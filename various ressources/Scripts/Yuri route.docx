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4w7cz7tysb69" w:id="0"/>
      <w:bookmarkEnd w:id="0"/>
      <w:r w:rsidDel="00000000" w:rsidR="00000000" w:rsidRPr="00000000">
        <w:rPr>
          <w:rtl w:val="0"/>
        </w:rPr>
        <w:t xml:space="preserve">Charts (PH)</w:t>
      </w:r>
    </w:p>
    <w:p w:rsidR="00000000" w:rsidDel="00000000" w:rsidP="00000000" w:rsidRDefault="00000000" w:rsidRPr="00000000" w14:paraId="00000002">
      <w:pPr>
        <w:pageBreakBefore w:val="0"/>
        <w:rPr>
          <w:i w:val="1"/>
        </w:rPr>
      </w:pPr>
      <w:r w:rsidDel="00000000" w:rsidR="00000000" w:rsidRPr="00000000">
        <w:rPr>
          <w:i w:val="1"/>
          <w:rtl w:val="0"/>
        </w:rPr>
        <w:t xml:space="preserve">A quick glance at events that have been brainstormed</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tbl>
      <w:tblPr>
        <w:tblStyle w:val="Table1"/>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610"/>
        <w:gridCol w:w="2595"/>
        <w:tblGridChange w:id="0">
          <w:tblGrid>
            <w:gridCol w:w="2340"/>
            <w:gridCol w:w="2340"/>
            <w:gridCol w:w="261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sz w:val="24"/>
                <w:szCs w:val="24"/>
              </w:rPr>
            </w:pPr>
            <w:r w:rsidDel="00000000" w:rsidR="00000000" w:rsidRPr="00000000">
              <w:rPr>
                <w:sz w:val="24"/>
                <w:szCs w:val="24"/>
                <w:rtl w:val="0"/>
              </w:rPr>
              <w:t xml:space="preserve">Scene Number/Title of Main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sz w:val="24"/>
                <w:szCs w:val="24"/>
              </w:rPr>
            </w:pPr>
            <w:r w:rsidDel="00000000" w:rsidR="00000000" w:rsidRPr="00000000">
              <w:rPr>
                <w:sz w:val="24"/>
                <w:szCs w:val="24"/>
                <w:rtl w:val="0"/>
              </w:rPr>
              <w:t xml:space="preserve">Main Event Details and Plot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sz w:val="24"/>
                <w:szCs w:val="24"/>
              </w:rPr>
            </w:pPr>
            <w:r w:rsidDel="00000000" w:rsidR="00000000" w:rsidRPr="00000000">
              <w:rPr>
                <w:sz w:val="24"/>
                <w:szCs w:val="24"/>
                <w:rtl w:val="0"/>
              </w:rPr>
              <w:t xml:space="preserve">Supporting Events and Ways to Transition in and out of the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ind w:right="-45"/>
              <w:jc w:val="center"/>
              <w:rPr>
                <w:sz w:val="24"/>
                <w:szCs w:val="24"/>
              </w:rPr>
            </w:pPr>
            <w:r w:rsidDel="00000000" w:rsidR="00000000" w:rsidRPr="00000000">
              <w:rPr>
                <w:sz w:val="24"/>
                <w:szCs w:val="24"/>
                <w:rtl w:val="0"/>
              </w:rPr>
              <w:t xml:space="preserve">Required Assets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t xml:space="preserve">1)Library and Video Games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jc w:val="center"/>
              <w:rPr/>
            </w:pPr>
            <w:r w:rsidDel="00000000" w:rsidR="00000000" w:rsidRPr="00000000">
              <w:rPr>
                <w:rtl w:val="0"/>
              </w:rPr>
              <w:t xml:space="preserve">Yuri and MC visit the library, Yuri is shown to be fierce and is the first instance of her lie being challenged.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jc w:val="center"/>
              <w:rPr/>
            </w:pPr>
            <w:r w:rsidDel="00000000" w:rsidR="00000000" w:rsidRPr="00000000">
              <w:rPr>
                <w:rtl w:val="0"/>
              </w:rPr>
              <w:t xml:space="preserve">Transition in after Sayori’s conference or cleaning up at home. Scene is ended by Yuri and MC walking home together from the bookstore, end is determined by (unknown for now)</w:t>
            </w:r>
          </w:p>
          <w:p w:rsidR="00000000" w:rsidDel="00000000" w:rsidP="00000000" w:rsidRDefault="00000000" w:rsidRPr="00000000" w14:paraId="0000000C">
            <w:pPr>
              <w:pageBreakBefore w:val="0"/>
              <w:spacing w:line="240" w:lineRule="auto"/>
              <w:jc w:val="center"/>
              <w:rPr/>
            </w:pPr>
            <w:r w:rsidDel="00000000" w:rsidR="00000000" w:rsidRPr="00000000">
              <w:rPr>
                <w:rtl w:val="0"/>
              </w:rPr>
              <w:t xml:space="preserve">Scene’s problem is started in the Bookstore and solved by the end of Scene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jc w:val="center"/>
              <w:rPr/>
            </w:pPr>
            <w:r w:rsidDel="00000000" w:rsidR="00000000" w:rsidRPr="00000000">
              <w:rPr>
                <w:rtl w:val="0"/>
              </w:rPr>
              <w:t xml:space="preserve">Library bg (Being worked on by Azu)</w:t>
            </w:r>
          </w:p>
          <w:p w:rsidR="00000000" w:rsidDel="00000000" w:rsidP="00000000" w:rsidRDefault="00000000" w:rsidRPr="00000000" w14:paraId="0000000E">
            <w:pPr>
              <w:pageBreakBefore w:val="0"/>
              <w:spacing w:line="240" w:lineRule="auto"/>
              <w:jc w:val="center"/>
              <w:rPr/>
            </w:pPr>
            <w:r w:rsidDel="00000000" w:rsidR="00000000" w:rsidRPr="00000000">
              <w:rPr>
                <w:rtl w:val="0"/>
              </w:rPr>
              <w:t xml:space="preserve">Yuri Yawn Face (obtained)</w:t>
            </w:r>
          </w:p>
          <w:p w:rsidR="00000000" w:rsidDel="00000000" w:rsidP="00000000" w:rsidRDefault="00000000" w:rsidRPr="00000000" w14:paraId="0000000F">
            <w:pPr>
              <w:pageBreakBefore w:val="0"/>
              <w:spacing w:line="240" w:lineRule="auto"/>
              <w:jc w:val="center"/>
              <w:rPr/>
            </w:pPr>
            <w:r w:rsidDel="00000000" w:rsidR="00000000" w:rsidRPr="00000000">
              <w:rPr>
                <w:rtl w:val="0"/>
              </w:rPr>
              <w:t xml:space="preserve">Winding Road</w:t>
            </w:r>
          </w:p>
          <w:p w:rsidR="00000000" w:rsidDel="00000000" w:rsidP="00000000" w:rsidRDefault="00000000" w:rsidRPr="00000000" w14:paraId="00000010">
            <w:pPr>
              <w:pageBreakBefore w:val="0"/>
              <w:spacing w:line="240" w:lineRule="auto"/>
              <w:jc w:val="center"/>
              <w:rPr/>
            </w:pPr>
            <w:r w:rsidDel="00000000" w:rsidR="00000000" w:rsidRPr="00000000">
              <w:rPr>
                <w:rtl w:val="0"/>
              </w:rPr>
              <w:t xml:space="preserve">WR w/ Natsuki</w:t>
            </w:r>
          </w:p>
          <w:p w:rsidR="00000000" w:rsidDel="00000000" w:rsidP="00000000" w:rsidRDefault="00000000" w:rsidRPr="00000000" w14:paraId="00000011">
            <w:pPr>
              <w:pageBreakBefore w:val="0"/>
              <w:spacing w:line="240" w:lineRule="auto"/>
              <w:jc w:val="center"/>
              <w:rPr/>
            </w:pPr>
            <w:r w:rsidDel="00000000" w:rsidR="00000000" w:rsidRPr="00000000">
              <w:rPr>
                <w:rtl w:val="0"/>
              </w:rPr>
              <w:t xml:space="preserve">WR w/ Monika</w:t>
            </w:r>
          </w:p>
          <w:p w:rsidR="00000000" w:rsidDel="00000000" w:rsidP="00000000" w:rsidRDefault="00000000" w:rsidRPr="00000000" w14:paraId="00000012">
            <w:pPr>
              <w:pageBreakBefore w:val="0"/>
              <w:spacing w:line="240" w:lineRule="auto"/>
              <w:jc w:val="center"/>
              <w:rPr/>
            </w:pPr>
            <w:r w:rsidDel="00000000" w:rsidR="00000000" w:rsidRPr="00000000">
              <w:rPr>
                <w:rtl w:val="0"/>
              </w:rPr>
              <w:t xml:space="preserve">Birds chirping mp3 (obtained)</w:t>
            </w:r>
          </w:p>
          <w:p w:rsidR="00000000" w:rsidDel="00000000" w:rsidP="00000000" w:rsidRDefault="00000000" w:rsidRPr="00000000" w14:paraId="00000013">
            <w:pPr>
              <w:pageBreakBefore w:val="0"/>
              <w:spacing w:line="240" w:lineRule="auto"/>
              <w:jc w:val="center"/>
              <w:rPr/>
            </w:pPr>
            <w:r w:rsidDel="00000000" w:rsidR="00000000" w:rsidRPr="00000000">
              <w:rPr>
                <w:rtl w:val="0"/>
              </w:rPr>
              <w:t xml:space="preserve">Wind mp3</w:t>
            </w:r>
          </w:p>
          <w:p w:rsidR="00000000" w:rsidDel="00000000" w:rsidP="00000000" w:rsidRDefault="00000000" w:rsidRPr="00000000" w14:paraId="00000014">
            <w:pPr>
              <w:pageBreakBefore w:val="0"/>
              <w:spacing w:line="240" w:lineRule="auto"/>
              <w:jc w:val="center"/>
              <w:rPr/>
            </w:pPr>
            <w:r w:rsidDel="00000000" w:rsidR="00000000" w:rsidRPr="00000000">
              <w:rPr>
                <w:rtl w:val="0"/>
              </w:rPr>
              <w:t xml:space="preserve">(obtained)</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pPr>
            <w:r w:rsidDel="00000000" w:rsidR="00000000" w:rsidRPr="00000000">
              <w:rPr>
                <w:rtl w:val="0"/>
              </w:rPr>
              <w:t xml:space="preserve">2) Video Games</w:t>
            </w:r>
          </w:p>
          <w:p w:rsidR="00000000" w:rsidDel="00000000" w:rsidP="00000000" w:rsidRDefault="00000000" w:rsidRPr="00000000" w14:paraId="0000001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jc w:val="center"/>
              <w:rPr/>
            </w:pPr>
            <w:r w:rsidDel="00000000" w:rsidR="00000000" w:rsidRPr="00000000">
              <w:rPr>
                <w:rtl w:val="0"/>
              </w:rPr>
              <w:t xml:space="preserve">Yuri and MC play videogames, with Yuri finding a new thrill by sexual pleasure rather than self pain (becomes obvious to mc who then tells Yuri it isnt right)</w:t>
            </w:r>
          </w:p>
          <w:p w:rsidR="00000000" w:rsidDel="00000000" w:rsidP="00000000" w:rsidRDefault="00000000" w:rsidRPr="00000000" w14:paraId="00000018">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jc w:val="center"/>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t xml:space="preserve">3) Bowling (rocko8u)</w:t>
            </w:r>
          </w:p>
          <w:p w:rsidR="00000000" w:rsidDel="00000000" w:rsidP="00000000" w:rsidRDefault="00000000" w:rsidRPr="00000000" w14:paraId="0000001C">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jc w:val="center"/>
              <w:rPr>
                <w:strike w:val="1"/>
              </w:rPr>
            </w:pPr>
            <w:r w:rsidDel="00000000" w:rsidR="00000000" w:rsidRPr="00000000">
              <w:rPr>
                <w:strike w:val="1"/>
                <w:rtl w:val="0"/>
              </w:rPr>
              <w:t xml:space="preserve">Monika decides to get the club together to hang outside of school, for the same reason she cancelled club (what she saw Monday morning earlier the same week).</w:t>
            </w:r>
          </w:p>
          <w:p w:rsidR="00000000" w:rsidDel="00000000" w:rsidP="00000000" w:rsidRDefault="00000000" w:rsidRPr="00000000" w14:paraId="0000001E">
            <w:pPr>
              <w:pageBreakBefore w:val="0"/>
              <w:spacing w:line="240" w:lineRule="auto"/>
              <w:jc w:val="center"/>
              <w:rPr>
                <w:strike w:val="1"/>
              </w:rPr>
            </w:pPr>
            <w:r w:rsidDel="00000000" w:rsidR="00000000" w:rsidRPr="00000000">
              <w:rPr>
                <w:strike w:val="1"/>
                <w:rtl w:val="0"/>
              </w:rPr>
              <w:t xml:space="preserve">Sayori expresses a desire to go bowling.</w:t>
            </w:r>
          </w:p>
          <w:p w:rsidR="00000000" w:rsidDel="00000000" w:rsidP="00000000" w:rsidRDefault="00000000" w:rsidRPr="00000000" w14:paraId="0000001F">
            <w:pPr>
              <w:pageBreakBefore w:val="0"/>
              <w:spacing w:line="240" w:lineRule="auto"/>
              <w:jc w:val="center"/>
              <w:rPr/>
            </w:pPr>
            <w:r w:rsidDel="00000000" w:rsidR="00000000" w:rsidRPr="00000000">
              <w:rPr>
                <w:rtl w:val="0"/>
              </w:rPr>
            </w:r>
          </w:p>
          <w:p w:rsidR="00000000" w:rsidDel="00000000" w:rsidP="00000000" w:rsidRDefault="00000000" w:rsidRPr="00000000" w14:paraId="00000020">
            <w:pPr>
              <w:pageBreakBefore w:val="0"/>
              <w:spacing w:line="240" w:lineRule="auto"/>
              <w:jc w:val="center"/>
              <w:rPr/>
            </w:pPr>
            <w:r w:rsidDel="00000000" w:rsidR="00000000" w:rsidRPr="00000000">
              <w:rPr>
                <w:rtl w:val="0"/>
              </w:rPr>
              <w:t xml:space="preserve">Scene will explore Yuri's anxiety, Monika's jealousy, and Natsuki will question MC about the same Monday morning before stopping to "protect" Sayori.</w:t>
            </w:r>
          </w:p>
          <w:p w:rsidR="00000000" w:rsidDel="00000000" w:rsidP="00000000" w:rsidRDefault="00000000" w:rsidRPr="00000000" w14:paraId="00000021">
            <w:pPr>
              <w:pageBreakBefore w:val="0"/>
              <w:spacing w:line="240" w:lineRule="auto"/>
              <w:jc w:val="center"/>
              <w:rPr/>
            </w:pPr>
            <w:r w:rsidDel="00000000" w:rsidR="00000000" w:rsidRPr="00000000">
              <w:rPr>
                <w:rtl w:val="0"/>
              </w:rPr>
              <w:t xml:space="preserve">Club goes bowling and conflict ensues by Monika's influence, tackling Monika's arc (and anything else rocko has planned)</w:t>
            </w:r>
          </w:p>
          <w:p w:rsidR="00000000" w:rsidDel="00000000" w:rsidP="00000000" w:rsidRDefault="00000000" w:rsidRPr="00000000" w14:paraId="00000022">
            <w:pPr>
              <w:pageBreakBefore w:val="0"/>
              <w:spacing w:line="240" w:lineRule="auto"/>
              <w:jc w:val="center"/>
              <w:rPr/>
            </w:pPr>
            <w:r w:rsidDel="00000000" w:rsidR="00000000" w:rsidRPr="00000000">
              <w:rPr>
                <w:rtl w:val="0"/>
              </w:rPr>
            </w:r>
          </w:p>
          <w:p w:rsidR="00000000" w:rsidDel="00000000" w:rsidP="00000000" w:rsidRDefault="00000000" w:rsidRPr="00000000" w14:paraId="00000023">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jc w:val="center"/>
              <w:rPr>
                <w:strike w:val="1"/>
              </w:rPr>
            </w:pPr>
            <w:r w:rsidDel="00000000" w:rsidR="00000000" w:rsidRPr="00000000">
              <w:rPr>
                <w:strike w:val="1"/>
                <w:rtl w:val="0"/>
              </w:rPr>
              <w:t xml:space="preserve">Scene begins with Club Ending on the Friday of the same week as Scene 1.</w:t>
            </w:r>
          </w:p>
          <w:p w:rsidR="00000000" w:rsidDel="00000000" w:rsidP="00000000" w:rsidRDefault="00000000" w:rsidRPr="00000000" w14:paraId="00000025">
            <w:pPr>
              <w:pageBreakBefore w:val="0"/>
              <w:spacing w:line="240" w:lineRule="auto"/>
              <w:jc w:val="center"/>
              <w:rPr>
                <w:strike w:val="1"/>
              </w:rPr>
            </w:pPr>
            <w:r w:rsidDel="00000000" w:rsidR="00000000" w:rsidRPr="00000000">
              <w:rPr>
                <w:rtl w:val="0"/>
              </w:rPr>
            </w:r>
          </w:p>
          <w:p w:rsidR="00000000" w:rsidDel="00000000" w:rsidP="00000000" w:rsidRDefault="00000000" w:rsidRPr="00000000" w14:paraId="00000026">
            <w:pPr>
              <w:pageBreakBefore w:val="0"/>
              <w:spacing w:line="240" w:lineRule="auto"/>
              <w:jc w:val="center"/>
              <w:rPr>
                <w:strike w:val="1"/>
              </w:rPr>
            </w:pPr>
            <w:r w:rsidDel="00000000" w:rsidR="00000000" w:rsidRPr="00000000">
              <w:rPr>
                <w:strike w:val="1"/>
                <w:rtl w:val="0"/>
              </w:rPr>
              <w:t xml:space="preserve">Monika suggests before leaving that the Club goes out on a club activity on Saturday, this is when Sayori suggests bowling.</w:t>
            </w:r>
          </w:p>
          <w:p w:rsidR="00000000" w:rsidDel="00000000" w:rsidP="00000000" w:rsidRDefault="00000000" w:rsidRPr="00000000" w14:paraId="00000027">
            <w:pPr>
              <w:pageBreakBefore w:val="0"/>
              <w:spacing w:line="240" w:lineRule="auto"/>
              <w:jc w:val="center"/>
              <w:rPr/>
            </w:pPr>
            <w:r w:rsidDel="00000000" w:rsidR="00000000" w:rsidRPr="00000000">
              <w:rPr>
                <w:rtl w:val="0"/>
              </w:rPr>
            </w:r>
          </w:p>
          <w:p w:rsidR="00000000" w:rsidDel="00000000" w:rsidP="00000000" w:rsidRDefault="00000000" w:rsidRPr="00000000" w14:paraId="00000028">
            <w:pPr>
              <w:pageBreakBefore w:val="0"/>
              <w:spacing w:line="240" w:lineRule="auto"/>
              <w:jc w:val="center"/>
              <w:rPr/>
            </w:pPr>
            <w:r w:rsidDel="00000000" w:rsidR="00000000" w:rsidRPr="00000000">
              <w:rPr>
                <w:rtl w:val="0"/>
              </w:rPr>
              <w:t xml:space="preserve">Yuri goes to the bathroom each time it's her turn to bowl so she can "channel" her stress (may be cutting, may just be innocent isolation) and during these moments Monika begins prying with 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rPr/>
            </w:pPr>
            <w:r w:rsidDel="00000000" w:rsidR="00000000" w:rsidRPr="00000000">
              <w:rPr>
                <w:rtl w:val="0"/>
              </w:rPr>
              <w:t xml:space="preserve">4) Resturant Date &amp; Yuri's House (OwO)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pPr>
            <w:r w:rsidDel="00000000" w:rsidR="00000000" w:rsidRPr="00000000">
              <w:rPr>
                <w:rtl w:val="0"/>
              </w:rPr>
              <w:t xml:space="preserve">Yuri and MC go on a date after the trouble caused by scene 3, shows serenity of Yuri and conflict happens when Yuri and MC talk at her house, going over how Yuri can be a great person by her personality in the restaurant. (MC invited because Yuri again wants to find sexual pleasure and cutting is addressed to a major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pPr>
            <w:r w:rsidDel="00000000" w:rsidR="00000000" w:rsidRPr="00000000">
              <w:rPr>
                <w:rtl w:val="0"/>
              </w:rPr>
              <w:t xml:space="preserve">Yuri and MC speak in restaurant about things, some thoughts over relationship.</w:t>
            </w:r>
          </w:p>
          <w:p w:rsidR="00000000" w:rsidDel="00000000" w:rsidP="00000000" w:rsidRDefault="00000000" w:rsidRPr="00000000" w14:paraId="0000002D">
            <w:pPr>
              <w:pageBreakBefore w:val="0"/>
              <w:spacing w:line="240" w:lineRule="auto"/>
              <w:jc w:val="center"/>
              <w:rPr/>
            </w:pPr>
            <w:r w:rsidDel="00000000" w:rsidR="00000000" w:rsidRPr="00000000">
              <w:rPr>
                <w:rtl w:val="0"/>
              </w:rPr>
              <w:t xml:space="preserve">Later time inside house, MC left with choice whether to pursue her as they start to get frisky, transitions into H-Scene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pPr>
            <w:r w:rsidDel="00000000" w:rsidR="00000000" w:rsidRPr="00000000">
              <w:rPr>
                <w:rtl w:val="0"/>
              </w:rPr>
              <w:t xml:space="preserve">Family Restaurant Interior/Exterior</w:t>
            </w:r>
          </w:p>
          <w:p w:rsidR="00000000" w:rsidDel="00000000" w:rsidP="00000000" w:rsidRDefault="00000000" w:rsidRPr="00000000" w14:paraId="0000002F">
            <w:pPr>
              <w:pageBreakBefore w:val="0"/>
              <w:spacing w:line="240" w:lineRule="auto"/>
              <w:jc w:val="center"/>
              <w:rPr/>
            </w:pPr>
            <w:r w:rsidDel="00000000" w:rsidR="00000000" w:rsidRPr="00000000">
              <w:rPr>
                <w:rtl w:val="0"/>
              </w:rPr>
            </w:r>
          </w:p>
          <w:p w:rsidR="00000000" w:rsidDel="00000000" w:rsidP="00000000" w:rsidRDefault="00000000" w:rsidRPr="00000000" w14:paraId="00000030">
            <w:pPr>
              <w:pageBreakBefore w:val="0"/>
              <w:spacing w:line="240" w:lineRule="auto"/>
              <w:jc w:val="center"/>
              <w:rPr/>
            </w:pPr>
            <w:r w:rsidDel="00000000" w:rsidR="00000000" w:rsidRPr="00000000">
              <w:rPr>
                <w:rtl w:val="0"/>
              </w:rPr>
              <w:t xml:space="preserve">Residential BG (Night)</w:t>
            </w:r>
          </w:p>
          <w:p w:rsidR="00000000" w:rsidDel="00000000" w:rsidP="00000000" w:rsidRDefault="00000000" w:rsidRPr="00000000" w14:paraId="00000031">
            <w:pPr>
              <w:pageBreakBefore w:val="0"/>
              <w:spacing w:line="240" w:lineRule="auto"/>
              <w:jc w:val="center"/>
              <w:rPr/>
            </w:pPr>
            <w:r w:rsidDel="00000000" w:rsidR="00000000" w:rsidRPr="00000000">
              <w:rPr>
                <w:rtl w:val="0"/>
              </w:rPr>
            </w:r>
          </w:p>
          <w:p w:rsidR="00000000" w:rsidDel="00000000" w:rsidP="00000000" w:rsidRDefault="00000000" w:rsidRPr="00000000" w14:paraId="00000032">
            <w:pPr>
              <w:pageBreakBefore w:val="0"/>
              <w:spacing w:line="240" w:lineRule="auto"/>
              <w:jc w:val="center"/>
              <w:rPr/>
            </w:pPr>
            <w:r w:rsidDel="00000000" w:rsidR="00000000" w:rsidRPr="00000000">
              <w:rPr>
                <w:rtl w:val="0"/>
              </w:rPr>
              <w:t xml:space="preserve">Yuri Home Bedroom and Interior/Hallway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pPr>
            <w:r w:rsidDel="00000000" w:rsidR="00000000" w:rsidRPr="00000000">
              <w:rPr>
                <w:rtl w:val="0"/>
              </w:rPr>
              <w:t xml:space="preserve">5) Skating (Rapto)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pPr>
            <w:r w:rsidDel="00000000" w:rsidR="00000000" w:rsidRPr="00000000">
              <w:rPr>
                <w:rtl w:val="0"/>
              </w:rPr>
              <w:t xml:space="preserve">Graduation is soon, so the club goes on a weekend trip. The main setting is the skate 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jc w:val="center"/>
              <w:rPr/>
            </w:pPr>
            <w:r w:rsidDel="00000000" w:rsidR="00000000" w:rsidRPr="00000000">
              <w:rPr>
                <w:rtl w:val="0"/>
              </w:rPr>
              <w:t xml:space="preserve">Bus interior BG</w:t>
            </w:r>
          </w:p>
          <w:p w:rsidR="00000000" w:rsidDel="00000000" w:rsidP="00000000" w:rsidRDefault="00000000" w:rsidRPr="00000000" w14:paraId="00000037">
            <w:pPr>
              <w:pageBreakBefore w:val="0"/>
              <w:spacing w:line="240" w:lineRule="auto"/>
              <w:jc w:val="center"/>
              <w:rPr/>
            </w:pPr>
            <w:r w:rsidDel="00000000" w:rsidR="00000000" w:rsidRPr="00000000">
              <w:rPr>
                <w:rtl w:val="0"/>
              </w:rPr>
              <w:t xml:space="preserve">Black Screen BG (probably is one, included just in case)</w:t>
            </w:r>
          </w:p>
          <w:p w:rsidR="00000000" w:rsidDel="00000000" w:rsidP="00000000" w:rsidRDefault="00000000" w:rsidRPr="00000000" w14:paraId="00000038">
            <w:pPr>
              <w:pageBreakBefore w:val="0"/>
              <w:spacing w:line="240" w:lineRule="auto"/>
              <w:jc w:val="center"/>
              <w:rPr/>
            </w:pPr>
            <w:r w:rsidDel="00000000" w:rsidR="00000000" w:rsidRPr="00000000">
              <w:rPr>
                <w:rtl w:val="0"/>
              </w:rPr>
              <w:t xml:space="preserve">Hotel exterior BG</w:t>
            </w:r>
          </w:p>
          <w:p w:rsidR="00000000" w:rsidDel="00000000" w:rsidP="00000000" w:rsidRDefault="00000000" w:rsidRPr="00000000" w14:paraId="00000039">
            <w:pPr>
              <w:pageBreakBefore w:val="0"/>
              <w:spacing w:line="240" w:lineRule="auto"/>
              <w:jc w:val="center"/>
              <w:rPr/>
            </w:pPr>
            <w:r w:rsidDel="00000000" w:rsidR="00000000" w:rsidRPr="00000000">
              <w:rPr>
                <w:rtl w:val="0"/>
              </w:rPr>
              <w:t xml:space="preserve">Hotel Lobby BG</w:t>
            </w:r>
          </w:p>
          <w:p w:rsidR="00000000" w:rsidDel="00000000" w:rsidP="00000000" w:rsidRDefault="00000000" w:rsidRPr="00000000" w14:paraId="0000003A">
            <w:pPr>
              <w:pageBreakBefore w:val="0"/>
              <w:spacing w:line="240" w:lineRule="auto"/>
              <w:jc w:val="center"/>
              <w:rPr/>
            </w:pPr>
            <w:r w:rsidDel="00000000" w:rsidR="00000000" w:rsidRPr="00000000">
              <w:rPr>
                <w:rtl w:val="0"/>
              </w:rPr>
              <w:t xml:space="preserve">Hotel Room BG</w:t>
            </w:r>
          </w:p>
          <w:p w:rsidR="00000000" w:rsidDel="00000000" w:rsidP="00000000" w:rsidRDefault="00000000" w:rsidRPr="00000000" w14:paraId="0000003B">
            <w:pPr>
              <w:pageBreakBefore w:val="0"/>
              <w:spacing w:line="240" w:lineRule="auto"/>
              <w:jc w:val="center"/>
              <w:rPr/>
            </w:pPr>
            <w:r w:rsidDel="00000000" w:rsidR="00000000" w:rsidRPr="00000000">
              <w:rPr>
                <w:rtl w:val="0"/>
              </w:rPr>
              <w:t xml:space="preserve">Ice skating rink BG</w:t>
            </w:r>
          </w:p>
          <w:p w:rsidR="00000000" w:rsidDel="00000000" w:rsidP="00000000" w:rsidRDefault="00000000" w:rsidRPr="00000000" w14:paraId="0000003C">
            <w:pPr>
              <w:pageBreakBefore w:val="0"/>
              <w:spacing w:line="240" w:lineRule="auto"/>
              <w:jc w:val="center"/>
              <w:rPr/>
            </w:pPr>
            <w:r w:rsidDel="00000000" w:rsidR="00000000" w:rsidRPr="00000000">
              <w:rPr>
                <w:rtl w:val="0"/>
              </w:rPr>
            </w:r>
          </w:p>
          <w:p w:rsidR="00000000" w:rsidDel="00000000" w:rsidP="00000000" w:rsidRDefault="00000000" w:rsidRPr="00000000" w14:paraId="0000003D">
            <w:pPr>
              <w:pageBreakBefore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pPr>
            <w:r w:rsidDel="00000000" w:rsidR="00000000" w:rsidRPr="00000000">
              <w:rPr>
                <w:rtl w:val="0"/>
              </w:rPr>
              <w:t xml:space="preserve">6) Club Mayhem &amp; Graduation (Jan)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pPr>
            <w:r w:rsidDel="00000000" w:rsidR="00000000" w:rsidRPr="00000000">
              <w:rPr>
                <w:rtl w:val="0"/>
              </w:rPr>
              <w:t xml:space="preserve">School Year is ending and Yuri fears that everything she loves this year will leave, making her fear she will drift away and going full on with self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jc w:val="center"/>
              <w:rPr/>
            </w:pPr>
            <w:r w:rsidDel="00000000" w:rsidR="00000000" w:rsidRPr="00000000">
              <w:rPr>
                <w:rtl w:val="0"/>
              </w:rPr>
            </w:r>
          </w:p>
        </w:tc>
      </w:tr>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pPr>
            <w:r w:rsidDel="00000000" w:rsidR="00000000" w:rsidRPr="00000000">
              <w:rPr>
                <w:rtl w:val="0"/>
              </w:rPr>
              <w:t xml:space="preserve">Mini-Scene 1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center"/>
              <w:rPr/>
            </w:pPr>
            <w:r w:rsidDel="00000000" w:rsidR="00000000" w:rsidRPr="00000000">
              <w:rPr>
                <w:rtl w:val="0"/>
              </w:rPr>
              <w:t xml:space="preserve">After H-scene 2, MC can’t sleep but Yuri does, so he finds something to read (a novel of Yuri’s) and accidentally stays up all night reading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center"/>
              <w:rPr/>
            </w:pPr>
            <w:r w:rsidDel="00000000" w:rsidR="00000000" w:rsidRPr="00000000">
              <w:rPr>
                <w:rtl w:val="0"/>
              </w:rPr>
              <w:t xml:space="preserve">Takes place between Scene 4 and 5 (after H-Scene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pPr>
            <w:r w:rsidDel="00000000" w:rsidR="00000000" w:rsidRPr="00000000">
              <w:rPr>
                <w:rtl w:val="0"/>
              </w:rPr>
              <w:t xml:space="preserve">Mini-Scene 2 (Rocko)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jc w:val="center"/>
              <w:rPr/>
            </w:pPr>
            <w:r w:rsidDel="00000000" w:rsidR="00000000" w:rsidRPr="00000000">
              <w:rPr>
                <w:rtl w:val="0"/>
              </w:rPr>
              <w:t xml:space="preserve">Ecchi fanservice. Immediately after the events of the skate ring. In order to relax, the club goes to an Onsen.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jc w:val="center"/>
              <w:rPr/>
            </w:pPr>
            <w:r w:rsidDel="00000000" w:rsidR="00000000" w:rsidRPr="00000000">
              <w:rPr>
                <w:rtl w:val="0"/>
              </w:rPr>
              <w:t xml:space="preserve">Takes place between Scenes 5 and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jc w:val="center"/>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pPr>
            <w:r w:rsidDel="00000000" w:rsidR="00000000" w:rsidRPr="00000000">
              <w:rPr>
                <w:rtl w:val="0"/>
              </w:rPr>
              <w:t xml:space="preserve">H-Scene 1</w:t>
            </w:r>
          </w:p>
          <w:p w:rsidR="00000000" w:rsidDel="00000000" w:rsidP="00000000" w:rsidRDefault="00000000" w:rsidRPr="00000000" w14:paraId="0000005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jc w:val="center"/>
              <w:rPr/>
            </w:pPr>
            <w:r w:rsidDel="00000000" w:rsidR="00000000" w:rsidRPr="00000000">
              <w:rPr>
                <w:rtl w:val="0"/>
              </w:rPr>
              <w:t xml:space="preserve">MC and Yuri have a little fun in the bed. It's their first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jc w:val="center"/>
              <w:rPr/>
            </w:pPr>
            <w:r w:rsidDel="00000000" w:rsidR="00000000" w:rsidRPr="00000000">
              <w:rPr>
                <w:rtl w:val="0"/>
              </w:rPr>
              <w:t xml:space="preserve">Occurs at the beginning of the game if the NSFW scenes are included. Ends with transitioning to scene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jc w:val="center"/>
              <w:rPr/>
            </w:pPr>
            <w:r w:rsidDel="00000000" w:rsidR="00000000" w:rsidRPr="00000000">
              <w:rPr>
                <w:rtl w:val="0"/>
              </w:rPr>
              <w:t xml:space="preserve">Yuri Blowjob</w:t>
            </w:r>
          </w:p>
          <w:p w:rsidR="00000000" w:rsidDel="00000000" w:rsidP="00000000" w:rsidRDefault="00000000" w:rsidRPr="00000000" w14:paraId="00000057">
            <w:pPr>
              <w:pageBreakBefore w:val="0"/>
              <w:spacing w:line="240" w:lineRule="auto"/>
              <w:jc w:val="center"/>
              <w:rPr/>
            </w:pPr>
            <w:r w:rsidDel="00000000" w:rsidR="00000000" w:rsidRPr="00000000">
              <w:rPr>
                <w:rtl w:val="0"/>
              </w:rPr>
              <w:t xml:space="preserve">MC Lick</w:t>
            </w:r>
          </w:p>
          <w:p w:rsidR="00000000" w:rsidDel="00000000" w:rsidP="00000000" w:rsidRDefault="00000000" w:rsidRPr="00000000" w14:paraId="00000058">
            <w:pPr>
              <w:pageBreakBefore w:val="0"/>
              <w:spacing w:line="240" w:lineRule="auto"/>
              <w:jc w:val="center"/>
              <w:rPr/>
            </w:pPr>
            <w:r w:rsidDel="00000000" w:rsidR="00000000" w:rsidRPr="00000000">
              <w:rPr>
                <w:rtl w:val="0"/>
              </w:rPr>
              <w:t xml:space="preserve">MC on top of Yuri</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t xml:space="preserve">H-Scene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jc w:val="center"/>
              <w:rPr/>
            </w:pPr>
            <w:r w:rsidDel="00000000" w:rsidR="00000000" w:rsidRPr="00000000">
              <w:rPr>
                <w:rtl w:val="0"/>
              </w:rPr>
              <w:t xml:space="preserve">Takes place between Scene 2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jc w:val="center"/>
              <w:rPr/>
            </w:pPr>
            <w:r w:rsidDel="00000000" w:rsidR="00000000" w:rsidRPr="00000000">
              <w:rPr>
                <w:rtl w:val="0"/>
              </w:rPr>
            </w:r>
          </w:p>
          <w:p w:rsidR="00000000" w:rsidDel="00000000" w:rsidP="00000000" w:rsidRDefault="00000000" w:rsidRPr="00000000" w14:paraId="0000005D">
            <w:pPr>
              <w:pageBreakBefore w:val="0"/>
              <w:spacing w:line="240" w:lineRule="auto"/>
              <w:jc w:val="center"/>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pPr>
            <w:r w:rsidDel="00000000" w:rsidR="00000000" w:rsidRPr="00000000">
              <w:rPr>
                <w:rtl w:val="0"/>
              </w:rPr>
              <w:t xml:space="preserve">H-Scene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jc w:val="center"/>
              <w:rPr/>
            </w:pPr>
            <w:r w:rsidDel="00000000" w:rsidR="00000000" w:rsidRPr="00000000">
              <w:rPr>
                <w:rtl w:val="0"/>
              </w:rPr>
              <w:t xml:space="preserve">Takes place between Scene 4 and 5 (Before Mini-Scene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jc w:val="center"/>
              <w:rPr/>
            </w:pPr>
            <w:r w:rsidDel="00000000" w:rsidR="00000000" w:rsidRPr="00000000">
              <w:rPr>
                <w:rtl w:val="0"/>
              </w:rPr>
            </w:r>
          </w:p>
        </w:tc>
      </w:tr>
    </w:tbl>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rPr>
          <w:sz w:val="20"/>
          <w:szCs w:val="2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spacing w:after="40" w:line="312"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67">
      <w:pPr>
        <w:pStyle w:val="Heading1"/>
        <w:pageBreakBefore w:val="0"/>
        <w:rPr/>
      </w:pPr>
      <w:bookmarkStart w:colFirst="0" w:colLast="0" w:name="_x7t0vbcjvmgk" w:id="1"/>
      <w:bookmarkEnd w:id="1"/>
      <w:r w:rsidDel="00000000" w:rsidR="00000000" w:rsidRPr="00000000">
        <w:rPr>
          <w:rtl w:val="0"/>
        </w:rPr>
        <w:t xml:space="preserve">Actual script: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i w:val="1"/>
        </w:rPr>
      </w:pPr>
      <w:r w:rsidDel="00000000" w:rsidR="00000000" w:rsidRPr="00000000">
        <w:rPr>
          <w:i w:val="1"/>
          <w:rtl w:val="0"/>
        </w:rPr>
        <w:t xml:space="preserve">If we write like actual ren.py script is formatted, it will be way easier to actually put it in the game. </w:t>
      </w:r>
    </w:p>
    <w:p w:rsidR="00000000" w:rsidDel="00000000" w:rsidP="00000000" w:rsidRDefault="00000000" w:rsidRPr="00000000" w14:paraId="0000006A">
      <w:pPr>
        <w:pageBreakBefore w:val="0"/>
        <w:rPr>
          <w:i w:val="1"/>
        </w:rPr>
      </w:pPr>
      <w:r w:rsidDel="00000000" w:rsidR="00000000" w:rsidRPr="00000000">
        <w:rPr>
          <w:i w:val="1"/>
          <w:rtl w:val="0"/>
        </w:rPr>
        <w:t xml:space="preserve">An example script line in ren.py looks like this:</w:t>
      </w:r>
    </w:p>
    <w:p w:rsidR="00000000" w:rsidDel="00000000" w:rsidP="00000000" w:rsidRDefault="00000000" w:rsidRPr="00000000" w14:paraId="0000006B">
      <w:pPr>
        <w:pageBreakBefore w:val="0"/>
        <w:rPr>
          <w:rFonts w:ascii="Consolas" w:cs="Consolas" w:eastAsia="Consolas" w:hAnsi="Consolas"/>
          <w:i w:val="1"/>
          <w:color w:val="032f62"/>
          <w:sz w:val="18"/>
          <w:szCs w:val="18"/>
          <w:highlight w:val="white"/>
        </w:rPr>
      </w:pPr>
      <w:r w:rsidDel="00000000" w:rsidR="00000000" w:rsidRPr="00000000">
        <w:rPr>
          <w:rFonts w:ascii="Consolas" w:cs="Consolas" w:eastAsia="Consolas" w:hAnsi="Consolas"/>
          <w:i w:val="1"/>
          <w:color w:val="24292e"/>
          <w:sz w:val="18"/>
          <w:szCs w:val="18"/>
          <w:highlight w:val="white"/>
          <w:rtl w:val="0"/>
        </w:rPr>
        <w:t xml:space="preserve">    y </w:t>
      </w:r>
      <w:r w:rsidDel="00000000" w:rsidR="00000000" w:rsidRPr="00000000">
        <w:rPr>
          <w:rFonts w:ascii="Consolas" w:cs="Consolas" w:eastAsia="Consolas" w:hAnsi="Consolas"/>
          <w:i w:val="1"/>
          <w:color w:val="032f62"/>
          <w:sz w:val="18"/>
          <w:szCs w:val="18"/>
          <w:highlight w:val="white"/>
          <w:rtl w:val="0"/>
        </w:rPr>
        <w:t xml:space="preserve">"</w:t>
      </w:r>
      <w:r w:rsidDel="00000000" w:rsidR="00000000" w:rsidRPr="00000000">
        <w:rPr>
          <w:rFonts w:ascii="Consolas" w:cs="Consolas" w:eastAsia="Consolas" w:hAnsi="Consolas"/>
          <w:i w:val="1"/>
          <w:color w:val="005cc5"/>
          <w:sz w:val="18"/>
          <w:szCs w:val="18"/>
          <w:highlight w:val="white"/>
          <w:rtl w:val="0"/>
        </w:rPr>
        <w:t xml:space="preserve">[player]</w:t>
      </w:r>
      <w:r w:rsidDel="00000000" w:rsidR="00000000" w:rsidRPr="00000000">
        <w:rPr>
          <w:rFonts w:ascii="Consolas" w:cs="Consolas" w:eastAsia="Consolas" w:hAnsi="Consolas"/>
          <w:i w:val="1"/>
          <w:color w:val="032f62"/>
          <w:sz w:val="18"/>
          <w:szCs w:val="18"/>
          <w:highlight w:val="white"/>
          <w:rtl w:val="0"/>
        </w:rPr>
        <w:t xml:space="preserve">... You give me confidence, you know that?"</w:t>
      </w:r>
    </w:p>
    <w:p w:rsidR="00000000" w:rsidDel="00000000" w:rsidP="00000000" w:rsidRDefault="00000000" w:rsidRPr="00000000" w14:paraId="0000006C">
      <w:pPr>
        <w:pageBreakBefore w:val="0"/>
        <w:rPr/>
      </w:pPr>
      <w:r w:rsidDel="00000000" w:rsidR="00000000" w:rsidRPr="00000000">
        <w:rPr>
          <w:i w:val="1"/>
          <w:highlight w:val="white"/>
          <w:rtl w:val="0"/>
        </w:rPr>
        <w:t xml:space="preserve">y refers to the person speaking, in this case, Yuri. Other codes are mc and n, s, and m for the other literature club members. Everything in quotes is the line spoken. [player] will embed the name you chose for yourself at the beginning. To express thoughts, just use quotes without stating a character.</w:t>
      </w:r>
      <w:r w:rsidDel="00000000" w:rsidR="00000000" w:rsidRPr="00000000">
        <w:rPr>
          <w:rtl w:val="0"/>
        </w:rPr>
      </w:r>
    </w:p>
    <w:p w:rsidR="00000000" w:rsidDel="00000000" w:rsidP="00000000" w:rsidRDefault="00000000" w:rsidRPr="00000000" w14:paraId="0000006D">
      <w:pPr>
        <w:pStyle w:val="Heading2"/>
        <w:pageBreakBefore w:val="0"/>
        <w:rPr>
          <w:b w:val="1"/>
          <w:sz w:val="24"/>
          <w:szCs w:val="24"/>
        </w:rPr>
      </w:pPr>
      <w:bookmarkStart w:colFirst="0" w:colLast="0" w:name="_t38w4gjeztdl" w:id="2"/>
      <w:bookmarkEnd w:id="2"/>
      <w:r w:rsidDel="00000000" w:rsidR="00000000" w:rsidRPr="00000000">
        <w:rPr>
          <w:b w:val="1"/>
          <w:sz w:val="24"/>
          <w:szCs w:val="24"/>
          <w:rtl w:val="0"/>
        </w:rPr>
        <w:t xml:space="preserve">H-Scene 1 (Write in separate document)</w:t>
      </w:r>
    </w:p>
    <w:p w:rsidR="00000000" w:rsidDel="00000000" w:rsidP="00000000" w:rsidRDefault="00000000" w:rsidRPr="00000000" w14:paraId="0000006E">
      <w:pPr>
        <w:pStyle w:val="Heading2"/>
        <w:pageBreakBefore w:val="0"/>
        <w:rPr>
          <w:b w:val="1"/>
          <w:sz w:val="24"/>
          <w:szCs w:val="24"/>
        </w:rPr>
      </w:pPr>
      <w:bookmarkStart w:colFirst="0" w:colLast="0" w:name="_jjh172s2jk7" w:id="3"/>
      <w:bookmarkEnd w:id="3"/>
      <w:r w:rsidDel="00000000" w:rsidR="00000000" w:rsidRPr="00000000">
        <w:rPr>
          <w:b w:val="1"/>
          <w:sz w:val="24"/>
          <w:szCs w:val="24"/>
          <w:rtl w:val="0"/>
        </w:rPr>
        <w:t xml:space="preserve">Scene 1: Library (JanTheMan)</w:t>
      </w:r>
    </w:p>
    <w:p w:rsidR="00000000" w:rsidDel="00000000" w:rsidP="00000000" w:rsidRDefault="00000000" w:rsidRPr="00000000" w14:paraId="0000006F">
      <w:pPr>
        <w:pageBreakBefore w:val="0"/>
        <w:rPr/>
      </w:pPr>
      <w:r w:rsidDel="00000000" w:rsidR="00000000" w:rsidRPr="00000000">
        <w:rPr>
          <w:rtl w:val="0"/>
        </w:rPr>
        <w:t xml:space="preserve">label Yuri_route:</w:t>
      </w:r>
    </w:p>
    <w:p w:rsidR="00000000" w:rsidDel="00000000" w:rsidP="00000000" w:rsidRDefault="00000000" w:rsidRPr="00000000" w14:paraId="00000070">
      <w:pPr>
        <w:pageBreakBefore w:val="0"/>
        <w:rPr/>
      </w:pPr>
      <w:r w:rsidDel="00000000" w:rsidR="00000000" w:rsidRPr="00000000">
        <w:rPr>
          <w:rtl w:val="0"/>
        </w:rPr>
        <w:t xml:space="preserve">    $ y_name = "Yuri"</w:t>
      </w:r>
    </w:p>
    <w:p w:rsidR="00000000" w:rsidDel="00000000" w:rsidP="00000000" w:rsidRDefault="00000000" w:rsidRPr="00000000" w14:paraId="00000071">
      <w:pPr>
        <w:pageBreakBefore w:val="0"/>
        <w:rPr/>
      </w:pPr>
      <w:r w:rsidDel="00000000" w:rsidR="00000000" w:rsidRPr="00000000">
        <w:rPr>
          <w:rtl w:val="0"/>
        </w:rPr>
        <w:t xml:space="preserve">    $ s_name = "Sayori"</w:t>
      </w:r>
    </w:p>
    <w:p w:rsidR="00000000" w:rsidDel="00000000" w:rsidP="00000000" w:rsidRDefault="00000000" w:rsidRPr="00000000" w14:paraId="00000072">
      <w:pPr>
        <w:pageBreakBefore w:val="0"/>
        <w:rPr/>
      </w:pPr>
      <w:r w:rsidDel="00000000" w:rsidR="00000000" w:rsidRPr="00000000">
        <w:rPr>
          <w:rtl w:val="0"/>
        </w:rPr>
        <w:t xml:space="preserve">    $ n_name = "Natsuki"</w:t>
      </w:r>
    </w:p>
    <w:p w:rsidR="00000000" w:rsidDel="00000000" w:rsidP="00000000" w:rsidRDefault="00000000" w:rsidRPr="00000000" w14:paraId="00000073">
      <w:pPr>
        <w:pageBreakBefore w:val="0"/>
        <w:rPr/>
      </w:pPr>
      <w:r w:rsidDel="00000000" w:rsidR="00000000" w:rsidRPr="00000000">
        <w:rPr>
          <w:rtl w:val="0"/>
        </w:rPr>
        <w:t xml:space="preserve">    $ m_name = "Monika"</w:t>
      </w:r>
    </w:p>
    <w:p w:rsidR="00000000" w:rsidDel="00000000" w:rsidP="00000000" w:rsidRDefault="00000000" w:rsidRPr="00000000" w14:paraId="00000074">
      <w:pPr>
        <w:pageBreakBefore w:val="0"/>
        <w:rPr/>
      </w:pPr>
      <w:r w:rsidDel="00000000" w:rsidR="00000000" w:rsidRPr="00000000">
        <w:rPr>
          <w:rtl w:val="0"/>
        </w:rPr>
        <w:t xml:space="preserve">    #image cg yuri_in_bed = "mod_assets/yuri_in_bed.png"</w:t>
      </w:r>
    </w:p>
    <w:p w:rsidR="00000000" w:rsidDel="00000000" w:rsidP="00000000" w:rsidRDefault="00000000" w:rsidRPr="00000000" w14:paraId="00000075">
      <w:pPr>
        <w:pageBreakBefore w:val="0"/>
        <w:rPr/>
      </w:pPr>
      <w:r w:rsidDel="00000000" w:rsidR="00000000" w:rsidRPr="00000000">
        <w:rPr>
          <w:rtl w:val="0"/>
        </w:rPr>
        <w:t xml:space="preserve">    #scene cg yuri_in_bed</w:t>
      </w:r>
    </w:p>
    <w:p w:rsidR="00000000" w:rsidDel="00000000" w:rsidP="00000000" w:rsidRDefault="00000000" w:rsidRPr="00000000" w14:paraId="00000076">
      <w:pPr>
        <w:pageBreakBefore w:val="0"/>
        <w:rPr/>
      </w:pPr>
      <w:r w:rsidDel="00000000" w:rsidR="00000000" w:rsidRPr="00000000">
        <w:rPr>
          <w:rtl w:val="0"/>
        </w:rPr>
        <w:t xml:space="preserve">    #with dissolve_scene_full</w:t>
      </w:r>
    </w:p>
    <w:p w:rsidR="00000000" w:rsidDel="00000000" w:rsidP="00000000" w:rsidRDefault="00000000" w:rsidRPr="00000000" w14:paraId="00000077">
      <w:pPr>
        <w:pageBreakBefore w:val="0"/>
        <w:rPr/>
      </w:pPr>
      <w:r w:rsidDel="00000000" w:rsidR="00000000" w:rsidRPr="00000000">
        <w:rPr>
          <w:rtl w:val="0"/>
        </w:rPr>
        <w:t xml:space="preserve">    define audio.t12 = "&lt;loop 0&gt;mod_assets/12.mp3"</w:t>
      </w:r>
    </w:p>
    <w:p w:rsidR="00000000" w:rsidDel="00000000" w:rsidP="00000000" w:rsidRDefault="00000000" w:rsidRPr="00000000" w14:paraId="00000078">
      <w:pPr>
        <w:pageBreakBefore w:val="0"/>
        <w:rPr/>
      </w:pPr>
      <w:r w:rsidDel="00000000" w:rsidR="00000000" w:rsidRPr="00000000">
        <w:rPr>
          <w:rtl w:val="0"/>
        </w:rPr>
        <w:t xml:space="preserve">    play music t12</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t xml:space="preserve">    "Woah"</w:t>
      </w:r>
    </w:p>
    <w:p w:rsidR="00000000" w:rsidDel="00000000" w:rsidP="00000000" w:rsidRDefault="00000000" w:rsidRPr="00000000" w14:paraId="0000007B">
      <w:pPr>
        <w:pageBreakBefore w:val="0"/>
        <w:rPr/>
      </w:pPr>
      <w:r w:rsidDel="00000000" w:rsidR="00000000" w:rsidRPr="00000000">
        <w:rPr>
          <w:rtl w:val="0"/>
        </w:rPr>
        <w:t xml:space="preserve">    "Just"</w:t>
      </w:r>
    </w:p>
    <w:p w:rsidR="00000000" w:rsidDel="00000000" w:rsidP="00000000" w:rsidRDefault="00000000" w:rsidRPr="00000000" w14:paraId="0000007C">
      <w:pPr>
        <w:pageBreakBefore w:val="0"/>
        <w:rPr/>
      </w:pPr>
      <w:r w:rsidDel="00000000" w:rsidR="00000000" w:rsidRPr="00000000">
        <w:rPr>
          <w:rtl w:val="0"/>
        </w:rPr>
        <w:t xml:space="preserve">    "Wow"</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"Did we...{w=0.5}really do that last night?"</w:t>
      </w:r>
    </w:p>
    <w:p w:rsidR="00000000" w:rsidDel="00000000" w:rsidP="00000000" w:rsidRDefault="00000000" w:rsidRPr="00000000" w14:paraId="0000007E">
      <w:pPr>
        <w:pageBreakBefore w:val="0"/>
        <w:rPr/>
      </w:pPr>
      <w:r w:rsidDel="00000000" w:rsidR="00000000" w:rsidRPr="00000000">
        <w:rPr>
          <w:rtl w:val="0"/>
        </w:rPr>
        <w:t xml:space="preserve">    "This has to be a dream{w=0.25}, there’s...{w=0.25}no way I did it with someone this gorgeous."</w:t>
      </w:r>
    </w:p>
    <w:p w:rsidR="00000000" w:rsidDel="00000000" w:rsidP="00000000" w:rsidRDefault="00000000" w:rsidRPr="00000000" w14:paraId="0000007F">
      <w:pPr>
        <w:pageBreakBefore w:val="0"/>
        <w:rPr/>
      </w:pPr>
      <w:r w:rsidDel="00000000" w:rsidR="00000000" w:rsidRPr="00000000">
        <w:rPr>
          <w:rtl w:val="0"/>
        </w:rPr>
        <w:t xml:space="preserve">    mc "Wait.{w=0.5} What time is it?"</w:t>
      </w:r>
    </w:p>
    <w:p w:rsidR="00000000" w:rsidDel="00000000" w:rsidP="00000000" w:rsidRDefault="00000000" w:rsidRPr="00000000" w14:paraId="00000080">
      <w:pPr>
        <w:pageBreakBefore w:val="0"/>
        <w:rPr/>
      </w:pPr>
      <w:r w:rsidDel="00000000" w:rsidR="00000000" w:rsidRPr="00000000">
        <w:rPr>
          <w:rtl w:val="0"/>
        </w:rPr>
        <w:t xml:space="preserve">    "I look over to Yuri, still sleeping on the bed."</w:t>
      </w:r>
    </w:p>
    <w:p w:rsidR="00000000" w:rsidDel="00000000" w:rsidP="00000000" w:rsidRDefault="00000000" w:rsidRPr="00000000" w14:paraId="00000081">
      <w:pPr>
        <w:pageBreakBefore w:val="0"/>
        <w:rPr/>
      </w:pPr>
      <w:r w:rsidDel="00000000" w:rsidR="00000000" w:rsidRPr="00000000">
        <w:rPr>
          <w:rtl w:val="0"/>
        </w:rPr>
        <w:t xml:space="preserve">    mc "She looks so beautiful."</w:t>
      </w:r>
    </w:p>
    <w:p w:rsidR="00000000" w:rsidDel="00000000" w:rsidP="00000000" w:rsidRDefault="00000000" w:rsidRPr="00000000" w14:paraId="00000082">
      <w:pPr>
        <w:pageBreakBefore w:val="0"/>
        <w:rPr/>
      </w:pPr>
      <w:r w:rsidDel="00000000" w:rsidR="00000000" w:rsidRPr="00000000">
        <w:rPr>
          <w:rtl w:val="0"/>
        </w:rPr>
        <w:t xml:space="preserve">    mc "How can I even wake her up?"</w:t>
      </w:r>
    </w:p>
    <w:p w:rsidR="00000000" w:rsidDel="00000000" w:rsidP="00000000" w:rsidRDefault="00000000" w:rsidRPr="00000000" w14:paraId="00000083">
      <w:pPr>
        <w:pageBreakBefore w:val="0"/>
        <w:rPr/>
      </w:pPr>
      <w:r w:rsidDel="00000000" w:rsidR="00000000" w:rsidRPr="00000000">
        <w:rPr>
          <w:rtl w:val="0"/>
        </w:rPr>
        <w:t xml:space="preserve">    y "Were...{w=0.5} were you saying something?"</w:t>
      </w:r>
    </w:p>
    <w:p w:rsidR="00000000" w:rsidDel="00000000" w:rsidP="00000000" w:rsidRDefault="00000000" w:rsidRPr="00000000" w14:paraId="00000084">
      <w:pPr>
        <w:pageBreakBefore w:val="0"/>
        <w:rPr/>
      </w:pPr>
      <w:r w:rsidDel="00000000" w:rsidR="00000000" w:rsidRPr="00000000">
        <w:rPr>
          <w:rtl w:val="0"/>
        </w:rPr>
        <w:t xml:space="preserve">    y "I’m sorry, I didn’t understand."</w:t>
      </w:r>
    </w:p>
    <w:p w:rsidR="00000000" w:rsidDel="00000000" w:rsidP="00000000" w:rsidRDefault="00000000" w:rsidRPr="00000000" w14:paraId="00000085">
      <w:pPr>
        <w:pageBreakBefore w:val="0"/>
        <w:rPr/>
      </w:pPr>
      <w:r w:rsidDel="00000000" w:rsidR="00000000" w:rsidRPr="00000000">
        <w:rPr>
          <w:rtl w:val="0"/>
        </w:rPr>
        <w:t xml:space="preserve">    "Well, that answers my question."</w:t>
      </w:r>
    </w:p>
    <w:p w:rsidR="00000000" w:rsidDel="00000000" w:rsidP="00000000" w:rsidRDefault="00000000" w:rsidRPr="00000000" w14:paraId="00000086">
      <w:pPr>
        <w:pageBreakBefore w:val="0"/>
        <w:rPr/>
      </w:pPr>
      <w:r w:rsidDel="00000000" w:rsidR="00000000" w:rsidRPr="00000000">
        <w:rPr>
          <w:rtl w:val="0"/>
        </w:rPr>
        <w:t xml:space="preserve">    "I wasn’t trying to wake her up{w=0.25}, but oh well."</w:t>
      </w:r>
    </w:p>
    <w:p w:rsidR="00000000" w:rsidDel="00000000" w:rsidP="00000000" w:rsidRDefault="00000000" w:rsidRPr="00000000" w14:paraId="00000087">
      <w:pPr>
        <w:pageBreakBefore w:val="0"/>
        <w:rPr/>
      </w:pPr>
      <w:r w:rsidDel="00000000" w:rsidR="00000000" w:rsidRPr="00000000">
        <w:rPr>
          <w:rtl w:val="0"/>
        </w:rPr>
        <w:t xml:space="preserve">    mc "It’s alright, you didn’t miss anything."</w:t>
      </w:r>
    </w:p>
    <w:p w:rsidR="00000000" w:rsidDel="00000000" w:rsidP="00000000" w:rsidRDefault="00000000" w:rsidRPr="00000000" w14:paraId="00000088">
      <w:pPr>
        <w:pageBreakBefore w:val="0"/>
        <w:rPr/>
      </w:pPr>
      <w:r w:rsidDel="00000000" w:rsidR="00000000" w:rsidRPr="00000000">
        <w:rPr>
          <w:rtl w:val="0"/>
        </w:rPr>
        <w:t xml:space="preserve">    "Yuri yawns."</w:t>
      </w:r>
    </w:p>
    <w:p w:rsidR="00000000" w:rsidDel="00000000" w:rsidP="00000000" w:rsidRDefault="00000000" w:rsidRPr="00000000" w14:paraId="00000089">
      <w:pPr>
        <w:pageBreakBefore w:val="0"/>
        <w:rPr/>
      </w:pPr>
      <w:r w:rsidDel="00000000" w:rsidR="00000000" w:rsidRPr="00000000">
        <w:rPr>
          <w:rtl w:val="0"/>
        </w:rPr>
        <w:t xml:space="preserve">    y "What time is it?"</w:t>
      </w:r>
    </w:p>
    <w:p w:rsidR="00000000" w:rsidDel="00000000" w:rsidP="00000000" w:rsidRDefault="00000000" w:rsidRPr="00000000" w14:paraId="0000008A">
      <w:pPr>
        <w:pageBreakBefore w:val="0"/>
        <w:rPr/>
      </w:pPr>
      <w:r w:rsidDel="00000000" w:rsidR="00000000" w:rsidRPr="00000000">
        <w:rPr>
          <w:rtl w:val="0"/>
        </w:rPr>
        <w:t xml:space="preserve">    mc "Around 8 o'clock."</w:t>
      </w:r>
    </w:p>
    <w:p w:rsidR="00000000" w:rsidDel="00000000" w:rsidP="00000000" w:rsidRDefault="00000000" w:rsidRPr="00000000" w14:paraId="0000008B">
      <w:pPr>
        <w:pageBreakBefore w:val="0"/>
        <w:rPr/>
      </w:pPr>
      <w:r w:rsidDel="00000000" w:rsidR="00000000" w:rsidRPr="00000000">
        <w:rPr>
          <w:rtl w:val="0"/>
        </w:rPr>
        <w:t xml:space="preserve">    y "Oh, okay."</w:t>
      </w:r>
    </w:p>
    <w:p w:rsidR="00000000" w:rsidDel="00000000" w:rsidP="00000000" w:rsidRDefault="00000000" w:rsidRPr="00000000" w14:paraId="0000008C">
      <w:pPr>
        <w:pageBreakBefore w:val="0"/>
        <w:rPr/>
      </w:pPr>
      <w:r w:rsidDel="00000000" w:rsidR="00000000" w:rsidRPr="00000000">
        <w:rPr>
          <w:rtl w:val="0"/>
        </w:rPr>
        <w:t xml:space="preserve">    y "That gives us some time to get ready for school."</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scene bg bedroom</w:t>
      </w:r>
    </w:p>
    <w:p w:rsidR="00000000" w:rsidDel="00000000" w:rsidP="00000000" w:rsidRDefault="00000000" w:rsidRPr="00000000" w14:paraId="0000008E">
      <w:pPr>
        <w:pageBreakBefore w:val="0"/>
        <w:rPr/>
      </w:pPr>
      <w:r w:rsidDel="00000000" w:rsidR="00000000" w:rsidRPr="00000000">
        <w:rPr>
          <w:rtl w:val="0"/>
        </w:rPr>
        <w:t xml:space="preserve">    with wipeleft_scene</w:t>
      </w:r>
    </w:p>
    <w:p w:rsidR="00000000" w:rsidDel="00000000" w:rsidP="00000000" w:rsidRDefault="00000000" w:rsidRPr="00000000" w14:paraId="0000008F">
      <w:pPr>
        <w:pageBreakBefore w:val="0"/>
        <w:rPr/>
      </w:pPr>
      <w:r w:rsidDel="00000000" w:rsidR="00000000" w:rsidRPr="00000000">
        <w:rPr>
          <w:rtl w:val="0"/>
        </w:rPr>
        <w:t xml:space="preserve">    show yuri 1a at t11 zorder 2</w:t>
      </w:r>
    </w:p>
    <w:p w:rsidR="00000000" w:rsidDel="00000000" w:rsidP="00000000" w:rsidRDefault="00000000" w:rsidRPr="00000000" w14:paraId="00000090">
      <w:pPr>
        <w:pageBreakBefore w:val="0"/>
        <w:rPr/>
      </w:pPr>
      <w:r w:rsidDel="00000000" w:rsidR="00000000" w:rsidRPr="00000000">
        <w:rPr>
          <w:rtl w:val="0"/>
        </w:rPr>
        <w:t xml:space="preserve">    #(blanket custom)    </w:t>
      </w:r>
    </w:p>
    <w:p w:rsidR="00000000" w:rsidDel="00000000" w:rsidP="00000000" w:rsidRDefault="00000000" w:rsidRPr="00000000" w14:paraId="00000091">
      <w:pPr>
        <w:pageBreakBefore w:val="0"/>
        <w:rPr/>
      </w:pPr>
      <w:r w:rsidDel="00000000" w:rsidR="00000000" w:rsidRPr="00000000">
        <w:rPr>
          <w:rtl w:val="0"/>
        </w:rPr>
        <w:t xml:space="preserve">    "She gets up, trying to cover herself with the blanket."</w:t>
      </w:r>
    </w:p>
    <w:p w:rsidR="00000000" w:rsidDel="00000000" w:rsidP="00000000" w:rsidRDefault="00000000" w:rsidRPr="00000000" w14:paraId="00000092">
      <w:pPr>
        <w:pageBreakBefore w:val="0"/>
        <w:rPr/>
      </w:pPr>
      <w:r w:rsidDel="00000000" w:rsidR="00000000" w:rsidRPr="00000000">
        <w:rPr>
          <w:rtl w:val="0"/>
        </w:rPr>
        <w:t xml:space="preserve">    stop music</w:t>
      </w:r>
    </w:p>
    <w:p w:rsidR="00000000" w:rsidDel="00000000" w:rsidP="00000000" w:rsidRDefault="00000000" w:rsidRPr="00000000" w14:paraId="00000093">
      <w:pPr>
        <w:pageBreakBefore w:val="0"/>
        <w:rPr/>
      </w:pPr>
      <w:r w:rsidDel="00000000" w:rsidR="00000000" w:rsidRPr="00000000">
        <w:rPr>
          <w:rtl w:val="0"/>
        </w:rPr>
        <w:t xml:space="preserve">    play music t5</w:t>
      </w:r>
    </w:p>
    <w:p w:rsidR="00000000" w:rsidDel="00000000" w:rsidP="00000000" w:rsidRDefault="00000000" w:rsidRPr="00000000" w14:paraId="00000094">
      <w:pPr>
        <w:pageBreakBefore w:val="0"/>
        <w:rPr/>
      </w:pPr>
      <w:r w:rsidDel="00000000" w:rsidR="00000000" w:rsidRPr="00000000">
        <w:rPr>
          <w:rtl w:val="0"/>
        </w:rPr>
        <w:t xml:space="preserve">    y "Oh no!"</w:t>
      </w:r>
    </w:p>
    <w:p w:rsidR="00000000" w:rsidDel="00000000" w:rsidP="00000000" w:rsidRDefault="00000000" w:rsidRPr="00000000" w14:paraId="00000095">
      <w:pPr>
        <w:pageBreakBefore w:val="0"/>
        <w:rPr/>
      </w:pPr>
      <w:r w:rsidDel="00000000" w:rsidR="00000000" w:rsidRPr="00000000">
        <w:rPr>
          <w:rtl w:val="0"/>
        </w:rPr>
        <w:t xml:space="preserve">    "Yuri starts panicking over something. Did I do something wrong?"</w:t>
      </w:r>
    </w:p>
    <w:p w:rsidR="00000000" w:rsidDel="00000000" w:rsidP="00000000" w:rsidRDefault="00000000" w:rsidRPr="00000000" w14:paraId="00000096">
      <w:pPr>
        <w:pageBreakBefore w:val="0"/>
        <w:rPr/>
      </w:pPr>
      <w:r w:rsidDel="00000000" w:rsidR="00000000" w:rsidRPr="00000000">
        <w:rPr>
          <w:rtl w:val="0"/>
        </w:rPr>
        <w:t xml:space="preserve">    mc "What is it?"</w:t>
      </w:r>
    </w:p>
    <w:p w:rsidR="00000000" w:rsidDel="00000000" w:rsidP="00000000" w:rsidRDefault="00000000" w:rsidRPr="00000000" w14:paraId="00000097">
      <w:pPr>
        <w:pageBreakBefore w:val="0"/>
        <w:rPr/>
      </w:pPr>
      <w:r w:rsidDel="00000000" w:rsidR="00000000" w:rsidRPr="00000000">
        <w:rPr>
          <w:rtl w:val="0"/>
        </w:rPr>
        <w:t xml:space="preserve">    y "I didn’t plan to stay over. I don’t have my school uniform!"</w:t>
      </w:r>
    </w:p>
    <w:p w:rsidR="00000000" w:rsidDel="00000000" w:rsidP="00000000" w:rsidRDefault="00000000" w:rsidRPr="00000000" w14:paraId="00000098">
      <w:pPr>
        <w:pageBreakBefore w:val="0"/>
        <w:rPr/>
      </w:pPr>
      <w:r w:rsidDel="00000000" w:rsidR="00000000" w:rsidRPr="00000000">
        <w:rPr>
          <w:rtl w:val="0"/>
        </w:rPr>
        <w:t xml:space="preserve">    "Whew, I'm in the clear."</w:t>
      </w:r>
    </w:p>
    <w:p w:rsidR="00000000" w:rsidDel="00000000" w:rsidP="00000000" w:rsidRDefault="00000000" w:rsidRPr="00000000" w14:paraId="00000099">
      <w:pPr>
        <w:pageBreakBefore w:val="0"/>
        <w:rPr/>
      </w:pPr>
      <w:r w:rsidDel="00000000" w:rsidR="00000000" w:rsidRPr="00000000">
        <w:rPr>
          <w:rtl w:val="0"/>
        </w:rPr>
        <w:t xml:space="preserve">    "But this is really bad! What do I do?"</w:t>
      </w:r>
    </w:p>
    <w:p w:rsidR="00000000" w:rsidDel="00000000" w:rsidP="00000000" w:rsidRDefault="00000000" w:rsidRPr="00000000" w14:paraId="0000009A">
      <w:pPr>
        <w:pageBreakBefore w:val="0"/>
        <w:rPr/>
      </w:pPr>
      <w:r w:rsidDel="00000000" w:rsidR="00000000" w:rsidRPr="00000000">
        <w:rPr>
          <w:rtl w:val="0"/>
        </w:rPr>
        <w:t xml:space="preserve">    "Maybe...."</w:t>
      </w:r>
    </w:p>
    <w:p w:rsidR="00000000" w:rsidDel="00000000" w:rsidP="00000000" w:rsidRDefault="00000000" w:rsidRPr="00000000" w14:paraId="0000009B">
      <w:pPr>
        <w:pageBreakBefore w:val="0"/>
        <w:rPr/>
      </w:pPr>
      <w:r w:rsidDel="00000000" w:rsidR="00000000" w:rsidRPr="00000000">
        <w:rPr>
          <w:rtl w:val="0"/>
        </w:rPr>
        <w:t xml:space="preserve">    mc "What if I went to your house to grab your school uniform."</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    y "What!?!"</w:t>
      </w:r>
    </w:p>
    <w:p w:rsidR="00000000" w:rsidDel="00000000" w:rsidP="00000000" w:rsidRDefault="00000000" w:rsidRPr="00000000" w14:paraId="0000009D">
      <w:pPr>
        <w:pageBreakBefore w:val="0"/>
        <w:rPr/>
      </w:pPr>
      <w:r w:rsidDel="00000000" w:rsidR="00000000" w:rsidRPr="00000000">
        <w:rPr>
          <w:rtl w:val="0"/>
        </w:rPr>
        <w:t xml:space="preserve">    y "Y-You don't need to do that{w=0.25}, I'm sure there's another way."</w:t>
      </w:r>
    </w:p>
    <w:p w:rsidR="00000000" w:rsidDel="00000000" w:rsidP="00000000" w:rsidRDefault="00000000" w:rsidRPr="00000000" w14:paraId="0000009E">
      <w:pPr>
        <w:pageBreakBefore w:val="0"/>
        <w:rPr/>
      </w:pPr>
      <w:r w:rsidDel="00000000" w:rsidR="00000000" w:rsidRPr="00000000">
        <w:rPr>
          <w:rtl w:val="0"/>
        </w:rPr>
        <w:t xml:space="preserve">    y "Maybe I can...uh"</w:t>
      </w:r>
    </w:p>
    <w:p w:rsidR="00000000" w:rsidDel="00000000" w:rsidP="00000000" w:rsidRDefault="00000000" w:rsidRPr="00000000" w14:paraId="0000009F">
      <w:pPr>
        <w:pageBreakBefore w:val="0"/>
        <w:rPr/>
      </w:pPr>
      <w:r w:rsidDel="00000000" w:rsidR="00000000" w:rsidRPr="00000000">
        <w:rPr>
          <w:rtl w:val="0"/>
        </w:rPr>
        <w:t xml:space="preserve">    y "..."</w:t>
      </w:r>
    </w:p>
    <w:p w:rsidR="00000000" w:rsidDel="00000000" w:rsidP="00000000" w:rsidRDefault="00000000" w:rsidRPr="00000000" w14:paraId="000000A0">
      <w:pPr>
        <w:pageBreakBefore w:val="0"/>
        <w:rPr/>
      </w:pPr>
      <w:r w:rsidDel="00000000" w:rsidR="00000000" w:rsidRPr="00000000">
        <w:rPr>
          <w:rtl w:val="0"/>
        </w:rPr>
        <w:t xml:space="preserve">    "Yuri is drawing a blank, she doesn't want me to go out and run like that, but..."</w:t>
      </w:r>
    </w:p>
    <w:p w:rsidR="00000000" w:rsidDel="00000000" w:rsidP="00000000" w:rsidRDefault="00000000" w:rsidRPr="00000000" w14:paraId="000000A1">
      <w:pPr>
        <w:pageBreakBefore w:val="0"/>
        <w:rPr/>
      </w:pPr>
      <w:r w:rsidDel="00000000" w:rsidR="00000000" w:rsidRPr="00000000">
        <w:rPr>
          <w:rtl w:val="0"/>
        </w:rPr>
        <w:t xml:space="preserve">    mc "I can’t think of anything else right now, Yuri."</w:t>
      </w:r>
    </w:p>
    <w:p w:rsidR="00000000" w:rsidDel="00000000" w:rsidP="00000000" w:rsidRDefault="00000000" w:rsidRPr="00000000" w14:paraId="000000A2">
      <w:pPr>
        <w:pageBreakBefore w:val="0"/>
        <w:rPr/>
      </w:pPr>
      <w:r w:rsidDel="00000000" w:rsidR="00000000" w:rsidRPr="00000000">
        <w:rPr>
          <w:rtl w:val="0"/>
        </w:rPr>
        <w:t xml:space="preserve">    "To calm her I get closer."</w:t>
      </w:r>
    </w:p>
    <w:p w:rsidR="00000000" w:rsidDel="00000000" w:rsidP="00000000" w:rsidRDefault="00000000" w:rsidRPr="00000000" w14:paraId="000000A3">
      <w:pPr>
        <w:pageBreakBefore w:val="0"/>
        <w:rPr/>
      </w:pPr>
      <w:r w:rsidDel="00000000" w:rsidR="00000000" w:rsidRPr="00000000">
        <w:rPr>
          <w:rtl w:val="0"/>
        </w:rPr>
        <w:t xml:space="preserve">    mc "Don’t worry, I’ll be back soon."</w:t>
      </w:r>
    </w:p>
    <w:p w:rsidR="00000000" w:rsidDel="00000000" w:rsidP="00000000" w:rsidRDefault="00000000" w:rsidRPr="00000000" w14:paraId="000000A4">
      <w:pPr>
        <w:pageBreakBefore w:val="0"/>
        <w:rPr/>
      </w:pPr>
      <w:r w:rsidDel="00000000" w:rsidR="00000000" w:rsidRPr="00000000">
        <w:rPr>
          <w:rtl w:val="0"/>
        </w:rPr>
        <w:t xml:space="preserve">    "I say this as unsure as she is."</w:t>
      </w:r>
    </w:p>
    <w:p w:rsidR="00000000" w:rsidDel="00000000" w:rsidP="00000000" w:rsidRDefault="00000000" w:rsidRPr="00000000" w14:paraId="000000A5">
      <w:pPr>
        <w:pageBreakBefore w:val="0"/>
        <w:rPr/>
      </w:pPr>
      <w:r w:rsidDel="00000000" w:rsidR="00000000" w:rsidRPr="00000000">
        <w:rPr>
          <w:rtl w:val="0"/>
        </w:rPr>
        <w:t xml:space="preserve">    y "But, my house is so far away, you’re not going to have enough time."</w:t>
      </w:r>
    </w:p>
    <w:p w:rsidR="00000000" w:rsidDel="00000000" w:rsidP="00000000" w:rsidRDefault="00000000" w:rsidRPr="00000000" w14:paraId="000000A6">
      <w:pPr>
        <w:pageBreakBefore w:val="0"/>
        <w:rPr/>
      </w:pPr>
      <w:r w:rsidDel="00000000" w:rsidR="00000000" w:rsidRPr="00000000">
        <w:rPr>
          <w:rtl w:val="0"/>
        </w:rPr>
        <w:t xml:space="preserve">    mc "Don't worry, I’ll be back on time."</w:t>
      </w:r>
    </w:p>
    <w:p w:rsidR="00000000" w:rsidDel="00000000" w:rsidP="00000000" w:rsidRDefault="00000000" w:rsidRPr="00000000" w14:paraId="000000A7">
      <w:pPr>
        <w:pageBreakBefore w:val="0"/>
        <w:rPr/>
      </w:pPr>
      <w:r w:rsidDel="00000000" w:rsidR="00000000" w:rsidRPr="00000000">
        <w:rPr>
          <w:rtl w:val="0"/>
        </w:rPr>
        <w:t xml:space="preserve">    "I hope."</w:t>
      </w:r>
    </w:p>
    <w:p w:rsidR="00000000" w:rsidDel="00000000" w:rsidP="00000000" w:rsidRDefault="00000000" w:rsidRPr="00000000" w14:paraId="000000A8">
      <w:pPr>
        <w:pageBreakBefore w:val="0"/>
        <w:rPr/>
      </w:pPr>
      <w:r w:rsidDel="00000000" w:rsidR="00000000" w:rsidRPr="00000000">
        <w:rPr>
          <w:rtl w:val="0"/>
        </w:rPr>
        <w:t xml:space="preserve">    "I get up and put on a thick jacket and some fuzzy pants."</w:t>
      </w:r>
    </w:p>
    <w:p w:rsidR="00000000" w:rsidDel="00000000" w:rsidP="00000000" w:rsidRDefault="00000000" w:rsidRPr="00000000" w14:paraId="000000A9">
      <w:pPr>
        <w:pageBreakBefore w:val="0"/>
        <w:rPr/>
      </w:pPr>
      <w:r w:rsidDel="00000000" w:rsidR="00000000" w:rsidRPr="00000000">
        <w:rPr>
          <w:rtl w:val="0"/>
        </w:rPr>
        <w:t xml:space="preserve">    "It’s tacky, but when have I ever cared about what I looked outside."</w:t>
      </w:r>
    </w:p>
    <w:p w:rsidR="00000000" w:rsidDel="00000000" w:rsidP="00000000" w:rsidRDefault="00000000" w:rsidRPr="00000000" w14:paraId="000000AA">
      <w:pPr>
        <w:pageBreakBefore w:val="0"/>
        <w:rPr/>
      </w:pPr>
      <w:r w:rsidDel="00000000" w:rsidR="00000000" w:rsidRPr="00000000">
        <w:rPr>
          <w:rtl w:val="0"/>
        </w:rPr>
        <w:t xml:space="preserve">    "As I’m about to leave the room, Yuri shuffles over to the closet, covered by the blanket."</w:t>
      </w:r>
    </w:p>
    <w:p w:rsidR="00000000" w:rsidDel="00000000" w:rsidP="00000000" w:rsidRDefault="00000000" w:rsidRPr="00000000" w14:paraId="000000AB">
      <w:pPr>
        <w:pageBreakBefore w:val="0"/>
        <w:rPr/>
      </w:pPr>
      <w:r w:rsidDel="00000000" w:rsidR="00000000" w:rsidRPr="00000000">
        <w:rPr>
          <w:rtl w:val="0"/>
        </w:rPr>
        <w:t xml:space="preserve">    "She starts rummaging through, and emerges after a moment with another jacket and her house keys."</w:t>
      </w:r>
    </w:p>
    <w:p w:rsidR="00000000" w:rsidDel="00000000" w:rsidP="00000000" w:rsidRDefault="00000000" w:rsidRPr="00000000" w14:paraId="000000AC">
      <w:pPr>
        <w:pageBreakBefore w:val="0"/>
        <w:rPr/>
      </w:pPr>
      <w:r w:rsidDel="00000000" w:rsidR="00000000" w:rsidRPr="00000000">
        <w:rPr>
          <w:rtl w:val="0"/>
        </w:rPr>
        <w:t xml:space="preserve">    y "I-I don’t want you to get a cold like last time."</w:t>
      </w:r>
    </w:p>
    <w:p w:rsidR="00000000" w:rsidDel="00000000" w:rsidP="00000000" w:rsidRDefault="00000000" w:rsidRPr="00000000" w14:paraId="000000AD">
      <w:pPr>
        <w:pageBreakBefore w:val="0"/>
        <w:rPr/>
      </w:pPr>
      <w:r w:rsidDel="00000000" w:rsidR="00000000" w:rsidRPr="00000000">
        <w:rPr>
          <w:rtl w:val="0"/>
        </w:rPr>
        <w:t xml:space="preserve">    "I smile."</w:t>
      </w:r>
    </w:p>
    <w:p w:rsidR="00000000" w:rsidDel="00000000" w:rsidP="00000000" w:rsidRDefault="00000000" w:rsidRPr="00000000" w14:paraId="000000AE">
      <w:pPr>
        <w:pageBreakBefore w:val="0"/>
        <w:rPr/>
      </w:pPr>
      <w:r w:rsidDel="00000000" w:rsidR="00000000" w:rsidRPr="00000000">
        <w:rPr>
          <w:rtl w:val="0"/>
        </w:rPr>
        <w:t xml:space="preserve">    "Even when things aren’t going well for her she still thinks of others."</w:t>
      </w:r>
    </w:p>
    <w:p w:rsidR="00000000" w:rsidDel="00000000" w:rsidP="00000000" w:rsidRDefault="00000000" w:rsidRPr="00000000" w14:paraId="000000AF">
      <w:pPr>
        <w:pageBreakBefore w:val="0"/>
        <w:rPr/>
      </w:pPr>
      <w:r w:rsidDel="00000000" w:rsidR="00000000" w:rsidRPr="00000000">
        <w:rPr>
          <w:rtl w:val="0"/>
        </w:rPr>
        <w:t xml:space="preserve">    mc "Thanks."</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    scene bg kitchen</w:t>
      </w:r>
    </w:p>
    <w:p w:rsidR="00000000" w:rsidDel="00000000" w:rsidP="00000000" w:rsidRDefault="00000000" w:rsidRPr="00000000" w14:paraId="000000B1">
      <w:pPr>
        <w:pageBreakBefore w:val="0"/>
        <w:rPr/>
      </w:pPr>
      <w:r w:rsidDel="00000000" w:rsidR="00000000" w:rsidRPr="00000000">
        <w:rPr>
          <w:rtl w:val="0"/>
        </w:rPr>
        <w:t xml:space="preserve">    with wipeleft</w:t>
      </w:r>
    </w:p>
    <w:p w:rsidR="00000000" w:rsidDel="00000000" w:rsidP="00000000" w:rsidRDefault="00000000" w:rsidRPr="00000000" w14:paraId="000000B2">
      <w:pPr>
        <w:pageBreakBefore w:val="0"/>
        <w:rPr/>
      </w:pPr>
      <w:r w:rsidDel="00000000" w:rsidR="00000000" w:rsidRPr="00000000">
        <w:rPr>
          <w:rtl w:val="0"/>
        </w:rPr>
        <w:t xml:space="preserve">    stop music fadeout 5.0</w:t>
      </w:r>
    </w:p>
    <w:p w:rsidR="00000000" w:rsidDel="00000000" w:rsidP="00000000" w:rsidRDefault="00000000" w:rsidRPr="00000000" w14:paraId="000000B3">
      <w:pPr>
        <w:pageBreakBefore w:val="0"/>
        <w:rPr/>
      </w:pPr>
      <w:r w:rsidDel="00000000" w:rsidR="00000000" w:rsidRPr="00000000">
        <w:rPr>
          <w:rtl w:val="0"/>
        </w:rPr>
        <w:t xml:space="preserve">    "I run down the stairs. I haven't even started running yet and I can already feel some adrenaline kicking in."</w:t>
      </w:r>
    </w:p>
    <w:p w:rsidR="00000000" w:rsidDel="00000000" w:rsidP="00000000" w:rsidRDefault="00000000" w:rsidRPr="00000000" w14:paraId="000000B4">
      <w:pPr>
        <w:pageBreakBefore w:val="0"/>
        <w:rPr/>
      </w:pPr>
      <w:r w:rsidDel="00000000" w:rsidR="00000000" w:rsidRPr="00000000">
        <w:rPr>
          <w:rtl w:val="0"/>
        </w:rPr>
        <w:t xml:space="preserve">    "The door opens and-{nw}"</w:t>
      </w:r>
    </w:p>
    <w:p w:rsidR="00000000" w:rsidDel="00000000" w:rsidP="00000000" w:rsidRDefault="00000000" w:rsidRPr="00000000" w14:paraId="000000B5">
      <w:pPr>
        <w:pageBreakBefore w:val="0"/>
        <w:rPr/>
      </w:pPr>
      <w:r w:rsidDel="00000000" w:rsidR="00000000" w:rsidRPr="00000000">
        <w:rPr>
          <w:rtl w:val="0"/>
        </w:rPr>
        <w:t xml:space="preserve">    define audio.t13 = "&lt;loop 0&gt;mod_assets/13.mp3"</w:t>
      </w:r>
    </w:p>
    <w:p w:rsidR="00000000" w:rsidDel="00000000" w:rsidP="00000000" w:rsidRDefault="00000000" w:rsidRPr="00000000" w14:paraId="000000B6">
      <w:pPr>
        <w:pageBreakBefore w:val="0"/>
        <w:rPr/>
      </w:pPr>
      <w:r w:rsidDel="00000000" w:rsidR="00000000" w:rsidRPr="00000000">
        <w:rPr>
          <w:rtl w:val="0"/>
        </w:rPr>
        <w:t xml:space="preserve">    play music t13 fadein 5.0</w:t>
      </w:r>
    </w:p>
    <w:p w:rsidR="00000000" w:rsidDel="00000000" w:rsidP="00000000" w:rsidRDefault="00000000" w:rsidRPr="00000000" w14:paraId="000000B7">
      <w:pPr>
        <w:pageBreakBefore w:val="0"/>
        <w:rPr/>
      </w:pPr>
      <w:r w:rsidDel="00000000" w:rsidR="00000000" w:rsidRPr="00000000">
        <w:rPr>
          <w:rtl w:val="0"/>
        </w:rPr>
        <w:t xml:space="preserve">    image bg road = "mod_assets/road.png"</w:t>
      </w:r>
    </w:p>
    <w:p w:rsidR="00000000" w:rsidDel="00000000" w:rsidP="00000000" w:rsidRDefault="00000000" w:rsidRPr="00000000" w14:paraId="000000B8">
      <w:pPr>
        <w:pageBreakBefore w:val="0"/>
        <w:rPr/>
      </w:pPr>
      <w:r w:rsidDel="00000000" w:rsidR="00000000" w:rsidRPr="00000000">
        <w:rPr>
          <w:rtl w:val="0"/>
        </w:rPr>
        <w:t xml:space="preserve">    scene bg road</w:t>
      </w:r>
    </w:p>
    <w:p w:rsidR="00000000" w:rsidDel="00000000" w:rsidP="00000000" w:rsidRDefault="00000000" w:rsidRPr="00000000" w14:paraId="000000B9">
      <w:pPr>
        <w:pageBreakBefore w:val="0"/>
        <w:rPr/>
      </w:pPr>
      <w:r w:rsidDel="00000000" w:rsidR="00000000" w:rsidRPr="00000000">
        <w:rPr>
          <w:rtl w:val="0"/>
        </w:rPr>
        <w:t xml:space="preserve">    #(road)</w:t>
      </w:r>
    </w:p>
    <w:p w:rsidR="00000000" w:rsidDel="00000000" w:rsidP="00000000" w:rsidRDefault="00000000" w:rsidRPr="00000000" w14:paraId="000000BA">
      <w:pPr>
        <w:pageBreakBefore w:val="0"/>
        <w:rPr/>
      </w:pPr>
      <w:r w:rsidDel="00000000" w:rsidR="00000000" w:rsidRPr="00000000">
        <w:rPr>
          <w:rtl w:val="0"/>
        </w:rPr>
        <w:t xml:space="preserve">    with wipeleft</w:t>
      </w:r>
    </w:p>
    <w:p w:rsidR="00000000" w:rsidDel="00000000" w:rsidP="00000000" w:rsidRDefault="00000000" w:rsidRPr="00000000" w14:paraId="000000BB">
      <w:pPr>
        <w:pageBreakBefore w:val="0"/>
        <w:rPr/>
      </w:pPr>
      <w:r w:rsidDel="00000000" w:rsidR="00000000" w:rsidRPr="00000000">
        <w:rPr>
          <w:rtl w:val="0"/>
        </w:rPr>
        <w:t xml:space="preserve">    mc "OH MY GOD IT'S COLD!"</w:t>
      </w:r>
    </w:p>
    <w:p w:rsidR="00000000" w:rsidDel="00000000" w:rsidP="00000000" w:rsidRDefault="00000000" w:rsidRPr="00000000" w14:paraId="000000BC">
      <w:pPr>
        <w:pageBreakBefore w:val="0"/>
        <w:rPr/>
      </w:pPr>
      <w:r w:rsidDel="00000000" w:rsidR="00000000" w:rsidRPr="00000000">
        <w:rPr>
          <w:rtl w:val="0"/>
        </w:rPr>
        <w:t xml:space="preserve">    "But I don't know what will be colder, this temperature or disappointing Yuri.."</w:t>
      </w:r>
    </w:p>
    <w:p w:rsidR="00000000" w:rsidDel="00000000" w:rsidP="00000000" w:rsidRDefault="00000000" w:rsidRPr="00000000" w14:paraId="000000BD">
      <w:pPr>
        <w:pageBreakBefore w:val="0"/>
        <w:rPr/>
      </w:pPr>
      <w:r w:rsidDel="00000000" w:rsidR="00000000" w:rsidRPr="00000000">
        <w:rPr>
          <w:rtl w:val="0"/>
        </w:rPr>
        <w:t xml:space="preserve">    "To get there and back will take up most of the time before school. I’ll have to sprint on it."</w:t>
      </w:r>
    </w:p>
    <w:p w:rsidR="00000000" w:rsidDel="00000000" w:rsidP="00000000" w:rsidRDefault="00000000" w:rsidRPr="00000000" w14:paraId="000000BE">
      <w:pPr>
        <w:pageBreakBefore w:val="0"/>
        <w:rPr/>
      </w:pPr>
      <w:r w:rsidDel="00000000" w:rsidR="00000000" w:rsidRPr="00000000">
        <w:rPr>
          <w:rtl w:val="0"/>
        </w:rPr>
        <w:t xml:space="preserve">    "..."</w:t>
      </w:r>
    </w:p>
    <w:p w:rsidR="00000000" w:rsidDel="00000000" w:rsidP="00000000" w:rsidRDefault="00000000" w:rsidRPr="00000000" w14:paraId="000000BF">
      <w:pPr>
        <w:pageBreakBefore w:val="0"/>
        <w:rPr/>
      </w:pPr>
      <w:r w:rsidDel="00000000" w:rsidR="00000000" w:rsidRPr="00000000">
        <w:rPr>
          <w:rtl w:val="0"/>
        </w:rPr>
        <w:t xml:space="preserve">    "..."</w:t>
      </w:r>
    </w:p>
    <w:p w:rsidR="00000000" w:rsidDel="00000000" w:rsidP="00000000" w:rsidRDefault="00000000" w:rsidRPr="00000000" w14:paraId="000000C0">
      <w:pPr>
        <w:pageBreakBefore w:val="0"/>
        <w:rPr/>
      </w:pPr>
      <w:r w:rsidDel="00000000" w:rsidR="00000000" w:rsidRPr="00000000">
        <w:rPr>
          <w:rtl w:val="0"/>
        </w:rPr>
        <w:t xml:space="preserve">    "..."</w:t>
      </w:r>
    </w:p>
    <w:p w:rsidR="00000000" w:rsidDel="00000000" w:rsidP="00000000" w:rsidRDefault="00000000" w:rsidRPr="00000000" w14:paraId="000000C1">
      <w:pPr>
        <w:pageBreakBefore w:val="0"/>
        <w:rPr/>
      </w:pPr>
      <w:r w:rsidDel="00000000" w:rsidR="00000000" w:rsidRPr="00000000">
        <w:rPr>
          <w:rtl w:val="0"/>
        </w:rPr>
        <w:t xml:space="preserve">    "How long have I been running now?"</w:t>
      </w:r>
    </w:p>
    <w:p w:rsidR="00000000" w:rsidDel="00000000" w:rsidP="00000000" w:rsidRDefault="00000000" w:rsidRPr="00000000" w14:paraId="000000C2">
      <w:pPr>
        <w:pageBreakBefore w:val="0"/>
        <w:rPr/>
      </w:pPr>
      <w:r w:rsidDel="00000000" w:rsidR="00000000" w:rsidRPr="00000000">
        <w:rPr>
          <w:rtl w:val="0"/>
        </w:rPr>
        <w:t xml:space="preserve">    "I wish I’d brought a watch or something."</w:t>
      </w:r>
    </w:p>
    <w:p w:rsidR="00000000" w:rsidDel="00000000" w:rsidP="00000000" w:rsidRDefault="00000000" w:rsidRPr="00000000" w14:paraId="000000C3">
      <w:pPr>
        <w:pageBreakBefore w:val="0"/>
        <w:rPr/>
      </w:pPr>
      <w:r w:rsidDel="00000000" w:rsidR="00000000" w:rsidRPr="00000000">
        <w:rPr>
          <w:rtl w:val="0"/>
        </w:rPr>
        <w:t xml:space="preserve">    "I don’t go sprinting often{w=0.5}, or at all."</w:t>
      </w:r>
    </w:p>
    <w:p w:rsidR="00000000" w:rsidDel="00000000" w:rsidP="00000000" w:rsidRDefault="00000000" w:rsidRPr="00000000" w14:paraId="000000C4">
      <w:pPr>
        <w:pageBreakBefore w:val="0"/>
        <w:rPr/>
      </w:pPr>
      <w:r w:rsidDel="00000000" w:rsidR="00000000" w:rsidRPr="00000000">
        <w:rPr>
          <w:rtl w:val="0"/>
        </w:rPr>
        <w:t xml:space="preserve">    "..."</w:t>
      </w:r>
    </w:p>
    <w:p w:rsidR="00000000" w:rsidDel="00000000" w:rsidP="00000000" w:rsidRDefault="00000000" w:rsidRPr="00000000" w14:paraId="000000C5">
      <w:pPr>
        <w:pageBreakBefore w:val="0"/>
        <w:rPr/>
      </w:pPr>
      <w:r w:rsidDel="00000000" w:rsidR="00000000" w:rsidRPr="00000000">
        <w:rPr>
          <w:rtl w:val="0"/>
        </w:rPr>
        <w:t xml:space="preserve">    mc "How much further is it?"</w:t>
      </w:r>
    </w:p>
    <w:p w:rsidR="00000000" w:rsidDel="00000000" w:rsidP="00000000" w:rsidRDefault="00000000" w:rsidRPr="00000000" w14:paraId="000000C6">
      <w:pPr>
        <w:pageBreakBefore w:val="0"/>
        <w:rPr/>
      </w:pPr>
      <w:r w:rsidDel="00000000" w:rsidR="00000000" w:rsidRPr="00000000">
        <w:rPr>
          <w:rtl w:val="0"/>
        </w:rPr>
        <w:t xml:space="preserve">    mc "My muscles are already aching."</w:t>
      </w:r>
    </w:p>
    <w:p w:rsidR="00000000" w:rsidDel="00000000" w:rsidP="00000000" w:rsidRDefault="00000000" w:rsidRPr="00000000" w14:paraId="000000C7">
      <w:pPr>
        <w:pageBreakBefore w:val="0"/>
        <w:rPr/>
      </w:pPr>
      <w:r w:rsidDel="00000000" w:rsidR="00000000" w:rsidRPr="00000000">
        <w:rPr>
          <w:rtl w:val="0"/>
        </w:rPr>
        <w:t xml:space="preserve">    "..."</w:t>
      </w:r>
    </w:p>
    <w:p w:rsidR="00000000" w:rsidDel="00000000" w:rsidP="00000000" w:rsidRDefault="00000000" w:rsidRPr="00000000" w14:paraId="000000C8">
      <w:pPr>
        <w:pageBreakBefore w:val="0"/>
        <w:rPr/>
      </w:pPr>
      <w:r w:rsidDel="00000000" w:rsidR="00000000" w:rsidRPr="00000000">
        <w:rPr>
          <w:rtl w:val="0"/>
        </w:rPr>
        <w:t xml:space="preserve">    "..."</w:t>
      </w:r>
    </w:p>
    <w:p w:rsidR="00000000" w:rsidDel="00000000" w:rsidP="00000000" w:rsidRDefault="00000000" w:rsidRPr="00000000" w14:paraId="000000C9">
      <w:pPr>
        <w:pageBreakBefore w:val="0"/>
        <w:rPr/>
      </w:pPr>
      <w:r w:rsidDel="00000000" w:rsidR="00000000" w:rsidRPr="00000000">
        <w:rPr>
          <w:rtl w:val="0"/>
        </w:rPr>
        <w:t xml:space="preserve">    image bg road_natsuki = "mod_assets/road_natsuki.png"</w:t>
      </w:r>
    </w:p>
    <w:p w:rsidR="00000000" w:rsidDel="00000000" w:rsidP="00000000" w:rsidRDefault="00000000" w:rsidRPr="00000000" w14:paraId="000000CA">
      <w:pPr>
        <w:pageBreakBefore w:val="0"/>
        <w:rPr/>
      </w:pPr>
      <w:r w:rsidDel="00000000" w:rsidR="00000000" w:rsidRPr="00000000">
        <w:rPr>
          <w:rtl w:val="0"/>
        </w:rPr>
        <w:t xml:space="preserve">    scene bg road_natsuki</w:t>
      </w:r>
    </w:p>
    <w:p w:rsidR="00000000" w:rsidDel="00000000" w:rsidP="00000000" w:rsidRDefault="00000000" w:rsidRPr="00000000" w14:paraId="000000CB">
      <w:pPr>
        <w:pageBreakBefore w:val="0"/>
        <w:rPr/>
      </w:pPr>
      <w:r w:rsidDel="00000000" w:rsidR="00000000" w:rsidRPr="00000000">
        <w:rPr>
          <w:rtl w:val="0"/>
        </w:rPr>
        <w:t xml:space="preserve">    #(road with Natsuki)</w:t>
      </w:r>
    </w:p>
    <w:p w:rsidR="00000000" w:rsidDel="00000000" w:rsidP="00000000" w:rsidRDefault="00000000" w:rsidRPr="00000000" w14:paraId="000000CC">
      <w:pPr>
        <w:pageBreakBefore w:val="0"/>
        <w:rPr/>
      </w:pPr>
      <w:r w:rsidDel="00000000" w:rsidR="00000000" w:rsidRPr="00000000">
        <w:rPr>
          <w:rtl w:val="0"/>
        </w:rPr>
        <w:t xml:space="preserve">    with wipeleft_scene</w:t>
      </w:r>
    </w:p>
    <w:p w:rsidR="00000000" w:rsidDel="00000000" w:rsidP="00000000" w:rsidRDefault="00000000" w:rsidRPr="00000000" w14:paraId="000000CD">
      <w:pPr>
        <w:pageBreakBefore w:val="0"/>
        <w:rPr/>
      </w:pPr>
      <w:r w:rsidDel="00000000" w:rsidR="00000000" w:rsidRPr="00000000">
        <w:rPr>
          <w:rtl w:val="0"/>
        </w:rPr>
        <w:t xml:space="preserve">    "I see what appears to be a person ahead of me."</w:t>
      </w:r>
    </w:p>
    <w:p w:rsidR="00000000" w:rsidDel="00000000" w:rsidP="00000000" w:rsidRDefault="00000000" w:rsidRPr="00000000" w14:paraId="000000CE">
      <w:pPr>
        <w:pageBreakBefore w:val="0"/>
        <w:rPr/>
      </w:pPr>
      <w:r w:rsidDel="00000000" w:rsidR="00000000" w:rsidRPr="00000000">
        <w:rPr>
          <w:rtl w:val="0"/>
        </w:rPr>
        <w:t xml:space="preserve">    mc "Is that… Natsuki?"</w:t>
      </w:r>
    </w:p>
    <w:p w:rsidR="00000000" w:rsidDel="00000000" w:rsidP="00000000" w:rsidRDefault="00000000" w:rsidRPr="00000000" w14:paraId="000000CF">
      <w:pPr>
        <w:pageBreakBefore w:val="0"/>
        <w:rPr/>
      </w:pPr>
      <w:r w:rsidDel="00000000" w:rsidR="00000000" w:rsidRPr="00000000">
        <w:rPr>
          <w:rtl w:val="0"/>
        </w:rPr>
        <w:t xml:space="preserve">    "I rush down the street with Natsuki staring at me."</w:t>
      </w:r>
    </w:p>
    <w:p w:rsidR="00000000" w:rsidDel="00000000" w:rsidP="00000000" w:rsidRDefault="00000000" w:rsidRPr="00000000" w14:paraId="000000D0">
      <w:pPr>
        <w:pageBreakBefore w:val="0"/>
        <w:rPr/>
      </w:pPr>
      <w:r w:rsidDel="00000000" w:rsidR="00000000" w:rsidRPr="00000000">
        <w:rPr>
          <w:rtl w:val="0"/>
        </w:rPr>
        <w:t xml:space="preserve">    scene bg road</w:t>
      </w:r>
    </w:p>
    <w:p w:rsidR="00000000" w:rsidDel="00000000" w:rsidP="00000000" w:rsidRDefault="00000000" w:rsidRPr="00000000" w14:paraId="000000D1">
      <w:pPr>
        <w:pageBreakBefore w:val="0"/>
        <w:rPr/>
      </w:pPr>
      <w:r w:rsidDel="00000000" w:rsidR="00000000" w:rsidRPr="00000000">
        <w:rPr>
          <w:rtl w:val="0"/>
        </w:rPr>
        <w:t xml:space="preserve">    mc "I get the feeling I’ll be hearing plenty about this later."</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    "..."</w:t>
      </w:r>
    </w:p>
    <w:p w:rsidR="00000000" w:rsidDel="00000000" w:rsidP="00000000" w:rsidRDefault="00000000" w:rsidRPr="00000000" w14:paraId="000000D3">
      <w:pPr>
        <w:pageBreakBefore w:val="0"/>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t xml:space="preserve">    mc "{i}Huff{/i}"</w:t>
      </w:r>
    </w:p>
    <w:p w:rsidR="00000000" w:rsidDel="00000000" w:rsidP="00000000" w:rsidRDefault="00000000" w:rsidRPr="00000000" w14:paraId="000000D5">
      <w:pPr>
        <w:pageBreakBefore w:val="0"/>
        <w:rPr/>
      </w:pPr>
      <w:r w:rsidDel="00000000" w:rsidR="00000000" w:rsidRPr="00000000">
        <w:rPr>
          <w:rtl w:val="0"/>
        </w:rPr>
        <w:t xml:space="preserve">    mc "{i}Puff{/i}"</w:t>
      </w:r>
    </w:p>
    <w:p w:rsidR="00000000" w:rsidDel="00000000" w:rsidP="00000000" w:rsidRDefault="00000000" w:rsidRPr="00000000" w14:paraId="000000D6">
      <w:pPr>
        <w:pageBreakBefore w:val="0"/>
        <w:rPr/>
      </w:pP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t xml:space="preserve">    "..."</w:t>
      </w:r>
    </w:p>
    <w:p w:rsidR="00000000" w:rsidDel="00000000" w:rsidP="00000000" w:rsidRDefault="00000000" w:rsidRPr="00000000" w14:paraId="000000D8">
      <w:pPr>
        <w:pageBreakBefore w:val="0"/>
        <w:rPr/>
      </w:pPr>
      <w:r w:rsidDel="00000000" w:rsidR="00000000" w:rsidRPr="00000000">
        <w:rPr>
          <w:rtl w:val="0"/>
        </w:rPr>
        <w:t xml:space="preserve">    "Is that?"</w:t>
      </w:r>
    </w:p>
    <w:p w:rsidR="00000000" w:rsidDel="00000000" w:rsidP="00000000" w:rsidRDefault="00000000" w:rsidRPr="00000000" w14:paraId="000000D9">
      <w:pPr>
        <w:pageBreakBefore w:val="0"/>
        <w:rPr/>
      </w:pPr>
      <w:r w:rsidDel="00000000" w:rsidR="00000000" w:rsidRPr="00000000">
        <w:rPr>
          <w:rtl w:val="0"/>
        </w:rPr>
        <w:t xml:space="preserve">    "Finally!"</w:t>
      </w:r>
    </w:p>
    <w:p w:rsidR="00000000" w:rsidDel="00000000" w:rsidP="00000000" w:rsidRDefault="00000000" w:rsidRPr="00000000" w14:paraId="000000DA">
      <w:pPr>
        <w:pageBreakBefore w:val="0"/>
        <w:rPr/>
      </w:pPr>
      <w:r w:rsidDel="00000000" w:rsidR="00000000" w:rsidRPr="00000000">
        <w:rPr>
          <w:rtl w:val="0"/>
        </w:rPr>
        <w:t xml:space="preserve">    "I'm completely out of breath."</w:t>
      </w:r>
    </w:p>
    <w:p w:rsidR="00000000" w:rsidDel="00000000" w:rsidP="00000000" w:rsidRDefault="00000000" w:rsidRPr="00000000" w14:paraId="000000DB">
      <w:pPr>
        <w:pageBreakBefore w:val="0"/>
        <w:rPr/>
      </w:pPr>
      <w:r w:rsidDel="00000000" w:rsidR="00000000" w:rsidRPr="00000000">
        <w:rPr>
          <w:rtl w:val="0"/>
        </w:rPr>
        <w:t xml:space="preserve">    "I guess that's what I get for only being able to run to the ice cream truck."</w:t>
      </w:r>
    </w:p>
    <w:p w:rsidR="00000000" w:rsidDel="00000000" w:rsidP="00000000" w:rsidRDefault="00000000" w:rsidRPr="00000000" w14:paraId="000000DC">
      <w:pPr>
        <w:pageBreakBefore w:val="0"/>
        <w:rPr/>
      </w:pPr>
      <w:r w:rsidDel="00000000" w:rsidR="00000000" w:rsidRPr="00000000">
        <w:rPr>
          <w:rtl w:val="0"/>
        </w:rPr>
        <w:t xml:space="preserve">    "I insert the keys and enter the house."</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    stop music fadeout 5.0</w:t>
      </w:r>
    </w:p>
    <w:p w:rsidR="00000000" w:rsidDel="00000000" w:rsidP="00000000" w:rsidRDefault="00000000" w:rsidRPr="00000000" w14:paraId="000000DE">
      <w:pPr>
        <w:pageBreakBefore w:val="0"/>
        <w:rPr/>
      </w:pPr>
      <w:r w:rsidDel="00000000" w:rsidR="00000000" w:rsidRPr="00000000">
        <w:rPr>
          <w:rtl w:val="0"/>
        </w:rPr>
        <w:t xml:space="preserve">    image bg yuri_house_weird = "mod_assets/yuri_house_weird.png"</w:t>
      </w:r>
    </w:p>
    <w:p w:rsidR="00000000" w:rsidDel="00000000" w:rsidP="00000000" w:rsidRDefault="00000000" w:rsidRPr="00000000" w14:paraId="000000DF">
      <w:pPr>
        <w:pageBreakBefore w:val="0"/>
        <w:rPr/>
      </w:pPr>
      <w:r w:rsidDel="00000000" w:rsidR="00000000" w:rsidRPr="00000000">
        <w:rPr>
          <w:rtl w:val="0"/>
        </w:rPr>
        <w:t xml:space="preserve">    scene bg yuri_house_weird</w:t>
      </w:r>
    </w:p>
    <w:p w:rsidR="00000000" w:rsidDel="00000000" w:rsidP="00000000" w:rsidRDefault="00000000" w:rsidRPr="00000000" w14:paraId="000000E0">
      <w:pPr>
        <w:pageBreakBefore w:val="0"/>
        <w:rPr/>
      </w:pPr>
      <w:r w:rsidDel="00000000" w:rsidR="00000000" w:rsidRPr="00000000">
        <w:rPr>
          <w:rtl w:val="0"/>
        </w:rPr>
        <w:t xml:space="preserve">    #(Yuri House living room, sight messed)</w:t>
      </w:r>
    </w:p>
    <w:p w:rsidR="00000000" w:rsidDel="00000000" w:rsidP="00000000" w:rsidRDefault="00000000" w:rsidRPr="00000000" w14:paraId="000000E1">
      <w:pPr>
        <w:pageBreakBefore w:val="0"/>
        <w:rPr/>
      </w:pPr>
      <w:r w:rsidDel="00000000" w:rsidR="00000000" w:rsidRPr="00000000">
        <w:rPr>
          <w:rtl w:val="0"/>
        </w:rPr>
        <w:t xml:space="preserve">    with wipeleft</w:t>
      </w:r>
    </w:p>
    <w:p w:rsidR="00000000" w:rsidDel="00000000" w:rsidP="00000000" w:rsidRDefault="00000000" w:rsidRPr="00000000" w14:paraId="000000E2">
      <w:pPr>
        <w:pageBreakBefore w:val="0"/>
        <w:rPr/>
      </w:pPr>
      <w:r w:rsidDel="00000000" w:rsidR="00000000" w:rsidRPr="00000000">
        <w:rPr>
          <w:rtl w:val="0"/>
        </w:rPr>
        <w:t xml:space="preserve">    "I rummage through the house. I feel each second as they pass by."</w:t>
      </w:r>
    </w:p>
    <w:p w:rsidR="00000000" w:rsidDel="00000000" w:rsidP="00000000" w:rsidRDefault="00000000" w:rsidRPr="00000000" w14:paraId="000000E3">
      <w:pPr>
        <w:pageBreakBefore w:val="0"/>
        <w:rPr/>
      </w:pPr>
      <w:r w:rsidDel="00000000" w:rsidR="00000000" w:rsidRPr="00000000">
        <w:rPr>
          <w:rtl w:val="0"/>
        </w:rPr>
        <w:t xml:space="preserve">    mc "I can’t see the outfit here."</w:t>
      </w:r>
    </w:p>
    <w:p w:rsidR="00000000" w:rsidDel="00000000" w:rsidP="00000000" w:rsidRDefault="00000000" w:rsidRPr="00000000" w14:paraId="000000E4">
      <w:pPr>
        <w:pageBreakBefore w:val="0"/>
        <w:rPr/>
      </w:pPr>
      <w:r w:rsidDel="00000000" w:rsidR="00000000" w:rsidRPr="00000000">
        <w:rPr>
          <w:rtl w:val="0"/>
        </w:rPr>
        <w:t xml:space="preserve">    mc "Why would it even be in the living room anyway?"</w:t>
      </w:r>
    </w:p>
    <w:p w:rsidR="00000000" w:rsidDel="00000000" w:rsidP="00000000" w:rsidRDefault="00000000" w:rsidRPr="00000000" w14:paraId="000000E5">
      <w:pPr>
        <w:pageBreakBefore w:val="0"/>
        <w:rPr/>
      </w:pPr>
      <w:r w:rsidDel="00000000" w:rsidR="00000000" w:rsidRPr="00000000">
        <w:rPr>
          <w:rtl w:val="0"/>
        </w:rPr>
        <w:t xml:space="preserve">    mc "It’s too early to deal with this."</w:t>
      </w:r>
    </w:p>
    <w:p w:rsidR="00000000" w:rsidDel="00000000" w:rsidP="00000000" w:rsidRDefault="00000000" w:rsidRPr="00000000" w14:paraId="000000E6">
      <w:pPr>
        <w:pageBreakBefore w:val="0"/>
        <w:rPr/>
      </w:pPr>
      <w:r w:rsidDel="00000000" w:rsidR="00000000" w:rsidRPr="00000000">
        <w:rPr>
          <w:rtl w:val="0"/>
        </w:rPr>
        <w:t xml:space="preserve">    "I stumble into a random room and hope it's in here."</w:t>
      </w:r>
    </w:p>
    <w:p w:rsidR="00000000" w:rsidDel="00000000" w:rsidP="00000000" w:rsidRDefault="00000000" w:rsidRPr="00000000" w14:paraId="000000E7">
      <w:pPr>
        <w:pageBreakBefore w:val="0"/>
        <w:rPr/>
      </w:pPr>
      <w:r w:rsidDel="00000000" w:rsidR="00000000" w:rsidRPr="00000000">
        <w:rPr>
          <w:rtl w:val="0"/>
        </w:rPr>
        <w:t xml:space="preserve">    image bg yuri_bedroom_weird = "mod_assets/yuri_bedroom.png"</w:t>
      </w:r>
    </w:p>
    <w:p w:rsidR="00000000" w:rsidDel="00000000" w:rsidP="00000000" w:rsidRDefault="00000000" w:rsidRPr="00000000" w14:paraId="000000E8">
      <w:pPr>
        <w:pageBreakBefore w:val="0"/>
        <w:rPr/>
      </w:pPr>
      <w:r w:rsidDel="00000000" w:rsidR="00000000" w:rsidRPr="00000000">
        <w:rPr>
          <w:rtl w:val="0"/>
        </w:rPr>
        <w:t xml:space="preserve">    scene bg yuri_bedroom</w:t>
      </w:r>
    </w:p>
    <w:p w:rsidR="00000000" w:rsidDel="00000000" w:rsidP="00000000" w:rsidRDefault="00000000" w:rsidRPr="00000000" w14:paraId="000000E9">
      <w:pPr>
        <w:pageBreakBefore w:val="0"/>
        <w:rPr/>
      </w:pPr>
      <w:r w:rsidDel="00000000" w:rsidR="00000000" w:rsidRPr="00000000">
        <w:rPr>
          <w:rtl w:val="0"/>
        </w:rPr>
        <w:t xml:space="preserve">    #(Yuri’s room)</w:t>
      </w:r>
    </w:p>
    <w:p w:rsidR="00000000" w:rsidDel="00000000" w:rsidP="00000000" w:rsidRDefault="00000000" w:rsidRPr="00000000" w14:paraId="000000EA">
      <w:pPr>
        <w:pageBreakBefore w:val="0"/>
        <w:rPr/>
      </w:pPr>
      <w:r w:rsidDel="00000000" w:rsidR="00000000" w:rsidRPr="00000000">
        <w:rPr>
          <w:rtl w:val="0"/>
        </w:rPr>
        <w:t xml:space="preserve">    with wipeleft</w:t>
      </w:r>
    </w:p>
    <w:p w:rsidR="00000000" w:rsidDel="00000000" w:rsidP="00000000" w:rsidRDefault="00000000" w:rsidRPr="00000000" w14:paraId="000000EB">
      <w:pPr>
        <w:pageBreakBefore w:val="0"/>
        <w:rPr/>
      </w:pPr>
      <w:r w:rsidDel="00000000" w:rsidR="00000000" w:rsidRPr="00000000">
        <w:rPr>
          <w:rtl w:val="0"/>
        </w:rPr>
        <w:t xml:space="preserve">    mc "I have a feeling this is Yuri's room, with the whole book collection and all.</w:t>
      </w:r>
    </w:p>
    <w:p w:rsidR="00000000" w:rsidDel="00000000" w:rsidP="00000000" w:rsidRDefault="00000000" w:rsidRPr="00000000" w14:paraId="000000EC">
      <w:pPr>
        <w:pageBreakBefore w:val="0"/>
        <w:rPr/>
      </w:pPr>
      <w:r w:rsidDel="00000000" w:rsidR="00000000" w:rsidRPr="00000000">
        <w:rPr>
          <w:rtl w:val="0"/>
        </w:rPr>
        <w:t xml:space="preserve">    "There seems to be an opened book, I inspect it to only see a familiar handwriting."</w:t>
      </w:r>
    </w:p>
    <w:p w:rsidR="00000000" w:rsidDel="00000000" w:rsidP="00000000" w:rsidRDefault="00000000" w:rsidRPr="00000000" w14:paraId="000000ED">
      <w:pPr>
        <w:pageBreakBefore w:val="0"/>
        <w:rPr/>
      </w:pPr>
      <w:r w:rsidDel="00000000" w:rsidR="00000000" w:rsidRPr="00000000">
        <w:rPr>
          <w:rtl w:val="0"/>
        </w:rPr>
        <w:t xml:space="preserve">    mc "I wish I had enough time to read this, but I gotta go fast."</w:t>
      </w:r>
    </w:p>
    <w:p w:rsidR="00000000" w:rsidDel="00000000" w:rsidP="00000000" w:rsidRDefault="00000000" w:rsidRPr="00000000" w14:paraId="000000EE">
      <w:pPr>
        <w:pageBreakBefore w:val="0"/>
        <w:rPr/>
      </w:pPr>
      <w:r w:rsidDel="00000000" w:rsidR="00000000" w:rsidRPr="00000000">
        <w:rPr>
          <w:rtl w:val="0"/>
        </w:rPr>
        <w:t xml:space="preserve">    mc "Now where is her uniform."</w:t>
      </w:r>
    </w:p>
    <w:p w:rsidR="00000000" w:rsidDel="00000000" w:rsidP="00000000" w:rsidRDefault="00000000" w:rsidRPr="00000000" w14:paraId="000000EF">
      <w:pPr>
        <w:pageBreakBefore w:val="0"/>
        <w:rPr/>
      </w:pPr>
      <w:r w:rsidDel="00000000" w:rsidR="00000000" w:rsidRPr="00000000">
        <w:rPr>
          <w:rtl w:val="0"/>
        </w:rPr>
        <w:t xml:space="preserve">    "I look over to a closet and open it up."</w:t>
      </w:r>
    </w:p>
    <w:p w:rsidR="00000000" w:rsidDel="00000000" w:rsidP="00000000" w:rsidRDefault="00000000" w:rsidRPr="00000000" w14:paraId="000000F0">
      <w:pPr>
        <w:pageBreakBefore w:val="0"/>
        <w:rPr/>
      </w:pPr>
      <w:r w:rsidDel="00000000" w:rsidR="00000000" w:rsidRPr="00000000">
        <w:rPr>
          <w:rtl w:val="0"/>
        </w:rPr>
        <w:t xml:space="preserve">    mc "Wow, those are a lot of pretty outfits, Yuri must do alot of activities to keep her busy."</w:t>
      </w:r>
    </w:p>
    <w:p w:rsidR="00000000" w:rsidDel="00000000" w:rsidP="00000000" w:rsidRDefault="00000000" w:rsidRPr="00000000" w14:paraId="000000F1">
      <w:pPr>
        <w:pageBreakBefore w:val="0"/>
        <w:rPr/>
      </w:pPr>
      <w:r w:rsidDel="00000000" w:rsidR="00000000" w:rsidRPr="00000000">
        <w:rPr>
          <w:rtl w:val="0"/>
        </w:rPr>
        <w:t xml:space="preserve">    mc "But none of these look like a school uniform except-"</w:t>
      </w:r>
    </w:p>
    <w:p w:rsidR="00000000" w:rsidDel="00000000" w:rsidP="00000000" w:rsidRDefault="00000000" w:rsidRPr="00000000" w14:paraId="000000F2">
      <w:pPr>
        <w:pageBreakBefore w:val="0"/>
        <w:rPr/>
      </w:pPr>
      <w:r w:rsidDel="00000000" w:rsidR="00000000" w:rsidRPr="00000000">
        <w:rPr>
          <w:rtl w:val="0"/>
        </w:rPr>
        <w:t xml:space="preserve">    mc "This one!"</w:t>
      </w:r>
    </w:p>
    <w:p w:rsidR="00000000" w:rsidDel="00000000" w:rsidP="00000000" w:rsidRDefault="00000000" w:rsidRPr="00000000" w14:paraId="000000F3">
      <w:pPr>
        <w:pageBreakBefore w:val="0"/>
        <w:rPr/>
      </w:pPr>
      <w:r w:rsidDel="00000000" w:rsidR="00000000" w:rsidRPr="00000000">
        <w:rPr>
          <w:rtl w:val="0"/>
        </w:rPr>
        <w:t xml:space="preserve">    "I grab the outfit and dash out the front door, barely pausing to lock it."</w:t>
      </w:r>
    </w:p>
    <w:p w:rsidR="00000000" w:rsidDel="00000000" w:rsidP="00000000" w:rsidRDefault="00000000" w:rsidRPr="00000000" w14:paraId="000000F4">
      <w:pPr>
        <w:pageBreakBefore w:val="0"/>
        <w:rPr/>
      </w:pPr>
      <w:r w:rsidDel="00000000" w:rsidR="00000000" w:rsidRPr="00000000">
        <w:rPr>
          <w:rtl w:val="0"/>
        </w:rPr>
        <w:t xml:space="preserve">    mc "Here we go again."</w:t>
      </w:r>
    </w:p>
    <w:p w:rsidR="00000000" w:rsidDel="00000000" w:rsidP="00000000" w:rsidRDefault="00000000" w:rsidRPr="00000000" w14:paraId="000000F5">
      <w:pPr>
        <w:pageBreakBefore w:val="0"/>
        <w:rPr/>
      </w:pPr>
      <w:r w:rsidDel="00000000" w:rsidR="00000000" w:rsidRPr="00000000">
        <w:rPr>
          <w:rtl w:val="0"/>
        </w:rPr>
        <w:t xml:space="preserve">    "My legs felt dead at this point, but I start the run anyway."</w:t>
      </w:r>
    </w:p>
    <w:p w:rsidR="00000000" w:rsidDel="00000000" w:rsidP="00000000" w:rsidRDefault="00000000" w:rsidRPr="00000000" w14:paraId="000000F6">
      <w:pPr>
        <w:pageBreakBefore w:val="0"/>
        <w:rPr/>
      </w:pPr>
      <w:r w:rsidDel="00000000" w:rsidR="00000000" w:rsidRPr="00000000">
        <w:rPr>
          <w:rtl w:val="0"/>
        </w:rPr>
        <w:t xml:space="preserve">    scene bg road</w:t>
      </w:r>
    </w:p>
    <w:p w:rsidR="00000000" w:rsidDel="00000000" w:rsidP="00000000" w:rsidRDefault="00000000" w:rsidRPr="00000000" w14:paraId="000000F7">
      <w:pPr>
        <w:pageBreakBefore w:val="0"/>
        <w:rPr/>
      </w:pPr>
      <w:r w:rsidDel="00000000" w:rsidR="00000000" w:rsidRPr="00000000">
        <w:rPr>
          <w:rtl w:val="0"/>
        </w:rPr>
        <w:t xml:space="preserve">    with wipeleft</w:t>
      </w:r>
    </w:p>
    <w:p w:rsidR="00000000" w:rsidDel="00000000" w:rsidP="00000000" w:rsidRDefault="00000000" w:rsidRPr="00000000" w14:paraId="000000F8">
      <w:pPr>
        <w:pageBreakBefore w:val="0"/>
        <w:rPr/>
      </w:pPr>
      <w:r w:rsidDel="00000000" w:rsidR="00000000" w:rsidRPr="00000000">
        <w:rPr>
          <w:rtl w:val="0"/>
        </w:rPr>
        <w:t xml:space="preserve">    play music t13 fadein 5.0</w:t>
      </w:r>
    </w:p>
    <w:p w:rsidR="00000000" w:rsidDel="00000000" w:rsidP="00000000" w:rsidRDefault="00000000" w:rsidRPr="00000000" w14:paraId="000000F9">
      <w:pPr>
        <w:pageBreakBefore w:val="0"/>
        <w:rPr/>
      </w:pPr>
      <w:r w:rsidDel="00000000" w:rsidR="00000000" w:rsidRPr="00000000">
        <w:rPr>
          <w:rtl w:val="0"/>
        </w:rPr>
        <w:t xml:space="preserve">    "..."</w:t>
      </w:r>
    </w:p>
    <w:p w:rsidR="00000000" w:rsidDel="00000000" w:rsidP="00000000" w:rsidRDefault="00000000" w:rsidRPr="00000000" w14:paraId="000000FA">
      <w:pPr>
        <w:pageBreakBefore w:val="0"/>
        <w:rPr/>
      </w:pP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rtl w:val="0"/>
        </w:rPr>
        <w:t xml:space="preserve">    "..."</w:t>
      </w:r>
    </w:p>
    <w:p w:rsidR="00000000" w:rsidDel="00000000" w:rsidP="00000000" w:rsidRDefault="00000000" w:rsidRPr="00000000" w14:paraId="000000FC">
      <w:pPr>
        <w:pageBreakBefore w:val="0"/>
        <w:rPr/>
      </w:pPr>
      <w:r w:rsidDel="00000000" w:rsidR="00000000" w:rsidRPr="00000000">
        <w:rPr>
          <w:rtl w:val="0"/>
        </w:rPr>
        <w:t xml:space="preserve">    "Now that I think about it, I wonder what that book I saw was about. It didn't look like a published product."</w:t>
      </w:r>
    </w:p>
    <w:p w:rsidR="00000000" w:rsidDel="00000000" w:rsidP="00000000" w:rsidRDefault="00000000" w:rsidRPr="00000000" w14:paraId="000000FD">
      <w:pPr>
        <w:pageBreakBefore w:val="0"/>
        <w:rPr/>
      </w:pPr>
      <w:r w:rsidDel="00000000" w:rsidR="00000000" w:rsidRPr="00000000">
        <w:rPr>
          <w:rtl w:val="0"/>
        </w:rPr>
        <w:t xml:space="preserve">    "Maybe a diary or something."</w:t>
      </w:r>
    </w:p>
    <w:p w:rsidR="00000000" w:rsidDel="00000000" w:rsidP="00000000" w:rsidRDefault="00000000" w:rsidRPr="00000000" w14:paraId="000000FE">
      <w:pPr>
        <w:pageBreakBefore w:val="0"/>
        <w:rPr/>
      </w:pPr>
      <w:r w:rsidDel="00000000" w:rsidR="00000000" w:rsidRPr="00000000">
        <w:rPr>
          <w:rtl w:val="0"/>
        </w:rPr>
        <w:t xml:space="preserve">    "Hopefully I'll get a better look in the future."</w:t>
      </w:r>
    </w:p>
    <w:p w:rsidR="00000000" w:rsidDel="00000000" w:rsidP="00000000" w:rsidRDefault="00000000" w:rsidRPr="00000000" w14:paraId="000000FF">
      <w:pPr>
        <w:pageBreakBefore w:val="0"/>
        <w:rPr/>
      </w:pPr>
      <w:r w:rsidDel="00000000" w:rsidR="00000000" w:rsidRPr="00000000">
        <w:rPr>
          <w:rtl w:val="0"/>
        </w:rPr>
        <w:t xml:space="preserve">    "..."</w:t>
      </w:r>
    </w:p>
    <w:p w:rsidR="00000000" w:rsidDel="00000000" w:rsidP="00000000" w:rsidRDefault="00000000" w:rsidRPr="00000000" w14:paraId="00000100">
      <w:pPr>
        <w:pageBreakBefore w:val="0"/>
        <w:rPr/>
      </w:pPr>
      <w:r w:rsidDel="00000000" w:rsidR="00000000" w:rsidRPr="00000000">
        <w:rPr>
          <w:rtl w:val="0"/>
        </w:rPr>
        <w:t xml:space="preserve">    image bg road_monika = "mod_assets/road_monika.png"</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    scene bg road_monika</w:t>
      </w:r>
    </w:p>
    <w:p w:rsidR="00000000" w:rsidDel="00000000" w:rsidP="00000000" w:rsidRDefault="00000000" w:rsidRPr="00000000" w14:paraId="00000102">
      <w:pPr>
        <w:pageBreakBefore w:val="0"/>
        <w:rPr/>
      </w:pPr>
      <w:r w:rsidDel="00000000" w:rsidR="00000000" w:rsidRPr="00000000">
        <w:rPr>
          <w:rtl w:val="0"/>
        </w:rPr>
        <w:t xml:space="preserve">    #(road, with Monika)</w:t>
      </w:r>
    </w:p>
    <w:p w:rsidR="00000000" w:rsidDel="00000000" w:rsidP="00000000" w:rsidRDefault="00000000" w:rsidRPr="00000000" w14:paraId="00000103">
      <w:pPr>
        <w:pageBreakBefore w:val="0"/>
        <w:rPr/>
      </w:pPr>
      <w:r w:rsidDel="00000000" w:rsidR="00000000" w:rsidRPr="00000000">
        <w:rPr>
          <w:rtl w:val="0"/>
        </w:rPr>
        <w:t xml:space="preserve">    with wipeleft_scene</w:t>
      </w:r>
    </w:p>
    <w:p w:rsidR="00000000" w:rsidDel="00000000" w:rsidP="00000000" w:rsidRDefault="00000000" w:rsidRPr="00000000" w14:paraId="00000104">
      <w:pPr>
        <w:pageBreakBefore w:val="0"/>
        <w:rPr/>
      </w:pPr>
      <w:r w:rsidDel="00000000" w:rsidR="00000000" w:rsidRPr="00000000">
        <w:rPr>
          <w:rtl w:val="0"/>
        </w:rPr>
        <w:t xml:space="preserve">    "I keep running on the road to only see another person."</w:t>
      </w:r>
    </w:p>
    <w:p w:rsidR="00000000" w:rsidDel="00000000" w:rsidP="00000000" w:rsidRDefault="00000000" w:rsidRPr="00000000" w14:paraId="00000105">
      <w:pPr>
        <w:pageBreakBefore w:val="0"/>
        <w:rPr/>
      </w:pPr>
      <w:r w:rsidDel="00000000" w:rsidR="00000000" w:rsidRPr="00000000">
        <w:rPr>
          <w:rtl w:val="0"/>
        </w:rPr>
        <w:t xml:space="preserve">    "As if my luck could only get worse."</w:t>
      </w:r>
    </w:p>
    <w:p w:rsidR="00000000" w:rsidDel="00000000" w:rsidP="00000000" w:rsidRDefault="00000000" w:rsidRPr="00000000" w14:paraId="00000106">
      <w:pPr>
        <w:pageBreakBefore w:val="0"/>
        <w:rPr/>
      </w:pPr>
      <w:r w:rsidDel="00000000" w:rsidR="00000000" w:rsidRPr="00000000">
        <w:rPr>
          <w:rtl w:val="0"/>
        </w:rPr>
        <w:t xml:space="preserve">    mc "Monika?"</w:t>
      </w:r>
    </w:p>
    <w:p w:rsidR="00000000" w:rsidDel="00000000" w:rsidP="00000000" w:rsidRDefault="00000000" w:rsidRPr="00000000" w14:paraId="00000107">
      <w:pPr>
        <w:pageBreakBefore w:val="0"/>
        <w:rPr/>
      </w:pPr>
      <w:r w:rsidDel="00000000" w:rsidR="00000000" w:rsidRPr="00000000">
        <w:rPr>
          <w:rtl w:val="0"/>
        </w:rPr>
        <w:t xml:space="preserve">    mc "{i}Huff{/i}"</w:t>
      </w:r>
    </w:p>
    <w:p w:rsidR="00000000" w:rsidDel="00000000" w:rsidP="00000000" w:rsidRDefault="00000000" w:rsidRPr="00000000" w14:paraId="00000108">
      <w:pPr>
        <w:pageBreakBefore w:val="0"/>
        <w:rPr/>
      </w:pPr>
      <w:r w:rsidDel="00000000" w:rsidR="00000000" w:rsidRPr="00000000">
        <w:rPr>
          <w:rtl w:val="0"/>
        </w:rPr>
        <w:t xml:space="preserve">    mc "Ah."</w:t>
      </w:r>
    </w:p>
    <w:p w:rsidR="00000000" w:rsidDel="00000000" w:rsidP="00000000" w:rsidRDefault="00000000" w:rsidRPr="00000000" w14:paraId="00000109">
      <w:pPr>
        <w:pageBreakBefore w:val="0"/>
        <w:rPr/>
      </w:pPr>
      <w:r w:rsidDel="00000000" w:rsidR="00000000" w:rsidRPr="00000000">
        <w:rPr>
          <w:rtl w:val="0"/>
        </w:rPr>
        <w:t xml:space="preserve">    "I keep on dashing, with Monika displaying a confused expression at first, then changing to a smile."</w:t>
      </w:r>
    </w:p>
    <w:p w:rsidR="00000000" w:rsidDel="00000000" w:rsidP="00000000" w:rsidRDefault="00000000" w:rsidRPr="00000000" w14:paraId="0000010A">
      <w:pPr>
        <w:pageBreakBefore w:val="0"/>
        <w:rPr/>
      </w:pPr>
      <w:r w:rsidDel="00000000" w:rsidR="00000000" w:rsidRPr="00000000">
        <w:rPr>
          <w:rtl w:val="0"/>
        </w:rPr>
        <w:t xml:space="preserve">    "Either she’s smiling because I look like a complete doofus..."</w:t>
      </w:r>
    </w:p>
    <w:p w:rsidR="00000000" w:rsidDel="00000000" w:rsidP="00000000" w:rsidRDefault="00000000" w:rsidRPr="00000000" w14:paraId="0000010B">
      <w:pPr>
        <w:pageBreakBefore w:val="0"/>
        <w:rPr/>
      </w:pPr>
      <w:r w:rsidDel="00000000" w:rsidR="00000000" w:rsidRPr="00000000">
        <w:rPr>
          <w:rtl w:val="0"/>
        </w:rPr>
        <w:t xml:space="preserve">    "...or because she figured out what was going on."</w:t>
      </w:r>
    </w:p>
    <w:p w:rsidR="00000000" w:rsidDel="00000000" w:rsidP="00000000" w:rsidRDefault="00000000" w:rsidRPr="00000000" w14:paraId="0000010C">
      <w:pPr>
        <w:pageBreakBefore w:val="0"/>
        <w:rPr/>
      </w:pPr>
      <w:r w:rsidDel="00000000" w:rsidR="00000000" w:rsidRPr="00000000">
        <w:rPr>
          <w:rtl w:val="0"/>
        </w:rPr>
        <w:t xml:space="preserve">    scene bg road</w:t>
      </w:r>
    </w:p>
    <w:p w:rsidR="00000000" w:rsidDel="00000000" w:rsidP="00000000" w:rsidRDefault="00000000" w:rsidRPr="00000000" w14:paraId="0000010D">
      <w:pPr>
        <w:pageBreakBefore w:val="0"/>
        <w:rPr/>
      </w:pPr>
      <w:r w:rsidDel="00000000" w:rsidR="00000000" w:rsidRPr="00000000">
        <w:rPr>
          <w:rtl w:val="0"/>
        </w:rPr>
        <w:t xml:space="preserve">    with wipeleft_scene</w:t>
      </w:r>
    </w:p>
    <w:p w:rsidR="00000000" w:rsidDel="00000000" w:rsidP="00000000" w:rsidRDefault="00000000" w:rsidRPr="00000000" w14:paraId="0000010E">
      <w:pPr>
        <w:pageBreakBefore w:val="0"/>
        <w:rPr/>
      </w:pPr>
      <w:r w:rsidDel="00000000" w:rsidR="00000000" w:rsidRPr="00000000">
        <w:rPr>
          <w:rtl w:val="0"/>
        </w:rPr>
        <w:t xml:space="preserve">    "..."</w:t>
      </w:r>
    </w:p>
    <w:p w:rsidR="00000000" w:rsidDel="00000000" w:rsidP="00000000" w:rsidRDefault="00000000" w:rsidRPr="00000000" w14:paraId="0000010F">
      <w:pPr>
        <w:pageBreakBefore w:val="0"/>
        <w:rPr/>
      </w:pPr>
      <w:r w:rsidDel="00000000" w:rsidR="00000000" w:rsidRPr="00000000">
        <w:rPr>
          <w:rtl w:val="0"/>
        </w:rPr>
        <w:t xml:space="preserve">    "..."</w:t>
      </w:r>
    </w:p>
    <w:p w:rsidR="00000000" w:rsidDel="00000000" w:rsidP="00000000" w:rsidRDefault="00000000" w:rsidRPr="00000000" w14:paraId="00000110">
      <w:pPr>
        <w:pageBreakBefore w:val="0"/>
        <w:rPr/>
      </w:pPr>
      <w:r w:rsidDel="00000000" w:rsidR="00000000" w:rsidRPr="00000000">
        <w:rPr>
          <w:rtl w:val="0"/>
        </w:rPr>
        <w:t xml:space="preserve">    mc "{i}Ha{/i}"</w:t>
      </w:r>
    </w:p>
    <w:p w:rsidR="00000000" w:rsidDel="00000000" w:rsidP="00000000" w:rsidRDefault="00000000" w:rsidRPr="00000000" w14:paraId="00000111">
      <w:pPr>
        <w:pageBreakBefore w:val="0"/>
        <w:rPr/>
      </w:pPr>
      <w:r w:rsidDel="00000000" w:rsidR="00000000" w:rsidRPr="00000000">
        <w:rPr>
          <w:rtl w:val="0"/>
        </w:rPr>
        <w:t xml:space="preserve">    mc "{i}Ha{/i}"</w:t>
      </w:r>
    </w:p>
    <w:p w:rsidR="00000000" w:rsidDel="00000000" w:rsidP="00000000" w:rsidRDefault="00000000" w:rsidRPr="00000000" w14:paraId="00000112">
      <w:pPr>
        <w:pageBreakBefore w:val="0"/>
        <w:rPr/>
      </w:pPr>
      <w:r w:rsidDel="00000000" w:rsidR="00000000" w:rsidRPr="00000000">
        <w:rPr>
          <w:rtl w:val="0"/>
        </w:rPr>
        <w:t xml:space="preserve">    mc "{i}Ha{/i}"</w:t>
      </w:r>
    </w:p>
    <w:p w:rsidR="00000000" w:rsidDel="00000000" w:rsidP="00000000" w:rsidRDefault="00000000" w:rsidRPr="00000000" w14:paraId="00000113">
      <w:pPr>
        <w:pageBreakBefore w:val="0"/>
        <w:rPr/>
      </w:pPr>
      <w:r w:rsidDel="00000000" w:rsidR="00000000" w:rsidRPr="00000000">
        <w:rPr>
          <w:rtl w:val="0"/>
        </w:rPr>
        <w:t xml:space="preserve">    mc "{i}Puff{/i}"</w:t>
      </w:r>
    </w:p>
    <w:p w:rsidR="00000000" w:rsidDel="00000000" w:rsidP="00000000" w:rsidRDefault="00000000" w:rsidRPr="00000000" w14:paraId="00000114">
      <w:pPr>
        <w:pageBreakBefore w:val="0"/>
        <w:rPr/>
      </w:pPr>
      <w:r w:rsidDel="00000000" w:rsidR="00000000" w:rsidRPr="00000000">
        <w:rPr>
          <w:rtl w:val="0"/>
        </w:rPr>
        <w:t xml:space="preserve">    "Am I lost? I can’t be. I went in the same direction as before."</w:t>
      </w:r>
    </w:p>
    <w:p w:rsidR="00000000" w:rsidDel="00000000" w:rsidP="00000000" w:rsidRDefault="00000000" w:rsidRPr="00000000" w14:paraId="00000115">
      <w:pPr>
        <w:pageBreakBefore w:val="0"/>
        <w:rPr/>
      </w:pPr>
      <w:r w:rsidDel="00000000" w:rsidR="00000000" w:rsidRPr="00000000">
        <w:rPr>
          <w:rtl w:val="0"/>
        </w:rPr>
        <w:t xml:space="preserve">    "Is that...my house?"</w:t>
      </w:r>
    </w:p>
    <w:p w:rsidR="00000000" w:rsidDel="00000000" w:rsidP="00000000" w:rsidRDefault="00000000" w:rsidRPr="00000000" w14:paraId="00000116">
      <w:pPr>
        <w:pageBreakBefore w:val="0"/>
        <w:rPr/>
      </w:pPr>
      <w:r w:rsidDel="00000000" w:rsidR="00000000" w:rsidRPr="00000000">
        <w:rPr>
          <w:rtl w:val="0"/>
        </w:rPr>
        <w:t xml:space="preserve">    "Please…{w=0.5}let it be my house…{w=0.5} my legs feel like jelly…"</w:t>
      </w:r>
    </w:p>
    <w:p w:rsidR="00000000" w:rsidDel="00000000" w:rsidP="00000000" w:rsidRDefault="00000000" w:rsidRPr="00000000" w14:paraId="00000117">
      <w:pPr>
        <w:pageBreakBefore w:val="0"/>
        <w:rPr/>
      </w:pPr>
      <w:r w:rsidDel="00000000" w:rsidR="00000000" w:rsidRPr="00000000">
        <w:rPr>
          <w:rtl w:val="0"/>
        </w:rPr>
        <w:t xml:space="preserve">    mc "Yes!"</w:t>
      </w:r>
    </w:p>
    <w:p w:rsidR="00000000" w:rsidDel="00000000" w:rsidP="00000000" w:rsidRDefault="00000000" w:rsidRPr="00000000" w14:paraId="00000118">
      <w:pPr>
        <w:pageBreakBefore w:val="0"/>
        <w:rPr/>
      </w:pPr>
      <w:r w:rsidDel="00000000" w:rsidR="00000000" w:rsidRPr="00000000">
        <w:rPr>
          <w:rtl w:val="0"/>
        </w:rPr>
        <w:t xml:space="preserve">    stop music</w:t>
      </w:r>
    </w:p>
    <w:p w:rsidR="00000000" w:rsidDel="00000000" w:rsidP="00000000" w:rsidRDefault="00000000" w:rsidRPr="00000000" w14:paraId="00000119">
      <w:pPr>
        <w:pageBreakBefore w:val="0"/>
        <w:rPr/>
      </w:pPr>
      <w:r w:rsidDel="00000000" w:rsidR="00000000" w:rsidRPr="00000000">
        <w:rPr>
          <w:rtl w:val="0"/>
        </w:rPr>
        <w:t xml:space="preserve">    image bg livingroom = "mod_assets/livingroom.png"</w:t>
      </w: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    scene bg livingroom</w:t>
      </w:r>
    </w:p>
    <w:p w:rsidR="00000000" w:rsidDel="00000000" w:rsidP="00000000" w:rsidRDefault="00000000" w:rsidRPr="00000000" w14:paraId="0000011B">
      <w:pPr>
        <w:pageBreakBefore w:val="0"/>
        <w:rPr/>
      </w:pPr>
      <w:r w:rsidDel="00000000" w:rsidR="00000000" w:rsidRPr="00000000">
        <w:rPr>
          <w:rtl w:val="0"/>
        </w:rPr>
        <w:t xml:space="preserve">    with wipeleft</w:t>
      </w:r>
    </w:p>
    <w:p w:rsidR="00000000" w:rsidDel="00000000" w:rsidP="00000000" w:rsidRDefault="00000000" w:rsidRPr="00000000" w14:paraId="0000011C">
      <w:pPr>
        <w:pageBreakBefore w:val="0"/>
        <w:rPr/>
      </w:pPr>
      <w:r w:rsidDel="00000000" w:rsidR="00000000" w:rsidRPr="00000000">
        <w:rPr>
          <w:rtl w:val="0"/>
        </w:rPr>
        <w:t xml:space="preserve">    stop music</w:t>
      </w:r>
    </w:p>
    <w:p w:rsidR="00000000" w:rsidDel="00000000" w:rsidP="00000000" w:rsidRDefault="00000000" w:rsidRPr="00000000" w14:paraId="0000011D">
      <w:pPr>
        <w:pageBreakBefore w:val="0"/>
        <w:rPr/>
      </w:pPr>
      <w:r w:rsidDel="00000000" w:rsidR="00000000" w:rsidRPr="00000000">
        <w:rPr>
          <w:rtl w:val="0"/>
        </w:rPr>
        <w:t xml:space="preserve">    play music t5_yuri</w:t>
      </w:r>
    </w:p>
    <w:p w:rsidR="00000000" w:rsidDel="00000000" w:rsidP="00000000" w:rsidRDefault="00000000" w:rsidRPr="00000000" w14:paraId="0000011E">
      <w:pPr>
        <w:pageBreakBefore w:val="0"/>
        <w:rPr/>
      </w:pPr>
      <w:r w:rsidDel="00000000" w:rsidR="00000000" w:rsidRPr="00000000">
        <w:rPr>
          <w:rtl w:val="0"/>
        </w:rPr>
        <w:t xml:space="preserve">    "I run through the entrance and see the couch, on which I automatically lie down and catch my breath."</w:t>
      </w:r>
    </w:p>
    <w:p w:rsidR="00000000" w:rsidDel="00000000" w:rsidP="00000000" w:rsidRDefault="00000000" w:rsidRPr="00000000" w14:paraId="0000011F">
      <w:pPr>
        <w:pageBreakBefore w:val="0"/>
        <w:rPr/>
      </w:pPr>
      <w:r w:rsidDel="00000000" w:rsidR="00000000" w:rsidRPr="00000000">
        <w:rPr>
          <w:rtl w:val="0"/>
        </w:rPr>
        <w:t xml:space="preserve">    "I hear Yuri’s footsteps and hold the outfit up."</w:t>
      </w:r>
    </w:p>
    <w:p w:rsidR="00000000" w:rsidDel="00000000" w:rsidP="00000000" w:rsidRDefault="00000000" w:rsidRPr="00000000" w14:paraId="00000120">
      <w:pPr>
        <w:pageBreakBefore w:val="0"/>
        <w:rPr/>
      </w:pPr>
      <w:r w:rsidDel="00000000" w:rsidR="00000000" w:rsidRPr="00000000">
        <w:rPr>
          <w:rtl w:val="0"/>
        </w:rPr>
        <w:t xml:space="preserve">    mc "I…{w=0.25} {i}huff{/i}...{w=0.25} have it…{w=0.25} {i}puff{/i}."</w:t>
      </w:r>
    </w:p>
    <w:p w:rsidR="00000000" w:rsidDel="00000000" w:rsidP="00000000" w:rsidRDefault="00000000" w:rsidRPr="00000000" w14:paraId="00000121">
      <w:pPr>
        <w:pageBreakBefore w:val="0"/>
        <w:rPr/>
      </w:pPr>
      <w:r w:rsidDel="00000000" w:rsidR="00000000" w:rsidRPr="00000000">
        <w:rPr>
          <w:rtl w:val="0"/>
        </w:rPr>
        <w:t xml:space="preserve">    show yuri (custom) at t11 zorder 2</w:t>
      </w:r>
    </w:p>
    <w:p w:rsidR="00000000" w:rsidDel="00000000" w:rsidP="00000000" w:rsidRDefault="00000000" w:rsidRPr="00000000" w14:paraId="00000122">
      <w:pPr>
        <w:pageBreakBefore w:val="0"/>
        <w:rPr/>
      </w:pPr>
      <w:r w:rsidDel="00000000" w:rsidR="00000000" w:rsidRPr="00000000">
        <w:rPr>
          <w:rtl w:val="0"/>
        </w:rPr>
        <w:t xml:space="preserve">    y "Oh my gosh! Thank you so much!"</w:t>
      </w:r>
    </w:p>
    <w:p w:rsidR="00000000" w:rsidDel="00000000" w:rsidP="00000000" w:rsidRDefault="00000000" w:rsidRPr="00000000" w14:paraId="00000123">
      <w:pPr>
        <w:pageBreakBefore w:val="0"/>
        <w:rPr/>
      </w:pPr>
      <w:r w:rsidDel="00000000" w:rsidR="00000000" w:rsidRPr="00000000">
        <w:rPr>
          <w:rtl w:val="0"/>
        </w:rPr>
        <w:t xml:space="preserve">    "She hugs me tightly, my face stuffed between her cleavage, then she runs upstairs."</w:t>
      </w:r>
    </w:p>
    <w:p w:rsidR="00000000" w:rsidDel="00000000" w:rsidP="00000000" w:rsidRDefault="00000000" w:rsidRPr="00000000" w14:paraId="00000124">
      <w:pPr>
        <w:pageBreakBefore w:val="0"/>
        <w:rPr/>
      </w:pPr>
      <w:r w:rsidDel="00000000" w:rsidR="00000000" w:rsidRPr="00000000">
        <w:rPr>
          <w:rtl w:val="0"/>
        </w:rPr>
        <w:t xml:space="preserve">    show yuri at thide zorder 1</w:t>
      </w:r>
    </w:p>
    <w:p w:rsidR="00000000" w:rsidDel="00000000" w:rsidP="00000000" w:rsidRDefault="00000000" w:rsidRPr="00000000" w14:paraId="00000125">
      <w:pPr>
        <w:pageBreakBefore w:val="0"/>
        <w:rPr/>
      </w:pPr>
      <w:r w:rsidDel="00000000" w:rsidR="00000000" w:rsidRPr="00000000">
        <w:rPr>
          <w:rtl w:val="0"/>
        </w:rPr>
        <w:t xml:space="preserve">    hide yuri</w:t>
      </w:r>
    </w:p>
    <w:p w:rsidR="00000000" w:rsidDel="00000000" w:rsidP="00000000" w:rsidRDefault="00000000" w:rsidRPr="00000000" w14:paraId="00000126">
      <w:pPr>
        <w:pageBreakBefore w:val="0"/>
        <w:rPr/>
      </w:pPr>
      <w:r w:rsidDel="00000000" w:rsidR="00000000" w:rsidRPr="00000000">
        <w:rPr>
          <w:rtl w:val="0"/>
        </w:rPr>
        <w:t xml:space="preserve">    mc "Worth it."</w:t>
      </w:r>
    </w:p>
    <w:p w:rsidR="00000000" w:rsidDel="00000000" w:rsidP="00000000" w:rsidRDefault="00000000" w:rsidRPr="00000000" w14:paraId="00000127">
      <w:pPr>
        <w:pageBreakBefore w:val="0"/>
        <w:rPr/>
      </w:pPr>
      <w:r w:rsidDel="00000000" w:rsidR="00000000" w:rsidRPr="00000000">
        <w:rPr>
          <w:rtl w:val="0"/>
        </w:rPr>
        <w:t xml:space="preserve">    "A little while passes by and I eventually regained the ability to stand."</w:t>
      </w:r>
    </w:p>
    <w:p w:rsidR="00000000" w:rsidDel="00000000" w:rsidP="00000000" w:rsidRDefault="00000000" w:rsidRPr="00000000" w14:paraId="00000128">
      <w:pPr>
        <w:pageBreakBefore w:val="0"/>
        <w:rPr/>
      </w:pPr>
      <w:r w:rsidDel="00000000" w:rsidR="00000000" w:rsidRPr="00000000">
        <w:rPr>
          <w:rtl w:val="0"/>
        </w:rPr>
        <w:t xml:space="preserve">    show yuri 2b at t11 zorder 2</w:t>
      </w:r>
    </w:p>
    <w:p w:rsidR="00000000" w:rsidDel="00000000" w:rsidP="00000000" w:rsidRDefault="00000000" w:rsidRPr="00000000" w14:paraId="00000129">
      <w:pPr>
        <w:pageBreakBefore w:val="0"/>
        <w:rPr/>
      </w:pPr>
      <w:r w:rsidDel="00000000" w:rsidR="00000000" w:rsidRPr="00000000">
        <w:rPr>
          <w:rtl w:val="0"/>
        </w:rPr>
        <w:t xml:space="preserve">    "Yuri returns in her school uniform."</w:t>
      </w:r>
    </w:p>
    <w:p w:rsidR="00000000" w:rsidDel="00000000" w:rsidP="00000000" w:rsidRDefault="00000000" w:rsidRPr="00000000" w14:paraId="0000012A">
      <w:pPr>
        <w:pageBreakBefore w:val="0"/>
        <w:rPr/>
      </w:pPr>
      <w:r w:rsidDel="00000000" w:rsidR="00000000" w:rsidRPr="00000000">
        <w:rPr>
          <w:rtl w:val="0"/>
        </w:rPr>
        <w:t xml:space="preserve">    y "Thank you so much!"</w:t>
      </w:r>
    </w:p>
    <w:p w:rsidR="00000000" w:rsidDel="00000000" w:rsidP="00000000" w:rsidRDefault="00000000" w:rsidRPr="00000000" w14:paraId="0000012B">
      <w:pPr>
        <w:pageBreakBefore w:val="0"/>
        <w:rPr/>
      </w:pPr>
      <w:r w:rsidDel="00000000" w:rsidR="00000000" w:rsidRPr="00000000">
        <w:rPr>
          <w:rtl w:val="0"/>
        </w:rPr>
        <w:t xml:space="preserve">    y 2a "You should go upstairs and get dressed now."</w:t>
      </w:r>
    </w:p>
    <w:p w:rsidR="00000000" w:rsidDel="00000000" w:rsidP="00000000" w:rsidRDefault="00000000" w:rsidRPr="00000000" w14:paraId="0000012C">
      <w:pPr>
        <w:pageBreakBefore w:val="0"/>
        <w:rPr/>
      </w:pPr>
      <w:r w:rsidDel="00000000" w:rsidR="00000000" w:rsidRPr="00000000">
        <w:rPr>
          <w:rtl w:val="0"/>
        </w:rPr>
        <w:t xml:space="preserve">    mc "Alright."</w:t>
      </w:r>
    </w:p>
    <w:p w:rsidR="00000000" w:rsidDel="00000000" w:rsidP="00000000" w:rsidRDefault="00000000" w:rsidRPr="00000000" w14:paraId="0000012D">
      <w:pPr>
        <w:pageBreakBefore w:val="0"/>
        <w:rPr/>
      </w:pPr>
      <w:r w:rsidDel="00000000" w:rsidR="00000000" w:rsidRPr="00000000">
        <w:rPr>
          <w:rtl w:val="0"/>
        </w:rPr>
        <w:t xml:space="preserve">    show yuri at thide zorder 1</w:t>
      </w:r>
    </w:p>
    <w:p w:rsidR="00000000" w:rsidDel="00000000" w:rsidP="00000000" w:rsidRDefault="00000000" w:rsidRPr="00000000" w14:paraId="0000012E">
      <w:pPr>
        <w:pageBreakBefore w:val="0"/>
        <w:rPr/>
      </w:pPr>
      <w:r w:rsidDel="00000000" w:rsidR="00000000" w:rsidRPr="00000000">
        <w:rPr>
          <w:rtl w:val="0"/>
        </w:rPr>
        <w:t xml:space="preserve">    hide yuri</w:t>
      </w:r>
    </w:p>
    <w:p w:rsidR="00000000" w:rsidDel="00000000" w:rsidP="00000000" w:rsidRDefault="00000000" w:rsidRPr="00000000" w14:paraId="0000012F">
      <w:pPr>
        <w:pageBreakBefore w:val="0"/>
        <w:rPr/>
      </w:pPr>
      <w:r w:rsidDel="00000000" w:rsidR="00000000" w:rsidRPr="00000000">
        <w:rPr>
          <w:rtl w:val="0"/>
        </w:rPr>
        <w:t xml:space="preserve">    "I go upstairs and spruce myself up."</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    scene bg bedroom</w:t>
      </w:r>
    </w:p>
    <w:p w:rsidR="00000000" w:rsidDel="00000000" w:rsidP="00000000" w:rsidRDefault="00000000" w:rsidRPr="00000000" w14:paraId="00000131">
      <w:pPr>
        <w:pageBreakBefore w:val="0"/>
        <w:rPr/>
      </w:pPr>
      <w:r w:rsidDel="00000000" w:rsidR="00000000" w:rsidRPr="00000000">
        <w:rPr>
          <w:rtl w:val="0"/>
        </w:rPr>
        <w:t xml:space="preserve">    with wipeleft</w:t>
      </w:r>
    </w:p>
    <w:p w:rsidR="00000000" w:rsidDel="00000000" w:rsidP="00000000" w:rsidRDefault="00000000" w:rsidRPr="00000000" w14:paraId="00000132">
      <w:pPr>
        <w:pageBreakBefore w:val="0"/>
        <w:rPr/>
      </w:pPr>
      <w:r w:rsidDel="00000000" w:rsidR="00000000" w:rsidRPr="00000000">
        <w:rPr>
          <w:rtl w:val="0"/>
        </w:rPr>
        <w:t xml:space="preserve">    "I look at myself in the mirror."</w:t>
      </w:r>
    </w:p>
    <w:p w:rsidR="00000000" w:rsidDel="00000000" w:rsidP="00000000" w:rsidRDefault="00000000" w:rsidRPr="00000000" w14:paraId="00000133">
      <w:pPr>
        <w:pageBreakBefore w:val="0"/>
        <w:rPr/>
      </w:pPr>
      <w:r w:rsidDel="00000000" w:rsidR="00000000" w:rsidRPr="00000000">
        <w:rPr>
          <w:rtl w:val="0"/>
        </w:rPr>
        <w:t xml:space="preserve">    mc "Wow, that run really took away my ability to...look like a normal person in public."</w:t>
      </w:r>
    </w:p>
    <w:p w:rsidR="00000000" w:rsidDel="00000000" w:rsidP="00000000" w:rsidRDefault="00000000" w:rsidRPr="00000000" w14:paraId="00000134">
      <w:pPr>
        <w:pageBreakBefore w:val="0"/>
        <w:rPr/>
      </w:pPr>
      <w:r w:rsidDel="00000000" w:rsidR="00000000" w:rsidRPr="00000000">
        <w:rPr>
          <w:rtl w:val="0"/>
        </w:rPr>
        <w:t xml:space="preserve">    mc "I'm completely drained right now, maybe I should listen to Monika when she tells me about her exercise tips."</w:t>
      </w:r>
    </w:p>
    <w:p w:rsidR="00000000" w:rsidDel="00000000" w:rsidP="00000000" w:rsidRDefault="00000000" w:rsidRPr="00000000" w14:paraId="00000135">
      <w:pPr>
        <w:pageBreakBefore w:val="0"/>
        <w:rPr/>
      </w:pPr>
      <w:r w:rsidDel="00000000" w:rsidR="00000000" w:rsidRPr="00000000">
        <w:rPr>
          <w:rtl w:val="0"/>
        </w:rPr>
        <w:t xml:space="preserve">    mc "Maybe then I can run 5 seconds without nearly passing out."</w:t>
      </w:r>
    </w:p>
    <w:p w:rsidR="00000000" w:rsidDel="00000000" w:rsidP="00000000" w:rsidRDefault="00000000" w:rsidRPr="00000000" w14:paraId="00000136">
      <w:pPr>
        <w:pageBreakBefore w:val="0"/>
        <w:rPr/>
      </w:pPr>
      <w:r w:rsidDel="00000000" w:rsidR="00000000" w:rsidRPr="00000000">
        <w:rPr>
          <w:rtl w:val="0"/>
        </w:rPr>
        <w:t xml:space="preserve">    "I grab my comb and fix the mess that is my hair."</w:t>
      </w:r>
    </w:p>
    <w:p w:rsidR="00000000" w:rsidDel="00000000" w:rsidP="00000000" w:rsidRDefault="00000000" w:rsidRPr="00000000" w14:paraId="00000137">
      <w:pPr>
        <w:pageBreakBefore w:val="0"/>
        <w:rPr/>
      </w:pPr>
      <w:r w:rsidDel="00000000" w:rsidR="00000000" w:rsidRPr="00000000">
        <w:rPr>
          <w:rtl w:val="0"/>
        </w:rPr>
        <w:t xml:space="preserve">    "While getting ready, I look at the bed."</w:t>
      </w:r>
    </w:p>
    <w:p w:rsidR="00000000" w:rsidDel="00000000" w:rsidP="00000000" w:rsidRDefault="00000000" w:rsidRPr="00000000" w14:paraId="00000138">
      <w:pPr>
        <w:pageBreakBefore w:val="0"/>
        <w:rPr/>
      </w:pPr>
      <w:r w:rsidDel="00000000" w:rsidR="00000000" w:rsidRPr="00000000">
        <w:rPr>
          <w:rtl w:val="0"/>
        </w:rPr>
        <w:t xml:space="preserve">    "It’s weird to think Yuri could have ended it right here, because she wants to be safe."</w:t>
      </w:r>
    </w:p>
    <w:p w:rsidR="00000000" w:rsidDel="00000000" w:rsidP="00000000" w:rsidRDefault="00000000" w:rsidRPr="00000000" w14:paraId="00000139">
      <w:pPr>
        <w:pageBreakBefore w:val="0"/>
        <w:rPr/>
      </w:pPr>
      <w:r w:rsidDel="00000000" w:rsidR="00000000" w:rsidRPr="00000000">
        <w:rPr>
          <w:rtl w:val="0"/>
        </w:rPr>
        <w:t xml:space="preserve">    "What does she want to be safe from? Me, no, that doesn't make sense."</w:t>
      </w:r>
    </w:p>
    <w:p w:rsidR="00000000" w:rsidDel="00000000" w:rsidP="00000000" w:rsidRDefault="00000000" w:rsidRPr="00000000" w14:paraId="0000013A">
      <w:pPr>
        <w:pageBreakBefore w:val="0"/>
        <w:rPr/>
      </w:pPr>
      <w:r w:rsidDel="00000000" w:rsidR="00000000" w:rsidRPr="00000000">
        <w:rPr>
          <w:rtl w:val="0"/>
        </w:rPr>
        <w:t xml:space="preserve">    "The club? No, that doesn't make sense either."</w:t>
      </w:r>
    </w:p>
    <w:p w:rsidR="00000000" w:rsidDel="00000000" w:rsidP="00000000" w:rsidRDefault="00000000" w:rsidRPr="00000000" w14:paraId="0000013B">
      <w:pPr>
        <w:pageBreakBefore w:val="0"/>
        <w:rPr/>
      </w:pPr>
      <w:r w:rsidDel="00000000" w:rsidR="00000000" w:rsidRPr="00000000">
        <w:rPr>
          <w:rtl w:val="0"/>
        </w:rPr>
        <w:t xml:space="preserve">    "Whatever it is, I hope it doesn't come through."</w:t>
      </w:r>
    </w:p>
    <w:p w:rsidR="00000000" w:rsidDel="00000000" w:rsidP="00000000" w:rsidRDefault="00000000" w:rsidRPr="00000000" w14:paraId="0000013C">
      <w:pPr>
        <w:pageBreakBefore w:val="0"/>
        <w:rPr/>
      </w:pPr>
      <w:r w:rsidDel="00000000" w:rsidR="00000000" w:rsidRPr="00000000">
        <w:rPr>
          <w:rtl w:val="0"/>
        </w:rPr>
        <w:t xml:space="preserve">    "I don’t want us to end, I don't want to lose her. She means so much."</w:t>
      </w:r>
    </w:p>
    <w:p w:rsidR="00000000" w:rsidDel="00000000" w:rsidP="00000000" w:rsidRDefault="00000000" w:rsidRPr="00000000" w14:paraId="0000013D">
      <w:pPr>
        <w:pageBreakBefore w:val="0"/>
        <w:rPr/>
      </w:pPr>
      <w:r w:rsidDel="00000000" w:rsidR="00000000" w:rsidRPr="00000000">
        <w:rPr>
          <w:rtl w:val="0"/>
        </w:rPr>
        <w:t xml:space="preserve">    "Hopefully what I’m doing now counts for something."</w:t>
      </w:r>
    </w:p>
    <w:p w:rsidR="00000000" w:rsidDel="00000000" w:rsidP="00000000" w:rsidRDefault="00000000" w:rsidRPr="00000000" w14:paraId="0000013E">
      <w:pPr>
        <w:pageBreakBefore w:val="0"/>
        <w:rPr/>
      </w:pPr>
      <w:r w:rsidDel="00000000" w:rsidR="00000000" w:rsidRPr="00000000">
        <w:rPr>
          <w:rtl w:val="0"/>
        </w:rPr>
        <w:t xml:space="preserve">    scene bg kitchen</w:t>
      </w:r>
    </w:p>
    <w:p w:rsidR="00000000" w:rsidDel="00000000" w:rsidP="00000000" w:rsidRDefault="00000000" w:rsidRPr="00000000" w14:paraId="0000013F">
      <w:pPr>
        <w:pageBreakBefore w:val="0"/>
        <w:rPr/>
      </w:pPr>
      <w:r w:rsidDel="00000000" w:rsidR="00000000" w:rsidRPr="00000000">
        <w:rPr>
          <w:rtl w:val="0"/>
        </w:rPr>
        <w:t xml:space="preserve">    with wipeleft</w:t>
      </w:r>
    </w:p>
    <w:p w:rsidR="00000000" w:rsidDel="00000000" w:rsidP="00000000" w:rsidRDefault="00000000" w:rsidRPr="00000000" w14:paraId="00000140">
      <w:pPr>
        <w:pageBreakBefore w:val="0"/>
        <w:rPr/>
      </w:pPr>
      <w:r w:rsidDel="00000000" w:rsidR="00000000" w:rsidRPr="00000000">
        <w:rPr>
          <w:rtl w:val="0"/>
        </w:rPr>
        <w:t xml:space="preserve">    "I go downstairs after getting ready and find Yuri waiting for me."</w:t>
      </w:r>
    </w:p>
    <w:p w:rsidR="00000000" w:rsidDel="00000000" w:rsidP="00000000" w:rsidRDefault="00000000" w:rsidRPr="00000000" w14:paraId="00000141">
      <w:pPr>
        <w:pageBreakBefore w:val="0"/>
        <w:rPr/>
      </w:pPr>
      <w:r w:rsidDel="00000000" w:rsidR="00000000" w:rsidRPr="00000000">
        <w:rPr>
          <w:rtl w:val="0"/>
        </w:rPr>
        <w:t xml:space="preserve">    "She’s smiling about something, but I can’t tell what."</w:t>
      </w:r>
    </w:p>
    <w:p w:rsidR="00000000" w:rsidDel="00000000" w:rsidP="00000000" w:rsidRDefault="00000000" w:rsidRPr="00000000" w14:paraId="00000142">
      <w:pPr>
        <w:pageBreakBefore w:val="0"/>
        <w:rPr/>
      </w:pPr>
      <w:r w:rsidDel="00000000" w:rsidR="00000000" w:rsidRPr="00000000">
        <w:rPr>
          <w:rtl w:val="0"/>
        </w:rPr>
        <w:t xml:space="preserve">    show yuri 1u at t11 zorder 2</w:t>
      </w:r>
    </w:p>
    <w:p w:rsidR="00000000" w:rsidDel="00000000" w:rsidP="00000000" w:rsidRDefault="00000000" w:rsidRPr="00000000" w14:paraId="00000143">
      <w:pPr>
        <w:pageBreakBefore w:val="0"/>
        <w:rPr/>
      </w:pPr>
      <w:r w:rsidDel="00000000" w:rsidR="00000000" w:rsidRPr="00000000">
        <w:rPr>
          <w:rtl w:val="0"/>
        </w:rPr>
        <w:t xml:space="preserve">    y "I...I prepared breakfast while you were gone."</w:t>
      </w:r>
    </w:p>
    <w:p w:rsidR="00000000" w:rsidDel="00000000" w:rsidP="00000000" w:rsidRDefault="00000000" w:rsidRPr="00000000" w14:paraId="00000144">
      <w:pPr>
        <w:pageBreakBefore w:val="0"/>
        <w:rPr/>
      </w:pPr>
      <w:r w:rsidDel="00000000" w:rsidR="00000000" w:rsidRPr="00000000">
        <w:rPr>
          <w:rtl w:val="0"/>
        </w:rPr>
        <w:t xml:space="preserve">    y 3s "You must be very hungry after all that running."</w:t>
      </w:r>
    </w:p>
    <w:p w:rsidR="00000000" w:rsidDel="00000000" w:rsidP="00000000" w:rsidRDefault="00000000" w:rsidRPr="00000000" w14:paraId="00000145">
      <w:pPr>
        <w:pageBreakBefore w:val="0"/>
        <w:rPr/>
      </w:pPr>
      <w:r w:rsidDel="00000000" w:rsidR="00000000" w:rsidRPr="00000000">
        <w:rPr>
          <w:rtl w:val="0"/>
        </w:rPr>
        <w:t xml:space="preserve">    y 4e "Just for me."</w:t>
      </w:r>
    </w:p>
    <w:p w:rsidR="00000000" w:rsidDel="00000000" w:rsidP="00000000" w:rsidRDefault="00000000" w:rsidRPr="00000000" w14:paraId="00000146">
      <w:pPr>
        <w:pageBreakBefore w:val="0"/>
        <w:rPr/>
      </w:pPr>
      <w:r w:rsidDel="00000000" w:rsidR="00000000" w:rsidRPr="00000000">
        <w:rPr>
          <w:rtl w:val="0"/>
        </w:rPr>
        <w:t xml:space="preserve">    "I never took Yuri as the cooking type."</w:t>
      </w:r>
    </w:p>
    <w:p w:rsidR="00000000" w:rsidDel="00000000" w:rsidP="00000000" w:rsidRDefault="00000000" w:rsidRPr="00000000" w14:paraId="00000147">
      <w:pPr>
        <w:pageBreakBefore w:val="0"/>
        <w:rPr/>
      </w:pPr>
      <w:r w:rsidDel="00000000" w:rsidR="00000000" w:rsidRPr="00000000">
        <w:rPr>
          <w:rtl w:val="0"/>
        </w:rPr>
        <w:t xml:space="preserve">    "Or maybe I’m the only one out of the group who can’t make breakfast."</w:t>
      </w:r>
    </w:p>
    <w:p w:rsidR="00000000" w:rsidDel="00000000" w:rsidP="00000000" w:rsidRDefault="00000000" w:rsidRPr="00000000" w14:paraId="00000148">
      <w:pPr>
        <w:pageBreakBefore w:val="0"/>
        <w:rPr/>
      </w:pPr>
      <w:r w:rsidDel="00000000" w:rsidR="00000000" w:rsidRPr="00000000">
        <w:rPr>
          <w:rtl w:val="0"/>
        </w:rPr>
        <w:t xml:space="preserve">    mc "Thanks Yuri</w:t>
      </w:r>
    </w:p>
    <w:p w:rsidR="00000000" w:rsidDel="00000000" w:rsidP="00000000" w:rsidRDefault="00000000" w:rsidRPr="00000000" w14:paraId="00000149">
      <w:pPr>
        <w:pageBreakBefore w:val="0"/>
        <w:rPr/>
      </w:pPr>
      <w:r w:rsidDel="00000000" w:rsidR="00000000" w:rsidRPr="00000000">
        <w:rPr>
          <w:rtl w:val="0"/>
        </w:rPr>
        <w:t xml:space="preserve">    "There on the table lies 2 sunny-side eggs."</w:t>
      </w:r>
    </w:p>
    <w:p w:rsidR="00000000" w:rsidDel="00000000" w:rsidP="00000000" w:rsidRDefault="00000000" w:rsidRPr="00000000" w14:paraId="0000014A">
      <w:pPr>
        <w:pageBreakBefore w:val="0"/>
        <w:rPr/>
      </w:pPr>
      <w:r w:rsidDel="00000000" w:rsidR="00000000" w:rsidRPr="00000000">
        <w:rPr>
          <w:rtl w:val="0"/>
        </w:rPr>
        <w:t xml:space="preserve">    "I wolf them down, they're not perfect, but considering I don't even make myself breakfast they're fine.."</w:t>
      </w:r>
    </w:p>
    <w:p w:rsidR="00000000" w:rsidDel="00000000" w:rsidP="00000000" w:rsidRDefault="00000000" w:rsidRPr="00000000" w14:paraId="0000014B">
      <w:pPr>
        <w:pageBreakBefore w:val="0"/>
        <w:rPr/>
      </w:pPr>
      <w:r w:rsidDel="00000000" w:rsidR="00000000" w:rsidRPr="00000000">
        <w:rPr>
          <w:rtl w:val="0"/>
        </w:rPr>
        <w:t xml:space="preserve">    show yuri 1t at t11 zorder 2</w:t>
      </w:r>
    </w:p>
    <w:p w:rsidR="00000000" w:rsidDel="00000000" w:rsidP="00000000" w:rsidRDefault="00000000" w:rsidRPr="00000000" w14:paraId="0000014C">
      <w:pPr>
        <w:pageBreakBefore w:val="0"/>
        <w:rPr/>
      </w:pPr>
      <w:r w:rsidDel="00000000" w:rsidR="00000000" w:rsidRPr="00000000">
        <w:rPr>
          <w:rtl w:val="0"/>
        </w:rPr>
        <w:t xml:space="preserve">    y "Do they taste good?"</w:t>
      </w:r>
    </w:p>
    <w:p w:rsidR="00000000" w:rsidDel="00000000" w:rsidP="00000000" w:rsidRDefault="00000000" w:rsidRPr="00000000" w14:paraId="0000014D">
      <w:pPr>
        <w:pageBreakBefore w:val="0"/>
        <w:rPr/>
      </w:pPr>
      <w:r w:rsidDel="00000000" w:rsidR="00000000" w:rsidRPr="00000000">
        <w:rPr>
          <w:rtl w:val="0"/>
        </w:rPr>
        <w:t xml:space="preserve">    mc "Yeah. No complaints here."</w:t>
      </w:r>
    </w:p>
    <w:p w:rsidR="00000000" w:rsidDel="00000000" w:rsidP="00000000" w:rsidRDefault="00000000" w:rsidRPr="00000000" w14:paraId="0000014E">
      <w:pPr>
        <w:pageBreakBefore w:val="0"/>
        <w:rPr/>
      </w:pPr>
      <w:r w:rsidDel="00000000" w:rsidR="00000000" w:rsidRPr="00000000">
        <w:rPr>
          <w:rtl w:val="0"/>
        </w:rPr>
        <w:t xml:space="preserve">    y 1u "That’s a relief."</w:t>
      </w:r>
    </w:p>
    <w:p w:rsidR="00000000" w:rsidDel="00000000" w:rsidP="00000000" w:rsidRDefault="00000000" w:rsidRPr="00000000" w14:paraId="0000014F">
      <w:pPr>
        <w:pageBreakBefore w:val="0"/>
        <w:rPr/>
      </w:pPr>
      <w:r w:rsidDel="00000000" w:rsidR="00000000" w:rsidRPr="00000000">
        <w:rPr>
          <w:rtl w:val="0"/>
        </w:rPr>
        <w:t xml:space="preserve">    y 1s "I wasn’t too sure what to make."</w:t>
      </w:r>
    </w:p>
    <w:p w:rsidR="00000000" w:rsidDel="00000000" w:rsidP="00000000" w:rsidRDefault="00000000" w:rsidRPr="00000000" w14:paraId="00000150">
      <w:pPr>
        <w:pageBreakBefore w:val="0"/>
        <w:rPr/>
      </w:pPr>
      <w:r w:rsidDel="00000000" w:rsidR="00000000" w:rsidRPr="00000000">
        <w:rPr>
          <w:rtl w:val="0"/>
        </w:rPr>
        <w:t xml:space="preserve">    y 1h "There wasn't too much to work with."</w:t>
      </w:r>
    </w:p>
    <w:p w:rsidR="00000000" w:rsidDel="00000000" w:rsidP="00000000" w:rsidRDefault="00000000" w:rsidRPr="00000000" w14:paraId="00000151">
      <w:pPr>
        <w:pageBreakBefore w:val="0"/>
        <w:rPr/>
      </w:pPr>
      <w:r w:rsidDel="00000000" w:rsidR="00000000" w:rsidRPr="00000000">
        <w:rPr>
          <w:rtl w:val="0"/>
        </w:rPr>
        <w:t xml:space="preserve">    y 2n "Not that, uh..."</w:t>
      </w:r>
    </w:p>
    <w:p w:rsidR="00000000" w:rsidDel="00000000" w:rsidP="00000000" w:rsidRDefault="00000000" w:rsidRPr="00000000" w14:paraId="00000152">
      <w:pPr>
        <w:pageBreakBefore w:val="0"/>
        <w:rPr/>
      </w:pPr>
      <w:r w:rsidDel="00000000" w:rsidR="00000000" w:rsidRPr="00000000">
        <w:rPr>
          <w:rtl w:val="0"/>
        </w:rPr>
        <w:t xml:space="preserve">    show yuri 2e at t11 zorder 2</w:t>
      </w:r>
    </w:p>
    <w:p w:rsidR="00000000" w:rsidDel="00000000" w:rsidP="00000000" w:rsidRDefault="00000000" w:rsidRPr="00000000" w14:paraId="00000153">
      <w:pPr>
        <w:pageBreakBefore w:val="0"/>
        <w:rPr/>
      </w:pPr>
      <w:r w:rsidDel="00000000" w:rsidR="00000000" w:rsidRPr="00000000">
        <w:rPr>
          <w:rtl w:val="0"/>
        </w:rPr>
        <w:t xml:space="preserve">    mc "Don’t worry about that. I know that I don’t have everything I need."</w:t>
      </w:r>
    </w:p>
    <w:p w:rsidR="00000000" w:rsidDel="00000000" w:rsidP="00000000" w:rsidRDefault="00000000" w:rsidRPr="00000000" w14:paraId="00000154">
      <w:pPr>
        <w:pageBreakBefore w:val="0"/>
        <w:rPr/>
      </w:pPr>
      <w:r w:rsidDel="00000000" w:rsidR="00000000" w:rsidRPr="00000000">
        <w:rPr>
          <w:rtl w:val="0"/>
        </w:rPr>
        <w:t xml:space="preserve">    "..."</w:t>
      </w:r>
    </w:p>
    <w:p w:rsidR="00000000" w:rsidDel="00000000" w:rsidP="00000000" w:rsidRDefault="00000000" w:rsidRPr="00000000" w14:paraId="00000155">
      <w:pPr>
        <w:pageBreakBefore w:val="0"/>
        <w:rPr/>
      </w:pPr>
      <w:r w:rsidDel="00000000" w:rsidR="00000000" w:rsidRPr="00000000">
        <w:rPr>
          <w:rtl w:val="0"/>
        </w:rPr>
        <w:t xml:space="preserve">    y 1m "I can get used to this..."</w:t>
      </w:r>
    </w:p>
    <w:p w:rsidR="00000000" w:rsidDel="00000000" w:rsidP="00000000" w:rsidRDefault="00000000" w:rsidRPr="00000000" w14:paraId="00000156">
      <w:pPr>
        <w:pageBreakBefore w:val="0"/>
        <w:rPr/>
      </w:pPr>
      <w:r w:rsidDel="00000000" w:rsidR="00000000" w:rsidRPr="00000000">
        <w:rPr>
          <w:rtl w:val="0"/>
        </w:rPr>
        <w:t xml:space="preserve">    y "Waking up in the morning and preparing breakfast for you..."</w:t>
      </w:r>
    </w:p>
    <w:p w:rsidR="00000000" w:rsidDel="00000000" w:rsidP="00000000" w:rsidRDefault="00000000" w:rsidRPr="00000000" w14:paraId="00000157">
      <w:pPr>
        <w:pageBreakBefore w:val="0"/>
        <w:rPr/>
      </w:pPr>
      <w:r w:rsidDel="00000000" w:rsidR="00000000" w:rsidRPr="00000000">
        <w:rPr>
          <w:rtl w:val="0"/>
        </w:rPr>
        <w:t xml:space="preserve">    y 1b "Talking with you..."</w:t>
      </w:r>
    </w:p>
    <w:p w:rsidR="00000000" w:rsidDel="00000000" w:rsidP="00000000" w:rsidRDefault="00000000" w:rsidRPr="00000000" w14:paraId="00000158">
      <w:pPr>
        <w:pageBreakBefore w:val="0"/>
        <w:rPr/>
      </w:pPr>
      <w:r w:rsidDel="00000000" w:rsidR="00000000" w:rsidRPr="00000000">
        <w:rPr>
          <w:rtl w:val="0"/>
        </w:rPr>
        <w:t xml:space="preserve">    y "Then you go off to work."</w:t>
      </w:r>
    </w:p>
    <w:p w:rsidR="00000000" w:rsidDel="00000000" w:rsidP="00000000" w:rsidRDefault="00000000" w:rsidRPr="00000000" w14:paraId="00000159">
      <w:pPr>
        <w:pageBreakBefore w:val="0"/>
        <w:rPr/>
      </w:pPr>
      <w:r w:rsidDel="00000000" w:rsidR="00000000" w:rsidRPr="00000000">
        <w:rPr>
          <w:rtl w:val="0"/>
        </w:rPr>
        <w:t xml:space="preserve">    y 2c "And I get to read and write at home."</w:t>
      </w:r>
    </w:p>
    <w:p w:rsidR="00000000" w:rsidDel="00000000" w:rsidP="00000000" w:rsidRDefault="00000000" w:rsidRPr="00000000" w14:paraId="0000015A">
      <w:pPr>
        <w:pageBreakBefore w:val="0"/>
        <w:rPr/>
      </w:pPr>
      <w:r w:rsidDel="00000000" w:rsidR="00000000" w:rsidRPr="00000000">
        <w:rPr>
          <w:rtl w:val="0"/>
        </w:rPr>
        <w:t xml:space="preserve">    y 2s "You come back tired and I tend to you."</w:t>
      </w:r>
    </w:p>
    <w:p w:rsidR="00000000" w:rsidDel="00000000" w:rsidP="00000000" w:rsidRDefault="00000000" w:rsidRPr="00000000" w14:paraId="0000015B">
      <w:pPr>
        <w:pageBreakBefore w:val="0"/>
        <w:rPr/>
      </w:pPr>
      <w:r w:rsidDel="00000000" w:rsidR="00000000" w:rsidRPr="00000000">
        <w:rPr>
          <w:rtl w:val="0"/>
        </w:rPr>
        <w:t xml:space="preserve">    y 2q "You feel relaxed as we stay together..."</w:t>
      </w:r>
    </w:p>
    <w:p w:rsidR="00000000" w:rsidDel="00000000" w:rsidP="00000000" w:rsidRDefault="00000000" w:rsidRPr="00000000" w14:paraId="0000015C">
      <w:pPr>
        <w:pageBreakBefore w:val="0"/>
        <w:rPr/>
      </w:pPr>
      <w:r w:rsidDel="00000000" w:rsidR="00000000" w:rsidRPr="00000000">
        <w:rPr>
          <w:rtl w:val="0"/>
        </w:rPr>
        <w:t xml:space="preserve">    y 4e "...maybe do a few things."</w:t>
      </w:r>
    </w:p>
    <w:p w:rsidR="00000000" w:rsidDel="00000000" w:rsidP="00000000" w:rsidRDefault="00000000" w:rsidRPr="00000000" w14:paraId="0000015D">
      <w:pPr>
        <w:pageBreakBefore w:val="0"/>
        <w:rPr/>
      </w:pPr>
      <w:r w:rsidDel="00000000" w:rsidR="00000000" w:rsidRPr="00000000">
        <w:rPr>
          <w:rtl w:val="0"/>
        </w:rPr>
        <w:t xml:space="preserve">    mc "..."</w:t>
      </w:r>
    </w:p>
    <w:p w:rsidR="00000000" w:rsidDel="00000000" w:rsidP="00000000" w:rsidRDefault="00000000" w:rsidRPr="00000000" w14:paraId="0000015E">
      <w:pPr>
        <w:pageBreakBefore w:val="0"/>
        <w:rPr/>
      </w:pPr>
      <w:r w:rsidDel="00000000" w:rsidR="00000000" w:rsidRPr="00000000">
        <w:rPr>
          <w:rtl w:val="0"/>
        </w:rPr>
        <w:t xml:space="preserve">    y 2p "Ah, did I-"</w:t>
      </w:r>
    </w:p>
    <w:p w:rsidR="00000000" w:rsidDel="00000000" w:rsidP="00000000" w:rsidRDefault="00000000" w:rsidRPr="00000000" w14:paraId="0000015F">
      <w:pPr>
        <w:pageBreakBefore w:val="0"/>
        <w:rPr/>
      </w:pPr>
      <w:r w:rsidDel="00000000" w:rsidR="00000000" w:rsidRPr="00000000">
        <w:rPr>
          <w:rtl w:val="0"/>
        </w:rPr>
        <w:t xml:space="preserve">    y "I"m sorry, I thought after last night that, oh--"</w:t>
      </w:r>
    </w:p>
    <w:p w:rsidR="00000000" w:rsidDel="00000000" w:rsidP="00000000" w:rsidRDefault="00000000" w:rsidRPr="00000000" w14:paraId="00000160">
      <w:pPr>
        <w:pageBreakBefore w:val="0"/>
        <w:rPr/>
      </w:pPr>
      <w:r w:rsidDel="00000000" w:rsidR="00000000" w:rsidRPr="00000000">
        <w:rPr>
          <w:rtl w:val="0"/>
        </w:rPr>
        <w:t xml:space="preserve">    mc "Don't worry about it Yuri, I, feel the same way."</w:t>
      </w:r>
    </w:p>
    <w:p w:rsidR="00000000" w:rsidDel="00000000" w:rsidP="00000000" w:rsidRDefault="00000000" w:rsidRPr="00000000" w14:paraId="00000161">
      <w:pPr>
        <w:pageBreakBefore w:val="0"/>
        <w:rPr/>
      </w:pPr>
      <w:r w:rsidDel="00000000" w:rsidR="00000000" w:rsidRPr="00000000">
        <w:rPr>
          <w:rtl w:val="0"/>
        </w:rPr>
        <w:t xml:space="preserve">    "We share a sentimental look at each for a few moments before she speaks."</w:t>
      </w:r>
    </w:p>
    <w:p w:rsidR="00000000" w:rsidDel="00000000" w:rsidP="00000000" w:rsidRDefault="00000000" w:rsidRPr="00000000" w14:paraId="00000162">
      <w:pPr>
        <w:pageBreakBefore w:val="0"/>
        <w:rPr/>
      </w:pPr>
      <w:r w:rsidDel="00000000" w:rsidR="00000000" w:rsidRPr="00000000">
        <w:rPr>
          <w:rtl w:val="0"/>
        </w:rPr>
        <w:t xml:space="preserve">    y 2q "Oh, well{w=0.25}, that makes me happy."</w:t>
      </w:r>
    </w:p>
    <w:p w:rsidR="00000000" w:rsidDel="00000000" w:rsidP="00000000" w:rsidRDefault="00000000" w:rsidRPr="00000000" w14:paraId="00000163">
      <w:pPr>
        <w:pageBreakBefore w:val="0"/>
        <w:rPr/>
      </w:pPr>
      <w:r w:rsidDel="00000000" w:rsidR="00000000" w:rsidRPr="00000000">
        <w:rPr>
          <w:rtl w:val="0"/>
        </w:rPr>
        <w:t xml:space="preserve">    mc "That makes two of us."</w:t>
      </w:r>
    </w:p>
    <w:p w:rsidR="00000000" w:rsidDel="00000000" w:rsidP="00000000" w:rsidRDefault="00000000" w:rsidRPr="00000000" w14:paraId="00000164">
      <w:pPr>
        <w:pageBreakBefore w:val="0"/>
        <w:rPr/>
      </w:pPr>
      <w:r w:rsidDel="00000000" w:rsidR="00000000" w:rsidRPr="00000000">
        <w:rPr>
          <w:rtl w:val="0"/>
        </w:rPr>
        <w:t xml:space="preserve">    "I didn’t expect Yuri to go that far{w=0.25}, but it’s calming to know how much she treasures me."</w:t>
      </w:r>
    </w:p>
    <w:p w:rsidR="00000000" w:rsidDel="00000000" w:rsidP="00000000" w:rsidRDefault="00000000" w:rsidRPr="00000000" w14:paraId="00000165">
      <w:pPr>
        <w:pageBreakBefore w:val="0"/>
        <w:rPr/>
      </w:pPr>
      <w:r w:rsidDel="00000000" w:rsidR="00000000" w:rsidRPr="00000000">
        <w:rPr>
          <w:rtl w:val="0"/>
        </w:rPr>
        <w:t xml:space="preserve">    show yuri at thide zorder 1</w:t>
      </w:r>
    </w:p>
    <w:p w:rsidR="00000000" w:rsidDel="00000000" w:rsidP="00000000" w:rsidRDefault="00000000" w:rsidRPr="00000000" w14:paraId="00000166">
      <w:pPr>
        <w:pageBreakBefore w:val="0"/>
        <w:rPr/>
      </w:pPr>
      <w:r w:rsidDel="00000000" w:rsidR="00000000" w:rsidRPr="00000000">
        <w:rPr>
          <w:rtl w:val="0"/>
        </w:rPr>
        <w:t xml:space="preserve">    hide yuri</w:t>
      </w:r>
    </w:p>
    <w:p w:rsidR="00000000" w:rsidDel="00000000" w:rsidP="00000000" w:rsidRDefault="00000000" w:rsidRPr="00000000" w14:paraId="00000167">
      <w:pPr>
        <w:pageBreakBefore w:val="0"/>
        <w:rPr/>
      </w:pPr>
      <w:r w:rsidDel="00000000" w:rsidR="00000000" w:rsidRPr="00000000">
        <w:rPr>
          <w:rtl w:val="0"/>
        </w:rPr>
        <w:t xml:space="preserve">    "We both finish eating and wait for Sayori outside."</w:t>
      </w: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    scene bg residential_day</w:t>
      </w:r>
    </w:p>
    <w:p w:rsidR="00000000" w:rsidDel="00000000" w:rsidP="00000000" w:rsidRDefault="00000000" w:rsidRPr="00000000" w14:paraId="00000169">
      <w:pPr>
        <w:pageBreakBefore w:val="0"/>
        <w:rPr/>
      </w:pPr>
      <w:r w:rsidDel="00000000" w:rsidR="00000000" w:rsidRPr="00000000">
        <w:rPr>
          <w:rtl w:val="0"/>
        </w:rPr>
        <w:t xml:space="preserve">    with wipeleft</w:t>
      </w:r>
    </w:p>
    <w:p w:rsidR="00000000" w:rsidDel="00000000" w:rsidP="00000000" w:rsidRDefault="00000000" w:rsidRPr="00000000" w14:paraId="0000016A">
      <w:pPr>
        <w:pageBreakBefore w:val="0"/>
        <w:rPr/>
      </w:pPr>
      <w:r w:rsidDel="00000000" w:rsidR="00000000" w:rsidRPr="00000000">
        <w:rPr>
          <w:rtl w:val="0"/>
        </w:rPr>
        <w:t xml:space="preserve">    show yuri 2g at t11 zorder 2</w:t>
      </w:r>
    </w:p>
    <w:p w:rsidR="00000000" w:rsidDel="00000000" w:rsidP="00000000" w:rsidRDefault="00000000" w:rsidRPr="00000000" w14:paraId="0000016B">
      <w:pPr>
        <w:pageBreakBefore w:val="0"/>
        <w:rPr/>
      </w:pPr>
      <w:r w:rsidDel="00000000" w:rsidR="00000000" w:rsidRPr="00000000">
        <w:rPr>
          <w:rtl w:val="0"/>
        </w:rPr>
        <w:t xml:space="preserve">    y "{i}Brrrgh{/i}"</w:t>
      </w:r>
    </w:p>
    <w:p w:rsidR="00000000" w:rsidDel="00000000" w:rsidP="00000000" w:rsidRDefault="00000000" w:rsidRPr="00000000" w14:paraId="0000016C">
      <w:pPr>
        <w:pageBreakBefore w:val="0"/>
        <w:rPr/>
      </w:pPr>
      <w:r w:rsidDel="00000000" w:rsidR="00000000" w:rsidRPr="00000000">
        <w:rPr>
          <w:rtl w:val="0"/>
        </w:rPr>
        <w:t xml:space="preserve">    y 2t "It feels so frigid outside today."</w:t>
      </w:r>
    </w:p>
    <w:p w:rsidR="00000000" w:rsidDel="00000000" w:rsidP="00000000" w:rsidRDefault="00000000" w:rsidRPr="00000000" w14:paraId="0000016D">
      <w:pPr>
        <w:pageBreakBefore w:val="0"/>
        <w:rPr/>
      </w:pPr>
      <w:r w:rsidDel="00000000" w:rsidR="00000000" w:rsidRPr="00000000">
        <w:rPr>
          <w:rtl w:val="0"/>
        </w:rPr>
        <w:t xml:space="preserve">    y 1h "We’ve been standing in the cold for a while now."</w:t>
      </w:r>
    </w:p>
    <w:p w:rsidR="00000000" w:rsidDel="00000000" w:rsidP="00000000" w:rsidRDefault="00000000" w:rsidRPr="00000000" w14:paraId="0000016E">
      <w:pPr>
        <w:pageBreakBefore w:val="0"/>
        <w:rPr/>
      </w:pPr>
      <w:r w:rsidDel="00000000" w:rsidR="00000000" w:rsidRPr="00000000">
        <w:rPr>
          <w:rtl w:val="0"/>
        </w:rPr>
        <w:t xml:space="preserve">    stop music fadeout 2</w:t>
      </w:r>
    </w:p>
    <w:p w:rsidR="00000000" w:rsidDel="00000000" w:rsidP="00000000" w:rsidRDefault="00000000" w:rsidRPr="00000000" w14:paraId="0000016F">
      <w:pPr>
        <w:pageBreakBefore w:val="0"/>
        <w:rPr/>
      </w:pPr>
      <w:r w:rsidDel="00000000" w:rsidR="00000000" w:rsidRPr="00000000">
        <w:rPr>
          <w:rtl w:val="0"/>
        </w:rPr>
        <w:t xml:space="preserve">    y 1f "I wonder what’s taking Sayori so long."</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ageBreakBefore w:val="0"/>
        <w:rPr/>
      </w:pPr>
      <w:r w:rsidDel="00000000" w:rsidR="00000000" w:rsidRPr="00000000">
        <w:rPr>
          <w:rtl w:val="0"/>
        </w:rPr>
        <w:t xml:space="preserve">    "Sayori is taking her time."</w:t>
      </w:r>
    </w:p>
    <w:p w:rsidR="00000000" w:rsidDel="00000000" w:rsidP="00000000" w:rsidRDefault="00000000" w:rsidRPr="00000000" w14:paraId="00000172">
      <w:pPr>
        <w:pageBreakBefore w:val="0"/>
        <w:rPr/>
      </w:pPr>
      <w:r w:rsidDel="00000000" w:rsidR="00000000" w:rsidRPr="00000000">
        <w:rPr>
          <w:rtl w:val="0"/>
        </w:rPr>
        <w:t xml:space="preserve">    "Is there anything going on?"</w:t>
      </w:r>
    </w:p>
    <w:p w:rsidR="00000000" w:rsidDel="00000000" w:rsidP="00000000" w:rsidRDefault="00000000" w:rsidRPr="00000000" w14:paraId="00000173">
      <w:pPr>
        <w:pageBreakBefore w:val="0"/>
        <w:rPr/>
      </w:pPr>
      <w:r w:rsidDel="00000000" w:rsidR="00000000" w:rsidRPr="00000000">
        <w:rPr>
          <w:rtl w:val="0"/>
        </w:rPr>
        <w:t xml:space="preserve">    "Maybe something I don’t know."</w:t>
      </w:r>
    </w:p>
    <w:p w:rsidR="00000000" w:rsidDel="00000000" w:rsidP="00000000" w:rsidRDefault="00000000" w:rsidRPr="00000000" w14:paraId="00000174">
      <w:pPr>
        <w:pageBreakBefore w:val="0"/>
        <w:rPr/>
      </w:pPr>
      <w:r w:rsidDel="00000000" w:rsidR="00000000" w:rsidRPr="00000000">
        <w:rPr>
          <w:rtl w:val="0"/>
        </w:rPr>
        <w:t xml:space="preserve">    y 1t "Are you alright, [player]?"</w:t>
      </w:r>
    </w:p>
    <w:p w:rsidR="00000000" w:rsidDel="00000000" w:rsidP="00000000" w:rsidRDefault="00000000" w:rsidRPr="00000000" w14:paraId="00000175">
      <w:pPr>
        <w:pageBreakBefore w:val="0"/>
        <w:rPr/>
      </w:pPr>
      <w:r w:rsidDel="00000000" w:rsidR="00000000" w:rsidRPr="00000000">
        <w:rPr>
          <w:rtl w:val="0"/>
        </w:rPr>
        <w:t xml:space="preserve">    mc "What? Oh, sorry. I kinda zoned out."</w:t>
      </w:r>
    </w:p>
    <w:p w:rsidR="00000000" w:rsidDel="00000000" w:rsidP="00000000" w:rsidRDefault="00000000" w:rsidRPr="00000000" w14:paraId="00000176">
      <w:pPr>
        <w:pageBreakBefore w:val="0"/>
        <w:rPr/>
      </w:pPr>
      <w:commentRangeStart w:id="0"/>
      <w:r w:rsidDel="00000000" w:rsidR="00000000" w:rsidRPr="00000000">
        <w:rPr>
          <w:rtl w:val="0"/>
        </w:rPr>
        <w:t xml:space="preserve">    mc "It’s just that... Sayori has been acting strange lately so I guess I'm just worried."."</w:t>
      </w:r>
    </w:p>
    <w:p w:rsidR="00000000" w:rsidDel="00000000" w:rsidP="00000000" w:rsidRDefault="00000000" w:rsidRPr="00000000" w14:paraId="00000177">
      <w:pPr>
        <w:pageBreakBefore w:val="0"/>
        <w:rPr/>
      </w:pPr>
      <w:r w:rsidDel="00000000" w:rsidR="00000000" w:rsidRPr="00000000">
        <w:rPr>
          <w:rtl w:val="0"/>
        </w:rPr>
        <w:t xml:space="preserve">    y 1v "Oh."</w:t>
      </w:r>
    </w:p>
    <w:p w:rsidR="00000000" w:rsidDel="00000000" w:rsidP="00000000" w:rsidRDefault="00000000" w:rsidRPr="00000000" w14:paraId="00000178">
      <w:pPr>
        <w:pageBreakBefore w:val="0"/>
        <w:rPr/>
      </w:pPr>
      <w:r w:rsidDel="00000000" w:rsidR="00000000" w:rsidRPr="00000000">
        <w:rPr>
          <w:rtl w:val="0"/>
        </w:rPr>
        <w:t xml:space="preserve">    y "..."</w:t>
      </w:r>
    </w:p>
    <w:p w:rsidR="00000000" w:rsidDel="00000000" w:rsidP="00000000" w:rsidRDefault="00000000" w:rsidRPr="00000000" w14:paraId="00000179">
      <w:pPr>
        <w:pageBreakBefore w:val="0"/>
        <w:rPr/>
      </w:pPr>
      <w:r w:rsidDel="00000000" w:rsidR="00000000" w:rsidRPr="00000000">
        <w:rPr>
          <w:rtl w:val="0"/>
        </w:rPr>
        <w:t xml:space="preserve">    y 1w "You must really care about Sayori."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    "Something about the way she said that doesn’t strike me well."</w:t>
      </w:r>
    </w:p>
    <w:p w:rsidR="00000000" w:rsidDel="00000000" w:rsidP="00000000" w:rsidRDefault="00000000" w:rsidRPr="00000000" w14:paraId="0000017B">
      <w:pPr>
        <w:pageBreakBefore w:val="0"/>
        <w:rPr/>
      </w:pPr>
      <w:r w:rsidDel="00000000" w:rsidR="00000000" w:rsidRPr="00000000">
        <w:rPr>
          <w:rtl w:val="0"/>
        </w:rPr>
        <w:t xml:space="preserve">    show yuri 2t at t11 zorder 2</w:t>
      </w:r>
    </w:p>
    <w:p w:rsidR="00000000" w:rsidDel="00000000" w:rsidP="00000000" w:rsidRDefault="00000000" w:rsidRPr="00000000" w14:paraId="0000017C">
      <w:pPr>
        <w:pageBreakBefore w:val="0"/>
        <w:rPr/>
      </w:pPr>
      <w:r w:rsidDel="00000000" w:rsidR="00000000" w:rsidRPr="00000000">
        <w:rPr>
          <w:rtl w:val="0"/>
        </w:rPr>
        <w:t xml:space="preserve">    play music t9</w:t>
      </w:r>
    </w:p>
    <w:p w:rsidR="00000000" w:rsidDel="00000000" w:rsidP="00000000" w:rsidRDefault="00000000" w:rsidRPr="00000000" w14:paraId="0000017D">
      <w:pPr>
        <w:pageBreakBefore w:val="0"/>
        <w:rPr/>
      </w:pPr>
      <w:r w:rsidDel="00000000" w:rsidR="00000000" w:rsidRPr="00000000">
        <w:rPr>
          <w:rtl w:val="0"/>
        </w:rPr>
        <w:t xml:space="preserve">    mc "W-wait a minute, Yuri it's not-"</w:t>
      </w:r>
    </w:p>
    <w:p w:rsidR="00000000" w:rsidDel="00000000" w:rsidP="00000000" w:rsidRDefault="00000000" w:rsidRPr="00000000" w14:paraId="0000017E">
      <w:pPr>
        <w:pageBreakBefore w:val="0"/>
        <w:rPr/>
      </w:pPr>
      <w:r w:rsidDel="00000000" w:rsidR="00000000" w:rsidRPr="00000000">
        <w:rPr>
          <w:rtl w:val="0"/>
        </w:rPr>
        <w:t xml:space="preserve">    y "Don't worry. I know what you mean. You're a very caring person and just want to see your friends do well."</w:t>
      </w:r>
    </w:p>
    <w:p w:rsidR="00000000" w:rsidDel="00000000" w:rsidP="00000000" w:rsidRDefault="00000000" w:rsidRPr="00000000" w14:paraId="0000017F">
      <w:pPr>
        <w:pageBreakBefore w:val="0"/>
        <w:rPr/>
      </w:pPr>
      <w:r w:rsidDel="00000000" w:rsidR="00000000" w:rsidRPr="00000000">
        <w:rPr>
          <w:rtl w:val="0"/>
        </w:rPr>
        <w:t xml:space="preserve">    y "You're always thinking of your friends are and sticking up for them."</w:t>
      </w:r>
    </w:p>
    <w:p w:rsidR="00000000" w:rsidDel="00000000" w:rsidP="00000000" w:rsidRDefault="00000000" w:rsidRPr="00000000" w14:paraId="00000180">
      <w:pPr>
        <w:pageBreakBefore w:val="0"/>
        <w:rPr/>
      </w:pPr>
      <w:r w:rsidDel="00000000" w:rsidR="00000000" w:rsidRPr="00000000">
        <w:rPr>
          <w:rtl w:val="0"/>
        </w:rPr>
        <w:t xml:space="preserve">    y "Your courage for what you believe in."</w:t>
      </w:r>
    </w:p>
    <w:p w:rsidR="00000000" w:rsidDel="00000000" w:rsidP="00000000" w:rsidRDefault="00000000" w:rsidRPr="00000000" w14:paraId="00000181">
      <w:pPr>
        <w:pageBreakBefore w:val="0"/>
        <w:rPr/>
      </w:pPr>
      <w:r w:rsidDel="00000000" w:rsidR="00000000" w:rsidRPr="00000000">
        <w:rPr>
          <w:rtl w:val="0"/>
        </w:rPr>
        <w:t xml:space="preserve">    y "It's part of the reason why I fell in love with you."</w:t>
      </w:r>
    </w:p>
    <w:p w:rsidR="00000000" w:rsidDel="00000000" w:rsidP="00000000" w:rsidRDefault="00000000" w:rsidRPr="00000000" w14:paraId="00000182">
      <w:pPr>
        <w:pageBreakBefore w:val="0"/>
        <w:rPr/>
      </w:pPr>
      <w:r w:rsidDel="00000000" w:rsidR="00000000" w:rsidRPr="00000000">
        <w:rPr>
          <w:rtl w:val="0"/>
        </w:rPr>
        <w:t xml:space="preserve">    "This girl, she's so understanding. How did I ever get so lucky?"</w:t>
      </w:r>
    </w:p>
    <w:p w:rsidR="00000000" w:rsidDel="00000000" w:rsidP="00000000" w:rsidRDefault="00000000" w:rsidRPr="00000000" w14:paraId="00000183">
      <w:pPr>
        <w:pageBreakBefore w:val="0"/>
        <w:rPr/>
      </w:pPr>
      <w:r w:rsidDel="00000000" w:rsidR="00000000" w:rsidRPr="00000000">
        <w:rPr>
          <w:rtl w:val="0"/>
        </w:rPr>
        <w:t xml:space="preserve">    "Without even noticing I started staring at her, this time longer than the last."</w:t>
      </w:r>
    </w:p>
    <w:p w:rsidR="00000000" w:rsidDel="00000000" w:rsidP="00000000" w:rsidRDefault="00000000" w:rsidRPr="00000000" w14:paraId="00000184">
      <w:pPr>
        <w:pageBreakBefore w:val="0"/>
        <w:rPr/>
      </w:pPr>
      <w:r w:rsidDel="00000000" w:rsidR="00000000" w:rsidRPr="00000000">
        <w:rPr>
          <w:rtl w:val="0"/>
        </w:rPr>
        <w:t xml:space="preserve">    "Without a word she starts hugging me, it's not like I was doing anything so I hug her back."</w:t>
      </w:r>
    </w:p>
    <w:p w:rsidR="00000000" w:rsidDel="00000000" w:rsidP="00000000" w:rsidRDefault="00000000" w:rsidRPr="00000000" w14:paraId="00000185">
      <w:pPr>
        <w:pageBreakBefore w:val="0"/>
        <w:rPr/>
      </w:pPr>
      <w:r w:rsidDel="00000000" w:rsidR="00000000" w:rsidRPr="00000000">
        <w:rPr>
          <w:rtl w:val="0"/>
        </w:rPr>
        <w:t xml:space="preserve">    "Funny enough, even with the temperature outside hugging her just fells, {i}warm{i/}."</w:t>
      </w:r>
    </w:p>
    <w:p w:rsidR="00000000" w:rsidDel="00000000" w:rsidP="00000000" w:rsidRDefault="00000000" w:rsidRPr="00000000" w14:paraId="00000186">
      <w:pPr>
        <w:pageBreakBefore w:val="0"/>
        <w:rPr/>
      </w:pPr>
      <w:r w:rsidDel="00000000" w:rsidR="00000000" w:rsidRPr="00000000">
        <w:rPr>
          <w:rtl w:val="0"/>
        </w:rPr>
        <w:t xml:space="preserve">    "..."</w:t>
      </w:r>
    </w:p>
    <w:p w:rsidR="00000000" w:rsidDel="00000000" w:rsidP="00000000" w:rsidRDefault="00000000" w:rsidRPr="00000000" w14:paraId="00000187">
      <w:pPr>
        <w:pageBreakBefore w:val="0"/>
        <w:rPr/>
      </w:pPr>
      <w:r w:rsidDel="00000000" w:rsidR="00000000" w:rsidRPr="00000000">
        <w:rPr>
          <w:rtl w:val="0"/>
        </w:rPr>
        <w:t xml:space="preserve">    mc "How about we walk to school now, we’re already set back as it is."</w:t>
      </w:r>
    </w:p>
    <w:p w:rsidR="00000000" w:rsidDel="00000000" w:rsidP="00000000" w:rsidRDefault="00000000" w:rsidRPr="00000000" w14:paraId="00000188">
      <w:pPr>
        <w:pageBreakBefore w:val="0"/>
        <w:rPr/>
      </w:pPr>
      <w:r w:rsidDel="00000000" w:rsidR="00000000" w:rsidRPr="00000000">
        <w:rPr>
          <w:rtl w:val="0"/>
        </w:rPr>
        <w:t xml:space="preserve">    y 3s "Okay."</w:t>
      </w:r>
    </w:p>
    <w:p w:rsidR="00000000" w:rsidDel="00000000" w:rsidP="00000000" w:rsidRDefault="00000000" w:rsidRPr="00000000" w14:paraId="00000189">
      <w:pPr>
        <w:pageBreakBefore w:val="0"/>
        <w:rPr/>
      </w:pPr>
      <w:r w:rsidDel="00000000" w:rsidR="00000000" w:rsidRPr="00000000">
        <w:rPr>
          <w:rtl w:val="0"/>
        </w:rPr>
        <w:t xml:space="preserve">    show yuri at thide zorder 1</w:t>
      </w:r>
    </w:p>
    <w:p w:rsidR="00000000" w:rsidDel="00000000" w:rsidP="00000000" w:rsidRDefault="00000000" w:rsidRPr="00000000" w14:paraId="0000018A">
      <w:pPr>
        <w:pageBreakBefore w:val="0"/>
        <w:rPr/>
      </w:pPr>
      <w:r w:rsidDel="00000000" w:rsidR="00000000" w:rsidRPr="00000000">
        <w:rPr>
          <w:rtl w:val="0"/>
        </w:rPr>
        <w:t xml:space="preserve">    hide yuri</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    scene bg class_day</w:t>
      </w:r>
    </w:p>
    <w:p w:rsidR="00000000" w:rsidDel="00000000" w:rsidP="00000000" w:rsidRDefault="00000000" w:rsidRPr="00000000" w14:paraId="0000018C">
      <w:pPr>
        <w:pageBreakBefore w:val="0"/>
        <w:rPr/>
      </w:pPr>
      <w:r w:rsidDel="00000000" w:rsidR="00000000" w:rsidRPr="00000000">
        <w:rPr>
          <w:rtl w:val="0"/>
        </w:rPr>
        <w:t xml:space="preserve">    with wipeleft_scene</w:t>
      </w:r>
    </w:p>
    <w:p w:rsidR="00000000" w:rsidDel="00000000" w:rsidP="00000000" w:rsidRDefault="00000000" w:rsidRPr="00000000" w14:paraId="0000018D">
      <w:pPr>
        <w:pageBreakBefore w:val="0"/>
        <w:rPr/>
      </w:pPr>
      <w:r w:rsidDel="00000000" w:rsidR="00000000" w:rsidRPr="00000000">
        <w:rPr>
          <w:rtl w:val="0"/>
        </w:rPr>
        <w:t xml:space="preserve">    stop music</w:t>
      </w:r>
    </w:p>
    <w:p w:rsidR="00000000" w:rsidDel="00000000" w:rsidP="00000000" w:rsidRDefault="00000000" w:rsidRPr="00000000" w14:paraId="0000018E">
      <w:pPr>
        <w:pageBreakBefore w:val="0"/>
        <w:rPr/>
      </w:pPr>
      <w:r w:rsidDel="00000000" w:rsidR="00000000" w:rsidRPr="00000000">
        <w:rPr>
          <w:rtl w:val="0"/>
        </w:rPr>
        <w:t xml:space="preserve">    play music t5_yuri</w:t>
      </w:r>
    </w:p>
    <w:p w:rsidR="00000000" w:rsidDel="00000000" w:rsidP="00000000" w:rsidRDefault="00000000" w:rsidRPr="00000000" w14:paraId="0000018F">
      <w:pPr>
        <w:pageBreakBefore w:val="0"/>
        <w:rPr/>
      </w:pPr>
      <w:r w:rsidDel="00000000" w:rsidR="00000000" w:rsidRPr="00000000">
        <w:rPr>
          <w:rtl w:val="0"/>
        </w:rPr>
        <w:t xml:space="preserve">    "And now to my ‘favorite’ part of the day: English."</w:t>
      </w:r>
    </w:p>
    <w:p w:rsidR="00000000" w:rsidDel="00000000" w:rsidP="00000000" w:rsidRDefault="00000000" w:rsidRPr="00000000" w14:paraId="00000190">
      <w:pPr>
        <w:pageBreakBefore w:val="0"/>
        <w:rPr/>
      </w:pPr>
      <w:r w:rsidDel="00000000" w:rsidR="00000000" w:rsidRPr="00000000">
        <w:rPr>
          <w:rtl w:val="0"/>
        </w:rPr>
        <w:t xml:space="preserve">    "The only interesting part here is Yuri."</w:t>
      </w:r>
    </w:p>
    <w:p w:rsidR="00000000" w:rsidDel="00000000" w:rsidP="00000000" w:rsidRDefault="00000000" w:rsidRPr="00000000" w14:paraId="00000191">
      <w:pPr>
        <w:pageBreakBefore w:val="0"/>
        <w:rPr/>
      </w:pPr>
      <w:r w:rsidDel="00000000" w:rsidR="00000000" w:rsidRPr="00000000">
        <w:rPr>
          <w:rtl w:val="0"/>
        </w:rPr>
        <w:t xml:space="preserve">    "It sounds like a generic romantic movie saying that, but it’s true."</w:t>
      </w:r>
    </w:p>
    <w:p w:rsidR="00000000" w:rsidDel="00000000" w:rsidP="00000000" w:rsidRDefault="00000000" w:rsidRPr="00000000" w14:paraId="00000192">
      <w:pPr>
        <w:pageBreakBefore w:val="0"/>
        <w:rPr/>
      </w:pPr>
      <w:r w:rsidDel="00000000" w:rsidR="00000000" w:rsidRPr="00000000">
        <w:rPr>
          <w:rtl w:val="0"/>
        </w:rPr>
        <w:t xml:space="preserve">    "I just stare at Yuri while she tries to focus on work."</w:t>
      </w:r>
    </w:p>
    <w:p w:rsidR="00000000" w:rsidDel="00000000" w:rsidP="00000000" w:rsidRDefault="00000000" w:rsidRPr="00000000" w14:paraId="00000193">
      <w:pPr>
        <w:pageBreakBefore w:val="0"/>
        <w:rPr/>
      </w:pPr>
      <w:r w:rsidDel="00000000" w:rsidR="00000000" w:rsidRPr="00000000">
        <w:rPr>
          <w:rtl w:val="0"/>
        </w:rPr>
        <w:t xml:space="preserve">    "I bet if Natsuki were here she would call me out as a creep."</w:t>
      </w:r>
    </w:p>
    <w:p w:rsidR="00000000" w:rsidDel="00000000" w:rsidP="00000000" w:rsidRDefault="00000000" w:rsidRPr="00000000" w14:paraId="00000194">
      <w:pPr>
        <w:pageBreakBefore w:val="0"/>
        <w:rPr/>
      </w:pPr>
      <w:r w:rsidDel="00000000" w:rsidR="00000000" w:rsidRPr="00000000">
        <w:rPr>
          <w:rtl w:val="0"/>
        </w:rPr>
        <w:t xml:space="preserve">    "Then Sayori would try to defend me with a story from when we were kids. Monika intervenes with a laugh and teases me, my normality being challenged."</w:t>
      </w:r>
    </w:p>
    <w:p w:rsidR="00000000" w:rsidDel="00000000" w:rsidP="00000000" w:rsidRDefault="00000000" w:rsidRPr="00000000" w14:paraId="00000195">
      <w:pPr>
        <w:pageBreakBefore w:val="0"/>
        <w:rPr/>
      </w:pPr>
      <w:r w:rsidDel="00000000" w:rsidR="00000000" w:rsidRPr="00000000">
        <w:rPr>
          <w:rtl w:val="0"/>
        </w:rPr>
        <w:t xml:space="preserve">    "As much as I would like to deny, I probably wouldn't have a comeback, Natsuki doing that triumphic face she does as a result."</w:t>
      </w:r>
    </w:p>
    <w:p w:rsidR="00000000" w:rsidDel="00000000" w:rsidP="00000000" w:rsidRDefault="00000000" w:rsidRPr="00000000" w14:paraId="00000196">
      <w:pPr>
        <w:pageBreakBefore w:val="0"/>
        <w:rPr/>
      </w:pPr>
      <w:r w:rsidDel="00000000" w:rsidR="00000000" w:rsidRPr="00000000">
        <w:rPr>
          <w:rtl w:val="0"/>
        </w:rPr>
        <w:t xml:space="preserve">    "Only in the literature club can I be embarrassed and somehow get through the day."</w:t>
      </w:r>
    </w:p>
    <w:p w:rsidR="00000000" w:rsidDel="00000000" w:rsidP="00000000" w:rsidRDefault="00000000" w:rsidRPr="00000000" w14:paraId="00000197">
      <w:pPr>
        <w:pageBreakBefore w:val="0"/>
        <w:rPr/>
      </w:pPr>
      <w:r w:rsidDel="00000000" w:rsidR="00000000" w:rsidRPr="00000000">
        <w:rPr>
          <w:rtl w:val="0"/>
        </w:rPr>
        <w:t xml:space="preserve">    "Out of nowhere I’m asked a question by the teacher."</w:t>
      </w:r>
    </w:p>
    <w:p w:rsidR="00000000" w:rsidDel="00000000" w:rsidP="00000000" w:rsidRDefault="00000000" w:rsidRPr="00000000" w14:paraId="00000198">
      <w:pPr>
        <w:pageBreakBefore w:val="0"/>
        <w:rPr/>
      </w:pPr>
      <w:r w:rsidDel="00000000" w:rsidR="00000000" w:rsidRPr="00000000">
        <w:rPr>
          <w:rtl w:val="0"/>
        </w:rPr>
        <w:t xml:space="preserve">    $ n_name = "Teacher"</w:t>
      </w:r>
    </w:p>
    <w:p w:rsidR="00000000" w:rsidDel="00000000" w:rsidP="00000000" w:rsidRDefault="00000000" w:rsidRPr="00000000" w14:paraId="00000199">
      <w:pPr>
        <w:pageBreakBefore w:val="0"/>
        <w:rPr/>
      </w:pPr>
      <w:r w:rsidDel="00000000" w:rsidR="00000000" w:rsidRPr="00000000">
        <w:rPr>
          <w:rtl w:val="0"/>
        </w:rPr>
        <w:t xml:space="preserve">    n "[player], what is the purpose of the blood being blue in this chapter?"</w:t>
      </w:r>
    </w:p>
    <w:p w:rsidR="00000000" w:rsidDel="00000000" w:rsidP="00000000" w:rsidRDefault="00000000" w:rsidRPr="00000000" w14:paraId="0000019A">
      <w:pPr>
        <w:pageBreakBefore w:val="0"/>
        <w:rPr/>
      </w:pPr>
      <w:r w:rsidDel="00000000" w:rsidR="00000000" w:rsidRPr="00000000">
        <w:rPr>
          <w:rtl w:val="0"/>
        </w:rPr>
        <w:t xml:space="preserve">    "Crap."</w:t>
      </w:r>
    </w:p>
    <w:p w:rsidR="00000000" w:rsidDel="00000000" w:rsidP="00000000" w:rsidRDefault="00000000" w:rsidRPr="00000000" w14:paraId="0000019B">
      <w:pPr>
        <w:pageBreakBefore w:val="0"/>
        <w:rPr/>
      </w:pPr>
      <w:r w:rsidDel="00000000" w:rsidR="00000000" w:rsidRPr="00000000">
        <w:rPr>
          <w:rtl w:val="0"/>
        </w:rPr>
        <w:t xml:space="preserve">    mc "Um, the purpose of the blue blood is to show the grieving state of the victim, the victim knows they’re dying and they're trying to come to terms with that."</w:t>
      </w:r>
    </w:p>
    <w:p w:rsidR="00000000" w:rsidDel="00000000" w:rsidP="00000000" w:rsidRDefault="00000000" w:rsidRPr="00000000" w14:paraId="0000019C">
      <w:pPr>
        <w:pageBreakBefore w:val="0"/>
        <w:rPr/>
      </w:pPr>
      <w:r w:rsidDel="00000000" w:rsidR="00000000" w:rsidRPr="00000000">
        <w:rPr>
          <w:rtl w:val="0"/>
        </w:rPr>
        <w:t xml:space="preserve">    n "Correct."</w:t>
      </w:r>
    </w:p>
    <w:p w:rsidR="00000000" w:rsidDel="00000000" w:rsidP="00000000" w:rsidRDefault="00000000" w:rsidRPr="00000000" w14:paraId="0000019D">
      <w:pPr>
        <w:pageBreakBefore w:val="0"/>
        <w:rPr/>
      </w:pPr>
      <w:r w:rsidDel="00000000" w:rsidR="00000000" w:rsidRPr="00000000">
        <w:rPr>
          <w:rtl w:val="0"/>
        </w:rPr>
        <w:t xml:space="preserve">    $ n_name = "Natsuki"</w:t>
      </w:r>
    </w:p>
    <w:p w:rsidR="00000000" w:rsidDel="00000000" w:rsidP="00000000" w:rsidRDefault="00000000" w:rsidRPr="00000000" w14:paraId="0000019E">
      <w:pPr>
        <w:pageBreakBefore w:val="0"/>
        <w:rPr/>
      </w:pPr>
      <w:r w:rsidDel="00000000" w:rsidR="00000000" w:rsidRPr="00000000">
        <w:rPr>
          <w:rtl w:val="0"/>
        </w:rPr>
        <w:t xml:space="preserve">    "Phew, that’s a load off."</w:t>
      </w:r>
    </w:p>
    <w:p w:rsidR="00000000" w:rsidDel="00000000" w:rsidP="00000000" w:rsidRDefault="00000000" w:rsidRPr="00000000" w14:paraId="0000019F">
      <w:pPr>
        <w:pageBreakBefore w:val="0"/>
        <w:rPr/>
      </w:pPr>
      <w:r w:rsidDel="00000000" w:rsidR="00000000" w:rsidRPr="00000000">
        <w:rPr>
          <w:rtl w:val="0"/>
        </w:rPr>
        <w:t xml:space="preserve">    "I’ve been noticing that after spending so much time with Yuri it’s getting easier to answer these types of questions."</w:t>
      </w:r>
    </w:p>
    <w:p w:rsidR="00000000" w:rsidDel="00000000" w:rsidP="00000000" w:rsidRDefault="00000000" w:rsidRPr="00000000" w14:paraId="000001A0">
      <w:pPr>
        <w:pageBreakBefore w:val="0"/>
        <w:rPr/>
      </w:pPr>
      <w:r w:rsidDel="00000000" w:rsidR="00000000" w:rsidRPr="00000000">
        <w:rPr>
          <w:rtl w:val="0"/>
        </w:rPr>
        <w:t xml:space="preserve">    "Maybe Yuri is rubbing off on me."</w:t>
      </w:r>
    </w:p>
    <w:p w:rsidR="00000000" w:rsidDel="00000000" w:rsidP="00000000" w:rsidRDefault="00000000" w:rsidRPr="00000000" w14:paraId="000001A1">
      <w:pPr>
        <w:pageBreakBefore w:val="0"/>
        <w:rPr/>
      </w:pPr>
      <w:r w:rsidDel="00000000" w:rsidR="00000000" w:rsidRPr="00000000">
        <w:rPr>
          <w:rtl w:val="0"/>
        </w:rPr>
        <w:t xml:space="preserve">    "I see Yuri giving me a bright, knowing smile. That alone gets me through the remaining classes in a good mood."</w:t>
      </w:r>
    </w:p>
    <w:p w:rsidR="00000000" w:rsidDel="00000000" w:rsidP="00000000" w:rsidRDefault="00000000" w:rsidRPr="00000000" w14:paraId="000001A2">
      <w:pPr>
        <w:pageBreakBefore w:val="0"/>
        <w:rPr/>
      </w:pPr>
      <w:r w:rsidDel="00000000" w:rsidR="00000000" w:rsidRPr="00000000">
        <w:rPr>
          <w:rtl w:val="0"/>
        </w:rPr>
        <w:t xml:space="preserve">    stop music</w:t>
      </w:r>
    </w:p>
    <w:p w:rsidR="00000000" w:rsidDel="00000000" w:rsidP="00000000" w:rsidRDefault="00000000" w:rsidRPr="00000000" w14:paraId="000001A3">
      <w:pPr>
        <w:pageBreakBefore w:val="0"/>
        <w:rPr/>
      </w:pPr>
      <w:r w:rsidDel="00000000" w:rsidR="00000000" w:rsidRPr="00000000">
        <w:rPr>
          <w:rtl w:val="0"/>
        </w:rPr>
        <w:t xml:space="preserve">    play music t5</w:t>
      </w:r>
    </w:p>
    <w:p w:rsidR="00000000" w:rsidDel="00000000" w:rsidP="00000000" w:rsidRDefault="00000000" w:rsidRPr="00000000" w14:paraId="000001A4">
      <w:pPr>
        <w:pageBreakBefore w:val="0"/>
        <w:rPr/>
      </w:pPr>
      <w:r w:rsidDel="00000000" w:rsidR="00000000" w:rsidRPr="00000000">
        <w:rPr>
          <w:rtl w:val="0"/>
        </w:rPr>
        <w:t xml:space="preserve">    scene bg corridor</w:t>
      </w:r>
    </w:p>
    <w:p w:rsidR="00000000" w:rsidDel="00000000" w:rsidP="00000000" w:rsidRDefault="00000000" w:rsidRPr="00000000" w14:paraId="000001A5">
      <w:pPr>
        <w:pageBreakBefore w:val="0"/>
        <w:rPr/>
      </w:pPr>
      <w:r w:rsidDel="00000000" w:rsidR="00000000" w:rsidRPr="00000000">
        <w:rPr>
          <w:rtl w:val="0"/>
        </w:rPr>
        <w:t xml:space="preserve">    with wipeleft_scene</w:t>
      </w:r>
    </w:p>
    <w:p w:rsidR="00000000" w:rsidDel="00000000" w:rsidP="00000000" w:rsidRDefault="00000000" w:rsidRPr="00000000" w14:paraId="000001A6">
      <w:pPr>
        <w:pageBreakBefore w:val="0"/>
        <w:rPr/>
      </w:pPr>
      <w:r w:rsidDel="00000000" w:rsidR="00000000" w:rsidRPr="00000000">
        <w:rPr>
          <w:rtl w:val="0"/>
        </w:rPr>
        <w:t xml:space="preserve">    "The school day finally ends and I go to the door for the literature club."</w:t>
      </w:r>
    </w:p>
    <w:p w:rsidR="00000000" w:rsidDel="00000000" w:rsidP="00000000" w:rsidRDefault="00000000" w:rsidRPr="00000000" w14:paraId="000001A7">
      <w:pPr>
        <w:pageBreakBefore w:val="0"/>
        <w:rPr/>
      </w:pPr>
      <w:r w:rsidDel="00000000" w:rsidR="00000000" w:rsidRPr="00000000">
        <w:rPr>
          <w:rtl w:val="0"/>
        </w:rPr>
        <w:t xml:space="preserve">    "I discover a note on the door."</w:t>
      </w:r>
    </w:p>
    <w:p w:rsidR="00000000" w:rsidDel="00000000" w:rsidP="00000000" w:rsidRDefault="00000000" w:rsidRPr="00000000" w14:paraId="000001A8">
      <w:pPr>
        <w:pageBreakBefore w:val="0"/>
        <w:rPr/>
      </w:pPr>
      <w:r w:rsidDel="00000000" w:rsidR="00000000" w:rsidRPr="00000000">
        <w:rPr>
          <w:rtl w:val="0"/>
        </w:rPr>
        <w:t xml:space="preserve">    #(show note)</w:t>
      </w:r>
    </w:p>
    <w:p w:rsidR="00000000" w:rsidDel="00000000" w:rsidP="00000000" w:rsidRDefault="00000000" w:rsidRPr="00000000" w14:paraId="000001A9">
      <w:pPr>
        <w:pageBreakBefore w:val="0"/>
        <w:rPr/>
      </w:pPr>
      <w:r w:rsidDel="00000000" w:rsidR="00000000" w:rsidRPr="00000000">
        <w:rPr>
          <w:rtl w:val="0"/>
        </w:rPr>
        <w:t xml:space="preserve">    "At that moment Yuri comes up the stairs."</w:t>
      </w:r>
    </w:p>
    <w:p w:rsidR="00000000" w:rsidDel="00000000" w:rsidP="00000000" w:rsidRDefault="00000000" w:rsidRPr="00000000" w14:paraId="000001AA">
      <w:pPr>
        <w:pageBreakBefore w:val="0"/>
        <w:rPr/>
      </w:pPr>
      <w:r w:rsidDel="00000000" w:rsidR="00000000" w:rsidRPr="00000000">
        <w:rPr>
          <w:rtl w:val="0"/>
        </w:rPr>
        <w:t xml:space="preserve">    show yuri 1c at t11 zorder 2</w:t>
      </w:r>
    </w:p>
    <w:p w:rsidR="00000000" w:rsidDel="00000000" w:rsidP="00000000" w:rsidRDefault="00000000" w:rsidRPr="00000000" w14:paraId="000001AB">
      <w:pPr>
        <w:pageBreakBefore w:val="0"/>
        <w:rPr/>
      </w:pPr>
      <w:r w:rsidDel="00000000" w:rsidR="00000000" w:rsidRPr="00000000">
        <w:rPr>
          <w:rtl w:val="0"/>
        </w:rPr>
        <w:t xml:space="preserve">    y "Hello, [player]."</w:t>
      </w:r>
    </w:p>
    <w:p w:rsidR="00000000" w:rsidDel="00000000" w:rsidP="00000000" w:rsidRDefault="00000000" w:rsidRPr="00000000" w14:paraId="000001AC">
      <w:pPr>
        <w:pageBreakBefore w:val="0"/>
        <w:rPr/>
      </w:pPr>
      <w:r w:rsidDel="00000000" w:rsidR="00000000" w:rsidRPr="00000000">
        <w:rPr>
          <w:rtl w:val="0"/>
        </w:rPr>
        <w:t xml:space="preserve">    mc "Hey Yuri, we have a message."</w:t>
      </w:r>
    </w:p>
    <w:p w:rsidR="00000000" w:rsidDel="00000000" w:rsidP="00000000" w:rsidRDefault="00000000" w:rsidRPr="00000000" w14:paraId="000001AD">
      <w:pPr>
        <w:pageBreakBefore w:val="0"/>
        <w:rPr/>
      </w:pPr>
      <w:r w:rsidDel="00000000" w:rsidR="00000000" w:rsidRPr="00000000">
        <w:rPr>
          <w:rtl w:val="0"/>
        </w:rPr>
        <w:t xml:space="preserve">    y 1f "Huh?"</w:t>
      </w:r>
    </w:p>
    <w:p w:rsidR="00000000" w:rsidDel="00000000" w:rsidP="00000000" w:rsidRDefault="00000000" w:rsidRPr="00000000" w14:paraId="000001AE">
      <w:pPr>
        <w:pageBreakBefore w:val="0"/>
        <w:rPr/>
      </w:pPr>
      <w:r w:rsidDel="00000000" w:rsidR="00000000" w:rsidRPr="00000000">
        <w:rPr>
          <w:rtl w:val="0"/>
        </w:rPr>
        <w:t xml:space="preserve">    "I give the note to Yuri, in which she sets back to the door after reading."</w:t>
      </w:r>
    </w:p>
    <w:p w:rsidR="00000000" w:rsidDel="00000000" w:rsidP="00000000" w:rsidRDefault="00000000" w:rsidRPr="00000000" w14:paraId="000001AF">
      <w:pPr>
        <w:pageBreakBefore w:val="0"/>
        <w:rPr/>
      </w:pPr>
      <w:r w:rsidDel="00000000" w:rsidR="00000000" w:rsidRPr="00000000">
        <w:rPr>
          <w:rtl w:val="0"/>
        </w:rPr>
        <w:t xml:space="preserve">    y 1l "I see."</w:t>
      </w:r>
    </w:p>
    <w:p w:rsidR="00000000" w:rsidDel="00000000" w:rsidP="00000000" w:rsidRDefault="00000000" w:rsidRPr="00000000" w14:paraId="000001B0">
      <w:pPr>
        <w:pageBreakBefore w:val="0"/>
        <w:rPr/>
      </w:pPr>
      <w:r w:rsidDel="00000000" w:rsidR="00000000" w:rsidRPr="00000000">
        <w:rPr>
          <w:rtl w:val="0"/>
        </w:rPr>
        <w:t xml:space="preserve">    "In the corner of my eye I see a </w:t>
      </w:r>
      <w:commentRangeStart w:id="1"/>
      <w:r w:rsidDel="00000000" w:rsidR="00000000" w:rsidRPr="00000000">
        <w:rPr>
          <w:rtl w:val="0"/>
        </w:rPr>
        <w:t xml:space="preserve">pink fluff</w:t>
      </w:r>
      <w:commentRangeEnd w:id="1"/>
      <w:r w:rsidDel="00000000" w:rsidR="00000000" w:rsidRPr="00000000">
        <w:commentReference w:id="1"/>
      </w:r>
      <w:r w:rsidDel="00000000" w:rsidR="00000000" w:rsidRPr="00000000">
        <w:rPr>
          <w:rtl w:val="0"/>
        </w:rPr>
        <w:t xml:space="preserve"> at the stairs."</w:t>
      </w:r>
    </w:p>
    <w:p w:rsidR="00000000" w:rsidDel="00000000" w:rsidP="00000000" w:rsidRDefault="00000000" w:rsidRPr="00000000" w14:paraId="000001B1">
      <w:pPr>
        <w:pageBreakBefore w:val="0"/>
        <w:rPr/>
      </w:pPr>
      <w:r w:rsidDel="00000000" w:rsidR="00000000" w:rsidRPr="00000000">
        <w:rPr>
          <w:rtl w:val="0"/>
        </w:rPr>
        <w:t xml:space="preserve">    "It’s Natsuki."</w:t>
      </w:r>
    </w:p>
    <w:p w:rsidR="00000000" w:rsidDel="00000000" w:rsidP="00000000" w:rsidRDefault="00000000" w:rsidRPr="00000000" w14:paraId="000001B2">
      <w:pPr>
        <w:pageBreakBefore w:val="0"/>
        <w:rPr/>
      </w:pPr>
      <w:r w:rsidDel="00000000" w:rsidR="00000000" w:rsidRPr="00000000">
        <w:rPr>
          <w:rtl w:val="0"/>
        </w:rPr>
        <w:t xml:space="preserve">    "She looks at Yuri, and then me, turning from a face of curiosity to face of disgust."</w:t>
      </w:r>
    </w:p>
    <w:p w:rsidR="00000000" w:rsidDel="00000000" w:rsidP="00000000" w:rsidRDefault="00000000" w:rsidRPr="00000000" w14:paraId="000001B3">
      <w:pPr>
        <w:pageBreakBefore w:val="0"/>
        <w:rPr/>
      </w:pPr>
      <w:r w:rsidDel="00000000" w:rsidR="00000000" w:rsidRPr="00000000">
        <w:rPr>
          <w:rtl w:val="0"/>
        </w:rPr>
        <w:t xml:space="preserve">    "She then had a thought visibly go through her head and then came over to me with a smile."</w:t>
      </w:r>
    </w:p>
    <w:p w:rsidR="00000000" w:rsidDel="00000000" w:rsidP="00000000" w:rsidRDefault="00000000" w:rsidRPr="00000000" w14:paraId="000001B4">
      <w:pPr>
        <w:pageBreakBefore w:val="0"/>
        <w:rPr/>
      </w:pPr>
      <w:r w:rsidDel="00000000" w:rsidR="00000000" w:rsidRPr="00000000">
        <w:rPr>
          <w:rtl w:val="0"/>
        </w:rPr>
        <w:t xml:space="preserve">    "This won’t end well."</w:t>
      </w:r>
    </w:p>
    <w:p w:rsidR="00000000" w:rsidDel="00000000" w:rsidP="00000000" w:rsidRDefault="00000000" w:rsidRPr="00000000" w14:paraId="000001B5">
      <w:pPr>
        <w:pageBreakBefore w:val="0"/>
        <w:rPr/>
      </w:pPr>
      <w:r w:rsidDel="00000000" w:rsidR="00000000" w:rsidRPr="00000000">
        <w:rPr>
          <w:rtl w:val="0"/>
        </w:rPr>
        <w:t xml:space="preserve">    show yuri 1e at t21 zorder 2</w:t>
      </w:r>
    </w:p>
    <w:p w:rsidR="00000000" w:rsidDel="00000000" w:rsidP="00000000" w:rsidRDefault="00000000" w:rsidRPr="00000000" w14:paraId="000001B6">
      <w:pPr>
        <w:pageBreakBefore w:val="0"/>
        <w:rPr/>
      </w:pPr>
      <w:r w:rsidDel="00000000" w:rsidR="00000000" w:rsidRPr="00000000">
        <w:rPr>
          <w:rtl w:val="0"/>
        </w:rPr>
        <w:t xml:space="preserve">    show natsuki 2d at f22 zorder 2</w:t>
      </w:r>
    </w:p>
    <w:p w:rsidR="00000000" w:rsidDel="00000000" w:rsidP="00000000" w:rsidRDefault="00000000" w:rsidRPr="00000000" w14:paraId="000001B7">
      <w:pPr>
        <w:pageBreakBefore w:val="0"/>
        <w:rPr/>
      </w:pPr>
      <w:r w:rsidDel="00000000" w:rsidR="00000000" w:rsidRPr="00000000">
        <w:rPr>
          <w:rtl w:val="0"/>
        </w:rPr>
        <w:t xml:space="preserve">    n "Hi guys, I just came over for the club today, and seeing the two of you here reminded me of something..."</w:t>
      </w:r>
    </w:p>
    <w:p w:rsidR="00000000" w:rsidDel="00000000" w:rsidP="00000000" w:rsidRDefault="00000000" w:rsidRPr="00000000" w14:paraId="000001B8">
      <w:pPr>
        <w:pageBreakBefore w:val="0"/>
        <w:rPr/>
      </w:pPr>
      <w:r w:rsidDel="00000000" w:rsidR="00000000" w:rsidRPr="00000000">
        <w:rPr>
          <w:rtl w:val="0"/>
        </w:rPr>
        <w:t xml:space="preserve">    n 2y "What were you up to this morning, [player]?"</w:t>
      </w:r>
    </w:p>
    <w:p w:rsidR="00000000" w:rsidDel="00000000" w:rsidP="00000000" w:rsidRDefault="00000000" w:rsidRPr="00000000" w14:paraId="000001B9">
      <w:pPr>
        <w:pageBreakBefore w:val="0"/>
        <w:rPr/>
      </w:pPr>
      <w:r w:rsidDel="00000000" w:rsidR="00000000" w:rsidRPr="00000000">
        <w:rPr>
          <w:rtl w:val="0"/>
        </w:rPr>
        <w:t xml:space="preserve">    show yuri 2n at t21 zorder 2</w:t>
      </w:r>
    </w:p>
    <w:p w:rsidR="00000000" w:rsidDel="00000000" w:rsidP="00000000" w:rsidRDefault="00000000" w:rsidRPr="00000000" w14:paraId="000001BA">
      <w:pPr>
        <w:pageBreakBefore w:val="0"/>
        <w:rPr/>
      </w:pPr>
      <w:r w:rsidDel="00000000" w:rsidR="00000000" w:rsidRPr="00000000">
        <w:rPr>
          <w:rtl w:val="0"/>
        </w:rPr>
        <w:t xml:space="preserve">    mc "Me, uh, I don't know what you're talking about."</w:t>
      </w:r>
    </w:p>
    <w:p w:rsidR="00000000" w:rsidDel="00000000" w:rsidP="00000000" w:rsidRDefault="00000000" w:rsidRPr="00000000" w14:paraId="000001BB">
      <w:pPr>
        <w:pageBreakBefore w:val="0"/>
        <w:rPr/>
      </w:pPr>
      <w:r w:rsidDel="00000000" w:rsidR="00000000" w:rsidRPr="00000000">
        <w:rPr>
          <w:rtl w:val="0"/>
        </w:rPr>
        <w:t xml:space="preserve">    n "Oh really, because I saw this unassuming, scrawny, worn out guy running across the road this morning and thought you knew something about it."</w:t>
      </w:r>
    </w:p>
    <w:p w:rsidR="00000000" w:rsidDel="00000000" w:rsidP="00000000" w:rsidRDefault="00000000" w:rsidRPr="00000000" w14:paraId="000001BC">
      <w:pPr>
        <w:pageBreakBefore w:val="0"/>
        <w:rPr/>
      </w:pPr>
      <w:r w:rsidDel="00000000" w:rsidR="00000000" w:rsidRPr="00000000">
        <w:rPr>
          <w:rtl w:val="0"/>
        </w:rPr>
        <w:t xml:space="preserve">    mc "Erm, well it can't be me because I only wear fuzzy pants at night,"</w:t>
      </w:r>
    </w:p>
    <w:p w:rsidR="00000000" w:rsidDel="00000000" w:rsidP="00000000" w:rsidRDefault="00000000" w:rsidRPr="00000000" w14:paraId="000001BD">
      <w:pPr>
        <w:pageBreakBefore w:val="0"/>
        <w:rPr/>
      </w:pPr>
      <w:r w:rsidDel="00000000" w:rsidR="00000000" w:rsidRPr="00000000">
        <w:rPr>
          <w:rtl w:val="0"/>
        </w:rPr>
        <w:t xml:space="preserve">    n "Hey, how did you know he was wearing fuzzy pants, I never mentioned that."</w:t>
      </w:r>
    </w:p>
    <w:p w:rsidR="00000000" w:rsidDel="00000000" w:rsidP="00000000" w:rsidRDefault="00000000" w:rsidRPr="00000000" w14:paraId="000001BE">
      <w:pPr>
        <w:pageBreakBefore w:val="0"/>
        <w:rPr/>
      </w:pPr>
      <w:r w:rsidDel="00000000" w:rsidR="00000000" w:rsidRPr="00000000">
        <w:rPr>
          <w:rtl w:val="0"/>
        </w:rPr>
        <w:t xml:space="preserve">    mc "Er, well…"</w:t>
      </w:r>
    </w:p>
    <w:p w:rsidR="00000000" w:rsidDel="00000000" w:rsidP="00000000" w:rsidRDefault="00000000" w:rsidRPr="00000000" w14:paraId="000001BF">
      <w:pPr>
        <w:pageBreakBefore w:val="0"/>
        <w:rPr/>
      </w:pPr>
      <w:r w:rsidDel="00000000" w:rsidR="00000000" w:rsidRPr="00000000">
        <w:rPr>
          <w:rtl w:val="0"/>
        </w:rPr>
        <w:t xml:space="preserve">    "Crap, she totally has me cornered."</w:t>
      </w:r>
    </w:p>
    <w:p w:rsidR="00000000" w:rsidDel="00000000" w:rsidP="00000000" w:rsidRDefault="00000000" w:rsidRPr="00000000" w14:paraId="000001C0">
      <w:pPr>
        <w:pageBreakBefore w:val="0"/>
        <w:rPr/>
      </w:pPr>
      <w:r w:rsidDel="00000000" w:rsidR="00000000" w:rsidRPr="00000000">
        <w:rPr>
          <w:rtl w:val="0"/>
        </w:rPr>
        <w:t xml:space="preserve">    mc "Well, I, was, uh-"</w:t>
      </w:r>
    </w:p>
    <w:p w:rsidR="00000000" w:rsidDel="00000000" w:rsidP="00000000" w:rsidRDefault="00000000" w:rsidRPr="00000000" w14:paraId="000001C1">
      <w:pPr>
        <w:pageBreakBefore w:val="0"/>
        <w:rPr/>
      </w:pPr>
      <w:r w:rsidDel="00000000" w:rsidR="00000000" w:rsidRPr="00000000">
        <w:rPr>
          <w:rtl w:val="0"/>
        </w:rPr>
        <w:t xml:space="preserve">    mc "Well, what were you doing up so early for school?"</w:t>
      </w:r>
    </w:p>
    <w:p w:rsidR="00000000" w:rsidDel="00000000" w:rsidP="00000000" w:rsidRDefault="00000000" w:rsidRPr="00000000" w14:paraId="000001C2">
      <w:pPr>
        <w:pageBreakBefore w:val="0"/>
        <w:rPr/>
      </w:pPr>
      <w:r w:rsidDel="00000000" w:rsidR="00000000" w:rsidRPr="00000000">
        <w:rPr>
          <w:rtl w:val="0"/>
        </w:rPr>
        <w:t xml:space="preserve">    n 1t "I just happen to walk to school that early."</w:t>
      </w:r>
    </w:p>
    <w:p w:rsidR="00000000" w:rsidDel="00000000" w:rsidP="00000000" w:rsidRDefault="00000000" w:rsidRPr="00000000" w14:paraId="000001C3">
      <w:pPr>
        <w:pageBreakBefore w:val="0"/>
        <w:rPr/>
      </w:pPr>
      <w:r w:rsidDel="00000000" w:rsidR="00000000" w:rsidRPr="00000000">
        <w:rPr>
          <w:rtl w:val="0"/>
        </w:rPr>
        <w:t xml:space="preserve">    n "And how did you know I was even walking to school at the time?"</w:t>
      </w:r>
    </w:p>
    <w:p w:rsidR="00000000" w:rsidDel="00000000" w:rsidP="00000000" w:rsidRDefault="00000000" w:rsidRPr="00000000" w14:paraId="000001C4">
      <w:pPr>
        <w:pageBreakBefore w:val="0"/>
        <w:rPr/>
      </w:pPr>
      <w:r w:rsidDel="00000000" w:rsidR="00000000" w:rsidRPr="00000000">
        <w:rPr>
          <w:rtl w:val="0"/>
        </w:rPr>
        <w:t xml:space="preserve">    n "The only way you would know about that was if-"</w:t>
      </w:r>
    </w:p>
    <w:p w:rsidR="00000000" w:rsidDel="00000000" w:rsidP="00000000" w:rsidRDefault="00000000" w:rsidRPr="00000000" w14:paraId="000001C5">
      <w:pPr>
        <w:pageBreakBefore w:val="0"/>
        <w:rPr/>
      </w:pPr>
      <w:r w:rsidDel="00000000" w:rsidR="00000000" w:rsidRPr="00000000">
        <w:rPr>
          <w:rtl w:val="0"/>
        </w:rPr>
        <w:t xml:space="preserve">    "Oh no, here it comes."</w:t>
      </w:r>
    </w:p>
    <w:p w:rsidR="00000000" w:rsidDel="00000000" w:rsidP="00000000" w:rsidRDefault="00000000" w:rsidRPr="00000000" w14:paraId="000001C6">
      <w:pPr>
        <w:pageBreakBefore w:val="0"/>
        <w:rPr/>
      </w:pPr>
      <w:r w:rsidDel="00000000" w:rsidR="00000000" w:rsidRPr="00000000">
        <w:rPr>
          <w:rtl w:val="0"/>
        </w:rPr>
        <w:t xml:space="preserve">    n "You were the wanna be marathon runner."</w:t>
      </w:r>
    </w:p>
    <w:p w:rsidR="00000000" w:rsidDel="00000000" w:rsidP="00000000" w:rsidRDefault="00000000" w:rsidRPr="00000000" w14:paraId="000001C7">
      <w:pPr>
        <w:pageBreakBefore w:val="0"/>
        <w:rPr/>
      </w:pPr>
      <w:r w:rsidDel="00000000" w:rsidR="00000000" w:rsidRPr="00000000">
        <w:rPr>
          <w:rtl w:val="0"/>
        </w:rPr>
        <w:t xml:space="preserve">    n "Do you have anything for your defense?"</w:t>
      </w:r>
    </w:p>
    <w:p w:rsidR="00000000" w:rsidDel="00000000" w:rsidP="00000000" w:rsidRDefault="00000000" w:rsidRPr="00000000" w14:paraId="000001C8">
      <w:pPr>
        <w:pageBreakBefore w:val="0"/>
        <w:rPr/>
      </w:pPr>
      <w:r w:rsidDel="00000000" w:rsidR="00000000" w:rsidRPr="00000000">
        <w:rPr>
          <w:rtl w:val="0"/>
        </w:rPr>
        <w:t xml:space="preserve">    "Shoot, I have to think of something quick."</w:t>
      </w:r>
    </w:p>
    <w:p w:rsidR="00000000" w:rsidDel="00000000" w:rsidP="00000000" w:rsidRDefault="00000000" w:rsidRPr="00000000" w14:paraId="000001C9">
      <w:pPr>
        <w:pageBreakBefore w:val="0"/>
        <w:rPr/>
      </w:pPr>
      <w:r w:rsidDel="00000000" w:rsidR="00000000" w:rsidRPr="00000000">
        <w:rPr>
          <w:rtl w:val="0"/>
        </w:rPr>
        <w:t xml:space="preserve">    mc "Uhh."</w:t>
      </w:r>
    </w:p>
    <w:p w:rsidR="00000000" w:rsidDel="00000000" w:rsidP="00000000" w:rsidRDefault="00000000" w:rsidRPr="00000000" w14:paraId="000001CA">
      <w:pPr>
        <w:pageBreakBefore w:val="0"/>
        <w:rPr/>
      </w:pPr>
      <w:r w:rsidDel="00000000" w:rsidR="00000000" w:rsidRPr="00000000">
        <w:rPr>
          <w:rtl w:val="0"/>
        </w:rPr>
        <w:t xml:space="preserve">    mc "Hey, did you happen to notice that the club was canceled today?"</w:t>
      </w:r>
    </w:p>
    <w:p w:rsidR="00000000" w:rsidDel="00000000" w:rsidP="00000000" w:rsidRDefault="00000000" w:rsidRPr="00000000" w14:paraId="000001CB">
      <w:pPr>
        <w:pageBreakBefore w:val="0"/>
        <w:rPr/>
      </w:pPr>
      <w:r w:rsidDel="00000000" w:rsidR="00000000" w:rsidRPr="00000000">
        <w:rPr>
          <w:rtl w:val="0"/>
        </w:rPr>
        <w:t xml:space="preserve">    "Natsuki's face goes pale."</w:t>
      </w:r>
    </w:p>
    <w:p w:rsidR="00000000" w:rsidDel="00000000" w:rsidP="00000000" w:rsidRDefault="00000000" w:rsidRPr="00000000" w14:paraId="000001CC">
      <w:pPr>
        <w:pageBreakBefore w:val="0"/>
        <w:rPr/>
      </w:pPr>
      <w:r w:rsidDel="00000000" w:rsidR="00000000" w:rsidRPr="00000000">
        <w:rPr>
          <w:rtl w:val="0"/>
        </w:rPr>
        <w:t xml:space="preserve">    n 1p "What?!"</w:t>
      </w:r>
    </w:p>
    <w:p w:rsidR="00000000" w:rsidDel="00000000" w:rsidP="00000000" w:rsidRDefault="00000000" w:rsidRPr="00000000" w14:paraId="000001CD">
      <w:pPr>
        <w:pageBreakBefore w:val="0"/>
        <w:rPr/>
      </w:pPr>
      <w:r w:rsidDel="00000000" w:rsidR="00000000" w:rsidRPr="00000000">
        <w:rPr>
          <w:rtl w:val="0"/>
        </w:rPr>
        <w:t xml:space="preserve">    show yuri 2e at t21 zorder 2</w:t>
      </w:r>
    </w:p>
    <w:p w:rsidR="00000000" w:rsidDel="00000000" w:rsidP="00000000" w:rsidRDefault="00000000" w:rsidRPr="00000000" w14:paraId="000001CE">
      <w:pPr>
        <w:pageBreakBefore w:val="0"/>
        <w:rPr/>
      </w:pPr>
      <w:r w:rsidDel="00000000" w:rsidR="00000000" w:rsidRPr="00000000">
        <w:rPr>
          <w:rtl w:val="0"/>
        </w:rPr>
        <w:t xml:space="preserve">    mc "There’s a note on the wall."</w:t>
      </w:r>
    </w:p>
    <w:p w:rsidR="00000000" w:rsidDel="00000000" w:rsidP="00000000" w:rsidRDefault="00000000" w:rsidRPr="00000000" w14:paraId="000001CF">
      <w:pPr>
        <w:pageBreakBefore w:val="0"/>
        <w:rPr/>
      </w:pPr>
      <w:r w:rsidDel="00000000" w:rsidR="00000000" w:rsidRPr="00000000">
        <w:rPr>
          <w:rtl w:val="0"/>
        </w:rPr>
        <w:t xml:space="preserve">    "Natsuki takes the note in a state of panic."</w:t>
      </w:r>
    </w:p>
    <w:p w:rsidR="00000000" w:rsidDel="00000000" w:rsidP="00000000" w:rsidRDefault="00000000" w:rsidRPr="00000000" w14:paraId="000001D0">
      <w:pPr>
        <w:pageBreakBefore w:val="0"/>
        <w:rPr/>
      </w:pPr>
      <w:r w:rsidDel="00000000" w:rsidR="00000000" w:rsidRPr="00000000">
        <w:rPr>
          <w:rtl w:val="0"/>
        </w:rPr>
        <w:t xml:space="preserve">    show natsuki 1r at f22 zorder 2</w:t>
      </w:r>
    </w:p>
    <w:p w:rsidR="00000000" w:rsidDel="00000000" w:rsidP="00000000" w:rsidRDefault="00000000" w:rsidRPr="00000000" w14:paraId="000001D1">
      <w:pPr>
        <w:pageBreakBefore w:val="0"/>
        <w:rPr/>
      </w:pPr>
      <w:r w:rsidDel="00000000" w:rsidR="00000000" w:rsidRPr="00000000">
        <w:rPr>
          <w:rtl w:val="0"/>
        </w:rPr>
        <w:t xml:space="preserve">    mc "Hey, Natsuki, are you alright? You look-{nw}"</w:t>
      </w:r>
    </w:p>
    <w:p w:rsidR="00000000" w:rsidDel="00000000" w:rsidP="00000000" w:rsidRDefault="00000000" w:rsidRPr="00000000" w14:paraId="000001D2">
      <w:pPr>
        <w:pageBreakBefore w:val="0"/>
        <w:rPr/>
      </w:pPr>
      <w:r w:rsidDel="00000000" w:rsidR="00000000" w:rsidRPr="00000000">
        <w:rPr>
          <w:rtl w:val="0"/>
        </w:rPr>
        <w:t xml:space="preserve">    n 1u "Err...I...need to go somewhere."</w:t>
      </w:r>
    </w:p>
    <w:p w:rsidR="00000000" w:rsidDel="00000000" w:rsidP="00000000" w:rsidRDefault="00000000" w:rsidRPr="00000000" w14:paraId="000001D3">
      <w:pPr>
        <w:pageBreakBefore w:val="0"/>
        <w:rPr/>
      </w:pPr>
      <w:r w:rsidDel="00000000" w:rsidR="00000000" w:rsidRPr="00000000">
        <w:rPr>
          <w:rtl w:val="0"/>
        </w:rPr>
        <w:t xml:space="preserve">    show natsuki thide zorder 1</w:t>
      </w:r>
    </w:p>
    <w:p w:rsidR="00000000" w:rsidDel="00000000" w:rsidP="00000000" w:rsidRDefault="00000000" w:rsidRPr="00000000" w14:paraId="000001D4">
      <w:pPr>
        <w:pageBreakBefore w:val="0"/>
        <w:rPr/>
      </w:pPr>
      <w:r w:rsidDel="00000000" w:rsidR="00000000" w:rsidRPr="00000000">
        <w:rPr>
          <w:rtl w:val="0"/>
        </w:rPr>
        <w:t xml:space="preserve">    hide natsuki</w:t>
      </w:r>
    </w:p>
    <w:p w:rsidR="00000000" w:rsidDel="00000000" w:rsidP="00000000" w:rsidRDefault="00000000" w:rsidRPr="00000000" w14:paraId="000001D5">
      <w:pPr>
        <w:pageBreakBefore w:val="0"/>
        <w:rPr/>
      </w:pPr>
      <w:r w:rsidDel="00000000" w:rsidR="00000000" w:rsidRPr="00000000">
        <w:rPr>
          <w:rtl w:val="0"/>
        </w:rPr>
        <w:t xml:space="preserve">    show yuri 1f at t11 zorder 2</w:t>
      </w:r>
    </w:p>
    <w:p w:rsidR="00000000" w:rsidDel="00000000" w:rsidP="00000000" w:rsidRDefault="00000000" w:rsidRPr="00000000" w14:paraId="000001D6">
      <w:pPr>
        <w:pageBreakBefore w:val="0"/>
        <w:rPr/>
      </w:pPr>
      <w:r w:rsidDel="00000000" w:rsidR="00000000" w:rsidRPr="00000000">
        <w:rPr>
          <w:rtl w:val="0"/>
        </w:rPr>
        <w:t xml:space="preserve">    mc "Whew, that was too close."</w:t>
      </w:r>
    </w:p>
    <w:p w:rsidR="00000000" w:rsidDel="00000000" w:rsidP="00000000" w:rsidRDefault="00000000" w:rsidRPr="00000000" w14:paraId="000001D7">
      <w:pPr>
        <w:pageBreakBefore w:val="0"/>
        <w:rPr/>
      </w:pPr>
      <w:r w:rsidDel="00000000" w:rsidR="00000000" w:rsidRPr="00000000">
        <w:rPr>
          <w:rtl w:val="0"/>
        </w:rPr>
        <w:t xml:space="preserve">    y "I agree, </w:t>
      </w:r>
      <w:commentRangeStart w:id="2"/>
      <w:r w:rsidDel="00000000" w:rsidR="00000000" w:rsidRPr="00000000">
        <w:rPr>
          <w:rtl w:val="0"/>
        </w:rPr>
        <w:t xml:space="preserve">but the way she reacted was so sudden"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    y 2v "I really hope everything is alright for her though."</w:t>
      </w:r>
    </w:p>
    <w:p w:rsidR="00000000" w:rsidDel="00000000" w:rsidP="00000000" w:rsidRDefault="00000000" w:rsidRPr="00000000" w14:paraId="000001D9">
      <w:pPr>
        <w:pageBreakBefore w:val="0"/>
        <w:rPr/>
      </w:pPr>
      <w:r w:rsidDel="00000000" w:rsidR="00000000" w:rsidRPr="00000000">
        <w:rPr>
          <w:rtl w:val="0"/>
        </w:rPr>
        <w:t xml:space="preserve">    mc "Same here."</w:t>
      </w:r>
    </w:p>
    <w:p w:rsidR="00000000" w:rsidDel="00000000" w:rsidP="00000000" w:rsidRDefault="00000000" w:rsidRPr="00000000" w14:paraId="000001DA">
      <w:pPr>
        <w:pageBreakBefore w:val="0"/>
        <w:rPr/>
      </w:pPr>
      <w:r w:rsidDel="00000000" w:rsidR="00000000" w:rsidRPr="00000000">
        <w:rPr>
          <w:rtl w:val="0"/>
        </w:rPr>
        <w:t xml:space="preserve">    "Me and Yuri stand there, thinking of what to say next."</w:t>
      </w:r>
    </w:p>
    <w:p w:rsidR="00000000" w:rsidDel="00000000" w:rsidP="00000000" w:rsidRDefault="00000000" w:rsidRPr="00000000" w14:paraId="000001DB">
      <w:pPr>
        <w:pageBreakBefore w:val="0"/>
        <w:rPr/>
      </w:pPr>
      <w:r w:rsidDel="00000000" w:rsidR="00000000" w:rsidRPr="00000000">
        <w:rPr>
          <w:rtl w:val="0"/>
        </w:rPr>
        <w:t xml:space="preserve">    mc "Well that gives us the afternoon to ourselves."</w:t>
      </w:r>
    </w:p>
    <w:p w:rsidR="00000000" w:rsidDel="00000000" w:rsidP="00000000" w:rsidRDefault="00000000" w:rsidRPr="00000000" w14:paraId="000001DC">
      <w:pPr>
        <w:pageBreakBefore w:val="0"/>
        <w:rPr/>
      </w:pPr>
      <w:r w:rsidDel="00000000" w:rsidR="00000000" w:rsidRPr="00000000">
        <w:rPr>
          <w:rtl w:val="0"/>
        </w:rPr>
        <w:t xml:space="preserve">    show yuri 2e at t11 zorder 2</w:t>
      </w:r>
    </w:p>
    <w:p w:rsidR="00000000" w:rsidDel="00000000" w:rsidP="00000000" w:rsidRDefault="00000000" w:rsidRPr="00000000" w14:paraId="000001DD">
      <w:pPr>
        <w:pageBreakBefore w:val="0"/>
        <w:rPr/>
      </w:pPr>
      <w:r w:rsidDel="00000000" w:rsidR="00000000" w:rsidRPr="00000000">
        <w:rPr>
          <w:rtl w:val="0"/>
        </w:rPr>
        <w:t xml:space="preserve">    mc "I mean, we don’t usually do stuff on weekdays but...uh..."</w:t>
      </w:r>
    </w:p>
    <w:p w:rsidR="00000000" w:rsidDel="00000000" w:rsidP="00000000" w:rsidRDefault="00000000" w:rsidRPr="00000000" w14:paraId="000001DE">
      <w:pPr>
        <w:pageBreakBefore w:val="0"/>
        <w:rPr/>
      </w:pPr>
      <w:r w:rsidDel="00000000" w:rsidR="00000000" w:rsidRPr="00000000">
        <w:rPr>
          <w:rtl w:val="0"/>
        </w:rPr>
        <w:t xml:space="preserve">    y 1c "I’d love to, [player]."</w:t>
      </w:r>
    </w:p>
    <w:p w:rsidR="00000000" w:rsidDel="00000000" w:rsidP="00000000" w:rsidRDefault="00000000" w:rsidRPr="00000000" w14:paraId="000001DF">
      <w:pPr>
        <w:pageBreakBefore w:val="0"/>
        <w:rPr/>
      </w:pPr>
      <w:r w:rsidDel="00000000" w:rsidR="00000000" w:rsidRPr="00000000">
        <w:rPr>
          <w:rtl w:val="0"/>
        </w:rPr>
        <w:t xml:space="preserve">    y 1b "You sounded like myself there."</w:t>
      </w:r>
    </w:p>
    <w:p w:rsidR="00000000" w:rsidDel="00000000" w:rsidP="00000000" w:rsidRDefault="00000000" w:rsidRPr="00000000" w14:paraId="000001E0">
      <w:pPr>
        <w:pageBreakBefore w:val="0"/>
        <w:rPr/>
      </w:pPr>
      <w:r w:rsidDel="00000000" w:rsidR="00000000" w:rsidRPr="00000000">
        <w:rPr>
          <w:rtl w:val="0"/>
        </w:rPr>
        <w:t xml:space="preserve">    mc "I guess I did."</w:t>
      </w:r>
    </w:p>
    <w:p w:rsidR="00000000" w:rsidDel="00000000" w:rsidP="00000000" w:rsidRDefault="00000000" w:rsidRPr="00000000" w14:paraId="000001E1">
      <w:pPr>
        <w:pageBreakBefore w:val="0"/>
        <w:rPr/>
      </w:pPr>
      <w:r w:rsidDel="00000000" w:rsidR="00000000" w:rsidRPr="00000000">
        <w:rPr>
          <w:rtl w:val="0"/>
        </w:rPr>
        <w:t xml:space="preserve">    "Yuri really has been rubbing off on me."</w:t>
      </w:r>
    </w:p>
    <w:p w:rsidR="00000000" w:rsidDel="00000000" w:rsidP="00000000" w:rsidRDefault="00000000" w:rsidRPr="00000000" w14:paraId="000001E2">
      <w:pPr>
        <w:pageBreakBefore w:val="0"/>
        <w:rPr/>
      </w:pPr>
      <w:r w:rsidDel="00000000" w:rsidR="00000000" w:rsidRPr="00000000">
        <w:rPr>
          <w:rtl w:val="0"/>
        </w:rPr>
        <w:t xml:space="preserve">    mc "Now to decide where to go."</w:t>
      </w:r>
    </w:p>
    <w:p w:rsidR="00000000" w:rsidDel="00000000" w:rsidP="00000000" w:rsidRDefault="00000000" w:rsidRPr="00000000" w14:paraId="000001E3">
      <w:pPr>
        <w:pageBreakBefore w:val="0"/>
        <w:rPr/>
      </w:pPr>
      <w:r w:rsidDel="00000000" w:rsidR="00000000" w:rsidRPr="00000000">
        <w:rPr>
          <w:rtl w:val="0"/>
        </w:rPr>
        <w:t xml:space="preserve">    y 2q "I was actually thinking the..."</w:t>
      </w:r>
    </w:p>
    <w:p w:rsidR="00000000" w:rsidDel="00000000" w:rsidP="00000000" w:rsidRDefault="00000000" w:rsidRPr="00000000" w14:paraId="000001E4">
      <w:pPr>
        <w:pageBreakBefore w:val="0"/>
        <w:rPr/>
      </w:pPr>
      <w:r w:rsidDel="00000000" w:rsidR="00000000" w:rsidRPr="00000000">
        <w:rPr>
          <w:rtl w:val="0"/>
        </w:rPr>
        <w:t xml:space="preserve">    y 2s "...Library."</w:t>
      </w:r>
    </w:p>
    <w:p w:rsidR="00000000" w:rsidDel="00000000" w:rsidP="00000000" w:rsidRDefault="00000000" w:rsidRPr="00000000" w14:paraId="000001E5">
      <w:pPr>
        <w:pageBreakBefore w:val="0"/>
        <w:rPr/>
      </w:pPr>
      <w:r w:rsidDel="00000000" w:rsidR="00000000" w:rsidRPr="00000000">
        <w:rPr>
          <w:rtl w:val="0"/>
        </w:rPr>
        <w:t xml:space="preserve">    "The library, now that I think about it I haven't gone there in a while."</w:t>
      </w:r>
    </w:p>
    <w:p w:rsidR="00000000" w:rsidDel="00000000" w:rsidP="00000000" w:rsidRDefault="00000000" w:rsidRPr="00000000" w14:paraId="000001E6">
      <w:pPr>
        <w:pageBreakBefore w:val="0"/>
        <w:rPr/>
      </w:pPr>
      <w:r w:rsidDel="00000000" w:rsidR="00000000" w:rsidRPr="00000000">
        <w:rPr>
          <w:rtl w:val="0"/>
        </w:rPr>
        <w:t xml:space="preserve">    "I haven't been there at all as a matter of fact."</w:t>
      </w:r>
    </w:p>
    <w:p w:rsidR="00000000" w:rsidDel="00000000" w:rsidP="00000000" w:rsidRDefault="00000000" w:rsidRPr="00000000" w14:paraId="000001E7">
      <w:pPr>
        <w:pageBreakBefore w:val="0"/>
        <w:rPr/>
      </w:pPr>
      <w:r w:rsidDel="00000000" w:rsidR="00000000" w:rsidRPr="00000000">
        <w:rPr>
          <w:rtl w:val="0"/>
        </w:rPr>
        <w:t xml:space="preserve">    mc "That sounds like an interesting place to go."</w:t>
      </w:r>
    </w:p>
    <w:p w:rsidR="00000000" w:rsidDel="00000000" w:rsidP="00000000" w:rsidRDefault="00000000" w:rsidRPr="00000000" w14:paraId="000001E8">
      <w:pPr>
        <w:pageBreakBefore w:val="0"/>
        <w:rPr/>
      </w:pPr>
      <w:r w:rsidDel="00000000" w:rsidR="00000000" w:rsidRPr="00000000">
        <w:rPr>
          <w:rtl w:val="0"/>
        </w:rPr>
        <w:t xml:space="preserve">    mc "Where is it?"</w:t>
      </w:r>
    </w:p>
    <w:p w:rsidR="00000000" w:rsidDel="00000000" w:rsidP="00000000" w:rsidRDefault="00000000" w:rsidRPr="00000000" w14:paraId="000001E9">
      <w:pPr>
        <w:pageBreakBefore w:val="0"/>
        <w:rPr/>
      </w:pPr>
      <w:r w:rsidDel="00000000" w:rsidR="00000000" w:rsidRPr="00000000">
        <w:rPr>
          <w:rtl w:val="0"/>
        </w:rPr>
        <w:t xml:space="preserve">    y 1b "It’s by the mall, east of here."</w:t>
      </w:r>
    </w:p>
    <w:p w:rsidR="00000000" w:rsidDel="00000000" w:rsidP="00000000" w:rsidRDefault="00000000" w:rsidRPr="00000000" w14:paraId="000001EA">
      <w:pPr>
        <w:pageBreakBefore w:val="0"/>
        <w:rPr/>
      </w:pPr>
      <w:r w:rsidDel="00000000" w:rsidR="00000000" w:rsidRPr="00000000">
        <w:rPr>
          <w:rtl w:val="0"/>
        </w:rPr>
        <w:t xml:space="preserve">    y 2g "I should be going home now."</w:t>
      </w:r>
    </w:p>
    <w:p w:rsidR="00000000" w:rsidDel="00000000" w:rsidP="00000000" w:rsidRDefault="00000000" w:rsidRPr="00000000" w14:paraId="000001EB">
      <w:pPr>
        <w:pageBreakBefore w:val="0"/>
        <w:rPr/>
      </w:pPr>
      <w:r w:rsidDel="00000000" w:rsidR="00000000" w:rsidRPr="00000000">
        <w:rPr>
          <w:rtl w:val="0"/>
        </w:rPr>
        <w:t xml:space="preserve">    y "It’s been a while since I’ve been there."</w:t>
      </w:r>
    </w:p>
    <w:p w:rsidR="00000000" w:rsidDel="00000000" w:rsidP="00000000" w:rsidRDefault="00000000" w:rsidRPr="00000000" w14:paraId="000001EC">
      <w:pPr>
        <w:pageBreakBefore w:val="0"/>
        <w:rPr/>
      </w:pPr>
      <w:r w:rsidDel="00000000" w:rsidR="00000000" w:rsidRPr="00000000">
        <w:rPr>
          <w:rtl w:val="0"/>
        </w:rPr>
        <w:t xml:space="preserve">    y 1a "How about we meet at 6?"</w:t>
      </w:r>
    </w:p>
    <w:p w:rsidR="00000000" w:rsidDel="00000000" w:rsidP="00000000" w:rsidRDefault="00000000" w:rsidRPr="00000000" w14:paraId="000001ED">
      <w:pPr>
        <w:pageBreakBefore w:val="0"/>
        <w:rPr/>
      </w:pPr>
      <w:r w:rsidDel="00000000" w:rsidR="00000000" w:rsidRPr="00000000">
        <w:rPr>
          <w:rtl w:val="0"/>
        </w:rPr>
        <w:t xml:space="preserve">    mc "That sounds fine."</w:t>
      </w:r>
    </w:p>
    <w:p w:rsidR="00000000" w:rsidDel="00000000" w:rsidP="00000000" w:rsidRDefault="00000000" w:rsidRPr="00000000" w14:paraId="000001EE">
      <w:pPr>
        <w:pageBreakBefore w:val="0"/>
        <w:rPr/>
      </w:pPr>
      <w:r w:rsidDel="00000000" w:rsidR="00000000" w:rsidRPr="00000000">
        <w:rPr>
          <w:rtl w:val="0"/>
        </w:rPr>
        <w:t xml:space="preserve">    mc "I still have to clean my room after yesterday’s..."</w:t>
      </w:r>
    </w:p>
    <w:p w:rsidR="00000000" w:rsidDel="00000000" w:rsidP="00000000" w:rsidRDefault="00000000" w:rsidRPr="00000000" w14:paraId="000001EF">
      <w:pPr>
        <w:pageBreakBefore w:val="0"/>
        <w:rPr/>
      </w:pPr>
      <w:r w:rsidDel="00000000" w:rsidR="00000000" w:rsidRPr="00000000">
        <w:rPr>
          <w:rtl w:val="0"/>
        </w:rPr>
        <w:t xml:space="preserve">    mc "...events."</w:t>
      </w:r>
    </w:p>
    <w:p w:rsidR="00000000" w:rsidDel="00000000" w:rsidP="00000000" w:rsidRDefault="00000000" w:rsidRPr="00000000" w14:paraId="000001F0">
      <w:pPr>
        <w:pageBreakBefore w:val="0"/>
        <w:rPr/>
      </w:pPr>
      <w:r w:rsidDel="00000000" w:rsidR="00000000" w:rsidRPr="00000000">
        <w:rPr>
          <w:rtl w:val="0"/>
        </w:rPr>
        <w:t xml:space="preserve">    show yuri 1q at t11 zorder 2</w:t>
      </w:r>
    </w:p>
    <w:p w:rsidR="00000000" w:rsidDel="00000000" w:rsidP="00000000" w:rsidRDefault="00000000" w:rsidRPr="00000000" w14:paraId="000001F1">
      <w:pPr>
        <w:pageBreakBefore w:val="0"/>
        <w:rPr/>
      </w:pPr>
      <w:r w:rsidDel="00000000" w:rsidR="00000000" w:rsidRPr="00000000">
        <w:rPr>
          <w:rtl w:val="0"/>
        </w:rPr>
        <w:t xml:space="preserve">    mc "..."</w:t>
      </w:r>
    </w:p>
    <w:p w:rsidR="00000000" w:rsidDel="00000000" w:rsidP="00000000" w:rsidRDefault="00000000" w:rsidRPr="00000000" w14:paraId="000001F2">
      <w:pPr>
        <w:pageBreakBefore w:val="0"/>
        <w:rPr/>
      </w:pPr>
      <w:r w:rsidDel="00000000" w:rsidR="00000000" w:rsidRPr="00000000">
        <w:rPr>
          <w:rtl w:val="0"/>
        </w:rPr>
        <w:t xml:space="preserve">    y "..."</w:t>
      </w:r>
    </w:p>
    <w:p w:rsidR="00000000" w:rsidDel="00000000" w:rsidP="00000000" w:rsidRDefault="00000000" w:rsidRPr="00000000" w14:paraId="000001F3">
      <w:pPr>
        <w:pageBreakBefore w:val="0"/>
        <w:rPr/>
      </w:pPr>
      <w:r w:rsidDel="00000000" w:rsidR="00000000" w:rsidRPr="00000000">
        <w:rPr>
          <w:rtl w:val="0"/>
        </w:rPr>
        <w:t xml:space="preserve">    "You really had to mention that, [player]?"</w:t>
      </w:r>
    </w:p>
    <w:p w:rsidR="00000000" w:rsidDel="00000000" w:rsidP="00000000" w:rsidRDefault="00000000" w:rsidRPr="00000000" w14:paraId="000001F4">
      <w:pPr>
        <w:pageBreakBefore w:val="0"/>
        <w:rPr/>
      </w:pPr>
      <w:r w:rsidDel="00000000" w:rsidR="00000000" w:rsidRPr="00000000">
        <w:rPr>
          <w:rtl w:val="0"/>
        </w:rPr>
        <w:t xml:space="preserve">    mc "Anyway, I’ll be heading home now."</w:t>
      </w:r>
    </w:p>
    <w:p w:rsidR="00000000" w:rsidDel="00000000" w:rsidP="00000000" w:rsidRDefault="00000000" w:rsidRPr="00000000" w14:paraId="000001F5">
      <w:pPr>
        <w:pageBreakBefore w:val="0"/>
        <w:rPr/>
      </w:pPr>
      <w:r w:rsidDel="00000000" w:rsidR="00000000" w:rsidRPr="00000000">
        <w:rPr>
          <w:rtl w:val="0"/>
        </w:rPr>
        <w:t xml:space="preserve">    "I get close to Yuri."</w:t>
      </w:r>
    </w:p>
    <w:p w:rsidR="00000000" w:rsidDel="00000000" w:rsidP="00000000" w:rsidRDefault="00000000" w:rsidRPr="00000000" w14:paraId="000001F6">
      <w:pPr>
        <w:pageBreakBefore w:val="0"/>
        <w:rPr/>
      </w:pPr>
      <w:r w:rsidDel="00000000" w:rsidR="00000000" w:rsidRPr="00000000">
        <w:rPr>
          <w:rtl w:val="0"/>
        </w:rPr>
        <w:t xml:space="preserve">    mc "I'll see you later."</w:t>
      </w:r>
    </w:p>
    <w:p w:rsidR="00000000" w:rsidDel="00000000" w:rsidP="00000000" w:rsidRDefault="00000000" w:rsidRPr="00000000" w14:paraId="000001F7">
      <w:pPr>
        <w:pageBreakBefore w:val="0"/>
        <w:rPr/>
      </w:pPr>
      <w:r w:rsidDel="00000000" w:rsidR="00000000" w:rsidRPr="00000000">
        <w:rPr>
          <w:rtl w:val="0"/>
        </w:rPr>
        <w:t xml:space="preserve">    y 1s "I love you."</w:t>
      </w:r>
    </w:p>
    <w:p w:rsidR="00000000" w:rsidDel="00000000" w:rsidP="00000000" w:rsidRDefault="00000000" w:rsidRPr="00000000" w14:paraId="000001F8">
      <w:pPr>
        <w:pageBreakBefore w:val="0"/>
        <w:rPr/>
      </w:pPr>
      <w:r w:rsidDel="00000000" w:rsidR="00000000" w:rsidRPr="00000000">
        <w:rPr>
          <w:rtl w:val="0"/>
        </w:rPr>
        <w:t xml:space="preserve">    mc "I love you too."</w:t>
      </w:r>
    </w:p>
    <w:p w:rsidR="00000000" w:rsidDel="00000000" w:rsidP="00000000" w:rsidRDefault="00000000" w:rsidRPr="00000000" w14:paraId="000001F9">
      <w:pPr>
        <w:pageBreakBefore w:val="0"/>
        <w:rPr/>
      </w:pPr>
      <w:r w:rsidDel="00000000" w:rsidR="00000000" w:rsidRPr="00000000">
        <w:rPr>
          <w:rtl w:val="0"/>
        </w:rPr>
        <w:t xml:space="preserve">    "Yuri seemed like she wanted to do something, but stopped herself."</w:t>
      </w:r>
    </w:p>
    <w:p w:rsidR="00000000" w:rsidDel="00000000" w:rsidP="00000000" w:rsidRDefault="00000000" w:rsidRPr="00000000" w14:paraId="000001FA">
      <w:pPr>
        <w:pageBreakBefore w:val="0"/>
        <w:rPr/>
      </w:pPr>
      <w:r w:rsidDel="00000000" w:rsidR="00000000" w:rsidRPr="00000000">
        <w:rPr>
          <w:rtl w:val="0"/>
        </w:rPr>
        <w:t xml:space="preserve">    "I start walking out of the hallway."</w:t>
      </w:r>
    </w:p>
    <w:p w:rsidR="00000000" w:rsidDel="00000000" w:rsidP="00000000" w:rsidRDefault="00000000" w:rsidRPr="00000000" w14:paraId="000001FB">
      <w:pPr>
        <w:pageBreakBefore w:val="0"/>
        <w:rPr/>
      </w:pPr>
      <w:r w:rsidDel="00000000" w:rsidR="00000000" w:rsidRPr="00000000">
        <w:rPr>
          <w:rtl w:val="0"/>
        </w:rPr>
        <w:t xml:space="preserve">    show yuri thide zorder 1</w:t>
      </w:r>
    </w:p>
    <w:p w:rsidR="00000000" w:rsidDel="00000000" w:rsidP="00000000" w:rsidRDefault="00000000" w:rsidRPr="00000000" w14:paraId="000001FC">
      <w:pPr>
        <w:pageBreakBefore w:val="0"/>
        <w:rPr/>
      </w:pPr>
      <w:r w:rsidDel="00000000" w:rsidR="00000000" w:rsidRPr="00000000">
        <w:rPr>
          <w:rtl w:val="0"/>
        </w:rPr>
        <w:t xml:space="preserve">    hide yuri</w:t>
      </w:r>
    </w:p>
    <w:p w:rsidR="00000000" w:rsidDel="00000000" w:rsidP="00000000" w:rsidRDefault="00000000" w:rsidRPr="00000000" w14:paraId="000001FD">
      <w:pPr>
        <w:pageBreakBefore w:val="0"/>
        <w:rPr/>
      </w:pPr>
      <w:r w:rsidDel="00000000" w:rsidR="00000000" w:rsidRPr="00000000">
        <w:rPr>
          <w:rtl w:val="0"/>
        </w:rPr>
        <w:t xml:space="preserve">    stop music</w:t>
      </w: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    scene bg residential_day</w:t>
      </w:r>
    </w:p>
    <w:p w:rsidR="00000000" w:rsidDel="00000000" w:rsidP="00000000" w:rsidRDefault="00000000" w:rsidRPr="00000000" w14:paraId="000001FF">
      <w:pPr>
        <w:pageBreakBefore w:val="0"/>
        <w:rPr/>
      </w:pPr>
      <w:r w:rsidDel="00000000" w:rsidR="00000000" w:rsidRPr="00000000">
        <w:rPr>
          <w:rtl w:val="0"/>
        </w:rPr>
        <w:t xml:space="preserve">    with wipeleft</w:t>
      </w:r>
    </w:p>
    <w:p w:rsidR="00000000" w:rsidDel="00000000" w:rsidP="00000000" w:rsidRDefault="00000000" w:rsidRPr="00000000" w14:paraId="00000200">
      <w:pPr>
        <w:pageBreakBefore w:val="0"/>
        <w:rPr/>
      </w:pPr>
      <w:r w:rsidDel="00000000" w:rsidR="00000000" w:rsidRPr="00000000">
        <w:rPr>
          <w:rtl w:val="0"/>
        </w:rPr>
        <w:t xml:space="preserve">    play music t2</w:t>
      </w:r>
    </w:p>
    <w:p w:rsidR="00000000" w:rsidDel="00000000" w:rsidP="00000000" w:rsidRDefault="00000000" w:rsidRPr="00000000" w14:paraId="00000201">
      <w:pPr>
        <w:pageBreakBefore w:val="0"/>
        <w:rPr/>
      </w:pPr>
      <w:r w:rsidDel="00000000" w:rsidR="00000000" w:rsidRPr="00000000">
        <w:rPr>
          <w:rtl w:val="0"/>
        </w:rPr>
        <w:t xml:space="preserve">    "Today has been a somewhat hectic day."</w:t>
      </w:r>
    </w:p>
    <w:p w:rsidR="00000000" w:rsidDel="00000000" w:rsidP="00000000" w:rsidRDefault="00000000" w:rsidRPr="00000000" w14:paraId="00000202">
      <w:pPr>
        <w:pageBreakBefore w:val="0"/>
        <w:rPr/>
      </w:pPr>
      <w:r w:rsidDel="00000000" w:rsidR="00000000" w:rsidRPr="00000000">
        <w:rPr>
          <w:rtl w:val="0"/>
        </w:rPr>
        <w:t xml:space="preserve">    "First there was this morning which was...tiring, to say the least."</w:t>
      </w:r>
    </w:p>
    <w:p w:rsidR="00000000" w:rsidDel="00000000" w:rsidP="00000000" w:rsidRDefault="00000000" w:rsidRPr="00000000" w14:paraId="00000203">
      <w:pPr>
        <w:pageBreakBefore w:val="0"/>
        <w:rPr/>
      </w:pPr>
      <w:r w:rsidDel="00000000" w:rsidR="00000000" w:rsidRPr="00000000">
        <w:rPr>
          <w:rtl w:val="0"/>
        </w:rPr>
        <w:t xml:space="preserve">    "Then there was school."</w:t>
      </w:r>
    </w:p>
    <w:p w:rsidR="00000000" w:rsidDel="00000000" w:rsidP="00000000" w:rsidRDefault="00000000" w:rsidRPr="00000000" w14:paraId="00000204">
      <w:pPr>
        <w:pageBreakBefore w:val="0"/>
        <w:rPr/>
      </w:pPr>
      <w:r w:rsidDel="00000000" w:rsidR="00000000" w:rsidRPr="00000000">
        <w:rPr>
          <w:rtl w:val="0"/>
        </w:rPr>
        <w:t xml:space="preserve">    "After that the club was just canceled for the day."</w:t>
      </w:r>
    </w:p>
    <w:p w:rsidR="00000000" w:rsidDel="00000000" w:rsidP="00000000" w:rsidRDefault="00000000" w:rsidRPr="00000000" w14:paraId="00000205">
      <w:pPr>
        <w:pageBreakBefore w:val="0"/>
        <w:rPr/>
      </w:pPr>
      <w:r w:rsidDel="00000000" w:rsidR="00000000" w:rsidRPr="00000000">
        <w:rPr>
          <w:rtl w:val="0"/>
        </w:rPr>
        <w:t xml:space="preserve">    "And that led to its own mess with Natsuki, she was going to find out if things kept up the way they were."</w:t>
      </w:r>
    </w:p>
    <w:p w:rsidR="00000000" w:rsidDel="00000000" w:rsidP="00000000" w:rsidRDefault="00000000" w:rsidRPr="00000000" w14:paraId="00000206">
      <w:pPr>
        <w:pageBreakBefore w:val="0"/>
        <w:rPr/>
      </w:pPr>
      <w:r w:rsidDel="00000000" w:rsidR="00000000" w:rsidRPr="00000000">
        <w:rPr>
          <w:rtl w:val="0"/>
        </w:rPr>
        <w:t xml:space="preserve">    "There's nothing really wrong with it, it's just, embarrassing I guess."</w:t>
      </w:r>
    </w:p>
    <w:p w:rsidR="00000000" w:rsidDel="00000000" w:rsidP="00000000" w:rsidRDefault="00000000" w:rsidRPr="00000000" w14:paraId="00000207">
      <w:pPr>
        <w:pageBreakBefore w:val="0"/>
        <w:rPr/>
      </w:pPr>
      <w:r w:rsidDel="00000000" w:rsidR="00000000" w:rsidRPr="00000000">
        <w:rPr>
          <w:rtl w:val="0"/>
        </w:rPr>
        <w:t xml:space="preserve">    "And if Sayori were to find out..."</w:t>
      </w:r>
    </w:p>
    <w:p w:rsidR="00000000" w:rsidDel="00000000" w:rsidP="00000000" w:rsidRDefault="00000000" w:rsidRPr="00000000" w14:paraId="00000208">
      <w:pPr>
        <w:pageBreakBefore w:val="0"/>
        <w:rPr/>
      </w:pPr>
      <w:r w:rsidDel="00000000" w:rsidR="00000000" w:rsidRPr="00000000">
        <w:rPr>
          <w:rtl w:val="0"/>
        </w:rPr>
        <w:t xml:space="preserve">    "Wait a minute, Sayori wasn’t there."</w:t>
      </w:r>
    </w:p>
    <w:p w:rsidR="00000000" w:rsidDel="00000000" w:rsidP="00000000" w:rsidRDefault="00000000" w:rsidRPr="00000000" w14:paraId="00000209">
      <w:pPr>
        <w:pageBreakBefore w:val="0"/>
        <w:rPr/>
      </w:pPr>
      <w:r w:rsidDel="00000000" w:rsidR="00000000" w:rsidRPr="00000000">
        <w:rPr>
          <w:rtl w:val="0"/>
        </w:rPr>
        <w:t xml:space="preserve">    "Either meaning she got there before all of us..."</w:t>
      </w:r>
    </w:p>
    <w:p w:rsidR="00000000" w:rsidDel="00000000" w:rsidP="00000000" w:rsidRDefault="00000000" w:rsidRPr="00000000" w14:paraId="0000020A">
      <w:pPr>
        <w:pageBreakBefore w:val="0"/>
        <w:rPr/>
      </w:pPr>
      <w:r w:rsidDel="00000000" w:rsidR="00000000" w:rsidRPr="00000000">
        <w:rPr>
          <w:rtl w:val="0"/>
        </w:rPr>
        <w:t xml:space="preserve">    "Which doesn’t make sense because I surely would have seen her on the way."</w:t>
      </w:r>
    </w:p>
    <w:p w:rsidR="00000000" w:rsidDel="00000000" w:rsidP="00000000" w:rsidRDefault="00000000" w:rsidRPr="00000000" w14:paraId="0000020B">
      <w:pPr>
        <w:pageBreakBefore w:val="0"/>
        <w:rPr/>
      </w:pPr>
      <w:r w:rsidDel="00000000" w:rsidR="00000000" w:rsidRPr="00000000">
        <w:rPr>
          <w:rtl w:val="0"/>
        </w:rPr>
        <w:t xml:space="preserve">    "...or she didn’t go to the literature club at all."</w:t>
      </w:r>
    </w:p>
    <w:p w:rsidR="00000000" w:rsidDel="00000000" w:rsidP="00000000" w:rsidRDefault="00000000" w:rsidRPr="00000000" w14:paraId="0000020C">
      <w:pPr>
        <w:pageBreakBefore w:val="0"/>
        <w:rPr/>
      </w:pPr>
      <w:r w:rsidDel="00000000" w:rsidR="00000000" w:rsidRPr="00000000">
        <w:rPr>
          <w:rtl w:val="0"/>
        </w:rPr>
        <w:t xml:space="preserve">    "Did she even go to school for that matter?"</w:t>
      </w:r>
    </w:p>
    <w:p w:rsidR="00000000" w:rsidDel="00000000" w:rsidP="00000000" w:rsidRDefault="00000000" w:rsidRPr="00000000" w14:paraId="0000020D">
      <w:pPr>
        <w:pageBreakBefore w:val="0"/>
        <w:rPr/>
      </w:pPr>
      <w:r w:rsidDel="00000000" w:rsidR="00000000" w:rsidRPr="00000000">
        <w:rPr>
          <w:rtl w:val="0"/>
        </w:rPr>
        <w:t xml:space="preserve">    "This is concerning, to say the least."</w:t>
      </w:r>
    </w:p>
    <w:p w:rsidR="00000000" w:rsidDel="00000000" w:rsidP="00000000" w:rsidRDefault="00000000" w:rsidRPr="00000000" w14:paraId="0000020E">
      <w:pPr>
        <w:pageBreakBefore w:val="0"/>
        <w:rPr/>
      </w:pPr>
      <w:r w:rsidDel="00000000" w:rsidR="00000000" w:rsidRPr="00000000">
        <w:rPr>
          <w:rtl w:val="0"/>
        </w:rPr>
        <w:t xml:space="preserve">    "It's just like her to be a little late for school, but to not go to school at all..?"</w:t>
      </w:r>
    </w:p>
    <w:p w:rsidR="00000000" w:rsidDel="00000000" w:rsidP="00000000" w:rsidRDefault="00000000" w:rsidRPr="00000000" w14:paraId="0000020F">
      <w:pPr>
        <w:pageBreakBefore w:val="0"/>
        <w:rPr/>
      </w:pPr>
      <w:r w:rsidDel="00000000" w:rsidR="00000000" w:rsidRPr="00000000">
        <w:rPr>
          <w:rtl w:val="0"/>
        </w:rPr>
        <w:t xml:space="preserve">    menu:</w:t>
      </w:r>
    </w:p>
    <w:p w:rsidR="00000000" w:rsidDel="00000000" w:rsidP="00000000" w:rsidRDefault="00000000" w:rsidRPr="00000000" w14:paraId="00000210">
      <w:pPr>
        <w:pageBreakBefore w:val="0"/>
        <w:rPr/>
      </w:pPr>
      <w:r w:rsidDel="00000000" w:rsidR="00000000" w:rsidRPr="00000000">
        <w:rPr>
          <w:rtl w:val="0"/>
        </w:rPr>
        <w:t xml:space="preserve">        "What should I do?"</w:t>
      </w:r>
    </w:p>
    <w:p w:rsidR="00000000" w:rsidDel="00000000" w:rsidP="00000000" w:rsidRDefault="00000000" w:rsidRPr="00000000" w14:paraId="00000211">
      <w:pPr>
        <w:pageBreakBefore w:val="0"/>
        <w:rPr/>
      </w:pPr>
      <w:r w:rsidDel="00000000" w:rsidR="00000000" w:rsidRPr="00000000">
        <w:rPr>
          <w:rtl w:val="0"/>
        </w:rPr>
        <w:t xml:space="preserve">    </w:t>
      </w:r>
    </w:p>
    <w:p w:rsidR="00000000" w:rsidDel="00000000" w:rsidP="00000000" w:rsidRDefault="00000000" w:rsidRPr="00000000" w14:paraId="00000212">
      <w:pPr>
        <w:pageBreakBefore w:val="0"/>
        <w:rPr/>
      </w:pPr>
      <w:r w:rsidDel="00000000" w:rsidR="00000000" w:rsidRPr="00000000">
        <w:rPr>
          <w:rtl w:val="0"/>
        </w:rPr>
        <w:t xml:space="preserve">        "Go to Sayori’s House":</w:t>
      </w:r>
    </w:p>
    <w:p w:rsidR="00000000" w:rsidDel="00000000" w:rsidP="00000000" w:rsidRDefault="00000000" w:rsidRPr="00000000" w14:paraId="00000213">
      <w:pPr>
        <w:pageBreakBefore w:val="0"/>
        <w:rPr/>
      </w:pPr>
      <w:r w:rsidDel="00000000" w:rsidR="00000000" w:rsidRPr="00000000">
        <w:rPr>
          <w:rtl w:val="0"/>
        </w:rPr>
        <w:t xml:space="preserve">            "I’ll go see how Sayori’s doing."</w:t>
      </w:r>
    </w:p>
    <w:p w:rsidR="00000000" w:rsidDel="00000000" w:rsidP="00000000" w:rsidRDefault="00000000" w:rsidRPr="00000000" w14:paraId="00000214">
      <w:pPr>
        <w:pageBreakBefore w:val="0"/>
        <w:rPr/>
      </w:pPr>
      <w:r w:rsidDel="00000000" w:rsidR="00000000" w:rsidRPr="00000000">
        <w:rPr>
          <w:rtl w:val="0"/>
        </w:rPr>
        <w:t xml:space="preserve">            "It has been a while since I’ve last seen her."</w:t>
      </w:r>
    </w:p>
    <w:p w:rsidR="00000000" w:rsidDel="00000000" w:rsidP="00000000" w:rsidRDefault="00000000" w:rsidRPr="00000000" w14:paraId="00000215">
      <w:pPr>
        <w:pageBreakBefore w:val="0"/>
        <w:rPr/>
      </w:pPr>
      <w:r w:rsidDel="00000000" w:rsidR="00000000" w:rsidRPr="00000000">
        <w:rPr>
          <w:rtl w:val="0"/>
        </w:rPr>
        <w:t xml:space="preserve">            scene bg house</w:t>
      </w:r>
    </w:p>
    <w:p w:rsidR="00000000" w:rsidDel="00000000" w:rsidP="00000000" w:rsidRDefault="00000000" w:rsidRPr="00000000" w14:paraId="00000216">
      <w:pPr>
        <w:pageBreakBefore w:val="0"/>
        <w:rPr/>
      </w:pPr>
      <w:r w:rsidDel="00000000" w:rsidR="00000000" w:rsidRPr="00000000">
        <w:rPr>
          <w:rtl w:val="0"/>
        </w:rPr>
        <w:t xml:space="preserve">            with wipeleft_scene</w:t>
      </w:r>
    </w:p>
    <w:p w:rsidR="00000000" w:rsidDel="00000000" w:rsidP="00000000" w:rsidRDefault="00000000" w:rsidRPr="00000000" w14:paraId="00000217">
      <w:pPr>
        <w:pageBreakBefore w:val="0"/>
        <w:rPr/>
      </w:pPr>
      <w:r w:rsidDel="00000000" w:rsidR="00000000" w:rsidRPr="00000000">
        <w:rPr>
          <w:rtl w:val="0"/>
        </w:rPr>
        <w:t xml:space="preserve">            stop music fadeout 2.0</w:t>
      </w:r>
    </w:p>
    <w:p w:rsidR="00000000" w:rsidDel="00000000" w:rsidP="00000000" w:rsidRDefault="00000000" w:rsidRPr="00000000" w14:paraId="00000218">
      <w:pPr>
        <w:pageBreakBefore w:val="0"/>
        <w:rPr/>
      </w:pPr>
      <w:r w:rsidDel="00000000" w:rsidR="00000000" w:rsidRPr="00000000">
        <w:rPr>
          <w:rtl w:val="0"/>
        </w:rPr>
        <w:t xml:space="preserve">            scene bg black</w:t>
      </w:r>
    </w:p>
    <w:p w:rsidR="00000000" w:rsidDel="00000000" w:rsidP="00000000" w:rsidRDefault="00000000" w:rsidRPr="00000000" w14:paraId="00000219">
      <w:pPr>
        <w:pageBreakBefore w:val="0"/>
        <w:rPr/>
      </w:pPr>
      <w:r w:rsidDel="00000000" w:rsidR="00000000" w:rsidRPr="00000000">
        <w:rPr>
          <w:rtl w:val="0"/>
        </w:rPr>
        <w:t xml:space="preserve">            with wipeleft_scene</w:t>
      </w:r>
    </w:p>
    <w:p w:rsidR="00000000" w:rsidDel="00000000" w:rsidP="00000000" w:rsidRDefault="00000000" w:rsidRPr="00000000" w14:paraId="0000021A">
      <w:pPr>
        <w:pageBreakBefore w:val="0"/>
        <w:rPr/>
      </w:pPr>
      <w:r w:rsidDel="00000000" w:rsidR="00000000" w:rsidRPr="00000000">
        <w:rPr>
          <w:rtl w:val="0"/>
        </w:rPr>
        <w:t xml:space="preserve">            "I hear a faint sound that I can’t quite identify."</w:t>
      </w:r>
    </w:p>
    <w:p w:rsidR="00000000" w:rsidDel="00000000" w:rsidP="00000000" w:rsidRDefault="00000000" w:rsidRPr="00000000" w14:paraId="0000021B">
      <w:pPr>
        <w:pageBreakBefore w:val="0"/>
        <w:rPr/>
      </w:pPr>
      <w:r w:rsidDel="00000000" w:rsidR="00000000" w:rsidRPr="00000000">
        <w:rPr>
          <w:rtl w:val="0"/>
        </w:rPr>
        <w:t xml:space="preserve">            "It sounds like its coming from Sayori's room."</w:t>
      </w:r>
    </w:p>
    <w:p w:rsidR="00000000" w:rsidDel="00000000" w:rsidP="00000000" w:rsidRDefault="00000000" w:rsidRPr="00000000" w14:paraId="0000021C">
      <w:pPr>
        <w:pageBreakBefore w:val="0"/>
        <w:rPr/>
      </w:pPr>
      <w:r w:rsidDel="00000000" w:rsidR="00000000" w:rsidRPr="00000000">
        <w:rPr>
          <w:rtl w:val="0"/>
        </w:rPr>
        <w:t xml:space="preserve">            "I hear it again. It sounds like sniffling."</w:t>
      </w:r>
    </w:p>
    <w:p w:rsidR="00000000" w:rsidDel="00000000" w:rsidP="00000000" w:rsidRDefault="00000000" w:rsidRPr="00000000" w14:paraId="0000021D">
      <w:pPr>
        <w:pageBreakBefore w:val="0"/>
        <w:rPr/>
      </w:pPr>
      <w:r w:rsidDel="00000000" w:rsidR="00000000" w:rsidRPr="00000000">
        <w:rPr>
          <w:rtl w:val="0"/>
        </w:rPr>
        <w:t xml:space="preserve">            "Was that Sayori?"</w:t>
      </w:r>
    </w:p>
    <w:p w:rsidR="00000000" w:rsidDel="00000000" w:rsidP="00000000" w:rsidRDefault="00000000" w:rsidRPr="00000000" w14:paraId="0000021E">
      <w:pPr>
        <w:pageBreakBefore w:val="0"/>
        <w:rPr/>
      </w:pPr>
      <w:r w:rsidDel="00000000" w:rsidR="00000000" w:rsidRPr="00000000">
        <w:rPr>
          <w:rtl w:val="0"/>
        </w:rPr>
        <w:t xml:space="preserve">            "I knock on her door."</w:t>
      </w:r>
    </w:p>
    <w:p w:rsidR="00000000" w:rsidDel="00000000" w:rsidP="00000000" w:rsidRDefault="00000000" w:rsidRPr="00000000" w14:paraId="0000021F">
      <w:pPr>
        <w:pageBreakBefore w:val="0"/>
        <w:rPr/>
      </w:pPr>
      <w:r w:rsidDel="00000000" w:rsidR="00000000" w:rsidRPr="00000000">
        <w:rPr>
          <w:rtl w:val="0"/>
        </w:rPr>
        <w:t xml:space="preserve">            "I hear another faint sniffle before she answers the door.”</w:t>
      </w:r>
    </w:p>
    <w:p w:rsidR="00000000" w:rsidDel="00000000" w:rsidP="00000000" w:rsidRDefault="00000000" w:rsidRPr="00000000" w14:paraId="00000220">
      <w:pPr>
        <w:pageBreakBefore w:val="0"/>
        <w:rPr/>
      </w:pPr>
      <w:r w:rsidDel="00000000" w:rsidR="00000000" w:rsidRPr="00000000">
        <w:rPr>
          <w:rtl w:val="0"/>
        </w:rPr>
        <w:t xml:space="preserve">            s "AH-{w=0.5} uh."</w:t>
      </w:r>
    </w:p>
    <w:p w:rsidR="00000000" w:rsidDel="00000000" w:rsidP="00000000" w:rsidRDefault="00000000" w:rsidRPr="00000000" w14:paraId="00000221">
      <w:pPr>
        <w:pageBreakBefore w:val="0"/>
        <w:rPr/>
      </w:pPr>
      <w:r w:rsidDel="00000000" w:rsidR="00000000" w:rsidRPr="00000000">
        <w:rPr>
          <w:rtl w:val="0"/>
        </w:rPr>
        <w:t xml:space="preserve">            s "Give me a minute."</w:t>
      </w:r>
    </w:p>
    <w:p w:rsidR="00000000" w:rsidDel="00000000" w:rsidP="00000000" w:rsidRDefault="00000000" w:rsidRPr="00000000" w14:paraId="00000222">
      <w:pPr>
        <w:pageBreakBefore w:val="0"/>
        <w:rPr/>
      </w:pPr>
      <w:r w:rsidDel="00000000" w:rsidR="00000000" w:rsidRPr="00000000">
        <w:rPr>
          <w:rtl w:val="0"/>
        </w:rPr>
        <w:t xml:space="preserve">            #play closet_open</w:t>
      </w:r>
    </w:p>
    <w:p w:rsidR="00000000" w:rsidDel="00000000" w:rsidP="00000000" w:rsidRDefault="00000000" w:rsidRPr="00000000" w14:paraId="00000223">
      <w:pPr>
        <w:pageBreakBefore w:val="0"/>
        <w:rPr/>
      </w:pPr>
      <w:r w:rsidDel="00000000" w:rsidR="00000000" w:rsidRPr="00000000">
        <w:rPr>
          <w:rtl w:val="0"/>
        </w:rPr>
        <w:t xml:space="preserve">            "Sayori opens the door to let me in."</w:t>
      </w:r>
    </w:p>
    <w:p w:rsidR="00000000" w:rsidDel="00000000" w:rsidP="00000000" w:rsidRDefault="00000000" w:rsidRPr="00000000" w14:paraId="00000224">
      <w:pPr>
        <w:pageBreakBefore w:val="0"/>
        <w:rPr/>
      </w:pPr>
      <w:r w:rsidDel="00000000" w:rsidR="00000000" w:rsidRPr="00000000">
        <w:rPr>
          <w:rtl w:val="0"/>
        </w:rPr>
        <w:t xml:space="preserve">            scene sayori_bedroom</w:t>
      </w:r>
    </w:p>
    <w:p w:rsidR="00000000" w:rsidDel="00000000" w:rsidP="00000000" w:rsidRDefault="00000000" w:rsidRPr="00000000" w14:paraId="00000225">
      <w:pPr>
        <w:pageBreakBefore w:val="0"/>
        <w:rPr/>
      </w:pPr>
      <w:r w:rsidDel="00000000" w:rsidR="00000000" w:rsidRPr="00000000">
        <w:rPr>
          <w:rtl w:val="0"/>
        </w:rPr>
        <w:t xml:space="preserve">            with wipeleft_scene</w:t>
      </w:r>
    </w:p>
    <w:p w:rsidR="00000000" w:rsidDel="00000000" w:rsidP="00000000" w:rsidRDefault="00000000" w:rsidRPr="00000000" w14:paraId="00000226">
      <w:pPr>
        <w:pageBreakBefore w:val="0"/>
        <w:rPr/>
      </w:pPr>
      <w:r w:rsidDel="00000000" w:rsidR="00000000" w:rsidRPr="00000000">
        <w:rPr>
          <w:rtl w:val="0"/>
        </w:rPr>
        <w:t xml:space="preserve">            play music t5</w:t>
      </w:r>
    </w:p>
    <w:p w:rsidR="00000000" w:rsidDel="00000000" w:rsidP="00000000" w:rsidRDefault="00000000" w:rsidRPr="00000000" w14:paraId="00000227">
      <w:pPr>
        <w:pageBreakBefore w:val="0"/>
        <w:rPr/>
      </w:pPr>
      <w:r w:rsidDel="00000000" w:rsidR="00000000" w:rsidRPr="00000000">
        <w:rPr>
          <w:rtl w:val="0"/>
        </w:rPr>
        <w:t xml:space="preserve">            show sayori 1ba at t11 zorder 2</w:t>
      </w:r>
    </w:p>
    <w:p w:rsidR="00000000" w:rsidDel="00000000" w:rsidP="00000000" w:rsidRDefault="00000000" w:rsidRPr="00000000" w14:paraId="00000228">
      <w:pPr>
        <w:pageBreakBefore w:val="0"/>
        <w:rPr/>
      </w:pPr>
      <w:r w:rsidDel="00000000" w:rsidR="00000000" w:rsidRPr="00000000">
        <w:rPr>
          <w:rtl w:val="0"/>
        </w:rPr>
        <w:t xml:space="preserve">            "The door opens and I'm greeted to the usual Sayori smile."</w:t>
      </w:r>
    </w:p>
    <w:p w:rsidR="00000000" w:rsidDel="00000000" w:rsidP="00000000" w:rsidRDefault="00000000" w:rsidRPr="00000000" w14:paraId="00000229">
      <w:pPr>
        <w:pageBreakBefore w:val="0"/>
        <w:rPr/>
      </w:pPr>
      <w:r w:rsidDel="00000000" w:rsidR="00000000" w:rsidRPr="00000000">
        <w:rPr>
          <w:rtl w:val="0"/>
        </w:rPr>
        <w:t xml:space="preserve">            s "Hey, [player]! What brings you here?"</w:t>
      </w:r>
    </w:p>
    <w:p w:rsidR="00000000" w:rsidDel="00000000" w:rsidP="00000000" w:rsidRDefault="00000000" w:rsidRPr="00000000" w14:paraId="0000022A">
      <w:pPr>
        <w:pageBreakBefore w:val="0"/>
        <w:rPr/>
      </w:pPr>
      <w:r w:rsidDel="00000000" w:rsidR="00000000" w:rsidRPr="00000000">
        <w:rPr>
          <w:rtl w:val="0"/>
        </w:rPr>
        <w:t xml:space="preserve">            mc "Oh nothing, I just wanted to see how you were doing."</w:t>
      </w:r>
    </w:p>
    <w:p w:rsidR="00000000" w:rsidDel="00000000" w:rsidP="00000000" w:rsidRDefault="00000000" w:rsidRPr="00000000" w14:paraId="0000022B">
      <w:pPr>
        <w:pageBreakBefore w:val="0"/>
        <w:rPr/>
      </w:pPr>
      <w:r w:rsidDel="00000000" w:rsidR="00000000" w:rsidRPr="00000000">
        <w:rPr>
          <w:rtl w:val="0"/>
        </w:rPr>
        <w:t xml:space="preserve">            s 1bx "Really? That's so nice of you [player]."</w:t>
      </w:r>
    </w:p>
    <w:p w:rsidR="00000000" w:rsidDel="00000000" w:rsidP="00000000" w:rsidRDefault="00000000" w:rsidRPr="00000000" w14:paraId="0000022C">
      <w:pPr>
        <w:pageBreakBefore w:val="0"/>
        <w:rPr/>
      </w:pPr>
      <w:r w:rsidDel="00000000" w:rsidR="00000000" w:rsidRPr="00000000">
        <w:rPr>
          <w:rtl w:val="0"/>
        </w:rPr>
        <w:t xml:space="preserve">            s 3bd "You haven't been here for a very long time. I was starting to worry you forgot about me."</w:t>
      </w:r>
    </w:p>
    <w:p w:rsidR="00000000" w:rsidDel="00000000" w:rsidP="00000000" w:rsidRDefault="00000000" w:rsidRPr="00000000" w14:paraId="0000022D">
      <w:pPr>
        <w:pageBreakBefore w:val="0"/>
        <w:rPr/>
      </w:pPr>
      <w:r w:rsidDel="00000000" w:rsidR="00000000" w:rsidRPr="00000000">
        <w:rPr>
          <w:rtl w:val="0"/>
        </w:rPr>
        <w:t xml:space="preserve">            mc "That's impossible. I can see your room from the other side of the street."</w:t>
      </w:r>
    </w:p>
    <w:p w:rsidR="00000000" w:rsidDel="00000000" w:rsidP="00000000" w:rsidRDefault="00000000" w:rsidRPr="00000000" w14:paraId="0000022E">
      <w:pPr>
        <w:pageBreakBefore w:val="0"/>
        <w:rPr/>
      </w:pPr>
      <w:r w:rsidDel="00000000" w:rsidR="00000000" w:rsidRPr="00000000">
        <w:rPr>
          <w:rtl w:val="0"/>
        </w:rPr>
        <w:t xml:space="preserve">            s 4bm "What?!{w=0.25} Really?!{w=0.25} How?!"</w:t>
      </w:r>
    </w:p>
    <w:p w:rsidR="00000000" w:rsidDel="00000000" w:rsidP="00000000" w:rsidRDefault="00000000" w:rsidRPr="00000000" w14:paraId="0000022F">
      <w:pPr>
        <w:pageBreakBefore w:val="0"/>
        <w:rPr/>
      </w:pPr>
      <w:r w:rsidDel="00000000" w:rsidR="00000000" w:rsidRPr="00000000">
        <w:rPr>
          <w:rtl w:val="0"/>
        </w:rPr>
        <w:t xml:space="preserve">            mc "I'm just teasing you Sayori. You're so gullible."</w:t>
      </w:r>
    </w:p>
    <w:p w:rsidR="00000000" w:rsidDel="00000000" w:rsidP="00000000" w:rsidRDefault="00000000" w:rsidRPr="00000000" w14:paraId="00000230">
      <w:pPr>
        <w:pageBreakBefore w:val="0"/>
        <w:rPr/>
      </w:pPr>
      <w:r w:rsidDel="00000000" w:rsidR="00000000" w:rsidRPr="00000000">
        <w:rPr>
          <w:rtl w:val="0"/>
        </w:rPr>
        <w:t xml:space="preserve">            s 2bp "Heeeey! I take back about saying you were being nice."</w:t>
      </w:r>
    </w:p>
    <w:p w:rsidR="00000000" w:rsidDel="00000000" w:rsidP="00000000" w:rsidRDefault="00000000" w:rsidRPr="00000000" w14:paraId="00000231">
      <w:pPr>
        <w:pageBreakBefore w:val="0"/>
        <w:rPr/>
      </w:pPr>
      <w:r w:rsidDel="00000000" w:rsidR="00000000" w:rsidRPr="00000000">
        <w:rPr>
          <w:rtl w:val="0"/>
        </w:rPr>
        <w:t xml:space="preserve">            mc "Alright, alright. You're not so gullible."</w:t>
      </w:r>
    </w:p>
    <w:p w:rsidR="00000000" w:rsidDel="00000000" w:rsidP="00000000" w:rsidRDefault="00000000" w:rsidRPr="00000000" w14:paraId="00000232">
      <w:pPr>
        <w:pageBreakBefore w:val="0"/>
        <w:rPr/>
      </w:pPr>
      <w:r w:rsidDel="00000000" w:rsidR="00000000" w:rsidRPr="00000000">
        <w:rPr>
          <w:rtl w:val="0"/>
        </w:rPr>
        <w:t xml:space="preserve">            "Most of the time."</w:t>
      </w:r>
    </w:p>
    <w:p w:rsidR="00000000" w:rsidDel="00000000" w:rsidP="00000000" w:rsidRDefault="00000000" w:rsidRPr="00000000" w14:paraId="00000233">
      <w:pPr>
        <w:pageBreakBefore w:val="0"/>
        <w:rPr/>
      </w:pPr>
      <w:r w:rsidDel="00000000" w:rsidR="00000000" w:rsidRPr="00000000">
        <w:rPr>
          <w:rtl w:val="0"/>
        </w:rPr>
        <w:t xml:space="preserve">            mc "Anyway, I wanted to talk to you about this morning."</w:t>
      </w:r>
    </w:p>
    <w:p w:rsidR="00000000" w:rsidDel="00000000" w:rsidP="00000000" w:rsidRDefault="00000000" w:rsidRPr="00000000" w14:paraId="00000234">
      <w:pPr>
        <w:pageBreakBefore w:val="0"/>
        <w:rPr/>
      </w:pPr>
      <w:r w:rsidDel="00000000" w:rsidR="00000000" w:rsidRPr="00000000">
        <w:rPr>
          <w:rtl w:val="0"/>
        </w:rPr>
        <w:t xml:space="preserve">            s 3bb "Why, did something bad happen?"</w:t>
      </w:r>
    </w:p>
    <w:p w:rsidR="00000000" w:rsidDel="00000000" w:rsidP="00000000" w:rsidRDefault="00000000" w:rsidRPr="00000000" w14:paraId="00000235">
      <w:pPr>
        <w:pageBreakBefore w:val="0"/>
        <w:rPr/>
      </w:pPr>
      <w:r w:rsidDel="00000000" w:rsidR="00000000" w:rsidRPr="00000000">
        <w:rPr>
          <w:rtl w:val="0"/>
        </w:rPr>
        <w:t xml:space="preserve">            mc "Well, you didn't get up for school this morning."</w:t>
      </w:r>
    </w:p>
    <w:p w:rsidR="00000000" w:rsidDel="00000000" w:rsidP="00000000" w:rsidRDefault="00000000" w:rsidRPr="00000000" w14:paraId="00000236">
      <w:pPr>
        <w:pageBreakBefore w:val="0"/>
        <w:rPr/>
      </w:pPr>
      <w:r w:rsidDel="00000000" w:rsidR="00000000" w:rsidRPr="00000000">
        <w:rPr>
          <w:rtl w:val="0"/>
        </w:rPr>
        <w:t xml:space="preserve">            s 3bl "Oh{w=0.25}, about that-{nw}"</w:t>
      </w:r>
    </w:p>
    <w:p w:rsidR="00000000" w:rsidDel="00000000" w:rsidP="00000000" w:rsidRDefault="00000000" w:rsidRPr="00000000" w14:paraId="00000237">
      <w:pPr>
        <w:pageBreakBefore w:val="0"/>
        <w:rPr/>
      </w:pPr>
      <w:r w:rsidDel="00000000" w:rsidR="00000000" w:rsidRPr="00000000">
        <w:rPr>
          <w:rtl w:val="0"/>
        </w:rPr>
        <w:t xml:space="preserve">            mc "Also I didn't see you at school today."</w:t>
      </w:r>
    </w:p>
    <w:p w:rsidR="00000000" w:rsidDel="00000000" w:rsidP="00000000" w:rsidRDefault="00000000" w:rsidRPr="00000000" w14:paraId="00000238">
      <w:pPr>
        <w:pageBreakBefore w:val="0"/>
        <w:rPr/>
      </w:pPr>
      <w:r w:rsidDel="00000000" w:rsidR="00000000" w:rsidRPr="00000000">
        <w:rPr>
          <w:rtl w:val="0"/>
        </w:rPr>
        <w:t xml:space="preserve">            s 5ba "Well...{w=0.25}um...{nw}"</w:t>
      </w:r>
    </w:p>
    <w:p w:rsidR="00000000" w:rsidDel="00000000" w:rsidP="00000000" w:rsidRDefault="00000000" w:rsidRPr="00000000" w14:paraId="00000239">
      <w:pPr>
        <w:pageBreakBefore w:val="0"/>
        <w:rPr/>
      </w:pPr>
      <w:r w:rsidDel="00000000" w:rsidR="00000000" w:rsidRPr="00000000">
        <w:rPr>
          <w:rtl w:val="0"/>
        </w:rPr>
        <w:t xml:space="preserve">            mc "You weren't around for Club either."</w:t>
      </w:r>
    </w:p>
    <w:p w:rsidR="00000000" w:rsidDel="00000000" w:rsidP="00000000" w:rsidRDefault="00000000" w:rsidRPr="00000000" w14:paraId="0000023A">
      <w:pPr>
        <w:pageBreakBefore w:val="0"/>
        <w:rPr/>
      </w:pPr>
      <w:r w:rsidDel="00000000" w:rsidR="00000000" w:rsidRPr="00000000">
        <w:rPr>
          <w:rtl w:val="0"/>
        </w:rPr>
        <w:t xml:space="preserve">            s 5bb "Uh...{w=0.25}the thing is...{nw}"</w:t>
      </w:r>
    </w:p>
    <w:p w:rsidR="00000000" w:rsidDel="00000000" w:rsidP="00000000" w:rsidRDefault="00000000" w:rsidRPr="00000000" w14:paraId="0000023B">
      <w:pPr>
        <w:pageBreakBefore w:val="0"/>
        <w:rPr/>
      </w:pPr>
      <w:r w:rsidDel="00000000" w:rsidR="00000000" w:rsidRPr="00000000">
        <w:rPr>
          <w:rtl w:val="0"/>
        </w:rPr>
        <w:t xml:space="preserve">            mc "Did you even know the club was cancelled today?"</w:t>
      </w:r>
    </w:p>
    <w:p w:rsidR="00000000" w:rsidDel="00000000" w:rsidP="00000000" w:rsidRDefault="00000000" w:rsidRPr="00000000" w14:paraId="0000023C">
      <w:pPr>
        <w:pageBreakBefore w:val="0"/>
        <w:rPr/>
      </w:pPr>
      <w:r w:rsidDel="00000000" w:rsidR="00000000" w:rsidRPr="00000000">
        <w:rPr>
          <w:rtl w:val="0"/>
        </w:rPr>
        <w:t xml:space="preserve">            s 4bm "The club was cancelled today?! Why?!"</w:t>
      </w:r>
    </w:p>
    <w:p w:rsidR="00000000" w:rsidDel="00000000" w:rsidP="00000000" w:rsidRDefault="00000000" w:rsidRPr="00000000" w14:paraId="0000023D">
      <w:pPr>
        <w:pageBreakBefore w:val="0"/>
        <w:rPr/>
      </w:pPr>
      <w:r w:rsidDel="00000000" w:rsidR="00000000" w:rsidRPr="00000000">
        <w:rPr>
          <w:rtl w:val="0"/>
        </w:rPr>
        <w:t xml:space="preserve">            "That answers my question."</w:t>
      </w:r>
    </w:p>
    <w:p w:rsidR="00000000" w:rsidDel="00000000" w:rsidP="00000000" w:rsidRDefault="00000000" w:rsidRPr="00000000" w14:paraId="0000023E">
      <w:pPr>
        <w:pageBreakBefore w:val="0"/>
        <w:rPr/>
      </w:pPr>
      <w:r w:rsidDel="00000000" w:rsidR="00000000" w:rsidRPr="00000000">
        <w:rPr>
          <w:rtl w:val="0"/>
        </w:rPr>
        <w:t xml:space="preserve">            mc "Monika wrote a note saying there was a family emergency."</w:t>
      </w:r>
    </w:p>
    <w:p w:rsidR="00000000" w:rsidDel="00000000" w:rsidP="00000000" w:rsidRDefault="00000000" w:rsidRPr="00000000" w14:paraId="0000023F">
      <w:pPr>
        <w:pageBreakBefore w:val="0"/>
        <w:rPr/>
      </w:pPr>
      <w:r w:rsidDel="00000000" w:rsidR="00000000" w:rsidRPr="00000000">
        <w:rPr>
          <w:rtl w:val="0"/>
        </w:rPr>
        <w:t xml:space="preserve">            s 2bk "Oh...{w=0.25}I hope everything is okay for her."</w:t>
      </w:r>
    </w:p>
    <w:p w:rsidR="00000000" w:rsidDel="00000000" w:rsidP="00000000" w:rsidRDefault="00000000" w:rsidRPr="00000000" w14:paraId="00000240">
      <w:pPr>
        <w:pageBreakBefore w:val="0"/>
        <w:rPr/>
      </w:pPr>
      <w:r w:rsidDel="00000000" w:rsidR="00000000" w:rsidRPr="00000000">
        <w:rPr>
          <w:rtl w:val="0"/>
        </w:rPr>
        <w:t xml:space="preserve">            mc "I feel the same way."</w:t>
      </w:r>
    </w:p>
    <w:p w:rsidR="00000000" w:rsidDel="00000000" w:rsidP="00000000" w:rsidRDefault="00000000" w:rsidRPr="00000000" w14:paraId="00000241">
      <w:pPr>
        <w:pageBreakBefore w:val="0"/>
        <w:rPr/>
      </w:pPr>
      <w:r w:rsidDel="00000000" w:rsidR="00000000" w:rsidRPr="00000000">
        <w:rPr>
          <w:rtl w:val="0"/>
        </w:rPr>
        <w:t xml:space="preserve">            "There's a brief moment of silence. Neither of us knows how to continue the conversation from here."</w:t>
      </w:r>
    </w:p>
    <w:p w:rsidR="00000000" w:rsidDel="00000000" w:rsidP="00000000" w:rsidRDefault="00000000" w:rsidRPr="00000000" w14:paraId="00000242">
      <w:pPr>
        <w:pageBreakBefore w:val="0"/>
        <w:rPr/>
      </w:pPr>
      <w:r w:rsidDel="00000000" w:rsidR="00000000" w:rsidRPr="00000000">
        <w:rPr>
          <w:rtl w:val="0"/>
        </w:rPr>
        <w:t xml:space="preserve">            "Wait a minute, didn't I hear sniffling earlier. Why was that coming from Sayori's room?"</w:t>
      </w:r>
    </w:p>
    <w:p w:rsidR="00000000" w:rsidDel="00000000" w:rsidP="00000000" w:rsidRDefault="00000000" w:rsidRPr="00000000" w14:paraId="00000243">
      <w:pPr>
        <w:pageBreakBefore w:val="0"/>
        <w:rPr/>
      </w:pPr>
      <w:r w:rsidDel="00000000" w:rsidR="00000000" w:rsidRPr="00000000">
        <w:rPr>
          <w:rtl w:val="0"/>
        </w:rPr>
        <w:t xml:space="preserve">            show sayori 1bb at t11 zorder 2</w:t>
      </w:r>
    </w:p>
    <w:p w:rsidR="00000000" w:rsidDel="00000000" w:rsidP="00000000" w:rsidRDefault="00000000" w:rsidRPr="00000000" w14:paraId="00000244">
      <w:pPr>
        <w:pageBreakBefore w:val="0"/>
        <w:rPr/>
      </w:pPr>
      <w:r w:rsidDel="00000000" w:rsidR="00000000" w:rsidRPr="00000000">
        <w:rPr>
          <w:rtl w:val="0"/>
        </w:rPr>
        <w:t xml:space="preserve">            mc "Hey Sayori, I heard you sniffling earlier. Are you sick??"</w:t>
      </w:r>
    </w:p>
    <w:p w:rsidR="00000000" w:rsidDel="00000000" w:rsidP="00000000" w:rsidRDefault="00000000" w:rsidRPr="00000000" w14:paraId="00000245">
      <w:pPr>
        <w:pageBreakBefore w:val="0"/>
        <w:rPr/>
      </w:pPr>
      <w:r w:rsidDel="00000000" w:rsidR="00000000" w:rsidRPr="00000000">
        <w:rPr>
          <w:rtl w:val="0"/>
        </w:rPr>
        <w:t xml:space="preserve">            s 5ba "Oh that...{w=0.25}I...{w=0.25}uh...{w=0.25}stubbed my toe."</w:t>
      </w:r>
    </w:p>
    <w:p w:rsidR="00000000" w:rsidDel="00000000" w:rsidP="00000000" w:rsidRDefault="00000000" w:rsidRPr="00000000" w14:paraId="00000246">
      <w:pPr>
        <w:pageBreakBefore w:val="0"/>
        <w:rPr/>
      </w:pPr>
      <w:r w:rsidDel="00000000" w:rsidR="00000000" w:rsidRPr="00000000">
        <w:rPr>
          <w:rtl w:val="0"/>
        </w:rPr>
        <w:t xml:space="preserve">            mc "Classic Sayori. Let me see it to make sure it doesn't get too swollen."</w:t>
      </w:r>
    </w:p>
    <w:p w:rsidR="00000000" w:rsidDel="00000000" w:rsidP="00000000" w:rsidRDefault="00000000" w:rsidRPr="00000000" w14:paraId="00000247">
      <w:pPr>
        <w:pageBreakBefore w:val="0"/>
        <w:rPr/>
      </w:pPr>
      <w:r w:rsidDel="00000000" w:rsidR="00000000" w:rsidRPr="00000000">
        <w:rPr>
          <w:rtl w:val="0"/>
        </w:rPr>
        <w:t xml:space="preserve">            s 4bm "Wait, don't look at it!"</w:t>
      </w:r>
    </w:p>
    <w:p w:rsidR="00000000" w:rsidDel="00000000" w:rsidP="00000000" w:rsidRDefault="00000000" w:rsidRPr="00000000" w14:paraId="00000248">
      <w:pPr>
        <w:pageBreakBefore w:val="0"/>
        <w:rPr/>
      </w:pPr>
      <w:r w:rsidDel="00000000" w:rsidR="00000000" w:rsidRPr="00000000">
        <w:rPr>
          <w:rtl w:val="0"/>
        </w:rPr>
        <w:t xml:space="preserve">            "Sayori quickly covers one foot in front of the other."</w:t>
      </w:r>
    </w:p>
    <w:p w:rsidR="00000000" w:rsidDel="00000000" w:rsidP="00000000" w:rsidRDefault="00000000" w:rsidRPr="00000000" w14:paraId="00000249">
      <w:pPr>
        <w:pageBreakBefore w:val="0"/>
        <w:rPr/>
      </w:pPr>
      <w:r w:rsidDel="00000000" w:rsidR="00000000" w:rsidRPr="00000000">
        <w:rPr>
          <w:rtl w:val="0"/>
        </w:rPr>
        <w:t xml:space="preserve">            s 5bb "It's...{w=0.25}uh...{w=0.25}really gross."</w:t>
      </w:r>
    </w:p>
    <w:p w:rsidR="00000000" w:rsidDel="00000000" w:rsidP="00000000" w:rsidRDefault="00000000" w:rsidRPr="00000000" w14:paraId="0000024A">
      <w:pPr>
        <w:pageBreakBefore w:val="0"/>
        <w:rPr/>
      </w:pPr>
      <w:r w:rsidDel="00000000" w:rsidR="00000000" w:rsidRPr="00000000">
        <w:rPr>
          <w:rtl w:val="0"/>
        </w:rPr>
        <w:t xml:space="preserve">            mc "C'mon, it can't be that disgusting."</w:t>
      </w:r>
    </w:p>
    <w:p w:rsidR="00000000" w:rsidDel="00000000" w:rsidP="00000000" w:rsidRDefault="00000000" w:rsidRPr="00000000" w14:paraId="0000024B">
      <w:pPr>
        <w:pageBreakBefore w:val="0"/>
        <w:rPr/>
      </w:pPr>
      <w:r w:rsidDel="00000000" w:rsidR="00000000" w:rsidRPr="00000000">
        <w:rPr>
          <w:rtl w:val="0"/>
        </w:rPr>
        <w:t xml:space="preserve">            s 5bc "It is too. I saw it changing color and it looks really nasty."</w:t>
      </w:r>
    </w:p>
    <w:p w:rsidR="00000000" w:rsidDel="00000000" w:rsidP="00000000" w:rsidRDefault="00000000" w:rsidRPr="00000000" w14:paraId="0000024C">
      <w:pPr>
        <w:pageBreakBefore w:val="0"/>
        <w:rPr/>
      </w:pPr>
      <w:r w:rsidDel="00000000" w:rsidR="00000000" w:rsidRPr="00000000">
        <w:rPr>
          <w:rtl w:val="0"/>
        </w:rPr>
        <w:t xml:space="preserve">            "I have a feeling that Sayori isn't telling the whole truth, but I let it slide."</w:t>
      </w:r>
    </w:p>
    <w:p w:rsidR="00000000" w:rsidDel="00000000" w:rsidP="00000000" w:rsidRDefault="00000000" w:rsidRPr="00000000" w14:paraId="0000024D">
      <w:pPr>
        <w:pageBreakBefore w:val="0"/>
        <w:rPr/>
      </w:pPr>
      <w:r w:rsidDel="00000000" w:rsidR="00000000" w:rsidRPr="00000000">
        <w:rPr>
          <w:rtl w:val="0"/>
        </w:rPr>
        <w:t xml:space="preserve">            "If it was something important she would have told me already."</w:t>
      </w:r>
    </w:p>
    <w:p w:rsidR="00000000" w:rsidDel="00000000" w:rsidP="00000000" w:rsidRDefault="00000000" w:rsidRPr="00000000" w14:paraId="0000024E">
      <w:pPr>
        <w:pageBreakBefore w:val="0"/>
        <w:rPr/>
      </w:pPr>
      <w:r w:rsidDel="00000000" w:rsidR="00000000" w:rsidRPr="00000000">
        <w:rPr>
          <w:rtl w:val="0"/>
        </w:rPr>
        <w:t xml:space="preserve">            s 2bl "Anyway, what's going on with you? Are you gonna do anything now because the club is cancelled?"</w:t>
      </w:r>
    </w:p>
    <w:p w:rsidR="00000000" w:rsidDel="00000000" w:rsidP="00000000" w:rsidRDefault="00000000" w:rsidRPr="00000000" w14:paraId="0000024F">
      <w:pPr>
        <w:pageBreakBefore w:val="0"/>
        <w:rPr/>
      </w:pPr>
      <w:r w:rsidDel="00000000" w:rsidR="00000000" w:rsidRPr="00000000">
        <w:rPr>
          <w:rtl w:val="0"/>
        </w:rPr>
        <w:t xml:space="preserve">            mc "Well, I'm going with Yuri to the library. But I should head home right now to change and clean my room."</w:t>
      </w:r>
    </w:p>
    <w:p w:rsidR="00000000" w:rsidDel="00000000" w:rsidP="00000000" w:rsidRDefault="00000000" w:rsidRPr="00000000" w14:paraId="00000250">
      <w:pPr>
        <w:pageBreakBefore w:val="0"/>
        <w:rPr/>
      </w:pPr>
      <w:r w:rsidDel="00000000" w:rsidR="00000000" w:rsidRPr="00000000">
        <w:rPr>
          <w:rtl w:val="0"/>
        </w:rPr>
        <w:t xml:space="preserve">            s 4bc "Wait, clean your room?{w=0.25} Your room is dirty?{w=0.25} How? It's usually clean."</w:t>
      </w:r>
    </w:p>
    <w:p w:rsidR="00000000" w:rsidDel="00000000" w:rsidP="00000000" w:rsidRDefault="00000000" w:rsidRPr="00000000" w14:paraId="00000251">
      <w:pPr>
        <w:pageBreakBefore w:val="0"/>
        <w:rPr/>
      </w:pPr>
      <w:r w:rsidDel="00000000" w:rsidR="00000000" w:rsidRPr="00000000">
        <w:rPr>
          <w:rtl w:val="0"/>
        </w:rPr>
        <w:t xml:space="preserve">            "Why do I even speak?"</w:t>
      </w:r>
    </w:p>
    <w:p w:rsidR="00000000" w:rsidDel="00000000" w:rsidP="00000000" w:rsidRDefault="00000000" w:rsidRPr="00000000" w14:paraId="00000252">
      <w:pPr>
        <w:pageBreakBefore w:val="0"/>
        <w:rPr/>
      </w:pPr>
      <w:r w:rsidDel="00000000" w:rsidR="00000000" w:rsidRPr="00000000">
        <w:rPr>
          <w:rtl w:val="0"/>
        </w:rPr>
        <w:t xml:space="preserve">            mc "Um...{w=0.25}I...It's just dirty okay."</w:t>
      </w:r>
    </w:p>
    <w:p w:rsidR="00000000" w:rsidDel="00000000" w:rsidP="00000000" w:rsidRDefault="00000000" w:rsidRPr="00000000" w14:paraId="00000253">
      <w:pPr>
        <w:pageBreakBefore w:val="0"/>
        <w:rPr/>
      </w:pPr>
      <w:r w:rsidDel="00000000" w:rsidR="00000000" w:rsidRPr="00000000">
        <w:rPr>
          <w:rtl w:val="0"/>
        </w:rPr>
        <w:t xml:space="preserve">            s 1bb "Do you need help? I can come over to your house to clean with you."</w:t>
      </w:r>
    </w:p>
    <w:p w:rsidR="00000000" w:rsidDel="00000000" w:rsidP="00000000" w:rsidRDefault="00000000" w:rsidRPr="00000000" w14:paraId="00000254">
      <w:pPr>
        <w:pageBreakBefore w:val="0"/>
        <w:rPr/>
      </w:pPr>
      <w:r w:rsidDel="00000000" w:rsidR="00000000" w:rsidRPr="00000000">
        <w:rPr>
          <w:rtl w:val="0"/>
        </w:rPr>
        <w:t xml:space="preserve">            mc "Thanks but that's not entirely necessary-{nw}"</w:t>
      </w:r>
    </w:p>
    <w:p w:rsidR="00000000" w:rsidDel="00000000" w:rsidP="00000000" w:rsidRDefault="00000000" w:rsidRPr="00000000" w14:paraId="00000255">
      <w:pPr>
        <w:pageBreakBefore w:val="0"/>
        <w:rPr/>
      </w:pPr>
      <w:r w:rsidDel="00000000" w:rsidR="00000000" w:rsidRPr="00000000">
        <w:rPr>
          <w:rtl w:val="0"/>
        </w:rPr>
        <w:t xml:space="preserve">            s 2bc "And you are going on a date with Yuri so there won't be enough time for you to clean."</w:t>
      </w:r>
    </w:p>
    <w:p w:rsidR="00000000" w:rsidDel="00000000" w:rsidP="00000000" w:rsidRDefault="00000000" w:rsidRPr="00000000" w14:paraId="00000256">
      <w:pPr>
        <w:pageBreakBefore w:val="0"/>
        <w:rPr/>
      </w:pPr>
      <w:r w:rsidDel="00000000" w:rsidR="00000000" w:rsidRPr="00000000">
        <w:rPr>
          <w:rtl w:val="0"/>
        </w:rPr>
        <w:t xml:space="preserve">            mc "It'll be fine Sayori. I'll just clean the rest afterwards."</w:t>
      </w:r>
    </w:p>
    <w:p w:rsidR="00000000" w:rsidDel="00000000" w:rsidP="00000000" w:rsidRDefault="00000000" w:rsidRPr="00000000" w14:paraId="00000257">
      <w:pPr>
        <w:pageBreakBefore w:val="0"/>
        <w:rPr/>
      </w:pPr>
      <w:r w:rsidDel="00000000" w:rsidR="00000000" w:rsidRPr="00000000">
        <w:rPr>
          <w:rtl w:val="0"/>
        </w:rPr>
        <w:t xml:space="preserve">            s "But what if Yuri comes over? She won't think so well of you if your room is dirty."</w:t>
      </w:r>
    </w:p>
    <w:p w:rsidR="00000000" w:rsidDel="00000000" w:rsidP="00000000" w:rsidRDefault="00000000" w:rsidRPr="00000000" w14:paraId="00000258">
      <w:pPr>
        <w:pageBreakBefore w:val="0"/>
        <w:rPr/>
      </w:pPr>
      <w:r w:rsidDel="00000000" w:rsidR="00000000" w:rsidRPr="00000000">
        <w:rPr>
          <w:rtl w:val="0"/>
        </w:rPr>
        <w:t xml:space="preserve">            "If only you knew what caused this to happen."</w:t>
      </w:r>
    </w:p>
    <w:p w:rsidR="00000000" w:rsidDel="00000000" w:rsidP="00000000" w:rsidRDefault="00000000" w:rsidRPr="00000000" w14:paraId="00000259">
      <w:pPr>
        <w:pageBreakBefore w:val="0"/>
        <w:rPr/>
      </w:pPr>
      <w:r w:rsidDel="00000000" w:rsidR="00000000" w:rsidRPr="00000000">
        <w:rPr>
          <w:rtl w:val="0"/>
        </w:rPr>
        <w:t xml:space="preserve">            "Actually{w=0.25}, {i}I pray that you never find out what happened there.{/i}"</w:t>
      </w:r>
    </w:p>
    <w:p w:rsidR="00000000" w:rsidDel="00000000" w:rsidP="00000000" w:rsidRDefault="00000000" w:rsidRPr="00000000" w14:paraId="0000025A">
      <w:pPr>
        <w:pageBreakBefore w:val="0"/>
        <w:rPr/>
      </w:pPr>
      <w:r w:rsidDel="00000000" w:rsidR="00000000" w:rsidRPr="00000000">
        <w:rPr>
          <w:rtl w:val="0"/>
        </w:rPr>
        <w:t xml:space="preserve">            s 3bd "Come on. Pleeeeeeeease?"</w:t>
      </w:r>
    </w:p>
    <w:p w:rsidR="00000000" w:rsidDel="00000000" w:rsidP="00000000" w:rsidRDefault="00000000" w:rsidRPr="00000000" w14:paraId="0000025B">
      <w:pPr>
        <w:pageBreakBefore w:val="0"/>
        <w:rPr/>
      </w:pPr>
      <w:r w:rsidDel="00000000" w:rsidR="00000000" w:rsidRPr="00000000">
        <w:rPr>
          <w:rtl w:val="0"/>
        </w:rPr>
        <w:t xml:space="preserve">            "{i}Sigh{/i}. There's no way of talking her out of this."</w:t>
      </w:r>
    </w:p>
    <w:p w:rsidR="00000000" w:rsidDel="00000000" w:rsidP="00000000" w:rsidRDefault="00000000" w:rsidRPr="00000000" w14:paraId="0000025C">
      <w:pPr>
        <w:pageBreakBefore w:val="0"/>
        <w:rPr/>
      </w:pPr>
      <w:r w:rsidDel="00000000" w:rsidR="00000000" w:rsidRPr="00000000">
        <w:rPr>
          <w:rtl w:val="0"/>
        </w:rPr>
        <w:t xml:space="preserve">            "Fine, you can clean for me. But don't go snooping around too much."</w:t>
      </w:r>
    </w:p>
    <w:p w:rsidR="00000000" w:rsidDel="00000000" w:rsidP="00000000" w:rsidRDefault="00000000" w:rsidRPr="00000000" w14:paraId="0000025D">
      <w:pPr>
        <w:pageBreakBefore w:val="0"/>
        <w:rPr/>
      </w:pPr>
      <w:r w:rsidDel="00000000" w:rsidR="00000000" w:rsidRPr="00000000">
        <w:rPr>
          <w:rtl w:val="0"/>
        </w:rPr>
        <w:t xml:space="preserve">            s 4br "Yaaaay!"</w:t>
      </w:r>
    </w:p>
    <w:p w:rsidR="00000000" w:rsidDel="00000000" w:rsidP="00000000" w:rsidRDefault="00000000" w:rsidRPr="00000000" w14:paraId="0000025E">
      <w:pPr>
        <w:pageBreakBefore w:val="0"/>
        <w:rPr/>
      </w:pPr>
      <w:r w:rsidDel="00000000" w:rsidR="00000000" w:rsidRPr="00000000">
        <w:rPr>
          <w:rtl w:val="0"/>
        </w:rPr>
        <w:t xml:space="preserve">            show sayori at thide zorder 1</w:t>
      </w:r>
    </w:p>
    <w:p w:rsidR="00000000" w:rsidDel="00000000" w:rsidP="00000000" w:rsidRDefault="00000000" w:rsidRPr="00000000" w14:paraId="0000025F">
      <w:pPr>
        <w:pageBreakBefore w:val="0"/>
        <w:rPr/>
      </w:pPr>
      <w:r w:rsidDel="00000000" w:rsidR="00000000" w:rsidRPr="00000000">
        <w:rPr>
          <w:rtl w:val="0"/>
        </w:rPr>
        <w:t xml:space="preserve">            hide sayori</w:t>
      </w:r>
    </w:p>
    <w:p w:rsidR="00000000" w:rsidDel="00000000" w:rsidP="00000000" w:rsidRDefault="00000000" w:rsidRPr="00000000" w14:paraId="00000260">
      <w:pPr>
        <w:pageBreakBefore w:val="0"/>
        <w:rPr/>
      </w:pPr>
      <w:r w:rsidDel="00000000" w:rsidR="00000000" w:rsidRPr="00000000">
        <w:rPr>
          <w:rtl w:val="0"/>
        </w:rPr>
        <w:t xml:space="preserve">            scene bg residential_day</w:t>
      </w:r>
    </w:p>
    <w:p w:rsidR="00000000" w:rsidDel="00000000" w:rsidP="00000000" w:rsidRDefault="00000000" w:rsidRPr="00000000" w14:paraId="00000261">
      <w:pPr>
        <w:pageBreakBefore w:val="0"/>
        <w:rPr/>
      </w:pPr>
      <w:r w:rsidDel="00000000" w:rsidR="00000000" w:rsidRPr="00000000">
        <w:rPr>
          <w:rtl w:val="0"/>
        </w:rPr>
        <w:t xml:space="preserve">            with wipeleft</w:t>
      </w:r>
    </w:p>
    <w:p w:rsidR="00000000" w:rsidDel="00000000" w:rsidP="00000000" w:rsidRDefault="00000000" w:rsidRPr="00000000" w14:paraId="00000262">
      <w:pPr>
        <w:pageBreakBefore w:val="0"/>
        <w:rPr/>
      </w:pPr>
      <w:r w:rsidDel="00000000" w:rsidR="00000000" w:rsidRPr="00000000">
        <w:rPr>
          <w:rtl w:val="0"/>
        </w:rPr>
        <w:t xml:space="preserve">            show sayori 1bq at t11 zorder 2</w:t>
      </w:r>
    </w:p>
    <w:p w:rsidR="00000000" w:rsidDel="00000000" w:rsidP="00000000" w:rsidRDefault="00000000" w:rsidRPr="00000000" w14:paraId="00000263">
      <w:pPr>
        <w:pageBreakBefore w:val="0"/>
        <w:rPr/>
      </w:pPr>
      <w:r w:rsidDel="00000000" w:rsidR="00000000" w:rsidRPr="00000000">
        <w:rPr>
          <w:rtl w:val="0"/>
        </w:rPr>
        <w:t xml:space="preserve">            "While walking on the way home with Sayori something seemed off."</w:t>
      </w:r>
    </w:p>
    <w:p w:rsidR="00000000" w:rsidDel="00000000" w:rsidP="00000000" w:rsidRDefault="00000000" w:rsidRPr="00000000" w14:paraId="00000264">
      <w:pPr>
        <w:pageBreakBefore w:val="0"/>
        <w:rPr/>
      </w:pPr>
      <w:r w:rsidDel="00000000" w:rsidR="00000000" w:rsidRPr="00000000">
        <w:rPr>
          <w:rtl w:val="0"/>
        </w:rPr>
        <w:t xml:space="preserve">            "For one thing</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she had no trouble walking despite the supposed swelling in her toe."</w:t>
      </w:r>
    </w:p>
    <w:p w:rsidR="00000000" w:rsidDel="00000000" w:rsidP="00000000" w:rsidRDefault="00000000" w:rsidRPr="00000000" w14:paraId="00000265">
      <w:pPr>
        <w:pageBreakBefore w:val="0"/>
        <w:rPr/>
      </w:pPr>
      <w:r w:rsidDel="00000000" w:rsidR="00000000" w:rsidRPr="00000000">
        <w:rPr>
          <w:rtl w:val="0"/>
        </w:rPr>
        <w:t xml:space="preserve">            "And secondly, she seemed less...{w=0.25}Sayori than usual. Am I just seeing things? I'm probably overthinking it."</w:t>
      </w:r>
    </w:p>
    <w:p w:rsidR="00000000" w:rsidDel="00000000" w:rsidP="00000000" w:rsidRDefault="00000000" w:rsidRPr="00000000" w14:paraId="00000266">
      <w:pPr>
        <w:pageBreakBefore w:val="0"/>
        <w:rPr/>
      </w:pPr>
      <w:r w:rsidDel="00000000" w:rsidR="00000000" w:rsidRPr="00000000">
        <w:rPr>
          <w:rtl w:val="0"/>
        </w:rPr>
        <w:t xml:space="preserve">            "I wish I thought this intensely at school."</w:t>
      </w:r>
    </w:p>
    <w:p w:rsidR="00000000" w:rsidDel="00000000" w:rsidP="00000000" w:rsidRDefault="00000000" w:rsidRPr="00000000" w14:paraId="00000267">
      <w:pPr>
        <w:pageBreakBefore w:val="0"/>
        <w:rPr/>
      </w:pPr>
      <w:r w:rsidDel="00000000" w:rsidR="00000000" w:rsidRPr="00000000">
        <w:rPr>
          <w:rtl w:val="0"/>
        </w:rPr>
        <w:t xml:space="preserve">            show sayori thide</w:t>
      </w:r>
    </w:p>
    <w:p w:rsidR="00000000" w:rsidDel="00000000" w:rsidP="00000000" w:rsidRDefault="00000000" w:rsidRPr="00000000" w14:paraId="00000268">
      <w:pPr>
        <w:pageBreakBefore w:val="0"/>
        <w:rPr/>
      </w:pPr>
      <w:r w:rsidDel="00000000" w:rsidR="00000000" w:rsidRPr="00000000">
        <w:rPr>
          <w:rtl w:val="0"/>
        </w:rPr>
        <w:t xml:space="preserve">            hide sayori</w:t>
      </w:r>
    </w:p>
    <w:p w:rsidR="00000000" w:rsidDel="00000000" w:rsidP="00000000" w:rsidRDefault="00000000" w:rsidRPr="00000000" w14:paraId="00000269">
      <w:pPr>
        <w:pageBreakBefore w:val="0"/>
        <w:rPr/>
      </w:pPr>
      <w:r w:rsidDel="00000000" w:rsidR="00000000" w:rsidRPr="00000000">
        <w:rPr>
          <w:rtl w:val="0"/>
        </w:rPr>
        <w:t xml:space="preserve">            scene bg bedroom</w:t>
      </w:r>
    </w:p>
    <w:p w:rsidR="00000000" w:rsidDel="00000000" w:rsidP="00000000" w:rsidRDefault="00000000" w:rsidRPr="00000000" w14:paraId="0000026A">
      <w:pPr>
        <w:pageBreakBefore w:val="0"/>
        <w:rPr/>
      </w:pPr>
      <w:r w:rsidDel="00000000" w:rsidR="00000000" w:rsidRPr="00000000">
        <w:rPr>
          <w:rtl w:val="0"/>
        </w:rPr>
        <w:t xml:space="preserve">            show sayori 1ba at t11 zorder 2</w:t>
      </w:r>
    </w:p>
    <w:p w:rsidR="00000000" w:rsidDel="00000000" w:rsidP="00000000" w:rsidRDefault="00000000" w:rsidRPr="00000000" w14:paraId="0000026B">
      <w:pPr>
        <w:pageBreakBefore w:val="0"/>
        <w:rPr/>
      </w:pPr>
      <w:r w:rsidDel="00000000" w:rsidR="00000000" w:rsidRPr="00000000">
        <w:rPr>
          <w:rtl w:val="0"/>
        </w:rPr>
        <w:t xml:space="preserve">            mc "You know where to put everything right?"</w:t>
      </w:r>
    </w:p>
    <w:p w:rsidR="00000000" w:rsidDel="00000000" w:rsidP="00000000" w:rsidRDefault="00000000" w:rsidRPr="00000000" w14:paraId="0000026C">
      <w:pPr>
        <w:pageBreakBefore w:val="0"/>
        <w:rPr/>
      </w:pPr>
      <w:r w:rsidDel="00000000" w:rsidR="00000000" w:rsidRPr="00000000">
        <w:rPr>
          <w:rtl w:val="0"/>
        </w:rPr>
        <w:t xml:space="preserve">            s 1bx "Yeah."</w:t>
      </w:r>
    </w:p>
    <w:p w:rsidR="00000000" w:rsidDel="00000000" w:rsidP="00000000" w:rsidRDefault="00000000" w:rsidRPr="00000000" w14:paraId="0000026D">
      <w:pPr>
        <w:pageBreakBefore w:val="0"/>
        <w:rPr/>
      </w:pPr>
      <w:r w:rsidDel="00000000" w:rsidR="00000000" w:rsidRPr="00000000">
        <w:rPr>
          <w:rtl w:val="0"/>
        </w:rPr>
        <w:t xml:space="preserve">            s 5bb "At least I hope</w:t>
      </w:r>
      <w:commentRangeStart w:id="4"/>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            mc "Okay, see ya later Sayori."</w:t>
      </w:r>
    </w:p>
    <w:p w:rsidR="00000000" w:rsidDel="00000000" w:rsidP="00000000" w:rsidRDefault="00000000" w:rsidRPr="00000000" w14:paraId="0000026F">
      <w:pPr>
        <w:pageBreakBefore w:val="0"/>
        <w:rPr/>
      </w:pPr>
      <w:r w:rsidDel="00000000" w:rsidR="00000000" w:rsidRPr="00000000">
        <w:rPr>
          <w:rtl w:val="0"/>
        </w:rPr>
        <w:t xml:space="preserve">            show sayori at thide</w:t>
      </w:r>
    </w:p>
    <w:p w:rsidR="00000000" w:rsidDel="00000000" w:rsidP="00000000" w:rsidRDefault="00000000" w:rsidRPr="00000000" w14:paraId="00000270">
      <w:pPr>
        <w:pageBreakBefore w:val="0"/>
        <w:rPr/>
      </w:pPr>
      <w:r w:rsidDel="00000000" w:rsidR="00000000" w:rsidRPr="00000000">
        <w:rPr>
          <w:rtl w:val="0"/>
        </w:rPr>
        <w:t xml:space="preserve">            hide sayori</w:t>
      </w:r>
    </w:p>
    <w:p w:rsidR="00000000" w:rsidDel="00000000" w:rsidP="00000000" w:rsidRDefault="00000000" w:rsidRPr="00000000" w14:paraId="00000271">
      <w:pPr>
        <w:pageBreakBefore w:val="0"/>
        <w:rPr/>
      </w:pPr>
      <w:r w:rsidDel="00000000" w:rsidR="00000000" w:rsidRPr="00000000">
        <w:rPr>
          <w:rtl w:val="0"/>
        </w:rPr>
        <w:t xml:space="preserve">            stop music</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        "Prepare for Library":</w:t>
      </w:r>
    </w:p>
    <w:p w:rsidR="00000000" w:rsidDel="00000000" w:rsidP="00000000" w:rsidRDefault="00000000" w:rsidRPr="00000000" w14:paraId="00000274">
      <w:pPr>
        <w:pageBreakBefore w:val="0"/>
        <w:rPr/>
      </w:pPr>
      <w:r w:rsidDel="00000000" w:rsidR="00000000" w:rsidRPr="00000000">
        <w:rPr>
          <w:rtl w:val="0"/>
        </w:rPr>
        <w:t xml:space="preserve">            "I’ll go get ready to go to the library."</w:t>
      </w:r>
    </w:p>
    <w:p w:rsidR="00000000" w:rsidDel="00000000" w:rsidP="00000000" w:rsidRDefault="00000000" w:rsidRPr="00000000" w14:paraId="00000275">
      <w:pPr>
        <w:pageBreakBefore w:val="0"/>
        <w:rPr/>
      </w:pPr>
      <w:r w:rsidDel="00000000" w:rsidR="00000000" w:rsidRPr="00000000">
        <w:rPr>
          <w:rtl w:val="0"/>
        </w:rPr>
        <w:t xml:space="preserve">            "I'm probably overthinking about Sayori."</w:t>
      </w:r>
    </w:p>
    <w:p w:rsidR="00000000" w:rsidDel="00000000" w:rsidP="00000000" w:rsidRDefault="00000000" w:rsidRPr="00000000" w14:paraId="00000276">
      <w:pPr>
        <w:pageBreakBefore w:val="0"/>
        <w:rPr/>
      </w:pPr>
      <w:r w:rsidDel="00000000" w:rsidR="00000000" w:rsidRPr="00000000">
        <w:rPr>
          <w:rtl w:val="0"/>
        </w:rPr>
        <w:t xml:space="preserve">            stop music</w:t>
      </w:r>
    </w:p>
    <w:p w:rsidR="00000000" w:rsidDel="00000000" w:rsidP="00000000" w:rsidRDefault="00000000" w:rsidRPr="00000000" w14:paraId="00000277">
      <w:pPr>
        <w:pageBreakBefore w:val="0"/>
        <w:rPr/>
      </w:pPr>
      <w:r w:rsidDel="00000000" w:rsidR="00000000" w:rsidRPr="00000000">
        <w:rPr>
          <w:rtl w:val="0"/>
        </w:rPr>
        <w:t xml:space="preserve">            play music t3</w:t>
      </w:r>
    </w:p>
    <w:p w:rsidR="00000000" w:rsidDel="00000000" w:rsidP="00000000" w:rsidRDefault="00000000" w:rsidRPr="00000000" w14:paraId="00000278">
      <w:pPr>
        <w:pageBreakBefore w:val="0"/>
        <w:rPr/>
      </w:pPr>
      <w:r w:rsidDel="00000000" w:rsidR="00000000" w:rsidRPr="00000000">
        <w:rPr>
          <w:rtl w:val="0"/>
        </w:rPr>
        <w:t xml:space="preserve">            scene bg bedroom </w:t>
      </w:r>
    </w:p>
    <w:p w:rsidR="00000000" w:rsidDel="00000000" w:rsidP="00000000" w:rsidRDefault="00000000" w:rsidRPr="00000000" w14:paraId="00000279">
      <w:pPr>
        <w:pageBreakBefore w:val="0"/>
        <w:rPr/>
      </w:pPr>
      <w:r w:rsidDel="00000000" w:rsidR="00000000" w:rsidRPr="00000000">
        <w:rPr>
          <w:rtl w:val="0"/>
        </w:rPr>
        <w:t xml:space="preserve">            #dirty (custom)</w:t>
      </w:r>
    </w:p>
    <w:p w:rsidR="00000000" w:rsidDel="00000000" w:rsidP="00000000" w:rsidRDefault="00000000" w:rsidRPr="00000000" w14:paraId="0000027A">
      <w:pPr>
        <w:pageBreakBefore w:val="0"/>
        <w:rPr/>
      </w:pPr>
      <w:r w:rsidDel="00000000" w:rsidR="00000000" w:rsidRPr="00000000">
        <w:rPr>
          <w:rtl w:val="0"/>
        </w:rPr>
        <w:t xml:space="preserve">            with wipeleft</w:t>
      </w:r>
    </w:p>
    <w:p w:rsidR="00000000" w:rsidDel="00000000" w:rsidP="00000000" w:rsidRDefault="00000000" w:rsidRPr="00000000" w14:paraId="0000027B">
      <w:pPr>
        <w:pageBreakBefore w:val="0"/>
        <w:rPr/>
      </w:pPr>
      <w:r w:rsidDel="00000000" w:rsidR="00000000" w:rsidRPr="00000000">
        <w:rPr>
          <w:rtl w:val="0"/>
        </w:rPr>
        <w:t xml:space="preserve">            mc "Man, this room really is a mess."</w:t>
      </w:r>
    </w:p>
    <w:p w:rsidR="00000000" w:rsidDel="00000000" w:rsidP="00000000" w:rsidRDefault="00000000" w:rsidRPr="00000000" w14:paraId="0000027C">
      <w:pPr>
        <w:pageBreakBefore w:val="0"/>
        <w:rPr/>
      </w:pPr>
      <w:r w:rsidDel="00000000" w:rsidR="00000000" w:rsidRPr="00000000">
        <w:rPr>
          <w:rtl w:val="0"/>
        </w:rPr>
        <w:t xml:space="preserve">            mc "Why didn’t I fix it earlier?"</w:t>
      </w:r>
    </w:p>
    <w:p w:rsidR="00000000" w:rsidDel="00000000" w:rsidP="00000000" w:rsidRDefault="00000000" w:rsidRPr="00000000" w14:paraId="0000027D">
      <w:pPr>
        <w:pageBreakBefore w:val="0"/>
        <w:rPr/>
      </w:pPr>
      <w:r w:rsidDel="00000000" w:rsidR="00000000" w:rsidRPr="00000000">
        <w:rPr>
          <w:rtl w:val="0"/>
        </w:rPr>
        <w:t xml:space="preserve">            scene bg bedroom</w:t>
      </w:r>
    </w:p>
    <w:p w:rsidR="00000000" w:rsidDel="00000000" w:rsidP="00000000" w:rsidRDefault="00000000" w:rsidRPr="00000000" w14:paraId="0000027E">
      <w:pPr>
        <w:pageBreakBefore w:val="0"/>
        <w:rPr/>
      </w:pPr>
      <w:r w:rsidDel="00000000" w:rsidR="00000000" w:rsidRPr="00000000">
        <w:rPr>
          <w:rtl w:val="0"/>
        </w:rPr>
        <w:t xml:space="preserve">            with wipeleft_scene</w:t>
      </w:r>
    </w:p>
    <w:p w:rsidR="00000000" w:rsidDel="00000000" w:rsidP="00000000" w:rsidRDefault="00000000" w:rsidRPr="00000000" w14:paraId="0000027F">
      <w:pPr>
        <w:pageBreakBefore w:val="0"/>
        <w:rPr/>
      </w:pPr>
      <w:r w:rsidDel="00000000" w:rsidR="00000000" w:rsidRPr="00000000">
        <w:rPr>
          <w:rtl w:val="0"/>
        </w:rPr>
        <w:t xml:space="preserve">            "A bit of time passes and the room is cleaned."</w:t>
      </w:r>
    </w:p>
    <w:p w:rsidR="00000000" w:rsidDel="00000000" w:rsidP="00000000" w:rsidRDefault="00000000" w:rsidRPr="00000000" w14:paraId="00000280">
      <w:pPr>
        <w:pageBreakBefore w:val="0"/>
        <w:rPr/>
      </w:pPr>
      <w:r w:rsidDel="00000000" w:rsidR="00000000" w:rsidRPr="00000000">
        <w:rPr>
          <w:rtl w:val="0"/>
        </w:rPr>
        <w:t xml:space="preserve">            mc "That took a bit more time than I thought it would."</w:t>
      </w:r>
    </w:p>
    <w:p w:rsidR="00000000" w:rsidDel="00000000" w:rsidP="00000000" w:rsidRDefault="00000000" w:rsidRPr="00000000" w14:paraId="00000281">
      <w:pPr>
        <w:pageBreakBefore w:val="0"/>
        <w:rPr/>
      </w:pPr>
      <w:r w:rsidDel="00000000" w:rsidR="00000000" w:rsidRPr="00000000">
        <w:rPr>
          <w:rtl w:val="0"/>
        </w:rPr>
        <w:t xml:space="preserve">            mc "Granted I did just throw everything in the washing machine."</w:t>
      </w:r>
    </w:p>
    <w:p w:rsidR="00000000" w:rsidDel="00000000" w:rsidP="00000000" w:rsidRDefault="00000000" w:rsidRPr="00000000" w14:paraId="00000282">
      <w:pPr>
        <w:pageBreakBefore w:val="0"/>
        <w:rPr/>
      </w:pPr>
      <w:r w:rsidDel="00000000" w:rsidR="00000000" w:rsidRPr="00000000">
        <w:rPr>
          <w:rtl w:val="0"/>
        </w:rPr>
        <w:t xml:space="preserve">            mc "What time is it anyway?"</w:t>
      </w:r>
    </w:p>
    <w:p w:rsidR="00000000" w:rsidDel="00000000" w:rsidP="00000000" w:rsidRDefault="00000000" w:rsidRPr="00000000" w14:paraId="00000283">
      <w:pPr>
        <w:pageBreakBefore w:val="0"/>
        <w:rPr/>
      </w:pPr>
      <w:r w:rsidDel="00000000" w:rsidR="00000000" w:rsidRPr="00000000">
        <w:rPr>
          <w:rtl w:val="0"/>
        </w:rPr>
        <w:t xml:space="preserve">            "I look to the table and notice the lotion."</w:t>
      </w:r>
    </w:p>
    <w:p w:rsidR="00000000" w:rsidDel="00000000" w:rsidP="00000000" w:rsidRDefault="00000000" w:rsidRPr="00000000" w14:paraId="00000284">
      <w:pPr>
        <w:pageBreakBefore w:val="0"/>
        <w:rPr/>
      </w:pPr>
      <w:r w:rsidDel="00000000" w:rsidR="00000000" w:rsidRPr="00000000">
        <w:rPr>
          <w:rtl w:val="0"/>
        </w:rPr>
        <w:t xml:space="preserve">            "I should really hide that thing eventually."</w:t>
      </w:r>
    </w:p>
    <w:p w:rsidR="00000000" w:rsidDel="00000000" w:rsidP="00000000" w:rsidRDefault="00000000" w:rsidRPr="00000000" w14:paraId="00000285">
      <w:pPr>
        <w:pageBreakBefore w:val="0"/>
        <w:rPr/>
      </w:pPr>
      <w:r w:rsidDel="00000000" w:rsidR="00000000" w:rsidRPr="00000000">
        <w:rPr>
          <w:rtl w:val="0"/>
        </w:rPr>
        <w:t xml:space="preserve">            "The time is 6:00."</w:t>
      </w:r>
    </w:p>
    <w:p w:rsidR="00000000" w:rsidDel="00000000" w:rsidP="00000000" w:rsidRDefault="00000000" w:rsidRPr="00000000" w14:paraId="00000286">
      <w:pPr>
        <w:pageBreakBefore w:val="0"/>
        <w:rPr/>
      </w:pPr>
      <w:r w:rsidDel="00000000" w:rsidR="00000000" w:rsidRPr="00000000">
        <w:rPr>
          <w:rtl w:val="0"/>
        </w:rPr>
        <w:t xml:space="preserve">            "That’s not a comforting notion."</w:t>
      </w:r>
    </w:p>
    <w:p w:rsidR="00000000" w:rsidDel="00000000" w:rsidP="00000000" w:rsidRDefault="00000000" w:rsidRPr="00000000" w14:paraId="00000287">
      <w:pPr>
        <w:pageBreakBefore w:val="0"/>
        <w:rPr/>
      </w:pPr>
      <w:r w:rsidDel="00000000" w:rsidR="00000000" w:rsidRPr="00000000">
        <w:rPr>
          <w:rtl w:val="0"/>
        </w:rPr>
        <w:t xml:space="preserve">            "I don’t even know where this place is, I should be heading out now."</w:t>
      </w:r>
    </w:p>
    <w:p w:rsidR="00000000" w:rsidDel="00000000" w:rsidP="00000000" w:rsidRDefault="00000000" w:rsidRPr="00000000" w14:paraId="00000288">
      <w:pPr>
        <w:pageBreakBefore w:val="0"/>
        <w:rPr/>
      </w:pPr>
      <w:r w:rsidDel="00000000" w:rsidR="00000000" w:rsidRPr="00000000">
        <w:rPr>
          <w:rtl w:val="0"/>
        </w:rPr>
        <w:t xml:space="preserve">            scene bg residential_day</w:t>
      </w:r>
    </w:p>
    <w:p w:rsidR="00000000" w:rsidDel="00000000" w:rsidP="00000000" w:rsidRDefault="00000000" w:rsidRPr="00000000" w14:paraId="00000289">
      <w:pPr>
        <w:pageBreakBefore w:val="0"/>
        <w:rPr/>
      </w:pPr>
      <w:r w:rsidDel="00000000" w:rsidR="00000000" w:rsidRPr="00000000">
        <w:rPr>
          <w:rtl w:val="0"/>
        </w:rPr>
        <w:t xml:space="preserve">            with wipeleft</w:t>
      </w: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    scene bg residential</w:t>
      </w:r>
    </w:p>
    <w:p w:rsidR="00000000" w:rsidDel="00000000" w:rsidP="00000000" w:rsidRDefault="00000000" w:rsidRPr="00000000" w14:paraId="0000028C">
      <w:pPr>
        <w:pageBreakBefore w:val="0"/>
        <w:rPr/>
      </w:pPr>
      <w:r w:rsidDel="00000000" w:rsidR="00000000" w:rsidRPr="00000000">
        <w:rPr>
          <w:rtl w:val="0"/>
        </w:rPr>
        <w:t xml:space="preserve">    #maybe central hub</w:t>
      </w:r>
    </w:p>
    <w:p w:rsidR="00000000" w:rsidDel="00000000" w:rsidP="00000000" w:rsidRDefault="00000000" w:rsidRPr="00000000" w14:paraId="0000028D">
      <w:pPr>
        <w:pageBreakBefore w:val="0"/>
        <w:rPr/>
      </w:pPr>
      <w:r w:rsidDel="00000000" w:rsidR="00000000" w:rsidRPr="00000000">
        <w:rPr>
          <w:rtl w:val="0"/>
        </w:rPr>
        <w:t xml:space="preserve">    with </w:t>
      </w:r>
      <w:r w:rsidDel="00000000" w:rsidR="00000000" w:rsidRPr="00000000">
        <w:rPr>
          <w:rtl w:val="0"/>
        </w:rPr>
        <w:t xml:space="preserve">wipeleft_scene</w:t>
      </w: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    "Where is it? </w:t>
      </w:r>
      <w:r w:rsidDel="00000000" w:rsidR="00000000" w:rsidRPr="00000000">
        <w:rPr>
          <w:rtl w:val="0"/>
        </w:rPr>
        <w:t xml:space="preserve">I’m running late.</w:t>
      </w:r>
      <w:r w:rsidDel="00000000" w:rsidR="00000000" w:rsidRPr="00000000">
        <w:rPr>
          <w:rtl w:val="0"/>
        </w:rPr>
        <w:t xml:space="preserve">"</w:t>
      </w:r>
    </w:p>
    <w:p w:rsidR="00000000" w:rsidDel="00000000" w:rsidP="00000000" w:rsidRDefault="00000000" w:rsidRPr="00000000" w14:paraId="0000028F">
      <w:pPr>
        <w:pageBreakBefore w:val="0"/>
        <w:rPr/>
      </w:pPr>
      <w:r w:rsidDel="00000000" w:rsidR="00000000" w:rsidRPr="00000000">
        <w:rPr>
          <w:rtl w:val="0"/>
        </w:rPr>
        <w:t xml:space="preserve">    "She said it would be East."</w:t>
      </w:r>
    </w:p>
    <w:p w:rsidR="00000000" w:rsidDel="00000000" w:rsidP="00000000" w:rsidRDefault="00000000" w:rsidRPr="00000000" w14:paraId="00000290">
      <w:pPr>
        <w:pageBreakBefore w:val="0"/>
        <w:rPr/>
      </w:pPr>
      <w:r w:rsidDel="00000000" w:rsidR="00000000" w:rsidRPr="00000000">
        <w:rPr>
          <w:rtl w:val="0"/>
        </w:rPr>
        <w:t xml:space="preserve">    "Here it is."</w:t>
      </w:r>
    </w:p>
    <w:p w:rsidR="00000000" w:rsidDel="00000000" w:rsidP="00000000" w:rsidRDefault="00000000" w:rsidRPr="00000000" w14:paraId="00000291">
      <w:pPr>
        <w:pageBreakBefore w:val="0"/>
        <w:rPr/>
      </w:pPr>
      <w:r w:rsidDel="00000000" w:rsidR="00000000" w:rsidRPr="00000000">
        <w:rPr>
          <w:rtl w:val="0"/>
        </w:rPr>
        <w:t xml:space="preserve">    stop music</w:t>
      </w:r>
    </w:p>
    <w:p w:rsidR="00000000" w:rsidDel="00000000" w:rsidP="00000000" w:rsidRDefault="00000000" w:rsidRPr="00000000" w14:paraId="00000292">
      <w:pPr>
        <w:pageBreakBefore w:val="0"/>
        <w:rPr/>
      </w:pPr>
      <w:r w:rsidDel="00000000" w:rsidR="00000000" w:rsidRPr="00000000">
        <w:rPr>
          <w:rtl w:val="0"/>
        </w:rPr>
        <w:t xml:space="preserve">    play music t6</w:t>
      </w:r>
    </w:p>
    <w:p w:rsidR="00000000" w:rsidDel="00000000" w:rsidP="00000000" w:rsidRDefault="00000000" w:rsidRPr="00000000" w14:paraId="00000293">
      <w:pPr>
        <w:pageBreakBefore w:val="0"/>
        <w:rPr/>
      </w:pPr>
      <w:r w:rsidDel="00000000" w:rsidR="00000000" w:rsidRPr="00000000">
        <w:rPr>
          <w:rtl w:val="0"/>
        </w:rPr>
        <w:t xml:space="preserve">    show yuri 1ba at t11 zorder 2</w:t>
      </w:r>
    </w:p>
    <w:p w:rsidR="00000000" w:rsidDel="00000000" w:rsidP="00000000" w:rsidRDefault="00000000" w:rsidRPr="00000000" w14:paraId="00000294">
      <w:pPr>
        <w:pageBreakBefore w:val="0"/>
        <w:rPr/>
      </w:pPr>
      <w:r w:rsidDel="00000000" w:rsidR="00000000" w:rsidRPr="00000000">
        <w:rPr>
          <w:rtl w:val="0"/>
        </w:rPr>
        <w:t xml:space="preserve">    y "Hi, [player]."</w:t>
      </w:r>
    </w:p>
    <w:p w:rsidR="00000000" w:rsidDel="00000000" w:rsidP="00000000" w:rsidRDefault="00000000" w:rsidRPr="00000000" w14:paraId="00000295">
      <w:pPr>
        <w:pageBreakBefore w:val="0"/>
        <w:rPr/>
      </w:pPr>
      <w:r w:rsidDel="00000000" w:rsidR="00000000" w:rsidRPr="00000000">
        <w:rPr>
          <w:rtl w:val="0"/>
        </w:rPr>
        <w:t xml:space="preserve">    "I see Yuri carrying a satchel."</w:t>
      </w:r>
    </w:p>
    <w:p w:rsidR="00000000" w:rsidDel="00000000" w:rsidP="00000000" w:rsidRDefault="00000000" w:rsidRPr="00000000" w14:paraId="00000296">
      <w:pPr>
        <w:pageBreakBefore w:val="0"/>
        <w:rPr/>
      </w:pPr>
      <w:r w:rsidDel="00000000" w:rsidR="00000000" w:rsidRPr="00000000">
        <w:rPr>
          <w:rtl w:val="0"/>
        </w:rPr>
        <w:t xml:space="preserve">    mc "Hi, Yuri."</w:t>
      </w:r>
    </w:p>
    <w:p w:rsidR="00000000" w:rsidDel="00000000" w:rsidP="00000000" w:rsidRDefault="00000000" w:rsidRPr="00000000" w14:paraId="00000297">
      <w:pPr>
        <w:pageBreakBefore w:val="0"/>
        <w:rPr/>
      </w:pPr>
      <w:r w:rsidDel="00000000" w:rsidR="00000000" w:rsidRPr="00000000">
        <w:rPr>
          <w:rtl w:val="0"/>
        </w:rPr>
        <w:t xml:space="preserve">    mc "Sorry I’m late, I didn’t really know where I was going."</w:t>
      </w:r>
    </w:p>
    <w:p w:rsidR="00000000" w:rsidDel="00000000" w:rsidP="00000000" w:rsidRDefault="00000000" w:rsidRPr="00000000" w14:paraId="00000298">
      <w:pPr>
        <w:pageBreakBefore w:val="0"/>
        <w:rPr/>
      </w:pPr>
      <w:r w:rsidDel="00000000" w:rsidR="00000000" w:rsidRPr="00000000">
        <w:rPr>
          <w:rtl w:val="0"/>
        </w:rPr>
        <w:t xml:space="preserve">    y "That’s alright, this place is out of the way from busier- common areas."</w:t>
      </w:r>
    </w:p>
    <w:p w:rsidR="00000000" w:rsidDel="00000000" w:rsidP="00000000" w:rsidRDefault="00000000" w:rsidRPr="00000000" w14:paraId="00000299">
      <w:pPr>
        <w:pageBreakBefore w:val="0"/>
        <w:rPr/>
      </w:pPr>
      <w:r w:rsidDel="00000000" w:rsidR="00000000" w:rsidRPr="00000000">
        <w:rPr>
          <w:rtl w:val="0"/>
        </w:rPr>
        <w:t xml:space="preserve">    mc "So, do you visit this place often?"</w:t>
      </w:r>
    </w:p>
    <w:p w:rsidR="00000000" w:rsidDel="00000000" w:rsidP="00000000" w:rsidRDefault="00000000" w:rsidRPr="00000000" w14:paraId="0000029A">
      <w:pPr>
        <w:pageBreakBefore w:val="0"/>
        <w:rPr/>
      </w:pPr>
      <w:r w:rsidDel="00000000" w:rsidR="00000000" w:rsidRPr="00000000">
        <w:rPr>
          <w:rtl w:val="0"/>
        </w:rPr>
        <w:t xml:space="preserve">    y 1bb "Yes, I usually come here after the club ends."</w:t>
      </w:r>
    </w:p>
    <w:p w:rsidR="00000000" w:rsidDel="00000000" w:rsidP="00000000" w:rsidRDefault="00000000" w:rsidRPr="00000000" w14:paraId="0000029B">
      <w:pPr>
        <w:pageBreakBefore w:val="0"/>
        <w:rPr/>
      </w:pPr>
      <w:r w:rsidDel="00000000" w:rsidR="00000000" w:rsidRPr="00000000">
        <w:rPr>
          <w:rtl w:val="0"/>
        </w:rPr>
        <w:t xml:space="preserve">    y "This is where I got the second Portrait of Markov book."</w:t>
      </w:r>
    </w:p>
    <w:p w:rsidR="00000000" w:rsidDel="00000000" w:rsidP="00000000" w:rsidRDefault="00000000" w:rsidRPr="00000000" w14:paraId="0000029C">
      <w:pPr>
        <w:pageBreakBefore w:val="0"/>
        <w:rPr/>
      </w:pPr>
      <w:r w:rsidDel="00000000" w:rsidR="00000000" w:rsidRPr="00000000">
        <w:rPr>
          <w:rtl w:val="0"/>
        </w:rPr>
        <w:t xml:space="preserve">    y 1bt "It’s not very populated, it’s been losing </w:t>
      </w:r>
      <w:commentRangeStart w:id="5"/>
      <w:r w:rsidDel="00000000" w:rsidR="00000000" w:rsidRPr="00000000">
        <w:rPr>
          <w:rtl w:val="0"/>
        </w:rPr>
        <w:t xml:space="preserve">visitors</w:t>
      </w:r>
      <w:commentRangeEnd w:id="5"/>
      <w:r w:rsidDel="00000000" w:rsidR="00000000" w:rsidRPr="00000000">
        <w:commentReference w:id="5"/>
      </w:r>
      <w:r w:rsidDel="00000000" w:rsidR="00000000" w:rsidRPr="00000000">
        <w:rPr>
          <w:rtl w:val="0"/>
        </w:rPr>
        <w:t xml:space="preserve"> recently."</w:t>
      </w:r>
    </w:p>
    <w:p w:rsidR="00000000" w:rsidDel="00000000" w:rsidP="00000000" w:rsidRDefault="00000000" w:rsidRPr="00000000" w14:paraId="0000029D">
      <w:pPr>
        <w:pageBreakBefore w:val="0"/>
        <w:rPr/>
      </w:pPr>
      <w:r w:rsidDel="00000000" w:rsidR="00000000" w:rsidRPr="00000000">
        <w:rPr>
          <w:rtl w:val="0"/>
        </w:rPr>
        <w:t xml:space="preserve">    y 1bv "I’ve been seeing less and less people here."</w:t>
      </w:r>
    </w:p>
    <w:p w:rsidR="00000000" w:rsidDel="00000000" w:rsidP="00000000" w:rsidRDefault="00000000" w:rsidRPr="00000000" w14:paraId="0000029E">
      <w:pPr>
        <w:pageBreakBefore w:val="0"/>
        <w:rPr/>
      </w:pPr>
      <w:r w:rsidDel="00000000" w:rsidR="00000000" w:rsidRPr="00000000">
        <w:rPr>
          <w:rtl w:val="0"/>
        </w:rPr>
        <w:t xml:space="preserve">    "Wow, Yuri really knows this place."</w:t>
      </w:r>
    </w:p>
    <w:p w:rsidR="00000000" w:rsidDel="00000000" w:rsidP="00000000" w:rsidRDefault="00000000" w:rsidRPr="00000000" w14:paraId="0000029F">
      <w:pPr>
        <w:pageBreakBefore w:val="0"/>
        <w:rPr/>
      </w:pPr>
      <w:r w:rsidDel="00000000" w:rsidR="00000000" w:rsidRPr="00000000">
        <w:rPr>
          <w:rtl w:val="0"/>
        </w:rPr>
        <w:t xml:space="preserve">    mc "You seem to know just about everything about this library."</w:t>
      </w:r>
    </w:p>
    <w:p w:rsidR="00000000" w:rsidDel="00000000" w:rsidP="00000000" w:rsidRDefault="00000000" w:rsidRPr="00000000" w14:paraId="000002A0">
      <w:pPr>
        <w:pageBreakBefore w:val="0"/>
        <w:rPr/>
      </w:pPr>
      <w:r w:rsidDel="00000000" w:rsidR="00000000" w:rsidRPr="00000000">
        <w:rPr>
          <w:rtl w:val="0"/>
        </w:rPr>
        <w:t xml:space="preserve">    y 4bb "Eh, I wouldn’t say that."</w:t>
      </w:r>
    </w:p>
    <w:p w:rsidR="00000000" w:rsidDel="00000000" w:rsidP="00000000" w:rsidRDefault="00000000" w:rsidRPr="00000000" w14:paraId="000002A1">
      <w:pPr>
        <w:pageBreakBefore w:val="0"/>
        <w:rPr/>
      </w:pPr>
      <w:r w:rsidDel="00000000" w:rsidR="00000000" w:rsidRPr="00000000">
        <w:rPr>
          <w:rtl w:val="0"/>
        </w:rPr>
        <w:t xml:space="preserve">    y 4ba "I just pick things up from time to time."</w:t>
      </w:r>
    </w:p>
    <w:p w:rsidR="00000000" w:rsidDel="00000000" w:rsidP="00000000" w:rsidRDefault="00000000" w:rsidRPr="00000000" w14:paraId="000002A2">
      <w:pPr>
        <w:pageBreakBefore w:val="0"/>
        <w:rPr/>
      </w:pPr>
      <w:r w:rsidDel="00000000" w:rsidR="00000000" w:rsidRPr="00000000">
        <w:rPr>
          <w:rtl w:val="0"/>
        </w:rPr>
        <w:t xml:space="preserve">    "That reminds me of something."</w:t>
      </w:r>
    </w:p>
    <w:p w:rsidR="00000000" w:rsidDel="00000000" w:rsidP="00000000" w:rsidRDefault="00000000" w:rsidRPr="00000000" w14:paraId="000002A3">
      <w:pPr>
        <w:pageBreakBefore w:val="0"/>
        <w:rPr/>
      </w:pPr>
      <w:r w:rsidDel="00000000" w:rsidR="00000000" w:rsidRPr="00000000">
        <w:rPr>
          <w:rtl w:val="0"/>
        </w:rPr>
        <w:t xml:space="preserve">    mc "Speaking of that copy of Portrait of Markov, why did you get a second copy?"</w:t>
      </w:r>
    </w:p>
    <w:p w:rsidR="00000000" w:rsidDel="00000000" w:rsidP="00000000" w:rsidRDefault="00000000" w:rsidRPr="00000000" w14:paraId="000002A4">
      <w:pPr>
        <w:pageBreakBefore w:val="0"/>
        <w:rPr/>
      </w:pPr>
      <w:r w:rsidDel="00000000" w:rsidR="00000000" w:rsidRPr="00000000">
        <w:rPr>
          <w:rtl w:val="0"/>
        </w:rPr>
        <w:t xml:space="preserve">    y 1bt "W-what do you mean? S-second copy of what?"</w:t>
      </w:r>
    </w:p>
    <w:p w:rsidR="00000000" w:rsidDel="00000000" w:rsidP="00000000" w:rsidRDefault="00000000" w:rsidRPr="00000000" w14:paraId="000002A5">
      <w:pPr>
        <w:pageBreakBefore w:val="0"/>
        <w:rPr/>
      </w:pPr>
      <w:r w:rsidDel="00000000" w:rsidR="00000000" w:rsidRPr="00000000">
        <w:rPr>
          <w:rtl w:val="0"/>
        </w:rPr>
        <w:t xml:space="preserve">    mc "Remember? When I was first introduced to the club."</w:t>
      </w:r>
    </w:p>
    <w:p w:rsidR="00000000" w:rsidDel="00000000" w:rsidP="00000000" w:rsidRDefault="00000000" w:rsidRPr="00000000" w14:paraId="000002A6">
      <w:pPr>
        <w:pageBreakBefore w:val="0"/>
        <w:rPr/>
      </w:pPr>
      <w:r w:rsidDel="00000000" w:rsidR="00000000" w:rsidRPr="00000000">
        <w:rPr>
          <w:rtl w:val="0"/>
        </w:rPr>
        <w:t xml:space="preserve">    y 3bn "Oh, w-well... that. It’s just... I wanted to get you something."</w:t>
      </w:r>
    </w:p>
    <w:p w:rsidR="00000000" w:rsidDel="00000000" w:rsidP="00000000" w:rsidRDefault="00000000" w:rsidRPr="00000000" w14:paraId="000002A7">
      <w:pPr>
        <w:pageBreakBefore w:val="0"/>
        <w:rPr/>
      </w:pPr>
      <w:r w:rsidDel="00000000" w:rsidR="00000000" w:rsidRPr="00000000">
        <w:rPr>
          <w:rtl w:val="0"/>
        </w:rPr>
        <w:t xml:space="preserve">    "This is some deja vu."</w:t>
      </w:r>
    </w:p>
    <w:p w:rsidR="00000000" w:rsidDel="00000000" w:rsidP="00000000" w:rsidRDefault="00000000" w:rsidRPr="00000000" w14:paraId="000002A8">
      <w:pPr>
        <w:pageBreakBefore w:val="0"/>
        <w:rPr/>
      </w:pPr>
      <w:r w:rsidDel="00000000" w:rsidR="00000000" w:rsidRPr="00000000">
        <w:rPr>
          <w:rtl w:val="0"/>
        </w:rPr>
        <w:t xml:space="preserve">    y 2bq "Let’s just... go inside."</w:t>
      </w:r>
    </w:p>
    <w:p w:rsidR="00000000" w:rsidDel="00000000" w:rsidP="00000000" w:rsidRDefault="00000000" w:rsidRPr="00000000" w14:paraId="000002A9">
      <w:pPr>
        <w:pageBreakBefore w:val="0"/>
        <w:rPr/>
      </w:pPr>
      <w:r w:rsidDel="00000000" w:rsidR="00000000" w:rsidRPr="00000000">
        <w:rPr>
          <w:rtl w:val="0"/>
        </w:rPr>
        <w:t xml:space="preserve">    show yuri at thide zorder 1</w:t>
      </w:r>
    </w:p>
    <w:p w:rsidR="00000000" w:rsidDel="00000000" w:rsidP="00000000" w:rsidRDefault="00000000" w:rsidRPr="00000000" w14:paraId="000002AA">
      <w:pPr>
        <w:pageBreakBefore w:val="0"/>
        <w:rPr/>
      </w:pPr>
      <w:r w:rsidDel="00000000" w:rsidR="00000000" w:rsidRPr="00000000">
        <w:rPr>
          <w:rtl w:val="0"/>
        </w:rPr>
        <w:t xml:space="preserve">    hide yuri</w:t>
      </w:r>
    </w:p>
    <w:p w:rsidR="00000000" w:rsidDel="00000000" w:rsidP="00000000" w:rsidRDefault="00000000" w:rsidRPr="00000000" w14:paraId="000002AB">
      <w:pPr>
        <w:pageBreakBefore w:val="0"/>
        <w:rPr/>
      </w:pPr>
      <w:r w:rsidDel="00000000" w:rsidR="00000000" w:rsidRPr="00000000">
        <w:rPr>
          <w:rtl w:val="0"/>
        </w:rPr>
        <w:t xml:space="preserve">    scene bg (bookstore)</w:t>
      </w:r>
    </w:p>
    <w:p w:rsidR="00000000" w:rsidDel="00000000" w:rsidP="00000000" w:rsidRDefault="00000000" w:rsidRPr="00000000" w14:paraId="000002AC">
      <w:pPr>
        <w:pageBreakBefore w:val="0"/>
        <w:rPr/>
      </w:pPr>
      <w:r w:rsidDel="00000000" w:rsidR="00000000" w:rsidRPr="00000000">
        <w:rPr>
          <w:rtl w:val="0"/>
        </w:rPr>
        <w:t xml:space="preserve">    with </w:t>
      </w:r>
      <w:r w:rsidDel="00000000" w:rsidR="00000000" w:rsidRPr="00000000">
        <w:rPr>
          <w:rtl w:val="0"/>
        </w:rPr>
        <w:t xml:space="preserve">wipeleft_scene</w:t>
      </w: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    show yuri 2ba at t11 zorder 2</w:t>
      </w:r>
    </w:p>
    <w:p w:rsidR="00000000" w:rsidDel="00000000" w:rsidP="00000000" w:rsidRDefault="00000000" w:rsidRPr="00000000" w14:paraId="000002AE">
      <w:pPr>
        <w:pageBreakBefore w:val="0"/>
        <w:rPr/>
      </w:pPr>
      <w:r w:rsidDel="00000000" w:rsidR="00000000" w:rsidRPr="00000000">
        <w:rPr>
          <w:rtl w:val="0"/>
        </w:rPr>
        <w:t xml:space="preserve">    y "Isn’t this place just so relaxing?"</w:t>
      </w:r>
    </w:p>
    <w:p w:rsidR="00000000" w:rsidDel="00000000" w:rsidP="00000000" w:rsidRDefault="00000000" w:rsidRPr="00000000" w14:paraId="000002AF">
      <w:pPr>
        <w:pageBreakBefore w:val="0"/>
        <w:rPr/>
      </w:pPr>
      <w:r w:rsidDel="00000000" w:rsidR="00000000" w:rsidRPr="00000000">
        <w:rPr>
          <w:rtl w:val="0"/>
        </w:rPr>
        <w:t xml:space="preserve">    y 2bm "It feels like you’re always accepted here."</w:t>
      </w:r>
    </w:p>
    <w:p w:rsidR="00000000" w:rsidDel="00000000" w:rsidP="00000000" w:rsidRDefault="00000000" w:rsidRPr="00000000" w14:paraId="000002B0">
      <w:pPr>
        <w:pageBreakBefore w:val="0"/>
        <w:rPr/>
      </w:pPr>
      <w:r w:rsidDel="00000000" w:rsidR="00000000" w:rsidRPr="00000000">
        <w:rPr>
          <w:rtl w:val="0"/>
        </w:rPr>
        <w:t xml:space="preserve">    mc "Yeah, it’s a refreshing change from school."</w:t>
      </w:r>
    </w:p>
    <w:p w:rsidR="00000000" w:rsidDel="00000000" w:rsidP="00000000" w:rsidRDefault="00000000" w:rsidRPr="00000000" w14:paraId="000002B1">
      <w:pPr>
        <w:pageBreakBefore w:val="0"/>
        <w:rPr/>
      </w:pPr>
      <w:r w:rsidDel="00000000" w:rsidR="00000000" w:rsidRPr="00000000">
        <w:rPr>
          <w:rtl w:val="0"/>
        </w:rPr>
        <w:t xml:space="preserve">    show yuri 1bc at t11 zorder 2</w:t>
      </w:r>
    </w:p>
    <w:p w:rsidR="00000000" w:rsidDel="00000000" w:rsidP="00000000" w:rsidRDefault="00000000" w:rsidRPr="00000000" w14:paraId="000002B2">
      <w:pPr>
        <w:pageBreakBefore w:val="0"/>
        <w:rPr/>
      </w:pPr>
      <w:r w:rsidDel="00000000" w:rsidR="00000000" w:rsidRPr="00000000">
        <w:rPr>
          <w:rtl w:val="0"/>
        </w:rPr>
        <w:t xml:space="preserve">    "Yuri really seems to be in her element."</w:t>
      </w:r>
    </w:p>
    <w:p w:rsidR="00000000" w:rsidDel="00000000" w:rsidP="00000000" w:rsidRDefault="00000000" w:rsidRPr="00000000" w14:paraId="000002B3">
      <w:pPr>
        <w:pageBreakBefore w:val="0"/>
        <w:rPr/>
      </w:pPr>
      <w:r w:rsidDel="00000000" w:rsidR="00000000" w:rsidRPr="00000000">
        <w:rPr>
          <w:rtl w:val="0"/>
        </w:rPr>
        <w:t xml:space="preserve">    "She’s usually only this calm at home or in the literature club."</w:t>
      </w:r>
    </w:p>
    <w:p w:rsidR="00000000" w:rsidDel="00000000" w:rsidP="00000000" w:rsidRDefault="00000000" w:rsidRPr="00000000" w14:paraId="000002B4">
      <w:pPr>
        <w:pageBreakBefore w:val="0"/>
        <w:rPr/>
      </w:pPr>
      <w:r w:rsidDel="00000000" w:rsidR="00000000" w:rsidRPr="00000000">
        <w:rPr>
          <w:rtl w:val="0"/>
        </w:rPr>
        <w:t xml:space="preserve">    "Especially when we’re close."</w:t>
      </w:r>
    </w:p>
    <w:p w:rsidR="00000000" w:rsidDel="00000000" w:rsidP="00000000" w:rsidRDefault="00000000" w:rsidRPr="00000000" w14:paraId="000002B5">
      <w:pPr>
        <w:pageBreakBefore w:val="0"/>
        <w:rPr/>
      </w:pPr>
      <w:r w:rsidDel="00000000" w:rsidR="00000000" w:rsidRPr="00000000">
        <w:rPr>
          <w:rtl w:val="0"/>
        </w:rPr>
        <w:t xml:space="preserve">    "I turn to the people around me, and feel completely out of place."</w:t>
      </w:r>
    </w:p>
    <w:p w:rsidR="00000000" w:rsidDel="00000000" w:rsidP="00000000" w:rsidRDefault="00000000" w:rsidRPr="00000000" w14:paraId="000002B6">
      <w:pPr>
        <w:pageBreakBefore w:val="0"/>
        <w:rPr/>
      </w:pPr>
      <w:r w:rsidDel="00000000" w:rsidR="00000000" w:rsidRPr="00000000">
        <w:rPr>
          <w:rtl w:val="0"/>
        </w:rPr>
        <w:t xml:space="preserve">    "Everyone just seems... smarter."</w:t>
      </w:r>
    </w:p>
    <w:p w:rsidR="00000000" w:rsidDel="00000000" w:rsidP="00000000" w:rsidRDefault="00000000" w:rsidRPr="00000000" w14:paraId="000002B7">
      <w:pPr>
        <w:pageBreakBefore w:val="0"/>
        <w:rPr/>
      </w:pPr>
      <w:r w:rsidDel="00000000" w:rsidR="00000000" w:rsidRPr="00000000">
        <w:rPr>
          <w:rtl w:val="0"/>
        </w:rPr>
        <w:t xml:space="preserve">    show yuri 2bf at t11 zorder 2</w:t>
      </w:r>
    </w:p>
    <w:p w:rsidR="00000000" w:rsidDel="00000000" w:rsidP="00000000" w:rsidRDefault="00000000" w:rsidRPr="00000000" w14:paraId="000002B8">
      <w:pPr>
        <w:pageBreakBefore w:val="0"/>
        <w:rPr/>
      </w:pPr>
      <w:r w:rsidDel="00000000" w:rsidR="00000000" w:rsidRPr="00000000">
        <w:rPr>
          <w:rtl w:val="0"/>
        </w:rPr>
        <w:t xml:space="preserve">    "Yuri then starts to look at me."</w:t>
      </w:r>
    </w:p>
    <w:p w:rsidR="00000000" w:rsidDel="00000000" w:rsidP="00000000" w:rsidRDefault="00000000" w:rsidRPr="00000000" w14:paraId="000002B9">
      <w:pPr>
        <w:pageBreakBefore w:val="0"/>
        <w:rPr/>
      </w:pPr>
      <w:r w:rsidDel="00000000" w:rsidR="00000000" w:rsidRPr="00000000">
        <w:rPr>
          <w:rtl w:val="0"/>
        </w:rPr>
        <w:t xml:space="preserve">    y 2bs "Maybe we should take a seat now."</w:t>
      </w:r>
    </w:p>
    <w:p w:rsidR="00000000" w:rsidDel="00000000" w:rsidP="00000000" w:rsidRDefault="00000000" w:rsidRPr="00000000" w14:paraId="000002BA">
      <w:pPr>
        <w:pageBreakBefore w:val="0"/>
        <w:rPr/>
      </w:pPr>
      <w:r w:rsidDel="00000000" w:rsidR="00000000" w:rsidRPr="00000000">
        <w:rPr>
          <w:rtl w:val="0"/>
        </w:rPr>
        <w:t xml:space="preserve">    "Was my expression really that noticeable?"</w:t>
      </w:r>
    </w:p>
    <w:p w:rsidR="00000000" w:rsidDel="00000000" w:rsidP="00000000" w:rsidRDefault="00000000" w:rsidRPr="00000000" w14:paraId="000002BB">
      <w:pPr>
        <w:pageBreakBefore w:val="0"/>
        <w:rPr/>
      </w:pPr>
      <w:r w:rsidDel="00000000" w:rsidR="00000000" w:rsidRPr="00000000">
        <w:rPr>
          <w:rtl w:val="0"/>
        </w:rPr>
        <w:t xml:space="preserve">    "Maybe I just need to adjust myself."</w:t>
      </w:r>
    </w:p>
    <w:p w:rsidR="00000000" w:rsidDel="00000000" w:rsidP="00000000" w:rsidRDefault="00000000" w:rsidRPr="00000000" w14:paraId="000002BC">
      <w:pPr>
        <w:pageBreakBefore w:val="0"/>
        <w:rPr/>
      </w:pPr>
      <w:r w:rsidDel="00000000" w:rsidR="00000000" w:rsidRPr="00000000">
        <w:rPr>
          <w:rtl w:val="0"/>
        </w:rPr>
        <w:t xml:space="preserve">    "Yuri and I take a seat to a place near a window, a bit closed off from everyone else."</w:t>
      </w:r>
    </w:p>
    <w:p w:rsidR="00000000" w:rsidDel="00000000" w:rsidP="00000000" w:rsidRDefault="00000000" w:rsidRPr="00000000" w14:paraId="000002BD">
      <w:pPr>
        <w:pageBreakBefore w:val="0"/>
        <w:rPr/>
      </w:pPr>
      <w:r w:rsidDel="00000000" w:rsidR="00000000" w:rsidRPr="00000000">
        <w:rPr>
          <w:rtl w:val="0"/>
        </w:rPr>
        <w:t xml:space="preserve">    "I sniff a bit and I smell a hint of Jasmine oil, which oddly makes a bit of sense."</w:t>
      </w:r>
    </w:p>
    <w:p w:rsidR="00000000" w:rsidDel="00000000" w:rsidP="00000000" w:rsidRDefault="00000000" w:rsidRPr="00000000" w14:paraId="000002BE">
      <w:pPr>
        <w:pageBreakBefore w:val="0"/>
        <w:rPr/>
      </w:pPr>
      <w:r w:rsidDel="00000000" w:rsidR="00000000" w:rsidRPr="00000000">
        <w:rPr>
          <w:rtl w:val="0"/>
        </w:rPr>
        <w:t xml:space="preserve">    y 3bt "Is this spot okay? This is where I usually sit."</w:t>
      </w:r>
    </w:p>
    <w:p w:rsidR="00000000" w:rsidDel="00000000" w:rsidP="00000000" w:rsidRDefault="00000000" w:rsidRPr="00000000" w14:paraId="000002BF">
      <w:pPr>
        <w:pageBreakBefore w:val="0"/>
        <w:rPr/>
      </w:pPr>
      <w:r w:rsidDel="00000000" w:rsidR="00000000" w:rsidRPr="00000000">
        <w:rPr>
          <w:rtl w:val="0"/>
        </w:rPr>
        <w:t xml:space="preserve">    mc "It’s fine. It’s very serene."</w:t>
      </w:r>
    </w:p>
    <w:p w:rsidR="00000000" w:rsidDel="00000000" w:rsidP="00000000" w:rsidRDefault="00000000" w:rsidRPr="00000000" w14:paraId="000002C0">
      <w:pPr>
        <w:pageBreakBefore w:val="0"/>
        <w:rPr/>
      </w:pPr>
      <w:r w:rsidDel="00000000" w:rsidR="00000000" w:rsidRPr="00000000">
        <w:rPr>
          <w:rtl w:val="0"/>
        </w:rPr>
        <w:t xml:space="preserve">    y 2ba "Alright."</w:t>
      </w:r>
    </w:p>
    <w:p w:rsidR="00000000" w:rsidDel="00000000" w:rsidP="00000000" w:rsidRDefault="00000000" w:rsidRPr="00000000" w14:paraId="000002C1">
      <w:pPr>
        <w:pageBreakBefore w:val="0"/>
        <w:rPr/>
      </w:pPr>
      <w:r w:rsidDel="00000000" w:rsidR="00000000" w:rsidRPr="00000000">
        <w:rPr>
          <w:rtl w:val="0"/>
        </w:rPr>
        <w:t xml:space="preserve">    show yuri 3bc at t11 zorder 2</w:t>
      </w:r>
    </w:p>
    <w:p w:rsidR="00000000" w:rsidDel="00000000" w:rsidP="00000000" w:rsidRDefault="00000000" w:rsidRPr="00000000" w14:paraId="000002C2">
      <w:pPr>
        <w:pageBreakBefore w:val="0"/>
        <w:rPr/>
      </w:pPr>
      <w:r w:rsidDel="00000000" w:rsidR="00000000" w:rsidRPr="00000000">
        <w:rPr>
          <w:rtl w:val="0"/>
        </w:rPr>
        <w:t xml:space="preserve">    "After that statement Yuri goes into her pouch and grabs a book we were reading a bit ago."</w:t>
      </w:r>
    </w:p>
    <w:p w:rsidR="00000000" w:rsidDel="00000000" w:rsidP="00000000" w:rsidRDefault="00000000" w:rsidRPr="00000000" w14:paraId="000002C3">
      <w:pPr>
        <w:pageBreakBefore w:val="0"/>
        <w:rPr/>
      </w:pPr>
      <w:r w:rsidDel="00000000" w:rsidR="00000000" w:rsidRPr="00000000">
        <w:rPr>
          <w:rtl w:val="0"/>
        </w:rPr>
        <w:t xml:space="preserve">    "She props it up to how we usually read and we continue reading the book."</w:t>
      </w:r>
    </w:p>
    <w:p w:rsidR="00000000" w:rsidDel="00000000" w:rsidP="00000000" w:rsidRDefault="00000000" w:rsidRPr="00000000" w14:paraId="000002C4">
      <w:pPr>
        <w:pageBreakBefore w:val="0"/>
        <w:rPr/>
      </w:pPr>
      <w:r w:rsidDel="00000000" w:rsidR="00000000" w:rsidRPr="00000000">
        <w:rPr>
          <w:rtl w:val="0"/>
        </w:rPr>
        <w:t xml:space="preserve">    "Of course, we get closer to each other as a result."</w:t>
      </w:r>
    </w:p>
    <w:p w:rsidR="00000000" w:rsidDel="00000000" w:rsidP="00000000" w:rsidRDefault="00000000" w:rsidRPr="00000000" w14:paraId="000002C5">
      <w:pPr>
        <w:pageBreakBefore w:val="0"/>
        <w:rPr/>
      </w:pPr>
      <w:r w:rsidDel="00000000" w:rsidR="00000000" w:rsidRPr="00000000">
        <w:rPr>
          <w:rtl w:val="0"/>
        </w:rPr>
        <w:t xml:space="preserve">    y 1be "Hmmm."</w:t>
      </w:r>
    </w:p>
    <w:p w:rsidR="00000000" w:rsidDel="00000000" w:rsidP="00000000" w:rsidRDefault="00000000" w:rsidRPr="00000000" w14:paraId="000002C6">
      <w:pPr>
        <w:pageBreakBefore w:val="0"/>
        <w:rPr/>
      </w:pPr>
      <w:r w:rsidDel="00000000" w:rsidR="00000000" w:rsidRPr="00000000">
        <w:rPr>
          <w:rtl w:val="0"/>
        </w:rPr>
        <w:t xml:space="preserve">    "I notice that Yuri’s face comes closer to mine, to a point we’re cheek by cheek."</w:t>
      </w:r>
    </w:p>
    <w:p w:rsidR="00000000" w:rsidDel="00000000" w:rsidP="00000000" w:rsidRDefault="00000000" w:rsidRPr="00000000" w14:paraId="000002C7">
      <w:pPr>
        <w:pageBreakBefore w:val="0"/>
        <w:rPr/>
      </w:pPr>
      <w:r w:rsidDel="00000000" w:rsidR="00000000" w:rsidRPr="00000000">
        <w:rPr>
          <w:rtl w:val="0"/>
        </w:rPr>
        <w:t xml:space="preserve">    "She stops paying attention to the book and looks directly at me."</w:t>
      </w:r>
    </w:p>
    <w:p w:rsidR="00000000" w:rsidDel="00000000" w:rsidP="00000000" w:rsidRDefault="00000000" w:rsidRPr="00000000" w14:paraId="000002C8">
      <w:pPr>
        <w:pageBreakBefore w:val="0"/>
        <w:rPr/>
      </w:pPr>
      <w:r w:rsidDel="00000000" w:rsidR="00000000" w:rsidRPr="00000000">
        <w:rPr>
          <w:rtl w:val="0"/>
        </w:rPr>
        <w:t xml:space="preserve">    "Her lips come closer, before being caught away." </w:t>
      </w:r>
    </w:p>
    <w:p w:rsidR="00000000" w:rsidDel="00000000" w:rsidP="00000000" w:rsidRDefault="00000000" w:rsidRPr="00000000" w14:paraId="000002C9">
      <w:pPr>
        <w:pageBreakBefore w:val="0"/>
        <w:rPr/>
      </w:pPr>
      <w:r w:rsidDel="00000000" w:rsidR="00000000" w:rsidRPr="00000000">
        <w:rPr>
          <w:rtl w:val="0"/>
        </w:rPr>
        <w:t xml:space="preserve">    y 3bp "Ah. I’m sorry."</w:t>
      </w:r>
    </w:p>
    <w:p w:rsidR="00000000" w:rsidDel="00000000" w:rsidP="00000000" w:rsidRDefault="00000000" w:rsidRPr="00000000" w14:paraId="000002CA">
      <w:pPr>
        <w:pageBreakBefore w:val="0"/>
        <w:rPr/>
      </w:pPr>
      <w:r w:rsidDel="00000000" w:rsidR="00000000" w:rsidRPr="00000000">
        <w:rPr>
          <w:rtl w:val="0"/>
        </w:rPr>
        <w:t xml:space="preserve">    y 3bo "This isn’t really the place or time."</w:t>
      </w:r>
    </w:p>
    <w:p w:rsidR="00000000" w:rsidDel="00000000" w:rsidP="00000000" w:rsidRDefault="00000000" w:rsidRPr="00000000" w14:paraId="000002CB">
      <w:pPr>
        <w:pageBreakBefore w:val="0"/>
        <w:rPr/>
      </w:pPr>
      <w:r w:rsidDel="00000000" w:rsidR="00000000" w:rsidRPr="00000000">
        <w:rPr>
          <w:rtl w:val="0"/>
        </w:rPr>
        <w:t xml:space="preserve">    "A bold red rushes across Yuri’s face."</w:t>
      </w:r>
    </w:p>
    <w:p w:rsidR="00000000" w:rsidDel="00000000" w:rsidP="00000000" w:rsidRDefault="00000000" w:rsidRPr="00000000" w14:paraId="000002CC">
      <w:pPr>
        <w:pageBreakBefore w:val="0"/>
        <w:rPr/>
      </w:pPr>
      <w:r w:rsidDel="00000000" w:rsidR="00000000" w:rsidRPr="00000000">
        <w:rPr>
          <w:rtl w:val="0"/>
        </w:rPr>
        <w:t xml:space="preserve">    y 2bq "Let’s just keep on reading."</w:t>
      </w:r>
    </w:p>
    <w:p w:rsidR="00000000" w:rsidDel="00000000" w:rsidP="00000000" w:rsidRDefault="00000000" w:rsidRPr="00000000" w14:paraId="000002CD">
      <w:pPr>
        <w:pageBreakBefore w:val="0"/>
        <w:rPr/>
      </w:pPr>
      <w:r w:rsidDel="00000000" w:rsidR="00000000" w:rsidRPr="00000000">
        <w:rPr>
          <w:rtl w:val="0"/>
        </w:rPr>
        <w:t xml:space="preserve">    mc "Um, Yuri, we already finished the book."</w:t>
      </w:r>
    </w:p>
    <w:p w:rsidR="00000000" w:rsidDel="00000000" w:rsidP="00000000" w:rsidRDefault="00000000" w:rsidRPr="00000000" w14:paraId="000002CE">
      <w:pPr>
        <w:pageBreakBefore w:val="0"/>
        <w:rPr/>
      </w:pPr>
      <w:r w:rsidDel="00000000" w:rsidR="00000000" w:rsidRPr="00000000">
        <w:rPr>
          <w:rtl w:val="0"/>
        </w:rPr>
        <w:t xml:space="preserve">    y 2bp "Eh? {i}We did?{/i}"</w:t>
      </w:r>
    </w:p>
    <w:p w:rsidR="00000000" w:rsidDel="00000000" w:rsidP="00000000" w:rsidRDefault="00000000" w:rsidRPr="00000000" w14:paraId="000002CF">
      <w:pPr>
        <w:pageBreakBefore w:val="0"/>
        <w:rPr/>
      </w:pPr>
      <w:r w:rsidDel="00000000" w:rsidR="00000000" w:rsidRPr="00000000">
        <w:rPr>
          <w:rtl w:val="0"/>
        </w:rPr>
        <w:t xml:space="preserve">    "Yuri really seems to be out of it. What's up in her mind?"</w:t>
      </w:r>
    </w:p>
    <w:p w:rsidR="00000000" w:rsidDel="00000000" w:rsidP="00000000" w:rsidRDefault="00000000" w:rsidRPr="00000000" w14:paraId="000002D0">
      <w:pPr>
        <w:pageBreakBefore w:val="0"/>
        <w:rPr/>
      </w:pPr>
      <w:r w:rsidDel="00000000" w:rsidR="00000000" w:rsidRPr="00000000">
        <w:rPr>
          <w:rtl w:val="0"/>
        </w:rPr>
        <w:t xml:space="preserve">    y 2bn "O-Oh...I-I-I mean, how about you find a book for us to read?"</w:t>
      </w: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    mc "Alright, I’ll be back soon."</w:t>
      </w:r>
    </w:p>
    <w:p w:rsidR="00000000" w:rsidDel="00000000" w:rsidP="00000000" w:rsidRDefault="00000000" w:rsidRPr="00000000" w14:paraId="000002D2">
      <w:pPr>
        <w:pageBreakBefore w:val="0"/>
        <w:rPr/>
      </w:pPr>
      <w:r w:rsidDel="00000000" w:rsidR="00000000" w:rsidRPr="00000000">
        <w:rPr>
          <w:rtl w:val="0"/>
        </w:rPr>
        <w:t xml:space="preserve">    show yuri thide zorder 1</w:t>
      </w:r>
    </w:p>
    <w:p w:rsidR="00000000" w:rsidDel="00000000" w:rsidP="00000000" w:rsidRDefault="00000000" w:rsidRPr="00000000" w14:paraId="000002D3">
      <w:pPr>
        <w:pageBreakBefore w:val="0"/>
        <w:rPr/>
      </w:pPr>
      <w:r w:rsidDel="00000000" w:rsidR="00000000" w:rsidRPr="00000000">
        <w:rPr>
          <w:rtl w:val="0"/>
        </w:rPr>
        <w:t xml:space="preserve">    hide yuri</w:t>
      </w:r>
    </w:p>
    <w:p w:rsidR="00000000" w:rsidDel="00000000" w:rsidP="00000000" w:rsidRDefault="00000000" w:rsidRPr="00000000" w14:paraId="000002D4">
      <w:pPr>
        <w:pageBreakBefore w:val="0"/>
        <w:rPr/>
      </w:pPr>
      <w:r w:rsidDel="00000000" w:rsidR="00000000" w:rsidRPr="00000000">
        <w:rPr>
          <w:rtl w:val="0"/>
        </w:rPr>
        <w:t xml:space="preserve">    show bg corner</w:t>
      </w:r>
    </w:p>
    <w:p w:rsidR="00000000" w:rsidDel="00000000" w:rsidP="00000000" w:rsidRDefault="00000000" w:rsidRPr="00000000" w14:paraId="000002D5">
      <w:pPr>
        <w:pageBreakBefore w:val="0"/>
        <w:rPr/>
      </w:pPr>
      <w:r w:rsidDel="00000000" w:rsidR="00000000" w:rsidRPr="00000000">
        <w:rPr>
          <w:rtl w:val="0"/>
        </w:rPr>
        <w:t xml:space="preserve">    with </w:t>
      </w:r>
      <w:r w:rsidDel="00000000" w:rsidR="00000000" w:rsidRPr="00000000">
        <w:rPr>
          <w:rtl w:val="0"/>
        </w:rPr>
        <w:t xml:space="preserve">wipeleft_scene</w:t>
      </w: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    "I walk away from the table and wander around a bit to find a good book."</w:t>
      </w:r>
    </w:p>
    <w:p w:rsidR="00000000" w:rsidDel="00000000" w:rsidP="00000000" w:rsidRDefault="00000000" w:rsidRPr="00000000" w14:paraId="000002D7">
      <w:pPr>
        <w:pageBreakBefore w:val="0"/>
        <w:rPr/>
      </w:pPr>
      <w:r w:rsidDel="00000000" w:rsidR="00000000" w:rsidRPr="00000000">
        <w:rPr>
          <w:rtl w:val="0"/>
        </w:rPr>
        <w:t xml:space="preserve">    "I feel like I’m being tested with this. I have to find a book that will impress Yuri."</w:t>
      </w:r>
    </w:p>
    <w:p w:rsidR="00000000" w:rsidDel="00000000" w:rsidP="00000000" w:rsidRDefault="00000000" w:rsidRPr="00000000" w14:paraId="000002D8">
      <w:pPr>
        <w:pageBreakBefore w:val="0"/>
        <w:rPr/>
      </w:pPr>
      <w:r w:rsidDel="00000000" w:rsidR="00000000" w:rsidRPr="00000000">
        <w:rPr>
          <w:rtl w:val="0"/>
        </w:rPr>
        <w:t xml:space="preserve">    "But with so many options, I’m not sure where to start."</w:t>
      </w:r>
    </w:p>
    <w:p w:rsidR="00000000" w:rsidDel="00000000" w:rsidP="00000000" w:rsidRDefault="00000000" w:rsidRPr="00000000" w14:paraId="000002D9">
      <w:pPr>
        <w:pageBreakBefore w:val="0"/>
        <w:rPr/>
      </w:pPr>
      <w:r w:rsidDel="00000000" w:rsidR="00000000" w:rsidRPr="00000000">
        <w:rPr>
          <w:rtl w:val="0"/>
        </w:rPr>
        <w:t xml:space="preserve">    "I decide to try the \"New Release\" section."</w:t>
      </w:r>
    </w:p>
    <w:p w:rsidR="00000000" w:rsidDel="00000000" w:rsidP="00000000" w:rsidRDefault="00000000" w:rsidRPr="00000000" w14:paraId="000002DA">
      <w:pPr>
        <w:pageBreakBefore w:val="0"/>
        <w:rPr/>
      </w:pPr>
      <w:r w:rsidDel="00000000" w:rsidR="00000000" w:rsidRPr="00000000">
        <w:rPr>
          <w:rtl w:val="0"/>
        </w:rPr>
        <w:t xml:space="preserve">    "Surely I’ll find something Yuri hasn’t already read."</w:t>
      </w:r>
    </w:p>
    <w:p w:rsidR="00000000" w:rsidDel="00000000" w:rsidP="00000000" w:rsidRDefault="00000000" w:rsidRPr="00000000" w14:paraId="000002DB">
      <w:pPr>
        <w:pageBreakBefore w:val="0"/>
        <w:rPr/>
      </w:pPr>
      <w:r w:rsidDel="00000000" w:rsidR="00000000" w:rsidRPr="00000000">
        <w:rPr>
          <w:rtl w:val="0"/>
        </w:rPr>
        <w:t xml:space="preserve">    "I scan the spines and pick out some titles that seem interesting."</w:t>
      </w:r>
    </w:p>
    <w:p w:rsidR="00000000" w:rsidDel="00000000" w:rsidP="00000000" w:rsidRDefault="00000000" w:rsidRPr="00000000" w14:paraId="000002DC">
      <w:pPr>
        <w:pageBreakBefore w:val="0"/>
        <w:rPr/>
      </w:pPr>
      <w:r w:rsidDel="00000000" w:rsidR="00000000" w:rsidRPr="00000000">
        <w:rPr>
          <w:rtl w:val="0"/>
        </w:rPr>
        <w:t xml:space="preserve">    "Pulling them out, I stack them up on the side of the shelf and give them each a closer look."</w:t>
      </w:r>
    </w:p>
    <w:p w:rsidR="00000000" w:rsidDel="00000000" w:rsidP="00000000" w:rsidRDefault="00000000" w:rsidRPr="00000000" w14:paraId="000002DD">
      <w:pPr>
        <w:pageBreakBefore w:val="0"/>
        <w:rPr/>
      </w:pPr>
      <w:r w:rsidDel="00000000" w:rsidR="00000000" w:rsidRPr="00000000">
        <w:rPr>
          <w:rtl w:val="0"/>
        </w:rPr>
        <w:t xml:space="preserve">    "The first one, Portrait of John, really reminds me of Portrait of Markov, aside from the name they share the same style for their cover, yet this book has a different author."</w:t>
      </w:r>
    </w:p>
    <w:p w:rsidR="00000000" w:rsidDel="00000000" w:rsidP="00000000" w:rsidRDefault="00000000" w:rsidRPr="00000000" w14:paraId="000002DE">
      <w:pPr>
        <w:pageBreakBefore w:val="0"/>
        <w:rPr/>
      </w:pPr>
      <w:r w:rsidDel="00000000" w:rsidR="00000000" w:rsidRPr="00000000">
        <w:rPr>
          <w:rtl w:val="0"/>
        </w:rPr>
        <w:t xml:space="preserve">    "It’s practically got Yuri’s name written all over it."</w:t>
      </w:r>
    </w:p>
    <w:p w:rsidR="00000000" w:rsidDel="00000000" w:rsidP="00000000" w:rsidRDefault="00000000" w:rsidRPr="00000000" w14:paraId="000002DF">
      <w:pPr>
        <w:pageBreakBefore w:val="0"/>
        <w:rPr/>
      </w:pPr>
      <w:r w:rsidDel="00000000" w:rsidR="00000000" w:rsidRPr="00000000">
        <w:rPr>
          <w:rtl w:val="0"/>
        </w:rPr>
        <w:t xml:space="preserve">    "The second one, King of Games, is a little more my speed."</w:t>
      </w:r>
    </w:p>
    <w:p w:rsidR="00000000" w:rsidDel="00000000" w:rsidP="00000000" w:rsidRDefault="00000000" w:rsidRPr="00000000" w14:paraId="000002E0">
      <w:pPr>
        <w:pageBreakBefore w:val="0"/>
        <w:rPr/>
      </w:pPr>
      <w:r w:rsidDel="00000000" w:rsidR="00000000" w:rsidRPr="00000000">
        <w:rPr>
          <w:rtl w:val="0"/>
        </w:rPr>
        <w:t xml:space="preserve">    "It’s a manga, but the concept is really interesting, using horror to bring the tension in some teenager's regular life. It’s taking all my self restraint to not jump into it right now."</w:t>
      </w:r>
    </w:p>
    <w:p w:rsidR="00000000" w:rsidDel="00000000" w:rsidP="00000000" w:rsidRDefault="00000000" w:rsidRPr="00000000" w14:paraId="000002E1">
      <w:pPr>
        <w:pageBreakBefore w:val="0"/>
        <w:rPr/>
      </w:pPr>
      <w:r w:rsidDel="00000000" w:rsidR="00000000" w:rsidRPr="00000000">
        <w:rPr>
          <w:rtl w:val="0"/>
        </w:rPr>
        <w:t xml:space="preserve">    "The third one, Captain Bimports, is a blast to the past for me."</w:t>
      </w:r>
    </w:p>
    <w:p w:rsidR="00000000" w:rsidDel="00000000" w:rsidP="00000000" w:rsidRDefault="00000000" w:rsidRPr="00000000" w14:paraId="000002E2">
      <w:pPr>
        <w:pageBreakBefore w:val="0"/>
        <w:rPr/>
      </w:pPr>
      <w:r w:rsidDel="00000000" w:rsidR="00000000" w:rsidRPr="00000000">
        <w:rPr>
          <w:rtl w:val="0"/>
        </w:rPr>
        <w:t xml:space="preserve">    "I remember reading these books as a kid, and I had no idea they were coming out with more. I don’t think Yuri would particularly care for it, though."</w:t>
      </w:r>
    </w:p>
    <w:p w:rsidR="00000000" w:rsidDel="00000000" w:rsidP="00000000" w:rsidRDefault="00000000" w:rsidRPr="00000000" w14:paraId="000002E3">
      <w:pPr>
        <w:pageBreakBefore w:val="0"/>
        <w:rPr/>
      </w:pPr>
      <w:r w:rsidDel="00000000" w:rsidR="00000000" w:rsidRPr="00000000">
        <w:rPr>
          <w:rtl w:val="0"/>
        </w:rPr>
        <w:t xml:space="preserve">    "I wish we could read all of them, but we only have enough time to read one."</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    menu:</w:t>
      </w:r>
    </w:p>
    <w:p w:rsidR="00000000" w:rsidDel="00000000" w:rsidP="00000000" w:rsidRDefault="00000000" w:rsidRPr="00000000" w14:paraId="000002E6">
      <w:pPr>
        <w:pageBreakBefore w:val="0"/>
        <w:rPr/>
      </w:pPr>
      <w:r w:rsidDel="00000000" w:rsidR="00000000" w:rsidRPr="00000000">
        <w:rPr>
          <w:rtl w:val="0"/>
        </w:rPr>
        <w:t xml:space="preserve">        "So of course we’re going to read..."   </w:t>
      </w:r>
    </w:p>
    <w:p w:rsidR="00000000" w:rsidDel="00000000" w:rsidP="00000000" w:rsidRDefault="00000000" w:rsidRPr="00000000" w14:paraId="000002E7">
      <w:pPr>
        <w:pageBreakBefore w:val="0"/>
        <w:rPr/>
      </w:pPr>
      <w:r w:rsidDel="00000000" w:rsidR="00000000" w:rsidRPr="00000000">
        <w:rPr>
          <w:rtl w:val="0"/>
        </w:rPr>
        <w:t xml:space="preserve">        "Portrait of John"</w:t>
      </w:r>
    </w:p>
    <w:p w:rsidR="00000000" w:rsidDel="00000000" w:rsidP="00000000" w:rsidRDefault="00000000" w:rsidRPr="00000000" w14:paraId="000002E8">
      <w:pPr>
        <w:pageBreakBefore w:val="0"/>
        <w:rPr/>
      </w:pPr>
      <w:r w:rsidDel="00000000" w:rsidR="00000000" w:rsidRPr="00000000">
        <w:rPr>
          <w:rtl w:val="0"/>
        </w:rPr>
        <w:t xml:space="preserve">            $ book = 1</w:t>
      </w:r>
    </w:p>
    <w:p w:rsidR="00000000" w:rsidDel="00000000" w:rsidP="00000000" w:rsidRDefault="00000000" w:rsidRPr="00000000" w14:paraId="000002E9">
      <w:pPr>
        <w:pageBreakBefore w:val="0"/>
        <w:rPr/>
      </w:pPr>
      <w:r w:rsidDel="00000000" w:rsidR="00000000" w:rsidRPr="00000000">
        <w:rPr>
          <w:rtl w:val="0"/>
        </w:rPr>
        <w:t xml:space="preserve">        "King of Games"</w:t>
      </w:r>
    </w:p>
    <w:p w:rsidR="00000000" w:rsidDel="00000000" w:rsidP="00000000" w:rsidRDefault="00000000" w:rsidRPr="00000000" w14:paraId="000002EA">
      <w:pPr>
        <w:pageBreakBefore w:val="0"/>
        <w:rPr/>
      </w:pPr>
      <w:r w:rsidDel="00000000" w:rsidR="00000000" w:rsidRPr="00000000">
        <w:rPr>
          <w:rtl w:val="0"/>
        </w:rPr>
        <w:t xml:space="preserve">            $ book = 2</w:t>
      </w:r>
    </w:p>
    <w:p w:rsidR="00000000" w:rsidDel="00000000" w:rsidP="00000000" w:rsidRDefault="00000000" w:rsidRPr="00000000" w14:paraId="000002EB">
      <w:pPr>
        <w:pageBreakBefore w:val="0"/>
        <w:rPr/>
      </w:pPr>
      <w:r w:rsidDel="00000000" w:rsidR="00000000" w:rsidRPr="00000000">
        <w:rPr>
          <w:rtl w:val="0"/>
        </w:rPr>
        <w:t xml:space="preserve">        "Captain Bimports"</w:t>
      </w:r>
    </w:p>
    <w:p w:rsidR="00000000" w:rsidDel="00000000" w:rsidP="00000000" w:rsidRDefault="00000000" w:rsidRPr="00000000" w14:paraId="000002EC">
      <w:pPr>
        <w:pageBreakBefore w:val="0"/>
        <w:rPr/>
      </w:pPr>
      <w:r w:rsidDel="00000000" w:rsidR="00000000" w:rsidRPr="00000000">
        <w:rPr>
          <w:rtl w:val="0"/>
        </w:rPr>
        <w:t xml:space="preserve">            $ book = 3</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    if book == 1:</w:t>
      </w:r>
    </w:p>
    <w:p w:rsidR="00000000" w:rsidDel="00000000" w:rsidP="00000000" w:rsidRDefault="00000000" w:rsidRPr="00000000" w14:paraId="000002EF">
      <w:pPr>
        <w:pageBreakBefore w:val="0"/>
        <w:rPr/>
      </w:pPr>
      <w:r w:rsidDel="00000000" w:rsidR="00000000" w:rsidRPr="00000000">
        <w:rPr>
          <w:rtl w:val="0"/>
        </w:rPr>
        <w:t xml:space="preserve">        "Best to play it safe, I think."</w:t>
      </w:r>
    </w:p>
    <w:p w:rsidR="00000000" w:rsidDel="00000000" w:rsidP="00000000" w:rsidRDefault="00000000" w:rsidRPr="00000000" w14:paraId="000002F0">
      <w:pPr>
        <w:pageBreakBefore w:val="0"/>
        <w:rPr/>
      </w:pPr>
      <w:r w:rsidDel="00000000" w:rsidR="00000000" w:rsidRPr="00000000">
        <w:rPr>
          <w:rtl w:val="0"/>
        </w:rPr>
        <w:t xml:space="preserve">        "I take Portrait of John off the shelf and turn around to go back to Yuri, but bump into someone right behind me." </w:t>
      </w:r>
    </w:p>
    <w:p w:rsidR="00000000" w:rsidDel="00000000" w:rsidP="00000000" w:rsidRDefault="00000000" w:rsidRPr="00000000" w14:paraId="000002F1">
      <w:pPr>
        <w:pageBreakBefore w:val="0"/>
        <w:rPr/>
      </w:pPr>
      <w:r w:rsidDel="00000000" w:rsidR="00000000" w:rsidRPr="00000000">
        <w:rPr>
          <w:rtl w:val="0"/>
        </w:rPr>
        <w:t xml:space="preserve">        stop music fadeout 2.0</w:t>
      </w:r>
    </w:p>
    <w:p w:rsidR="00000000" w:rsidDel="00000000" w:rsidP="00000000" w:rsidRDefault="00000000" w:rsidRPr="00000000" w14:paraId="000002F2">
      <w:pPr>
        <w:pageBreakBefore w:val="0"/>
        <w:rPr/>
      </w:pPr>
      <w:r w:rsidDel="00000000" w:rsidR="00000000" w:rsidRPr="00000000">
        <w:rPr>
          <w:rtl w:val="0"/>
        </w:rPr>
        <w:t xml:space="preserve">        mc "Whoops, sorry, I’ll just go around-"</w:t>
      </w:r>
    </w:p>
    <w:p w:rsidR="00000000" w:rsidDel="00000000" w:rsidP="00000000" w:rsidRDefault="00000000" w:rsidRPr="00000000" w14:paraId="000002F3">
      <w:pPr>
        <w:pageBreakBefore w:val="0"/>
        <w:rPr/>
      </w:pPr>
      <w:r w:rsidDel="00000000" w:rsidR="00000000" w:rsidRPr="00000000">
        <w:rPr>
          <w:rtl w:val="0"/>
        </w:rPr>
        <w:t xml:space="preserve">        $ n_name = Karen</w:t>
      </w:r>
    </w:p>
    <w:p w:rsidR="00000000" w:rsidDel="00000000" w:rsidP="00000000" w:rsidRDefault="00000000" w:rsidRPr="00000000" w14:paraId="000002F4">
      <w:pPr>
        <w:pageBreakBefore w:val="0"/>
        <w:rPr/>
      </w:pPr>
      <w:r w:rsidDel="00000000" w:rsidR="00000000" w:rsidRPr="00000000">
        <w:rPr>
          <w:rtl w:val="0"/>
        </w:rPr>
        <w:t xml:space="preserve">        n "Hey, watch where </w:t>
      </w:r>
      <w:r w:rsidDel="00000000" w:rsidR="00000000" w:rsidRPr="00000000">
        <w:rPr>
          <w:rtl w:val="0"/>
        </w:rPr>
        <w:t xml:space="preserve">you're</w:t>
      </w:r>
      <w:r w:rsidDel="00000000" w:rsidR="00000000" w:rsidRPr="00000000">
        <w:rPr>
          <w:rtl w:val="0"/>
        </w:rPr>
        <w:t xml:space="preserve"> going."</w:t>
      </w:r>
    </w:p>
    <w:p w:rsidR="00000000" w:rsidDel="00000000" w:rsidP="00000000" w:rsidRDefault="00000000" w:rsidRPr="00000000" w14:paraId="000002F5">
      <w:pPr>
        <w:pageBreakBefore w:val="0"/>
        <w:rPr/>
      </w:pPr>
      <w:r w:rsidDel="00000000" w:rsidR="00000000" w:rsidRPr="00000000">
        <w:rPr>
          <w:rtl w:val="0"/>
        </w:rPr>
        <w:t xml:space="preserve">        mc "Sorry, I was just </w:t>
      </w:r>
      <w:r w:rsidDel="00000000" w:rsidR="00000000" w:rsidRPr="00000000">
        <w:rPr>
          <w:rtl w:val="0"/>
        </w:rPr>
        <w:t xml:space="preserve">excited</w:t>
      </w:r>
      <w:r w:rsidDel="00000000" w:rsidR="00000000" w:rsidRPr="00000000">
        <w:rPr>
          <w:rtl w:val="0"/>
        </w:rPr>
        <w:t xml:space="preserve"> is all."</w:t>
      </w:r>
    </w:p>
    <w:p w:rsidR="00000000" w:rsidDel="00000000" w:rsidP="00000000" w:rsidRDefault="00000000" w:rsidRPr="00000000" w14:paraId="000002F6">
      <w:pPr>
        <w:pageBreakBefore w:val="0"/>
        <w:rPr/>
      </w:pPr>
      <w:r w:rsidDel="00000000" w:rsidR="00000000" w:rsidRPr="00000000">
        <w:rPr>
          <w:rtl w:val="0"/>
        </w:rPr>
        <w:t xml:space="preserve">        n "That's no excuse, do you have any idea how busy I am."</w:t>
      </w:r>
    </w:p>
    <w:p w:rsidR="00000000" w:rsidDel="00000000" w:rsidP="00000000" w:rsidRDefault="00000000" w:rsidRPr="00000000" w14:paraId="000002F7">
      <w:pPr>
        <w:pageBreakBefore w:val="0"/>
        <w:rPr/>
      </w:pPr>
      <w:r w:rsidDel="00000000" w:rsidR="00000000" w:rsidRPr="00000000">
        <w:rPr>
          <w:rtl w:val="0"/>
        </w:rPr>
        <w:t xml:space="preserve">        "If </w:t>
      </w:r>
      <w:r w:rsidDel="00000000" w:rsidR="00000000" w:rsidRPr="00000000">
        <w:rPr>
          <w:rtl w:val="0"/>
        </w:rPr>
        <w:t xml:space="preserve">you're</w:t>
      </w:r>
      <w:r w:rsidDel="00000000" w:rsidR="00000000" w:rsidRPr="00000000">
        <w:rPr>
          <w:rtl w:val="0"/>
        </w:rPr>
        <w:t xml:space="preserve"> so busy then why are you talking</w:t>
      </w:r>
      <w:r w:rsidDel="00000000" w:rsidR="00000000" w:rsidRPr="00000000">
        <w:rPr>
          <w:rtl w:val="0"/>
        </w:rPr>
        <w:t xml:space="preserve"> to me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2F8">
      <w:pPr>
        <w:pageBreakBefore w:val="0"/>
        <w:rPr/>
      </w:pPr>
      <w:r w:rsidDel="00000000" w:rsidR="00000000" w:rsidRPr="00000000">
        <w:rPr>
          <w:rtl w:val="0"/>
        </w:rPr>
        <w:t xml:space="preserve">        mc "Sorry, I'll just keep moving on."</w:t>
      </w:r>
    </w:p>
    <w:p w:rsidR="00000000" w:rsidDel="00000000" w:rsidP="00000000" w:rsidRDefault="00000000" w:rsidRPr="00000000" w14:paraId="000002F9">
      <w:pPr>
        <w:pageBreakBefore w:val="0"/>
        <w:rPr/>
      </w:pPr>
      <w:r w:rsidDel="00000000" w:rsidR="00000000" w:rsidRPr="00000000">
        <w:rPr>
          <w:rtl w:val="0"/>
        </w:rPr>
        <w:t xml:space="preserve">        "While I started my haste, I get grabbed by the arm."</w:t>
      </w:r>
    </w:p>
    <w:p w:rsidR="00000000" w:rsidDel="00000000" w:rsidP="00000000" w:rsidRDefault="00000000" w:rsidRPr="00000000" w14:paraId="000002FA">
      <w:pPr>
        <w:pageBreakBefore w:val="0"/>
        <w:rPr/>
      </w:pPr>
      <w:r w:rsidDel="00000000" w:rsidR="00000000" w:rsidRPr="00000000">
        <w:rPr>
          <w:rtl w:val="0"/>
        </w:rPr>
        <w:t xml:space="preserve">        </w:t>
      </w:r>
      <w:r w:rsidDel="00000000" w:rsidR="00000000" w:rsidRPr="00000000">
        <w:rPr>
          <w:rtl w:val="0"/>
        </w:rPr>
        <w:t xml:space="preserve">play music t7</w:t>
      </w: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        n "What's that book you have? </w:t>
      </w:r>
      <w:commentRangeStart w:id="6"/>
      <w:r w:rsidDel="00000000" w:rsidR="00000000" w:rsidRPr="00000000">
        <w:rPr>
          <w:rtl w:val="0"/>
        </w:rPr>
        <w:t xml:space="preserve">It</w:t>
      </w:r>
      <w:commentRangeEnd w:id="6"/>
      <w:r w:rsidDel="00000000" w:rsidR="00000000" w:rsidRPr="00000000">
        <w:commentReference w:id="6"/>
      </w:r>
      <w:r w:rsidDel="00000000" w:rsidR="00000000" w:rsidRPr="00000000">
        <w:rPr>
          <w:rtl w:val="0"/>
        </w:rPr>
        <w:t xml:space="preserve"> reminds me of </w:t>
      </w:r>
      <w:r w:rsidDel="00000000" w:rsidR="00000000" w:rsidRPr="00000000">
        <w:rPr>
          <w:rtl w:val="0"/>
        </w:rPr>
        <w:t xml:space="preserve">something</w:t>
      </w:r>
      <w:r w:rsidDel="00000000" w:rsidR="00000000" w:rsidRPr="00000000">
        <w:rPr>
          <w:rtl w:val="0"/>
        </w:rPr>
        <w:t xml:space="preserve">."</w:t>
      </w:r>
    </w:p>
    <w:p w:rsidR="00000000" w:rsidDel="00000000" w:rsidP="00000000" w:rsidRDefault="00000000" w:rsidRPr="00000000" w14:paraId="000002FC">
      <w:pPr>
        <w:pageBreakBefore w:val="0"/>
        <w:rPr/>
      </w:pPr>
      <w:r w:rsidDel="00000000" w:rsidR="00000000" w:rsidRPr="00000000">
        <w:rPr>
          <w:rtl w:val="0"/>
        </w:rPr>
        <w:t xml:space="preserve">        mc "Oh this? </w:t>
      </w:r>
      <w:commentRangeStart w:id="7"/>
      <w:r w:rsidDel="00000000" w:rsidR="00000000" w:rsidRPr="00000000">
        <w:rPr>
          <w:rtl w:val="0"/>
        </w:rPr>
        <w:t xml:space="preserve">It's</w:t>
      </w:r>
      <w:commentRangeEnd w:id="7"/>
      <w:r w:rsidDel="00000000" w:rsidR="00000000" w:rsidRPr="00000000">
        <w:commentReference w:id="7"/>
      </w:r>
      <w:r w:rsidDel="00000000" w:rsidR="00000000" w:rsidRPr="00000000">
        <w:rPr>
          <w:rtl w:val="0"/>
        </w:rPr>
        <w:t xml:space="preserve"> the </w:t>
      </w:r>
      <w:r w:rsidDel="00000000" w:rsidR="00000000" w:rsidRPr="00000000">
        <w:rPr>
          <w:rtl w:val="0"/>
        </w:rPr>
        <w:t xml:space="preserve">Portrait</w:t>
      </w:r>
      <w:r w:rsidDel="00000000" w:rsidR="00000000" w:rsidRPr="00000000">
        <w:rPr>
          <w:rtl w:val="0"/>
        </w:rPr>
        <w:t xml:space="preserve"> of John. I picked it up a few seconds ago to read i-{nw}"</w:t>
      </w:r>
    </w:p>
    <w:p w:rsidR="00000000" w:rsidDel="00000000" w:rsidP="00000000" w:rsidRDefault="00000000" w:rsidRPr="00000000" w14:paraId="000002FD">
      <w:pPr>
        <w:pageBreakBefore w:val="0"/>
        <w:rPr/>
      </w:pPr>
      <w:r w:rsidDel="00000000" w:rsidR="00000000" w:rsidRPr="00000000">
        <w:rPr>
          <w:rtl w:val="0"/>
        </w:rPr>
        <w:t xml:space="preserve">        "She </w:t>
      </w:r>
      <w:r w:rsidDel="00000000" w:rsidR="00000000" w:rsidRPr="00000000">
        <w:rPr>
          <w:rtl w:val="0"/>
        </w:rPr>
        <w:t xml:space="preserve">takes</w:t>
      </w:r>
      <w:r w:rsidDel="00000000" w:rsidR="00000000" w:rsidRPr="00000000">
        <w:rPr>
          <w:rtl w:val="0"/>
        </w:rPr>
        <w:t xml:space="preserve"> the book out of my grasp to further inspect it."</w:t>
      </w:r>
    </w:p>
    <w:p w:rsidR="00000000" w:rsidDel="00000000" w:rsidP="00000000" w:rsidRDefault="00000000" w:rsidRPr="00000000" w14:paraId="000002FE">
      <w:pPr>
        <w:pageBreakBefore w:val="0"/>
        <w:rPr/>
      </w:pPr>
      <w:r w:rsidDel="00000000" w:rsidR="00000000" w:rsidRPr="00000000">
        <w:rPr>
          <w:rtl w:val="0"/>
        </w:rPr>
        <w:t xml:space="preserve">        n "Well duh </w:t>
      </w:r>
      <w:r w:rsidDel="00000000" w:rsidR="00000000" w:rsidRPr="00000000">
        <w:rPr>
          <w:rtl w:val="0"/>
        </w:rPr>
        <w:t xml:space="preserve">you're</w:t>
      </w:r>
      <w:r w:rsidDel="00000000" w:rsidR="00000000" w:rsidRPr="00000000">
        <w:rPr>
          <w:rtl w:val="0"/>
        </w:rPr>
        <w:t xml:space="preserve"> gonna read it. I mean what are you doing holding this book."</w:t>
      </w:r>
    </w:p>
    <w:p w:rsidR="00000000" w:rsidDel="00000000" w:rsidP="00000000" w:rsidRDefault="00000000" w:rsidRPr="00000000" w14:paraId="000002FF">
      <w:pPr>
        <w:pageBreakBefore w:val="0"/>
        <w:rPr/>
      </w:pPr>
      <w:r w:rsidDel="00000000" w:rsidR="00000000" w:rsidRPr="00000000">
        <w:rPr>
          <w:rtl w:val="0"/>
        </w:rPr>
        <w:t xml:space="preserve">        "The answer I want to give is 'To read it idiot, we're in a library,' but I refrain myself and give her the benefit of the doubt."</w:t>
      </w:r>
    </w:p>
    <w:p w:rsidR="00000000" w:rsidDel="00000000" w:rsidP="00000000" w:rsidRDefault="00000000" w:rsidRPr="00000000" w14:paraId="00000300">
      <w:pPr>
        <w:pageBreakBefore w:val="0"/>
        <w:rPr/>
      </w:pPr>
      <w:r w:rsidDel="00000000" w:rsidR="00000000" w:rsidRPr="00000000">
        <w:rPr>
          <w:rtl w:val="0"/>
        </w:rPr>
        <w:t xml:space="preserve">        mc "I was interested in what I could get myself into."</w:t>
      </w:r>
    </w:p>
    <w:p w:rsidR="00000000" w:rsidDel="00000000" w:rsidP="00000000" w:rsidRDefault="00000000" w:rsidRPr="00000000" w14:paraId="00000301">
      <w:pPr>
        <w:pageBreakBefore w:val="0"/>
        <w:rPr/>
      </w:pPr>
      <w:r w:rsidDel="00000000" w:rsidR="00000000" w:rsidRPr="00000000">
        <w:rPr>
          <w:rtl w:val="0"/>
        </w:rPr>
        <w:t xml:space="preserve">        n "Well don't even bother, this book is {i}absolutely{i/} awful."</w:t>
      </w:r>
    </w:p>
    <w:p w:rsidR="00000000" w:rsidDel="00000000" w:rsidP="00000000" w:rsidRDefault="00000000" w:rsidRPr="00000000" w14:paraId="00000302">
      <w:pPr>
        <w:pageBreakBefore w:val="0"/>
        <w:rPr/>
      </w:pPr>
      <w:r w:rsidDel="00000000" w:rsidR="00000000" w:rsidRPr="00000000">
        <w:rPr>
          <w:rtl w:val="0"/>
        </w:rPr>
        <w:t xml:space="preserve">        mc "Oh, have you read the book yet?"</w:t>
      </w:r>
    </w:p>
    <w:p w:rsidR="00000000" w:rsidDel="00000000" w:rsidP="00000000" w:rsidRDefault="00000000" w:rsidRPr="00000000" w14:paraId="00000303">
      <w:pPr>
        <w:pageBreakBefore w:val="0"/>
        <w:rPr/>
      </w:pPr>
      <w:r w:rsidDel="00000000" w:rsidR="00000000" w:rsidRPr="00000000">
        <w:rPr>
          <w:rtl w:val="0"/>
        </w:rPr>
        <w:t xml:space="preserve">        "I haven't heard anything about it </w:t>
      </w:r>
      <w:r w:rsidDel="00000000" w:rsidR="00000000" w:rsidRPr="00000000">
        <w:rPr>
          <w:rtl w:val="0"/>
        </w:rPr>
        <w:t xml:space="preserve">after all</w:t>
      </w:r>
      <w:r w:rsidDel="00000000" w:rsidR="00000000" w:rsidRPr="00000000">
        <w:rPr>
          <w:rtl w:val="0"/>
        </w:rPr>
        <w:t xml:space="preserve">, maybe it's for a reason."</w:t>
      </w:r>
    </w:p>
    <w:p w:rsidR="00000000" w:rsidDel="00000000" w:rsidP="00000000" w:rsidRDefault="00000000" w:rsidRPr="00000000" w14:paraId="00000304">
      <w:pPr>
        <w:pageBreakBefore w:val="0"/>
        <w:rPr/>
      </w:pPr>
      <w:r w:rsidDel="00000000" w:rsidR="00000000" w:rsidRPr="00000000">
        <w:rPr>
          <w:rtl w:val="0"/>
        </w:rPr>
        <w:t xml:space="preserve">        n "No, but I saw this post on my social media that said one of the characters were bi."</w:t>
      </w:r>
    </w:p>
    <w:p w:rsidR="00000000" w:rsidDel="00000000" w:rsidP="00000000" w:rsidRDefault="00000000" w:rsidRPr="00000000" w14:paraId="00000305">
      <w:pPr>
        <w:pageBreakBefore w:val="0"/>
        <w:rPr/>
      </w:pPr>
      <w:r w:rsidDel="00000000" w:rsidR="00000000" w:rsidRPr="00000000">
        <w:rPr>
          <w:rtl w:val="0"/>
        </w:rPr>
        <w:t xml:space="preserve">        n "How stupid of the author to include a character like that to try and get some attention."</w:t>
      </w:r>
    </w:p>
    <w:p w:rsidR="00000000" w:rsidDel="00000000" w:rsidP="00000000" w:rsidRDefault="00000000" w:rsidRPr="00000000" w14:paraId="00000306">
      <w:pPr>
        <w:pageBreakBefore w:val="0"/>
        <w:rPr/>
      </w:pPr>
      <w:r w:rsidDel="00000000" w:rsidR="00000000" w:rsidRPr="00000000">
        <w:rPr>
          <w:rtl w:val="0"/>
        </w:rPr>
        <w:t xml:space="preserve">        n "You really should be grateful I was here, stopping you from being infected."</w:t>
      </w:r>
    </w:p>
    <w:p w:rsidR="00000000" w:rsidDel="00000000" w:rsidP="00000000" w:rsidRDefault="00000000" w:rsidRPr="00000000" w14:paraId="00000307">
      <w:pPr>
        <w:pageBreakBefore w:val="0"/>
        <w:rPr/>
      </w:pPr>
      <w:r w:rsidDel="00000000" w:rsidR="00000000" w:rsidRPr="00000000">
        <w:rPr>
          <w:rtl w:val="0"/>
        </w:rPr>
        <w:t xml:space="preserve">        "Alright, I've hit the limit of my patience, I'm leaving."</w:t>
      </w:r>
    </w:p>
    <w:p w:rsidR="00000000" w:rsidDel="00000000" w:rsidP="00000000" w:rsidRDefault="00000000" w:rsidRPr="00000000" w14:paraId="00000308">
      <w:pPr>
        <w:pageBreakBefore w:val="0"/>
        <w:rPr/>
      </w:pPr>
      <w:r w:rsidDel="00000000" w:rsidR="00000000" w:rsidRPr="00000000">
        <w:rPr>
          <w:rtl w:val="0"/>
        </w:rPr>
        <w:t xml:space="preserve">        "I take back the book from her </w:t>
      </w:r>
      <w:r w:rsidDel="00000000" w:rsidR="00000000" w:rsidRPr="00000000">
        <w:rPr>
          <w:rtl w:val="0"/>
        </w:rPr>
        <w:t xml:space="preserve">hand and try</w:t>
      </w:r>
      <w:r w:rsidDel="00000000" w:rsidR="00000000" w:rsidRPr="00000000">
        <w:rPr>
          <w:rtl w:val="0"/>
        </w:rPr>
        <w:t xml:space="preserve"> moving past her, but then I'm cut off."</w:t>
      </w:r>
    </w:p>
    <w:p w:rsidR="00000000" w:rsidDel="00000000" w:rsidP="00000000" w:rsidRDefault="00000000" w:rsidRPr="00000000" w14:paraId="00000309">
      <w:pPr>
        <w:pageBreakBefore w:val="0"/>
        <w:rPr/>
      </w:pPr>
      <w:r w:rsidDel="00000000" w:rsidR="00000000" w:rsidRPr="00000000">
        <w:rPr>
          <w:rtl w:val="0"/>
        </w:rPr>
        <w:t xml:space="preserve">        n "Hold up sweetie, I didn't say you could leave yet."</w:t>
      </w:r>
    </w:p>
    <w:p w:rsidR="00000000" w:rsidDel="00000000" w:rsidP="00000000" w:rsidRDefault="00000000" w:rsidRPr="00000000" w14:paraId="0000030A">
      <w:pPr>
        <w:pageBreakBefore w:val="0"/>
        <w:rPr/>
      </w:pPr>
      <w:r w:rsidDel="00000000" w:rsidR="00000000" w:rsidRPr="00000000">
        <w:rPr>
          <w:rtl w:val="0"/>
        </w:rPr>
        <w:t xml:space="preserve">        mc "Hey, what's your deal? I just want to go and read this already."</w:t>
      </w:r>
    </w:p>
    <w:p w:rsidR="00000000" w:rsidDel="00000000" w:rsidP="00000000" w:rsidRDefault="00000000" w:rsidRPr="00000000" w14:paraId="0000030B">
      <w:pPr>
        <w:pageBreakBefore w:val="0"/>
        <w:rPr/>
      </w:pPr>
      <w:r w:rsidDel="00000000" w:rsidR="00000000" w:rsidRPr="00000000">
        <w:rPr>
          <w:rtl w:val="0"/>
        </w:rPr>
        <w:t xml:space="preserve">        n "How inconsiderate of you to just take the book from my hand and try to walk off."</w:t>
      </w:r>
    </w:p>
    <w:p w:rsidR="00000000" w:rsidDel="00000000" w:rsidP="00000000" w:rsidRDefault="00000000" w:rsidRPr="00000000" w14:paraId="0000030C">
      <w:pPr>
        <w:pageBreakBefore w:val="0"/>
        <w:rPr/>
      </w:pPr>
      <w:r w:rsidDel="00000000" w:rsidR="00000000" w:rsidRPr="00000000">
        <w:rPr>
          <w:rtl w:val="0"/>
        </w:rPr>
        <w:t xml:space="preserve">        n "Let me tell you something. I've lived through alot in my life and I'm not about to be disrespected by some highschool brat. I'll have you know that my dad is a doctor and knows a</w:t>
      </w:r>
      <w:ins w:author="Zack Akerman" w:id="0" w:date="2020-05-13T00:20:33Z">
        <w:r w:rsidDel="00000000" w:rsidR="00000000" w:rsidRPr="00000000">
          <w:rPr>
            <w:rtl w:val="0"/>
          </w:rPr>
          <w:t xml:space="preserve"> </w:t>
        </w:r>
      </w:ins>
      <w:r w:rsidDel="00000000" w:rsidR="00000000" w:rsidRPr="00000000">
        <w:rPr>
          <w:rtl w:val="0"/>
        </w:rPr>
        <w:t xml:space="preserve">lot."</w:t>
      </w:r>
    </w:p>
    <w:p w:rsidR="00000000" w:rsidDel="00000000" w:rsidP="00000000" w:rsidRDefault="00000000" w:rsidRPr="00000000" w14:paraId="0000030D">
      <w:pPr>
        <w:pageBreakBefore w:val="0"/>
        <w:rPr/>
      </w:pPr>
      <w:r w:rsidDel="00000000" w:rsidR="00000000" w:rsidRPr="00000000">
        <w:rPr>
          <w:rtl w:val="0"/>
        </w:rPr>
        <w:t xml:space="preserve">        "I feel like I'm losing brain cells listening to this person. I just want to get back to Yuri already and forget about this. I avert my eyes to hopefully avoid the chatter."</w:t>
      </w:r>
    </w:p>
    <w:p w:rsidR="00000000" w:rsidDel="00000000" w:rsidP="00000000" w:rsidRDefault="00000000" w:rsidRPr="00000000" w14:paraId="0000030E">
      <w:pPr>
        <w:pageBreakBefore w:val="0"/>
        <w:rPr/>
      </w:pPr>
      <w:r w:rsidDel="00000000" w:rsidR="00000000" w:rsidRPr="00000000">
        <w:rPr>
          <w:rtl w:val="0"/>
        </w:rPr>
        <w:t xml:space="preserve">        n "Hey, don't you go ignoring me, I'm talking to you. You young people need to learn what respect is."</w:t>
      </w:r>
    </w:p>
    <w:p w:rsidR="00000000" w:rsidDel="00000000" w:rsidP="00000000" w:rsidRDefault="00000000" w:rsidRPr="00000000" w14:paraId="0000030F">
      <w:pPr>
        <w:pageBreakBefore w:val="0"/>
        <w:rPr/>
      </w:pPr>
      <w:r w:rsidDel="00000000" w:rsidR="00000000" w:rsidRPr="00000000">
        <w:rPr>
          <w:rtl w:val="0"/>
        </w:rPr>
        <w:t xml:space="preserve">        "My </w:t>
      </w:r>
      <w:r w:rsidDel="00000000" w:rsidR="00000000" w:rsidRPr="00000000">
        <w:rPr>
          <w:rtl w:val="0"/>
        </w:rPr>
        <w:t xml:space="preserve">patience</w:t>
      </w:r>
      <w:r w:rsidDel="00000000" w:rsidR="00000000" w:rsidRPr="00000000">
        <w:rPr>
          <w:rtl w:val="0"/>
        </w:rPr>
        <w:t xml:space="preserve"> is more dried up than kelp in the desert. I try walking off again but my arm gets grabbed by the woman."</w:t>
      </w:r>
    </w:p>
    <w:p w:rsidR="00000000" w:rsidDel="00000000" w:rsidP="00000000" w:rsidRDefault="00000000" w:rsidRPr="00000000" w14:paraId="00000310">
      <w:pPr>
        <w:pageBreakBefore w:val="0"/>
        <w:rPr/>
      </w:pPr>
      <w:r w:rsidDel="00000000" w:rsidR="00000000" w:rsidRPr="00000000">
        <w:rPr>
          <w:rtl w:val="0"/>
        </w:rPr>
        <w:t xml:space="preserve">       </w:t>
      </w:r>
      <w:ins w:author="Zack Akerman" w:id="1" w:date="2020-05-13T00:21:44Z">
        <w:r w:rsidDel="00000000" w:rsidR="00000000" w:rsidRPr="00000000">
          <w:rPr>
            <w:rtl w:val="0"/>
          </w:rPr>
          <w:t xml:space="preserve"> </w:t>
        </w:r>
      </w:ins>
      <w:r w:rsidDel="00000000" w:rsidR="00000000" w:rsidRPr="00000000">
        <w:rPr>
          <w:rtl w:val="0"/>
        </w:rPr>
        <w:t xml:space="preserve">n "Hey, stop walking off. I'm just</w:t>
      </w:r>
      <w:r w:rsidDel="00000000" w:rsidR="00000000" w:rsidRPr="00000000">
        <w:rPr>
          <w:rtl w:val="0"/>
        </w:rPr>
        <w:t xml:space="preserve"> trying to ge</w:t>
      </w:r>
      <w:r w:rsidDel="00000000" w:rsidR="00000000" w:rsidRPr="00000000">
        <w:rPr>
          <w:rtl w:val="0"/>
        </w:rPr>
        <w:t xml:space="preserve">t this disease away from human contact. It would be an absolute nightmare if there was a series of this."</w:t>
      </w:r>
    </w:p>
    <w:p w:rsidR="00000000" w:rsidDel="00000000" w:rsidP="00000000" w:rsidRDefault="00000000" w:rsidRPr="00000000" w14:paraId="00000311">
      <w:pPr>
        <w:pageBreakBefore w:val="0"/>
        <w:rPr/>
      </w:pPr>
      <w:r w:rsidDel="00000000" w:rsidR="00000000" w:rsidRPr="00000000">
        <w:rPr>
          <w:rtl w:val="0"/>
        </w:rPr>
        <w:t xml:space="preserve">        mc "Yo, are you even aware this book is a </w:t>
      </w:r>
      <w:r w:rsidDel="00000000" w:rsidR="00000000" w:rsidRPr="00000000">
        <w:rPr>
          <w:rtl w:val="0"/>
        </w:rPr>
        <w:t xml:space="preserve">seque</w:t>
      </w:r>
      <w:r w:rsidDel="00000000" w:rsidR="00000000" w:rsidRPr="00000000">
        <w:rPr>
          <w:rtl w:val="0"/>
        </w:rPr>
        <w:t xml:space="preserve">l?"</w:t>
      </w:r>
    </w:p>
    <w:p w:rsidR="00000000" w:rsidDel="00000000" w:rsidP="00000000" w:rsidRDefault="00000000" w:rsidRPr="00000000" w14:paraId="00000312">
      <w:pPr>
        <w:pageBreakBefore w:val="0"/>
        <w:rPr/>
      </w:pPr>
      <w:r w:rsidDel="00000000" w:rsidR="00000000" w:rsidRPr="00000000">
        <w:rPr>
          <w:rtl w:val="0"/>
        </w:rPr>
        <w:t xml:space="preserve">        n "That can't be true."</w:t>
      </w:r>
    </w:p>
    <w:p w:rsidR="00000000" w:rsidDel="00000000" w:rsidP="00000000" w:rsidRDefault="00000000" w:rsidRPr="00000000" w14:paraId="00000313">
      <w:pPr>
        <w:pageBreakBefore w:val="0"/>
        <w:rPr/>
      </w:pPr>
      <w:r w:rsidDel="00000000" w:rsidR="00000000" w:rsidRPr="00000000">
        <w:rPr>
          <w:rtl w:val="0"/>
        </w:rPr>
        <w:t xml:space="preserve">        mc "Why not?</w:t>
      </w:r>
    </w:p>
    <w:p w:rsidR="00000000" w:rsidDel="00000000" w:rsidP="00000000" w:rsidRDefault="00000000" w:rsidRPr="00000000" w14:paraId="00000314">
      <w:pPr>
        <w:pageBreakBefore w:val="0"/>
        <w:rPr/>
      </w:pPr>
      <w:r w:rsidDel="00000000" w:rsidR="00000000" w:rsidRPr="00000000">
        <w:rPr>
          <w:rtl w:val="0"/>
        </w:rPr>
        <w:t xml:space="preserve">        n "Because if there were more books like this one I would know them already."</w:t>
      </w:r>
    </w:p>
    <w:p w:rsidR="00000000" w:rsidDel="00000000" w:rsidP="00000000" w:rsidRDefault="00000000" w:rsidRPr="00000000" w14:paraId="00000315">
      <w:pPr>
        <w:pageBreakBefore w:val="0"/>
        <w:rPr/>
      </w:pPr>
      <w:r w:rsidDel="00000000" w:rsidR="00000000" w:rsidRPr="00000000">
        <w:rPr>
          <w:rtl w:val="0"/>
        </w:rPr>
        <w:t xml:space="preserve">        "My brain feels like it's melting through my ear canals. I wasn't aware this level of self-idealization was possible."</w:t>
      </w:r>
    </w:p>
    <w:p w:rsidR="00000000" w:rsidDel="00000000" w:rsidP="00000000" w:rsidRDefault="00000000" w:rsidRPr="00000000" w14:paraId="00000316">
      <w:pPr>
        <w:pageBreakBefore w:val="0"/>
        <w:rPr/>
      </w:pPr>
      <w:r w:rsidDel="00000000" w:rsidR="00000000" w:rsidRPr="00000000">
        <w:rPr>
          <w:rtl w:val="0"/>
        </w:rPr>
        <w:t xml:space="preserve">        "She's the complete opposite of Yuri, completely uncaring for the people she speaks with. I just want to be with Yuri already."</w:t>
      </w:r>
    </w:p>
    <w:p w:rsidR="00000000" w:rsidDel="00000000" w:rsidP="00000000" w:rsidRDefault="00000000" w:rsidRPr="00000000" w14:paraId="00000317">
      <w:pPr>
        <w:pageBreakBefore w:val="0"/>
        <w:rPr/>
      </w:pPr>
      <w:r w:rsidDel="00000000" w:rsidR="00000000" w:rsidRPr="00000000">
        <w:rPr>
          <w:rtl w:val="0"/>
        </w:rPr>
        <w:t xml:space="preserve">        "My wish is suddenly granted as Yuri walks around a shelf to find my predicament.'</w:t>
      </w:r>
    </w:p>
    <w:p w:rsidR="00000000" w:rsidDel="00000000" w:rsidP="00000000" w:rsidRDefault="00000000" w:rsidRPr="00000000" w14:paraId="00000318">
      <w:pPr>
        <w:pageBreakBefore w:val="0"/>
        <w:rPr/>
      </w:pPr>
      <w:r w:rsidDel="00000000" w:rsidR="00000000" w:rsidRPr="00000000">
        <w:rPr>
          <w:rtl w:val="0"/>
        </w:rPr>
        <w:t xml:space="preserve">        show yuri 1ba at t11 zorder 2</w:t>
      </w: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        y "Hey [player], are you there</w:t>
      </w: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t xml:space="preserve"> You've been taking a bit of time and I was wondering </w:t>
      </w:r>
      <w:r w:rsidDel="00000000" w:rsidR="00000000" w:rsidRPr="00000000">
        <w:rPr>
          <w:rtl w:val="0"/>
        </w:rPr>
        <w:t xml:space="preserve">if </w:t>
      </w:r>
      <w:r w:rsidDel="00000000" w:rsidR="00000000" w:rsidRPr="00000000">
        <w:rPr>
          <w:rtl w:val="0"/>
        </w:rPr>
        <w:t xml:space="preserve">you got lost."</w:t>
      </w:r>
    </w:p>
    <w:p w:rsidR="00000000" w:rsidDel="00000000" w:rsidP="00000000" w:rsidRDefault="00000000" w:rsidRPr="00000000" w14:paraId="0000031A">
      <w:pPr>
        <w:pageBreakBefore w:val="0"/>
        <w:rPr/>
      </w:pPr>
      <w:r w:rsidDel="00000000" w:rsidR="00000000" w:rsidRPr="00000000">
        <w:rPr>
          <w:rtl w:val="0"/>
        </w:rPr>
        <w:t xml:space="preserve">        show yuri 2be at t11 zorder 2</w:t>
      </w: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        "</w:t>
      </w:r>
      <w:commentRangeStart w:id="9"/>
      <w:r w:rsidDel="00000000" w:rsidR="00000000" w:rsidRPr="00000000">
        <w:rPr>
          <w:rtl w:val="0"/>
        </w:rPr>
        <w:t xml:space="preserve">The woman</w:t>
      </w:r>
      <w:commentRangeEnd w:id="9"/>
      <w:r w:rsidDel="00000000" w:rsidR="00000000" w:rsidRPr="00000000">
        <w:commentReference w:id="9"/>
      </w:r>
      <w:r w:rsidDel="00000000" w:rsidR="00000000" w:rsidRPr="00000000">
        <w:rPr>
          <w:rtl w:val="0"/>
        </w:rPr>
        <w:t xml:space="preserve"> releases her grip from me when Yuri arrives and I grab the book from </w:t>
      </w:r>
      <w:commentRangeStart w:id="10"/>
      <w:r w:rsidDel="00000000" w:rsidR="00000000" w:rsidRPr="00000000">
        <w:rPr>
          <w:rtl w:val="0"/>
        </w:rPr>
        <w:t xml:space="preserve">her</w:t>
      </w:r>
      <w:commentRangeEnd w:id="10"/>
      <w:r w:rsidDel="00000000" w:rsidR="00000000" w:rsidRPr="00000000">
        <w:commentReference w:id="10"/>
      </w:r>
      <w:r w:rsidDel="00000000" w:rsidR="00000000" w:rsidRPr="00000000">
        <w:rPr>
          <w:rtl w:val="0"/>
        </w:rPr>
        <w:t xml:space="preserve"> hand."</w:t>
      </w:r>
    </w:p>
    <w:p w:rsidR="00000000" w:rsidDel="00000000" w:rsidP="00000000" w:rsidRDefault="00000000" w:rsidRPr="00000000" w14:paraId="0000031C">
      <w:pPr>
        <w:pageBreakBefore w:val="0"/>
        <w:rPr/>
      </w:pPr>
      <w:r w:rsidDel="00000000" w:rsidR="00000000" w:rsidRPr="00000000">
        <w:rPr>
          <w:rtl w:val="0"/>
        </w:rPr>
        <w:t xml:space="preserve">        n "Hey, I didn't say you could have that back."</w:t>
      </w:r>
    </w:p>
    <w:p w:rsidR="00000000" w:rsidDel="00000000" w:rsidP="00000000" w:rsidRDefault="00000000" w:rsidRPr="00000000" w14:paraId="0000031D">
      <w:pPr>
        <w:pageBreakBefore w:val="0"/>
        <w:rPr/>
      </w:pPr>
      <w:r w:rsidDel="00000000" w:rsidR="00000000" w:rsidRPr="00000000">
        <w:rPr>
          <w:rtl w:val="0"/>
        </w:rPr>
        <w:t xml:space="preserve">        "Yuri</w:t>
      </w:r>
      <w:r w:rsidDel="00000000" w:rsidR="00000000" w:rsidRPr="00000000">
        <w:rPr>
          <w:rtl w:val="0"/>
        </w:rPr>
        <w:t xml:space="preserve"> immediately</w:t>
      </w:r>
      <w:r w:rsidDel="00000000" w:rsidR="00000000" w:rsidRPr="00000000">
        <w:rPr>
          <w:rtl w:val="0"/>
        </w:rPr>
        <w:t xml:space="preserve"> hears the tone from </w:t>
      </w:r>
      <w:commentRangeStart w:id="11"/>
      <w:r w:rsidDel="00000000" w:rsidR="00000000" w:rsidRPr="00000000">
        <w:rPr>
          <w:rtl w:val="0"/>
        </w:rPr>
        <w:t xml:space="preserve">her</w:t>
      </w:r>
      <w:commentRangeEnd w:id="11"/>
      <w:r w:rsidDel="00000000" w:rsidR="00000000" w:rsidRPr="00000000">
        <w:commentReference w:id="11"/>
      </w:r>
      <w:r w:rsidDel="00000000" w:rsidR="00000000" w:rsidRPr="00000000">
        <w:rPr>
          <w:rtl w:val="0"/>
        </w:rPr>
        <w:t xml:space="preserve"> voice and gets the same vibe I'm getting."</w:t>
      </w:r>
    </w:p>
    <w:p w:rsidR="00000000" w:rsidDel="00000000" w:rsidP="00000000" w:rsidRDefault="00000000" w:rsidRPr="00000000" w14:paraId="0000031E">
      <w:pPr>
        <w:pageBreakBefore w:val="0"/>
        <w:rPr/>
      </w:pPr>
      <w:r w:rsidDel="00000000" w:rsidR="00000000" w:rsidRPr="00000000">
        <w:rPr>
          <w:rtl w:val="0"/>
        </w:rPr>
        <w:t xml:space="preserve">        y </w:t>
      </w:r>
      <w:r w:rsidDel="00000000" w:rsidR="00000000" w:rsidRPr="00000000">
        <w:rPr>
          <w:rtl w:val="0"/>
        </w:rPr>
        <w:t xml:space="preserve">2bf</w:t>
      </w:r>
      <w:r w:rsidDel="00000000" w:rsidR="00000000" w:rsidRPr="00000000">
        <w:rPr>
          <w:rtl w:val="0"/>
        </w:rPr>
        <w:t xml:space="preserve"> "[player], is she making you </w:t>
      </w:r>
      <w:r w:rsidDel="00000000" w:rsidR="00000000" w:rsidRPr="00000000">
        <w:rPr>
          <w:rtl w:val="0"/>
        </w:rPr>
        <w:t xml:space="preserve">uncomfortable</w:t>
      </w:r>
      <w:r w:rsidDel="00000000" w:rsidR="00000000" w:rsidRPr="00000000">
        <w:rPr>
          <w:rtl w:val="0"/>
        </w:rPr>
        <w:t xml:space="preserve">?"</w:t>
      </w:r>
    </w:p>
    <w:p w:rsidR="00000000" w:rsidDel="00000000" w:rsidP="00000000" w:rsidRDefault="00000000" w:rsidRPr="00000000" w14:paraId="0000031F">
      <w:pPr>
        <w:pageBreakBefore w:val="0"/>
        <w:rPr/>
      </w:pPr>
      <w:r w:rsidDel="00000000" w:rsidR="00000000" w:rsidRPr="00000000">
        <w:rPr>
          <w:rtl w:val="0"/>
        </w:rPr>
        <w:t xml:space="preserve">        mc "I nod my head at her and manage my way to Yuri, but more yelling comes from Karen."</w:t>
      </w:r>
    </w:p>
    <w:p w:rsidR="00000000" w:rsidDel="00000000" w:rsidP="00000000" w:rsidRDefault="00000000" w:rsidRPr="00000000" w14:paraId="00000320">
      <w:pPr>
        <w:pageBreakBefore w:val="0"/>
        <w:rPr/>
      </w:pPr>
      <w:r w:rsidDel="00000000" w:rsidR="00000000" w:rsidRPr="00000000">
        <w:rPr>
          <w:rtl w:val="0"/>
        </w:rPr>
        <w:t xml:space="preserve">        n "Are you really just gonna ignore me like that</w:t>
      </w:r>
      <w:commentRangeStart w:id="12"/>
      <w:r w:rsidDel="00000000" w:rsidR="00000000" w:rsidRPr="00000000">
        <w:rPr>
          <w:rtl w:val="0"/>
        </w:rPr>
        <w:t xml:space="preserve">?</w:t>
      </w:r>
      <w:commentRangeEnd w:id="12"/>
      <w:r w:rsidDel="00000000" w:rsidR="00000000" w:rsidRPr="00000000">
        <w:commentReference w:id="12"/>
      </w:r>
      <w:r w:rsidDel="00000000" w:rsidR="00000000" w:rsidRPr="00000000">
        <w:rPr>
          <w:rtl w:val="0"/>
        </w:rPr>
        <w:t xml:space="preserve"> I'll just tell this girlfriend you have about how you snatched that book out of my hand."</w:t>
      </w:r>
    </w:p>
    <w:p w:rsidR="00000000" w:rsidDel="00000000" w:rsidP="00000000" w:rsidRDefault="00000000" w:rsidRPr="00000000" w14:paraId="00000321">
      <w:pPr>
        <w:pageBreakBefore w:val="0"/>
        <w:rPr/>
      </w:pPr>
      <w:r w:rsidDel="00000000" w:rsidR="00000000" w:rsidRPr="00000000">
        <w:rPr>
          <w:rtl w:val="0"/>
        </w:rPr>
        <w:t xml:space="preserve">        y </w:t>
      </w:r>
      <w:r w:rsidDel="00000000" w:rsidR="00000000" w:rsidRPr="00000000">
        <w:rPr>
          <w:rtl w:val="0"/>
        </w:rPr>
        <w:t xml:space="preserve">2br</w:t>
      </w:r>
      <w:r w:rsidDel="00000000" w:rsidR="00000000" w:rsidRPr="00000000">
        <w:rPr>
          <w:rtl w:val="0"/>
        </w:rPr>
        <w:t xml:space="preserve"> "[player], did you steal this book from her?"</w:t>
      </w:r>
    </w:p>
    <w:p w:rsidR="00000000" w:rsidDel="00000000" w:rsidP="00000000" w:rsidRDefault="00000000" w:rsidRPr="00000000" w14:paraId="00000322">
      <w:pPr>
        <w:pageBreakBefore w:val="0"/>
        <w:rPr/>
      </w:pPr>
      <w:r w:rsidDel="00000000" w:rsidR="00000000" w:rsidRPr="00000000">
        <w:rPr>
          <w:rtl w:val="0"/>
        </w:rPr>
        <w:t xml:space="preserve">        "I nod my head no, </w:t>
      </w:r>
      <w:r w:rsidDel="00000000" w:rsidR="00000000" w:rsidRPr="00000000">
        <w:rPr>
          <w:rtl w:val="0"/>
        </w:rPr>
        <w:t xml:space="preserve">which</w:t>
      </w:r>
      <w:r w:rsidDel="00000000" w:rsidR="00000000" w:rsidRPr="00000000">
        <w:rPr>
          <w:rtl w:val="0"/>
        </w:rPr>
        <w:t xml:space="preserve"> was all that Yuri needed."</w:t>
      </w:r>
    </w:p>
    <w:p w:rsidR="00000000" w:rsidDel="00000000" w:rsidP="00000000" w:rsidRDefault="00000000" w:rsidRPr="00000000" w14:paraId="00000323">
      <w:pPr>
        <w:pageBreakBefore w:val="0"/>
        <w:rPr/>
      </w:pPr>
      <w:r w:rsidDel="00000000" w:rsidR="00000000" w:rsidRPr="00000000">
        <w:rPr>
          <w:rtl w:val="0"/>
        </w:rPr>
        <w:t xml:space="preserve">        "Yuri walks up to the lady, the most</w:t>
      </w:r>
      <w:r w:rsidDel="00000000" w:rsidR="00000000" w:rsidRPr="00000000">
        <w:rPr>
          <w:rtl w:val="0"/>
        </w:rPr>
        <w:t xml:space="preserve"> fierce</w:t>
      </w:r>
      <w:r w:rsidDel="00000000" w:rsidR="00000000" w:rsidRPr="00000000">
        <w:rPr>
          <w:rtl w:val="0"/>
        </w:rPr>
        <w:t xml:space="preserve"> I've ever seen of her."</w:t>
      </w:r>
    </w:p>
    <w:p w:rsidR="00000000" w:rsidDel="00000000" w:rsidP="00000000" w:rsidRDefault="00000000" w:rsidRPr="00000000" w14:paraId="00000324">
      <w:pPr>
        <w:pageBreakBefore w:val="0"/>
        <w:rPr/>
      </w:pPr>
      <w:r w:rsidDel="00000000" w:rsidR="00000000" w:rsidRPr="00000000">
        <w:rPr>
          <w:rtl w:val="0"/>
        </w:rPr>
        <w:t xml:space="preserve">        y "</w:t>
      </w:r>
      <w:r w:rsidDel="00000000" w:rsidR="00000000" w:rsidRPr="00000000">
        <w:rPr>
          <w:rtl w:val="0"/>
        </w:rPr>
        <w:t xml:space="preserve">Madam</w:t>
      </w:r>
      <w:r w:rsidDel="00000000" w:rsidR="00000000" w:rsidRPr="00000000">
        <w:rPr>
          <w:rtl w:val="0"/>
        </w:rPr>
        <w:t xml:space="preserve">, are you aware of how </w:t>
      </w:r>
      <w:r w:rsidDel="00000000" w:rsidR="00000000" w:rsidRPr="00000000">
        <w:rPr>
          <w:rtl w:val="0"/>
        </w:rPr>
        <w:t xml:space="preserve">uncomfortable</w:t>
      </w:r>
      <w:r w:rsidDel="00000000" w:rsidR="00000000" w:rsidRPr="00000000">
        <w:rPr>
          <w:rtl w:val="0"/>
        </w:rPr>
        <w:t xml:space="preserve"> </w:t>
      </w:r>
      <w:commentRangeStart w:id="13"/>
      <w:r w:rsidDel="00000000" w:rsidR="00000000" w:rsidRPr="00000000">
        <w:rPr>
          <w:rtl w:val="0"/>
        </w:rPr>
        <w:t xml:space="preserve">you're</w:t>
      </w:r>
      <w:commentRangeEnd w:id="13"/>
      <w:r w:rsidDel="00000000" w:rsidR="00000000" w:rsidRPr="00000000">
        <w:commentReference w:id="13"/>
      </w:r>
      <w:r w:rsidDel="00000000" w:rsidR="00000000" w:rsidRPr="00000000">
        <w:rPr>
          <w:rtl w:val="0"/>
        </w:rPr>
        <w:t xml:space="preserve"> making </w:t>
      </w:r>
      <w:commentRangeStart w:id="14"/>
      <w:r w:rsidDel="00000000" w:rsidR="00000000" w:rsidRPr="00000000">
        <w:rPr>
          <w:rtl w:val="0"/>
        </w:rPr>
        <w:t xml:space="preserve">him</w:t>
      </w:r>
      <w:commentRangeEnd w:id="14"/>
      <w:r w:rsidDel="00000000" w:rsidR="00000000" w:rsidRPr="00000000">
        <w:commentReference w:id="14"/>
      </w:r>
      <w:r w:rsidDel="00000000" w:rsidR="00000000" w:rsidRPr="00000000">
        <w:rPr>
          <w:rtl w:val="0"/>
        </w:rPr>
        <w:t xml:space="preserve"> right</w:t>
      </w:r>
      <w:r w:rsidDel="00000000" w:rsidR="00000000" w:rsidRPr="00000000">
        <w:rPr>
          <w:rtl w:val="0"/>
        </w:rPr>
        <w:t xml:space="preserve"> now</w:t>
      </w:r>
      <w:commentRangeStart w:id="15"/>
      <w:r w:rsidDel="00000000" w:rsidR="00000000" w:rsidRPr="00000000">
        <w:rPr>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t xml:space="preserve">        n "Are you seriously telling me how </w:t>
      </w:r>
      <w:r w:rsidDel="00000000" w:rsidR="00000000" w:rsidRPr="00000000">
        <w:rPr>
          <w:rtl w:val="0"/>
        </w:rPr>
        <w:t xml:space="preserve">uncomfortable</w:t>
      </w:r>
      <w:r w:rsidDel="00000000" w:rsidR="00000000" w:rsidRPr="00000000">
        <w:rPr>
          <w:rtl w:val="0"/>
        </w:rPr>
        <w:t xml:space="preserve"> he is right now. Do you even </w:t>
      </w:r>
      <w:r w:rsidDel="00000000" w:rsidR="00000000" w:rsidRPr="00000000">
        <w:rPr>
          <w:rtl w:val="0"/>
        </w:rPr>
        <w:t xml:space="preserve">know how disrespectful</w:t>
      </w:r>
      <w:r w:rsidDel="00000000" w:rsidR="00000000" w:rsidRPr="00000000">
        <w:rPr>
          <w:rtl w:val="0"/>
        </w:rPr>
        <w:t xml:space="preserve"> he has been to me</w:t>
      </w:r>
      <w:r w:rsidDel="00000000" w:rsidR="00000000" w:rsidRPr="00000000">
        <w:rPr>
          <w:rtl w:val="0"/>
        </w:rPr>
        <w:t xml:space="preserve">?</w:t>
      </w:r>
      <w:r w:rsidDel="00000000" w:rsidR="00000000" w:rsidRPr="00000000">
        <w:rPr>
          <w:rtl w:val="0"/>
        </w:rPr>
        <w:t xml:space="preserve"> He tried to walk away with that horrid book."</w:t>
      </w:r>
    </w:p>
    <w:p w:rsidR="00000000" w:rsidDel="00000000" w:rsidP="00000000" w:rsidRDefault="00000000" w:rsidRPr="00000000" w14:paraId="00000326">
      <w:pPr>
        <w:pageBreakBefore w:val="0"/>
        <w:rPr/>
      </w:pPr>
      <w:r w:rsidDel="00000000" w:rsidR="00000000" w:rsidRPr="00000000">
        <w:rPr>
          <w:rtl w:val="0"/>
        </w:rPr>
        <w:t xml:space="preserve">        </w:t>
      </w:r>
      <w:commentRangeStart w:id="16"/>
      <w:r w:rsidDel="00000000" w:rsidR="00000000" w:rsidRPr="00000000">
        <w:rPr>
          <w:rtl w:val="0"/>
        </w:rPr>
        <w:t xml:space="preserve">y "</w:t>
      </w:r>
      <w:r w:rsidDel="00000000" w:rsidR="00000000" w:rsidRPr="00000000">
        <w:rPr>
          <w:rtl w:val="0"/>
        </w:rPr>
        <w:t xml:space="preserve">Madam</w:t>
      </w:r>
      <w:r w:rsidDel="00000000" w:rsidR="00000000" w:rsidRPr="00000000">
        <w:rPr>
          <w:rtl w:val="0"/>
        </w:rPr>
        <w:t xml:space="preserve">, any attempt to better oneself with new information is admirable. So much can be learned from which we don't </w:t>
      </w:r>
      <w:r w:rsidDel="00000000" w:rsidR="00000000" w:rsidRPr="00000000">
        <w:rPr>
          <w:rtl w:val="0"/>
        </w:rPr>
        <w:t xml:space="preserve">believe</w:t>
      </w:r>
      <w:r w:rsidDel="00000000" w:rsidR="00000000" w:rsidRPr="00000000">
        <w:rPr>
          <w:rtl w:val="0"/>
        </w:rPr>
        <w:t xml:space="preserve"> we understand. </w:t>
      </w:r>
    </w:p>
    <w:p w:rsidR="00000000" w:rsidDel="00000000" w:rsidP="00000000" w:rsidRDefault="00000000" w:rsidRPr="00000000" w14:paraId="00000327">
      <w:pPr>
        <w:pageBreakBefore w:val="0"/>
        <w:rPr/>
      </w:pPr>
      <w:r w:rsidDel="00000000" w:rsidR="00000000" w:rsidRPr="00000000">
        <w:rPr>
          <w:rtl w:val="0"/>
        </w:rPr>
        <w:t xml:space="preserve">        y "If we push </w:t>
      </w:r>
      <w:commentRangeStart w:id="17"/>
      <w:r w:rsidDel="00000000" w:rsidR="00000000" w:rsidRPr="00000000">
        <w:rPr>
          <w:rtl w:val="0"/>
        </w:rPr>
        <w:t xml:space="preserve">off what</w:t>
      </w:r>
      <w:commentRangeEnd w:id="17"/>
      <w:r w:rsidDel="00000000" w:rsidR="00000000" w:rsidRPr="00000000">
        <w:commentReference w:id="17"/>
      </w:r>
      <w:r w:rsidDel="00000000" w:rsidR="00000000" w:rsidRPr="00000000">
        <w:rPr>
          <w:rtl w:val="0"/>
        </w:rPr>
        <w:t xml:space="preserve"> we don't accept just because it's different, we do less for ourselves </w:t>
      </w:r>
      <w:r w:rsidDel="00000000" w:rsidR="00000000" w:rsidRPr="00000000">
        <w:rPr>
          <w:rtl w:val="0"/>
        </w:rPr>
        <w:t xml:space="preserve">overall</w:t>
      </w:r>
      <w:r w:rsidDel="00000000" w:rsidR="00000000" w:rsidRPr="00000000">
        <w:rPr>
          <w:rtl w:val="0"/>
        </w:rPr>
        <w:t xml:space="preserve">. Are you aware of that?"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t xml:space="preserve">        n "I'm aware that </w:t>
      </w:r>
      <w:r w:rsidDel="00000000" w:rsidR="00000000" w:rsidRPr="00000000">
        <w:rPr>
          <w:rtl w:val="0"/>
        </w:rPr>
        <w:t xml:space="preserve">you're</w:t>
      </w:r>
      <w:r w:rsidDel="00000000" w:rsidR="00000000" w:rsidRPr="00000000">
        <w:rPr>
          <w:rtl w:val="0"/>
        </w:rPr>
        <w:t xml:space="preserve"> defending this boy with your lovey dovey words. What makes you think I'll just walk away from you now</w:t>
      </w:r>
      <w:commentRangeStart w:id="18"/>
      <w:r w:rsidDel="00000000" w:rsidR="00000000" w:rsidRPr="00000000">
        <w:rPr>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        "This woman won't go away no matter what we do. My brain racks about how Yuri and I can avoid this woman, but Yuri starts going again."</w:t>
      </w:r>
    </w:p>
    <w:p w:rsidR="00000000" w:rsidDel="00000000" w:rsidP="00000000" w:rsidRDefault="00000000" w:rsidRPr="00000000" w14:paraId="0000032A">
      <w:pPr>
        <w:pageBreakBefore w:val="0"/>
        <w:rPr/>
      </w:pPr>
      <w:r w:rsidDel="00000000" w:rsidR="00000000" w:rsidRPr="00000000">
        <w:rPr>
          <w:rtl w:val="0"/>
        </w:rPr>
        <w:t xml:space="preserve">        y "You talk as if our differences only </w:t>
      </w:r>
      <w:r w:rsidDel="00000000" w:rsidR="00000000" w:rsidRPr="00000000">
        <w:rPr>
          <w:rtl w:val="0"/>
        </w:rPr>
        <w:t xml:space="preserve">separate</w:t>
      </w:r>
      <w:r w:rsidDel="00000000" w:rsidR="00000000" w:rsidRPr="00000000">
        <w:rPr>
          <w:rtl w:val="0"/>
        </w:rPr>
        <w:t xml:space="preserve"> and divide </w:t>
      </w:r>
      <w:r w:rsidDel="00000000" w:rsidR="00000000" w:rsidRPr="00000000">
        <w:rPr>
          <w:rtl w:val="0"/>
        </w:rPr>
        <w:t xml:space="preserve">us but</w:t>
      </w:r>
      <w:r w:rsidDel="00000000" w:rsidR="00000000" w:rsidRPr="00000000">
        <w:rPr>
          <w:rtl w:val="0"/>
        </w:rPr>
        <w:t xml:space="preserve"> what I find to be the truth</w:t>
      </w:r>
      <w:r w:rsidDel="00000000" w:rsidR="00000000" w:rsidRPr="00000000">
        <w:rPr>
          <w:rtl w:val="0"/>
        </w:rPr>
        <w:t xml:space="preserve"> is that </w:t>
      </w:r>
      <w:r w:rsidDel="00000000" w:rsidR="00000000" w:rsidRPr="00000000">
        <w:rPr>
          <w:rtl w:val="0"/>
        </w:rPr>
        <w:t xml:space="preserve">our differences can bring people together." </w:t>
      </w: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       </w:t>
      </w:r>
      <w:r w:rsidDel="00000000" w:rsidR="00000000" w:rsidRPr="00000000">
        <w:rPr>
          <w:rtl w:val="0"/>
        </w:rPr>
        <w:t xml:space="preserve"> y "</w:t>
      </w:r>
      <w:r w:rsidDel="00000000" w:rsidR="00000000" w:rsidRPr="00000000">
        <w:rPr>
          <w:rtl w:val="0"/>
        </w:rPr>
        <w:t xml:space="preserve">Just like it did with me and the administration of this library. So if you would like to be a visitor here, I would suggest you end your foolish behavior</w:t>
      </w:r>
      <w:r w:rsidDel="00000000" w:rsidR="00000000" w:rsidRPr="00000000">
        <w:rPr>
          <w:rtl w:val="0"/>
        </w:rPr>
        <w:t xml:space="preserve">."</w:t>
      </w:r>
    </w:p>
    <w:p w:rsidR="00000000" w:rsidDel="00000000" w:rsidP="00000000" w:rsidRDefault="00000000" w:rsidRPr="00000000" w14:paraId="0000032C">
      <w:pPr>
        <w:pageBreakBefore w:val="0"/>
        <w:rPr/>
      </w:pPr>
      <w:r w:rsidDel="00000000" w:rsidR="00000000" w:rsidRPr="00000000">
        <w:rPr>
          <w:rtl w:val="0"/>
        </w:rPr>
        <w:t xml:space="preserve">        "For what feels like forever, we finally get this woman to shut up."</w:t>
      </w:r>
    </w:p>
    <w:p w:rsidR="00000000" w:rsidDel="00000000" w:rsidP="00000000" w:rsidRDefault="00000000" w:rsidRPr="00000000" w14:paraId="0000032D">
      <w:pPr>
        <w:pageBreakBefore w:val="0"/>
        <w:rPr/>
      </w:pPr>
      <w:r w:rsidDel="00000000" w:rsidR="00000000" w:rsidRPr="00000000">
        <w:rPr>
          <w:rtl w:val="0"/>
        </w:rPr>
        <w:t xml:space="preserve">        n "Right. Um, guess I'll be going now. Have a nice day."</w:t>
      </w:r>
    </w:p>
    <w:p w:rsidR="00000000" w:rsidDel="00000000" w:rsidP="00000000" w:rsidRDefault="00000000" w:rsidRPr="00000000" w14:paraId="0000032E">
      <w:pPr>
        <w:pageBreakBefore w:val="0"/>
        <w:rPr/>
      </w:pPr>
      <w:r w:rsidDel="00000000" w:rsidR="00000000" w:rsidRPr="00000000">
        <w:rPr>
          <w:rtl w:val="0"/>
        </w:rPr>
        <w:t xml:space="preserve">        "Karen leaves at a great pace, finally leaving Yuri and me alone.</w:t>
      </w:r>
    </w:p>
    <w:p w:rsidR="00000000" w:rsidDel="00000000" w:rsidP="00000000" w:rsidRDefault="00000000" w:rsidRPr="00000000" w14:paraId="0000032F">
      <w:pPr>
        <w:pageBreakBefore w:val="0"/>
        <w:rPr/>
      </w:pPr>
      <w:r w:rsidDel="00000000" w:rsidR="00000000" w:rsidRPr="00000000">
        <w:rPr>
          <w:rtl w:val="0"/>
        </w:rPr>
        <w:t xml:space="preserve">        stop music fadeout 3.0</w:t>
      </w:r>
    </w:p>
    <w:p w:rsidR="00000000" w:rsidDel="00000000" w:rsidP="00000000" w:rsidRDefault="00000000" w:rsidRPr="00000000" w14:paraId="00000330">
      <w:pPr>
        <w:pageBreakBefore w:val="0"/>
        <w:rPr/>
      </w:pPr>
      <w:r w:rsidDel="00000000" w:rsidR="00000000" w:rsidRPr="00000000">
        <w:rPr>
          <w:rtl w:val="0"/>
        </w:rPr>
        <w:t xml:space="preserve">        pause 3.0</w:t>
      </w:r>
    </w:p>
    <w:p w:rsidR="00000000" w:rsidDel="00000000" w:rsidP="00000000" w:rsidRDefault="00000000" w:rsidRPr="00000000" w14:paraId="00000331">
      <w:pPr>
        <w:pageBreakBefore w:val="0"/>
        <w:rPr/>
      </w:pPr>
      <w:r w:rsidDel="00000000" w:rsidR="00000000" w:rsidRPr="00000000">
        <w:rPr>
          <w:rtl w:val="0"/>
        </w:rPr>
        <w:t xml:space="preserve">        $ n_name = Natsuki</w:t>
      </w:r>
    </w:p>
    <w:p w:rsidR="00000000" w:rsidDel="00000000" w:rsidP="00000000" w:rsidRDefault="00000000" w:rsidRPr="00000000" w14:paraId="00000332">
      <w:pPr>
        <w:pageBreakBefore w:val="0"/>
        <w:rPr/>
      </w:pPr>
      <w:r w:rsidDel="00000000" w:rsidR="00000000" w:rsidRPr="00000000">
        <w:rPr>
          <w:rtl w:val="0"/>
        </w:rPr>
        <w:t xml:space="preserve">        mc "Y-Yuri."</w:t>
      </w:r>
    </w:p>
    <w:p w:rsidR="00000000" w:rsidDel="00000000" w:rsidP="00000000" w:rsidRDefault="00000000" w:rsidRPr="00000000" w14:paraId="00000333">
      <w:pPr>
        <w:pageBreakBefore w:val="0"/>
        <w:rPr/>
      </w:pPr>
      <w:r w:rsidDel="00000000" w:rsidR="00000000" w:rsidRPr="00000000">
        <w:rPr>
          <w:rtl w:val="0"/>
        </w:rPr>
        <w:t xml:space="preserve">        show yuri 3bp at t11 zorder 2</w:t>
      </w:r>
    </w:p>
    <w:p w:rsidR="00000000" w:rsidDel="00000000" w:rsidP="00000000" w:rsidRDefault="00000000" w:rsidRPr="00000000" w14:paraId="00000334">
      <w:pPr>
        <w:pageBreakBefore w:val="0"/>
        <w:rPr/>
      </w:pPr>
      <w:r w:rsidDel="00000000" w:rsidR="00000000" w:rsidRPr="00000000">
        <w:rPr>
          <w:rtl w:val="0"/>
        </w:rPr>
        <w:t xml:space="preserve">        "Suddenly at my voice, Yuri calmed herself."</w:t>
      </w:r>
      <w:commentRangeStart w:id="19"/>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t xml:space="preserve">        y 2bn "I-what?"</w:t>
      </w:r>
    </w:p>
    <w:p w:rsidR="00000000" w:rsidDel="00000000" w:rsidP="00000000" w:rsidRDefault="00000000" w:rsidRPr="00000000" w14:paraId="00000336">
      <w:pPr>
        <w:pageBreakBefore w:val="0"/>
        <w:rPr/>
      </w:pPr>
      <w:r w:rsidDel="00000000" w:rsidR="00000000" w:rsidRPr="00000000">
        <w:rPr>
          <w:rtl w:val="0"/>
        </w:rPr>
        <w:t xml:space="preserve">        y 1bo "How did I?"</w:t>
      </w:r>
    </w:p>
    <w:p w:rsidR="00000000" w:rsidDel="00000000" w:rsidP="00000000" w:rsidRDefault="00000000" w:rsidRPr="00000000" w14:paraId="00000337">
      <w:pPr>
        <w:pageBreakBefore w:val="0"/>
        <w:rPr/>
      </w:pPr>
      <w:r w:rsidDel="00000000" w:rsidR="00000000" w:rsidRPr="00000000">
        <w:rPr>
          <w:rtl w:val="0"/>
        </w:rPr>
        <w:t xml:space="preserve">        y 3bp "And when?"</w:t>
      </w:r>
    </w:p>
    <w:p w:rsidR="00000000" w:rsidDel="00000000" w:rsidP="00000000" w:rsidRDefault="00000000" w:rsidRPr="00000000" w14:paraId="00000338">
      <w:pPr>
        <w:pageBreakBefore w:val="0"/>
        <w:rPr/>
      </w:pPr>
      <w:r w:rsidDel="00000000" w:rsidR="00000000" w:rsidRPr="00000000">
        <w:rPr>
          <w:rtl w:val="0"/>
        </w:rPr>
        <w:t xml:space="preserve">        "It seems even Yuri is unaware of what she has done."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        play music t10 fadein 2.0</w:t>
      </w:r>
    </w:p>
    <w:p w:rsidR="00000000" w:rsidDel="00000000" w:rsidP="00000000" w:rsidRDefault="00000000" w:rsidRPr="00000000" w14:paraId="0000033A">
      <w:pPr>
        <w:pageBreakBefore w:val="0"/>
        <w:rPr/>
      </w:pPr>
      <w:r w:rsidDel="00000000" w:rsidR="00000000" w:rsidRPr="00000000">
        <w:rPr>
          <w:rtl w:val="0"/>
        </w:rPr>
        <w:t xml:space="preserve">        y 3bo "I’m, I’m so sorry [player], I had no intention to-"</w:t>
      </w:r>
    </w:p>
    <w:p w:rsidR="00000000" w:rsidDel="00000000" w:rsidP="00000000" w:rsidRDefault="00000000" w:rsidRPr="00000000" w14:paraId="0000033B">
      <w:pPr>
        <w:pageBreakBefore w:val="0"/>
        <w:rPr/>
      </w:pPr>
      <w:r w:rsidDel="00000000" w:rsidR="00000000" w:rsidRPr="00000000">
        <w:rPr>
          <w:rtl w:val="0"/>
        </w:rPr>
        <w:t xml:space="preserve">        mc "No, don’t worry about it, you didn’t do anything wrong."</w:t>
      </w:r>
    </w:p>
    <w:p w:rsidR="00000000" w:rsidDel="00000000" w:rsidP="00000000" w:rsidRDefault="00000000" w:rsidRPr="00000000" w14:paraId="0000033C">
      <w:pPr>
        <w:pageBreakBefore w:val="0"/>
        <w:rPr/>
      </w:pPr>
      <w:r w:rsidDel="00000000" w:rsidR="00000000" w:rsidRPr="00000000">
        <w:rPr>
          <w:rtl w:val="0"/>
        </w:rPr>
        <w:t xml:space="preserve">        show yuri 2bn at t11 zorder 2</w:t>
      </w:r>
    </w:p>
    <w:p w:rsidR="00000000" w:rsidDel="00000000" w:rsidP="00000000" w:rsidRDefault="00000000" w:rsidRPr="00000000" w14:paraId="0000033D">
      <w:pPr>
        <w:pageBreakBefore w:val="0"/>
        <w:rPr/>
      </w:pPr>
      <w:r w:rsidDel="00000000" w:rsidR="00000000" w:rsidRPr="00000000">
        <w:rPr>
          <w:rtl w:val="0"/>
        </w:rPr>
        <w:t xml:space="preserve">        y 4bc "</w:t>
      </w:r>
      <w:r w:rsidDel="00000000" w:rsidR="00000000" w:rsidRPr="00000000">
        <w:rPr>
          <w:rtl w:val="0"/>
        </w:rPr>
        <w:t xml:space="preserve">But, wasn't</w:t>
      </w:r>
      <w:r w:rsidDel="00000000" w:rsidR="00000000" w:rsidRPr="00000000">
        <w:rPr>
          <w:rtl w:val="0"/>
        </w:rPr>
        <w:t xml:space="preserve"> I just as terrible as that woman."</w:t>
      </w:r>
    </w:p>
    <w:p w:rsidR="00000000" w:rsidDel="00000000" w:rsidP="00000000" w:rsidRDefault="00000000" w:rsidRPr="00000000" w14:paraId="0000033E">
      <w:pPr>
        <w:pageBreakBefore w:val="0"/>
        <w:rPr/>
      </w:pPr>
      <w:r w:rsidDel="00000000" w:rsidR="00000000" w:rsidRPr="00000000">
        <w:rPr>
          <w:rtl w:val="0"/>
        </w:rPr>
        <w:t xml:space="preserve">        mc "No Yuri, you- you really helped me."</w:t>
      </w:r>
    </w:p>
    <w:p w:rsidR="00000000" w:rsidDel="00000000" w:rsidP="00000000" w:rsidRDefault="00000000" w:rsidRPr="00000000" w14:paraId="0000033F">
      <w:pPr>
        <w:pageBreakBefore w:val="0"/>
        <w:rPr/>
      </w:pPr>
      <w:r w:rsidDel="00000000" w:rsidR="00000000" w:rsidRPr="00000000">
        <w:rPr>
          <w:rtl w:val="0"/>
        </w:rPr>
        <w:t xml:space="preserve">        "Yuri is seemingly about to break before speaking once more."</w:t>
      </w:r>
    </w:p>
    <w:p w:rsidR="00000000" w:rsidDel="00000000" w:rsidP="00000000" w:rsidRDefault="00000000" w:rsidRPr="00000000" w14:paraId="00000340">
      <w:pPr>
        <w:pageBreakBefore w:val="0"/>
        <w:rPr/>
      </w:pPr>
      <w:r w:rsidDel="00000000" w:rsidR="00000000" w:rsidRPr="00000000">
        <w:rPr>
          <w:rtl w:val="0"/>
        </w:rPr>
        <w:t xml:space="preserve">        y "Are you sure</w:t>
      </w:r>
      <w:commentRangeStart w:id="20"/>
      <w:r w:rsidDel="00000000" w:rsidR="00000000" w:rsidRPr="00000000">
        <w:rPr>
          <w:rtl w:val="0"/>
        </w:rPr>
        <w:t xml:space="preserve"> </w:t>
      </w:r>
      <w:commentRangeEnd w:id="20"/>
      <w:r w:rsidDel="00000000" w:rsidR="00000000" w:rsidRPr="00000000">
        <w:commentReference w:id="20"/>
      </w:r>
      <w:r w:rsidDel="00000000" w:rsidR="00000000" w:rsidRPr="00000000">
        <w:rPr>
          <w:rtl w:val="0"/>
        </w:rPr>
        <w:t xml:space="preserve">I...did the right thing?"</w:t>
      </w:r>
    </w:p>
    <w:p w:rsidR="00000000" w:rsidDel="00000000" w:rsidP="00000000" w:rsidRDefault="00000000" w:rsidRPr="00000000" w14:paraId="00000341">
      <w:pPr>
        <w:pageBreakBefore w:val="0"/>
        <w:rPr/>
      </w:pPr>
      <w:r w:rsidDel="00000000" w:rsidR="00000000" w:rsidRPr="00000000">
        <w:rPr>
          <w:rtl w:val="0"/>
        </w:rPr>
        <w:t xml:space="preserve">        mc "Of course."</w:t>
      </w:r>
    </w:p>
    <w:p w:rsidR="00000000" w:rsidDel="00000000" w:rsidP="00000000" w:rsidRDefault="00000000" w:rsidRPr="00000000" w14:paraId="00000342">
      <w:pPr>
        <w:pageBreakBefore w:val="0"/>
        <w:rPr/>
      </w:pPr>
      <w:r w:rsidDel="00000000" w:rsidR="00000000" w:rsidRPr="00000000">
        <w:rPr>
          <w:rtl w:val="0"/>
        </w:rPr>
        <w:t xml:space="preserve">        y 2bv "W-Well."</w:t>
      </w:r>
    </w:p>
    <w:p w:rsidR="00000000" w:rsidDel="00000000" w:rsidP="00000000" w:rsidRDefault="00000000" w:rsidRPr="00000000" w14:paraId="00000343">
      <w:pPr>
        <w:pageBreakBefore w:val="0"/>
        <w:rPr/>
      </w:pPr>
      <w:r w:rsidDel="00000000" w:rsidR="00000000" w:rsidRPr="00000000">
        <w:rPr>
          <w:rtl w:val="0"/>
        </w:rPr>
        <w:t xml:space="preserve">        y 2bu "If you believe so."</w:t>
      </w:r>
    </w:p>
    <w:p w:rsidR="00000000" w:rsidDel="00000000" w:rsidP="00000000" w:rsidRDefault="00000000" w:rsidRPr="00000000" w14:paraId="00000344">
      <w:pPr>
        <w:pageBreakBefore w:val="0"/>
        <w:rPr/>
      </w:pPr>
      <w:r w:rsidDel="00000000" w:rsidR="00000000" w:rsidRPr="00000000">
        <w:rPr>
          <w:rtl w:val="0"/>
        </w:rPr>
        <w:t xml:space="preserve">        "This date has gotten a lot more tense than I thought it would."</w:t>
      </w:r>
    </w:p>
    <w:p w:rsidR="00000000" w:rsidDel="00000000" w:rsidP="00000000" w:rsidRDefault="00000000" w:rsidRPr="00000000" w14:paraId="00000345">
      <w:pPr>
        <w:pageBreakBefore w:val="0"/>
        <w:rPr/>
      </w:pPr>
      <w:r w:rsidDel="00000000" w:rsidR="00000000" w:rsidRPr="00000000">
        <w:rPr>
          <w:rtl w:val="0"/>
        </w:rPr>
        <w:t xml:space="preserve">        "Time to finally </w:t>
      </w:r>
      <w:r w:rsidDel="00000000" w:rsidR="00000000" w:rsidRPr="00000000">
        <w:rPr>
          <w:rtl w:val="0"/>
        </w:rPr>
        <w:t xml:space="preserve">read this</w:t>
      </w:r>
      <w:r w:rsidDel="00000000" w:rsidR="00000000" w:rsidRPr="00000000">
        <w:rPr>
          <w:rtl w:val="0"/>
        </w:rPr>
        <w:t xml:space="preserve"> book I guess."</w:t>
      </w:r>
    </w:p>
    <w:p w:rsidR="00000000" w:rsidDel="00000000" w:rsidP="00000000" w:rsidRDefault="00000000" w:rsidRPr="00000000" w14:paraId="00000346">
      <w:pPr>
        <w:pageBreakBefore w:val="0"/>
        <w:rPr/>
      </w:pPr>
      <w:r w:rsidDel="00000000" w:rsidR="00000000" w:rsidRPr="00000000">
        <w:rPr>
          <w:rtl w:val="0"/>
        </w:rPr>
        <w:t xml:space="preserve">        mc "Let’s head back to our seats now."</w:t>
      </w:r>
    </w:p>
    <w:p w:rsidR="00000000" w:rsidDel="00000000" w:rsidP="00000000" w:rsidRDefault="00000000" w:rsidRPr="00000000" w14:paraId="00000347">
      <w:pPr>
        <w:pageBreakBefore w:val="0"/>
        <w:rPr/>
      </w:pPr>
      <w:r w:rsidDel="00000000" w:rsidR="00000000" w:rsidRPr="00000000">
        <w:rPr>
          <w:rtl w:val="0"/>
        </w:rPr>
        <w:t xml:space="preserve">        y 1bs "Yeah."</w:t>
      </w:r>
    </w:p>
    <w:p w:rsidR="00000000" w:rsidDel="00000000" w:rsidP="00000000" w:rsidRDefault="00000000" w:rsidRPr="00000000" w14:paraId="00000348">
      <w:pPr>
        <w:pageBreakBefore w:val="0"/>
        <w:rPr/>
      </w:pPr>
      <w:r w:rsidDel="00000000" w:rsidR="00000000" w:rsidRPr="00000000">
        <w:rPr>
          <w:rtl w:val="0"/>
        </w:rPr>
        <w:t xml:space="preserve">        stop music fadeout 3.0</w:t>
      </w:r>
    </w:p>
    <w:p w:rsidR="00000000" w:rsidDel="00000000" w:rsidP="00000000" w:rsidRDefault="00000000" w:rsidRPr="00000000" w14:paraId="00000349">
      <w:pPr>
        <w:pageBreakBefore w:val="0"/>
        <w:rPr/>
      </w:pPr>
      <w:r w:rsidDel="00000000" w:rsidR="00000000" w:rsidRPr="00000000">
        <w:rPr>
          <w:rtl w:val="0"/>
        </w:rPr>
        <w:t xml:space="preserve">        scene bg bookstore</w:t>
      </w:r>
    </w:p>
    <w:p w:rsidR="00000000" w:rsidDel="00000000" w:rsidP="00000000" w:rsidRDefault="00000000" w:rsidRPr="00000000" w14:paraId="0000034A">
      <w:pPr>
        <w:pageBreakBefore w:val="0"/>
        <w:rPr/>
      </w:pPr>
      <w:r w:rsidDel="00000000" w:rsidR="00000000" w:rsidRPr="00000000">
        <w:rPr>
          <w:rtl w:val="0"/>
        </w:rPr>
        <w:t xml:space="preserve">        with wipeleft</w:t>
      </w:r>
    </w:p>
    <w:p w:rsidR="00000000" w:rsidDel="00000000" w:rsidP="00000000" w:rsidRDefault="00000000" w:rsidRPr="00000000" w14:paraId="0000034B">
      <w:pPr>
        <w:pageBreakBefore w:val="0"/>
        <w:rPr/>
      </w:pPr>
      <w:r w:rsidDel="00000000" w:rsidR="00000000" w:rsidRPr="00000000">
        <w:rPr>
          <w:rtl w:val="0"/>
        </w:rPr>
        <w:t xml:space="preserve">        play music t5</w:t>
      </w:r>
    </w:p>
    <w:p w:rsidR="00000000" w:rsidDel="00000000" w:rsidP="00000000" w:rsidRDefault="00000000" w:rsidRPr="00000000" w14:paraId="0000034C">
      <w:pPr>
        <w:pageBreakBefore w:val="0"/>
        <w:rPr/>
      </w:pPr>
      <w:r w:rsidDel="00000000" w:rsidR="00000000" w:rsidRPr="00000000">
        <w:rPr>
          <w:rtl w:val="0"/>
        </w:rPr>
        <w:t xml:space="preserve">        show yuri 3be at t11 zorder 2</w:t>
      </w:r>
    </w:p>
    <w:p w:rsidR="00000000" w:rsidDel="00000000" w:rsidP="00000000" w:rsidRDefault="00000000" w:rsidRPr="00000000" w14:paraId="0000034D">
      <w:pPr>
        <w:pageBreakBefore w:val="0"/>
        <w:rPr/>
      </w:pPr>
      <w:r w:rsidDel="00000000" w:rsidR="00000000" w:rsidRPr="00000000">
        <w:rPr>
          <w:rtl w:val="0"/>
        </w:rPr>
        <w:t xml:space="preserve">        "We start reading the book, Yuri being immediately swept away by it."</w:t>
      </w:r>
    </w:p>
    <w:p w:rsidR="00000000" w:rsidDel="00000000" w:rsidP="00000000" w:rsidRDefault="00000000" w:rsidRPr="00000000" w14:paraId="0000034E">
      <w:pPr>
        <w:pageBreakBefore w:val="0"/>
        <w:rPr/>
      </w:pPr>
      <w:r w:rsidDel="00000000" w:rsidR="00000000" w:rsidRPr="00000000">
        <w:rPr>
          <w:rtl w:val="0"/>
        </w:rPr>
        <w:t xml:space="preserve">        "Her eyes are totally engaged, while keeping in sway with our usual motion."</w:t>
      </w:r>
    </w:p>
    <w:p w:rsidR="00000000" w:rsidDel="00000000" w:rsidP="00000000" w:rsidRDefault="00000000" w:rsidRPr="00000000" w14:paraId="0000034F">
      <w:pPr>
        <w:pageBreakBefore w:val="0"/>
        <w:rPr/>
      </w:pPr>
      <w:r w:rsidDel="00000000" w:rsidR="00000000" w:rsidRPr="00000000">
        <w:rPr>
          <w:rtl w:val="0"/>
        </w:rPr>
        <w:t xml:space="preserve">        y 2bf "Wow."</w:t>
      </w:r>
    </w:p>
    <w:p w:rsidR="00000000" w:rsidDel="00000000" w:rsidP="00000000" w:rsidRDefault="00000000" w:rsidRPr="00000000" w14:paraId="00000350">
      <w:pPr>
        <w:pageBreakBefore w:val="0"/>
        <w:rPr/>
      </w:pPr>
      <w:r w:rsidDel="00000000" w:rsidR="00000000" w:rsidRPr="00000000">
        <w:rPr>
          <w:rtl w:val="0"/>
        </w:rPr>
        <w:t xml:space="preserve">        y "I had absolutely no idea they had made a sequel to the Portrait of Markov."</w:t>
      </w:r>
    </w:p>
    <w:p w:rsidR="00000000" w:rsidDel="00000000" w:rsidP="00000000" w:rsidRDefault="00000000" w:rsidRPr="00000000" w14:paraId="00000351">
      <w:pPr>
        <w:pageBreakBefore w:val="0"/>
        <w:rPr/>
      </w:pPr>
      <w:r w:rsidDel="00000000" w:rsidR="00000000" w:rsidRPr="00000000">
        <w:rPr>
          <w:rtl w:val="0"/>
        </w:rPr>
        <w:t xml:space="preserve">        y "I thought I had kept myself up to date with all of the author’s other works."</w:t>
      </w:r>
    </w:p>
    <w:p w:rsidR="00000000" w:rsidDel="00000000" w:rsidP="00000000" w:rsidRDefault="00000000" w:rsidRPr="00000000" w14:paraId="00000352">
      <w:pPr>
        <w:pageBreakBefore w:val="0"/>
        <w:rPr/>
      </w:pPr>
      <w:r w:rsidDel="00000000" w:rsidR="00000000" w:rsidRPr="00000000">
        <w:rPr>
          <w:rtl w:val="0"/>
        </w:rPr>
        <w:t xml:space="preserve">        mc "Maybe you just missed one."</w:t>
      </w:r>
    </w:p>
    <w:p w:rsidR="00000000" w:rsidDel="00000000" w:rsidP="00000000" w:rsidRDefault="00000000" w:rsidRPr="00000000" w14:paraId="00000353">
      <w:pPr>
        <w:pageBreakBefore w:val="0"/>
        <w:rPr/>
      </w:pPr>
      <w:r w:rsidDel="00000000" w:rsidR="00000000" w:rsidRPr="00000000">
        <w:rPr>
          <w:rtl w:val="0"/>
        </w:rPr>
        <w:t xml:space="preserve">        y 2bg "Well perhaps, but I keep myself well informed of any new releases they make."</w:t>
      </w: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t xml:space="preserve">        </w:t>
      </w:r>
      <w:commentRangeStart w:id="21"/>
      <w:r w:rsidDel="00000000" w:rsidR="00000000" w:rsidRPr="00000000">
        <w:rPr>
          <w:rtl w:val="0"/>
        </w:rPr>
        <w:t xml:space="preserve">"Just then I remembered something while I was inspecting the book."</w:t>
      </w:r>
    </w:p>
    <w:p w:rsidR="00000000" w:rsidDel="00000000" w:rsidP="00000000" w:rsidRDefault="00000000" w:rsidRPr="00000000" w14:paraId="00000355">
      <w:pPr>
        <w:pageBreakBefore w:val="0"/>
        <w:rPr/>
      </w:pPr>
      <w:r w:rsidDel="00000000" w:rsidR="00000000" w:rsidRPr="00000000">
        <w:rPr>
          <w:rtl w:val="0"/>
        </w:rPr>
        <w:t xml:space="preserve">        mc "Yuri, this book has a different author."</w:t>
      </w:r>
    </w:p>
    <w:p w:rsidR="00000000" w:rsidDel="00000000" w:rsidP="00000000" w:rsidRDefault="00000000" w:rsidRPr="00000000" w14:paraId="00000356">
      <w:pPr>
        <w:pageBreakBefore w:val="0"/>
        <w:rPr/>
      </w:pPr>
      <w:r w:rsidDel="00000000" w:rsidR="00000000" w:rsidRPr="00000000">
        <w:rPr>
          <w:rtl w:val="0"/>
        </w:rPr>
        <w:t xml:space="preserve">        y "Really? If that's the case then of course I wouldn't know that this existed."</w:t>
      </w:r>
    </w:p>
    <w:p w:rsidR="00000000" w:rsidDel="00000000" w:rsidP="00000000" w:rsidRDefault="00000000" w:rsidRPr="00000000" w14:paraId="00000357">
      <w:pPr>
        <w:pageBreakBefore w:val="0"/>
        <w:rPr/>
      </w:pPr>
      <w:r w:rsidDel="00000000" w:rsidR="00000000" w:rsidRPr="00000000">
        <w:rPr>
          <w:rtl w:val="0"/>
        </w:rPr>
        <w:t xml:space="preserve">        "An idea forms in my head. If the author in this series can change, then it's possible for us to get ahold of what comes next."</w:t>
      </w:r>
    </w:p>
    <w:p w:rsidR="00000000" w:rsidDel="00000000" w:rsidP="00000000" w:rsidRDefault="00000000" w:rsidRPr="00000000" w14:paraId="00000358">
      <w:pPr>
        <w:pageBreakBefore w:val="0"/>
        <w:rPr/>
      </w:pPr>
      <w:r w:rsidDel="00000000" w:rsidR="00000000" w:rsidRPr="00000000">
        <w:rPr>
          <w:rtl w:val="0"/>
        </w:rPr>
        <w:t xml:space="preserve">        "Maybe if I find some connections then-"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t xml:space="preserve">        y 2be "Hey [player], are you there?"</w:t>
      </w:r>
    </w:p>
    <w:p w:rsidR="00000000" w:rsidDel="00000000" w:rsidP="00000000" w:rsidRDefault="00000000" w:rsidRPr="00000000" w14:paraId="0000035A">
      <w:pPr>
        <w:pageBreakBefore w:val="0"/>
        <w:rPr/>
      </w:pPr>
      <w:r w:rsidDel="00000000" w:rsidR="00000000" w:rsidRPr="00000000">
        <w:rPr>
          <w:rtl w:val="0"/>
        </w:rPr>
        <w:t xml:space="preserve">        mc "Y-yeah."        </w:t>
      </w:r>
    </w:p>
    <w:p w:rsidR="00000000" w:rsidDel="00000000" w:rsidP="00000000" w:rsidRDefault="00000000" w:rsidRPr="00000000" w14:paraId="0000035B">
      <w:pPr>
        <w:pageBreakBefore w:val="0"/>
        <w:rPr/>
      </w:pPr>
      <w:r w:rsidDel="00000000" w:rsidR="00000000" w:rsidRPr="00000000">
        <w:rPr>
          <w:rtl w:val="0"/>
        </w:rPr>
        <w:t xml:space="preserve">        "Looks like I forgot to flip the page."</w:t>
      </w:r>
    </w:p>
    <w:p w:rsidR="00000000" w:rsidDel="00000000" w:rsidP="00000000" w:rsidRDefault="00000000" w:rsidRPr="00000000" w14:paraId="0000035C">
      <w:pPr>
        <w:pageBreakBefore w:val="0"/>
        <w:rPr/>
      </w:pPr>
      <w:r w:rsidDel="00000000" w:rsidR="00000000" w:rsidRPr="00000000">
        <w:rPr>
          <w:rtl w:val="0"/>
        </w:rPr>
        <w:t xml:space="preserve">        show yuri at thide</w:t>
      </w:r>
    </w:p>
    <w:p w:rsidR="00000000" w:rsidDel="00000000" w:rsidP="00000000" w:rsidRDefault="00000000" w:rsidRPr="00000000" w14:paraId="0000035D">
      <w:pPr>
        <w:pageBreakBefore w:val="0"/>
        <w:rPr/>
      </w:pPr>
      <w:r w:rsidDel="00000000" w:rsidR="00000000" w:rsidRPr="00000000">
        <w:rPr>
          <w:rtl w:val="0"/>
        </w:rPr>
        <w:t xml:space="preserve">        hide yuri</w:t>
      </w:r>
    </w:p>
    <w:p w:rsidR="00000000" w:rsidDel="00000000" w:rsidP="00000000" w:rsidRDefault="00000000" w:rsidRPr="00000000" w14:paraId="0000035E">
      <w:pPr>
        <w:pageBreakBefore w:val="0"/>
        <w:rPr/>
      </w:pPr>
      <w:r w:rsidDel="00000000" w:rsidR="00000000" w:rsidRPr="00000000">
        <w:rPr>
          <w:rtl w:val="0"/>
        </w:rPr>
        <w:t xml:space="preserve">        "..."</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t xml:space="preserve">    if book == 2:</w:t>
      </w:r>
    </w:p>
    <w:p w:rsidR="00000000" w:rsidDel="00000000" w:rsidP="00000000" w:rsidRDefault="00000000" w:rsidRPr="00000000" w14:paraId="00000361">
      <w:pPr>
        <w:pageBreakBefore w:val="0"/>
        <w:rPr/>
      </w:pPr>
      <w:r w:rsidDel="00000000" w:rsidR="00000000" w:rsidRPr="00000000">
        <w:rPr>
          <w:rtl w:val="0"/>
        </w:rPr>
        <w:t xml:space="preserve">        "I know Yuri isn’t a huge fan of manga, but I really think she’d like this one a lot."</w:t>
      </w:r>
    </w:p>
    <w:p w:rsidR="00000000" w:rsidDel="00000000" w:rsidP="00000000" w:rsidRDefault="00000000" w:rsidRPr="00000000" w14:paraId="00000362">
      <w:pPr>
        <w:pageBreakBefore w:val="0"/>
        <w:rPr/>
      </w:pPr>
      <w:r w:rsidDel="00000000" w:rsidR="00000000" w:rsidRPr="00000000">
        <w:rPr>
          <w:rtl w:val="0"/>
        </w:rPr>
        <w:t xml:space="preserve">        "I take King of Games off the shelf and turn around to go back to Yuri, but bump into someone right behind me." </w:t>
      </w:r>
    </w:p>
    <w:p w:rsidR="00000000" w:rsidDel="00000000" w:rsidP="00000000" w:rsidRDefault="00000000" w:rsidRPr="00000000" w14:paraId="00000363">
      <w:pPr>
        <w:pageBreakBefore w:val="0"/>
        <w:rPr/>
      </w:pPr>
      <w:r w:rsidDel="00000000" w:rsidR="00000000" w:rsidRPr="00000000">
        <w:rPr>
          <w:rtl w:val="0"/>
        </w:rPr>
        <w:t xml:space="preserve">        stop music fadeout 2.0</w:t>
      </w:r>
    </w:p>
    <w:p w:rsidR="00000000" w:rsidDel="00000000" w:rsidP="00000000" w:rsidRDefault="00000000" w:rsidRPr="00000000" w14:paraId="00000364">
      <w:pPr>
        <w:pageBreakBefore w:val="0"/>
        <w:rPr/>
      </w:pPr>
      <w:r w:rsidDel="00000000" w:rsidR="00000000" w:rsidRPr="00000000">
        <w:rPr>
          <w:rtl w:val="0"/>
        </w:rPr>
        <w:t xml:space="preserve">        mc "Whoops, sorry, I’ll just go around-"</w:t>
      </w:r>
    </w:p>
    <w:p w:rsidR="00000000" w:rsidDel="00000000" w:rsidP="00000000" w:rsidRDefault="00000000" w:rsidRPr="00000000" w14:paraId="00000365">
      <w:pPr>
        <w:pageBreakBefore w:val="0"/>
        <w:rPr/>
      </w:pPr>
      <w:r w:rsidDel="00000000" w:rsidR="00000000" w:rsidRPr="00000000">
        <w:rPr>
          <w:rtl w:val="0"/>
        </w:rPr>
        <w:t xml:space="preserve">        $ n_name = Karen</w:t>
      </w:r>
    </w:p>
    <w:p w:rsidR="00000000" w:rsidDel="00000000" w:rsidP="00000000" w:rsidRDefault="00000000" w:rsidRPr="00000000" w14:paraId="00000366">
      <w:pPr>
        <w:pageBreakBefore w:val="0"/>
        <w:rPr/>
      </w:pPr>
      <w:r w:rsidDel="00000000" w:rsidR="00000000" w:rsidRPr="00000000">
        <w:rPr>
          <w:rtl w:val="0"/>
        </w:rPr>
        <w:t xml:space="preserve">        n "Hey, watch where </w:t>
      </w:r>
      <w:r w:rsidDel="00000000" w:rsidR="00000000" w:rsidRPr="00000000">
        <w:rPr>
          <w:rtl w:val="0"/>
        </w:rPr>
        <w:t xml:space="preserve">you're</w:t>
      </w:r>
      <w:r w:rsidDel="00000000" w:rsidR="00000000" w:rsidRPr="00000000">
        <w:rPr>
          <w:rtl w:val="0"/>
        </w:rPr>
        <w:t xml:space="preserve"> going."</w:t>
      </w:r>
    </w:p>
    <w:p w:rsidR="00000000" w:rsidDel="00000000" w:rsidP="00000000" w:rsidRDefault="00000000" w:rsidRPr="00000000" w14:paraId="00000367">
      <w:pPr>
        <w:pageBreakBefore w:val="0"/>
        <w:rPr/>
      </w:pPr>
      <w:r w:rsidDel="00000000" w:rsidR="00000000" w:rsidRPr="00000000">
        <w:rPr>
          <w:rtl w:val="0"/>
        </w:rPr>
        <w:t xml:space="preserve">        mc "Sorry, I was just</w:t>
      </w:r>
      <w:r w:rsidDel="00000000" w:rsidR="00000000" w:rsidRPr="00000000">
        <w:rPr>
          <w:rtl w:val="0"/>
        </w:rPr>
        <w:t xml:space="preserve"> excited</w:t>
      </w:r>
      <w:r w:rsidDel="00000000" w:rsidR="00000000" w:rsidRPr="00000000">
        <w:rPr>
          <w:rtl w:val="0"/>
        </w:rPr>
        <w:t xml:space="preserve"> is all."</w:t>
      </w:r>
    </w:p>
    <w:p w:rsidR="00000000" w:rsidDel="00000000" w:rsidP="00000000" w:rsidRDefault="00000000" w:rsidRPr="00000000" w14:paraId="00000368">
      <w:pPr>
        <w:pageBreakBefore w:val="0"/>
        <w:rPr/>
      </w:pPr>
      <w:r w:rsidDel="00000000" w:rsidR="00000000" w:rsidRPr="00000000">
        <w:rPr>
          <w:rtl w:val="0"/>
        </w:rPr>
        <w:t xml:space="preserve">        n "That's no excuse, do you have any idea how busy I am."</w:t>
      </w:r>
    </w:p>
    <w:p w:rsidR="00000000" w:rsidDel="00000000" w:rsidP="00000000" w:rsidRDefault="00000000" w:rsidRPr="00000000" w14:paraId="00000369">
      <w:pPr>
        <w:pageBreakBefore w:val="0"/>
        <w:rPr/>
      </w:pPr>
      <w:r w:rsidDel="00000000" w:rsidR="00000000" w:rsidRPr="00000000">
        <w:rPr>
          <w:rtl w:val="0"/>
        </w:rPr>
        <w:t xml:space="preserve">        "If </w:t>
      </w:r>
      <w:r w:rsidDel="00000000" w:rsidR="00000000" w:rsidRPr="00000000">
        <w:rPr>
          <w:rtl w:val="0"/>
        </w:rPr>
        <w:t xml:space="preserve">you're</w:t>
      </w:r>
      <w:r w:rsidDel="00000000" w:rsidR="00000000" w:rsidRPr="00000000">
        <w:rPr>
          <w:rtl w:val="0"/>
        </w:rPr>
        <w:t xml:space="preserve"> so busy then why are you talking </w:t>
      </w:r>
      <w:r w:rsidDel="00000000" w:rsidR="00000000" w:rsidRPr="00000000">
        <w:rPr>
          <w:rtl w:val="0"/>
        </w:rPr>
        <w:t xml:space="preserve">to me?</w:t>
      </w:r>
      <w:r w:rsidDel="00000000" w:rsidR="00000000" w:rsidRPr="00000000">
        <w:rPr>
          <w:rtl w:val="0"/>
        </w:rPr>
        <w:t xml:space="preserve">"</w:t>
      </w:r>
    </w:p>
    <w:p w:rsidR="00000000" w:rsidDel="00000000" w:rsidP="00000000" w:rsidRDefault="00000000" w:rsidRPr="00000000" w14:paraId="0000036A">
      <w:pPr>
        <w:pageBreakBefore w:val="0"/>
        <w:rPr/>
      </w:pPr>
      <w:r w:rsidDel="00000000" w:rsidR="00000000" w:rsidRPr="00000000">
        <w:rPr>
          <w:rtl w:val="0"/>
        </w:rPr>
        <w:t xml:space="preserve">        mc "Sorry, I'll just keep moving on."</w:t>
      </w:r>
    </w:p>
    <w:p w:rsidR="00000000" w:rsidDel="00000000" w:rsidP="00000000" w:rsidRDefault="00000000" w:rsidRPr="00000000" w14:paraId="0000036B">
      <w:pPr>
        <w:pageBreakBefore w:val="0"/>
        <w:rPr/>
      </w:pPr>
      <w:r w:rsidDel="00000000" w:rsidR="00000000" w:rsidRPr="00000000">
        <w:rPr>
          <w:rtl w:val="0"/>
        </w:rPr>
        <w:t xml:space="preserve">        "While I started my haste I get grabbed by the arm."</w:t>
      </w:r>
    </w:p>
    <w:p w:rsidR="00000000" w:rsidDel="00000000" w:rsidP="00000000" w:rsidRDefault="00000000" w:rsidRPr="00000000" w14:paraId="0000036C">
      <w:pPr>
        <w:pageBreakBefore w:val="0"/>
        <w:rPr/>
      </w:pPr>
      <w:r w:rsidDel="00000000" w:rsidR="00000000" w:rsidRPr="00000000">
        <w:rPr>
          <w:rtl w:val="0"/>
        </w:rPr>
        <w:t xml:space="preserve">        </w:t>
      </w:r>
      <w:r w:rsidDel="00000000" w:rsidR="00000000" w:rsidRPr="00000000">
        <w:rPr>
          <w:rtl w:val="0"/>
        </w:rPr>
        <w:t xml:space="preserve">play music t7</w:t>
      </w: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        n "What's that book you have, it reminds me of s</w:t>
      </w:r>
      <w:r w:rsidDel="00000000" w:rsidR="00000000" w:rsidRPr="00000000">
        <w:rPr>
          <w:rtl w:val="0"/>
        </w:rPr>
        <w:t xml:space="preserve">omething</w:t>
      </w:r>
      <w:r w:rsidDel="00000000" w:rsidR="00000000" w:rsidRPr="00000000">
        <w:rPr>
          <w:rtl w:val="0"/>
        </w:rPr>
        <w:t xml:space="preserve">."</w:t>
      </w:r>
    </w:p>
    <w:p w:rsidR="00000000" w:rsidDel="00000000" w:rsidP="00000000" w:rsidRDefault="00000000" w:rsidRPr="00000000" w14:paraId="0000036E">
      <w:pPr>
        <w:pageBreakBefore w:val="0"/>
        <w:rPr/>
      </w:pPr>
      <w:r w:rsidDel="00000000" w:rsidR="00000000" w:rsidRPr="00000000">
        <w:rPr>
          <w:rtl w:val="0"/>
        </w:rPr>
        <w:t xml:space="preserve">        mc "Oh this, it's King of Games. I picked it up a few seconds ago to read i-" (automatic next tine)</w:t>
      </w:r>
    </w:p>
    <w:p w:rsidR="00000000" w:rsidDel="00000000" w:rsidP="00000000" w:rsidRDefault="00000000" w:rsidRPr="00000000" w14:paraId="0000036F">
      <w:pPr>
        <w:pageBreakBefore w:val="0"/>
        <w:rPr/>
      </w:pPr>
      <w:r w:rsidDel="00000000" w:rsidR="00000000" w:rsidRPr="00000000">
        <w:rPr>
          <w:rtl w:val="0"/>
        </w:rPr>
        <w:t xml:space="preserve">        "She </w:t>
      </w:r>
      <w:r w:rsidDel="00000000" w:rsidR="00000000" w:rsidRPr="00000000">
        <w:rPr>
          <w:rtl w:val="0"/>
        </w:rPr>
        <w:t xml:space="preserve">takes</w:t>
      </w:r>
      <w:r w:rsidDel="00000000" w:rsidR="00000000" w:rsidRPr="00000000">
        <w:rPr>
          <w:rtl w:val="0"/>
        </w:rPr>
        <w:t xml:space="preserve"> the book out of my grasp to further inspect it."</w:t>
      </w:r>
    </w:p>
    <w:p w:rsidR="00000000" w:rsidDel="00000000" w:rsidP="00000000" w:rsidRDefault="00000000" w:rsidRPr="00000000" w14:paraId="00000370">
      <w:pPr>
        <w:pageBreakBefore w:val="0"/>
        <w:rPr/>
      </w:pPr>
      <w:r w:rsidDel="00000000" w:rsidR="00000000" w:rsidRPr="00000000">
        <w:rPr>
          <w:rtl w:val="0"/>
        </w:rPr>
        <w:t xml:space="preserve">        n "Well duh </w:t>
      </w:r>
      <w:r w:rsidDel="00000000" w:rsidR="00000000" w:rsidRPr="00000000">
        <w:rPr>
          <w:rtl w:val="0"/>
        </w:rPr>
        <w:t xml:space="preserve">you're</w:t>
      </w:r>
      <w:r w:rsidDel="00000000" w:rsidR="00000000" w:rsidRPr="00000000">
        <w:rPr>
          <w:rtl w:val="0"/>
        </w:rPr>
        <w:t xml:space="preserve"> gonna read it. I mean what are you doing holding this book."</w:t>
      </w:r>
    </w:p>
    <w:p w:rsidR="00000000" w:rsidDel="00000000" w:rsidP="00000000" w:rsidRDefault="00000000" w:rsidRPr="00000000" w14:paraId="00000371">
      <w:pPr>
        <w:pageBreakBefore w:val="0"/>
        <w:rPr/>
      </w:pPr>
      <w:r w:rsidDel="00000000" w:rsidR="00000000" w:rsidRPr="00000000">
        <w:rPr>
          <w:rtl w:val="0"/>
        </w:rPr>
        <w:t xml:space="preserve">        "The answer I want to give is 'To read it idiot, we're in a library,' but I refrain myself and give her the benefit of the doubt."</w:t>
      </w:r>
    </w:p>
    <w:p w:rsidR="00000000" w:rsidDel="00000000" w:rsidP="00000000" w:rsidRDefault="00000000" w:rsidRPr="00000000" w14:paraId="00000372">
      <w:pPr>
        <w:pageBreakBefore w:val="0"/>
        <w:rPr/>
      </w:pPr>
      <w:r w:rsidDel="00000000" w:rsidR="00000000" w:rsidRPr="00000000">
        <w:rPr>
          <w:rtl w:val="0"/>
        </w:rPr>
        <w:t xml:space="preserve">        mc "I was interested in what I could get myself into."</w:t>
      </w:r>
    </w:p>
    <w:p w:rsidR="00000000" w:rsidDel="00000000" w:rsidP="00000000" w:rsidRDefault="00000000" w:rsidRPr="00000000" w14:paraId="00000373">
      <w:pPr>
        <w:pageBreakBefore w:val="0"/>
        <w:rPr/>
      </w:pPr>
      <w:r w:rsidDel="00000000" w:rsidR="00000000" w:rsidRPr="00000000">
        <w:rPr>
          <w:rtl w:val="0"/>
        </w:rPr>
        <w:t xml:space="preserve">        n "Well don't even bother, this book is {i}absolutely{i/} awful."</w:t>
      </w:r>
    </w:p>
    <w:p w:rsidR="00000000" w:rsidDel="00000000" w:rsidP="00000000" w:rsidRDefault="00000000" w:rsidRPr="00000000" w14:paraId="00000374">
      <w:pPr>
        <w:pageBreakBefore w:val="0"/>
        <w:rPr/>
      </w:pPr>
      <w:r w:rsidDel="00000000" w:rsidR="00000000" w:rsidRPr="00000000">
        <w:rPr>
          <w:rtl w:val="0"/>
        </w:rPr>
        <w:t xml:space="preserve">        mc "Oh, have you read the book yet?"</w:t>
      </w:r>
    </w:p>
    <w:p w:rsidR="00000000" w:rsidDel="00000000" w:rsidP="00000000" w:rsidRDefault="00000000" w:rsidRPr="00000000" w14:paraId="00000375">
      <w:pPr>
        <w:pageBreakBefore w:val="0"/>
        <w:rPr/>
      </w:pPr>
      <w:r w:rsidDel="00000000" w:rsidR="00000000" w:rsidRPr="00000000">
        <w:rPr>
          <w:rtl w:val="0"/>
        </w:rPr>
        <w:t xml:space="preserve">        "Maybe she was just turned </w:t>
      </w:r>
      <w:r w:rsidDel="00000000" w:rsidR="00000000" w:rsidRPr="00000000">
        <w:rPr>
          <w:rtl w:val="0"/>
        </w:rPr>
        <w:t xml:space="preserve">off </w:t>
      </w:r>
      <w:r w:rsidDel="00000000" w:rsidR="00000000" w:rsidRPr="00000000">
        <w:rPr>
          <w:rtl w:val="0"/>
        </w:rPr>
        <w:t xml:space="preserve">by the game."</w:t>
      </w:r>
    </w:p>
    <w:p w:rsidR="00000000" w:rsidDel="00000000" w:rsidP="00000000" w:rsidRDefault="00000000" w:rsidRPr="00000000" w14:paraId="00000376">
      <w:pPr>
        <w:pageBreakBefore w:val="0"/>
        <w:rPr/>
      </w:pPr>
      <w:r w:rsidDel="00000000" w:rsidR="00000000" w:rsidRPr="00000000">
        <w:rPr>
          <w:rtl w:val="0"/>
        </w:rPr>
        <w:t xml:space="preserve">        n "No, but I saw this post on my social media and it looked super demonic. This is gonna teach kids how to summon demons."</w:t>
      </w:r>
    </w:p>
    <w:p w:rsidR="00000000" w:rsidDel="00000000" w:rsidP="00000000" w:rsidRDefault="00000000" w:rsidRPr="00000000" w14:paraId="00000377">
      <w:pPr>
        <w:pageBreakBefore w:val="0"/>
        <w:rPr/>
      </w:pPr>
      <w:r w:rsidDel="00000000" w:rsidR="00000000" w:rsidRPr="00000000">
        <w:rPr>
          <w:rtl w:val="0"/>
        </w:rPr>
        <w:t xml:space="preserve">        n "How stupid of the author to include that and get some attention."</w:t>
      </w:r>
    </w:p>
    <w:p w:rsidR="00000000" w:rsidDel="00000000" w:rsidP="00000000" w:rsidRDefault="00000000" w:rsidRPr="00000000" w14:paraId="00000378">
      <w:pPr>
        <w:pageBreakBefore w:val="0"/>
        <w:rPr/>
      </w:pPr>
      <w:r w:rsidDel="00000000" w:rsidR="00000000" w:rsidRPr="00000000">
        <w:rPr>
          <w:rtl w:val="0"/>
        </w:rPr>
        <w:t xml:space="preserve">        n "You really should be grateful I was here, stopping you from being infected."</w:t>
      </w:r>
    </w:p>
    <w:p w:rsidR="00000000" w:rsidDel="00000000" w:rsidP="00000000" w:rsidRDefault="00000000" w:rsidRPr="00000000" w14:paraId="00000379">
      <w:pPr>
        <w:pageBreakBefore w:val="0"/>
        <w:rPr/>
      </w:pPr>
      <w:r w:rsidDel="00000000" w:rsidR="00000000" w:rsidRPr="00000000">
        <w:rPr>
          <w:rtl w:val="0"/>
        </w:rPr>
        <w:t xml:space="preserve">        "Alright, I've hit the limit of my patience, I'm leaving."</w:t>
      </w:r>
    </w:p>
    <w:p w:rsidR="00000000" w:rsidDel="00000000" w:rsidP="00000000" w:rsidRDefault="00000000" w:rsidRPr="00000000" w14:paraId="0000037A">
      <w:pPr>
        <w:pageBreakBefore w:val="0"/>
        <w:rPr/>
      </w:pPr>
      <w:r w:rsidDel="00000000" w:rsidR="00000000" w:rsidRPr="00000000">
        <w:rPr>
          <w:rtl w:val="0"/>
        </w:rPr>
        <w:t xml:space="preserve">        "I take back the book from her </w:t>
      </w:r>
      <w:r w:rsidDel="00000000" w:rsidR="00000000" w:rsidRPr="00000000">
        <w:rPr>
          <w:rtl w:val="0"/>
        </w:rPr>
        <w:t xml:space="preserve">hand and try</w:t>
      </w:r>
      <w:r w:rsidDel="00000000" w:rsidR="00000000" w:rsidRPr="00000000">
        <w:rPr>
          <w:rtl w:val="0"/>
        </w:rPr>
        <w:t xml:space="preserve"> moving past her, but then I'm cut off."</w:t>
      </w:r>
    </w:p>
    <w:p w:rsidR="00000000" w:rsidDel="00000000" w:rsidP="00000000" w:rsidRDefault="00000000" w:rsidRPr="00000000" w14:paraId="0000037B">
      <w:pPr>
        <w:pageBreakBefore w:val="0"/>
        <w:rPr/>
      </w:pPr>
      <w:r w:rsidDel="00000000" w:rsidR="00000000" w:rsidRPr="00000000">
        <w:rPr>
          <w:rtl w:val="0"/>
        </w:rPr>
        <w:t xml:space="preserve">        n "Hold up sweetie, I didn't say you could leave yet."</w:t>
      </w:r>
    </w:p>
    <w:p w:rsidR="00000000" w:rsidDel="00000000" w:rsidP="00000000" w:rsidRDefault="00000000" w:rsidRPr="00000000" w14:paraId="0000037C">
      <w:pPr>
        <w:pageBreakBefore w:val="0"/>
        <w:rPr/>
      </w:pPr>
      <w:r w:rsidDel="00000000" w:rsidR="00000000" w:rsidRPr="00000000">
        <w:rPr>
          <w:rtl w:val="0"/>
        </w:rPr>
        <w:t xml:space="preserve">        mc "Hey, what's your deal? I just want to go and read this already."</w:t>
      </w:r>
    </w:p>
    <w:p w:rsidR="00000000" w:rsidDel="00000000" w:rsidP="00000000" w:rsidRDefault="00000000" w:rsidRPr="00000000" w14:paraId="0000037D">
      <w:pPr>
        <w:pageBreakBefore w:val="0"/>
        <w:rPr/>
      </w:pPr>
      <w:r w:rsidDel="00000000" w:rsidR="00000000" w:rsidRPr="00000000">
        <w:rPr>
          <w:rtl w:val="0"/>
        </w:rPr>
        <w:t xml:space="preserve">        n "How inconsiderate of you to just take the book from my hand and try to walk off."</w:t>
      </w:r>
    </w:p>
    <w:p w:rsidR="00000000" w:rsidDel="00000000" w:rsidP="00000000" w:rsidRDefault="00000000" w:rsidRPr="00000000" w14:paraId="0000037E">
      <w:pPr>
        <w:pageBreakBefore w:val="0"/>
        <w:rPr/>
      </w:pPr>
      <w:r w:rsidDel="00000000" w:rsidR="00000000" w:rsidRPr="00000000">
        <w:rPr>
          <w:rtl w:val="0"/>
        </w:rPr>
        <w:t xml:space="preserve">        n "Let me tell you something. I've lived through alot in my life and I'm not about to be disrespected by some highschool brat. I'll have you know that my dad is a doctor and knows alot."</w:t>
      </w:r>
    </w:p>
    <w:p w:rsidR="00000000" w:rsidDel="00000000" w:rsidP="00000000" w:rsidRDefault="00000000" w:rsidRPr="00000000" w14:paraId="0000037F">
      <w:pPr>
        <w:pageBreakBefore w:val="0"/>
        <w:rPr/>
      </w:pPr>
      <w:r w:rsidDel="00000000" w:rsidR="00000000" w:rsidRPr="00000000">
        <w:rPr>
          <w:rtl w:val="0"/>
        </w:rPr>
        <w:t xml:space="preserve">        "I feel like I'm losing brain cells listening to this person. I just want to get back to Yuri already and forget about this. I avert my eyes to hopefully avoid the chatter."</w:t>
      </w:r>
    </w:p>
    <w:p w:rsidR="00000000" w:rsidDel="00000000" w:rsidP="00000000" w:rsidRDefault="00000000" w:rsidRPr="00000000" w14:paraId="00000380">
      <w:pPr>
        <w:pageBreakBefore w:val="0"/>
        <w:rPr/>
      </w:pPr>
      <w:r w:rsidDel="00000000" w:rsidR="00000000" w:rsidRPr="00000000">
        <w:rPr>
          <w:rtl w:val="0"/>
        </w:rPr>
        <w:t xml:space="preserve">        n "Hey, don't you go ignoring me, I'm talking to you. You young people need to learn what respect is."</w:t>
      </w:r>
    </w:p>
    <w:p w:rsidR="00000000" w:rsidDel="00000000" w:rsidP="00000000" w:rsidRDefault="00000000" w:rsidRPr="00000000" w14:paraId="00000381">
      <w:pPr>
        <w:pageBreakBefore w:val="0"/>
        <w:rPr/>
      </w:pPr>
      <w:r w:rsidDel="00000000" w:rsidR="00000000" w:rsidRPr="00000000">
        <w:rPr>
          <w:rtl w:val="0"/>
        </w:rPr>
        <w:t xml:space="preserve">        "My </w:t>
      </w:r>
      <w:r w:rsidDel="00000000" w:rsidR="00000000" w:rsidRPr="00000000">
        <w:rPr>
          <w:rtl w:val="0"/>
        </w:rPr>
        <w:t xml:space="preserve">patience</w:t>
      </w:r>
      <w:r w:rsidDel="00000000" w:rsidR="00000000" w:rsidRPr="00000000">
        <w:rPr>
          <w:rtl w:val="0"/>
        </w:rPr>
        <w:t xml:space="preserve"> is more dried up than kelp in the desert. I try walking of again but my arm gets grabbed by the woman."</w:t>
      </w:r>
    </w:p>
    <w:p w:rsidR="00000000" w:rsidDel="00000000" w:rsidP="00000000" w:rsidRDefault="00000000" w:rsidRPr="00000000" w14:paraId="00000382">
      <w:pPr>
        <w:pageBreakBefore w:val="0"/>
        <w:rPr/>
      </w:pPr>
      <w:r w:rsidDel="00000000" w:rsidR="00000000" w:rsidRPr="00000000">
        <w:rPr>
          <w:rtl w:val="0"/>
        </w:rPr>
        <w:t xml:space="preserve">       n "Hey, stop walking off. I'm just</w:t>
      </w:r>
      <w:r w:rsidDel="00000000" w:rsidR="00000000" w:rsidRPr="00000000">
        <w:rPr>
          <w:rtl w:val="0"/>
        </w:rPr>
        <w:t xml:space="preserve"> trying to get</w:t>
      </w:r>
      <w:r w:rsidDel="00000000" w:rsidR="00000000" w:rsidRPr="00000000">
        <w:rPr>
          <w:rtl w:val="0"/>
        </w:rPr>
        <w:t xml:space="preserve"> this disease away from human contact. It would be an absolute nightmare if there was a series of this."</w:t>
      </w:r>
    </w:p>
    <w:p w:rsidR="00000000" w:rsidDel="00000000" w:rsidP="00000000" w:rsidRDefault="00000000" w:rsidRPr="00000000" w14:paraId="00000383">
      <w:pPr>
        <w:pageBreakBefore w:val="0"/>
        <w:rPr/>
      </w:pPr>
      <w:r w:rsidDel="00000000" w:rsidR="00000000" w:rsidRPr="00000000">
        <w:rPr>
          <w:rtl w:val="0"/>
        </w:rPr>
        <w:t xml:space="preserve">        mc "Yo, are you even aware of how popular this is."</w:t>
      </w:r>
    </w:p>
    <w:p w:rsidR="00000000" w:rsidDel="00000000" w:rsidP="00000000" w:rsidRDefault="00000000" w:rsidRPr="00000000" w14:paraId="00000384">
      <w:pPr>
        <w:pageBreakBefore w:val="0"/>
        <w:rPr/>
      </w:pPr>
      <w:r w:rsidDel="00000000" w:rsidR="00000000" w:rsidRPr="00000000">
        <w:rPr>
          <w:rtl w:val="0"/>
        </w:rPr>
        <w:t xml:space="preserve">        n "That can't be true."</w:t>
      </w:r>
    </w:p>
    <w:p w:rsidR="00000000" w:rsidDel="00000000" w:rsidP="00000000" w:rsidRDefault="00000000" w:rsidRPr="00000000" w14:paraId="00000385">
      <w:pPr>
        <w:pageBreakBefore w:val="0"/>
        <w:rPr/>
      </w:pPr>
      <w:r w:rsidDel="00000000" w:rsidR="00000000" w:rsidRPr="00000000">
        <w:rPr>
          <w:rtl w:val="0"/>
        </w:rPr>
        <w:t xml:space="preserve">        mc "Why not?</w:t>
      </w:r>
    </w:p>
    <w:p w:rsidR="00000000" w:rsidDel="00000000" w:rsidP="00000000" w:rsidRDefault="00000000" w:rsidRPr="00000000" w14:paraId="00000386">
      <w:pPr>
        <w:pageBreakBefore w:val="0"/>
        <w:rPr/>
      </w:pPr>
      <w:r w:rsidDel="00000000" w:rsidR="00000000" w:rsidRPr="00000000">
        <w:rPr>
          <w:rtl w:val="0"/>
        </w:rPr>
        <w:t xml:space="preserve">       n "Because I haven't seen a move of this. If it was popular then it would have a movie."</w:t>
      </w:r>
    </w:p>
    <w:p w:rsidR="00000000" w:rsidDel="00000000" w:rsidP="00000000" w:rsidRDefault="00000000" w:rsidRPr="00000000" w14:paraId="00000387">
      <w:pPr>
        <w:pageBreakBefore w:val="0"/>
        <w:rPr/>
      </w:pPr>
      <w:r w:rsidDel="00000000" w:rsidR="00000000" w:rsidRPr="00000000">
        <w:rPr>
          <w:rtl w:val="0"/>
        </w:rPr>
        <w:t xml:space="preserve">        "My brain feels like it's melting through my ear canals. I wasn't aware this level of self-idealization was possible."</w:t>
      </w:r>
    </w:p>
    <w:p w:rsidR="00000000" w:rsidDel="00000000" w:rsidP="00000000" w:rsidRDefault="00000000" w:rsidRPr="00000000" w14:paraId="00000388">
      <w:pPr>
        <w:pageBreakBefore w:val="0"/>
        <w:rPr/>
      </w:pPr>
      <w:r w:rsidDel="00000000" w:rsidR="00000000" w:rsidRPr="00000000">
        <w:rPr>
          <w:rtl w:val="0"/>
        </w:rPr>
        <w:t xml:space="preserve">        "She's the complete opposite of Yuri, completely uncaring for the people she speaks with. I just want to be with Yuri already."</w:t>
      </w:r>
    </w:p>
    <w:p w:rsidR="00000000" w:rsidDel="00000000" w:rsidP="00000000" w:rsidRDefault="00000000" w:rsidRPr="00000000" w14:paraId="00000389">
      <w:pPr>
        <w:pageBreakBefore w:val="0"/>
        <w:rPr/>
      </w:pPr>
      <w:r w:rsidDel="00000000" w:rsidR="00000000" w:rsidRPr="00000000">
        <w:rPr>
          <w:rtl w:val="0"/>
        </w:rPr>
        <w:t xml:space="preserve">        "My wish is suddenly granted as Yuri walks around a shelf to find my predicament."</w:t>
      </w:r>
    </w:p>
    <w:p w:rsidR="00000000" w:rsidDel="00000000" w:rsidP="00000000" w:rsidRDefault="00000000" w:rsidRPr="00000000" w14:paraId="0000038A">
      <w:pPr>
        <w:pageBreakBefore w:val="0"/>
        <w:rPr/>
      </w:pPr>
      <w:r w:rsidDel="00000000" w:rsidR="00000000" w:rsidRPr="00000000">
        <w:rPr>
          <w:rtl w:val="0"/>
        </w:rPr>
        <w:t xml:space="preserve">        show yuri 1ba at t11 zorder 2</w:t>
      </w: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t xml:space="preserve">        y "Hey [player], are you there. You've been taking a bit of time and I was wondering of you got lost."</w:t>
      </w:r>
    </w:p>
    <w:p w:rsidR="00000000" w:rsidDel="00000000" w:rsidP="00000000" w:rsidRDefault="00000000" w:rsidRPr="00000000" w14:paraId="0000038C">
      <w:pPr>
        <w:pageBreakBefore w:val="0"/>
        <w:rPr/>
      </w:pPr>
      <w:r w:rsidDel="00000000" w:rsidR="00000000" w:rsidRPr="00000000">
        <w:rPr>
          <w:rtl w:val="0"/>
        </w:rPr>
        <w:t xml:space="preserve">        show yuri 2be at t11 zorder 2</w:t>
      </w: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t xml:space="preserve">        "Karen releases her grip from me when Yuri arrives and I grab the book from Karen's hand."</w:t>
      </w:r>
    </w:p>
    <w:p w:rsidR="00000000" w:rsidDel="00000000" w:rsidP="00000000" w:rsidRDefault="00000000" w:rsidRPr="00000000" w14:paraId="0000038E">
      <w:pPr>
        <w:pageBreakBefore w:val="0"/>
        <w:rPr/>
      </w:pPr>
      <w:r w:rsidDel="00000000" w:rsidR="00000000" w:rsidRPr="00000000">
        <w:rPr>
          <w:rtl w:val="0"/>
        </w:rPr>
        <w:t xml:space="preserve">        n "Hey, I didn't say you could have that back."</w:t>
      </w:r>
    </w:p>
    <w:p w:rsidR="00000000" w:rsidDel="00000000" w:rsidP="00000000" w:rsidRDefault="00000000" w:rsidRPr="00000000" w14:paraId="0000038F">
      <w:pPr>
        <w:pageBreakBefore w:val="0"/>
        <w:rPr/>
      </w:pPr>
      <w:r w:rsidDel="00000000" w:rsidR="00000000" w:rsidRPr="00000000">
        <w:rPr>
          <w:rtl w:val="0"/>
        </w:rPr>
        <w:t xml:space="preserve">        "Yuri </w:t>
      </w:r>
      <w:r w:rsidDel="00000000" w:rsidR="00000000" w:rsidRPr="00000000">
        <w:rPr>
          <w:rtl w:val="0"/>
        </w:rPr>
        <w:t xml:space="preserve">immediately</w:t>
      </w:r>
      <w:r w:rsidDel="00000000" w:rsidR="00000000" w:rsidRPr="00000000">
        <w:rPr>
          <w:rtl w:val="0"/>
        </w:rPr>
        <w:t xml:space="preserve"> hears the tone from Karen's voice and gets the same vibe I'm getting."</w:t>
      </w:r>
    </w:p>
    <w:p w:rsidR="00000000" w:rsidDel="00000000" w:rsidP="00000000" w:rsidRDefault="00000000" w:rsidRPr="00000000" w14:paraId="00000390">
      <w:pPr>
        <w:pageBreakBefore w:val="0"/>
        <w:rPr/>
      </w:pPr>
      <w:r w:rsidDel="00000000" w:rsidR="00000000" w:rsidRPr="00000000">
        <w:rPr>
          <w:rtl w:val="0"/>
        </w:rPr>
        <w:t xml:space="preserve">        y </w:t>
      </w:r>
      <w:r w:rsidDel="00000000" w:rsidR="00000000" w:rsidRPr="00000000">
        <w:rPr>
          <w:rtl w:val="0"/>
        </w:rPr>
        <w:t xml:space="preserve">2bf</w:t>
      </w:r>
      <w:r w:rsidDel="00000000" w:rsidR="00000000" w:rsidRPr="00000000">
        <w:rPr>
          <w:rtl w:val="0"/>
        </w:rPr>
        <w:t xml:space="preserve"> "[player], is she making you </w:t>
      </w:r>
      <w:r w:rsidDel="00000000" w:rsidR="00000000" w:rsidRPr="00000000">
        <w:rPr>
          <w:rtl w:val="0"/>
        </w:rPr>
        <w:t xml:space="preserve">uncomfortable</w:t>
      </w:r>
      <w:r w:rsidDel="00000000" w:rsidR="00000000" w:rsidRPr="00000000">
        <w:rPr>
          <w:rtl w:val="0"/>
        </w:rPr>
        <w:t xml:space="preserve">?"</w:t>
      </w:r>
    </w:p>
    <w:p w:rsidR="00000000" w:rsidDel="00000000" w:rsidP="00000000" w:rsidRDefault="00000000" w:rsidRPr="00000000" w14:paraId="00000391">
      <w:pPr>
        <w:pageBreakBefore w:val="0"/>
        <w:rPr/>
      </w:pPr>
      <w:r w:rsidDel="00000000" w:rsidR="00000000" w:rsidRPr="00000000">
        <w:rPr>
          <w:rtl w:val="0"/>
        </w:rPr>
        <w:t xml:space="preserve">        mc "I nod my head at her and manage my way to Yuri, but more yelling comes from Karen."</w:t>
      </w:r>
    </w:p>
    <w:p w:rsidR="00000000" w:rsidDel="00000000" w:rsidP="00000000" w:rsidRDefault="00000000" w:rsidRPr="00000000" w14:paraId="00000392">
      <w:pPr>
        <w:pageBreakBefore w:val="0"/>
        <w:rPr/>
      </w:pPr>
      <w:r w:rsidDel="00000000" w:rsidR="00000000" w:rsidRPr="00000000">
        <w:rPr>
          <w:rtl w:val="0"/>
        </w:rPr>
        <w:t xml:space="preserve">        n "Are you really just gonna ignore me like that. I'll just tell this girlfriend you have about how you snatched that book out of my hand."</w:t>
      </w:r>
    </w:p>
    <w:p w:rsidR="00000000" w:rsidDel="00000000" w:rsidP="00000000" w:rsidRDefault="00000000" w:rsidRPr="00000000" w14:paraId="00000393">
      <w:pPr>
        <w:pageBreakBefore w:val="0"/>
        <w:rPr/>
      </w:pPr>
      <w:r w:rsidDel="00000000" w:rsidR="00000000" w:rsidRPr="00000000">
        <w:rPr>
          <w:rtl w:val="0"/>
        </w:rPr>
        <w:t xml:space="preserve">        y </w:t>
      </w:r>
      <w:r w:rsidDel="00000000" w:rsidR="00000000" w:rsidRPr="00000000">
        <w:rPr>
          <w:rtl w:val="0"/>
        </w:rPr>
        <w:t xml:space="preserve">2br</w:t>
      </w:r>
      <w:r w:rsidDel="00000000" w:rsidR="00000000" w:rsidRPr="00000000">
        <w:rPr>
          <w:rtl w:val="0"/>
        </w:rPr>
        <w:t xml:space="preserve"> "[player], did you steal this book from her?"</w:t>
      </w:r>
    </w:p>
    <w:p w:rsidR="00000000" w:rsidDel="00000000" w:rsidP="00000000" w:rsidRDefault="00000000" w:rsidRPr="00000000" w14:paraId="00000394">
      <w:pPr>
        <w:pageBreakBefore w:val="0"/>
        <w:rPr/>
      </w:pPr>
      <w:r w:rsidDel="00000000" w:rsidR="00000000" w:rsidRPr="00000000">
        <w:rPr>
          <w:rtl w:val="0"/>
        </w:rPr>
        <w:t xml:space="preserve">        "I nod my head no, </w:t>
      </w:r>
      <w:r w:rsidDel="00000000" w:rsidR="00000000" w:rsidRPr="00000000">
        <w:rPr>
          <w:rtl w:val="0"/>
        </w:rPr>
        <w:t xml:space="preserve">which</w:t>
      </w:r>
      <w:r w:rsidDel="00000000" w:rsidR="00000000" w:rsidRPr="00000000">
        <w:rPr>
          <w:rtl w:val="0"/>
        </w:rPr>
        <w:t xml:space="preserve"> was all that Yuri needed."</w:t>
      </w:r>
    </w:p>
    <w:p w:rsidR="00000000" w:rsidDel="00000000" w:rsidP="00000000" w:rsidRDefault="00000000" w:rsidRPr="00000000" w14:paraId="00000395">
      <w:pPr>
        <w:pageBreakBefore w:val="0"/>
        <w:rPr/>
      </w:pPr>
      <w:r w:rsidDel="00000000" w:rsidR="00000000" w:rsidRPr="00000000">
        <w:rPr>
          <w:rtl w:val="0"/>
        </w:rPr>
        <w:t xml:space="preserve">        "Yuri walks up to the lady, the most</w:t>
      </w:r>
      <w:r w:rsidDel="00000000" w:rsidR="00000000" w:rsidRPr="00000000">
        <w:rPr>
          <w:rtl w:val="0"/>
        </w:rPr>
        <w:t xml:space="preserve"> fierce</w:t>
      </w:r>
      <w:r w:rsidDel="00000000" w:rsidR="00000000" w:rsidRPr="00000000">
        <w:rPr>
          <w:rtl w:val="0"/>
        </w:rPr>
        <w:t xml:space="preserve"> I've ever seen of her."</w:t>
      </w:r>
    </w:p>
    <w:p w:rsidR="00000000" w:rsidDel="00000000" w:rsidP="00000000" w:rsidRDefault="00000000" w:rsidRPr="00000000" w14:paraId="00000396">
      <w:pPr>
        <w:pageBreakBefore w:val="0"/>
        <w:rPr/>
      </w:pPr>
      <w:r w:rsidDel="00000000" w:rsidR="00000000" w:rsidRPr="00000000">
        <w:rPr>
          <w:rtl w:val="0"/>
        </w:rPr>
        <w:t xml:space="preserve">        y "</w:t>
      </w:r>
      <w:r w:rsidDel="00000000" w:rsidR="00000000" w:rsidRPr="00000000">
        <w:rPr>
          <w:rtl w:val="0"/>
        </w:rPr>
        <w:t xml:space="preserve">Madam</w:t>
      </w:r>
      <w:r w:rsidDel="00000000" w:rsidR="00000000" w:rsidRPr="00000000">
        <w:rPr>
          <w:rtl w:val="0"/>
        </w:rPr>
        <w:t xml:space="preserve">, are you aware of how </w:t>
      </w:r>
      <w:r w:rsidDel="00000000" w:rsidR="00000000" w:rsidRPr="00000000">
        <w:rPr>
          <w:rtl w:val="0"/>
        </w:rPr>
        <w:t xml:space="preserve">uncomfortable</w:t>
      </w:r>
      <w:r w:rsidDel="00000000" w:rsidR="00000000" w:rsidRPr="00000000">
        <w:rPr>
          <w:rtl w:val="0"/>
        </w:rPr>
        <w:t xml:space="preserve"> your making [player] right now."</w:t>
      </w:r>
    </w:p>
    <w:p w:rsidR="00000000" w:rsidDel="00000000" w:rsidP="00000000" w:rsidRDefault="00000000" w:rsidRPr="00000000" w14:paraId="00000397">
      <w:pPr>
        <w:pageBreakBefore w:val="0"/>
        <w:rPr/>
      </w:pPr>
      <w:r w:rsidDel="00000000" w:rsidR="00000000" w:rsidRPr="00000000">
        <w:rPr>
          <w:rtl w:val="0"/>
        </w:rPr>
        <w:t xml:space="preserve">        n "Are you seriously telling me how </w:t>
      </w:r>
      <w:r w:rsidDel="00000000" w:rsidR="00000000" w:rsidRPr="00000000">
        <w:rPr>
          <w:rtl w:val="0"/>
        </w:rPr>
        <w:t xml:space="preserve">uncomfortable</w:t>
      </w:r>
      <w:r w:rsidDel="00000000" w:rsidR="00000000" w:rsidRPr="00000000">
        <w:rPr>
          <w:rtl w:val="0"/>
        </w:rPr>
        <w:t xml:space="preserve"> he is right now. Do you even</w:t>
      </w:r>
      <w:r w:rsidDel="00000000" w:rsidR="00000000" w:rsidRPr="00000000">
        <w:rPr>
          <w:rtl w:val="0"/>
        </w:rPr>
        <w:t xml:space="preserve"> know how disrespectful</w:t>
      </w:r>
      <w:r w:rsidDel="00000000" w:rsidR="00000000" w:rsidRPr="00000000">
        <w:rPr>
          <w:rtl w:val="0"/>
        </w:rPr>
        <w:t xml:space="preserve"> he has been to</w:t>
      </w:r>
      <w:r w:rsidDel="00000000" w:rsidR="00000000" w:rsidRPr="00000000">
        <w:rPr>
          <w:rtl w:val="0"/>
        </w:rPr>
        <w:t xml:space="preserve"> me?</w:t>
      </w:r>
      <w:r w:rsidDel="00000000" w:rsidR="00000000" w:rsidRPr="00000000">
        <w:rPr>
          <w:rtl w:val="0"/>
        </w:rPr>
        <w:t xml:space="preserve"> He tried to walk away with that horrid book."</w:t>
      </w:r>
    </w:p>
    <w:p w:rsidR="00000000" w:rsidDel="00000000" w:rsidP="00000000" w:rsidRDefault="00000000" w:rsidRPr="00000000" w14:paraId="00000398">
      <w:pPr>
        <w:pageBreakBefore w:val="0"/>
        <w:rPr/>
      </w:pPr>
      <w:r w:rsidDel="00000000" w:rsidR="00000000" w:rsidRPr="00000000">
        <w:rPr>
          <w:rtl w:val="0"/>
        </w:rPr>
        <w:t xml:space="preserve">        "Yuri didn't take that last statement well."</w:t>
      </w:r>
    </w:p>
    <w:p w:rsidR="00000000" w:rsidDel="00000000" w:rsidP="00000000" w:rsidRDefault="00000000" w:rsidRPr="00000000" w14:paraId="00000399">
      <w:pPr>
        <w:pageBreakBefore w:val="0"/>
        <w:rPr/>
      </w:pPr>
      <w:r w:rsidDel="00000000" w:rsidR="00000000" w:rsidRPr="00000000">
        <w:rPr>
          <w:rtl w:val="0"/>
        </w:rPr>
        <w:t xml:space="preserve">        y "</w:t>
      </w:r>
      <w:r w:rsidDel="00000000" w:rsidR="00000000" w:rsidRPr="00000000">
        <w:rPr>
          <w:rtl w:val="0"/>
        </w:rPr>
        <w:t xml:space="preserve">Madam</w:t>
      </w:r>
      <w:r w:rsidDel="00000000" w:rsidR="00000000" w:rsidRPr="00000000">
        <w:rPr>
          <w:rtl w:val="0"/>
        </w:rPr>
        <w:t xml:space="preserve">, any attempt to better oneself with new information is admirable. So much can be learned from which we don't </w:t>
      </w:r>
      <w:r w:rsidDel="00000000" w:rsidR="00000000" w:rsidRPr="00000000">
        <w:rPr>
          <w:rtl w:val="0"/>
        </w:rPr>
        <w:t xml:space="preserve">believ</w:t>
      </w:r>
      <w:r w:rsidDel="00000000" w:rsidR="00000000" w:rsidRPr="00000000">
        <w:rPr>
          <w:rtl w:val="0"/>
        </w:rPr>
        <w:t xml:space="preserve">e we understand. If we push of what we don't accept just because it's different, we do less for ourselves over all. Are you aware of that?"</w:t>
      </w:r>
    </w:p>
    <w:p w:rsidR="00000000" w:rsidDel="00000000" w:rsidP="00000000" w:rsidRDefault="00000000" w:rsidRPr="00000000" w14:paraId="0000039A">
      <w:pPr>
        <w:pageBreakBefore w:val="0"/>
        <w:rPr/>
      </w:pPr>
      <w:r w:rsidDel="00000000" w:rsidR="00000000" w:rsidRPr="00000000">
        <w:rPr>
          <w:rtl w:val="0"/>
        </w:rPr>
        <w:t xml:space="preserve">        n "I'm aware that</w:t>
      </w:r>
      <w:r w:rsidDel="00000000" w:rsidR="00000000" w:rsidRPr="00000000">
        <w:rPr>
          <w:rtl w:val="0"/>
        </w:rPr>
        <w:t xml:space="preserve"> you're</w:t>
      </w:r>
      <w:r w:rsidDel="00000000" w:rsidR="00000000" w:rsidRPr="00000000">
        <w:rPr>
          <w:rtl w:val="0"/>
        </w:rPr>
        <w:t xml:space="preserve"> defending this boy with your lovey dovey words. What makes you think I'll just walk away from you now."</w:t>
      </w:r>
    </w:p>
    <w:p w:rsidR="00000000" w:rsidDel="00000000" w:rsidP="00000000" w:rsidRDefault="00000000" w:rsidRPr="00000000" w14:paraId="0000039B">
      <w:pPr>
        <w:pageBreakBefore w:val="0"/>
        <w:rPr/>
      </w:pPr>
      <w:r w:rsidDel="00000000" w:rsidR="00000000" w:rsidRPr="00000000">
        <w:rPr>
          <w:rtl w:val="0"/>
        </w:rPr>
        <w:t xml:space="preserve">        "This woman won't go away no matter what we do. My brain racks about how Yuri and I can avoid this woman, but Yuri starts going again."</w:t>
      </w:r>
    </w:p>
    <w:p w:rsidR="00000000" w:rsidDel="00000000" w:rsidP="00000000" w:rsidRDefault="00000000" w:rsidRPr="00000000" w14:paraId="0000039C">
      <w:pPr>
        <w:pageBreakBefore w:val="0"/>
        <w:rPr/>
      </w:pPr>
      <w:r w:rsidDel="00000000" w:rsidR="00000000" w:rsidRPr="00000000">
        <w:rPr>
          <w:rtl w:val="0"/>
        </w:rPr>
        <w:t xml:space="preserve">        y "You talk as if our differences only </w:t>
      </w:r>
      <w:r w:rsidDel="00000000" w:rsidR="00000000" w:rsidRPr="00000000">
        <w:rPr>
          <w:rtl w:val="0"/>
        </w:rPr>
        <w:t xml:space="preserve">separate</w:t>
      </w:r>
      <w:r w:rsidDel="00000000" w:rsidR="00000000" w:rsidRPr="00000000">
        <w:rPr>
          <w:rtl w:val="0"/>
        </w:rPr>
        <w:t xml:space="preserve"> and divide </w:t>
      </w:r>
      <w:r w:rsidDel="00000000" w:rsidR="00000000" w:rsidRPr="00000000">
        <w:rPr>
          <w:rtl w:val="0"/>
        </w:rPr>
        <w:t xml:space="preserve">us but</w:t>
      </w:r>
      <w:r w:rsidDel="00000000" w:rsidR="00000000" w:rsidRPr="00000000">
        <w:rPr>
          <w:rtl w:val="0"/>
        </w:rPr>
        <w:t xml:space="preserve"> what I find to be the truth i that our differences can bring people together. Just like it did with me and the administration of this library. So if you would like to be a visitor here, I would suggest you end your foolish behavior."</w:t>
      </w:r>
    </w:p>
    <w:p w:rsidR="00000000" w:rsidDel="00000000" w:rsidP="00000000" w:rsidRDefault="00000000" w:rsidRPr="00000000" w14:paraId="0000039D">
      <w:pPr>
        <w:pageBreakBefore w:val="0"/>
        <w:rPr/>
      </w:pPr>
      <w:r w:rsidDel="00000000" w:rsidR="00000000" w:rsidRPr="00000000">
        <w:rPr>
          <w:rtl w:val="0"/>
        </w:rPr>
        <w:t xml:space="preserve">        "For what feels like forever, we finally get this woman to shut up."</w:t>
      </w:r>
    </w:p>
    <w:p w:rsidR="00000000" w:rsidDel="00000000" w:rsidP="00000000" w:rsidRDefault="00000000" w:rsidRPr="00000000" w14:paraId="0000039E">
      <w:pPr>
        <w:pageBreakBefore w:val="0"/>
        <w:rPr/>
      </w:pPr>
      <w:r w:rsidDel="00000000" w:rsidR="00000000" w:rsidRPr="00000000">
        <w:rPr>
          <w:rtl w:val="0"/>
        </w:rPr>
        <w:t xml:space="preserve">        n "Right. Um, guess I'll be going now. Have a nice day."</w:t>
      </w:r>
    </w:p>
    <w:p w:rsidR="00000000" w:rsidDel="00000000" w:rsidP="00000000" w:rsidRDefault="00000000" w:rsidRPr="00000000" w14:paraId="0000039F">
      <w:pPr>
        <w:pageBreakBefore w:val="0"/>
        <w:rPr/>
      </w:pPr>
      <w:r w:rsidDel="00000000" w:rsidR="00000000" w:rsidRPr="00000000">
        <w:rPr>
          <w:rtl w:val="0"/>
        </w:rPr>
        <w:t xml:space="preserve">        "Karen leaves at a great pace, finally leaving Yuri and me alone.</w:t>
      </w:r>
    </w:p>
    <w:p w:rsidR="00000000" w:rsidDel="00000000" w:rsidP="00000000" w:rsidRDefault="00000000" w:rsidRPr="00000000" w14:paraId="000003A0">
      <w:pPr>
        <w:pageBreakBefore w:val="0"/>
        <w:rPr/>
      </w:pPr>
      <w:r w:rsidDel="00000000" w:rsidR="00000000" w:rsidRPr="00000000">
        <w:rPr>
          <w:rtl w:val="0"/>
        </w:rPr>
        <w:t xml:space="preserve">        stop music fadeout 3.0</w:t>
      </w:r>
    </w:p>
    <w:p w:rsidR="00000000" w:rsidDel="00000000" w:rsidP="00000000" w:rsidRDefault="00000000" w:rsidRPr="00000000" w14:paraId="000003A1">
      <w:pPr>
        <w:pageBreakBefore w:val="0"/>
        <w:rPr/>
      </w:pPr>
      <w:r w:rsidDel="00000000" w:rsidR="00000000" w:rsidRPr="00000000">
        <w:rPr>
          <w:rtl w:val="0"/>
        </w:rPr>
        <w:t xml:space="preserve">        pause 3.0</w:t>
      </w:r>
    </w:p>
    <w:p w:rsidR="00000000" w:rsidDel="00000000" w:rsidP="00000000" w:rsidRDefault="00000000" w:rsidRPr="00000000" w14:paraId="000003A2">
      <w:pPr>
        <w:pageBreakBefore w:val="0"/>
        <w:rPr/>
      </w:pPr>
      <w:r w:rsidDel="00000000" w:rsidR="00000000" w:rsidRPr="00000000">
        <w:rPr>
          <w:rtl w:val="0"/>
        </w:rPr>
        <w:t xml:space="preserve">        $ n_name = Natsuki</w:t>
      </w:r>
    </w:p>
    <w:p w:rsidR="00000000" w:rsidDel="00000000" w:rsidP="00000000" w:rsidRDefault="00000000" w:rsidRPr="00000000" w14:paraId="000003A3">
      <w:pPr>
        <w:pageBreakBefore w:val="0"/>
        <w:rPr/>
      </w:pPr>
      <w:r w:rsidDel="00000000" w:rsidR="00000000" w:rsidRPr="00000000">
        <w:rPr>
          <w:rtl w:val="0"/>
        </w:rPr>
        <w:t xml:space="preserve">        stop music fadeout 3.0</w:t>
      </w:r>
    </w:p>
    <w:p w:rsidR="00000000" w:rsidDel="00000000" w:rsidP="00000000" w:rsidRDefault="00000000" w:rsidRPr="00000000" w14:paraId="000003A4">
      <w:pPr>
        <w:pageBreakBefore w:val="0"/>
        <w:rPr/>
      </w:pPr>
      <w:r w:rsidDel="00000000" w:rsidR="00000000" w:rsidRPr="00000000">
        <w:rPr>
          <w:rtl w:val="0"/>
        </w:rPr>
        <w:t xml:space="preserve">(code to make player wait for next box)</w:t>
      </w:r>
    </w:p>
    <w:p w:rsidR="00000000" w:rsidDel="00000000" w:rsidP="00000000" w:rsidRDefault="00000000" w:rsidRPr="00000000" w14:paraId="000003A5">
      <w:pPr>
        <w:pageBreakBefore w:val="0"/>
        <w:rPr/>
      </w:pPr>
      <w:r w:rsidDel="00000000" w:rsidR="00000000" w:rsidRPr="00000000">
        <w:rPr>
          <w:rtl w:val="0"/>
        </w:rPr>
        <w:t xml:space="preserve">        mc "Y-Yuri."</w:t>
      </w:r>
    </w:p>
    <w:p w:rsidR="00000000" w:rsidDel="00000000" w:rsidP="00000000" w:rsidRDefault="00000000" w:rsidRPr="00000000" w14:paraId="000003A6">
      <w:pPr>
        <w:pageBreakBefore w:val="0"/>
        <w:rPr/>
      </w:pPr>
      <w:r w:rsidDel="00000000" w:rsidR="00000000" w:rsidRPr="00000000">
        <w:rPr>
          <w:rtl w:val="0"/>
        </w:rPr>
        <w:t xml:space="preserve">        show yuri 3bp at t11 zorder 2</w:t>
      </w:r>
    </w:p>
    <w:p w:rsidR="00000000" w:rsidDel="00000000" w:rsidP="00000000" w:rsidRDefault="00000000" w:rsidRPr="00000000" w14:paraId="000003A7">
      <w:pPr>
        <w:pageBreakBefore w:val="0"/>
        <w:rPr/>
      </w:pPr>
      <w:r w:rsidDel="00000000" w:rsidR="00000000" w:rsidRPr="00000000">
        <w:rPr>
          <w:rtl w:val="0"/>
        </w:rPr>
        <w:t xml:space="preserve">        "Suddenly at my voice, Yuri calmed herself."</w:t>
      </w:r>
    </w:p>
    <w:p w:rsidR="00000000" w:rsidDel="00000000" w:rsidP="00000000" w:rsidRDefault="00000000" w:rsidRPr="00000000" w14:paraId="000003A8">
      <w:pPr>
        <w:pageBreakBefore w:val="0"/>
        <w:rPr/>
      </w:pPr>
      <w:r w:rsidDel="00000000" w:rsidR="00000000" w:rsidRPr="00000000">
        <w:rPr>
          <w:rtl w:val="0"/>
        </w:rPr>
        <w:t xml:space="preserve">        y 2bn "I-what?"</w:t>
      </w:r>
    </w:p>
    <w:p w:rsidR="00000000" w:rsidDel="00000000" w:rsidP="00000000" w:rsidRDefault="00000000" w:rsidRPr="00000000" w14:paraId="000003A9">
      <w:pPr>
        <w:pageBreakBefore w:val="0"/>
        <w:rPr/>
      </w:pPr>
      <w:r w:rsidDel="00000000" w:rsidR="00000000" w:rsidRPr="00000000">
        <w:rPr>
          <w:rtl w:val="0"/>
        </w:rPr>
        <w:t xml:space="preserve">        y 1bo "How did I?"</w:t>
      </w:r>
    </w:p>
    <w:p w:rsidR="00000000" w:rsidDel="00000000" w:rsidP="00000000" w:rsidRDefault="00000000" w:rsidRPr="00000000" w14:paraId="000003AA">
      <w:pPr>
        <w:pageBreakBefore w:val="0"/>
        <w:rPr/>
      </w:pPr>
      <w:r w:rsidDel="00000000" w:rsidR="00000000" w:rsidRPr="00000000">
        <w:rPr>
          <w:rtl w:val="0"/>
        </w:rPr>
        <w:t xml:space="preserve">        y 3bp "And when?"</w:t>
      </w:r>
    </w:p>
    <w:p w:rsidR="00000000" w:rsidDel="00000000" w:rsidP="00000000" w:rsidRDefault="00000000" w:rsidRPr="00000000" w14:paraId="000003AB">
      <w:pPr>
        <w:pageBreakBefore w:val="0"/>
        <w:rPr/>
      </w:pPr>
      <w:r w:rsidDel="00000000" w:rsidR="00000000" w:rsidRPr="00000000">
        <w:rPr>
          <w:rtl w:val="0"/>
        </w:rPr>
        <w:t xml:space="preserve">        "It seems even Yuri is unaware of what she has done."</w:t>
      </w:r>
    </w:p>
    <w:p w:rsidR="00000000" w:rsidDel="00000000" w:rsidP="00000000" w:rsidRDefault="00000000" w:rsidRPr="00000000" w14:paraId="000003AC">
      <w:pPr>
        <w:pageBreakBefore w:val="0"/>
        <w:rPr/>
      </w:pPr>
      <w:r w:rsidDel="00000000" w:rsidR="00000000" w:rsidRPr="00000000">
        <w:rPr>
          <w:rtl w:val="0"/>
        </w:rPr>
        <w:t xml:space="preserve">        play music t10 fadein 2.0</w:t>
      </w:r>
    </w:p>
    <w:p w:rsidR="00000000" w:rsidDel="00000000" w:rsidP="00000000" w:rsidRDefault="00000000" w:rsidRPr="00000000" w14:paraId="000003AD">
      <w:pPr>
        <w:pageBreakBefore w:val="0"/>
        <w:rPr/>
      </w:pPr>
      <w:r w:rsidDel="00000000" w:rsidR="00000000" w:rsidRPr="00000000">
        <w:rPr>
          <w:rtl w:val="0"/>
        </w:rPr>
        <w:t xml:space="preserve">        y 3bo "I’m, I’m so sorry [player], I had no intention to-"</w:t>
      </w:r>
    </w:p>
    <w:p w:rsidR="00000000" w:rsidDel="00000000" w:rsidP="00000000" w:rsidRDefault="00000000" w:rsidRPr="00000000" w14:paraId="000003AE">
      <w:pPr>
        <w:pageBreakBefore w:val="0"/>
        <w:rPr/>
      </w:pPr>
      <w:r w:rsidDel="00000000" w:rsidR="00000000" w:rsidRPr="00000000">
        <w:rPr>
          <w:rtl w:val="0"/>
        </w:rPr>
        <w:t xml:space="preserve">        mc "No, don’t worry about it, you didn’t do anything wrong."</w:t>
      </w:r>
    </w:p>
    <w:p w:rsidR="00000000" w:rsidDel="00000000" w:rsidP="00000000" w:rsidRDefault="00000000" w:rsidRPr="00000000" w14:paraId="000003AF">
      <w:pPr>
        <w:pageBreakBefore w:val="0"/>
        <w:rPr/>
      </w:pPr>
      <w:r w:rsidDel="00000000" w:rsidR="00000000" w:rsidRPr="00000000">
        <w:rPr>
          <w:rtl w:val="0"/>
        </w:rPr>
        <w:t xml:space="preserve">        show yuri 2bn at t11 zorder 2</w:t>
      </w:r>
    </w:p>
    <w:p w:rsidR="00000000" w:rsidDel="00000000" w:rsidP="00000000" w:rsidRDefault="00000000" w:rsidRPr="00000000" w14:paraId="000003B0">
      <w:pPr>
        <w:pageBreakBefore w:val="0"/>
        <w:rPr/>
      </w:pPr>
      <w:r w:rsidDel="00000000" w:rsidR="00000000" w:rsidRPr="00000000">
        <w:rPr>
          <w:rtl w:val="0"/>
        </w:rPr>
        <w:t xml:space="preserve">        y 4bc "But I, I did something terrible."</w:t>
      </w:r>
    </w:p>
    <w:p w:rsidR="00000000" w:rsidDel="00000000" w:rsidP="00000000" w:rsidRDefault="00000000" w:rsidRPr="00000000" w14:paraId="000003B1">
      <w:pPr>
        <w:pageBreakBefore w:val="0"/>
        <w:rPr/>
      </w:pPr>
      <w:r w:rsidDel="00000000" w:rsidR="00000000" w:rsidRPr="00000000">
        <w:rPr>
          <w:rtl w:val="0"/>
        </w:rPr>
        <w:t xml:space="preserve">        mc "No Yuri, you- you really helped me."</w:t>
      </w:r>
    </w:p>
    <w:p w:rsidR="00000000" w:rsidDel="00000000" w:rsidP="00000000" w:rsidRDefault="00000000" w:rsidRPr="00000000" w14:paraId="000003B2">
      <w:pPr>
        <w:pageBreakBefore w:val="0"/>
        <w:rPr/>
      </w:pPr>
      <w:r w:rsidDel="00000000" w:rsidR="00000000" w:rsidRPr="00000000">
        <w:rPr>
          <w:rtl w:val="0"/>
        </w:rPr>
        <w:t xml:space="preserve">        "Yuri is seemingly about to break before speaking once more."</w:t>
      </w:r>
    </w:p>
    <w:p w:rsidR="00000000" w:rsidDel="00000000" w:rsidP="00000000" w:rsidRDefault="00000000" w:rsidRPr="00000000" w14:paraId="000003B3">
      <w:pPr>
        <w:pageBreakBefore w:val="0"/>
        <w:rPr/>
      </w:pPr>
      <w:r w:rsidDel="00000000" w:rsidR="00000000" w:rsidRPr="00000000">
        <w:rPr>
          <w:rtl w:val="0"/>
        </w:rPr>
        <w:t xml:space="preserve">        y "Are you sure, I...did the right thing?"</w:t>
      </w:r>
    </w:p>
    <w:p w:rsidR="00000000" w:rsidDel="00000000" w:rsidP="00000000" w:rsidRDefault="00000000" w:rsidRPr="00000000" w14:paraId="000003B4">
      <w:pPr>
        <w:pageBreakBefore w:val="0"/>
        <w:rPr/>
      </w:pPr>
      <w:r w:rsidDel="00000000" w:rsidR="00000000" w:rsidRPr="00000000">
        <w:rPr>
          <w:rtl w:val="0"/>
        </w:rPr>
        <w:t xml:space="preserve">        mc "Of course."</w:t>
      </w:r>
    </w:p>
    <w:p w:rsidR="00000000" w:rsidDel="00000000" w:rsidP="00000000" w:rsidRDefault="00000000" w:rsidRPr="00000000" w14:paraId="000003B5">
      <w:pPr>
        <w:pageBreakBefore w:val="0"/>
        <w:rPr/>
      </w:pPr>
      <w:r w:rsidDel="00000000" w:rsidR="00000000" w:rsidRPr="00000000">
        <w:rPr>
          <w:rtl w:val="0"/>
        </w:rPr>
        <w:t xml:space="preserve">        y 2bv "W-Well."</w:t>
      </w:r>
    </w:p>
    <w:p w:rsidR="00000000" w:rsidDel="00000000" w:rsidP="00000000" w:rsidRDefault="00000000" w:rsidRPr="00000000" w14:paraId="000003B6">
      <w:pPr>
        <w:pageBreakBefore w:val="0"/>
        <w:rPr/>
      </w:pPr>
      <w:r w:rsidDel="00000000" w:rsidR="00000000" w:rsidRPr="00000000">
        <w:rPr>
          <w:rtl w:val="0"/>
        </w:rPr>
        <w:t xml:space="preserve">        y 2bu "If you believe so."</w:t>
      </w:r>
    </w:p>
    <w:p w:rsidR="00000000" w:rsidDel="00000000" w:rsidP="00000000" w:rsidRDefault="00000000" w:rsidRPr="00000000" w14:paraId="000003B7">
      <w:pPr>
        <w:pageBreakBefore w:val="0"/>
        <w:rPr/>
      </w:pPr>
      <w:r w:rsidDel="00000000" w:rsidR="00000000" w:rsidRPr="00000000">
        <w:rPr>
          <w:rtl w:val="0"/>
        </w:rPr>
        <w:t xml:space="preserve">        "This date has gotten a lot more tense than I thought it would."</w:t>
      </w:r>
    </w:p>
    <w:p w:rsidR="00000000" w:rsidDel="00000000" w:rsidP="00000000" w:rsidRDefault="00000000" w:rsidRPr="00000000" w14:paraId="000003B8">
      <w:pPr>
        <w:pageBreakBefore w:val="0"/>
        <w:rPr/>
      </w:pPr>
      <w:r w:rsidDel="00000000" w:rsidR="00000000" w:rsidRPr="00000000">
        <w:rPr>
          <w:rtl w:val="0"/>
        </w:rPr>
        <w:t xml:space="preserve">        "Time to finally</w:t>
      </w:r>
      <w:r w:rsidDel="00000000" w:rsidR="00000000" w:rsidRPr="00000000">
        <w:rPr>
          <w:rtl w:val="0"/>
        </w:rPr>
        <w:t xml:space="preserve"> read this </w:t>
      </w:r>
      <w:r w:rsidDel="00000000" w:rsidR="00000000" w:rsidRPr="00000000">
        <w:rPr>
          <w:rtl w:val="0"/>
        </w:rPr>
        <w:t xml:space="preserve">book I guess."</w:t>
      </w:r>
    </w:p>
    <w:p w:rsidR="00000000" w:rsidDel="00000000" w:rsidP="00000000" w:rsidRDefault="00000000" w:rsidRPr="00000000" w14:paraId="000003B9">
      <w:pPr>
        <w:pageBreakBefore w:val="0"/>
        <w:rPr/>
      </w:pPr>
      <w:r w:rsidDel="00000000" w:rsidR="00000000" w:rsidRPr="00000000">
        <w:rPr>
          <w:rtl w:val="0"/>
        </w:rPr>
        <w:t xml:space="preserve">        mc "Let’s head back to our seats now."</w:t>
      </w:r>
    </w:p>
    <w:p w:rsidR="00000000" w:rsidDel="00000000" w:rsidP="00000000" w:rsidRDefault="00000000" w:rsidRPr="00000000" w14:paraId="000003BA">
      <w:pPr>
        <w:pageBreakBefore w:val="0"/>
        <w:rPr/>
      </w:pPr>
      <w:r w:rsidDel="00000000" w:rsidR="00000000" w:rsidRPr="00000000">
        <w:rPr>
          <w:rtl w:val="0"/>
        </w:rPr>
        <w:t xml:space="preserve">        y 1bs "Yeah"</w:t>
      </w:r>
    </w:p>
    <w:p w:rsidR="00000000" w:rsidDel="00000000" w:rsidP="00000000" w:rsidRDefault="00000000" w:rsidRPr="00000000" w14:paraId="000003BB">
      <w:pPr>
        <w:pageBreakBefore w:val="0"/>
        <w:rPr/>
      </w:pPr>
      <w:r w:rsidDel="00000000" w:rsidR="00000000" w:rsidRPr="00000000">
        <w:rPr>
          <w:rtl w:val="0"/>
        </w:rPr>
        <w:t xml:space="preserve">        stop music fadeout 3.0</w:t>
      </w:r>
    </w:p>
    <w:p w:rsidR="00000000" w:rsidDel="00000000" w:rsidP="00000000" w:rsidRDefault="00000000" w:rsidRPr="00000000" w14:paraId="000003BC">
      <w:pPr>
        <w:pageBreakBefore w:val="0"/>
        <w:rPr/>
      </w:pPr>
      <w:r w:rsidDel="00000000" w:rsidR="00000000" w:rsidRPr="00000000">
        <w:rPr>
          <w:rtl w:val="0"/>
        </w:rPr>
        <w:t xml:space="preserve">        scene bg bookstore</w:t>
      </w:r>
    </w:p>
    <w:p w:rsidR="00000000" w:rsidDel="00000000" w:rsidP="00000000" w:rsidRDefault="00000000" w:rsidRPr="00000000" w14:paraId="000003BD">
      <w:pPr>
        <w:pageBreakBefore w:val="0"/>
        <w:rPr/>
      </w:pPr>
      <w:r w:rsidDel="00000000" w:rsidR="00000000" w:rsidRPr="00000000">
        <w:rPr>
          <w:rtl w:val="0"/>
        </w:rPr>
        <w:t xml:space="preserve">        with wipeleft</w:t>
      </w:r>
    </w:p>
    <w:p w:rsidR="00000000" w:rsidDel="00000000" w:rsidP="00000000" w:rsidRDefault="00000000" w:rsidRPr="00000000" w14:paraId="000003BE">
      <w:pPr>
        <w:pageBreakBefore w:val="0"/>
        <w:rPr/>
      </w:pPr>
      <w:r w:rsidDel="00000000" w:rsidR="00000000" w:rsidRPr="00000000">
        <w:rPr>
          <w:rtl w:val="0"/>
        </w:rPr>
        <w:t xml:space="preserve">        play music t5</w:t>
      </w:r>
    </w:p>
    <w:p w:rsidR="00000000" w:rsidDel="00000000" w:rsidP="00000000" w:rsidRDefault="00000000" w:rsidRPr="00000000" w14:paraId="000003BF">
      <w:pPr>
        <w:pageBreakBefore w:val="0"/>
        <w:rPr/>
      </w:pPr>
      <w:r w:rsidDel="00000000" w:rsidR="00000000" w:rsidRPr="00000000">
        <w:rPr>
          <w:rtl w:val="0"/>
        </w:rPr>
        <w:t xml:space="preserve">        show yuri 1bg at t11 zorder 2</w:t>
      </w:r>
    </w:p>
    <w:p w:rsidR="00000000" w:rsidDel="00000000" w:rsidP="00000000" w:rsidRDefault="00000000" w:rsidRPr="00000000" w14:paraId="000003C0">
      <w:pPr>
        <w:pageBreakBefore w:val="0"/>
        <w:rPr/>
      </w:pPr>
      <w:r w:rsidDel="00000000" w:rsidR="00000000" w:rsidRPr="00000000">
        <w:rPr>
          <w:rtl w:val="0"/>
        </w:rPr>
        <w:t xml:space="preserve">        "We start reading the book, Yuri being very hesitant before even opening it."</w:t>
      </w:r>
    </w:p>
    <w:p w:rsidR="00000000" w:rsidDel="00000000" w:rsidP="00000000" w:rsidRDefault="00000000" w:rsidRPr="00000000" w14:paraId="000003C1">
      <w:pPr>
        <w:pageBreakBefore w:val="0"/>
        <w:rPr/>
      </w:pPr>
      <w:r w:rsidDel="00000000" w:rsidR="00000000" w:rsidRPr="00000000">
        <w:rPr>
          <w:rtl w:val="0"/>
        </w:rPr>
        <w:t xml:space="preserve">        mc "Is there anything wrong Yuri."</w:t>
      </w:r>
    </w:p>
    <w:p w:rsidR="00000000" w:rsidDel="00000000" w:rsidP="00000000" w:rsidRDefault="00000000" w:rsidRPr="00000000" w14:paraId="000003C2">
      <w:pPr>
        <w:pageBreakBefore w:val="0"/>
        <w:rPr/>
      </w:pPr>
      <w:r w:rsidDel="00000000" w:rsidR="00000000" w:rsidRPr="00000000">
        <w:rPr>
          <w:rtl w:val="0"/>
        </w:rPr>
        <w:t xml:space="preserve">        y 1bq "P-Pardon.</w:t>
      </w:r>
    </w:p>
    <w:p w:rsidR="00000000" w:rsidDel="00000000" w:rsidP="00000000" w:rsidRDefault="00000000" w:rsidRPr="00000000" w14:paraId="000003C3">
      <w:pPr>
        <w:pageBreakBefore w:val="0"/>
        <w:rPr/>
      </w:pPr>
      <w:r w:rsidDel="00000000" w:rsidR="00000000" w:rsidRPr="00000000">
        <w:rPr>
          <w:rtl w:val="0"/>
        </w:rPr>
        <w:t xml:space="preserve">        mc "You seem to have something stuck in your mind."</w:t>
      </w:r>
    </w:p>
    <w:p w:rsidR="00000000" w:rsidDel="00000000" w:rsidP="00000000" w:rsidRDefault="00000000" w:rsidRPr="00000000" w14:paraId="000003C4">
      <w:pPr>
        <w:pageBreakBefore w:val="0"/>
        <w:rPr/>
      </w:pPr>
      <w:r w:rsidDel="00000000" w:rsidR="00000000" w:rsidRPr="00000000">
        <w:rPr>
          <w:rtl w:val="0"/>
        </w:rPr>
        <w:t xml:space="preserve">        y 2bo "Well."</w:t>
      </w:r>
    </w:p>
    <w:p w:rsidR="00000000" w:rsidDel="00000000" w:rsidP="00000000" w:rsidRDefault="00000000" w:rsidRPr="00000000" w14:paraId="000003C5">
      <w:pPr>
        <w:pageBreakBefore w:val="0"/>
        <w:rPr/>
      </w:pPr>
      <w:r w:rsidDel="00000000" w:rsidR="00000000" w:rsidRPr="00000000">
        <w:rPr>
          <w:rtl w:val="0"/>
        </w:rPr>
        <w:t xml:space="preserve">        y "I wasn’t expecting you would find a book like this for us."</w:t>
      </w:r>
    </w:p>
    <w:p w:rsidR="00000000" w:rsidDel="00000000" w:rsidP="00000000" w:rsidRDefault="00000000" w:rsidRPr="00000000" w14:paraId="000003C6">
      <w:pPr>
        <w:pageBreakBefore w:val="0"/>
        <w:rPr/>
      </w:pPr>
      <w:r w:rsidDel="00000000" w:rsidR="00000000" w:rsidRPr="00000000">
        <w:rPr>
          <w:rtl w:val="0"/>
        </w:rPr>
        <w:t xml:space="preserve">        "Did-did I mess up."</w:t>
      </w:r>
    </w:p>
    <w:p w:rsidR="00000000" w:rsidDel="00000000" w:rsidP="00000000" w:rsidRDefault="00000000" w:rsidRPr="00000000" w14:paraId="000003C7">
      <w:pPr>
        <w:pageBreakBefore w:val="0"/>
        <w:rPr/>
      </w:pPr>
      <w:r w:rsidDel="00000000" w:rsidR="00000000" w:rsidRPr="00000000">
        <w:rPr>
          <w:rtl w:val="0"/>
        </w:rPr>
        <w:t xml:space="preserve">        "I really thought this would be a good pick."</w:t>
      </w:r>
    </w:p>
    <w:p w:rsidR="00000000" w:rsidDel="00000000" w:rsidP="00000000" w:rsidRDefault="00000000" w:rsidRPr="00000000" w14:paraId="000003C8">
      <w:pPr>
        <w:pageBreakBefore w:val="0"/>
        <w:rPr/>
      </w:pPr>
      <w:r w:rsidDel="00000000" w:rsidR="00000000" w:rsidRPr="00000000">
        <w:rPr>
          <w:rtl w:val="0"/>
        </w:rPr>
        <w:t xml:space="preserve">        "Better luck next time I guess."</w:t>
      </w:r>
    </w:p>
    <w:p w:rsidR="00000000" w:rsidDel="00000000" w:rsidP="00000000" w:rsidRDefault="00000000" w:rsidRPr="00000000" w14:paraId="000003C9">
      <w:pPr>
        <w:pageBreakBefore w:val="0"/>
        <w:rPr/>
      </w:pPr>
      <w:r w:rsidDel="00000000" w:rsidR="00000000" w:rsidRPr="00000000">
        <w:rPr>
          <w:rtl w:val="0"/>
        </w:rPr>
        <w:t xml:space="preserve">        y 3bo "But you did choose it out, maybe it won’t be as...childish...as I thought it would be."</w:t>
      </w:r>
    </w:p>
    <w:p w:rsidR="00000000" w:rsidDel="00000000" w:rsidP="00000000" w:rsidRDefault="00000000" w:rsidRPr="00000000" w14:paraId="000003CA">
      <w:pPr>
        <w:pageBreakBefore w:val="0"/>
        <w:rPr/>
      </w:pPr>
      <w:r w:rsidDel="00000000" w:rsidR="00000000" w:rsidRPr="00000000">
        <w:rPr>
          <w:rtl w:val="0"/>
        </w:rPr>
        <w:t xml:space="preserve">        "At least Yuri is giving me a chance."</w:t>
      </w:r>
    </w:p>
    <w:p w:rsidR="00000000" w:rsidDel="00000000" w:rsidP="00000000" w:rsidRDefault="00000000" w:rsidRPr="00000000" w14:paraId="000003CB">
      <w:pPr>
        <w:pageBreakBefore w:val="0"/>
        <w:rPr/>
      </w:pPr>
      <w:r w:rsidDel="00000000" w:rsidR="00000000" w:rsidRPr="00000000">
        <w:rPr>
          <w:rtl w:val="0"/>
        </w:rPr>
        <w:t xml:space="preserve">        y 2bq "I once heard somewhere there was a follow-up to the Portrait of Markov, but maybe it’s just a myth."</w:t>
      </w:r>
    </w:p>
    <w:p w:rsidR="00000000" w:rsidDel="00000000" w:rsidP="00000000" w:rsidRDefault="00000000" w:rsidRPr="00000000" w14:paraId="000003CC">
      <w:pPr>
        <w:pageBreakBefore w:val="0"/>
        <w:rPr/>
      </w:pPr>
      <w:r w:rsidDel="00000000" w:rsidR="00000000" w:rsidRPr="00000000">
        <w:rPr>
          <w:rtl w:val="0"/>
        </w:rPr>
        <w:t xml:space="preserve">        "Wait a minute, maybe I can make it up with finding this ‘sequel."</w:t>
      </w:r>
    </w:p>
    <w:p w:rsidR="00000000" w:rsidDel="00000000" w:rsidP="00000000" w:rsidRDefault="00000000" w:rsidRPr="00000000" w14:paraId="000003CD">
      <w:pPr>
        <w:pageBreakBefore w:val="0"/>
        <w:rPr/>
      </w:pPr>
      <w:r w:rsidDel="00000000" w:rsidR="00000000" w:rsidRPr="00000000">
        <w:rPr>
          <w:rtl w:val="0"/>
        </w:rPr>
        <w:t xml:space="preserve">        y 2be "Hey [player], are you there?"</w:t>
      </w:r>
    </w:p>
    <w:p w:rsidR="00000000" w:rsidDel="00000000" w:rsidP="00000000" w:rsidRDefault="00000000" w:rsidRPr="00000000" w14:paraId="000003CE">
      <w:pPr>
        <w:pageBreakBefore w:val="0"/>
        <w:rPr/>
      </w:pPr>
      <w:r w:rsidDel="00000000" w:rsidR="00000000" w:rsidRPr="00000000">
        <w:rPr>
          <w:rtl w:val="0"/>
        </w:rPr>
        <w:t xml:space="preserve">        mc "Y-yeah." </w:t>
      </w:r>
    </w:p>
    <w:p w:rsidR="00000000" w:rsidDel="00000000" w:rsidP="00000000" w:rsidRDefault="00000000" w:rsidRPr="00000000" w14:paraId="000003CF">
      <w:pPr>
        <w:pageBreakBefore w:val="0"/>
        <w:rPr/>
      </w:pPr>
      <w:r w:rsidDel="00000000" w:rsidR="00000000" w:rsidRPr="00000000">
        <w:rPr>
          <w:rtl w:val="0"/>
        </w:rPr>
        <w:t xml:space="preserve">        "Let’s start this book."</w:t>
      </w:r>
    </w:p>
    <w:p w:rsidR="00000000" w:rsidDel="00000000" w:rsidP="00000000" w:rsidRDefault="00000000" w:rsidRPr="00000000" w14:paraId="000003D0">
      <w:pPr>
        <w:pageBreakBefore w:val="0"/>
        <w:rPr/>
      </w:pPr>
      <w:r w:rsidDel="00000000" w:rsidR="00000000" w:rsidRPr="00000000">
        <w:rPr>
          <w:rtl w:val="0"/>
        </w:rPr>
        <w:t xml:space="preserve">        show yuri at thide</w:t>
      </w:r>
    </w:p>
    <w:p w:rsidR="00000000" w:rsidDel="00000000" w:rsidP="00000000" w:rsidRDefault="00000000" w:rsidRPr="00000000" w14:paraId="000003D1">
      <w:pPr>
        <w:pageBreakBefore w:val="0"/>
        <w:rPr/>
      </w:pPr>
      <w:r w:rsidDel="00000000" w:rsidR="00000000" w:rsidRPr="00000000">
        <w:rPr>
          <w:rtl w:val="0"/>
        </w:rPr>
        <w:t xml:space="preserve">        hide yuri</w:t>
      </w:r>
    </w:p>
    <w:p w:rsidR="00000000" w:rsidDel="00000000" w:rsidP="00000000" w:rsidRDefault="00000000" w:rsidRPr="00000000" w14:paraId="000003D2">
      <w:pPr>
        <w:pageBreakBefore w:val="0"/>
        <w:rPr/>
      </w:pPr>
      <w:r w:rsidDel="00000000" w:rsidR="00000000" w:rsidRPr="00000000">
        <w:rPr>
          <w:rtl w:val="0"/>
        </w:rPr>
        <w:t xml:space="preserve">        "..."</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t xml:space="preserve">    if book == 3:</w:t>
      </w:r>
    </w:p>
    <w:p w:rsidR="00000000" w:rsidDel="00000000" w:rsidP="00000000" w:rsidRDefault="00000000" w:rsidRPr="00000000" w14:paraId="000003D5">
      <w:pPr>
        <w:pageBreakBefore w:val="0"/>
        <w:rPr/>
      </w:pPr>
      <w:r w:rsidDel="00000000" w:rsidR="00000000" w:rsidRPr="00000000">
        <w:rPr>
          <w:rtl w:val="0"/>
        </w:rPr>
        <w:t xml:space="preserve">        "This may be {i}really{/i} childish."</w:t>
      </w:r>
    </w:p>
    <w:p w:rsidR="00000000" w:rsidDel="00000000" w:rsidP="00000000" w:rsidRDefault="00000000" w:rsidRPr="00000000" w14:paraId="000003D6">
      <w:pPr>
        <w:pageBreakBefore w:val="0"/>
        <w:rPr/>
      </w:pPr>
      <w:r w:rsidDel="00000000" w:rsidR="00000000" w:rsidRPr="00000000">
        <w:rPr>
          <w:rtl w:val="0"/>
        </w:rPr>
        <w:t xml:space="preserve">        "But, maybe she </w:t>
      </w:r>
      <w:r w:rsidDel="00000000" w:rsidR="00000000" w:rsidRPr="00000000">
        <w:rPr>
          <w:rtl w:val="0"/>
        </w:rPr>
        <w:t xml:space="preserve">will</w:t>
      </w:r>
      <w:r w:rsidDel="00000000" w:rsidR="00000000" w:rsidRPr="00000000">
        <w:rPr>
          <w:rtl w:val="0"/>
        </w:rPr>
        <w:t xml:space="preserve"> give this a chance."</w:t>
      </w:r>
    </w:p>
    <w:p w:rsidR="00000000" w:rsidDel="00000000" w:rsidP="00000000" w:rsidRDefault="00000000" w:rsidRPr="00000000" w14:paraId="000003D7">
      <w:pPr>
        <w:pageBreakBefore w:val="0"/>
        <w:rPr/>
      </w:pPr>
      <w:r w:rsidDel="00000000" w:rsidR="00000000" w:rsidRPr="00000000">
        <w:rPr>
          <w:rtl w:val="0"/>
        </w:rPr>
        <w:t xml:space="preserve">        "I hope."</w:t>
      </w:r>
    </w:p>
    <w:p w:rsidR="00000000" w:rsidDel="00000000" w:rsidP="00000000" w:rsidRDefault="00000000" w:rsidRPr="00000000" w14:paraId="000003D8">
      <w:pPr>
        <w:pageBreakBefore w:val="0"/>
        <w:rPr/>
      </w:pPr>
      <w:r w:rsidDel="00000000" w:rsidR="00000000" w:rsidRPr="00000000">
        <w:rPr>
          <w:rtl w:val="0"/>
        </w:rPr>
        <w:t xml:space="preserve">        stop music fadeout 2.0</w:t>
      </w:r>
    </w:p>
    <w:p w:rsidR="00000000" w:rsidDel="00000000" w:rsidP="00000000" w:rsidRDefault="00000000" w:rsidRPr="00000000" w14:paraId="000003D9">
      <w:pPr>
        <w:pageBreakBefore w:val="0"/>
        <w:rPr/>
      </w:pPr>
      <w:r w:rsidDel="00000000" w:rsidR="00000000" w:rsidRPr="00000000">
        <w:rPr>
          <w:rtl w:val="0"/>
        </w:rPr>
        <w:t xml:space="preserve">        mc "Whoops, sorry, I’ll just go around-"</w:t>
      </w:r>
    </w:p>
    <w:p w:rsidR="00000000" w:rsidDel="00000000" w:rsidP="00000000" w:rsidRDefault="00000000" w:rsidRPr="00000000" w14:paraId="000003DA">
      <w:pPr>
        <w:pageBreakBefore w:val="0"/>
        <w:rPr/>
      </w:pPr>
      <w:r w:rsidDel="00000000" w:rsidR="00000000" w:rsidRPr="00000000">
        <w:rPr>
          <w:rtl w:val="0"/>
        </w:rPr>
        <w:t xml:space="preserve">        $ n_name = Karen</w:t>
      </w:r>
    </w:p>
    <w:p w:rsidR="00000000" w:rsidDel="00000000" w:rsidP="00000000" w:rsidRDefault="00000000" w:rsidRPr="00000000" w14:paraId="000003DB">
      <w:pPr>
        <w:pageBreakBefore w:val="0"/>
        <w:rPr/>
      </w:pPr>
      <w:r w:rsidDel="00000000" w:rsidR="00000000" w:rsidRPr="00000000">
        <w:rPr>
          <w:rtl w:val="0"/>
        </w:rPr>
        <w:t xml:space="preserve">        n "Hey, watch where </w:t>
      </w:r>
      <w:r w:rsidDel="00000000" w:rsidR="00000000" w:rsidRPr="00000000">
        <w:rPr>
          <w:rtl w:val="0"/>
        </w:rPr>
        <w:t xml:space="preserve">you're</w:t>
      </w:r>
      <w:r w:rsidDel="00000000" w:rsidR="00000000" w:rsidRPr="00000000">
        <w:rPr>
          <w:rtl w:val="0"/>
        </w:rPr>
        <w:t xml:space="preserve"> going."</w:t>
      </w:r>
    </w:p>
    <w:p w:rsidR="00000000" w:rsidDel="00000000" w:rsidP="00000000" w:rsidRDefault="00000000" w:rsidRPr="00000000" w14:paraId="000003DC">
      <w:pPr>
        <w:pageBreakBefore w:val="0"/>
        <w:rPr/>
      </w:pPr>
      <w:r w:rsidDel="00000000" w:rsidR="00000000" w:rsidRPr="00000000">
        <w:rPr>
          <w:rtl w:val="0"/>
        </w:rPr>
        <w:t xml:space="preserve">        mc "Sorry, I was just e</w:t>
      </w:r>
      <w:r w:rsidDel="00000000" w:rsidR="00000000" w:rsidRPr="00000000">
        <w:rPr>
          <w:rtl w:val="0"/>
        </w:rPr>
        <w:t xml:space="preserve">xcited</w:t>
      </w:r>
      <w:r w:rsidDel="00000000" w:rsidR="00000000" w:rsidRPr="00000000">
        <w:rPr>
          <w:rtl w:val="0"/>
        </w:rPr>
        <w:t xml:space="preserve"> is all."</w:t>
      </w:r>
    </w:p>
    <w:p w:rsidR="00000000" w:rsidDel="00000000" w:rsidP="00000000" w:rsidRDefault="00000000" w:rsidRPr="00000000" w14:paraId="000003DD">
      <w:pPr>
        <w:pageBreakBefore w:val="0"/>
        <w:rPr/>
      </w:pPr>
      <w:r w:rsidDel="00000000" w:rsidR="00000000" w:rsidRPr="00000000">
        <w:rPr>
          <w:rtl w:val="0"/>
        </w:rPr>
        <w:t xml:space="preserve">        n "That's no excuse, do you have any idea how busy I am."</w:t>
      </w:r>
    </w:p>
    <w:p w:rsidR="00000000" w:rsidDel="00000000" w:rsidP="00000000" w:rsidRDefault="00000000" w:rsidRPr="00000000" w14:paraId="000003DE">
      <w:pPr>
        <w:pageBreakBefore w:val="0"/>
        <w:rPr/>
      </w:pPr>
      <w:r w:rsidDel="00000000" w:rsidR="00000000" w:rsidRPr="00000000">
        <w:rPr>
          <w:rtl w:val="0"/>
        </w:rPr>
        <w:t xml:space="preserve">        "If </w:t>
      </w:r>
      <w:r w:rsidDel="00000000" w:rsidR="00000000" w:rsidRPr="00000000">
        <w:rPr>
          <w:rtl w:val="0"/>
        </w:rPr>
        <w:t xml:space="preserve">you're</w:t>
      </w:r>
      <w:r w:rsidDel="00000000" w:rsidR="00000000" w:rsidRPr="00000000">
        <w:rPr>
          <w:rtl w:val="0"/>
        </w:rPr>
        <w:t xml:space="preserve"> so busy then why are you talking at me."</w:t>
      </w:r>
    </w:p>
    <w:p w:rsidR="00000000" w:rsidDel="00000000" w:rsidP="00000000" w:rsidRDefault="00000000" w:rsidRPr="00000000" w14:paraId="000003DF">
      <w:pPr>
        <w:pageBreakBefore w:val="0"/>
        <w:rPr/>
      </w:pPr>
      <w:r w:rsidDel="00000000" w:rsidR="00000000" w:rsidRPr="00000000">
        <w:rPr>
          <w:rtl w:val="0"/>
        </w:rPr>
        <w:t xml:space="preserve">        mc "Sorry, I'll just keep moving on."</w:t>
      </w:r>
    </w:p>
    <w:p w:rsidR="00000000" w:rsidDel="00000000" w:rsidP="00000000" w:rsidRDefault="00000000" w:rsidRPr="00000000" w14:paraId="000003E0">
      <w:pPr>
        <w:pageBreakBefore w:val="0"/>
        <w:rPr/>
      </w:pPr>
      <w:r w:rsidDel="00000000" w:rsidR="00000000" w:rsidRPr="00000000">
        <w:rPr>
          <w:rtl w:val="0"/>
        </w:rPr>
        <w:t xml:space="preserve">        "While I started my haste I get grabbed by the arm."</w:t>
      </w:r>
    </w:p>
    <w:p w:rsidR="00000000" w:rsidDel="00000000" w:rsidP="00000000" w:rsidRDefault="00000000" w:rsidRPr="00000000" w14:paraId="000003E1">
      <w:pPr>
        <w:pageBreakBefore w:val="0"/>
        <w:rPr/>
      </w:pPr>
      <w:r w:rsidDel="00000000" w:rsidR="00000000" w:rsidRPr="00000000">
        <w:rPr>
          <w:rtl w:val="0"/>
        </w:rPr>
        <w:t xml:space="preserve">        </w:t>
      </w:r>
      <w:r w:rsidDel="00000000" w:rsidR="00000000" w:rsidRPr="00000000">
        <w:rPr>
          <w:rtl w:val="0"/>
        </w:rPr>
        <w:t xml:space="preserve">play music t7</w:t>
      </w: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tl w:val="0"/>
        </w:rPr>
        <w:t xml:space="preserve">        n "What's that book you have, it reminds me of </w:t>
      </w:r>
      <w:r w:rsidDel="00000000" w:rsidR="00000000" w:rsidRPr="00000000">
        <w:rPr>
          <w:rtl w:val="0"/>
        </w:rPr>
        <w:t xml:space="preserve">something</w:t>
      </w:r>
      <w:r w:rsidDel="00000000" w:rsidR="00000000" w:rsidRPr="00000000">
        <w:rPr>
          <w:rtl w:val="0"/>
        </w:rPr>
        <w:t xml:space="preserve">."</w:t>
      </w:r>
    </w:p>
    <w:p w:rsidR="00000000" w:rsidDel="00000000" w:rsidP="00000000" w:rsidRDefault="00000000" w:rsidRPr="00000000" w14:paraId="000003E3">
      <w:pPr>
        <w:pageBreakBefore w:val="0"/>
        <w:rPr/>
      </w:pPr>
      <w:r w:rsidDel="00000000" w:rsidR="00000000" w:rsidRPr="00000000">
        <w:rPr>
          <w:rtl w:val="0"/>
        </w:rPr>
        <w:t xml:space="preserve">        mc "Oh this, it's Captain Bimports. I picked it up a few seconds ago to read i-" (automatic next tine)</w:t>
      </w:r>
    </w:p>
    <w:p w:rsidR="00000000" w:rsidDel="00000000" w:rsidP="00000000" w:rsidRDefault="00000000" w:rsidRPr="00000000" w14:paraId="000003E4">
      <w:pPr>
        <w:pageBreakBefore w:val="0"/>
        <w:rPr/>
      </w:pPr>
      <w:r w:rsidDel="00000000" w:rsidR="00000000" w:rsidRPr="00000000">
        <w:rPr>
          <w:rtl w:val="0"/>
        </w:rPr>
        <w:t xml:space="preserve">        "She </w:t>
      </w:r>
      <w:r w:rsidDel="00000000" w:rsidR="00000000" w:rsidRPr="00000000">
        <w:rPr>
          <w:rtl w:val="0"/>
        </w:rPr>
        <w:t xml:space="preserve">takes</w:t>
      </w:r>
      <w:r w:rsidDel="00000000" w:rsidR="00000000" w:rsidRPr="00000000">
        <w:rPr>
          <w:rtl w:val="0"/>
        </w:rPr>
        <w:t xml:space="preserve"> the book out of my grasp to further inspect it."</w:t>
      </w:r>
    </w:p>
    <w:p w:rsidR="00000000" w:rsidDel="00000000" w:rsidP="00000000" w:rsidRDefault="00000000" w:rsidRPr="00000000" w14:paraId="000003E5">
      <w:pPr>
        <w:pageBreakBefore w:val="0"/>
        <w:rPr/>
      </w:pPr>
      <w:r w:rsidDel="00000000" w:rsidR="00000000" w:rsidRPr="00000000">
        <w:rPr>
          <w:rtl w:val="0"/>
        </w:rPr>
        <w:t xml:space="preserve">        n "Well duh </w:t>
      </w:r>
      <w:r w:rsidDel="00000000" w:rsidR="00000000" w:rsidRPr="00000000">
        <w:rPr>
          <w:rtl w:val="0"/>
        </w:rPr>
        <w:t xml:space="preserve">you're</w:t>
      </w:r>
      <w:r w:rsidDel="00000000" w:rsidR="00000000" w:rsidRPr="00000000">
        <w:rPr>
          <w:rtl w:val="0"/>
        </w:rPr>
        <w:t xml:space="preserve"> gonna read it. I mean what are you doing holding this book."</w:t>
      </w:r>
    </w:p>
    <w:p w:rsidR="00000000" w:rsidDel="00000000" w:rsidP="00000000" w:rsidRDefault="00000000" w:rsidRPr="00000000" w14:paraId="000003E6">
      <w:pPr>
        <w:pageBreakBefore w:val="0"/>
        <w:rPr/>
      </w:pPr>
      <w:r w:rsidDel="00000000" w:rsidR="00000000" w:rsidRPr="00000000">
        <w:rPr>
          <w:rtl w:val="0"/>
        </w:rPr>
        <w:t xml:space="preserve">        "The answer I want to give is 'To read it idiot, we're in a library,' but I refrain myself and give her the benefit of the doubt."</w:t>
      </w:r>
    </w:p>
    <w:p w:rsidR="00000000" w:rsidDel="00000000" w:rsidP="00000000" w:rsidRDefault="00000000" w:rsidRPr="00000000" w14:paraId="000003E7">
      <w:pPr>
        <w:pageBreakBefore w:val="0"/>
        <w:rPr/>
      </w:pPr>
      <w:r w:rsidDel="00000000" w:rsidR="00000000" w:rsidRPr="00000000">
        <w:rPr>
          <w:rtl w:val="0"/>
        </w:rPr>
        <w:t xml:space="preserve">        mc "I was interested in what I could get myself into."</w:t>
      </w:r>
    </w:p>
    <w:p w:rsidR="00000000" w:rsidDel="00000000" w:rsidP="00000000" w:rsidRDefault="00000000" w:rsidRPr="00000000" w14:paraId="000003E8">
      <w:pPr>
        <w:pageBreakBefore w:val="0"/>
        <w:rPr/>
      </w:pPr>
      <w:r w:rsidDel="00000000" w:rsidR="00000000" w:rsidRPr="00000000">
        <w:rPr>
          <w:rtl w:val="0"/>
        </w:rPr>
        <w:t xml:space="preserve">        n "Well don't even bother, this book is {i}absolutely{i/} awful."</w:t>
      </w:r>
    </w:p>
    <w:p w:rsidR="00000000" w:rsidDel="00000000" w:rsidP="00000000" w:rsidRDefault="00000000" w:rsidRPr="00000000" w14:paraId="000003E9">
      <w:pPr>
        <w:pageBreakBefore w:val="0"/>
        <w:rPr/>
      </w:pPr>
      <w:r w:rsidDel="00000000" w:rsidR="00000000" w:rsidRPr="00000000">
        <w:rPr>
          <w:rtl w:val="0"/>
        </w:rPr>
        <w:t xml:space="preserve">        mc "Oh, have you read the book yet?"</w:t>
      </w:r>
    </w:p>
    <w:p w:rsidR="00000000" w:rsidDel="00000000" w:rsidP="00000000" w:rsidRDefault="00000000" w:rsidRPr="00000000" w14:paraId="000003EA">
      <w:pPr>
        <w:pageBreakBefore w:val="0"/>
        <w:rPr/>
      </w:pPr>
      <w:r w:rsidDel="00000000" w:rsidR="00000000" w:rsidRPr="00000000">
        <w:rPr>
          <w:rtl w:val="0"/>
        </w:rPr>
        <w:t xml:space="preserve">        "I really doubt it, but her excuse for hating it can't be too dumb right, I mean it's for kids."</w:t>
      </w:r>
    </w:p>
    <w:p w:rsidR="00000000" w:rsidDel="00000000" w:rsidP="00000000" w:rsidRDefault="00000000" w:rsidRPr="00000000" w14:paraId="000003EB">
      <w:pPr>
        <w:pageBreakBefore w:val="0"/>
        <w:rPr/>
      </w:pPr>
      <w:r w:rsidDel="00000000" w:rsidR="00000000" w:rsidRPr="00000000">
        <w:rPr>
          <w:rtl w:val="0"/>
        </w:rPr>
        <w:t xml:space="preserve">        n "No, but I saw this post on my social media that said there were nazi symbols in the book."</w:t>
      </w:r>
    </w:p>
    <w:p w:rsidR="00000000" w:rsidDel="00000000" w:rsidP="00000000" w:rsidRDefault="00000000" w:rsidRPr="00000000" w14:paraId="000003EC">
      <w:pPr>
        <w:pageBreakBefore w:val="0"/>
        <w:rPr/>
      </w:pPr>
      <w:r w:rsidDel="00000000" w:rsidR="00000000" w:rsidRPr="00000000">
        <w:rPr>
          <w:rtl w:val="0"/>
        </w:rPr>
        <w:t xml:space="preserve">        n "How stupid of the author to include to include racist symbols to children and get some attention."</w:t>
      </w:r>
    </w:p>
    <w:p w:rsidR="00000000" w:rsidDel="00000000" w:rsidP="00000000" w:rsidRDefault="00000000" w:rsidRPr="00000000" w14:paraId="000003ED">
      <w:pPr>
        <w:pageBreakBefore w:val="0"/>
        <w:rPr/>
      </w:pPr>
      <w:r w:rsidDel="00000000" w:rsidR="00000000" w:rsidRPr="00000000">
        <w:rPr>
          <w:rtl w:val="0"/>
        </w:rPr>
        <w:t xml:space="preserve">        n "You really should be grateful I was here, stopping you from being infected."</w:t>
      </w:r>
    </w:p>
    <w:p w:rsidR="00000000" w:rsidDel="00000000" w:rsidP="00000000" w:rsidRDefault="00000000" w:rsidRPr="00000000" w14:paraId="000003EE">
      <w:pPr>
        <w:pageBreakBefore w:val="0"/>
        <w:rPr/>
      </w:pPr>
      <w:r w:rsidDel="00000000" w:rsidR="00000000" w:rsidRPr="00000000">
        <w:rPr>
          <w:rtl w:val="0"/>
        </w:rPr>
        <w:t xml:space="preserve">        "Alright, I've hit the limit of my patience, I'm leaving."</w:t>
      </w:r>
    </w:p>
    <w:p w:rsidR="00000000" w:rsidDel="00000000" w:rsidP="00000000" w:rsidRDefault="00000000" w:rsidRPr="00000000" w14:paraId="000003EF">
      <w:pPr>
        <w:pageBreakBefore w:val="0"/>
        <w:rPr/>
      </w:pPr>
      <w:r w:rsidDel="00000000" w:rsidR="00000000" w:rsidRPr="00000000">
        <w:rPr>
          <w:rtl w:val="0"/>
        </w:rPr>
        <w:t xml:space="preserve">        "I take back the book from her </w:t>
      </w:r>
      <w:r w:rsidDel="00000000" w:rsidR="00000000" w:rsidRPr="00000000">
        <w:rPr>
          <w:rtl w:val="0"/>
        </w:rPr>
        <w:t xml:space="preserve">hand and try</w:t>
      </w:r>
      <w:r w:rsidDel="00000000" w:rsidR="00000000" w:rsidRPr="00000000">
        <w:rPr>
          <w:rtl w:val="0"/>
        </w:rPr>
        <w:t xml:space="preserve"> moving past her, but then I'm cut off."</w:t>
      </w:r>
    </w:p>
    <w:p w:rsidR="00000000" w:rsidDel="00000000" w:rsidP="00000000" w:rsidRDefault="00000000" w:rsidRPr="00000000" w14:paraId="000003F0">
      <w:pPr>
        <w:pageBreakBefore w:val="0"/>
        <w:rPr/>
      </w:pPr>
      <w:r w:rsidDel="00000000" w:rsidR="00000000" w:rsidRPr="00000000">
        <w:rPr>
          <w:rtl w:val="0"/>
        </w:rPr>
        <w:t xml:space="preserve">        n "Hold up sweetie, I didn't say you could leave yet."</w:t>
      </w:r>
    </w:p>
    <w:p w:rsidR="00000000" w:rsidDel="00000000" w:rsidP="00000000" w:rsidRDefault="00000000" w:rsidRPr="00000000" w14:paraId="000003F1">
      <w:pPr>
        <w:pageBreakBefore w:val="0"/>
        <w:rPr/>
      </w:pPr>
      <w:r w:rsidDel="00000000" w:rsidR="00000000" w:rsidRPr="00000000">
        <w:rPr>
          <w:rtl w:val="0"/>
        </w:rPr>
        <w:t xml:space="preserve">        mc "Hey, what's your deal? I just want to go and read this already."</w:t>
      </w:r>
    </w:p>
    <w:p w:rsidR="00000000" w:rsidDel="00000000" w:rsidP="00000000" w:rsidRDefault="00000000" w:rsidRPr="00000000" w14:paraId="000003F2">
      <w:pPr>
        <w:pageBreakBefore w:val="0"/>
        <w:rPr/>
      </w:pPr>
      <w:r w:rsidDel="00000000" w:rsidR="00000000" w:rsidRPr="00000000">
        <w:rPr>
          <w:rtl w:val="0"/>
        </w:rPr>
        <w:t xml:space="preserve">        n "How inconsiderate of you to just take the book from my hand and try to walk off."</w:t>
      </w:r>
    </w:p>
    <w:p w:rsidR="00000000" w:rsidDel="00000000" w:rsidP="00000000" w:rsidRDefault="00000000" w:rsidRPr="00000000" w14:paraId="000003F3">
      <w:pPr>
        <w:pageBreakBefore w:val="0"/>
        <w:rPr/>
      </w:pPr>
      <w:r w:rsidDel="00000000" w:rsidR="00000000" w:rsidRPr="00000000">
        <w:rPr>
          <w:rtl w:val="0"/>
        </w:rPr>
        <w:t xml:space="preserve">        n "Let me tell you something. I've lived through alot in my life and I'm not about to be disrespected by some highschool brat. I'll have you know that my dad is a doctor and knows alot."</w:t>
      </w:r>
    </w:p>
    <w:p w:rsidR="00000000" w:rsidDel="00000000" w:rsidP="00000000" w:rsidRDefault="00000000" w:rsidRPr="00000000" w14:paraId="000003F4">
      <w:pPr>
        <w:pageBreakBefore w:val="0"/>
        <w:rPr/>
      </w:pPr>
      <w:r w:rsidDel="00000000" w:rsidR="00000000" w:rsidRPr="00000000">
        <w:rPr>
          <w:rtl w:val="0"/>
        </w:rPr>
        <w:t xml:space="preserve">        "I feel like I'm losing brain cells listening to this person. I just want to get back to Yuri already and forget about this. I avert my eyes to hopefully avoid the chatter."</w:t>
      </w:r>
    </w:p>
    <w:p w:rsidR="00000000" w:rsidDel="00000000" w:rsidP="00000000" w:rsidRDefault="00000000" w:rsidRPr="00000000" w14:paraId="000003F5">
      <w:pPr>
        <w:pageBreakBefore w:val="0"/>
        <w:rPr/>
      </w:pPr>
      <w:r w:rsidDel="00000000" w:rsidR="00000000" w:rsidRPr="00000000">
        <w:rPr>
          <w:rtl w:val="0"/>
        </w:rPr>
        <w:t xml:space="preserve">        n "Hey, don't you go ignoring me, I'm talking to you. You young people need to learn what respect is."</w:t>
      </w:r>
    </w:p>
    <w:p w:rsidR="00000000" w:rsidDel="00000000" w:rsidP="00000000" w:rsidRDefault="00000000" w:rsidRPr="00000000" w14:paraId="000003F6">
      <w:pPr>
        <w:pageBreakBefore w:val="0"/>
        <w:rPr/>
      </w:pPr>
      <w:r w:rsidDel="00000000" w:rsidR="00000000" w:rsidRPr="00000000">
        <w:rPr>
          <w:rtl w:val="0"/>
        </w:rPr>
        <w:t xml:space="preserve">        "My </w:t>
      </w:r>
      <w:r w:rsidDel="00000000" w:rsidR="00000000" w:rsidRPr="00000000">
        <w:rPr>
          <w:rtl w:val="0"/>
        </w:rPr>
        <w:t xml:space="preserve">patience</w:t>
      </w:r>
      <w:r w:rsidDel="00000000" w:rsidR="00000000" w:rsidRPr="00000000">
        <w:rPr>
          <w:rtl w:val="0"/>
        </w:rPr>
        <w:t xml:space="preserve"> is more dried up than kelp in the desert. I try walking of again but my arm gets grabbed by the woman."</w:t>
      </w:r>
    </w:p>
    <w:p w:rsidR="00000000" w:rsidDel="00000000" w:rsidP="00000000" w:rsidRDefault="00000000" w:rsidRPr="00000000" w14:paraId="000003F7">
      <w:pPr>
        <w:pageBreakBefore w:val="0"/>
        <w:rPr/>
      </w:pPr>
      <w:r w:rsidDel="00000000" w:rsidR="00000000" w:rsidRPr="00000000">
        <w:rPr>
          <w:rtl w:val="0"/>
        </w:rPr>
        <w:t xml:space="preserve">       n "Hey, stop walking off. I'm just </w:t>
      </w:r>
      <w:r w:rsidDel="00000000" w:rsidR="00000000" w:rsidRPr="00000000">
        <w:rPr>
          <w:rtl w:val="0"/>
        </w:rPr>
        <w:t xml:space="preserve">trying to get</w:t>
      </w:r>
      <w:r w:rsidDel="00000000" w:rsidR="00000000" w:rsidRPr="00000000">
        <w:rPr>
          <w:rtl w:val="0"/>
        </w:rPr>
        <w:t xml:space="preserve"> this disease away from human contact. It would be an absolute nightmare if there was a series of this."</w:t>
      </w:r>
    </w:p>
    <w:p w:rsidR="00000000" w:rsidDel="00000000" w:rsidP="00000000" w:rsidRDefault="00000000" w:rsidRPr="00000000" w14:paraId="000003F8">
      <w:pPr>
        <w:pageBreakBefore w:val="0"/>
        <w:rPr/>
      </w:pPr>
      <w:r w:rsidDel="00000000" w:rsidR="00000000" w:rsidRPr="00000000">
        <w:rPr>
          <w:rtl w:val="0"/>
        </w:rPr>
        <w:t xml:space="preserve">        mc "Yo, are you even aware of how many people get happy seeing this?"</w:t>
      </w:r>
    </w:p>
    <w:p w:rsidR="00000000" w:rsidDel="00000000" w:rsidP="00000000" w:rsidRDefault="00000000" w:rsidRPr="00000000" w14:paraId="000003F9">
      <w:pPr>
        <w:pageBreakBefore w:val="0"/>
        <w:rPr/>
      </w:pPr>
      <w:r w:rsidDel="00000000" w:rsidR="00000000" w:rsidRPr="00000000">
        <w:rPr>
          <w:rtl w:val="0"/>
        </w:rPr>
        <w:t xml:space="preserve">        n "That can't be true."</w:t>
      </w:r>
    </w:p>
    <w:p w:rsidR="00000000" w:rsidDel="00000000" w:rsidP="00000000" w:rsidRDefault="00000000" w:rsidRPr="00000000" w14:paraId="000003FA">
      <w:pPr>
        <w:pageBreakBefore w:val="0"/>
        <w:rPr/>
      </w:pPr>
      <w:r w:rsidDel="00000000" w:rsidR="00000000" w:rsidRPr="00000000">
        <w:rPr>
          <w:rtl w:val="0"/>
        </w:rPr>
        <w:t xml:space="preserve">        mc "Why not?</w:t>
      </w:r>
    </w:p>
    <w:p w:rsidR="00000000" w:rsidDel="00000000" w:rsidP="00000000" w:rsidRDefault="00000000" w:rsidRPr="00000000" w14:paraId="000003FB">
      <w:pPr>
        <w:pageBreakBefore w:val="0"/>
        <w:rPr/>
      </w:pPr>
      <w:r w:rsidDel="00000000" w:rsidR="00000000" w:rsidRPr="00000000">
        <w:rPr>
          <w:rtl w:val="0"/>
        </w:rPr>
        <w:t xml:space="preserve">       n "Because those books are </w:t>
      </w:r>
      <w:r w:rsidDel="00000000" w:rsidR="00000000" w:rsidRPr="00000000">
        <w:rPr>
          <w:rtl w:val="0"/>
        </w:rPr>
        <w:t xml:space="preserve">meant</w:t>
      </w:r>
      <w:r w:rsidDel="00000000" w:rsidR="00000000" w:rsidRPr="00000000">
        <w:rPr>
          <w:rtl w:val="0"/>
        </w:rPr>
        <w:t xml:space="preserve"> for little kids, anyone one mature should feel </w:t>
      </w:r>
      <w:r w:rsidDel="00000000" w:rsidR="00000000" w:rsidRPr="00000000">
        <w:rPr>
          <w:rtl w:val="0"/>
        </w:rPr>
        <w:t xml:space="preserve">embarrassed</w:t>
      </w:r>
      <w:r w:rsidDel="00000000" w:rsidR="00000000" w:rsidRPr="00000000">
        <w:rPr>
          <w:rtl w:val="0"/>
        </w:rPr>
        <w:t xml:space="preserve"> to like those things."</w:t>
      </w:r>
    </w:p>
    <w:p w:rsidR="00000000" w:rsidDel="00000000" w:rsidP="00000000" w:rsidRDefault="00000000" w:rsidRPr="00000000" w14:paraId="000003FC">
      <w:pPr>
        <w:pageBreakBefore w:val="0"/>
        <w:rPr/>
      </w:pPr>
      <w:r w:rsidDel="00000000" w:rsidR="00000000" w:rsidRPr="00000000">
        <w:rPr>
          <w:rtl w:val="0"/>
        </w:rPr>
        <w:t xml:space="preserve">        "My brain feels like it's melting through my ear canals. I wasn't aware this level of self-idealization was possible."</w:t>
      </w:r>
    </w:p>
    <w:p w:rsidR="00000000" w:rsidDel="00000000" w:rsidP="00000000" w:rsidRDefault="00000000" w:rsidRPr="00000000" w14:paraId="000003FD">
      <w:pPr>
        <w:pageBreakBefore w:val="0"/>
        <w:rPr/>
      </w:pPr>
      <w:r w:rsidDel="00000000" w:rsidR="00000000" w:rsidRPr="00000000">
        <w:rPr>
          <w:rtl w:val="0"/>
        </w:rPr>
        <w:t xml:space="preserve">        "She's the complete opposite of Yuri, completely uncaring for the people she speaks with. I just want to be with Yuri already."</w:t>
      </w:r>
    </w:p>
    <w:p w:rsidR="00000000" w:rsidDel="00000000" w:rsidP="00000000" w:rsidRDefault="00000000" w:rsidRPr="00000000" w14:paraId="000003FE">
      <w:pPr>
        <w:pageBreakBefore w:val="0"/>
        <w:rPr/>
      </w:pPr>
      <w:r w:rsidDel="00000000" w:rsidR="00000000" w:rsidRPr="00000000">
        <w:rPr>
          <w:rtl w:val="0"/>
        </w:rPr>
        <w:t xml:space="preserve">        "My wish is suddenly granted as Yuri walks around a shelf to find my predicament."</w:t>
      </w:r>
    </w:p>
    <w:p w:rsidR="00000000" w:rsidDel="00000000" w:rsidP="00000000" w:rsidRDefault="00000000" w:rsidRPr="00000000" w14:paraId="000003FF">
      <w:pPr>
        <w:pageBreakBefore w:val="0"/>
        <w:rPr/>
      </w:pPr>
      <w:r w:rsidDel="00000000" w:rsidR="00000000" w:rsidRPr="00000000">
        <w:rPr>
          <w:rtl w:val="0"/>
        </w:rPr>
        <w:t xml:space="preserve">        show yuri 1ba at t11 zorder 2</w:t>
      </w: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        y "Hey [player], are you there. You've been taking a bit of time and I was wondering</w:t>
      </w:r>
      <w:r w:rsidDel="00000000" w:rsidR="00000000" w:rsidRPr="00000000">
        <w:rPr>
          <w:rtl w:val="0"/>
        </w:rPr>
        <w:t xml:space="preserve"> if </w:t>
      </w:r>
      <w:r w:rsidDel="00000000" w:rsidR="00000000" w:rsidRPr="00000000">
        <w:rPr>
          <w:rtl w:val="0"/>
        </w:rPr>
        <w:t xml:space="preserve">you got lost."</w:t>
      </w:r>
    </w:p>
    <w:p w:rsidR="00000000" w:rsidDel="00000000" w:rsidP="00000000" w:rsidRDefault="00000000" w:rsidRPr="00000000" w14:paraId="00000401">
      <w:pPr>
        <w:pageBreakBefore w:val="0"/>
        <w:rPr/>
      </w:pPr>
      <w:r w:rsidDel="00000000" w:rsidR="00000000" w:rsidRPr="00000000">
        <w:rPr>
          <w:rtl w:val="0"/>
        </w:rPr>
        <w:t xml:space="preserve">        show yuri 2be at t11 zorder 2</w:t>
      </w: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        "Karen releases her grip from me when Yuri arrives and I grab the book from Karen's hand."</w:t>
      </w:r>
    </w:p>
    <w:p w:rsidR="00000000" w:rsidDel="00000000" w:rsidP="00000000" w:rsidRDefault="00000000" w:rsidRPr="00000000" w14:paraId="00000403">
      <w:pPr>
        <w:pageBreakBefore w:val="0"/>
        <w:rPr/>
      </w:pPr>
      <w:r w:rsidDel="00000000" w:rsidR="00000000" w:rsidRPr="00000000">
        <w:rPr>
          <w:rtl w:val="0"/>
        </w:rPr>
        <w:t xml:space="preserve">        n "Hey, I didn't say you could have that back."</w:t>
      </w:r>
    </w:p>
    <w:p w:rsidR="00000000" w:rsidDel="00000000" w:rsidP="00000000" w:rsidRDefault="00000000" w:rsidRPr="00000000" w14:paraId="00000404">
      <w:pPr>
        <w:pageBreakBefore w:val="0"/>
        <w:rPr/>
      </w:pPr>
      <w:r w:rsidDel="00000000" w:rsidR="00000000" w:rsidRPr="00000000">
        <w:rPr>
          <w:rtl w:val="0"/>
        </w:rPr>
        <w:t xml:space="preserve">        "Yuri</w:t>
      </w:r>
      <w:r w:rsidDel="00000000" w:rsidR="00000000" w:rsidRPr="00000000">
        <w:rPr>
          <w:rtl w:val="0"/>
        </w:rPr>
        <w:t xml:space="preserve"> immediately</w:t>
      </w:r>
      <w:r w:rsidDel="00000000" w:rsidR="00000000" w:rsidRPr="00000000">
        <w:rPr>
          <w:rtl w:val="0"/>
        </w:rPr>
        <w:t xml:space="preserve"> hears the tone from Karen's voice and gets the same vibe I'm getting."</w:t>
      </w:r>
    </w:p>
    <w:p w:rsidR="00000000" w:rsidDel="00000000" w:rsidP="00000000" w:rsidRDefault="00000000" w:rsidRPr="00000000" w14:paraId="00000405">
      <w:pPr>
        <w:pageBreakBefore w:val="0"/>
        <w:rPr/>
      </w:pPr>
      <w:r w:rsidDel="00000000" w:rsidR="00000000" w:rsidRPr="00000000">
        <w:rPr>
          <w:rtl w:val="0"/>
        </w:rPr>
        <w:t xml:space="preserve">        y "[player], is she making you</w:t>
      </w:r>
      <w:r w:rsidDel="00000000" w:rsidR="00000000" w:rsidRPr="00000000">
        <w:rPr>
          <w:rtl w:val="0"/>
        </w:rPr>
        <w:t xml:space="preserve"> uncomfortable</w:t>
      </w:r>
      <w:r w:rsidDel="00000000" w:rsidR="00000000" w:rsidRPr="00000000">
        <w:rPr>
          <w:rtl w:val="0"/>
        </w:rPr>
        <w:t xml:space="preserve">?"</w:t>
      </w:r>
    </w:p>
    <w:p w:rsidR="00000000" w:rsidDel="00000000" w:rsidP="00000000" w:rsidRDefault="00000000" w:rsidRPr="00000000" w14:paraId="00000406">
      <w:pPr>
        <w:pageBreakBefore w:val="0"/>
        <w:rPr/>
      </w:pPr>
      <w:r w:rsidDel="00000000" w:rsidR="00000000" w:rsidRPr="00000000">
        <w:rPr>
          <w:rtl w:val="0"/>
        </w:rPr>
        <w:t xml:space="preserve">        mc "I nod my head at her and manage my way to Yuri, but more yelling comes from Karen."</w:t>
      </w:r>
    </w:p>
    <w:p w:rsidR="00000000" w:rsidDel="00000000" w:rsidP="00000000" w:rsidRDefault="00000000" w:rsidRPr="00000000" w14:paraId="00000407">
      <w:pPr>
        <w:pageBreakBefore w:val="0"/>
        <w:rPr/>
      </w:pPr>
      <w:r w:rsidDel="00000000" w:rsidR="00000000" w:rsidRPr="00000000">
        <w:rPr>
          <w:rtl w:val="0"/>
        </w:rPr>
        <w:t xml:space="preserve">        n "Are you really just gonna ignore me like that. I'll just tell this girlfriend you have about how you snatched that book out of my hand."</w:t>
      </w:r>
    </w:p>
    <w:p w:rsidR="00000000" w:rsidDel="00000000" w:rsidP="00000000" w:rsidRDefault="00000000" w:rsidRPr="00000000" w14:paraId="00000408">
      <w:pPr>
        <w:pageBreakBefore w:val="0"/>
        <w:rPr/>
      </w:pPr>
      <w:r w:rsidDel="00000000" w:rsidR="00000000" w:rsidRPr="00000000">
        <w:rPr>
          <w:rtl w:val="0"/>
        </w:rPr>
        <w:t xml:space="preserve">        y "[player], did you steal this book from her?"</w:t>
      </w:r>
    </w:p>
    <w:p w:rsidR="00000000" w:rsidDel="00000000" w:rsidP="00000000" w:rsidRDefault="00000000" w:rsidRPr="00000000" w14:paraId="00000409">
      <w:pPr>
        <w:pageBreakBefore w:val="0"/>
        <w:rPr/>
      </w:pPr>
      <w:r w:rsidDel="00000000" w:rsidR="00000000" w:rsidRPr="00000000">
        <w:rPr>
          <w:rtl w:val="0"/>
        </w:rPr>
        <w:t xml:space="preserve">        "I nod my head no, </w:t>
      </w:r>
      <w:r w:rsidDel="00000000" w:rsidR="00000000" w:rsidRPr="00000000">
        <w:rPr>
          <w:rtl w:val="0"/>
        </w:rPr>
        <w:t xml:space="preserve">which</w:t>
      </w:r>
      <w:r w:rsidDel="00000000" w:rsidR="00000000" w:rsidRPr="00000000">
        <w:rPr>
          <w:rtl w:val="0"/>
        </w:rPr>
        <w:t xml:space="preserve"> was all that Yuri needed."</w:t>
      </w:r>
    </w:p>
    <w:p w:rsidR="00000000" w:rsidDel="00000000" w:rsidP="00000000" w:rsidRDefault="00000000" w:rsidRPr="00000000" w14:paraId="0000040A">
      <w:pPr>
        <w:pageBreakBefore w:val="0"/>
        <w:rPr/>
      </w:pPr>
      <w:r w:rsidDel="00000000" w:rsidR="00000000" w:rsidRPr="00000000">
        <w:rPr>
          <w:rtl w:val="0"/>
        </w:rPr>
        <w:t xml:space="preserve">        "Yuri walks up to the lady, the most</w:t>
      </w:r>
      <w:r w:rsidDel="00000000" w:rsidR="00000000" w:rsidRPr="00000000">
        <w:rPr>
          <w:rtl w:val="0"/>
        </w:rPr>
        <w:t xml:space="preserve"> fierce</w:t>
      </w:r>
      <w:r w:rsidDel="00000000" w:rsidR="00000000" w:rsidRPr="00000000">
        <w:rPr>
          <w:rtl w:val="0"/>
        </w:rPr>
        <w:t xml:space="preserve"> I've ever seen of her."</w:t>
      </w:r>
    </w:p>
    <w:p w:rsidR="00000000" w:rsidDel="00000000" w:rsidP="00000000" w:rsidRDefault="00000000" w:rsidRPr="00000000" w14:paraId="0000040B">
      <w:pPr>
        <w:pageBreakBefore w:val="0"/>
        <w:rPr/>
      </w:pPr>
      <w:r w:rsidDel="00000000" w:rsidR="00000000" w:rsidRPr="00000000">
        <w:rPr>
          <w:rtl w:val="0"/>
        </w:rPr>
        <w:t xml:space="preserve">        y "</w:t>
      </w:r>
      <w:r w:rsidDel="00000000" w:rsidR="00000000" w:rsidRPr="00000000">
        <w:rPr>
          <w:rtl w:val="0"/>
        </w:rPr>
        <w:t xml:space="preserve">Madam</w:t>
      </w:r>
      <w:r w:rsidDel="00000000" w:rsidR="00000000" w:rsidRPr="00000000">
        <w:rPr>
          <w:rtl w:val="0"/>
        </w:rPr>
        <w:t xml:space="preserve">, are you aware of how </w:t>
      </w:r>
      <w:r w:rsidDel="00000000" w:rsidR="00000000" w:rsidRPr="00000000">
        <w:rPr>
          <w:rtl w:val="0"/>
        </w:rPr>
        <w:t xml:space="preserve">uncomfortable</w:t>
      </w:r>
      <w:r w:rsidDel="00000000" w:rsidR="00000000" w:rsidRPr="00000000">
        <w:rPr>
          <w:rtl w:val="0"/>
        </w:rPr>
        <w:t xml:space="preserve"> your making [player] </w:t>
      </w:r>
      <w:r w:rsidDel="00000000" w:rsidR="00000000" w:rsidRPr="00000000">
        <w:rPr>
          <w:rtl w:val="0"/>
        </w:rPr>
        <w:t xml:space="preserve">right </w:t>
      </w:r>
      <w:r w:rsidDel="00000000" w:rsidR="00000000" w:rsidRPr="00000000">
        <w:rPr>
          <w:rtl w:val="0"/>
        </w:rPr>
        <w:t xml:space="preserve">now."</w:t>
      </w:r>
    </w:p>
    <w:p w:rsidR="00000000" w:rsidDel="00000000" w:rsidP="00000000" w:rsidRDefault="00000000" w:rsidRPr="00000000" w14:paraId="0000040C">
      <w:pPr>
        <w:pageBreakBefore w:val="0"/>
        <w:rPr/>
      </w:pPr>
      <w:r w:rsidDel="00000000" w:rsidR="00000000" w:rsidRPr="00000000">
        <w:rPr>
          <w:rtl w:val="0"/>
        </w:rPr>
        <w:t xml:space="preserve">        n "Are you seriously telling me how </w:t>
      </w:r>
      <w:r w:rsidDel="00000000" w:rsidR="00000000" w:rsidRPr="00000000">
        <w:rPr>
          <w:rtl w:val="0"/>
        </w:rPr>
        <w:t xml:space="preserve">uncomfortable</w:t>
      </w:r>
      <w:r w:rsidDel="00000000" w:rsidR="00000000" w:rsidRPr="00000000">
        <w:rPr>
          <w:rtl w:val="0"/>
        </w:rPr>
        <w:t xml:space="preserve"> he is right now. Do you even </w:t>
      </w:r>
      <w:r w:rsidDel="00000000" w:rsidR="00000000" w:rsidRPr="00000000">
        <w:rPr>
          <w:rtl w:val="0"/>
        </w:rPr>
        <w:t xml:space="preserve">know how disrespectful</w:t>
      </w:r>
      <w:r w:rsidDel="00000000" w:rsidR="00000000" w:rsidRPr="00000000">
        <w:rPr>
          <w:rtl w:val="0"/>
        </w:rPr>
        <w:t xml:space="preserve"> he has been to </w:t>
      </w:r>
      <w:r w:rsidDel="00000000" w:rsidR="00000000" w:rsidRPr="00000000">
        <w:rPr>
          <w:rtl w:val="0"/>
        </w:rPr>
        <w:t xml:space="preserve">me? </w:t>
      </w:r>
      <w:r w:rsidDel="00000000" w:rsidR="00000000" w:rsidRPr="00000000">
        <w:rPr>
          <w:rtl w:val="0"/>
        </w:rPr>
        <w:t xml:space="preserve">He tried to walk away with that horrid book."</w:t>
      </w:r>
    </w:p>
    <w:p w:rsidR="00000000" w:rsidDel="00000000" w:rsidP="00000000" w:rsidRDefault="00000000" w:rsidRPr="00000000" w14:paraId="0000040D">
      <w:pPr>
        <w:pageBreakBefore w:val="0"/>
        <w:rPr/>
      </w:pPr>
      <w:r w:rsidDel="00000000" w:rsidR="00000000" w:rsidRPr="00000000">
        <w:rPr>
          <w:rtl w:val="0"/>
        </w:rPr>
        <w:t xml:space="preserve">        "Yuri didn't take that last statement well."</w:t>
      </w:r>
    </w:p>
    <w:p w:rsidR="00000000" w:rsidDel="00000000" w:rsidP="00000000" w:rsidRDefault="00000000" w:rsidRPr="00000000" w14:paraId="0000040E">
      <w:pPr>
        <w:pageBreakBefore w:val="0"/>
        <w:rPr/>
      </w:pPr>
      <w:r w:rsidDel="00000000" w:rsidR="00000000" w:rsidRPr="00000000">
        <w:rPr>
          <w:rtl w:val="0"/>
        </w:rPr>
        <w:t xml:space="preserve">        y "</w:t>
      </w:r>
      <w:r w:rsidDel="00000000" w:rsidR="00000000" w:rsidRPr="00000000">
        <w:rPr>
          <w:rtl w:val="0"/>
        </w:rPr>
        <w:t xml:space="preserve">Madam</w:t>
      </w:r>
      <w:r w:rsidDel="00000000" w:rsidR="00000000" w:rsidRPr="00000000">
        <w:rPr>
          <w:rtl w:val="0"/>
        </w:rPr>
        <w:t xml:space="preserve">, any attempt to better oneself with new information is admirable. So much can be learned from which we don't </w:t>
      </w:r>
      <w:r w:rsidDel="00000000" w:rsidR="00000000" w:rsidRPr="00000000">
        <w:rPr>
          <w:rtl w:val="0"/>
        </w:rPr>
        <w:t xml:space="preserve">believe</w:t>
      </w:r>
      <w:r w:rsidDel="00000000" w:rsidR="00000000" w:rsidRPr="00000000">
        <w:rPr>
          <w:rtl w:val="0"/>
        </w:rPr>
        <w:t xml:space="preserve"> we understand. If we push of what we don't accept just because it's different, we do less for ourselves over all. Are you aware of that?"</w:t>
      </w:r>
    </w:p>
    <w:p w:rsidR="00000000" w:rsidDel="00000000" w:rsidP="00000000" w:rsidRDefault="00000000" w:rsidRPr="00000000" w14:paraId="0000040F">
      <w:pPr>
        <w:pageBreakBefore w:val="0"/>
        <w:rPr/>
      </w:pPr>
      <w:r w:rsidDel="00000000" w:rsidR="00000000" w:rsidRPr="00000000">
        <w:rPr>
          <w:rtl w:val="0"/>
        </w:rPr>
        <w:t xml:space="preserve">        n "I'm aware that </w:t>
      </w:r>
      <w:r w:rsidDel="00000000" w:rsidR="00000000" w:rsidRPr="00000000">
        <w:rPr>
          <w:rtl w:val="0"/>
        </w:rPr>
        <w:t xml:space="preserve">you're</w:t>
      </w:r>
      <w:r w:rsidDel="00000000" w:rsidR="00000000" w:rsidRPr="00000000">
        <w:rPr>
          <w:rtl w:val="0"/>
        </w:rPr>
        <w:t xml:space="preserve"> defending this boy with your lovey dovey words. What makes you think I'll just walk away from you now."</w:t>
      </w:r>
    </w:p>
    <w:p w:rsidR="00000000" w:rsidDel="00000000" w:rsidP="00000000" w:rsidRDefault="00000000" w:rsidRPr="00000000" w14:paraId="00000410">
      <w:pPr>
        <w:pageBreakBefore w:val="0"/>
        <w:rPr/>
      </w:pPr>
      <w:r w:rsidDel="00000000" w:rsidR="00000000" w:rsidRPr="00000000">
        <w:rPr>
          <w:rtl w:val="0"/>
        </w:rPr>
        <w:t xml:space="preserve">        "This woman won't go away no matter what we do. My brain racks about how Yuri and I can avoid this woman, but Yuri starts going again."</w:t>
      </w:r>
    </w:p>
    <w:p w:rsidR="00000000" w:rsidDel="00000000" w:rsidP="00000000" w:rsidRDefault="00000000" w:rsidRPr="00000000" w14:paraId="00000411">
      <w:pPr>
        <w:pageBreakBefore w:val="0"/>
        <w:rPr/>
      </w:pPr>
      <w:r w:rsidDel="00000000" w:rsidR="00000000" w:rsidRPr="00000000">
        <w:rPr>
          <w:rtl w:val="0"/>
        </w:rPr>
        <w:t xml:space="preserve">        y "You talk as if our differences only </w:t>
      </w:r>
      <w:r w:rsidDel="00000000" w:rsidR="00000000" w:rsidRPr="00000000">
        <w:rPr>
          <w:rtl w:val="0"/>
        </w:rPr>
        <w:t xml:space="preserve">separate</w:t>
      </w:r>
      <w:r w:rsidDel="00000000" w:rsidR="00000000" w:rsidRPr="00000000">
        <w:rPr>
          <w:rtl w:val="0"/>
        </w:rPr>
        <w:t xml:space="preserve"> and divide </w:t>
      </w:r>
      <w:r w:rsidDel="00000000" w:rsidR="00000000" w:rsidRPr="00000000">
        <w:rPr>
          <w:rtl w:val="0"/>
        </w:rPr>
        <w:t xml:space="preserve">us bu</w:t>
      </w:r>
      <w:r w:rsidDel="00000000" w:rsidR="00000000" w:rsidRPr="00000000">
        <w:rPr>
          <w:rtl w:val="0"/>
        </w:rPr>
        <w:t xml:space="preserve">t what I find to be the truth i that our differences can bring people together. Just like it did with me and the administration of this library. So if you would like to be a visitor here, I would suggest you end your foolish behavior."</w:t>
      </w:r>
    </w:p>
    <w:p w:rsidR="00000000" w:rsidDel="00000000" w:rsidP="00000000" w:rsidRDefault="00000000" w:rsidRPr="00000000" w14:paraId="00000412">
      <w:pPr>
        <w:pageBreakBefore w:val="0"/>
        <w:rPr/>
      </w:pPr>
      <w:r w:rsidDel="00000000" w:rsidR="00000000" w:rsidRPr="00000000">
        <w:rPr>
          <w:rtl w:val="0"/>
        </w:rPr>
        <w:t xml:space="preserve">        "For what feels like forever, we finally get this woman to shut up."</w:t>
      </w:r>
    </w:p>
    <w:p w:rsidR="00000000" w:rsidDel="00000000" w:rsidP="00000000" w:rsidRDefault="00000000" w:rsidRPr="00000000" w14:paraId="00000413">
      <w:pPr>
        <w:pageBreakBefore w:val="0"/>
        <w:rPr/>
      </w:pPr>
      <w:r w:rsidDel="00000000" w:rsidR="00000000" w:rsidRPr="00000000">
        <w:rPr>
          <w:rtl w:val="0"/>
        </w:rPr>
        <w:t xml:space="preserve">        n "Right. Um, guess I'll be going now. Have a nice day."</w:t>
      </w:r>
    </w:p>
    <w:p w:rsidR="00000000" w:rsidDel="00000000" w:rsidP="00000000" w:rsidRDefault="00000000" w:rsidRPr="00000000" w14:paraId="00000414">
      <w:pPr>
        <w:pageBreakBefore w:val="0"/>
        <w:rPr/>
      </w:pPr>
      <w:r w:rsidDel="00000000" w:rsidR="00000000" w:rsidRPr="00000000">
        <w:rPr>
          <w:rtl w:val="0"/>
        </w:rPr>
        <w:t xml:space="preserve">        "Karen leaves at a great pace, finally leaving Yuri and me alone.</w:t>
      </w:r>
    </w:p>
    <w:p w:rsidR="00000000" w:rsidDel="00000000" w:rsidP="00000000" w:rsidRDefault="00000000" w:rsidRPr="00000000" w14:paraId="00000415">
      <w:pPr>
        <w:pageBreakBefore w:val="0"/>
        <w:rPr/>
      </w:pPr>
      <w:r w:rsidDel="00000000" w:rsidR="00000000" w:rsidRPr="00000000">
        <w:rPr>
          <w:rtl w:val="0"/>
        </w:rPr>
        <w:t xml:space="preserve">        stop music fadeout 3.0</w:t>
      </w:r>
    </w:p>
    <w:p w:rsidR="00000000" w:rsidDel="00000000" w:rsidP="00000000" w:rsidRDefault="00000000" w:rsidRPr="00000000" w14:paraId="00000416">
      <w:pPr>
        <w:pageBreakBefore w:val="0"/>
        <w:rPr/>
      </w:pPr>
      <w:r w:rsidDel="00000000" w:rsidR="00000000" w:rsidRPr="00000000">
        <w:rPr>
          <w:rtl w:val="0"/>
        </w:rPr>
        <w:t xml:space="preserve">        pause 3.0</w:t>
      </w:r>
    </w:p>
    <w:p w:rsidR="00000000" w:rsidDel="00000000" w:rsidP="00000000" w:rsidRDefault="00000000" w:rsidRPr="00000000" w14:paraId="00000417">
      <w:pPr>
        <w:pageBreakBefore w:val="0"/>
        <w:rPr/>
      </w:pPr>
      <w:r w:rsidDel="00000000" w:rsidR="00000000" w:rsidRPr="00000000">
        <w:rPr>
          <w:rtl w:val="0"/>
        </w:rPr>
        <w:t xml:space="preserve">        $ n_name = Natsuki</w:t>
      </w:r>
    </w:p>
    <w:p w:rsidR="00000000" w:rsidDel="00000000" w:rsidP="00000000" w:rsidRDefault="00000000" w:rsidRPr="00000000" w14:paraId="00000418">
      <w:pPr>
        <w:pageBreakBefore w:val="0"/>
        <w:rPr/>
      </w:pPr>
      <w:r w:rsidDel="00000000" w:rsidR="00000000" w:rsidRPr="00000000">
        <w:rPr>
          <w:rtl w:val="0"/>
        </w:rPr>
        <w:t xml:space="preserve">        mc "Y-Yuri."</w:t>
      </w:r>
    </w:p>
    <w:p w:rsidR="00000000" w:rsidDel="00000000" w:rsidP="00000000" w:rsidRDefault="00000000" w:rsidRPr="00000000" w14:paraId="00000419">
      <w:pPr>
        <w:pageBreakBefore w:val="0"/>
        <w:rPr/>
      </w:pPr>
      <w:r w:rsidDel="00000000" w:rsidR="00000000" w:rsidRPr="00000000">
        <w:rPr>
          <w:rtl w:val="0"/>
        </w:rPr>
        <w:t xml:space="preserve">        show yuri 3bp at t11 zorder 2</w:t>
      </w:r>
    </w:p>
    <w:p w:rsidR="00000000" w:rsidDel="00000000" w:rsidP="00000000" w:rsidRDefault="00000000" w:rsidRPr="00000000" w14:paraId="0000041A">
      <w:pPr>
        <w:pageBreakBefore w:val="0"/>
        <w:rPr/>
      </w:pPr>
      <w:r w:rsidDel="00000000" w:rsidR="00000000" w:rsidRPr="00000000">
        <w:rPr>
          <w:rtl w:val="0"/>
        </w:rPr>
        <w:t xml:space="preserve">        "Suddenly at my voice, Yuri calmed herself."</w:t>
      </w:r>
    </w:p>
    <w:p w:rsidR="00000000" w:rsidDel="00000000" w:rsidP="00000000" w:rsidRDefault="00000000" w:rsidRPr="00000000" w14:paraId="0000041B">
      <w:pPr>
        <w:pageBreakBefore w:val="0"/>
        <w:rPr/>
      </w:pPr>
      <w:r w:rsidDel="00000000" w:rsidR="00000000" w:rsidRPr="00000000">
        <w:rPr>
          <w:rtl w:val="0"/>
        </w:rPr>
        <w:t xml:space="preserve">        y 2bn "I-what?"</w:t>
      </w:r>
    </w:p>
    <w:p w:rsidR="00000000" w:rsidDel="00000000" w:rsidP="00000000" w:rsidRDefault="00000000" w:rsidRPr="00000000" w14:paraId="0000041C">
      <w:pPr>
        <w:pageBreakBefore w:val="0"/>
        <w:rPr/>
      </w:pPr>
      <w:r w:rsidDel="00000000" w:rsidR="00000000" w:rsidRPr="00000000">
        <w:rPr>
          <w:rtl w:val="0"/>
        </w:rPr>
        <w:t xml:space="preserve">        y 1bo "How did I?"</w:t>
      </w:r>
    </w:p>
    <w:p w:rsidR="00000000" w:rsidDel="00000000" w:rsidP="00000000" w:rsidRDefault="00000000" w:rsidRPr="00000000" w14:paraId="0000041D">
      <w:pPr>
        <w:pageBreakBefore w:val="0"/>
        <w:rPr/>
      </w:pPr>
      <w:r w:rsidDel="00000000" w:rsidR="00000000" w:rsidRPr="00000000">
        <w:rPr>
          <w:rtl w:val="0"/>
        </w:rPr>
        <w:t xml:space="preserve">        y 3bp "And when?"</w:t>
      </w:r>
    </w:p>
    <w:p w:rsidR="00000000" w:rsidDel="00000000" w:rsidP="00000000" w:rsidRDefault="00000000" w:rsidRPr="00000000" w14:paraId="0000041E">
      <w:pPr>
        <w:pageBreakBefore w:val="0"/>
        <w:rPr/>
      </w:pPr>
      <w:r w:rsidDel="00000000" w:rsidR="00000000" w:rsidRPr="00000000">
        <w:rPr>
          <w:rtl w:val="0"/>
        </w:rPr>
        <w:t xml:space="preserve">        "It seems even Yuri is unaware of what she has done."</w:t>
      </w:r>
    </w:p>
    <w:p w:rsidR="00000000" w:rsidDel="00000000" w:rsidP="00000000" w:rsidRDefault="00000000" w:rsidRPr="00000000" w14:paraId="0000041F">
      <w:pPr>
        <w:pageBreakBefore w:val="0"/>
        <w:rPr/>
      </w:pPr>
      <w:r w:rsidDel="00000000" w:rsidR="00000000" w:rsidRPr="00000000">
        <w:rPr>
          <w:rtl w:val="0"/>
        </w:rPr>
        <w:t xml:space="preserve">        play music t10 fadein 2.0</w:t>
      </w:r>
    </w:p>
    <w:p w:rsidR="00000000" w:rsidDel="00000000" w:rsidP="00000000" w:rsidRDefault="00000000" w:rsidRPr="00000000" w14:paraId="00000420">
      <w:pPr>
        <w:pageBreakBefore w:val="0"/>
        <w:rPr/>
      </w:pPr>
      <w:r w:rsidDel="00000000" w:rsidR="00000000" w:rsidRPr="00000000">
        <w:rPr>
          <w:rtl w:val="0"/>
        </w:rPr>
        <w:t xml:space="preserve">        y 3bo "I’m, I’m so sorry [player], I had no intention to-"</w:t>
      </w:r>
    </w:p>
    <w:p w:rsidR="00000000" w:rsidDel="00000000" w:rsidP="00000000" w:rsidRDefault="00000000" w:rsidRPr="00000000" w14:paraId="00000421">
      <w:pPr>
        <w:pageBreakBefore w:val="0"/>
        <w:rPr/>
      </w:pPr>
      <w:r w:rsidDel="00000000" w:rsidR="00000000" w:rsidRPr="00000000">
        <w:rPr>
          <w:rtl w:val="0"/>
        </w:rPr>
        <w:t xml:space="preserve">        mc "No, don’t worry about it, you didn’t do anything wrong."</w:t>
      </w:r>
    </w:p>
    <w:p w:rsidR="00000000" w:rsidDel="00000000" w:rsidP="00000000" w:rsidRDefault="00000000" w:rsidRPr="00000000" w14:paraId="00000422">
      <w:pPr>
        <w:pageBreakBefore w:val="0"/>
        <w:rPr/>
      </w:pPr>
      <w:r w:rsidDel="00000000" w:rsidR="00000000" w:rsidRPr="00000000">
        <w:rPr>
          <w:rtl w:val="0"/>
        </w:rPr>
        <w:t xml:space="preserve">        show yuri 2bn at t11 zorder 2</w:t>
      </w:r>
    </w:p>
    <w:p w:rsidR="00000000" w:rsidDel="00000000" w:rsidP="00000000" w:rsidRDefault="00000000" w:rsidRPr="00000000" w14:paraId="00000423">
      <w:pPr>
        <w:pageBreakBefore w:val="0"/>
        <w:rPr/>
      </w:pPr>
      <w:r w:rsidDel="00000000" w:rsidR="00000000" w:rsidRPr="00000000">
        <w:rPr>
          <w:rtl w:val="0"/>
        </w:rPr>
        <w:t xml:space="preserve">        y 4bc "But I, I did something terrible."</w:t>
      </w:r>
    </w:p>
    <w:p w:rsidR="00000000" w:rsidDel="00000000" w:rsidP="00000000" w:rsidRDefault="00000000" w:rsidRPr="00000000" w14:paraId="00000424">
      <w:pPr>
        <w:pageBreakBefore w:val="0"/>
        <w:rPr/>
      </w:pPr>
      <w:r w:rsidDel="00000000" w:rsidR="00000000" w:rsidRPr="00000000">
        <w:rPr>
          <w:rtl w:val="0"/>
        </w:rPr>
        <w:t xml:space="preserve">        mc "No Yuri, you- you really helped me."</w:t>
      </w:r>
    </w:p>
    <w:p w:rsidR="00000000" w:rsidDel="00000000" w:rsidP="00000000" w:rsidRDefault="00000000" w:rsidRPr="00000000" w14:paraId="00000425">
      <w:pPr>
        <w:pageBreakBefore w:val="0"/>
        <w:rPr/>
      </w:pPr>
      <w:r w:rsidDel="00000000" w:rsidR="00000000" w:rsidRPr="00000000">
        <w:rPr>
          <w:rtl w:val="0"/>
        </w:rPr>
        <w:t xml:space="preserve">        "Yuri is seemingly about to break before speaking once more."</w:t>
      </w:r>
    </w:p>
    <w:p w:rsidR="00000000" w:rsidDel="00000000" w:rsidP="00000000" w:rsidRDefault="00000000" w:rsidRPr="00000000" w14:paraId="00000426">
      <w:pPr>
        <w:pageBreakBefore w:val="0"/>
        <w:rPr/>
      </w:pPr>
      <w:r w:rsidDel="00000000" w:rsidR="00000000" w:rsidRPr="00000000">
        <w:rPr>
          <w:rtl w:val="0"/>
        </w:rPr>
        <w:t xml:space="preserve">        y "Are you sure, I...did the right thing?"</w:t>
      </w:r>
    </w:p>
    <w:p w:rsidR="00000000" w:rsidDel="00000000" w:rsidP="00000000" w:rsidRDefault="00000000" w:rsidRPr="00000000" w14:paraId="00000427">
      <w:pPr>
        <w:pageBreakBefore w:val="0"/>
        <w:rPr/>
      </w:pPr>
      <w:r w:rsidDel="00000000" w:rsidR="00000000" w:rsidRPr="00000000">
        <w:rPr>
          <w:rtl w:val="0"/>
        </w:rPr>
        <w:t xml:space="preserve">        mc "Of course."</w:t>
      </w:r>
    </w:p>
    <w:p w:rsidR="00000000" w:rsidDel="00000000" w:rsidP="00000000" w:rsidRDefault="00000000" w:rsidRPr="00000000" w14:paraId="00000428">
      <w:pPr>
        <w:pageBreakBefore w:val="0"/>
        <w:rPr/>
      </w:pPr>
      <w:r w:rsidDel="00000000" w:rsidR="00000000" w:rsidRPr="00000000">
        <w:rPr>
          <w:rtl w:val="0"/>
        </w:rPr>
        <w:t xml:space="preserve">        y 2bv "W-Well."</w:t>
      </w:r>
    </w:p>
    <w:p w:rsidR="00000000" w:rsidDel="00000000" w:rsidP="00000000" w:rsidRDefault="00000000" w:rsidRPr="00000000" w14:paraId="00000429">
      <w:pPr>
        <w:pageBreakBefore w:val="0"/>
        <w:rPr/>
      </w:pPr>
      <w:r w:rsidDel="00000000" w:rsidR="00000000" w:rsidRPr="00000000">
        <w:rPr>
          <w:rtl w:val="0"/>
        </w:rPr>
        <w:t xml:space="preserve">        y 2bu "If you believe so."</w:t>
      </w:r>
    </w:p>
    <w:p w:rsidR="00000000" w:rsidDel="00000000" w:rsidP="00000000" w:rsidRDefault="00000000" w:rsidRPr="00000000" w14:paraId="0000042A">
      <w:pPr>
        <w:pageBreakBefore w:val="0"/>
        <w:rPr/>
      </w:pPr>
      <w:r w:rsidDel="00000000" w:rsidR="00000000" w:rsidRPr="00000000">
        <w:rPr>
          <w:rtl w:val="0"/>
        </w:rPr>
        <w:t xml:space="preserve">        "This date has gotten a lot more tense than I thought it would."</w:t>
      </w:r>
    </w:p>
    <w:p w:rsidR="00000000" w:rsidDel="00000000" w:rsidP="00000000" w:rsidRDefault="00000000" w:rsidRPr="00000000" w14:paraId="0000042B">
      <w:pPr>
        <w:pageBreakBefore w:val="0"/>
        <w:rPr/>
      </w:pPr>
      <w:r w:rsidDel="00000000" w:rsidR="00000000" w:rsidRPr="00000000">
        <w:rPr>
          <w:rtl w:val="0"/>
        </w:rPr>
        <w:t xml:space="preserve">        "Time to finally </w:t>
      </w:r>
      <w:r w:rsidDel="00000000" w:rsidR="00000000" w:rsidRPr="00000000">
        <w:rPr>
          <w:rtl w:val="0"/>
        </w:rPr>
        <w:t xml:space="preserve">read this</w:t>
      </w:r>
      <w:r w:rsidDel="00000000" w:rsidR="00000000" w:rsidRPr="00000000">
        <w:rPr>
          <w:rtl w:val="0"/>
        </w:rPr>
        <w:t xml:space="preserve"> book I guess."</w:t>
      </w:r>
    </w:p>
    <w:p w:rsidR="00000000" w:rsidDel="00000000" w:rsidP="00000000" w:rsidRDefault="00000000" w:rsidRPr="00000000" w14:paraId="0000042C">
      <w:pPr>
        <w:pageBreakBefore w:val="0"/>
        <w:rPr/>
      </w:pPr>
      <w:r w:rsidDel="00000000" w:rsidR="00000000" w:rsidRPr="00000000">
        <w:rPr>
          <w:rtl w:val="0"/>
        </w:rPr>
        <w:t xml:space="preserve">        mc "Let’s head back to our seats now."</w:t>
      </w:r>
    </w:p>
    <w:p w:rsidR="00000000" w:rsidDel="00000000" w:rsidP="00000000" w:rsidRDefault="00000000" w:rsidRPr="00000000" w14:paraId="0000042D">
      <w:pPr>
        <w:pageBreakBefore w:val="0"/>
        <w:rPr/>
      </w:pPr>
      <w:r w:rsidDel="00000000" w:rsidR="00000000" w:rsidRPr="00000000">
        <w:rPr>
          <w:rtl w:val="0"/>
        </w:rPr>
        <w:t xml:space="preserve">        y 1bs "Yeah"</w:t>
      </w:r>
    </w:p>
    <w:p w:rsidR="00000000" w:rsidDel="00000000" w:rsidP="00000000" w:rsidRDefault="00000000" w:rsidRPr="00000000" w14:paraId="0000042E">
      <w:pPr>
        <w:pageBreakBefore w:val="0"/>
        <w:rPr/>
      </w:pPr>
      <w:r w:rsidDel="00000000" w:rsidR="00000000" w:rsidRPr="00000000">
        <w:rPr>
          <w:rtl w:val="0"/>
        </w:rPr>
        <w:t xml:space="preserve">        stop music fadeout 3.0</w:t>
      </w:r>
    </w:p>
    <w:p w:rsidR="00000000" w:rsidDel="00000000" w:rsidP="00000000" w:rsidRDefault="00000000" w:rsidRPr="00000000" w14:paraId="0000042F">
      <w:pPr>
        <w:pageBreakBefore w:val="0"/>
        <w:rPr/>
      </w:pPr>
      <w:r w:rsidDel="00000000" w:rsidR="00000000" w:rsidRPr="00000000">
        <w:rPr>
          <w:rtl w:val="0"/>
        </w:rPr>
        <w:t xml:space="preserve">        scene bg bookstore</w:t>
      </w:r>
    </w:p>
    <w:p w:rsidR="00000000" w:rsidDel="00000000" w:rsidP="00000000" w:rsidRDefault="00000000" w:rsidRPr="00000000" w14:paraId="00000430">
      <w:pPr>
        <w:pageBreakBefore w:val="0"/>
        <w:rPr/>
      </w:pPr>
      <w:r w:rsidDel="00000000" w:rsidR="00000000" w:rsidRPr="00000000">
        <w:rPr>
          <w:rtl w:val="0"/>
        </w:rPr>
        <w:t xml:space="preserve">        with wipeleft</w:t>
      </w:r>
    </w:p>
    <w:p w:rsidR="00000000" w:rsidDel="00000000" w:rsidP="00000000" w:rsidRDefault="00000000" w:rsidRPr="00000000" w14:paraId="00000431">
      <w:pPr>
        <w:pageBreakBefore w:val="0"/>
        <w:rPr/>
      </w:pPr>
      <w:r w:rsidDel="00000000" w:rsidR="00000000" w:rsidRPr="00000000">
        <w:rPr>
          <w:rtl w:val="0"/>
        </w:rPr>
        <w:t xml:space="preserve">        play music t5</w:t>
      </w:r>
    </w:p>
    <w:p w:rsidR="00000000" w:rsidDel="00000000" w:rsidP="00000000" w:rsidRDefault="00000000" w:rsidRPr="00000000" w14:paraId="00000432">
      <w:pPr>
        <w:pageBreakBefore w:val="0"/>
        <w:rPr/>
      </w:pPr>
      <w:r w:rsidDel="00000000" w:rsidR="00000000" w:rsidRPr="00000000">
        <w:rPr>
          <w:rtl w:val="0"/>
        </w:rPr>
        <w:t xml:space="preserve">        show yuri 2bo at t11 zorder 2</w:t>
      </w:r>
    </w:p>
    <w:p w:rsidR="00000000" w:rsidDel="00000000" w:rsidP="00000000" w:rsidRDefault="00000000" w:rsidRPr="00000000" w14:paraId="00000433">
      <w:pPr>
        <w:pageBreakBefore w:val="0"/>
        <w:rPr/>
      </w:pPr>
      <w:r w:rsidDel="00000000" w:rsidR="00000000" w:rsidRPr="00000000">
        <w:rPr>
          <w:rtl w:val="0"/>
        </w:rPr>
        <w:t xml:space="preserve">        "Yuri’s face immediately changes when she sees the book’s cover."</w:t>
      </w:r>
    </w:p>
    <w:p w:rsidR="00000000" w:rsidDel="00000000" w:rsidP="00000000" w:rsidRDefault="00000000" w:rsidRPr="00000000" w14:paraId="00000434">
      <w:pPr>
        <w:pageBreakBefore w:val="0"/>
        <w:rPr/>
      </w:pPr>
      <w:r w:rsidDel="00000000" w:rsidR="00000000" w:rsidRPr="00000000">
        <w:rPr>
          <w:rtl w:val="0"/>
        </w:rPr>
        <w:t xml:space="preserve">        "She keeps looking at me with a questioning expression repeatedly."</w:t>
      </w:r>
    </w:p>
    <w:p w:rsidR="00000000" w:rsidDel="00000000" w:rsidP="00000000" w:rsidRDefault="00000000" w:rsidRPr="00000000" w14:paraId="00000435">
      <w:pPr>
        <w:pageBreakBefore w:val="0"/>
        <w:rPr/>
      </w:pPr>
      <w:r w:rsidDel="00000000" w:rsidR="00000000" w:rsidRPr="00000000">
        <w:rPr>
          <w:rtl w:val="0"/>
        </w:rPr>
        <w:t xml:space="preserve">        mc "Hey Yuri, is anything wrong."</w:t>
      </w:r>
    </w:p>
    <w:p w:rsidR="00000000" w:rsidDel="00000000" w:rsidP="00000000" w:rsidRDefault="00000000" w:rsidRPr="00000000" w14:paraId="00000436">
      <w:pPr>
        <w:pageBreakBefore w:val="0"/>
        <w:rPr/>
      </w:pPr>
      <w:r w:rsidDel="00000000" w:rsidR="00000000" w:rsidRPr="00000000">
        <w:rPr>
          <w:rtl w:val="0"/>
        </w:rPr>
        <w:t xml:space="preserve">        y 3bp "U-Uh, n-no."</w:t>
      </w:r>
    </w:p>
    <w:p w:rsidR="00000000" w:rsidDel="00000000" w:rsidP="00000000" w:rsidRDefault="00000000" w:rsidRPr="00000000" w14:paraId="00000437">
      <w:pPr>
        <w:pageBreakBefore w:val="0"/>
        <w:rPr/>
      </w:pPr>
      <w:r w:rsidDel="00000000" w:rsidR="00000000" w:rsidRPr="00000000">
        <w:rPr>
          <w:rtl w:val="0"/>
        </w:rPr>
        <w:t xml:space="preserve">        "Yuri, I love you, but I can tell when you’re lying."</w:t>
      </w:r>
    </w:p>
    <w:p w:rsidR="00000000" w:rsidDel="00000000" w:rsidP="00000000" w:rsidRDefault="00000000" w:rsidRPr="00000000" w14:paraId="00000438">
      <w:pPr>
        <w:pageBreakBefore w:val="0"/>
        <w:rPr/>
      </w:pPr>
      <w:r w:rsidDel="00000000" w:rsidR="00000000" w:rsidRPr="00000000">
        <w:rPr>
          <w:rtl w:val="0"/>
        </w:rPr>
        <w:t xml:space="preserve">        mc "C'mon, tell me what’s wrong."</w:t>
      </w:r>
    </w:p>
    <w:p w:rsidR="00000000" w:rsidDel="00000000" w:rsidP="00000000" w:rsidRDefault="00000000" w:rsidRPr="00000000" w14:paraId="00000439">
      <w:pPr>
        <w:pageBreakBefore w:val="0"/>
        <w:rPr/>
      </w:pPr>
      <w:r w:rsidDel="00000000" w:rsidR="00000000" w:rsidRPr="00000000">
        <w:rPr>
          <w:rtl w:val="0"/>
        </w:rPr>
        <w:t xml:space="preserve">        y 3bv "We-well, I thought you would get something more mature."</w:t>
      </w:r>
    </w:p>
    <w:p w:rsidR="00000000" w:rsidDel="00000000" w:rsidP="00000000" w:rsidRDefault="00000000" w:rsidRPr="00000000" w14:paraId="0000043A">
      <w:pPr>
        <w:pageBreakBefore w:val="0"/>
        <w:rPr/>
      </w:pPr>
      <w:r w:rsidDel="00000000" w:rsidR="00000000" w:rsidRPr="00000000">
        <w:rPr>
          <w:rtl w:val="0"/>
        </w:rPr>
        <w:t xml:space="preserve">        "Dang it. I was taking too large of a risk with this."</w:t>
      </w:r>
    </w:p>
    <w:p w:rsidR="00000000" w:rsidDel="00000000" w:rsidP="00000000" w:rsidRDefault="00000000" w:rsidRPr="00000000" w14:paraId="0000043B">
      <w:pPr>
        <w:pageBreakBefore w:val="0"/>
        <w:rPr/>
      </w:pPr>
      <w:r w:rsidDel="00000000" w:rsidR="00000000" w:rsidRPr="00000000">
        <w:rPr>
          <w:rtl w:val="0"/>
        </w:rPr>
        <w:t xml:space="preserve">        "Hopefully I can make the right decision next time."</w:t>
      </w:r>
    </w:p>
    <w:p w:rsidR="00000000" w:rsidDel="00000000" w:rsidP="00000000" w:rsidRDefault="00000000" w:rsidRPr="00000000" w14:paraId="0000043C">
      <w:pPr>
        <w:pageBreakBefore w:val="0"/>
        <w:rPr/>
      </w:pPr>
      <w:r w:rsidDel="00000000" w:rsidR="00000000" w:rsidRPr="00000000">
        <w:rPr>
          <w:rtl w:val="0"/>
        </w:rPr>
        <w:t xml:space="preserve">        y 3bt "[player], did you really want to read this book."</w:t>
      </w:r>
    </w:p>
    <w:p w:rsidR="00000000" w:rsidDel="00000000" w:rsidP="00000000" w:rsidRDefault="00000000" w:rsidRPr="00000000" w14:paraId="0000043D">
      <w:pPr>
        <w:pageBreakBefore w:val="0"/>
        <w:rPr/>
      </w:pPr>
      <w:r w:rsidDel="00000000" w:rsidR="00000000" w:rsidRPr="00000000">
        <w:rPr>
          <w:rtl w:val="0"/>
        </w:rPr>
        <w:t xml:space="preserve">        mc "Of course, something just told me this would be an enjoyable experience." #derp</w:t>
      </w:r>
    </w:p>
    <w:p w:rsidR="00000000" w:rsidDel="00000000" w:rsidP="00000000" w:rsidRDefault="00000000" w:rsidRPr="00000000" w14:paraId="0000043E">
      <w:pPr>
        <w:pageBreakBefore w:val="0"/>
        <w:rPr/>
      </w:pPr>
      <w:r w:rsidDel="00000000" w:rsidR="00000000" w:rsidRPr="00000000">
        <w:rPr>
          <w:rtl w:val="0"/>
        </w:rPr>
        <w:t xml:space="preserve">        y 2bq "A-Alright. I can’t really be mad if you’re making an attempt to...diversify your range."</w:t>
      </w:r>
    </w:p>
    <w:p w:rsidR="00000000" w:rsidDel="00000000" w:rsidP="00000000" w:rsidRDefault="00000000" w:rsidRPr="00000000" w14:paraId="0000043F">
      <w:pPr>
        <w:pageBreakBefore w:val="0"/>
        <w:rPr/>
      </w:pPr>
      <w:r w:rsidDel="00000000" w:rsidR="00000000" w:rsidRPr="00000000">
        <w:rPr>
          <w:rtl w:val="0"/>
        </w:rPr>
        <w:t xml:space="preserve">        y 4bb "I was just hoping that the sequel was real by any chance." </w:t>
      </w:r>
      <w:commentRangeStart w:id="22"/>
      <w:commentRangeStart w:id="23"/>
      <w:r w:rsidDel="00000000" w:rsidR="00000000" w:rsidRPr="00000000">
        <w:rPr>
          <w:rtl w:val="0"/>
        </w:rPr>
        <w:t xml:space="preserve">(put effect to make the words harder to read)</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        "A sequel? To what?"</w:t>
      </w:r>
    </w:p>
    <w:p w:rsidR="00000000" w:rsidDel="00000000" w:rsidP="00000000" w:rsidRDefault="00000000" w:rsidRPr="00000000" w14:paraId="00000441">
      <w:pPr>
        <w:pageBreakBefore w:val="0"/>
        <w:rPr/>
      </w:pPr>
      <w:r w:rsidDel="00000000" w:rsidR="00000000" w:rsidRPr="00000000">
        <w:rPr>
          <w:rtl w:val="0"/>
        </w:rPr>
        <w:t xml:space="preserve">        "I guess Portrait of Markov, what else?"</w:t>
      </w:r>
    </w:p>
    <w:p w:rsidR="00000000" w:rsidDel="00000000" w:rsidP="00000000" w:rsidRDefault="00000000" w:rsidRPr="00000000" w14:paraId="00000442">
      <w:pPr>
        <w:pageBreakBefore w:val="0"/>
        <w:rPr/>
      </w:pPr>
      <w:r w:rsidDel="00000000" w:rsidR="00000000" w:rsidRPr="00000000">
        <w:rPr>
          <w:rtl w:val="0"/>
        </w:rPr>
        <w:t xml:space="preserve">        "I’ll look more into this to see if I can surprise Yuri with this."</w:t>
      </w:r>
    </w:p>
    <w:p w:rsidR="00000000" w:rsidDel="00000000" w:rsidP="00000000" w:rsidRDefault="00000000" w:rsidRPr="00000000" w14:paraId="00000443">
      <w:pPr>
        <w:pageBreakBefore w:val="0"/>
        <w:rPr/>
      </w:pPr>
      <w:r w:rsidDel="00000000" w:rsidR="00000000" w:rsidRPr="00000000">
        <w:rPr>
          <w:rtl w:val="0"/>
        </w:rPr>
        <w:t xml:space="preserve">        y 2be "Hey [player], are you there?"</w:t>
      </w:r>
    </w:p>
    <w:p w:rsidR="00000000" w:rsidDel="00000000" w:rsidP="00000000" w:rsidRDefault="00000000" w:rsidRPr="00000000" w14:paraId="00000444">
      <w:pPr>
        <w:pageBreakBefore w:val="0"/>
        <w:rPr/>
      </w:pPr>
      <w:r w:rsidDel="00000000" w:rsidR="00000000" w:rsidRPr="00000000">
        <w:rPr>
          <w:rtl w:val="0"/>
        </w:rPr>
        <w:t xml:space="preserve">        mc "Y-yeah."</w:t>
      </w:r>
    </w:p>
    <w:p w:rsidR="00000000" w:rsidDel="00000000" w:rsidP="00000000" w:rsidRDefault="00000000" w:rsidRPr="00000000" w14:paraId="00000445">
      <w:pPr>
        <w:pageBreakBefore w:val="0"/>
        <w:rPr/>
      </w:pPr>
      <w:r w:rsidDel="00000000" w:rsidR="00000000" w:rsidRPr="00000000">
        <w:rPr>
          <w:rtl w:val="0"/>
        </w:rPr>
        <w:t xml:space="preserve">        "Time to finally open this book."</w:t>
      </w:r>
    </w:p>
    <w:p w:rsidR="00000000" w:rsidDel="00000000" w:rsidP="00000000" w:rsidRDefault="00000000" w:rsidRPr="00000000" w14:paraId="00000446">
      <w:pPr>
        <w:pageBreakBefore w:val="0"/>
        <w:rPr/>
      </w:pPr>
      <w:r w:rsidDel="00000000" w:rsidR="00000000" w:rsidRPr="00000000">
        <w:rPr>
          <w:rtl w:val="0"/>
        </w:rPr>
        <w:t xml:space="preserve">        "Hopefully it was worth all the shame."</w:t>
      </w:r>
    </w:p>
    <w:p w:rsidR="00000000" w:rsidDel="00000000" w:rsidP="00000000" w:rsidRDefault="00000000" w:rsidRPr="00000000" w14:paraId="00000447">
      <w:pPr>
        <w:pageBreakBefore w:val="0"/>
        <w:rPr/>
      </w:pPr>
      <w:r w:rsidDel="00000000" w:rsidR="00000000" w:rsidRPr="00000000">
        <w:rPr>
          <w:rtl w:val="0"/>
        </w:rPr>
        <w:t xml:space="preserve">        show yuri at thide</w:t>
      </w:r>
    </w:p>
    <w:p w:rsidR="00000000" w:rsidDel="00000000" w:rsidP="00000000" w:rsidRDefault="00000000" w:rsidRPr="00000000" w14:paraId="00000448">
      <w:pPr>
        <w:pageBreakBefore w:val="0"/>
        <w:rPr/>
      </w:pPr>
      <w:r w:rsidDel="00000000" w:rsidR="00000000" w:rsidRPr="00000000">
        <w:rPr>
          <w:rtl w:val="0"/>
        </w:rPr>
        <w:t xml:space="preserve">        hide yuri</w:t>
      </w:r>
    </w:p>
    <w:p w:rsidR="00000000" w:rsidDel="00000000" w:rsidP="00000000" w:rsidRDefault="00000000" w:rsidRPr="00000000" w14:paraId="00000449">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t xml:space="preserve">    scene bg bookstore sunset</w:t>
      </w:r>
    </w:p>
    <w:p w:rsidR="00000000" w:rsidDel="00000000" w:rsidP="00000000" w:rsidRDefault="00000000" w:rsidRPr="00000000" w14:paraId="0000044C">
      <w:pPr>
        <w:pageBreakBefore w:val="0"/>
        <w:rPr/>
      </w:pPr>
      <w:r w:rsidDel="00000000" w:rsidR="00000000" w:rsidRPr="00000000">
        <w:rPr>
          <w:rtl w:val="0"/>
        </w:rPr>
        <w:t xml:space="preserve">    with wipeleft_scene</w:t>
      </w:r>
    </w:p>
    <w:p w:rsidR="00000000" w:rsidDel="00000000" w:rsidP="00000000" w:rsidRDefault="00000000" w:rsidRPr="00000000" w14:paraId="0000044D">
      <w:pPr>
        <w:pageBreakBefore w:val="0"/>
        <w:rPr/>
      </w:pPr>
      <w:r w:rsidDel="00000000" w:rsidR="00000000" w:rsidRPr="00000000">
        <w:rPr>
          <w:rtl w:val="0"/>
        </w:rPr>
        <w:t xml:space="preserve">    stop music</w:t>
      </w:r>
    </w:p>
    <w:p w:rsidR="00000000" w:rsidDel="00000000" w:rsidP="00000000" w:rsidRDefault="00000000" w:rsidRPr="00000000" w14:paraId="0000044E">
      <w:pPr>
        <w:pageBreakBefore w:val="0"/>
        <w:rPr/>
      </w:pPr>
      <w:r w:rsidDel="00000000" w:rsidR="00000000" w:rsidRPr="00000000">
        <w:rPr>
          <w:rtl w:val="0"/>
        </w:rPr>
        <w:t xml:space="preserve">    play music t(crickets)</w:t>
      </w:r>
    </w:p>
    <w:p w:rsidR="00000000" w:rsidDel="00000000" w:rsidP="00000000" w:rsidRDefault="00000000" w:rsidRPr="00000000" w14:paraId="0000044F">
      <w:pPr>
        <w:pageBreakBefore w:val="0"/>
        <w:rPr/>
      </w:pPr>
      <w:r w:rsidDel="00000000" w:rsidR="00000000" w:rsidRPr="00000000">
        <w:rPr>
          <w:rtl w:val="0"/>
        </w:rPr>
        <w:t xml:space="preserve">    "I look outside and I see the orange sunset through the window."</w:t>
      </w:r>
    </w:p>
    <w:p w:rsidR="00000000" w:rsidDel="00000000" w:rsidP="00000000" w:rsidRDefault="00000000" w:rsidRPr="00000000" w14:paraId="00000450">
      <w:pPr>
        <w:pageBreakBefore w:val="0"/>
        <w:rPr/>
      </w:pPr>
      <w:r w:rsidDel="00000000" w:rsidR="00000000" w:rsidRPr="00000000">
        <w:rPr>
          <w:rtl w:val="0"/>
        </w:rPr>
        <w:t xml:space="preserve">    mc "It’s getting darker outside, how long have we been here?"</w:t>
      </w:r>
    </w:p>
    <w:p w:rsidR="00000000" w:rsidDel="00000000" w:rsidP="00000000" w:rsidRDefault="00000000" w:rsidRPr="00000000" w14:paraId="00000451">
      <w:pPr>
        <w:pageBreakBefore w:val="0"/>
        <w:rPr/>
      </w:pPr>
      <w:r w:rsidDel="00000000" w:rsidR="00000000" w:rsidRPr="00000000">
        <w:rPr>
          <w:rtl w:val="0"/>
        </w:rPr>
        <w:t xml:space="preserve">    "Just then the intercom makes an announcement"</w:t>
      </w:r>
    </w:p>
    <w:p w:rsidR="00000000" w:rsidDel="00000000" w:rsidP="00000000" w:rsidRDefault="00000000" w:rsidRPr="00000000" w14:paraId="00000452">
      <w:pPr>
        <w:pageBreakBefore w:val="0"/>
        <w:rPr/>
      </w:pPr>
      <w:r w:rsidDel="00000000" w:rsidR="00000000" w:rsidRPr="00000000">
        <w:rPr>
          <w:rtl w:val="0"/>
        </w:rPr>
        <w:t xml:space="preserve">    #SHADOW THE HEDGEHOG'S A-</w:t>
      </w:r>
    </w:p>
    <w:p w:rsidR="00000000" w:rsidDel="00000000" w:rsidP="00000000" w:rsidRDefault="00000000" w:rsidRPr="00000000" w14:paraId="00000453">
      <w:pPr>
        <w:pageBreakBefore w:val="0"/>
        <w:rPr/>
      </w:pPr>
      <w:r w:rsidDel="00000000" w:rsidR="00000000" w:rsidRPr="00000000">
        <w:rPr>
          <w:rtl w:val="0"/>
        </w:rPr>
        <w:t xml:space="preserve">    $ n_name = Intercom</w:t>
      </w:r>
    </w:p>
    <w:p w:rsidR="00000000" w:rsidDel="00000000" w:rsidP="00000000" w:rsidRDefault="00000000" w:rsidRPr="00000000" w14:paraId="00000454">
      <w:pPr>
        <w:pageBreakBefore w:val="0"/>
        <w:rPr/>
      </w:pPr>
      <w:r w:rsidDel="00000000" w:rsidR="00000000" w:rsidRPr="00000000">
        <w:rPr>
          <w:rtl w:val="0"/>
        </w:rPr>
        <w:t xml:space="preserve">    n "Attention, all visitors have 5 minutes remaining."</w:t>
      </w:r>
    </w:p>
    <w:p w:rsidR="00000000" w:rsidDel="00000000" w:rsidP="00000000" w:rsidRDefault="00000000" w:rsidRPr="00000000" w14:paraId="00000455">
      <w:pPr>
        <w:pageBreakBefore w:val="0"/>
        <w:rPr/>
      </w:pPr>
      <w:r w:rsidDel="00000000" w:rsidR="00000000" w:rsidRPr="00000000">
        <w:rPr>
          <w:rtl w:val="0"/>
        </w:rPr>
        <w:t xml:space="preserve">    $ n_name = Natsuki</w:t>
      </w:r>
    </w:p>
    <w:p w:rsidR="00000000" w:rsidDel="00000000" w:rsidP="00000000" w:rsidRDefault="00000000" w:rsidRPr="00000000" w14:paraId="00000456">
      <w:pPr>
        <w:pageBreakBefore w:val="0"/>
        <w:rPr/>
      </w:pPr>
      <w:r w:rsidDel="00000000" w:rsidR="00000000" w:rsidRPr="00000000">
        <w:rPr>
          <w:rtl w:val="0"/>
        </w:rPr>
        <w:t xml:space="preserve">    "Well that answers my question."</w:t>
      </w:r>
    </w:p>
    <w:p w:rsidR="00000000" w:rsidDel="00000000" w:rsidP="00000000" w:rsidRDefault="00000000" w:rsidRPr="00000000" w14:paraId="00000457">
      <w:pPr>
        <w:pageBreakBefore w:val="0"/>
        <w:rPr/>
      </w:pPr>
      <w:r w:rsidDel="00000000" w:rsidR="00000000" w:rsidRPr="00000000">
        <w:rPr>
          <w:rtl w:val="0"/>
        </w:rPr>
        <w:t xml:space="preserve">    show yuri 1ba at t11 zorder 2</w:t>
      </w:r>
    </w:p>
    <w:p w:rsidR="00000000" w:rsidDel="00000000" w:rsidP="00000000" w:rsidRDefault="00000000" w:rsidRPr="00000000" w14:paraId="00000458">
      <w:pPr>
        <w:pageBreakBefore w:val="0"/>
        <w:rPr/>
      </w:pPr>
      <w:r w:rsidDel="00000000" w:rsidR="00000000" w:rsidRPr="00000000">
        <w:rPr>
          <w:rtl w:val="0"/>
        </w:rPr>
        <w:t xml:space="preserve">    mc "I guess this is the time to say goodbye Yuri."</w:t>
      </w:r>
    </w:p>
    <w:p w:rsidR="00000000" w:rsidDel="00000000" w:rsidP="00000000" w:rsidRDefault="00000000" w:rsidRPr="00000000" w14:paraId="00000459">
      <w:pPr>
        <w:pageBreakBefore w:val="0"/>
        <w:rPr/>
      </w:pPr>
      <w:r w:rsidDel="00000000" w:rsidR="00000000" w:rsidRPr="00000000">
        <w:rPr>
          <w:rtl w:val="0"/>
        </w:rPr>
        <w:t xml:space="preserve">    "Yuri had a worrisome face as I mentioned that."</w:t>
      </w:r>
    </w:p>
    <w:p w:rsidR="00000000" w:rsidDel="00000000" w:rsidP="00000000" w:rsidRDefault="00000000" w:rsidRPr="00000000" w14:paraId="0000045A">
      <w:pPr>
        <w:pageBreakBefore w:val="0"/>
        <w:rPr/>
      </w:pPr>
      <w:r w:rsidDel="00000000" w:rsidR="00000000" w:rsidRPr="00000000">
        <w:rPr>
          <w:rtl w:val="0"/>
        </w:rPr>
        <w:t xml:space="preserve">    show yuri at 4bb</w:t>
      </w:r>
    </w:p>
    <w:p w:rsidR="00000000" w:rsidDel="00000000" w:rsidP="00000000" w:rsidRDefault="00000000" w:rsidRPr="00000000" w14:paraId="0000045B">
      <w:pPr>
        <w:pageBreakBefore w:val="0"/>
        <w:rPr/>
      </w:pPr>
      <w:r w:rsidDel="00000000" w:rsidR="00000000" w:rsidRPr="00000000">
        <w:rPr>
          <w:rtl w:val="0"/>
        </w:rPr>
        <w:t xml:space="preserve">    mc "Um, is something wrong Yuri?"</w:t>
      </w:r>
    </w:p>
    <w:p w:rsidR="00000000" w:rsidDel="00000000" w:rsidP="00000000" w:rsidRDefault="00000000" w:rsidRPr="00000000" w14:paraId="0000045C">
      <w:pPr>
        <w:pageBreakBefore w:val="0"/>
        <w:rPr/>
      </w:pPr>
      <w:r w:rsidDel="00000000" w:rsidR="00000000" w:rsidRPr="00000000">
        <w:rPr>
          <w:rtl w:val="0"/>
        </w:rPr>
        <w:t xml:space="preserve">    y 4ba "Oh, uh, it’s just that I was hoping that."</w:t>
      </w:r>
    </w:p>
    <w:p w:rsidR="00000000" w:rsidDel="00000000" w:rsidP="00000000" w:rsidRDefault="00000000" w:rsidRPr="00000000" w14:paraId="0000045D">
      <w:pPr>
        <w:pageBreakBefore w:val="0"/>
        <w:rPr/>
      </w:pPr>
      <w:r w:rsidDel="00000000" w:rsidR="00000000" w:rsidRPr="00000000">
        <w:rPr>
          <w:rtl w:val="0"/>
        </w:rPr>
        <w:t xml:space="preserve">    y 4bb "I could be with you a little longer."</w:t>
      </w:r>
    </w:p>
    <w:p w:rsidR="00000000" w:rsidDel="00000000" w:rsidP="00000000" w:rsidRDefault="00000000" w:rsidRPr="00000000" w14:paraId="0000045E">
      <w:pPr>
        <w:pageBreakBefore w:val="0"/>
        <w:rPr/>
      </w:pPr>
      <w:r w:rsidDel="00000000" w:rsidR="00000000" w:rsidRPr="00000000">
        <w:rPr>
          <w:rtl w:val="0"/>
        </w:rPr>
        <w:t xml:space="preserve">    "I was not expecting this, what does Yuri want to do?"</w:t>
      </w:r>
      <w:commentRangeStart w:id="24"/>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t xml:space="preserve">    </w:t>
      </w:r>
      <w:commentRangeEnd w:id="24"/>
      <w:r w:rsidDel="00000000" w:rsidR="00000000" w:rsidRPr="00000000">
        <w:commentReference w:id="24"/>
      </w:r>
      <w:r w:rsidDel="00000000" w:rsidR="00000000" w:rsidRPr="00000000">
        <w:rPr>
          <w:rtl w:val="0"/>
        </w:rPr>
        <w:t xml:space="preserve">mc "Well, we can go to my house if you’re </w:t>
      </w:r>
      <w:r w:rsidDel="00000000" w:rsidR="00000000" w:rsidRPr="00000000">
        <w:rPr>
          <w:rtl w:val="0"/>
        </w:rPr>
        <w:t xml:space="preserve">interested</w:t>
      </w:r>
      <w:r w:rsidDel="00000000" w:rsidR="00000000" w:rsidRPr="00000000">
        <w:rPr>
          <w:rtl w:val="0"/>
        </w:rPr>
        <w:t xml:space="preserve">."  </w:t>
      </w:r>
    </w:p>
    <w:p w:rsidR="00000000" w:rsidDel="00000000" w:rsidP="00000000" w:rsidRDefault="00000000" w:rsidRPr="00000000" w14:paraId="00000460">
      <w:pPr>
        <w:pageBreakBefore w:val="0"/>
        <w:rPr/>
      </w:pPr>
      <w:r w:rsidDel="00000000" w:rsidR="00000000" w:rsidRPr="00000000">
        <w:rPr>
          <w:rtl w:val="0"/>
        </w:rPr>
        <w:t xml:space="preserve">    y </w:t>
      </w:r>
      <w:commentRangeStart w:id="25"/>
      <w:r w:rsidDel="00000000" w:rsidR="00000000" w:rsidRPr="00000000">
        <w:rPr>
          <w:rtl w:val="0"/>
        </w:rPr>
        <w:t xml:space="preserve">2j </w:t>
      </w:r>
      <w:commentRangeEnd w:id="25"/>
      <w:r w:rsidDel="00000000" w:rsidR="00000000" w:rsidRPr="00000000">
        <w:commentReference w:id="25"/>
      </w:r>
      <w:r w:rsidDel="00000000" w:rsidR="00000000" w:rsidRPr="00000000">
        <w:rPr>
          <w:rtl w:val="0"/>
        </w:rPr>
        <w:t xml:space="preserve">"Oh, I would love to, but,</w:t>
      </w:r>
      <w:commentRangeStart w:id="26"/>
      <w:r w:rsidDel="00000000" w:rsidR="00000000" w:rsidRPr="00000000">
        <w:rPr>
          <w:rtl w:val="0"/>
        </w:rPr>
        <w:t xml:space="preserve"> I think I need to get home</w:t>
      </w:r>
      <w:commentRangeEnd w:id="26"/>
      <w:r w:rsidDel="00000000" w:rsidR="00000000" w:rsidRPr="00000000">
        <w:commentReference w:id="26"/>
      </w:r>
      <w:r w:rsidDel="00000000" w:rsidR="00000000" w:rsidRPr="00000000">
        <w:rPr>
          <w:rtl w:val="0"/>
        </w:rPr>
        <w:t xml:space="preserve">."</w:t>
      </w:r>
    </w:p>
    <w:p w:rsidR="00000000" w:rsidDel="00000000" w:rsidP="00000000" w:rsidRDefault="00000000" w:rsidRPr="00000000" w14:paraId="00000461">
      <w:pPr>
        <w:pageBreakBefore w:val="0"/>
        <w:rPr/>
      </w:pPr>
      <w:r w:rsidDel="00000000" w:rsidR="00000000" w:rsidRPr="00000000">
        <w:rPr>
          <w:rtl w:val="0"/>
        </w:rPr>
        <w:t xml:space="preserve">    y </w:t>
      </w:r>
      <w:commentRangeStart w:id="27"/>
      <w:r w:rsidDel="00000000" w:rsidR="00000000" w:rsidRPr="00000000">
        <w:rPr>
          <w:rtl w:val="0"/>
        </w:rPr>
        <w:t xml:space="preserve">2q </w:t>
      </w:r>
      <w:commentRangeEnd w:id="27"/>
      <w:r w:rsidDel="00000000" w:rsidR="00000000" w:rsidRPr="00000000">
        <w:commentReference w:id="27"/>
      </w:r>
      <w:r w:rsidDel="00000000" w:rsidR="00000000" w:rsidRPr="00000000">
        <w:rPr>
          <w:rtl w:val="0"/>
        </w:rPr>
        <w:t xml:space="preserve">"I think I need some alone time to think about a few things."</w:t>
      </w:r>
    </w:p>
    <w:p w:rsidR="00000000" w:rsidDel="00000000" w:rsidP="00000000" w:rsidRDefault="00000000" w:rsidRPr="00000000" w14:paraId="00000462">
      <w:pPr>
        <w:pageBreakBefore w:val="0"/>
        <w:rPr/>
      </w:pPr>
      <w:r w:rsidDel="00000000" w:rsidR="00000000" w:rsidRPr="00000000">
        <w:rPr>
          <w:rtl w:val="0"/>
        </w:rPr>
        <w:t xml:space="preserve">    mc "Oh, alright. I guess I'll see you later then."</w:t>
      </w:r>
    </w:p>
    <w:p w:rsidR="00000000" w:rsidDel="00000000" w:rsidP="00000000" w:rsidRDefault="00000000" w:rsidRPr="00000000" w14:paraId="00000463">
      <w:pPr>
        <w:pageBreakBefore w:val="0"/>
        <w:rPr/>
      </w:pPr>
      <w:r w:rsidDel="00000000" w:rsidR="00000000" w:rsidRPr="00000000">
        <w:rPr>
          <w:rtl w:val="0"/>
        </w:rPr>
        <w:t xml:space="preserve">    y "Indeed."</w:t>
      </w:r>
    </w:p>
    <w:p w:rsidR="00000000" w:rsidDel="00000000" w:rsidP="00000000" w:rsidRDefault="00000000" w:rsidRPr="00000000" w14:paraId="00000464">
      <w:pPr>
        <w:pageBreakBefore w:val="0"/>
        <w:rPr/>
      </w:pPr>
      <w:r w:rsidDel="00000000" w:rsidR="00000000" w:rsidRPr="00000000">
        <w:rPr>
          <w:rtl w:val="0"/>
        </w:rPr>
        <w:t xml:space="preserve">    </w:t>
      </w:r>
      <w:commentRangeStart w:id="28"/>
      <w:r w:rsidDel="00000000" w:rsidR="00000000" w:rsidRPr="00000000">
        <w:rPr>
          <w:rtl w:val="0"/>
        </w:rPr>
        <w:t xml:space="preserve">"Yuri and I head up and walk out of the library. She decided to return the book to the librarian."</w:t>
      </w:r>
    </w:p>
    <w:p w:rsidR="00000000" w:rsidDel="00000000" w:rsidP="00000000" w:rsidRDefault="00000000" w:rsidRPr="00000000" w14:paraId="00000465">
      <w:pPr>
        <w:pageBreakBefore w:val="0"/>
        <w:rPr/>
      </w:pPr>
      <w:r w:rsidDel="00000000" w:rsidR="00000000" w:rsidRPr="00000000">
        <w:rPr>
          <w:rtl w:val="0"/>
        </w:rPr>
        <w:t xml:space="preserve">    "I think she said she was interested in finding a copy online so that way another person will find the book we were using here."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t xml:space="preserve">    "We stood outside after she returned the book."</w:t>
      </w:r>
    </w:p>
    <w:p w:rsidR="00000000" w:rsidDel="00000000" w:rsidP="00000000" w:rsidRDefault="00000000" w:rsidRPr="00000000" w14:paraId="00000467">
      <w:pPr>
        <w:pageBreakBefore w:val="0"/>
        <w:rPr/>
      </w:pPr>
      <w:r w:rsidDel="00000000" w:rsidR="00000000" w:rsidRPr="00000000">
        <w:rPr>
          <w:rtl w:val="0"/>
        </w:rPr>
        <w:t xml:space="preserve">    mc "Bye Yuri. I love you."</w:t>
      </w:r>
    </w:p>
    <w:p w:rsidR="00000000" w:rsidDel="00000000" w:rsidP="00000000" w:rsidRDefault="00000000" w:rsidRPr="00000000" w14:paraId="00000468">
      <w:pPr>
        <w:pageBreakBefore w:val="0"/>
        <w:rPr/>
      </w:pPr>
      <w:r w:rsidDel="00000000" w:rsidR="00000000" w:rsidRPr="00000000">
        <w:rPr>
          <w:rtl w:val="0"/>
        </w:rPr>
        <w:t xml:space="preserve">    y </w:t>
      </w:r>
      <w:commentRangeStart w:id="29"/>
      <w:r w:rsidDel="00000000" w:rsidR="00000000" w:rsidRPr="00000000">
        <w:rPr>
          <w:rtl w:val="0"/>
        </w:rPr>
        <w:t xml:space="preserve">3s</w:t>
      </w:r>
      <w:commentRangeEnd w:id="29"/>
      <w:r w:rsidDel="00000000" w:rsidR="00000000" w:rsidRPr="00000000">
        <w:commentReference w:id="29"/>
      </w:r>
      <w:r w:rsidDel="00000000" w:rsidR="00000000" w:rsidRPr="00000000">
        <w:rPr>
          <w:rtl w:val="0"/>
        </w:rPr>
        <w:t xml:space="preserve"> "I love you too."</w:t>
      </w:r>
    </w:p>
    <w:p w:rsidR="00000000" w:rsidDel="00000000" w:rsidP="00000000" w:rsidRDefault="00000000" w:rsidRPr="00000000" w14:paraId="00000469">
      <w:pPr>
        <w:pageBreakBefore w:val="0"/>
        <w:rPr/>
      </w:pPr>
      <w:r w:rsidDel="00000000" w:rsidR="00000000" w:rsidRPr="00000000">
        <w:rPr>
          <w:rtl w:val="0"/>
        </w:rPr>
        <w:t xml:space="preserve">    "Before I started the walk feel a slight tug on my fingers."</w:t>
      </w:r>
    </w:p>
    <w:p w:rsidR="00000000" w:rsidDel="00000000" w:rsidP="00000000" w:rsidRDefault="00000000" w:rsidRPr="00000000" w14:paraId="0000046A">
      <w:pPr>
        <w:pageBreakBefore w:val="0"/>
        <w:rPr/>
      </w:pPr>
      <w:r w:rsidDel="00000000" w:rsidR="00000000" w:rsidRPr="00000000">
        <w:rPr>
          <w:rtl w:val="0"/>
        </w:rPr>
        <w:t xml:space="preserve">    y </w:t>
      </w:r>
      <w:commentRangeStart w:id="30"/>
      <w:r w:rsidDel="00000000" w:rsidR="00000000" w:rsidRPr="00000000">
        <w:rPr>
          <w:rtl w:val="0"/>
        </w:rPr>
        <w:t xml:space="preserve">4bb</w:t>
      </w:r>
      <w:commentRangeEnd w:id="30"/>
      <w:r w:rsidDel="00000000" w:rsidR="00000000" w:rsidRPr="00000000">
        <w:commentReference w:id="30"/>
      </w:r>
      <w:r w:rsidDel="00000000" w:rsidR="00000000" w:rsidRPr="00000000">
        <w:rPr>
          <w:rtl w:val="0"/>
        </w:rPr>
        <w:t xml:space="preserve"> "Hey [player], thanks for the last couple of days. You really made me happy."</w:t>
      </w:r>
    </w:p>
    <w:p w:rsidR="00000000" w:rsidDel="00000000" w:rsidP="00000000" w:rsidRDefault="00000000" w:rsidRPr="00000000" w14:paraId="0000046B">
      <w:pPr>
        <w:pageBreakBefore w:val="0"/>
        <w:rPr/>
      </w:pPr>
      <w:r w:rsidDel="00000000" w:rsidR="00000000" w:rsidRPr="00000000">
        <w:rPr>
          <w:rtl w:val="0"/>
        </w:rPr>
        <w:t xml:space="preserve">    mc "N-No problem."</w:t>
      </w:r>
    </w:p>
    <w:p w:rsidR="00000000" w:rsidDel="00000000" w:rsidP="00000000" w:rsidRDefault="00000000" w:rsidRPr="00000000" w14:paraId="0000046C">
      <w:pPr>
        <w:pageBreakBefore w:val="0"/>
        <w:rPr/>
      </w:pPr>
      <w:r w:rsidDel="00000000" w:rsidR="00000000" w:rsidRPr="00000000">
        <w:rPr>
          <w:rtl w:val="0"/>
        </w:rPr>
        <w:t xml:space="preserve">    "Yuri then starts her walk back home, her movement looking stunning to me."</w:t>
      </w:r>
    </w:p>
    <w:p w:rsidR="00000000" w:rsidDel="00000000" w:rsidP="00000000" w:rsidRDefault="00000000" w:rsidRPr="00000000" w14:paraId="0000046D">
      <w:pPr>
        <w:pageBreakBefore w:val="0"/>
        <w:rPr/>
      </w:pPr>
      <w:r w:rsidDel="00000000" w:rsidR="00000000" w:rsidRPr="00000000">
        <w:rPr>
          <w:rtl w:val="0"/>
        </w:rPr>
        <w:t xml:space="preserve">    "I stand there dumbfounded. I asked this earlier today, but how did I get with a girl this gorgeous?"</w:t>
      </w:r>
    </w:p>
    <w:p w:rsidR="00000000" w:rsidDel="00000000" w:rsidP="00000000" w:rsidRDefault="00000000" w:rsidRPr="00000000" w14:paraId="0000046E">
      <w:pPr>
        <w:pageBreakBefore w:val="0"/>
        <w:rPr/>
      </w:pPr>
      <w:commentRangeStart w:id="31"/>
      <w:r w:rsidDel="00000000" w:rsidR="00000000" w:rsidRPr="00000000">
        <w:rPr>
          <w:rtl w:val="0"/>
        </w:rPr>
        <w:t xml:space="preserve">    show yuri at thide zorder 1</w:t>
      </w:r>
    </w:p>
    <w:p w:rsidR="00000000" w:rsidDel="00000000" w:rsidP="00000000" w:rsidRDefault="00000000" w:rsidRPr="00000000" w14:paraId="0000046F">
      <w:pPr>
        <w:pageBreakBefore w:val="0"/>
        <w:rPr/>
      </w:pPr>
      <w:r w:rsidDel="00000000" w:rsidR="00000000" w:rsidRPr="00000000">
        <w:rPr>
          <w:rtl w:val="0"/>
        </w:rPr>
        <w:t xml:space="preserve">    hide yuri</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t xml:space="preserve">    "I started my walk home, wandering what will happen next."</w:t>
      </w:r>
    </w:p>
    <w:p w:rsidR="00000000" w:rsidDel="00000000" w:rsidP="00000000" w:rsidRDefault="00000000" w:rsidRPr="00000000" w14:paraId="00000471">
      <w:pPr>
        <w:pStyle w:val="Heading2"/>
        <w:pageBreakBefore w:val="0"/>
        <w:rPr>
          <w:b w:val="1"/>
          <w:sz w:val="24"/>
          <w:szCs w:val="24"/>
        </w:rPr>
      </w:pPr>
      <w:bookmarkStart w:colFirst="0" w:colLast="0" w:name="_iwn227yq0y6g" w:id="4"/>
      <w:bookmarkEnd w:id="4"/>
      <w:r w:rsidDel="00000000" w:rsidR="00000000" w:rsidRPr="00000000">
        <w:rPr>
          <w:b w:val="1"/>
          <w:sz w:val="24"/>
          <w:szCs w:val="24"/>
          <w:rtl w:val="0"/>
        </w:rPr>
        <w:t xml:space="preserve">Yuri Minigame Scene</w:t>
      </w:r>
    </w:p>
    <w:p w:rsidR="00000000" w:rsidDel="00000000" w:rsidP="00000000" w:rsidRDefault="00000000" w:rsidRPr="00000000" w14:paraId="00000472">
      <w:pPr>
        <w:pageBreakBefore w:val="0"/>
        <w:rPr/>
      </w:pPr>
      <w:r w:rsidDel="00000000" w:rsidR="00000000" w:rsidRPr="00000000">
        <w:rPr>
          <w:rtl w:val="0"/>
        </w:rPr>
        <w:t xml:space="preserve">    scene bg bedroom</w:t>
      </w:r>
    </w:p>
    <w:p w:rsidR="00000000" w:rsidDel="00000000" w:rsidP="00000000" w:rsidRDefault="00000000" w:rsidRPr="00000000" w14:paraId="00000473">
      <w:pPr>
        <w:pageBreakBefore w:val="0"/>
        <w:rPr/>
      </w:pPr>
      <w:r w:rsidDel="00000000" w:rsidR="00000000" w:rsidRPr="00000000">
        <w:rPr>
          <w:rtl w:val="0"/>
        </w:rPr>
        <w:t xml:space="preserve">    with wipeleft_scene</w:t>
      </w:r>
    </w:p>
    <w:p w:rsidR="00000000" w:rsidDel="00000000" w:rsidP="00000000" w:rsidRDefault="00000000" w:rsidRPr="00000000" w14:paraId="00000474">
      <w:pPr>
        <w:pageBreakBefore w:val="0"/>
        <w:rPr/>
      </w:pPr>
      <w:r w:rsidDel="00000000" w:rsidR="00000000" w:rsidRPr="00000000">
        <w:rPr>
          <w:rtl w:val="0"/>
        </w:rPr>
        <w:t xml:space="preserve">    play music t2</w:t>
      </w:r>
    </w:p>
    <w:p w:rsidR="00000000" w:rsidDel="00000000" w:rsidP="00000000" w:rsidRDefault="00000000" w:rsidRPr="00000000" w14:paraId="00000475">
      <w:pPr>
        <w:pageBreakBefore w:val="0"/>
        <w:rPr/>
      </w:pPr>
      <w:r w:rsidDel="00000000" w:rsidR="00000000" w:rsidRPr="00000000">
        <w:rPr>
          <w:rtl w:val="0"/>
        </w:rPr>
        <w:t xml:space="preserve">    mc “Mmmm…”</w:t>
      </w:r>
    </w:p>
    <w:p w:rsidR="00000000" w:rsidDel="00000000" w:rsidP="00000000" w:rsidRDefault="00000000" w:rsidRPr="00000000" w14:paraId="00000476">
      <w:pPr>
        <w:pageBreakBefore w:val="0"/>
        <w:rPr/>
      </w:pPr>
      <w:r w:rsidDel="00000000" w:rsidR="00000000" w:rsidRPr="00000000">
        <w:rPr>
          <w:rtl w:val="0"/>
        </w:rPr>
        <w:t xml:space="preserve">    “I wake up to a usual morning on a good day off.”</w:t>
      </w:r>
    </w:p>
    <w:p w:rsidR="00000000" w:rsidDel="00000000" w:rsidP="00000000" w:rsidRDefault="00000000" w:rsidRPr="00000000" w14:paraId="00000477">
      <w:pPr>
        <w:pageBreakBefore w:val="0"/>
        <w:rPr/>
      </w:pPr>
      <w:r w:rsidDel="00000000" w:rsidR="00000000" w:rsidRPr="00000000">
        <w:rPr>
          <w:rtl w:val="0"/>
        </w:rPr>
        <w:t xml:space="preserve">    “A well deserved break day, I have to say.”</w:t>
      </w:r>
    </w:p>
    <w:p w:rsidR="00000000" w:rsidDel="00000000" w:rsidP="00000000" w:rsidRDefault="00000000" w:rsidRPr="00000000" w14:paraId="00000478">
      <w:pPr>
        <w:pageBreakBefore w:val="0"/>
        <w:rPr/>
      </w:pPr>
      <w:r w:rsidDel="00000000" w:rsidR="00000000" w:rsidRPr="00000000">
        <w:rPr>
          <w:rtl w:val="0"/>
        </w:rPr>
        <w:t xml:space="preserve">    “Though being with Yuri was also quite nice.”</w:t>
      </w:r>
    </w:p>
    <w:p w:rsidR="00000000" w:rsidDel="00000000" w:rsidP="00000000" w:rsidRDefault="00000000" w:rsidRPr="00000000" w14:paraId="00000479">
      <w:pPr>
        <w:pageBreakBefore w:val="0"/>
        <w:rPr/>
      </w:pPr>
      <w:r w:rsidDel="00000000" w:rsidR="00000000" w:rsidRPr="00000000">
        <w:rPr>
          <w:rtl w:val="0"/>
        </w:rPr>
        <w:t xml:space="preserve">    “It’s been a couple days since we went to the library for our meet-up, and I still couldn’t get it out of my head.”</w:t>
      </w:r>
    </w:p>
    <w:p w:rsidR="00000000" w:rsidDel="00000000" w:rsidP="00000000" w:rsidRDefault="00000000" w:rsidRPr="00000000" w14:paraId="0000047A">
      <w:pPr>
        <w:pageBreakBefore w:val="0"/>
        <w:rPr/>
      </w:pPr>
      <w:r w:rsidDel="00000000" w:rsidR="00000000" w:rsidRPr="00000000">
        <w:rPr>
          <w:rtl w:val="0"/>
        </w:rPr>
        <w:t xml:space="preserve">    “Though the day was quite enjoyable, Yuri standing up to that woman like that was just so… Cool.”</w:t>
      </w:r>
    </w:p>
    <w:p w:rsidR="00000000" w:rsidDel="00000000" w:rsidP="00000000" w:rsidRDefault="00000000" w:rsidRPr="00000000" w14:paraId="0000047B">
      <w:pPr>
        <w:pageBreakBefore w:val="0"/>
        <w:rPr/>
      </w:pPr>
      <w:r w:rsidDel="00000000" w:rsidR="00000000" w:rsidRPr="00000000">
        <w:rPr>
          <w:rtl w:val="0"/>
        </w:rPr>
        <w:t xml:space="preserve">    “She is much more head strong than I had once thought about her.”</w:t>
      </w:r>
    </w:p>
    <w:p w:rsidR="00000000" w:rsidDel="00000000" w:rsidP="00000000" w:rsidRDefault="00000000" w:rsidRPr="00000000" w14:paraId="0000047C">
      <w:pPr>
        <w:pageBreakBefore w:val="0"/>
        <w:rPr/>
      </w:pPr>
      <w:r w:rsidDel="00000000" w:rsidR="00000000" w:rsidRPr="00000000">
        <w:rPr>
          <w:rtl w:val="0"/>
        </w:rPr>
        <w:t xml:space="preserve">    “Passion is a hell of a motivator sometimes, it seems.”</w:t>
      </w:r>
    </w:p>
    <w:p w:rsidR="00000000" w:rsidDel="00000000" w:rsidP="00000000" w:rsidRDefault="00000000" w:rsidRPr="00000000" w14:paraId="0000047D">
      <w:pPr>
        <w:pageBreakBefore w:val="0"/>
        <w:rPr/>
      </w:pPr>
      <w:r w:rsidDel="00000000" w:rsidR="00000000" w:rsidRPr="00000000">
        <w:rPr>
          <w:rtl w:val="0"/>
        </w:rPr>
        <w:t xml:space="preserve">    mc “*Yawwwn…*”</w:t>
      </w:r>
    </w:p>
    <w:p w:rsidR="00000000" w:rsidDel="00000000" w:rsidP="00000000" w:rsidRDefault="00000000" w:rsidRPr="00000000" w14:paraId="0000047E">
      <w:pPr>
        <w:pageBreakBefore w:val="0"/>
        <w:rPr/>
      </w:pPr>
      <w:r w:rsidDel="00000000" w:rsidR="00000000" w:rsidRPr="00000000">
        <w:rPr>
          <w:rtl w:val="0"/>
        </w:rPr>
        <w:t xml:space="preserve">    “I let out a yawn as I get up from my bed and turn on the TV, listening to whatever’s playing as I relax a little bit.”</w:t>
      </w:r>
    </w:p>
    <w:p w:rsidR="00000000" w:rsidDel="00000000" w:rsidP="00000000" w:rsidRDefault="00000000" w:rsidRPr="00000000" w14:paraId="0000047F">
      <w:pPr>
        <w:pageBreakBefore w:val="0"/>
        <w:rPr/>
      </w:pPr>
      <w:r w:rsidDel="00000000" w:rsidR="00000000" w:rsidRPr="00000000">
        <w:rPr>
          <w:rtl w:val="0"/>
        </w:rPr>
        <w:t xml:space="preserve">    “Suddenly, I hear my phone start to ring on my desk.”</w:t>
      </w:r>
    </w:p>
    <w:p w:rsidR="00000000" w:rsidDel="00000000" w:rsidP="00000000" w:rsidRDefault="00000000" w:rsidRPr="00000000" w14:paraId="00000480">
      <w:pPr>
        <w:pageBreakBefore w:val="0"/>
        <w:rPr/>
      </w:pPr>
      <w:r w:rsidDel="00000000" w:rsidR="00000000" w:rsidRPr="00000000">
        <w:rPr>
          <w:rtl w:val="0"/>
        </w:rPr>
        <w:t xml:space="preserve">    “I run over and pick it up to see who it is.”</w:t>
      </w:r>
    </w:p>
    <w:p w:rsidR="00000000" w:rsidDel="00000000" w:rsidP="00000000" w:rsidRDefault="00000000" w:rsidRPr="00000000" w14:paraId="00000481">
      <w:pPr>
        <w:pageBreakBefore w:val="0"/>
        <w:rPr/>
      </w:pPr>
      <w:r w:rsidDel="00000000" w:rsidR="00000000" w:rsidRPr="00000000">
        <w:rPr>
          <w:rtl w:val="0"/>
        </w:rPr>
        <w:t xml:space="preserve">    mc “Yuri? Hm, I wonder why she’s calling.”</w:t>
      </w:r>
    </w:p>
    <w:p w:rsidR="00000000" w:rsidDel="00000000" w:rsidP="00000000" w:rsidRDefault="00000000" w:rsidRPr="00000000" w14:paraId="00000482">
      <w:pPr>
        <w:pageBreakBefore w:val="0"/>
        <w:rPr/>
      </w:pPr>
      <w:r w:rsidDel="00000000" w:rsidR="00000000" w:rsidRPr="00000000">
        <w:rPr>
          <w:rtl w:val="0"/>
        </w:rPr>
        <w:t xml:space="preserve">    “I answer the call.”</w:t>
      </w:r>
    </w:p>
    <w:p w:rsidR="00000000" w:rsidDel="00000000" w:rsidP="00000000" w:rsidRDefault="00000000" w:rsidRPr="00000000" w14:paraId="00000483">
      <w:pPr>
        <w:pageBreakBefore w:val="0"/>
        <w:rPr/>
      </w:pPr>
      <w:r w:rsidDel="00000000" w:rsidR="00000000" w:rsidRPr="00000000">
        <w:rPr>
          <w:rtl w:val="0"/>
        </w:rPr>
        <w:t xml:space="preserve">    mc “Hello?”</w:t>
      </w:r>
    </w:p>
    <w:p w:rsidR="00000000" w:rsidDel="00000000" w:rsidP="00000000" w:rsidRDefault="00000000" w:rsidRPr="00000000" w14:paraId="00000484">
      <w:pPr>
        <w:pageBreakBefore w:val="0"/>
        <w:rPr/>
      </w:pPr>
      <w:r w:rsidDel="00000000" w:rsidR="00000000" w:rsidRPr="00000000">
        <w:rPr>
          <w:rtl w:val="0"/>
        </w:rPr>
        <w:t xml:space="preserve">    $ y_name = “Yuri on Phone”</w:t>
      </w:r>
    </w:p>
    <w:p w:rsidR="00000000" w:rsidDel="00000000" w:rsidP="00000000" w:rsidRDefault="00000000" w:rsidRPr="00000000" w14:paraId="00000485">
      <w:pPr>
        <w:pageBreakBefore w:val="0"/>
        <w:rPr/>
      </w:pPr>
      <w:r w:rsidDel="00000000" w:rsidR="00000000" w:rsidRPr="00000000">
        <w:rPr>
          <w:rtl w:val="0"/>
        </w:rPr>
        <w:t xml:space="preserve">    y “Hello? [player]?”</w:t>
      </w:r>
    </w:p>
    <w:p w:rsidR="00000000" w:rsidDel="00000000" w:rsidP="00000000" w:rsidRDefault="00000000" w:rsidRPr="00000000" w14:paraId="00000486">
      <w:pPr>
        <w:pageBreakBefore w:val="0"/>
        <w:rPr/>
      </w:pPr>
      <w:r w:rsidDel="00000000" w:rsidR="00000000" w:rsidRPr="00000000">
        <w:rPr>
          <w:rtl w:val="0"/>
        </w:rPr>
        <w:t xml:space="preserve">    mc “Oh, good morning, Yuri. How’s it going?”</w:t>
      </w:r>
    </w:p>
    <w:p w:rsidR="00000000" w:rsidDel="00000000" w:rsidP="00000000" w:rsidRDefault="00000000" w:rsidRPr="00000000" w14:paraId="00000487">
      <w:pPr>
        <w:pageBreakBefore w:val="0"/>
        <w:rPr/>
      </w:pPr>
      <w:r w:rsidDel="00000000" w:rsidR="00000000" w:rsidRPr="00000000">
        <w:rPr>
          <w:rtl w:val="0"/>
        </w:rPr>
        <w:t xml:space="preserve">    y “[player]. Good morning to you as well.”</w:t>
      </w:r>
    </w:p>
    <w:p w:rsidR="00000000" w:rsidDel="00000000" w:rsidP="00000000" w:rsidRDefault="00000000" w:rsidRPr="00000000" w14:paraId="00000488">
      <w:pPr>
        <w:pageBreakBefore w:val="0"/>
        <w:rPr/>
      </w:pPr>
      <w:r w:rsidDel="00000000" w:rsidR="00000000" w:rsidRPr="00000000">
        <w:rPr>
          <w:rtl w:val="0"/>
        </w:rPr>
        <w:t xml:space="preserve">    y “It’s ah, been okay. I woke up a little while ago, and had some breakfast.”</w:t>
      </w:r>
    </w:p>
    <w:p w:rsidR="00000000" w:rsidDel="00000000" w:rsidP="00000000" w:rsidRDefault="00000000" w:rsidRPr="00000000" w14:paraId="00000489">
      <w:pPr>
        <w:pageBreakBefore w:val="0"/>
        <w:rPr/>
      </w:pPr>
      <w:r w:rsidDel="00000000" w:rsidR="00000000" w:rsidRPr="00000000">
        <w:rPr>
          <w:rtl w:val="0"/>
        </w:rPr>
        <w:t xml:space="preserve">    mc “Same. I woke up just a minute ago, haha.”</w:t>
      </w:r>
    </w:p>
    <w:p w:rsidR="00000000" w:rsidDel="00000000" w:rsidP="00000000" w:rsidRDefault="00000000" w:rsidRPr="00000000" w14:paraId="0000048A">
      <w:pPr>
        <w:pageBreakBefore w:val="0"/>
        <w:rPr/>
      </w:pPr>
      <w:r w:rsidDel="00000000" w:rsidR="00000000" w:rsidRPr="00000000">
        <w:rPr>
          <w:rtl w:val="0"/>
        </w:rPr>
        <w:t xml:space="preserve">    y “Oh, I see. I hope I didn’t wake you, did I?”</w:t>
      </w:r>
    </w:p>
    <w:p w:rsidR="00000000" w:rsidDel="00000000" w:rsidP="00000000" w:rsidRDefault="00000000" w:rsidRPr="00000000" w14:paraId="0000048B">
      <w:pPr>
        <w:pageBreakBefore w:val="0"/>
        <w:rPr/>
      </w:pPr>
      <w:r w:rsidDel="00000000" w:rsidR="00000000" w:rsidRPr="00000000">
        <w:rPr>
          <w:rtl w:val="0"/>
        </w:rPr>
        <w:t xml:space="preserve">    mc “No, no you’re fine, I was already up.”</w:t>
      </w:r>
    </w:p>
    <w:p w:rsidR="00000000" w:rsidDel="00000000" w:rsidP="00000000" w:rsidRDefault="00000000" w:rsidRPr="00000000" w14:paraId="0000048C">
      <w:pPr>
        <w:pageBreakBefore w:val="0"/>
        <w:rPr/>
      </w:pPr>
      <w:r w:rsidDel="00000000" w:rsidR="00000000" w:rsidRPr="00000000">
        <w:rPr>
          <w:rtl w:val="0"/>
        </w:rPr>
        <w:t xml:space="preserve">    y “That’s good then.”</w:t>
      </w:r>
    </w:p>
    <w:p w:rsidR="00000000" w:rsidDel="00000000" w:rsidP="00000000" w:rsidRDefault="00000000" w:rsidRPr="00000000" w14:paraId="0000048D">
      <w:pPr>
        <w:pageBreakBefore w:val="0"/>
        <w:rPr/>
      </w:pPr>
      <w:r w:rsidDel="00000000" w:rsidR="00000000" w:rsidRPr="00000000">
        <w:rPr>
          <w:rtl w:val="0"/>
        </w:rPr>
        <w:t xml:space="preserve">    mc “Anyway, what’s up? Any ah, plans for the day?”</w:t>
      </w:r>
    </w:p>
    <w:p w:rsidR="00000000" w:rsidDel="00000000" w:rsidP="00000000" w:rsidRDefault="00000000" w:rsidRPr="00000000" w14:paraId="0000048E">
      <w:pPr>
        <w:pageBreakBefore w:val="0"/>
        <w:rPr/>
      </w:pPr>
      <w:r w:rsidDel="00000000" w:rsidR="00000000" w:rsidRPr="00000000">
        <w:rPr>
          <w:rtl w:val="0"/>
        </w:rPr>
        <w:t xml:space="preserve">    y “Ah, right. Ah… Actually, that’s why I wanted to call you.”</w:t>
      </w:r>
    </w:p>
    <w:p w:rsidR="00000000" w:rsidDel="00000000" w:rsidP="00000000" w:rsidRDefault="00000000" w:rsidRPr="00000000" w14:paraId="0000048F">
      <w:pPr>
        <w:pageBreakBefore w:val="0"/>
        <w:rPr/>
      </w:pPr>
      <w:r w:rsidDel="00000000" w:rsidR="00000000" w:rsidRPr="00000000">
        <w:rPr>
          <w:rtl w:val="0"/>
        </w:rPr>
        <w:t xml:space="preserve">    y “I know that we both have the day off today, and I was wondering are you umm… Free today, by chance?”</w:t>
      </w:r>
    </w:p>
    <w:p w:rsidR="00000000" w:rsidDel="00000000" w:rsidP="00000000" w:rsidRDefault="00000000" w:rsidRPr="00000000" w14:paraId="00000490">
      <w:pPr>
        <w:pageBreakBefore w:val="0"/>
        <w:rPr/>
      </w:pPr>
      <w:r w:rsidDel="00000000" w:rsidR="00000000" w:rsidRPr="00000000">
        <w:rPr>
          <w:rtl w:val="0"/>
        </w:rPr>
        <w:t xml:space="preserve">    mc “Today? Hmm, don’t think I’ve got anything going on today.”</w:t>
      </w:r>
    </w:p>
    <w:p w:rsidR="00000000" w:rsidDel="00000000" w:rsidP="00000000" w:rsidRDefault="00000000" w:rsidRPr="00000000" w14:paraId="00000491">
      <w:pPr>
        <w:pageBreakBefore w:val="0"/>
        <w:rPr/>
      </w:pPr>
      <w:r w:rsidDel="00000000" w:rsidR="00000000" w:rsidRPr="00000000">
        <w:rPr>
          <w:rtl w:val="0"/>
        </w:rPr>
        <w:t xml:space="preserve">    y “O-Oh, good, I see.”</w:t>
      </w:r>
    </w:p>
    <w:p w:rsidR="00000000" w:rsidDel="00000000" w:rsidP="00000000" w:rsidRDefault="00000000" w:rsidRPr="00000000" w14:paraId="00000492">
      <w:pPr>
        <w:pageBreakBefore w:val="0"/>
        <w:rPr/>
      </w:pPr>
      <w:r w:rsidDel="00000000" w:rsidR="00000000" w:rsidRPr="00000000">
        <w:rPr>
          <w:rtl w:val="0"/>
        </w:rPr>
        <w:t xml:space="preserve">    y “Ah, if you’d like, would you… {w=0.5} Like to spend some time together today?”</w:t>
      </w:r>
    </w:p>
    <w:p w:rsidR="00000000" w:rsidDel="00000000" w:rsidP="00000000" w:rsidRDefault="00000000" w:rsidRPr="00000000" w14:paraId="00000493">
      <w:pPr>
        <w:pageBreakBefore w:val="0"/>
        <w:rPr/>
      </w:pPr>
      <w:r w:rsidDel="00000000" w:rsidR="00000000" w:rsidRPr="00000000">
        <w:rPr>
          <w:rtl w:val="0"/>
        </w:rPr>
        <w:t xml:space="preserve">    y “I recently bought some new tea leaves and herbs, and was wondering… I-If you’d like to make some tea together… {w=1.0} With me?”</w:t>
      </w:r>
    </w:p>
    <w:p w:rsidR="00000000" w:rsidDel="00000000" w:rsidP="00000000" w:rsidRDefault="00000000" w:rsidRPr="00000000" w14:paraId="00000494">
      <w:pPr>
        <w:pageBreakBefore w:val="0"/>
        <w:rPr/>
      </w:pPr>
      <w:r w:rsidDel="00000000" w:rsidR="00000000" w:rsidRPr="00000000">
        <w:rPr>
          <w:rtl w:val="0"/>
        </w:rPr>
        <w:t xml:space="preserve">    “There was something about Yuri trying so hard to call me for something like this that was so… Cute.”</w:t>
      </w:r>
    </w:p>
    <w:p w:rsidR="00000000" w:rsidDel="00000000" w:rsidP="00000000" w:rsidRDefault="00000000" w:rsidRPr="00000000" w14:paraId="00000495">
      <w:pPr>
        <w:pageBreakBefore w:val="0"/>
        <w:rPr/>
      </w:pPr>
      <w:r w:rsidDel="00000000" w:rsidR="00000000" w:rsidRPr="00000000">
        <w:rPr>
          <w:rtl w:val="0"/>
        </w:rPr>
        <w:t xml:space="preserve">    “I bet she’s been gathering up the courage all morning.”</w:t>
      </w:r>
    </w:p>
    <w:p w:rsidR="00000000" w:rsidDel="00000000" w:rsidP="00000000" w:rsidRDefault="00000000" w:rsidRPr="00000000" w14:paraId="00000496">
      <w:pPr>
        <w:pageBreakBefore w:val="0"/>
        <w:rPr/>
      </w:pPr>
      <w:r w:rsidDel="00000000" w:rsidR="00000000" w:rsidRPr="00000000">
        <w:rPr>
          <w:rtl w:val="0"/>
        </w:rPr>
        <w:t xml:space="preserve">    mc “Tea making? Hmm, can’t say I know much about it though.”</w:t>
      </w:r>
    </w:p>
    <w:p w:rsidR="00000000" w:rsidDel="00000000" w:rsidP="00000000" w:rsidRDefault="00000000" w:rsidRPr="00000000" w14:paraId="00000497">
      <w:pPr>
        <w:pageBreakBefore w:val="0"/>
        <w:rPr/>
      </w:pPr>
      <w:r w:rsidDel="00000000" w:rsidR="00000000" w:rsidRPr="00000000">
        <w:rPr>
          <w:rtl w:val="0"/>
        </w:rPr>
        <w:t xml:space="preserve">    y “Oh it's wonderful.”</w:t>
      </w:r>
    </w:p>
    <w:p w:rsidR="00000000" w:rsidDel="00000000" w:rsidP="00000000" w:rsidRDefault="00000000" w:rsidRPr="00000000" w14:paraId="00000498">
      <w:pPr>
        <w:pageBreakBefore w:val="0"/>
        <w:rPr/>
      </w:pPr>
      <w:r w:rsidDel="00000000" w:rsidR="00000000" w:rsidRPr="00000000">
        <w:rPr>
          <w:rtl w:val="0"/>
        </w:rPr>
        <w:t xml:space="preserve">    y “I have an enjoyable time mixing and smelling the different fragrances, and tasting them too.”</w:t>
      </w:r>
    </w:p>
    <w:p w:rsidR="00000000" w:rsidDel="00000000" w:rsidP="00000000" w:rsidRDefault="00000000" w:rsidRPr="00000000" w14:paraId="00000499">
      <w:pPr>
        <w:pageBreakBefore w:val="0"/>
        <w:rPr/>
      </w:pPr>
      <w:r w:rsidDel="00000000" w:rsidR="00000000" w:rsidRPr="00000000">
        <w:rPr>
          <w:rtl w:val="0"/>
        </w:rPr>
        <w:t xml:space="preserve">    y “It is rather… Calming, I have to say.”</w:t>
      </w:r>
    </w:p>
    <w:p w:rsidR="00000000" w:rsidDel="00000000" w:rsidP="00000000" w:rsidRDefault="00000000" w:rsidRPr="00000000" w14:paraId="0000049A">
      <w:pPr>
        <w:pageBreakBefore w:val="0"/>
        <w:rPr/>
      </w:pPr>
      <w:r w:rsidDel="00000000" w:rsidR="00000000" w:rsidRPr="00000000">
        <w:rPr>
          <w:rtl w:val="0"/>
        </w:rPr>
        <w:t xml:space="preserve">    mc “Huh, that sounds like fun.”</w:t>
      </w:r>
    </w:p>
    <w:p w:rsidR="00000000" w:rsidDel="00000000" w:rsidP="00000000" w:rsidRDefault="00000000" w:rsidRPr="00000000" w14:paraId="0000049B">
      <w:pPr>
        <w:pageBreakBefore w:val="0"/>
        <w:rPr/>
      </w:pPr>
      <w:r w:rsidDel="00000000" w:rsidR="00000000" w:rsidRPr="00000000">
        <w:rPr>
          <w:rtl w:val="0"/>
        </w:rPr>
        <w:t xml:space="preserve">    mc “Sure, I’d love to give it a try though.”</w:t>
      </w:r>
    </w:p>
    <w:p w:rsidR="00000000" w:rsidDel="00000000" w:rsidP="00000000" w:rsidRDefault="00000000" w:rsidRPr="00000000" w14:paraId="0000049C">
      <w:pPr>
        <w:pageBreakBefore w:val="0"/>
        <w:rPr/>
      </w:pPr>
      <w:r w:rsidDel="00000000" w:rsidR="00000000" w:rsidRPr="00000000">
        <w:rPr>
          <w:rtl w:val="0"/>
        </w:rPr>
        <w:t xml:space="preserve">    mc “We can hang out at my house as well, if you’d like.”</w:t>
      </w:r>
    </w:p>
    <w:p w:rsidR="00000000" w:rsidDel="00000000" w:rsidP="00000000" w:rsidRDefault="00000000" w:rsidRPr="00000000" w14:paraId="0000049D">
      <w:pPr>
        <w:pageBreakBefore w:val="0"/>
        <w:rPr/>
      </w:pPr>
      <w:r w:rsidDel="00000000" w:rsidR="00000000" w:rsidRPr="00000000">
        <w:rPr>
          <w:rtl w:val="0"/>
        </w:rPr>
        <w:t xml:space="preserve">    y “Great! Ah… If possible, do you have any sugar, milk, and honey?”</w:t>
      </w:r>
    </w:p>
    <w:p w:rsidR="00000000" w:rsidDel="00000000" w:rsidP="00000000" w:rsidRDefault="00000000" w:rsidRPr="00000000" w14:paraId="0000049E">
      <w:pPr>
        <w:pageBreakBefore w:val="0"/>
        <w:rPr/>
      </w:pPr>
      <w:r w:rsidDel="00000000" w:rsidR="00000000" w:rsidRPr="00000000">
        <w:rPr>
          <w:rtl w:val="0"/>
        </w:rPr>
        <w:t xml:space="preserve">    y “It’s just some extra things if you like anything to add…”</w:t>
      </w:r>
    </w:p>
    <w:p w:rsidR="00000000" w:rsidDel="00000000" w:rsidP="00000000" w:rsidRDefault="00000000" w:rsidRPr="00000000" w14:paraId="0000049F">
      <w:pPr>
        <w:pageBreakBefore w:val="0"/>
        <w:rPr/>
      </w:pPr>
      <w:r w:rsidDel="00000000" w:rsidR="00000000" w:rsidRPr="00000000">
        <w:rPr>
          <w:rtl w:val="0"/>
        </w:rPr>
        <w:t xml:space="preserve">    mc “Hmm, I can probably check in my kitchen later, but I’m sure we have some.”</w:t>
      </w:r>
    </w:p>
    <w:p w:rsidR="00000000" w:rsidDel="00000000" w:rsidP="00000000" w:rsidRDefault="00000000" w:rsidRPr="00000000" w14:paraId="000004A0">
      <w:pPr>
        <w:pageBreakBefore w:val="0"/>
        <w:rPr/>
      </w:pPr>
      <w:r w:rsidDel="00000000" w:rsidR="00000000" w:rsidRPr="00000000">
        <w:rPr>
          <w:rtl w:val="0"/>
        </w:rPr>
        <w:t xml:space="preserve">    y “Oh okay, that’s good.”</w:t>
      </w:r>
    </w:p>
    <w:p w:rsidR="00000000" w:rsidDel="00000000" w:rsidP="00000000" w:rsidRDefault="00000000" w:rsidRPr="00000000" w14:paraId="000004A1">
      <w:pPr>
        <w:pageBreakBefore w:val="0"/>
        <w:rPr/>
      </w:pPr>
      <w:r w:rsidDel="00000000" w:rsidR="00000000" w:rsidRPr="00000000">
        <w:rPr>
          <w:rtl w:val="0"/>
        </w:rPr>
        <w:t xml:space="preserve">    y “I’ll bring along the spices and such around noon today, if that works out?”</w:t>
      </w:r>
    </w:p>
    <w:p w:rsidR="00000000" w:rsidDel="00000000" w:rsidP="00000000" w:rsidRDefault="00000000" w:rsidRPr="00000000" w14:paraId="000004A2">
      <w:pPr>
        <w:pageBreakBefore w:val="0"/>
        <w:rPr/>
      </w:pPr>
      <w:r w:rsidDel="00000000" w:rsidR="00000000" w:rsidRPr="00000000">
        <w:rPr>
          <w:rtl w:val="0"/>
        </w:rPr>
        <w:t xml:space="preserve">    mc “Yeah sure, that’s fine.”</w:t>
      </w:r>
    </w:p>
    <w:p w:rsidR="00000000" w:rsidDel="00000000" w:rsidP="00000000" w:rsidRDefault="00000000" w:rsidRPr="00000000" w14:paraId="000004A3">
      <w:pPr>
        <w:pageBreakBefore w:val="0"/>
        <w:rPr/>
      </w:pPr>
      <w:r w:rsidDel="00000000" w:rsidR="00000000" w:rsidRPr="00000000">
        <w:rPr>
          <w:rtl w:val="0"/>
        </w:rPr>
        <w:t xml:space="preserve">    y “Wonderful, thank you, [player].”</w:t>
      </w:r>
    </w:p>
    <w:p w:rsidR="00000000" w:rsidDel="00000000" w:rsidP="00000000" w:rsidRDefault="00000000" w:rsidRPr="00000000" w14:paraId="000004A4">
      <w:pPr>
        <w:pageBreakBefore w:val="0"/>
        <w:rPr/>
      </w:pPr>
      <w:r w:rsidDel="00000000" w:rsidR="00000000" w:rsidRPr="00000000">
        <w:rPr>
          <w:rtl w:val="0"/>
        </w:rPr>
        <w:t xml:space="preserve">    y “I’ll see you then.”</w:t>
      </w:r>
    </w:p>
    <w:p w:rsidR="00000000" w:rsidDel="00000000" w:rsidP="00000000" w:rsidRDefault="00000000" w:rsidRPr="00000000" w14:paraId="000004A5">
      <w:pPr>
        <w:pageBreakBefore w:val="0"/>
        <w:rPr/>
      </w:pPr>
      <w:r w:rsidDel="00000000" w:rsidR="00000000" w:rsidRPr="00000000">
        <w:rPr>
          <w:rtl w:val="0"/>
        </w:rPr>
        <w:t xml:space="preserve">    mc “Of course, see you later, Yuri.”</w:t>
      </w:r>
    </w:p>
    <w:p w:rsidR="00000000" w:rsidDel="00000000" w:rsidP="00000000" w:rsidRDefault="00000000" w:rsidRPr="00000000" w14:paraId="000004A6">
      <w:pPr>
        <w:pageBreakBefore w:val="0"/>
        <w:rPr/>
      </w:pPr>
      <w:r w:rsidDel="00000000" w:rsidR="00000000" w:rsidRPr="00000000">
        <w:rPr>
          <w:rtl w:val="0"/>
        </w:rPr>
        <w:t xml:space="preserve">    “She hangs up the phone.”</w:t>
      </w:r>
    </w:p>
    <w:p w:rsidR="00000000" w:rsidDel="00000000" w:rsidP="00000000" w:rsidRDefault="00000000" w:rsidRPr="00000000" w14:paraId="000004A7">
      <w:pPr>
        <w:pageBreakBefore w:val="0"/>
        <w:rPr/>
      </w:pPr>
      <w:r w:rsidDel="00000000" w:rsidR="00000000" w:rsidRPr="00000000">
        <w:rPr>
          <w:rtl w:val="0"/>
        </w:rPr>
        <w:t xml:space="preserve">    “Tea making with Yuri…”</w:t>
      </w:r>
    </w:p>
    <w:p w:rsidR="00000000" w:rsidDel="00000000" w:rsidP="00000000" w:rsidRDefault="00000000" w:rsidRPr="00000000" w14:paraId="000004A8">
      <w:pPr>
        <w:pageBreakBefore w:val="0"/>
        <w:rPr/>
      </w:pPr>
      <w:r w:rsidDel="00000000" w:rsidR="00000000" w:rsidRPr="00000000">
        <w:rPr>
          <w:rtl w:val="0"/>
        </w:rPr>
        <w:t xml:space="preserve">    “It is a strangely fitting activity for her, I have to say, considering all her aromatherapy stuff and such.”</w:t>
      </w:r>
    </w:p>
    <w:p w:rsidR="00000000" w:rsidDel="00000000" w:rsidP="00000000" w:rsidRDefault="00000000" w:rsidRPr="00000000" w14:paraId="000004A9">
      <w:pPr>
        <w:pageBreakBefore w:val="0"/>
        <w:rPr/>
      </w:pPr>
      <w:r w:rsidDel="00000000" w:rsidR="00000000" w:rsidRPr="00000000">
        <w:rPr>
          <w:rtl w:val="0"/>
        </w:rPr>
        <w:t xml:space="preserve">    “I get up from my bed and put on some fresh clothes, heading downstairs as I start to prep up for Yuri’s arrival.”</w:t>
      </w:r>
    </w:p>
    <w:p w:rsidR="00000000" w:rsidDel="00000000" w:rsidP="00000000" w:rsidRDefault="00000000" w:rsidRPr="00000000" w14:paraId="000004AA">
      <w:pPr>
        <w:pageBreakBefore w:val="0"/>
        <w:rPr/>
      </w:pPr>
      <w:r w:rsidDel="00000000" w:rsidR="00000000" w:rsidRPr="00000000">
        <w:rPr>
          <w:rtl w:val="0"/>
        </w:rPr>
        <w:t xml:space="preserve">    scene bg living room</w:t>
      </w:r>
    </w:p>
    <w:p w:rsidR="00000000" w:rsidDel="00000000" w:rsidP="00000000" w:rsidRDefault="00000000" w:rsidRPr="00000000" w14:paraId="000004AB">
      <w:pPr>
        <w:pageBreakBefore w:val="0"/>
        <w:rPr/>
      </w:pPr>
      <w:r w:rsidDel="00000000" w:rsidR="00000000" w:rsidRPr="00000000">
        <w:rPr>
          <w:rtl w:val="0"/>
        </w:rPr>
        <w:t xml:space="preserve">    with wipeleft_scene</w:t>
      </w:r>
    </w:p>
    <w:p w:rsidR="00000000" w:rsidDel="00000000" w:rsidP="00000000" w:rsidRDefault="00000000" w:rsidRPr="00000000" w14:paraId="000004AC">
      <w:pPr>
        <w:pageBreakBefore w:val="0"/>
        <w:rPr/>
      </w:pPr>
      <w:r w:rsidDel="00000000" w:rsidR="00000000" w:rsidRPr="00000000">
        <w:rPr>
          <w:rtl w:val="0"/>
        </w:rPr>
        <w:t xml:space="preserve">    $ y_name = “Yuri”</w:t>
      </w:r>
    </w:p>
    <w:p w:rsidR="00000000" w:rsidDel="00000000" w:rsidP="00000000" w:rsidRDefault="00000000" w:rsidRPr="00000000" w14:paraId="000004AD">
      <w:pPr>
        <w:pageBreakBefore w:val="0"/>
        <w:rPr/>
      </w:pPr>
      <w:r w:rsidDel="00000000" w:rsidR="00000000" w:rsidRPr="00000000">
        <w:rPr>
          <w:rtl w:val="0"/>
        </w:rPr>
        <w:t xml:space="preserve">    “By the time I finished up with getting ready and looking for ingredients, it was nearing noon.” </w:t>
      </w:r>
    </w:p>
    <w:p w:rsidR="00000000" w:rsidDel="00000000" w:rsidP="00000000" w:rsidRDefault="00000000" w:rsidRPr="00000000" w14:paraId="000004AE">
      <w:pPr>
        <w:pageBreakBefore w:val="0"/>
        <w:rPr/>
      </w:pPr>
      <w:r w:rsidDel="00000000" w:rsidR="00000000" w:rsidRPr="00000000">
        <w:rPr>
          <w:rtl w:val="0"/>
        </w:rPr>
        <w:t xml:space="preserve">    “Taking the moment to sit down and relax a minute, I heard the doorbell go off.”</w:t>
      </w:r>
    </w:p>
    <w:p w:rsidR="00000000" w:rsidDel="00000000" w:rsidP="00000000" w:rsidRDefault="00000000" w:rsidRPr="00000000" w14:paraId="000004AF">
      <w:pPr>
        <w:pageBreakBefore w:val="0"/>
        <w:rPr/>
      </w:pPr>
      <w:r w:rsidDel="00000000" w:rsidR="00000000" w:rsidRPr="00000000">
        <w:rPr>
          <w:rtl w:val="0"/>
        </w:rPr>
        <w:t xml:space="preserve">    “Opening the door, I greet Yuri and let her inside.”</w:t>
      </w:r>
    </w:p>
    <w:p w:rsidR="00000000" w:rsidDel="00000000" w:rsidP="00000000" w:rsidRDefault="00000000" w:rsidRPr="00000000" w14:paraId="000004B0">
      <w:pPr>
        <w:pageBreakBefore w:val="0"/>
        <w:rPr/>
      </w:pPr>
      <w:r w:rsidDel="00000000" w:rsidR="00000000" w:rsidRPr="00000000">
        <w:rPr>
          <w:rtl w:val="0"/>
        </w:rPr>
        <w:t xml:space="preserve">    show yuri 1ba at t11 zorder 2</w:t>
      </w:r>
    </w:p>
    <w:p w:rsidR="00000000" w:rsidDel="00000000" w:rsidP="00000000" w:rsidRDefault="00000000" w:rsidRPr="00000000" w14:paraId="000004B1">
      <w:pPr>
        <w:pageBreakBefore w:val="0"/>
        <w:rPr/>
      </w:pPr>
      <w:r w:rsidDel="00000000" w:rsidR="00000000" w:rsidRPr="00000000">
        <w:rPr>
          <w:rtl w:val="0"/>
        </w:rPr>
        <w:t xml:space="preserve">    y “Hello [player].”</w:t>
      </w:r>
    </w:p>
    <w:p w:rsidR="00000000" w:rsidDel="00000000" w:rsidP="00000000" w:rsidRDefault="00000000" w:rsidRPr="00000000" w14:paraId="000004B2">
      <w:pPr>
        <w:pageBreakBefore w:val="0"/>
        <w:rPr/>
      </w:pPr>
      <w:r w:rsidDel="00000000" w:rsidR="00000000" w:rsidRPr="00000000">
        <w:rPr>
          <w:rtl w:val="0"/>
        </w:rPr>
        <w:t xml:space="preserve">    mc “Hey Yuri, come on in.”</w:t>
      </w:r>
    </w:p>
    <w:p w:rsidR="00000000" w:rsidDel="00000000" w:rsidP="00000000" w:rsidRDefault="00000000" w:rsidRPr="00000000" w14:paraId="000004B3">
      <w:pPr>
        <w:pageBreakBefore w:val="0"/>
        <w:rPr/>
      </w:pPr>
      <w:r w:rsidDel="00000000" w:rsidR="00000000" w:rsidRPr="00000000">
        <w:rPr>
          <w:rtl w:val="0"/>
        </w:rPr>
        <w:t xml:space="preserve">    y “Thank you for having me.”</w:t>
      </w:r>
    </w:p>
    <w:p w:rsidR="00000000" w:rsidDel="00000000" w:rsidP="00000000" w:rsidRDefault="00000000" w:rsidRPr="00000000" w14:paraId="000004B4">
      <w:pPr>
        <w:pageBreakBefore w:val="0"/>
        <w:rPr/>
      </w:pPr>
      <w:r w:rsidDel="00000000" w:rsidR="00000000" w:rsidRPr="00000000">
        <w:rPr>
          <w:rtl w:val="0"/>
        </w:rPr>
        <w:t xml:space="preserve">    “As she walked in, I notice her carrying a knapsack-looking tote bag in her hand.”</w:t>
      </w:r>
    </w:p>
    <w:p w:rsidR="00000000" w:rsidDel="00000000" w:rsidP="00000000" w:rsidRDefault="00000000" w:rsidRPr="00000000" w14:paraId="000004B5">
      <w:pPr>
        <w:pageBreakBefore w:val="0"/>
        <w:rPr/>
      </w:pPr>
      <w:r w:rsidDel="00000000" w:rsidR="00000000" w:rsidRPr="00000000">
        <w:rPr>
          <w:rtl w:val="0"/>
        </w:rPr>
        <w:t xml:space="preserve">    mc “Oh let me get that for you.”</w:t>
      </w:r>
    </w:p>
    <w:p w:rsidR="00000000" w:rsidDel="00000000" w:rsidP="00000000" w:rsidRDefault="00000000" w:rsidRPr="00000000" w14:paraId="000004B6">
      <w:pPr>
        <w:pageBreakBefore w:val="0"/>
        <w:rPr/>
      </w:pPr>
      <w:r w:rsidDel="00000000" w:rsidR="00000000" w:rsidRPr="00000000">
        <w:rPr>
          <w:rtl w:val="0"/>
        </w:rPr>
        <w:t xml:space="preserve">    y “O-Oh sure, thank you.”</w:t>
      </w:r>
    </w:p>
    <w:p w:rsidR="00000000" w:rsidDel="00000000" w:rsidP="00000000" w:rsidRDefault="00000000" w:rsidRPr="00000000" w14:paraId="000004B7">
      <w:pPr>
        <w:pageBreakBefore w:val="0"/>
        <w:rPr/>
      </w:pPr>
      <w:r w:rsidDel="00000000" w:rsidR="00000000" w:rsidRPr="00000000">
        <w:rPr>
          <w:rtl w:val="0"/>
        </w:rPr>
        <w:t xml:space="preserve">    mc “Is this the tea leaves and stuff you were talking about?”</w:t>
      </w:r>
    </w:p>
    <w:p w:rsidR="00000000" w:rsidDel="00000000" w:rsidP="00000000" w:rsidRDefault="00000000" w:rsidRPr="00000000" w14:paraId="000004B8">
      <w:pPr>
        <w:pageBreakBefore w:val="0"/>
        <w:rPr/>
      </w:pPr>
      <w:r w:rsidDel="00000000" w:rsidR="00000000" w:rsidRPr="00000000">
        <w:rPr>
          <w:rtl w:val="0"/>
        </w:rPr>
        <w:t xml:space="preserve">    y 2bb “Yes, that’s the little kit of things I brought.”</w:t>
      </w:r>
    </w:p>
    <w:p w:rsidR="00000000" w:rsidDel="00000000" w:rsidP="00000000" w:rsidRDefault="00000000" w:rsidRPr="00000000" w14:paraId="000004B9">
      <w:pPr>
        <w:pageBreakBefore w:val="0"/>
        <w:rPr/>
      </w:pPr>
      <w:r w:rsidDel="00000000" w:rsidR="00000000" w:rsidRPr="00000000">
        <w:rPr>
          <w:rtl w:val="0"/>
        </w:rPr>
        <w:t xml:space="preserve">    y 2ba “I just picked out some of my favorite kinds to keep it simple.”</w:t>
      </w:r>
    </w:p>
    <w:p w:rsidR="00000000" w:rsidDel="00000000" w:rsidP="00000000" w:rsidRDefault="00000000" w:rsidRPr="00000000" w14:paraId="000004BA">
      <w:pPr>
        <w:pageBreakBefore w:val="0"/>
        <w:rPr/>
      </w:pPr>
      <w:r w:rsidDel="00000000" w:rsidR="00000000" w:rsidRPr="00000000">
        <w:rPr>
          <w:rtl w:val="0"/>
        </w:rPr>
        <w:t xml:space="preserve">    mc “Oooh, I see, nice.”</w:t>
      </w:r>
    </w:p>
    <w:p w:rsidR="00000000" w:rsidDel="00000000" w:rsidP="00000000" w:rsidRDefault="00000000" w:rsidRPr="00000000" w14:paraId="000004BB">
      <w:pPr>
        <w:pageBreakBefore w:val="0"/>
        <w:rPr/>
      </w:pPr>
      <w:r w:rsidDel="00000000" w:rsidR="00000000" w:rsidRPr="00000000">
        <w:rPr>
          <w:rtl w:val="0"/>
        </w:rPr>
        <w:t xml:space="preserve">    mc “Here, let’s go to the kitchen.”</w:t>
      </w:r>
    </w:p>
    <w:p w:rsidR="00000000" w:rsidDel="00000000" w:rsidP="00000000" w:rsidRDefault="00000000" w:rsidRPr="00000000" w14:paraId="000004BC">
      <w:pPr>
        <w:pageBreakBefore w:val="0"/>
        <w:rPr/>
      </w:pPr>
      <w:r w:rsidDel="00000000" w:rsidR="00000000" w:rsidRPr="00000000">
        <w:rPr>
          <w:rtl w:val="0"/>
        </w:rPr>
        <w:t xml:space="preserve">    mc “I’ve got everything prepped as well.”</w:t>
      </w:r>
    </w:p>
    <w:p w:rsidR="00000000" w:rsidDel="00000000" w:rsidP="00000000" w:rsidRDefault="00000000" w:rsidRPr="00000000" w14:paraId="000004BD">
      <w:pPr>
        <w:pageBreakBefore w:val="0"/>
        <w:rPr/>
      </w:pPr>
      <w:r w:rsidDel="00000000" w:rsidR="00000000" w:rsidRPr="00000000">
        <w:rPr>
          <w:rtl w:val="0"/>
        </w:rPr>
        <w:t xml:space="preserve">    show yuri at thide zorder 1</w:t>
      </w:r>
    </w:p>
    <w:p w:rsidR="00000000" w:rsidDel="00000000" w:rsidP="00000000" w:rsidRDefault="00000000" w:rsidRPr="00000000" w14:paraId="000004BE">
      <w:pPr>
        <w:pageBreakBefore w:val="0"/>
        <w:rPr/>
      </w:pPr>
      <w:r w:rsidDel="00000000" w:rsidR="00000000" w:rsidRPr="00000000">
        <w:rPr>
          <w:rtl w:val="0"/>
        </w:rPr>
        <w:t xml:space="preserve">    hide yuri</w:t>
      </w:r>
    </w:p>
    <w:p w:rsidR="00000000" w:rsidDel="00000000" w:rsidP="00000000" w:rsidRDefault="00000000" w:rsidRPr="00000000" w14:paraId="000004BF">
      <w:pPr>
        <w:pageBreakBefore w:val="0"/>
        <w:rPr/>
      </w:pPr>
      <w:r w:rsidDel="00000000" w:rsidR="00000000" w:rsidRPr="00000000">
        <w:rPr>
          <w:rtl w:val="0"/>
        </w:rPr>
        <w:t xml:space="preserve">    scene bg kitchen</w:t>
      </w:r>
    </w:p>
    <w:p w:rsidR="00000000" w:rsidDel="00000000" w:rsidP="00000000" w:rsidRDefault="00000000" w:rsidRPr="00000000" w14:paraId="000004C0">
      <w:pPr>
        <w:pageBreakBefore w:val="0"/>
        <w:rPr/>
      </w:pPr>
      <w:r w:rsidDel="00000000" w:rsidR="00000000" w:rsidRPr="00000000">
        <w:rPr>
          <w:rtl w:val="0"/>
        </w:rPr>
        <w:t xml:space="preserve">    with wipeleft_scene</w:t>
      </w:r>
    </w:p>
    <w:p w:rsidR="00000000" w:rsidDel="00000000" w:rsidP="00000000" w:rsidRDefault="00000000" w:rsidRPr="00000000" w14:paraId="000004C1">
      <w:pPr>
        <w:pageBreakBefore w:val="0"/>
        <w:rPr/>
      </w:pPr>
      <w:r w:rsidDel="00000000" w:rsidR="00000000" w:rsidRPr="00000000">
        <w:rPr>
          <w:rtl w:val="0"/>
        </w:rPr>
        <w:t xml:space="preserve">    “As we walk in, I placed the bag of tea things on the counter next to the rest of the items on the table.”</w:t>
      </w:r>
    </w:p>
    <w:p w:rsidR="00000000" w:rsidDel="00000000" w:rsidP="00000000" w:rsidRDefault="00000000" w:rsidRPr="00000000" w14:paraId="000004C2">
      <w:pPr>
        <w:pageBreakBefore w:val="0"/>
        <w:rPr/>
      </w:pPr>
      <w:r w:rsidDel="00000000" w:rsidR="00000000" w:rsidRPr="00000000">
        <w:rPr>
          <w:rtl w:val="0"/>
        </w:rPr>
        <w:t xml:space="preserve">    “There were quite a few different things, from sugar, honey, and some milk.”</w:t>
      </w:r>
    </w:p>
    <w:p w:rsidR="00000000" w:rsidDel="00000000" w:rsidP="00000000" w:rsidRDefault="00000000" w:rsidRPr="00000000" w14:paraId="000004C3">
      <w:pPr>
        <w:pageBreakBefore w:val="0"/>
        <w:rPr/>
      </w:pPr>
      <w:r w:rsidDel="00000000" w:rsidR="00000000" w:rsidRPr="00000000">
        <w:rPr>
          <w:rtl w:val="0"/>
        </w:rPr>
        <w:t xml:space="preserve">    show yuri 1ba at t11 zorder 2</w:t>
      </w:r>
    </w:p>
    <w:p w:rsidR="00000000" w:rsidDel="00000000" w:rsidP="00000000" w:rsidRDefault="00000000" w:rsidRPr="00000000" w14:paraId="000004C4">
      <w:pPr>
        <w:pageBreakBefore w:val="0"/>
        <w:rPr/>
      </w:pPr>
      <w:r w:rsidDel="00000000" w:rsidR="00000000" w:rsidRPr="00000000">
        <w:rPr>
          <w:rtl w:val="0"/>
        </w:rPr>
        <w:t xml:space="preserve">    mc “Alright, I think this is everything you detailed.”</w:t>
      </w:r>
    </w:p>
    <w:p w:rsidR="00000000" w:rsidDel="00000000" w:rsidP="00000000" w:rsidRDefault="00000000" w:rsidRPr="00000000" w14:paraId="000004C5">
      <w:pPr>
        <w:pageBreakBefore w:val="0"/>
        <w:rPr/>
      </w:pPr>
      <w:r w:rsidDel="00000000" w:rsidR="00000000" w:rsidRPr="00000000">
        <w:rPr>
          <w:rtl w:val="0"/>
        </w:rPr>
        <w:t xml:space="preserve">    y “Oh, yes. This will do just fine.”</w:t>
      </w:r>
    </w:p>
    <w:p w:rsidR="00000000" w:rsidDel="00000000" w:rsidP="00000000" w:rsidRDefault="00000000" w:rsidRPr="00000000" w14:paraId="000004C6">
      <w:pPr>
        <w:pageBreakBefore w:val="0"/>
        <w:rPr/>
      </w:pPr>
      <w:r w:rsidDel="00000000" w:rsidR="00000000" w:rsidRPr="00000000">
        <w:rPr>
          <w:rtl w:val="0"/>
        </w:rPr>
        <w:t xml:space="preserve">    y 2bb “I’m surprised there’s quite a bit of it, actually.”</w:t>
      </w:r>
    </w:p>
    <w:p w:rsidR="00000000" w:rsidDel="00000000" w:rsidP="00000000" w:rsidRDefault="00000000" w:rsidRPr="00000000" w14:paraId="000004C7">
      <w:pPr>
        <w:pageBreakBefore w:val="0"/>
        <w:rPr/>
      </w:pPr>
      <w:r w:rsidDel="00000000" w:rsidR="00000000" w:rsidRPr="00000000">
        <w:rPr>
          <w:rtl w:val="0"/>
        </w:rPr>
        <w:t xml:space="preserve">    show yuri 1ba at t11 zorder 2</w:t>
      </w:r>
    </w:p>
    <w:p w:rsidR="00000000" w:rsidDel="00000000" w:rsidP="00000000" w:rsidRDefault="00000000" w:rsidRPr="00000000" w14:paraId="000004C8">
      <w:pPr>
        <w:pageBreakBefore w:val="0"/>
        <w:rPr/>
      </w:pPr>
      <w:r w:rsidDel="00000000" w:rsidR="00000000" w:rsidRPr="00000000">
        <w:rPr>
          <w:rtl w:val="0"/>
        </w:rPr>
        <w:t xml:space="preserve">    mc “Oh yeah, it was all just some sugar and honey from the pantry, and we still had some milk left over.”</w:t>
      </w:r>
    </w:p>
    <w:p w:rsidR="00000000" w:rsidDel="00000000" w:rsidP="00000000" w:rsidRDefault="00000000" w:rsidRPr="00000000" w14:paraId="000004C9">
      <w:pPr>
        <w:pageBreakBefore w:val="0"/>
        <w:rPr/>
      </w:pPr>
      <w:r w:rsidDel="00000000" w:rsidR="00000000" w:rsidRPr="00000000">
        <w:rPr>
          <w:rtl w:val="0"/>
        </w:rPr>
        <w:t xml:space="preserve">    mc “I also found the tea set we keep around, thought it would look nice.”</w:t>
      </w:r>
    </w:p>
    <w:p w:rsidR="00000000" w:rsidDel="00000000" w:rsidP="00000000" w:rsidRDefault="00000000" w:rsidRPr="00000000" w14:paraId="000004CA">
      <w:pPr>
        <w:pageBreakBefore w:val="0"/>
        <w:rPr/>
      </w:pPr>
      <w:r w:rsidDel="00000000" w:rsidR="00000000" w:rsidRPr="00000000">
        <w:rPr>
          <w:rtl w:val="0"/>
        </w:rPr>
        <w:t xml:space="preserve">    y 1bc “Oh, I see. Quite good for us then.”</w:t>
      </w:r>
    </w:p>
    <w:p w:rsidR="00000000" w:rsidDel="00000000" w:rsidP="00000000" w:rsidRDefault="00000000" w:rsidRPr="00000000" w14:paraId="000004CB">
      <w:pPr>
        <w:pageBreakBefore w:val="0"/>
        <w:rPr/>
      </w:pPr>
      <w:r w:rsidDel="00000000" w:rsidR="00000000" w:rsidRPr="00000000">
        <w:rPr>
          <w:rtl w:val="0"/>
        </w:rPr>
        <w:t xml:space="preserve">    y “These will work great for the tea, if you like to add anything to it.”</w:t>
      </w:r>
    </w:p>
    <w:p w:rsidR="00000000" w:rsidDel="00000000" w:rsidP="00000000" w:rsidRDefault="00000000" w:rsidRPr="00000000" w14:paraId="000004CC">
      <w:pPr>
        <w:pageBreakBefore w:val="0"/>
        <w:rPr/>
      </w:pPr>
      <w:r w:rsidDel="00000000" w:rsidR="00000000" w:rsidRPr="00000000">
        <w:rPr>
          <w:rtl w:val="0"/>
        </w:rPr>
        <w:t xml:space="preserve">    “Yuri immediately went to the bag, and started laying out a couple different bags and containers on the table.”</w:t>
      </w:r>
    </w:p>
    <w:p w:rsidR="00000000" w:rsidDel="00000000" w:rsidP="00000000" w:rsidRDefault="00000000" w:rsidRPr="00000000" w14:paraId="000004CD">
      <w:pPr>
        <w:pageBreakBefore w:val="0"/>
        <w:rPr/>
      </w:pPr>
      <w:r w:rsidDel="00000000" w:rsidR="00000000" w:rsidRPr="00000000">
        <w:rPr>
          <w:rtl w:val="0"/>
        </w:rPr>
        <w:t xml:space="preserve">    “It was all an amalgamation of green and black leaves or leaf bits, but some had some nice looking colors, like purple and yellow.”</w:t>
      </w:r>
    </w:p>
    <w:p w:rsidR="00000000" w:rsidDel="00000000" w:rsidP="00000000" w:rsidRDefault="00000000" w:rsidRPr="00000000" w14:paraId="000004CE">
      <w:pPr>
        <w:pageBreakBefore w:val="0"/>
        <w:rPr/>
      </w:pPr>
      <w:r w:rsidDel="00000000" w:rsidR="00000000" w:rsidRPr="00000000">
        <w:rPr>
          <w:rtl w:val="0"/>
        </w:rPr>
        <w:t xml:space="preserve">    show yuri 2bl at t11 zorder 2</w:t>
      </w:r>
    </w:p>
    <w:p w:rsidR="00000000" w:rsidDel="00000000" w:rsidP="00000000" w:rsidRDefault="00000000" w:rsidRPr="00000000" w14:paraId="000004CF">
      <w:pPr>
        <w:pageBreakBefore w:val="0"/>
        <w:rPr/>
      </w:pPr>
      <w:r w:rsidDel="00000000" w:rsidR="00000000" w:rsidRPr="00000000">
        <w:rPr>
          <w:rtl w:val="0"/>
        </w:rPr>
        <w:t xml:space="preserve">    “But what really stood them out was the fragrance that wafted in the room as she opened some of the bags up.”</w:t>
      </w:r>
    </w:p>
    <w:p w:rsidR="00000000" w:rsidDel="00000000" w:rsidP="00000000" w:rsidRDefault="00000000" w:rsidRPr="00000000" w14:paraId="000004D0">
      <w:pPr>
        <w:pageBreakBefore w:val="0"/>
        <w:rPr/>
      </w:pPr>
      <w:r w:rsidDel="00000000" w:rsidR="00000000" w:rsidRPr="00000000">
        <w:rPr>
          <w:rtl w:val="0"/>
        </w:rPr>
        <w:t xml:space="preserve">     “They all had some very nice scents.”</w:t>
      </w:r>
    </w:p>
    <w:p w:rsidR="00000000" w:rsidDel="00000000" w:rsidP="00000000" w:rsidRDefault="00000000" w:rsidRPr="00000000" w14:paraId="000004D1">
      <w:pPr>
        <w:pageBreakBefore w:val="0"/>
        <w:rPr/>
      </w:pPr>
      <w:r w:rsidDel="00000000" w:rsidR="00000000" w:rsidRPr="00000000">
        <w:rPr>
          <w:rtl w:val="0"/>
        </w:rPr>
        <w:t xml:space="preserve">     “It was interesting to think about that this is where the tea comes from.”</w:t>
      </w:r>
    </w:p>
    <w:p w:rsidR="00000000" w:rsidDel="00000000" w:rsidP="00000000" w:rsidRDefault="00000000" w:rsidRPr="00000000" w14:paraId="000004D2">
      <w:pPr>
        <w:pageBreakBefore w:val="0"/>
        <w:rPr/>
      </w:pPr>
      <w:r w:rsidDel="00000000" w:rsidR="00000000" w:rsidRPr="00000000">
        <w:rPr>
          <w:rtl w:val="0"/>
        </w:rPr>
        <w:t xml:space="preserve">     mc “Wow, those have some nice smells.”</w:t>
      </w:r>
    </w:p>
    <w:p w:rsidR="00000000" w:rsidDel="00000000" w:rsidP="00000000" w:rsidRDefault="00000000" w:rsidRPr="00000000" w14:paraId="000004D3">
      <w:pPr>
        <w:pageBreakBefore w:val="0"/>
        <w:rPr/>
      </w:pPr>
      <w:r w:rsidDel="00000000" w:rsidR="00000000" w:rsidRPr="00000000">
        <w:rPr>
          <w:rtl w:val="0"/>
        </w:rPr>
        <w:t xml:space="preserve">     mc “This must be the tea then, I’m guessing?”</w:t>
      </w:r>
    </w:p>
    <w:p w:rsidR="00000000" w:rsidDel="00000000" w:rsidP="00000000" w:rsidRDefault="00000000" w:rsidRPr="00000000" w14:paraId="000004D4">
      <w:pPr>
        <w:pageBreakBefore w:val="0"/>
        <w:rPr/>
      </w:pPr>
      <w:r w:rsidDel="00000000" w:rsidR="00000000" w:rsidRPr="00000000">
        <w:rPr>
          <w:rtl w:val="0"/>
        </w:rPr>
        <w:t xml:space="preserve">     y 2bb “Yes, this is essentially it.”</w:t>
      </w:r>
    </w:p>
    <w:p w:rsidR="00000000" w:rsidDel="00000000" w:rsidP="00000000" w:rsidRDefault="00000000" w:rsidRPr="00000000" w14:paraId="000004D5">
      <w:pPr>
        <w:pageBreakBefore w:val="0"/>
        <w:rPr/>
      </w:pPr>
      <w:r w:rsidDel="00000000" w:rsidR="00000000" w:rsidRPr="00000000">
        <w:rPr>
          <w:rtl w:val="0"/>
        </w:rPr>
        <w:t xml:space="preserve">     y “These are just some of my favorite herbs that I picked out that I thought would be nice to play around with.”</w:t>
      </w:r>
    </w:p>
    <w:p w:rsidR="00000000" w:rsidDel="00000000" w:rsidP="00000000" w:rsidRDefault="00000000" w:rsidRPr="00000000" w14:paraId="000004D6">
      <w:pPr>
        <w:pageBreakBefore w:val="0"/>
        <w:rPr/>
      </w:pPr>
      <w:r w:rsidDel="00000000" w:rsidR="00000000" w:rsidRPr="00000000">
        <w:rPr>
          <w:rtl w:val="0"/>
        </w:rPr>
        <w:t xml:space="preserve">     y “Here, let’s get a bowl, and I’ll show you around the different leaves.”</w:t>
      </w:r>
    </w:p>
    <w:p w:rsidR="00000000" w:rsidDel="00000000" w:rsidP="00000000" w:rsidRDefault="00000000" w:rsidRPr="00000000" w14:paraId="000004D7">
      <w:pPr>
        <w:pageBreakBefore w:val="0"/>
        <w:rPr/>
      </w:pPr>
      <w:r w:rsidDel="00000000" w:rsidR="00000000" w:rsidRPr="00000000">
        <w:rPr>
          <w:rtl w:val="0"/>
        </w:rPr>
        <w:t xml:space="preserve">     show yuri at thide zorder 1</w:t>
      </w:r>
    </w:p>
    <w:p w:rsidR="00000000" w:rsidDel="00000000" w:rsidP="00000000" w:rsidRDefault="00000000" w:rsidRPr="00000000" w14:paraId="000004D8">
      <w:pPr>
        <w:pageBreakBefore w:val="0"/>
        <w:rPr/>
      </w:pPr>
      <w:r w:rsidDel="00000000" w:rsidR="00000000" w:rsidRPr="00000000">
        <w:rPr>
          <w:rtl w:val="0"/>
        </w:rPr>
        <w:t xml:space="preserve">     hide yuri</w:t>
      </w:r>
    </w:p>
    <w:p w:rsidR="00000000" w:rsidDel="00000000" w:rsidP="00000000" w:rsidRDefault="00000000" w:rsidRPr="00000000" w14:paraId="000004D9">
      <w:pPr>
        <w:pageBreakBefore w:val="0"/>
        <w:rPr/>
      </w:pPr>
      <w:r w:rsidDel="00000000" w:rsidR="00000000" w:rsidRPr="00000000">
        <w:rPr>
          <w:rtl w:val="0"/>
        </w:rPr>
        <w:t xml:space="preserve">     #play minigame</w:t>
      </w:r>
    </w:p>
    <w:p w:rsidR="00000000" w:rsidDel="00000000" w:rsidP="00000000" w:rsidRDefault="00000000" w:rsidRPr="00000000" w14:paraId="000004DA">
      <w:pPr>
        <w:pageBreakBefore w:val="0"/>
        <w:rPr/>
      </w:pPr>
      <w:r w:rsidDel="00000000" w:rsidR="00000000" w:rsidRPr="00000000">
        <w:rPr>
          <w:rtl w:val="0"/>
        </w:rPr>
        <w:t xml:space="preserve">     #end minigame</w:t>
      </w:r>
    </w:p>
    <w:p w:rsidR="00000000" w:rsidDel="00000000" w:rsidP="00000000" w:rsidRDefault="00000000" w:rsidRPr="00000000" w14:paraId="000004DB">
      <w:pPr>
        <w:pageBreakBefore w:val="0"/>
        <w:rPr/>
      </w:pPr>
      <w:r w:rsidDel="00000000" w:rsidR="00000000" w:rsidRPr="00000000">
        <w:rPr>
          <w:rtl w:val="0"/>
        </w:rPr>
        <w:t xml:space="preserve">     “After working on the tea for a little bit, Yuri and I decided to sit down in the kitchen and chat a bit.”</w:t>
      </w:r>
    </w:p>
    <w:p w:rsidR="00000000" w:rsidDel="00000000" w:rsidP="00000000" w:rsidRDefault="00000000" w:rsidRPr="00000000" w14:paraId="000004DC">
      <w:pPr>
        <w:pageBreakBefore w:val="0"/>
        <w:rPr/>
      </w:pPr>
      <w:r w:rsidDel="00000000" w:rsidR="00000000" w:rsidRPr="00000000">
        <w:rPr>
          <w:rtl w:val="0"/>
        </w:rPr>
        <w:t xml:space="preserve">     show yuri 1ba at t11 zorder 2</w:t>
      </w:r>
    </w:p>
    <w:p w:rsidR="00000000" w:rsidDel="00000000" w:rsidP="00000000" w:rsidRDefault="00000000" w:rsidRPr="00000000" w14:paraId="000004DD">
      <w:pPr>
        <w:pageBreakBefore w:val="0"/>
        <w:rPr/>
      </w:pPr>
      <w:r w:rsidDel="00000000" w:rsidR="00000000" w:rsidRPr="00000000">
        <w:rPr>
          <w:rtl w:val="0"/>
        </w:rPr>
        <w:t xml:space="preserve">     mc “That was quite an interesting experience, I have to say.”</w:t>
      </w:r>
    </w:p>
    <w:p w:rsidR="00000000" w:rsidDel="00000000" w:rsidP="00000000" w:rsidRDefault="00000000" w:rsidRPr="00000000" w14:paraId="000004DE">
      <w:pPr>
        <w:pageBreakBefore w:val="0"/>
        <w:rPr/>
      </w:pPr>
      <w:r w:rsidDel="00000000" w:rsidR="00000000" w:rsidRPr="00000000">
        <w:rPr>
          <w:rtl w:val="0"/>
        </w:rPr>
        <w:t xml:space="preserve">     mc “Tea has some cool ideas to it.”</w:t>
      </w:r>
    </w:p>
    <w:p w:rsidR="00000000" w:rsidDel="00000000" w:rsidP="00000000" w:rsidRDefault="00000000" w:rsidRPr="00000000" w14:paraId="000004DF">
      <w:pPr>
        <w:pageBreakBefore w:val="0"/>
        <w:rPr/>
      </w:pPr>
      <w:r w:rsidDel="00000000" w:rsidR="00000000" w:rsidRPr="00000000">
        <w:rPr>
          <w:rtl w:val="0"/>
        </w:rPr>
        <w:t xml:space="preserve">    mc “What with the different combos and such.”</w:t>
      </w:r>
    </w:p>
    <w:p w:rsidR="00000000" w:rsidDel="00000000" w:rsidP="00000000" w:rsidRDefault="00000000" w:rsidRPr="00000000" w14:paraId="000004E0">
      <w:pPr>
        <w:pageBreakBefore w:val="0"/>
        <w:rPr/>
      </w:pPr>
      <w:r w:rsidDel="00000000" w:rsidR="00000000" w:rsidRPr="00000000">
        <w:rPr>
          <w:rtl w:val="0"/>
        </w:rPr>
        <w:t xml:space="preserve">    y 1bc “I’m glad you think so.</w:t>
      </w:r>
    </w:p>
    <w:p w:rsidR="00000000" w:rsidDel="00000000" w:rsidP="00000000" w:rsidRDefault="00000000" w:rsidRPr="00000000" w14:paraId="000004E1">
      <w:pPr>
        <w:pageBreakBefore w:val="0"/>
        <w:rPr/>
      </w:pPr>
      <w:r w:rsidDel="00000000" w:rsidR="00000000" w:rsidRPr="00000000">
        <w:rPr>
          <w:rtl w:val="0"/>
        </w:rPr>
        <w:t xml:space="preserve">    y “It was rather fun to see you work as well.”</w:t>
      </w:r>
    </w:p>
    <w:p w:rsidR="00000000" w:rsidDel="00000000" w:rsidP="00000000" w:rsidRDefault="00000000" w:rsidRPr="00000000" w14:paraId="000004E2">
      <w:pPr>
        <w:pageBreakBefore w:val="0"/>
        <w:rPr/>
      </w:pPr>
      <w:r w:rsidDel="00000000" w:rsidR="00000000" w:rsidRPr="00000000">
        <w:rPr>
          <w:rtl w:val="0"/>
        </w:rPr>
        <w:t xml:space="preserve">    y 2bb “Both of our recipes had interesting flavors.</w:t>
      </w:r>
    </w:p>
    <w:p w:rsidR="00000000" w:rsidDel="00000000" w:rsidP="00000000" w:rsidRDefault="00000000" w:rsidRPr="00000000" w14:paraId="000004E3">
      <w:pPr>
        <w:pageBreakBefore w:val="0"/>
        <w:rPr/>
      </w:pPr>
      <w:r w:rsidDel="00000000" w:rsidR="00000000" w:rsidRPr="00000000">
        <w:rPr>
          <w:rtl w:val="0"/>
        </w:rPr>
        <w:t xml:space="preserve">    y “Maybe I’ll take a look and play around with them as well.”</w:t>
      </w:r>
    </w:p>
    <w:p w:rsidR="00000000" w:rsidDel="00000000" w:rsidP="00000000" w:rsidRDefault="00000000" w:rsidRPr="00000000" w14:paraId="000004E4">
      <w:pPr>
        <w:pageBreakBefore w:val="0"/>
        <w:rPr/>
      </w:pPr>
      <w:r w:rsidDel="00000000" w:rsidR="00000000" w:rsidRPr="00000000">
        <w:rPr>
          <w:rtl w:val="0"/>
        </w:rPr>
        <w:t xml:space="preserve">    y “Next time we’re together like this, I’ll bring a bag for the both of us to drink.”</w:t>
      </w:r>
    </w:p>
    <w:p w:rsidR="00000000" w:rsidDel="00000000" w:rsidP="00000000" w:rsidRDefault="00000000" w:rsidRPr="00000000" w14:paraId="000004E5">
      <w:pPr>
        <w:pageBreakBefore w:val="0"/>
        <w:rPr/>
      </w:pPr>
      <w:r w:rsidDel="00000000" w:rsidR="00000000" w:rsidRPr="00000000">
        <w:rPr>
          <w:rtl w:val="0"/>
        </w:rPr>
        <w:t xml:space="preserve">    mc “That sounds good.”</w:t>
      </w:r>
    </w:p>
    <w:p w:rsidR="00000000" w:rsidDel="00000000" w:rsidP="00000000" w:rsidRDefault="00000000" w:rsidRPr="00000000" w14:paraId="000004E6">
      <w:pPr>
        <w:pageBreakBefore w:val="0"/>
        <w:rPr/>
      </w:pPr>
      <w:r w:rsidDel="00000000" w:rsidR="00000000" w:rsidRPr="00000000">
        <w:rPr>
          <w:rtl w:val="0"/>
        </w:rPr>
        <w:t xml:space="preserve">    mc “I think it’ll be good to see what you can ah, salvage from mine.”</w:t>
      </w:r>
    </w:p>
    <w:p w:rsidR="00000000" w:rsidDel="00000000" w:rsidP="00000000" w:rsidRDefault="00000000" w:rsidRPr="00000000" w14:paraId="000004E7">
      <w:pPr>
        <w:pageBreakBefore w:val="0"/>
        <w:rPr/>
      </w:pPr>
      <w:r w:rsidDel="00000000" w:rsidR="00000000" w:rsidRPr="00000000">
        <w:rPr>
          <w:rtl w:val="0"/>
        </w:rPr>
        <w:t xml:space="preserve">    show yuri 1bc at t11 zorder 2</w:t>
      </w:r>
    </w:p>
    <w:p w:rsidR="00000000" w:rsidDel="00000000" w:rsidP="00000000" w:rsidRDefault="00000000" w:rsidRPr="00000000" w14:paraId="000004E8">
      <w:pPr>
        <w:pageBreakBefore w:val="0"/>
        <w:rPr/>
      </w:pPr>
      <w:r w:rsidDel="00000000" w:rsidR="00000000" w:rsidRPr="00000000">
        <w:rPr>
          <w:rtl w:val="0"/>
        </w:rPr>
        <w:t xml:space="preserve">    “Yuri giggles.”</w:t>
      </w:r>
    </w:p>
    <w:p w:rsidR="00000000" w:rsidDel="00000000" w:rsidP="00000000" w:rsidRDefault="00000000" w:rsidRPr="00000000" w14:paraId="000004E9">
      <w:pPr>
        <w:pageBreakBefore w:val="0"/>
        <w:rPr/>
      </w:pPr>
      <w:r w:rsidDel="00000000" w:rsidR="00000000" w:rsidRPr="00000000">
        <w:rPr>
          <w:rtl w:val="0"/>
        </w:rPr>
        <w:t xml:space="preserve">    y 2ba “I really appreciate you were able to do this with me though, [player].”</w:t>
      </w:r>
    </w:p>
    <w:p w:rsidR="00000000" w:rsidDel="00000000" w:rsidP="00000000" w:rsidRDefault="00000000" w:rsidRPr="00000000" w14:paraId="000004EA">
      <w:pPr>
        <w:pageBreakBefore w:val="0"/>
        <w:rPr/>
      </w:pPr>
      <w:r w:rsidDel="00000000" w:rsidR="00000000" w:rsidRPr="00000000">
        <w:rPr>
          <w:rtl w:val="0"/>
        </w:rPr>
        <w:t xml:space="preserve">    y “Being able to show you my hobbies like this, reading, tea making…”</w:t>
      </w:r>
    </w:p>
    <w:p w:rsidR="00000000" w:rsidDel="00000000" w:rsidP="00000000" w:rsidRDefault="00000000" w:rsidRPr="00000000" w14:paraId="000004EB">
      <w:pPr>
        <w:pageBreakBefore w:val="0"/>
        <w:rPr/>
      </w:pPr>
      <w:r w:rsidDel="00000000" w:rsidR="00000000" w:rsidRPr="00000000">
        <w:rPr>
          <w:rtl w:val="0"/>
        </w:rPr>
        <w:t xml:space="preserve">    y “It’s been refreshing.”</w:t>
      </w:r>
    </w:p>
    <w:p w:rsidR="00000000" w:rsidDel="00000000" w:rsidP="00000000" w:rsidRDefault="00000000" w:rsidRPr="00000000" w14:paraId="000004EC">
      <w:pPr>
        <w:pageBreakBefore w:val="0"/>
        <w:rPr/>
      </w:pPr>
      <w:r w:rsidDel="00000000" w:rsidR="00000000" w:rsidRPr="00000000">
        <w:rPr>
          <w:rtl w:val="0"/>
        </w:rPr>
        <w:t xml:space="preserve">    mc “I’m glad I’ve been able to, as well Yuri.”</w:t>
      </w:r>
    </w:p>
    <w:p w:rsidR="00000000" w:rsidDel="00000000" w:rsidP="00000000" w:rsidRDefault="00000000" w:rsidRPr="00000000" w14:paraId="000004ED">
      <w:pPr>
        <w:pageBreakBefore w:val="0"/>
        <w:rPr/>
      </w:pPr>
      <w:r w:rsidDel="00000000" w:rsidR="00000000" w:rsidRPr="00000000">
        <w:rPr>
          <w:rtl w:val="0"/>
        </w:rPr>
        <w:t xml:space="preserve">    mc “I’m always happy to learn a little bit more about you.”</w:t>
      </w:r>
    </w:p>
    <w:p w:rsidR="00000000" w:rsidDel="00000000" w:rsidP="00000000" w:rsidRDefault="00000000" w:rsidRPr="00000000" w14:paraId="000004EE">
      <w:pPr>
        <w:pageBreakBefore w:val="0"/>
        <w:rPr/>
      </w:pPr>
      <w:r w:rsidDel="00000000" w:rsidR="00000000" w:rsidRPr="00000000">
        <w:rPr>
          <w:rtl w:val="0"/>
        </w:rPr>
        <w:t xml:space="preserve">    mc “Kind of brings me back actually to the first couple times you came to my house, and I was able to show you my video games.”</w:t>
      </w:r>
    </w:p>
    <w:p w:rsidR="00000000" w:rsidDel="00000000" w:rsidP="00000000" w:rsidRDefault="00000000" w:rsidRPr="00000000" w14:paraId="000004EF">
      <w:pPr>
        <w:pageBreakBefore w:val="0"/>
        <w:rPr/>
      </w:pPr>
      <w:r w:rsidDel="00000000" w:rsidR="00000000" w:rsidRPr="00000000">
        <w:rPr>
          <w:rtl w:val="0"/>
        </w:rPr>
        <w:t xml:space="preserve">    y 2ba “Oh yes.”</w:t>
      </w:r>
    </w:p>
    <w:p w:rsidR="00000000" w:rsidDel="00000000" w:rsidP="00000000" w:rsidRDefault="00000000" w:rsidRPr="00000000" w14:paraId="000004F0">
      <w:pPr>
        <w:pageBreakBefore w:val="0"/>
        <w:rPr/>
      </w:pPr>
      <w:r w:rsidDel="00000000" w:rsidR="00000000" w:rsidRPr="00000000">
        <w:rPr>
          <w:rtl w:val="0"/>
        </w:rPr>
        <w:t xml:space="preserve">    y “That day was very enjoyable, and I had a lot of fun when you showed it to me.”</w:t>
      </w:r>
    </w:p>
    <w:p w:rsidR="00000000" w:rsidDel="00000000" w:rsidP="00000000" w:rsidRDefault="00000000" w:rsidRPr="00000000" w14:paraId="000004F1">
      <w:pPr>
        <w:pageBreakBefore w:val="0"/>
        <w:rPr/>
      </w:pPr>
      <w:r w:rsidDel="00000000" w:rsidR="00000000" w:rsidRPr="00000000">
        <w:rPr>
          <w:rtl w:val="0"/>
        </w:rPr>
        <w:t xml:space="preserve">    y 2bb “It kind of inspired today, actually.”</w:t>
      </w:r>
    </w:p>
    <w:p w:rsidR="00000000" w:rsidDel="00000000" w:rsidP="00000000" w:rsidRDefault="00000000" w:rsidRPr="00000000" w14:paraId="000004F2">
      <w:pPr>
        <w:pageBreakBefore w:val="0"/>
        <w:rPr/>
      </w:pPr>
      <w:r w:rsidDel="00000000" w:rsidR="00000000" w:rsidRPr="00000000">
        <w:rPr>
          <w:rtl w:val="0"/>
        </w:rPr>
        <w:t xml:space="preserve">    y “With our days off and such, I thought it would be the perfect opportunity to do something like this.”</w:t>
      </w:r>
    </w:p>
    <w:p w:rsidR="00000000" w:rsidDel="00000000" w:rsidP="00000000" w:rsidRDefault="00000000" w:rsidRPr="00000000" w14:paraId="000004F3">
      <w:pPr>
        <w:pageBreakBefore w:val="0"/>
        <w:rPr/>
      </w:pPr>
      <w:r w:rsidDel="00000000" w:rsidR="00000000" w:rsidRPr="00000000">
        <w:rPr>
          <w:rtl w:val="0"/>
        </w:rPr>
        <w:t xml:space="preserve">    mc “Oh, I see, I’m glad to hear that.”</w:t>
      </w:r>
    </w:p>
    <w:p w:rsidR="00000000" w:rsidDel="00000000" w:rsidP="00000000" w:rsidRDefault="00000000" w:rsidRPr="00000000" w14:paraId="000004F4">
      <w:pPr>
        <w:pageBreakBefore w:val="0"/>
        <w:rPr/>
      </w:pPr>
      <w:r w:rsidDel="00000000" w:rsidR="00000000" w:rsidRPr="00000000">
        <w:rPr>
          <w:rtl w:val="0"/>
        </w:rPr>
        <w:t xml:space="preserve">    mc “It’s always a fun day off to spend some time doing something.”</w:t>
      </w:r>
    </w:p>
    <w:p w:rsidR="00000000" w:rsidDel="00000000" w:rsidP="00000000" w:rsidRDefault="00000000" w:rsidRPr="00000000" w14:paraId="000004F5">
      <w:pPr>
        <w:pageBreakBefore w:val="0"/>
        <w:rPr/>
      </w:pPr>
      <w:r w:rsidDel="00000000" w:rsidR="00000000" w:rsidRPr="00000000">
        <w:rPr>
          <w:rtl w:val="0"/>
        </w:rPr>
        <w:t xml:space="preserve">    y “I agree.”</w:t>
      </w:r>
    </w:p>
    <w:p w:rsidR="00000000" w:rsidDel="00000000" w:rsidP="00000000" w:rsidRDefault="00000000" w:rsidRPr="00000000" w14:paraId="000004F6">
      <w:pPr>
        <w:pageBreakBefore w:val="0"/>
        <w:rPr/>
      </w:pPr>
      <w:r w:rsidDel="00000000" w:rsidR="00000000" w:rsidRPr="00000000">
        <w:rPr>
          <w:rtl w:val="0"/>
        </w:rPr>
        <w:t xml:space="preserve">    y 2bi “Back then, I never thought of doing something like this on my days off.”</w:t>
      </w:r>
    </w:p>
    <w:p w:rsidR="00000000" w:rsidDel="00000000" w:rsidP="00000000" w:rsidRDefault="00000000" w:rsidRPr="00000000" w14:paraId="000004F7">
      <w:pPr>
        <w:pageBreakBefore w:val="0"/>
        <w:rPr/>
      </w:pPr>
      <w:r w:rsidDel="00000000" w:rsidR="00000000" w:rsidRPr="00000000">
        <w:rPr>
          <w:rtl w:val="0"/>
        </w:rPr>
        <w:t xml:space="preserve">    y “I usually spent them reading or other things, alone.”</w:t>
      </w:r>
    </w:p>
    <w:p w:rsidR="00000000" w:rsidDel="00000000" w:rsidP="00000000" w:rsidRDefault="00000000" w:rsidRPr="00000000" w14:paraId="000004F8">
      <w:pPr>
        <w:pageBreakBefore w:val="0"/>
        <w:rPr/>
      </w:pPr>
      <w:r w:rsidDel="00000000" w:rsidR="00000000" w:rsidRPr="00000000">
        <w:rPr>
          <w:rtl w:val="0"/>
        </w:rPr>
        <w:t xml:space="preserve">    y 4ba “But being with you today, it was very enjoyable...”</w:t>
      </w:r>
    </w:p>
    <w:p w:rsidR="00000000" w:rsidDel="00000000" w:rsidP="00000000" w:rsidRDefault="00000000" w:rsidRPr="00000000" w14:paraId="000004F9">
      <w:pPr>
        <w:pageBreakBefore w:val="0"/>
        <w:rPr/>
      </w:pPr>
      <w:r w:rsidDel="00000000" w:rsidR="00000000" w:rsidRPr="00000000">
        <w:rPr>
          <w:rtl w:val="0"/>
        </w:rPr>
        <w:t xml:space="preserve">    y 4bb “I’m hoping that we can…{w=1.0} Spend time together like this more often, if that’s okay?”</w:t>
      </w:r>
    </w:p>
    <w:p w:rsidR="00000000" w:rsidDel="00000000" w:rsidP="00000000" w:rsidRDefault="00000000" w:rsidRPr="00000000" w14:paraId="000004FA">
      <w:pPr>
        <w:pageBreakBefore w:val="0"/>
        <w:rPr/>
      </w:pPr>
      <w:r w:rsidDel="00000000" w:rsidR="00000000" w:rsidRPr="00000000">
        <w:rPr>
          <w:rtl w:val="0"/>
        </w:rPr>
        <w:t xml:space="preserve">    mc “Of course Yuri. We should definitely do something like this again.”</w:t>
      </w:r>
    </w:p>
    <w:p w:rsidR="00000000" w:rsidDel="00000000" w:rsidP="00000000" w:rsidRDefault="00000000" w:rsidRPr="00000000" w14:paraId="000004FB">
      <w:pPr>
        <w:pageBreakBefore w:val="0"/>
        <w:rPr/>
      </w:pPr>
      <w:r w:rsidDel="00000000" w:rsidR="00000000" w:rsidRPr="00000000">
        <w:rPr>
          <w:rtl w:val="0"/>
        </w:rPr>
        <w:t xml:space="preserve">    mc “I never really spent my days off doing much either, kind of just laze around the house most of the time.”</w:t>
      </w:r>
    </w:p>
    <w:p w:rsidR="00000000" w:rsidDel="00000000" w:rsidP="00000000" w:rsidRDefault="00000000" w:rsidRPr="00000000" w14:paraId="000004FC">
      <w:pPr>
        <w:pageBreakBefore w:val="0"/>
        <w:rPr/>
      </w:pPr>
      <w:r w:rsidDel="00000000" w:rsidR="00000000" w:rsidRPr="00000000">
        <w:rPr>
          <w:rtl w:val="0"/>
        </w:rPr>
        <w:t xml:space="preserve">    mc “But ever since we met, it's been much more fun, to say the least.”</w:t>
      </w:r>
    </w:p>
    <w:p w:rsidR="00000000" w:rsidDel="00000000" w:rsidP="00000000" w:rsidRDefault="00000000" w:rsidRPr="00000000" w14:paraId="000004FD">
      <w:pPr>
        <w:pageBreakBefore w:val="0"/>
        <w:rPr/>
      </w:pPr>
      <w:r w:rsidDel="00000000" w:rsidR="00000000" w:rsidRPr="00000000">
        <w:rPr>
          <w:rtl w:val="0"/>
        </w:rPr>
        <w:t xml:space="preserve">    mc “You’re welcome back any time.”</w:t>
      </w:r>
    </w:p>
    <w:p w:rsidR="00000000" w:rsidDel="00000000" w:rsidP="00000000" w:rsidRDefault="00000000" w:rsidRPr="00000000" w14:paraId="000004FE">
      <w:pPr>
        <w:pageBreakBefore w:val="0"/>
        <w:rPr/>
      </w:pPr>
      <w:r w:rsidDel="00000000" w:rsidR="00000000" w:rsidRPr="00000000">
        <w:rPr>
          <w:rtl w:val="0"/>
        </w:rPr>
        <w:t xml:space="preserve">    mc “Just give me a call if you feel interested in doing something.”</w:t>
      </w:r>
    </w:p>
    <w:p w:rsidR="00000000" w:rsidDel="00000000" w:rsidP="00000000" w:rsidRDefault="00000000" w:rsidRPr="00000000" w14:paraId="000004FF">
      <w:pPr>
        <w:pageBreakBefore w:val="0"/>
        <w:rPr/>
      </w:pPr>
      <w:r w:rsidDel="00000000" w:rsidR="00000000" w:rsidRPr="00000000">
        <w:rPr>
          <w:rtl w:val="0"/>
        </w:rPr>
        <w:t xml:space="preserve">    mc “I’d be happy to oblige.”</w:t>
      </w:r>
    </w:p>
    <w:p w:rsidR="00000000" w:rsidDel="00000000" w:rsidP="00000000" w:rsidRDefault="00000000" w:rsidRPr="00000000" w14:paraId="00000500">
      <w:pPr>
        <w:pageBreakBefore w:val="0"/>
        <w:rPr/>
      </w:pPr>
      <w:r w:rsidDel="00000000" w:rsidR="00000000" w:rsidRPr="00000000">
        <w:rPr>
          <w:rtl w:val="0"/>
        </w:rPr>
        <w:t xml:space="preserve">    y 3bs “Thank you very much [player].”</w:t>
      </w:r>
    </w:p>
    <w:p w:rsidR="00000000" w:rsidDel="00000000" w:rsidP="00000000" w:rsidRDefault="00000000" w:rsidRPr="00000000" w14:paraId="00000501">
      <w:pPr>
        <w:pageBreakBefore w:val="0"/>
        <w:rPr/>
      </w:pPr>
      <w:r w:rsidDel="00000000" w:rsidR="00000000" w:rsidRPr="00000000">
        <w:rPr>
          <w:rtl w:val="0"/>
        </w:rPr>
        <w:t xml:space="preserve">    y “I very much appreciate it.”</w:t>
      </w:r>
    </w:p>
    <w:p w:rsidR="00000000" w:rsidDel="00000000" w:rsidP="00000000" w:rsidRDefault="00000000" w:rsidRPr="00000000" w14:paraId="00000502">
      <w:pPr>
        <w:pageBreakBefore w:val="0"/>
        <w:rPr/>
      </w:pPr>
      <w:r w:rsidDel="00000000" w:rsidR="00000000" w:rsidRPr="00000000">
        <w:rPr>
          <w:rtl w:val="0"/>
        </w:rPr>
        <w:t xml:space="preserve">    “After that, I see her look at the clock on the wall, and the two of us realized that it was getting late.”</w:t>
      </w:r>
    </w:p>
    <w:p w:rsidR="00000000" w:rsidDel="00000000" w:rsidP="00000000" w:rsidRDefault="00000000" w:rsidRPr="00000000" w14:paraId="00000503">
      <w:pPr>
        <w:pageBreakBefore w:val="0"/>
        <w:rPr/>
      </w:pPr>
      <w:r w:rsidDel="00000000" w:rsidR="00000000" w:rsidRPr="00000000">
        <w:rPr>
          <w:rtl w:val="0"/>
        </w:rPr>
        <w:t xml:space="preserve">    y 1ba “Oh, I should start packing up the leaves.”</w:t>
      </w:r>
    </w:p>
    <w:p w:rsidR="00000000" w:rsidDel="00000000" w:rsidP="00000000" w:rsidRDefault="00000000" w:rsidRPr="00000000" w14:paraId="00000504">
      <w:pPr>
        <w:pageBreakBefore w:val="0"/>
        <w:rPr/>
      </w:pPr>
      <w:r w:rsidDel="00000000" w:rsidR="00000000" w:rsidRPr="00000000">
        <w:rPr>
          <w:rtl w:val="0"/>
        </w:rPr>
        <w:t xml:space="preserve">    </w:t>
      </w:r>
    </w:p>
    <w:p w:rsidR="00000000" w:rsidDel="00000000" w:rsidP="00000000" w:rsidRDefault="00000000" w:rsidRPr="00000000" w14:paraId="00000505">
      <w:pPr>
        <w:pageBreakBefore w:val="0"/>
        <w:rPr/>
      </w:pPr>
      <w:r w:rsidDel="00000000" w:rsidR="00000000" w:rsidRPr="00000000">
        <w:rPr>
          <w:rtl w:val="0"/>
        </w:rPr>
        <w:t xml:space="preserve">    mc “Oh sure, I’ll help you out.”</w:t>
      </w:r>
    </w:p>
    <w:p w:rsidR="00000000" w:rsidDel="00000000" w:rsidP="00000000" w:rsidRDefault="00000000" w:rsidRPr="00000000" w14:paraId="00000506">
      <w:pPr>
        <w:pageBreakBefore w:val="0"/>
        <w:rPr/>
      </w:pPr>
      <w:r w:rsidDel="00000000" w:rsidR="00000000" w:rsidRPr="00000000">
        <w:rPr>
          <w:rtl w:val="0"/>
        </w:rPr>
        <w:t xml:space="preserve">    show yuri at thide zorder 1</w:t>
      </w:r>
    </w:p>
    <w:p w:rsidR="00000000" w:rsidDel="00000000" w:rsidP="00000000" w:rsidRDefault="00000000" w:rsidRPr="00000000" w14:paraId="00000507">
      <w:pPr>
        <w:pageBreakBefore w:val="0"/>
        <w:rPr/>
      </w:pPr>
      <w:r w:rsidDel="00000000" w:rsidR="00000000" w:rsidRPr="00000000">
        <w:rPr>
          <w:rtl w:val="0"/>
        </w:rPr>
        <w:t xml:space="preserve">    hide yuri</w:t>
      </w:r>
    </w:p>
    <w:p w:rsidR="00000000" w:rsidDel="00000000" w:rsidP="00000000" w:rsidRDefault="00000000" w:rsidRPr="00000000" w14:paraId="00000508">
      <w:pPr>
        <w:pageBreakBefore w:val="0"/>
        <w:rPr/>
      </w:pPr>
      <w:r w:rsidDel="00000000" w:rsidR="00000000" w:rsidRPr="00000000">
        <w:rPr>
          <w:rtl w:val="0"/>
        </w:rPr>
        <w:t xml:space="preserve">    scene bg livingroom - noon</w:t>
      </w:r>
    </w:p>
    <w:p w:rsidR="00000000" w:rsidDel="00000000" w:rsidP="00000000" w:rsidRDefault="00000000" w:rsidRPr="00000000" w14:paraId="00000509">
      <w:pPr>
        <w:pageBreakBefore w:val="0"/>
        <w:rPr/>
      </w:pPr>
      <w:r w:rsidDel="00000000" w:rsidR="00000000" w:rsidRPr="00000000">
        <w:rPr>
          <w:rtl w:val="0"/>
        </w:rPr>
        <w:t xml:space="preserve">    with wipeleft_scene</w:t>
      </w:r>
    </w:p>
    <w:p w:rsidR="00000000" w:rsidDel="00000000" w:rsidP="00000000" w:rsidRDefault="00000000" w:rsidRPr="00000000" w14:paraId="0000050A">
      <w:pPr>
        <w:pageBreakBefore w:val="0"/>
        <w:rPr/>
      </w:pPr>
      <w:r w:rsidDel="00000000" w:rsidR="00000000" w:rsidRPr="00000000">
        <w:rPr>
          <w:rtl w:val="0"/>
        </w:rPr>
        <w:t xml:space="preserve">    “The two of us gathered up most of the ingredients, placing it back into the knapsack she brought.”</w:t>
      </w:r>
    </w:p>
    <w:p w:rsidR="00000000" w:rsidDel="00000000" w:rsidP="00000000" w:rsidRDefault="00000000" w:rsidRPr="00000000" w14:paraId="0000050B">
      <w:pPr>
        <w:pageBreakBefore w:val="0"/>
        <w:rPr/>
      </w:pPr>
      <w:r w:rsidDel="00000000" w:rsidR="00000000" w:rsidRPr="00000000">
        <w:rPr>
          <w:rtl w:val="0"/>
        </w:rPr>
        <w:t xml:space="preserve">    show yuri 1ba at t11 zorder 2</w:t>
      </w:r>
    </w:p>
    <w:p w:rsidR="00000000" w:rsidDel="00000000" w:rsidP="00000000" w:rsidRDefault="00000000" w:rsidRPr="00000000" w14:paraId="0000050C">
      <w:pPr>
        <w:pageBreakBefore w:val="0"/>
        <w:rPr/>
      </w:pPr>
      <w:r w:rsidDel="00000000" w:rsidR="00000000" w:rsidRPr="00000000">
        <w:rPr>
          <w:rtl w:val="0"/>
        </w:rPr>
        <w:t xml:space="preserve">    y “Thanks for having me again, [player]</w:t>
      </w:r>
    </w:p>
    <w:p w:rsidR="00000000" w:rsidDel="00000000" w:rsidP="00000000" w:rsidRDefault="00000000" w:rsidRPr="00000000" w14:paraId="0000050D">
      <w:pPr>
        <w:pageBreakBefore w:val="0"/>
        <w:rPr/>
      </w:pPr>
      <w:r w:rsidDel="00000000" w:rsidR="00000000" w:rsidRPr="00000000">
        <w:rPr>
          <w:rtl w:val="0"/>
        </w:rPr>
        <w:t xml:space="preserve">    y “Perhaps we could meet again soon.”</w:t>
      </w:r>
    </w:p>
    <w:p w:rsidR="00000000" w:rsidDel="00000000" w:rsidP="00000000" w:rsidRDefault="00000000" w:rsidRPr="00000000" w14:paraId="0000050E">
      <w:pPr>
        <w:pageBreakBefore w:val="0"/>
        <w:rPr/>
      </w:pPr>
      <w:r w:rsidDel="00000000" w:rsidR="00000000" w:rsidRPr="00000000">
        <w:rPr>
          <w:rtl w:val="0"/>
        </w:rPr>
        <w:t xml:space="preserve">    mc “Yeah, of course. LIke I said, just let me know.”</w:t>
      </w:r>
    </w:p>
    <w:p w:rsidR="00000000" w:rsidDel="00000000" w:rsidP="00000000" w:rsidRDefault="00000000" w:rsidRPr="00000000" w14:paraId="0000050F">
      <w:pPr>
        <w:pageBreakBefore w:val="0"/>
        <w:rPr/>
      </w:pPr>
      <w:r w:rsidDel="00000000" w:rsidR="00000000" w:rsidRPr="00000000">
        <w:rPr>
          <w:rtl w:val="0"/>
        </w:rPr>
        <w:t xml:space="preserve">    “The two of us exchanged hugs as I let her go on her way back home.”</w:t>
      </w:r>
    </w:p>
    <w:p w:rsidR="00000000" w:rsidDel="00000000" w:rsidP="00000000" w:rsidRDefault="00000000" w:rsidRPr="00000000" w14:paraId="00000510">
      <w:pPr>
        <w:pageBreakBefore w:val="0"/>
        <w:rPr/>
      </w:pPr>
      <w:r w:rsidDel="00000000" w:rsidR="00000000" w:rsidRPr="00000000">
        <w:rPr>
          <w:rtl w:val="0"/>
        </w:rPr>
        <w:t xml:space="preserve">    show yuri at thide zorder 1</w:t>
      </w:r>
    </w:p>
    <w:p w:rsidR="00000000" w:rsidDel="00000000" w:rsidP="00000000" w:rsidRDefault="00000000" w:rsidRPr="00000000" w14:paraId="00000511">
      <w:pPr>
        <w:pageBreakBefore w:val="0"/>
        <w:rPr/>
      </w:pPr>
      <w:r w:rsidDel="00000000" w:rsidR="00000000" w:rsidRPr="00000000">
        <w:rPr>
          <w:rtl w:val="0"/>
        </w:rPr>
        <w:t xml:space="preserve">    hide yuri</w:t>
      </w:r>
    </w:p>
    <w:p w:rsidR="00000000" w:rsidDel="00000000" w:rsidP="00000000" w:rsidRDefault="00000000" w:rsidRPr="00000000" w14:paraId="00000512">
      <w:pPr>
        <w:pageBreakBefore w:val="0"/>
        <w:rPr/>
      </w:pPr>
      <w:r w:rsidDel="00000000" w:rsidR="00000000" w:rsidRPr="00000000">
        <w:rPr>
          <w:rtl w:val="0"/>
        </w:rPr>
        <w:t xml:space="preserve">    stop music fadeout 2.0</w:t>
      </w:r>
    </w:p>
    <w:p w:rsidR="00000000" w:rsidDel="00000000" w:rsidP="00000000" w:rsidRDefault="00000000" w:rsidRPr="00000000" w14:paraId="00000513">
      <w:pPr>
        <w:pStyle w:val="Heading2"/>
        <w:pageBreakBefore w:val="0"/>
        <w:rPr/>
      </w:pPr>
      <w:bookmarkStart w:colFirst="0" w:colLast="0" w:name="_q7tefxvs97c" w:id="5"/>
      <w:bookmarkEnd w:id="5"/>
      <w:r w:rsidDel="00000000" w:rsidR="00000000" w:rsidRPr="00000000">
        <w:rPr>
          <w:b w:val="1"/>
          <w:sz w:val="24"/>
          <w:szCs w:val="24"/>
          <w:rtl w:val="0"/>
        </w:rPr>
        <w:t xml:space="preserve">Scene 2: Videogames (JanTheMan)</w:t>
      </w: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r>
    </w:p>
    <w:p w:rsidR="00000000" w:rsidDel="00000000" w:rsidP="00000000" w:rsidRDefault="00000000" w:rsidRPr="00000000" w14:paraId="00000515">
      <w:pPr>
        <w:pageBreakBefore w:val="0"/>
        <w:rPr/>
      </w:pPr>
      <w:r w:rsidDel="00000000" w:rsidR="00000000" w:rsidRPr="00000000">
        <w:rPr>
          <w:rtl w:val="0"/>
        </w:rPr>
        <w:t xml:space="preserve">    scene bg bedroom</w:t>
      </w:r>
    </w:p>
    <w:p w:rsidR="00000000" w:rsidDel="00000000" w:rsidP="00000000" w:rsidRDefault="00000000" w:rsidRPr="00000000" w14:paraId="00000516">
      <w:pPr>
        <w:pageBreakBefore w:val="0"/>
        <w:rPr/>
      </w:pPr>
      <w:r w:rsidDel="00000000" w:rsidR="00000000" w:rsidRPr="00000000">
        <w:rPr>
          <w:rtl w:val="0"/>
        </w:rPr>
        <w:t xml:space="preserve">    </w:t>
      </w:r>
      <w:commentRangeStart w:id="32"/>
      <w:r w:rsidDel="00000000" w:rsidR="00000000" w:rsidRPr="00000000">
        <w:rPr>
          <w:rtl w:val="0"/>
        </w:rPr>
        <w:t xml:space="preserve">play (custom bird chirping</w:t>
      </w:r>
      <w:commentRangeEnd w:id="32"/>
      <w:r w:rsidDel="00000000" w:rsidR="00000000" w:rsidRPr="00000000">
        <w:commentReference w:id="32"/>
      </w:r>
      <w:r w:rsidDel="00000000" w:rsidR="00000000" w:rsidRPr="00000000">
        <w:rPr>
          <w:rtl w:val="0"/>
        </w:rPr>
        <w:t xml:space="preserve">)</w:t>
      </w:r>
    </w:p>
    <w:p w:rsidR="00000000" w:rsidDel="00000000" w:rsidP="00000000" w:rsidRDefault="00000000" w:rsidRPr="00000000" w14:paraId="00000517">
      <w:pPr>
        <w:pageBreakBefore w:val="0"/>
        <w:rPr/>
      </w:pPr>
      <w:r w:rsidDel="00000000" w:rsidR="00000000" w:rsidRPr="00000000">
        <w:rPr>
          <w:rtl w:val="0"/>
        </w:rPr>
        <w:t xml:space="preserve">    mc "Ugh"</w:t>
      </w:r>
    </w:p>
    <w:p w:rsidR="00000000" w:rsidDel="00000000" w:rsidP="00000000" w:rsidRDefault="00000000" w:rsidRPr="00000000" w14:paraId="00000518">
      <w:pPr>
        <w:pageBreakBefore w:val="0"/>
        <w:rPr/>
      </w:pPr>
      <w:r w:rsidDel="00000000" w:rsidR="00000000" w:rsidRPr="00000000">
        <w:rPr>
          <w:rtl w:val="0"/>
        </w:rPr>
        <w:t xml:space="preserve">    "The sun's rays are attacking my eyes, my weak point for waking up."</w:t>
      </w:r>
    </w:p>
    <w:p w:rsidR="00000000" w:rsidDel="00000000" w:rsidP="00000000" w:rsidRDefault="00000000" w:rsidRPr="00000000" w14:paraId="00000519">
      <w:pPr>
        <w:pageBreakBefore w:val="0"/>
        <w:rPr/>
      </w:pPr>
      <w:r w:rsidDel="00000000" w:rsidR="00000000" w:rsidRPr="00000000">
        <w:rPr>
          <w:rtl w:val="0"/>
        </w:rPr>
        <w:t xml:space="preserve">    "I shrug and move over on the bed to go back to my realm of dreams."</w:t>
      </w:r>
    </w:p>
    <w:p w:rsidR="00000000" w:rsidDel="00000000" w:rsidP="00000000" w:rsidRDefault="00000000" w:rsidRPr="00000000" w14:paraId="0000051A">
      <w:pPr>
        <w:pageBreakBefore w:val="0"/>
        <w:rPr/>
      </w:pPr>
      <w:r w:rsidDel="00000000" w:rsidR="00000000" w:rsidRPr="00000000">
        <w:rPr>
          <w:rtl w:val="0"/>
        </w:rPr>
        <w:t xml:space="preserve">    mc </w:t>
      </w:r>
      <w:r w:rsidDel="00000000" w:rsidR="00000000" w:rsidRPr="00000000">
        <w:rPr>
          <w:rtl w:val="0"/>
        </w:rPr>
        <w:t xml:space="preserve">"So</w:t>
      </w:r>
      <w:r w:rsidDel="00000000" w:rsidR="00000000" w:rsidRPr="00000000">
        <w:rPr>
          <w:rtl w:val="0"/>
        </w:rPr>
        <w:t xml:space="preserve">. {w=/25} Comfortable."</w:t>
      </w:r>
    </w:p>
    <w:p w:rsidR="00000000" w:rsidDel="00000000" w:rsidP="00000000" w:rsidRDefault="00000000" w:rsidRPr="00000000" w14:paraId="0000051B">
      <w:pPr>
        <w:pageBreakBefore w:val="0"/>
        <w:rPr/>
      </w:pPr>
      <w:r w:rsidDel="00000000" w:rsidR="00000000" w:rsidRPr="00000000">
        <w:rPr>
          <w:rtl w:val="0"/>
        </w:rPr>
        <w:t xml:space="preserve">    "But unfortunately for me, it's already too late. My phone starts to go off with a notification."</w:t>
      </w:r>
    </w:p>
    <w:p w:rsidR="00000000" w:rsidDel="00000000" w:rsidP="00000000" w:rsidRDefault="00000000" w:rsidRPr="00000000" w14:paraId="0000051C">
      <w:pPr>
        <w:pageBreakBefore w:val="0"/>
        <w:rPr/>
      </w:pPr>
      <w:r w:rsidDel="00000000" w:rsidR="00000000" w:rsidRPr="00000000">
        <w:rPr>
          <w:rtl w:val="0"/>
        </w:rPr>
        <w:t xml:space="preserve">    mc "Do I really have to answer, the pillow called first."</w:t>
      </w:r>
    </w:p>
    <w:p w:rsidR="00000000" w:rsidDel="00000000" w:rsidP="00000000" w:rsidRDefault="00000000" w:rsidRPr="00000000" w14:paraId="0000051D">
      <w:pPr>
        <w:pageBreakBefore w:val="0"/>
        <w:rPr/>
      </w:pPr>
      <w:r w:rsidDel="00000000" w:rsidR="00000000" w:rsidRPr="00000000">
        <w:rPr>
          <w:rtl w:val="0"/>
        </w:rPr>
        <w:t xml:space="preserve">    "I weigh my options to read the notification or go back to sleep, but I suppose the phone will go after me until I read it."</w:t>
      </w:r>
    </w:p>
    <w:p w:rsidR="00000000" w:rsidDel="00000000" w:rsidP="00000000" w:rsidRDefault="00000000" w:rsidRPr="00000000" w14:paraId="0000051E">
      <w:pPr>
        <w:pageBreakBefore w:val="0"/>
        <w:rPr/>
      </w:pPr>
      <w:r w:rsidDel="00000000" w:rsidR="00000000" w:rsidRPr="00000000">
        <w:rPr>
          <w:rtl w:val="0"/>
        </w:rPr>
        <w:t xml:space="preserve">    mc "Guess it's time for me to start the day."</w:t>
      </w:r>
    </w:p>
    <w:p w:rsidR="00000000" w:rsidDel="00000000" w:rsidP="00000000" w:rsidRDefault="00000000" w:rsidRPr="00000000" w14:paraId="0000051F">
      <w:pPr>
        <w:pageBreakBefore w:val="0"/>
        <w:rPr/>
      </w:pPr>
      <w:r w:rsidDel="00000000" w:rsidR="00000000" w:rsidRPr="00000000">
        <w:rPr>
          <w:rtl w:val="0"/>
        </w:rPr>
        <w:t xml:space="preserve">    stop music</w:t>
      </w:r>
    </w:p>
    <w:p w:rsidR="00000000" w:rsidDel="00000000" w:rsidP="00000000" w:rsidRDefault="00000000" w:rsidRPr="00000000" w14:paraId="00000520">
      <w:pPr>
        <w:pageBreakBefore w:val="0"/>
        <w:rPr>
          <w:b w:val="1"/>
        </w:rPr>
      </w:pPr>
      <w:r w:rsidDel="00000000" w:rsidR="00000000" w:rsidRPr="00000000">
        <w:rPr>
          <w:rtl w:val="0"/>
        </w:rPr>
        <w:t xml:space="preserve">    </w:t>
      </w:r>
      <w:commentRangeStart w:id="33"/>
      <w:r w:rsidDel="00000000" w:rsidR="00000000" w:rsidRPr="00000000">
        <w:rPr>
          <w:rtl w:val="0"/>
        </w:rPr>
        <w:t xml:space="preserve">play music t</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521">
      <w:pPr>
        <w:pageBreakBefore w:val="0"/>
        <w:rPr/>
      </w:pPr>
      <w:r w:rsidDel="00000000" w:rsidR="00000000" w:rsidRPr="00000000">
        <w:rPr>
          <w:rtl w:val="0"/>
        </w:rPr>
        <w:t xml:space="preserve">    "I look to the room around me. For some reason I really appreciate it being clean right now."</w:t>
      </w:r>
    </w:p>
    <w:p w:rsidR="00000000" w:rsidDel="00000000" w:rsidP="00000000" w:rsidRDefault="00000000" w:rsidRPr="00000000" w14:paraId="00000522">
      <w:pPr>
        <w:pageBreakBefore w:val="0"/>
        <w:rPr/>
      </w:pPr>
      <w:r w:rsidDel="00000000" w:rsidR="00000000" w:rsidRPr="00000000">
        <w:rPr>
          <w:rtl w:val="0"/>
        </w:rPr>
        <w:t xml:space="preserve">    mc "Have to keep on impressing Yuri somehow I suppose."</w:t>
      </w:r>
    </w:p>
    <w:p w:rsidR="00000000" w:rsidDel="00000000" w:rsidP="00000000" w:rsidRDefault="00000000" w:rsidRPr="00000000" w14:paraId="00000523">
      <w:pPr>
        <w:pageBreakBefore w:val="0"/>
        <w:rPr/>
      </w:pPr>
      <w:r w:rsidDel="00000000" w:rsidR="00000000" w:rsidRPr="00000000">
        <w:rPr>
          <w:rtl w:val="0"/>
        </w:rPr>
        <w:t xml:space="preserve">    "Another notification goes by, interrupting my thoughts."</w:t>
      </w:r>
    </w:p>
    <w:p w:rsidR="00000000" w:rsidDel="00000000" w:rsidP="00000000" w:rsidRDefault="00000000" w:rsidRPr="00000000" w14:paraId="00000524">
      <w:pPr>
        <w:pageBreakBefore w:val="0"/>
        <w:rPr/>
      </w:pPr>
      <w:r w:rsidDel="00000000" w:rsidR="00000000" w:rsidRPr="00000000">
        <w:rPr>
          <w:rtl w:val="0"/>
        </w:rPr>
        <w:t xml:space="preserve">    "I cast my arm out to the phone beside me. Unlocking the phone screen aaaaaand,-"</w:t>
      </w:r>
    </w:p>
    <w:p w:rsidR="00000000" w:rsidDel="00000000" w:rsidP="00000000" w:rsidRDefault="00000000" w:rsidRPr="00000000" w14:paraId="00000525">
      <w:pPr>
        <w:pageBreakBefore w:val="0"/>
        <w:rPr/>
      </w:pPr>
      <w:r w:rsidDel="00000000" w:rsidR="00000000" w:rsidRPr="00000000">
        <w:rPr>
          <w:rtl w:val="0"/>
        </w:rPr>
        <w:t xml:space="preserve">    mc "I got a text from Yuri."</w:t>
      </w:r>
    </w:p>
    <w:p w:rsidR="00000000" w:rsidDel="00000000" w:rsidP="00000000" w:rsidRDefault="00000000" w:rsidRPr="00000000" w14:paraId="00000526">
      <w:pPr>
        <w:pageBreakBefore w:val="0"/>
        <w:rPr/>
      </w:pPr>
      <w:r w:rsidDel="00000000" w:rsidR="00000000" w:rsidRPr="00000000">
        <w:rPr>
          <w:rtl w:val="0"/>
        </w:rPr>
        <w:t xml:space="preserve">    y "Hey [player], I'm sorry if I woke you up, but I was wondering if I was able visit your house today."</w:t>
      </w:r>
    </w:p>
    <w:p w:rsidR="00000000" w:rsidDel="00000000" w:rsidP="00000000" w:rsidRDefault="00000000" w:rsidRPr="00000000" w14:paraId="00000527">
      <w:pPr>
        <w:pageBreakBefore w:val="0"/>
        <w:rPr/>
      </w:pPr>
      <w:r w:rsidDel="00000000" w:rsidR="00000000" w:rsidRPr="00000000">
        <w:rPr>
          <w:rtl w:val="0"/>
        </w:rPr>
        <w:t xml:space="preserve">    mc "Sure thing."</w:t>
      </w:r>
    </w:p>
    <w:p w:rsidR="00000000" w:rsidDel="00000000" w:rsidP="00000000" w:rsidRDefault="00000000" w:rsidRPr="00000000" w14:paraId="00000528">
      <w:pPr>
        <w:pageBreakBefore w:val="0"/>
        <w:rPr/>
      </w:pPr>
      <w:r w:rsidDel="00000000" w:rsidR="00000000" w:rsidRPr="00000000">
        <w:rPr>
          <w:rtl w:val="0"/>
        </w:rPr>
        <w:t xml:space="preserve">    y "Great, thank you."</w:t>
      </w:r>
    </w:p>
    <w:p w:rsidR="00000000" w:rsidDel="00000000" w:rsidP="00000000" w:rsidRDefault="00000000" w:rsidRPr="00000000" w14:paraId="00000529">
      <w:pPr>
        <w:pageBreakBefore w:val="0"/>
        <w:rPr/>
      </w:pPr>
      <w:r w:rsidDel="00000000" w:rsidR="00000000" w:rsidRPr="00000000">
        <w:rPr>
          <w:rtl w:val="0"/>
        </w:rPr>
        <w:t xml:space="preserve">    "Huh, that's kind of weird. Yuri has never really asked me if she could come over through text, she usually just does."</w:t>
      </w:r>
    </w:p>
    <w:p w:rsidR="00000000" w:rsidDel="00000000" w:rsidP="00000000" w:rsidRDefault="00000000" w:rsidRPr="00000000" w14:paraId="0000052A">
      <w:pPr>
        <w:pageBreakBefore w:val="0"/>
        <w:rPr/>
      </w:pPr>
      <w:r w:rsidDel="00000000" w:rsidR="00000000" w:rsidRPr="00000000">
        <w:rPr>
          <w:rtl w:val="0"/>
        </w:rPr>
        <w:t xml:space="preserve">    "I wonder what inspired her to do so?"</w:t>
      </w:r>
    </w:p>
    <w:p w:rsidR="00000000" w:rsidDel="00000000" w:rsidP="00000000" w:rsidRDefault="00000000" w:rsidRPr="00000000" w14:paraId="0000052B">
      <w:pPr>
        <w:pageBreakBefore w:val="0"/>
        <w:rPr/>
      </w:pPr>
      <w:commentRangeStart w:id="34"/>
      <w:r w:rsidDel="00000000" w:rsidR="00000000" w:rsidRPr="00000000">
        <w:rPr>
          <w:rtl w:val="0"/>
        </w:rPr>
        <w:t xml:space="preserve">    </w:t>
      </w:r>
      <w:commentRangeEnd w:id="34"/>
      <w:r w:rsidDel="00000000" w:rsidR="00000000" w:rsidRPr="00000000">
        <w:commentReference w:id="34"/>
      </w:r>
      <w:r w:rsidDel="00000000" w:rsidR="00000000" w:rsidRPr="00000000">
        <w:rPr>
          <w:rtl w:val="0"/>
        </w:rPr>
        <w:t xml:space="preserve">"Eh, it's probably nothing."</w:t>
      </w:r>
    </w:p>
    <w:p w:rsidR="00000000" w:rsidDel="00000000" w:rsidP="00000000" w:rsidRDefault="00000000" w:rsidRPr="00000000" w14:paraId="0000052C">
      <w:pPr>
        <w:pageBreakBefore w:val="0"/>
        <w:rPr/>
      </w:pPr>
      <w:r w:rsidDel="00000000" w:rsidR="00000000" w:rsidRPr="00000000">
        <w:rPr>
          <w:rtl w:val="0"/>
        </w:rPr>
        <w:t xml:space="preserve">    "I get up from the bed to start the day, but then another notification hits me."</w:t>
      </w:r>
    </w:p>
    <w:p w:rsidR="00000000" w:rsidDel="00000000" w:rsidP="00000000" w:rsidRDefault="00000000" w:rsidRPr="00000000" w14:paraId="0000052D">
      <w:pPr>
        <w:pageBreakBefore w:val="0"/>
        <w:rPr/>
      </w:pPr>
      <w:r w:rsidDel="00000000" w:rsidR="00000000" w:rsidRPr="00000000">
        <w:rPr>
          <w:rtl w:val="0"/>
        </w:rPr>
        <w:t xml:space="preserve">    y "I really appreciate you saying yes, I wonder what else you would say yes to."</w:t>
      </w:r>
    </w:p>
    <w:p w:rsidR="00000000" w:rsidDel="00000000" w:rsidP="00000000" w:rsidRDefault="00000000" w:rsidRPr="00000000" w14:paraId="0000052E">
      <w:pPr>
        <w:pageBreakBefore w:val="0"/>
        <w:rPr/>
      </w:pPr>
      <w:r w:rsidDel="00000000" w:rsidR="00000000" w:rsidRPr="00000000">
        <w:rPr>
          <w:rtl w:val="0"/>
        </w:rPr>
        <w:t xml:space="preserve">    "Did, did I just read this right?"</w:t>
      </w:r>
    </w:p>
    <w:p w:rsidR="00000000" w:rsidDel="00000000" w:rsidP="00000000" w:rsidRDefault="00000000" w:rsidRPr="00000000" w14:paraId="0000052F">
      <w:pPr>
        <w:pageBreakBefore w:val="0"/>
        <w:rPr/>
      </w:pPr>
      <w:r w:rsidDel="00000000" w:rsidR="00000000" w:rsidRPr="00000000">
        <w:rPr>
          <w:rtl w:val="0"/>
        </w:rPr>
        <w:t xml:space="preserve">    "Did Yuri just try to flirt with me?"</w:t>
      </w:r>
    </w:p>
    <w:p w:rsidR="00000000" w:rsidDel="00000000" w:rsidP="00000000" w:rsidRDefault="00000000" w:rsidRPr="00000000" w14:paraId="00000530">
      <w:pPr>
        <w:pageBreakBefore w:val="0"/>
        <w:rPr/>
      </w:pPr>
      <w:r w:rsidDel="00000000" w:rsidR="00000000" w:rsidRPr="00000000">
        <w:rPr>
          <w:rtl w:val="0"/>
        </w:rPr>
        <w:t xml:space="preserve">    "I'm taken aback by this a bit. Yuri doesn't usually act out to this degree."</w:t>
      </w:r>
    </w:p>
    <w:p w:rsidR="00000000" w:rsidDel="00000000" w:rsidP="00000000" w:rsidRDefault="00000000" w:rsidRPr="00000000" w14:paraId="00000531">
      <w:pPr>
        <w:pageBreakBefore w:val="0"/>
        <w:rPr/>
      </w:pPr>
      <w:r w:rsidDel="00000000" w:rsidR="00000000" w:rsidRPr="00000000">
        <w:rPr>
          <w:rtl w:val="0"/>
        </w:rPr>
        <w:t xml:space="preserve">    "I get it's just a text, but this seems very strong from Yuri. Usually she's more intimate and personal."</w:t>
      </w:r>
    </w:p>
    <w:p w:rsidR="00000000" w:rsidDel="00000000" w:rsidP="00000000" w:rsidRDefault="00000000" w:rsidRPr="00000000" w14:paraId="00000532">
      <w:pPr>
        <w:pageBreakBefore w:val="0"/>
        <w:rPr/>
      </w:pPr>
      <w:r w:rsidDel="00000000" w:rsidR="00000000" w:rsidRPr="00000000">
        <w:rPr>
          <w:rtl w:val="0"/>
        </w:rPr>
        <w:t xml:space="preserve">    mc "Perhaps I'm looking too deep into this. It is just a text after all."</w:t>
      </w:r>
    </w:p>
    <w:p w:rsidR="00000000" w:rsidDel="00000000" w:rsidP="00000000" w:rsidRDefault="00000000" w:rsidRPr="00000000" w14:paraId="00000533">
      <w:pPr>
        <w:pageBreakBefore w:val="0"/>
        <w:rPr/>
      </w:pPr>
      <w:r w:rsidDel="00000000" w:rsidR="00000000" w:rsidRPr="00000000">
        <w:rPr>
          <w:rtl w:val="0"/>
        </w:rPr>
        <w:t xml:space="preserve">    "I finally get my day started. I put my clothes on and brush my teeth."</w:t>
      </w:r>
    </w:p>
    <w:p w:rsidR="00000000" w:rsidDel="00000000" w:rsidP="00000000" w:rsidRDefault="00000000" w:rsidRPr="00000000" w14:paraId="00000534">
      <w:pPr>
        <w:pageBreakBefore w:val="0"/>
        <w:rPr/>
      </w:pPr>
      <w:r w:rsidDel="00000000" w:rsidR="00000000" w:rsidRPr="00000000">
        <w:rPr>
          <w:rtl w:val="0"/>
        </w:rPr>
        <w:t xml:space="preserve">    </w:t>
      </w:r>
      <w:commentRangeStart w:id="35"/>
      <w:r w:rsidDel="00000000" w:rsidR="00000000" w:rsidRPr="00000000">
        <w:rPr>
          <w:rtl w:val="0"/>
        </w:rPr>
        <w:t xml:space="preserve">scene bg kitchen</w:t>
      </w:r>
    </w:p>
    <w:p w:rsidR="00000000" w:rsidDel="00000000" w:rsidP="00000000" w:rsidRDefault="00000000" w:rsidRPr="00000000" w14:paraId="00000535">
      <w:pPr>
        <w:pageBreakBefore w:val="0"/>
        <w:rPr/>
      </w:pPr>
      <w:r w:rsidDel="00000000" w:rsidR="00000000" w:rsidRPr="00000000">
        <w:rPr>
          <w:rtl w:val="0"/>
        </w:rPr>
        <w:t xml:space="preserve">    with wiperight</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536">
      <w:pPr>
        <w:pageBreakBefore w:val="0"/>
        <w:rPr/>
      </w:pPr>
      <w:r w:rsidDel="00000000" w:rsidR="00000000" w:rsidRPr="00000000">
        <w:rPr>
          <w:rtl w:val="0"/>
        </w:rPr>
        <w:t xml:space="preserve">    "As I'm about to start breakfast I get the idea to text Yuri if she wants anything ready when she comes."</w:t>
      </w:r>
    </w:p>
    <w:p w:rsidR="00000000" w:rsidDel="00000000" w:rsidP="00000000" w:rsidRDefault="00000000" w:rsidRPr="00000000" w14:paraId="00000537">
      <w:pPr>
        <w:pageBreakBefore w:val="0"/>
        <w:rPr/>
      </w:pPr>
      <w:r w:rsidDel="00000000" w:rsidR="00000000" w:rsidRPr="00000000">
        <w:rPr>
          <w:rtl w:val="0"/>
        </w:rPr>
        <w:t xml:space="preserve">    "What I thought would be a simple response took Yuri at least a minute to respond."</w:t>
      </w:r>
    </w:p>
    <w:p w:rsidR="00000000" w:rsidDel="00000000" w:rsidP="00000000" w:rsidRDefault="00000000" w:rsidRPr="00000000" w14:paraId="00000538">
      <w:pPr>
        <w:pageBreakBefore w:val="0"/>
        <w:rPr/>
      </w:pPr>
      <w:r w:rsidDel="00000000" w:rsidR="00000000" w:rsidRPr="00000000">
        <w:rPr>
          <w:rtl w:val="0"/>
        </w:rPr>
        <w:t xml:space="preserve">    "She eventually responds with a simple text."</w:t>
      </w:r>
    </w:p>
    <w:p w:rsidR="00000000" w:rsidDel="00000000" w:rsidP="00000000" w:rsidRDefault="00000000" w:rsidRPr="00000000" w14:paraId="00000539">
      <w:pPr>
        <w:pageBreakBefore w:val="0"/>
        <w:rPr/>
      </w:pPr>
      <w:r w:rsidDel="00000000" w:rsidR="00000000" w:rsidRPr="00000000">
        <w:rPr>
          <w:rtl w:val="0"/>
        </w:rPr>
        <w:t xml:space="preserve">    y "If it's not much, can you set up your console. I want to try a video game again."</w:t>
      </w:r>
    </w:p>
    <w:p w:rsidR="00000000" w:rsidDel="00000000" w:rsidP="00000000" w:rsidRDefault="00000000" w:rsidRPr="00000000" w14:paraId="0000053A">
      <w:pPr>
        <w:pageBreakBefore w:val="0"/>
        <w:rPr/>
      </w:pPr>
      <w:r w:rsidDel="00000000" w:rsidR="00000000" w:rsidRPr="00000000">
        <w:rPr>
          <w:rtl w:val="0"/>
        </w:rPr>
        <w:t xml:space="preserve">    mc "Alright."</w:t>
      </w:r>
    </w:p>
    <w:p w:rsidR="00000000" w:rsidDel="00000000" w:rsidP="00000000" w:rsidRDefault="00000000" w:rsidRPr="00000000" w14:paraId="0000053B">
      <w:pPr>
        <w:pageBreakBefore w:val="0"/>
        <w:rPr/>
      </w:pPr>
      <w:r w:rsidDel="00000000" w:rsidR="00000000" w:rsidRPr="00000000">
        <w:rPr>
          <w:rtl w:val="0"/>
        </w:rPr>
        <w:t xml:space="preserve">    "I respond calmly and quickly, but in reality I'm starting to get thrown in a daze."</w:t>
      </w:r>
    </w:p>
    <w:p w:rsidR="00000000" w:rsidDel="00000000" w:rsidP="00000000" w:rsidRDefault="00000000" w:rsidRPr="00000000" w14:paraId="0000053C">
      <w:pPr>
        <w:pageBreakBefore w:val="0"/>
        <w:rPr/>
      </w:pPr>
      <w:r w:rsidDel="00000000" w:rsidR="00000000" w:rsidRPr="00000000">
        <w:rPr>
          <w:rtl w:val="0"/>
        </w:rPr>
        <w:t xml:space="preserve">    "At first she wanted to visit the library, which is just normal for a person to do, but now it seems she's actively trying to get us to do something."</w:t>
      </w:r>
    </w:p>
    <w:p w:rsidR="00000000" w:rsidDel="00000000" w:rsidP="00000000" w:rsidRDefault="00000000" w:rsidRPr="00000000" w14:paraId="0000053D">
      <w:pPr>
        <w:pageBreakBefore w:val="0"/>
        <w:rPr/>
      </w:pPr>
      <w:commentRangeStart w:id="36"/>
      <w:r w:rsidDel="00000000" w:rsidR="00000000" w:rsidRPr="00000000">
        <w:rPr>
          <w:rtl w:val="0"/>
        </w:rPr>
        <w:t xml:space="preserve">    </w:t>
      </w:r>
      <w:commentRangeEnd w:id="36"/>
      <w:r w:rsidDel="00000000" w:rsidR="00000000" w:rsidRPr="00000000">
        <w:commentReference w:id="36"/>
      </w:r>
      <w:r w:rsidDel="00000000" w:rsidR="00000000" w:rsidRPr="00000000">
        <w:rPr>
          <w:rtl w:val="0"/>
        </w:rPr>
        <w:t xml:space="preserve">"When we did something in the past it's never felt forced, but something just feels different."</w:t>
      </w:r>
    </w:p>
    <w:p w:rsidR="00000000" w:rsidDel="00000000" w:rsidP="00000000" w:rsidRDefault="00000000" w:rsidRPr="00000000" w14:paraId="0000053E">
      <w:pPr>
        <w:pageBreakBefore w:val="0"/>
        <w:rPr/>
      </w:pPr>
      <w:commentRangeStart w:id="37"/>
      <w:r w:rsidDel="00000000" w:rsidR="00000000" w:rsidRPr="00000000">
        <w:rPr>
          <w:rtl w:val="0"/>
        </w:rPr>
        <w:t xml:space="preserve">    </w:t>
      </w:r>
      <w:commentRangeEnd w:id="37"/>
      <w:r w:rsidDel="00000000" w:rsidR="00000000" w:rsidRPr="00000000">
        <w:commentReference w:id="37"/>
      </w:r>
      <w:r w:rsidDel="00000000" w:rsidR="00000000" w:rsidRPr="00000000">
        <w:rPr>
          <w:rtl w:val="0"/>
        </w:rPr>
        <w:t xml:space="preserve">"Wait, what am I even saying? She just wants me to set up a console, why am I being so paranoid right now."</w:t>
      </w:r>
    </w:p>
    <w:p w:rsidR="00000000" w:rsidDel="00000000" w:rsidP="00000000" w:rsidRDefault="00000000" w:rsidRPr="00000000" w14:paraId="0000053F">
      <w:pPr>
        <w:pageBreakBefore w:val="0"/>
        <w:rPr/>
      </w:pPr>
      <w:commentRangeStart w:id="38"/>
      <w:r w:rsidDel="00000000" w:rsidR="00000000" w:rsidRPr="00000000">
        <w:rPr>
          <w:rtl w:val="0"/>
        </w:rPr>
        <w:t xml:space="preserve">    </w:t>
      </w:r>
      <w:commentRangeEnd w:id="38"/>
      <w:r w:rsidDel="00000000" w:rsidR="00000000" w:rsidRPr="00000000">
        <w:commentReference w:id="38"/>
      </w:r>
      <w:r w:rsidDel="00000000" w:rsidR="00000000" w:rsidRPr="00000000">
        <w:rPr>
          <w:rtl w:val="0"/>
        </w:rPr>
        <w:t xml:space="preserve">"I bet Monika would say to me that there's no need to analyze everything I do, probably teasing me again how Yuri is affecting me."</w:t>
      </w:r>
    </w:p>
    <w:p w:rsidR="00000000" w:rsidDel="00000000" w:rsidP="00000000" w:rsidRDefault="00000000" w:rsidRPr="00000000" w14:paraId="00000540">
      <w:pPr>
        <w:pageBreakBefore w:val="0"/>
        <w:rPr/>
      </w:pPr>
      <w:r w:rsidDel="00000000" w:rsidR="00000000" w:rsidRPr="00000000">
        <w:rPr>
          <w:rtl w:val="0"/>
        </w:rPr>
        <w:t xml:space="preserve">    "My thoughts are shot once again with another notification. Yuri's on fire today."</w:t>
      </w:r>
    </w:p>
    <w:p w:rsidR="00000000" w:rsidDel="00000000" w:rsidP="00000000" w:rsidRDefault="00000000" w:rsidRPr="00000000" w14:paraId="00000541">
      <w:pPr>
        <w:pageBreakBefore w:val="0"/>
        <w:rPr/>
      </w:pPr>
      <w:r w:rsidDel="00000000" w:rsidR="00000000" w:rsidRPr="00000000">
        <w:rPr>
          <w:rtl w:val="0"/>
        </w:rPr>
        <w:t xml:space="preserve">    y '[player], I was just wondering. If I were to do something ridiculous, would you still love me?"</w:t>
      </w:r>
    </w:p>
    <w:p w:rsidR="00000000" w:rsidDel="00000000" w:rsidP="00000000" w:rsidRDefault="00000000" w:rsidRPr="00000000" w14:paraId="00000542">
      <w:pPr>
        <w:pageBreakBefore w:val="0"/>
        <w:rPr/>
      </w:pPr>
      <w:r w:rsidDel="00000000" w:rsidR="00000000" w:rsidRPr="00000000">
        <w:rPr>
          <w:rtl w:val="0"/>
        </w:rPr>
        <w:t xml:space="preserve">    </w:t>
      </w:r>
      <w:commentRangeStart w:id="39"/>
      <w:r w:rsidDel="00000000" w:rsidR="00000000" w:rsidRPr="00000000">
        <w:rPr>
          <w:rtl w:val="0"/>
        </w:rPr>
        <w:t xml:space="preserve">stop music</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t xml:space="preserve">    "I read the message again to make sure my eyes aren't deceiving me. I quickly respond back to her."</w:t>
      </w:r>
    </w:p>
    <w:p w:rsidR="00000000" w:rsidDel="00000000" w:rsidP="00000000" w:rsidRDefault="00000000" w:rsidRPr="00000000" w14:paraId="00000544">
      <w:pPr>
        <w:pageBreakBefore w:val="0"/>
        <w:rPr/>
      </w:pPr>
      <w:r w:rsidDel="00000000" w:rsidR="00000000" w:rsidRPr="00000000">
        <w:rPr>
          <w:rtl w:val="0"/>
        </w:rPr>
        <w:t xml:space="preserve">    mc "Of course I'll still love you. You're the greatest thing that has ever happened to me!"</w:t>
      </w:r>
    </w:p>
    <w:p w:rsidR="00000000" w:rsidDel="00000000" w:rsidP="00000000" w:rsidRDefault="00000000" w:rsidRPr="00000000" w14:paraId="00000545">
      <w:pPr>
        <w:pageBreakBefore w:val="0"/>
        <w:rPr/>
      </w:pPr>
      <w:r w:rsidDel="00000000" w:rsidR="00000000" w:rsidRPr="00000000">
        <w:rPr>
          <w:rtl w:val="0"/>
        </w:rPr>
        <w:t xml:space="preserve">    "I usually don't write anything this sappy, but I just wrote the first thing out of my head."</w:t>
      </w:r>
    </w:p>
    <w:p w:rsidR="00000000" w:rsidDel="00000000" w:rsidP="00000000" w:rsidRDefault="00000000" w:rsidRPr="00000000" w14:paraId="00000546">
      <w:pPr>
        <w:pageBreakBefore w:val="0"/>
        <w:rPr/>
      </w:pPr>
      <w:r w:rsidDel="00000000" w:rsidR="00000000" w:rsidRPr="00000000">
        <w:rPr>
          <w:rtl w:val="0"/>
        </w:rPr>
        <w:t xml:space="preserve">    "It once again takes Yuri a while to respond, but this time when she does so-"</w:t>
      </w:r>
    </w:p>
    <w:p w:rsidR="00000000" w:rsidDel="00000000" w:rsidP="00000000" w:rsidRDefault="00000000" w:rsidRPr="00000000" w14:paraId="00000547">
      <w:pPr>
        <w:pageBreakBefore w:val="0"/>
        <w:rPr/>
      </w:pPr>
      <w:r w:rsidDel="00000000" w:rsidR="00000000" w:rsidRPr="00000000">
        <w:rPr>
          <w:rtl w:val="0"/>
        </w:rPr>
        <w:t xml:space="preserve">    mc "There's an image."</w:t>
      </w:r>
    </w:p>
    <w:p w:rsidR="00000000" w:rsidDel="00000000" w:rsidP="00000000" w:rsidRDefault="00000000" w:rsidRPr="00000000" w14:paraId="00000548">
      <w:pPr>
        <w:pageBreakBefore w:val="0"/>
        <w:rPr/>
      </w:pPr>
      <w:r w:rsidDel="00000000" w:rsidR="00000000" w:rsidRPr="00000000">
        <w:rPr>
          <w:rtl w:val="0"/>
        </w:rPr>
        <w:t xml:space="preserve">    "I tried to open up the image, but by the time I did it was deleted."</w:t>
      </w:r>
    </w:p>
    <w:p w:rsidR="00000000" w:rsidDel="00000000" w:rsidP="00000000" w:rsidRDefault="00000000" w:rsidRPr="00000000" w14:paraId="00000549">
      <w:pPr>
        <w:pageBreakBefore w:val="0"/>
        <w:rPr/>
      </w:pPr>
      <w:r w:rsidDel="00000000" w:rsidR="00000000" w:rsidRPr="00000000">
        <w:rPr>
          <w:rtl w:val="0"/>
        </w:rPr>
        <w:t xml:space="preserve">    "Now I know something is up. Yuri usually isn't this sporadic with her texting."</w:t>
      </w:r>
    </w:p>
    <w:p w:rsidR="00000000" w:rsidDel="00000000" w:rsidP="00000000" w:rsidRDefault="00000000" w:rsidRPr="00000000" w14:paraId="0000054A">
      <w:pPr>
        <w:pageBreakBefore w:val="0"/>
        <w:rPr/>
      </w:pPr>
      <w:r w:rsidDel="00000000" w:rsidR="00000000" w:rsidRPr="00000000">
        <w:rPr>
          <w:rtl w:val="0"/>
        </w:rPr>
        <w:t xml:space="preserve">    mc "Is there anything going on with her? What can it be?"</w:t>
      </w:r>
    </w:p>
    <w:p w:rsidR="00000000" w:rsidDel="00000000" w:rsidP="00000000" w:rsidRDefault="00000000" w:rsidRPr="00000000" w14:paraId="0000054B">
      <w:pPr>
        <w:pageBreakBefore w:val="0"/>
        <w:rPr/>
      </w:pPr>
      <w:r w:rsidDel="00000000" w:rsidR="00000000" w:rsidRPr="00000000">
        <w:rPr>
          <w:rtl w:val="0"/>
        </w:rPr>
        <w:t xml:space="preserve">    "I try to look at different scenarios. </w:t>
      </w:r>
      <w:commentRangeStart w:id="40"/>
      <w:r w:rsidDel="00000000" w:rsidR="00000000" w:rsidRPr="00000000">
        <w:rPr>
          <w:rtl w:val="0"/>
        </w:rPr>
        <w:t xml:space="preserve">Is</w:t>
      </w:r>
      <w:commentRangeEnd w:id="40"/>
      <w:r w:rsidDel="00000000" w:rsidR="00000000" w:rsidRPr="00000000">
        <w:commentReference w:id="40"/>
      </w:r>
      <w:r w:rsidDel="00000000" w:rsidR="00000000" w:rsidRPr="00000000">
        <w:rPr>
          <w:rtl w:val="0"/>
        </w:rPr>
        <w:t xml:space="preserve"> she cutting herself again</w:t>
      </w:r>
      <w:commentRangeStart w:id="41"/>
      <w:r w:rsidDel="00000000" w:rsidR="00000000" w:rsidRPr="00000000">
        <w:rPr>
          <w:rtl w:val="0"/>
        </w:rPr>
        <w:t xml:space="preserve">? </w:t>
      </w:r>
      <w:commentRangeEnd w:id="41"/>
      <w:r w:rsidDel="00000000" w:rsidR="00000000" w:rsidRPr="00000000">
        <w:commentReference w:id="41"/>
      </w:r>
      <w:commentRangeStart w:id="42"/>
      <w:r w:rsidDel="00000000" w:rsidR="00000000" w:rsidRPr="00000000">
        <w:rPr>
          <w:rtl w:val="0"/>
        </w:rPr>
        <w:t xml:space="preserve">It </w:t>
      </w:r>
      <w:commentRangeEnd w:id="42"/>
      <w:r w:rsidDel="00000000" w:rsidR="00000000" w:rsidRPr="00000000">
        <w:commentReference w:id="42"/>
      </w:r>
      <w:r w:rsidDel="00000000" w:rsidR="00000000" w:rsidRPr="00000000">
        <w:rPr>
          <w:rtl w:val="0"/>
        </w:rPr>
        <w:t xml:space="preserve">could be but that wouldn't explain her behaviors."</w:t>
      </w:r>
      <w:commentRangeStart w:id="43"/>
      <w:r w:rsidDel="00000000" w:rsidR="00000000" w:rsidRPr="00000000">
        <w:rPr>
          <w:rtl w:val="0"/>
        </w:rPr>
      </w:r>
    </w:p>
    <w:p w:rsidR="00000000" w:rsidDel="00000000" w:rsidP="00000000" w:rsidRDefault="00000000" w:rsidRPr="00000000" w14:paraId="0000054C">
      <w:pPr>
        <w:pageBreakBefore w:val="0"/>
        <w:rPr/>
      </w:pPr>
      <w:r w:rsidDel="00000000" w:rsidR="00000000" w:rsidRPr="00000000">
        <w:rPr>
          <w:rtl w:val="0"/>
        </w:rPr>
        <w:t xml:space="preserve">    </w:t>
      </w:r>
      <w:commentRangeEnd w:id="43"/>
      <w:r w:rsidDel="00000000" w:rsidR="00000000" w:rsidRPr="00000000">
        <w:commentReference w:id="43"/>
      </w:r>
      <w:r w:rsidDel="00000000" w:rsidR="00000000" w:rsidRPr="00000000">
        <w:rPr>
          <w:rtl w:val="0"/>
        </w:rPr>
        <w:t xml:space="preserve">"Is she experimenting with anything? Maybe she's read a book about something and trying new things."</w:t>
      </w:r>
    </w:p>
    <w:p w:rsidR="00000000" w:rsidDel="00000000" w:rsidP="00000000" w:rsidRDefault="00000000" w:rsidRPr="00000000" w14:paraId="0000054D">
      <w:pPr>
        <w:pageBreakBefore w:val="0"/>
        <w:rPr/>
      </w:pPr>
      <w:r w:rsidDel="00000000" w:rsidR="00000000" w:rsidRPr="00000000">
        <w:rPr>
          <w:rtl w:val="0"/>
        </w:rPr>
        <w:t xml:space="preserve">    "Whatever it is, I just hope she's safe."</w:t>
      </w:r>
    </w:p>
    <w:p w:rsidR="00000000" w:rsidDel="00000000" w:rsidP="00000000" w:rsidRDefault="00000000" w:rsidRPr="00000000" w14:paraId="0000054E">
      <w:pPr>
        <w:pageBreakBefore w:val="0"/>
        <w:rPr/>
      </w:pPr>
      <w:r w:rsidDel="00000000" w:rsidR="00000000" w:rsidRPr="00000000">
        <w:rPr>
          <w:rtl w:val="0"/>
        </w:rPr>
        <w:t xml:space="preserve">    "Just to make sure, I send her a text."</w:t>
      </w:r>
    </w:p>
    <w:p w:rsidR="00000000" w:rsidDel="00000000" w:rsidP="00000000" w:rsidRDefault="00000000" w:rsidRPr="00000000" w14:paraId="0000054F">
      <w:pPr>
        <w:pageBreakBefore w:val="0"/>
        <w:rPr/>
      </w:pPr>
      <w:r w:rsidDel="00000000" w:rsidR="00000000" w:rsidRPr="00000000">
        <w:rPr>
          <w:rtl w:val="0"/>
        </w:rPr>
        <w:t xml:space="preserve">    </w:t>
      </w:r>
      <w:commentRangeStart w:id="44"/>
      <w:r w:rsidDel="00000000" w:rsidR="00000000" w:rsidRPr="00000000">
        <w:rPr>
          <w:rtl w:val="0"/>
        </w:rPr>
        <w:t xml:space="preserve">play music t</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t xml:space="preserve">    mc "Hey, is everything alright?"</w:t>
      </w:r>
    </w:p>
    <w:p w:rsidR="00000000" w:rsidDel="00000000" w:rsidP="00000000" w:rsidRDefault="00000000" w:rsidRPr="00000000" w14:paraId="00000551">
      <w:pPr>
        <w:pageBreakBefore w:val="0"/>
        <w:rPr/>
      </w:pPr>
      <w:r w:rsidDel="00000000" w:rsidR="00000000" w:rsidRPr="00000000">
        <w:rPr>
          <w:rtl w:val="0"/>
        </w:rPr>
        <w:t xml:space="preserve">    y "Yes."</w:t>
      </w:r>
    </w:p>
    <w:p w:rsidR="00000000" w:rsidDel="00000000" w:rsidP="00000000" w:rsidRDefault="00000000" w:rsidRPr="00000000" w14:paraId="00000552">
      <w:pPr>
        <w:pageBreakBefore w:val="0"/>
        <w:rPr/>
      </w:pPr>
      <w:r w:rsidDel="00000000" w:rsidR="00000000" w:rsidRPr="00000000">
        <w:rPr>
          <w:rtl w:val="0"/>
        </w:rPr>
        <w:t xml:space="preserve">    "Huh, she replied so fast. Was she waiting for me?"</w:t>
      </w:r>
    </w:p>
    <w:p w:rsidR="00000000" w:rsidDel="00000000" w:rsidP="00000000" w:rsidRDefault="00000000" w:rsidRPr="00000000" w14:paraId="00000553">
      <w:pPr>
        <w:pageBreakBefore w:val="0"/>
        <w:rPr/>
      </w:pPr>
      <w:r w:rsidDel="00000000" w:rsidR="00000000" w:rsidRPr="00000000">
        <w:rPr>
          <w:rtl w:val="0"/>
        </w:rPr>
        <w:t xml:space="preserve">    "Even though she replied yes, I can't help shake the feeling something's going on."</w:t>
      </w:r>
    </w:p>
    <w:p w:rsidR="00000000" w:rsidDel="00000000" w:rsidP="00000000" w:rsidRDefault="00000000" w:rsidRPr="00000000" w14:paraId="00000554">
      <w:pPr>
        <w:pageBreakBefore w:val="0"/>
        <w:rPr/>
      </w:pPr>
      <w:r w:rsidDel="00000000" w:rsidR="00000000" w:rsidRPr="00000000">
        <w:rPr>
          <w:rtl w:val="0"/>
        </w:rPr>
        <w:t xml:space="preserve">    "I go and retrieve the console for when she comes over, but the thoughts chase after me as I move through the house."</w:t>
      </w:r>
    </w:p>
    <w:p w:rsidR="00000000" w:rsidDel="00000000" w:rsidP="00000000" w:rsidRDefault="00000000" w:rsidRPr="00000000" w14:paraId="00000555">
      <w:pPr>
        <w:pageBreakBefore w:val="0"/>
        <w:rPr/>
      </w:pPr>
      <w:r w:rsidDel="00000000" w:rsidR="00000000" w:rsidRPr="00000000">
        <w:rPr>
          <w:rtl w:val="0"/>
        </w:rPr>
        <w:t xml:space="preserve">    "I guess I can only find out what's going on when she comes."</w:t>
      </w:r>
    </w:p>
    <w:p w:rsidR="00000000" w:rsidDel="00000000" w:rsidP="00000000" w:rsidRDefault="00000000" w:rsidRPr="00000000" w14:paraId="00000556">
      <w:pPr>
        <w:pageBreakBefore w:val="0"/>
        <w:rPr/>
      </w:pPr>
      <w:r w:rsidDel="00000000" w:rsidR="00000000" w:rsidRPr="00000000">
        <w:rPr>
          <w:rtl w:val="0"/>
        </w:rPr>
        <w:t xml:space="preserve">    "I use this time to tidy up things around the house. I can't keep just my room clean after all."</w:t>
      </w:r>
    </w:p>
    <w:p w:rsidR="00000000" w:rsidDel="00000000" w:rsidP="00000000" w:rsidRDefault="00000000" w:rsidRPr="00000000" w14:paraId="00000557">
      <w:pPr>
        <w:pageBreakBefore w:val="0"/>
        <w:rPr/>
      </w:pPr>
      <w:r w:rsidDel="00000000" w:rsidR="00000000" w:rsidRPr="00000000">
        <w:rPr>
          <w:rtl w:val="0"/>
        </w:rPr>
        <w:t xml:space="preserve">    "Going around the house, I remember each separate time Yuri came over."</w:t>
      </w:r>
    </w:p>
    <w:p w:rsidR="00000000" w:rsidDel="00000000" w:rsidP="00000000" w:rsidRDefault="00000000" w:rsidRPr="00000000" w14:paraId="00000558">
      <w:pPr>
        <w:pageBreakBefore w:val="0"/>
        <w:rPr/>
      </w:pPr>
      <w:r w:rsidDel="00000000" w:rsidR="00000000" w:rsidRPr="00000000">
        <w:rPr>
          <w:rtl w:val="0"/>
        </w:rPr>
        <w:t xml:space="preserve">    "Sometimes it was just to read, and other times we did other things."</w:t>
      </w:r>
    </w:p>
    <w:p w:rsidR="00000000" w:rsidDel="00000000" w:rsidP="00000000" w:rsidRDefault="00000000" w:rsidRPr="00000000" w14:paraId="00000559">
      <w:pPr>
        <w:pageBreakBefore w:val="0"/>
        <w:rPr/>
      </w:pPr>
      <w:r w:rsidDel="00000000" w:rsidR="00000000" w:rsidRPr="00000000">
        <w:rPr>
          <w:rtl w:val="0"/>
        </w:rPr>
        <w:t xml:space="preserve">    "But each of those memories give me a sense of attachment. That someone in this world really cares about me."</w:t>
      </w:r>
    </w:p>
    <w:p w:rsidR="00000000" w:rsidDel="00000000" w:rsidP="00000000" w:rsidRDefault="00000000" w:rsidRPr="00000000" w14:paraId="0000055A">
      <w:pPr>
        <w:pageBreakBefore w:val="0"/>
        <w:rPr/>
      </w:pPr>
      <w:commentRangeStart w:id="45"/>
      <w:r w:rsidDel="00000000" w:rsidR="00000000" w:rsidRPr="00000000">
        <w:rPr>
          <w:rtl w:val="0"/>
        </w:rPr>
        <w:t xml:space="preserve">    </w:t>
      </w:r>
      <w:commentRangeEnd w:id="45"/>
      <w:r w:rsidDel="00000000" w:rsidR="00000000" w:rsidRPr="00000000">
        <w:commentReference w:id="45"/>
      </w:r>
      <w:r w:rsidDel="00000000" w:rsidR="00000000" w:rsidRPr="00000000">
        <w:rPr>
          <w:rtl w:val="0"/>
        </w:rPr>
        <w:t xml:space="preserve">"Yeah I know the others are there for me, but something about Yuri, there's something that sets her apart."</w:t>
      </w:r>
    </w:p>
    <w:p w:rsidR="00000000" w:rsidDel="00000000" w:rsidP="00000000" w:rsidRDefault="00000000" w:rsidRPr="00000000" w14:paraId="0000055B">
      <w:pPr>
        <w:pageBreakBefore w:val="0"/>
        <w:rPr/>
      </w:pPr>
      <w:r w:rsidDel="00000000" w:rsidR="00000000" w:rsidRPr="00000000">
        <w:rPr>
          <w:rtl w:val="0"/>
        </w:rPr>
        <w:t xml:space="preserve">    mc "Is it her mannerism, her kindness, her beauty? I feel like I can spend all day trying to figure it out what it is and still not know."</w:t>
      </w:r>
    </w:p>
    <w:p w:rsidR="00000000" w:rsidDel="00000000" w:rsidP="00000000" w:rsidRDefault="00000000" w:rsidRPr="00000000" w14:paraId="0000055C">
      <w:pPr>
        <w:pageBreakBefore w:val="0"/>
        <w:rPr/>
      </w:pPr>
      <w:r w:rsidDel="00000000" w:rsidR="00000000" w:rsidRPr="00000000">
        <w:rPr>
          <w:rtl w:val="0"/>
        </w:rPr>
        <w:t xml:space="preserve">    mc "But there is one thing I know, and it's that I love her. She's entirely worth it."</w:t>
      </w:r>
    </w:p>
    <w:p w:rsidR="00000000" w:rsidDel="00000000" w:rsidP="00000000" w:rsidRDefault="00000000" w:rsidRPr="00000000" w14:paraId="0000055D">
      <w:pPr>
        <w:pageBreakBefore w:val="0"/>
        <w:rPr/>
      </w:pPr>
      <w:r w:rsidDel="00000000" w:rsidR="00000000" w:rsidRPr="00000000">
        <w:rPr>
          <w:rtl w:val="0"/>
        </w:rPr>
        <w:t xml:space="preserve">    mc "I'm just hoping she can see that too."</w:t>
      </w:r>
    </w:p>
    <w:p w:rsidR="00000000" w:rsidDel="00000000" w:rsidP="00000000" w:rsidRDefault="00000000" w:rsidRPr="00000000" w14:paraId="0000055E">
      <w:pPr>
        <w:pageBreakBefore w:val="0"/>
        <w:rPr/>
      </w:pPr>
      <w:r w:rsidDel="00000000" w:rsidR="00000000" w:rsidRPr="00000000">
        <w:rPr>
          <w:rtl w:val="0"/>
        </w:rPr>
        <w:t xml:space="preserve">    "Some time passes after I clean the house, I sit down to relax a but then suddenly</w:t>
      </w:r>
      <w:commentRangeStart w:id="46"/>
      <w:r w:rsidDel="00000000" w:rsidR="00000000" w:rsidRPr="00000000">
        <w:rPr>
          <w:rtl w:val="0"/>
        </w:rPr>
        <w:t xml:space="preserve">.</w:t>
      </w:r>
      <w:commentRangeEnd w:id="46"/>
      <w:r w:rsidDel="00000000" w:rsidR="00000000" w:rsidRPr="00000000">
        <w:commentReference w:id="46"/>
      </w:r>
      <w:r w:rsidDel="00000000" w:rsidR="00000000" w:rsidRPr="00000000">
        <w:rPr>
          <w:rtl w:val="0"/>
        </w:rPr>
        <w:t xml:space="preserve">"</w:t>
      </w:r>
    </w:p>
    <w:p w:rsidR="00000000" w:rsidDel="00000000" w:rsidP="00000000" w:rsidRDefault="00000000" w:rsidRPr="00000000" w14:paraId="0000055F">
      <w:pPr>
        <w:pageBreakBefore w:val="0"/>
        <w:rPr/>
      </w:pPr>
      <w:r w:rsidDel="00000000" w:rsidR="00000000" w:rsidRPr="00000000">
        <w:rPr>
          <w:rtl w:val="0"/>
        </w:rPr>
        <w:t xml:space="preserve">    "{i}Ding-dong{i/}"</w:t>
      </w:r>
    </w:p>
    <w:p w:rsidR="00000000" w:rsidDel="00000000" w:rsidP="00000000" w:rsidRDefault="00000000" w:rsidRPr="00000000" w14:paraId="00000560">
      <w:pPr>
        <w:pageBreakBefore w:val="0"/>
        <w:rPr/>
      </w:pPr>
      <w:r w:rsidDel="00000000" w:rsidR="00000000" w:rsidRPr="00000000">
        <w:rPr>
          <w:rtl w:val="0"/>
        </w:rPr>
        <w:t xml:space="preserve">    "Normally I would be a bit annoyed if the doorbell rang right when I sat down, but I know opening the door won't be a hassle this time."</w:t>
      </w:r>
    </w:p>
    <w:p w:rsidR="00000000" w:rsidDel="00000000" w:rsidP="00000000" w:rsidRDefault="00000000" w:rsidRPr="00000000" w14:paraId="00000561">
      <w:pPr>
        <w:pageBreakBefore w:val="0"/>
        <w:rPr/>
      </w:pPr>
      <w:r w:rsidDel="00000000" w:rsidR="00000000" w:rsidRPr="00000000">
        <w:rPr>
          <w:rtl w:val="0"/>
        </w:rPr>
        <w:t xml:space="preserve">    "Especially when behind the door stands my fabulous-"</w:t>
      </w:r>
    </w:p>
    <w:p w:rsidR="00000000" w:rsidDel="00000000" w:rsidP="00000000" w:rsidRDefault="00000000" w:rsidRPr="00000000" w14:paraId="00000562">
      <w:pPr>
        <w:pageBreakBefore w:val="0"/>
        <w:rPr/>
      </w:pPr>
      <w:r w:rsidDel="00000000" w:rsidR="00000000" w:rsidRPr="00000000">
        <w:rPr>
          <w:rtl w:val="0"/>
        </w:rPr>
        <w:t xml:space="preserve">    </w:t>
      </w:r>
      <w:commentRangeStart w:id="47"/>
      <w:r w:rsidDel="00000000" w:rsidR="00000000" w:rsidRPr="00000000">
        <w:rPr>
          <w:rtl w:val="0"/>
        </w:rPr>
        <w:t xml:space="preserve">scene bg (custom door)</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563">
      <w:pPr>
        <w:pageBreakBefore w:val="0"/>
        <w:rPr/>
      </w:pPr>
      <w:r w:rsidDel="00000000" w:rsidR="00000000" w:rsidRPr="00000000">
        <w:rPr>
          <w:rtl w:val="0"/>
        </w:rPr>
        <w:t xml:space="preserve">    mc "Yuri!"</w:t>
      </w:r>
    </w:p>
    <w:p w:rsidR="00000000" w:rsidDel="00000000" w:rsidP="00000000" w:rsidRDefault="00000000" w:rsidRPr="00000000" w14:paraId="00000564">
      <w:pPr>
        <w:pageBreakBefore w:val="0"/>
        <w:rPr/>
      </w:pPr>
      <w:r w:rsidDel="00000000" w:rsidR="00000000" w:rsidRPr="00000000">
        <w:rPr>
          <w:rtl w:val="0"/>
        </w:rPr>
        <w:t xml:space="preserve">    y "Hi [player]. I'm so happy I could come over right now."</w:t>
      </w:r>
    </w:p>
    <w:p w:rsidR="00000000" w:rsidDel="00000000" w:rsidP="00000000" w:rsidRDefault="00000000" w:rsidRPr="00000000" w14:paraId="00000565">
      <w:pPr>
        <w:pageBreakBefore w:val="0"/>
        <w:rPr/>
      </w:pPr>
      <w:r w:rsidDel="00000000" w:rsidR="00000000" w:rsidRPr="00000000">
        <w:rPr>
          <w:rtl w:val="0"/>
        </w:rPr>
        <w:t xml:space="preserve">    y "Truth be told, I've been a bit worried over a few things."</w:t>
      </w:r>
    </w:p>
    <w:p w:rsidR="00000000" w:rsidDel="00000000" w:rsidP="00000000" w:rsidRDefault="00000000" w:rsidRPr="00000000" w14:paraId="00000566">
      <w:pPr>
        <w:pageBreakBefore w:val="0"/>
        <w:rPr/>
      </w:pPr>
      <w:r w:rsidDel="00000000" w:rsidR="00000000" w:rsidRPr="00000000">
        <w:rPr>
          <w:rtl w:val="0"/>
        </w:rPr>
        <w:t xml:space="preserve">    mc "Really? Is there anything I should be concerned about?"</w:t>
      </w:r>
    </w:p>
    <w:p w:rsidR="00000000" w:rsidDel="00000000" w:rsidP="00000000" w:rsidRDefault="00000000" w:rsidRPr="00000000" w14:paraId="00000567">
      <w:pPr>
        <w:pageBreakBefore w:val="0"/>
        <w:rPr/>
      </w:pPr>
      <w:r w:rsidDel="00000000" w:rsidR="00000000" w:rsidRPr="00000000">
        <w:rPr>
          <w:rtl w:val="0"/>
        </w:rPr>
        <w:t xml:space="preserve">    y "No, nothing major. It's nothing to be afraid of. I've just been feeling, how should I say it, off lately."</w:t>
      </w:r>
    </w:p>
    <w:p w:rsidR="00000000" w:rsidDel="00000000" w:rsidP="00000000" w:rsidRDefault="00000000" w:rsidRPr="00000000" w14:paraId="00000568">
      <w:pPr>
        <w:pageBreakBefore w:val="0"/>
        <w:rPr/>
      </w:pPr>
      <w:r w:rsidDel="00000000" w:rsidR="00000000" w:rsidRPr="00000000">
        <w:rPr>
          <w:rtl w:val="0"/>
        </w:rPr>
        <w:t xml:space="preserve">    "My head jumps back to the thoughts of earlier. Yuri's behavior has been different by text, and she says she's not feeling well, but other than that I don't see anything else wrong with her."</w:t>
      </w:r>
    </w:p>
    <w:p w:rsidR="00000000" w:rsidDel="00000000" w:rsidP="00000000" w:rsidRDefault="00000000" w:rsidRPr="00000000" w14:paraId="00000569">
      <w:pPr>
        <w:pageBreakBefore w:val="0"/>
        <w:rPr/>
      </w:pPr>
      <w:r w:rsidDel="00000000" w:rsidR="00000000" w:rsidRPr="00000000">
        <w:rPr>
          <w:rtl w:val="0"/>
        </w:rPr>
        <w:t xml:space="preserve">     "She just said </w:t>
      </w:r>
      <w:commentRangeStart w:id="48"/>
      <w:r w:rsidDel="00000000" w:rsidR="00000000" w:rsidRPr="00000000">
        <w:rPr>
          <w:rtl w:val="0"/>
        </w:rPr>
        <w:t xml:space="preserve">to</w:t>
      </w:r>
      <w:commentRangeEnd w:id="48"/>
      <w:r w:rsidDel="00000000" w:rsidR="00000000" w:rsidRPr="00000000">
        <w:commentReference w:id="48"/>
      </w:r>
      <w:r w:rsidDel="00000000" w:rsidR="00000000" w:rsidRPr="00000000">
        <w:rPr>
          <w:rtl w:val="0"/>
        </w:rPr>
        <w:t xml:space="preserve"> not be worried, but I know I'm gonna keep my eyes open for anything despite what she says."</w:t>
      </w:r>
    </w:p>
    <w:p w:rsidR="00000000" w:rsidDel="00000000" w:rsidP="00000000" w:rsidRDefault="00000000" w:rsidRPr="00000000" w14:paraId="0000056A">
      <w:pPr>
        <w:pageBreakBefore w:val="0"/>
        <w:rPr/>
      </w:pPr>
      <w:r w:rsidDel="00000000" w:rsidR="00000000" w:rsidRPr="00000000">
        <w:rPr>
          <w:rtl w:val="0"/>
        </w:rPr>
        <w:t xml:space="preserve">    "I feel kind of bad, but I'm doing this for her safety."</w:t>
      </w:r>
    </w:p>
    <w:p w:rsidR="00000000" w:rsidDel="00000000" w:rsidP="00000000" w:rsidRDefault="00000000" w:rsidRPr="00000000" w14:paraId="0000056B">
      <w:pPr>
        <w:pageBreakBefore w:val="0"/>
        <w:rPr/>
      </w:pPr>
      <w:r w:rsidDel="00000000" w:rsidR="00000000" w:rsidRPr="00000000">
        <w:rPr>
          <w:rtl w:val="0"/>
        </w:rPr>
        <w:t xml:space="preserve">    y "[player], are you there?"</w:t>
      </w:r>
    </w:p>
    <w:p w:rsidR="00000000" w:rsidDel="00000000" w:rsidP="00000000" w:rsidRDefault="00000000" w:rsidRPr="00000000" w14:paraId="0000056C">
      <w:pPr>
        <w:pageBreakBefore w:val="0"/>
        <w:rPr/>
      </w:pPr>
      <w:r w:rsidDel="00000000" w:rsidR="00000000" w:rsidRPr="00000000">
        <w:rPr>
          <w:rtl w:val="0"/>
        </w:rPr>
        <w:t xml:space="preserve">    mc "Oh, sorry Yuri. I got stuck in my head there."</w:t>
      </w:r>
    </w:p>
    <w:p w:rsidR="00000000" w:rsidDel="00000000" w:rsidP="00000000" w:rsidRDefault="00000000" w:rsidRPr="00000000" w14:paraId="0000056D">
      <w:pPr>
        <w:pageBreakBefore w:val="0"/>
        <w:rPr/>
      </w:pPr>
      <w:r w:rsidDel="00000000" w:rsidR="00000000" w:rsidRPr="00000000">
        <w:rPr>
          <w:rtl w:val="0"/>
        </w:rPr>
        <w:t xml:space="preserve">    mc "Please, come inside."</w:t>
      </w:r>
    </w:p>
    <w:p w:rsidR="00000000" w:rsidDel="00000000" w:rsidP="00000000" w:rsidRDefault="00000000" w:rsidRPr="00000000" w14:paraId="0000056E">
      <w:pPr>
        <w:pageBreakBefore w:val="0"/>
        <w:rPr/>
      </w:pPr>
      <w:r w:rsidDel="00000000" w:rsidR="00000000" w:rsidRPr="00000000">
        <w:rPr>
          <w:rtl w:val="0"/>
        </w:rPr>
        <w:t xml:space="preserve">    </w:t>
      </w:r>
      <w:commentRangeStart w:id="49"/>
      <w:r w:rsidDel="00000000" w:rsidR="00000000" w:rsidRPr="00000000">
        <w:rPr>
          <w:rtl w:val="0"/>
        </w:rPr>
        <w:t xml:space="preserve">scene bg living room</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t xml:space="preserve">    "Yuri walks into the house and onto my couch. She sets her </w:t>
      </w:r>
      <w:commentRangeStart w:id="50"/>
      <w:r w:rsidDel="00000000" w:rsidR="00000000" w:rsidRPr="00000000">
        <w:rPr>
          <w:rtl w:val="0"/>
        </w:rPr>
        <w:t xml:space="preserve">satchel</w:t>
      </w:r>
      <w:commentRangeEnd w:id="50"/>
      <w:r w:rsidDel="00000000" w:rsidR="00000000" w:rsidRPr="00000000">
        <w:commentReference w:id="50"/>
      </w:r>
      <w:r w:rsidDel="00000000" w:rsidR="00000000" w:rsidRPr="00000000">
        <w:rPr>
          <w:rtl w:val="0"/>
        </w:rPr>
        <w:t xml:space="preserve"> down beside her."</w:t>
      </w:r>
    </w:p>
    <w:p w:rsidR="00000000" w:rsidDel="00000000" w:rsidP="00000000" w:rsidRDefault="00000000" w:rsidRPr="00000000" w14:paraId="00000570">
      <w:pPr>
        <w:pageBreakBefore w:val="0"/>
        <w:rPr/>
      </w:pPr>
      <w:r w:rsidDel="00000000" w:rsidR="00000000" w:rsidRPr="00000000">
        <w:rPr>
          <w:rtl w:val="0"/>
        </w:rPr>
        <w:t xml:space="preserve">    mc "Is there anything you would like me to get for you?"</w:t>
      </w:r>
    </w:p>
    <w:p w:rsidR="00000000" w:rsidDel="00000000" w:rsidP="00000000" w:rsidRDefault="00000000" w:rsidRPr="00000000" w14:paraId="00000571">
      <w:pPr>
        <w:pageBreakBefore w:val="0"/>
        <w:rPr/>
      </w:pPr>
      <w:r w:rsidDel="00000000" w:rsidR="00000000" w:rsidRPr="00000000">
        <w:rPr>
          <w:rtl w:val="0"/>
        </w:rPr>
        <w:t xml:space="preserve">    y "Water would be fine."</w:t>
      </w:r>
    </w:p>
    <w:p w:rsidR="00000000" w:rsidDel="00000000" w:rsidP="00000000" w:rsidRDefault="00000000" w:rsidRPr="00000000" w14:paraId="00000572">
      <w:pPr>
        <w:pageBreakBefore w:val="0"/>
        <w:rPr/>
      </w:pPr>
      <w:r w:rsidDel="00000000" w:rsidR="00000000" w:rsidRPr="00000000">
        <w:rPr>
          <w:rtl w:val="0"/>
        </w:rPr>
        <w:t xml:space="preserve">    mc "Water in a cup coming right up."</w:t>
      </w:r>
    </w:p>
    <w:p w:rsidR="00000000" w:rsidDel="00000000" w:rsidP="00000000" w:rsidRDefault="00000000" w:rsidRPr="00000000" w14:paraId="00000573">
      <w:pPr>
        <w:pageBreakBefore w:val="0"/>
        <w:rPr/>
      </w:pPr>
      <w:r w:rsidDel="00000000" w:rsidR="00000000" w:rsidRPr="00000000">
        <w:rPr>
          <w:rtl w:val="0"/>
        </w:rPr>
        <w:t xml:space="preserve">    "I walk to the kitchen and grab the cup, get some water from the fridge and pass it on to Yuri."</w:t>
      </w:r>
    </w:p>
    <w:p w:rsidR="00000000" w:rsidDel="00000000" w:rsidP="00000000" w:rsidRDefault="00000000" w:rsidRPr="00000000" w14:paraId="00000574">
      <w:pPr>
        <w:pageBreakBefore w:val="0"/>
        <w:rPr/>
      </w:pPr>
      <w:r w:rsidDel="00000000" w:rsidR="00000000" w:rsidRPr="00000000">
        <w:rPr>
          <w:rtl w:val="0"/>
        </w:rPr>
        <w:t xml:space="preserve">    y "Thank you."</w:t>
      </w:r>
    </w:p>
    <w:p w:rsidR="00000000" w:rsidDel="00000000" w:rsidP="00000000" w:rsidRDefault="00000000" w:rsidRPr="00000000" w14:paraId="00000575">
      <w:pPr>
        <w:pageBreakBefore w:val="0"/>
        <w:rPr/>
      </w:pPr>
      <w:r w:rsidDel="00000000" w:rsidR="00000000" w:rsidRPr="00000000">
        <w:rPr>
          <w:rtl w:val="0"/>
        </w:rPr>
        <w:t xml:space="preserve">    "I try to observe if she was trying to cover up anything with her sleeves while grasping the cup, but everything seems fine."</w:t>
      </w:r>
    </w:p>
    <w:p w:rsidR="00000000" w:rsidDel="00000000" w:rsidP="00000000" w:rsidRDefault="00000000" w:rsidRPr="00000000" w14:paraId="00000576">
      <w:pPr>
        <w:pageBreakBefore w:val="0"/>
        <w:rPr/>
      </w:pPr>
      <w:r w:rsidDel="00000000" w:rsidR="00000000" w:rsidRPr="00000000">
        <w:rPr>
          <w:rtl w:val="0"/>
        </w:rPr>
        <w:t xml:space="preserve">    "I sit down beside Yuri. I guess now's about the time to engage in small talk."</w:t>
      </w:r>
    </w:p>
    <w:p w:rsidR="00000000" w:rsidDel="00000000" w:rsidP="00000000" w:rsidRDefault="00000000" w:rsidRPr="00000000" w14:paraId="00000577">
      <w:pPr>
        <w:pageBreakBefore w:val="0"/>
        <w:rPr/>
      </w:pPr>
      <w:r w:rsidDel="00000000" w:rsidR="00000000" w:rsidRPr="00000000">
        <w:rPr>
          <w:rtl w:val="0"/>
        </w:rPr>
        <w:t xml:space="preserve">    mc "So Yuri, nice weather we're having today, aren't we?"</w:t>
      </w:r>
    </w:p>
    <w:p w:rsidR="00000000" w:rsidDel="00000000" w:rsidP="00000000" w:rsidRDefault="00000000" w:rsidRPr="00000000" w14:paraId="00000578">
      <w:pPr>
        <w:pageBreakBefore w:val="0"/>
        <w:rPr/>
      </w:pPr>
      <w:r w:rsidDel="00000000" w:rsidR="00000000" w:rsidRPr="00000000">
        <w:rPr>
          <w:rtl w:val="0"/>
        </w:rPr>
        <w:t xml:space="preserve">    "Really [player], it's been at least 6 months and you still can't get your act together!"</w:t>
      </w:r>
    </w:p>
    <w:p w:rsidR="00000000" w:rsidDel="00000000" w:rsidP="00000000" w:rsidRDefault="00000000" w:rsidRPr="00000000" w14:paraId="00000579">
      <w:pPr>
        <w:pageBreakBefore w:val="0"/>
        <w:rPr/>
      </w:pPr>
      <w:r w:rsidDel="00000000" w:rsidR="00000000" w:rsidRPr="00000000">
        <w:rPr>
          <w:rtl w:val="0"/>
        </w:rPr>
        <w:t xml:space="preserve">    y "I suppose it's nice. I haven't been really paying attention outside much."</w:t>
      </w:r>
    </w:p>
    <w:p w:rsidR="00000000" w:rsidDel="00000000" w:rsidP="00000000" w:rsidRDefault="00000000" w:rsidRPr="00000000" w14:paraId="0000057A">
      <w:pPr>
        <w:pageBreakBefore w:val="0"/>
        <w:rPr/>
      </w:pPr>
      <w:r w:rsidDel="00000000" w:rsidR="00000000" w:rsidRPr="00000000">
        <w:rPr>
          <w:rtl w:val="0"/>
        </w:rPr>
        <w:t xml:space="preserve">    y "To be perfectly honest, I've just been at home thinking."</w:t>
      </w:r>
    </w:p>
    <w:p w:rsidR="00000000" w:rsidDel="00000000" w:rsidP="00000000" w:rsidRDefault="00000000" w:rsidRPr="00000000" w14:paraId="0000057B">
      <w:pPr>
        <w:pageBreakBefore w:val="0"/>
        <w:rPr/>
      </w:pPr>
      <w:r w:rsidDel="00000000" w:rsidR="00000000" w:rsidRPr="00000000">
        <w:rPr>
          <w:rtl w:val="0"/>
        </w:rPr>
        <w:t xml:space="preserve">    mc "Really, thinking about what exact?"</w:t>
      </w:r>
    </w:p>
    <w:p w:rsidR="00000000" w:rsidDel="00000000" w:rsidP="00000000" w:rsidRDefault="00000000" w:rsidRPr="00000000" w14:paraId="0000057C">
      <w:pPr>
        <w:pageBreakBefore w:val="0"/>
        <w:rPr/>
      </w:pPr>
      <w:r w:rsidDel="00000000" w:rsidR="00000000" w:rsidRPr="00000000">
        <w:rPr>
          <w:rtl w:val="0"/>
        </w:rPr>
        <w:t xml:space="preserve">    y "Well, it's just, last week I really put myself out there, so I suppose now I'm just trying to figure out how to move on."</w:t>
      </w:r>
    </w:p>
    <w:p w:rsidR="00000000" w:rsidDel="00000000" w:rsidP="00000000" w:rsidRDefault="00000000" w:rsidRPr="00000000" w14:paraId="0000057D">
      <w:pPr>
        <w:pageBreakBefore w:val="0"/>
        <w:rPr/>
      </w:pPr>
      <w:r w:rsidDel="00000000" w:rsidR="00000000" w:rsidRPr="00000000">
        <w:rPr>
          <w:rtl w:val="0"/>
        </w:rPr>
        <w:t xml:space="preserve">    y "It's weird. I didn't think I would get this far, but when I did I guess it only makes sense that I become my own worst enemy."</w:t>
      </w:r>
    </w:p>
    <w:p w:rsidR="00000000" w:rsidDel="00000000" w:rsidP="00000000" w:rsidRDefault="00000000" w:rsidRPr="00000000" w14:paraId="0000057E">
      <w:pPr>
        <w:pageBreakBefore w:val="0"/>
        <w:rPr/>
      </w:pPr>
      <w:r w:rsidDel="00000000" w:rsidR="00000000" w:rsidRPr="00000000">
        <w:rPr>
          <w:rtl w:val="0"/>
        </w:rPr>
        <w:t xml:space="preserve">    mc "What do you mean?"</w:t>
      </w:r>
    </w:p>
    <w:p w:rsidR="00000000" w:rsidDel="00000000" w:rsidP="00000000" w:rsidRDefault="00000000" w:rsidRPr="00000000" w14:paraId="0000057F">
      <w:pPr>
        <w:pageBreakBefore w:val="0"/>
        <w:rPr/>
      </w:pPr>
      <w:commentRangeStart w:id="51"/>
      <w:r w:rsidDel="00000000" w:rsidR="00000000" w:rsidRPr="00000000">
        <w:rPr>
          <w:rtl w:val="0"/>
        </w:rPr>
        <w:t xml:space="preserve">    </w:t>
      </w:r>
      <w:commentRangeEnd w:id="51"/>
      <w:r w:rsidDel="00000000" w:rsidR="00000000" w:rsidRPr="00000000">
        <w:commentReference w:id="51"/>
      </w:r>
      <w:r w:rsidDel="00000000" w:rsidR="00000000" w:rsidRPr="00000000">
        <w:rPr>
          <w:rtl w:val="0"/>
        </w:rPr>
        <w:t xml:space="preserve">y "Oh, it's not much. I've probably been rambling about too much anyway."</w:t>
      </w:r>
    </w:p>
    <w:p w:rsidR="00000000" w:rsidDel="00000000" w:rsidP="00000000" w:rsidRDefault="00000000" w:rsidRPr="00000000" w14:paraId="00000580">
      <w:pPr>
        <w:pageBreakBefore w:val="0"/>
        <w:rPr/>
      </w:pPr>
      <w:r w:rsidDel="00000000" w:rsidR="00000000" w:rsidRPr="00000000">
        <w:rPr>
          <w:rtl w:val="0"/>
        </w:rPr>
        <w:t xml:space="preserve">    y "How about we start playing that game now?"</w:t>
      </w:r>
    </w:p>
    <w:p w:rsidR="00000000" w:rsidDel="00000000" w:rsidP="00000000" w:rsidRDefault="00000000" w:rsidRPr="00000000" w14:paraId="00000581">
      <w:pPr>
        <w:pageBreakBefore w:val="0"/>
        <w:rPr/>
      </w:pPr>
      <w:r w:rsidDel="00000000" w:rsidR="00000000" w:rsidRPr="00000000">
        <w:rPr>
          <w:rtl w:val="0"/>
        </w:rPr>
        <w:t xml:space="preserve">    mc "Sure thing."</w:t>
      </w:r>
    </w:p>
    <w:p w:rsidR="00000000" w:rsidDel="00000000" w:rsidP="00000000" w:rsidRDefault="00000000" w:rsidRPr="00000000" w14:paraId="00000582">
      <w:pPr>
        <w:pageBreakBefore w:val="0"/>
        <w:rPr/>
      </w:pPr>
      <w:r w:rsidDel="00000000" w:rsidR="00000000" w:rsidRPr="00000000">
        <w:rPr>
          <w:rtl w:val="0"/>
        </w:rPr>
        <w:t xml:space="preserve">    "I decide not to pressure Yuri about anything. It's probably taken a lot from her to confess this much."</w:t>
      </w:r>
    </w:p>
    <w:p w:rsidR="00000000" w:rsidDel="00000000" w:rsidP="00000000" w:rsidRDefault="00000000" w:rsidRPr="00000000" w14:paraId="00000583">
      <w:pPr>
        <w:pageBreakBefore w:val="0"/>
        <w:rPr/>
      </w:pPr>
      <w:r w:rsidDel="00000000" w:rsidR="00000000" w:rsidRPr="00000000">
        <w:rPr>
          <w:rtl w:val="0"/>
        </w:rPr>
        <w:t xml:space="preserve">    "Before I start the console up I get a request from Yuri."</w:t>
      </w:r>
    </w:p>
    <w:p w:rsidR="00000000" w:rsidDel="00000000" w:rsidP="00000000" w:rsidRDefault="00000000" w:rsidRPr="00000000" w14:paraId="00000584">
      <w:pPr>
        <w:pageBreakBefore w:val="0"/>
        <w:rPr/>
      </w:pPr>
      <w:r w:rsidDel="00000000" w:rsidR="00000000" w:rsidRPr="00000000">
        <w:rPr>
          <w:rtl w:val="0"/>
        </w:rPr>
        <w:t xml:space="preserve">    </w:t>
      </w:r>
      <w:commentRangeStart w:id="52"/>
      <w:r w:rsidDel="00000000" w:rsidR="00000000" w:rsidRPr="00000000">
        <w:rPr>
          <w:rtl w:val="0"/>
        </w:rPr>
        <w:t xml:space="preserve">if yuri liked game</w:t>
      </w:r>
    </w:p>
    <w:p w:rsidR="00000000" w:rsidDel="00000000" w:rsidP="00000000" w:rsidRDefault="00000000" w:rsidRPr="00000000" w14:paraId="00000585">
      <w:pPr>
        <w:pageBreakBefore w:val="0"/>
        <w:rPr/>
      </w:pPr>
      <w:r w:rsidDel="00000000" w:rsidR="00000000" w:rsidRPr="00000000">
        <w:rPr>
          <w:rtl w:val="0"/>
        </w:rPr>
        <w:t xml:space="preserve">        y "Um, [player], if it's not too much to ask, can we play a different game today?"</w:t>
      </w:r>
    </w:p>
    <w:p w:rsidR="00000000" w:rsidDel="00000000" w:rsidP="00000000" w:rsidRDefault="00000000" w:rsidRPr="00000000" w14:paraId="00000586">
      <w:pPr>
        <w:pageBreakBefore w:val="0"/>
        <w:rPr/>
      </w:pPr>
      <w:r w:rsidDel="00000000" w:rsidR="00000000" w:rsidRPr="00000000">
        <w:rPr>
          <w:rtl w:val="0"/>
        </w:rPr>
        <w:t xml:space="preserve">        mc "Sure thing. Is there anything you prefer?"</w:t>
      </w:r>
    </w:p>
    <w:p w:rsidR="00000000" w:rsidDel="00000000" w:rsidP="00000000" w:rsidRDefault="00000000" w:rsidRPr="00000000" w14:paraId="00000587">
      <w:pPr>
        <w:pageBreakBefore w:val="0"/>
        <w:rPr/>
      </w:pPr>
      <w:r w:rsidDel="00000000" w:rsidR="00000000" w:rsidRPr="00000000">
        <w:rPr>
          <w:rtl w:val="0"/>
        </w:rPr>
        <w:t xml:space="preserve">        y "I'm not really sure, it's just that the last game was a bit fast for me."</w:t>
      </w:r>
    </w:p>
    <w:p w:rsidR="00000000" w:rsidDel="00000000" w:rsidP="00000000" w:rsidRDefault="00000000" w:rsidRPr="00000000" w14:paraId="00000588">
      <w:pPr>
        <w:pageBreakBefore w:val="0"/>
        <w:rPr/>
      </w:pPr>
      <w:r w:rsidDel="00000000" w:rsidR="00000000" w:rsidRPr="00000000">
        <w:rPr>
          <w:rtl w:val="0"/>
        </w:rPr>
        <w:t xml:space="preserve">        mc "Alright Yuri, be back in a jiffy."</w:t>
      </w:r>
    </w:p>
    <w:p w:rsidR="00000000" w:rsidDel="00000000" w:rsidP="00000000" w:rsidRDefault="00000000" w:rsidRPr="00000000" w14:paraId="00000589">
      <w:pPr>
        <w:pageBreakBefore w:val="0"/>
        <w:rPr/>
      </w:pPr>
      <w:r w:rsidDel="00000000" w:rsidR="00000000" w:rsidRPr="00000000">
        <w:rPr>
          <w:rtl w:val="0"/>
        </w:rPr>
        <w:t xml:space="preserve">        "With that I go to my room to pick up a game."</w:t>
      </w:r>
    </w:p>
    <w:p w:rsidR="00000000" w:rsidDel="00000000" w:rsidP="00000000" w:rsidRDefault="00000000" w:rsidRPr="00000000" w14:paraId="0000058A">
      <w:pPr>
        <w:pageBreakBefore w:val="0"/>
        <w:rPr/>
      </w:pPr>
      <w:r w:rsidDel="00000000" w:rsidR="00000000" w:rsidRPr="00000000">
        <w:rPr>
          <w:rtl w:val="0"/>
        </w:rPr>
        <w:t xml:space="preserve">        </w:t>
      </w:r>
      <w:commentRangeStart w:id="53"/>
      <w:r w:rsidDel="00000000" w:rsidR="00000000" w:rsidRPr="00000000">
        <w:rPr>
          <w:rtl w:val="0"/>
        </w:rPr>
        <w:t xml:space="preserve">scene bg bedroom</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58B">
      <w:pPr>
        <w:pageBreakBefore w:val="0"/>
        <w:rPr/>
      </w:pPr>
      <w:r w:rsidDel="00000000" w:rsidR="00000000" w:rsidRPr="00000000">
        <w:rPr>
          <w:rtl w:val="0"/>
        </w:rPr>
        <w:t xml:space="preserve">        with </w:t>
      </w:r>
      <w:r w:rsidDel="00000000" w:rsidR="00000000" w:rsidRPr="00000000">
        <w:rPr>
          <w:rtl w:val="0"/>
        </w:rPr>
        <w:t xml:space="preserve">wipeleft</w:t>
      </w:r>
      <w:r w:rsidDel="00000000" w:rsidR="00000000" w:rsidRPr="00000000">
        <w:rPr>
          <w:rtl w:val="0"/>
        </w:rPr>
      </w:r>
    </w:p>
    <w:p w:rsidR="00000000" w:rsidDel="00000000" w:rsidP="00000000" w:rsidRDefault="00000000" w:rsidRPr="00000000" w14:paraId="0000058C">
      <w:pPr>
        <w:pageBreakBefore w:val="0"/>
        <w:rPr/>
      </w:pPr>
      <w:r w:rsidDel="00000000" w:rsidR="00000000" w:rsidRPr="00000000">
        <w:rPr>
          <w:rtl w:val="0"/>
        </w:rPr>
        <w:t xml:space="preserve">        "I go upstairs to retrieve the </w:t>
      </w:r>
      <w:r w:rsidDel="00000000" w:rsidR="00000000" w:rsidRPr="00000000">
        <w:rPr>
          <w:rtl w:val="0"/>
        </w:rPr>
        <w:t xml:space="preserve">Playbox 64</w:t>
      </w:r>
      <w:r w:rsidDel="00000000" w:rsidR="00000000" w:rsidRPr="00000000">
        <w:rPr>
          <w:rtl w:val="0"/>
        </w:rPr>
        <w:t xml:space="preserve">."</w:t>
      </w:r>
    </w:p>
    <w:p w:rsidR="00000000" w:rsidDel="00000000" w:rsidP="00000000" w:rsidRDefault="00000000" w:rsidRPr="00000000" w14:paraId="0000058D">
      <w:pPr>
        <w:pageBreakBefore w:val="0"/>
        <w:rPr/>
      </w:pPr>
      <w:r w:rsidDel="00000000" w:rsidR="00000000" w:rsidRPr="00000000">
        <w:rPr>
          <w:rtl w:val="0"/>
        </w:rPr>
        <w:t xml:space="preserve">        "Pondering on it, I should leave it downstairs after we’re done. I haven’t used it recently since I’ve been spending my free time with Yuri."</w:t>
      </w:r>
    </w:p>
    <w:p w:rsidR="00000000" w:rsidDel="00000000" w:rsidP="00000000" w:rsidRDefault="00000000" w:rsidRPr="00000000" w14:paraId="0000058E">
      <w:pPr>
        <w:pageBreakBefore w:val="0"/>
        <w:rPr/>
      </w:pPr>
      <w:r w:rsidDel="00000000" w:rsidR="00000000" w:rsidRPr="00000000">
        <w:rPr>
          <w:rtl w:val="0"/>
        </w:rPr>
        <w:t xml:space="preserve">        mc "Where’s the game we were playing."</w:t>
      </w:r>
    </w:p>
    <w:p w:rsidR="00000000" w:rsidDel="00000000" w:rsidP="00000000" w:rsidRDefault="00000000" w:rsidRPr="00000000" w14:paraId="0000058F">
      <w:pPr>
        <w:pageBreakBefore w:val="0"/>
        <w:rPr/>
      </w:pPr>
      <w:r w:rsidDel="00000000" w:rsidR="00000000" w:rsidRPr="00000000">
        <w:rPr>
          <w:rtl w:val="0"/>
        </w:rPr>
        <w:t xml:space="preserve">        mc "I think it was Gone Nuclear: Vegas Blues."</w:t>
      </w:r>
    </w:p>
    <w:p w:rsidR="00000000" w:rsidDel="00000000" w:rsidP="00000000" w:rsidRDefault="00000000" w:rsidRPr="00000000" w14:paraId="00000590">
      <w:pPr>
        <w:pageBreakBefore w:val="0"/>
        <w:rPr/>
      </w:pPr>
      <w:r w:rsidDel="00000000" w:rsidR="00000000" w:rsidRPr="00000000">
        <w:rPr>
          <w:rtl w:val="0"/>
        </w:rPr>
        <w:t xml:space="preserve">        "Just in the corner of my eye, I see another game."</w:t>
      </w:r>
    </w:p>
    <w:p w:rsidR="00000000" w:rsidDel="00000000" w:rsidP="00000000" w:rsidRDefault="00000000" w:rsidRPr="00000000" w14:paraId="00000591">
      <w:pPr>
        <w:pageBreakBefore w:val="0"/>
        <w:rPr/>
      </w:pPr>
      <w:r w:rsidDel="00000000" w:rsidR="00000000" w:rsidRPr="00000000">
        <w:rPr>
          <w:rtl w:val="0"/>
        </w:rPr>
        <w:t xml:space="preserve">        mc "The Flaming Symbol: Four Seasons"</w:t>
      </w:r>
    </w:p>
    <w:p w:rsidR="00000000" w:rsidDel="00000000" w:rsidP="00000000" w:rsidRDefault="00000000" w:rsidRPr="00000000" w14:paraId="00000592">
      <w:pPr>
        <w:pageBreakBefore w:val="0"/>
        <w:rPr/>
      </w:pPr>
      <w:r w:rsidDel="00000000" w:rsidR="00000000" w:rsidRPr="00000000">
        <w:rPr>
          <w:rtl w:val="0"/>
        </w:rPr>
        <w:t xml:space="preserve">        "It’s a JRPG, this one has a lot of story elements as well as strategic battle systems. ."</w:t>
      </w:r>
    </w:p>
    <w:p w:rsidR="00000000" w:rsidDel="00000000" w:rsidP="00000000" w:rsidRDefault="00000000" w:rsidRPr="00000000" w14:paraId="00000593">
      <w:pPr>
        <w:pageBreakBefore w:val="0"/>
        <w:rPr/>
      </w:pPr>
      <w:r w:rsidDel="00000000" w:rsidR="00000000" w:rsidRPr="00000000">
        <w:rPr>
          <w:rtl w:val="0"/>
        </w:rPr>
        <w:t xml:space="preserve">        "I haven’t gotten to play it yet because I got it when I started dating Yuri."</w:t>
      </w:r>
    </w:p>
    <w:p w:rsidR="00000000" w:rsidDel="00000000" w:rsidP="00000000" w:rsidRDefault="00000000" w:rsidRPr="00000000" w14:paraId="00000594">
      <w:pPr>
        <w:pageBreakBefore w:val="0"/>
        <w:rPr/>
      </w:pPr>
      <w:r w:rsidDel="00000000" w:rsidR="00000000" w:rsidRPr="00000000">
        <w:rPr>
          <w:rtl w:val="0"/>
        </w:rPr>
        <w:t xml:space="preserve">        "Almost instinctively I take the game with me."</w:t>
      </w:r>
    </w:p>
    <w:p w:rsidR="00000000" w:rsidDel="00000000" w:rsidP="00000000" w:rsidRDefault="00000000" w:rsidRPr="00000000" w14:paraId="00000595">
      <w:pPr>
        <w:pageBreakBefore w:val="0"/>
        <w:rPr/>
      </w:pPr>
      <w:r w:rsidDel="00000000" w:rsidR="00000000" w:rsidRPr="00000000">
        <w:rPr>
          <w:rtl w:val="0"/>
        </w:rPr>
        <w:t xml:space="preserve">        "Maybe Yuri would enjoy the strategic elements and slower pacing."</w:t>
      </w:r>
    </w:p>
    <w:p w:rsidR="00000000" w:rsidDel="00000000" w:rsidP="00000000" w:rsidRDefault="00000000" w:rsidRPr="00000000" w14:paraId="00000596">
      <w:pPr>
        <w:pageBreakBefore w:val="0"/>
        <w:rPr/>
      </w:pPr>
      <w:r w:rsidDel="00000000" w:rsidR="00000000" w:rsidRPr="00000000">
        <w:rPr>
          <w:rtl w:val="0"/>
        </w:rPr>
        <w:t xml:space="preserve">        scene bg </w:t>
      </w:r>
      <w:commentRangeStart w:id="54"/>
      <w:r w:rsidDel="00000000" w:rsidR="00000000" w:rsidRPr="00000000">
        <w:rPr>
          <w:rtl w:val="0"/>
        </w:rPr>
        <w:t xml:space="preserve">livingroom</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597">
      <w:pPr>
        <w:pageBreakBefore w:val="0"/>
        <w:rPr/>
      </w:pPr>
      <w:r w:rsidDel="00000000" w:rsidR="00000000" w:rsidRPr="00000000">
        <w:rPr>
          <w:rtl w:val="0"/>
        </w:rPr>
        <w:t xml:space="preserve">        with wipeleft</w:t>
      </w:r>
    </w:p>
    <w:p w:rsidR="00000000" w:rsidDel="00000000" w:rsidP="00000000" w:rsidRDefault="00000000" w:rsidRPr="00000000" w14:paraId="00000598">
      <w:pPr>
        <w:pageBreakBefore w:val="0"/>
        <w:rPr/>
      </w:pPr>
      <w:r w:rsidDel="00000000" w:rsidR="00000000" w:rsidRPr="00000000">
        <w:rPr>
          <w:rtl w:val="0"/>
        </w:rPr>
      </w:r>
    </w:p>
    <w:p w:rsidR="00000000" w:rsidDel="00000000" w:rsidP="00000000" w:rsidRDefault="00000000" w:rsidRPr="00000000" w14:paraId="00000599">
      <w:pPr>
        <w:pageBreakBefore w:val="0"/>
        <w:rPr/>
      </w:pPr>
      <w:r w:rsidDel="00000000" w:rsidR="00000000" w:rsidRPr="00000000">
        <w:rPr>
          <w:rtl w:val="0"/>
        </w:rPr>
        <w:t xml:space="preserve">    if </w:t>
      </w:r>
      <w:commentRangeStart w:id="55"/>
      <w:r w:rsidDel="00000000" w:rsidR="00000000" w:rsidRPr="00000000">
        <w:rPr>
          <w:rtl w:val="0"/>
        </w:rPr>
        <w:t xml:space="preserve">something something yuri didn’t like game</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59A">
      <w:pPr>
        <w:pageBreakBefore w:val="0"/>
        <w:rPr/>
      </w:pPr>
      <w:r w:rsidDel="00000000" w:rsidR="00000000" w:rsidRPr="00000000">
        <w:rPr>
          <w:rtl w:val="0"/>
        </w:rPr>
        <w:t xml:space="preserve">        y 2bq "Maybe we can...play a video game. One that's more story driven than the last one.."</w:t>
      </w:r>
    </w:p>
    <w:p w:rsidR="00000000" w:rsidDel="00000000" w:rsidP="00000000" w:rsidRDefault="00000000" w:rsidRPr="00000000" w14:paraId="0000059B">
      <w:pPr>
        <w:pageBreakBefore w:val="0"/>
        <w:rPr/>
      </w:pPr>
      <w:r w:rsidDel="00000000" w:rsidR="00000000" w:rsidRPr="00000000">
        <w:rPr>
          <w:rtl w:val="0"/>
        </w:rPr>
        <w:t xml:space="preserve">        y 3bo "Those exist, right?"</w:t>
      </w:r>
    </w:p>
    <w:p w:rsidR="00000000" w:rsidDel="00000000" w:rsidP="00000000" w:rsidRDefault="00000000" w:rsidRPr="00000000" w14:paraId="0000059C">
      <w:pPr>
        <w:pageBreakBefore w:val="0"/>
        <w:rPr/>
      </w:pPr>
      <w:r w:rsidDel="00000000" w:rsidR="00000000" w:rsidRPr="00000000">
        <w:rPr>
          <w:rtl w:val="0"/>
        </w:rPr>
        <w:t xml:space="preserve">        mc "Of course they do! In fact, I know a game you would enjoy."</w:t>
      </w:r>
    </w:p>
    <w:p w:rsidR="00000000" w:rsidDel="00000000" w:rsidP="00000000" w:rsidRDefault="00000000" w:rsidRPr="00000000" w14:paraId="0000059D">
      <w:pPr>
        <w:pageBreakBefore w:val="0"/>
        <w:rPr/>
      </w:pPr>
      <w:r w:rsidDel="00000000" w:rsidR="00000000" w:rsidRPr="00000000">
        <w:rPr>
          <w:rtl w:val="0"/>
        </w:rPr>
        <w:t xml:space="preserve">        mc "I’ll be back in a second."</w:t>
      </w:r>
    </w:p>
    <w:p w:rsidR="00000000" w:rsidDel="00000000" w:rsidP="00000000" w:rsidRDefault="00000000" w:rsidRPr="00000000" w14:paraId="0000059E">
      <w:pPr>
        <w:pageBreakBefore w:val="0"/>
        <w:rPr/>
      </w:pPr>
      <w:r w:rsidDel="00000000" w:rsidR="00000000" w:rsidRPr="00000000">
        <w:rPr>
          <w:rtl w:val="0"/>
        </w:rPr>
        <w:t xml:space="preserve">        </w:t>
      </w:r>
      <w:commentRangeStart w:id="56"/>
      <w:r w:rsidDel="00000000" w:rsidR="00000000" w:rsidRPr="00000000">
        <w:rPr>
          <w:rtl w:val="0"/>
        </w:rPr>
        <w:t xml:space="preserve">scene bg bedroom</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59F">
      <w:pPr>
        <w:pageBreakBefore w:val="0"/>
        <w:rPr/>
      </w:pPr>
      <w:r w:rsidDel="00000000" w:rsidR="00000000" w:rsidRPr="00000000">
        <w:rPr>
          <w:rtl w:val="0"/>
        </w:rPr>
        <w:t xml:space="preserve">        "I can’t believe Yuri chose to do that, especially considering what happened last time."</w:t>
      </w:r>
    </w:p>
    <w:p w:rsidR="00000000" w:rsidDel="00000000" w:rsidP="00000000" w:rsidRDefault="00000000" w:rsidRPr="00000000" w14:paraId="000005A0">
      <w:pPr>
        <w:pageBreakBefore w:val="0"/>
        <w:rPr/>
      </w:pPr>
      <w:r w:rsidDel="00000000" w:rsidR="00000000" w:rsidRPr="00000000">
        <w:rPr>
          <w:rtl w:val="0"/>
        </w:rPr>
        <w:t xml:space="preserve">        "I go upstairs to retrieve the Playbox 64."</w:t>
      </w:r>
    </w:p>
    <w:p w:rsidR="00000000" w:rsidDel="00000000" w:rsidP="00000000" w:rsidRDefault="00000000" w:rsidRPr="00000000" w14:paraId="000005A1">
      <w:pPr>
        <w:pageBreakBefore w:val="0"/>
        <w:rPr/>
      </w:pPr>
      <w:r w:rsidDel="00000000" w:rsidR="00000000" w:rsidRPr="00000000">
        <w:rPr>
          <w:rtl w:val="0"/>
        </w:rPr>
        <w:t xml:space="preserve">        "Pondering on it, I should leave it downstairs after we’re done. I haven’t used it recently since I’ve been spending my free time with Yuri."</w:t>
      </w:r>
    </w:p>
    <w:p w:rsidR="00000000" w:rsidDel="00000000" w:rsidP="00000000" w:rsidRDefault="00000000" w:rsidRPr="00000000" w14:paraId="000005A2">
      <w:pPr>
        <w:pageBreakBefore w:val="0"/>
        <w:rPr/>
      </w:pPr>
      <w:r w:rsidDel="00000000" w:rsidR="00000000" w:rsidRPr="00000000">
        <w:rPr>
          <w:rtl w:val="0"/>
        </w:rPr>
        <w:t xml:space="preserve">        "I have to choose the right game this time."</w:t>
      </w:r>
    </w:p>
    <w:p w:rsidR="00000000" w:rsidDel="00000000" w:rsidP="00000000" w:rsidRDefault="00000000" w:rsidRPr="00000000" w14:paraId="000005A3">
      <w:pPr>
        <w:pageBreakBefore w:val="0"/>
        <w:rPr/>
      </w:pPr>
      <w:r w:rsidDel="00000000" w:rsidR="00000000" w:rsidRPr="00000000">
        <w:rPr>
          <w:rtl w:val="0"/>
        </w:rPr>
        <w:t xml:space="preserve">        "I go through every game I have in my catalogue.{w=0.5} No good, there’s not a game I can find here that would satisfy Yuri."</w:t>
      </w:r>
    </w:p>
    <w:p w:rsidR="00000000" w:rsidDel="00000000" w:rsidP="00000000" w:rsidRDefault="00000000" w:rsidRPr="00000000" w14:paraId="000005A4">
      <w:pPr>
        <w:pageBreakBefore w:val="0"/>
        <w:rPr/>
      </w:pPr>
      <w:r w:rsidDel="00000000" w:rsidR="00000000" w:rsidRPr="00000000">
        <w:rPr>
          <w:rtl w:val="0"/>
        </w:rPr>
        <w:t xml:space="preserve">        "Then out of magic on the desk I see another game."</w:t>
      </w:r>
    </w:p>
    <w:p w:rsidR="00000000" w:rsidDel="00000000" w:rsidP="00000000" w:rsidRDefault="00000000" w:rsidRPr="00000000" w14:paraId="000005A5">
      <w:pPr>
        <w:pageBreakBefore w:val="0"/>
        <w:rPr/>
      </w:pPr>
      <w:r w:rsidDel="00000000" w:rsidR="00000000" w:rsidRPr="00000000">
        <w:rPr>
          <w:rtl w:val="0"/>
        </w:rPr>
        <w:t xml:space="preserve">        mc "The Flaming Symbol: Four Seasons."</w:t>
      </w:r>
    </w:p>
    <w:p w:rsidR="00000000" w:rsidDel="00000000" w:rsidP="00000000" w:rsidRDefault="00000000" w:rsidRPr="00000000" w14:paraId="000005A6">
      <w:pPr>
        <w:pageBreakBefore w:val="0"/>
        <w:rPr/>
      </w:pPr>
      <w:r w:rsidDel="00000000" w:rsidR="00000000" w:rsidRPr="00000000">
        <w:rPr>
          <w:rtl w:val="0"/>
        </w:rPr>
        <w:t xml:space="preserve">        "</w:t>
      </w:r>
      <w:r w:rsidDel="00000000" w:rsidR="00000000" w:rsidRPr="00000000">
        <w:rPr>
          <w:rtl w:val="0"/>
        </w:rPr>
        <w:t xml:space="preserve">It’s a JRPG, this one has a lot of story elements as well as strategic battle systems.</w:t>
      </w:r>
      <w:r w:rsidDel="00000000" w:rsidR="00000000" w:rsidRPr="00000000">
        <w:rPr>
          <w:rtl w:val="0"/>
        </w:rPr>
        <w:t xml:space="preserve">"</w:t>
      </w:r>
    </w:p>
    <w:p w:rsidR="00000000" w:rsidDel="00000000" w:rsidP="00000000" w:rsidRDefault="00000000" w:rsidRPr="00000000" w14:paraId="000005A7">
      <w:pPr>
        <w:pageBreakBefore w:val="0"/>
        <w:rPr/>
      </w:pPr>
      <w:r w:rsidDel="00000000" w:rsidR="00000000" w:rsidRPr="00000000">
        <w:rPr>
          <w:rtl w:val="0"/>
        </w:rPr>
        <w:t xml:space="preserve">        "I haven’t gotten to play it yet because I got it when I started dating Yuri."</w:t>
      </w:r>
    </w:p>
    <w:p w:rsidR="00000000" w:rsidDel="00000000" w:rsidP="00000000" w:rsidRDefault="00000000" w:rsidRPr="00000000" w14:paraId="000005A8">
      <w:pPr>
        <w:pageBreakBefore w:val="0"/>
        <w:rPr/>
      </w:pPr>
      <w:r w:rsidDel="00000000" w:rsidR="00000000" w:rsidRPr="00000000">
        <w:rPr>
          <w:rtl w:val="0"/>
        </w:rPr>
        <w:t xml:space="preserve">        "Almost instinctively I take the game with me."</w:t>
      </w:r>
    </w:p>
    <w:p w:rsidR="00000000" w:rsidDel="00000000" w:rsidP="00000000" w:rsidRDefault="00000000" w:rsidRPr="00000000" w14:paraId="000005A9">
      <w:pPr>
        <w:pageBreakBefore w:val="0"/>
        <w:rPr/>
      </w:pPr>
      <w:r w:rsidDel="00000000" w:rsidR="00000000" w:rsidRPr="00000000">
        <w:rPr>
          <w:rtl w:val="0"/>
        </w:rPr>
        <w:t xml:space="preserve">        "Maybe Yuri would enjoy the </w:t>
      </w:r>
      <w:r w:rsidDel="00000000" w:rsidR="00000000" w:rsidRPr="00000000">
        <w:rPr>
          <w:rtl w:val="0"/>
        </w:rPr>
        <w:t xml:space="preserve">strategic elements and slow pacing</w:t>
      </w:r>
      <w:r w:rsidDel="00000000" w:rsidR="00000000" w:rsidRPr="00000000">
        <w:rPr>
          <w:rtl w:val="0"/>
        </w:rPr>
        <w:t xml:space="preserve">."</w:t>
      </w:r>
    </w:p>
    <w:p w:rsidR="00000000" w:rsidDel="00000000" w:rsidP="00000000" w:rsidRDefault="00000000" w:rsidRPr="00000000" w14:paraId="000005AA">
      <w:pPr>
        <w:pageBreakBefore w:val="0"/>
        <w:rPr/>
      </w:pPr>
      <w:r w:rsidDel="00000000" w:rsidR="00000000" w:rsidRPr="00000000">
        <w:rPr>
          <w:rtl w:val="0"/>
        </w:rPr>
        <w:t xml:space="preserve">        scene bg livingroom</w:t>
      </w:r>
    </w:p>
    <w:p w:rsidR="00000000" w:rsidDel="00000000" w:rsidP="00000000" w:rsidRDefault="00000000" w:rsidRPr="00000000" w14:paraId="000005AB">
      <w:pPr>
        <w:pageBreakBefore w:val="0"/>
        <w:rPr/>
      </w:pPr>
      <w:r w:rsidDel="00000000" w:rsidR="00000000" w:rsidRPr="00000000">
        <w:rPr>
          <w:rtl w:val="0"/>
        </w:rPr>
        <w:t xml:space="preserve">        with wipeleft</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5AC">
      <w:pPr>
        <w:pageBreakBefore w:val="0"/>
        <w:rPr/>
      </w:pPr>
      <w:r w:rsidDel="00000000" w:rsidR="00000000" w:rsidRPr="00000000">
        <w:rPr>
          <w:rtl w:val="0"/>
        </w:rPr>
      </w:r>
    </w:p>
    <w:p w:rsidR="00000000" w:rsidDel="00000000" w:rsidP="00000000" w:rsidRDefault="00000000" w:rsidRPr="00000000" w14:paraId="000005AD">
      <w:pPr>
        <w:pageBreakBefore w:val="0"/>
        <w:rPr/>
      </w:pPr>
      <w:r w:rsidDel="00000000" w:rsidR="00000000" w:rsidRPr="00000000">
        <w:rPr>
          <w:rtl w:val="0"/>
        </w:rPr>
        <w:t xml:space="preserve">    show yuri 4ba at t11 zorder 2</w:t>
      </w:r>
    </w:p>
    <w:p w:rsidR="00000000" w:rsidDel="00000000" w:rsidP="00000000" w:rsidRDefault="00000000" w:rsidRPr="00000000" w14:paraId="000005AE">
      <w:pPr>
        <w:pageBreakBefore w:val="0"/>
        <w:rPr/>
      </w:pPr>
      <w:r w:rsidDel="00000000" w:rsidR="00000000" w:rsidRPr="00000000">
        <w:rPr>
          <w:rtl w:val="0"/>
        </w:rPr>
        <w:t xml:space="preserve">    "I go downstairs to see Yuri fidget with her arms. When she sees me she moves her arms very close to her."</w:t>
      </w:r>
    </w:p>
    <w:p w:rsidR="00000000" w:rsidDel="00000000" w:rsidP="00000000" w:rsidRDefault="00000000" w:rsidRPr="00000000" w14:paraId="000005AF">
      <w:pPr>
        <w:pageBreakBefore w:val="0"/>
        <w:rPr/>
      </w:pPr>
      <w:r w:rsidDel="00000000" w:rsidR="00000000" w:rsidRPr="00000000">
        <w:rPr>
          <w:rtl w:val="0"/>
        </w:rPr>
        <w:t xml:space="preserve">    mc "I'm sorry, was I interrupting anything?"</w:t>
      </w:r>
    </w:p>
    <w:p w:rsidR="00000000" w:rsidDel="00000000" w:rsidP="00000000" w:rsidRDefault="00000000" w:rsidRPr="00000000" w14:paraId="000005B0">
      <w:pPr>
        <w:pageBreakBefore w:val="0"/>
        <w:rPr/>
      </w:pPr>
      <w:r w:rsidDel="00000000" w:rsidR="00000000" w:rsidRPr="00000000">
        <w:rPr>
          <w:rtl w:val="0"/>
        </w:rPr>
        <w:t xml:space="preserve">    y "Uhh, no. I-I, just had an itch to scratch."</w:t>
      </w:r>
    </w:p>
    <w:p w:rsidR="00000000" w:rsidDel="00000000" w:rsidP="00000000" w:rsidRDefault="00000000" w:rsidRPr="00000000" w14:paraId="000005B1">
      <w:pPr>
        <w:pageBreakBefore w:val="0"/>
        <w:rPr/>
      </w:pPr>
      <w:r w:rsidDel="00000000" w:rsidR="00000000" w:rsidRPr="00000000">
        <w:rPr>
          <w:rtl w:val="0"/>
        </w:rPr>
        <w:t xml:space="preserve">    mc "Alright, I'll just set the console now."</w:t>
      </w:r>
    </w:p>
    <w:p w:rsidR="00000000" w:rsidDel="00000000" w:rsidP="00000000" w:rsidRDefault="00000000" w:rsidRPr="00000000" w14:paraId="000005B2">
      <w:pPr>
        <w:pageBreakBefore w:val="0"/>
        <w:rPr/>
      </w:pPr>
      <w:r w:rsidDel="00000000" w:rsidR="00000000" w:rsidRPr="00000000">
        <w:rPr>
          <w:rtl w:val="0"/>
        </w:rPr>
        <w:t xml:space="preserve">    show yuri 4bb at t11 zorder 2</w:t>
      </w:r>
    </w:p>
    <w:p w:rsidR="00000000" w:rsidDel="00000000" w:rsidP="00000000" w:rsidRDefault="00000000" w:rsidRPr="00000000" w14:paraId="000005B3">
      <w:pPr>
        <w:pageBreakBefore w:val="0"/>
        <w:rPr/>
      </w:pPr>
      <w:r w:rsidDel="00000000" w:rsidR="00000000" w:rsidRPr="00000000">
        <w:rPr>
          <w:rtl w:val="0"/>
        </w:rPr>
        <w:t xml:space="preserve">    "While putting up the greatest console of all time, I notice Yuri's defining stare target me."</w:t>
      </w:r>
    </w:p>
    <w:p w:rsidR="00000000" w:rsidDel="00000000" w:rsidP="00000000" w:rsidRDefault="00000000" w:rsidRPr="00000000" w14:paraId="000005B4">
      <w:pPr>
        <w:pageBreakBefore w:val="0"/>
        <w:rPr/>
      </w:pPr>
      <w:r w:rsidDel="00000000" w:rsidR="00000000" w:rsidRPr="00000000">
        <w:rPr>
          <w:rtl w:val="0"/>
        </w:rPr>
        <w:t xml:space="preserve">    "It’s as if something is in her mind."</w:t>
      </w:r>
    </w:p>
    <w:p w:rsidR="00000000" w:rsidDel="00000000" w:rsidP="00000000" w:rsidRDefault="00000000" w:rsidRPr="00000000" w14:paraId="000005B5">
      <w:pPr>
        <w:pageBreakBefore w:val="0"/>
        <w:rPr/>
      </w:pPr>
      <w:r w:rsidDel="00000000" w:rsidR="00000000" w:rsidRPr="00000000">
        <w:rPr>
          <w:rtl w:val="0"/>
        </w:rPr>
        <w:t xml:space="preserve">    mc "Yuri, is there anything you want to talk about?"</w:t>
      </w:r>
    </w:p>
    <w:p w:rsidR="00000000" w:rsidDel="00000000" w:rsidP="00000000" w:rsidRDefault="00000000" w:rsidRPr="00000000" w14:paraId="000005B6">
      <w:pPr>
        <w:pageBreakBefore w:val="0"/>
        <w:rPr/>
      </w:pPr>
      <w:r w:rsidDel="00000000" w:rsidR="00000000" w:rsidRPr="00000000">
        <w:rPr>
          <w:rtl w:val="0"/>
        </w:rPr>
        <w:t xml:space="preserve">    y "Huh. No, not particularly. Why do you ask.?"</w:t>
      </w:r>
    </w:p>
    <w:p w:rsidR="00000000" w:rsidDel="00000000" w:rsidP="00000000" w:rsidRDefault="00000000" w:rsidRPr="00000000" w14:paraId="000005B7">
      <w:pPr>
        <w:pageBreakBefore w:val="0"/>
        <w:rPr/>
      </w:pPr>
      <w:r w:rsidDel="00000000" w:rsidR="00000000" w:rsidRPr="00000000">
        <w:rPr>
          <w:rtl w:val="0"/>
        </w:rPr>
        <w:t xml:space="preserve">    mc "It's just you were staring at me and I was curious to what you were thinking of."</w:t>
      </w:r>
    </w:p>
    <w:p w:rsidR="00000000" w:rsidDel="00000000" w:rsidP="00000000" w:rsidRDefault="00000000" w:rsidRPr="00000000" w14:paraId="000005B8">
      <w:pPr>
        <w:pageBreakBefore w:val="0"/>
        <w:rPr/>
      </w:pPr>
      <w:r w:rsidDel="00000000" w:rsidR="00000000" w:rsidRPr="00000000">
        <w:rPr>
          <w:rtl w:val="0"/>
        </w:rPr>
        <w:t xml:space="preserve">    y "Oh, I was just analyzing how you set up the console."</w:t>
      </w:r>
    </w:p>
    <w:p w:rsidR="00000000" w:rsidDel="00000000" w:rsidP="00000000" w:rsidRDefault="00000000" w:rsidRPr="00000000" w14:paraId="000005B9">
      <w:pPr>
        <w:pageBreakBefore w:val="0"/>
        <w:rPr/>
      </w:pPr>
      <w:r w:rsidDel="00000000" w:rsidR="00000000" w:rsidRPr="00000000">
        <w:rPr>
          <w:rtl w:val="0"/>
        </w:rPr>
        <w:t xml:space="preserve">    y "I really don't know much about electronics."</w:t>
      </w:r>
    </w:p>
    <w:p w:rsidR="00000000" w:rsidDel="00000000" w:rsidP="00000000" w:rsidRDefault="00000000" w:rsidRPr="00000000" w14:paraId="000005BA">
      <w:pPr>
        <w:pageBreakBefore w:val="0"/>
        <w:rPr/>
      </w:pPr>
      <w:r w:rsidDel="00000000" w:rsidR="00000000" w:rsidRPr="00000000">
        <w:rPr>
          <w:rtl w:val="0"/>
        </w:rPr>
        <w:t xml:space="preserve">    y "The most affiliated I am with devices is my phone."</w:t>
      </w:r>
    </w:p>
    <w:p w:rsidR="00000000" w:rsidDel="00000000" w:rsidP="00000000" w:rsidRDefault="00000000" w:rsidRPr="00000000" w14:paraId="000005BB">
      <w:pPr>
        <w:pageBreakBefore w:val="0"/>
        <w:rPr/>
      </w:pPr>
      <w:r w:rsidDel="00000000" w:rsidR="00000000" w:rsidRPr="00000000">
        <w:rPr>
          <w:rtl w:val="0"/>
        </w:rPr>
        <w:t xml:space="preserve">    mc "Let me guess, the only app you have is an e-book collection."</w:t>
      </w:r>
    </w:p>
    <w:p w:rsidR="00000000" w:rsidDel="00000000" w:rsidP="00000000" w:rsidRDefault="00000000" w:rsidRPr="00000000" w14:paraId="000005BC">
      <w:pPr>
        <w:pageBreakBefore w:val="0"/>
        <w:rPr/>
      </w:pPr>
      <w:r w:rsidDel="00000000" w:rsidR="00000000" w:rsidRPr="00000000">
        <w:rPr>
          <w:rtl w:val="0"/>
        </w:rPr>
        <w:t xml:space="preserve">    y "Uhhh…"</w:t>
      </w:r>
    </w:p>
    <w:p w:rsidR="00000000" w:rsidDel="00000000" w:rsidP="00000000" w:rsidRDefault="00000000" w:rsidRPr="00000000" w14:paraId="000005BD">
      <w:pPr>
        <w:pageBreakBefore w:val="0"/>
        <w:rPr/>
      </w:pPr>
      <w:r w:rsidDel="00000000" w:rsidR="00000000" w:rsidRPr="00000000">
        <w:rPr>
          <w:rtl w:val="0"/>
        </w:rPr>
        <w:t xml:space="preserve">    y "Yeah."</w:t>
      </w:r>
    </w:p>
    <w:p w:rsidR="00000000" w:rsidDel="00000000" w:rsidP="00000000" w:rsidRDefault="00000000" w:rsidRPr="00000000" w14:paraId="000005BE">
      <w:pPr>
        <w:pageBreakBefore w:val="0"/>
        <w:rPr/>
      </w:pPr>
      <w:r w:rsidDel="00000000" w:rsidR="00000000" w:rsidRPr="00000000">
        <w:rPr>
          <w:rtl w:val="0"/>
        </w:rPr>
        <w:t xml:space="preserve">    mc "Hehehe. Yuri, you're so lovable."</w:t>
      </w:r>
    </w:p>
    <w:p w:rsidR="00000000" w:rsidDel="00000000" w:rsidP="00000000" w:rsidRDefault="00000000" w:rsidRPr="00000000" w14:paraId="000005BF">
      <w:pPr>
        <w:pageBreakBefore w:val="0"/>
        <w:rPr/>
      </w:pPr>
      <w:r w:rsidDel="00000000" w:rsidR="00000000" w:rsidRPr="00000000">
        <w:rPr>
          <w:rtl w:val="0"/>
        </w:rPr>
        <w:t xml:space="preserve">    y "I-I am? Well, thank you."</w:t>
      </w:r>
    </w:p>
    <w:p w:rsidR="00000000" w:rsidDel="00000000" w:rsidP="00000000" w:rsidRDefault="00000000" w:rsidRPr="00000000" w14:paraId="000005C0">
      <w:pPr>
        <w:pageBreakBefore w:val="0"/>
        <w:rPr/>
      </w:pPr>
      <w:r w:rsidDel="00000000" w:rsidR="00000000" w:rsidRPr="00000000">
        <w:rPr>
          <w:rtl w:val="0"/>
        </w:rPr>
        <w:t xml:space="preserve">    "By the time our conversation ends the console is ready to go."</w:t>
      </w:r>
    </w:p>
    <w:p w:rsidR="00000000" w:rsidDel="00000000" w:rsidP="00000000" w:rsidRDefault="00000000" w:rsidRPr="00000000" w14:paraId="000005C1">
      <w:pPr>
        <w:pageBreakBefore w:val="0"/>
        <w:rPr/>
      </w:pPr>
      <w:r w:rsidDel="00000000" w:rsidR="00000000" w:rsidRPr="00000000">
        <w:rPr>
          <w:rtl w:val="0"/>
        </w:rPr>
        <w:t xml:space="preserve">    "I boot up the game and we're treated with the intro."</w:t>
      </w:r>
    </w:p>
    <w:p w:rsidR="00000000" w:rsidDel="00000000" w:rsidP="00000000" w:rsidRDefault="00000000" w:rsidRPr="00000000" w14:paraId="000005C2">
      <w:pPr>
        <w:pageBreakBefore w:val="0"/>
        <w:rPr/>
      </w:pPr>
      <w:r w:rsidDel="00000000" w:rsidR="00000000" w:rsidRPr="00000000">
        <w:rPr>
          <w:rtl w:val="0"/>
        </w:rPr>
        <w:t xml:space="preserve">    y "It's bringing up that castle a lot, and that woman."</w:t>
      </w:r>
    </w:p>
    <w:p w:rsidR="00000000" w:rsidDel="00000000" w:rsidP="00000000" w:rsidRDefault="00000000" w:rsidRPr="00000000" w14:paraId="000005C3">
      <w:pPr>
        <w:pageBreakBefore w:val="0"/>
        <w:rPr/>
      </w:pPr>
      <w:r w:rsidDel="00000000" w:rsidR="00000000" w:rsidRPr="00000000">
        <w:rPr>
          <w:rtl w:val="0"/>
        </w:rPr>
        <w:t xml:space="preserve">    "The gameplay hasn't even started yet and Yuri is already dissecting the game." </w:t>
      </w:r>
    </w:p>
    <w:p w:rsidR="00000000" w:rsidDel="00000000" w:rsidP="00000000" w:rsidRDefault="00000000" w:rsidRPr="00000000" w14:paraId="000005C4">
      <w:pPr>
        <w:pageBreakBefore w:val="0"/>
        <w:rPr/>
      </w:pPr>
      <w:r w:rsidDel="00000000" w:rsidR="00000000" w:rsidRPr="00000000">
        <w:rPr>
          <w:rtl w:val="0"/>
        </w:rPr>
        <w:t xml:space="preserve">    “That's got to be a new record somewhere."</w:t>
      </w:r>
    </w:p>
    <w:p w:rsidR="00000000" w:rsidDel="00000000" w:rsidP="00000000" w:rsidRDefault="00000000" w:rsidRPr="00000000" w14:paraId="000005C5">
      <w:pPr>
        <w:pageBreakBefore w:val="0"/>
        <w:rPr/>
      </w:pPr>
      <w:r w:rsidDel="00000000" w:rsidR="00000000" w:rsidRPr="00000000">
        <w:rPr>
          <w:rtl w:val="0"/>
        </w:rPr>
        <w:t xml:space="preserve">    "The file selection shows and I decide to delete my save file. Wasn't like I was playing the game anyway."</w:t>
      </w:r>
    </w:p>
    <w:p w:rsidR="00000000" w:rsidDel="00000000" w:rsidP="00000000" w:rsidRDefault="00000000" w:rsidRPr="00000000" w14:paraId="000005C6">
      <w:pPr>
        <w:pageBreakBefore w:val="0"/>
        <w:rPr/>
      </w:pPr>
      <w:r w:rsidDel="00000000" w:rsidR="00000000" w:rsidRPr="00000000">
        <w:rPr>
          <w:rtl w:val="0"/>
        </w:rPr>
        <w:t xml:space="preserve">    y "[player], why did you do that? Didn't you have a lot of progress?"</w:t>
      </w:r>
    </w:p>
    <w:p w:rsidR="00000000" w:rsidDel="00000000" w:rsidP="00000000" w:rsidRDefault="00000000" w:rsidRPr="00000000" w14:paraId="000005C7">
      <w:pPr>
        <w:pageBreakBefore w:val="0"/>
        <w:rPr/>
      </w:pPr>
      <w:r w:rsidDel="00000000" w:rsidR="00000000" w:rsidRPr="00000000">
        <w:rPr>
          <w:rtl w:val="0"/>
        </w:rPr>
        <w:t xml:space="preserve">    mc "Not really, it really doesn't concern me."</w:t>
      </w:r>
    </w:p>
    <w:p w:rsidR="00000000" w:rsidDel="00000000" w:rsidP="00000000" w:rsidRDefault="00000000" w:rsidRPr="00000000" w14:paraId="000005C8">
      <w:pPr>
        <w:pageBreakBefore w:val="0"/>
        <w:rPr/>
      </w:pPr>
      <w:r w:rsidDel="00000000" w:rsidR="00000000" w:rsidRPr="00000000">
        <w:rPr>
          <w:rtl w:val="0"/>
        </w:rPr>
        <w:t xml:space="preserve">    y "You're so kind [player]."</w:t>
      </w:r>
    </w:p>
    <w:p w:rsidR="00000000" w:rsidDel="00000000" w:rsidP="00000000" w:rsidRDefault="00000000" w:rsidRPr="00000000" w14:paraId="000005C9">
      <w:pPr>
        <w:pageBreakBefore w:val="0"/>
        <w:rPr/>
      </w:pPr>
      <w:r w:rsidDel="00000000" w:rsidR="00000000" w:rsidRPr="00000000">
        <w:rPr>
          <w:rtl w:val="0"/>
        </w:rPr>
        <w:t xml:space="preserve">    mc "Well your not any different. I mean, you reread Portrait of Markov just to get to read it with me. I couldn't imagine restarting a book back then."</w:t>
      </w:r>
    </w:p>
    <w:p w:rsidR="00000000" w:rsidDel="00000000" w:rsidP="00000000" w:rsidRDefault="00000000" w:rsidRPr="00000000" w14:paraId="000005CA">
      <w:pPr>
        <w:pageBreakBefore w:val="0"/>
        <w:rPr/>
      </w:pPr>
      <w:r w:rsidDel="00000000" w:rsidR="00000000" w:rsidRPr="00000000">
        <w:rPr>
          <w:rtl w:val="0"/>
        </w:rPr>
        <w:t xml:space="preserve">    y "I, suppose your right."</w:t>
      </w:r>
    </w:p>
    <w:p w:rsidR="00000000" w:rsidDel="00000000" w:rsidP="00000000" w:rsidRDefault="00000000" w:rsidRPr="00000000" w14:paraId="000005CB">
      <w:pPr>
        <w:pageBreakBefore w:val="0"/>
        <w:rPr/>
      </w:pPr>
      <w:r w:rsidDel="00000000" w:rsidR="00000000" w:rsidRPr="00000000">
        <w:rPr>
          <w:rtl w:val="0"/>
        </w:rPr>
        <w:t xml:space="preserve">    "With the save file deleted, the opening cutscene shows, introducing the prologue to the story."</w:t>
      </w:r>
    </w:p>
    <w:p w:rsidR="00000000" w:rsidDel="00000000" w:rsidP="00000000" w:rsidRDefault="00000000" w:rsidRPr="00000000" w14:paraId="000005CC">
      <w:pPr>
        <w:pageBreakBefore w:val="0"/>
        <w:rPr/>
      </w:pPr>
      <w:r w:rsidDel="00000000" w:rsidR="00000000" w:rsidRPr="00000000">
        <w:rPr>
          <w:rtl w:val="0"/>
        </w:rPr>
        <w:t xml:space="preserve">    y "That woman again. </w:t>
      </w:r>
      <w:commentRangeStart w:id="57"/>
      <w:r w:rsidDel="00000000" w:rsidR="00000000" w:rsidRPr="00000000">
        <w:rPr>
          <w:rtl w:val="0"/>
        </w:rPr>
        <w:t xml:space="preserve">I'm curious with her importance to the story.</w:t>
      </w:r>
      <w:commentRangeEnd w:id="57"/>
      <w:r w:rsidDel="00000000" w:rsidR="00000000" w:rsidRPr="00000000">
        <w:commentReference w:id="57"/>
      </w:r>
      <w:r w:rsidDel="00000000" w:rsidR="00000000" w:rsidRPr="00000000">
        <w:rPr>
          <w:rtl w:val="0"/>
        </w:rPr>
        <w:t xml:space="preserve">"</w:t>
      </w:r>
    </w:p>
    <w:p w:rsidR="00000000" w:rsidDel="00000000" w:rsidP="00000000" w:rsidRDefault="00000000" w:rsidRPr="00000000" w14:paraId="000005CD">
      <w:pPr>
        <w:pageBreakBefore w:val="0"/>
        <w:rPr/>
      </w:pPr>
      <w:r w:rsidDel="00000000" w:rsidR="00000000" w:rsidRPr="00000000">
        <w:rPr>
          <w:rtl w:val="0"/>
        </w:rPr>
        <w:t xml:space="preserve">    "The cutscene plays on and that same woman decapitates some old dude."</w:t>
      </w:r>
    </w:p>
    <w:p w:rsidR="00000000" w:rsidDel="00000000" w:rsidP="00000000" w:rsidRDefault="00000000" w:rsidRPr="00000000" w14:paraId="000005CE">
      <w:pPr>
        <w:pageBreakBefore w:val="0"/>
        <w:rPr/>
      </w:pPr>
      <w:r w:rsidDel="00000000" w:rsidR="00000000" w:rsidRPr="00000000">
        <w:rPr>
          <w:rtl w:val="0"/>
        </w:rPr>
        <w:t xml:space="preserve">    mc "Ouch, that's gotta hurt."</w:t>
      </w:r>
    </w:p>
    <w:p w:rsidR="00000000" w:rsidDel="00000000" w:rsidP="00000000" w:rsidRDefault="00000000" w:rsidRPr="00000000" w14:paraId="000005CF">
      <w:pPr>
        <w:pageBreakBefore w:val="0"/>
        <w:rPr/>
      </w:pPr>
      <w:r w:rsidDel="00000000" w:rsidR="00000000" w:rsidRPr="00000000">
        <w:rPr>
          <w:rtl w:val="0"/>
        </w:rPr>
        <w:t xml:space="preserve">    y "Yes, that woman is in such seething pain."</w:t>
      </w:r>
    </w:p>
    <w:p w:rsidR="00000000" w:rsidDel="00000000" w:rsidP="00000000" w:rsidRDefault="00000000" w:rsidRPr="00000000" w14:paraId="000005D0">
      <w:pPr>
        <w:pageBreakBefore w:val="0"/>
        <w:rPr/>
      </w:pPr>
      <w:r w:rsidDel="00000000" w:rsidR="00000000" w:rsidRPr="00000000">
        <w:rPr>
          <w:rtl w:val="0"/>
        </w:rPr>
        <w:t xml:space="preserve">    mc "The woman? The guy just got his head sliced off. I don't think it can hurt more than that."</w:t>
      </w:r>
    </w:p>
    <w:p w:rsidR="00000000" w:rsidDel="00000000" w:rsidP="00000000" w:rsidRDefault="00000000" w:rsidRPr="00000000" w14:paraId="000005D1">
      <w:pPr>
        <w:pageBreakBefore w:val="0"/>
        <w:rPr/>
      </w:pPr>
      <w:r w:rsidDel="00000000" w:rsidR="00000000" w:rsidRPr="00000000">
        <w:rPr>
          <w:rtl w:val="0"/>
        </w:rPr>
        <w:t xml:space="preserve">    y "But don't you see the anger the woman is lashing out. She's been waiting for this moment, waiting for her revenge."</w:t>
      </w:r>
    </w:p>
    <w:p w:rsidR="00000000" w:rsidDel="00000000" w:rsidP="00000000" w:rsidRDefault="00000000" w:rsidRPr="00000000" w14:paraId="000005D2">
      <w:pPr>
        <w:pageBreakBefore w:val="0"/>
        <w:rPr/>
      </w:pPr>
      <w:r w:rsidDel="00000000" w:rsidR="00000000" w:rsidRPr="00000000">
        <w:rPr>
          <w:rtl w:val="0"/>
        </w:rPr>
        <w:t xml:space="preserve">    y "That can only mean she's been in such sorrow while waiting for this moment."</w:t>
      </w:r>
    </w:p>
    <w:p w:rsidR="00000000" w:rsidDel="00000000" w:rsidP="00000000" w:rsidRDefault="00000000" w:rsidRPr="00000000" w14:paraId="000005D3">
      <w:pPr>
        <w:pageBreakBefore w:val="0"/>
        <w:rPr/>
      </w:pPr>
      <w:r w:rsidDel="00000000" w:rsidR="00000000" w:rsidRPr="00000000">
        <w:rPr>
          <w:rtl w:val="0"/>
        </w:rPr>
        <w:t xml:space="preserve">    y "We don't know how much time has passed, but we know by her actions that the pain would never go away until she got his blood across the field."</w:t>
      </w:r>
    </w:p>
    <w:p w:rsidR="00000000" w:rsidDel="00000000" w:rsidP="00000000" w:rsidRDefault="00000000" w:rsidRPr="00000000" w14:paraId="000005D4">
      <w:pPr>
        <w:pageBreakBefore w:val="0"/>
        <w:rPr/>
      </w:pPr>
      <w:r w:rsidDel="00000000" w:rsidR="00000000" w:rsidRPr="00000000">
        <w:rPr>
          <w:rtl w:val="0"/>
        </w:rPr>
        <w:t xml:space="preserve">    y "I wonder if that's going to be enough to refill her heart from whatever turmoil she's in."</w:t>
      </w:r>
    </w:p>
    <w:p w:rsidR="00000000" w:rsidDel="00000000" w:rsidP="00000000" w:rsidRDefault="00000000" w:rsidRPr="00000000" w14:paraId="000005D5">
      <w:pPr>
        <w:pageBreakBefore w:val="0"/>
        <w:rPr/>
      </w:pPr>
      <w:r w:rsidDel="00000000" w:rsidR="00000000" w:rsidRPr="00000000">
        <w:rPr>
          <w:rtl w:val="0"/>
        </w:rPr>
        <w:t xml:space="preserve">    "Three minutes is all it took for Yuri to understand the plot, while with me playing I still didn't get the story a quarter of the way in."</w:t>
      </w:r>
    </w:p>
    <w:p w:rsidR="00000000" w:rsidDel="00000000" w:rsidP="00000000" w:rsidRDefault="00000000" w:rsidRPr="00000000" w14:paraId="000005D6">
      <w:pPr>
        <w:pageBreakBefore w:val="0"/>
        <w:rPr/>
      </w:pPr>
      <w:r w:rsidDel="00000000" w:rsidR="00000000" w:rsidRPr="00000000">
        <w:rPr>
          <w:rtl w:val="0"/>
        </w:rPr>
        <w:t xml:space="preserve">    "We get to the current times of the game and finally the gameplay begins."</w:t>
      </w:r>
    </w:p>
    <w:p w:rsidR="00000000" w:rsidDel="00000000" w:rsidP="00000000" w:rsidRDefault="00000000" w:rsidRPr="00000000" w14:paraId="000005D7">
      <w:pPr>
        <w:pageBreakBefore w:val="0"/>
        <w:rPr/>
      </w:pPr>
      <w:r w:rsidDel="00000000" w:rsidR="00000000" w:rsidRPr="00000000">
        <w:rPr>
          <w:rtl w:val="0"/>
        </w:rPr>
        <w:t xml:space="preserve">    "Yuri is still just observing at this point while I strategize what to do."</w:t>
      </w:r>
    </w:p>
    <w:p w:rsidR="00000000" w:rsidDel="00000000" w:rsidP="00000000" w:rsidRDefault="00000000" w:rsidRPr="00000000" w14:paraId="000005D8">
      <w:pPr>
        <w:pageBreakBefore w:val="0"/>
        <w:rPr/>
      </w:pPr>
      <w:r w:rsidDel="00000000" w:rsidR="00000000" w:rsidRPr="00000000">
        <w:rPr>
          <w:rtl w:val="0"/>
        </w:rPr>
        <w:t xml:space="preserve">    "I get through the </w:t>
      </w:r>
      <w:r w:rsidDel="00000000" w:rsidR="00000000" w:rsidRPr="00000000">
        <w:rPr>
          <w:rtl w:val="0"/>
        </w:rPr>
        <w:t xml:space="preserve">tutorial</w:t>
      </w:r>
      <w:r w:rsidDel="00000000" w:rsidR="00000000" w:rsidRPr="00000000">
        <w:rPr>
          <w:rtl w:val="0"/>
        </w:rPr>
        <w:t xml:space="preserve"> and a few more characters are introduced."</w:t>
      </w:r>
    </w:p>
    <w:p w:rsidR="00000000" w:rsidDel="00000000" w:rsidP="00000000" w:rsidRDefault="00000000" w:rsidRPr="00000000" w14:paraId="000005D9">
      <w:pPr>
        <w:pageBreakBefore w:val="0"/>
        <w:rPr/>
      </w:pPr>
      <w:r w:rsidDel="00000000" w:rsidR="00000000" w:rsidRPr="00000000">
        <w:rPr>
          <w:rtl w:val="0"/>
        </w:rPr>
        <w:t xml:space="preserve">    "At some point we have to decide who we're sticking with on our journey."</w:t>
      </w:r>
    </w:p>
    <w:p w:rsidR="00000000" w:rsidDel="00000000" w:rsidP="00000000" w:rsidRDefault="00000000" w:rsidRPr="00000000" w14:paraId="000005DA">
      <w:pPr>
        <w:pageBreakBefore w:val="0"/>
        <w:rPr/>
      </w:pPr>
      <w:r w:rsidDel="00000000" w:rsidR="00000000" w:rsidRPr="00000000">
        <w:rPr>
          <w:rtl w:val="0"/>
        </w:rPr>
        <w:t xml:space="preserve">    mc "I can't really decide who I want, what do you think Yuri?"</w:t>
      </w:r>
    </w:p>
    <w:p w:rsidR="00000000" w:rsidDel="00000000" w:rsidP="00000000" w:rsidRDefault="00000000" w:rsidRPr="00000000" w14:paraId="000005DB">
      <w:pPr>
        <w:pageBreakBefore w:val="0"/>
        <w:rPr/>
      </w:pPr>
      <w:r w:rsidDel="00000000" w:rsidR="00000000" w:rsidRPr="00000000">
        <w:rPr>
          <w:rtl w:val="0"/>
        </w:rPr>
        <w:t xml:space="preserve">    y "None of them seem particularly trustworthy, but perhaps I'm thinking that because I just don't know them enough."</w:t>
      </w:r>
    </w:p>
    <w:p w:rsidR="00000000" w:rsidDel="00000000" w:rsidP="00000000" w:rsidRDefault="00000000" w:rsidRPr="00000000" w14:paraId="000005DC">
      <w:pPr>
        <w:pageBreakBefore w:val="0"/>
        <w:rPr/>
      </w:pPr>
      <w:r w:rsidDel="00000000" w:rsidR="00000000" w:rsidRPr="00000000">
        <w:rPr>
          <w:rtl w:val="0"/>
        </w:rPr>
        <w:t xml:space="preserve">    mc "What do you mean?"</w:t>
      </w:r>
    </w:p>
    <w:p w:rsidR="00000000" w:rsidDel="00000000" w:rsidP="00000000" w:rsidRDefault="00000000" w:rsidRPr="00000000" w14:paraId="000005DD">
      <w:pPr>
        <w:pageBreakBefore w:val="0"/>
        <w:rPr/>
      </w:pPr>
      <w:r w:rsidDel="00000000" w:rsidR="00000000" w:rsidRPr="00000000">
        <w:rPr>
          <w:rtl w:val="0"/>
        </w:rPr>
        <w:t xml:space="preserve">    y "Well, when introducing a character, the author, I-I mean writer, addresses what you need to know about them with just their design alone."</w:t>
      </w:r>
    </w:p>
    <w:p w:rsidR="00000000" w:rsidDel="00000000" w:rsidP="00000000" w:rsidRDefault="00000000" w:rsidRPr="00000000" w14:paraId="000005DE">
      <w:pPr>
        <w:pageBreakBefore w:val="0"/>
        <w:rPr/>
      </w:pPr>
      <w:r w:rsidDel="00000000" w:rsidR="00000000" w:rsidRPr="00000000">
        <w:rPr>
          <w:rtl w:val="0"/>
        </w:rPr>
        <w:t xml:space="preserve">    y "The key features with this art style is in the face. But I can't see their intentions so clearly, which I know was done on purpose by how they contrast with the other characters introduced so far."</w:t>
      </w:r>
    </w:p>
    <w:p w:rsidR="00000000" w:rsidDel="00000000" w:rsidP="00000000" w:rsidRDefault="00000000" w:rsidRPr="00000000" w14:paraId="000005DF">
      <w:pPr>
        <w:pageBreakBefore w:val="0"/>
        <w:rPr/>
      </w:pPr>
      <w:r w:rsidDel="00000000" w:rsidR="00000000" w:rsidRPr="00000000">
        <w:rPr>
          <w:rtl w:val="0"/>
        </w:rPr>
        <w:t xml:space="preserve">    mc "You got all of that just with 1 level of the game?"</w:t>
      </w:r>
    </w:p>
    <w:p w:rsidR="00000000" w:rsidDel="00000000" w:rsidP="00000000" w:rsidRDefault="00000000" w:rsidRPr="00000000" w14:paraId="000005E0">
      <w:pPr>
        <w:pageBreakBefore w:val="0"/>
        <w:rPr/>
      </w:pPr>
      <w:r w:rsidDel="00000000" w:rsidR="00000000" w:rsidRPr="00000000">
        <w:rPr>
          <w:rtl w:val="0"/>
        </w:rPr>
        <w:t xml:space="preserve">    y "Huh, I'm sorry, was that too much? I shouldn't be talking so confidently, this isn't my thing to mess around with."</w:t>
      </w:r>
    </w:p>
    <w:p w:rsidR="00000000" w:rsidDel="00000000" w:rsidP="00000000" w:rsidRDefault="00000000" w:rsidRPr="00000000" w14:paraId="000005E1">
      <w:pPr>
        <w:pageBreakBefore w:val="0"/>
        <w:rPr/>
      </w:pPr>
      <w:r w:rsidDel="00000000" w:rsidR="00000000" w:rsidRPr="00000000">
        <w:rPr>
          <w:rtl w:val="0"/>
        </w:rPr>
        <w:t xml:space="preserve">    y "I just can't help myself when there's a compelling story."</w:t>
      </w:r>
    </w:p>
    <w:p w:rsidR="00000000" w:rsidDel="00000000" w:rsidP="00000000" w:rsidRDefault="00000000" w:rsidRPr="00000000" w14:paraId="000005E2">
      <w:pPr>
        <w:pageBreakBefore w:val="0"/>
        <w:rPr/>
      </w:pPr>
      <w:r w:rsidDel="00000000" w:rsidR="00000000" w:rsidRPr="00000000">
        <w:rPr>
          <w:rtl w:val="0"/>
        </w:rPr>
        <w:t xml:space="preserve">    mc "Don't worry about it, I really appreciate you being yourself. How else would I get to know the real you?"</w:t>
      </w:r>
    </w:p>
    <w:p w:rsidR="00000000" w:rsidDel="00000000" w:rsidP="00000000" w:rsidRDefault="00000000" w:rsidRPr="00000000" w14:paraId="000005E3">
      <w:pPr>
        <w:pageBreakBefore w:val="0"/>
        <w:rPr/>
      </w:pPr>
      <w:r w:rsidDel="00000000" w:rsidR="00000000" w:rsidRPr="00000000">
        <w:rPr>
          <w:rtl w:val="0"/>
        </w:rPr>
        <w:t xml:space="preserve">    y "R-right, the real me.."</w:t>
      </w:r>
    </w:p>
    <w:p w:rsidR="00000000" w:rsidDel="00000000" w:rsidP="00000000" w:rsidRDefault="00000000" w:rsidRPr="00000000" w14:paraId="000005E4">
      <w:pPr>
        <w:pageBreakBefore w:val="0"/>
        <w:rPr/>
      </w:pPr>
      <w:r w:rsidDel="00000000" w:rsidR="00000000" w:rsidRPr="00000000">
        <w:rPr>
          <w:rtl w:val="0"/>
        </w:rPr>
        <w:t xml:space="preserve">    "I continue on with the story and get to the next level."</w:t>
      </w:r>
    </w:p>
    <w:p w:rsidR="00000000" w:rsidDel="00000000" w:rsidP="00000000" w:rsidRDefault="00000000" w:rsidRPr="00000000" w14:paraId="000005E5">
      <w:pPr>
        <w:pageBreakBefore w:val="0"/>
        <w:rPr/>
      </w:pPr>
      <w:r w:rsidDel="00000000" w:rsidR="00000000" w:rsidRPr="00000000">
        <w:rPr>
          <w:rtl w:val="0"/>
        </w:rPr>
        <w:t xml:space="preserve">    "While in the middle of my strategy, I hit a roadblock."</w:t>
      </w:r>
    </w:p>
    <w:p w:rsidR="00000000" w:rsidDel="00000000" w:rsidP="00000000" w:rsidRDefault="00000000" w:rsidRPr="00000000" w14:paraId="000005E6">
      <w:pPr>
        <w:pageBreakBefore w:val="0"/>
        <w:rPr/>
      </w:pPr>
      <w:r w:rsidDel="00000000" w:rsidR="00000000" w:rsidRPr="00000000">
        <w:rPr>
          <w:rtl w:val="0"/>
        </w:rPr>
        <w:t xml:space="preserve">    mc "What, how did so many enemy units show up? How do I avoid them all?"</w:t>
      </w:r>
    </w:p>
    <w:p w:rsidR="00000000" w:rsidDel="00000000" w:rsidP="00000000" w:rsidRDefault="00000000" w:rsidRPr="00000000" w14:paraId="000005E7">
      <w:pPr>
        <w:pageBreakBefore w:val="0"/>
        <w:rPr/>
      </w:pPr>
      <w:r w:rsidDel="00000000" w:rsidR="00000000" w:rsidRPr="00000000">
        <w:rPr>
          <w:rtl w:val="0"/>
        </w:rPr>
        <w:t xml:space="preserve">    "As escape routes go through my head, Yuri gently taps me on the </w:t>
      </w:r>
      <w:commentRangeStart w:id="58"/>
      <w:r w:rsidDel="00000000" w:rsidR="00000000" w:rsidRPr="00000000">
        <w:rPr>
          <w:rtl w:val="0"/>
        </w:rPr>
        <w:t xml:space="preserve">shoulder</w:t>
      </w:r>
      <w:commentRangeEnd w:id="58"/>
      <w:r w:rsidDel="00000000" w:rsidR="00000000" w:rsidRPr="00000000">
        <w:commentReference w:id="58"/>
      </w:r>
      <w:r w:rsidDel="00000000" w:rsidR="00000000" w:rsidRPr="00000000">
        <w:rPr>
          <w:rtl w:val="0"/>
        </w:rPr>
        <w:t xml:space="preserve">."</w:t>
      </w:r>
    </w:p>
    <w:p w:rsidR="00000000" w:rsidDel="00000000" w:rsidP="00000000" w:rsidRDefault="00000000" w:rsidRPr="00000000" w14:paraId="000005E8">
      <w:pPr>
        <w:pageBreakBefore w:val="0"/>
        <w:rPr/>
      </w:pPr>
      <w:r w:rsidDel="00000000" w:rsidR="00000000" w:rsidRPr="00000000">
        <w:rPr>
          <w:rtl w:val="0"/>
        </w:rPr>
        <w:t xml:space="preserve">    y "[player], I think I have an idea."</w:t>
      </w:r>
    </w:p>
    <w:p w:rsidR="00000000" w:rsidDel="00000000" w:rsidP="00000000" w:rsidRDefault="00000000" w:rsidRPr="00000000" w14:paraId="000005E9">
      <w:pPr>
        <w:pageBreakBefore w:val="0"/>
        <w:rPr/>
      </w:pPr>
      <w:r w:rsidDel="00000000" w:rsidR="00000000" w:rsidRPr="00000000">
        <w:rPr>
          <w:rtl w:val="0"/>
        </w:rPr>
        <w:t xml:space="preserve">    mc "Really, what?"</w:t>
      </w:r>
    </w:p>
    <w:p w:rsidR="00000000" w:rsidDel="00000000" w:rsidP="00000000" w:rsidRDefault="00000000" w:rsidRPr="00000000" w14:paraId="000005EA">
      <w:pPr>
        <w:pageBreakBefore w:val="0"/>
        <w:rPr/>
      </w:pPr>
      <w:r w:rsidDel="00000000" w:rsidR="00000000" w:rsidRPr="00000000">
        <w:rPr>
          <w:rtl w:val="0"/>
        </w:rPr>
        <w:t xml:space="preserve">    y "Well, our units can only get attacked if the enemy is right next to them, right? So, if we put the allies that have more HP in front of the injured units, we can make a barrier and make a counter attack."</w:t>
      </w:r>
    </w:p>
    <w:p w:rsidR="00000000" w:rsidDel="00000000" w:rsidP="00000000" w:rsidRDefault="00000000" w:rsidRPr="00000000" w14:paraId="000005EB">
      <w:pPr>
        <w:pageBreakBefore w:val="0"/>
        <w:rPr/>
      </w:pPr>
      <w:r w:rsidDel="00000000" w:rsidR="00000000" w:rsidRPr="00000000">
        <w:rPr>
          <w:rtl w:val="0"/>
        </w:rPr>
        <w:t xml:space="preserve">    mc "Wow, I never thought of it like that! I was just looking for type matchups."</w:t>
      </w:r>
    </w:p>
    <w:p w:rsidR="00000000" w:rsidDel="00000000" w:rsidP="00000000" w:rsidRDefault="00000000" w:rsidRPr="00000000" w14:paraId="000005EC">
      <w:pPr>
        <w:pageBreakBefore w:val="0"/>
        <w:rPr/>
      </w:pPr>
      <w:r w:rsidDel="00000000" w:rsidR="00000000" w:rsidRPr="00000000">
        <w:rPr>
          <w:rtl w:val="0"/>
        </w:rPr>
        <w:t xml:space="preserve">    "I executed Yuri's plan, with her directing me to put which units where."</w:t>
      </w:r>
    </w:p>
    <w:p w:rsidR="00000000" w:rsidDel="00000000" w:rsidP="00000000" w:rsidRDefault="00000000" w:rsidRPr="00000000" w14:paraId="000005ED">
      <w:pPr>
        <w:pageBreakBefore w:val="0"/>
        <w:rPr/>
      </w:pPr>
      <w:r w:rsidDel="00000000" w:rsidR="00000000" w:rsidRPr="00000000">
        <w:rPr>
          <w:rtl w:val="0"/>
        </w:rPr>
        <w:t xml:space="preserve">    "Very quickly I'm able to break up the bind I'm in and launch the counter attack."</w:t>
      </w:r>
    </w:p>
    <w:p w:rsidR="00000000" w:rsidDel="00000000" w:rsidP="00000000" w:rsidRDefault="00000000" w:rsidRPr="00000000" w14:paraId="000005EE">
      <w:pPr>
        <w:pageBreakBefore w:val="0"/>
        <w:rPr/>
      </w:pPr>
      <w:r w:rsidDel="00000000" w:rsidR="00000000" w:rsidRPr="00000000">
        <w:rPr>
          <w:rtl w:val="0"/>
        </w:rPr>
        <w:t xml:space="preserve">    "We went from nearly a crushing defeat to a near flawless victory!"</w:t>
      </w:r>
    </w:p>
    <w:p w:rsidR="00000000" w:rsidDel="00000000" w:rsidP="00000000" w:rsidRDefault="00000000" w:rsidRPr="00000000" w14:paraId="000005EF">
      <w:pPr>
        <w:pageBreakBefore w:val="0"/>
        <w:rPr/>
      </w:pPr>
      <w:r w:rsidDel="00000000" w:rsidR="00000000" w:rsidRPr="00000000">
        <w:rPr>
          <w:rtl w:val="0"/>
        </w:rPr>
        <w:t xml:space="preserve">    mc "Yuri, you really helped me out there."</w:t>
      </w:r>
    </w:p>
    <w:p w:rsidR="00000000" w:rsidDel="00000000" w:rsidP="00000000" w:rsidRDefault="00000000" w:rsidRPr="00000000" w14:paraId="000005F0">
      <w:pPr>
        <w:pageBreakBefore w:val="0"/>
        <w:rPr/>
      </w:pPr>
      <w:r w:rsidDel="00000000" w:rsidR="00000000" w:rsidRPr="00000000">
        <w:rPr>
          <w:rtl w:val="0"/>
        </w:rPr>
        <w:t xml:space="preserve">    y "Are you sure, I was just thinking out loud really. I'm sure you would have thought of something else."</w:t>
      </w:r>
    </w:p>
    <w:p w:rsidR="00000000" w:rsidDel="00000000" w:rsidP="00000000" w:rsidRDefault="00000000" w:rsidRPr="00000000" w14:paraId="000005F1">
      <w:pPr>
        <w:pageBreakBefore w:val="0"/>
        <w:rPr/>
      </w:pPr>
      <w:r w:rsidDel="00000000" w:rsidR="00000000" w:rsidRPr="00000000">
        <w:rPr>
          <w:rtl w:val="0"/>
        </w:rPr>
        <w:t xml:space="preserve">    mc "Not really. Strategy games aren't really my forte. I end up trapping myself with how I go head-on."</w:t>
      </w:r>
    </w:p>
    <w:p w:rsidR="00000000" w:rsidDel="00000000" w:rsidP="00000000" w:rsidRDefault="00000000" w:rsidRPr="00000000" w14:paraId="000005F2">
      <w:pPr>
        <w:pageBreakBefore w:val="0"/>
        <w:rPr/>
      </w:pPr>
      <w:r w:rsidDel="00000000" w:rsidR="00000000" w:rsidRPr="00000000">
        <w:rPr>
          <w:rtl w:val="0"/>
        </w:rPr>
        <w:t xml:space="preserve">    y "Well then, I'm glad I was able to help."</w:t>
      </w:r>
    </w:p>
    <w:p w:rsidR="00000000" w:rsidDel="00000000" w:rsidP="00000000" w:rsidRDefault="00000000" w:rsidRPr="00000000" w14:paraId="000005F3">
      <w:pPr>
        <w:pageBreakBefore w:val="0"/>
        <w:rPr/>
      </w:pPr>
      <w:r w:rsidDel="00000000" w:rsidR="00000000" w:rsidRPr="00000000">
        <w:rPr>
          <w:rtl w:val="0"/>
        </w:rPr>
        <w:t xml:space="preserve">    "We move on a few hours through the game. It went on very similar to the last level, I usually got myself stuck and Yuri found a way out."</w:t>
      </w:r>
    </w:p>
    <w:p w:rsidR="00000000" w:rsidDel="00000000" w:rsidP="00000000" w:rsidRDefault="00000000" w:rsidRPr="00000000" w14:paraId="000005F4">
      <w:pPr>
        <w:pageBreakBefore w:val="0"/>
        <w:rPr/>
      </w:pPr>
      <w:r w:rsidDel="00000000" w:rsidR="00000000" w:rsidRPr="00000000">
        <w:rPr>
          <w:rtl w:val="0"/>
        </w:rPr>
        <w:t xml:space="preserve">    "At this point I might as well hand her the controller, she's the one making the pro-gamer moves."</w:t>
      </w:r>
    </w:p>
    <w:p w:rsidR="00000000" w:rsidDel="00000000" w:rsidP="00000000" w:rsidRDefault="00000000" w:rsidRPr="00000000" w14:paraId="000005F5">
      <w:pPr>
        <w:pageBreakBefore w:val="0"/>
        <w:rPr/>
      </w:pPr>
      <w:r w:rsidDel="00000000" w:rsidR="00000000" w:rsidRPr="00000000">
        <w:rPr>
          <w:rtl w:val="0"/>
        </w:rPr>
        <w:t xml:space="preserve">    "We eventually get through the first chapter of the game. It's a bit dark outside at this point."</w:t>
      </w:r>
    </w:p>
    <w:p w:rsidR="00000000" w:rsidDel="00000000" w:rsidP="00000000" w:rsidRDefault="00000000" w:rsidRPr="00000000" w14:paraId="000005F6">
      <w:pPr>
        <w:pageBreakBefore w:val="0"/>
        <w:rPr/>
      </w:pPr>
      <w:r w:rsidDel="00000000" w:rsidR="00000000" w:rsidRPr="00000000">
        <w:rPr>
          <w:rtl w:val="0"/>
        </w:rPr>
        <w:t xml:space="preserve">    "How long were we sitting here? I mean we ate snacks a few times while playing but we really haven't gotten a meal today."</w:t>
      </w:r>
    </w:p>
    <w:p w:rsidR="00000000" w:rsidDel="00000000" w:rsidP="00000000" w:rsidRDefault="00000000" w:rsidRPr="00000000" w14:paraId="000005F7">
      <w:pPr>
        <w:pageBreakBefore w:val="0"/>
        <w:rPr/>
      </w:pPr>
      <w:r w:rsidDel="00000000" w:rsidR="00000000" w:rsidRPr="00000000">
        <w:rPr>
          <w:rtl w:val="0"/>
        </w:rPr>
        <w:t xml:space="preserve">    y "That chapter was much longer than I expected. I thought games were shorter than this."</w:t>
      </w:r>
    </w:p>
    <w:p w:rsidR="00000000" w:rsidDel="00000000" w:rsidP="00000000" w:rsidRDefault="00000000" w:rsidRPr="00000000" w14:paraId="000005F8">
      <w:pPr>
        <w:pageBreakBefore w:val="0"/>
        <w:rPr/>
      </w:pPr>
      <w:r w:rsidDel="00000000" w:rsidR="00000000" w:rsidRPr="00000000">
        <w:rPr>
          <w:rtl w:val="0"/>
        </w:rPr>
        <w:t xml:space="preserve">    mc "Well, RPGs tend to have much longer play hours compared to other games, so it's only natural."</w:t>
      </w:r>
    </w:p>
    <w:p w:rsidR="00000000" w:rsidDel="00000000" w:rsidP="00000000" w:rsidRDefault="00000000" w:rsidRPr="00000000" w14:paraId="000005F9">
      <w:pPr>
        <w:pageBreakBefore w:val="0"/>
        <w:rPr/>
      </w:pPr>
      <w:r w:rsidDel="00000000" w:rsidR="00000000" w:rsidRPr="00000000">
        <w:rPr>
          <w:rtl w:val="0"/>
        </w:rPr>
        <w:t xml:space="preserve">    mc "You really made it speed up though.</w:t>
      </w:r>
      <w:commentRangeStart w:id="59"/>
      <w:r w:rsidDel="00000000" w:rsidR="00000000" w:rsidRPr="00000000">
        <w:rPr>
          <w:rtl w:val="0"/>
        </w:rPr>
        <w:t xml:space="preserve"> </w:t>
      </w:r>
      <w:commentRangeEnd w:id="59"/>
      <w:r w:rsidDel="00000000" w:rsidR="00000000" w:rsidRPr="00000000">
        <w:commentReference w:id="59"/>
      </w:r>
      <w:r w:rsidDel="00000000" w:rsidR="00000000" w:rsidRPr="00000000">
        <w:rPr>
          <w:rtl w:val="0"/>
        </w:rPr>
        <w:t xml:space="preserve">You were so talented going through it."</w:t>
      </w:r>
    </w:p>
    <w:p w:rsidR="00000000" w:rsidDel="00000000" w:rsidP="00000000" w:rsidRDefault="00000000" w:rsidRPr="00000000" w14:paraId="000005FA">
      <w:pPr>
        <w:pageBreakBefore w:val="0"/>
        <w:rPr/>
      </w:pPr>
      <w:r w:rsidDel="00000000" w:rsidR="00000000" w:rsidRPr="00000000">
        <w:rPr>
          <w:rtl w:val="0"/>
        </w:rPr>
        <w:t xml:space="preserve">    y "Thank you, but I don't really think I deserve the attention. I was, just having fun."</w:t>
      </w:r>
    </w:p>
    <w:p w:rsidR="00000000" w:rsidDel="00000000" w:rsidP="00000000" w:rsidRDefault="00000000" w:rsidRPr="00000000" w14:paraId="000005FB">
      <w:pPr>
        <w:pageBreakBefore w:val="0"/>
        <w:rPr/>
      </w:pPr>
      <w:r w:rsidDel="00000000" w:rsidR="00000000" w:rsidRPr="00000000">
        <w:rPr>
          <w:rtl w:val="0"/>
        </w:rPr>
        <w:t xml:space="preserve">    mc "But you do deserve it. You looked really happy while playing."</w:t>
      </w:r>
    </w:p>
    <w:p w:rsidR="00000000" w:rsidDel="00000000" w:rsidP="00000000" w:rsidRDefault="00000000" w:rsidRPr="00000000" w14:paraId="000005FC">
      <w:pPr>
        <w:pageBreakBefore w:val="0"/>
        <w:rPr/>
      </w:pPr>
      <w:r w:rsidDel="00000000" w:rsidR="00000000" w:rsidRPr="00000000">
        <w:rPr>
          <w:rtl w:val="0"/>
        </w:rPr>
        <w:t xml:space="preserve">    "Yuri has no comment on this. I don't think she's allowing herself to realize what she can do."</w:t>
      </w:r>
    </w:p>
    <w:p w:rsidR="00000000" w:rsidDel="00000000" w:rsidP="00000000" w:rsidRDefault="00000000" w:rsidRPr="00000000" w14:paraId="000005FD">
      <w:pPr>
        <w:pageBreakBefore w:val="0"/>
        <w:rPr/>
      </w:pPr>
      <w:r w:rsidDel="00000000" w:rsidR="00000000" w:rsidRPr="00000000">
        <w:rPr>
          <w:rtl w:val="0"/>
        </w:rPr>
        <w:t xml:space="preserve">    "I then notice Yuri's arm start to move. Their rubbing against each other."</w:t>
      </w:r>
    </w:p>
    <w:p w:rsidR="00000000" w:rsidDel="00000000" w:rsidP="00000000" w:rsidRDefault="00000000" w:rsidRPr="00000000" w14:paraId="000005FE">
      <w:pPr>
        <w:pageBreakBefore w:val="0"/>
        <w:rPr/>
      </w:pPr>
      <w:r w:rsidDel="00000000" w:rsidR="00000000" w:rsidRPr="00000000">
        <w:rPr>
          <w:rtl w:val="0"/>
        </w:rPr>
        <w:t xml:space="preserve">    y "I don't know what you mean. I'm just… no that's not it, I know you don't see me like that."</w:t>
      </w:r>
    </w:p>
    <w:p w:rsidR="00000000" w:rsidDel="00000000" w:rsidP="00000000" w:rsidRDefault="00000000" w:rsidRPr="00000000" w14:paraId="000005FF">
      <w:pPr>
        <w:pageBreakBefore w:val="0"/>
        <w:rPr/>
      </w:pPr>
      <w:r w:rsidDel="00000000" w:rsidR="00000000" w:rsidRPr="00000000">
        <w:rPr>
          <w:rtl w:val="0"/>
        </w:rPr>
        <w:t xml:space="preserve">    mc "See you like what?"</w:t>
      </w:r>
    </w:p>
    <w:p w:rsidR="00000000" w:rsidDel="00000000" w:rsidP="00000000" w:rsidRDefault="00000000" w:rsidRPr="00000000" w14:paraId="00000600">
      <w:pPr>
        <w:pageBreakBefore w:val="0"/>
        <w:rPr/>
      </w:pPr>
      <w:r w:rsidDel="00000000" w:rsidR="00000000" w:rsidRPr="00000000">
        <w:rPr>
          <w:rtl w:val="0"/>
        </w:rPr>
        <w:t xml:space="preserve">    "Yuri's movement becomes more erratic. Her breathing becomes heavier as well."</w:t>
      </w:r>
    </w:p>
    <w:p w:rsidR="00000000" w:rsidDel="00000000" w:rsidP="00000000" w:rsidRDefault="00000000" w:rsidRPr="00000000" w14:paraId="00000601">
      <w:pPr>
        <w:pageBreakBefore w:val="0"/>
        <w:rPr/>
      </w:pPr>
      <w:r w:rsidDel="00000000" w:rsidR="00000000" w:rsidRPr="00000000">
        <w:rPr>
          <w:rtl w:val="0"/>
        </w:rPr>
        <w:t xml:space="preserve">    y "Well, like a freak."</w:t>
      </w:r>
    </w:p>
    <w:p w:rsidR="00000000" w:rsidDel="00000000" w:rsidP="00000000" w:rsidRDefault="00000000" w:rsidRPr="00000000" w14:paraId="00000602">
      <w:pPr>
        <w:pageBreakBefore w:val="0"/>
        <w:rPr/>
      </w:pPr>
      <w:r w:rsidDel="00000000" w:rsidR="00000000" w:rsidRPr="00000000">
        <w:rPr>
          <w:rtl w:val="0"/>
        </w:rPr>
        <w:t xml:space="preserve">    y "You love me despite my apparent flaws. I'm just the girl who reads horror books for fun, the weirdo that always needs to excuse herself."</w:t>
      </w:r>
    </w:p>
    <w:p w:rsidR="00000000" w:rsidDel="00000000" w:rsidP="00000000" w:rsidRDefault="00000000" w:rsidRPr="00000000" w14:paraId="00000603">
      <w:pPr>
        <w:pageBreakBefore w:val="0"/>
        <w:rPr/>
      </w:pPr>
      <w:r w:rsidDel="00000000" w:rsidR="00000000" w:rsidRPr="00000000">
        <w:rPr>
          <w:rtl w:val="0"/>
        </w:rPr>
        <w:t xml:space="preserve">    y "I feel so awkward with myself so often, yet you're so patient with me."</w:t>
      </w:r>
    </w:p>
    <w:p w:rsidR="00000000" w:rsidDel="00000000" w:rsidP="00000000" w:rsidRDefault="00000000" w:rsidRPr="00000000" w14:paraId="00000604">
      <w:pPr>
        <w:pageBreakBefore w:val="0"/>
        <w:rPr/>
      </w:pPr>
      <w:r w:rsidDel="00000000" w:rsidR="00000000" w:rsidRPr="00000000">
        <w:rPr>
          <w:rtl w:val="0"/>
        </w:rPr>
        <w:t xml:space="preserve">    "Yuri's arms are moving like there's a puppet master controlling her for amusement, shifting so fast across herself.</w:t>
      </w:r>
    </w:p>
    <w:p w:rsidR="00000000" w:rsidDel="00000000" w:rsidP="00000000" w:rsidRDefault="00000000" w:rsidRPr="00000000" w14:paraId="00000605">
      <w:pPr>
        <w:pageBreakBefore w:val="0"/>
        <w:rPr/>
      </w:pPr>
      <w:r w:rsidDel="00000000" w:rsidR="00000000" w:rsidRPr="00000000">
        <w:rPr>
          <w:rtl w:val="0"/>
        </w:rPr>
        <w:t xml:space="preserve">    y "The part that scares me the most, is that this isn't even the first time we've had a conversation like this. Will there be more? Will I be able to accept myself like you have?"</w:t>
      </w:r>
    </w:p>
    <w:p w:rsidR="00000000" w:rsidDel="00000000" w:rsidP="00000000" w:rsidRDefault="00000000" w:rsidRPr="00000000" w14:paraId="00000606">
      <w:pPr>
        <w:pageBreakBefore w:val="0"/>
        <w:rPr/>
      </w:pPr>
      <w:r w:rsidDel="00000000" w:rsidR="00000000" w:rsidRPr="00000000">
        <w:rPr>
          <w:rtl w:val="0"/>
        </w:rPr>
        <w:t xml:space="preserve">    y "Or will you move on to a girl that's more sane, less, less-"</w:t>
      </w:r>
    </w:p>
    <w:p w:rsidR="00000000" w:rsidDel="00000000" w:rsidP="00000000" w:rsidRDefault="00000000" w:rsidRPr="00000000" w14:paraId="00000607">
      <w:pPr>
        <w:pageBreakBefore w:val="0"/>
        <w:rPr/>
      </w:pPr>
      <w:r w:rsidDel="00000000" w:rsidR="00000000" w:rsidRPr="00000000">
        <w:rPr>
          <w:rtl w:val="0"/>
        </w:rPr>
        <w:t xml:space="preserve">    mc "Yuri!"</w:t>
      </w:r>
    </w:p>
    <w:p w:rsidR="00000000" w:rsidDel="00000000" w:rsidP="00000000" w:rsidRDefault="00000000" w:rsidRPr="00000000" w14:paraId="00000608">
      <w:pPr>
        <w:pageBreakBefore w:val="0"/>
        <w:rPr/>
      </w:pPr>
      <w:r w:rsidDel="00000000" w:rsidR="00000000" w:rsidRPr="00000000">
        <w:rPr>
          <w:rtl w:val="0"/>
        </w:rPr>
        <w:t xml:space="preserve">    "To stop her thought I grabbed her arm, but then I remembered the cutting."</w:t>
      </w:r>
    </w:p>
    <w:p w:rsidR="00000000" w:rsidDel="00000000" w:rsidP="00000000" w:rsidRDefault="00000000" w:rsidRPr="00000000" w14:paraId="00000609">
      <w:pPr>
        <w:pageBreakBefore w:val="0"/>
        <w:rPr/>
      </w:pPr>
      <w:r w:rsidDel="00000000" w:rsidR="00000000" w:rsidRPr="00000000">
        <w:rPr>
          <w:rtl w:val="0"/>
        </w:rPr>
        <w:t xml:space="preserve">    y "Aaaaaah…"</w:t>
      </w:r>
    </w:p>
    <w:p w:rsidR="00000000" w:rsidDel="00000000" w:rsidP="00000000" w:rsidRDefault="00000000" w:rsidRPr="00000000" w14:paraId="0000060A">
      <w:pPr>
        <w:pageBreakBefore w:val="0"/>
        <w:rPr/>
      </w:pPr>
      <w:r w:rsidDel="00000000" w:rsidR="00000000" w:rsidRPr="00000000">
        <w:rPr>
          <w:rtl w:val="0"/>
        </w:rPr>
        <w:t xml:space="preserve">    mc "Oh my God Yuri, I'm so sorry!"</w:t>
      </w:r>
    </w:p>
    <w:p w:rsidR="00000000" w:rsidDel="00000000" w:rsidP="00000000" w:rsidRDefault="00000000" w:rsidRPr="00000000" w14:paraId="0000060B">
      <w:pPr>
        <w:pageBreakBefore w:val="0"/>
        <w:rPr/>
      </w:pPr>
      <w:r w:rsidDel="00000000" w:rsidR="00000000" w:rsidRPr="00000000">
        <w:rPr>
          <w:rtl w:val="0"/>
        </w:rPr>
        <w:t xml:space="preserve">    y "Haa, it's alright [player]. I was the one who was losing myself."</w:t>
      </w:r>
    </w:p>
    <w:p w:rsidR="00000000" w:rsidDel="00000000" w:rsidP="00000000" w:rsidRDefault="00000000" w:rsidRPr="00000000" w14:paraId="0000060C">
      <w:pPr>
        <w:pageBreakBefore w:val="0"/>
        <w:rPr/>
      </w:pPr>
      <w:r w:rsidDel="00000000" w:rsidR="00000000" w:rsidRPr="00000000">
        <w:rPr>
          <w:rtl w:val="0"/>
        </w:rPr>
        <w:t xml:space="preserve">    "A couple of moments pass while Yuri recovers from the pain."</w:t>
      </w:r>
    </w:p>
    <w:p w:rsidR="00000000" w:rsidDel="00000000" w:rsidP="00000000" w:rsidRDefault="00000000" w:rsidRPr="00000000" w14:paraId="0000060D">
      <w:pPr>
        <w:pageBreakBefore w:val="0"/>
        <w:rPr/>
      </w:pPr>
      <w:r w:rsidDel="00000000" w:rsidR="00000000" w:rsidRPr="00000000">
        <w:rPr>
          <w:rtl w:val="0"/>
        </w:rPr>
        <w:t xml:space="preserve">    "My doubts came back to me while waiting. I guess now's as good a time as any to get them out."</w:t>
      </w:r>
    </w:p>
    <w:p w:rsidR="00000000" w:rsidDel="00000000" w:rsidP="00000000" w:rsidRDefault="00000000" w:rsidRPr="00000000" w14:paraId="0000060E">
      <w:pPr>
        <w:pageBreakBefore w:val="0"/>
        <w:rPr/>
      </w:pPr>
      <w:r w:rsidDel="00000000" w:rsidR="00000000" w:rsidRPr="00000000">
        <w:rPr>
          <w:rtl w:val="0"/>
        </w:rPr>
        <w:t xml:space="preserve">    mc "Yuri, I'm sorry because this is personal, but, I need to see your arms."</w:t>
      </w:r>
    </w:p>
    <w:p w:rsidR="00000000" w:rsidDel="00000000" w:rsidP="00000000" w:rsidRDefault="00000000" w:rsidRPr="00000000" w14:paraId="0000060F">
      <w:pPr>
        <w:pageBreakBefore w:val="0"/>
        <w:rPr/>
      </w:pPr>
      <w:r w:rsidDel="00000000" w:rsidR="00000000" w:rsidRPr="00000000">
        <w:rPr>
          <w:rtl w:val="0"/>
        </w:rPr>
        <w:t xml:space="preserve">    "Yuri complies, revealing her arms to me."</w:t>
      </w:r>
    </w:p>
    <w:p w:rsidR="00000000" w:rsidDel="00000000" w:rsidP="00000000" w:rsidRDefault="00000000" w:rsidRPr="00000000" w14:paraId="00000610">
      <w:pPr>
        <w:pageBreakBefore w:val="0"/>
        <w:rPr/>
      </w:pPr>
      <w:r w:rsidDel="00000000" w:rsidR="00000000" w:rsidRPr="00000000">
        <w:rPr>
          <w:rtl w:val="0"/>
        </w:rPr>
        <w:t xml:space="preserve">    </w:t>
      </w:r>
      <w:commentRangeStart w:id="60"/>
      <w:r w:rsidDel="00000000" w:rsidR="00000000" w:rsidRPr="00000000">
        <w:rPr>
          <w:rtl w:val="0"/>
        </w:rPr>
        <w:t xml:space="preserve">show yuri scars</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611">
      <w:pPr>
        <w:pageBreakBefore w:val="0"/>
        <w:rPr/>
      </w:pPr>
      <w:r w:rsidDel="00000000" w:rsidR="00000000" w:rsidRPr="00000000">
        <w:rPr>
          <w:rtl w:val="0"/>
        </w:rPr>
        <w:t xml:space="preserve">    "The scars seem to be healing, but it's still visible that there's pain when pressure is applied."</w:t>
      </w:r>
    </w:p>
    <w:p w:rsidR="00000000" w:rsidDel="00000000" w:rsidP="00000000" w:rsidRDefault="00000000" w:rsidRPr="00000000" w14:paraId="00000612">
      <w:pPr>
        <w:pageBreakBefore w:val="0"/>
        <w:rPr/>
      </w:pPr>
      <w:r w:rsidDel="00000000" w:rsidR="00000000" w:rsidRPr="00000000">
        <w:rPr>
          <w:rtl w:val="0"/>
        </w:rPr>
        <w:t xml:space="preserve">    y "I'm sorry for being such disappointment."</w:t>
      </w:r>
    </w:p>
    <w:p w:rsidR="00000000" w:rsidDel="00000000" w:rsidP="00000000" w:rsidRDefault="00000000" w:rsidRPr="00000000" w14:paraId="00000613">
      <w:pPr>
        <w:pageBreakBefore w:val="0"/>
        <w:rPr/>
      </w:pPr>
      <w:r w:rsidDel="00000000" w:rsidR="00000000" w:rsidRPr="00000000">
        <w:rPr>
          <w:rtl w:val="0"/>
        </w:rPr>
        <w:t xml:space="preserve">    mc "What?"</w:t>
      </w:r>
    </w:p>
    <w:p w:rsidR="00000000" w:rsidDel="00000000" w:rsidP="00000000" w:rsidRDefault="00000000" w:rsidRPr="00000000" w14:paraId="00000614">
      <w:pPr>
        <w:pageBreakBefore w:val="0"/>
        <w:rPr/>
      </w:pPr>
      <w:r w:rsidDel="00000000" w:rsidR="00000000" w:rsidRPr="00000000">
        <w:rPr>
          <w:rtl w:val="0"/>
        </w:rPr>
        <w:t xml:space="preserve">    y "Even after showing these to you the first time, I still get a ride off of the pain."</w:t>
      </w:r>
    </w:p>
    <w:p w:rsidR="00000000" w:rsidDel="00000000" w:rsidP="00000000" w:rsidRDefault="00000000" w:rsidRPr="00000000" w14:paraId="00000615">
      <w:pPr>
        <w:pageBreakBefore w:val="0"/>
        <w:rPr/>
      </w:pPr>
      <w:r w:rsidDel="00000000" w:rsidR="00000000" w:rsidRPr="00000000">
        <w:rPr>
          <w:rtl w:val="0"/>
        </w:rPr>
        <w:t xml:space="preserve">    y "I'm still the freak who likes to cut herself. I still feel as if I need to live off the pain."</w:t>
      </w:r>
    </w:p>
    <w:p w:rsidR="00000000" w:rsidDel="00000000" w:rsidP="00000000" w:rsidRDefault="00000000" w:rsidRPr="00000000" w14:paraId="00000616">
      <w:pPr>
        <w:pageBreakBefore w:val="0"/>
        <w:rPr/>
      </w:pPr>
      <w:r w:rsidDel="00000000" w:rsidR="00000000" w:rsidRPr="00000000">
        <w:rPr>
          <w:rtl w:val="0"/>
        </w:rPr>
        <w:t xml:space="preserve">    y "[player], I'm just so confused right now."</w:t>
      </w:r>
    </w:p>
    <w:p w:rsidR="00000000" w:rsidDel="00000000" w:rsidP="00000000" w:rsidRDefault="00000000" w:rsidRPr="00000000" w14:paraId="00000617">
      <w:pPr>
        <w:pageBreakBefore w:val="0"/>
        <w:rPr/>
      </w:pPr>
      <w:r w:rsidDel="00000000" w:rsidR="00000000" w:rsidRPr="00000000">
        <w:rPr>
          <w:rtl w:val="0"/>
        </w:rPr>
        <w:t xml:space="preserve">    y "Because even with you around me, I still can't avoid the rush pain gives me."</w:t>
      </w:r>
    </w:p>
    <w:p w:rsidR="00000000" w:rsidDel="00000000" w:rsidP="00000000" w:rsidRDefault="00000000" w:rsidRPr="00000000" w14:paraId="00000618">
      <w:pPr>
        <w:pageBreakBefore w:val="0"/>
        <w:rPr/>
      </w:pPr>
      <w:r w:rsidDel="00000000" w:rsidR="00000000" w:rsidRPr="00000000">
        <w:rPr>
          <w:rtl w:val="0"/>
        </w:rPr>
        <w:t xml:space="preserve">    y "You make me more alive than anything else, but, when I'm not you, what am I?"</w:t>
      </w:r>
    </w:p>
    <w:p w:rsidR="00000000" w:rsidDel="00000000" w:rsidP="00000000" w:rsidRDefault="00000000" w:rsidRPr="00000000" w14:paraId="00000619">
      <w:pPr>
        <w:pageBreakBefore w:val="0"/>
        <w:rPr/>
      </w:pPr>
      <w:r w:rsidDel="00000000" w:rsidR="00000000" w:rsidRPr="00000000">
        <w:rPr>
          <w:rtl w:val="0"/>
        </w:rPr>
        <w:t xml:space="preserve">    y "These thoughts, they've been entering my head since last week. I've been going out with you more often to see if I can replace it, but for some reason I can't."</w:t>
      </w:r>
    </w:p>
    <w:p w:rsidR="00000000" w:rsidDel="00000000" w:rsidP="00000000" w:rsidRDefault="00000000" w:rsidRPr="00000000" w14:paraId="0000061A">
      <w:pPr>
        <w:pageBreakBefore w:val="0"/>
        <w:rPr/>
      </w:pPr>
      <w:r w:rsidDel="00000000" w:rsidR="00000000" w:rsidRPr="00000000">
        <w:rPr>
          <w:rtl w:val="0"/>
        </w:rPr>
        <w:t xml:space="preserve">    y "I still depend on it, the pain."</w:t>
      </w:r>
    </w:p>
    <w:p w:rsidR="00000000" w:rsidDel="00000000" w:rsidP="00000000" w:rsidRDefault="00000000" w:rsidRPr="00000000" w14:paraId="0000061B">
      <w:pPr>
        <w:pageBreakBefore w:val="0"/>
        <w:rPr/>
      </w:pPr>
      <w:r w:rsidDel="00000000" w:rsidR="00000000" w:rsidRPr="00000000">
        <w:rPr>
          <w:rtl w:val="0"/>
        </w:rPr>
        <w:t xml:space="preserve">    y "{i}huff{i/}- Isn't that poetry, I have the answer right in front of me, yet I still </w:t>
      </w:r>
      <w:commentRangeStart w:id="61"/>
      <w:r w:rsidDel="00000000" w:rsidR="00000000" w:rsidRPr="00000000">
        <w:rPr>
          <w:rtl w:val="0"/>
        </w:rPr>
        <w:t xml:space="preserve">hit</w:t>
      </w:r>
      <w:commentRangeEnd w:id="61"/>
      <w:r w:rsidDel="00000000" w:rsidR="00000000" w:rsidRPr="00000000">
        <w:commentReference w:id="61"/>
      </w:r>
      <w:r w:rsidDel="00000000" w:rsidR="00000000" w:rsidRPr="00000000">
        <w:rPr>
          <w:rtl w:val="0"/>
        </w:rPr>
        <w:t xml:space="preserve"> a wall.- {i}huff{i/}"</w:t>
      </w:r>
    </w:p>
    <w:p w:rsidR="00000000" w:rsidDel="00000000" w:rsidP="00000000" w:rsidRDefault="00000000" w:rsidRPr="00000000" w14:paraId="0000061C">
      <w:pPr>
        <w:pageBreakBefore w:val="0"/>
        <w:rPr/>
      </w:pPr>
      <w:r w:rsidDel="00000000" w:rsidR="00000000" w:rsidRPr="00000000">
        <w:rPr>
          <w:rtl w:val="0"/>
        </w:rPr>
        <w:t xml:space="preserve">    y "[player], even though it's wrong, I still have to."</w:t>
      </w:r>
    </w:p>
    <w:p w:rsidR="00000000" w:rsidDel="00000000" w:rsidP="00000000" w:rsidRDefault="00000000" w:rsidRPr="00000000" w14:paraId="0000061D">
      <w:pPr>
        <w:pageBreakBefore w:val="0"/>
        <w:rPr/>
      </w:pPr>
      <w:r w:rsidDel="00000000" w:rsidR="00000000" w:rsidRPr="00000000">
        <w:rPr>
          <w:rtl w:val="0"/>
        </w:rPr>
        <w:t xml:space="preserve">    mc "Yuri, have you cut yourself since we last talked like this."</w:t>
      </w:r>
    </w:p>
    <w:p w:rsidR="00000000" w:rsidDel="00000000" w:rsidP="00000000" w:rsidRDefault="00000000" w:rsidRPr="00000000" w14:paraId="0000061E">
      <w:pPr>
        <w:pageBreakBefore w:val="0"/>
        <w:rPr/>
      </w:pPr>
      <w:r w:rsidDel="00000000" w:rsidR="00000000" w:rsidRPr="00000000">
        <w:rPr>
          <w:rtl w:val="0"/>
        </w:rPr>
        <w:t xml:space="preserve">    y "No, but I'm not sure I can last any longer."</w:t>
      </w:r>
    </w:p>
    <w:p w:rsidR="00000000" w:rsidDel="00000000" w:rsidP="00000000" w:rsidRDefault="00000000" w:rsidRPr="00000000" w14:paraId="0000061F">
      <w:pPr>
        <w:pageBreakBefore w:val="0"/>
        <w:rPr/>
      </w:pPr>
      <w:r w:rsidDel="00000000" w:rsidR="00000000" w:rsidRPr="00000000">
        <w:rPr>
          <w:rtl w:val="0"/>
        </w:rPr>
        <w:t xml:space="preserve">    mc "Well, you said you want to replace it. What can I do to help?"</w:t>
      </w:r>
    </w:p>
    <w:p w:rsidR="00000000" w:rsidDel="00000000" w:rsidP="00000000" w:rsidRDefault="00000000" w:rsidRPr="00000000" w14:paraId="00000620">
      <w:pPr>
        <w:pageBreakBefore w:val="0"/>
        <w:rPr/>
      </w:pPr>
      <w:r w:rsidDel="00000000" w:rsidR="00000000" w:rsidRPr="00000000">
        <w:rPr>
          <w:rtl w:val="0"/>
        </w:rPr>
        <w:t xml:space="preserve">    "Yuri pushes her head against my chest."</w:t>
      </w:r>
    </w:p>
    <w:p w:rsidR="00000000" w:rsidDel="00000000" w:rsidP="00000000" w:rsidRDefault="00000000" w:rsidRPr="00000000" w14:paraId="00000621">
      <w:pPr>
        <w:pageBreakBefore w:val="0"/>
        <w:rPr/>
      </w:pPr>
      <w:r w:rsidDel="00000000" w:rsidR="00000000" w:rsidRPr="00000000">
        <w:rPr>
          <w:rtl w:val="0"/>
        </w:rPr>
        <w:t xml:space="preserve">    #play custom cg</w:t>
      </w:r>
    </w:p>
    <w:p w:rsidR="00000000" w:rsidDel="00000000" w:rsidP="00000000" w:rsidRDefault="00000000" w:rsidRPr="00000000" w14:paraId="00000622">
      <w:pPr>
        <w:pageBreakBefore w:val="0"/>
        <w:rPr/>
      </w:pPr>
      <w:r w:rsidDel="00000000" w:rsidR="00000000" w:rsidRPr="00000000">
        <w:rPr>
          <w:rtl w:val="0"/>
        </w:rPr>
        <w:t xml:space="preserve">    y "I-I, want to feel your heat, let it radiate it on to me.</w:t>
      </w:r>
    </w:p>
    <w:p w:rsidR="00000000" w:rsidDel="00000000" w:rsidP="00000000" w:rsidRDefault="00000000" w:rsidRPr="00000000" w14:paraId="00000623">
      <w:pPr>
        <w:pageBreakBefore w:val="0"/>
        <w:rPr/>
      </w:pPr>
      <w:r w:rsidDel="00000000" w:rsidR="00000000" w:rsidRPr="00000000">
        <w:rPr>
          <w:rtl w:val="0"/>
        </w:rPr>
        <w:t xml:space="preserve">    y "I want to feel your heartbeat. I need to know it beats for me."</w:t>
      </w:r>
    </w:p>
    <w:p w:rsidR="00000000" w:rsidDel="00000000" w:rsidP="00000000" w:rsidRDefault="00000000" w:rsidRPr="00000000" w14:paraId="00000624">
      <w:pPr>
        <w:pageBreakBefore w:val="0"/>
        <w:rPr/>
      </w:pPr>
      <w:r w:rsidDel="00000000" w:rsidR="00000000" w:rsidRPr="00000000">
        <w:rPr>
          <w:rtl w:val="0"/>
        </w:rPr>
        <w:t xml:space="preserve">    y "I just want you to surround me with your blood, I need to connect myself with you."</w:t>
      </w:r>
    </w:p>
    <w:p w:rsidR="00000000" w:rsidDel="00000000" w:rsidP="00000000" w:rsidRDefault="00000000" w:rsidRPr="00000000" w14:paraId="00000625">
      <w:pPr>
        <w:pageBreakBefore w:val="0"/>
        <w:rPr/>
      </w:pPr>
      <w:r w:rsidDel="00000000" w:rsidR="00000000" w:rsidRPr="00000000">
        <w:rPr>
          <w:rtl w:val="0"/>
        </w:rPr>
        <w:t xml:space="preserve">    "I keep my arms around Yuri. </w:t>
      </w:r>
      <w:commentRangeStart w:id="62"/>
      <w:r w:rsidDel="00000000" w:rsidR="00000000" w:rsidRPr="00000000">
        <w:rPr>
          <w:rtl w:val="0"/>
        </w:rPr>
        <w:t xml:space="preserve">The room starts to become silent</w:t>
      </w:r>
      <w:commentRangeEnd w:id="62"/>
      <w:r w:rsidDel="00000000" w:rsidR="00000000" w:rsidRPr="00000000">
        <w:commentReference w:id="62"/>
      </w:r>
      <w:r w:rsidDel="00000000" w:rsidR="00000000" w:rsidRPr="00000000">
        <w:rPr>
          <w:rtl w:val="0"/>
        </w:rPr>
        <w:t xml:space="preserve">."</w:t>
      </w:r>
    </w:p>
    <w:p w:rsidR="00000000" w:rsidDel="00000000" w:rsidP="00000000" w:rsidRDefault="00000000" w:rsidRPr="00000000" w14:paraId="00000626">
      <w:pPr>
        <w:pageBreakBefore w:val="0"/>
        <w:rPr/>
      </w:pPr>
      <w:r w:rsidDel="00000000" w:rsidR="00000000" w:rsidRPr="00000000">
        <w:rPr>
          <w:rtl w:val="0"/>
        </w:rPr>
        <w:t xml:space="preserve">    "I can only hear our heartbeats now, they're getting closer to being synced."</w:t>
      </w:r>
    </w:p>
    <w:p w:rsidR="00000000" w:rsidDel="00000000" w:rsidP="00000000" w:rsidRDefault="00000000" w:rsidRPr="00000000" w14:paraId="00000627">
      <w:pPr>
        <w:pageBreakBefore w:val="0"/>
        <w:rPr/>
      </w:pPr>
      <w:r w:rsidDel="00000000" w:rsidR="00000000" w:rsidRPr="00000000">
        <w:rPr>
          <w:rtl w:val="0"/>
        </w:rPr>
        <w:t xml:space="preserve">    "I hug her as tightly as I can, but…"</w:t>
      </w:r>
    </w:p>
    <w:p w:rsidR="00000000" w:rsidDel="00000000" w:rsidP="00000000" w:rsidRDefault="00000000" w:rsidRPr="00000000" w14:paraId="00000628">
      <w:pPr>
        <w:pageBreakBefore w:val="0"/>
        <w:rPr/>
      </w:pPr>
      <w:r w:rsidDel="00000000" w:rsidR="00000000" w:rsidRPr="00000000">
        <w:rPr>
          <w:rtl w:val="0"/>
        </w:rPr>
        <w:t xml:space="preserve">    "Something still feels wrong."</w:t>
      </w:r>
    </w:p>
    <w:p w:rsidR="00000000" w:rsidDel="00000000" w:rsidP="00000000" w:rsidRDefault="00000000" w:rsidRPr="00000000" w14:paraId="00000629">
      <w:pPr>
        <w:pageBreakBefore w:val="0"/>
        <w:rPr/>
      </w:pPr>
      <w:r w:rsidDel="00000000" w:rsidR="00000000" w:rsidRPr="00000000">
        <w:rPr>
          <w:rtl w:val="0"/>
        </w:rPr>
        <w:t xml:space="preserve">    "What happens when I'm not there, what will she do?"</w:t>
      </w:r>
    </w:p>
    <w:p w:rsidR="00000000" w:rsidDel="00000000" w:rsidP="00000000" w:rsidRDefault="00000000" w:rsidRPr="00000000" w14:paraId="0000062A">
      <w:pPr>
        <w:pageBreakBefore w:val="0"/>
        <w:rPr/>
      </w:pPr>
      <w:r w:rsidDel="00000000" w:rsidR="00000000" w:rsidRPr="00000000">
        <w:rPr>
          <w:rtl w:val="0"/>
        </w:rPr>
        <w:t xml:space="preserve">    "I can't be her only support, she might hurt herself if I'm not there."</w:t>
      </w:r>
    </w:p>
    <w:p w:rsidR="00000000" w:rsidDel="00000000" w:rsidP="00000000" w:rsidRDefault="00000000" w:rsidRPr="00000000" w14:paraId="0000062B">
      <w:pPr>
        <w:pageBreakBefore w:val="0"/>
        <w:rPr/>
      </w:pPr>
      <w:r w:rsidDel="00000000" w:rsidR="00000000" w:rsidRPr="00000000">
        <w:rPr>
          <w:rtl w:val="0"/>
        </w:rPr>
        <w:t xml:space="preserve">    "Well, whatever it is, I can figure it out later. Right now, I need to sync myself with her."</w:t>
      </w:r>
    </w:p>
    <w:p w:rsidR="00000000" w:rsidDel="00000000" w:rsidP="00000000" w:rsidRDefault="00000000" w:rsidRPr="00000000" w14:paraId="0000062C">
      <w:pPr>
        <w:pageBreakBefore w:val="0"/>
        <w:rPr/>
      </w:pPr>
      <w:r w:rsidDel="00000000" w:rsidR="00000000" w:rsidRPr="00000000">
        <w:rPr>
          <w:rtl w:val="0"/>
        </w:rPr>
        <w:t xml:space="preserve">    #play heartbeat sound effect</w:t>
      </w:r>
    </w:p>
    <w:p w:rsidR="00000000" w:rsidDel="00000000" w:rsidP="00000000" w:rsidRDefault="00000000" w:rsidRPr="00000000" w14:paraId="0000062D">
      <w:pPr>
        <w:pageBreakBefore w:val="0"/>
        <w:rPr/>
      </w:pPr>
      <w:r w:rsidDel="00000000" w:rsidR="00000000" w:rsidRPr="00000000">
        <w:rPr>
          <w:rtl w:val="0"/>
        </w:rPr>
        <w:t xml:space="preserve">    "..."</w:t>
      </w:r>
    </w:p>
    <w:p w:rsidR="00000000" w:rsidDel="00000000" w:rsidP="00000000" w:rsidRDefault="00000000" w:rsidRPr="00000000" w14:paraId="0000062E">
      <w:pPr>
        <w:pageBreakBefore w:val="0"/>
        <w:rPr/>
      </w:pPr>
      <w:r w:rsidDel="00000000" w:rsidR="00000000" w:rsidRPr="00000000">
        <w:rPr>
          <w:rtl w:val="0"/>
        </w:rPr>
        <w:t xml:space="preserve">    "..."</w:t>
      </w:r>
    </w:p>
    <w:p w:rsidR="00000000" w:rsidDel="00000000" w:rsidP="00000000" w:rsidRDefault="00000000" w:rsidRPr="00000000" w14:paraId="0000062F">
      <w:pPr>
        <w:pageBreakBefore w:val="0"/>
        <w:rPr/>
      </w:pPr>
      <w:r w:rsidDel="00000000" w:rsidR="00000000" w:rsidRPr="00000000">
        <w:rPr>
          <w:rtl w:val="0"/>
        </w:rPr>
        <w:t xml:space="preserve">    "..."</w:t>
      </w:r>
    </w:p>
    <w:p w:rsidR="00000000" w:rsidDel="00000000" w:rsidP="00000000" w:rsidRDefault="00000000" w:rsidRPr="00000000" w14:paraId="00000630">
      <w:pPr>
        <w:pageBreakBefore w:val="0"/>
        <w:rPr/>
      </w:pPr>
      <w:r w:rsidDel="00000000" w:rsidR="00000000" w:rsidRPr="00000000">
        <w:rPr>
          <w:rtl w:val="0"/>
        </w:rPr>
        <w:t xml:space="preserve">    mc "H-Hey Yuri."</w:t>
      </w:r>
    </w:p>
    <w:p w:rsidR="00000000" w:rsidDel="00000000" w:rsidP="00000000" w:rsidRDefault="00000000" w:rsidRPr="00000000" w14:paraId="00000631">
      <w:pPr>
        <w:pageBreakBefore w:val="0"/>
        <w:rPr/>
      </w:pPr>
      <w:r w:rsidDel="00000000" w:rsidR="00000000" w:rsidRPr="00000000">
        <w:rPr>
          <w:rtl w:val="0"/>
        </w:rPr>
        <w:t xml:space="preserve">    y "Yes?"</w:t>
      </w:r>
    </w:p>
    <w:p w:rsidR="00000000" w:rsidDel="00000000" w:rsidP="00000000" w:rsidRDefault="00000000" w:rsidRPr="00000000" w14:paraId="00000632">
      <w:pPr>
        <w:pageBreakBefore w:val="0"/>
        <w:rPr/>
      </w:pPr>
      <w:r w:rsidDel="00000000" w:rsidR="00000000" w:rsidRPr="00000000">
        <w:rPr>
          <w:rtl w:val="0"/>
        </w:rPr>
        <w:t xml:space="preserve">    mc "Do you want any tea to help you feel better?"</w:t>
      </w:r>
    </w:p>
    <w:p w:rsidR="00000000" w:rsidDel="00000000" w:rsidP="00000000" w:rsidRDefault="00000000" w:rsidRPr="00000000" w14:paraId="00000633">
      <w:pPr>
        <w:pageBreakBefore w:val="0"/>
        <w:rPr/>
      </w:pPr>
      <w:r w:rsidDel="00000000" w:rsidR="00000000" w:rsidRPr="00000000">
        <w:rPr>
          <w:rtl w:val="0"/>
        </w:rPr>
        <w:t xml:space="preserve">    y "Yes."</w:t>
      </w:r>
    </w:p>
    <w:p w:rsidR="00000000" w:rsidDel="00000000" w:rsidP="00000000" w:rsidRDefault="00000000" w:rsidRPr="00000000" w14:paraId="00000634">
      <w:pPr>
        <w:pageBreakBefore w:val="0"/>
        <w:rPr/>
      </w:pPr>
      <w:r w:rsidDel="00000000" w:rsidR="00000000" w:rsidRPr="00000000">
        <w:rPr>
          <w:rtl w:val="0"/>
        </w:rPr>
        <w:t xml:space="preserve">    #stop cg</w:t>
      </w:r>
    </w:p>
    <w:p w:rsidR="00000000" w:rsidDel="00000000" w:rsidP="00000000" w:rsidRDefault="00000000" w:rsidRPr="00000000" w14:paraId="00000635">
      <w:pPr>
        <w:pageBreakBefore w:val="0"/>
        <w:rPr/>
      </w:pPr>
      <w:r w:rsidDel="00000000" w:rsidR="00000000" w:rsidRPr="00000000">
        <w:rPr>
          <w:rtl w:val="0"/>
        </w:rPr>
        <w:t xml:space="preserve">    "Yuri and I break our hug so I can grab the tea."</w:t>
      </w:r>
    </w:p>
    <w:p w:rsidR="00000000" w:rsidDel="00000000" w:rsidP="00000000" w:rsidRDefault="00000000" w:rsidRPr="00000000" w14:paraId="00000636">
      <w:pPr>
        <w:pageBreakBefore w:val="0"/>
        <w:rPr/>
      </w:pPr>
      <w:r w:rsidDel="00000000" w:rsidR="00000000" w:rsidRPr="00000000">
        <w:rPr>
          <w:rtl w:val="0"/>
        </w:rPr>
        <w:t xml:space="preserve">    "Yuri just sits down at the couch, looking at her arms."</w:t>
      </w:r>
    </w:p>
    <w:p w:rsidR="00000000" w:rsidDel="00000000" w:rsidP="00000000" w:rsidRDefault="00000000" w:rsidRPr="00000000" w14:paraId="00000637">
      <w:pPr>
        <w:pageBreakBefore w:val="0"/>
        <w:rPr/>
      </w:pPr>
      <w:r w:rsidDel="00000000" w:rsidR="00000000" w:rsidRPr="00000000">
        <w:rPr>
          <w:rtl w:val="0"/>
        </w:rPr>
        <w:t xml:space="preserve">    "I'm trying my best to comfort her, but I'm not a professional. I need to help with Yuri so she can safely withdraw from the cutting."</w:t>
      </w:r>
    </w:p>
    <w:p w:rsidR="00000000" w:rsidDel="00000000" w:rsidP="00000000" w:rsidRDefault="00000000" w:rsidRPr="00000000" w14:paraId="00000638">
      <w:pPr>
        <w:pageBreakBefore w:val="0"/>
        <w:rPr/>
      </w:pPr>
      <w:r w:rsidDel="00000000" w:rsidR="00000000" w:rsidRPr="00000000">
        <w:rPr>
          <w:rtl w:val="0"/>
        </w:rPr>
        <w:t xml:space="preserve">    "I get some tea from Yuri's pouch and start prepping it up. The house stays quite as I do so. Each drop of water echoes through the house."</w:t>
      </w:r>
    </w:p>
    <w:p w:rsidR="00000000" w:rsidDel="00000000" w:rsidP="00000000" w:rsidRDefault="00000000" w:rsidRPr="00000000" w14:paraId="00000639">
      <w:pPr>
        <w:pageBreakBefore w:val="0"/>
        <w:rPr/>
      </w:pPr>
      <w:r w:rsidDel="00000000" w:rsidR="00000000" w:rsidRPr="00000000">
        <w:rPr>
          <w:rtl w:val="0"/>
        </w:rPr>
        <w:t xml:space="preserve">    "After getting some tea I pass the wooden cup to Yuri."</w:t>
      </w:r>
    </w:p>
    <w:p w:rsidR="00000000" w:rsidDel="00000000" w:rsidP="00000000" w:rsidRDefault="00000000" w:rsidRPr="00000000" w14:paraId="0000063A">
      <w:pPr>
        <w:pageBreakBefore w:val="0"/>
        <w:rPr/>
      </w:pPr>
      <w:r w:rsidDel="00000000" w:rsidR="00000000" w:rsidRPr="00000000">
        <w:rPr>
          <w:rtl w:val="0"/>
        </w:rPr>
        <w:t xml:space="preserve">    "She takes a sip and feels a bit more relaxed."</w:t>
      </w:r>
    </w:p>
    <w:p w:rsidR="00000000" w:rsidDel="00000000" w:rsidP="00000000" w:rsidRDefault="00000000" w:rsidRPr="00000000" w14:paraId="0000063B">
      <w:pPr>
        <w:pageBreakBefore w:val="0"/>
        <w:rPr/>
      </w:pPr>
      <w:r w:rsidDel="00000000" w:rsidR="00000000" w:rsidRPr="00000000">
        <w:rPr>
          <w:rtl w:val="0"/>
        </w:rPr>
        <w:t xml:space="preserve">    "There isn't a conversation that passes by this time. We just sit together, enjoying each other."</w:t>
      </w:r>
    </w:p>
    <w:p w:rsidR="00000000" w:rsidDel="00000000" w:rsidP="00000000" w:rsidRDefault="00000000" w:rsidRPr="00000000" w14:paraId="0000063C">
      <w:pPr>
        <w:pageBreakBefore w:val="0"/>
        <w:rPr/>
      </w:pPr>
      <w:r w:rsidDel="00000000" w:rsidR="00000000" w:rsidRPr="00000000">
        <w:rPr>
          <w:rtl w:val="0"/>
        </w:rPr>
        <w:t xml:space="preserve">    "It's dark outside by the time one of us </w:t>
      </w:r>
      <w:commentRangeStart w:id="63"/>
      <w:r w:rsidDel="00000000" w:rsidR="00000000" w:rsidRPr="00000000">
        <w:rPr>
          <w:rtl w:val="0"/>
        </w:rPr>
        <w:t xml:space="preserve">speak</w:t>
      </w:r>
      <w:commentRangeEnd w:id="63"/>
      <w:r w:rsidDel="00000000" w:rsidR="00000000" w:rsidRPr="00000000">
        <w:commentReference w:id="63"/>
      </w:r>
      <w:r w:rsidDel="00000000" w:rsidR="00000000" w:rsidRPr="00000000">
        <w:rPr>
          <w:rtl w:val="0"/>
        </w:rPr>
        <w:t xml:space="preserve">."</w:t>
      </w:r>
    </w:p>
    <w:p w:rsidR="00000000" w:rsidDel="00000000" w:rsidP="00000000" w:rsidRDefault="00000000" w:rsidRPr="00000000" w14:paraId="0000063D">
      <w:pPr>
        <w:pageBreakBefore w:val="0"/>
        <w:rPr/>
      </w:pPr>
      <w:r w:rsidDel="00000000" w:rsidR="00000000" w:rsidRPr="00000000">
        <w:rPr>
          <w:rtl w:val="0"/>
        </w:rPr>
        <w:t xml:space="preserve">    mc "Are you feeling any better Yuri?"</w:t>
      </w:r>
    </w:p>
    <w:p w:rsidR="00000000" w:rsidDel="00000000" w:rsidP="00000000" w:rsidRDefault="00000000" w:rsidRPr="00000000" w14:paraId="0000063E">
      <w:pPr>
        <w:pageBreakBefore w:val="0"/>
        <w:rPr/>
      </w:pPr>
      <w:r w:rsidDel="00000000" w:rsidR="00000000" w:rsidRPr="00000000">
        <w:rPr>
          <w:rtl w:val="0"/>
        </w:rPr>
        <w:t xml:space="preserve">    y "Just a bit."</w:t>
      </w:r>
    </w:p>
    <w:p w:rsidR="00000000" w:rsidDel="00000000" w:rsidP="00000000" w:rsidRDefault="00000000" w:rsidRPr="00000000" w14:paraId="0000063F">
      <w:pPr>
        <w:pageBreakBefore w:val="0"/>
        <w:rPr/>
      </w:pPr>
      <w:r w:rsidDel="00000000" w:rsidR="00000000" w:rsidRPr="00000000">
        <w:rPr>
          <w:rtl w:val="0"/>
        </w:rPr>
        <w:t xml:space="preserve">    mc "Is there anything I can do to help?"</w:t>
      </w:r>
    </w:p>
    <w:p w:rsidR="00000000" w:rsidDel="00000000" w:rsidP="00000000" w:rsidRDefault="00000000" w:rsidRPr="00000000" w14:paraId="00000640">
      <w:pPr>
        <w:pageBreakBefore w:val="0"/>
        <w:rPr/>
      </w:pPr>
      <w:r w:rsidDel="00000000" w:rsidR="00000000" w:rsidRPr="00000000">
        <w:rPr>
          <w:rtl w:val="0"/>
        </w:rPr>
        <w:t xml:space="preserve">    y "Well, do you know what tea you gave us?"</w:t>
      </w:r>
    </w:p>
    <w:p w:rsidR="00000000" w:rsidDel="00000000" w:rsidP="00000000" w:rsidRDefault="00000000" w:rsidRPr="00000000" w14:paraId="00000641">
      <w:pPr>
        <w:pageBreakBefore w:val="0"/>
        <w:rPr/>
      </w:pPr>
      <w:r w:rsidDel="00000000" w:rsidR="00000000" w:rsidRPr="00000000">
        <w:rPr>
          <w:rtl w:val="0"/>
        </w:rPr>
        <w:t xml:space="preserve">    mc "Uh, I think it was Ginseng tea."</w:t>
      </w:r>
    </w:p>
    <w:p w:rsidR="00000000" w:rsidDel="00000000" w:rsidP="00000000" w:rsidRDefault="00000000" w:rsidRPr="00000000" w14:paraId="00000642">
      <w:pPr>
        <w:pageBreakBefore w:val="0"/>
        <w:rPr/>
      </w:pPr>
      <w:r w:rsidDel="00000000" w:rsidR="00000000" w:rsidRPr="00000000">
        <w:rPr>
          <w:rtl w:val="0"/>
        </w:rPr>
        <w:t xml:space="preserve">    y "Do you know what it does?"</w:t>
      </w:r>
    </w:p>
    <w:p w:rsidR="00000000" w:rsidDel="00000000" w:rsidP="00000000" w:rsidRDefault="00000000" w:rsidRPr="00000000" w14:paraId="00000643">
      <w:pPr>
        <w:pageBreakBefore w:val="0"/>
        <w:rPr/>
      </w:pPr>
      <w:r w:rsidDel="00000000" w:rsidR="00000000" w:rsidRPr="00000000">
        <w:rPr>
          <w:rtl w:val="0"/>
        </w:rPr>
        <w:t xml:space="preserve">    mc "Um, maybe."</w:t>
      </w:r>
    </w:p>
    <w:p w:rsidR="00000000" w:rsidDel="00000000" w:rsidP="00000000" w:rsidRDefault="00000000" w:rsidRPr="00000000" w14:paraId="00000644">
      <w:pPr>
        <w:pageBreakBefore w:val="0"/>
        <w:rPr/>
      </w:pPr>
      <w:r w:rsidDel="00000000" w:rsidR="00000000" w:rsidRPr="00000000">
        <w:rPr>
          <w:rtl w:val="0"/>
        </w:rPr>
        <w:t xml:space="preserve">    y "Well it helps with what I want to do next."</w:t>
      </w:r>
    </w:p>
    <w:p w:rsidR="00000000" w:rsidDel="00000000" w:rsidP="00000000" w:rsidRDefault="00000000" w:rsidRPr="00000000" w14:paraId="00000645">
      <w:pPr>
        <w:pageBreakBefore w:val="0"/>
        <w:rPr/>
      </w:pPr>
      <w:r w:rsidDel="00000000" w:rsidR="00000000" w:rsidRPr="00000000">
        <w:rPr>
          <w:rtl w:val="0"/>
        </w:rPr>
      </w:r>
    </w:p>
    <w:p w:rsidR="00000000" w:rsidDel="00000000" w:rsidP="00000000" w:rsidRDefault="00000000" w:rsidRPr="00000000" w14:paraId="00000646">
      <w:pPr>
        <w:pStyle w:val="Heading2"/>
        <w:pageBreakBefore w:val="0"/>
        <w:rPr>
          <w:b w:val="1"/>
          <w:sz w:val="24"/>
          <w:szCs w:val="24"/>
        </w:rPr>
      </w:pPr>
      <w:bookmarkStart w:colFirst="0" w:colLast="0" w:name="_3in6q3s6n76x" w:id="6"/>
      <w:bookmarkEnd w:id="6"/>
      <w:hyperlink r:id="rId7">
        <w:r w:rsidDel="00000000" w:rsidR="00000000" w:rsidRPr="00000000">
          <w:rPr>
            <w:b w:val="1"/>
            <w:color w:val="1155cc"/>
            <w:sz w:val="24"/>
            <w:szCs w:val="24"/>
            <w:u w:val="single"/>
            <w:rtl w:val="0"/>
          </w:rPr>
          <w:t xml:space="preserve">H-Scene 2</w:t>
        </w:r>
      </w:hyperlink>
      <w:r w:rsidDel="00000000" w:rsidR="00000000" w:rsidRPr="00000000">
        <w:rPr>
          <w:b w:val="1"/>
          <w:sz w:val="24"/>
          <w:szCs w:val="24"/>
          <w:rtl w:val="0"/>
        </w:rPr>
        <w:t xml:space="preserve"> (Write in separate document)</w:t>
      </w:r>
    </w:p>
    <w:p w:rsidR="00000000" w:rsidDel="00000000" w:rsidP="00000000" w:rsidRDefault="00000000" w:rsidRPr="00000000" w14:paraId="00000647">
      <w:pPr>
        <w:pStyle w:val="Heading2"/>
        <w:pageBreakBefore w:val="0"/>
        <w:rPr/>
      </w:pPr>
      <w:bookmarkStart w:colFirst="0" w:colLast="0" w:name="_4nqpeqwafun1" w:id="7"/>
      <w:bookmarkEnd w:id="7"/>
      <w:r w:rsidDel="00000000" w:rsidR="00000000" w:rsidRPr="00000000">
        <w:rPr>
          <w:b w:val="1"/>
          <w:sz w:val="24"/>
          <w:szCs w:val="24"/>
          <w:rtl w:val="0"/>
        </w:rPr>
        <w:t xml:space="preserve">Scene 3: Bowling (rocko8u + Skull)</w:t>
      </w:r>
      <w:r w:rsidDel="00000000" w:rsidR="00000000" w:rsidRPr="00000000">
        <w:rPr>
          <w:rtl w:val="0"/>
        </w:rPr>
      </w:r>
    </w:p>
    <w:p w:rsidR="00000000" w:rsidDel="00000000" w:rsidP="00000000" w:rsidRDefault="00000000" w:rsidRPr="00000000" w14:paraId="00000648">
      <w:pPr>
        <w:pageBreakBefore w:val="0"/>
        <w:rPr/>
      </w:pPr>
      <w:r w:rsidDel="00000000" w:rsidR="00000000" w:rsidRPr="00000000">
        <w:rPr>
          <w:rtl w:val="0"/>
        </w:rPr>
        <w:t xml:space="preserve">    scene bg club_day</w:t>
      </w:r>
    </w:p>
    <w:p w:rsidR="00000000" w:rsidDel="00000000" w:rsidP="00000000" w:rsidRDefault="00000000" w:rsidRPr="00000000" w14:paraId="00000649">
      <w:pPr>
        <w:pageBreakBefore w:val="0"/>
        <w:rPr/>
      </w:pPr>
      <w:r w:rsidDel="00000000" w:rsidR="00000000" w:rsidRPr="00000000">
        <w:rPr>
          <w:rtl w:val="0"/>
        </w:rPr>
        <w:t xml:space="preserve">    with dissolve_scene_full</w:t>
      </w:r>
    </w:p>
    <w:p w:rsidR="00000000" w:rsidDel="00000000" w:rsidP="00000000" w:rsidRDefault="00000000" w:rsidRPr="00000000" w14:paraId="0000064A">
      <w:pPr>
        <w:pageBreakBefore w:val="0"/>
        <w:rPr/>
      </w:pPr>
      <w:r w:rsidDel="00000000" w:rsidR="00000000" w:rsidRPr="00000000">
        <w:rPr>
          <w:rtl w:val="0"/>
        </w:rPr>
        <w:t xml:space="preserve">    show yuri 1a at t11 zorder 2</w:t>
      </w:r>
      <w:r w:rsidDel="00000000" w:rsidR="00000000" w:rsidRPr="00000000">
        <w:rPr>
          <w:rtl w:val="0"/>
        </w:rPr>
      </w:r>
    </w:p>
    <w:p w:rsidR="00000000" w:rsidDel="00000000" w:rsidP="00000000" w:rsidRDefault="00000000" w:rsidRPr="00000000" w14:paraId="0000064B">
      <w:pPr>
        <w:pageBreakBefore w:val="0"/>
        <w:rPr/>
      </w:pPr>
      <w:r w:rsidDel="00000000" w:rsidR="00000000" w:rsidRPr="00000000">
        <w:rPr>
          <w:rtl w:val="0"/>
        </w:rPr>
        <w:t xml:space="preserve">    </w:t>
      </w:r>
      <w:r w:rsidDel="00000000" w:rsidR="00000000" w:rsidRPr="00000000">
        <w:rPr>
          <w:rtl w:val="0"/>
        </w:rPr>
        <w:t xml:space="preserve">"The week goes by without a hitch."</w:t>
      </w:r>
    </w:p>
    <w:p w:rsidR="00000000" w:rsidDel="00000000" w:rsidP="00000000" w:rsidRDefault="00000000" w:rsidRPr="00000000" w14:paraId="0000064C">
      <w:pPr>
        <w:pageBreakBefore w:val="0"/>
        <w:rPr/>
      </w:pPr>
      <w:r w:rsidDel="00000000" w:rsidR="00000000" w:rsidRPr="00000000">
        <w:rPr>
          <w:rtl w:val="0"/>
        </w:rPr>
        <w:t xml:space="preserve">    "During the club, Yuri and I discuss some books we've rented and read during the week."</w:t>
      </w:r>
    </w:p>
    <w:p w:rsidR="00000000" w:rsidDel="00000000" w:rsidP="00000000" w:rsidRDefault="00000000" w:rsidRPr="00000000" w14:paraId="0000064D">
      <w:pPr>
        <w:pageBreakBefore w:val="0"/>
        <w:rPr/>
      </w:pPr>
      <w:r w:rsidDel="00000000" w:rsidR="00000000" w:rsidRPr="00000000">
        <w:rPr>
          <w:rtl w:val="0"/>
        </w:rPr>
        <w:t xml:space="preserve">    show yuri 1a at thide zorder 1</w:t>
      </w:r>
    </w:p>
    <w:p w:rsidR="00000000" w:rsidDel="00000000" w:rsidP="00000000" w:rsidRDefault="00000000" w:rsidRPr="00000000" w14:paraId="0000064E">
      <w:pPr>
        <w:pageBreakBefore w:val="0"/>
        <w:rPr/>
      </w:pPr>
      <w:r w:rsidDel="00000000" w:rsidR="00000000" w:rsidRPr="00000000">
        <w:rPr>
          <w:rtl w:val="0"/>
        </w:rPr>
        <w:t xml:space="preserve">    y “I’m glad you find yourself agreeing with my assessments.” </w:t>
        <w:br w:type="textWrapping"/>
        <w:t xml:space="preserve">    y “Really, he’s a great character. I just find a lot of people seem not to give him a chance.”</w:t>
      </w:r>
    </w:p>
    <w:p w:rsidR="00000000" w:rsidDel="00000000" w:rsidP="00000000" w:rsidRDefault="00000000" w:rsidRPr="00000000" w14:paraId="0000064F">
      <w:pPr>
        <w:pageBreakBefore w:val="0"/>
        <w:rPr/>
      </w:pPr>
      <w:r w:rsidDel="00000000" w:rsidR="00000000" w:rsidRPr="00000000">
        <w:rPr>
          <w:rtl w:val="0"/>
        </w:rPr>
        <w:t xml:space="preserve">    y “It’s a shame. I quite enjoy his arc…”</w:t>
        <w:br w:type="textWrapping"/>
        <w:t xml:space="preserve">    y “And the determination on display throughout the entire story…”</w:t>
        <w:br w:type="textWrapping"/>
        <w:t xml:space="preserve">    “Before I could even get a word in to respond, Monika cuts our conversation short.” </w:t>
      </w:r>
    </w:p>
    <w:p w:rsidR="00000000" w:rsidDel="00000000" w:rsidP="00000000" w:rsidRDefault="00000000" w:rsidRPr="00000000" w14:paraId="00000650">
      <w:pPr>
        <w:pageBreakBefore w:val="0"/>
        <w:rPr/>
      </w:pPr>
      <w:r w:rsidDel="00000000" w:rsidR="00000000" w:rsidRPr="00000000">
        <w:rPr>
          <w:rtl w:val="0"/>
        </w:rPr>
        <w:t xml:space="preserve">    hide yuri</w:t>
      </w:r>
    </w:p>
    <w:p w:rsidR="00000000" w:rsidDel="00000000" w:rsidP="00000000" w:rsidRDefault="00000000" w:rsidRPr="00000000" w14:paraId="00000651">
      <w:pPr>
        <w:pageBreakBefore w:val="0"/>
        <w:rPr/>
      </w:pPr>
      <w:r w:rsidDel="00000000" w:rsidR="00000000" w:rsidRPr="00000000">
        <w:rPr>
          <w:rtl w:val="0"/>
        </w:rPr>
        <w:t xml:space="preserve">    show monika 1b at t11 zorder 2</w:t>
      </w:r>
    </w:p>
    <w:p w:rsidR="00000000" w:rsidDel="00000000" w:rsidP="00000000" w:rsidRDefault="00000000" w:rsidRPr="00000000" w14:paraId="00000652">
      <w:pPr>
        <w:pageBreakBefore w:val="0"/>
        <w:rPr/>
      </w:pPr>
      <w:r w:rsidDel="00000000" w:rsidR="00000000" w:rsidRPr="00000000">
        <w:rPr>
          <w:rtl w:val="0"/>
        </w:rPr>
        <w:t xml:space="preserve">    m "Okay, everyone!"</w:t>
      </w:r>
    </w:p>
    <w:p w:rsidR="00000000" w:rsidDel="00000000" w:rsidP="00000000" w:rsidRDefault="00000000" w:rsidRPr="00000000" w14:paraId="00000653">
      <w:pPr>
        <w:pageBreakBefore w:val="0"/>
        <w:rPr/>
      </w:pPr>
      <w:r w:rsidDel="00000000" w:rsidR="00000000" w:rsidRPr="00000000">
        <w:rPr>
          <w:rtl w:val="0"/>
        </w:rPr>
        <w:t xml:space="preserve">    m "It's getting late, so I think this is a good time to wrap things up."</w:t>
      </w:r>
    </w:p>
    <w:p w:rsidR="00000000" w:rsidDel="00000000" w:rsidP="00000000" w:rsidRDefault="00000000" w:rsidRPr="00000000" w14:paraId="00000654">
      <w:pPr>
        <w:pageBreakBefore w:val="0"/>
        <w:rPr/>
      </w:pPr>
      <w:r w:rsidDel="00000000" w:rsidR="00000000" w:rsidRPr="00000000">
        <w:rPr>
          <w:rtl w:val="0"/>
        </w:rPr>
        <w:t xml:space="preserve">    show monika 1c at thide zorder 1</w:t>
      </w:r>
    </w:p>
    <w:p w:rsidR="00000000" w:rsidDel="00000000" w:rsidP="00000000" w:rsidRDefault="00000000" w:rsidRPr="00000000" w14:paraId="00000655">
      <w:pPr>
        <w:pageBreakBefore w:val="0"/>
        <w:rPr/>
      </w:pPr>
      <w:r w:rsidDel="00000000" w:rsidR="00000000" w:rsidRPr="00000000">
        <w:rPr>
          <w:rtl w:val="0"/>
        </w:rPr>
        <w:t xml:space="preserve">    hide monika</w:t>
      </w:r>
    </w:p>
    <w:p w:rsidR="00000000" w:rsidDel="00000000" w:rsidP="00000000" w:rsidRDefault="00000000" w:rsidRPr="00000000" w14:paraId="00000656">
      <w:pPr>
        <w:pageBreakBefore w:val="0"/>
        <w:rPr/>
      </w:pPr>
      <w:r w:rsidDel="00000000" w:rsidR="00000000" w:rsidRPr="00000000">
        <w:rPr>
          <w:rtl w:val="0"/>
        </w:rPr>
        <w:t xml:space="preserve">    show yuri 1w at t11 zorder 2</w:t>
      </w:r>
    </w:p>
    <w:p w:rsidR="00000000" w:rsidDel="00000000" w:rsidP="00000000" w:rsidRDefault="00000000" w:rsidRPr="00000000" w14:paraId="00000657">
      <w:pPr>
        <w:pageBreakBefore w:val="0"/>
        <w:rPr/>
      </w:pPr>
      <w:r w:rsidDel="00000000" w:rsidR="00000000" w:rsidRPr="00000000">
        <w:rPr>
          <w:rtl w:val="0"/>
        </w:rPr>
        <w:t xml:space="preserve">    "Yuri sighs."</w:t>
      </w:r>
    </w:p>
    <w:p w:rsidR="00000000" w:rsidDel="00000000" w:rsidP="00000000" w:rsidRDefault="00000000" w:rsidRPr="00000000" w14:paraId="00000658">
      <w:pPr>
        <w:pageBreakBefore w:val="0"/>
        <w:rPr/>
      </w:pPr>
      <w:r w:rsidDel="00000000" w:rsidR="00000000" w:rsidRPr="00000000">
        <w:rPr>
          <w:rtl w:val="0"/>
        </w:rPr>
        <w:t xml:space="preserve">    m "Don't be so down, Yuri."</w:t>
      </w:r>
    </w:p>
    <w:p w:rsidR="00000000" w:rsidDel="00000000" w:rsidP="00000000" w:rsidRDefault="00000000" w:rsidRPr="00000000" w14:paraId="00000659">
      <w:pPr>
        <w:pageBreakBefore w:val="0"/>
        <w:rPr/>
      </w:pPr>
      <w:r w:rsidDel="00000000" w:rsidR="00000000" w:rsidRPr="00000000">
        <w:rPr>
          <w:rtl w:val="0"/>
        </w:rPr>
        <w:t xml:space="preserve">    show yuri 1w at t22 zorder 2</w:t>
      </w:r>
    </w:p>
    <w:p w:rsidR="00000000" w:rsidDel="00000000" w:rsidP="00000000" w:rsidRDefault="00000000" w:rsidRPr="00000000" w14:paraId="0000065A">
      <w:pPr>
        <w:pageBreakBefore w:val="0"/>
        <w:rPr/>
      </w:pPr>
      <w:r w:rsidDel="00000000" w:rsidR="00000000" w:rsidRPr="00000000">
        <w:rPr>
          <w:rtl w:val="0"/>
        </w:rPr>
        <w:t xml:space="preserve">    show monika 1a at f21 zorder 2</w:t>
      </w:r>
    </w:p>
    <w:p w:rsidR="00000000" w:rsidDel="00000000" w:rsidP="00000000" w:rsidRDefault="00000000" w:rsidRPr="00000000" w14:paraId="0000065B">
      <w:pPr>
        <w:pageBreakBefore w:val="0"/>
        <w:rPr/>
      </w:pPr>
      <w:r w:rsidDel="00000000" w:rsidR="00000000" w:rsidRPr="00000000">
        <w:rPr>
          <w:rtl w:val="0"/>
        </w:rPr>
        <w:t xml:space="preserve">    m "Actually, there's something I want to discuss before we take our leave."</w:t>
      </w:r>
    </w:p>
    <w:p w:rsidR="00000000" w:rsidDel="00000000" w:rsidP="00000000" w:rsidRDefault="00000000" w:rsidRPr="00000000" w14:paraId="0000065C">
      <w:pPr>
        <w:pageBreakBefore w:val="0"/>
        <w:rPr/>
      </w:pPr>
      <w:r w:rsidDel="00000000" w:rsidR="00000000" w:rsidRPr="00000000">
        <w:rPr>
          <w:rtl w:val="0"/>
        </w:rPr>
        <w:t xml:space="preserve">    show monika 1a at t21 zorder 2</w:t>
      </w:r>
    </w:p>
    <w:p w:rsidR="00000000" w:rsidDel="00000000" w:rsidP="00000000" w:rsidRDefault="00000000" w:rsidRPr="00000000" w14:paraId="0000065D">
      <w:pPr>
        <w:pageBreakBefore w:val="0"/>
        <w:rPr/>
      </w:pPr>
      <w:r w:rsidDel="00000000" w:rsidR="00000000" w:rsidRPr="00000000">
        <w:rPr>
          <w:rtl w:val="0"/>
        </w:rPr>
        <w:t xml:space="preserve">    show yuri 1e at f22 zorder 2</w:t>
      </w:r>
    </w:p>
    <w:p w:rsidR="00000000" w:rsidDel="00000000" w:rsidP="00000000" w:rsidRDefault="00000000" w:rsidRPr="00000000" w14:paraId="0000065E">
      <w:pPr>
        <w:pageBreakBefore w:val="0"/>
        <w:rPr/>
      </w:pPr>
      <w:r w:rsidDel="00000000" w:rsidR="00000000" w:rsidRPr="00000000">
        <w:rPr>
          <w:rtl w:val="0"/>
        </w:rPr>
        <w:t xml:space="preserve">    y "What is that?"</w:t>
      </w:r>
    </w:p>
    <w:p w:rsidR="00000000" w:rsidDel="00000000" w:rsidP="00000000" w:rsidRDefault="00000000" w:rsidRPr="00000000" w14:paraId="0000065F">
      <w:pPr>
        <w:pageBreakBefore w:val="0"/>
        <w:rPr/>
      </w:pPr>
      <w:r w:rsidDel="00000000" w:rsidR="00000000" w:rsidRPr="00000000">
        <w:rPr>
          <w:rtl w:val="0"/>
        </w:rPr>
        <w:t xml:space="preserve">    show natsuki 1a at t41 zorder 2</w:t>
      </w:r>
    </w:p>
    <w:p w:rsidR="00000000" w:rsidDel="00000000" w:rsidP="00000000" w:rsidRDefault="00000000" w:rsidRPr="00000000" w14:paraId="00000660">
      <w:pPr>
        <w:pageBreakBefore w:val="0"/>
        <w:rPr/>
      </w:pPr>
      <w:r w:rsidDel="00000000" w:rsidR="00000000" w:rsidRPr="00000000">
        <w:rPr>
          <w:rtl w:val="0"/>
        </w:rPr>
        <w:t xml:space="preserve">    show sayori 1a at t42 zorder 2</w:t>
      </w:r>
    </w:p>
    <w:p w:rsidR="00000000" w:rsidDel="00000000" w:rsidP="00000000" w:rsidRDefault="00000000" w:rsidRPr="00000000" w14:paraId="00000661">
      <w:pPr>
        <w:pageBreakBefore w:val="0"/>
        <w:rPr/>
      </w:pPr>
      <w:r w:rsidDel="00000000" w:rsidR="00000000" w:rsidRPr="00000000">
        <w:rPr>
          <w:rtl w:val="0"/>
        </w:rPr>
        <w:t xml:space="preserve">    show monika 1a at f43 zorder 2</w:t>
      </w:r>
    </w:p>
    <w:p w:rsidR="00000000" w:rsidDel="00000000" w:rsidP="00000000" w:rsidRDefault="00000000" w:rsidRPr="00000000" w14:paraId="00000662">
      <w:pPr>
        <w:pageBreakBefore w:val="0"/>
        <w:rPr/>
      </w:pPr>
      <w:r w:rsidDel="00000000" w:rsidR="00000000" w:rsidRPr="00000000">
        <w:rPr>
          <w:rtl w:val="0"/>
        </w:rPr>
        <w:t xml:space="preserve">    show yuri 1e at t44 zorder 2</w:t>
      </w:r>
    </w:p>
    <w:p w:rsidR="00000000" w:rsidDel="00000000" w:rsidP="00000000" w:rsidRDefault="00000000" w:rsidRPr="00000000" w14:paraId="00000663">
      <w:pPr>
        <w:pageBreakBefore w:val="0"/>
        <w:rPr/>
      </w:pPr>
      <w:r w:rsidDel="00000000" w:rsidR="00000000" w:rsidRPr="00000000">
        <w:rPr>
          <w:rtl w:val="0"/>
        </w:rPr>
        <w:t xml:space="preserve">    m 1b "Lately I've been thinking about how we don't have many out-of-school club activities."</w:t>
        <w:br w:type="textWrapping"/>
        <w:t xml:space="preserve">    m “And by that, I mean the administration is getting a bit upset we haven’t done anything like that yet. Ahaha...”</w:t>
        <w:br w:type="textWrapping"/>
        <w:t xml:space="preserve">    s “Wait? They did? Well, they did say something about us wasting too much time…” </w:t>
        <w:br w:type="textWrapping"/>
        <w:t xml:space="preserve">    s “and \’incompetent leadership\’…”</w:t>
        <w:br w:type="textWrapping"/>
        <w:t xml:space="preserve">    “Monika shoots Sayori a stern glance.”</w:t>
        <w:br w:type="textWrapping"/>
        <w:t xml:space="preserve">    “Honestly, if I were her, I’d expect this kind of thing by now.”</w:t>
      </w:r>
    </w:p>
    <w:p w:rsidR="00000000" w:rsidDel="00000000" w:rsidP="00000000" w:rsidRDefault="00000000" w:rsidRPr="00000000" w14:paraId="00000664">
      <w:pPr>
        <w:pageBreakBefore w:val="0"/>
        <w:rPr/>
      </w:pPr>
      <w:r w:rsidDel="00000000" w:rsidR="00000000" w:rsidRPr="00000000">
        <w:rPr>
          <w:rtl w:val="0"/>
        </w:rPr>
        <w:t xml:space="preserve">    m 2b "So, I was thinking… how about how about we all go out somewhere tomorrow?"</w:t>
      </w:r>
    </w:p>
    <w:p w:rsidR="00000000" w:rsidDel="00000000" w:rsidP="00000000" w:rsidRDefault="00000000" w:rsidRPr="00000000" w14:paraId="00000665">
      <w:pPr>
        <w:pageBreakBefore w:val="0"/>
        <w:rPr/>
      </w:pPr>
      <w:r w:rsidDel="00000000" w:rsidR="00000000" w:rsidRPr="00000000">
        <w:rPr>
          <w:rtl w:val="0"/>
        </w:rPr>
        <w:t xml:space="preserve">    m 4k "As a club activity!"</w:t>
      </w:r>
    </w:p>
    <w:p w:rsidR="00000000" w:rsidDel="00000000" w:rsidP="00000000" w:rsidRDefault="00000000" w:rsidRPr="00000000" w14:paraId="00000666">
      <w:pPr>
        <w:pageBreakBefore w:val="0"/>
        <w:rPr/>
      </w:pPr>
      <w:r w:rsidDel="00000000" w:rsidR="00000000" w:rsidRPr="00000000">
        <w:rPr>
          <w:rtl w:val="0"/>
        </w:rPr>
        <w:t xml:space="preserve">    show monika at t43 zorder 2</w:t>
      </w:r>
    </w:p>
    <w:p w:rsidR="00000000" w:rsidDel="00000000" w:rsidP="00000000" w:rsidRDefault="00000000" w:rsidRPr="00000000" w14:paraId="00000667">
      <w:pPr>
        <w:pageBreakBefore w:val="0"/>
        <w:rPr/>
      </w:pPr>
      <w:r w:rsidDel="00000000" w:rsidR="00000000" w:rsidRPr="00000000">
        <w:rPr>
          <w:rtl w:val="0"/>
        </w:rPr>
        <w:t xml:space="preserve">    show yuri at f44 zorder 2</w:t>
      </w:r>
    </w:p>
    <w:p w:rsidR="00000000" w:rsidDel="00000000" w:rsidP="00000000" w:rsidRDefault="00000000" w:rsidRPr="00000000" w14:paraId="00000668">
      <w:pPr>
        <w:pageBreakBefore w:val="0"/>
        <w:rPr/>
      </w:pPr>
      <w:r w:rsidDel="00000000" w:rsidR="00000000" w:rsidRPr="00000000">
        <w:rPr>
          <w:rtl w:val="0"/>
        </w:rPr>
        <w:t xml:space="preserve">    y 3n "Ah!{w=0.1} Er…{w=0.1} But-{nw}"</w:t>
      </w:r>
    </w:p>
    <w:p w:rsidR="00000000" w:rsidDel="00000000" w:rsidP="00000000" w:rsidRDefault="00000000" w:rsidRPr="00000000" w14:paraId="00000669">
      <w:pPr>
        <w:pageBreakBefore w:val="0"/>
        <w:rPr/>
      </w:pPr>
      <w:r w:rsidDel="00000000" w:rsidR="00000000" w:rsidRPr="00000000">
        <w:rPr>
          <w:rtl w:val="0"/>
        </w:rPr>
        <w:t xml:space="preserve">    show yuri at t44 zorder 2</w:t>
      </w:r>
    </w:p>
    <w:p w:rsidR="00000000" w:rsidDel="00000000" w:rsidP="00000000" w:rsidRDefault="00000000" w:rsidRPr="00000000" w14:paraId="0000066A">
      <w:pPr>
        <w:pageBreakBefore w:val="0"/>
        <w:rPr/>
      </w:pPr>
      <w:r w:rsidDel="00000000" w:rsidR="00000000" w:rsidRPr="00000000">
        <w:rPr>
          <w:rtl w:val="0"/>
        </w:rPr>
        <w:t xml:space="preserve">    show sayori at f42 zorder 2</w:t>
      </w:r>
    </w:p>
    <w:p w:rsidR="00000000" w:rsidDel="00000000" w:rsidP="00000000" w:rsidRDefault="00000000" w:rsidRPr="00000000" w14:paraId="0000066B">
      <w:pPr>
        <w:pageBreakBefore w:val="0"/>
        <w:rPr/>
      </w:pPr>
      <w:r w:rsidDel="00000000" w:rsidR="00000000" w:rsidRPr="00000000">
        <w:rPr>
          <w:rtl w:val="0"/>
        </w:rPr>
        <w:t xml:space="preserve">    s 1c "We should go bowling!"</w:t>
      </w:r>
    </w:p>
    <w:p w:rsidR="00000000" w:rsidDel="00000000" w:rsidP="00000000" w:rsidRDefault="00000000" w:rsidRPr="00000000" w14:paraId="0000066C">
      <w:pPr>
        <w:pageBreakBefore w:val="0"/>
        <w:rPr/>
      </w:pPr>
      <w:r w:rsidDel="00000000" w:rsidR="00000000" w:rsidRPr="00000000">
        <w:rPr>
          <w:rtl w:val="0"/>
        </w:rPr>
        <w:t xml:space="preserve">    show sayori at t42 zorder 2</w:t>
      </w:r>
    </w:p>
    <w:p w:rsidR="00000000" w:rsidDel="00000000" w:rsidP="00000000" w:rsidRDefault="00000000" w:rsidRPr="00000000" w14:paraId="0000066D">
      <w:pPr>
        <w:pageBreakBefore w:val="0"/>
        <w:rPr/>
      </w:pPr>
      <w:r w:rsidDel="00000000" w:rsidR="00000000" w:rsidRPr="00000000">
        <w:rPr>
          <w:rtl w:val="0"/>
        </w:rPr>
        <w:t xml:space="preserve">    mc "Sayori... that was incredibly random."</w:t>
      </w:r>
    </w:p>
    <w:p w:rsidR="00000000" w:rsidDel="00000000" w:rsidP="00000000" w:rsidRDefault="00000000" w:rsidRPr="00000000" w14:paraId="0000066E">
      <w:pPr>
        <w:pageBreakBefore w:val="0"/>
        <w:rPr/>
      </w:pPr>
      <w:r w:rsidDel="00000000" w:rsidR="00000000" w:rsidRPr="00000000">
        <w:rPr>
          <w:rtl w:val="0"/>
        </w:rPr>
        <w:t xml:space="preserve">    show monika at f43 zorder 2</w:t>
      </w:r>
    </w:p>
    <w:p w:rsidR="00000000" w:rsidDel="00000000" w:rsidP="00000000" w:rsidRDefault="00000000" w:rsidRPr="00000000" w14:paraId="0000066F">
      <w:pPr>
        <w:pageBreakBefore w:val="0"/>
        <w:rPr/>
      </w:pPr>
      <w:r w:rsidDel="00000000" w:rsidR="00000000" w:rsidRPr="00000000">
        <w:rPr>
          <w:rtl w:val="0"/>
        </w:rPr>
        <w:t xml:space="preserve">    m 3a "Well, I wouldn’t call it random, [player]."</w:t>
      </w:r>
    </w:p>
    <w:p w:rsidR="00000000" w:rsidDel="00000000" w:rsidP="00000000" w:rsidRDefault="00000000" w:rsidRPr="00000000" w14:paraId="00000670">
      <w:pPr>
        <w:pageBreakBefore w:val="0"/>
        <w:rPr/>
      </w:pPr>
      <w:r w:rsidDel="00000000" w:rsidR="00000000" w:rsidRPr="00000000">
        <w:rPr>
          <w:rtl w:val="0"/>
        </w:rPr>
        <w:t xml:space="preserve">    m 4a "Sayori and I have been discussing this since the meeting, and well...."</w:t>
        <w:br w:type="textWrapping"/>
        <w:t xml:space="preserve">    m “Ever since I brought up the idea, she hasn’t really let go of it?”</w:t>
      </w:r>
    </w:p>
    <w:p w:rsidR="00000000" w:rsidDel="00000000" w:rsidP="00000000" w:rsidRDefault="00000000" w:rsidRPr="00000000" w14:paraId="00000671">
      <w:pPr>
        <w:pageBreakBefore w:val="0"/>
        <w:rPr/>
      </w:pPr>
      <w:r w:rsidDel="00000000" w:rsidR="00000000" w:rsidRPr="00000000">
        <w:rPr>
          <w:rtl w:val="0"/>
        </w:rPr>
        <w:t xml:space="preserve">    show monika at t43 zorder 2</w:t>
      </w:r>
    </w:p>
    <w:p w:rsidR="00000000" w:rsidDel="00000000" w:rsidP="00000000" w:rsidRDefault="00000000" w:rsidRPr="00000000" w14:paraId="00000672">
      <w:pPr>
        <w:pageBreakBefore w:val="0"/>
        <w:rPr/>
      </w:pPr>
      <w:r w:rsidDel="00000000" w:rsidR="00000000" w:rsidRPr="00000000">
        <w:rPr>
          <w:rtl w:val="0"/>
        </w:rPr>
        <w:t xml:space="preserve">    show natsuki at f41 zorder 2</w:t>
      </w:r>
    </w:p>
    <w:p w:rsidR="00000000" w:rsidDel="00000000" w:rsidP="00000000" w:rsidRDefault="00000000" w:rsidRPr="00000000" w14:paraId="00000673">
      <w:pPr>
        <w:pageBreakBefore w:val="0"/>
        <w:rPr/>
      </w:pPr>
      <w:r w:rsidDel="00000000" w:rsidR="00000000" w:rsidRPr="00000000">
        <w:rPr>
          <w:rtl w:val="0"/>
        </w:rPr>
        <w:t xml:space="preserve">    “Natsuki shoots the pair a confused look.”</w:t>
      </w:r>
    </w:p>
    <w:p w:rsidR="00000000" w:rsidDel="00000000" w:rsidP="00000000" w:rsidRDefault="00000000" w:rsidRPr="00000000" w14:paraId="00000674">
      <w:pPr>
        <w:pageBreakBefore w:val="0"/>
        <w:rPr/>
      </w:pPr>
      <w:r w:rsidDel="00000000" w:rsidR="00000000" w:rsidRPr="00000000">
        <w:rPr>
          <w:rtl w:val="0"/>
        </w:rPr>
        <w:t xml:space="preserve">    n 4e "What the heck does bowling have to do with literature?"</w:t>
      </w:r>
    </w:p>
    <w:p w:rsidR="00000000" w:rsidDel="00000000" w:rsidP="00000000" w:rsidRDefault="00000000" w:rsidRPr="00000000" w14:paraId="00000675">
      <w:pPr>
        <w:pageBreakBefore w:val="0"/>
        <w:rPr/>
      </w:pPr>
      <w:r w:rsidDel="00000000" w:rsidR="00000000" w:rsidRPr="00000000">
        <w:rPr>
          <w:rtl w:val="0"/>
        </w:rPr>
        <w:t xml:space="preserve">    show monika at f43 zorder 2</w:t>
      </w:r>
    </w:p>
    <w:p w:rsidR="00000000" w:rsidDel="00000000" w:rsidP="00000000" w:rsidRDefault="00000000" w:rsidRPr="00000000" w14:paraId="00000676">
      <w:pPr>
        <w:pageBreakBefore w:val="0"/>
        <w:rPr/>
      </w:pPr>
      <w:r w:rsidDel="00000000" w:rsidR="00000000" w:rsidRPr="00000000">
        <w:rPr>
          <w:rtl w:val="0"/>
        </w:rPr>
        <w:t xml:space="preserve">    show natsuki at t41 zorder 2</w:t>
      </w:r>
    </w:p>
    <w:p w:rsidR="00000000" w:rsidDel="00000000" w:rsidP="00000000" w:rsidRDefault="00000000" w:rsidRPr="00000000" w14:paraId="00000677">
      <w:pPr>
        <w:pageBreakBefore w:val="0"/>
        <w:rPr/>
      </w:pPr>
      <w:r w:rsidDel="00000000" w:rsidR="00000000" w:rsidRPr="00000000">
        <w:rPr>
          <w:rtl w:val="0"/>
        </w:rPr>
        <w:t xml:space="preserve">    m 3a “W-well, admittedly not much, but it doesn’t have to! Just something to get us out of the club room, you know?"</w:t>
      </w:r>
    </w:p>
    <w:p w:rsidR="00000000" w:rsidDel="00000000" w:rsidP="00000000" w:rsidRDefault="00000000" w:rsidRPr="00000000" w14:paraId="00000678">
      <w:pPr>
        <w:pageBreakBefore w:val="0"/>
        <w:rPr/>
      </w:pPr>
      <w:r w:rsidDel="00000000" w:rsidR="00000000" w:rsidRPr="00000000">
        <w:rPr>
          <w:rtl w:val="0"/>
        </w:rPr>
        <w:t xml:space="preserve">    show monika at t43 zorder 2</w:t>
      </w:r>
    </w:p>
    <w:p w:rsidR="00000000" w:rsidDel="00000000" w:rsidP="00000000" w:rsidRDefault="00000000" w:rsidRPr="00000000" w14:paraId="00000679">
      <w:pPr>
        <w:pageBreakBefore w:val="0"/>
        <w:rPr/>
      </w:pPr>
      <w:r w:rsidDel="00000000" w:rsidR="00000000" w:rsidRPr="00000000">
        <w:rPr>
          <w:rtl w:val="0"/>
        </w:rPr>
        <w:t xml:space="preserve">    show yuri at f44 zorder 2</w:t>
      </w:r>
    </w:p>
    <w:p w:rsidR="00000000" w:rsidDel="00000000" w:rsidP="00000000" w:rsidRDefault="00000000" w:rsidRPr="00000000" w14:paraId="0000067A">
      <w:pPr>
        <w:pageBreakBefore w:val="0"/>
        <w:rPr/>
      </w:pPr>
      <w:r w:rsidDel="00000000" w:rsidR="00000000" w:rsidRPr="00000000">
        <w:rPr>
          <w:rtl w:val="0"/>
        </w:rPr>
        <w:t xml:space="preserve">    y "I must agree with Natsuki! This seems inappropriate!"</w:t>
        <w:br w:type="textWrapping"/>
        <w:t xml:space="preserve">    “Naturally, something like this is a worry to Yuri. It’s taking her out of her comfort zone by a long shot.”</w:t>
      </w:r>
    </w:p>
    <w:p w:rsidR="00000000" w:rsidDel="00000000" w:rsidP="00000000" w:rsidRDefault="00000000" w:rsidRPr="00000000" w14:paraId="0000067B">
      <w:pPr>
        <w:pageBreakBefore w:val="0"/>
        <w:rPr/>
      </w:pPr>
      <w:r w:rsidDel="00000000" w:rsidR="00000000" w:rsidRPr="00000000">
        <w:rPr>
          <w:rtl w:val="0"/>
        </w:rPr>
        <w:t xml:space="preserve">    “Guess it’s up to me, then.”</w:t>
      </w:r>
    </w:p>
    <w:p w:rsidR="00000000" w:rsidDel="00000000" w:rsidP="00000000" w:rsidRDefault="00000000" w:rsidRPr="00000000" w14:paraId="0000067C">
      <w:pPr>
        <w:pageBreakBefore w:val="0"/>
        <w:rPr/>
      </w:pPr>
      <w:r w:rsidDel="00000000" w:rsidR="00000000" w:rsidRPr="00000000">
        <w:rPr>
          <w:rtl w:val="0"/>
        </w:rPr>
        <w:t xml:space="preserve">    show yuri at t44 zorder 2</w:t>
      </w:r>
    </w:p>
    <w:p w:rsidR="00000000" w:rsidDel="00000000" w:rsidP="00000000" w:rsidRDefault="00000000" w:rsidRPr="00000000" w14:paraId="0000067D">
      <w:pPr>
        <w:pageBreakBefore w:val="0"/>
        <w:rPr/>
      </w:pPr>
      <w:r w:rsidDel="00000000" w:rsidR="00000000" w:rsidRPr="00000000">
        <w:rPr>
          <w:rtl w:val="0"/>
        </w:rPr>
        <w:t xml:space="preserve">    mc "To be honest, the whole \’not all clubs do relevant activities\’ thing smells fishy to me."</w:t>
      </w:r>
    </w:p>
    <w:p w:rsidR="00000000" w:rsidDel="00000000" w:rsidP="00000000" w:rsidRDefault="00000000" w:rsidRPr="00000000" w14:paraId="0000067E">
      <w:pPr>
        <w:pageBreakBefore w:val="0"/>
        <w:rPr/>
      </w:pPr>
      <w:r w:rsidDel="00000000" w:rsidR="00000000" w:rsidRPr="00000000">
        <w:rPr>
          <w:rtl w:val="0"/>
        </w:rPr>
        <w:t xml:space="preserve">    show sayori at f42 zorder 2</w:t>
      </w:r>
    </w:p>
    <w:p w:rsidR="00000000" w:rsidDel="00000000" w:rsidP="00000000" w:rsidRDefault="00000000" w:rsidRPr="00000000" w14:paraId="0000067F">
      <w:pPr>
        <w:pageBreakBefore w:val="0"/>
        <w:rPr/>
      </w:pPr>
      <w:r w:rsidDel="00000000" w:rsidR="00000000" w:rsidRPr="00000000">
        <w:rPr>
          <w:rtl w:val="0"/>
        </w:rPr>
        <w:t xml:space="preserve">    s "Aw c’mon, [player]! You love bowling!"</w:t>
      </w:r>
    </w:p>
    <w:p w:rsidR="00000000" w:rsidDel="00000000" w:rsidP="00000000" w:rsidRDefault="00000000" w:rsidRPr="00000000" w14:paraId="00000680">
      <w:pPr>
        <w:pageBreakBefore w:val="0"/>
        <w:rPr/>
      </w:pPr>
      <w:r w:rsidDel="00000000" w:rsidR="00000000" w:rsidRPr="00000000">
        <w:rPr>
          <w:rtl w:val="0"/>
        </w:rPr>
        <w:t xml:space="preserve">    show sayori at t42 zorder 2</w:t>
      </w:r>
    </w:p>
    <w:p w:rsidR="00000000" w:rsidDel="00000000" w:rsidP="00000000" w:rsidRDefault="00000000" w:rsidRPr="00000000" w14:paraId="00000681">
      <w:pPr>
        <w:pageBreakBefore w:val="0"/>
        <w:rPr/>
      </w:pPr>
      <w:r w:rsidDel="00000000" w:rsidR="00000000" w:rsidRPr="00000000">
        <w:rPr>
          <w:rtl w:val="0"/>
        </w:rPr>
        <w:t xml:space="preserve">    mc "Eh? Me? Where are you pulling that one from?"</w:t>
      </w:r>
    </w:p>
    <w:p w:rsidR="00000000" w:rsidDel="00000000" w:rsidP="00000000" w:rsidRDefault="00000000" w:rsidRPr="00000000" w14:paraId="00000682">
      <w:pPr>
        <w:pageBreakBefore w:val="0"/>
        <w:rPr/>
      </w:pPr>
      <w:r w:rsidDel="00000000" w:rsidR="00000000" w:rsidRPr="00000000">
        <w:rPr>
          <w:rtl w:val="0"/>
        </w:rPr>
        <w:t xml:space="preserve">    show sayori at f42 zorder 2</w:t>
      </w:r>
    </w:p>
    <w:p w:rsidR="00000000" w:rsidDel="00000000" w:rsidP="00000000" w:rsidRDefault="00000000" w:rsidRPr="00000000" w14:paraId="00000683">
      <w:pPr>
        <w:pageBreakBefore w:val="0"/>
        <w:rPr/>
      </w:pPr>
      <w:r w:rsidDel="00000000" w:rsidR="00000000" w:rsidRPr="00000000">
        <w:rPr>
          <w:rtl w:val="0"/>
        </w:rPr>
        <w:t xml:space="preserve">    s "Yeah! You don’t remember? My 10th birthday, silly!"</w:t>
      </w:r>
    </w:p>
    <w:p w:rsidR="00000000" w:rsidDel="00000000" w:rsidP="00000000" w:rsidRDefault="00000000" w:rsidRPr="00000000" w14:paraId="00000684">
      <w:pPr>
        <w:pageBreakBefore w:val="0"/>
        <w:rPr/>
      </w:pPr>
      <w:r w:rsidDel="00000000" w:rsidR="00000000" w:rsidRPr="00000000">
        <w:rPr>
          <w:rtl w:val="0"/>
        </w:rPr>
        <w:t xml:space="preserve">    show sayori at t42 zorder 2</w:t>
      </w:r>
    </w:p>
    <w:p w:rsidR="00000000" w:rsidDel="00000000" w:rsidP="00000000" w:rsidRDefault="00000000" w:rsidRPr="00000000" w14:paraId="00000685">
      <w:pPr>
        <w:pageBreakBefore w:val="0"/>
        <w:rPr/>
      </w:pPr>
      <w:r w:rsidDel="00000000" w:rsidR="00000000" w:rsidRPr="00000000">
        <w:rPr>
          <w:rtl w:val="0"/>
        </w:rPr>
        <w:t xml:space="preserve">    mc “You mean the 10th birthday where I got my fingers stuck in the pin holes and ended up flinging myself across the bowling lane?”</w:t>
      </w:r>
    </w:p>
    <w:p w:rsidR="00000000" w:rsidDel="00000000" w:rsidP="00000000" w:rsidRDefault="00000000" w:rsidRPr="00000000" w14:paraId="00000686">
      <w:pPr>
        <w:pageBreakBefore w:val="0"/>
        <w:rPr/>
      </w:pPr>
      <w:r w:rsidDel="00000000" w:rsidR="00000000" w:rsidRPr="00000000">
        <w:rPr>
          <w:rtl w:val="0"/>
        </w:rPr>
        <w:t xml:space="preserve">    s “Aw, don’t be so dramatic! Other than the nosebleed, you had a grin on your face!”</w:t>
        <w:br w:type="textWrapping"/>
        <w:t xml:space="preserve">    mc “No, that was seething. Whatever, this is besides the point.”</w:t>
        <w:br w:type="textWrapping"/>
        <w:t xml:space="preserve">    “I try to change the subject as quickly as possible, especially seeing Natsuki’s smirk in my peripheral vision.”</w:t>
        <w:br w:type="textWrapping"/>
        <w:t xml:space="preserve">    mc “I just think even if you’re trying to get the school off your back, this isn’t gonna do much to help you.”</w:t>
        <w:br w:type="textWrapping"/>
        <w:t xml:space="preserve">    “It’s not like I’m {i}that{/i} invested in the club…”</w:t>
        <w:br w:type="textWrapping"/>
        <w:t xml:space="preserve">    “Am I?”</w:t>
        <w:br w:type="textWrapping"/>
        <w:t xml:space="preserve">    “It’s not like I want to see it go away…”</w:t>
      </w:r>
    </w:p>
    <w:p w:rsidR="00000000" w:rsidDel="00000000" w:rsidP="00000000" w:rsidRDefault="00000000" w:rsidRPr="00000000" w14:paraId="00000687">
      <w:pPr>
        <w:pageBreakBefore w:val="0"/>
        <w:rPr/>
      </w:pPr>
      <w:r w:rsidDel="00000000" w:rsidR="00000000" w:rsidRPr="00000000">
        <w:rPr>
          <w:rtl w:val="0"/>
        </w:rPr>
        <w:t xml:space="preserve">    show monika at f43 zorder 2</w:t>
      </w:r>
    </w:p>
    <w:p w:rsidR="00000000" w:rsidDel="00000000" w:rsidP="00000000" w:rsidRDefault="00000000" w:rsidRPr="00000000" w14:paraId="00000688">
      <w:pPr>
        <w:pageBreakBefore w:val="0"/>
        <w:rPr/>
      </w:pPr>
      <w:r w:rsidDel="00000000" w:rsidR="00000000" w:rsidRPr="00000000">
        <w:rPr>
          <w:rtl w:val="0"/>
        </w:rPr>
        <w:t xml:space="preserve">    m 5a "Regardless, we're going bowling tomorrow."</w:t>
      </w:r>
    </w:p>
    <w:p w:rsidR="00000000" w:rsidDel="00000000" w:rsidP="00000000" w:rsidRDefault="00000000" w:rsidRPr="00000000" w14:paraId="00000689">
      <w:pPr>
        <w:pageBreakBefore w:val="0"/>
        <w:rPr/>
      </w:pPr>
      <w:r w:rsidDel="00000000" w:rsidR="00000000" w:rsidRPr="00000000">
        <w:rPr>
          <w:rtl w:val="0"/>
        </w:rPr>
        <w:t xml:space="preserve">    show monika 1a at t43 zorder 2</w:t>
      </w:r>
    </w:p>
    <w:p w:rsidR="00000000" w:rsidDel="00000000" w:rsidP="00000000" w:rsidRDefault="00000000" w:rsidRPr="00000000" w14:paraId="0000068A">
      <w:pPr>
        <w:pageBreakBefore w:val="0"/>
        <w:rPr/>
      </w:pPr>
      <w:r w:rsidDel="00000000" w:rsidR="00000000" w:rsidRPr="00000000">
        <w:rPr>
          <w:rtl w:val="0"/>
        </w:rPr>
        <w:t xml:space="preserve">    "Monika pulls the brakes on my train of thought."</w:t>
      </w:r>
    </w:p>
    <w:p w:rsidR="00000000" w:rsidDel="00000000" w:rsidP="00000000" w:rsidRDefault="00000000" w:rsidRPr="00000000" w14:paraId="0000068B">
      <w:pPr>
        <w:pageBreakBefore w:val="0"/>
        <w:rPr/>
      </w:pPr>
      <w:r w:rsidDel="00000000" w:rsidR="00000000" w:rsidRPr="00000000">
        <w:rPr>
          <w:rtl w:val="0"/>
        </w:rPr>
        <w:t xml:space="preserve">    show natsuki at f41 zorder 2</w:t>
      </w:r>
    </w:p>
    <w:p w:rsidR="00000000" w:rsidDel="00000000" w:rsidP="00000000" w:rsidRDefault="00000000" w:rsidRPr="00000000" w14:paraId="0000068C">
      <w:pPr>
        <w:pageBreakBefore w:val="0"/>
        <w:rPr/>
      </w:pPr>
      <w:r w:rsidDel="00000000" w:rsidR="00000000" w:rsidRPr="00000000">
        <w:rPr>
          <w:rtl w:val="0"/>
        </w:rPr>
        <w:t xml:space="preserve">    n 4f "Hey! You may have gotten these two on board, but I’m not convinced!"</w:t>
      </w:r>
    </w:p>
    <w:p w:rsidR="00000000" w:rsidDel="00000000" w:rsidP="00000000" w:rsidRDefault="00000000" w:rsidRPr="00000000" w14:paraId="0000068D">
      <w:pPr>
        <w:pageBreakBefore w:val="0"/>
        <w:rPr/>
      </w:pPr>
      <w:r w:rsidDel="00000000" w:rsidR="00000000" w:rsidRPr="00000000">
        <w:rPr>
          <w:rtl w:val="0"/>
        </w:rPr>
        <w:t xml:space="preserve">    show natsuki at t41 zorder 2</w:t>
      </w:r>
    </w:p>
    <w:p w:rsidR="00000000" w:rsidDel="00000000" w:rsidP="00000000" w:rsidRDefault="00000000" w:rsidRPr="00000000" w14:paraId="0000068E">
      <w:pPr>
        <w:pageBreakBefore w:val="0"/>
        <w:rPr/>
      </w:pPr>
      <w:r w:rsidDel="00000000" w:rsidR="00000000" w:rsidRPr="00000000">
        <w:rPr>
          <w:rtl w:val="0"/>
        </w:rPr>
        <w:t xml:space="preserve">    show yuri at f44 zorder 2</w:t>
      </w:r>
    </w:p>
    <w:p w:rsidR="00000000" w:rsidDel="00000000" w:rsidP="00000000" w:rsidRDefault="00000000" w:rsidRPr="00000000" w14:paraId="0000068F">
      <w:pPr>
        <w:pageBreakBefore w:val="0"/>
        <w:rPr/>
      </w:pPr>
      <w:r w:rsidDel="00000000" w:rsidR="00000000" w:rsidRPr="00000000">
        <w:rPr>
          <w:rtl w:val="0"/>
        </w:rPr>
        <w:t xml:space="preserve">    y 3p "Neither am I!” </w:t>
        <w:br w:type="textWrapping"/>
        <w:t xml:space="preserve">    y “At least let me mentally prepare before taking on something so daunting!"</w:t>
      </w:r>
    </w:p>
    <w:p w:rsidR="00000000" w:rsidDel="00000000" w:rsidP="00000000" w:rsidRDefault="00000000" w:rsidRPr="00000000" w14:paraId="00000690">
      <w:pPr>
        <w:pageBreakBefore w:val="0"/>
        <w:rPr/>
      </w:pPr>
      <w:r w:rsidDel="00000000" w:rsidR="00000000" w:rsidRPr="00000000">
        <w:rPr>
          <w:rtl w:val="0"/>
        </w:rPr>
        <w:t xml:space="preserve">    show yuri at t44 zorder 2</w:t>
      </w:r>
    </w:p>
    <w:p w:rsidR="00000000" w:rsidDel="00000000" w:rsidP="00000000" w:rsidRDefault="00000000" w:rsidRPr="00000000" w14:paraId="00000691">
      <w:pPr>
        <w:pageBreakBefore w:val="0"/>
        <w:rPr/>
      </w:pPr>
      <w:r w:rsidDel="00000000" w:rsidR="00000000" w:rsidRPr="00000000">
        <w:rPr>
          <w:rtl w:val="0"/>
        </w:rPr>
        <w:t xml:space="preserve">    show monika at f43 zorder 2</w:t>
      </w:r>
    </w:p>
    <w:p w:rsidR="00000000" w:rsidDel="00000000" w:rsidP="00000000" w:rsidRDefault="00000000" w:rsidRPr="00000000" w14:paraId="00000692">
      <w:pPr>
        <w:pageBreakBefore w:val="0"/>
        <w:rPr/>
      </w:pPr>
      <w:r w:rsidDel="00000000" w:rsidR="00000000" w:rsidRPr="00000000">
        <w:rPr>
          <w:rtl w:val="0"/>
        </w:rPr>
        <w:t xml:space="preserve">    m 5a "Daunting? Yuri, come on. You’ve breezed through final exams more stressful than a game of bowling."</w:t>
      </w:r>
    </w:p>
    <w:p w:rsidR="00000000" w:rsidDel="00000000" w:rsidP="00000000" w:rsidRDefault="00000000" w:rsidRPr="00000000" w14:paraId="00000693">
      <w:pPr>
        <w:pageBreakBefore w:val="0"/>
        <w:rPr/>
      </w:pPr>
      <w:r w:rsidDel="00000000" w:rsidR="00000000" w:rsidRPr="00000000">
        <w:rPr>
          <w:rtl w:val="0"/>
        </w:rPr>
        <w:t xml:space="preserve">    show monika 1a at t43 zorder 2</w:t>
      </w:r>
    </w:p>
    <w:p w:rsidR="00000000" w:rsidDel="00000000" w:rsidP="00000000" w:rsidRDefault="00000000" w:rsidRPr="00000000" w14:paraId="00000694">
      <w:pPr>
        <w:pageBreakBefore w:val="0"/>
        <w:rPr/>
      </w:pPr>
      <w:r w:rsidDel="00000000" w:rsidR="00000000" w:rsidRPr="00000000">
        <w:rPr>
          <w:rtl w:val="0"/>
        </w:rPr>
        <w:t xml:space="preserve">    show sayori at f42 zorder 2</w:t>
      </w:r>
    </w:p>
    <w:p w:rsidR="00000000" w:rsidDel="00000000" w:rsidP="00000000" w:rsidRDefault="00000000" w:rsidRPr="00000000" w14:paraId="00000695">
      <w:pPr>
        <w:pageBreakBefore w:val="0"/>
        <w:rPr/>
      </w:pPr>
      <w:r w:rsidDel="00000000" w:rsidR="00000000" w:rsidRPr="00000000">
        <w:rPr>
          <w:rtl w:val="0"/>
        </w:rPr>
        <w:t xml:space="preserve">    s 4h "I dunno, Monika. Some people just aren’t comfortable with competitive games like that."</w:t>
      </w:r>
    </w:p>
    <w:p w:rsidR="00000000" w:rsidDel="00000000" w:rsidP="00000000" w:rsidRDefault="00000000" w:rsidRPr="00000000" w14:paraId="00000696">
      <w:pPr>
        <w:pageBreakBefore w:val="0"/>
        <w:rPr/>
      </w:pPr>
      <w:r w:rsidDel="00000000" w:rsidR="00000000" w:rsidRPr="00000000">
        <w:rPr>
          <w:rtl w:val="0"/>
        </w:rPr>
        <w:t xml:space="preserve">    show sayori 4i at t42 zorder 2</w:t>
      </w:r>
    </w:p>
    <w:p w:rsidR="00000000" w:rsidDel="00000000" w:rsidP="00000000" w:rsidRDefault="00000000" w:rsidRPr="00000000" w14:paraId="00000697">
      <w:pPr>
        <w:pageBreakBefore w:val="0"/>
        <w:rPr/>
      </w:pPr>
      <w:r w:rsidDel="00000000" w:rsidR="00000000" w:rsidRPr="00000000">
        <w:rPr>
          <w:rtl w:val="0"/>
        </w:rPr>
        <w:t xml:space="preserve">    show monika at f43 zorder 2</w:t>
      </w:r>
    </w:p>
    <w:p w:rsidR="00000000" w:rsidDel="00000000" w:rsidP="00000000" w:rsidRDefault="00000000" w:rsidRPr="00000000" w14:paraId="00000698">
      <w:pPr>
        <w:pageBreakBefore w:val="0"/>
        <w:rPr/>
      </w:pPr>
      <w:r w:rsidDel="00000000" w:rsidR="00000000" w:rsidRPr="00000000">
        <w:rPr>
          <w:rtl w:val="0"/>
        </w:rPr>
        <w:t xml:space="preserve">    m 3a "Which makes it even more important that we all do this, all five of us. That way, we don’t have to be afraid of how well we do!"</w:t>
      </w:r>
    </w:p>
    <w:p w:rsidR="00000000" w:rsidDel="00000000" w:rsidP="00000000" w:rsidRDefault="00000000" w:rsidRPr="00000000" w14:paraId="00000699">
      <w:pPr>
        <w:pageBreakBefore w:val="0"/>
        <w:rPr/>
      </w:pPr>
      <w:r w:rsidDel="00000000" w:rsidR="00000000" w:rsidRPr="00000000">
        <w:rPr>
          <w:rtl w:val="0"/>
        </w:rPr>
        <w:t xml:space="preserve">    show monika at t43 zorder 2</w:t>
      </w:r>
    </w:p>
    <w:p w:rsidR="00000000" w:rsidDel="00000000" w:rsidP="00000000" w:rsidRDefault="00000000" w:rsidRPr="00000000" w14:paraId="0000069A">
      <w:pPr>
        <w:pageBreakBefore w:val="0"/>
        <w:rPr/>
      </w:pPr>
      <w:r w:rsidDel="00000000" w:rsidR="00000000" w:rsidRPr="00000000">
        <w:rPr>
          <w:rtl w:val="0"/>
        </w:rPr>
        <w:t xml:space="preserve">    show yuri at f44 zorder 2</w:t>
      </w:r>
    </w:p>
    <w:p w:rsidR="00000000" w:rsidDel="00000000" w:rsidP="00000000" w:rsidRDefault="00000000" w:rsidRPr="00000000" w14:paraId="0000069B">
      <w:pPr>
        <w:pageBreakBefore w:val="0"/>
        <w:rPr/>
      </w:pPr>
      <w:r w:rsidDel="00000000" w:rsidR="00000000" w:rsidRPr="00000000">
        <w:rPr>
          <w:rtl w:val="0"/>
        </w:rPr>
        <w:t xml:space="preserve">    y 3n "W-What are you saying?!"</w:t>
      </w:r>
    </w:p>
    <w:p w:rsidR="00000000" w:rsidDel="00000000" w:rsidP="00000000" w:rsidRDefault="00000000" w:rsidRPr="00000000" w14:paraId="0000069C">
      <w:pPr>
        <w:pageBreakBefore w:val="0"/>
        <w:rPr/>
      </w:pPr>
      <w:r w:rsidDel="00000000" w:rsidR="00000000" w:rsidRPr="00000000">
        <w:rPr>
          <w:rtl w:val="0"/>
        </w:rPr>
        <w:t xml:space="preserve">    show yuri at t44 zorder 2</w:t>
      </w:r>
    </w:p>
    <w:p w:rsidR="00000000" w:rsidDel="00000000" w:rsidP="00000000" w:rsidRDefault="00000000" w:rsidRPr="00000000" w14:paraId="0000069D">
      <w:pPr>
        <w:pageBreakBefore w:val="0"/>
        <w:rPr/>
      </w:pPr>
      <w:r w:rsidDel="00000000" w:rsidR="00000000" w:rsidRPr="00000000">
        <w:rPr>
          <w:rtl w:val="0"/>
        </w:rPr>
        <w:t xml:space="preserve">    show monika at f43 zorder 2</w:t>
      </w:r>
    </w:p>
    <w:p w:rsidR="00000000" w:rsidDel="00000000" w:rsidP="00000000" w:rsidRDefault="00000000" w:rsidRPr="00000000" w14:paraId="0000069E">
      <w:pPr>
        <w:pageBreakBefore w:val="0"/>
        <w:rPr/>
      </w:pPr>
      <w:r w:rsidDel="00000000" w:rsidR="00000000" w:rsidRPr="00000000">
        <w:rPr>
          <w:rtl w:val="0"/>
        </w:rPr>
        <w:t xml:space="preserve">    m 4a "If you're afraid to do something fun, you should overcome that fear and have fun!"</w:t>
      </w:r>
    </w:p>
    <w:p w:rsidR="00000000" w:rsidDel="00000000" w:rsidP="00000000" w:rsidRDefault="00000000" w:rsidRPr="00000000" w14:paraId="0000069F">
      <w:pPr>
        <w:pageBreakBefore w:val="0"/>
        <w:rPr/>
      </w:pPr>
      <w:r w:rsidDel="00000000" w:rsidR="00000000" w:rsidRPr="00000000">
        <w:rPr>
          <w:rtl w:val="0"/>
        </w:rPr>
        <w:t xml:space="preserve">    show monika at t43 zorder 2</w:t>
      </w:r>
    </w:p>
    <w:p w:rsidR="00000000" w:rsidDel="00000000" w:rsidP="00000000" w:rsidRDefault="00000000" w:rsidRPr="00000000" w14:paraId="000006A0">
      <w:pPr>
        <w:pageBreakBefore w:val="0"/>
        <w:rPr/>
      </w:pPr>
      <w:r w:rsidDel="00000000" w:rsidR="00000000" w:rsidRPr="00000000">
        <w:rPr>
          <w:rtl w:val="0"/>
        </w:rPr>
        <w:t xml:space="preserve">    show yuri at f44 zorder 2</w:t>
      </w:r>
    </w:p>
    <w:p w:rsidR="00000000" w:rsidDel="00000000" w:rsidP="00000000" w:rsidRDefault="00000000" w:rsidRPr="00000000" w14:paraId="000006A1">
      <w:pPr>
        <w:pageBreakBefore w:val="0"/>
        <w:rPr/>
      </w:pPr>
      <w:r w:rsidDel="00000000" w:rsidR="00000000" w:rsidRPr="00000000">
        <w:rPr>
          <w:rtl w:val="0"/>
        </w:rPr>
        <w:t xml:space="preserve">    y 2r "Monika! That is the most ridiculous, arrog-{nw}"</w:t>
      </w:r>
    </w:p>
    <w:p w:rsidR="00000000" w:rsidDel="00000000" w:rsidP="00000000" w:rsidRDefault="00000000" w:rsidRPr="00000000" w14:paraId="000006A2">
      <w:pPr>
        <w:pageBreakBefore w:val="0"/>
        <w:rPr/>
      </w:pPr>
      <w:r w:rsidDel="00000000" w:rsidR="00000000" w:rsidRPr="00000000">
        <w:rPr>
          <w:rtl w:val="0"/>
        </w:rPr>
        <w:t xml:space="preserve">    show yuri 3r at t44 zorder 2</w:t>
      </w:r>
    </w:p>
    <w:p w:rsidR="00000000" w:rsidDel="00000000" w:rsidP="00000000" w:rsidRDefault="00000000" w:rsidRPr="00000000" w14:paraId="000006A3">
      <w:pPr>
        <w:pageBreakBefore w:val="0"/>
        <w:rPr/>
      </w:pPr>
      <w:r w:rsidDel="00000000" w:rsidR="00000000" w:rsidRPr="00000000">
        <w:rPr>
          <w:rtl w:val="0"/>
        </w:rPr>
        <w:t xml:space="preserve">    show monika at f43 zorder 2</w:t>
      </w:r>
    </w:p>
    <w:p w:rsidR="00000000" w:rsidDel="00000000" w:rsidP="00000000" w:rsidRDefault="00000000" w:rsidRPr="00000000" w14:paraId="000006A4">
      <w:pPr>
        <w:pageBreakBefore w:val="0"/>
        <w:rPr/>
      </w:pPr>
      <w:r w:rsidDel="00000000" w:rsidR="00000000" w:rsidRPr="00000000">
        <w:rPr>
          <w:rtl w:val="0"/>
        </w:rPr>
        <w:t xml:space="preserve">    m 3a "Then it's settled!"</w:t>
      </w:r>
    </w:p>
    <w:p w:rsidR="00000000" w:rsidDel="00000000" w:rsidP="00000000" w:rsidRDefault="00000000" w:rsidRPr="00000000" w14:paraId="000006A5">
      <w:pPr>
        <w:pageBreakBefore w:val="0"/>
        <w:rPr/>
      </w:pPr>
      <w:r w:rsidDel="00000000" w:rsidR="00000000" w:rsidRPr="00000000">
        <w:rPr>
          <w:rtl w:val="0"/>
        </w:rPr>
        <w:t xml:space="preserve">    "Monika explains the details of where we'll meet up and at what time."</w:t>
      </w:r>
    </w:p>
    <w:p w:rsidR="00000000" w:rsidDel="00000000" w:rsidP="00000000" w:rsidRDefault="00000000" w:rsidRPr="00000000" w14:paraId="000006A6">
      <w:pPr>
        <w:pageBreakBefore w:val="0"/>
        <w:rPr/>
      </w:pPr>
      <w:r w:rsidDel="00000000" w:rsidR="00000000" w:rsidRPr="00000000">
        <w:rPr>
          <w:rtl w:val="0"/>
        </w:rPr>
        <w:t xml:space="preserve">    show monika 1a at t43 zorder 2</w:t>
      </w:r>
    </w:p>
    <w:p w:rsidR="00000000" w:rsidDel="00000000" w:rsidP="00000000" w:rsidRDefault="00000000" w:rsidRPr="00000000" w14:paraId="000006A7">
      <w:pPr>
        <w:pageBreakBefore w:val="0"/>
        <w:rPr/>
      </w:pPr>
      <w:r w:rsidDel="00000000" w:rsidR="00000000" w:rsidRPr="00000000">
        <w:rPr>
          <w:rtl w:val="0"/>
        </w:rPr>
        <w:t xml:space="preserve">    "It’s a bit strange how pushy she’s being about this."</w:t>
      </w:r>
    </w:p>
    <w:p w:rsidR="00000000" w:rsidDel="00000000" w:rsidP="00000000" w:rsidRDefault="00000000" w:rsidRPr="00000000" w14:paraId="000006A8">
      <w:pPr>
        <w:pageBreakBefore w:val="0"/>
        <w:rPr/>
      </w:pPr>
      <w:r w:rsidDel="00000000" w:rsidR="00000000" w:rsidRPr="00000000">
        <w:rPr>
          <w:rtl w:val="0"/>
        </w:rPr>
        <w:t xml:space="preserve">    "Why Bowling of all things… for a {i}literature{/i} club?"</w:t>
      </w:r>
    </w:p>
    <w:p w:rsidR="00000000" w:rsidDel="00000000" w:rsidP="00000000" w:rsidRDefault="00000000" w:rsidRPr="00000000" w14:paraId="000006A9">
      <w:pPr>
        <w:pageBreakBefore w:val="0"/>
        <w:rPr/>
      </w:pPr>
      <w:r w:rsidDel="00000000" w:rsidR="00000000" w:rsidRPr="00000000">
        <w:rPr>
          <w:rtl w:val="0"/>
        </w:rPr>
        <w:t xml:space="preserve">    show monika at thide zorder 1</w:t>
      </w:r>
    </w:p>
    <w:p w:rsidR="00000000" w:rsidDel="00000000" w:rsidP="00000000" w:rsidRDefault="00000000" w:rsidRPr="00000000" w14:paraId="000006AA">
      <w:pPr>
        <w:pageBreakBefore w:val="0"/>
        <w:rPr/>
      </w:pPr>
      <w:r w:rsidDel="00000000" w:rsidR="00000000" w:rsidRPr="00000000">
        <w:rPr>
          <w:rtl w:val="0"/>
        </w:rPr>
        <w:t xml:space="preserve">    hide monika</w:t>
      </w:r>
    </w:p>
    <w:p w:rsidR="00000000" w:rsidDel="00000000" w:rsidP="00000000" w:rsidRDefault="00000000" w:rsidRPr="00000000" w14:paraId="000006AB">
      <w:pPr>
        <w:pageBreakBefore w:val="0"/>
        <w:rPr/>
      </w:pPr>
      <w:r w:rsidDel="00000000" w:rsidR="00000000" w:rsidRPr="00000000">
        <w:rPr>
          <w:rtl w:val="0"/>
        </w:rPr>
        <w:t xml:space="preserve">    show natsuki 2f at t31 zorder 2</w:t>
      </w:r>
    </w:p>
    <w:p w:rsidR="00000000" w:rsidDel="00000000" w:rsidP="00000000" w:rsidRDefault="00000000" w:rsidRPr="00000000" w14:paraId="000006AC">
      <w:pPr>
        <w:pageBreakBefore w:val="0"/>
        <w:rPr/>
      </w:pPr>
      <w:r w:rsidDel="00000000" w:rsidR="00000000" w:rsidRPr="00000000">
        <w:rPr>
          <w:rtl w:val="0"/>
        </w:rPr>
        <w:t xml:space="preserve">    show sayori at t32 zorder 2</w:t>
      </w:r>
    </w:p>
    <w:p w:rsidR="00000000" w:rsidDel="00000000" w:rsidP="00000000" w:rsidRDefault="00000000" w:rsidRPr="00000000" w14:paraId="000006AD">
      <w:pPr>
        <w:pageBreakBefore w:val="0"/>
        <w:rPr/>
      </w:pPr>
      <w:r w:rsidDel="00000000" w:rsidR="00000000" w:rsidRPr="00000000">
        <w:rPr>
          <w:rtl w:val="0"/>
        </w:rPr>
        <w:t xml:space="preserve">    show yuri 2r at t33 zorder 2</w:t>
      </w:r>
    </w:p>
    <w:p w:rsidR="00000000" w:rsidDel="00000000" w:rsidP="00000000" w:rsidRDefault="00000000" w:rsidRPr="00000000" w14:paraId="000006AE">
      <w:pPr>
        <w:pageBreakBefore w:val="0"/>
        <w:rPr/>
      </w:pPr>
      <w:r w:rsidDel="00000000" w:rsidR="00000000" w:rsidRPr="00000000">
        <w:rPr>
          <w:rtl w:val="0"/>
        </w:rPr>
        <w:t xml:space="preserve">    "Everything I just witnessed went by so quick, I don’t even think I remember all the questions I had."</w:t>
      </w:r>
    </w:p>
    <w:p w:rsidR="00000000" w:rsidDel="00000000" w:rsidP="00000000" w:rsidRDefault="00000000" w:rsidRPr="00000000" w14:paraId="000006AF">
      <w:pPr>
        <w:pageBreakBefore w:val="0"/>
        <w:rPr/>
      </w:pPr>
      <w:r w:rsidDel="00000000" w:rsidR="00000000" w:rsidRPr="00000000">
        <w:rPr>
          <w:rtl w:val="0"/>
        </w:rPr>
        <w:t xml:space="preserve">    "I guess I shouldn’t expel too much mental energy worrying about it."</w:t>
      </w:r>
    </w:p>
    <w:p w:rsidR="00000000" w:rsidDel="00000000" w:rsidP="00000000" w:rsidRDefault="00000000" w:rsidRPr="00000000" w14:paraId="000006B0">
      <w:pPr>
        <w:pageBreakBefore w:val="0"/>
        <w:rPr/>
      </w:pPr>
      <w:r w:rsidDel="00000000" w:rsidR="00000000" w:rsidRPr="00000000">
        <w:rPr>
          <w:rtl w:val="0"/>
        </w:rPr>
        <w:t xml:space="preserve">    show sayori at thide zorder 1</w:t>
      </w:r>
    </w:p>
    <w:p w:rsidR="00000000" w:rsidDel="00000000" w:rsidP="00000000" w:rsidRDefault="00000000" w:rsidRPr="00000000" w14:paraId="000006B1">
      <w:pPr>
        <w:pageBreakBefore w:val="0"/>
        <w:rPr/>
      </w:pPr>
      <w:r w:rsidDel="00000000" w:rsidR="00000000" w:rsidRPr="00000000">
        <w:rPr>
          <w:rtl w:val="0"/>
        </w:rPr>
        <w:t xml:space="preserve">    hide sayori</w:t>
      </w:r>
    </w:p>
    <w:p w:rsidR="00000000" w:rsidDel="00000000" w:rsidP="00000000" w:rsidRDefault="00000000" w:rsidRPr="00000000" w14:paraId="000006B2">
      <w:pPr>
        <w:pageBreakBefore w:val="0"/>
        <w:rPr/>
      </w:pPr>
      <w:r w:rsidDel="00000000" w:rsidR="00000000" w:rsidRPr="00000000">
        <w:rPr>
          <w:rtl w:val="0"/>
        </w:rPr>
        <w:t xml:space="preserve">    show natsuki 1r at t21 zorder 2</w:t>
      </w:r>
    </w:p>
    <w:p w:rsidR="00000000" w:rsidDel="00000000" w:rsidP="00000000" w:rsidRDefault="00000000" w:rsidRPr="00000000" w14:paraId="000006B3">
      <w:pPr>
        <w:pageBreakBefore w:val="0"/>
        <w:rPr/>
      </w:pPr>
      <w:r w:rsidDel="00000000" w:rsidR="00000000" w:rsidRPr="00000000">
        <w:rPr>
          <w:rtl w:val="0"/>
        </w:rPr>
        <w:t xml:space="preserve">    show yuri 1o at t22 zorder 2</w:t>
      </w:r>
    </w:p>
    <w:p w:rsidR="00000000" w:rsidDel="00000000" w:rsidP="00000000" w:rsidRDefault="00000000" w:rsidRPr="00000000" w14:paraId="000006B4">
      <w:pPr>
        <w:pageBreakBefore w:val="0"/>
        <w:rPr/>
      </w:pPr>
      <w:r w:rsidDel="00000000" w:rsidR="00000000" w:rsidRPr="00000000">
        <w:rPr>
          <w:rtl w:val="0"/>
        </w:rPr>
        <w:t xml:space="preserve">    "Besides, I’m probably just in a paranoid mental state, cuz of what me and Yuri just finished reading."</w:t>
      </w:r>
    </w:p>
    <w:p w:rsidR="00000000" w:rsidDel="00000000" w:rsidP="00000000" w:rsidRDefault="00000000" w:rsidRPr="00000000" w14:paraId="000006B5">
      <w:pPr>
        <w:pageBreakBefore w:val="0"/>
        <w:rPr/>
      </w:pPr>
      <w:r w:rsidDel="00000000" w:rsidR="00000000" w:rsidRPr="00000000">
        <w:rPr>
          <w:rtl w:val="0"/>
        </w:rPr>
        <w:t xml:space="preserve">    "I realize Sayori and Monika have already left, before the rest of us could continue questioning them."</w:t>
      </w:r>
    </w:p>
    <w:p w:rsidR="00000000" w:rsidDel="00000000" w:rsidP="00000000" w:rsidRDefault="00000000" w:rsidRPr="00000000" w14:paraId="000006B6">
      <w:pPr>
        <w:pageBreakBefore w:val="0"/>
        <w:rPr/>
      </w:pPr>
      <w:r w:rsidDel="00000000" w:rsidR="00000000" w:rsidRPr="00000000">
        <w:rPr>
          <w:rtl w:val="0"/>
        </w:rPr>
        <w:t xml:space="preserve">    "I guess it’s settled. Bowling, tomorrow..."</w:t>
        <w:br w:type="textWrapping"/>
        <w:t xml:space="preserve">    n “Could have at least offered laser tag instead…”</w:t>
        <w:br w:type="textWrapping"/>
        <w:t xml:space="preserve">    show natsuki at thide zorder 1</w:t>
      </w:r>
    </w:p>
    <w:p w:rsidR="00000000" w:rsidDel="00000000" w:rsidP="00000000" w:rsidRDefault="00000000" w:rsidRPr="00000000" w14:paraId="000006B7">
      <w:pPr>
        <w:pageBreakBefore w:val="0"/>
        <w:rPr/>
      </w:pPr>
      <w:r w:rsidDel="00000000" w:rsidR="00000000" w:rsidRPr="00000000">
        <w:rPr>
          <w:rtl w:val="0"/>
        </w:rPr>
        <w:t xml:space="preserve">    hide natsuki</w:t>
      </w:r>
    </w:p>
    <w:p w:rsidR="00000000" w:rsidDel="00000000" w:rsidP="00000000" w:rsidRDefault="00000000" w:rsidRPr="00000000" w14:paraId="000006B8">
      <w:pPr>
        <w:pageBreakBefore w:val="0"/>
        <w:rPr/>
      </w:pPr>
      <w:r w:rsidDel="00000000" w:rsidR="00000000" w:rsidRPr="00000000">
        <w:rPr>
          <w:rtl w:val="0"/>
        </w:rPr>
        <w:t xml:space="preserve">    show yuri at t11 zorder 2</w:t>
      </w:r>
    </w:p>
    <w:p w:rsidR="00000000" w:rsidDel="00000000" w:rsidP="00000000" w:rsidRDefault="00000000" w:rsidRPr="00000000" w14:paraId="000006B9">
      <w:pPr>
        <w:pageBreakBefore w:val="0"/>
        <w:rPr/>
      </w:pPr>
      <w:r w:rsidDel="00000000" w:rsidR="00000000" w:rsidRPr="00000000">
        <w:rPr>
          <w:rtl w:val="0"/>
        </w:rPr>
        <w:t xml:space="preserve">    "Natsuki leaves, clearly frustrated. Wouldn’t have pinned her down for that, but I guess you learn something new every day."</w:t>
      </w:r>
    </w:p>
    <w:p w:rsidR="00000000" w:rsidDel="00000000" w:rsidP="00000000" w:rsidRDefault="00000000" w:rsidRPr="00000000" w14:paraId="000006BA">
      <w:pPr>
        <w:pageBreakBefore w:val="0"/>
        <w:rPr/>
      </w:pPr>
      <w:r w:rsidDel="00000000" w:rsidR="00000000" w:rsidRPr="00000000">
        <w:rPr>
          <w:rtl w:val="0"/>
        </w:rPr>
        <w:t xml:space="preserve">    show yuri at thide zorder 1</w:t>
      </w:r>
    </w:p>
    <w:p w:rsidR="00000000" w:rsidDel="00000000" w:rsidP="00000000" w:rsidRDefault="00000000" w:rsidRPr="00000000" w14:paraId="000006BB">
      <w:pPr>
        <w:pageBreakBefore w:val="0"/>
        <w:rPr/>
      </w:pPr>
      <w:r w:rsidDel="00000000" w:rsidR="00000000" w:rsidRPr="00000000">
        <w:rPr>
          <w:rtl w:val="0"/>
        </w:rPr>
        <w:t xml:space="preserve">    hide yuri</w:t>
      </w:r>
    </w:p>
    <w:p w:rsidR="00000000" w:rsidDel="00000000" w:rsidP="00000000" w:rsidRDefault="00000000" w:rsidRPr="00000000" w14:paraId="000006BC">
      <w:pPr>
        <w:pageBreakBefore w:val="0"/>
        <w:rPr/>
      </w:pPr>
      <w:r w:rsidDel="00000000" w:rsidR="00000000" w:rsidRPr="00000000">
        <w:rPr>
          <w:rtl w:val="0"/>
        </w:rPr>
        <w:t xml:space="preserve">    "Yuri is still processing the information. She sits at her desk dumbfounded."</w:t>
      </w:r>
    </w:p>
    <w:p w:rsidR="00000000" w:rsidDel="00000000" w:rsidP="00000000" w:rsidRDefault="00000000" w:rsidRPr="00000000" w14:paraId="000006BD">
      <w:pPr>
        <w:pageBreakBefore w:val="0"/>
        <w:rPr/>
      </w:pPr>
      <w:r w:rsidDel="00000000" w:rsidR="00000000" w:rsidRPr="00000000">
        <w:rPr>
          <w:rtl w:val="0"/>
        </w:rPr>
        <w:t xml:space="preserve">    "I stay behind as well, but for some reason I don’t find myself moving next to her.” </w:t>
        <w:br w:type="textWrapping"/>
        <w:t xml:space="preserve">    “I guess I don’t know what I could say.” </w:t>
        <w:br w:type="textWrapping"/>
        <w:t xml:space="preserve">    “Still, I’m only here because she is."</w:t>
      </w:r>
    </w:p>
    <w:p w:rsidR="00000000" w:rsidDel="00000000" w:rsidP="00000000" w:rsidRDefault="00000000" w:rsidRPr="00000000" w14:paraId="000006BE">
      <w:pPr>
        <w:pageBreakBefore w:val="0"/>
        <w:rPr/>
      </w:pPr>
      <w:r w:rsidDel="00000000" w:rsidR="00000000" w:rsidRPr="00000000">
        <w:rPr>
          <w:rtl w:val="0"/>
        </w:rPr>
        <w:t xml:space="preserve">    "Perhaps I just feel like she'll need someone to vent to once she processes the situation."</w:t>
      </w:r>
    </w:p>
    <w:p w:rsidR="00000000" w:rsidDel="00000000" w:rsidP="00000000" w:rsidRDefault="00000000" w:rsidRPr="00000000" w14:paraId="000006BF">
      <w:pPr>
        <w:pageBreakBefore w:val="0"/>
        <w:rPr/>
      </w:pPr>
      <w:r w:rsidDel="00000000" w:rsidR="00000000" w:rsidRPr="00000000">
        <w:rPr>
          <w:rtl w:val="0"/>
        </w:rPr>
        <w:t xml:space="preserve">    scene bg club_day</w:t>
      </w:r>
    </w:p>
    <w:p w:rsidR="00000000" w:rsidDel="00000000" w:rsidP="00000000" w:rsidRDefault="00000000" w:rsidRPr="00000000" w14:paraId="000006C0">
      <w:pPr>
        <w:pageBreakBefore w:val="0"/>
        <w:rPr/>
      </w:pPr>
      <w:r w:rsidDel="00000000" w:rsidR="00000000" w:rsidRPr="00000000">
        <w:rPr>
          <w:rtl w:val="0"/>
        </w:rPr>
        <w:t xml:space="preserve">    with wipeleft_scene</w:t>
      </w:r>
    </w:p>
    <w:p w:rsidR="00000000" w:rsidDel="00000000" w:rsidP="00000000" w:rsidRDefault="00000000" w:rsidRPr="00000000" w14:paraId="000006C1">
      <w:pPr>
        <w:pageBreakBefore w:val="0"/>
        <w:rPr/>
      </w:pPr>
      <w:r w:rsidDel="00000000" w:rsidR="00000000" w:rsidRPr="00000000">
        <w:rPr>
          <w:rtl w:val="0"/>
        </w:rPr>
        <w:t xml:space="preserve">    "A few minutes pass."</w:t>
      </w:r>
    </w:p>
    <w:p w:rsidR="00000000" w:rsidDel="00000000" w:rsidP="00000000" w:rsidRDefault="00000000" w:rsidRPr="00000000" w14:paraId="000006C2">
      <w:pPr>
        <w:pageBreakBefore w:val="0"/>
        <w:rPr/>
      </w:pPr>
      <w:r w:rsidDel="00000000" w:rsidR="00000000" w:rsidRPr="00000000">
        <w:rPr>
          <w:rtl w:val="0"/>
        </w:rPr>
        <w:t xml:space="preserve">    show yuri 1g at t11 zorder 2</w:t>
      </w:r>
    </w:p>
    <w:p w:rsidR="00000000" w:rsidDel="00000000" w:rsidP="00000000" w:rsidRDefault="00000000" w:rsidRPr="00000000" w14:paraId="000006C3">
      <w:pPr>
        <w:pageBreakBefore w:val="0"/>
        <w:rPr/>
      </w:pPr>
      <w:r w:rsidDel="00000000" w:rsidR="00000000" w:rsidRPr="00000000">
        <w:rPr>
          <w:rtl w:val="0"/>
        </w:rPr>
        <w:t xml:space="preserve">    "Yuri finally stands up, takes her things with her, and wordlessly walks out."</w:t>
      </w:r>
    </w:p>
    <w:p w:rsidR="00000000" w:rsidDel="00000000" w:rsidP="00000000" w:rsidRDefault="00000000" w:rsidRPr="00000000" w14:paraId="000006C4">
      <w:pPr>
        <w:pageBreakBefore w:val="0"/>
        <w:rPr/>
      </w:pPr>
      <w:r w:rsidDel="00000000" w:rsidR="00000000" w:rsidRPr="00000000">
        <w:rPr>
          <w:rtl w:val="0"/>
        </w:rPr>
        <w:t xml:space="preserve">    "I follow."</w:t>
      </w:r>
    </w:p>
    <w:p w:rsidR="00000000" w:rsidDel="00000000" w:rsidP="00000000" w:rsidRDefault="00000000" w:rsidRPr="00000000" w14:paraId="000006C5">
      <w:pPr>
        <w:pageBreakBefore w:val="0"/>
        <w:rPr/>
      </w:pPr>
      <w:r w:rsidDel="00000000" w:rsidR="00000000" w:rsidRPr="00000000">
        <w:rPr>
          <w:rtl w:val="0"/>
        </w:rPr>
        <w:t xml:space="preserve">    scene bg corridor</w:t>
      </w:r>
    </w:p>
    <w:p w:rsidR="00000000" w:rsidDel="00000000" w:rsidP="00000000" w:rsidRDefault="00000000" w:rsidRPr="00000000" w14:paraId="000006C6">
      <w:pPr>
        <w:pageBreakBefore w:val="0"/>
        <w:rPr/>
      </w:pPr>
      <w:r w:rsidDel="00000000" w:rsidR="00000000" w:rsidRPr="00000000">
        <w:rPr>
          <w:rtl w:val="0"/>
        </w:rPr>
        <w:t xml:space="preserve">    with wipeleft_scene</w:t>
      </w:r>
    </w:p>
    <w:p w:rsidR="00000000" w:rsidDel="00000000" w:rsidP="00000000" w:rsidRDefault="00000000" w:rsidRPr="00000000" w14:paraId="000006C7">
      <w:pPr>
        <w:pageBreakBefore w:val="0"/>
        <w:rPr/>
      </w:pPr>
      <w:r w:rsidDel="00000000" w:rsidR="00000000" w:rsidRPr="00000000">
        <w:rPr>
          <w:rtl w:val="0"/>
        </w:rPr>
        <w:t xml:space="preserve">    show yuri 1h at t11 </w:t>
      </w:r>
      <w:r w:rsidDel="00000000" w:rsidR="00000000" w:rsidRPr="00000000">
        <w:rPr>
          <w:rtl w:val="0"/>
        </w:rPr>
        <w:t xml:space="preserve">zorder 2</w:t>
      </w:r>
      <w:r w:rsidDel="00000000" w:rsidR="00000000" w:rsidRPr="00000000">
        <w:rPr>
          <w:rtl w:val="0"/>
        </w:rPr>
      </w:r>
    </w:p>
    <w:p w:rsidR="00000000" w:rsidDel="00000000" w:rsidP="00000000" w:rsidRDefault="00000000" w:rsidRPr="00000000" w14:paraId="000006C8">
      <w:pPr>
        <w:pageBreakBefore w:val="0"/>
        <w:rPr/>
      </w:pPr>
      <w:r w:rsidDel="00000000" w:rsidR="00000000" w:rsidRPr="00000000">
        <w:rPr>
          <w:rtl w:val="0"/>
        </w:rPr>
        <w:t xml:space="preserve">    pause 3.0</w:t>
      </w:r>
    </w:p>
    <w:p w:rsidR="00000000" w:rsidDel="00000000" w:rsidP="00000000" w:rsidRDefault="00000000" w:rsidRPr="00000000" w14:paraId="000006C9">
      <w:pPr>
        <w:pageBreakBefore w:val="0"/>
        <w:rPr/>
      </w:pPr>
      <w:r w:rsidDel="00000000" w:rsidR="00000000" w:rsidRPr="00000000">
        <w:rPr>
          <w:rtl w:val="0"/>
        </w:rPr>
        <w:t xml:space="preserve">    scene bg residential_day</w:t>
      </w:r>
    </w:p>
    <w:p w:rsidR="00000000" w:rsidDel="00000000" w:rsidP="00000000" w:rsidRDefault="00000000" w:rsidRPr="00000000" w14:paraId="000006CA">
      <w:pPr>
        <w:pageBreakBefore w:val="0"/>
        <w:rPr/>
      </w:pPr>
      <w:r w:rsidDel="00000000" w:rsidR="00000000" w:rsidRPr="00000000">
        <w:rPr>
          <w:rtl w:val="0"/>
        </w:rPr>
        <w:t xml:space="preserve">    with wipeleft_scene</w:t>
      </w:r>
    </w:p>
    <w:p w:rsidR="00000000" w:rsidDel="00000000" w:rsidP="00000000" w:rsidRDefault="00000000" w:rsidRPr="00000000" w14:paraId="000006CB">
      <w:pPr>
        <w:pageBreakBefore w:val="0"/>
        <w:rPr/>
      </w:pPr>
      <w:r w:rsidDel="00000000" w:rsidR="00000000" w:rsidRPr="00000000">
        <w:rPr>
          <w:rtl w:val="0"/>
        </w:rPr>
        <w:t xml:space="preserve">    show yuri 1g at t11 </w:t>
      </w:r>
      <w:r w:rsidDel="00000000" w:rsidR="00000000" w:rsidRPr="00000000">
        <w:rPr>
          <w:rtl w:val="0"/>
        </w:rPr>
        <w:t xml:space="preserve">zorder 2</w:t>
      </w:r>
      <w:r w:rsidDel="00000000" w:rsidR="00000000" w:rsidRPr="00000000">
        <w:rPr>
          <w:rtl w:val="0"/>
        </w:rPr>
      </w:r>
    </w:p>
    <w:p w:rsidR="00000000" w:rsidDel="00000000" w:rsidP="00000000" w:rsidRDefault="00000000" w:rsidRPr="00000000" w14:paraId="000006CC">
      <w:pPr>
        <w:pageBreakBefore w:val="0"/>
        <w:rPr/>
      </w:pPr>
      <w:r w:rsidDel="00000000" w:rsidR="00000000" w:rsidRPr="00000000">
        <w:rPr>
          <w:rtl w:val="0"/>
        </w:rPr>
        <w:t xml:space="preserve">    pause 1.5</w:t>
      </w:r>
    </w:p>
    <w:p w:rsidR="00000000" w:rsidDel="00000000" w:rsidP="00000000" w:rsidRDefault="00000000" w:rsidRPr="00000000" w14:paraId="000006CD">
      <w:pPr>
        <w:pageBreakBefore w:val="0"/>
        <w:rPr/>
      </w:pPr>
      <w:r w:rsidDel="00000000" w:rsidR="00000000" w:rsidRPr="00000000">
        <w:rPr>
          <w:rtl w:val="0"/>
        </w:rPr>
        <w:t xml:space="preserve">    show yuri 1l at t11 </w:t>
      </w:r>
      <w:r w:rsidDel="00000000" w:rsidR="00000000" w:rsidRPr="00000000">
        <w:rPr>
          <w:rtl w:val="0"/>
        </w:rPr>
        <w:t xml:space="preserve">zorder 2</w:t>
      </w:r>
      <w:r w:rsidDel="00000000" w:rsidR="00000000" w:rsidRPr="00000000">
        <w:rPr>
          <w:rtl w:val="0"/>
        </w:rPr>
      </w:r>
    </w:p>
    <w:p w:rsidR="00000000" w:rsidDel="00000000" w:rsidP="00000000" w:rsidRDefault="00000000" w:rsidRPr="00000000" w14:paraId="000006CE">
      <w:pPr>
        <w:pageBreakBefore w:val="0"/>
        <w:rPr/>
      </w:pPr>
      <w:r w:rsidDel="00000000" w:rsidR="00000000" w:rsidRPr="00000000">
        <w:rPr>
          <w:rtl w:val="0"/>
        </w:rPr>
        <w:t xml:space="preserve">    "About halfway home and she still hasn't spoken a word."</w:t>
      </w:r>
    </w:p>
    <w:p w:rsidR="00000000" w:rsidDel="00000000" w:rsidP="00000000" w:rsidRDefault="00000000" w:rsidRPr="00000000" w14:paraId="000006CF">
      <w:pPr>
        <w:pageBreakBefore w:val="0"/>
        <w:rPr/>
      </w:pPr>
      <w:r w:rsidDel="00000000" w:rsidR="00000000" w:rsidRPr="00000000">
        <w:rPr>
          <w:rtl w:val="0"/>
        </w:rPr>
        <w:t xml:space="preserve">    "I decide to break the silence."</w:t>
      </w:r>
    </w:p>
    <w:p w:rsidR="00000000" w:rsidDel="00000000" w:rsidP="00000000" w:rsidRDefault="00000000" w:rsidRPr="00000000" w14:paraId="000006D0">
      <w:pPr>
        <w:pageBreakBefore w:val="0"/>
        <w:rPr/>
      </w:pPr>
      <w:r w:rsidDel="00000000" w:rsidR="00000000" w:rsidRPr="00000000">
        <w:rPr>
          <w:rtl w:val="0"/>
        </w:rPr>
        <w:t xml:space="preserve">    mc "Uh-{nw}"</w:t>
      </w:r>
    </w:p>
    <w:p w:rsidR="00000000" w:rsidDel="00000000" w:rsidP="00000000" w:rsidRDefault="00000000" w:rsidRPr="00000000" w14:paraId="000006D1">
      <w:pPr>
        <w:pageBreakBefore w:val="0"/>
        <w:rPr/>
      </w:pPr>
      <w:r w:rsidDel="00000000" w:rsidR="00000000" w:rsidRPr="00000000">
        <w:rPr>
          <w:rtl w:val="0"/>
        </w:rPr>
        <w:t xml:space="preserve">    y 1r "I can't believe her!"</w:t>
      </w:r>
    </w:p>
    <w:p w:rsidR="00000000" w:rsidDel="00000000" w:rsidP="00000000" w:rsidRDefault="00000000" w:rsidRPr="00000000" w14:paraId="000006D2">
      <w:pPr>
        <w:pageBreakBefore w:val="0"/>
        <w:rPr/>
      </w:pPr>
      <w:r w:rsidDel="00000000" w:rsidR="00000000" w:rsidRPr="00000000">
        <w:rPr>
          <w:rtl w:val="0"/>
        </w:rPr>
        <w:t xml:space="preserve">    "Man, have I managed to get a single complete sentence out today?"</w:t>
      </w:r>
    </w:p>
    <w:p w:rsidR="00000000" w:rsidDel="00000000" w:rsidP="00000000" w:rsidRDefault="00000000" w:rsidRPr="00000000" w14:paraId="000006D3">
      <w:pPr>
        <w:pageBreakBefore w:val="0"/>
        <w:rPr/>
      </w:pPr>
      <w:r w:rsidDel="00000000" w:rsidR="00000000" w:rsidRPr="00000000">
        <w:rPr>
          <w:rtl w:val="0"/>
        </w:rPr>
        <w:t xml:space="preserve">    mc "Yuri?{nw}"</w:t>
      </w:r>
    </w:p>
    <w:p w:rsidR="00000000" w:rsidDel="00000000" w:rsidP="00000000" w:rsidRDefault="00000000" w:rsidRPr="00000000" w14:paraId="000006D4">
      <w:pPr>
        <w:pageBreakBefore w:val="0"/>
        <w:rPr/>
      </w:pPr>
      <w:r w:rsidDel="00000000" w:rsidR="00000000" w:rsidRPr="00000000">
        <w:rPr>
          <w:rtl w:val="0"/>
        </w:rPr>
        <w:t xml:space="preserve">    y "It's a literature club and she's taking us {i}bowling{/i}? I still can't believe it."</w:t>
      </w:r>
    </w:p>
    <w:p w:rsidR="00000000" w:rsidDel="00000000" w:rsidP="00000000" w:rsidRDefault="00000000" w:rsidRPr="00000000" w14:paraId="000006D5">
      <w:pPr>
        <w:pageBreakBefore w:val="0"/>
        <w:rPr/>
      </w:pPr>
      <w:r w:rsidDel="00000000" w:rsidR="00000000" w:rsidRPr="00000000">
        <w:rPr>
          <w:rtl w:val="0"/>
        </w:rPr>
        <w:t xml:space="preserve">    y 1f "I'm being perfectly literal, by the way."</w:t>
      </w:r>
    </w:p>
    <w:p w:rsidR="00000000" w:rsidDel="00000000" w:rsidP="00000000" w:rsidRDefault="00000000" w:rsidRPr="00000000" w14:paraId="000006D6">
      <w:pPr>
        <w:pageBreakBefore w:val="0"/>
        <w:rPr/>
      </w:pPr>
      <w:r w:rsidDel="00000000" w:rsidR="00000000" w:rsidRPr="00000000">
        <w:rPr>
          <w:rtl w:val="0"/>
        </w:rPr>
        <w:t xml:space="preserve">    y 1h "I refuse to believe I understood any of this properly."</w:t>
      </w:r>
    </w:p>
    <w:p w:rsidR="00000000" w:rsidDel="00000000" w:rsidP="00000000" w:rsidRDefault="00000000" w:rsidRPr="00000000" w14:paraId="000006D7">
      <w:pPr>
        <w:pageBreakBefore w:val="0"/>
        <w:rPr/>
      </w:pPr>
      <w:r w:rsidDel="00000000" w:rsidR="00000000" w:rsidRPr="00000000">
        <w:rPr>
          <w:rtl w:val="0"/>
        </w:rPr>
        <w:t xml:space="preserve">    mc "Aha…"</w:t>
      </w:r>
    </w:p>
    <w:p w:rsidR="00000000" w:rsidDel="00000000" w:rsidP="00000000" w:rsidRDefault="00000000" w:rsidRPr="00000000" w14:paraId="000006D8">
      <w:pPr>
        <w:pageBreakBefore w:val="0"/>
        <w:rPr/>
      </w:pPr>
      <w:r w:rsidDel="00000000" w:rsidR="00000000" w:rsidRPr="00000000">
        <w:rPr>
          <w:rtl w:val="0"/>
        </w:rPr>
        <w:t xml:space="preserve">    show yuri 1e</w:t>
      </w:r>
    </w:p>
    <w:p w:rsidR="00000000" w:rsidDel="00000000" w:rsidP="00000000" w:rsidRDefault="00000000" w:rsidRPr="00000000" w14:paraId="000006D9">
      <w:pPr>
        <w:pageBreakBefore w:val="0"/>
        <w:rPr/>
      </w:pPr>
      <w:r w:rsidDel="00000000" w:rsidR="00000000" w:rsidRPr="00000000">
        <w:rPr>
          <w:rtl w:val="0"/>
        </w:rPr>
        <w:t xml:space="preserve">    mc "Yeah, I get you."</w:t>
      </w:r>
    </w:p>
    <w:p w:rsidR="00000000" w:rsidDel="00000000" w:rsidP="00000000" w:rsidRDefault="00000000" w:rsidRPr="00000000" w14:paraId="000006DA">
      <w:pPr>
        <w:pageBreakBefore w:val="0"/>
        <w:rPr/>
      </w:pPr>
      <w:r w:rsidDel="00000000" w:rsidR="00000000" w:rsidRPr="00000000">
        <w:rPr>
          <w:rtl w:val="0"/>
        </w:rPr>
        <w:t xml:space="preserve">    mc "It's not that I mind... Bowling, but it's bizarre."</w:t>
      </w:r>
    </w:p>
    <w:p w:rsidR="00000000" w:rsidDel="00000000" w:rsidP="00000000" w:rsidRDefault="00000000" w:rsidRPr="00000000" w14:paraId="000006DB">
      <w:pPr>
        <w:pageBreakBefore w:val="0"/>
        <w:rPr/>
      </w:pPr>
      <w:r w:rsidDel="00000000" w:rsidR="00000000" w:rsidRPr="00000000">
        <w:rPr>
          <w:rtl w:val="0"/>
        </w:rPr>
        <w:t xml:space="preserve">    mc "It’s like it literally came out of nowhere."</w:t>
      </w:r>
    </w:p>
    <w:p w:rsidR="00000000" w:rsidDel="00000000" w:rsidP="00000000" w:rsidRDefault="00000000" w:rsidRPr="00000000" w14:paraId="000006DC">
      <w:pPr>
        <w:pageBreakBefore w:val="0"/>
        <w:rPr/>
      </w:pPr>
      <w:r w:rsidDel="00000000" w:rsidR="00000000" w:rsidRPr="00000000">
        <w:rPr>
          <w:rtl w:val="0"/>
        </w:rPr>
        <w:t xml:space="preserve">    y 3r "isn't it?!"</w:t>
      </w:r>
    </w:p>
    <w:p w:rsidR="00000000" w:rsidDel="00000000" w:rsidP="00000000" w:rsidRDefault="00000000" w:rsidRPr="00000000" w14:paraId="000006DD">
      <w:pPr>
        <w:pageBreakBefore w:val="0"/>
        <w:rPr/>
      </w:pPr>
      <w:r w:rsidDel="00000000" w:rsidR="00000000" w:rsidRPr="00000000">
        <w:rPr>
          <w:rtl w:val="0"/>
        </w:rPr>
        <w:t xml:space="preserve">    y 1q "I... I don't mean to be weird in saying this but..."</w:t>
      </w:r>
    </w:p>
    <w:p w:rsidR="00000000" w:rsidDel="00000000" w:rsidP="00000000" w:rsidRDefault="00000000" w:rsidRPr="00000000" w14:paraId="000006DE">
      <w:pPr>
        <w:pageBreakBefore w:val="0"/>
        <w:rPr/>
      </w:pPr>
      <w:r w:rsidDel="00000000" w:rsidR="00000000" w:rsidRPr="00000000">
        <w:rPr>
          <w:rtl w:val="0"/>
        </w:rPr>
        <w:t xml:space="preserve">    y 1j "It feels like this was planned-{w=0.15}{nw}"</w:t>
      </w:r>
    </w:p>
    <w:p w:rsidR="00000000" w:rsidDel="00000000" w:rsidP="00000000" w:rsidRDefault="00000000" w:rsidRPr="00000000" w14:paraId="000006DF">
      <w:pPr>
        <w:pageBreakBefore w:val="0"/>
        <w:rPr/>
      </w:pPr>
      <w:r w:rsidDel="00000000" w:rsidR="00000000" w:rsidRPr="00000000">
        <w:rPr>
          <w:rtl w:val="0"/>
        </w:rPr>
        <w:t xml:space="preserve">    y 2h "No…{w=0.1}{i}designed{/i} against me."</w:t>
      </w:r>
    </w:p>
    <w:p w:rsidR="00000000" w:rsidDel="00000000" w:rsidP="00000000" w:rsidRDefault="00000000" w:rsidRPr="00000000" w14:paraId="000006E0">
      <w:pPr>
        <w:pageBreakBefore w:val="0"/>
        <w:rPr/>
      </w:pPr>
      <w:r w:rsidDel="00000000" w:rsidR="00000000" w:rsidRPr="00000000">
        <w:rPr>
          <w:rtl w:val="0"/>
        </w:rPr>
        <w:t xml:space="preserve">    mc "Wh-what?"</w:t>
      </w:r>
    </w:p>
    <w:p w:rsidR="00000000" w:rsidDel="00000000" w:rsidP="00000000" w:rsidRDefault="00000000" w:rsidRPr="00000000" w14:paraId="000006E1">
      <w:pPr>
        <w:pageBreakBefore w:val="0"/>
        <w:rPr/>
      </w:pPr>
      <w:r w:rsidDel="00000000" w:rsidR="00000000" w:rsidRPr="00000000">
        <w:rPr>
          <w:rtl w:val="0"/>
        </w:rPr>
        <w:t xml:space="preserve">    y 1f "I don't handle public places very well."</w:t>
      </w:r>
    </w:p>
    <w:p w:rsidR="00000000" w:rsidDel="00000000" w:rsidP="00000000" w:rsidRDefault="00000000" w:rsidRPr="00000000" w14:paraId="000006E2">
      <w:pPr>
        <w:pageBreakBefore w:val="0"/>
        <w:rPr/>
      </w:pPr>
      <w:r w:rsidDel="00000000" w:rsidR="00000000" w:rsidRPr="00000000">
        <w:rPr>
          <w:rtl w:val="0"/>
        </w:rPr>
        <w:t xml:space="preserve">    mc "...You got along fantastically in the Library, though."</w:t>
      </w:r>
    </w:p>
    <w:p w:rsidR="00000000" w:rsidDel="00000000" w:rsidP="00000000" w:rsidRDefault="00000000" w:rsidRPr="00000000" w14:paraId="000006E3">
      <w:pPr>
        <w:pageBreakBefore w:val="0"/>
        <w:rPr/>
      </w:pPr>
      <w:r w:rsidDel="00000000" w:rsidR="00000000" w:rsidRPr="00000000">
        <w:rPr>
          <w:rtl w:val="0"/>
        </w:rPr>
        <w:t xml:space="preserve">    y 1h "Well, yes, but not all of them operate the same way."</w:t>
      </w:r>
    </w:p>
    <w:p w:rsidR="00000000" w:rsidDel="00000000" w:rsidP="00000000" w:rsidRDefault="00000000" w:rsidRPr="00000000" w14:paraId="000006E4">
      <w:pPr>
        <w:pageBreakBefore w:val="0"/>
        <w:rPr/>
      </w:pPr>
      <w:r w:rsidDel="00000000" w:rsidR="00000000" w:rsidRPr="00000000">
        <w:rPr>
          <w:rtl w:val="0"/>
        </w:rPr>
        <w:t xml:space="preserve">    y 1f "In the case of that Library, it's a place meant for reading. Nobody bothers you."</w:t>
      </w:r>
    </w:p>
    <w:p w:rsidR="00000000" w:rsidDel="00000000" w:rsidP="00000000" w:rsidRDefault="00000000" w:rsidRPr="00000000" w14:paraId="000006E5">
      <w:pPr>
        <w:pageBreakBefore w:val="0"/>
        <w:rPr/>
      </w:pPr>
      <w:r w:rsidDel="00000000" w:rsidR="00000000" w:rsidRPr="00000000">
        <w:rPr>
          <w:rtl w:val="0"/>
        </w:rPr>
        <w:t xml:space="preserve">    y “Places like that, or like a park, those are fine. It’s quiet, and interaction is low.”</w:t>
      </w:r>
    </w:p>
    <w:p w:rsidR="00000000" w:rsidDel="00000000" w:rsidP="00000000" w:rsidRDefault="00000000" w:rsidRPr="00000000" w14:paraId="000006E6">
      <w:pPr>
        <w:pageBreakBefore w:val="0"/>
        <w:rPr/>
      </w:pPr>
      <w:r w:rsidDel="00000000" w:rsidR="00000000" w:rsidRPr="00000000">
        <w:rPr>
          <w:rtl w:val="0"/>
        </w:rPr>
        <w:t xml:space="preserve">    mc "What about that lady? Y’know, {i}her{/i}."</w:t>
      </w:r>
    </w:p>
    <w:p w:rsidR="00000000" w:rsidDel="00000000" w:rsidP="00000000" w:rsidRDefault="00000000" w:rsidRPr="00000000" w14:paraId="000006E7">
      <w:pPr>
        <w:pageBreakBefore w:val="0"/>
        <w:rPr/>
      </w:pPr>
      <w:r w:rsidDel="00000000" w:rsidR="00000000" w:rsidRPr="00000000">
        <w:rPr>
          <w:rtl w:val="0"/>
        </w:rPr>
        <w:t xml:space="preserve">    y 1l "She was...a rare and unfortunate exception."</w:t>
      </w:r>
    </w:p>
    <w:p w:rsidR="00000000" w:rsidDel="00000000" w:rsidP="00000000" w:rsidRDefault="00000000" w:rsidRPr="00000000" w14:paraId="000006E8">
      <w:pPr>
        <w:pageBreakBefore w:val="0"/>
        <w:rPr/>
      </w:pPr>
      <w:r w:rsidDel="00000000" w:rsidR="00000000" w:rsidRPr="00000000">
        <w:rPr>
          <w:rtl w:val="0"/>
        </w:rPr>
        <w:t xml:space="preserve">    y 1f "As often as I go there, I’m obviously not familiar with all its regulars.” </w:t>
        <w:br w:type="textWrapping"/>
        <w:t xml:space="preserve">    y  “It's not what one would consider a great place for socailizing, even more so because you’re not meant to talk above a whisper."</w:t>
      </w:r>
      <w:r w:rsidDel="00000000" w:rsidR="00000000" w:rsidRPr="00000000">
        <w:rPr>
          <w:rtl w:val="0"/>
        </w:rPr>
      </w:r>
    </w:p>
    <w:p w:rsidR="00000000" w:rsidDel="00000000" w:rsidP="00000000" w:rsidRDefault="00000000" w:rsidRPr="00000000" w14:paraId="000006E9">
      <w:pPr>
        <w:pageBreakBefore w:val="0"/>
        <w:rPr/>
      </w:pPr>
      <w:r w:rsidDel="00000000" w:rsidR="00000000" w:rsidRPr="00000000">
        <w:rPr>
          <w:rtl w:val="0"/>
        </w:rPr>
        <w:t xml:space="preserve">    y 1h "Regardless...this whole bowling thing..."</w:t>
      </w:r>
    </w:p>
    <w:p w:rsidR="00000000" w:rsidDel="00000000" w:rsidP="00000000" w:rsidRDefault="00000000" w:rsidRPr="00000000" w14:paraId="000006EA">
      <w:pPr>
        <w:pageBreakBefore w:val="0"/>
        <w:rPr/>
      </w:pPr>
      <w:r w:rsidDel="00000000" w:rsidR="00000000" w:rsidRPr="00000000">
        <w:rPr>
          <w:rtl w:val="0"/>
        </w:rPr>
        <w:t xml:space="preserve">    mc "Right, right. That's what we were talking about."</w:t>
      </w:r>
    </w:p>
    <w:p w:rsidR="00000000" w:rsidDel="00000000" w:rsidP="00000000" w:rsidRDefault="00000000" w:rsidRPr="00000000" w14:paraId="000006EB">
      <w:pPr>
        <w:pageBreakBefore w:val="0"/>
        <w:rPr/>
      </w:pPr>
      <w:r w:rsidDel="00000000" w:rsidR="00000000" w:rsidRPr="00000000">
        <w:rPr>
          <w:rtl w:val="0"/>
        </w:rPr>
        <w:t xml:space="preserve">    y 1f "It's not just that it's a public place, or that it has nothing to do with the theme or purpose of the Club."</w:t>
      </w:r>
    </w:p>
    <w:p w:rsidR="00000000" w:rsidDel="00000000" w:rsidP="00000000" w:rsidRDefault="00000000" w:rsidRPr="00000000" w14:paraId="000006EC">
      <w:pPr>
        <w:pageBreakBefore w:val="0"/>
        <w:rPr/>
      </w:pPr>
      <w:r w:rsidDel="00000000" w:rsidR="00000000" w:rsidRPr="00000000">
        <w:rPr>
          <w:rtl w:val="0"/>
        </w:rPr>
        <w:t xml:space="preserve">    y 1q "It's also to do with the fact that it's a physical activity requiring active engagement in said activity."</w:t>
      </w:r>
    </w:p>
    <w:p w:rsidR="00000000" w:rsidDel="00000000" w:rsidP="00000000" w:rsidRDefault="00000000" w:rsidRPr="00000000" w14:paraId="000006ED">
      <w:pPr>
        <w:pageBreakBefore w:val="0"/>
        <w:rPr/>
      </w:pPr>
      <w:r w:rsidDel="00000000" w:rsidR="00000000" w:rsidRPr="00000000">
        <w:rPr>
          <w:rtl w:val="0"/>
        </w:rPr>
        <w:t xml:space="preserve">    y "That just feels very...wrong to me."</w:t>
      </w:r>
    </w:p>
    <w:p w:rsidR="00000000" w:rsidDel="00000000" w:rsidP="00000000" w:rsidRDefault="00000000" w:rsidRPr="00000000" w14:paraId="000006EE">
      <w:pPr>
        <w:pageBreakBefore w:val="0"/>
        <w:rPr/>
      </w:pPr>
      <w:r w:rsidDel="00000000" w:rsidR="00000000" w:rsidRPr="00000000">
        <w:rPr>
          <w:rtl w:val="0"/>
        </w:rPr>
        <w:t xml:space="preserve">    y 1h "It's not my thing."</w:t>
      </w:r>
    </w:p>
    <w:p w:rsidR="00000000" w:rsidDel="00000000" w:rsidP="00000000" w:rsidRDefault="00000000" w:rsidRPr="00000000" w14:paraId="000006EF">
      <w:pPr>
        <w:pageBreakBefore w:val="0"/>
        <w:rPr/>
      </w:pPr>
      <w:r w:rsidDel="00000000" w:rsidR="00000000" w:rsidRPr="00000000">
        <w:rPr>
          <w:rtl w:val="0"/>
        </w:rPr>
        <w:t xml:space="preserve">    y 1f "Worse still, it's a popular place."</w:t>
      </w:r>
    </w:p>
    <w:p w:rsidR="00000000" w:rsidDel="00000000" w:rsidP="00000000" w:rsidRDefault="00000000" w:rsidRPr="00000000" w14:paraId="000006F0">
      <w:pPr>
        <w:pageBreakBefore w:val="0"/>
        <w:rPr/>
      </w:pPr>
      <w:r w:rsidDel="00000000" w:rsidR="00000000" w:rsidRPr="00000000">
        <w:rPr>
          <w:rtl w:val="0"/>
        </w:rPr>
        <w:t xml:space="preserve">    y 1o "Crowds, physical activities, no reading, no quiet..."</w:t>
      </w:r>
    </w:p>
    <w:p w:rsidR="00000000" w:rsidDel="00000000" w:rsidP="00000000" w:rsidRDefault="00000000" w:rsidRPr="00000000" w14:paraId="000006F1">
      <w:pPr>
        <w:pageBreakBefore w:val="0"/>
        <w:rPr/>
      </w:pPr>
      <w:r w:rsidDel="00000000" w:rsidR="00000000" w:rsidRPr="00000000">
        <w:rPr>
          <w:rtl w:val="0"/>
        </w:rPr>
        <w:t xml:space="preserve">    y 3n "It’s sending my anxiety throught the roof. "</w:t>
      </w:r>
    </w:p>
    <w:p w:rsidR="00000000" w:rsidDel="00000000" w:rsidP="00000000" w:rsidRDefault="00000000" w:rsidRPr="00000000" w14:paraId="000006F2">
      <w:pPr>
        <w:pageBreakBefore w:val="0"/>
        <w:rPr/>
      </w:pPr>
      <w:r w:rsidDel="00000000" w:rsidR="00000000" w:rsidRPr="00000000">
        <w:rPr>
          <w:rtl w:val="0"/>
        </w:rPr>
        <w:t xml:space="preserve">    mc "Hey, come on."</w:t>
      </w:r>
    </w:p>
    <w:p w:rsidR="00000000" w:rsidDel="00000000" w:rsidP="00000000" w:rsidRDefault="00000000" w:rsidRPr="00000000" w14:paraId="000006F3">
      <w:pPr>
        <w:pageBreakBefore w:val="0"/>
        <w:rPr/>
      </w:pPr>
      <w:r w:rsidDel="00000000" w:rsidR="00000000" w:rsidRPr="00000000">
        <w:rPr>
          <w:rtl w:val="0"/>
        </w:rPr>
        <w:t xml:space="preserve">    y 3q "R-Right."</w:t>
      </w:r>
    </w:p>
    <w:p w:rsidR="00000000" w:rsidDel="00000000" w:rsidP="00000000" w:rsidRDefault="00000000" w:rsidRPr="00000000" w14:paraId="000006F4">
      <w:pPr>
        <w:pageBreakBefore w:val="0"/>
        <w:rPr/>
      </w:pPr>
      <w:r w:rsidDel="00000000" w:rsidR="00000000" w:rsidRPr="00000000">
        <w:rPr>
          <w:rtl w:val="0"/>
        </w:rPr>
        <w:t xml:space="preserve">    show yuri 1e</w:t>
      </w:r>
    </w:p>
    <w:p w:rsidR="00000000" w:rsidDel="00000000" w:rsidP="00000000" w:rsidRDefault="00000000" w:rsidRPr="00000000" w14:paraId="000006F5">
      <w:pPr>
        <w:pageBreakBefore w:val="0"/>
        <w:rPr/>
      </w:pPr>
      <w:r w:rsidDel="00000000" w:rsidR="00000000" w:rsidRPr="00000000">
        <w:rPr>
          <w:rtl w:val="0"/>
        </w:rPr>
        <w:t xml:space="preserve">    mc "If it's any consolation, I'll be there too, y’know."</w:t>
      </w:r>
    </w:p>
    <w:p w:rsidR="00000000" w:rsidDel="00000000" w:rsidP="00000000" w:rsidRDefault="00000000" w:rsidRPr="00000000" w14:paraId="000006F6">
      <w:pPr>
        <w:pageBreakBefore w:val="0"/>
        <w:rPr/>
      </w:pPr>
      <w:r w:rsidDel="00000000" w:rsidR="00000000" w:rsidRPr="00000000">
        <w:rPr>
          <w:rtl w:val="0"/>
        </w:rPr>
        <w:t xml:space="preserve">    mc "I can protect you...or something."</w:t>
      </w:r>
    </w:p>
    <w:p w:rsidR="00000000" w:rsidDel="00000000" w:rsidP="00000000" w:rsidRDefault="00000000" w:rsidRPr="00000000" w14:paraId="000006F7">
      <w:pPr>
        <w:pageBreakBefore w:val="0"/>
        <w:rPr/>
      </w:pPr>
      <w:r w:rsidDel="00000000" w:rsidR="00000000" w:rsidRPr="00000000">
        <w:rPr>
          <w:rtl w:val="0"/>
        </w:rPr>
        <w:t xml:space="preserve">    "I sort of mumble that last part."</w:t>
      </w:r>
    </w:p>
    <w:p w:rsidR="00000000" w:rsidDel="00000000" w:rsidP="00000000" w:rsidRDefault="00000000" w:rsidRPr="00000000" w14:paraId="000006F8">
      <w:pPr>
        <w:pageBreakBefore w:val="0"/>
        <w:rPr/>
      </w:pPr>
      <w:r w:rsidDel="00000000" w:rsidR="00000000" w:rsidRPr="00000000">
        <w:rPr>
          <w:rtl w:val="0"/>
        </w:rPr>
        <w:t xml:space="preserve">    y 1u "R...right."</w:t>
      </w:r>
    </w:p>
    <w:p w:rsidR="00000000" w:rsidDel="00000000" w:rsidP="00000000" w:rsidRDefault="00000000" w:rsidRPr="00000000" w14:paraId="000006F9">
      <w:pPr>
        <w:pageBreakBefore w:val="0"/>
        <w:rPr/>
      </w:pPr>
      <w:r w:rsidDel="00000000" w:rsidR="00000000" w:rsidRPr="00000000">
        <w:rPr>
          <w:rtl w:val="0"/>
        </w:rPr>
        <w:t xml:space="preserve">    "Saying that to someone taller than you, even if by a few inches, is a bit awkward. I can’t imagine it’s any less so on her end."</w:t>
      </w:r>
    </w:p>
    <w:p w:rsidR="00000000" w:rsidDel="00000000" w:rsidP="00000000" w:rsidRDefault="00000000" w:rsidRPr="00000000" w14:paraId="000006FA">
      <w:pPr>
        <w:pageBreakBefore w:val="0"/>
        <w:rPr/>
      </w:pPr>
      <w:r w:rsidDel="00000000" w:rsidR="00000000" w:rsidRPr="00000000">
        <w:rPr>
          <w:rtl w:val="0"/>
        </w:rPr>
        <w:t xml:space="preserve">    </w:t>
      </w:r>
      <w:r w:rsidDel="00000000" w:rsidR="00000000" w:rsidRPr="00000000">
        <w:rPr>
          <w:rtl w:val="0"/>
        </w:rPr>
        <w:t xml:space="preserve">"Either way, all of this is certainly new information to me."</w:t>
      </w:r>
      <w:r w:rsidDel="00000000" w:rsidR="00000000" w:rsidRPr="00000000">
        <w:rPr>
          <w:rtl w:val="0"/>
        </w:rPr>
      </w:r>
    </w:p>
    <w:p w:rsidR="00000000" w:rsidDel="00000000" w:rsidP="00000000" w:rsidRDefault="00000000" w:rsidRPr="00000000" w14:paraId="000006FB">
      <w:pPr>
        <w:pageBreakBefore w:val="0"/>
        <w:rPr/>
      </w:pPr>
      <w:r w:rsidDel="00000000" w:rsidR="00000000" w:rsidRPr="00000000">
        <w:rPr>
          <w:rtl w:val="0"/>
        </w:rPr>
        <w:t xml:space="preserve">    "I mean, I should realize by now that Yuri’s shy, that’s sort of how we met, but I don’t think we’ve ever been gearing up to be in a public setting like this."</w:t>
      </w:r>
    </w:p>
    <w:p w:rsidR="00000000" w:rsidDel="00000000" w:rsidP="00000000" w:rsidRDefault="00000000" w:rsidRPr="00000000" w14:paraId="000006FC">
      <w:pPr>
        <w:pageBreakBefore w:val="0"/>
        <w:rPr/>
      </w:pPr>
      <w:r w:rsidDel="00000000" w:rsidR="00000000" w:rsidRPr="00000000">
        <w:rPr>
          <w:rtl w:val="0"/>
        </w:rPr>
        <w:t xml:space="preserve">    "It's also possible she's exaggerating due to the surprise timing of the announcement."</w:t>
      </w:r>
    </w:p>
    <w:p w:rsidR="00000000" w:rsidDel="00000000" w:rsidP="00000000" w:rsidRDefault="00000000" w:rsidRPr="00000000" w14:paraId="000006FD">
      <w:pPr>
        <w:pageBreakBefore w:val="0"/>
        <w:rPr/>
      </w:pPr>
      <w:r w:rsidDel="00000000" w:rsidR="00000000" w:rsidRPr="00000000">
        <w:rPr>
          <w:rtl w:val="0"/>
        </w:rPr>
        <w:t xml:space="preserve">    "Either way, I'm sure everything will be fine tomorrow."</w:t>
      </w:r>
    </w:p>
    <w:p w:rsidR="00000000" w:rsidDel="00000000" w:rsidP="00000000" w:rsidRDefault="00000000" w:rsidRPr="00000000" w14:paraId="000006FE">
      <w:pPr>
        <w:pageBreakBefore w:val="0"/>
        <w:rPr/>
      </w:pPr>
      <w:r w:rsidDel="00000000" w:rsidR="00000000" w:rsidRPr="00000000">
        <w:rPr>
          <w:rtl w:val="0"/>
        </w:rPr>
        <w:t xml:space="preserve">    show yuri at thide zorder 1</w:t>
      </w:r>
    </w:p>
    <w:p w:rsidR="00000000" w:rsidDel="00000000" w:rsidP="00000000" w:rsidRDefault="00000000" w:rsidRPr="00000000" w14:paraId="000006FF">
      <w:pPr>
        <w:pageBreakBefore w:val="0"/>
        <w:rPr/>
      </w:pPr>
      <w:r w:rsidDel="00000000" w:rsidR="00000000" w:rsidRPr="00000000">
        <w:rPr>
          <w:rtl w:val="0"/>
        </w:rPr>
        <w:t xml:space="preserve">    hide yuri</w:t>
      </w:r>
    </w:p>
    <w:p w:rsidR="00000000" w:rsidDel="00000000" w:rsidP="00000000" w:rsidRDefault="00000000" w:rsidRPr="00000000" w14:paraId="00000700">
      <w:pPr>
        <w:pageBreakBefore w:val="0"/>
        <w:rPr/>
      </w:pPr>
      <w:r w:rsidDel="00000000" w:rsidR="00000000" w:rsidRPr="00000000">
        <w:rPr>
          <w:rtl w:val="0"/>
        </w:rPr>
        <w:t xml:space="preserve">    "We hit her block, and I wave goodbye as she walks toward her house.” </w:t>
      </w:r>
    </w:p>
    <w:p w:rsidR="00000000" w:rsidDel="00000000" w:rsidP="00000000" w:rsidRDefault="00000000" w:rsidRPr="00000000" w14:paraId="00000701">
      <w:pPr>
        <w:pageBreakBefore w:val="0"/>
        <w:rPr/>
      </w:pPr>
      <w:r w:rsidDel="00000000" w:rsidR="00000000" w:rsidRPr="00000000">
        <w:rPr>
          <w:rtl w:val="0"/>
        </w:rPr>
        <w:t xml:space="preserve">    “I turn back to mine, apprehensive of what tomorrow brings."</w:t>
      </w:r>
    </w:p>
    <w:p w:rsidR="00000000" w:rsidDel="00000000" w:rsidP="00000000" w:rsidRDefault="00000000" w:rsidRPr="00000000" w14:paraId="00000702">
      <w:pPr>
        <w:pageBreakBefore w:val="0"/>
        <w:rPr/>
      </w:pPr>
      <w:r w:rsidDel="00000000" w:rsidR="00000000" w:rsidRPr="00000000">
        <w:rPr>
          <w:rtl w:val="0"/>
        </w:rPr>
        <w:t xml:space="preserve">    scene black</w:t>
      </w:r>
    </w:p>
    <w:p w:rsidR="00000000" w:rsidDel="00000000" w:rsidP="00000000" w:rsidRDefault="00000000" w:rsidRPr="00000000" w14:paraId="00000703">
      <w:pPr>
        <w:pageBreakBefore w:val="0"/>
        <w:rPr/>
      </w:pPr>
      <w:r w:rsidDel="00000000" w:rsidR="00000000" w:rsidRPr="00000000">
        <w:rPr>
          <w:rtl w:val="0"/>
        </w:rPr>
        <w:t xml:space="preserve">    with wipeleft_scene</w:t>
      </w:r>
    </w:p>
    <w:p w:rsidR="00000000" w:rsidDel="00000000" w:rsidP="00000000" w:rsidRDefault="00000000" w:rsidRPr="00000000" w14:paraId="00000704">
      <w:pPr>
        <w:pageBreakBefore w:val="0"/>
        <w:rPr/>
      </w:pPr>
      <w:r w:rsidDel="00000000" w:rsidR="00000000" w:rsidRPr="00000000">
        <w:rPr>
          <w:rtl w:val="0"/>
        </w:rPr>
        <w:t xml:space="preserve">    pause 3.0</w:t>
      </w:r>
    </w:p>
    <w:p w:rsidR="00000000" w:rsidDel="00000000" w:rsidP="00000000" w:rsidRDefault="00000000" w:rsidRPr="00000000" w14:paraId="00000705">
      <w:pPr>
        <w:pageBreakBefore w:val="0"/>
        <w:rPr/>
      </w:pPr>
      <w:r w:rsidDel="00000000" w:rsidR="00000000" w:rsidRPr="00000000">
        <w:rPr>
          <w:rtl w:val="0"/>
        </w:rPr>
        <w:t xml:space="preserve">    scene bg bowling_alley</w:t>
      </w:r>
    </w:p>
    <w:p w:rsidR="00000000" w:rsidDel="00000000" w:rsidP="00000000" w:rsidRDefault="00000000" w:rsidRPr="00000000" w14:paraId="00000706">
      <w:pPr>
        <w:pageBreakBefore w:val="0"/>
        <w:rPr/>
      </w:pPr>
      <w:r w:rsidDel="00000000" w:rsidR="00000000" w:rsidRPr="00000000">
        <w:rPr>
          <w:rtl w:val="0"/>
        </w:rPr>
        <w:t xml:space="preserve">    with wipeleft_scene</w:t>
      </w:r>
    </w:p>
    <w:p w:rsidR="00000000" w:rsidDel="00000000" w:rsidP="00000000" w:rsidRDefault="00000000" w:rsidRPr="00000000" w14:paraId="00000707">
      <w:pPr>
        <w:pageBreakBefore w:val="0"/>
        <w:rPr/>
      </w:pPr>
      <w:r w:rsidDel="00000000" w:rsidR="00000000" w:rsidRPr="00000000">
        <w:rPr>
          <w:rtl w:val="0"/>
        </w:rPr>
        <w:t xml:space="preserve">    "Honestly, I didn't want this to be the way I spent my Saturday..."</w:t>
      </w:r>
    </w:p>
    <w:p w:rsidR="00000000" w:rsidDel="00000000" w:rsidP="00000000" w:rsidRDefault="00000000" w:rsidRPr="00000000" w14:paraId="00000708">
      <w:pPr>
        <w:pageBreakBefore w:val="0"/>
        <w:rPr/>
      </w:pPr>
      <w:r w:rsidDel="00000000" w:rsidR="00000000" w:rsidRPr="00000000">
        <w:rPr>
          <w:rtl w:val="0"/>
        </w:rPr>
        <w:t xml:space="preserve">    "...but here I am at the bowling alley, anyway."</w:t>
      </w:r>
    </w:p>
    <w:p w:rsidR="00000000" w:rsidDel="00000000" w:rsidP="00000000" w:rsidRDefault="00000000" w:rsidRPr="00000000" w14:paraId="00000709">
      <w:pPr>
        <w:pageBreakBefore w:val="0"/>
        <w:rPr/>
      </w:pPr>
      <w:r w:rsidDel="00000000" w:rsidR="00000000" w:rsidRPr="00000000">
        <w:rPr>
          <w:rtl w:val="0"/>
        </w:rPr>
        <w:t xml:space="preserve">    show natsuki 1ba at t41 zorder 2</w:t>
      </w:r>
    </w:p>
    <w:p w:rsidR="00000000" w:rsidDel="00000000" w:rsidP="00000000" w:rsidRDefault="00000000" w:rsidRPr="00000000" w14:paraId="0000070A">
      <w:pPr>
        <w:pageBreakBefore w:val="0"/>
        <w:rPr/>
      </w:pPr>
      <w:r w:rsidDel="00000000" w:rsidR="00000000" w:rsidRPr="00000000">
        <w:rPr>
          <w:rtl w:val="0"/>
        </w:rPr>
        <w:t xml:space="preserve">    "With Natsuki..."</w:t>
      </w:r>
    </w:p>
    <w:p w:rsidR="00000000" w:rsidDel="00000000" w:rsidP="00000000" w:rsidRDefault="00000000" w:rsidRPr="00000000" w14:paraId="0000070B">
      <w:pPr>
        <w:pageBreakBefore w:val="0"/>
        <w:rPr/>
      </w:pPr>
      <w:r w:rsidDel="00000000" w:rsidR="00000000" w:rsidRPr="00000000">
        <w:rPr>
          <w:rtl w:val="0"/>
        </w:rPr>
        <w:t xml:space="preserve">    show sayori 1ba at t42 zorder 2</w:t>
      </w:r>
    </w:p>
    <w:p w:rsidR="00000000" w:rsidDel="00000000" w:rsidP="00000000" w:rsidRDefault="00000000" w:rsidRPr="00000000" w14:paraId="0000070C">
      <w:pPr>
        <w:pageBreakBefore w:val="0"/>
        <w:rPr/>
      </w:pPr>
      <w:r w:rsidDel="00000000" w:rsidR="00000000" w:rsidRPr="00000000">
        <w:rPr>
          <w:rtl w:val="0"/>
        </w:rPr>
        <w:t xml:space="preserve">    "...Sayori..."</w:t>
      </w:r>
    </w:p>
    <w:p w:rsidR="00000000" w:rsidDel="00000000" w:rsidP="00000000" w:rsidRDefault="00000000" w:rsidRPr="00000000" w14:paraId="0000070D">
      <w:pPr>
        <w:pageBreakBefore w:val="0"/>
        <w:rPr/>
      </w:pPr>
      <w:r w:rsidDel="00000000" w:rsidR="00000000" w:rsidRPr="00000000">
        <w:rPr>
          <w:rtl w:val="0"/>
        </w:rPr>
        <w:t xml:space="preserve">    show monika 1ba at t43 zorder 2</w:t>
      </w:r>
    </w:p>
    <w:p w:rsidR="00000000" w:rsidDel="00000000" w:rsidP="00000000" w:rsidRDefault="00000000" w:rsidRPr="00000000" w14:paraId="0000070E">
      <w:pPr>
        <w:pageBreakBefore w:val="0"/>
        <w:rPr/>
      </w:pPr>
      <w:r w:rsidDel="00000000" w:rsidR="00000000" w:rsidRPr="00000000">
        <w:rPr>
          <w:rtl w:val="0"/>
        </w:rPr>
        <w:t xml:space="preserve">    "...Monika..."</w:t>
      </w:r>
    </w:p>
    <w:p w:rsidR="00000000" w:rsidDel="00000000" w:rsidP="00000000" w:rsidRDefault="00000000" w:rsidRPr="00000000" w14:paraId="0000070F">
      <w:pPr>
        <w:pageBreakBefore w:val="0"/>
        <w:rPr/>
      </w:pPr>
      <w:r w:rsidDel="00000000" w:rsidR="00000000" w:rsidRPr="00000000">
        <w:rPr>
          <w:rtl w:val="0"/>
        </w:rPr>
        <w:t xml:space="preserve">    show yuri 3bo at t44 zorder 2</w:t>
      </w:r>
    </w:p>
    <w:p w:rsidR="00000000" w:rsidDel="00000000" w:rsidP="00000000" w:rsidRDefault="00000000" w:rsidRPr="00000000" w14:paraId="00000710">
      <w:pPr>
        <w:pageBreakBefore w:val="0"/>
        <w:rPr/>
      </w:pPr>
      <w:r w:rsidDel="00000000" w:rsidR="00000000" w:rsidRPr="00000000">
        <w:rPr>
          <w:rtl w:val="0"/>
        </w:rPr>
        <w:t xml:space="preserve">    "...and, of course, Yuri."</w:t>
      </w:r>
    </w:p>
    <w:p w:rsidR="00000000" w:rsidDel="00000000" w:rsidP="00000000" w:rsidRDefault="00000000" w:rsidRPr="00000000" w14:paraId="00000711">
      <w:pPr>
        <w:pageBreakBefore w:val="0"/>
        <w:rPr/>
      </w:pPr>
      <w:r w:rsidDel="00000000" w:rsidR="00000000" w:rsidRPr="00000000">
        <w:rPr>
          <w:rtl w:val="0"/>
        </w:rPr>
        <w:t xml:space="preserve">    "In total honesty, Yuri’s the reason I’m not ditching.” </w:t>
        <w:br w:type="textWrapping"/>
        <w:t xml:space="preserve">    “I don’t think she could handle being alone like that."</w:t>
      </w:r>
    </w:p>
    <w:p w:rsidR="00000000" w:rsidDel="00000000" w:rsidP="00000000" w:rsidRDefault="00000000" w:rsidRPr="00000000" w14:paraId="00000712">
      <w:pPr>
        <w:pageBreakBefore w:val="0"/>
        <w:rPr/>
      </w:pPr>
      <w:r w:rsidDel="00000000" w:rsidR="00000000" w:rsidRPr="00000000">
        <w:rPr>
          <w:rtl w:val="0"/>
        </w:rPr>
        <w:t xml:space="preserve">    "Or… come to think of it, maybe if I didn’t come, she wouldn’t have either."</w:t>
      </w:r>
    </w:p>
    <w:p w:rsidR="00000000" w:rsidDel="00000000" w:rsidP="00000000" w:rsidRDefault="00000000" w:rsidRPr="00000000" w14:paraId="00000713">
      <w:pPr>
        <w:pageBreakBefore w:val="0"/>
        <w:rPr/>
      </w:pPr>
      <w:r w:rsidDel="00000000" w:rsidR="00000000" w:rsidRPr="00000000">
        <w:rPr>
          <w:rtl w:val="0"/>
        </w:rPr>
        <w:t xml:space="preserve">    "Especially because, well..."</w:t>
      </w:r>
    </w:p>
    <w:p w:rsidR="00000000" w:rsidDel="00000000" w:rsidP="00000000" w:rsidRDefault="00000000" w:rsidRPr="00000000" w14:paraId="00000714">
      <w:pPr>
        <w:pageBreakBefore w:val="0"/>
        <w:rPr/>
      </w:pPr>
      <w:r w:rsidDel="00000000" w:rsidR="00000000" w:rsidRPr="00000000">
        <w:rPr>
          <w:rtl w:val="0"/>
        </w:rPr>
        <w:t xml:space="preserve">    hide natsuki at thide zorder 1</w:t>
      </w:r>
    </w:p>
    <w:p w:rsidR="00000000" w:rsidDel="00000000" w:rsidP="00000000" w:rsidRDefault="00000000" w:rsidRPr="00000000" w14:paraId="00000715">
      <w:pPr>
        <w:pageBreakBefore w:val="0"/>
        <w:rPr/>
      </w:pPr>
      <w:r w:rsidDel="00000000" w:rsidR="00000000" w:rsidRPr="00000000">
        <w:rPr>
          <w:rtl w:val="0"/>
        </w:rPr>
        <w:t xml:space="preserve">    hide natsuki</w:t>
      </w:r>
    </w:p>
    <w:p w:rsidR="00000000" w:rsidDel="00000000" w:rsidP="00000000" w:rsidRDefault="00000000" w:rsidRPr="00000000" w14:paraId="00000716">
      <w:pPr>
        <w:pageBreakBefore w:val="0"/>
        <w:rPr/>
      </w:pPr>
      <w:r w:rsidDel="00000000" w:rsidR="00000000" w:rsidRPr="00000000">
        <w:rPr>
          <w:rtl w:val="0"/>
        </w:rPr>
        <w:t xml:space="preserve">    show sayori at thide zorder 1</w:t>
      </w:r>
    </w:p>
    <w:p w:rsidR="00000000" w:rsidDel="00000000" w:rsidP="00000000" w:rsidRDefault="00000000" w:rsidRPr="00000000" w14:paraId="00000717">
      <w:pPr>
        <w:pageBreakBefore w:val="0"/>
        <w:rPr/>
      </w:pPr>
      <w:r w:rsidDel="00000000" w:rsidR="00000000" w:rsidRPr="00000000">
        <w:rPr>
          <w:rtl w:val="0"/>
        </w:rPr>
        <w:t xml:space="preserve">    hide sayori</w:t>
      </w:r>
    </w:p>
    <w:p w:rsidR="00000000" w:rsidDel="00000000" w:rsidP="00000000" w:rsidRDefault="00000000" w:rsidRPr="00000000" w14:paraId="00000718">
      <w:pPr>
        <w:pageBreakBefore w:val="0"/>
        <w:rPr/>
      </w:pPr>
      <w:r w:rsidDel="00000000" w:rsidR="00000000" w:rsidRPr="00000000">
        <w:rPr>
          <w:rtl w:val="0"/>
        </w:rPr>
        <w:t xml:space="preserve">    show monika at thide zorder 1</w:t>
      </w:r>
    </w:p>
    <w:p w:rsidR="00000000" w:rsidDel="00000000" w:rsidP="00000000" w:rsidRDefault="00000000" w:rsidRPr="00000000" w14:paraId="00000719">
      <w:pPr>
        <w:pageBreakBefore w:val="0"/>
        <w:rPr/>
      </w:pPr>
      <w:r w:rsidDel="00000000" w:rsidR="00000000" w:rsidRPr="00000000">
        <w:rPr>
          <w:rtl w:val="0"/>
        </w:rPr>
        <w:t xml:space="preserve">    hide monika</w:t>
      </w:r>
    </w:p>
    <w:p w:rsidR="00000000" w:rsidDel="00000000" w:rsidP="00000000" w:rsidRDefault="00000000" w:rsidRPr="00000000" w14:paraId="0000071A">
      <w:pPr>
        <w:pageBreakBefore w:val="0"/>
        <w:rPr/>
      </w:pPr>
      <w:r w:rsidDel="00000000" w:rsidR="00000000" w:rsidRPr="00000000">
        <w:rPr>
          <w:rtl w:val="0"/>
        </w:rPr>
        <w:t xml:space="preserve">    show yuri at thide zorder 1</w:t>
      </w:r>
    </w:p>
    <w:p w:rsidR="00000000" w:rsidDel="00000000" w:rsidP="00000000" w:rsidRDefault="00000000" w:rsidRPr="00000000" w14:paraId="0000071B">
      <w:pPr>
        <w:pageBreakBefore w:val="0"/>
        <w:rPr/>
      </w:pPr>
      <w:r w:rsidDel="00000000" w:rsidR="00000000" w:rsidRPr="00000000">
        <w:rPr>
          <w:rtl w:val="0"/>
        </w:rPr>
        <w:t xml:space="preserve">    hide yuri</w:t>
      </w:r>
    </w:p>
    <w:p w:rsidR="00000000" w:rsidDel="00000000" w:rsidP="00000000" w:rsidRDefault="00000000" w:rsidRPr="00000000" w14:paraId="0000071C">
      <w:pPr>
        <w:pageBreakBefore w:val="0"/>
        <w:rPr/>
      </w:pPr>
      <w:r w:rsidDel="00000000" w:rsidR="00000000" w:rsidRPr="00000000">
        <w:rPr>
          <w:rtl w:val="0"/>
        </w:rPr>
        <w:t xml:space="preserve">    scene black</w:t>
      </w:r>
    </w:p>
    <w:p w:rsidR="00000000" w:rsidDel="00000000" w:rsidP="00000000" w:rsidRDefault="00000000" w:rsidRPr="00000000" w14:paraId="0000071D">
      <w:pPr>
        <w:pageBreakBefore w:val="0"/>
        <w:rPr/>
      </w:pPr>
      <w:r w:rsidDel="00000000" w:rsidR="00000000" w:rsidRPr="00000000">
        <w:rPr>
          <w:rtl w:val="0"/>
        </w:rPr>
        <w:t xml:space="preserve">    with dissolve_scene_full</w:t>
      </w:r>
    </w:p>
    <w:p w:rsidR="00000000" w:rsidDel="00000000" w:rsidP="00000000" w:rsidRDefault="00000000" w:rsidRPr="00000000" w14:paraId="0000071E">
      <w:pPr>
        <w:pageBreakBefore w:val="0"/>
        <w:rPr/>
      </w:pPr>
      <w:r w:rsidDel="00000000" w:rsidR="00000000" w:rsidRPr="00000000">
        <w:rPr>
          <w:rtl w:val="0"/>
        </w:rPr>
        <w:t xml:space="preserve">    "???" "[player]!!!"</w:t>
      </w:r>
    </w:p>
    <w:p w:rsidR="00000000" w:rsidDel="00000000" w:rsidP="00000000" w:rsidRDefault="00000000" w:rsidRPr="00000000" w14:paraId="0000071F">
      <w:pPr>
        <w:pageBreakBefore w:val="0"/>
        <w:rPr/>
      </w:pPr>
      <w:r w:rsidDel="00000000" w:rsidR="00000000" w:rsidRPr="00000000">
        <w:rPr>
          <w:rtl w:val="0"/>
        </w:rPr>
        <w:t xml:space="preserve">    scene bg bedroom</w:t>
      </w:r>
    </w:p>
    <w:p w:rsidR="00000000" w:rsidDel="00000000" w:rsidP="00000000" w:rsidRDefault="00000000" w:rsidRPr="00000000" w14:paraId="00000720">
      <w:pPr>
        <w:pageBreakBefore w:val="0"/>
        <w:rPr/>
      </w:pPr>
      <w:r w:rsidDel="00000000" w:rsidR="00000000" w:rsidRPr="00000000">
        <w:rPr>
          <w:rtl w:val="0"/>
        </w:rPr>
        <w:t xml:space="preserve">    with open_eyes</w:t>
      </w:r>
    </w:p>
    <w:p w:rsidR="00000000" w:rsidDel="00000000" w:rsidP="00000000" w:rsidRDefault="00000000" w:rsidRPr="00000000" w14:paraId="00000721">
      <w:pPr>
        <w:pageBreakBefore w:val="0"/>
        <w:rPr/>
      </w:pPr>
      <w:r w:rsidDel="00000000" w:rsidR="00000000" w:rsidRPr="00000000">
        <w:rPr>
          <w:rtl w:val="0"/>
        </w:rPr>
        <w:t xml:space="preserve">    "I woke up this morning to a loud racket outside..."</w:t>
      </w:r>
    </w:p>
    <w:p w:rsidR="00000000" w:rsidDel="00000000" w:rsidP="00000000" w:rsidRDefault="00000000" w:rsidRPr="00000000" w14:paraId="00000722">
      <w:pPr>
        <w:pageBreakBefore w:val="0"/>
        <w:rPr/>
      </w:pPr>
      <w:r w:rsidDel="00000000" w:rsidR="00000000" w:rsidRPr="00000000">
        <w:rPr>
          <w:rtl w:val="0"/>
        </w:rPr>
        <w:t xml:space="preserve">    scene bg residential_day</w:t>
      </w:r>
    </w:p>
    <w:p w:rsidR="00000000" w:rsidDel="00000000" w:rsidP="00000000" w:rsidRDefault="00000000" w:rsidRPr="00000000" w14:paraId="00000723">
      <w:pPr>
        <w:pageBreakBefore w:val="0"/>
        <w:rPr/>
      </w:pPr>
      <w:r w:rsidDel="00000000" w:rsidR="00000000" w:rsidRPr="00000000">
        <w:rPr>
          <w:rtl w:val="0"/>
        </w:rPr>
        <w:t xml:space="preserve">    with wipeleft_scene</w:t>
      </w:r>
    </w:p>
    <w:p w:rsidR="00000000" w:rsidDel="00000000" w:rsidP="00000000" w:rsidRDefault="00000000" w:rsidRPr="00000000" w14:paraId="00000724">
      <w:pPr>
        <w:pageBreakBefore w:val="0"/>
        <w:rPr/>
      </w:pPr>
      <w:r w:rsidDel="00000000" w:rsidR="00000000" w:rsidRPr="00000000">
        <w:rPr>
          <w:rtl w:val="0"/>
        </w:rPr>
        <w:t xml:space="preserve">    show sayori 1ba at t21 zorder 2</w:t>
      </w:r>
    </w:p>
    <w:p w:rsidR="00000000" w:rsidDel="00000000" w:rsidP="00000000" w:rsidRDefault="00000000" w:rsidRPr="00000000" w14:paraId="00000725">
      <w:pPr>
        <w:pageBreakBefore w:val="0"/>
        <w:rPr/>
      </w:pPr>
      <w:r w:rsidDel="00000000" w:rsidR="00000000" w:rsidRPr="00000000">
        <w:rPr>
          <w:rtl w:val="0"/>
        </w:rPr>
        <w:t xml:space="preserve">    show yuri 2bo at t22 zorder 2</w:t>
      </w:r>
    </w:p>
    <w:p w:rsidR="00000000" w:rsidDel="00000000" w:rsidP="00000000" w:rsidRDefault="00000000" w:rsidRPr="00000000" w14:paraId="00000726">
      <w:pPr>
        <w:pageBreakBefore w:val="0"/>
        <w:rPr/>
      </w:pPr>
      <w:r w:rsidDel="00000000" w:rsidR="00000000" w:rsidRPr="00000000">
        <w:rPr>
          <w:rtl w:val="0"/>
        </w:rPr>
        <w:t xml:space="preserve">    "...and I ended up finding Sayori and Yuri being...well..."</w:t>
      </w:r>
    </w:p>
    <w:p w:rsidR="00000000" w:rsidDel="00000000" w:rsidP="00000000" w:rsidRDefault="00000000" w:rsidRPr="00000000" w14:paraId="00000727">
      <w:pPr>
        <w:pageBreakBefore w:val="0"/>
        <w:rPr/>
      </w:pPr>
      <w:r w:rsidDel="00000000" w:rsidR="00000000" w:rsidRPr="00000000">
        <w:rPr>
          <w:rtl w:val="0"/>
        </w:rPr>
        <w:t xml:space="preserve">    s "I still don’t get it, Yuri, why come all this way?!"</w:t>
      </w:r>
    </w:p>
    <w:p w:rsidR="00000000" w:rsidDel="00000000" w:rsidP="00000000" w:rsidRDefault="00000000" w:rsidRPr="00000000" w14:paraId="00000728">
      <w:pPr>
        <w:pageBreakBefore w:val="0"/>
        <w:rPr/>
      </w:pPr>
      <w:r w:rsidDel="00000000" w:rsidR="00000000" w:rsidRPr="00000000">
        <w:rPr>
          <w:rtl w:val="0"/>
        </w:rPr>
        <w:t xml:space="preserve">    show yuri 3bp at h22 zorder 2</w:t>
      </w:r>
    </w:p>
    <w:p w:rsidR="00000000" w:rsidDel="00000000" w:rsidP="00000000" w:rsidRDefault="00000000" w:rsidRPr="00000000" w14:paraId="00000729">
      <w:pPr>
        <w:pageBreakBefore w:val="0"/>
        <w:rPr/>
      </w:pPr>
      <w:r w:rsidDel="00000000" w:rsidR="00000000" w:rsidRPr="00000000">
        <w:rPr>
          <w:rtl w:val="0"/>
        </w:rPr>
        <w:t xml:space="preserve">    y "C-couldn’t I ask you the same?”</w:t>
        <w:br w:type="textWrapping"/>
        <w:t xml:space="preserve">    s 1bh "I...I live next door."</w:t>
      </w:r>
    </w:p>
    <w:p w:rsidR="00000000" w:rsidDel="00000000" w:rsidP="00000000" w:rsidRDefault="00000000" w:rsidRPr="00000000" w14:paraId="0000072A">
      <w:pPr>
        <w:pageBreakBefore w:val="0"/>
        <w:rPr/>
      </w:pPr>
      <w:r w:rsidDel="00000000" w:rsidR="00000000" w:rsidRPr="00000000">
        <w:rPr>
          <w:rtl w:val="0"/>
        </w:rPr>
        <w:t xml:space="preserve">    s "You didn't know that?"</w:t>
      </w:r>
    </w:p>
    <w:p w:rsidR="00000000" w:rsidDel="00000000" w:rsidP="00000000" w:rsidRDefault="00000000" w:rsidRPr="00000000" w14:paraId="0000072B">
      <w:pPr>
        <w:pageBreakBefore w:val="0"/>
        <w:rPr/>
      </w:pPr>
      <w:r w:rsidDel="00000000" w:rsidR="00000000" w:rsidRPr="00000000">
        <w:rPr>
          <w:rtl w:val="0"/>
        </w:rPr>
        <w:t xml:space="preserve">    y 4bc "I do, I-I must have forgotten."</w:t>
      </w:r>
    </w:p>
    <w:p w:rsidR="00000000" w:rsidDel="00000000" w:rsidP="00000000" w:rsidRDefault="00000000" w:rsidRPr="00000000" w14:paraId="0000072C">
      <w:pPr>
        <w:pageBreakBefore w:val="0"/>
        <w:rPr/>
      </w:pPr>
      <w:r w:rsidDel="00000000" w:rsidR="00000000" w:rsidRPr="00000000">
        <w:rPr>
          <w:rtl w:val="0"/>
        </w:rPr>
        <w:t xml:space="preserve">    s 1bi "Huh."</w:t>
      </w:r>
    </w:p>
    <w:p w:rsidR="00000000" w:rsidDel="00000000" w:rsidP="00000000" w:rsidRDefault="00000000" w:rsidRPr="00000000" w14:paraId="0000072D">
      <w:pPr>
        <w:pageBreakBefore w:val="0"/>
        <w:rPr/>
      </w:pPr>
      <w:r w:rsidDel="00000000" w:rsidR="00000000" w:rsidRPr="00000000">
        <w:rPr>
          <w:rtl w:val="0"/>
        </w:rPr>
        <w:t xml:space="preserve">    mc "What's going on out here?"</w:t>
      </w:r>
    </w:p>
    <w:p w:rsidR="00000000" w:rsidDel="00000000" w:rsidP="00000000" w:rsidRDefault="00000000" w:rsidRPr="00000000" w14:paraId="0000072E">
      <w:pPr>
        <w:pageBreakBefore w:val="0"/>
        <w:rPr/>
      </w:pPr>
      <w:r w:rsidDel="00000000" w:rsidR="00000000" w:rsidRPr="00000000">
        <w:rPr>
          <w:rtl w:val="0"/>
        </w:rPr>
        <w:t xml:space="preserve">    y 3bp "[player]!"</w:t>
      </w:r>
    </w:p>
    <w:p w:rsidR="00000000" w:rsidDel="00000000" w:rsidP="00000000" w:rsidRDefault="00000000" w:rsidRPr="00000000" w14:paraId="0000072F">
      <w:pPr>
        <w:pageBreakBefore w:val="0"/>
        <w:rPr/>
      </w:pPr>
      <w:r w:rsidDel="00000000" w:rsidR="00000000" w:rsidRPr="00000000">
        <w:rPr>
          <w:rtl w:val="0"/>
        </w:rPr>
        <w:t xml:space="preserve">    y 3bn "I tried texting you but you wouldn't pick up!"</w:t>
      </w:r>
    </w:p>
    <w:p w:rsidR="00000000" w:rsidDel="00000000" w:rsidP="00000000" w:rsidRDefault="00000000" w:rsidRPr="00000000" w14:paraId="00000730">
      <w:pPr>
        <w:pageBreakBefore w:val="0"/>
        <w:rPr/>
      </w:pPr>
      <w:r w:rsidDel="00000000" w:rsidR="00000000" w:rsidRPr="00000000">
        <w:rPr>
          <w:rtl w:val="0"/>
        </w:rPr>
        <w:t xml:space="preserve">    y "So I tried coming over but your door was locked..."</w:t>
      </w:r>
    </w:p>
    <w:p w:rsidR="00000000" w:rsidDel="00000000" w:rsidP="00000000" w:rsidRDefault="00000000" w:rsidRPr="00000000" w14:paraId="00000731">
      <w:pPr>
        <w:pageBreakBefore w:val="0"/>
        <w:rPr/>
      </w:pPr>
      <w:r w:rsidDel="00000000" w:rsidR="00000000" w:rsidRPr="00000000">
        <w:rPr>
          <w:rtl w:val="0"/>
        </w:rPr>
        <w:t xml:space="preserve">    "I pondered if Yuri didn’t also lock her doors before going to bed."</w:t>
      </w:r>
    </w:p>
    <w:p w:rsidR="00000000" w:rsidDel="00000000" w:rsidP="00000000" w:rsidRDefault="00000000" w:rsidRPr="00000000" w14:paraId="00000732">
      <w:pPr>
        <w:pageBreakBefore w:val="0"/>
        <w:rPr/>
      </w:pPr>
      <w:r w:rsidDel="00000000" w:rsidR="00000000" w:rsidRPr="00000000">
        <w:rPr>
          <w:rtl w:val="0"/>
        </w:rPr>
        <w:t xml:space="preserve">    y "...so I was standing out here unsure what to do for a good half hour before I decided to start calling your name..."</w:t>
      </w:r>
    </w:p>
    <w:p w:rsidR="00000000" w:rsidDel="00000000" w:rsidP="00000000" w:rsidRDefault="00000000" w:rsidRPr="00000000" w14:paraId="00000733">
      <w:pPr>
        <w:pageBreakBefore w:val="0"/>
        <w:rPr/>
      </w:pPr>
      <w:r w:rsidDel="00000000" w:rsidR="00000000" w:rsidRPr="00000000">
        <w:rPr>
          <w:rtl w:val="0"/>
        </w:rPr>
        <w:t xml:space="preserve">    y "...That’s when Sayori came around and-{nw}"</w:t>
      </w:r>
    </w:p>
    <w:p w:rsidR="00000000" w:rsidDel="00000000" w:rsidP="00000000" w:rsidRDefault="00000000" w:rsidRPr="00000000" w14:paraId="00000734">
      <w:pPr>
        <w:pageBreakBefore w:val="0"/>
        <w:rPr/>
      </w:pPr>
      <w:r w:rsidDel="00000000" w:rsidR="00000000" w:rsidRPr="00000000">
        <w:rPr>
          <w:rtl w:val="0"/>
        </w:rPr>
        <w:t xml:space="preserve">    mc "Let you in. Right, alright, I get it."</w:t>
        <w:br w:type="textWrapping"/>
        <w:t xml:space="preserve">    “I gave Sayori my spare key at some point because it was easier than letting her in every time she came over.”</w:t>
      </w:r>
    </w:p>
    <w:p w:rsidR="00000000" w:rsidDel="00000000" w:rsidP="00000000" w:rsidRDefault="00000000" w:rsidRPr="00000000" w14:paraId="00000735">
      <w:pPr>
        <w:pageBreakBefore w:val="0"/>
        <w:rPr/>
      </w:pPr>
      <w:r w:rsidDel="00000000" w:rsidR="00000000" w:rsidRPr="00000000">
        <w:rPr>
          <w:rtl w:val="0"/>
        </w:rPr>
        <w:t xml:space="preserve">    s 1bh "[player], do you know what's going on?"</w:t>
      </w:r>
    </w:p>
    <w:p w:rsidR="00000000" w:rsidDel="00000000" w:rsidP="00000000" w:rsidRDefault="00000000" w:rsidRPr="00000000" w14:paraId="00000736">
      <w:pPr>
        <w:pageBreakBefore w:val="0"/>
        <w:rPr/>
      </w:pPr>
      <w:r w:rsidDel="00000000" w:rsidR="00000000" w:rsidRPr="00000000">
        <w:rPr>
          <w:rtl w:val="0"/>
        </w:rPr>
        <w:t xml:space="preserve">    s “I mean, I was planning to come here because I knew you were gonna sleep in, but Yuri, too?”</w:t>
        <w:br w:type="textWrapping"/>
        <w:t xml:space="preserve">    mc “Huh, so you finally wanted to return the favor for all the times I had to stop you from sleeping in?”</w:t>
        <w:br w:type="textWrapping"/>
        <w:t xml:space="preserve">    s “That’s different! Going to school sucks and if you didn’t care so much, you’d sleep in too!”</w:t>
        <w:br w:type="textWrapping"/>
        <w:t xml:space="preserve">    “She was completely right, and this exact scenario was perfect evidence that I would indeed sleep through something I didn’t care about.”</w:t>
      </w:r>
    </w:p>
    <w:p w:rsidR="00000000" w:rsidDel="00000000" w:rsidP="00000000" w:rsidRDefault="00000000" w:rsidRPr="00000000" w14:paraId="00000737">
      <w:pPr>
        <w:pageBreakBefore w:val="0"/>
        <w:rPr/>
      </w:pPr>
      <w:r w:rsidDel="00000000" w:rsidR="00000000" w:rsidRPr="00000000">
        <w:rPr>
          <w:rtl w:val="0"/>
        </w:rPr>
        <w:t xml:space="preserve">    mc "Look, I don’t think there’s anything \’going on\’."</w:t>
      </w:r>
    </w:p>
    <w:p w:rsidR="00000000" w:rsidDel="00000000" w:rsidP="00000000" w:rsidRDefault="00000000" w:rsidRPr="00000000" w14:paraId="00000738">
      <w:pPr>
        <w:pageBreakBefore w:val="0"/>
        <w:rPr/>
      </w:pPr>
      <w:r w:rsidDel="00000000" w:rsidR="00000000" w:rsidRPr="00000000">
        <w:rPr>
          <w:rtl w:val="0"/>
        </w:rPr>
        <w:t xml:space="preserve">    mc "She just wanted to see her boyfriend and I was very...very asleep."</w:t>
      </w:r>
    </w:p>
    <w:p w:rsidR="00000000" w:rsidDel="00000000" w:rsidP="00000000" w:rsidRDefault="00000000" w:rsidRPr="00000000" w14:paraId="00000739">
      <w:pPr>
        <w:pageBreakBefore w:val="0"/>
        <w:rPr/>
      </w:pPr>
      <w:r w:rsidDel="00000000" w:rsidR="00000000" w:rsidRPr="00000000">
        <w:rPr>
          <w:rtl w:val="0"/>
        </w:rPr>
        <w:t xml:space="preserve">    “Both gave a shocked look.”</w:t>
        <w:br w:type="textWrapping"/>
        <w:t xml:space="preserve">    s 1bd "\"Boyfriend\"... huh?"</w:t>
      </w:r>
    </w:p>
    <w:p w:rsidR="00000000" w:rsidDel="00000000" w:rsidP="00000000" w:rsidRDefault="00000000" w:rsidRPr="00000000" w14:paraId="0000073A">
      <w:pPr>
        <w:pageBreakBefore w:val="0"/>
        <w:rPr/>
      </w:pPr>
      <w:r w:rsidDel="00000000" w:rsidR="00000000" w:rsidRPr="00000000">
        <w:rPr>
          <w:rtl w:val="0"/>
        </w:rPr>
        <w:t xml:space="preserve">    y 3bd "\"Boyfriend\"......"</w:t>
      </w:r>
    </w:p>
    <w:p w:rsidR="00000000" w:rsidDel="00000000" w:rsidP="00000000" w:rsidRDefault="00000000" w:rsidRPr="00000000" w14:paraId="0000073B">
      <w:pPr>
        <w:pageBreakBefore w:val="0"/>
        <w:rPr/>
      </w:pPr>
      <w:r w:rsidDel="00000000" w:rsidR="00000000" w:rsidRPr="00000000">
        <w:rPr>
          <w:rtl w:val="0"/>
        </w:rPr>
        <w:t xml:space="preserve">    "A satisfied smile crept upon Yuri’s face."</w:t>
      </w:r>
    </w:p>
    <w:p w:rsidR="00000000" w:rsidDel="00000000" w:rsidP="00000000" w:rsidRDefault="00000000" w:rsidRPr="00000000" w14:paraId="0000073C">
      <w:pPr>
        <w:pageBreakBefore w:val="0"/>
        <w:rPr/>
      </w:pPr>
      <w:r w:rsidDel="00000000" w:rsidR="00000000" w:rsidRPr="00000000">
        <w:rPr>
          <w:rtl w:val="0"/>
        </w:rPr>
        <w:t xml:space="preserve">    After a bit of silence, I herded the two out of my room and got myself ready.”</w:t>
      </w:r>
    </w:p>
    <w:p w:rsidR="00000000" w:rsidDel="00000000" w:rsidP="00000000" w:rsidRDefault="00000000" w:rsidRPr="00000000" w14:paraId="0000073D">
      <w:pPr>
        <w:pageBreakBefore w:val="0"/>
        <w:rPr/>
      </w:pPr>
      <w:r w:rsidDel="00000000" w:rsidR="00000000" w:rsidRPr="00000000">
        <w:rPr>
          <w:rtl w:val="0"/>
        </w:rPr>
        <w:t xml:space="preserve">    scene bg bowling_alley</w:t>
      </w:r>
    </w:p>
    <w:p w:rsidR="00000000" w:rsidDel="00000000" w:rsidP="00000000" w:rsidRDefault="00000000" w:rsidRPr="00000000" w14:paraId="0000073E">
      <w:pPr>
        <w:pageBreakBefore w:val="0"/>
        <w:rPr/>
      </w:pPr>
      <w:r w:rsidDel="00000000" w:rsidR="00000000" w:rsidRPr="00000000">
        <w:rPr>
          <w:rtl w:val="0"/>
        </w:rPr>
        <w:t xml:space="preserve">    with dissolve_scene</w:t>
      </w:r>
    </w:p>
    <w:p w:rsidR="00000000" w:rsidDel="00000000" w:rsidP="00000000" w:rsidRDefault="00000000" w:rsidRPr="00000000" w14:paraId="0000073F">
      <w:pPr>
        <w:pageBreakBefore w:val="0"/>
        <w:rPr/>
      </w:pPr>
      <w:r w:rsidDel="00000000" w:rsidR="00000000" w:rsidRPr="00000000">
        <w:rPr>
          <w:rtl w:val="0"/>
        </w:rPr>
        <w:t xml:space="preserve">    show natsuki 1ba at t41 zorder 2</w:t>
      </w:r>
    </w:p>
    <w:p w:rsidR="00000000" w:rsidDel="00000000" w:rsidP="00000000" w:rsidRDefault="00000000" w:rsidRPr="00000000" w14:paraId="00000740">
      <w:pPr>
        <w:pageBreakBefore w:val="0"/>
        <w:rPr/>
      </w:pPr>
      <w:r w:rsidDel="00000000" w:rsidR="00000000" w:rsidRPr="00000000">
        <w:rPr>
          <w:rtl w:val="0"/>
        </w:rPr>
        <w:t xml:space="preserve">    show sayori 1ba at t42 zorder 2</w:t>
      </w:r>
    </w:p>
    <w:p w:rsidR="00000000" w:rsidDel="00000000" w:rsidP="00000000" w:rsidRDefault="00000000" w:rsidRPr="00000000" w14:paraId="00000741">
      <w:pPr>
        <w:pageBreakBefore w:val="0"/>
        <w:rPr/>
      </w:pPr>
      <w:r w:rsidDel="00000000" w:rsidR="00000000" w:rsidRPr="00000000">
        <w:rPr>
          <w:rtl w:val="0"/>
        </w:rPr>
        <w:t xml:space="preserve">    show monika 1ba at t43 zorder 2</w:t>
      </w:r>
    </w:p>
    <w:p w:rsidR="00000000" w:rsidDel="00000000" w:rsidP="00000000" w:rsidRDefault="00000000" w:rsidRPr="00000000" w14:paraId="00000742">
      <w:pPr>
        <w:pageBreakBefore w:val="0"/>
        <w:rPr/>
      </w:pPr>
      <w:r w:rsidDel="00000000" w:rsidR="00000000" w:rsidRPr="00000000">
        <w:rPr>
          <w:rtl w:val="0"/>
        </w:rPr>
        <w:t xml:space="preserve">    show yuri 3bo at t44 zorder 2</w:t>
      </w:r>
    </w:p>
    <w:p w:rsidR="00000000" w:rsidDel="00000000" w:rsidP="00000000" w:rsidRDefault="00000000" w:rsidRPr="00000000" w14:paraId="00000743">
      <w:pPr>
        <w:pageBreakBefore w:val="0"/>
        <w:rPr/>
      </w:pPr>
      <w:r w:rsidDel="00000000" w:rsidR="00000000" w:rsidRPr="00000000">
        <w:rPr>
          <w:rtl w:val="0"/>
        </w:rPr>
        <w:t xml:space="preserve">    "So… here we are."</w:t>
      </w:r>
    </w:p>
    <w:p w:rsidR="00000000" w:rsidDel="00000000" w:rsidP="00000000" w:rsidRDefault="00000000" w:rsidRPr="00000000" w14:paraId="00000744">
      <w:pPr>
        <w:pageBreakBefore w:val="0"/>
        <w:rPr/>
      </w:pPr>
      <w:r w:rsidDel="00000000" w:rsidR="00000000" w:rsidRPr="00000000">
        <w:rPr>
          <w:rtl w:val="0"/>
        </w:rPr>
        <w:t xml:space="preserve">    "On the walk there, I read the texts she sent, and it turns out she actually did want us both to just stay home."</w:t>
      </w:r>
    </w:p>
    <w:p w:rsidR="00000000" w:rsidDel="00000000" w:rsidP="00000000" w:rsidRDefault="00000000" w:rsidRPr="00000000" w14:paraId="00000745">
      <w:pPr>
        <w:pageBreakBefore w:val="0"/>
        <w:rPr/>
      </w:pPr>
      <w:r w:rsidDel="00000000" w:rsidR="00000000" w:rsidRPr="00000000">
        <w:rPr>
          <w:rtl w:val="0"/>
        </w:rPr>
        <w:t xml:space="preserve">    "I'm sure that would have worked out, even if it’d take some effort to get Sayori off my back. Or maybe I could have had her stay home, too.” </w:t>
        <w:br w:type="textWrapping"/>
        <w:t xml:space="preserve">    “Leave Natsuki to entertain Monika’s absurd whims."</w:t>
      </w:r>
    </w:p>
    <w:p w:rsidR="00000000" w:rsidDel="00000000" w:rsidP="00000000" w:rsidRDefault="00000000" w:rsidRPr="00000000" w14:paraId="00000746">
      <w:pPr>
        <w:pageBreakBefore w:val="0"/>
        <w:rPr/>
      </w:pPr>
      <w:r w:rsidDel="00000000" w:rsidR="00000000" w:rsidRPr="00000000">
        <w:rPr>
          <w:rtl w:val="0"/>
        </w:rPr>
        <w:t xml:space="preserve">    "I sigh."</w:t>
      </w:r>
    </w:p>
    <w:p w:rsidR="00000000" w:rsidDel="00000000" w:rsidP="00000000" w:rsidRDefault="00000000" w:rsidRPr="00000000" w14:paraId="00000747">
      <w:pPr>
        <w:pageBreakBefore w:val="0"/>
        <w:rPr/>
      </w:pPr>
      <w:r w:rsidDel="00000000" w:rsidR="00000000" w:rsidRPr="00000000">
        <w:rPr>
          <w:rtl w:val="0"/>
        </w:rPr>
        <w:t xml:space="preserve">    show sayori at f42 zorder 2</w:t>
      </w:r>
    </w:p>
    <w:p w:rsidR="00000000" w:rsidDel="00000000" w:rsidP="00000000" w:rsidRDefault="00000000" w:rsidRPr="00000000" w14:paraId="00000748">
      <w:pPr>
        <w:pageBreakBefore w:val="0"/>
        <w:rPr/>
      </w:pPr>
      <w:r w:rsidDel="00000000" w:rsidR="00000000" w:rsidRPr="00000000">
        <w:rPr>
          <w:rtl w:val="0"/>
        </w:rPr>
        <w:t xml:space="preserve">    s 3bc "Don't sigh, [player]!” </w:t>
        <w:br w:type="textWrapping"/>
        <w:t xml:space="preserve">    s “They say every time you sigh…” </w:t>
        <w:br w:type="textWrapping"/>
        <w:t xml:space="preserve">    s “With the air, some of your happiness escapes, too!"</w:t>
      </w:r>
    </w:p>
    <w:p w:rsidR="00000000" w:rsidDel="00000000" w:rsidP="00000000" w:rsidRDefault="00000000" w:rsidRPr="00000000" w14:paraId="00000749">
      <w:pPr>
        <w:pageBreakBefore w:val="0"/>
        <w:rPr/>
      </w:pPr>
      <w:r w:rsidDel="00000000" w:rsidR="00000000" w:rsidRPr="00000000">
        <w:rPr>
          <w:rtl w:val="0"/>
        </w:rPr>
        <w:t xml:space="preserve">    show sayori at t42 zorder 2</w:t>
        <w:br w:type="textWrapping"/>
        <w:t xml:space="preserve">    “Who the hell says that?”</w:t>
      </w:r>
    </w:p>
    <w:p w:rsidR="00000000" w:rsidDel="00000000" w:rsidP="00000000" w:rsidRDefault="00000000" w:rsidRPr="00000000" w14:paraId="0000074A">
      <w:pPr>
        <w:pageBreakBefore w:val="0"/>
        <w:rPr/>
      </w:pPr>
      <w:r w:rsidDel="00000000" w:rsidR="00000000" w:rsidRPr="00000000">
        <w:rPr>
          <w:rtl w:val="0"/>
        </w:rPr>
        <w:t xml:space="preserve">    mc "I guess that explains why you’re so happy. You never sigh."</w:t>
        <w:br w:type="textWrapping"/>
        <w:t xml:space="preserve">    mc “Despite that name of yours, I guess.”</w:t>
      </w:r>
    </w:p>
    <w:p w:rsidR="00000000" w:rsidDel="00000000" w:rsidP="00000000" w:rsidRDefault="00000000" w:rsidRPr="00000000" w14:paraId="0000074B">
      <w:pPr>
        <w:pageBreakBefore w:val="0"/>
        <w:rPr/>
      </w:pPr>
      <w:r w:rsidDel="00000000" w:rsidR="00000000" w:rsidRPr="00000000">
        <w:rPr>
          <w:rtl w:val="0"/>
        </w:rPr>
        <w:t xml:space="preserve">    show sayori at f42 zorder 2</w:t>
      </w:r>
    </w:p>
    <w:p w:rsidR="00000000" w:rsidDel="00000000" w:rsidP="00000000" w:rsidRDefault="00000000" w:rsidRPr="00000000" w14:paraId="0000074C">
      <w:pPr>
        <w:pageBreakBefore w:val="0"/>
        <w:rPr/>
      </w:pPr>
      <w:r w:rsidDel="00000000" w:rsidR="00000000" w:rsidRPr="00000000">
        <w:rPr>
          <w:rtl w:val="0"/>
        </w:rPr>
        <w:t xml:space="preserve">    s 1br "Ehehe…"</w:t>
      </w:r>
    </w:p>
    <w:p w:rsidR="00000000" w:rsidDel="00000000" w:rsidP="00000000" w:rsidRDefault="00000000" w:rsidRPr="00000000" w14:paraId="0000074D">
      <w:pPr>
        <w:pageBreakBefore w:val="0"/>
        <w:rPr/>
      </w:pPr>
      <w:r w:rsidDel="00000000" w:rsidR="00000000" w:rsidRPr="00000000">
        <w:rPr>
          <w:rtl w:val="0"/>
        </w:rPr>
        <w:t xml:space="preserve">    show sayori 1bo</w:t>
      </w:r>
    </w:p>
    <w:p w:rsidR="00000000" w:rsidDel="00000000" w:rsidP="00000000" w:rsidRDefault="00000000" w:rsidRPr="00000000" w14:paraId="0000074E">
      <w:pPr>
        <w:pageBreakBefore w:val="0"/>
        <w:rPr/>
      </w:pPr>
      <w:r w:rsidDel="00000000" w:rsidR="00000000" w:rsidRPr="00000000">
        <w:rPr>
          <w:rtl w:val="0"/>
        </w:rPr>
        <w:t xml:space="preserve">    extend " I don't get it."</w:t>
      </w:r>
    </w:p>
    <w:p w:rsidR="00000000" w:rsidDel="00000000" w:rsidP="00000000" w:rsidRDefault="00000000" w:rsidRPr="00000000" w14:paraId="0000074F">
      <w:pPr>
        <w:pageBreakBefore w:val="0"/>
        <w:rPr/>
      </w:pPr>
      <w:r w:rsidDel="00000000" w:rsidR="00000000" w:rsidRPr="00000000">
        <w:rPr>
          <w:rtl w:val="0"/>
        </w:rPr>
        <w:t xml:space="preserve">    mc "Of course you don't... {i}Sigh{/i}ori."</w:t>
        <w:br w:type="textWrapping"/>
        <w:t xml:space="preserve">    “I side grin and give a smug look.”</w:t>
      </w:r>
    </w:p>
    <w:p w:rsidR="00000000" w:rsidDel="00000000" w:rsidP="00000000" w:rsidRDefault="00000000" w:rsidRPr="00000000" w14:paraId="00000750">
      <w:pPr>
        <w:pageBreakBefore w:val="0"/>
        <w:rPr/>
      </w:pPr>
      <w:r w:rsidDel="00000000" w:rsidR="00000000" w:rsidRPr="00000000">
        <w:rPr>
          <w:rtl w:val="0"/>
        </w:rPr>
        <w:t xml:space="preserve">    s 1bb "Why are you emphasizing it like that?"</w:t>
        <w:br w:type="textWrapping"/>
        <w:t xml:space="preserve">    “Both the grin and the smug look are defeated with that one sentence.”</w:t>
      </w:r>
    </w:p>
    <w:p w:rsidR="00000000" w:rsidDel="00000000" w:rsidP="00000000" w:rsidRDefault="00000000" w:rsidRPr="00000000" w14:paraId="00000751">
      <w:pPr>
        <w:pageBreakBefore w:val="0"/>
        <w:rPr/>
      </w:pPr>
      <w:r w:rsidDel="00000000" w:rsidR="00000000" w:rsidRPr="00000000">
        <w:rPr>
          <w:rtl w:val="0"/>
        </w:rPr>
        <w:t xml:space="preserve">    mc "You know what? Never mind."</w:t>
      </w:r>
    </w:p>
    <w:p w:rsidR="00000000" w:rsidDel="00000000" w:rsidP="00000000" w:rsidRDefault="00000000" w:rsidRPr="00000000" w14:paraId="00000752">
      <w:pPr>
        <w:pageBreakBefore w:val="0"/>
        <w:rPr/>
      </w:pPr>
      <w:r w:rsidDel="00000000" w:rsidR="00000000" w:rsidRPr="00000000">
        <w:rPr>
          <w:rtl w:val="0"/>
        </w:rPr>
        <w:t xml:space="preserve">    "Either my joke was stupid, she’s stupid, or both."</w:t>
      </w:r>
    </w:p>
    <w:p w:rsidR="00000000" w:rsidDel="00000000" w:rsidP="00000000" w:rsidRDefault="00000000" w:rsidRPr="00000000" w14:paraId="00000753">
      <w:pPr>
        <w:pageBreakBefore w:val="0"/>
        <w:rPr/>
      </w:pPr>
      <w:r w:rsidDel="00000000" w:rsidR="00000000" w:rsidRPr="00000000">
        <w:rPr>
          <w:rtl w:val="0"/>
        </w:rPr>
        <w:t xml:space="preserve">    "Turning my attention back to Yuri, she seems quite distraught."</w:t>
      </w:r>
    </w:p>
    <w:p w:rsidR="00000000" w:rsidDel="00000000" w:rsidP="00000000" w:rsidRDefault="00000000" w:rsidRPr="00000000" w14:paraId="00000754">
      <w:pPr>
        <w:pageBreakBefore w:val="0"/>
        <w:rPr/>
      </w:pPr>
      <w:r w:rsidDel="00000000" w:rsidR="00000000" w:rsidRPr="00000000">
        <w:rPr>
          <w:rtl w:val="0"/>
        </w:rPr>
        <w:t xml:space="preserve">    show sayori thide zorder 1</w:t>
      </w:r>
    </w:p>
    <w:p w:rsidR="00000000" w:rsidDel="00000000" w:rsidP="00000000" w:rsidRDefault="00000000" w:rsidRPr="00000000" w14:paraId="00000755">
      <w:pPr>
        <w:pageBreakBefore w:val="0"/>
        <w:rPr/>
      </w:pPr>
      <w:r w:rsidDel="00000000" w:rsidR="00000000" w:rsidRPr="00000000">
        <w:rPr>
          <w:rtl w:val="0"/>
        </w:rPr>
        <w:t xml:space="preserve">    hide sayori</w:t>
      </w:r>
    </w:p>
    <w:p w:rsidR="00000000" w:rsidDel="00000000" w:rsidP="00000000" w:rsidRDefault="00000000" w:rsidRPr="00000000" w14:paraId="00000756">
      <w:pPr>
        <w:pageBreakBefore w:val="0"/>
        <w:rPr/>
      </w:pPr>
      <w:r w:rsidDel="00000000" w:rsidR="00000000" w:rsidRPr="00000000">
        <w:rPr>
          <w:rtl w:val="0"/>
        </w:rPr>
        <w:t xml:space="preserve">    show yuri at t11 zorder 2</w:t>
      </w:r>
    </w:p>
    <w:p w:rsidR="00000000" w:rsidDel="00000000" w:rsidP="00000000" w:rsidRDefault="00000000" w:rsidRPr="00000000" w14:paraId="00000757">
      <w:pPr>
        <w:pageBreakBefore w:val="0"/>
        <w:rPr/>
      </w:pPr>
      <w:r w:rsidDel="00000000" w:rsidR="00000000" w:rsidRPr="00000000">
        <w:rPr>
          <w:rtl w:val="0"/>
        </w:rPr>
        <w:t xml:space="preserve">    show monika at thide zorder 1</w:t>
      </w:r>
    </w:p>
    <w:p w:rsidR="00000000" w:rsidDel="00000000" w:rsidP="00000000" w:rsidRDefault="00000000" w:rsidRPr="00000000" w14:paraId="00000758">
      <w:pPr>
        <w:pageBreakBefore w:val="0"/>
        <w:rPr/>
      </w:pPr>
      <w:r w:rsidDel="00000000" w:rsidR="00000000" w:rsidRPr="00000000">
        <w:rPr>
          <w:rtl w:val="0"/>
        </w:rPr>
        <w:t xml:space="preserve">    hide monika</w:t>
      </w:r>
    </w:p>
    <w:p w:rsidR="00000000" w:rsidDel="00000000" w:rsidP="00000000" w:rsidRDefault="00000000" w:rsidRPr="00000000" w14:paraId="00000759">
      <w:pPr>
        <w:pageBreakBefore w:val="0"/>
        <w:rPr/>
      </w:pPr>
      <w:r w:rsidDel="00000000" w:rsidR="00000000" w:rsidRPr="00000000">
        <w:rPr>
          <w:rtl w:val="0"/>
        </w:rPr>
        <w:t xml:space="preserve">    show natsuki at thide zorder 1</w:t>
      </w:r>
    </w:p>
    <w:p w:rsidR="00000000" w:rsidDel="00000000" w:rsidP="00000000" w:rsidRDefault="00000000" w:rsidRPr="00000000" w14:paraId="0000075A">
      <w:pPr>
        <w:pageBreakBefore w:val="0"/>
        <w:rPr/>
      </w:pPr>
      <w:r w:rsidDel="00000000" w:rsidR="00000000" w:rsidRPr="00000000">
        <w:rPr>
          <w:rtl w:val="0"/>
        </w:rPr>
        <w:t xml:space="preserve">    hide natsuki</w:t>
      </w:r>
    </w:p>
    <w:p w:rsidR="00000000" w:rsidDel="00000000" w:rsidP="00000000" w:rsidRDefault="00000000" w:rsidRPr="00000000" w14:paraId="0000075B">
      <w:pPr>
        <w:pageBreakBefore w:val="0"/>
        <w:rPr/>
      </w:pPr>
      <w:r w:rsidDel="00000000" w:rsidR="00000000" w:rsidRPr="00000000">
        <w:rPr>
          <w:rtl w:val="0"/>
        </w:rPr>
        <w:t xml:space="preserve">    "I get close to her, in an attempt to give some sort of comfort."</w:t>
      </w:r>
    </w:p>
    <w:p w:rsidR="00000000" w:rsidDel="00000000" w:rsidP="00000000" w:rsidRDefault="00000000" w:rsidRPr="00000000" w14:paraId="0000075C">
      <w:pPr>
        <w:pageBreakBefore w:val="0"/>
        <w:rPr/>
      </w:pPr>
      <w:r w:rsidDel="00000000" w:rsidR="00000000" w:rsidRPr="00000000">
        <w:rPr>
          <w:rtl w:val="0"/>
        </w:rPr>
        <w:t xml:space="preserve">    show monika 1bb at t11 zorder 2</w:t>
      </w:r>
    </w:p>
    <w:p w:rsidR="00000000" w:rsidDel="00000000" w:rsidP="00000000" w:rsidRDefault="00000000" w:rsidRPr="00000000" w14:paraId="0000075D">
      <w:pPr>
        <w:pageBreakBefore w:val="0"/>
        <w:rPr/>
      </w:pPr>
      <w:r w:rsidDel="00000000" w:rsidR="00000000" w:rsidRPr="00000000">
        <w:rPr>
          <w:rtl w:val="0"/>
        </w:rPr>
        <w:t xml:space="preserve">    show yuri at thide zorder 1</w:t>
      </w:r>
    </w:p>
    <w:p w:rsidR="00000000" w:rsidDel="00000000" w:rsidP="00000000" w:rsidRDefault="00000000" w:rsidRPr="00000000" w14:paraId="0000075E">
      <w:pPr>
        <w:pageBreakBefore w:val="0"/>
        <w:rPr/>
      </w:pPr>
      <w:r w:rsidDel="00000000" w:rsidR="00000000" w:rsidRPr="00000000">
        <w:rPr>
          <w:rtl w:val="0"/>
        </w:rPr>
        <w:t xml:space="preserve">    hide yuri</w:t>
      </w:r>
    </w:p>
    <w:p w:rsidR="00000000" w:rsidDel="00000000" w:rsidP="00000000" w:rsidRDefault="00000000" w:rsidRPr="00000000" w14:paraId="0000075F">
      <w:pPr>
        <w:pageBreakBefore w:val="0"/>
        <w:rPr/>
      </w:pPr>
      <w:r w:rsidDel="00000000" w:rsidR="00000000" w:rsidRPr="00000000">
        <w:rPr>
          <w:rtl w:val="0"/>
        </w:rPr>
        <w:t xml:space="preserve">    m "Alright, everyone! We need to get our bowling shoes."</w:t>
      </w:r>
    </w:p>
    <w:p w:rsidR="00000000" w:rsidDel="00000000" w:rsidP="00000000" w:rsidRDefault="00000000" w:rsidRPr="00000000" w14:paraId="00000760">
      <w:pPr>
        <w:pageBreakBefore w:val="0"/>
        <w:rPr/>
      </w:pPr>
      <w:r w:rsidDel="00000000" w:rsidR="00000000" w:rsidRPr="00000000">
        <w:rPr>
          <w:rtl w:val="0"/>
        </w:rPr>
        <w:t xml:space="preserve">    m "I need to know everyone's shoe size."</w:t>
      </w:r>
    </w:p>
    <w:p w:rsidR="00000000" w:rsidDel="00000000" w:rsidP="00000000" w:rsidRDefault="00000000" w:rsidRPr="00000000" w14:paraId="00000761">
      <w:pPr>
        <w:pageBreakBefore w:val="0"/>
        <w:rPr/>
      </w:pPr>
      <w:r w:rsidDel="00000000" w:rsidR="00000000" w:rsidRPr="00000000">
        <w:rPr>
          <w:rtl w:val="0"/>
        </w:rPr>
        <w:t xml:space="preserve">    show natsuki 1bc at f22 zorder 2</w:t>
      </w:r>
    </w:p>
    <w:p w:rsidR="00000000" w:rsidDel="00000000" w:rsidP="00000000" w:rsidRDefault="00000000" w:rsidRPr="00000000" w14:paraId="00000762">
      <w:pPr>
        <w:pageBreakBefore w:val="0"/>
        <w:rPr/>
      </w:pPr>
      <w:r w:rsidDel="00000000" w:rsidR="00000000" w:rsidRPr="00000000">
        <w:rPr>
          <w:rtl w:val="0"/>
        </w:rPr>
        <w:t xml:space="preserve">    show monika at t21 zorder 2</w:t>
      </w:r>
    </w:p>
    <w:p w:rsidR="00000000" w:rsidDel="00000000" w:rsidP="00000000" w:rsidRDefault="00000000" w:rsidRPr="00000000" w14:paraId="00000763">
      <w:pPr>
        <w:pageBreakBefore w:val="0"/>
        <w:rPr/>
      </w:pPr>
      <w:r w:rsidDel="00000000" w:rsidR="00000000" w:rsidRPr="00000000">
        <w:rPr>
          <w:rtl w:val="0"/>
        </w:rPr>
        <w:t xml:space="preserve">    n "Can’t we just buy our own shoes? You’re not our mom."</w:t>
      </w:r>
    </w:p>
    <w:p w:rsidR="00000000" w:rsidDel="00000000" w:rsidP="00000000" w:rsidRDefault="00000000" w:rsidRPr="00000000" w14:paraId="00000764">
      <w:pPr>
        <w:pageBreakBefore w:val="0"/>
        <w:rPr/>
      </w:pPr>
      <w:r w:rsidDel="00000000" w:rsidR="00000000" w:rsidRPr="00000000">
        <w:rPr>
          <w:rtl w:val="0"/>
        </w:rPr>
        <w:t xml:space="preserve">    show natsuki at t22 zorder 2</w:t>
      </w:r>
    </w:p>
    <w:p w:rsidR="00000000" w:rsidDel="00000000" w:rsidP="00000000" w:rsidRDefault="00000000" w:rsidRPr="00000000" w14:paraId="00000765">
      <w:pPr>
        <w:pageBreakBefore w:val="0"/>
        <w:rPr/>
      </w:pPr>
      <w:r w:rsidDel="00000000" w:rsidR="00000000" w:rsidRPr="00000000">
        <w:rPr>
          <w:rtl w:val="0"/>
        </w:rPr>
        <w:t xml:space="preserve">    show monika at f21 zorder 2</w:t>
      </w:r>
    </w:p>
    <w:p w:rsidR="00000000" w:rsidDel="00000000" w:rsidP="00000000" w:rsidRDefault="00000000" w:rsidRPr="00000000" w14:paraId="00000766">
      <w:pPr>
        <w:pageBreakBefore w:val="0"/>
        <w:rPr/>
      </w:pPr>
      <w:r w:rsidDel="00000000" w:rsidR="00000000" w:rsidRPr="00000000">
        <w:rPr>
          <w:rtl w:val="0"/>
        </w:rPr>
        <w:t xml:space="preserve">    m "As Club President it would be irresponsible of me to make my club members spend their own money on club-related activities."</w:t>
      </w:r>
    </w:p>
    <w:p w:rsidR="00000000" w:rsidDel="00000000" w:rsidP="00000000" w:rsidRDefault="00000000" w:rsidRPr="00000000" w14:paraId="00000767">
      <w:pPr>
        <w:pageBreakBefore w:val="0"/>
        <w:rPr/>
      </w:pPr>
      <w:r w:rsidDel="00000000" w:rsidR="00000000" w:rsidRPr="00000000">
        <w:rPr>
          <w:rtl w:val="0"/>
        </w:rPr>
        <w:t xml:space="preserve">    show natsuki at f22 zorder 2</w:t>
      </w:r>
    </w:p>
    <w:p w:rsidR="00000000" w:rsidDel="00000000" w:rsidP="00000000" w:rsidRDefault="00000000" w:rsidRPr="00000000" w14:paraId="00000768">
      <w:pPr>
        <w:pageBreakBefore w:val="0"/>
        <w:rPr/>
      </w:pPr>
      <w:r w:rsidDel="00000000" w:rsidR="00000000" w:rsidRPr="00000000">
        <w:rPr>
          <w:rtl w:val="0"/>
        </w:rPr>
        <w:t xml:space="preserve">    show monika at t21 zorder 2</w:t>
      </w:r>
    </w:p>
    <w:p w:rsidR="00000000" w:rsidDel="00000000" w:rsidP="00000000" w:rsidRDefault="00000000" w:rsidRPr="00000000" w14:paraId="00000769">
      <w:pPr>
        <w:pageBreakBefore w:val="0"/>
        <w:rPr/>
      </w:pPr>
      <w:r w:rsidDel="00000000" w:rsidR="00000000" w:rsidRPr="00000000">
        <w:rPr>
          <w:rtl w:val="0"/>
        </w:rPr>
        <w:t xml:space="preserve">    n "How exactly do you define \’club-related\’?"</w:t>
      </w:r>
    </w:p>
    <w:p w:rsidR="00000000" w:rsidDel="00000000" w:rsidP="00000000" w:rsidRDefault="00000000" w:rsidRPr="00000000" w14:paraId="0000076A">
      <w:pPr>
        <w:pageBreakBefore w:val="0"/>
        <w:rPr/>
      </w:pPr>
      <w:r w:rsidDel="00000000" w:rsidR="00000000" w:rsidRPr="00000000">
        <w:rPr>
          <w:rtl w:val="0"/>
        </w:rPr>
        <w:t xml:space="preserve">    show natsuki at t22 zorder 2</w:t>
      </w:r>
    </w:p>
    <w:p w:rsidR="00000000" w:rsidDel="00000000" w:rsidP="00000000" w:rsidRDefault="00000000" w:rsidRPr="00000000" w14:paraId="0000076B">
      <w:pPr>
        <w:pageBreakBefore w:val="0"/>
        <w:rPr/>
      </w:pPr>
      <w:r w:rsidDel="00000000" w:rsidR="00000000" w:rsidRPr="00000000">
        <w:rPr>
          <w:rtl w:val="0"/>
        </w:rPr>
        <w:t xml:space="preserve">    show monika at f21 zorder 2</w:t>
      </w:r>
    </w:p>
    <w:p w:rsidR="00000000" w:rsidDel="00000000" w:rsidP="00000000" w:rsidRDefault="00000000" w:rsidRPr="00000000" w14:paraId="0000076C">
      <w:pPr>
        <w:pageBreakBefore w:val="0"/>
        <w:rPr/>
      </w:pPr>
      <w:r w:rsidDel="00000000" w:rsidR="00000000" w:rsidRPr="00000000">
        <w:rPr>
          <w:rtl w:val="0"/>
        </w:rPr>
        <w:t xml:space="preserve">    m "We came here as a club activity, that's why everyone's here. It’s club-related."</w:t>
      </w:r>
    </w:p>
    <w:p w:rsidR="00000000" w:rsidDel="00000000" w:rsidP="00000000" w:rsidRDefault="00000000" w:rsidRPr="00000000" w14:paraId="0000076D">
      <w:pPr>
        <w:pageBreakBefore w:val="0"/>
        <w:rPr/>
      </w:pPr>
      <w:r w:rsidDel="00000000" w:rsidR="00000000" w:rsidRPr="00000000">
        <w:rPr>
          <w:rtl w:val="0"/>
        </w:rPr>
        <w:t xml:space="preserve">    show natsuki at f22 zorder 2</w:t>
      </w:r>
    </w:p>
    <w:p w:rsidR="00000000" w:rsidDel="00000000" w:rsidP="00000000" w:rsidRDefault="00000000" w:rsidRPr="00000000" w14:paraId="0000076E">
      <w:pPr>
        <w:pageBreakBefore w:val="0"/>
        <w:rPr/>
      </w:pPr>
      <w:r w:rsidDel="00000000" w:rsidR="00000000" w:rsidRPr="00000000">
        <w:rPr>
          <w:rtl w:val="0"/>
        </w:rPr>
        <w:t xml:space="preserve">    show monika at t21 zorder 2</w:t>
      </w:r>
    </w:p>
    <w:p w:rsidR="00000000" w:rsidDel="00000000" w:rsidP="00000000" w:rsidRDefault="00000000" w:rsidRPr="00000000" w14:paraId="0000076F">
      <w:pPr>
        <w:pageBreakBefore w:val="0"/>
        <w:rPr/>
      </w:pPr>
      <w:r w:rsidDel="00000000" w:rsidR="00000000" w:rsidRPr="00000000">
        <w:rPr>
          <w:rtl w:val="0"/>
        </w:rPr>
        <w:t xml:space="preserve">    n "Really putting the literature in literature club. With… bowling."</w:t>
      </w:r>
    </w:p>
    <w:p w:rsidR="00000000" w:rsidDel="00000000" w:rsidP="00000000" w:rsidRDefault="00000000" w:rsidRPr="00000000" w14:paraId="00000770">
      <w:pPr>
        <w:pageBreakBefore w:val="0"/>
        <w:rPr/>
      </w:pPr>
      <w:r w:rsidDel="00000000" w:rsidR="00000000" w:rsidRPr="00000000">
        <w:rPr>
          <w:rtl w:val="0"/>
        </w:rPr>
        <w:t xml:space="preserve">    show natsuki at t22 zorder 2</w:t>
      </w:r>
    </w:p>
    <w:p w:rsidR="00000000" w:rsidDel="00000000" w:rsidP="00000000" w:rsidRDefault="00000000" w:rsidRPr="00000000" w14:paraId="00000771">
      <w:pPr>
        <w:pageBreakBefore w:val="0"/>
        <w:rPr/>
      </w:pPr>
      <w:r w:rsidDel="00000000" w:rsidR="00000000" w:rsidRPr="00000000">
        <w:rPr>
          <w:rtl w:val="0"/>
        </w:rPr>
        <w:t xml:space="preserve">    show monika 1bh at f21 zorder 2</w:t>
      </w:r>
    </w:p>
    <w:p w:rsidR="00000000" w:rsidDel="00000000" w:rsidP="00000000" w:rsidRDefault="00000000" w:rsidRPr="00000000" w14:paraId="00000772">
      <w:pPr>
        <w:pageBreakBefore w:val="0"/>
        <w:rPr/>
      </w:pPr>
      <w:r w:rsidDel="00000000" w:rsidR="00000000" w:rsidRPr="00000000">
        <w:rPr>
          <w:rtl w:val="0"/>
        </w:rPr>
        <w:t xml:space="preserve">    m "Look, Natsuki, you’ve gotta stop with that."</w:t>
      </w:r>
    </w:p>
    <w:p w:rsidR="00000000" w:rsidDel="00000000" w:rsidP="00000000" w:rsidRDefault="00000000" w:rsidRPr="00000000" w14:paraId="00000773">
      <w:pPr>
        <w:pageBreakBefore w:val="0"/>
        <w:rPr/>
      </w:pPr>
      <w:r w:rsidDel="00000000" w:rsidR="00000000" w:rsidRPr="00000000">
        <w:rPr>
          <w:rtl w:val="0"/>
        </w:rPr>
        <w:t xml:space="preserve">    m "Sometimes we just need to boost morale, and fun leisurely activities like bowling do the trick."</w:t>
      </w:r>
    </w:p>
    <w:p w:rsidR="00000000" w:rsidDel="00000000" w:rsidP="00000000" w:rsidRDefault="00000000" w:rsidRPr="00000000" w14:paraId="00000774">
      <w:pPr>
        <w:pageBreakBefore w:val="0"/>
        <w:rPr/>
      </w:pPr>
      <w:r w:rsidDel="00000000" w:rsidR="00000000" w:rsidRPr="00000000">
        <w:rPr>
          <w:rtl w:val="0"/>
        </w:rPr>
        <w:t xml:space="preserve">    show natsuki at t32 zorder 2</w:t>
      </w:r>
    </w:p>
    <w:p w:rsidR="00000000" w:rsidDel="00000000" w:rsidP="00000000" w:rsidRDefault="00000000" w:rsidRPr="00000000" w14:paraId="00000775">
      <w:pPr>
        <w:pageBreakBefore w:val="0"/>
        <w:rPr/>
      </w:pPr>
      <w:r w:rsidDel="00000000" w:rsidR="00000000" w:rsidRPr="00000000">
        <w:rPr>
          <w:rtl w:val="0"/>
        </w:rPr>
        <w:t xml:space="preserve">    show monika at t31 zorder 2</w:t>
      </w:r>
    </w:p>
    <w:p w:rsidR="00000000" w:rsidDel="00000000" w:rsidP="00000000" w:rsidRDefault="00000000" w:rsidRPr="00000000" w14:paraId="00000776">
      <w:pPr>
        <w:pageBreakBefore w:val="0"/>
        <w:rPr/>
      </w:pPr>
      <w:r w:rsidDel="00000000" w:rsidR="00000000" w:rsidRPr="00000000">
        <w:rPr>
          <w:rtl w:val="0"/>
        </w:rPr>
        <w:t xml:space="preserve">    show yuri 1bh at f33 zorder 2</w:t>
      </w:r>
    </w:p>
    <w:p w:rsidR="00000000" w:rsidDel="00000000" w:rsidP="00000000" w:rsidRDefault="00000000" w:rsidRPr="00000000" w14:paraId="00000777">
      <w:pPr>
        <w:pageBreakBefore w:val="0"/>
        <w:rPr/>
      </w:pPr>
      <w:r w:rsidDel="00000000" w:rsidR="00000000" w:rsidRPr="00000000">
        <w:rPr>
          <w:rtl w:val="0"/>
        </w:rPr>
        <w:t xml:space="preserve">    y "Monika... I'm starting to think you don't understand your own club members very well."</w:t>
      </w:r>
    </w:p>
    <w:p w:rsidR="00000000" w:rsidDel="00000000" w:rsidP="00000000" w:rsidRDefault="00000000" w:rsidRPr="00000000" w14:paraId="00000778">
      <w:pPr>
        <w:pageBreakBefore w:val="0"/>
        <w:rPr/>
      </w:pPr>
      <w:r w:rsidDel="00000000" w:rsidR="00000000" w:rsidRPr="00000000">
        <w:rPr>
          <w:rtl w:val="0"/>
        </w:rPr>
        <w:t xml:space="preserve">    show natsuki at f32 zorder 2</w:t>
      </w:r>
    </w:p>
    <w:p w:rsidR="00000000" w:rsidDel="00000000" w:rsidP="00000000" w:rsidRDefault="00000000" w:rsidRPr="00000000" w14:paraId="00000779">
      <w:pPr>
        <w:pageBreakBefore w:val="0"/>
        <w:rPr/>
      </w:pPr>
      <w:r w:rsidDel="00000000" w:rsidR="00000000" w:rsidRPr="00000000">
        <w:rPr>
          <w:rtl w:val="0"/>
        </w:rPr>
        <w:t xml:space="preserve">    show monika at t31 zorder 2</w:t>
      </w:r>
    </w:p>
    <w:p w:rsidR="00000000" w:rsidDel="00000000" w:rsidP="00000000" w:rsidRDefault="00000000" w:rsidRPr="00000000" w14:paraId="0000077A">
      <w:pPr>
        <w:pageBreakBefore w:val="0"/>
        <w:rPr/>
      </w:pPr>
      <w:r w:rsidDel="00000000" w:rsidR="00000000" w:rsidRPr="00000000">
        <w:rPr>
          <w:rtl w:val="0"/>
        </w:rPr>
        <w:t xml:space="preserve">    show yuri at t33 zorder 2</w:t>
      </w:r>
    </w:p>
    <w:p w:rsidR="00000000" w:rsidDel="00000000" w:rsidP="00000000" w:rsidRDefault="00000000" w:rsidRPr="00000000" w14:paraId="0000077B">
      <w:pPr>
        <w:pageBreakBefore w:val="0"/>
        <w:rPr/>
      </w:pPr>
      <w:r w:rsidDel="00000000" w:rsidR="00000000" w:rsidRPr="00000000">
        <w:rPr>
          <w:rtl w:val="0"/>
        </w:rPr>
        <w:t xml:space="preserve">    n "I agree. For one, I don’t feel particularly morale boosted!"</w:t>
      </w:r>
    </w:p>
    <w:p w:rsidR="00000000" w:rsidDel="00000000" w:rsidP="00000000" w:rsidRDefault="00000000" w:rsidRPr="00000000" w14:paraId="0000077C">
      <w:pPr>
        <w:pageBreakBefore w:val="0"/>
        <w:rPr/>
      </w:pPr>
      <w:r w:rsidDel="00000000" w:rsidR="00000000" w:rsidRPr="00000000">
        <w:rPr>
          <w:rtl w:val="0"/>
        </w:rPr>
        <w:t xml:space="preserve">    show natsuki at t32 zorder 2</w:t>
      </w:r>
    </w:p>
    <w:p w:rsidR="00000000" w:rsidDel="00000000" w:rsidP="00000000" w:rsidRDefault="00000000" w:rsidRPr="00000000" w14:paraId="0000077D">
      <w:pPr>
        <w:pageBreakBefore w:val="0"/>
        <w:rPr/>
      </w:pPr>
      <w:r w:rsidDel="00000000" w:rsidR="00000000" w:rsidRPr="00000000">
        <w:rPr>
          <w:rtl w:val="0"/>
        </w:rPr>
        <w:t xml:space="preserve">    show monika at t31 zorder 2</w:t>
      </w:r>
    </w:p>
    <w:p w:rsidR="00000000" w:rsidDel="00000000" w:rsidP="00000000" w:rsidRDefault="00000000" w:rsidRPr="00000000" w14:paraId="0000077E">
      <w:pPr>
        <w:pageBreakBefore w:val="0"/>
        <w:rPr/>
      </w:pPr>
      <w:r w:rsidDel="00000000" w:rsidR="00000000" w:rsidRPr="00000000">
        <w:rPr>
          <w:rtl w:val="0"/>
        </w:rPr>
        <w:t xml:space="preserve">    show yuri at t33 zorder 2</w:t>
      </w:r>
    </w:p>
    <w:p w:rsidR="00000000" w:rsidDel="00000000" w:rsidP="00000000" w:rsidRDefault="00000000" w:rsidRPr="00000000" w14:paraId="0000077F">
      <w:pPr>
        <w:pageBreakBefore w:val="0"/>
        <w:rPr/>
      </w:pPr>
      <w:r w:rsidDel="00000000" w:rsidR="00000000" w:rsidRPr="00000000">
        <w:rPr>
          <w:rtl w:val="0"/>
        </w:rPr>
        <w:t xml:space="preserve">    mc "Yeah, I… Monika, honestly, only you and Sayori seemed to show any particular interest in this."</w:t>
      </w:r>
    </w:p>
    <w:p w:rsidR="00000000" w:rsidDel="00000000" w:rsidP="00000000" w:rsidRDefault="00000000" w:rsidRPr="00000000" w14:paraId="00000780">
      <w:pPr>
        <w:pageBreakBefore w:val="0"/>
        <w:rPr/>
      </w:pPr>
      <w:r w:rsidDel="00000000" w:rsidR="00000000" w:rsidRPr="00000000">
        <w:rPr>
          <w:rtl w:val="0"/>
        </w:rPr>
        <w:t xml:space="preserve">    show natsuki at t32 zorder 2</w:t>
      </w:r>
    </w:p>
    <w:p w:rsidR="00000000" w:rsidDel="00000000" w:rsidP="00000000" w:rsidRDefault="00000000" w:rsidRPr="00000000" w14:paraId="00000781">
      <w:pPr>
        <w:pageBreakBefore w:val="0"/>
        <w:rPr/>
      </w:pPr>
      <w:r w:rsidDel="00000000" w:rsidR="00000000" w:rsidRPr="00000000">
        <w:rPr>
          <w:rtl w:val="0"/>
        </w:rPr>
        <w:t xml:space="preserve">    show monika 1bl at f31 zorder 2</w:t>
      </w:r>
    </w:p>
    <w:p w:rsidR="00000000" w:rsidDel="00000000" w:rsidP="00000000" w:rsidRDefault="00000000" w:rsidRPr="00000000" w14:paraId="00000782">
      <w:pPr>
        <w:pageBreakBefore w:val="0"/>
        <w:rPr/>
      </w:pPr>
      <w:r w:rsidDel="00000000" w:rsidR="00000000" w:rsidRPr="00000000">
        <w:rPr>
          <w:rtl w:val="0"/>
        </w:rPr>
        <w:t xml:space="preserve">    show yuri at t33 zorder 2</w:t>
      </w:r>
    </w:p>
    <w:p w:rsidR="00000000" w:rsidDel="00000000" w:rsidP="00000000" w:rsidRDefault="00000000" w:rsidRPr="00000000" w14:paraId="00000783">
      <w:pPr>
        <w:pageBreakBefore w:val="0"/>
        <w:rPr/>
      </w:pPr>
      <w:r w:rsidDel="00000000" w:rsidR="00000000" w:rsidRPr="00000000">
        <w:rPr>
          <w:rtl w:val="0"/>
        </w:rPr>
        <w:t xml:space="preserve">    m "That's not true."</w:t>
      </w:r>
    </w:p>
    <w:p w:rsidR="00000000" w:rsidDel="00000000" w:rsidP="00000000" w:rsidRDefault="00000000" w:rsidRPr="00000000" w14:paraId="00000784">
      <w:pPr>
        <w:pageBreakBefore w:val="0"/>
        <w:rPr/>
      </w:pPr>
      <w:r w:rsidDel="00000000" w:rsidR="00000000" w:rsidRPr="00000000">
        <w:rPr>
          <w:rtl w:val="0"/>
        </w:rPr>
        <w:t xml:space="preserve">    show natsuki 1bv at f32 zorder 2</w:t>
      </w:r>
    </w:p>
    <w:p w:rsidR="00000000" w:rsidDel="00000000" w:rsidP="00000000" w:rsidRDefault="00000000" w:rsidRPr="00000000" w14:paraId="00000785">
      <w:pPr>
        <w:pageBreakBefore w:val="0"/>
        <w:rPr/>
      </w:pPr>
      <w:r w:rsidDel="00000000" w:rsidR="00000000" w:rsidRPr="00000000">
        <w:rPr>
          <w:rtl w:val="0"/>
        </w:rPr>
        <w:t xml:space="preserve">    show monika </w:t>
      </w:r>
      <w:commentRangeStart w:id="64"/>
      <w:r w:rsidDel="00000000" w:rsidR="00000000" w:rsidRPr="00000000">
        <w:rPr>
          <w:rtl w:val="0"/>
        </w:rPr>
        <w:t xml:space="preserve">1bspook</w:t>
      </w:r>
      <w:commentRangeEnd w:id="64"/>
      <w:r w:rsidDel="00000000" w:rsidR="00000000" w:rsidRPr="00000000">
        <w:commentReference w:id="64"/>
      </w:r>
      <w:r w:rsidDel="00000000" w:rsidR="00000000" w:rsidRPr="00000000">
        <w:rPr>
          <w:rtl w:val="0"/>
        </w:rPr>
        <w:t xml:space="preserve"> at t31 zorder 2</w:t>
      </w:r>
    </w:p>
    <w:p w:rsidR="00000000" w:rsidDel="00000000" w:rsidP="00000000" w:rsidRDefault="00000000" w:rsidRPr="00000000" w14:paraId="00000786">
      <w:pPr>
        <w:pageBreakBefore w:val="0"/>
        <w:rPr/>
      </w:pPr>
      <w:r w:rsidDel="00000000" w:rsidR="00000000" w:rsidRPr="00000000">
        <w:rPr>
          <w:rtl w:val="0"/>
        </w:rPr>
        <w:t xml:space="preserve">    show yuri at 1br f33 zorder 2</w:t>
      </w:r>
    </w:p>
    <w:p w:rsidR="00000000" w:rsidDel="00000000" w:rsidP="00000000" w:rsidRDefault="00000000" w:rsidRPr="00000000" w14:paraId="00000787">
      <w:pPr>
        <w:pageBreakBefore w:val="0"/>
        <w:rPr/>
      </w:pPr>
      <w:r w:rsidDel="00000000" w:rsidR="00000000" w:rsidRPr="00000000">
        <w:rPr>
          <w:rtl w:val="0"/>
        </w:rPr>
        <w:t xml:space="preserve">    "Nat, Yuri &amp; I" "Yes it is!"</w:t>
      </w:r>
    </w:p>
    <w:p w:rsidR="00000000" w:rsidDel="00000000" w:rsidP="00000000" w:rsidRDefault="00000000" w:rsidRPr="00000000" w14:paraId="00000788">
      <w:pPr>
        <w:pageBreakBefore w:val="0"/>
        <w:rPr/>
      </w:pPr>
      <w:r w:rsidDel="00000000" w:rsidR="00000000" w:rsidRPr="00000000">
        <w:rPr>
          <w:rtl w:val="0"/>
        </w:rPr>
        <w:t xml:space="preserve">    show natsuki 1br at t42 zorder 2</w:t>
      </w:r>
    </w:p>
    <w:p w:rsidR="00000000" w:rsidDel="00000000" w:rsidP="00000000" w:rsidRDefault="00000000" w:rsidRPr="00000000" w14:paraId="00000789">
      <w:pPr>
        <w:pageBreakBefore w:val="0"/>
        <w:rPr/>
      </w:pPr>
      <w:r w:rsidDel="00000000" w:rsidR="00000000" w:rsidRPr="00000000">
        <w:rPr>
          <w:rtl w:val="0"/>
        </w:rPr>
        <w:t xml:space="preserve">    show monika 1bo at t41 zorder 2</w:t>
      </w:r>
    </w:p>
    <w:p w:rsidR="00000000" w:rsidDel="00000000" w:rsidP="00000000" w:rsidRDefault="00000000" w:rsidRPr="00000000" w14:paraId="0000078A">
      <w:pPr>
        <w:pageBreakBefore w:val="0"/>
        <w:rPr/>
      </w:pPr>
      <w:r w:rsidDel="00000000" w:rsidR="00000000" w:rsidRPr="00000000">
        <w:rPr>
          <w:rtl w:val="0"/>
        </w:rPr>
        <w:t xml:space="preserve">    show yuri 1bq at t43 zorder 2</w:t>
      </w:r>
    </w:p>
    <w:p w:rsidR="00000000" w:rsidDel="00000000" w:rsidP="00000000" w:rsidRDefault="00000000" w:rsidRPr="00000000" w14:paraId="0000078B">
      <w:pPr>
        <w:pageBreakBefore w:val="0"/>
        <w:rPr/>
      </w:pPr>
      <w:r w:rsidDel="00000000" w:rsidR="00000000" w:rsidRPr="00000000">
        <w:rPr>
          <w:rtl w:val="0"/>
        </w:rPr>
        <w:t xml:space="preserve">    show sayori 1bk at f44 zorder 2</w:t>
      </w:r>
    </w:p>
    <w:p w:rsidR="00000000" w:rsidDel="00000000" w:rsidP="00000000" w:rsidRDefault="00000000" w:rsidRPr="00000000" w14:paraId="0000078C">
      <w:pPr>
        <w:pageBreakBefore w:val="0"/>
        <w:rPr/>
      </w:pPr>
      <w:r w:rsidDel="00000000" w:rsidR="00000000" w:rsidRPr="00000000">
        <w:rPr>
          <w:rtl w:val="0"/>
        </w:rPr>
        <w:t xml:space="preserve">    s "I… I’m starting to have second thoughts..."</w:t>
      </w:r>
    </w:p>
    <w:p w:rsidR="00000000" w:rsidDel="00000000" w:rsidP="00000000" w:rsidRDefault="00000000" w:rsidRPr="00000000" w14:paraId="0000078D">
      <w:pPr>
        <w:pageBreakBefore w:val="0"/>
        <w:rPr/>
      </w:pPr>
      <w:r w:rsidDel="00000000" w:rsidR="00000000" w:rsidRPr="00000000">
        <w:rPr>
          <w:rtl w:val="0"/>
        </w:rPr>
        <w:t xml:space="preserve">    show natsuki at t42 zorder 2</w:t>
      </w:r>
    </w:p>
    <w:p w:rsidR="00000000" w:rsidDel="00000000" w:rsidP="00000000" w:rsidRDefault="00000000" w:rsidRPr="00000000" w14:paraId="0000078E">
      <w:pPr>
        <w:pageBreakBefore w:val="0"/>
        <w:rPr/>
      </w:pPr>
      <w:r w:rsidDel="00000000" w:rsidR="00000000" w:rsidRPr="00000000">
        <w:rPr>
          <w:rtl w:val="0"/>
        </w:rPr>
        <w:t xml:space="preserve">    show monika at f41 zorder 2</w:t>
      </w:r>
    </w:p>
    <w:p w:rsidR="00000000" w:rsidDel="00000000" w:rsidP="00000000" w:rsidRDefault="00000000" w:rsidRPr="00000000" w14:paraId="0000078F">
      <w:pPr>
        <w:pageBreakBefore w:val="0"/>
        <w:rPr/>
      </w:pPr>
      <w:r w:rsidDel="00000000" w:rsidR="00000000" w:rsidRPr="00000000">
        <w:rPr>
          <w:rtl w:val="0"/>
        </w:rPr>
        <w:t xml:space="preserve">    show yuri at t43 zorder 2</w:t>
      </w:r>
    </w:p>
    <w:p w:rsidR="00000000" w:rsidDel="00000000" w:rsidP="00000000" w:rsidRDefault="00000000" w:rsidRPr="00000000" w14:paraId="00000790">
      <w:pPr>
        <w:pageBreakBefore w:val="0"/>
        <w:rPr/>
      </w:pPr>
      <w:r w:rsidDel="00000000" w:rsidR="00000000" w:rsidRPr="00000000">
        <w:rPr>
          <w:rtl w:val="0"/>
        </w:rPr>
        <w:t xml:space="preserve">    show sayori at t44 zorder 2</w:t>
      </w:r>
    </w:p>
    <w:p w:rsidR="00000000" w:rsidDel="00000000" w:rsidP="00000000" w:rsidRDefault="00000000" w:rsidRPr="00000000" w14:paraId="00000791">
      <w:pPr>
        <w:pageBreakBefore w:val="0"/>
        <w:rPr/>
      </w:pPr>
      <w:r w:rsidDel="00000000" w:rsidR="00000000" w:rsidRPr="00000000">
        <w:rPr>
          <w:rtl w:val="0"/>
        </w:rPr>
        <w:t xml:space="preserve">    m "You too, Sayori?"</w:t>
      </w:r>
    </w:p>
    <w:p w:rsidR="00000000" w:rsidDel="00000000" w:rsidP="00000000" w:rsidRDefault="00000000" w:rsidRPr="00000000" w14:paraId="00000792">
      <w:pPr>
        <w:pageBreakBefore w:val="0"/>
        <w:rPr/>
      </w:pPr>
      <w:r w:rsidDel="00000000" w:rsidR="00000000" w:rsidRPr="00000000">
        <w:rPr>
          <w:rtl w:val="0"/>
        </w:rPr>
        <w:t xml:space="preserve">    m 1bi "Look, come on, we’re all here. Whether it was a bad decision or not, we might as well make the most of it, right?"</w:t>
      </w:r>
    </w:p>
    <w:p w:rsidR="00000000" w:rsidDel="00000000" w:rsidP="00000000" w:rsidRDefault="00000000" w:rsidRPr="00000000" w14:paraId="00000793">
      <w:pPr>
        <w:pageBreakBefore w:val="0"/>
        <w:rPr/>
      </w:pPr>
      <w:r w:rsidDel="00000000" w:rsidR="00000000" w:rsidRPr="00000000">
        <w:rPr>
          <w:rtl w:val="0"/>
        </w:rPr>
        <w:t xml:space="preserve">    m "I’m gonna go get the shoes."</w:t>
      </w:r>
    </w:p>
    <w:p w:rsidR="00000000" w:rsidDel="00000000" w:rsidP="00000000" w:rsidRDefault="00000000" w:rsidRPr="00000000" w14:paraId="00000794">
      <w:pPr>
        <w:pageBreakBefore w:val="0"/>
        <w:rPr/>
      </w:pPr>
      <w:r w:rsidDel="00000000" w:rsidR="00000000" w:rsidRPr="00000000">
        <w:rPr>
          <w:rtl w:val="0"/>
        </w:rPr>
        <w:t xml:space="preserve">    show monika at thide zorder 1</w:t>
      </w:r>
    </w:p>
    <w:p w:rsidR="00000000" w:rsidDel="00000000" w:rsidP="00000000" w:rsidRDefault="00000000" w:rsidRPr="00000000" w14:paraId="00000795">
      <w:pPr>
        <w:pageBreakBefore w:val="0"/>
        <w:rPr/>
      </w:pPr>
      <w:r w:rsidDel="00000000" w:rsidR="00000000" w:rsidRPr="00000000">
        <w:rPr>
          <w:rtl w:val="0"/>
        </w:rPr>
        <w:t xml:space="preserve">    hide monika</w:t>
      </w:r>
    </w:p>
    <w:p w:rsidR="00000000" w:rsidDel="00000000" w:rsidP="00000000" w:rsidRDefault="00000000" w:rsidRPr="00000000" w14:paraId="00000796">
      <w:pPr>
        <w:pageBreakBefore w:val="0"/>
        <w:rPr/>
      </w:pPr>
      <w:r w:rsidDel="00000000" w:rsidR="00000000" w:rsidRPr="00000000">
        <w:rPr>
          <w:rtl w:val="0"/>
        </w:rPr>
        <w:t xml:space="preserve">    show natsuki at t31 zorder 2</w:t>
      </w:r>
    </w:p>
    <w:p w:rsidR="00000000" w:rsidDel="00000000" w:rsidP="00000000" w:rsidRDefault="00000000" w:rsidRPr="00000000" w14:paraId="00000797">
      <w:pPr>
        <w:pageBreakBefore w:val="0"/>
        <w:rPr/>
      </w:pPr>
      <w:r w:rsidDel="00000000" w:rsidR="00000000" w:rsidRPr="00000000">
        <w:rPr>
          <w:rtl w:val="0"/>
        </w:rPr>
        <w:t xml:space="preserve">    show yuri at t32 zorder 2</w:t>
      </w:r>
    </w:p>
    <w:p w:rsidR="00000000" w:rsidDel="00000000" w:rsidP="00000000" w:rsidRDefault="00000000" w:rsidRPr="00000000" w14:paraId="00000798">
      <w:pPr>
        <w:pageBreakBefore w:val="0"/>
        <w:rPr/>
      </w:pPr>
      <w:r w:rsidDel="00000000" w:rsidR="00000000" w:rsidRPr="00000000">
        <w:rPr>
          <w:rtl w:val="0"/>
        </w:rPr>
        <w:t xml:space="preserve">    show sayori at t33 zorder 2</w:t>
      </w:r>
    </w:p>
    <w:p w:rsidR="00000000" w:rsidDel="00000000" w:rsidP="00000000" w:rsidRDefault="00000000" w:rsidRPr="00000000" w14:paraId="00000799">
      <w:pPr>
        <w:pageBreakBefore w:val="0"/>
        <w:rPr/>
      </w:pPr>
      <w:r w:rsidDel="00000000" w:rsidR="00000000" w:rsidRPr="00000000">
        <w:rPr>
          <w:rtl w:val="0"/>
        </w:rPr>
        <w:t xml:space="preserve">    "We… never actually gave her our shoe sizes, did we?"</w:t>
      </w:r>
    </w:p>
    <w:p w:rsidR="00000000" w:rsidDel="00000000" w:rsidP="00000000" w:rsidRDefault="00000000" w:rsidRPr="00000000" w14:paraId="0000079A">
      <w:pPr>
        <w:pageBreakBefore w:val="0"/>
        <w:rPr/>
      </w:pPr>
      <w:r w:rsidDel="00000000" w:rsidR="00000000" w:rsidRPr="00000000">
        <w:rPr>
          <w:rtl w:val="0"/>
        </w:rPr>
        <w:t xml:space="preserve">    show natsuki at thide zorder 1</w:t>
      </w:r>
    </w:p>
    <w:p w:rsidR="00000000" w:rsidDel="00000000" w:rsidP="00000000" w:rsidRDefault="00000000" w:rsidRPr="00000000" w14:paraId="0000079B">
      <w:pPr>
        <w:pageBreakBefore w:val="0"/>
        <w:rPr/>
      </w:pPr>
      <w:r w:rsidDel="00000000" w:rsidR="00000000" w:rsidRPr="00000000">
        <w:rPr>
          <w:rtl w:val="0"/>
        </w:rPr>
        <w:t xml:space="preserve">    hide natsuki</w:t>
      </w:r>
    </w:p>
    <w:p w:rsidR="00000000" w:rsidDel="00000000" w:rsidP="00000000" w:rsidRDefault="00000000" w:rsidRPr="00000000" w14:paraId="0000079C">
      <w:pPr>
        <w:pageBreakBefore w:val="0"/>
        <w:rPr/>
      </w:pPr>
      <w:r w:rsidDel="00000000" w:rsidR="00000000" w:rsidRPr="00000000">
        <w:rPr>
          <w:rtl w:val="0"/>
        </w:rPr>
        <w:t xml:space="preserve">    show sayori at thide zorder 1</w:t>
      </w:r>
    </w:p>
    <w:p w:rsidR="00000000" w:rsidDel="00000000" w:rsidP="00000000" w:rsidRDefault="00000000" w:rsidRPr="00000000" w14:paraId="0000079D">
      <w:pPr>
        <w:pageBreakBefore w:val="0"/>
        <w:rPr/>
      </w:pPr>
      <w:r w:rsidDel="00000000" w:rsidR="00000000" w:rsidRPr="00000000">
        <w:rPr>
          <w:rtl w:val="0"/>
        </w:rPr>
        <w:t xml:space="preserve">    hide sayori</w:t>
      </w:r>
    </w:p>
    <w:p w:rsidR="00000000" w:rsidDel="00000000" w:rsidP="00000000" w:rsidRDefault="00000000" w:rsidRPr="00000000" w14:paraId="0000079E">
      <w:pPr>
        <w:pageBreakBefore w:val="0"/>
        <w:rPr/>
      </w:pPr>
      <w:r w:rsidDel="00000000" w:rsidR="00000000" w:rsidRPr="00000000">
        <w:rPr>
          <w:rtl w:val="0"/>
        </w:rPr>
        <w:t xml:space="preserve">    show yuri at thide zorder 1</w:t>
      </w:r>
    </w:p>
    <w:p w:rsidR="00000000" w:rsidDel="00000000" w:rsidP="00000000" w:rsidRDefault="00000000" w:rsidRPr="00000000" w14:paraId="0000079F">
      <w:pPr>
        <w:pageBreakBefore w:val="0"/>
        <w:rPr/>
      </w:pPr>
      <w:r w:rsidDel="00000000" w:rsidR="00000000" w:rsidRPr="00000000">
        <w:rPr>
          <w:rtl w:val="0"/>
        </w:rPr>
        <w:t xml:space="preserve">    hide yuri</w:t>
      </w:r>
    </w:p>
    <w:p w:rsidR="00000000" w:rsidDel="00000000" w:rsidP="00000000" w:rsidRDefault="00000000" w:rsidRPr="00000000" w14:paraId="000007A0">
      <w:pPr>
        <w:pageBreakBefore w:val="0"/>
        <w:rPr/>
      </w:pPr>
      <w:r w:rsidDel="00000000" w:rsidR="00000000" w:rsidRPr="00000000">
        <w:rPr>
          <w:rtl w:val="0"/>
        </w:rPr>
        <w:t xml:space="preserve">    scene bg bowling_alley</w:t>
      </w:r>
    </w:p>
    <w:p w:rsidR="00000000" w:rsidDel="00000000" w:rsidP="00000000" w:rsidRDefault="00000000" w:rsidRPr="00000000" w14:paraId="000007A1">
      <w:pPr>
        <w:pageBreakBefore w:val="0"/>
        <w:rPr/>
      </w:pPr>
      <w:r w:rsidDel="00000000" w:rsidR="00000000" w:rsidRPr="00000000">
        <w:rPr>
          <w:rtl w:val="0"/>
        </w:rPr>
        <w:t xml:space="preserve">    with wipeleft_scene</w:t>
      </w:r>
    </w:p>
    <w:p w:rsidR="00000000" w:rsidDel="00000000" w:rsidP="00000000" w:rsidRDefault="00000000" w:rsidRPr="00000000" w14:paraId="000007A2">
      <w:pPr>
        <w:pageBreakBefore w:val="0"/>
        <w:rPr/>
      </w:pPr>
      <w:r w:rsidDel="00000000" w:rsidR="00000000" w:rsidRPr="00000000">
        <w:rPr>
          <w:rtl w:val="0"/>
        </w:rPr>
        <w:t xml:space="preserve">    "Well, we're in it for the long haul now, I suppose. Everything’s paid for, we’ve got our shoes, our balls, and a lane."</w:t>
      </w:r>
    </w:p>
    <w:p w:rsidR="00000000" w:rsidDel="00000000" w:rsidP="00000000" w:rsidRDefault="00000000" w:rsidRPr="00000000" w14:paraId="000007A3">
      <w:pPr>
        <w:pageBreakBefore w:val="0"/>
        <w:rPr/>
      </w:pPr>
      <w:r w:rsidDel="00000000" w:rsidR="00000000" w:rsidRPr="00000000">
        <w:rPr>
          <w:rtl w:val="0"/>
        </w:rPr>
        <w:t xml:space="preserve">    "Not that the shoes are the right size. No surprises there."</w:t>
      </w:r>
    </w:p>
    <w:p w:rsidR="00000000" w:rsidDel="00000000" w:rsidP="00000000" w:rsidRDefault="00000000" w:rsidRPr="00000000" w14:paraId="000007A4">
      <w:pPr>
        <w:pageBreakBefore w:val="0"/>
        <w:rPr/>
      </w:pPr>
      <w:r w:rsidDel="00000000" w:rsidR="00000000" w:rsidRPr="00000000">
        <w:rPr>
          <w:rtl w:val="0"/>
        </w:rPr>
        <w:t xml:space="preserve">    "Honestly, I’d complain, but it’d just make Monika feel worse."</w:t>
      </w:r>
    </w:p>
    <w:p w:rsidR="00000000" w:rsidDel="00000000" w:rsidP="00000000" w:rsidRDefault="00000000" w:rsidRPr="00000000" w14:paraId="000007A5">
      <w:pPr>
        <w:pageBreakBefore w:val="0"/>
        <w:ind w:left="0" w:firstLine="0"/>
        <w:rPr/>
      </w:pPr>
      <w:r w:rsidDel="00000000" w:rsidR="00000000" w:rsidRPr="00000000">
        <w:rPr>
          <w:rtl w:val="0"/>
        </w:rPr>
        <w:t xml:space="preserve">    "I bet she feels terrible right at this moment for how opposed to this situation most of the club members are."</w:t>
      </w:r>
    </w:p>
    <w:p w:rsidR="00000000" w:rsidDel="00000000" w:rsidP="00000000" w:rsidRDefault="00000000" w:rsidRPr="00000000" w14:paraId="000007A6">
      <w:pPr>
        <w:pageBreakBefore w:val="0"/>
        <w:rPr/>
      </w:pPr>
      <w:r w:rsidDel="00000000" w:rsidR="00000000" w:rsidRPr="00000000">
        <w:rPr>
          <w:rtl w:val="0"/>
        </w:rPr>
        <w:t xml:space="preserve">    "Man though, there’s a lot more people here than even I expected. "</w:t>
      </w:r>
    </w:p>
    <w:p w:rsidR="00000000" w:rsidDel="00000000" w:rsidP="00000000" w:rsidRDefault="00000000" w:rsidRPr="00000000" w14:paraId="000007A7">
      <w:pPr>
        <w:pageBreakBefore w:val="0"/>
        <w:rPr/>
      </w:pPr>
      <w:r w:rsidDel="00000000" w:rsidR="00000000" w:rsidRPr="00000000">
        <w:rPr>
          <w:rtl w:val="0"/>
        </w:rPr>
        <w:t xml:space="preserve">    show yuri 1bo at t11 zorder 2</w:t>
      </w:r>
    </w:p>
    <w:p w:rsidR="00000000" w:rsidDel="00000000" w:rsidP="00000000" w:rsidRDefault="00000000" w:rsidRPr="00000000" w14:paraId="000007A8">
      <w:pPr>
        <w:pageBreakBefore w:val="0"/>
        <w:rPr/>
      </w:pPr>
      <w:r w:rsidDel="00000000" w:rsidR="00000000" w:rsidRPr="00000000">
        <w:rPr>
          <w:rtl w:val="0"/>
        </w:rPr>
        <w:t xml:space="preserve">    "I’m sure Yuri ain’t too fond of that fact."</w:t>
      </w:r>
    </w:p>
    <w:p w:rsidR="00000000" w:rsidDel="00000000" w:rsidP="00000000" w:rsidRDefault="00000000" w:rsidRPr="00000000" w14:paraId="000007A9">
      <w:pPr>
        <w:pageBreakBefore w:val="0"/>
        <w:rPr/>
      </w:pPr>
      <w:r w:rsidDel="00000000" w:rsidR="00000000" w:rsidRPr="00000000">
        <w:rPr>
          <w:rtl w:val="0"/>
        </w:rPr>
        <w:t xml:space="preserve">    show yuri 1bn</w:t>
      </w:r>
    </w:p>
    <w:p w:rsidR="00000000" w:rsidDel="00000000" w:rsidP="00000000" w:rsidRDefault="00000000" w:rsidRPr="00000000" w14:paraId="000007AA">
      <w:pPr>
        <w:pageBreakBefore w:val="0"/>
        <w:rPr/>
      </w:pPr>
      <w:r w:rsidDel="00000000" w:rsidR="00000000" w:rsidRPr="00000000">
        <w:rPr>
          <w:rtl w:val="0"/>
        </w:rPr>
        <w:t xml:space="preserve">    "Absentmindedly, I grab her hand."</w:t>
      </w:r>
    </w:p>
    <w:p w:rsidR="00000000" w:rsidDel="00000000" w:rsidP="00000000" w:rsidRDefault="00000000" w:rsidRPr="00000000" w14:paraId="000007AB">
      <w:pPr>
        <w:pageBreakBefore w:val="0"/>
        <w:rPr/>
      </w:pPr>
      <w:r w:rsidDel="00000000" w:rsidR="00000000" w:rsidRPr="00000000">
        <w:rPr>
          <w:rtl w:val="0"/>
        </w:rPr>
        <w:t xml:space="preserve">    show yuri 1bq</w:t>
      </w:r>
    </w:p>
    <w:p w:rsidR="00000000" w:rsidDel="00000000" w:rsidP="00000000" w:rsidRDefault="00000000" w:rsidRPr="00000000" w14:paraId="000007AC">
      <w:pPr>
        <w:pageBreakBefore w:val="0"/>
        <w:rPr/>
      </w:pPr>
      <w:r w:rsidDel="00000000" w:rsidR="00000000" w:rsidRPr="00000000">
        <w:rPr>
          <w:rtl w:val="0"/>
        </w:rPr>
        <w:t xml:space="preserve">    mc "Y-you alright?"</w:t>
      </w:r>
    </w:p>
    <w:p w:rsidR="00000000" w:rsidDel="00000000" w:rsidP="00000000" w:rsidRDefault="00000000" w:rsidRPr="00000000" w14:paraId="000007AD">
      <w:pPr>
        <w:pageBreakBefore w:val="0"/>
        <w:rPr/>
      </w:pPr>
      <w:r w:rsidDel="00000000" w:rsidR="00000000" w:rsidRPr="00000000">
        <w:rPr>
          <w:rtl w:val="0"/>
        </w:rPr>
        <w:t xml:space="preserve">    y 1bm "Yeah, I-I’m fine Ahah..."</w:t>
      </w:r>
    </w:p>
    <w:p w:rsidR="00000000" w:rsidDel="00000000" w:rsidP="00000000" w:rsidRDefault="00000000" w:rsidRPr="00000000" w14:paraId="000007AE">
      <w:pPr>
        <w:pageBreakBefore w:val="0"/>
        <w:rPr/>
      </w:pPr>
      <w:r w:rsidDel="00000000" w:rsidR="00000000" w:rsidRPr="00000000">
        <w:rPr>
          <w:rtl w:val="0"/>
        </w:rPr>
        <w:t xml:space="preserve">    "Awkward as ever, but it seems to have calmed her nerves a bit."</w:t>
      </w:r>
    </w:p>
    <w:p w:rsidR="00000000" w:rsidDel="00000000" w:rsidP="00000000" w:rsidRDefault="00000000" w:rsidRPr="00000000" w14:paraId="000007AF">
      <w:pPr>
        <w:pageBreakBefore w:val="0"/>
        <w:rPr/>
      </w:pPr>
      <w:r w:rsidDel="00000000" w:rsidR="00000000" w:rsidRPr="00000000">
        <w:rPr>
          <w:rtl w:val="0"/>
        </w:rPr>
        <w:t xml:space="preserve">    show yuri at t21 zorder 2</w:t>
      </w:r>
    </w:p>
    <w:p w:rsidR="00000000" w:rsidDel="00000000" w:rsidP="00000000" w:rsidRDefault="00000000" w:rsidRPr="00000000" w14:paraId="000007B0">
      <w:pPr>
        <w:pageBreakBefore w:val="0"/>
        <w:rPr/>
      </w:pPr>
      <w:r w:rsidDel="00000000" w:rsidR="00000000" w:rsidRPr="00000000">
        <w:rPr>
          <w:rtl w:val="0"/>
        </w:rPr>
        <w:t xml:space="preserve">    show monika 1ba at f22 zorder 2</w:t>
      </w:r>
    </w:p>
    <w:p w:rsidR="00000000" w:rsidDel="00000000" w:rsidP="00000000" w:rsidRDefault="00000000" w:rsidRPr="00000000" w14:paraId="000007B1">
      <w:pPr>
        <w:pageBreakBefore w:val="0"/>
        <w:rPr/>
      </w:pPr>
      <w:r w:rsidDel="00000000" w:rsidR="00000000" w:rsidRPr="00000000">
        <w:rPr>
          <w:rtl w:val="0"/>
        </w:rPr>
        <w:t xml:space="preserve">    m "Okay, everyone! How many of you know how to play?"</w:t>
      </w:r>
    </w:p>
    <w:p w:rsidR="00000000" w:rsidDel="00000000" w:rsidP="00000000" w:rsidRDefault="00000000" w:rsidRPr="00000000" w14:paraId="000007B2">
      <w:pPr>
        <w:pageBreakBefore w:val="0"/>
        <w:rPr/>
      </w:pPr>
      <w:r w:rsidDel="00000000" w:rsidR="00000000" w:rsidRPr="00000000">
        <w:rPr>
          <w:rtl w:val="0"/>
        </w:rPr>
        <w:t xml:space="preserve">    show monika at t22 zorder 2</w:t>
      </w:r>
    </w:p>
    <w:p w:rsidR="00000000" w:rsidDel="00000000" w:rsidP="00000000" w:rsidRDefault="00000000" w:rsidRPr="00000000" w14:paraId="000007B3">
      <w:pPr>
        <w:pageBreakBefore w:val="0"/>
        <w:rPr/>
      </w:pPr>
      <w:r w:rsidDel="00000000" w:rsidR="00000000" w:rsidRPr="00000000">
        <w:rPr>
          <w:rtl w:val="0"/>
        </w:rPr>
        <w:t xml:space="preserve">    "Sayori and I raise our hands."</w:t>
      </w:r>
    </w:p>
    <w:p w:rsidR="00000000" w:rsidDel="00000000" w:rsidP="00000000" w:rsidRDefault="00000000" w:rsidRPr="00000000" w14:paraId="000007B4">
      <w:pPr>
        <w:pageBreakBefore w:val="0"/>
        <w:rPr/>
      </w:pPr>
      <w:r w:rsidDel="00000000" w:rsidR="00000000" w:rsidRPr="00000000">
        <w:rPr>
          <w:rtl w:val="0"/>
        </w:rPr>
        <w:t xml:space="preserve">    show monika at f22 zorder 2</w:t>
      </w:r>
    </w:p>
    <w:p w:rsidR="00000000" w:rsidDel="00000000" w:rsidP="00000000" w:rsidRDefault="00000000" w:rsidRPr="00000000" w14:paraId="000007B5">
      <w:pPr>
        <w:pageBreakBefore w:val="0"/>
        <w:rPr/>
      </w:pPr>
      <w:r w:rsidDel="00000000" w:rsidR="00000000" w:rsidRPr="00000000">
        <w:rPr>
          <w:rtl w:val="0"/>
        </w:rPr>
        <w:t xml:space="preserve">    m 3bb "Oh! [player], you know them?"</w:t>
      </w:r>
    </w:p>
    <w:p w:rsidR="00000000" w:rsidDel="00000000" w:rsidP="00000000" w:rsidRDefault="00000000" w:rsidRPr="00000000" w14:paraId="000007B6">
      <w:pPr>
        <w:pageBreakBefore w:val="0"/>
        <w:rPr/>
      </w:pPr>
      <w:r w:rsidDel="00000000" w:rsidR="00000000" w:rsidRPr="00000000">
        <w:rPr>
          <w:rtl w:val="0"/>
        </w:rPr>
        <w:t xml:space="preserve">    show monika at t22 zorder 2</w:t>
      </w:r>
    </w:p>
    <w:p w:rsidR="00000000" w:rsidDel="00000000" w:rsidP="00000000" w:rsidRDefault="00000000" w:rsidRPr="00000000" w14:paraId="000007B7">
      <w:pPr>
        <w:pageBreakBefore w:val="0"/>
        <w:rPr/>
      </w:pPr>
      <w:r w:rsidDel="00000000" w:rsidR="00000000" w:rsidRPr="00000000">
        <w:rPr>
          <w:rtl w:val="0"/>
        </w:rPr>
        <w:t xml:space="preserve">    mc "More or less."</w:t>
      </w:r>
    </w:p>
    <w:p w:rsidR="00000000" w:rsidDel="00000000" w:rsidP="00000000" w:rsidRDefault="00000000" w:rsidRPr="00000000" w14:paraId="000007B8">
      <w:pPr>
        <w:pageBreakBefore w:val="0"/>
        <w:rPr/>
      </w:pPr>
      <w:r w:rsidDel="00000000" w:rsidR="00000000" w:rsidRPr="00000000">
        <w:rPr>
          <w:rtl w:val="0"/>
        </w:rPr>
        <w:t xml:space="preserve">    show monika at f22 zorder 2</w:t>
      </w:r>
    </w:p>
    <w:p w:rsidR="00000000" w:rsidDel="00000000" w:rsidP="00000000" w:rsidRDefault="00000000" w:rsidRPr="00000000" w14:paraId="000007B9">
      <w:pPr>
        <w:pageBreakBefore w:val="0"/>
        <w:rPr/>
      </w:pPr>
      <w:r w:rsidDel="00000000" w:rsidR="00000000" w:rsidRPr="00000000">
        <w:rPr>
          <w:rtl w:val="0"/>
        </w:rPr>
        <w:t xml:space="preserve">    m 1bb "Wow, that's surprising! I'm impressed, [player]."</w:t>
      </w:r>
    </w:p>
    <w:p w:rsidR="00000000" w:rsidDel="00000000" w:rsidP="00000000" w:rsidRDefault="00000000" w:rsidRPr="00000000" w14:paraId="000007BA">
      <w:pPr>
        <w:pageBreakBefore w:val="0"/>
        <w:rPr/>
      </w:pPr>
      <w:r w:rsidDel="00000000" w:rsidR="00000000" w:rsidRPr="00000000">
        <w:rPr>
          <w:rtl w:val="0"/>
        </w:rPr>
        <w:t xml:space="preserve">    show monika at t22 zorder 2</w:t>
      </w:r>
    </w:p>
    <w:p w:rsidR="00000000" w:rsidDel="00000000" w:rsidP="00000000" w:rsidRDefault="00000000" w:rsidRPr="00000000" w14:paraId="000007BB">
      <w:pPr>
        <w:pageBreakBefore w:val="0"/>
        <w:rPr/>
      </w:pPr>
      <w:r w:rsidDel="00000000" w:rsidR="00000000" w:rsidRPr="00000000">
        <w:rPr>
          <w:rtl w:val="0"/>
        </w:rPr>
        <w:t xml:space="preserve">    "Is she insulting me?"</w:t>
      </w:r>
    </w:p>
    <w:p w:rsidR="00000000" w:rsidDel="00000000" w:rsidP="00000000" w:rsidRDefault="00000000" w:rsidRPr="00000000" w14:paraId="000007BC">
      <w:pPr>
        <w:pageBreakBefore w:val="0"/>
        <w:rPr/>
      </w:pPr>
      <w:r w:rsidDel="00000000" w:rsidR="00000000" w:rsidRPr="00000000">
        <w:rPr>
          <w:rtl w:val="0"/>
        </w:rPr>
        <w:t xml:space="preserve">    show yuri at thide zorder 1</w:t>
      </w:r>
    </w:p>
    <w:p w:rsidR="00000000" w:rsidDel="00000000" w:rsidP="00000000" w:rsidRDefault="00000000" w:rsidRPr="00000000" w14:paraId="000007BD">
      <w:pPr>
        <w:pageBreakBefore w:val="0"/>
        <w:ind w:left="0" w:firstLine="0"/>
        <w:rPr/>
      </w:pPr>
      <w:r w:rsidDel="00000000" w:rsidR="00000000" w:rsidRPr="00000000">
        <w:rPr>
          <w:rtl w:val="0"/>
        </w:rPr>
        <w:t xml:space="preserve">    hide yuri</w:t>
      </w:r>
    </w:p>
    <w:p w:rsidR="00000000" w:rsidDel="00000000" w:rsidP="00000000" w:rsidRDefault="00000000" w:rsidRPr="00000000" w14:paraId="000007BE">
      <w:pPr>
        <w:pageBreakBefore w:val="0"/>
        <w:rPr/>
      </w:pPr>
      <w:r w:rsidDel="00000000" w:rsidR="00000000" w:rsidRPr="00000000">
        <w:rPr>
          <w:rtl w:val="0"/>
        </w:rPr>
        <w:t xml:space="preserve">    show monika at thide zorder 1</w:t>
      </w:r>
    </w:p>
    <w:p w:rsidR="00000000" w:rsidDel="00000000" w:rsidP="00000000" w:rsidRDefault="00000000" w:rsidRPr="00000000" w14:paraId="000007BF">
      <w:pPr>
        <w:pageBreakBefore w:val="0"/>
        <w:rPr/>
      </w:pPr>
      <w:r w:rsidDel="00000000" w:rsidR="00000000" w:rsidRPr="00000000">
        <w:rPr>
          <w:rtl w:val="0"/>
        </w:rPr>
        <w:t xml:space="preserve">    hide monika</w:t>
      </w:r>
    </w:p>
    <w:p w:rsidR="00000000" w:rsidDel="00000000" w:rsidP="00000000" w:rsidRDefault="00000000" w:rsidRPr="00000000" w14:paraId="000007C0">
      <w:pPr>
        <w:pageBreakBefore w:val="0"/>
        <w:rPr/>
      </w:pPr>
      <w:r w:rsidDel="00000000" w:rsidR="00000000" w:rsidRPr="00000000">
        <w:rPr>
          <w:rtl w:val="0"/>
        </w:rPr>
        <w:t xml:space="preserve">    "Monika explains the rules to Yuri and Natsuki."</w:t>
      </w:r>
    </w:p>
    <w:p w:rsidR="00000000" w:rsidDel="00000000" w:rsidP="00000000" w:rsidRDefault="00000000" w:rsidRPr="00000000" w14:paraId="000007C1">
      <w:pPr>
        <w:pageBreakBefore w:val="0"/>
        <w:rPr/>
      </w:pPr>
      <w:r w:rsidDel="00000000" w:rsidR="00000000" w:rsidRPr="00000000">
        <w:rPr>
          <w:rtl w:val="0"/>
        </w:rPr>
        <w:t xml:space="preserve">    "After the explanations end, we enter our names into the system."</w:t>
      </w:r>
    </w:p>
    <w:p w:rsidR="00000000" w:rsidDel="00000000" w:rsidP="00000000" w:rsidRDefault="00000000" w:rsidRPr="00000000" w14:paraId="000007C2">
      <w:pPr>
        <w:pageBreakBefore w:val="0"/>
        <w:rPr/>
      </w:pPr>
      <w:r w:rsidDel="00000000" w:rsidR="00000000" w:rsidRPr="00000000">
        <w:rPr>
          <w:rtl w:val="0"/>
        </w:rPr>
        <w:t xml:space="preserve">    "Monika confidently enters herself into the system first: \"Mon.\""</w:t>
      </w:r>
    </w:p>
    <w:p w:rsidR="00000000" w:rsidDel="00000000" w:rsidP="00000000" w:rsidRDefault="00000000" w:rsidRPr="00000000" w14:paraId="000007C3">
      <w:pPr>
        <w:pageBreakBefore w:val="0"/>
        <w:rPr/>
      </w:pPr>
      <w:r w:rsidDel="00000000" w:rsidR="00000000" w:rsidRPr="00000000">
        <w:rPr>
          <w:rtl w:val="0"/>
        </w:rPr>
        <w:t xml:space="preserve">    "Sayori flutters over next, happily entering a name: \"Say.\""</w:t>
      </w:r>
    </w:p>
    <w:p w:rsidR="00000000" w:rsidDel="00000000" w:rsidP="00000000" w:rsidRDefault="00000000" w:rsidRPr="00000000" w14:paraId="000007C4">
      <w:pPr>
        <w:pageBreakBefore w:val="0"/>
        <w:rPr/>
      </w:pPr>
      <w:r w:rsidDel="00000000" w:rsidR="00000000" w:rsidRPr="00000000">
        <w:rPr>
          <w:rtl w:val="0"/>
        </w:rPr>
        <w:t xml:space="preserve">    "Then, stiffly, Natsuki does the same: \"Nat.\""</w:t>
      </w:r>
    </w:p>
    <w:p w:rsidR="00000000" w:rsidDel="00000000" w:rsidP="00000000" w:rsidRDefault="00000000" w:rsidRPr="00000000" w14:paraId="000007C5">
      <w:pPr>
        <w:pageBreakBefore w:val="0"/>
        <w:rPr/>
      </w:pPr>
      <w:r w:rsidDel="00000000" w:rsidR="00000000" w:rsidRPr="00000000">
        <w:rPr>
          <w:rtl w:val="0"/>
        </w:rPr>
        <w:t xml:space="preserve">    "It's my turn."</w:t>
      </w:r>
    </w:p>
    <w:p w:rsidR="00000000" w:rsidDel="00000000" w:rsidP="00000000" w:rsidRDefault="00000000" w:rsidRPr="00000000" w14:paraId="000007C6">
      <w:pPr>
        <w:pageBreakBefore w:val="0"/>
        <w:rPr/>
      </w:pPr>
      <w:r w:rsidDel="00000000" w:rsidR="00000000" w:rsidRPr="00000000">
        <w:rPr>
          <w:rtl w:val="0"/>
        </w:rPr>
        <w:t xml:space="preserve"> </w:t>
      </w:r>
      <w:r w:rsidDel="00000000" w:rsidR="00000000" w:rsidRPr="00000000">
        <w:rPr>
          <w:rtl w:val="0"/>
        </w:rPr>
        <w:t xml:space="preserve">   call screen stringInput("Bowling Nickname", 3, restrictChars=True)</w:t>
      </w:r>
    </w:p>
    <w:p w:rsidR="00000000" w:rsidDel="00000000" w:rsidP="00000000" w:rsidRDefault="00000000" w:rsidRPr="00000000" w14:paraId="000007C7">
      <w:pPr>
        <w:pageBreakBefore w:val="0"/>
        <w:rPr/>
      </w:pPr>
      <w:r w:rsidDel="00000000" w:rsidR="00000000" w:rsidRPr="00000000">
        <w:rPr>
          <w:rtl w:val="0"/>
        </w:rPr>
        <w:t xml:space="preserve">    $ bwlnm = _return.upper()</w:t>
      </w:r>
      <w:r w:rsidDel="00000000" w:rsidR="00000000" w:rsidRPr="00000000">
        <w:rPr>
          <w:rtl w:val="0"/>
        </w:rPr>
      </w:r>
    </w:p>
    <w:p w:rsidR="00000000" w:rsidDel="00000000" w:rsidP="00000000" w:rsidRDefault="00000000" w:rsidRPr="00000000" w14:paraId="000007C8">
      <w:pPr>
        <w:pageBreakBefore w:val="0"/>
        <w:rPr/>
      </w:pPr>
      <w:r w:rsidDel="00000000" w:rsidR="00000000" w:rsidRPr="00000000">
        <w:rPr>
          <w:rtl w:val="0"/>
        </w:rPr>
        <w:t xml:space="preserve">    "It's Yuri's turn. She again seems all too nervous."</w:t>
      </w:r>
    </w:p>
    <w:p w:rsidR="00000000" w:rsidDel="00000000" w:rsidP="00000000" w:rsidRDefault="00000000" w:rsidRPr="00000000" w14:paraId="000007C9">
      <w:pPr>
        <w:pageBreakBefore w:val="0"/>
        <w:rPr/>
      </w:pPr>
      <w:r w:rsidDel="00000000" w:rsidR="00000000" w:rsidRPr="00000000">
        <w:rPr>
          <w:rtl w:val="0"/>
        </w:rPr>
        <w:t xml:space="preserve">    "She slowly types into the system: \"Y...\" \"r...\" \"i...\""</w:t>
      </w:r>
    </w:p>
    <w:p w:rsidR="00000000" w:rsidDel="00000000" w:rsidP="00000000" w:rsidRDefault="00000000" w:rsidRPr="00000000" w14:paraId="000007CA">
      <w:pPr>
        <w:pageBreakBefore w:val="0"/>
        <w:rPr/>
      </w:pPr>
      <w:r w:rsidDel="00000000" w:rsidR="00000000" w:rsidRPr="00000000">
        <w:rPr>
          <w:rtl w:val="0"/>
        </w:rPr>
        <w:t xml:space="preserve">    "It reads like \"Mon,\" \"Say,\" \"Nat,\" \"[bwlnm],\" and \"Yri.\""</w:t>
      </w:r>
    </w:p>
    <w:p w:rsidR="00000000" w:rsidDel="00000000" w:rsidP="00000000" w:rsidRDefault="00000000" w:rsidRPr="00000000" w14:paraId="000007CB">
      <w:pPr>
        <w:pageBreakBefore w:val="0"/>
        <w:rPr/>
      </w:pPr>
      <w:r w:rsidDel="00000000" w:rsidR="00000000" w:rsidRPr="00000000">
        <w:rPr>
          <w:rtl w:val="0"/>
        </w:rPr>
        <w:t xml:space="preserve">    “After a silent shuffle back to our seats for the rest of us, Monika stands at the lane.”</w:t>
      </w:r>
    </w:p>
    <w:p w:rsidR="00000000" w:rsidDel="00000000" w:rsidP="00000000" w:rsidRDefault="00000000" w:rsidRPr="00000000" w14:paraId="000007CC">
      <w:pPr>
        <w:pageBreakBefore w:val="0"/>
        <w:rPr/>
      </w:pPr>
      <w:r w:rsidDel="00000000" w:rsidR="00000000" w:rsidRPr="00000000">
        <w:rPr>
          <w:rtl w:val="0"/>
        </w:rPr>
        <w:t xml:space="preserve">    "She gets a strike on her first try. Showoff."</w:t>
      </w:r>
    </w:p>
    <w:p w:rsidR="00000000" w:rsidDel="00000000" w:rsidP="00000000" w:rsidRDefault="00000000" w:rsidRPr="00000000" w14:paraId="000007CD">
      <w:pPr>
        <w:pageBreakBefore w:val="0"/>
        <w:rPr/>
      </w:pPr>
      <w:r w:rsidDel="00000000" w:rsidR="00000000" w:rsidRPr="00000000">
        <w:rPr>
          <w:rtl w:val="0"/>
        </w:rPr>
        <w:t xml:space="preserve">    s "Woah! Good job, Monika!"</w:t>
      </w:r>
    </w:p>
    <w:p w:rsidR="00000000" w:rsidDel="00000000" w:rsidP="00000000" w:rsidRDefault="00000000" w:rsidRPr="00000000" w14:paraId="000007CE">
      <w:pPr>
        <w:pageBreakBefore w:val="0"/>
        <w:rPr/>
      </w:pPr>
      <w:r w:rsidDel="00000000" w:rsidR="00000000" w:rsidRPr="00000000">
        <w:rPr>
          <w:rtl w:val="0"/>
        </w:rPr>
        <w:t xml:space="preserve">    mc “The most athletic one here doing well at a sport? I’m shocked.”</w:t>
        <w:br w:type="textWrapping"/>
        <w:t xml:space="preserve">    “Natsuki smirks, as does Yuri.”</w:t>
      </w:r>
    </w:p>
    <w:p w:rsidR="00000000" w:rsidDel="00000000" w:rsidP="00000000" w:rsidRDefault="00000000" w:rsidRPr="00000000" w14:paraId="000007CF">
      <w:pPr>
        <w:pageBreakBefore w:val="0"/>
        <w:rPr/>
      </w:pPr>
      <w:r w:rsidDel="00000000" w:rsidR="00000000" w:rsidRPr="00000000">
        <w:rPr>
          <w:rtl w:val="0"/>
        </w:rPr>
        <w:t xml:space="preserve">    “Her frame being over, she sits down, taking the empty seat next to me. Sayori goes up next, and ends up bowling 2 gutter balls in a row.”</w:t>
      </w:r>
    </w:p>
    <w:p w:rsidR="00000000" w:rsidDel="00000000" w:rsidP="00000000" w:rsidRDefault="00000000" w:rsidRPr="00000000" w14:paraId="000007D0">
      <w:pPr>
        <w:pageBreakBefore w:val="0"/>
        <w:rPr/>
      </w:pPr>
      <w:r w:rsidDel="00000000" w:rsidR="00000000" w:rsidRPr="00000000">
        <w:rPr>
          <w:rtl w:val="0"/>
        </w:rPr>
        <w:t xml:space="preserve">    s “Uwaah! I used to be better at this…”</w:t>
        <w:br w:type="textWrapping"/>
        <w:t xml:space="preserve">    “Wait, wasn’t there a thing you could turn on for kids so there’s blockers on the gutters?”</w:t>
        <w:br w:type="textWrapping"/>
        <w:t xml:space="preserve">    “I guess maybe she always played with those.”</w:t>
        <w:br w:type="textWrapping"/>
        <w:t xml:space="preserve">    “Play continues to rotate between the 5 of us.”</w:t>
        <w:br w:type="textWrapping"/>
        <w:t xml:space="preserve">    “After my throw comes Yuri.”</w:t>
        <w:br w:type="textWrapping"/>
        <w:t xml:space="preserve">    “Who… isn’t here.”</w:t>
        <w:br w:type="textWrapping"/>
        <w:t xml:space="preserve">    m “Yuri excused herself to the bathroom while you were on your set, [player].”</w:t>
        <w:br w:type="textWrapping"/>
        <w:t xml:space="preserve">    “That explains how I didn’t notice.”</w:t>
        <w:br w:type="textWrapping"/>
        <w:t xml:space="preserve">    m “Man, I expected better from her. It’s like she was waiting exactly for you to be distracted so she could leave.”</w:t>
        <w:br w:type="textWrapping"/>
        <w:t xml:space="preserve">    “...”</w:t>
        <w:br w:type="textWrapping"/>
        <w:t xml:space="preserve">    “Was she?”</w:t>
        <w:br w:type="textWrapping"/>
        <w:t xml:space="preserve">    “I can’t help it that the timing seems incredibly coincidental.”</w:t>
        <w:br w:type="textWrapping"/>
        <w:t xml:space="preserve">    “Maybe she’s upset with me because I slept through her text.”</w:t>
        <w:br w:type="textWrapping"/>
        <w:t xml:space="preserve">    “But if that were the case she’d… tell me, right?” </w:t>
      </w:r>
    </w:p>
    <w:p w:rsidR="00000000" w:rsidDel="00000000" w:rsidP="00000000" w:rsidRDefault="00000000" w:rsidRPr="00000000" w14:paraId="000007D1">
      <w:pPr>
        <w:pageBreakBefore w:val="0"/>
        <w:rPr/>
      </w:pPr>
      <w:r w:rsidDel="00000000" w:rsidR="00000000" w:rsidRPr="00000000">
        <w:rPr>
          <w:rtl w:val="0"/>
        </w:rPr>
        <w:t xml:space="preserve">    “As I ponder this, the rotation continues. I take my turn dejectedly and sit back down, and realize Yuri’s once again absent.”</w:t>
        <w:br w:type="textWrapping"/>
        <w:t xml:space="preserve">    mc “She’s sure uh… taking a minute, huh? I guess we can skip her again…”</w:t>
        <w:br w:type="textWrapping"/>
        <w:t xml:space="preserve">    m “Yeah. It’s a shame. She might’ve even just left by now.”</w:t>
        <w:br w:type="textWrapping"/>
        <w:t xml:space="preserve">    “She wouldn’t have done that without me, right?”</w:t>
        <w:br w:type="textWrapping"/>
        <w:t xml:space="preserve">    “Right?”</w:t>
      </w:r>
    </w:p>
    <w:p w:rsidR="00000000" w:rsidDel="00000000" w:rsidP="00000000" w:rsidRDefault="00000000" w:rsidRPr="00000000" w14:paraId="000007D2">
      <w:pPr>
        <w:pageBreakBefore w:val="0"/>
        <w:rPr/>
      </w:pPr>
      <w:r w:rsidDel="00000000" w:rsidR="00000000" w:rsidRPr="00000000">
        <w:rPr>
          <w:rtl w:val="0"/>
        </w:rPr>
        <w:t xml:space="preserve">    “As I begin to check my phone in desperation, I notice a presence occupying the space next to me.”</w:t>
        <w:br w:type="textWrapping"/>
        <w:t xml:space="preserve">    y “[player], are you alright?”</w:t>
        <w:br w:type="textWrapping"/>
        <w:t xml:space="preserve">    y “You look a bit worried…”</w:t>
        <w:br w:type="textWrapping"/>
        <w:t xml:space="preserve">    “Yuri puts a hand on my back and gently moves it up and down.”</w:t>
        <w:br w:type="textWrapping"/>
        <w:t xml:space="preserve">    mc “Oh, yeah I’m… I’m alright.”</w:t>
        <w:br w:type="textWrapping"/>
        <w:t xml:space="preserve">    “I look into her smiling face and realize I really shouldn’t have been so worried.”</w:t>
      </w:r>
    </w:p>
    <w:p w:rsidR="00000000" w:rsidDel="00000000" w:rsidP="00000000" w:rsidRDefault="00000000" w:rsidRPr="00000000" w14:paraId="000007D3">
      <w:pPr>
        <w:pageBreakBefore w:val="0"/>
        <w:rPr/>
      </w:pPr>
      <w:r w:rsidDel="00000000" w:rsidR="00000000" w:rsidRPr="00000000">
        <w:rPr>
          <w:rtl w:val="0"/>
        </w:rPr>
        <w:t xml:space="preserve">    “As Monika completes her set, Yuri speaks up again.”</w:t>
        <w:br w:type="textWrapping"/>
        <w:t xml:space="preserve">    y “God, these shoes are terrible.”</w:t>
        <w:br w:type="textWrapping"/>
        <w:t xml:space="preserve">    y “I’m gonna go up to the counter and see if they’ll give me a more fitting size.”</w:t>
      </w:r>
    </w:p>
    <w:p w:rsidR="00000000" w:rsidDel="00000000" w:rsidP="00000000" w:rsidRDefault="00000000" w:rsidRPr="00000000" w14:paraId="000007D4">
      <w:pPr>
        <w:pageBreakBefore w:val="0"/>
        <w:rPr/>
      </w:pPr>
      <w:r w:rsidDel="00000000" w:rsidR="00000000" w:rsidRPr="00000000">
        <w:rPr>
          <w:rtl w:val="0"/>
        </w:rPr>
        <w:t xml:space="preserve">    “Before I can give a response, Yuri’s already up.”</w:t>
        <w:br w:type="textWrapping"/>
        <w:t xml:space="preserve">    “I bowl my set, and go to sit back down, and she isn’t back yet.”</w:t>
        <w:br w:type="textWrapping"/>
        <w:t xml:space="preserve">    “A glance toward the counter and I don’t see her there.”</w:t>
        <w:br w:type="textWrapping"/>
        <w:t xml:space="preserve">    “That’s… weird.”</w:t>
        <w:br w:type="textWrapping"/>
        <w:t xml:space="preserve">    “Monika chimes in.”</w:t>
        <w:br w:type="textWrapping"/>
        <w:t xml:space="preserve">    m “Huh… didn’t she tell you she was going to go get a different pair of shoes?”</w:t>
        <w:br w:type="textWrapping"/>
        <w:t xml:space="preserve">    “Wait, was she listening to us?”</w:t>
      </w:r>
    </w:p>
    <w:p w:rsidR="00000000" w:rsidDel="00000000" w:rsidP="00000000" w:rsidRDefault="00000000" w:rsidRPr="00000000" w14:paraId="000007D5">
      <w:pPr>
        <w:pageBreakBefore w:val="0"/>
        <w:rPr/>
      </w:pPr>
      <w:r w:rsidDel="00000000" w:rsidR="00000000" w:rsidRPr="00000000">
        <w:rPr>
          <w:rtl w:val="0"/>
        </w:rPr>
        <w:t xml:space="preserve">    m “I guess she lied to you. Ahaha…”</w:t>
        <w:br w:type="textWrapping"/>
        <w:t xml:space="preserve">    “Her laugh sounds more disappointed than joyous.”</w:t>
      </w:r>
    </w:p>
    <w:p w:rsidR="00000000" w:rsidDel="00000000" w:rsidP="00000000" w:rsidRDefault="00000000" w:rsidRPr="00000000" w14:paraId="000007D6">
      <w:pPr>
        <w:pageBreakBefore w:val="0"/>
        <w:rPr/>
      </w:pPr>
      <w:r w:rsidDel="00000000" w:rsidR="00000000" w:rsidRPr="00000000">
        <w:rPr>
          <w:rtl w:val="0"/>
        </w:rPr>
        <w:t xml:space="preserve">    “I… I guess she did.”</w:t>
        <w:br w:type="textWrapping"/>
        <w:t xml:space="preserve">    “Last time I was just overreacting because she took a while… but how come she wasn’t at the counter?”</w:t>
      </w:r>
    </w:p>
    <w:p w:rsidR="00000000" w:rsidDel="00000000" w:rsidP="00000000" w:rsidRDefault="00000000" w:rsidRPr="00000000" w14:paraId="000007D7">
      <w:pPr>
        <w:pageBreakBefore w:val="0"/>
        <w:rPr/>
      </w:pPr>
      <w:r w:rsidDel="00000000" w:rsidR="00000000" w:rsidRPr="00000000">
        <w:rPr>
          <w:rtl w:val="0"/>
        </w:rPr>
        <w:t xml:space="preserve">    “As this idea continues to trouble me, I feel a presence on my right side once again.”</w:t>
        <w:br w:type="textWrapping"/>
        <w:t xml:space="preserve">    “A tap on my shoulder draws my attention to it instantly.”</w:t>
        <w:br w:type="textWrapping"/>
        <w:t xml:space="preserve">    “It’s Natsuki.”</w:t>
      </w:r>
    </w:p>
    <w:p w:rsidR="00000000" w:rsidDel="00000000" w:rsidP="00000000" w:rsidRDefault="00000000" w:rsidRPr="00000000" w14:paraId="000007D8">
      <w:pPr>
        <w:pageBreakBefore w:val="0"/>
        <w:rPr/>
      </w:pPr>
      <w:r w:rsidDel="00000000" w:rsidR="00000000" w:rsidRPr="00000000">
        <w:rPr>
          <w:rtl w:val="0"/>
        </w:rPr>
        <w:t xml:space="preserve">    mc “Eh? Natsuki? What’s up?”</w:t>
        <w:br w:type="textWrapping"/>
        <w:t xml:space="preserve">    “She looks down at the floor at first, but seems to gain the courage to look up at me.”</w:t>
        <w:br w:type="textWrapping"/>
        <w:t xml:space="preserve">    “It’s strange, she… she’s kind of acting like Yuri.”</w:t>
      </w:r>
    </w:p>
    <w:p w:rsidR="00000000" w:rsidDel="00000000" w:rsidP="00000000" w:rsidRDefault="00000000" w:rsidRPr="00000000" w14:paraId="000007D9">
      <w:pPr>
        <w:pageBreakBefore w:val="0"/>
        <w:rPr/>
      </w:pPr>
      <w:r w:rsidDel="00000000" w:rsidR="00000000" w:rsidRPr="00000000">
        <w:rPr>
          <w:rtl w:val="0"/>
        </w:rPr>
        <w:t xml:space="preserve">    n “You’re worried about her too, aren’t you?”</w:t>
        <w:br w:type="textWrapping"/>
        <w:t xml:space="preserve">    n “Yuri, I mean.”</w:t>
        <w:br w:type="textWrapping"/>
        <w:t xml:space="preserve">    “...”</w:t>
        <w:br w:type="textWrapping"/>
        <w:t xml:space="preserve">    mc “Yeah, I... I dunno what to think.”</w:t>
      </w:r>
    </w:p>
    <w:p w:rsidR="00000000" w:rsidDel="00000000" w:rsidP="00000000" w:rsidRDefault="00000000" w:rsidRPr="00000000" w14:paraId="000007DA">
      <w:pPr>
        <w:pageBreakBefore w:val="0"/>
        <w:rPr/>
      </w:pPr>
      <w:r w:rsidDel="00000000" w:rsidR="00000000" w:rsidRPr="00000000">
        <w:rPr>
          <w:rtl w:val="0"/>
        </w:rPr>
        <w:t xml:space="preserve">    n “I think you should go look for her. I can take over your bowls if you want, or we can just skip you like we have been Yuri.”</w:t>
        <w:br w:type="textWrapping"/>
        <w:t xml:space="preserve">    n “I knew she’d be against this. I don’t like it too much either. But I didn’t expect her to take it like this…”</w:t>
        <w:br w:type="textWrapping"/>
        <w:t xml:space="preserve">    “This is really weird.”</w:t>
        <w:br w:type="textWrapping"/>
        <w:t xml:space="preserve">    “I don’t recall Natsuki ever talking to me like this.”</w:t>
      </w:r>
    </w:p>
    <w:p w:rsidR="00000000" w:rsidDel="00000000" w:rsidP="00000000" w:rsidRDefault="00000000" w:rsidRPr="00000000" w14:paraId="000007DB">
      <w:pPr>
        <w:pageBreakBefore w:val="0"/>
        <w:rPr/>
      </w:pPr>
      <w:r w:rsidDel="00000000" w:rsidR="00000000" w:rsidRPr="00000000">
        <w:rPr>
          <w:rtl w:val="0"/>
        </w:rPr>
        <w:t xml:space="preserve">    “But I’m worried about her, too.”</w:t>
      </w:r>
    </w:p>
    <w:p w:rsidR="00000000" w:rsidDel="00000000" w:rsidP="00000000" w:rsidRDefault="00000000" w:rsidRPr="00000000" w14:paraId="000007DC">
      <w:pPr>
        <w:pageBreakBefore w:val="0"/>
        <w:rPr/>
      </w:pPr>
      <w:r w:rsidDel="00000000" w:rsidR="00000000" w:rsidRPr="00000000">
        <w:rPr>
          <w:rtl w:val="0"/>
        </w:rPr>
        <w:t xml:space="preserve">    mc “Alright, take over for me.”</w:t>
      </w:r>
    </w:p>
    <w:p w:rsidR="00000000" w:rsidDel="00000000" w:rsidP="00000000" w:rsidRDefault="00000000" w:rsidRPr="00000000" w14:paraId="000007DD">
      <w:pPr>
        <w:pageBreakBefore w:val="0"/>
        <w:rPr/>
      </w:pPr>
      <w:r w:rsidDel="00000000" w:rsidR="00000000" w:rsidRPr="00000000">
        <w:rPr>
          <w:rtl w:val="0"/>
        </w:rPr>
        <w:t xml:space="preserve">    “Natsuki gives a slight smile and a nod.”</w:t>
        <w:br w:type="textWrapping"/>
        <w:t xml:space="preserve">    “I walk away and head to the front counter, asking the clerk about whether or not he’s seen a tall girl with purple hair pass by.”</w:t>
        <w:br w:type="textWrapping"/>
        <w:t xml:space="preserve">    “He mentions to check over by the food section around the other end.”</w:t>
      </w:r>
    </w:p>
    <w:p w:rsidR="00000000" w:rsidDel="00000000" w:rsidP="00000000" w:rsidRDefault="00000000" w:rsidRPr="00000000" w14:paraId="000007DE">
      <w:pPr>
        <w:pageBreakBefore w:val="0"/>
        <w:rPr/>
      </w:pPr>
      <w:r w:rsidDel="00000000" w:rsidR="00000000" w:rsidRPr="00000000">
        <w:rPr>
          <w:rtl w:val="0"/>
        </w:rPr>
        <w:t xml:space="preserve">    “I do so, and find Yuri sitting alone at a table.”</w:t>
        <w:br w:type="textWrapping"/>
        <w:t xml:space="preserve">    “Her arms are on the table, with her hands supporting her head.” </w:t>
      </w:r>
    </w:p>
    <w:p w:rsidR="00000000" w:rsidDel="00000000" w:rsidP="00000000" w:rsidRDefault="00000000" w:rsidRPr="00000000" w14:paraId="000007DF">
      <w:pPr>
        <w:pageBreakBefore w:val="0"/>
        <w:rPr/>
      </w:pPr>
      <w:r w:rsidDel="00000000" w:rsidR="00000000" w:rsidRPr="00000000">
        <w:rPr>
          <w:rtl w:val="0"/>
        </w:rPr>
        <w:t xml:space="preserve">    “I walk up behind and give her a tap on the shoulder, which causes her to jump.’</w:t>
      </w:r>
    </w:p>
    <w:p w:rsidR="00000000" w:rsidDel="00000000" w:rsidP="00000000" w:rsidRDefault="00000000" w:rsidRPr="00000000" w14:paraId="000007E0">
      <w:pPr>
        <w:pageBreakBefore w:val="0"/>
        <w:rPr/>
      </w:pPr>
      <w:r w:rsidDel="00000000" w:rsidR="00000000" w:rsidRPr="00000000">
        <w:rPr>
          <w:rtl w:val="0"/>
        </w:rPr>
        <w:t xml:space="preserve">    y “Ah!”</w:t>
      </w:r>
    </w:p>
    <w:p w:rsidR="00000000" w:rsidDel="00000000" w:rsidP="00000000" w:rsidRDefault="00000000" w:rsidRPr="00000000" w14:paraId="000007E1">
      <w:pPr>
        <w:pageBreakBefore w:val="0"/>
        <w:rPr/>
      </w:pPr>
      <w:r w:rsidDel="00000000" w:rsidR="00000000" w:rsidRPr="00000000">
        <w:rPr>
          <w:rtl w:val="0"/>
        </w:rPr>
        <w:t xml:space="preserve">    “She calms down when she notices me.”</w:t>
      </w:r>
    </w:p>
    <w:p w:rsidR="00000000" w:rsidDel="00000000" w:rsidP="00000000" w:rsidRDefault="00000000" w:rsidRPr="00000000" w14:paraId="000007E2">
      <w:pPr>
        <w:pageBreakBefore w:val="0"/>
        <w:rPr/>
      </w:pPr>
      <w:r w:rsidDel="00000000" w:rsidR="00000000" w:rsidRPr="00000000">
        <w:rPr>
          <w:rtl w:val="0"/>
        </w:rPr>
        <w:t xml:space="preserve">    y “O-oh, [player].”</w:t>
      </w:r>
    </w:p>
    <w:p w:rsidR="00000000" w:rsidDel="00000000" w:rsidP="00000000" w:rsidRDefault="00000000" w:rsidRPr="00000000" w14:paraId="000007E3">
      <w:pPr>
        <w:pageBreakBefore w:val="0"/>
        <w:rPr/>
      </w:pPr>
      <w:r w:rsidDel="00000000" w:rsidR="00000000" w:rsidRPr="00000000">
        <w:rPr>
          <w:rtl w:val="0"/>
        </w:rPr>
        <w:t xml:space="preserve">    y “I…”</w:t>
      </w:r>
    </w:p>
    <w:p w:rsidR="00000000" w:rsidDel="00000000" w:rsidP="00000000" w:rsidRDefault="00000000" w:rsidRPr="00000000" w14:paraId="000007E4">
      <w:pPr>
        <w:pageBreakBefore w:val="0"/>
        <w:rPr/>
      </w:pPr>
      <w:r w:rsidDel="00000000" w:rsidR="00000000" w:rsidRPr="00000000">
        <w:rPr>
          <w:rtl w:val="0"/>
        </w:rPr>
        <w:t xml:space="preserve">    “I take a seat beside her.”</w:t>
        <w:br w:type="textWrapping"/>
        <w:t xml:space="preserve">    y “I’m sorry, [player], it’s just…”</w:t>
        <w:br w:type="textWrapping"/>
        <w:t xml:space="preserve">    y “You know me. I’m not exactly confident in my athleticism.”</w:t>
      </w:r>
    </w:p>
    <w:p w:rsidR="00000000" w:rsidDel="00000000" w:rsidP="00000000" w:rsidRDefault="00000000" w:rsidRPr="00000000" w14:paraId="000007E5">
      <w:pPr>
        <w:pageBreakBefore w:val="0"/>
        <w:rPr/>
      </w:pPr>
      <w:r w:rsidDel="00000000" w:rsidR="00000000" w:rsidRPr="00000000">
        <w:rPr>
          <w:rtl w:val="0"/>
        </w:rPr>
        <w:t xml:space="preserve">    y “I worry I’ll embarrass myself…”</w:t>
      </w:r>
    </w:p>
    <w:p w:rsidR="00000000" w:rsidDel="00000000" w:rsidP="00000000" w:rsidRDefault="00000000" w:rsidRPr="00000000" w14:paraId="000007E6">
      <w:pPr>
        <w:pageBreakBefore w:val="0"/>
        <w:rPr/>
      </w:pPr>
      <w:r w:rsidDel="00000000" w:rsidR="00000000" w:rsidRPr="00000000">
        <w:rPr>
          <w:rtl w:val="0"/>
        </w:rPr>
        <w:t xml:space="preserve">    “I put a hand on one of hers, which seems to surprise her.”</w:t>
        <w:br w:type="textWrapping"/>
        <w:t xml:space="preserve">    “Honestly, it surprises me too, that I’d do something like that.”</w:t>
      </w:r>
    </w:p>
    <w:p w:rsidR="00000000" w:rsidDel="00000000" w:rsidP="00000000" w:rsidRDefault="00000000" w:rsidRPr="00000000" w14:paraId="000007E7">
      <w:pPr>
        <w:pageBreakBefore w:val="0"/>
        <w:rPr/>
      </w:pPr>
      <w:r w:rsidDel="00000000" w:rsidR="00000000" w:rsidRPr="00000000">
        <w:rPr>
          <w:rtl w:val="0"/>
        </w:rPr>
        <w:t xml:space="preserve">    mc “Hey. C’mon, it’s bowling.”</w:t>
      </w:r>
    </w:p>
    <w:p w:rsidR="00000000" w:rsidDel="00000000" w:rsidP="00000000" w:rsidRDefault="00000000" w:rsidRPr="00000000" w14:paraId="000007E8">
      <w:pPr>
        <w:pageBreakBefore w:val="0"/>
        <w:rPr/>
      </w:pPr>
      <w:r w:rsidDel="00000000" w:rsidR="00000000" w:rsidRPr="00000000">
        <w:rPr>
          <w:rtl w:val="0"/>
        </w:rPr>
        <w:t xml:space="preserve">    mc “We all suck, probably.”</w:t>
      </w:r>
    </w:p>
    <w:p w:rsidR="00000000" w:rsidDel="00000000" w:rsidP="00000000" w:rsidRDefault="00000000" w:rsidRPr="00000000" w14:paraId="000007E9">
      <w:pPr>
        <w:pageBreakBefore w:val="0"/>
        <w:rPr/>
      </w:pPr>
      <w:r w:rsidDel="00000000" w:rsidR="00000000" w:rsidRPr="00000000">
        <w:rPr>
          <w:rtl w:val="0"/>
        </w:rPr>
        <w:t xml:space="preserve">    mc “Except Monika. The point is, its not like we have any right to judge you for it.”</w:t>
        <w:br w:type="textWrapping"/>
        <w:t xml:space="preserve">    mc “And besides, we’re your friends. Why would we think less of you for something like this?"</w:t>
      </w:r>
    </w:p>
    <w:p w:rsidR="00000000" w:rsidDel="00000000" w:rsidP="00000000" w:rsidRDefault="00000000" w:rsidRPr="00000000" w14:paraId="000007EA">
      <w:pPr>
        <w:pageBreakBefore w:val="0"/>
        <w:rPr/>
      </w:pPr>
      <w:r w:rsidDel="00000000" w:rsidR="00000000" w:rsidRPr="00000000">
        <w:rPr>
          <w:rtl w:val="0"/>
        </w:rPr>
        <w:t xml:space="preserve">    "She looks away from me for a bit, thinking."</w:t>
      </w:r>
    </w:p>
    <w:p w:rsidR="00000000" w:rsidDel="00000000" w:rsidP="00000000" w:rsidRDefault="00000000" w:rsidRPr="00000000" w14:paraId="000007EB">
      <w:pPr>
        <w:pageBreakBefore w:val="0"/>
        <w:rPr/>
      </w:pPr>
      <w:r w:rsidDel="00000000" w:rsidR="00000000" w:rsidRPr="00000000">
        <w:rPr>
          <w:rtl w:val="0"/>
        </w:rPr>
        <w:t xml:space="preserve">    "A determined look finally forms on her face."</w:t>
      </w:r>
    </w:p>
    <w:p w:rsidR="00000000" w:rsidDel="00000000" w:rsidP="00000000" w:rsidRDefault="00000000" w:rsidRPr="00000000" w14:paraId="000007EC">
      <w:pPr>
        <w:pageBreakBefore w:val="0"/>
        <w:rPr/>
      </w:pPr>
      <w:r w:rsidDel="00000000" w:rsidR="00000000" w:rsidRPr="00000000">
        <w:rPr>
          <w:rtl w:val="0"/>
        </w:rPr>
        <w:t xml:space="preserve">    y "You're… You're right. Let's get back there, [player]."</w:t>
      </w:r>
    </w:p>
    <w:p w:rsidR="00000000" w:rsidDel="00000000" w:rsidP="00000000" w:rsidRDefault="00000000" w:rsidRPr="00000000" w14:paraId="000007ED">
      <w:pPr>
        <w:pageBreakBefore w:val="0"/>
        <w:rPr/>
      </w:pPr>
      <w:r w:rsidDel="00000000" w:rsidR="00000000" w:rsidRPr="00000000">
        <w:rPr>
          <w:rtl w:val="0"/>
        </w:rPr>
        <w:t xml:space="preserve">    mc "That's the spirit!"</w:t>
      </w:r>
    </w:p>
    <w:p w:rsidR="00000000" w:rsidDel="00000000" w:rsidP="00000000" w:rsidRDefault="00000000" w:rsidRPr="00000000" w14:paraId="000007EE">
      <w:pPr>
        <w:pageBreakBefore w:val="0"/>
        <w:rPr/>
      </w:pPr>
      <w:r w:rsidDel="00000000" w:rsidR="00000000" w:rsidRPr="00000000">
        <w:rPr>
          <w:rtl w:val="0"/>
        </w:rPr>
        <w:t xml:space="preserve">    "I flash her a smile, and she returns it."</w:t>
      </w:r>
    </w:p>
    <w:p w:rsidR="00000000" w:rsidDel="00000000" w:rsidP="00000000" w:rsidRDefault="00000000" w:rsidRPr="00000000" w14:paraId="000007EF">
      <w:pPr>
        <w:pageBreakBefore w:val="0"/>
        <w:rPr/>
      </w:pPr>
      <w:r w:rsidDel="00000000" w:rsidR="00000000" w:rsidRPr="00000000">
        <w:rPr>
          <w:rtl w:val="0"/>
        </w:rPr>
        <w:t xml:space="preserve">    "Both of us get up and return to the lanes."</w:t>
      </w:r>
    </w:p>
    <w:p w:rsidR="00000000" w:rsidDel="00000000" w:rsidP="00000000" w:rsidRDefault="00000000" w:rsidRPr="00000000" w14:paraId="000007F0">
      <w:pPr>
        <w:pageBreakBefore w:val="0"/>
        <w:rPr/>
      </w:pPr>
      <w:r w:rsidDel="00000000" w:rsidR="00000000" w:rsidRPr="00000000">
        <w:rPr>
          <w:rtl w:val="0"/>
        </w:rPr>
        <w:t xml:space="preserve">    s "[player]! Yuri! Where did you two go?"</w:t>
      </w:r>
    </w:p>
    <w:p w:rsidR="00000000" w:rsidDel="00000000" w:rsidP="00000000" w:rsidRDefault="00000000" w:rsidRPr="00000000" w14:paraId="000007F1">
      <w:pPr>
        <w:pageBreakBefore w:val="0"/>
        <w:rPr/>
      </w:pPr>
      <w:r w:rsidDel="00000000" w:rsidR="00000000" w:rsidRPr="00000000">
        <w:rPr>
          <w:rtl w:val="0"/>
        </w:rPr>
        <w:t xml:space="preserve">    "Sayori's {i}warm{/i} welcome is what we both return to, though her anger is directed more toward me and not Yuri."</w:t>
      </w:r>
    </w:p>
    <w:p w:rsidR="00000000" w:rsidDel="00000000" w:rsidP="00000000" w:rsidRDefault="00000000" w:rsidRPr="00000000" w14:paraId="000007F2">
      <w:pPr>
        <w:pageBreakBefore w:val="0"/>
        <w:rPr/>
      </w:pPr>
      <w:r w:rsidDel="00000000" w:rsidR="00000000" w:rsidRPr="00000000">
        <w:rPr>
          <w:rtl w:val="0"/>
        </w:rPr>
        <w:t xml:space="preserve">    “Behind her I see Natsuki, sheepishly giving a smile that does actually display some sort of warmth.”</w:t>
      </w:r>
    </w:p>
    <w:p w:rsidR="00000000" w:rsidDel="00000000" w:rsidP="00000000" w:rsidRDefault="00000000" w:rsidRPr="00000000" w14:paraId="000007F3">
      <w:pPr>
        <w:pageBreakBefore w:val="0"/>
        <w:rPr/>
      </w:pPr>
      <w:r w:rsidDel="00000000" w:rsidR="00000000" w:rsidRPr="00000000">
        <w:rPr>
          <w:rtl w:val="0"/>
        </w:rPr>
        <w:t xml:space="preserve">    mc “Listen, I just took a minute to go track down our missing persons case here.”</w:t>
      </w:r>
    </w:p>
    <w:p w:rsidR="00000000" w:rsidDel="00000000" w:rsidP="00000000" w:rsidRDefault="00000000" w:rsidRPr="00000000" w14:paraId="000007F4">
      <w:pPr>
        <w:pageBreakBefore w:val="0"/>
        <w:rPr/>
      </w:pPr>
      <w:r w:rsidDel="00000000" w:rsidR="00000000" w:rsidRPr="00000000">
        <w:rPr>
          <w:rtl w:val="0"/>
        </w:rPr>
        <w:t xml:space="preserve">    mc “We’re only… 3, 4 sets in?” //I have no idea if this is correct I will fix this when I go back and code</w:t>
      </w:r>
    </w:p>
    <w:p w:rsidR="00000000" w:rsidDel="00000000" w:rsidP="00000000" w:rsidRDefault="00000000" w:rsidRPr="00000000" w14:paraId="000007F5">
      <w:pPr>
        <w:pageBreakBefore w:val="0"/>
        <w:rPr/>
      </w:pPr>
      <w:r w:rsidDel="00000000" w:rsidR="00000000" w:rsidRPr="00000000">
        <w:rPr>
          <w:rtl w:val="0"/>
        </w:rPr>
        <w:t xml:space="preserve">    mc “Natsuki covered for me, right? So cut us some slack.”</w:t>
      </w:r>
    </w:p>
    <w:p w:rsidR="00000000" w:rsidDel="00000000" w:rsidP="00000000" w:rsidRDefault="00000000" w:rsidRPr="00000000" w14:paraId="000007F6">
      <w:pPr>
        <w:pageBreakBefore w:val="0"/>
        <w:rPr/>
      </w:pPr>
      <w:r w:rsidDel="00000000" w:rsidR="00000000" w:rsidRPr="00000000">
        <w:rPr>
          <w:rtl w:val="0"/>
        </w:rPr>
        <w:t xml:space="preserve">    “Sayori begins to retort, but her turn starts before she gets the chance.”</w:t>
        <w:br w:type="textWrapping"/>
        <w:t xml:space="preserve">    “Monika is the only one not to acknowledge either of us, strangely.”</w:t>
        <w:br w:type="textWrapping"/>
        <w:t xml:space="preserve">    “Isn’t it kind of her job as the club leader to make sure we’re both accounted for, anyway?”</w:t>
        <w:br w:type="textWrapping"/>
        <w:t xml:space="preserve">    “Whatever.”</w:t>
        <w:br w:type="textWrapping"/>
        <w:t xml:space="preserve">    “Play rotates as normal, and finally Yuri is present for one of her turns.” </w:t>
      </w:r>
    </w:p>
    <w:p w:rsidR="00000000" w:rsidDel="00000000" w:rsidP="00000000" w:rsidRDefault="00000000" w:rsidRPr="00000000" w14:paraId="000007F7">
      <w:pPr>
        <w:pageBreakBefore w:val="0"/>
        <w:rPr/>
      </w:pPr>
      <w:r w:rsidDel="00000000" w:rsidR="00000000" w:rsidRPr="00000000">
        <w:rPr>
          <w:rtl w:val="0"/>
        </w:rPr>
        <w:t xml:space="preserve">    m “Looks like someone finally-”-{nw}</w:t>
        <w:br w:type="textWrapping"/>
        <w:t xml:space="preserve">    n “Shut it, Monika!”</w:t>
      </w:r>
    </w:p>
    <w:p w:rsidR="00000000" w:rsidDel="00000000" w:rsidP="00000000" w:rsidRDefault="00000000" w:rsidRPr="00000000" w14:paraId="000007F8">
      <w:pPr>
        <w:pageBreakBefore w:val="0"/>
        <w:rPr/>
      </w:pPr>
      <w:r w:rsidDel="00000000" w:rsidR="00000000" w:rsidRPr="00000000">
        <w:rPr>
          <w:rtl w:val="0"/>
        </w:rPr>
        <w:t xml:space="preserve">    “Natsuki’s outburst surprises all of us, except Yuri, who simply walks up and takes her turn.”</w:t>
      </w:r>
    </w:p>
    <w:p w:rsidR="00000000" w:rsidDel="00000000" w:rsidP="00000000" w:rsidRDefault="00000000" w:rsidRPr="00000000" w14:paraId="000007F9">
      <w:pPr>
        <w:pageBreakBefore w:val="0"/>
        <w:rPr/>
      </w:pPr>
      <w:r w:rsidDel="00000000" w:rsidR="00000000" w:rsidRPr="00000000">
        <w:rPr>
          <w:rtl w:val="0"/>
        </w:rPr>
        <w:t xml:space="preserve">    “She ends up throwing a spare, 9 and 1.”</w:t>
      </w:r>
    </w:p>
    <w:p w:rsidR="00000000" w:rsidDel="00000000" w:rsidP="00000000" w:rsidRDefault="00000000" w:rsidRPr="00000000" w14:paraId="000007FA">
      <w:pPr>
        <w:pageBreakBefore w:val="0"/>
        <w:rPr/>
      </w:pPr>
      <w:r w:rsidDel="00000000" w:rsidR="00000000" w:rsidRPr="00000000">
        <w:rPr>
          <w:rtl w:val="0"/>
        </w:rPr>
        <w:t xml:space="preserve">    “Looks like Monika finally has a challenge on her hands.”</w:t>
      </w:r>
    </w:p>
    <w:p w:rsidR="00000000" w:rsidDel="00000000" w:rsidP="00000000" w:rsidRDefault="00000000" w:rsidRPr="00000000" w14:paraId="000007FB">
      <w:pPr>
        <w:pageBreakBefore w:val="0"/>
        <w:rPr/>
      </w:pPr>
      <w:r w:rsidDel="00000000" w:rsidR="00000000" w:rsidRPr="00000000">
        <w:rPr>
          <w:rtl w:val="0"/>
        </w:rPr>
        <w:t xml:space="preserve">    “...And, that it ends up being.”</w:t>
      </w:r>
    </w:p>
    <w:p w:rsidR="00000000" w:rsidDel="00000000" w:rsidP="00000000" w:rsidRDefault="00000000" w:rsidRPr="00000000" w14:paraId="000007FC">
      <w:pPr>
        <w:pageBreakBefore w:val="0"/>
        <w:rPr/>
      </w:pPr>
      <w:r w:rsidDel="00000000" w:rsidR="00000000" w:rsidRPr="00000000">
        <w:rPr>
          <w:rtl w:val="0"/>
        </w:rPr>
        <w:t xml:space="preserve">    “A couple more rotations, and near the end of the game she’s managed to tie things up.”</w:t>
        <w:br w:type="textWrapping"/>
        <w:t xml:space="preserve">    “It’s weird… it’s as if that one play threw Monika off her game completely, and she started doing worse than Sayori.”</w:t>
      </w:r>
    </w:p>
    <w:p w:rsidR="00000000" w:rsidDel="00000000" w:rsidP="00000000" w:rsidRDefault="00000000" w:rsidRPr="00000000" w14:paraId="000007FD">
      <w:pPr>
        <w:pageBreakBefore w:val="0"/>
        <w:rPr/>
      </w:pPr>
      <w:r w:rsidDel="00000000" w:rsidR="00000000" w:rsidRPr="00000000">
        <w:rPr>
          <w:rtl w:val="0"/>
        </w:rPr>
        <w:t xml:space="preserve">    “And believe me, that’s an achievement on its own merits.”</w:t>
      </w:r>
    </w:p>
    <w:p w:rsidR="00000000" w:rsidDel="00000000" w:rsidP="00000000" w:rsidRDefault="00000000" w:rsidRPr="00000000" w14:paraId="000007FE">
      <w:pPr>
        <w:pageBreakBefore w:val="0"/>
        <w:rPr/>
      </w:pPr>
      <w:r w:rsidDel="00000000" w:rsidR="00000000" w:rsidRPr="00000000">
        <w:rPr>
          <w:rtl w:val="0"/>
        </w:rPr>
        <w:t xml:space="preserve">    “I begin to lose track, but eventually we’re on the last set.”</w:t>
        <w:br w:type="textWrapping"/>
        <w:t xml:space="preserve">    “Monika is first… who knocks down a spare.”</w:t>
      </w:r>
    </w:p>
    <w:p w:rsidR="00000000" w:rsidDel="00000000" w:rsidP="00000000" w:rsidRDefault="00000000" w:rsidRPr="00000000" w14:paraId="000007FF">
      <w:pPr>
        <w:pageBreakBefore w:val="0"/>
        <w:rPr/>
      </w:pPr>
      <w:r w:rsidDel="00000000" w:rsidR="00000000" w:rsidRPr="00000000">
        <w:rPr>
          <w:rtl w:val="0"/>
        </w:rPr>
        <w:t xml:space="preserve">    “Confident, she strides back to her seat, the game now out of her hands entirely.”</w:t>
      </w:r>
    </w:p>
    <w:p w:rsidR="00000000" w:rsidDel="00000000" w:rsidP="00000000" w:rsidRDefault="00000000" w:rsidRPr="00000000" w14:paraId="00000800">
      <w:pPr>
        <w:pageBreakBefore w:val="0"/>
        <w:rPr/>
      </w:pPr>
      <w:r w:rsidDel="00000000" w:rsidR="00000000" w:rsidRPr="00000000">
        <w:rPr>
          <w:rtl w:val="0"/>
        </w:rPr>
        <w:t xml:space="preserve">    “Sayori as usual does rather poorly.”</w:t>
        <w:br w:type="textWrapping"/>
        <w:t xml:space="preserve">    “She definitely seems far more happy about it than Monika though.”</w:t>
        <w:br w:type="textWrapping"/>
        <w:t xml:space="preserve">    “Something about ignorance is bliss, and all that, I suppose.”</w:t>
        <w:br w:type="textWrapping"/>
        <w:t xml:space="preserve">    “Natsuki and I, as are typical, don’t do anything noteworthy, good or bad.”</w:t>
      </w:r>
    </w:p>
    <w:p w:rsidR="00000000" w:rsidDel="00000000" w:rsidP="00000000" w:rsidRDefault="00000000" w:rsidRPr="00000000" w14:paraId="00000801">
      <w:pPr>
        <w:pageBreakBefore w:val="0"/>
        <w:rPr/>
      </w:pPr>
      <w:r w:rsidDel="00000000" w:rsidR="00000000" w:rsidRPr="00000000">
        <w:rPr>
          <w:rtl w:val="0"/>
        </w:rPr>
        <w:t xml:space="preserve">    “The last throw goes down to Yuri.”</w:t>
      </w:r>
    </w:p>
    <w:p w:rsidR="00000000" w:rsidDel="00000000" w:rsidP="00000000" w:rsidRDefault="00000000" w:rsidRPr="00000000" w14:paraId="00000802">
      <w:pPr>
        <w:pageBreakBefore w:val="0"/>
        <w:rPr/>
      </w:pPr>
      <w:r w:rsidDel="00000000" w:rsidR="00000000" w:rsidRPr="00000000">
        <w:rPr>
          <w:rtl w:val="0"/>
        </w:rPr>
        <w:t xml:space="preserve">    “Walking back to the seats, I put a hand on her shoulder.”</w:t>
      </w:r>
    </w:p>
    <w:p w:rsidR="00000000" w:rsidDel="00000000" w:rsidP="00000000" w:rsidRDefault="00000000" w:rsidRPr="00000000" w14:paraId="00000803">
      <w:pPr>
        <w:pageBreakBefore w:val="0"/>
        <w:rPr/>
      </w:pPr>
      <w:r w:rsidDel="00000000" w:rsidR="00000000" w:rsidRPr="00000000">
        <w:rPr>
          <w:rtl w:val="0"/>
        </w:rPr>
        <w:t xml:space="preserve">    mc “You alright?”</w:t>
      </w:r>
    </w:p>
    <w:p w:rsidR="00000000" w:rsidDel="00000000" w:rsidP="00000000" w:rsidRDefault="00000000" w:rsidRPr="00000000" w14:paraId="00000804">
      <w:pPr>
        <w:pageBreakBefore w:val="0"/>
        <w:rPr/>
      </w:pPr>
      <w:r w:rsidDel="00000000" w:rsidR="00000000" w:rsidRPr="00000000">
        <w:rPr>
          <w:rtl w:val="0"/>
        </w:rPr>
        <w:t xml:space="preserve">    y “Thank you, [player].”</w:t>
        <w:br w:type="textWrapping"/>
        <w:t xml:space="preserve">    y “I couldn’t have finished this without you.”</w:t>
        <w:br w:type="textWrapping"/>
        <w:t xml:space="preserve">    “Once again, she displays an uncharacteristic sense of confidence.”</w:t>
        <w:br w:type="textWrapping"/>
        <w:t xml:space="preserve">    “She throws the ball and turns around.”</w:t>
        <w:br w:type="textWrapping"/>
        <w:t xml:space="preserve">    “A… perfect strike clashes against the pins as she walks away.”</w:t>
      </w:r>
    </w:p>
    <w:p w:rsidR="00000000" w:rsidDel="00000000" w:rsidP="00000000" w:rsidRDefault="00000000" w:rsidRPr="00000000" w14:paraId="00000805">
      <w:pPr>
        <w:pageBreakBefore w:val="0"/>
        <w:rPr/>
      </w:pPr>
      <w:r w:rsidDel="00000000" w:rsidR="00000000" w:rsidRPr="00000000">
        <w:rPr>
          <w:rtl w:val="0"/>
        </w:rPr>
        <w:t xml:space="preserve">    “If it were me, I’d be basking in such a power move…”</w:t>
        <w:br w:type="textWrapping"/>
        <w:t xml:space="preserve">    “But if I didn’t know any better I’d say she doesn’t even realize what she just did.”</w:t>
      </w:r>
    </w:p>
    <w:p w:rsidR="00000000" w:rsidDel="00000000" w:rsidP="00000000" w:rsidRDefault="00000000" w:rsidRPr="00000000" w14:paraId="00000806">
      <w:pPr>
        <w:pageBreakBefore w:val="0"/>
        <w:rPr/>
      </w:pPr>
      <w:r w:rsidDel="00000000" w:rsidR="00000000" w:rsidRPr="00000000">
        <w:rPr>
          <w:rtl w:val="0"/>
        </w:rPr>
        <w:t xml:space="preserve">    “Hell, I honestly can’t accept it myself.”</w:t>
        <w:br w:type="textWrapping"/>
        <w:t xml:space="preserve">    “As Sayori runs up to give her a hug, I can tell Monika’s trying to hide the feeling of defeat she’s just experienced.”</w:t>
      </w:r>
    </w:p>
    <w:p w:rsidR="00000000" w:rsidDel="00000000" w:rsidP="00000000" w:rsidRDefault="00000000" w:rsidRPr="00000000" w14:paraId="00000807">
      <w:pPr>
        <w:pageBreakBefore w:val="0"/>
        <w:rPr/>
      </w:pPr>
      <w:r w:rsidDel="00000000" w:rsidR="00000000" w:rsidRPr="00000000">
        <w:rPr>
          <w:rtl w:val="0"/>
        </w:rPr>
        <w:t xml:space="preserve">    s “Yayyy! Good job, Yuri! You won!”</w:t>
        <w:br w:type="textWrapping"/>
        <w:t xml:space="preserve">    n “I wonder if she kept running away to build up her power or something, like in one of those books of hers.”</w:t>
      </w:r>
    </w:p>
    <w:p w:rsidR="00000000" w:rsidDel="00000000" w:rsidP="00000000" w:rsidRDefault="00000000" w:rsidRPr="00000000" w14:paraId="00000808">
      <w:pPr>
        <w:pageBreakBefore w:val="0"/>
        <w:rPr/>
      </w:pPr>
      <w:r w:rsidDel="00000000" w:rsidR="00000000" w:rsidRPr="00000000">
        <w:rPr>
          <w:rtl w:val="0"/>
        </w:rPr>
        <w:t xml:space="preserve">    y “You know I’m not one for fantasy novels…”</w:t>
      </w:r>
    </w:p>
    <w:p w:rsidR="00000000" w:rsidDel="00000000" w:rsidP="00000000" w:rsidRDefault="00000000" w:rsidRPr="00000000" w14:paraId="00000809">
      <w:pPr>
        <w:pageBreakBefore w:val="0"/>
        <w:rPr/>
      </w:pPr>
      <w:r w:rsidDel="00000000" w:rsidR="00000000" w:rsidRPr="00000000">
        <w:rPr>
          <w:rtl w:val="0"/>
        </w:rPr>
        <w:t xml:space="preserve">    “Natsuki laughs, and Yuri gives a smile in response.”</w:t>
      </w:r>
    </w:p>
    <w:p w:rsidR="00000000" w:rsidDel="00000000" w:rsidP="00000000" w:rsidRDefault="00000000" w:rsidRPr="00000000" w14:paraId="0000080A">
      <w:pPr>
        <w:pageBreakBefore w:val="0"/>
        <w:rPr/>
      </w:pPr>
      <w:r w:rsidDel="00000000" w:rsidR="00000000" w:rsidRPr="00000000">
        <w:rPr>
          <w:rtl w:val="0"/>
        </w:rPr>
        <w:t xml:space="preserve">    “All’s well that ends well I suppose.”</w:t>
      </w:r>
    </w:p>
    <w:p w:rsidR="00000000" w:rsidDel="00000000" w:rsidP="00000000" w:rsidRDefault="00000000" w:rsidRPr="00000000" w14:paraId="0000080B">
      <w:pPr>
        <w:pageBreakBefore w:val="0"/>
        <w:rPr/>
      </w:pPr>
      <w:r w:rsidDel="00000000" w:rsidR="00000000" w:rsidRPr="00000000">
        <w:rPr>
          <w:rtl w:val="0"/>
        </w:rPr>
        <w:t xml:space="preserve">    m “Okay, everyone!”</w:t>
      </w:r>
    </w:p>
    <w:p w:rsidR="00000000" w:rsidDel="00000000" w:rsidP="00000000" w:rsidRDefault="00000000" w:rsidRPr="00000000" w14:paraId="0000080C">
      <w:pPr>
        <w:pageBreakBefore w:val="0"/>
        <w:rPr/>
      </w:pPr>
      <w:r w:rsidDel="00000000" w:rsidR="00000000" w:rsidRPr="00000000">
        <w:rPr>
          <w:rtl w:val="0"/>
        </w:rPr>
        <w:t xml:space="preserve">    “Monika interrupts the festivities, and Sayori releases her grip on Yuri.”</w:t>
      </w:r>
    </w:p>
    <w:p w:rsidR="00000000" w:rsidDel="00000000" w:rsidP="00000000" w:rsidRDefault="00000000" w:rsidRPr="00000000" w14:paraId="0000080D">
      <w:pPr>
        <w:pageBreakBefore w:val="0"/>
        <w:rPr/>
      </w:pPr>
      <w:r w:rsidDel="00000000" w:rsidR="00000000" w:rsidRPr="00000000">
        <w:rPr>
          <w:rtl w:val="0"/>
        </w:rPr>
        <w:t xml:space="preserve">    m “A well played game, and I can tell everyone had a lot of fun.”</w:t>
      </w:r>
    </w:p>
    <w:p w:rsidR="00000000" w:rsidDel="00000000" w:rsidP="00000000" w:rsidRDefault="00000000" w:rsidRPr="00000000" w14:paraId="0000080E">
      <w:pPr>
        <w:pageBreakBefore w:val="0"/>
        <w:rPr/>
      </w:pPr>
      <w:r w:rsidDel="00000000" w:rsidR="00000000" w:rsidRPr="00000000">
        <w:rPr>
          <w:rtl w:val="0"/>
        </w:rPr>
        <w:t xml:space="preserve">    m “Literature Club bowling day is a rounding success!”</w:t>
      </w:r>
    </w:p>
    <w:p w:rsidR="00000000" w:rsidDel="00000000" w:rsidP="00000000" w:rsidRDefault="00000000" w:rsidRPr="00000000" w14:paraId="0000080F">
      <w:pPr>
        <w:pageBreakBefore w:val="0"/>
        <w:rPr/>
      </w:pPr>
      <w:r w:rsidDel="00000000" w:rsidR="00000000" w:rsidRPr="00000000">
        <w:rPr>
          <w:rtl w:val="0"/>
        </w:rPr>
        <w:t xml:space="preserve">    m “You guys want to do this again sometime?”</w:t>
        <w:br w:type="textWrapping"/>
        <w:t xml:space="preserve">    $ n_name = Everyone</w:t>
        <w:br w:type="textWrapping"/>
        <w:t xml:space="preserve">    n “Heck no!”</w:t>
      </w:r>
    </w:p>
    <w:p w:rsidR="00000000" w:rsidDel="00000000" w:rsidP="00000000" w:rsidRDefault="00000000" w:rsidRPr="00000000" w14:paraId="00000810">
      <w:pPr>
        <w:pStyle w:val="Heading2"/>
        <w:pageBreakBefore w:val="0"/>
        <w:rPr>
          <w:b w:val="1"/>
          <w:sz w:val="24"/>
          <w:szCs w:val="24"/>
        </w:rPr>
      </w:pPr>
      <w:bookmarkStart w:colFirst="0" w:colLast="0" w:name="_f5p253nia7mo" w:id="8"/>
      <w:bookmarkEnd w:id="8"/>
      <w:r w:rsidDel="00000000" w:rsidR="00000000" w:rsidRPr="00000000">
        <w:rPr>
          <w:b w:val="1"/>
          <w:sz w:val="24"/>
          <w:szCs w:val="24"/>
          <w:rtl w:val="0"/>
        </w:rPr>
        <w:t xml:space="preserve">Scene 4: The Date (Lanz)</w:t>
      </w:r>
    </w:p>
    <w:p w:rsidR="00000000" w:rsidDel="00000000" w:rsidP="00000000" w:rsidRDefault="00000000" w:rsidRPr="00000000" w14:paraId="00000811">
      <w:pPr>
        <w:pageBreakBefore w:val="0"/>
        <w:rPr/>
      </w:pPr>
      <w:r w:rsidDel="00000000" w:rsidR="00000000" w:rsidRPr="00000000">
        <w:rPr>
          <w:rtl w:val="0"/>
        </w:rPr>
        <w:t xml:space="preserve">    scene white with open_eyes</w:t>
      </w:r>
    </w:p>
    <w:p w:rsidR="00000000" w:rsidDel="00000000" w:rsidP="00000000" w:rsidRDefault="00000000" w:rsidRPr="00000000" w14:paraId="00000812">
      <w:pPr>
        <w:pageBreakBefore w:val="0"/>
        <w:rPr/>
      </w:pPr>
      <w:r w:rsidDel="00000000" w:rsidR="00000000" w:rsidRPr="00000000">
        <w:rPr>
          <w:rtl w:val="0"/>
        </w:rPr>
        <w:t xml:space="preserve">    "I open my eyes after a good long sleep. I felt the sun rays beam across my face."</w:t>
      </w:r>
    </w:p>
    <w:p w:rsidR="00000000" w:rsidDel="00000000" w:rsidP="00000000" w:rsidRDefault="00000000" w:rsidRPr="00000000" w14:paraId="00000813">
      <w:pPr>
        <w:pageBreakBefore w:val="0"/>
        <w:rPr/>
      </w:pPr>
      <w:r w:rsidDel="00000000" w:rsidR="00000000" w:rsidRPr="00000000">
        <w:rPr>
          <w:rtl w:val="0"/>
        </w:rPr>
        <w:t xml:space="preserve">    "I try to go back to sleep but the sun keeps interrupting and waking me up."</w:t>
      </w:r>
    </w:p>
    <w:p w:rsidR="00000000" w:rsidDel="00000000" w:rsidP="00000000" w:rsidRDefault="00000000" w:rsidRPr="00000000" w14:paraId="00000814">
      <w:pPr>
        <w:pageBreakBefore w:val="0"/>
        <w:rPr/>
      </w:pPr>
      <w:r w:rsidDel="00000000" w:rsidR="00000000" w:rsidRPr="00000000">
        <w:rPr>
          <w:rtl w:val="0"/>
        </w:rPr>
        <w:t xml:space="preserve">    “Guess it’s time to get up.”</w:t>
      </w:r>
    </w:p>
    <w:p w:rsidR="00000000" w:rsidDel="00000000" w:rsidP="00000000" w:rsidRDefault="00000000" w:rsidRPr="00000000" w14:paraId="00000815">
      <w:pPr>
        <w:pageBreakBefore w:val="0"/>
        <w:rPr/>
      </w:pPr>
      <w:r w:rsidDel="00000000" w:rsidR="00000000" w:rsidRPr="00000000">
        <w:rPr>
          <w:rtl w:val="0"/>
        </w:rPr>
        <w:t xml:space="preserve">    scene bg bedroom</w:t>
      </w:r>
    </w:p>
    <w:p w:rsidR="00000000" w:rsidDel="00000000" w:rsidP="00000000" w:rsidRDefault="00000000" w:rsidRPr="00000000" w14:paraId="00000816">
      <w:pPr>
        <w:pageBreakBefore w:val="0"/>
        <w:rPr/>
      </w:pPr>
      <w:r w:rsidDel="00000000" w:rsidR="00000000" w:rsidRPr="00000000">
        <w:rPr>
          <w:rtl w:val="0"/>
        </w:rPr>
        <w:t xml:space="preserve">    with wipeleft</w:t>
      </w:r>
    </w:p>
    <w:p w:rsidR="00000000" w:rsidDel="00000000" w:rsidP="00000000" w:rsidRDefault="00000000" w:rsidRPr="00000000" w14:paraId="00000817">
      <w:pPr>
        <w:pageBreakBefore w:val="0"/>
        <w:rPr/>
      </w:pPr>
      <w:r w:rsidDel="00000000" w:rsidR="00000000" w:rsidRPr="00000000">
        <w:rPr>
          <w:rtl w:val="0"/>
        </w:rPr>
        <w:t xml:space="preserve">    play music t8</w:t>
      </w:r>
    </w:p>
    <w:p w:rsidR="00000000" w:rsidDel="00000000" w:rsidP="00000000" w:rsidRDefault="00000000" w:rsidRPr="00000000" w14:paraId="00000818">
      <w:pPr>
        <w:pageBreakBefore w:val="0"/>
        <w:rPr/>
      </w:pPr>
      <w:r w:rsidDel="00000000" w:rsidR="00000000" w:rsidRPr="00000000">
        <w:rPr>
          <w:rtl w:val="0"/>
        </w:rPr>
        <w:t xml:space="preserve">    "As I hop out of bed and get some fresh clothes on, a shaking feeling hits me.” </w:t>
      </w:r>
    </w:p>
    <w:p w:rsidR="00000000" w:rsidDel="00000000" w:rsidP="00000000" w:rsidRDefault="00000000" w:rsidRPr="00000000" w14:paraId="00000819">
      <w:pPr>
        <w:pageBreakBefore w:val="0"/>
        <w:rPr/>
      </w:pPr>
      <w:r w:rsidDel="00000000" w:rsidR="00000000" w:rsidRPr="00000000">
        <w:rPr>
          <w:rtl w:val="0"/>
        </w:rPr>
        <w:t xml:space="preserve">    “Like I’m forgetting something..."</w:t>
      </w:r>
    </w:p>
    <w:p w:rsidR="00000000" w:rsidDel="00000000" w:rsidP="00000000" w:rsidRDefault="00000000" w:rsidRPr="00000000" w14:paraId="0000081A">
      <w:pPr>
        <w:pageBreakBefore w:val="0"/>
        <w:rPr/>
      </w:pPr>
      <w:r w:rsidDel="00000000" w:rsidR="00000000" w:rsidRPr="00000000">
        <w:rPr>
          <w:rtl w:val="0"/>
        </w:rPr>
        <w:t xml:space="preserve">    "I grab my phone, and start scrolling through my messages."</w:t>
      </w:r>
    </w:p>
    <w:p w:rsidR="00000000" w:rsidDel="00000000" w:rsidP="00000000" w:rsidRDefault="00000000" w:rsidRPr="00000000" w14:paraId="0000081B">
      <w:pPr>
        <w:pageBreakBefore w:val="0"/>
        <w:rPr/>
      </w:pPr>
      <w:r w:rsidDel="00000000" w:rsidR="00000000" w:rsidRPr="00000000">
        <w:rPr>
          <w:rtl w:val="0"/>
        </w:rPr>
        <w:t xml:space="preserve">    mc "Monika...{w=0.25}Natsuki...{w=0.25}Sayori...{w=0.25}"</w:t>
      </w:r>
    </w:p>
    <w:p w:rsidR="00000000" w:rsidDel="00000000" w:rsidP="00000000" w:rsidRDefault="00000000" w:rsidRPr="00000000" w14:paraId="0000081C">
      <w:pPr>
        <w:pageBreakBefore w:val="0"/>
        <w:rPr/>
      </w:pPr>
      <w:r w:rsidDel="00000000" w:rsidR="00000000" w:rsidRPr="00000000">
        <w:rPr>
          <w:rtl w:val="0"/>
        </w:rPr>
        <w:t xml:space="preserve">    mc “Oh, there’s Yuri.”</w:t>
      </w:r>
    </w:p>
    <w:p w:rsidR="00000000" w:rsidDel="00000000" w:rsidP="00000000" w:rsidRDefault="00000000" w:rsidRPr="00000000" w14:paraId="0000081D">
      <w:pPr>
        <w:pageBreakBefore w:val="0"/>
        <w:rPr/>
      </w:pPr>
      <w:r w:rsidDel="00000000" w:rsidR="00000000" w:rsidRPr="00000000">
        <w:rPr>
          <w:rtl w:val="0"/>
        </w:rPr>
        <w:t xml:space="preserve">    mc "Hmm, just a link to what looks like some nice looking restaurant..."</w:t>
      </w:r>
    </w:p>
    <w:p w:rsidR="00000000" w:rsidDel="00000000" w:rsidP="00000000" w:rsidRDefault="00000000" w:rsidRPr="00000000" w14:paraId="0000081E">
      <w:pPr>
        <w:pageBreakBefore w:val="0"/>
        <w:rPr/>
      </w:pPr>
      <w:r w:rsidDel="00000000" w:rsidR="00000000" w:rsidRPr="00000000">
        <w:rPr>
          <w:rtl w:val="0"/>
        </w:rPr>
        <w:t xml:space="preserve">    mc "Why would Yuri send me this?"</w:t>
      </w:r>
    </w:p>
    <w:p w:rsidR="00000000" w:rsidDel="00000000" w:rsidP="00000000" w:rsidRDefault="00000000" w:rsidRPr="00000000" w14:paraId="0000081F">
      <w:pPr>
        <w:pageBreakBefore w:val="0"/>
        <w:rPr/>
      </w:pPr>
      <w:r w:rsidDel="00000000" w:rsidR="00000000" w:rsidRPr="00000000">
        <w:rPr>
          <w:rtl w:val="0"/>
        </w:rPr>
        <w:t xml:space="preserve">    mc “Wait…”</w:t>
      </w:r>
    </w:p>
    <w:p w:rsidR="00000000" w:rsidDel="00000000" w:rsidP="00000000" w:rsidRDefault="00000000" w:rsidRPr="00000000" w14:paraId="00000820">
      <w:pPr>
        <w:pageBreakBefore w:val="0"/>
        <w:rPr/>
      </w:pPr>
      <w:r w:rsidDel="00000000" w:rsidR="00000000" w:rsidRPr="00000000">
        <w:rPr>
          <w:rtl w:val="0"/>
        </w:rPr>
        <w:t xml:space="preserve">    "..."</w:t>
      </w:r>
    </w:p>
    <w:p w:rsidR="00000000" w:rsidDel="00000000" w:rsidP="00000000" w:rsidRDefault="00000000" w:rsidRPr="00000000" w14:paraId="00000821">
      <w:pPr>
        <w:pageBreakBefore w:val="0"/>
        <w:rPr/>
      </w:pPr>
      <w:r w:rsidDel="00000000" w:rsidR="00000000" w:rsidRPr="00000000">
        <w:rPr>
          <w:rtl w:val="0"/>
        </w:rPr>
        <w:t xml:space="preserve">    </w:t>
      </w:r>
      <w:commentRangeStart w:id="65"/>
      <w:r w:rsidDel="00000000" w:rsidR="00000000" w:rsidRPr="00000000">
        <w:rPr>
          <w:rtl w:val="0"/>
        </w:rPr>
        <w:t xml:space="preserve">scene bg (custom bowling with effects)</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822">
      <w:pPr>
        <w:pageBreakBefore w:val="0"/>
        <w:rPr/>
      </w:pPr>
      <w:r w:rsidDel="00000000" w:rsidR="00000000" w:rsidRPr="00000000">
        <w:rPr>
          <w:rtl w:val="0"/>
        </w:rPr>
        <w:t xml:space="preserve">    with dissolve_scene_full</w:t>
      </w:r>
    </w:p>
    <w:p w:rsidR="00000000" w:rsidDel="00000000" w:rsidP="00000000" w:rsidRDefault="00000000" w:rsidRPr="00000000" w14:paraId="00000823">
      <w:pPr>
        <w:pageBreakBefore w:val="0"/>
        <w:rPr/>
      </w:pPr>
      <w:r w:rsidDel="00000000" w:rsidR="00000000" w:rsidRPr="00000000">
        <w:rPr>
          <w:rtl w:val="0"/>
        </w:rPr>
        <w:t xml:space="preserve">    #insert dialogue from scene 2</w:t>
      </w:r>
    </w:p>
    <w:p w:rsidR="00000000" w:rsidDel="00000000" w:rsidP="00000000" w:rsidRDefault="00000000" w:rsidRPr="00000000" w14:paraId="00000824">
      <w:pPr>
        <w:pageBreakBefore w:val="0"/>
        <w:rPr/>
      </w:pPr>
      <w:r w:rsidDel="00000000" w:rsidR="00000000" w:rsidRPr="00000000">
        <w:rPr>
          <w:rtl w:val="0"/>
        </w:rPr>
        <w:t xml:space="preserve">    scene bg bedroom</w:t>
      </w:r>
    </w:p>
    <w:p w:rsidR="00000000" w:rsidDel="00000000" w:rsidP="00000000" w:rsidRDefault="00000000" w:rsidRPr="00000000" w14:paraId="00000825">
      <w:pPr>
        <w:pageBreakBefore w:val="0"/>
        <w:rPr/>
      </w:pPr>
      <w:r w:rsidDel="00000000" w:rsidR="00000000" w:rsidRPr="00000000">
        <w:rPr>
          <w:rtl w:val="0"/>
        </w:rPr>
        <w:t xml:space="preserve">    with dissolve_scene_full</w:t>
      </w:r>
    </w:p>
    <w:p w:rsidR="00000000" w:rsidDel="00000000" w:rsidP="00000000" w:rsidRDefault="00000000" w:rsidRPr="00000000" w14:paraId="00000826">
      <w:pPr>
        <w:pageBreakBefore w:val="0"/>
        <w:rPr/>
      </w:pPr>
      <w:r w:rsidDel="00000000" w:rsidR="00000000" w:rsidRPr="00000000">
        <w:rPr>
          <w:rtl w:val="0"/>
        </w:rPr>
        <w:t xml:space="preserve">    mc "Oh that’s right, Yuri and I have a date today…!"</w:t>
      </w:r>
    </w:p>
    <w:p w:rsidR="00000000" w:rsidDel="00000000" w:rsidP="00000000" w:rsidRDefault="00000000" w:rsidRPr="00000000" w14:paraId="00000827">
      <w:pPr>
        <w:pageBreakBefore w:val="0"/>
        <w:rPr/>
      </w:pPr>
      <w:r w:rsidDel="00000000" w:rsidR="00000000" w:rsidRPr="00000000">
        <w:rPr>
          <w:rtl w:val="0"/>
        </w:rPr>
        <w:t xml:space="preserve">    “Being with her these past couple of months has been great.”</w:t>
      </w:r>
    </w:p>
    <w:p w:rsidR="00000000" w:rsidDel="00000000" w:rsidP="00000000" w:rsidRDefault="00000000" w:rsidRPr="00000000" w14:paraId="00000828">
      <w:pPr>
        <w:pageBreakBefore w:val="0"/>
        <w:rPr/>
      </w:pPr>
      <w:r w:rsidDel="00000000" w:rsidR="00000000" w:rsidRPr="00000000">
        <w:rPr>
          <w:rtl w:val="0"/>
        </w:rPr>
        <w:t xml:space="preserve">    “We had gotten pretty close, I have to say, much more than I had thought…”</w:t>
      </w:r>
    </w:p>
    <w:p w:rsidR="00000000" w:rsidDel="00000000" w:rsidP="00000000" w:rsidRDefault="00000000" w:rsidRPr="00000000" w14:paraId="00000829">
      <w:pPr>
        <w:pageBreakBefore w:val="0"/>
        <w:rPr/>
      </w:pPr>
      <w:r w:rsidDel="00000000" w:rsidR="00000000" w:rsidRPr="00000000">
        <w:rPr>
          <w:rtl w:val="0"/>
        </w:rPr>
        <w:t xml:space="preserve">    “I hope everything goes well today.”</w:t>
      </w:r>
    </w:p>
    <w:p w:rsidR="00000000" w:rsidDel="00000000" w:rsidP="00000000" w:rsidRDefault="00000000" w:rsidRPr="00000000" w14:paraId="0000082A">
      <w:pPr>
        <w:pageBreakBefore w:val="0"/>
        <w:rPr/>
      </w:pPr>
      <w:r w:rsidDel="00000000" w:rsidR="00000000" w:rsidRPr="00000000">
        <w:rPr>
          <w:rtl w:val="0"/>
        </w:rPr>
        <w:t xml:space="preserve">    “I look hastily at the clock on instinct, but breathe a sigh of relief.”</w:t>
      </w:r>
    </w:p>
    <w:p w:rsidR="00000000" w:rsidDel="00000000" w:rsidP="00000000" w:rsidRDefault="00000000" w:rsidRPr="00000000" w14:paraId="0000082B">
      <w:pPr>
        <w:pageBreakBefore w:val="0"/>
        <w:rPr/>
      </w:pPr>
      <w:r w:rsidDel="00000000" w:rsidR="00000000" w:rsidRPr="00000000">
        <w:rPr>
          <w:rtl w:val="0"/>
        </w:rPr>
        <w:t xml:space="preserve">    "Luckily the date is in the evening, so I have some time till then."</w:t>
      </w:r>
    </w:p>
    <w:p w:rsidR="00000000" w:rsidDel="00000000" w:rsidP="00000000" w:rsidRDefault="00000000" w:rsidRPr="00000000" w14:paraId="0000082C">
      <w:pPr>
        <w:pageBreakBefore w:val="0"/>
        <w:rPr/>
      </w:pPr>
      <w:r w:rsidDel="00000000" w:rsidR="00000000" w:rsidRPr="00000000">
        <w:rPr>
          <w:rtl w:val="0"/>
        </w:rPr>
        <w:t xml:space="preserve">    “I look back at my phone, and look at the restaurant again.”</w:t>
      </w:r>
    </w:p>
    <w:p w:rsidR="00000000" w:rsidDel="00000000" w:rsidP="00000000" w:rsidRDefault="00000000" w:rsidRPr="00000000" w14:paraId="0000082D">
      <w:pPr>
        <w:pageBreakBefore w:val="0"/>
        <w:rPr/>
      </w:pPr>
      <w:r w:rsidDel="00000000" w:rsidR="00000000" w:rsidRPr="00000000">
        <w:rPr>
          <w:rtl w:val="0"/>
        </w:rPr>
        <w:t xml:space="preserve">    mc “Seems pretty fancy. Maybe I should put on something a little more formal than my usual get-up…”</w:t>
      </w:r>
    </w:p>
    <w:p w:rsidR="00000000" w:rsidDel="00000000" w:rsidP="00000000" w:rsidRDefault="00000000" w:rsidRPr="00000000" w14:paraId="0000082E">
      <w:pPr>
        <w:pageBreakBefore w:val="0"/>
        <w:rPr/>
      </w:pPr>
      <w:r w:rsidDel="00000000" w:rsidR="00000000" w:rsidRPr="00000000">
        <w:rPr>
          <w:rtl w:val="0"/>
        </w:rPr>
        <w:t xml:space="preserve">    “Though, {i}do I even have anything like that?{/i}”</w:t>
      </w:r>
    </w:p>
    <w:p w:rsidR="00000000" w:rsidDel="00000000" w:rsidP="00000000" w:rsidRDefault="00000000" w:rsidRPr="00000000" w14:paraId="0000082F">
      <w:pPr>
        <w:pageBreakBefore w:val="0"/>
        <w:rPr/>
      </w:pPr>
      <w:r w:rsidDel="00000000" w:rsidR="00000000" w:rsidRPr="00000000">
        <w:rPr>
          <w:rtl w:val="0"/>
        </w:rPr>
        <w:t xml:space="preserve">    “I get up and start rummaging through my messy and junk-filled closet.”</w:t>
      </w:r>
    </w:p>
    <w:p w:rsidR="00000000" w:rsidDel="00000000" w:rsidP="00000000" w:rsidRDefault="00000000" w:rsidRPr="00000000" w14:paraId="00000830">
      <w:pPr>
        <w:pageBreakBefore w:val="0"/>
        <w:rPr/>
      </w:pPr>
      <w:r w:rsidDel="00000000" w:rsidR="00000000" w:rsidRPr="00000000">
        <w:rPr>
          <w:rtl w:val="0"/>
        </w:rPr>
        <w:t xml:space="preserve">    “I felt like an archaeologist digging through dirt, in search of the golden treasure amongst the rocks and rubble of the site I call my closet."</w:t>
      </w:r>
    </w:p>
    <w:p w:rsidR="00000000" w:rsidDel="00000000" w:rsidP="00000000" w:rsidRDefault="00000000" w:rsidRPr="00000000" w14:paraId="00000831">
      <w:pPr>
        <w:pageBreakBefore w:val="0"/>
        <w:rPr/>
      </w:pPr>
      <w:r w:rsidDel="00000000" w:rsidR="00000000" w:rsidRPr="00000000">
        <w:rPr>
          <w:rtl w:val="0"/>
        </w:rPr>
        <w:t xml:space="preserve">    mc "C'mon, I gotta have something in here that looks nice..."</w:t>
      </w:r>
    </w:p>
    <w:p w:rsidR="00000000" w:rsidDel="00000000" w:rsidP="00000000" w:rsidRDefault="00000000" w:rsidRPr="00000000" w14:paraId="00000832">
      <w:pPr>
        <w:pageBreakBefore w:val="0"/>
        <w:rPr/>
      </w:pPr>
      <w:r w:rsidDel="00000000" w:rsidR="00000000" w:rsidRPr="00000000">
        <w:rPr>
          <w:rtl w:val="0"/>
        </w:rPr>
        <w:t xml:space="preserve">    "To the top right corner I see a nice shade of grey hanging at the very end."</w:t>
      </w:r>
    </w:p>
    <w:p w:rsidR="00000000" w:rsidDel="00000000" w:rsidP="00000000" w:rsidRDefault="00000000" w:rsidRPr="00000000" w14:paraId="00000833">
      <w:pPr>
        <w:pageBreakBefore w:val="0"/>
        <w:rPr/>
      </w:pPr>
      <w:r w:rsidDel="00000000" w:rsidR="00000000" w:rsidRPr="00000000">
        <w:rPr>
          <w:rtl w:val="0"/>
        </w:rPr>
        <w:t xml:space="preserve">    mc "Oh. This looks like a nice collared shirt. It’s a bit wrinkled though."</w:t>
      </w:r>
    </w:p>
    <w:p w:rsidR="00000000" w:rsidDel="00000000" w:rsidP="00000000" w:rsidRDefault="00000000" w:rsidRPr="00000000" w14:paraId="00000834">
      <w:pPr>
        <w:pageBreakBefore w:val="0"/>
        <w:rPr/>
      </w:pPr>
      <w:r w:rsidDel="00000000" w:rsidR="00000000" w:rsidRPr="00000000">
        <w:rPr>
          <w:rtl w:val="0"/>
        </w:rPr>
        <w:t xml:space="preserve">    mc "I can iron this out. Shouldn't be too hard."</w:t>
      </w:r>
    </w:p>
    <w:p w:rsidR="00000000" w:rsidDel="00000000" w:rsidP="00000000" w:rsidRDefault="00000000" w:rsidRPr="00000000" w14:paraId="00000835">
      <w:pPr>
        <w:pageBreakBefore w:val="0"/>
        <w:rPr/>
      </w:pPr>
      <w:r w:rsidDel="00000000" w:rsidR="00000000" w:rsidRPr="00000000">
        <w:rPr>
          <w:rtl w:val="0"/>
        </w:rPr>
        <w:t xml:space="preserve">    scene bg livingroom</w:t>
      </w:r>
    </w:p>
    <w:p w:rsidR="00000000" w:rsidDel="00000000" w:rsidP="00000000" w:rsidRDefault="00000000" w:rsidRPr="00000000" w14:paraId="00000836">
      <w:pPr>
        <w:pageBreakBefore w:val="0"/>
        <w:rPr/>
      </w:pPr>
      <w:r w:rsidDel="00000000" w:rsidR="00000000" w:rsidRPr="00000000">
        <w:rPr>
          <w:rtl w:val="0"/>
        </w:rPr>
        <w:t xml:space="preserve">    with wipeleft_scene</w:t>
      </w:r>
    </w:p>
    <w:p w:rsidR="00000000" w:rsidDel="00000000" w:rsidP="00000000" w:rsidRDefault="00000000" w:rsidRPr="00000000" w14:paraId="00000837">
      <w:pPr>
        <w:pageBreakBefore w:val="0"/>
        <w:rPr/>
      </w:pPr>
      <w:r w:rsidDel="00000000" w:rsidR="00000000" w:rsidRPr="00000000">
        <w:rPr>
          <w:rtl w:val="0"/>
        </w:rPr>
        <w:t xml:space="preserve">    "After some time passed since I woke up, I got the clothes ironed out and I'm ready to go."</w:t>
      </w:r>
    </w:p>
    <w:p w:rsidR="00000000" w:rsidDel="00000000" w:rsidP="00000000" w:rsidRDefault="00000000" w:rsidRPr="00000000" w14:paraId="00000838">
      <w:pPr>
        <w:pageBreakBefore w:val="0"/>
        <w:rPr/>
      </w:pPr>
      <w:r w:rsidDel="00000000" w:rsidR="00000000" w:rsidRPr="00000000">
        <w:rPr>
          <w:rtl w:val="0"/>
        </w:rPr>
        <w:t xml:space="preserve">    mc "I should probably text Yuri first that I'm on my way there."</w:t>
      </w:r>
    </w:p>
    <w:p w:rsidR="00000000" w:rsidDel="00000000" w:rsidP="00000000" w:rsidRDefault="00000000" w:rsidRPr="00000000" w14:paraId="00000839">
      <w:pPr>
        <w:pageBreakBefore w:val="0"/>
        <w:rPr/>
      </w:pPr>
      <w:r w:rsidDel="00000000" w:rsidR="00000000" w:rsidRPr="00000000">
        <w:rPr>
          <w:rtl w:val="0"/>
        </w:rPr>
        <w:t xml:space="preserve">    “I grab my phone and type out a quick message to her.”</w:t>
        <w:br w:type="textWrapping"/>
        <w:t xml:space="preserve">    “A minute or two passes, and she sends me an \ ‘Okay! \ ‘ back immediately.”</w:t>
      </w:r>
    </w:p>
    <w:p w:rsidR="00000000" w:rsidDel="00000000" w:rsidP="00000000" w:rsidRDefault="00000000" w:rsidRPr="00000000" w14:paraId="0000083A">
      <w:pPr>
        <w:pageBreakBefore w:val="0"/>
        <w:rPr/>
      </w:pPr>
      <w:r w:rsidDel="00000000" w:rsidR="00000000" w:rsidRPr="00000000">
        <w:rPr>
          <w:rtl w:val="0"/>
        </w:rPr>
        <w:t xml:space="preserve">    mc “Alright, looks like it’s time to go.”</w:t>
      </w:r>
    </w:p>
    <w:p w:rsidR="00000000" w:rsidDel="00000000" w:rsidP="00000000" w:rsidRDefault="00000000" w:rsidRPr="00000000" w14:paraId="0000083B">
      <w:pPr>
        <w:pageBreakBefore w:val="0"/>
        <w:rPr/>
      </w:pPr>
      <w:r w:rsidDel="00000000" w:rsidR="00000000" w:rsidRPr="00000000">
        <w:rPr>
          <w:rtl w:val="0"/>
        </w:rPr>
        <w:t xml:space="preserve">    “After taking one last look in the mirror and making some last-minute adjustments to my hair, I head off.”</w:t>
      </w:r>
    </w:p>
    <w:p w:rsidR="00000000" w:rsidDel="00000000" w:rsidP="00000000" w:rsidRDefault="00000000" w:rsidRPr="00000000" w14:paraId="0000083C">
      <w:pPr>
        <w:pageBreakBefore w:val="0"/>
        <w:rPr/>
      </w:pPr>
      <w:r w:rsidDel="00000000" w:rsidR="00000000" w:rsidRPr="00000000">
        <w:rPr>
          <w:rtl w:val="0"/>
        </w:rPr>
        <w:t xml:space="preserve">    scene bg road sunset</w:t>
      </w:r>
    </w:p>
    <w:p w:rsidR="00000000" w:rsidDel="00000000" w:rsidP="00000000" w:rsidRDefault="00000000" w:rsidRPr="00000000" w14:paraId="0000083D">
      <w:pPr>
        <w:pageBreakBefore w:val="0"/>
        <w:rPr/>
      </w:pPr>
      <w:r w:rsidDel="00000000" w:rsidR="00000000" w:rsidRPr="00000000">
        <w:rPr>
          <w:rtl w:val="0"/>
        </w:rPr>
        <w:t xml:space="preserve">    with wipeleft</w:t>
      </w:r>
    </w:p>
    <w:p w:rsidR="00000000" w:rsidDel="00000000" w:rsidP="00000000" w:rsidRDefault="00000000" w:rsidRPr="00000000" w14:paraId="0000083E">
      <w:pPr>
        <w:pageBreakBefore w:val="0"/>
        <w:rPr/>
      </w:pPr>
      <w:r w:rsidDel="00000000" w:rsidR="00000000" w:rsidRPr="00000000">
        <w:rPr>
          <w:rtl w:val="0"/>
        </w:rPr>
        <w:t xml:space="preserve">    "Going down this exact road gives me some...{w=0.25}Memories."</w:t>
      </w:r>
    </w:p>
    <w:p w:rsidR="00000000" w:rsidDel="00000000" w:rsidP="00000000" w:rsidRDefault="00000000" w:rsidRPr="00000000" w14:paraId="0000083F">
      <w:pPr>
        <w:pageBreakBefore w:val="0"/>
        <w:rPr/>
      </w:pPr>
      <w:r w:rsidDel="00000000" w:rsidR="00000000" w:rsidRPr="00000000">
        <w:rPr>
          <w:rtl w:val="0"/>
        </w:rPr>
        <w:t xml:space="preserve">    "The weather’s definitely gotten warmer since that day, but it's still pretty chilly out."</w:t>
      </w:r>
    </w:p>
    <w:p w:rsidR="00000000" w:rsidDel="00000000" w:rsidP="00000000" w:rsidRDefault="00000000" w:rsidRPr="00000000" w14:paraId="00000840">
      <w:pPr>
        <w:pageBreakBefore w:val="0"/>
        <w:rPr/>
      </w:pPr>
      <w:r w:rsidDel="00000000" w:rsidR="00000000" w:rsidRPr="00000000">
        <w:rPr>
          <w:rtl w:val="0"/>
        </w:rPr>
        <w:t xml:space="preserve">    "Walking back here at night is gonna be torture."</w:t>
      </w:r>
    </w:p>
    <w:p w:rsidR="00000000" w:rsidDel="00000000" w:rsidP="00000000" w:rsidRDefault="00000000" w:rsidRPr="00000000" w14:paraId="00000841">
      <w:pPr>
        <w:pageBreakBefore w:val="0"/>
        <w:rPr/>
      </w:pPr>
      <w:r w:rsidDel="00000000" w:rsidR="00000000" w:rsidRPr="00000000">
        <w:rPr>
          <w:rtl w:val="0"/>
        </w:rPr>
        <w:t xml:space="preserve">    "{i}Like a freezing arctic wind, waiting to catch its next victim…{/i}"</w:t>
      </w:r>
    </w:p>
    <w:p w:rsidR="00000000" w:rsidDel="00000000" w:rsidP="00000000" w:rsidRDefault="00000000" w:rsidRPr="00000000" w14:paraId="00000842">
      <w:pPr>
        <w:pageBreakBefore w:val="0"/>
        <w:rPr/>
      </w:pPr>
      <w:r w:rsidDel="00000000" w:rsidR="00000000" w:rsidRPr="00000000">
        <w:rPr>
          <w:rtl w:val="0"/>
        </w:rPr>
        <w:t xml:space="preserve">    "Heh. Sounds like something Yuri would say."</w:t>
      </w:r>
    </w:p>
    <w:p w:rsidR="00000000" w:rsidDel="00000000" w:rsidP="00000000" w:rsidRDefault="00000000" w:rsidRPr="00000000" w14:paraId="00000843">
      <w:pPr>
        <w:pageBreakBefore w:val="0"/>
        <w:rPr/>
      </w:pPr>
      <w:r w:rsidDel="00000000" w:rsidR="00000000" w:rsidRPr="00000000">
        <w:rPr>
          <w:rtl w:val="0"/>
        </w:rPr>
        <w:t xml:space="preserve">    "{i}If only I could replicate that kind of writing on my tests…{/i}"</w:t>
      </w:r>
    </w:p>
    <w:p w:rsidR="00000000" w:rsidDel="00000000" w:rsidP="00000000" w:rsidRDefault="00000000" w:rsidRPr="00000000" w14:paraId="00000844">
      <w:pPr>
        <w:pageBreakBefore w:val="0"/>
        <w:rPr/>
      </w:pPr>
      <w:r w:rsidDel="00000000" w:rsidR="00000000" w:rsidRPr="00000000">
        <w:rPr>
          <w:rtl w:val="0"/>
        </w:rPr>
        <w:t xml:space="preserve">    Scene bg (restaurant front entrance)</w:t>
      </w:r>
    </w:p>
    <w:p w:rsidR="00000000" w:rsidDel="00000000" w:rsidP="00000000" w:rsidRDefault="00000000" w:rsidRPr="00000000" w14:paraId="00000845">
      <w:pPr>
        <w:pageBreakBefore w:val="0"/>
        <w:rPr/>
      </w:pPr>
      <w:r w:rsidDel="00000000" w:rsidR="00000000" w:rsidRPr="00000000">
        <w:rPr>
          <w:rtl w:val="0"/>
        </w:rPr>
        <w:t xml:space="preserve">    with wipeleft_scene</w:t>
      </w:r>
    </w:p>
    <w:p w:rsidR="00000000" w:rsidDel="00000000" w:rsidP="00000000" w:rsidRDefault="00000000" w:rsidRPr="00000000" w14:paraId="00000846">
      <w:pPr>
        <w:pageBreakBefore w:val="0"/>
        <w:rPr/>
      </w:pPr>
      <w:r w:rsidDel="00000000" w:rsidR="00000000" w:rsidRPr="00000000">
        <w:rPr>
          <w:rtl w:val="0"/>
        </w:rPr>
        <w:t xml:space="preserve">   “After a bit of time walking and following the directions on my phone, the simple and lit sign for the restaurant comes into view.”</w:t>
      </w:r>
    </w:p>
    <w:p w:rsidR="00000000" w:rsidDel="00000000" w:rsidP="00000000" w:rsidRDefault="00000000" w:rsidRPr="00000000" w14:paraId="00000847">
      <w:pPr>
        <w:pageBreakBefore w:val="0"/>
        <w:rPr/>
      </w:pPr>
      <w:r w:rsidDel="00000000" w:rsidR="00000000" w:rsidRPr="00000000">
        <w:rPr>
          <w:rtl w:val="0"/>
        </w:rPr>
        <w:t xml:space="preserve">    “The whole place looks great, like something out of a romantic movie. The photos for display online really lived up to the real thing.”</w:t>
      </w:r>
    </w:p>
    <w:p w:rsidR="00000000" w:rsidDel="00000000" w:rsidP="00000000" w:rsidRDefault="00000000" w:rsidRPr="00000000" w14:paraId="00000848">
      <w:pPr>
        <w:pageBreakBefore w:val="0"/>
        <w:rPr/>
      </w:pPr>
      <w:r w:rsidDel="00000000" w:rsidR="00000000" w:rsidRPr="00000000">
        <w:rPr>
          <w:rtl w:val="0"/>
        </w:rPr>
        <w:t xml:space="preserve">    “Coincidentally, it was also pretty easy to find once I found out it wasn’t too far from the library.”</w:t>
      </w:r>
    </w:p>
    <w:p w:rsidR="00000000" w:rsidDel="00000000" w:rsidP="00000000" w:rsidRDefault="00000000" w:rsidRPr="00000000" w14:paraId="00000849">
      <w:pPr>
        <w:pageBreakBefore w:val="0"/>
        <w:rPr/>
      </w:pPr>
      <w:r w:rsidDel="00000000" w:rsidR="00000000" w:rsidRPr="00000000">
        <w:rPr>
          <w:rtl w:val="0"/>
        </w:rPr>
        <w:t xml:space="preserve">    “Staring for a little while, I feel a tap on my shoulder.”</w:t>
      </w:r>
    </w:p>
    <w:p w:rsidR="00000000" w:rsidDel="00000000" w:rsidP="00000000" w:rsidRDefault="00000000" w:rsidRPr="00000000" w14:paraId="0000084A">
      <w:pPr>
        <w:pageBreakBefore w:val="0"/>
        <w:rPr/>
      </w:pPr>
      <w:r w:rsidDel="00000000" w:rsidR="00000000" w:rsidRPr="00000000">
        <w:rPr>
          <w:rtl w:val="0"/>
        </w:rPr>
        <w:t xml:space="preserve">    “Slightly startled, I turn around and see Yuri behind me.”</w:t>
      </w:r>
    </w:p>
    <w:p w:rsidR="00000000" w:rsidDel="00000000" w:rsidP="00000000" w:rsidRDefault="00000000" w:rsidRPr="00000000" w14:paraId="0000084B">
      <w:pPr>
        <w:pageBreakBefore w:val="0"/>
        <w:rPr/>
      </w:pPr>
      <w:r w:rsidDel="00000000" w:rsidR="00000000" w:rsidRPr="00000000">
        <w:rPr>
          <w:rtl w:val="0"/>
        </w:rPr>
        <w:t xml:space="preserve">    mc “Oh hey Yu-”</w:t>
      </w:r>
    </w:p>
    <w:p w:rsidR="00000000" w:rsidDel="00000000" w:rsidP="00000000" w:rsidRDefault="00000000" w:rsidRPr="00000000" w14:paraId="0000084C">
      <w:pPr>
        <w:pageBreakBefore w:val="0"/>
        <w:rPr/>
      </w:pPr>
      <w:r w:rsidDel="00000000" w:rsidR="00000000" w:rsidRPr="00000000">
        <w:rPr>
          <w:rtl w:val="0"/>
        </w:rPr>
        <w:t xml:space="preserve">    show yuri 2ba at t11 zorder 2</w:t>
      </w:r>
    </w:p>
    <w:p w:rsidR="00000000" w:rsidDel="00000000" w:rsidP="00000000" w:rsidRDefault="00000000" w:rsidRPr="00000000" w14:paraId="0000084D">
      <w:pPr>
        <w:pageBreakBefore w:val="0"/>
        <w:rPr/>
      </w:pPr>
      <w:r w:rsidDel="00000000" w:rsidR="00000000" w:rsidRPr="00000000">
        <w:rPr>
          <w:rtl w:val="0"/>
        </w:rPr>
        <w:t xml:space="preserve">    “Perhaps it was just the delayed shock of me now realizing what the event of the day was, or the lighting in the right place...”</w:t>
      </w:r>
    </w:p>
    <w:p w:rsidR="00000000" w:rsidDel="00000000" w:rsidP="00000000" w:rsidRDefault="00000000" w:rsidRPr="00000000" w14:paraId="0000084E">
      <w:pPr>
        <w:pageBreakBefore w:val="0"/>
        <w:rPr/>
      </w:pPr>
      <w:r w:rsidDel="00000000" w:rsidR="00000000" w:rsidRPr="00000000">
        <w:rPr>
          <w:rtl w:val="0"/>
        </w:rPr>
        <w:t xml:space="preserve">    “But when I turned to her, she looked absolutely... {w=0.5} Breathtaking.”</w:t>
      </w:r>
    </w:p>
    <w:p w:rsidR="00000000" w:rsidDel="00000000" w:rsidP="00000000" w:rsidRDefault="00000000" w:rsidRPr="00000000" w14:paraId="0000084F">
      <w:pPr>
        <w:pageBreakBefore w:val="0"/>
        <w:rPr/>
      </w:pPr>
      <w:r w:rsidDel="00000000" w:rsidR="00000000" w:rsidRPr="00000000">
        <w:rPr>
          <w:rtl w:val="0"/>
        </w:rPr>
        <w:t xml:space="preserve">    “With her whole complexion and image taking all thoughts in my mind, I could barely even speak.”</w:t>
      </w:r>
    </w:p>
    <w:p w:rsidR="00000000" w:rsidDel="00000000" w:rsidP="00000000" w:rsidRDefault="00000000" w:rsidRPr="00000000" w14:paraId="00000850">
      <w:pPr>
        <w:pageBreakBefore w:val="0"/>
        <w:rPr/>
      </w:pPr>
      <w:r w:rsidDel="00000000" w:rsidR="00000000" w:rsidRPr="00000000">
        <w:rPr>
          <w:rtl w:val="0"/>
        </w:rPr>
        <w:t xml:space="preserve">    mc "H-Hi Yuri."</w:t>
      </w:r>
    </w:p>
    <w:p w:rsidR="00000000" w:rsidDel="00000000" w:rsidP="00000000" w:rsidRDefault="00000000" w:rsidRPr="00000000" w14:paraId="00000851">
      <w:pPr>
        <w:pageBreakBefore w:val="0"/>
        <w:rPr/>
      </w:pPr>
      <w:r w:rsidDel="00000000" w:rsidR="00000000" w:rsidRPr="00000000">
        <w:rPr>
          <w:rtl w:val="0"/>
        </w:rPr>
        <w:t xml:space="preserve">    y 2bu "H-Hello, [player]. You look so...{w=0.5}{i}Handsome{/i}."</w:t>
      </w:r>
    </w:p>
    <w:p w:rsidR="00000000" w:rsidDel="00000000" w:rsidP="00000000" w:rsidRDefault="00000000" w:rsidRPr="00000000" w14:paraId="00000852">
      <w:pPr>
        <w:pageBreakBefore w:val="0"/>
        <w:rPr/>
      </w:pPr>
      <w:r w:rsidDel="00000000" w:rsidR="00000000" w:rsidRPr="00000000">
        <w:rPr>
          <w:rtl w:val="0"/>
        </w:rPr>
        <w:t xml:space="preserve">    mc "Thank you, Yuri. You ah, look...{w=0.5}wonderful as well."</w:t>
      </w:r>
    </w:p>
    <w:p w:rsidR="00000000" w:rsidDel="00000000" w:rsidP="00000000" w:rsidRDefault="00000000" w:rsidRPr="00000000" w14:paraId="00000853">
      <w:pPr>
        <w:pageBreakBefore w:val="0"/>
        <w:rPr/>
      </w:pPr>
      <w:r w:rsidDel="00000000" w:rsidR="00000000" w:rsidRPr="00000000">
        <w:rPr>
          <w:rtl w:val="0"/>
        </w:rPr>
        <w:t xml:space="preserve">    "We stand there for a few moments, appreciating each other's appearances."</w:t>
      </w:r>
    </w:p>
    <w:p w:rsidR="00000000" w:rsidDel="00000000" w:rsidP="00000000" w:rsidRDefault="00000000" w:rsidRPr="00000000" w14:paraId="00000854">
      <w:pPr>
        <w:pageBreakBefore w:val="0"/>
        <w:rPr/>
      </w:pPr>
      <w:r w:rsidDel="00000000" w:rsidR="00000000" w:rsidRPr="00000000">
        <w:rPr>
          <w:rtl w:val="0"/>
        </w:rPr>
        <w:t xml:space="preserve">    "The wind breezes by, catching us from our minds."</w:t>
      </w:r>
    </w:p>
    <w:p w:rsidR="00000000" w:rsidDel="00000000" w:rsidP="00000000" w:rsidRDefault="00000000" w:rsidRPr="00000000" w14:paraId="00000855">
      <w:pPr>
        <w:pageBreakBefore w:val="0"/>
        <w:rPr/>
      </w:pPr>
      <w:r w:rsidDel="00000000" w:rsidR="00000000" w:rsidRPr="00000000">
        <w:rPr>
          <w:rtl w:val="0"/>
        </w:rPr>
        <w:t xml:space="preserve">    y 2bu “Thank you…”</w:t>
      </w:r>
    </w:p>
    <w:p w:rsidR="00000000" w:rsidDel="00000000" w:rsidP="00000000" w:rsidRDefault="00000000" w:rsidRPr="00000000" w14:paraId="00000856">
      <w:pPr>
        <w:pageBreakBefore w:val="0"/>
        <w:rPr/>
      </w:pPr>
      <w:r w:rsidDel="00000000" w:rsidR="00000000" w:rsidRPr="00000000">
        <w:rPr>
          <w:rtl w:val="0"/>
        </w:rPr>
        <w:t xml:space="preserve">    “The two of us stand there for a bit before I decide to break the silence.”</w:t>
      </w:r>
    </w:p>
    <w:p w:rsidR="00000000" w:rsidDel="00000000" w:rsidP="00000000" w:rsidRDefault="00000000" w:rsidRPr="00000000" w14:paraId="00000857">
      <w:pPr>
        <w:pageBreakBefore w:val="0"/>
        <w:rPr/>
      </w:pPr>
      <w:r w:rsidDel="00000000" w:rsidR="00000000" w:rsidRPr="00000000">
        <w:rPr>
          <w:rtl w:val="0"/>
        </w:rPr>
        <w:t xml:space="preserve">    mc “So, this place looks great, Yuri. Very fancy I should say.”</w:t>
      </w:r>
    </w:p>
    <w:p w:rsidR="00000000" w:rsidDel="00000000" w:rsidP="00000000" w:rsidRDefault="00000000" w:rsidRPr="00000000" w14:paraId="00000858">
      <w:pPr>
        <w:pageBreakBefore w:val="0"/>
        <w:rPr/>
      </w:pPr>
      <w:r w:rsidDel="00000000" w:rsidR="00000000" w:rsidRPr="00000000">
        <w:rPr>
          <w:rtl w:val="0"/>
        </w:rPr>
        <w:t xml:space="preserve">    y 1bj “O-Oh, yes. I thought it would be quite nice for a dinner for two.”</w:t>
      </w:r>
    </w:p>
    <w:p w:rsidR="00000000" w:rsidDel="00000000" w:rsidP="00000000" w:rsidRDefault="00000000" w:rsidRPr="00000000" w14:paraId="00000859">
      <w:pPr>
        <w:pageBreakBefore w:val="0"/>
        <w:rPr/>
      </w:pPr>
      <w:r w:rsidDel="00000000" w:rsidR="00000000" w:rsidRPr="00000000">
        <w:rPr>
          <w:rtl w:val="0"/>
        </w:rPr>
        <w:t xml:space="preserve">    “I hold out my arm, and give my most princely smolder I could muster.”</w:t>
      </w:r>
    </w:p>
    <w:p w:rsidR="00000000" w:rsidDel="00000000" w:rsidP="00000000" w:rsidRDefault="00000000" w:rsidRPr="00000000" w14:paraId="0000085A">
      <w:pPr>
        <w:pageBreakBefore w:val="0"/>
        <w:rPr/>
      </w:pPr>
      <w:r w:rsidDel="00000000" w:rsidR="00000000" w:rsidRPr="00000000">
        <w:rPr>
          <w:rtl w:val="0"/>
        </w:rPr>
        <w:t xml:space="preserve">    mc “Shall we dine then?”</w:t>
      </w:r>
    </w:p>
    <w:p w:rsidR="00000000" w:rsidDel="00000000" w:rsidP="00000000" w:rsidRDefault="00000000" w:rsidRPr="00000000" w14:paraId="0000085B">
      <w:pPr>
        <w:pageBreakBefore w:val="0"/>
        <w:rPr/>
      </w:pPr>
      <w:r w:rsidDel="00000000" w:rsidR="00000000" w:rsidRPr="00000000">
        <w:rPr>
          <w:rtl w:val="0"/>
        </w:rPr>
        <w:t xml:space="preserve">    show yuri 1bc at t11 zorder 2</w:t>
      </w:r>
    </w:p>
    <w:p w:rsidR="00000000" w:rsidDel="00000000" w:rsidP="00000000" w:rsidRDefault="00000000" w:rsidRPr="00000000" w14:paraId="0000085C">
      <w:pPr>
        <w:pageBreakBefore w:val="0"/>
        <w:rPr/>
      </w:pPr>
      <w:r w:rsidDel="00000000" w:rsidR="00000000" w:rsidRPr="00000000">
        <w:rPr>
          <w:rtl w:val="0"/>
        </w:rPr>
        <w:t xml:space="preserve">    “Yuri giggles at my poor attempt at a posh accent. She seems to play along.”</w:t>
      </w:r>
    </w:p>
    <w:p w:rsidR="00000000" w:rsidDel="00000000" w:rsidP="00000000" w:rsidRDefault="00000000" w:rsidRPr="00000000" w14:paraId="0000085D">
      <w:pPr>
        <w:pageBreakBefore w:val="0"/>
        <w:rPr/>
      </w:pPr>
      <w:r w:rsidDel="00000000" w:rsidR="00000000" w:rsidRPr="00000000">
        <w:rPr>
          <w:rtl w:val="0"/>
        </w:rPr>
        <w:t xml:space="preserve">    y 1bd “Yes, lets.”</w:t>
      </w:r>
    </w:p>
    <w:p w:rsidR="00000000" w:rsidDel="00000000" w:rsidP="00000000" w:rsidRDefault="00000000" w:rsidRPr="00000000" w14:paraId="0000085E">
      <w:pPr>
        <w:pageBreakBefore w:val="0"/>
        <w:rPr/>
      </w:pPr>
      <w:r w:rsidDel="00000000" w:rsidR="00000000" w:rsidRPr="00000000">
        <w:rPr>
          <w:rtl w:val="0"/>
        </w:rPr>
        <w:t xml:space="preserve">    stop music fadeout 3.0</w:t>
      </w:r>
    </w:p>
    <w:p w:rsidR="00000000" w:rsidDel="00000000" w:rsidP="00000000" w:rsidRDefault="00000000" w:rsidRPr="00000000" w14:paraId="0000085F">
      <w:pPr>
        <w:pageBreakBefore w:val="0"/>
        <w:rPr/>
      </w:pPr>
      <w:r w:rsidDel="00000000" w:rsidR="00000000" w:rsidRPr="00000000">
        <w:rPr>
          <w:rtl w:val="0"/>
        </w:rPr>
        <w:t xml:space="preserve">    show yuri at thide zorder 1</w:t>
      </w:r>
    </w:p>
    <w:p w:rsidR="00000000" w:rsidDel="00000000" w:rsidP="00000000" w:rsidRDefault="00000000" w:rsidRPr="00000000" w14:paraId="00000860">
      <w:pPr>
        <w:pageBreakBefore w:val="0"/>
        <w:rPr/>
      </w:pPr>
      <w:r w:rsidDel="00000000" w:rsidR="00000000" w:rsidRPr="00000000">
        <w:rPr>
          <w:rtl w:val="0"/>
        </w:rPr>
        <w:t xml:space="preserve">    hide yuri</w:t>
      </w:r>
    </w:p>
    <w:p w:rsidR="00000000" w:rsidDel="00000000" w:rsidP="00000000" w:rsidRDefault="00000000" w:rsidRPr="00000000" w14:paraId="00000861">
      <w:pPr>
        <w:pageBreakBefore w:val="0"/>
        <w:rPr/>
      </w:pPr>
      <w:r w:rsidDel="00000000" w:rsidR="00000000" w:rsidRPr="00000000">
        <w:rPr>
          <w:rtl w:val="0"/>
        </w:rPr>
        <w:t xml:space="preserve">    Scene bg (restaurant interior/dining room)</w:t>
      </w:r>
    </w:p>
    <w:p w:rsidR="00000000" w:rsidDel="00000000" w:rsidP="00000000" w:rsidRDefault="00000000" w:rsidRPr="00000000" w14:paraId="00000862">
      <w:pPr>
        <w:pageBreakBefore w:val="0"/>
        <w:rPr/>
      </w:pPr>
      <w:r w:rsidDel="00000000" w:rsidR="00000000" w:rsidRPr="00000000">
        <w:rPr>
          <w:rtl w:val="0"/>
        </w:rPr>
        <w:t xml:space="preserve">    with wipeleft</w:t>
      </w:r>
    </w:p>
    <w:p w:rsidR="00000000" w:rsidDel="00000000" w:rsidP="00000000" w:rsidRDefault="00000000" w:rsidRPr="00000000" w14:paraId="00000863">
      <w:pPr>
        <w:pageBreakBefore w:val="0"/>
        <w:rPr/>
      </w:pPr>
      <w:r w:rsidDel="00000000" w:rsidR="00000000" w:rsidRPr="00000000">
        <w:rPr>
          <w:rtl w:val="0"/>
        </w:rPr>
        <w:t xml:space="preserve">    play music t5_yuri</w:t>
      </w:r>
    </w:p>
    <w:p w:rsidR="00000000" w:rsidDel="00000000" w:rsidP="00000000" w:rsidRDefault="00000000" w:rsidRPr="00000000" w14:paraId="00000864">
      <w:pPr>
        <w:pageBreakBefore w:val="0"/>
        <w:rPr/>
      </w:pPr>
      <w:r w:rsidDel="00000000" w:rsidR="00000000" w:rsidRPr="00000000">
        <w:rPr>
          <w:rtl w:val="0"/>
        </w:rPr>
        <w:t xml:space="preserve">    “Upon walking in, the vibe of the restaurant seemed to change.”</w:t>
      </w:r>
    </w:p>
    <w:p w:rsidR="00000000" w:rsidDel="00000000" w:rsidP="00000000" w:rsidRDefault="00000000" w:rsidRPr="00000000" w14:paraId="00000865">
      <w:pPr>
        <w:pageBreakBefore w:val="0"/>
        <w:rPr/>
      </w:pPr>
      <w:r w:rsidDel="00000000" w:rsidR="00000000" w:rsidRPr="00000000">
        <w:rPr>
          <w:rtl w:val="0"/>
        </w:rPr>
        <w:t xml:space="preserve">    “The interior looked a lot like a fancier family restaurant, in a way. It had a very comfortable, cafe-style kind of feel to it, despite its fancy looks from the outside. </w:t>
      </w:r>
    </w:p>
    <w:p w:rsidR="00000000" w:rsidDel="00000000" w:rsidP="00000000" w:rsidRDefault="00000000" w:rsidRPr="00000000" w14:paraId="00000866">
      <w:pPr>
        <w:pageBreakBefore w:val="0"/>
        <w:rPr/>
      </w:pPr>
      <w:r w:rsidDel="00000000" w:rsidR="00000000" w:rsidRPr="00000000">
        <w:rPr>
          <w:rtl w:val="0"/>
        </w:rPr>
        <w:t xml:space="preserve">    “An odd look for a family restaurant, I had to say, but interesting nonetheless.”</w:t>
      </w:r>
    </w:p>
    <w:p w:rsidR="00000000" w:rsidDel="00000000" w:rsidP="00000000" w:rsidRDefault="00000000" w:rsidRPr="00000000" w14:paraId="00000867">
      <w:pPr>
        <w:pageBreakBefore w:val="0"/>
        <w:rPr/>
      </w:pPr>
      <w:r w:rsidDel="00000000" w:rsidR="00000000" w:rsidRPr="00000000">
        <w:rPr>
          <w:rtl w:val="0"/>
        </w:rPr>
        <w:t xml:space="preserve">    “After speaking with the hostess and waiting a couple minutes, a waitress came and escorted us to our table.”</w:t>
      </w:r>
    </w:p>
    <w:p w:rsidR="00000000" w:rsidDel="00000000" w:rsidP="00000000" w:rsidRDefault="00000000" w:rsidRPr="00000000" w14:paraId="00000868">
      <w:pPr>
        <w:pageBreakBefore w:val="0"/>
        <w:rPr/>
      </w:pPr>
      <w:r w:rsidDel="00000000" w:rsidR="00000000" w:rsidRPr="00000000">
        <w:rPr>
          <w:rtl w:val="0"/>
        </w:rPr>
        <w:t xml:space="preserve">    “The place didn’t look too full, with maybe a handful of patrons in the whole dining room.”</w:t>
      </w:r>
    </w:p>
    <w:p w:rsidR="00000000" w:rsidDel="00000000" w:rsidP="00000000" w:rsidRDefault="00000000" w:rsidRPr="00000000" w14:paraId="00000869">
      <w:pPr>
        <w:pageBreakBefore w:val="0"/>
        <w:rPr/>
      </w:pPr>
      <w:r w:rsidDel="00000000" w:rsidR="00000000" w:rsidRPr="00000000">
        <w:rPr>
          <w:rtl w:val="0"/>
        </w:rPr>
        <w:t xml:space="preserve">    “Once we got sat down, the waitress handed us some menus and water, and left us to browse.”</w:t>
      </w:r>
    </w:p>
    <w:p w:rsidR="00000000" w:rsidDel="00000000" w:rsidP="00000000" w:rsidRDefault="00000000" w:rsidRPr="00000000" w14:paraId="0000086A">
      <w:pPr>
        <w:pageBreakBefore w:val="0"/>
        <w:rPr/>
      </w:pPr>
      <w:r w:rsidDel="00000000" w:rsidR="00000000" w:rsidRPr="00000000">
        <w:rPr>
          <w:rtl w:val="0"/>
        </w:rPr>
        <w:t xml:space="preserve">    show yuri 1bb at t11 zorder 2</w:t>
      </w:r>
    </w:p>
    <w:p w:rsidR="00000000" w:rsidDel="00000000" w:rsidP="00000000" w:rsidRDefault="00000000" w:rsidRPr="00000000" w14:paraId="0000086B">
      <w:pPr>
        <w:pageBreakBefore w:val="0"/>
        <w:rPr/>
      </w:pPr>
      <w:r w:rsidDel="00000000" w:rsidR="00000000" w:rsidRPr="00000000">
        <w:rPr>
          <w:rtl w:val="0"/>
        </w:rPr>
        <w:t xml:space="preserve">    mc “Huh, this place is really nice, Yuri. It has a very nice feeling to it.”</w:t>
      </w:r>
    </w:p>
    <w:p w:rsidR="00000000" w:rsidDel="00000000" w:rsidP="00000000" w:rsidRDefault="00000000" w:rsidRPr="00000000" w14:paraId="0000086C">
      <w:pPr>
        <w:pageBreakBefore w:val="0"/>
        <w:rPr/>
      </w:pPr>
      <w:r w:rsidDel="00000000" w:rsidR="00000000" w:rsidRPr="00000000">
        <w:rPr>
          <w:rtl w:val="0"/>
        </w:rPr>
        <w:t xml:space="preserve">    y “Yes. It’s kind of simple, but I really love the food here. As well as being relatively close to the library.”</w:t>
      </w:r>
    </w:p>
    <w:p w:rsidR="00000000" w:rsidDel="00000000" w:rsidP="00000000" w:rsidRDefault="00000000" w:rsidRPr="00000000" w14:paraId="0000086D">
      <w:pPr>
        <w:pageBreakBefore w:val="0"/>
        <w:rPr/>
      </w:pPr>
      <w:r w:rsidDel="00000000" w:rsidR="00000000" w:rsidRPr="00000000">
        <w:rPr>
          <w:rtl w:val="0"/>
        </w:rPr>
        <w:t xml:space="preserve">    mc “Oh, I see. That’s a really nice touch of coincidence, I have to say.”</w:t>
      </w:r>
    </w:p>
    <w:p w:rsidR="00000000" w:rsidDel="00000000" w:rsidP="00000000" w:rsidRDefault="00000000" w:rsidRPr="00000000" w14:paraId="0000086E">
      <w:pPr>
        <w:pageBreakBefore w:val="0"/>
        <w:rPr/>
      </w:pPr>
      <w:r w:rsidDel="00000000" w:rsidR="00000000" w:rsidRPr="00000000">
        <w:rPr>
          <w:rtl w:val="0"/>
        </w:rPr>
        <w:t xml:space="preserve">    y 1ba “It was. I hope eating here is alright.”</w:t>
      </w:r>
    </w:p>
    <w:p w:rsidR="00000000" w:rsidDel="00000000" w:rsidP="00000000" w:rsidRDefault="00000000" w:rsidRPr="00000000" w14:paraId="0000086F">
      <w:pPr>
        <w:pageBreakBefore w:val="0"/>
        <w:rPr/>
      </w:pPr>
      <w:r w:rsidDel="00000000" w:rsidR="00000000" w:rsidRPr="00000000">
        <w:rPr>
          <w:rtl w:val="0"/>
        </w:rPr>
        <w:t xml:space="preserve">    mc “Oh it’s fine. It’ll be great, I’m sure.”</w:t>
      </w:r>
    </w:p>
    <w:p w:rsidR="00000000" w:rsidDel="00000000" w:rsidP="00000000" w:rsidRDefault="00000000" w:rsidRPr="00000000" w14:paraId="00000870">
      <w:pPr>
        <w:pageBreakBefore w:val="0"/>
        <w:rPr/>
      </w:pPr>
      <w:r w:rsidDel="00000000" w:rsidR="00000000" w:rsidRPr="00000000">
        <w:rPr>
          <w:rtl w:val="0"/>
        </w:rPr>
        <w:t xml:space="preserve">    “I look through the menu and see quite a nice selection of all different kinds of foods. From different seafoods, meats, salads, pasta, and even omelets.”</w:t>
      </w:r>
    </w:p>
    <w:p w:rsidR="00000000" w:rsidDel="00000000" w:rsidP="00000000" w:rsidRDefault="00000000" w:rsidRPr="00000000" w14:paraId="00000871">
      <w:pPr>
        <w:pageBreakBefore w:val="0"/>
        <w:rPr/>
      </w:pPr>
      <w:r w:rsidDel="00000000" w:rsidR="00000000" w:rsidRPr="00000000">
        <w:rPr>
          <w:rtl w:val="0"/>
        </w:rPr>
        <w:t xml:space="preserve">    mc “So anything that you recommend, Yuri?”</w:t>
      </w:r>
    </w:p>
    <w:p w:rsidR="00000000" w:rsidDel="00000000" w:rsidP="00000000" w:rsidRDefault="00000000" w:rsidRPr="00000000" w14:paraId="00000872">
      <w:pPr>
        <w:pageBreakBefore w:val="0"/>
        <w:rPr/>
      </w:pPr>
      <w:r w:rsidDel="00000000" w:rsidR="00000000" w:rsidRPr="00000000">
        <w:rPr>
          <w:rtl w:val="0"/>
        </w:rPr>
        <w:t xml:space="preserve">    y 2bn “Me?” </w:t>
      </w:r>
    </w:p>
    <w:p w:rsidR="00000000" w:rsidDel="00000000" w:rsidP="00000000" w:rsidRDefault="00000000" w:rsidRPr="00000000" w14:paraId="00000873">
      <w:pPr>
        <w:pageBreakBefore w:val="0"/>
        <w:rPr/>
      </w:pPr>
      <w:r w:rsidDel="00000000" w:rsidR="00000000" w:rsidRPr="00000000">
        <w:rPr>
          <w:rtl w:val="0"/>
        </w:rPr>
        <w:t xml:space="preserve">    y 1bo “Ahh… Hmmm…”</w:t>
      </w:r>
    </w:p>
    <w:p w:rsidR="00000000" w:rsidDel="00000000" w:rsidP="00000000" w:rsidRDefault="00000000" w:rsidRPr="00000000" w14:paraId="00000874">
      <w:pPr>
        <w:pageBreakBefore w:val="0"/>
        <w:rPr/>
      </w:pPr>
      <w:r w:rsidDel="00000000" w:rsidR="00000000" w:rsidRPr="00000000">
        <w:rPr>
          <w:rtl w:val="0"/>
        </w:rPr>
        <w:t xml:space="preserve">    y 1bf “The curry omelet is always a good choice... It’s simple, but tastes delicious.”</w:t>
      </w:r>
    </w:p>
    <w:p w:rsidR="00000000" w:rsidDel="00000000" w:rsidP="00000000" w:rsidRDefault="00000000" w:rsidRPr="00000000" w14:paraId="00000875">
      <w:pPr>
        <w:pageBreakBefore w:val="0"/>
        <w:rPr/>
      </w:pPr>
      <w:r w:rsidDel="00000000" w:rsidR="00000000" w:rsidRPr="00000000">
        <w:rPr>
          <w:rtl w:val="0"/>
        </w:rPr>
        <w:t xml:space="preserve">    y 2bb “Their bolognese pasta also is good if you’re in the mood for something like that, the sauce has a really nice flavor to it.”</w:t>
      </w:r>
    </w:p>
    <w:p w:rsidR="00000000" w:rsidDel="00000000" w:rsidP="00000000" w:rsidRDefault="00000000" w:rsidRPr="00000000" w14:paraId="00000876">
      <w:pPr>
        <w:pageBreakBefore w:val="0"/>
        <w:rPr/>
      </w:pPr>
      <w:r w:rsidDel="00000000" w:rsidR="00000000" w:rsidRPr="00000000">
        <w:rPr>
          <w:rtl w:val="0"/>
        </w:rPr>
        <w:t xml:space="preserve">    y 1bd “And oh! Their red wine steak platter is also really…”</w:t>
      </w:r>
    </w:p>
    <w:p w:rsidR="00000000" w:rsidDel="00000000" w:rsidP="00000000" w:rsidRDefault="00000000" w:rsidRPr="00000000" w14:paraId="00000877">
      <w:pPr>
        <w:pageBreakBefore w:val="0"/>
        <w:rPr/>
      </w:pPr>
      <w:r w:rsidDel="00000000" w:rsidR="00000000" w:rsidRPr="00000000">
        <w:rPr>
          <w:rtl w:val="0"/>
        </w:rPr>
        <w:t xml:space="preserve">    “She names off a couple more different dishes with intricate descriptions of their tastes and ingredients, getting more excited with each one.”</w:t>
      </w:r>
    </w:p>
    <w:p w:rsidR="00000000" w:rsidDel="00000000" w:rsidP="00000000" w:rsidRDefault="00000000" w:rsidRPr="00000000" w14:paraId="00000878">
      <w:pPr>
        <w:pageBreakBefore w:val="0"/>
        <w:rPr/>
      </w:pPr>
      <w:r w:rsidDel="00000000" w:rsidR="00000000" w:rsidRPr="00000000">
        <w:rPr>
          <w:rtl w:val="0"/>
        </w:rPr>
        <w:t xml:space="preserve">    y 3bn “Oh… I hope I didn’t ramble on too much…”</w:t>
      </w:r>
    </w:p>
    <w:p w:rsidR="00000000" w:rsidDel="00000000" w:rsidP="00000000" w:rsidRDefault="00000000" w:rsidRPr="00000000" w14:paraId="00000879">
      <w:pPr>
        <w:pageBreakBefore w:val="0"/>
        <w:rPr/>
      </w:pPr>
      <w:r w:rsidDel="00000000" w:rsidR="00000000" w:rsidRPr="00000000">
        <w:rPr>
          <w:rtl w:val="0"/>
        </w:rPr>
        <w:t xml:space="preserve">    mc “Oh no, it’s okay.”</w:t>
      </w:r>
    </w:p>
    <w:p w:rsidR="00000000" w:rsidDel="00000000" w:rsidP="00000000" w:rsidRDefault="00000000" w:rsidRPr="00000000" w14:paraId="0000087A">
      <w:pPr>
        <w:pageBreakBefore w:val="0"/>
        <w:rPr/>
      </w:pPr>
      <w:r w:rsidDel="00000000" w:rsidR="00000000" w:rsidRPr="00000000">
        <w:rPr>
          <w:rtl w:val="0"/>
        </w:rPr>
        <w:t xml:space="preserve">    y 2bg “Sorry, that tends to happen.”</w:t>
      </w:r>
    </w:p>
    <w:p w:rsidR="00000000" w:rsidDel="00000000" w:rsidP="00000000" w:rsidRDefault="00000000" w:rsidRPr="00000000" w14:paraId="0000087B">
      <w:pPr>
        <w:pageBreakBefore w:val="0"/>
        <w:rPr/>
      </w:pPr>
      <w:r w:rsidDel="00000000" w:rsidR="00000000" w:rsidRPr="00000000">
        <w:rPr>
          <w:rtl w:val="0"/>
        </w:rPr>
        <w:t xml:space="preserve">    mc “Don’t worry about it, Yuri. You looked really happy, and I didn’t feel like interrupting.”</w:t>
      </w:r>
    </w:p>
    <w:p w:rsidR="00000000" w:rsidDel="00000000" w:rsidP="00000000" w:rsidRDefault="00000000" w:rsidRPr="00000000" w14:paraId="0000087C">
      <w:pPr>
        <w:pageBreakBefore w:val="0"/>
        <w:rPr/>
      </w:pPr>
      <w:r w:rsidDel="00000000" w:rsidR="00000000" w:rsidRPr="00000000">
        <w:rPr>
          <w:rtl w:val="0"/>
        </w:rPr>
        <w:t xml:space="preserve">    y 1bi “I see. Thank you, [player].”</w:t>
      </w:r>
    </w:p>
    <w:p w:rsidR="00000000" w:rsidDel="00000000" w:rsidP="00000000" w:rsidRDefault="00000000" w:rsidRPr="00000000" w14:paraId="0000087D">
      <w:pPr>
        <w:pageBreakBefore w:val="0"/>
        <w:rPr/>
      </w:pPr>
      <w:r w:rsidDel="00000000" w:rsidR="00000000" w:rsidRPr="00000000">
        <w:rPr>
          <w:rtl w:val="0"/>
        </w:rPr>
        <w:t xml:space="preserve">    y “This place holds a couple of good memories for me, I suppose.”</w:t>
      </w:r>
    </w:p>
    <w:p w:rsidR="00000000" w:rsidDel="00000000" w:rsidP="00000000" w:rsidRDefault="00000000" w:rsidRPr="00000000" w14:paraId="0000087E">
      <w:pPr>
        <w:pageBreakBefore w:val="0"/>
        <w:rPr/>
      </w:pPr>
      <w:r w:rsidDel="00000000" w:rsidR="00000000" w:rsidRPr="00000000">
        <w:rPr>
          <w:rtl w:val="0"/>
        </w:rPr>
        <w:t xml:space="preserve">    y “Along with the food, of course.”</w:t>
      </w:r>
    </w:p>
    <w:p w:rsidR="00000000" w:rsidDel="00000000" w:rsidP="00000000" w:rsidRDefault="00000000" w:rsidRPr="00000000" w14:paraId="0000087F">
      <w:pPr>
        <w:pageBreakBefore w:val="0"/>
        <w:rPr/>
      </w:pPr>
      <w:r w:rsidDel="00000000" w:rsidR="00000000" w:rsidRPr="00000000">
        <w:rPr>
          <w:rtl w:val="0"/>
        </w:rPr>
        <w:t xml:space="preserve">    mc “Ohh, I see. This seems to be a bit of a go-to place for you, I’m guessing.”</w:t>
      </w:r>
    </w:p>
    <w:p w:rsidR="00000000" w:rsidDel="00000000" w:rsidP="00000000" w:rsidRDefault="00000000" w:rsidRPr="00000000" w14:paraId="00000880">
      <w:pPr>
        <w:pageBreakBefore w:val="0"/>
        <w:rPr/>
      </w:pPr>
      <w:r w:rsidDel="00000000" w:rsidR="00000000" w:rsidRPr="00000000">
        <w:rPr>
          <w:rtl w:val="0"/>
        </w:rPr>
        <w:t xml:space="preserve">    y 1bb “Yes, I guess it kind of is like that.”</w:t>
      </w:r>
    </w:p>
    <w:p w:rsidR="00000000" w:rsidDel="00000000" w:rsidP="00000000" w:rsidRDefault="00000000" w:rsidRPr="00000000" w14:paraId="00000881">
      <w:pPr>
        <w:pageBreakBefore w:val="0"/>
        <w:rPr/>
      </w:pPr>
      <w:r w:rsidDel="00000000" w:rsidR="00000000" w:rsidRPr="00000000">
        <w:rPr>
          <w:rtl w:val="0"/>
        </w:rPr>
        <w:t xml:space="preserve">    y “My parents took me here for many celebrations since I was little. And it was always fun.”</w:t>
      </w:r>
    </w:p>
    <w:p w:rsidR="00000000" w:rsidDel="00000000" w:rsidP="00000000" w:rsidRDefault="00000000" w:rsidRPr="00000000" w14:paraId="00000882">
      <w:pPr>
        <w:pageBreakBefore w:val="0"/>
        <w:rPr/>
      </w:pPr>
      <w:r w:rsidDel="00000000" w:rsidR="00000000" w:rsidRPr="00000000">
        <w:rPr>
          <w:rtl w:val="0"/>
        </w:rPr>
        <w:t xml:space="preserve">    y “Birthdays, good grades, graduations…”</w:t>
      </w:r>
    </w:p>
    <w:p w:rsidR="00000000" w:rsidDel="00000000" w:rsidP="00000000" w:rsidRDefault="00000000" w:rsidRPr="00000000" w14:paraId="00000883">
      <w:pPr>
        <w:pageBreakBefore w:val="0"/>
        <w:rPr/>
      </w:pPr>
      <w:r w:rsidDel="00000000" w:rsidR="00000000" w:rsidRPr="00000000">
        <w:rPr>
          <w:rtl w:val="0"/>
        </w:rPr>
        <w:t xml:space="preserve">    y 1bc “I’m really glad I was able to come and show this place to you, [player].”</w:t>
      </w:r>
    </w:p>
    <w:p w:rsidR="00000000" w:rsidDel="00000000" w:rsidP="00000000" w:rsidRDefault="00000000" w:rsidRPr="00000000" w14:paraId="00000884">
      <w:pPr>
        <w:pageBreakBefore w:val="0"/>
        <w:rPr/>
      </w:pPr>
      <w:r w:rsidDel="00000000" w:rsidR="00000000" w:rsidRPr="00000000">
        <w:rPr>
          <w:rtl w:val="0"/>
        </w:rPr>
        <w:t xml:space="preserve">    “Yuri and I have been dating for some time now, but now that I think about it…”</w:t>
      </w:r>
    </w:p>
    <w:p w:rsidR="00000000" w:rsidDel="00000000" w:rsidP="00000000" w:rsidRDefault="00000000" w:rsidRPr="00000000" w14:paraId="00000885">
      <w:pPr>
        <w:pageBreakBefore w:val="0"/>
        <w:rPr/>
      </w:pPr>
      <w:r w:rsidDel="00000000" w:rsidR="00000000" w:rsidRPr="00000000">
        <w:rPr>
          <w:rtl w:val="0"/>
        </w:rPr>
        <w:t xml:space="preserve">    “One could consider this our first actual date, outside of hanging out in my house or school.”</w:t>
      </w:r>
    </w:p>
    <w:p w:rsidR="00000000" w:rsidDel="00000000" w:rsidP="00000000" w:rsidRDefault="00000000" w:rsidRPr="00000000" w14:paraId="00000886">
      <w:pPr>
        <w:pageBreakBefore w:val="0"/>
        <w:rPr/>
      </w:pPr>
      <w:r w:rsidDel="00000000" w:rsidR="00000000" w:rsidRPr="00000000">
        <w:rPr>
          <w:rtl w:val="0"/>
        </w:rPr>
        <w:t xml:space="preserve">    “I’m surprised we haven’t done so sooner, actually…”</w:t>
      </w:r>
    </w:p>
    <w:p w:rsidR="00000000" w:rsidDel="00000000" w:rsidP="00000000" w:rsidRDefault="00000000" w:rsidRPr="00000000" w14:paraId="00000887">
      <w:pPr>
        <w:pageBreakBefore w:val="0"/>
        <w:rPr/>
      </w:pPr>
      <w:r w:rsidDel="00000000" w:rsidR="00000000" w:rsidRPr="00000000">
        <w:rPr>
          <w:rtl w:val="0"/>
        </w:rPr>
        <w:t xml:space="preserve">    mc “Hm, it is pretty fitting.”</w:t>
      </w:r>
    </w:p>
    <w:p w:rsidR="00000000" w:rsidDel="00000000" w:rsidP="00000000" w:rsidRDefault="00000000" w:rsidRPr="00000000" w14:paraId="00000888">
      <w:pPr>
        <w:pageBreakBefore w:val="0"/>
        <w:rPr/>
      </w:pPr>
      <w:r w:rsidDel="00000000" w:rsidR="00000000" w:rsidRPr="00000000">
        <w:rPr>
          <w:rtl w:val="0"/>
        </w:rPr>
        <w:t xml:space="preserve">    mc “I suppose the two of us coming here on a date is a celebration in and of itself.”</w:t>
      </w:r>
    </w:p>
    <w:p w:rsidR="00000000" w:rsidDel="00000000" w:rsidP="00000000" w:rsidRDefault="00000000" w:rsidRPr="00000000" w14:paraId="00000889">
      <w:pPr>
        <w:pageBreakBefore w:val="0"/>
        <w:rPr/>
      </w:pPr>
      <w:r w:rsidDel="00000000" w:rsidR="00000000" w:rsidRPr="00000000">
        <w:rPr>
          <w:rtl w:val="0"/>
        </w:rPr>
        <w:t xml:space="preserve">    y 1ba “Hm, I agree.”</w:t>
      </w:r>
    </w:p>
    <w:p w:rsidR="00000000" w:rsidDel="00000000" w:rsidP="00000000" w:rsidRDefault="00000000" w:rsidRPr="00000000" w14:paraId="0000088A">
      <w:pPr>
        <w:pageBreakBefore w:val="0"/>
        <w:rPr/>
      </w:pPr>
      <w:r w:rsidDel="00000000" w:rsidR="00000000" w:rsidRPr="00000000">
        <w:rPr>
          <w:rtl w:val="0"/>
        </w:rPr>
        <w:t xml:space="preserve">    y “I.. Don’t think I would have ever thought of coming here for something like that before.”</w:t>
      </w:r>
    </w:p>
    <w:p w:rsidR="00000000" w:rsidDel="00000000" w:rsidP="00000000" w:rsidRDefault="00000000" w:rsidRPr="00000000" w14:paraId="0000088B">
      <w:pPr>
        <w:pageBreakBefore w:val="0"/>
        <w:rPr/>
      </w:pPr>
      <w:r w:rsidDel="00000000" w:rsidR="00000000" w:rsidRPr="00000000">
        <w:rPr>
          <w:rtl w:val="0"/>
        </w:rPr>
        <w:t xml:space="preserve">    y “But, whenever I’m around you, I feel comfortable and happier.”</w:t>
      </w:r>
    </w:p>
    <w:p w:rsidR="00000000" w:rsidDel="00000000" w:rsidP="00000000" w:rsidRDefault="00000000" w:rsidRPr="00000000" w14:paraId="0000088C">
      <w:pPr>
        <w:pageBreakBefore w:val="0"/>
        <w:rPr/>
      </w:pPr>
      <w:r w:rsidDel="00000000" w:rsidR="00000000" w:rsidRPr="00000000">
        <w:rPr>
          <w:rtl w:val="0"/>
        </w:rPr>
        <w:t xml:space="preserve">    y “I hope you really do enjoy coming here with me, [player].”</w:t>
      </w:r>
    </w:p>
    <w:p w:rsidR="00000000" w:rsidDel="00000000" w:rsidP="00000000" w:rsidRDefault="00000000" w:rsidRPr="00000000" w14:paraId="0000088D">
      <w:pPr>
        <w:pageBreakBefore w:val="0"/>
        <w:rPr/>
      </w:pPr>
      <w:r w:rsidDel="00000000" w:rsidR="00000000" w:rsidRPr="00000000">
        <w:rPr>
          <w:rtl w:val="0"/>
        </w:rPr>
        <w:t xml:space="preserve">    mc “Of course. I’m glad that you are happy, Yuri.”</w:t>
      </w:r>
    </w:p>
    <w:p w:rsidR="00000000" w:rsidDel="00000000" w:rsidP="00000000" w:rsidRDefault="00000000" w:rsidRPr="00000000" w14:paraId="0000088E">
      <w:pPr>
        <w:pageBreakBefore w:val="0"/>
        <w:rPr/>
      </w:pPr>
      <w:r w:rsidDel="00000000" w:rsidR="00000000" w:rsidRPr="00000000">
        <w:rPr>
          <w:rtl w:val="0"/>
        </w:rPr>
        <w:t xml:space="preserve">    mc “It’ll always be a highlight.”</w:t>
      </w:r>
    </w:p>
    <w:p w:rsidR="00000000" w:rsidDel="00000000" w:rsidP="00000000" w:rsidRDefault="00000000" w:rsidRPr="00000000" w14:paraId="0000088F">
      <w:pPr>
        <w:pageBreakBefore w:val="0"/>
        <w:rPr/>
      </w:pPr>
      <w:r w:rsidDel="00000000" w:rsidR="00000000" w:rsidRPr="00000000">
        <w:rPr>
          <w:rtl w:val="0"/>
        </w:rPr>
        <w:t xml:space="preserve">    “The two of us smile at one another for a moment.”</w:t>
      </w:r>
    </w:p>
    <w:p w:rsidR="00000000" w:rsidDel="00000000" w:rsidP="00000000" w:rsidRDefault="00000000" w:rsidRPr="00000000" w14:paraId="00000890">
      <w:pPr>
        <w:pageBreakBefore w:val="0"/>
        <w:rPr/>
      </w:pPr>
      <w:r w:rsidDel="00000000" w:rsidR="00000000" w:rsidRPr="00000000">
        <w:rPr>
          <w:rtl w:val="0"/>
        </w:rPr>
        <w:t xml:space="preserve">    show yuri at thide zorder 1</w:t>
      </w:r>
    </w:p>
    <w:p w:rsidR="00000000" w:rsidDel="00000000" w:rsidP="00000000" w:rsidRDefault="00000000" w:rsidRPr="00000000" w14:paraId="00000891">
      <w:pPr>
        <w:pageBreakBefore w:val="0"/>
        <w:rPr/>
      </w:pPr>
      <w:r w:rsidDel="00000000" w:rsidR="00000000" w:rsidRPr="00000000">
        <w:rPr>
          <w:rtl w:val="0"/>
        </w:rPr>
        <w:t xml:space="preserve">    hide yuri</w:t>
      </w:r>
    </w:p>
    <w:p w:rsidR="00000000" w:rsidDel="00000000" w:rsidP="00000000" w:rsidRDefault="00000000" w:rsidRPr="00000000" w14:paraId="00000892">
      <w:pPr>
        <w:pageBreakBefore w:val="0"/>
        <w:rPr/>
      </w:pPr>
      <w:r w:rsidDel="00000000" w:rsidR="00000000" w:rsidRPr="00000000">
        <w:rPr>
          <w:rtl w:val="0"/>
        </w:rPr>
        <w:t xml:space="preserve">    Scene bg (restaurant interior/dining room)</w:t>
      </w:r>
    </w:p>
    <w:p w:rsidR="00000000" w:rsidDel="00000000" w:rsidP="00000000" w:rsidRDefault="00000000" w:rsidRPr="00000000" w14:paraId="00000893">
      <w:pPr>
        <w:pageBreakBefore w:val="0"/>
        <w:rPr/>
      </w:pPr>
      <w:r w:rsidDel="00000000" w:rsidR="00000000" w:rsidRPr="00000000">
        <w:rPr>
          <w:rtl w:val="0"/>
        </w:rPr>
        <w:t xml:space="preserve">    with wipeleft</w:t>
      </w:r>
    </w:p>
    <w:p w:rsidR="00000000" w:rsidDel="00000000" w:rsidP="00000000" w:rsidRDefault="00000000" w:rsidRPr="00000000" w14:paraId="00000894">
      <w:pPr>
        <w:pageBreakBefore w:val="0"/>
        <w:rPr/>
      </w:pPr>
      <w:r w:rsidDel="00000000" w:rsidR="00000000" w:rsidRPr="00000000">
        <w:rPr>
          <w:rtl w:val="0"/>
        </w:rPr>
        <w:t xml:space="preserve">    “After a bit, the waitress came by again to take our orders.”</w:t>
      </w:r>
    </w:p>
    <w:p w:rsidR="00000000" w:rsidDel="00000000" w:rsidP="00000000" w:rsidRDefault="00000000" w:rsidRPr="00000000" w14:paraId="00000895">
      <w:pPr>
        <w:pageBreakBefore w:val="0"/>
        <w:rPr/>
      </w:pPr>
      <w:r w:rsidDel="00000000" w:rsidR="00000000" w:rsidRPr="00000000">
        <w:rPr>
          <w:rtl w:val="0"/>
        </w:rPr>
        <w:t xml:space="preserve">    $ n_name = Waitress</w:t>
      </w:r>
    </w:p>
    <w:p w:rsidR="00000000" w:rsidDel="00000000" w:rsidP="00000000" w:rsidRDefault="00000000" w:rsidRPr="00000000" w14:paraId="00000896">
      <w:pPr>
        <w:pageBreakBefore w:val="0"/>
        <w:rPr/>
      </w:pPr>
      <w:r w:rsidDel="00000000" w:rsidR="00000000" w:rsidRPr="00000000">
        <w:rPr>
          <w:rtl w:val="0"/>
        </w:rPr>
        <w:t xml:space="preserve">    n “So one beef java curry, and one red wine steak platter, medium rare.”</w:t>
      </w:r>
    </w:p>
    <w:p w:rsidR="00000000" w:rsidDel="00000000" w:rsidP="00000000" w:rsidRDefault="00000000" w:rsidRPr="00000000" w14:paraId="00000897">
      <w:pPr>
        <w:pageBreakBefore w:val="0"/>
        <w:rPr/>
      </w:pPr>
      <w:r w:rsidDel="00000000" w:rsidR="00000000" w:rsidRPr="00000000">
        <w:rPr>
          <w:rtl w:val="0"/>
        </w:rPr>
        <w:t xml:space="preserve">    n “Sounds great, we’ll have that out for you in a jiffy!”</w:t>
      </w:r>
    </w:p>
    <w:p w:rsidR="00000000" w:rsidDel="00000000" w:rsidP="00000000" w:rsidRDefault="00000000" w:rsidRPr="00000000" w14:paraId="00000898">
      <w:pPr>
        <w:pageBreakBefore w:val="0"/>
        <w:rPr/>
      </w:pPr>
      <w:r w:rsidDel="00000000" w:rsidR="00000000" w:rsidRPr="00000000">
        <w:rPr>
          <w:rtl w:val="0"/>
        </w:rPr>
        <w:t xml:space="preserve">    mc “Thank you very much.”</w:t>
      </w:r>
    </w:p>
    <w:p w:rsidR="00000000" w:rsidDel="00000000" w:rsidP="00000000" w:rsidRDefault="00000000" w:rsidRPr="00000000" w14:paraId="00000899">
      <w:pPr>
        <w:pageBreakBefore w:val="0"/>
        <w:rPr/>
      </w:pPr>
      <w:r w:rsidDel="00000000" w:rsidR="00000000" w:rsidRPr="00000000">
        <w:rPr>
          <w:rtl w:val="0"/>
        </w:rPr>
        <w:t xml:space="preserve">    show yuri 1ba at t11 zorder 2</w:t>
      </w:r>
    </w:p>
    <w:p w:rsidR="00000000" w:rsidDel="00000000" w:rsidP="00000000" w:rsidRDefault="00000000" w:rsidRPr="00000000" w14:paraId="0000089A">
      <w:pPr>
        <w:pageBreakBefore w:val="0"/>
        <w:rPr/>
      </w:pPr>
      <w:r w:rsidDel="00000000" w:rsidR="00000000" w:rsidRPr="00000000">
        <w:rPr>
          <w:rtl w:val="0"/>
        </w:rPr>
        <w:t xml:space="preserve">    mc “Hmm, java curry. Like coffee, right? Can’t say I have tried that before, interesting.”</w:t>
      </w:r>
    </w:p>
    <w:p w:rsidR="00000000" w:rsidDel="00000000" w:rsidP="00000000" w:rsidRDefault="00000000" w:rsidRPr="00000000" w14:paraId="0000089B">
      <w:pPr>
        <w:pageBreakBefore w:val="0"/>
        <w:rPr/>
      </w:pPr>
      <w:r w:rsidDel="00000000" w:rsidR="00000000" w:rsidRPr="00000000">
        <w:rPr>
          <w:rtl w:val="0"/>
        </w:rPr>
        <w:t xml:space="preserve">    y “I’ve heard of some recipes adding instant coffee to the mix, and coincidentally saw that they were adding it to the menu here.” </w:t>
      </w:r>
    </w:p>
    <w:p w:rsidR="00000000" w:rsidDel="00000000" w:rsidP="00000000" w:rsidRDefault="00000000" w:rsidRPr="00000000" w14:paraId="0000089C">
      <w:pPr>
        <w:pageBreakBefore w:val="0"/>
        <w:rPr/>
      </w:pPr>
      <w:r w:rsidDel="00000000" w:rsidR="00000000" w:rsidRPr="00000000">
        <w:rPr>
          <w:rtl w:val="0"/>
        </w:rPr>
        <w:t xml:space="preserve">    y “I wanted to taste it first before trying to make it myself.”</w:t>
      </w:r>
    </w:p>
    <w:p w:rsidR="00000000" w:rsidDel="00000000" w:rsidP="00000000" w:rsidRDefault="00000000" w:rsidRPr="00000000" w14:paraId="0000089D">
      <w:pPr>
        <w:pageBreakBefore w:val="0"/>
        <w:rPr/>
      </w:pPr>
      <w:r w:rsidDel="00000000" w:rsidR="00000000" w:rsidRPr="00000000">
        <w:rPr>
          <w:rtl w:val="0"/>
        </w:rPr>
        <w:t xml:space="preserve">    mc “Oh, I see. You know how to cook Yuri?”</w:t>
      </w:r>
    </w:p>
    <w:p w:rsidR="00000000" w:rsidDel="00000000" w:rsidP="00000000" w:rsidRDefault="00000000" w:rsidRPr="00000000" w14:paraId="0000089E">
      <w:pPr>
        <w:pageBreakBefore w:val="0"/>
        <w:rPr/>
      </w:pPr>
      <w:r w:rsidDel="00000000" w:rsidR="00000000" w:rsidRPr="00000000">
        <w:rPr>
          <w:rtl w:val="0"/>
        </w:rPr>
        <w:t xml:space="preserve">    y 2bq “Oh, just ah… A little bit.”</w:t>
      </w:r>
    </w:p>
    <w:p w:rsidR="00000000" w:rsidDel="00000000" w:rsidP="00000000" w:rsidRDefault="00000000" w:rsidRPr="00000000" w14:paraId="0000089F">
      <w:pPr>
        <w:pageBreakBefore w:val="0"/>
        <w:rPr/>
      </w:pPr>
      <w:r w:rsidDel="00000000" w:rsidR="00000000" w:rsidRPr="00000000">
        <w:rPr>
          <w:rtl w:val="0"/>
        </w:rPr>
        <w:t xml:space="preserve">    y “I just follow whatever is on the cookbooks.”</w:t>
      </w:r>
    </w:p>
    <w:p w:rsidR="00000000" w:rsidDel="00000000" w:rsidP="00000000" w:rsidRDefault="00000000" w:rsidRPr="00000000" w14:paraId="000008A0">
      <w:pPr>
        <w:pageBreakBefore w:val="0"/>
        <w:rPr/>
      </w:pPr>
      <w:r w:rsidDel="00000000" w:rsidR="00000000" w:rsidRPr="00000000">
        <w:rPr>
          <w:rtl w:val="0"/>
        </w:rPr>
        <w:t xml:space="preserve">    mc “Cookbooks?”</w:t>
      </w:r>
    </w:p>
    <w:p w:rsidR="00000000" w:rsidDel="00000000" w:rsidP="00000000" w:rsidRDefault="00000000" w:rsidRPr="00000000" w14:paraId="000008A1">
      <w:pPr>
        <w:pageBreakBefore w:val="0"/>
        <w:rPr/>
      </w:pPr>
      <w:r w:rsidDel="00000000" w:rsidR="00000000" w:rsidRPr="00000000">
        <w:rPr>
          <w:rtl w:val="0"/>
        </w:rPr>
        <w:t xml:space="preserve">    y 2bo "W-well yes. Besides novels I try to read a certain variety of books that can relate to my everyday life."</w:t>
      </w:r>
    </w:p>
    <w:p w:rsidR="00000000" w:rsidDel="00000000" w:rsidP="00000000" w:rsidRDefault="00000000" w:rsidRPr="00000000" w14:paraId="000008A2">
      <w:pPr>
        <w:pageBreakBefore w:val="0"/>
        <w:rPr/>
      </w:pPr>
      <w:r w:rsidDel="00000000" w:rsidR="00000000" w:rsidRPr="00000000">
        <w:rPr>
          <w:rtl w:val="0"/>
        </w:rPr>
        <w:t xml:space="preserve">    y 3bq "I find it quite enjoyable."</w:t>
      </w:r>
    </w:p>
    <w:p w:rsidR="00000000" w:rsidDel="00000000" w:rsidP="00000000" w:rsidRDefault="00000000" w:rsidRPr="00000000" w14:paraId="000008A3">
      <w:pPr>
        <w:pageBreakBefore w:val="0"/>
        <w:rPr/>
      </w:pPr>
      <w:r w:rsidDel="00000000" w:rsidR="00000000" w:rsidRPr="00000000">
        <w:rPr>
          <w:rtl w:val="0"/>
        </w:rPr>
        <w:t xml:space="preserve">    “Hm, I always thought she was only into fiction books. I don’t see her reading much else often.”</w:t>
      </w:r>
    </w:p>
    <w:p w:rsidR="00000000" w:rsidDel="00000000" w:rsidP="00000000" w:rsidRDefault="00000000" w:rsidRPr="00000000" w14:paraId="000008A4">
      <w:pPr>
        <w:pageBreakBefore w:val="0"/>
        <w:rPr/>
      </w:pPr>
      <w:r w:rsidDel="00000000" w:rsidR="00000000" w:rsidRPr="00000000">
        <w:rPr>
          <w:rtl w:val="0"/>
        </w:rPr>
        <w:t xml:space="preserve">    mc “That’s still pretty cool though, cooking things from scratch.”</w:t>
      </w:r>
    </w:p>
    <w:p w:rsidR="00000000" w:rsidDel="00000000" w:rsidP="00000000" w:rsidRDefault="00000000" w:rsidRPr="00000000" w14:paraId="000008A5">
      <w:pPr>
        <w:pageBreakBefore w:val="0"/>
        <w:rPr/>
      </w:pPr>
      <w:r w:rsidDel="00000000" w:rsidR="00000000" w:rsidRPr="00000000">
        <w:rPr>
          <w:rtl w:val="0"/>
        </w:rPr>
        <w:t xml:space="preserve">    mc “I’m not much of a cook, but maybe one day we can cook together and taste each other’s food, </w:t>
      </w:r>
    </w:p>
    <w:p w:rsidR="00000000" w:rsidDel="00000000" w:rsidP="00000000" w:rsidRDefault="00000000" w:rsidRPr="00000000" w14:paraId="000008A6">
      <w:pPr>
        <w:pageBreakBefore w:val="0"/>
        <w:rPr/>
      </w:pPr>
      <w:r w:rsidDel="00000000" w:rsidR="00000000" w:rsidRPr="00000000">
        <w:rPr>
          <w:rtl w:val="0"/>
        </w:rPr>
        <w:t xml:space="preserve">    mc “That’ll be fun.”</w:t>
      </w:r>
    </w:p>
    <w:p w:rsidR="00000000" w:rsidDel="00000000" w:rsidP="00000000" w:rsidRDefault="00000000" w:rsidRPr="00000000" w14:paraId="000008A7">
      <w:pPr>
        <w:pageBreakBefore w:val="0"/>
        <w:rPr/>
      </w:pPr>
      <w:r w:rsidDel="00000000" w:rsidR="00000000" w:rsidRPr="00000000">
        <w:rPr>
          <w:rtl w:val="0"/>
        </w:rPr>
        <w:t xml:space="preserve">    y 1bq “Y-yeah. Maybe. I think it will, with the two of us.”</w:t>
      </w:r>
    </w:p>
    <w:p w:rsidR="00000000" w:rsidDel="00000000" w:rsidP="00000000" w:rsidRDefault="00000000" w:rsidRPr="00000000" w14:paraId="000008A8">
      <w:pPr>
        <w:pageBreakBefore w:val="0"/>
        <w:rPr/>
      </w:pPr>
      <w:r w:rsidDel="00000000" w:rsidR="00000000" w:rsidRPr="00000000">
        <w:rPr>
          <w:rtl w:val="0"/>
        </w:rPr>
        <w:t xml:space="preserve">    mc “Definitely. Then later, we can have a cookout with everyone too, show off your cooking skills.”</w:t>
      </w:r>
    </w:p>
    <w:p w:rsidR="00000000" w:rsidDel="00000000" w:rsidP="00000000" w:rsidRDefault="00000000" w:rsidRPr="00000000" w14:paraId="000008A9">
      <w:pPr>
        <w:pageBreakBefore w:val="0"/>
        <w:rPr/>
      </w:pPr>
      <w:r w:rsidDel="00000000" w:rsidR="00000000" w:rsidRPr="00000000">
        <w:rPr>
          <w:rtl w:val="0"/>
        </w:rPr>
        <w:t xml:space="preserve">    y 2bd “Heh, that sounds like fun as well.”</w:t>
      </w:r>
    </w:p>
    <w:p w:rsidR="00000000" w:rsidDel="00000000" w:rsidP="00000000" w:rsidRDefault="00000000" w:rsidRPr="00000000" w14:paraId="000008AA">
      <w:pPr>
        <w:pageBreakBefore w:val="0"/>
        <w:rPr/>
      </w:pPr>
      <w:r w:rsidDel="00000000" w:rsidR="00000000" w:rsidRPr="00000000">
        <w:rPr>
          <w:rtl w:val="0"/>
        </w:rPr>
        <w:t xml:space="preserve">    “The two of us laughed together, chatting a little while just before our food arrived.”</w:t>
      </w:r>
    </w:p>
    <w:p w:rsidR="00000000" w:rsidDel="00000000" w:rsidP="00000000" w:rsidRDefault="00000000" w:rsidRPr="00000000" w14:paraId="000008AB">
      <w:pPr>
        <w:pageBreakBefore w:val="0"/>
        <w:rPr/>
      </w:pPr>
      <w:r w:rsidDel="00000000" w:rsidR="00000000" w:rsidRPr="00000000">
        <w:rPr>
          <w:rtl w:val="0"/>
        </w:rPr>
        <w:t xml:space="preserve">    n “Alright, here it is, one coffee beef curry, and the red wine steak.”</w:t>
      </w:r>
    </w:p>
    <w:p w:rsidR="00000000" w:rsidDel="00000000" w:rsidP="00000000" w:rsidRDefault="00000000" w:rsidRPr="00000000" w14:paraId="000008AC">
      <w:pPr>
        <w:pageBreakBefore w:val="0"/>
        <w:rPr/>
      </w:pPr>
      <w:r w:rsidDel="00000000" w:rsidR="00000000" w:rsidRPr="00000000">
        <w:rPr>
          <w:rtl w:val="0"/>
        </w:rPr>
        <w:t xml:space="preserve">    “The waiter set down the steaming hot platters in front of each of us. It all looked really appetizing.”</w:t>
      </w:r>
    </w:p>
    <w:p w:rsidR="00000000" w:rsidDel="00000000" w:rsidP="00000000" w:rsidRDefault="00000000" w:rsidRPr="00000000" w14:paraId="000008AD">
      <w:pPr>
        <w:pageBreakBefore w:val="0"/>
        <w:rPr/>
      </w:pPr>
      <w:r w:rsidDel="00000000" w:rsidR="00000000" w:rsidRPr="00000000">
        <w:rPr>
          <w:rtl w:val="0"/>
        </w:rPr>
        <w:t xml:space="preserve">    n “Enjoy!”</w:t>
      </w:r>
    </w:p>
    <w:p w:rsidR="00000000" w:rsidDel="00000000" w:rsidP="00000000" w:rsidRDefault="00000000" w:rsidRPr="00000000" w14:paraId="000008AE">
      <w:pPr>
        <w:pageBreakBefore w:val="0"/>
        <w:rPr/>
      </w:pPr>
      <w:r w:rsidDel="00000000" w:rsidR="00000000" w:rsidRPr="00000000">
        <w:rPr>
          <w:rtl w:val="0"/>
        </w:rPr>
        <w:t xml:space="preserve">    show yuri 1bd at t11 zorder 2</w:t>
      </w:r>
    </w:p>
    <w:p w:rsidR="00000000" w:rsidDel="00000000" w:rsidP="00000000" w:rsidRDefault="00000000" w:rsidRPr="00000000" w14:paraId="000008AF">
      <w:pPr>
        <w:pageBreakBefore w:val="0"/>
        <w:rPr/>
      </w:pPr>
      <w:r w:rsidDel="00000000" w:rsidR="00000000" w:rsidRPr="00000000">
        <w:rPr>
          <w:rtl w:val="0"/>
        </w:rPr>
        <w:t xml:space="preserve">    $ y_name = Yuri and Me</w:t>
      </w:r>
    </w:p>
    <w:p w:rsidR="00000000" w:rsidDel="00000000" w:rsidP="00000000" w:rsidRDefault="00000000" w:rsidRPr="00000000" w14:paraId="000008B0">
      <w:pPr>
        <w:pageBreakBefore w:val="0"/>
        <w:rPr/>
      </w:pPr>
      <w:r w:rsidDel="00000000" w:rsidR="00000000" w:rsidRPr="00000000">
        <w:rPr>
          <w:rtl w:val="0"/>
        </w:rPr>
        <w:t xml:space="preserve">   </w:t>
      </w:r>
      <w:r w:rsidDel="00000000" w:rsidR="00000000" w:rsidRPr="00000000">
        <w:rPr>
          <w:rtl w:val="0"/>
        </w:rPr>
        <w:t xml:space="preserve"> y “Thank you for the meal!”</w:t>
      </w:r>
    </w:p>
    <w:p w:rsidR="00000000" w:rsidDel="00000000" w:rsidP="00000000" w:rsidRDefault="00000000" w:rsidRPr="00000000" w14:paraId="000008B1">
      <w:pPr>
        <w:pageBreakBefore w:val="0"/>
        <w:rPr/>
      </w:pPr>
      <w:r w:rsidDel="00000000" w:rsidR="00000000" w:rsidRPr="00000000">
        <w:rPr>
          <w:rtl w:val="0"/>
        </w:rPr>
        <w:t xml:space="preserve">    $ y_name = Yuri</w:t>
      </w:r>
    </w:p>
    <w:p w:rsidR="00000000" w:rsidDel="00000000" w:rsidP="00000000" w:rsidRDefault="00000000" w:rsidRPr="00000000" w14:paraId="000008B2">
      <w:pPr>
        <w:pageBreakBefore w:val="0"/>
        <w:rPr/>
      </w:pPr>
      <w:r w:rsidDel="00000000" w:rsidR="00000000" w:rsidRPr="00000000">
        <w:rPr>
          <w:rtl w:val="0"/>
        </w:rPr>
        <w:t xml:space="preserve">    “The two of us immediately got started, and ate to </w:t>
      </w:r>
      <w:r w:rsidDel="00000000" w:rsidR="00000000" w:rsidRPr="00000000">
        <w:rPr>
          <w:rtl w:val="0"/>
        </w:rPr>
        <w:t xml:space="preserve">our</w:t>
      </w:r>
      <w:r w:rsidDel="00000000" w:rsidR="00000000" w:rsidRPr="00000000">
        <w:rPr>
          <w:rtl w:val="0"/>
        </w:rPr>
        <w:t xml:space="preserve"> heart’s content.”</w:t>
      </w:r>
    </w:p>
    <w:p w:rsidR="00000000" w:rsidDel="00000000" w:rsidP="00000000" w:rsidRDefault="00000000" w:rsidRPr="00000000" w14:paraId="000008B3">
      <w:pPr>
        <w:pageBreakBefore w:val="0"/>
        <w:rPr/>
      </w:pPr>
      <w:r w:rsidDel="00000000" w:rsidR="00000000" w:rsidRPr="00000000">
        <w:rPr>
          <w:rtl w:val="0"/>
        </w:rPr>
        <w:t xml:space="preserve">    “The steak was rather juicy, and the sauce complimented it quite well.”</w:t>
      </w:r>
    </w:p>
    <w:p w:rsidR="00000000" w:rsidDel="00000000" w:rsidP="00000000" w:rsidRDefault="00000000" w:rsidRPr="00000000" w14:paraId="000008B4">
      <w:pPr>
        <w:pageBreakBefore w:val="0"/>
        <w:rPr/>
      </w:pPr>
      <w:r w:rsidDel="00000000" w:rsidR="00000000" w:rsidRPr="00000000">
        <w:rPr>
          <w:rtl w:val="0"/>
        </w:rPr>
        <w:t xml:space="preserve">    y 1bc “Ah, what an interesting addition, so perhaps that’s what it does to the flavor…”</w:t>
      </w:r>
    </w:p>
    <w:p w:rsidR="00000000" w:rsidDel="00000000" w:rsidP="00000000" w:rsidRDefault="00000000" w:rsidRPr="00000000" w14:paraId="000008B5">
      <w:pPr>
        <w:pageBreakBefore w:val="0"/>
        <w:rPr/>
      </w:pPr>
      <w:r w:rsidDel="00000000" w:rsidR="00000000" w:rsidRPr="00000000">
        <w:rPr>
          <w:rtl w:val="0"/>
        </w:rPr>
        <w:t xml:space="preserve">    mc “Have a revelation?”</w:t>
      </w:r>
    </w:p>
    <w:p w:rsidR="00000000" w:rsidDel="00000000" w:rsidP="00000000" w:rsidRDefault="00000000" w:rsidRPr="00000000" w14:paraId="000008B6">
      <w:pPr>
        <w:pageBreakBefore w:val="0"/>
        <w:rPr/>
      </w:pPr>
      <w:r w:rsidDel="00000000" w:rsidR="00000000" w:rsidRPr="00000000">
        <w:rPr>
          <w:rtl w:val="0"/>
        </w:rPr>
        <w:t xml:space="preserve">    y  1ba “Oh yes. The curry seems to have a rather richer flavor with the addition of the coffee.”</w:t>
      </w:r>
    </w:p>
    <w:p w:rsidR="00000000" w:rsidDel="00000000" w:rsidP="00000000" w:rsidRDefault="00000000" w:rsidRPr="00000000" w14:paraId="000008B7">
      <w:pPr>
        <w:pageBreakBefore w:val="0"/>
        <w:rPr/>
      </w:pPr>
      <w:r w:rsidDel="00000000" w:rsidR="00000000" w:rsidRPr="00000000">
        <w:rPr>
          <w:rtl w:val="0"/>
        </w:rPr>
        <w:t xml:space="preserve">    y “I’ve always enjoyed it without it, but having it adds an interesting other depth.”</w:t>
      </w:r>
    </w:p>
    <w:p w:rsidR="00000000" w:rsidDel="00000000" w:rsidP="00000000" w:rsidRDefault="00000000" w:rsidRPr="00000000" w14:paraId="000008B8">
      <w:pPr>
        <w:pageBreakBefore w:val="0"/>
        <w:rPr/>
      </w:pPr>
      <w:r w:rsidDel="00000000" w:rsidR="00000000" w:rsidRPr="00000000">
        <w:rPr>
          <w:rtl w:val="0"/>
        </w:rPr>
        <w:t xml:space="preserve">    “Yuri immediately gets a spoonful, and offers it to me.”</w:t>
      </w:r>
    </w:p>
    <w:p w:rsidR="00000000" w:rsidDel="00000000" w:rsidP="00000000" w:rsidRDefault="00000000" w:rsidRPr="00000000" w14:paraId="000008B9">
      <w:pPr>
        <w:pageBreakBefore w:val="0"/>
        <w:rPr/>
      </w:pPr>
      <w:r w:rsidDel="00000000" w:rsidR="00000000" w:rsidRPr="00000000">
        <w:rPr>
          <w:rtl w:val="0"/>
        </w:rPr>
        <w:t xml:space="preserve">    y 2bb “Here, you should try some.”</w:t>
      </w:r>
    </w:p>
    <w:p w:rsidR="00000000" w:rsidDel="00000000" w:rsidP="00000000" w:rsidRDefault="00000000" w:rsidRPr="00000000" w14:paraId="000008BA">
      <w:pPr>
        <w:pageBreakBefore w:val="0"/>
        <w:rPr/>
      </w:pPr>
      <w:r w:rsidDel="00000000" w:rsidR="00000000" w:rsidRPr="00000000">
        <w:rPr>
          <w:rtl w:val="0"/>
        </w:rPr>
        <w:t xml:space="preserve">    “I looked for a couple seconds, wondering, but I instinctively went in to taste it.”</w:t>
      </w:r>
    </w:p>
    <w:p w:rsidR="00000000" w:rsidDel="00000000" w:rsidP="00000000" w:rsidRDefault="00000000" w:rsidRPr="00000000" w14:paraId="000008BB">
      <w:pPr>
        <w:pageBreakBefore w:val="0"/>
        <w:rPr/>
      </w:pPr>
      <w:r w:rsidDel="00000000" w:rsidR="00000000" w:rsidRPr="00000000">
        <w:rPr>
          <w:rtl w:val="0"/>
        </w:rPr>
        <w:t xml:space="preserve">    y 2bn “Oh…!~”</w:t>
      </w:r>
    </w:p>
    <w:p w:rsidR="00000000" w:rsidDel="00000000" w:rsidP="00000000" w:rsidRDefault="00000000" w:rsidRPr="00000000" w14:paraId="000008BC">
      <w:pPr>
        <w:pageBreakBefore w:val="0"/>
        <w:rPr/>
      </w:pPr>
      <w:r w:rsidDel="00000000" w:rsidR="00000000" w:rsidRPr="00000000">
        <w:rPr>
          <w:rtl w:val="0"/>
        </w:rPr>
        <w:t xml:space="preserve">    mc “Huh, you weren’t kidding. It has an interesting flavor to it.”</w:t>
      </w:r>
    </w:p>
    <w:p w:rsidR="00000000" w:rsidDel="00000000" w:rsidP="00000000" w:rsidRDefault="00000000" w:rsidRPr="00000000" w14:paraId="000008BD">
      <w:pPr>
        <w:pageBreakBefore w:val="0"/>
        <w:rPr/>
      </w:pPr>
      <w:r w:rsidDel="00000000" w:rsidR="00000000" w:rsidRPr="00000000">
        <w:rPr>
          <w:rtl w:val="0"/>
        </w:rPr>
        <w:t xml:space="preserve">    mc “Yuri? What’s wrong?”</w:t>
      </w:r>
    </w:p>
    <w:p w:rsidR="00000000" w:rsidDel="00000000" w:rsidP="00000000" w:rsidRDefault="00000000" w:rsidRPr="00000000" w14:paraId="000008BE">
      <w:pPr>
        <w:pageBreakBefore w:val="0"/>
        <w:rPr/>
      </w:pPr>
      <w:r w:rsidDel="00000000" w:rsidR="00000000" w:rsidRPr="00000000">
        <w:rPr>
          <w:rtl w:val="0"/>
        </w:rPr>
        <w:t xml:space="preserve">    y 1bo “I offered it and fed you, without realizing it…”</w:t>
      </w:r>
    </w:p>
    <w:p w:rsidR="00000000" w:rsidDel="00000000" w:rsidP="00000000" w:rsidRDefault="00000000" w:rsidRPr="00000000" w14:paraId="000008BF">
      <w:pPr>
        <w:pageBreakBefore w:val="0"/>
        <w:rPr/>
      </w:pPr>
      <w:r w:rsidDel="00000000" w:rsidR="00000000" w:rsidRPr="00000000">
        <w:rPr>
          <w:rtl w:val="0"/>
        </w:rPr>
        <w:t xml:space="preserve">    mc “Oh…”</w:t>
      </w:r>
    </w:p>
    <w:p w:rsidR="00000000" w:rsidDel="00000000" w:rsidP="00000000" w:rsidRDefault="00000000" w:rsidRPr="00000000" w14:paraId="000008C0">
      <w:pPr>
        <w:pageBreakBefore w:val="0"/>
        <w:rPr/>
      </w:pPr>
      <w:r w:rsidDel="00000000" w:rsidR="00000000" w:rsidRPr="00000000">
        <w:rPr>
          <w:rtl w:val="0"/>
        </w:rPr>
        <w:t xml:space="preserve">    “I went in without thinking about it either. I think I may have blushed a little myself after she explained it.”</w:t>
      </w:r>
    </w:p>
    <w:p w:rsidR="00000000" w:rsidDel="00000000" w:rsidP="00000000" w:rsidRDefault="00000000" w:rsidRPr="00000000" w14:paraId="000008C1">
      <w:pPr>
        <w:pageBreakBefore w:val="0"/>
        <w:rPr/>
      </w:pPr>
      <w:r w:rsidDel="00000000" w:rsidR="00000000" w:rsidRPr="00000000">
        <w:rPr>
          <w:rtl w:val="0"/>
        </w:rPr>
        <w:t xml:space="preserve">    mc “Ah… I’m sorry about that.”</w:t>
      </w:r>
    </w:p>
    <w:p w:rsidR="00000000" w:rsidDel="00000000" w:rsidP="00000000" w:rsidRDefault="00000000" w:rsidRPr="00000000" w14:paraId="000008C2">
      <w:pPr>
        <w:pageBreakBefore w:val="0"/>
        <w:rPr/>
      </w:pPr>
      <w:r w:rsidDel="00000000" w:rsidR="00000000" w:rsidRPr="00000000">
        <w:rPr>
          <w:rtl w:val="0"/>
        </w:rPr>
        <w:t xml:space="preserve">    y 1bj “That’s okay… I just got absorbed and didn’t think either…”</w:t>
      </w:r>
    </w:p>
    <w:p w:rsidR="00000000" w:rsidDel="00000000" w:rsidP="00000000" w:rsidRDefault="00000000" w:rsidRPr="00000000" w14:paraId="000008C3">
      <w:pPr>
        <w:pageBreakBefore w:val="0"/>
        <w:rPr/>
      </w:pPr>
      <w:r w:rsidDel="00000000" w:rsidR="00000000" w:rsidRPr="00000000">
        <w:rPr>
          <w:rtl w:val="0"/>
        </w:rPr>
        <w:t xml:space="preserve">    y 1bs “Though…{w=0.5}We are dating…{w=0.5That’s something that couples do, right?”</w:t>
      </w:r>
    </w:p>
    <w:p w:rsidR="00000000" w:rsidDel="00000000" w:rsidP="00000000" w:rsidRDefault="00000000" w:rsidRPr="00000000" w14:paraId="000008C4">
      <w:pPr>
        <w:pageBreakBefore w:val="0"/>
        <w:rPr/>
      </w:pPr>
      <w:r w:rsidDel="00000000" w:rsidR="00000000" w:rsidRPr="00000000">
        <w:rPr>
          <w:rtl w:val="0"/>
        </w:rPr>
        <w:t xml:space="preserve">    mc “Yeah… That’s true.”</w:t>
      </w:r>
    </w:p>
    <w:p w:rsidR="00000000" w:rsidDel="00000000" w:rsidP="00000000" w:rsidRDefault="00000000" w:rsidRPr="00000000" w14:paraId="000008C5">
      <w:pPr>
        <w:pageBreakBefore w:val="0"/>
        <w:rPr/>
      </w:pPr>
      <w:r w:rsidDel="00000000" w:rsidR="00000000" w:rsidRPr="00000000">
        <w:rPr>
          <w:rtl w:val="0"/>
        </w:rPr>
        <w:t xml:space="preserve">    “After some quick thinking, I cut off a piece of my steak, and put it on my fork.”</w:t>
      </w:r>
    </w:p>
    <w:p w:rsidR="00000000" w:rsidDel="00000000" w:rsidP="00000000" w:rsidRDefault="00000000" w:rsidRPr="00000000" w14:paraId="000008C6">
      <w:pPr>
        <w:pageBreakBefore w:val="0"/>
        <w:rPr/>
      </w:pPr>
      <w:r w:rsidDel="00000000" w:rsidR="00000000" w:rsidRPr="00000000">
        <w:rPr>
          <w:rtl w:val="0"/>
        </w:rPr>
        <w:t xml:space="preserve">    mc “In that case, would you like to try some of mine?”</w:t>
      </w:r>
    </w:p>
    <w:p w:rsidR="00000000" w:rsidDel="00000000" w:rsidP="00000000" w:rsidRDefault="00000000" w:rsidRPr="00000000" w14:paraId="000008C7">
      <w:pPr>
        <w:pageBreakBefore w:val="0"/>
        <w:rPr/>
      </w:pPr>
      <w:r w:rsidDel="00000000" w:rsidR="00000000" w:rsidRPr="00000000">
        <w:rPr>
          <w:rtl w:val="0"/>
        </w:rPr>
        <w:t xml:space="preserve">    y 3bn “Eh!?”</w:t>
      </w:r>
    </w:p>
    <w:p w:rsidR="00000000" w:rsidDel="00000000" w:rsidP="00000000" w:rsidRDefault="00000000" w:rsidRPr="00000000" w14:paraId="000008C8">
      <w:pPr>
        <w:pageBreakBefore w:val="0"/>
        <w:rPr/>
      </w:pPr>
      <w:r w:rsidDel="00000000" w:rsidR="00000000" w:rsidRPr="00000000">
        <w:rPr>
          <w:rtl w:val="0"/>
        </w:rPr>
        <w:t xml:space="preserve">    mc “I tried some of yours, so I thought it’d be equal to offer.”</w:t>
      </w:r>
    </w:p>
    <w:p w:rsidR="00000000" w:rsidDel="00000000" w:rsidP="00000000" w:rsidRDefault="00000000" w:rsidRPr="00000000" w14:paraId="000008C9">
      <w:pPr>
        <w:pageBreakBefore w:val="0"/>
        <w:rPr/>
      </w:pPr>
      <w:r w:rsidDel="00000000" w:rsidR="00000000" w:rsidRPr="00000000">
        <w:rPr>
          <w:rtl w:val="0"/>
        </w:rPr>
        <w:t xml:space="preserve">    y 3bo “Ah… Umm…”</w:t>
      </w:r>
    </w:p>
    <w:p w:rsidR="00000000" w:rsidDel="00000000" w:rsidP="00000000" w:rsidRDefault="00000000" w:rsidRPr="00000000" w14:paraId="000008CA">
      <w:pPr>
        <w:pageBreakBefore w:val="0"/>
        <w:rPr/>
      </w:pPr>
      <w:r w:rsidDel="00000000" w:rsidR="00000000" w:rsidRPr="00000000">
        <w:rPr>
          <w:rtl w:val="0"/>
        </w:rPr>
        <w:t xml:space="preserve">    “Though with some hesitation, she goes in for a bite.”</w:t>
      </w:r>
    </w:p>
    <w:p w:rsidR="00000000" w:rsidDel="00000000" w:rsidP="00000000" w:rsidRDefault="00000000" w:rsidRPr="00000000" w14:paraId="000008CB">
      <w:pPr>
        <w:pageBreakBefore w:val="0"/>
        <w:rPr/>
      </w:pPr>
      <w:r w:rsidDel="00000000" w:rsidR="00000000" w:rsidRPr="00000000">
        <w:rPr>
          <w:rtl w:val="0"/>
        </w:rPr>
        <w:t xml:space="preserve">    show yuri 1bd at t11 zorder 2</w:t>
      </w:r>
    </w:p>
    <w:p w:rsidR="00000000" w:rsidDel="00000000" w:rsidP="00000000" w:rsidRDefault="00000000" w:rsidRPr="00000000" w14:paraId="000008CC">
      <w:pPr>
        <w:pageBreakBefore w:val="0"/>
        <w:rPr/>
      </w:pPr>
      <w:r w:rsidDel="00000000" w:rsidR="00000000" w:rsidRPr="00000000">
        <w:rPr>
          <w:rtl w:val="0"/>
        </w:rPr>
        <w:t xml:space="preserve">    “After a moment of chewing, the nervousness on both of our faces seems to fade away.”</w:t>
      </w:r>
    </w:p>
    <w:p w:rsidR="00000000" w:rsidDel="00000000" w:rsidP="00000000" w:rsidRDefault="00000000" w:rsidRPr="00000000" w14:paraId="000008CD">
      <w:pPr>
        <w:pageBreakBefore w:val="0"/>
        <w:rPr/>
      </w:pPr>
      <w:r w:rsidDel="00000000" w:rsidR="00000000" w:rsidRPr="00000000">
        <w:rPr>
          <w:rtl w:val="0"/>
        </w:rPr>
        <w:t xml:space="preserve">    “After a little bit, I feel a smile crack on our faces as the both of us laugh it off.”</w:t>
      </w:r>
    </w:p>
    <w:p w:rsidR="00000000" w:rsidDel="00000000" w:rsidP="00000000" w:rsidRDefault="00000000" w:rsidRPr="00000000" w14:paraId="000008CE">
      <w:pPr>
        <w:pageBreakBefore w:val="0"/>
        <w:rPr/>
      </w:pPr>
      <w:r w:rsidDel="00000000" w:rsidR="00000000" w:rsidRPr="00000000">
        <w:rPr>
          <w:rtl w:val="0"/>
        </w:rPr>
        <w:t xml:space="preserve">    “With the moment over, we happily continue and finish up our meals.”</w:t>
      </w:r>
    </w:p>
    <w:p w:rsidR="00000000" w:rsidDel="00000000" w:rsidP="00000000" w:rsidRDefault="00000000" w:rsidRPr="00000000" w14:paraId="000008CF">
      <w:pPr>
        <w:pageBreakBefore w:val="0"/>
        <w:rPr/>
      </w:pPr>
      <w:r w:rsidDel="00000000" w:rsidR="00000000" w:rsidRPr="00000000">
        <w:rPr>
          <w:rtl w:val="0"/>
        </w:rPr>
        <w:t xml:space="preserve">    $ n_name = Natsuki</w:t>
      </w:r>
    </w:p>
    <w:p w:rsidR="00000000" w:rsidDel="00000000" w:rsidP="00000000" w:rsidRDefault="00000000" w:rsidRPr="00000000" w14:paraId="000008D0">
      <w:pPr>
        <w:pageBreakBefore w:val="0"/>
        <w:rPr/>
      </w:pPr>
      <w:r w:rsidDel="00000000" w:rsidR="00000000" w:rsidRPr="00000000">
        <w:rPr>
          <w:rtl w:val="0"/>
        </w:rPr>
        <w:t xml:space="preserve">    show yuri at thide zorder 1</w:t>
      </w:r>
    </w:p>
    <w:p w:rsidR="00000000" w:rsidDel="00000000" w:rsidP="00000000" w:rsidRDefault="00000000" w:rsidRPr="00000000" w14:paraId="000008D1">
      <w:pPr>
        <w:pageBreakBefore w:val="0"/>
        <w:rPr/>
      </w:pPr>
      <w:r w:rsidDel="00000000" w:rsidR="00000000" w:rsidRPr="00000000">
        <w:rPr>
          <w:rtl w:val="0"/>
        </w:rPr>
        <w:t xml:space="preserve">    hide yuri</w:t>
      </w:r>
    </w:p>
    <w:p w:rsidR="00000000" w:rsidDel="00000000" w:rsidP="00000000" w:rsidRDefault="00000000" w:rsidRPr="00000000" w14:paraId="000008D2">
      <w:pPr>
        <w:pageBreakBefore w:val="0"/>
        <w:rPr/>
      </w:pPr>
      <w:r w:rsidDel="00000000" w:rsidR="00000000" w:rsidRPr="00000000">
        <w:rPr>
          <w:rtl w:val="0"/>
        </w:rPr>
        <w:t xml:space="preserve">    stop music fadeout 3.0</w:t>
      </w:r>
    </w:p>
    <w:p w:rsidR="00000000" w:rsidDel="00000000" w:rsidP="00000000" w:rsidRDefault="00000000" w:rsidRPr="00000000" w14:paraId="000008D3">
      <w:pPr>
        <w:pageBreakBefore w:val="0"/>
        <w:rPr/>
      </w:pPr>
      <w:r w:rsidDel="00000000" w:rsidR="00000000" w:rsidRPr="00000000">
        <w:rPr>
          <w:rtl w:val="0"/>
        </w:rPr>
        <w:t xml:space="preserve">    scene bg (residential night?)</w:t>
      </w:r>
    </w:p>
    <w:p w:rsidR="00000000" w:rsidDel="00000000" w:rsidP="00000000" w:rsidRDefault="00000000" w:rsidRPr="00000000" w14:paraId="000008D4">
      <w:pPr>
        <w:pageBreakBefore w:val="0"/>
        <w:rPr/>
      </w:pPr>
      <w:r w:rsidDel="00000000" w:rsidR="00000000" w:rsidRPr="00000000">
        <w:rPr>
          <w:rtl w:val="0"/>
        </w:rPr>
        <w:t xml:space="preserve">    with wipeleft</w:t>
      </w:r>
    </w:p>
    <w:p w:rsidR="00000000" w:rsidDel="00000000" w:rsidP="00000000" w:rsidRDefault="00000000" w:rsidRPr="00000000" w14:paraId="000008D5">
      <w:pPr>
        <w:pageBreakBefore w:val="0"/>
        <w:rPr/>
      </w:pPr>
      <w:r w:rsidDel="00000000" w:rsidR="00000000" w:rsidRPr="00000000">
        <w:rPr>
          <w:rtl w:val="0"/>
        </w:rPr>
        <w:t xml:space="preserve">    play music t9</w:t>
      </w:r>
    </w:p>
    <w:p w:rsidR="00000000" w:rsidDel="00000000" w:rsidP="00000000" w:rsidRDefault="00000000" w:rsidRPr="00000000" w14:paraId="000008D6">
      <w:pPr>
        <w:pageBreakBefore w:val="0"/>
        <w:rPr/>
      </w:pPr>
      <w:r w:rsidDel="00000000" w:rsidR="00000000" w:rsidRPr="00000000">
        <w:rPr>
          <w:rtl w:val="0"/>
        </w:rPr>
        <w:t xml:space="preserve">    “After eating and paying the bill, I decide to walk Yuri home.”</w:t>
      </w:r>
    </w:p>
    <w:p w:rsidR="00000000" w:rsidDel="00000000" w:rsidP="00000000" w:rsidRDefault="00000000" w:rsidRPr="00000000" w14:paraId="000008D7">
      <w:pPr>
        <w:pageBreakBefore w:val="0"/>
        <w:rPr/>
      </w:pPr>
      <w:r w:rsidDel="00000000" w:rsidR="00000000" w:rsidRPr="00000000">
        <w:rPr>
          <w:rtl w:val="0"/>
        </w:rPr>
        <w:t xml:space="preserve">    “I slightly remember the path from that one morning, but as we get closer, the memories start to come back to me.”</w:t>
      </w:r>
    </w:p>
    <w:p w:rsidR="00000000" w:rsidDel="00000000" w:rsidP="00000000" w:rsidRDefault="00000000" w:rsidRPr="00000000" w14:paraId="000008D8">
      <w:pPr>
        <w:pageBreakBefore w:val="0"/>
        <w:rPr/>
      </w:pPr>
      <w:r w:rsidDel="00000000" w:rsidR="00000000" w:rsidRPr="00000000">
        <w:rPr>
          <w:rtl w:val="0"/>
        </w:rPr>
        <w:t xml:space="preserve">    “What a morning that was, for sure.”</w:t>
      </w:r>
    </w:p>
    <w:p w:rsidR="00000000" w:rsidDel="00000000" w:rsidP="00000000" w:rsidRDefault="00000000" w:rsidRPr="00000000" w14:paraId="000008D9">
      <w:pPr>
        <w:pageBreakBefore w:val="0"/>
        <w:rPr/>
      </w:pPr>
      <w:r w:rsidDel="00000000" w:rsidR="00000000" w:rsidRPr="00000000">
        <w:rPr>
          <w:rtl w:val="0"/>
        </w:rPr>
        <w:t xml:space="preserve">    “Walking and talking for a little while as I followed her, we finally reached her home.”</w:t>
      </w:r>
    </w:p>
    <w:p w:rsidR="00000000" w:rsidDel="00000000" w:rsidP="00000000" w:rsidRDefault="00000000" w:rsidRPr="00000000" w14:paraId="000008DA">
      <w:pPr>
        <w:pageBreakBefore w:val="0"/>
        <w:rPr/>
      </w:pPr>
      <w:r w:rsidDel="00000000" w:rsidR="00000000" w:rsidRPr="00000000">
        <w:rPr>
          <w:rtl w:val="0"/>
        </w:rPr>
        <w:t xml:space="preserve">    show yuri 1ba at t11 zorder 2</w:t>
      </w:r>
    </w:p>
    <w:p w:rsidR="00000000" w:rsidDel="00000000" w:rsidP="00000000" w:rsidRDefault="00000000" w:rsidRPr="00000000" w14:paraId="000008DB">
      <w:pPr>
        <w:pageBreakBefore w:val="0"/>
        <w:rPr/>
      </w:pPr>
      <w:r w:rsidDel="00000000" w:rsidR="00000000" w:rsidRPr="00000000">
        <w:rPr>
          <w:rtl w:val="0"/>
        </w:rPr>
        <w:t xml:space="preserve">    y “Well, this is my stop then.”</w:t>
      </w:r>
    </w:p>
    <w:p w:rsidR="00000000" w:rsidDel="00000000" w:rsidP="00000000" w:rsidRDefault="00000000" w:rsidRPr="00000000" w14:paraId="000008DC">
      <w:pPr>
        <w:pageBreakBefore w:val="0"/>
        <w:rPr/>
      </w:pPr>
      <w:r w:rsidDel="00000000" w:rsidR="00000000" w:rsidRPr="00000000">
        <w:rPr>
          <w:rtl w:val="0"/>
        </w:rPr>
        <w:t xml:space="preserve">    y 1bc “I really enjoyed tonight, [player]. It was really fun coming out with you.”</w:t>
      </w:r>
    </w:p>
    <w:p w:rsidR="00000000" w:rsidDel="00000000" w:rsidP="00000000" w:rsidRDefault="00000000" w:rsidRPr="00000000" w14:paraId="000008DD">
      <w:pPr>
        <w:pageBreakBefore w:val="0"/>
        <w:rPr/>
      </w:pPr>
      <w:r w:rsidDel="00000000" w:rsidR="00000000" w:rsidRPr="00000000">
        <w:rPr>
          <w:rtl w:val="0"/>
        </w:rPr>
        <w:t xml:space="preserve">    mc “Tonight was great. We should definitely do this again sometime.”</w:t>
      </w:r>
    </w:p>
    <w:p w:rsidR="00000000" w:rsidDel="00000000" w:rsidP="00000000" w:rsidRDefault="00000000" w:rsidRPr="00000000" w14:paraId="000008DE">
      <w:pPr>
        <w:pageBreakBefore w:val="0"/>
        <w:rPr/>
      </w:pPr>
      <w:r w:rsidDel="00000000" w:rsidR="00000000" w:rsidRPr="00000000">
        <w:rPr>
          <w:rtl w:val="0"/>
        </w:rPr>
        <w:t xml:space="preserve">    “The night really was great. Got to spend some quality time with Yuri, eat at a nice place…”</w:t>
      </w:r>
    </w:p>
    <w:p w:rsidR="00000000" w:rsidDel="00000000" w:rsidP="00000000" w:rsidRDefault="00000000" w:rsidRPr="00000000" w14:paraId="000008DF">
      <w:pPr>
        <w:pageBreakBefore w:val="0"/>
        <w:rPr/>
      </w:pPr>
      <w:r w:rsidDel="00000000" w:rsidR="00000000" w:rsidRPr="00000000">
        <w:rPr>
          <w:rtl w:val="0"/>
        </w:rPr>
        <w:t xml:space="preserve">    “I really wish we didn’t have class tomorrow or anything like that.”</w:t>
      </w:r>
    </w:p>
    <w:p w:rsidR="00000000" w:rsidDel="00000000" w:rsidP="00000000" w:rsidRDefault="00000000" w:rsidRPr="00000000" w14:paraId="000008E0">
      <w:pPr>
        <w:pageBreakBefore w:val="0"/>
        <w:rPr/>
      </w:pPr>
      <w:r w:rsidDel="00000000" w:rsidR="00000000" w:rsidRPr="00000000">
        <w:rPr>
          <w:rtl w:val="0"/>
        </w:rPr>
        <w:t xml:space="preserve">    mc “Well, it is getting kind of dark out, so I should get go-”</w:t>
      </w:r>
    </w:p>
    <w:p w:rsidR="00000000" w:rsidDel="00000000" w:rsidP="00000000" w:rsidRDefault="00000000" w:rsidRPr="00000000" w14:paraId="000008E1">
      <w:pPr>
        <w:pageBreakBefore w:val="0"/>
        <w:rPr/>
      </w:pPr>
      <w:r w:rsidDel="00000000" w:rsidR="00000000" w:rsidRPr="00000000">
        <w:rPr>
          <w:rtl w:val="0"/>
        </w:rPr>
        <w:t xml:space="preserve">    “Suddenly, I got a soft feeling on my hand the moment I thought of turning around.”</w:t>
      </w:r>
    </w:p>
    <w:p w:rsidR="00000000" w:rsidDel="00000000" w:rsidP="00000000" w:rsidRDefault="00000000" w:rsidRPr="00000000" w14:paraId="000008E2">
      <w:pPr>
        <w:pageBreakBefore w:val="0"/>
        <w:rPr/>
      </w:pPr>
      <w:r w:rsidDel="00000000" w:rsidR="00000000" w:rsidRPr="00000000">
        <w:rPr>
          <w:rtl w:val="0"/>
        </w:rPr>
        <w:t xml:space="preserve">    y 4b4 “Wait! Ah… [Player].”</w:t>
      </w:r>
    </w:p>
    <w:p w:rsidR="00000000" w:rsidDel="00000000" w:rsidP="00000000" w:rsidRDefault="00000000" w:rsidRPr="00000000" w14:paraId="000008E3">
      <w:pPr>
        <w:pageBreakBefore w:val="0"/>
        <w:rPr/>
      </w:pPr>
      <w:r w:rsidDel="00000000" w:rsidR="00000000" w:rsidRPr="00000000">
        <w:rPr>
          <w:rtl w:val="0"/>
        </w:rPr>
        <w:t xml:space="preserve">    y 4bd “I...  Umm… Do you…? Mmm…”</w:t>
      </w:r>
    </w:p>
    <w:p w:rsidR="00000000" w:rsidDel="00000000" w:rsidP="00000000" w:rsidRDefault="00000000" w:rsidRPr="00000000" w14:paraId="000008E4">
      <w:pPr>
        <w:pageBreakBefore w:val="0"/>
        <w:rPr/>
      </w:pPr>
      <w:r w:rsidDel="00000000" w:rsidR="00000000" w:rsidRPr="00000000">
        <w:rPr>
          <w:rtl w:val="0"/>
        </w:rPr>
        <w:t xml:space="preserve">    "Yuri is having a hard time putting her words together, but I think I know what she wants to say."</w:t>
      </w:r>
    </w:p>
    <w:p w:rsidR="00000000" w:rsidDel="00000000" w:rsidP="00000000" w:rsidRDefault="00000000" w:rsidRPr="00000000" w14:paraId="000008E5">
      <w:pPr>
        <w:pageBreakBefore w:val="0"/>
        <w:rPr/>
      </w:pPr>
      <w:r w:rsidDel="00000000" w:rsidR="00000000" w:rsidRPr="00000000">
        <w:rPr>
          <w:rtl w:val="0"/>
        </w:rPr>
        <w:t xml:space="preserve">    mc “Would you like me to come inside with you?”</w:t>
      </w:r>
    </w:p>
    <w:p w:rsidR="00000000" w:rsidDel="00000000" w:rsidP="00000000" w:rsidRDefault="00000000" w:rsidRPr="00000000" w14:paraId="000008E6">
      <w:pPr>
        <w:pageBreakBefore w:val="0"/>
        <w:rPr/>
      </w:pPr>
      <w:r w:rsidDel="00000000" w:rsidR="00000000" w:rsidRPr="00000000">
        <w:rPr>
          <w:rtl w:val="0"/>
        </w:rPr>
        <w:t xml:space="preserve">    show yuri 4bc at t11 zorder 2</w:t>
      </w:r>
    </w:p>
    <w:p w:rsidR="00000000" w:rsidDel="00000000" w:rsidP="00000000" w:rsidRDefault="00000000" w:rsidRPr="00000000" w14:paraId="000008E7">
      <w:pPr>
        <w:pageBreakBefore w:val="0"/>
        <w:rPr/>
      </w:pPr>
      <w:r w:rsidDel="00000000" w:rsidR="00000000" w:rsidRPr="00000000">
        <w:rPr>
          <w:rtl w:val="0"/>
        </w:rPr>
        <w:t xml:space="preserve">    “She simply nodded.”</w:t>
      </w:r>
    </w:p>
    <w:p w:rsidR="00000000" w:rsidDel="00000000" w:rsidP="00000000" w:rsidRDefault="00000000" w:rsidRPr="00000000" w14:paraId="000008E8">
      <w:pPr>
        <w:pageBreakBefore w:val="0"/>
        <w:rPr/>
      </w:pPr>
      <w:r w:rsidDel="00000000" w:rsidR="00000000" w:rsidRPr="00000000">
        <w:rPr>
          <w:rtl w:val="0"/>
        </w:rPr>
        <w:t xml:space="preserve">    y “Y-Yes...{w=0.5}I would."</w:t>
      </w:r>
    </w:p>
    <w:p w:rsidR="00000000" w:rsidDel="00000000" w:rsidP="00000000" w:rsidRDefault="00000000" w:rsidRPr="00000000" w14:paraId="000008E9">
      <w:pPr>
        <w:pageBreakBefore w:val="0"/>
        <w:rPr/>
      </w:pPr>
      <w:r w:rsidDel="00000000" w:rsidR="00000000" w:rsidRPr="00000000">
        <w:rPr>
          <w:rtl w:val="0"/>
        </w:rPr>
        <w:t xml:space="preserve">    “I could feel my cheeks immediately get flushed at her request.”</w:t>
      </w:r>
    </w:p>
    <w:p w:rsidR="00000000" w:rsidDel="00000000" w:rsidP="00000000" w:rsidRDefault="00000000" w:rsidRPr="00000000" w14:paraId="000008EA">
      <w:pPr>
        <w:pageBreakBefore w:val="0"/>
        <w:rPr/>
      </w:pPr>
      <w:r w:rsidDel="00000000" w:rsidR="00000000" w:rsidRPr="00000000">
        <w:rPr>
          <w:rtl w:val="0"/>
        </w:rPr>
        <w:t xml:space="preserve">    “There she goes, putting her charming spells of beauty on me.”</w:t>
      </w:r>
    </w:p>
    <w:p w:rsidR="00000000" w:rsidDel="00000000" w:rsidP="00000000" w:rsidRDefault="00000000" w:rsidRPr="00000000" w14:paraId="000008EB">
      <w:pPr>
        <w:pageBreakBefore w:val="0"/>
        <w:rPr/>
      </w:pPr>
      <w:r w:rsidDel="00000000" w:rsidR="00000000" w:rsidRPr="00000000">
        <w:rPr>
          <w:rtl w:val="0"/>
        </w:rPr>
        <w:t xml:space="preserve">    “It was hard to say no, especially since I could immediately read what she wanted from me.”</w:t>
      </w:r>
    </w:p>
    <w:p w:rsidR="00000000" w:rsidDel="00000000" w:rsidP="00000000" w:rsidRDefault="00000000" w:rsidRPr="00000000" w14:paraId="000008EC">
      <w:pPr>
        <w:pageBreakBefore w:val="0"/>
        <w:rPr/>
      </w:pPr>
      <w:r w:rsidDel="00000000" w:rsidR="00000000" w:rsidRPr="00000000">
        <w:rPr>
          <w:rtl w:val="0"/>
        </w:rPr>
        <w:t xml:space="preserve">    “As fate would have it though, I felt a cold breeze run through me as we stood there staring at each other.”</w:t>
      </w:r>
    </w:p>
    <w:p w:rsidR="00000000" w:rsidDel="00000000" w:rsidP="00000000" w:rsidRDefault="00000000" w:rsidRPr="00000000" w14:paraId="000008ED">
      <w:pPr>
        <w:pageBreakBefore w:val="0"/>
        <w:rPr/>
      </w:pPr>
      <w:r w:rsidDel="00000000" w:rsidR="00000000" w:rsidRPr="00000000">
        <w:rPr>
          <w:rtl w:val="0"/>
        </w:rPr>
        <w:t xml:space="preserve">    “I felt my body visibly shiver, with Yuri feeling the vibration through my hand.”</w:t>
      </w:r>
    </w:p>
    <w:p w:rsidR="00000000" w:rsidDel="00000000" w:rsidP="00000000" w:rsidRDefault="00000000" w:rsidRPr="00000000" w14:paraId="000008EE">
      <w:pPr>
        <w:pageBreakBefore w:val="0"/>
        <w:rPr/>
      </w:pPr>
      <w:r w:rsidDel="00000000" w:rsidR="00000000" w:rsidRPr="00000000">
        <w:rPr>
          <w:rtl w:val="0"/>
        </w:rPr>
        <w:t xml:space="preserve">    y 4ba “I… Would also hate if you were to catch another cold…”</w:t>
      </w:r>
    </w:p>
    <w:p w:rsidR="00000000" w:rsidDel="00000000" w:rsidP="00000000" w:rsidRDefault="00000000" w:rsidRPr="00000000" w14:paraId="000008EF">
      <w:pPr>
        <w:pageBreakBefore w:val="0"/>
        <w:rPr/>
      </w:pPr>
      <w:r w:rsidDel="00000000" w:rsidR="00000000" w:rsidRPr="00000000">
        <w:rPr>
          <w:rtl w:val="0"/>
        </w:rPr>
        <w:t xml:space="preserve">    “An incredible woman wants me to come inside her home with her, while I have school tomorrow...”</w:t>
      </w:r>
    </w:p>
    <w:p w:rsidR="00000000" w:rsidDel="00000000" w:rsidP="00000000" w:rsidRDefault="00000000" w:rsidRPr="00000000" w14:paraId="000008F0">
      <w:pPr>
        <w:pageBreakBefore w:val="0"/>
        <w:rPr/>
      </w:pPr>
      <w:r w:rsidDel="00000000" w:rsidR="00000000" w:rsidRPr="00000000">
        <w:rPr>
          <w:rtl w:val="0"/>
        </w:rPr>
        <w:t xml:space="preserve">    “It’s either a really good stroke of luck, or misfortune.”</w:t>
      </w:r>
    </w:p>
    <w:p w:rsidR="00000000" w:rsidDel="00000000" w:rsidP="00000000" w:rsidRDefault="00000000" w:rsidRPr="00000000" w14:paraId="000008F1">
      <w:pPr>
        <w:pageBreakBefore w:val="0"/>
        <w:rPr/>
      </w:pPr>
      <w:r w:rsidDel="00000000" w:rsidR="00000000" w:rsidRPr="00000000">
        <w:rPr>
          <w:rtl w:val="0"/>
        </w:rPr>
        <w:t xml:space="preserve">    “I felt her warm grip on my hand tighten.”</w:t>
      </w:r>
    </w:p>
    <w:p w:rsidR="00000000" w:rsidDel="00000000" w:rsidP="00000000" w:rsidRDefault="00000000" w:rsidRPr="00000000" w14:paraId="000008F2">
      <w:pPr>
        <w:pageBreakBefore w:val="0"/>
        <w:rPr/>
      </w:pPr>
      <w:r w:rsidDel="00000000" w:rsidR="00000000" w:rsidRPr="00000000">
        <w:rPr>
          <w:rtl w:val="0"/>
        </w:rPr>
        <w:t xml:space="preserve">    y 4bb “Please… Don’t go yet.”</w:t>
      </w:r>
    </w:p>
    <w:p w:rsidR="00000000" w:rsidDel="00000000" w:rsidP="00000000" w:rsidRDefault="00000000" w:rsidRPr="00000000" w14:paraId="000008F3">
      <w:pPr>
        <w:pageBreakBefore w:val="0"/>
        <w:rPr/>
      </w:pPr>
      <w:r w:rsidDel="00000000" w:rsidR="00000000" w:rsidRPr="00000000">
        <w:rPr>
          <w:rtl w:val="0"/>
        </w:rPr>
        <w:t xml:space="preserve">    “I don’t have much of a choice, do I?”</w:t>
      </w:r>
    </w:p>
    <w:p w:rsidR="00000000" w:rsidDel="00000000" w:rsidP="00000000" w:rsidRDefault="00000000" w:rsidRPr="00000000" w14:paraId="000008F4">
      <w:pPr>
        <w:pageBreakBefore w:val="0"/>
        <w:rPr/>
      </w:pPr>
      <w:r w:rsidDel="00000000" w:rsidR="00000000" w:rsidRPr="00000000">
        <w:rPr>
          <w:rtl w:val="0"/>
        </w:rPr>
        <w:t xml:space="preserve">    mc “Of course, I’ll stay a little longer.”</w:t>
      </w:r>
    </w:p>
    <w:p w:rsidR="00000000" w:rsidDel="00000000" w:rsidP="00000000" w:rsidRDefault="00000000" w:rsidRPr="00000000" w14:paraId="000008F5">
      <w:pPr>
        <w:pageBreakBefore w:val="0"/>
        <w:rPr/>
      </w:pPr>
      <w:r w:rsidDel="00000000" w:rsidR="00000000" w:rsidRPr="00000000">
        <w:rPr>
          <w:rtl w:val="0"/>
        </w:rPr>
        <w:t xml:space="preserve">    y 4be “Thank you…”</w:t>
      </w:r>
    </w:p>
    <w:p w:rsidR="00000000" w:rsidDel="00000000" w:rsidP="00000000" w:rsidRDefault="00000000" w:rsidRPr="00000000" w14:paraId="000008F6">
      <w:pPr>
        <w:pageBreakBefore w:val="0"/>
        <w:rPr/>
      </w:pPr>
      <w:r w:rsidDel="00000000" w:rsidR="00000000" w:rsidRPr="00000000">
        <w:rPr>
          <w:rtl w:val="0"/>
        </w:rPr>
        <w:t xml:space="preserve">   </w:t>
      </w:r>
      <w:commentRangeStart w:id="66"/>
      <w:r w:rsidDel="00000000" w:rsidR="00000000" w:rsidRPr="00000000">
        <w:rPr>
          <w:rtl w:val="0"/>
        </w:rPr>
        <w:t xml:space="preserve"> “{i}I wonder how much the word ‘little’ will mean after this.”{/i}</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8F7">
      <w:pPr>
        <w:pageBreakBefore w:val="0"/>
        <w:rPr/>
      </w:pPr>
      <w:r w:rsidDel="00000000" w:rsidR="00000000" w:rsidRPr="00000000">
        <w:rPr>
          <w:rtl w:val="0"/>
        </w:rPr>
        <w:t xml:space="preserve">    show yuri at thide zorder 1</w:t>
      </w:r>
    </w:p>
    <w:p w:rsidR="00000000" w:rsidDel="00000000" w:rsidP="00000000" w:rsidRDefault="00000000" w:rsidRPr="00000000" w14:paraId="000008F8">
      <w:pPr>
        <w:pageBreakBefore w:val="0"/>
        <w:rPr/>
      </w:pPr>
      <w:r w:rsidDel="00000000" w:rsidR="00000000" w:rsidRPr="00000000">
        <w:rPr>
          <w:rtl w:val="0"/>
        </w:rPr>
        <w:t xml:space="preserve">    hide yuri</w:t>
      </w:r>
    </w:p>
    <w:p w:rsidR="00000000" w:rsidDel="00000000" w:rsidP="00000000" w:rsidRDefault="00000000" w:rsidRPr="00000000" w14:paraId="000008F9">
      <w:pPr>
        <w:pageBreakBefore w:val="0"/>
        <w:rPr>
          <w:highlight w:val="yellow"/>
        </w:rPr>
      </w:pPr>
      <w:r w:rsidDel="00000000" w:rsidR="00000000" w:rsidRPr="00000000">
        <w:rPr>
          <w:rtl w:val="0"/>
        </w:rPr>
        <w:t xml:space="preserve">    scene bg (Yuri’s House - Bedroom)</w:t>
      </w:r>
      <w:r w:rsidDel="00000000" w:rsidR="00000000" w:rsidRPr="00000000">
        <w:rPr>
          <w:rtl w:val="0"/>
        </w:rPr>
      </w:r>
    </w:p>
    <w:p w:rsidR="00000000" w:rsidDel="00000000" w:rsidP="00000000" w:rsidRDefault="00000000" w:rsidRPr="00000000" w14:paraId="000008FA">
      <w:pPr>
        <w:pageBreakBefore w:val="0"/>
        <w:rPr/>
      </w:pPr>
      <w:r w:rsidDel="00000000" w:rsidR="00000000" w:rsidRPr="00000000">
        <w:rPr>
          <w:rtl w:val="0"/>
        </w:rPr>
        <w:t xml:space="preserve">    “As we entered the house, Yuri guided me down from the main hallway into what looked like her bedroom.”</w:t>
      </w:r>
    </w:p>
    <w:p w:rsidR="00000000" w:rsidDel="00000000" w:rsidP="00000000" w:rsidRDefault="00000000" w:rsidRPr="00000000" w14:paraId="000008FB">
      <w:pPr>
        <w:pageBreakBefore w:val="0"/>
        <w:rPr/>
      </w:pPr>
      <w:r w:rsidDel="00000000" w:rsidR="00000000" w:rsidRPr="00000000">
        <w:rPr>
          <w:rtl w:val="0"/>
        </w:rPr>
        <w:t xml:space="preserve">    “There was a sense of slight familiarity as we went down in, reminiscing to the events of that morning again.”</w:t>
      </w:r>
    </w:p>
    <w:p w:rsidR="00000000" w:rsidDel="00000000" w:rsidP="00000000" w:rsidRDefault="00000000" w:rsidRPr="00000000" w14:paraId="000008FC">
      <w:pPr>
        <w:pageBreakBefore w:val="0"/>
        <w:rPr/>
      </w:pPr>
      <w:r w:rsidDel="00000000" w:rsidR="00000000" w:rsidRPr="00000000">
        <w:rPr>
          <w:rtl w:val="0"/>
        </w:rPr>
        <w:t xml:space="preserve">    “But now that I had a chance to fully look around now, it’s like I’m in a different world entirely.”</w:t>
      </w:r>
    </w:p>
    <w:p w:rsidR="00000000" w:rsidDel="00000000" w:rsidP="00000000" w:rsidRDefault="00000000" w:rsidRPr="00000000" w14:paraId="000008FD">
      <w:pPr>
        <w:pageBreakBefore w:val="0"/>
        <w:rPr/>
      </w:pPr>
      <w:r w:rsidDel="00000000" w:rsidR="00000000" w:rsidRPr="00000000">
        <w:rPr>
          <w:rtl w:val="0"/>
        </w:rPr>
        <w:t xml:space="preserve">    “I wonder if this was how Yuri felt when she visited my house.”</w:t>
      </w:r>
    </w:p>
    <w:p w:rsidR="00000000" w:rsidDel="00000000" w:rsidP="00000000" w:rsidRDefault="00000000" w:rsidRPr="00000000" w14:paraId="000008FE">
      <w:pPr>
        <w:pageBreakBefore w:val="0"/>
        <w:rPr/>
      </w:pPr>
      <w:r w:rsidDel="00000000" w:rsidR="00000000" w:rsidRPr="00000000">
        <w:rPr>
          <w:rtl w:val="0"/>
        </w:rPr>
        <w:t xml:space="preserve">    show yuri 1ba at t11 zorder 2</w:t>
      </w:r>
    </w:p>
    <w:p w:rsidR="00000000" w:rsidDel="00000000" w:rsidP="00000000" w:rsidRDefault="00000000" w:rsidRPr="00000000" w14:paraId="000008FF">
      <w:pPr>
        <w:pageBreakBefore w:val="0"/>
        <w:rPr/>
      </w:pPr>
      <w:r w:rsidDel="00000000" w:rsidR="00000000" w:rsidRPr="00000000">
        <w:rPr>
          <w:rtl w:val="0"/>
        </w:rPr>
        <w:t xml:space="preserve">    y “Ah, here. Make yourself at home, [player]. I’ll go get us something to drink.”</w:t>
      </w:r>
    </w:p>
    <w:p w:rsidR="00000000" w:rsidDel="00000000" w:rsidP="00000000" w:rsidRDefault="00000000" w:rsidRPr="00000000" w14:paraId="00000900">
      <w:pPr>
        <w:pageBreakBefore w:val="0"/>
        <w:rPr/>
      </w:pPr>
      <w:r w:rsidDel="00000000" w:rsidR="00000000" w:rsidRPr="00000000">
        <w:rPr>
          <w:rtl w:val="0"/>
        </w:rPr>
        <w:t xml:space="preserve">    show yuri at thide zorder 1</w:t>
      </w:r>
    </w:p>
    <w:p w:rsidR="00000000" w:rsidDel="00000000" w:rsidP="00000000" w:rsidRDefault="00000000" w:rsidRPr="00000000" w14:paraId="00000901">
      <w:pPr>
        <w:pageBreakBefore w:val="0"/>
        <w:rPr/>
      </w:pPr>
      <w:r w:rsidDel="00000000" w:rsidR="00000000" w:rsidRPr="00000000">
        <w:rPr>
          <w:rtl w:val="0"/>
        </w:rPr>
        <w:t xml:space="preserve">    hide yuri</w:t>
      </w:r>
    </w:p>
    <w:p w:rsidR="00000000" w:rsidDel="00000000" w:rsidP="00000000" w:rsidRDefault="00000000" w:rsidRPr="00000000" w14:paraId="00000902">
      <w:pPr>
        <w:pageBreakBefore w:val="0"/>
        <w:rPr/>
      </w:pPr>
      <w:r w:rsidDel="00000000" w:rsidR="00000000" w:rsidRPr="00000000">
        <w:rPr>
          <w:rtl w:val="0"/>
        </w:rPr>
        <w:t xml:space="preserve">    “Yuri went back a little way down the hall as I looked around.”</w:t>
      </w:r>
    </w:p>
    <w:p w:rsidR="00000000" w:rsidDel="00000000" w:rsidP="00000000" w:rsidRDefault="00000000" w:rsidRPr="00000000" w14:paraId="00000903">
      <w:pPr>
        <w:pageBreakBefore w:val="0"/>
        <w:rPr/>
      </w:pPr>
      <w:r w:rsidDel="00000000" w:rsidR="00000000" w:rsidRPr="00000000">
        <w:rPr>
          <w:rtl w:val="0"/>
        </w:rPr>
        <w:t xml:space="preserve">    “Her room was almost a librarian’s dream, what with the books all around it.”</w:t>
      </w:r>
    </w:p>
    <w:p w:rsidR="00000000" w:rsidDel="00000000" w:rsidP="00000000" w:rsidRDefault="00000000" w:rsidRPr="00000000" w14:paraId="00000904">
      <w:pPr>
        <w:pageBreakBefore w:val="0"/>
        <w:rPr/>
      </w:pPr>
      <w:r w:rsidDel="00000000" w:rsidR="00000000" w:rsidRPr="00000000">
        <w:rPr>
          <w:rtl w:val="0"/>
        </w:rPr>
        <w:t xml:space="preserve">    “Shelves filled to their absolute, with even some on her desk.</w:t>
      </w:r>
    </w:p>
    <w:p w:rsidR="00000000" w:rsidDel="00000000" w:rsidP="00000000" w:rsidRDefault="00000000" w:rsidRPr="00000000" w14:paraId="00000905">
      <w:pPr>
        <w:pageBreakBefore w:val="0"/>
        <w:rPr/>
      </w:pPr>
      <w:r w:rsidDel="00000000" w:rsidR="00000000" w:rsidRPr="00000000">
        <w:rPr>
          <w:rtl w:val="0"/>
        </w:rPr>
        <w:t xml:space="preserve">    “I remember seeing this before, but it was much grander up close than when I had first encountered it.”</w:t>
      </w:r>
    </w:p>
    <w:p w:rsidR="00000000" w:rsidDel="00000000" w:rsidP="00000000" w:rsidRDefault="00000000" w:rsidRPr="00000000" w14:paraId="00000906">
      <w:pPr>
        <w:pageBreakBefore w:val="0"/>
        <w:rPr/>
      </w:pPr>
      <w:r w:rsidDel="00000000" w:rsidR="00000000" w:rsidRPr="00000000">
        <w:rPr>
          <w:rtl w:val="0"/>
        </w:rPr>
        <w:t xml:space="preserve">    “Combined with the style of the house, the room had a comfortable atmosphere to it. The familiar scent of the aromatherapy candles from a while back wafted throughout her room.”</w:t>
      </w:r>
    </w:p>
    <w:p w:rsidR="00000000" w:rsidDel="00000000" w:rsidP="00000000" w:rsidRDefault="00000000" w:rsidRPr="00000000" w14:paraId="00000907">
      <w:pPr>
        <w:pageBreakBefore w:val="0"/>
        <w:rPr/>
      </w:pPr>
      <w:r w:rsidDel="00000000" w:rsidR="00000000" w:rsidRPr="00000000">
        <w:rPr>
          <w:rtl w:val="0"/>
        </w:rPr>
        <w:t xml:space="preserve">    “I visually combed through some of the books, seeing a bunch of familiar and unfamiliar titles all around.”</w:t>
      </w:r>
    </w:p>
    <w:p w:rsidR="00000000" w:rsidDel="00000000" w:rsidP="00000000" w:rsidRDefault="00000000" w:rsidRPr="00000000" w14:paraId="00000908">
      <w:pPr>
        <w:pageBreakBefore w:val="0"/>
        <w:rPr/>
      </w:pPr>
      <w:r w:rsidDel="00000000" w:rsidR="00000000" w:rsidRPr="00000000">
        <w:rPr>
          <w:rtl w:val="0"/>
        </w:rPr>
        <w:t xml:space="preserve">    “If there ever was a title for a literature bug somewhere in the world, I’m sure Yuri would qualify easily.”</w:t>
      </w:r>
    </w:p>
    <w:p w:rsidR="00000000" w:rsidDel="00000000" w:rsidP="00000000" w:rsidRDefault="00000000" w:rsidRPr="00000000" w14:paraId="00000909">
      <w:pPr>
        <w:pageBreakBefore w:val="0"/>
        <w:rPr/>
      </w:pPr>
      <w:r w:rsidDel="00000000" w:rsidR="00000000" w:rsidRPr="00000000">
        <w:rPr>
          <w:rtl w:val="0"/>
        </w:rPr>
        <w:t xml:space="preserve">    “After a bit, I spot an open book on her desk.”</w:t>
      </w:r>
    </w:p>
    <w:p w:rsidR="00000000" w:rsidDel="00000000" w:rsidP="00000000" w:rsidRDefault="00000000" w:rsidRPr="00000000" w14:paraId="0000090A">
      <w:pPr>
        <w:pageBreakBefore w:val="0"/>
        <w:rPr/>
      </w:pPr>
      <w:r w:rsidDel="00000000" w:rsidR="00000000" w:rsidRPr="00000000">
        <w:rPr>
          <w:rtl w:val="0"/>
        </w:rPr>
        <w:t xml:space="preserve">    “This one seemed different from others. It looked a little more worn, and was bound in a nice leather.”</w:t>
      </w:r>
    </w:p>
    <w:p w:rsidR="00000000" w:rsidDel="00000000" w:rsidP="00000000" w:rsidRDefault="00000000" w:rsidRPr="00000000" w14:paraId="0000090B">
      <w:pPr>
        <w:pageBreakBefore w:val="0"/>
        <w:rPr/>
      </w:pPr>
      <w:r w:rsidDel="00000000" w:rsidR="00000000" w:rsidRPr="00000000">
        <w:rPr>
          <w:rtl w:val="0"/>
        </w:rPr>
        <w:t xml:space="preserve">    “Perhaps it was some sort of journal or something.”</w:t>
      </w:r>
    </w:p>
    <w:p w:rsidR="00000000" w:rsidDel="00000000" w:rsidP="00000000" w:rsidRDefault="00000000" w:rsidRPr="00000000" w14:paraId="0000090C">
      <w:pPr>
        <w:pageBreakBefore w:val="0"/>
        <w:rPr/>
      </w:pPr>
      <w:r w:rsidDel="00000000" w:rsidR="00000000" w:rsidRPr="00000000">
        <w:rPr>
          <w:rtl w:val="0"/>
        </w:rPr>
        <w:t xml:space="preserve">    “Just then, Yuri appeared with a platter with two cups on it.”</w:t>
      </w:r>
    </w:p>
    <w:p w:rsidR="00000000" w:rsidDel="00000000" w:rsidP="00000000" w:rsidRDefault="00000000" w:rsidRPr="00000000" w14:paraId="0000090D">
      <w:pPr>
        <w:pageBreakBefore w:val="0"/>
        <w:rPr/>
      </w:pPr>
      <w:r w:rsidDel="00000000" w:rsidR="00000000" w:rsidRPr="00000000">
        <w:rPr>
          <w:rtl w:val="0"/>
        </w:rPr>
        <w:t xml:space="preserve">    show yuri 1ba at t11 zorder 2</w:t>
      </w:r>
    </w:p>
    <w:p w:rsidR="00000000" w:rsidDel="00000000" w:rsidP="00000000" w:rsidRDefault="00000000" w:rsidRPr="00000000" w14:paraId="0000090E">
      <w:pPr>
        <w:pageBreakBefore w:val="0"/>
        <w:rPr/>
      </w:pPr>
      <w:r w:rsidDel="00000000" w:rsidR="00000000" w:rsidRPr="00000000">
        <w:rPr>
          <w:rtl w:val="0"/>
        </w:rPr>
        <w:t xml:space="preserve">    y “Here’s some tea if you’d like some, [player].”</w:t>
      </w:r>
    </w:p>
    <w:p w:rsidR="00000000" w:rsidDel="00000000" w:rsidP="00000000" w:rsidRDefault="00000000" w:rsidRPr="00000000" w14:paraId="0000090F">
      <w:pPr>
        <w:pageBreakBefore w:val="0"/>
        <w:rPr/>
      </w:pPr>
      <w:r w:rsidDel="00000000" w:rsidR="00000000" w:rsidRPr="00000000">
        <w:rPr>
          <w:rtl w:val="0"/>
        </w:rPr>
        <w:t xml:space="preserve">    mc “Oh thank you very much.”</w:t>
      </w:r>
    </w:p>
    <w:p w:rsidR="00000000" w:rsidDel="00000000" w:rsidP="00000000" w:rsidRDefault="00000000" w:rsidRPr="00000000" w14:paraId="00000910">
      <w:pPr>
        <w:pageBreakBefore w:val="0"/>
        <w:rPr/>
      </w:pPr>
      <w:r w:rsidDel="00000000" w:rsidR="00000000" w:rsidRPr="00000000">
        <w:rPr>
          <w:rtl w:val="0"/>
        </w:rPr>
        <w:t xml:space="preserve">    “I go to grab one of the glasses as I see Yuri going and cleaning up the books on the desk.”</w:t>
      </w:r>
    </w:p>
    <w:p w:rsidR="00000000" w:rsidDel="00000000" w:rsidP="00000000" w:rsidRDefault="00000000" w:rsidRPr="00000000" w14:paraId="00000911">
      <w:pPr>
        <w:pageBreakBefore w:val="0"/>
        <w:rPr/>
      </w:pPr>
      <w:r w:rsidDel="00000000" w:rsidR="00000000" w:rsidRPr="00000000">
        <w:rPr>
          <w:rtl w:val="0"/>
        </w:rPr>
        <w:t xml:space="preserve">    y 1bv “Sorry, I didn’t have much time to clean up as I wanted to.”</w:t>
      </w:r>
    </w:p>
    <w:p w:rsidR="00000000" w:rsidDel="00000000" w:rsidP="00000000" w:rsidRDefault="00000000" w:rsidRPr="00000000" w14:paraId="00000912">
      <w:pPr>
        <w:pageBreakBefore w:val="0"/>
        <w:rPr/>
      </w:pPr>
      <w:r w:rsidDel="00000000" w:rsidR="00000000" w:rsidRPr="00000000">
        <w:rPr>
          <w:rtl w:val="0"/>
        </w:rPr>
        <w:t xml:space="preserve">    mc “That’s alright. Here let me help you with that.”</w:t>
      </w:r>
    </w:p>
    <w:p w:rsidR="00000000" w:rsidDel="00000000" w:rsidP="00000000" w:rsidRDefault="00000000" w:rsidRPr="00000000" w14:paraId="00000913">
      <w:pPr>
        <w:pageBreakBefore w:val="0"/>
        <w:rPr/>
      </w:pPr>
      <w:r w:rsidDel="00000000" w:rsidR="00000000" w:rsidRPr="00000000">
        <w:rPr>
          <w:rtl w:val="0"/>
        </w:rPr>
        <w:t xml:space="preserve">    y 2bn “Oh it’s okay. I can get it.”</w:t>
      </w:r>
    </w:p>
    <w:p w:rsidR="00000000" w:rsidDel="00000000" w:rsidP="00000000" w:rsidRDefault="00000000" w:rsidRPr="00000000" w14:paraId="00000914">
      <w:pPr>
        <w:pageBreakBefore w:val="0"/>
        <w:rPr/>
      </w:pPr>
      <w:r w:rsidDel="00000000" w:rsidR="00000000" w:rsidRPr="00000000">
        <w:rPr>
          <w:rtl w:val="0"/>
        </w:rPr>
        <w:t xml:space="preserve">    “I see Yuri just take a stack and pile it into the shelf very quickly and neatly.”</w:t>
      </w:r>
    </w:p>
    <w:p w:rsidR="00000000" w:rsidDel="00000000" w:rsidP="00000000" w:rsidRDefault="00000000" w:rsidRPr="00000000" w14:paraId="00000915">
      <w:pPr>
        <w:pageBreakBefore w:val="0"/>
        <w:rPr/>
      </w:pPr>
      <w:r w:rsidDel="00000000" w:rsidR="00000000" w:rsidRPr="00000000">
        <w:rPr>
          <w:rtl w:val="0"/>
        </w:rPr>
        <w:t xml:space="preserve">    y 2ba “Ah, there we go.”</w:t>
      </w:r>
    </w:p>
    <w:p w:rsidR="00000000" w:rsidDel="00000000" w:rsidP="00000000" w:rsidRDefault="00000000" w:rsidRPr="00000000" w14:paraId="00000916">
      <w:pPr>
        <w:pageBreakBefore w:val="0"/>
        <w:rPr/>
      </w:pPr>
      <w:r w:rsidDel="00000000" w:rsidR="00000000" w:rsidRPr="00000000">
        <w:rPr>
          <w:rtl w:val="0"/>
        </w:rPr>
        <w:t xml:space="preserve">    mc “I have to say though Yuri, your house has a very distinct feeling. How long have you lived here?”</w:t>
      </w:r>
    </w:p>
    <w:p w:rsidR="00000000" w:rsidDel="00000000" w:rsidP="00000000" w:rsidRDefault="00000000" w:rsidRPr="00000000" w14:paraId="00000917">
      <w:pPr>
        <w:pageBreakBefore w:val="0"/>
        <w:rPr/>
      </w:pPr>
      <w:r w:rsidDel="00000000" w:rsidR="00000000" w:rsidRPr="00000000">
        <w:rPr>
          <w:rtl w:val="0"/>
        </w:rPr>
        <w:t xml:space="preserve">    y “For a while, even before I was born. My parents moved here when they were young.”</w:t>
      </w:r>
    </w:p>
    <w:p w:rsidR="00000000" w:rsidDel="00000000" w:rsidP="00000000" w:rsidRDefault="00000000" w:rsidRPr="00000000" w14:paraId="00000918">
      <w:pPr>
        <w:pageBreakBefore w:val="0"/>
        <w:rPr/>
      </w:pPr>
      <w:r w:rsidDel="00000000" w:rsidR="00000000" w:rsidRPr="00000000">
        <w:rPr>
          <w:rtl w:val="0"/>
        </w:rPr>
        <w:t xml:space="preserve">    y 1bb “They did quite a bit of customizing to get a certain “flavor of life” as they said.”</w:t>
      </w:r>
    </w:p>
    <w:p w:rsidR="00000000" w:rsidDel="00000000" w:rsidP="00000000" w:rsidRDefault="00000000" w:rsidRPr="00000000" w14:paraId="00000919">
      <w:pPr>
        <w:pageBreakBefore w:val="0"/>
        <w:rPr/>
      </w:pPr>
      <w:r w:rsidDel="00000000" w:rsidR="00000000" w:rsidRPr="00000000">
        <w:rPr>
          <w:rtl w:val="0"/>
        </w:rPr>
        <w:t xml:space="preserve">    y “It took a while to get it right, but they still change a few things here and there all the time.”</w:t>
      </w:r>
    </w:p>
    <w:p w:rsidR="00000000" w:rsidDel="00000000" w:rsidP="00000000" w:rsidRDefault="00000000" w:rsidRPr="00000000" w14:paraId="0000091A">
      <w:pPr>
        <w:pageBreakBefore w:val="0"/>
        <w:rPr/>
      </w:pPr>
      <w:r w:rsidDel="00000000" w:rsidR="00000000" w:rsidRPr="00000000">
        <w:rPr>
          <w:rtl w:val="0"/>
        </w:rPr>
        <w:t xml:space="preserve">    mc “Ohh, I see. It has a very traditional aesthetic. It’s very nice.”</w:t>
      </w:r>
    </w:p>
    <w:p w:rsidR="00000000" w:rsidDel="00000000" w:rsidP="00000000" w:rsidRDefault="00000000" w:rsidRPr="00000000" w14:paraId="0000091B">
      <w:pPr>
        <w:pageBreakBefore w:val="0"/>
        <w:rPr/>
      </w:pPr>
      <w:r w:rsidDel="00000000" w:rsidR="00000000" w:rsidRPr="00000000">
        <w:rPr>
          <w:rtl w:val="0"/>
        </w:rPr>
        <w:t xml:space="preserve">    y 1bd “I’m sure they’ll be glad to hear you say that.”</w:t>
      </w:r>
    </w:p>
    <w:p w:rsidR="00000000" w:rsidDel="00000000" w:rsidP="00000000" w:rsidRDefault="00000000" w:rsidRPr="00000000" w14:paraId="0000091C">
      <w:pPr>
        <w:pageBreakBefore w:val="0"/>
        <w:rPr/>
      </w:pPr>
      <w:r w:rsidDel="00000000" w:rsidR="00000000" w:rsidRPr="00000000">
        <w:rPr>
          <w:rtl w:val="0"/>
        </w:rPr>
        <w:t xml:space="preserve">    “The two of us laugh, drinking our tea for a moment of silence and rest.”</w:t>
      </w:r>
    </w:p>
    <w:p w:rsidR="00000000" w:rsidDel="00000000" w:rsidP="00000000" w:rsidRDefault="00000000" w:rsidRPr="00000000" w14:paraId="0000091D">
      <w:pPr>
        <w:pageBreakBefore w:val="0"/>
        <w:rPr/>
      </w:pPr>
      <w:r w:rsidDel="00000000" w:rsidR="00000000" w:rsidRPr="00000000">
        <w:rPr>
          <w:rtl w:val="0"/>
        </w:rPr>
        <w:t xml:space="preserve">    show yuri 2bi at t11 zorder 2</w:t>
      </w:r>
    </w:p>
    <w:p w:rsidR="00000000" w:rsidDel="00000000" w:rsidP="00000000" w:rsidRDefault="00000000" w:rsidRPr="00000000" w14:paraId="0000091E">
      <w:pPr>
        <w:pageBreakBefore w:val="0"/>
        <w:rPr/>
      </w:pPr>
      <w:r w:rsidDel="00000000" w:rsidR="00000000" w:rsidRPr="00000000">
        <w:rPr>
          <w:rtl w:val="0"/>
        </w:rPr>
        <w:t xml:space="preserve">    stop music fadeout 3.0</w:t>
      </w:r>
    </w:p>
    <w:p w:rsidR="00000000" w:rsidDel="00000000" w:rsidP="00000000" w:rsidRDefault="00000000" w:rsidRPr="00000000" w14:paraId="0000091F">
      <w:pPr>
        <w:pageBreakBefore w:val="0"/>
        <w:rPr/>
      </w:pPr>
      <w:r w:rsidDel="00000000" w:rsidR="00000000" w:rsidRPr="00000000">
        <w:rPr>
          <w:rtl w:val="0"/>
        </w:rPr>
        <w:t xml:space="preserve">    “I look up at Yuri as she looks like she’s spacing out staring at me.”</w:t>
      </w:r>
    </w:p>
    <w:p w:rsidR="00000000" w:rsidDel="00000000" w:rsidP="00000000" w:rsidRDefault="00000000" w:rsidRPr="00000000" w14:paraId="00000920">
      <w:pPr>
        <w:pageBreakBefore w:val="0"/>
        <w:rPr/>
      </w:pPr>
      <w:r w:rsidDel="00000000" w:rsidR="00000000" w:rsidRPr="00000000">
        <w:rPr>
          <w:rtl w:val="0"/>
        </w:rPr>
        <w:t xml:space="preserve">    “Before I could say a word, I felt her come close to me and put her hands around my waist.”</w:t>
      </w:r>
    </w:p>
    <w:p w:rsidR="00000000" w:rsidDel="00000000" w:rsidP="00000000" w:rsidRDefault="00000000" w:rsidRPr="00000000" w14:paraId="00000921">
      <w:pPr>
        <w:pageBreakBefore w:val="0"/>
        <w:rPr/>
      </w:pPr>
      <w:r w:rsidDel="00000000" w:rsidR="00000000" w:rsidRPr="00000000">
        <w:rPr>
          <w:rtl w:val="0"/>
        </w:rPr>
        <w:t xml:space="preserve">    y 4bb “[player]...”</w:t>
      </w:r>
    </w:p>
    <w:p w:rsidR="00000000" w:rsidDel="00000000" w:rsidP="00000000" w:rsidRDefault="00000000" w:rsidRPr="00000000" w14:paraId="00000922">
      <w:pPr>
        <w:pageBreakBefore w:val="0"/>
        <w:rPr/>
      </w:pPr>
      <w:r w:rsidDel="00000000" w:rsidR="00000000" w:rsidRPr="00000000">
        <w:rPr>
          <w:rtl w:val="0"/>
        </w:rPr>
        <w:t xml:space="preserve">    y “Can you… Hold me...?””</w:t>
      </w:r>
    </w:p>
    <w:p w:rsidR="00000000" w:rsidDel="00000000" w:rsidP="00000000" w:rsidRDefault="00000000" w:rsidRPr="00000000" w14:paraId="00000923">
      <w:pPr>
        <w:pageBreakBefore w:val="0"/>
        <w:rPr/>
      </w:pPr>
      <w:r w:rsidDel="00000000" w:rsidR="00000000" w:rsidRPr="00000000">
        <w:rPr>
          <w:rtl w:val="0"/>
        </w:rPr>
        <w:t xml:space="preserve">    “I could feel the lustful, but shy energy in her voice and movement as she went up to me.”</w:t>
      </w:r>
    </w:p>
    <w:p w:rsidR="00000000" w:rsidDel="00000000" w:rsidP="00000000" w:rsidRDefault="00000000" w:rsidRPr="00000000" w14:paraId="00000924">
      <w:pPr>
        <w:pageBreakBefore w:val="0"/>
        <w:rPr/>
      </w:pPr>
      <w:r w:rsidDel="00000000" w:rsidR="00000000" w:rsidRPr="00000000">
        <w:rPr>
          <w:rtl w:val="0"/>
        </w:rPr>
        <w:t xml:space="preserve">    “And I happily obliged.”</w:t>
      </w:r>
    </w:p>
    <w:p w:rsidR="00000000" w:rsidDel="00000000" w:rsidP="00000000" w:rsidRDefault="00000000" w:rsidRPr="00000000" w14:paraId="00000925">
      <w:pPr>
        <w:pageBreakBefore w:val="0"/>
        <w:rPr/>
      </w:pPr>
      <w:r w:rsidDel="00000000" w:rsidR="00000000" w:rsidRPr="00000000">
        <w:rPr>
          <w:rtl w:val="0"/>
        </w:rPr>
        <w:t xml:space="preserve">    mc “Of course.”</w:t>
      </w:r>
    </w:p>
    <w:p w:rsidR="00000000" w:rsidDel="00000000" w:rsidP="00000000" w:rsidRDefault="00000000" w:rsidRPr="00000000" w14:paraId="00000926">
      <w:pPr>
        <w:pageBreakBefore w:val="0"/>
        <w:rPr/>
      </w:pPr>
      <w:r w:rsidDel="00000000" w:rsidR="00000000" w:rsidRPr="00000000">
        <w:rPr>
          <w:rtl w:val="0"/>
        </w:rPr>
        <w:t xml:space="preserve">    “I wrapped my arms around her for a moment, embracing her as I looked down.”</w:t>
      </w:r>
    </w:p>
    <w:p w:rsidR="00000000" w:rsidDel="00000000" w:rsidP="00000000" w:rsidRDefault="00000000" w:rsidRPr="00000000" w14:paraId="00000927">
      <w:pPr>
        <w:pageBreakBefore w:val="0"/>
        <w:rPr/>
      </w:pPr>
      <w:r w:rsidDel="00000000" w:rsidR="00000000" w:rsidRPr="00000000">
        <w:rPr>
          <w:rtl w:val="0"/>
        </w:rPr>
        <w:t xml:space="preserve">    “Immediately Yuri looks up, and gives me a kiss, causing me to reciprocate it.”</w:t>
      </w:r>
    </w:p>
    <w:p w:rsidR="00000000" w:rsidDel="00000000" w:rsidP="00000000" w:rsidRDefault="00000000" w:rsidRPr="00000000" w14:paraId="00000928">
      <w:pPr>
        <w:pageBreakBefore w:val="0"/>
        <w:rPr/>
      </w:pPr>
      <w:r w:rsidDel="00000000" w:rsidR="00000000" w:rsidRPr="00000000">
        <w:rPr>
          <w:rtl w:val="0"/>
        </w:rPr>
        <w:t xml:space="preserve">    show yuri 4bc at t11 zorder 2</w:t>
      </w:r>
    </w:p>
    <w:p w:rsidR="00000000" w:rsidDel="00000000" w:rsidP="00000000" w:rsidRDefault="00000000" w:rsidRPr="00000000" w14:paraId="00000929">
      <w:pPr>
        <w:pageBreakBefore w:val="0"/>
        <w:rPr/>
      </w:pPr>
      <w:r w:rsidDel="00000000" w:rsidR="00000000" w:rsidRPr="00000000">
        <w:rPr>
          <w:rtl w:val="0"/>
        </w:rPr>
        <w:t xml:space="preserve">    “Easily we get caught up with one another, before she pushes me on her bed and lands on my lap.”</w:t>
      </w:r>
    </w:p>
    <w:p w:rsidR="00000000" w:rsidDel="00000000" w:rsidP="00000000" w:rsidRDefault="00000000" w:rsidRPr="00000000" w14:paraId="0000092A">
      <w:pPr>
        <w:pageBreakBefore w:val="0"/>
        <w:rPr/>
      </w:pPr>
      <w:r w:rsidDel="00000000" w:rsidR="00000000" w:rsidRPr="00000000">
        <w:rPr>
          <w:rtl w:val="0"/>
        </w:rPr>
        <w:t xml:space="preserve">    “I could feel her warm breathing as she </w:t>
      </w:r>
      <w:r w:rsidDel="00000000" w:rsidR="00000000" w:rsidRPr="00000000">
        <w:rPr>
          <w:rtl w:val="0"/>
        </w:rPr>
        <w:t xml:space="preserve">la</w:t>
      </w:r>
      <w:r w:rsidDel="00000000" w:rsidR="00000000" w:rsidRPr="00000000">
        <w:rPr>
          <w:rtl w:val="0"/>
        </w:rPr>
        <w:t xml:space="preserve">id against me, her hands rolling over my shoulders and chest.”</w:t>
      </w:r>
    </w:p>
    <w:p w:rsidR="00000000" w:rsidDel="00000000" w:rsidP="00000000" w:rsidRDefault="00000000" w:rsidRPr="00000000" w14:paraId="0000092B">
      <w:pPr>
        <w:pageBreakBefore w:val="0"/>
        <w:rPr/>
      </w:pPr>
      <w:r w:rsidDel="00000000" w:rsidR="00000000" w:rsidRPr="00000000">
        <w:rPr>
          <w:rtl w:val="0"/>
        </w:rPr>
        <w:t xml:space="preserve">    “But after a minute of her laying on me, she sits up.”</w:t>
      </w:r>
    </w:p>
    <w:p w:rsidR="00000000" w:rsidDel="00000000" w:rsidP="00000000" w:rsidRDefault="00000000" w:rsidRPr="00000000" w14:paraId="0000092C">
      <w:pPr>
        <w:pageBreakBefore w:val="0"/>
        <w:rPr/>
      </w:pPr>
      <w:r w:rsidDel="00000000" w:rsidR="00000000" w:rsidRPr="00000000">
        <w:rPr>
          <w:rtl w:val="0"/>
        </w:rPr>
        <w:t xml:space="preserve">    mc “Yuri? Are you alright?”</w:t>
      </w:r>
    </w:p>
    <w:p w:rsidR="00000000" w:rsidDel="00000000" w:rsidP="00000000" w:rsidRDefault="00000000" w:rsidRPr="00000000" w14:paraId="0000092D">
      <w:pPr>
        <w:pageBreakBefore w:val="0"/>
        <w:rPr/>
      </w:pPr>
      <w:r w:rsidDel="00000000" w:rsidR="00000000" w:rsidRPr="00000000">
        <w:rPr>
          <w:rtl w:val="0"/>
        </w:rPr>
        <w:t xml:space="preserve">    y 1bo “Ah… Yes…” </w:t>
      </w:r>
    </w:p>
    <w:p w:rsidR="00000000" w:rsidDel="00000000" w:rsidP="00000000" w:rsidRDefault="00000000" w:rsidRPr="00000000" w14:paraId="0000092E">
      <w:pPr>
        <w:pageBreakBefore w:val="0"/>
        <w:rPr/>
      </w:pPr>
      <w:r w:rsidDel="00000000" w:rsidR="00000000" w:rsidRPr="00000000">
        <w:rPr>
          <w:rtl w:val="0"/>
        </w:rPr>
        <w:t xml:space="preserve">    y “I-I’ll be right back, I just have to visit the restroom.”</w:t>
      </w:r>
    </w:p>
    <w:p w:rsidR="00000000" w:rsidDel="00000000" w:rsidP="00000000" w:rsidRDefault="00000000" w:rsidRPr="00000000" w14:paraId="0000092F">
      <w:pPr>
        <w:pageBreakBefore w:val="0"/>
        <w:rPr/>
      </w:pPr>
      <w:r w:rsidDel="00000000" w:rsidR="00000000" w:rsidRPr="00000000">
        <w:rPr>
          <w:rtl w:val="0"/>
        </w:rPr>
        <w:t xml:space="preserve">    y “Please just wait here a moment…”</w:t>
      </w:r>
    </w:p>
    <w:p w:rsidR="00000000" w:rsidDel="00000000" w:rsidP="00000000" w:rsidRDefault="00000000" w:rsidRPr="00000000" w14:paraId="00000930">
      <w:pPr>
        <w:pageBreakBefore w:val="0"/>
        <w:rPr/>
      </w:pPr>
      <w:r w:rsidDel="00000000" w:rsidR="00000000" w:rsidRPr="00000000">
        <w:rPr>
          <w:rtl w:val="0"/>
        </w:rPr>
        <w:t xml:space="preserve">    mc “Oh, okay. That’s fine.”</w:t>
      </w:r>
    </w:p>
    <w:p w:rsidR="00000000" w:rsidDel="00000000" w:rsidP="00000000" w:rsidRDefault="00000000" w:rsidRPr="00000000" w14:paraId="00000931">
      <w:pPr>
        <w:pageBreakBefore w:val="0"/>
        <w:rPr/>
      </w:pPr>
      <w:r w:rsidDel="00000000" w:rsidR="00000000" w:rsidRPr="00000000">
        <w:rPr>
          <w:rtl w:val="0"/>
        </w:rPr>
        <w:t xml:space="preserve">    show yuri at thide zorder 1</w:t>
      </w:r>
    </w:p>
    <w:p w:rsidR="00000000" w:rsidDel="00000000" w:rsidP="00000000" w:rsidRDefault="00000000" w:rsidRPr="00000000" w14:paraId="00000932">
      <w:pPr>
        <w:pageBreakBefore w:val="0"/>
        <w:rPr/>
      </w:pPr>
      <w:r w:rsidDel="00000000" w:rsidR="00000000" w:rsidRPr="00000000">
        <w:rPr>
          <w:rtl w:val="0"/>
        </w:rPr>
        <w:t xml:space="preserve">    hide yuri</w:t>
      </w:r>
    </w:p>
    <w:p w:rsidR="00000000" w:rsidDel="00000000" w:rsidP="00000000" w:rsidRDefault="00000000" w:rsidRPr="00000000" w14:paraId="00000933">
      <w:pPr>
        <w:pageBreakBefore w:val="0"/>
        <w:rPr/>
      </w:pPr>
      <w:r w:rsidDel="00000000" w:rsidR="00000000" w:rsidRPr="00000000">
        <w:rPr>
          <w:rtl w:val="0"/>
        </w:rPr>
        <w:t xml:space="preserve">    “Yuri immediately went up to the right, up the hall.”</w:t>
      </w:r>
    </w:p>
    <w:p w:rsidR="00000000" w:rsidDel="00000000" w:rsidP="00000000" w:rsidRDefault="00000000" w:rsidRPr="00000000" w14:paraId="00000934">
      <w:pPr>
        <w:pageBreakBefore w:val="0"/>
        <w:rPr/>
      </w:pPr>
      <w:r w:rsidDel="00000000" w:rsidR="00000000" w:rsidRPr="00000000">
        <w:rPr>
          <w:rtl w:val="0"/>
        </w:rPr>
        <w:t xml:space="preserve">    “I sat up and waited for her, but I couldn’t help but think about Yuri and what had just happened.”</w:t>
      </w:r>
    </w:p>
    <w:p w:rsidR="00000000" w:rsidDel="00000000" w:rsidP="00000000" w:rsidRDefault="00000000" w:rsidRPr="00000000" w14:paraId="00000935">
      <w:pPr>
        <w:pageBreakBefore w:val="0"/>
        <w:rPr/>
      </w:pPr>
      <w:r w:rsidDel="00000000" w:rsidR="00000000" w:rsidRPr="00000000">
        <w:rPr>
          <w:rtl w:val="0"/>
        </w:rPr>
        <w:t xml:space="preserve">    “Something seemed to be bothering her, but I can’t really put a finger on it.”</w:t>
      </w:r>
    </w:p>
    <w:p w:rsidR="00000000" w:rsidDel="00000000" w:rsidP="00000000" w:rsidRDefault="00000000" w:rsidRPr="00000000" w14:paraId="00000936">
      <w:pPr>
        <w:pageBreakBefore w:val="0"/>
        <w:rPr/>
      </w:pPr>
      <w:r w:rsidDel="00000000" w:rsidR="00000000" w:rsidRPr="00000000">
        <w:rPr>
          <w:rtl w:val="0"/>
        </w:rPr>
        <w:t xml:space="preserve">    “I want to at least check up on her, see if everything is okay.”</w:t>
      </w:r>
    </w:p>
    <w:p w:rsidR="00000000" w:rsidDel="00000000" w:rsidP="00000000" w:rsidRDefault="00000000" w:rsidRPr="00000000" w14:paraId="00000937">
      <w:pPr>
        <w:pageBreakBefore w:val="0"/>
        <w:rPr/>
      </w:pPr>
      <w:r w:rsidDel="00000000" w:rsidR="00000000" w:rsidRPr="00000000">
        <w:rPr>
          <w:rtl w:val="0"/>
        </w:rPr>
        <w:t xml:space="preserve">    “Then again, maybe she just needed a moment, and just needed to go to the bathroom.”</w:t>
      </w:r>
    </w:p>
    <w:p w:rsidR="00000000" w:rsidDel="00000000" w:rsidP="00000000" w:rsidRDefault="00000000" w:rsidRPr="00000000" w14:paraId="00000938">
      <w:pPr>
        <w:pageBreakBefore w:val="0"/>
        <w:rPr/>
      </w:pPr>
      <w:r w:rsidDel="00000000" w:rsidR="00000000" w:rsidRPr="00000000">
        <w:rPr>
          <w:rtl w:val="0"/>
        </w:rPr>
        <w:t xml:space="preserve">    “I wouldn’t want to impose and put more pressure on her than need be.”</w:t>
      </w:r>
    </w:p>
    <w:p w:rsidR="00000000" w:rsidDel="00000000" w:rsidP="00000000" w:rsidRDefault="00000000" w:rsidRPr="00000000" w14:paraId="00000939">
      <w:pPr>
        <w:pageBreakBefore w:val="0"/>
        <w:rPr/>
      </w:pPr>
      <w:r w:rsidDel="00000000" w:rsidR="00000000" w:rsidRPr="00000000">
        <w:rPr>
          <w:rtl w:val="0"/>
        </w:rPr>
        <w:t xml:space="preserve">    “What should I do…?”</w:t>
      </w:r>
    </w:p>
    <w:p w:rsidR="00000000" w:rsidDel="00000000" w:rsidP="00000000" w:rsidRDefault="00000000" w:rsidRPr="00000000" w14:paraId="0000093A">
      <w:pPr>
        <w:pageBreakBefore w:val="0"/>
        <w:rPr/>
      </w:pPr>
      <w:r w:rsidDel="00000000" w:rsidR="00000000" w:rsidRPr="00000000">
        <w:rPr>
          <w:rtl w:val="0"/>
        </w:rPr>
        <w:t xml:space="preserve">        menu:</w:t>
      </w:r>
    </w:p>
    <w:p w:rsidR="00000000" w:rsidDel="00000000" w:rsidP="00000000" w:rsidRDefault="00000000" w:rsidRPr="00000000" w14:paraId="0000093B">
      <w:pPr>
        <w:pageBreakBefore w:val="0"/>
        <w:rPr/>
      </w:pPr>
      <w:r w:rsidDel="00000000" w:rsidR="00000000" w:rsidRPr="00000000">
        <w:rPr>
          <w:rtl w:val="0"/>
        </w:rPr>
        <w:t xml:space="preserve">        "Go check up on her":</w:t>
      </w:r>
    </w:p>
    <w:p w:rsidR="00000000" w:rsidDel="00000000" w:rsidP="00000000" w:rsidRDefault="00000000" w:rsidRPr="00000000" w14:paraId="0000093C">
      <w:pPr>
        <w:pageBreakBefore w:val="0"/>
        <w:rPr/>
      </w:pPr>
      <w:r w:rsidDel="00000000" w:rsidR="00000000" w:rsidRPr="00000000">
        <w:rPr>
          <w:rtl w:val="0"/>
        </w:rPr>
        <w:t xml:space="preserve">            “Shuffling my hands for a couple more minutes, I couldn’t help but keep thinking.”</w:t>
      </w:r>
    </w:p>
    <w:p w:rsidR="00000000" w:rsidDel="00000000" w:rsidP="00000000" w:rsidRDefault="00000000" w:rsidRPr="00000000" w14:paraId="0000093D">
      <w:pPr>
        <w:pageBreakBefore w:val="0"/>
        <w:rPr/>
      </w:pPr>
      <w:r w:rsidDel="00000000" w:rsidR="00000000" w:rsidRPr="00000000">
        <w:rPr>
          <w:rtl w:val="0"/>
        </w:rPr>
        <w:t xml:space="preserve">            “Eventually, my mind got the best of me. I had to go see if everything was okay, at the very least wait for her outside of the bathroom.”</w:t>
      </w:r>
    </w:p>
    <w:p w:rsidR="00000000" w:rsidDel="00000000" w:rsidP="00000000" w:rsidRDefault="00000000" w:rsidRPr="00000000" w14:paraId="0000093E">
      <w:pPr>
        <w:pageBreakBefore w:val="0"/>
        <w:rPr/>
      </w:pPr>
      <w:r w:rsidDel="00000000" w:rsidR="00000000" w:rsidRPr="00000000">
        <w:rPr>
          <w:rtl w:val="0"/>
        </w:rPr>
        <w:t xml:space="preserve">            “I immediately get up and go the direction she had gone.”</w:t>
      </w:r>
    </w:p>
    <w:p w:rsidR="00000000" w:rsidDel="00000000" w:rsidP="00000000" w:rsidRDefault="00000000" w:rsidRPr="00000000" w14:paraId="0000093F">
      <w:pPr>
        <w:pageBreakBefore w:val="0"/>
        <w:rPr/>
      </w:pPr>
      <w:r w:rsidDel="00000000" w:rsidR="00000000" w:rsidRPr="00000000">
        <w:rPr>
          <w:rtl w:val="0"/>
        </w:rPr>
        <w:t xml:space="preserve">            Scene bg (Yuri Home - Interior, maybe a hallway if possible)</w:t>
      </w:r>
    </w:p>
    <w:p w:rsidR="00000000" w:rsidDel="00000000" w:rsidP="00000000" w:rsidRDefault="00000000" w:rsidRPr="00000000" w14:paraId="00000940">
      <w:pPr>
        <w:pageBreakBefore w:val="0"/>
        <w:rPr/>
      </w:pPr>
      <w:r w:rsidDel="00000000" w:rsidR="00000000" w:rsidRPr="00000000">
        <w:rPr>
          <w:rtl w:val="0"/>
        </w:rPr>
        <w:t xml:space="preserve">            with wipeleft</w:t>
      </w:r>
    </w:p>
    <w:p w:rsidR="00000000" w:rsidDel="00000000" w:rsidP="00000000" w:rsidRDefault="00000000" w:rsidRPr="00000000" w14:paraId="00000941">
      <w:pPr>
        <w:pageBreakBefore w:val="0"/>
        <w:rPr/>
      </w:pPr>
      <w:r w:rsidDel="00000000" w:rsidR="00000000" w:rsidRPr="00000000">
        <w:rPr>
          <w:rtl w:val="0"/>
        </w:rPr>
        <w:t xml:space="preserve">            “The hallway was partially dim, but it was still pretty manageable to walk around.”</w:t>
      </w:r>
    </w:p>
    <w:p w:rsidR="00000000" w:rsidDel="00000000" w:rsidP="00000000" w:rsidRDefault="00000000" w:rsidRPr="00000000" w14:paraId="00000942">
      <w:pPr>
        <w:pageBreakBefore w:val="0"/>
        <w:rPr/>
      </w:pPr>
      <w:r w:rsidDel="00000000" w:rsidR="00000000" w:rsidRPr="00000000">
        <w:rPr>
          <w:rtl w:val="0"/>
        </w:rPr>
        <w:t xml:space="preserve">            “I walked slowly, hoping not to run into anything I didn’t see.”</w:t>
      </w:r>
    </w:p>
    <w:p w:rsidR="00000000" w:rsidDel="00000000" w:rsidP="00000000" w:rsidRDefault="00000000" w:rsidRPr="00000000" w14:paraId="00000943">
      <w:pPr>
        <w:pageBreakBefore w:val="0"/>
        <w:rPr/>
      </w:pPr>
      <w:r w:rsidDel="00000000" w:rsidR="00000000" w:rsidRPr="00000000">
        <w:rPr>
          <w:rtl w:val="0"/>
        </w:rPr>
        <w:t xml:space="preserve">            “As I made my way further down, I see a sliver of light come through an open door in front of me.”</w:t>
      </w:r>
    </w:p>
    <w:p w:rsidR="00000000" w:rsidDel="00000000" w:rsidP="00000000" w:rsidRDefault="00000000" w:rsidRPr="00000000" w14:paraId="00000944">
      <w:pPr>
        <w:pageBreakBefore w:val="0"/>
        <w:rPr/>
      </w:pPr>
      <w:r w:rsidDel="00000000" w:rsidR="00000000" w:rsidRPr="00000000">
        <w:rPr>
          <w:rtl w:val="0"/>
        </w:rPr>
        <w:t xml:space="preserve">            “I can see Yuri by the restroom’s sink, holding onto something as she stood there.”</w:t>
      </w:r>
    </w:p>
    <w:p w:rsidR="00000000" w:rsidDel="00000000" w:rsidP="00000000" w:rsidRDefault="00000000" w:rsidRPr="00000000" w14:paraId="00000945">
      <w:pPr>
        <w:pageBreakBefore w:val="0"/>
        <w:rPr/>
      </w:pPr>
      <w:r w:rsidDel="00000000" w:rsidR="00000000" w:rsidRPr="00000000">
        <w:rPr>
          <w:rtl w:val="0"/>
        </w:rPr>
        <w:t xml:space="preserve">            “As I got closer, I can hear noises coming from her. Like she was heavily breathing or… {w} Crying?”</w:t>
      </w:r>
    </w:p>
    <w:p w:rsidR="00000000" w:rsidDel="00000000" w:rsidP="00000000" w:rsidRDefault="00000000" w:rsidRPr="00000000" w14:paraId="00000946">
      <w:pPr>
        <w:pageBreakBefore w:val="0"/>
        <w:rPr/>
      </w:pPr>
      <w:r w:rsidDel="00000000" w:rsidR="00000000" w:rsidRPr="00000000">
        <w:rPr>
          <w:rtl w:val="0"/>
        </w:rPr>
        <w:t xml:space="preserve">            “With my concern and curiosity peaked, I walk slowly up to the door, and knock.”</w:t>
      </w:r>
    </w:p>
    <w:p w:rsidR="00000000" w:rsidDel="00000000" w:rsidP="00000000" w:rsidRDefault="00000000" w:rsidRPr="00000000" w14:paraId="00000947">
      <w:pPr>
        <w:pageBreakBefore w:val="0"/>
        <w:rPr/>
      </w:pPr>
      <w:r w:rsidDel="00000000" w:rsidR="00000000" w:rsidRPr="00000000">
        <w:rPr>
          <w:rtl w:val="0"/>
        </w:rPr>
        <w:t xml:space="preserve">            mc “Yuri… Is everything okay?”</w:t>
      </w:r>
    </w:p>
    <w:p w:rsidR="00000000" w:rsidDel="00000000" w:rsidP="00000000" w:rsidRDefault="00000000" w:rsidRPr="00000000" w14:paraId="00000948">
      <w:pPr>
        <w:pageBreakBefore w:val="0"/>
        <w:rPr/>
      </w:pPr>
      <w:r w:rsidDel="00000000" w:rsidR="00000000" w:rsidRPr="00000000">
        <w:rPr>
          <w:rtl w:val="0"/>
        </w:rPr>
        <w:t xml:space="preserve">            play music t10</w:t>
      </w:r>
    </w:p>
    <w:p w:rsidR="00000000" w:rsidDel="00000000" w:rsidP="00000000" w:rsidRDefault="00000000" w:rsidRPr="00000000" w14:paraId="00000949">
      <w:pPr>
        <w:pageBreakBefore w:val="0"/>
        <w:rPr/>
      </w:pPr>
      <w:r w:rsidDel="00000000" w:rsidR="00000000" w:rsidRPr="00000000">
        <w:rPr>
          <w:rtl w:val="0"/>
        </w:rPr>
        <w:t xml:space="preserve">            show yuri 3bp at t11 zorder 2 (Casual one with a </w:t>
      </w:r>
    </w:p>
    <w:p w:rsidR="00000000" w:rsidDel="00000000" w:rsidP="00000000" w:rsidRDefault="00000000" w:rsidRPr="00000000" w14:paraId="0000094A">
      <w:pPr>
        <w:pageBreakBefore w:val="0"/>
        <w:rPr/>
      </w:pPr>
      <w:r w:rsidDel="00000000" w:rsidR="00000000" w:rsidRPr="00000000">
        <w:rPr>
          <w:rtl w:val="0"/>
        </w:rPr>
        <w:t xml:space="preserve">            y “Ah! [player], wait…!”</w:t>
      </w:r>
    </w:p>
    <w:p w:rsidR="00000000" w:rsidDel="00000000" w:rsidP="00000000" w:rsidRDefault="00000000" w:rsidRPr="00000000" w14:paraId="0000094B">
      <w:pPr>
        <w:pageBreakBefore w:val="0"/>
        <w:rPr/>
      </w:pPr>
      <w:r w:rsidDel="00000000" w:rsidR="00000000" w:rsidRPr="00000000">
        <w:rPr>
          <w:rtl w:val="0"/>
        </w:rPr>
        <w:t xml:space="preserve">            “However, the moment I touched the door, it opened up.”</w:t>
      </w:r>
    </w:p>
    <w:p w:rsidR="00000000" w:rsidDel="00000000" w:rsidP="00000000" w:rsidRDefault="00000000" w:rsidRPr="00000000" w14:paraId="0000094C">
      <w:pPr>
        <w:pageBreakBefore w:val="0"/>
        <w:rPr/>
      </w:pPr>
      <w:r w:rsidDel="00000000" w:rsidR="00000000" w:rsidRPr="00000000">
        <w:rPr>
          <w:rtl w:val="0"/>
        </w:rPr>
        <w:t xml:space="preserve">            “I was presented to a scene akin to something out of a horror movie.”</w:t>
      </w:r>
    </w:p>
    <w:p w:rsidR="00000000" w:rsidDel="00000000" w:rsidP="00000000" w:rsidRDefault="00000000" w:rsidRPr="00000000" w14:paraId="0000094D">
      <w:pPr>
        <w:pageBreakBefore w:val="0"/>
        <w:rPr/>
      </w:pPr>
      <w:r w:rsidDel="00000000" w:rsidR="00000000" w:rsidRPr="00000000">
        <w:rPr>
          <w:rtl w:val="0"/>
        </w:rPr>
        <w:t xml:space="preserve">            “A strip of used bandages laid on the countertop next to a box, as Yuri had a look of shock and fright on her face seeing me.”</w:t>
      </w:r>
    </w:p>
    <w:p w:rsidR="00000000" w:rsidDel="00000000" w:rsidP="00000000" w:rsidRDefault="00000000" w:rsidRPr="00000000" w14:paraId="0000094E">
      <w:pPr>
        <w:pageBreakBefore w:val="0"/>
        <w:rPr/>
      </w:pPr>
      <w:r w:rsidDel="00000000" w:rsidR="00000000" w:rsidRPr="00000000">
        <w:rPr>
          <w:rtl w:val="0"/>
        </w:rPr>
        <w:t xml:space="preserve">            “But all I could see was her arms again. her sleeves rolled up.”</w:t>
      </w:r>
    </w:p>
    <w:p w:rsidR="00000000" w:rsidDel="00000000" w:rsidP="00000000" w:rsidRDefault="00000000" w:rsidRPr="00000000" w14:paraId="0000094F">
      <w:pPr>
        <w:pageBreakBefore w:val="0"/>
        <w:rPr/>
      </w:pPr>
      <w:r w:rsidDel="00000000" w:rsidR="00000000" w:rsidRPr="00000000">
        <w:rPr>
          <w:rtl w:val="0"/>
        </w:rPr>
        <w:t xml:space="preserve">            “Rows of dried and scabbed cuts adorned them. There were some I had recognized… </w:t>
      </w:r>
    </w:p>
    <w:p w:rsidR="00000000" w:rsidDel="00000000" w:rsidP="00000000" w:rsidRDefault="00000000" w:rsidRPr="00000000" w14:paraId="00000950">
      <w:pPr>
        <w:pageBreakBefore w:val="0"/>
        <w:rPr/>
      </w:pPr>
      <w:r w:rsidDel="00000000" w:rsidR="00000000" w:rsidRPr="00000000">
        <w:rPr>
          <w:rtl w:val="0"/>
        </w:rPr>
        <w:t xml:space="preserve">            “And some… Relatively new.”</w:t>
      </w:r>
    </w:p>
    <w:p w:rsidR="00000000" w:rsidDel="00000000" w:rsidP="00000000" w:rsidRDefault="00000000" w:rsidRPr="00000000" w14:paraId="00000951">
      <w:pPr>
        <w:pageBreakBefore w:val="0"/>
        <w:rPr/>
      </w:pPr>
      <w:r w:rsidDel="00000000" w:rsidR="00000000" w:rsidRPr="00000000">
        <w:rPr>
          <w:rtl w:val="0"/>
        </w:rPr>
        <w:t xml:space="preserve">            “A deep pit of worry set in my chest and stomach.”</w:t>
      </w:r>
    </w:p>
    <w:p w:rsidR="00000000" w:rsidDel="00000000" w:rsidP="00000000" w:rsidRDefault="00000000" w:rsidRPr="00000000" w14:paraId="00000952">
      <w:pPr>
        <w:pageBreakBefore w:val="0"/>
        <w:rPr/>
      </w:pPr>
      <w:r w:rsidDel="00000000" w:rsidR="00000000" w:rsidRPr="00000000">
        <w:rPr>
          <w:rtl w:val="0"/>
        </w:rPr>
        <w:t xml:space="preserve">            “It was just like that day she had shown them to me, the memory flashing back and forth in my head.”</w:t>
      </w:r>
    </w:p>
    <w:p w:rsidR="00000000" w:rsidDel="00000000" w:rsidP="00000000" w:rsidRDefault="00000000" w:rsidRPr="00000000" w14:paraId="00000953">
      <w:pPr>
        <w:pageBreakBefore w:val="0"/>
        <w:rPr/>
      </w:pPr>
      <w:r w:rsidDel="00000000" w:rsidR="00000000" w:rsidRPr="00000000">
        <w:rPr>
          <w:rtl w:val="0"/>
        </w:rPr>
        <w:t xml:space="preserve">            “A part of me had a feeling about all this, about Yuri’s issues…”</w:t>
      </w:r>
    </w:p>
    <w:p w:rsidR="00000000" w:rsidDel="00000000" w:rsidP="00000000" w:rsidRDefault="00000000" w:rsidRPr="00000000" w14:paraId="00000954">
      <w:pPr>
        <w:pageBreakBefore w:val="0"/>
        <w:rPr/>
      </w:pPr>
      <w:r w:rsidDel="00000000" w:rsidR="00000000" w:rsidRPr="00000000">
        <w:rPr>
          <w:rtl w:val="0"/>
        </w:rPr>
        <w:t xml:space="preserve">            “That everything wouldn’t be fixed after just one talk with her.”</w:t>
      </w:r>
    </w:p>
    <w:p w:rsidR="00000000" w:rsidDel="00000000" w:rsidP="00000000" w:rsidRDefault="00000000" w:rsidRPr="00000000" w14:paraId="00000955">
      <w:pPr>
        <w:pageBreakBefore w:val="0"/>
        <w:rPr/>
      </w:pPr>
      <w:r w:rsidDel="00000000" w:rsidR="00000000" w:rsidRPr="00000000">
        <w:rPr>
          <w:rtl w:val="0"/>
        </w:rPr>
        <w:t xml:space="preserve">            “But to see it for myself right in front of me…”</w:t>
      </w:r>
    </w:p>
    <w:p w:rsidR="00000000" w:rsidDel="00000000" w:rsidP="00000000" w:rsidRDefault="00000000" w:rsidRPr="00000000" w14:paraId="00000956">
      <w:pPr>
        <w:pageBreakBefore w:val="0"/>
        <w:rPr/>
      </w:pPr>
      <w:r w:rsidDel="00000000" w:rsidR="00000000" w:rsidRPr="00000000">
        <w:rPr>
          <w:rtl w:val="0"/>
        </w:rPr>
        <w:t xml:space="preserve">            “All I could do was stand there.”</w:t>
      </w:r>
    </w:p>
    <w:p w:rsidR="00000000" w:rsidDel="00000000" w:rsidP="00000000" w:rsidRDefault="00000000" w:rsidRPr="00000000" w14:paraId="00000957">
      <w:pPr>
        <w:pageBreakBefore w:val="0"/>
        <w:rPr/>
      </w:pPr>
      <w:r w:rsidDel="00000000" w:rsidR="00000000" w:rsidRPr="00000000">
        <w:rPr>
          <w:rtl w:val="0"/>
        </w:rPr>
        <w:t xml:space="preserve">            “But I had to ask her myself. I had to hear it from her.”</w:t>
      </w:r>
    </w:p>
    <w:p w:rsidR="00000000" w:rsidDel="00000000" w:rsidP="00000000" w:rsidRDefault="00000000" w:rsidRPr="00000000" w14:paraId="00000958">
      <w:pPr>
        <w:pageBreakBefore w:val="0"/>
        <w:rPr/>
      </w:pPr>
      <w:r w:rsidDel="00000000" w:rsidR="00000000" w:rsidRPr="00000000">
        <w:rPr>
          <w:rtl w:val="0"/>
        </w:rPr>
        <w:t xml:space="preserve">            mc “Yuri… Have you… Been cutting yourself?”</w:t>
      </w:r>
    </w:p>
    <w:p w:rsidR="00000000" w:rsidDel="00000000" w:rsidP="00000000" w:rsidRDefault="00000000" w:rsidRPr="00000000" w14:paraId="00000959">
      <w:pPr>
        <w:pageBreakBefore w:val="0"/>
        <w:rPr/>
      </w:pPr>
      <w:r w:rsidDel="00000000" w:rsidR="00000000" w:rsidRPr="00000000">
        <w:rPr>
          <w:rtl w:val="0"/>
        </w:rPr>
        <w:t xml:space="preserve">            “She stood silent for a moment, but eventually she spoke.”</w:t>
      </w:r>
    </w:p>
    <w:p w:rsidR="00000000" w:rsidDel="00000000" w:rsidP="00000000" w:rsidRDefault="00000000" w:rsidRPr="00000000" w14:paraId="0000095A">
      <w:pPr>
        <w:pageBreakBefore w:val="0"/>
        <w:rPr/>
      </w:pPr>
      <w:r w:rsidDel="00000000" w:rsidR="00000000" w:rsidRPr="00000000">
        <w:rPr>
          <w:rtl w:val="0"/>
        </w:rPr>
        <w:t xml:space="preserve">            y 4bc “Y-yes… I have.”</w:t>
      </w:r>
    </w:p>
    <w:p w:rsidR="00000000" w:rsidDel="00000000" w:rsidP="00000000" w:rsidRDefault="00000000" w:rsidRPr="00000000" w14:paraId="0000095B">
      <w:pPr>
        <w:pageBreakBefore w:val="0"/>
        <w:rPr/>
      </w:pPr>
      <w:r w:rsidDel="00000000" w:rsidR="00000000" w:rsidRPr="00000000">
        <w:rPr>
          <w:rtl w:val="0"/>
        </w:rPr>
        <w:t xml:space="preserve">            “I felt my heart sink.”</w:t>
      </w:r>
    </w:p>
    <w:p w:rsidR="00000000" w:rsidDel="00000000" w:rsidP="00000000" w:rsidRDefault="00000000" w:rsidRPr="00000000" w14:paraId="0000095C">
      <w:pPr>
        <w:pageBreakBefore w:val="0"/>
        <w:rPr/>
      </w:pPr>
      <w:r w:rsidDel="00000000" w:rsidR="00000000" w:rsidRPr="00000000">
        <w:rPr>
          <w:rtl w:val="0"/>
        </w:rPr>
        <w:t xml:space="preserve">            “She had been holding it all this whole time, bearing through it.”</w:t>
      </w:r>
    </w:p>
    <w:p w:rsidR="00000000" w:rsidDel="00000000" w:rsidP="00000000" w:rsidRDefault="00000000" w:rsidRPr="00000000" w14:paraId="0000095D">
      <w:pPr>
        <w:pageBreakBefore w:val="0"/>
        <w:rPr/>
      </w:pPr>
      <w:r w:rsidDel="00000000" w:rsidR="00000000" w:rsidRPr="00000000">
        <w:rPr>
          <w:rtl w:val="0"/>
        </w:rPr>
        <w:t xml:space="preserve">            “Even now, she had the same cloud of shame hanging over her as I looked at her.”</w:t>
      </w:r>
    </w:p>
    <w:p w:rsidR="00000000" w:rsidDel="00000000" w:rsidP="00000000" w:rsidRDefault="00000000" w:rsidRPr="00000000" w14:paraId="0000095E">
      <w:pPr>
        <w:pageBreakBefore w:val="0"/>
        <w:rPr/>
      </w:pPr>
      <w:r w:rsidDel="00000000" w:rsidR="00000000" w:rsidRPr="00000000">
        <w:rPr>
          <w:rtl w:val="0"/>
        </w:rPr>
        <w:t xml:space="preserve">            y “[player]. I’m still scared...”</w:t>
      </w:r>
    </w:p>
    <w:p w:rsidR="00000000" w:rsidDel="00000000" w:rsidP="00000000" w:rsidRDefault="00000000" w:rsidRPr="00000000" w14:paraId="0000095F">
      <w:pPr>
        <w:pageBreakBefore w:val="0"/>
        <w:rPr/>
      </w:pPr>
      <w:r w:rsidDel="00000000" w:rsidR="00000000" w:rsidRPr="00000000">
        <w:rPr>
          <w:rtl w:val="0"/>
        </w:rPr>
        <w:t xml:space="preserve">            y “I thought after everything, with you that day, that it would be fine then.”</w:t>
      </w:r>
    </w:p>
    <w:p w:rsidR="00000000" w:rsidDel="00000000" w:rsidP="00000000" w:rsidRDefault="00000000" w:rsidRPr="00000000" w14:paraId="00000960">
      <w:pPr>
        <w:pageBreakBefore w:val="0"/>
        <w:rPr/>
      </w:pPr>
      <w:r w:rsidDel="00000000" w:rsidR="00000000" w:rsidRPr="00000000">
        <w:rPr>
          <w:rtl w:val="0"/>
        </w:rPr>
        <w:t xml:space="preserve">            y “Those fears, being alone, it all still lingered around.”</w:t>
      </w:r>
    </w:p>
    <w:p w:rsidR="00000000" w:rsidDel="00000000" w:rsidP="00000000" w:rsidRDefault="00000000" w:rsidRPr="00000000" w14:paraId="00000961">
      <w:pPr>
        <w:pageBreakBefore w:val="0"/>
        <w:rPr/>
      </w:pPr>
      <w:commentRangeStart w:id="67"/>
      <w:r w:rsidDel="00000000" w:rsidR="00000000" w:rsidRPr="00000000">
        <w:rPr>
          <w:rtl w:val="0"/>
        </w:rPr>
        <w:t xml:space="preserve">            y 4bb “But whenever we were together, in bed…{w:0.5}feeling your touch... </w:t>
      </w:r>
    </w:p>
    <w:p w:rsidR="00000000" w:rsidDel="00000000" w:rsidP="00000000" w:rsidRDefault="00000000" w:rsidRPr="00000000" w14:paraId="00000962">
      <w:pPr>
        <w:pageBreakBefore w:val="0"/>
        <w:rPr/>
      </w:pPr>
      <w:r w:rsidDel="00000000" w:rsidR="00000000" w:rsidRPr="00000000">
        <w:rPr>
          <w:rtl w:val="0"/>
        </w:rPr>
        <w:t xml:space="preserve">            y “I felt beyond those thoughts, more than I ever had.”</w:t>
      </w:r>
    </w:p>
    <w:p w:rsidR="00000000" w:rsidDel="00000000" w:rsidP="00000000" w:rsidRDefault="00000000" w:rsidRPr="00000000" w14:paraId="00000963">
      <w:pPr>
        <w:pageBreakBefore w:val="0"/>
        <w:rPr/>
      </w:pPr>
      <w:r w:rsidDel="00000000" w:rsidR="00000000" w:rsidRPr="00000000">
        <w:rPr>
          <w:rtl w:val="0"/>
        </w:rPr>
        <w:t xml:space="preserve">            y “I was in my happiest place whenever I was with you.”</w:t>
      </w:r>
    </w:p>
    <w:p w:rsidR="00000000" w:rsidDel="00000000" w:rsidP="00000000" w:rsidRDefault="00000000" w:rsidRPr="00000000" w14:paraId="00000964">
      <w:pPr>
        <w:pageBreakBefore w:val="0"/>
        <w:rPr/>
      </w:pPr>
      <w:r w:rsidDel="00000000" w:rsidR="00000000" w:rsidRPr="00000000">
        <w:rPr>
          <w:rtl w:val="0"/>
        </w:rPr>
        <w:t xml:space="preserve">            y “But after that, I… They always came back.”</w:t>
      </w:r>
    </w:p>
    <w:p w:rsidR="00000000" w:rsidDel="00000000" w:rsidP="00000000" w:rsidRDefault="00000000" w:rsidRPr="00000000" w14:paraId="00000965">
      <w:pPr>
        <w:pageBreakBefore w:val="0"/>
        <w:rPr/>
      </w:pPr>
      <w:r w:rsidDel="00000000" w:rsidR="00000000" w:rsidRPr="00000000">
        <w:rPr>
          <w:rtl w:val="0"/>
        </w:rPr>
        <w:t xml:space="preserve">            y “The thoughts of being alone again, the doubt of my friendships with the others…”</w:t>
      </w:r>
    </w:p>
    <w:p w:rsidR="00000000" w:rsidDel="00000000" w:rsidP="00000000" w:rsidRDefault="00000000" w:rsidRPr="00000000" w14:paraId="00000966">
      <w:pPr>
        <w:pageBreakBefore w:val="0"/>
        <w:rPr/>
      </w:pPr>
      <w:r w:rsidDel="00000000" w:rsidR="00000000" w:rsidRPr="00000000">
        <w:rPr>
          <w:rtl w:val="0"/>
        </w:rPr>
        <w:t xml:space="preserve">            y “But the worst thought was the one of about being away from you.”</w:t>
      </w:r>
    </w:p>
    <w:p w:rsidR="00000000" w:rsidDel="00000000" w:rsidP="00000000" w:rsidRDefault="00000000" w:rsidRPr="00000000" w14:paraId="00000967">
      <w:pPr>
        <w:pageBreakBefore w:val="0"/>
        <w:rPr/>
      </w:pPr>
      <w:r w:rsidDel="00000000" w:rsidR="00000000" w:rsidRPr="00000000">
        <w:rPr>
          <w:rtl w:val="0"/>
        </w:rPr>
        <w:t xml:space="preserve">            y “That’s why I wanted you to be here. I wanted to feel your touch again.”</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968">
      <w:pPr>
        <w:pageBreakBefore w:val="0"/>
        <w:rPr/>
      </w:pPr>
      <w:r w:rsidDel="00000000" w:rsidR="00000000" w:rsidRPr="00000000">
        <w:rPr>
          <w:rtl w:val="0"/>
        </w:rPr>
        <w:t xml:space="preserve">            y “I couldn’t bear losing you, I wanted that thought gone. To hold you and never let go...”</w:t>
      </w:r>
    </w:p>
    <w:p w:rsidR="00000000" w:rsidDel="00000000" w:rsidP="00000000" w:rsidRDefault="00000000" w:rsidRPr="00000000" w14:paraId="00000969">
      <w:pPr>
        <w:pageBreakBefore w:val="0"/>
        <w:rPr/>
      </w:pPr>
      <w:r w:rsidDel="00000000" w:rsidR="00000000" w:rsidRPr="00000000">
        <w:rPr>
          <w:rtl w:val="0"/>
        </w:rPr>
        <w:t xml:space="preserve">            y “I…”</w:t>
      </w:r>
    </w:p>
    <w:p w:rsidR="00000000" w:rsidDel="00000000" w:rsidP="00000000" w:rsidRDefault="00000000" w:rsidRPr="00000000" w14:paraId="0000096A">
      <w:pPr>
        <w:pageBreakBefore w:val="0"/>
        <w:rPr/>
      </w:pPr>
      <w:r w:rsidDel="00000000" w:rsidR="00000000" w:rsidRPr="00000000">
        <w:rPr>
          <w:rtl w:val="0"/>
        </w:rPr>
        <w:t xml:space="preserve">            “Before she could say another word, I immediately ran to her and wrapped my arms around her, and hugged her as tight as I could.”</w:t>
      </w:r>
    </w:p>
    <w:p w:rsidR="00000000" w:rsidDel="00000000" w:rsidP="00000000" w:rsidRDefault="00000000" w:rsidRPr="00000000" w14:paraId="0000096B">
      <w:pPr>
        <w:pageBreakBefore w:val="0"/>
        <w:rPr/>
      </w:pPr>
      <w:r w:rsidDel="00000000" w:rsidR="00000000" w:rsidRPr="00000000">
        <w:rPr>
          <w:rtl w:val="0"/>
        </w:rPr>
        <w:t xml:space="preserve">            “I felt my heart in my throat with everything she said, and I couldn’t bear it much more.”</w:t>
      </w:r>
    </w:p>
    <w:p w:rsidR="00000000" w:rsidDel="00000000" w:rsidP="00000000" w:rsidRDefault="00000000" w:rsidRPr="00000000" w14:paraId="0000096C">
      <w:pPr>
        <w:pageBreakBefore w:val="0"/>
        <w:rPr/>
      </w:pPr>
      <w:r w:rsidDel="00000000" w:rsidR="00000000" w:rsidRPr="00000000">
        <w:rPr>
          <w:rtl w:val="0"/>
        </w:rPr>
        <w:t xml:space="preserve">            mc “It’s okay...{w=1.0}I’m right here.”</w:t>
      </w:r>
    </w:p>
    <w:p w:rsidR="00000000" w:rsidDel="00000000" w:rsidP="00000000" w:rsidRDefault="00000000" w:rsidRPr="00000000" w14:paraId="0000096D">
      <w:pPr>
        <w:pageBreakBefore w:val="0"/>
        <w:rPr/>
      </w:pPr>
      <w:r w:rsidDel="00000000" w:rsidR="00000000" w:rsidRPr="00000000">
        <w:rPr>
          <w:rtl w:val="0"/>
        </w:rPr>
        <w:t xml:space="preserve">            mc “To think that you were holding in all of that this entire time…”</w:t>
      </w:r>
    </w:p>
    <w:p w:rsidR="00000000" w:rsidDel="00000000" w:rsidP="00000000" w:rsidRDefault="00000000" w:rsidRPr="00000000" w14:paraId="0000096E">
      <w:pPr>
        <w:pageBreakBefore w:val="0"/>
        <w:rPr/>
      </w:pPr>
      <w:r w:rsidDel="00000000" w:rsidR="00000000" w:rsidRPr="00000000">
        <w:rPr>
          <w:rtl w:val="0"/>
        </w:rPr>
        <w:t xml:space="preserve">            mc “I’m sorry I didn’t notice.”</w:t>
      </w:r>
    </w:p>
    <w:p w:rsidR="00000000" w:rsidDel="00000000" w:rsidP="00000000" w:rsidRDefault="00000000" w:rsidRPr="00000000" w14:paraId="0000096F">
      <w:pPr>
        <w:pageBreakBefore w:val="0"/>
        <w:rPr/>
      </w:pPr>
      <w:r w:rsidDel="00000000" w:rsidR="00000000" w:rsidRPr="00000000">
        <w:rPr>
          <w:rtl w:val="0"/>
        </w:rPr>
        <w:t xml:space="preserve">            y 3bn “[player]...”</w:t>
      </w:r>
    </w:p>
    <w:p w:rsidR="00000000" w:rsidDel="00000000" w:rsidP="00000000" w:rsidRDefault="00000000" w:rsidRPr="00000000" w14:paraId="00000970">
      <w:pPr>
        <w:pageBreakBefore w:val="0"/>
        <w:rPr/>
      </w:pPr>
      <w:r w:rsidDel="00000000" w:rsidR="00000000" w:rsidRPr="00000000">
        <w:rPr>
          <w:rtl w:val="0"/>
        </w:rPr>
        <w:t xml:space="preserve">            mc “Yuri…{w=0.5}Do you remember what I told you that day, when you first showed me your arms?”</w:t>
      </w:r>
    </w:p>
    <w:p w:rsidR="00000000" w:rsidDel="00000000" w:rsidP="00000000" w:rsidRDefault="00000000" w:rsidRPr="00000000" w14:paraId="00000971">
      <w:pPr>
        <w:pageBreakBefore w:val="0"/>
        <w:rPr/>
      </w:pPr>
      <w:r w:rsidDel="00000000" w:rsidR="00000000" w:rsidRPr="00000000">
        <w:rPr>
          <w:rtl w:val="0"/>
        </w:rPr>
        <w:t xml:space="preserve">            mc “When you questioned whether I’d love you even till the day I die?”</w:t>
      </w:r>
    </w:p>
    <w:p w:rsidR="00000000" w:rsidDel="00000000" w:rsidP="00000000" w:rsidRDefault="00000000" w:rsidRPr="00000000" w14:paraId="00000972">
      <w:pPr>
        <w:pageBreakBefore w:val="0"/>
        <w:rPr/>
      </w:pPr>
      <w:r w:rsidDel="00000000" w:rsidR="00000000" w:rsidRPr="00000000">
        <w:rPr>
          <w:rtl w:val="0"/>
        </w:rPr>
        <w:t xml:space="preserve">            y “O-Of course…”</w:t>
      </w:r>
    </w:p>
    <w:p w:rsidR="00000000" w:rsidDel="00000000" w:rsidP="00000000" w:rsidRDefault="00000000" w:rsidRPr="00000000" w14:paraId="00000973">
      <w:pPr>
        <w:pageBreakBefore w:val="0"/>
        <w:rPr/>
      </w:pPr>
      <w:r w:rsidDel="00000000" w:rsidR="00000000" w:rsidRPr="00000000">
        <w:rPr>
          <w:rtl w:val="0"/>
        </w:rPr>
        <w:t xml:space="preserve">            mc “I still mean it, and it hasn’t changed since then.”</w:t>
      </w:r>
    </w:p>
    <w:p w:rsidR="00000000" w:rsidDel="00000000" w:rsidP="00000000" w:rsidRDefault="00000000" w:rsidRPr="00000000" w14:paraId="00000974">
      <w:pPr>
        <w:pageBreakBefore w:val="0"/>
        <w:rPr/>
      </w:pPr>
      <w:r w:rsidDel="00000000" w:rsidR="00000000" w:rsidRPr="00000000">
        <w:rPr>
          <w:rtl w:val="0"/>
        </w:rPr>
        <w:t xml:space="preserve">            mc “I may not be able to stop you from thinking those things all the time...”</w:t>
      </w:r>
    </w:p>
    <w:p w:rsidR="00000000" w:rsidDel="00000000" w:rsidP="00000000" w:rsidRDefault="00000000" w:rsidRPr="00000000" w14:paraId="00000975">
      <w:pPr>
        <w:pageBreakBefore w:val="0"/>
        <w:rPr/>
      </w:pPr>
      <w:r w:rsidDel="00000000" w:rsidR="00000000" w:rsidRPr="00000000">
        <w:rPr>
          <w:rtl w:val="0"/>
        </w:rPr>
        <w:t xml:space="preserve">            mc “But just know that I’ll always be there to love you if they do.”</w:t>
      </w:r>
    </w:p>
    <w:p w:rsidR="00000000" w:rsidDel="00000000" w:rsidP="00000000" w:rsidRDefault="00000000" w:rsidRPr="00000000" w14:paraId="00000976">
      <w:pPr>
        <w:pageBreakBefore w:val="0"/>
        <w:rPr/>
      </w:pPr>
      <w:r w:rsidDel="00000000" w:rsidR="00000000" w:rsidRPr="00000000">
        <w:rPr>
          <w:rtl w:val="0"/>
        </w:rPr>
        <w:t xml:space="preserve">            mc “Please Yuri, rely on me now. Even if those thoughts come up again.”</w:t>
      </w:r>
    </w:p>
    <w:p w:rsidR="00000000" w:rsidDel="00000000" w:rsidP="00000000" w:rsidRDefault="00000000" w:rsidRPr="00000000" w14:paraId="00000977">
      <w:pPr>
        <w:pageBreakBefore w:val="0"/>
        <w:rPr/>
      </w:pPr>
      <w:r w:rsidDel="00000000" w:rsidR="00000000" w:rsidRPr="00000000">
        <w:rPr>
          <w:rtl w:val="0"/>
        </w:rPr>
        <w:t xml:space="preserve">            mc “And I’ll be there, even if it kills me.”</w:t>
      </w:r>
    </w:p>
    <w:p w:rsidR="00000000" w:rsidDel="00000000" w:rsidP="00000000" w:rsidRDefault="00000000" w:rsidRPr="00000000" w14:paraId="00000978">
      <w:pPr>
        <w:pageBreakBefore w:val="0"/>
        <w:rPr/>
      </w:pPr>
      <w:r w:rsidDel="00000000" w:rsidR="00000000" w:rsidRPr="00000000">
        <w:rPr>
          <w:rtl w:val="0"/>
        </w:rPr>
        <w:t xml:space="preserve">            y 3bt “[player], thank you… I will.”</w:t>
      </w:r>
    </w:p>
    <w:p w:rsidR="00000000" w:rsidDel="00000000" w:rsidP="00000000" w:rsidRDefault="00000000" w:rsidRPr="00000000" w14:paraId="00000979">
      <w:pPr>
        <w:pageBreakBefore w:val="0"/>
        <w:rPr/>
      </w:pPr>
      <w:r w:rsidDel="00000000" w:rsidR="00000000" w:rsidRPr="00000000">
        <w:rPr>
          <w:rtl w:val="0"/>
        </w:rPr>
        <w:t xml:space="preserve">            y “I know the thoughts won’t go away, but to hear you say it…”</w:t>
      </w:r>
    </w:p>
    <w:p w:rsidR="00000000" w:rsidDel="00000000" w:rsidP="00000000" w:rsidRDefault="00000000" w:rsidRPr="00000000" w14:paraId="0000097A">
      <w:pPr>
        <w:pageBreakBefore w:val="0"/>
        <w:rPr/>
      </w:pPr>
      <w:r w:rsidDel="00000000" w:rsidR="00000000" w:rsidRPr="00000000">
        <w:rPr>
          <w:rtl w:val="0"/>
        </w:rPr>
        <w:t xml:space="preserve">            y “It comforts me all over again.”</w:t>
      </w:r>
    </w:p>
    <w:p w:rsidR="00000000" w:rsidDel="00000000" w:rsidP="00000000" w:rsidRDefault="00000000" w:rsidRPr="00000000" w14:paraId="0000097B">
      <w:pPr>
        <w:pageBreakBefore w:val="0"/>
        <w:rPr/>
      </w:pPr>
      <w:r w:rsidDel="00000000" w:rsidR="00000000" w:rsidRPr="00000000">
        <w:rPr>
          <w:rtl w:val="0"/>
        </w:rPr>
        <w:t xml:space="preserve">            y “I love you, [player].”</w:t>
      </w:r>
    </w:p>
    <w:p w:rsidR="00000000" w:rsidDel="00000000" w:rsidP="00000000" w:rsidRDefault="00000000" w:rsidRPr="00000000" w14:paraId="0000097C">
      <w:pPr>
        <w:pageBreakBefore w:val="0"/>
        <w:rPr/>
      </w:pPr>
      <w:r w:rsidDel="00000000" w:rsidR="00000000" w:rsidRPr="00000000">
        <w:rPr>
          <w:rtl w:val="0"/>
        </w:rPr>
        <w:t xml:space="preserve">            “We embrace each other one more time, as she looks up at me again, and kisses me.”</w:t>
      </w:r>
    </w:p>
    <w:p w:rsidR="00000000" w:rsidDel="00000000" w:rsidP="00000000" w:rsidRDefault="00000000" w:rsidRPr="00000000" w14:paraId="0000097D">
      <w:pPr>
        <w:pageBreakBefore w:val="0"/>
        <w:rPr/>
      </w:pPr>
      <w:r w:rsidDel="00000000" w:rsidR="00000000" w:rsidRPr="00000000">
        <w:rPr>
          <w:rtl w:val="0"/>
        </w:rPr>
        <w:t xml:space="preserve">            y 4be “I… I know I just asked… But can you please stay with me tonight?”</w:t>
      </w:r>
    </w:p>
    <w:p w:rsidR="00000000" w:rsidDel="00000000" w:rsidP="00000000" w:rsidRDefault="00000000" w:rsidRPr="00000000" w14:paraId="0000097E">
      <w:pPr>
        <w:pageBreakBefore w:val="0"/>
        <w:rPr/>
      </w:pPr>
      <w:r w:rsidDel="00000000" w:rsidR="00000000" w:rsidRPr="00000000">
        <w:rPr>
          <w:rtl w:val="0"/>
        </w:rPr>
        <w:t xml:space="preserve">            mc “Of course.”</w:t>
      </w:r>
    </w:p>
    <w:p w:rsidR="00000000" w:rsidDel="00000000" w:rsidP="00000000" w:rsidRDefault="00000000" w:rsidRPr="00000000" w14:paraId="0000097F">
      <w:pPr>
        <w:pageBreakBefore w:val="0"/>
        <w:rPr/>
      </w:pPr>
      <w:r w:rsidDel="00000000" w:rsidR="00000000" w:rsidRPr="00000000">
        <w:rPr>
          <w:rtl w:val="0"/>
        </w:rPr>
        <w:t xml:space="preserve">            “With a smile, Yuri and I returned to her room.”</w:t>
      </w:r>
    </w:p>
    <w:p w:rsidR="00000000" w:rsidDel="00000000" w:rsidP="00000000" w:rsidRDefault="00000000" w:rsidRPr="00000000" w14:paraId="00000980">
      <w:pPr>
        <w:pageBreakBefore w:val="0"/>
        <w:rPr/>
      </w:pPr>
      <w:r w:rsidDel="00000000" w:rsidR="00000000" w:rsidRPr="00000000">
        <w:rPr>
          <w:rtl w:val="0"/>
        </w:rPr>
        <w:t xml:space="preserve">        “Stay and wait for her”:</w:t>
      </w:r>
    </w:p>
    <w:p w:rsidR="00000000" w:rsidDel="00000000" w:rsidP="00000000" w:rsidRDefault="00000000" w:rsidRPr="00000000" w14:paraId="00000981">
      <w:pPr>
        <w:pageBreakBefore w:val="0"/>
        <w:rPr/>
      </w:pPr>
      <w:r w:rsidDel="00000000" w:rsidR="00000000" w:rsidRPr="00000000">
        <w:rPr>
          <w:rtl w:val="0"/>
        </w:rPr>
        <w:t xml:space="preserve">            “It’s probably better to leave her alone for a bit.”</w:t>
      </w:r>
    </w:p>
    <w:p w:rsidR="00000000" w:rsidDel="00000000" w:rsidP="00000000" w:rsidRDefault="00000000" w:rsidRPr="00000000" w14:paraId="00000982">
      <w:pPr>
        <w:pageBreakBefore w:val="0"/>
        <w:rPr/>
      </w:pPr>
      <w:r w:rsidDel="00000000" w:rsidR="00000000" w:rsidRPr="00000000">
        <w:rPr>
          <w:rtl w:val="0"/>
        </w:rPr>
        <w:t xml:space="preserve">            “If anything, I could probably talk to her when she got out anyway.”</w:t>
      </w:r>
    </w:p>
    <w:p w:rsidR="00000000" w:rsidDel="00000000" w:rsidP="00000000" w:rsidRDefault="00000000" w:rsidRPr="00000000" w14:paraId="00000983">
      <w:pPr>
        <w:pageBreakBefore w:val="0"/>
        <w:rPr/>
      </w:pPr>
      <w:r w:rsidDel="00000000" w:rsidR="00000000" w:rsidRPr="00000000">
        <w:rPr>
          <w:rtl w:val="0"/>
        </w:rPr>
        <w:t xml:space="preserve">            “I continue to lay down on the bed, twiddling my thumbs for a little while until I heard a door sound from down the hall.”</w:t>
      </w:r>
    </w:p>
    <w:p w:rsidR="00000000" w:rsidDel="00000000" w:rsidP="00000000" w:rsidRDefault="00000000" w:rsidRPr="00000000" w14:paraId="00000984">
      <w:pPr>
        <w:pageBreakBefore w:val="0"/>
        <w:rPr/>
      </w:pPr>
      <w:r w:rsidDel="00000000" w:rsidR="00000000" w:rsidRPr="00000000">
        <w:rPr>
          <w:rtl w:val="0"/>
        </w:rPr>
        <w:t xml:space="preserve">            “Yuri walks into the room and closes the door behind her.”</w:t>
      </w:r>
    </w:p>
    <w:p w:rsidR="00000000" w:rsidDel="00000000" w:rsidP="00000000" w:rsidRDefault="00000000" w:rsidRPr="00000000" w14:paraId="00000985">
      <w:pPr>
        <w:pageBreakBefore w:val="0"/>
        <w:rPr/>
      </w:pPr>
      <w:r w:rsidDel="00000000" w:rsidR="00000000" w:rsidRPr="00000000">
        <w:rPr>
          <w:rtl w:val="0"/>
        </w:rPr>
        <w:t xml:space="preserve">            show yuri 1ba at t11 zorder 2</w:t>
      </w:r>
    </w:p>
    <w:p w:rsidR="00000000" w:rsidDel="00000000" w:rsidP="00000000" w:rsidRDefault="00000000" w:rsidRPr="00000000" w14:paraId="00000986">
      <w:pPr>
        <w:pageBreakBefore w:val="0"/>
        <w:rPr/>
      </w:pPr>
      <w:r w:rsidDel="00000000" w:rsidR="00000000" w:rsidRPr="00000000">
        <w:rPr>
          <w:rtl w:val="0"/>
        </w:rPr>
        <w:t xml:space="preserve">            y “Sorry that took a while.”</w:t>
      </w:r>
    </w:p>
    <w:p w:rsidR="00000000" w:rsidDel="00000000" w:rsidP="00000000" w:rsidRDefault="00000000" w:rsidRPr="00000000" w14:paraId="00000987">
      <w:pPr>
        <w:pageBreakBefore w:val="0"/>
        <w:rPr/>
      </w:pPr>
      <w:r w:rsidDel="00000000" w:rsidR="00000000" w:rsidRPr="00000000">
        <w:rPr>
          <w:rtl w:val="0"/>
        </w:rPr>
        <w:t xml:space="preserve">            mc “It’s okay, don’t worry about it.”</w:t>
      </w:r>
    </w:p>
    <w:p w:rsidR="00000000" w:rsidDel="00000000" w:rsidP="00000000" w:rsidRDefault="00000000" w:rsidRPr="00000000" w14:paraId="00000988">
      <w:pPr>
        <w:pageBreakBefore w:val="0"/>
        <w:rPr/>
      </w:pPr>
      <w:r w:rsidDel="00000000" w:rsidR="00000000" w:rsidRPr="00000000">
        <w:rPr>
          <w:rtl w:val="0"/>
        </w:rPr>
        <w:t xml:space="preserve">            “I look at her for a moment as she looks around the room almost listlessly. She seemed to be lost in thought again, rubbing her sleeves in contemplation.” </w:t>
      </w:r>
    </w:p>
    <w:p w:rsidR="00000000" w:rsidDel="00000000" w:rsidP="00000000" w:rsidRDefault="00000000" w:rsidRPr="00000000" w14:paraId="00000989">
      <w:pPr>
        <w:pageBreakBefore w:val="0"/>
        <w:rPr/>
      </w:pPr>
      <w:r w:rsidDel="00000000" w:rsidR="00000000" w:rsidRPr="00000000">
        <w:rPr>
          <w:rtl w:val="0"/>
        </w:rPr>
        <w:t xml:space="preserve">            mc “Is everything okay Yuri?”</w:t>
      </w:r>
    </w:p>
    <w:p w:rsidR="00000000" w:rsidDel="00000000" w:rsidP="00000000" w:rsidRDefault="00000000" w:rsidRPr="00000000" w14:paraId="0000098A">
      <w:pPr>
        <w:pageBreakBefore w:val="0"/>
        <w:rPr/>
      </w:pPr>
      <w:r w:rsidDel="00000000" w:rsidR="00000000" w:rsidRPr="00000000">
        <w:rPr>
          <w:rtl w:val="0"/>
        </w:rPr>
        <w:t xml:space="preserve">            y 3bn “H-huh? Oh no, it's nothing.” </w:t>
      </w:r>
    </w:p>
    <w:p w:rsidR="00000000" w:rsidDel="00000000" w:rsidP="00000000" w:rsidRDefault="00000000" w:rsidRPr="00000000" w14:paraId="0000098B">
      <w:pPr>
        <w:pageBreakBefore w:val="0"/>
        <w:rPr/>
      </w:pPr>
      <w:r w:rsidDel="00000000" w:rsidR="00000000" w:rsidRPr="00000000">
        <w:rPr>
          <w:rtl w:val="0"/>
        </w:rPr>
        <w:t xml:space="preserve">            y 3bo “Just thinking about some things, that’s all…”</w:t>
      </w:r>
    </w:p>
    <w:p w:rsidR="00000000" w:rsidDel="00000000" w:rsidP="00000000" w:rsidRDefault="00000000" w:rsidRPr="00000000" w14:paraId="0000098C">
      <w:pPr>
        <w:pageBreakBefore w:val="0"/>
        <w:rPr/>
      </w:pPr>
      <w:r w:rsidDel="00000000" w:rsidR="00000000" w:rsidRPr="00000000">
        <w:rPr>
          <w:rtl w:val="0"/>
        </w:rPr>
        <w:t xml:space="preserve">            “She immediately lays down next to me, the two of us snuggling up closely to one another.”</w:t>
      </w:r>
    </w:p>
    <w:p w:rsidR="00000000" w:rsidDel="00000000" w:rsidP="00000000" w:rsidRDefault="00000000" w:rsidRPr="00000000" w14:paraId="0000098D">
      <w:pPr>
        <w:pageBreakBefore w:val="0"/>
        <w:rPr/>
      </w:pPr>
      <w:r w:rsidDel="00000000" w:rsidR="00000000" w:rsidRPr="00000000">
        <w:rPr>
          <w:rtl w:val="0"/>
        </w:rPr>
        <w:t xml:space="preserve">            “I held her as she slowly came closer to me, and the two of us went back into the same position from before.”</w:t>
      </w:r>
    </w:p>
    <w:p w:rsidR="00000000" w:rsidDel="00000000" w:rsidP="00000000" w:rsidRDefault="00000000" w:rsidRPr="00000000" w14:paraId="0000098E">
      <w:pPr>
        <w:pageBreakBefore w:val="0"/>
        <w:rPr/>
      </w:pPr>
      <w:r w:rsidDel="00000000" w:rsidR="00000000" w:rsidRPr="00000000">
        <w:rPr>
          <w:rtl w:val="0"/>
        </w:rPr>
        <w:t xml:space="preserve">            “She laid on my chest, her head cradled against me without a word.”</w:t>
      </w:r>
    </w:p>
    <w:p w:rsidR="00000000" w:rsidDel="00000000" w:rsidP="00000000" w:rsidRDefault="00000000" w:rsidRPr="00000000" w14:paraId="0000098F">
      <w:pPr>
        <w:pageBreakBefore w:val="0"/>
        <w:rPr/>
      </w:pPr>
      <w:r w:rsidDel="00000000" w:rsidR="00000000" w:rsidRPr="00000000">
        <w:rPr>
          <w:rtl w:val="0"/>
        </w:rPr>
        <w:t xml:space="preserve">            y 1bi “I’m… Very happy to have you here with me, [player].”</w:t>
      </w:r>
    </w:p>
    <w:p w:rsidR="00000000" w:rsidDel="00000000" w:rsidP="00000000" w:rsidRDefault="00000000" w:rsidRPr="00000000" w14:paraId="00000990">
      <w:pPr>
        <w:pageBreakBefore w:val="0"/>
        <w:rPr/>
      </w:pPr>
      <w:r w:rsidDel="00000000" w:rsidR="00000000" w:rsidRPr="00000000">
        <w:rPr>
          <w:rtl w:val="0"/>
        </w:rPr>
        <w:t xml:space="preserve">            y “It calms me down whenever I can be near you. The world just...{w=0.25}Stops.”</w:t>
      </w:r>
    </w:p>
    <w:p w:rsidR="00000000" w:rsidDel="00000000" w:rsidP="00000000" w:rsidRDefault="00000000" w:rsidRPr="00000000" w14:paraId="00000991">
      <w:pPr>
        <w:pageBreakBefore w:val="0"/>
        <w:rPr/>
      </w:pPr>
      <w:r w:rsidDel="00000000" w:rsidR="00000000" w:rsidRPr="00000000">
        <w:rPr>
          <w:rtl w:val="0"/>
        </w:rPr>
        <w:t xml:space="preserve">            y 3bm “And when I can feel you like this, every bad thought I had before just goes away…”</w:t>
      </w:r>
    </w:p>
    <w:p w:rsidR="00000000" w:rsidDel="00000000" w:rsidP="00000000" w:rsidRDefault="00000000" w:rsidRPr="00000000" w14:paraId="00000992">
      <w:pPr>
        <w:pageBreakBefore w:val="0"/>
        <w:rPr/>
      </w:pPr>
      <w:r w:rsidDel="00000000" w:rsidR="00000000" w:rsidRPr="00000000">
        <w:rPr>
          <w:rtl w:val="0"/>
        </w:rPr>
        <w:t xml:space="preserve">            y “It makes me glad I could be with you like this.”</w:t>
      </w:r>
    </w:p>
    <w:p w:rsidR="00000000" w:rsidDel="00000000" w:rsidP="00000000" w:rsidRDefault="00000000" w:rsidRPr="00000000" w14:paraId="00000993">
      <w:pPr>
        <w:pageBreakBefore w:val="0"/>
        <w:rPr/>
      </w:pPr>
      <w:r w:rsidDel="00000000" w:rsidR="00000000" w:rsidRPr="00000000">
        <w:rPr>
          <w:rtl w:val="0"/>
        </w:rPr>
        <w:t xml:space="preserve">            y “And I cherish every moment.”</w:t>
      </w:r>
    </w:p>
    <w:p w:rsidR="00000000" w:rsidDel="00000000" w:rsidP="00000000" w:rsidRDefault="00000000" w:rsidRPr="00000000" w14:paraId="00000994">
      <w:pPr>
        <w:pageBreakBefore w:val="0"/>
        <w:rPr/>
      </w:pPr>
      <w:r w:rsidDel="00000000" w:rsidR="00000000" w:rsidRPr="00000000">
        <w:rPr>
          <w:rtl w:val="0"/>
        </w:rPr>
        <w:t xml:space="preserve">            mc “I’m… Glad you see me like that. And it makes me happy that you are happy.”</w:t>
      </w:r>
    </w:p>
    <w:p w:rsidR="00000000" w:rsidDel="00000000" w:rsidP="00000000" w:rsidRDefault="00000000" w:rsidRPr="00000000" w14:paraId="00000995">
      <w:pPr>
        <w:pageBreakBefore w:val="0"/>
        <w:rPr/>
      </w:pPr>
      <w:r w:rsidDel="00000000" w:rsidR="00000000" w:rsidRPr="00000000">
        <w:rPr>
          <w:rtl w:val="0"/>
        </w:rPr>
        <w:t xml:space="preserve">            “I drew her closer to me, the two of us being able to see eye to eye now.”</w:t>
      </w:r>
    </w:p>
    <w:p w:rsidR="00000000" w:rsidDel="00000000" w:rsidP="00000000" w:rsidRDefault="00000000" w:rsidRPr="00000000" w14:paraId="00000996">
      <w:pPr>
        <w:pageBreakBefore w:val="0"/>
        <w:rPr/>
      </w:pPr>
      <w:r w:rsidDel="00000000" w:rsidR="00000000" w:rsidRPr="00000000">
        <w:rPr>
          <w:rtl w:val="0"/>
        </w:rPr>
        <w:t xml:space="preserve">            “There was a lingering thought in my head as we laid there, as if this was coming from something.”</w:t>
      </w:r>
    </w:p>
    <w:p w:rsidR="00000000" w:rsidDel="00000000" w:rsidP="00000000" w:rsidRDefault="00000000" w:rsidRPr="00000000" w14:paraId="00000997">
      <w:pPr>
        <w:pageBreakBefore w:val="0"/>
        <w:rPr/>
      </w:pPr>
      <w:r w:rsidDel="00000000" w:rsidR="00000000" w:rsidRPr="00000000">
        <w:rPr>
          <w:rtl w:val="0"/>
        </w:rPr>
        <w:t xml:space="preserve">            mc “...If there is something bothering you, Yuri, we can talk about it.”</w:t>
      </w:r>
    </w:p>
    <w:p w:rsidR="00000000" w:rsidDel="00000000" w:rsidP="00000000" w:rsidRDefault="00000000" w:rsidRPr="00000000" w14:paraId="00000998">
      <w:pPr>
        <w:pageBreakBefore w:val="0"/>
        <w:rPr/>
      </w:pPr>
      <w:r w:rsidDel="00000000" w:rsidR="00000000" w:rsidRPr="00000000">
        <w:rPr>
          <w:rtl w:val="0"/>
        </w:rPr>
        <w:t xml:space="preserve">            mc “You can always lean on me if you need it.”</w:t>
      </w:r>
    </w:p>
    <w:p w:rsidR="00000000" w:rsidDel="00000000" w:rsidP="00000000" w:rsidRDefault="00000000" w:rsidRPr="00000000" w14:paraId="00000999">
      <w:pPr>
        <w:pageBreakBefore w:val="0"/>
        <w:rPr/>
      </w:pPr>
      <w:r w:rsidDel="00000000" w:rsidR="00000000" w:rsidRPr="00000000">
        <w:rPr>
          <w:rtl w:val="0"/>
        </w:rPr>
        <w:t xml:space="preserve">            y 3ba “I… Just had a lot on my mind lately.”</w:t>
      </w:r>
    </w:p>
    <w:p w:rsidR="00000000" w:rsidDel="00000000" w:rsidP="00000000" w:rsidRDefault="00000000" w:rsidRPr="00000000" w14:paraId="0000099A">
      <w:pPr>
        <w:pageBreakBefore w:val="0"/>
        <w:rPr/>
      </w:pPr>
      <w:r w:rsidDel="00000000" w:rsidR="00000000" w:rsidRPr="00000000">
        <w:rPr>
          <w:rtl w:val="0"/>
        </w:rPr>
        <w:t xml:space="preserve">            y “Those thoughts from before, and such.”</w:t>
      </w:r>
    </w:p>
    <w:p w:rsidR="00000000" w:rsidDel="00000000" w:rsidP="00000000" w:rsidRDefault="00000000" w:rsidRPr="00000000" w14:paraId="0000099B">
      <w:pPr>
        <w:pageBreakBefore w:val="0"/>
        <w:rPr/>
      </w:pPr>
      <w:r w:rsidDel="00000000" w:rsidR="00000000" w:rsidRPr="00000000">
        <w:rPr>
          <w:rtl w:val="0"/>
        </w:rPr>
        <w:t xml:space="preserve">            y “But… I feel a lot better now with you. I don’t need to worry anymore that you are here now.”</w:t>
      </w:r>
    </w:p>
    <w:p w:rsidR="00000000" w:rsidDel="00000000" w:rsidP="00000000" w:rsidRDefault="00000000" w:rsidRPr="00000000" w14:paraId="0000099C">
      <w:pPr>
        <w:pageBreakBefore w:val="0"/>
        <w:rPr/>
      </w:pPr>
      <w:r w:rsidDel="00000000" w:rsidR="00000000" w:rsidRPr="00000000">
        <w:rPr>
          <w:rtl w:val="0"/>
        </w:rPr>
        <w:t xml:space="preserve">            “I felt her plant a kiss on my lips as she got closer.”</w:t>
      </w:r>
    </w:p>
    <w:p w:rsidR="00000000" w:rsidDel="00000000" w:rsidP="00000000" w:rsidRDefault="00000000" w:rsidRPr="00000000" w14:paraId="0000099D">
      <w:pPr>
        <w:pageBreakBefore w:val="0"/>
        <w:rPr/>
      </w:pPr>
      <w:r w:rsidDel="00000000" w:rsidR="00000000" w:rsidRPr="00000000">
        <w:rPr>
          <w:rtl w:val="0"/>
        </w:rPr>
        <w:t xml:space="preserve">           mc “Yuri…”</w:t>
      </w:r>
    </w:p>
    <w:p w:rsidR="00000000" w:rsidDel="00000000" w:rsidP="00000000" w:rsidRDefault="00000000" w:rsidRPr="00000000" w14:paraId="0000099E">
      <w:pPr>
        <w:pageBreakBefore w:val="0"/>
        <w:rPr/>
      </w:pPr>
      <w:r w:rsidDel="00000000" w:rsidR="00000000" w:rsidRPr="00000000">
        <w:rPr>
          <w:rtl w:val="0"/>
        </w:rPr>
        <w:t xml:space="preserve">            y “Please, take me, and never let go…”</w:t>
      </w:r>
    </w:p>
    <w:p w:rsidR="00000000" w:rsidDel="00000000" w:rsidP="00000000" w:rsidRDefault="00000000" w:rsidRPr="00000000" w14:paraId="0000099F">
      <w:pPr>
        <w:pageBreakBefore w:val="0"/>
        <w:rPr/>
      </w:pPr>
      <w:r w:rsidDel="00000000" w:rsidR="00000000" w:rsidRPr="00000000">
        <w:rPr>
          <w:rtl w:val="0"/>
        </w:rPr>
      </w:r>
    </w:p>
    <w:p w:rsidR="00000000" w:rsidDel="00000000" w:rsidP="00000000" w:rsidRDefault="00000000" w:rsidRPr="00000000" w14:paraId="000009A0">
      <w:pPr>
        <w:pStyle w:val="Heading2"/>
        <w:pageBreakBefore w:val="0"/>
        <w:rPr>
          <w:b w:val="1"/>
          <w:sz w:val="24"/>
          <w:szCs w:val="24"/>
        </w:rPr>
      </w:pPr>
      <w:bookmarkStart w:colFirst="0" w:colLast="0" w:name="_rui2bfasza1w" w:id="9"/>
      <w:bookmarkEnd w:id="9"/>
      <w:hyperlink r:id="rId8">
        <w:r w:rsidDel="00000000" w:rsidR="00000000" w:rsidRPr="00000000">
          <w:rPr>
            <w:b w:val="1"/>
            <w:color w:val="1155cc"/>
            <w:sz w:val="24"/>
            <w:szCs w:val="24"/>
            <w:u w:val="single"/>
            <w:rtl w:val="0"/>
          </w:rPr>
          <w:t xml:space="preserve">H-Scene 3</w:t>
        </w:r>
      </w:hyperlink>
      <w:r w:rsidDel="00000000" w:rsidR="00000000" w:rsidRPr="00000000">
        <w:rPr>
          <w:b w:val="1"/>
          <w:sz w:val="24"/>
          <w:szCs w:val="24"/>
          <w:rtl w:val="0"/>
        </w:rPr>
        <w:t xml:space="preserve"> (Write in separate document)</w:t>
      </w:r>
    </w:p>
    <w:p w:rsidR="00000000" w:rsidDel="00000000" w:rsidP="00000000" w:rsidRDefault="00000000" w:rsidRPr="00000000" w14:paraId="000009A1">
      <w:pPr>
        <w:pStyle w:val="Heading2"/>
        <w:pageBreakBefore w:val="0"/>
        <w:rPr/>
      </w:pPr>
      <w:bookmarkStart w:colFirst="0" w:colLast="0" w:name="_6u3pzz8v1ycl" w:id="10"/>
      <w:bookmarkEnd w:id="10"/>
      <w:r w:rsidDel="00000000" w:rsidR="00000000" w:rsidRPr="00000000">
        <w:rPr>
          <w:b w:val="1"/>
          <w:sz w:val="24"/>
          <w:szCs w:val="24"/>
          <w:rtl w:val="0"/>
        </w:rPr>
        <w:t xml:space="preserve">Mini-Scene 1: Yuri's Novels (Log)</w:t>
      </w:r>
      <w:r w:rsidDel="00000000" w:rsidR="00000000" w:rsidRPr="00000000">
        <w:rPr>
          <w:rtl w:val="0"/>
        </w:rPr>
        <w:t xml:space="preserve">          </w:t>
      </w:r>
    </w:p>
    <w:p w:rsidR="00000000" w:rsidDel="00000000" w:rsidP="00000000" w:rsidRDefault="00000000" w:rsidRPr="00000000" w14:paraId="000009A2">
      <w:pPr>
        <w:pageBreakBefore w:val="0"/>
        <w:rPr/>
      </w:pPr>
      <w:r w:rsidDel="00000000" w:rsidR="00000000" w:rsidRPr="00000000">
        <w:rPr>
          <w:rtl w:val="0"/>
        </w:rPr>
      </w:r>
    </w:p>
    <w:p w:rsidR="00000000" w:rsidDel="00000000" w:rsidP="00000000" w:rsidRDefault="00000000" w:rsidRPr="00000000" w14:paraId="000009A3">
      <w:pPr>
        <w:pageBreakBefore w:val="0"/>
        <w:rPr/>
      </w:pPr>
      <w:r w:rsidDel="00000000" w:rsidR="00000000" w:rsidRPr="00000000">
        <w:rPr>
          <w:rtl w:val="0"/>
        </w:rPr>
        <w:t xml:space="preserve">    scene bg (Yuri’s Bedroom)</w:t>
      </w:r>
    </w:p>
    <w:p w:rsidR="00000000" w:rsidDel="00000000" w:rsidP="00000000" w:rsidRDefault="00000000" w:rsidRPr="00000000" w14:paraId="000009A4">
      <w:pPr>
        <w:pageBreakBefore w:val="0"/>
        <w:rPr/>
      </w:pPr>
      <w:r w:rsidDel="00000000" w:rsidR="00000000" w:rsidRPr="00000000">
        <w:rPr>
          <w:rtl w:val="0"/>
        </w:rPr>
        <w:t xml:space="preserve">    with (transition)</w:t>
      </w:r>
    </w:p>
    <w:p w:rsidR="00000000" w:rsidDel="00000000" w:rsidP="00000000" w:rsidRDefault="00000000" w:rsidRPr="00000000" w14:paraId="000009A5">
      <w:pPr>
        <w:pageBreakBefore w:val="0"/>
        <w:rPr/>
      </w:pPr>
      <w:r w:rsidDel="00000000" w:rsidR="00000000" w:rsidRPr="00000000">
        <w:rPr>
          <w:rtl w:val="0"/>
        </w:rPr>
        <w:t xml:space="preserve">    play music (music)</w:t>
      </w:r>
    </w:p>
    <w:p w:rsidR="00000000" w:rsidDel="00000000" w:rsidP="00000000" w:rsidRDefault="00000000" w:rsidRPr="00000000" w14:paraId="000009A6">
      <w:pPr>
        <w:pageBreakBefore w:val="0"/>
        <w:rPr/>
      </w:pPr>
      <w:r w:rsidDel="00000000" w:rsidR="00000000" w:rsidRPr="00000000">
        <w:rPr>
          <w:rtl w:val="0"/>
        </w:rPr>
        <w:t xml:space="preserve">    “...That is, I at least tried to fall asleep. But for some reason, I just can’t.”</w:t>
        <w:br w:type="textWrapping"/>
        <w:t xml:space="preserve">    “I’ve been lying here for at least an hour and yet I’m still wide awake.”</w:t>
      </w:r>
    </w:p>
    <w:p w:rsidR="00000000" w:rsidDel="00000000" w:rsidP="00000000" w:rsidRDefault="00000000" w:rsidRPr="00000000" w14:paraId="000009A7">
      <w:pPr>
        <w:pageBreakBefore w:val="0"/>
        <w:rPr/>
      </w:pPr>
      <w:r w:rsidDel="00000000" w:rsidR="00000000" w:rsidRPr="00000000">
        <w:rPr>
          <w:rtl w:val="0"/>
        </w:rPr>
        <w:t xml:space="preserve">    “I think I should go find something to do.”</w:t>
        <w:br w:type="textWrapping"/>
        <w:t xml:space="preserve">    “As much as I love being here with Yuri, sleep obviously isn’t going to find me.”</w:t>
      </w:r>
    </w:p>
    <w:p w:rsidR="00000000" w:rsidDel="00000000" w:rsidP="00000000" w:rsidRDefault="00000000" w:rsidRPr="00000000" w14:paraId="000009A8">
      <w:pPr>
        <w:pageBreakBefore w:val="0"/>
        <w:rPr/>
      </w:pPr>
      <w:r w:rsidDel="00000000" w:rsidR="00000000" w:rsidRPr="00000000">
        <w:rPr>
          <w:rtl w:val="0"/>
        </w:rPr>
        <w:t xml:space="preserve">    “I sit up on the bed, which surprisingly doesn’t seem to wake up Yuri.”</w:t>
        <w:br w:type="textWrapping"/>
        <w:t xml:space="preserve">    mc “Heh… She’s such a deep sleeper.”</w:t>
      </w:r>
    </w:p>
    <w:p w:rsidR="00000000" w:rsidDel="00000000" w:rsidP="00000000" w:rsidRDefault="00000000" w:rsidRPr="00000000" w14:paraId="000009A9">
      <w:pPr>
        <w:pageBreakBefore w:val="0"/>
        <w:rPr/>
      </w:pPr>
      <w:r w:rsidDel="00000000" w:rsidR="00000000" w:rsidRPr="00000000">
        <w:rPr>
          <w:rtl w:val="0"/>
        </w:rPr>
        <w:t xml:space="preserve">    “I wonder what I should do. There’s a lot of options I have.”</w:t>
        <w:br w:type="textWrapping"/>
        <w:t xml:space="preserve">    “Hmm… I kind of want to check out Yuri’s library.”</w:t>
        <w:br w:type="textWrapping"/>
        <w:t xml:space="preserve">    “Since she’s so interested in reading, she must have at least a few interesting reads. Let’s check it out!”</w:t>
      </w:r>
    </w:p>
    <w:p w:rsidR="00000000" w:rsidDel="00000000" w:rsidP="00000000" w:rsidRDefault="00000000" w:rsidRPr="00000000" w14:paraId="000009AA">
      <w:pPr>
        <w:pageBreakBefore w:val="0"/>
        <w:rPr/>
      </w:pPr>
      <w:r w:rsidDel="00000000" w:rsidR="00000000" w:rsidRPr="00000000">
        <w:rPr>
          <w:rtl w:val="0"/>
        </w:rPr>
        <w:t xml:space="preserve">    scene bg (wherever yuri keeps the books™)</w:t>
      </w:r>
    </w:p>
    <w:p w:rsidR="00000000" w:rsidDel="00000000" w:rsidP="00000000" w:rsidRDefault="00000000" w:rsidRPr="00000000" w14:paraId="000009AB">
      <w:pPr>
        <w:pageBreakBefore w:val="0"/>
        <w:rPr/>
      </w:pPr>
      <w:r w:rsidDel="00000000" w:rsidR="00000000" w:rsidRPr="00000000">
        <w:rPr>
          <w:rtl w:val="0"/>
        </w:rPr>
        <w:t xml:space="preserve">    with wipeleft</w:t>
        <w:br w:type="textWrapping"/>
        <w:t xml:space="preserve">    “I enter the room and start to look around at the various looks on the shelves.”</w:t>
        <w:br w:type="textWrapping"/>
        <w:t xml:space="preserve">    “Portrait of Markov? I’ve already read that, so I’ll pass for now.”</w:t>
        <w:br w:type="textWrapping"/>
        <w:t xml:space="preserve">    “Terrifying Tales? I’m not really wanting to read any horror right now either.”</w:t>
        <w:br w:type="textWrapping"/>
        <w:t xml:space="preserve">    “Milk Goes to School? Too sophisticated for me, no thanks.”</w:t>
        <w:br w:type="textWrapping"/>
        <w:t xml:space="preserve">    mc “Oh? What’s that?”</w:t>
        <w:br w:type="textWrapping"/>
        <w:t xml:space="preserve">    “I see a book with no cover sitting on a table by itself.”</w:t>
      </w:r>
    </w:p>
    <w:p w:rsidR="00000000" w:rsidDel="00000000" w:rsidP="00000000" w:rsidRDefault="00000000" w:rsidRPr="00000000" w14:paraId="000009AC">
      <w:pPr>
        <w:pageBreakBefore w:val="0"/>
        <w:rPr/>
      </w:pPr>
      <w:r w:rsidDel="00000000" w:rsidR="00000000" w:rsidRPr="00000000">
        <w:rPr>
          <w:rtl w:val="0"/>
        </w:rPr>
        <w:t xml:space="preserve">    mc “Interesting… Let’s go see what it’s about.”</w:t>
      </w:r>
    </w:p>
    <w:p w:rsidR="00000000" w:rsidDel="00000000" w:rsidP="00000000" w:rsidRDefault="00000000" w:rsidRPr="00000000" w14:paraId="000009AD">
      <w:pPr>
        <w:pageBreakBefore w:val="0"/>
        <w:rPr/>
      </w:pPr>
      <w:r w:rsidDel="00000000" w:rsidR="00000000" w:rsidRPr="00000000">
        <w:rPr>
          <w:rtl w:val="0"/>
        </w:rPr>
        <w:t xml:space="preserve">    "It seemed to have no title or summary on the back of the book either."</w:t>
      </w:r>
    </w:p>
    <w:p w:rsidR="00000000" w:rsidDel="00000000" w:rsidP="00000000" w:rsidRDefault="00000000" w:rsidRPr="00000000" w14:paraId="000009AE">
      <w:pPr>
        <w:pageBreakBefore w:val="0"/>
        <w:rPr/>
      </w:pPr>
      <w:r w:rsidDel="00000000" w:rsidR="00000000" w:rsidRPr="00000000">
        <w:rPr>
          <w:rtl w:val="0"/>
        </w:rPr>
        <w:t xml:space="preserve">    mc "Alrighty then, only one way to find out!"</w:t>
      </w:r>
    </w:p>
    <w:p w:rsidR="00000000" w:rsidDel="00000000" w:rsidP="00000000" w:rsidRDefault="00000000" w:rsidRPr="00000000" w14:paraId="000009AF">
      <w:pPr>
        <w:pageBreakBefore w:val="0"/>
        <w:rPr/>
      </w:pPr>
      <w:r w:rsidDel="00000000" w:rsidR="00000000" w:rsidRPr="00000000">
        <w:rPr>
          <w:rtl w:val="0"/>
        </w:rPr>
        <w:t xml:space="preserve">    "I flip open the book and begin to read the first few pages."</w:t>
      </w:r>
    </w:p>
    <w:p w:rsidR="00000000" w:rsidDel="00000000" w:rsidP="00000000" w:rsidRDefault="00000000" w:rsidRPr="00000000" w14:paraId="000009B0">
      <w:pPr>
        <w:pageBreakBefore w:val="0"/>
        <w:rPr/>
      </w:pPr>
      <w:r w:rsidDel="00000000" w:rsidR="00000000" w:rsidRPr="00000000">
        <w:rPr>
          <w:rtl w:val="0"/>
        </w:rPr>
        <w:t xml:space="preserve">    "It opens on a dark stormy night as a carriage falls off of the road."</w:t>
      </w:r>
    </w:p>
    <w:p w:rsidR="00000000" w:rsidDel="00000000" w:rsidP="00000000" w:rsidRDefault="00000000" w:rsidRPr="00000000" w14:paraId="000009B1">
      <w:pPr>
        <w:pageBreakBefore w:val="0"/>
        <w:rPr/>
      </w:pPr>
      <w:r w:rsidDel="00000000" w:rsidR="00000000" w:rsidRPr="00000000">
        <w:rPr>
          <w:rtl w:val="0"/>
        </w:rPr>
        <w:t xml:space="preserve">    "A thief and his wife goes to investigate the wreckage and take as much as he can carry."</w:t>
      </w:r>
    </w:p>
    <w:p w:rsidR="00000000" w:rsidDel="00000000" w:rsidP="00000000" w:rsidRDefault="00000000" w:rsidRPr="00000000" w14:paraId="000009B2">
      <w:pPr>
        <w:pageBreakBefore w:val="0"/>
        <w:rPr/>
      </w:pPr>
      <w:r w:rsidDel="00000000" w:rsidR="00000000" w:rsidRPr="00000000">
        <w:rPr>
          <w:rtl w:val="0"/>
        </w:rPr>
        <w:t xml:space="preserve">    "However, a man from the carriage survived, and asks the thief to save his child."</w:t>
      </w:r>
    </w:p>
    <w:p w:rsidR="00000000" w:rsidDel="00000000" w:rsidP="00000000" w:rsidRDefault="00000000" w:rsidRPr="00000000" w14:paraId="000009B3">
      <w:pPr>
        <w:pageBreakBefore w:val="0"/>
        <w:rPr/>
      </w:pPr>
      <w:r w:rsidDel="00000000" w:rsidR="00000000" w:rsidRPr="00000000">
        <w:rPr>
          <w:rtl w:val="0"/>
        </w:rPr>
        <w:t xml:space="preserve">    scene bg (same one but morning)</w:t>
      </w:r>
    </w:p>
    <w:p w:rsidR="00000000" w:rsidDel="00000000" w:rsidP="00000000" w:rsidRDefault="00000000" w:rsidRPr="00000000" w14:paraId="000009B4">
      <w:pPr>
        <w:pageBreakBefore w:val="0"/>
        <w:rPr/>
      </w:pPr>
      <w:r w:rsidDel="00000000" w:rsidR="00000000" w:rsidRPr="00000000">
        <w:rPr>
          <w:rtl w:val="0"/>
        </w:rPr>
        <w:t xml:space="preserve">    with wipeleft</w:t>
      </w:r>
    </w:p>
    <w:p w:rsidR="00000000" w:rsidDel="00000000" w:rsidP="00000000" w:rsidRDefault="00000000" w:rsidRPr="00000000" w14:paraId="000009B5">
      <w:pPr>
        <w:pageBreakBefore w:val="0"/>
        <w:rPr/>
      </w:pPr>
      <w:r w:rsidDel="00000000" w:rsidR="00000000" w:rsidRPr="00000000">
        <w:rPr>
          <w:rtl w:val="0"/>
        </w:rPr>
        <w:t xml:space="preserve">    "..."</w:t>
      </w:r>
    </w:p>
    <w:p w:rsidR="00000000" w:rsidDel="00000000" w:rsidP="00000000" w:rsidRDefault="00000000" w:rsidRPr="00000000" w14:paraId="000009B6">
      <w:pPr>
        <w:pageBreakBefore w:val="0"/>
        <w:rPr/>
      </w:pPr>
      <w:r w:rsidDel="00000000" w:rsidR="00000000" w:rsidRPr="00000000">
        <w:rPr>
          <w:rtl w:val="0"/>
        </w:rPr>
        <w:t xml:space="preserve">    mc "...Holy shit."</w:t>
      </w:r>
    </w:p>
    <w:p w:rsidR="00000000" w:rsidDel="00000000" w:rsidP="00000000" w:rsidRDefault="00000000" w:rsidRPr="00000000" w14:paraId="000009B7">
      <w:pPr>
        <w:pageBreakBefore w:val="0"/>
        <w:rPr/>
      </w:pPr>
      <w:r w:rsidDel="00000000" w:rsidR="00000000" w:rsidRPr="00000000">
        <w:rPr>
          <w:rtl w:val="0"/>
        </w:rPr>
        <w:t xml:space="preserve">    mc "I spent all night reading that, didn't I?"</w:t>
      </w:r>
    </w:p>
    <w:p w:rsidR="00000000" w:rsidDel="00000000" w:rsidP="00000000" w:rsidRDefault="00000000" w:rsidRPr="00000000" w14:paraId="000009B8">
      <w:pPr>
        <w:pageBreakBefore w:val="0"/>
        <w:rPr/>
      </w:pPr>
      <w:r w:rsidDel="00000000" w:rsidR="00000000" w:rsidRPr="00000000">
        <w:rPr>
          <w:rtl w:val="0"/>
        </w:rPr>
        <w:t xml:space="preserve">    "But even if I did, I feel like it was worth is. How did a story that started like that shift so smoothly into a vampire story?"</w:t>
      </w:r>
    </w:p>
    <w:p w:rsidR="00000000" w:rsidDel="00000000" w:rsidP="00000000" w:rsidRDefault="00000000" w:rsidRPr="00000000" w14:paraId="000009B9">
      <w:pPr>
        <w:pageBreakBefore w:val="0"/>
        <w:rPr/>
      </w:pPr>
      <w:r w:rsidDel="00000000" w:rsidR="00000000" w:rsidRPr="00000000">
        <w:rPr>
          <w:rtl w:val="0"/>
        </w:rPr>
        <w:t xml:space="preserve">    "It's so bizarre that I both completely understand it and don't understand it at a-"</w:t>
      </w:r>
    </w:p>
    <w:p w:rsidR="00000000" w:rsidDel="00000000" w:rsidP="00000000" w:rsidRDefault="00000000" w:rsidRPr="00000000" w14:paraId="000009BA">
      <w:pPr>
        <w:pageBreakBefore w:val="0"/>
        <w:rPr/>
      </w:pPr>
      <w:r w:rsidDel="00000000" w:rsidR="00000000" w:rsidRPr="00000000">
        <w:rPr>
          <w:rtl w:val="0"/>
        </w:rPr>
        <w:t xml:space="preserve">    y 1k "...[player], what're you doing up so early?"</w:t>
      </w:r>
    </w:p>
    <w:p w:rsidR="00000000" w:rsidDel="00000000" w:rsidP="00000000" w:rsidRDefault="00000000" w:rsidRPr="00000000" w14:paraId="000009BB">
      <w:pPr>
        <w:pageBreakBefore w:val="0"/>
        <w:rPr/>
      </w:pPr>
      <w:r w:rsidDel="00000000" w:rsidR="00000000" w:rsidRPr="00000000">
        <w:rPr>
          <w:rtl w:val="0"/>
        </w:rPr>
        <w:t xml:space="preserve">    mc "Ah! I'm sorry, I didn't notice you were there."</w:t>
      </w:r>
    </w:p>
    <w:p w:rsidR="00000000" w:rsidDel="00000000" w:rsidP="00000000" w:rsidRDefault="00000000" w:rsidRPr="00000000" w14:paraId="000009BC">
      <w:pPr>
        <w:pageBreakBefore w:val="0"/>
        <w:rPr/>
      </w:pPr>
      <w:r w:rsidDel="00000000" w:rsidR="00000000" w:rsidRPr="00000000">
        <w:rPr>
          <w:rtl w:val="0"/>
        </w:rPr>
        <w:t xml:space="preserve">    "Yuri was standing in the doorway. She looked pretty tired. Or maybe that was me."</w:t>
      </w:r>
    </w:p>
    <w:p w:rsidR="00000000" w:rsidDel="00000000" w:rsidP="00000000" w:rsidRDefault="00000000" w:rsidRPr="00000000" w14:paraId="000009BD">
      <w:pPr>
        <w:pageBreakBefore w:val="0"/>
        <w:rPr/>
      </w:pPr>
      <w:r w:rsidDel="00000000" w:rsidR="00000000" w:rsidRPr="00000000">
        <w:rPr>
          <w:rtl w:val="0"/>
        </w:rPr>
        <w:t xml:space="preserve">    mc "I was just going to read a bit since I couldn't sleep, but I guess I ended up staying up too late."</w:t>
      </w:r>
    </w:p>
    <w:p w:rsidR="00000000" w:rsidDel="00000000" w:rsidP="00000000" w:rsidRDefault="00000000" w:rsidRPr="00000000" w14:paraId="000009BE">
      <w:pPr>
        <w:pageBreakBefore w:val="0"/>
        <w:rPr/>
      </w:pPr>
      <w:r w:rsidDel="00000000" w:rsidR="00000000" w:rsidRPr="00000000">
        <w:rPr>
          <w:rtl w:val="0"/>
        </w:rPr>
        <w:t xml:space="preserve">    y 1d "I see, I can definitely relate to that."</w:t>
      </w:r>
    </w:p>
    <w:p w:rsidR="00000000" w:rsidDel="00000000" w:rsidP="00000000" w:rsidRDefault="00000000" w:rsidRPr="00000000" w14:paraId="000009BF">
      <w:pPr>
        <w:pageBreakBefore w:val="0"/>
        <w:rPr/>
      </w:pPr>
      <w:r w:rsidDel="00000000" w:rsidR="00000000" w:rsidRPr="00000000">
        <w:rPr>
          <w:rtl w:val="0"/>
        </w:rPr>
        <w:t xml:space="preserve">    y 1c "What book did you read?"</w:t>
      </w:r>
    </w:p>
    <w:p w:rsidR="00000000" w:rsidDel="00000000" w:rsidP="00000000" w:rsidRDefault="00000000" w:rsidRPr="00000000" w14:paraId="000009C0">
      <w:pPr>
        <w:pageBreakBefore w:val="0"/>
        <w:rPr/>
      </w:pPr>
      <w:r w:rsidDel="00000000" w:rsidR="00000000" w:rsidRPr="00000000">
        <w:rPr>
          <w:rtl w:val="0"/>
        </w:rPr>
        <w:t xml:space="preserve">    mc "Well, it doesn't have a title, so it would be easier to show you."</w:t>
      </w:r>
    </w:p>
    <w:p w:rsidR="00000000" w:rsidDel="00000000" w:rsidP="00000000" w:rsidRDefault="00000000" w:rsidRPr="00000000" w14:paraId="000009C1">
      <w:pPr>
        <w:pageBreakBefore w:val="0"/>
        <w:rPr/>
      </w:pPr>
      <w:r w:rsidDel="00000000" w:rsidR="00000000" w:rsidRPr="00000000">
        <w:rPr>
          <w:rtl w:val="0"/>
        </w:rPr>
        <w:t xml:space="preserve">    "I show Yuri the book I was reading and her face instantly goes red."</w:t>
      </w:r>
    </w:p>
    <w:p w:rsidR="00000000" w:rsidDel="00000000" w:rsidP="00000000" w:rsidRDefault="00000000" w:rsidRPr="00000000" w14:paraId="000009C2">
      <w:pPr>
        <w:pageBreakBefore w:val="0"/>
        <w:rPr/>
      </w:pPr>
      <w:r w:rsidDel="00000000" w:rsidR="00000000" w:rsidRPr="00000000">
        <w:rPr>
          <w:rtl w:val="0"/>
        </w:rPr>
        <w:t xml:space="preserve">    y 3p "O-oh, that one?”</w:t>
        <w:br w:type="textWrapping"/>
        <w:t xml:space="preserve">    y 2o “U-uh, what did you… t-think about it?"</w:t>
      </w:r>
    </w:p>
    <w:p w:rsidR="00000000" w:rsidDel="00000000" w:rsidP="00000000" w:rsidRDefault="00000000" w:rsidRPr="00000000" w14:paraId="000009C3">
      <w:pPr>
        <w:pageBreakBefore w:val="0"/>
        <w:rPr/>
      </w:pPr>
      <w:r w:rsidDel="00000000" w:rsidR="00000000" w:rsidRPr="00000000">
        <w:rPr>
          <w:rtl w:val="0"/>
        </w:rPr>
        <w:t xml:space="preserve">   "She seems really nervous for some reason, but nonetheless I should give her a straight answer."</w:t>
      </w:r>
    </w:p>
    <w:p w:rsidR="00000000" w:rsidDel="00000000" w:rsidP="00000000" w:rsidRDefault="00000000" w:rsidRPr="00000000" w14:paraId="000009C4">
      <w:pPr>
        <w:pageBreakBefore w:val="0"/>
        <w:rPr/>
      </w:pPr>
      <w:r w:rsidDel="00000000" w:rsidR="00000000" w:rsidRPr="00000000">
        <w:rPr>
          <w:rtl w:val="0"/>
        </w:rPr>
        <w:t xml:space="preserve">    mc "I loved it. It had so many twists and turns that I never would've expected, and the characters were really well done too."</w:t>
      </w:r>
    </w:p>
    <w:p w:rsidR="00000000" w:rsidDel="00000000" w:rsidP="00000000" w:rsidRDefault="00000000" w:rsidRPr="00000000" w14:paraId="000009C5">
      <w:pPr>
        <w:pageBreakBefore w:val="0"/>
        <w:rPr/>
      </w:pPr>
      <w:r w:rsidDel="00000000" w:rsidR="00000000" w:rsidRPr="00000000">
        <w:rPr>
          <w:rtl w:val="0"/>
        </w:rPr>
        <w:t xml:space="preserve">    "As I was talking, Yuri's expression gradually went away from embarrassment to that of a child on Christmas day."</w:t>
      </w:r>
    </w:p>
    <w:p w:rsidR="00000000" w:rsidDel="00000000" w:rsidP="00000000" w:rsidRDefault="00000000" w:rsidRPr="00000000" w14:paraId="000009C6">
      <w:pPr>
        <w:pageBreakBefore w:val="0"/>
        <w:rPr/>
      </w:pPr>
      <w:r w:rsidDel="00000000" w:rsidR="00000000" w:rsidRPr="00000000">
        <w:rPr>
          <w:rtl w:val="0"/>
        </w:rPr>
        <w:t xml:space="preserve">    "...That is to say, she was really damn happy."</w:t>
      </w:r>
    </w:p>
    <w:p w:rsidR="00000000" w:rsidDel="00000000" w:rsidP="00000000" w:rsidRDefault="00000000" w:rsidRPr="00000000" w14:paraId="000009C7">
      <w:pPr>
        <w:pageBreakBefore w:val="0"/>
        <w:rPr/>
      </w:pPr>
      <w:r w:rsidDel="00000000" w:rsidR="00000000" w:rsidRPr="00000000">
        <w:rPr>
          <w:rtl w:val="0"/>
        </w:rPr>
        <w:t xml:space="preserve">    y 2s "I'm really glad you liked it! That's the manuscript of the book I'm writing."</w:t>
      </w:r>
    </w:p>
    <w:p w:rsidR="00000000" w:rsidDel="00000000" w:rsidP="00000000" w:rsidRDefault="00000000" w:rsidRPr="00000000" w14:paraId="000009C8">
      <w:pPr>
        <w:pageBreakBefore w:val="0"/>
        <w:rPr/>
      </w:pPr>
      <w:r w:rsidDel="00000000" w:rsidR="00000000" w:rsidRPr="00000000">
        <w:rPr>
          <w:rtl w:val="0"/>
        </w:rPr>
        <w:t xml:space="preserve">    "It suddenly clicked in my head. The reason there's no title, plot summary, or cover in general is because the book isn't even finished yet!"</w:t>
      </w:r>
    </w:p>
    <w:p w:rsidR="00000000" w:rsidDel="00000000" w:rsidP="00000000" w:rsidRDefault="00000000" w:rsidRPr="00000000" w14:paraId="000009C9">
      <w:pPr>
        <w:pageBreakBefore w:val="0"/>
        <w:rPr/>
      </w:pPr>
      <w:r w:rsidDel="00000000" w:rsidR="00000000" w:rsidRPr="00000000">
        <w:rPr>
          <w:rtl w:val="0"/>
        </w:rPr>
        <w:t xml:space="preserve">    "...I should really use my head more when it comes to this stuff."</w:t>
      </w:r>
    </w:p>
    <w:p w:rsidR="00000000" w:rsidDel="00000000" w:rsidP="00000000" w:rsidRDefault="00000000" w:rsidRPr="00000000" w14:paraId="000009CA">
      <w:pPr>
        <w:pageBreakBefore w:val="0"/>
        <w:rPr/>
      </w:pPr>
      <w:r w:rsidDel="00000000" w:rsidR="00000000" w:rsidRPr="00000000">
        <w:rPr>
          <w:rtl w:val="0"/>
        </w:rPr>
        <w:t xml:space="preserve">    mc "Oh! Well that makes a lot of sense. I'm really impressed though, this is really good."</w:t>
      </w:r>
    </w:p>
    <w:p w:rsidR="00000000" w:rsidDel="00000000" w:rsidP="00000000" w:rsidRDefault="00000000" w:rsidRPr="00000000" w14:paraId="000009CB">
      <w:pPr>
        <w:pageBreakBefore w:val="0"/>
        <w:rPr/>
      </w:pPr>
      <w:r w:rsidDel="00000000" w:rsidR="00000000" w:rsidRPr="00000000">
        <w:rPr>
          <w:rtl w:val="0"/>
        </w:rPr>
        <w:t xml:space="preserve">    mc "I mean, your writing is usually really good, but this is a step above even that!"</w:t>
      </w:r>
    </w:p>
    <w:p w:rsidR="00000000" w:rsidDel="00000000" w:rsidP="00000000" w:rsidRDefault="00000000" w:rsidRPr="00000000" w14:paraId="000009CC">
      <w:pPr>
        <w:pageBreakBefore w:val="0"/>
        <w:rPr/>
      </w:pPr>
      <w:r w:rsidDel="00000000" w:rsidR="00000000" w:rsidRPr="00000000">
        <w:rPr>
          <w:rtl w:val="0"/>
        </w:rPr>
        <w:t xml:space="preserve">    y 4e "Uuu… Thank you, [player]."</w:t>
      </w:r>
    </w:p>
    <w:p w:rsidR="00000000" w:rsidDel="00000000" w:rsidP="00000000" w:rsidRDefault="00000000" w:rsidRPr="00000000" w14:paraId="000009CD">
      <w:pPr>
        <w:pageBreakBefore w:val="0"/>
        <w:rPr/>
      </w:pPr>
      <w:r w:rsidDel="00000000" w:rsidR="00000000" w:rsidRPr="00000000">
        <w:rPr>
          <w:rtl w:val="0"/>
        </w:rPr>
        <w:t xml:space="preserve">    y 4a "But anyways, shouldn't we start getting ready for the day?"</w:t>
      </w:r>
    </w:p>
    <w:p w:rsidR="00000000" w:rsidDel="00000000" w:rsidP="00000000" w:rsidRDefault="00000000" w:rsidRPr="00000000" w14:paraId="000009CE">
      <w:pPr>
        <w:pageBreakBefore w:val="0"/>
        <w:rPr/>
      </w:pPr>
      <w:r w:rsidDel="00000000" w:rsidR="00000000" w:rsidRPr="00000000">
        <w:rPr>
          <w:rtl w:val="0"/>
        </w:rPr>
        <w:t xml:space="preserve">    mc "Ah yeah, that would be a good idea. Let's get to it then."</w:t>
      </w:r>
    </w:p>
    <w:p w:rsidR="00000000" w:rsidDel="00000000" w:rsidP="00000000" w:rsidRDefault="00000000" w:rsidRPr="00000000" w14:paraId="000009CF">
      <w:pPr>
        <w:pageBreakBefore w:val="0"/>
        <w:rPr/>
      </w:pPr>
      <w:r w:rsidDel="00000000" w:rsidR="00000000" w:rsidRPr="00000000">
        <w:rPr>
          <w:rtl w:val="0"/>
        </w:rPr>
        <w:t xml:space="preserve"> scene end</w:t>
      </w:r>
    </w:p>
    <w:p w:rsidR="00000000" w:rsidDel="00000000" w:rsidP="00000000" w:rsidRDefault="00000000" w:rsidRPr="00000000" w14:paraId="000009D0">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D1">
      <w:pPr>
        <w:pStyle w:val="Heading2"/>
        <w:pageBreakBefore w:val="0"/>
        <w:rPr>
          <w:b w:val="1"/>
          <w:sz w:val="24"/>
          <w:szCs w:val="24"/>
        </w:rPr>
      </w:pPr>
      <w:bookmarkStart w:colFirst="0" w:colLast="0" w:name="_o7h81vnhax6t" w:id="11"/>
      <w:bookmarkEnd w:id="11"/>
      <w:r w:rsidDel="00000000" w:rsidR="00000000" w:rsidRPr="00000000">
        <w:rPr>
          <w:b w:val="1"/>
          <w:sz w:val="24"/>
          <w:szCs w:val="24"/>
          <w:rtl w:val="0"/>
        </w:rPr>
        <w:t xml:space="preserve">Scene 5: Skating (Rapto)</w:t>
      </w:r>
    </w:p>
    <w:p w:rsidR="00000000" w:rsidDel="00000000" w:rsidP="00000000" w:rsidRDefault="00000000" w:rsidRPr="00000000" w14:paraId="000009D2">
      <w:pPr>
        <w:pageBreakBefore w:val="0"/>
        <w:rPr/>
      </w:pPr>
      <w:r w:rsidDel="00000000" w:rsidR="00000000" w:rsidRPr="00000000">
        <w:rPr>
          <w:rtl w:val="0"/>
        </w:rPr>
        <w:t xml:space="preserve">label Yuri_ch5:</w:t>
      </w:r>
    </w:p>
    <w:p w:rsidR="00000000" w:rsidDel="00000000" w:rsidP="00000000" w:rsidRDefault="00000000" w:rsidRPr="00000000" w14:paraId="000009D3">
      <w:pPr>
        <w:pageBreakBefore w:val="0"/>
        <w:rPr/>
      </w:pPr>
      <w:r w:rsidDel="00000000" w:rsidR="00000000" w:rsidRPr="00000000">
        <w:rPr>
          <w:rtl w:val="0"/>
        </w:rPr>
        <w:t xml:space="preserve">    scene bg club_day</w:t>
      </w:r>
    </w:p>
    <w:p w:rsidR="00000000" w:rsidDel="00000000" w:rsidP="00000000" w:rsidRDefault="00000000" w:rsidRPr="00000000" w14:paraId="000009D4">
      <w:pPr>
        <w:pageBreakBefore w:val="0"/>
        <w:rPr/>
      </w:pPr>
      <w:r w:rsidDel="00000000" w:rsidR="00000000" w:rsidRPr="00000000">
        <w:rPr>
          <w:rtl w:val="0"/>
        </w:rPr>
        <w:t xml:space="preserve">    with dissolve_scene_full</w:t>
      </w:r>
    </w:p>
    <w:p w:rsidR="00000000" w:rsidDel="00000000" w:rsidP="00000000" w:rsidRDefault="00000000" w:rsidRPr="00000000" w14:paraId="000009D5">
      <w:pPr>
        <w:pageBreakBefore w:val="0"/>
        <w:rPr/>
      </w:pPr>
      <w:r w:rsidDel="00000000" w:rsidR="00000000" w:rsidRPr="00000000">
        <w:rPr>
          <w:rtl w:val="0"/>
        </w:rPr>
        <w:t xml:space="preserve">    play music t8</w:t>
      </w:r>
    </w:p>
    <w:p w:rsidR="00000000" w:rsidDel="00000000" w:rsidP="00000000" w:rsidRDefault="00000000" w:rsidRPr="00000000" w14:paraId="000009D6">
      <w:pPr>
        <w:pageBreakBefore w:val="0"/>
        <w:rPr/>
      </w:pPr>
      <w:r w:rsidDel="00000000" w:rsidR="00000000" w:rsidRPr="00000000">
        <w:rPr>
          <w:rtl w:val="0"/>
        </w:rPr>
        <w:t xml:space="preserve">    "With another day at the club wrapping up, Yuri and I were lost in conversation. Discussing our book together..."</w:t>
      </w:r>
    </w:p>
    <w:p w:rsidR="00000000" w:rsidDel="00000000" w:rsidP="00000000" w:rsidRDefault="00000000" w:rsidRPr="00000000" w14:paraId="000009D7">
      <w:pPr>
        <w:pageBreakBefore w:val="0"/>
        <w:rPr/>
      </w:pPr>
      <w:r w:rsidDel="00000000" w:rsidR="00000000" w:rsidRPr="00000000">
        <w:rPr>
          <w:rtl w:val="0"/>
        </w:rPr>
        <w:t xml:space="preserve">    "The time we spend together, just like this, is magical."</w:t>
      </w:r>
    </w:p>
    <w:p w:rsidR="00000000" w:rsidDel="00000000" w:rsidP="00000000" w:rsidRDefault="00000000" w:rsidRPr="00000000" w14:paraId="000009D8">
      <w:pPr>
        <w:pageBreakBefore w:val="0"/>
        <w:rPr/>
      </w:pPr>
      <w:r w:rsidDel="00000000" w:rsidR="00000000" w:rsidRPr="00000000">
        <w:rPr>
          <w:rtl w:val="0"/>
        </w:rPr>
        <w:t xml:space="preserve">    show monika 2a at t11 zorder 2</w:t>
      </w:r>
    </w:p>
    <w:p w:rsidR="00000000" w:rsidDel="00000000" w:rsidP="00000000" w:rsidRDefault="00000000" w:rsidRPr="00000000" w14:paraId="000009D9">
      <w:pPr>
        <w:pageBreakBefore w:val="0"/>
        <w:rPr/>
      </w:pPr>
      <w:r w:rsidDel="00000000" w:rsidR="00000000" w:rsidRPr="00000000">
        <w:rPr>
          <w:rtl w:val="0"/>
        </w:rPr>
        <w:t xml:space="preserve">    m "Okay everyone! I’ve got an exciting announcement!”</w:t>
      </w:r>
    </w:p>
    <w:p w:rsidR="00000000" w:rsidDel="00000000" w:rsidP="00000000" w:rsidRDefault="00000000" w:rsidRPr="00000000" w14:paraId="000009DA">
      <w:pPr>
        <w:pageBreakBefore w:val="0"/>
        <w:rPr/>
      </w:pPr>
      <w:r w:rsidDel="00000000" w:rsidR="00000000" w:rsidRPr="00000000">
        <w:rPr>
          <w:rtl w:val="0"/>
        </w:rPr>
        <w:t xml:space="preserve">    "Monika popped up from her desk, clearly enthused about her surprise."</w:t>
      </w:r>
    </w:p>
    <w:p w:rsidR="00000000" w:rsidDel="00000000" w:rsidP="00000000" w:rsidRDefault="00000000" w:rsidRPr="00000000" w14:paraId="000009DB">
      <w:pPr>
        <w:pageBreakBefore w:val="0"/>
        <w:rPr/>
      </w:pPr>
      <w:r w:rsidDel="00000000" w:rsidR="00000000" w:rsidRPr="00000000">
        <w:rPr>
          <w:rtl w:val="0"/>
        </w:rPr>
        <w:t xml:space="preserve">    m "I thought since graduation is right around the corner, we should celebrate with a weekend activity!”</w:t>
      </w:r>
    </w:p>
    <w:p w:rsidR="00000000" w:rsidDel="00000000" w:rsidP="00000000" w:rsidRDefault="00000000" w:rsidRPr="00000000" w14:paraId="000009DC">
      <w:pPr>
        <w:pageBreakBefore w:val="0"/>
        <w:rPr/>
      </w:pPr>
      <w:r w:rsidDel="00000000" w:rsidR="00000000" w:rsidRPr="00000000">
        <w:rPr>
          <w:rtl w:val="0"/>
        </w:rPr>
        <w:t xml:space="preserve">    show sayori 1b at lf21 zorder 3</w:t>
      </w:r>
    </w:p>
    <w:p w:rsidR="00000000" w:rsidDel="00000000" w:rsidP="00000000" w:rsidRDefault="00000000" w:rsidRPr="00000000" w14:paraId="000009DD">
      <w:pPr>
        <w:pageBreakBefore w:val="0"/>
        <w:rPr/>
      </w:pPr>
      <w:r w:rsidDel="00000000" w:rsidR="00000000" w:rsidRPr="00000000">
        <w:rPr>
          <w:rtl w:val="0"/>
        </w:rPr>
        <w:t xml:space="preserve">    show monika 2a at t22 zorder 2</w:t>
      </w:r>
    </w:p>
    <w:p w:rsidR="00000000" w:rsidDel="00000000" w:rsidP="00000000" w:rsidRDefault="00000000" w:rsidRPr="00000000" w14:paraId="000009DE">
      <w:pPr>
        <w:pageBreakBefore w:val="0"/>
        <w:rPr/>
      </w:pPr>
      <w:r w:rsidDel="00000000" w:rsidR="00000000" w:rsidRPr="00000000">
        <w:rPr>
          <w:rtl w:val="0"/>
        </w:rPr>
        <w:t xml:space="preserve">    s "What did you have in mind? Writing poems together?”</w:t>
      </w:r>
    </w:p>
    <w:p w:rsidR="00000000" w:rsidDel="00000000" w:rsidP="00000000" w:rsidRDefault="00000000" w:rsidRPr="00000000" w14:paraId="000009DF">
      <w:pPr>
        <w:pageBreakBefore w:val="0"/>
        <w:rPr/>
      </w:pPr>
      <w:r w:rsidDel="00000000" w:rsidR="00000000" w:rsidRPr="00000000">
        <w:rPr>
          <w:rtl w:val="0"/>
        </w:rPr>
        <w:t xml:space="preserve">    show natsuki 1b at lf31 zorder 3</w:t>
      </w:r>
    </w:p>
    <w:p w:rsidR="00000000" w:rsidDel="00000000" w:rsidP="00000000" w:rsidRDefault="00000000" w:rsidRPr="00000000" w14:paraId="000009E0">
      <w:pPr>
        <w:pageBreakBefore w:val="0"/>
        <w:rPr/>
      </w:pPr>
      <w:r w:rsidDel="00000000" w:rsidR="00000000" w:rsidRPr="00000000">
        <w:rPr>
          <w:rtl w:val="0"/>
        </w:rPr>
        <w:t xml:space="preserve">    show sayori 1b at t32 zorder 2</w:t>
      </w:r>
    </w:p>
    <w:p w:rsidR="00000000" w:rsidDel="00000000" w:rsidP="00000000" w:rsidRDefault="00000000" w:rsidRPr="00000000" w14:paraId="000009E1">
      <w:pPr>
        <w:pageBreakBefore w:val="0"/>
        <w:rPr/>
      </w:pPr>
      <w:r w:rsidDel="00000000" w:rsidR="00000000" w:rsidRPr="00000000">
        <w:rPr>
          <w:rtl w:val="0"/>
        </w:rPr>
        <w:t xml:space="preserve">    show monika 2a at t33 zorder 2</w:t>
      </w:r>
    </w:p>
    <w:p w:rsidR="00000000" w:rsidDel="00000000" w:rsidP="00000000" w:rsidRDefault="00000000" w:rsidRPr="00000000" w14:paraId="000009E2">
      <w:pPr>
        <w:pageBreakBefore w:val="0"/>
        <w:rPr/>
      </w:pPr>
      <w:r w:rsidDel="00000000" w:rsidR="00000000" w:rsidRPr="00000000">
        <w:rPr>
          <w:rtl w:val="0"/>
        </w:rPr>
        <w:t xml:space="preserve">    n "No way! It’s probably some dumb sleepover or something.”</w:t>
      </w:r>
    </w:p>
    <w:p w:rsidR="00000000" w:rsidDel="00000000" w:rsidP="00000000" w:rsidRDefault="00000000" w:rsidRPr="00000000" w14:paraId="000009E3">
      <w:pPr>
        <w:pageBreakBefore w:val="0"/>
        <w:rPr/>
      </w:pPr>
      <w:r w:rsidDel="00000000" w:rsidR="00000000" w:rsidRPr="00000000">
        <w:rPr>
          <w:rtl w:val="0"/>
        </w:rPr>
        <w:t xml:space="preserve">    m 4b "Unfortunately, you’re both wrong. I’ve gotten us a weekend getaway at a mountain lodge!"</w:t>
      </w:r>
    </w:p>
    <w:p w:rsidR="00000000" w:rsidDel="00000000" w:rsidP="00000000" w:rsidRDefault="00000000" w:rsidRPr="00000000" w14:paraId="000009E4">
      <w:pPr>
        <w:pageBreakBefore w:val="0"/>
        <w:rPr/>
      </w:pPr>
      <w:r w:rsidDel="00000000" w:rsidR="00000000" w:rsidRPr="00000000">
        <w:rPr>
          <w:rtl w:val="0"/>
        </w:rPr>
        <w:t xml:space="preserve">    "Natsuki and Sayori were startled at the news. Yuri quickly spoke up, I could see the shock across her face as well."</w:t>
      </w:r>
    </w:p>
    <w:p w:rsidR="00000000" w:rsidDel="00000000" w:rsidP="00000000" w:rsidRDefault="00000000" w:rsidRPr="00000000" w14:paraId="000009E5">
      <w:pPr>
        <w:pageBreakBefore w:val="0"/>
        <w:rPr/>
      </w:pPr>
      <w:r w:rsidDel="00000000" w:rsidR="00000000" w:rsidRPr="00000000">
        <w:rPr>
          <w:rtl w:val="0"/>
        </w:rPr>
        <w:t xml:space="preserve">    show yuri 1f at lf41 zorder 3</w:t>
      </w:r>
    </w:p>
    <w:p w:rsidR="00000000" w:rsidDel="00000000" w:rsidP="00000000" w:rsidRDefault="00000000" w:rsidRPr="00000000" w14:paraId="000009E6">
      <w:pPr>
        <w:pageBreakBefore w:val="0"/>
        <w:rPr/>
      </w:pPr>
      <w:r w:rsidDel="00000000" w:rsidR="00000000" w:rsidRPr="00000000">
        <w:rPr>
          <w:rtl w:val="0"/>
        </w:rPr>
        <w:t xml:space="preserve">    show natsuki 1b at t42 zorder 2</w:t>
      </w:r>
    </w:p>
    <w:p w:rsidR="00000000" w:rsidDel="00000000" w:rsidP="00000000" w:rsidRDefault="00000000" w:rsidRPr="00000000" w14:paraId="000009E7">
      <w:pPr>
        <w:pageBreakBefore w:val="0"/>
        <w:rPr/>
      </w:pPr>
      <w:r w:rsidDel="00000000" w:rsidR="00000000" w:rsidRPr="00000000">
        <w:rPr>
          <w:rtl w:val="0"/>
        </w:rPr>
        <w:t xml:space="preserve">    show sayori 1b at t43 zorder 2</w:t>
      </w:r>
    </w:p>
    <w:p w:rsidR="00000000" w:rsidDel="00000000" w:rsidP="00000000" w:rsidRDefault="00000000" w:rsidRPr="00000000" w14:paraId="000009E8">
      <w:pPr>
        <w:pageBreakBefore w:val="0"/>
        <w:rPr/>
      </w:pPr>
      <w:r w:rsidDel="00000000" w:rsidR="00000000" w:rsidRPr="00000000">
        <w:rPr>
          <w:rtl w:val="0"/>
        </w:rPr>
        <w:t xml:space="preserve">    show monika 4b at t44 zorder 2</w:t>
      </w:r>
    </w:p>
    <w:p w:rsidR="00000000" w:rsidDel="00000000" w:rsidP="00000000" w:rsidRDefault="00000000" w:rsidRPr="00000000" w14:paraId="000009E9">
      <w:pPr>
        <w:pageBreakBefore w:val="0"/>
        <w:rPr/>
      </w:pPr>
      <w:r w:rsidDel="00000000" w:rsidR="00000000" w:rsidRPr="00000000">
        <w:rPr>
          <w:rtl w:val="0"/>
        </w:rPr>
        <w:t xml:space="preserve">    y "W- {w=1.0} What? H-How on earth did you get tickets for that sort of place?"</w:t>
      </w:r>
    </w:p>
    <w:p w:rsidR="00000000" w:rsidDel="00000000" w:rsidP="00000000" w:rsidRDefault="00000000" w:rsidRPr="00000000" w14:paraId="000009EA">
      <w:pPr>
        <w:pageBreakBefore w:val="0"/>
        <w:rPr/>
      </w:pPr>
      <w:r w:rsidDel="00000000" w:rsidR="00000000" w:rsidRPr="00000000">
        <w:rPr>
          <w:rtl w:val="0"/>
        </w:rPr>
        <w:t xml:space="preserve">    show yuri at t41 zorder 2</w:t>
      </w:r>
    </w:p>
    <w:p w:rsidR="00000000" w:rsidDel="00000000" w:rsidP="00000000" w:rsidRDefault="00000000" w:rsidRPr="00000000" w14:paraId="000009EB">
      <w:pPr>
        <w:pageBreakBefore w:val="0"/>
        <w:rPr/>
      </w:pPr>
      <w:r w:rsidDel="00000000" w:rsidR="00000000" w:rsidRPr="00000000">
        <w:rPr>
          <w:rtl w:val="0"/>
        </w:rPr>
        <w:t xml:space="preserve">    show monika at f44 zorder 3</w:t>
      </w:r>
    </w:p>
    <w:p w:rsidR="00000000" w:rsidDel="00000000" w:rsidP="00000000" w:rsidRDefault="00000000" w:rsidRPr="00000000" w14:paraId="000009EC">
      <w:pPr>
        <w:pageBreakBefore w:val="0"/>
        <w:rPr/>
      </w:pPr>
      <w:r w:rsidDel="00000000" w:rsidR="00000000" w:rsidRPr="00000000">
        <w:rPr>
          <w:rtl w:val="0"/>
        </w:rPr>
        <w:t xml:space="preserve">    m 5a "Weeell~... I kinda won a contest on the radio! Ahaha~."</w:t>
      </w:r>
    </w:p>
    <w:p w:rsidR="00000000" w:rsidDel="00000000" w:rsidP="00000000" w:rsidRDefault="00000000" w:rsidRPr="00000000" w14:paraId="000009ED">
      <w:pPr>
        <w:pageBreakBefore w:val="0"/>
        <w:rPr/>
      </w:pPr>
      <w:r w:rsidDel="00000000" w:rsidR="00000000" w:rsidRPr="00000000">
        <w:rPr>
          <w:rtl w:val="0"/>
        </w:rPr>
        <w:t xml:space="preserve">    mc "Wait. A radio contest? I didn't hear anything about that..."</w:t>
      </w:r>
    </w:p>
    <w:p w:rsidR="00000000" w:rsidDel="00000000" w:rsidP="00000000" w:rsidRDefault="00000000" w:rsidRPr="00000000" w14:paraId="000009EE">
      <w:pPr>
        <w:pageBreakBefore w:val="0"/>
        <w:rPr/>
      </w:pPr>
      <w:r w:rsidDel="00000000" w:rsidR="00000000" w:rsidRPr="00000000">
        <w:rPr>
          <w:rtl w:val="0"/>
        </w:rPr>
        <w:t xml:space="preserve">    m 4k "It must've been a station you don't listen to. But the point is, I won five tickets, and I thought it would be a nice way to spend the weekend!"</w:t>
      </w:r>
    </w:p>
    <w:p w:rsidR="00000000" w:rsidDel="00000000" w:rsidP="00000000" w:rsidRDefault="00000000" w:rsidRPr="00000000" w14:paraId="000009EF">
      <w:pPr>
        <w:pageBreakBefore w:val="0"/>
        <w:rPr/>
      </w:pPr>
      <w:r w:rsidDel="00000000" w:rsidR="00000000" w:rsidRPr="00000000">
        <w:rPr>
          <w:rtl w:val="0"/>
        </w:rPr>
        <w:t xml:space="preserve">    show monika at t44 zorder 2</w:t>
      </w:r>
    </w:p>
    <w:p w:rsidR="00000000" w:rsidDel="00000000" w:rsidP="00000000" w:rsidRDefault="00000000" w:rsidRPr="00000000" w14:paraId="000009F0">
      <w:pPr>
        <w:pageBreakBefore w:val="0"/>
        <w:rPr/>
      </w:pPr>
      <w:r w:rsidDel="00000000" w:rsidR="00000000" w:rsidRPr="00000000">
        <w:rPr>
          <w:rtl w:val="0"/>
        </w:rPr>
        <w:t xml:space="preserve">    "Monika smiled at all of us. Sayori being the first to show her enthusiasm."</w:t>
      </w:r>
    </w:p>
    <w:p w:rsidR="00000000" w:rsidDel="00000000" w:rsidP="00000000" w:rsidRDefault="00000000" w:rsidRPr="00000000" w14:paraId="000009F1">
      <w:pPr>
        <w:pageBreakBefore w:val="0"/>
        <w:rPr/>
      </w:pPr>
      <w:r w:rsidDel="00000000" w:rsidR="00000000" w:rsidRPr="00000000">
        <w:rPr>
          <w:rtl w:val="0"/>
        </w:rPr>
        <w:t xml:space="preserve">    show sayori at f43 zorder 3</w:t>
      </w:r>
    </w:p>
    <w:p w:rsidR="00000000" w:rsidDel="00000000" w:rsidP="00000000" w:rsidRDefault="00000000" w:rsidRPr="00000000" w14:paraId="000009F2">
      <w:pPr>
        <w:pageBreakBefore w:val="0"/>
        <w:rPr/>
      </w:pPr>
      <w:r w:rsidDel="00000000" w:rsidR="00000000" w:rsidRPr="00000000">
        <w:rPr>
          <w:rtl w:val="0"/>
        </w:rPr>
        <w:t xml:space="preserve">    s 4r "Well, I think it's really cool! Thanks Monika!"</w:t>
      </w:r>
    </w:p>
    <w:p w:rsidR="00000000" w:rsidDel="00000000" w:rsidP="00000000" w:rsidRDefault="00000000" w:rsidRPr="00000000" w14:paraId="000009F3">
      <w:pPr>
        <w:pageBreakBefore w:val="0"/>
        <w:rPr/>
      </w:pPr>
      <w:r w:rsidDel="00000000" w:rsidR="00000000" w:rsidRPr="00000000">
        <w:rPr>
          <w:rtl w:val="0"/>
        </w:rPr>
        <w:t xml:space="preserve">    show sayori at t43 zorder 2</w:t>
      </w:r>
    </w:p>
    <w:p w:rsidR="00000000" w:rsidDel="00000000" w:rsidP="00000000" w:rsidRDefault="00000000" w:rsidRPr="00000000" w14:paraId="000009F4">
      <w:pPr>
        <w:pageBreakBefore w:val="0"/>
        <w:rPr/>
      </w:pPr>
      <w:r w:rsidDel="00000000" w:rsidR="00000000" w:rsidRPr="00000000">
        <w:rPr>
          <w:rtl w:val="0"/>
        </w:rPr>
        <w:t xml:space="preserve">    show natsuki at f42 zorder 3</w:t>
      </w:r>
    </w:p>
    <w:p w:rsidR="00000000" w:rsidDel="00000000" w:rsidP="00000000" w:rsidRDefault="00000000" w:rsidRPr="00000000" w14:paraId="000009F5">
      <w:pPr>
        <w:pageBreakBefore w:val="0"/>
        <w:rPr/>
      </w:pPr>
      <w:r w:rsidDel="00000000" w:rsidR="00000000" w:rsidRPr="00000000">
        <w:rPr>
          <w:rtl w:val="0"/>
        </w:rPr>
        <w:t xml:space="preserve">    n 2z "Yeah, that sounds awesome!"</w:t>
      </w:r>
    </w:p>
    <w:p w:rsidR="00000000" w:rsidDel="00000000" w:rsidP="00000000" w:rsidRDefault="00000000" w:rsidRPr="00000000" w14:paraId="000009F6">
      <w:pPr>
        <w:pageBreakBefore w:val="0"/>
        <w:rPr/>
      </w:pPr>
      <w:r w:rsidDel="00000000" w:rsidR="00000000" w:rsidRPr="00000000">
        <w:rPr>
          <w:rtl w:val="0"/>
        </w:rPr>
        <w:t xml:space="preserve">    show natsuki at t42 zorder 2</w:t>
      </w:r>
    </w:p>
    <w:p w:rsidR="00000000" w:rsidDel="00000000" w:rsidP="00000000" w:rsidRDefault="00000000" w:rsidRPr="00000000" w14:paraId="000009F7">
      <w:pPr>
        <w:pageBreakBefore w:val="0"/>
        <w:rPr/>
      </w:pPr>
      <w:r w:rsidDel="00000000" w:rsidR="00000000" w:rsidRPr="00000000">
        <w:rPr>
          <w:rtl w:val="0"/>
        </w:rPr>
        <w:t xml:space="preserve">    y 3g "..."</w:t>
      </w:r>
    </w:p>
    <w:p w:rsidR="00000000" w:rsidDel="00000000" w:rsidP="00000000" w:rsidRDefault="00000000" w:rsidRPr="00000000" w14:paraId="000009F8">
      <w:pPr>
        <w:pageBreakBefore w:val="0"/>
        <w:rPr/>
      </w:pPr>
      <w:r w:rsidDel="00000000" w:rsidR="00000000" w:rsidRPr="00000000">
        <w:rPr>
          <w:rtl w:val="0"/>
        </w:rPr>
        <w:t xml:space="preserve">    show monika at f44 zorder 3</w:t>
      </w:r>
    </w:p>
    <w:p w:rsidR="00000000" w:rsidDel="00000000" w:rsidP="00000000" w:rsidRDefault="00000000" w:rsidRPr="00000000" w14:paraId="000009F9">
      <w:pPr>
        <w:pageBreakBefore w:val="0"/>
        <w:rPr/>
      </w:pPr>
      <w:r w:rsidDel="00000000" w:rsidR="00000000" w:rsidRPr="00000000">
        <w:rPr>
          <w:rtl w:val="0"/>
        </w:rPr>
        <w:t xml:space="preserve">    m 1d "Everything okay, Yuri?"</w:t>
      </w:r>
    </w:p>
    <w:p w:rsidR="00000000" w:rsidDel="00000000" w:rsidP="00000000" w:rsidRDefault="00000000" w:rsidRPr="00000000" w14:paraId="000009FA">
      <w:pPr>
        <w:pageBreakBefore w:val="0"/>
        <w:rPr/>
      </w:pPr>
      <w:r w:rsidDel="00000000" w:rsidR="00000000" w:rsidRPr="00000000">
        <w:rPr>
          <w:rtl w:val="0"/>
        </w:rPr>
        <w:t xml:space="preserve">    show monika at t44 zorder 2</w:t>
      </w:r>
    </w:p>
    <w:p w:rsidR="00000000" w:rsidDel="00000000" w:rsidP="00000000" w:rsidRDefault="00000000" w:rsidRPr="00000000" w14:paraId="000009FB">
      <w:pPr>
        <w:pageBreakBefore w:val="0"/>
        <w:rPr/>
      </w:pPr>
      <w:r w:rsidDel="00000000" w:rsidR="00000000" w:rsidRPr="00000000">
        <w:rPr>
          <w:rtl w:val="0"/>
        </w:rPr>
        <w:t xml:space="preserve">    show yuri at f41 zorder 3</w:t>
      </w:r>
    </w:p>
    <w:p w:rsidR="00000000" w:rsidDel="00000000" w:rsidP="00000000" w:rsidRDefault="00000000" w:rsidRPr="00000000" w14:paraId="000009FC">
      <w:pPr>
        <w:pageBreakBefore w:val="0"/>
        <w:rPr/>
      </w:pPr>
      <w:r w:rsidDel="00000000" w:rsidR="00000000" w:rsidRPr="00000000">
        <w:rPr>
          <w:rtl w:val="0"/>
        </w:rPr>
        <w:t xml:space="preserve">    y 3t "O-Oh, yeah... Thanks..."</w:t>
      </w:r>
    </w:p>
    <w:p w:rsidR="00000000" w:rsidDel="00000000" w:rsidP="00000000" w:rsidRDefault="00000000" w:rsidRPr="00000000" w14:paraId="000009FD">
      <w:pPr>
        <w:pageBreakBefore w:val="0"/>
        <w:rPr/>
      </w:pPr>
      <w:r w:rsidDel="00000000" w:rsidR="00000000" w:rsidRPr="00000000">
        <w:rPr>
          <w:rtl w:val="0"/>
        </w:rPr>
        <w:t xml:space="preserve">    show yuri at t41 zorder 2</w:t>
      </w:r>
    </w:p>
    <w:p w:rsidR="00000000" w:rsidDel="00000000" w:rsidP="00000000" w:rsidRDefault="00000000" w:rsidRPr="00000000" w14:paraId="000009FE">
      <w:pPr>
        <w:pageBreakBefore w:val="0"/>
        <w:rPr/>
      </w:pPr>
      <w:r w:rsidDel="00000000" w:rsidR="00000000" w:rsidRPr="00000000">
        <w:rPr>
          <w:rtl w:val="0"/>
        </w:rPr>
        <w:t xml:space="preserve">    "With all of us agreeing in the end, it looks like our weekend is set."</w:t>
      </w:r>
    </w:p>
    <w:p w:rsidR="00000000" w:rsidDel="00000000" w:rsidP="00000000" w:rsidRDefault="00000000" w:rsidRPr="00000000" w14:paraId="000009FF">
      <w:pPr>
        <w:pageBreakBefore w:val="0"/>
        <w:rPr/>
      </w:pPr>
      <w:r w:rsidDel="00000000" w:rsidR="00000000" w:rsidRPr="00000000">
        <w:rPr>
          <w:rtl w:val="0"/>
        </w:rPr>
        <w:t xml:space="preserve">    show monika at f44 zorder 3</w:t>
      </w:r>
    </w:p>
    <w:p w:rsidR="00000000" w:rsidDel="00000000" w:rsidP="00000000" w:rsidRDefault="00000000" w:rsidRPr="00000000" w14:paraId="00000A00">
      <w:pPr>
        <w:pageBreakBefore w:val="0"/>
        <w:rPr/>
      </w:pPr>
      <w:r w:rsidDel="00000000" w:rsidR="00000000" w:rsidRPr="00000000">
        <w:rPr>
          <w:rtl w:val="0"/>
        </w:rPr>
        <w:t xml:space="preserve">    m 4b "We'll all meet up in front of [player]'s house. How about tomorrow morning at say~... Seven A.M.?"</w:t>
      </w:r>
    </w:p>
    <w:p w:rsidR="00000000" w:rsidDel="00000000" w:rsidP="00000000" w:rsidRDefault="00000000" w:rsidRPr="00000000" w14:paraId="00000A01">
      <w:pPr>
        <w:pageBreakBefore w:val="0"/>
        <w:rPr/>
      </w:pPr>
      <w:r w:rsidDel="00000000" w:rsidR="00000000" w:rsidRPr="00000000">
        <w:rPr>
          <w:rtl w:val="0"/>
        </w:rPr>
        <w:t xml:space="preserve">    show monika at t44 zorder 2</w:t>
      </w:r>
    </w:p>
    <w:p w:rsidR="00000000" w:rsidDel="00000000" w:rsidP="00000000" w:rsidRDefault="00000000" w:rsidRPr="00000000" w14:paraId="00000A02">
      <w:pPr>
        <w:pageBreakBefore w:val="0"/>
        <w:rPr/>
      </w:pPr>
      <w:r w:rsidDel="00000000" w:rsidR="00000000" w:rsidRPr="00000000">
        <w:rPr>
          <w:rtl w:val="0"/>
        </w:rPr>
        <w:t xml:space="preserve">    show sayori at f43 zorder 3</w:t>
      </w:r>
    </w:p>
    <w:p w:rsidR="00000000" w:rsidDel="00000000" w:rsidP="00000000" w:rsidRDefault="00000000" w:rsidRPr="00000000" w14:paraId="00000A03">
      <w:pPr>
        <w:pageBreakBefore w:val="0"/>
        <w:rPr/>
      </w:pPr>
      <w:r w:rsidDel="00000000" w:rsidR="00000000" w:rsidRPr="00000000">
        <w:rPr>
          <w:rtl w:val="0"/>
        </w:rPr>
        <w:t xml:space="preserve">    s 4x "Sounds good to me!"</w:t>
      </w:r>
    </w:p>
    <w:p w:rsidR="00000000" w:rsidDel="00000000" w:rsidP="00000000" w:rsidRDefault="00000000" w:rsidRPr="00000000" w14:paraId="00000A04">
      <w:pPr>
        <w:pageBreakBefore w:val="0"/>
        <w:rPr/>
      </w:pPr>
      <w:r w:rsidDel="00000000" w:rsidR="00000000" w:rsidRPr="00000000">
        <w:rPr>
          <w:rtl w:val="0"/>
        </w:rPr>
        <w:t xml:space="preserve">    show sayori at t43 zorder 2</w:t>
      </w:r>
    </w:p>
    <w:p w:rsidR="00000000" w:rsidDel="00000000" w:rsidP="00000000" w:rsidRDefault="00000000" w:rsidRPr="00000000" w14:paraId="00000A05">
      <w:pPr>
        <w:pageBreakBefore w:val="0"/>
        <w:rPr/>
      </w:pPr>
      <w:r w:rsidDel="00000000" w:rsidR="00000000" w:rsidRPr="00000000">
        <w:rPr>
          <w:rtl w:val="0"/>
        </w:rPr>
        <w:t xml:space="preserve">    show natsuki at f42 zorder 3</w:t>
      </w:r>
    </w:p>
    <w:p w:rsidR="00000000" w:rsidDel="00000000" w:rsidP="00000000" w:rsidRDefault="00000000" w:rsidRPr="00000000" w14:paraId="00000A06">
      <w:pPr>
        <w:pageBreakBefore w:val="0"/>
        <w:rPr/>
      </w:pPr>
      <w:r w:rsidDel="00000000" w:rsidR="00000000" w:rsidRPr="00000000">
        <w:rPr>
          <w:rtl w:val="0"/>
        </w:rPr>
        <w:t xml:space="preserve">    n 4z "See you guys there!"</w:t>
      </w:r>
    </w:p>
    <w:p w:rsidR="00000000" w:rsidDel="00000000" w:rsidP="00000000" w:rsidRDefault="00000000" w:rsidRPr="00000000" w14:paraId="00000A07">
      <w:pPr>
        <w:pageBreakBefore w:val="0"/>
        <w:rPr/>
      </w:pPr>
      <w:r w:rsidDel="00000000" w:rsidR="00000000" w:rsidRPr="00000000">
        <w:rPr>
          <w:rtl w:val="0"/>
        </w:rPr>
        <w:t xml:space="preserve">    show natsuki at t42 zorder 2</w:t>
      </w:r>
    </w:p>
    <w:p w:rsidR="00000000" w:rsidDel="00000000" w:rsidP="00000000" w:rsidRDefault="00000000" w:rsidRPr="00000000" w14:paraId="00000A08">
      <w:pPr>
        <w:pageBreakBefore w:val="0"/>
        <w:rPr/>
      </w:pPr>
      <w:r w:rsidDel="00000000" w:rsidR="00000000" w:rsidRPr="00000000">
        <w:rPr>
          <w:rtl w:val="0"/>
        </w:rPr>
        <w:t xml:space="preserve">    mc "Bye guys."</w:t>
      </w:r>
    </w:p>
    <w:p w:rsidR="00000000" w:rsidDel="00000000" w:rsidP="00000000" w:rsidRDefault="00000000" w:rsidRPr="00000000" w14:paraId="00000A09">
      <w:pPr>
        <w:pageBreakBefore w:val="0"/>
        <w:rPr/>
      </w:pPr>
      <w:r w:rsidDel="00000000" w:rsidR="00000000" w:rsidRPr="00000000">
        <w:rPr>
          <w:rtl w:val="0"/>
        </w:rPr>
        <w:t xml:space="preserve">    show sayori at thide zorder 1</w:t>
      </w:r>
    </w:p>
    <w:p w:rsidR="00000000" w:rsidDel="00000000" w:rsidP="00000000" w:rsidRDefault="00000000" w:rsidRPr="00000000" w14:paraId="00000A0A">
      <w:pPr>
        <w:pageBreakBefore w:val="0"/>
        <w:rPr/>
      </w:pPr>
      <w:r w:rsidDel="00000000" w:rsidR="00000000" w:rsidRPr="00000000">
        <w:rPr>
          <w:rtl w:val="0"/>
        </w:rPr>
        <w:t xml:space="preserve">    show monika at thide zorder 1</w:t>
      </w:r>
    </w:p>
    <w:p w:rsidR="00000000" w:rsidDel="00000000" w:rsidP="00000000" w:rsidRDefault="00000000" w:rsidRPr="00000000" w14:paraId="00000A0B">
      <w:pPr>
        <w:pageBreakBefore w:val="0"/>
        <w:rPr/>
      </w:pPr>
      <w:r w:rsidDel="00000000" w:rsidR="00000000" w:rsidRPr="00000000">
        <w:rPr>
          <w:rtl w:val="0"/>
        </w:rPr>
        <w:t xml:space="preserve">    show natsuki at thide zorder 1</w:t>
      </w:r>
    </w:p>
    <w:p w:rsidR="00000000" w:rsidDel="00000000" w:rsidP="00000000" w:rsidRDefault="00000000" w:rsidRPr="00000000" w14:paraId="00000A0C">
      <w:pPr>
        <w:pageBreakBefore w:val="0"/>
        <w:rPr/>
      </w:pPr>
      <w:r w:rsidDel="00000000" w:rsidR="00000000" w:rsidRPr="00000000">
        <w:rPr>
          <w:rtl w:val="0"/>
        </w:rPr>
        <w:t xml:space="preserve">    hide sayori</w:t>
      </w:r>
    </w:p>
    <w:p w:rsidR="00000000" w:rsidDel="00000000" w:rsidP="00000000" w:rsidRDefault="00000000" w:rsidRPr="00000000" w14:paraId="00000A0D">
      <w:pPr>
        <w:pageBreakBefore w:val="0"/>
        <w:rPr/>
      </w:pPr>
      <w:r w:rsidDel="00000000" w:rsidR="00000000" w:rsidRPr="00000000">
        <w:rPr>
          <w:rtl w:val="0"/>
        </w:rPr>
        <w:t xml:space="preserve">    hide monika</w:t>
      </w:r>
    </w:p>
    <w:p w:rsidR="00000000" w:rsidDel="00000000" w:rsidP="00000000" w:rsidRDefault="00000000" w:rsidRPr="00000000" w14:paraId="00000A0E">
      <w:pPr>
        <w:pageBreakBefore w:val="0"/>
        <w:rPr/>
      </w:pPr>
      <w:r w:rsidDel="00000000" w:rsidR="00000000" w:rsidRPr="00000000">
        <w:rPr>
          <w:rtl w:val="0"/>
        </w:rPr>
        <w:t xml:space="preserve">    hide natsuki</w:t>
      </w:r>
    </w:p>
    <w:p w:rsidR="00000000" w:rsidDel="00000000" w:rsidP="00000000" w:rsidRDefault="00000000" w:rsidRPr="00000000" w14:paraId="00000A0F">
      <w:pPr>
        <w:pageBreakBefore w:val="0"/>
        <w:rPr/>
      </w:pPr>
      <w:r w:rsidDel="00000000" w:rsidR="00000000" w:rsidRPr="00000000">
        <w:rPr>
          <w:rtl w:val="0"/>
        </w:rPr>
        <w:t xml:space="preserve">    show yuri 3w at t11 zorder 2</w:t>
      </w:r>
    </w:p>
    <w:p w:rsidR="00000000" w:rsidDel="00000000" w:rsidP="00000000" w:rsidRDefault="00000000" w:rsidRPr="00000000" w14:paraId="00000A10">
      <w:pPr>
        <w:pageBreakBefore w:val="0"/>
        <w:rPr/>
      </w:pPr>
      <w:r w:rsidDel="00000000" w:rsidR="00000000" w:rsidRPr="00000000">
        <w:rPr>
          <w:rtl w:val="0"/>
        </w:rPr>
        <w:t xml:space="preserve">    "As the others left the room, Yuri and I stayed behind. She quickly turned to me, concern clearly in her eyes."</w:t>
      </w:r>
    </w:p>
    <w:p w:rsidR="00000000" w:rsidDel="00000000" w:rsidP="00000000" w:rsidRDefault="00000000" w:rsidRPr="00000000" w14:paraId="00000A11">
      <w:pPr>
        <w:pageBreakBefore w:val="0"/>
        <w:rPr/>
      </w:pPr>
      <w:r w:rsidDel="00000000" w:rsidR="00000000" w:rsidRPr="00000000">
        <w:rPr>
          <w:rtl w:val="0"/>
        </w:rPr>
        <w:t xml:space="preserve">    y 4a "I-I... I really don't want to do this..."</w:t>
      </w:r>
    </w:p>
    <w:p w:rsidR="00000000" w:rsidDel="00000000" w:rsidP="00000000" w:rsidRDefault="00000000" w:rsidRPr="00000000" w14:paraId="00000A12">
      <w:pPr>
        <w:pageBreakBefore w:val="0"/>
        <w:rPr/>
      </w:pPr>
      <w:r w:rsidDel="00000000" w:rsidR="00000000" w:rsidRPr="00000000">
        <w:rPr>
          <w:rtl w:val="0"/>
        </w:rPr>
        <w:t xml:space="preserve">    mc "I know what you mean. I'd much rather... Y'know..."</w:t>
      </w:r>
    </w:p>
    <w:p w:rsidR="00000000" w:rsidDel="00000000" w:rsidP="00000000" w:rsidRDefault="00000000" w:rsidRPr="00000000" w14:paraId="00000A13">
      <w:pPr>
        <w:pageBreakBefore w:val="0"/>
        <w:rPr/>
      </w:pPr>
      <w:r w:rsidDel="00000000" w:rsidR="00000000" w:rsidRPr="00000000">
        <w:rPr>
          <w:rtl w:val="0"/>
        </w:rPr>
        <w:t xml:space="preserve">    y 2q "R-Read instead?"</w:t>
      </w:r>
    </w:p>
    <w:p w:rsidR="00000000" w:rsidDel="00000000" w:rsidP="00000000" w:rsidRDefault="00000000" w:rsidRPr="00000000" w14:paraId="00000A14">
      <w:pPr>
        <w:pageBreakBefore w:val="0"/>
        <w:rPr/>
      </w:pPr>
      <w:r w:rsidDel="00000000" w:rsidR="00000000" w:rsidRPr="00000000">
        <w:rPr>
          <w:rtl w:val="0"/>
        </w:rPr>
        <w:t xml:space="preserve">    mc "... Yeah."</w:t>
      </w:r>
    </w:p>
    <w:p w:rsidR="00000000" w:rsidDel="00000000" w:rsidP="00000000" w:rsidRDefault="00000000" w:rsidRPr="00000000" w14:paraId="00000A15">
      <w:pPr>
        <w:pageBreakBefore w:val="0"/>
        <w:rPr/>
      </w:pPr>
      <w:r w:rsidDel="00000000" w:rsidR="00000000" w:rsidRPr="00000000">
        <w:rPr>
          <w:rtl w:val="0"/>
        </w:rPr>
        <w:t xml:space="preserve">    y 3u "It's the same with me... I never really liked hotels to begin with, but now spending a weekend in the mountains? Uuuh..."</w:t>
      </w:r>
    </w:p>
    <w:p w:rsidR="00000000" w:rsidDel="00000000" w:rsidP="00000000" w:rsidRDefault="00000000" w:rsidRPr="00000000" w14:paraId="00000A16">
      <w:pPr>
        <w:pageBreakBefore w:val="0"/>
        <w:rPr/>
      </w:pPr>
      <w:r w:rsidDel="00000000" w:rsidR="00000000" w:rsidRPr="00000000">
        <w:rPr>
          <w:rtl w:val="0"/>
        </w:rPr>
        <w:t xml:space="preserve">    mc "Same here. But skipping out would probably cause more problems than solve. But hey, at least we'll have some alone time up there. Right?"</w:t>
      </w:r>
    </w:p>
    <w:p w:rsidR="00000000" w:rsidDel="00000000" w:rsidP="00000000" w:rsidRDefault="00000000" w:rsidRPr="00000000" w14:paraId="00000A17">
      <w:pPr>
        <w:pageBreakBefore w:val="0"/>
        <w:rPr/>
      </w:pPr>
      <w:r w:rsidDel="00000000" w:rsidR="00000000" w:rsidRPr="00000000">
        <w:rPr>
          <w:rtl w:val="0"/>
        </w:rPr>
        <w:t xml:space="preserve">    "I spoke reassuringly to Yuri, but also to myself. I'd really just like to spend time with her, but the others would never leave us alone about it."</w:t>
      </w:r>
    </w:p>
    <w:p w:rsidR="00000000" w:rsidDel="00000000" w:rsidP="00000000" w:rsidRDefault="00000000" w:rsidRPr="00000000" w14:paraId="00000A18">
      <w:pPr>
        <w:pageBreakBefore w:val="0"/>
        <w:rPr/>
      </w:pPr>
      <w:r w:rsidDel="00000000" w:rsidR="00000000" w:rsidRPr="00000000">
        <w:rPr>
          <w:rtl w:val="0"/>
        </w:rPr>
        <w:t xml:space="preserve">    y 3g "I-I suppose you're right."</w:t>
      </w:r>
    </w:p>
    <w:p w:rsidR="00000000" w:rsidDel="00000000" w:rsidP="00000000" w:rsidRDefault="00000000" w:rsidRPr="00000000" w14:paraId="00000A19">
      <w:pPr>
        <w:pageBreakBefore w:val="0"/>
        <w:rPr/>
      </w:pPr>
      <w:r w:rsidDel="00000000" w:rsidR="00000000" w:rsidRPr="00000000">
        <w:rPr>
          <w:rtl w:val="0"/>
        </w:rPr>
        <w:t xml:space="preserve">    y 3u "But... I'm looking forward to that alone time... We should read while we’re up there."</w:t>
      </w:r>
    </w:p>
    <w:p w:rsidR="00000000" w:rsidDel="00000000" w:rsidP="00000000" w:rsidRDefault="00000000" w:rsidRPr="00000000" w14:paraId="00000A1A">
      <w:pPr>
        <w:pageBreakBefore w:val="0"/>
        <w:rPr/>
      </w:pPr>
      <w:r w:rsidDel="00000000" w:rsidR="00000000" w:rsidRPr="00000000">
        <w:rPr>
          <w:rtl w:val="0"/>
        </w:rPr>
        <w:t xml:space="preserve">    mc "Absolutely."</w:t>
      </w:r>
    </w:p>
    <w:p w:rsidR="00000000" w:rsidDel="00000000" w:rsidP="00000000" w:rsidRDefault="00000000" w:rsidRPr="00000000" w14:paraId="00000A1B">
      <w:pPr>
        <w:pageBreakBefore w:val="0"/>
        <w:rPr/>
      </w:pPr>
      <w:r w:rsidDel="00000000" w:rsidR="00000000" w:rsidRPr="00000000">
        <w:rPr>
          <w:rtl w:val="0"/>
        </w:rPr>
        <w:t xml:space="preserve">    "After our discussion, Yuri and I left.”</w:t>
      </w:r>
    </w:p>
    <w:p w:rsidR="00000000" w:rsidDel="00000000" w:rsidP="00000000" w:rsidRDefault="00000000" w:rsidRPr="00000000" w14:paraId="00000A1C">
      <w:pPr>
        <w:pageBreakBefore w:val="0"/>
        <w:rPr/>
      </w:pPr>
      <w:r w:rsidDel="00000000" w:rsidR="00000000" w:rsidRPr="00000000">
        <w:rPr>
          <w:rtl w:val="0"/>
        </w:rPr>
        <w:t xml:space="preserve">    "Monika had met with us to lock the door behind us, but otherwise left us alone while we were in there."</w:t>
      </w:r>
    </w:p>
    <w:p w:rsidR="00000000" w:rsidDel="00000000" w:rsidP="00000000" w:rsidRDefault="00000000" w:rsidRPr="00000000" w14:paraId="00000A1D">
      <w:pPr>
        <w:pageBreakBefore w:val="0"/>
        <w:rPr/>
      </w:pPr>
      <w:r w:rsidDel="00000000" w:rsidR="00000000" w:rsidRPr="00000000">
        <w:rPr>
          <w:rtl w:val="0"/>
        </w:rPr>
        <w:t xml:space="preserve">    "Here's hoping that she stays that way during the trip..."</w:t>
      </w:r>
    </w:p>
    <w:p w:rsidR="00000000" w:rsidDel="00000000" w:rsidP="00000000" w:rsidRDefault="00000000" w:rsidRPr="00000000" w14:paraId="00000A1E">
      <w:pPr>
        <w:pageBreakBefore w:val="0"/>
        <w:rPr/>
      </w:pPr>
      <w:r w:rsidDel="00000000" w:rsidR="00000000" w:rsidRPr="00000000">
        <w:rPr>
          <w:rtl w:val="0"/>
        </w:rPr>
        <w:t xml:space="preserve">    stop music fadeout 2.0</w:t>
      </w:r>
    </w:p>
    <w:p w:rsidR="00000000" w:rsidDel="00000000" w:rsidP="00000000" w:rsidRDefault="00000000" w:rsidRPr="00000000" w14:paraId="00000A1F">
      <w:pPr>
        <w:pageBreakBefore w:val="0"/>
        <w:rPr/>
      </w:pPr>
      <w:r w:rsidDel="00000000" w:rsidR="00000000" w:rsidRPr="00000000">
        <w:rPr>
          <w:rtl w:val="0"/>
        </w:rPr>
        <w:t xml:space="preserve">    scene bg bedroom</w:t>
      </w:r>
    </w:p>
    <w:p w:rsidR="00000000" w:rsidDel="00000000" w:rsidP="00000000" w:rsidRDefault="00000000" w:rsidRPr="00000000" w14:paraId="00000A20">
      <w:pPr>
        <w:pageBreakBefore w:val="0"/>
        <w:rPr/>
      </w:pPr>
      <w:r w:rsidDel="00000000" w:rsidR="00000000" w:rsidRPr="00000000">
        <w:rPr>
          <w:rtl w:val="0"/>
        </w:rPr>
        <w:t xml:space="preserve">    with wipeleft_scene</w:t>
      </w:r>
    </w:p>
    <w:p w:rsidR="00000000" w:rsidDel="00000000" w:rsidP="00000000" w:rsidRDefault="00000000" w:rsidRPr="00000000" w14:paraId="00000A21">
      <w:pPr>
        <w:pageBreakBefore w:val="0"/>
        <w:rPr/>
      </w:pPr>
      <w:r w:rsidDel="00000000" w:rsidR="00000000" w:rsidRPr="00000000">
        <w:rPr>
          <w:rtl w:val="0"/>
        </w:rPr>
        <w:t xml:space="preserve">    "As I was packing my things, getting ready for the trip tomorrow, I was sifting through the things I thought we would need, and the stuff Yuri and I would want."</w:t>
      </w:r>
    </w:p>
    <w:p w:rsidR="00000000" w:rsidDel="00000000" w:rsidP="00000000" w:rsidRDefault="00000000" w:rsidRPr="00000000" w14:paraId="00000A22">
      <w:pPr>
        <w:pageBreakBefore w:val="0"/>
        <w:rPr/>
      </w:pPr>
      <w:r w:rsidDel="00000000" w:rsidR="00000000" w:rsidRPr="00000000">
        <w:rPr>
          <w:rtl w:val="0"/>
        </w:rPr>
        <w:t xml:space="preserve">    mc "Clothes... Coat... Toiletries... I think I'm good!"</w:t>
      </w:r>
    </w:p>
    <w:p w:rsidR="00000000" w:rsidDel="00000000" w:rsidP="00000000" w:rsidRDefault="00000000" w:rsidRPr="00000000" w14:paraId="00000A23">
      <w:pPr>
        <w:pageBreakBefore w:val="0"/>
        <w:rPr/>
      </w:pPr>
      <w:r w:rsidDel="00000000" w:rsidR="00000000" w:rsidRPr="00000000">
        <w:rPr>
          <w:rtl w:val="0"/>
        </w:rPr>
        <w:t xml:space="preserve">    "While telling myself that, I got a notification on my phone.”</w:t>
      </w:r>
    </w:p>
    <w:p w:rsidR="00000000" w:rsidDel="00000000" w:rsidP="00000000" w:rsidRDefault="00000000" w:rsidRPr="00000000" w14:paraId="00000A24">
      <w:pPr>
        <w:pageBreakBefore w:val="0"/>
        <w:rPr/>
      </w:pPr>
      <w:r w:rsidDel="00000000" w:rsidR="00000000" w:rsidRPr="00000000">
        <w:rPr>
          <w:rtl w:val="0"/>
        </w:rPr>
        <w:t xml:space="preserve">    “Looking down, I saw that Yuri had sent me a text."</w:t>
      </w:r>
    </w:p>
    <w:p w:rsidR="00000000" w:rsidDel="00000000" w:rsidP="00000000" w:rsidRDefault="00000000" w:rsidRPr="00000000" w14:paraId="00000A25">
      <w:pPr>
        <w:pageBreakBefore w:val="0"/>
        <w:rPr/>
      </w:pPr>
      <w:r w:rsidDel="00000000" w:rsidR="00000000" w:rsidRPr="00000000">
        <w:rPr>
          <w:rtl w:val="0"/>
        </w:rPr>
        <w:t xml:space="preserve">    mc "\'Monika says that ice-skating is a possibility, so if you want, feel free to bring skates.\'"</w:t>
      </w:r>
    </w:p>
    <w:p w:rsidR="00000000" w:rsidDel="00000000" w:rsidP="00000000" w:rsidRDefault="00000000" w:rsidRPr="00000000" w14:paraId="00000A26">
      <w:pPr>
        <w:pageBreakBefore w:val="0"/>
        <w:rPr/>
      </w:pPr>
      <w:r w:rsidDel="00000000" w:rsidR="00000000" w:rsidRPr="00000000">
        <w:rPr>
          <w:rtl w:val="0"/>
        </w:rPr>
        <w:t xml:space="preserve">    mc "Skating? I've never really done that... But if Yuri is interested, then it might be worth a shot!"</w:t>
      </w:r>
    </w:p>
    <w:p w:rsidR="00000000" w:rsidDel="00000000" w:rsidP="00000000" w:rsidRDefault="00000000" w:rsidRPr="00000000" w14:paraId="00000A27">
      <w:pPr>
        <w:pageBreakBefore w:val="0"/>
        <w:rPr/>
      </w:pPr>
      <w:r w:rsidDel="00000000" w:rsidR="00000000" w:rsidRPr="00000000">
        <w:rPr>
          <w:rtl w:val="0"/>
        </w:rPr>
        <w:t xml:space="preserve">    "I caught myself imagining myself skating with Yuri. The two of us gliding across the ice, hand in hand.”</w:t>
      </w:r>
    </w:p>
    <w:p w:rsidR="00000000" w:rsidDel="00000000" w:rsidP="00000000" w:rsidRDefault="00000000" w:rsidRPr="00000000" w14:paraId="00000A28">
      <w:pPr>
        <w:pageBreakBefore w:val="0"/>
        <w:rPr/>
      </w:pPr>
      <w:r w:rsidDel="00000000" w:rsidR="00000000" w:rsidRPr="00000000">
        <w:rPr>
          <w:rtl w:val="0"/>
        </w:rPr>
        <w:t xml:space="preserve">    “It sounded like magic."</w:t>
      </w:r>
    </w:p>
    <w:p w:rsidR="00000000" w:rsidDel="00000000" w:rsidP="00000000" w:rsidRDefault="00000000" w:rsidRPr="00000000" w14:paraId="00000A29">
      <w:pPr>
        <w:pageBreakBefore w:val="0"/>
        <w:rPr/>
      </w:pPr>
      <w:r w:rsidDel="00000000" w:rsidR="00000000" w:rsidRPr="00000000">
        <w:rPr>
          <w:rtl w:val="0"/>
        </w:rPr>
        <w:t xml:space="preserve">    "I quickly texted back, saying I'd bring them. Yuri then sent another message:"</w:t>
      </w:r>
    </w:p>
    <w:p w:rsidR="00000000" w:rsidDel="00000000" w:rsidP="00000000" w:rsidRDefault="00000000" w:rsidRPr="00000000" w14:paraId="00000A2A">
      <w:pPr>
        <w:pageBreakBefore w:val="0"/>
        <w:rPr/>
      </w:pPr>
      <w:r w:rsidDel="00000000" w:rsidR="00000000" w:rsidRPr="00000000">
        <w:rPr>
          <w:rtl w:val="0"/>
        </w:rPr>
        <w:t xml:space="preserve">    mc "\'I'm still uneasy about all of this...\'?"</w:t>
      </w:r>
    </w:p>
    <w:p w:rsidR="00000000" w:rsidDel="00000000" w:rsidP="00000000" w:rsidRDefault="00000000" w:rsidRPr="00000000" w14:paraId="00000A2B">
      <w:pPr>
        <w:pageBreakBefore w:val="0"/>
        <w:rPr/>
      </w:pPr>
      <w:r w:rsidDel="00000000" w:rsidR="00000000" w:rsidRPr="00000000">
        <w:rPr>
          <w:rtl w:val="0"/>
        </w:rPr>
        <w:t xml:space="preserve">    "I smiled to myself, before sending my reply. Speaking it out as I typed."</w:t>
      </w:r>
    </w:p>
    <w:p w:rsidR="00000000" w:rsidDel="00000000" w:rsidP="00000000" w:rsidRDefault="00000000" w:rsidRPr="00000000" w14:paraId="00000A2C">
      <w:pPr>
        <w:pageBreakBefore w:val="0"/>
        <w:rPr/>
      </w:pPr>
      <w:r w:rsidDel="00000000" w:rsidR="00000000" w:rsidRPr="00000000">
        <w:rPr>
          <w:rtl w:val="0"/>
        </w:rPr>
        <w:t xml:space="preserve">    mc "No need to worry, it'll all work out. Trust me."</w:t>
      </w:r>
    </w:p>
    <w:p w:rsidR="00000000" w:rsidDel="00000000" w:rsidP="00000000" w:rsidRDefault="00000000" w:rsidRPr="00000000" w14:paraId="00000A2D">
      <w:pPr>
        <w:pageBreakBefore w:val="0"/>
        <w:rPr/>
      </w:pPr>
      <w:r w:rsidDel="00000000" w:rsidR="00000000" w:rsidRPr="00000000">
        <w:rPr>
          <w:rtl w:val="0"/>
        </w:rPr>
        <w:t xml:space="preserve">    "I sent the text, she can be really nervous. But, in a way, it's still kinda cute."</w:t>
      </w:r>
    </w:p>
    <w:p w:rsidR="00000000" w:rsidDel="00000000" w:rsidP="00000000" w:rsidRDefault="00000000" w:rsidRPr="00000000" w14:paraId="00000A2E">
      <w:pPr>
        <w:pageBreakBefore w:val="0"/>
        <w:rPr/>
      </w:pPr>
      <w:r w:rsidDel="00000000" w:rsidR="00000000" w:rsidRPr="00000000">
        <w:rPr>
          <w:rtl w:val="0"/>
        </w:rPr>
        <w:t xml:space="preserve">    mc "Still... She's got a point. How will things play out?"</w:t>
      </w:r>
    </w:p>
    <w:p w:rsidR="00000000" w:rsidDel="00000000" w:rsidP="00000000" w:rsidRDefault="00000000" w:rsidRPr="00000000" w14:paraId="00000A2F">
      <w:pPr>
        <w:pageBreakBefore w:val="0"/>
        <w:rPr/>
      </w:pPr>
      <w:r w:rsidDel="00000000" w:rsidR="00000000" w:rsidRPr="00000000">
        <w:rPr>
          <w:rtl w:val="0"/>
        </w:rPr>
        <w:t xml:space="preserve">    mc "And why do I now have a bad feeling about this?"</w:t>
      </w:r>
    </w:p>
    <w:p w:rsidR="00000000" w:rsidDel="00000000" w:rsidP="00000000" w:rsidRDefault="00000000" w:rsidRPr="00000000" w14:paraId="00000A30">
      <w:pPr>
        <w:pageBreakBefore w:val="0"/>
        <w:rPr/>
      </w:pPr>
      <w:r w:rsidDel="00000000" w:rsidR="00000000" w:rsidRPr="00000000">
        <w:rPr>
          <w:rtl w:val="0"/>
        </w:rPr>
        <w:t xml:space="preserve">    "..."</w:t>
      </w:r>
    </w:p>
    <w:p w:rsidR="00000000" w:rsidDel="00000000" w:rsidP="00000000" w:rsidRDefault="00000000" w:rsidRPr="00000000" w14:paraId="00000A31">
      <w:pPr>
        <w:pageBreakBefore w:val="0"/>
        <w:rPr/>
      </w:pPr>
      <w:r w:rsidDel="00000000" w:rsidR="00000000" w:rsidRPr="00000000">
        <w:rPr>
          <w:rtl w:val="0"/>
        </w:rPr>
        <w:t xml:space="preserve">    "I shake my head violently, forcing the thoughts out."</w:t>
      </w:r>
    </w:p>
    <w:p w:rsidR="00000000" w:rsidDel="00000000" w:rsidP="00000000" w:rsidRDefault="00000000" w:rsidRPr="00000000" w14:paraId="00000A32">
      <w:pPr>
        <w:pageBreakBefore w:val="0"/>
        <w:rPr/>
      </w:pPr>
      <w:r w:rsidDel="00000000" w:rsidR="00000000" w:rsidRPr="00000000">
        <w:rPr>
          <w:rtl w:val="0"/>
        </w:rPr>
        <w:t xml:space="preserve">    mc "It'll be fine! A weekend with Yuri in the mountains, it sounds like a dream come true!"</w:t>
      </w:r>
    </w:p>
    <w:p w:rsidR="00000000" w:rsidDel="00000000" w:rsidP="00000000" w:rsidRDefault="00000000" w:rsidRPr="00000000" w14:paraId="00000A33">
      <w:pPr>
        <w:pageBreakBefore w:val="0"/>
        <w:rPr/>
      </w:pPr>
      <w:r w:rsidDel="00000000" w:rsidR="00000000" w:rsidRPr="00000000">
        <w:rPr>
          <w:rtl w:val="0"/>
        </w:rPr>
        <w:t xml:space="preserve">    </w:t>
      </w:r>
      <w:commentRangeStart w:id="68"/>
      <w:r w:rsidDel="00000000" w:rsidR="00000000" w:rsidRPr="00000000">
        <w:rPr>
          <w:rtl w:val="0"/>
        </w:rPr>
        <w:t xml:space="preserve">scene bg (bus interior)</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A34">
      <w:pPr>
        <w:pageBreakBefore w:val="0"/>
        <w:rPr/>
      </w:pPr>
      <w:r w:rsidDel="00000000" w:rsidR="00000000" w:rsidRPr="00000000">
        <w:rPr>
          <w:rtl w:val="0"/>
        </w:rPr>
        <w:t xml:space="preserve">    with wipeleft_scene</w:t>
      </w:r>
    </w:p>
    <w:p w:rsidR="00000000" w:rsidDel="00000000" w:rsidP="00000000" w:rsidRDefault="00000000" w:rsidRPr="00000000" w14:paraId="00000A35">
      <w:pPr>
        <w:pageBreakBefore w:val="0"/>
        <w:rPr/>
      </w:pPr>
      <w:r w:rsidDel="00000000" w:rsidR="00000000" w:rsidRPr="00000000">
        <w:rPr>
          <w:rtl w:val="0"/>
        </w:rPr>
        <w:t xml:space="preserve">    play music t6</w:t>
      </w:r>
      <w:r w:rsidDel="00000000" w:rsidR="00000000" w:rsidRPr="00000000">
        <w:rPr>
          <w:rtl w:val="0"/>
        </w:rPr>
      </w:r>
    </w:p>
    <w:p w:rsidR="00000000" w:rsidDel="00000000" w:rsidP="00000000" w:rsidRDefault="00000000" w:rsidRPr="00000000" w14:paraId="00000A36">
      <w:pPr>
        <w:pageBreakBefore w:val="0"/>
        <w:rPr/>
      </w:pPr>
      <w:r w:rsidDel="00000000" w:rsidR="00000000" w:rsidRPr="00000000">
        <w:rPr>
          <w:rtl w:val="0"/>
        </w:rPr>
        <w:t xml:space="preserve">    "The drive up was... Normal."</w:t>
      </w:r>
    </w:p>
    <w:p w:rsidR="00000000" w:rsidDel="00000000" w:rsidP="00000000" w:rsidRDefault="00000000" w:rsidRPr="00000000" w14:paraId="00000A37">
      <w:pPr>
        <w:pageBreakBefore w:val="0"/>
        <w:rPr/>
      </w:pPr>
      <w:r w:rsidDel="00000000" w:rsidR="00000000" w:rsidRPr="00000000">
        <w:rPr>
          <w:rtl w:val="0"/>
        </w:rPr>
        <w:t xml:space="preserve">    "More normal than I had anticipated. I was sure that something was going to happen, but nothing."</w:t>
      </w:r>
    </w:p>
    <w:p w:rsidR="00000000" w:rsidDel="00000000" w:rsidP="00000000" w:rsidRDefault="00000000" w:rsidRPr="00000000" w14:paraId="00000A38">
      <w:pPr>
        <w:pageBreakBefore w:val="0"/>
        <w:rPr/>
      </w:pPr>
      <w:r w:rsidDel="00000000" w:rsidR="00000000" w:rsidRPr="00000000">
        <w:rPr>
          <w:rtl w:val="0"/>
        </w:rPr>
        <w:t xml:space="preserve">    "Since this was technically a club activity, Monika was able to, somehow, get the school to send a bus for us. No need for us to drive."</w:t>
      </w:r>
    </w:p>
    <w:p w:rsidR="00000000" w:rsidDel="00000000" w:rsidP="00000000" w:rsidRDefault="00000000" w:rsidRPr="00000000" w14:paraId="00000A39">
      <w:pPr>
        <w:pageBreakBefore w:val="0"/>
        <w:rPr/>
      </w:pPr>
      <w:r w:rsidDel="00000000" w:rsidR="00000000" w:rsidRPr="00000000">
        <w:rPr>
          <w:rtl w:val="0"/>
        </w:rPr>
        <w:t xml:space="preserve">show yuri 1bb at t11 zorder 2</w:t>
      </w:r>
    </w:p>
    <w:p w:rsidR="00000000" w:rsidDel="00000000" w:rsidP="00000000" w:rsidRDefault="00000000" w:rsidRPr="00000000" w14:paraId="00000A3A">
      <w:pPr>
        <w:pageBreakBefore w:val="0"/>
        <w:rPr/>
      </w:pPr>
      <w:r w:rsidDel="00000000" w:rsidR="00000000" w:rsidRPr="00000000">
        <w:rPr>
          <w:rtl w:val="0"/>
        </w:rPr>
        <w:t xml:space="preserve">    y "Hey, [player]?"</w:t>
      </w:r>
    </w:p>
    <w:p w:rsidR="00000000" w:rsidDel="00000000" w:rsidP="00000000" w:rsidRDefault="00000000" w:rsidRPr="00000000" w14:paraId="00000A3B">
      <w:pPr>
        <w:pageBreakBefore w:val="0"/>
        <w:rPr/>
      </w:pPr>
      <w:r w:rsidDel="00000000" w:rsidR="00000000" w:rsidRPr="00000000">
        <w:rPr>
          <w:rtl w:val="0"/>
        </w:rPr>
        <w:t xml:space="preserve">    mc "Yeah?"</w:t>
      </w:r>
    </w:p>
    <w:p w:rsidR="00000000" w:rsidDel="00000000" w:rsidP="00000000" w:rsidRDefault="00000000" w:rsidRPr="00000000" w14:paraId="00000A3C">
      <w:pPr>
        <w:pageBreakBefore w:val="0"/>
        <w:rPr/>
      </w:pPr>
      <w:r w:rsidDel="00000000" w:rsidR="00000000" w:rsidRPr="00000000">
        <w:rPr>
          <w:rtl w:val="0"/>
        </w:rPr>
        <w:t xml:space="preserve">    y 1bq "D-Did you want to keep reading?"</w:t>
      </w:r>
    </w:p>
    <w:p w:rsidR="00000000" w:rsidDel="00000000" w:rsidP="00000000" w:rsidRDefault="00000000" w:rsidRPr="00000000" w14:paraId="00000A3D">
      <w:pPr>
        <w:pageBreakBefore w:val="0"/>
        <w:rPr/>
      </w:pPr>
      <w:r w:rsidDel="00000000" w:rsidR="00000000" w:rsidRPr="00000000">
        <w:rPr>
          <w:rtl w:val="0"/>
        </w:rPr>
        <w:t xml:space="preserve">    mc "O-Oh yeah! Let's!"</w:t>
      </w:r>
    </w:p>
    <w:p w:rsidR="00000000" w:rsidDel="00000000" w:rsidP="00000000" w:rsidRDefault="00000000" w:rsidRPr="00000000" w14:paraId="00000A3E">
      <w:pPr>
        <w:pageBreakBefore w:val="0"/>
        <w:rPr/>
      </w:pPr>
      <w:r w:rsidDel="00000000" w:rsidR="00000000" w:rsidRPr="00000000">
        <w:rPr>
          <w:rtl w:val="0"/>
        </w:rPr>
        <w:t xml:space="preserve">    "Yuri and I had been reading our book on most of the drive. It wasn't a long drive, but it was the perfect excuse to catch up on reading."</w:t>
      </w:r>
    </w:p>
    <w:p w:rsidR="00000000" w:rsidDel="00000000" w:rsidP="00000000" w:rsidRDefault="00000000" w:rsidRPr="00000000" w14:paraId="00000A3F">
      <w:pPr>
        <w:pageBreakBefore w:val="0"/>
        <w:rPr/>
      </w:pPr>
      <w:r w:rsidDel="00000000" w:rsidR="00000000" w:rsidRPr="00000000">
        <w:rPr>
          <w:rtl w:val="0"/>
        </w:rPr>
        <w:t xml:space="preserve">    "A part of me still dreamed of the idea.”</w:t>
      </w:r>
    </w:p>
    <w:p w:rsidR="00000000" w:rsidDel="00000000" w:rsidP="00000000" w:rsidRDefault="00000000" w:rsidRPr="00000000" w14:paraId="00000A40">
      <w:pPr>
        <w:pageBreakBefore w:val="0"/>
        <w:rPr/>
      </w:pPr>
      <w:r w:rsidDel="00000000" w:rsidR="00000000" w:rsidRPr="00000000">
        <w:rPr>
          <w:rtl w:val="0"/>
        </w:rPr>
        <w:t xml:space="preserve">    “Yuri and I, alone, just sitting, reading and drinking tea."</w:t>
      </w:r>
    </w:p>
    <w:p w:rsidR="00000000" w:rsidDel="00000000" w:rsidP="00000000" w:rsidRDefault="00000000" w:rsidRPr="00000000" w14:paraId="00000A41">
      <w:pPr>
        <w:pageBreakBefore w:val="0"/>
        <w:rPr/>
      </w:pPr>
      <w:r w:rsidDel="00000000" w:rsidR="00000000" w:rsidRPr="00000000">
        <w:rPr>
          <w:rtl w:val="0"/>
        </w:rPr>
        <w:t xml:space="preserve">    "Now that would be a good way to close out the year."</w:t>
      </w:r>
    </w:p>
    <w:p w:rsidR="00000000" w:rsidDel="00000000" w:rsidP="00000000" w:rsidRDefault="00000000" w:rsidRPr="00000000" w14:paraId="00000A42">
      <w:pPr>
        <w:pageBreakBefore w:val="0"/>
        <w:rPr/>
      </w:pPr>
      <w:r w:rsidDel="00000000" w:rsidR="00000000" w:rsidRPr="00000000">
        <w:rPr>
          <w:rtl w:val="0"/>
        </w:rPr>
        <w:t xml:space="preserve">    show yuri at thide zorder 1</w:t>
      </w:r>
    </w:p>
    <w:p w:rsidR="00000000" w:rsidDel="00000000" w:rsidP="00000000" w:rsidRDefault="00000000" w:rsidRPr="00000000" w14:paraId="00000A43">
      <w:pPr>
        <w:pageBreakBefore w:val="0"/>
        <w:rPr/>
      </w:pPr>
      <w:r w:rsidDel="00000000" w:rsidR="00000000" w:rsidRPr="00000000">
        <w:rPr>
          <w:rtl w:val="0"/>
        </w:rPr>
        <w:t xml:space="preserve">    show monika 3bb at t11 zorder 2</w:t>
      </w:r>
    </w:p>
    <w:p w:rsidR="00000000" w:rsidDel="00000000" w:rsidP="00000000" w:rsidRDefault="00000000" w:rsidRPr="00000000" w14:paraId="00000A44">
      <w:pPr>
        <w:pageBreakBefore w:val="0"/>
        <w:rPr/>
      </w:pPr>
      <w:r w:rsidDel="00000000" w:rsidR="00000000" w:rsidRPr="00000000">
        <w:rPr>
          <w:rtl w:val="0"/>
        </w:rPr>
        <w:t xml:space="preserve">    m "Okay everyone! We're almost there!”</w:t>
      </w:r>
    </w:p>
    <w:p w:rsidR="00000000" w:rsidDel="00000000" w:rsidP="00000000" w:rsidRDefault="00000000" w:rsidRPr="00000000" w14:paraId="00000A45">
      <w:pPr>
        <w:pageBreakBefore w:val="0"/>
        <w:rPr/>
      </w:pPr>
      <w:r w:rsidDel="00000000" w:rsidR="00000000" w:rsidRPr="00000000">
        <w:rPr>
          <w:rtl w:val="0"/>
        </w:rPr>
        <w:t xml:space="preserve">    m “Make sure you have everything, because this bus isn't coming back for at least two days."</w:t>
      </w:r>
    </w:p>
    <w:p w:rsidR="00000000" w:rsidDel="00000000" w:rsidP="00000000" w:rsidRDefault="00000000" w:rsidRPr="00000000" w14:paraId="00000A46">
      <w:pPr>
        <w:pageBreakBefore w:val="0"/>
        <w:rPr/>
      </w:pPr>
      <w:r w:rsidDel="00000000" w:rsidR="00000000" w:rsidRPr="00000000">
        <w:rPr>
          <w:rtl w:val="0"/>
        </w:rPr>
        <w:t xml:space="preserve">    show sayori 4br at t22 zorder 2</w:t>
      </w:r>
    </w:p>
    <w:p w:rsidR="00000000" w:rsidDel="00000000" w:rsidP="00000000" w:rsidRDefault="00000000" w:rsidRPr="00000000" w14:paraId="00000A47">
      <w:pPr>
        <w:pageBreakBefore w:val="0"/>
        <w:rPr/>
      </w:pPr>
      <w:r w:rsidDel="00000000" w:rsidR="00000000" w:rsidRPr="00000000">
        <w:rPr>
          <w:rtl w:val="0"/>
        </w:rPr>
        <w:t xml:space="preserve">    s "Okay!~ Thanks again Mr. Bus-Driver!"</w:t>
      </w:r>
    </w:p>
    <w:p w:rsidR="00000000" w:rsidDel="00000000" w:rsidP="00000000" w:rsidRDefault="00000000" w:rsidRPr="00000000" w14:paraId="00000A48">
      <w:pPr>
        <w:pageBreakBefore w:val="0"/>
        <w:rPr/>
      </w:pPr>
      <w:r w:rsidDel="00000000" w:rsidR="00000000" w:rsidRPr="00000000">
        <w:rPr>
          <w:rtl w:val="0"/>
        </w:rPr>
        <w:t xml:space="preserve">    show sayori at thide zorder 1</w:t>
      </w:r>
    </w:p>
    <w:p w:rsidR="00000000" w:rsidDel="00000000" w:rsidP="00000000" w:rsidRDefault="00000000" w:rsidRPr="00000000" w14:paraId="00000A49">
      <w:pPr>
        <w:pageBreakBefore w:val="0"/>
        <w:rPr/>
      </w:pPr>
      <w:r w:rsidDel="00000000" w:rsidR="00000000" w:rsidRPr="00000000">
        <w:rPr>
          <w:rtl w:val="0"/>
        </w:rPr>
        <w:t xml:space="preserve">    show monika at thide zorder 1</w:t>
      </w:r>
    </w:p>
    <w:p w:rsidR="00000000" w:rsidDel="00000000" w:rsidP="00000000" w:rsidRDefault="00000000" w:rsidRPr="00000000" w14:paraId="00000A4A">
      <w:pPr>
        <w:pageBreakBefore w:val="0"/>
        <w:rPr/>
      </w:pPr>
      <w:r w:rsidDel="00000000" w:rsidR="00000000" w:rsidRPr="00000000">
        <w:rPr>
          <w:rtl w:val="0"/>
        </w:rPr>
        <w:t xml:space="preserve">    hide sayori</w:t>
      </w:r>
    </w:p>
    <w:p w:rsidR="00000000" w:rsidDel="00000000" w:rsidP="00000000" w:rsidRDefault="00000000" w:rsidRPr="00000000" w14:paraId="00000A4B">
      <w:pPr>
        <w:pageBreakBefore w:val="0"/>
        <w:rPr/>
      </w:pPr>
      <w:r w:rsidDel="00000000" w:rsidR="00000000" w:rsidRPr="00000000">
        <w:rPr>
          <w:rtl w:val="0"/>
        </w:rPr>
        <w:t xml:space="preserve">    hide monika</w:t>
      </w:r>
    </w:p>
    <w:p w:rsidR="00000000" w:rsidDel="00000000" w:rsidP="00000000" w:rsidRDefault="00000000" w:rsidRPr="00000000" w14:paraId="00000A4C">
      <w:pPr>
        <w:pageBreakBefore w:val="0"/>
        <w:rPr/>
      </w:pPr>
      <w:r w:rsidDel="00000000" w:rsidR="00000000" w:rsidRPr="00000000">
        <w:rPr>
          <w:rtl w:val="0"/>
        </w:rPr>
        <w:t xml:space="preserve">    "The driver simply nodded at us from his seat. </w:t>
      </w:r>
    </w:p>
    <w:p w:rsidR="00000000" w:rsidDel="00000000" w:rsidP="00000000" w:rsidRDefault="00000000" w:rsidRPr="00000000" w14:paraId="00000A4D">
      <w:pPr>
        <w:pageBreakBefore w:val="0"/>
        <w:rPr/>
      </w:pPr>
      <w:r w:rsidDel="00000000" w:rsidR="00000000" w:rsidRPr="00000000">
        <w:rPr>
          <w:rtl w:val="0"/>
        </w:rPr>
        <w:t xml:space="preserve">    </w:t>
      </w:r>
      <w:commentRangeStart w:id="69"/>
      <w:r w:rsidDel="00000000" w:rsidR="00000000" w:rsidRPr="00000000">
        <w:rPr>
          <w:rtl w:val="0"/>
        </w:rPr>
        <w:t xml:space="preserve">“I can tell he's tired."</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A4E">
      <w:pPr>
        <w:pageBreakBefore w:val="0"/>
        <w:rPr/>
      </w:pPr>
      <w:r w:rsidDel="00000000" w:rsidR="00000000" w:rsidRPr="00000000">
        <w:rPr>
          <w:rtl w:val="0"/>
        </w:rPr>
        <w:t xml:space="preserve">    show natsuki 1bb at f21 zorder 3</w:t>
      </w:r>
    </w:p>
    <w:p w:rsidR="00000000" w:rsidDel="00000000" w:rsidP="00000000" w:rsidRDefault="00000000" w:rsidRPr="00000000" w14:paraId="00000A4F">
      <w:pPr>
        <w:pageBreakBefore w:val="0"/>
        <w:rPr/>
      </w:pPr>
      <w:r w:rsidDel="00000000" w:rsidR="00000000" w:rsidRPr="00000000">
        <w:rPr>
          <w:rtl w:val="0"/>
        </w:rPr>
        <w:t xml:space="preserve">    n "Hey Monika, are there any rules that we should know about?"</w:t>
      </w:r>
    </w:p>
    <w:p w:rsidR="00000000" w:rsidDel="00000000" w:rsidP="00000000" w:rsidRDefault="00000000" w:rsidRPr="00000000" w14:paraId="00000A50">
      <w:pPr>
        <w:pageBreakBefore w:val="0"/>
        <w:rPr/>
      </w:pPr>
      <w:r w:rsidDel="00000000" w:rsidR="00000000" w:rsidRPr="00000000">
        <w:rPr>
          <w:rtl w:val="0"/>
        </w:rPr>
        <w:t xml:space="preserve">    show natsuki at t21 zorder 2</w:t>
      </w:r>
    </w:p>
    <w:p w:rsidR="00000000" w:rsidDel="00000000" w:rsidP="00000000" w:rsidRDefault="00000000" w:rsidRPr="00000000" w14:paraId="00000A51">
      <w:pPr>
        <w:pageBreakBefore w:val="0"/>
        <w:rPr/>
      </w:pPr>
      <w:r w:rsidDel="00000000" w:rsidR="00000000" w:rsidRPr="00000000">
        <w:rPr>
          <w:rtl w:val="0"/>
        </w:rPr>
        <w:t xml:space="preserve">    show monika 2ba at f22 zorder 3</w:t>
      </w:r>
    </w:p>
    <w:p w:rsidR="00000000" w:rsidDel="00000000" w:rsidP="00000000" w:rsidRDefault="00000000" w:rsidRPr="00000000" w14:paraId="00000A52">
      <w:pPr>
        <w:pageBreakBefore w:val="0"/>
        <w:rPr/>
      </w:pPr>
      <w:r w:rsidDel="00000000" w:rsidR="00000000" w:rsidRPr="00000000">
        <w:rPr>
          <w:rtl w:val="0"/>
        </w:rPr>
        <w:t xml:space="preserve">    m "Well... Nothing TOO important. Just be respectful, don't make a mess..."</w:t>
      </w:r>
    </w:p>
    <w:p w:rsidR="00000000" w:rsidDel="00000000" w:rsidP="00000000" w:rsidRDefault="00000000" w:rsidRPr="00000000" w14:paraId="00000A53">
      <w:pPr>
        <w:pageBreakBefore w:val="0"/>
        <w:rPr/>
      </w:pPr>
      <w:r w:rsidDel="00000000" w:rsidR="00000000" w:rsidRPr="00000000">
        <w:rPr>
          <w:rtl w:val="0"/>
        </w:rPr>
        <w:t xml:space="preserve">    m 4bk "And have fun, I guess. Ahaha~"</w:t>
      </w:r>
    </w:p>
    <w:p w:rsidR="00000000" w:rsidDel="00000000" w:rsidP="00000000" w:rsidRDefault="00000000" w:rsidRPr="00000000" w14:paraId="00000A54">
      <w:pPr>
        <w:pageBreakBefore w:val="0"/>
        <w:rPr/>
      </w:pPr>
      <w:r w:rsidDel="00000000" w:rsidR="00000000" w:rsidRPr="00000000">
        <w:rPr>
          <w:rtl w:val="0"/>
        </w:rPr>
        <w:t xml:space="preserve">    show monika at thide zorder 1</w:t>
      </w:r>
    </w:p>
    <w:p w:rsidR="00000000" w:rsidDel="00000000" w:rsidP="00000000" w:rsidRDefault="00000000" w:rsidRPr="00000000" w14:paraId="00000A55">
      <w:pPr>
        <w:pageBreakBefore w:val="0"/>
        <w:rPr/>
      </w:pPr>
      <w:r w:rsidDel="00000000" w:rsidR="00000000" w:rsidRPr="00000000">
        <w:rPr>
          <w:rtl w:val="0"/>
        </w:rPr>
        <w:t xml:space="preserve">    show natsuki at thide zorder 1</w:t>
      </w:r>
    </w:p>
    <w:p w:rsidR="00000000" w:rsidDel="00000000" w:rsidP="00000000" w:rsidRDefault="00000000" w:rsidRPr="00000000" w14:paraId="00000A56">
      <w:pPr>
        <w:pageBreakBefore w:val="0"/>
        <w:rPr/>
      </w:pPr>
      <w:r w:rsidDel="00000000" w:rsidR="00000000" w:rsidRPr="00000000">
        <w:rPr>
          <w:rtl w:val="0"/>
        </w:rPr>
        <w:t xml:space="preserve">    hide monika</w:t>
      </w:r>
    </w:p>
    <w:p w:rsidR="00000000" w:rsidDel="00000000" w:rsidP="00000000" w:rsidRDefault="00000000" w:rsidRPr="00000000" w14:paraId="00000A57">
      <w:pPr>
        <w:pageBreakBefore w:val="0"/>
        <w:rPr/>
      </w:pPr>
      <w:r w:rsidDel="00000000" w:rsidR="00000000" w:rsidRPr="00000000">
        <w:rPr>
          <w:rtl w:val="0"/>
        </w:rPr>
        <w:t xml:space="preserve">    hide natsuki</w:t>
      </w:r>
    </w:p>
    <w:p w:rsidR="00000000" w:rsidDel="00000000" w:rsidP="00000000" w:rsidRDefault="00000000" w:rsidRPr="00000000" w14:paraId="00000A58">
      <w:pPr>
        <w:pageBreakBefore w:val="0"/>
        <w:rPr/>
      </w:pPr>
      <w:r w:rsidDel="00000000" w:rsidR="00000000" w:rsidRPr="00000000">
        <w:rPr>
          <w:rtl w:val="0"/>
        </w:rPr>
        <w:t xml:space="preserve">    show yuri 3bv at t11 zorder 2</w:t>
      </w:r>
    </w:p>
    <w:p w:rsidR="00000000" w:rsidDel="00000000" w:rsidP="00000000" w:rsidRDefault="00000000" w:rsidRPr="00000000" w14:paraId="00000A59">
      <w:pPr>
        <w:pageBreakBefore w:val="0"/>
        <w:rPr/>
      </w:pPr>
      <w:r w:rsidDel="00000000" w:rsidR="00000000" w:rsidRPr="00000000">
        <w:rPr>
          <w:rtl w:val="0"/>
        </w:rPr>
        <w:t xml:space="preserve">    y "I-It's almost time..."</w:t>
      </w:r>
    </w:p>
    <w:p w:rsidR="00000000" w:rsidDel="00000000" w:rsidP="00000000" w:rsidRDefault="00000000" w:rsidRPr="00000000" w14:paraId="00000A5A">
      <w:pPr>
        <w:pageBreakBefore w:val="0"/>
        <w:rPr/>
      </w:pPr>
      <w:r w:rsidDel="00000000" w:rsidR="00000000" w:rsidRPr="00000000">
        <w:rPr>
          <w:rtl w:val="0"/>
        </w:rPr>
        <w:t xml:space="preserve">    y 3bv "I-I'm still a little uneasy..."</w:t>
      </w:r>
    </w:p>
    <w:p w:rsidR="00000000" w:rsidDel="00000000" w:rsidP="00000000" w:rsidRDefault="00000000" w:rsidRPr="00000000" w14:paraId="00000A5B">
      <w:pPr>
        <w:pageBreakBefore w:val="0"/>
        <w:rPr/>
      </w:pPr>
      <w:r w:rsidDel="00000000" w:rsidR="00000000" w:rsidRPr="00000000">
        <w:rPr>
          <w:rtl w:val="0"/>
        </w:rPr>
        <w:t xml:space="preserve">    mc "I know what you mean. But it won't be that bad."</w:t>
      </w:r>
    </w:p>
    <w:p w:rsidR="00000000" w:rsidDel="00000000" w:rsidP="00000000" w:rsidRDefault="00000000" w:rsidRPr="00000000" w14:paraId="00000A5C">
      <w:pPr>
        <w:pageBreakBefore w:val="0"/>
        <w:rPr/>
      </w:pPr>
      <w:r w:rsidDel="00000000" w:rsidR="00000000" w:rsidRPr="00000000">
        <w:rPr>
          <w:rtl w:val="0"/>
        </w:rPr>
        <w:t xml:space="preserve">    y 2bt "H-How can y-you be so sure?"</w:t>
      </w:r>
    </w:p>
    <w:p w:rsidR="00000000" w:rsidDel="00000000" w:rsidP="00000000" w:rsidRDefault="00000000" w:rsidRPr="00000000" w14:paraId="00000A5D">
      <w:pPr>
        <w:pageBreakBefore w:val="0"/>
        <w:rPr/>
      </w:pPr>
      <w:r w:rsidDel="00000000" w:rsidR="00000000" w:rsidRPr="00000000">
        <w:rPr>
          <w:rtl w:val="0"/>
        </w:rPr>
        <w:t xml:space="preserve">    mc  "Because, if there's ever a problem, we can just go to the room and read. Who's going to stop us?"</w:t>
      </w:r>
    </w:p>
    <w:p w:rsidR="00000000" w:rsidDel="00000000" w:rsidP="00000000" w:rsidRDefault="00000000" w:rsidRPr="00000000" w14:paraId="00000A5E">
      <w:pPr>
        <w:pageBreakBefore w:val="0"/>
        <w:rPr/>
      </w:pPr>
      <w:r w:rsidDel="00000000" w:rsidR="00000000" w:rsidRPr="00000000">
        <w:rPr>
          <w:rtl w:val="0"/>
        </w:rPr>
        <w:t xml:space="preserve">    y 2bw "I-I... I guess..."</w:t>
      </w:r>
    </w:p>
    <w:p w:rsidR="00000000" w:rsidDel="00000000" w:rsidP="00000000" w:rsidRDefault="00000000" w:rsidRPr="00000000" w14:paraId="00000A5F">
      <w:pPr>
        <w:pageBreakBefore w:val="0"/>
        <w:rPr/>
      </w:pPr>
      <w:r w:rsidDel="00000000" w:rsidR="00000000" w:rsidRPr="00000000">
        <w:rPr>
          <w:rtl w:val="0"/>
        </w:rPr>
        <w:t xml:space="preserve">    show yuri at thide zorder 1</w:t>
      </w:r>
    </w:p>
    <w:p w:rsidR="00000000" w:rsidDel="00000000" w:rsidP="00000000" w:rsidRDefault="00000000" w:rsidRPr="00000000" w14:paraId="00000A60">
      <w:pPr>
        <w:pageBreakBefore w:val="0"/>
        <w:rPr/>
      </w:pPr>
      <w:r w:rsidDel="00000000" w:rsidR="00000000" w:rsidRPr="00000000">
        <w:rPr>
          <w:rtl w:val="0"/>
        </w:rPr>
        <w:t xml:space="preserve">    hide yuri</w:t>
      </w:r>
    </w:p>
    <w:p w:rsidR="00000000" w:rsidDel="00000000" w:rsidP="00000000" w:rsidRDefault="00000000" w:rsidRPr="00000000" w14:paraId="00000A61">
      <w:pPr>
        <w:pageBreakBefore w:val="0"/>
        <w:rPr/>
      </w:pPr>
      <w:r w:rsidDel="00000000" w:rsidR="00000000" w:rsidRPr="00000000">
        <w:rPr>
          <w:rtl w:val="0"/>
        </w:rPr>
        <w:t xml:space="preserve">    scene bg "Hotel_outside"</w:t>
      </w:r>
    </w:p>
    <w:p w:rsidR="00000000" w:rsidDel="00000000" w:rsidP="00000000" w:rsidRDefault="00000000" w:rsidRPr="00000000" w14:paraId="00000A62">
      <w:pPr>
        <w:pageBreakBefore w:val="0"/>
        <w:rPr/>
      </w:pPr>
      <w:r w:rsidDel="00000000" w:rsidR="00000000" w:rsidRPr="00000000">
        <w:rPr>
          <w:rtl w:val="0"/>
        </w:rPr>
        <w:t xml:space="preserve">    with wipeleft_scene</w:t>
      </w:r>
    </w:p>
    <w:p w:rsidR="00000000" w:rsidDel="00000000" w:rsidP="00000000" w:rsidRDefault="00000000" w:rsidRPr="00000000" w14:paraId="00000A63">
      <w:pPr>
        <w:pageBreakBefore w:val="0"/>
        <w:rPr/>
      </w:pPr>
      <w:r w:rsidDel="00000000" w:rsidR="00000000" w:rsidRPr="00000000">
        <w:rPr>
          <w:rtl w:val="0"/>
        </w:rPr>
        <w:t xml:space="preserve">    "We were now outside the hotel. Despite it's public nature, it's surprisingly quiet."</w:t>
      </w:r>
    </w:p>
    <w:p w:rsidR="00000000" w:rsidDel="00000000" w:rsidP="00000000" w:rsidRDefault="00000000" w:rsidRPr="00000000" w14:paraId="00000A64">
      <w:pPr>
        <w:pageBreakBefore w:val="0"/>
        <w:rPr/>
      </w:pPr>
      <w:r w:rsidDel="00000000" w:rsidR="00000000" w:rsidRPr="00000000">
        <w:rPr>
          <w:rtl w:val="0"/>
        </w:rPr>
        <w:t xml:space="preserve">    "Anyone we see wandering around is a little older, and just keeping to themselves."</w:t>
      </w:r>
    </w:p>
    <w:p w:rsidR="00000000" w:rsidDel="00000000" w:rsidP="00000000" w:rsidRDefault="00000000" w:rsidRPr="00000000" w14:paraId="00000A65">
      <w:pPr>
        <w:pageBreakBefore w:val="0"/>
        <w:rPr/>
      </w:pPr>
      <w:r w:rsidDel="00000000" w:rsidR="00000000" w:rsidRPr="00000000">
        <w:rPr>
          <w:rtl w:val="0"/>
        </w:rPr>
        <w:t xml:space="preserve">    show natsuki 4be at t41 zorder 2</w:t>
      </w:r>
    </w:p>
    <w:p w:rsidR="00000000" w:rsidDel="00000000" w:rsidP="00000000" w:rsidRDefault="00000000" w:rsidRPr="00000000" w14:paraId="00000A66">
      <w:pPr>
        <w:pageBreakBefore w:val="0"/>
        <w:rPr/>
      </w:pPr>
      <w:r w:rsidDel="00000000" w:rsidR="00000000" w:rsidRPr="00000000">
        <w:rPr>
          <w:rtl w:val="0"/>
        </w:rPr>
        <w:t xml:space="preserve">    n "THIS is the place? Ugh. It's just old dudes everywhere."</w:t>
      </w:r>
    </w:p>
    <w:p w:rsidR="00000000" w:rsidDel="00000000" w:rsidP="00000000" w:rsidRDefault="00000000" w:rsidRPr="00000000" w14:paraId="00000A67">
      <w:pPr>
        <w:pageBreakBefore w:val="0"/>
        <w:rPr/>
      </w:pPr>
      <w:r w:rsidDel="00000000" w:rsidR="00000000" w:rsidRPr="00000000">
        <w:rPr>
          <w:rtl w:val="0"/>
        </w:rPr>
        <w:t xml:space="preserve">    show sayori 2bq at t42 zorder 2</w:t>
      </w:r>
    </w:p>
    <w:p w:rsidR="00000000" w:rsidDel="00000000" w:rsidP="00000000" w:rsidRDefault="00000000" w:rsidRPr="00000000" w14:paraId="00000A68">
      <w:pPr>
        <w:pageBreakBefore w:val="0"/>
        <w:rPr/>
      </w:pPr>
      <w:r w:rsidDel="00000000" w:rsidR="00000000" w:rsidRPr="00000000">
        <w:rPr>
          <w:rtl w:val="0"/>
        </w:rPr>
        <w:t xml:space="preserve">    s "Ehehe~ It's not THAT bad. Everyone looks so nice!"</w:t>
      </w:r>
    </w:p>
    <w:p w:rsidR="00000000" w:rsidDel="00000000" w:rsidP="00000000" w:rsidRDefault="00000000" w:rsidRPr="00000000" w14:paraId="00000A69">
      <w:pPr>
        <w:pageBreakBefore w:val="0"/>
        <w:rPr/>
      </w:pPr>
      <w:r w:rsidDel="00000000" w:rsidR="00000000" w:rsidRPr="00000000">
        <w:rPr>
          <w:rtl w:val="0"/>
        </w:rPr>
        <w:t xml:space="preserve">    show monika 2bk at t43 zorder 2</w:t>
      </w:r>
    </w:p>
    <w:p w:rsidR="00000000" w:rsidDel="00000000" w:rsidP="00000000" w:rsidRDefault="00000000" w:rsidRPr="00000000" w14:paraId="00000A6A">
      <w:pPr>
        <w:pageBreakBefore w:val="0"/>
        <w:rPr/>
      </w:pPr>
      <w:r w:rsidDel="00000000" w:rsidR="00000000" w:rsidRPr="00000000">
        <w:rPr>
          <w:rtl w:val="0"/>
        </w:rPr>
        <w:t xml:space="preserve">    m "Well, I'm glad you like it Sayori."</w:t>
      </w:r>
    </w:p>
    <w:p w:rsidR="00000000" w:rsidDel="00000000" w:rsidP="00000000" w:rsidRDefault="00000000" w:rsidRPr="00000000" w14:paraId="00000A6B">
      <w:pPr>
        <w:pageBreakBefore w:val="0"/>
        <w:rPr/>
      </w:pPr>
      <w:r w:rsidDel="00000000" w:rsidR="00000000" w:rsidRPr="00000000">
        <w:rPr>
          <w:rtl w:val="0"/>
        </w:rPr>
        <w:t xml:space="preserve">    m 1bj "Alright! Here's my plan: for today, we can all just take it easy!"</w:t>
      </w:r>
    </w:p>
    <w:p w:rsidR="00000000" w:rsidDel="00000000" w:rsidP="00000000" w:rsidRDefault="00000000" w:rsidRPr="00000000" w14:paraId="00000A6C">
      <w:pPr>
        <w:pageBreakBefore w:val="0"/>
        <w:rPr/>
      </w:pPr>
      <w:r w:rsidDel="00000000" w:rsidR="00000000" w:rsidRPr="00000000">
        <w:rPr>
          <w:rtl w:val="0"/>
        </w:rPr>
        <w:t xml:space="preserve">    show natsuki at f41 zorder 3</w:t>
      </w:r>
    </w:p>
    <w:p w:rsidR="00000000" w:rsidDel="00000000" w:rsidP="00000000" w:rsidRDefault="00000000" w:rsidRPr="00000000" w14:paraId="00000A6D">
      <w:pPr>
        <w:pageBreakBefore w:val="0"/>
        <w:rPr/>
      </w:pPr>
      <w:r w:rsidDel="00000000" w:rsidR="00000000" w:rsidRPr="00000000">
        <w:rPr>
          <w:rtl w:val="0"/>
        </w:rPr>
        <w:t xml:space="preserve">    n 3bz "Sweet!"</w:t>
      </w:r>
    </w:p>
    <w:p w:rsidR="00000000" w:rsidDel="00000000" w:rsidP="00000000" w:rsidRDefault="00000000" w:rsidRPr="00000000" w14:paraId="00000A6E">
      <w:pPr>
        <w:pageBreakBefore w:val="0"/>
        <w:rPr/>
      </w:pPr>
      <w:r w:rsidDel="00000000" w:rsidR="00000000" w:rsidRPr="00000000">
        <w:rPr>
          <w:rtl w:val="0"/>
        </w:rPr>
        <w:t xml:space="preserve">    show natsuki at t41 zorder 2</w:t>
      </w:r>
    </w:p>
    <w:p w:rsidR="00000000" w:rsidDel="00000000" w:rsidP="00000000" w:rsidRDefault="00000000" w:rsidRPr="00000000" w14:paraId="00000A6F">
      <w:pPr>
        <w:pageBreakBefore w:val="0"/>
        <w:rPr/>
      </w:pPr>
      <w:r w:rsidDel="00000000" w:rsidR="00000000" w:rsidRPr="00000000">
        <w:rPr>
          <w:rtl w:val="0"/>
        </w:rPr>
        <w:t xml:space="preserve">    show yuri 3bm at t44 zorder 2</w:t>
      </w:r>
    </w:p>
    <w:p w:rsidR="00000000" w:rsidDel="00000000" w:rsidP="00000000" w:rsidRDefault="00000000" w:rsidRPr="00000000" w14:paraId="00000A70">
      <w:pPr>
        <w:pageBreakBefore w:val="0"/>
        <w:rPr/>
      </w:pPr>
      <w:r w:rsidDel="00000000" w:rsidR="00000000" w:rsidRPr="00000000">
        <w:rPr>
          <w:rtl w:val="0"/>
        </w:rPr>
        <w:t xml:space="preserve">    y "Thank goodness..."</w:t>
      </w:r>
    </w:p>
    <w:p w:rsidR="00000000" w:rsidDel="00000000" w:rsidP="00000000" w:rsidRDefault="00000000" w:rsidRPr="00000000" w14:paraId="00000A71">
      <w:pPr>
        <w:pageBreakBefore w:val="0"/>
        <w:rPr/>
      </w:pPr>
      <w:r w:rsidDel="00000000" w:rsidR="00000000" w:rsidRPr="00000000">
        <w:rPr>
          <w:rtl w:val="0"/>
        </w:rPr>
        <w:t xml:space="preserve">    m 5bb "Tomorrow, the day is pretty stacked, so don't make too many plans. Aha~"</w:t>
      </w:r>
    </w:p>
    <w:p w:rsidR="00000000" w:rsidDel="00000000" w:rsidP="00000000" w:rsidRDefault="00000000" w:rsidRPr="00000000" w14:paraId="00000A72">
      <w:pPr>
        <w:pageBreakBefore w:val="0"/>
        <w:rPr/>
      </w:pPr>
      <w:r w:rsidDel="00000000" w:rsidR="00000000" w:rsidRPr="00000000">
        <w:rPr>
          <w:rtl w:val="0"/>
        </w:rPr>
        <w:t xml:space="preserve">    show sayori at thide zorder 1</w:t>
      </w:r>
    </w:p>
    <w:p w:rsidR="00000000" w:rsidDel="00000000" w:rsidP="00000000" w:rsidRDefault="00000000" w:rsidRPr="00000000" w14:paraId="00000A73">
      <w:pPr>
        <w:pageBreakBefore w:val="0"/>
        <w:rPr/>
      </w:pPr>
      <w:r w:rsidDel="00000000" w:rsidR="00000000" w:rsidRPr="00000000">
        <w:rPr>
          <w:rtl w:val="0"/>
        </w:rPr>
        <w:t xml:space="preserve">    show monika at thide zorder 1</w:t>
      </w:r>
    </w:p>
    <w:p w:rsidR="00000000" w:rsidDel="00000000" w:rsidP="00000000" w:rsidRDefault="00000000" w:rsidRPr="00000000" w14:paraId="00000A74">
      <w:pPr>
        <w:pageBreakBefore w:val="0"/>
        <w:rPr/>
      </w:pPr>
      <w:r w:rsidDel="00000000" w:rsidR="00000000" w:rsidRPr="00000000">
        <w:rPr>
          <w:rtl w:val="0"/>
        </w:rPr>
        <w:t xml:space="preserve">    show natsuki at thide zorder 1</w:t>
      </w:r>
    </w:p>
    <w:p w:rsidR="00000000" w:rsidDel="00000000" w:rsidP="00000000" w:rsidRDefault="00000000" w:rsidRPr="00000000" w14:paraId="00000A75">
      <w:pPr>
        <w:pageBreakBefore w:val="0"/>
        <w:rPr/>
      </w:pPr>
      <w:r w:rsidDel="00000000" w:rsidR="00000000" w:rsidRPr="00000000">
        <w:rPr>
          <w:rtl w:val="0"/>
        </w:rPr>
        <w:t xml:space="preserve">    show yuri at thide zorder 1</w:t>
      </w:r>
    </w:p>
    <w:p w:rsidR="00000000" w:rsidDel="00000000" w:rsidP="00000000" w:rsidRDefault="00000000" w:rsidRPr="00000000" w14:paraId="00000A76">
      <w:pPr>
        <w:pageBreakBefore w:val="0"/>
        <w:rPr/>
      </w:pPr>
      <w:r w:rsidDel="00000000" w:rsidR="00000000" w:rsidRPr="00000000">
        <w:rPr>
          <w:rtl w:val="0"/>
        </w:rPr>
        <w:t xml:space="preserve">    hide sayori</w:t>
      </w:r>
    </w:p>
    <w:p w:rsidR="00000000" w:rsidDel="00000000" w:rsidP="00000000" w:rsidRDefault="00000000" w:rsidRPr="00000000" w14:paraId="00000A77">
      <w:pPr>
        <w:pageBreakBefore w:val="0"/>
        <w:rPr/>
      </w:pPr>
      <w:r w:rsidDel="00000000" w:rsidR="00000000" w:rsidRPr="00000000">
        <w:rPr>
          <w:rtl w:val="0"/>
        </w:rPr>
        <w:t xml:space="preserve">    hide monika</w:t>
      </w:r>
    </w:p>
    <w:p w:rsidR="00000000" w:rsidDel="00000000" w:rsidP="00000000" w:rsidRDefault="00000000" w:rsidRPr="00000000" w14:paraId="00000A78">
      <w:pPr>
        <w:pageBreakBefore w:val="0"/>
        <w:rPr/>
      </w:pPr>
      <w:r w:rsidDel="00000000" w:rsidR="00000000" w:rsidRPr="00000000">
        <w:rPr>
          <w:rtl w:val="0"/>
        </w:rPr>
        <w:t xml:space="preserve">    hide natsuki</w:t>
      </w:r>
    </w:p>
    <w:p w:rsidR="00000000" w:rsidDel="00000000" w:rsidP="00000000" w:rsidRDefault="00000000" w:rsidRPr="00000000" w14:paraId="00000A79">
      <w:pPr>
        <w:pageBreakBefore w:val="0"/>
        <w:rPr/>
      </w:pPr>
      <w:r w:rsidDel="00000000" w:rsidR="00000000" w:rsidRPr="00000000">
        <w:rPr>
          <w:rtl w:val="0"/>
        </w:rPr>
        <w:t xml:space="preserve">    hide yuri</w:t>
      </w:r>
    </w:p>
    <w:p w:rsidR="00000000" w:rsidDel="00000000" w:rsidP="00000000" w:rsidRDefault="00000000" w:rsidRPr="00000000" w14:paraId="00000A7A">
      <w:pPr>
        <w:pageBreakBefore w:val="0"/>
        <w:rPr/>
      </w:pPr>
      <w:r w:rsidDel="00000000" w:rsidR="00000000" w:rsidRPr="00000000">
        <w:rPr>
          <w:rtl w:val="0"/>
        </w:rPr>
        <w:t xml:space="preserve">    "Monika spoke to us casually about what was going on. Her plan was to spend some time together tomorrow.”</w:t>
      </w:r>
    </w:p>
    <w:p w:rsidR="00000000" w:rsidDel="00000000" w:rsidP="00000000" w:rsidRDefault="00000000" w:rsidRPr="00000000" w14:paraId="00000A7B">
      <w:pPr>
        <w:pageBreakBefore w:val="0"/>
        <w:rPr/>
      </w:pPr>
      <w:r w:rsidDel="00000000" w:rsidR="00000000" w:rsidRPr="00000000">
        <w:rPr>
          <w:rtl w:val="0"/>
        </w:rPr>
        <w:t xml:space="preserve">    “This was the perfect chance for Yuri and I to spend some time alone."</w:t>
      </w:r>
    </w:p>
    <w:p w:rsidR="00000000" w:rsidDel="00000000" w:rsidP="00000000" w:rsidRDefault="00000000" w:rsidRPr="00000000" w14:paraId="00000A7C">
      <w:pPr>
        <w:pageBreakBefore w:val="0"/>
        <w:rPr/>
      </w:pPr>
      <w:r w:rsidDel="00000000" w:rsidR="00000000" w:rsidRPr="00000000">
        <w:rPr>
          <w:rtl w:val="0"/>
        </w:rPr>
        <w:t xml:space="preserve">    scene bg (Hotel Room)</w:t>
      </w:r>
    </w:p>
    <w:p w:rsidR="00000000" w:rsidDel="00000000" w:rsidP="00000000" w:rsidRDefault="00000000" w:rsidRPr="00000000" w14:paraId="00000A7D">
      <w:pPr>
        <w:pageBreakBefore w:val="0"/>
        <w:rPr/>
      </w:pPr>
      <w:r w:rsidDel="00000000" w:rsidR="00000000" w:rsidRPr="00000000">
        <w:rPr>
          <w:rtl w:val="0"/>
        </w:rPr>
        <w:t xml:space="preserve">    with wipeleft_scene</w:t>
      </w:r>
    </w:p>
    <w:p w:rsidR="00000000" w:rsidDel="00000000" w:rsidP="00000000" w:rsidRDefault="00000000" w:rsidRPr="00000000" w14:paraId="00000A7E">
      <w:pPr>
        <w:pageBreakBefore w:val="0"/>
        <w:rPr/>
      </w:pPr>
      <w:r w:rsidDel="00000000" w:rsidR="00000000" w:rsidRPr="00000000">
        <w:rPr>
          <w:rtl w:val="0"/>
        </w:rPr>
        <w:t xml:space="preserve">    "Monika checked us all in and showed us to our room."</w:t>
      </w:r>
    </w:p>
    <w:p w:rsidR="00000000" w:rsidDel="00000000" w:rsidP="00000000" w:rsidRDefault="00000000" w:rsidRPr="00000000" w14:paraId="00000A7F">
      <w:pPr>
        <w:pageBreakBefore w:val="0"/>
        <w:rPr/>
      </w:pPr>
      <w:r w:rsidDel="00000000" w:rsidR="00000000" w:rsidRPr="00000000">
        <w:rPr>
          <w:rtl w:val="0"/>
        </w:rPr>
        <w:t xml:space="preserve">    "It was small, the girls would have to share the beds, but it was nice."</w:t>
      </w:r>
    </w:p>
    <w:p w:rsidR="00000000" w:rsidDel="00000000" w:rsidP="00000000" w:rsidRDefault="00000000" w:rsidRPr="00000000" w14:paraId="00000A80">
      <w:pPr>
        <w:pageBreakBefore w:val="0"/>
        <w:rPr/>
      </w:pPr>
      <w:r w:rsidDel="00000000" w:rsidR="00000000" w:rsidRPr="00000000">
        <w:rPr>
          <w:rtl w:val="0"/>
        </w:rPr>
        <w:t xml:space="preserve">    show sayori 1bo at t41 zorder 2</w:t>
      </w:r>
    </w:p>
    <w:p w:rsidR="00000000" w:rsidDel="00000000" w:rsidP="00000000" w:rsidRDefault="00000000" w:rsidRPr="00000000" w14:paraId="00000A81">
      <w:pPr>
        <w:pageBreakBefore w:val="0"/>
        <w:rPr/>
      </w:pPr>
      <w:r w:rsidDel="00000000" w:rsidR="00000000" w:rsidRPr="00000000">
        <w:rPr>
          <w:rtl w:val="0"/>
        </w:rPr>
        <w:t xml:space="preserve">    s "Hey... Why are there only two beds?"</w:t>
      </w:r>
    </w:p>
    <w:p w:rsidR="00000000" w:rsidDel="00000000" w:rsidP="00000000" w:rsidRDefault="00000000" w:rsidRPr="00000000" w14:paraId="00000A82">
      <w:pPr>
        <w:pageBreakBefore w:val="0"/>
        <w:rPr/>
      </w:pPr>
      <w:r w:rsidDel="00000000" w:rsidR="00000000" w:rsidRPr="00000000">
        <w:rPr>
          <w:rtl w:val="0"/>
        </w:rPr>
        <w:t xml:space="preserve">    show monika 1bd at t42 zorder 2</w:t>
      </w:r>
    </w:p>
    <w:p w:rsidR="00000000" w:rsidDel="00000000" w:rsidP="00000000" w:rsidRDefault="00000000" w:rsidRPr="00000000" w14:paraId="00000A83">
      <w:pPr>
        <w:pageBreakBefore w:val="0"/>
        <w:rPr/>
      </w:pPr>
      <w:r w:rsidDel="00000000" w:rsidR="00000000" w:rsidRPr="00000000">
        <w:rPr>
          <w:rtl w:val="0"/>
        </w:rPr>
        <w:t xml:space="preserve">    m "Actually, it's customary for hotels to only have two full sized beds. But, I'm sure the couch unfolds into a bed."</w:t>
      </w:r>
    </w:p>
    <w:p w:rsidR="00000000" w:rsidDel="00000000" w:rsidP="00000000" w:rsidRDefault="00000000" w:rsidRPr="00000000" w14:paraId="00000A84">
      <w:pPr>
        <w:pageBreakBefore w:val="0"/>
        <w:rPr/>
      </w:pPr>
      <w:r w:rsidDel="00000000" w:rsidR="00000000" w:rsidRPr="00000000">
        <w:rPr>
          <w:rtl w:val="0"/>
        </w:rPr>
        <w:t xml:space="preserve">    mc "Say no more, I'll take the couch bed."</w:t>
      </w:r>
    </w:p>
    <w:p w:rsidR="00000000" w:rsidDel="00000000" w:rsidP="00000000" w:rsidRDefault="00000000" w:rsidRPr="00000000" w14:paraId="00000A85">
      <w:pPr>
        <w:pageBreakBefore w:val="0"/>
        <w:rPr/>
      </w:pPr>
      <w:r w:rsidDel="00000000" w:rsidR="00000000" w:rsidRPr="00000000">
        <w:rPr>
          <w:rtl w:val="0"/>
        </w:rPr>
        <w:t xml:space="preserve">    show yuri 3bo at t43 zorder 2</w:t>
      </w:r>
    </w:p>
    <w:p w:rsidR="00000000" w:rsidDel="00000000" w:rsidP="00000000" w:rsidRDefault="00000000" w:rsidRPr="00000000" w14:paraId="00000A86">
      <w:pPr>
        <w:pageBreakBefore w:val="0"/>
        <w:rPr/>
      </w:pPr>
      <w:r w:rsidDel="00000000" w:rsidR="00000000" w:rsidRPr="00000000">
        <w:rPr>
          <w:rtl w:val="0"/>
        </w:rPr>
        <w:t xml:space="preserve">    stop music fadeout 1.0</w:t>
      </w:r>
    </w:p>
    <w:p w:rsidR="00000000" w:rsidDel="00000000" w:rsidP="00000000" w:rsidRDefault="00000000" w:rsidRPr="00000000" w14:paraId="00000A87">
      <w:pPr>
        <w:pageBreakBefore w:val="0"/>
        <w:rPr/>
      </w:pPr>
      <w:r w:rsidDel="00000000" w:rsidR="00000000" w:rsidRPr="00000000">
        <w:rPr>
          <w:rtl w:val="0"/>
        </w:rPr>
        <w:t xml:space="preserve">    y "A-Actually... U-Umm..."</w:t>
      </w:r>
    </w:p>
    <w:p w:rsidR="00000000" w:rsidDel="00000000" w:rsidP="00000000" w:rsidRDefault="00000000" w:rsidRPr="00000000" w14:paraId="00000A88">
      <w:pPr>
        <w:pageBreakBefore w:val="0"/>
        <w:rPr/>
      </w:pPr>
      <w:r w:rsidDel="00000000" w:rsidR="00000000" w:rsidRPr="00000000">
        <w:rPr>
          <w:rtl w:val="0"/>
        </w:rPr>
        <w:t xml:space="preserve">    show natsuki 1bb at t44 zorder 2</w:t>
      </w:r>
    </w:p>
    <w:p w:rsidR="00000000" w:rsidDel="00000000" w:rsidP="00000000" w:rsidRDefault="00000000" w:rsidRPr="00000000" w14:paraId="00000A89">
      <w:pPr>
        <w:pageBreakBefore w:val="0"/>
        <w:rPr/>
      </w:pPr>
      <w:r w:rsidDel="00000000" w:rsidR="00000000" w:rsidRPr="00000000">
        <w:rPr>
          <w:rtl w:val="0"/>
        </w:rPr>
        <w:t xml:space="preserve">    n "Huh? What's up Yuri?"</w:t>
      </w:r>
    </w:p>
    <w:p w:rsidR="00000000" w:rsidDel="00000000" w:rsidP="00000000" w:rsidRDefault="00000000" w:rsidRPr="00000000" w14:paraId="00000A8A">
      <w:pPr>
        <w:pageBreakBefore w:val="0"/>
        <w:rPr/>
      </w:pPr>
      <w:r w:rsidDel="00000000" w:rsidR="00000000" w:rsidRPr="00000000">
        <w:rPr>
          <w:rtl w:val="0"/>
        </w:rPr>
        <w:t xml:space="preserve">    show yuri at f43 zorder 3</w:t>
      </w:r>
    </w:p>
    <w:p w:rsidR="00000000" w:rsidDel="00000000" w:rsidP="00000000" w:rsidRDefault="00000000" w:rsidRPr="00000000" w14:paraId="00000A8B">
      <w:pPr>
        <w:pageBreakBefore w:val="0"/>
        <w:rPr/>
      </w:pPr>
      <w:r w:rsidDel="00000000" w:rsidR="00000000" w:rsidRPr="00000000">
        <w:rPr>
          <w:rtl w:val="0"/>
        </w:rPr>
        <w:t xml:space="preserve">    y 4bc "I-I... I-I-I a-actually have a hard t-time sleeping in a bed... A-As in not MY bed..."</w:t>
      </w:r>
    </w:p>
    <w:p w:rsidR="00000000" w:rsidDel="00000000" w:rsidP="00000000" w:rsidRDefault="00000000" w:rsidRPr="00000000" w14:paraId="00000A8C">
      <w:pPr>
        <w:pageBreakBefore w:val="0"/>
        <w:rPr/>
      </w:pPr>
      <w:r w:rsidDel="00000000" w:rsidR="00000000" w:rsidRPr="00000000">
        <w:rPr>
          <w:rtl w:val="0"/>
        </w:rPr>
        <w:t xml:space="preserve">    y 4bb "A-And I-I think t-that [player] would help..."</w:t>
      </w:r>
    </w:p>
    <w:p w:rsidR="00000000" w:rsidDel="00000000" w:rsidP="00000000" w:rsidRDefault="00000000" w:rsidRPr="00000000" w14:paraId="00000A8D">
      <w:pPr>
        <w:pageBreakBefore w:val="0"/>
        <w:rPr/>
      </w:pPr>
      <w:r w:rsidDel="00000000" w:rsidR="00000000" w:rsidRPr="00000000">
        <w:rPr>
          <w:rtl w:val="0"/>
        </w:rPr>
        <w:t xml:space="preserve">    show yuri at t43 zorder 2</w:t>
      </w:r>
    </w:p>
    <w:p w:rsidR="00000000" w:rsidDel="00000000" w:rsidP="00000000" w:rsidRDefault="00000000" w:rsidRPr="00000000" w14:paraId="00000A8E">
      <w:pPr>
        <w:pageBreakBefore w:val="0"/>
        <w:rPr/>
      </w:pPr>
      <w:r w:rsidDel="00000000" w:rsidR="00000000" w:rsidRPr="00000000">
        <w:rPr>
          <w:rtl w:val="0"/>
        </w:rPr>
        <w:t xml:space="preserve">    show sayori 1be at t41 zorder 2</w:t>
      </w:r>
    </w:p>
    <w:p w:rsidR="00000000" w:rsidDel="00000000" w:rsidP="00000000" w:rsidRDefault="00000000" w:rsidRPr="00000000" w14:paraId="00000A8F">
      <w:pPr>
        <w:pageBreakBefore w:val="0"/>
        <w:rPr/>
      </w:pPr>
      <w:r w:rsidDel="00000000" w:rsidR="00000000" w:rsidRPr="00000000">
        <w:rPr>
          <w:rtl w:val="0"/>
        </w:rPr>
        <w:t xml:space="preserve">    show natsuki 4bp at t44 zorder 2 </w:t>
      </w:r>
    </w:p>
    <w:p w:rsidR="00000000" w:rsidDel="00000000" w:rsidP="00000000" w:rsidRDefault="00000000" w:rsidRPr="00000000" w14:paraId="00000A90">
      <w:pPr>
        <w:pageBreakBefore w:val="0"/>
        <w:rPr/>
      </w:pPr>
      <w:r w:rsidDel="00000000" w:rsidR="00000000" w:rsidRPr="00000000">
        <w:rPr>
          <w:rtl w:val="0"/>
        </w:rPr>
        <w:t xml:space="preserve">    show monika 1bh at t42 zorder 2</w:t>
      </w:r>
    </w:p>
    <w:p w:rsidR="00000000" w:rsidDel="00000000" w:rsidP="00000000" w:rsidRDefault="00000000" w:rsidRPr="00000000" w14:paraId="00000A91">
      <w:pPr>
        <w:pageBreakBefore w:val="0"/>
        <w:rPr/>
      </w:pPr>
      <w:r w:rsidDel="00000000" w:rsidR="00000000" w:rsidRPr="00000000">
        <w:rPr>
          <w:rtl w:val="0"/>
        </w:rPr>
        <w:t xml:space="preserve">    play music t7</w:t>
      </w:r>
    </w:p>
    <w:p w:rsidR="00000000" w:rsidDel="00000000" w:rsidP="00000000" w:rsidRDefault="00000000" w:rsidRPr="00000000" w14:paraId="00000A92">
      <w:pPr>
        <w:pageBreakBefore w:val="0"/>
        <w:rPr/>
      </w:pPr>
      <w:r w:rsidDel="00000000" w:rsidR="00000000" w:rsidRPr="00000000">
        <w:rPr>
          <w:rtl w:val="0"/>
        </w:rPr>
        <w:t xml:space="preserve">    "We all stared at her in shock.”</w:t>
      </w:r>
    </w:p>
    <w:p w:rsidR="00000000" w:rsidDel="00000000" w:rsidP="00000000" w:rsidRDefault="00000000" w:rsidRPr="00000000" w14:paraId="00000A93">
      <w:pPr>
        <w:pageBreakBefore w:val="0"/>
        <w:rPr/>
      </w:pPr>
      <w:r w:rsidDel="00000000" w:rsidR="00000000" w:rsidRPr="00000000">
        <w:rPr>
          <w:rtl w:val="0"/>
        </w:rPr>
        <w:t xml:space="preserve">    “Yuri was tumbling over her own words more than ever, and yet the things she was saying..."</w:t>
      </w:r>
    </w:p>
    <w:p w:rsidR="00000000" w:rsidDel="00000000" w:rsidP="00000000" w:rsidRDefault="00000000" w:rsidRPr="00000000" w14:paraId="00000A94">
      <w:pPr>
        <w:pageBreakBefore w:val="0"/>
        <w:rPr/>
      </w:pPr>
      <w:r w:rsidDel="00000000" w:rsidR="00000000" w:rsidRPr="00000000">
        <w:rPr>
          <w:rtl w:val="0"/>
        </w:rPr>
        <w:t xml:space="preserve">    show monika at f42 zorder 3</w:t>
      </w:r>
    </w:p>
    <w:p w:rsidR="00000000" w:rsidDel="00000000" w:rsidP="00000000" w:rsidRDefault="00000000" w:rsidRPr="00000000" w14:paraId="00000A95">
      <w:pPr>
        <w:pageBreakBefore w:val="0"/>
        <w:rPr/>
      </w:pPr>
      <w:r w:rsidDel="00000000" w:rsidR="00000000" w:rsidRPr="00000000">
        <w:rPr>
          <w:rtl w:val="0"/>
        </w:rPr>
        <w:t xml:space="preserve">    m 1bh "Look. Yuri. We know you and [player] are close, but that is extremely inappropriate.” </w:t>
      </w:r>
    </w:p>
    <w:p w:rsidR="00000000" w:rsidDel="00000000" w:rsidP="00000000" w:rsidRDefault="00000000" w:rsidRPr="00000000" w14:paraId="00000A96">
      <w:pPr>
        <w:pageBreakBefore w:val="0"/>
        <w:rPr/>
      </w:pPr>
      <w:r w:rsidDel="00000000" w:rsidR="00000000" w:rsidRPr="00000000">
        <w:rPr>
          <w:rtl w:val="0"/>
        </w:rPr>
        <w:t xml:space="preserve">    m “We're still on a school trip."</w:t>
      </w:r>
    </w:p>
    <w:p w:rsidR="00000000" w:rsidDel="00000000" w:rsidP="00000000" w:rsidRDefault="00000000" w:rsidRPr="00000000" w14:paraId="00000A97">
      <w:pPr>
        <w:pageBreakBefore w:val="0"/>
        <w:rPr/>
      </w:pPr>
      <w:r w:rsidDel="00000000" w:rsidR="00000000" w:rsidRPr="00000000">
        <w:rPr>
          <w:rtl w:val="0"/>
        </w:rPr>
        <w:t xml:space="preserve">    show monika at t42 zorder 2</w:t>
      </w:r>
    </w:p>
    <w:p w:rsidR="00000000" w:rsidDel="00000000" w:rsidP="00000000" w:rsidRDefault="00000000" w:rsidRPr="00000000" w14:paraId="00000A98">
      <w:pPr>
        <w:pageBreakBefore w:val="0"/>
        <w:rPr/>
      </w:pPr>
      <w:r w:rsidDel="00000000" w:rsidR="00000000" w:rsidRPr="00000000">
        <w:rPr>
          <w:rtl w:val="0"/>
        </w:rPr>
        <w:t xml:space="preserve">    show yuri at f43 zorder 3</w:t>
      </w:r>
    </w:p>
    <w:p w:rsidR="00000000" w:rsidDel="00000000" w:rsidP="00000000" w:rsidRDefault="00000000" w:rsidRPr="00000000" w14:paraId="00000A99">
      <w:pPr>
        <w:pageBreakBefore w:val="0"/>
        <w:rPr/>
      </w:pPr>
      <w:r w:rsidDel="00000000" w:rsidR="00000000" w:rsidRPr="00000000">
        <w:rPr>
          <w:rtl w:val="0"/>
        </w:rPr>
        <w:t xml:space="preserve">    y 3bp "I-I know that... It's just..."</w:t>
      </w:r>
    </w:p>
    <w:p w:rsidR="00000000" w:rsidDel="00000000" w:rsidP="00000000" w:rsidRDefault="00000000" w:rsidRPr="00000000" w14:paraId="00000A9A">
      <w:pPr>
        <w:pageBreakBefore w:val="0"/>
        <w:rPr/>
      </w:pPr>
      <w:r w:rsidDel="00000000" w:rsidR="00000000" w:rsidRPr="00000000">
        <w:rPr>
          <w:rtl w:val="0"/>
        </w:rPr>
        <w:t xml:space="preserve">    show yuri at t43 zorder 2</w:t>
      </w:r>
    </w:p>
    <w:p w:rsidR="00000000" w:rsidDel="00000000" w:rsidP="00000000" w:rsidRDefault="00000000" w:rsidRPr="00000000" w14:paraId="00000A9B">
      <w:pPr>
        <w:pageBreakBefore w:val="0"/>
        <w:rPr/>
      </w:pPr>
      <w:r w:rsidDel="00000000" w:rsidR="00000000" w:rsidRPr="00000000">
        <w:rPr>
          <w:rtl w:val="0"/>
        </w:rPr>
        <w:t xml:space="preserve">    "Sayori jumped in to save the day. But even her suggestion..."</w:t>
      </w:r>
    </w:p>
    <w:p w:rsidR="00000000" w:rsidDel="00000000" w:rsidP="00000000" w:rsidRDefault="00000000" w:rsidRPr="00000000" w14:paraId="00000A9C">
      <w:pPr>
        <w:pageBreakBefore w:val="0"/>
        <w:rPr/>
      </w:pPr>
      <w:r w:rsidDel="00000000" w:rsidR="00000000" w:rsidRPr="00000000">
        <w:rPr>
          <w:rtl w:val="0"/>
        </w:rPr>
        <w:t xml:space="preserve">    show sayori at f41 zorder 3</w:t>
      </w:r>
    </w:p>
    <w:p w:rsidR="00000000" w:rsidDel="00000000" w:rsidP="00000000" w:rsidRDefault="00000000" w:rsidRPr="00000000" w14:paraId="00000A9D">
      <w:pPr>
        <w:pageBreakBefore w:val="0"/>
        <w:rPr/>
      </w:pPr>
      <w:r w:rsidDel="00000000" w:rsidR="00000000" w:rsidRPr="00000000">
        <w:rPr>
          <w:rtl w:val="0"/>
        </w:rPr>
        <w:t xml:space="preserve">    s 1bj "I'll take the couch! That way, Natsuki and Monika have one bed, and Yuri and [player] have the other!"</w:t>
      </w:r>
    </w:p>
    <w:p w:rsidR="00000000" w:rsidDel="00000000" w:rsidP="00000000" w:rsidRDefault="00000000" w:rsidRPr="00000000" w14:paraId="00000A9E">
      <w:pPr>
        <w:pageBreakBefore w:val="0"/>
        <w:rPr/>
      </w:pPr>
      <w:r w:rsidDel="00000000" w:rsidR="00000000" w:rsidRPr="00000000">
        <w:rPr>
          <w:rtl w:val="0"/>
        </w:rPr>
        <w:t xml:space="preserve">    "We were all dumbfounded by Sayori's suggestion."</w:t>
      </w:r>
    </w:p>
    <w:p w:rsidR="00000000" w:rsidDel="00000000" w:rsidP="00000000" w:rsidRDefault="00000000" w:rsidRPr="00000000" w14:paraId="00000A9F">
      <w:pPr>
        <w:pageBreakBefore w:val="0"/>
        <w:rPr/>
      </w:pPr>
      <w:r w:rsidDel="00000000" w:rsidR="00000000" w:rsidRPr="00000000">
        <w:rPr>
          <w:rtl w:val="0"/>
        </w:rPr>
        <w:t xml:space="preserve">    stop music fadeout 2.0</w:t>
      </w:r>
    </w:p>
    <w:p w:rsidR="00000000" w:rsidDel="00000000" w:rsidP="00000000" w:rsidRDefault="00000000" w:rsidRPr="00000000" w14:paraId="00000AA0">
      <w:pPr>
        <w:pageBreakBefore w:val="0"/>
        <w:rPr/>
      </w:pPr>
      <w:r w:rsidDel="00000000" w:rsidR="00000000" w:rsidRPr="00000000">
        <w:rPr>
          <w:rtl w:val="0"/>
        </w:rPr>
        <w:t xml:space="preserve">    show sayori at t41 zorder 2</w:t>
      </w:r>
    </w:p>
    <w:p w:rsidR="00000000" w:rsidDel="00000000" w:rsidP="00000000" w:rsidRDefault="00000000" w:rsidRPr="00000000" w14:paraId="00000AA1">
      <w:pPr>
        <w:pageBreakBefore w:val="0"/>
        <w:rPr/>
      </w:pPr>
      <w:r w:rsidDel="00000000" w:rsidR="00000000" w:rsidRPr="00000000">
        <w:rPr>
          <w:rtl w:val="0"/>
        </w:rPr>
        <w:t xml:space="preserve">    show monika at f42 zorder 3</w:t>
      </w:r>
    </w:p>
    <w:p w:rsidR="00000000" w:rsidDel="00000000" w:rsidP="00000000" w:rsidRDefault="00000000" w:rsidRPr="00000000" w14:paraId="00000AA2">
      <w:pPr>
        <w:pageBreakBefore w:val="0"/>
        <w:rPr/>
      </w:pPr>
      <w:r w:rsidDel="00000000" w:rsidR="00000000" w:rsidRPr="00000000">
        <w:rPr>
          <w:rtl w:val="0"/>
        </w:rPr>
        <w:t xml:space="preserve">    m 2bf "Sayori, I-"</w:t>
      </w:r>
    </w:p>
    <w:p w:rsidR="00000000" w:rsidDel="00000000" w:rsidP="00000000" w:rsidRDefault="00000000" w:rsidRPr="00000000" w14:paraId="00000AA3">
      <w:pPr>
        <w:pageBreakBefore w:val="0"/>
        <w:rPr/>
      </w:pPr>
      <w:r w:rsidDel="00000000" w:rsidR="00000000" w:rsidRPr="00000000">
        <w:rPr>
          <w:rtl w:val="0"/>
        </w:rPr>
        <w:t xml:space="preserve">    show monika at t42 zorder 2</w:t>
      </w:r>
    </w:p>
    <w:p w:rsidR="00000000" w:rsidDel="00000000" w:rsidP="00000000" w:rsidRDefault="00000000" w:rsidRPr="00000000" w14:paraId="00000AA4">
      <w:pPr>
        <w:pageBreakBefore w:val="0"/>
        <w:rPr/>
      </w:pPr>
      <w:r w:rsidDel="00000000" w:rsidR="00000000" w:rsidRPr="00000000">
        <w:rPr>
          <w:rtl w:val="0"/>
        </w:rPr>
        <w:t xml:space="preserve">    show sayori at f41 zorder 3</w:t>
      </w:r>
    </w:p>
    <w:p w:rsidR="00000000" w:rsidDel="00000000" w:rsidP="00000000" w:rsidRDefault="00000000" w:rsidRPr="00000000" w14:paraId="00000AA5">
      <w:pPr>
        <w:pageBreakBefore w:val="0"/>
        <w:rPr/>
      </w:pPr>
      <w:r w:rsidDel="00000000" w:rsidR="00000000" w:rsidRPr="00000000">
        <w:rPr>
          <w:rtl w:val="0"/>
        </w:rPr>
        <w:t xml:space="preserve">    s 3bi "No, seriously. I insist."</w:t>
      </w:r>
    </w:p>
    <w:p w:rsidR="00000000" w:rsidDel="00000000" w:rsidP="00000000" w:rsidRDefault="00000000" w:rsidRPr="00000000" w14:paraId="00000AA6">
      <w:pPr>
        <w:pageBreakBefore w:val="0"/>
        <w:rPr/>
      </w:pPr>
      <w:r w:rsidDel="00000000" w:rsidR="00000000" w:rsidRPr="00000000">
        <w:rPr>
          <w:rtl w:val="0"/>
        </w:rPr>
        <w:t xml:space="preserve">    show sayori at t41 zorder 2</w:t>
      </w:r>
    </w:p>
    <w:p w:rsidR="00000000" w:rsidDel="00000000" w:rsidP="00000000" w:rsidRDefault="00000000" w:rsidRPr="00000000" w14:paraId="00000AA7">
      <w:pPr>
        <w:pageBreakBefore w:val="0"/>
        <w:rPr/>
      </w:pPr>
      <w:r w:rsidDel="00000000" w:rsidR="00000000" w:rsidRPr="00000000">
        <w:rPr>
          <w:rtl w:val="0"/>
        </w:rPr>
        <w:t xml:space="preserve">    show natsuki at f44 zorder 3</w:t>
      </w:r>
    </w:p>
    <w:p w:rsidR="00000000" w:rsidDel="00000000" w:rsidP="00000000" w:rsidRDefault="00000000" w:rsidRPr="00000000" w14:paraId="00000AA8">
      <w:pPr>
        <w:pageBreakBefore w:val="0"/>
        <w:rPr/>
      </w:pPr>
      <w:r w:rsidDel="00000000" w:rsidR="00000000" w:rsidRPr="00000000">
        <w:rPr>
          <w:rtl w:val="0"/>
        </w:rPr>
        <w:t xml:space="preserve">    n 4bq "Dude, but-"</w:t>
      </w:r>
    </w:p>
    <w:p w:rsidR="00000000" w:rsidDel="00000000" w:rsidP="00000000" w:rsidRDefault="00000000" w:rsidRPr="00000000" w14:paraId="00000AA9">
      <w:pPr>
        <w:pageBreakBefore w:val="0"/>
        <w:rPr/>
      </w:pPr>
      <w:r w:rsidDel="00000000" w:rsidR="00000000" w:rsidRPr="00000000">
        <w:rPr>
          <w:rtl w:val="0"/>
        </w:rPr>
        <w:t xml:space="preserve">    show natsuki at t44 zorder 2</w:t>
      </w:r>
    </w:p>
    <w:p w:rsidR="00000000" w:rsidDel="00000000" w:rsidP="00000000" w:rsidRDefault="00000000" w:rsidRPr="00000000" w14:paraId="00000AAA">
      <w:pPr>
        <w:pageBreakBefore w:val="0"/>
        <w:rPr/>
      </w:pPr>
      <w:r w:rsidDel="00000000" w:rsidR="00000000" w:rsidRPr="00000000">
        <w:rPr>
          <w:rtl w:val="0"/>
        </w:rPr>
        <w:t xml:space="preserve">    show sayori at f41 zorder 3</w:t>
      </w:r>
    </w:p>
    <w:p w:rsidR="00000000" w:rsidDel="00000000" w:rsidP="00000000" w:rsidRDefault="00000000" w:rsidRPr="00000000" w14:paraId="00000AAB">
      <w:pPr>
        <w:pageBreakBefore w:val="0"/>
        <w:rPr/>
      </w:pPr>
      <w:r w:rsidDel="00000000" w:rsidR="00000000" w:rsidRPr="00000000">
        <w:rPr>
          <w:rtl w:val="0"/>
        </w:rPr>
        <w:t xml:space="preserve">    s 4bp "I-If you guys say no, then... I-I'll never forgive you!"</w:t>
      </w:r>
    </w:p>
    <w:p w:rsidR="00000000" w:rsidDel="00000000" w:rsidP="00000000" w:rsidRDefault="00000000" w:rsidRPr="00000000" w14:paraId="00000AAC">
      <w:pPr>
        <w:pageBreakBefore w:val="0"/>
        <w:rPr/>
      </w:pPr>
      <w:r w:rsidDel="00000000" w:rsidR="00000000" w:rsidRPr="00000000">
        <w:rPr>
          <w:rtl w:val="0"/>
        </w:rPr>
        <w:t xml:space="preserve">    show sayori at t41 zorder 2</w:t>
      </w:r>
    </w:p>
    <w:p w:rsidR="00000000" w:rsidDel="00000000" w:rsidP="00000000" w:rsidRDefault="00000000" w:rsidRPr="00000000" w14:paraId="00000AAD">
      <w:pPr>
        <w:pageBreakBefore w:val="0"/>
        <w:rPr/>
      </w:pPr>
      <w:r w:rsidDel="00000000" w:rsidR="00000000" w:rsidRPr="00000000">
        <w:rPr>
          <w:rtl w:val="0"/>
        </w:rPr>
        <w:t xml:space="preserve">    "The room filled with an uneasy silence. We stood dumbfounded."</w:t>
      </w:r>
    </w:p>
    <w:p w:rsidR="00000000" w:rsidDel="00000000" w:rsidP="00000000" w:rsidRDefault="00000000" w:rsidRPr="00000000" w14:paraId="00000AAE">
      <w:pPr>
        <w:pageBreakBefore w:val="0"/>
        <w:rPr/>
      </w:pPr>
      <w:r w:rsidDel="00000000" w:rsidR="00000000" w:rsidRPr="00000000">
        <w:rPr>
          <w:rtl w:val="0"/>
        </w:rPr>
        <w:t xml:space="preserve">    show monika at f42 zorder 3</w:t>
      </w:r>
    </w:p>
    <w:p w:rsidR="00000000" w:rsidDel="00000000" w:rsidP="00000000" w:rsidRDefault="00000000" w:rsidRPr="00000000" w14:paraId="00000AAF">
      <w:pPr>
        <w:pageBreakBefore w:val="0"/>
        <w:rPr/>
      </w:pPr>
      <w:r w:rsidDel="00000000" w:rsidR="00000000" w:rsidRPr="00000000">
        <w:rPr>
          <w:rtl w:val="0"/>
        </w:rPr>
        <w:t xml:space="preserve">    m 4br "Alright, fine. You win."</w:t>
      </w:r>
    </w:p>
    <w:p w:rsidR="00000000" w:rsidDel="00000000" w:rsidP="00000000" w:rsidRDefault="00000000" w:rsidRPr="00000000" w14:paraId="00000AB0">
      <w:pPr>
        <w:pageBreakBefore w:val="0"/>
        <w:rPr/>
      </w:pPr>
      <w:r w:rsidDel="00000000" w:rsidR="00000000" w:rsidRPr="00000000">
        <w:rPr>
          <w:rtl w:val="0"/>
        </w:rPr>
        <w:t xml:space="preserve">    show monika at t42 zorder 2</w:t>
      </w:r>
    </w:p>
    <w:p w:rsidR="00000000" w:rsidDel="00000000" w:rsidP="00000000" w:rsidRDefault="00000000" w:rsidRPr="00000000" w14:paraId="00000AB1">
      <w:pPr>
        <w:pageBreakBefore w:val="0"/>
        <w:rPr/>
      </w:pPr>
      <w:r w:rsidDel="00000000" w:rsidR="00000000" w:rsidRPr="00000000">
        <w:rPr>
          <w:rtl w:val="0"/>
        </w:rPr>
        <w:t xml:space="preserve">    show sayori at f41 zorder 3</w:t>
      </w:r>
    </w:p>
    <w:p w:rsidR="00000000" w:rsidDel="00000000" w:rsidP="00000000" w:rsidRDefault="00000000" w:rsidRPr="00000000" w14:paraId="00000AB2">
      <w:pPr>
        <w:pageBreakBefore w:val="0"/>
        <w:rPr/>
      </w:pPr>
      <w:r w:rsidDel="00000000" w:rsidR="00000000" w:rsidRPr="00000000">
        <w:rPr>
          <w:rtl w:val="0"/>
        </w:rPr>
        <w:t xml:space="preserve">    s 1bl "Good. Now, let's get to relaxing."</w:t>
      </w:r>
    </w:p>
    <w:p w:rsidR="00000000" w:rsidDel="00000000" w:rsidP="00000000" w:rsidRDefault="00000000" w:rsidRPr="00000000" w14:paraId="00000AB3">
      <w:pPr>
        <w:pageBreakBefore w:val="0"/>
        <w:rPr/>
      </w:pPr>
      <w:r w:rsidDel="00000000" w:rsidR="00000000" w:rsidRPr="00000000">
        <w:rPr>
          <w:rtl w:val="0"/>
        </w:rPr>
        <w:t xml:space="preserve">    show sayori at thide zorder 1</w:t>
      </w:r>
    </w:p>
    <w:p w:rsidR="00000000" w:rsidDel="00000000" w:rsidP="00000000" w:rsidRDefault="00000000" w:rsidRPr="00000000" w14:paraId="00000AB4">
      <w:pPr>
        <w:pageBreakBefore w:val="0"/>
        <w:rPr/>
      </w:pPr>
      <w:r w:rsidDel="00000000" w:rsidR="00000000" w:rsidRPr="00000000">
        <w:rPr>
          <w:rtl w:val="0"/>
        </w:rPr>
        <w:t xml:space="preserve">    show monika at thide zorder 1</w:t>
      </w:r>
    </w:p>
    <w:p w:rsidR="00000000" w:rsidDel="00000000" w:rsidP="00000000" w:rsidRDefault="00000000" w:rsidRPr="00000000" w14:paraId="00000AB5">
      <w:pPr>
        <w:pageBreakBefore w:val="0"/>
        <w:rPr/>
      </w:pPr>
      <w:r w:rsidDel="00000000" w:rsidR="00000000" w:rsidRPr="00000000">
        <w:rPr>
          <w:rtl w:val="0"/>
        </w:rPr>
        <w:t xml:space="preserve">    show yuri at thide zorder 1 </w:t>
      </w:r>
    </w:p>
    <w:p w:rsidR="00000000" w:rsidDel="00000000" w:rsidP="00000000" w:rsidRDefault="00000000" w:rsidRPr="00000000" w14:paraId="00000AB6">
      <w:pPr>
        <w:pageBreakBefore w:val="0"/>
        <w:rPr/>
      </w:pPr>
      <w:r w:rsidDel="00000000" w:rsidR="00000000" w:rsidRPr="00000000">
        <w:rPr>
          <w:rtl w:val="0"/>
        </w:rPr>
        <w:t xml:space="preserve">    show natsuki at thide zorder 1</w:t>
      </w:r>
    </w:p>
    <w:p w:rsidR="00000000" w:rsidDel="00000000" w:rsidP="00000000" w:rsidRDefault="00000000" w:rsidRPr="00000000" w14:paraId="00000AB7">
      <w:pPr>
        <w:pageBreakBefore w:val="0"/>
        <w:rPr/>
      </w:pPr>
      <w:r w:rsidDel="00000000" w:rsidR="00000000" w:rsidRPr="00000000">
        <w:rPr>
          <w:rtl w:val="0"/>
        </w:rPr>
        <w:t xml:space="preserve">    hide sayori</w:t>
      </w:r>
    </w:p>
    <w:p w:rsidR="00000000" w:rsidDel="00000000" w:rsidP="00000000" w:rsidRDefault="00000000" w:rsidRPr="00000000" w14:paraId="00000AB8">
      <w:pPr>
        <w:pageBreakBefore w:val="0"/>
        <w:rPr/>
      </w:pPr>
      <w:r w:rsidDel="00000000" w:rsidR="00000000" w:rsidRPr="00000000">
        <w:rPr>
          <w:rtl w:val="0"/>
        </w:rPr>
        <w:t xml:space="preserve">    hide monika</w:t>
      </w:r>
    </w:p>
    <w:p w:rsidR="00000000" w:rsidDel="00000000" w:rsidP="00000000" w:rsidRDefault="00000000" w:rsidRPr="00000000" w14:paraId="00000AB9">
      <w:pPr>
        <w:pageBreakBefore w:val="0"/>
        <w:rPr/>
      </w:pPr>
      <w:r w:rsidDel="00000000" w:rsidR="00000000" w:rsidRPr="00000000">
        <w:rPr>
          <w:rtl w:val="0"/>
        </w:rPr>
        <w:t xml:space="preserve">    hide yuri</w:t>
      </w:r>
    </w:p>
    <w:p w:rsidR="00000000" w:rsidDel="00000000" w:rsidP="00000000" w:rsidRDefault="00000000" w:rsidRPr="00000000" w14:paraId="00000ABA">
      <w:pPr>
        <w:pageBreakBefore w:val="0"/>
        <w:rPr/>
      </w:pPr>
      <w:r w:rsidDel="00000000" w:rsidR="00000000" w:rsidRPr="00000000">
        <w:rPr>
          <w:rtl w:val="0"/>
        </w:rPr>
        <w:t xml:space="preserve">    hide natsuki</w:t>
      </w:r>
    </w:p>
    <w:p w:rsidR="00000000" w:rsidDel="00000000" w:rsidP="00000000" w:rsidRDefault="00000000" w:rsidRPr="00000000" w14:paraId="00000ABB">
      <w:pPr>
        <w:pageBreakBefore w:val="0"/>
        <w:rPr/>
      </w:pPr>
      <w:r w:rsidDel="00000000" w:rsidR="00000000" w:rsidRPr="00000000">
        <w:rPr>
          <w:rtl w:val="0"/>
        </w:rPr>
        <w:t xml:space="preserve">    "With little to no choice, we finally let Sayori take the couch."</w:t>
      </w:r>
    </w:p>
    <w:p w:rsidR="00000000" w:rsidDel="00000000" w:rsidP="00000000" w:rsidRDefault="00000000" w:rsidRPr="00000000" w14:paraId="00000ABC">
      <w:pPr>
        <w:pageBreakBefore w:val="0"/>
        <w:rPr/>
      </w:pPr>
      <w:r w:rsidDel="00000000" w:rsidR="00000000" w:rsidRPr="00000000">
        <w:rPr>
          <w:rtl w:val="0"/>
        </w:rPr>
        <w:t xml:space="preserve">    "Natsuki simply shrugged, and everyone finally began unpacking their stuff on the beds."</w:t>
      </w:r>
    </w:p>
    <w:p w:rsidR="00000000" w:rsidDel="00000000" w:rsidP="00000000" w:rsidRDefault="00000000" w:rsidRPr="00000000" w14:paraId="00000ABD">
      <w:pPr>
        <w:pageBreakBefore w:val="0"/>
        <w:rPr/>
      </w:pPr>
      <w:r w:rsidDel="00000000" w:rsidR="00000000" w:rsidRPr="00000000">
        <w:rPr>
          <w:rtl w:val="0"/>
        </w:rPr>
        <w:t xml:space="preserve">    show yuri 1ba at t11 zorder 2</w:t>
      </w:r>
    </w:p>
    <w:p w:rsidR="00000000" w:rsidDel="00000000" w:rsidP="00000000" w:rsidRDefault="00000000" w:rsidRPr="00000000" w14:paraId="00000ABE">
      <w:pPr>
        <w:pageBreakBefore w:val="0"/>
        <w:rPr/>
      </w:pPr>
      <w:r w:rsidDel="00000000" w:rsidR="00000000" w:rsidRPr="00000000">
        <w:rPr>
          <w:rtl w:val="0"/>
        </w:rPr>
        <w:t xml:space="preserve">    mc "Hey Yuri? Did you want to go looking around after we're done unpacking?"</w:t>
      </w:r>
    </w:p>
    <w:p w:rsidR="00000000" w:rsidDel="00000000" w:rsidP="00000000" w:rsidRDefault="00000000" w:rsidRPr="00000000" w14:paraId="00000ABF">
      <w:pPr>
        <w:pageBreakBefore w:val="0"/>
        <w:rPr/>
      </w:pPr>
      <w:r w:rsidDel="00000000" w:rsidR="00000000" w:rsidRPr="00000000">
        <w:rPr>
          <w:rtl w:val="0"/>
        </w:rPr>
        <w:t xml:space="preserve">    "Yuri was thinking about my offer, before quietly responding."</w:t>
      </w:r>
    </w:p>
    <w:p w:rsidR="00000000" w:rsidDel="00000000" w:rsidP="00000000" w:rsidRDefault="00000000" w:rsidRPr="00000000" w14:paraId="00000AC0">
      <w:pPr>
        <w:pageBreakBefore w:val="0"/>
        <w:rPr/>
      </w:pPr>
      <w:r w:rsidDel="00000000" w:rsidR="00000000" w:rsidRPr="00000000">
        <w:rPr>
          <w:rtl w:val="0"/>
        </w:rPr>
        <w:t xml:space="preserve">    y 3bq "As long as we have the chance to read today, I-I'm fine with that..."</w:t>
      </w:r>
    </w:p>
    <w:p w:rsidR="00000000" w:rsidDel="00000000" w:rsidP="00000000" w:rsidRDefault="00000000" w:rsidRPr="00000000" w14:paraId="00000AC1">
      <w:pPr>
        <w:pageBreakBefore w:val="0"/>
        <w:rPr/>
      </w:pPr>
      <w:r w:rsidDel="00000000" w:rsidR="00000000" w:rsidRPr="00000000">
        <w:rPr>
          <w:rtl w:val="0"/>
        </w:rPr>
        <w:t xml:space="preserve">    mc "Awesome!"</w:t>
      </w:r>
    </w:p>
    <w:p w:rsidR="00000000" w:rsidDel="00000000" w:rsidP="00000000" w:rsidRDefault="00000000" w:rsidRPr="00000000" w14:paraId="00000AC2">
      <w:pPr>
        <w:pageBreakBefore w:val="0"/>
        <w:rPr/>
      </w:pPr>
      <w:r w:rsidDel="00000000" w:rsidR="00000000" w:rsidRPr="00000000">
        <w:rPr>
          <w:rtl w:val="0"/>
        </w:rPr>
        <w:t xml:space="preserve">    show yuri at thide zorder 1</w:t>
      </w:r>
    </w:p>
    <w:p w:rsidR="00000000" w:rsidDel="00000000" w:rsidP="00000000" w:rsidRDefault="00000000" w:rsidRPr="00000000" w14:paraId="00000AC3">
      <w:pPr>
        <w:pageBreakBefore w:val="0"/>
        <w:rPr/>
      </w:pPr>
      <w:r w:rsidDel="00000000" w:rsidR="00000000" w:rsidRPr="00000000">
        <w:rPr>
          <w:rtl w:val="0"/>
        </w:rPr>
        <w:t xml:space="preserve">    scene bg "Frozen Lake"</w:t>
      </w:r>
    </w:p>
    <w:p w:rsidR="00000000" w:rsidDel="00000000" w:rsidP="00000000" w:rsidRDefault="00000000" w:rsidRPr="00000000" w14:paraId="00000AC4">
      <w:pPr>
        <w:pageBreakBefore w:val="0"/>
        <w:rPr/>
      </w:pPr>
      <w:r w:rsidDel="00000000" w:rsidR="00000000" w:rsidRPr="00000000">
        <w:rPr>
          <w:rtl w:val="0"/>
        </w:rPr>
        <w:t xml:space="preserve">    with wipeleft_scene</w:t>
      </w:r>
    </w:p>
    <w:p w:rsidR="00000000" w:rsidDel="00000000" w:rsidP="00000000" w:rsidRDefault="00000000" w:rsidRPr="00000000" w14:paraId="00000AC5">
      <w:pPr>
        <w:pageBreakBefore w:val="0"/>
        <w:rPr/>
      </w:pPr>
      <w:r w:rsidDel="00000000" w:rsidR="00000000" w:rsidRPr="00000000">
        <w:rPr>
          <w:rtl w:val="0"/>
        </w:rPr>
        <w:t xml:space="preserve">    play music t6</w:t>
      </w:r>
    </w:p>
    <w:p w:rsidR="00000000" w:rsidDel="00000000" w:rsidP="00000000" w:rsidRDefault="00000000" w:rsidRPr="00000000" w14:paraId="00000AC6">
      <w:pPr>
        <w:pageBreakBefore w:val="0"/>
        <w:rPr/>
      </w:pPr>
      <w:r w:rsidDel="00000000" w:rsidR="00000000" w:rsidRPr="00000000">
        <w:rPr>
          <w:rtl w:val="0"/>
        </w:rPr>
        <w:t xml:space="preserve">    "After Yuri and I finished unpacking, we thought we’d go explore the hotel a bit.”</w:t>
      </w:r>
    </w:p>
    <w:p w:rsidR="00000000" w:rsidDel="00000000" w:rsidP="00000000" w:rsidRDefault="00000000" w:rsidRPr="00000000" w14:paraId="00000AC7">
      <w:pPr>
        <w:pageBreakBefore w:val="0"/>
        <w:rPr/>
      </w:pPr>
      <w:r w:rsidDel="00000000" w:rsidR="00000000" w:rsidRPr="00000000">
        <w:rPr>
          <w:rtl w:val="0"/>
        </w:rPr>
        <w:t xml:space="preserve">    “Natsuki and Sayori were interested in coming with us, but, much to our surprise, Monika intercepted them."</w:t>
      </w:r>
    </w:p>
    <w:p w:rsidR="00000000" w:rsidDel="00000000" w:rsidP="00000000" w:rsidRDefault="00000000" w:rsidRPr="00000000" w14:paraId="00000AC8">
      <w:pPr>
        <w:pageBreakBefore w:val="0"/>
        <w:rPr/>
      </w:pPr>
      <w:r w:rsidDel="00000000" w:rsidR="00000000" w:rsidRPr="00000000">
        <w:rPr>
          <w:rtl w:val="0"/>
        </w:rPr>
        <w:t xml:space="preserve">    "We simply shrugged and thanked Monika, leaving to go look around."</w:t>
      </w:r>
    </w:p>
    <w:p w:rsidR="00000000" w:rsidDel="00000000" w:rsidP="00000000" w:rsidRDefault="00000000" w:rsidRPr="00000000" w14:paraId="00000AC9">
      <w:pPr>
        <w:pageBreakBefore w:val="0"/>
        <w:rPr/>
      </w:pPr>
      <w:r w:rsidDel="00000000" w:rsidR="00000000" w:rsidRPr="00000000">
        <w:rPr>
          <w:rtl w:val="0"/>
        </w:rPr>
        <w:t xml:space="preserve">    "All of the snowy nature was a nice change of pace compared to the school."</w:t>
      </w:r>
    </w:p>
    <w:p w:rsidR="00000000" w:rsidDel="00000000" w:rsidP="00000000" w:rsidRDefault="00000000" w:rsidRPr="00000000" w14:paraId="00000ACA">
      <w:pPr>
        <w:pageBreakBefore w:val="0"/>
        <w:rPr/>
      </w:pPr>
      <w:r w:rsidDel="00000000" w:rsidR="00000000" w:rsidRPr="00000000">
        <w:rPr>
          <w:rtl w:val="0"/>
        </w:rPr>
        <w:t xml:space="preserve">show yuri 2bu at t11 zorder 2</w:t>
      </w:r>
    </w:p>
    <w:p w:rsidR="00000000" w:rsidDel="00000000" w:rsidP="00000000" w:rsidRDefault="00000000" w:rsidRPr="00000000" w14:paraId="00000ACB">
      <w:pPr>
        <w:pageBreakBefore w:val="0"/>
        <w:rPr/>
      </w:pPr>
      <w:r w:rsidDel="00000000" w:rsidR="00000000" w:rsidRPr="00000000">
        <w:rPr>
          <w:rtl w:val="0"/>
        </w:rPr>
        <w:t xml:space="preserve">    y "Ooooh!"</w:t>
      </w:r>
    </w:p>
    <w:p w:rsidR="00000000" w:rsidDel="00000000" w:rsidP="00000000" w:rsidRDefault="00000000" w:rsidRPr="00000000" w14:paraId="00000ACC">
      <w:pPr>
        <w:pageBreakBefore w:val="0"/>
        <w:rPr/>
      </w:pPr>
      <w:r w:rsidDel="00000000" w:rsidR="00000000" w:rsidRPr="00000000">
        <w:rPr>
          <w:rtl w:val="0"/>
        </w:rPr>
        <w:t xml:space="preserve">    "Yuri let out an astonished noise, and I quickly followed suit."</w:t>
      </w:r>
    </w:p>
    <w:p w:rsidR="00000000" w:rsidDel="00000000" w:rsidP="00000000" w:rsidRDefault="00000000" w:rsidRPr="00000000" w14:paraId="00000ACD">
      <w:pPr>
        <w:pageBreakBefore w:val="0"/>
        <w:rPr/>
      </w:pPr>
      <w:r w:rsidDel="00000000" w:rsidR="00000000" w:rsidRPr="00000000">
        <w:rPr>
          <w:rtl w:val="0"/>
        </w:rPr>
        <w:t xml:space="preserve">    mc "This... Is beautiful..."</w:t>
      </w:r>
    </w:p>
    <w:p w:rsidR="00000000" w:rsidDel="00000000" w:rsidP="00000000" w:rsidRDefault="00000000" w:rsidRPr="00000000" w14:paraId="00000ACE">
      <w:pPr>
        <w:pageBreakBefore w:val="0"/>
        <w:rPr/>
      </w:pPr>
      <w:r w:rsidDel="00000000" w:rsidR="00000000" w:rsidRPr="00000000">
        <w:rPr>
          <w:rtl w:val="0"/>
        </w:rPr>
        <w:t xml:space="preserve">    "The lake near the hotel was caked in a thick layer of ice. Next to it was a sign posted by the hotel staff."</w:t>
      </w:r>
    </w:p>
    <w:p w:rsidR="00000000" w:rsidDel="00000000" w:rsidP="00000000" w:rsidRDefault="00000000" w:rsidRPr="00000000" w14:paraId="00000ACF">
      <w:pPr>
        <w:pageBreakBefore w:val="0"/>
        <w:rPr/>
      </w:pPr>
      <w:r w:rsidDel="00000000" w:rsidR="00000000" w:rsidRPr="00000000">
        <w:rPr>
          <w:rtl w:val="0"/>
        </w:rPr>
        <w:t xml:space="preserve">    mc "\'Ice thick enough for skating. Please use caution and have fun!\'"</w:t>
      </w:r>
    </w:p>
    <w:p w:rsidR="00000000" w:rsidDel="00000000" w:rsidP="00000000" w:rsidRDefault="00000000" w:rsidRPr="00000000" w14:paraId="00000AD0">
      <w:pPr>
        <w:pageBreakBefore w:val="0"/>
        <w:rPr/>
      </w:pPr>
      <w:r w:rsidDel="00000000" w:rsidR="00000000" w:rsidRPr="00000000">
        <w:rPr>
          <w:rtl w:val="0"/>
        </w:rPr>
        <w:t xml:space="preserve">    mc "Huh..."</w:t>
      </w:r>
    </w:p>
    <w:p w:rsidR="00000000" w:rsidDel="00000000" w:rsidP="00000000" w:rsidRDefault="00000000" w:rsidRPr="00000000" w14:paraId="00000AD1">
      <w:pPr>
        <w:pageBreakBefore w:val="0"/>
        <w:rPr/>
      </w:pPr>
      <w:r w:rsidDel="00000000" w:rsidR="00000000" w:rsidRPr="00000000">
        <w:rPr>
          <w:rtl w:val="0"/>
        </w:rPr>
        <w:t xml:space="preserve">    show yuri 4ba at t11 zorder 2</w:t>
      </w:r>
    </w:p>
    <w:p w:rsidR="00000000" w:rsidDel="00000000" w:rsidP="00000000" w:rsidRDefault="00000000" w:rsidRPr="00000000" w14:paraId="00000AD2">
      <w:pPr>
        <w:pageBreakBefore w:val="0"/>
        <w:rPr/>
      </w:pPr>
      <w:r w:rsidDel="00000000" w:rsidR="00000000" w:rsidRPr="00000000">
        <w:rPr>
          <w:rtl w:val="0"/>
        </w:rPr>
        <w:t xml:space="preserve">    "I could see Yuri fidgeting, she clearly wanted to say something."</w:t>
      </w:r>
    </w:p>
    <w:p w:rsidR="00000000" w:rsidDel="00000000" w:rsidP="00000000" w:rsidRDefault="00000000" w:rsidRPr="00000000" w14:paraId="00000AD3">
      <w:pPr>
        <w:pageBreakBefore w:val="0"/>
        <w:rPr/>
      </w:pPr>
      <w:r w:rsidDel="00000000" w:rsidR="00000000" w:rsidRPr="00000000">
        <w:rPr>
          <w:rtl w:val="0"/>
        </w:rPr>
        <w:t xml:space="preserve">    mc "What's up Yuri?"</w:t>
      </w:r>
    </w:p>
    <w:p w:rsidR="00000000" w:rsidDel="00000000" w:rsidP="00000000" w:rsidRDefault="00000000" w:rsidRPr="00000000" w14:paraId="00000AD4">
      <w:pPr>
        <w:pageBreakBefore w:val="0"/>
        <w:rPr/>
      </w:pPr>
      <w:r w:rsidDel="00000000" w:rsidR="00000000" w:rsidRPr="00000000">
        <w:rPr>
          <w:rtl w:val="0"/>
        </w:rPr>
        <w:t xml:space="preserve">    y 4bb "U-Um... D-Do you think..."</w:t>
      </w:r>
    </w:p>
    <w:p w:rsidR="00000000" w:rsidDel="00000000" w:rsidP="00000000" w:rsidRDefault="00000000" w:rsidRPr="00000000" w14:paraId="00000AD5">
      <w:pPr>
        <w:pageBreakBefore w:val="0"/>
        <w:rPr/>
      </w:pPr>
      <w:r w:rsidDel="00000000" w:rsidR="00000000" w:rsidRPr="00000000">
        <w:rPr>
          <w:rtl w:val="0"/>
        </w:rPr>
        <w:t xml:space="preserve">    y 4bc "W-We could… {w=0.75} G-Go skating?"</w:t>
      </w:r>
    </w:p>
    <w:p w:rsidR="00000000" w:rsidDel="00000000" w:rsidP="00000000" w:rsidRDefault="00000000" w:rsidRPr="00000000" w14:paraId="00000AD6">
      <w:pPr>
        <w:pageBreakBefore w:val="0"/>
        <w:rPr/>
      </w:pPr>
      <w:r w:rsidDel="00000000" w:rsidR="00000000" w:rsidRPr="00000000">
        <w:rPr>
          <w:rtl w:val="0"/>
        </w:rPr>
        <w:t xml:space="preserve">    "Yuri was being incredibly cute. I just about melted from her shy request."</w:t>
      </w:r>
    </w:p>
    <w:p w:rsidR="00000000" w:rsidDel="00000000" w:rsidP="00000000" w:rsidRDefault="00000000" w:rsidRPr="00000000" w14:paraId="00000AD7">
      <w:pPr>
        <w:pageBreakBefore w:val="0"/>
        <w:rPr/>
      </w:pPr>
      <w:r w:rsidDel="00000000" w:rsidR="00000000" w:rsidRPr="00000000">
        <w:rPr>
          <w:rtl w:val="0"/>
        </w:rPr>
        <w:t xml:space="preserve">    mc "I-I'd love to!"</w:t>
      </w:r>
    </w:p>
    <w:p w:rsidR="00000000" w:rsidDel="00000000" w:rsidP="00000000" w:rsidRDefault="00000000" w:rsidRPr="00000000" w14:paraId="00000AD8">
      <w:pPr>
        <w:pageBreakBefore w:val="0"/>
        <w:rPr/>
      </w:pPr>
      <w:r w:rsidDel="00000000" w:rsidR="00000000" w:rsidRPr="00000000">
        <w:rPr>
          <w:rtl w:val="0"/>
        </w:rPr>
        <w:t xml:space="preserve">    y 3bd "Yay!~"</w:t>
      </w:r>
    </w:p>
    <w:p w:rsidR="00000000" w:rsidDel="00000000" w:rsidP="00000000" w:rsidRDefault="00000000" w:rsidRPr="00000000" w14:paraId="00000AD9">
      <w:pPr>
        <w:pageBreakBefore w:val="0"/>
        <w:rPr/>
      </w:pPr>
      <w:r w:rsidDel="00000000" w:rsidR="00000000" w:rsidRPr="00000000">
        <w:rPr>
          <w:rtl w:val="0"/>
        </w:rPr>
        <w:t xml:space="preserve">    show yuri at thide zorder 1</w:t>
      </w:r>
    </w:p>
    <w:p w:rsidR="00000000" w:rsidDel="00000000" w:rsidP="00000000" w:rsidRDefault="00000000" w:rsidRPr="00000000" w14:paraId="00000ADA">
      <w:pPr>
        <w:pageBreakBefore w:val="0"/>
        <w:rPr/>
      </w:pPr>
      <w:r w:rsidDel="00000000" w:rsidR="00000000" w:rsidRPr="00000000">
        <w:rPr>
          <w:rtl w:val="0"/>
        </w:rPr>
        <w:t xml:space="preserve">    hide yuri</w:t>
      </w:r>
    </w:p>
    <w:p w:rsidR="00000000" w:rsidDel="00000000" w:rsidP="00000000" w:rsidRDefault="00000000" w:rsidRPr="00000000" w14:paraId="00000ADB">
      <w:pPr>
        <w:pageBreakBefore w:val="0"/>
        <w:rPr/>
      </w:pPr>
      <w:r w:rsidDel="00000000" w:rsidR="00000000" w:rsidRPr="00000000">
        <w:rPr>
          <w:rtl w:val="0"/>
        </w:rPr>
        <w:t xml:space="preserve">    scene bg (Hotel Room)</w:t>
      </w:r>
    </w:p>
    <w:p w:rsidR="00000000" w:rsidDel="00000000" w:rsidP="00000000" w:rsidRDefault="00000000" w:rsidRPr="00000000" w14:paraId="00000ADC">
      <w:pPr>
        <w:pageBreakBefore w:val="0"/>
        <w:rPr/>
      </w:pPr>
      <w:r w:rsidDel="00000000" w:rsidR="00000000" w:rsidRPr="00000000">
        <w:rPr>
          <w:rtl w:val="0"/>
        </w:rPr>
        <w:t xml:space="preserve">    with wipeleft_scene</w:t>
      </w:r>
    </w:p>
    <w:p w:rsidR="00000000" w:rsidDel="00000000" w:rsidP="00000000" w:rsidRDefault="00000000" w:rsidRPr="00000000" w14:paraId="00000ADD">
      <w:pPr>
        <w:pageBreakBefore w:val="0"/>
        <w:rPr/>
      </w:pPr>
      <w:r w:rsidDel="00000000" w:rsidR="00000000" w:rsidRPr="00000000">
        <w:rPr>
          <w:rtl w:val="0"/>
        </w:rPr>
        <w:t xml:space="preserve">    "Yuri and I returned to the room after our discovery.”</w:t>
      </w:r>
    </w:p>
    <w:p w:rsidR="00000000" w:rsidDel="00000000" w:rsidP="00000000" w:rsidRDefault="00000000" w:rsidRPr="00000000" w14:paraId="00000ADE">
      <w:pPr>
        <w:pageBreakBefore w:val="0"/>
        <w:rPr/>
      </w:pPr>
      <w:r w:rsidDel="00000000" w:rsidR="00000000" w:rsidRPr="00000000">
        <w:rPr>
          <w:rtl w:val="0"/>
        </w:rPr>
        <w:t xml:space="preserve">    “We sat and read for a few hours, waiting around as we were excited to go out and skate."</w:t>
      </w:r>
    </w:p>
    <w:p w:rsidR="00000000" w:rsidDel="00000000" w:rsidP="00000000" w:rsidRDefault="00000000" w:rsidRPr="00000000" w14:paraId="00000ADF">
      <w:pPr>
        <w:pageBreakBefore w:val="0"/>
        <w:rPr/>
      </w:pPr>
      <w:r w:rsidDel="00000000" w:rsidR="00000000" w:rsidRPr="00000000">
        <w:rPr>
          <w:rtl w:val="0"/>
        </w:rPr>
        <w:t xml:space="preserve">    "We had silently agreed that sunset would be the perfect time to go skating.”</w:t>
      </w:r>
    </w:p>
    <w:p w:rsidR="00000000" w:rsidDel="00000000" w:rsidP="00000000" w:rsidRDefault="00000000" w:rsidRPr="00000000" w14:paraId="00000AE0">
      <w:pPr>
        <w:pageBreakBefore w:val="0"/>
        <w:rPr/>
      </w:pPr>
      <w:r w:rsidDel="00000000" w:rsidR="00000000" w:rsidRPr="00000000">
        <w:rPr>
          <w:rtl w:val="0"/>
        </w:rPr>
        <w:t xml:space="preserve">    "The more I thought about it, the more I was convinced: This was definitely a date."</w:t>
      </w:r>
    </w:p>
    <w:p w:rsidR="00000000" w:rsidDel="00000000" w:rsidP="00000000" w:rsidRDefault="00000000" w:rsidRPr="00000000" w14:paraId="00000AE1">
      <w:pPr>
        <w:pageBreakBefore w:val="0"/>
        <w:rPr/>
      </w:pPr>
      <w:r w:rsidDel="00000000" w:rsidR="00000000" w:rsidRPr="00000000">
        <w:rPr>
          <w:rtl w:val="0"/>
        </w:rPr>
        <w:t xml:space="preserve">    show yuri 1bb at t11 zorder 2</w:t>
      </w:r>
    </w:p>
    <w:p w:rsidR="00000000" w:rsidDel="00000000" w:rsidP="00000000" w:rsidRDefault="00000000" w:rsidRPr="00000000" w14:paraId="00000AE2">
      <w:pPr>
        <w:pageBreakBefore w:val="0"/>
        <w:rPr/>
      </w:pPr>
      <w:r w:rsidDel="00000000" w:rsidR="00000000" w:rsidRPr="00000000">
        <w:rPr>
          <w:rtl w:val="0"/>
        </w:rPr>
        <w:t xml:space="preserve">    y "Are you ready, [player]?"</w:t>
      </w:r>
    </w:p>
    <w:p w:rsidR="00000000" w:rsidDel="00000000" w:rsidP="00000000" w:rsidRDefault="00000000" w:rsidRPr="00000000" w14:paraId="00000AE3">
      <w:pPr>
        <w:pageBreakBefore w:val="0"/>
        <w:rPr/>
      </w:pPr>
      <w:r w:rsidDel="00000000" w:rsidR="00000000" w:rsidRPr="00000000">
        <w:rPr>
          <w:rtl w:val="0"/>
        </w:rPr>
        <w:t xml:space="preserve">    mc "Yup! Let's do this."</w:t>
      </w:r>
    </w:p>
    <w:p w:rsidR="00000000" w:rsidDel="00000000" w:rsidP="00000000" w:rsidRDefault="00000000" w:rsidRPr="00000000" w14:paraId="00000AE4">
      <w:pPr>
        <w:pageBreakBefore w:val="0"/>
        <w:rPr/>
      </w:pPr>
      <w:r w:rsidDel="00000000" w:rsidR="00000000" w:rsidRPr="00000000">
        <w:rPr>
          <w:rtl w:val="0"/>
        </w:rPr>
        <w:t xml:space="preserve">    y 3bd "Ehehe~ I'm so excited!"</w:t>
      </w:r>
    </w:p>
    <w:p w:rsidR="00000000" w:rsidDel="00000000" w:rsidP="00000000" w:rsidRDefault="00000000" w:rsidRPr="00000000" w14:paraId="00000AE5">
      <w:pPr>
        <w:pageBreakBefore w:val="0"/>
        <w:rPr/>
      </w:pPr>
      <w:r w:rsidDel="00000000" w:rsidR="00000000" w:rsidRPr="00000000">
        <w:rPr>
          <w:rtl w:val="0"/>
        </w:rPr>
        <w:t xml:space="preserve">    "Yuri and I made our way to the frozen lake. Skates in hand, we were ready for our quiet skating date."</w:t>
      </w:r>
    </w:p>
    <w:p w:rsidR="00000000" w:rsidDel="00000000" w:rsidP="00000000" w:rsidRDefault="00000000" w:rsidRPr="00000000" w14:paraId="00000AE6">
      <w:pPr>
        <w:pageBreakBefore w:val="0"/>
        <w:rPr/>
      </w:pPr>
      <w:r w:rsidDel="00000000" w:rsidR="00000000" w:rsidRPr="00000000">
        <w:rPr>
          <w:rtl w:val="0"/>
        </w:rPr>
        <w:t xml:space="preserve">    "I was silently hoping that my walk with Yuri would calm my nerves though."</w:t>
      </w:r>
    </w:p>
    <w:p w:rsidR="00000000" w:rsidDel="00000000" w:rsidP="00000000" w:rsidRDefault="00000000" w:rsidRPr="00000000" w14:paraId="00000AE7">
      <w:pPr>
        <w:pageBreakBefore w:val="0"/>
        <w:rPr/>
      </w:pPr>
      <w:r w:rsidDel="00000000" w:rsidR="00000000" w:rsidRPr="00000000">
        <w:rPr>
          <w:rtl w:val="0"/>
        </w:rPr>
        <w:t xml:space="preserve">    "Not for my date, I had that in the bag. I was hoping that Yuri wouldn't learn my secret..."</w:t>
      </w:r>
    </w:p>
    <w:p w:rsidR="00000000" w:rsidDel="00000000" w:rsidP="00000000" w:rsidRDefault="00000000" w:rsidRPr="00000000" w14:paraId="00000AE8">
      <w:pPr>
        <w:pageBreakBefore w:val="0"/>
        <w:rPr/>
      </w:pPr>
      <w:r w:rsidDel="00000000" w:rsidR="00000000" w:rsidRPr="00000000">
        <w:rPr>
          <w:rtl w:val="0"/>
        </w:rPr>
        <w:t xml:space="preserve">    scene bg (Frozen Lake Night)</w:t>
      </w:r>
    </w:p>
    <w:p w:rsidR="00000000" w:rsidDel="00000000" w:rsidP="00000000" w:rsidRDefault="00000000" w:rsidRPr="00000000" w14:paraId="00000AE9">
      <w:pPr>
        <w:pageBreakBefore w:val="0"/>
        <w:rPr/>
      </w:pPr>
      <w:r w:rsidDel="00000000" w:rsidR="00000000" w:rsidRPr="00000000">
        <w:rPr>
          <w:rtl w:val="0"/>
        </w:rPr>
        <w:t xml:space="preserve">    with wipeleft_scene</w:t>
      </w:r>
    </w:p>
    <w:p w:rsidR="00000000" w:rsidDel="00000000" w:rsidP="00000000" w:rsidRDefault="00000000" w:rsidRPr="00000000" w14:paraId="00000AEA">
      <w:pPr>
        <w:pageBreakBefore w:val="0"/>
        <w:rPr/>
      </w:pPr>
      <w:r w:rsidDel="00000000" w:rsidR="00000000" w:rsidRPr="00000000">
        <w:rPr>
          <w:rtl w:val="0"/>
        </w:rPr>
        <w:t xml:space="preserve">    show yuri 2bd at t11 zorder 2</w:t>
      </w:r>
    </w:p>
    <w:p w:rsidR="00000000" w:rsidDel="00000000" w:rsidP="00000000" w:rsidRDefault="00000000" w:rsidRPr="00000000" w14:paraId="00000AEB">
      <w:pPr>
        <w:pageBreakBefore w:val="0"/>
        <w:rPr/>
      </w:pPr>
      <w:r w:rsidDel="00000000" w:rsidR="00000000" w:rsidRPr="00000000">
        <w:rPr>
          <w:rtl w:val="0"/>
        </w:rPr>
        <w:t xml:space="preserve">    y "[player]! Let's get started!"</w:t>
      </w:r>
    </w:p>
    <w:p w:rsidR="00000000" w:rsidDel="00000000" w:rsidP="00000000" w:rsidRDefault="00000000" w:rsidRPr="00000000" w14:paraId="00000AEC">
      <w:pPr>
        <w:pageBreakBefore w:val="0"/>
        <w:rPr/>
      </w:pPr>
      <w:r w:rsidDel="00000000" w:rsidR="00000000" w:rsidRPr="00000000">
        <w:rPr>
          <w:rtl w:val="0"/>
        </w:rPr>
        <w:t xml:space="preserve">    "I love seeing Yuri like this. She just so... comfortable."</w:t>
      </w:r>
    </w:p>
    <w:p w:rsidR="00000000" w:rsidDel="00000000" w:rsidP="00000000" w:rsidRDefault="00000000" w:rsidRPr="00000000" w14:paraId="00000AED">
      <w:pPr>
        <w:pageBreakBefore w:val="0"/>
        <w:rPr/>
      </w:pPr>
      <w:r w:rsidDel="00000000" w:rsidR="00000000" w:rsidRPr="00000000">
        <w:rPr>
          <w:rtl w:val="0"/>
        </w:rPr>
        <w:t xml:space="preserve">    "I'm glad her and I got to the point where we can be like this. It's like bliss"</w:t>
      </w:r>
    </w:p>
    <w:p w:rsidR="00000000" w:rsidDel="00000000" w:rsidP="00000000" w:rsidRDefault="00000000" w:rsidRPr="00000000" w14:paraId="00000AEE">
      <w:pPr>
        <w:pageBreakBefore w:val="0"/>
        <w:rPr/>
      </w:pPr>
      <w:r w:rsidDel="00000000" w:rsidR="00000000" w:rsidRPr="00000000">
        <w:rPr>
          <w:rtl w:val="0"/>
        </w:rPr>
        <w:t xml:space="preserve">    show yuri at thide zorder 1</w:t>
      </w:r>
    </w:p>
    <w:p w:rsidR="00000000" w:rsidDel="00000000" w:rsidP="00000000" w:rsidRDefault="00000000" w:rsidRPr="00000000" w14:paraId="00000AEF">
      <w:pPr>
        <w:pageBreakBefore w:val="0"/>
        <w:rPr/>
      </w:pPr>
      <w:r w:rsidDel="00000000" w:rsidR="00000000" w:rsidRPr="00000000">
        <w:rPr>
          <w:rtl w:val="0"/>
        </w:rPr>
        <w:t xml:space="preserve">    "Yuri skated away, leaving me to catch up."</w:t>
      </w:r>
    </w:p>
    <w:p w:rsidR="00000000" w:rsidDel="00000000" w:rsidP="00000000" w:rsidRDefault="00000000" w:rsidRPr="00000000" w14:paraId="00000AF0">
      <w:pPr>
        <w:pageBreakBefore w:val="0"/>
        <w:rPr/>
      </w:pPr>
      <w:r w:rsidDel="00000000" w:rsidR="00000000" w:rsidRPr="00000000">
        <w:rPr>
          <w:rtl w:val="0"/>
        </w:rPr>
        <w:t xml:space="preserve">    mc "Coming!"</w:t>
      </w:r>
    </w:p>
    <w:p w:rsidR="00000000" w:rsidDel="00000000" w:rsidP="00000000" w:rsidRDefault="00000000" w:rsidRPr="00000000" w14:paraId="00000AF1">
      <w:pPr>
        <w:pageBreakBefore w:val="0"/>
        <w:rPr/>
      </w:pPr>
      <w:r w:rsidDel="00000000" w:rsidR="00000000" w:rsidRPr="00000000">
        <w:rPr>
          <w:rtl w:val="0"/>
        </w:rPr>
        <w:t xml:space="preserve">    "I laced up my skates, and started making my way to the ice."</w:t>
      </w:r>
    </w:p>
    <w:p w:rsidR="00000000" w:rsidDel="00000000" w:rsidP="00000000" w:rsidRDefault="00000000" w:rsidRPr="00000000" w14:paraId="00000AF2">
      <w:pPr>
        <w:pageBreakBefore w:val="0"/>
        <w:rPr/>
      </w:pPr>
      <w:r w:rsidDel="00000000" w:rsidR="00000000" w:rsidRPr="00000000">
        <w:rPr>
          <w:rtl w:val="0"/>
        </w:rPr>
        <w:t xml:space="preserve">    </w:t>
      </w:r>
      <w:commentRangeStart w:id="70"/>
      <w:r w:rsidDel="00000000" w:rsidR="00000000" w:rsidRPr="00000000">
        <w:rPr>
          <w:rtl w:val="0"/>
        </w:rPr>
        <w:t xml:space="preserve">mc "Whoa!"</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AF3">
      <w:pPr>
        <w:pageBreakBefore w:val="0"/>
        <w:rPr/>
      </w:pPr>
      <w:r w:rsidDel="00000000" w:rsidR="00000000" w:rsidRPr="00000000">
        <w:rPr>
          <w:rtl w:val="0"/>
        </w:rPr>
        <w:t xml:space="preserve">    "In no time flat, I made a fool out of myself. Yuri came rushing over to me."</w:t>
      </w:r>
    </w:p>
    <w:p w:rsidR="00000000" w:rsidDel="00000000" w:rsidP="00000000" w:rsidRDefault="00000000" w:rsidRPr="00000000" w14:paraId="00000AF4">
      <w:pPr>
        <w:pageBreakBefore w:val="0"/>
        <w:rPr/>
      </w:pPr>
      <w:r w:rsidDel="00000000" w:rsidR="00000000" w:rsidRPr="00000000">
        <w:rPr>
          <w:rtl w:val="0"/>
        </w:rPr>
        <w:t xml:space="preserve">    show yuri 3bp at t11 zorder 2</w:t>
      </w:r>
    </w:p>
    <w:p w:rsidR="00000000" w:rsidDel="00000000" w:rsidP="00000000" w:rsidRDefault="00000000" w:rsidRPr="00000000" w14:paraId="00000AF5">
      <w:pPr>
        <w:pageBreakBefore w:val="0"/>
        <w:rPr/>
      </w:pPr>
      <w:r w:rsidDel="00000000" w:rsidR="00000000" w:rsidRPr="00000000">
        <w:rPr>
          <w:rtl w:val="0"/>
        </w:rPr>
        <w:t xml:space="preserve">    y "[player]!? A-Are you okay?"</w:t>
      </w:r>
    </w:p>
    <w:p w:rsidR="00000000" w:rsidDel="00000000" w:rsidP="00000000" w:rsidRDefault="00000000" w:rsidRPr="00000000" w14:paraId="00000AF6">
      <w:pPr>
        <w:pageBreakBefore w:val="0"/>
        <w:rPr/>
      </w:pPr>
      <w:r w:rsidDel="00000000" w:rsidR="00000000" w:rsidRPr="00000000">
        <w:rPr>
          <w:rtl w:val="0"/>
        </w:rPr>
        <w:t xml:space="preserve">    mc "I'm fine... Yuri, I... I've never..."</w:t>
      </w:r>
    </w:p>
    <w:p w:rsidR="00000000" w:rsidDel="00000000" w:rsidP="00000000" w:rsidRDefault="00000000" w:rsidRPr="00000000" w14:paraId="00000AF7">
      <w:pPr>
        <w:pageBreakBefore w:val="0"/>
        <w:rPr/>
      </w:pPr>
      <w:r w:rsidDel="00000000" w:rsidR="00000000" w:rsidRPr="00000000">
        <w:rPr>
          <w:rtl w:val="0"/>
        </w:rPr>
        <w:t xml:space="preserve">    "I was stumbling over my own words, trying to explain myself to Yuri."</w:t>
      </w:r>
    </w:p>
    <w:p w:rsidR="00000000" w:rsidDel="00000000" w:rsidP="00000000" w:rsidRDefault="00000000" w:rsidRPr="00000000" w14:paraId="00000AF8">
      <w:pPr>
        <w:pageBreakBefore w:val="0"/>
        <w:rPr/>
      </w:pPr>
      <w:r w:rsidDel="00000000" w:rsidR="00000000" w:rsidRPr="00000000">
        <w:rPr>
          <w:rtl w:val="0"/>
        </w:rPr>
        <w:t xml:space="preserve">    “I think my secret had let itself out.”</w:t>
      </w:r>
    </w:p>
    <w:p w:rsidR="00000000" w:rsidDel="00000000" w:rsidP="00000000" w:rsidRDefault="00000000" w:rsidRPr="00000000" w14:paraId="00000AF9">
      <w:pPr>
        <w:pageBreakBefore w:val="0"/>
        <w:rPr/>
      </w:pPr>
      <w:r w:rsidDel="00000000" w:rsidR="00000000" w:rsidRPr="00000000">
        <w:rPr>
          <w:rtl w:val="0"/>
        </w:rPr>
        <w:t xml:space="preserve">    y 4be "Ehehe~"</w:t>
      </w:r>
    </w:p>
    <w:p w:rsidR="00000000" w:rsidDel="00000000" w:rsidP="00000000" w:rsidRDefault="00000000" w:rsidRPr="00000000" w14:paraId="00000AFA">
      <w:pPr>
        <w:pageBreakBefore w:val="0"/>
        <w:rPr/>
      </w:pPr>
      <w:r w:rsidDel="00000000" w:rsidR="00000000" w:rsidRPr="00000000">
        <w:rPr>
          <w:rtl w:val="0"/>
        </w:rPr>
        <w:t xml:space="preserve">    mc "Y-Yuri?"</w:t>
      </w:r>
    </w:p>
    <w:p w:rsidR="00000000" w:rsidDel="00000000" w:rsidP="00000000" w:rsidRDefault="00000000" w:rsidRPr="00000000" w14:paraId="00000AFB">
      <w:pPr>
        <w:pageBreakBefore w:val="0"/>
        <w:rPr/>
      </w:pPr>
      <w:r w:rsidDel="00000000" w:rsidR="00000000" w:rsidRPr="00000000">
        <w:rPr>
          <w:rtl w:val="0"/>
        </w:rPr>
        <w:t xml:space="preserve">    y 2bj "I-I didn't mean to laugh, but..."</w:t>
      </w:r>
    </w:p>
    <w:p w:rsidR="00000000" w:rsidDel="00000000" w:rsidP="00000000" w:rsidRDefault="00000000" w:rsidRPr="00000000" w14:paraId="00000AFC">
      <w:pPr>
        <w:pageBreakBefore w:val="0"/>
        <w:rPr/>
      </w:pPr>
      <w:r w:rsidDel="00000000" w:rsidR="00000000" w:rsidRPr="00000000">
        <w:rPr>
          <w:rtl w:val="0"/>
        </w:rPr>
        <w:t xml:space="preserve">    y 2bf "Have you never gone skating before?"</w:t>
      </w:r>
    </w:p>
    <w:p w:rsidR="00000000" w:rsidDel="00000000" w:rsidP="00000000" w:rsidRDefault="00000000" w:rsidRPr="00000000" w14:paraId="00000AFD">
      <w:pPr>
        <w:pageBreakBefore w:val="0"/>
        <w:rPr/>
      </w:pPr>
      <w:r w:rsidDel="00000000" w:rsidR="00000000" w:rsidRPr="00000000">
        <w:rPr>
          <w:rtl w:val="0"/>
        </w:rPr>
        <w:t xml:space="preserve">    mc "..."</w:t>
      </w:r>
    </w:p>
    <w:p w:rsidR="00000000" w:rsidDel="00000000" w:rsidP="00000000" w:rsidRDefault="00000000" w:rsidRPr="00000000" w14:paraId="00000AFE">
      <w:pPr>
        <w:pageBreakBefore w:val="0"/>
        <w:rPr/>
      </w:pPr>
      <w:r w:rsidDel="00000000" w:rsidR="00000000" w:rsidRPr="00000000">
        <w:rPr>
          <w:rtl w:val="0"/>
        </w:rPr>
        <w:t xml:space="preserve">    mc "So, you found me out... I'm sorry Yuri..."</w:t>
      </w:r>
    </w:p>
    <w:p w:rsidR="00000000" w:rsidDel="00000000" w:rsidP="00000000" w:rsidRDefault="00000000" w:rsidRPr="00000000" w14:paraId="00000AFF">
      <w:pPr>
        <w:pageBreakBefore w:val="0"/>
        <w:rPr/>
      </w:pPr>
      <w:r w:rsidDel="00000000" w:rsidR="00000000" w:rsidRPr="00000000">
        <w:rPr>
          <w:rtl w:val="0"/>
        </w:rPr>
        <w:t xml:space="preserve">    y 3bp "D-Don't apologize! I-I'm not upset..."</w:t>
      </w:r>
    </w:p>
    <w:p w:rsidR="00000000" w:rsidDel="00000000" w:rsidP="00000000" w:rsidRDefault="00000000" w:rsidRPr="00000000" w14:paraId="00000B00">
      <w:pPr>
        <w:pageBreakBefore w:val="0"/>
        <w:rPr/>
      </w:pPr>
      <w:r w:rsidDel="00000000" w:rsidR="00000000" w:rsidRPr="00000000">
        <w:rPr>
          <w:rtl w:val="0"/>
        </w:rPr>
        <w:t xml:space="preserve">    "Yuri looked down at me, her eyes softening. My heart was melting just looking at her."</w:t>
      </w:r>
    </w:p>
    <w:p w:rsidR="00000000" w:rsidDel="00000000" w:rsidP="00000000" w:rsidRDefault="00000000" w:rsidRPr="00000000" w14:paraId="00000B01">
      <w:pPr>
        <w:pageBreakBefore w:val="0"/>
        <w:rPr/>
      </w:pPr>
      <w:r w:rsidDel="00000000" w:rsidR="00000000" w:rsidRPr="00000000">
        <w:rPr>
          <w:rtl w:val="0"/>
        </w:rPr>
        <w:t xml:space="preserve">    y 2bs "I... I-I wouldn't mind... T-Teaching you how..."</w:t>
      </w:r>
    </w:p>
    <w:p w:rsidR="00000000" w:rsidDel="00000000" w:rsidP="00000000" w:rsidRDefault="00000000" w:rsidRPr="00000000" w14:paraId="00000B02">
      <w:pPr>
        <w:pageBreakBefore w:val="0"/>
        <w:rPr/>
      </w:pPr>
      <w:r w:rsidDel="00000000" w:rsidR="00000000" w:rsidRPr="00000000">
        <w:rPr>
          <w:rtl w:val="0"/>
        </w:rPr>
        <w:t xml:space="preserve">    "My heart-rate shot straight up. Learning how to skate? Taught by Yuri?"</w:t>
      </w:r>
    </w:p>
    <w:p w:rsidR="00000000" w:rsidDel="00000000" w:rsidP="00000000" w:rsidRDefault="00000000" w:rsidRPr="00000000" w14:paraId="00000B03">
      <w:pPr>
        <w:pageBreakBefore w:val="0"/>
        <w:rPr/>
      </w:pPr>
      <w:r w:rsidDel="00000000" w:rsidR="00000000" w:rsidRPr="00000000">
        <w:rPr>
          <w:rtl w:val="0"/>
        </w:rPr>
        <w:t xml:space="preserve">    "Perfection."</w:t>
      </w:r>
    </w:p>
    <w:p w:rsidR="00000000" w:rsidDel="00000000" w:rsidP="00000000" w:rsidRDefault="00000000" w:rsidRPr="00000000" w14:paraId="00000B04">
      <w:pPr>
        <w:pageBreakBefore w:val="0"/>
        <w:rPr/>
      </w:pPr>
      <w:r w:rsidDel="00000000" w:rsidR="00000000" w:rsidRPr="00000000">
        <w:rPr>
          <w:rtl w:val="0"/>
        </w:rPr>
        <w:t xml:space="preserve">    mc "Yuri! I would love that! P-Please teach me!"</w:t>
      </w:r>
    </w:p>
    <w:p w:rsidR="00000000" w:rsidDel="00000000" w:rsidP="00000000" w:rsidRDefault="00000000" w:rsidRPr="00000000" w14:paraId="00000B05">
      <w:pPr>
        <w:pageBreakBefore w:val="0"/>
        <w:rPr/>
      </w:pPr>
      <w:r w:rsidDel="00000000" w:rsidR="00000000" w:rsidRPr="00000000">
        <w:rPr>
          <w:rtl w:val="0"/>
        </w:rPr>
        <w:t xml:space="preserve">    y 3bc "Ehehe~ Then, let's get started!"</w:t>
      </w:r>
    </w:p>
    <w:p w:rsidR="00000000" w:rsidDel="00000000" w:rsidP="00000000" w:rsidRDefault="00000000" w:rsidRPr="00000000" w14:paraId="00000B06">
      <w:pPr>
        <w:pageBreakBefore w:val="0"/>
        <w:rPr/>
      </w:pPr>
      <w:r w:rsidDel="00000000" w:rsidR="00000000" w:rsidRPr="00000000">
        <w:rPr>
          <w:rtl w:val="0"/>
        </w:rPr>
        <w:t xml:space="preserve">    show yuri at thide zorder 1</w:t>
      </w:r>
    </w:p>
    <w:p w:rsidR="00000000" w:rsidDel="00000000" w:rsidP="00000000" w:rsidRDefault="00000000" w:rsidRPr="00000000" w14:paraId="00000B07">
      <w:pPr>
        <w:pageBreakBefore w:val="0"/>
        <w:rPr/>
      </w:pPr>
      <w:r w:rsidDel="00000000" w:rsidR="00000000" w:rsidRPr="00000000">
        <w:rPr>
          <w:rtl w:val="0"/>
        </w:rPr>
        <w:t xml:space="preserve">    hide yuri</w:t>
      </w:r>
    </w:p>
    <w:p w:rsidR="00000000" w:rsidDel="00000000" w:rsidP="00000000" w:rsidRDefault="00000000" w:rsidRPr="00000000" w14:paraId="00000B08">
      <w:pPr>
        <w:pageBreakBefore w:val="0"/>
        <w:rPr/>
      </w:pPr>
      <w:r w:rsidDel="00000000" w:rsidR="00000000" w:rsidRPr="00000000">
        <w:rPr>
          <w:rtl w:val="0"/>
        </w:rPr>
        <w:t xml:space="preserve">    stop music fadeout 2.0</w:t>
      </w:r>
    </w:p>
    <w:p w:rsidR="00000000" w:rsidDel="00000000" w:rsidP="00000000" w:rsidRDefault="00000000" w:rsidRPr="00000000" w14:paraId="00000B09">
      <w:pPr>
        <w:pageBreakBefore w:val="0"/>
        <w:rPr/>
      </w:pPr>
      <w:r w:rsidDel="00000000" w:rsidR="00000000" w:rsidRPr="00000000">
        <w:rPr>
          <w:rtl w:val="0"/>
        </w:rPr>
        <w:t xml:space="preserve">    scene bg (Frozen Lake Night)</w:t>
      </w:r>
    </w:p>
    <w:p w:rsidR="00000000" w:rsidDel="00000000" w:rsidP="00000000" w:rsidRDefault="00000000" w:rsidRPr="00000000" w14:paraId="00000B0A">
      <w:pPr>
        <w:pageBreakBefore w:val="0"/>
        <w:rPr/>
      </w:pPr>
      <w:r w:rsidDel="00000000" w:rsidR="00000000" w:rsidRPr="00000000">
        <w:rPr>
          <w:rtl w:val="0"/>
        </w:rPr>
        <w:t xml:space="preserve">    with wipeleft_scene</w:t>
      </w:r>
    </w:p>
    <w:p w:rsidR="00000000" w:rsidDel="00000000" w:rsidP="00000000" w:rsidRDefault="00000000" w:rsidRPr="00000000" w14:paraId="00000B0B">
      <w:pPr>
        <w:pageBreakBefore w:val="0"/>
        <w:rPr/>
      </w:pPr>
      <w:r w:rsidDel="00000000" w:rsidR="00000000" w:rsidRPr="00000000">
        <w:rPr>
          <w:rtl w:val="0"/>
        </w:rPr>
        <w:t xml:space="preserve">    "Yuri led me through trying to keep my balance, teaching me how to skate."</w:t>
      </w:r>
    </w:p>
    <w:p w:rsidR="00000000" w:rsidDel="00000000" w:rsidP="00000000" w:rsidRDefault="00000000" w:rsidRPr="00000000" w14:paraId="00000B0C">
      <w:pPr>
        <w:pageBreakBefore w:val="0"/>
        <w:rPr/>
      </w:pPr>
      <w:r w:rsidDel="00000000" w:rsidR="00000000" w:rsidRPr="00000000">
        <w:rPr>
          <w:rtl w:val="0"/>
        </w:rPr>
        <w:t xml:space="preserve">    "It was bliss.”</w:t>
      </w:r>
    </w:p>
    <w:p w:rsidR="00000000" w:rsidDel="00000000" w:rsidP="00000000" w:rsidRDefault="00000000" w:rsidRPr="00000000" w14:paraId="00000B0D">
      <w:pPr>
        <w:pageBreakBefore w:val="0"/>
        <w:rPr/>
      </w:pPr>
      <w:r w:rsidDel="00000000" w:rsidR="00000000" w:rsidRPr="00000000">
        <w:rPr>
          <w:rtl w:val="0"/>
        </w:rPr>
        <w:t xml:space="preserve">    “What’s better than having your girlfriend teaching you how to ice-skate?"</w:t>
      </w:r>
    </w:p>
    <w:p w:rsidR="00000000" w:rsidDel="00000000" w:rsidP="00000000" w:rsidRDefault="00000000" w:rsidRPr="00000000" w14:paraId="00000B0E">
      <w:pPr>
        <w:pageBreakBefore w:val="0"/>
        <w:rPr/>
      </w:pPr>
      <w:r w:rsidDel="00000000" w:rsidR="00000000" w:rsidRPr="00000000">
        <w:rPr>
          <w:rtl w:val="0"/>
        </w:rPr>
        <w:t xml:space="preserve">    "Nothing could ruin tonight."</w:t>
      </w:r>
    </w:p>
    <w:p w:rsidR="00000000" w:rsidDel="00000000" w:rsidP="00000000" w:rsidRDefault="00000000" w:rsidRPr="00000000" w14:paraId="00000B0F">
      <w:pPr>
        <w:pageBreakBefore w:val="0"/>
        <w:rPr/>
      </w:pPr>
      <w:r w:rsidDel="00000000" w:rsidR="00000000" w:rsidRPr="00000000">
        <w:rPr>
          <w:rtl w:val="0"/>
        </w:rPr>
        <w:t xml:space="preserve">    $ m_name = Voice</w:t>
      </w:r>
    </w:p>
    <w:p w:rsidR="00000000" w:rsidDel="00000000" w:rsidP="00000000" w:rsidRDefault="00000000" w:rsidRPr="00000000" w14:paraId="00000B10">
      <w:pPr>
        <w:pageBreakBefore w:val="0"/>
        <w:rPr/>
      </w:pPr>
      <w:r w:rsidDel="00000000" w:rsidR="00000000" w:rsidRPr="00000000">
        <w:rPr>
          <w:rtl w:val="0"/>
        </w:rPr>
        <w:t xml:space="preserve">    m "Hey guys!"</w:t>
      </w:r>
    </w:p>
    <w:p w:rsidR="00000000" w:rsidDel="00000000" w:rsidP="00000000" w:rsidRDefault="00000000" w:rsidRPr="00000000" w14:paraId="00000B11">
      <w:pPr>
        <w:pageBreakBefore w:val="0"/>
        <w:rPr/>
      </w:pPr>
      <w:r w:rsidDel="00000000" w:rsidR="00000000" w:rsidRPr="00000000">
        <w:rPr>
          <w:rtl w:val="0"/>
        </w:rPr>
        <w:t xml:space="preserve">    "Huh?"</w:t>
      </w:r>
    </w:p>
    <w:p w:rsidR="00000000" w:rsidDel="00000000" w:rsidP="00000000" w:rsidRDefault="00000000" w:rsidRPr="00000000" w14:paraId="00000B12">
      <w:pPr>
        <w:pageBreakBefore w:val="0"/>
        <w:rPr/>
      </w:pPr>
      <w:r w:rsidDel="00000000" w:rsidR="00000000" w:rsidRPr="00000000">
        <w:rPr>
          <w:rtl w:val="0"/>
        </w:rPr>
        <w:t xml:space="preserve">    $ m_name = Monika</w:t>
      </w:r>
    </w:p>
    <w:p w:rsidR="00000000" w:rsidDel="00000000" w:rsidP="00000000" w:rsidRDefault="00000000" w:rsidRPr="00000000" w14:paraId="00000B13">
      <w:pPr>
        <w:pageBreakBefore w:val="0"/>
        <w:rPr/>
      </w:pPr>
      <w:r w:rsidDel="00000000" w:rsidR="00000000" w:rsidRPr="00000000">
        <w:rPr>
          <w:rtl w:val="0"/>
        </w:rPr>
        <w:t xml:space="preserve">    show monika 4bk at t42 zorder 2</w:t>
      </w:r>
    </w:p>
    <w:p w:rsidR="00000000" w:rsidDel="00000000" w:rsidP="00000000" w:rsidRDefault="00000000" w:rsidRPr="00000000" w14:paraId="00000B14">
      <w:pPr>
        <w:pageBreakBefore w:val="0"/>
        <w:rPr/>
      </w:pPr>
      <w:r w:rsidDel="00000000" w:rsidR="00000000" w:rsidRPr="00000000">
        <w:rPr>
          <w:rtl w:val="0"/>
        </w:rPr>
        <w:t xml:space="preserve">    play music t6</w:t>
      </w:r>
    </w:p>
    <w:p w:rsidR="00000000" w:rsidDel="00000000" w:rsidP="00000000" w:rsidRDefault="00000000" w:rsidRPr="00000000" w14:paraId="00000B15">
      <w:pPr>
        <w:pageBreakBefore w:val="0"/>
        <w:rPr/>
      </w:pPr>
      <w:r w:rsidDel="00000000" w:rsidR="00000000" w:rsidRPr="00000000">
        <w:rPr>
          <w:rtl w:val="0"/>
        </w:rPr>
        <w:t xml:space="preserve">    m "Yuri! [player]! What's up guys?"</w:t>
      </w:r>
    </w:p>
    <w:p w:rsidR="00000000" w:rsidDel="00000000" w:rsidP="00000000" w:rsidRDefault="00000000" w:rsidRPr="00000000" w14:paraId="00000B16">
      <w:pPr>
        <w:pageBreakBefore w:val="0"/>
        <w:rPr/>
      </w:pPr>
      <w:r w:rsidDel="00000000" w:rsidR="00000000" w:rsidRPr="00000000">
        <w:rPr>
          <w:rtl w:val="0"/>
        </w:rPr>
        <w:t xml:space="preserve">    show yuri 2bp at t41 zorder 2</w:t>
      </w:r>
    </w:p>
    <w:p w:rsidR="00000000" w:rsidDel="00000000" w:rsidP="00000000" w:rsidRDefault="00000000" w:rsidRPr="00000000" w14:paraId="00000B17">
      <w:pPr>
        <w:pageBreakBefore w:val="0"/>
        <w:rPr/>
      </w:pPr>
      <w:r w:rsidDel="00000000" w:rsidR="00000000" w:rsidRPr="00000000">
        <w:rPr>
          <w:rtl w:val="0"/>
        </w:rPr>
        <w:t xml:space="preserve">    y "E-Eh? M-Monika? What are you doing here?"</w:t>
      </w:r>
    </w:p>
    <w:p w:rsidR="00000000" w:rsidDel="00000000" w:rsidP="00000000" w:rsidRDefault="00000000" w:rsidRPr="00000000" w14:paraId="00000B18">
      <w:pPr>
        <w:pageBreakBefore w:val="0"/>
        <w:rPr/>
      </w:pPr>
      <w:r w:rsidDel="00000000" w:rsidR="00000000" w:rsidRPr="00000000">
        <w:rPr>
          <w:rtl w:val="0"/>
        </w:rPr>
        <w:t xml:space="preserve">    "Monika glided across the ice towards us. She had her own pair of skates, and an evil look in her eye."</w:t>
      </w:r>
    </w:p>
    <w:p w:rsidR="00000000" w:rsidDel="00000000" w:rsidP="00000000" w:rsidRDefault="00000000" w:rsidRPr="00000000" w14:paraId="00000B19">
      <w:pPr>
        <w:pageBreakBefore w:val="0"/>
        <w:rPr/>
      </w:pPr>
      <w:r w:rsidDel="00000000" w:rsidR="00000000" w:rsidRPr="00000000">
        <w:rPr>
          <w:rtl w:val="0"/>
        </w:rPr>
        <w:t xml:space="preserve">    show monika at f42 zorder 3</w:t>
      </w:r>
    </w:p>
    <w:p w:rsidR="00000000" w:rsidDel="00000000" w:rsidP="00000000" w:rsidRDefault="00000000" w:rsidRPr="00000000" w14:paraId="00000B1A">
      <w:pPr>
        <w:pageBreakBefore w:val="0"/>
        <w:rPr/>
      </w:pPr>
      <w:r w:rsidDel="00000000" w:rsidR="00000000" w:rsidRPr="00000000">
        <w:rPr>
          <w:rtl w:val="0"/>
        </w:rPr>
        <w:t xml:space="preserve">    m 2bb "Oh, nothing. It's just that we found this frozen lake, and thought it would make a great place to ice-skate! Ahaha~."</w:t>
      </w:r>
    </w:p>
    <w:p w:rsidR="00000000" w:rsidDel="00000000" w:rsidP="00000000" w:rsidRDefault="00000000" w:rsidRPr="00000000" w14:paraId="00000B1B">
      <w:pPr>
        <w:pageBreakBefore w:val="0"/>
        <w:rPr/>
      </w:pPr>
      <w:r w:rsidDel="00000000" w:rsidR="00000000" w:rsidRPr="00000000">
        <w:rPr>
          <w:rtl w:val="0"/>
        </w:rPr>
        <w:t xml:space="preserve">    "There is no way this is just some unhappy coincidence. She planned all of this."</w:t>
      </w:r>
    </w:p>
    <w:p w:rsidR="00000000" w:rsidDel="00000000" w:rsidP="00000000" w:rsidRDefault="00000000" w:rsidRPr="00000000" w14:paraId="00000B1C">
      <w:pPr>
        <w:pageBreakBefore w:val="0"/>
        <w:rPr/>
      </w:pPr>
      <w:r w:rsidDel="00000000" w:rsidR="00000000" w:rsidRPr="00000000">
        <w:rPr>
          <w:rtl w:val="0"/>
        </w:rPr>
        <w:t xml:space="preserve">    mc "Wait... What do you mean we?"</w:t>
      </w:r>
    </w:p>
    <w:p w:rsidR="00000000" w:rsidDel="00000000" w:rsidP="00000000" w:rsidRDefault="00000000" w:rsidRPr="00000000" w14:paraId="00000B1D">
      <w:pPr>
        <w:pageBreakBefore w:val="0"/>
        <w:rPr/>
      </w:pPr>
      <w:r w:rsidDel="00000000" w:rsidR="00000000" w:rsidRPr="00000000">
        <w:rPr>
          <w:rtl w:val="0"/>
        </w:rPr>
        <w:t xml:space="preserve">    show monika at t42 zorder 2</w:t>
      </w:r>
    </w:p>
    <w:p w:rsidR="00000000" w:rsidDel="00000000" w:rsidP="00000000" w:rsidRDefault="00000000" w:rsidRPr="00000000" w14:paraId="00000B1E">
      <w:pPr>
        <w:pageBreakBefore w:val="0"/>
        <w:rPr/>
      </w:pPr>
      <w:r w:rsidDel="00000000" w:rsidR="00000000" w:rsidRPr="00000000">
        <w:rPr>
          <w:rtl w:val="0"/>
        </w:rPr>
        <w:t xml:space="preserve">    show sayori 4br at t43 zorder 2</w:t>
      </w:r>
    </w:p>
    <w:p w:rsidR="00000000" w:rsidDel="00000000" w:rsidP="00000000" w:rsidRDefault="00000000" w:rsidRPr="00000000" w14:paraId="00000B1F">
      <w:pPr>
        <w:pageBreakBefore w:val="0"/>
        <w:rPr/>
      </w:pPr>
      <w:r w:rsidDel="00000000" w:rsidR="00000000" w:rsidRPr="00000000">
        <w:rPr>
          <w:rtl w:val="0"/>
        </w:rPr>
        <w:t xml:space="preserve">    s "Hi [player]~!"</w:t>
      </w:r>
    </w:p>
    <w:p w:rsidR="00000000" w:rsidDel="00000000" w:rsidP="00000000" w:rsidRDefault="00000000" w:rsidRPr="00000000" w14:paraId="00000B20">
      <w:pPr>
        <w:pageBreakBefore w:val="0"/>
        <w:rPr/>
      </w:pPr>
      <w:r w:rsidDel="00000000" w:rsidR="00000000" w:rsidRPr="00000000">
        <w:rPr>
          <w:rtl w:val="0"/>
        </w:rPr>
        <w:t xml:space="preserve">    show natsuki 4bz at t44 zorder 2</w:t>
      </w:r>
    </w:p>
    <w:p w:rsidR="00000000" w:rsidDel="00000000" w:rsidP="00000000" w:rsidRDefault="00000000" w:rsidRPr="00000000" w14:paraId="00000B21">
      <w:pPr>
        <w:pageBreakBefore w:val="0"/>
        <w:rPr/>
      </w:pPr>
      <w:r w:rsidDel="00000000" w:rsidR="00000000" w:rsidRPr="00000000">
        <w:rPr>
          <w:rtl w:val="0"/>
        </w:rPr>
        <w:t xml:space="preserve">    n "Alright! Let's get this party started!"</w:t>
      </w:r>
    </w:p>
    <w:p w:rsidR="00000000" w:rsidDel="00000000" w:rsidP="00000000" w:rsidRDefault="00000000" w:rsidRPr="00000000" w14:paraId="00000B22">
      <w:pPr>
        <w:pageBreakBefore w:val="0"/>
        <w:rPr/>
      </w:pPr>
      <w:r w:rsidDel="00000000" w:rsidR="00000000" w:rsidRPr="00000000">
        <w:rPr>
          <w:rtl w:val="0"/>
        </w:rPr>
        <w:t xml:space="preserve">    show yuri at f41 zorder 3</w:t>
      </w:r>
    </w:p>
    <w:p w:rsidR="00000000" w:rsidDel="00000000" w:rsidP="00000000" w:rsidRDefault="00000000" w:rsidRPr="00000000" w14:paraId="00000B23">
      <w:pPr>
        <w:pageBreakBefore w:val="0"/>
        <w:rPr/>
      </w:pPr>
      <w:r w:rsidDel="00000000" w:rsidR="00000000" w:rsidRPr="00000000">
        <w:rPr>
          <w:rtl w:val="0"/>
        </w:rPr>
        <w:t xml:space="preserve">    y 3bo "Sayori and Natsuki are here too?"</w:t>
      </w:r>
    </w:p>
    <w:p w:rsidR="00000000" w:rsidDel="00000000" w:rsidP="00000000" w:rsidRDefault="00000000" w:rsidRPr="00000000" w14:paraId="00000B24">
      <w:pPr>
        <w:pageBreakBefore w:val="0"/>
        <w:rPr/>
      </w:pPr>
      <w:r w:rsidDel="00000000" w:rsidR="00000000" w:rsidRPr="00000000">
        <w:rPr>
          <w:rtl w:val="0"/>
        </w:rPr>
        <w:t xml:space="preserve">    show yuri at t41 zorder 2</w:t>
      </w:r>
    </w:p>
    <w:p w:rsidR="00000000" w:rsidDel="00000000" w:rsidP="00000000" w:rsidRDefault="00000000" w:rsidRPr="00000000" w14:paraId="00000B25">
      <w:pPr>
        <w:pageBreakBefore w:val="0"/>
        <w:rPr/>
      </w:pPr>
      <w:r w:rsidDel="00000000" w:rsidR="00000000" w:rsidRPr="00000000">
        <w:rPr>
          <w:rtl w:val="0"/>
        </w:rPr>
        <w:t xml:space="preserve">    mc "Monika. You've gone way too far here."</w:t>
      </w:r>
    </w:p>
    <w:p w:rsidR="00000000" w:rsidDel="00000000" w:rsidP="00000000" w:rsidRDefault="00000000" w:rsidRPr="00000000" w14:paraId="00000B26">
      <w:pPr>
        <w:pageBreakBefore w:val="0"/>
        <w:rPr/>
      </w:pPr>
      <w:r w:rsidDel="00000000" w:rsidR="00000000" w:rsidRPr="00000000">
        <w:rPr>
          <w:rtl w:val="0"/>
        </w:rPr>
        <w:t xml:space="preserve">    show monika at f42 zorder 3</w:t>
      </w:r>
    </w:p>
    <w:p w:rsidR="00000000" w:rsidDel="00000000" w:rsidP="00000000" w:rsidRDefault="00000000" w:rsidRPr="00000000" w14:paraId="00000B27">
      <w:pPr>
        <w:pageBreakBefore w:val="0"/>
        <w:rPr/>
      </w:pPr>
      <w:r w:rsidDel="00000000" w:rsidR="00000000" w:rsidRPr="00000000">
        <w:rPr>
          <w:rtl w:val="0"/>
        </w:rPr>
        <w:t xml:space="preserve">    m 3bg "[player], that almost sounds like you want us gone? But that couldn't be right. We're here for a school trip, right?"</w:t>
      </w:r>
    </w:p>
    <w:p w:rsidR="00000000" w:rsidDel="00000000" w:rsidP="00000000" w:rsidRDefault="00000000" w:rsidRPr="00000000" w14:paraId="00000B28">
      <w:pPr>
        <w:pageBreakBefore w:val="0"/>
        <w:rPr/>
      </w:pPr>
      <w:r w:rsidDel="00000000" w:rsidR="00000000" w:rsidRPr="00000000">
        <w:rPr>
          <w:rtl w:val="0"/>
        </w:rPr>
        <w:t xml:space="preserve">    m 2bk "I believe as club president, we should spend as much time as possible together! You know, to help strengthen the bonds of the club!"</w:t>
      </w:r>
    </w:p>
    <w:p w:rsidR="00000000" w:rsidDel="00000000" w:rsidP="00000000" w:rsidRDefault="00000000" w:rsidRPr="00000000" w14:paraId="00000B29">
      <w:pPr>
        <w:pageBreakBefore w:val="0"/>
        <w:rPr/>
      </w:pPr>
      <w:r w:rsidDel="00000000" w:rsidR="00000000" w:rsidRPr="00000000">
        <w:rPr>
          <w:rtl w:val="0"/>
        </w:rPr>
        <w:t xml:space="preserve">    mc "That's not the poi-!"</w:t>
      </w:r>
    </w:p>
    <w:p w:rsidR="00000000" w:rsidDel="00000000" w:rsidP="00000000" w:rsidRDefault="00000000" w:rsidRPr="00000000" w14:paraId="00000B2A">
      <w:pPr>
        <w:pageBreakBefore w:val="0"/>
        <w:rPr/>
      </w:pPr>
      <w:r w:rsidDel="00000000" w:rsidR="00000000" w:rsidRPr="00000000">
        <w:rPr>
          <w:rtl w:val="0"/>
        </w:rPr>
        <w:t xml:space="preserve">    show monika at t42 zorder 2</w:t>
      </w:r>
    </w:p>
    <w:p w:rsidR="00000000" w:rsidDel="00000000" w:rsidP="00000000" w:rsidRDefault="00000000" w:rsidRPr="00000000" w14:paraId="00000B2B">
      <w:pPr>
        <w:pageBreakBefore w:val="0"/>
        <w:rPr/>
      </w:pPr>
      <w:r w:rsidDel="00000000" w:rsidR="00000000" w:rsidRPr="00000000">
        <w:rPr>
          <w:rtl w:val="0"/>
        </w:rPr>
        <w:t xml:space="preserve">    show yuri at f41 zorder 3</w:t>
      </w:r>
    </w:p>
    <w:p w:rsidR="00000000" w:rsidDel="00000000" w:rsidP="00000000" w:rsidRDefault="00000000" w:rsidRPr="00000000" w14:paraId="00000B2C">
      <w:pPr>
        <w:pageBreakBefore w:val="0"/>
        <w:rPr/>
      </w:pPr>
      <w:r w:rsidDel="00000000" w:rsidR="00000000" w:rsidRPr="00000000">
        <w:rPr>
          <w:rtl w:val="0"/>
        </w:rPr>
        <w:t xml:space="preserve">    y 1bh "I-It's fine, [player]... Just let Monika do what she wants..."</w:t>
      </w:r>
    </w:p>
    <w:p w:rsidR="00000000" w:rsidDel="00000000" w:rsidP="00000000" w:rsidRDefault="00000000" w:rsidRPr="00000000" w14:paraId="00000B2D">
      <w:pPr>
        <w:pageBreakBefore w:val="0"/>
        <w:rPr/>
      </w:pPr>
      <w:r w:rsidDel="00000000" w:rsidR="00000000" w:rsidRPr="00000000">
        <w:rPr>
          <w:rtl w:val="0"/>
        </w:rPr>
        <w:t xml:space="preserve">    "I could see a look of both frustration, and sadness crawling around her face. This was eating her up inside."</w:t>
      </w:r>
    </w:p>
    <w:p w:rsidR="00000000" w:rsidDel="00000000" w:rsidP="00000000" w:rsidRDefault="00000000" w:rsidRPr="00000000" w14:paraId="00000B2E">
      <w:pPr>
        <w:pageBreakBefore w:val="0"/>
        <w:rPr/>
      </w:pPr>
      <w:r w:rsidDel="00000000" w:rsidR="00000000" w:rsidRPr="00000000">
        <w:rPr>
          <w:rtl w:val="0"/>
        </w:rPr>
        <w:t xml:space="preserve">    "But, I could also tell that she is trying to be the bigger person here. I respected her wish."</w:t>
      </w:r>
    </w:p>
    <w:p w:rsidR="00000000" w:rsidDel="00000000" w:rsidP="00000000" w:rsidRDefault="00000000" w:rsidRPr="00000000" w14:paraId="00000B2F">
      <w:pPr>
        <w:pageBreakBefore w:val="0"/>
        <w:rPr/>
      </w:pPr>
      <w:r w:rsidDel="00000000" w:rsidR="00000000" w:rsidRPr="00000000">
        <w:rPr>
          <w:rtl w:val="0"/>
        </w:rPr>
        <w:t xml:space="preserve">    mc "Okay Yuri... I understand."</w:t>
      </w:r>
    </w:p>
    <w:p w:rsidR="00000000" w:rsidDel="00000000" w:rsidP="00000000" w:rsidRDefault="00000000" w:rsidRPr="00000000" w14:paraId="00000B30">
      <w:pPr>
        <w:pageBreakBefore w:val="0"/>
        <w:rPr/>
      </w:pPr>
      <w:r w:rsidDel="00000000" w:rsidR="00000000" w:rsidRPr="00000000">
        <w:rPr>
          <w:rtl w:val="0"/>
        </w:rPr>
        <w:t xml:space="preserve">    show yuri at t41 zorder 2</w:t>
      </w:r>
    </w:p>
    <w:p w:rsidR="00000000" w:rsidDel="00000000" w:rsidP="00000000" w:rsidRDefault="00000000" w:rsidRPr="00000000" w14:paraId="00000B31">
      <w:pPr>
        <w:pageBreakBefore w:val="0"/>
        <w:rPr/>
      </w:pPr>
      <w:r w:rsidDel="00000000" w:rsidR="00000000" w:rsidRPr="00000000">
        <w:rPr>
          <w:rtl w:val="0"/>
        </w:rPr>
        <w:t xml:space="preserve">    show sayori at f43 zorder 3</w:t>
      </w:r>
    </w:p>
    <w:p w:rsidR="00000000" w:rsidDel="00000000" w:rsidP="00000000" w:rsidRDefault="00000000" w:rsidRPr="00000000" w14:paraId="00000B32">
      <w:pPr>
        <w:pageBreakBefore w:val="0"/>
        <w:rPr/>
      </w:pPr>
      <w:r w:rsidDel="00000000" w:rsidR="00000000" w:rsidRPr="00000000">
        <w:rPr>
          <w:rtl w:val="0"/>
        </w:rPr>
        <w:t xml:space="preserve">    s 1bx "Yay! Come on, [player], let's skate!"</w:t>
      </w:r>
    </w:p>
    <w:p w:rsidR="00000000" w:rsidDel="00000000" w:rsidP="00000000" w:rsidRDefault="00000000" w:rsidRPr="00000000" w14:paraId="00000B33">
      <w:pPr>
        <w:pageBreakBefore w:val="0"/>
        <w:rPr/>
      </w:pPr>
      <w:r w:rsidDel="00000000" w:rsidR="00000000" w:rsidRPr="00000000">
        <w:rPr>
          <w:rtl w:val="0"/>
        </w:rPr>
        <w:t xml:space="preserve">    "Sayori quickly went on the ice, before slipping almost immediately."</w:t>
      </w:r>
    </w:p>
    <w:p w:rsidR="00000000" w:rsidDel="00000000" w:rsidP="00000000" w:rsidRDefault="00000000" w:rsidRPr="00000000" w14:paraId="00000B34">
      <w:pPr>
        <w:pageBreakBefore w:val="0"/>
        <w:rPr/>
      </w:pPr>
      <w:r w:rsidDel="00000000" w:rsidR="00000000" w:rsidRPr="00000000">
        <w:rPr>
          <w:rtl w:val="0"/>
        </w:rPr>
        <w:t xml:space="preserve">    show sayori at t43 zorder 2</w:t>
      </w:r>
    </w:p>
    <w:p w:rsidR="00000000" w:rsidDel="00000000" w:rsidP="00000000" w:rsidRDefault="00000000" w:rsidRPr="00000000" w14:paraId="00000B35">
      <w:pPr>
        <w:pageBreakBefore w:val="0"/>
        <w:rPr/>
      </w:pPr>
      <w:r w:rsidDel="00000000" w:rsidR="00000000" w:rsidRPr="00000000">
        <w:rPr>
          <w:rtl w:val="0"/>
        </w:rPr>
        <w:t xml:space="preserve">    s 4bp "Whoa!"</w:t>
      </w:r>
    </w:p>
    <w:p w:rsidR="00000000" w:rsidDel="00000000" w:rsidP="00000000" w:rsidRDefault="00000000" w:rsidRPr="00000000" w14:paraId="00000B36">
      <w:pPr>
        <w:pageBreakBefore w:val="0"/>
        <w:rPr/>
      </w:pPr>
      <w:r w:rsidDel="00000000" w:rsidR="00000000" w:rsidRPr="00000000">
        <w:rPr>
          <w:rtl w:val="0"/>
        </w:rPr>
        <w:t xml:space="preserve">    show natsuki at f44 zorder 3</w:t>
      </w:r>
    </w:p>
    <w:p w:rsidR="00000000" w:rsidDel="00000000" w:rsidP="00000000" w:rsidRDefault="00000000" w:rsidRPr="00000000" w14:paraId="00000B37">
      <w:pPr>
        <w:pageBreakBefore w:val="0"/>
        <w:rPr/>
      </w:pPr>
      <w:r w:rsidDel="00000000" w:rsidR="00000000" w:rsidRPr="00000000">
        <w:rPr>
          <w:rtl w:val="0"/>
        </w:rPr>
        <w:t xml:space="preserve">    n 1bp "You okay, Sayori?"</w:t>
      </w:r>
    </w:p>
    <w:p w:rsidR="00000000" w:rsidDel="00000000" w:rsidP="00000000" w:rsidRDefault="00000000" w:rsidRPr="00000000" w14:paraId="00000B38">
      <w:pPr>
        <w:pageBreakBefore w:val="0"/>
        <w:rPr/>
      </w:pPr>
      <w:r w:rsidDel="00000000" w:rsidR="00000000" w:rsidRPr="00000000">
        <w:rPr>
          <w:rtl w:val="0"/>
        </w:rPr>
        <w:t xml:space="preserve">    show natsuki at t44 zorder 2</w:t>
      </w:r>
    </w:p>
    <w:p w:rsidR="00000000" w:rsidDel="00000000" w:rsidP="00000000" w:rsidRDefault="00000000" w:rsidRPr="00000000" w14:paraId="00000B39">
      <w:pPr>
        <w:pageBreakBefore w:val="0"/>
        <w:rPr/>
      </w:pPr>
      <w:r w:rsidDel="00000000" w:rsidR="00000000" w:rsidRPr="00000000">
        <w:rPr>
          <w:rtl w:val="0"/>
        </w:rPr>
        <w:t xml:space="preserve">    show sayori at f43 zorder 3</w:t>
      </w:r>
    </w:p>
    <w:p w:rsidR="00000000" w:rsidDel="00000000" w:rsidP="00000000" w:rsidRDefault="00000000" w:rsidRPr="00000000" w14:paraId="00000B3A">
      <w:pPr>
        <w:pageBreakBefore w:val="0"/>
        <w:rPr/>
      </w:pPr>
      <w:r w:rsidDel="00000000" w:rsidR="00000000" w:rsidRPr="00000000">
        <w:rPr>
          <w:rtl w:val="0"/>
        </w:rPr>
        <w:t xml:space="preserve">    s 2bl "Yeah... I just got so excited, I forgot I've never gone ice-skating before! Ehehe~!"</w:t>
      </w:r>
    </w:p>
    <w:p w:rsidR="00000000" w:rsidDel="00000000" w:rsidP="00000000" w:rsidRDefault="00000000" w:rsidRPr="00000000" w14:paraId="00000B3B">
      <w:pPr>
        <w:pageBreakBefore w:val="0"/>
        <w:rPr/>
      </w:pPr>
      <w:r w:rsidDel="00000000" w:rsidR="00000000" w:rsidRPr="00000000">
        <w:rPr>
          <w:rtl w:val="0"/>
        </w:rPr>
        <w:t xml:space="preserve">    show sayori at t43 zorder 2</w:t>
      </w:r>
    </w:p>
    <w:p w:rsidR="00000000" w:rsidDel="00000000" w:rsidP="00000000" w:rsidRDefault="00000000" w:rsidRPr="00000000" w14:paraId="00000B3C">
      <w:pPr>
        <w:pageBreakBefore w:val="0"/>
        <w:rPr/>
      </w:pPr>
      <w:r w:rsidDel="00000000" w:rsidR="00000000" w:rsidRPr="00000000">
        <w:rPr>
          <w:rtl w:val="0"/>
        </w:rPr>
        <w:t xml:space="preserve">    show natsuki at f43 zorder 3</w:t>
      </w:r>
    </w:p>
    <w:p w:rsidR="00000000" w:rsidDel="00000000" w:rsidP="00000000" w:rsidRDefault="00000000" w:rsidRPr="00000000" w14:paraId="00000B3D">
      <w:pPr>
        <w:pageBreakBefore w:val="0"/>
        <w:rPr/>
      </w:pPr>
      <w:r w:rsidDel="00000000" w:rsidR="00000000" w:rsidRPr="00000000">
        <w:rPr>
          <w:rtl w:val="0"/>
        </w:rPr>
        <w:t xml:space="preserve">    n 4br "H-How could you forget something like that!?"</w:t>
      </w:r>
    </w:p>
    <w:p w:rsidR="00000000" w:rsidDel="00000000" w:rsidP="00000000" w:rsidRDefault="00000000" w:rsidRPr="00000000" w14:paraId="00000B3E">
      <w:pPr>
        <w:pageBreakBefore w:val="0"/>
        <w:rPr/>
      </w:pPr>
      <w:r w:rsidDel="00000000" w:rsidR="00000000" w:rsidRPr="00000000">
        <w:rPr>
          <w:rtl w:val="0"/>
        </w:rPr>
        <w:t xml:space="preserve">    show natsuki at t43 zorder 2</w:t>
      </w:r>
    </w:p>
    <w:p w:rsidR="00000000" w:rsidDel="00000000" w:rsidP="00000000" w:rsidRDefault="00000000" w:rsidRPr="00000000" w14:paraId="00000B3F">
      <w:pPr>
        <w:pageBreakBefore w:val="0"/>
        <w:rPr/>
      </w:pPr>
      <w:r w:rsidDel="00000000" w:rsidR="00000000" w:rsidRPr="00000000">
        <w:rPr>
          <w:rtl w:val="0"/>
        </w:rPr>
        <w:t xml:space="preserve">    show monika at f42 zorder 3</w:t>
      </w:r>
    </w:p>
    <w:p w:rsidR="00000000" w:rsidDel="00000000" w:rsidP="00000000" w:rsidRDefault="00000000" w:rsidRPr="00000000" w14:paraId="00000B40">
      <w:pPr>
        <w:pageBreakBefore w:val="0"/>
        <w:rPr/>
      </w:pPr>
      <w:r w:rsidDel="00000000" w:rsidR="00000000" w:rsidRPr="00000000">
        <w:rPr>
          <w:rtl w:val="0"/>
        </w:rPr>
        <w:t xml:space="preserve">    m 3bb "Say, Yuri. Weren't you just showing [player] how to skate? Maybe you could help Sayori!"</w:t>
      </w:r>
    </w:p>
    <w:p w:rsidR="00000000" w:rsidDel="00000000" w:rsidP="00000000" w:rsidRDefault="00000000" w:rsidRPr="00000000" w14:paraId="00000B41">
      <w:pPr>
        <w:pageBreakBefore w:val="0"/>
        <w:rPr/>
      </w:pPr>
      <w:r w:rsidDel="00000000" w:rsidR="00000000" w:rsidRPr="00000000">
        <w:rPr>
          <w:rtl w:val="0"/>
        </w:rPr>
        <w:t xml:space="preserve">    show monika at t42 zorder 2</w:t>
      </w:r>
    </w:p>
    <w:p w:rsidR="00000000" w:rsidDel="00000000" w:rsidP="00000000" w:rsidRDefault="00000000" w:rsidRPr="00000000" w14:paraId="00000B42">
      <w:pPr>
        <w:pageBreakBefore w:val="0"/>
        <w:rPr/>
      </w:pPr>
      <w:r w:rsidDel="00000000" w:rsidR="00000000" w:rsidRPr="00000000">
        <w:rPr>
          <w:rtl w:val="0"/>
        </w:rPr>
        <w:t xml:space="preserve">    show yuri at f41 zorder 3</w:t>
      </w:r>
    </w:p>
    <w:p w:rsidR="00000000" w:rsidDel="00000000" w:rsidP="00000000" w:rsidRDefault="00000000" w:rsidRPr="00000000" w14:paraId="00000B43">
      <w:pPr>
        <w:pageBreakBefore w:val="0"/>
        <w:rPr/>
      </w:pPr>
      <w:r w:rsidDel="00000000" w:rsidR="00000000" w:rsidRPr="00000000">
        <w:rPr>
          <w:rtl w:val="0"/>
        </w:rPr>
        <w:t xml:space="preserve">    y 3bp "U-Um, but...!"</w:t>
      </w:r>
    </w:p>
    <w:p w:rsidR="00000000" w:rsidDel="00000000" w:rsidP="00000000" w:rsidRDefault="00000000" w:rsidRPr="00000000" w14:paraId="00000B44">
      <w:pPr>
        <w:pageBreakBefore w:val="0"/>
        <w:rPr/>
      </w:pPr>
      <w:r w:rsidDel="00000000" w:rsidR="00000000" w:rsidRPr="00000000">
        <w:rPr>
          <w:rtl w:val="0"/>
        </w:rPr>
        <w:t xml:space="preserve">    "I know what she's about to say: What about helping me?"</w:t>
      </w:r>
    </w:p>
    <w:p w:rsidR="00000000" w:rsidDel="00000000" w:rsidP="00000000" w:rsidRDefault="00000000" w:rsidRPr="00000000" w14:paraId="00000B45">
      <w:pPr>
        <w:pageBreakBefore w:val="0"/>
        <w:rPr/>
      </w:pPr>
      <w:r w:rsidDel="00000000" w:rsidR="00000000" w:rsidRPr="00000000">
        <w:rPr>
          <w:rtl w:val="0"/>
        </w:rPr>
        <w:t xml:space="preserve">    show yuri at t41 zorder 2</w:t>
      </w:r>
    </w:p>
    <w:p w:rsidR="00000000" w:rsidDel="00000000" w:rsidP="00000000" w:rsidRDefault="00000000" w:rsidRPr="00000000" w14:paraId="00000B46">
      <w:pPr>
        <w:pageBreakBefore w:val="0"/>
        <w:rPr/>
      </w:pPr>
      <w:r w:rsidDel="00000000" w:rsidR="00000000" w:rsidRPr="00000000">
        <w:rPr>
          <w:rtl w:val="0"/>
        </w:rPr>
        <w:t xml:space="preserve">    show sayori at f43 zorder 3</w:t>
      </w:r>
    </w:p>
    <w:p w:rsidR="00000000" w:rsidDel="00000000" w:rsidP="00000000" w:rsidRDefault="00000000" w:rsidRPr="00000000" w14:paraId="00000B47">
      <w:pPr>
        <w:pageBreakBefore w:val="0"/>
        <w:rPr/>
      </w:pPr>
      <w:r w:rsidDel="00000000" w:rsidR="00000000" w:rsidRPr="00000000">
        <w:rPr>
          <w:rtl w:val="0"/>
        </w:rPr>
        <w:t xml:space="preserve">    s 4bj "I-It's okay, Monika! I can figure it out!"</w:t>
      </w:r>
    </w:p>
    <w:p w:rsidR="00000000" w:rsidDel="00000000" w:rsidP="00000000" w:rsidRDefault="00000000" w:rsidRPr="00000000" w14:paraId="00000B48">
      <w:pPr>
        <w:pageBreakBefore w:val="0"/>
        <w:rPr/>
      </w:pPr>
      <w:r w:rsidDel="00000000" w:rsidR="00000000" w:rsidRPr="00000000">
        <w:rPr>
          <w:rtl w:val="0"/>
        </w:rPr>
        <w:t xml:space="preserve">    show sayori at t43 zorder 2</w:t>
      </w:r>
    </w:p>
    <w:p w:rsidR="00000000" w:rsidDel="00000000" w:rsidP="00000000" w:rsidRDefault="00000000" w:rsidRPr="00000000" w14:paraId="00000B49">
      <w:pPr>
        <w:pageBreakBefore w:val="0"/>
        <w:rPr/>
      </w:pPr>
      <w:r w:rsidDel="00000000" w:rsidR="00000000" w:rsidRPr="00000000">
        <w:rPr>
          <w:rtl w:val="0"/>
        </w:rPr>
        <w:t xml:space="preserve">    show monika at f42 zorder 3</w:t>
      </w:r>
    </w:p>
    <w:p w:rsidR="00000000" w:rsidDel="00000000" w:rsidP="00000000" w:rsidRDefault="00000000" w:rsidRPr="00000000" w14:paraId="00000B4A">
      <w:pPr>
        <w:pageBreakBefore w:val="0"/>
        <w:rPr/>
      </w:pPr>
      <w:r w:rsidDel="00000000" w:rsidR="00000000" w:rsidRPr="00000000">
        <w:rPr>
          <w:rtl w:val="0"/>
        </w:rPr>
        <w:t xml:space="preserve">    m 1br "Hmm... but knowing you, Sayori. You'd probably need more than one person..."</w:t>
      </w:r>
    </w:p>
    <w:p w:rsidR="00000000" w:rsidDel="00000000" w:rsidP="00000000" w:rsidRDefault="00000000" w:rsidRPr="00000000" w14:paraId="00000B4B">
      <w:pPr>
        <w:pageBreakBefore w:val="0"/>
        <w:rPr/>
      </w:pPr>
      <w:r w:rsidDel="00000000" w:rsidR="00000000" w:rsidRPr="00000000">
        <w:rPr>
          <w:rtl w:val="0"/>
        </w:rPr>
        <w:t xml:space="preserve">    "Monika feigned deep thought, as she came up with her most dastardly plan yet."</w:t>
      </w:r>
    </w:p>
    <w:p w:rsidR="00000000" w:rsidDel="00000000" w:rsidP="00000000" w:rsidRDefault="00000000" w:rsidRPr="00000000" w14:paraId="00000B4C">
      <w:pPr>
        <w:pageBreakBefore w:val="0"/>
        <w:rPr/>
      </w:pPr>
      <w:r w:rsidDel="00000000" w:rsidR="00000000" w:rsidRPr="00000000">
        <w:rPr>
          <w:rtl w:val="0"/>
        </w:rPr>
        <w:t xml:space="preserve">    m 5ba "Okay! Natsuki and Yuri will help Sayori, and I'll help [player]~!"</w:t>
      </w:r>
    </w:p>
    <w:p w:rsidR="00000000" w:rsidDel="00000000" w:rsidP="00000000" w:rsidRDefault="00000000" w:rsidRPr="00000000" w14:paraId="00000B4D">
      <w:pPr>
        <w:pageBreakBefore w:val="0"/>
        <w:rPr/>
      </w:pPr>
      <w:r w:rsidDel="00000000" w:rsidR="00000000" w:rsidRPr="00000000">
        <w:rPr>
          <w:rtl w:val="0"/>
        </w:rPr>
        <w:t xml:space="preserve">    show monika at t42 zorder 2</w:t>
      </w:r>
    </w:p>
    <w:p w:rsidR="00000000" w:rsidDel="00000000" w:rsidP="00000000" w:rsidRDefault="00000000" w:rsidRPr="00000000" w14:paraId="00000B4E">
      <w:pPr>
        <w:pageBreakBefore w:val="0"/>
        <w:rPr/>
      </w:pPr>
      <w:r w:rsidDel="00000000" w:rsidR="00000000" w:rsidRPr="00000000">
        <w:rPr>
          <w:rtl w:val="0"/>
        </w:rPr>
        <w:t xml:space="preserve">    show yuri at f41 zorder 3</w:t>
      </w:r>
    </w:p>
    <w:p w:rsidR="00000000" w:rsidDel="00000000" w:rsidP="00000000" w:rsidRDefault="00000000" w:rsidRPr="00000000" w14:paraId="00000B4F">
      <w:pPr>
        <w:pageBreakBefore w:val="0"/>
        <w:rPr/>
      </w:pPr>
      <w:r w:rsidDel="00000000" w:rsidR="00000000" w:rsidRPr="00000000">
        <w:rPr>
          <w:rtl w:val="0"/>
        </w:rPr>
        <w:t xml:space="preserve">    y 2bn "B-But-!"</w:t>
      </w:r>
    </w:p>
    <w:p w:rsidR="00000000" w:rsidDel="00000000" w:rsidP="00000000" w:rsidRDefault="00000000" w:rsidRPr="00000000" w14:paraId="00000B50">
      <w:pPr>
        <w:pageBreakBefore w:val="0"/>
        <w:rPr/>
      </w:pPr>
      <w:r w:rsidDel="00000000" w:rsidR="00000000" w:rsidRPr="00000000">
        <w:rPr>
          <w:rtl w:val="0"/>
        </w:rPr>
        <w:t xml:space="preserve">    show yuri at t41 zorder 2</w:t>
      </w:r>
    </w:p>
    <w:p w:rsidR="00000000" w:rsidDel="00000000" w:rsidP="00000000" w:rsidRDefault="00000000" w:rsidRPr="00000000" w14:paraId="00000B51">
      <w:pPr>
        <w:pageBreakBefore w:val="0"/>
        <w:rPr/>
      </w:pPr>
      <w:r w:rsidDel="00000000" w:rsidR="00000000" w:rsidRPr="00000000">
        <w:rPr>
          <w:rtl w:val="0"/>
        </w:rPr>
        <w:t xml:space="preserve">    show natsuki at f44 zorder 3</w:t>
      </w:r>
    </w:p>
    <w:p w:rsidR="00000000" w:rsidDel="00000000" w:rsidP="00000000" w:rsidRDefault="00000000" w:rsidRPr="00000000" w14:paraId="00000B52">
      <w:pPr>
        <w:pageBreakBefore w:val="0"/>
        <w:rPr/>
      </w:pPr>
      <w:r w:rsidDel="00000000" w:rsidR="00000000" w:rsidRPr="00000000">
        <w:rPr>
          <w:rtl w:val="0"/>
        </w:rPr>
        <w:t xml:space="preserve">    n 4bz "It'll be okay Yuri, we've got this!"</w:t>
      </w:r>
    </w:p>
    <w:p w:rsidR="00000000" w:rsidDel="00000000" w:rsidP="00000000" w:rsidRDefault="00000000" w:rsidRPr="00000000" w14:paraId="00000B53">
      <w:pPr>
        <w:pageBreakBefore w:val="0"/>
        <w:rPr/>
      </w:pPr>
      <w:r w:rsidDel="00000000" w:rsidR="00000000" w:rsidRPr="00000000">
        <w:rPr>
          <w:rtl w:val="0"/>
        </w:rPr>
        <w:t xml:space="preserve">    show natsuki at t44 zorder 2</w:t>
      </w:r>
    </w:p>
    <w:p w:rsidR="00000000" w:rsidDel="00000000" w:rsidP="00000000" w:rsidRDefault="00000000" w:rsidRPr="00000000" w14:paraId="00000B54">
      <w:pPr>
        <w:pageBreakBefore w:val="0"/>
        <w:rPr/>
      </w:pPr>
      <w:r w:rsidDel="00000000" w:rsidR="00000000" w:rsidRPr="00000000">
        <w:rPr>
          <w:rtl w:val="0"/>
        </w:rPr>
        <w:t xml:space="preserve">    show yuri at f41 zorder 3</w:t>
      </w:r>
    </w:p>
    <w:p w:rsidR="00000000" w:rsidDel="00000000" w:rsidP="00000000" w:rsidRDefault="00000000" w:rsidRPr="00000000" w14:paraId="00000B55">
      <w:pPr>
        <w:pageBreakBefore w:val="0"/>
        <w:rPr/>
      </w:pPr>
      <w:r w:rsidDel="00000000" w:rsidR="00000000" w:rsidRPr="00000000">
        <w:rPr>
          <w:rtl w:val="0"/>
        </w:rPr>
        <w:t xml:space="preserve">    y 3bv "T-That's not the-!"</w:t>
      </w:r>
    </w:p>
    <w:p w:rsidR="00000000" w:rsidDel="00000000" w:rsidP="00000000" w:rsidRDefault="00000000" w:rsidRPr="00000000" w14:paraId="00000B56">
      <w:pPr>
        <w:pageBreakBefore w:val="0"/>
        <w:rPr/>
      </w:pPr>
      <w:r w:rsidDel="00000000" w:rsidR="00000000" w:rsidRPr="00000000">
        <w:rPr>
          <w:rtl w:val="0"/>
        </w:rPr>
        <w:t xml:space="preserve">    show yuri at t41 zorder 2</w:t>
      </w:r>
    </w:p>
    <w:p w:rsidR="00000000" w:rsidDel="00000000" w:rsidP="00000000" w:rsidRDefault="00000000" w:rsidRPr="00000000" w14:paraId="00000B57">
      <w:pPr>
        <w:pageBreakBefore w:val="0"/>
        <w:rPr/>
      </w:pPr>
      <w:r w:rsidDel="00000000" w:rsidR="00000000" w:rsidRPr="00000000">
        <w:rPr>
          <w:rtl w:val="0"/>
        </w:rPr>
        <w:t xml:space="preserve">    show sayori at hf43 zorder 3</w:t>
      </w:r>
    </w:p>
    <w:p w:rsidR="00000000" w:rsidDel="00000000" w:rsidP="00000000" w:rsidRDefault="00000000" w:rsidRPr="00000000" w14:paraId="00000B58">
      <w:pPr>
        <w:pageBreakBefore w:val="0"/>
        <w:rPr/>
      </w:pPr>
      <w:r w:rsidDel="00000000" w:rsidR="00000000" w:rsidRPr="00000000">
        <w:rPr>
          <w:rtl w:val="0"/>
        </w:rPr>
        <w:t xml:space="preserve">    s 4br "Yay! Let's start now!"</w:t>
      </w:r>
    </w:p>
    <w:p w:rsidR="00000000" w:rsidDel="00000000" w:rsidP="00000000" w:rsidRDefault="00000000" w:rsidRPr="00000000" w14:paraId="00000B59">
      <w:pPr>
        <w:pageBreakBefore w:val="0"/>
        <w:rPr/>
      </w:pPr>
      <w:r w:rsidDel="00000000" w:rsidR="00000000" w:rsidRPr="00000000">
        <w:rPr>
          <w:rtl w:val="0"/>
        </w:rPr>
        <w:t xml:space="preserve">    show sayori at t43 zorder 3</w:t>
      </w:r>
    </w:p>
    <w:p w:rsidR="00000000" w:rsidDel="00000000" w:rsidP="00000000" w:rsidRDefault="00000000" w:rsidRPr="00000000" w14:paraId="00000B5A">
      <w:pPr>
        <w:pageBreakBefore w:val="0"/>
        <w:rPr/>
      </w:pPr>
      <w:r w:rsidDel="00000000" w:rsidR="00000000" w:rsidRPr="00000000">
        <w:rPr>
          <w:rtl w:val="0"/>
        </w:rPr>
        <w:t xml:space="preserve">    show sayori at lhide zorder 1</w:t>
      </w:r>
    </w:p>
    <w:p w:rsidR="00000000" w:rsidDel="00000000" w:rsidP="00000000" w:rsidRDefault="00000000" w:rsidRPr="00000000" w14:paraId="00000B5B">
      <w:pPr>
        <w:pageBreakBefore w:val="0"/>
        <w:rPr/>
      </w:pPr>
      <w:r w:rsidDel="00000000" w:rsidR="00000000" w:rsidRPr="00000000">
        <w:rPr>
          <w:rtl w:val="0"/>
        </w:rPr>
        <w:t xml:space="preserve">    show yuri at lhide zorder 1</w:t>
      </w:r>
    </w:p>
    <w:p w:rsidR="00000000" w:rsidDel="00000000" w:rsidP="00000000" w:rsidRDefault="00000000" w:rsidRPr="00000000" w14:paraId="00000B5C">
      <w:pPr>
        <w:pageBreakBefore w:val="0"/>
        <w:rPr/>
      </w:pPr>
      <w:r w:rsidDel="00000000" w:rsidR="00000000" w:rsidRPr="00000000">
        <w:rPr>
          <w:rtl w:val="0"/>
        </w:rPr>
        <w:t xml:space="preserve">    show natsuki at lhide zorder 1</w:t>
      </w:r>
    </w:p>
    <w:p w:rsidR="00000000" w:rsidDel="00000000" w:rsidP="00000000" w:rsidRDefault="00000000" w:rsidRPr="00000000" w14:paraId="00000B5D">
      <w:pPr>
        <w:pageBreakBefore w:val="0"/>
        <w:rPr/>
      </w:pPr>
      <w:r w:rsidDel="00000000" w:rsidR="00000000" w:rsidRPr="00000000">
        <w:rPr>
          <w:rtl w:val="0"/>
        </w:rPr>
        <w:t xml:space="preserve">    hide sayori</w:t>
      </w:r>
    </w:p>
    <w:p w:rsidR="00000000" w:rsidDel="00000000" w:rsidP="00000000" w:rsidRDefault="00000000" w:rsidRPr="00000000" w14:paraId="00000B5E">
      <w:pPr>
        <w:pageBreakBefore w:val="0"/>
        <w:rPr/>
      </w:pPr>
      <w:r w:rsidDel="00000000" w:rsidR="00000000" w:rsidRPr="00000000">
        <w:rPr>
          <w:rtl w:val="0"/>
        </w:rPr>
        <w:t xml:space="preserve">    hide yuri</w:t>
      </w:r>
    </w:p>
    <w:p w:rsidR="00000000" w:rsidDel="00000000" w:rsidP="00000000" w:rsidRDefault="00000000" w:rsidRPr="00000000" w14:paraId="00000B5F">
      <w:pPr>
        <w:pageBreakBefore w:val="0"/>
        <w:rPr/>
      </w:pPr>
      <w:r w:rsidDel="00000000" w:rsidR="00000000" w:rsidRPr="00000000">
        <w:rPr>
          <w:rtl w:val="0"/>
        </w:rPr>
        <w:t xml:space="preserve">    hide natsuki</w:t>
      </w:r>
    </w:p>
    <w:p w:rsidR="00000000" w:rsidDel="00000000" w:rsidP="00000000" w:rsidRDefault="00000000" w:rsidRPr="00000000" w14:paraId="00000B60">
      <w:pPr>
        <w:pageBreakBefore w:val="0"/>
        <w:rPr/>
      </w:pPr>
      <w:r w:rsidDel="00000000" w:rsidR="00000000" w:rsidRPr="00000000">
        <w:rPr>
          <w:rtl w:val="0"/>
        </w:rPr>
        <w:t xml:space="preserve">    show monika at t11 zorder 2</w:t>
      </w:r>
    </w:p>
    <w:p w:rsidR="00000000" w:rsidDel="00000000" w:rsidP="00000000" w:rsidRDefault="00000000" w:rsidRPr="00000000" w14:paraId="00000B61">
      <w:pPr>
        <w:pageBreakBefore w:val="0"/>
        <w:rPr/>
      </w:pPr>
      <w:r w:rsidDel="00000000" w:rsidR="00000000" w:rsidRPr="00000000">
        <w:rPr>
          <w:rtl w:val="0"/>
        </w:rPr>
        <w:t xml:space="preserve">    "Just like that, the other three left. Leaving me with Monika."</w:t>
      </w:r>
    </w:p>
    <w:p w:rsidR="00000000" w:rsidDel="00000000" w:rsidP="00000000" w:rsidRDefault="00000000" w:rsidRPr="00000000" w14:paraId="00000B62">
      <w:pPr>
        <w:pageBreakBefore w:val="0"/>
        <w:rPr/>
      </w:pPr>
      <w:r w:rsidDel="00000000" w:rsidR="00000000" w:rsidRPr="00000000">
        <w:rPr>
          <w:rtl w:val="0"/>
        </w:rPr>
        <w:t xml:space="preserve">    m 4bb "Okay, [player]! Let's get to work~!"</w:t>
      </w:r>
    </w:p>
    <w:p w:rsidR="00000000" w:rsidDel="00000000" w:rsidP="00000000" w:rsidRDefault="00000000" w:rsidRPr="00000000" w14:paraId="00000B63">
      <w:pPr>
        <w:pageBreakBefore w:val="0"/>
        <w:rPr/>
      </w:pPr>
      <w:r w:rsidDel="00000000" w:rsidR="00000000" w:rsidRPr="00000000">
        <w:rPr>
          <w:rtl w:val="0"/>
        </w:rPr>
        <w:t xml:space="preserve">    "Monika and I skated slowly for a little while. She actually was trying to help, but I could sense a darker intention to her burst of sudden kindness..."</w:t>
      </w:r>
    </w:p>
    <w:p w:rsidR="00000000" w:rsidDel="00000000" w:rsidP="00000000" w:rsidRDefault="00000000" w:rsidRPr="00000000" w14:paraId="00000B64">
      <w:pPr>
        <w:pageBreakBefore w:val="0"/>
        <w:rPr/>
      </w:pPr>
      <w:r w:rsidDel="00000000" w:rsidR="00000000" w:rsidRPr="00000000">
        <w:rPr>
          <w:rtl w:val="0"/>
        </w:rPr>
        <w:t xml:space="preserve">    stop music fadeout 3.0</w:t>
      </w:r>
    </w:p>
    <w:p w:rsidR="00000000" w:rsidDel="00000000" w:rsidP="00000000" w:rsidRDefault="00000000" w:rsidRPr="00000000" w14:paraId="00000B65">
      <w:pPr>
        <w:pageBreakBefore w:val="0"/>
        <w:rPr/>
      </w:pPr>
      <w:r w:rsidDel="00000000" w:rsidR="00000000" w:rsidRPr="00000000">
        <w:rPr>
          <w:rtl w:val="0"/>
        </w:rPr>
        <w:t xml:space="preserve">    m 5ba "I really enjoy skating with you, [player]... It's almost like we're on a date~..."</w:t>
      </w:r>
    </w:p>
    <w:p w:rsidR="00000000" w:rsidDel="00000000" w:rsidP="00000000" w:rsidRDefault="00000000" w:rsidRPr="00000000" w14:paraId="00000B66">
      <w:pPr>
        <w:pageBreakBefore w:val="0"/>
        <w:rPr/>
      </w:pPr>
      <w:r w:rsidDel="00000000" w:rsidR="00000000" w:rsidRPr="00000000">
        <w:rPr>
          <w:rtl w:val="0"/>
        </w:rPr>
        <w:t xml:space="preserve">    mc "Funny that, huh?"</w:t>
      </w:r>
    </w:p>
    <w:p w:rsidR="00000000" w:rsidDel="00000000" w:rsidP="00000000" w:rsidRDefault="00000000" w:rsidRPr="00000000" w14:paraId="00000B67">
      <w:pPr>
        <w:pageBreakBefore w:val="0"/>
        <w:rPr/>
      </w:pPr>
      <w:r w:rsidDel="00000000" w:rsidR="00000000" w:rsidRPr="00000000">
        <w:rPr>
          <w:rtl w:val="0"/>
        </w:rPr>
        <w:t xml:space="preserve">    show monika at thide zorder 1</w:t>
      </w:r>
    </w:p>
    <w:p w:rsidR="00000000" w:rsidDel="00000000" w:rsidP="00000000" w:rsidRDefault="00000000" w:rsidRPr="00000000" w14:paraId="00000B68">
      <w:pPr>
        <w:pageBreakBefore w:val="0"/>
        <w:rPr/>
      </w:pPr>
      <w:r w:rsidDel="00000000" w:rsidR="00000000" w:rsidRPr="00000000">
        <w:rPr>
          <w:rtl w:val="0"/>
        </w:rPr>
        <w:t xml:space="preserve">    hide monika</w:t>
      </w:r>
    </w:p>
    <w:p w:rsidR="00000000" w:rsidDel="00000000" w:rsidP="00000000" w:rsidRDefault="00000000" w:rsidRPr="00000000" w14:paraId="00000B69">
      <w:pPr>
        <w:pageBreakBefore w:val="0"/>
        <w:rPr/>
      </w:pPr>
      <w:r w:rsidDel="00000000" w:rsidR="00000000" w:rsidRPr="00000000">
        <w:rPr>
          <w:rtl w:val="0"/>
        </w:rPr>
        <w:t xml:space="preserve">    "I was trying to get the point across, but failed. She just put on her trademarked Monika smile."</w:t>
      </w:r>
    </w:p>
    <w:p w:rsidR="00000000" w:rsidDel="00000000" w:rsidP="00000000" w:rsidRDefault="00000000" w:rsidRPr="00000000" w14:paraId="00000B6A">
      <w:pPr>
        <w:pageBreakBefore w:val="0"/>
        <w:rPr/>
      </w:pPr>
      <w:r w:rsidDel="00000000" w:rsidR="00000000" w:rsidRPr="00000000">
        <w:rPr>
          <w:rtl w:val="0"/>
        </w:rPr>
        <w:t xml:space="preserve">    show yuri vb3 at t31 zorder 2</w:t>
      </w:r>
    </w:p>
    <w:p w:rsidR="00000000" w:rsidDel="00000000" w:rsidP="00000000" w:rsidRDefault="00000000" w:rsidRPr="00000000" w14:paraId="00000B6B">
      <w:pPr>
        <w:pageBreakBefore w:val="0"/>
        <w:rPr/>
      </w:pPr>
      <w:r w:rsidDel="00000000" w:rsidR="00000000" w:rsidRPr="00000000">
        <w:rPr>
          <w:rtl w:val="0"/>
        </w:rPr>
        <w:t xml:space="preserve">    show sayori 4bq at t32 zorder 2</w:t>
      </w:r>
    </w:p>
    <w:p w:rsidR="00000000" w:rsidDel="00000000" w:rsidP="00000000" w:rsidRDefault="00000000" w:rsidRPr="00000000" w14:paraId="00000B6C">
      <w:pPr>
        <w:pageBreakBefore w:val="0"/>
        <w:rPr/>
      </w:pPr>
      <w:r w:rsidDel="00000000" w:rsidR="00000000" w:rsidRPr="00000000">
        <w:rPr>
          <w:rtl w:val="0"/>
        </w:rPr>
        <w:t xml:space="preserve">    show natsuki 3bl at t33 zorder 2</w:t>
      </w:r>
    </w:p>
    <w:p w:rsidR="00000000" w:rsidDel="00000000" w:rsidP="00000000" w:rsidRDefault="00000000" w:rsidRPr="00000000" w14:paraId="00000B6D">
      <w:pPr>
        <w:pageBreakBefore w:val="0"/>
        <w:rPr/>
      </w:pPr>
      <w:r w:rsidDel="00000000" w:rsidR="00000000" w:rsidRPr="00000000">
        <w:rPr>
          <w:rtl w:val="0"/>
        </w:rPr>
        <w:t xml:space="preserve">    "I looked over at the others. Sayori was trying her best to learn, almost tripping over herself. Natsuki seemed like she was enjoying teaching, while Yuri would shoot glances my way."</w:t>
      </w:r>
    </w:p>
    <w:p w:rsidR="00000000" w:rsidDel="00000000" w:rsidP="00000000" w:rsidRDefault="00000000" w:rsidRPr="00000000" w14:paraId="00000B6E">
      <w:pPr>
        <w:pageBreakBefore w:val="0"/>
        <w:rPr/>
      </w:pPr>
      <w:r w:rsidDel="00000000" w:rsidR="00000000" w:rsidRPr="00000000">
        <w:rPr>
          <w:rtl w:val="0"/>
        </w:rPr>
        <w:t xml:space="preserve">    show natsuki at thide zorder 1</w:t>
      </w:r>
    </w:p>
    <w:p w:rsidR="00000000" w:rsidDel="00000000" w:rsidP="00000000" w:rsidRDefault="00000000" w:rsidRPr="00000000" w14:paraId="00000B6F">
      <w:pPr>
        <w:pageBreakBefore w:val="0"/>
        <w:rPr/>
      </w:pPr>
      <w:r w:rsidDel="00000000" w:rsidR="00000000" w:rsidRPr="00000000">
        <w:rPr>
          <w:rtl w:val="0"/>
        </w:rPr>
        <w:t xml:space="preserve">    show yuri at thide zorder 1</w:t>
      </w:r>
    </w:p>
    <w:p w:rsidR="00000000" w:rsidDel="00000000" w:rsidP="00000000" w:rsidRDefault="00000000" w:rsidRPr="00000000" w14:paraId="00000B70">
      <w:pPr>
        <w:pageBreakBefore w:val="0"/>
        <w:rPr/>
      </w:pPr>
      <w:r w:rsidDel="00000000" w:rsidR="00000000" w:rsidRPr="00000000">
        <w:rPr>
          <w:rtl w:val="0"/>
        </w:rPr>
        <w:t xml:space="preserve">    show sayori at thide zorder 1</w:t>
      </w:r>
    </w:p>
    <w:p w:rsidR="00000000" w:rsidDel="00000000" w:rsidP="00000000" w:rsidRDefault="00000000" w:rsidRPr="00000000" w14:paraId="00000B71">
      <w:pPr>
        <w:pageBreakBefore w:val="0"/>
        <w:rPr/>
      </w:pPr>
      <w:r w:rsidDel="00000000" w:rsidR="00000000" w:rsidRPr="00000000">
        <w:rPr>
          <w:rtl w:val="0"/>
        </w:rPr>
        <w:t xml:space="preserve">    hide natsuki</w:t>
      </w:r>
    </w:p>
    <w:p w:rsidR="00000000" w:rsidDel="00000000" w:rsidP="00000000" w:rsidRDefault="00000000" w:rsidRPr="00000000" w14:paraId="00000B72">
      <w:pPr>
        <w:pageBreakBefore w:val="0"/>
        <w:rPr/>
      </w:pPr>
      <w:r w:rsidDel="00000000" w:rsidR="00000000" w:rsidRPr="00000000">
        <w:rPr>
          <w:rtl w:val="0"/>
        </w:rPr>
        <w:t xml:space="preserve">    hide yuri</w:t>
      </w:r>
    </w:p>
    <w:p w:rsidR="00000000" w:rsidDel="00000000" w:rsidP="00000000" w:rsidRDefault="00000000" w:rsidRPr="00000000" w14:paraId="00000B73">
      <w:pPr>
        <w:pageBreakBefore w:val="0"/>
        <w:rPr/>
      </w:pPr>
      <w:r w:rsidDel="00000000" w:rsidR="00000000" w:rsidRPr="00000000">
        <w:rPr>
          <w:rtl w:val="0"/>
        </w:rPr>
        <w:t xml:space="preserve">    hide sayori</w:t>
      </w:r>
    </w:p>
    <w:p w:rsidR="00000000" w:rsidDel="00000000" w:rsidP="00000000" w:rsidRDefault="00000000" w:rsidRPr="00000000" w14:paraId="00000B74">
      <w:pPr>
        <w:pageBreakBefore w:val="0"/>
        <w:rPr/>
      </w:pPr>
      <w:r w:rsidDel="00000000" w:rsidR="00000000" w:rsidRPr="00000000">
        <w:rPr>
          <w:rtl w:val="0"/>
        </w:rPr>
        <w:t xml:space="preserve">    play music t10</w:t>
      </w:r>
    </w:p>
    <w:p w:rsidR="00000000" w:rsidDel="00000000" w:rsidP="00000000" w:rsidRDefault="00000000" w:rsidRPr="00000000" w14:paraId="00000B75">
      <w:pPr>
        <w:pageBreakBefore w:val="0"/>
        <w:rPr/>
      </w:pPr>
      <w:r w:rsidDel="00000000" w:rsidR="00000000" w:rsidRPr="00000000">
        <w:rPr>
          <w:rtl w:val="0"/>
        </w:rPr>
        <w:t xml:space="preserve">    "Suddenly, I felt a finger rest under my chin. It then pulled my gaze back to Monika."</w:t>
      </w:r>
    </w:p>
    <w:p w:rsidR="00000000" w:rsidDel="00000000" w:rsidP="00000000" w:rsidRDefault="00000000" w:rsidRPr="00000000" w14:paraId="00000B76">
      <w:pPr>
        <w:pageBreakBefore w:val="0"/>
        <w:rPr/>
      </w:pPr>
      <w:r w:rsidDel="00000000" w:rsidR="00000000" w:rsidRPr="00000000">
        <w:rPr>
          <w:rtl w:val="0"/>
        </w:rPr>
        <w:t xml:space="preserve">    show monika 1be at t11 zorder 2</w:t>
      </w:r>
    </w:p>
    <w:p w:rsidR="00000000" w:rsidDel="00000000" w:rsidP="00000000" w:rsidRDefault="00000000" w:rsidRPr="00000000" w14:paraId="00000B77">
      <w:pPr>
        <w:pageBreakBefore w:val="0"/>
        <w:rPr/>
      </w:pPr>
      <w:r w:rsidDel="00000000" w:rsidR="00000000" w:rsidRPr="00000000">
        <w:rPr>
          <w:rtl w:val="0"/>
        </w:rPr>
        <w:t xml:space="preserve">    m "[player]. There's something I need to tell you. It actually works out very well that we're alone for a moment."</w:t>
      </w:r>
    </w:p>
    <w:p w:rsidR="00000000" w:rsidDel="00000000" w:rsidP="00000000" w:rsidRDefault="00000000" w:rsidRPr="00000000" w14:paraId="00000B78">
      <w:pPr>
        <w:pageBreakBefore w:val="0"/>
        <w:rPr/>
      </w:pPr>
      <w:r w:rsidDel="00000000" w:rsidR="00000000" w:rsidRPr="00000000">
        <w:rPr>
          <w:rtl w:val="0"/>
        </w:rPr>
        <w:t xml:space="preserve">    mc "Y-You don't say? What's up...?"</w:t>
      </w:r>
    </w:p>
    <w:p w:rsidR="00000000" w:rsidDel="00000000" w:rsidP="00000000" w:rsidRDefault="00000000" w:rsidRPr="00000000" w14:paraId="00000B79">
      <w:pPr>
        <w:pageBreakBefore w:val="0"/>
        <w:rPr/>
      </w:pPr>
      <w:r w:rsidDel="00000000" w:rsidR="00000000" w:rsidRPr="00000000">
        <w:rPr>
          <w:rtl w:val="0"/>
        </w:rPr>
        <w:t xml:space="preserve">    "Monika had a look of nervousness swim across her face, before trying to pull herself together."</w:t>
      </w:r>
    </w:p>
    <w:p w:rsidR="00000000" w:rsidDel="00000000" w:rsidP="00000000" w:rsidRDefault="00000000" w:rsidRPr="00000000" w14:paraId="00000B7A">
      <w:pPr>
        <w:pageBreakBefore w:val="0"/>
        <w:rPr/>
      </w:pPr>
      <w:r w:rsidDel="00000000" w:rsidR="00000000" w:rsidRPr="00000000">
        <w:rPr>
          <w:rtl w:val="0"/>
        </w:rPr>
        <w:t xml:space="preserve">    m 4bl "It's... Well, I guess I really like you, [player]..."</w:t>
      </w:r>
    </w:p>
    <w:p w:rsidR="00000000" w:rsidDel="00000000" w:rsidP="00000000" w:rsidRDefault="00000000" w:rsidRPr="00000000" w14:paraId="00000B7B">
      <w:pPr>
        <w:pageBreakBefore w:val="0"/>
        <w:rPr/>
      </w:pPr>
      <w:r w:rsidDel="00000000" w:rsidR="00000000" w:rsidRPr="00000000">
        <w:rPr>
          <w:rtl w:val="0"/>
        </w:rPr>
        <w:t xml:space="preserve">    mc "..."</w:t>
      </w:r>
    </w:p>
    <w:p w:rsidR="00000000" w:rsidDel="00000000" w:rsidP="00000000" w:rsidRDefault="00000000" w:rsidRPr="00000000" w14:paraId="00000B7C">
      <w:pPr>
        <w:pageBreakBefore w:val="0"/>
        <w:rPr/>
      </w:pPr>
      <w:r w:rsidDel="00000000" w:rsidR="00000000" w:rsidRPr="00000000">
        <w:rPr>
          <w:rtl w:val="0"/>
        </w:rPr>
        <w:t xml:space="preserve">    m 2be "Ever since you joined the literature club, I've always liked you... I've really wanted to tell you sooner, but never had the perfect moment..."</w:t>
      </w:r>
    </w:p>
    <w:p w:rsidR="00000000" w:rsidDel="00000000" w:rsidP="00000000" w:rsidRDefault="00000000" w:rsidRPr="00000000" w14:paraId="00000B7D">
      <w:pPr>
        <w:pageBreakBefore w:val="0"/>
        <w:rPr/>
      </w:pPr>
      <w:r w:rsidDel="00000000" w:rsidR="00000000" w:rsidRPr="00000000">
        <w:rPr>
          <w:rtl w:val="0"/>
        </w:rPr>
        <w:t xml:space="preserve">    m 2be "Until now."</w:t>
      </w:r>
    </w:p>
    <w:p w:rsidR="00000000" w:rsidDel="00000000" w:rsidP="00000000" w:rsidRDefault="00000000" w:rsidRPr="00000000" w14:paraId="00000B7E">
      <w:pPr>
        <w:pageBreakBefore w:val="0"/>
        <w:rPr/>
      </w:pPr>
      <w:r w:rsidDel="00000000" w:rsidR="00000000" w:rsidRPr="00000000">
        <w:rPr>
          <w:rtl w:val="0"/>
        </w:rPr>
        <w:t xml:space="preserve">    "Monika leaned in close, now whispering the last parts of her confession."</w:t>
      </w:r>
    </w:p>
    <w:p w:rsidR="00000000" w:rsidDel="00000000" w:rsidP="00000000" w:rsidRDefault="00000000" w:rsidRPr="00000000" w14:paraId="00000B7F">
      <w:pPr>
        <w:pageBreakBefore w:val="0"/>
        <w:rPr/>
      </w:pPr>
      <w:r w:rsidDel="00000000" w:rsidR="00000000" w:rsidRPr="00000000">
        <w:rPr>
          <w:rtl w:val="0"/>
        </w:rPr>
        <w:t xml:space="preserve">    m 1bn "[player], please. Will you go out with me? Will you be mine~?"</w:t>
      </w:r>
    </w:p>
    <w:p w:rsidR="00000000" w:rsidDel="00000000" w:rsidP="00000000" w:rsidRDefault="00000000" w:rsidRPr="00000000" w14:paraId="00000B80">
      <w:pPr>
        <w:pageBreakBefore w:val="0"/>
        <w:rPr/>
      </w:pPr>
      <w:r w:rsidDel="00000000" w:rsidR="00000000" w:rsidRPr="00000000">
        <w:rPr>
          <w:rtl w:val="0"/>
        </w:rPr>
        <w:t xml:space="preserve">    show monika at thide zorder 1</w:t>
      </w:r>
    </w:p>
    <w:p w:rsidR="00000000" w:rsidDel="00000000" w:rsidP="00000000" w:rsidRDefault="00000000" w:rsidRPr="00000000" w14:paraId="00000B81">
      <w:pPr>
        <w:pageBreakBefore w:val="0"/>
        <w:rPr/>
      </w:pPr>
      <w:r w:rsidDel="00000000" w:rsidR="00000000" w:rsidRPr="00000000">
        <w:rPr>
          <w:rtl w:val="0"/>
        </w:rPr>
        <w:t xml:space="preserve">    hide monika</w:t>
      </w:r>
    </w:p>
    <w:p w:rsidR="00000000" w:rsidDel="00000000" w:rsidP="00000000" w:rsidRDefault="00000000" w:rsidRPr="00000000" w14:paraId="00000B82">
      <w:pPr>
        <w:pageBreakBefore w:val="0"/>
        <w:rPr/>
      </w:pPr>
      <w:r w:rsidDel="00000000" w:rsidR="00000000" w:rsidRPr="00000000">
        <w:rPr>
          <w:rtl w:val="0"/>
        </w:rPr>
        <w:t xml:space="preserve">    stop music fadeout 2.5</w:t>
      </w:r>
    </w:p>
    <w:p w:rsidR="00000000" w:rsidDel="00000000" w:rsidP="00000000" w:rsidRDefault="00000000" w:rsidRPr="00000000" w14:paraId="00000B83">
      <w:pPr>
        <w:pageBreakBefore w:val="0"/>
        <w:rPr/>
      </w:pPr>
      <w:r w:rsidDel="00000000" w:rsidR="00000000" w:rsidRPr="00000000">
        <w:rPr>
          <w:rtl w:val="0"/>
        </w:rPr>
        <w:t xml:space="preserve">    "I was about to let her down gently, until I saw a sight that made my heart drop..."</w:t>
      </w:r>
    </w:p>
    <w:p w:rsidR="00000000" w:rsidDel="00000000" w:rsidP="00000000" w:rsidRDefault="00000000" w:rsidRPr="00000000" w14:paraId="00000B84">
      <w:pPr>
        <w:pageBreakBefore w:val="0"/>
        <w:rPr/>
      </w:pPr>
      <w:r w:rsidDel="00000000" w:rsidR="00000000" w:rsidRPr="00000000">
        <w:rPr>
          <w:rtl w:val="0"/>
        </w:rPr>
        <w:t xml:space="preserve">    show yuri 4bd at t11 zorder 2</w:t>
      </w:r>
    </w:p>
    <w:p w:rsidR="00000000" w:rsidDel="00000000" w:rsidP="00000000" w:rsidRDefault="00000000" w:rsidRPr="00000000" w14:paraId="00000B85">
      <w:pPr>
        <w:pageBreakBefore w:val="0"/>
        <w:rPr/>
      </w:pPr>
      <w:r w:rsidDel="00000000" w:rsidR="00000000" w:rsidRPr="00000000">
        <w:rPr>
          <w:rtl w:val="0"/>
        </w:rPr>
        <w:t xml:space="preserve">    y 4bc “...”</w:t>
      </w:r>
    </w:p>
    <w:p w:rsidR="00000000" w:rsidDel="00000000" w:rsidP="00000000" w:rsidRDefault="00000000" w:rsidRPr="00000000" w14:paraId="00000B86">
      <w:pPr>
        <w:pageBreakBefore w:val="0"/>
        <w:rPr/>
      </w:pPr>
      <w:r w:rsidDel="00000000" w:rsidR="00000000" w:rsidRPr="00000000">
        <w:rPr>
          <w:rtl w:val="0"/>
        </w:rPr>
        <w:t xml:space="preserve">    show yuri at </w:t>
      </w:r>
      <w:r w:rsidDel="00000000" w:rsidR="00000000" w:rsidRPr="00000000">
        <w:rPr>
          <w:rtl w:val="0"/>
        </w:rPr>
        <w:t xml:space="preserve">lhid</w:t>
      </w:r>
      <w:r w:rsidDel="00000000" w:rsidR="00000000" w:rsidRPr="00000000">
        <w:rPr>
          <w:rtl w:val="0"/>
        </w:rPr>
        <w:t xml:space="preserve">e zorder 2</w:t>
      </w:r>
    </w:p>
    <w:p w:rsidR="00000000" w:rsidDel="00000000" w:rsidP="00000000" w:rsidRDefault="00000000" w:rsidRPr="00000000" w14:paraId="00000B87">
      <w:pPr>
        <w:pageBreakBefore w:val="0"/>
        <w:rPr/>
      </w:pPr>
      <w:r w:rsidDel="00000000" w:rsidR="00000000" w:rsidRPr="00000000">
        <w:rPr>
          <w:rtl w:val="0"/>
        </w:rPr>
        <w:t xml:space="preserve">    hide yuri</w:t>
      </w:r>
    </w:p>
    <w:p w:rsidR="00000000" w:rsidDel="00000000" w:rsidP="00000000" w:rsidRDefault="00000000" w:rsidRPr="00000000" w14:paraId="00000B88">
      <w:pPr>
        <w:pageBreakBefore w:val="0"/>
        <w:rPr/>
      </w:pPr>
      <w:r w:rsidDel="00000000" w:rsidR="00000000" w:rsidRPr="00000000">
        <w:rPr>
          <w:rtl w:val="0"/>
        </w:rPr>
        <w:t xml:space="preserve">    "Yuri was now off the ice, quickly running off.”</w:t>
      </w:r>
    </w:p>
    <w:p w:rsidR="00000000" w:rsidDel="00000000" w:rsidP="00000000" w:rsidRDefault="00000000" w:rsidRPr="00000000" w14:paraId="00000B89">
      <w:pPr>
        <w:pageBreakBefore w:val="0"/>
        <w:rPr/>
      </w:pPr>
      <w:r w:rsidDel="00000000" w:rsidR="00000000" w:rsidRPr="00000000">
        <w:rPr>
          <w:rtl w:val="0"/>
        </w:rPr>
        <w:t xml:space="preserve">    “I looked at Sayori and Natsuki, seeing them looking worried.”</w:t>
      </w:r>
    </w:p>
    <w:p w:rsidR="00000000" w:rsidDel="00000000" w:rsidP="00000000" w:rsidRDefault="00000000" w:rsidRPr="00000000" w14:paraId="00000B8A">
      <w:pPr>
        <w:pageBreakBefore w:val="0"/>
        <w:rPr/>
      </w:pPr>
      <w:r w:rsidDel="00000000" w:rsidR="00000000" w:rsidRPr="00000000">
        <w:rPr>
          <w:rtl w:val="0"/>
        </w:rPr>
        <w:t xml:space="preserve">    "Then, I put the pieces together."</w:t>
      </w:r>
    </w:p>
    <w:p w:rsidR="00000000" w:rsidDel="00000000" w:rsidP="00000000" w:rsidRDefault="00000000" w:rsidRPr="00000000" w14:paraId="00000B8B">
      <w:pPr>
        <w:pageBreakBefore w:val="0"/>
        <w:rPr/>
      </w:pPr>
      <w:r w:rsidDel="00000000" w:rsidR="00000000" w:rsidRPr="00000000">
        <w:rPr>
          <w:rtl w:val="0"/>
        </w:rPr>
        <w:t xml:space="preserve">    show monika 1bi at t11 zorder 2</w:t>
      </w:r>
    </w:p>
    <w:p w:rsidR="00000000" w:rsidDel="00000000" w:rsidP="00000000" w:rsidRDefault="00000000" w:rsidRPr="00000000" w14:paraId="00000B8C">
      <w:pPr>
        <w:pageBreakBefore w:val="0"/>
        <w:rPr/>
      </w:pPr>
      <w:r w:rsidDel="00000000" w:rsidR="00000000" w:rsidRPr="00000000">
        <w:rPr>
          <w:rtl w:val="0"/>
        </w:rPr>
        <w:t xml:space="preserve">    mc "Absolutely not! I'm going out with Yuri!"</w:t>
      </w:r>
    </w:p>
    <w:p w:rsidR="00000000" w:rsidDel="00000000" w:rsidP="00000000" w:rsidRDefault="00000000" w:rsidRPr="00000000" w14:paraId="00000B8D">
      <w:pPr>
        <w:pageBreakBefore w:val="0"/>
        <w:rPr/>
      </w:pPr>
      <w:r w:rsidDel="00000000" w:rsidR="00000000" w:rsidRPr="00000000">
        <w:rPr>
          <w:rtl w:val="0"/>
        </w:rPr>
        <w:t xml:space="preserve">    "Monika looked crushed. I didn't even give her a chance to respond before continuing."</w:t>
      </w:r>
    </w:p>
    <w:p w:rsidR="00000000" w:rsidDel="00000000" w:rsidP="00000000" w:rsidRDefault="00000000" w:rsidRPr="00000000" w14:paraId="00000B8E">
      <w:pPr>
        <w:pageBreakBefore w:val="0"/>
        <w:rPr/>
      </w:pPr>
      <w:r w:rsidDel="00000000" w:rsidR="00000000" w:rsidRPr="00000000">
        <w:rPr>
          <w:rtl w:val="0"/>
        </w:rPr>
        <w:t xml:space="preserve">    mc "And, thanks to the stunt you just pulled, that might not be for long!"</w:t>
      </w:r>
    </w:p>
    <w:p w:rsidR="00000000" w:rsidDel="00000000" w:rsidP="00000000" w:rsidRDefault="00000000" w:rsidRPr="00000000" w14:paraId="00000B8F">
      <w:pPr>
        <w:pageBreakBefore w:val="0"/>
        <w:rPr/>
      </w:pPr>
      <w:r w:rsidDel="00000000" w:rsidR="00000000" w:rsidRPr="00000000">
        <w:rPr>
          <w:rtl w:val="0"/>
        </w:rPr>
        <w:t xml:space="preserve">    m 1bh "[player]! Wait!"</w:t>
      </w:r>
    </w:p>
    <w:p w:rsidR="00000000" w:rsidDel="00000000" w:rsidP="00000000" w:rsidRDefault="00000000" w:rsidRPr="00000000" w14:paraId="00000B90">
      <w:pPr>
        <w:pageBreakBefore w:val="0"/>
        <w:rPr/>
      </w:pPr>
      <w:r w:rsidDel="00000000" w:rsidR="00000000" w:rsidRPr="00000000">
        <w:rPr>
          <w:rtl w:val="0"/>
        </w:rPr>
        <w:t xml:space="preserve">    show monika at thide zorder 1</w:t>
      </w:r>
    </w:p>
    <w:p w:rsidR="00000000" w:rsidDel="00000000" w:rsidP="00000000" w:rsidRDefault="00000000" w:rsidRPr="00000000" w14:paraId="00000B91">
      <w:pPr>
        <w:pageBreakBefore w:val="0"/>
        <w:rPr/>
      </w:pPr>
      <w:r w:rsidDel="00000000" w:rsidR="00000000" w:rsidRPr="00000000">
        <w:rPr>
          <w:rtl w:val="0"/>
        </w:rPr>
        <w:t xml:space="preserve">    hide monika</w:t>
      </w:r>
    </w:p>
    <w:p w:rsidR="00000000" w:rsidDel="00000000" w:rsidP="00000000" w:rsidRDefault="00000000" w:rsidRPr="00000000" w14:paraId="00000B92">
      <w:pPr>
        <w:pageBreakBefore w:val="0"/>
        <w:rPr/>
      </w:pPr>
      <w:r w:rsidDel="00000000" w:rsidR="00000000" w:rsidRPr="00000000">
        <w:rPr>
          <w:rtl w:val="0"/>
        </w:rPr>
        <w:t xml:space="preserve">    scene bg (black background)</w:t>
      </w:r>
    </w:p>
    <w:p w:rsidR="00000000" w:rsidDel="00000000" w:rsidP="00000000" w:rsidRDefault="00000000" w:rsidRPr="00000000" w14:paraId="00000B93">
      <w:pPr>
        <w:pageBreakBefore w:val="0"/>
        <w:rPr/>
      </w:pPr>
      <w:r w:rsidDel="00000000" w:rsidR="00000000" w:rsidRPr="00000000">
        <w:rPr>
          <w:rtl w:val="0"/>
        </w:rPr>
        <w:t xml:space="preserve">    with dissolve_scene_full</w:t>
      </w:r>
    </w:p>
    <w:p w:rsidR="00000000" w:rsidDel="00000000" w:rsidP="00000000" w:rsidRDefault="00000000" w:rsidRPr="00000000" w14:paraId="00000B94">
      <w:pPr>
        <w:pageBreakBefore w:val="0"/>
        <w:rPr/>
      </w:pPr>
      <w:r w:rsidDel="00000000" w:rsidR="00000000" w:rsidRPr="00000000">
        <w:rPr>
          <w:rtl w:val="0"/>
        </w:rPr>
        <w:t xml:space="preserve">    "I didn't listen. I rushed off the ice, ripped off my skates and ran to the hotel."</w:t>
      </w:r>
    </w:p>
    <w:p w:rsidR="00000000" w:rsidDel="00000000" w:rsidP="00000000" w:rsidRDefault="00000000" w:rsidRPr="00000000" w14:paraId="00000B95">
      <w:pPr>
        <w:pageBreakBefore w:val="0"/>
        <w:rPr/>
      </w:pPr>
      <w:r w:rsidDel="00000000" w:rsidR="00000000" w:rsidRPr="00000000">
        <w:rPr>
          <w:rtl w:val="0"/>
        </w:rPr>
        <w:t xml:space="preserve">    "People gave me worried looks as I ran through the halls, but I didn't care. I knew what she must have been thinking..."</w:t>
      </w:r>
    </w:p>
    <w:p w:rsidR="00000000" w:rsidDel="00000000" w:rsidP="00000000" w:rsidRDefault="00000000" w:rsidRPr="00000000" w14:paraId="00000B96">
      <w:pPr>
        <w:pageBreakBefore w:val="0"/>
        <w:rPr/>
      </w:pPr>
      <w:r w:rsidDel="00000000" w:rsidR="00000000" w:rsidRPr="00000000">
        <w:rPr>
          <w:rtl w:val="0"/>
        </w:rPr>
        <w:t xml:space="preserve">    "I knew what she was about to do..."</w:t>
      </w:r>
    </w:p>
    <w:p w:rsidR="00000000" w:rsidDel="00000000" w:rsidP="00000000" w:rsidRDefault="00000000" w:rsidRPr="00000000" w14:paraId="00000B97">
      <w:pPr>
        <w:pageBreakBefore w:val="0"/>
        <w:rPr/>
      </w:pPr>
      <w:r w:rsidDel="00000000" w:rsidR="00000000" w:rsidRPr="00000000">
        <w:rPr>
          <w:rtl w:val="0"/>
        </w:rPr>
        <w:t xml:space="preserve">    scene bg (hotel room)</w:t>
      </w:r>
    </w:p>
    <w:p w:rsidR="00000000" w:rsidDel="00000000" w:rsidP="00000000" w:rsidRDefault="00000000" w:rsidRPr="00000000" w14:paraId="00000B98">
      <w:pPr>
        <w:pageBreakBefore w:val="0"/>
        <w:rPr/>
      </w:pPr>
      <w:r w:rsidDel="00000000" w:rsidR="00000000" w:rsidRPr="00000000">
        <w:rPr>
          <w:rtl w:val="0"/>
        </w:rPr>
        <w:t xml:space="preserve">    with wipeleft_scene</w:t>
      </w:r>
    </w:p>
    <w:p w:rsidR="00000000" w:rsidDel="00000000" w:rsidP="00000000" w:rsidRDefault="00000000" w:rsidRPr="00000000" w14:paraId="00000B99">
      <w:pPr>
        <w:pageBreakBefore w:val="0"/>
        <w:rPr/>
      </w:pPr>
      <w:r w:rsidDel="00000000" w:rsidR="00000000" w:rsidRPr="00000000">
        <w:rPr>
          <w:rtl w:val="0"/>
        </w:rPr>
        <w:t xml:space="preserve">    play sound “sfx/closet-open.ogg”</w:t>
      </w:r>
    </w:p>
    <w:p w:rsidR="00000000" w:rsidDel="00000000" w:rsidP="00000000" w:rsidRDefault="00000000" w:rsidRPr="00000000" w14:paraId="00000B9A">
      <w:pPr>
        <w:pageBreakBefore w:val="0"/>
        <w:rPr/>
      </w:pPr>
      <w:r w:rsidDel="00000000" w:rsidR="00000000" w:rsidRPr="00000000">
        <w:rPr>
          <w:rtl w:val="0"/>
        </w:rPr>
        <w:t xml:space="preserve">    "I burst the door open, frantically looking around."</w:t>
      </w:r>
    </w:p>
    <w:p w:rsidR="00000000" w:rsidDel="00000000" w:rsidP="00000000" w:rsidRDefault="00000000" w:rsidRPr="00000000" w14:paraId="00000B9B">
      <w:pPr>
        <w:pageBreakBefore w:val="0"/>
        <w:rPr/>
      </w:pPr>
      <w:r w:rsidDel="00000000" w:rsidR="00000000" w:rsidRPr="00000000">
        <w:rPr>
          <w:rtl w:val="0"/>
        </w:rPr>
        <w:t xml:space="preserve">    mc "YURI!?"</w:t>
      </w:r>
    </w:p>
    <w:p w:rsidR="00000000" w:rsidDel="00000000" w:rsidP="00000000" w:rsidRDefault="00000000" w:rsidRPr="00000000" w14:paraId="00000B9C">
      <w:pPr>
        <w:pageBreakBefore w:val="0"/>
        <w:rPr/>
      </w:pPr>
      <w:r w:rsidDel="00000000" w:rsidR="00000000" w:rsidRPr="00000000">
        <w:rPr>
          <w:rtl w:val="0"/>
        </w:rPr>
        <w:t xml:space="preserve">    "I ran to the bathroom, seeing the door closed. I tried to open it, but felt a resistance."</w:t>
      </w:r>
    </w:p>
    <w:p w:rsidR="00000000" w:rsidDel="00000000" w:rsidP="00000000" w:rsidRDefault="00000000" w:rsidRPr="00000000" w14:paraId="00000B9D">
      <w:pPr>
        <w:pageBreakBefore w:val="0"/>
        <w:rPr/>
      </w:pPr>
      <w:r w:rsidDel="00000000" w:rsidR="00000000" w:rsidRPr="00000000">
        <w:rPr>
          <w:rtl w:val="0"/>
        </w:rPr>
        <w:t xml:space="preserve">    mc "Yuri!? Yuri, open the door! Let me talk to you!"</w:t>
      </w:r>
    </w:p>
    <w:p w:rsidR="00000000" w:rsidDel="00000000" w:rsidP="00000000" w:rsidRDefault="00000000" w:rsidRPr="00000000" w14:paraId="00000B9E">
      <w:pPr>
        <w:pageBreakBefore w:val="0"/>
        <w:rPr/>
      </w:pPr>
      <w:r w:rsidDel="00000000" w:rsidR="00000000" w:rsidRPr="00000000">
        <w:rPr>
          <w:rtl w:val="0"/>
        </w:rPr>
        <w:t xml:space="preserve">    y "..."</w:t>
      </w:r>
    </w:p>
    <w:p w:rsidR="00000000" w:rsidDel="00000000" w:rsidP="00000000" w:rsidRDefault="00000000" w:rsidRPr="00000000" w14:paraId="00000B9F">
      <w:pPr>
        <w:pageBreakBefore w:val="0"/>
        <w:rPr/>
      </w:pPr>
      <w:r w:rsidDel="00000000" w:rsidR="00000000" w:rsidRPr="00000000">
        <w:rPr>
          <w:rtl w:val="0"/>
        </w:rPr>
        <w:t xml:space="preserve">    "Nothing. I knew she was in there!"</w:t>
      </w:r>
    </w:p>
    <w:p w:rsidR="00000000" w:rsidDel="00000000" w:rsidP="00000000" w:rsidRDefault="00000000" w:rsidRPr="00000000" w14:paraId="00000BA0">
      <w:pPr>
        <w:pageBreakBefore w:val="0"/>
        <w:rPr/>
      </w:pPr>
      <w:r w:rsidDel="00000000" w:rsidR="00000000" w:rsidRPr="00000000">
        <w:rPr>
          <w:rtl w:val="0"/>
        </w:rPr>
        <w:t xml:space="preserve">    mc "Yuri, if don't open the door, I'll have to break it down!"</w:t>
      </w:r>
    </w:p>
    <w:p w:rsidR="00000000" w:rsidDel="00000000" w:rsidP="00000000" w:rsidRDefault="00000000" w:rsidRPr="00000000" w14:paraId="00000BA1">
      <w:pPr>
        <w:pageBreakBefore w:val="0"/>
        <w:rPr/>
      </w:pPr>
      <w:r w:rsidDel="00000000" w:rsidR="00000000" w:rsidRPr="00000000">
        <w:rPr>
          <w:rtl w:val="0"/>
        </w:rPr>
        <w:t xml:space="preserve">    "I walked back, readying my shoulder, before I heard something."</w:t>
      </w:r>
    </w:p>
    <w:p w:rsidR="00000000" w:rsidDel="00000000" w:rsidP="00000000" w:rsidRDefault="00000000" w:rsidRPr="00000000" w14:paraId="00000BA2">
      <w:pPr>
        <w:pageBreakBefore w:val="0"/>
        <w:rPr/>
      </w:pPr>
      <w:r w:rsidDel="00000000" w:rsidR="00000000" w:rsidRPr="00000000">
        <w:rPr>
          <w:rtl w:val="0"/>
        </w:rPr>
        <w:t xml:space="preserve">    y "I-I... I-I'm sorry, p-please come in..."</w:t>
      </w:r>
    </w:p>
    <w:p w:rsidR="00000000" w:rsidDel="00000000" w:rsidP="00000000" w:rsidRDefault="00000000" w:rsidRPr="00000000" w14:paraId="00000BA3">
      <w:pPr>
        <w:pageBreakBefore w:val="0"/>
        <w:rPr/>
      </w:pPr>
      <w:r w:rsidDel="00000000" w:rsidR="00000000" w:rsidRPr="00000000">
        <w:rPr>
          <w:rtl w:val="0"/>
        </w:rPr>
        <w:t xml:space="preserve">    "I walked over and gently opened the door..."</w:t>
      </w:r>
    </w:p>
    <w:p w:rsidR="00000000" w:rsidDel="00000000" w:rsidP="00000000" w:rsidRDefault="00000000" w:rsidRPr="00000000" w14:paraId="00000BA4">
      <w:pPr>
        <w:pageBreakBefore w:val="0"/>
        <w:rPr/>
      </w:pPr>
      <w:r w:rsidDel="00000000" w:rsidR="00000000" w:rsidRPr="00000000">
        <w:rPr>
          <w:rtl w:val="0"/>
        </w:rPr>
        <w:t xml:space="preserve">    show yuri 4bd at t11 zorder 2</w:t>
      </w:r>
    </w:p>
    <w:p w:rsidR="00000000" w:rsidDel="00000000" w:rsidP="00000000" w:rsidRDefault="00000000" w:rsidRPr="00000000" w14:paraId="00000BA5">
      <w:pPr>
        <w:pageBreakBefore w:val="0"/>
        <w:rPr/>
      </w:pPr>
      <w:r w:rsidDel="00000000" w:rsidR="00000000" w:rsidRPr="00000000">
        <w:rPr>
          <w:rtl w:val="0"/>
        </w:rPr>
        <w:t xml:space="preserve">    "She was okay. But, I did see what was in her hand..."</w:t>
      </w:r>
    </w:p>
    <w:p w:rsidR="00000000" w:rsidDel="00000000" w:rsidP="00000000" w:rsidRDefault="00000000" w:rsidRPr="00000000" w14:paraId="00000BA6">
      <w:pPr>
        <w:pageBreakBefore w:val="0"/>
        <w:rPr/>
      </w:pPr>
      <w:r w:rsidDel="00000000" w:rsidR="00000000" w:rsidRPr="00000000">
        <w:rPr>
          <w:rtl w:val="0"/>
        </w:rPr>
        <w:t xml:space="preserve">    "It was a knife."</w:t>
      </w:r>
    </w:p>
    <w:p w:rsidR="00000000" w:rsidDel="00000000" w:rsidP="00000000" w:rsidRDefault="00000000" w:rsidRPr="00000000" w14:paraId="00000BA7">
      <w:pPr>
        <w:pageBreakBefore w:val="0"/>
        <w:rPr/>
      </w:pPr>
      <w:r w:rsidDel="00000000" w:rsidR="00000000" w:rsidRPr="00000000">
        <w:rPr>
          <w:rtl w:val="0"/>
        </w:rPr>
        <w:t xml:space="preserve">    y "I-I'm sorry, but... I-I just saw y-you and M-Monika a-and assumed the w-worst..."</w:t>
      </w:r>
    </w:p>
    <w:p w:rsidR="00000000" w:rsidDel="00000000" w:rsidP="00000000" w:rsidRDefault="00000000" w:rsidRPr="00000000" w14:paraId="00000BA8">
      <w:pPr>
        <w:pageBreakBefore w:val="0"/>
        <w:rPr/>
      </w:pPr>
      <w:r w:rsidDel="00000000" w:rsidR="00000000" w:rsidRPr="00000000">
        <w:rPr>
          <w:rtl w:val="0"/>
        </w:rPr>
        <w:t xml:space="preserve">    y 4bc "P-Please don't hate me..."</w:t>
      </w:r>
    </w:p>
    <w:p w:rsidR="00000000" w:rsidDel="00000000" w:rsidP="00000000" w:rsidRDefault="00000000" w:rsidRPr="00000000" w14:paraId="00000BA9">
      <w:pPr>
        <w:pageBreakBefore w:val="0"/>
        <w:rPr/>
      </w:pPr>
      <w:r w:rsidDel="00000000" w:rsidR="00000000" w:rsidRPr="00000000">
        <w:rPr>
          <w:rtl w:val="0"/>
        </w:rPr>
        <w:t xml:space="preserve">    "I didn't let her say anymore. I just hugged her."</w:t>
      </w:r>
    </w:p>
    <w:p w:rsidR="00000000" w:rsidDel="00000000" w:rsidP="00000000" w:rsidRDefault="00000000" w:rsidRPr="00000000" w14:paraId="00000BAA">
      <w:pPr>
        <w:pageBreakBefore w:val="0"/>
        <w:rPr/>
      </w:pPr>
      <w:r w:rsidDel="00000000" w:rsidR="00000000" w:rsidRPr="00000000">
        <w:rPr>
          <w:rtl w:val="0"/>
        </w:rPr>
        <w:t xml:space="preserve">    mc "I will never hate you. And I would never pick Monika over you..."</w:t>
      </w:r>
    </w:p>
    <w:p w:rsidR="00000000" w:rsidDel="00000000" w:rsidP="00000000" w:rsidRDefault="00000000" w:rsidRPr="00000000" w14:paraId="00000BAB">
      <w:pPr>
        <w:pageBreakBefore w:val="0"/>
        <w:rPr/>
      </w:pPr>
      <w:r w:rsidDel="00000000" w:rsidR="00000000" w:rsidRPr="00000000">
        <w:rPr>
          <w:rtl w:val="0"/>
        </w:rPr>
        <w:t xml:space="preserve">    y 3bs "[player]... I-I..."</w:t>
      </w:r>
    </w:p>
    <w:p w:rsidR="00000000" w:rsidDel="00000000" w:rsidP="00000000" w:rsidRDefault="00000000" w:rsidRPr="00000000" w14:paraId="00000BAC">
      <w:pPr>
        <w:pageBreakBefore w:val="0"/>
        <w:rPr/>
      </w:pPr>
      <w:r w:rsidDel="00000000" w:rsidR="00000000" w:rsidRPr="00000000">
        <w:rPr>
          <w:rtl w:val="0"/>
        </w:rPr>
        <w:t xml:space="preserve">    "Yuri hugged me back, tightly wrapping her hand around me. I could almost feel the knife handle against my lower back."</w:t>
      </w:r>
    </w:p>
    <w:p w:rsidR="00000000" w:rsidDel="00000000" w:rsidP="00000000" w:rsidRDefault="00000000" w:rsidRPr="00000000" w14:paraId="00000BAD">
      <w:pPr>
        <w:pageBreakBefore w:val="0"/>
        <w:rPr/>
      </w:pPr>
      <w:r w:rsidDel="00000000" w:rsidR="00000000" w:rsidRPr="00000000">
        <w:rPr>
          <w:rtl w:val="0"/>
        </w:rPr>
        <w:t xml:space="preserve">    y 3bm "T-Thank you, [player]... I-I love you..."</w:t>
      </w:r>
    </w:p>
    <w:p w:rsidR="00000000" w:rsidDel="00000000" w:rsidP="00000000" w:rsidRDefault="00000000" w:rsidRPr="00000000" w14:paraId="00000BAE">
      <w:pPr>
        <w:pageBreakBefore w:val="0"/>
        <w:rPr/>
      </w:pPr>
      <w:r w:rsidDel="00000000" w:rsidR="00000000" w:rsidRPr="00000000">
        <w:rPr>
          <w:rtl w:val="0"/>
        </w:rPr>
        <w:t xml:space="preserve">    mc "I love you too, Yuri. Now, and forever."</w:t>
      </w:r>
    </w:p>
    <w:p w:rsidR="00000000" w:rsidDel="00000000" w:rsidP="00000000" w:rsidRDefault="00000000" w:rsidRPr="00000000" w14:paraId="00000BAF">
      <w:pPr>
        <w:pageBreakBefore w:val="0"/>
        <w:rPr/>
      </w:pPr>
      <w:r w:rsidDel="00000000" w:rsidR="00000000" w:rsidRPr="00000000">
        <w:rPr>
          <w:rtl w:val="0"/>
        </w:rPr>
        <w:t xml:space="preserve">    scene bg (black screen)</w:t>
      </w:r>
    </w:p>
    <w:p w:rsidR="00000000" w:rsidDel="00000000" w:rsidP="00000000" w:rsidRDefault="00000000" w:rsidRPr="00000000" w14:paraId="00000BB0">
      <w:pPr>
        <w:pageBreakBefore w:val="0"/>
        <w:rPr/>
      </w:pPr>
      <w:r w:rsidDel="00000000" w:rsidR="00000000" w:rsidRPr="00000000">
        <w:rPr>
          <w:rtl w:val="0"/>
        </w:rPr>
        <w:t xml:space="preserve">    with dissolve_scene_full</w:t>
      </w:r>
    </w:p>
    <w:p w:rsidR="00000000" w:rsidDel="00000000" w:rsidP="00000000" w:rsidRDefault="00000000" w:rsidRPr="00000000" w14:paraId="00000BB1">
      <w:pPr>
        <w:pageBreakBefore w:val="0"/>
        <w:rPr/>
      </w:pPr>
      <w:r w:rsidDel="00000000" w:rsidR="00000000" w:rsidRPr="00000000">
        <w:rPr>
          <w:rtl w:val="0"/>
        </w:rPr>
        <w:t xml:space="preserve">    "Yuri and I put our stuff away, and laid in bed."</w:t>
      </w:r>
    </w:p>
    <w:p w:rsidR="00000000" w:rsidDel="00000000" w:rsidP="00000000" w:rsidRDefault="00000000" w:rsidRPr="00000000" w14:paraId="00000BB2">
      <w:pPr>
        <w:pageBreakBefore w:val="0"/>
        <w:rPr/>
      </w:pPr>
      <w:r w:rsidDel="00000000" w:rsidR="00000000" w:rsidRPr="00000000">
        <w:rPr>
          <w:rtl w:val="0"/>
        </w:rPr>
        <w:t xml:space="preserve">    "I was almost apprehensive, but I couldn't let those feelings stop me.” </w:t>
      </w:r>
    </w:p>
    <w:p w:rsidR="00000000" w:rsidDel="00000000" w:rsidP="00000000" w:rsidRDefault="00000000" w:rsidRPr="00000000" w14:paraId="00000BB3">
      <w:pPr>
        <w:pageBreakBefore w:val="0"/>
        <w:rPr/>
      </w:pPr>
      <w:r w:rsidDel="00000000" w:rsidR="00000000" w:rsidRPr="00000000">
        <w:rPr>
          <w:rtl w:val="0"/>
        </w:rPr>
        <w:t xml:space="preserve">    “Yuri was priority number one right now."</w:t>
      </w:r>
    </w:p>
    <w:p w:rsidR="00000000" w:rsidDel="00000000" w:rsidP="00000000" w:rsidRDefault="00000000" w:rsidRPr="00000000" w14:paraId="00000BB4">
      <w:pPr>
        <w:pageBreakBefore w:val="0"/>
        <w:rPr/>
      </w:pPr>
      <w:r w:rsidDel="00000000" w:rsidR="00000000" w:rsidRPr="00000000">
        <w:rPr>
          <w:rtl w:val="0"/>
        </w:rPr>
        <w:t xml:space="preserve">    "I held her tightly as we laid down. I could tell that the others had come in, but I didn't move. I wouldn't let my time with Yuri go to waste arguing with them."</w:t>
      </w:r>
    </w:p>
    <w:p w:rsidR="00000000" w:rsidDel="00000000" w:rsidP="00000000" w:rsidRDefault="00000000" w:rsidRPr="00000000" w14:paraId="00000BB5">
      <w:pPr>
        <w:pageBreakBefore w:val="0"/>
        <w:rPr/>
      </w:pPr>
      <w:r w:rsidDel="00000000" w:rsidR="00000000" w:rsidRPr="00000000">
        <w:rPr>
          <w:rtl w:val="0"/>
        </w:rPr>
        <w:t xml:space="preserve">    "They muttered to each other about something, then they all went to sleep."</w:t>
      </w:r>
    </w:p>
    <w:p w:rsidR="00000000" w:rsidDel="00000000" w:rsidP="00000000" w:rsidRDefault="00000000" w:rsidRPr="00000000" w14:paraId="00000BB6">
      <w:pPr>
        <w:pageBreakBefore w:val="0"/>
        <w:rPr/>
      </w:pPr>
      <w:r w:rsidDel="00000000" w:rsidR="00000000" w:rsidRPr="00000000">
        <w:rPr>
          <w:rtl w:val="0"/>
        </w:rPr>
        <w:t xml:space="preserve">    "I knew that this wasn't over. I knew Monika and I would talk tomorrow..."</w:t>
      </w:r>
    </w:p>
    <w:p w:rsidR="00000000" w:rsidDel="00000000" w:rsidP="00000000" w:rsidRDefault="00000000" w:rsidRPr="00000000" w14:paraId="00000BB7">
      <w:pPr>
        <w:pageBreakBefore w:val="0"/>
        <w:rPr/>
      </w:pPr>
      <w:r w:rsidDel="00000000" w:rsidR="00000000" w:rsidRPr="00000000">
        <w:rPr>
          <w:rtl w:val="0"/>
        </w:rPr>
        <w:t xml:space="preserve">    "But, at least for now. This was good. I was at peace."</w:t>
      </w:r>
    </w:p>
    <w:p w:rsidR="00000000" w:rsidDel="00000000" w:rsidP="00000000" w:rsidRDefault="00000000" w:rsidRPr="00000000" w14:paraId="00000BB8">
      <w:pPr>
        <w:pageBreakBefore w:val="0"/>
        <w:rPr/>
      </w:pPr>
      <w:r w:rsidDel="00000000" w:rsidR="00000000" w:rsidRPr="00000000">
        <w:rPr>
          <w:rtl w:val="0"/>
        </w:rPr>
        <w:t xml:space="preserve">    "And I could tell Yuri was as well."</w:t>
      </w:r>
    </w:p>
    <w:p w:rsidR="00000000" w:rsidDel="00000000" w:rsidP="00000000" w:rsidRDefault="00000000" w:rsidRPr="00000000" w14:paraId="00000BB9">
      <w:pPr>
        <w:pageBreakBefore w:val="0"/>
        <w:rPr/>
      </w:pPr>
      <w:r w:rsidDel="00000000" w:rsidR="00000000" w:rsidRPr="00000000">
        <w:rPr>
          <w:rtl w:val="0"/>
        </w:rPr>
        <w:t xml:space="preserve">    scene bg (Hotel Room)</w:t>
      </w:r>
    </w:p>
    <w:p w:rsidR="00000000" w:rsidDel="00000000" w:rsidP="00000000" w:rsidRDefault="00000000" w:rsidRPr="00000000" w14:paraId="00000BBA">
      <w:pPr>
        <w:pageBreakBefore w:val="0"/>
        <w:rPr/>
      </w:pPr>
      <w:r w:rsidDel="00000000" w:rsidR="00000000" w:rsidRPr="00000000">
        <w:rPr>
          <w:rtl w:val="0"/>
        </w:rPr>
        <w:t xml:space="preserve">    with wipeleft_scene</w:t>
      </w:r>
    </w:p>
    <w:p w:rsidR="00000000" w:rsidDel="00000000" w:rsidP="00000000" w:rsidRDefault="00000000" w:rsidRPr="00000000" w14:paraId="00000BBB">
      <w:pPr>
        <w:pageBreakBefore w:val="0"/>
        <w:rPr/>
      </w:pPr>
      <w:r w:rsidDel="00000000" w:rsidR="00000000" w:rsidRPr="00000000">
        <w:rPr>
          <w:rtl w:val="0"/>
        </w:rPr>
        <w:t xml:space="preserve">    "When morning broke, I sat up slowly in bed."</w:t>
      </w:r>
    </w:p>
    <w:p w:rsidR="00000000" w:rsidDel="00000000" w:rsidP="00000000" w:rsidRDefault="00000000" w:rsidRPr="00000000" w14:paraId="00000BBC">
      <w:pPr>
        <w:pageBreakBefore w:val="0"/>
        <w:rPr/>
      </w:pPr>
      <w:r w:rsidDel="00000000" w:rsidR="00000000" w:rsidRPr="00000000">
        <w:rPr>
          <w:rtl w:val="0"/>
        </w:rPr>
        <w:t xml:space="preserve">    "The thoughts of last night’s... Events... Raced through my head."</w:t>
      </w:r>
    </w:p>
    <w:p w:rsidR="00000000" w:rsidDel="00000000" w:rsidP="00000000" w:rsidRDefault="00000000" w:rsidRPr="00000000" w14:paraId="00000BBD">
      <w:pPr>
        <w:pageBreakBefore w:val="0"/>
        <w:rPr/>
      </w:pPr>
      <w:r w:rsidDel="00000000" w:rsidR="00000000" w:rsidRPr="00000000">
        <w:rPr>
          <w:rtl w:val="0"/>
        </w:rPr>
        <w:t xml:space="preserve">    "Despite everything that happened, we were all still a club."</w:t>
      </w:r>
    </w:p>
    <w:p w:rsidR="00000000" w:rsidDel="00000000" w:rsidP="00000000" w:rsidRDefault="00000000" w:rsidRPr="00000000" w14:paraId="00000BBE">
      <w:pPr>
        <w:pageBreakBefore w:val="0"/>
        <w:rPr/>
      </w:pPr>
      <w:r w:rsidDel="00000000" w:rsidR="00000000" w:rsidRPr="00000000">
        <w:rPr>
          <w:rtl w:val="0"/>
        </w:rPr>
        <w:t xml:space="preserve">    "For at least right now... We were friends."</w:t>
      </w:r>
    </w:p>
    <w:p w:rsidR="00000000" w:rsidDel="00000000" w:rsidP="00000000" w:rsidRDefault="00000000" w:rsidRPr="00000000" w14:paraId="00000BBF">
      <w:pPr>
        <w:pageBreakBefore w:val="0"/>
        <w:rPr/>
      </w:pPr>
      <w:r w:rsidDel="00000000" w:rsidR="00000000" w:rsidRPr="00000000">
        <w:rPr>
          <w:rtl w:val="0"/>
        </w:rPr>
        <w:t xml:space="preserve">    "I pushed the covers off, slowly pulling myself away from the warm mattress."</w:t>
      </w:r>
    </w:p>
    <w:p w:rsidR="00000000" w:rsidDel="00000000" w:rsidP="00000000" w:rsidRDefault="00000000" w:rsidRPr="00000000" w14:paraId="00000BC0">
      <w:pPr>
        <w:pageBreakBefore w:val="0"/>
        <w:rPr/>
      </w:pPr>
      <w:r w:rsidDel="00000000" w:rsidR="00000000" w:rsidRPr="00000000">
        <w:rPr>
          <w:rtl w:val="0"/>
        </w:rPr>
        <w:t xml:space="preserve">    "Yuri was still asleep. I decided to let her be for now."</w:t>
      </w:r>
    </w:p>
    <w:p w:rsidR="00000000" w:rsidDel="00000000" w:rsidP="00000000" w:rsidRDefault="00000000" w:rsidRPr="00000000" w14:paraId="00000BC1">
      <w:pPr>
        <w:pageBreakBefore w:val="0"/>
        <w:rPr/>
      </w:pPr>
      <w:r w:rsidDel="00000000" w:rsidR="00000000" w:rsidRPr="00000000">
        <w:rPr>
          <w:rtl w:val="0"/>
        </w:rPr>
        <w:t xml:space="preserve">    "If she wanted to talk with Monika about the stunt she pulled, I'll let her decide when."</w:t>
      </w:r>
    </w:p>
    <w:p w:rsidR="00000000" w:rsidDel="00000000" w:rsidP="00000000" w:rsidRDefault="00000000" w:rsidRPr="00000000" w14:paraId="00000BC2">
      <w:pPr>
        <w:pageBreakBefore w:val="0"/>
        <w:rPr/>
      </w:pPr>
      <w:r w:rsidDel="00000000" w:rsidR="00000000" w:rsidRPr="00000000">
        <w:rPr>
          <w:rtl w:val="0"/>
        </w:rPr>
        <w:t xml:space="preserve">    scene bg (Hotel Lobby)</w:t>
      </w:r>
    </w:p>
    <w:p w:rsidR="00000000" w:rsidDel="00000000" w:rsidP="00000000" w:rsidRDefault="00000000" w:rsidRPr="00000000" w14:paraId="00000BC3">
      <w:pPr>
        <w:pageBreakBefore w:val="0"/>
        <w:rPr/>
      </w:pPr>
      <w:r w:rsidDel="00000000" w:rsidR="00000000" w:rsidRPr="00000000">
        <w:rPr>
          <w:rtl w:val="0"/>
        </w:rPr>
        <w:t xml:space="preserve">    with wipeleft_scene</w:t>
      </w:r>
    </w:p>
    <w:p w:rsidR="00000000" w:rsidDel="00000000" w:rsidP="00000000" w:rsidRDefault="00000000" w:rsidRPr="00000000" w14:paraId="00000BC4">
      <w:pPr>
        <w:pageBreakBefore w:val="0"/>
        <w:rPr/>
      </w:pPr>
      <w:r w:rsidDel="00000000" w:rsidR="00000000" w:rsidRPr="00000000">
        <w:rPr>
          <w:rtl w:val="0"/>
        </w:rPr>
        <w:t xml:space="preserve">    play music t6</w:t>
      </w:r>
    </w:p>
    <w:p w:rsidR="00000000" w:rsidDel="00000000" w:rsidP="00000000" w:rsidRDefault="00000000" w:rsidRPr="00000000" w14:paraId="00000BC5">
      <w:pPr>
        <w:pageBreakBefore w:val="0"/>
        <w:rPr/>
      </w:pPr>
      <w:r w:rsidDel="00000000" w:rsidR="00000000" w:rsidRPr="00000000">
        <w:rPr>
          <w:rtl w:val="0"/>
        </w:rPr>
        <w:t xml:space="preserve">    "I walked into the hotel lobby, hoping to grab some breakfast."</w:t>
      </w:r>
    </w:p>
    <w:p w:rsidR="00000000" w:rsidDel="00000000" w:rsidP="00000000" w:rsidRDefault="00000000" w:rsidRPr="00000000" w14:paraId="00000BC6">
      <w:pPr>
        <w:pageBreakBefore w:val="0"/>
        <w:rPr/>
      </w:pPr>
      <w:r w:rsidDel="00000000" w:rsidR="00000000" w:rsidRPr="00000000">
        <w:rPr>
          <w:rtl w:val="0"/>
        </w:rPr>
        <w:t xml:space="preserve">    show natsuki 4bs at t11 zorder 2</w:t>
      </w:r>
    </w:p>
    <w:p w:rsidR="00000000" w:rsidDel="00000000" w:rsidP="00000000" w:rsidRDefault="00000000" w:rsidRPr="00000000" w14:paraId="00000BC7">
      <w:pPr>
        <w:pageBreakBefore w:val="0"/>
        <w:rPr/>
      </w:pPr>
      <w:r w:rsidDel="00000000" w:rsidR="00000000" w:rsidRPr="00000000">
        <w:rPr>
          <w:rtl w:val="0"/>
        </w:rPr>
        <w:t xml:space="preserve">    "There I saw Natsuki sitting at a table. It looks like she didn't sleep well..."</w:t>
      </w:r>
    </w:p>
    <w:p w:rsidR="00000000" w:rsidDel="00000000" w:rsidP="00000000" w:rsidRDefault="00000000" w:rsidRPr="00000000" w14:paraId="00000BC8">
      <w:pPr>
        <w:pageBreakBefore w:val="0"/>
        <w:rPr/>
      </w:pPr>
      <w:r w:rsidDel="00000000" w:rsidR="00000000" w:rsidRPr="00000000">
        <w:rPr>
          <w:rtl w:val="0"/>
        </w:rPr>
        <w:t xml:space="preserve">    n 4bn "Hey, [player]... How's Yuri?"</w:t>
      </w:r>
    </w:p>
    <w:p w:rsidR="00000000" w:rsidDel="00000000" w:rsidP="00000000" w:rsidRDefault="00000000" w:rsidRPr="00000000" w14:paraId="00000BC9">
      <w:pPr>
        <w:pageBreakBefore w:val="0"/>
        <w:rPr/>
      </w:pPr>
      <w:r w:rsidDel="00000000" w:rsidR="00000000" w:rsidRPr="00000000">
        <w:rPr>
          <w:rtl w:val="0"/>
        </w:rPr>
        <w:t xml:space="preserve">    mc "Natuski! She's doing well. She's still asleep after everything that happened."</w:t>
      </w:r>
    </w:p>
    <w:p w:rsidR="00000000" w:rsidDel="00000000" w:rsidP="00000000" w:rsidRDefault="00000000" w:rsidRPr="00000000" w14:paraId="00000BCA">
      <w:pPr>
        <w:pageBreakBefore w:val="0"/>
        <w:rPr/>
      </w:pPr>
      <w:r w:rsidDel="00000000" w:rsidR="00000000" w:rsidRPr="00000000">
        <w:rPr>
          <w:rtl w:val="0"/>
        </w:rPr>
        <w:t xml:space="preserve">    n 1bq "That's good..."</w:t>
      </w:r>
    </w:p>
    <w:p w:rsidR="00000000" w:rsidDel="00000000" w:rsidP="00000000" w:rsidRDefault="00000000" w:rsidRPr="00000000" w14:paraId="00000BCB">
      <w:pPr>
        <w:pageBreakBefore w:val="0"/>
        <w:rPr/>
      </w:pPr>
      <w:r w:rsidDel="00000000" w:rsidR="00000000" w:rsidRPr="00000000">
        <w:rPr>
          <w:rtl w:val="0"/>
        </w:rPr>
        <w:t xml:space="preserve">    show natsuki at thide zorder 1</w:t>
      </w:r>
    </w:p>
    <w:p w:rsidR="00000000" w:rsidDel="00000000" w:rsidP="00000000" w:rsidRDefault="00000000" w:rsidRPr="00000000" w14:paraId="00000BCC">
      <w:pPr>
        <w:pageBreakBefore w:val="0"/>
        <w:rPr/>
      </w:pPr>
      <w:r w:rsidDel="00000000" w:rsidR="00000000" w:rsidRPr="00000000">
        <w:rPr>
          <w:rtl w:val="0"/>
        </w:rPr>
        <w:t xml:space="preserve">    hide natsuki</w:t>
      </w:r>
    </w:p>
    <w:p w:rsidR="00000000" w:rsidDel="00000000" w:rsidP="00000000" w:rsidRDefault="00000000" w:rsidRPr="00000000" w14:paraId="00000BCD">
      <w:pPr>
        <w:pageBreakBefore w:val="0"/>
        <w:rPr/>
      </w:pPr>
      <w:r w:rsidDel="00000000" w:rsidR="00000000" w:rsidRPr="00000000">
        <w:rPr>
          <w:rtl w:val="0"/>
        </w:rPr>
        <w:t xml:space="preserve">    "As I was about to sit and eat, I heard clicking of shoes behind me"</w:t>
      </w:r>
    </w:p>
    <w:p w:rsidR="00000000" w:rsidDel="00000000" w:rsidP="00000000" w:rsidRDefault="00000000" w:rsidRPr="00000000" w14:paraId="00000BCE">
      <w:pPr>
        <w:pageBreakBefore w:val="0"/>
        <w:rPr/>
      </w:pPr>
      <w:r w:rsidDel="00000000" w:rsidR="00000000" w:rsidRPr="00000000">
        <w:rPr>
          <w:rtl w:val="0"/>
        </w:rPr>
        <w:t xml:space="preserve">    show monika 1bi at t11 zorder 2</w:t>
      </w:r>
    </w:p>
    <w:p w:rsidR="00000000" w:rsidDel="00000000" w:rsidP="00000000" w:rsidRDefault="00000000" w:rsidRPr="00000000" w14:paraId="00000BCF">
      <w:pPr>
        <w:pageBreakBefore w:val="0"/>
        <w:rPr/>
      </w:pPr>
      <w:r w:rsidDel="00000000" w:rsidR="00000000" w:rsidRPr="00000000">
        <w:rPr>
          <w:rtl w:val="0"/>
        </w:rPr>
        <w:t xml:space="preserve">    stop music fadeout 2.0</w:t>
      </w:r>
    </w:p>
    <w:p w:rsidR="00000000" w:rsidDel="00000000" w:rsidP="00000000" w:rsidRDefault="00000000" w:rsidRPr="00000000" w14:paraId="00000BD0">
      <w:pPr>
        <w:pageBreakBefore w:val="0"/>
        <w:rPr/>
      </w:pPr>
      <w:r w:rsidDel="00000000" w:rsidR="00000000" w:rsidRPr="00000000">
        <w:rPr>
          <w:rtl w:val="0"/>
        </w:rPr>
        <w:t xml:space="preserve">    m "[player]! Can... Can we talk?"</w:t>
      </w:r>
    </w:p>
    <w:p w:rsidR="00000000" w:rsidDel="00000000" w:rsidP="00000000" w:rsidRDefault="00000000" w:rsidRPr="00000000" w14:paraId="00000BD1">
      <w:pPr>
        <w:pageBreakBefore w:val="0"/>
        <w:rPr/>
      </w:pPr>
      <w:r w:rsidDel="00000000" w:rsidR="00000000" w:rsidRPr="00000000">
        <w:rPr>
          <w:rtl w:val="0"/>
        </w:rPr>
        <w:t xml:space="preserve">    mc "..."</w:t>
      </w:r>
    </w:p>
    <w:p w:rsidR="00000000" w:rsidDel="00000000" w:rsidP="00000000" w:rsidRDefault="00000000" w:rsidRPr="00000000" w14:paraId="00000BD2">
      <w:pPr>
        <w:pageBreakBefore w:val="0"/>
        <w:rPr/>
      </w:pPr>
      <w:r w:rsidDel="00000000" w:rsidR="00000000" w:rsidRPr="00000000">
        <w:rPr>
          <w:rtl w:val="0"/>
        </w:rPr>
        <w:t xml:space="preserve">    "Monika looked at me sadly. I could tell she was upset..."</w:t>
      </w:r>
    </w:p>
    <w:p w:rsidR="00000000" w:rsidDel="00000000" w:rsidP="00000000" w:rsidRDefault="00000000" w:rsidRPr="00000000" w14:paraId="00000BD3">
      <w:pPr>
        <w:pageBreakBefore w:val="0"/>
        <w:rPr/>
      </w:pPr>
      <w:r w:rsidDel="00000000" w:rsidR="00000000" w:rsidRPr="00000000">
        <w:rPr>
          <w:rtl w:val="0"/>
        </w:rPr>
        <w:t xml:space="preserve">    play music t9</w:t>
      </w:r>
    </w:p>
    <w:p w:rsidR="00000000" w:rsidDel="00000000" w:rsidP="00000000" w:rsidRDefault="00000000" w:rsidRPr="00000000" w14:paraId="00000BD4">
      <w:pPr>
        <w:pageBreakBefore w:val="0"/>
        <w:rPr/>
      </w:pPr>
      <w:r w:rsidDel="00000000" w:rsidR="00000000" w:rsidRPr="00000000">
        <w:rPr>
          <w:rtl w:val="0"/>
        </w:rPr>
        <w:t xml:space="preserve">    m 2bf "W-Well... I just wanted to apologize."</w:t>
      </w:r>
    </w:p>
    <w:p w:rsidR="00000000" w:rsidDel="00000000" w:rsidP="00000000" w:rsidRDefault="00000000" w:rsidRPr="00000000" w14:paraId="00000BD5">
      <w:pPr>
        <w:pageBreakBefore w:val="0"/>
        <w:rPr/>
      </w:pPr>
      <w:r w:rsidDel="00000000" w:rsidR="00000000" w:rsidRPr="00000000">
        <w:rPr>
          <w:rtl w:val="0"/>
        </w:rPr>
        <w:t xml:space="preserve">    mc "... Really?"</w:t>
      </w:r>
    </w:p>
    <w:p w:rsidR="00000000" w:rsidDel="00000000" w:rsidP="00000000" w:rsidRDefault="00000000" w:rsidRPr="00000000" w14:paraId="00000BD6">
      <w:pPr>
        <w:pageBreakBefore w:val="0"/>
        <w:rPr/>
      </w:pPr>
      <w:r w:rsidDel="00000000" w:rsidR="00000000" w:rsidRPr="00000000">
        <w:rPr>
          <w:rtl w:val="0"/>
        </w:rPr>
        <w:t xml:space="preserve">    m 1bg "Of course!"</w:t>
      </w:r>
    </w:p>
    <w:p w:rsidR="00000000" w:rsidDel="00000000" w:rsidP="00000000" w:rsidRDefault="00000000" w:rsidRPr="00000000" w14:paraId="00000BD7">
      <w:pPr>
        <w:pageBreakBefore w:val="0"/>
        <w:rPr/>
      </w:pPr>
      <w:r w:rsidDel="00000000" w:rsidR="00000000" w:rsidRPr="00000000">
        <w:rPr>
          <w:rtl w:val="0"/>
        </w:rPr>
        <w:t xml:space="preserve">    m 2be "I never intended to hurt Yuri or you. Now, I can see that my..."</w:t>
      </w:r>
    </w:p>
    <w:p w:rsidR="00000000" w:rsidDel="00000000" w:rsidP="00000000" w:rsidRDefault="00000000" w:rsidRPr="00000000" w14:paraId="00000BD8">
      <w:pPr>
        <w:pageBreakBefore w:val="0"/>
        <w:rPr/>
      </w:pPr>
      <w:r w:rsidDel="00000000" w:rsidR="00000000" w:rsidRPr="00000000">
        <w:rPr>
          <w:rtl w:val="0"/>
        </w:rPr>
        <w:t xml:space="preserve">    m 2bl "Plan. Didn't go so well."</w:t>
      </w:r>
    </w:p>
    <w:p w:rsidR="00000000" w:rsidDel="00000000" w:rsidP="00000000" w:rsidRDefault="00000000" w:rsidRPr="00000000" w14:paraId="00000BD9">
      <w:pPr>
        <w:pageBreakBefore w:val="0"/>
        <w:rPr/>
      </w:pPr>
      <w:r w:rsidDel="00000000" w:rsidR="00000000" w:rsidRPr="00000000">
        <w:rPr>
          <w:rtl w:val="0"/>
        </w:rPr>
        <w:t xml:space="preserve">    "You can say that again..."</w:t>
      </w:r>
    </w:p>
    <w:p w:rsidR="00000000" w:rsidDel="00000000" w:rsidP="00000000" w:rsidRDefault="00000000" w:rsidRPr="00000000" w14:paraId="00000BDA">
      <w:pPr>
        <w:pageBreakBefore w:val="0"/>
        <w:rPr/>
      </w:pPr>
      <w:r w:rsidDel="00000000" w:rsidR="00000000" w:rsidRPr="00000000">
        <w:rPr>
          <w:rtl w:val="0"/>
        </w:rPr>
        <w:t xml:space="preserve">    m 1br "Well, there's no way to change that."</w:t>
      </w:r>
    </w:p>
    <w:p w:rsidR="00000000" w:rsidDel="00000000" w:rsidP="00000000" w:rsidRDefault="00000000" w:rsidRPr="00000000" w14:paraId="00000BDB">
      <w:pPr>
        <w:pageBreakBefore w:val="0"/>
        <w:rPr/>
      </w:pPr>
      <w:r w:rsidDel="00000000" w:rsidR="00000000" w:rsidRPr="00000000">
        <w:rPr>
          <w:rtl w:val="0"/>
        </w:rPr>
        <w:t xml:space="preserve">    m 3bi "I dug this grave. Now I have to lay in it."</w:t>
      </w:r>
    </w:p>
    <w:p w:rsidR="00000000" w:rsidDel="00000000" w:rsidP="00000000" w:rsidRDefault="00000000" w:rsidRPr="00000000" w14:paraId="00000BDC">
      <w:pPr>
        <w:pageBreakBefore w:val="0"/>
        <w:rPr/>
      </w:pPr>
      <w:r w:rsidDel="00000000" w:rsidR="00000000" w:rsidRPr="00000000">
        <w:rPr>
          <w:rtl w:val="0"/>
        </w:rPr>
        <w:t xml:space="preserve">    mc "... Heheh..."</w:t>
      </w:r>
    </w:p>
    <w:p w:rsidR="00000000" w:rsidDel="00000000" w:rsidP="00000000" w:rsidRDefault="00000000" w:rsidRPr="00000000" w14:paraId="00000BDD">
      <w:pPr>
        <w:pageBreakBefore w:val="0"/>
        <w:rPr/>
      </w:pPr>
      <w:r w:rsidDel="00000000" w:rsidR="00000000" w:rsidRPr="00000000">
        <w:rPr>
          <w:rtl w:val="0"/>
        </w:rPr>
        <w:t xml:space="preserve">    m 1bd "Hm?"</w:t>
      </w:r>
    </w:p>
    <w:p w:rsidR="00000000" w:rsidDel="00000000" w:rsidP="00000000" w:rsidRDefault="00000000" w:rsidRPr="00000000" w14:paraId="00000BDE">
      <w:pPr>
        <w:pageBreakBefore w:val="0"/>
        <w:rPr/>
      </w:pPr>
      <w:r w:rsidDel="00000000" w:rsidR="00000000" w:rsidRPr="00000000">
        <w:rPr>
          <w:rtl w:val="0"/>
        </w:rPr>
        <w:t xml:space="preserve">    mc "S-Sorry! Just... That was poetic."</w:t>
      </w:r>
    </w:p>
    <w:p w:rsidR="00000000" w:rsidDel="00000000" w:rsidP="00000000" w:rsidRDefault="00000000" w:rsidRPr="00000000" w14:paraId="00000BDF">
      <w:pPr>
        <w:pageBreakBefore w:val="0"/>
        <w:rPr/>
      </w:pPr>
      <w:r w:rsidDel="00000000" w:rsidR="00000000" w:rsidRPr="00000000">
        <w:rPr>
          <w:rtl w:val="0"/>
        </w:rPr>
        <w:t xml:space="preserve">    mc "I thought it was fitting for the literature club president to apologize in such a dramatic fashion!"</w:t>
      </w:r>
    </w:p>
    <w:p w:rsidR="00000000" w:rsidDel="00000000" w:rsidP="00000000" w:rsidRDefault="00000000" w:rsidRPr="00000000" w14:paraId="00000BE0">
      <w:pPr>
        <w:pageBreakBefore w:val="0"/>
        <w:rPr/>
      </w:pPr>
      <w:r w:rsidDel="00000000" w:rsidR="00000000" w:rsidRPr="00000000">
        <w:rPr>
          <w:rtl w:val="0"/>
        </w:rPr>
        <w:t xml:space="preserve">    m 3bl "Haha... I guess so."</w:t>
      </w:r>
    </w:p>
    <w:p w:rsidR="00000000" w:rsidDel="00000000" w:rsidP="00000000" w:rsidRDefault="00000000" w:rsidRPr="00000000" w14:paraId="00000BE1">
      <w:pPr>
        <w:pageBreakBefore w:val="0"/>
        <w:rPr/>
      </w:pPr>
      <w:r w:rsidDel="00000000" w:rsidR="00000000" w:rsidRPr="00000000">
        <w:rPr>
          <w:rtl w:val="0"/>
        </w:rPr>
        <w:t xml:space="preserve">    mc "But! I'm not the only one to apologize to."</w:t>
      </w:r>
    </w:p>
    <w:p w:rsidR="00000000" w:rsidDel="00000000" w:rsidP="00000000" w:rsidRDefault="00000000" w:rsidRPr="00000000" w14:paraId="00000BE2">
      <w:pPr>
        <w:pageBreakBefore w:val="0"/>
        <w:rPr/>
      </w:pPr>
      <w:r w:rsidDel="00000000" w:rsidR="00000000" w:rsidRPr="00000000">
        <w:rPr>
          <w:rtl w:val="0"/>
        </w:rPr>
        <w:t xml:space="preserve">    m 2be "I know. Next time I see Yuri, we'll talk it out."</w:t>
      </w:r>
    </w:p>
    <w:p w:rsidR="00000000" w:rsidDel="00000000" w:rsidP="00000000" w:rsidRDefault="00000000" w:rsidRPr="00000000" w14:paraId="00000BE3">
      <w:pPr>
        <w:pageBreakBefore w:val="0"/>
        <w:rPr/>
      </w:pPr>
      <w:r w:rsidDel="00000000" w:rsidR="00000000" w:rsidRPr="00000000">
        <w:rPr>
          <w:rtl w:val="0"/>
        </w:rPr>
        <w:t xml:space="preserve">    mc "Good. Thank you."</w:t>
      </w:r>
    </w:p>
    <w:p w:rsidR="00000000" w:rsidDel="00000000" w:rsidP="00000000" w:rsidRDefault="00000000" w:rsidRPr="00000000" w14:paraId="00000BE4">
      <w:pPr>
        <w:pageBreakBefore w:val="0"/>
        <w:rPr/>
      </w:pPr>
      <w:r w:rsidDel="00000000" w:rsidR="00000000" w:rsidRPr="00000000">
        <w:rPr>
          <w:rtl w:val="0"/>
        </w:rPr>
        <w:t xml:space="preserve">    show monika at thide zorder 1</w:t>
      </w:r>
    </w:p>
    <w:p w:rsidR="00000000" w:rsidDel="00000000" w:rsidP="00000000" w:rsidRDefault="00000000" w:rsidRPr="00000000" w14:paraId="00000BE5">
      <w:pPr>
        <w:pageBreakBefore w:val="0"/>
        <w:rPr/>
      </w:pPr>
      <w:r w:rsidDel="00000000" w:rsidR="00000000" w:rsidRPr="00000000">
        <w:rPr>
          <w:rtl w:val="0"/>
        </w:rPr>
        <w:t xml:space="preserve">    hide monika</w:t>
      </w:r>
    </w:p>
    <w:p w:rsidR="00000000" w:rsidDel="00000000" w:rsidP="00000000" w:rsidRDefault="00000000" w:rsidRPr="00000000" w14:paraId="00000BE6">
      <w:pPr>
        <w:pageBreakBefore w:val="0"/>
        <w:rPr/>
      </w:pPr>
      <w:r w:rsidDel="00000000" w:rsidR="00000000" w:rsidRPr="00000000">
        <w:rPr>
          <w:rtl w:val="0"/>
        </w:rPr>
        <w:t xml:space="preserve">    "It was nice seeing Monika try and be the bigger person. It seemed everything was going well..."</w:t>
      </w:r>
    </w:p>
    <w:p w:rsidR="00000000" w:rsidDel="00000000" w:rsidP="00000000" w:rsidRDefault="00000000" w:rsidRPr="00000000" w14:paraId="00000BE7">
      <w:pPr>
        <w:pageBreakBefore w:val="0"/>
        <w:rPr/>
      </w:pPr>
      <w:r w:rsidDel="00000000" w:rsidR="00000000" w:rsidRPr="00000000">
        <w:rPr>
          <w:rtl w:val="0"/>
        </w:rPr>
        <w:t xml:space="preserve">    mc "Hey... Where's Sayori?"</w:t>
      </w:r>
    </w:p>
    <w:p w:rsidR="00000000" w:rsidDel="00000000" w:rsidP="00000000" w:rsidRDefault="00000000" w:rsidRPr="00000000" w14:paraId="00000BE8">
      <w:pPr>
        <w:pageBreakBefore w:val="0"/>
        <w:rPr/>
      </w:pPr>
      <w:r w:rsidDel="00000000" w:rsidR="00000000" w:rsidRPr="00000000">
        <w:rPr>
          <w:rtl w:val="0"/>
        </w:rPr>
        <w:t xml:space="preserve">    show natsuki 5bs at t11 zorder 2</w:t>
      </w:r>
    </w:p>
    <w:p w:rsidR="00000000" w:rsidDel="00000000" w:rsidP="00000000" w:rsidRDefault="00000000" w:rsidRPr="00000000" w14:paraId="00000BE9">
      <w:pPr>
        <w:pageBreakBefore w:val="0"/>
        <w:rPr/>
      </w:pPr>
      <w:r w:rsidDel="00000000" w:rsidR="00000000" w:rsidRPr="00000000">
        <w:rPr>
          <w:rtl w:val="0"/>
        </w:rPr>
        <w:t xml:space="preserve">    n "O-Oh... Right."</w:t>
      </w:r>
    </w:p>
    <w:p w:rsidR="00000000" w:rsidDel="00000000" w:rsidP="00000000" w:rsidRDefault="00000000" w:rsidRPr="00000000" w14:paraId="00000BEA">
      <w:pPr>
        <w:pageBreakBefore w:val="0"/>
        <w:rPr/>
      </w:pPr>
      <w:r w:rsidDel="00000000" w:rsidR="00000000" w:rsidRPr="00000000">
        <w:rPr>
          <w:rtl w:val="0"/>
        </w:rPr>
        <w:t xml:space="preserve">    mc "Huh?"</w:t>
      </w:r>
    </w:p>
    <w:p w:rsidR="00000000" w:rsidDel="00000000" w:rsidP="00000000" w:rsidRDefault="00000000" w:rsidRPr="00000000" w14:paraId="00000BEB">
      <w:pPr>
        <w:pageBreakBefore w:val="0"/>
        <w:rPr/>
      </w:pPr>
      <w:r w:rsidDel="00000000" w:rsidR="00000000" w:rsidRPr="00000000">
        <w:rPr>
          <w:rtl w:val="0"/>
        </w:rPr>
        <w:t xml:space="preserve">    n 5bm "W-Well... After you and Yuri left, Sayori, Monika and I talked."</w:t>
      </w:r>
    </w:p>
    <w:p w:rsidR="00000000" w:rsidDel="00000000" w:rsidP="00000000" w:rsidRDefault="00000000" w:rsidRPr="00000000" w14:paraId="00000BEC">
      <w:pPr>
        <w:pageBreakBefore w:val="0"/>
        <w:rPr/>
      </w:pPr>
      <w:r w:rsidDel="00000000" w:rsidR="00000000" w:rsidRPr="00000000">
        <w:rPr>
          <w:rtl w:val="0"/>
        </w:rPr>
        <w:t xml:space="preserve">    n 42bb "After she found out about what Monika was planning, she got really down."</w:t>
      </w:r>
    </w:p>
    <w:p w:rsidR="00000000" w:rsidDel="00000000" w:rsidP="00000000" w:rsidRDefault="00000000" w:rsidRPr="00000000" w14:paraId="00000BED">
      <w:pPr>
        <w:pageBreakBefore w:val="0"/>
        <w:rPr/>
      </w:pPr>
      <w:r w:rsidDel="00000000" w:rsidR="00000000" w:rsidRPr="00000000">
        <w:rPr>
          <w:rtl w:val="0"/>
        </w:rPr>
        <w:t xml:space="preserve">    mc "... Down?"</w:t>
      </w:r>
    </w:p>
    <w:p w:rsidR="00000000" w:rsidDel="00000000" w:rsidP="00000000" w:rsidRDefault="00000000" w:rsidRPr="00000000" w14:paraId="00000BEE">
      <w:pPr>
        <w:pageBreakBefore w:val="0"/>
        <w:rPr/>
      </w:pPr>
      <w:r w:rsidDel="00000000" w:rsidR="00000000" w:rsidRPr="00000000">
        <w:rPr>
          <w:rtl w:val="0"/>
        </w:rPr>
        <w:t xml:space="preserve">    n "It really hit her depression hard. I felt really bad..."</w:t>
      </w:r>
    </w:p>
    <w:p w:rsidR="00000000" w:rsidDel="00000000" w:rsidP="00000000" w:rsidRDefault="00000000" w:rsidRPr="00000000" w14:paraId="00000BEF">
      <w:pPr>
        <w:pageBreakBefore w:val="0"/>
        <w:rPr/>
      </w:pPr>
      <w:r w:rsidDel="00000000" w:rsidR="00000000" w:rsidRPr="00000000">
        <w:rPr>
          <w:rtl w:val="0"/>
        </w:rPr>
        <w:t xml:space="preserve">    n 2be "I asked if she wanted breakfast, but she said she wasn't hungry."</w:t>
      </w:r>
    </w:p>
    <w:p w:rsidR="00000000" w:rsidDel="00000000" w:rsidP="00000000" w:rsidRDefault="00000000" w:rsidRPr="00000000" w14:paraId="00000BF0">
      <w:pPr>
        <w:pageBreakBefore w:val="0"/>
        <w:rPr/>
      </w:pPr>
      <w:r w:rsidDel="00000000" w:rsidR="00000000" w:rsidRPr="00000000">
        <w:rPr>
          <w:rtl w:val="0"/>
        </w:rPr>
        <w:t xml:space="preserve">    mc "Hmm… That doesn’t sound good.”</w:t>
      </w:r>
    </w:p>
    <w:p w:rsidR="00000000" w:rsidDel="00000000" w:rsidP="00000000" w:rsidRDefault="00000000" w:rsidRPr="00000000" w14:paraId="00000BF1">
      <w:pPr>
        <w:pageBreakBefore w:val="0"/>
        <w:rPr/>
      </w:pPr>
      <w:r w:rsidDel="00000000" w:rsidR="00000000" w:rsidRPr="00000000">
        <w:rPr>
          <w:rtl w:val="0"/>
        </w:rPr>
        <w:t xml:space="preserve">    mc “I’ll be right back then. I’ll go see how she’s doing up there.”</w:t>
      </w:r>
    </w:p>
    <w:p w:rsidR="00000000" w:rsidDel="00000000" w:rsidP="00000000" w:rsidRDefault="00000000" w:rsidRPr="00000000" w14:paraId="00000BF2">
      <w:pPr>
        <w:pageBreakBefore w:val="0"/>
        <w:rPr/>
      </w:pPr>
      <w:r w:rsidDel="00000000" w:rsidR="00000000" w:rsidRPr="00000000">
        <w:rPr>
          <w:rtl w:val="0"/>
        </w:rPr>
        <w:t xml:space="preserve">    n 1bg “For sure. I’ll try to come up in a little bit then.”</w:t>
      </w:r>
    </w:p>
    <w:p w:rsidR="00000000" w:rsidDel="00000000" w:rsidP="00000000" w:rsidRDefault="00000000" w:rsidRPr="00000000" w14:paraId="00000BF3">
      <w:pPr>
        <w:pageBreakBefore w:val="0"/>
        <w:rPr/>
      </w:pPr>
      <w:r w:rsidDel="00000000" w:rsidR="00000000" w:rsidRPr="00000000">
        <w:rPr>
          <w:rtl w:val="0"/>
        </w:rPr>
        <w:t xml:space="preserve">    mc “No problem.”</w:t>
      </w:r>
    </w:p>
    <w:p w:rsidR="00000000" w:rsidDel="00000000" w:rsidP="00000000" w:rsidRDefault="00000000" w:rsidRPr="00000000" w14:paraId="00000BF4">
      <w:pPr>
        <w:pageBreakBefore w:val="0"/>
        <w:rPr/>
      </w:pPr>
      <w:r w:rsidDel="00000000" w:rsidR="00000000" w:rsidRPr="00000000">
        <w:rPr>
          <w:rtl w:val="0"/>
        </w:rPr>
        <w:t xml:space="preserve">    show natsuki at thide zorder 1</w:t>
      </w:r>
    </w:p>
    <w:p w:rsidR="00000000" w:rsidDel="00000000" w:rsidP="00000000" w:rsidRDefault="00000000" w:rsidRPr="00000000" w14:paraId="00000BF5">
      <w:pPr>
        <w:pageBreakBefore w:val="0"/>
        <w:rPr/>
      </w:pPr>
      <w:r w:rsidDel="00000000" w:rsidR="00000000" w:rsidRPr="00000000">
        <w:rPr>
          <w:rtl w:val="0"/>
        </w:rPr>
        <w:t xml:space="preserve">    hide natsuki</w:t>
      </w:r>
    </w:p>
    <w:p w:rsidR="00000000" w:rsidDel="00000000" w:rsidP="00000000" w:rsidRDefault="00000000" w:rsidRPr="00000000" w14:paraId="00000BF6">
      <w:pPr>
        <w:pageBreakBefore w:val="0"/>
        <w:rPr/>
      </w:pPr>
      <w:r w:rsidDel="00000000" w:rsidR="00000000" w:rsidRPr="00000000">
        <w:rPr>
          <w:rtl w:val="0"/>
        </w:rPr>
        <w:t xml:space="preserve">    stop music fadeout 2.0</w:t>
      </w:r>
    </w:p>
    <w:p w:rsidR="00000000" w:rsidDel="00000000" w:rsidP="00000000" w:rsidRDefault="00000000" w:rsidRPr="00000000" w14:paraId="00000BF7">
      <w:pPr>
        <w:pageBreakBefore w:val="0"/>
        <w:rPr/>
      </w:pPr>
      <w:r w:rsidDel="00000000" w:rsidR="00000000" w:rsidRPr="00000000">
        <w:rPr>
          <w:rtl w:val="0"/>
        </w:rPr>
        <w:t xml:space="preserve">    scene bg (Hotel Room)</w:t>
      </w:r>
    </w:p>
    <w:p w:rsidR="00000000" w:rsidDel="00000000" w:rsidP="00000000" w:rsidRDefault="00000000" w:rsidRPr="00000000" w14:paraId="00000BF8">
      <w:pPr>
        <w:pageBreakBefore w:val="0"/>
        <w:rPr/>
      </w:pPr>
      <w:r w:rsidDel="00000000" w:rsidR="00000000" w:rsidRPr="00000000">
        <w:rPr>
          <w:rtl w:val="0"/>
        </w:rPr>
        <w:t xml:space="preserve">    with wipeleft_scene</w:t>
      </w:r>
    </w:p>
    <w:p w:rsidR="00000000" w:rsidDel="00000000" w:rsidP="00000000" w:rsidRDefault="00000000" w:rsidRPr="00000000" w14:paraId="00000BF9">
      <w:pPr>
        <w:pageBreakBefore w:val="0"/>
        <w:rPr/>
      </w:pPr>
      <w:r w:rsidDel="00000000" w:rsidR="00000000" w:rsidRPr="00000000">
        <w:rPr>
          <w:rtl w:val="0"/>
        </w:rPr>
        <w:t xml:space="preserve">    “I made my way back up to the room and thought about it all.”</w:t>
      </w:r>
    </w:p>
    <w:p w:rsidR="00000000" w:rsidDel="00000000" w:rsidP="00000000" w:rsidRDefault="00000000" w:rsidRPr="00000000" w14:paraId="00000BFA">
      <w:pPr>
        <w:pageBreakBefore w:val="0"/>
        <w:rPr/>
      </w:pPr>
      <w:r w:rsidDel="00000000" w:rsidR="00000000" w:rsidRPr="00000000">
        <w:rPr>
          <w:rtl w:val="0"/>
        </w:rPr>
        <w:t xml:space="preserve">    “This whole incident definitely rocked worlds, beyond Yuri and I.”</w:t>
      </w:r>
    </w:p>
    <w:p w:rsidR="00000000" w:rsidDel="00000000" w:rsidP="00000000" w:rsidRDefault="00000000" w:rsidRPr="00000000" w14:paraId="00000BFB">
      <w:pPr>
        <w:pageBreakBefore w:val="0"/>
        <w:rPr/>
      </w:pPr>
      <w:r w:rsidDel="00000000" w:rsidR="00000000" w:rsidRPr="00000000">
        <w:rPr>
          <w:rtl w:val="0"/>
        </w:rPr>
        <w:t xml:space="preserve">    “To think she was this worried enough, it made me a bit worried about her.”</w:t>
      </w:r>
    </w:p>
    <w:p w:rsidR="00000000" w:rsidDel="00000000" w:rsidP="00000000" w:rsidRDefault="00000000" w:rsidRPr="00000000" w14:paraId="00000BFC">
      <w:pPr>
        <w:pageBreakBefore w:val="0"/>
        <w:rPr/>
      </w:pPr>
      <w:r w:rsidDel="00000000" w:rsidR="00000000" w:rsidRPr="00000000">
        <w:rPr>
          <w:rtl w:val="0"/>
        </w:rPr>
        <w:t xml:space="preserve">    “As I approached the door, I could hear Sayori and Yuri’s voice from the other side.”</w:t>
      </w:r>
    </w:p>
    <w:p w:rsidR="00000000" w:rsidDel="00000000" w:rsidP="00000000" w:rsidRDefault="00000000" w:rsidRPr="00000000" w14:paraId="00000BFD">
      <w:pPr>
        <w:pageBreakBefore w:val="0"/>
        <w:rPr/>
      </w:pPr>
      <w:r w:rsidDel="00000000" w:rsidR="00000000" w:rsidRPr="00000000">
        <w:rPr>
          <w:rtl w:val="0"/>
        </w:rPr>
        <w:t xml:space="preserve">    “It seems that they were both awake now.”</w:t>
      </w:r>
    </w:p>
    <w:p w:rsidR="00000000" w:rsidDel="00000000" w:rsidP="00000000" w:rsidRDefault="00000000" w:rsidRPr="00000000" w14:paraId="00000BFE">
      <w:pPr>
        <w:pageBreakBefore w:val="0"/>
        <w:rPr/>
      </w:pPr>
      <w:r w:rsidDel="00000000" w:rsidR="00000000" w:rsidRPr="00000000">
        <w:rPr>
          <w:rtl w:val="0"/>
        </w:rPr>
        <w:t xml:space="preserve">    “Knocking a couple times, I gently open the door to see Sayori and Yuri sitting on the couch, having a talk together.”</w:t>
      </w:r>
    </w:p>
    <w:p w:rsidR="00000000" w:rsidDel="00000000" w:rsidP="00000000" w:rsidRDefault="00000000" w:rsidRPr="00000000" w14:paraId="00000BFF">
      <w:pPr>
        <w:pageBreakBefore w:val="0"/>
        <w:rPr/>
      </w:pPr>
      <w:r w:rsidDel="00000000" w:rsidR="00000000" w:rsidRPr="00000000">
        <w:rPr>
          <w:rtl w:val="0"/>
        </w:rPr>
        <w:t xml:space="preserve">    play music t9</w:t>
      </w:r>
    </w:p>
    <w:p w:rsidR="00000000" w:rsidDel="00000000" w:rsidP="00000000" w:rsidRDefault="00000000" w:rsidRPr="00000000" w14:paraId="00000C00">
      <w:pPr>
        <w:pageBreakBefore w:val="0"/>
        <w:rPr/>
      </w:pPr>
      <w:r w:rsidDel="00000000" w:rsidR="00000000" w:rsidRPr="00000000">
        <w:rPr>
          <w:rtl w:val="0"/>
        </w:rPr>
        <w:t xml:space="preserve">    show yuri 1bf at t21 zorder 2</w:t>
      </w:r>
    </w:p>
    <w:p w:rsidR="00000000" w:rsidDel="00000000" w:rsidP="00000000" w:rsidRDefault="00000000" w:rsidRPr="00000000" w14:paraId="00000C01">
      <w:pPr>
        <w:pageBreakBefore w:val="0"/>
        <w:rPr/>
      </w:pPr>
      <w:r w:rsidDel="00000000" w:rsidR="00000000" w:rsidRPr="00000000">
        <w:rPr>
          <w:rtl w:val="0"/>
        </w:rPr>
        <w:t xml:space="preserve">    show sayori 1bb at t22 zorder 2</w:t>
      </w:r>
    </w:p>
    <w:p w:rsidR="00000000" w:rsidDel="00000000" w:rsidP="00000000" w:rsidRDefault="00000000" w:rsidRPr="00000000" w14:paraId="00000C02">
      <w:pPr>
        <w:pageBreakBefore w:val="0"/>
        <w:rPr/>
      </w:pPr>
      <w:r w:rsidDel="00000000" w:rsidR="00000000" w:rsidRPr="00000000">
        <w:rPr>
          <w:rtl w:val="0"/>
        </w:rPr>
        <w:t xml:space="preserve">    y “Oh, good morning, [player].</w:t>
      </w:r>
    </w:p>
    <w:p w:rsidR="00000000" w:rsidDel="00000000" w:rsidP="00000000" w:rsidRDefault="00000000" w:rsidRPr="00000000" w14:paraId="00000C03">
      <w:pPr>
        <w:pageBreakBefore w:val="0"/>
        <w:rPr/>
      </w:pPr>
      <w:r w:rsidDel="00000000" w:rsidR="00000000" w:rsidRPr="00000000">
        <w:rPr>
          <w:rtl w:val="0"/>
        </w:rPr>
        <w:t xml:space="preserve">    s “Morning.”</w:t>
      </w:r>
    </w:p>
    <w:p w:rsidR="00000000" w:rsidDel="00000000" w:rsidP="00000000" w:rsidRDefault="00000000" w:rsidRPr="00000000" w14:paraId="00000C04">
      <w:pPr>
        <w:pageBreakBefore w:val="0"/>
        <w:rPr/>
      </w:pPr>
      <w:r w:rsidDel="00000000" w:rsidR="00000000" w:rsidRPr="00000000">
        <w:rPr>
          <w:rtl w:val="0"/>
        </w:rPr>
        <w:t xml:space="preserve">    mc “Oh morning to you two as well.”</w:t>
      </w:r>
    </w:p>
    <w:p w:rsidR="00000000" w:rsidDel="00000000" w:rsidP="00000000" w:rsidRDefault="00000000" w:rsidRPr="00000000" w14:paraId="00000C05">
      <w:pPr>
        <w:pageBreakBefore w:val="0"/>
        <w:rPr/>
      </w:pPr>
      <w:r w:rsidDel="00000000" w:rsidR="00000000" w:rsidRPr="00000000">
        <w:rPr>
          <w:rtl w:val="0"/>
        </w:rPr>
        <w:t xml:space="preserve">    mc “I uh… Didn’t see you two downstairs for breakfast and figured you were all back here.”</w:t>
      </w:r>
    </w:p>
    <w:p w:rsidR="00000000" w:rsidDel="00000000" w:rsidP="00000000" w:rsidRDefault="00000000" w:rsidRPr="00000000" w14:paraId="00000C06">
      <w:pPr>
        <w:pageBreakBefore w:val="0"/>
        <w:rPr/>
      </w:pPr>
      <w:r w:rsidDel="00000000" w:rsidR="00000000" w:rsidRPr="00000000">
        <w:rPr>
          <w:rtl w:val="0"/>
        </w:rPr>
        <w:t xml:space="preserve">    mc “I just wanted to see if you two were alright.”</w:t>
      </w:r>
    </w:p>
    <w:p w:rsidR="00000000" w:rsidDel="00000000" w:rsidP="00000000" w:rsidRDefault="00000000" w:rsidRPr="00000000" w14:paraId="00000C07">
      <w:pPr>
        <w:pageBreakBefore w:val="0"/>
        <w:rPr/>
      </w:pPr>
      <w:r w:rsidDel="00000000" w:rsidR="00000000" w:rsidRPr="00000000">
        <w:rPr>
          <w:rtl w:val="0"/>
        </w:rPr>
        <w:t xml:space="preserve">    mc “Is… Everything okay?”</w:t>
      </w:r>
    </w:p>
    <w:p w:rsidR="00000000" w:rsidDel="00000000" w:rsidP="00000000" w:rsidRDefault="00000000" w:rsidRPr="00000000" w14:paraId="00000C08">
      <w:pPr>
        <w:pageBreakBefore w:val="0"/>
        <w:rPr/>
      </w:pPr>
      <w:r w:rsidDel="00000000" w:rsidR="00000000" w:rsidRPr="00000000">
        <w:rPr>
          <w:rtl w:val="0"/>
        </w:rPr>
        <w:t xml:space="preserve">    “After that statement, the slight reluctance in their responses made me worried.”</w:t>
      </w:r>
    </w:p>
    <w:p w:rsidR="00000000" w:rsidDel="00000000" w:rsidP="00000000" w:rsidRDefault="00000000" w:rsidRPr="00000000" w14:paraId="00000C09">
      <w:pPr>
        <w:pageBreakBefore w:val="0"/>
        <w:rPr/>
      </w:pPr>
      <w:r w:rsidDel="00000000" w:rsidR="00000000" w:rsidRPr="00000000">
        <w:rPr>
          <w:rtl w:val="0"/>
        </w:rPr>
        <w:t xml:space="preserve">    “I knew how strong Sayori could be. But, I can tell there was something written on the walls.”</w:t>
      </w:r>
    </w:p>
    <w:p w:rsidR="00000000" w:rsidDel="00000000" w:rsidP="00000000" w:rsidRDefault="00000000" w:rsidRPr="00000000" w14:paraId="00000C0A">
      <w:pPr>
        <w:pageBreakBefore w:val="0"/>
        <w:rPr/>
      </w:pPr>
      <w:r w:rsidDel="00000000" w:rsidR="00000000" w:rsidRPr="00000000">
        <w:rPr>
          <w:rtl w:val="0"/>
        </w:rPr>
        <w:t xml:space="preserve">    “But, as they looked together, she breathed.”</w:t>
      </w:r>
    </w:p>
    <w:p w:rsidR="00000000" w:rsidDel="00000000" w:rsidP="00000000" w:rsidRDefault="00000000" w:rsidRPr="00000000" w14:paraId="00000C0B">
      <w:pPr>
        <w:pageBreakBefore w:val="0"/>
        <w:rPr/>
      </w:pPr>
      <w:r w:rsidDel="00000000" w:rsidR="00000000" w:rsidRPr="00000000">
        <w:rPr>
          <w:rtl w:val="0"/>
        </w:rPr>
        <w:t xml:space="preserve">    show sayori at f21 zorder 3</w:t>
      </w:r>
    </w:p>
    <w:p w:rsidR="00000000" w:rsidDel="00000000" w:rsidP="00000000" w:rsidRDefault="00000000" w:rsidRPr="00000000" w14:paraId="00000C0C">
      <w:pPr>
        <w:pageBreakBefore w:val="0"/>
        <w:rPr/>
      </w:pPr>
      <w:r w:rsidDel="00000000" w:rsidR="00000000" w:rsidRPr="00000000">
        <w:rPr>
          <w:rtl w:val="0"/>
        </w:rPr>
        <w:t xml:space="preserve">    s “Yeah, we’re okay, I think.”</w:t>
      </w:r>
    </w:p>
    <w:p w:rsidR="00000000" w:rsidDel="00000000" w:rsidP="00000000" w:rsidRDefault="00000000" w:rsidRPr="00000000" w14:paraId="00000C0D">
      <w:pPr>
        <w:pageBreakBefore w:val="0"/>
        <w:rPr/>
      </w:pPr>
      <w:r w:rsidDel="00000000" w:rsidR="00000000" w:rsidRPr="00000000">
        <w:rPr>
          <w:rtl w:val="0"/>
        </w:rPr>
        <w:t xml:space="preserve">    s 1bk “We just talked about what happened yesterday, and… {w=1.0} All that happened there.”</w:t>
      </w:r>
    </w:p>
    <w:p w:rsidR="00000000" w:rsidDel="00000000" w:rsidP="00000000" w:rsidRDefault="00000000" w:rsidRPr="00000000" w14:paraId="00000C0E">
      <w:pPr>
        <w:pageBreakBefore w:val="0"/>
        <w:rPr/>
      </w:pPr>
      <w:r w:rsidDel="00000000" w:rsidR="00000000" w:rsidRPr="00000000">
        <w:rPr>
          <w:rtl w:val="0"/>
        </w:rPr>
        <w:t xml:space="preserve">    mc “Oh… I see.”</w:t>
      </w:r>
    </w:p>
    <w:p w:rsidR="00000000" w:rsidDel="00000000" w:rsidP="00000000" w:rsidRDefault="00000000" w:rsidRPr="00000000" w14:paraId="00000C0F">
      <w:pPr>
        <w:pageBreakBefore w:val="0"/>
        <w:rPr/>
      </w:pPr>
      <w:r w:rsidDel="00000000" w:rsidR="00000000" w:rsidRPr="00000000">
        <w:rPr>
          <w:rtl w:val="0"/>
        </w:rPr>
        <w:t xml:space="preserve">    show yuri 1bv at t21 zorder 2</w:t>
      </w:r>
    </w:p>
    <w:p w:rsidR="00000000" w:rsidDel="00000000" w:rsidP="00000000" w:rsidRDefault="00000000" w:rsidRPr="00000000" w14:paraId="00000C10">
      <w:pPr>
        <w:pageBreakBefore w:val="0"/>
        <w:rPr/>
      </w:pPr>
      <w:r w:rsidDel="00000000" w:rsidR="00000000" w:rsidRPr="00000000">
        <w:rPr>
          <w:rtl w:val="0"/>
        </w:rPr>
        <w:t xml:space="preserve">    “I looked toward Yuri, and could see the slight pain within her face as well, a sight not all that alien to what I had seen before.”</w:t>
      </w:r>
    </w:p>
    <w:p w:rsidR="00000000" w:rsidDel="00000000" w:rsidP="00000000" w:rsidRDefault="00000000" w:rsidRPr="00000000" w14:paraId="00000C11">
      <w:pPr>
        <w:pageBreakBefore w:val="0"/>
        <w:rPr/>
      </w:pPr>
      <w:r w:rsidDel="00000000" w:rsidR="00000000" w:rsidRPr="00000000">
        <w:rPr>
          <w:rtl w:val="0"/>
        </w:rPr>
        <w:t xml:space="preserve">    “But as if they acknowledged their presence together, Yuri and Sayori’s faces calmed.”</w:t>
      </w:r>
    </w:p>
    <w:p w:rsidR="00000000" w:rsidDel="00000000" w:rsidP="00000000" w:rsidRDefault="00000000" w:rsidRPr="00000000" w14:paraId="00000C12">
      <w:pPr>
        <w:pageBreakBefore w:val="0"/>
        <w:rPr/>
      </w:pPr>
      <w:r w:rsidDel="00000000" w:rsidR="00000000" w:rsidRPr="00000000">
        <w:rPr>
          <w:rtl w:val="0"/>
        </w:rPr>
        <w:t xml:space="preserve">    s “I had no idea about Monika’s plan, but after she explained it...”</w:t>
      </w:r>
    </w:p>
    <w:p w:rsidR="00000000" w:rsidDel="00000000" w:rsidP="00000000" w:rsidRDefault="00000000" w:rsidRPr="00000000" w14:paraId="00000C13">
      <w:pPr>
        <w:pageBreakBefore w:val="0"/>
        <w:rPr/>
      </w:pPr>
      <w:r w:rsidDel="00000000" w:rsidR="00000000" w:rsidRPr="00000000">
        <w:rPr>
          <w:rtl w:val="0"/>
        </w:rPr>
        <w:t xml:space="preserve">    s “I didn’t know what to feel anymore…”</w:t>
      </w:r>
    </w:p>
    <w:p w:rsidR="00000000" w:rsidDel="00000000" w:rsidP="00000000" w:rsidRDefault="00000000" w:rsidRPr="00000000" w14:paraId="00000C14">
      <w:pPr>
        <w:pageBreakBefore w:val="0"/>
        <w:rPr/>
      </w:pPr>
      <w:r w:rsidDel="00000000" w:rsidR="00000000" w:rsidRPr="00000000">
        <w:rPr>
          <w:rtl w:val="0"/>
        </w:rPr>
        <w:t xml:space="preserve">    s “But, what made it worse was, this was almost like how I had felt this way when you and Yuri started getting close.”</w:t>
      </w:r>
    </w:p>
    <w:p w:rsidR="00000000" w:rsidDel="00000000" w:rsidP="00000000" w:rsidRDefault="00000000" w:rsidRPr="00000000" w14:paraId="00000C15">
      <w:pPr>
        <w:pageBreakBefore w:val="0"/>
        <w:rPr/>
      </w:pPr>
      <w:r w:rsidDel="00000000" w:rsidR="00000000" w:rsidRPr="00000000">
        <w:rPr>
          <w:rtl w:val="0"/>
        </w:rPr>
        <w:t xml:space="preserve">    “The statement hit me like a bag of bricks.”</w:t>
      </w:r>
    </w:p>
    <w:p w:rsidR="00000000" w:rsidDel="00000000" w:rsidP="00000000" w:rsidRDefault="00000000" w:rsidRPr="00000000" w14:paraId="00000C16">
      <w:pPr>
        <w:pageBreakBefore w:val="0"/>
        <w:rPr/>
      </w:pPr>
      <w:r w:rsidDel="00000000" w:rsidR="00000000" w:rsidRPr="00000000">
        <w:rPr>
          <w:rtl w:val="0"/>
        </w:rPr>
        <w:t xml:space="preserve">    “She had been holding in her feelings for a while it seems, slowly eating away at her.”</w:t>
      </w:r>
    </w:p>
    <w:p w:rsidR="00000000" w:rsidDel="00000000" w:rsidP="00000000" w:rsidRDefault="00000000" w:rsidRPr="00000000" w14:paraId="00000C17">
      <w:pPr>
        <w:pageBreakBefore w:val="0"/>
        <w:rPr/>
      </w:pPr>
      <w:r w:rsidDel="00000000" w:rsidR="00000000" w:rsidRPr="00000000">
        <w:rPr>
          <w:rtl w:val="0"/>
        </w:rPr>
        <w:t xml:space="preserve">    s 1bf “We’ve known each other for so long, and I wanted to support you both.”</w:t>
      </w:r>
    </w:p>
    <w:p w:rsidR="00000000" w:rsidDel="00000000" w:rsidP="00000000" w:rsidRDefault="00000000" w:rsidRPr="00000000" w14:paraId="00000C18">
      <w:pPr>
        <w:pageBreakBefore w:val="0"/>
        <w:rPr/>
      </w:pPr>
      <w:r w:rsidDel="00000000" w:rsidR="00000000" w:rsidRPr="00000000">
        <w:rPr>
          <w:rtl w:val="0"/>
        </w:rPr>
        <w:t xml:space="preserve">    s “That’s why I traded out the couch with you.”</w:t>
      </w:r>
    </w:p>
    <w:p w:rsidR="00000000" w:rsidDel="00000000" w:rsidP="00000000" w:rsidRDefault="00000000" w:rsidRPr="00000000" w14:paraId="00000C19">
      <w:pPr>
        <w:pageBreakBefore w:val="0"/>
        <w:rPr/>
      </w:pPr>
      <w:r w:rsidDel="00000000" w:rsidR="00000000" w:rsidRPr="00000000">
        <w:rPr>
          <w:rtl w:val="0"/>
        </w:rPr>
        <w:t xml:space="preserve">    s “And then Monika does that... “</w:t>
      </w:r>
    </w:p>
    <w:p w:rsidR="00000000" w:rsidDel="00000000" w:rsidP="00000000" w:rsidRDefault="00000000" w:rsidRPr="00000000" w14:paraId="00000C1A">
      <w:pPr>
        <w:pageBreakBefore w:val="0"/>
        <w:rPr/>
      </w:pPr>
      <w:r w:rsidDel="00000000" w:rsidR="00000000" w:rsidRPr="00000000">
        <w:rPr>
          <w:rtl w:val="0"/>
        </w:rPr>
        <w:t xml:space="preserve">    s 1bg “My body just shut down, and it all just… Came tumbling down.”</w:t>
      </w:r>
    </w:p>
    <w:p w:rsidR="00000000" w:rsidDel="00000000" w:rsidP="00000000" w:rsidRDefault="00000000" w:rsidRPr="00000000" w14:paraId="00000C1B">
      <w:pPr>
        <w:pageBreakBefore w:val="0"/>
        <w:rPr/>
      </w:pPr>
      <w:r w:rsidDel="00000000" w:rsidR="00000000" w:rsidRPr="00000000">
        <w:rPr>
          <w:rtl w:val="0"/>
        </w:rPr>
        <w:t xml:space="preserve">    s “It was just like what happened, that I would have to stay on the sidelines like this again.”</w:t>
      </w:r>
    </w:p>
    <w:p w:rsidR="00000000" w:rsidDel="00000000" w:rsidP="00000000" w:rsidRDefault="00000000" w:rsidRPr="00000000" w14:paraId="00000C1C">
      <w:pPr>
        <w:pageBreakBefore w:val="0"/>
        <w:rPr/>
      </w:pPr>
      <w:r w:rsidDel="00000000" w:rsidR="00000000" w:rsidRPr="00000000">
        <w:rPr>
          <w:rtl w:val="0"/>
        </w:rPr>
        <w:t xml:space="preserve">    s “But I think what scared me the most was losing the both of you because of it.”</w:t>
      </w:r>
    </w:p>
    <w:p w:rsidR="00000000" w:rsidDel="00000000" w:rsidP="00000000" w:rsidRDefault="00000000" w:rsidRPr="00000000" w14:paraId="00000C1D">
      <w:pPr>
        <w:pageBreakBefore w:val="0"/>
        <w:rPr/>
      </w:pPr>
      <w:r w:rsidDel="00000000" w:rsidR="00000000" w:rsidRPr="00000000">
        <w:rPr>
          <w:rtl w:val="0"/>
        </w:rPr>
        <w:t xml:space="preserve">    s “I love the both of you, the friendship that we all shared, and to lose that…”</w:t>
      </w:r>
    </w:p>
    <w:p w:rsidR="00000000" w:rsidDel="00000000" w:rsidP="00000000" w:rsidRDefault="00000000" w:rsidRPr="00000000" w14:paraId="00000C1E">
      <w:pPr>
        <w:pageBreakBefore w:val="0"/>
        <w:rPr/>
      </w:pPr>
      <w:r w:rsidDel="00000000" w:rsidR="00000000" w:rsidRPr="00000000">
        <w:rPr>
          <w:rtl w:val="0"/>
        </w:rPr>
        <w:t xml:space="preserve">    s 1bu “I couldn’t bear it.”</w:t>
      </w:r>
    </w:p>
    <w:p w:rsidR="00000000" w:rsidDel="00000000" w:rsidP="00000000" w:rsidRDefault="00000000" w:rsidRPr="00000000" w14:paraId="00000C1F">
      <w:pPr>
        <w:pageBreakBefore w:val="0"/>
        <w:rPr/>
      </w:pPr>
      <w:r w:rsidDel="00000000" w:rsidR="00000000" w:rsidRPr="00000000">
        <w:rPr>
          <w:rtl w:val="0"/>
        </w:rPr>
        <w:t xml:space="preserve">    mc “Sayori…”</w:t>
      </w:r>
    </w:p>
    <w:p w:rsidR="00000000" w:rsidDel="00000000" w:rsidP="00000000" w:rsidRDefault="00000000" w:rsidRPr="00000000" w14:paraId="00000C20">
      <w:pPr>
        <w:pageBreakBefore w:val="0"/>
        <w:rPr/>
      </w:pPr>
      <w:r w:rsidDel="00000000" w:rsidR="00000000" w:rsidRPr="00000000">
        <w:rPr>
          <w:rtl w:val="0"/>
        </w:rPr>
        <w:t xml:space="preserve">    mc “I…”</w:t>
      </w:r>
    </w:p>
    <w:p w:rsidR="00000000" w:rsidDel="00000000" w:rsidP="00000000" w:rsidRDefault="00000000" w:rsidRPr="00000000" w14:paraId="00000C21">
      <w:pPr>
        <w:pageBreakBefore w:val="0"/>
        <w:rPr/>
      </w:pPr>
      <w:r w:rsidDel="00000000" w:rsidR="00000000" w:rsidRPr="00000000">
        <w:rPr>
          <w:rtl w:val="0"/>
        </w:rPr>
        <w:t xml:space="preserve">    s 1bd “But, after discussing it with Yuri, to lay it all down like this, it made me feel a lot better.”</w:t>
      </w:r>
    </w:p>
    <w:p w:rsidR="00000000" w:rsidDel="00000000" w:rsidP="00000000" w:rsidRDefault="00000000" w:rsidRPr="00000000" w14:paraId="00000C22">
      <w:pPr>
        <w:pageBreakBefore w:val="0"/>
        <w:rPr/>
      </w:pPr>
      <w:r w:rsidDel="00000000" w:rsidR="00000000" w:rsidRPr="00000000">
        <w:rPr>
          <w:rtl w:val="0"/>
        </w:rPr>
        <w:t xml:space="preserve">    s “What you told her, and what she told me…”</w:t>
      </w:r>
    </w:p>
    <w:p w:rsidR="00000000" w:rsidDel="00000000" w:rsidP="00000000" w:rsidRDefault="00000000" w:rsidRPr="00000000" w14:paraId="00000C23">
      <w:pPr>
        <w:pageBreakBefore w:val="0"/>
        <w:rPr/>
      </w:pPr>
      <w:r w:rsidDel="00000000" w:rsidR="00000000" w:rsidRPr="00000000">
        <w:rPr>
          <w:rtl w:val="0"/>
        </w:rPr>
        <w:t xml:space="preserve">    s “I’m glad I was able to tell her this.”</w:t>
      </w:r>
    </w:p>
    <w:p w:rsidR="00000000" w:rsidDel="00000000" w:rsidP="00000000" w:rsidRDefault="00000000" w:rsidRPr="00000000" w14:paraId="00000C24">
      <w:pPr>
        <w:pageBreakBefore w:val="0"/>
        <w:rPr/>
      </w:pPr>
      <w:r w:rsidDel="00000000" w:rsidR="00000000" w:rsidRPr="00000000">
        <w:rPr>
          <w:rtl w:val="0"/>
        </w:rPr>
        <w:t xml:space="preserve">    s “I’m happy for the both of you, that you two got so close.”</w:t>
      </w:r>
    </w:p>
    <w:p w:rsidR="00000000" w:rsidDel="00000000" w:rsidP="00000000" w:rsidRDefault="00000000" w:rsidRPr="00000000" w14:paraId="00000C25">
      <w:pPr>
        <w:pageBreakBefore w:val="0"/>
        <w:rPr/>
      </w:pPr>
      <w:r w:rsidDel="00000000" w:rsidR="00000000" w:rsidRPr="00000000">
        <w:rPr>
          <w:rtl w:val="0"/>
        </w:rPr>
        <w:t xml:space="preserve">    s 1bd “[player], you treat her right, okay!”</w:t>
      </w:r>
    </w:p>
    <w:p w:rsidR="00000000" w:rsidDel="00000000" w:rsidP="00000000" w:rsidRDefault="00000000" w:rsidRPr="00000000" w14:paraId="00000C26">
      <w:pPr>
        <w:pageBreakBefore w:val="0"/>
        <w:rPr/>
      </w:pPr>
      <w:r w:rsidDel="00000000" w:rsidR="00000000" w:rsidRPr="00000000">
        <w:rPr>
          <w:rtl w:val="0"/>
        </w:rPr>
        <w:t xml:space="preserve">    show sayori at t21 zorder 2</w:t>
      </w:r>
    </w:p>
    <w:p w:rsidR="00000000" w:rsidDel="00000000" w:rsidP="00000000" w:rsidRDefault="00000000" w:rsidRPr="00000000" w14:paraId="00000C27">
      <w:pPr>
        <w:pageBreakBefore w:val="0"/>
        <w:rPr/>
      </w:pPr>
      <w:r w:rsidDel="00000000" w:rsidR="00000000" w:rsidRPr="00000000">
        <w:rPr>
          <w:rtl w:val="0"/>
        </w:rPr>
        <w:t xml:space="preserve">    show yuri at f22 zorder 3</w:t>
      </w:r>
    </w:p>
    <w:p w:rsidR="00000000" w:rsidDel="00000000" w:rsidP="00000000" w:rsidRDefault="00000000" w:rsidRPr="00000000" w14:paraId="00000C28">
      <w:pPr>
        <w:pageBreakBefore w:val="0"/>
        <w:rPr/>
      </w:pPr>
      <w:r w:rsidDel="00000000" w:rsidR="00000000" w:rsidRPr="00000000">
        <w:rPr>
          <w:rtl w:val="0"/>
        </w:rPr>
        <w:t xml:space="preserve">    y 3bp “E-Eh?!”</w:t>
      </w:r>
    </w:p>
    <w:p w:rsidR="00000000" w:rsidDel="00000000" w:rsidP="00000000" w:rsidRDefault="00000000" w:rsidRPr="00000000" w14:paraId="00000C29">
      <w:pPr>
        <w:pageBreakBefore w:val="0"/>
        <w:rPr/>
      </w:pPr>
      <w:r w:rsidDel="00000000" w:rsidR="00000000" w:rsidRPr="00000000">
        <w:rPr>
          <w:rtl w:val="0"/>
        </w:rPr>
        <w:t xml:space="preserve">    show yuri 3bo at t22 zorder 2</w:t>
      </w:r>
    </w:p>
    <w:p w:rsidR="00000000" w:rsidDel="00000000" w:rsidP="00000000" w:rsidRDefault="00000000" w:rsidRPr="00000000" w14:paraId="00000C2A">
      <w:pPr>
        <w:pageBreakBefore w:val="0"/>
        <w:rPr/>
      </w:pPr>
      <w:r w:rsidDel="00000000" w:rsidR="00000000" w:rsidRPr="00000000">
        <w:rPr>
          <w:rtl w:val="0"/>
        </w:rPr>
        <w:t xml:space="preserve">    show sayori at f21 zorder 3</w:t>
      </w:r>
    </w:p>
    <w:p w:rsidR="00000000" w:rsidDel="00000000" w:rsidP="00000000" w:rsidRDefault="00000000" w:rsidRPr="00000000" w14:paraId="00000C2B">
      <w:pPr>
        <w:pageBreakBefore w:val="0"/>
        <w:rPr/>
      </w:pPr>
      <w:r w:rsidDel="00000000" w:rsidR="00000000" w:rsidRPr="00000000">
        <w:rPr>
          <w:rtl w:val="0"/>
        </w:rPr>
        <w:t xml:space="preserve">    s “If we stop being friends, I’ll never forgive you!”</w:t>
      </w:r>
    </w:p>
    <w:p w:rsidR="00000000" w:rsidDel="00000000" w:rsidP="00000000" w:rsidRDefault="00000000" w:rsidRPr="00000000" w14:paraId="00000C2C">
      <w:pPr>
        <w:pageBreakBefore w:val="0"/>
        <w:rPr/>
      </w:pPr>
      <w:r w:rsidDel="00000000" w:rsidR="00000000" w:rsidRPr="00000000">
        <w:rPr>
          <w:rtl w:val="0"/>
        </w:rPr>
        <w:t xml:space="preserve">    “I could barely crack a smile through the tightness of my chest.”</w:t>
      </w:r>
    </w:p>
    <w:p w:rsidR="00000000" w:rsidDel="00000000" w:rsidP="00000000" w:rsidRDefault="00000000" w:rsidRPr="00000000" w14:paraId="00000C2D">
      <w:pPr>
        <w:pageBreakBefore w:val="0"/>
        <w:rPr/>
      </w:pPr>
      <w:r w:rsidDel="00000000" w:rsidR="00000000" w:rsidRPr="00000000">
        <w:rPr>
          <w:rtl w:val="0"/>
        </w:rPr>
        <w:t xml:space="preserve">    “But as the thought of getting a lecture from Sayori of all people about this came to me, I chuckled, and smiled.”</w:t>
      </w:r>
    </w:p>
    <w:p w:rsidR="00000000" w:rsidDel="00000000" w:rsidP="00000000" w:rsidRDefault="00000000" w:rsidRPr="00000000" w14:paraId="00000C2E">
      <w:pPr>
        <w:pageBreakBefore w:val="0"/>
        <w:rPr/>
      </w:pPr>
      <w:r w:rsidDel="00000000" w:rsidR="00000000" w:rsidRPr="00000000">
        <w:rPr>
          <w:rtl w:val="0"/>
        </w:rPr>
        <w:t xml:space="preserve">    mc “Of course.”</w:t>
      </w:r>
    </w:p>
    <w:p w:rsidR="00000000" w:rsidDel="00000000" w:rsidP="00000000" w:rsidRDefault="00000000" w:rsidRPr="00000000" w14:paraId="00000C2F">
      <w:pPr>
        <w:pageBreakBefore w:val="0"/>
        <w:rPr/>
      </w:pPr>
      <w:r w:rsidDel="00000000" w:rsidR="00000000" w:rsidRPr="00000000">
        <w:rPr>
          <w:rtl w:val="0"/>
        </w:rPr>
        <w:t xml:space="preserve">    “As I looked into Sayori’s eyes, I can tell there was still a sense of uneasiness behind them still.”</w:t>
      </w:r>
    </w:p>
    <w:p w:rsidR="00000000" w:rsidDel="00000000" w:rsidP="00000000" w:rsidRDefault="00000000" w:rsidRPr="00000000" w14:paraId="00000C30">
      <w:pPr>
        <w:pageBreakBefore w:val="0"/>
        <w:rPr/>
      </w:pPr>
      <w:r w:rsidDel="00000000" w:rsidR="00000000" w:rsidRPr="00000000">
        <w:rPr>
          <w:rtl w:val="0"/>
        </w:rPr>
        <w:t xml:space="preserve">    “But she’s definitely grown from the childhood friend I knew her as.”</w:t>
      </w:r>
    </w:p>
    <w:p w:rsidR="00000000" w:rsidDel="00000000" w:rsidP="00000000" w:rsidRDefault="00000000" w:rsidRPr="00000000" w14:paraId="00000C31">
      <w:pPr>
        <w:pageBreakBefore w:val="0"/>
        <w:rPr/>
      </w:pPr>
      <w:r w:rsidDel="00000000" w:rsidR="00000000" w:rsidRPr="00000000">
        <w:rPr>
          <w:rtl w:val="0"/>
        </w:rPr>
        <w:t xml:space="preserve">    “As the three of us conversed, the door opened up again.”</w:t>
      </w:r>
    </w:p>
    <w:p w:rsidR="00000000" w:rsidDel="00000000" w:rsidP="00000000" w:rsidRDefault="00000000" w:rsidRPr="00000000" w14:paraId="00000C32">
      <w:pPr>
        <w:pageBreakBefore w:val="0"/>
        <w:rPr/>
      </w:pPr>
      <w:r w:rsidDel="00000000" w:rsidR="00000000" w:rsidRPr="00000000">
        <w:rPr>
          <w:rtl w:val="0"/>
        </w:rPr>
        <w:t xml:space="preserve">    show yuri at t32 zorder 2</w:t>
      </w:r>
    </w:p>
    <w:p w:rsidR="00000000" w:rsidDel="00000000" w:rsidP="00000000" w:rsidRDefault="00000000" w:rsidRPr="00000000" w14:paraId="00000C33">
      <w:pPr>
        <w:pageBreakBefore w:val="0"/>
        <w:rPr/>
      </w:pPr>
      <w:r w:rsidDel="00000000" w:rsidR="00000000" w:rsidRPr="00000000">
        <w:rPr>
          <w:rtl w:val="0"/>
        </w:rPr>
        <w:t xml:space="preserve">    show sayori at t31 zorder 2</w:t>
      </w:r>
    </w:p>
    <w:p w:rsidR="00000000" w:rsidDel="00000000" w:rsidP="00000000" w:rsidRDefault="00000000" w:rsidRPr="00000000" w14:paraId="00000C34">
      <w:pPr>
        <w:pageBreakBefore w:val="0"/>
        <w:rPr/>
      </w:pPr>
      <w:r w:rsidDel="00000000" w:rsidR="00000000" w:rsidRPr="00000000">
        <w:rPr>
          <w:rtl w:val="0"/>
        </w:rPr>
        <w:t xml:space="preserve">    show monika 1bf at t33 zorder 2</w:t>
      </w:r>
    </w:p>
    <w:p w:rsidR="00000000" w:rsidDel="00000000" w:rsidP="00000000" w:rsidRDefault="00000000" w:rsidRPr="00000000" w14:paraId="00000C35">
      <w:pPr>
        <w:pageBreakBefore w:val="0"/>
        <w:rPr/>
      </w:pPr>
      <w:r w:rsidDel="00000000" w:rsidR="00000000" w:rsidRPr="00000000">
        <w:rPr>
          <w:rtl w:val="0"/>
        </w:rPr>
        <w:t xml:space="preserve">    “Monika stood at the doorway, staring on in silence at us.”</w:t>
      </w:r>
    </w:p>
    <w:p w:rsidR="00000000" w:rsidDel="00000000" w:rsidP="00000000" w:rsidRDefault="00000000" w:rsidRPr="00000000" w14:paraId="00000C36">
      <w:pPr>
        <w:pageBreakBefore w:val="0"/>
        <w:rPr/>
      </w:pPr>
      <w:r w:rsidDel="00000000" w:rsidR="00000000" w:rsidRPr="00000000">
        <w:rPr>
          <w:rtl w:val="0"/>
        </w:rPr>
        <w:t xml:space="preserve">    “Her expression was filled with melancholy and regret.”</w:t>
      </w:r>
    </w:p>
    <w:p w:rsidR="00000000" w:rsidDel="00000000" w:rsidP="00000000" w:rsidRDefault="00000000" w:rsidRPr="00000000" w14:paraId="00000C37">
      <w:pPr>
        <w:pageBreakBefore w:val="0"/>
        <w:rPr/>
      </w:pPr>
      <w:r w:rsidDel="00000000" w:rsidR="00000000" w:rsidRPr="00000000">
        <w:rPr>
          <w:rtl w:val="0"/>
        </w:rPr>
        <w:t xml:space="preserve">    y “Monika…?”</w:t>
      </w:r>
    </w:p>
    <w:p w:rsidR="00000000" w:rsidDel="00000000" w:rsidP="00000000" w:rsidRDefault="00000000" w:rsidRPr="00000000" w14:paraId="00000C38">
      <w:pPr>
        <w:pageBreakBefore w:val="0"/>
        <w:rPr/>
      </w:pPr>
      <w:r w:rsidDel="00000000" w:rsidR="00000000" w:rsidRPr="00000000">
        <w:rPr>
          <w:rtl w:val="0"/>
        </w:rPr>
        <w:t xml:space="preserve">    show monika at f33 zorder 3</w:t>
      </w:r>
    </w:p>
    <w:p w:rsidR="00000000" w:rsidDel="00000000" w:rsidP="00000000" w:rsidRDefault="00000000" w:rsidRPr="00000000" w14:paraId="00000C39">
      <w:pPr>
        <w:pageBreakBefore w:val="0"/>
        <w:rPr/>
      </w:pPr>
      <w:r w:rsidDel="00000000" w:rsidR="00000000" w:rsidRPr="00000000">
        <w:rPr>
          <w:rtl w:val="0"/>
        </w:rPr>
        <w:t xml:space="preserve">    m “I… I wanted to come up and apologize to you Yuri for what I did yesterday.”</w:t>
      </w:r>
    </w:p>
    <w:p w:rsidR="00000000" w:rsidDel="00000000" w:rsidP="00000000" w:rsidRDefault="00000000" w:rsidRPr="00000000" w14:paraId="00000C3A">
      <w:pPr>
        <w:pageBreakBefore w:val="0"/>
        <w:rPr/>
      </w:pPr>
      <w:r w:rsidDel="00000000" w:rsidR="00000000" w:rsidRPr="00000000">
        <w:rPr>
          <w:rtl w:val="0"/>
        </w:rPr>
        <w:t xml:space="preserve">    m “After speaking with [player] downstairs, I wanted to come speak to you directly myself.”</w:t>
      </w:r>
    </w:p>
    <w:p w:rsidR="00000000" w:rsidDel="00000000" w:rsidP="00000000" w:rsidRDefault="00000000" w:rsidRPr="00000000" w14:paraId="00000C3B">
      <w:pPr>
        <w:pageBreakBefore w:val="0"/>
        <w:rPr/>
      </w:pPr>
      <w:r w:rsidDel="00000000" w:rsidR="00000000" w:rsidRPr="00000000">
        <w:rPr>
          <w:rtl w:val="0"/>
        </w:rPr>
        <w:t xml:space="preserve">    m "Then I heard the three of you talking as soon as I got close, and I didn’t want to interrupt.”</w:t>
      </w:r>
    </w:p>
    <w:p w:rsidR="00000000" w:rsidDel="00000000" w:rsidP="00000000" w:rsidRDefault="00000000" w:rsidRPr="00000000" w14:paraId="00000C3C">
      <w:pPr>
        <w:pageBreakBefore w:val="0"/>
        <w:rPr/>
      </w:pPr>
      <w:r w:rsidDel="00000000" w:rsidR="00000000" w:rsidRPr="00000000">
        <w:rPr>
          <w:rtl w:val="0"/>
        </w:rPr>
        <w:t xml:space="preserve">    m “But when I heard everything, that even you were hurt by what I did Sayori, harboring those feelings toward this whole situation like this…”</w:t>
      </w:r>
    </w:p>
    <w:p w:rsidR="00000000" w:rsidDel="00000000" w:rsidP="00000000" w:rsidRDefault="00000000" w:rsidRPr="00000000" w14:paraId="00000C3D">
      <w:pPr>
        <w:pageBreakBefore w:val="0"/>
        <w:rPr/>
      </w:pPr>
      <w:r w:rsidDel="00000000" w:rsidR="00000000" w:rsidRPr="00000000">
        <w:rPr>
          <w:rtl w:val="0"/>
        </w:rPr>
        <w:t xml:space="preserve">    m “I’m truly sorry that I made you feel that way, Sayori, and to get caught in the crossfire of my own jealousy.”</w:t>
      </w:r>
    </w:p>
    <w:p w:rsidR="00000000" w:rsidDel="00000000" w:rsidP="00000000" w:rsidRDefault="00000000" w:rsidRPr="00000000" w14:paraId="00000C3E">
      <w:pPr>
        <w:pageBreakBefore w:val="0"/>
        <w:rPr/>
      </w:pPr>
      <w:r w:rsidDel="00000000" w:rsidR="00000000" w:rsidRPr="00000000">
        <w:rPr>
          <w:rtl w:val="0"/>
        </w:rPr>
        <w:t xml:space="preserve">    show monika at t33 zorder 2</w:t>
      </w:r>
    </w:p>
    <w:p w:rsidR="00000000" w:rsidDel="00000000" w:rsidP="00000000" w:rsidRDefault="00000000" w:rsidRPr="00000000" w14:paraId="00000C3F">
      <w:pPr>
        <w:pageBreakBefore w:val="0"/>
        <w:rPr/>
      </w:pPr>
      <w:r w:rsidDel="00000000" w:rsidR="00000000" w:rsidRPr="00000000">
        <w:rPr>
          <w:rtl w:val="0"/>
        </w:rPr>
        <w:t xml:space="preserve">    show sayori at f31 zorder 3</w:t>
      </w:r>
    </w:p>
    <w:p w:rsidR="00000000" w:rsidDel="00000000" w:rsidP="00000000" w:rsidRDefault="00000000" w:rsidRPr="00000000" w14:paraId="00000C40">
      <w:pPr>
        <w:pageBreakBefore w:val="0"/>
        <w:rPr/>
      </w:pPr>
      <w:r w:rsidDel="00000000" w:rsidR="00000000" w:rsidRPr="00000000">
        <w:rPr>
          <w:rtl w:val="0"/>
        </w:rPr>
        <w:t xml:space="preserve">    s “Monika…”</w:t>
      </w:r>
    </w:p>
    <w:p w:rsidR="00000000" w:rsidDel="00000000" w:rsidP="00000000" w:rsidRDefault="00000000" w:rsidRPr="00000000" w14:paraId="00000C41">
      <w:pPr>
        <w:pageBreakBefore w:val="0"/>
        <w:rPr/>
      </w:pPr>
      <w:r w:rsidDel="00000000" w:rsidR="00000000" w:rsidRPr="00000000">
        <w:rPr>
          <w:rtl w:val="0"/>
        </w:rPr>
        <w:t xml:space="preserve">    show sayori at t31 zorder 2</w:t>
      </w:r>
    </w:p>
    <w:p w:rsidR="00000000" w:rsidDel="00000000" w:rsidP="00000000" w:rsidRDefault="00000000" w:rsidRPr="00000000" w14:paraId="00000C42">
      <w:pPr>
        <w:pageBreakBefore w:val="0"/>
        <w:rPr/>
      </w:pPr>
      <w:r w:rsidDel="00000000" w:rsidR="00000000" w:rsidRPr="00000000">
        <w:rPr>
          <w:rtl w:val="0"/>
        </w:rPr>
        <w:t xml:space="preserve">    show monika 1bp at f33 zorder 3</w:t>
      </w:r>
    </w:p>
    <w:p w:rsidR="00000000" w:rsidDel="00000000" w:rsidP="00000000" w:rsidRDefault="00000000" w:rsidRPr="00000000" w14:paraId="00000C43">
      <w:pPr>
        <w:pageBreakBefore w:val="0"/>
        <w:rPr/>
      </w:pPr>
      <w:r w:rsidDel="00000000" w:rsidR="00000000" w:rsidRPr="00000000">
        <w:rPr>
          <w:rtl w:val="0"/>
        </w:rPr>
        <w:t xml:space="preserve">    m “There’s no excuse for the spike that I drove in between all of us like this.”</w:t>
      </w:r>
    </w:p>
    <w:p w:rsidR="00000000" w:rsidDel="00000000" w:rsidP="00000000" w:rsidRDefault="00000000" w:rsidRPr="00000000" w14:paraId="00000C44">
      <w:pPr>
        <w:pageBreakBefore w:val="0"/>
        <w:rPr/>
      </w:pPr>
      <w:r w:rsidDel="00000000" w:rsidR="00000000" w:rsidRPr="00000000">
        <w:rPr>
          <w:rtl w:val="0"/>
        </w:rPr>
        <w:t xml:space="preserve">    m “Especially between you and Yuri, [player].”</w:t>
      </w:r>
    </w:p>
    <w:p w:rsidR="00000000" w:rsidDel="00000000" w:rsidP="00000000" w:rsidRDefault="00000000" w:rsidRPr="00000000" w14:paraId="00000C45">
      <w:pPr>
        <w:pageBreakBefore w:val="0"/>
        <w:rPr/>
      </w:pPr>
      <w:r w:rsidDel="00000000" w:rsidR="00000000" w:rsidRPr="00000000">
        <w:rPr>
          <w:rtl w:val="0"/>
        </w:rPr>
        <w:t xml:space="preserve">    m “I let my emotions get the better of me, and didn’t realize that I was hurting the club, my friends, in the process...”</w:t>
      </w:r>
    </w:p>
    <w:p w:rsidR="00000000" w:rsidDel="00000000" w:rsidP="00000000" w:rsidRDefault="00000000" w:rsidRPr="00000000" w14:paraId="00000C46">
      <w:pPr>
        <w:pageBreakBefore w:val="0"/>
        <w:rPr/>
      </w:pPr>
      <w:r w:rsidDel="00000000" w:rsidR="00000000" w:rsidRPr="00000000">
        <w:rPr>
          <w:rtl w:val="0"/>
        </w:rPr>
        <w:t xml:space="preserve">    show monika 1bq at f33 zorder 3</w:t>
      </w:r>
    </w:p>
    <w:p w:rsidR="00000000" w:rsidDel="00000000" w:rsidP="00000000" w:rsidRDefault="00000000" w:rsidRPr="00000000" w14:paraId="00000C47">
      <w:pPr>
        <w:pageBreakBefore w:val="0"/>
        <w:rPr/>
      </w:pPr>
      <w:r w:rsidDel="00000000" w:rsidR="00000000" w:rsidRPr="00000000">
        <w:rPr>
          <w:rtl w:val="0"/>
        </w:rPr>
        <w:t xml:space="preserve">    “She stopped, seeming to hold back tears as she spoke.”</w:t>
      </w:r>
    </w:p>
    <w:p w:rsidR="00000000" w:rsidDel="00000000" w:rsidP="00000000" w:rsidRDefault="00000000" w:rsidRPr="00000000" w14:paraId="00000C48">
      <w:pPr>
        <w:pageBreakBefore w:val="0"/>
        <w:rPr/>
      </w:pPr>
      <w:r w:rsidDel="00000000" w:rsidR="00000000" w:rsidRPr="00000000">
        <w:rPr>
          <w:rtl w:val="0"/>
        </w:rPr>
        <w:t xml:space="preserve">    m 1bg “I hope that you can all forgive me for my selfish stupidity.”</w:t>
      </w:r>
    </w:p>
    <w:p w:rsidR="00000000" w:rsidDel="00000000" w:rsidP="00000000" w:rsidRDefault="00000000" w:rsidRPr="00000000" w14:paraId="00000C49">
      <w:pPr>
        <w:pageBreakBefore w:val="0"/>
        <w:rPr/>
      </w:pPr>
      <w:r w:rsidDel="00000000" w:rsidR="00000000" w:rsidRPr="00000000">
        <w:rPr>
          <w:rtl w:val="0"/>
        </w:rPr>
        <w:t xml:space="preserve">    “After a short uneasy silence, Sayori stood up, and walked over to Monika, putting a hand on her shoulder.”</w:t>
      </w:r>
    </w:p>
    <w:p w:rsidR="00000000" w:rsidDel="00000000" w:rsidP="00000000" w:rsidRDefault="00000000" w:rsidRPr="00000000" w14:paraId="00000C4A">
      <w:pPr>
        <w:pageBreakBefore w:val="0"/>
        <w:rPr/>
      </w:pPr>
      <w:r w:rsidDel="00000000" w:rsidR="00000000" w:rsidRPr="00000000">
        <w:rPr>
          <w:rtl w:val="0"/>
        </w:rPr>
        <w:t xml:space="preserve">    show monika at t33 zorder 2</w:t>
      </w:r>
    </w:p>
    <w:p w:rsidR="00000000" w:rsidDel="00000000" w:rsidP="00000000" w:rsidRDefault="00000000" w:rsidRPr="00000000" w14:paraId="00000C4B">
      <w:pPr>
        <w:pageBreakBefore w:val="0"/>
        <w:rPr/>
      </w:pPr>
      <w:r w:rsidDel="00000000" w:rsidR="00000000" w:rsidRPr="00000000">
        <w:rPr>
          <w:rtl w:val="0"/>
        </w:rPr>
        <w:t xml:space="preserve">    show sayori at f31 zorder 3</w:t>
      </w:r>
    </w:p>
    <w:p w:rsidR="00000000" w:rsidDel="00000000" w:rsidP="00000000" w:rsidRDefault="00000000" w:rsidRPr="00000000" w14:paraId="00000C4C">
      <w:pPr>
        <w:pageBreakBefore w:val="0"/>
        <w:rPr/>
      </w:pPr>
      <w:r w:rsidDel="00000000" w:rsidR="00000000" w:rsidRPr="00000000">
        <w:rPr>
          <w:rtl w:val="0"/>
        </w:rPr>
        <w:t xml:space="preserve">    s 4bd “It’s okay, Monika. I forgive you.”</w:t>
      </w:r>
    </w:p>
    <w:p w:rsidR="00000000" w:rsidDel="00000000" w:rsidP="00000000" w:rsidRDefault="00000000" w:rsidRPr="00000000" w14:paraId="00000C4D">
      <w:pPr>
        <w:pageBreakBefore w:val="0"/>
        <w:rPr/>
      </w:pPr>
      <w:r w:rsidDel="00000000" w:rsidR="00000000" w:rsidRPr="00000000">
        <w:rPr>
          <w:rtl w:val="0"/>
        </w:rPr>
        <w:t xml:space="preserve">    s “I can’t really stay mad at someone for so long, especially when they apologize.”</w:t>
      </w:r>
    </w:p>
    <w:p w:rsidR="00000000" w:rsidDel="00000000" w:rsidP="00000000" w:rsidRDefault="00000000" w:rsidRPr="00000000" w14:paraId="00000C4E">
      <w:pPr>
        <w:pageBreakBefore w:val="0"/>
        <w:rPr/>
      </w:pPr>
      <w:r w:rsidDel="00000000" w:rsidR="00000000" w:rsidRPr="00000000">
        <w:rPr>
          <w:rtl w:val="0"/>
        </w:rPr>
        <w:t xml:space="preserve">    show sayori at t31 zorder 2</w:t>
      </w:r>
    </w:p>
    <w:p w:rsidR="00000000" w:rsidDel="00000000" w:rsidP="00000000" w:rsidRDefault="00000000" w:rsidRPr="00000000" w14:paraId="00000C4F">
      <w:pPr>
        <w:pageBreakBefore w:val="0"/>
        <w:rPr/>
      </w:pPr>
      <w:r w:rsidDel="00000000" w:rsidR="00000000" w:rsidRPr="00000000">
        <w:rPr>
          <w:rtl w:val="0"/>
        </w:rPr>
        <w:t xml:space="preserve">    show yuri at f32 zorder 3</w:t>
      </w:r>
    </w:p>
    <w:p w:rsidR="00000000" w:rsidDel="00000000" w:rsidP="00000000" w:rsidRDefault="00000000" w:rsidRPr="00000000" w14:paraId="00000C50">
      <w:pPr>
        <w:pageBreakBefore w:val="0"/>
        <w:rPr/>
      </w:pPr>
      <w:r w:rsidDel="00000000" w:rsidR="00000000" w:rsidRPr="00000000">
        <w:rPr>
          <w:rtl w:val="0"/>
        </w:rPr>
        <w:t xml:space="preserve">    “As she follows, Yuri stands up as well.”</w:t>
      </w:r>
    </w:p>
    <w:p w:rsidR="00000000" w:rsidDel="00000000" w:rsidP="00000000" w:rsidRDefault="00000000" w:rsidRPr="00000000" w14:paraId="00000C51">
      <w:pPr>
        <w:pageBreakBefore w:val="0"/>
        <w:rPr/>
      </w:pPr>
      <w:r w:rsidDel="00000000" w:rsidR="00000000" w:rsidRPr="00000000">
        <w:rPr>
          <w:rtl w:val="0"/>
        </w:rPr>
        <w:t xml:space="preserve">    y 3bv “Monika, I know we’ve had our differences and clashed at times, but I forgive you as well.”</w:t>
      </w:r>
    </w:p>
    <w:p w:rsidR="00000000" w:rsidDel="00000000" w:rsidP="00000000" w:rsidRDefault="00000000" w:rsidRPr="00000000" w14:paraId="00000C52">
      <w:pPr>
        <w:pageBreakBefore w:val="0"/>
        <w:rPr/>
      </w:pPr>
      <w:r w:rsidDel="00000000" w:rsidR="00000000" w:rsidRPr="00000000">
        <w:rPr>
          <w:rtl w:val="0"/>
        </w:rPr>
        <w:t xml:space="preserve">    y 3bs “To see us all divided like this… I would hate for us to keep it like this forever.”</w:t>
      </w:r>
    </w:p>
    <w:p w:rsidR="00000000" w:rsidDel="00000000" w:rsidP="00000000" w:rsidRDefault="00000000" w:rsidRPr="00000000" w14:paraId="00000C53">
      <w:pPr>
        <w:pageBreakBefore w:val="0"/>
        <w:rPr/>
      </w:pPr>
      <w:r w:rsidDel="00000000" w:rsidR="00000000" w:rsidRPr="00000000">
        <w:rPr>
          <w:rtl w:val="0"/>
        </w:rPr>
        <w:t xml:space="preserve">    show yuri at t32 zorder 2</w:t>
      </w:r>
    </w:p>
    <w:p w:rsidR="00000000" w:rsidDel="00000000" w:rsidP="00000000" w:rsidRDefault="00000000" w:rsidRPr="00000000" w14:paraId="00000C54">
      <w:pPr>
        <w:pageBreakBefore w:val="0"/>
        <w:rPr/>
      </w:pPr>
      <w:r w:rsidDel="00000000" w:rsidR="00000000" w:rsidRPr="00000000">
        <w:rPr>
          <w:rtl w:val="0"/>
        </w:rPr>
        <w:t xml:space="preserve">    show monika at f33 zorder 3</w:t>
      </w:r>
    </w:p>
    <w:p w:rsidR="00000000" w:rsidDel="00000000" w:rsidP="00000000" w:rsidRDefault="00000000" w:rsidRPr="00000000" w14:paraId="00000C55">
      <w:pPr>
        <w:pageBreakBefore w:val="0"/>
        <w:rPr/>
      </w:pPr>
      <w:r w:rsidDel="00000000" w:rsidR="00000000" w:rsidRPr="00000000">
        <w:rPr>
          <w:rtl w:val="0"/>
        </w:rPr>
        <w:t xml:space="preserve">    m “Yuri, Sayori…”</w:t>
      </w:r>
    </w:p>
    <w:p w:rsidR="00000000" w:rsidDel="00000000" w:rsidP="00000000" w:rsidRDefault="00000000" w:rsidRPr="00000000" w14:paraId="00000C56">
      <w:pPr>
        <w:pageBreakBefore w:val="0"/>
        <w:rPr/>
      </w:pPr>
      <w:r w:rsidDel="00000000" w:rsidR="00000000" w:rsidRPr="00000000">
        <w:rPr>
          <w:rtl w:val="0"/>
        </w:rPr>
        <w:t xml:space="preserve">    m “Thank you, to the both of you.”</w:t>
      </w:r>
    </w:p>
    <w:p w:rsidR="00000000" w:rsidDel="00000000" w:rsidP="00000000" w:rsidRDefault="00000000" w:rsidRPr="00000000" w14:paraId="00000C57">
      <w:pPr>
        <w:pageBreakBefore w:val="0"/>
        <w:rPr/>
      </w:pPr>
      <w:r w:rsidDel="00000000" w:rsidR="00000000" w:rsidRPr="00000000">
        <w:rPr>
          <w:rtl w:val="0"/>
        </w:rPr>
        <w:t xml:space="preserve">    m 1be “I’ll uphold it as much as I can, as both your president and your friend.”</w:t>
      </w:r>
    </w:p>
    <w:p w:rsidR="00000000" w:rsidDel="00000000" w:rsidP="00000000" w:rsidRDefault="00000000" w:rsidRPr="00000000" w14:paraId="00000C58">
      <w:pPr>
        <w:pageBreakBefore w:val="0"/>
        <w:rPr/>
      </w:pPr>
      <w:r w:rsidDel="00000000" w:rsidR="00000000" w:rsidRPr="00000000">
        <w:rPr>
          <w:rtl w:val="0"/>
        </w:rPr>
        <w:t xml:space="preserve">    show monika at t33 zorder 2</w:t>
      </w:r>
    </w:p>
    <w:p w:rsidR="00000000" w:rsidDel="00000000" w:rsidP="00000000" w:rsidRDefault="00000000" w:rsidRPr="00000000" w14:paraId="00000C59">
      <w:pPr>
        <w:pageBreakBefore w:val="0"/>
        <w:rPr/>
      </w:pPr>
      <w:r w:rsidDel="00000000" w:rsidR="00000000" w:rsidRPr="00000000">
        <w:rPr>
          <w:rtl w:val="0"/>
        </w:rPr>
        <w:t xml:space="preserve">    show sayori at f31 zorder 3</w:t>
      </w:r>
    </w:p>
    <w:p w:rsidR="00000000" w:rsidDel="00000000" w:rsidP="00000000" w:rsidRDefault="00000000" w:rsidRPr="00000000" w14:paraId="00000C5A">
      <w:pPr>
        <w:pageBreakBefore w:val="0"/>
        <w:rPr/>
      </w:pPr>
      <w:r w:rsidDel="00000000" w:rsidR="00000000" w:rsidRPr="00000000">
        <w:rPr>
          <w:rtl w:val="0"/>
        </w:rPr>
        <w:t xml:space="preserve">    show yuri at t32 zorder 2</w:t>
      </w:r>
    </w:p>
    <w:p w:rsidR="00000000" w:rsidDel="00000000" w:rsidP="00000000" w:rsidRDefault="00000000" w:rsidRPr="00000000" w14:paraId="00000C5B">
      <w:pPr>
        <w:pageBreakBefore w:val="0"/>
        <w:rPr/>
      </w:pPr>
      <w:r w:rsidDel="00000000" w:rsidR="00000000" w:rsidRPr="00000000">
        <w:rPr>
          <w:rtl w:val="0"/>
        </w:rPr>
        <w:t xml:space="preserve">    s 1br “So long as we’re all together as friends like this, we’ll get through it!”</w:t>
      </w:r>
    </w:p>
    <w:p w:rsidR="00000000" w:rsidDel="00000000" w:rsidP="00000000" w:rsidRDefault="00000000" w:rsidRPr="00000000" w14:paraId="00000C5C">
      <w:pPr>
        <w:pageBreakBefore w:val="0"/>
        <w:rPr/>
      </w:pPr>
      <w:r w:rsidDel="00000000" w:rsidR="00000000" w:rsidRPr="00000000">
        <w:rPr>
          <w:rtl w:val="0"/>
        </w:rPr>
        <w:t xml:space="preserve">    show sayori at t31 zorder 2</w:t>
      </w:r>
    </w:p>
    <w:p w:rsidR="00000000" w:rsidDel="00000000" w:rsidP="00000000" w:rsidRDefault="00000000" w:rsidRPr="00000000" w14:paraId="00000C5D">
      <w:pPr>
        <w:pageBreakBefore w:val="0"/>
        <w:rPr/>
      </w:pPr>
      <w:r w:rsidDel="00000000" w:rsidR="00000000" w:rsidRPr="00000000">
        <w:rPr>
          <w:rtl w:val="0"/>
        </w:rPr>
        <w:t xml:space="preserve">    “Suddenly, Sayori got us all together and gave us all one big group hug, all of us chuckling along.”</w:t>
      </w:r>
    </w:p>
    <w:p w:rsidR="00000000" w:rsidDel="00000000" w:rsidP="00000000" w:rsidRDefault="00000000" w:rsidRPr="00000000" w14:paraId="00000C5E">
      <w:pPr>
        <w:pageBreakBefore w:val="0"/>
        <w:rPr/>
      </w:pPr>
      <w:r w:rsidDel="00000000" w:rsidR="00000000" w:rsidRPr="00000000">
        <w:rPr>
          <w:rtl w:val="0"/>
        </w:rPr>
        <w:t xml:space="preserve">    show sayori at t41 zorder 2</w:t>
      </w:r>
    </w:p>
    <w:p w:rsidR="00000000" w:rsidDel="00000000" w:rsidP="00000000" w:rsidRDefault="00000000" w:rsidRPr="00000000" w14:paraId="00000C5F">
      <w:pPr>
        <w:pageBreakBefore w:val="0"/>
        <w:rPr/>
      </w:pPr>
      <w:r w:rsidDel="00000000" w:rsidR="00000000" w:rsidRPr="00000000">
        <w:rPr>
          <w:rtl w:val="0"/>
        </w:rPr>
        <w:t xml:space="preserve">    show yuri 1bc at t42 zorder 2</w:t>
      </w:r>
    </w:p>
    <w:p w:rsidR="00000000" w:rsidDel="00000000" w:rsidP="00000000" w:rsidRDefault="00000000" w:rsidRPr="00000000" w14:paraId="00000C60">
      <w:pPr>
        <w:pageBreakBefore w:val="0"/>
        <w:rPr/>
      </w:pPr>
      <w:r w:rsidDel="00000000" w:rsidR="00000000" w:rsidRPr="00000000">
        <w:rPr>
          <w:rtl w:val="0"/>
        </w:rPr>
        <w:t xml:space="preserve">    show monika at t43 zorder 2</w:t>
      </w:r>
    </w:p>
    <w:p w:rsidR="00000000" w:rsidDel="00000000" w:rsidP="00000000" w:rsidRDefault="00000000" w:rsidRPr="00000000" w14:paraId="00000C61">
      <w:pPr>
        <w:pageBreakBefore w:val="0"/>
        <w:rPr/>
      </w:pPr>
      <w:r w:rsidDel="00000000" w:rsidR="00000000" w:rsidRPr="00000000">
        <w:rPr>
          <w:rtl w:val="0"/>
        </w:rPr>
        <w:t xml:space="preserve">    show natsuki 3bd at t44 zorder 2</w:t>
      </w:r>
    </w:p>
    <w:p w:rsidR="00000000" w:rsidDel="00000000" w:rsidP="00000000" w:rsidRDefault="00000000" w:rsidRPr="00000000" w14:paraId="00000C62">
      <w:pPr>
        <w:pageBreakBefore w:val="0"/>
        <w:rPr/>
      </w:pPr>
      <w:r w:rsidDel="00000000" w:rsidR="00000000" w:rsidRPr="00000000">
        <w:rPr>
          <w:rtl w:val="0"/>
        </w:rPr>
        <w:t xml:space="preserve">    “As we hugged, Natsuki appeared in the room, holding a plate of different foods and desserts from the breakfast table.”</w:t>
      </w:r>
    </w:p>
    <w:p w:rsidR="00000000" w:rsidDel="00000000" w:rsidP="00000000" w:rsidRDefault="00000000" w:rsidRPr="00000000" w14:paraId="00000C63">
      <w:pPr>
        <w:pageBreakBefore w:val="0"/>
        <w:rPr/>
      </w:pPr>
      <w:r w:rsidDel="00000000" w:rsidR="00000000" w:rsidRPr="00000000">
        <w:rPr>
          <w:rtl w:val="0"/>
        </w:rPr>
        <w:t xml:space="preserve">    n “Hey you three! The breakfast was going to close soon, but I managed to get us some food if you were-”</w:t>
      </w:r>
    </w:p>
    <w:p w:rsidR="00000000" w:rsidDel="00000000" w:rsidP="00000000" w:rsidRDefault="00000000" w:rsidRPr="00000000" w14:paraId="00000C64">
      <w:pPr>
        <w:pageBreakBefore w:val="0"/>
        <w:rPr/>
      </w:pPr>
      <w:r w:rsidDel="00000000" w:rsidR="00000000" w:rsidRPr="00000000">
        <w:rPr>
          <w:rtl w:val="0"/>
        </w:rPr>
        <w:t xml:space="preserve">    n 1bg “...Uhh, is everything okay in here?”</w:t>
      </w:r>
    </w:p>
    <w:p w:rsidR="00000000" w:rsidDel="00000000" w:rsidP="00000000" w:rsidRDefault="00000000" w:rsidRPr="00000000" w14:paraId="00000C65">
      <w:pPr>
        <w:pageBreakBefore w:val="0"/>
        <w:rPr/>
      </w:pPr>
      <w:r w:rsidDel="00000000" w:rsidR="00000000" w:rsidRPr="00000000">
        <w:rPr>
          <w:rtl w:val="0"/>
        </w:rPr>
        <w:t xml:space="preserve">    show sayori at f41 zorder 3</w:t>
      </w:r>
    </w:p>
    <w:p w:rsidR="00000000" w:rsidDel="00000000" w:rsidP="00000000" w:rsidRDefault="00000000" w:rsidRPr="00000000" w14:paraId="00000C66">
      <w:pPr>
        <w:pageBreakBefore w:val="0"/>
        <w:rPr/>
      </w:pPr>
      <w:r w:rsidDel="00000000" w:rsidR="00000000" w:rsidRPr="00000000">
        <w:rPr>
          <w:rtl w:val="0"/>
        </w:rPr>
        <w:t xml:space="preserve">    s “Come on, Natsuki! You get in here too!”</w:t>
      </w:r>
    </w:p>
    <w:p w:rsidR="00000000" w:rsidDel="00000000" w:rsidP="00000000" w:rsidRDefault="00000000" w:rsidRPr="00000000" w14:paraId="00000C67">
      <w:pPr>
        <w:pageBreakBefore w:val="0"/>
        <w:rPr/>
      </w:pPr>
      <w:r w:rsidDel="00000000" w:rsidR="00000000" w:rsidRPr="00000000">
        <w:rPr>
          <w:rtl w:val="0"/>
        </w:rPr>
        <w:t xml:space="preserve">    show sayori at t41 zorder 2</w:t>
      </w:r>
    </w:p>
    <w:p w:rsidR="00000000" w:rsidDel="00000000" w:rsidP="00000000" w:rsidRDefault="00000000" w:rsidRPr="00000000" w14:paraId="00000C68">
      <w:pPr>
        <w:pageBreakBefore w:val="0"/>
        <w:rPr/>
      </w:pPr>
      <w:r w:rsidDel="00000000" w:rsidR="00000000" w:rsidRPr="00000000">
        <w:rPr>
          <w:rtl w:val="0"/>
        </w:rPr>
        <w:t xml:space="preserve">    show natsuki at f44 zorder 3</w:t>
      </w:r>
    </w:p>
    <w:p w:rsidR="00000000" w:rsidDel="00000000" w:rsidP="00000000" w:rsidRDefault="00000000" w:rsidRPr="00000000" w14:paraId="00000C69">
      <w:pPr>
        <w:pageBreakBefore w:val="0"/>
        <w:rPr/>
      </w:pPr>
      <w:r w:rsidDel="00000000" w:rsidR="00000000" w:rsidRPr="00000000">
        <w:rPr>
          <w:rtl w:val="0"/>
        </w:rPr>
        <w:t xml:space="preserve">    n 1bv “Wait! Sayori! AHH…!</w:t>
      </w:r>
    </w:p>
    <w:p w:rsidR="00000000" w:rsidDel="00000000" w:rsidP="00000000" w:rsidRDefault="00000000" w:rsidRPr="00000000" w14:paraId="00000C6A">
      <w:pPr>
        <w:pageBreakBefore w:val="0"/>
        <w:rPr/>
      </w:pPr>
      <w:r w:rsidDel="00000000" w:rsidR="00000000" w:rsidRPr="00000000">
        <w:rPr>
          <w:rtl w:val="0"/>
        </w:rPr>
        <w:t xml:space="preserve">    “Sayori plunged Natsuki into the group, all three of us surrounding her now in this little tight group.” </w:t>
      </w:r>
    </w:p>
    <w:p w:rsidR="00000000" w:rsidDel="00000000" w:rsidP="00000000" w:rsidRDefault="00000000" w:rsidRPr="00000000" w14:paraId="00000C6B">
      <w:pPr>
        <w:pageBreakBefore w:val="0"/>
        <w:rPr/>
      </w:pPr>
      <w:r w:rsidDel="00000000" w:rsidR="00000000" w:rsidRPr="00000000">
        <w:rPr>
          <w:rtl w:val="0"/>
        </w:rPr>
        <w:t xml:space="preserve">    “As she wriggled her way out without losing any of the food, we all laughed together.”</w:t>
      </w:r>
    </w:p>
    <w:p w:rsidR="00000000" w:rsidDel="00000000" w:rsidP="00000000" w:rsidRDefault="00000000" w:rsidRPr="00000000" w14:paraId="00000C6C">
      <w:pPr>
        <w:pageBreakBefore w:val="0"/>
        <w:rPr/>
      </w:pPr>
      <w:r w:rsidDel="00000000" w:rsidR="00000000" w:rsidRPr="00000000">
        <w:rPr>
          <w:rtl w:val="0"/>
        </w:rPr>
        <w:t xml:space="preserve">    show natsuki at t44 zorder 2 </w:t>
      </w:r>
    </w:p>
    <w:p w:rsidR="00000000" w:rsidDel="00000000" w:rsidP="00000000" w:rsidRDefault="00000000" w:rsidRPr="00000000" w14:paraId="00000C6D">
      <w:pPr>
        <w:pageBreakBefore w:val="0"/>
        <w:rPr/>
      </w:pPr>
      <w:r w:rsidDel="00000000" w:rsidR="00000000" w:rsidRPr="00000000">
        <w:rPr>
          <w:rtl w:val="0"/>
        </w:rPr>
        <w:t xml:space="preserve">    show monika at t43 zorder 3</w:t>
      </w:r>
    </w:p>
    <w:p w:rsidR="00000000" w:rsidDel="00000000" w:rsidP="00000000" w:rsidRDefault="00000000" w:rsidRPr="00000000" w14:paraId="00000C6E">
      <w:pPr>
        <w:pageBreakBefore w:val="0"/>
        <w:rPr/>
      </w:pPr>
      <w:r w:rsidDel="00000000" w:rsidR="00000000" w:rsidRPr="00000000">
        <w:rPr>
          <w:rtl w:val="0"/>
        </w:rPr>
        <w:t xml:space="preserve">    m 3ba “Well, we still have a full day of activities ahead of ourselves. Let’s get to it, shall we?”</w:t>
      </w:r>
    </w:p>
    <w:p w:rsidR="00000000" w:rsidDel="00000000" w:rsidP="00000000" w:rsidRDefault="00000000" w:rsidRPr="00000000" w14:paraId="00000C6F">
      <w:pPr>
        <w:pageBreakBefore w:val="0"/>
        <w:rPr/>
      </w:pPr>
      <w:r w:rsidDel="00000000" w:rsidR="00000000" w:rsidRPr="00000000">
        <w:rPr>
          <w:rtl w:val="0"/>
        </w:rPr>
        <w:t xml:space="preserve">    $ y_name = “Natsuki and Sayori”</w:t>
      </w:r>
    </w:p>
    <w:p w:rsidR="00000000" w:rsidDel="00000000" w:rsidP="00000000" w:rsidRDefault="00000000" w:rsidRPr="00000000" w14:paraId="00000C70">
      <w:pPr>
        <w:pageBreakBefore w:val="0"/>
        <w:rPr/>
      </w:pPr>
      <w:r w:rsidDel="00000000" w:rsidR="00000000" w:rsidRPr="00000000">
        <w:rPr>
          <w:rtl w:val="0"/>
        </w:rPr>
        <w:t xml:space="preserve">    y “Yeah!”</w:t>
      </w:r>
    </w:p>
    <w:p w:rsidR="00000000" w:rsidDel="00000000" w:rsidP="00000000" w:rsidRDefault="00000000" w:rsidRPr="00000000" w14:paraId="00000C71">
      <w:pPr>
        <w:pageBreakBefore w:val="0"/>
        <w:rPr/>
      </w:pPr>
      <w:r w:rsidDel="00000000" w:rsidR="00000000" w:rsidRPr="00000000">
        <w:rPr>
          <w:rtl w:val="0"/>
        </w:rPr>
        <w:t xml:space="preserve">    $ y_name = “Yuri”</w:t>
      </w:r>
    </w:p>
    <w:p w:rsidR="00000000" w:rsidDel="00000000" w:rsidP="00000000" w:rsidRDefault="00000000" w:rsidRPr="00000000" w14:paraId="00000C72">
      <w:pPr>
        <w:pageBreakBefore w:val="0"/>
        <w:rPr/>
      </w:pPr>
      <w:r w:rsidDel="00000000" w:rsidR="00000000" w:rsidRPr="00000000">
        <w:rPr>
          <w:rtl w:val="0"/>
        </w:rPr>
        <w:t xml:space="preserve">    “After it all, we all got ready for the day, based on this new found energy between all of us.”</w:t>
      </w:r>
    </w:p>
    <w:p w:rsidR="00000000" w:rsidDel="00000000" w:rsidP="00000000" w:rsidRDefault="00000000" w:rsidRPr="00000000" w14:paraId="00000C73">
      <w:pPr>
        <w:pageBreakBefore w:val="0"/>
        <w:rPr/>
      </w:pPr>
      <w:r w:rsidDel="00000000" w:rsidR="00000000" w:rsidRPr="00000000">
        <w:rPr>
          <w:rtl w:val="0"/>
        </w:rPr>
        <w:t xml:space="preserve">    “It made me happy to see us all like this, especially Yuri.”</w:t>
      </w:r>
    </w:p>
    <w:p w:rsidR="00000000" w:rsidDel="00000000" w:rsidP="00000000" w:rsidRDefault="00000000" w:rsidRPr="00000000" w14:paraId="00000C74">
      <w:pPr>
        <w:pageBreakBefore w:val="0"/>
        <w:rPr/>
      </w:pPr>
      <w:r w:rsidDel="00000000" w:rsidR="00000000" w:rsidRPr="00000000">
        <w:rPr>
          <w:rtl w:val="0"/>
        </w:rPr>
        <w:t xml:space="preserve">    “By the looks on her face, she seemed to be pretty happy with everyone.”</w:t>
      </w:r>
    </w:p>
    <w:p w:rsidR="00000000" w:rsidDel="00000000" w:rsidP="00000000" w:rsidRDefault="00000000" w:rsidRPr="00000000" w14:paraId="00000C75">
      <w:pPr>
        <w:pageBreakBefore w:val="0"/>
        <w:rPr/>
      </w:pPr>
      <w:r w:rsidDel="00000000" w:rsidR="00000000" w:rsidRPr="00000000">
        <w:rPr>
          <w:rtl w:val="0"/>
        </w:rPr>
        <w:t xml:space="preserve">    “There was no better feeling than to carry on with the rest of our trip.”</w:t>
      </w:r>
    </w:p>
    <w:p w:rsidR="00000000" w:rsidDel="00000000" w:rsidP="00000000" w:rsidRDefault="00000000" w:rsidRPr="00000000" w14:paraId="00000C76">
      <w:pPr>
        <w:pageBreakBefore w:val="0"/>
        <w:rPr/>
      </w:pPr>
      <w:r w:rsidDel="00000000" w:rsidR="00000000" w:rsidRPr="00000000">
        <w:rPr>
          <w:rtl w:val="0"/>
        </w:rPr>
        <w:t xml:space="preserve">    stop music fadeout 2.0</w:t>
      </w:r>
      <w:r w:rsidDel="00000000" w:rsidR="00000000" w:rsidRPr="00000000">
        <w:rPr>
          <w:rtl w:val="0"/>
        </w:rPr>
      </w:r>
    </w:p>
    <w:p w:rsidR="00000000" w:rsidDel="00000000" w:rsidP="00000000" w:rsidRDefault="00000000" w:rsidRPr="00000000" w14:paraId="00000C77">
      <w:pPr>
        <w:pStyle w:val="Heading2"/>
        <w:pageBreakBefore w:val="0"/>
        <w:rPr>
          <w:b w:val="1"/>
          <w:sz w:val="24"/>
          <w:szCs w:val="24"/>
        </w:rPr>
      </w:pPr>
      <w:bookmarkStart w:colFirst="0" w:colLast="0" w:name="_ucdn58x8z7pa" w:id="12"/>
      <w:bookmarkEnd w:id="12"/>
      <w:r w:rsidDel="00000000" w:rsidR="00000000" w:rsidRPr="00000000">
        <w:rPr>
          <w:b w:val="1"/>
          <w:sz w:val="24"/>
          <w:szCs w:val="24"/>
          <w:rtl w:val="0"/>
        </w:rPr>
        <w:t xml:space="preserve">Mini-Scene 2: Onsen (rocko8u)</w:t>
      </w:r>
    </w:p>
    <w:p w:rsidR="00000000" w:rsidDel="00000000" w:rsidP="00000000" w:rsidRDefault="00000000" w:rsidRPr="00000000" w14:paraId="00000C78">
      <w:pPr>
        <w:pStyle w:val="Heading2"/>
        <w:pageBreakBefore w:val="0"/>
        <w:rPr>
          <w:b w:val="1"/>
          <w:sz w:val="24"/>
          <w:szCs w:val="24"/>
        </w:rPr>
      </w:pPr>
      <w:bookmarkStart w:colFirst="0" w:colLast="0" w:name="_hd6fsnep8ic4" w:id="13"/>
      <w:bookmarkEnd w:id="13"/>
      <w:r w:rsidDel="00000000" w:rsidR="00000000" w:rsidRPr="00000000">
        <w:rPr>
          <w:b w:val="1"/>
          <w:sz w:val="24"/>
          <w:szCs w:val="24"/>
          <w:rtl w:val="0"/>
        </w:rPr>
        <w:t xml:space="preserve">Scene 6: Club Mayhem (Jan)</w:t>
      </w:r>
    </w:p>
    <w:p w:rsidR="00000000" w:rsidDel="00000000" w:rsidP="00000000" w:rsidRDefault="00000000" w:rsidRPr="00000000" w14:paraId="00000C79">
      <w:pPr>
        <w:pageBreakBefore w:val="0"/>
        <w:rPr/>
      </w:pPr>
      <w:r w:rsidDel="00000000" w:rsidR="00000000" w:rsidRPr="00000000">
        <w:rPr>
          <w:rtl w:val="0"/>
        </w:rPr>
        <w:t xml:space="preserve">    scene bg bedroom</w:t>
      </w:r>
    </w:p>
    <w:p w:rsidR="00000000" w:rsidDel="00000000" w:rsidP="00000000" w:rsidRDefault="00000000" w:rsidRPr="00000000" w14:paraId="00000C7A">
      <w:pPr>
        <w:pageBreakBefore w:val="0"/>
        <w:rPr/>
      </w:pPr>
      <w:r w:rsidDel="00000000" w:rsidR="00000000" w:rsidRPr="00000000">
        <w:rPr>
          <w:rtl w:val="0"/>
        </w:rPr>
        <w:t xml:space="preserve">    with dissolve_scene_full</w:t>
      </w:r>
    </w:p>
    <w:p w:rsidR="00000000" w:rsidDel="00000000" w:rsidP="00000000" w:rsidRDefault="00000000" w:rsidRPr="00000000" w14:paraId="00000C7B">
      <w:pPr>
        <w:pageBreakBefore w:val="0"/>
        <w:rPr/>
      </w:pPr>
      <w:r w:rsidDel="00000000" w:rsidR="00000000" w:rsidRPr="00000000">
        <w:rPr>
          <w:rtl w:val="0"/>
        </w:rPr>
        <w:t xml:space="preserve">    play music t12</w:t>
      </w:r>
    </w:p>
    <w:p w:rsidR="00000000" w:rsidDel="00000000" w:rsidP="00000000" w:rsidRDefault="00000000" w:rsidRPr="00000000" w14:paraId="00000C7C">
      <w:pPr>
        <w:pageBreakBefore w:val="0"/>
        <w:rPr/>
      </w:pPr>
      <w:r w:rsidDel="00000000" w:rsidR="00000000" w:rsidRPr="00000000">
        <w:rPr>
          <w:rtl w:val="0"/>
        </w:rPr>
        <w:t xml:space="preserve">    "Man, it's finally the last week of school. I feel so relaxed."</w:t>
      </w:r>
    </w:p>
    <w:p w:rsidR="00000000" w:rsidDel="00000000" w:rsidP="00000000" w:rsidRDefault="00000000" w:rsidRPr="00000000" w14:paraId="00000C7D">
      <w:pPr>
        <w:pageBreakBefore w:val="0"/>
        <w:rPr/>
      </w:pPr>
      <w:r w:rsidDel="00000000" w:rsidR="00000000" w:rsidRPr="00000000">
        <w:rPr>
          <w:rtl w:val="0"/>
        </w:rPr>
        <w:t xml:space="preserve">    "I can't believe it's already the end of the school year."</w:t>
      </w:r>
    </w:p>
    <w:p w:rsidR="00000000" w:rsidDel="00000000" w:rsidP="00000000" w:rsidRDefault="00000000" w:rsidRPr="00000000" w14:paraId="00000C7E">
      <w:pPr>
        <w:pageBreakBefore w:val="0"/>
        <w:rPr/>
      </w:pPr>
      <w:r w:rsidDel="00000000" w:rsidR="00000000" w:rsidRPr="00000000">
        <w:rPr>
          <w:rtl w:val="0"/>
        </w:rPr>
        <w:t xml:space="preserve">    "It's the end of mandatory schooling for me in general."</w:t>
      </w:r>
    </w:p>
    <w:p w:rsidR="00000000" w:rsidDel="00000000" w:rsidP="00000000" w:rsidRDefault="00000000" w:rsidRPr="00000000" w14:paraId="00000C7F">
      <w:pPr>
        <w:pageBreakBefore w:val="0"/>
        <w:rPr/>
      </w:pPr>
      <w:r w:rsidDel="00000000" w:rsidR="00000000" w:rsidRPr="00000000">
        <w:rPr>
          <w:rtl w:val="0"/>
        </w:rPr>
        <w:t xml:space="preserve">    "Sure I may have only survived this year because of Yuri's assistance, but that's not the point."</w:t>
      </w:r>
    </w:p>
    <w:p w:rsidR="00000000" w:rsidDel="00000000" w:rsidP="00000000" w:rsidRDefault="00000000" w:rsidRPr="00000000" w14:paraId="00000C80">
      <w:pPr>
        <w:pageBreakBefore w:val="0"/>
        <w:rPr/>
      </w:pPr>
      <w:r w:rsidDel="00000000" w:rsidR="00000000" w:rsidRPr="00000000">
        <w:rPr>
          <w:rtl w:val="0"/>
        </w:rPr>
        <w:t xml:space="preserve">    "Now there's only this last week left and I've already done all the big projects."</w:t>
      </w:r>
    </w:p>
    <w:p w:rsidR="00000000" w:rsidDel="00000000" w:rsidP="00000000" w:rsidRDefault="00000000" w:rsidRPr="00000000" w14:paraId="00000C81">
      <w:pPr>
        <w:pageBreakBefore w:val="0"/>
        <w:rPr/>
      </w:pPr>
      <w:r w:rsidDel="00000000" w:rsidR="00000000" w:rsidRPr="00000000">
        <w:rPr>
          <w:rtl w:val="0"/>
        </w:rPr>
        <w:t xml:space="preserve">    "Hopefully that means I can just chill at school."</w:t>
      </w:r>
    </w:p>
    <w:p w:rsidR="00000000" w:rsidDel="00000000" w:rsidP="00000000" w:rsidRDefault="00000000" w:rsidRPr="00000000" w14:paraId="00000C82">
      <w:pPr>
        <w:pageBreakBefore w:val="0"/>
        <w:rPr/>
      </w:pPr>
      <w:r w:rsidDel="00000000" w:rsidR="00000000" w:rsidRPr="00000000">
        <w:rPr>
          <w:rtl w:val="0"/>
        </w:rPr>
        <w:t xml:space="preserve">    scene bg residential</w:t>
      </w:r>
    </w:p>
    <w:p w:rsidR="00000000" w:rsidDel="00000000" w:rsidP="00000000" w:rsidRDefault="00000000" w:rsidRPr="00000000" w14:paraId="00000C83">
      <w:pPr>
        <w:pageBreakBefore w:val="0"/>
        <w:rPr/>
      </w:pPr>
      <w:r w:rsidDel="00000000" w:rsidR="00000000" w:rsidRPr="00000000">
        <w:rPr>
          <w:rtl w:val="0"/>
        </w:rPr>
        <w:t xml:space="preserve">    with wipeleft</w:t>
      </w:r>
    </w:p>
    <w:p w:rsidR="00000000" w:rsidDel="00000000" w:rsidP="00000000" w:rsidRDefault="00000000" w:rsidRPr="00000000" w14:paraId="00000C84">
      <w:pPr>
        <w:pageBreakBefore w:val="0"/>
        <w:rPr/>
      </w:pPr>
      <w:r w:rsidDel="00000000" w:rsidR="00000000" w:rsidRPr="00000000">
        <w:rPr>
          <w:rtl w:val="0"/>
        </w:rPr>
        <w:t xml:space="preserve">    stop music</w:t>
      </w:r>
    </w:p>
    <w:p w:rsidR="00000000" w:rsidDel="00000000" w:rsidP="00000000" w:rsidRDefault="00000000" w:rsidRPr="00000000" w14:paraId="00000C85">
      <w:pPr>
        <w:pageBreakBefore w:val="0"/>
        <w:rPr/>
      </w:pPr>
      <w:r w:rsidDel="00000000" w:rsidR="00000000" w:rsidRPr="00000000">
        <w:rPr>
          <w:rtl w:val="0"/>
        </w:rPr>
        <w:t xml:space="preserve">    play music t2</w:t>
      </w:r>
    </w:p>
    <w:p w:rsidR="00000000" w:rsidDel="00000000" w:rsidP="00000000" w:rsidRDefault="00000000" w:rsidRPr="00000000" w14:paraId="00000C86">
      <w:pPr>
        <w:pageBreakBefore w:val="0"/>
        <w:rPr/>
      </w:pPr>
      <w:r w:rsidDel="00000000" w:rsidR="00000000" w:rsidRPr="00000000">
        <w:rPr>
          <w:rtl w:val="0"/>
        </w:rPr>
        <w:t xml:space="preserve">    "I get outside my house and walk the usual route to school."</w:t>
      </w:r>
    </w:p>
    <w:p w:rsidR="00000000" w:rsidDel="00000000" w:rsidP="00000000" w:rsidRDefault="00000000" w:rsidRPr="00000000" w14:paraId="00000C87">
      <w:pPr>
        <w:pageBreakBefore w:val="0"/>
        <w:rPr/>
      </w:pPr>
      <w:r w:rsidDel="00000000" w:rsidR="00000000" w:rsidRPr="00000000">
        <w:rPr>
          <w:rtl w:val="0"/>
        </w:rPr>
        <w:t xml:space="preserve">    "I notice that there aren't as many people showing up as usual. It's probably because they're on vacation."</w:t>
      </w:r>
    </w:p>
    <w:p w:rsidR="00000000" w:rsidDel="00000000" w:rsidP="00000000" w:rsidRDefault="00000000" w:rsidRPr="00000000" w14:paraId="00000C88">
      <w:pPr>
        <w:pageBreakBefore w:val="0"/>
        <w:rPr/>
      </w:pPr>
      <w:r w:rsidDel="00000000" w:rsidR="00000000" w:rsidRPr="00000000">
        <w:rPr>
          <w:rtl w:val="0"/>
        </w:rPr>
        <w:t xml:space="preserve">    s "HHHEEEEEYYYY."</w:t>
      </w:r>
    </w:p>
    <w:p w:rsidR="00000000" w:rsidDel="00000000" w:rsidP="00000000" w:rsidRDefault="00000000" w:rsidRPr="00000000" w14:paraId="00000C89">
      <w:pPr>
        <w:pageBreakBefore w:val="0"/>
        <w:rPr/>
      </w:pPr>
      <w:r w:rsidDel="00000000" w:rsidR="00000000" w:rsidRPr="00000000">
        <w:rPr>
          <w:rtl w:val="0"/>
        </w:rPr>
        <w:t xml:space="preserve">    "Just then an all too familiar person shows up."</w:t>
      </w:r>
    </w:p>
    <w:p w:rsidR="00000000" w:rsidDel="00000000" w:rsidP="00000000" w:rsidRDefault="00000000" w:rsidRPr="00000000" w14:paraId="00000C8A">
      <w:pPr>
        <w:pageBreakBefore w:val="0"/>
        <w:rPr/>
      </w:pPr>
      <w:r w:rsidDel="00000000" w:rsidR="00000000" w:rsidRPr="00000000">
        <w:rPr>
          <w:rtl w:val="0"/>
        </w:rPr>
        <w:t xml:space="preserve">    show sayori 1a at t11 zorder 2</w:t>
      </w:r>
    </w:p>
    <w:p w:rsidR="00000000" w:rsidDel="00000000" w:rsidP="00000000" w:rsidRDefault="00000000" w:rsidRPr="00000000" w14:paraId="00000C8B">
      <w:pPr>
        <w:pageBreakBefore w:val="0"/>
        <w:rPr/>
      </w:pPr>
      <w:r w:rsidDel="00000000" w:rsidR="00000000" w:rsidRPr="00000000">
        <w:rPr>
          <w:rtl w:val="0"/>
        </w:rPr>
        <w:t xml:space="preserve">    s "Hey [player], are you as ready as I am?"</w:t>
      </w:r>
    </w:p>
    <w:p w:rsidR="00000000" w:rsidDel="00000000" w:rsidP="00000000" w:rsidRDefault="00000000" w:rsidRPr="00000000" w14:paraId="00000C8C">
      <w:pPr>
        <w:pageBreakBefore w:val="0"/>
        <w:rPr/>
      </w:pPr>
      <w:r w:rsidDel="00000000" w:rsidR="00000000" w:rsidRPr="00000000">
        <w:rPr>
          <w:rtl w:val="0"/>
        </w:rPr>
        <w:t xml:space="preserve">    mc "Ready for what?"</w:t>
      </w:r>
    </w:p>
    <w:p w:rsidR="00000000" w:rsidDel="00000000" w:rsidP="00000000" w:rsidRDefault="00000000" w:rsidRPr="00000000" w14:paraId="00000C8D">
      <w:pPr>
        <w:pageBreakBefore w:val="0"/>
        <w:rPr/>
      </w:pPr>
      <w:r w:rsidDel="00000000" w:rsidR="00000000" w:rsidRPr="00000000">
        <w:rPr>
          <w:rtl w:val="0"/>
        </w:rPr>
        <w:t xml:space="preserve">    s 4s "The last week of school!"</w:t>
      </w:r>
    </w:p>
    <w:p w:rsidR="00000000" w:rsidDel="00000000" w:rsidP="00000000" w:rsidRDefault="00000000" w:rsidRPr="00000000" w14:paraId="00000C8E">
      <w:pPr>
        <w:pageBreakBefore w:val="0"/>
        <w:rPr/>
      </w:pPr>
      <w:r w:rsidDel="00000000" w:rsidR="00000000" w:rsidRPr="00000000">
        <w:rPr>
          <w:rtl w:val="0"/>
        </w:rPr>
        <w:t xml:space="preserve">    mc "Oh, yeah. I'm pumped."</w:t>
      </w:r>
    </w:p>
    <w:p w:rsidR="00000000" w:rsidDel="00000000" w:rsidP="00000000" w:rsidRDefault="00000000" w:rsidRPr="00000000" w14:paraId="00000C8F">
      <w:pPr>
        <w:pageBreakBefore w:val="0"/>
        <w:rPr/>
      </w:pPr>
      <w:r w:rsidDel="00000000" w:rsidR="00000000" w:rsidRPr="00000000">
        <w:rPr>
          <w:rtl w:val="0"/>
        </w:rPr>
        <w:t xml:space="preserve">    s 2c "Hey, you don't sound very pumped. Is there anything wrong?"</w:t>
      </w:r>
    </w:p>
    <w:p w:rsidR="00000000" w:rsidDel="00000000" w:rsidP="00000000" w:rsidRDefault="00000000" w:rsidRPr="00000000" w14:paraId="00000C90">
      <w:pPr>
        <w:pageBreakBefore w:val="0"/>
        <w:rPr/>
      </w:pPr>
      <w:r w:rsidDel="00000000" w:rsidR="00000000" w:rsidRPr="00000000">
        <w:rPr>
          <w:rtl w:val="0"/>
        </w:rPr>
        <w:t xml:space="preserve">    mc "What? No. It's just that I don't want the teachers to throw an assignment at us out of nowhere."</w:t>
      </w:r>
    </w:p>
    <w:p w:rsidR="00000000" w:rsidDel="00000000" w:rsidP="00000000" w:rsidRDefault="00000000" w:rsidRPr="00000000" w14:paraId="00000C91">
      <w:pPr>
        <w:pageBreakBefore w:val="0"/>
        <w:rPr/>
      </w:pPr>
      <w:r w:rsidDel="00000000" w:rsidR="00000000" w:rsidRPr="00000000">
        <w:rPr>
          <w:rtl w:val="0"/>
        </w:rPr>
        <w:t xml:space="preserve">    mc "The fact that this is the last week is what's gonna let me survive."</w:t>
      </w:r>
    </w:p>
    <w:p w:rsidR="00000000" w:rsidDel="00000000" w:rsidP="00000000" w:rsidRDefault="00000000" w:rsidRPr="00000000" w14:paraId="00000C92">
      <w:pPr>
        <w:pageBreakBefore w:val="0"/>
        <w:rPr/>
      </w:pPr>
      <w:r w:rsidDel="00000000" w:rsidR="00000000" w:rsidRPr="00000000">
        <w:rPr>
          <w:rtl w:val="0"/>
        </w:rPr>
        <w:t xml:space="preserve">    s 3s "Cmon, it won't be that bad. I mean the club will still be available after school."</w:t>
      </w:r>
    </w:p>
    <w:p w:rsidR="00000000" w:rsidDel="00000000" w:rsidP="00000000" w:rsidRDefault="00000000" w:rsidRPr="00000000" w14:paraId="00000C93">
      <w:pPr>
        <w:pageBreakBefore w:val="0"/>
        <w:rPr/>
      </w:pPr>
      <w:r w:rsidDel="00000000" w:rsidR="00000000" w:rsidRPr="00000000">
        <w:rPr>
          <w:rtl w:val="0"/>
        </w:rPr>
        <w:t xml:space="preserve">    "At least she's right there."</w:t>
      </w:r>
    </w:p>
    <w:p w:rsidR="00000000" w:rsidDel="00000000" w:rsidP="00000000" w:rsidRDefault="00000000" w:rsidRPr="00000000" w14:paraId="00000C94">
      <w:pPr>
        <w:pageBreakBefore w:val="0"/>
        <w:rPr/>
      </w:pPr>
      <w:r w:rsidDel="00000000" w:rsidR="00000000" w:rsidRPr="00000000">
        <w:rPr>
          <w:rtl w:val="0"/>
        </w:rPr>
        <w:t xml:space="preserve">    "That'll be my saving grace."</w:t>
      </w:r>
    </w:p>
    <w:p w:rsidR="00000000" w:rsidDel="00000000" w:rsidP="00000000" w:rsidRDefault="00000000" w:rsidRPr="00000000" w14:paraId="00000C95">
      <w:pPr>
        <w:pageBreakBefore w:val="0"/>
        <w:rPr/>
      </w:pPr>
      <w:r w:rsidDel="00000000" w:rsidR="00000000" w:rsidRPr="00000000">
        <w:rPr>
          <w:rtl w:val="0"/>
        </w:rPr>
        <w:t xml:space="preserve">    "Wait a minute, available after school, does she mean?"</w:t>
      </w:r>
    </w:p>
    <w:p w:rsidR="00000000" w:rsidDel="00000000" w:rsidP="00000000" w:rsidRDefault="00000000" w:rsidRPr="00000000" w14:paraId="00000C96">
      <w:pPr>
        <w:pageBreakBefore w:val="0"/>
        <w:rPr/>
      </w:pPr>
      <w:r w:rsidDel="00000000" w:rsidR="00000000" w:rsidRPr="00000000">
        <w:rPr>
          <w:rtl w:val="0"/>
        </w:rPr>
        <w:t xml:space="preserve">    show sayori 1b at t11 zorder 2</w:t>
      </w:r>
    </w:p>
    <w:p w:rsidR="00000000" w:rsidDel="00000000" w:rsidP="00000000" w:rsidRDefault="00000000" w:rsidRPr="00000000" w14:paraId="00000C97">
      <w:pPr>
        <w:pageBreakBefore w:val="0"/>
        <w:rPr/>
      </w:pPr>
      <w:r w:rsidDel="00000000" w:rsidR="00000000" w:rsidRPr="00000000">
        <w:rPr>
          <w:rtl w:val="0"/>
        </w:rPr>
        <w:t xml:space="preserve">    mc "Sayori, do you mean the club will be up after the school day or after the school year?"</w:t>
      </w:r>
    </w:p>
    <w:p w:rsidR="00000000" w:rsidDel="00000000" w:rsidP="00000000" w:rsidRDefault="00000000" w:rsidRPr="00000000" w14:paraId="00000C98">
      <w:pPr>
        <w:pageBreakBefore w:val="0"/>
        <w:rPr/>
      </w:pPr>
      <w:r w:rsidDel="00000000" w:rsidR="00000000" w:rsidRPr="00000000">
        <w:rPr>
          <w:rtl w:val="0"/>
        </w:rPr>
        <w:t xml:space="preserve">    s "I meant after the school day."</w:t>
      </w:r>
    </w:p>
    <w:p w:rsidR="00000000" w:rsidDel="00000000" w:rsidP="00000000" w:rsidRDefault="00000000" w:rsidRPr="00000000" w14:paraId="00000C99">
      <w:pPr>
        <w:pageBreakBefore w:val="0"/>
        <w:rPr/>
      </w:pPr>
      <w:r w:rsidDel="00000000" w:rsidR="00000000" w:rsidRPr="00000000">
        <w:rPr>
          <w:rtl w:val="0"/>
        </w:rPr>
        <w:t xml:space="preserve">    "It just occurred to me, with school ending, will this be the last week of the literature club as well?"</w:t>
      </w:r>
    </w:p>
    <w:p w:rsidR="00000000" w:rsidDel="00000000" w:rsidP="00000000" w:rsidRDefault="00000000" w:rsidRPr="00000000" w14:paraId="00000C9A">
      <w:pPr>
        <w:pageBreakBefore w:val="0"/>
        <w:rPr/>
      </w:pPr>
      <w:r w:rsidDel="00000000" w:rsidR="00000000" w:rsidRPr="00000000">
        <w:rPr>
          <w:rtl w:val="0"/>
        </w:rPr>
        <w:t xml:space="preserve">    mc "Hey Sayori, as vice president of the literature club, do you have plans after the school year?"</w:t>
      </w:r>
    </w:p>
    <w:p w:rsidR="00000000" w:rsidDel="00000000" w:rsidP="00000000" w:rsidRDefault="00000000" w:rsidRPr="00000000" w14:paraId="00000C9B">
      <w:pPr>
        <w:pageBreakBefore w:val="0"/>
        <w:rPr/>
      </w:pPr>
      <w:r w:rsidDel="00000000" w:rsidR="00000000" w:rsidRPr="00000000">
        <w:rPr>
          <w:rtl w:val="0"/>
        </w:rPr>
        <w:t xml:space="preserve">    s "No. we'll just continue what we're doing now next yea-"</w:t>
      </w:r>
    </w:p>
    <w:p w:rsidR="00000000" w:rsidDel="00000000" w:rsidP="00000000" w:rsidRDefault="00000000" w:rsidRPr="00000000" w14:paraId="00000C9C">
      <w:pPr>
        <w:pageBreakBefore w:val="0"/>
        <w:rPr/>
      </w:pPr>
      <w:r w:rsidDel="00000000" w:rsidR="00000000" w:rsidRPr="00000000">
        <w:rPr>
          <w:rtl w:val="0"/>
        </w:rPr>
        <w:t xml:space="preserve">    s 4o "Wait a minute."</w:t>
      </w:r>
    </w:p>
    <w:p w:rsidR="00000000" w:rsidDel="00000000" w:rsidP="00000000" w:rsidRDefault="00000000" w:rsidRPr="00000000" w14:paraId="00000C9D">
      <w:pPr>
        <w:pageBreakBefore w:val="0"/>
        <w:rPr/>
      </w:pPr>
      <w:r w:rsidDel="00000000" w:rsidR="00000000" w:rsidRPr="00000000">
        <w:rPr>
          <w:rtl w:val="0"/>
        </w:rPr>
        <w:t xml:space="preserve">    s "..."</w:t>
      </w:r>
    </w:p>
    <w:p w:rsidR="00000000" w:rsidDel="00000000" w:rsidP="00000000" w:rsidRDefault="00000000" w:rsidRPr="00000000" w14:paraId="00000C9E">
      <w:pPr>
        <w:pageBreakBefore w:val="0"/>
        <w:rPr/>
      </w:pPr>
      <w:r w:rsidDel="00000000" w:rsidR="00000000" w:rsidRPr="00000000">
        <w:rPr>
          <w:rtl w:val="0"/>
        </w:rPr>
        <w:t xml:space="preserve">    s 4m "If this is the year we graduate then,"</w:t>
      </w:r>
    </w:p>
    <w:p w:rsidR="00000000" w:rsidDel="00000000" w:rsidP="00000000" w:rsidRDefault="00000000" w:rsidRPr="00000000" w14:paraId="00000C9F">
      <w:pPr>
        <w:pageBreakBefore w:val="0"/>
        <w:rPr/>
      </w:pPr>
      <w:r w:rsidDel="00000000" w:rsidR="00000000" w:rsidRPr="00000000">
        <w:rPr>
          <w:rtl w:val="0"/>
        </w:rPr>
        <w:t xml:space="preserve">    s "Oh no! This might be the end of the literature club!"</w:t>
      </w:r>
    </w:p>
    <w:p w:rsidR="00000000" w:rsidDel="00000000" w:rsidP="00000000" w:rsidRDefault="00000000" w:rsidRPr="00000000" w14:paraId="00000CA0">
      <w:pPr>
        <w:pageBreakBefore w:val="0"/>
        <w:rPr/>
      </w:pPr>
      <w:r w:rsidDel="00000000" w:rsidR="00000000" w:rsidRPr="00000000">
        <w:rPr>
          <w:rtl w:val="0"/>
        </w:rPr>
        <w:t xml:space="preserve">    s "I have to go talk to Monika about this!"</w:t>
      </w:r>
    </w:p>
    <w:p w:rsidR="00000000" w:rsidDel="00000000" w:rsidP="00000000" w:rsidRDefault="00000000" w:rsidRPr="00000000" w14:paraId="00000CA1">
      <w:pPr>
        <w:pageBreakBefore w:val="0"/>
        <w:rPr/>
      </w:pPr>
      <w:r w:rsidDel="00000000" w:rsidR="00000000" w:rsidRPr="00000000">
        <w:rPr>
          <w:rtl w:val="0"/>
        </w:rPr>
        <w:t xml:space="preserve">    s "Bye [player], see you later at the club after school."</w:t>
      </w:r>
    </w:p>
    <w:p w:rsidR="00000000" w:rsidDel="00000000" w:rsidP="00000000" w:rsidRDefault="00000000" w:rsidRPr="00000000" w14:paraId="00000CA2">
      <w:pPr>
        <w:pageBreakBefore w:val="0"/>
        <w:rPr/>
      </w:pPr>
      <w:r w:rsidDel="00000000" w:rsidR="00000000" w:rsidRPr="00000000">
        <w:rPr>
          <w:rtl w:val="0"/>
        </w:rPr>
        <w:t xml:space="preserve">    s 4p "And I mean after the school day."</w:t>
      </w:r>
    </w:p>
    <w:p w:rsidR="00000000" w:rsidDel="00000000" w:rsidP="00000000" w:rsidRDefault="00000000" w:rsidRPr="00000000" w14:paraId="00000CA3">
      <w:pPr>
        <w:pageBreakBefore w:val="0"/>
        <w:rPr/>
      </w:pPr>
      <w:r w:rsidDel="00000000" w:rsidR="00000000" w:rsidRPr="00000000">
        <w:rPr>
          <w:rtl w:val="0"/>
        </w:rPr>
        <w:t xml:space="preserve">    show sayori at thide zorder 1</w:t>
      </w:r>
    </w:p>
    <w:p w:rsidR="00000000" w:rsidDel="00000000" w:rsidP="00000000" w:rsidRDefault="00000000" w:rsidRPr="00000000" w14:paraId="00000CA4">
      <w:pPr>
        <w:pageBreakBefore w:val="0"/>
        <w:rPr/>
      </w:pPr>
      <w:r w:rsidDel="00000000" w:rsidR="00000000" w:rsidRPr="00000000">
        <w:rPr>
          <w:rtl w:val="0"/>
        </w:rPr>
        <w:t xml:space="preserve">    hide sayori</w:t>
      </w:r>
    </w:p>
    <w:p w:rsidR="00000000" w:rsidDel="00000000" w:rsidP="00000000" w:rsidRDefault="00000000" w:rsidRPr="00000000" w14:paraId="00000CA5">
      <w:pPr>
        <w:pageBreakBefore w:val="0"/>
        <w:rPr/>
      </w:pPr>
      <w:r w:rsidDel="00000000" w:rsidR="00000000" w:rsidRPr="00000000">
        <w:rPr>
          <w:rtl w:val="0"/>
        </w:rPr>
        <w:t xml:space="preserve">    mc "Wait, Sayori!"</w:t>
      </w:r>
    </w:p>
    <w:p w:rsidR="00000000" w:rsidDel="00000000" w:rsidP="00000000" w:rsidRDefault="00000000" w:rsidRPr="00000000" w14:paraId="00000CA6">
      <w:pPr>
        <w:pageBreakBefore w:val="0"/>
        <w:rPr/>
      </w:pPr>
      <w:r w:rsidDel="00000000" w:rsidR="00000000" w:rsidRPr="00000000">
        <w:rPr>
          <w:rtl w:val="0"/>
        </w:rPr>
        <w:t xml:space="preserve">    "And like that she's gone. How does she run so fast?"</w:t>
      </w:r>
    </w:p>
    <w:p w:rsidR="00000000" w:rsidDel="00000000" w:rsidP="00000000" w:rsidRDefault="00000000" w:rsidRPr="00000000" w14:paraId="00000CA7">
      <w:pPr>
        <w:pageBreakBefore w:val="0"/>
        <w:rPr/>
      </w:pPr>
      <w:r w:rsidDel="00000000" w:rsidR="00000000" w:rsidRPr="00000000">
        <w:rPr>
          <w:rtl w:val="0"/>
        </w:rPr>
        <w:t xml:space="preserve">    "Well now I'm left with what to wonder will happen today."</w:t>
      </w:r>
    </w:p>
    <w:p w:rsidR="00000000" w:rsidDel="00000000" w:rsidP="00000000" w:rsidRDefault="00000000" w:rsidRPr="00000000" w14:paraId="00000CA8">
      <w:pPr>
        <w:pageBreakBefore w:val="0"/>
        <w:rPr/>
      </w:pPr>
      <w:r w:rsidDel="00000000" w:rsidR="00000000" w:rsidRPr="00000000">
        <w:rPr>
          <w:rtl w:val="0"/>
        </w:rPr>
        <w:t xml:space="preserve">    "Hopefully it won't be as bad as I think it will be."</w:t>
      </w:r>
    </w:p>
    <w:p w:rsidR="00000000" w:rsidDel="00000000" w:rsidP="00000000" w:rsidRDefault="00000000" w:rsidRPr="00000000" w14:paraId="00000CA9">
      <w:pPr>
        <w:pageBreakBefore w:val="0"/>
        <w:rPr/>
      </w:pPr>
      <w:r w:rsidDel="00000000" w:rsidR="00000000" w:rsidRPr="00000000">
        <w:rPr>
          <w:rtl w:val="0"/>
        </w:rPr>
        <w:t xml:space="preserve">    scene bg class</w:t>
      </w:r>
    </w:p>
    <w:p w:rsidR="00000000" w:rsidDel="00000000" w:rsidP="00000000" w:rsidRDefault="00000000" w:rsidRPr="00000000" w14:paraId="00000CAA">
      <w:pPr>
        <w:pageBreakBefore w:val="0"/>
        <w:rPr/>
      </w:pPr>
      <w:r w:rsidDel="00000000" w:rsidR="00000000" w:rsidRPr="00000000">
        <w:rPr>
          <w:rtl w:val="0"/>
        </w:rPr>
        <w:t xml:space="preserve">    with wipeleft</w:t>
      </w:r>
    </w:p>
    <w:p w:rsidR="00000000" w:rsidDel="00000000" w:rsidP="00000000" w:rsidRDefault="00000000" w:rsidRPr="00000000" w14:paraId="00000CAB">
      <w:pPr>
        <w:pageBreakBefore w:val="0"/>
        <w:rPr/>
      </w:pPr>
      <w:r w:rsidDel="00000000" w:rsidR="00000000" w:rsidRPr="00000000">
        <w:rPr>
          <w:rtl w:val="0"/>
        </w:rPr>
        <w:t xml:space="preserve">    "Class today is more chill than normal, which is fine by me."</w:t>
      </w:r>
    </w:p>
    <w:p w:rsidR="00000000" w:rsidDel="00000000" w:rsidP="00000000" w:rsidRDefault="00000000" w:rsidRPr="00000000" w14:paraId="00000CAC">
      <w:pPr>
        <w:pageBreakBefore w:val="0"/>
        <w:rPr/>
      </w:pPr>
      <w:r w:rsidDel="00000000" w:rsidR="00000000" w:rsidRPr="00000000">
        <w:rPr>
          <w:rtl w:val="0"/>
        </w:rPr>
        <w:t xml:space="preserve">    "Luckily there's been no headache inducing test or sleep killing assignments."</w:t>
      </w:r>
    </w:p>
    <w:p w:rsidR="00000000" w:rsidDel="00000000" w:rsidP="00000000" w:rsidRDefault="00000000" w:rsidRPr="00000000" w14:paraId="00000CAD">
      <w:pPr>
        <w:pageBreakBefore w:val="0"/>
        <w:rPr/>
      </w:pPr>
      <w:r w:rsidDel="00000000" w:rsidR="00000000" w:rsidRPr="00000000">
        <w:rPr>
          <w:rtl w:val="0"/>
        </w:rPr>
        <w:t xml:space="preserve">    "We were just reading user suggested books today."</w:t>
      </w:r>
    </w:p>
    <w:p w:rsidR="00000000" w:rsidDel="00000000" w:rsidP="00000000" w:rsidRDefault="00000000" w:rsidRPr="00000000" w14:paraId="00000CAE">
      <w:pPr>
        <w:pageBreakBefore w:val="0"/>
        <w:rPr/>
      </w:pPr>
      <w:r w:rsidDel="00000000" w:rsidR="00000000" w:rsidRPr="00000000">
        <w:rPr>
          <w:rtl w:val="0"/>
        </w:rPr>
        <w:t xml:space="preserve">    $n_name = "Teacher"</w:t>
      </w:r>
    </w:p>
    <w:p w:rsidR="00000000" w:rsidDel="00000000" w:rsidP="00000000" w:rsidRDefault="00000000" w:rsidRPr="00000000" w14:paraId="00000CAF">
      <w:pPr>
        <w:pageBreakBefore w:val="0"/>
        <w:rPr/>
      </w:pPr>
      <w:r w:rsidDel="00000000" w:rsidR="00000000" w:rsidRPr="00000000">
        <w:rPr>
          <w:rtl w:val="0"/>
        </w:rPr>
        <w:t xml:space="preserve">    n "Okay class, what did you think of this week's book?"</w:t>
      </w:r>
    </w:p>
    <w:p w:rsidR="00000000" w:rsidDel="00000000" w:rsidP="00000000" w:rsidRDefault="00000000" w:rsidRPr="00000000" w14:paraId="00000CB0">
      <w:pPr>
        <w:pageBreakBefore w:val="0"/>
        <w:rPr/>
      </w:pPr>
      <w:r w:rsidDel="00000000" w:rsidR="00000000" w:rsidRPr="00000000">
        <w:rPr>
          <w:rtl w:val="0"/>
        </w:rPr>
        <w:t xml:space="preserve">    "I look around the students with a collective shrug, all except Yuri. She seemed to be forming her thoughts to completely justify the book."</w:t>
      </w:r>
    </w:p>
    <w:p w:rsidR="00000000" w:rsidDel="00000000" w:rsidP="00000000" w:rsidRDefault="00000000" w:rsidRPr="00000000" w14:paraId="00000CB1">
      <w:pPr>
        <w:pageBreakBefore w:val="0"/>
        <w:rPr/>
      </w:pPr>
      <w:r w:rsidDel="00000000" w:rsidR="00000000" w:rsidRPr="00000000">
        <w:rPr>
          <w:rtl w:val="0"/>
        </w:rPr>
        <w:t xml:space="preserve">    n "Hello, would anyone like to give their opinion?"</w:t>
      </w:r>
    </w:p>
    <w:p w:rsidR="00000000" w:rsidDel="00000000" w:rsidP="00000000" w:rsidRDefault="00000000" w:rsidRPr="00000000" w14:paraId="00000CB2">
      <w:pPr>
        <w:pageBreakBefore w:val="0"/>
        <w:rPr/>
      </w:pPr>
      <w:r w:rsidDel="00000000" w:rsidR="00000000" w:rsidRPr="00000000">
        <w:rPr>
          <w:rtl w:val="0"/>
        </w:rPr>
        <w:t xml:space="preserve">    show yuri 1f at t11 zorder 2</w:t>
      </w:r>
    </w:p>
    <w:p w:rsidR="00000000" w:rsidDel="00000000" w:rsidP="00000000" w:rsidRDefault="00000000" w:rsidRPr="00000000" w14:paraId="00000CB3">
      <w:pPr>
        <w:pageBreakBefore w:val="0"/>
        <w:rPr/>
      </w:pPr>
      <w:r w:rsidDel="00000000" w:rsidR="00000000" w:rsidRPr="00000000">
        <w:rPr>
          <w:rtl w:val="0"/>
        </w:rPr>
        <w:t xml:space="preserve">    y "Yes, well, I find the book to completely lose its tone with its climax, or anticlimax I should say."</w:t>
      </w:r>
    </w:p>
    <w:p w:rsidR="00000000" w:rsidDel="00000000" w:rsidP="00000000" w:rsidRDefault="00000000" w:rsidRPr="00000000" w14:paraId="00000CB4">
      <w:pPr>
        <w:pageBreakBefore w:val="0"/>
        <w:rPr/>
      </w:pPr>
      <w:r w:rsidDel="00000000" w:rsidR="00000000" w:rsidRPr="00000000">
        <w:rPr>
          <w:rtl w:val="0"/>
        </w:rPr>
        <w:t xml:space="preserve">    y "The author spends the whole story on its corrupt world and the consequences of such. We meet characters that we treasure as the reader that are taken away in this unjust world."</w:t>
      </w:r>
    </w:p>
    <w:p w:rsidR="00000000" w:rsidDel="00000000" w:rsidP="00000000" w:rsidRDefault="00000000" w:rsidRPr="00000000" w14:paraId="00000CB5">
      <w:pPr>
        <w:pageBreakBefore w:val="0"/>
        <w:rPr/>
      </w:pPr>
      <w:r w:rsidDel="00000000" w:rsidR="00000000" w:rsidRPr="00000000">
        <w:rPr>
          <w:rtl w:val="0"/>
        </w:rPr>
        <w:t xml:space="preserve">    y 2h "Yet its ending fails to meet the expectation of the atmosphere, feeling forced compared to the skillful hinting throughout the book."</w:t>
      </w:r>
    </w:p>
    <w:p w:rsidR="00000000" w:rsidDel="00000000" w:rsidP="00000000" w:rsidRDefault="00000000" w:rsidRPr="00000000" w14:paraId="00000CB6">
      <w:pPr>
        <w:pageBreakBefore w:val="0"/>
        <w:rPr/>
      </w:pPr>
      <w:r w:rsidDel="00000000" w:rsidR="00000000" w:rsidRPr="00000000">
        <w:rPr>
          <w:rtl w:val="0"/>
        </w:rPr>
        <w:t xml:space="preserve">    "Yuri keeps on with her explanation, going into the metaphors, author's purpose, and even more smart literature terms."</w:t>
      </w:r>
    </w:p>
    <w:p w:rsidR="00000000" w:rsidDel="00000000" w:rsidP="00000000" w:rsidRDefault="00000000" w:rsidRPr="00000000" w14:paraId="00000CB7">
      <w:pPr>
        <w:pageBreakBefore w:val="0"/>
        <w:rPr/>
      </w:pPr>
      <w:r w:rsidDel="00000000" w:rsidR="00000000" w:rsidRPr="00000000">
        <w:rPr>
          <w:rtl w:val="0"/>
        </w:rPr>
        <w:t xml:space="preserve">    "The class pays attention to Yuri, wondering how she doesn't get tired of such a large book in their eyes."</w:t>
      </w:r>
    </w:p>
    <w:p w:rsidR="00000000" w:rsidDel="00000000" w:rsidP="00000000" w:rsidRDefault="00000000" w:rsidRPr="00000000" w14:paraId="00000CB8">
      <w:pPr>
        <w:pageBreakBefore w:val="0"/>
        <w:rPr/>
      </w:pPr>
      <w:r w:rsidDel="00000000" w:rsidR="00000000" w:rsidRPr="00000000">
        <w:rPr>
          <w:rtl w:val="0"/>
        </w:rPr>
        <w:t xml:space="preserve">    "Little do they know this is nothing."</w:t>
      </w:r>
    </w:p>
    <w:p w:rsidR="00000000" w:rsidDel="00000000" w:rsidP="00000000" w:rsidRDefault="00000000" w:rsidRPr="00000000" w14:paraId="00000CB9">
      <w:pPr>
        <w:pageBreakBefore w:val="0"/>
        <w:rPr/>
      </w:pPr>
      <w:r w:rsidDel="00000000" w:rsidR="00000000" w:rsidRPr="00000000">
        <w:rPr>
          <w:rtl w:val="0"/>
        </w:rPr>
        <w:t xml:space="preserve">    "Yuri concludes with her statement and leaves the class awestruck."</w:t>
      </w:r>
    </w:p>
    <w:p w:rsidR="00000000" w:rsidDel="00000000" w:rsidP="00000000" w:rsidRDefault="00000000" w:rsidRPr="00000000" w14:paraId="00000CBA">
      <w:pPr>
        <w:pageBreakBefore w:val="0"/>
        <w:rPr/>
      </w:pPr>
      <w:r w:rsidDel="00000000" w:rsidR="00000000" w:rsidRPr="00000000">
        <w:rPr>
          <w:rtl w:val="0"/>
        </w:rPr>
        <w:t xml:space="preserve">    n "Wow Yuri, you really went into this book. Now, who would like to suggest a book for the class to read. This would be the last book of the year."</w:t>
      </w:r>
    </w:p>
    <w:p w:rsidR="00000000" w:rsidDel="00000000" w:rsidP="00000000" w:rsidRDefault="00000000" w:rsidRPr="00000000" w14:paraId="00000CBB">
      <w:pPr>
        <w:pageBreakBefore w:val="0"/>
        <w:rPr/>
      </w:pPr>
      <w:r w:rsidDel="00000000" w:rsidR="00000000" w:rsidRPr="00000000">
        <w:rPr>
          <w:rtl w:val="0"/>
        </w:rPr>
        <w:t xml:space="preserve">    "I look over to Yuri, who holds the portrait of Markov. Now that I think about it, the class hasn't read that book yet."</w:t>
      </w:r>
    </w:p>
    <w:p w:rsidR="00000000" w:rsidDel="00000000" w:rsidP="00000000" w:rsidRDefault="00000000" w:rsidRPr="00000000" w14:paraId="00000CBC">
      <w:pPr>
        <w:pageBreakBefore w:val="0"/>
        <w:rPr/>
      </w:pPr>
      <w:r w:rsidDel="00000000" w:rsidR="00000000" w:rsidRPr="00000000">
        <w:rPr>
          <w:rtl w:val="0"/>
        </w:rPr>
        <w:t xml:space="preserve">    "She attempts to present the book, but still couldn't approach the teacher with courage."</w:t>
      </w:r>
    </w:p>
    <w:p w:rsidR="00000000" w:rsidDel="00000000" w:rsidP="00000000" w:rsidRDefault="00000000" w:rsidRPr="00000000" w14:paraId="00000CBD">
      <w:pPr>
        <w:pageBreakBefore w:val="0"/>
        <w:rPr/>
      </w:pPr>
      <w:r w:rsidDel="00000000" w:rsidR="00000000" w:rsidRPr="00000000">
        <w:rPr>
          <w:rtl w:val="0"/>
        </w:rPr>
        <w:t xml:space="preserve">    y 3o "..."</w:t>
      </w:r>
    </w:p>
    <w:p w:rsidR="00000000" w:rsidDel="00000000" w:rsidP="00000000" w:rsidRDefault="00000000" w:rsidRPr="00000000" w14:paraId="00000CBE">
      <w:pPr>
        <w:pageBreakBefore w:val="0"/>
        <w:rPr/>
      </w:pPr>
      <w:r w:rsidDel="00000000" w:rsidR="00000000" w:rsidRPr="00000000">
        <w:rPr>
          <w:rtl w:val="0"/>
        </w:rPr>
        <w:t xml:space="preserve">    "Do I go and help Yuri? The class would be pretty bummed to read such a large book, but the story is so well written."</w:t>
      </w:r>
    </w:p>
    <w:p w:rsidR="00000000" w:rsidDel="00000000" w:rsidP="00000000" w:rsidRDefault="00000000" w:rsidRPr="00000000" w14:paraId="00000CBF">
      <w:pPr>
        <w:pageBreakBefore w:val="0"/>
        <w:rPr/>
      </w:pPr>
      <w:r w:rsidDel="00000000" w:rsidR="00000000" w:rsidRPr="00000000">
        <w:rPr>
          <w:rtl w:val="0"/>
        </w:rPr>
        <w:t xml:space="preserve">    "..."</w:t>
      </w:r>
    </w:p>
    <w:p w:rsidR="00000000" w:rsidDel="00000000" w:rsidP="00000000" w:rsidRDefault="00000000" w:rsidRPr="00000000" w14:paraId="00000CC0">
      <w:pPr>
        <w:pageBreakBefore w:val="0"/>
        <w:rPr/>
      </w:pPr>
      <w:r w:rsidDel="00000000" w:rsidR="00000000" w:rsidRPr="00000000">
        <w:rPr>
          <w:rtl w:val="0"/>
        </w:rPr>
        <w:t xml:space="preserve">    show yuri 3p at t11 zorder 2</w:t>
      </w:r>
    </w:p>
    <w:p w:rsidR="00000000" w:rsidDel="00000000" w:rsidP="00000000" w:rsidRDefault="00000000" w:rsidRPr="00000000" w14:paraId="00000CC1">
      <w:pPr>
        <w:pageBreakBefore w:val="0"/>
        <w:rPr/>
      </w:pPr>
      <w:r w:rsidDel="00000000" w:rsidR="00000000" w:rsidRPr="00000000">
        <w:rPr>
          <w:rtl w:val="0"/>
        </w:rPr>
        <w:t xml:space="preserve">    mc "How about we read Portrait of Markov?"</w:t>
      </w:r>
    </w:p>
    <w:p w:rsidR="00000000" w:rsidDel="00000000" w:rsidP="00000000" w:rsidRDefault="00000000" w:rsidRPr="00000000" w14:paraId="00000CC2">
      <w:pPr>
        <w:pageBreakBefore w:val="0"/>
        <w:rPr/>
      </w:pPr>
      <w:r w:rsidDel="00000000" w:rsidR="00000000" w:rsidRPr="00000000">
        <w:rPr>
          <w:rtl w:val="0"/>
        </w:rPr>
        <w:t xml:space="preserve">    n "Hmm, and what is that?"</w:t>
      </w:r>
    </w:p>
    <w:p w:rsidR="00000000" w:rsidDel="00000000" w:rsidP="00000000" w:rsidRDefault="00000000" w:rsidRPr="00000000" w14:paraId="00000CC3">
      <w:pPr>
        <w:pageBreakBefore w:val="0"/>
        <w:rPr/>
      </w:pPr>
      <w:r w:rsidDel="00000000" w:rsidR="00000000" w:rsidRPr="00000000">
        <w:rPr>
          <w:rtl w:val="0"/>
        </w:rPr>
        <w:t xml:space="preserve">    mc "Well, it's a story that follows this teenage girl that has a long lost sister she moves in with her and, well."</w:t>
      </w:r>
    </w:p>
    <w:p w:rsidR="00000000" w:rsidDel="00000000" w:rsidP="00000000" w:rsidRDefault="00000000" w:rsidRPr="00000000" w14:paraId="00000CC4">
      <w:pPr>
        <w:pageBreakBefore w:val="0"/>
        <w:rPr/>
      </w:pPr>
      <w:r w:rsidDel="00000000" w:rsidR="00000000" w:rsidRPr="00000000">
        <w:rPr>
          <w:rtl w:val="0"/>
        </w:rPr>
        <w:t xml:space="preserve">    mc "Maybe we can leave the rest of the book a surprise."</w:t>
      </w:r>
    </w:p>
    <w:p w:rsidR="00000000" w:rsidDel="00000000" w:rsidP="00000000" w:rsidRDefault="00000000" w:rsidRPr="00000000" w14:paraId="00000CC5">
      <w:pPr>
        <w:pageBreakBefore w:val="0"/>
        <w:rPr/>
      </w:pPr>
      <w:r w:rsidDel="00000000" w:rsidR="00000000" w:rsidRPr="00000000">
        <w:rPr>
          <w:rtl w:val="0"/>
        </w:rPr>
        <w:t xml:space="preserve">    n "Are there any objections to this?"</w:t>
      </w:r>
    </w:p>
    <w:p w:rsidR="00000000" w:rsidDel="00000000" w:rsidP="00000000" w:rsidRDefault="00000000" w:rsidRPr="00000000" w14:paraId="00000CC6">
      <w:pPr>
        <w:pageBreakBefore w:val="0"/>
        <w:rPr/>
      </w:pPr>
      <w:r w:rsidDel="00000000" w:rsidR="00000000" w:rsidRPr="00000000">
        <w:rPr>
          <w:rtl w:val="0"/>
        </w:rPr>
        <w:t xml:space="preserve">    show yuri at thide zorder 1</w:t>
      </w:r>
    </w:p>
    <w:p w:rsidR="00000000" w:rsidDel="00000000" w:rsidP="00000000" w:rsidRDefault="00000000" w:rsidRPr="00000000" w14:paraId="00000CC7">
      <w:pPr>
        <w:pageBreakBefore w:val="0"/>
        <w:rPr/>
      </w:pPr>
      <w:r w:rsidDel="00000000" w:rsidR="00000000" w:rsidRPr="00000000">
        <w:rPr>
          <w:rtl w:val="0"/>
        </w:rPr>
        <w:t xml:space="preserve">    hide yuri</w:t>
      </w:r>
    </w:p>
    <w:p w:rsidR="00000000" w:rsidDel="00000000" w:rsidP="00000000" w:rsidRDefault="00000000" w:rsidRPr="00000000" w14:paraId="00000CC8">
      <w:pPr>
        <w:pageBreakBefore w:val="0"/>
        <w:rPr/>
      </w:pPr>
      <w:r w:rsidDel="00000000" w:rsidR="00000000" w:rsidRPr="00000000">
        <w:rPr>
          <w:rtl w:val="0"/>
        </w:rPr>
        <w:t xml:space="preserve">    "There was no sound made, the only echo was of silence."</w:t>
      </w:r>
    </w:p>
    <w:p w:rsidR="00000000" w:rsidDel="00000000" w:rsidP="00000000" w:rsidRDefault="00000000" w:rsidRPr="00000000" w14:paraId="00000CC9">
      <w:pPr>
        <w:pageBreakBefore w:val="0"/>
        <w:rPr/>
      </w:pPr>
      <w:r w:rsidDel="00000000" w:rsidR="00000000" w:rsidRPr="00000000">
        <w:rPr>
          <w:rtl w:val="0"/>
        </w:rPr>
        <w:t xml:space="preserve">    "Maybe the others are actually interested?"</w:t>
      </w:r>
    </w:p>
    <w:p w:rsidR="00000000" w:rsidDel="00000000" w:rsidP="00000000" w:rsidRDefault="00000000" w:rsidRPr="00000000" w14:paraId="00000CCA">
      <w:pPr>
        <w:pageBreakBefore w:val="0"/>
        <w:rPr/>
      </w:pPr>
      <w:r w:rsidDel="00000000" w:rsidR="00000000" w:rsidRPr="00000000">
        <w:rPr>
          <w:rtl w:val="0"/>
        </w:rPr>
        <w:t xml:space="preserve">    "{i}Or shocked about the pure size of the book.{i/}"</w:t>
      </w:r>
    </w:p>
    <w:p w:rsidR="00000000" w:rsidDel="00000000" w:rsidP="00000000" w:rsidRDefault="00000000" w:rsidRPr="00000000" w14:paraId="00000CCB">
      <w:pPr>
        <w:pageBreakBefore w:val="0"/>
        <w:rPr/>
      </w:pPr>
      <w:r w:rsidDel="00000000" w:rsidR="00000000" w:rsidRPr="00000000">
        <w:rPr>
          <w:rtl w:val="0"/>
        </w:rPr>
        <w:t xml:space="preserve">    "The bell rings and I'm left with Yuri walking to our next class."</w:t>
      </w:r>
    </w:p>
    <w:p w:rsidR="00000000" w:rsidDel="00000000" w:rsidP="00000000" w:rsidRDefault="00000000" w:rsidRPr="00000000" w14:paraId="00000CCC">
      <w:pPr>
        <w:pageBreakBefore w:val="0"/>
        <w:rPr/>
      </w:pPr>
      <w:r w:rsidDel="00000000" w:rsidR="00000000" w:rsidRPr="00000000">
        <w:rPr>
          <w:rtl w:val="0"/>
        </w:rPr>
        <w:t xml:space="preserve">    "Before Yuri wanders off the room she smiles at me."</w:t>
      </w:r>
    </w:p>
    <w:p w:rsidR="00000000" w:rsidDel="00000000" w:rsidP="00000000" w:rsidRDefault="00000000" w:rsidRPr="00000000" w14:paraId="00000CCD">
      <w:pPr>
        <w:pageBreakBefore w:val="0"/>
        <w:rPr/>
      </w:pPr>
      <w:r w:rsidDel="00000000" w:rsidR="00000000" w:rsidRPr="00000000">
        <w:rPr>
          <w:rtl w:val="0"/>
        </w:rPr>
        <w:t xml:space="preserve">    show yuri 4e at t11 zorder 2</w:t>
      </w:r>
    </w:p>
    <w:p w:rsidR="00000000" w:rsidDel="00000000" w:rsidP="00000000" w:rsidRDefault="00000000" w:rsidRPr="00000000" w14:paraId="00000CCE">
      <w:pPr>
        <w:pageBreakBefore w:val="0"/>
        <w:rPr/>
      </w:pPr>
      <w:r w:rsidDel="00000000" w:rsidR="00000000" w:rsidRPr="00000000">
        <w:rPr>
          <w:rtl w:val="0"/>
        </w:rPr>
        <w:t xml:space="preserve">    y "Thank you."</w:t>
      </w:r>
    </w:p>
    <w:p w:rsidR="00000000" w:rsidDel="00000000" w:rsidP="00000000" w:rsidRDefault="00000000" w:rsidRPr="00000000" w14:paraId="00000CCF">
      <w:pPr>
        <w:pageBreakBefore w:val="0"/>
        <w:rPr/>
      </w:pPr>
      <w:r w:rsidDel="00000000" w:rsidR="00000000" w:rsidRPr="00000000">
        <w:rPr>
          <w:rtl w:val="0"/>
        </w:rPr>
        <w:t xml:space="preserve">    show yuri at thide zorder 1</w:t>
      </w:r>
    </w:p>
    <w:p w:rsidR="00000000" w:rsidDel="00000000" w:rsidP="00000000" w:rsidRDefault="00000000" w:rsidRPr="00000000" w14:paraId="00000CD0">
      <w:pPr>
        <w:pageBreakBefore w:val="0"/>
        <w:rPr/>
      </w:pPr>
      <w:r w:rsidDel="00000000" w:rsidR="00000000" w:rsidRPr="00000000">
        <w:rPr>
          <w:rtl w:val="0"/>
        </w:rPr>
        <w:t xml:space="preserve">    hide yuri</w:t>
      </w:r>
    </w:p>
    <w:p w:rsidR="00000000" w:rsidDel="00000000" w:rsidP="00000000" w:rsidRDefault="00000000" w:rsidRPr="00000000" w14:paraId="00000CD1">
      <w:pPr>
        <w:pageBreakBefore w:val="0"/>
        <w:rPr/>
      </w:pPr>
      <w:r w:rsidDel="00000000" w:rsidR="00000000" w:rsidRPr="00000000">
        <w:rPr>
          <w:rtl w:val="0"/>
        </w:rPr>
        <w:t xml:space="preserve">    $n_name = "Natsuki"</w:t>
      </w:r>
    </w:p>
    <w:p w:rsidR="00000000" w:rsidDel="00000000" w:rsidP="00000000" w:rsidRDefault="00000000" w:rsidRPr="00000000" w14:paraId="00000CD2">
      <w:pPr>
        <w:pageBreakBefore w:val="0"/>
        <w:rPr/>
      </w:pPr>
      <w:r w:rsidDel="00000000" w:rsidR="00000000" w:rsidRPr="00000000">
        <w:rPr>
          <w:rtl w:val="0"/>
        </w:rPr>
        <w:t xml:space="preserve">    "That smile is something I never want to lose."</w:t>
      </w:r>
    </w:p>
    <w:p w:rsidR="00000000" w:rsidDel="00000000" w:rsidP="00000000" w:rsidRDefault="00000000" w:rsidRPr="00000000" w14:paraId="00000CD3">
      <w:pPr>
        <w:pageBreakBefore w:val="0"/>
        <w:rPr/>
      </w:pPr>
      <w:r w:rsidDel="00000000" w:rsidR="00000000" w:rsidRPr="00000000">
        <w:rPr>
          <w:rtl w:val="0"/>
        </w:rPr>
        <w:t xml:space="preserve">    "Having the class wanting to stab me was totally worth it."</w:t>
      </w:r>
    </w:p>
    <w:p w:rsidR="00000000" w:rsidDel="00000000" w:rsidP="00000000" w:rsidRDefault="00000000" w:rsidRPr="00000000" w14:paraId="00000CD4">
      <w:pPr>
        <w:pageBreakBefore w:val="0"/>
        <w:rPr/>
      </w:pPr>
      <w:r w:rsidDel="00000000" w:rsidR="00000000" w:rsidRPr="00000000">
        <w:rPr>
          <w:rtl w:val="0"/>
        </w:rPr>
        <w:t xml:space="preserve">    show bg corridor</w:t>
      </w:r>
    </w:p>
    <w:p w:rsidR="00000000" w:rsidDel="00000000" w:rsidP="00000000" w:rsidRDefault="00000000" w:rsidRPr="00000000" w14:paraId="00000CD5">
      <w:pPr>
        <w:pageBreakBefore w:val="0"/>
        <w:rPr/>
      </w:pPr>
      <w:r w:rsidDel="00000000" w:rsidR="00000000" w:rsidRPr="00000000">
        <w:rPr>
          <w:rtl w:val="0"/>
        </w:rPr>
        <w:t xml:space="preserve">    with wiperight</w:t>
      </w:r>
    </w:p>
    <w:p w:rsidR="00000000" w:rsidDel="00000000" w:rsidP="00000000" w:rsidRDefault="00000000" w:rsidRPr="00000000" w14:paraId="00000CD6">
      <w:pPr>
        <w:pageBreakBefore w:val="0"/>
        <w:rPr/>
      </w:pPr>
      <w:r w:rsidDel="00000000" w:rsidR="00000000" w:rsidRPr="00000000">
        <w:rPr>
          <w:rtl w:val="0"/>
        </w:rPr>
        <w:t xml:space="preserve">    mc "School today has been manageable. I can't remember the last time it was like that."</w:t>
      </w:r>
    </w:p>
    <w:p w:rsidR="00000000" w:rsidDel="00000000" w:rsidP="00000000" w:rsidRDefault="00000000" w:rsidRPr="00000000" w14:paraId="00000CD7">
      <w:pPr>
        <w:pageBreakBefore w:val="0"/>
        <w:rPr/>
      </w:pPr>
      <w:r w:rsidDel="00000000" w:rsidR="00000000" w:rsidRPr="00000000">
        <w:rPr>
          <w:rtl w:val="0"/>
        </w:rPr>
        <w:t xml:space="preserve">    mc "So far the whole day has been going nicely. And with the club coming up I'm looking forward to a good conclusion."</w:t>
      </w:r>
    </w:p>
    <w:p w:rsidR="00000000" w:rsidDel="00000000" w:rsidP="00000000" w:rsidRDefault="00000000" w:rsidRPr="00000000" w14:paraId="00000CD8">
      <w:pPr>
        <w:pageBreakBefore w:val="0"/>
        <w:rPr/>
      </w:pPr>
      <w:r w:rsidDel="00000000" w:rsidR="00000000" w:rsidRPr="00000000">
        <w:rPr>
          <w:rtl w:val="0"/>
        </w:rPr>
        <w:t xml:space="preserve">    "I then hear footsteps going up the stairs. I turn around to see the figure."</w:t>
      </w:r>
    </w:p>
    <w:p w:rsidR="00000000" w:rsidDel="00000000" w:rsidP="00000000" w:rsidRDefault="00000000" w:rsidRPr="00000000" w14:paraId="00000CD9">
      <w:pPr>
        <w:pageBreakBefore w:val="0"/>
        <w:rPr/>
      </w:pPr>
      <w:r w:rsidDel="00000000" w:rsidR="00000000" w:rsidRPr="00000000">
        <w:rPr>
          <w:rtl w:val="0"/>
        </w:rPr>
        <w:t xml:space="preserve">    show yuri 1a at t11 zorder 2</w:t>
      </w:r>
    </w:p>
    <w:p w:rsidR="00000000" w:rsidDel="00000000" w:rsidP="00000000" w:rsidRDefault="00000000" w:rsidRPr="00000000" w14:paraId="00000CDA">
      <w:pPr>
        <w:pageBreakBefore w:val="0"/>
        <w:rPr/>
      </w:pPr>
      <w:r w:rsidDel="00000000" w:rsidR="00000000" w:rsidRPr="00000000">
        <w:rPr>
          <w:rtl w:val="0"/>
        </w:rPr>
        <w:t xml:space="preserve">    y "Hello [player]."</w:t>
      </w:r>
    </w:p>
    <w:p w:rsidR="00000000" w:rsidDel="00000000" w:rsidP="00000000" w:rsidRDefault="00000000" w:rsidRPr="00000000" w14:paraId="00000CDB">
      <w:pPr>
        <w:pageBreakBefore w:val="0"/>
        <w:rPr/>
      </w:pPr>
      <w:r w:rsidDel="00000000" w:rsidR="00000000" w:rsidRPr="00000000">
        <w:rPr>
          <w:rtl w:val="0"/>
        </w:rPr>
        <w:t xml:space="preserve">    mc "Hi Yuri. How has your day been going?"</w:t>
      </w:r>
    </w:p>
    <w:p w:rsidR="00000000" w:rsidDel="00000000" w:rsidP="00000000" w:rsidRDefault="00000000" w:rsidRPr="00000000" w14:paraId="00000CDC">
      <w:pPr>
        <w:pageBreakBefore w:val="0"/>
        <w:rPr/>
      </w:pPr>
      <w:r w:rsidDel="00000000" w:rsidR="00000000" w:rsidRPr="00000000">
        <w:rPr>
          <w:rtl w:val="0"/>
        </w:rPr>
        <w:t xml:space="preserve">    y 1b "It's been going well. I find this last week to be calming for everyone here."</w:t>
      </w:r>
    </w:p>
    <w:p w:rsidR="00000000" w:rsidDel="00000000" w:rsidP="00000000" w:rsidRDefault="00000000" w:rsidRPr="00000000" w14:paraId="00000CDD">
      <w:pPr>
        <w:pageBreakBefore w:val="0"/>
        <w:rPr/>
      </w:pPr>
      <w:r w:rsidDel="00000000" w:rsidR="00000000" w:rsidRPr="00000000">
        <w:rPr>
          <w:rtl w:val="0"/>
        </w:rPr>
        <w:t xml:space="preserve">    mc "Good to hear. Are you ready for the club today?"</w:t>
      </w:r>
    </w:p>
    <w:p w:rsidR="00000000" w:rsidDel="00000000" w:rsidP="00000000" w:rsidRDefault="00000000" w:rsidRPr="00000000" w14:paraId="00000CDE">
      <w:pPr>
        <w:pageBreakBefore w:val="0"/>
        <w:rPr/>
      </w:pPr>
      <w:r w:rsidDel="00000000" w:rsidR="00000000" w:rsidRPr="00000000">
        <w:rPr>
          <w:rtl w:val="0"/>
        </w:rPr>
        <w:t xml:space="preserve">    y 2c "Of course."</w:t>
      </w:r>
    </w:p>
    <w:p w:rsidR="00000000" w:rsidDel="00000000" w:rsidP="00000000" w:rsidRDefault="00000000" w:rsidRPr="00000000" w14:paraId="00000CDF">
      <w:pPr>
        <w:pageBreakBefore w:val="0"/>
        <w:rPr/>
      </w:pPr>
      <w:r w:rsidDel="00000000" w:rsidR="00000000" w:rsidRPr="00000000">
        <w:rPr>
          <w:rtl w:val="0"/>
        </w:rPr>
        <w:t xml:space="preserve">    mc "Alright."</w:t>
      </w:r>
    </w:p>
    <w:p w:rsidR="00000000" w:rsidDel="00000000" w:rsidP="00000000" w:rsidRDefault="00000000" w:rsidRPr="00000000" w14:paraId="00000CE0">
      <w:pPr>
        <w:pageBreakBefore w:val="0"/>
        <w:rPr/>
      </w:pPr>
      <w:r w:rsidDel="00000000" w:rsidR="00000000" w:rsidRPr="00000000">
        <w:rPr>
          <w:rtl w:val="0"/>
        </w:rPr>
        <w:t xml:space="preserve">    "Yuri and I walk to the clubroom. We're both in such a great mood, I doubt there's anything that can stop it."</w:t>
      </w:r>
    </w:p>
    <w:p w:rsidR="00000000" w:rsidDel="00000000" w:rsidP="00000000" w:rsidRDefault="00000000" w:rsidRPr="00000000" w14:paraId="00000CE1">
      <w:pPr>
        <w:pageBreakBefore w:val="0"/>
        <w:rPr/>
      </w:pPr>
      <w:r w:rsidDel="00000000" w:rsidR="00000000" w:rsidRPr="00000000">
        <w:rPr>
          <w:rtl w:val="0"/>
        </w:rPr>
        <w:t xml:space="preserve">    "I grasp on the handle and open the door, doing so I feel an ominous pressure that engulfs me."</w:t>
      </w:r>
    </w:p>
    <w:p w:rsidR="00000000" w:rsidDel="00000000" w:rsidP="00000000" w:rsidRDefault="00000000" w:rsidRPr="00000000" w14:paraId="00000CE2">
      <w:pPr>
        <w:pageBreakBefore w:val="0"/>
        <w:rPr/>
      </w:pPr>
      <w:r w:rsidDel="00000000" w:rsidR="00000000" w:rsidRPr="00000000">
        <w:rPr>
          <w:rtl w:val="0"/>
        </w:rPr>
        <w:t xml:space="preserve">    "This can't be good."</w:t>
      </w:r>
    </w:p>
    <w:p w:rsidR="00000000" w:rsidDel="00000000" w:rsidP="00000000" w:rsidRDefault="00000000" w:rsidRPr="00000000" w14:paraId="00000CE3">
      <w:pPr>
        <w:pageBreakBefore w:val="0"/>
        <w:rPr/>
      </w:pPr>
      <w:r w:rsidDel="00000000" w:rsidR="00000000" w:rsidRPr="00000000">
        <w:rPr>
          <w:rtl w:val="0"/>
        </w:rPr>
        <w:t xml:space="preserve">    show yuri at thide zorder 1</w:t>
      </w:r>
    </w:p>
    <w:p w:rsidR="00000000" w:rsidDel="00000000" w:rsidP="00000000" w:rsidRDefault="00000000" w:rsidRPr="00000000" w14:paraId="00000CE4">
      <w:pPr>
        <w:pageBreakBefore w:val="0"/>
        <w:rPr/>
      </w:pPr>
      <w:r w:rsidDel="00000000" w:rsidR="00000000" w:rsidRPr="00000000">
        <w:rPr>
          <w:rtl w:val="0"/>
        </w:rPr>
        <w:t xml:space="preserve">    hide yuri</w:t>
      </w:r>
    </w:p>
    <w:p w:rsidR="00000000" w:rsidDel="00000000" w:rsidP="00000000" w:rsidRDefault="00000000" w:rsidRPr="00000000" w14:paraId="00000CE5">
      <w:pPr>
        <w:pageBreakBefore w:val="0"/>
        <w:rPr/>
      </w:pPr>
      <w:r w:rsidDel="00000000" w:rsidR="00000000" w:rsidRPr="00000000">
        <w:rPr>
          <w:rtl w:val="0"/>
        </w:rPr>
        <w:t xml:space="preserve">    show bg club</w:t>
      </w:r>
    </w:p>
    <w:p w:rsidR="00000000" w:rsidDel="00000000" w:rsidP="00000000" w:rsidRDefault="00000000" w:rsidRPr="00000000" w14:paraId="00000CE6">
      <w:pPr>
        <w:pageBreakBefore w:val="0"/>
        <w:rPr/>
      </w:pPr>
      <w:r w:rsidDel="00000000" w:rsidR="00000000" w:rsidRPr="00000000">
        <w:rPr>
          <w:rtl w:val="0"/>
        </w:rPr>
        <w:t xml:space="preserve">    with wiperight</w:t>
      </w:r>
    </w:p>
    <w:p w:rsidR="00000000" w:rsidDel="00000000" w:rsidP="00000000" w:rsidRDefault="00000000" w:rsidRPr="00000000" w14:paraId="00000CE7">
      <w:pPr>
        <w:pageBreakBefore w:val="0"/>
        <w:rPr/>
      </w:pPr>
      <w:r w:rsidDel="00000000" w:rsidR="00000000" w:rsidRPr="00000000">
        <w:rPr>
          <w:rtl w:val="0"/>
        </w:rPr>
        <w:t xml:space="preserve">    show sayori 4h at t21 zorder 2</w:t>
      </w:r>
    </w:p>
    <w:p w:rsidR="00000000" w:rsidDel="00000000" w:rsidP="00000000" w:rsidRDefault="00000000" w:rsidRPr="00000000" w14:paraId="00000CE8">
      <w:pPr>
        <w:pageBreakBefore w:val="0"/>
        <w:rPr/>
      </w:pPr>
      <w:r w:rsidDel="00000000" w:rsidR="00000000" w:rsidRPr="00000000">
        <w:rPr>
          <w:rtl w:val="0"/>
        </w:rPr>
        <w:t xml:space="preserve">    show monika 1o at t22 zorder 2</w:t>
      </w:r>
    </w:p>
    <w:p w:rsidR="00000000" w:rsidDel="00000000" w:rsidP="00000000" w:rsidRDefault="00000000" w:rsidRPr="00000000" w14:paraId="00000CE9">
      <w:pPr>
        <w:pageBreakBefore w:val="0"/>
        <w:rPr/>
      </w:pPr>
      <w:r w:rsidDel="00000000" w:rsidR="00000000" w:rsidRPr="00000000">
        <w:rPr>
          <w:rtl w:val="0"/>
        </w:rPr>
        <w:t xml:space="preserve">    "I enter the club room to see Sayori and Monika discussing about something. They seem rather distressed about it."</w:t>
      </w:r>
    </w:p>
    <w:p w:rsidR="00000000" w:rsidDel="00000000" w:rsidP="00000000" w:rsidRDefault="00000000" w:rsidRPr="00000000" w14:paraId="00000CEA">
      <w:pPr>
        <w:pageBreakBefore w:val="0"/>
        <w:rPr/>
      </w:pPr>
      <w:r w:rsidDel="00000000" w:rsidR="00000000" w:rsidRPr="00000000">
        <w:rPr>
          <w:rtl w:val="0"/>
        </w:rPr>
        <w:t xml:space="preserve">    s "What are we gonna do Monika? I can't think of a way to keep this."</w:t>
      </w:r>
    </w:p>
    <w:p w:rsidR="00000000" w:rsidDel="00000000" w:rsidP="00000000" w:rsidRDefault="00000000" w:rsidRPr="00000000" w14:paraId="00000CEB">
      <w:pPr>
        <w:pageBreakBefore w:val="0"/>
        <w:rPr/>
      </w:pPr>
      <w:r w:rsidDel="00000000" w:rsidR="00000000" w:rsidRPr="00000000">
        <w:rPr>
          <w:rtl w:val="0"/>
        </w:rPr>
        <w:t xml:space="preserve">    m "Calm down Sayori. We don't want the others to panic over it."</w:t>
      </w:r>
    </w:p>
    <w:p w:rsidR="00000000" w:rsidDel="00000000" w:rsidP="00000000" w:rsidRDefault="00000000" w:rsidRPr="00000000" w14:paraId="00000CEC">
      <w:pPr>
        <w:pageBreakBefore w:val="0"/>
        <w:rPr/>
      </w:pPr>
      <w:r w:rsidDel="00000000" w:rsidR="00000000" w:rsidRPr="00000000">
        <w:rPr>
          <w:rtl w:val="0"/>
        </w:rPr>
        <w:t xml:space="preserve">    m 1p "Just give me some time. I'll figure something out."</w:t>
      </w:r>
    </w:p>
    <w:p w:rsidR="00000000" w:rsidDel="00000000" w:rsidP="00000000" w:rsidRDefault="00000000" w:rsidRPr="00000000" w14:paraId="00000CED">
      <w:pPr>
        <w:pageBreakBefore w:val="0"/>
        <w:rPr/>
      </w:pPr>
      <w:r w:rsidDel="00000000" w:rsidR="00000000" w:rsidRPr="00000000">
        <w:rPr>
          <w:rtl w:val="0"/>
        </w:rPr>
        <w:t xml:space="preserve">    show sayori at thide zorder 1</w:t>
      </w:r>
    </w:p>
    <w:p w:rsidR="00000000" w:rsidDel="00000000" w:rsidP="00000000" w:rsidRDefault="00000000" w:rsidRPr="00000000" w14:paraId="00000CEE">
      <w:pPr>
        <w:pageBreakBefore w:val="0"/>
        <w:rPr/>
      </w:pPr>
      <w:r w:rsidDel="00000000" w:rsidR="00000000" w:rsidRPr="00000000">
        <w:rPr>
          <w:rtl w:val="0"/>
        </w:rPr>
        <w:t xml:space="preserve">    show monika at t11 zorder 1</w:t>
      </w:r>
    </w:p>
    <w:p w:rsidR="00000000" w:rsidDel="00000000" w:rsidP="00000000" w:rsidRDefault="00000000" w:rsidRPr="00000000" w14:paraId="00000CEF">
      <w:pPr>
        <w:pageBreakBefore w:val="0"/>
        <w:rPr/>
      </w:pPr>
      <w:r w:rsidDel="00000000" w:rsidR="00000000" w:rsidRPr="00000000">
        <w:rPr>
          <w:rtl w:val="0"/>
        </w:rPr>
        <w:t xml:space="preserve">    hide sayori</w:t>
      </w:r>
    </w:p>
    <w:p w:rsidR="00000000" w:rsidDel="00000000" w:rsidP="00000000" w:rsidRDefault="00000000" w:rsidRPr="00000000" w14:paraId="00000CF0">
      <w:pPr>
        <w:pageBreakBefore w:val="0"/>
        <w:rPr/>
      </w:pPr>
      <w:r w:rsidDel="00000000" w:rsidR="00000000" w:rsidRPr="00000000">
        <w:rPr>
          <w:rtl w:val="0"/>
        </w:rPr>
        <w:t xml:space="preserve">    hide monika</w:t>
      </w:r>
    </w:p>
    <w:p w:rsidR="00000000" w:rsidDel="00000000" w:rsidP="00000000" w:rsidRDefault="00000000" w:rsidRPr="00000000" w14:paraId="00000CF1">
      <w:pPr>
        <w:pageBreakBefore w:val="0"/>
        <w:rPr/>
      </w:pPr>
      <w:r w:rsidDel="00000000" w:rsidR="00000000" w:rsidRPr="00000000">
        <w:rPr>
          <w:rtl w:val="0"/>
        </w:rPr>
        <w:t xml:space="preserve">    "Monika and Sayori seem to be discussing something important. Best to stay out of it just to make it worse."</w:t>
      </w:r>
    </w:p>
    <w:p w:rsidR="00000000" w:rsidDel="00000000" w:rsidP="00000000" w:rsidRDefault="00000000" w:rsidRPr="00000000" w14:paraId="00000CF2">
      <w:pPr>
        <w:pageBreakBefore w:val="0"/>
        <w:rPr/>
      </w:pPr>
      <w:r w:rsidDel="00000000" w:rsidR="00000000" w:rsidRPr="00000000">
        <w:rPr>
          <w:rtl w:val="0"/>
        </w:rPr>
        <w:t xml:space="preserve">    show natsuki 2s at t11 zorder 2</w:t>
      </w:r>
    </w:p>
    <w:p w:rsidR="00000000" w:rsidDel="00000000" w:rsidP="00000000" w:rsidRDefault="00000000" w:rsidRPr="00000000" w14:paraId="00000CF3">
      <w:pPr>
        <w:pageBreakBefore w:val="0"/>
        <w:rPr/>
      </w:pPr>
      <w:r w:rsidDel="00000000" w:rsidR="00000000" w:rsidRPr="00000000">
        <w:rPr>
          <w:rtl w:val="0"/>
        </w:rPr>
        <w:t xml:space="preserve">    "I see Natsuki at one end of the club room. She looks like she's stressed out about something too."</w:t>
      </w:r>
    </w:p>
    <w:p w:rsidR="00000000" w:rsidDel="00000000" w:rsidP="00000000" w:rsidRDefault="00000000" w:rsidRPr="00000000" w14:paraId="00000CF4">
      <w:pPr>
        <w:pageBreakBefore w:val="0"/>
        <w:rPr/>
      </w:pPr>
      <w:r w:rsidDel="00000000" w:rsidR="00000000" w:rsidRPr="00000000">
        <w:rPr>
          <w:rtl w:val="0"/>
        </w:rPr>
        <w:t xml:space="preserve">    "Maybe she needs to talk about said thing."</w:t>
      </w:r>
    </w:p>
    <w:p w:rsidR="00000000" w:rsidDel="00000000" w:rsidP="00000000" w:rsidRDefault="00000000" w:rsidRPr="00000000" w14:paraId="00000CF5">
      <w:pPr>
        <w:pageBreakBefore w:val="0"/>
        <w:rPr/>
      </w:pPr>
      <w:r w:rsidDel="00000000" w:rsidR="00000000" w:rsidRPr="00000000">
        <w:rPr>
          <w:rtl w:val="0"/>
        </w:rPr>
        <w:t xml:space="preserve">    show natsuki 22b at t11 zorder 2</w:t>
      </w:r>
    </w:p>
    <w:p w:rsidR="00000000" w:rsidDel="00000000" w:rsidP="00000000" w:rsidRDefault="00000000" w:rsidRPr="00000000" w14:paraId="00000CF6">
      <w:pPr>
        <w:pageBreakBefore w:val="0"/>
        <w:rPr/>
      </w:pPr>
      <w:r w:rsidDel="00000000" w:rsidR="00000000" w:rsidRPr="00000000">
        <w:rPr>
          <w:rtl w:val="0"/>
        </w:rPr>
        <w:t xml:space="preserve">    "Or maybe not."</w:t>
      </w:r>
    </w:p>
    <w:p w:rsidR="00000000" w:rsidDel="00000000" w:rsidP="00000000" w:rsidRDefault="00000000" w:rsidRPr="00000000" w14:paraId="00000CF7">
      <w:pPr>
        <w:pageBreakBefore w:val="0"/>
        <w:rPr/>
      </w:pPr>
      <w:r w:rsidDel="00000000" w:rsidR="00000000" w:rsidRPr="00000000">
        <w:rPr>
          <w:rtl w:val="0"/>
        </w:rPr>
        <w:t xml:space="preserve">    "What's up with everyone today? Did anything serious go wrong before we got here?"</w:t>
      </w:r>
    </w:p>
    <w:p w:rsidR="00000000" w:rsidDel="00000000" w:rsidP="00000000" w:rsidRDefault="00000000" w:rsidRPr="00000000" w14:paraId="00000CF8">
      <w:pPr>
        <w:pageBreakBefore w:val="0"/>
        <w:rPr/>
      </w:pPr>
      <w:r w:rsidDel="00000000" w:rsidR="00000000" w:rsidRPr="00000000">
        <w:rPr>
          <w:rtl w:val="0"/>
        </w:rPr>
        <w:t xml:space="preserve">    show natsuki at thode zorder 1</w:t>
      </w:r>
    </w:p>
    <w:p w:rsidR="00000000" w:rsidDel="00000000" w:rsidP="00000000" w:rsidRDefault="00000000" w:rsidRPr="00000000" w14:paraId="00000CF9">
      <w:pPr>
        <w:pageBreakBefore w:val="0"/>
        <w:rPr/>
      </w:pPr>
      <w:r w:rsidDel="00000000" w:rsidR="00000000" w:rsidRPr="00000000">
        <w:rPr>
          <w:rtl w:val="0"/>
        </w:rPr>
        <w:t xml:space="preserve">    hide natsuki</w:t>
      </w:r>
    </w:p>
    <w:p w:rsidR="00000000" w:rsidDel="00000000" w:rsidP="00000000" w:rsidRDefault="00000000" w:rsidRPr="00000000" w14:paraId="00000CFA">
      <w:pPr>
        <w:pageBreakBefore w:val="0"/>
        <w:rPr/>
      </w:pPr>
      <w:r w:rsidDel="00000000" w:rsidR="00000000" w:rsidRPr="00000000">
        <w:rPr>
          <w:rtl w:val="0"/>
        </w:rPr>
        <w:t xml:space="preserve">    show yuri 2t at t11 zorder 2</w:t>
      </w:r>
    </w:p>
    <w:p w:rsidR="00000000" w:rsidDel="00000000" w:rsidP="00000000" w:rsidRDefault="00000000" w:rsidRPr="00000000" w14:paraId="00000CFB">
      <w:pPr>
        <w:pageBreakBefore w:val="0"/>
        <w:rPr/>
      </w:pPr>
      <w:r w:rsidDel="00000000" w:rsidR="00000000" w:rsidRPr="00000000">
        <w:rPr>
          <w:rtl w:val="0"/>
        </w:rPr>
        <w:t xml:space="preserve">    y "Hey [player], is anything bothering you, you seem to be puzzled."</w:t>
      </w:r>
    </w:p>
    <w:p w:rsidR="00000000" w:rsidDel="00000000" w:rsidP="00000000" w:rsidRDefault="00000000" w:rsidRPr="00000000" w14:paraId="00000CFC">
      <w:pPr>
        <w:pageBreakBefore w:val="0"/>
        <w:rPr/>
      </w:pPr>
      <w:r w:rsidDel="00000000" w:rsidR="00000000" w:rsidRPr="00000000">
        <w:rPr>
          <w:rtl w:val="0"/>
        </w:rPr>
        <w:t xml:space="preserve">    mc "What? Oh, it's nothing. The room just feels more intense than usual."</w:t>
      </w:r>
    </w:p>
    <w:p w:rsidR="00000000" w:rsidDel="00000000" w:rsidP="00000000" w:rsidRDefault="00000000" w:rsidRPr="00000000" w14:paraId="00000CFD">
      <w:pPr>
        <w:pageBreakBefore w:val="0"/>
        <w:rPr/>
      </w:pPr>
      <w:r w:rsidDel="00000000" w:rsidR="00000000" w:rsidRPr="00000000">
        <w:rPr>
          <w:rtl w:val="0"/>
        </w:rPr>
        <w:t xml:space="preserve">    y 2u "I can understand. There does seem to be a tension lurking about. How about we just sit down and read a book."</w:t>
      </w:r>
    </w:p>
    <w:p w:rsidR="00000000" w:rsidDel="00000000" w:rsidP="00000000" w:rsidRDefault="00000000" w:rsidRPr="00000000" w14:paraId="00000CFE">
      <w:pPr>
        <w:pageBreakBefore w:val="0"/>
        <w:rPr/>
      </w:pPr>
      <w:r w:rsidDel="00000000" w:rsidR="00000000" w:rsidRPr="00000000">
        <w:rPr>
          <w:rtl w:val="0"/>
        </w:rPr>
        <w:t xml:space="preserve">    mc "That sounds nice right about now."</w:t>
      </w:r>
    </w:p>
    <w:p w:rsidR="00000000" w:rsidDel="00000000" w:rsidP="00000000" w:rsidRDefault="00000000" w:rsidRPr="00000000" w14:paraId="00000CFF">
      <w:pPr>
        <w:pageBreakBefore w:val="0"/>
        <w:rPr/>
      </w:pPr>
      <w:r w:rsidDel="00000000" w:rsidR="00000000" w:rsidRPr="00000000">
        <w:rPr>
          <w:rtl w:val="0"/>
        </w:rPr>
        <w:t xml:space="preserve">    show yuri at thide zorder 1</w:t>
      </w:r>
    </w:p>
    <w:p w:rsidR="00000000" w:rsidDel="00000000" w:rsidP="00000000" w:rsidRDefault="00000000" w:rsidRPr="00000000" w14:paraId="00000D00">
      <w:pPr>
        <w:pageBreakBefore w:val="0"/>
        <w:rPr/>
      </w:pPr>
      <w:r w:rsidDel="00000000" w:rsidR="00000000" w:rsidRPr="00000000">
        <w:rPr>
          <w:rtl w:val="0"/>
        </w:rPr>
        <w:t xml:space="preserve">    hide yuri</w:t>
      </w:r>
    </w:p>
    <w:p w:rsidR="00000000" w:rsidDel="00000000" w:rsidP="00000000" w:rsidRDefault="00000000" w:rsidRPr="00000000" w14:paraId="00000D01">
      <w:pPr>
        <w:pageBreakBefore w:val="0"/>
        <w:rPr/>
      </w:pPr>
      <w:r w:rsidDel="00000000" w:rsidR="00000000" w:rsidRPr="00000000">
        <w:rPr>
          <w:rtl w:val="0"/>
        </w:rPr>
        <w:t xml:space="preserve">    "Yuri and I walk to our spot on the ground. Yuri goes to her backpack to retrieve the book we've been reading recently."</w:t>
      </w:r>
    </w:p>
    <w:p w:rsidR="00000000" w:rsidDel="00000000" w:rsidP="00000000" w:rsidRDefault="00000000" w:rsidRPr="00000000" w14:paraId="00000D02">
      <w:pPr>
        <w:pageBreakBefore w:val="0"/>
        <w:rPr/>
      </w:pPr>
      <w:r w:rsidDel="00000000" w:rsidR="00000000" w:rsidRPr="00000000">
        <w:rPr>
          <w:rtl w:val="0"/>
        </w:rPr>
        <w:t xml:space="preserve">    "We get in our usual reading position and try to relax, however, that eerie feeling lingered on."</w:t>
      </w:r>
    </w:p>
    <w:p w:rsidR="00000000" w:rsidDel="00000000" w:rsidP="00000000" w:rsidRDefault="00000000" w:rsidRPr="00000000" w14:paraId="00000D03">
      <w:pPr>
        <w:pageBreakBefore w:val="0"/>
        <w:rPr/>
      </w:pPr>
      <w:r w:rsidDel="00000000" w:rsidR="00000000" w:rsidRPr="00000000">
        <w:rPr>
          <w:rtl w:val="0"/>
        </w:rPr>
        <w:t xml:space="preserve">    "Any hint to what is happening goes through my mind."</w:t>
      </w:r>
    </w:p>
    <w:p w:rsidR="00000000" w:rsidDel="00000000" w:rsidP="00000000" w:rsidRDefault="00000000" w:rsidRPr="00000000" w14:paraId="00000D04">
      <w:pPr>
        <w:pageBreakBefore w:val="0"/>
        <w:rPr/>
      </w:pPr>
      <w:r w:rsidDel="00000000" w:rsidR="00000000" w:rsidRPr="00000000">
        <w:rPr>
          <w:rtl w:val="0"/>
        </w:rPr>
        <w:t xml:space="preserve">    "First it was Sayori this morning, she ran to talk with Monika, but she was talking with her here in the afternoon instead."</w:t>
      </w:r>
    </w:p>
    <w:p w:rsidR="00000000" w:rsidDel="00000000" w:rsidP="00000000" w:rsidRDefault="00000000" w:rsidRPr="00000000" w14:paraId="00000D05">
      <w:pPr>
        <w:pageBreakBefore w:val="0"/>
        <w:rPr/>
      </w:pPr>
      <w:r w:rsidDel="00000000" w:rsidR="00000000" w:rsidRPr="00000000">
        <w:rPr>
          <w:rtl w:val="0"/>
        </w:rPr>
        <w:t xml:space="preserve">    "Speaking of, what were they talking about? Whatever it was, Monika tried really hard to not let it spread."</w:t>
      </w:r>
    </w:p>
    <w:p w:rsidR="00000000" w:rsidDel="00000000" w:rsidP="00000000" w:rsidRDefault="00000000" w:rsidRPr="00000000" w14:paraId="00000D06">
      <w:pPr>
        <w:pageBreakBefore w:val="0"/>
        <w:rPr/>
      </w:pPr>
      <w:r w:rsidDel="00000000" w:rsidR="00000000" w:rsidRPr="00000000">
        <w:rPr>
          <w:rtl w:val="0"/>
        </w:rPr>
        <w:t xml:space="preserve">    "And then there was Natsuki who's been having a stronger attitude today."</w:t>
      </w:r>
    </w:p>
    <w:p w:rsidR="00000000" w:rsidDel="00000000" w:rsidP="00000000" w:rsidRDefault="00000000" w:rsidRPr="00000000" w14:paraId="00000D07">
      <w:pPr>
        <w:pageBreakBefore w:val="0"/>
        <w:rPr/>
      </w:pPr>
      <w:r w:rsidDel="00000000" w:rsidR="00000000" w:rsidRPr="00000000">
        <w:rPr>
          <w:rtl w:val="0"/>
        </w:rPr>
        <w:t xml:space="preserve">    show yuri 2e at t11 zorder 2</w:t>
      </w:r>
    </w:p>
    <w:p w:rsidR="00000000" w:rsidDel="00000000" w:rsidP="00000000" w:rsidRDefault="00000000" w:rsidRPr="00000000" w14:paraId="00000D08">
      <w:pPr>
        <w:pageBreakBefore w:val="0"/>
        <w:rPr/>
      </w:pPr>
      <w:r w:rsidDel="00000000" w:rsidR="00000000" w:rsidRPr="00000000">
        <w:rPr>
          <w:rtl w:val="0"/>
        </w:rPr>
        <w:t xml:space="preserve">    y "[player]."</w:t>
      </w:r>
    </w:p>
    <w:p w:rsidR="00000000" w:rsidDel="00000000" w:rsidP="00000000" w:rsidRDefault="00000000" w:rsidRPr="00000000" w14:paraId="00000D09">
      <w:pPr>
        <w:pageBreakBefore w:val="0"/>
        <w:rPr/>
      </w:pPr>
      <w:r w:rsidDel="00000000" w:rsidR="00000000" w:rsidRPr="00000000">
        <w:rPr>
          <w:rtl w:val="0"/>
        </w:rPr>
        <w:t xml:space="preserve">    "I mean, Natsuki has always had her temper, but."</w:t>
      </w:r>
    </w:p>
    <w:p w:rsidR="00000000" w:rsidDel="00000000" w:rsidP="00000000" w:rsidRDefault="00000000" w:rsidRPr="00000000" w14:paraId="00000D0A">
      <w:pPr>
        <w:pageBreakBefore w:val="0"/>
        <w:rPr/>
      </w:pPr>
      <w:r w:rsidDel="00000000" w:rsidR="00000000" w:rsidRPr="00000000">
        <w:rPr>
          <w:rtl w:val="0"/>
        </w:rPr>
        <w:t xml:space="preserve">    y 2f "[player]?"</w:t>
      </w:r>
    </w:p>
    <w:p w:rsidR="00000000" w:rsidDel="00000000" w:rsidP="00000000" w:rsidRDefault="00000000" w:rsidRPr="00000000" w14:paraId="00000D0B">
      <w:pPr>
        <w:pageBreakBefore w:val="0"/>
        <w:rPr/>
      </w:pPr>
      <w:r w:rsidDel="00000000" w:rsidR="00000000" w:rsidRPr="00000000">
        <w:rPr>
          <w:rtl w:val="0"/>
        </w:rPr>
        <w:t xml:space="preserve">    "Combined with all the weirdness of today, it just doesn't make sense."</w:t>
      </w:r>
    </w:p>
    <w:p w:rsidR="00000000" w:rsidDel="00000000" w:rsidP="00000000" w:rsidRDefault="00000000" w:rsidRPr="00000000" w14:paraId="00000D0C">
      <w:pPr>
        <w:pageBreakBefore w:val="0"/>
        <w:rPr/>
      </w:pPr>
      <w:r w:rsidDel="00000000" w:rsidR="00000000" w:rsidRPr="00000000">
        <w:rPr>
          <w:rtl w:val="0"/>
        </w:rPr>
        <w:t xml:space="preserve">    y 2n "[player]!"</w:t>
      </w:r>
    </w:p>
    <w:p w:rsidR="00000000" w:rsidDel="00000000" w:rsidP="00000000" w:rsidRDefault="00000000" w:rsidRPr="00000000" w14:paraId="00000D0D">
      <w:pPr>
        <w:pageBreakBefore w:val="0"/>
        <w:rPr/>
      </w:pPr>
      <w:r w:rsidDel="00000000" w:rsidR="00000000" w:rsidRPr="00000000">
        <w:rPr>
          <w:rtl w:val="0"/>
        </w:rPr>
        <w:t xml:space="preserve">    mc "What?! What happened?!"</w:t>
      </w:r>
    </w:p>
    <w:p w:rsidR="00000000" w:rsidDel="00000000" w:rsidP="00000000" w:rsidRDefault="00000000" w:rsidRPr="00000000" w14:paraId="00000D0E">
      <w:pPr>
        <w:pageBreakBefore w:val="0"/>
        <w:rPr/>
      </w:pPr>
      <w:r w:rsidDel="00000000" w:rsidR="00000000" w:rsidRPr="00000000">
        <w:rPr>
          <w:rtl w:val="0"/>
        </w:rPr>
        <w:t xml:space="preserve">    y 2o "Oh it's, it's just that,"</w:t>
      </w:r>
    </w:p>
    <w:p w:rsidR="00000000" w:rsidDel="00000000" w:rsidP="00000000" w:rsidRDefault="00000000" w:rsidRPr="00000000" w14:paraId="00000D0F">
      <w:pPr>
        <w:pageBreakBefore w:val="0"/>
        <w:rPr/>
      </w:pPr>
      <w:r w:rsidDel="00000000" w:rsidR="00000000" w:rsidRPr="00000000">
        <w:rPr>
          <w:rtl w:val="0"/>
        </w:rPr>
        <w:t xml:space="preserve">    y 4b "You weren't responding to me."</w:t>
      </w:r>
    </w:p>
    <w:p w:rsidR="00000000" w:rsidDel="00000000" w:rsidP="00000000" w:rsidRDefault="00000000" w:rsidRPr="00000000" w14:paraId="00000D10">
      <w:pPr>
        <w:pageBreakBefore w:val="0"/>
        <w:rPr/>
      </w:pPr>
      <w:r w:rsidDel="00000000" w:rsidR="00000000" w:rsidRPr="00000000">
        <w:rPr>
          <w:rtl w:val="0"/>
        </w:rPr>
        <w:t xml:space="preserve">    mc "Ah! Really? I'm sorry."</w:t>
      </w:r>
    </w:p>
    <w:p w:rsidR="00000000" w:rsidDel="00000000" w:rsidP="00000000" w:rsidRDefault="00000000" w:rsidRPr="00000000" w14:paraId="00000D11">
      <w:pPr>
        <w:pageBreakBefore w:val="0"/>
        <w:rPr/>
      </w:pPr>
      <w:r w:rsidDel="00000000" w:rsidR="00000000" w:rsidRPr="00000000">
        <w:rPr>
          <w:rtl w:val="0"/>
        </w:rPr>
        <w:t xml:space="preserve">    y "It's fine, it's just that you've been rather distracted."</w:t>
      </w:r>
    </w:p>
    <w:p w:rsidR="00000000" w:rsidDel="00000000" w:rsidP="00000000" w:rsidRDefault="00000000" w:rsidRPr="00000000" w14:paraId="00000D12">
      <w:pPr>
        <w:pageBreakBefore w:val="0"/>
        <w:rPr/>
      </w:pPr>
      <w:r w:rsidDel="00000000" w:rsidR="00000000" w:rsidRPr="00000000">
        <w:rPr>
          <w:rtl w:val="0"/>
        </w:rPr>
        <w:t xml:space="preserve">    mc "Is it that apparent?"</w:t>
      </w:r>
    </w:p>
    <w:p w:rsidR="00000000" w:rsidDel="00000000" w:rsidP="00000000" w:rsidRDefault="00000000" w:rsidRPr="00000000" w14:paraId="00000D13">
      <w:pPr>
        <w:pageBreakBefore w:val="0"/>
        <w:rPr/>
      </w:pPr>
      <w:r w:rsidDel="00000000" w:rsidR="00000000" w:rsidRPr="00000000">
        <w:rPr>
          <w:rtl w:val="0"/>
        </w:rPr>
        <w:t xml:space="preserve">    y 4a "Y-yes."</w:t>
      </w:r>
    </w:p>
    <w:p w:rsidR="00000000" w:rsidDel="00000000" w:rsidP="00000000" w:rsidRDefault="00000000" w:rsidRPr="00000000" w14:paraId="00000D14">
      <w:pPr>
        <w:pageBreakBefore w:val="0"/>
        <w:rPr/>
      </w:pPr>
      <w:r w:rsidDel="00000000" w:rsidR="00000000" w:rsidRPr="00000000">
        <w:rPr>
          <w:rtl w:val="0"/>
        </w:rPr>
        <w:t xml:space="preserve">    y 4b "..."</w:t>
      </w:r>
    </w:p>
    <w:p w:rsidR="00000000" w:rsidDel="00000000" w:rsidP="00000000" w:rsidRDefault="00000000" w:rsidRPr="00000000" w14:paraId="00000D15">
      <w:pPr>
        <w:pageBreakBefore w:val="0"/>
        <w:rPr/>
      </w:pPr>
      <w:r w:rsidDel="00000000" w:rsidR="00000000" w:rsidRPr="00000000">
        <w:rPr>
          <w:rtl w:val="0"/>
        </w:rPr>
        <w:t xml:space="preserve">    y "Hey [player], are… are you worried about anything?"</w:t>
      </w:r>
    </w:p>
    <w:p w:rsidR="00000000" w:rsidDel="00000000" w:rsidP="00000000" w:rsidRDefault="00000000" w:rsidRPr="00000000" w14:paraId="00000D16">
      <w:pPr>
        <w:pageBreakBefore w:val="0"/>
        <w:rPr/>
      </w:pPr>
      <w:r w:rsidDel="00000000" w:rsidR="00000000" w:rsidRPr="00000000">
        <w:rPr>
          <w:rtl w:val="0"/>
        </w:rPr>
        <w:t xml:space="preserve">    mc "Well, I just find that everyone is on edge today"</w:t>
      </w:r>
    </w:p>
    <w:p w:rsidR="00000000" w:rsidDel="00000000" w:rsidP="00000000" w:rsidRDefault="00000000" w:rsidRPr="00000000" w14:paraId="00000D17">
      <w:pPr>
        <w:pageBreakBefore w:val="0"/>
        <w:rPr/>
      </w:pPr>
      <w:r w:rsidDel="00000000" w:rsidR="00000000" w:rsidRPr="00000000">
        <w:rPr>
          <w:rtl w:val="0"/>
        </w:rPr>
        <w:t xml:space="preserve">    mc "To be honest, you're the only one acting normal today. Everyone else has been acting strangely, myself included I guess."</w:t>
      </w:r>
    </w:p>
    <w:p w:rsidR="00000000" w:rsidDel="00000000" w:rsidP="00000000" w:rsidRDefault="00000000" w:rsidRPr="00000000" w14:paraId="00000D18">
      <w:pPr>
        <w:pageBreakBefore w:val="0"/>
        <w:rPr/>
      </w:pPr>
      <w:r w:rsidDel="00000000" w:rsidR="00000000" w:rsidRPr="00000000">
        <w:rPr>
          <w:rtl w:val="0"/>
        </w:rPr>
        <w:t xml:space="preserve">    y 3o "Perhaps that's the reason for the intense atmosphere of today."</w:t>
      </w:r>
    </w:p>
    <w:p w:rsidR="00000000" w:rsidDel="00000000" w:rsidP="00000000" w:rsidRDefault="00000000" w:rsidRPr="00000000" w14:paraId="00000D19">
      <w:pPr>
        <w:pageBreakBefore w:val="0"/>
        <w:rPr/>
      </w:pPr>
      <w:r w:rsidDel="00000000" w:rsidR="00000000" w:rsidRPr="00000000">
        <w:rPr>
          <w:rtl w:val="0"/>
        </w:rPr>
        <w:t xml:space="preserve">    mc "Hopefully we're just imagining it, I don't want to deal with anything big this week."</w:t>
      </w:r>
    </w:p>
    <w:p w:rsidR="00000000" w:rsidDel="00000000" w:rsidP="00000000" w:rsidRDefault="00000000" w:rsidRPr="00000000" w14:paraId="00000D1A">
      <w:pPr>
        <w:pageBreakBefore w:val="0"/>
        <w:rPr/>
      </w:pPr>
      <w:r w:rsidDel="00000000" w:rsidR="00000000" w:rsidRPr="00000000">
        <w:rPr>
          <w:rtl w:val="0"/>
        </w:rPr>
        <w:t xml:space="preserve">    show yuri at thide zorder 1</w:t>
      </w:r>
    </w:p>
    <w:p w:rsidR="00000000" w:rsidDel="00000000" w:rsidP="00000000" w:rsidRDefault="00000000" w:rsidRPr="00000000" w14:paraId="00000D1B">
      <w:pPr>
        <w:pageBreakBefore w:val="0"/>
        <w:rPr/>
      </w:pPr>
      <w:r w:rsidDel="00000000" w:rsidR="00000000" w:rsidRPr="00000000">
        <w:rPr>
          <w:rtl w:val="0"/>
        </w:rPr>
        <w:t xml:space="preserve">    hide yuri</w:t>
      </w:r>
    </w:p>
    <w:p w:rsidR="00000000" w:rsidDel="00000000" w:rsidP="00000000" w:rsidRDefault="00000000" w:rsidRPr="00000000" w14:paraId="00000D1C">
      <w:pPr>
        <w:pageBreakBefore w:val="0"/>
        <w:rPr/>
      </w:pPr>
      <w:r w:rsidDel="00000000" w:rsidR="00000000" w:rsidRPr="00000000">
        <w:rPr>
          <w:rtl w:val="0"/>
        </w:rPr>
        <w:t xml:space="preserve">    show monika  at t11 zorder 2</w:t>
      </w:r>
    </w:p>
    <w:p w:rsidR="00000000" w:rsidDel="00000000" w:rsidP="00000000" w:rsidRDefault="00000000" w:rsidRPr="00000000" w14:paraId="00000D1D">
      <w:pPr>
        <w:pageBreakBefore w:val="0"/>
        <w:rPr/>
      </w:pPr>
      <w:r w:rsidDel="00000000" w:rsidR="00000000" w:rsidRPr="00000000">
        <w:rPr>
          <w:rtl w:val="0"/>
        </w:rPr>
        <w:t xml:space="preserve">    m "Okay everyone, </w:t>
      </w:r>
      <w:r w:rsidDel="00000000" w:rsidR="00000000" w:rsidRPr="00000000">
        <w:rPr>
          <w:rtl w:val="0"/>
        </w:rPr>
        <w:t xml:space="preserve">I have some news to share. Please pay attention to what I have to say."</w:t>
      </w:r>
    </w:p>
    <w:p w:rsidR="00000000" w:rsidDel="00000000" w:rsidP="00000000" w:rsidRDefault="00000000" w:rsidRPr="00000000" w14:paraId="00000D1E">
      <w:pPr>
        <w:pageBreakBefore w:val="0"/>
        <w:rPr/>
      </w:pPr>
      <w:r w:rsidDel="00000000" w:rsidR="00000000" w:rsidRPr="00000000">
        <w:rPr>
          <w:rtl w:val="0"/>
        </w:rPr>
        <w:t xml:space="preserve">    show sayori  at t41 zorder 2</w:t>
      </w:r>
    </w:p>
    <w:p w:rsidR="00000000" w:rsidDel="00000000" w:rsidP="00000000" w:rsidRDefault="00000000" w:rsidRPr="00000000" w14:paraId="00000D1F">
      <w:pPr>
        <w:pageBreakBefore w:val="0"/>
        <w:rPr/>
      </w:pPr>
      <w:r w:rsidDel="00000000" w:rsidR="00000000" w:rsidRPr="00000000">
        <w:rPr>
          <w:rtl w:val="0"/>
        </w:rPr>
        <w:t xml:space="preserve">    show natsuki  at t42 zorder 2</w:t>
      </w:r>
    </w:p>
    <w:p w:rsidR="00000000" w:rsidDel="00000000" w:rsidP="00000000" w:rsidRDefault="00000000" w:rsidRPr="00000000" w14:paraId="00000D20">
      <w:pPr>
        <w:pageBreakBefore w:val="0"/>
        <w:rPr/>
      </w:pPr>
      <w:r w:rsidDel="00000000" w:rsidR="00000000" w:rsidRPr="00000000">
        <w:rPr>
          <w:rtl w:val="0"/>
        </w:rPr>
        <w:t xml:space="preserve">    show Monika  at t43 zorder 2</w:t>
      </w:r>
    </w:p>
    <w:p w:rsidR="00000000" w:rsidDel="00000000" w:rsidP="00000000" w:rsidRDefault="00000000" w:rsidRPr="00000000" w14:paraId="00000D21">
      <w:pPr>
        <w:pageBreakBefore w:val="0"/>
        <w:rPr/>
      </w:pPr>
      <w:r w:rsidDel="00000000" w:rsidR="00000000" w:rsidRPr="00000000">
        <w:rPr>
          <w:rtl w:val="0"/>
        </w:rPr>
        <w:t xml:space="preserve">    show yuri  at t44 zorder 2</w:t>
      </w:r>
    </w:p>
    <w:p w:rsidR="00000000" w:rsidDel="00000000" w:rsidP="00000000" w:rsidRDefault="00000000" w:rsidRPr="00000000" w14:paraId="00000D22">
      <w:pPr>
        <w:pageBreakBefore w:val="0"/>
        <w:rPr/>
      </w:pPr>
      <w:r w:rsidDel="00000000" w:rsidR="00000000" w:rsidRPr="00000000">
        <w:rPr>
          <w:rtl w:val="0"/>
        </w:rPr>
        <w:t xml:space="preserve">    "Monika looks depressed while giving the news. Looks like I'm getting my answer for the mood today."</w:t>
      </w:r>
    </w:p>
    <w:p w:rsidR="00000000" w:rsidDel="00000000" w:rsidP="00000000" w:rsidRDefault="00000000" w:rsidRPr="00000000" w14:paraId="00000D23">
      <w:pPr>
        <w:pageBreakBefore w:val="0"/>
        <w:rPr/>
      </w:pPr>
      <w:r w:rsidDel="00000000" w:rsidR="00000000" w:rsidRPr="00000000">
        <w:rPr>
          <w:rtl w:val="0"/>
        </w:rPr>
        <w:t xml:space="preserve">    m "It is with a heavy heart that this will be the last week of the Literature Club."</w:t>
      </w:r>
    </w:p>
    <w:p w:rsidR="00000000" w:rsidDel="00000000" w:rsidP="00000000" w:rsidRDefault="00000000" w:rsidRPr="00000000" w14:paraId="00000D24">
      <w:pPr>
        <w:pageBreakBefore w:val="0"/>
        <w:rPr/>
      </w:pPr>
      <w:r w:rsidDel="00000000" w:rsidR="00000000" w:rsidRPr="00000000">
        <w:rPr>
          <w:rtl w:val="0"/>
        </w:rPr>
        <w:t xml:space="preserve">    m "There are no plans to continue the club at school since we are the only members, and all of us are graduating."</w:t>
      </w:r>
    </w:p>
    <w:p w:rsidR="00000000" w:rsidDel="00000000" w:rsidP="00000000" w:rsidRDefault="00000000" w:rsidRPr="00000000" w14:paraId="00000D25">
      <w:pPr>
        <w:pageBreakBefore w:val="0"/>
        <w:rPr/>
      </w:pPr>
      <w:r w:rsidDel="00000000" w:rsidR="00000000" w:rsidRPr="00000000">
        <w:rPr>
          <w:rtl w:val="0"/>
        </w:rPr>
        <w:t xml:space="preserve">    m "Any personal items left in the classroom need to be taken back by the owner before the end of the week."</w:t>
      </w:r>
    </w:p>
    <w:p w:rsidR="00000000" w:rsidDel="00000000" w:rsidP="00000000" w:rsidRDefault="00000000" w:rsidRPr="00000000" w14:paraId="00000D26">
      <w:pPr>
        <w:pageBreakBefore w:val="0"/>
        <w:rPr/>
      </w:pPr>
      <w:r w:rsidDel="00000000" w:rsidR="00000000" w:rsidRPr="00000000">
        <w:rPr>
          <w:rtl w:val="0"/>
        </w:rPr>
        <w:t xml:space="preserve">    m "As for us, I don't have any plans to continue this club during college, as I believe not all of us will be looking for a second education."</w:t>
      </w:r>
    </w:p>
    <w:p w:rsidR="00000000" w:rsidDel="00000000" w:rsidP="00000000" w:rsidRDefault="00000000" w:rsidRPr="00000000" w14:paraId="00000D27">
      <w:pPr>
        <w:pageBreakBefore w:val="0"/>
        <w:rPr/>
      </w:pPr>
      <w:r w:rsidDel="00000000" w:rsidR="00000000" w:rsidRPr="00000000">
        <w:rPr>
          <w:rtl w:val="0"/>
        </w:rPr>
        <w:t xml:space="preserve">    "With that bombshell finally hitting, each of us sunk a bit."</w:t>
      </w:r>
    </w:p>
    <w:p w:rsidR="00000000" w:rsidDel="00000000" w:rsidP="00000000" w:rsidRDefault="00000000" w:rsidRPr="00000000" w14:paraId="00000D28">
      <w:pPr>
        <w:pageBreakBefore w:val="0"/>
        <w:rPr/>
      </w:pPr>
      <w:r w:rsidDel="00000000" w:rsidR="00000000" w:rsidRPr="00000000">
        <w:rPr>
          <w:rtl w:val="0"/>
        </w:rPr>
        <w:t xml:space="preserve">    "We all knew the end would come eventually, but none of us anticipated it sucking this much."</w:t>
      </w:r>
    </w:p>
    <w:p w:rsidR="00000000" w:rsidDel="00000000" w:rsidP="00000000" w:rsidRDefault="00000000" w:rsidRPr="00000000" w14:paraId="00000D29">
      <w:pPr>
        <w:pageBreakBefore w:val="0"/>
        <w:rPr/>
      </w:pPr>
      <w:r w:rsidDel="00000000" w:rsidR="00000000" w:rsidRPr="00000000">
        <w:rPr>
          <w:rtl w:val="0"/>
        </w:rPr>
        <w:t xml:space="preserve">    "How did I seriously forget about this? I was talking to Sayori this morning about it."</w:t>
      </w:r>
    </w:p>
    <w:p w:rsidR="00000000" w:rsidDel="00000000" w:rsidP="00000000" w:rsidRDefault="00000000" w:rsidRPr="00000000" w14:paraId="00000D2A">
      <w:pPr>
        <w:pageBreakBefore w:val="0"/>
        <w:rPr/>
      </w:pPr>
      <w:r w:rsidDel="00000000" w:rsidR="00000000" w:rsidRPr="00000000">
        <w:rPr>
          <w:rtl w:val="0"/>
        </w:rPr>
        <w:t xml:space="preserve">    "I then look to Yuri, who unlike the rest of us, had an all knowing face on her. Not one that brags about their knowledge, but one that is saddened by it."</w:t>
      </w:r>
    </w:p>
    <w:p w:rsidR="00000000" w:rsidDel="00000000" w:rsidP="00000000" w:rsidRDefault="00000000" w:rsidRPr="00000000" w14:paraId="00000D2B">
      <w:pPr>
        <w:pageBreakBefore w:val="0"/>
        <w:rPr/>
      </w:pPr>
      <w:r w:rsidDel="00000000" w:rsidR="00000000" w:rsidRPr="00000000">
        <w:rPr>
          <w:rtl w:val="0"/>
        </w:rPr>
        <w:t xml:space="preserve">    "With all of us down, Monika begins to speak again."</w:t>
      </w:r>
    </w:p>
    <w:p w:rsidR="00000000" w:rsidDel="00000000" w:rsidP="00000000" w:rsidRDefault="00000000" w:rsidRPr="00000000" w14:paraId="00000D2C">
      <w:pPr>
        <w:pageBreakBefore w:val="0"/>
        <w:rPr/>
      </w:pPr>
      <w:r w:rsidDel="00000000" w:rsidR="00000000" w:rsidRPr="00000000">
        <w:rPr>
          <w:rtl w:val="0"/>
        </w:rPr>
        <w:t xml:space="preserve">    m "So with all of this being said, I have one final request."</w:t>
      </w:r>
    </w:p>
    <w:p w:rsidR="00000000" w:rsidDel="00000000" w:rsidP="00000000" w:rsidRDefault="00000000" w:rsidRPr="00000000" w14:paraId="00000D2D">
      <w:pPr>
        <w:pageBreakBefore w:val="0"/>
        <w:rPr/>
      </w:pPr>
      <w:r w:rsidDel="00000000" w:rsidR="00000000" w:rsidRPr="00000000">
        <w:rPr>
          <w:rtl w:val="0"/>
        </w:rPr>
        <w:t xml:space="preserve">    "All of our ears beckons to Monika as she relays her last assignment."</w:t>
      </w:r>
    </w:p>
    <w:p w:rsidR="00000000" w:rsidDel="00000000" w:rsidP="00000000" w:rsidRDefault="00000000" w:rsidRPr="00000000" w14:paraId="00000D2E">
      <w:pPr>
        <w:pageBreakBefore w:val="0"/>
        <w:rPr/>
      </w:pPr>
      <w:r w:rsidDel="00000000" w:rsidR="00000000" w:rsidRPr="00000000">
        <w:rPr>
          <w:rtl w:val="0"/>
        </w:rPr>
        <w:t xml:space="preserve">    m "Instead of being all gloomy, we can throw a bit of a party on the last day. I can bring some party supplies to make it feel a bit festive."</w:t>
      </w:r>
    </w:p>
    <w:p w:rsidR="00000000" w:rsidDel="00000000" w:rsidP="00000000" w:rsidRDefault="00000000" w:rsidRPr="00000000" w14:paraId="00000D2F">
      <w:pPr>
        <w:pageBreakBefore w:val="0"/>
        <w:rPr/>
      </w:pPr>
      <w:r w:rsidDel="00000000" w:rsidR="00000000" w:rsidRPr="00000000">
        <w:rPr>
          <w:rtl w:val="0"/>
        </w:rPr>
        <w:t xml:space="preserve">    "The others start getting their spirits up. This actually sounds like fun."</w:t>
      </w:r>
    </w:p>
    <w:p w:rsidR="00000000" w:rsidDel="00000000" w:rsidP="00000000" w:rsidRDefault="00000000" w:rsidRPr="00000000" w14:paraId="00000D30">
      <w:pPr>
        <w:pageBreakBefore w:val="0"/>
        <w:rPr/>
      </w:pPr>
      <w:r w:rsidDel="00000000" w:rsidR="00000000" w:rsidRPr="00000000">
        <w:rPr>
          <w:rtl w:val="0"/>
        </w:rPr>
        <w:t xml:space="preserve">    s "A party? Monika, isn't this a bit too late? I mean, I don't think we'll have enough time to look for a DJ."</w:t>
      </w:r>
    </w:p>
    <w:p w:rsidR="00000000" w:rsidDel="00000000" w:rsidP="00000000" w:rsidRDefault="00000000" w:rsidRPr="00000000" w14:paraId="00000D31">
      <w:pPr>
        <w:pageBreakBefore w:val="0"/>
        <w:rPr/>
      </w:pPr>
      <w:r w:rsidDel="00000000" w:rsidR="00000000" w:rsidRPr="00000000">
        <w:rPr>
          <w:rtl w:val="0"/>
        </w:rPr>
        <w:t xml:space="preserve">    m "It doesn't have to be a big party, just a celebration to who we have become today."</w:t>
      </w:r>
    </w:p>
    <w:p w:rsidR="00000000" w:rsidDel="00000000" w:rsidP="00000000" w:rsidRDefault="00000000" w:rsidRPr="00000000" w14:paraId="00000D32">
      <w:pPr>
        <w:pageBreakBefore w:val="0"/>
        <w:rPr/>
      </w:pPr>
      <w:r w:rsidDel="00000000" w:rsidR="00000000" w:rsidRPr="00000000">
        <w:rPr>
          <w:rtl w:val="0"/>
        </w:rPr>
        <w:t xml:space="preserve">    s "Oh, ok. Can I be the DJ then?"</w:t>
      </w:r>
    </w:p>
    <w:p w:rsidR="00000000" w:rsidDel="00000000" w:rsidP="00000000" w:rsidRDefault="00000000" w:rsidRPr="00000000" w14:paraId="00000D33">
      <w:pPr>
        <w:pageBreakBefore w:val="0"/>
        <w:rPr/>
      </w:pPr>
      <w:r w:rsidDel="00000000" w:rsidR="00000000" w:rsidRPr="00000000">
        <w:rPr>
          <w:rtl w:val="0"/>
        </w:rPr>
        <w:t xml:space="preserve">    m "Sure Sayori."</w:t>
      </w:r>
    </w:p>
    <w:p w:rsidR="00000000" w:rsidDel="00000000" w:rsidP="00000000" w:rsidRDefault="00000000" w:rsidRPr="00000000" w14:paraId="00000D34">
      <w:pPr>
        <w:pageBreakBefore w:val="0"/>
        <w:rPr/>
      </w:pPr>
      <w:r w:rsidDel="00000000" w:rsidR="00000000" w:rsidRPr="00000000">
        <w:rPr>
          <w:rtl w:val="0"/>
        </w:rPr>
        <w:t xml:space="preserve">    s "Yay!"</w:t>
      </w:r>
    </w:p>
    <w:p w:rsidR="00000000" w:rsidDel="00000000" w:rsidP="00000000" w:rsidRDefault="00000000" w:rsidRPr="00000000" w14:paraId="00000D35">
      <w:pPr>
        <w:pageBreakBefore w:val="0"/>
        <w:rPr/>
      </w:pPr>
      <w:r w:rsidDel="00000000" w:rsidR="00000000" w:rsidRPr="00000000">
        <w:rPr>
          <w:rtl w:val="0"/>
        </w:rPr>
        <w:t xml:space="preserve">    n "Heh, with you already sorting things out, I have a feeling you just assumed I would bring cupcakes. Am I right about that?"</w:t>
      </w:r>
    </w:p>
    <w:p w:rsidR="00000000" w:rsidDel="00000000" w:rsidP="00000000" w:rsidRDefault="00000000" w:rsidRPr="00000000" w14:paraId="00000D36">
      <w:pPr>
        <w:pageBreakBefore w:val="0"/>
        <w:rPr/>
      </w:pPr>
      <w:r w:rsidDel="00000000" w:rsidR="00000000" w:rsidRPr="00000000">
        <w:rPr>
          <w:rtl w:val="0"/>
        </w:rPr>
        <w:t xml:space="preserve">    m "Well I was going to ask you to, but since you brought it up like that I guess I can ask someone else-"</w:t>
      </w:r>
    </w:p>
    <w:p w:rsidR="00000000" w:rsidDel="00000000" w:rsidP="00000000" w:rsidRDefault="00000000" w:rsidRPr="00000000" w14:paraId="00000D37">
      <w:pPr>
        <w:pageBreakBefore w:val="0"/>
        <w:rPr/>
      </w:pPr>
      <w:r w:rsidDel="00000000" w:rsidR="00000000" w:rsidRPr="00000000">
        <w:rPr>
          <w:rtl w:val="0"/>
        </w:rPr>
        <w:t xml:space="preserve">    n "Wait, I'm joking! I'll bake something for the party!"</w:t>
      </w:r>
    </w:p>
    <w:p w:rsidR="00000000" w:rsidDel="00000000" w:rsidP="00000000" w:rsidRDefault="00000000" w:rsidRPr="00000000" w14:paraId="00000D38">
      <w:pPr>
        <w:pageBreakBefore w:val="0"/>
        <w:rPr/>
      </w:pPr>
      <w:r w:rsidDel="00000000" w:rsidR="00000000" w:rsidRPr="00000000">
        <w:rPr>
          <w:rtl w:val="0"/>
        </w:rPr>
        <w:t xml:space="preserve">    "Monika starts giggling about Natsuki's reaction. Typical Monika doing her typical teasing."</w:t>
      </w:r>
    </w:p>
    <w:p w:rsidR="00000000" w:rsidDel="00000000" w:rsidP="00000000" w:rsidRDefault="00000000" w:rsidRPr="00000000" w14:paraId="00000D39">
      <w:pPr>
        <w:pageBreakBefore w:val="0"/>
        <w:rPr/>
      </w:pPr>
      <w:r w:rsidDel="00000000" w:rsidR="00000000" w:rsidRPr="00000000">
        <w:rPr>
          <w:rtl w:val="0"/>
        </w:rPr>
        <w:t xml:space="preserve">    mc "A party sounds really fun, and if Sayori's DJ we'll be safe to know that the school won't be upset about the music."</w:t>
      </w:r>
    </w:p>
    <w:p w:rsidR="00000000" w:rsidDel="00000000" w:rsidP="00000000" w:rsidRDefault="00000000" w:rsidRPr="00000000" w14:paraId="00000D3A">
      <w:pPr>
        <w:pageBreakBefore w:val="0"/>
        <w:rPr/>
      </w:pPr>
      <w:r w:rsidDel="00000000" w:rsidR="00000000" w:rsidRPr="00000000">
        <w:rPr>
          <w:rtl w:val="0"/>
        </w:rPr>
        <w:t xml:space="preserve">    s "Hey, do you think I'll just play little kid songs?"</w:t>
      </w:r>
    </w:p>
    <w:p w:rsidR="00000000" w:rsidDel="00000000" w:rsidP="00000000" w:rsidRDefault="00000000" w:rsidRPr="00000000" w14:paraId="00000D3B">
      <w:pPr>
        <w:pageBreakBefore w:val="0"/>
        <w:rPr/>
      </w:pPr>
      <w:r w:rsidDel="00000000" w:rsidR="00000000" w:rsidRPr="00000000">
        <w:rPr>
          <w:rtl w:val="0"/>
        </w:rPr>
        <w:t xml:space="preserve">    s "{i}It would just be a few of them...[i/}"</w:t>
      </w:r>
    </w:p>
    <w:p w:rsidR="00000000" w:rsidDel="00000000" w:rsidP="00000000" w:rsidRDefault="00000000" w:rsidRPr="00000000" w14:paraId="00000D3C">
      <w:pPr>
        <w:pageBreakBefore w:val="0"/>
        <w:rPr/>
      </w:pPr>
      <w:r w:rsidDel="00000000" w:rsidR="00000000" w:rsidRPr="00000000">
        <w:rPr>
          <w:rtl w:val="0"/>
        </w:rPr>
        <w:t xml:space="preserve">    "Monika, Natsuki, and I laughed a bit from Sayori's retort. Honestly, I'm starting to feel better about the last day."</w:t>
      </w:r>
    </w:p>
    <w:p w:rsidR="00000000" w:rsidDel="00000000" w:rsidP="00000000" w:rsidRDefault="00000000" w:rsidRPr="00000000" w14:paraId="00000D3D">
      <w:pPr>
        <w:pageBreakBefore w:val="0"/>
        <w:rPr/>
      </w:pPr>
      <w:r w:rsidDel="00000000" w:rsidR="00000000" w:rsidRPr="00000000">
        <w:rPr>
          <w:rtl w:val="0"/>
        </w:rPr>
        <w:t xml:space="preserve">    "That is until I see Yuri. She's gone from her all knowing expression to a solemn one."</w:t>
      </w:r>
    </w:p>
    <w:p w:rsidR="00000000" w:rsidDel="00000000" w:rsidP="00000000" w:rsidRDefault="00000000" w:rsidRPr="00000000" w14:paraId="00000D3E">
      <w:pPr>
        <w:pageBreakBefore w:val="0"/>
        <w:rPr/>
      </w:pPr>
      <w:r w:rsidDel="00000000" w:rsidR="00000000" w:rsidRPr="00000000">
        <w:rPr>
          <w:rtl w:val="0"/>
        </w:rPr>
        <w:t xml:space="preserve">    "I thought she would be more excited about the party, but it seems now she's the only one upset in the clubroom."</w:t>
      </w:r>
    </w:p>
    <w:p w:rsidR="00000000" w:rsidDel="00000000" w:rsidP="00000000" w:rsidRDefault="00000000" w:rsidRPr="00000000" w14:paraId="00000D3F">
      <w:pPr>
        <w:pageBreakBefore w:val="0"/>
        <w:rPr/>
      </w:pPr>
      <w:r w:rsidDel="00000000" w:rsidR="00000000" w:rsidRPr="00000000">
        <w:rPr>
          <w:rtl w:val="0"/>
        </w:rPr>
        <w:t xml:space="preserve">    m "I think it's safe to end the day here. We'll talk more about the party tomorrow."</w:t>
      </w:r>
    </w:p>
    <w:p w:rsidR="00000000" w:rsidDel="00000000" w:rsidP="00000000" w:rsidRDefault="00000000" w:rsidRPr="00000000" w14:paraId="00000D40">
      <w:pPr>
        <w:pageBreakBefore w:val="0"/>
        <w:rPr/>
      </w:pPr>
      <w:r w:rsidDel="00000000" w:rsidR="00000000" w:rsidRPr="00000000">
        <w:rPr>
          <w:rtl w:val="0"/>
        </w:rPr>
        <w:t xml:space="preserve">    "And with that, everyone started getting their stuff from the clubroom. Natsuki asked Sayori if she could help carry her manga for her."</w:t>
      </w:r>
    </w:p>
    <w:p w:rsidR="00000000" w:rsidDel="00000000" w:rsidP="00000000" w:rsidRDefault="00000000" w:rsidRPr="00000000" w14:paraId="00000D41">
      <w:pPr>
        <w:pageBreakBefore w:val="0"/>
        <w:rPr/>
      </w:pPr>
      <w:r w:rsidDel="00000000" w:rsidR="00000000" w:rsidRPr="00000000">
        <w:rPr>
          <w:rtl w:val="0"/>
        </w:rPr>
        <w:t xml:space="preserve">    "Yuri was still down so I took the liberty of taking her tea set out of the closet and carry it for her."</w:t>
      </w:r>
    </w:p>
    <w:p w:rsidR="00000000" w:rsidDel="00000000" w:rsidP="00000000" w:rsidRDefault="00000000" w:rsidRPr="00000000" w14:paraId="00000D42">
      <w:pPr>
        <w:pageBreakBefore w:val="0"/>
        <w:rPr/>
      </w:pPr>
      <w:r w:rsidDel="00000000" w:rsidR="00000000" w:rsidRPr="00000000">
        <w:rPr>
          <w:rtl w:val="0"/>
        </w:rPr>
        <w:t xml:space="preserve">    "I leave the classroom in a good mood, with Yuri beside me walking home."</w:t>
      </w:r>
    </w:p>
    <w:p w:rsidR="00000000" w:rsidDel="00000000" w:rsidP="00000000" w:rsidRDefault="00000000" w:rsidRPr="00000000" w14:paraId="00000D43">
      <w:pPr>
        <w:pageBreakBefore w:val="0"/>
        <w:rPr/>
      </w:pPr>
      <w:r w:rsidDel="00000000" w:rsidR="00000000" w:rsidRPr="00000000">
        <w:rPr>
          <w:rtl w:val="0"/>
        </w:rPr>
        <w:t xml:space="preserve">    scene bg residential</w:t>
      </w:r>
    </w:p>
    <w:p w:rsidR="00000000" w:rsidDel="00000000" w:rsidP="00000000" w:rsidRDefault="00000000" w:rsidRPr="00000000" w14:paraId="00000D44">
      <w:pPr>
        <w:pageBreakBefore w:val="0"/>
        <w:rPr/>
      </w:pPr>
      <w:r w:rsidDel="00000000" w:rsidR="00000000" w:rsidRPr="00000000">
        <w:rPr>
          <w:rtl w:val="0"/>
        </w:rPr>
        <w:t xml:space="preserve">    with wipeleft</w:t>
      </w:r>
    </w:p>
    <w:p w:rsidR="00000000" w:rsidDel="00000000" w:rsidP="00000000" w:rsidRDefault="00000000" w:rsidRPr="00000000" w14:paraId="00000D45">
      <w:pPr>
        <w:pageBreakBefore w:val="0"/>
        <w:rPr/>
      </w:pPr>
      <w:r w:rsidDel="00000000" w:rsidR="00000000" w:rsidRPr="00000000">
        <w:rPr>
          <w:rtl w:val="0"/>
        </w:rPr>
        <w:t xml:space="preserve">    "On the walk home there isn't much said between us. Yuri just keeps her demeanor and moves on."</w:t>
      </w:r>
    </w:p>
    <w:p w:rsidR="00000000" w:rsidDel="00000000" w:rsidP="00000000" w:rsidRDefault="00000000" w:rsidRPr="00000000" w14:paraId="00000D46">
      <w:pPr>
        <w:pageBreakBefore w:val="0"/>
        <w:rPr/>
      </w:pPr>
      <w:r w:rsidDel="00000000" w:rsidR="00000000" w:rsidRPr="00000000">
        <w:rPr>
          <w:rtl w:val="0"/>
        </w:rPr>
        <w:t xml:space="preserve">    "I want to ask what's happening but I feel like I'll overstep my boundary."</w:t>
      </w:r>
    </w:p>
    <w:p w:rsidR="00000000" w:rsidDel="00000000" w:rsidP="00000000" w:rsidRDefault="00000000" w:rsidRPr="00000000" w14:paraId="00000D47">
      <w:pPr>
        <w:pageBreakBefore w:val="0"/>
        <w:rPr/>
      </w:pPr>
      <w:r w:rsidDel="00000000" w:rsidR="00000000" w:rsidRPr="00000000">
        <w:rPr>
          <w:rtl w:val="0"/>
        </w:rPr>
        <w:t xml:space="preserve">    "This isn't like other times where she's worried she doesn't have the answer and wants me to help her, quite the opposite actually."</w:t>
      </w:r>
    </w:p>
    <w:p w:rsidR="00000000" w:rsidDel="00000000" w:rsidP="00000000" w:rsidRDefault="00000000" w:rsidRPr="00000000" w14:paraId="00000D48">
      <w:pPr>
        <w:pageBreakBefore w:val="0"/>
        <w:rPr/>
      </w:pPr>
      <w:r w:rsidDel="00000000" w:rsidR="00000000" w:rsidRPr="00000000">
        <w:rPr>
          <w:rtl w:val="0"/>
        </w:rPr>
        <w:t xml:space="preserve">    "She has things figured out, but she doesn't look happy about it."</w:t>
      </w:r>
    </w:p>
    <w:p w:rsidR="00000000" w:rsidDel="00000000" w:rsidP="00000000" w:rsidRDefault="00000000" w:rsidRPr="00000000" w14:paraId="00000D49">
      <w:pPr>
        <w:pageBreakBefore w:val="0"/>
        <w:rPr/>
      </w:pPr>
      <w:r w:rsidDel="00000000" w:rsidR="00000000" w:rsidRPr="00000000">
        <w:rPr>
          <w:rtl w:val="0"/>
        </w:rPr>
        <w:t xml:space="preserve">    scene bg (yuri house)</w:t>
      </w:r>
    </w:p>
    <w:p w:rsidR="00000000" w:rsidDel="00000000" w:rsidP="00000000" w:rsidRDefault="00000000" w:rsidRPr="00000000" w14:paraId="00000D4A">
      <w:pPr>
        <w:pageBreakBefore w:val="0"/>
        <w:rPr/>
      </w:pPr>
      <w:r w:rsidDel="00000000" w:rsidR="00000000" w:rsidRPr="00000000">
        <w:rPr>
          <w:rtl w:val="0"/>
        </w:rPr>
        <w:t xml:space="preserve">    "Because I was carrying her supplies we walked to her house."</w:t>
      </w:r>
    </w:p>
    <w:p w:rsidR="00000000" w:rsidDel="00000000" w:rsidP="00000000" w:rsidRDefault="00000000" w:rsidRPr="00000000" w14:paraId="00000D4B">
      <w:pPr>
        <w:pageBreakBefore w:val="0"/>
        <w:rPr/>
      </w:pPr>
      <w:r w:rsidDel="00000000" w:rsidR="00000000" w:rsidRPr="00000000">
        <w:rPr>
          <w:rtl w:val="0"/>
        </w:rPr>
        <w:t xml:space="preserve">    "I decide to find the courage in me to see what the problem is, it can't be anything too serious, right?"</w:t>
      </w:r>
    </w:p>
    <w:p w:rsidR="00000000" w:rsidDel="00000000" w:rsidP="00000000" w:rsidRDefault="00000000" w:rsidRPr="00000000" w14:paraId="00000D4C">
      <w:pPr>
        <w:pageBreakBefore w:val="0"/>
        <w:rPr/>
      </w:pPr>
      <w:r w:rsidDel="00000000" w:rsidR="00000000" w:rsidRPr="00000000">
        <w:rPr>
          <w:rtl w:val="0"/>
        </w:rPr>
        <w:t xml:space="preserve">    mc "Hey Yuri, do you want to talk for a bit?"</w:t>
      </w:r>
    </w:p>
    <w:p w:rsidR="00000000" w:rsidDel="00000000" w:rsidP="00000000" w:rsidRDefault="00000000" w:rsidRPr="00000000" w14:paraId="00000D4D">
      <w:pPr>
        <w:pageBreakBefore w:val="0"/>
        <w:rPr/>
      </w:pPr>
      <w:r w:rsidDel="00000000" w:rsidR="00000000" w:rsidRPr="00000000">
        <w:rPr>
          <w:rtl w:val="0"/>
        </w:rPr>
        <w:t xml:space="preserve">    y "Oh, why would that be?"</w:t>
      </w:r>
    </w:p>
    <w:p w:rsidR="00000000" w:rsidDel="00000000" w:rsidP="00000000" w:rsidRDefault="00000000" w:rsidRPr="00000000" w14:paraId="00000D4E">
      <w:pPr>
        <w:pageBreakBefore w:val="0"/>
        <w:rPr/>
      </w:pPr>
      <w:r w:rsidDel="00000000" w:rsidR="00000000" w:rsidRPr="00000000">
        <w:rPr>
          <w:rtl w:val="0"/>
        </w:rPr>
        <w:t xml:space="preserve">    mc "You just seem more down than usual. Since we left the school you haven't uttered a word. Is anything bothering you?"</w:t>
      </w:r>
    </w:p>
    <w:p w:rsidR="00000000" w:rsidDel="00000000" w:rsidP="00000000" w:rsidRDefault="00000000" w:rsidRPr="00000000" w14:paraId="00000D4F">
      <w:pPr>
        <w:pageBreakBefore w:val="0"/>
        <w:rPr/>
      </w:pPr>
      <w:r w:rsidDel="00000000" w:rsidR="00000000" w:rsidRPr="00000000">
        <w:rPr>
          <w:rtl w:val="0"/>
        </w:rPr>
        <w:t xml:space="preserve">    "In an ironic sense the roles have reversed about who's worried about who from the beginning of the club today."</w:t>
      </w:r>
    </w:p>
    <w:p w:rsidR="00000000" w:rsidDel="00000000" w:rsidP="00000000" w:rsidRDefault="00000000" w:rsidRPr="00000000" w14:paraId="00000D50">
      <w:pPr>
        <w:pageBreakBefore w:val="0"/>
        <w:rPr/>
      </w:pPr>
      <w:r w:rsidDel="00000000" w:rsidR="00000000" w:rsidRPr="00000000">
        <w:rPr>
          <w:rtl w:val="0"/>
        </w:rPr>
        <w:t xml:space="preserve">    y "Everything's fine. Things are going as expected…"</w:t>
      </w:r>
    </w:p>
    <w:p w:rsidR="00000000" w:rsidDel="00000000" w:rsidP="00000000" w:rsidRDefault="00000000" w:rsidRPr="00000000" w14:paraId="00000D51">
      <w:pPr>
        <w:pageBreakBefore w:val="0"/>
        <w:rPr/>
      </w:pPr>
      <w:r w:rsidDel="00000000" w:rsidR="00000000" w:rsidRPr="00000000">
        <w:rPr>
          <w:rtl w:val="0"/>
        </w:rPr>
        <w:t xml:space="preserve">    mc "...Alrighty then. I'll see you at school tomorrow."</w:t>
      </w:r>
    </w:p>
    <w:p w:rsidR="00000000" w:rsidDel="00000000" w:rsidP="00000000" w:rsidRDefault="00000000" w:rsidRPr="00000000" w14:paraId="00000D52">
      <w:pPr>
        <w:pageBreakBefore w:val="0"/>
        <w:rPr/>
      </w:pPr>
      <w:r w:rsidDel="00000000" w:rsidR="00000000" w:rsidRPr="00000000">
        <w:rPr>
          <w:rtl w:val="0"/>
        </w:rPr>
        <w:t xml:space="preserve">    mc "Bye Yuri."</w:t>
      </w:r>
    </w:p>
    <w:p w:rsidR="00000000" w:rsidDel="00000000" w:rsidP="00000000" w:rsidRDefault="00000000" w:rsidRPr="00000000" w14:paraId="00000D53">
      <w:pPr>
        <w:pageBreakBefore w:val="0"/>
        <w:rPr/>
      </w:pPr>
      <w:r w:rsidDel="00000000" w:rsidR="00000000" w:rsidRPr="00000000">
        <w:rPr>
          <w:rtl w:val="0"/>
        </w:rPr>
        <w:t xml:space="preserve">    y "Bye [player]."</w:t>
      </w:r>
    </w:p>
    <w:p w:rsidR="00000000" w:rsidDel="00000000" w:rsidP="00000000" w:rsidRDefault="00000000" w:rsidRPr="00000000" w14:paraId="00000D54">
      <w:pPr>
        <w:pageBreakBefore w:val="0"/>
        <w:rPr/>
      </w:pPr>
      <w:r w:rsidDel="00000000" w:rsidR="00000000" w:rsidRPr="00000000">
        <w:rPr>
          <w:rtl w:val="0"/>
        </w:rPr>
        <w:t xml:space="preserve">    "The door is shut and I feel a bit of anxiety creeping on my spine."</w:t>
      </w:r>
    </w:p>
    <w:p w:rsidR="00000000" w:rsidDel="00000000" w:rsidP="00000000" w:rsidRDefault="00000000" w:rsidRPr="00000000" w14:paraId="00000D55">
      <w:pPr>
        <w:pageBreakBefore w:val="0"/>
        <w:rPr/>
      </w:pPr>
      <w:r w:rsidDel="00000000" w:rsidR="00000000" w:rsidRPr="00000000">
        <w:rPr>
          <w:rtl w:val="0"/>
        </w:rPr>
        <w:t xml:space="preserve">    "Despite saying she's fine there's still a hint of sadness in her eyes. I could barely get anything from our conversation so I'm out of the loop."</w:t>
      </w:r>
    </w:p>
    <w:p w:rsidR="00000000" w:rsidDel="00000000" w:rsidP="00000000" w:rsidRDefault="00000000" w:rsidRPr="00000000" w14:paraId="00000D56">
      <w:pPr>
        <w:pageBreakBefore w:val="0"/>
        <w:rPr/>
      </w:pPr>
      <w:r w:rsidDel="00000000" w:rsidR="00000000" w:rsidRPr="00000000">
        <w:rPr>
          <w:rtl w:val="0"/>
        </w:rPr>
        <w:t xml:space="preserve">    "It's probably that she's worried about the last day, but I think she'll come around when the party happens."</w:t>
      </w:r>
    </w:p>
    <w:p w:rsidR="00000000" w:rsidDel="00000000" w:rsidP="00000000" w:rsidRDefault="00000000" w:rsidRPr="00000000" w14:paraId="00000D57">
      <w:pPr>
        <w:pageBreakBefore w:val="0"/>
        <w:rPr/>
      </w:pPr>
      <w:r w:rsidDel="00000000" w:rsidR="00000000" w:rsidRPr="00000000">
        <w:rPr>
          <w:rtl w:val="0"/>
        </w:rPr>
        <w:t xml:space="preserve">    "After all, it is a day with her friends."</w:t>
      </w:r>
    </w:p>
    <w:p w:rsidR="00000000" w:rsidDel="00000000" w:rsidP="00000000" w:rsidRDefault="00000000" w:rsidRPr="00000000" w14:paraId="00000D58">
      <w:pPr>
        <w:pageBreakBefore w:val="0"/>
        <w:rPr/>
      </w:pPr>
      <w:r w:rsidDel="00000000" w:rsidR="00000000" w:rsidRPr="00000000">
        <w:rPr>
          <w:rtl w:val="0"/>
        </w:rPr>
        <w:t xml:space="preserve">    scene bg black</w:t>
      </w:r>
    </w:p>
    <w:p w:rsidR="00000000" w:rsidDel="00000000" w:rsidP="00000000" w:rsidRDefault="00000000" w:rsidRPr="00000000" w14:paraId="00000D59">
      <w:pPr>
        <w:pageBreakBefore w:val="0"/>
        <w:rPr/>
      </w:pPr>
      <w:r w:rsidDel="00000000" w:rsidR="00000000" w:rsidRPr="00000000">
        <w:rPr>
          <w:rtl w:val="0"/>
        </w:rPr>
        <w:t xml:space="preserve">    with fade</w:t>
      </w:r>
    </w:p>
    <w:p w:rsidR="00000000" w:rsidDel="00000000" w:rsidP="00000000" w:rsidRDefault="00000000" w:rsidRPr="00000000" w14:paraId="00000D5A">
      <w:pPr>
        <w:pageBreakBefore w:val="0"/>
        <w:rPr/>
      </w:pPr>
      <w:r w:rsidDel="00000000" w:rsidR="00000000" w:rsidRPr="00000000">
        <w:rPr>
          <w:rtl w:val="0"/>
        </w:rPr>
        <w:t xml:space="preserve">    scene bg residential</w:t>
      </w:r>
    </w:p>
    <w:p w:rsidR="00000000" w:rsidDel="00000000" w:rsidP="00000000" w:rsidRDefault="00000000" w:rsidRPr="00000000" w14:paraId="00000D5B">
      <w:pPr>
        <w:pageBreakBefore w:val="0"/>
        <w:rPr/>
      </w:pPr>
      <w:r w:rsidDel="00000000" w:rsidR="00000000" w:rsidRPr="00000000">
        <w:rPr>
          <w:rtl w:val="0"/>
        </w:rPr>
        <w:t xml:space="preserve">    play music t</w:t>
      </w:r>
    </w:p>
    <w:p w:rsidR="00000000" w:rsidDel="00000000" w:rsidP="00000000" w:rsidRDefault="00000000" w:rsidRPr="00000000" w14:paraId="00000D5C">
      <w:pPr>
        <w:pageBreakBefore w:val="0"/>
        <w:rPr/>
      </w:pPr>
      <w:r w:rsidDel="00000000" w:rsidR="00000000" w:rsidRPr="00000000">
        <w:rPr>
          <w:rtl w:val="0"/>
        </w:rPr>
        <w:t xml:space="preserve">    "The second day of the school week starts, and I find myself more pumped  than yesterday."</w:t>
      </w:r>
    </w:p>
    <w:p w:rsidR="00000000" w:rsidDel="00000000" w:rsidP="00000000" w:rsidRDefault="00000000" w:rsidRPr="00000000" w14:paraId="00000D5D">
      <w:pPr>
        <w:pageBreakBefore w:val="0"/>
        <w:rPr/>
      </w:pPr>
      <w:r w:rsidDel="00000000" w:rsidR="00000000" w:rsidRPr="00000000">
        <w:rPr>
          <w:rtl w:val="0"/>
        </w:rPr>
        <w:t xml:space="preserve">    "For some reason I can't get the idea of the party out of my head."</w:t>
      </w:r>
    </w:p>
    <w:p w:rsidR="00000000" w:rsidDel="00000000" w:rsidP="00000000" w:rsidRDefault="00000000" w:rsidRPr="00000000" w14:paraId="00000D5E">
      <w:pPr>
        <w:pageBreakBefore w:val="0"/>
        <w:rPr/>
      </w:pPr>
      <w:r w:rsidDel="00000000" w:rsidR="00000000" w:rsidRPr="00000000">
        <w:rPr>
          <w:rtl w:val="0"/>
        </w:rPr>
        <w:t xml:space="preserve">    "I know it isn't gonna be anything too big, but something about it just seems exciting."</w:t>
      </w:r>
    </w:p>
    <w:p w:rsidR="00000000" w:rsidDel="00000000" w:rsidP="00000000" w:rsidRDefault="00000000" w:rsidRPr="00000000" w14:paraId="00000D5F">
      <w:pPr>
        <w:pageBreakBefore w:val="0"/>
        <w:rPr/>
      </w:pPr>
      <w:r w:rsidDel="00000000" w:rsidR="00000000" w:rsidRPr="00000000">
        <w:rPr>
          <w:rtl w:val="0"/>
        </w:rPr>
        <w:t xml:space="preserve">    "My thoughts linger on until Sayori runs up to me from behind."</w:t>
      </w:r>
    </w:p>
    <w:p w:rsidR="00000000" w:rsidDel="00000000" w:rsidP="00000000" w:rsidRDefault="00000000" w:rsidRPr="00000000" w14:paraId="00000D60">
      <w:pPr>
        <w:pageBreakBefore w:val="0"/>
        <w:rPr/>
      </w:pPr>
      <w:r w:rsidDel="00000000" w:rsidR="00000000" w:rsidRPr="00000000">
        <w:rPr>
          <w:rtl w:val="0"/>
        </w:rPr>
        <w:t xml:space="preserve">    show sayori  at t11 zorder 2</w:t>
      </w:r>
    </w:p>
    <w:p w:rsidR="00000000" w:rsidDel="00000000" w:rsidP="00000000" w:rsidRDefault="00000000" w:rsidRPr="00000000" w14:paraId="00000D61">
      <w:pPr>
        <w:pageBreakBefore w:val="0"/>
        <w:rPr/>
      </w:pPr>
      <w:r w:rsidDel="00000000" w:rsidR="00000000" w:rsidRPr="00000000">
        <w:rPr>
          <w:rtl w:val="0"/>
        </w:rPr>
        <w:t xml:space="preserve">    s "{i]huff[i/}. Ha. Hey [player]. {i}huff{i/}."</w:t>
      </w:r>
    </w:p>
    <w:p w:rsidR="00000000" w:rsidDel="00000000" w:rsidP="00000000" w:rsidRDefault="00000000" w:rsidRPr="00000000" w14:paraId="00000D62">
      <w:pPr>
        <w:pageBreakBefore w:val="0"/>
        <w:rPr/>
      </w:pPr>
      <w:r w:rsidDel="00000000" w:rsidR="00000000" w:rsidRPr="00000000">
        <w:rPr>
          <w:rtl w:val="0"/>
        </w:rPr>
        <w:t xml:space="preserve">    mc "Hey Sayori. You came out of your house later than usual. Any reason why?"</w:t>
      </w:r>
    </w:p>
    <w:p w:rsidR="00000000" w:rsidDel="00000000" w:rsidP="00000000" w:rsidRDefault="00000000" w:rsidRPr="00000000" w14:paraId="00000D63">
      <w:pPr>
        <w:pageBreakBefore w:val="0"/>
        <w:rPr/>
      </w:pPr>
      <w:r w:rsidDel="00000000" w:rsidR="00000000" w:rsidRPr="00000000">
        <w:rPr>
          <w:rtl w:val="0"/>
        </w:rPr>
        <w:t xml:space="preserve">    s "Oh. {i}huff{i/}. Sorry about that."</w:t>
      </w:r>
    </w:p>
    <w:p w:rsidR="00000000" w:rsidDel="00000000" w:rsidP="00000000" w:rsidRDefault="00000000" w:rsidRPr="00000000" w14:paraId="00000D64">
      <w:pPr>
        <w:pageBreakBefore w:val="0"/>
        <w:rPr/>
      </w:pPr>
      <w:r w:rsidDel="00000000" w:rsidR="00000000" w:rsidRPr="00000000">
        <w:rPr>
          <w:rtl w:val="0"/>
        </w:rPr>
        <w:t xml:space="preserve">    s "I was up last night deciding what songs to put on the playlist."</w:t>
      </w:r>
    </w:p>
    <w:p w:rsidR="00000000" w:rsidDel="00000000" w:rsidP="00000000" w:rsidRDefault="00000000" w:rsidRPr="00000000" w14:paraId="00000D65">
      <w:pPr>
        <w:pageBreakBefore w:val="0"/>
        <w:rPr/>
      </w:pPr>
      <w:r w:rsidDel="00000000" w:rsidR="00000000" w:rsidRPr="00000000">
        <w:rPr>
          <w:rtl w:val="0"/>
        </w:rPr>
        <w:t xml:space="preserve">    mc "You're really taking this role seriously. You know, no one's really expecting you to be a full on DJ."</w:t>
      </w:r>
    </w:p>
    <w:p w:rsidR="00000000" w:rsidDel="00000000" w:rsidP="00000000" w:rsidRDefault="00000000" w:rsidRPr="00000000" w14:paraId="00000D66">
      <w:pPr>
        <w:pageBreakBefore w:val="0"/>
        <w:rPr/>
      </w:pPr>
      <w:r w:rsidDel="00000000" w:rsidR="00000000" w:rsidRPr="00000000">
        <w:rPr>
          <w:rtl w:val="0"/>
        </w:rPr>
        <w:t xml:space="preserve">    s "I know, but it just seems so fun."</w:t>
      </w:r>
    </w:p>
    <w:p w:rsidR="00000000" w:rsidDel="00000000" w:rsidP="00000000" w:rsidRDefault="00000000" w:rsidRPr="00000000" w14:paraId="00000D67">
      <w:pPr>
        <w:pageBreakBefore w:val="0"/>
        <w:rPr/>
      </w:pPr>
      <w:r w:rsidDel="00000000" w:rsidR="00000000" w:rsidRPr="00000000">
        <w:rPr>
          <w:rtl w:val="0"/>
        </w:rPr>
        <w:t xml:space="preserve">    mc "Alright. Just remember that you're still taking classes right now. Don't push yourself too hard master DJ."</w:t>
      </w:r>
    </w:p>
    <w:p w:rsidR="00000000" w:rsidDel="00000000" w:rsidP="00000000" w:rsidRDefault="00000000" w:rsidRPr="00000000" w14:paraId="00000D68">
      <w:pPr>
        <w:pageBreakBefore w:val="0"/>
        <w:rPr/>
      </w:pPr>
      <w:r w:rsidDel="00000000" w:rsidR="00000000" w:rsidRPr="00000000">
        <w:rPr>
          <w:rtl w:val="0"/>
        </w:rPr>
        <w:t xml:space="preserve">    s "I'll try to remember that. It's just that there's so many songs to choose from, it takes time for me to know what fits."</w:t>
      </w:r>
    </w:p>
    <w:p w:rsidR="00000000" w:rsidDel="00000000" w:rsidP="00000000" w:rsidRDefault="00000000" w:rsidRPr="00000000" w14:paraId="00000D69">
      <w:pPr>
        <w:pageBreakBefore w:val="0"/>
        <w:rPr/>
      </w:pPr>
      <w:r w:rsidDel="00000000" w:rsidR="00000000" w:rsidRPr="00000000">
        <w:rPr>
          <w:rtl w:val="0"/>
        </w:rPr>
        <w:t xml:space="preserve">    mc "Ok then. What songs have you put on the playlist anyway?"</w:t>
      </w:r>
    </w:p>
    <w:p w:rsidR="00000000" w:rsidDel="00000000" w:rsidP="00000000" w:rsidRDefault="00000000" w:rsidRPr="00000000" w14:paraId="00000D6A">
      <w:pPr>
        <w:pageBreakBefore w:val="0"/>
        <w:rPr/>
      </w:pPr>
      <w:r w:rsidDel="00000000" w:rsidR="00000000" w:rsidRPr="00000000">
        <w:rPr>
          <w:rtl w:val="0"/>
        </w:rPr>
        <w:t xml:space="preserve">    s "The answer is a secret until Friday."</w:t>
      </w:r>
    </w:p>
    <w:p w:rsidR="00000000" w:rsidDel="00000000" w:rsidP="00000000" w:rsidRDefault="00000000" w:rsidRPr="00000000" w14:paraId="00000D6B">
      <w:pPr>
        <w:pageBreakBefore w:val="0"/>
        <w:rPr/>
      </w:pPr>
      <w:r w:rsidDel="00000000" w:rsidR="00000000" w:rsidRPr="00000000">
        <w:rPr>
          <w:rtl w:val="0"/>
        </w:rPr>
        <w:t xml:space="preserve">    mc "Is one of the songs the chicken dance?"</w:t>
      </w:r>
    </w:p>
    <w:p w:rsidR="00000000" w:rsidDel="00000000" w:rsidP="00000000" w:rsidRDefault="00000000" w:rsidRPr="00000000" w14:paraId="00000D6C">
      <w:pPr>
        <w:pageBreakBefore w:val="0"/>
        <w:rPr/>
      </w:pPr>
      <w:r w:rsidDel="00000000" w:rsidR="00000000" w:rsidRPr="00000000">
        <w:rPr>
          <w:rtl w:val="0"/>
        </w:rPr>
        <w:t xml:space="preserve">    s "Da-a, nooo."</w:t>
      </w:r>
    </w:p>
    <w:p w:rsidR="00000000" w:rsidDel="00000000" w:rsidP="00000000" w:rsidRDefault="00000000" w:rsidRPr="00000000" w14:paraId="00000D6D">
      <w:pPr>
        <w:pageBreakBefore w:val="0"/>
        <w:rPr/>
      </w:pPr>
      <w:r w:rsidDel="00000000" w:rsidR="00000000" w:rsidRPr="00000000">
        <w:rPr>
          <w:rtl w:val="0"/>
        </w:rPr>
        <w:t xml:space="preserve">    s "Well, a bit of the song is the chicken dance."</w:t>
      </w:r>
    </w:p>
    <w:p w:rsidR="00000000" w:rsidDel="00000000" w:rsidP="00000000" w:rsidRDefault="00000000" w:rsidRPr="00000000" w14:paraId="00000D6E">
      <w:pPr>
        <w:pageBreakBefore w:val="0"/>
        <w:rPr/>
      </w:pPr>
      <w:r w:rsidDel="00000000" w:rsidR="00000000" w:rsidRPr="00000000">
        <w:rPr>
          <w:rtl w:val="0"/>
        </w:rPr>
        <w:t xml:space="preserve">    s "But can you really blame me for putting that on there? It's so catchy."</w:t>
      </w:r>
    </w:p>
    <w:p w:rsidR="00000000" w:rsidDel="00000000" w:rsidP="00000000" w:rsidRDefault="00000000" w:rsidRPr="00000000" w14:paraId="00000D6F">
      <w:pPr>
        <w:pageBreakBefore w:val="0"/>
        <w:rPr/>
      </w:pPr>
      <w:r w:rsidDel="00000000" w:rsidR="00000000" w:rsidRPr="00000000">
        <w:rPr>
          <w:rtl w:val="0"/>
        </w:rPr>
        <w:t xml:space="preserve">    "Sayori then does the dance moves in front of me. It doesn't matter if we're alone or in public, if she thinks of the chicken dance, she will do the chicken dance."</w:t>
      </w:r>
    </w:p>
    <w:p w:rsidR="00000000" w:rsidDel="00000000" w:rsidP="00000000" w:rsidRDefault="00000000" w:rsidRPr="00000000" w14:paraId="00000D70">
      <w:pPr>
        <w:pageBreakBefore w:val="0"/>
        <w:rPr/>
      </w:pPr>
      <w:r w:rsidDel="00000000" w:rsidR="00000000" w:rsidRPr="00000000">
        <w:rPr>
          <w:rtl w:val="0"/>
        </w:rPr>
        <w:t xml:space="preserve">    show bg (school)</w:t>
      </w:r>
    </w:p>
    <w:p w:rsidR="00000000" w:rsidDel="00000000" w:rsidP="00000000" w:rsidRDefault="00000000" w:rsidRPr="00000000" w14:paraId="00000D71">
      <w:pPr>
        <w:pageBreakBefore w:val="0"/>
        <w:rPr/>
      </w:pPr>
      <w:r w:rsidDel="00000000" w:rsidR="00000000" w:rsidRPr="00000000">
        <w:rPr>
          <w:rtl w:val="0"/>
        </w:rPr>
        <w:t xml:space="preserve">    with wiperight</w:t>
      </w:r>
    </w:p>
    <w:p w:rsidR="00000000" w:rsidDel="00000000" w:rsidP="00000000" w:rsidRDefault="00000000" w:rsidRPr="00000000" w14:paraId="00000D72">
      <w:pPr>
        <w:pageBreakBefore w:val="0"/>
        <w:rPr/>
      </w:pPr>
      <w:r w:rsidDel="00000000" w:rsidR="00000000" w:rsidRPr="00000000">
        <w:rPr>
          <w:rtl w:val="0"/>
        </w:rPr>
        <w:t xml:space="preserve">    "By the time we reach the school she's still dancing."</w:t>
      </w:r>
    </w:p>
    <w:p w:rsidR="00000000" w:rsidDel="00000000" w:rsidP="00000000" w:rsidRDefault="00000000" w:rsidRPr="00000000" w14:paraId="00000D73">
      <w:pPr>
        <w:pageBreakBefore w:val="0"/>
        <w:rPr/>
      </w:pPr>
      <w:r w:rsidDel="00000000" w:rsidR="00000000" w:rsidRPr="00000000">
        <w:rPr>
          <w:rtl w:val="0"/>
        </w:rPr>
        <w:t xml:space="preserve">    "It's pretty funny, but I have to end the fun eventually."</w:t>
      </w:r>
    </w:p>
    <w:p w:rsidR="00000000" w:rsidDel="00000000" w:rsidP="00000000" w:rsidRDefault="00000000" w:rsidRPr="00000000" w14:paraId="00000D74">
      <w:pPr>
        <w:pageBreakBefore w:val="0"/>
        <w:rPr/>
      </w:pPr>
      <w:r w:rsidDel="00000000" w:rsidR="00000000" w:rsidRPr="00000000">
        <w:rPr>
          <w:rtl w:val="0"/>
        </w:rPr>
        <w:t xml:space="preserve">    mc "Ok Chicken Sayori, that's enough for now, you have to save that energy for the party."</w:t>
      </w:r>
    </w:p>
    <w:p w:rsidR="00000000" w:rsidDel="00000000" w:rsidP="00000000" w:rsidRDefault="00000000" w:rsidRPr="00000000" w14:paraId="00000D75">
      <w:pPr>
        <w:pageBreakBefore w:val="0"/>
        <w:rPr/>
      </w:pPr>
      <w:r w:rsidDel="00000000" w:rsidR="00000000" w:rsidRPr="00000000">
        <w:rPr>
          <w:rtl w:val="0"/>
        </w:rPr>
        <w:t xml:space="preserve">    mc "And the rest of the school day for that matter."</w:t>
      </w:r>
    </w:p>
    <w:p w:rsidR="00000000" w:rsidDel="00000000" w:rsidP="00000000" w:rsidRDefault="00000000" w:rsidRPr="00000000" w14:paraId="00000D76">
      <w:pPr>
        <w:pageBreakBefore w:val="0"/>
        <w:rPr/>
      </w:pPr>
      <w:r w:rsidDel="00000000" w:rsidR="00000000" w:rsidRPr="00000000">
        <w:rPr>
          <w:rtl w:val="0"/>
        </w:rPr>
        <w:t xml:space="preserve">    s "Aww, but it was so much fun. I guess I'll just have to be extra chicken with my moves at the party."</w:t>
      </w:r>
    </w:p>
    <w:p w:rsidR="00000000" w:rsidDel="00000000" w:rsidP="00000000" w:rsidRDefault="00000000" w:rsidRPr="00000000" w14:paraId="00000D77">
      <w:pPr>
        <w:pageBreakBefore w:val="0"/>
        <w:rPr/>
      </w:pPr>
      <w:r w:rsidDel="00000000" w:rsidR="00000000" w:rsidRPr="00000000">
        <w:rPr>
          <w:rtl w:val="0"/>
        </w:rPr>
        <w:t xml:space="preserve">    s "I'll see you later [player]."</w:t>
      </w:r>
    </w:p>
    <w:p w:rsidR="00000000" w:rsidDel="00000000" w:rsidP="00000000" w:rsidRDefault="00000000" w:rsidRPr="00000000" w14:paraId="00000D78">
      <w:pPr>
        <w:pageBreakBefore w:val="0"/>
        <w:rPr/>
      </w:pPr>
      <w:r w:rsidDel="00000000" w:rsidR="00000000" w:rsidRPr="00000000">
        <w:rPr>
          <w:rtl w:val="0"/>
        </w:rPr>
        <w:t xml:space="preserve">    mc "See ya Sayori."</w:t>
      </w:r>
    </w:p>
    <w:p w:rsidR="00000000" w:rsidDel="00000000" w:rsidP="00000000" w:rsidRDefault="00000000" w:rsidRPr="00000000" w14:paraId="00000D79">
      <w:pPr>
        <w:pageBreakBefore w:val="0"/>
        <w:rPr/>
      </w:pPr>
      <w:r w:rsidDel="00000000" w:rsidR="00000000" w:rsidRPr="00000000">
        <w:rPr>
          <w:rtl w:val="0"/>
        </w:rPr>
        <w:t xml:space="preserve">    show sayori at thide zorder 1</w:t>
      </w:r>
    </w:p>
    <w:p w:rsidR="00000000" w:rsidDel="00000000" w:rsidP="00000000" w:rsidRDefault="00000000" w:rsidRPr="00000000" w14:paraId="00000D7A">
      <w:pPr>
        <w:pageBreakBefore w:val="0"/>
        <w:rPr/>
      </w:pPr>
      <w:r w:rsidDel="00000000" w:rsidR="00000000" w:rsidRPr="00000000">
        <w:rPr>
          <w:rtl w:val="0"/>
        </w:rPr>
        <w:t xml:space="preserve">    hide sayori</w:t>
      </w:r>
    </w:p>
    <w:p w:rsidR="00000000" w:rsidDel="00000000" w:rsidP="00000000" w:rsidRDefault="00000000" w:rsidRPr="00000000" w14:paraId="00000D7B">
      <w:pPr>
        <w:pageBreakBefore w:val="0"/>
        <w:rPr/>
      </w:pPr>
      <w:r w:rsidDel="00000000" w:rsidR="00000000" w:rsidRPr="00000000">
        <w:rPr>
          <w:rtl w:val="0"/>
        </w:rPr>
        <w:t xml:space="preserve">    show bg classroom</w:t>
      </w:r>
    </w:p>
    <w:p w:rsidR="00000000" w:rsidDel="00000000" w:rsidP="00000000" w:rsidRDefault="00000000" w:rsidRPr="00000000" w14:paraId="00000D7C">
      <w:pPr>
        <w:pageBreakBefore w:val="0"/>
        <w:rPr/>
      </w:pPr>
      <w:r w:rsidDel="00000000" w:rsidR="00000000" w:rsidRPr="00000000">
        <w:rPr>
          <w:rtl w:val="0"/>
        </w:rPr>
        <w:t xml:space="preserve">    with wiperight</w:t>
      </w:r>
    </w:p>
    <w:p w:rsidR="00000000" w:rsidDel="00000000" w:rsidP="00000000" w:rsidRDefault="00000000" w:rsidRPr="00000000" w14:paraId="00000D7D">
      <w:pPr>
        <w:pageBreakBefore w:val="0"/>
        <w:rPr/>
      </w:pPr>
      <w:r w:rsidDel="00000000" w:rsidR="00000000" w:rsidRPr="00000000">
        <w:rPr>
          <w:rtl w:val="0"/>
        </w:rPr>
        <w:t xml:space="preserve">    show yuri  at t11 zorder 2</w:t>
      </w:r>
    </w:p>
    <w:p w:rsidR="00000000" w:rsidDel="00000000" w:rsidP="00000000" w:rsidRDefault="00000000" w:rsidRPr="00000000" w14:paraId="00000D7E">
      <w:pPr>
        <w:pageBreakBefore w:val="0"/>
        <w:rPr/>
      </w:pPr>
      <w:r w:rsidDel="00000000" w:rsidR="00000000" w:rsidRPr="00000000">
        <w:rPr>
          <w:rtl w:val="0"/>
        </w:rPr>
        <w:t xml:space="preserve">    "With that conversation done I go through the school day."</w:t>
      </w:r>
    </w:p>
    <w:p w:rsidR="00000000" w:rsidDel="00000000" w:rsidP="00000000" w:rsidRDefault="00000000" w:rsidRPr="00000000" w14:paraId="00000D7F">
      <w:pPr>
        <w:pageBreakBefore w:val="0"/>
        <w:rPr/>
      </w:pPr>
      <w:r w:rsidDel="00000000" w:rsidR="00000000" w:rsidRPr="00000000">
        <w:rPr>
          <w:rtl w:val="0"/>
        </w:rPr>
        <w:t xml:space="preserve">    "Meaning I get to spend another class period with Yuri, however today something struck a chord with me."</w:t>
      </w:r>
    </w:p>
    <w:p w:rsidR="00000000" w:rsidDel="00000000" w:rsidP="00000000" w:rsidRDefault="00000000" w:rsidRPr="00000000" w14:paraId="00000D80">
      <w:pPr>
        <w:pageBreakBefore w:val="0"/>
        <w:rPr/>
      </w:pPr>
      <w:r w:rsidDel="00000000" w:rsidR="00000000" w:rsidRPr="00000000">
        <w:rPr>
          <w:rtl w:val="0"/>
        </w:rPr>
        <w:t xml:space="preserve">    "Yuri's glum attitude from yesterday was still going strong. The weird thing was that today we were finally reading Portrait of Markov, she should be ecstatic about this."</w:t>
      </w:r>
    </w:p>
    <w:p w:rsidR="00000000" w:rsidDel="00000000" w:rsidP="00000000" w:rsidRDefault="00000000" w:rsidRPr="00000000" w14:paraId="00000D81">
      <w:pPr>
        <w:pageBreakBefore w:val="0"/>
        <w:rPr/>
      </w:pPr>
      <w:r w:rsidDel="00000000" w:rsidR="00000000" w:rsidRPr="00000000">
        <w:rPr>
          <w:rtl w:val="0"/>
        </w:rPr>
        <w:t xml:space="preserve">    "Instead she's looking down, uninterested in the world around her."</w:t>
      </w:r>
    </w:p>
    <w:p w:rsidR="00000000" w:rsidDel="00000000" w:rsidP="00000000" w:rsidRDefault="00000000" w:rsidRPr="00000000" w14:paraId="00000D82">
      <w:pPr>
        <w:pageBreakBefore w:val="0"/>
        <w:rPr/>
      </w:pPr>
      <w:r w:rsidDel="00000000" w:rsidR="00000000" w:rsidRPr="00000000">
        <w:rPr>
          <w:rtl w:val="0"/>
        </w:rPr>
        <w:t xml:space="preserve">    "I try some antics to get her attention. I did the 'spspsps' thing that always gets a cat's attention, but I receive nothing to my avail."</w:t>
      </w:r>
    </w:p>
    <w:p w:rsidR="00000000" w:rsidDel="00000000" w:rsidP="00000000" w:rsidRDefault="00000000" w:rsidRPr="00000000" w14:paraId="00000D83">
      <w:pPr>
        <w:pageBreakBefore w:val="0"/>
        <w:rPr/>
      </w:pPr>
      <w:r w:rsidDel="00000000" w:rsidR="00000000" w:rsidRPr="00000000">
        <w:rPr>
          <w:rtl w:val="0"/>
        </w:rPr>
        <w:t xml:space="preserve">    "I have the feeling that the rest of the week may not plan out well."</w:t>
      </w:r>
    </w:p>
    <w:p w:rsidR="00000000" w:rsidDel="00000000" w:rsidP="00000000" w:rsidRDefault="00000000" w:rsidRPr="00000000" w14:paraId="00000D84">
      <w:pPr>
        <w:pageBreakBefore w:val="0"/>
        <w:rPr/>
      </w:pPr>
      <w:r w:rsidDel="00000000" w:rsidR="00000000" w:rsidRPr="00000000">
        <w:rPr>
          <w:rtl w:val="0"/>
        </w:rPr>
        <w:t xml:space="preserve">    "The class continued on and still nothing from her. The anxiety I left behind yesterday was returning, my mind wondering what's going on in her head."</w:t>
      </w:r>
    </w:p>
    <w:p w:rsidR="00000000" w:rsidDel="00000000" w:rsidP="00000000" w:rsidRDefault="00000000" w:rsidRPr="00000000" w14:paraId="00000D85">
      <w:pPr>
        <w:pageBreakBefore w:val="0"/>
        <w:rPr/>
      </w:pPr>
      <w:r w:rsidDel="00000000" w:rsidR="00000000" w:rsidRPr="00000000">
        <w:rPr>
          <w:rtl w:val="0"/>
        </w:rPr>
        <w:t xml:space="preserve">    "She didn't give me much to go off of in yesterday's conversation so I'm drawing a blank."</w:t>
      </w:r>
    </w:p>
    <w:p w:rsidR="00000000" w:rsidDel="00000000" w:rsidP="00000000" w:rsidRDefault="00000000" w:rsidRPr="00000000" w14:paraId="00000D86">
      <w:pPr>
        <w:pageBreakBefore w:val="0"/>
        <w:rPr/>
      </w:pPr>
      <w:r w:rsidDel="00000000" w:rsidR="00000000" w:rsidRPr="00000000">
        <w:rPr>
          <w:rtl w:val="0"/>
        </w:rPr>
        <w:t xml:space="preserve">    "The bell for the class rings and I'm left with nothing. I go to my next class as if it were any other day."</w:t>
      </w:r>
    </w:p>
    <w:p w:rsidR="00000000" w:rsidDel="00000000" w:rsidP="00000000" w:rsidRDefault="00000000" w:rsidRPr="00000000" w14:paraId="00000D87">
      <w:pPr>
        <w:pageBreakBefore w:val="0"/>
        <w:rPr/>
      </w:pPr>
      <w:r w:rsidDel="00000000" w:rsidR="00000000" w:rsidRPr="00000000">
        <w:rPr>
          <w:rtl w:val="0"/>
        </w:rPr>
        <w:t xml:space="preserve">    "I see Yuri exiting the door with the still expression on her face."</w:t>
      </w:r>
    </w:p>
    <w:p w:rsidR="00000000" w:rsidDel="00000000" w:rsidP="00000000" w:rsidRDefault="00000000" w:rsidRPr="00000000" w14:paraId="00000D88">
      <w:pPr>
        <w:pageBreakBefore w:val="0"/>
        <w:rPr/>
      </w:pPr>
      <w:r w:rsidDel="00000000" w:rsidR="00000000" w:rsidRPr="00000000">
        <w:rPr>
          <w:rtl w:val="0"/>
        </w:rPr>
        <w:t xml:space="preserve">    "When I saw her like that, I decided I have to ask her about it today. I can't just let myself wander while she obviously has something going through her head."</w:t>
      </w:r>
    </w:p>
    <w:p w:rsidR="00000000" w:rsidDel="00000000" w:rsidP="00000000" w:rsidRDefault="00000000" w:rsidRPr="00000000" w14:paraId="00000D89">
      <w:pPr>
        <w:pageBreakBefore w:val="0"/>
        <w:rPr/>
      </w:pPr>
      <w:r w:rsidDel="00000000" w:rsidR="00000000" w:rsidRPr="00000000">
        <w:rPr>
          <w:rtl w:val="0"/>
        </w:rPr>
        <w:t xml:space="preserve">    "My goal was clear on what to do today. I'll ask her what's happening with her before the club starts."</w:t>
      </w:r>
    </w:p>
    <w:p w:rsidR="00000000" w:rsidDel="00000000" w:rsidP="00000000" w:rsidRDefault="00000000" w:rsidRPr="00000000" w14:paraId="00000D8A">
      <w:pPr>
        <w:pageBreakBefore w:val="0"/>
        <w:rPr/>
      </w:pPr>
      <w:r w:rsidDel="00000000" w:rsidR="00000000" w:rsidRPr="00000000">
        <w:rPr>
          <w:rtl w:val="0"/>
        </w:rPr>
        <w:t xml:space="preserve">    "My feet walk up to her, her eyes disconnected from everything around her."</w:t>
      </w:r>
    </w:p>
    <w:p w:rsidR="00000000" w:rsidDel="00000000" w:rsidP="00000000" w:rsidRDefault="00000000" w:rsidRPr="00000000" w14:paraId="00000D8B">
      <w:pPr>
        <w:pageBreakBefore w:val="0"/>
        <w:rPr/>
      </w:pPr>
      <w:r w:rsidDel="00000000" w:rsidR="00000000" w:rsidRPr="00000000">
        <w:rPr>
          <w:rtl w:val="0"/>
        </w:rPr>
        <w:t xml:space="preserve">    mc "Hey Yuri, are you feeling well today?"</w:t>
      </w:r>
    </w:p>
    <w:p w:rsidR="00000000" w:rsidDel="00000000" w:rsidP="00000000" w:rsidRDefault="00000000" w:rsidRPr="00000000" w14:paraId="00000D8C">
      <w:pPr>
        <w:pageBreakBefore w:val="0"/>
        <w:rPr/>
      </w:pPr>
      <w:r w:rsidDel="00000000" w:rsidR="00000000" w:rsidRPr="00000000">
        <w:rPr>
          <w:rtl w:val="0"/>
        </w:rPr>
        <w:t xml:space="preserve">    "Yuri seemed a bit shocked when I asked that."</w:t>
      </w:r>
    </w:p>
    <w:p w:rsidR="00000000" w:rsidDel="00000000" w:rsidP="00000000" w:rsidRDefault="00000000" w:rsidRPr="00000000" w14:paraId="00000D8D">
      <w:pPr>
        <w:pageBreakBefore w:val="0"/>
        <w:rPr/>
      </w:pPr>
      <w:r w:rsidDel="00000000" w:rsidR="00000000" w:rsidRPr="00000000">
        <w:rPr>
          <w:rtl w:val="0"/>
        </w:rPr>
        <w:t xml:space="preserve">    y "Ah, y-yes. Just a bit, distracted today."</w:t>
      </w:r>
    </w:p>
    <w:p w:rsidR="00000000" w:rsidDel="00000000" w:rsidP="00000000" w:rsidRDefault="00000000" w:rsidRPr="00000000" w14:paraId="00000D8E">
      <w:pPr>
        <w:pageBreakBefore w:val="0"/>
        <w:rPr/>
      </w:pPr>
      <w:r w:rsidDel="00000000" w:rsidR="00000000" w:rsidRPr="00000000">
        <w:rPr>
          <w:rtl w:val="0"/>
        </w:rPr>
        <w:t xml:space="preserve">    y "What made you ask?"</w:t>
      </w:r>
    </w:p>
    <w:p w:rsidR="00000000" w:rsidDel="00000000" w:rsidP="00000000" w:rsidRDefault="00000000" w:rsidRPr="00000000" w14:paraId="00000D8F">
      <w:pPr>
        <w:pageBreakBefore w:val="0"/>
        <w:rPr/>
      </w:pPr>
      <w:r w:rsidDel="00000000" w:rsidR="00000000" w:rsidRPr="00000000">
        <w:rPr>
          <w:rtl w:val="0"/>
        </w:rPr>
        <w:t xml:space="preserve">    mc "I guess I'm just worried. You've been really distant since yesterday. I was wondering if I could talk to you about it."</w:t>
      </w:r>
    </w:p>
    <w:p w:rsidR="00000000" w:rsidDel="00000000" w:rsidP="00000000" w:rsidRDefault="00000000" w:rsidRPr="00000000" w14:paraId="00000D90">
      <w:pPr>
        <w:pageBreakBefore w:val="0"/>
        <w:rPr/>
      </w:pPr>
      <w:r w:rsidDel="00000000" w:rsidR="00000000" w:rsidRPr="00000000">
        <w:rPr>
          <w:rtl w:val="0"/>
        </w:rPr>
        <w:t xml:space="preserve">    "Yuri then made a face, she was frustrated. I don't think she was mad at me, but herself rather."</w:t>
      </w:r>
    </w:p>
    <w:p w:rsidR="00000000" w:rsidDel="00000000" w:rsidP="00000000" w:rsidRDefault="00000000" w:rsidRPr="00000000" w14:paraId="00000D91">
      <w:pPr>
        <w:pageBreakBefore w:val="0"/>
        <w:rPr/>
      </w:pPr>
      <w:r w:rsidDel="00000000" w:rsidR="00000000" w:rsidRPr="00000000">
        <w:rPr>
          <w:rtl w:val="0"/>
        </w:rPr>
        <w:t xml:space="preserve">    y "I see. [player], is it possible we can discuss this at a later time? I don't want to be late to my next class."</w:t>
      </w:r>
    </w:p>
    <w:p w:rsidR="00000000" w:rsidDel="00000000" w:rsidP="00000000" w:rsidRDefault="00000000" w:rsidRPr="00000000" w14:paraId="00000D92">
      <w:pPr>
        <w:pageBreakBefore w:val="0"/>
        <w:rPr/>
      </w:pPr>
      <w:r w:rsidDel="00000000" w:rsidR="00000000" w:rsidRPr="00000000">
        <w:rPr>
          <w:rtl w:val="0"/>
        </w:rPr>
        <w:t xml:space="preserve">    mc "Sure. Just, promise me that we can talk about this. It doesn't sit well with me when someone gets upset like this."</w:t>
      </w:r>
    </w:p>
    <w:p w:rsidR="00000000" w:rsidDel="00000000" w:rsidP="00000000" w:rsidRDefault="00000000" w:rsidRPr="00000000" w14:paraId="00000D93">
      <w:pPr>
        <w:pageBreakBefore w:val="0"/>
        <w:rPr/>
      </w:pPr>
      <w:r w:rsidDel="00000000" w:rsidR="00000000" w:rsidRPr="00000000">
        <w:rPr>
          <w:rtl w:val="0"/>
        </w:rPr>
        <w:t xml:space="preserve">    y "I-I promise [player]."</w:t>
      </w:r>
    </w:p>
    <w:p w:rsidR="00000000" w:rsidDel="00000000" w:rsidP="00000000" w:rsidRDefault="00000000" w:rsidRPr="00000000" w14:paraId="00000D94">
      <w:pPr>
        <w:pageBreakBefore w:val="0"/>
        <w:rPr/>
      </w:pPr>
      <w:r w:rsidDel="00000000" w:rsidR="00000000" w:rsidRPr="00000000">
        <w:rPr>
          <w:rtl w:val="0"/>
        </w:rPr>
        <w:t xml:space="preserve">    "After that she went on down the hall with great haste. She nearly tripped over her own footsteps with how quick she was going."</w:t>
      </w:r>
    </w:p>
    <w:p w:rsidR="00000000" w:rsidDel="00000000" w:rsidP="00000000" w:rsidRDefault="00000000" w:rsidRPr="00000000" w14:paraId="00000D95">
      <w:pPr>
        <w:pageBreakBefore w:val="0"/>
        <w:rPr/>
      </w:pPr>
      <w:r w:rsidDel="00000000" w:rsidR="00000000" w:rsidRPr="00000000">
        <w:rPr>
          <w:rtl w:val="0"/>
        </w:rPr>
        <w:t xml:space="preserve">    "This wasn't very successful, but she did promise to talk about it, so I suppose that's a step in the right direction."</w:t>
      </w:r>
    </w:p>
    <w:p w:rsidR="00000000" w:rsidDel="00000000" w:rsidP="00000000" w:rsidRDefault="00000000" w:rsidRPr="00000000" w14:paraId="00000D96">
      <w:pPr>
        <w:pageBreakBefore w:val="0"/>
        <w:rPr/>
      </w:pPr>
      <w:r w:rsidDel="00000000" w:rsidR="00000000" w:rsidRPr="00000000">
        <w:rPr>
          <w:rtl w:val="0"/>
        </w:rPr>
        <w:t xml:space="preserve">    "My only hope is that we can talk after the club today."</w:t>
      </w:r>
    </w:p>
    <w:p w:rsidR="00000000" w:rsidDel="00000000" w:rsidP="00000000" w:rsidRDefault="00000000" w:rsidRPr="00000000" w14:paraId="00000D97">
      <w:pPr>
        <w:pageBreakBefore w:val="0"/>
        <w:rPr/>
      </w:pPr>
      <w:r w:rsidDel="00000000" w:rsidR="00000000" w:rsidRPr="00000000">
        <w:rPr>
          <w:rtl w:val="0"/>
        </w:rPr>
        <w:t xml:space="preserve">    scene bg clubroom</w:t>
      </w:r>
    </w:p>
    <w:p w:rsidR="00000000" w:rsidDel="00000000" w:rsidP="00000000" w:rsidRDefault="00000000" w:rsidRPr="00000000" w14:paraId="00000D98">
      <w:pPr>
        <w:pageBreakBefore w:val="0"/>
        <w:rPr/>
      </w:pPr>
      <w:r w:rsidDel="00000000" w:rsidR="00000000" w:rsidRPr="00000000">
        <w:rPr>
          <w:rtl w:val="0"/>
        </w:rPr>
        <w:t xml:space="preserve">    with wipeleft</w:t>
      </w:r>
    </w:p>
    <w:p w:rsidR="00000000" w:rsidDel="00000000" w:rsidP="00000000" w:rsidRDefault="00000000" w:rsidRPr="00000000" w14:paraId="00000D99">
      <w:pPr>
        <w:pageBreakBefore w:val="0"/>
        <w:rPr/>
      </w:pPr>
      <w:r w:rsidDel="00000000" w:rsidR="00000000" w:rsidRPr="00000000">
        <w:rPr>
          <w:rtl w:val="0"/>
        </w:rPr>
        <w:t xml:space="preserve">    "After the school day finishes, I make my way to the clubroom as normal."</w:t>
      </w:r>
    </w:p>
    <w:p w:rsidR="00000000" w:rsidDel="00000000" w:rsidP="00000000" w:rsidRDefault="00000000" w:rsidRPr="00000000" w14:paraId="00000D9A">
      <w:pPr>
        <w:pageBreakBefore w:val="0"/>
        <w:rPr/>
      </w:pPr>
      <w:r w:rsidDel="00000000" w:rsidR="00000000" w:rsidRPr="00000000">
        <w:rPr>
          <w:rtl w:val="0"/>
        </w:rPr>
        <w:t xml:space="preserve">    "However, instead of the gloom from yesterday that took over the room, there was something else going on."</w:t>
      </w:r>
    </w:p>
    <w:p w:rsidR="00000000" w:rsidDel="00000000" w:rsidP="00000000" w:rsidRDefault="00000000" w:rsidRPr="00000000" w14:paraId="00000D9B">
      <w:pPr>
        <w:pageBreakBefore w:val="0"/>
        <w:rPr/>
      </w:pPr>
      <w:r w:rsidDel="00000000" w:rsidR="00000000" w:rsidRPr="00000000">
        <w:rPr>
          <w:rtl w:val="0"/>
        </w:rPr>
        <w:t xml:space="preserve">    "I see Sayori looking around the rooms with the look of a detective in her eye."</w:t>
      </w:r>
    </w:p>
    <w:p w:rsidR="00000000" w:rsidDel="00000000" w:rsidP="00000000" w:rsidRDefault="00000000" w:rsidRPr="00000000" w14:paraId="00000D9C">
      <w:pPr>
        <w:pageBreakBefore w:val="0"/>
        <w:rPr/>
      </w:pPr>
      <w:r w:rsidDel="00000000" w:rsidR="00000000" w:rsidRPr="00000000">
        <w:rPr>
          <w:rtl w:val="0"/>
        </w:rPr>
        <w:t xml:space="preserve">    "I only just entered the room, so I go ask Monika as to what is going on, Natsuki paying attention as well at one of the desks."</w:t>
      </w:r>
    </w:p>
    <w:p w:rsidR="00000000" w:rsidDel="00000000" w:rsidP="00000000" w:rsidRDefault="00000000" w:rsidRPr="00000000" w14:paraId="00000D9D">
      <w:pPr>
        <w:pageBreakBefore w:val="0"/>
        <w:rPr/>
      </w:pPr>
      <w:r w:rsidDel="00000000" w:rsidR="00000000" w:rsidRPr="00000000">
        <w:rPr>
          <w:rtl w:val="0"/>
        </w:rPr>
        <w:t xml:space="preserve">    mc "Hey Monika, do you have any idea as to why Sayori wants to be Sherlock Holmes right now?"</w:t>
      </w:r>
    </w:p>
    <w:p w:rsidR="00000000" w:rsidDel="00000000" w:rsidP="00000000" w:rsidRDefault="00000000" w:rsidRPr="00000000" w14:paraId="00000D9E">
      <w:pPr>
        <w:pageBreakBefore w:val="0"/>
        <w:rPr/>
      </w:pPr>
      <w:r w:rsidDel="00000000" w:rsidR="00000000" w:rsidRPr="00000000">
        <w:rPr>
          <w:rtl w:val="0"/>
        </w:rPr>
        <w:t xml:space="preserve">    m "Shhhhh."</w:t>
      </w:r>
    </w:p>
    <w:p w:rsidR="00000000" w:rsidDel="00000000" w:rsidP="00000000" w:rsidRDefault="00000000" w:rsidRPr="00000000" w14:paraId="00000D9F">
      <w:pPr>
        <w:pageBreakBefore w:val="0"/>
        <w:rPr/>
      </w:pPr>
      <w:r w:rsidDel="00000000" w:rsidR="00000000" w:rsidRPr="00000000">
        <w:rPr>
          <w:rtl w:val="0"/>
        </w:rPr>
        <w:t xml:space="preserve">    "Monika puts a finger on my lip to silence me, as me, Monika, and Natsuki watch Sayori walk round the room."</w:t>
      </w:r>
    </w:p>
    <w:p w:rsidR="00000000" w:rsidDel="00000000" w:rsidP="00000000" w:rsidRDefault="00000000" w:rsidRPr="00000000" w14:paraId="00000DA0">
      <w:pPr>
        <w:pageBreakBefore w:val="0"/>
        <w:rPr/>
      </w:pPr>
      <w:r w:rsidDel="00000000" w:rsidR="00000000" w:rsidRPr="00000000">
        <w:rPr>
          <w:rtl w:val="0"/>
        </w:rPr>
        <w:t xml:space="preserve">    "She goes around the teachers desk a few times before moving on to the windows."</w:t>
      </w:r>
    </w:p>
    <w:p w:rsidR="00000000" w:rsidDel="00000000" w:rsidP="00000000" w:rsidRDefault="00000000" w:rsidRPr="00000000" w14:paraId="00000DA1">
      <w:pPr>
        <w:pageBreakBefore w:val="0"/>
        <w:rPr/>
      </w:pPr>
      <w:r w:rsidDel="00000000" w:rsidR="00000000" w:rsidRPr="00000000">
        <w:rPr>
          <w:rtl w:val="0"/>
        </w:rPr>
        <w:t xml:space="preserve">    "I'm not sure what's more lost right now, me trying to figure out what's going on or Sayori's detective skills."</w:t>
      </w:r>
    </w:p>
    <w:p w:rsidR="00000000" w:rsidDel="00000000" w:rsidP="00000000" w:rsidRDefault="00000000" w:rsidRPr="00000000" w14:paraId="00000DA2">
      <w:pPr>
        <w:pageBreakBefore w:val="0"/>
        <w:rPr/>
      </w:pPr>
      <w:r w:rsidDel="00000000" w:rsidR="00000000" w:rsidRPr="00000000">
        <w:rPr>
          <w:rtl w:val="0"/>
        </w:rPr>
        <w:t xml:space="preserve">    "At the windows, Sayori does a quick inspection on each frame before moving on to the closet."</w:t>
      </w:r>
    </w:p>
    <w:p w:rsidR="00000000" w:rsidDel="00000000" w:rsidP="00000000" w:rsidRDefault="00000000" w:rsidRPr="00000000" w14:paraId="00000DA3">
      <w:pPr>
        <w:pageBreakBefore w:val="0"/>
        <w:rPr/>
      </w:pPr>
      <w:r w:rsidDel="00000000" w:rsidR="00000000" w:rsidRPr="00000000">
        <w:rPr>
          <w:rtl w:val="0"/>
        </w:rPr>
        <w:t xml:space="preserve">    "Sayori, for some reason, stealtfully infiltrates the closet. She snopes around each shelf before she jumps out of the closet and returns to the teacher's desk."</w:t>
      </w:r>
    </w:p>
    <w:p w:rsidR="00000000" w:rsidDel="00000000" w:rsidP="00000000" w:rsidRDefault="00000000" w:rsidRPr="00000000" w14:paraId="00000DA4">
      <w:pPr>
        <w:pageBreakBefore w:val="0"/>
        <w:rPr/>
      </w:pPr>
      <w:r w:rsidDel="00000000" w:rsidR="00000000" w:rsidRPr="00000000">
        <w:rPr>
          <w:rtl w:val="0"/>
        </w:rPr>
        <w:t xml:space="preserve">    s "Alright, with my examination done, I will place it here."</w:t>
      </w:r>
    </w:p>
    <w:p w:rsidR="00000000" w:rsidDel="00000000" w:rsidP="00000000" w:rsidRDefault="00000000" w:rsidRPr="00000000" w14:paraId="00000DA5">
      <w:pPr>
        <w:pageBreakBefore w:val="0"/>
        <w:rPr/>
      </w:pPr>
      <w:r w:rsidDel="00000000" w:rsidR="00000000" w:rsidRPr="00000000">
        <w:rPr>
          <w:rtl w:val="0"/>
        </w:rPr>
        <w:t xml:space="preserve">    mc "Place what there?"</w:t>
      </w:r>
    </w:p>
    <w:p w:rsidR="00000000" w:rsidDel="00000000" w:rsidP="00000000" w:rsidRDefault="00000000" w:rsidRPr="00000000" w14:paraId="00000DA6">
      <w:pPr>
        <w:pageBreakBefore w:val="0"/>
        <w:rPr/>
      </w:pPr>
      <w:r w:rsidDel="00000000" w:rsidR="00000000" w:rsidRPr="00000000">
        <w:rPr>
          <w:rtl w:val="0"/>
        </w:rPr>
        <w:t xml:space="preserve">    s "The boom box of course."</w:t>
      </w:r>
    </w:p>
    <w:p w:rsidR="00000000" w:rsidDel="00000000" w:rsidP="00000000" w:rsidRDefault="00000000" w:rsidRPr="00000000" w14:paraId="00000DA7">
      <w:pPr>
        <w:pageBreakBefore w:val="0"/>
        <w:rPr/>
      </w:pPr>
      <w:r w:rsidDel="00000000" w:rsidR="00000000" w:rsidRPr="00000000">
        <w:rPr>
          <w:rtl w:val="0"/>
        </w:rPr>
        <w:t xml:space="preserve">    mc "Wait, you're telling me you went through the trouble of being a detective in this whole room, just to find out where to put a boom box?"</w:t>
      </w:r>
    </w:p>
    <w:p w:rsidR="00000000" w:rsidDel="00000000" w:rsidP="00000000" w:rsidRDefault="00000000" w:rsidRPr="00000000" w14:paraId="00000DA8">
      <w:pPr>
        <w:pageBreakBefore w:val="0"/>
        <w:rPr/>
      </w:pPr>
      <w:r w:rsidDel="00000000" w:rsidR="00000000" w:rsidRPr="00000000">
        <w:rPr>
          <w:rtl w:val="0"/>
        </w:rPr>
        <w:t xml:space="preserve">    "It's then that Natsuki starts to burst out laughing."</w:t>
      </w:r>
    </w:p>
    <w:p w:rsidR="00000000" w:rsidDel="00000000" w:rsidP="00000000" w:rsidRDefault="00000000" w:rsidRPr="00000000" w14:paraId="00000DA9">
      <w:pPr>
        <w:pageBreakBefore w:val="0"/>
        <w:rPr/>
      </w:pPr>
      <w:r w:rsidDel="00000000" w:rsidR="00000000" w:rsidRPr="00000000">
        <w:rPr>
          <w:rtl w:val="0"/>
        </w:rPr>
        <w:t xml:space="preserve">    n "Oh my God! That's the funniest thing I've seen all day!"</w:t>
      </w:r>
    </w:p>
    <w:p w:rsidR="00000000" w:rsidDel="00000000" w:rsidP="00000000" w:rsidRDefault="00000000" w:rsidRPr="00000000" w14:paraId="00000DAA">
      <w:pPr>
        <w:pageBreakBefore w:val="0"/>
        <w:rPr/>
      </w:pPr>
      <w:r w:rsidDel="00000000" w:rsidR="00000000" w:rsidRPr="00000000">
        <w:rPr>
          <w:rtl w:val="0"/>
        </w:rPr>
        <w:t xml:space="preserve">    n "You went here thinking something important happened, to then find out the commotion was for a boom box!"</w:t>
      </w:r>
    </w:p>
    <w:p w:rsidR="00000000" w:rsidDel="00000000" w:rsidP="00000000" w:rsidRDefault="00000000" w:rsidRPr="00000000" w14:paraId="00000DAB">
      <w:pPr>
        <w:pageBreakBefore w:val="0"/>
        <w:rPr/>
      </w:pPr>
      <w:r w:rsidDel="00000000" w:rsidR="00000000" w:rsidRPr="00000000">
        <w:rPr>
          <w:rtl w:val="0"/>
        </w:rPr>
        <w:t xml:space="preserve">    "Natsuki continues to chuckle loudly at the desk."</w:t>
      </w:r>
    </w:p>
    <w:p w:rsidR="00000000" w:rsidDel="00000000" w:rsidP="00000000" w:rsidRDefault="00000000" w:rsidRPr="00000000" w14:paraId="00000DAC">
      <w:pPr>
        <w:pageBreakBefore w:val="0"/>
        <w:rPr/>
      </w:pPr>
      <w:r w:rsidDel="00000000" w:rsidR="00000000" w:rsidRPr="00000000">
        <w:rPr>
          <w:rtl w:val="0"/>
        </w:rPr>
        <w:t xml:space="preserve">    mc "I-It's not that funny."</w:t>
      </w:r>
    </w:p>
    <w:p w:rsidR="00000000" w:rsidDel="00000000" w:rsidP="00000000" w:rsidRDefault="00000000" w:rsidRPr="00000000" w14:paraId="00000DAD">
      <w:pPr>
        <w:pageBreakBefore w:val="0"/>
        <w:rPr/>
      </w:pPr>
      <w:r w:rsidDel="00000000" w:rsidR="00000000" w:rsidRPr="00000000">
        <w:rPr>
          <w:rtl w:val="0"/>
        </w:rPr>
        <w:t xml:space="preserve">    mc "There's no way you would laugh at me like that, right Monika?"</w:t>
      </w:r>
    </w:p>
    <w:p w:rsidR="00000000" w:rsidDel="00000000" w:rsidP="00000000" w:rsidRDefault="00000000" w:rsidRPr="00000000" w14:paraId="00000DAE">
      <w:pPr>
        <w:pageBreakBefore w:val="0"/>
        <w:rPr/>
      </w:pPr>
      <w:r w:rsidDel="00000000" w:rsidR="00000000" w:rsidRPr="00000000">
        <w:rPr>
          <w:rtl w:val="0"/>
        </w:rPr>
        <w:t xml:space="preserve">    "I'm broken as I see Monika snickering to herself, trying her best to hide her humor."</w:t>
      </w:r>
    </w:p>
    <w:p w:rsidR="00000000" w:rsidDel="00000000" w:rsidP="00000000" w:rsidRDefault="00000000" w:rsidRPr="00000000" w14:paraId="00000DAF">
      <w:pPr>
        <w:pageBreakBefore w:val="0"/>
        <w:rPr/>
      </w:pPr>
      <w:r w:rsidDel="00000000" w:rsidR="00000000" w:rsidRPr="00000000">
        <w:rPr>
          <w:rtl w:val="0"/>
        </w:rPr>
        <w:t xml:space="preserve">    mc "C'mon Monika, not you too."</w:t>
      </w:r>
    </w:p>
    <w:p w:rsidR="00000000" w:rsidDel="00000000" w:rsidP="00000000" w:rsidRDefault="00000000" w:rsidRPr="00000000" w14:paraId="00000DB0">
      <w:pPr>
        <w:pageBreakBefore w:val="0"/>
        <w:rPr/>
      </w:pPr>
      <w:r w:rsidDel="00000000" w:rsidR="00000000" w:rsidRPr="00000000">
        <w:rPr>
          <w:rtl w:val="0"/>
        </w:rPr>
        <w:t xml:space="preserve">    m "I'm sorry [player], I was meaning to tell you what was happening, but I thought it would be funnier to throw you in a loop."</w:t>
      </w:r>
    </w:p>
    <w:p w:rsidR="00000000" w:rsidDel="00000000" w:rsidP="00000000" w:rsidRDefault="00000000" w:rsidRPr="00000000" w14:paraId="00000DB1">
      <w:pPr>
        <w:pageBreakBefore w:val="0"/>
        <w:rPr/>
      </w:pPr>
      <w:r w:rsidDel="00000000" w:rsidR="00000000" w:rsidRPr="00000000">
        <w:rPr>
          <w:rtl w:val="0"/>
        </w:rPr>
        <w:t xml:space="preserve">    m "I'll be sure to tell you anything else that happens."</w:t>
      </w:r>
    </w:p>
    <w:p w:rsidR="00000000" w:rsidDel="00000000" w:rsidP="00000000" w:rsidRDefault="00000000" w:rsidRPr="00000000" w14:paraId="00000DB2">
      <w:pPr>
        <w:pageBreakBefore w:val="0"/>
        <w:rPr/>
      </w:pPr>
      <w:r w:rsidDel="00000000" w:rsidR="00000000" w:rsidRPr="00000000">
        <w:rPr>
          <w:rtl w:val="0"/>
        </w:rPr>
        <w:t xml:space="preserve">    "You say you're sorry but you're still laughing…"</w:t>
      </w:r>
    </w:p>
    <w:p w:rsidR="00000000" w:rsidDel="00000000" w:rsidP="00000000" w:rsidRDefault="00000000" w:rsidRPr="00000000" w14:paraId="00000DB3">
      <w:pPr>
        <w:pageBreakBefore w:val="0"/>
        <w:rPr/>
      </w:pPr>
      <w:r w:rsidDel="00000000" w:rsidR="00000000" w:rsidRPr="00000000">
        <w:rPr>
          <w:rtl w:val="0"/>
        </w:rPr>
        <w:t xml:space="preserve">    "I turn to Sayori who is also laughing, like the traitor she is."</w:t>
      </w:r>
    </w:p>
    <w:p w:rsidR="00000000" w:rsidDel="00000000" w:rsidP="00000000" w:rsidRDefault="00000000" w:rsidRPr="00000000" w14:paraId="00000DB4">
      <w:pPr>
        <w:pageBreakBefore w:val="0"/>
        <w:rPr/>
      </w:pPr>
      <w:r w:rsidDel="00000000" w:rsidR="00000000" w:rsidRPr="00000000">
        <w:rPr>
          <w:rtl w:val="0"/>
        </w:rPr>
        <w:t xml:space="preserve">    mc "Were you in on this too Sayori?"</w:t>
      </w:r>
    </w:p>
    <w:p w:rsidR="00000000" w:rsidDel="00000000" w:rsidP="00000000" w:rsidRDefault="00000000" w:rsidRPr="00000000" w14:paraId="00000DB5">
      <w:pPr>
        <w:pageBreakBefore w:val="0"/>
        <w:rPr/>
      </w:pPr>
      <w:r w:rsidDel="00000000" w:rsidR="00000000" w:rsidRPr="00000000">
        <w:rPr>
          <w:rtl w:val="0"/>
        </w:rPr>
        <w:t xml:space="preserve">    s "N-no, (giggle), I sw-wear. I'm only (giggle) laughing because (snort), they're laughing."</w:t>
      </w:r>
    </w:p>
    <w:p w:rsidR="00000000" w:rsidDel="00000000" w:rsidP="00000000" w:rsidRDefault="00000000" w:rsidRPr="00000000" w14:paraId="00000DB6">
      <w:pPr>
        <w:pageBreakBefore w:val="0"/>
        <w:rPr/>
      </w:pPr>
      <w:r w:rsidDel="00000000" w:rsidR="00000000" w:rsidRPr="00000000">
        <w:rPr>
          <w:rtl w:val="0"/>
        </w:rPr>
        <w:t xml:space="preserve">    "I'm in a triangle of laughter right now. I know I should be mad right now, but for some reason I can't help but chuckle as well."</w:t>
      </w:r>
    </w:p>
    <w:p w:rsidR="00000000" w:rsidDel="00000000" w:rsidP="00000000" w:rsidRDefault="00000000" w:rsidRPr="00000000" w14:paraId="00000DB7">
      <w:pPr>
        <w:pageBreakBefore w:val="0"/>
        <w:rPr/>
      </w:pPr>
      <w:r w:rsidDel="00000000" w:rsidR="00000000" w:rsidRPr="00000000">
        <w:rPr>
          <w:rtl w:val="0"/>
        </w:rPr>
        <w:t xml:space="preserve">    m "That's the spirit [player]. You have to admit, that was pretty funny."</w:t>
      </w:r>
    </w:p>
    <w:p w:rsidR="00000000" w:rsidDel="00000000" w:rsidP="00000000" w:rsidRDefault="00000000" w:rsidRPr="00000000" w14:paraId="00000DB8">
      <w:pPr>
        <w:pageBreakBefore w:val="0"/>
        <w:rPr/>
      </w:pPr>
      <w:r w:rsidDel="00000000" w:rsidR="00000000" w:rsidRPr="00000000">
        <w:rPr>
          <w:rtl w:val="0"/>
        </w:rPr>
        <w:t xml:space="preserve">    mc "Yeah, I guess you're right."</w:t>
      </w:r>
    </w:p>
    <w:p w:rsidR="00000000" w:rsidDel="00000000" w:rsidP="00000000" w:rsidRDefault="00000000" w:rsidRPr="00000000" w14:paraId="00000DB9">
      <w:pPr>
        <w:pageBreakBefore w:val="0"/>
        <w:rPr/>
      </w:pPr>
      <w:r w:rsidDel="00000000" w:rsidR="00000000" w:rsidRPr="00000000">
        <w:rPr>
          <w:rtl w:val="0"/>
        </w:rPr>
        <w:t xml:space="preserve">    "The laughter eventually dies down, but when it does, I notice Yuri."</w:t>
      </w:r>
    </w:p>
    <w:p w:rsidR="00000000" w:rsidDel="00000000" w:rsidP="00000000" w:rsidRDefault="00000000" w:rsidRPr="00000000" w14:paraId="00000DBA">
      <w:pPr>
        <w:pageBreakBefore w:val="0"/>
        <w:rPr/>
      </w:pPr>
      <w:r w:rsidDel="00000000" w:rsidR="00000000" w:rsidRPr="00000000">
        <w:rPr>
          <w:rtl w:val="0"/>
        </w:rPr>
        <w:t xml:space="preserve">    "Was she in the room the whole time?"</w:t>
      </w:r>
    </w:p>
    <w:p w:rsidR="00000000" w:rsidDel="00000000" w:rsidP="00000000" w:rsidRDefault="00000000" w:rsidRPr="00000000" w14:paraId="00000DBB">
      <w:pPr>
        <w:pageBreakBefore w:val="0"/>
        <w:rPr/>
      </w:pPr>
      <w:r w:rsidDel="00000000" w:rsidR="00000000" w:rsidRPr="00000000">
        <w:rPr>
          <w:rtl w:val="0"/>
        </w:rPr>
        <w:t xml:space="preserve">    "I walk over to Yuri, seeing that she's not sharing the same cheerful attitude as the club right now."</w:t>
      </w:r>
    </w:p>
    <w:p w:rsidR="00000000" w:rsidDel="00000000" w:rsidP="00000000" w:rsidRDefault="00000000" w:rsidRPr="00000000" w14:paraId="00000DBC">
      <w:pPr>
        <w:pageBreakBefore w:val="0"/>
        <w:rPr/>
      </w:pPr>
      <w:r w:rsidDel="00000000" w:rsidR="00000000" w:rsidRPr="00000000">
        <w:rPr>
          <w:rtl w:val="0"/>
        </w:rPr>
        <w:t xml:space="preserve">    mc "Yuri, did you see what happened just now."</w:t>
      </w:r>
    </w:p>
    <w:p w:rsidR="00000000" w:rsidDel="00000000" w:rsidP="00000000" w:rsidRDefault="00000000" w:rsidRPr="00000000" w14:paraId="00000DBD">
      <w:pPr>
        <w:pageBreakBefore w:val="0"/>
        <w:rPr/>
      </w:pPr>
      <w:r w:rsidDel="00000000" w:rsidR="00000000" w:rsidRPr="00000000">
        <w:rPr>
          <w:rtl w:val="0"/>
        </w:rPr>
        <w:t xml:space="preserve">    y "...I did."</w:t>
      </w:r>
    </w:p>
    <w:p w:rsidR="00000000" w:rsidDel="00000000" w:rsidP="00000000" w:rsidRDefault="00000000" w:rsidRPr="00000000" w14:paraId="00000DBE">
      <w:pPr>
        <w:pageBreakBefore w:val="0"/>
        <w:rPr/>
      </w:pPr>
      <w:r w:rsidDel="00000000" w:rsidR="00000000" w:rsidRPr="00000000">
        <w:rPr>
          <w:rtl w:val="0"/>
        </w:rPr>
        <w:t xml:space="preserve">    mc "And did you find any of it funny."</w:t>
      </w:r>
    </w:p>
    <w:p w:rsidR="00000000" w:rsidDel="00000000" w:rsidP="00000000" w:rsidRDefault="00000000" w:rsidRPr="00000000" w14:paraId="00000DBF">
      <w:pPr>
        <w:pageBreakBefore w:val="0"/>
        <w:rPr/>
      </w:pPr>
      <w:r w:rsidDel="00000000" w:rsidR="00000000" w:rsidRPr="00000000">
        <w:rPr>
          <w:rtl w:val="0"/>
        </w:rPr>
        <w:t xml:space="preserve">    y "I did, it's just I didn't have the urge to laugh."</w:t>
      </w:r>
    </w:p>
    <w:p w:rsidR="00000000" w:rsidDel="00000000" w:rsidP="00000000" w:rsidRDefault="00000000" w:rsidRPr="00000000" w14:paraId="00000DC0">
      <w:pPr>
        <w:pageBreakBefore w:val="0"/>
        <w:rPr/>
      </w:pPr>
      <w:r w:rsidDel="00000000" w:rsidR="00000000" w:rsidRPr="00000000">
        <w:rPr>
          <w:rtl w:val="0"/>
        </w:rPr>
        <w:t xml:space="preserve">    "I'm able to sense the tone in her voice. Her bad mood from this morning is still upon her, taking the relaxing attitude I just had to one of worry."</w:t>
      </w:r>
    </w:p>
    <w:p w:rsidR="00000000" w:rsidDel="00000000" w:rsidP="00000000" w:rsidRDefault="00000000" w:rsidRPr="00000000" w14:paraId="00000DC1">
      <w:pPr>
        <w:pageBreakBefore w:val="0"/>
        <w:rPr/>
      </w:pPr>
      <w:r w:rsidDel="00000000" w:rsidR="00000000" w:rsidRPr="00000000">
        <w:rPr>
          <w:rtl w:val="0"/>
        </w:rPr>
        <w:t xml:space="preserve">    mc "Um, Yuri. Do you want to talk about anything? You said earlier you would be open to it."</w:t>
      </w:r>
    </w:p>
    <w:p w:rsidR="00000000" w:rsidDel="00000000" w:rsidP="00000000" w:rsidRDefault="00000000" w:rsidRPr="00000000" w14:paraId="00000DC2">
      <w:pPr>
        <w:pageBreakBefore w:val="0"/>
        <w:rPr/>
      </w:pPr>
      <w:r w:rsidDel="00000000" w:rsidR="00000000" w:rsidRPr="00000000">
        <w:rPr>
          <w:rtl w:val="0"/>
        </w:rPr>
        <w:t xml:space="preserve">    y "I did, didn't I?... Can we talk about it later? I don't feel comfortable talking about it right now."</w:t>
      </w:r>
    </w:p>
    <w:p w:rsidR="00000000" w:rsidDel="00000000" w:rsidP="00000000" w:rsidRDefault="00000000" w:rsidRPr="00000000" w14:paraId="00000DC3">
      <w:pPr>
        <w:pageBreakBefore w:val="0"/>
        <w:rPr/>
      </w:pPr>
      <w:r w:rsidDel="00000000" w:rsidR="00000000" w:rsidRPr="00000000">
        <w:rPr>
          <w:rtl w:val="0"/>
        </w:rPr>
        <w:t xml:space="preserve">    mc "Sure."</w:t>
      </w:r>
    </w:p>
    <w:p w:rsidR="00000000" w:rsidDel="00000000" w:rsidP="00000000" w:rsidRDefault="00000000" w:rsidRPr="00000000" w14:paraId="00000DC4">
      <w:pPr>
        <w:pageBreakBefore w:val="0"/>
        <w:rPr/>
      </w:pPr>
      <w:r w:rsidDel="00000000" w:rsidR="00000000" w:rsidRPr="00000000">
        <w:rPr>
          <w:rtl w:val="0"/>
        </w:rPr>
        <w:t xml:space="preserve">    "Despite the shenanigans today, Yuri still seems to be distraught about something."</w:t>
      </w:r>
    </w:p>
    <w:p w:rsidR="00000000" w:rsidDel="00000000" w:rsidP="00000000" w:rsidRDefault="00000000" w:rsidRPr="00000000" w14:paraId="00000DC5">
      <w:pPr>
        <w:pageBreakBefore w:val="0"/>
        <w:rPr/>
      </w:pPr>
      <w:r w:rsidDel="00000000" w:rsidR="00000000" w:rsidRPr="00000000">
        <w:rPr>
          <w:rtl w:val="0"/>
        </w:rPr>
        <w:t xml:space="preserve">    "The day continues on like this, with Sayori planning something out over something very trivial."</w:t>
      </w:r>
    </w:p>
    <w:p w:rsidR="00000000" w:rsidDel="00000000" w:rsidP="00000000" w:rsidRDefault="00000000" w:rsidRPr="00000000" w14:paraId="00000DC6">
      <w:pPr>
        <w:pageBreakBefore w:val="0"/>
        <w:rPr/>
      </w:pPr>
      <w:r w:rsidDel="00000000" w:rsidR="00000000" w:rsidRPr="00000000">
        <w:rPr>
          <w:rtl w:val="0"/>
        </w:rPr>
        <w:t xml:space="preserve">    "I don't know why, but each of us smile when she does. Except Yuri however. Her demeanor stays present throughout the entire meeting."</w:t>
      </w:r>
    </w:p>
    <w:p w:rsidR="00000000" w:rsidDel="00000000" w:rsidP="00000000" w:rsidRDefault="00000000" w:rsidRPr="00000000" w14:paraId="00000DC7">
      <w:pPr>
        <w:pageBreakBefore w:val="0"/>
        <w:rPr/>
      </w:pPr>
      <w:r w:rsidDel="00000000" w:rsidR="00000000" w:rsidRPr="00000000">
        <w:rPr>
          <w:rtl w:val="0"/>
        </w:rPr>
        <w:t xml:space="preserve">    "I know Yuri doesn't partake in anything so silly, but she would at least find it amusing, she has before."</w:t>
      </w:r>
    </w:p>
    <w:p w:rsidR="00000000" w:rsidDel="00000000" w:rsidP="00000000" w:rsidRDefault="00000000" w:rsidRPr="00000000" w14:paraId="00000DC8">
      <w:pPr>
        <w:pageBreakBefore w:val="0"/>
        <w:rPr/>
      </w:pPr>
      <w:r w:rsidDel="00000000" w:rsidR="00000000" w:rsidRPr="00000000">
        <w:rPr>
          <w:rtl w:val="0"/>
        </w:rPr>
        <w:t xml:space="preserve">    "The club day eventually ends, each of us saying our goodbyes as we exit the door."</w:t>
      </w:r>
    </w:p>
    <w:p w:rsidR="00000000" w:rsidDel="00000000" w:rsidP="00000000" w:rsidRDefault="00000000" w:rsidRPr="00000000" w14:paraId="00000DC9">
      <w:pPr>
        <w:pageBreakBefore w:val="0"/>
        <w:rPr/>
      </w:pPr>
      <w:r w:rsidDel="00000000" w:rsidR="00000000" w:rsidRPr="00000000">
        <w:rPr>
          <w:rtl w:val="0"/>
        </w:rPr>
        <w:t xml:space="preserve">    scene bg residential</w:t>
      </w:r>
    </w:p>
    <w:p w:rsidR="00000000" w:rsidDel="00000000" w:rsidP="00000000" w:rsidRDefault="00000000" w:rsidRPr="00000000" w14:paraId="00000DCA">
      <w:pPr>
        <w:pageBreakBefore w:val="0"/>
        <w:rPr/>
      </w:pPr>
      <w:r w:rsidDel="00000000" w:rsidR="00000000" w:rsidRPr="00000000">
        <w:rPr>
          <w:rtl w:val="0"/>
        </w:rPr>
        <w:t xml:space="preserve">    with wipeleft</w:t>
      </w:r>
    </w:p>
    <w:p w:rsidR="00000000" w:rsidDel="00000000" w:rsidP="00000000" w:rsidRDefault="00000000" w:rsidRPr="00000000" w14:paraId="00000DCB">
      <w:pPr>
        <w:pageBreakBefore w:val="0"/>
        <w:rPr/>
      </w:pPr>
      <w:r w:rsidDel="00000000" w:rsidR="00000000" w:rsidRPr="00000000">
        <w:rPr>
          <w:rtl w:val="0"/>
        </w:rPr>
        <w:t xml:space="preserve">    "On the way home, Yuri keeps her body to herself, shutting off any place for her radiant warmth to glow."</w:t>
      </w:r>
    </w:p>
    <w:p w:rsidR="00000000" w:rsidDel="00000000" w:rsidP="00000000" w:rsidRDefault="00000000" w:rsidRPr="00000000" w14:paraId="00000DCC">
      <w:pPr>
        <w:pageBreakBefore w:val="0"/>
        <w:rPr/>
      </w:pPr>
      <w:r w:rsidDel="00000000" w:rsidR="00000000" w:rsidRPr="00000000">
        <w:rPr>
          <w:rtl w:val="0"/>
        </w:rPr>
        <w:t xml:space="preserve">    "It's difficult to see her like this, I figure now is as good a time as any to ask about why she's so depressed."</w:t>
      </w:r>
    </w:p>
    <w:p w:rsidR="00000000" w:rsidDel="00000000" w:rsidP="00000000" w:rsidRDefault="00000000" w:rsidRPr="00000000" w14:paraId="00000DCD">
      <w:pPr>
        <w:pageBreakBefore w:val="0"/>
        <w:rPr/>
      </w:pPr>
      <w:r w:rsidDel="00000000" w:rsidR="00000000" w:rsidRPr="00000000">
        <w:rPr>
          <w:rtl w:val="0"/>
        </w:rPr>
        <w:t xml:space="preserve">    mc "Yuri, we need to talk."</w:t>
      </w:r>
    </w:p>
    <w:p w:rsidR="00000000" w:rsidDel="00000000" w:rsidP="00000000" w:rsidRDefault="00000000" w:rsidRPr="00000000" w14:paraId="00000DCE">
      <w:pPr>
        <w:pageBreakBefore w:val="0"/>
        <w:rPr/>
      </w:pPr>
      <w:r w:rsidDel="00000000" w:rsidR="00000000" w:rsidRPr="00000000">
        <w:rPr>
          <w:rtl w:val="0"/>
        </w:rPr>
        <w:t xml:space="preserve">    y "What do we need to talk about?"</w:t>
      </w:r>
    </w:p>
    <w:p w:rsidR="00000000" w:rsidDel="00000000" w:rsidP="00000000" w:rsidRDefault="00000000" w:rsidRPr="00000000" w14:paraId="00000DCF">
      <w:pPr>
        <w:pageBreakBefore w:val="0"/>
        <w:rPr/>
      </w:pPr>
      <w:r w:rsidDel="00000000" w:rsidR="00000000" w:rsidRPr="00000000">
        <w:rPr>
          <w:rtl w:val="0"/>
        </w:rPr>
        <w:t xml:space="preserve">    mc "I just, need to know what's happening with you. You look like you've lost all hope in life right now."</w:t>
      </w:r>
    </w:p>
    <w:p w:rsidR="00000000" w:rsidDel="00000000" w:rsidP="00000000" w:rsidRDefault="00000000" w:rsidRPr="00000000" w14:paraId="00000DD0">
      <w:pPr>
        <w:pageBreakBefore w:val="0"/>
        <w:rPr/>
      </w:pPr>
      <w:r w:rsidDel="00000000" w:rsidR="00000000" w:rsidRPr="00000000">
        <w:rPr>
          <w:rtl w:val="0"/>
        </w:rPr>
        <w:t xml:space="preserve">    mc "It hurts to see you like this. Can you please tell me what's happening?"</w:t>
      </w:r>
    </w:p>
    <w:p w:rsidR="00000000" w:rsidDel="00000000" w:rsidP="00000000" w:rsidRDefault="00000000" w:rsidRPr="00000000" w14:paraId="00000DD1">
      <w:pPr>
        <w:pageBreakBefore w:val="0"/>
        <w:rPr/>
      </w:pPr>
      <w:r w:rsidDel="00000000" w:rsidR="00000000" w:rsidRPr="00000000">
        <w:rPr>
          <w:rtl w:val="0"/>
        </w:rPr>
        <w:t xml:space="preserve">    "Yuri takes a bit to form her response. It looks like she's willing to open up."</w:t>
      </w:r>
    </w:p>
    <w:p w:rsidR="00000000" w:rsidDel="00000000" w:rsidP="00000000" w:rsidRDefault="00000000" w:rsidRPr="00000000" w14:paraId="00000DD2">
      <w:pPr>
        <w:pageBreakBefore w:val="0"/>
        <w:rPr/>
      </w:pPr>
      <w:r w:rsidDel="00000000" w:rsidR="00000000" w:rsidRPr="00000000">
        <w:rPr>
          <w:rtl w:val="0"/>
        </w:rPr>
        <w:t xml:space="preserve">    y "It's going to take a bit of time to explain, do you have anything to do today."</w:t>
      </w:r>
    </w:p>
    <w:p w:rsidR="00000000" w:rsidDel="00000000" w:rsidP="00000000" w:rsidRDefault="00000000" w:rsidRPr="00000000" w14:paraId="00000DD3">
      <w:pPr>
        <w:pageBreakBefore w:val="0"/>
        <w:rPr/>
      </w:pPr>
      <w:r w:rsidDel="00000000" w:rsidR="00000000" w:rsidRPr="00000000">
        <w:rPr>
          <w:rtl w:val="0"/>
        </w:rPr>
        <w:t xml:space="preserve">    mc "No. I want to listen to you."</w:t>
      </w:r>
    </w:p>
    <w:p w:rsidR="00000000" w:rsidDel="00000000" w:rsidP="00000000" w:rsidRDefault="00000000" w:rsidRPr="00000000" w14:paraId="00000DD4">
      <w:pPr>
        <w:pageBreakBefore w:val="0"/>
        <w:rPr/>
      </w:pPr>
      <w:r w:rsidDel="00000000" w:rsidR="00000000" w:rsidRPr="00000000">
        <w:rPr>
          <w:rtl w:val="0"/>
        </w:rPr>
        <w:t xml:space="preserve">    "She takes an apprehensive face before she speaks. I think she's afraid of what to say."</w:t>
      </w:r>
    </w:p>
    <w:p w:rsidR="00000000" w:rsidDel="00000000" w:rsidP="00000000" w:rsidRDefault="00000000" w:rsidRPr="00000000" w14:paraId="00000DD5">
      <w:pPr>
        <w:pageBreakBefore w:val="0"/>
        <w:rPr/>
      </w:pPr>
      <w:r w:rsidDel="00000000" w:rsidR="00000000" w:rsidRPr="00000000">
        <w:rPr>
          <w:rtl w:val="0"/>
        </w:rPr>
        <w:t xml:space="preserve">    y "..."</w:t>
      </w:r>
    </w:p>
    <w:p w:rsidR="00000000" w:rsidDel="00000000" w:rsidP="00000000" w:rsidRDefault="00000000" w:rsidRPr="00000000" w14:paraId="00000DD6">
      <w:pPr>
        <w:pageBreakBefore w:val="0"/>
        <w:rPr/>
      </w:pPr>
      <w:r w:rsidDel="00000000" w:rsidR="00000000" w:rsidRPr="00000000">
        <w:rPr>
          <w:rtl w:val="0"/>
        </w:rPr>
        <w:t xml:space="preserve">    y "[player], do you remember when I first showed you my cuts?"</w:t>
      </w:r>
    </w:p>
    <w:p w:rsidR="00000000" w:rsidDel="00000000" w:rsidP="00000000" w:rsidRDefault="00000000" w:rsidRPr="00000000" w14:paraId="00000DD7">
      <w:pPr>
        <w:pageBreakBefore w:val="0"/>
        <w:rPr/>
      </w:pPr>
      <w:r w:rsidDel="00000000" w:rsidR="00000000" w:rsidRPr="00000000">
        <w:rPr>
          <w:rtl w:val="0"/>
        </w:rPr>
        <w:t xml:space="preserve">    "My spine begins to tingle when I hear that."</w:t>
      </w:r>
    </w:p>
    <w:p w:rsidR="00000000" w:rsidDel="00000000" w:rsidP="00000000" w:rsidRDefault="00000000" w:rsidRPr="00000000" w14:paraId="00000DD8">
      <w:pPr>
        <w:pageBreakBefore w:val="0"/>
        <w:rPr/>
      </w:pPr>
      <w:r w:rsidDel="00000000" w:rsidR="00000000" w:rsidRPr="00000000">
        <w:rPr>
          <w:rtl w:val="0"/>
        </w:rPr>
        <w:t xml:space="preserve">    mc "Yeah."</w:t>
      </w:r>
    </w:p>
    <w:p w:rsidR="00000000" w:rsidDel="00000000" w:rsidP="00000000" w:rsidRDefault="00000000" w:rsidRPr="00000000" w14:paraId="00000DD9">
      <w:pPr>
        <w:pageBreakBefore w:val="0"/>
        <w:rPr/>
      </w:pPr>
      <w:r w:rsidDel="00000000" w:rsidR="00000000" w:rsidRPr="00000000">
        <w:rPr>
          <w:rtl w:val="0"/>
        </w:rPr>
        <w:t xml:space="preserve">    y "And when I planned to break up."</w:t>
      </w:r>
    </w:p>
    <w:p w:rsidR="00000000" w:rsidDel="00000000" w:rsidP="00000000" w:rsidRDefault="00000000" w:rsidRPr="00000000" w14:paraId="00000DDA">
      <w:pPr>
        <w:pageBreakBefore w:val="0"/>
        <w:rPr/>
      </w:pPr>
      <w:r w:rsidDel="00000000" w:rsidR="00000000" w:rsidRPr="00000000">
        <w:rPr>
          <w:rtl w:val="0"/>
        </w:rPr>
        <w:t xml:space="preserve">    mc "..."</w:t>
      </w:r>
    </w:p>
    <w:p w:rsidR="00000000" w:rsidDel="00000000" w:rsidP="00000000" w:rsidRDefault="00000000" w:rsidRPr="00000000" w14:paraId="00000DDB">
      <w:pPr>
        <w:pageBreakBefore w:val="0"/>
        <w:rPr/>
      </w:pPr>
      <w:r w:rsidDel="00000000" w:rsidR="00000000" w:rsidRPr="00000000">
        <w:rPr>
          <w:rtl w:val="0"/>
        </w:rPr>
        <w:t xml:space="preserve">    y "I used the excuse that we weren't permanent. That you'll move on. Well, here we are in the future, but something just feels, wrong."</w:t>
      </w:r>
    </w:p>
    <w:p w:rsidR="00000000" w:rsidDel="00000000" w:rsidP="00000000" w:rsidRDefault="00000000" w:rsidRPr="00000000" w14:paraId="00000DDC">
      <w:pPr>
        <w:pageBreakBefore w:val="0"/>
        <w:rPr/>
      </w:pPr>
      <w:r w:rsidDel="00000000" w:rsidR="00000000" w:rsidRPr="00000000">
        <w:rPr>
          <w:rtl w:val="0"/>
        </w:rPr>
        <w:t xml:space="preserve">    y "Everything around us is changing. When the club was announced to be cancelled, it opened my eyes to the truth."</w:t>
      </w:r>
    </w:p>
    <w:p w:rsidR="00000000" w:rsidDel="00000000" w:rsidP="00000000" w:rsidRDefault="00000000" w:rsidRPr="00000000" w14:paraId="00000DDD">
      <w:pPr>
        <w:pageBreakBefore w:val="0"/>
        <w:rPr/>
      </w:pPr>
      <w:r w:rsidDel="00000000" w:rsidR="00000000" w:rsidRPr="00000000">
        <w:rPr>
          <w:rtl w:val="0"/>
        </w:rPr>
        <w:t xml:space="preserve">    y "The club will be gone, but what about the friends we made along the way, the friends I made along the way?"</w:t>
      </w:r>
    </w:p>
    <w:p w:rsidR="00000000" w:rsidDel="00000000" w:rsidP="00000000" w:rsidRDefault="00000000" w:rsidRPr="00000000" w14:paraId="00000DDE">
      <w:pPr>
        <w:pageBreakBefore w:val="0"/>
        <w:rPr/>
      </w:pPr>
      <w:r w:rsidDel="00000000" w:rsidR="00000000" w:rsidRPr="00000000">
        <w:rPr>
          <w:rtl w:val="0"/>
        </w:rPr>
        <w:t xml:space="preserve">    y "I already told you I used to eat alone in the cafeteria, that I couldn't make friends in general, but the club, it felt like there was hope for me."</w:t>
      </w:r>
    </w:p>
    <w:p w:rsidR="00000000" w:rsidDel="00000000" w:rsidP="00000000" w:rsidRDefault="00000000" w:rsidRPr="00000000" w14:paraId="00000DDF">
      <w:pPr>
        <w:pageBreakBefore w:val="0"/>
        <w:rPr/>
      </w:pPr>
      <w:r w:rsidDel="00000000" w:rsidR="00000000" w:rsidRPr="00000000">
        <w:rPr>
          <w:rtl w:val="0"/>
        </w:rPr>
        <w:t xml:space="preserve">    y "Hope that I could finally be happy with other than myself. It's so weird and difficult to explain, because I had always wished to be alone, but you all showed me how happy I can be, how free I can feel from my burdens."</w:t>
      </w:r>
    </w:p>
    <w:p w:rsidR="00000000" w:rsidDel="00000000" w:rsidP="00000000" w:rsidRDefault="00000000" w:rsidRPr="00000000" w14:paraId="00000DE0">
      <w:pPr>
        <w:pageBreakBefore w:val="0"/>
        <w:rPr/>
      </w:pPr>
      <w:r w:rsidDel="00000000" w:rsidR="00000000" w:rsidRPr="00000000">
        <w:rPr>
          <w:rtl w:val="0"/>
        </w:rPr>
        <w:t xml:space="preserve">    y "But, unfortunately my instincts were right. I was right to believe everything was temporary."</w:t>
      </w:r>
    </w:p>
    <w:p w:rsidR="00000000" w:rsidDel="00000000" w:rsidP="00000000" w:rsidRDefault="00000000" w:rsidRPr="00000000" w14:paraId="00000DE1">
      <w:pPr>
        <w:pageBreakBefore w:val="0"/>
        <w:rPr/>
      </w:pPr>
      <w:r w:rsidDel="00000000" w:rsidR="00000000" w:rsidRPr="00000000">
        <w:rPr>
          <w:rtl w:val="0"/>
        </w:rPr>
        <w:t xml:space="preserve">    y "I was a fool to think otherwise. How silly of me to believe that I can change the way destiny flows."</w:t>
      </w:r>
    </w:p>
    <w:p w:rsidR="00000000" w:rsidDel="00000000" w:rsidP="00000000" w:rsidRDefault="00000000" w:rsidRPr="00000000" w14:paraId="00000DE2">
      <w:pPr>
        <w:pageBreakBefore w:val="0"/>
        <w:rPr/>
      </w:pPr>
      <w:r w:rsidDel="00000000" w:rsidR="00000000" w:rsidRPr="00000000">
        <w:rPr>
          <w:rtl w:val="0"/>
        </w:rPr>
        <w:t xml:space="preserve">    y "And what's the result, I go back to relying on my burdens."</w:t>
      </w:r>
    </w:p>
    <w:p w:rsidR="00000000" w:rsidDel="00000000" w:rsidP="00000000" w:rsidRDefault="00000000" w:rsidRPr="00000000" w14:paraId="00000DE3">
      <w:pPr>
        <w:pageBreakBefore w:val="0"/>
        <w:rPr/>
      </w:pPr>
      <w:r w:rsidDel="00000000" w:rsidR="00000000" w:rsidRPr="00000000">
        <w:rPr>
          <w:rtl w:val="0"/>
        </w:rPr>
        <w:t xml:space="preserve">    y "This pain, it's ironically the only relief I have with myself. And when everyone runs away from me because of my burdens, those burdens will be all I have left to comfort me."</w:t>
      </w:r>
    </w:p>
    <w:p w:rsidR="00000000" w:rsidDel="00000000" w:rsidP="00000000" w:rsidRDefault="00000000" w:rsidRPr="00000000" w14:paraId="00000DE4">
      <w:pPr>
        <w:pageBreakBefore w:val="0"/>
        <w:rPr/>
      </w:pPr>
      <w:r w:rsidDel="00000000" w:rsidR="00000000" w:rsidRPr="00000000">
        <w:rPr>
          <w:rtl w:val="0"/>
        </w:rPr>
        <w:t xml:space="preserve">    y "But it can't amount to the friends I've made along the way. Friends that took so long for me to find will be stripped away from me."</w:t>
      </w:r>
    </w:p>
    <w:p w:rsidR="00000000" w:rsidDel="00000000" w:rsidP="00000000" w:rsidRDefault="00000000" w:rsidRPr="00000000" w14:paraId="00000DE5">
      <w:pPr>
        <w:pageBreakBefore w:val="0"/>
        <w:rPr/>
      </w:pPr>
      <w:r w:rsidDel="00000000" w:rsidR="00000000" w:rsidRPr="00000000">
        <w:rPr>
          <w:rtl w:val="0"/>
        </w:rPr>
        <w:t xml:space="preserve">    y "..."</w:t>
      </w:r>
    </w:p>
    <w:p w:rsidR="00000000" w:rsidDel="00000000" w:rsidP="00000000" w:rsidRDefault="00000000" w:rsidRPr="00000000" w14:paraId="00000DE6">
      <w:pPr>
        <w:pageBreakBefore w:val="0"/>
        <w:rPr/>
      </w:pPr>
      <w:r w:rsidDel="00000000" w:rsidR="00000000" w:rsidRPr="00000000">
        <w:rPr>
          <w:rtl w:val="0"/>
        </w:rPr>
        <w:t xml:space="preserve">    y "It will only be harder here on out for me."</w:t>
      </w:r>
    </w:p>
    <w:p w:rsidR="00000000" w:rsidDel="00000000" w:rsidP="00000000" w:rsidRDefault="00000000" w:rsidRPr="00000000" w14:paraId="00000DE7">
      <w:pPr>
        <w:pageBreakBefore w:val="0"/>
        <w:rPr/>
      </w:pPr>
      <w:r w:rsidDel="00000000" w:rsidR="00000000" w:rsidRPr="00000000">
        <w:rPr>
          <w:rtl w:val="0"/>
        </w:rPr>
        <w:t xml:space="preserve">    "We stay silent, standing on the road. The sun lowers down a bit, leaving golden rays of light."</w:t>
      </w:r>
    </w:p>
    <w:p w:rsidR="00000000" w:rsidDel="00000000" w:rsidP="00000000" w:rsidRDefault="00000000" w:rsidRPr="00000000" w14:paraId="00000DE8">
      <w:pPr>
        <w:pageBreakBefore w:val="0"/>
        <w:rPr/>
      </w:pPr>
      <w:r w:rsidDel="00000000" w:rsidR="00000000" w:rsidRPr="00000000">
        <w:rPr>
          <w:rtl w:val="0"/>
        </w:rPr>
        <w:t xml:space="preserve">    "I knew Yuri's problems cut to herself went deep, but I didn't know it went beyond skin. It goes to her very character."</w:t>
      </w:r>
    </w:p>
    <w:p w:rsidR="00000000" w:rsidDel="00000000" w:rsidP="00000000" w:rsidRDefault="00000000" w:rsidRPr="00000000" w14:paraId="00000DE9">
      <w:pPr>
        <w:pageBreakBefore w:val="0"/>
        <w:rPr/>
      </w:pPr>
      <w:r w:rsidDel="00000000" w:rsidR="00000000" w:rsidRPr="00000000">
        <w:rPr>
          <w:rtl w:val="0"/>
        </w:rPr>
        <w:t xml:space="preserve">    "I thought that I was helping her through this, but I haven't even gone through problem one.'</w:t>
      </w:r>
    </w:p>
    <w:p w:rsidR="00000000" w:rsidDel="00000000" w:rsidP="00000000" w:rsidRDefault="00000000" w:rsidRPr="00000000" w14:paraId="00000DEA">
      <w:pPr>
        <w:pageBreakBefore w:val="0"/>
        <w:rPr/>
      </w:pPr>
      <w:r w:rsidDel="00000000" w:rsidR="00000000" w:rsidRPr="00000000">
        <w:rPr>
          <w:rtl w:val="0"/>
        </w:rPr>
        <w:t xml:space="preserve">    "What am I suppose to do now?"</w:t>
      </w:r>
    </w:p>
    <w:p w:rsidR="00000000" w:rsidDel="00000000" w:rsidP="00000000" w:rsidRDefault="00000000" w:rsidRPr="00000000" w14:paraId="00000DEB">
      <w:pPr>
        <w:pageBreakBefore w:val="0"/>
        <w:rPr/>
      </w:pPr>
      <w:r w:rsidDel="00000000" w:rsidR="00000000" w:rsidRPr="00000000">
        <w:rPr>
          <w:rtl w:val="0"/>
        </w:rPr>
        <w:t xml:space="preserve">    "..."</w:t>
      </w:r>
    </w:p>
    <w:p w:rsidR="00000000" w:rsidDel="00000000" w:rsidP="00000000" w:rsidRDefault="00000000" w:rsidRPr="00000000" w14:paraId="00000DEC">
      <w:pPr>
        <w:pageBreakBefore w:val="0"/>
        <w:rPr/>
      </w:pPr>
      <w:r w:rsidDel="00000000" w:rsidR="00000000" w:rsidRPr="00000000">
        <w:rPr>
          <w:rtl w:val="0"/>
        </w:rPr>
        <w:t xml:space="preserve">    y "I should be going home now."</w:t>
      </w:r>
    </w:p>
    <w:p w:rsidR="00000000" w:rsidDel="00000000" w:rsidP="00000000" w:rsidRDefault="00000000" w:rsidRPr="00000000" w14:paraId="00000DED">
      <w:pPr>
        <w:pageBreakBefore w:val="0"/>
        <w:rPr/>
      </w:pPr>
      <w:r w:rsidDel="00000000" w:rsidR="00000000" w:rsidRPr="00000000">
        <w:rPr>
          <w:rtl w:val="0"/>
        </w:rPr>
        <w:t xml:space="preserve">    y "Bye [player]."</w:t>
      </w:r>
    </w:p>
    <w:p w:rsidR="00000000" w:rsidDel="00000000" w:rsidP="00000000" w:rsidRDefault="00000000" w:rsidRPr="00000000" w14:paraId="00000DEE">
      <w:pPr>
        <w:pageBreakBefore w:val="0"/>
        <w:rPr/>
      </w:pPr>
      <w:r w:rsidDel="00000000" w:rsidR="00000000" w:rsidRPr="00000000">
        <w:rPr>
          <w:rtl w:val="0"/>
        </w:rPr>
        <w:t xml:space="preserve">    mc "Bye Yuri."</w:t>
      </w:r>
    </w:p>
    <w:p w:rsidR="00000000" w:rsidDel="00000000" w:rsidP="00000000" w:rsidRDefault="00000000" w:rsidRPr="00000000" w14:paraId="00000DEF">
      <w:pPr>
        <w:pageBreakBefore w:val="0"/>
        <w:rPr/>
      </w:pPr>
      <w:r w:rsidDel="00000000" w:rsidR="00000000" w:rsidRPr="00000000">
        <w:rPr>
          <w:rtl w:val="0"/>
        </w:rPr>
        <w:t xml:space="preserve">    "She walks off into the sun, the only dark spot on the golden horizon."</w:t>
      </w:r>
    </w:p>
    <w:p w:rsidR="00000000" w:rsidDel="00000000" w:rsidP="00000000" w:rsidRDefault="00000000" w:rsidRPr="00000000" w14:paraId="00000DF0">
      <w:pPr>
        <w:pageBreakBefore w:val="0"/>
        <w:rPr/>
      </w:pPr>
      <w:r w:rsidDel="00000000" w:rsidR="00000000" w:rsidRPr="00000000">
        <w:rPr>
          <w:rtl w:val="0"/>
        </w:rPr>
        <w:t xml:space="preserve">    "I start walking as well, before I knew it arrived at my house."</w:t>
      </w:r>
    </w:p>
    <w:p w:rsidR="00000000" w:rsidDel="00000000" w:rsidP="00000000" w:rsidRDefault="00000000" w:rsidRPr="00000000" w14:paraId="00000DF1">
      <w:pPr>
        <w:pageBreakBefore w:val="0"/>
        <w:rPr/>
      </w:pPr>
      <w:r w:rsidDel="00000000" w:rsidR="00000000" w:rsidRPr="00000000">
        <w:rPr>
          <w:rtl w:val="0"/>
        </w:rPr>
        <w:t xml:space="preserve">    scene bg bedroom</w:t>
      </w:r>
    </w:p>
    <w:p w:rsidR="00000000" w:rsidDel="00000000" w:rsidP="00000000" w:rsidRDefault="00000000" w:rsidRPr="00000000" w14:paraId="00000DF2">
      <w:pPr>
        <w:pageBreakBefore w:val="0"/>
        <w:rPr/>
      </w:pPr>
      <w:r w:rsidDel="00000000" w:rsidR="00000000" w:rsidRPr="00000000">
        <w:rPr>
          <w:rtl w:val="0"/>
        </w:rPr>
        <w:t xml:space="preserve">    with wiperight</w:t>
      </w:r>
    </w:p>
    <w:p w:rsidR="00000000" w:rsidDel="00000000" w:rsidP="00000000" w:rsidRDefault="00000000" w:rsidRPr="00000000" w14:paraId="00000DF3">
      <w:pPr>
        <w:pageBreakBefore w:val="0"/>
        <w:rPr/>
      </w:pPr>
      <w:r w:rsidDel="00000000" w:rsidR="00000000" w:rsidRPr="00000000">
        <w:rPr>
          <w:rtl w:val="0"/>
        </w:rPr>
        <w:t xml:space="preserve">    "What the hell do I do?"</w:t>
      </w:r>
    </w:p>
    <w:p w:rsidR="00000000" w:rsidDel="00000000" w:rsidP="00000000" w:rsidRDefault="00000000" w:rsidRPr="00000000" w14:paraId="00000DF4">
      <w:pPr>
        <w:pageBreakBefore w:val="0"/>
        <w:rPr/>
      </w:pPr>
      <w:r w:rsidDel="00000000" w:rsidR="00000000" w:rsidRPr="00000000">
        <w:rPr>
          <w:rtl w:val="0"/>
        </w:rPr>
        <w:t xml:space="preserve">    "Everything was going well before she saw the end was near."</w:t>
      </w:r>
    </w:p>
    <w:p w:rsidR="00000000" w:rsidDel="00000000" w:rsidP="00000000" w:rsidRDefault="00000000" w:rsidRPr="00000000" w14:paraId="00000DF5">
      <w:pPr>
        <w:pageBreakBefore w:val="0"/>
        <w:rPr/>
      </w:pPr>
      <w:r w:rsidDel="00000000" w:rsidR="00000000" w:rsidRPr="00000000">
        <w:rPr>
          <w:rtl w:val="0"/>
        </w:rPr>
        <w:t xml:space="preserve">    "How am I suppose to fix this, I can't exactly stop the end from happening."</w:t>
      </w:r>
    </w:p>
    <w:p w:rsidR="00000000" w:rsidDel="00000000" w:rsidP="00000000" w:rsidRDefault="00000000" w:rsidRPr="00000000" w14:paraId="00000DF6">
      <w:pPr>
        <w:pageBreakBefore w:val="0"/>
        <w:rPr/>
      </w:pPr>
      <w:r w:rsidDel="00000000" w:rsidR="00000000" w:rsidRPr="00000000">
        <w:rPr>
          <w:rtl w:val="0"/>
        </w:rPr>
        <w:t xml:space="preserve">    "I was in this room the first time she explained this to me. Here I am still trying to help."</w:t>
      </w:r>
    </w:p>
    <w:p w:rsidR="00000000" w:rsidDel="00000000" w:rsidP="00000000" w:rsidRDefault="00000000" w:rsidRPr="00000000" w14:paraId="00000DF7">
      <w:pPr>
        <w:pageBreakBefore w:val="0"/>
        <w:rPr/>
      </w:pPr>
      <w:r w:rsidDel="00000000" w:rsidR="00000000" w:rsidRPr="00000000">
        <w:rPr>
          <w:rtl w:val="0"/>
        </w:rPr>
        <w:t xml:space="preserve">    "What exactly stopped her from breaking up with me? Maybe that'll help me figure out how she can find happiness."</w:t>
      </w:r>
    </w:p>
    <w:p w:rsidR="00000000" w:rsidDel="00000000" w:rsidP="00000000" w:rsidRDefault="00000000" w:rsidRPr="00000000" w14:paraId="00000DF8">
      <w:pPr>
        <w:pageBreakBefore w:val="0"/>
        <w:rPr/>
      </w:pPr>
      <w:r w:rsidDel="00000000" w:rsidR="00000000" w:rsidRPr="00000000">
        <w:rPr>
          <w:rtl w:val="0"/>
        </w:rPr>
        <w:t xml:space="preserve">    "It was when she believed in me, when she went outside of her own head and saw what I was doing for her, how much I strove for her."</w:t>
      </w:r>
    </w:p>
    <w:p w:rsidR="00000000" w:rsidDel="00000000" w:rsidP="00000000" w:rsidRDefault="00000000" w:rsidRPr="00000000" w14:paraId="00000DF9">
      <w:pPr>
        <w:pageBreakBefore w:val="0"/>
        <w:rPr/>
      </w:pPr>
      <w:r w:rsidDel="00000000" w:rsidR="00000000" w:rsidRPr="00000000">
        <w:rPr>
          <w:rtl w:val="0"/>
        </w:rPr>
        <w:t xml:space="preserve">    "After that she saw that she was worthwhile for me."</w:t>
      </w:r>
    </w:p>
    <w:p w:rsidR="00000000" w:rsidDel="00000000" w:rsidP="00000000" w:rsidRDefault="00000000" w:rsidRPr="00000000" w14:paraId="00000DFA">
      <w:pPr>
        <w:pageBreakBefore w:val="0"/>
        <w:rPr/>
      </w:pPr>
      <w:r w:rsidDel="00000000" w:rsidR="00000000" w:rsidRPr="00000000">
        <w:rPr>
          <w:rtl w:val="0"/>
        </w:rPr>
        <w:t xml:space="preserve">    "So maybe I just need to show how worthwhile she is to her friends."</w:t>
      </w:r>
    </w:p>
    <w:p w:rsidR="00000000" w:rsidDel="00000000" w:rsidP="00000000" w:rsidRDefault="00000000" w:rsidRPr="00000000" w14:paraId="00000DFB">
      <w:pPr>
        <w:pageBreakBefore w:val="0"/>
        <w:rPr/>
      </w:pPr>
      <w:r w:rsidDel="00000000" w:rsidR="00000000" w:rsidRPr="00000000">
        <w:rPr>
          <w:rtl w:val="0"/>
        </w:rPr>
        <w:t xml:space="preserve">    "Maybe if I can show we can live beyond the literature club, that they can love her and understand her throughout life."</w:t>
      </w:r>
    </w:p>
    <w:p w:rsidR="00000000" w:rsidDel="00000000" w:rsidP="00000000" w:rsidRDefault="00000000" w:rsidRPr="00000000" w14:paraId="00000DFC">
      <w:pPr>
        <w:pageBreakBefore w:val="0"/>
        <w:rPr/>
      </w:pPr>
      <w:r w:rsidDel="00000000" w:rsidR="00000000" w:rsidRPr="00000000">
        <w:rPr>
          <w:rtl w:val="0"/>
        </w:rPr>
        <w:t xml:space="preserve">    "But for that to happen, for Yuri to truly believe they'll love her through anything, I'll have to tell them everything about Yuri."</w:t>
      </w:r>
    </w:p>
    <w:p w:rsidR="00000000" w:rsidDel="00000000" w:rsidP="00000000" w:rsidRDefault="00000000" w:rsidRPr="00000000" w14:paraId="00000DFD">
      <w:pPr>
        <w:pageBreakBefore w:val="0"/>
        <w:rPr/>
      </w:pPr>
      <w:r w:rsidDel="00000000" w:rsidR="00000000" w:rsidRPr="00000000">
        <w:rPr>
          <w:rtl w:val="0"/>
        </w:rPr>
        <w:t xml:space="preserve">    "Which would include her cutting."</w:t>
      </w:r>
    </w:p>
    <w:p w:rsidR="00000000" w:rsidDel="00000000" w:rsidP="00000000" w:rsidRDefault="00000000" w:rsidRPr="00000000" w14:paraId="00000DFE">
      <w:pPr>
        <w:pageBreakBefore w:val="0"/>
        <w:rPr/>
      </w:pPr>
      <w:r w:rsidDel="00000000" w:rsidR="00000000" w:rsidRPr="00000000">
        <w:rPr>
          <w:rtl w:val="0"/>
        </w:rPr>
        <w:t xml:space="preserve">    "..."</w:t>
      </w:r>
    </w:p>
    <w:p w:rsidR="00000000" w:rsidDel="00000000" w:rsidP="00000000" w:rsidRDefault="00000000" w:rsidRPr="00000000" w14:paraId="00000DFF">
      <w:pPr>
        <w:pageBreakBefore w:val="0"/>
        <w:rPr/>
      </w:pPr>
      <w:r w:rsidDel="00000000" w:rsidR="00000000" w:rsidRPr="00000000">
        <w:rPr>
          <w:rtl w:val="0"/>
        </w:rPr>
        <w:t xml:space="preserve">    "I'll try to have Sayori help tomorrow and see how she can help. I'll see how far I can go."</w:t>
      </w:r>
    </w:p>
    <w:p w:rsidR="00000000" w:rsidDel="00000000" w:rsidP="00000000" w:rsidRDefault="00000000" w:rsidRPr="00000000" w14:paraId="00000E00">
      <w:pPr>
        <w:pageBreakBefore w:val="0"/>
        <w:rPr/>
      </w:pPr>
      <w:r w:rsidDel="00000000" w:rsidR="00000000" w:rsidRPr="00000000">
        <w:rPr>
          <w:rtl w:val="0"/>
        </w:rPr>
        <w:t xml:space="preserve">    "This is so strange, so unlike me. But, for some reason, I know I have to do this."</w:t>
      </w:r>
    </w:p>
    <w:p w:rsidR="00000000" w:rsidDel="00000000" w:rsidP="00000000" w:rsidRDefault="00000000" w:rsidRPr="00000000" w14:paraId="00000E01">
      <w:pPr>
        <w:pageBreakBefore w:val="0"/>
        <w:rPr/>
      </w:pPr>
      <w:r w:rsidDel="00000000" w:rsidR="00000000" w:rsidRPr="00000000">
        <w:rPr>
          <w:rtl w:val="0"/>
        </w:rPr>
        <w:t xml:space="preserve">    scene bg residential</w:t>
      </w:r>
    </w:p>
    <w:p w:rsidR="00000000" w:rsidDel="00000000" w:rsidP="00000000" w:rsidRDefault="00000000" w:rsidRPr="00000000" w14:paraId="00000E02">
      <w:pPr>
        <w:pageBreakBefore w:val="0"/>
        <w:rPr/>
      </w:pPr>
      <w:r w:rsidDel="00000000" w:rsidR="00000000" w:rsidRPr="00000000">
        <w:rPr>
          <w:rtl w:val="0"/>
        </w:rPr>
        <w:t xml:space="preserve">    "Another day of school, another day that I wish I could sleep in."</w:t>
      </w:r>
    </w:p>
    <w:p w:rsidR="00000000" w:rsidDel="00000000" w:rsidP="00000000" w:rsidRDefault="00000000" w:rsidRPr="00000000" w14:paraId="00000E03">
      <w:pPr>
        <w:pageBreakBefore w:val="0"/>
        <w:rPr/>
      </w:pPr>
      <w:r w:rsidDel="00000000" w:rsidR="00000000" w:rsidRPr="00000000">
        <w:rPr>
          <w:rtl w:val="0"/>
        </w:rPr>
        <w:t xml:space="preserve">    "Or at least I would say that if today wasn't so important."</w:t>
      </w:r>
    </w:p>
    <w:p w:rsidR="00000000" w:rsidDel="00000000" w:rsidP="00000000" w:rsidRDefault="00000000" w:rsidRPr="00000000" w14:paraId="00000E04">
      <w:pPr>
        <w:pageBreakBefore w:val="0"/>
        <w:rPr/>
      </w:pPr>
      <w:r w:rsidDel="00000000" w:rsidR="00000000" w:rsidRPr="00000000">
        <w:rPr>
          <w:rtl w:val="0"/>
        </w:rPr>
        <w:t xml:space="preserve">    "I have to make sure things go well with Sayori."</w:t>
      </w:r>
    </w:p>
    <w:p w:rsidR="00000000" w:rsidDel="00000000" w:rsidP="00000000" w:rsidRDefault="00000000" w:rsidRPr="00000000" w14:paraId="00000E05">
      <w:pPr>
        <w:pageBreakBefore w:val="0"/>
        <w:rPr/>
      </w:pPr>
      <w:r w:rsidDel="00000000" w:rsidR="00000000" w:rsidRPr="00000000">
        <w:rPr>
          <w:rtl w:val="0"/>
        </w:rPr>
        <w:t xml:space="preserve">    "Speak of the devil-"</w:t>
      </w:r>
    </w:p>
    <w:p w:rsidR="00000000" w:rsidDel="00000000" w:rsidP="00000000" w:rsidRDefault="00000000" w:rsidRPr="00000000" w14:paraId="00000E06">
      <w:pPr>
        <w:pageBreakBefore w:val="0"/>
        <w:rPr/>
      </w:pPr>
      <w:r w:rsidDel="00000000" w:rsidR="00000000" w:rsidRPr="00000000">
        <w:rPr>
          <w:rtl w:val="0"/>
        </w:rPr>
        <w:t xml:space="preserve">    s "Hey [player], how's it going?"</w:t>
      </w:r>
    </w:p>
    <w:p w:rsidR="00000000" w:rsidDel="00000000" w:rsidP="00000000" w:rsidRDefault="00000000" w:rsidRPr="00000000" w14:paraId="00000E07">
      <w:pPr>
        <w:pageBreakBefore w:val="0"/>
        <w:rPr/>
      </w:pPr>
      <w:r w:rsidDel="00000000" w:rsidR="00000000" w:rsidRPr="00000000">
        <w:rPr>
          <w:rtl w:val="0"/>
        </w:rPr>
        <w:t xml:space="preserve">    mc "It's going pretty well Sayori."</w:t>
      </w:r>
    </w:p>
    <w:p w:rsidR="00000000" w:rsidDel="00000000" w:rsidP="00000000" w:rsidRDefault="00000000" w:rsidRPr="00000000" w14:paraId="00000E08">
      <w:pPr>
        <w:pageBreakBefore w:val="0"/>
        <w:rPr/>
      </w:pPr>
      <w:r w:rsidDel="00000000" w:rsidR="00000000" w:rsidRPr="00000000">
        <w:rPr>
          <w:rtl w:val="0"/>
        </w:rPr>
        <w:t xml:space="preserve">    s "You waited for me today instead of being groggy, so I'm guessing you have something in mind."</w:t>
      </w:r>
    </w:p>
    <w:p w:rsidR="00000000" w:rsidDel="00000000" w:rsidP="00000000" w:rsidRDefault="00000000" w:rsidRPr="00000000" w14:paraId="00000E09">
      <w:pPr>
        <w:pageBreakBefore w:val="0"/>
        <w:rPr/>
      </w:pPr>
      <w:r w:rsidDel="00000000" w:rsidR="00000000" w:rsidRPr="00000000">
        <w:rPr>
          <w:rtl w:val="0"/>
        </w:rPr>
        <w:t xml:space="preserve">    mc "Wait, how would you know something like that?"</w:t>
      </w:r>
    </w:p>
    <w:p w:rsidR="00000000" w:rsidDel="00000000" w:rsidP="00000000" w:rsidRDefault="00000000" w:rsidRPr="00000000" w14:paraId="00000E0A">
      <w:pPr>
        <w:pageBreakBefore w:val="0"/>
        <w:rPr/>
      </w:pPr>
      <w:r w:rsidDel="00000000" w:rsidR="00000000" w:rsidRPr="00000000">
        <w:rPr>
          <w:rtl w:val="0"/>
        </w:rPr>
        <w:t xml:space="preserve">    s "I've lived next to you for so long, I know how you act [player]."</w:t>
      </w:r>
    </w:p>
    <w:p w:rsidR="00000000" w:rsidDel="00000000" w:rsidP="00000000" w:rsidRDefault="00000000" w:rsidRPr="00000000" w14:paraId="00000E0B">
      <w:pPr>
        <w:pageBreakBefore w:val="0"/>
        <w:rPr/>
      </w:pPr>
      <w:r w:rsidDel="00000000" w:rsidR="00000000" w:rsidRPr="00000000">
        <w:rPr>
          <w:rtl w:val="0"/>
        </w:rPr>
        <w:t xml:space="preserve">    "I have to remind myself that Sayori isn't an airhead. She actually thinks pretty well and creatively when she puts her mind to something."</w:t>
      </w:r>
    </w:p>
    <w:p w:rsidR="00000000" w:rsidDel="00000000" w:rsidP="00000000" w:rsidRDefault="00000000" w:rsidRPr="00000000" w14:paraId="00000E0C">
      <w:pPr>
        <w:pageBreakBefore w:val="0"/>
        <w:rPr/>
      </w:pPr>
      <w:r w:rsidDel="00000000" w:rsidR="00000000" w:rsidRPr="00000000">
        <w:rPr>
          <w:rtl w:val="0"/>
        </w:rPr>
        <w:t xml:space="preserve">    s "Well, what are you hoping for today?"</w:t>
      </w:r>
    </w:p>
    <w:p w:rsidR="00000000" w:rsidDel="00000000" w:rsidP="00000000" w:rsidRDefault="00000000" w:rsidRPr="00000000" w14:paraId="00000E0D">
      <w:pPr>
        <w:pageBreakBefore w:val="0"/>
        <w:rPr/>
      </w:pPr>
      <w:r w:rsidDel="00000000" w:rsidR="00000000" w:rsidRPr="00000000">
        <w:rPr>
          <w:rtl w:val="0"/>
        </w:rPr>
        <w:t xml:space="preserve">    mc "You see Sayori, it's about Yuri."</w:t>
      </w:r>
    </w:p>
    <w:p w:rsidR="00000000" w:rsidDel="00000000" w:rsidP="00000000" w:rsidRDefault="00000000" w:rsidRPr="00000000" w14:paraId="00000E0E">
      <w:pPr>
        <w:pageBreakBefore w:val="0"/>
        <w:rPr/>
      </w:pPr>
      <w:r w:rsidDel="00000000" w:rsidR="00000000" w:rsidRPr="00000000">
        <w:rPr>
          <w:rtl w:val="0"/>
        </w:rPr>
        <w:t xml:space="preserve">    mc "You've noticed how she's been a bit down for the past few days, right?"</w:t>
      </w:r>
    </w:p>
    <w:p w:rsidR="00000000" w:rsidDel="00000000" w:rsidP="00000000" w:rsidRDefault="00000000" w:rsidRPr="00000000" w14:paraId="00000E0F">
      <w:pPr>
        <w:pageBreakBefore w:val="0"/>
        <w:rPr/>
      </w:pPr>
      <w:r w:rsidDel="00000000" w:rsidR="00000000" w:rsidRPr="00000000">
        <w:rPr>
          <w:rtl w:val="0"/>
        </w:rPr>
        <w:t xml:space="preserve">    s "Yeah, she just seems so upset about something. I can tell she's going through a difficult time, believe me."</w:t>
      </w:r>
    </w:p>
    <w:p w:rsidR="00000000" w:rsidDel="00000000" w:rsidP="00000000" w:rsidRDefault="00000000" w:rsidRPr="00000000" w14:paraId="00000E10">
      <w:pPr>
        <w:pageBreakBefore w:val="0"/>
        <w:rPr/>
      </w:pPr>
      <w:r w:rsidDel="00000000" w:rsidR="00000000" w:rsidRPr="00000000">
        <w:rPr>
          <w:rtl w:val="0"/>
        </w:rPr>
        <w:t xml:space="preserve">    mc "I do, I tried talking to her about it yesterday and it didn't pan out so well."</w:t>
      </w:r>
    </w:p>
    <w:p w:rsidR="00000000" w:rsidDel="00000000" w:rsidP="00000000" w:rsidRDefault="00000000" w:rsidRPr="00000000" w14:paraId="00000E11">
      <w:pPr>
        <w:pageBreakBefore w:val="0"/>
        <w:rPr/>
      </w:pPr>
      <w:r w:rsidDel="00000000" w:rsidR="00000000" w:rsidRPr="00000000">
        <w:rPr>
          <w:rtl w:val="0"/>
        </w:rPr>
        <w:t xml:space="preserve">    s "Did anything serious happen? Like, relationship threatening?"</w:t>
      </w:r>
    </w:p>
    <w:p w:rsidR="00000000" w:rsidDel="00000000" w:rsidP="00000000" w:rsidRDefault="00000000" w:rsidRPr="00000000" w14:paraId="00000E12">
      <w:pPr>
        <w:pageBreakBefore w:val="0"/>
        <w:rPr/>
      </w:pPr>
      <w:r w:rsidDel="00000000" w:rsidR="00000000" w:rsidRPr="00000000">
        <w:rPr>
          <w:rtl w:val="0"/>
        </w:rPr>
        <w:t xml:space="preserve">    mc "No, nothing like that, it is something threatening however."</w:t>
      </w:r>
    </w:p>
    <w:p w:rsidR="00000000" w:rsidDel="00000000" w:rsidP="00000000" w:rsidRDefault="00000000" w:rsidRPr="00000000" w14:paraId="00000E13">
      <w:pPr>
        <w:pageBreakBefore w:val="0"/>
        <w:rPr/>
      </w:pPr>
      <w:r w:rsidDel="00000000" w:rsidR="00000000" w:rsidRPr="00000000">
        <w:rPr>
          <w:rtl w:val="0"/>
        </w:rPr>
        <w:t xml:space="preserve">    s "What is it?"</w:t>
      </w:r>
    </w:p>
    <w:p w:rsidR="00000000" w:rsidDel="00000000" w:rsidP="00000000" w:rsidRDefault="00000000" w:rsidRPr="00000000" w14:paraId="00000E14">
      <w:pPr>
        <w:pageBreakBefore w:val="0"/>
        <w:rPr/>
      </w:pPr>
      <w:r w:rsidDel="00000000" w:rsidR="00000000" w:rsidRPr="00000000">
        <w:rPr>
          <w:rtl w:val="0"/>
        </w:rPr>
        <w:t xml:space="preserve">    mc "Yuri believes that because the literature club is ending, that she'll be alone afterwards."</w:t>
      </w:r>
    </w:p>
    <w:p w:rsidR="00000000" w:rsidDel="00000000" w:rsidP="00000000" w:rsidRDefault="00000000" w:rsidRPr="00000000" w14:paraId="00000E15">
      <w:pPr>
        <w:pageBreakBefore w:val="0"/>
        <w:rPr/>
      </w:pPr>
      <w:r w:rsidDel="00000000" w:rsidR="00000000" w:rsidRPr="00000000">
        <w:rPr>
          <w:rtl w:val="0"/>
        </w:rPr>
        <w:t xml:space="preserve">    s "What? But we would never leave her behind."</w:t>
      </w:r>
    </w:p>
    <w:p w:rsidR="00000000" w:rsidDel="00000000" w:rsidP="00000000" w:rsidRDefault="00000000" w:rsidRPr="00000000" w14:paraId="00000E16">
      <w:pPr>
        <w:pageBreakBefore w:val="0"/>
        <w:rPr/>
      </w:pPr>
      <w:r w:rsidDel="00000000" w:rsidR="00000000" w:rsidRPr="00000000">
        <w:rPr>
          <w:rtl w:val="0"/>
        </w:rPr>
        <w:t xml:space="preserve">    mc "That's what I'm thinking, and that's why I need your help."</w:t>
      </w:r>
    </w:p>
    <w:p w:rsidR="00000000" w:rsidDel="00000000" w:rsidP="00000000" w:rsidRDefault="00000000" w:rsidRPr="00000000" w14:paraId="00000E17">
      <w:pPr>
        <w:pageBreakBefore w:val="0"/>
        <w:rPr/>
      </w:pPr>
      <w:r w:rsidDel="00000000" w:rsidR="00000000" w:rsidRPr="00000000">
        <w:rPr>
          <w:rtl w:val="0"/>
        </w:rPr>
        <w:t xml:space="preserve">    s "I'm listening [player]."</w:t>
      </w:r>
    </w:p>
    <w:p w:rsidR="00000000" w:rsidDel="00000000" w:rsidP="00000000" w:rsidRDefault="00000000" w:rsidRPr="00000000" w14:paraId="00000E18">
      <w:pPr>
        <w:pageBreakBefore w:val="0"/>
        <w:rPr/>
      </w:pPr>
      <w:r w:rsidDel="00000000" w:rsidR="00000000" w:rsidRPr="00000000">
        <w:rPr>
          <w:rtl w:val="0"/>
        </w:rPr>
        <w:t xml:space="preserve">    mc "I need you to talk to Yuri today. I think I've done all I can on my own, so that's why I need you to help Yuri out as well."</w:t>
      </w:r>
    </w:p>
    <w:p w:rsidR="00000000" w:rsidDel="00000000" w:rsidP="00000000" w:rsidRDefault="00000000" w:rsidRPr="00000000" w14:paraId="00000E19">
      <w:pPr>
        <w:pageBreakBefore w:val="0"/>
        <w:rPr/>
      </w:pPr>
      <w:r w:rsidDel="00000000" w:rsidR="00000000" w:rsidRPr="00000000">
        <w:rPr>
          <w:rtl w:val="0"/>
        </w:rPr>
        <w:t xml:space="preserve">    mc "You two share a class, right?"</w:t>
      </w:r>
    </w:p>
    <w:p w:rsidR="00000000" w:rsidDel="00000000" w:rsidP="00000000" w:rsidRDefault="00000000" w:rsidRPr="00000000" w14:paraId="00000E1A">
      <w:pPr>
        <w:pageBreakBefore w:val="0"/>
        <w:rPr/>
      </w:pPr>
      <w:r w:rsidDel="00000000" w:rsidR="00000000" w:rsidRPr="00000000">
        <w:rPr>
          <w:rtl w:val="0"/>
        </w:rPr>
        <w:t xml:space="preserve">    s "Yeah, I share math with her."</w:t>
      </w:r>
    </w:p>
    <w:p w:rsidR="00000000" w:rsidDel="00000000" w:rsidP="00000000" w:rsidRDefault="00000000" w:rsidRPr="00000000" w14:paraId="00000E1B">
      <w:pPr>
        <w:pageBreakBefore w:val="0"/>
        <w:rPr/>
      </w:pPr>
      <w:r w:rsidDel="00000000" w:rsidR="00000000" w:rsidRPr="00000000">
        <w:rPr>
          <w:rtl w:val="0"/>
        </w:rPr>
        <w:t xml:space="preserve">    mc "Can you talk with her then?"</w:t>
      </w:r>
    </w:p>
    <w:p w:rsidR="00000000" w:rsidDel="00000000" w:rsidP="00000000" w:rsidRDefault="00000000" w:rsidRPr="00000000" w14:paraId="00000E1C">
      <w:pPr>
        <w:pageBreakBefore w:val="0"/>
        <w:rPr/>
      </w:pPr>
      <w:r w:rsidDel="00000000" w:rsidR="00000000" w:rsidRPr="00000000">
        <w:rPr>
          <w:rtl w:val="0"/>
        </w:rPr>
        <w:t xml:space="preserve">    s "Of course, there's no way I would leave a friend thinking they're valueless. It really feels like the worst."</w:t>
      </w:r>
    </w:p>
    <w:p w:rsidR="00000000" w:rsidDel="00000000" w:rsidP="00000000" w:rsidRDefault="00000000" w:rsidRPr="00000000" w14:paraId="00000E1D">
      <w:pPr>
        <w:pageBreakBefore w:val="0"/>
        <w:rPr/>
      </w:pPr>
      <w:r w:rsidDel="00000000" w:rsidR="00000000" w:rsidRPr="00000000">
        <w:rPr>
          <w:rtl w:val="0"/>
        </w:rPr>
        <w:t xml:space="preserve">    mc "Thanks Sayori, I can always rely on you."</w:t>
      </w:r>
    </w:p>
    <w:p w:rsidR="00000000" w:rsidDel="00000000" w:rsidP="00000000" w:rsidRDefault="00000000" w:rsidRPr="00000000" w14:paraId="00000E1E">
      <w:pPr>
        <w:pageBreakBefore w:val="0"/>
        <w:rPr/>
      </w:pPr>
      <w:r w:rsidDel="00000000" w:rsidR="00000000" w:rsidRPr="00000000">
        <w:rPr>
          <w:rtl w:val="0"/>
        </w:rPr>
        <w:t xml:space="preserve">    s "No problem."</w:t>
      </w:r>
    </w:p>
    <w:p w:rsidR="00000000" w:rsidDel="00000000" w:rsidP="00000000" w:rsidRDefault="00000000" w:rsidRPr="00000000" w14:paraId="00000E1F">
      <w:pPr>
        <w:pageBreakBefore w:val="0"/>
        <w:rPr/>
      </w:pPr>
      <w:r w:rsidDel="00000000" w:rsidR="00000000" w:rsidRPr="00000000">
        <w:rPr>
          <w:rtl w:val="0"/>
        </w:rPr>
        <w:t xml:space="preserve">    "By the time our discussion ends, we're already outside the school."</w:t>
      </w:r>
    </w:p>
    <w:p w:rsidR="00000000" w:rsidDel="00000000" w:rsidP="00000000" w:rsidRDefault="00000000" w:rsidRPr="00000000" w14:paraId="00000E20">
      <w:pPr>
        <w:pageBreakBefore w:val="0"/>
        <w:rPr/>
      </w:pPr>
      <w:r w:rsidDel="00000000" w:rsidR="00000000" w:rsidRPr="00000000">
        <w:rPr>
          <w:rtl w:val="0"/>
        </w:rPr>
        <w:t xml:space="preserve">    mc "I'll be seeing you later Sayori."</w:t>
      </w:r>
    </w:p>
    <w:p w:rsidR="00000000" w:rsidDel="00000000" w:rsidP="00000000" w:rsidRDefault="00000000" w:rsidRPr="00000000" w14:paraId="00000E21">
      <w:pPr>
        <w:pageBreakBefore w:val="0"/>
        <w:rPr/>
      </w:pPr>
      <w:r w:rsidDel="00000000" w:rsidR="00000000" w:rsidRPr="00000000">
        <w:rPr>
          <w:rtl w:val="0"/>
        </w:rPr>
        <w:t xml:space="preserve">    s "Alright, bye [player].</w:t>
        <w:br w:type="textWrapping"/>
        <w:t xml:space="preserve">    "Hopefully Sayori can handle this on her own. If she can't, I'll have to use plan B."</w:t>
      </w:r>
    </w:p>
    <w:p w:rsidR="00000000" w:rsidDel="00000000" w:rsidP="00000000" w:rsidRDefault="00000000" w:rsidRPr="00000000" w14:paraId="00000E22">
      <w:pPr>
        <w:pageBreakBefore w:val="0"/>
        <w:rPr/>
      </w:pPr>
      <w:r w:rsidDel="00000000" w:rsidR="00000000" w:rsidRPr="00000000">
        <w:rPr>
          <w:rtl w:val="0"/>
        </w:rPr>
        <w:t xml:space="preserve">    scene bg clubroom</w:t>
      </w:r>
    </w:p>
    <w:p w:rsidR="00000000" w:rsidDel="00000000" w:rsidP="00000000" w:rsidRDefault="00000000" w:rsidRPr="00000000" w14:paraId="00000E23">
      <w:pPr>
        <w:pageBreakBefore w:val="0"/>
        <w:rPr/>
      </w:pPr>
      <w:r w:rsidDel="00000000" w:rsidR="00000000" w:rsidRPr="00000000">
        <w:rPr>
          <w:rtl w:val="0"/>
        </w:rPr>
        <w:t xml:space="preserve">    with wiperight</w:t>
      </w:r>
    </w:p>
    <w:p w:rsidR="00000000" w:rsidDel="00000000" w:rsidP="00000000" w:rsidRDefault="00000000" w:rsidRPr="00000000" w14:paraId="00000E24">
      <w:pPr>
        <w:pageBreakBefore w:val="0"/>
        <w:rPr/>
      </w:pPr>
      <w:r w:rsidDel="00000000" w:rsidR="00000000" w:rsidRPr="00000000">
        <w:rPr>
          <w:rtl w:val="0"/>
        </w:rPr>
        <w:t xml:space="preserve">    "Here I am after school, and I'm just hoping everything went okay between Sayori and Yuri."</w:t>
      </w:r>
    </w:p>
    <w:p w:rsidR="00000000" w:rsidDel="00000000" w:rsidP="00000000" w:rsidRDefault="00000000" w:rsidRPr="00000000" w14:paraId="00000E25">
      <w:pPr>
        <w:pageBreakBefore w:val="0"/>
        <w:rPr/>
      </w:pPr>
      <w:r w:rsidDel="00000000" w:rsidR="00000000" w:rsidRPr="00000000">
        <w:rPr>
          <w:rtl w:val="0"/>
        </w:rPr>
        <w:t xml:space="preserve">    "I wasn't able to focus at all in class today with how Yuri is fairing. I'm lucky this week doesn't really count."</w:t>
      </w:r>
    </w:p>
    <w:p w:rsidR="00000000" w:rsidDel="00000000" w:rsidP="00000000" w:rsidRDefault="00000000" w:rsidRPr="00000000" w14:paraId="00000E26">
      <w:pPr>
        <w:pageBreakBefore w:val="0"/>
        <w:rPr/>
      </w:pPr>
      <w:r w:rsidDel="00000000" w:rsidR="00000000" w:rsidRPr="00000000">
        <w:rPr>
          <w:rtl w:val="0"/>
        </w:rPr>
        <w:t xml:space="preserve">    "I hear footsteps by the door. The anticipation of who is walking is killing me."</w:t>
      </w:r>
    </w:p>
    <w:p w:rsidR="00000000" w:rsidDel="00000000" w:rsidP="00000000" w:rsidRDefault="00000000" w:rsidRPr="00000000" w14:paraId="00000E27">
      <w:pPr>
        <w:pageBreakBefore w:val="0"/>
        <w:rPr/>
      </w:pPr>
      <w:r w:rsidDel="00000000" w:rsidR="00000000" w:rsidRPr="00000000">
        <w:rPr>
          <w:rtl w:val="0"/>
        </w:rPr>
        <w:t xml:space="preserve">    s "Hey [player]."</w:t>
      </w:r>
    </w:p>
    <w:p w:rsidR="00000000" w:rsidDel="00000000" w:rsidP="00000000" w:rsidRDefault="00000000" w:rsidRPr="00000000" w14:paraId="00000E28">
      <w:pPr>
        <w:pageBreakBefore w:val="0"/>
        <w:rPr/>
      </w:pPr>
      <w:r w:rsidDel="00000000" w:rsidR="00000000" w:rsidRPr="00000000">
        <w:rPr>
          <w:rtl w:val="0"/>
        </w:rPr>
        <w:t xml:space="preserve">    mc "Hi Sayori, how did it go with Yuri?"</w:t>
      </w:r>
    </w:p>
    <w:p w:rsidR="00000000" w:rsidDel="00000000" w:rsidP="00000000" w:rsidRDefault="00000000" w:rsidRPr="00000000" w14:paraId="00000E29">
      <w:pPr>
        <w:pageBreakBefore w:val="0"/>
        <w:rPr/>
      </w:pPr>
      <w:r w:rsidDel="00000000" w:rsidR="00000000" w:rsidRPr="00000000">
        <w:rPr>
          <w:rtl w:val="0"/>
        </w:rPr>
        <w:t xml:space="preserve">    "With Sayori's face looking down I don't really expect good news."</w:t>
      </w:r>
    </w:p>
    <w:p w:rsidR="00000000" w:rsidDel="00000000" w:rsidP="00000000" w:rsidRDefault="00000000" w:rsidRPr="00000000" w14:paraId="00000E2A">
      <w:pPr>
        <w:pageBreakBefore w:val="0"/>
        <w:rPr/>
      </w:pPr>
      <w:r w:rsidDel="00000000" w:rsidR="00000000" w:rsidRPr="00000000">
        <w:rPr>
          <w:rtl w:val="0"/>
        </w:rPr>
        <w:t xml:space="preserve">    s "I don't think I really got to her. She seemed really stuck with her thoughts."</w:t>
      </w:r>
    </w:p>
    <w:p w:rsidR="00000000" w:rsidDel="00000000" w:rsidP="00000000" w:rsidRDefault="00000000" w:rsidRPr="00000000" w14:paraId="00000E2B">
      <w:pPr>
        <w:pageBreakBefore w:val="0"/>
        <w:rPr/>
      </w:pPr>
      <w:r w:rsidDel="00000000" w:rsidR="00000000" w:rsidRPr="00000000">
        <w:rPr>
          <w:rtl w:val="0"/>
        </w:rPr>
        <w:t xml:space="preserve">    s "I tried mentioning it subtly at first, but she saw through me."</w:t>
      </w:r>
    </w:p>
    <w:p w:rsidR="00000000" w:rsidDel="00000000" w:rsidP="00000000" w:rsidRDefault="00000000" w:rsidRPr="00000000" w14:paraId="00000E2C">
      <w:pPr>
        <w:pageBreakBefore w:val="0"/>
        <w:rPr/>
      </w:pPr>
      <w:r w:rsidDel="00000000" w:rsidR="00000000" w:rsidRPr="00000000">
        <w:rPr>
          <w:rtl w:val="0"/>
        </w:rPr>
        <w:t xml:space="preserve">    s "I think she got mad at herself by me asking anything about her raincloud."</w:t>
      </w:r>
    </w:p>
    <w:p w:rsidR="00000000" w:rsidDel="00000000" w:rsidP="00000000" w:rsidRDefault="00000000" w:rsidRPr="00000000" w14:paraId="00000E2D">
      <w:pPr>
        <w:pageBreakBefore w:val="0"/>
        <w:rPr/>
      </w:pPr>
      <w:r w:rsidDel="00000000" w:rsidR="00000000" w:rsidRPr="00000000">
        <w:rPr>
          <w:rtl w:val="0"/>
        </w:rPr>
        <w:t xml:space="preserve">    s "Sorry I wasn't able to help."</w:t>
      </w:r>
    </w:p>
    <w:p w:rsidR="00000000" w:rsidDel="00000000" w:rsidP="00000000" w:rsidRDefault="00000000" w:rsidRPr="00000000" w14:paraId="00000E2E">
      <w:pPr>
        <w:pageBreakBefore w:val="0"/>
        <w:rPr/>
      </w:pPr>
      <w:r w:rsidDel="00000000" w:rsidR="00000000" w:rsidRPr="00000000">
        <w:rPr>
          <w:rtl w:val="0"/>
        </w:rPr>
        <w:t xml:space="preserve">    mc "It's okay Sayori, you did the best you could."</w:t>
      </w:r>
    </w:p>
    <w:p w:rsidR="00000000" w:rsidDel="00000000" w:rsidP="00000000" w:rsidRDefault="00000000" w:rsidRPr="00000000" w14:paraId="00000E2F">
      <w:pPr>
        <w:pageBreakBefore w:val="0"/>
        <w:rPr/>
      </w:pPr>
      <w:r w:rsidDel="00000000" w:rsidR="00000000" w:rsidRPr="00000000">
        <w:rPr>
          <w:rtl w:val="0"/>
        </w:rPr>
        <w:t xml:space="preserve">    "This isn't good at all, with how things are going I'm going to have to tell the club about Yuri's cutting so they can really understand what's going on."</w:t>
      </w:r>
    </w:p>
    <w:p w:rsidR="00000000" w:rsidDel="00000000" w:rsidP="00000000" w:rsidRDefault="00000000" w:rsidRPr="00000000" w14:paraId="00000E30">
      <w:pPr>
        <w:pageBreakBefore w:val="0"/>
        <w:rPr/>
      </w:pPr>
      <w:r w:rsidDel="00000000" w:rsidR="00000000" w:rsidRPr="00000000">
        <w:rPr>
          <w:rtl w:val="0"/>
        </w:rPr>
        <w:t xml:space="preserve">    "I know they'll understand, but I'm not sure Yuri will."</w:t>
      </w:r>
    </w:p>
    <w:p w:rsidR="00000000" w:rsidDel="00000000" w:rsidP="00000000" w:rsidRDefault="00000000" w:rsidRPr="00000000" w14:paraId="00000E31">
      <w:pPr>
        <w:pageBreakBefore w:val="0"/>
        <w:rPr/>
      </w:pPr>
      <w:r w:rsidDel="00000000" w:rsidR="00000000" w:rsidRPr="00000000">
        <w:rPr>
          <w:rtl w:val="0"/>
        </w:rPr>
        <w:t xml:space="preserve">    "Natsuki and Monika enter the room, both talking happily about something."</w:t>
      </w:r>
    </w:p>
    <w:p w:rsidR="00000000" w:rsidDel="00000000" w:rsidP="00000000" w:rsidRDefault="00000000" w:rsidRPr="00000000" w14:paraId="00000E32">
      <w:pPr>
        <w:pageBreakBefore w:val="0"/>
        <w:rPr/>
      </w:pPr>
      <w:r w:rsidDel="00000000" w:rsidR="00000000" w:rsidRPr="00000000">
        <w:rPr>
          <w:rtl w:val="0"/>
        </w:rPr>
        <w:t xml:space="preserve">    mc "Hi guys, what's going on?"</w:t>
      </w:r>
    </w:p>
    <w:p w:rsidR="00000000" w:rsidDel="00000000" w:rsidP="00000000" w:rsidRDefault="00000000" w:rsidRPr="00000000" w14:paraId="00000E33">
      <w:pPr>
        <w:pageBreakBefore w:val="0"/>
        <w:rPr/>
      </w:pPr>
      <w:r w:rsidDel="00000000" w:rsidR="00000000" w:rsidRPr="00000000">
        <w:rPr>
          <w:rtl w:val="0"/>
        </w:rPr>
        <w:t xml:space="preserve">    n "Oh, it's nothing. Monika just said something she really shouldn't have."</w:t>
      </w:r>
    </w:p>
    <w:p w:rsidR="00000000" w:rsidDel="00000000" w:rsidP="00000000" w:rsidRDefault="00000000" w:rsidRPr="00000000" w14:paraId="00000E34">
      <w:pPr>
        <w:pageBreakBefore w:val="0"/>
        <w:rPr/>
      </w:pPr>
      <w:r w:rsidDel="00000000" w:rsidR="00000000" w:rsidRPr="00000000">
        <w:rPr>
          <w:rtl w:val="0"/>
        </w:rPr>
        <w:t xml:space="preserve">    n "Honestly Monika I didn't know you were like that."</w:t>
      </w:r>
    </w:p>
    <w:p w:rsidR="00000000" w:rsidDel="00000000" w:rsidP="00000000" w:rsidRDefault="00000000" w:rsidRPr="00000000" w14:paraId="00000E35">
      <w:pPr>
        <w:pageBreakBefore w:val="0"/>
        <w:rPr/>
      </w:pPr>
      <w:r w:rsidDel="00000000" w:rsidR="00000000" w:rsidRPr="00000000">
        <w:rPr>
          <w:rtl w:val="0"/>
        </w:rPr>
        <w:t xml:space="preserve">    m "I'm not Natsuki, my mind just wanders sometimes, you know."</w:t>
      </w:r>
    </w:p>
    <w:p w:rsidR="00000000" w:rsidDel="00000000" w:rsidP="00000000" w:rsidRDefault="00000000" w:rsidRPr="00000000" w14:paraId="00000E36">
      <w:pPr>
        <w:pageBreakBefore w:val="0"/>
        <w:rPr/>
      </w:pPr>
      <w:r w:rsidDel="00000000" w:rsidR="00000000" w:rsidRPr="00000000">
        <w:rPr>
          <w:rtl w:val="0"/>
        </w:rPr>
        <w:t xml:space="preserve">    n "I don't think just anyone would wonder if-"</w:t>
      </w:r>
    </w:p>
    <w:p w:rsidR="00000000" w:rsidDel="00000000" w:rsidP="00000000" w:rsidRDefault="00000000" w:rsidRPr="00000000" w14:paraId="00000E37">
      <w:pPr>
        <w:pageBreakBefore w:val="0"/>
        <w:rPr/>
      </w:pPr>
      <w:r w:rsidDel="00000000" w:rsidR="00000000" w:rsidRPr="00000000">
        <w:rPr>
          <w:rtl w:val="0"/>
        </w:rPr>
        <w:t xml:space="preserve">    m "Not in front of him Natsuki."</w:t>
      </w:r>
    </w:p>
    <w:p w:rsidR="00000000" w:rsidDel="00000000" w:rsidP="00000000" w:rsidRDefault="00000000" w:rsidRPr="00000000" w14:paraId="00000E38">
      <w:pPr>
        <w:pageBreakBefore w:val="0"/>
        <w:rPr/>
      </w:pPr>
      <w:r w:rsidDel="00000000" w:rsidR="00000000" w:rsidRPr="00000000">
        <w:rPr>
          <w:rtl w:val="0"/>
        </w:rPr>
        <w:t xml:space="preserve">    n "What, you get to tease me all the time. I say it's my turn to tease you."</w:t>
      </w:r>
    </w:p>
    <w:p w:rsidR="00000000" w:rsidDel="00000000" w:rsidP="00000000" w:rsidRDefault="00000000" w:rsidRPr="00000000" w14:paraId="00000E39">
      <w:pPr>
        <w:pageBreakBefore w:val="0"/>
        <w:rPr/>
      </w:pPr>
      <w:r w:rsidDel="00000000" w:rsidR="00000000" w:rsidRPr="00000000">
        <w:rPr>
          <w:rtl w:val="0"/>
        </w:rPr>
        <w:t xml:space="preserve">    m "But not with something like that."</w:t>
      </w:r>
    </w:p>
    <w:p w:rsidR="00000000" w:rsidDel="00000000" w:rsidP="00000000" w:rsidRDefault="00000000" w:rsidRPr="00000000" w14:paraId="00000E3A">
      <w:pPr>
        <w:pageBreakBefore w:val="0"/>
        <w:rPr/>
      </w:pPr>
      <w:r w:rsidDel="00000000" w:rsidR="00000000" w:rsidRPr="00000000">
        <w:rPr>
          <w:rtl w:val="0"/>
        </w:rPr>
        <w:t xml:space="preserve">    n "That'll just make it even better."</w:t>
      </w:r>
    </w:p>
    <w:p w:rsidR="00000000" w:rsidDel="00000000" w:rsidP="00000000" w:rsidRDefault="00000000" w:rsidRPr="00000000" w14:paraId="00000E3B">
      <w:pPr>
        <w:pageBreakBefore w:val="0"/>
        <w:rPr/>
      </w:pPr>
      <w:r w:rsidDel="00000000" w:rsidR="00000000" w:rsidRPr="00000000">
        <w:rPr>
          <w:rtl w:val="0"/>
        </w:rPr>
        <w:t xml:space="preserve">    mc "What are you two even talking about?</w:t>
      </w:r>
    </w:p>
    <w:p w:rsidR="00000000" w:rsidDel="00000000" w:rsidP="00000000" w:rsidRDefault="00000000" w:rsidRPr="00000000" w14:paraId="00000E3C">
      <w:pPr>
        <w:pageBreakBefore w:val="0"/>
        <w:rPr/>
      </w:pPr>
      <w:r w:rsidDel="00000000" w:rsidR="00000000" w:rsidRPr="00000000">
        <w:rPr>
          <w:rtl w:val="0"/>
        </w:rPr>
        <w:t xml:space="preserve">    n "Well Monika was just wondering if you and-"</w:t>
      </w:r>
    </w:p>
    <w:p w:rsidR="00000000" w:rsidDel="00000000" w:rsidP="00000000" w:rsidRDefault="00000000" w:rsidRPr="00000000" w14:paraId="00000E3D">
      <w:pPr>
        <w:pageBreakBefore w:val="0"/>
        <w:rPr/>
      </w:pPr>
      <w:r w:rsidDel="00000000" w:rsidR="00000000" w:rsidRPr="00000000">
        <w:rPr>
          <w:rtl w:val="0"/>
        </w:rPr>
        <w:t xml:space="preserve">    n "Gahahahaha!"</w:t>
      </w:r>
    </w:p>
    <w:p w:rsidR="00000000" w:rsidDel="00000000" w:rsidP="00000000" w:rsidRDefault="00000000" w:rsidRPr="00000000" w14:paraId="00000E3E">
      <w:pPr>
        <w:pageBreakBefore w:val="0"/>
        <w:rPr/>
      </w:pPr>
      <w:r w:rsidDel="00000000" w:rsidR="00000000" w:rsidRPr="00000000">
        <w:rPr>
          <w:rtl w:val="0"/>
        </w:rPr>
        <w:t xml:space="preserve">    "Monika then went on a tickle assault, and a ferocious one at that."</w:t>
      </w:r>
    </w:p>
    <w:p w:rsidR="00000000" w:rsidDel="00000000" w:rsidP="00000000" w:rsidRDefault="00000000" w:rsidRPr="00000000" w14:paraId="00000E3F">
      <w:pPr>
        <w:pageBreakBefore w:val="0"/>
        <w:rPr/>
      </w:pPr>
      <w:r w:rsidDel="00000000" w:rsidR="00000000" w:rsidRPr="00000000">
        <w:rPr>
          <w:rtl w:val="0"/>
        </w:rPr>
        <w:t xml:space="preserve">    n "Mon(haha)ik(ha)aa! (giggle) Quit it! (haha)"</w:t>
      </w:r>
    </w:p>
    <w:p w:rsidR="00000000" w:rsidDel="00000000" w:rsidP="00000000" w:rsidRDefault="00000000" w:rsidRPr="00000000" w14:paraId="00000E40">
      <w:pPr>
        <w:pageBreakBefore w:val="0"/>
        <w:rPr/>
      </w:pPr>
      <w:r w:rsidDel="00000000" w:rsidR="00000000" w:rsidRPr="00000000">
        <w:rPr>
          <w:rtl w:val="0"/>
        </w:rPr>
        <w:t xml:space="preserve">    m "It's gonna take alot more than simple begging to stop me."</w:t>
      </w:r>
    </w:p>
    <w:p w:rsidR="00000000" w:rsidDel="00000000" w:rsidP="00000000" w:rsidRDefault="00000000" w:rsidRPr="00000000" w14:paraId="00000E41">
      <w:pPr>
        <w:pageBreakBefore w:val="0"/>
        <w:rPr/>
      </w:pPr>
      <w:r w:rsidDel="00000000" w:rsidR="00000000" w:rsidRPr="00000000">
        <w:rPr>
          <w:rtl w:val="0"/>
        </w:rPr>
        <w:t xml:space="preserve">    "Natsuki is trying her best to be angry, but the tickling is preventing her from being so."</w:t>
      </w:r>
    </w:p>
    <w:p w:rsidR="00000000" w:rsidDel="00000000" w:rsidP="00000000" w:rsidRDefault="00000000" w:rsidRPr="00000000" w14:paraId="00000E42">
      <w:pPr>
        <w:pageBreakBefore w:val="0"/>
        <w:rPr/>
      </w:pPr>
      <w:r w:rsidDel="00000000" w:rsidR="00000000" w:rsidRPr="00000000">
        <w:rPr>
          <w:rtl w:val="0"/>
        </w:rPr>
        <w:t xml:space="preserve">    "Monika continues her attack on Natsuki as me and Sayori just stand here."</w:t>
      </w:r>
    </w:p>
    <w:p w:rsidR="00000000" w:rsidDel="00000000" w:rsidP="00000000" w:rsidRDefault="00000000" w:rsidRPr="00000000" w14:paraId="00000E43">
      <w:pPr>
        <w:pageBreakBefore w:val="0"/>
        <w:rPr/>
      </w:pPr>
      <w:r w:rsidDel="00000000" w:rsidR="00000000" w:rsidRPr="00000000">
        <w:rPr>
          <w:rtl w:val="0"/>
        </w:rPr>
        <w:t xml:space="preserve">    mc "Is it me, or is everyone acting a bit out of character right now?"</w:t>
      </w:r>
    </w:p>
    <w:p w:rsidR="00000000" w:rsidDel="00000000" w:rsidP="00000000" w:rsidRDefault="00000000" w:rsidRPr="00000000" w14:paraId="00000E44">
      <w:pPr>
        <w:pageBreakBefore w:val="0"/>
        <w:rPr/>
      </w:pPr>
      <w:r w:rsidDel="00000000" w:rsidR="00000000" w:rsidRPr="00000000">
        <w:rPr>
          <w:rtl w:val="0"/>
        </w:rPr>
        <w:t xml:space="preserve">    s "I guess everyone's just really comfortable with each other at the moment."</w:t>
      </w:r>
    </w:p>
    <w:p w:rsidR="00000000" w:rsidDel="00000000" w:rsidP="00000000" w:rsidRDefault="00000000" w:rsidRPr="00000000" w14:paraId="00000E45">
      <w:pPr>
        <w:pageBreakBefore w:val="0"/>
        <w:rPr/>
      </w:pPr>
      <w:r w:rsidDel="00000000" w:rsidR="00000000" w:rsidRPr="00000000">
        <w:rPr>
          <w:rtl w:val="0"/>
        </w:rPr>
        <w:t xml:space="preserve">    mc "Yeah. A tickle attack is more of your style Sayori."</w:t>
      </w:r>
    </w:p>
    <w:p w:rsidR="00000000" w:rsidDel="00000000" w:rsidP="00000000" w:rsidRDefault="00000000" w:rsidRPr="00000000" w14:paraId="00000E46">
      <w:pPr>
        <w:pageBreakBefore w:val="0"/>
        <w:rPr/>
      </w:pPr>
      <w:r w:rsidDel="00000000" w:rsidR="00000000" w:rsidRPr="00000000">
        <w:rPr>
          <w:rtl w:val="0"/>
        </w:rPr>
        <w:t xml:space="preserve">    s "…"</w:t>
      </w:r>
    </w:p>
    <w:p w:rsidR="00000000" w:rsidDel="00000000" w:rsidP="00000000" w:rsidRDefault="00000000" w:rsidRPr="00000000" w14:paraId="00000E47">
      <w:pPr>
        <w:pageBreakBefore w:val="0"/>
        <w:rPr/>
      </w:pPr>
      <w:r w:rsidDel="00000000" w:rsidR="00000000" w:rsidRPr="00000000">
        <w:rPr>
          <w:rtl w:val="0"/>
        </w:rPr>
        <w:t xml:space="preserve">    s "And it still is."</w:t>
      </w:r>
    </w:p>
    <w:p w:rsidR="00000000" w:rsidDel="00000000" w:rsidP="00000000" w:rsidRDefault="00000000" w:rsidRPr="00000000" w14:paraId="00000E48">
      <w:pPr>
        <w:pageBreakBefore w:val="0"/>
        <w:rPr/>
      </w:pPr>
      <w:r w:rsidDel="00000000" w:rsidR="00000000" w:rsidRPr="00000000">
        <w:rPr>
          <w:rtl w:val="0"/>
        </w:rPr>
        <w:t xml:space="preserve">    mc "Wait, what was that?"</w:t>
      </w:r>
    </w:p>
    <w:p w:rsidR="00000000" w:rsidDel="00000000" w:rsidP="00000000" w:rsidRDefault="00000000" w:rsidRPr="00000000" w14:paraId="00000E49">
      <w:pPr>
        <w:pageBreakBefore w:val="0"/>
        <w:rPr/>
      </w:pPr>
      <w:r w:rsidDel="00000000" w:rsidR="00000000" w:rsidRPr="00000000">
        <w:rPr>
          <w:rtl w:val="0"/>
        </w:rPr>
        <w:t xml:space="preserve">    "Sayori suddenly started making a sinister face and glares at Natsuki."</w:t>
      </w:r>
    </w:p>
    <w:p w:rsidR="00000000" w:rsidDel="00000000" w:rsidP="00000000" w:rsidRDefault="00000000" w:rsidRPr="00000000" w14:paraId="00000E4A">
      <w:pPr>
        <w:pageBreakBefore w:val="0"/>
        <w:rPr/>
      </w:pPr>
      <w:r w:rsidDel="00000000" w:rsidR="00000000" w:rsidRPr="00000000">
        <w:rPr>
          <w:rtl w:val="0"/>
        </w:rPr>
        <w:t xml:space="preserve">    s "Here I come!"</w:t>
      </w:r>
    </w:p>
    <w:p w:rsidR="00000000" w:rsidDel="00000000" w:rsidP="00000000" w:rsidRDefault="00000000" w:rsidRPr="00000000" w14:paraId="00000E4B">
      <w:pPr>
        <w:pageBreakBefore w:val="0"/>
        <w:rPr/>
      </w:pPr>
      <w:r w:rsidDel="00000000" w:rsidR="00000000" w:rsidRPr="00000000">
        <w:rPr>
          <w:rtl w:val="0"/>
        </w:rPr>
        <w:t xml:space="preserve">    n "Say(haha)ori(ha)! Not you, (giggle) too."</w:t>
      </w:r>
    </w:p>
    <w:p w:rsidR="00000000" w:rsidDel="00000000" w:rsidP="00000000" w:rsidRDefault="00000000" w:rsidRPr="00000000" w14:paraId="00000E4C">
      <w:pPr>
        <w:pageBreakBefore w:val="0"/>
        <w:rPr/>
      </w:pPr>
      <w:r w:rsidDel="00000000" w:rsidR="00000000" w:rsidRPr="00000000">
        <w:rPr>
          <w:rtl w:val="0"/>
        </w:rPr>
        <w:t xml:space="preserve">    m "I guess I can stop now since you've learned your lesson."</w:t>
      </w:r>
    </w:p>
    <w:p w:rsidR="00000000" w:rsidDel="00000000" w:rsidP="00000000" w:rsidRDefault="00000000" w:rsidRPr="00000000" w14:paraId="00000E4D">
      <w:pPr>
        <w:pageBreakBefore w:val="0"/>
        <w:rPr/>
      </w:pPr>
      <w:r w:rsidDel="00000000" w:rsidR="00000000" w:rsidRPr="00000000">
        <w:rPr>
          <w:rtl w:val="0"/>
        </w:rPr>
        <w:t xml:space="preserve">    m "But that just leaves you with the mercy of Sayori."</w:t>
      </w:r>
    </w:p>
    <w:p w:rsidR="00000000" w:rsidDel="00000000" w:rsidP="00000000" w:rsidRDefault="00000000" w:rsidRPr="00000000" w14:paraId="00000E4E">
      <w:pPr>
        <w:pageBreakBefore w:val="0"/>
        <w:rPr/>
      </w:pPr>
      <w:r w:rsidDel="00000000" w:rsidR="00000000" w:rsidRPr="00000000">
        <w:rPr>
          <w:rtl w:val="0"/>
        </w:rPr>
        <w:t xml:space="preserve">    n "Nooo(hah)ooo."</w:t>
      </w:r>
    </w:p>
    <w:p w:rsidR="00000000" w:rsidDel="00000000" w:rsidP="00000000" w:rsidRDefault="00000000" w:rsidRPr="00000000" w14:paraId="00000E4F">
      <w:pPr>
        <w:pageBreakBefore w:val="0"/>
        <w:rPr/>
      </w:pPr>
      <w:r w:rsidDel="00000000" w:rsidR="00000000" w:rsidRPr="00000000">
        <w:rPr>
          <w:rtl w:val="0"/>
        </w:rPr>
        <w:t xml:space="preserve">    "Well looks like things are going back to normal."</w:t>
      </w:r>
    </w:p>
    <w:p w:rsidR="00000000" w:rsidDel="00000000" w:rsidP="00000000" w:rsidRDefault="00000000" w:rsidRPr="00000000" w14:paraId="00000E50">
      <w:pPr>
        <w:pageBreakBefore w:val="0"/>
        <w:rPr/>
      </w:pPr>
      <w:r w:rsidDel="00000000" w:rsidR="00000000" w:rsidRPr="00000000">
        <w:rPr>
          <w:rtl w:val="0"/>
        </w:rPr>
        <w:t xml:space="preserve">    mc "Monika, what was it that Natsuki was trying to say?"</w:t>
      </w:r>
    </w:p>
    <w:p w:rsidR="00000000" w:rsidDel="00000000" w:rsidP="00000000" w:rsidRDefault="00000000" w:rsidRPr="00000000" w14:paraId="00000E51">
      <w:pPr>
        <w:pageBreakBefore w:val="0"/>
        <w:rPr/>
      </w:pPr>
      <w:r w:rsidDel="00000000" w:rsidR="00000000" w:rsidRPr="00000000">
        <w:rPr>
          <w:rtl w:val="0"/>
        </w:rPr>
        <w:t xml:space="preserve">    m "I don't think you'll want to know, you may not like what you hear."</w:t>
      </w:r>
    </w:p>
    <w:p w:rsidR="00000000" w:rsidDel="00000000" w:rsidP="00000000" w:rsidRDefault="00000000" w:rsidRPr="00000000" w14:paraId="00000E52">
      <w:pPr>
        <w:pageBreakBefore w:val="0"/>
        <w:rPr/>
      </w:pPr>
      <w:r w:rsidDel="00000000" w:rsidR="00000000" w:rsidRPr="00000000">
        <w:rPr>
          <w:rtl w:val="0"/>
        </w:rPr>
        <w:t xml:space="preserve">    mc "You don't say?"</w:t>
      </w:r>
    </w:p>
    <w:p w:rsidR="00000000" w:rsidDel="00000000" w:rsidP="00000000" w:rsidRDefault="00000000" w:rsidRPr="00000000" w14:paraId="00000E53">
      <w:pPr>
        <w:pageBreakBefore w:val="0"/>
        <w:rPr/>
      </w:pPr>
      <w:r w:rsidDel="00000000" w:rsidR="00000000" w:rsidRPr="00000000">
        <w:rPr>
          <w:rtl w:val="0"/>
        </w:rPr>
        <w:t xml:space="preserve">    "I look back at Natsuki who is reclaiming her stance and gets out her vicious fang."</w:t>
      </w:r>
    </w:p>
    <w:p w:rsidR="00000000" w:rsidDel="00000000" w:rsidP="00000000" w:rsidRDefault="00000000" w:rsidRPr="00000000" w14:paraId="00000E54">
      <w:pPr>
        <w:pageBreakBefore w:val="0"/>
        <w:rPr/>
      </w:pPr>
      <w:r w:rsidDel="00000000" w:rsidR="00000000" w:rsidRPr="00000000">
        <w:rPr>
          <w:rtl w:val="0"/>
        </w:rPr>
        <w:t xml:space="preserve">    m "Alright Sayori you can calm down on the tickling now."</w:t>
      </w:r>
    </w:p>
    <w:p w:rsidR="00000000" w:rsidDel="00000000" w:rsidP="00000000" w:rsidRDefault="00000000" w:rsidRPr="00000000" w14:paraId="00000E55">
      <w:pPr>
        <w:pageBreakBefore w:val="0"/>
        <w:rPr/>
      </w:pPr>
      <w:r w:rsidDel="00000000" w:rsidR="00000000" w:rsidRPr="00000000">
        <w:rPr>
          <w:rtl w:val="0"/>
        </w:rPr>
        <w:t xml:space="preserve">    s "Okay okay."</w:t>
      </w:r>
    </w:p>
    <w:p w:rsidR="00000000" w:rsidDel="00000000" w:rsidP="00000000" w:rsidRDefault="00000000" w:rsidRPr="00000000" w14:paraId="00000E56">
      <w:pPr>
        <w:pageBreakBefore w:val="0"/>
        <w:rPr/>
      </w:pPr>
      <w:r w:rsidDel="00000000" w:rsidR="00000000" w:rsidRPr="00000000">
        <w:rPr>
          <w:rtl w:val="0"/>
        </w:rPr>
        <w:t xml:space="preserve">    "Natsuki stands up with a sour expression on her face."</w:t>
      </w:r>
    </w:p>
    <w:p w:rsidR="00000000" w:rsidDel="00000000" w:rsidP="00000000" w:rsidRDefault="00000000" w:rsidRPr="00000000" w14:paraId="00000E57">
      <w:pPr>
        <w:pageBreakBefore w:val="0"/>
        <w:rPr/>
      </w:pPr>
      <w:r w:rsidDel="00000000" w:rsidR="00000000" w:rsidRPr="00000000">
        <w:rPr>
          <w:rtl w:val="0"/>
        </w:rPr>
        <w:t xml:space="preserve">    n "You two are out of your mind, you know that?"</w:t>
      </w:r>
    </w:p>
    <w:p w:rsidR="00000000" w:rsidDel="00000000" w:rsidP="00000000" w:rsidRDefault="00000000" w:rsidRPr="00000000" w14:paraId="00000E58">
      <w:pPr>
        <w:pageBreakBefore w:val="0"/>
        <w:rPr/>
      </w:pPr>
      <w:r w:rsidDel="00000000" w:rsidR="00000000" w:rsidRPr="00000000">
        <w:rPr>
          <w:rtl w:val="0"/>
        </w:rPr>
        <w:t xml:space="preserve">    mc "C'mon Natsuki, don't tell me you didn't have any fun."</w:t>
      </w:r>
    </w:p>
    <w:p w:rsidR="00000000" w:rsidDel="00000000" w:rsidP="00000000" w:rsidRDefault="00000000" w:rsidRPr="00000000" w14:paraId="00000E59">
      <w:pPr>
        <w:pageBreakBefore w:val="0"/>
        <w:rPr/>
      </w:pPr>
      <w:r w:rsidDel="00000000" w:rsidR="00000000" w:rsidRPr="00000000">
        <w:rPr>
          <w:rtl w:val="0"/>
        </w:rPr>
        <w:t xml:space="preserve">    n "..."</w:t>
      </w:r>
    </w:p>
    <w:p w:rsidR="00000000" w:rsidDel="00000000" w:rsidP="00000000" w:rsidRDefault="00000000" w:rsidRPr="00000000" w14:paraId="00000E5A">
      <w:pPr>
        <w:pageBreakBefore w:val="0"/>
        <w:rPr/>
      </w:pPr>
      <w:r w:rsidDel="00000000" w:rsidR="00000000" w:rsidRPr="00000000">
        <w:rPr>
          <w:rtl w:val="0"/>
        </w:rPr>
        <w:t xml:space="preserve">    n "That's not untrue."</w:t>
      </w:r>
    </w:p>
    <w:p w:rsidR="00000000" w:rsidDel="00000000" w:rsidP="00000000" w:rsidRDefault="00000000" w:rsidRPr="00000000" w14:paraId="00000E5B">
      <w:pPr>
        <w:pageBreakBefore w:val="0"/>
        <w:rPr/>
      </w:pPr>
      <w:r w:rsidDel="00000000" w:rsidR="00000000" w:rsidRPr="00000000">
        <w:rPr>
          <w:rtl w:val="0"/>
        </w:rPr>
        <w:t xml:space="preserve">    "We all have a laugh from that. Well, all except Yuri."</w:t>
      </w:r>
    </w:p>
    <w:p w:rsidR="00000000" w:rsidDel="00000000" w:rsidP="00000000" w:rsidRDefault="00000000" w:rsidRPr="00000000" w14:paraId="00000E5C">
      <w:pPr>
        <w:pageBreakBefore w:val="0"/>
        <w:rPr/>
      </w:pPr>
      <w:r w:rsidDel="00000000" w:rsidR="00000000" w:rsidRPr="00000000">
        <w:rPr>
          <w:rtl w:val="0"/>
        </w:rPr>
        <w:t xml:space="preserve">    "She was just sitting at a desk reading a book. I doubt she didn't see the commotion."</w:t>
      </w:r>
    </w:p>
    <w:p w:rsidR="00000000" w:rsidDel="00000000" w:rsidP="00000000" w:rsidRDefault="00000000" w:rsidRPr="00000000" w14:paraId="00000E5D">
      <w:pPr>
        <w:pageBreakBefore w:val="0"/>
        <w:rPr/>
      </w:pPr>
      <w:r w:rsidDel="00000000" w:rsidR="00000000" w:rsidRPr="00000000">
        <w:rPr>
          <w:rtl w:val="0"/>
        </w:rPr>
        <w:t xml:space="preserve">    "I just wish I could just get through to her."</w:t>
      </w:r>
    </w:p>
    <w:p w:rsidR="00000000" w:rsidDel="00000000" w:rsidP="00000000" w:rsidRDefault="00000000" w:rsidRPr="00000000" w14:paraId="00000E5E">
      <w:pPr>
        <w:pageBreakBefore w:val="0"/>
        <w:rPr/>
      </w:pPr>
      <w:r w:rsidDel="00000000" w:rsidR="00000000" w:rsidRPr="00000000">
        <w:rPr>
          <w:rtl w:val="0"/>
        </w:rPr>
        <w:t xml:space="preserve">    "The day goes on in a relaxed tone. Everyone is just talking to each other, nothing holding us down."</w:t>
      </w:r>
    </w:p>
    <w:p w:rsidR="00000000" w:rsidDel="00000000" w:rsidP="00000000" w:rsidRDefault="00000000" w:rsidRPr="00000000" w14:paraId="00000E5F">
      <w:pPr>
        <w:pageBreakBefore w:val="0"/>
        <w:rPr/>
      </w:pPr>
      <w:r w:rsidDel="00000000" w:rsidR="00000000" w:rsidRPr="00000000">
        <w:rPr>
          <w:rtl w:val="0"/>
        </w:rPr>
        <w:t xml:space="preserve">    "Yuri stays in her book though. I think I'm understanding more about her burden. I remember Monika once telling me that Yuri's books are a bandaid, and I'm seeing that clearly right now."</w:t>
      </w:r>
    </w:p>
    <w:p w:rsidR="00000000" w:rsidDel="00000000" w:rsidP="00000000" w:rsidRDefault="00000000" w:rsidRPr="00000000" w14:paraId="00000E60">
      <w:pPr>
        <w:pageBreakBefore w:val="0"/>
        <w:rPr/>
      </w:pPr>
      <w:r w:rsidDel="00000000" w:rsidR="00000000" w:rsidRPr="00000000">
        <w:rPr>
          <w:rtl w:val="0"/>
        </w:rPr>
        <w:t xml:space="preserve">    m "Okay everyone, I think we had our fun for today. I call this meeting to an end."</w:t>
      </w:r>
    </w:p>
    <w:p w:rsidR="00000000" w:rsidDel="00000000" w:rsidP="00000000" w:rsidRDefault="00000000" w:rsidRPr="00000000" w14:paraId="00000E61">
      <w:pPr>
        <w:pageBreakBefore w:val="0"/>
        <w:rPr/>
      </w:pPr>
      <w:r w:rsidDel="00000000" w:rsidR="00000000" w:rsidRPr="00000000">
        <w:rPr>
          <w:rtl w:val="0"/>
        </w:rPr>
        <w:t xml:space="preserve">    "Everyone starts walking out of the clubroom the same as yesterday. Despite Yuri and I not talking much, I still walk with her.</w:t>
      </w:r>
      <w:commentRangeStart w:id="71"/>
      <w:r w:rsidDel="00000000" w:rsidR="00000000" w:rsidRPr="00000000">
        <w:rPr>
          <w:rtl w:val="0"/>
        </w:rPr>
        <w:t xml:space="preserve">"</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E62">
      <w:pPr>
        <w:pageBreakBefore w:val="0"/>
        <w:rPr/>
      </w:pPr>
      <w:r w:rsidDel="00000000" w:rsidR="00000000" w:rsidRPr="00000000">
        <w:rPr>
          <w:rtl w:val="0"/>
        </w:rPr>
        <w:t xml:space="preserve">    scene bg residential</w:t>
      </w:r>
    </w:p>
    <w:p w:rsidR="00000000" w:rsidDel="00000000" w:rsidP="00000000" w:rsidRDefault="00000000" w:rsidRPr="00000000" w14:paraId="00000E63">
      <w:pPr>
        <w:pageBreakBefore w:val="0"/>
        <w:rPr/>
      </w:pPr>
      <w:r w:rsidDel="00000000" w:rsidR="00000000" w:rsidRPr="00000000">
        <w:rPr>
          <w:rtl w:val="0"/>
        </w:rPr>
        <w:t xml:space="preserve">    with wipeleft</w:t>
      </w:r>
    </w:p>
    <w:p w:rsidR="00000000" w:rsidDel="00000000" w:rsidP="00000000" w:rsidRDefault="00000000" w:rsidRPr="00000000" w14:paraId="00000E64">
      <w:pPr>
        <w:pageBreakBefore w:val="0"/>
        <w:rPr/>
      </w:pPr>
      <w:r w:rsidDel="00000000" w:rsidR="00000000" w:rsidRPr="00000000">
        <w:rPr>
          <w:rtl w:val="0"/>
        </w:rPr>
        <w:t xml:space="preserve">    "On the way home, I notice the atmosphere isn't as strangling as yesterday."</w:t>
      </w:r>
    </w:p>
    <w:p w:rsidR="00000000" w:rsidDel="00000000" w:rsidP="00000000" w:rsidRDefault="00000000" w:rsidRPr="00000000" w14:paraId="00000E65">
      <w:pPr>
        <w:pageBreakBefore w:val="0"/>
        <w:rPr/>
      </w:pPr>
      <w:r w:rsidDel="00000000" w:rsidR="00000000" w:rsidRPr="00000000">
        <w:rPr>
          <w:rtl w:val="0"/>
        </w:rPr>
        <w:t xml:space="preserve">    "Even the sun's rays aren't blasting at me, rather a soft glow on my skin."</w:t>
      </w:r>
    </w:p>
    <w:p w:rsidR="00000000" w:rsidDel="00000000" w:rsidP="00000000" w:rsidRDefault="00000000" w:rsidRPr="00000000" w14:paraId="00000E66">
      <w:pPr>
        <w:pageBreakBefore w:val="0"/>
        <w:rPr/>
      </w:pPr>
      <w:r w:rsidDel="00000000" w:rsidR="00000000" w:rsidRPr="00000000">
        <w:rPr>
          <w:rtl w:val="0"/>
        </w:rPr>
        <w:t xml:space="preserve">    "I look over to Yuri who is looking off in the distance."</w:t>
      </w:r>
    </w:p>
    <w:p w:rsidR="00000000" w:rsidDel="00000000" w:rsidP="00000000" w:rsidRDefault="00000000" w:rsidRPr="00000000" w14:paraId="00000E67">
      <w:pPr>
        <w:pageBreakBefore w:val="0"/>
        <w:rPr/>
      </w:pPr>
      <w:r w:rsidDel="00000000" w:rsidR="00000000" w:rsidRPr="00000000">
        <w:rPr>
          <w:rtl w:val="0"/>
        </w:rPr>
        <w:t xml:space="preserve">    "I wonder what she's thinking about."</w:t>
      </w:r>
    </w:p>
    <w:p w:rsidR="00000000" w:rsidDel="00000000" w:rsidP="00000000" w:rsidRDefault="00000000" w:rsidRPr="00000000" w14:paraId="00000E68">
      <w:pPr>
        <w:pageBreakBefore w:val="0"/>
        <w:rPr/>
      </w:pPr>
      <w:r w:rsidDel="00000000" w:rsidR="00000000" w:rsidRPr="00000000">
        <w:rPr>
          <w:rtl w:val="0"/>
        </w:rPr>
        <w:t xml:space="preserve">    "..."</w:t>
      </w:r>
    </w:p>
    <w:p w:rsidR="00000000" w:rsidDel="00000000" w:rsidP="00000000" w:rsidRDefault="00000000" w:rsidRPr="00000000" w14:paraId="00000E69">
      <w:pPr>
        <w:pageBreakBefore w:val="0"/>
        <w:rPr/>
      </w:pPr>
      <w:r w:rsidDel="00000000" w:rsidR="00000000" w:rsidRPr="00000000">
        <w:rPr>
          <w:rtl w:val="0"/>
        </w:rPr>
        <w:t xml:space="preserve">    y "[player]?"</w:t>
      </w:r>
    </w:p>
    <w:p w:rsidR="00000000" w:rsidDel="00000000" w:rsidP="00000000" w:rsidRDefault="00000000" w:rsidRPr="00000000" w14:paraId="00000E6A">
      <w:pPr>
        <w:pageBreakBefore w:val="0"/>
        <w:rPr/>
      </w:pPr>
      <w:r w:rsidDel="00000000" w:rsidR="00000000" w:rsidRPr="00000000">
        <w:rPr>
          <w:rtl w:val="0"/>
        </w:rPr>
        <w:t xml:space="preserve">    mc "U-um, what is it Yuri?"</w:t>
      </w:r>
    </w:p>
    <w:p w:rsidR="00000000" w:rsidDel="00000000" w:rsidP="00000000" w:rsidRDefault="00000000" w:rsidRPr="00000000" w14:paraId="00000E6B">
      <w:pPr>
        <w:pageBreakBefore w:val="0"/>
        <w:rPr/>
      </w:pPr>
      <w:r w:rsidDel="00000000" w:rsidR="00000000" w:rsidRPr="00000000">
        <w:rPr>
          <w:rtl w:val="0"/>
        </w:rPr>
        <w:t xml:space="preserve">    y "Can I ask you something?"</w:t>
      </w:r>
    </w:p>
    <w:p w:rsidR="00000000" w:rsidDel="00000000" w:rsidP="00000000" w:rsidRDefault="00000000" w:rsidRPr="00000000" w14:paraId="00000E6C">
      <w:pPr>
        <w:pageBreakBefore w:val="0"/>
        <w:rPr/>
      </w:pPr>
      <w:r w:rsidDel="00000000" w:rsidR="00000000" w:rsidRPr="00000000">
        <w:rPr>
          <w:rtl w:val="0"/>
        </w:rPr>
        <w:t xml:space="preserve">    mc "S-sure, anything at all."</w:t>
      </w:r>
    </w:p>
    <w:p w:rsidR="00000000" w:rsidDel="00000000" w:rsidP="00000000" w:rsidRDefault="00000000" w:rsidRPr="00000000" w14:paraId="00000E6D">
      <w:pPr>
        <w:pageBreakBefore w:val="0"/>
        <w:rPr/>
      </w:pPr>
      <w:r w:rsidDel="00000000" w:rsidR="00000000" w:rsidRPr="00000000">
        <w:rPr>
          <w:rtl w:val="0"/>
        </w:rPr>
        <w:t xml:space="preserve">    "She's been silent through the whole day, there's no way I'll know what she's gonna ask."</w:t>
      </w:r>
    </w:p>
    <w:p w:rsidR="00000000" w:rsidDel="00000000" w:rsidP="00000000" w:rsidRDefault="00000000" w:rsidRPr="00000000" w14:paraId="00000E6E">
      <w:pPr>
        <w:pageBreakBefore w:val="0"/>
        <w:rPr/>
      </w:pPr>
      <w:r w:rsidDel="00000000" w:rsidR="00000000" w:rsidRPr="00000000">
        <w:rPr>
          <w:rtl w:val="0"/>
        </w:rPr>
        <w:t xml:space="preserve">    y "Earlier in the clubroom today, and even the day before, you all looked so happy."</w:t>
      </w:r>
    </w:p>
    <w:p w:rsidR="00000000" w:rsidDel="00000000" w:rsidP="00000000" w:rsidRDefault="00000000" w:rsidRPr="00000000" w14:paraId="00000E6F">
      <w:pPr>
        <w:pageBreakBefore w:val="0"/>
        <w:rPr/>
      </w:pPr>
      <w:r w:rsidDel="00000000" w:rsidR="00000000" w:rsidRPr="00000000">
        <w:rPr>
          <w:rtl w:val="0"/>
        </w:rPr>
        <w:t xml:space="preserve">    y "I just need to know, how? How can you be so joyful when you can't even see a future for yourself?"</w:t>
      </w:r>
    </w:p>
    <w:p w:rsidR="00000000" w:rsidDel="00000000" w:rsidP="00000000" w:rsidRDefault="00000000" w:rsidRPr="00000000" w14:paraId="00000E70">
      <w:pPr>
        <w:pageBreakBefore w:val="0"/>
        <w:rPr/>
      </w:pPr>
      <w:r w:rsidDel="00000000" w:rsidR="00000000" w:rsidRPr="00000000">
        <w:rPr>
          <w:rtl w:val="0"/>
        </w:rPr>
        <w:t xml:space="preserve">    y "Aren't you afraid at all about the future, how it could be like before you met everyone?"</w:t>
      </w:r>
    </w:p>
    <w:p w:rsidR="00000000" w:rsidDel="00000000" w:rsidP="00000000" w:rsidRDefault="00000000" w:rsidRPr="00000000" w14:paraId="00000E71">
      <w:pPr>
        <w:pageBreakBefore w:val="0"/>
        <w:rPr/>
      </w:pPr>
      <w:r w:rsidDel="00000000" w:rsidR="00000000" w:rsidRPr="00000000">
        <w:rPr>
          <w:rtl w:val="0"/>
        </w:rPr>
        <w:t xml:space="preserve">    mc "Well, to be honest Yuri, not really."</w:t>
      </w:r>
    </w:p>
    <w:p w:rsidR="00000000" w:rsidDel="00000000" w:rsidP="00000000" w:rsidRDefault="00000000" w:rsidRPr="00000000" w14:paraId="00000E72">
      <w:pPr>
        <w:pageBreakBefore w:val="0"/>
        <w:rPr/>
      </w:pPr>
      <w:r w:rsidDel="00000000" w:rsidR="00000000" w:rsidRPr="00000000">
        <w:rPr>
          <w:rtl w:val="0"/>
        </w:rPr>
        <w:t xml:space="preserve">    mc “Even before the club I wasn't really in a bad place, but I don't think it was the same for you."</w:t>
      </w:r>
    </w:p>
    <w:p w:rsidR="00000000" w:rsidDel="00000000" w:rsidP="00000000" w:rsidRDefault="00000000" w:rsidRPr="00000000" w14:paraId="00000E73">
      <w:pPr>
        <w:pageBreakBefore w:val="0"/>
        <w:rPr/>
      </w:pPr>
      <w:r w:rsidDel="00000000" w:rsidR="00000000" w:rsidRPr="00000000">
        <w:rPr>
          <w:rtl w:val="0"/>
        </w:rPr>
        <w:t xml:space="preserve">    y "Unfortunately not.."</w:t>
      </w:r>
    </w:p>
    <w:p w:rsidR="00000000" w:rsidDel="00000000" w:rsidP="00000000" w:rsidRDefault="00000000" w:rsidRPr="00000000" w14:paraId="00000E74">
      <w:pPr>
        <w:pageBreakBefore w:val="0"/>
        <w:rPr/>
      </w:pPr>
      <w:r w:rsidDel="00000000" w:rsidR="00000000" w:rsidRPr="00000000">
        <w:rPr>
          <w:rtl w:val="0"/>
        </w:rPr>
        <w:t xml:space="preserve">    mc "You're always thinking ahead and about every situation you've been in. That's great to do honestly, and it's what makes my heart beat for you."</w:t>
      </w:r>
    </w:p>
    <w:p w:rsidR="00000000" w:rsidDel="00000000" w:rsidP="00000000" w:rsidRDefault="00000000" w:rsidRPr="00000000" w14:paraId="00000E75">
      <w:pPr>
        <w:pageBreakBefore w:val="0"/>
        <w:rPr/>
      </w:pPr>
      <w:r w:rsidDel="00000000" w:rsidR="00000000" w:rsidRPr="00000000">
        <w:rPr>
          <w:rtl w:val="0"/>
        </w:rPr>
        <w:t xml:space="preserve">    mc "Sayori even told me I'd be a neet if I didn't think like that, but.."</w:t>
      </w:r>
    </w:p>
    <w:p w:rsidR="00000000" w:rsidDel="00000000" w:rsidP="00000000" w:rsidRDefault="00000000" w:rsidRPr="00000000" w14:paraId="00000E76">
      <w:pPr>
        <w:pageBreakBefore w:val="0"/>
        <w:rPr/>
      </w:pPr>
      <w:r w:rsidDel="00000000" w:rsidR="00000000" w:rsidRPr="00000000">
        <w:rPr>
          <w:rtl w:val="0"/>
        </w:rPr>
        <w:t xml:space="preserve">    y "But what?"</w:t>
      </w:r>
    </w:p>
    <w:p w:rsidR="00000000" w:rsidDel="00000000" w:rsidP="00000000" w:rsidRDefault="00000000" w:rsidRPr="00000000" w14:paraId="00000E77">
      <w:pPr>
        <w:pageBreakBefore w:val="0"/>
        <w:rPr/>
      </w:pPr>
      <w:r w:rsidDel="00000000" w:rsidR="00000000" w:rsidRPr="00000000">
        <w:rPr>
          <w:rtl w:val="0"/>
        </w:rPr>
        <w:t xml:space="preserve">    mc "That's not an enjoyable way to live life for me. I don't usually think this emotionally because it doesn't suit me."</w:t>
      </w:r>
    </w:p>
    <w:p w:rsidR="00000000" w:rsidDel="00000000" w:rsidP="00000000" w:rsidRDefault="00000000" w:rsidRPr="00000000" w14:paraId="00000E78">
      <w:pPr>
        <w:pageBreakBefore w:val="0"/>
        <w:rPr/>
      </w:pPr>
      <w:r w:rsidDel="00000000" w:rsidR="00000000" w:rsidRPr="00000000">
        <w:rPr>
          <w:rtl w:val="0"/>
        </w:rPr>
        <w:t xml:space="preserve">    mc "I know that's probably not the best life advice I can give, but if I can get through another day just so I could see you, then so be it."</w:t>
      </w:r>
    </w:p>
    <w:p w:rsidR="00000000" w:rsidDel="00000000" w:rsidP="00000000" w:rsidRDefault="00000000" w:rsidRPr="00000000" w14:paraId="00000E79">
      <w:pPr>
        <w:pageBreakBefore w:val="0"/>
        <w:rPr/>
      </w:pPr>
      <w:r w:rsidDel="00000000" w:rsidR="00000000" w:rsidRPr="00000000">
        <w:rPr>
          <w:rtl w:val="0"/>
        </w:rPr>
        <w:t xml:space="preserve">    mc "Even though this might not be the best life advice, I need to be honest with myself."</w:t>
      </w:r>
    </w:p>
    <w:p w:rsidR="00000000" w:rsidDel="00000000" w:rsidP="00000000" w:rsidRDefault="00000000" w:rsidRPr="00000000" w14:paraId="00000E7A">
      <w:pPr>
        <w:pageBreakBefore w:val="0"/>
        <w:rPr/>
      </w:pPr>
      <w:r w:rsidDel="00000000" w:rsidR="00000000" w:rsidRPr="00000000">
        <w:rPr>
          <w:rtl w:val="0"/>
        </w:rPr>
        <w:t xml:space="preserve">    mc "Does that help you with anything?"</w:t>
      </w:r>
    </w:p>
    <w:p w:rsidR="00000000" w:rsidDel="00000000" w:rsidP="00000000" w:rsidRDefault="00000000" w:rsidRPr="00000000" w14:paraId="00000E7B">
      <w:pPr>
        <w:pageBreakBefore w:val="0"/>
        <w:rPr/>
      </w:pPr>
      <w:r w:rsidDel="00000000" w:rsidR="00000000" w:rsidRPr="00000000">
        <w:rPr>
          <w:rtl w:val="0"/>
        </w:rPr>
        <w:t xml:space="preserve">    y "..It does. Thank you for talking with me."</w:t>
      </w:r>
    </w:p>
    <w:p w:rsidR="00000000" w:rsidDel="00000000" w:rsidP="00000000" w:rsidRDefault="00000000" w:rsidRPr="00000000" w14:paraId="00000E7C">
      <w:pPr>
        <w:pageBreakBefore w:val="0"/>
        <w:rPr/>
      </w:pPr>
      <w:r w:rsidDel="00000000" w:rsidR="00000000" w:rsidRPr="00000000">
        <w:rPr>
          <w:rtl w:val="0"/>
        </w:rPr>
        <w:t xml:space="preserve">    "We arrive at my house by the time I'm done answering her question."</w:t>
      </w:r>
    </w:p>
    <w:p w:rsidR="00000000" w:rsidDel="00000000" w:rsidP="00000000" w:rsidRDefault="00000000" w:rsidRPr="00000000" w14:paraId="00000E7D">
      <w:pPr>
        <w:pageBreakBefore w:val="0"/>
        <w:rPr/>
      </w:pPr>
      <w:r w:rsidDel="00000000" w:rsidR="00000000" w:rsidRPr="00000000">
        <w:rPr>
          <w:rtl w:val="0"/>
        </w:rPr>
        <w:t xml:space="preserve">    mc "I guess this is where we say goodbye for today."</w:t>
      </w:r>
    </w:p>
    <w:p w:rsidR="00000000" w:rsidDel="00000000" w:rsidP="00000000" w:rsidRDefault="00000000" w:rsidRPr="00000000" w14:paraId="00000E7E">
      <w:pPr>
        <w:pageBreakBefore w:val="0"/>
        <w:rPr/>
      </w:pPr>
      <w:r w:rsidDel="00000000" w:rsidR="00000000" w:rsidRPr="00000000">
        <w:rPr>
          <w:rtl w:val="0"/>
        </w:rPr>
        <w:t xml:space="preserve">    y "I suppose so. Bye [player]."</w:t>
      </w:r>
    </w:p>
    <w:p w:rsidR="00000000" w:rsidDel="00000000" w:rsidP="00000000" w:rsidRDefault="00000000" w:rsidRPr="00000000" w14:paraId="00000E7F">
      <w:pPr>
        <w:pageBreakBefore w:val="0"/>
        <w:rPr/>
      </w:pPr>
      <w:r w:rsidDel="00000000" w:rsidR="00000000" w:rsidRPr="00000000">
        <w:rPr>
          <w:rtl w:val="0"/>
        </w:rPr>
        <w:t xml:space="preserve">    mc "Bye Yuri."</w:t>
      </w:r>
    </w:p>
    <w:p w:rsidR="00000000" w:rsidDel="00000000" w:rsidP="00000000" w:rsidRDefault="00000000" w:rsidRPr="00000000" w14:paraId="00000E80">
      <w:pPr>
        <w:pageBreakBefore w:val="0"/>
        <w:rPr/>
      </w:pPr>
      <w:r w:rsidDel="00000000" w:rsidR="00000000" w:rsidRPr="00000000">
        <w:rPr>
          <w:rtl w:val="0"/>
        </w:rPr>
        <w:t xml:space="preserve">    "It's another beautiful sunset for today, but this time Yuri doesn't contrast so much with the horizon."</w:t>
      </w:r>
    </w:p>
    <w:p w:rsidR="00000000" w:rsidDel="00000000" w:rsidP="00000000" w:rsidRDefault="00000000" w:rsidRPr="00000000" w14:paraId="00000E81">
      <w:pPr>
        <w:pageBreakBefore w:val="0"/>
        <w:rPr/>
      </w:pPr>
      <w:r w:rsidDel="00000000" w:rsidR="00000000" w:rsidRPr="00000000">
        <w:rPr>
          <w:rtl w:val="0"/>
        </w:rPr>
        <w:t xml:space="preserve">    "Maybe things are getting better. She was willing to listen today."</w:t>
      </w:r>
    </w:p>
    <w:p w:rsidR="00000000" w:rsidDel="00000000" w:rsidP="00000000" w:rsidRDefault="00000000" w:rsidRPr="00000000" w14:paraId="00000E82">
      <w:pPr>
        <w:pageBreakBefore w:val="0"/>
        <w:rPr/>
      </w:pPr>
      <w:r w:rsidDel="00000000" w:rsidR="00000000" w:rsidRPr="00000000">
        <w:rPr>
          <w:rtl w:val="0"/>
        </w:rPr>
        <w:t xml:space="preserve">    "Have I gotten through to her? If I have someone else go talk to her about this then she might just be able to be happy with herself."</w:t>
      </w:r>
    </w:p>
    <w:p w:rsidR="00000000" w:rsidDel="00000000" w:rsidP="00000000" w:rsidRDefault="00000000" w:rsidRPr="00000000" w14:paraId="00000E83">
      <w:pPr>
        <w:pageBreakBefore w:val="0"/>
        <w:rPr/>
      </w:pPr>
      <w:r w:rsidDel="00000000" w:rsidR="00000000" w:rsidRPr="00000000">
        <w:rPr>
          <w:rtl w:val="0"/>
        </w:rPr>
        <w:t xml:space="preserve">    "..."</w:t>
      </w:r>
    </w:p>
    <w:p w:rsidR="00000000" w:rsidDel="00000000" w:rsidP="00000000" w:rsidRDefault="00000000" w:rsidRPr="00000000" w14:paraId="00000E84">
      <w:pPr>
        <w:pageBreakBefore w:val="0"/>
        <w:rPr/>
      </w:pPr>
      <w:r w:rsidDel="00000000" w:rsidR="00000000" w:rsidRPr="00000000">
        <w:rPr>
          <w:rtl w:val="0"/>
        </w:rPr>
        <w:t xml:space="preserve">    "Probably not."</w:t>
      </w:r>
    </w:p>
    <w:p w:rsidR="00000000" w:rsidDel="00000000" w:rsidP="00000000" w:rsidRDefault="00000000" w:rsidRPr="00000000" w14:paraId="00000E85">
      <w:pPr>
        <w:pageBreakBefore w:val="0"/>
        <w:rPr/>
      </w:pPr>
      <w:r w:rsidDel="00000000" w:rsidR="00000000" w:rsidRPr="00000000">
        <w:rPr>
          <w:rtl w:val="0"/>
        </w:rPr>
        <w:t xml:space="preserve">    "I feel like she still needs another push before she finally embraces her fears, and I'm afraid that little push will need me to be proactive."</w:t>
      </w:r>
    </w:p>
    <w:p w:rsidR="00000000" w:rsidDel="00000000" w:rsidP="00000000" w:rsidRDefault="00000000" w:rsidRPr="00000000" w14:paraId="00000E86">
      <w:pPr>
        <w:pageBreakBefore w:val="0"/>
        <w:rPr/>
      </w:pPr>
      <w:r w:rsidDel="00000000" w:rsidR="00000000" w:rsidRPr="00000000">
        <w:rPr>
          <w:rtl w:val="0"/>
        </w:rPr>
        <w:t xml:space="preserve">    "I'm sorry Yuri, it's time for plan B."</w:t>
      </w:r>
    </w:p>
    <w:p w:rsidR="00000000" w:rsidDel="00000000" w:rsidP="00000000" w:rsidRDefault="00000000" w:rsidRPr="00000000" w14:paraId="00000E87">
      <w:pPr>
        <w:pageBreakBefore w:val="0"/>
        <w:rPr/>
      </w:pPr>
      <w:r w:rsidDel="00000000" w:rsidR="00000000" w:rsidRPr="00000000">
        <w:rPr>
          <w:rtl w:val="0"/>
        </w:rPr>
        <w:t xml:space="preserve">    scene bg black</w:t>
      </w:r>
    </w:p>
    <w:p w:rsidR="00000000" w:rsidDel="00000000" w:rsidP="00000000" w:rsidRDefault="00000000" w:rsidRPr="00000000" w14:paraId="00000E88">
      <w:pPr>
        <w:pageBreakBefore w:val="0"/>
        <w:rPr/>
      </w:pPr>
      <w:r w:rsidDel="00000000" w:rsidR="00000000" w:rsidRPr="00000000">
        <w:rPr>
          <w:rtl w:val="0"/>
        </w:rPr>
        <w:t xml:space="preserve">    with fade</w:t>
      </w:r>
    </w:p>
    <w:p w:rsidR="00000000" w:rsidDel="00000000" w:rsidP="00000000" w:rsidRDefault="00000000" w:rsidRPr="00000000" w14:paraId="00000E89">
      <w:pPr>
        <w:pageBreakBefore w:val="0"/>
        <w:rPr/>
      </w:pPr>
      <w:r w:rsidDel="00000000" w:rsidR="00000000" w:rsidRPr="00000000">
        <w:rPr>
          <w:rtl w:val="0"/>
        </w:rPr>
        <w:t xml:space="preserve">    scene bg residential</w:t>
      </w:r>
    </w:p>
    <w:p w:rsidR="00000000" w:rsidDel="00000000" w:rsidP="00000000" w:rsidRDefault="00000000" w:rsidRPr="00000000" w14:paraId="00000E8A">
      <w:pPr>
        <w:pageBreakBefore w:val="0"/>
        <w:rPr/>
      </w:pPr>
      <w:r w:rsidDel="00000000" w:rsidR="00000000" w:rsidRPr="00000000">
        <w:rPr>
          <w:rtl w:val="0"/>
        </w:rPr>
        <w:t xml:space="preserve">    "Here we are on a Thursday."</w:t>
      </w:r>
    </w:p>
    <w:p w:rsidR="00000000" w:rsidDel="00000000" w:rsidP="00000000" w:rsidRDefault="00000000" w:rsidRPr="00000000" w14:paraId="00000E8B">
      <w:pPr>
        <w:pageBreakBefore w:val="0"/>
        <w:rPr/>
      </w:pPr>
      <w:r w:rsidDel="00000000" w:rsidR="00000000" w:rsidRPr="00000000">
        <w:rPr>
          <w:rtl w:val="0"/>
        </w:rPr>
        <w:t xml:space="preserve">    "With what I have to do, I feel a bit nervous."</w:t>
      </w:r>
    </w:p>
    <w:p w:rsidR="00000000" w:rsidDel="00000000" w:rsidP="00000000" w:rsidRDefault="00000000" w:rsidRPr="00000000" w14:paraId="00000E8C">
      <w:pPr>
        <w:pageBreakBefore w:val="0"/>
        <w:rPr/>
      </w:pPr>
      <w:r w:rsidDel="00000000" w:rsidR="00000000" w:rsidRPr="00000000">
        <w:rPr>
          <w:rtl w:val="0"/>
        </w:rPr>
        <w:t xml:space="preserve">    "This can end very poorly by how Yuri receives it. I just have to hope she's able to pull through with my idea."</w:t>
      </w:r>
    </w:p>
    <w:p w:rsidR="00000000" w:rsidDel="00000000" w:rsidP="00000000" w:rsidRDefault="00000000" w:rsidRPr="00000000" w14:paraId="00000E8D">
      <w:pPr>
        <w:pageBreakBefore w:val="0"/>
        <w:rPr/>
      </w:pPr>
      <w:r w:rsidDel="00000000" w:rsidR="00000000" w:rsidRPr="00000000">
        <w:rPr>
          <w:rtl w:val="0"/>
        </w:rPr>
        <w:t xml:space="preserve">    "Sayori comes along as normal, she seems to be happy about something."</w:t>
      </w:r>
    </w:p>
    <w:p w:rsidR="00000000" w:rsidDel="00000000" w:rsidP="00000000" w:rsidRDefault="00000000" w:rsidRPr="00000000" w14:paraId="00000E8E">
      <w:pPr>
        <w:pageBreakBefore w:val="0"/>
        <w:rPr/>
      </w:pPr>
      <w:r w:rsidDel="00000000" w:rsidR="00000000" w:rsidRPr="00000000">
        <w:rPr>
          <w:rtl w:val="0"/>
        </w:rPr>
        <w:t xml:space="preserve">    s "Hi [player]."</w:t>
      </w:r>
    </w:p>
    <w:p w:rsidR="00000000" w:rsidDel="00000000" w:rsidP="00000000" w:rsidRDefault="00000000" w:rsidRPr="00000000" w14:paraId="00000E8F">
      <w:pPr>
        <w:pageBreakBefore w:val="0"/>
        <w:rPr/>
      </w:pPr>
      <w:r w:rsidDel="00000000" w:rsidR="00000000" w:rsidRPr="00000000">
        <w:rPr>
          <w:rtl w:val="0"/>
        </w:rPr>
        <w:t xml:space="preserve">    mc "Hi Sayori, has anything peaked your interest today? You seem to have something on your mind."</w:t>
      </w:r>
    </w:p>
    <w:p w:rsidR="00000000" w:rsidDel="00000000" w:rsidP="00000000" w:rsidRDefault="00000000" w:rsidRPr="00000000" w14:paraId="00000E90">
      <w:pPr>
        <w:pageBreakBefore w:val="0"/>
        <w:rPr/>
      </w:pPr>
      <w:r w:rsidDel="00000000" w:rsidR="00000000" w:rsidRPr="00000000">
        <w:rPr>
          <w:rtl w:val="0"/>
        </w:rPr>
        <w:t xml:space="preserve">    s "Yep. It's that tomorrow is the party and my playlist is almost ready."</w:t>
      </w:r>
    </w:p>
    <w:p w:rsidR="00000000" w:rsidDel="00000000" w:rsidP="00000000" w:rsidRDefault="00000000" w:rsidRPr="00000000" w14:paraId="00000E91">
      <w:pPr>
        <w:pageBreakBefore w:val="0"/>
        <w:rPr/>
      </w:pPr>
      <w:r w:rsidDel="00000000" w:rsidR="00000000" w:rsidRPr="00000000">
        <w:rPr>
          <w:rtl w:val="0"/>
        </w:rPr>
        <w:t xml:space="preserve">    mc "That sounds great. Hey can you actually do me a favor today?"</w:t>
      </w:r>
    </w:p>
    <w:p w:rsidR="00000000" w:rsidDel="00000000" w:rsidP="00000000" w:rsidRDefault="00000000" w:rsidRPr="00000000" w14:paraId="00000E92">
      <w:pPr>
        <w:pageBreakBefore w:val="0"/>
        <w:rPr/>
      </w:pPr>
      <w:r w:rsidDel="00000000" w:rsidR="00000000" w:rsidRPr="00000000">
        <w:rPr>
          <w:rtl w:val="0"/>
        </w:rPr>
        <w:t xml:space="preserve">    s "Another one. Is it about Yuri?"</w:t>
      </w:r>
    </w:p>
    <w:p w:rsidR="00000000" w:rsidDel="00000000" w:rsidP="00000000" w:rsidRDefault="00000000" w:rsidRPr="00000000" w14:paraId="00000E93">
      <w:pPr>
        <w:pageBreakBefore w:val="0"/>
        <w:rPr/>
      </w:pPr>
      <w:r w:rsidDel="00000000" w:rsidR="00000000" w:rsidRPr="00000000">
        <w:rPr>
          <w:rtl w:val="0"/>
        </w:rPr>
        <w:t xml:space="preserve">    mc "Well, kind of. I need you and the rest of the girls except Yuri to talk with me after the club ends."</w:t>
      </w:r>
    </w:p>
    <w:p w:rsidR="00000000" w:rsidDel="00000000" w:rsidP="00000000" w:rsidRDefault="00000000" w:rsidRPr="00000000" w14:paraId="00000E94">
      <w:pPr>
        <w:pageBreakBefore w:val="0"/>
        <w:rPr/>
      </w:pPr>
      <w:r w:rsidDel="00000000" w:rsidR="00000000" w:rsidRPr="00000000">
        <w:rPr>
          <w:rtl w:val="0"/>
        </w:rPr>
        <w:t xml:space="preserve">    mc "There's something important I need to discuss."</w:t>
      </w:r>
    </w:p>
    <w:p w:rsidR="00000000" w:rsidDel="00000000" w:rsidP="00000000" w:rsidRDefault="00000000" w:rsidRPr="00000000" w14:paraId="00000E95">
      <w:pPr>
        <w:pageBreakBefore w:val="0"/>
        <w:rPr/>
      </w:pPr>
      <w:r w:rsidDel="00000000" w:rsidR="00000000" w:rsidRPr="00000000">
        <w:rPr>
          <w:rtl w:val="0"/>
        </w:rPr>
        <w:t xml:space="preserve">    s "No problem [player]. I'm willing to do anything to see Yuri feel better."</w:t>
      </w:r>
    </w:p>
    <w:p w:rsidR="00000000" w:rsidDel="00000000" w:rsidP="00000000" w:rsidRDefault="00000000" w:rsidRPr="00000000" w14:paraId="00000E96">
      <w:pPr>
        <w:pageBreakBefore w:val="0"/>
        <w:rPr/>
      </w:pPr>
      <w:r w:rsidDel="00000000" w:rsidR="00000000" w:rsidRPr="00000000">
        <w:rPr>
          <w:rtl w:val="0"/>
        </w:rPr>
        <w:t xml:space="preserve">    mc "I feel the same way."</w:t>
      </w:r>
    </w:p>
    <w:p w:rsidR="00000000" w:rsidDel="00000000" w:rsidP="00000000" w:rsidRDefault="00000000" w:rsidRPr="00000000" w14:paraId="00000E97">
      <w:pPr>
        <w:pageBreakBefore w:val="0"/>
        <w:rPr/>
      </w:pPr>
      <w:r w:rsidDel="00000000" w:rsidR="00000000" w:rsidRPr="00000000">
        <w:rPr>
          <w:rtl w:val="0"/>
        </w:rPr>
        <w:t xml:space="preserve">    "We arrive at the school right when the bell rings."</w:t>
      </w:r>
    </w:p>
    <w:p w:rsidR="00000000" w:rsidDel="00000000" w:rsidP="00000000" w:rsidRDefault="00000000" w:rsidRPr="00000000" w14:paraId="00000E98">
      <w:pPr>
        <w:pageBreakBefore w:val="0"/>
        <w:rPr/>
      </w:pPr>
      <w:r w:rsidDel="00000000" w:rsidR="00000000" w:rsidRPr="00000000">
        <w:rPr>
          <w:rtl w:val="0"/>
        </w:rPr>
        <w:t xml:space="preserve">    s "Bye [player], I'll see you at the club."</w:t>
      </w:r>
    </w:p>
    <w:p w:rsidR="00000000" w:rsidDel="00000000" w:rsidP="00000000" w:rsidRDefault="00000000" w:rsidRPr="00000000" w14:paraId="00000E99">
      <w:pPr>
        <w:pageBreakBefore w:val="0"/>
        <w:rPr/>
      </w:pPr>
      <w:r w:rsidDel="00000000" w:rsidR="00000000" w:rsidRPr="00000000">
        <w:rPr>
          <w:rtl w:val="0"/>
        </w:rPr>
        <w:t xml:space="preserve">    mc "Later Sayori."</w:t>
      </w:r>
    </w:p>
    <w:p w:rsidR="00000000" w:rsidDel="00000000" w:rsidP="00000000" w:rsidRDefault="00000000" w:rsidRPr="00000000" w14:paraId="00000E9A">
      <w:pPr>
        <w:pageBreakBefore w:val="0"/>
        <w:rPr/>
      </w:pPr>
      <w:r w:rsidDel="00000000" w:rsidR="00000000" w:rsidRPr="00000000">
        <w:rPr>
          <w:rtl w:val="0"/>
        </w:rPr>
        <w:t xml:space="preserve">    "Hopefully she takes the news I'll have to deliver well."</w:t>
      </w:r>
    </w:p>
    <w:p w:rsidR="00000000" w:rsidDel="00000000" w:rsidP="00000000" w:rsidRDefault="00000000" w:rsidRPr="00000000" w14:paraId="00000E9B">
      <w:pPr>
        <w:pageBreakBefore w:val="0"/>
        <w:rPr/>
      </w:pPr>
      <w:r w:rsidDel="00000000" w:rsidR="00000000" w:rsidRPr="00000000">
        <w:rPr>
          <w:rtl w:val="0"/>
        </w:rPr>
        <w:t xml:space="preserve">    "For Yuri's sake."</w:t>
      </w:r>
    </w:p>
    <w:p w:rsidR="00000000" w:rsidDel="00000000" w:rsidP="00000000" w:rsidRDefault="00000000" w:rsidRPr="00000000" w14:paraId="00000E9C">
      <w:pPr>
        <w:pageBreakBefore w:val="0"/>
        <w:rPr/>
      </w:pPr>
      <w:r w:rsidDel="00000000" w:rsidR="00000000" w:rsidRPr="00000000">
        <w:rPr>
          <w:rtl w:val="0"/>
        </w:rPr>
        <w:t xml:space="preserve">    scene bg clubroom</w:t>
      </w:r>
    </w:p>
    <w:p w:rsidR="00000000" w:rsidDel="00000000" w:rsidP="00000000" w:rsidRDefault="00000000" w:rsidRPr="00000000" w14:paraId="00000E9D">
      <w:pPr>
        <w:pageBreakBefore w:val="0"/>
        <w:rPr/>
      </w:pPr>
      <w:r w:rsidDel="00000000" w:rsidR="00000000" w:rsidRPr="00000000">
        <w:rPr>
          <w:rtl w:val="0"/>
        </w:rPr>
        <w:t xml:space="preserve">    with wiperight</w:t>
      </w:r>
    </w:p>
    <w:p w:rsidR="00000000" w:rsidDel="00000000" w:rsidP="00000000" w:rsidRDefault="00000000" w:rsidRPr="00000000" w14:paraId="00000E9E">
      <w:pPr>
        <w:pageBreakBefore w:val="0"/>
        <w:rPr/>
      </w:pPr>
      <w:r w:rsidDel="00000000" w:rsidR="00000000" w:rsidRPr="00000000">
        <w:rPr>
          <w:rtl w:val="0"/>
        </w:rPr>
        <w:t xml:space="preserve">    "The club day ends as it has throughout the week. There's laughter to be had and some talk about the party tomorrow."</w:t>
      </w:r>
    </w:p>
    <w:p w:rsidR="00000000" w:rsidDel="00000000" w:rsidP="00000000" w:rsidRDefault="00000000" w:rsidRPr="00000000" w14:paraId="00000E9F">
      <w:pPr>
        <w:pageBreakBefore w:val="0"/>
        <w:rPr/>
      </w:pPr>
      <w:r w:rsidDel="00000000" w:rsidR="00000000" w:rsidRPr="00000000">
        <w:rPr>
          <w:rtl w:val="0"/>
        </w:rPr>
        <w:t xml:space="preserve">    "Throughout the whole meeting however, I had this unnerving feeling."</w:t>
      </w:r>
    </w:p>
    <w:p w:rsidR="00000000" w:rsidDel="00000000" w:rsidP="00000000" w:rsidRDefault="00000000" w:rsidRPr="00000000" w14:paraId="00000EA0">
      <w:pPr>
        <w:pageBreakBefore w:val="0"/>
        <w:rPr/>
      </w:pPr>
      <w:r w:rsidDel="00000000" w:rsidR="00000000" w:rsidRPr="00000000">
        <w:rPr>
          <w:rtl w:val="0"/>
        </w:rPr>
        <w:t xml:space="preserve">    "I felt guilty for what I had to do today. I have no idea how the girls will react once I tell them."</w:t>
      </w:r>
    </w:p>
    <w:p w:rsidR="00000000" w:rsidDel="00000000" w:rsidP="00000000" w:rsidRDefault="00000000" w:rsidRPr="00000000" w14:paraId="00000EA1">
      <w:pPr>
        <w:pageBreakBefore w:val="0"/>
        <w:rPr/>
      </w:pPr>
      <w:r w:rsidDel="00000000" w:rsidR="00000000" w:rsidRPr="00000000">
        <w:rPr>
          <w:rtl w:val="0"/>
        </w:rPr>
        <w:t xml:space="preserve">    "I know my reason is justified, but the thought of Yuri feeling betrayed honestly scares me."</w:t>
      </w:r>
    </w:p>
    <w:p w:rsidR="00000000" w:rsidDel="00000000" w:rsidP="00000000" w:rsidRDefault="00000000" w:rsidRPr="00000000" w14:paraId="00000EA2">
      <w:pPr>
        <w:pageBreakBefore w:val="0"/>
        <w:rPr/>
      </w:pPr>
      <w:r w:rsidDel="00000000" w:rsidR="00000000" w:rsidRPr="00000000">
        <w:rPr>
          <w:rtl w:val="0"/>
        </w:rPr>
        <w:t xml:space="preserve">    "They have to understand, they have to..."</w:t>
      </w:r>
    </w:p>
    <w:p w:rsidR="00000000" w:rsidDel="00000000" w:rsidP="00000000" w:rsidRDefault="00000000" w:rsidRPr="00000000" w14:paraId="00000EA3">
      <w:pPr>
        <w:pageBreakBefore w:val="0"/>
        <w:rPr/>
      </w:pPr>
      <w:r w:rsidDel="00000000" w:rsidR="00000000" w:rsidRPr="00000000">
        <w:rPr>
          <w:rtl w:val="0"/>
        </w:rPr>
        <w:t xml:space="preserve">    m "Okay everyone, that'll be it for today."</w:t>
      </w:r>
    </w:p>
    <w:p w:rsidR="00000000" w:rsidDel="00000000" w:rsidP="00000000" w:rsidRDefault="00000000" w:rsidRPr="00000000" w14:paraId="00000EA4">
      <w:pPr>
        <w:pageBreakBefore w:val="0"/>
        <w:rPr/>
      </w:pPr>
      <w:r w:rsidDel="00000000" w:rsidR="00000000" w:rsidRPr="00000000">
        <w:rPr>
          <w:rtl w:val="0"/>
        </w:rPr>
        <w:t xml:space="preserve">    m "Other than that, please be excited for the party tomorrow."</w:t>
      </w:r>
    </w:p>
    <w:p w:rsidR="00000000" w:rsidDel="00000000" w:rsidP="00000000" w:rsidRDefault="00000000" w:rsidRPr="00000000" w14:paraId="00000EA5">
      <w:pPr>
        <w:pageBreakBefore w:val="0"/>
        <w:rPr/>
      </w:pPr>
      <w:r w:rsidDel="00000000" w:rsidR="00000000" w:rsidRPr="00000000">
        <w:rPr>
          <w:rtl w:val="0"/>
        </w:rPr>
        <w:t xml:space="preserve">    n "Sayori, are you alright. You're staring past us."</w:t>
      </w:r>
    </w:p>
    <w:p w:rsidR="00000000" w:rsidDel="00000000" w:rsidP="00000000" w:rsidRDefault="00000000" w:rsidRPr="00000000" w14:paraId="00000EA6">
      <w:pPr>
        <w:pageBreakBefore w:val="0"/>
        <w:rPr/>
      </w:pPr>
      <w:r w:rsidDel="00000000" w:rsidR="00000000" w:rsidRPr="00000000">
        <w:rPr>
          <w:rtl w:val="0"/>
        </w:rPr>
        <w:t xml:space="preserve">    s "I have been preparing my whole life for this."</w:t>
      </w:r>
    </w:p>
    <w:p w:rsidR="00000000" w:rsidDel="00000000" w:rsidP="00000000" w:rsidRDefault="00000000" w:rsidRPr="00000000" w14:paraId="00000EA7">
      <w:pPr>
        <w:pageBreakBefore w:val="0"/>
        <w:rPr/>
      </w:pPr>
      <w:r w:rsidDel="00000000" w:rsidR="00000000" w:rsidRPr="00000000">
        <w:rPr>
          <w:rtl w:val="0"/>
        </w:rPr>
        <w:t xml:space="preserve">    n "..."</w:t>
      </w:r>
    </w:p>
    <w:p w:rsidR="00000000" w:rsidDel="00000000" w:rsidP="00000000" w:rsidRDefault="00000000" w:rsidRPr="00000000" w14:paraId="00000EA8">
      <w:pPr>
        <w:pageBreakBefore w:val="0"/>
        <w:rPr/>
      </w:pPr>
      <w:r w:rsidDel="00000000" w:rsidR="00000000" w:rsidRPr="00000000">
        <w:rPr>
          <w:rtl w:val="0"/>
        </w:rPr>
        <w:t xml:space="preserve">    n "Sayori, get a hold of yourself."</w:t>
      </w:r>
    </w:p>
    <w:p w:rsidR="00000000" w:rsidDel="00000000" w:rsidP="00000000" w:rsidRDefault="00000000" w:rsidRPr="00000000" w14:paraId="00000EA9">
      <w:pPr>
        <w:pageBreakBefore w:val="0"/>
        <w:rPr/>
      </w:pPr>
      <w:r w:rsidDel="00000000" w:rsidR="00000000" w:rsidRPr="00000000">
        <w:rPr>
          <w:rtl w:val="0"/>
        </w:rPr>
        <w:t xml:space="preserve">    s "Sorry. I'm just so excited!."</w:t>
      </w:r>
    </w:p>
    <w:p w:rsidR="00000000" w:rsidDel="00000000" w:rsidP="00000000" w:rsidRDefault="00000000" w:rsidRPr="00000000" w14:paraId="00000EAA">
      <w:pPr>
        <w:pageBreakBefore w:val="0"/>
        <w:rPr/>
      </w:pPr>
      <w:r w:rsidDel="00000000" w:rsidR="00000000" w:rsidRPr="00000000">
        <w:rPr>
          <w:rtl w:val="0"/>
        </w:rPr>
        <w:t xml:space="preserve">    n "I am too, but no need to be creepy about it."</w:t>
      </w:r>
    </w:p>
    <w:p w:rsidR="00000000" w:rsidDel="00000000" w:rsidP="00000000" w:rsidRDefault="00000000" w:rsidRPr="00000000" w14:paraId="00000EAB">
      <w:pPr>
        <w:pageBreakBefore w:val="0"/>
        <w:rPr/>
      </w:pPr>
      <w:r w:rsidDel="00000000" w:rsidR="00000000" w:rsidRPr="00000000">
        <w:rPr>
          <w:rtl w:val="0"/>
        </w:rPr>
        <w:t xml:space="preserve">    "Looks like the girls are already together. I just have to get Yuri to leave the room now."</w:t>
      </w:r>
    </w:p>
    <w:p w:rsidR="00000000" w:rsidDel="00000000" w:rsidP="00000000" w:rsidRDefault="00000000" w:rsidRPr="00000000" w14:paraId="00000EAC">
      <w:pPr>
        <w:pageBreakBefore w:val="0"/>
        <w:rPr/>
      </w:pPr>
      <w:r w:rsidDel="00000000" w:rsidR="00000000" w:rsidRPr="00000000">
        <w:rPr>
          <w:rtl w:val="0"/>
        </w:rPr>
        <w:t xml:space="preserve">    mc "Hey Yuri, I think you should start walking home now, I told Sayori we have to get some preparations ready for the party tomorrow."</w:t>
      </w:r>
    </w:p>
    <w:p w:rsidR="00000000" w:rsidDel="00000000" w:rsidP="00000000" w:rsidRDefault="00000000" w:rsidRPr="00000000" w14:paraId="00000EAD">
      <w:pPr>
        <w:pageBreakBefore w:val="0"/>
        <w:rPr/>
      </w:pPr>
      <w:r w:rsidDel="00000000" w:rsidR="00000000" w:rsidRPr="00000000">
        <w:rPr>
          <w:rtl w:val="0"/>
        </w:rPr>
        <w:t xml:space="preserve">    y "Oh, I didn't think Sayori would make you involved in this as well."</w:t>
      </w:r>
    </w:p>
    <w:p w:rsidR="00000000" w:rsidDel="00000000" w:rsidP="00000000" w:rsidRDefault="00000000" w:rsidRPr="00000000" w14:paraId="00000EAE">
      <w:pPr>
        <w:pageBreakBefore w:val="0"/>
        <w:rPr/>
      </w:pPr>
      <w:r w:rsidDel="00000000" w:rsidR="00000000" w:rsidRPr="00000000">
        <w:rPr>
          <w:rtl w:val="0"/>
        </w:rPr>
        <w:t xml:space="preserve">    mc "Actually this is something I've been meaning to do. You know, it makes it feel special."</w:t>
      </w:r>
    </w:p>
    <w:p w:rsidR="00000000" w:rsidDel="00000000" w:rsidP="00000000" w:rsidRDefault="00000000" w:rsidRPr="00000000" w14:paraId="00000EAF">
      <w:pPr>
        <w:pageBreakBefore w:val="0"/>
        <w:rPr/>
      </w:pPr>
      <w:r w:rsidDel="00000000" w:rsidR="00000000" w:rsidRPr="00000000">
        <w:rPr>
          <w:rtl w:val="0"/>
        </w:rPr>
        <w:t xml:space="preserve">    y "Wow [player], I didn't expect you to take the initiative for this."</w:t>
      </w:r>
    </w:p>
    <w:p w:rsidR="00000000" w:rsidDel="00000000" w:rsidP="00000000" w:rsidRDefault="00000000" w:rsidRPr="00000000" w14:paraId="00000EB0">
      <w:pPr>
        <w:pageBreakBefore w:val="0"/>
        <w:rPr/>
      </w:pPr>
      <w:r w:rsidDel="00000000" w:rsidR="00000000" w:rsidRPr="00000000">
        <w:rPr>
          <w:rtl w:val="0"/>
        </w:rPr>
        <w:t xml:space="preserve">    mc "Yeah, I surprise even myself."</w:t>
      </w:r>
    </w:p>
    <w:p w:rsidR="00000000" w:rsidDel="00000000" w:rsidP="00000000" w:rsidRDefault="00000000" w:rsidRPr="00000000" w14:paraId="00000EB1">
      <w:pPr>
        <w:pageBreakBefore w:val="0"/>
        <w:rPr/>
      </w:pPr>
      <w:r w:rsidDel="00000000" w:rsidR="00000000" w:rsidRPr="00000000">
        <w:rPr>
          <w:rtl w:val="0"/>
        </w:rPr>
        <w:t xml:space="preserve">    y "Okay then. I'll see you tomorrow. Bye [player]."</w:t>
      </w:r>
    </w:p>
    <w:p w:rsidR="00000000" w:rsidDel="00000000" w:rsidP="00000000" w:rsidRDefault="00000000" w:rsidRPr="00000000" w14:paraId="00000EB2">
      <w:pPr>
        <w:pageBreakBefore w:val="0"/>
        <w:rPr/>
      </w:pPr>
      <w:r w:rsidDel="00000000" w:rsidR="00000000" w:rsidRPr="00000000">
        <w:rPr>
          <w:rtl w:val="0"/>
        </w:rPr>
        <w:t xml:space="preserve">    mc "Bye Yuri."</w:t>
      </w:r>
    </w:p>
    <w:p w:rsidR="00000000" w:rsidDel="00000000" w:rsidP="00000000" w:rsidRDefault="00000000" w:rsidRPr="00000000" w14:paraId="00000EB3">
      <w:pPr>
        <w:pageBreakBefore w:val="0"/>
        <w:rPr/>
      </w:pPr>
      <w:r w:rsidDel="00000000" w:rsidR="00000000" w:rsidRPr="00000000">
        <w:rPr>
          <w:rtl w:val="0"/>
        </w:rPr>
        <w:t xml:space="preserve">    "Yuri exits the clubroom, leaving me with the rest of the girls."</w:t>
      </w:r>
    </w:p>
    <w:p w:rsidR="00000000" w:rsidDel="00000000" w:rsidP="00000000" w:rsidRDefault="00000000" w:rsidRPr="00000000" w14:paraId="00000EB4">
      <w:pPr>
        <w:pageBreakBefore w:val="0"/>
        <w:rPr/>
      </w:pPr>
      <w:r w:rsidDel="00000000" w:rsidR="00000000" w:rsidRPr="00000000">
        <w:rPr>
          <w:rtl w:val="0"/>
        </w:rPr>
        <w:t xml:space="preserve">    "Deep breaths [player], they're going to be supportive. I hope."</w:t>
      </w:r>
    </w:p>
    <w:p w:rsidR="00000000" w:rsidDel="00000000" w:rsidP="00000000" w:rsidRDefault="00000000" w:rsidRPr="00000000" w14:paraId="00000EB5">
      <w:pPr>
        <w:pageBreakBefore w:val="0"/>
        <w:rPr/>
      </w:pPr>
      <w:r w:rsidDel="00000000" w:rsidR="00000000" w:rsidRPr="00000000">
        <w:rPr>
          <w:rtl w:val="0"/>
        </w:rPr>
        <w:t xml:space="preserve">    mc "Sayori, do you remember what I talked about this morning?"</w:t>
      </w:r>
    </w:p>
    <w:p w:rsidR="00000000" w:rsidDel="00000000" w:rsidP="00000000" w:rsidRDefault="00000000" w:rsidRPr="00000000" w14:paraId="00000EB6">
      <w:pPr>
        <w:pageBreakBefore w:val="0"/>
        <w:rPr/>
      </w:pPr>
      <w:r w:rsidDel="00000000" w:rsidR="00000000" w:rsidRPr="00000000">
        <w:rPr>
          <w:rtl w:val="0"/>
        </w:rPr>
        <w:t xml:space="preserve">    s "Yeah, you said you had to tell us something."</w:t>
      </w:r>
    </w:p>
    <w:p w:rsidR="00000000" w:rsidDel="00000000" w:rsidP="00000000" w:rsidRDefault="00000000" w:rsidRPr="00000000" w14:paraId="00000EB7">
      <w:pPr>
        <w:pageBreakBefore w:val="0"/>
        <w:rPr/>
      </w:pPr>
      <w:r w:rsidDel="00000000" w:rsidR="00000000" w:rsidRPr="00000000">
        <w:rPr>
          <w:rtl w:val="0"/>
        </w:rPr>
        <w:t xml:space="preserve">    m "Wait, what's this thing that's so important."</w:t>
      </w:r>
    </w:p>
    <w:p w:rsidR="00000000" w:rsidDel="00000000" w:rsidP="00000000" w:rsidRDefault="00000000" w:rsidRPr="00000000" w14:paraId="00000EB8">
      <w:pPr>
        <w:pageBreakBefore w:val="0"/>
        <w:rPr/>
      </w:pPr>
      <w:r w:rsidDel="00000000" w:rsidR="00000000" w:rsidRPr="00000000">
        <w:rPr>
          <w:rtl w:val="0"/>
        </w:rPr>
        <w:t xml:space="preserve">    m "With Yuri out of the room, I'm guessing you're throwing a special surprise for her tomorrow. Way to make it about her."</w:t>
      </w:r>
    </w:p>
    <w:p w:rsidR="00000000" w:rsidDel="00000000" w:rsidP="00000000" w:rsidRDefault="00000000" w:rsidRPr="00000000" w14:paraId="00000EB9">
      <w:pPr>
        <w:pageBreakBefore w:val="0"/>
        <w:rPr/>
      </w:pPr>
      <w:r w:rsidDel="00000000" w:rsidR="00000000" w:rsidRPr="00000000">
        <w:rPr>
          <w:rtl w:val="0"/>
        </w:rPr>
        <w:t xml:space="preserve">    mc "That's not really- {nw}"</w:t>
      </w:r>
    </w:p>
    <w:p w:rsidR="00000000" w:rsidDel="00000000" w:rsidP="00000000" w:rsidRDefault="00000000" w:rsidRPr="00000000" w14:paraId="00000EBA">
      <w:pPr>
        <w:pageBreakBefore w:val="0"/>
        <w:rPr/>
      </w:pPr>
      <w:r w:rsidDel="00000000" w:rsidR="00000000" w:rsidRPr="00000000">
        <w:rPr>
          <w:rtl w:val="0"/>
        </w:rPr>
        <w:t xml:space="preserve">    n "Yeah [player], this is supposed to be about all of us."</w:t>
      </w:r>
    </w:p>
    <w:p w:rsidR="00000000" w:rsidDel="00000000" w:rsidP="00000000" w:rsidRDefault="00000000" w:rsidRPr="00000000" w14:paraId="00000EBB">
      <w:pPr>
        <w:pageBreakBefore w:val="0"/>
        <w:rPr/>
      </w:pPr>
      <w:r w:rsidDel="00000000" w:rsidR="00000000" w:rsidRPr="00000000">
        <w:rPr>
          <w:rtl w:val="0"/>
        </w:rPr>
        <w:t xml:space="preserve">    mc "It's just that- {nw}"</w:t>
      </w:r>
    </w:p>
    <w:p w:rsidR="00000000" w:rsidDel="00000000" w:rsidP="00000000" w:rsidRDefault="00000000" w:rsidRPr="00000000" w14:paraId="00000EBC">
      <w:pPr>
        <w:pageBreakBefore w:val="0"/>
        <w:rPr/>
      </w:pPr>
      <w:r w:rsidDel="00000000" w:rsidR="00000000" w:rsidRPr="00000000">
        <w:rPr>
          <w:rtl w:val="0"/>
        </w:rPr>
        <w:t xml:space="preserve">    s "Wait guys, I think it's actually serious, he was pretty upset when he mentioned it."</w:t>
      </w:r>
    </w:p>
    <w:p w:rsidR="00000000" w:rsidDel="00000000" w:rsidP="00000000" w:rsidRDefault="00000000" w:rsidRPr="00000000" w14:paraId="00000EBD">
      <w:pPr>
        <w:pageBreakBefore w:val="0"/>
        <w:rPr/>
      </w:pPr>
      <w:r w:rsidDel="00000000" w:rsidR="00000000" w:rsidRPr="00000000">
        <w:rPr>
          <w:rtl w:val="0"/>
        </w:rPr>
        <w:t xml:space="preserve">    mc "You're right, it's that- {nw}"</w:t>
      </w:r>
    </w:p>
    <w:p w:rsidR="00000000" w:rsidDel="00000000" w:rsidP="00000000" w:rsidRDefault="00000000" w:rsidRPr="00000000" w14:paraId="00000EBE">
      <w:pPr>
        <w:pageBreakBefore w:val="0"/>
        <w:rPr/>
      </w:pPr>
      <w:r w:rsidDel="00000000" w:rsidR="00000000" w:rsidRPr="00000000">
        <w:rPr>
          <w:rtl w:val="0"/>
        </w:rPr>
        <w:t xml:space="preserve">    n "Well spill it out. What is it that only us three can hear {nw}"</w:t>
      </w:r>
    </w:p>
    <w:p w:rsidR="00000000" w:rsidDel="00000000" w:rsidP="00000000" w:rsidRDefault="00000000" w:rsidRPr="00000000" w14:paraId="00000EBF">
      <w:pPr>
        <w:pageBreakBefore w:val="0"/>
        <w:rPr/>
      </w:pPr>
      <w:r w:rsidDel="00000000" w:rsidR="00000000" w:rsidRPr="00000000">
        <w:rPr>
          <w:rtl w:val="0"/>
        </w:rPr>
        <w:t xml:space="preserve">    mc "Yuri cuts herself!"</w:t>
      </w:r>
    </w:p>
    <w:p w:rsidR="00000000" w:rsidDel="00000000" w:rsidP="00000000" w:rsidRDefault="00000000" w:rsidRPr="00000000" w14:paraId="00000EC0">
      <w:pPr>
        <w:pageBreakBefore w:val="0"/>
        <w:rPr/>
      </w:pPr>
      <w:r w:rsidDel="00000000" w:rsidR="00000000" w:rsidRPr="00000000">
        <w:rPr>
          <w:rtl w:val="0"/>
        </w:rPr>
        <w:t xml:space="preserve">    n=all</w:t>
      </w:r>
    </w:p>
    <w:p w:rsidR="00000000" w:rsidDel="00000000" w:rsidP="00000000" w:rsidRDefault="00000000" w:rsidRPr="00000000" w14:paraId="00000EC1">
      <w:pPr>
        <w:pageBreakBefore w:val="0"/>
        <w:rPr/>
      </w:pPr>
      <w:r w:rsidDel="00000000" w:rsidR="00000000" w:rsidRPr="00000000">
        <w:rPr>
          <w:rtl w:val="0"/>
        </w:rPr>
        <w:t xml:space="preserve">    n "..."</w:t>
      </w:r>
    </w:p>
    <w:p w:rsidR="00000000" w:rsidDel="00000000" w:rsidP="00000000" w:rsidRDefault="00000000" w:rsidRPr="00000000" w14:paraId="00000EC2">
      <w:pPr>
        <w:pageBreakBefore w:val="0"/>
        <w:rPr/>
      </w:pPr>
      <w:r w:rsidDel="00000000" w:rsidR="00000000" w:rsidRPr="00000000">
        <w:rPr>
          <w:rtl w:val="0"/>
        </w:rPr>
        <w:t xml:space="preserve">    n ".."</w:t>
      </w:r>
    </w:p>
    <w:p w:rsidR="00000000" w:rsidDel="00000000" w:rsidP="00000000" w:rsidRDefault="00000000" w:rsidRPr="00000000" w14:paraId="00000EC3">
      <w:pPr>
        <w:pageBreakBefore w:val="0"/>
        <w:rPr/>
      </w:pPr>
      <w:r w:rsidDel="00000000" w:rsidR="00000000" w:rsidRPr="00000000">
        <w:rPr>
          <w:rtl w:val="0"/>
        </w:rPr>
        <w:t xml:space="preserve">    n=Natsuki</w:t>
      </w:r>
    </w:p>
    <w:p w:rsidR="00000000" w:rsidDel="00000000" w:rsidP="00000000" w:rsidRDefault="00000000" w:rsidRPr="00000000" w14:paraId="00000EC4">
      <w:pPr>
        <w:pageBreakBefore w:val="0"/>
        <w:rPr/>
      </w:pPr>
      <w:r w:rsidDel="00000000" w:rsidR="00000000" w:rsidRPr="00000000">
        <w:rPr>
          <w:rtl w:val="0"/>
        </w:rPr>
        <w:t xml:space="preserve">    "No one knew how to respond after that. The room was dead silent."</w:t>
      </w:r>
    </w:p>
    <w:p w:rsidR="00000000" w:rsidDel="00000000" w:rsidP="00000000" w:rsidRDefault="00000000" w:rsidRPr="00000000" w14:paraId="00000EC5">
      <w:pPr>
        <w:pageBreakBefore w:val="0"/>
        <w:rPr/>
      </w:pPr>
      <w:r w:rsidDel="00000000" w:rsidR="00000000" w:rsidRPr="00000000">
        <w:rPr>
          <w:rtl w:val="0"/>
        </w:rPr>
        <w:t xml:space="preserve">    "It took a while before Sayori was able to break the ice."</w:t>
      </w:r>
    </w:p>
    <w:p w:rsidR="00000000" w:rsidDel="00000000" w:rsidP="00000000" w:rsidRDefault="00000000" w:rsidRPr="00000000" w14:paraId="00000EC6">
      <w:pPr>
        <w:pageBreakBefore w:val="0"/>
        <w:rPr/>
      </w:pPr>
      <w:r w:rsidDel="00000000" w:rsidR="00000000" w:rsidRPr="00000000">
        <w:rPr>
          <w:rtl w:val="0"/>
        </w:rPr>
        <w:t xml:space="preserve">    s "[player], what do you mean by she cuts herself."</w:t>
      </w:r>
    </w:p>
    <w:p w:rsidR="00000000" w:rsidDel="00000000" w:rsidP="00000000" w:rsidRDefault="00000000" w:rsidRPr="00000000" w14:paraId="00000EC7">
      <w:pPr>
        <w:pageBreakBefore w:val="0"/>
        <w:rPr/>
      </w:pPr>
      <w:r w:rsidDel="00000000" w:rsidR="00000000" w:rsidRPr="00000000">
        <w:rPr>
          <w:rtl w:val="0"/>
        </w:rPr>
        <w:t xml:space="preserve">    mc "I mean that, she cuts herself, and enjoys it. She likes to cut her arms to feel the pain."</w:t>
      </w:r>
    </w:p>
    <w:p w:rsidR="00000000" w:rsidDel="00000000" w:rsidP="00000000" w:rsidRDefault="00000000" w:rsidRPr="00000000" w14:paraId="00000EC8">
      <w:pPr>
        <w:pageBreakBefore w:val="0"/>
        <w:rPr/>
      </w:pPr>
      <w:r w:rsidDel="00000000" w:rsidR="00000000" w:rsidRPr="00000000">
        <w:rPr>
          <w:rtl w:val="0"/>
        </w:rPr>
        <w:t xml:space="preserve">    s "..."</w:t>
      </w:r>
    </w:p>
    <w:p w:rsidR="00000000" w:rsidDel="00000000" w:rsidP="00000000" w:rsidRDefault="00000000" w:rsidRPr="00000000" w14:paraId="00000EC9">
      <w:pPr>
        <w:pageBreakBefore w:val="0"/>
        <w:rPr/>
      </w:pPr>
      <w:r w:rsidDel="00000000" w:rsidR="00000000" w:rsidRPr="00000000">
        <w:rPr>
          <w:rtl w:val="0"/>
        </w:rPr>
        <w:t xml:space="preserve">    s "I-I never knew."</w:t>
      </w:r>
    </w:p>
    <w:p w:rsidR="00000000" w:rsidDel="00000000" w:rsidP="00000000" w:rsidRDefault="00000000" w:rsidRPr="00000000" w14:paraId="00000ECA">
      <w:pPr>
        <w:pageBreakBefore w:val="0"/>
        <w:rPr/>
      </w:pPr>
      <w:r w:rsidDel="00000000" w:rsidR="00000000" w:rsidRPr="00000000">
        <w:rPr>
          <w:rtl w:val="0"/>
        </w:rPr>
        <w:t xml:space="preserve">    m "Excuse my language, but that's one hell of a bomb to drop."</w:t>
      </w:r>
    </w:p>
    <w:p w:rsidR="00000000" w:rsidDel="00000000" w:rsidP="00000000" w:rsidRDefault="00000000" w:rsidRPr="00000000" w14:paraId="00000ECB">
      <w:pPr>
        <w:pageBreakBefore w:val="0"/>
        <w:rPr/>
      </w:pPr>
      <w:r w:rsidDel="00000000" w:rsidR="00000000" w:rsidRPr="00000000">
        <w:rPr>
          <w:rtl w:val="0"/>
        </w:rPr>
        <w:t xml:space="preserve">    mc "Yeah.."</w:t>
      </w:r>
    </w:p>
    <w:p w:rsidR="00000000" w:rsidDel="00000000" w:rsidP="00000000" w:rsidRDefault="00000000" w:rsidRPr="00000000" w14:paraId="00000ECC">
      <w:pPr>
        <w:pageBreakBefore w:val="0"/>
        <w:rPr/>
      </w:pPr>
      <w:r w:rsidDel="00000000" w:rsidR="00000000" w:rsidRPr="00000000">
        <w:rPr>
          <w:rtl w:val="0"/>
        </w:rPr>
        <w:t xml:space="preserve">    mc "..."</w:t>
      </w:r>
    </w:p>
    <w:p w:rsidR="00000000" w:rsidDel="00000000" w:rsidP="00000000" w:rsidRDefault="00000000" w:rsidRPr="00000000" w14:paraId="00000ECD">
      <w:pPr>
        <w:pageBreakBefore w:val="0"/>
        <w:rPr/>
      </w:pPr>
      <w:r w:rsidDel="00000000" w:rsidR="00000000" w:rsidRPr="00000000">
        <w:rPr>
          <w:rtl w:val="0"/>
        </w:rPr>
        <w:t xml:space="preserve">    n "..."</w:t>
      </w:r>
    </w:p>
    <w:p w:rsidR="00000000" w:rsidDel="00000000" w:rsidP="00000000" w:rsidRDefault="00000000" w:rsidRPr="00000000" w14:paraId="00000ECE">
      <w:pPr>
        <w:pageBreakBefore w:val="0"/>
        <w:rPr/>
      </w:pPr>
      <w:r w:rsidDel="00000000" w:rsidR="00000000" w:rsidRPr="00000000">
        <w:rPr>
          <w:rtl w:val="0"/>
        </w:rPr>
        <w:t xml:space="preserve">    n "So, have you done anything about it?"</w:t>
      </w:r>
    </w:p>
    <w:p w:rsidR="00000000" w:rsidDel="00000000" w:rsidP="00000000" w:rsidRDefault="00000000" w:rsidRPr="00000000" w14:paraId="00000ECF">
      <w:pPr>
        <w:pageBreakBefore w:val="0"/>
        <w:rPr/>
      </w:pPr>
      <w:r w:rsidDel="00000000" w:rsidR="00000000" w:rsidRPr="00000000">
        <w:rPr>
          <w:rtl w:val="0"/>
        </w:rPr>
        <w:t xml:space="preserve">    mc "I've been trying to help, and I thought I was, but-"</w:t>
      </w:r>
    </w:p>
    <w:p w:rsidR="00000000" w:rsidDel="00000000" w:rsidP="00000000" w:rsidRDefault="00000000" w:rsidRPr="00000000" w14:paraId="00000ED0">
      <w:pPr>
        <w:pageBreakBefore w:val="0"/>
        <w:rPr/>
      </w:pPr>
      <w:r w:rsidDel="00000000" w:rsidR="00000000" w:rsidRPr="00000000">
        <w:rPr>
          <w:rtl w:val="0"/>
        </w:rPr>
        <w:t xml:space="preserve">    n "But what? It sounds like you're doing a pretty lousy job at being a boyfriend."</w:t>
      </w:r>
    </w:p>
    <w:p w:rsidR="00000000" w:rsidDel="00000000" w:rsidP="00000000" w:rsidRDefault="00000000" w:rsidRPr="00000000" w14:paraId="00000ED1">
      <w:pPr>
        <w:pageBreakBefore w:val="0"/>
        <w:rPr/>
      </w:pPr>
      <w:r w:rsidDel="00000000" w:rsidR="00000000" w:rsidRPr="00000000">
        <w:rPr>
          <w:rtl w:val="0"/>
        </w:rPr>
        <w:t xml:space="preserve">    m "Natsuki, you don't need to be spiteful towards [player]."</w:t>
      </w:r>
    </w:p>
    <w:p w:rsidR="00000000" w:rsidDel="00000000" w:rsidP="00000000" w:rsidRDefault="00000000" w:rsidRPr="00000000" w14:paraId="00000ED2">
      <w:pPr>
        <w:pageBreakBefore w:val="0"/>
        <w:rPr/>
      </w:pPr>
      <w:r w:rsidDel="00000000" w:rsidR="00000000" w:rsidRPr="00000000">
        <w:rPr>
          <w:rtl w:val="0"/>
        </w:rPr>
        <w:t xml:space="preserve">    n "But, Yuri's hurting, and it doesn't look like [player] is doing a darn thing about it."</w:t>
      </w:r>
    </w:p>
    <w:p w:rsidR="00000000" w:rsidDel="00000000" w:rsidP="00000000" w:rsidRDefault="00000000" w:rsidRPr="00000000" w14:paraId="00000ED3">
      <w:pPr>
        <w:pageBreakBefore w:val="0"/>
        <w:rPr/>
      </w:pPr>
      <w:r w:rsidDel="00000000" w:rsidR="00000000" w:rsidRPr="00000000">
        <w:rPr>
          <w:rtl w:val="0"/>
        </w:rPr>
        <w:t xml:space="preserve">    m "I'm sure he's done everything he could so far. You know that he loves her. Otherwise, what was the point of telling us if he didn't care."</w:t>
      </w:r>
    </w:p>
    <w:p w:rsidR="00000000" w:rsidDel="00000000" w:rsidP="00000000" w:rsidRDefault="00000000" w:rsidRPr="00000000" w14:paraId="00000ED4">
      <w:pPr>
        <w:pageBreakBefore w:val="0"/>
        <w:rPr/>
      </w:pPr>
      <w:r w:rsidDel="00000000" w:rsidR="00000000" w:rsidRPr="00000000">
        <w:rPr>
          <w:rtl w:val="0"/>
        </w:rPr>
        <w:t xml:space="preserve">    n "...I suppose you're right."</w:t>
      </w:r>
    </w:p>
    <w:p w:rsidR="00000000" w:rsidDel="00000000" w:rsidP="00000000" w:rsidRDefault="00000000" w:rsidRPr="00000000" w14:paraId="00000ED5">
      <w:pPr>
        <w:pageBreakBefore w:val="0"/>
        <w:rPr/>
      </w:pPr>
      <w:r w:rsidDel="00000000" w:rsidR="00000000" w:rsidRPr="00000000">
        <w:rPr>
          <w:rtl w:val="0"/>
        </w:rPr>
        <w:t xml:space="preserve">    n "It just sucks you know. She had this problem the whole time and none of us knew."</w:t>
      </w:r>
    </w:p>
    <w:p w:rsidR="00000000" w:rsidDel="00000000" w:rsidP="00000000" w:rsidRDefault="00000000" w:rsidRPr="00000000" w14:paraId="00000ED6">
      <w:pPr>
        <w:pageBreakBefore w:val="0"/>
        <w:rPr/>
      </w:pPr>
      <w:r w:rsidDel="00000000" w:rsidR="00000000" w:rsidRPr="00000000">
        <w:rPr>
          <w:rtl w:val="0"/>
        </w:rPr>
        <w:t xml:space="preserve">    mc "None of you could've known, she kept it pretty well hidden."</w:t>
      </w:r>
    </w:p>
    <w:p w:rsidR="00000000" w:rsidDel="00000000" w:rsidP="00000000" w:rsidRDefault="00000000" w:rsidRPr="00000000" w14:paraId="00000ED7">
      <w:pPr>
        <w:pageBreakBefore w:val="0"/>
        <w:rPr/>
      </w:pPr>
      <w:r w:rsidDel="00000000" w:rsidR="00000000" w:rsidRPr="00000000">
        <w:rPr>
          <w:rtl w:val="0"/>
        </w:rPr>
        <w:t xml:space="preserve">    mc "..."</w:t>
      </w:r>
    </w:p>
    <w:p w:rsidR="00000000" w:rsidDel="00000000" w:rsidP="00000000" w:rsidRDefault="00000000" w:rsidRPr="00000000" w14:paraId="00000ED8">
      <w:pPr>
        <w:pageBreakBefore w:val="0"/>
        <w:rPr/>
      </w:pPr>
      <w:r w:rsidDel="00000000" w:rsidR="00000000" w:rsidRPr="00000000">
        <w:rPr>
          <w:rtl w:val="0"/>
        </w:rPr>
        <w:t xml:space="preserve">    m "So, what can we do to help?"</w:t>
      </w:r>
    </w:p>
    <w:p w:rsidR="00000000" w:rsidDel="00000000" w:rsidP="00000000" w:rsidRDefault="00000000" w:rsidRPr="00000000" w14:paraId="00000ED9">
      <w:pPr>
        <w:pageBreakBefore w:val="0"/>
        <w:rPr/>
      </w:pPr>
      <w:r w:rsidDel="00000000" w:rsidR="00000000" w:rsidRPr="00000000">
        <w:rPr>
          <w:rtl w:val="0"/>
        </w:rPr>
        <w:t xml:space="preserve">    mc "Monika?"</w:t>
      </w:r>
    </w:p>
    <w:p w:rsidR="00000000" w:rsidDel="00000000" w:rsidP="00000000" w:rsidRDefault="00000000" w:rsidRPr="00000000" w14:paraId="00000EDA">
      <w:pPr>
        <w:pageBreakBefore w:val="0"/>
        <w:rPr/>
      </w:pPr>
      <w:r w:rsidDel="00000000" w:rsidR="00000000" w:rsidRPr="00000000">
        <w:rPr>
          <w:rtl w:val="0"/>
        </w:rPr>
        <w:t xml:space="preserve">    m "I know I've acted like a villain in the past, but I truly do care about her, about all of us."</w:t>
      </w:r>
    </w:p>
    <w:p w:rsidR="00000000" w:rsidDel="00000000" w:rsidP="00000000" w:rsidRDefault="00000000" w:rsidRPr="00000000" w14:paraId="00000EDB">
      <w:pPr>
        <w:pageBreakBefore w:val="0"/>
        <w:rPr/>
      </w:pPr>
      <w:r w:rsidDel="00000000" w:rsidR="00000000" w:rsidRPr="00000000">
        <w:rPr>
          <w:rtl w:val="0"/>
        </w:rPr>
        <w:t xml:space="preserve">    m "Just tell me what needs to be done and I'll do it."</w:t>
      </w:r>
    </w:p>
    <w:p w:rsidR="00000000" w:rsidDel="00000000" w:rsidP="00000000" w:rsidRDefault="00000000" w:rsidRPr="00000000" w14:paraId="00000EDC">
      <w:pPr>
        <w:pageBreakBefore w:val="0"/>
        <w:rPr/>
      </w:pPr>
      <w:r w:rsidDel="00000000" w:rsidR="00000000" w:rsidRPr="00000000">
        <w:rPr>
          <w:rtl w:val="0"/>
        </w:rPr>
        <w:t xml:space="preserve">    mc "Thanks Monika. Here's what we'll do tomorrow..."</w:t>
      </w:r>
    </w:p>
    <w:p w:rsidR="00000000" w:rsidDel="00000000" w:rsidP="00000000" w:rsidRDefault="00000000" w:rsidRPr="00000000" w14:paraId="00000EDD">
      <w:pPr>
        <w:pageBreakBefore w:val="0"/>
        <w:rPr/>
      </w:pPr>
      <w:r w:rsidDel="00000000" w:rsidR="00000000" w:rsidRPr="00000000">
        <w:rPr>
          <w:rtl w:val="0"/>
        </w:rPr>
        <w:t xml:space="preserve">    scene bg black</w:t>
      </w:r>
    </w:p>
    <w:p w:rsidR="00000000" w:rsidDel="00000000" w:rsidP="00000000" w:rsidRDefault="00000000" w:rsidRPr="00000000" w14:paraId="00000EDE">
      <w:pPr>
        <w:pageBreakBefore w:val="0"/>
        <w:rPr/>
      </w:pPr>
      <w:r w:rsidDel="00000000" w:rsidR="00000000" w:rsidRPr="00000000">
        <w:rPr>
          <w:rtl w:val="0"/>
        </w:rPr>
        <w:t xml:space="preserve">    with fade</w:t>
      </w:r>
    </w:p>
    <w:p w:rsidR="00000000" w:rsidDel="00000000" w:rsidP="00000000" w:rsidRDefault="00000000" w:rsidRPr="00000000" w14:paraId="00000EDF">
      <w:pPr>
        <w:pageBreakBefore w:val="0"/>
        <w:rPr/>
      </w:pPr>
      <w:r w:rsidDel="00000000" w:rsidR="00000000" w:rsidRPr="00000000">
        <w:rPr>
          <w:rtl w:val="0"/>
        </w:rPr>
        <w:t xml:space="preserve">    scene bg residential</w:t>
      </w:r>
    </w:p>
    <w:p w:rsidR="00000000" w:rsidDel="00000000" w:rsidP="00000000" w:rsidRDefault="00000000" w:rsidRPr="00000000" w14:paraId="00000EE0">
      <w:pPr>
        <w:pageBreakBefore w:val="0"/>
        <w:rPr/>
      </w:pPr>
      <w:r w:rsidDel="00000000" w:rsidR="00000000" w:rsidRPr="00000000">
        <w:rPr>
          <w:rtl w:val="0"/>
        </w:rPr>
        <w:t xml:space="preserve">    "It's finally Friday. This is the make it or break it day."</w:t>
      </w:r>
    </w:p>
    <w:p w:rsidR="00000000" w:rsidDel="00000000" w:rsidP="00000000" w:rsidRDefault="00000000" w:rsidRPr="00000000" w14:paraId="00000EE1">
      <w:pPr>
        <w:pageBreakBefore w:val="0"/>
        <w:rPr/>
      </w:pPr>
      <w:r w:rsidDel="00000000" w:rsidR="00000000" w:rsidRPr="00000000">
        <w:rPr>
          <w:rtl w:val="0"/>
        </w:rPr>
        <w:t xml:space="preserve">    "I see Sayori catching up to me on the way to school."</w:t>
      </w:r>
    </w:p>
    <w:p w:rsidR="00000000" w:rsidDel="00000000" w:rsidP="00000000" w:rsidRDefault="00000000" w:rsidRPr="00000000" w14:paraId="00000EE2">
      <w:pPr>
        <w:pageBreakBefore w:val="0"/>
        <w:rPr/>
      </w:pPr>
      <w:r w:rsidDel="00000000" w:rsidR="00000000" w:rsidRPr="00000000">
        <w:rPr>
          <w:rtl w:val="0"/>
        </w:rPr>
        <w:t xml:space="preserve">    mc "Hey Sayori. Are you ready for today?"</w:t>
      </w:r>
    </w:p>
    <w:p w:rsidR="00000000" w:rsidDel="00000000" w:rsidP="00000000" w:rsidRDefault="00000000" w:rsidRPr="00000000" w14:paraId="00000EE3">
      <w:pPr>
        <w:pageBreakBefore w:val="0"/>
        <w:rPr/>
      </w:pPr>
      <w:r w:rsidDel="00000000" w:rsidR="00000000" w:rsidRPr="00000000">
        <w:rPr>
          <w:rtl w:val="0"/>
        </w:rPr>
        <w:t xml:space="preserve">    s "Definitely, I have my whole playlist ready along with my spirit."</w:t>
      </w:r>
    </w:p>
    <w:p w:rsidR="00000000" w:rsidDel="00000000" w:rsidP="00000000" w:rsidRDefault="00000000" w:rsidRPr="00000000" w14:paraId="00000EE4">
      <w:pPr>
        <w:pageBreakBefore w:val="0"/>
        <w:rPr/>
      </w:pPr>
      <w:r w:rsidDel="00000000" w:rsidR="00000000" w:rsidRPr="00000000">
        <w:rPr>
          <w:rtl w:val="0"/>
        </w:rPr>
        <w:t xml:space="preserve">    mc "And you remember what to do during the party today?"</w:t>
      </w:r>
    </w:p>
    <w:p w:rsidR="00000000" w:rsidDel="00000000" w:rsidP="00000000" w:rsidRDefault="00000000" w:rsidRPr="00000000" w14:paraId="00000EE5">
      <w:pPr>
        <w:pageBreakBefore w:val="0"/>
        <w:rPr/>
      </w:pPr>
      <w:r w:rsidDel="00000000" w:rsidR="00000000" w:rsidRPr="00000000">
        <w:rPr>
          <w:rtl w:val="0"/>
        </w:rPr>
        <w:t xml:space="preserve">    s "Yeah, take all the cupcakes before Natsuki realizes."</w:t>
      </w:r>
    </w:p>
    <w:p w:rsidR="00000000" w:rsidDel="00000000" w:rsidP="00000000" w:rsidRDefault="00000000" w:rsidRPr="00000000" w14:paraId="00000EE6">
      <w:pPr>
        <w:pageBreakBefore w:val="0"/>
        <w:rPr/>
      </w:pPr>
      <w:r w:rsidDel="00000000" w:rsidR="00000000" w:rsidRPr="00000000">
        <w:rPr>
          <w:rtl w:val="0"/>
        </w:rPr>
        <w:t xml:space="preserve">    mc "Sayori, I meant with Yuri."</w:t>
      </w:r>
    </w:p>
    <w:p w:rsidR="00000000" w:rsidDel="00000000" w:rsidP="00000000" w:rsidRDefault="00000000" w:rsidRPr="00000000" w14:paraId="00000EE7">
      <w:pPr>
        <w:pageBreakBefore w:val="0"/>
        <w:rPr/>
      </w:pPr>
      <w:r w:rsidDel="00000000" w:rsidR="00000000" w:rsidRPr="00000000">
        <w:rPr>
          <w:rtl w:val="0"/>
        </w:rPr>
        <w:t xml:space="preserve">    s "Oh yeah, I remember what to do then too."</w:t>
      </w:r>
    </w:p>
    <w:p w:rsidR="00000000" w:rsidDel="00000000" w:rsidP="00000000" w:rsidRDefault="00000000" w:rsidRPr="00000000" w14:paraId="00000EE8">
      <w:pPr>
        <w:pageBreakBefore w:val="0"/>
        <w:rPr/>
      </w:pPr>
      <w:r w:rsidDel="00000000" w:rsidR="00000000" w:rsidRPr="00000000">
        <w:rPr>
          <w:rtl w:val="0"/>
        </w:rPr>
        <w:t xml:space="preserve">    mc "Good. Also, you need to learn how to share."</w:t>
      </w:r>
    </w:p>
    <w:p w:rsidR="00000000" w:rsidDel="00000000" w:rsidP="00000000" w:rsidRDefault="00000000" w:rsidRPr="00000000" w14:paraId="00000EE9">
      <w:pPr>
        <w:pageBreakBefore w:val="0"/>
        <w:rPr/>
      </w:pPr>
      <w:r w:rsidDel="00000000" w:rsidR="00000000" w:rsidRPr="00000000">
        <w:rPr>
          <w:rtl w:val="0"/>
        </w:rPr>
        <w:t xml:space="preserve">    s "I'll give you a portion of them if you don't mention it to Natsuki."</w:t>
      </w:r>
    </w:p>
    <w:p w:rsidR="00000000" w:rsidDel="00000000" w:rsidP="00000000" w:rsidRDefault="00000000" w:rsidRPr="00000000" w14:paraId="00000EEA">
      <w:pPr>
        <w:pageBreakBefore w:val="0"/>
        <w:rPr/>
      </w:pPr>
      <w:r w:rsidDel="00000000" w:rsidR="00000000" w:rsidRPr="00000000">
        <w:rPr>
          <w:rtl w:val="0"/>
        </w:rPr>
        <w:t xml:space="preserve">    mc "Deal."</w:t>
      </w:r>
    </w:p>
    <w:p w:rsidR="00000000" w:rsidDel="00000000" w:rsidP="00000000" w:rsidRDefault="00000000" w:rsidRPr="00000000" w14:paraId="00000EEB">
      <w:pPr>
        <w:pageBreakBefore w:val="0"/>
        <w:rPr/>
      </w:pPr>
      <w:r w:rsidDel="00000000" w:rsidR="00000000" w:rsidRPr="00000000">
        <w:rPr>
          <w:rtl w:val="0"/>
        </w:rPr>
        <w:t xml:space="preserve">    "We arrive at the school waiting for the bell to ring."</w:t>
      </w:r>
    </w:p>
    <w:p w:rsidR="00000000" w:rsidDel="00000000" w:rsidP="00000000" w:rsidRDefault="00000000" w:rsidRPr="00000000" w14:paraId="00000EEC">
      <w:pPr>
        <w:pageBreakBefore w:val="0"/>
        <w:rPr/>
      </w:pPr>
      <w:r w:rsidDel="00000000" w:rsidR="00000000" w:rsidRPr="00000000">
        <w:rPr>
          <w:rtl w:val="0"/>
        </w:rPr>
        <w:t xml:space="preserve">    mc "I'll see you at the club later."</w:t>
      </w:r>
    </w:p>
    <w:p w:rsidR="00000000" w:rsidDel="00000000" w:rsidP="00000000" w:rsidRDefault="00000000" w:rsidRPr="00000000" w14:paraId="00000EED">
      <w:pPr>
        <w:pageBreakBefore w:val="0"/>
        <w:rPr/>
      </w:pPr>
      <w:r w:rsidDel="00000000" w:rsidR="00000000" w:rsidRPr="00000000">
        <w:rPr>
          <w:rtl w:val="0"/>
        </w:rPr>
        <w:t xml:space="preserve">    s "Alright then, bye [player]."</w:t>
      </w:r>
    </w:p>
    <w:p w:rsidR="00000000" w:rsidDel="00000000" w:rsidP="00000000" w:rsidRDefault="00000000" w:rsidRPr="00000000" w14:paraId="00000EEE">
      <w:pPr>
        <w:pageBreakBefore w:val="0"/>
        <w:rPr/>
      </w:pPr>
      <w:r w:rsidDel="00000000" w:rsidR="00000000" w:rsidRPr="00000000">
        <w:rPr>
          <w:rtl w:val="0"/>
        </w:rPr>
        <w:t xml:space="preserve">    "Sayori walks off into the scurry of students passing the halls"</w:t>
      </w:r>
    </w:p>
    <w:p w:rsidR="00000000" w:rsidDel="00000000" w:rsidP="00000000" w:rsidRDefault="00000000" w:rsidRPr="00000000" w14:paraId="00000EEF">
      <w:pPr>
        <w:pageBreakBefore w:val="0"/>
        <w:rPr/>
      </w:pPr>
      <w:r w:rsidDel="00000000" w:rsidR="00000000" w:rsidRPr="00000000">
        <w:rPr>
          <w:rtl w:val="0"/>
        </w:rPr>
        <w:t xml:space="preserve">    "There's a lot more students that I thought would show up, but there's only that I'm thinking about today."</w:t>
      </w:r>
    </w:p>
    <w:p w:rsidR="00000000" w:rsidDel="00000000" w:rsidP="00000000" w:rsidRDefault="00000000" w:rsidRPr="00000000" w14:paraId="00000EF0">
      <w:pPr>
        <w:pageBreakBefore w:val="0"/>
        <w:rPr/>
      </w:pPr>
      <w:r w:rsidDel="00000000" w:rsidR="00000000" w:rsidRPr="00000000">
        <w:rPr>
          <w:rtl w:val="0"/>
        </w:rPr>
        <w:t xml:space="preserve">    "I want to see you happy again Yuri."</w:t>
      </w:r>
    </w:p>
    <w:p w:rsidR="00000000" w:rsidDel="00000000" w:rsidP="00000000" w:rsidRDefault="00000000" w:rsidRPr="00000000" w14:paraId="00000EF1">
      <w:pPr>
        <w:pageBreakBefore w:val="0"/>
        <w:rPr/>
      </w:pPr>
      <w:r w:rsidDel="00000000" w:rsidR="00000000" w:rsidRPr="00000000">
        <w:rPr>
          <w:rtl w:val="0"/>
        </w:rPr>
        <w:t xml:space="preserve">    scene bg clubroom</w:t>
      </w:r>
    </w:p>
    <w:p w:rsidR="00000000" w:rsidDel="00000000" w:rsidP="00000000" w:rsidRDefault="00000000" w:rsidRPr="00000000" w14:paraId="00000EF2">
      <w:pPr>
        <w:pageBreakBefore w:val="0"/>
        <w:rPr/>
      </w:pPr>
      <w:r w:rsidDel="00000000" w:rsidR="00000000" w:rsidRPr="00000000">
        <w:rPr>
          <w:rtl w:val="0"/>
        </w:rPr>
        <w:t xml:space="preserve">    with wiperight</w:t>
      </w:r>
    </w:p>
    <w:p w:rsidR="00000000" w:rsidDel="00000000" w:rsidP="00000000" w:rsidRDefault="00000000" w:rsidRPr="00000000" w14:paraId="00000EF3">
      <w:pPr>
        <w:pageBreakBefore w:val="0"/>
        <w:rPr/>
      </w:pPr>
      <w:r w:rsidDel="00000000" w:rsidR="00000000" w:rsidRPr="00000000">
        <w:rPr>
          <w:rtl w:val="0"/>
        </w:rPr>
        <w:t xml:space="preserve">    "I arrive in the clubroom with Sayori."</w:t>
      </w:r>
    </w:p>
    <w:p w:rsidR="00000000" w:rsidDel="00000000" w:rsidP="00000000" w:rsidRDefault="00000000" w:rsidRPr="00000000" w14:paraId="00000EF4">
      <w:pPr>
        <w:pageBreakBefore w:val="0"/>
        <w:rPr/>
      </w:pPr>
      <w:r w:rsidDel="00000000" w:rsidR="00000000" w:rsidRPr="00000000">
        <w:rPr>
          <w:rtl w:val="0"/>
        </w:rPr>
        <w:t xml:space="preserve">    "Natsuki and Monika are already in the room. Monika is setting up some props while Natsuki is setting down the cupcakes."</w:t>
      </w:r>
    </w:p>
    <w:p w:rsidR="00000000" w:rsidDel="00000000" w:rsidP="00000000" w:rsidRDefault="00000000" w:rsidRPr="00000000" w14:paraId="00000EF5">
      <w:pPr>
        <w:pageBreakBefore w:val="0"/>
        <w:rPr/>
      </w:pPr>
      <w:r w:rsidDel="00000000" w:rsidR="00000000" w:rsidRPr="00000000">
        <w:rPr>
          <w:rtl w:val="0"/>
        </w:rPr>
        <w:t xml:space="preserve">    "Sayori immediately dashes for one of the cupcakes while Natsuki has her back turned."</w:t>
      </w:r>
    </w:p>
    <w:p w:rsidR="00000000" w:rsidDel="00000000" w:rsidP="00000000" w:rsidRDefault="00000000" w:rsidRPr="00000000" w14:paraId="00000EF6">
      <w:pPr>
        <w:pageBreakBefore w:val="0"/>
        <w:rPr/>
      </w:pPr>
      <w:r w:rsidDel="00000000" w:rsidR="00000000" w:rsidRPr="00000000">
        <w:rPr>
          <w:rtl w:val="0"/>
        </w:rPr>
        <w:t xml:space="preserve">    "I know I saw it coming, but even for Sayori that was fast."</w:t>
      </w:r>
    </w:p>
    <w:p w:rsidR="00000000" w:rsidDel="00000000" w:rsidP="00000000" w:rsidRDefault="00000000" w:rsidRPr="00000000" w14:paraId="00000EF7">
      <w:pPr>
        <w:pageBreakBefore w:val="0"/>
        <w:rPr/>
      </w:pPr>
      <w:r w:rsidDel="00000000" w:rsidR="00000000" w:rsidRPr="00000000">
        <w:rPr>
          <w:rtl w:val="0"/>
        </w:rPr>
        <w:t xml:space="preserve">    "She grabs one and puts it behind her back, obscuring it from Natsuki's sight."</w:t>
      </w:r>
    </w:p>
    <w:p w:rsidR="00000000" w:rsidDel="00000000" w:rsidP="00000000" w:rsidRDefault="00000000" w:rsidRPr="00000000" w14:paraId="00000EF8">
      <w:pPr>
        <w:pageBreakBefore w:val="0"/>
        <w:rPr/>
      </w:pPr>
      <w:r w:rsidDel="00000000" w:rsidR="00000000" w:rsidRPr="00000000">
        <w:rPr>
          <w:rtl w:val="0"/>
        </w:rPr>
        <w:t xml:space="preserve">    "Sayori then gently whispers to me."</w:t>
      </w:r>
    </w:p>
    <w:p w:rsidR="00000000" w:rsidDel="00000000" w:rsidP="00000000" w:rsidRDefault="00000000" w:rsidRPr="00000000" w14:paraId="00000EF9">
      <w:pPr>
        <w:pageBreakBefore w:val="0"/>
        <w:rPr/>
      </w:pPr>
      <w:r w:rsidDel="00000000" w:rsidR="00000000" w:rsidRPr="00000000">
        <w:rPr>
          <w:rtl w:val="0"/>
        </w:rPr>
        <w:t xml:space="preserve">    s "If I take them all at once, then she might notice that they're disappearing."</w:t>
      </w:r>
    </w:p>
    <w:p w:rsidR="00000000" w:rsidDel="00000000" w:rsidP="00000000" w:rsidRDefault="00000000" w:rsidRPr="00000000" w14:paraId="00000EFA">
      <w:pPr>
        <w:pageBreakBefore w:val="0"/>
        <w:rPr/>
      </w:pPr>
      <w:r w:rsidDel="00000000" w:rsidR="00000000" w:rsidRPr="00000000">
        <w:rPr>
          <w:rtl w:val="0"/>
        </w:rPr>
        <w:t xml:space="preserve">    mc "R-right Sayori. I'm sure that'll be the solution."</w:t>
      </w:r>
    </w:p>
    <w:p w:rsidR="00000000" w:rsidDel="00000000" w:rsidP="00000000" w:rsidRDefault="00000000" w:rsidRPr="00000000" w14:paraId="00000EFB">
      <w:pPr>
        <w:pageBreakBefore w:val="0"/>
        <w:rPr/>
      </w:pPr>
      <w:r w:rsidDel="00000000" w:rsidR="00000000" w:rsidRPr="00000000">
        <w:rPr>
          <w:rtl w:val="0"/>
        </w:rPr>
        <w:t xml:space="preserve">    "Without hesitance, I go grab a cupcake myself. These things are really something to behold afterall."</w:t>
      </w:r>
    </w:p>
    <w:p w:rsidR="00000000" w:rsidDel="00000000" w:rsidP="00000000" w:rsidRDefault="00000000" w:rsidRPr="00000000" w14:paraId="00000EFC">
      <w:pPr>
        <w:pageBreakBefore w:val="0"/>
        <w:rPr/>
      </w:pPr>
      <w:r w:rsidDel="00000000" w:rsidR="00000000" w:rsidRPr="00000000">
        <w:rPr>
          <w:rtl w:val="0"/>
        </w:rPr>
        <w:t xml:space="preserve">    "Right when I'm about to grab one though Natsuki turns around."</w:t>
      </w:r>
    </w:p>
    <w:p w:rsidR="00000000" w:rsidDel="00000000" w:rsidP="00000000" w:rsidRDefault="00000000" w:rsidRPr="00000000" w14:paraId="00000EFD">
      <w:pPr>
        <w:pageBreakBefore w:val="0"/>
        <w:rPr/>
      </w:pPr>
      <w:r w:rsidDel="00000000" w:rsidR="00000000" w:rsidRPr="00000000">
        <w:rPr>
          <w:rtl w:val="0"/>
        </w:rPr>
        <w:t xml:space="preserve">    n "What do you think you're doing idiot?!"</w:t>
      </w:r>
    </w:p>
    <w:p w:rsidR="00000000" w:rsidDel="00000000" w:rsidP="00000000" w:rsidRDefault="00000000" w:rsidRPr="00000000" w14:paraId="00000EFE">
      <w:pPr>
        <w:pageBreakBefore w:val="0"/>
        <w:rPr/>
      </w:pPr>
      <w:r w:rsidDel="00000000" w:rsidR="00000000" w:rsidRPr="00000000">
        <w:rPr>
          <w:rtl w:val="0"/>
        </w:rPr>
        <w:t xml:space="preserve">    mc "Taking a cupcake?"</w:t>
      </w:r>
    </w:p>
    <w:p w:rsidR="00000000" w:rsidDel="00000000" w:rsidP="00000000" w:rsidRDefault="00000000" w:rsidRPr="00000000" w14:paraId="00000EFF">
      <w:pPr>
        <w:pageBreakBefore w:val="0"/>
        <w:rPr/>
      </w:pPr>
      <w:r w:rsidDel="00000000" w:rsidR="00000000" w:rsidRPr="00000000">
        <w:rPr>
          <w:rtl w:val="0"/>
        </w:rPr>
        <w:t xml:space="preserve">    n "Well duh, but you can't have any yet. You have to wait until we're all here."</w:t>
      </w:r>
    </w:p>
    <w:p w:rsidR="00000000" w:rsidDel="00000000" w:rsidP="00000000" w:rsidRDefault="00000000" w:rsidRPr="00000000" w14:paraId="00000F00">
      <w:pPr>
        <w:pageBreakBefore w:val="0"/>
        <w:rPr/>
      </w:pPr>
      <w:r w:rsidDel="00000000" w:rsidR="00000000" w:rsidRPr="00000000">
        <w:rPr>
          <w:rtl w:val="0"/>
        </w:rPr>
        <w:t xml:space="preserve">    n "Wait a minute…"</w:t>
      </w:r>
    </w:p>
    <w:p w:rsidR="00000000" w:rsidDel="00000000" w:rsidP="00000000" w:rsidRDefault="00000000" w:rsidRPr="00000000" w14:paraId="00000F01">
      <w:pPr>
        <w:pageBreakBefore w:val="0"/>
        <w:rPr/>
      </w:pPr>
      <w:r w:rsidDel="00000000" w:rsidR="00000000" w:rsidRPr="00000000">
        <w:rPr>
          <w:rtl w:val="0"/>
        </w:rPr>
        <w:t xml:space="preserve">    n "[player], did you already take one?!"</w:t>
      </w:r>
    </w:p>
    <w:p w:rsidR="00000000" w:rsidDel="00000000" w:rsidP="00000000" w:rsidRDefault="00000000" w:rsidRPr="00000000" w14:paraId="00000F02">
      <w:pPr>
        <w:pageBreakBefore w:val="0"/>
        <w:rPr/>
      </w:pPr>
      <w:r w:rsidDel="00000000" w:rsidR="00000000" w:rsidRPr="00000000">
        <w:rPr>
          <w:rtl w:val="0"/>
        </w:rPr>
        <w:t xml:space="preserve">    mc "N-no!"</w:t>
      </w:r>
    </w:p>
    <w:p w:rsidR="00000000" w:rsidDel="00000000" w:rsidP="00000000" w:rsidRDefault="00000000" w:rsidRPr="00000000" w14:paraId="00000F03">
      <w:pPr>
        <w:pageBreakBefore w:val="0"/>
        <w:rPr/>
      </w:pPr>
      <w:r w:rsidDel="00000000" w:rsidR="00000000" w:rsidRPr="00000000">
        <w:rPr>
          <w:rtl w:val="0"/>
        </w:rPr>
        <w:t xml:space="preserve">    n "I can tell you're lying, your voice gives it away."</w:t>
      </w:r>
    </w:p>
    <w:p w:rsidR="00000000" w:rsidDel="00000000" w:rsidP="00000000" w:rsidRDefault="00000000" w:rsidRPr="00000000" w14:paraId="00000F04">
      <w:pPr>
        <w:pageBreakBefore w:val="0"/>
        <w:rPr/>
      </w:pPr>
      <w:r w:rsidDel="00000000" w:rsidR="00000000" w:rsidRPr="00000000">
        <w:rPr>
          <w:rtl w:val="0"/>
        </w:rPr>
        <w:t xml:space="preserve">    mc "But I really didn't take one yet!"</w:t>
      </w:r>
    </w:p>
    <w:p w:rsidR="00000000" w:rsidDel="00000000" w:rsidP="00000000" w:rsidRDefault="00000000" w:rsidRPr="00000000" w14:paraId="00000F05">
      <w:pPr>
        <w:pageBreakBefore w:val="0"/>
        <w:rPr/>
      </w:pPr>
      <w:r w:rsidDel="00000000" w:rsidR="00000000" w:rsidRPr="00000000">
        <w:rPr>
          <w:rtl w:val="0"/>
        </w:rPr>
        <w:t xml:space="preserve">    mc "It was Sayo-"</w:t>
      </w:r>
    </w:p>
    <w:p w:rsidR="00000000" w:rsidDel="00000000" w:rsidP="00000000" w:rsidRDefault="00000000" w:rsidRPr="00000000" w14:paraId="00000F06">
      <w:pPr>
        <w:pageBreakBefore w:val="0"/>
        <w:rPr/>
      </w:pPr>
      <w:r w:rsidDel="00000000" w:rsidR="00000000" w:rsidRPr="00000000">
        <w:rPr>
          <w:rtl w:val="0"/>
        </w:rPr>
        <w:t xml:space="preserve">    "I turn around to rattle out the real culprit, but I don't see Sayori. Where did she go?"</w:t>
      </w:r>
    </w:p>
    <w:p w:rsidR="00000000" w:rsidDel="00000000" w:rsidP="00000000" w:rsidRDefault="00000000" w:rsidRPr="00000000" w14:paraId="00000F07">
      <w:pPr>
        <w:pageBreakBefore w:val="0"/>
        <w:rPr/>
      </w:pPr>
      <w:r w:rsidDel="00000000" w:rsidR="00000000" w:rsidRPr="00000000">
        <w:rPr>
          <w:rtl w:val="0"/>
        </w:rPr>
        <w:t xml:space="preserve">    n "Don't think you can pull a fast one on me, I know I put one there."</w:t>
      </w:r>
    </w:p>
    <w:p w:rsidR="00000000" w:rsidDel="00000000" w:rsidP="00000000" w:rsidRDefault="00000000" w:rsidRPr="00000000" w14:paraId="00000F08">
      <w:pPr>
        <w:pageBreakBefore w:val="0"/>
        <w:rPr/>
      </w:pPr>
      <w:r w:rsidDel="00000000" w:rsidR="00000000" w:rsidRPr="00000000">
        <w:rPr>
          <w:rtl w:val="0"/>
        </w:rPr>
        <w:t xml:space="preserve">    "I decide there's no point in arguing, she already has her mind set. Might as well keep quiet."</w:t>
      </w:r>
    </w:p>
    <w:p w:rsidR="00000000" w:rsidDel="00000000" w:rsidP="00000000" w:rsidRDefault="00000000" w:rsidRPr="00000000" w14:paraId="00000F09">
      <w:pPr>
        <w:pageBreakBefore w:val="0"/>
        <w:rPr/>
      </w:pPr>
      <w:r w:rsidDel="00000000" w:rsidR="00000000" w:rsidRPr="00000000">
        <w:rPr>
          <w:rtl w:val="0"/>
        </w:rPr>
        <w:t xml:space="preserve">    n "Can't talk after the truth is exposed? Well I'll be."</w:t>
      </w:r>
    </w:p>
    <w:p w:rsidR="00000000" w:rsidDel="00000000" w:rsidP="00000000" w:rsidRDefault="00000000" w:rsidRPr="00000000" w14:paraId="00000F0A">
      <w:pPr>
        <w:pageBreakBefore w:val="0"/>
        <w:rPr/>
      </w:pPr>
      <w:r w:rsidDel="00000000" w:rsidR="00000000" w:rsidRPr="00000000">
        <w:rPr>
          <w:rtl w:val="0"/>
        </w:rPr>
        <w:t xml:space="preserve">    n "I guess I can forgive you this time. Happy to know they're worth lying over."</w:t>
      </w:r>
    </w:p>
    <w:p w:rsidR="00000000" w:rsidDel="00000000" w:rsidP="00000000" w:rsidRDefault="00000000" w:rsidRPr="00000000" w14:paraId="00000F0B">
      <w:pPr>
        <w:pageBreakBefore w:val="0"/>
        <w:rPr/>
      </w:pPr>
      <w:r w:rsidDel="00000000" w:rsidR="00000000" w:rsidRPr="00000000">
        <w:rPr>
          <w:rtl w:val="0"/>
        </w:rPr>
        <w:t xml:space="preserve">    "I can hear Monika snickering in the background. She probably saw Sayori take the cupcake."</w:t>
      </w:r>
    </w:p>
    <w:p w:rsidR="00000000" w:rsidDel="00000000" w:rsidP="00000000" w:rsidRDefault="00000000" w:rsidRPr="00000000" w14:paraId="00000F0C">
      <w:pPr>
        <w:pageBreakBefore w:val="0"/>
        <w:rPr/>
      </w:pPr>
      <w:r w:rsidDel="00000000" w:rsidR="00000000" w:rsidRPr="00000000">
        <w:rPr>
          <w:rtl w:val="0"/>
        </w:rPr>
        <w:t xml:space="preserve">    "The things I must bear with this group to keep them happy."</w:t>
      </w:r>
    </w:p>
    <w:p w:rsidR="00000000" w:rsidDel="00000000" w:rsidP="00000000" w:rsidRDefault="00000000" w:rsidRPr="00000000" w14:paraId="00000F0D">
      <w:pPr>
        <w:pageBreakBefore w:val="0"/>
        <w:rPr/>
      </w:pPr>
      <w:r w:rsidDel="00000000" w:rsidR="00000000" w:rsidRPr="00000000">
        <w:rPr>
          <w:rtl w:val="0"/>
        </w:rPr>
        <w:t xml:space="preserve">    "I hear footsteps approaching the day. That must be Yuri."</w:t>
      </w:r>
    </w:p>
    <w:p w:rsidR="00000000" w:rsidDel="00000000" w:rsidP="00000000" w:rsidRDefault="00000000" w:rsidRPr="00000000" w14:paraId="00000F0E">
      <w:pPr>
        <w:pageBreakBefore w:val="0"/>
        <w:rPr/>
      </w:pPr>
      <w:r w:rsidDel="00000000" w:rsidR="00000000" w:rsidRPr="00000000">
        <w:rPr>
          <w:rtl w:val="0"/>
        </w:rPr>
        <w:t xml:space="preserve">    m "Okay everyone, act natural!"</w:t>
      </w:r>
    </w:p>
    <w:p w:rsidR="00000000" w:rsidDel="00000000" w:rsidP="00000000" w:rsidRDefault="00000000" w:rsidRPr="00000000" w14:paraId="00000F0F">
      <w:pPr>
        <w:pageBreakBefore w:val="0"/>
        <w:rPr/>
      </w:pPr>
      <w:r w:rsidDel="00000000" w:rsidR="00000000" w:rsidRPr="00000000">
        <w:rPr>
          <w:rtl w:val="0"/>
        </w:rPr>
        <w:t xml:space="preserve">    "Yuri enters the room with her eyes looking at the ground. I guess she's been scared to enter the clubroom today."</w:t>
      </w:r>
    </w:p>
    <w:p w:rsidR="00000000" w:rsidDel="00000000" w:rsidP="00000000" w:rsidRDefault="00000000" w:rsidRPr="00000000" w14:paraId="00000F10">
      <w:pPr>
        <w:pageBreakBefore w:val="0"/>
        <w:rPr/>
      </w:pPr>
      <w:r w:rsidDel="00000000" w:rsidR="00000000" w:rsidRPr="00000000">
        <w:rPr>
          <w:rtl w:val="0"/>
        </w:rPr>
        <w:t xml:space="preserve">    "I'll have to make her feel like she's wanted."</w:t>
      </w:r>
    </w:p>
    <w:p w:rsidR="00000000" w:rsidDel="00000000" w:rsidP="00000000" w:rsidRDefault="00000000" w:rsidRPr="00000000" w14:paraId="00000F11">
      <w:pPr>
        <w:pageBreakBefore w:val="0"/>
        <w:rPr/>
      </w:pPr>
      <w:r w:rsidDel="00000000" w:rsidR="00000000" w:rsidRPr="00000000">
        <w:rPr>
          <w:rtl w:val="0"/>
        </w:rPr>
        <w:t xml:space="preserve">    mc "Hey Yuri. How are you feeling right now?"</w:t>
      </w:r>
    </w:p>
    <w:p w:rsidR="00000000" w:rsidDel="00000000" w:rsidP="00000000" w:rsidRDefault="00000000" w:rsidRPr="00000000" w14:paraId="00000F12">
      <w:pPr>
        <w:pageBreakBefore w:val="0"/>
        <w:rPr/>
      </w:pPr>
      <w:r w:rsidDel="00000000" w:rsidR="00000000" w:rsidRPr="00000000">
        <w:rPr>
          <w:rtl w:val="0"/>
        </w:rPr>
        <w:t xml:space="preserve">    "Great job [player], there's no way you can sound more generic."</w:t>
      </w:r>
    </w:p>
    <w:p w:rsidR="00000000" w:rsidDel="00000000" w:rsidP="00000000" w:rsidRDefault="00000000" w:rsidRPr="00000000" w14:paraId="00000F13">
      <w:pPr>
        <w:pageBreakBefore w:val="0"/>
        <w:rPr/>
      </w:pPr>
      <w:r w:rsidDel="00000000" w:rsidR="00000000" w:rsidRPr="00000000">
        <w:rPr>
          <w:rtl w:val="0"/>
        </w:rPr>
        <w:t xml:space="preserve">    y "I feel fine I guess. I've been thinking alot over about what you told me a few days ago."</w:t>
      </w:r>
    </w:p>
    <w:p w:rsidR="00000000" w:rsidDel="00000000" w:rsidP="00000000" w:rsidRDefault="00000000" w:rsidRPr="00000000" w14:paraId="00000F14">
      <w:pPr>
        <w:pageBreakBefore w:val="0"/>
        <w:rPr/>
      </w:pPr>
      <w:r w:rsidDel="00000000" w:rsidR="00000000" w:rsidRPr="00000000">
        <w:rPr>
          <w:rtl w:val="0"/>
        </w:rPr>
        <w:t xml:space="preserve">    mc "Well if you feel stressed, you can have a cupcake. They still taste as great as ever."</w:t>
      </w:r>
    </w:p>
    <w:p w:rsidR="00000000" w:rsidDel="00000000" w:rsidP="00000000" w:rsidRDefault="00000000" w:rsidRPr="00000000" w14:paraId="00000F15">
      <w:pPr>
        <w:pageBreakBefore w:val="0"/>
        <w:rPr/>
      </w:pPr>
      <w:r w:rsidDel="00000000" w:rsidR="00000000" w:rsidRPr="00000000">
        <w:rPr>
          <w:rtl w:val="0"/>
        </w:rPr>
        <w:t xml:space="preserve">    n "Yeah Yuri, so great that [player] even took one before we were all here."</w:t>
      </w:r>
    </w:p>
    <w:p w:rsidR="00000000" w:rsidDel="00000000" w:rsidP="00000000" w:rsidRDefault="00000000" w:rsidRPr="00000000" w14:paraId="00000F16">
      <w:pPr>
        <w:pageBreakBefore w:val="0"/>
        <w:rPr/>
      </w:pPr>
      <w:r w:rsidDel="00000000" w:rsidR="00000000" w:rsidRPr="00000000">
        <w:rPr>
          <w:rtl w:val="0"/>
        </w:rPr>
        <w:t xml:space="preserve">    mc "I told you it wasn't me."</w:t>
      </w:r>
    </w:p>
    <w:p w:rsidR="00000000" w:rsidDel="00000000" w:rsidP="00000000" w:rsidRDefault="00000000" w:rsidRPr="00000000" w14:paraId="00000F17">
      <w:pPr>
        <w:pageBreakBefore w:val="0"/>
        <w:rPr/>
      </w:pPr>
      <w:r w:rsidDel="00000000" w:rsidR="00000000" w:rsidRPr="00000000">
        <w:rPr>
          <w:rtl w:val="0"/>
        </w:rPr>
        <w:t xml:space="preserve">    "Yuri giggles from me and Natsuki's swabble."</w:t>
      </w:r>
    </w:p>
    <w:p w:rsidR="00000000" w:rsidDel="00000000" w:rsidP="00000000" w:rsidRDefault="00000000" w:rsidRPr="00000000" w14:paraId="00000F18">
      <w:pPr>
        <w:pageBreakBefore w:val="0"/>
        <w:rPr/>
      </w:pPr>
      <w:r w:rsidDel="00000000" w:rsidR="00000000" w:rsidRPr="00000000">
        <w:rPr>
          <w:rtl w:val="0"/>
        </w:rPr>
        <w:t xml:space="preserve">    y "Yeah, I think I'm due for a cupcake actually."</w:t>
      </w:r>
    </w:p>
    <w:p w:rsidR="00000000" w:rsidDel="00000000" w:rsidP="00000000" w:rsidRDefault="00000000" w:rsidRPr="00000000" w14:paraId="00000F19">
      <w:pPr>
        <w:pageBreakBefore w:val="0"/>
        <w:rPr/>
      </w:pPr>
      <w:r w:rsidDel="00000000" w:rsidR="00000000" w:rsidRPr="00000000">
        <w:rPr>
          <w:rtl w:val="0"/>
        </w:rPr>
        <w:t xml:space="preserve">    "She takes one up and bites it, no one can deny the joy of Natsuki's cupcakes."</w:t>
      </w:r>
    </w:p>
    <w:p w:rsidR="00000000" w:rsidDel="00000000" w:rsidP="00000000" w:rsidRDefault="00000000" w:rsidRPr="00000000" w14:paraId="00000F1A">
      <w:pPr>
        <w:pageBreakBefore w:val="0"/>
        <w:rPr/>
      </w:pPr>
      <w:r w:rsidDel="00000000" w:rsidR="00000000" w:rsidRPr="00000000">
        <w:rPr>
          <w:rtl w:val="0"/>
        </w:rPr>
        <w:t xml:space="preserve">    "Sayori re-enters with a boombox in her hands. I know why she left the room now. What perfect timing.."</w:t>
      </w:r>
    </w:p>
    <w:p w:rsidR="00000000" w:rsidDel="00000000" w:rsidP="00000000" w:rsidRDefault="00000000" w:rsidRPr="00000000" w14:paraId="00000F1B">
      <w:pPr>
        <w:pageBreakBefore w:val="0"/>
        <w:rPr/>
      </w:pPr>
      <w:r w:rsidDel="00000000" w:rsidR="00000000" w:rsidRPr="00000000">
        <w:rPr>
          <w:rtl w:val="0"/>
        </w:rPr>
        <w:t xml:space="preserve">    s "Alright Monika, I got this, let me just-"</w:t>
      </w:r>
    </w:p>
    <w:p w:rsidR="00000000" w:rsidDel="00000000" w:rsidP="00000000" w:rsidRDefault="00000000" w:rsidRPr="00000000" w14:paraId="00000F1C">
      <w:pPr>
        <w:pageBreakBefore w:val="0"/>
        <w:rPr/>
      </w:pPr>
      <w:r w:rsidDel="00000000" w:rsidR="00000000" w:rsidRPr="00000000">
        <w:rPr>
          <w:rtl w:val="0"/>
        </w:rPr>
        <w:t xml:space="preserve">    "Sayori struggles to carry the boom box. I have to admit, this one does look admirably big."</w:t>
      </w:r>
    </w:p>
    <w:p w:rsidR="00000000" w:rsidDel="00000000" w:rsidP="00000000" w:rsidRDefault="00000000" w:rsidRPr="00000000" w14:paraId="00000F1D">
      <w:pPr>
        <w:pageBreakBefore w:val="0"/>
        <w:rPr/>
      </w:pPr>
      <w:r w:rsidDel="00000000" w:rsidR="00000000" w:rsidRPr="00000000">
        <w:rPr>
          <w:rtl w:val="0"/>
        </w:rPr>
        <w:t xml:space="preserve">    mc "Sayori, are you sure you can handle that."</w:t>
      </w:r>
    </w:p>
    <w:p w:rsidR="00000000" w:rsidDel="00000000" w:rsidP="00000000" w:rsidRDefault="00000000" w:rsidRPr="00000000" w14:paraId="00000F1E">
      <w:pPr>
        <w:pageBreakBefore w:val="0"/>
        <w:rPr/>
      </w:pPr>
      <w:r w:rsidDel="00000000" w:rsidR="00000000" w:rsidRPr="00000000">
        <w:rPr>
          <w:rtl w:val="0"/>
        </w:rPr>
        <w:t xml:space="preserve">    s "Yeah, I just gotta-"</w:t>
        <w:br w:type="textWrapping"/>
        <w:t xml:space="preserve">    "Sayori, after much struggle, is finally able to place the boombox on the teacher's desk."</w:t>
      </w:r>
    </w:p>
    <w:p w:rsidR="00000000" w:rsidDel="00000000" w:rsidP="00000000" w:rsidRDefault="00000000" w:rsidRPr="00000000" w14:paraId="00000F1F">
      <w:pPr>
        <w:pageBreakBefore w:val="0"/>
        <w:rPr/>
      </w:pPr>
      <w:r w:rsidDel="00000000" w:rsidR="00000000" w:rsidRPr="00000000">
        <w:rPr>
          <w:rtl w:val="0"/>
        </w:rPr>
        <w:t xml:space="preserve">    s "(huff) See, (huff), not that heavy."</w:t>
      </w:r>
    </w:p>
    <w:p w:rsidR="00000000" w:rsidDel="00000000" w:rsidP="00000000" w:rsidRDefault="00000000" w:rsidRPr="00000000" w14:paraId="00000F20">
      <w:pPr>
        <w:pageBreakBefore w:val="0"/>
        <w:rPr/>
      </w:pPr>
      <w:r w:rsidDel="00000000" w:rsidR="00000000" w:rsidRPr="00000000">
        <w:rPr>
          <w:rtl w:val="0"/>
        </w:rPr>
        <w:t xml:space="preserve">    m "Where did you even find this anyway Sayori?"</w:t>
      </w:r>
    </w:p>
    <w:p w:rsidR="00000000" w:rsidDel="00000000" w:rsidP="00000000" w:rsidRDefault="00000000" w:rsidRPr="00000000" w14:paraId="00000F21">
      <w:pPr>
        <w:pageBreakBefore w:val="0"/>
        <w:rPr/>
      </w:pPr>
      <w:r w:rsidDel="00000000" w:rsidR="00000000" w:rsidRPr="00000000">
        <w:rPr>
          <w:rtl w:val="0"/>
        </w:rPr>
        <w:t xml:space="preserve">    s "There was a classroom where this was just laying around for a year. No one ever bothered to pick it up."</w:t>
      </w:r>
    </w:p>
    <w:p w:rsidR="00000000" w:rsidDel="00000000" w:rsidP="00000000" w:rsidRDefault="00000000" w:rsidRPr="00000000" w14:paraId="00000F22">
      <w:pPr>
        <w:pageBreakBefore w:val="0"/>
        <w:rPr/>
      </w:pPr>
      <w:r w:rsidDel="00000000" w:rsidR="00000000" w:rsidRPr="00000000">
        <w:rPr>
          <w:rtl w:val="0"/>
        </w:rPr>
        <w:t xml:space="preserve">    s "I figured since this was the last day of school and no one was taking it that I would give it a new home."</w:t>
      </w:r>
    </w:p>
    <w:p w:rsidR="00000000" w:rsidDel="00000000" w:rsidP="00000000" w:rsidRDefault="00000000" w:rsidRPr="00000000" w14:paraId="00000F23">
      <w:pPr>
        <w:pageBreakBefore w:val="0"/>
        <w:rPr/>
      </w:pPr>
      <w:r w:rsidDel="00000000" w:rsidR="00000000" w:rsidRPr="00000000">
        <w:rPr>
          <w:rtl w:val="0"/>
        </w:rPr>
        <w:t xml:space="preserve">    s "That way nothing bad can happen to it when next year rolls around."</w:t>
      </w:r>
    </w:p>
    <w:p w:rsidR="00000000" w:rsidDel="00000000" w:rsidP="00000000" w:rsidRDefault="00000000" w:rsidRPr="00000000" w14:paraId="00000F24">
      <w:pPr>
        <w:pageBreakBefore w:val="0"/>
        <w:rPr/>
      </w:pPr>
      <w:r w:rsidDel="00000000" w:rsidR="00000000" w:rsidRPr="00000000">
        <w:rPr>
          <w:rtl w:val="0"/>
        </w:rPr>
        <w:t xml:space="preserve">    mc "Yeah, I just have to make sure it's safe from you first."</w:t>
      </w:r>
    </w:p>
    <w:p w:rsidR="00000000" w:rsidDel="00000000" w:rsidP="00000000" w:rsidRDefault="00000000" w:rsidRPr="00000000" w14:paraId="00000F25">
      <w:pPr>
        <w:pageBreakBefore w:val="0"/>
        <w:rPr/>
      </w:pPr>
      <w:r w:rsidDel="00000000" w:rsidR="00000000" w:rsidRPr="00000000">
        <w:rPr>
          <w:rtl w:val="0"/>
        </w:rPr>
        <w:t xml:space="preserve">    s "Hey, that's not nice. I can take care of it."</w:t>
      </w:r>
    </w:p>
    <w:p w:rsidR="00000000" w:rsidDel="00000000" w:rsidP="00000000" w:rsidRDefault="00000000" w:rsidRPr="00000000" w14:paraId="00000F26">
      <w:pPr>
        <w:pageBreakBefore w:val="0"/>
        <w:rPr/>
      </w:pPr>
      <w:r w:rsidDel="00000000" w:rsidR="00000000" w:rsidRPr="00000000">
        <w:rPr>
          <w:rtl w:val="0"/>
        </w:rPr>
        <w:t xml:space="preserve">    mc "You can have it when you can be responsible for it."</w:t>
      </w:r>
    </w:p>
    <w:p w:rsidR="00000000" w:rsidDel="00000000" w:rsidP="00000000" w:rsidRDefault="00000000" w:rsidRPr="00000000" w14:paraId="00000F27">
      <w:pPr>
        <w:pageBreakBefore w:val="0"/>
        <w:rPr/>
      </w:pPr>
      <w:r w:rsidDel="00000000" w:rsidR="00000000" w:rsidRPr="00000000">
        <w:rPr>
          <w:rtl w:val="0"/>
        </w:rPr>
        <w:t xml:space="preserve">    s "Noooooo!"</w:t>
      </w:r>
    </w:p>
    <w:p w:rsidR="00000000" w:rsidDel="00000000" w:rsidP="00000000" w:rsidRDefault="00000000" w:rsidRPr="00000000" w14:paraId="00000F28">
      <w:pPr>
        <w:pageBreakBefore w:val="0"/>
        <w:rPr/>
      </w:pPr>
      <w:r w:rsidDel="00000000" w:rsidR="00000000" w:rsidRPr="00000000">
        <w:rPr>
          <w:rtl w:val="0"/>
        </w:rPr>
        <w:t xml:space="preserve">    n "What the heck is wrong with you guys! You're acting like it's some puppy. It's a boombox!"</w:t>
      </w:r>
    </w:p>
    <w:p w:rsidR="00000000" w:rsidDel="00000000" w:rsidP="00000000" w:rsidRDefault="00000000" w:rsidRPr="00000000" w14:paraId="00000F29">
      <w:pPr>
        <w:pageBreakBefore w:val="0"/>
        <w:rPr/>
      </w:pPr>
      <w:r w:rsidDel="00000000" w:rsidR="00000000" w:rsidRPr="00000000">
        <w:rPr>
          <w:rtl w:val="0"/>
        </w:rPr>
        <w:t xml:space="preserve">    n "Just play something on it already!"</w:t>
      </w:r>
    </w:p>
    <w:p w:rsidR="00000000" w:rsidDel="00000000" w:rsidP="00000000" w:rsidRDefault="00000000" w:rsidRPr="00000000" w14:paraId="00000F2A">
      <w:pPr>
        <w:pageBreakBefore w:val="0"/>
        <w:rPr/>
      </w:pPr>
      <w:r w:rsidDel="00000000" w:rsidR="00000000" w:rsidRPr="00000000">
        <w:rPr>
          <w:rtl w:val="0"/>
        </w:rPr>
        <w:t xml:space="preserve">    s "Sure thing Natsuki."</w:t>
      </w:r>
    </w:p>
    <w:p w:rsidR="00000000" w:rsidDel="00000000" w:rsidP="00000000" w:rsidRDefault="00000000" w:rsidRPr="00000000" w14:paraId="00000F2B">
      <w:pPr>
        <w:pageBreakBefore w:val="0"/>
        <w:rPr/>
      </w:pPr>
      <w:r w:rsidDel="00000000" w:rsidR="00000000" w:rsidRPr="00000000">
        <w:rPr>
          <w:rtl w:val="0"/>
        </w:rPr>
        <w:t xml:space="preserve">    "Sayori goes on her phone to find her playlist. While doing so I notice Yuri os once again giggling to herself."</w:t>
      </w:r>
    </w:p>
    <w:p w:rsidR="00000000" w:rsidDel="00000000" w:rsidP="00000000" w:rsidRDefault="00000000" w:rsidRPr="00000000" w14:paraId="00000F2C">
      <w:pPr>
        <w:pageBreakBefore w:val="0"/>
        <w:rPr/>
      </w:pPr>
      <w:r w:rsidDel="00000000" w:rsidR="00000000" w:rsidRPr="00000000">
        <w:rPr>
          <w:rtl w:val="0"/>
        </w:rPr>
        <w:t xml:space="preserve">    "Looks like being with her friends is making her feel just a bit better."</w:t>
      </w:r>
    </w:p>
    <w:p w:rsidR="00000000" w:rsidDel="00000000" w:rsidP="00000000" w:rsidRDefault="00000000" w:rsidRPr="00000000" w14:paraId="00000F2D">
      <w:pPr>
        <w:pageBreakBefore w:val="0"/>
        <w:rPr/>
      </w:pPr>
      <w:r w:rsidDel="00000000" w:rsidR="00000000" w:rsidRPr="00000000">
        <w:rPr>
          <w:rtl w:val="0"/>
        </w:rPr>
        <w:t xml:space="preserve">    "It nearly brings a tear to my face, but I'm reminded that this alone probably won't be enough to see her own value."</w:t>
      </w:r>
    </w:p>
    <w:p w:rsidR="00000000" w:rsidDel="00000000" w:rsidP="00000000" w:rsidRDefault="00000000" w:rsidRPr="00000000" w14:paraId="00000F2E">
      <w:pPr>
        <w:pageBreakBefore w:val="0"/>
        <w:rPr/>
      </w:pPr>
      <w:r w:rsidDel="00000000" w:rsidR="00000000" w:rsidRPr="00000000">
        <w:rPr>
          <w:rtl w:val="0"/>
        </w:rPr>
        <w:t xml:space="preserve">    "With open as she's being right now, I think it's time we finally talk."</w:t>
      </w:r>
    </w:p>
    <w:p w:rsidR="00000000" w:rsidDel="00000000" w:rsidP="00000000" w:rsidRDefault="00000000" w:rsidRPr="00000000" w14:paraId="00000F2F">
      <w:pPr>
        <w:pageBreakBefore w:val="0"/>
        <w:rPr/>
      </w:pPr>
      <w:r w:rsidDel="00000000" w:rsidR="00000000" w:rsidRPr="00000000">
        <w:rPr>
          <w:rtl w:val="0"/>
        </w:rPr>
        <w:t xml:space="preserve">    mc "Sayori, can you pause on finding that playlist right now, I think it's time."</w:t>
      </w:r>
    </w:p>
    <w:p w:rsidR="00000000" w:rsidDel="00000000" w:rsidP="00000000" w:rsidRDefault="00000000" w:rsidRPr="00000000" w14:paraId="00000F30">
      <w:pPr>
        <w:pageBreakBefore w:val="0"/>
        <w:rPr/>
      </w:pPr>
      <w:r w:rsidDel="00000000" w:rsidR="00000000" w:rsidRPr="00000000">
        <w:rPr>
          <w:rtl w:val="0"/>
        </w:rPr>
        <w:t xml:space="preserve">    "Sayori puts down her phone right away, everyone else noticing my cue."</w:t>
      </w:r>
    </w:p>
    <w:p w:rsidR="00000000" w:rsidDel="00000000" w:rsidP="00000000" w:rsidRDefault="00000000" w:rsidRPr="00000000" w14:paraId="00000F31">
      <w:pPr>
        <w:pageBreakBefore w:val="0"/>
        <w:rPr/>
      </w:pPr>
      <w:r w:rsidDel="00000000" w:rsidR="00000000" w:rsidRPr="00000000">
        <w:rPr>
          <w:rtl w:val="0"/>
        </w:rPr>
        <w:t xml:space="preserve">    y "Um, what's going on? Was there something we were suppose to do first?"</w:t>
      </w:r>
    </w:p>
    <w:p w:rsidR="00000000" w:rsidDel="00000000" w:rsidP="00000000" w:rsidRDefault="00000000" w:rsidRPr="00000000" w14:paraId="00000F32">
      <w:pPr>
        <w:pageBreakBefore w:val="0"/>
        <w:rPr/>
      </w:pPr>
      <w:r w:rsidDel="00000000" w:rsidR="00000000" w:rsidRPr="00000000">
        <w:rPr>
          <w:rtl w:val="0"/>
        </w:rPr>
        <w:t xml:space="preserve">    "I put my hand on top of Yuri's."</w:t>
      </w:r>
    </w:p>
    <w:p w:rsidR="00000000" w:rsidDel="00000000" w:rsidP="00000000" w:rsidRDefault="00000000" w:rsidRPr="00000000" w14:paraId="00000F33">
      <w:pPr>
        <w:pageBreakBefore w:val="0"/>
        <w:rPr/>
      </w:pPr>
      <w:r w:rsidDel="00000000" w:rsidR="00000000" w:rsidRPr="00000000">
        <w:rPr>
          <w:rtl w:val="0"/>
        </w:rPr>
        <w:t xml:space="preserve">    mc "Yuri, this whole club has been an amazing ride with you. Please don't be scared of what I ask."</w:t>
      </w:r>
    </w:p>
    <w:p w:rsidR="00000000" w:rsidDel="00000000" w:rsidP="00000000" w:rsidRDefault="00000000" w:rsidRPr="00000000" w14:paraId="00000F34">
      <w:pPr>
        <w:pageBreakBefore w:val="0"/>
        <w:rPr/>
      </w:pPr>
      <w:r w:rsidDel="00000000" w:rsidR="00000000" w:rsidRPr="00000000">
        <w:rPr>
          <w:rtl w:val="0"/>
        </w:rPr>
        <w:t xml:space="preserve">    y "W-what are you talking about player? I, I'm starting to get nervous [player]."</w:t>
      </w:r>
    </w:p>
    <w:p w:rsidR="00000000" w:rsidDel="00000000" w:rsidP="00000000" w:rsidRDefault="00000000" w:rsidRPr="00000000" w14:paraId="00000F35">
      <w:pPr>
        <w:pageBreakBefore w:val="0"/>
        <w:rPr/>
      </w:pPr>
      <w:r w:rsidDel="00000000" w:rsidR="00000000" w:rsidRPr="00000000">
        <w:rPr>
          <w:rtl w:val="0"/>
        </w:rPr>
        <w:t xml:space="preserve">    mc "Yuri, I need you to roll up your sleeves."</w:t>
      </w:r>
    </w:p>
    <w:p w:rsidR="00000000" w:rsidDel="00000000" w:rsidP="00000000" w:rsidRDefault="00000000" w:rsidRPr="00000000" w14:paraId="00000F36">
      <w:pPr>
        <w:pageBreakBefore w:val="0"/>
        <w:rPr/>
      </w:pPr>
      <w:r w:rsidDel="00000000" w:rsidR="00000000" w:rsidRPr="00000000">
        <w:rPr>
          <w:rtl w:val="0"/>
        </w:rPr>
        <w:t xml:space="preserve">    y "W-What! [player], you know I can't do that. Not with everyone around."</w:t>
      </w:r>
    </w:p>
    <w:p w:rsidR="00000000" w:rsidDel="00000000" w:rsidP="00000000" w:rsidRDefault="00000000" w:rsidRPr="00000000" w14:paraId="00000F37">
      <w:pPr>
        <w:pageBreakBefore w:val="0"/>
        <w:rPr/>
      </w:pPr>
      <w:r w:rsidDel="00000000" w:rsidR="00000000" w:rsidRPr="00000000">
        <w:rPr>
          <w:rtl w:val="0"/>
        </w:rPr>
        <w:t xml:space="preserve">    m "We already know Yuri. [player] told us yesterday about it."</w:t>
      </w:r>
    </w:p>
    <w:p w:rsidR="00000000" w:rsidDel="00000000" w:rsidP="00000000" w:rsidRDefault="00000000" w:rsidRPr="00000000" w14:paraId="00000F38">
      <w:pPr>
        <w:pageBreakBefore w:val="0"/>
        <w:rPr/>
      </w:pPr>
      <w:r w:rsidDel="00000000" w:rsidR="00000000" w:rsidRPr="00000000">
        <w:rPr>
          <w:rtl w:val="0"/>
        </w:rPr>
        <w:t xml:space="preserve">    y "Wha-what?! Why [player]?! Why did you tell them?! It was suppose to be a secret! I'm not ready for others to know. I'm not ready to deal with others thinking of me like a freak!!"</w:t>
      </w:r>
    </w:p>
    <w:p w:rsidR="00000000" w:rsidDel="00000000" w:rsidP="00000000" w:rsidRDefault="00000000" w:rsidRPr="00000000" w14:paraId="00000F39">
      <w:pPr>
        <w:pageBreakBefore w:val="0"/>
        <w:rPr/>
      </w:pPr>
      <w:r w:rsidDel="00000000" w:rsidR="00000000" w:rsidRPr="00000000">
        <w:rPr>
          <w:rtl w:val="0"/>
        </w:rPr>
        <w:t xml:space="preserve">    mc "Yuri, I had to tell them. What you told me on Tuesday really frightened me. It sounded like you already gave up on yourself without giving yourself a chance."</w:t>
      </w:r>
    </w:p>
    <w:p w:rsidR="00000000" w:rsidDel="00000000" w:rsidP="00000000" w:rsidRDefault="00000000" w:rsidRPr="00000000" w14:paraId="00000F3A">
      <w:pPr>
        <w:pageBreakBefore w:val="0"/>
        <w:rPr/>
      </w:pPr>
      <w:r w:rsidDel="00000000" w:rsidR="00000000" w:rsidRPr="00000000">
        <w:rPr>
          <w:rtl w:val="0"/>
        </w:rPr>
        <w:t xml:space="preserve">    mc "I knew they would understand, but I needed a way to prove that to you."</w:t>
      </w:r>
    </w:p>
    <w:p w:rsidR="00000000" w:rsidDel="00000000" w:rsidP="00000000" w:rsidRDefault="00000000" w:rsidRPr="00000000" w14:paraId="00000F3B">
      <w:pPr>
        <w:pageBreakBefore w:val="0"/>
        <w:rPr/>
      </w:pPr>
      <w:r w:rsidDel="00000000" w:rsidR="00000000" w:rsidRPr="00000000">
        <w:rPr>
          <w:rtl w:val="0"/>
        </w:rPr>
        <w:t xml:space="preserve">    y "But, but not like this! It's all so sudden! I, I need to go, b-but..."</w:t>
      </w:r>
    </w:p>
    <w:p w:rsidR="00000000" w:rsidDel="00000000" w:rsidP="00000000" w:rsidRDefault="00000000" w:rsidRPr="00000000" w14:paraId="00000F3C">
      <w:pPr>
        <w:pageBreakBefore w:val="0"/>
        <w:rPr/>
      </w:pPr>
      <w:r w:rsidDel="00000000" w:rsidR="00000000" w:rsidRPr="00000000">
        <w:rPr>
          <w:rtl w:val="0"/>
        </w:rPr>
        <w:t xml:space="preserve">    y "Where do I go? There's, nowhere for me to leave."</w:t>
      </w:r>
    </w:p>
    <w:p w:rsidR="00000000" w:rsidDel="00000000" w:rsidP="00000000" w:rsidRDefault="00000000" w:rsidRPr="00000000" w14:paraId="00000F3D">
      <w:pPr>
        <w:pageBreakBefore w:val="0"/>
        <w:rPr/>
      </w:pPr>
      <w:r w:rsidDel="00000000" w:rsidR="00000000" w:rsidRPr="00000000">
        <w:rPr>
          <w:rtl w:val="0"/>
        </w:rPr>
        <w:t xml:space="preserve">    "Yuri stays sitting down realizing that it's no use running away, we all know what she'll do when she stops."</w:t>
      </w:r>
    </w:p>
    <w:p w:rsidR="00000000" w:rsidDel="00000000" w:rsidP="00000000" w:rsidRDefault="00000000" w:rsidRPr="00000000" w14:paraId="00000F3E">
      <w:pPr>
        <w:pageBreakBefore w:val="0"/>
        <w:rPr/>
      </w:pPr>
      <w:r w:rsidDel="00000000" w:rsidR="00000000" w:rsidRPr="00000000">
        <w:rPr>
          <w:rtl w:val="0"/>
        </w:rPr>
        <w:t xml:space="preserve">    y "You must have planned this ahead of time, didn't you [player]?"</w:t>
      </w:r>
    </w:p>
    <w:p w:rsidR="00000000" w:rsidDel="00000000" w:rsidP="00000000" w:rsidRDefault="00000000" w:rsidRPr="00000000" w14:paraId="00000F3F">
      <w:pPr>
        <w:pageBreakBefore w:val="0"/>
        <w:rPr/>
      </w:pPr>
      <w:r w:rsidDel="00000000" w:rsidR="00000000" w:rsidRPr="00000000">
        <w:rPr>
          <w:rtl w:val="0"/>
        </w:rPr>
        <w:t xml:space="preserve">    mc "Yeah, I did."</w:t>
      </w:r>
    </w:p>
    <w:p w:rsidR="00000000" w:rsidDel="00000000" w:rsidP="00000000" w:rsidRDefault="00000000" w:rsidRPr="00000000" w14:paraId="00000F40">
      <w:pPr>
        <w:pageBreakBefore w:val="0"/>
        <w:rPr/>
      </w:pPr>
      <w:r w:rsidDel="00000000" w:rsidR="00000000" w:rsidRPr="00000000">
        <w:rPr>
          <w:rtl w:val="0"/>
        </w:rPr>
        <w:t xml:space="preserve">    "Yuri sits there contemplating. She doesn't know how to react right now. There's just silence in the room."</w:t>
      </w:r>
    </w:p>
    <w:p w:rsidR="00000000" w:rsidDel="00000000" w:rsidP="00000000" w:rsidRDefault="00000000" w:rsidRPr="00000000" w14:paraId="00000F41">
      <w:pPr>
        <w:pageBreakBefore w:val="0"/>
        <w:rPr/>
      </w:pPr>
      <w:r w:rsidDel="00000000" w:rsidR="00000000" w:rsidRPr="00000000">
        <w:rPr>
          <w:rtl w:val="0"/>
        </w:rPr>
        <w:t xml:space="preserve">    y "..."</w:t>
      </w:r>
    </w:p>
    <w:p w:rsidR="00000000" w:rsidDel="00000000" w:rsidP="00000000" w:rsidRDefault="00000000" w:rsidRPr="00000000" w14:paraId="00000F42">
      <w:pPr>
        <w:pageBreakBefore w:val="0"/>
        <w:rPr/>
      </w:pPr>
      <w:r w:rsidDel="00000000" w:rsidR="00000000" w:rsidRPr="00000000">
        <w:rPr>
          <w:rtl w:val="0"/>
        </w:rPr>
        <w:t xml:space="preserve">    y "I guess there's nothing to hide anymore.."</w:t>
      </w:r>
    </w:p>
    <w:p w:rsidR="00000000" w:rsidDel="00000000" w:rsidP="00000000" w:rsidRDefault="00000000" w:rsidRPr="00000000" w14:paraId="00000F43">
      <w:pPr>
        <w:pageBreakBefore w:val="0"/>
        <w:rPr/>
      </w:pPr>
      <w:r w:rsidDel="00000000" w:rsidR="00000000" w:rsidRPr="00000000">
        <w:rPr>
          <w:rtl w:val="0"/>
        </w:rPr>
        <w:t xml:space="preserve">    "Yuri grabs hold of her sleeve and slowly unravels her arms."</w:t>
      </w:r>
    </w:p>
    <w:p w:rsidR="00000000" w:rsidDel="00000000" w:rsidP="00000000" w:rsidRDefault="00000000" w:rsidRPr="00000000" w14:paraId="00000F44">
      <w:pPr>
        <w:pageBreakBefore w:val="0"/>
        <w:rPr/>
      </w:pPr>
      <w:r w:rsidDel="00000000" w:rsidR="00000000" w:rsidRPr="00000000">
        <w:rPr>
          <w:rtl w:val="0"/>
        </w:rPr>
        <w:t xml:space="preserve">    "Sayori is stunned from the damage that's left on her arms."</w:t>
      </w:r>
    </w:p>
    <w:p w:rsidR="00000000" w:rsidDel="00000000" w:rsidP="00000000" w:rsidRDefault="00000000" w:rsidRPr="00000000" w14:paraId="00000F45">
      <w:pPr>
        <w:pageBreakBefore w:val="0"/>
        <w:rPr/>
      </w:pPr>
      <w:r w:rsidDel="00000000" w:rsidR="00000000" w:rsidRPr="00000000">
        <w:rPr>
          <w:rtl w:val="0"/>
        </w:rPr>
        <w:t xml:space="preserve">    "Even I'm a bit terrified, this is the worst I've ever seen them."</w:t>
      </w:r>
    </w:p>
    <w:p w:rsidR="00000000" w:rsidDel="00000000" w:rsidP="00000000" w:rsidRDefault="00000000" w:rsidRPr="00000000" w14:paraId="00000F46">
      <w:pPr>
        <w:pageBreakBefore w:val="0"/>
        <w:rPr/>
      </w:pPr>
      <w:r w:rsidDel="00000000" w:rsidR="00000000" w:rsidRPr="00000000">
        <w:rPr>
          <w:rtl w:val="0"/>
        </w:rPr>
        <w:t xml:space="preserve">    "I see some from before that have healed, but there are others that are new and look, painful."</w:t>
      </w:r>
    </w:p>
    <w:p w:rsidR="00000000" w:rsidDel="00000000" w:rsidP="00000000" w:rsidRDefault="00000000" w:rsidRPr="00000000" w14:paraId="00000F47">
      <w:pPr>
        <w:pageBreakBefore w:val="0"/>
        <w:rPr/>
      </w:pPr>
      <w:r w:rsidDel="00000000" w:rsidR="00000000" w:rsidRPr="00000000">
        <w:rPr>
          <w:rtl w:val="0"/>
        </w:rPr>
        <w:t xml:space="preserve">    y "You all think I'm a freak now, don't you?"</w:t>
      </w:r>
    </w:p>
    <w:p w:rsidR="00000000" w:rsidDel="00000000" w:rsidP="00000000" w:rsidRDefault="00000000" w:rsidRPr="00000000" w14:paraId="00000F48">
      <w:pPr>
        <w:pageBreakBefore w:val="0"/>
        <w:rPr/>
      </w:pPr>
      <w:r w:rsidDel="00000000" w:rsidR="00000000" w:rsidRPr="00000000">
        <w:rPr>
          <w:rtl w:val="0"/>
        </w:rPr>
        <w:t xml:space="preserve">    n "What?"</w:t>
      </w:r>
    </w:p>
    <w:p w:rsidR="00000000" w:rsidDel="00000000" w:rsidP="00000000" w:rsidRDefault="00000000" w:rsidRPr="00000000" w14:paraId="00000F49">
      <w:pPr>
        <w:pageBreakBefore w:val="0"/>
        <w:rPr/>
      </w:pPr>
      <w:r w:rsidDel="00000000" w:rsidR="00000000" w:rsidRPr="00000000">
        <w:rPr>
          <w:rtl w:val="0"/>
        </w:rPr>
        <w:t xml:space="preserve">    y "You all think I'm a freak. You're all terrified right now at who I am."</w:t>
      </w:r>
    </w:p>
    <w:p w:rsidR="00000000" w:rsidDel="00000000" w:rsidP="00000000" w:rsidRDefault="00000000" w:rsidRPr="00000000" w14:paraId="00000F4A">
      <w:pPr>
        <w:pageBreakBefore w:val="0"/>
        <w:rPr/>
      </w:pPr>
      <w:r w:rsidDel="00000000" w:rsidR="00000000" w:rsidRPr="00000000">
        <w:rPr>
          <w:rtl w:val="0"/>
        </w:rPr>
        <w:t xml:space="preserve">    y "I'm sorry that I can't control myself."</w:t>
      </w:r>
    </w:p>
    <w:p w:rsidR="00000000" w:rsidDel="00000000" w:rsidP="00000000" w:rsidRDefault="00000000" w:rsidRPr="00000000" w14:paraId="00000F4B">
      <w:pPr>
        <w:pageBreakBefore w:val="0"/>
        <w:rPr/>
      </w:pPr>
      <w:r w:rsidDel="00000000" w:rsidR="00000000" w:rsidRPr="00000000">
        <w:rPr>
          <w:rtl w:val="0"/>
        </w:rPr>
        <w:t xml:space="preserve">    y "I can barely keep myself when I speak, people have a hard time with me."</w:t>
      </w:r>
    </w:p>
    <w:p w:rsidR="00000000" w:rsidDel="00000000" w:rsidP="00000000" w:rsidRDefault="00000000" w:rsidRPr="00000000" w14:paraId="00000F4C">
      <w:pPr>
        <w:pageBreakBefore w:val="0"/>
        <w:rPr/>
      </w:pPr>
      <w:r w:rsidDel="00000000" w:rsidR="00000000" w:rsidRPr="00000000">
        <w:rPr>
          <w:rtl w:val="0"/>
        </w:rPr>
        <w:t xml:space="preserve">    y "I'm so weird with my interest, everyone is just disgusted with me."</w:t>
      </w:r>
    </w:p>
    <w:p w:rsidR="00000000" w:rsidDel="00000000" w:rsidP="00000000" w:rsidRDefault="00000000" w:rsidRPr="00000000" w14:paraId="00000F4D">
      <w:pPr>
        <w:pageBreakBefore w:val="0"/>
        <w:rPr/>
      </w:pPr>
      <w:r w:rsidDel="00000000" w:rsidR="00000000" w:rsidRPr="00000000">
        <w:rPr>
          <w:rtl w:val="0"/>
        </w:rPr>
        <w:t xml:space="preserve">    y "I look like the most dangerous person you'll ever know. A freak show that can't keep herself in check."</w:t>
      </w:r>
    </w:p>
    <w:p w:rsidR="00000000" w:rsidDel="00000000" w:rsidP="00000000" w:rsidRDefault="00000000" w:rsidRPr="00000000" w14:paraId="00000F4E">
      <w:pPr>
        <w:pageBreakBefore w:val="0"/>
        <w:rPr/>
      </w:pPr>
      <w:r w:rsidDel="00000000" w:rsidR="00000000" w:rsidRPr="00000000">
        <w:rPr>
          <w:rtl w:val="0"/>
        </w:rPr>
        <w:t xml:space="preserve">    y "That's why others avoid me, they want to keep themselves safe from me, they're afraid of me."</w:t>
      </w:r>
    </w:p>
    <w:p w:rsidR="00000000" w:rsidDel="00000000" w:rsidP="00000000" w:rsidRDefault="00000000" w:rsidRPr="00000000" w14:paraId="00000F4F">
      <w:pPr>
        <w:pageBreakBefore w:val="0"/>
        <w:rPr/>
      </w:pPr>
      <w:r w:rsidDel="00000000" w:rsidR="00000000" w:rsidRPr="00000000">
        <w:rPr>
          <w:rtl w:val="0"/>
        </w:rPr>
        <w:t xml:space="preserve">    y "I was right to ostracize myself, because after this I won't be able to make friends with anyone again."</w:t>
      </w:r>
    </w:p>
    <w:p w:rsidR="00000000" w:rsidDel="00000000" w:rsidP="00000000" w:rsidRDefault="00000000" w:rsidRPr="00000000" w14:paraId="00000F50">
      <w:pPr>
        <w:pageBreakBefore w:val="0"/>
        <w:rPr/>
      </w:pPr>
      <w:r w:rsidDel="00000000" w:rsidR="00000000" w:rsidRPr="00000000">
        <w:rPr>
          <w:rtl w:val="0"/>
        </w:rPr>
        <w:t xml:space="preserve">    y "I'm a threat to everyone, even myself."</w:t>
      </w:r>
    </w:p>
    <w:p w:rsidR="00000000" w:rsidDel="00000000" w:rsidP="00000000" w:rsidRDefault="00000000" w:rsidRPr="00000000" w14:paraId="00000F51">
      <w:pPr>
        <w:pageBreakBefore w:val="0"/>
        <w:rPr/>
      </w:pPr>
      <w:r w:rsidDel="00000000" w:rsidR="00000000" w:rsidRPr="00000000">
        <w:rPr>
          <w:rtl w:val="0"/>
        </w:rPr>
        <w:t xml:space="preserve">    y "I never thought that it would hurt so much being alone again, but after this school year with all of you, I don't want to ever go back, but-"</w:t>
      </w:r>
    </w:p>
    <w:p w:rsidR="00000000" w:rsidDel="00000000" w:rsidP="00000000" w:rsidRDefault="00000000" w:rsidRPr="00000000" w14:paraId="00000F52">
      <w:pPr>
        <w:pageBreakBefore w:val="0"/>
        <w:rPr/>
      </w:pPr>
      <w:r w:rsidDel="00000000" w:rsidR="00000000" w:rsidRPr="00000000">
        <w:rPr>
          <w:rtl w:val="0"/>
        </w:rPr>
        <w:t xml:space="preserve">    y "But I'll have to. Things can never stay the same. Life will always move while I'm still here, stuck in my own traps."</w:t>
      </w:r>
    </w:p>
    <w:p w:rsidR="00000000" w:rsidDel="00000000" w:rsidP="00000000" w:rsidRDefault="00000000" w:rsidRPr="00000000" w14:paraId="00000F53">
      <w:pPr>
        <w:pageBreakBefore w:val="0"/>
        <w:rPr/>
      </w:pPr>
      <w:r w:rsidDel="00000000" w:rsidR="00000000" w:rsidRPr="00000000">
        <w:rPr>
          <w:rtl w:val="0"/>
        </w:rPr>
        <w:t xml:space="preserve">    y "I'll never be happy with all of you, because, because I'm the wor-"</w:t>
      </w:r>
    </w:p>
    <w:p w:rsidR="00000000" w:rsidDel="00000000" w:rsidP="00000000" w:rsidRDefault="00000000" w:rsidRPr="00000000" w14:paraId="00000F54">
      <w:pPr>
        <w:pageBreakBefore w:val="0"/>
        <w:rPr/>
      </w:pPr>
      <w:r w:rsidDel="00000000" w:rsidR="00000000" w:rsidRPr="00000000">
        <w:rPr>
          <w:rtl w:val="0"/>
        </w:rPr>
        <w:t xml:space="preserve">    n "I really need you to be quiet real quick."</w:t>
      </w:r>
    </w:p>
    <w:p w:rsidR="00000000" w:rsidDel="00000000" w:rsidP="00000000" w:rsidRDefault="00000000" w:rsidRPr="00000000" w14:paraId="00000F55">
      <w:pPr>
        <w:pageBreakBefore w:val="0"/>
        <w:rPr/>
      </w:pPr>
      <w:r w:rsidDel="00000000" w:rsidR="00000000" w:rsidRPr="00000000">
        <w:rPr>
          <w:rtl w:val="0"/>
        </w:rPr>
        <w:t xml:space="preserve">    "Out of nowhere Natsuki goes in for a hug."</w:t>
      </w:r>
    </w:p>
    <w:p w:rsidR="00000000" w:rsidDel="00000000" w:rsidP="00000000" w:rsidRDefault="00000000" w:rsidRPr="00000000" w14:paraId="00000F56">
      <w:pPr>
        <w:pageBreakBefore w:val="0"/>
        <w:rPr/>
      </w:pPr>
      <w:r w:rsidDel="00000000" w:rsidR="00000000" w:rsidRPr="00000000">
        <w:rPr>
          <w:rtl w:val="0"/>
        </w:rPr>
        <w:t xml:space="preserve">    n "Do you really think we'll all run away because you're hurt?"</w:t>
      </w:r>
    </w:p>
    <w:p w:rsidR="00000000" w:rsidDel="00000000" w:rsidP="00000000" w:rsidRDefault="00000000" w:rsidRPr="00000000" w14:paraId="00000F57">
      <w:pPr>
        <w:pageBreakBefore w:val="0"/>
        <w:rPr/>
      </w:pPr>
      <w:r w:rsidDel="00000000" w:rsidR="00000000" w:rsidRPr="00000000">
        <w:rPr>
          <w:rtl w:val="0"/>
        </w:rPr>
        <w:t xml:space="preserve">    n "Well I have news for you."</w:t>
      </w:r>
    </w:p>
    <w:p w:rsidR="00000000" w:rsidDel="00000000" w:rsidP="00000000" w:rsidRDefault="00000000" w:rsidRPr="00000000" w14:paraId="00000F58">
      <w:pPr>
        <w:pageBreakBefore w:val="0"/>
        <w:rPr/>
      </w:pPr>
      <w:r w:rsidDel="00000000" w:rsidR="00000000" w:rsidRPr="00000000">
        <w:rPr>
          <w:rtl w:val="0"/>
        </w:rPr>
        <w:t xml:space="preserve">    n "This club is never separating. I never had a place where I feel accepted to be me."</w:t>
      </w:r>
    </w:p>
    <w:p w:rsidR="00000000" w:rsidDel="00000000" w:rsidP="00000000" w:rsidRDefault="00000000" w:rsidRPr="00000000" w14:paraId="00000F59">
      <w:pPr>
        <w:pageBreakBefore w:val="0"/>
        <w:rPr/>
      </w:pPr>
      <w:r w:rsidDel="00000000" w:rsidR="00000000" w:rsidRPr="00000000">
        <w:rPr>
          <w:rtl w:val="0"/>
        </w:rPr>
        <w:t xml:space="preserve">    n "And you're part of this club, so don't you dare think we'll leave because of who you are."</w:t>
      </w:r>
    </w:p>
    <w:p w:rsidR="00000000" w:rsidDel="00000000" w:rsidP="00000000" w:rsidRDefault="00000000" w:rsidRPr="00000000" w14:paraId="00000F5A">
      <w:pPr>
        <w:pageBreakBefore w:val="0"/>
        <w:rPr/>
      </w:pPr>
      <w:r w:rsidDel="00000000" w:rsidR="00000000" w:rsidRPr="00000000">
        <w:rPr>
          <w:rtl w:val="0"/>
        </w:rPr>
        <w:t xml:space="preserve">    m "Yuri, your demeanor, your interest, your desires, that's what makes you unique."</w:t>
      </w:r>
    </w:p>
    <w:p w:rsidR="00000000" w:rsidDel="00000000" w:rsidP="00000000" w:rsidRDefault="00000000" w:rsidRPr="00000000" w14:paraId="00000F5B">
      <w:pPr>
        <w:pageBreakBefore w:val="0"/>
        <w:rPr/>
      </w:pPr>
      <w:r w:rsidDel="00000000" w:rsidR="00000000" w:rsidRPr="00000000">
        <w:rPr>
          <w:rtl w:val="0"/>
        </w:rPr>
        <w:t xml:space="preserve">    m "There's no way we can have this club without you."</w:t>
      </w:r>
    </w:p>
    <w:p w:rsidR="00000000" w:rsidDel="00000000" w:rsidP="00000000" w:rsidRDefault="00000000" w:rsidRPr="00000000" w14:paraId="00000F5C">
      <w:pPr>
        <w:pageBreakBefore w:val="0"/>
        <w:rPr/>
      </w:pPr>
      <w:r w:rsidDel="00000000" w:rsidR="00000000" w:rsidRPr="00000000">
        <w:rPr>
          <w:rtl w:val="0"/>
        </w:rPr>
        <w:t xml:space="preserve">    s "Even if it feels like you're in a deep hole that you can never jump out of, your friends are here to grab your hands, even if we fall in, we'll fall in together."</w:t>
      </w:r>
    </w:p>
    <w:p w:rsidR="00000000" w:rsidDel="00000000" w:rsidP="00000000" w:rsidRDefault="00000000" w:rsidRPr="00000000" w14:paraId="00000F5D">
      <w:pPr>
        <w:pageBreakBefore w:val="0"/>
        <w:rPr/>
      </w:pPr>
      <w:r w:rsidDel="00000000" w:rsidR="00000000" w:rsidRPr="00000000">
        <w:rPr>
          <w:rtl w:val="0"/>
        </w:rPr>
        <w:t xml:space="preserve">    mc "Yuri, remember when I said life moves on, well life moves on with friends too."</w:t>
      </w:r>
    </w:p>
    <w:p w:rsidR="00000000" w:rsidDel="00000000" w:rsidP="00000000" w:rsidRDefault="00000000" w:rsidRPr="00000000" w14:paraId="00000F5E">
      <w:pPr>
        <w:pageBreakBefore w:val="0"/>
        <w:rPr/>
      </w:pPr>
      <w:r w:rsidDel="00000000" w:rsidR="00000000" w:rsidRPr="00000000">
        <w:rPr>
          <w:rtl w:val="0"/>
        </w:rPr>
        <w:t xml:space="preserve">    mc "And the friends that stay beside you are the ones who accept you for everything that makes you, you."</w:t>
      </w:r>
    </w:p>
    <w:p w:rsidR="00000000" w:rsidDel="00000000" w:rsidP="00000000" w:rsidRDefault="00000000" w:rsidRPr="00000000" w14:paraId="00000F5F">
      <w:pPr>
        <w:pageBreakBefore w:val="0"/>
        <w:rPr/>
      </w:pPr>
      <w:r w:rsidDel="00000000" w:rsidR="00000000" w:rsidRPr="00000000">
        <w:rPr>
          <w:rtl w:val="0"/>
        </w:rPr>
        <w:t xml:space="preserve">    mc "It's not just me that loves you Yuri, we all love you."</w:t>
      </w:r>
    </w:p>
    <w:p w:rsidR="00000000" w:rsidDel="00000000" w:rsidP="00000000" w:rsidRDefault="00000000" w:rsidRPr="00000000" w14:paraId="00000F60">
      <w:pPr>
        <w:pageBreakBefore w:val="0"/>
        <w:rPr/>
      </w:pPr>
      <w:r w:rsidDel="00000000" w:rsidR="00000000" w:rsidRPr="00000000">
        <w:rPr>
          <w:rtl w:val="0"/>
        </w:rPr>
        <w:t xml:space="preserve">    "I see a tear drop from Yuri's face, then more start to fall."</w:t>
      </w:r>
    </w:p>
    <w:p w:rsidR="00000000" w:rsidDel="00000000" w:rsidP="00000000" w:rsidRDefault="00000000" w:rsidRPr="00000000" w14:paraId="00000F61">
      <w:pPr>
        <w:pageBreakBefore w:val="0"/>
        <w:rPr/>
      </w:pPr>
      <w:r w:rsidDel="00000000" w:rsidR="00000000" w:rsidRPr="00000000">
        <w:rPr>
          <w:rtl w:val="0"/>
        </w:rPr>
        <w:t xml:space="preserve">    (many facial changes of Yuri crying)</w:t>
      </w:r>
    </w:p>
    <w:p w:rsidR="00000000" w:rsidDel="00000000" w:rsidP="00000000" w:rsidRDefault="00000000" w:rsidRPr="00000000" w14:paraId="00000F62">
      <w:pPr>
        <w:pageBreakBefore w:val="0"/>
        <w:rPr/>
      </w:pPr>
      <w:r w:rsidDel="00000000" w:rsidR="00000000" w:rsidRPr="00000000">
        <w:rPr>
          <w:rtl w:val="0"/>
        </w:rPr>
        <w:t xml:space="preserve">    y "..."</w:t>
      </w:r>
    </w:p>
    <w:p w:rsidR="00000000" w:rsidDel="00000000" w:rsidP="00000000" w:rsidRDefault="00000000" w:rsidRPr="00000000" w14:paraId="00000F63">
      <w:pPr>
        <w:pageBreakBefore w:val="0"/>
        <w:rPr/>
      </w:pPr>
      <w:r w:rsidDel="00000000" w:rsidR="00000000" w:rsidRPr="00000000">
        <w:rPr>
          <w:rtl w:val="0"/>
        </w:rPr>
        <w:t xml:space="preserve">    y ".."</w:t>
      </w:r>
    </w:p>
    <w:p w:rsidR="00000000" w:rsidDel="00000000" w:rsidP="00000000" w:rsidRDefault="00000000" w:rsidRPr="00000000" w14:paraId="00000F64">
      <w:pPr>
        <w:pageBreakBefore w:val="0"/>
        <w:rPr/>
      </w:pPr>
      <w:r w:rsidDel="00000000" w:rsidR="00000000" w:rsidRPr="00000000">
        <w:rPr>
          <w:rtl w:val="0"/>
        </w:rPr>
        <w:t xml:space="preserve">    y ".."</w:t>
      </w:r>
    </w:p>
    <w:p w:rsidR="00000000" w:rsidDel="00000000" w:rsidP="00000000" w:rsidRDefault="00000000" w:rsidRPr="00000000" w14:paraId="00000F65">
      <w:pPr>
        <w:pageBreakBefore w:val="0"/>
        <w:rPr/>
      </w:pPr>
      <w:r w:rsidDel="00000000" w:rsidR="00000000" w:rsidRPr="00000000">
        <w:rPr>
          <w:rtl w:val="0"/>
        </w:rPr>
        <w:t xml:space="preserve">    y "Thank you, all of you."</w:t>
      </w:r>
    </w:p>
    <w:p w:rsidR="00000000" w:rsidDel="00000000" w:rsidP="00000000" w:rsidRDefault="00000000" w:rsidRPr="00000000" w14:paraId="00000F66">
      <w:pPr>
        <w:pageBreakBefore w:val="0"/>
        <w:rPr/>
      </w:pPr>
      <w:r w:rsidDel="00000000" w:rsidR="00000000" w:rsidRPr="00000000">
        <w:rPr>
          <w:rtl w:val="0"/>
        </w:rPr>
        <w:t xml:space="preserve">    y "You all make me happy to just purely exist."</w:t>
      </w:r>
    </w:p>
    <w:p w:rsidR="00000000" w:rsidDel="00000000" w:rsidP="00000000" w:rsidRDefault="00000000" w:rsidRPr="00000000" w14:paraId="00000F67">
      <w:pPr>
        <w:pageBreakBefore w:val="0"/>
        <w:rPr/>
      </w:pPr>
      <w:r w:rsidDel="00000000" w:rsidR="00000000" w:rsidRPr="00000000">
        <w:rPr>
          <w:rtl w:val="0"/>
        </w:rPr>
        <w:t xml:space="preserve">    y "..."</w:t>
      </w:r>
    </w:p>
    <w:p w:rsidR="00000000" w:rsidDel="00000000" w:rsidP="00000000" w:rsidRDefault="00000000" w:rsidRPr="00000000" w14:paraId="00000F68">
      <w:pPr>
        <w:pageBreakBefore w:val="0"/>
        <w:rPr/>
      </w:pPr>
      <w:r w:rsidDel="00000000" w:rsidR="00000000" w:rsidRPr="00000000">
        <w:rPr>
          <w:rtl w:val="0"/>
        </w:rPr>
        <w:t xml:space="preserve">    y "I think I'm feeling a bit better now.."</w:t>
      </w:r>
    </w:p>
    <w:p w:rsidR="00000000" w:rsidDel="00000000" w:rsidP="00000000" w:rsidRDefault="00000000" w:rsidRPr="00000000" w14:paraId="00000F69">
      <w:pPr>
        <w:pageBreakBefore w:val="0"/>
        <w:rPr/>
      </w:pPr>
      <w:r w:rsidDel="00000000" w:rsidR="00000000" w:rsidRPr="00000000">
        <w:rPr>
          <w:rtl w:val="0"/>
        </w:rPr>
        <w:t xml:space="preserve">    s "Aww, but I want the hug to last a bit longer."</w:t>
      </w:r>
    </w:p>
    <w:p w:rsidR="00000000" w:rsidDel="00000000" w:rsidP="00000000" w:rsidRDefault="00000000" w:rsidRPr="00000000" w14:paraId="00000F6A">
      <w:pPr>
        <w:pageBreakBefore w:val="0"/>
        <w:rPr/>
      </w:pPr>
      <w:r w:rsidDel="00000000" w:rsidR="00000000" w:rsidRPr="00000000">
        <w:rPr>
          <w:rtl w:val="0"/>
        </w:rPr>
        <w:t xml:space="preserve">    s "It feels so nice, especially when Natsuki decides she wants to be in it."</w:t>
      </w:r>
    </w:p>
    <w:p w:rsidR="00000000" w:rsidDel="00000000" w:rsidP="00000000" w:rsidRDefault="00000000" w:rsidRPr="00000000" w14:paraId="00000F6B">
      <w:pPr>
        <w:pageBreakBefore w:val="0"/>
        <w:rPr/>
      </w:pPr>
      <w:r w:rsidDel="00000000" w:rsidR="00000000" w:rsidRPr="00000000">
        <w:rPr>
          <w:rtl w:val="0"/>
        </w:rPr>
        <w:t xml:space="preserve">    n "And that's where I draw the line. The hugs over now, move on."</w:t>
      </w:r>
    </w:p>
    <w:p w:rsidR="00000000" w:rsidDel="00000000" w:rsidP="00000000" w:rsidRDefault="00000000" w:rsidRPr="00000000" w14:paraId="00000F6C">
      <w:pPr>
        <w:pageBreakBefore w:val="0"/>
        <w:rPr/>
      </w:pPr>
      <w:r w:rsidDel="00000000" w:rsidR="00000000" w:rsidRPr="00000000">
        <w:rPr>
          <w:rtl w:val="0"/>
        </w:rPr>
        <w:t xml:space="preserve">    mc "C'mon Natsuki, I was liking that hug too."</w:t>
      </w:r>
    </w:p>
    <w:p w:rsidR="00000000" w:rsidDel="00000000" w:rsidP="00000000" w:rsidRDefault="00000000" w:rsidRPr="00000000" w14:paraId="00000F6D">
      <w:pPr>
        <w:pageBreakBefore w:val="0"/>
        <w:rPr/>
      </w:pPr>
      <w:r w:rsidDel="00000000" w:rsidR="00000000" w:rsidRPr="00000000">
        <w:rPr>
          <w:rtl w:val="0"/>
        </w:rPr>
        <w:t xml:space="preserve">    n "Well if you want to keep on hugging then hug your girlfriend."</w:t>
      </w:r>
    </w:p>
    <w:p w:rsidR="00000000" w:rsidDel="00000000" w:rsidP="00000000" w:rsidRDefault="00000000" w:rsidRPr="00000000" w14:paraId="00000F6E">
      <w:pPr>
        <w:pageBreakBefore w:val="0"/>
        <w:rPr/>
      </w:pPr>
      <w:r w:rsidDel="00000000" w:rsidR="00000000" w:rsidRPr="00000000">
        <w:rPr>
          <w:rtl w:val="0"/>
        </w:rPr>
        <w:t xml:space="preserve">    m "I'm sure he'll be happy to, after all, he does have incentive."</w:t>
      </w:r>
    </w:p>
    <w:p w:rsidR="00000000" w:rsidDel="00000000" w:rsidP="00000000" w:rsidRDefault="00000000" w:rsidRPr="00000000" w14:paraId="00000F6F">
      <w:pPr>
        <w:pageBreakBefore w:val="0"/>
        <w:rPr/>
      </w:pPr>
      <w:r w:rsidDel="00000000" w:rsidR="00000000" w:rsidRPr="00000000">
        <w:rPr>
          <w:rtl w:val="0"/>
        </w:rPr>
        <w:t xml:space="preserve">    n "Monika, you said you didn't let your mind wander to those types of thoughts."</w:t>
      </w:r>
    </w:p>
    <w:p w:rsidR="00000000" w:rsidDel="00000000" w:rsidP="00000000" w:rsidRDefault="00000000" w:rsidRPr="00000000" w14:paraId="00000F70">
      <w:pPr>
        <w:pageBreakBefore w:val="0"/>
        <w:rPr/>
      </w:pPr>
      <w:r w:rsidDel="00000000" w:rsidR="00000000" w:rsidRPr="00000000">
        <w:rPr>
          <w:rtl w:val="0"/>
        </w:rPr>
        <w:t xml:space="preserve">    m "I know, I know. It's just funny to see you get so flustered."</w:t>
      </w:r>
    </w:p>
    <w:p w:rsidR="00000000" w:rsidDel="00000000" w:rsidP="00000000" w:rsidRDefault="00000000" w:rsidRPr="00000000" w14:paraId="00000F71">
      <w:pPr>
        <w:pageBreakBefore w:val="0"/>
        <w:rPr/>
      </w:pPr>
      <w:r w:rsidDel="00000000" w:rsidR="00000000" w:rsidRPr="00000000">
        <w:rPr>
          <w:rtl w:val="0"/>
        </w:rPr>
        <w:t xml:space="preserve">    s "Wait, what are you two talking about."</w:t>
      </w:r>
    </w:p>
    <w:p w:rsidR="00000000" w:rsidDel="00000000" w:rsidP="00000000" w:rsidRDefault="00000000" w:rsidRPr="00000000" w14:paraId="00000F72">
      <w:pPr>
        <w:pageBreakBefore w:val="0"/>
        <w:rPr/>
      </w:pPr>
      <w:r w:rsidDel="00000000" w:rsidR="00000000" w:rsidRPr="00000000">
        <w:rPr>
          <w:rtl w:val="0"/>
        </w:rPr>
        <w:t xml:space="preserve">    m "Don't worry about it Sayori, let's just keep this party going."</w:t>
      </w:r>
    </w:p>
    <w:p w:rsidR="00000000" w:rsidDel="00000000" w:rsidP="00000000" w:rsidRDefault="00000000" w:rsidRPr="00000000" w14:paraId="00000F73">
      <w:pPr>
        <w:pageBreakBefore w:val="0"/>
        <w:rPr/>
      </w:pPr>
      <w:r w:rsidDel="00000000" w:rsidR="00000000" w:rsidRPr="00000000">
        <w:rPr>
          <w:rtl w:val="0"/>
        </w:rPr>
        <w:t xml:space="preserve">    m "As club president, I order this to be the most exciting meeting ever."</w:t>
      </w:r>
    </w:p>
    <w:p w:rsidR="00000000" w:rsidDel="00000000" w:rsidP="00000000" w:rsidRDefault="00000000" w:rsidRPr="00000000" w14:paraId="00000F74">
      <w:pPr>
        <w:pageBreakBefore w:val="0"/>
        <w:rPr/>
      </w:pPr>
      <w:r w:rsidDel="00000000" w:rsidR="00000000" w:rsidRPr="00000000">
        <w:rPr>
          <w:rtl w:val="0"/>
        </w:rPr>
        <w:t xml:space="preserve">    n "You mean you were the president."</w:t>
      </w:r>
    </w:p>
    <w:p w:rsidR="00000000" w:rsidDel="00000000" w:rsidP="00000000" w:rsidRDefault="00000000" w:rsidRPr="00000000" w14:paraId="00000F75">
      <w:pPr>
        <w:pageBreakBefore w:val="0"/>
        <w:rPr/>
      </w:pPr>
      <w:r w:rsidDel="00000000" w:rsidR="00000000" w:rsidRPr="00000000">
        <w:rPr>
          <w:rtl w:val="0"/>
        </w:rPr>
        <w:t xml:space="preserve">    m "Were?"</w:t>
      </w:r>
    </w:p>
    <w:p w:rsidR="00000000" w:rsidDel="00000000" w:rsidP="00000000" w:rsidRDefault="00000000" w:rsidRPr="00000000" w14:paraId="00000F76">
      <w:pPr>
        <w:pageBreakBefore w:val="0"/>
        <w:rPr/>
      </w:pPr>
      <w:r w:rsidDel="00000000" w:rsidR="00000000" w:rsidRPr="00000000">
        <w:rPr>
          <w:rtl w:val="0"/>
        </w:rPr>
        <w:t xml:space="preserve">    n "Yeah, the school day is over, meaning your reign is finally over."</w:t>
      </w:r>
    </w:p>
    <w:p w:rsidR="00000000" w:rsidDel="00000000" w:rsidP="00000000" w:rsidRDefault="00000000" w:rsidRPr="00000000" w14:paraId="00000F77">
      <w:pPr>
        <w:pageBreakBefore w:val="0"/>
        <w:rPr/>
      </w:pPr>
      <w:r w:rsidDel="00000000" w:rsidR="00000000" w:rsidRPr="00000000">
        <w:rPr>
          <w:rtl w:val="0"/>
        </w:rPr>
        <w:t xml:space="preserve">    m "Hey, this is still a club activity! I still have the power."</w:t>
      </w:r>
    </w:p>
    <w:p w:rsidR="00000000" w:rsidDel="00000000" w:rsidP="00000000" w:rsidRDefault="00000000" w:rsidRPr="00000000" w14:paraId="00000F78">
      <w:pPr>
        <w:pageBreakBefore w:val="0"/>
        <w:rPr/>
      </w:pPr>
      <w:r w:rsidDel="00000000" w:rsidR="00000000" w:rsidRPr="00000000">
        <w:rPr>
          <w:rtl w:val="0"/>
        </w:rPr>
        <w:t xml:space="preserve">    s "Wait a minute, if Monika is not longer the president, does that mean I become president?"</w:t>
      </w:r>
    </w:p>
    <w:p w:rsidR="00000000" w:rsidDel="00000000" w:rsidP="00000000" w:rsidRDefault="00000000" w:rsidRPr="00000000" w14:paraId="00000F79">
      <w:pPr>
        <w:pageBreakBefore w:val="0"/>
        <w:rPr/>
      </w:pPr>
      <w:r w:rsidDel="00000000" w:rsidR="00000000" w:rsidRPr="00000000">
        <w:rPr>
          <w:rtl w:val="0"/>
        </w:rPr>
        <w:t xml:space="preserve">    m "You know Sayori, sure. You're the club president now."</w:t>
      </w:r>
    </w:p>
    <w:p w:rsidR="00000000" w:rsidDel="00000000" w:rsidP="00000000" w:rsidRDefault="00000000" w:rsidRPr="00000000" w14:paraId="00000F7A">
      <w:pPr>
        <w:pageBreakBefore w:val="0"/>
        <w:rPr/>
      </w:pPr>
      <w:r w:rsidDel="00000000" w:rsidR="00000000" w:rsidRPr="00000000">
        <w:rPr>
          <w:rtl w:val="0"/>
        </w:rPr>
        <w:t xml:space="preserve">    s "Yaaaaay!"</w:t>
      </w:r>
    </w:p>
    <w:p w:rsidR="00000000" w:rsidDel="00000000" w:rsidP="00000000" w:rsidRDefault="00000000" w:rsidRPr="00000000" w14:paraId="00000F7B">
      <w:pPr>
        <w:pageBreakBefore w:val="0"/>
        <w:rPr/>
      </w:pPr>
      <w:r w:rsidDel="00000000" w:rsidR="00000000" w:rsidRPr="00000000">
        <w:rPr>
          <w:rtl w:val="0"/>
        </w:rPr>
        <w:t xml:space="preserve">    s "Well come one guys, let's get pumped. I have the perfect song right now."</w:t>
      </w:r>
    </w:p>
    <w:p w:rsidR="00000000" w:rsidDel="00000000" w:rsidP="00000000" w:rsidRDefault="00000000" w:rsidRPr="00000000" w14:paraId="00000F7C">
      <w:pPr>
        <w:pageBreakBefore w:val="0"/>
        <w:rPr/>
      </w:pPr>
      <w:r w:rsidDel="00000000" w:rsidR="00000000" w:rsidRPr="00000000">
        <w:rPr>
          <w:rtl w:val="0"/>
        </w:rPr>
        <w:t xml:space="preserve">    "Sayori goes on her phone once more and we're finally able to hear her playlist."</w:t>
      </w:r>
    </w:p>
    <w:p w:rsidR="00000000" w:rsidDel="00000000" w:rsidP="00000000" w:rsidRDefault="00000000" w:rsidRPr="00000000" w14:paraId="00000F7D">
      <w:pPr>
        <w:pageBreakBefore w:val="0"/>
        <w:rPr/>
      </w:pPr>
      <w:r w:rsidDel="00000000" w:rsidR="00000000" w:rsidRPr="00000000">
        <w:rPr>
          <w:rtl w:val="0"/>
        </w:rPr>
        <w:t xml:space="preserve">    "Truth be told, it wasn't that bad. There were actually some fire beats in there, just be sure you're okay with the chicken dance."</w:t>
      </w:r>
    </w:p>
    <w:p w:rsidR="00000000" w:rsidDel="00000000" w:rsidP="00000000" w:rsidRDefault="00000000" w:rsidRPr="00000000" w14:paraId="00000F7E">
      <w:pPr>
        <w:pageBreakBefore w:val="0"/>
        <w:rPr/>
      </w:pPr>
      <w:r w:rsidDel="00000000" w:rsidR="00000000" w:rsidRPr="00000000">
        <w:rPr>
          <w:rtl w:val="0"/>
        </w:rPr>
        <w:t xml:space="preserve">    "The party goes on for a while until the hue outside changes."</w:t>
      </w:r>
    </w:p>
    <w:p w:rsidR="00000000" w:rsidDel="00000000" w:rsidP="00000000" w:rsidRDefault="00000000" w:rsidRPr="00000000" w14:paraId="00000F7F">
      <w:pPr>
        <w:pageBreakBefore w:val="0"/>
        <w:rPr/>
      </w:pPr>
      <w:r w:rsidDel="00000000" w:rsidR="00000000" w:rsidRPr="00000000">
        <w:rPr>
          <w:rtl w:val="0"/>
        </w:rPr>
        <w:t xml:space="preserve">    n "Well, I'll be seeing you all later. I have some business to attend to, but once I come back I'll be more viscous than ever before."</w:t>
      </w:r>
    </w:p>
    <w:p w:rsidR="00000000" w:rsidDel="00000000" w:rsidP="00000000" w:rsidRDefault="00000000" w:rsidRPr="00000000" w14:paraId="00000F80">
      <w:pPr>
        <w:pageBreakBefore w:val="0"/>
        <w:rPr/>
      </w:pPr>
      <w:r w:rsidDel="00000000" w:rsidR="00000000" w:rsidRPr="00000000">
        <w:rPr>
          <w:rtl w:val="0"/>
        </w:rPr>
        <w:t xml:space="preserve">    "Natsuki then walks confidently out the door. I wonder how much more powerful she'll get."</w:t>
      </w:r>
    </w:p>
    <w:p w:rsidR="00000000" w:rsidDel="00000000" w:rsidP="00000000" w:rsidRDefault="00000000" w:rsidRPr="00000000" w14:paraId="00000F81">
      <w:pPr>
        <w:pageBreakBefore w:val="0"/>
        <w:rPr/>
      </w:pPr>
      <w:r w:rsidDel="00000000" w:rsidR="00000000" w:rsidRPr="00000000">
        <w:rPr>
          <w:rtl w:val="0"/>
        </w:rPr>
        <w:t xml:space="preserve">    s "Today was really fun. We have to try something like this again. Maybe at my place, you both know where it is after all."</w:t>
      </w:r>
    </w:p>
    <w:p w:rsidR="00000000" w:rsidDel="00000000" w:rsidP="00000000" w:rsidRDefault="00000000" w:rsidRPr="00000000" w14:paraId="00000F82">
      <w:pPr>
        <w:pageBreakBefore w:val="0"/>
        <w:rPr/>
      </w:pPr>
      <w:r w:rsidDel="00000000" w:rsidR="00000000" w:rsidRPr="00000000">
        <w:rPr>
          <w:rtl w:val="0"/>
        </w:rPr>
        <w:t xml:space="preserve">    mc "Maybe Sayori, just maybe."</w:t>
      </w:r>
    </w:p>
    <w:p w:rsidR="00000000" w:rsidDel="00000000" w:rsidP="00000000" w:rsidRDefault="00000000" w:rsidRPr="00000000" w14:paraId="00000F83">
      <w:pPr>
        <w:pageBreakBefore w:val="0"/>
        <w:rPr/>
      </w:pPr>
      <w:r w:rsidDel="00000000" w:rsidR="00000000" w:rsidRPr="00000000">
        <w:rPr>
          <w:rtl w:val="0"/>
        </w:rPr>
        <w:t xml:space="preserve">    s "BYYYYEEE!!!"</w:t>
      </w:r>
    </w:p>
    <w:p w:rsidR="00000000" w:rsidDel="00000000" w:rsidP="00000000" w:rsidRDefault="00000000" w:rsidRPr="00000000" w14:paraId="00000F84">
      <w:pPr>
        <w:pageBreakBefore w:val="0"/>
        <w:rPr/>
      </w:pPr>
      <w:r w:rsidDel="00000000" w:rsidR="00000000" w:rsidRPr="00000000">
        <w:rPr>
          <w:rtl w:val="0"/>
        </w:rPr>
        <w:t xml:space="preserve">    "Sayori doesn't go hopping out like the door like I expected, but she looks alot, happier."</w:t>
      </w:r>
    </w:p>
    <w:p w:rsidR="00000000" w:rsidDel="00000000" w:rsidP="00000000" w:rsidRDefault="00000000" w:rsidRPr="00000000" w14:paraId="00000F85">
      <w:pPr>
        <w:pageBreakBefore w:val="0"/>
        <w:rPr/>
      </w:pPr>
      <w:r w:rsidDel="00000000" w:rsidR="00000000" w:rsidRPr="00000000">
        <w:rPr>
          <w:rtl w:val="0"/>
        </w:rPr>
        <w:t xml:space="preserve">    m "This has been one interesting year, hasn't it Yuri."</w:t>
      </w:r>
    </w:p>
    <w:p w:rsidR="00000000" w:rsidDel="00000000" w:rsidP="00000000" w:rsidRDefault="00000000" w:rsidRPr="00000000" w14:paraId="00000F86">
      <w:pPr>
        <w:pageBreakBefore w:val="0"/>
        <w:rPr/>
      </w:pPr>
      <w:r w:rsidDel="00000000" w:rsidR="00000000" w:rsidRPr="00000000">
        <w:rPr>
          <w:rtl w:val="0"/>
        </w:rPr>
        <w:t xml:space="preserve">    y "Of course, what with all of us finding each other through our own journeys, carving us to be better people than we were before hand."</w:t>
      </w:r>
    </w:p>
    <w:p w:rsidR="00000000" w:rsidDel="00000000" w:rsidP="00000000" w:rsidRDefault="00000000" w:rsidRPr="00000000" w14:paraId="00000F87">
      <w:pPr>
        <w:pageBreakBefore w:val="0"/>
        <w:rPr/>
      </w:pPr>
      <w:r w:rsidDel="00000000" w:rsidR="00000000" w:rsidRPr="00000000">
        <w:rPr>
          <w:rtl w:val="0"/>
        </w:rPr>
        <w:t xml:space="preserve">    m "Haha."</w:t>
      </w:r>
    </w:p>
    <w:p w:rsidR="00000000" w:rsidDel="00000000" w:rsidP="00000000" w:rsidRDefault="00000000" w:rsidRPr="00000000" w14:paraId="00000F88">
      <w:pPr>
        <w:pageBreakBefore w:val="0"/>
        <w:rPr/>
      </w:pPr>
      <w:r w:rsidDel="00000000" w:rsidR="00000000" w:rsidRPr="00000000">
        <w:rPr>
          <w:rtl w:val="0"/>
        </w:rPr>
        <w:t xml:space="preserve">    m "Yuri, make sure to never stop being as great as you are."</w:t>
      </w:r>
    </w:p>
    <w:p w:rsidR="00000000" w:rsidDel="00000000" w:rsidP="00000000" w:rsidRDefault="00000000" w:rsidRPr="00000000" w14:paraId="00000F89">
      <w:pPr>
        <w:pageBreakBefore w:val="0"/>
        <w:rPr/>
      </w:pPr>
      <w:r w:rsidDel="00000000" w:rsidR="00000000" w:rsidRPr="00000000">
        <w:rPr>
          <w:rtl w:val="0"/>
        </w:rPr>
        <w:t xml:space="preserve">    m "And [player], make sure you love her like no one else in this reality."</w:t>
      </w:r>
    </w:p>
    <w:p w:rsidR="00000000" w:rsidDel="00000000" w:rsidP="00000000" w:rsidRDefault="00000000" w:rsidRPr="00000000" w14:paraId="00000F8A">
      <w:pPr>
        <w:pageBreakBefore w:val="0"/>
        <w:rPr/>
      </w:pPr>
      <w:r w:rsidDel="00000000" w:rsidR="00000000" w:rsidRPr="00000000">
        <w:rPr>
          <w:rtl w:val="0"/>
        </w:rPr>
        <w:t xml:space="preserve">    mc "Sure will."</w:t>
      </w:r>
    </w:p>
    <w:p w:rsidR="00000000" w:rsidDel="00000000" w:rsidP="00000000" w:rsidRDefault="00000000" w:rsidRPr="00000000" w14:paraId="00000F8B">
      <w:pPr>
        <w:pageBreakBefore w:val="0"/>
        <w:rPr/>
      </w:pPr>
      <w:r w:rsidDel="00000000" w:rsidR="00000000" w:rsidRPr="00000000">
        <w:rPr>
          <w:rtl w:val="0"/>
        </w:rPr>
        <w:t xml:space="preserve">    "Monika leaves the room, same as she walks in everyday, but she doesn't feel out of reach. She rather feels like she's besides me like we're equals."</w:t>
      </w:r>
    </w:p>
    <w:p w:rsidR="00000000" w:rsidDel="00000000" w:rsidP="00000000" w:rsidRDefault="00000000" w:rsidRPr="00000000" w14:paraId="00000F8C">
      <w:pPr>
        <w:pageBreakBefore w:val="0"/>
        <w:rPr/>
      </w:pPr>
      <w:r w:rsidDel="00000000" w:rsidR="00000000" w:rsidRPr="00000000">
        <w:rPr>
          <w:rtl w:val="0"/>
        </w:rPr>
        <w:t xml:space="preserve">    "That just leaves Yuri and I alone in the room. I get my things ready a I walk out of the room, but then-"</w:t>
      </w:r>
    </w:p>
    <w:p w:rsidR="00000000" w:rsidDel="00000000" w:rsidP="00000000" w:rsidRDefault="00000000" w:rsidRPr="00000000" w14:paraId="00000F8D">
      <w:pPr>
        <w:pageBreakBefore w:val="0"/>
        <w:rPr/>
      </w:pPr>
      <w:r w:rsidDel="00000000" w:rsidR="00000000" w:rsidRPr="00000000">
        <w:rPr>
          <w:rtl w:val="0"/>
        </w:rPr>
        <w:t xml:space="preserve">    y"Um, [player]."</w:t>
      </w:r>
    </w:p>
    <w:p w:rsidR="00000000" w:rsidDel="00000000" w:rsidP="00000000" w:rsidRDefault="00000000" w:rsidRPr="00000000" w14:paraId="00000F8E">
      <w:pPr>
        <w:pageBreakBefore w:val="0"/>
        <w:rPr/>
      </w:pPr>
      <w:r w:rsidDel="00000000" w:rsidR="00000000" w:rsidRPr="00000000">
        <w:rPr>
          <w:rtl w:val="0"/>
        </w:rPr>
        <w:t xml:space="preserve">    mc "What is it Yuri?"</w:t>
      </w:r>
    </w:p>
    <w:p w:rsidR="00000000" w:rsidDel="00000000" w:rsidP="00000000" w:rsidRDefault="00000000" w:rsidRPr="00000000" w14:paraId="00000F8F">
      <w:pPr>
        <w:pageBreakBefore w:val="0"/>
        <w:rPr/>
      </w:pPr>
      <w:r w:rsidDel="00000000" w:rsidR="00000000" w:rsidRPr="00000000">
        <w:rPr>
          <w:rtl w:val="0"/>
        </w:rPr>
        <w:t xml:space="preserve">    y "Well, I was just wondering if, before we leave this place, that we can sit by the wall one more time."</w:t>
      </w:r>
    </w:p>
    <w:p w:rsidR="00000000" w:rsidDel="00000000" w:rsidP="00000000" w:rsidRDefault="00000000" w:rsidRPr="00000000" w14:paraId="00000F90">
      <w:pPr>
        <w:pageBreakBefore w:val="0"/>
        <w:rPr/>
      </w:pPr>
      <w:r w:rsidDel="00000000" w:rsidR="00000000" w:rsidRPr="00000000">
        <w:rPr>
          <w:rtl w:val="0"/>
        </w:rPr>
        <w:t xml:space="preserve">    "I can't help but giggle to myself. Just what does she have in mind."</w:t>
      </w:r>
    </w:p>
    <w:p w:rsidR="00000000" w:rsidDel="00000000" w:rsidP="00000000" w:rsidRDefault="00000000" w:rsidRPr="00000000" w14:paraId="00000F91">
      <w:pPr>
        <w:pageBreakBefore w:val="0"/>
        <w:rPr/>
      </w:pPr>
      <w:r w:rsidDel="00000000" w:rsidR="00000000" w:rsidRPr="00000000">
        <w:rPr>
          <w:rtl w:val="0"/>
        </w:rPr>
        <w:t xml:space="preserve">    mc "Sure thing Yuri."</w:t>
      </w:r>
    </w:p>
    <w:p w:rsidR="00000000" w:rsidDel="00000000" w:rsidP="00000000" w:rsidRDefault="00000000" w:rsidRPr="00000000" w14:paraId="00000F92">
      <w:pPr>
        <w:pageBreakBefore w:val="0"/>
        <w:rPr/>
      </w:pPr>
      <w:r w:rsidDel="00000000" w:rsidR="00000000" w:rsidRPr="00000000">
        <w:rPr>
          <w:rtl w:val="0"/>
        </w:rPr>
        <w:t xml:space="preserve">    "We both adjust ourselves to the wall."</w:t>
      </w:r>
    </w:p>
    <w:p w:rsidR="00000000" w:rsidDel="00000000" w:rsidP="00000000" w:rsidRDefault="00000000" w:rsidRPr="00000000" w14:paraId="00000F93">
      <w:pPr>
        <w:pageBreakBefore w:val="0"/>
        <w:rPr/>
      </w:pPr>
      <w:r w:rsidDel="00000000" w:rsidR="00000000" w:rsidRPr="00000000">
        <w:rPr>
          <w:rtl w:val="0"/>
        </w:rPr>
        <w:t xml:space="preserve">    cg yuri against wall</w:t>
      </w:r>
    </w:p>
    <w:p w:rsidR="00000000" w:rsidDel="00000000" w:rsidP="00000000" w:rsidRDefault="00000000" w:rsidRPr="00000000" w14:paraId="00000F94">
      <w:pPr>
        <w:pageBreakBefore w:val="0"/>
        <w:rPr/>
      </w:pPr>
      <w:r w:rsidDel="00000000" w:rsidR="00000000" w:rsidRPr="00000000">
        <w:rPr>
          <w:rtl w:val="0"/>
        </w:rPr>
        <w:t xml:space="preserve">    "Now that I think about it, this is a rather uncomfortable wall. But seeing Yuri so relaxed and happy, I can't help but do anything for her."</w:t>
      </w:r>
    </w:p>
    <w:p w:rsidR="00000000" w:rsidDel="00000000" w:rsidP="00000000" w:rsidRDefault="00000000" w:rsidRPr="00000000" w14:paraId="00000F95">
      <w:pPr>
        <w:pageBreakBefore w:val="0"/>
        <w:rPr/>
      </w:pPr>
      <w:r w:rsidDel="00000000" w:rsidR="00000000" w:rsidRPr="00000000">
        <w:rPr>
          <w:rtl w:val="0"/>
        </w:rPr>
        <w:t xml:space="preserve">    "Our hands intermingled, we lean against each other instead of the wall. She feels, warm."</w:t>
      </w:r>
    </w:p>
    <w:p w:rsidR="00000000" w:rsidDel="00000000" w:rsidP="00000000" w:rsidRDefault="00000000" w:rsidRPr="00000000" w14:paraId="00000F96">
      <w:pPr>
        <w:pageBreakBefore w:val="0"/>
        <w:rPr/>
      </w:pPr>
      <w:r w:rsidDel="00000000" w:rsidR="00000000" w:rsidRPr="00000000">
        <w:rPr>
          <w:rtl w:val="0"/>
        </w:rPr>
        <w:t xml:space="preserve">    "I notice that Yuri is holding Portrait of Markov with her other hand."</w:t>
      </w:r>
    </w:p>
    <w:p w:rsidR="00000000" w:rsidDel="00000000" w:rsidP="00000000" w:rsidRDefault="00000000" w:rsidRPr="00000000" w14:paraId="00000F97">
      <w:pPr>
        <w:pageBreakBefore w:val="0"/>
        <w:rPr/>
      </w:pPr>
      <w:r w:rsidDel="00000000" w:rsidR="00000000" w:rsidRPr="00000000">
        <w:rPr>
          <w:rtl w:val="0"/>
        </w:rPr>
        <w:t xml:space="preserve">    y "[player], truth be told, I find it odd a horror book would be the reason I found the one I love."</w:t>
      </w:r>
    </w:p>
    <w:p w:rsidR="00000000" w:rsidDel="00000000" w:rsidP="00000000" w:rsidRDefault="00000000" w:rsidRPr="00000000" w14:paraId="00000F98">
      <w:pPr>
        <w:pageBreakBefore w:val="0"/>
        <w:rPr/>
      </w:pPr>
      <w:r w:rsidDel="00000000" w:rsidR="00000000" w:rsidRPr="00000000">
        <w:rPr>
          <w:rtl w:val="0"/>
        </w:rPr>
        <w:t xml:space="preserve">    mc "I guess it is weird when you put it like that. But to be fair, everything feels extraordinary when I'm with you."</w:t>
      </w:r>
    </w:p>
    <w:p w:rsidR="00000000" w:rsidDel="00000000" w:rsidP="00000000" w:rsidRDefault="00000000" w:rsidRPr="00000000" w14:paraId="00000F99">
      <w:pPr>
        <w:pageBreakBefore w:val="0"/>
        <w:rPr/>
      </w:pPr>
      <w:r w:rsidDel="00000000" w:rsidR="00000000" w:rsidRPr="00000000">
        <w:rPr>
          <w:rtl w:val="0"/>
        </w:rPr>
        <w:t xml:space="preserve">    y "Hehe, you have such a way with words."</w:t>
      </w:r>
    </w:p>
    <w:p w:rsidR="00000000" w:rsidDel="00000000" w:rsidP="00000000" w:rsidRDefault="00000000" w:rsidRPr="00000000" w14:paraId="00000F9A">
      <w:pPr>
        <w:pageBreakBefore w:val="0"/>
        <w:rPr/>
      </w:pPr>
      <w:r w:rsidDel="00000000" w:rsidR="00000000" w:rsidRPr="00000000">
        <w:rPr>
          <w:rtl w:val="0"/>
        </w:rPr>
        <w:t xml:space="preserve">    "While Yuri rests her head on my shoulder, I notice I have some chocolate in my bag."</w:t>
      </w:r>
    </w:p>
    <w:p w:rsidR="00000000" w:rsidDel="00000000" w:rsidP="00000000" w:rsidRDefault="00000000" w:rsidRPr="00000000" w14:paraId="00000F9B">
      <w:pPr>
        <w:pageBreakBefore w:val="0"/>
        <w:rPr/>
      </w:pPr>
      <w:r w:rsidDel="00000000" w:rsidR="00000000" w:rsidRPr="00000000">
        <w:rPr>
          <w:rtl w:val="0"/>
        </w:rPr>
        <w:t xml:space="preserve">    mc "Hey Yuri, I have another chocolate bar if you wanna finish what we started."</w:t>
      </w:r>
    </w:p>
    <w:p w:rsidR="00000000" w:rsidDel="00000000" w:rsidP="00000000" w:rsidRDefault="00000000" w:rsidRPr="00000000" w14:paraId="00000F9C">
      <w:pPr>
        <w:pageBreakBefore w:val="0"/>
        <w:rPr/>
      </w:pPr>
      <w:r w:rsidDel="00000000" w:rsidR="00000000" w:rsidRPr="00000000">
        <w:rPr>
          <w:rtl w:val="0"/>
        </w:rPr>
        <w:t xml:space="preserve">    y "I'm sorry, but I'll have to decline."</w:t>
      </w:r>
    </w:p>
    <w:p w:rsidR="00000000" w:rsidDel="00000000" w:rsidP="00000000" w:rsidRDefault="00000000" w:rsidRPr="00000000" w14:paraId="00000F9D">
      <w:pPr>
        <w:pageBreakBefore w:val="0"/>
        <w:rPr/>
      </w:pPr>
      <w:r w:rsidDel="00000000" w:rsidR="00000000" w:rsidRPr="00000000">
        <w:rPr>
          <w:rtl w:val="0"/>
        </w:rPr>
        <w:t xml:space="preserve">    y "I have to end it the way my heart wanted it to."</w:t>
      </w:r>
    </w:p>
    <w:p w:rsidR="00000000" w:rsidDel="00000000" w:rsidP="00000000" w:rsidRDefault="00000000" w:rsidRPr="00000000" w14:paraId="00000F9E">
      <w:pPr>
        <w:pageBreakBefore w:val="0"/>
        <w:rPr/>
      </w:pPr>
      <w:r w:rsidDel="00000000" w:rsidR="00000000" w:rsidRPr="00000000">
        <w:rPr>
          <w:rtl w:val="0"/>
        </w:rPr>
        <w:t xml:space="preserve">    scene bg black</w:t>
      </w:r>
    </w:p>
    <w:p w:rsidR="00000000" w:rsidDel="00000000" w:rsidP="00000000" w:rsidRDefault="00000000" w:rsidRPr="00000000" w14:paraId="00000F9F">
      <w:pPr>
        <w:pageBreakBefore w:val="0"/>
        <w:rPr/>
      </w:pPr>
      <w:r w:rsidDel="00000000" w:rsidR="00000000" w:rsidRPr="00000000">
        <w:rPr>
          <w:rtl w:val="0"/>
        </w:rPr>
        <w:t xml:space="preserve">    with fade</w:t>
      </w:r>
    </w:p>
    <w:p w:rsidR="00000000" w:rsidDel="00000000" w:rsidP="00000000" w:rsidRDefault="00000000" w:rsidRPr="00000000" w14:paraId="00000FA0">
      <w:pPr>
        <w:pageBreakBefore w:val="0"/>
        <w:rPr/>
      </w:pPr>
      <w:r w:rsidDel="00000000" w:rsidR="00000000" w:rsidRPr="00000000">
        <w:rPr>
          <w:rtl w:val="0"/>
        </w:rPr>
        <w:t xml:space="preserve">    "Yuri pushes her face towards mine until our mouths connect."</w:t>
      </w:r>
    </w:p>
    <w:p w:rsidR="00000000" w:rsidDel="00000000" w:rsidP="00000000" w:rsidRDefault="00000000" w:rsidRPr="00000000" w14:paraId="00000FA1">
      <w:pPr>
        <w:pageBreakBefore w:val="0"/>
        <w:rPr/>
      </w:pPr>
      <w:r w:rsidDel="00000000" w:rsidR="00000000" w:rsidRPr="00000000">
        <w:rPr>
          <w:rtl w:val="0"/>
        </w:rPr>
        <w:t xml:space="preserve">    "smooch"</w:t>
      </w:r>
    </w:p>
    <w:p w:rsidR="00000000" w:rsidDel="00000000" w:rsidP="00000000" w:rsidRDefault="00000000" w:rsidRPr="00000000" w14:paraId="00000FA2">
      <w:pPr>
        <w:pageBreakBefore w:val="0"/>
        <w:rPr/>
      </w:pPr>
      <w:r w:rsidDel="00000000" w:rsidR="00000000" w:rsidRPr="00000000">
        <w:rPr>
          <w:rtl w:val="0"/>
        </w:rPr>
        <w:t xml:space="preserve">    y "I love you [player]"</w:t>
      </w:r>
    </w:p>
    <w:p w:rsidR="00000000" w:rsidDel="00000000" w:rsidP="00000000" w:rsidRDefault="00000000" w:rsidRPr="00000000" w14:paraId="00000FA3">
      <w:pPr>
        <w:pageBreakBefore w:val="0"/>
        <w:rPr/>
      </w:pPr>
      <w:r w:rsidDel="00000000" w:rsidR="00000000" w:rsidRPr="00000000">
        <w:rPr>
          <w:rtl w:val="0"/>
        </w:rPr>
        <w:t xml:space="preserve">    y "I love you too, {i}Yuri{/i}."</w:t>
      </w:r>
    </w:p>
    <w:p w:rsidR="00000000" w:rsidDel="00000000" w:rsidP="00000000" w:rsidRDefault="00000000" w:rsidRPr="00000000" w14:paraId="00000FA4">
      <w:pPr>
        <w:pageBreakBefore w:val="0"/>
        <w:rPr/>
      </w:pPr>
      <w:r w:rsidDel="00000000" w:rsidR="00000000" w:rsidRPr="00000000">
        <w:rPr>
          <w:rtl w:val="0"/>
        </w:rPr>
        <w:t xml:space="preserve">    #I'mnotcryingyou'recrying</w:t>
      </w: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z Castro" w:id="71" w:date="2020-07-19T18:54:12Z">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the scene ends a little abruptly. Perhaps another line or two of reflection by the MC could be good?</w:t>
      </w:r>
    </w:p>
  </w:comment>
  <w:comment w:author="Dark" w:id="22" w:date="2019-06-18T05:38:56Z">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make the text small if that's what you're going for</w:t>
      </w:r>
    </w:p>
  </w:comment>
  <w:comment w:author="Jan The Man" w:id="23" w:date="2019-06-18T22:24:42Z">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having the words phase out but that works too.</w:t>
      </w:r>
    </w:p>
  </w:comment>
  <w:comment w:author="Lanz Castro" w:id="68" w:date="2020-07-12T08:18:00Z">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Rapto's Note: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cut if it interferes with the game.</w:t>
      </w:r>
    </w:p>
  </w:comment>
  <w:comment w:author="Jan The Man" w:id="11" w:date="2020-05-14T00:50:07Z">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4" w:date="2020-05-14T00:51:37Z">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6" w:date="2020-05-14T00:55:14Z">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9" w:date="2020-05-14T00:49:28Z">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5" w:date="2020-05-14T00:51:51Z">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8" w:date="2020-05-14T00:54:31Z">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2" w:date="2020-05-14T00:50:36Z">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3" w:date="2020-05-14T00:51:24Z">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Lanz Castro" w:id="69" w:date="2020-07-12T08:18:24Z">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Rapto's Comment (Thought I'd leave it since it made made me chuckle):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out to me being a bus-driver! ;D</w:t>
      </w:r>
    </w:p>
  </w:comment>
  <w:comment w:author="Lanz Castro" w:id="70" w:date="2020-07-12T08:21:56Z">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Rapto's Note: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effect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if there was an actual shake effect or place for that coding, so I removed it for editing reasons. But leaving this note here just in case anyone that knows can add it).</w:t>
      </w:r>
    </w:p>
  </w:comment>
  <w:comment w:author="Jan The Man" w:id="21" w:date="2020-05-14T01:07:47Z">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20" w:date="2020-05-14T00:58:06Z">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7" w:date="2020-05-14T00:53:44Z">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 w:date="2020-05-14T00:33:41Z">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 w:date="2020-05-14T00:34:30Z">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2" w:date="2020-05-14T00:27:12Z">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 w:date="2020-05-14T00:37:35Z">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6" w:date="2020-05-14T00:44:26Z">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7" w:date="2020-05-14T00:44:43Z">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10" w:date="2020-05-14T00:49:44Z">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5" w:date="2020-05-14T01:54:03Z">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6" w:date="2020-05-14T01:54:36Z">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3" w:date="2020-05-14T01:29:22Z">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7" w:date="2020-05-14T01:54:58Z">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7" w:date="2020-05-14T02:08:06Z">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28" w:date="2020-05-14T01:25:28Z">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8" w:date="2020-05-14T02:08:58Z">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0" w:date="2020-05-14T02:09:47Z">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9" w:date="2020-05-14T02:10:36Z">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1" w:date="2020-05-14T01:59:10Z">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1" w:date="2020-05-14T02:11:58Z">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2" w:date="2020-05-14T01:59:30Z">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3" w:date="2020-05-14T02:13:26Z">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3" w:date="2020-05-14T02:00:02Z">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6" w:date="2020-05-14T02:17:44Z">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2" w:date="2020-05-14T01:29:23Z">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8" w:date="2020-05-14T01:57:09Z">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4" w:date="2020-05-14T01:30:08Z">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39" w:date="2020-05-14T01:57:56Z">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0" w:date="2020-05-14T01:58:51Z">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8" w:date="2020-05-14T02:27:52Z">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9" w:date="2020-05-14T02:30:49Z">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60" w:date="2020-05-14T02:34:51Z">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61" w:date="2020-05-14T02:37:53Z">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4" w:date="2020-05-14T02:03:44Z">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4" w:date="2020-05-14T02:18:15Z">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5" w:date="2020-05-14T02:04:29Z">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2" w:date="2020-05-14T02:19:24Z">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46" w:date="2020-05-14T02:06:12Z">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57" w:date="2020-05-14T02:24:10Z">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62" w:date="2020-05-14T02:39:16Z">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63" w:date="2020-05-14T02:41:04Z">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8" w:date="2020-05-14T01:10:52Z">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24" w:date="2020-05-14T01:21:21Z">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comment>
  <w:comment w:author="Jan The Man" w:id="29" w:date="2020-06-04T18:58:48Z">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Jan The Man" w:id="30" w:date="2020-06-04T18:59:55Z">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Jan The Man" w:id="27" w:date="2020-06-04T18:56:53Z">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Jan The Man" w:id="25" w:date="2020-06-04T18:56:38Z">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Jan The Man" w:id="26" w:date="2020-06-04T18:53:50Z">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Jan The Man" w:id="31" w:date="2020-06-04T19:01:09Z">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w:t>
      </w:r>
    </w:p>
  </w:comment>
  <w:comment w:author="Zack Akerman" w:id="19" w:date="2020-05-13T00:27:05Z">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odd, not gonna lie</w:t>
      </w:r>
    </w:p>
  </w:comment>
  <w:comment w:author="Zack Akerman" w:id="55" w:date="2019-08-14T01:49:39Z">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Replace this with actual code</w:t>
      </w:r>
    </w:p>
  </w:comment>
  <w:comment w:author="Jan The Man" w:id="66" w:date="2020-05-03T03:54:19Z">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critique but I just realized how funny this line is without context.</w:t>
      </w:r>
    </w:p>
  </w:comment>
  <w:comment w:author="Jan The Man" w:id="67" w:date="2020-05-03T04:21:39Z">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bad lines, but I want to go over them as a group, because these will probably be the most important lines of the route (depends how scene 6 plays out)</w:t>
      </w:r>
    </w:p>
  </w:comment>
  <w:comment w:author="Zack Akerman" w:id="64" w:date="2019-09-23T04:54:52Z">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Monika sprites anyway, but can we get one where she appears startled. Like a loud noise just came out of nowhere and she's reacting to that.</w:t>
      </w:r>
    </w:p>
  </w:comment>
  <w:comment w:author="Zack Akerman" w:id="0" w:date="2019-08-13T21:01:26Z">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rewritten because there wasn't a last time something like this happened, unless her leaving the club on Day 3 counts. Either way, he hasn't discovered her depression yet so he has no reason to worry too seriously about this.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personally would like something to initiate the conversation that follows, or to move that conversation to a later scene if possible because I love the moment. But part of that is that it takes place in winter, so moving it to a later scene may not be practical.</w:t>
      </w:r>
    </w:p>
  </w:comment>
  <w:comment w:author="Zack Akerman" w:id="1" w:date="2019-08-13T23:24:45Z">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comment>
  <w:comment w:author="Lanz Castro" w:id="65" w:date="2020-06-12T00:23:03Z">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Self-Reminder: Need to check with Osu about the flashback sound effects, maybe once S3 is finished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w8RDnjvKROSASvmdh4B7f-e74uqZhvavv7gBvQfXexk/edit?usp=sharing" TargetMode="External"/><Relationship Id="rId8" Type="http://schemas.openxmlformats.org/officeDocument/2006/relationships/hyperlink" Target="https://docs.google.com/document/d/1vT4HdhRYCt_HU5RCOJu_leQFpUAEs5eKACVPC74QHm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