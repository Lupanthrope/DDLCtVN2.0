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720"/>
        <w:jc w:val="center"/>
        <w:rPr>
          <w:b w:val="1"/>
        </w:rPr>
      </w:pPr>
      <w:bookmarkStart w:colFirst="0" w:colLast="0" w:name="_rpajpeiv5o55" w:id="0"/>
      <w:bookmarkEnd w:id="0"/>
      <w:r w:rsidDel="00000000" w:rsidR="00000000" w:rsidRPr="00000000">
        <w:rPr>
          <w:rtl w:val="0"/>
        </w:rPr>
      </w:r>
    </w:p>
    <w:p w:rsidR="00000000" w:rsidDel="00000000" w:rsidP="00000000" w:rsidRDefault="00000000" w:rsidRPr="00000000" w14:paraId="00000002">
      <w:pPr>
        <w:pStyle w:val="Heading1"/>
        <w:pageBreakBefore w:val="0"/>
        <w:ind w:firstLine="720"/>
        <w:jc w:val="center"/>
        <w:rPr/>
      </w:pPr>
      <w:bookmarkStart w:colFirst="0" w:colLast="0" w:name="_utl2926un5ju" w:id="1"/>
      <w:bookmarkEnd w:id="1"/>
      <w:r w:rsidDel="00000000" w:rsidR="00000000" w:rsidRPr="00000000">
        <w:rPr>
          <w:b w:val="1"/>
          <w:rtl w:val="0"/>
        </w:rPr>
        <w:t xml:space="preserve">Themes/Concepts/Direction</w:t>
      </w:r>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t xml:space="preserve">In general, through this route I believe it’s a good idea for the two to overcome their flaws together and to show each other new </w:t>
      </w:r>
      <w:r w:rsidDel="00000000" w:rsidR="00000000" w:rsidRPr="00000000">
        <w:rPr>
          <w:rtl w:val="0"/>
        </w:rPr>
        <w:t xml:space="preserve">horizons</w:t>
      </w:r>
      <w:r w:rsidDel="00000000" w:rsidR="00000000" w:rsidRPr="00000000">
        <w:rPr>
          <w:rtl w:val="0"/>
        </w:rPr>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 the route progresses Monika should come to love anime, games, and manga as much as she does outdoor activities and socializing, and the MC should love outdoor activities as much as he does anime, games, and manga.</w:t>
      </w:r>
      <w:commentRangeStart w:id="0"/>
      <w:commentRangeStart w:id="1"/>
      <w:r w:rsidDel="00000000" w:rsidR="00000000" w:rsidRPr="00000000">
        <w:rPr>
          <w:rtl w:val="0"/>
        </w:rPr>
        <w:t xml:space="preserve"> Both of their prejudices towards things (especially Monika’s prejudice towards the aforementioned)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should either disappear completely or drastically tone down and they should be showing each other why these things are so good and why their negatively preconceived notions were false.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Also through the route, Monika should </w:t>
      </w:r>
      <w:r w:rsidDel="00000000" w:rsidR="00000000" w:rsidRPr="00000000">
        <w:rPr>
          <w:i w:val="1"/>
          <w:rtl w:val="0"/>
        </w:rPr>
        <w:t xml:space="preserve">definitely</w:t>
      </w:r>
      <w:r w:rsidDel="00000000" w:rsidR="00000000" w:rsidRPr="00000000">
        <w:rPr>
          <w:rtl w:val="0"/>
        </w:rPr>
        <w:t xml:space="preserve"> become more trusting of the MC and become capable of controlling her jealousy and possessiveness.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rtl w:val="0"/>
        </w:rPr>
        <w:t xml:space="preserve">There should also be a way to help Sayori overcome and control her depression without betraying Monika, and I’m thinking this could be a key factor in helping Monika control her jealousy and trust the MC more. Doing this wrong could result in a bad ending for Sayori, Monika, the MC, or all 3- </w:t>
      </w:r>
      <w:r w:rsidDel="00000000" w:rsidR="00000000" w:rsidRPr="00000000">
        <w:rPr>
          <w:sz w:val="20"/>
          <w:szCs w:val="20"/>
          <w:rtl w:val="0"/>
        </w:rPr>
        <w:t xml:space="preserve">or maybe there could be a version where Sayori dies because you mess this up without ending the game, and the game could still continue from there in a “that’s life” scenario where they mourn and gradually move on (this too could progress Monika, feeling bad for letting her jealousy get so bad that a friend died and instead of dwelling and hating herself, trying to better herself to prevent this happening again).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She should not “lose” her depression since that’s not something that can just go away, but it is something that can be controlled </w:t>
      </w:r>
      <w:r w:rsidDel="00000000" w:rsidR="00000000" w:rsidRPr="00000000">
        <w:rPr>
          <w:sz w:val="20"/>
          <w:szCs w:val="20"/>
          <w:rtl w:val="0"/>
        </w:rPr>
        <w:t xml:space="preserve">(personal experience)</w:t>
      </w:r>
      <w:r w:rsidDel="00000000" w:rsidR="00000000" w:rsidRPr="00000000">
        <w:rPr>
          <w:rtl w:val="0"/>
        </w:rPr>
        <w:t xml:space="preserve"> so I think this is a realistic goal for this route- and since Monika would be most jealous of Sayori being the MC’s childhood friend, it also makes the most sense to give Sayori more depth for the sake of developing Monika’s character.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On the side, Yuri and Natsuki should become closer and help each other with their issues as close friends. Not something major to focus on, but I think it would be some neat background progression.</w:t>
      </w:r>
    </w:p>
    <w:p w:rsidR="00000000" w:rsidDel="00000000" w:rsidP="00000000" w:rsidRDefault="00000000" w:rsidRPr="00000000" w14:paraId="0000000D">
      <w:pPr>
        <w:pageBreakBefore w:val="0"/>
        <w:numPr>
          <w:ilvl w:val="0"/>
          <w:numId w:val="2"/>
        </w:numPr>
        <w:ind w:left="1440" w:hanging="360"/>
        <w:rPr>
          <w:u w:val="none"/>
        </w:rPr>
      </w:pPr>
      <w:r w:rsidDel="00000000" w:rsidR="00000000" w:rsidRPr="00000000">
        <w:rPr>
          <w:rtl w:val="0"/>
        </w:rPr>
        <w:t xml:space="preserve">Think of Hanako developing on the side during Lilly’s route in Katawa Shoujo, this would be similar to that.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jc w:val="center"/>
        <w:rPr/>
      </w:pPr>
      <w:bookmarkStart w:colFirst="0" w:colLast="0" w:name="_6g2s1w5e6e82" w:id="2"/>
      <w:bookmarkEnd w:id="2"/>
      <w:r w:rsidDel="00000000" w:rsidR="00000000" w:rsidRPr="00000000">
        <w:rPr>
          <w:rtl w:val="0"/>
        </w:rPr>
        <w:t xml:space="preserve">Scenes and General Layout of Events</w:t>
      </w:r>
    </w:p>
    <w:p w:rsidR="00000000" w:rsidDel="00000000" w:rsidP="00000000" w:rsidRDefault="00000000" w:rsidRPr="00000000" w14:paraId="00000010">
      <w:pPr>
        <w:pageBreakBefore w:val="0"/>
        <w:jc w:val="left"/>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Let’s aim for 10 scenes, each one can have as many days as needed and one to two major events (like dates or a major conflict), and some mini-events (like literature club activities). </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right="0" w:firstLine="0"/>
        <w:rPr/>
      </w:pPr>
      <w:r w:rsidDel="00000000" w:rsidR="00000000" w:rsidRPr="00000000">
        <w:rPr>
          <w:rtl w:val="0"/>
        </w:rPr>
      </w:r>
    </w:p>
    <w:p w:rsidR="00000000" w:rsidDel="00000000" w:rsidP="00000000" w:rsidRDefault="00000000" w:rsidRPr="00000000" w14:paraId="00000015">
      <w:pPr>
        <w:pStyle w:val="Heading1"/>
        <w:pageBreakBefore w:val="0"/>
        <w:jc w:val="center"/>
        <w:rPr/>
      </w:pPr>
      <w:bookmarkStart w:colFirst="0" w:colLast="0" w:name="_ru2eme3sw1kj" w:id="3"/>
      <w:bookmarkEnd w:id="3"/>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z w:val="20"/>
          <w:szCs w:val="20"/>
        </w:rPr>
      </w:pPr>
      <w:r w:rsidDel="00000000" w:rsidR="00000000" w:rsidRPr="00000000">
        <w:rPr>
          <w:rtl w:val="0"/>
        </w:rPr>
      </w:r>
    </w:p>
    <w:p w:rsidR="00000000" w:rsidDel="00000000" w:rsidP="00000000" w:rsidRDefault="00000000" w:rsidRPr="00000000" w14:paraId="00000018">
      <w:pPr>
        <w:pageBreakBefore w:val="0"/>
        <w:rPr>
          <w:b w:val="1"/>
          <w:sz w:val="20"/>
          <w:szCs w:val="20"/>
        </w:rPr>
      </w:pPr>
      <w:r w:rsidDel="00000000" w:rsidR="00000000" w:rsidRPr="00000000">
        <w:rPr>
          <w:b w:val="1"/>
          <w:sz w:val="20"/>
          <w:szCs w:val="20"/>
          <w:rtl w:val="0"/>
        </w:rPr>
        <w:t xml:space="preserve">Crossover routes</w:t>
      </w:r>
    </w:p>
    <w:p w:rsidR="00000000" w:rsidDel="00000000" w:rsidP="00000000" w:rsidRDefault="00000000" w:rsidRPr="00000000" w14:paraId="00000019">
      <w:pPr>
        <w:pageBreakBefore w:val="0"/>
        <w:rPr>
          <w:b w:val="1"/>
          <w:sz w:val="20"/>
          <w:szCs w:val="20"/>
        </w:rPr>
      </w:pPr>
      <w:r w:rsidDel="00000000" w:rsidR="00000000" w:rsidRPr="00000000">
        <w:rPr>
          <w:rtl w:val="0"/>
        </w:rPr>
      </w:r>
    </w:p>
    <w:p w:rsidR="00000000" w:rsidDel="00000000" w:rsidP="00000000" w:rsidRDefault="00000000" w:rsidRPr="00000000" w14:paraId="0000001A">
      <w:pPr>
        <w:pageBreakBefore w:val="0"/>
        <w:rPr>
          <w:b w:val="1"/>
          <w:sz w:val="20"/>
          <w:szCs w:val="20"/>
        </w:rPr>
      </w:pPr>
      <w:commentRangeStart w:id="2"/>
      <w:r w:rsidDel="00000000" w:rsidR="00000000" w:rsidRPr="00000000">
        <w:rPr>
          <w:sz w:val="20"/>
          <w:szCs w:val="20"/>
          <w:rtl w:val="0"/>
        </w:rPr>
        <w:t xml:space="preserve">The day after the mc and the chosen girl spend the night together, Monika finds out that her mother is sick with the flu and cancels all club activities for the day. </w:t>
      </w:r>
      <w:r w:rsidDel="00000000" w:rsidR="00000000" w:rsidRPr="00000000">
        <w:rPr>
          <w:b w:val="1"/>
          <w:sz w:val="20"/>
          <w:szCs w:val="20"/>
          <w:rtl w:val="0"/>
        </w:rPr>
        <w:t xml:space="preserve">(Sayori and Yuri routes only)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pageBreakBefore w:val="0"/>
        <w:rPr>
          <w:b w:val="1"/>
          <w:sz w:val="20"/>
          <w:szCs w:val="20"/>
        </w:rPr>
      </w:pPr>
      <w:r w:rsidDel="00000000" w:rsidR="00000000" w:rsidRPr="00000000">
        <w:rPr>
          <w:rtl w:val="0"/>
        </w:rPr>
      </w:r>
    </w:p>
    <w:p w:rsidR="00000000" w:rsidDel="00000000" w:rsidP="00000000" w:rsidRDefault="00000000" w:rsidRPr="00000000" w14:paraId="0000001C">
      <w:pPr>
        <w:pageBreakBefore w:val="0"/>
        <w:rPr>
          <w:b w:val="1"/>
          <w:sz w:val="20"/>
          <w:szCs w:val="20"/>
        </w:rPr>
      </w:pPr>
      <w:r w:rsidDel="00000000" w:rsidR="00000000" w:rsidRPr="00000000">
        <w:rPr>
          <w:b w:val="1"/>
          <w:sz w:val="20"/>
          <w:szCs w:val="20"/>
          <w:rtl w:val="0"/>
        </w:rPr>
        <w:t xml:space="preserve">What’s going on with that crossover above? - rocko8u</w:t>
      </w:r>
    </w:p>
    <w:p w:rsidR="00000000" w:rsidDel="00000000" w:rsidP="00000000" w:rsidRDefault="00000000" w:rsidRPr="00000000" w14:paraId="0000001D">
      <w:pPr>
        <w:pageBreakBefore w:val="0"/>
        <w:rPr>
          <w:b w:val="1"/>
          <w:sz w:val="20"/>
          <w:szCs w:val="20"/>
        </w:rPr>
      </w:pPr>
      <w:r w:rsidDel="00000000" w:rsidR="00000000" w:rsidRPr="00000000">
        <w:rPr>
          <w:rtl w:val="0"/>
        </w:rPr>
      </w:r>
    </w:p>
    <w:p w:rsidR="00000000" w:rsidDel="00000000" w:rsidP="00000000" w:rsidRDefault="00000000" w:rsidRPr="00000000" w14:paraId="0000001E">
      <w:pPr>
        <w:pageBreakBefore w:val="0"/>
        <w:rPr>
          <w:i w:val="1"/>
          <w:sz w:val="20"/>
          <w:szCs w:val="20"/>
        </w:rPr>
      </w:pPr>
      <w:r w:rsidDel="00000000" w:rsidR="00000000" w:rsidRPr="00000000">
        <w:rPr>
          <w:rtl w:val="0"/>
        </w:rPr>
      </w:r>
    </w:p>
    <w:p w:rsidR="00000000" w:rsidDel="00000000" w:rsidP="00000000" w:rsidRDefault="00000000" w:rsidRPr="00000000" w14:paraId="0000001F">
      <w:pPr>
        <w:pageBreakBefore w:val="0"/>
        <w:ind w:right="0" w:firstLine="0"/>
        <w:rPr/>
      </w:pPr>
      <w:r w:rsidDel="00000000" w:rsidR="00000000" w:rsidRPr="00000000">
        <w:rPr>
          <w:rtl w:val="0"/>
        </w:rPr>
      </w:r>
    </w:p>
    <w:p w:rsidR="00000000" w:rsidDel="00000000" w:rsidP="00000000" w:rsidRDefault="00000000" w:rsidRPr="00000000" w14:paraId="00000020">
      <w:pPr>
        <w:pageBreakBefore w:val="0"/>
        <w:ind w:right="0" w:firstLine="0"/>
        <w:rPr/>
      </w:pPr>
      <w:r w:rsidDel="00000000" w:rsidR="00000000" w:rsidRPr="00000000">
        <w:rPr>
          <w:rtl w:val="0"/>
        </w:rPr>
      </w:r>
    </w:p>
    <w:p w:rsidR="00000000" w:rsidDel="00000000" w:rsidP="00000000" w:rsidRDefault="00000000" w:rsidRPr="00000000" w14:paraId="00000021">
      <w:pPr>
        <w:pageBreakBefore w:val="0"/>
        <w:ind w:right="0" w:firstLine="0"/>
        <w:rPr/>
      </w:pPr>
      <w:r w:rsidDel="00000000" w:rsidR="00000000" w:rsidRPr="00000000">
        <w:rPr>
          <w:rtl w:val="0"/>
        </w:rPr>
      </w:r>
    </w:p>
    <w:p w:rsidR="00000000" w:rsidDel="00000000" w:rsidP="00000000" w:rsidRDefault="00000000" w:rsidRPr="00000000" w14:paraId="00000022">
      <w:pPr>
        <w:pageBreakBefore w:val="0"/>
        <w:ind w:right="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i w:val="1"/>
          <w:sz w:val="20"/>
          <w:szCs w:val="20"/>
        </w:rPr>
      </w:pPr>
      <w:r w:rsidDel="00000000" w:rsidR="00000000" w:rsidRPr="00000000">
        <w:rPr>
          <w:rtl w:val="0"/>
        </w:rPr>
      </w:r>
    </w:p>
    <w:p w:rsidR="00000000" w:rsidDel="00000000" w:rsidP="00000000" w:rsidRDefault="00000000" w:rsidRPr="00000000" w14:paraId="00000026">
      <w:pPr>
        <w:pageBreakBefore w:val="0"/>
        <w:rPr>
          <w:b w:val="1"/>
          <w:sz w:val="24"/>
          <w:szCs w:val="24"/>
        </w:rPr>
      </w:pPr>
      <w:r w:rsidDel="00000000" w:rsidR="00000000" w:rsidRPr="00000000">
        <w:rPr>
          <w:rtl w:val="0"/>
        </w:rPr>
      </w:r>
    </w:p>
    <w:p w:rsidR="00000000" w:rsidDel="00000000" w:rsidP="00000000" w:rsidRDefault="00000000" w:rsidRPr="00000000" w14:paraId="00000027">
      <w:pPr>
        <w:pageBreakBefore w:val="0"/>
        <w:rPr>
          <w:sz w:val="20"/>
          <w:szCs w:val="20"/>
        </w:rPr>
      </w:pPr>
      <w:r w:rsidDel="00000000" w:rsidR="00000000" w:rsidRPr="00000000">
        <w:rPr>
          <w:b w:val="1"/>
          <w:sz w:val="24"/>
          <w:szCs w:val="24"/>
          <w:rtl w:val="0"/>
        </w:rPr>
        <w:t xml:space="preserve">Relationships</w:t>
      </w:r>
      <w:r w:rsidDel="00000000" w:rsidR="00000000" w:rsidRPr="00000000">
        <w:rPr>
          <w:sz w:val="20"/>
          <w:szCs w:val="20"/>
          <w:rtl w:val="0"/>
        </w:rPr>
        <w:t xml:space="preserve">:</w:t>
      </w:r>
    </w:p>
    <w:p w:rsidR="00000000" w:rsidDel="00000000" w:rsidP="00000000" w:rsidRDefault="00000000" w:rsidRPr="00000000" w14:paraId="00000028">
      <w:pPr>
        <w:pageBreakBefore w:val="0"/>
        <w:rPr>
          <w:sz w:val="20"/>
          <w:szCs w:val="20"/>
        </w:rPr>
      </w:pPr>
      <w:r w:rsidDel="00000000" w:rsidR="00000000" w:rsidRPr="00000000">
        <w:rPr>
          <w:rtl w:val="0"/>
        </w:rPr>
      </w:r>
    </w:p>
    <w:p w:rsidR="00000000" w:rsidDel="00000000" w:rsidP="00000000" w:rsidRDefault="00000000" w:rsidRPr="00000000" w14:paraId="00000029">
      <w:pPr>
        <w:pageBreakBefore w:val="0"/>
        <w:rPr>
          <w:sz w:val="20"/>
          <w:szCs w:val="20"/>
        </w:rPr>
      </w:pPr>
      <w:r w:rsidDel="00000000" w:rsidR="00000000" w:rsidRPr="00000000">
        <w:rPr>
          <w:b w:val="1"/>
          <w:sz w:val="20"/>
          <w:szCs w:val="20"/>
          <w:rtl w:val="0"/>
        </w:rPr>
        <w:t xml:space="preserve">Monika: </w:t>
      </w:r>
      <w:r w:rsidDel="00000000" w:rsidR="00000000" w:rsidRPr="00000000">
        <w:rPr>
          <w:sz w:val="20"/>
          <w:szCs w:val="20"/>
          <w:rtl w:val="0"/>
        </w:rPr>
        <w:t xml:space="preserve">Even with the events of 1.5, Monika still has hints of jealousy and a fear of losing MC. The focus of 2.0 is to better acquaint Monika to MC's tastes and better improve her trust of MC. Depending on player decisions this trust can be grown or tarnished throughout the course of the route. </w:t>
      </w:r>
    </w:p>
    <w:p w:rsidR="00000000" w:rsidDel="00000000" w:rsidP="00000000" w:rsidRDefault="00000000" w:rsidRPr="00000000" w14:paraId="0000002A">
      <w:pPr>
        <w:pageBreakBefore w:val="0"/>
        <w:rPr>
          <w:sz w:val="20"/>
          <w:szCs w:val="20"/>
        </w:rPr>
      </w:pPr>
      <w:r w:rsidDel="00000000" w:rsidR="00000000" w:rsidRPr="00000000">
        <w:rPr>
          <w:rtl w:val="0"/>
        </w:rPr>
      </w:r>
    </w:p>
    <w:p w:rsidR="00000000" w:rsidDel="00000000" w:rsidP="00000000" w:rsidRDefault="00000000" w:rsidRPr="00000000" w14:paraId="0000002B">
      <w:pPr>
        <w:pageBreakBefore w:val="0"/>
        <w:rPr>
          <w:sz w:val="20"/>
          <w:szCs w:val="20"/>
        </w:rPr>
      </w:pPr>
      <w:r w:rsidDel="00000000" w:rsidR="00000000" w:rsidRPr="00000000">
        <w:rPr>
          <w:b w:val="1"/>
          <w:sz w:val="20"/>
          <w:szCs w:val="20"/>
          <w:rtl w:val="0"/>
        </w:rPr>
        <w:t xml:space="preserve">Monika’s Mother:</w:t>
      </w:r>
      <w:r w:rsidDel="00000000" w:rsidR="00000000" w:rsidRPr="00000000">
        <w:rPr>
          <w:sz w:val="20"/>
          <w:szCs w:val="20"/>
          <w:rtl w:val="0"/>
        </w:rPr>
        <w:t xml:space="preserve"> The harder of the 2 parents, Monika's mother wants Monika to be the perfect woman in every measure. She looks for Monika to have the best grades and be the best at everything. This also correlates to her wanting the best partner for Monika, and this high standard does not fit for MC in the beginning. She disapproves of MC and Monika's relationship but does not outright state this, opting to keep her feelings mostly to herself unless she could manipulate others into thinking her way (Like Mother like daughter, this is where Monika gets her manipulative side)</w:t>
      </w:r>
    </w:p>
    <w:p w:rsidR="00000000" w:rsidDel="00000000" w:rsidP="00000000" w:rsidRDefault="00000000" w:rsidRPr="00000000" w14:paraId="0000002C">
      <w:pPr>
        <w:pageBreakBefore w:val="0"/>
        <w:rPr>
          <w:sz w:val="20"/>
          <w:szCs w:val="20"/>
        </w:rPr>
      </w:pPr>
      <w:r w:rsidDel="00000000" w:rsidR="00000000" w:rsidRPr="00000000">
        <w:rPr>
          <w:rtl w:val="0"/>
        </w:rPr>
      </w:r>
    </w:p>
    <w:p w:rsidR="00000000" w:rsidDel="00000000" w:rsidP="00000000" w:rsidRDefault="00000000" w:rsidRPr="00000000" w14:paraId="0000002D">
      <w:pPr>
        <w:pageBreakBefore w:val="0"/>
        <w:rPr>
          <w:sz w:val="20"/>
          <w:szCs w:val="20"/>
        </w:rPr>
      </w:pPr>
      <w:r w:rsidDel="00000000" w:rsidR="00000000" w:rsidRPr="00000000">
        <w:rPr>
          <w:b w:val="1"/>
          <w:sz w:val="20"/>
          <w:szCs w:val="20"/>
          <w:rtl w:val="0"/>
        </w:rPr>
        <w:t xml:space="preserve">Monika’s Father:</w:t>
      </w:r>
      <w:r w:rsidDel="00000000" w:rsidR="00000000" w:rsidRPr="00000000">
        <w:rPr>
          <w:sz w:val="20"/>
          <w:szCs w:val="20"/>
          <w:rtl w:val="0"/>
        </w:rPr>
        <w:t xml:space="preserve"> The softer of the 2 parents, a hard worker in his tech job in the city (Where Monika will get her dedicated and hard working aspects from) and wishes for Monika to do well in her life, but not on the level of his wife. He is more accepting of Monika's relationship with MC and works to curb Monika's mother's disapproval of their relationship.</w:t>
      </w:r>
    </w:p>
    <w:p w:rsidR="00000000" w:rsidDel="00000000" w:rsidP="00000000" w:rsidRDefault="00000000" w:rsidRPr="00000000" w14:paraId="0000002E">
      <w:pPr>
        <w:pageBreakBefore w:val="0"/>
        <w:rPr>
          <w:sz w:val="20"/>
          <w:szCs w:val="20"/>
        </w:rPr>
      </w:pPr>
      <w:r w:rsidDel="00000000" w:rsidR="00000000" w:rsidRPr="00000000">
        <w:rPr>
          <w:rtl w:val="0"/>
        </w:rPr>
      </w:r>
    </w:p>
    <w:p w:rsidR="00000000" w:rsidDel="00000000" w:rsidP="00000000" w:rsidRDefault="00000000" w:rsidRPr="00000000" w14:paraId="0000002F">
      <w:pPr>
        <w:pageBreakBefore w:val="0"/>
        <w:rPr>
          <w:sz w:val="20"/>
          <w:szCs w:val="20"/>
        </w:rPr>
      </w:pPr>
      <w:r w:rsidDel="00000000" w:rsidR="00000000" w:rsidRPr="00000000">
        <w:rPr>
          <w:b w:val="1"/>
          <w:sz w:val="20"/>
          <w:szCs w:val="20"/>
          <w:rtl w:val="0"/>
        </w:rPr>
        <w:t xml:space="preserve">Sayori: </w:t>
      </w:r>
      <w:r w:rsidDel="00000000" w:rsidR="00000000" w:rsidRPr="00000000">
        <w:rPr>
          <w:sz w:val="20"/>
          <w:szCs w:val="20"/>
          <w:rtl w:val="0"/>
        </w:rPr>
        <w:t xml:space="preserve">Losing the chance to grow closer to her best friend and first love, Sayori is taking the new relationship the worst. Players will have to balance keeping Sayori a part of MC's life as a friend but not too close as to make her think MC loves her. Pushing Sayori away enough will force Sayori down a darker path, coming close to suicde due to her depression. </w:t>
      </w:r>
    </w:p>
    <w:p w:rsidR="00000000" w:rsidDel="00000000" w:rsidP="00000000" w:rsidRDefault="00000000" w:rsidRPr="00000000" w14:paraId="00000030">
      <w:pPr>
        <w:pageBreakBefore w:val="0"/>
        <w:rPr>
          <w:sz w:val="20"/>
          <w:szCs w:val="20"/>
        </w:rPr>
      </w:pPr>
      <w:r w:rsidDel="00000000" w:rsidR="00000000" w:rsidRPr="00000000">
        <w:rPr>
          <w:rtl w:val="0"/>
        </w:rPr>
      </w:r>
    </w:p>
    <w:p w:rsidR="00000000" w:rsidDel="00000000" w:rsidP="00000000" w:rsidRDefault="00000000" w:rsidRPr="00000000" w14:paraId="00000031">
      <w:pPr>
        <w:pageBreakBefore w:val="0"/>
        <w:rPr>
          <w:sz w:val="20"/>
          <w:szCs w:val="20"/>
        </w:rPr>
      </w:pPr>
      <w:r w:rsidDel="00000000" w:rsidR="00000000" w:rsidRPr="00000000">
        <w:rPr>
          <w:b w:val="1"/>
          <w:sz w:val="20"/>
          <w:szCs w:val="20"/>
          <w:rtl w:val="0"/>
        </w:rPr>
        <w:t xml:space="preserve">Natsuki: </w:t>
      </w:r>
      <w:r w:rsidDel="00000000" w:rsidR="00000000" w:rsidRPr="00000000">
        <w:rPr>
          <w:sz w:val="20"/>
          <w:szCs w:val="20"/>
          <w:rtl w:val="0"/>
        </w:rPr>
        <w:t xml:space="preserve">Also reeling from losing her chance at growing closer to MC, Nat's tsun tendencies start to show themself more. She becomes irritable quickly when the situation involves MC, Monika, or both. Natsuki tries to figure out her feelings on her own but starts to depend on Yuri to help cool her off when she gets frustrated in a growing friendship.</w:t>
      </w:r>
    </w:p>
    <w:p w:rsidR="00000000" w:rsidDel="00000000" w:rsidP="00000000" w:rsidRDefault="00000000" w:rsidRPr="00000000" w14:paraId="00000032">
      <w:pPr>
        <w:pageBreakBefore w:val="0"/>
        <w:rPr>
          <w:sz w:val="20"/>
          <w:szCs w:val="20"/>
        </w:rPr>
      </w:pPr>
      <w:r w:rsidDel="00000000" w:rsidR="00000000" w:rsidRPr="00000000">
        <w:rPr>
          <w:rtl w:val="0"/>
        </w:rPr>
      </w:r>
    </w:p>
    <w:p w:rsidR="00000000" w:rsidDel="00000000" w:rsidP="00000000" w:rsidRDefault="00000000" w:rsidRPr="00000000" w14:paraId="00000033">
      <w:pPr>
        <w:pageBreakBefore w:val="0"/>
        <w:rPr>
          <w:sz w:val="20"/>
          <w:szCs w:val="20"/>
        </w:rPr>
      </w:pPr>
      <w:r w:rsidDel="00000000" w:rsidR="00000000" w:rsidRPr="00000000">
        <w:rPr>
          <w:b w:val="1"/>
          <w:sz w:val="20"/>
          <w:szCs w:val="20"/>
          <w:rtl w:val="0"/>
        </w:rPr>
        <w:t xml:space="preserve">Yuri: </w:t>
      </w:r>
      <w:r w:rsidDel="00000000" w:rsidR="00000000" w:rsidRPr="00000000">
        <w:rPr>
          <w:sz w:val="20"/>
          <w:szCs w:val="20"/>
          <w:rtl w:val="0"/>
        </w:rPr>
        <w:t xml:space="preserve">The least affected by the new relationship, Yuri has accepted MC choosing Monika over her faster than the other two. This can be due to her maturity and also her tendency to diminish her own worth which leads to her falling into a depressed state from time to time. She has started to turn to Natsuki as a way to cheer up in their growing friendship. </w:t>
      </w:r>
    </w:p>
    <w:p w:rsidR="00000000" w:rsidDel="00000000" w:rsidP="00000000" w:rsidRDefault="00000000" w:rsidRPr="00000000" w14:paraId="00000034">
      <w:pPr>
        <w:pageBreakBefore w:val="0"/>
        <w:rPr>
          <w:sz w:val="20"/>
          <w:szCs w:val="20"/>
        </w:rPr>
      </w:pPr>
      <w:r w:rsidDel="00000000" w:rsidR="00000000" w:rsidRPr="00000000">
        <w:rPr>
          <w:rtl w:val="0"/>
        </w:rPr>
      </w:r>
    </w:p>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MC: </w:t>
      </w:r>
      <w:r w:rsidDel="00000000" w:rsidR="00000000" w:rsidRPr="00000000">
        <w:rPr>
          <w:rtl w:val="0"/>
        </w:rPr>
      </w:r>
    </w:p>
    <w:p w:rsidR="00000000" w:rsidDel="00000000" w:rsidP="00000000" w:rsidRDefault="00000000" w:rsidRPr="00000000" w14:paraId="00000036">
      <w:pPr>
        <w:pageBreakBefore w:val="0"/>
        <w:ind w:left="-1440" w:right="-1440" w:firstLine="1440"/>
        <w:rPr>
          <w:sz w:val="24"/>
          <w:szCs w:val="24"/>
        </w:rPr>
      </w:pPr>
      <w:r w:rsidDel="00000000" w:rsidR="00000000" w:rsidRPr="00000000">
        <w:rPr>
          <w:rtl w:val="0"/>
        </w:rPr>
      </w:r>
    </w:p>
    <w:p w:rsidR="00000000" w:rsidDel="00000000" w:rsidP="00000000" w:rsidRDefault="00000000" w:rsidRPr="00000000" w14:paraId="00000037">
      <w:pPr>
        <w:pageBreakBefore w:val="0"/>
        <w:ind w:left="-1440" w:right="-1440" w:firstLine="1440"/>
        <w:rPr>
          <w:sz w:val="24"/>
          <w:szCs w:val="24"/>
        </w:rPr>
      </w:pPr>
      <w:r w:rsidDel="00000000" w:rsidR="00000000" w:rsidRPr="00000000">
        <w:rPr>
          <w:rtl w:val="0"/>
        </w:rPr>
      </w:r>
    </w:p>
    <w:p w:rsidR="00000000" w:rsidDel="00000000" w:rsidP="00000000" w:rsidRDefault="00000000" w:rsidRPr="00000000" w14:paraId="00000038">
      <w:pPr>
        <w:pageBreakBefore w:val="0"/>
        <w:rPr>
          <w:sz w:val="20"/>
          <w:szCs w:val="20"/>
        </w:rPr>
      </w:pPr>
      <w:r w:rsidDel="00000000" w:rsidR="00000000" w:rsidRPr="00000000">
        <w:rPr>
          <w:rtl w:val="0"/>
        </w:rPr>
      </w:r>
    </w:p>
    <w:p w:rsidR="00000000" w:rsidDel="00000000" w:rsidP="00000000" w:rsidRDefault="00000000" w:rsidRPr="00000000" w14:paraId="00000039">
      <w:pPr>
        <w:pageBreakBefore w:val="0"/>
        <w:rPr>
          <w:sz w:val="20"/>
          <w:szCs w:val="20"/>
        </w:rPr>
      </w:pPr>
      <w:r w:rsidDel="00000000" w:rsidR="00000000" w:rsidRPr="00000000">
        <w:rPr>
          <w:rtl w:val="0"/>
        </w:rPr>
      </w:r>
    </w:p>
    <w:p w:rsidR="00000000" w:rsidDel="00000000" w:rsidP="00000000" w:rsidRDefault="00000000" w:rsidRPr="00000000" w14:paraId="0000003A">
      <w:pPr>
        <w:pageBreakBefore w:val="0"/>
        <w:rPr>
          <w:sz w:val="20"/>
          <w:szCs w:val="20"/>
        </w:rPr>
      </w:pPr>
      <w:r w:rsidDel="00000000" w:rsidR="00000000" w:rsidRPr="00000000">
        <w:rPr>
          <w:rtl w:val="0"/>
        </w:rPr>
      </w:r>
    </w:p>
    <w:p w:rsidR="00000000" w:rsidDel="00000000" w:rsidP="00000000" w:rsidRDefault="00000000" w:rsidRPr="00000000" w14:paraId="0000003B">
      <w:pPr>
        <w:pageBreakBefore w:val="0"/>
        <w:rPr>
          <w:sz w:val="20"/>
          <w:szCs w:val="20"/>
        </w:rPr>
      </w:pPr>
      <w:r w:rsidDel="00000000" w:rsidR="00000000" w:rsidRPr="00000000">
        <w:rPr>
          <w:rtl w:val="0"/>
        </w:rPr>
      </w:r>
    </w:p>
    <w:p w:rsidR="00000000" w:rsidDel="00000000" w:rsidP="00000000" w:rsidRDefault="00000000" w:rsidRPr="00000000" w14:paraId="0000003C">
      <w:pPr>
        <w:pageBreakBefore w:val="0"/>
        <w:rPr>
          <w:sz w:val="20"/>
          <w:szCs w:val="20"/>
        </w:rPr>
      </w:pPr>
      <w:r w:rsidDel="00000000" w:rsidR="00000000" w:rsidRPr="00000000">
        <w:rPr>
          <w:rtl w:val="0"/>
        </w:rPr>
      </w:r>
    </w:p>
    <w:p w:rsidR="00000000" w:rsidDel="00000000" w:rsidP="00000000" w:rsidRDefault="00000000" w:rsidRPr="00000000" w14:paraId="0000003D">
      <w:pPr>
        <w:pageBreakBefore w:val="0"/>
        <w:rPr>
          <w:sz w:val="20"/>
          <w:szCs w:val="20"/>
        </w:rPr>
      </w:pPr>
      <w:r w:rsidDel="00000000" w:rsidR="00000000" w:rsidRPr="00000000">
        <w:rPr>
          <w:rtl w:val="0"/>
        </w:rPr>
      </w:r>
    </w:p>
    <w:p w:rsidR="00000000" w:rsidDel="00000000" w:rsidP="00000000" w:rsidRDefault="00000000" w:rsidRPr="00000000" w14:paraId="0000003E">
      <w:pPr>
        <w:pageBreakBefore w:val="0"/>
        <w:rPr>
          <w:sz w:val="20"/>
          <w:szCs w:val="20"/>
        </w:rPr>
      </w:pPr>
      <w:r w:rsidDel="00000000" w:rsidR="00000000" w:rsidRPr="00000000">
        <w:rPr>
          <w:rtl w:val="0"/>
        </w:rPr>
      </w:r>
    </w:p>
    <w:p w:rsidR="00000000" w:rsidDel="00000000" w:rsidP="00000000" w:rsidRDefault="00000000" w:rsidRPr="00000000" w14:paraId="0000003F">
      <w:pPr>
        <w:pageBreakBefore w:val="0"/>
        <w:rPr>
          <w:sz w:val="20"/>
          <w:szCs w:val="20"/>
        </w:rPr>
      </w:pPr>
      <w:r w:rsidDel="00000000" w:rsidR="00000000" w:rsidRPr="00000000">
        <w:rPr>
          <w:rtl w:val="0"/>
        </w:rPr>
      </w:r>
    </w:p>
    <w:p w:rsidR="00000000" w:rsidDel="00000000" w:rsidP="00000000" w:rsidRDefault="00000000" w:rsidRPr="00000000" w14:paraId="00000040">
      <w:pPr>
        <w:pageBreakBefore w:val="0"/>
        <w:rPr>
          <w:sz w:val="20"/>
          <w:szCs w:val="20"/>
        </w:rPr>
      </w:pPr>
      <w:r w:rsidDel="00000000" w:rsidR="00000000" w:rsidRPr="00000000">
        <w:rPr>
          <w:rtl w:val="0"/>
        </w:rPr>
      </w:r>
    </w:p>
    <w:p w:rsidR="00000000" w:rsidDel="00000000" w:rsidP="00000000" w:rsidRDefault="00000000" w:rsidRPr="00000000" w14:paraId="00000041">
      <w:pPr>
        <w:pageBreakBefore w:val="0"/>
        <w:rPr>
          <w:sz w:val="20"/>
          <w:szCs w:val="20"/>
        </w:rPr>
      </w:pPr>
      <w:r w:rsidDel="00000000" w:rsidR="00000000" w:rsidRPr="00000000">
        <w:rPr>
          <w:rtl w:val="0"/>
        </w:rPr>
      </w:r>
    </w:p>
    <w:p w:rsidR="00000000" w:rsidDel="00000000" w:rsidP="00000000" w:rsidRDefault="00000000" w:rsidRPr="00000000" w14:paraId="00000042">
      <w:pPr>
        <w:pageBreakBefore w:val="0"/>
        <w:rPr>
          <w:sz w:val="20"/>
          <w:szCs w:val="20"/>
        </w:rPr>
      </w:pPr>
      <w:r w:rsidDel="00000000" w:rsidR="00000000" w:rsidRPr="00000000">
        <w:rPr>
          <w:rtl w:val="0"/>
        </w:rPr>
      </w:r>
    </w:p>
    <w:p w:rsidR="00000000" w:rsidDel="00000000" w:rsidP="00000000" w:rsidRDefault="00000000" w:rsidRPr="00000000" w14:paraId="00000043">
      <w:pPr>
        <w:pageBreakBefore w:val="0"/>
        <w:rPr>
          <w:sz w:val="20"/>
          <w:szCs w:val="20"/>
        </w:rPr>
      </w:pPr>
      <w:r w:rsidDel="00000000" w:rsidR="00000000" w:rsidRPr="00000000">
        <w:rPr>
          <w:rtl w:val="0"/>
        </w:rPr>
      </w:r>
    </w:p>
    <w:p w:rsidR="00000000" w:rsidDel="00000000" w:rsidP="00000000" w:rsidRDefault="00000000" w:rsidRPr="00000000" w14:paraId="00000044">
      <w:pPr>
        <w:pageBreakBefore w:val="0"/>
        <w:rPr>
          <w:sz w:val="20"/>
          <w:szCs w:val="20"/>
        </w:rPr>
      </w:pPr>
      <w:r w:rsidDel="00000000" w:rsidR="00000000" w:rsidRPr="00000000">
        <w:rPr>
          <w:rtl w:val="0"/>
        </w:rPr>
      </w:r>
    </w:p>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p w:rsidR="00000000" w:rsidDel="00000000" w:rsidP="00000000" w:rsidRDefault="00000000" w:rsidRPr="00000000" w14:paraId="00000048">
      <w:pPr>
        <w:pageBreakBefore w:val="0"/>
        <w:rPr>
          <w:sz w:val="20"/>
          <w:szCs w:val="20"/>
        </w:rPr>
      </w:pPr>
      <w:r w:rsidDel="00000000" w:rsidR="00000000" w:rsidRPr="00000000">
        <w:rPr>
          <w:rtl w:val="0"/>
        </w:rPr>
      </w:r>
    </w:p>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Style w:val="Heading1"/>
        <w:pageBreakBefore w:val="0"/>
        <w:rPr/>
      </w:pPr>
      <w:bookmarkStart w:colFirst="0" w:colLast="0" w:name="_4w7cz7tysb69" w:id="4"/>
      <w:bookmarkEnd w:id="4"/>
      <w:r w:rsidDel="00000000" w:rsidR="00000000" w:rsidRPr="00000000">
        <w:rPr>
          <w:rtl w:val="0"/>
        </w:rPr>
        <w:t xml:space="preserve">Charts (PH)</w:t>
      </w:r>
    </w:p>
    <w:p w:rsidR="00000000" w:rsidDel="00000000" w:rsidP="00000000" w:rsidRDefault="00000000" w:rsidRPr="00000000" w14:paraId="00000056">
      <w:pPr>
        <w:pageBreakBefore w:val="0"/>
        <w:rPr>
          <w:i w:val="1"/>
        </w:rPr>
      </w:pPr>
      <w:r w:rsidDel="00000000" w:rsidR="00000000" w:rsidRPr="00000000">
        <w:rPr>
          <w:i w:val="1"/>
          <w:rtl w:val="0"/>
        </w:rPr>
        <w:t xml:space="preserve">A quick glance at events that have been brainstormed</w:t>
      </w: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Scene Number/Title of Main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Event Details and Plot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sz w:val="24"/>
                <w:szCs w:val="24"/>
                <w:rtl w:val="0"/>
              </w:rPr>
              <w:t xml:space="preserve">Supporting Events and Ways to Transition in and out of the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Required Assets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sz w:val="20"/>
                <w:szCs w:val="20"/>
                <w:rtl w:val="0"/>
              </w:rPr>
              <w:t xml:space="preserve">1.)Winter Holidays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sz w:val="20"/>
                <w:szCs w:val="20"/>
              </w:rPr>
            </w:pPr>
            <w:r w:rsidDel="00000000" w:rsidR="00000000" w:rsidRPr="00000000">
              <w:rPr>
                <w:sz w:val="20"/>
                <w:szCs w:val="20"/>
                <w:rtl w:val="0"/>
              </w:rPr>
              <w:t xml:space="preserve">The first part of the scene deals with Monika hiding the fact that she slept with the MC from her parents, and causes a small amount of drama for the MC the first day after. Resolves quickly.</w:t>
            </w:r>
          </w:p>
          <w:p w:rsidR="00000000" w:rsidDel="00000000" w:rsidP="00000000" w:rsidRDefault="00000000" w:rsidRPr="00000000" w14:paraId="0000005F">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0">
            <w:pPr>
              <w:pageBreakBefore w:val="0"/>
              <w:widowControl w:val="0"/>
              <w:spacing w:line="240" w:lineRule="auto"/>
              <w:jc w:val="center"/>
              <w:rPr>
                <w:sz w:val="20"/>
                <w:szCs w:val="20"/>
              </w:rPr>
            </w:pPr>
            <w:r w:rsidDel="00000000" w:rsidR="00000000" w:rsidRPr="00000000">
              <w:rPr>
                <w:sz w:val="20"/>
                <w:szCs w:val="20"/>
                <w:rtl w:val="0"/>
              </w:rPr>
              <w:t xml:space="preserve">The rest of the scene covers the following week (or 2) dealing with Christmas shopping and Christmas, and some indoor scenes with Monika during snowy weather.</w:t>
            </w:r>
          </w:p>
          <w:p w:rsidR="00000000" w:rsidDel="00000000" w:rsidP="00000000" w:rsidRDefault="00000000" w:rsidRPr="00000000" w14:paraId="00000061">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62">
            <w:pPr>
              <w:pageBreakBefore w:val="0"/>
              <w:widowControl w:val="0"/>
              <w:spacing w:line="240" w:lineRule="auto"/>
              <w:jc w:val="center"/>
              <w:rPr>
                <w:sz w:val="20"/>
                <w:szCs w:val="20"/>
              </w:rPr>
            </w:pPr>
            <w:r w:rsidDel="00000000" w:rsidR="00000000" w:rsidRPr="00000000">
              <w:rPr>
                <w:sz w:val="20"/>
                <w:szCs w:val="20"/>
                <w:rtl w:val="0"/>
              </w:rPr>
              <w:t xml:space="preserve">Might end on a New Years event.</w:t>
            </w:r>
          </w:p>
          <w:p w:rsidR="00000000" w:rsidDel="00000000" w:rsidP="00000000" w:rsidRDefault="00000000" w:rsidRPr="00000000" w14:paraId="00000063">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Transitions in with Monika in bed with MC.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Shopping Event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Christmas Date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Christmas Presents Opening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Secret Santa in the Club</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Christmas Themed H-Scene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Transitions out with New Years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Mountain path bg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Cafeteria bg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CG of Monika sleeping naked covered by blankets, basked in sunlight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Valentines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Might start with a New Years event.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A">
            <w:pPr>
              <w:pageBreakBefore w:val="0"/>
              <w:widowControl w:val="0"/>
              <w:spacing w:line="240" w:lineRule="auto"/>
              <w:jc w:val="center"/>
              <w:rPr>
                <w:sz w:val="20"/>
                <w:szCs w:val="20"/>
              </w:rPr>
            </w:pPr>
            <w:r w:rsidDel="00000000" w:rsidR="00000000" w:rsidRPr="00000000">
              <w:rPr>
                <w:sz w:val="20"/>
                <w:szCs w:val="20"/>
                <w:rtl w:val="0"/>
              </w:rPr>
              <w:t xml:space="preserve">Homemade Valentines Event (Both Monika and MC make something for the other)</w:t>
            </w:r>
          </w:p>
          <w:p w:rsidR="00000000" w:rsidDel="00000000" w:rsidP="00000000" w:rsidRDefault="00000000" w:rsidRPr="00000000" w14:paraId="0000007B">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C">
            <w:pPr>
              <w:pageBreakBefore w:val="0"/>
              <w:widowControl w:val="0"/>
              <w:spacing w:line="240" w:lineRule="auto"/>
              <w:jc w:val="center"/>
              <w:rPr>
                <w:sz w:val="20"/>
                <w:szCs w:val="20"/>
              </w:rPr>
            </w:pPr>
            <w:r w:rsidDel="00000000" w:rsidR="00000000" w:rsidRPr="00000000">
              <w:rPr>
                <w:sz w:val="20"/>
                <w:szCs w:val="20"/>
                <w:rtl w:val="0"/>
              </w:rPr>
              <w:t xml:space="preserve">Obligatory and Confession Exchanges</w:t>
            </w:r>
          </w:p>
          <w:p w:rsidR="00000000" w:rsidDel="00000000" w:rsidP="00000000" w:rsidRDefault="00000000" w:rsidRPr="00000000" w14:paraId="0000007D">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7E">
            <w:pPr>
              <w:pageBreakBefore w:val="0"/>
              <w:widowControl w:val="0"/>
              <w:spacing w:line="240" w:lineRule="auto"/>
              <w:jc w:val="center"/>
              <w:rPr>
                <w:sz w:val="20"/>
                <w:szCs w:val="20"/>
              </w:rPr>
            </w:pPr>
            <w:r w:rsidDel="00000000" w:rsidR="00000000" w:rsidRPr="00000000">
              <w:rPr>
                <w:sz w:val="20"/>
                <w:szCs w:val="20"/>
                <w:rtl w:val="0"/>
              </w:rPr>
              <w:t xml:space="preserve">Club Exchanges (obligatory, </w:t>
            </w:r>
            <w:r w:rsidDel="00000000" w:rsidR="00000000" w:rsidRPr="00000000">
              <w:rPr>
                <w:i w:val="1"/>
                <w:sz w:val="20"/>
                <w:szCs w:val="20"/>
                <w:rtl w:val="0"/>
              </w:rPr>
              <w:t xml:space="preserve">probably</w:t>
            </w:r>
            <w:r w:rsidDel="00000000" w:rsidR="00000000" w:rsidRPr="00000000">
              <w:rPr>
                <w:sz w:val="20"/>
                <w:szCs w:val="20"/>
                <w:rtl w:val="0"/>
              </w:rPr>
              <w:t xml:space="preserve">)</w:t>
            </w:r>
          </w:p>
          <w:p w:rsidR="00000000" w:rsidDel="00000000" w:rsidP="00000000" w:rsidRDefault="00000000" w:rsidRPr="00000000" w14:paraId="0000007F">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Most of scene deals with Valentines, more details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Transitions in with New Years scene.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Mostly slice-of-life fluff before Valentines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Possible cold-visit scene where Monika visits the player sick at home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Valentines H-Scene (of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3.)Learning an Instrument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sz w:val="20"/>
                <w:szCs w:val="20"/>
              </w:rPr>
            </w:pPr>
            <w:r w:rsidDel="00000000" w:rsidR="00000000" w:rsidRPr="00000000">
              <w:rPr>
                <w:sz w:val="20"/>
                <w:szCs w:val="20"/>
                <w:rtl w:val="0"/>
              </w:rPr>
              <w:t xml:space="preserve">Monika convinces MC to pick up an instrument (piano or other) to broaden his horizons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sz w:val="20"/>
                <w:szCs w:val="20"/>
              </w:rPr>
            </w:pPr>
            <w:commentRangeStart w:id="3"/>
            <w:commentRangeStart w:id="4"/>
            <w:r w:rsidDel="00000000" w:rsidR="00000000" w:rsidRPr="00000000">
              <w:rPr>
                <w:sz w:val="20"/>
                <w:szCs w:val="20"/>
                <w:rtl w:val="0"/>
              </w:rPr>
              <w:t xml:space="preserve">-MC, Sayori, and Monika stumble upon a yardsale coming home from school and find MC’s instrument</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C">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D">
            <w:pPr>
              <w:pageBreakBefore w:val="0"/>
              <w:widowControl w:val="0"/>
              <w:spacing w:line="240" w:lineRule="auto"/>
              <w:jc w:val="center"/>
              <w:rPr>
                <w:sz w:val="20"/>
                <w:szCs w:val="20"/>
              </w:rPr>
            </w:pPr>
            <w:r w:rsidDel="00000000" w:rsidR="00000000" w:rsidRPr="00000000">
              <w:rPr>
                <w:sz w:val="20"/>
                <w:szCs w:val="20"/>
                <w:rtl w:val="0"/>
              </w:rPr>
              <w:t xml:space="preserve">-Could use a couple of days with or w/o Monika there to learn</w:t>
            </w:r>
          </w:p>
          <w:p w:rsidR="00000000" w:rsidDel="00000000" w:rsidP="00000000" w:rsidRDefault="00000000" w:rsidRPr="00000000" w14:paraId="0000008E">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8F">
            <w:pPr>
              <w:pageBreakBefore w:val="0"/>
              <w:widowControl w:val="0"/>
              <w:spacing w:line="240" w:lineRule="auto"/>
              <w:jc w:val="center"/>
              <w:rPr>
                <w:sz w:val="20"/>
                <w:szCs w:val="20"/>
              </w:rPr>
            </w:pPr>
            <w:r w:rsidDel="00000000" w:rsidR="00000000" w:rsidRPr="00000000">
              <w:rPr>
                <w:sz w:val="20"/>
                <w:szCs w:val="20"/>
                <w:rtl w:val="0"/>
              </w:rPr>
              <w:t xml:space="preserve">- Culminates to the two writing a duet of “Your Reality” (Maybe lyrics, maybe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sz w:val="20"/>
                <w:szCs w:val="20"/>
              </w:rPr>
            </w:pPr>
            <w:r w:rsidDel="00000000" w:rsidR="00000000" w:rsidRPr="00000000">
              <w:rPr>
                <w:sz w:val="20"/>
                <w:szCs w:val="20"/>
                <w:rtl w:val="0"/>
              </w:rPr>
              <w:t xml:space="preserve">We could put rocko’s rhythm game here if it clears with the other Techs/ They get it to function properly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4.)A Gamer's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MC works towards getting Monika interested in video games and anime, a good end to this scene would mean Monika continuously showing interest in new anime and games during the future scenes.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Various events based on player-choice to increase Monika's liking towards video games and anime.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Potential bad ending if player fails? (Maybe an alternate 10th scene instead of a bad ending)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5.)Graduation Time/Future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Starts with the Final Exams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Graduation Event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MC and Monika reveal their college/career choices (this may or may not be dependent on study scenes)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Perhaps the last guaranteed time seeing Yuri and Natsuki for this route? They could still reappear based on random chance later on though, implying contact was kept.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Tearful because </w:t>
            </w:r>
            <w:r w:rsidDel="00000000" w:rsidR="00000000" w:rsidRPr="00000000">
              <w:rPr>
                <w:i w:val="1"/>
                <w:sz w:val="20"/>
                <w:szCs w:val="20"/>
                <w:rtl w:val="0"/>
              </w:rPr>
              <w:t xml:space="preserve">all</w:t>
            </w:r>
            <w:r w:rsidDel="00000000" w:rsidR="00000000" w:rsidRPr="00000000">
              <w:rPr>
                <w:sz w:val="20"/>
                <w:szCs w:val="20"/>
                <w:rtl w:val="0"/>
              </w:rPr>
              <w:t xml:space="preserve"> Graduation episodes </w:t>
            </w:r>
            <w:r w:rsidDel="00000000" w:rsidR="00000000" w:rsidRPr="00000000">
              <w:rPr>
                <w:i w:val="1"/>
                <w:sz w:val="20"/>
                <w:szCs w:val="20"/>
                <w:rtl w:val="0"/>
              </w:rPr>
              <w:t xml:space="preserve">are filled with tears</w:t>
            </w:r>
            <w:r w:rsidDel="00000000" w:rsidR="00000000" w:rsidRPr="00000000">
              <w:rPr>
                <w:sz w:val="20"/>
                <w:szCs w:val="20"/>
                <w:rtl w:val="0"/>
              </w:rPr>
              <w:t xml:space="preserve"> (ex. Angel Beats, Assassination Classroom (esp this one), School-Live)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Cap and Gown outfits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Stage Background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Principal handing out diplomas?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6.)Hike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Monika and Player go on a trip of sorts, hiking through the mountains for a couple of days- just the two of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Reminiscence on the last 5 scenes, the literature club, and the time between the club and when Monika fell in love with the player.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Monika finally reveals how long she's been attracted to MC?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AF">
            <w:pPr>
              <w:pageBreakBefore w:val="0"/>
              <w:widowControl w:val="0"/>
              <w:spacing w:line="240" w:lineRule="auto"/>
              <w:jc w:val="center"/>
              <w:rPr>
                <w:sz w:val="20"/>
                <w:szCs w:val="20"/>
              </w:rPr>
            </w:pPr>
            <w:commentRangeStart w:id="5"/>
            <w:r w:rsidDel="00000000" w:rsidR="00000000" w:rsidRPr="00000000">
              <w:rPr>
                <w:sz w:val="20"/>
                <w:szCs w:val="20"/>
                <w:rtl w:val="0"/>
              </w:rPr>
              <w:t xml:space="preserve">Ambiguously unnamed mountains with both Japanese and American culture written all over them for deliberate audience confusion.</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7.)Beach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 day spent beach-side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Whole club is there (</w:t>
            </w:r>
            <w:commentRangeStart w:id="6"/>
            <w:commentRangeStart w:id="7"/>
            <w:commentRangeStart w:id="8"/>
            <w:r w:rsidDel="00000000" w:rsidR="00000000" w:rsidRPr="00000000">
              <w:rPr>
                <w:sz w:val="20"/>
                <w:szCs w:val="20"/>
                <w:rtl w:val="0"/>
              </w:rPr>
              <w:t xml:space="preserve">Sayori thought it would be fun so she orchestrated it behind Monika’s back</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They spend time doing a variety of beach activities, swimming, sun bathing, maybe volleyball or sand castles, potential player choice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Bikini Sprites</w:t>
              <w:br w:type="textWrapping"/>
              <w:t xml:space="preserve">(</w:t>
            </w:r>
            <w:r w:rsidDel="00000000" w:rsidR="00000000" w:rsidRPr="00000000">
              <w:rPr>
                <w:i w:val="1"/>
                <w:sz w:val="20"/>
                <w:szCs w:val="20"/>
                <w:rtl w:val="0"/>
              </w:rPr>
              <w:t xml:space="preserve">They gotta have some on the Modding Club drive file</w:t>
            </w:r>
            <w:r w:rsidDel="00000000" w:rsidR="00000000" w:rsidRPr="00000000">
              <w:rPr>
                <w:sz w:val="20"/>
                <w:szCs w:val="2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Beach bg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8.)Amusement Park (Jesterology)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Yearly summer amusement park is set up in town, MC remembers enjoying it as a kid and asks Monika to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They spend time playing various games and going on rides (could be a good place for a mini game of sorts)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Could go on a roller coaster or through a haunted house or both, with one getting scared perhaps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commentRangeStart w:id="9"/>
            <w:r w:rsidDel="00000000" w:rsidR="00000000" w:rsidRPr="00000000">
              <w:rPr>
                <w:sz w:val="20"/>
                <w:szCs w:val="20"/>
                <w:rtl w:val="0"/>
              </w:rPr>
              <w:t xml:space="preserve">Maybe a romantic ferris wheel scene if that isn’t  too cliche?</w:t>
            </w:r>
            <w:commentRangeEnd w:id="9"/>
            <w:r w:rsidDel="00000000" w:rsidR="00000000" w:rsidRPr="00000000">
              <w:commentReference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General amusement park background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commentRangeStart w:id="10"/>
            <w:r w:rsidDel="00000000" w:rsidR="00000000" w:rsidRPr="00000000">
              <w:rPr>
                <w:sz w:val="20"/>
                <w:szCs w:val="20"/>
                <w:rtl w:val="0"/>
              </w:rPr>
              <w:t xml:space="preserve">Backgrounds for whatever specific rides/attractions we have them visit</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 Laser Tag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Fockn Laser 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sz w:val="20"/>
                <w:szCs w:val="20"/>
              </w:rPr>
            </w:pPr>
            <w:r w:rsidDel="00000000" w:rsidR="00000000" w:rsidRPr="00000000">
              <w:rPr>
                <w:sz w:val="20"/>
                <w:szCs w:val="20"/>
                <w:rtl w:val="0"/>
              </w:rPr>
              <w:t xml:space="preserve">Our two lovebirds decide to try the sport </w:t>
            </w:r>
          </w:p>
          <w:p w:rsidR="00000000" w:rsidDel="00000000" w:rsidP="00000000" w:rsidRDefault="00000000" w:rsidRPr="00000000" w14:paraId="000000C7">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8">
            <w:pPr>
              <w:pageBreakBefore w:val="0"/>
              <w:widowControl w:val="0"/>
              <w:spacing w:line="240" w:lineRule="auto"/>
              <w:jc w:val="center"/>
              <w:rPr>
                <w:sz w:val="20"/>
                <w:szCs w:val="20"/>
              </w:rPr>
            </w:pPr>
            <w:r w:rsidDel="00000000" w:rsidR="00000000" w:rsidRPr="00000000">
              <w:rPr>
                <w:sz w:val="20"/>
                <w:szCs w:val="20"/>
                <w:rtl w:val="0"/>
              </w:rPr>
              <w:t xml:space="preserve">-Have a point in one game where Monika gets bodied by accident and gets hurt. MC loses his shit</w:t>
            </w:r>
          </w:p>
          <w:p w:rsidR="00000000" w:rsidDel="00000000" w:rsidP="00000000" w:rsidRDefault="00000000" w:rsidRPr="00000000" w14:paraId="000000C9">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A">
            <w:pPr>
              <w:pageBreakBefore w:val="0"/>
              <w:widowControl w:val="0"/>
              <w:spacing w:line="240" w:lineRule="auto"/>
              <w:jc w:val="center"/>
              <w:rPr>
                <w:strike w:val="1"/>
                <w:sz w:val="20"/>
                <w:szCs w:val="20"/>
              </w:rPr>
            </w:pPr>
            <w:r w:rsidDel="00000000" w:rsidR="00000000" w:rsidRPr="00000000">
              <w:rPr>
                <w:sz w:val="20"/>
                <w:szCs w:val="20"/>
                <w:rtl w:val="0"/>
              </w:rPr>
              <w:t xml:space="preserve">- A short burst of skill from Monika stuns MC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sz w:val="20"/>
                <w:szCs w:val="20"/>
              </w:rPr>
            </w:pPr>
            <w:r w:rsidDel="00000000" w:rsidR="00000000" w:rsidRPr="00000000">
              <w:rPr>
                <w:sz w:val="20"/>
                <w:szCs w:val="20"/>
                <w:rtl w:val="0"/>
              </w:rPr>
              <w:t xml:space="preserve">-MC could hear from some acquaintances at school about a new field opening up in town.</w:t>
            </w:r>
          </w:p>
          <w:p w:rsidR="00000000" w:rsidDel="00000000" w:rsidP="00000000" w:rsidRDefault="00000000" w:rsidRPr="00000000" w14:paraId="000000CC">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D">
            <w:pPr>
              <w:pageBreakBefore w:val="0"/>
              <w:widowControl w:val="0"/>
              <w:spacing w:line="240" w:lineRule="auto"/>
              <w:jc w:val="center"/>
              <w:rPr>
                <w:sz w:val="20"/>
                <w:szCs w:val="20"/>
              </w:rPr>
            </w:pPr>
            <w:r w:rsidDel="00000000" w:rsidR="00000000" w:rsidRPr="00000000">
              <w:rPr>
                <w:sz w:val="20"/>
                <w:szCs w:val="20"/>
                <w:rtl w:val="0"/>
              </w:rPr>
              <w:t xml:space="preserve">-Monika would be a little iffy on it, since she's not one for violence but we convince her to try.</w:t>
            </w:r>
          </w:p>
          <w:p w:rsidR="00000000" w:rsidDel="00000000" w:rsidP="00000000" w:rsidRDefault="00000000" w:rsidRPr="00000000" w14:paraId="000000CE">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F">
            <w:pPr>
              <w:pageBreakBefore w:val="0"/>
              <w:widowControl w:val="0"/>
              <w:spacing w:line="240" w:lineRule="auto"/>
              <w:jc w:val="center"/>
              <w:rPr>
                <w:sz w:val="20"/>
                <w:szCs w:val="20"/>
              </w:rPr>
            </w:pPr>
            <w:r w:rsidDel="00000000" w:rsidR="00000000" w:rsidRPr="00000000">
              <w:rPr>
                <w:sz w:val="20"/>
                <w:szCs w:val="20"/>
                <w:rtl w:val="0"/>
              </w:rPr>
              <w:t xml:space="preserve">-MC realizes some athletic ability he never knew he had</w:t>
            </w:r>
          </w:p>
          <w:p w:rsidR="00000000" w:rsidDel="00000000" w:rsidP="00000000" w:rsidRDefault="00000000" w:rsidRPr="00000000" w14:paraId="000000D0">
            <w:pPr>
              <w:pageBreakBefore w:val="0"/>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D1">
            <w:pPr>
              <w:pageBreakBefore w:val="0"/>
              <w:widowControl w:val="0"/>
              <w:spacing w:line="240" w:lineRule="auto"/>
              <w:jc w:val="center"/>
              <w:rPr>
                <w:sz w:val="20"/>
                <w:szCs w:val="20"/>
              </w:rPr>
            </w:pPr>
            <w:r w:rsidDel="00000000" w:rsidR="00000000" w:rsidRPr="00000000">
              <w:rPr>
                <w:sz w:val="20"/>
                <w:szCs w:val="20"/>
                <w:rtl w:val="0"/>
              </w:rPr>
              <w:t xml:space="preserve">-Comedy duo of some kids from school Monika and MC knew.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-Monika in some baggy clothes ie sweatshirt and jeans most likely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-maybe a CG of Monika but eh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-Some cleared out woodlands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sz w:val="20"/>
                <w:szCs w:val="20"/>
                <w:rtl w:val="0"/>
              </w:rPr>
              <w:t xml:space="preserve">10.) Anime Convention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MC takes Monika to a convention that's in town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We meet Natsuki there and she tags along, whether this ends poorly or ok depend on the MC's past choices + how he handles it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-Monika comes away from the experience even more in-love with otaku culture and surprised at the level of dedication people put into their fandom just like her and the club.</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and kinda like us guys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-Posted flyer in school is stumbled upon by MC during the school day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-Ask Monika about going in club. Natsuki overhears and when MC is away from Monika she asks about it and why he would take her to that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-Monika enthusiastically accepts and while waiting in line to enter the con, Natsuki slides into line with our couple. Monika not pleased she’s here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CG of them waiting in line when Natsuki shows up (would be sort of funny if she had a costume or something, but not needed)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Background CG of an anime convention</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11.)Literature Club Scenes (Jesterology)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sz w:val="20"/>
                <w:szCs w:val="20"/>
              </w:rPr>
            </w:pPr>
            <w:r w:rsidDel="00000000" w:rsidR="00000000" w:rsidRPr="00000000">
              <w:rPr>
                <w:sz w:val="20"/>
                <w:szCs w:val="20"/>
                <w:rtl w:val="0"/>
              </w:rPr>
              <w:t xml:space="preserve">Most of these "mini-scenes" are distributed throughout scenes 2, 3, 4, and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sz w:val="20"/>
                <w:szCs w:val="20"/>
              </w:rPr>
            </w:pPr>
            <w:r w:rsidDel="00000000" w:rsidR="00000000" w:rsidRPr="00000000">
              <w:rPr>
                <w:sz w:val="20"/>
                <w:szCs w:val="20"/>
                <w:rtl w:val="0"/>
              </w:rPr>
              <w:t xml:space="preserve">Monika comes up with the idea for everyone to read the same book together; could lead to interesting group conversations, maybe a funny argument over literature interpretation between Yuri and Natsuki,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F2">
      <w:pPr>
        <w:pageBreakBefore w:val="0"/>
        <w:rPr>
          <w:sz w:val="24"/>
          <w:szCs w:val="24"/>
        </w:rPr>
      </w:pPr>
      <w:r w:rsidDel="00000000" w:rsidR="00000000" w:rsidRPr="00000000">
        <w:rPr>
          <w:rtl w:val="0"/>
        </w:rPr>
      </w:r>
    </w:p>
    <w:p w:rsidR="00000000" w:rsidDel="00000000" w:rsidP="00000000" w:rsidRDefault="00000000" w:rsidRPr="00000000" w14:paraId="000000F3">
      <w:pPr>
        <w:pageBreakBefore w:val="0"/>
        <w:rPr>
          <w:sz w:val="20"/>
          <w:szCs w:val="20"/>
        </w:rPr>
      </w:pPr>
      <w:r w:rsidDel="00000000" w:rsidR="00000000" w:rsidRPr="00000000">
        <w:rPr>
          <w:rtl w:val="0"/>
        </w:rPr>
      </w:r>
    </w:p>
    <w:p w:rsidR="00000000" w:rsidDel="00000000" w:rsidP="00000000" w:rsidRDefault="00000000" w:rsidRPr="00000000" w14:paraId="000000F4">
      <w:pPr>
        <w:pageBreakBefore w:val="0"/>
        <w:rPr>
          <w:sz w:val="20"/>
          <w:szCs w:val="2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Style w:val="Heading1"/>
        <w:pageBreakBefore w:val="0"/>
        <w:rPr/>
      </w:pPr>
      <w:bookmarkStart w:colFirst="0" w:colLast="0" w:name="_84qznnfco0cn" w:id="5"/>
      <w:bookmarkEnd w:id="5"/>
      <w:r w:rsidDel="00000000" w:rsidR="00000000" w:rsidRPr="00000000">
        <w:rPr>
          <w:rtl w:val="0"/>
        </w:rPr>
        <w:t xml:space="preserve">The Actual Script</w:t>
      </w:r>
    </w:p>
    <w:p w:rsidR="00000000" w:rsidDel="00000000" w:rsidP="00000000" w:rsidRDefault="00000000" w:rsidRPr="00000000" w14:paraId="000000FA">
      <w:pPr>
        <w:pageBreakBefore w:val="0"/>
        <w:rPr>
          <w:i w:val="1"/>
        </w:rPr>
      </w:pPr>
      <w:r w:rsidDel="00000000" w:rsidR="00000000" w:rsidRPr="00000000">
        <w:rPr>
          <w:i w:val="1"/>
          <w:rtl w:val="0"/>
        </w:rPr>
        <w:t xml:space="preserve">Write the scenes here</w:t>
      </w:r>
    </w:p>
    <w:p w:rsidR="00000000" w:rsidDel="00000000" w:rsidP="00000000" w:rsidRDefault="00000000" w:rsidRPr="00000000" w14:paraId="000000FB">
      <w:pPr>
        <w:pageBreakBefore w:val="0"/>
        <w:rPr/>
      </w:pPr>
      <w:commentRangeStart w:id="11"/>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Can we get a CG for Monika sleeping under the covers here? (Not important right now, don’t ask anyone yet- just placing it here for reference)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commentRangeStart w:id="12"/>
      <w:commentRangeStart w:id="13"/>
      <w:commentRangeStart w:id="14"/>
      <w:commentRangeStart w:id="15"/>
      <w:r w:rsidDel="00000000" w:rsidR="00000000" w:rsidRPr="00000000">
        <w:rPr>
          <w:rtl w:val="0"/>
        </w:rPr>
        <w:t xml:space="preserve">A scene where she’s in the MC’s bed. I don’t remember if we see his bed in his room CG but if we do it should look like that (if not then the blankets should be blue and the rest is up to the artist). We should be on the side opposite of the wall, and she should be laying with her back to the wall front facing us- naked underneath but anything inappropriate censored by the blankets, though we should be able to see her shoulders and at least above her cleavage (I don’t want to see a disembodied head), cleavage is okay just not too much. It should be from the main character’s perspective, and appear as though we’re lying on a pillow or something and the sheets go over our body (but we shouldn’t be able to see under for obvious reasons). There should be a window above Monika and sunlight pouring in, lighting up the scene and especially Monika herself.</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F">
      <w:pPr>
        <w:pStyle w:val="Heading2"/>
        <w:pageBreakBefore w:val="0"/>
        <w:rPr>
          <w:i w:val="1"/>
        </w:rPr>
      </w:pPr>
      <w:bookmarkStart w:colFirst="0" w:colLast="0" w:name="_et8glxtmk8zt" w:id="6"/>
      <w:bookmarkEnd w:id="6"/>
      <w:r w:rsidDel="00000000" w:rsidR="00000000" w:rsidRPr="00000000">
        <w:rPr>
          <w:i w:val="1"/>
          <w:rtl w:val="0"/>
        </w:rPr>
        <w:t xml:space="preserve">Scene 1: Winter Holidays (rocko8u old version)</w:t>
      </w:r>
    </w:p>
    <w:p w:rsidR="00000000" w:rsidDel="00000000" w:rsidP="00000000" w:rsidRDefault="00000000" w:rsidRPr="00000000" w14:paraId="00000100">
      <w:pPr>
        <w:pageBreakBefore w:val="0"/>
        <w:rPr>
          <w:b w:val="1"/>
        </w:rPr>
      </w:pPr>
      <w:r w:rsidDel="00000000" w:rsidR="00000000" w:rsidRPr="00000000">
        <w:rPr>
          <w:b w:val="1"/>
          <w:rtl w:val="0"/>
        </w:rPr>
        <w:t xml:space="preserve">(NOTE: THIS IS HERE FOR STORAGE AND REFERENCE. SCENE ONE STARTS AT 1A)</w:t>
      </w: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#Dec 16, Monday-------------------------------------------------------------------------------</w:t>
      </w:r>
    </w:p>
    <w:p w:rsidR="00000000" w:rsidDel="00000000" w:rsidP="00000000" w:rsidRDefault="00000000" w:rsidRPr="00000000" w14:paraId="00000102">
      <w:pPr>
        <w:pageBreakBefore w:val="0"/>
        <w:rPr/>
      </w:pPr>
      <w:r w:rsidDel="00000000" w:rsidR="00000000" w:rsidRPr="00000000">
        <w:rPr>
          <w:rtl w:val="0"/>
        </w:rPr>
        <w:t xml:space="preserve">    stop music fadeout 2.0</w:t>
      </w:r>
    </w:p>
    <w:p w:rsidR="00000000" w:rsidDel="00000000" w:rsidP="00000000" w:rsidRDefault="00000000" w:rsidRPr="00000000" w14:paraId="00000103">
      <w:pPr>
        <w:pageBreakBefore w:val="0"/>
        <w:rPr/>
      </w:pPr>
      <w:r w:rsidDel="00000000" w:rsidR="00000000" w:rsidRPr="00000000">
        <w:rPr>
          <w:rtl w:val="0"/>
        </w:rPr>
        <w:t xml:space="preserve">    scene black with dissolve_scene_full</w:t>
      </w:r>
    </w:p>
    <w:p w:rsidR="00000000" w:rsidDel="00000000" w:rsidP="00000000" w:rsidRDefault="00000000" w:rsidRPr="00000000" w14:paraId="00000104">
      <w:pPr>
        <w:pageBreakBefore w:val="0"/>
        <w:rPr/>
      </w:pPr>
      <w:r w:rsidDel="00000000" w:rsidR="00000000" w:rsidRPr="00000000">
        <w:rPr>
          <w:rtl w:val="0"/>
        </w:rPr>
        <w:t xml:space="preserve">    "Monday, December 16"</w:t>
      </w:r>
    </w:p>
    <w:p w:rsidR="00000000" w:rsidDel="00000000" w:rsidP="00000000" w:rsidRDefault="00000000" w:rsidRPr="00000000" w14:paraId="00000105">
      <w:pPr>
        <w:pageBreakBefore w:val="0"/>
        <w:rPr/>
      </w:pPr>
      <w:r w:rsidDel="00000000" w:rsidR="00000000" w:rsidRPr="00000000">
        <w:rPr>
          <w:rtl w:val="0"/>
        </w:rPr>
        <w:t xml:space="preserve">    {w=3}{nw}</w:t>
      </w:r>
      <w:commentRangeStart w:id="16"/>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    scene white with open_eyes</w:t>
      </w:r>
    </w:p>
    <w:p w:rsidR="00000000" w:rsidDel="00000000" w:rsidP="00000000" w:rsidRDefault="00000000" w:rsidRPr="00000000" w14:paraId="00000107">
      <w:pPr>
        <w:pageBreakBefore w:val="0"/>
        <w:rPr/>
      </w:pPr>
      <w:r w:rsidDel="00000000" w:rsidR="00000000" w:rsidRPr="00000000">
        <w:rPr>
          <w:rtl w:val="0"/>
        </w:rPr>
        <w:t xml:space="preserve">    "I wake up to the sun shining through the window directly at my face.</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t xml:space="preserve">    "I can’t see very well, but I feel something soft. I rub my eyes."</w:t>
      </w:r>
    </w:p>
    <w:p w:rsidR="00000000" w:rsidDel="00000000" w:rsidP="00000000" w:rsidRDefault="00000000" w:rsidRPr="00000000" w14:paraId="00000109">
      <w:pPr>
        <w:pageBreakBefore w:val="0"/>
        <w:rPr/>
      </w:pPr>
      <w:r w:rsidDel="00000000" w:rsidR="00000000" w:rsidRPr="00000000">
        <w:rPr>
          <w:rtl w:val="0"/>
        </w:rPr>
        <w:t xml:space="preserve">    play music mend</w:t>
      </w:r>
    </w:p>
    <w:p w:rsidR="00000000" w:rsidDel="00000000" w:rsidP="00000000" w:rsidRDefault="00000000" w:rsidRPr="00000000" w14:paraId="0000010A">
      <w:pPr>
        <w:pageBreakBefore w:val="0"/>
        <w:rPr/>
      </w:pPr>
      <w:r w:rsidDel="00000000" w:rsidR="00000000" w:rsidRPr="00000000">
        <w:rPr>
          <w:rtl w:val="0"/>
        </w:rPr>
        <w:t xml:space="preserve">    scene m_cg1 with dissolve_cg</w:t>
      </w: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    "I look over to see a naked Monika sleeping right next to me."</w:t>
      </w:r>
    </w:p>
    <w:p w:rsidR="00000000" w:rsidDel="00000000" w:rsidP="00000000" w:rsidRDefault="00000000" w:rsidRPr="00000000" w14:paraId="0000010C">
      <w:pPr>
        <w:pageBreakBefore w:val="0"/>
        <w:rPr/>
      </w:pPr>
      <w:r w:rsidDel="00000000" w:rsidR="00000000" w:rsidRPr="00000000">
        <w:rPr>
          <w:rtl w:val="0"/>
        </w:rPr>
        <w:t xml:space="preserve">    mc "Eh!?"</w:t>
      </w:r>
    </w:p>
    <w:p w:rsidR="00000000" w:rsidDel="00000000" w:rsidP="00000000" w:rsidRDefault="00000000" w:rsidRPr="00000000" w14:paraId="0000010D">
      <w:pPr>
        <w:pageBreakBefore w:val="0"/>
        <w:rPr/>
      </w:pPr>
      <w:r w:rsidDel="00000000" w:rsidR="00000000" w:rsidRPr="00000000">
        <w:rPr>
          <w:rtl w:val="0"/>
        </w:rPr>
        <w:t xml:space="preserve">    "I can’t help but gasp in surprise. So that wasn’t a dream."</w:t>
      </w:r>
    </w:p>
    <w:p w:rsidR="00000000" w:rsidDel="00000000" w:rsidP="00000000" w:rsidRDefault="00000000" w:rsidRPr="00000000" w14:paraId="0000010E">
      <w:pPr>
        <w:pageBreakBefore w:val="0"/>
        <w:rPr/>
      </w:pPr>
      <w:r w:rsidDel="00000000" w:rsidR="00000000" w:rsidRPr="00000000">
        <w:rPr>
          <w:rtl w:val="0"/>
        </w:rPr>
        <w:t xml:space="preserve">    "I inch my arm out from under her body in an attempt to escape. Not that she’s heavy, but it’s still a human body that my arm’s pinned under."</w:t>
      </w:r>
    </w:p>
    <w:p w:rsidR="00000000" w:rsidDel="00000000" w:rsidP="00000000" w:rsidRDefault="00000000" w:rsidRPr="00000000" w14:paraId="0000010F">
      <w:pPr>
        <w:pageBreakBefore w:val="0"/>
        <w:rPr/>
      </w:pPr>
      <w:r w:rsidDel="00000000" w:rsidR="00000000" w:rsidRPr="00000000">
        <w:rPr>
          <w:rtl w:val="0"/>
        </w:rPr>
        <w:t xml:space="preserve">    "It seems to wake her up."</w:t>
      </w:r>
    </w:p>
    <w:p w:rsidR="00000000" w:rsidDel="00000000" w:rsidP="00000000" w:rsidRDefault="00000000" w:rsidRPr="00000000" w14:paraId="00000110">
      <w:pPr>
        <w:pageBreakBefore w:val="0"/>
        <w:rPr/>
      </w:pPr>
      <w:r w:rsidDel="00000000" w:rsidR="00000000" w:rsidRPr="00000000">
        <w:rPr>
          <w:rtl w:val="0"/>
        </w:rPr>
        <w:t xml:space="preserve">    m "Oh, good morning~!"</w:t>
      </w:r>
    </w:p>
    <w:p w:rsidR="00000000" w:rsidDel="00000000" w:rsidP="00000000" w:rsidRDefault="00000000" w:rsidRPr="00000000" w14:paraId="00000111">
      <w:pPr>
        <w:pageBreakBefore w:val="0"/>
        <w:rPr/>
      </w:pPr>
      <w:r w:rsidDel="00000000" w:rsidR="00000000" w:rsidRPr="00000000">
        <w:rPr>
          <w:rtl w:val="0"/>
        </w:rPr>
        <w:t xml:space="preserve">    stop music fadeout 5.0</w:t>
      </w:r>
    </w:p>
    <w:p w:rsidR="00000000" w:rsidDel="00000000" w:rsidP="00000000" w:rsidRDefault="00000000" w:rsidRPr="00000000" w14:paraId="00000112">
      <w:pPr>
        <w:pageBreakBefore w:val="0"/>
        <w:rPr/>
      </w:pPr>
      <w:r w:rsidDel="00000000" w:rsidR="00000000" w:rsidRPr="00000000">
        <w:rPr>
          <w:rtl w:val="0"/>
        </w:rPr>
        <w:t xml:space="preserve">    "Her words trail off as she nearly falls back asleep. However, the situation seems to fully sink in as she jolts up with her eyes wide open. She covers herself with the blanket. She seems panicked."</w:t>
      </w:r>
    </w:p>
    <w:p w:rsidR="00000000" w:rsidDel="00000000" w:rsidP="00000000" w:rsidRDefault="00000000" w:rsidRPr="00000000" w14:paraId="00000113">
      <w:pPr>
        <w:pageBreakBefore w:val="0"/>
        <w:rPr/>
      </w:pPr>
      <w:r w:rsidDel="00000000" w:rsidR="00000000" w:rsidRPr="00000000">
        <w:rPr>
          <w:rtl w:val="0"/>
        </w:rPr>
        <w:t xml:space="preserve">    </w:t>
      </w:r>
      <w:r w:rsidDel="00000000" w:rsidR="00000000" w:rsidRPr="00000000">
        <w:rPr>
          <w:b w:val="1"/>
          <w:rtl w:val="0"/>
        </w:rPr>
        <w:t xml:space="preserve">New music track here</w:t>
      </w: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    scene m_cg2</w:t>
      </w:r>
    </w:p>
    <w:p w:rsidR="00000000" w:rsidDel="00000000" w:rsidP="00000000" w:rsidRDefault="00000000" w:rsidRPr="00000000" w14:paraId="00000115">
      <w:pPr>
        <w:pageBreakBefore w:val="0"/>
        <w:rPr/>
      </w:pPr>
      <w:r w:rsidDel="00000000" w:rsidR="00000000" w:rsidRPr="00000000">
        <w:rPr>
          <w:rtl w:val="0"/>
        </w:rPr>
        <w:t xml:space="preserve">    m "Oh… oh no."</w:t>
      </w:r>
    </w:p>
    <w:p w:rsidR="00000000" w:rsidDel="00000000" w:rsidP="00000000" w:rsidRDefault="00000000" w:rsidRPr="00000000" w14:paraId="00000116">
      <w:pPr>
        <w:pageBreakBefore w:val="0"/>
        <w:rPr/>
      </w:pPr>
      <w:r w:rsidDel="00000000" w:rsidR="00000000" w:rsidRPr="00000000">
        <w:rPr>
          <w:rtl w:val="0"/>
        </w:rPr>
        <w:t xml:space="preserve">    mc "What?"</w:t>
      </w:r>
    </w:p>
    <w:p w:rsidR="00000000" w:rsidDel="00000000" w:rsidP="00000000" w:rsidRDefault="00000000" w:rsidRPr="00000000" w14:paraId="00000117">
      <w:pPr>
        <w:pageBreakBefore w:val="0"/>
        <w:rPr/>
      </w:pPr>
      <w:r w:rsidDel="00000000" w:rsidR="00000000" w:rsidRPr="00000000">
        <w:rPr>
          <w:rtl w:val="0"/>
        </w:rPr>
        <w:t xml:space="preserve">    m "This is bad."</w:t>
      </w:r>
    </w:p>
    <w:p w:rsidR="00000000" w:rsidDel="00000000" w:rsidP="00000000" w:rsidRDefault="00000000" w:rsidRPr="00000000" w14:paraId="00000118">
      <w:pPr>
        <w:pageBreakBefore w:val="0"/>
        <w:rPr/>
      </w:pPr>
      <w:r w:rsidDel="00000000" w:rsidR="00000000" w:rsidRPr="00000000">
        <w:rPr>
          <w:rtl w:val="0"/>
        </w:rPr>
        <w:t xml:space="preserve">    mc "What is… oh? {w=0.5} Oh…? {w=0.25} Oh. {w=0.125}{cps=4}Oh…..{/cps}"</w:t>
      </w:r>
    </w:p>
    <w:p w:rsidR="00000000" w:rsidDel="00000000" w:rsidP="00000000" w:rsidRDefault="00000000" w:rsidRPr="00000000" w14:paraId="00000119">
      <w:pPr>
        <w:pageBreakBefore w:val="0"/>
        <w:rPr/>
      </w:pPr>
      <w:r w:rsidDel="00000000" w:rsidR="00000000" w:rsidRPr="00000000">
        <w:rPr>
          <w:rtl w:val="0"/>
        </w:rPr>
        <w:t xml:space="preserve">    "So she regrets it, of course she regrets it."</w:t>
      </w:r>
    </w:p>
    <w:p w:rsidR="00000000" w:rsidDel="00000000" w:rsidP="00000000" w:rsidRDefault="00000000" w:rsidRPr="00000000" w14:paraId="0000011A">
      <w:pPr>
        <w:pageBreakBefore w:val="0"/>
        <w:rPr/>
      </w:pPr>
      <w:r w:rsidDel="00000000" w:rsidR="00000000" w:rsidRPr="00000000">
        <w:rPr>
          <w:rtl w:val="0"/>
        </w:rPr>
        <w:t xml:space="preserve">    mc "Monika I-{nw}"</w:t>
      </w:r>
    </w:p>
    <w:p w:rsidR="00000000" w:rsidDel="00000000" w:rsidP="00000000" w:rsidRDefault="00000000" w:rsidRPr="00000000" w14:paraId="0000011B">
      <w:pPr>
        <w:pageBreakBefore w:val="0"/>
        <w:rPr/>
      </w:pPr>
      <w:r w:rsidDel="00000000" w:rsidR="00000000" w:rsidRPr="00000000">
        <w:rPr>
          <w:rtl w:val="0"/>
        </w:rPr>
        <w:t xml:space="preserve">    m "[player], I’m gonna be in a lot of trouble."</w:t>
      </w:r>
    </w:p>
    <w:p w:rsidR="00000000" w:rsidDel="00000000" w:rsidP="00000000" w:rsidRDefault="00000000" w:rsidRPr="00000000" w14:paraId="0000011C">
      <w:pPr>
        <w:pageBreakBefore w:val="0"/>
        <w:rPr/>
      </w:pPr>
      <w:r w:rsidDel="00000000" w:rsidR="00000000" w:rsidRPr="00000000">
        <w:rPr>
          <w:rtl w:val="0"/>
        </w:rPr>
        <w:t xml:space="preserve">    mc "Wait, what?"</w:t>
      </w:r>
    </w:p>
    <w:p w:rsidR="00000000" w:rsidDel="00000000" w:rsidP="00000000" w:rsidRDefault="00000000" w:rsidRPr="00000000" w14:paraId="0000011D">
      <w:pPr>
        <w:pageBreakBefore w:val="0"/>
        <w:rPr/>
      </w:pPr>
      <w:r w:rsidDel="00000000" w:rsidR="00000000" w:rsidRPr="00000000">
        <w:rPr>
          <w:rtl w:val="0"/>
        </w:rPr>
        <w:t xml:space="preserve">    m "Aside from the fact it’s Monday and I don’t have my uniform, I never returned home last night."</w:t>
      </w:r>
    </w:p>
    <w:p w:rsidR="00000000" w:rsidDel="00000000" w:rsidP="00000000" w:rsidRDefault="00000000" w:rsidRPr="00000000" w14:paraId="0000011E">
      <w:pPr>
        <w:pageBreakBefore w:val="0"/>
        <w:rPr/>
      </w:pPr>
      <w:r w:rsidDel="00000000" w:rsidR="00000000" w:rsidRPr="00000000">
        <w:rPr>
          <w:rtl w:val="0"/>
        </w:rPr>
        <w:t xml:space="preserve">    mc "This can’t be the first time that’s happened, right?"</w:t>
      </w:r>
    </w:p>
    <w:p w:rsidR="00000000" w:rsidDel="00000000" w:rsidP="00000000" w:rsidRDefault="00000000" w:rsidRPr="00000000" w14:paraId="0000011F">
      <w:pPr>
        <w:pageBreakBefore w:val="0"/>
        <w:rPr/>
      </w:pPr>
      <w:r w:rsidDel="00000000" w:rsidR="00000000" w:rsidRPr="00000000">
        <w:rPr>
          <w:rtl w:val="0"/>
        </w:rPr>
        <w:t xml:space="preserve">    "That is, the first time she’s spent a night at a \"friend\"s house."</w:t>
      </w:r>
    </w:p>
    <w:p w:rsidR="00000000" w:rsidDel="00000000" w:rsidP="00000000" w:rsidRDefault="00000000" w:rsidRPr="00000000" w14:paraId="00000120">
      <w:pPr>
        <w:pageBreakBefore w:val="0"/>
        <w:rPr/>
      </w:pPr>
      <w:r w:rsidDel="00000000" w:rsidR="00000000" w:rsidRPr="00000000">
        <w:rPr>
          <w:rtl w:val="0"/>
        </w:rPr>
        <w:t xml:space="preserve">    m "I’d rather not go into detail right now, what time is it?"</w:t>
      </w:r>
    </w:p>
    <w:p w:rsidR="00000000" w:rsidDel="00000000" w:rsidP="00000000" w:rsidRDefault="00000000" w:rsidRPr="00000000" w14:paraId="00000121">
      <w:pPr>
        <w:pageBreakBefore w:val="0"/>
        <w:rPr/>
      </w:pPr>
      <w:r w:rsidDel="00000000" w:rsidR="00000000" w:rsidRPr="00000000">
        <w:rPr>
          <w:rtl w:val="0"/>
        </w:rPr>
        <w:t xml:space="preserve">    scene bg bedroom </w:t>
      </w:r>
    </w:p>
    <w:p w:rsidR="00000000" w:rsidDel="00000000" w:rsidP="00000000" w:rsidRDefault="00000000" w:rsidRPr="00000000" w14:paraId="00000122">
      <w:pPr>
        <w:pageBreakBefore w:val="0"/>
        <w:rPr/>
      </w:pPr>
      <w:r w:rsidDel="00000000" w:rsidR="00000000" w:rsidRPr="00000000">
        <w:rPr>
          <w:rtl w:val="0"/>
        </w:rPr>
        <w:t xml:space="preserve">    with wipeleft scene</w:t>
      </w:r>
    </w:p>
    <w:p w:rsidR="00000000" w:rsidDel="00000000" w:rsidP="00000000" w:rsidRDefault="00000000" w:rsidRPr="00000000" w14:paraId="00000123">
      <w:pPr>
        <w:pageBreakBefore w:val="0"/>
        <w:rPr/>
      </w:pPr>
      <w:r w:rsidDel="00000000" w:rsidR="00000000" w:rsidRPr="00000000">
        <w:rPr>
          <w:rtl w:val="0"/>
        </w:rPr>
        <w:t xml:space="preserve">    "Before I can answer she’s already out of the bed and looking at the clock, her body in the way so I can’t see it myself."</w:t>
      </w:r>
    </w:p>
    <w:p w:rsidR="00000000" w:rsidDel="00000000" w:rsidP="00000000" w:rsidRDefault="00000000" w:rsidRPr="00000000" w14:paraId="00000124">
      <w:pPr>
        <w:pageBreakBefore w:val="0"/>
        <w:rPr/>
      </w:pPr>
      <w:r w:rsidDel="00000000" w:rsidR="00000000" w:rsidRPr="00000000">
        <w:rPr>
          <w:rtl w:val="0"/>
        </w:rPr>
        <w:t xml:space="preserve">    m "I’m so sorry, [player]. I really need to go, right now. I’ll text you later."</w:t>
      </w:r>
    </w:p>
    <w:p w:rsidR="00000000" w:rsidDel="00000000" w:rsidP="00000000" w:rsidRDefault="00000000" w:rsidRPr="00000000" w14:paraId="00000125">
      <w:pPr>
        <w:pageBreakBefore w:val="0"/>
        <w:rPr/>
      </w:pPr>
      <w:r w:rsidDel="00000000" w:rsidR="00000000" w:rsidRPr="00000000">
        <w:rPr>
          <w:rtl w:val="0"/>
        </w:rPr>
        <w:t xml:space="preserve">    "I can’t even respond, for one thing I’m too tired and in addition to that all of this is happening so fast I couldn’t process it even if I were properly awake. Before I know it her clothes are gone and so is she, my bedroom door left wide open."</w:t>
      </w:r>
    </w:p>
    <w:p w:rsidR="00000000" w:rsidDel="00000000" w:rsidP="00000000" w:rsidRDefault="00000000" w:rsidRPr="00000000" w14:paraId="00000126">
      <w:pPr>
        <w:pageBreakBefore w:val="0"/>
        <w:rPr/>
      </w:pPr>
      <w:r w:rsidDel="00000000" w:rsidR="00000000" w:rsidRPr="00000000">
        <w:rPr>
          <w:rtl w:val="0"/>
        </w:rPr>
        <w:t xml:space="preserve">   </w:t>
      </w:r>
      <w:r w:rsidDel="00000000" w:rsidR="00000000" w:rsidRPr="00000000">
        <w:rPr>
          <w:rtl w:val="0"/>
        </w:rPr>
        <w:t xml:space="preserve"> m</w:t>
      </w:r>
      <w:r w:rsidDel="00000000" w:rsidR="00000000" w:rsidRPr="00000000">
        <w:rPr>
          <w:rtl w:val="0"/>
        </w:rPr>
        <w:t xml:space="preserve">c "What just happened?"</w:t>
      </w:r>
    </w:p>
    <w:p w:rsidR="00000000" w:rsidDel="00000000" w:rsidP="00000000" w:rsidRDefault="00000000" w:rsidRPr="00000000" w14:paraId="00000127">
      <w:pPr>
        <w:pageBreakBefore w:val="0"/>
        <w:rPr/>
      </w:pPr>
      <w:r w:rsidDel="00000000" w:rsidR="00000000" w:rsidRPr="00000000">
        <w:rPr>
          <w:rtl w:val="0"/>
        </w:rPr>
        <w:t xml:space="preserve">    "After trying to process what just happened-and only coming up with horrible ideas that make me panic-I decide to forget about it until I see her today." </w:t>
      </w:r>
    </w:p>
    <w:p w:rsidR="00000000" w:rsidDel="00000000" w:rsidP="00000000" w:rsidRDefault="00000000" w:rsidRPr="00000000" w14:paraId="00000128">
      <w:pPr>
        <w:pageBreakBefore w:val="0"/>
        <w:rPr/>
      </w:pPr>
      <w:r w:rsidDel="00000000" w:rsidR="00000000" w:rsidRPr="00000000">
        <w:rPr>
          <w:rtl w:val="0"/>
        </w:rPr>
        <w:t xml:space="preserve">    "I’ll probably wait until club to say anything, that way I won’t disrupt class."</w:t>
      </w:r>
    </w:p>
    <w:p w:rsidR="00000000" w:rsidDel="00000000" w:rsidP="00000000" w:rsidRDefault="00000000" w:rsidRPr="00000000" w14:paraId="00000129">
      <w:pPr>
        <w:pageBreakBefore w:val="0"/>
        <w:rPr/>
      </w:pPr>
      <w:r w:rsidDel="00000000" w:rsidR="00000000" w:rsidRPr="00000000">
        <w:rPr>
          <w:rtl w:val="0"/>
        </w:rPr>
        <w:t xml:space="preserve">    "I check the time- still early enough for breakfast and some anime."</w:t>
      </w:r>
    </w:p>
    <w:p w:rsidR="00000000" w:rsidDel="00000000" w:rsidP="00000000" w:rsidRDefault="00000000" w:rsidRPr="00000000" w14:paraId="0000012A">
      <w:pPr>
        <w:pageBreakBefore w:val="0"/>
        <w:rPr/>
      </w:pPr>
      <w:r w:rsidDel="00000000" w:rsidR="00000000" w:rsidRPr="00000000">
        <w:rPr>
          <w:rtl w:val="0"/>
        </w:rPr>
        <w:t xml:space="preserve">    scene bg residential_day</w:t>
      </w:r>
    </w:p>
    <w:p w:rsidR="00000000" w:rsidDel="00000000" w:rsidP="00000000" w:rsidRDefault="00000000" w:rsidRPr="00000000" w14:paraId="0000012B">
      <w:pPr>
        <w:pageBreakBefore w:val="0"/>
        <w:rPr/>
      </w:pPr>
      <w:r w:rsidDel="00000000" w:rsidR="00000000" w:rsidRPr="00000000">
        <w:rPr>
          <w:rtl w:val="0"/>
        </w:rPr>
        <w:t xml:space="preserve">    with wipeleft_scene</w:t>
      </w:r>
    </w:p>
    <w:p w:rsidR="00000000" w:rsidDel="00000000" w:rsidP="00000000" w:rsidRDefault="00000000" w:rsidRPr="00000000" w14:paraId="0000012C">
      <w:pPr>
        <w:pageBreakBefore w:val="0"/>
        <w:rPr/>
      </w:pPr>
      <w:r w:rsidDel="00000000" w:rsidR="00000000" w:rsidRPr="00000000">
        <w:rPr>
          <w:rtl w:val="0"/>
        </w:rPr>
        <w:t xml:space="preserve">    "After I finish eating breakfast and watching Ass-Class I make my way to school, praying that everything will be alright."</w:t>
      </w:r>
    </w:p>
    <w:p w:rsidR="00000000" w:rsidDel="00000000" w:rsidP="00000000" w:rsidRDefault="00000000" w:rsidRPr="00000000" w14:paraId="0000012D">
      <w:pPr>
        <w:pageBreakBefore w:val="0"/>
        <w:rPr/>
      </w:pPr>
      <w:r w:rsidDel="00000000" w:rsidR="00000000" w:rsidRPr="00000000">
        <w:rPr>
          <w:rtl w:val="0"/>
        </w:rPr>
        <w:t xml:space="preserve">    scene bg class_day</w:t>
      </w:r>
    </w:p>
    <w:p w:rsidR="00000000" w:rsidDel="00000000" w:rsidP="00000000" w:rsidRDefault="00000000" w:rsidRPr="00000000" w14:paraId="0000012E">
      <w:pPr>
        <w:pageBreakBefore w:val="0"/>
        <w:rPr/>
      </w:pPr>
      <w:r w:rsidDel="00000000" w:rsidR="00000000" w:rsidRPr="00000000">
        <w:rPr>
          <w:rtl w:val="0"/>
        </w:rPr>
        <w:t xml:space="preserve">    "The day goes by uneventfully."</w:t>
      </w:r>
    </w:p>
    <w:p w:rsidR="00000000" w:rsidDel="00000000" w:rsidP="00000000" w:rsidRDefault="00000000" w:rsidRPr="00000000" w14:paraId="0000012F">
      <w:pPr>
        <w:pageBreakBefore w:val="0"/>
        <w:rPr/>
      </w:pPr>
      <w:r w:rsidDel="00000000" w:rsidR="00000000" w:rsidRPr="00000000">
        <w:rPr>
          <w:rtl w:val="0"/>
        </w:rPr>
        <w:t xml:space="preserve">    scene bg corridor</w:t>
      </w:r>
    </w:p>
    <w:p w:rsidR="00000000" w:rsidDel="00000000" w:rsidP="00000000" w:rsidRDefault="00000000" w:rsidRPr="00000000" w14:paraId="00000130">
      <w:pPr>
        <w:pageBreakBefore w:val="0"/>
        <w:rPr/>
      </w:pPr>
      <w:r w:rsidDel="00000000" w:rsidR="00000000" w:rsidRPr="00000000">
        <w:rPr>
          <w:rtl w:val="0"/>
        </w:rPr>
        <w:t xml:space="preserve">    "The final bell rings and I make my way to the clubroom."</w:t>
      </w:r>
    </w:p>
    <w:p w:rsidR="00000000" w:rsidDel="00000000" w:rsidP="00000000" w:rsidRDefault="00000000" w:rsidRPr="00000000" w14:paraId="00000131">
      <w:pPr>
        <w:pageBreakBefore w:val="0"/>
        <w:rPr/>
      </w:pPr>
      <w:r w:rsidDel="00000000" w:rsidR="00000000" w:rsidRPr="00000000">
        <w:rPr>
          <w:rtl w:val="0"/>
        </w:rPr>
        <w:t xml:space="preserve">    scene bg club_day</w:t>
      </w:r>
    </w:p>
    <w:p w:rsidR="00000000" w:rsidDel="00000000" w:rsidP="00000000" w:rsidRDefault="00000000" w:rsidRPr="00000000" w14:paraId="00000132">
      <w:pPr>
        <w:pageBreakBefore w:val="0"/>
        <w:rPr/>
      </w:pPr>
      <w:r w:rsidDel="00000000" w:rsidR="00000000" w:rsidRPr="00000000">
        <w:rPr>
          <w:rtl w:val="0"/>
        </w:rPr>
        <w:t xml:space="preserve">    "I enter to see club activities proceeding as usual. That is, whatever can be considered \"club activities\" when we're not sharing poems."</w:t>
      </w:r>
    </w:p>
    <w:p w:rsidR="00000000" w:rsidDel="00000000" w:rsidP="00000000" w:rsidRDefault="00000000" w:rsidRPr="00000000" w14:paraId="00000133">
      <w:pPr>
        <w:pageBreakBefore w:val="0"/>
        <w:rPr/>
      </w:pPr>
      <w:r w:rsidDel="00000000" w:rsidR="00000000" w:rsidRPr="00000000">
        <w:rPr>
          <w:rtl w:val="0"/>
        </w:rPr>
        <w:t xml:space="preserve">    "Something's off though."</w:t>
      </w:r>
    </w:p>
    <w:p w:rsidR="00000000" w:rsidDel="00000000" w:rsidP="00000000" w:rsidRDefault="00000000" w:rsidRPr="00000000" w14:paraId="00000134">
      <w:pPr>
        <w:pageBreakBefore w:val="0"/>
        <w:rPr/>
      </w:pPr>
      <w:r w:rsidDel="00000000" w:rsidR="00000000" w:rsidRPr="00000000">
        <w:rPr>
          <w:rtl w:val="0"/>
        </w:rPr>
        <w:t xml:space="preserve">    "While Yuri is reading a large book as normal, and Natsuki is reading manga as usual, Sayori is staring into space sitting at the desk Monika normally sits and Monika is nowhere to be found."</w:t>
      </w:r>
    </w:p>
    <w:p w:rsidR="00000000" w:rsidDel="00000000" w:rsidP="00000000" w:rsidRDefault="00000000" w:rsidRPr="00000000" w14:paraId="00000135">
      <w:pPr>
        <w:pageBreakBefore w:val="0"/>
        <w:rPr/>
      </w:pPr>
      <w:r w:rsidDel="00000000" w:rsidR="00000000" w:rsidRPr="00000000">
        <w:rPr>
          <w:rtl w:val="0"/>
        </w:rPr>
        <w:t xml:space="preserve">    "I decide to approach Sayori about this."</w:t>
      </w:r>
    </w:p>
    <w:p w:rsidR="00000000" w:rsidDel="00000000" w:rsidP="00000000" w:rsidRDefault="00000000" w:rsidRPr="00000000" w14:paraId="00000136">
      <w:pPr>
        <w:pageBreakBefore w:val="0"/>
        <w:rPr/>
      </w:pPr>
      <w:r w:rsidDel="00000000" w:rsidR="00000000" w:rsidRPr="00000000">
        <w:rPr>
          <w:rtl w:val="0"/>
        </w:rPr>
        <w:t xml:space="preserve">    show sayori 1o at t11 zorder 1</w:t>
      </w:r>
    </w:p>
    <w:p w:rsidR="00000000" w:rsidDel="00000000" w:rsidP="00000000" w:rsidRDefault="00000000" w:rsidRPr="00000000" w14:paraId="00000137">
      <w:pPr>
        <w:pageBreakBefore w:val="0"/>
        <w:rPr/>
      </w:pPr>
      <w:r w:rsidDel="00000000" w:rsidR="00000000" w:rsidRPr="00000000">
        <w:rPr>
          <w:rtl w:val="0"/>
        </w:rPr>
        <w:t xml:space="preserve">    mc "Hey, Sayori!"</w:t>
      </w:r>
    </w:p>
    <w:p w:rsidR="00000000" w:rsidDel="00000000" w:rsidP="00000000" w:rsidRDefault="00000000" w:rsidRPr="00000000" w14:paraId="00000138">
      <w:pPr>
        <w:pageBreakBefore w:val="0"/>
        <w:rPr/>
      </w:pPr>
      <w:r w:rsidDel="00000000" w:rsidR="00000000" w:rsidRPr="00000000">
        <w:rPr>
          <w:rtl w:val="0"/>
        </w:rPr>
        <w:t xml:space="preserve">    s 4m "Uwaah~!?"</w:t>
      </w:r>
    </w:p>
    <w:p w:rsidR="00000000" w:rsidDel="00000000" w:rsidP="00000000" w:rsidRDefault="00000000" w:rsidRPr="00000000" w14:paraId="00000139">
      <w:pPr>
        <w:pageBreakBefore w:val="0"/>
        <w:rPr/>
      </w:pPr>
      <w:r w:rsidDel="00000000" w:rsidR="00000000" w:rsidRPr="00000000">
        <w:rPr>
          <w:rtl w:val="0"/>
        </w:rPr>
        <w:t xml:space="preserve">    s 2c "[player]!?"</w:t>
      </w:r>
    </w:p>
    <w:p w:rsidR="00000000" w:rsidDel="00000000" w:rsidP="00000000" w:rsidRDefault="00000000" w:rsidRPr="00000000" w14:paraId="0000013A">
      <w:pPr>
        <w:pageBreakBefore w:val="0"/>
        <w:rPr/>
      </w:pPr>
      <w:r w:rsidDel="00000000" w:rsidR="00000000" w:rsidRPr="00000000">
        <w:rPr>
          <w:rtl w:val="0"/>
        </w:rPr>
        <w:t xml:space="preserve">    s 1b "{cps*0.5}Why are you..{/cps} oh wait, it's Monika, right~?"</w:t>
      </w:r>
    </w:p>
    <w:p w:rsidR="00000000" w:rsidDel="00000000" w:rsidP="00000000" w:rsidRDefault="00000000" w:rsidRPr="00000000" w14:paraId="0000013B">
      <w:pPr>
        <w:pageBreakBefore w:val="0"/>
        <w:rPr/>
      </w:pPr>
      <w:r w:rsidDel="00000000" w:rsidR="00000000" w:rsidRPr="00000000">
        <w:rPr>
          <w:rtl w:val="0"/>
        </w:rPr>
        <w:t xml:space="preserve">    s 1c "{cps*2}So, uh, Mo{/cps}nika, {cps*2}about {/cps}Monika.. she said she wouldn't be able to make it to club."</w:t>
      </w:r>
    </w:p>
    <w:p w:rsidR="00000000" w:rsidDel="00000000" w:rsidP="00000000" w:rsidRDefault="00000000" w:rsidRPr="00000000" w14:paraId="0000013C">
      <w:pPr>
        <w:pageBreakBefore w:val="0"/>
        <w:rPr/>
      </w:pPr>
      <w:r w:rsidDel="00000000" w:rsidR="00000000" w:rsidRPr="00000000">
        <w:rPr>
          <w:rtl w:val="0"/>
        </w:rPr>
        <w:t xml:space="preserve">    s 2l "{cps*1.5}She was going to cancel it but I thought that'd be a waste, so as Vice President I thought I should act as Club President for the day and let activities run as usual."</w:t>
      </w:r>
    </w:p>
    <w:p w:rsidR="00000000" w:rsidDel="00000000" w:rsidP="00000000" w:rsidRDefault="00000000" w:rsidRPr="00000000" w14:paraId="0000013D">
      <w:pPr>
        <w:pageBreakBefore w:val="0"/>
        <w:rPr/>
      </w:pPr>
      <w:r w:rsidDel="00000000" w:rsidR="00000000" w:rsidRPr="00000000">
        <w:rPr>
          <w:rtl w:val="0"/>
        </w:rPr>
        <w:t xml:space="preserve">    s 1c "{cps*2}I don't know what made her do this though.{/cps}"</w:t>
      </w:r>
    </w:p>
    <w:p w:rsidR="00000000" w:rsidDel="00000000" w:rsidP="00000000" w:rsidRDefault="00000000" w:rsidRPr="00000000" w14:paraId="0000013E">
      <w:pPr>
        <w:pageBreakBefore w:val="0"/>
        <w:rPr/>
      </w:pPr>
      <w:r w:rsidDel="00000000" w:rsidR="00000000" w:rsidRPr="00000000">
        <w:rPr>
          <w:rtl w:val="0"/>
        </w:rPr>
        <w:t xml:space="preserve">    mc "Ah... great. Thanks, Sayori!"</w:t>
      </w:r>
    </w:p>
    <w:p w:rsidR="00000000" w:rsidDel="00000000" w:rsidP="00000000" w:rsidRDefault="00000000" w:rsidRPr="00000000" w14:paraId="0000013F">
      <w:pPr>
        <w:pageBreakBefore w:val="0"/>
        <w:rPr/>
      </w:pPr>
      <w:r w:rsidDel="00000000" w:rsidR="00000000" w:rsidRPr="00000000">
        <w:rPr>
          <w:rtl w:val="0"/>
        </w:rPr>
        <w:t xml:space="preserve">    s "{cps*0.75}Haha, yeah, no problem.{/cps}"</w:t>
      </w:r>
    </w:p>
    <w:p w:rsidR="00000000" w:rsidDel="00000000" w:rsidP="00000000" w:rsidRDefault="00000000" w:rsidRPr="00000000" w14:paraId="00000140">
      <w:pPr>
        <w:pageBreakBefore w:val="0"/>
        <w:rPr/>
      </w:pPr>
      <w:r w:rsidDel="00000000" w:rsidR="00000000" w:rsidRPr="00000000">
        <w:rPr>
          <w:rtl w:val="0"/>
        </w:rPr>
        <w:t xml:space="preserve">    show sayori at thide zorder 1</w:t>
      </w:r>
    </w:p>
    <w:p w:rsidR="00000000" w:rsidDel="00000000" w:rsidP="00000000" w:rsidRDefault="00000000" w:rsidRPr="00000000" w14:paraId="00000141">
      <w:pPr>
        <w:pageBreakBefore w:val="0"/>
        <w:rPr/>
      </w:pPr>
      <w:r w:rsidDel="00000000" w:rsidR="00000000" w:rsidRPr="00000000">
        <w:rPr>
          <w:rtl w:val="0"/>
        </w:rPr>
        <w:t xml:space="preserve">    hide sayori </w:t>
      </w:r>
    </w:p>
    <w:p w:rsidR="00000000" w:rsidDel="00000000" w:rsidP="00000000" w:rsidRDefault="00000000" w:rsidRPr="00000000" w14:paraId="00000142">
      <w:pPr>
        <w:pageBreakBefore w:val="0"/>
        <w:rPr/>
      </w:pPr>
      <w:r w:rsidDel="00000000" w:rsidR="00000000" w:rsidRPr="00000000">
        <w:rPr>
          <w:rtl w:val="0"/>
        </w:rPr>
        <w:t xml:space="preserve">    "I stay for the rest of Club, but nothing eventful happens."</w:t>
      </w:r>
    </w:p>
    <w:p w:rsidR="00000000" w:rsidDel="00000000" w:rsidP="00000000" w:rsidRDefault="00000000" w:rsidRPr="00000000" w14:paraId="00000143">
      <w:pPr>
        <w:pageBreakBefore w:val="0"/>
        <w:rPr/>
      </w:pPr>
      <w:r w:rsidDel="00000000" w:rsidR="00000000" w:rsidRPr="00000000">
        <w:rPr>
          <w:rtl w:val="0"/>
        </w:rPr>
        <w:t xml:space="preserve">    "Club ends, I go home. My day ends unsatisfactorily."</w:t>
      </w:r>
    </w:p>
    <w:p w:rsidR="00000000" w:rsidDel="00000000" w:rsidP="00000000" w:rsidRDefault="00000000" w:rsidRPr="00000000" w14:paraId="00000144">
      <w:pPr>
        <w:pageBreakBefore w:val="0"/>
        <w:rPr/>
      </w:pPr>
      <w:r w:rsidDel="00000000" w:rsidR="00000000" w:rsidRPr="00000000">
        <w:rPr>
          <w:rtl w:val="0"/>
        </w:rPr>
        <w:t xml:space="preserve">    scene black</w:t>
      </w:r>
    </w:p>
    <w:p w:rsidR="00000000" w:rsidDel="00000000" w:rsidP="00000000" w:rsidRDefault="00000000" w:rsidRPr="00000000" w14:paraId="00000145">
      <w:pPr>
        <w:pageBreakBefore w:val="0"/>
        <w:rPr/>
      </w:pPr>
      <w:r w:rsidDel="00000000" w:rsidR="00000000" w:rsidRPr="00000000">
        <w:rPr>
          <w:rtl w:val="0"/>
        </w:rPr>
        <w:t xml:space="preserve">    with wipeleft_scene</w:t>
      </w:r>
    </w:p>
    <w:p w:rsidR="00000000" w:rsidDel="00000000" w:rsidP="00000000" w:rsidRDefault="00000000" w:rsidRPr="00000000" w14:paraId="00000146">
      <w:pPr>
        <w:pageBreakBefore w:val="0"/>
        <w:rPr/>
      </w:pPr>
      <w:r w:rsidDel="00000000" w:rsidR="00000000" w:rsidRPr="00000000">
        <w:rPr>
          <w:rtl w:val="0"/>
        </w:rPr>
        <w:t xml:space="preserve">    {w=1.5}{nw}</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#Dec 17, Tuesday: Actual Anniversary----------------------------------------------------------------------------</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    scene bg residential_day</w:t>
      </w:r>
    </w:p>
    <w:p w:rsidR="00000000" w:rsidDel="00000000" w:rsidP="00000000" w:rsidRDefault="00000000" w:rsidRPr="00000000" w14:paraId="0000014D">
      <w:pPr>
        <w:pageBreakBefore w:val="0"/>
        <w:rPr/>
      </w:pPr>
      <w:r w:rsidDel="00000000" w:rsidR="00000000" w:rsidRPr="00000000">
        <w:rPr>
          <w:rtl w:val="0"/>
        </w:rPr>
        <w:t xml:space="preserve">    with wipeleft_scene</w:t>
      </w:r>
    </w:p>
    <w:p w:rsidR="00000000" w:rsidDel="00000000" w:rsidP="00000000" w:rsidRDefault="00000000" w:rsidRPr="00000000" w14:paraId="0000014E">
      <w:pPr>
        <w:pageBreakBefore w:val="0"/>
        <w:rPr/>
      </w:pPr>
      <w:r w:rsidDel="00000000" w:rsidR="00000000" w:rsidRPr="00000000">
        <w:rPr>
          <w:rtl w:val="0"/>
        </w:rPr>
        <w:t xml:space="preserve">    "Tuesday, December 17"</w:t>
      </w:r>
    </w:p>
    <w:p w:rsidR="00000000" w:rsidDel="00000000" w:rsidP="00000000" w:rsidRDefault="00000000" w:rsidRPr="00000000" w14:paraId="0000014F">
      <w:pPr>
        <w:pageBreakBefore w:val="0"/>
        <w:rPr/>
      </w:pPr>
      <w:r w:rsidDel="00000000" w:rsidR="00000000" w:rsidRPr="00000000">
        <w:rPr>
          <w:rtl w:val="0"/>
        </w:rPr>
        <w:t xml:space="preserve">    scene bg class_day</w:t>
      </w:r>
    </w:p>
    <w:p w:rsidR="00000000" w:rsidDel="00000000" w:rsidP="00000000" w:rsidRDefault="00000000" w:rsidRPr="00000000" w14:paraId="00000150">
      <w:pPr>
        <w:pageBreakBefore w:val="0"/>
        <w:rPr/>
      </w:pPr>
      <w:r w:rsidDel="00000000" w:rsidR="00000000" w:rsidRPr="00000000">
        <w:rPr>
          <w:rtl w:val="0"/>
        </w:rPr>
        <w:t xml:space="preserve">    with wipeleft_scene</w:t>
      </w:r>
    </w:p>
    <w:p w:rsidR="00000000" w:rsidDel="00000000" w:rsidP="00000000" w:rsidRDefault="00000000" w:rsidRPr="00000000" w14:paraId="00000151">
      <w:pPr>
        <w:pageBreakBefore w:val="0"/>
        <w:rPr/>
      </w:pPr>
      <w:r w:rsidDel="00000000" w:rsidR="00000000" w:rsidRPr="00000000">
        <w:rPr>
          <w:rtl w:val="0"/>
        </w:rPr>
        <w:t xml:space="preserve">    "Monika is silent during all of our morning classes, I don’t think she spoke a word even once. If she did I’d remember."</w:t>
      </w:r>
    </w:p>
    <w:p w:rsidR="00000000" w:rsidDel="00000000" w:rsidP="00000000" w:rsidRDefault="00000000" w:rsidRPr="00000000" w14:paraId="00000152">
      <w:pPr>
        <w:pageBreakBefore w:val="0"/>
        <w:rPr/>
      </w:pPr>
      <w:r w:rsidDel="00000000" w:rsidR="00000000" w:rsidRPr="00000000">
        <w:rPr>
          <w:rtl w:val="0"/>
        </w:rPr>
        <w:t xml:space="preserve">    "She looked really focused on something, and it didn't seem to be class. I’m confused and worried."</w:t>
      </w:r>
    </w:p>
    <w:p w:rsidR="00000000" w:rsidDel="00000000" w:rsidP="00000000" w:rsidRDefault="00000000" w:rsidRPr="00000000" w14:paraId="00000153">
      <w:pPr>
        <w:pageBreakBefore w:val="0"/>
        <w:rPr/>
      </w:pPr>
      <w:r w:rsidDel="00000000" w:rsidR="00000000" w:rsidRPr="00000000">
        <w:rPr>
          <w:rtl w:val="0"/>
        </w:rPr>
        <w:t xml:space="preserve">    show monika 5a at t11 zorder 1</w:t>
      </w:r>
    </w:p>
    <w:p w:rsidR="00000000" w:rsidDel="00000000" w:rsidP="00000000" w:rsidRDefault="00000000" w:rsidRPr="00000000" w14:paraId="00000154">
      <w:pPr>
        <w:pageBreakBefore w:val="0"/>
        <w:rPr/>
      </w:pPr>
      <w:r w:rsidDel="00000000" w:rsidR="00000000" w:rsidRPr="00000000">
        <w:rPr>
          <w:rtl w:val="0"/>
        </w:rPr>
        <w:t xml:space="preserve">    "Lunch rolls around and she tugs on my sleeve with a sly expression."</w:t>
      </w:r>
    </w:p>
    <w:p w:rsidR="00000000" w:rsidDel="00000000" w:rsidP="00000000" w:rsidRDefault="00000000" w:rsidRPr="00000000" w14:paraId="00000155">
      <w:pPr>
        <w:pageBreakBefore w:val="0"/>
        <w:rPr/>
      </w:pPr>
      <w:r w:rsidDel="00000000" w:rsidR="00000000" w:rsidRPr="00000000">
        <w:rPr>
          <w:rtl w:val="0"/>
        </w:rPr>
        <w:t xml:space="preserve">    "She silently takes me with her to a secluded part of the school."</w:t>
      </w:r>
    </w:p>
    <w:p w:rsidR="00000000" w:rsidDel="00000000" w:rsidP="00000000" w:rsidRDefault="00000000" w:rsidRPr="00000000" w14:paraId="00000156">
      <w:pPr>
        <w:pageBreakBefore w:val="0"/>
        <w:rPr/>
      </w:pPr>
      <w:r w:rsidDel="00000000" w:rsidR="00000000" w:rsidRPr="00000000">
        <w:rPr>
          <w:rtl w:val="0"/>
        </w:rPr>
        <w:t xml:space="preserve">    "What could she be up to? Regardless of motives, her expression wipes away any fear I previously had."</w:t>
      </w:r>
    </w:p>
    <w:p w:rsidR="00000000" w:rsidDel="00000000" w:rsidP="00000000" w:rsidRDefault="00000000" w:rsidRPr="00000000" w14:paraId="00000157">
      <w:pPr>
        <w:pageBreakBefore w:val="0"/>
        <w:rPr/>
      </w:pPr>
      <w:r w:rsidDel="00000000" w:rsidR="00000000" w:rsidRPr="00000000">
        <w:rPr>
          <w:rtl w:val="0"/>
        </w:rPr>
        <w:t xml:space="preserve">    scene bg rooftop_day</w:t>
      </w:r>
    </w:p>
    <w:p w:rsidR="00000000" w:rsidDel="00000000" w:rsidP="00000000" w:rsidRDefault="00000000" w:rsidRPr="00000000" w14:paraId="00000158">
      <w:pPr>
        <w:pageBreakBefore w:val="0"/>
        <w:rPr/>
      </w:pPr>
      <w:r w:rsidDel="00000000" w:rsidR="00000000" w:rsidRPr="00000000">
        <w:rPr>
          <w:rtl w:val="0"/>
        </w:rPr>
        <w:t xml:space="preserve">    with wipeleft_scene</w:t>
      </w:r>
    </w:p>
    <w:p w:rsidR="00000000" w:rsidDel="00000000" w:rsidP="00000000" w:rsidRDefault="00000000" w:rsidRPr="00000000" w14:paraId="00000159">
      <w:pPr>
        <w:pageBreakBefore w:val="0"/>
        <w:rPr/>
      </w:pPr>
      <w:r w:rsidDel="00000000" w:rsidR="00000000" w:rsidRPr="00000000">
        <w:rPr>
          <w:rtl w:val="0"/>
        </w:rPr>
        <w:t xml:space="preserve">    "She sits me down on a bench on the school rooftop and out of her backpack comes about twice as much lunch as she should have."</w:t>
      </w:r>
    </w:p>
    <w:p w:rsidR="00000000" w:rsidDel="00000000" w:rsidP="00000000" w:rsidRDefault="00000000" w:rsidRPr="00000000" w14:paraId="0000015A">
      <w:pPr>
        <w:pageBreakBefore w:val="0"/>
        <w:rPr/>
      </w:pPr>
      <w:r w:rsidDel="00000000" w:rsidR="00000000" w:rsidRPr="00000000">
        <w:rPr>
          <w:rtl w:val="0"/>
        </w:rPr>
        <w:t xml:space="preserve">    m "I've heard about this sort of cliche before, where the girl pretends she \"accidentally\" made too much lunch and suddenly has to share it with her crush."</w:t>
      </w:r>
    </w:p>
    <w:p w:rsidR="00000000" w:rsidDel="00000000" w:rsidP="00000000" w:rsidRDefault="00000000" w:rsidRPr="00000000" w14:paraId="0000015B">
      <w:pPr>
        <w:pageBreakBefore w:val="0"/>
        <w:rPr/>
      </w:pPr>
      <w:r w:rsidDel="00000000" w:rsidR="00000000" w:rsidRPr="00000000">
        <w:rPr>
          <w:rtl w:val="0"/>
        </w:rPr>
        <w:t xml:space="preserve">    m "Well this is for you."</w:t>
      </w:r>
    </w:p>
    <w:p w:rsidR="00000000" w:rsidDel="00000000" w:rsidP="00000000" w:rsidRDefault="00000000" w:rsidRPr="00000000" w14:paraId="0000015C">
      <w:pPr>
        <w:pageBreakBefore w:val="0"/>
        <w:rPr/>
      </w:pPr>
      <w:r w:rsidDel="00000000" w:rsidR="00000000" w:rsidRPr="00000000">
        <w:rPr>
          <w:rtl w:val="0"/>
        </w:rPr>
        <w:t xml:space="preserve">    "She hands me half of her lunch, I remain dumbfounded."</w:t>
      </w:r>
    </w:p>
    <w:p w:rsidR="00000000" w:rsidDel="00000000" w:rsidP="00000000" w:rsidRDefault="00000000" w:rsidRPr="00000000" w14:paraId="0000015D">
      <w:pPr>
        <w:pageBreakBefore w:val="0"/>
        <w:rPr/>
      </w:pPr>
      <w:r w:rsidDel="00000000" w:rsidR="00000000" w:rsidRPr="00000000">
        <w:rPr>
          <w:rtl w:val="0"/>
        </w:rPr>
        <w:t xml:space="preserve">    m "As both an apology for yesterday and a present for our calendar anniversary."</w:t>
      </w:r>
    </w:p>
    <w:p w:rsidR="00000000" w:rsidDel="00000000" w:rsidP="00000000" w:rsidRDefault="00000000" w:rsidRPr="00000000" w14:paraId="0000015E">
      <w:pPr>
        <w:pageBreakBefore w:val="0"/>
        <w:rPr/>
      </w:pPr>
      <w:r w:rsidDel="00000000" w:rsidR="00000000" w:rsidRPr="00000000">
        <w:rPr>
          <w:rtl w:val="0"/>
        </w:rPr>
        <w:t xml:space="preserve">    mc "Calendar anniversary?"</w:t>
      </w:r>
    </w:p>
    <w:p w:rsidR="00000000" w:rsidDel="00000000" w:rsidP="00000000" w:rsidRDefault="00000000" w:rsidRPr="00000000" w14:paraId="0000015F">
      <w:pPr>
        <w:pageBreakBefore w:val="0"/>
        <w:rPr/>
      </w:pPr>
      <w:r w:rsidDel="00000000" w:rsidR="00000000" w:rsidRPr="00000000">
        <w:rPr>
          <w:rtl w:val="0"/>
        </w:rPr>
        <w:t xml:space="preserve">    m "Sunday was our 4th sunday and therefore 4th week together so one month, but today is exactly one calendar month since we started dating."</w:t>
      </w:r>
    </w:p>
    <w:p w:rsidR="00000000" w:rsidDel="00000000" w:rsidP="00000000" w:rsidRDefault="00000000" w:rsidRPr="00000000" w14:paraId="00000160">
      <w:pPr>
        <w:pageBreakBefore w:val="0"/>
        <w:rPr/>
      </w:pPr>
      <w:r w:rsidDel="00000000" w:rsidR="00000000" w:rsidRPr="00000000">
        <w:rPr>
          <w:rtl w:val="0"/>
        </w:rPr>
        <w:t xml:space="preserve">    mc "Did you come up with that logic just to have us celebrate twice?"</w:t>
      </w:r>
    </w:p>
    <w:p w:rsidR="00000000" w:rsidDel="00000000" w:rsidP="00000000" w:rsidRDefault="00000000" w:rsidRPr="00000000" w14:paraId="00000161">
      <w:pPr>
        <w:pageBreakBefore w:val="0"/>
        <w:rPr/>
      </w:pPr>
      <w:r w:rsidDel="00000000" w:rsidR="00000000" w:rsidRPr="00000000">
        <w:rPr>
          <w:rtl w:val="0"/>
        </w:rPr>
        <w:t xml:space="preserve">    m "To be honest I was so used to visiting you on Sundays that I forgot how anniversaries actually work and jumped the gun a bit. I kept track of each week rather than the date."</w:t>
      </w:r>
    </w:p>
    <w:p w:rsidR="00000000" w:rsidDel="00000000" w:rsidP="00000000" w:rsidRDefault="00000000" w:rsidRPr="00000000" w14:paraId="00000162">
      <w:pPr>
        <w:pageBreakBefore w:val="0"/>
        <w:rPr>
          <w:b w:val="1"/>
        </w:rPr>
      </w:pPr>
      <w:r w:rsidDel="00000000" w:rsidR="00000000" w:rsidRPr="00000000">
        <w:rPr>
          <w:rtl w:val="0"/>
        </w:rPr>
        <w:t xml:space="preserve">    </w:t>
      </w:r>
      <w:commentRangeStart w:id="17"/>
      <w:r w:rsidDel="00000000" w:rsidR="00000000" w:rsidRPr="00000000">
        <w:rPr>
          <w:b w:val="1"/>
          <w:rtl w:val="0"/>
        </w:rPr>
        <w:t xml:space="preserve">New Monika CG here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63">
      <w:pPr>
        <w:pageBreakBefore w:val="0"/>
        <w:rPr>
          <w:b w:val="1"/>
        </w:rPr>
      </w:pPr>
      <w:r w:rsidDel="00000000" w:rsidR="00000000" w:rsidRPr="00000000">
        <w:rPr>
          <w:b w:val="1"/>
          <w:rtl w:val="0"/>
        </w:rPr>
        <w:t xml:space="preserve">    Monika looks at the player with an innocent smile, baring teeth eyes closed</w:t>
      </w:r>
    </w:p>
    <w:p w:rsidR="00000000" w:rsidDel="00000000" w:rsidP="00000000" w:rsidRDefault="00000000" w:rsidRPr="00000000" w14:paraId="00000164">
      <w:pPr>
        <w:pageBreakBefore w:val="0"/>
        <w:rPr/>
      </w:pPr>
      <w:r w:rsidDel="00000000" w:rsidR="00000000" w:rsidRPr="00000000">
        <w:rPr>
          <w:rtl w:val="0"/>
        </w:rPr>
        <w:t xml:space="preserve">    m "I'm glad I did though. Otherwise I wouldn't have such a great night to look back on."</w:t>
      </w:r>
    </w:p>
    <w:p w:rsidR="00000000" w:rsidDel="00000000" w:rsidP="00000000" w:rsidRDefault="00000000" w:rsidRPr="00000000" w14:paraId="00000165">
      <w:pPr>
        <w:pageBreakBefore w:val="0"/>
        <w:rPr/>
      </w:pPr>
      <w:r w:rsidDel="00000000" w:rsidR="00000000" w:rsidRPr="00000000">
        <w:rPr>
          <w:rtl w:val="0"/>
        </w:rPr>
        <w:t xml:space="preserve">    mc "So you don't regret it?"</w:t>
      </w:r>
    </w:p>
    <w:p w:rsidR="00000000" w:rsidDel="00000000" w:rsidP="00000000" w:rsidRDefault="00000000" w:rsidRPr="00000000" w14:paraId="00000166">
      <w:pPr>
        <w:pageBreakBefore w:val="0"/>
        <w:rPr/>
      </w:pPr>
      <w:r w:rsidDel="00000000" w:rsidR="00000000" w:rsidRPr="00000000">
        <w:rPr>
          <w:rtl w:val="0"/>
        </w:rPr>
        <w:t xml:space="preserve">    m "Of course not! Don't think things like that. That was one of the best nights of my life so far."</w:t>
      </w:r>
    </w:p>
    <w:p w:rsidR="00000000" w:rsidDel="00000000" w:rsidP="00000000" w:rsidRDefault="00000000" w:rsidRPr="00000000" w14:paraId="00000167">
      <w:pPr>
        <w:pageBreakBefore w:val="0"/>
        <w:rPr/>
      </w:pPr>
      <w:r w:rsidDel="00000000" w:rsidR="00000000" w:rsidRPr="00000000">
        <w:rPr>
          <w:rtl w:val="0"/>
        </w:rPr>
        <w:t xml:space="preserve">    mc "Really??"</w:t>
      </w:r>
    </w:p>
    <w:p w:rsidR="00000000" w:rsidDel="00000000" w:rsidP="00000000" w:rsidRDefault="00000000" w:rsidRPr="00000000" w14:paraId="00000168">
      <w:pPr>
        <w:pageBreakBefore w:val="0"/>
        <w:rPr/>
      </w:pPr>
      <w:r w:rsidDel="00000000" w:rsidR="00000000" w:rsidRPr="00000000">
        <w:rPr>
          <w:rtl w:val="0"/>
        </w:rPr>
        <w:t xml:space="preserve">    m "Yeah, of course."</w:t>
      </w:r>
    </w:p>
    <w:p w:rsidR="00000000" w:rsidDel="00000000" w:rsidP="00000000" w:rsidRDefault="00000000" w:rsidRPr="00000000" w14:paraId="00000169">
      <w:pPr>
        <w:pageBreakBefore w:val="0"/>
        <w:rPr>
          <w:b w:val="1"/>
        </w:rPr>
      </w:pPr>
      <w:r w:rsidDel="00000000" w:rsidR="00000000" w:rsidRPr="00000000">
        <w:rPr>
          <w:rtl w:val="0"/>
        </w:rPr>
        <w:t xml:space="preserve">    </w:t>
      </w:r>
      <w:r w:rsidDel="00000000" w:rsidR="00000000" w:rsidRPr="00000000">
        <w:rPr>
          <w:b w:val="1"/>
          <w:rtl w:val="0"/>
        </w:rPr>
        <w:t xml:space="preserve">Monika looks forwards up at the sky with a resting smile</w:t>
      </w:r>
    </w:p>
    <w:p w:rsidR="00000000" w:rsidDel="00000000" w:rsidP="00000000" w:rsidRDefault="00000000" w:rsidRPr="00000000" w14:paraId="0000016A">
      <w:pPr>
        <w:pageBreakBefore w:val="0"/>
        <w:rPr/>
      </w:pPr>
      <w:r w:rsidDel="00000000" w:rsidR="00000000" w:rsidRPr="00000000">
        <w:rPr>
          <w:rtl w:val="0"/>
        </w:rPr>
        <w:t xml:space="preserve">    "Monika looks off and thinks for a moment."</w:t>
      </w:r>
    </w:p>
    <w:p w:rsidR="00000000" w:rsidDel="00000000" w:rsidP="00000000" w:rsidRDefault="00000000" w:rsidRPr="00000000" w14:paraId="0000016B">
      <w:pPr>
        <w:pageBreakBefore w:val="0"/>
        <w:rPr/>
      </w:pPr>
      <w:r w:rsidDel="00000000" w:rsidR="00000000" w:rsidRPr="00000000">
        <w:rPr>
          <w:rtl w:val="0"/>
        </w:rPr>
        <w:t xml:space="preserve">    m "Well I imagine it won't be the best night for much longer."</w:t>
      </w:r>
    </w:p>
    <w:p w:rsidR="00000000" w:rsidDel="00000000" w:rsidP="00000000" w:rsidRDefault="00000000" w:rsidRPr="00000000" w14:paraId="0000016C">
      <w:pPr>
        <w:pageBreakBefore w:val="0"/>
        <w:rPr/>
      </w:pPr>
      <w:r w:rsidDel="00000000" w:rsidR="00000000" w:rsidRPr="00000000">
        <w:rPr>
          <w:rtl w:val="0"/>
        </w:rPr>
        <w:t xml:space="preserve">    mc "What do you mean?"</w:t>
      </w:r>
    </w:p>
    <w:p w:rsidR="00000000" w:rsidDel="00000000" w:rsidP="00000000" w:rsidRDefault="00000000" w:rsidRPr="00000000" w14:paraId="0000016D">
      <w:pPr>
        <w:pageBreakBefore w:val="0"/>
        <w:rPr>
          <w:b w:val="1"/>
        </w:rPr>
      </w:pPr>
      <w:r w:rsidDel="00000000" w:rsidR="00000000" w:rsidRPr="00000000">
        <w:rPr>
          <w:rtl w:val="0"/>
        </w:rPr>
        <w:t xml:space="preserve">    </w:t>
      </w:r>
      <w:r w:rsidDel="00000000" w:rsidR="00000000" w:rsidRPr="00000000">
        <w:rPr>
          <w:b w:val="1"/>
          <w:rtl w:val="0"/>
        </w:rPr>
        <w:t xml:space="preserve">Monika looks at the player with an innocent smile, closed mouth eyes open</w:t>
      </w:r>
    </w:p>
    <w:p w:rsidR="00000000" w:rsidDel="00000000" w:rsidP="00000000" w:rsidRDefault="00000000" w:rsidRPr="00000000" w14:paraId="0000016E">
      <w:pPr>
        <w:pageBreakBefore w:val="0"/>
        <w:rPr/>
      </w:pPr>
      <w:r w:rsidDel="00000000" w:rsidR="00000000" w:rsidRPr="00000000">
        <w:rPr>
          <w:rtl w:val="0"/>
        </w:rPr>
        <w:t xml:space="preserve">    m "Did you forget the time of year? [player], Christmas is in a week! Remember, you're going to come over to my house this time."</w:t>
      </w:r>
    </w:p>
    <w:p w:rsidR="00000000" w:rsidDel="00000000" w:rsidP="00000000" w:rsidRDefault="00000000" w:rsidRPr="00000000" w14:paraId="0000016F">
      <w:pPr>
        <w:pageBreakBefore w:val="0"/>
        <w:rPr/>
      </w:pPr>
      <w:r w:rsidDel="00000000" w:rsidR="00000000" w:rsidRPr="00000000">
        <w:rPr>
          <w:rtl w:val="0"/>
        </w:rPr>
        <w:t xml:space="preserve">    mc "EH!?"</w:t>
      </w:r>
    </w:p>
    <w:p w:rsidR="00000000" w:rsidDel="00000000" w:rsidP="00000000" w:rsidRDefault="00000000" w:rsidRPr="00000000" w14:paraId="00000170">
      <w:pPr>
        <w:pageBreakBefore w:val="0"/>
        <w:rPr>
          <w:b w:val="1"/>
        </w:rPr>
      </w:pPr>
      <w:r w:rsidDel="00000000" w:rsidR="00000000" w:rsidRPr="00000000">
        <w:rPr>
          <w:rtl w:val="0"/>
        </w:rPr>
        <w:t xml:space="preserve">    </w:t>
      </w:r>
      <w:r w:rsidDel="00000000" w:rsidR="00000000" w:rsidRPr="00000000">
        <w:rPr>
          <w:b w:val="1"/>
          <w:rtl w:val="0"/>
        </w:rPr>
        <w:t xml:space="preserve">Same expression, eyes closed</w:t>
      </w:r>
    </w:p>
    <w:p w:rsidR="00000000" w:rsidDel="00000000" w:rsidP="00000000" w:rsidRDefault="00000000" w:rsidRPr="00000000" w14:paraId="00000171">
      <w:pPr>
        <w:pageBreakBefore w:val="0"/>
        <w:rPr/>
      </w:pPr>
      <w:r w:rsidDel="00000000" w:rsidR="00000000" w:rsidRPr="00000000">
        <w:rPr>
          <w:rtl w:val="0"/>
        </w:rPr>
        <w:t xml:space="preserve">    m "Ahaha~ You're adorable when you get surprised."</w:t>
      </w:r>
    </w:p>
    <w:p w:rsidR="00000000" w:rsidDel="00000000" w:rsidP="00000000" w:rsidRDefault="00000000" w:rsidRPr="00000000" w14:paraId="00000172">
      <w:pPr>
        <w:pageBreakBefore w:val="0"/>
        <w:rPr/>
      </w:pPr>
      <w:r w:rsidDel="00000000" w:rsidR="00000000" w:rsidRPr="00000000">
        <w:rPr>
          <w:rtl w:val="0"/>
        </w:rPr>
        <w:t xml:space="preserve">    "I need to get her a gift! All of this time and I only now realize this, there's only a week left until Christmas for crying out loud!"</w:t>
      </w:r>
    </w:p>
    <w:p w:rsidR="00000000" w:rsidDel="00000000" w:rsidP="00000000" w:rsidRDefault="00000000" w:rsidRPr="00000000" w14:paraId="00000173">
      <w:pPr>
        <w:pageBreakBefore w:val="0"/>
        <w:rPr>
          <w:b w:val="1"/>
        </w:rPr>
      </w:pPr>
      <w:r w:rsidDel="00000000" w:rsidR="00000000" w:rsidRPr="00000000">
        <w:rPr>
          <w:rtl w:val="0"/>
        </w:rPr>
        <w:t xml:space="preserve">    </w:t>
      </w:r>
      <w:r w:rsidDel="00000000" w:rsidR="00000000" w:rsidRPr="00000000">
        <w:rPr>
          <w:b w:val="1"/>
          <w:rtl w:val="0"/>
        </w:rPr>
        <w:t xml:space="preserve">Monika looks up, proud smile</w:t>
      </w:r>
    </w:p>
    <w:p w:rsidR="00000000" w:rsidDel="00000000" w:rsidP="00000000" w:rsidRDefault="00000000" w:rsidRPr="00000000" w14:paraId="00000174">
      <w:pPr>
        <w:pageBreakBefore w:val="0"/>
        <w:rPr/>
      </w:pPr>
      <w:r w:rsidDel="00000000" w:rsidR="00000000" w:rsidRPr="00000000">
        <w:rPr>
          <w:rtl w:val="0"/>
        </w:rPr>
        <w:t xml:space="preserve">    m "I got you the {i}best{/i} gift, too!"</w:t>
      </w:r>
    </w:p>
    <w:p w:rsidR="00000000" w:rsidDel="00000000" w:rsidP="00000000" w:rsidRDefault="00000000" w:rsidRPr="00000000" w14:paraId="00000175">
      <w:pPr>
        <w:pageBreakBefore w:val="0"/>
        <w:rPr/>
      </w:pPr>
      <w:r w:rsidDel="00000000" w:rsidR="00000000" w:rsidRPr="00000000">
        <w:rPr>
          <w:rtl w:val="0"/>
        </w:rPr>
        <w:t xml:space="preserve">    mc "What!?"</w:t>
      </w:r>
    </w:p>
    <w:p w:rsidR="00000000" w:rsidDel="00000000" w:rsidP="00000000" w:rsidRDefault="00000000" w:rsidRPr="00000000" w14:paraId="00000176">
      <w:pPr>
        <w:pageBreakBefore w:val="0"/>
        <w:rPr/>
      </w:pPr>
      <w:r w:rsidDel="00000000" w:rsidR="00000000" w:rsidRPr="00000000">
        <w:rPr>
          <w:rtl w:val="0"/>
        </w:rPr>
        <w:t xml:space="preserve">    </w:t>
      </w:r>
      <w:r w:rsidDel="00000000" w:rsidR="00000000" w:rsidRPr="00000000">
        <w:rPr>
          <w:b w:val="1"/>
          <w:rtl w:val="0"/>
        </w:rPr>
        <w:t xml:space="preserve">Same expression, eyes closed</w:t>
      </w:r>
      <w:r w:rsidDel="00000000" w:rsidR="00000000" w:rsidRPr="00000000">
        <w:rPr>
          <w:rtl w:val="0"/>
        </w:rPr>
      </w:r>
    </w:p>
    <w:p w:rsidR="00000000" w:rsidDel="00000000" w:rsidP="00000000" w:rsidRDefault="00000000" w:rsidRPr="00000000" w14:paraId="00000177">
      <w:pPr>
        <w:pageBreakBefore w:val="0"/>
        <w:rPr>
          <w:b w:val="1"/>
        </w:rPr>
      </w:pPr>
      <w:r w:rsidDel="00000000" w:rsidR="00000000" w:rsidRPr="00000000">
        <w:rPr>
          <w:rtl w:val="0"/>
        </w:rPr>
        <w:t xml:space="preserve">    m "Not telling."</w:t>
      </w: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    "Monika hums cheerfully, reminding me oddly of Sayori. This is unexpected from her, she must be {i}really{/i} happy today."</w:t>
      </w:r>
    </w:p>
    <w:p w:rsidR="00000000" w:rsidDel="00000000" w:rsidP="00000000" w:rsidRDefault="00000000" w:rsidRPr="00000000" w14:paraId="00000179">
      <w:pPr>
        <w:pageBreakBefore w:val="0"/>
        <w:rPr>
          <w:b w:val="1"/>
        </w:rPr>
      </w:pPr>
      <w:r w:rsidDel="00000000" w:rsidR="00000000" w:rsidRPr="00000000">
        <w:rPr>
          <w:rtl w:val="0"/>
        </w:rPr>
        <w:t xml:space="preserve">    </w:t>
      </w:r>
      <w:r w:rsidDel="00000000" w:rsidR="00000000" w:rsidRPr="00000000">
        <w:rPr>
          <w:b w:val="1"/>
          <w:rtl w:val="0"/>
        </w:rPr>
        <w:t xml:space="preserve">Monika looks at player with curious expression</w:t>
      </w:r>
    </w:p>
    <w:p w:rsidR="00000000" w:rsidDel="00000000" w:rsidP="00000000" w:rsidRDefault="00000000" w:rsidRPr="00000000" w14:paraId="0000017A">
      <w:pPr>
        <w:pageBreakBefore w:val="0"/>
        <w:rPr/>
      </w:pPr>
      <w:r w:rsidDel="00000000" w:rsidR="00000000" w:rsidRPr="00000000">
        <w:rPr>
          <w:rtl w:val="0"/>
        </w:rPr>
        <w:t xml:space="preserve">    m "You look like you're thinking hard about something."</w:t>
      </w:r>
    </w:p>
    <w:p w:rsidR="00000000" w:rsidDel="00000000" w:rsidP="00000000" w:rsidRDefault="00000000" w:rsidRPr="00000000" w14:paraId="0000017B">
      <w:pPr>
        <w:pageBreakBefore w:val="0"/>
        <w:rPr/>
      </w:pPr>
      <w:r w:rsidDel="00000000" w:rsidR="00000000" w:rsidRPr="00000000">
        <w:rPr>
          <w:rtl w:val="0"/>
        </w:rPr>
        <w:t xml:space="preserve">    mc "Ah- no, I'm just thinking about how happy I am to be with you."</w:t>
      </w:r>
    </w:p>
    <w:p w:rsidR="00000000" w:rsidDel="00000000" w:rsidP="00000000" w:rsidRDefault="00000000" w:rsidRPr="00000000" w14:paraId="0000017C">
      <w:pPr>
        <w:pageBreakBefore w:val="0"/>
        <w:rPr>
          <w:b w:val="1"/>
        </w:rPr>
      </w:pPr>
      <w:r w:rsidDel="00000000" w:rsidR="00000000" w:rsidRPr="00000000">
        <w:rPr>
          <w:rtl w:val="0"/>
        </w:rPr>
        <w:t xml:space="preserve">    </w:t>
      </w:r>
      <w:r w:rsidDel="00000000" w:rsidR="00000000" w:rsidRPr="00000000">
        <w:rPr>
          <w:b w:val="1"/>
          <w:rtl w:val="0"/>
        </w:rPr>
        <w:t xml:space="preserve">Monika looks at player with blank stare</w:t>
      </w:r>
    </w:p>
    <w:p w:rsidR="00000000" w:rsidDel="00000000" w:rsidP="00000000" w:rsidRDefault="00000000" w:rsidRPr="00000000" w14:paraId="0000017D">
      <w:pPr>
        <w:pageBreakBefore w:val="0"/>
        <w:rPr/>
      </w:pPr>
      <w:r w:rsidDel="00000000" w:rsidR="00000000" w:rsidRPr="00000000">
        <w:rPr>
          <w:rtl w:val="0"/>
        </w:rPr>
        <w:t xml:space="preserve">    "Monika gives a blank stare, like she's surprised to hear me say that."</w:t>
      </w:r>
    </w:p>
    <w:p w:rsidR="00000000" w:rsidDel="00000000" w:rsidP="00000000" w:rsidRDefault="00000000" w:rsidRPr="00000000" w14:paraId="0000017E">
      <w:pPr>
        <w:pageBreakBefore w:val="0"/>
        <w:rPr>
          <w:b w:val="1"/>
        </w:rPr>
      </w:pPr>
      <w:r w:rsidDel="00000000" w:rsidR="00000000" w:rsidRPr="00000000">
        <w:rPr>
          <w:rtl w:val="0"/>
        </w:rPr>
        <w:t xml:space="preserve">    </w:t>
      </w:r>
      <w:r w:rsidDel="00000000" w:rsidR="00000000" w:rsidRPr="00000000">
        <w:rPr>
          <w:b w:val="1"/>
          <w:rtl w:val="0"/>
        </w:rPr>
        <w:t xml:space="preserve">Monika looks at player with suspicious expression (mostly expressed with her eyes)</w:t>
      </w:r>
    </w:p>
    <w:p w:rsidR="00000000" w:rsidDel="00000000" w:rsidP="00000000" w:rsidRDefault="00000000" w:rsidRPr="00000000" w14:paraId="0000017F">
      <w:pPr>
        <w:pageBreakBefore w:val="0"/>
        <w:rPr/>
      </w:pPr>
      <w:r w:rsidDel="00000000" w:rsidR="00000000" w:rsidRPr="00000000">
        <w:rPr>
          <w:rtl w:val="0"/>
        </w:rPr>
        <w:t xml:space="preserve">    m "{i}Hmm…{/i}"</w:t>
      </w:r>
    </w:p>
    <w:p w:rsidR="00000000" w:rsidDel="00000000" w:rsidP="00000000" w:rsidRDefault="00000000" w:rsidRPr="00000000" w14:paraId="00000180">
      <w:pPr>
        <w:pageBreakBefore w:val="0"/>
        <w:rPr/>
      </w:pPr>
      <w:r w:rsidDel="00000000" w:rsidR="00000000" w:rsidRPr="00000000">
        <w:rPr>
          <w:rtl w:val="0"/>
        </w:rPr>
        <w:t xml:space="preserve">    "I don't think she believes that's all, and she'd be right not to. I've just found something new to stress over, and that is what to get her for Christmas."</w:t>
      </w:r>
    </w:p>
    <w:p w:rsidR="00000000" w:rsidDel="00000000" w:rsidP="00000000" w:rsidRDefault="00000000" w:rsidRPr="00000000" w14:paraId="00000181">
      <w:pPr>
        <w:pageBreakBefore w:val="0"/>
        <w:rPr>
          <w:b w:val="1"/>
        </w:rPr>
      </w:pPr>
      <w:r w:rsidDel="00000000" w:rsidR="00000000" w:rsidRPr="00000000">
        <w:rPr>
          <w:rtl w:val="0"/>
        </w:rPr>
        <w:t xml:space="preserve">    </w:t>
      </w:r>
      <w:r w:rsidDel="00000000" w:rsidR="00000000" w:rsidRPr="00000000">
        <w:rPr>
          <w:b w:val="1"/>
          <w:rtl w:val="0"/>
        </w:rPr>
        <w:t xml:space="preserve">Monika looks at player with curious expression</w:t>
      </w:r>
    </w:p>
    <w:p w:rsidR="00000000" w:rsidDel="00000000" w:rsidP="00000000" w:rsidRDefault="00000000" w:rsidRPr="00000000" w14:paraId="00000182">
      <w:pPr>
        <w:pageBreakBefore w:val="0"/>
        <w:rPr/>
      </w:pPr>
      <w:r w:rsidDel="00000000" w:rsidR="00000000" w:rsidRPr="00000000">
        <w:rPr>
          <w:rtl w:val="0"/>
        </w:rPr>
        <w:t xml:space="preserve">    m "If there's anything wrong you know you can talk to me about it, right?"</w:t>
      </w:r>
    </w:p>
    <w:p w:rsidR="00000000" w:rsidDel="00000000" w:rsidP="00000000" w:rsidRDefault="00000000" w:rsidRPr="00000000" w14:paraId="00000183">
      <w:pPr>
        <w:pageBreakBefore w:val="0"/>
        <w:rPr/>
      </w:pPr>
      <w:r w:rsidDel="00000000" w:rsidR="00000000" w:rsidRPr="00000000">
        <w:rPr>
          <w:rtl w:val="0"/>
        </w:rPr>
        <w:t xml:space="preserve">    mc "Yeah. Why?"</w:t>
      </w:r>
    </w:p>
    <w:p w:rsidR="00000000" w:rsidDel="00000000" w:rsidP="00000000" w:rsidRDefault="00000000" w:rsidRPr="00000000" w14:paraId="00000184">
      <w:pPr>
        <w:pageBreakBefore w:val="0"/>
        <w:rPr>
          <w:b w:val="1"/>
        </w:rPr>
      </w:pPr>
      <w:r w:rsidDel="00000000" w:rsidR="00000000" w:rsidRPr="00000000">
        <w:rPr>
          <w:rtl w:val="0"/>
        </w:rPr>
        <w:t xml:space="preserve">    </w:t>
      </w:r>
      <w:r w:rsidDel="00000000" w:rsidR="00000000" w:rsidRPr="00000000">
        <w:rPr>
          <w:b w:val="1"/>
          <w:rtl w:val="0"/>
        </w:rPr>
        <w:t xml:space="preserve">Monika looks down at lunch, with melancholic expression eyes open</w:t>
      </w:r>
    </w:p>
    <w:p w:rsidR="00000000" w:rsidDel="00000000" w:rsidP="00000000" w:rsidRDefault="00000000" w:rsidRPr="00000000" w14:paraId="00000185">
      <w:pPr>
        <w:pageBreakBefore w:val="0"/>
        <w:rPr/>
      </w:pPr>
      <w:r w:rsidDel="00000000" w:rsidR="00000000" w:rsidRPr="00000000">
        <w:rPr>
          <w:rtl w:val="0"/>
        </w:rPr>
        <w:t xml:space="preserve">    m "I just feel like there's something more than what you're saying."</w:t>
      </w:r>
    </w:p>
    <w:p w:rsidR="00000000" w:rsidDel="00000000" w:rsidP="00000000" w:rsidRDefault="00000000" w:rsidRPr="00000000" w14:paraId="00000186">
      <w:pPr>
        <w:pageBreakBefore w:val="0"/>
        <w:rPr/>
      </w:pPr>
      <w:r w:rsidDel="00000000" w:rsidR="00000000" w:rsidRPr="00000000">
        <w:rPr>
          <w:rtl w:val="0"/>
        </w:rPr>
        <w:t xml:space="preserve">    mc "I'm fine, trust me."</w:t>
      </w:r>
    </w:p>
    <w:p w:rsidR="00000000" w:rsidDel="00000000" w:rsidP="00000000" w:rsidRDefault="00000000" w:rsidRPr="00000000" w14:paraId="00000187">
      <w:pPr>
        <w:pageBreakBefore w:val="0"/>
        <w:rPr/>
      </w:pPr>
      <w:r w:rsidDel="00000000" w:rsidR="00000000" w:rsidRPr="00000000">
        <w:rPr>
          <w:rtl w:val="0"/>
        </w:rPr>
        <w:t xml:space="preserve">    m "I know."</w:t>
      </w:r>
    </w:p>
    <w:p w:rsidR="00000000" w:rsidDel="00000000" w:rsidP="00000000" w:rsidRDefault="00000000" w:rsidRPr="00000000" w14:paraId="00000188">
      <w:pPr>
        <w:pageBreakBefore w:val="0"/>
        <w:rPr>
          <w:b w:val="1"/>
        </w:rPr>
      </w:pPr>
      <w:r w:rsidDel="00000000" w:rsidR="00000000" w:rsidRPr="00000000">
        <w:rPr>
          <w:rtl w:val="0"/>
        </w:rPr>
        <w:t xml:space="preserve">    </w:t>
      </w:r>
      <w:r w:rsidDel="00000000" w:rsidR="00000000" w:rsidRPr="00000000">
        <w:rPr>
          <w:b w:val="1"/>
          <w:rtl w:val="0"/>
        </w:rPr>
        <w:t xml:space="preserve">Same expression, eyes closed</w:t>
      </w:r>
    </w:p>
    <w:p w:rsidR="00000000" w:rsidDel="00000000" w:rsidP="00000000" w:rsidRDefault="00000000" w:rsidRPr="00000000" w14:paraId="00000189">
      <w:pPr>
        <w:pageBreakBefore w:val="0"/>
        <w:rPr/>
      </w:pPr>
      <w:r w:rsidDel="00000000" w:rsidR="00000000" w:rsidRPr="00000000">
        <w:rPr>
          <w:rtl w:val="0"/>
        </w:rPr>
        <w:t xml:space="preserve">    $ pause(2)</w:t>
      </w:r>
    </w:p>
    <w:p w:rsidR="00000000" w:rsidDel="00000000" w:rsidP="00000000" w:rsidRDefault="00000000" w:rsidRPr="00000000" w14:paraId="0000018A">
      <w:pPr>
        <w:pageBreakBefore w:val="0"/>
        <w:rPr>
          <w:b w:val="1"/>
        </w:rPr>
      </w:pPr>
      <w:r w:rsidDel="00000000" w:rsidR="00000000" w:rsidRPr="00000000">
        <w:rPr>
          <w:rtl w:val="0"/>
        </w:rPr>
        <w:t xml:space="preserve">    </w:t>
      </w:r>
      <w:r w:rsidDel="00000000" w:rsidR="00000000" w:rsidRPr="00000000">
        <w:rPr>
          <w:b w:val="1"/>
          <w:rtl w:val="0"/>
        </w:rPr>
        <w:t xml:space="preserve">Monika looks up, this time she has her left hand in a fist on top of the open palm of her right hand, her facial expression lit up</w:t>
      </w: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    m "Oh!"</w:t>
      </w:r>
    </w:p>
    <w:p w:rsidR="00000000" w:rsidDel="00000000" w:rsidP="00000000" w:rsidRDefault="00000000" w:rsidRPr="00000000" w14:paraId="0000018C">
      <w:pPr>
        <w:pageBreakBefore w:val="0"/>
        <w:rPr/>
      </w:pPr>
      <w:r w:rsidDel="00000000" w:rsidR="00000000" w:rsidRPr="00000000">
        <w:rPr>
          <w:rtl w:val="0"/>
        </w:rPr>
        <w:t xml:space="preserve">    # In this moment Monika realizes player is struggling to think of a good gift for her, and it makes her happy.</w:t>
      </w:r>
    </w:p>
    <w:p w:rsidR="00000000" w:rsidDel="00000000" w:rsidP="00000000" w:rsidRDefault="00000000" w:rsidRPr="00000000" w14:paraId="0000018D">
      <w:pPr>
        <w:pageBreakBefore w:val="0"/>
        <w:rPr>
          <w:b w:val="1"/>
        </w:rPr>
      </w:pPr>
      <w:r w:rsidDel="00000000" w:rsidR="00000000" w:rsidRPr="00000000">
        <w:rPr>
          <w:rtl w:val="0"/>
        </w:rPr>
        <w:t xml:space="preserve">    mc "Huh?"</w:t>
      </w: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    "She looks as though she has a great idea."</w:t>
      </w:r>
    </w:p>
    <w:p w:rsidR="00000000" w:rsidDel="00000000" w:rsidP="00000000" w:rsidRDefault="00000000" w:rsidRPr="00000000" w14:paraId="0000018F">
      <w:pPr>
        <w:pageBreakBefore w:val="0"/>
        <w:rPr/>
      </w:pPr>
      <w:r w:rsidDel="00000000" w:rsidR="00000000" w:rsidRPr="00000000">
        <w:rPr>
          <w:rtl w:val="0"/>
        </w:rPr>
        <w:t xml:space="preserve">    </w:t>
      </w:r>
      <w:r w:rsidDel="00000000" w:rsidR="00000000" w:rsidRPr="00000000">
        <w:rPr>
          <w:b w:val="1"/>
          <w:rtl w:val="0"/>
        </w:rPr>
        <w:t xml:space="preserve">Monika looks at player with extremely smug expression</w:t>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    "She turns to me with a very smug expression."</w:t>
      </w:r>
    </w:p>
    <w:p w:rsidR="00000000" w:rsidDel="00000000" w:rsidP="00000000" w:rsidRDefault="00000000" w:rsidRPr="00000000" w14:paraId="00000191">
      <w:pPr>
        <w:pageBreakBefore w:val="0"/>
        <w:rPr/>
      </w:pPr>
      <w:r w:rsidDel="00000000" w:rsidR="00000000" w:rsidRPr="00000000">
        <w:rPr>
          <w:rtl w:val="0"/>
        </w:rPr>
        <w:t xml:space="preserve">    m "I see... I see~! I gotcha now!"</w:t>
      </w:r>
    </w:p>
    <w:p w:rsidR="00000000" w:rsidDel="00000000" w:rsidP="00000000" w:rsidRDefault="00000000" w:rsidRPr="00000000" w14:paraId="00000192">
      <w:pPr>
        <w:pageBreakBefore w:val="0"/>
        <w:rPr/>
      </w:pPr>
      <w:r w:rsidDel="00000000" w:rsidR="00000000" w:rsidRPr="00000000">
        <w:rPr>
          <w:rtl w:val="0"/>
        </w:rPr>
        <w:t xml:space="preserve">    mc "Huh? What are you talking about?"</w:t>
      </w:r>
    </w:p>
    <w:p w:rsidR="00000000" w:rsidDel="00000000" w:rsidP="00000000" w:rsidRDefault="00000000" w:rsidRPr="00000000" w14:paraId="00000193">
      <w:pPr>
        <w:pageBreakBefore w:val="0"/>
        <w:rPr>
          <w:b w:val="1"/>
        </w:rPr>
      </w:pPr>
      <w:r w:rsidDel="00000000" w:rsidR="00000000" w:rsidRPr="00000000">
        <w:rPr>
          <w:rtl w:val="0"/>
        </w:rPr>
        <w:t xml:space="preserve">    </w:t>
      </w:r>
      <w:r w:rsidDel="00000000" w:rsidR="00000000" w:rsidRPr="00000000">
        <w:rPr>
          <w:b w:val="1"/>
          <w:rtl w:val="0"/>
        </w:rPr>
        <w:t xml:space="preserve">Monika looks up, this time leaning back and her legs in kicking motion, eyes closed wide smile</w:t>
      </w:r>
    </w:p>
    <w:p w:rsidR="00000000" w:rsidDel="00000000" w:rsidP="00000000" w:rsidRDefault="00000000" w:rsidRPr="00000000" w14:paraId="00000194">
      <w:pPr>
        <w:pageBreakBefore w:val="0"/>
        <w:rPr/>
      </w:pPr>
      <w:r w:rsidDel="00000000" w:rsidR="00000000" w:rsidRPr="00000000">
        <w:rPr>
          <w:rtl w:val="0"/>
        </w:rPr>
        <w:t xml:space="preserve">    m "Nothing~"</w:t>
      </w:r>
    </w:p>
    <w:p w:rsidR="00000000" w:rsidDel="00000000" w:rsidP="00000000" w:rsidRDefault="00000000" w:rsidRPr="00000000" w14:paraId="00000195">
      <w:pPr>
        <w:pageBreakBefore w:val="0"/>
        <w:rPr/>
      </w:pPr>
      <w:r w:rsidDel="00000000" w:rsidR="00000000" w:rsidRPr="00000000">
        <w:rPr>
          <w:rtl w:val="0"/>
        </w:rPr>
        <w:t xml:space="preserve">    scene bg rooftop_day</w:t>
      </w:r>
    </w:p>
    <w:p w:rsidR="00000000" w:rsidDel="00000000" w:rsidP="00000000" w:rsidRDefault="00000000" w:rsidRPr="00000000" w14:paraId="00000196">
      <w:pPr>
        <w:pageBreakBefore w:val="0"/>
        <w:rPr/>
      </w:pPr>
      <w:r w:rsidDel="00000000" w:rsidR="00000000" w:rsidRPr="00000000">
        <w:rPr>
          <w:rtl w:val="0"/>
        </w:rPr>
        <w:t xml:space="preserve">    with wipeleft_scene</w:t>
      </w:r>
    </w:p>
    <w:p w:rsidR="00000000" w:rsidDel="00000000" w:rsidP="00000000" w:rsidRDefault="00000000" w:rsidRPr="00000000" w14:paraId="00000197">
      <w:pPr>
        <w:pageBreakBefore w:val="0"/>
        <w:rPr/>
      </w:pPr>
      <w:r w:rsidDel="00000000" w:rsidR="00000000" w:rsidRPr="00000000">
        <w:rPr>
          <w:rtl w:val="0"/>
        </w:rPr>
        <w:t xml:space="preserve">    "The rest of our lunch is spent peacefully eating the food she packed, my own self-made lunch is entirely forgotten."</w:t>
      </w:r>
    </w:p>
    <w:p w:rsidR="00000000" w:rsidDel="00000000" w:rsidP="00000000" w:rsidRDefault="00000000" w:rsidRPr="00000000" w14:paraId="00000198">
      <w:pPr>
        <w:pageBreakBefore w:val="0"/>
        <w:rPr/>
      </w:pPr>
      <w:r w:rsidDel="00000000" w:rsidR="00000000" w:rsidRPr="00000000">
        <w:rPr>
          <w:rtl w:val="0"/>
        </w:rPr>
        <w:t xml:space="preserve">    scene bg class_day</w:t>
      </w:r>
    </w:p>
    <w:p w:rsidR="00000000" w:rsidDel="00000000" w:rsidP="00000000" w:rsidRDefault="00000000" w:rsidRPr="00000000" w14:paraId="00000199">
      <w:pPr>
        <w:pageBreakBefore w:val="0"/>
        <w:rPr/>
      </w:pPr>
      <w:r w:rsidDel="00000000" w:rsidR="00000000" w:rsidRPr="00000000">
        <w:rPr>
          <w:rtl w:val="0"/>
        </w:rPr>
        <w:t xml:space="preserve">    with wipeleft_scene</w:t>
      </w:r>
    </w:p>
    <w:p w:rsidR="00000000" w:rsidDel="00000000" w:rsidP="00000000" w:rsidRDefault="00000000" w:rsidRPr="00000000" w14:paraId="0000019A">
      <w:pPr>
        <w:pageBreakBefore w:val="0"/>
        <w:rPr/>
      </w:pPr>
      <w:r w:rsidDel="00000000" w:rsidR="00000000" w:rsidRPr="00000000">
        <w:rPr>
          <w:rtl w:val="0"/>
        </w:rPr>
        <w:t xml:space="preserve">    "We return to class, and all of my doubtful thoughts are finally gone. The day goes by normal and then we head to club."</w:t>
      </w:r>
    </w:p>
    <w:p w:rsidR="00000000" w:rsidDel="00000000" w:rsidP="00000000" w:rsidRDefault="00000000" w:rsidRPr="00000000" w14:paraId="0000019B">
      <w:pPr>
        <w:pageBreakBefore w:val="0"/>
        <w:rPr/>
      </w:pPr>
      <w:r w:rsidDel="00000000" w:rsidR="00000000" w:rsidRPr="00000000">
        <w:rPr>
          <w:rtl w:val="0"/>
        </w:rPr>
        <w:t xml:space="preserve">    scene club_day</w:t>
      </w:r>
    </w:p>
    <w:p w:rsidR="00000000" w:rsidDel="00000000" w:rsidP="00000000" w:rsidRDefault="00000000" w:rsidRPr="00000000" w14:paraId="0000019C">
      <w:pPr>
        <w:pageBreakBefore w:val="0"/>
        <w:rPr/>
      </w:pPr>
      <w:r w:rsidDel="00000000" w:rsidR="00000000" w:rsidRPr="00000000">
        <w:rPr>
          <w:rtl w:val="0"/>
        </w:rPr>
        <w:t xml:space="preserve">    with wipeleft_scene</w:t>
      </w:r>
    </w:p>
    <w:p w:rsidR="00000000" w:rsidDel="00000000" w:rsidP="00000000" w:rsidRDefault="00000000" w:rsidRPr="00000000" w14:paraId="0000019D">
      <w:pPr>
        <w:pageBreakBefore w:val="0"/>
        <w:rPr/>
      </w:pPr>
      <w:r w:rsidDel="00000000" w:rsidR="00000000" w:rsidRPr="00000000">
        <w:rPr>
          <w:rtl w:val="0"/>
        </w:rPr>
        <w:t xml:space="preserve">    "Monika and I enter the clubroom, and to no surprise everyone else is already there."</w:t>
      </w:r>
    </w:p>
    <w:p w:rsidR="00000000" w:rsidDel="00000000" w:rsidP="00000000" w:rsidRDefault="00000000" w:rsidRPr="00000000" w14:paraId="0000019E">
      <w:pPr>
        <w:pageBreakBefore w:val="0"/>
        <w:rPr/>
      </w:pPr>
      <w:r w:rsidDel="00000000" w:rsidR="00000000" w:rsidRPr="00000000">
        <w:rPr>
          <w:rtl w:val="0"/>
        </w:rPr>
        <w:t xml:space="preserve">---Begin Club Scene here---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---End Club Scene---</w:t>
      </w:r>
    </w:p>
    <w:p w:rsidR="00000000" w:rsidDel="00000000" w:rsidP="00000000" w:rsidRDefault="00000000" w:rsidRPr="00000000" w14:paraId="000001A2">
      <w:pPr>
        <w:pageBreakBefore w:val="0"/>
        <w:rPr/>
      </w:pPr>
      <w:r w:rsidDel="00000000" w:rsidR="00000000" w:rsidRPr="00000000">
        <w:rPr>
          <w:rtl w:val="0"/>
        </w:rPr>
        <w:t xml:space="preserve">    scene black</w:t>
      </w:r>
    </w:p>
    <w:p w:rsidR="00000000" w:rsidDel="00000000" w:rsidP="00000000" w:rsidRDefault="00000000" w:rsidRPr="00000000" w14:paraId="000001A3">
      <w:pPr>
        <w:pageBreakBefore w:val="0"/>
        <w:rPr/>
      </w:pPr>
      <w:r w:rsidDel="00000000" w:rsidR="00000000" w:rsidRPr="00000000">
        <w:rPr>
          <w:rtl w:val="0"/>
        </w:rPr>
        <w:t xml:space="preserve">    with wipeleft_scene</w:t>
      </w:r>
    </w:p>
    <w:p w:rsidR="00000000" w:rsidDel="00000000" w:rsidP="00000000" w:rsidRDefault="00000000" w:rsidRPr="00000000" w14:paraId="000001A4">
      <w:pPr>
        <w:pageBreakBefore w:val="0"/>
        <w:rPr/>
      </w:pPr>
      <w:r w:rsidDel="00000000" w:rsidR="00000000" w:rsidRPr="00000000">
        <w:rPr>
          <w:rtl w:val="0"/>
        </w:rPr>
        <w:t xml:space="preserve">    </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#Dec 18, Wednesday--------------------Jesterology Club Scene-----------------------------------------------</w:t>
      </w:r>
    </w:p>
    <w:p w:rsidR="00000000" w:rsidDel="00000000" w:rsidP="00000000" w:rsidRDefault="00000000" w:rsidRPr="00000000" w14:paraId="000001AA">
      <w:pPr>
        <w:pageBreakBefore w:val="0"/>
        <w:rPr/>
      </w:pPr>
      <w:r w:rsidDel="00000000" w:rsidR="00000000" w:rsidRPr="00000000">
        <w:rPr>
          <w:rtl w:val="0"/>
        </w:rPr>
        <w:t xml:space="preserve">    "Wednesday, December 18"</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#Dec 19, Thursday------------------------------------------------------------------------------------------------------</w:t>
      </w:r>
    </w:p>
    <w:p w:rsidR="00000000" w:rsidDel="00000000" w:rsidP="00000000" w:rsidRDefault="00000000" w:rsidRPr="00000000" w14:paraId="000001AF">
      <w:pPr>
        <w:pageBreakBefore w:val="0"/>
        <w:rPr/>
      </w:pPr>
      <w:r w:rsidDel="00000000" w:rsidR="00000000" w:rsidRPr="00000000">
        <w:rPr>
          <w:rtl w:val="0"/>
        </w:rPr>
        <w:t xml:space="preserve">    "Thursday, December 19"</w:t>
      </w:r>
    </w:p>
    <w:p w:rsidR="00000000" w:rsidDel="00000000" w:rsidP="00000000" w:rsidRDefault="00000000" w:rsidRPr="00000000" w14:paraId="000001B0">
      <w:pPr>
        <w:pageBreakBefore w:val="0"/>
        <w:rPr/>
      </w:pPr>
      <w:r w:rsidDel="00000000" w:rsidR="00000000" w:rsidRPr="00000000">
        <w:rPr>
          <w:rtl w:val="0"/>
        </w:rPr>
        <w:t xml:space="preserve">    bg residential_day</w:t>
      </w:r>
    </w:p>
    <w:p w:rsidR="00000000" w:rsidDel="00000000" w:rsidP="00000000" w:rsidRDefault="00000000" w:rsidRPr="00000000" w14:paraId="000001B1">
      <w:pPr>
        <w:pageBreakBefore w:val="0"/>
        <w:rPr/>
      </w:pPr>
      <w:r w:rsidDel="00000000" w:rsidR="00000000" w:rsidRPr="00000000">
        <w:rPr>
          <w:rtl w:val="0"/>
        </w:rPr>
        <w:t xml:space="preserve">    with wipeleft_scene</w:t>
      </w:r>
    </w:p>
    <w:p w:rsidR="00000000" w:rsidDel="00000000" w:rsidP="00000000" w:rsidRDefault="00000000" w:rsidRPr="00000000" w14:paraId="000001B2">
      <w:pPr>
        <w:pageBreakBefore w:val="0"/>
        <w:rPr/>
      </w:pPr>
      <w:r w:rsidDel="00000000" w:rsidR="00000000" w:rsidRPr="00000000">
        <w:rPr>
          <w:rtl w:val="0"/>
        </w:rPr>
        <w:t xml:space="preserve">    show monika 5a at t11 zorder 1</w:t>
      </w:r>
    </w:p>
    <w:p w:rsidR="00000000" w:rsidDel="00000000" w:rsidP="00000000" w:rsidRDefault="00000000" w:rsidRPr="00000000" w14:paraId="000001B3">
      <w:pPr>
        <w:pageBreakBefore w:val="0"/>
        <w:rPr/>
      </w:pPr>
      <w:r w:rsidDel="00000000" w:rsidR="00000000" w:rsidRPr="00000000">
        <w:rPr>
          <w:rtl w:val="0"/>
        </w:rPr>
        <w:t xml:space="preserve">    "Another day, I make my way to school with Monika."</w:t>
      </w:r>
    </w:p>
    <w:p w:rsidR="00000000" w:rsidDel="00000000" w:rsidP="00000000" w:rsidRDefault="00000000" w:rsidRPr="00000000" w14:paraId="000001B4">
      <w:pPr>
        <w:pageBreakBefore w:val="0"/>
        <w:rPr/>
      </w:pPr>
      <w:r w:rsidDel="00000000" w:rsidR="00000000" w:rsidRPr="00000000">
        <w:rPr>
          <w:rtl w:val="0"/>
        </w:rPr>
        <w:t xml:space="preserve">    "The way to school is mostly filled with idle chatter about club ideas and schoolwork."</w:t>
      </w:r>
    </w:p>
    <w:p w:rsidR="00000000" w:rsidDel="00000000" w:rsidP="00000000" w:rsidRDefault="00000000" w:rsidRPr="00000000" w14:paraId="000001B5">
      <w:pPr>
        <w:pageBreakBefore w:val="0"/>
        <w:rPr/>
      </w:pPr>
      <w:r w:rsidDel="00000000" w:rsidR="00000000" w:rsidRPr="00000000">
        <w:rPr>
          <w:rtl w:val="0"/>
        </w:rPr>
        <w:t xml:space="preserve">    bg corridor</w:t>
      </w:r>
    </w:p>
    <w:p w:rsidR="00000000" w:rsidDel="00000000" w:rsidP="00000000" w:rsidRDefault="00000000" w:rsidRPr="00000000" w14:paraId="000001B6">
      <w:pPr>
        <w:pageBreakBefore w:val="0"/>
        <w:rPr/>
      </w:pPr>
      <w:r w:rsidDel="00000000" w:rsidR="00000000" w:rsidRPr="00000000">
        <w:rPr>
          <w:rtl w:val="0"/>
        </w:rPr>
        <w:t xml:space="preserve">    "On our way to the classroom I hear a passing conversation about Christmas and it finally hits me:"</w:t>
      </w:r>
    </w:p>
    <w:p w:rsidR="00000000" w:rsidDel="00000000" w:rsidP="00000000" w:rsidRDefault="00000000" w:rsidRPr="00000000" w14:paraId="000001B7">
      <w:pPr>
        <w:pageBreakBefore w:val="0"/>
        <w:rPr/>
      </w:pPr>
      <w:r w:rsidDel="00000000" w:rsidR="00000000" w:rsidRPr="00000000">
        <w:rPr>
          <w:rtl w:val="0"/>
        </w:rPr>
        <w:t xml:space="preserve">    "I need to get her a freaking gift still."</w:t>
      </w:r>
    </w:p>
    <w:p w:rsidR="00000000" w:rsidDel="00000000" w:rsidP="00000000" w:rsidRDefault="00000000" w:rsidRPr="00000000" w14:paraId="000001B8">
      <w:pPr>
        <w:pageBreakBefore w:val="0"/>
        <w:rPr/>
      </w:pPr>
      <w:r w:rsidDel="00000000" w:rsidR="00000000" w:rsidRPr="00000000">
        <w:rPr>
          <w:rtl w:val="0"/>
        </w:rPr>
        <w:t xml:space="preserve">    bg class_day</w:t>
      </w:r>
    </w:p>
    <w:p w:rsidR="00000000" w:rsidDel="00000000" w:rsidP="00000000" w:rsidRDefault="00000000" w:rsidRPr="00000000" w14:paraId="000001B9">
      <w:pPr>
        <w:pageBreakBefore w:val="0"/>
        <w:rPr/>
      </w:pPr>
      <w:r w:rsidDel="00000000" w:rsidR="00000000" w:rsidRPr="00000000">
        <w:rPr>
          <w:rtl w:val="0"/>
        </w:rPr>
        <w:t xml:space="preserve">    "I have no idea why I keep forgetting about something as important as this."</w:t>
      </w:r>
    </w:p>
    <w:p w:rsidR="00000000" w:rsidDel="00000000" w:rsidP="00000000" w:rsidRDefault="00000000" w:rsidRPr="00000000" w14:paraId="000001BA">
      <w:pPr>
        <w:pageBreakBefore w:val="0"/>
        <w:rPr/>
      </w:pPr>
      <w:r w:rsidDel="00000000" w:rsidR="00000000" w:rsidRPr="00000000">
        <w:rPr>
          <w:rtl w:val="0"/>
        </w:rPr>
        <w:t xml:space="preserve">    show monika at thide zorder 1</w:t>
      </w:r>
    </w:p>
    <w:p w:rsidR="00000000" w:rsidDel="00000000" w:rsidP="00000000" w:rsidRDefault="00000000" w:rsidRPr="00000000" w14:paraId="000001BB">
      <w:pPr>
        <w:pageBreakBefore w:val="0"/>
        <w:rPr/>
      </w:pPr>
      <w:r w:rsidDel="00000000" w:rsidR="00000000" w:rsidRPr="00000000">
        <w:rPr>
          <w:rtl w:val="0"/>
        </w:rPr>
        <w:t xml:space="preserve">    hide monika</w:t>
      </w:r>
    </w:p>
    <w:p w:rsidR="00000000" w:rsidDel="00000000" w:rsidP="00000000" w:rsidRDefault="00000000" w:rsidRPr="00000000" w14:paraId="000001BC">
      <w:pPr>
        <w:pageBreakBefore w:val="0"/>
        <w:rPr/>
      </w:pPr>
      <w:r w:rsidDel="00000000" w:rsidR="00000000" w:rsidRPr="00000000">
        <w:rPr>
          <w:rtl w:val="0"/>
        </w:rPr>
        <w:t xml:space="preserve">    "It haunts me for the rest of the school day."</w:t>
      </w:r>
    </w:p>
    <w:p w:rsidR="00000000" w:rsidDel="00000000" w:rsidP="00000000" w:rsidRDefault="00000000" w:rsidRPr="00000000" w14:paraId="000001BD">
      <w:pPr>
        <w:pageBreakBefore w:val="0"/>
        <w:rPr/>
      </w:pPr>
      <w:r w:rsidDel="00000000" w:rsidR="00000000" w:rsidRPr="00000000">
        <w:rPr>
          <w:rtl w:val="0"/>
        </w:rPr>
        <w:t xml:space="preserve">    bg club_day</w:t>
      </w:r>
    </w:p>
    <w:p w:rsidR="00000000" w:rsidDel="00000000" w:rsidP="00000000" w:rsidRDefault="00000000" w:rsidRPr="00000000" w14:paraId="000001BE">
      <w:pPr>
        <w:pageBreakBefore w:val="0"/>
        <w:rPr/>
      </w:pPr>
      <w:r w:rsidDel="00000000" w:rsidR="00000000" w:rsidRPr="00000000">
        <w:rPr>
          <w:rtl w:val="0"/>
        </w:rPr>
        <w:t xml:space="preserve">    "Going into club I am still not pardoned from these burdening thoughts of Christmas gifts and non ideas."</w:t>
      </w:r>
    </w:p>
    <w:p w:rsidR="00000000" w:rsidDel="00000000" w:rsidP="00000000" w:rsidRDefault="00000000" w:rsidRPr="00000000" w14:paraId="000001BF">
      <w:pPr>
        <w:pageBreakBefore w:val="0"/>
        <w:rPr/>
      </w:pPr>
      <w:r w:rsidDel="00000000" w:rsidR="00000000" w:rsidRPr="00000000">
        <w:rPr>
          <w:rtl w:val="0"/>
        </w:rPr>
        <w:t xml:space="preserve">    show yuri 3e at t41 zorder 2</w:t>
      </w:r>
    </w:p>
    <w:p w:rsidR="00000000" w:rsidDel="00000000" w:rsidP="00000000" w:rsidRDefault="00000000" w:rsidRPr="00000000" w14:paraId="000001C0">
      <w:pPr>
        <w:pageBreakBefore w:val="0"/>
        <w:rPr/>
      </w:pPr>
      <w:r w:rsidDel="00000000" w:rsidR="00000000" w:rsidRPr="00000000">
        <w:rPr>
          <w:rtl w:val="0"/>
        </w:rPr>
        <w:t xml:space="preserve">    show sayori 4i at t42 zorder 2</w:t>
      </w:r>
    </w:p>
    <w:p w:rsidR="00000000" w:rsidDel="00000000" w:rsidP="00000000" w:rsidRDefault="00000000" w:rsidRPr="00000000" w14:paraId="000001C1">
      <w:pPr>
        <w:pageBreakBefore w:val="0"/>
        <w:rPr/>
      </w:pPr>
      <w:r w:rsidDel="00000000" w:rsidR="00000000" w:rsidRPr="00000000">
        <w:rPr>
          <w:rtl w:val="0"/>
        </w:rPr>
        <w:t xml:space="preserve">    show monika 1i at t43 zorder 1</w:t>
      </w:r>
    </w:p>
    <w:p w:rsidR="00000000" w:rsidDel="00000000" w:rsidP="00000000" w:rsidRDefault="00000000" w:rsidRPr="00000000" w14:paraId="000001C2">
      <w:pPr>
        <w:pageBreakBefore w:val="0"/>
        <w:rPr/>
      </w:pPr>
      <w:r w:rsidDel="00000000" w:rsidR="00000000" w:rsidRPr="00000000">
        <w:rPr>
          <w:rtl w:val="0"/>
        </w:rPr>
        <w:t xml:space="preserve">    show natsuki 4c at t44 zorder 2</w:t>
      </w:r>
    </w:p>
    <w:p w:rsidR="00000000" w:rsidDel="00000000" w:rsidP="00000000" w:rsidRDefault="00000000" w:rsidRPr="00000000" w14:paraId="000001C3">
      <w:pPr>
        <w:pageBreakBefore w:val="0"/>
        <w:rPr/>
      </w:pPr>
      <w:r w:rsidDel="00000000" w:rsidR="00000000" w:rsidRPr="00000000">
        <w:rPr>
          <w:rtl w:val="0"/>
        </w:rPr>
        <w:t xml:space="preserve">    "It appears my distress is visible to the other club members, as all of them seem to be staring at me and Monika is approaching with a worried expression."</w:t>
      </w:r>
    </w:p>
    <w:p w:rsidR="00000000" w:rsidDel="00000000" w:rsidP="00000000" w:rsidRDefault="00000000" w:rsidRPr="00000000" w14:paraId="000001C4">
      <w:pPr>
        <w:pageBreakBefore w:val="0"/>
        <w:rPr/>
      </w:pPr>
      <w:r w:rsidDel="00000000" w:rsidR="00000000" w:rsidRPr="00000000">
        <w:rPr>
          <w:rtl w:val="0"/>
        </w:rPr>
        <w:t xml:space="preserve">    show monika 1i at f43 zorder 1</w:t>
      </w:r>
    </w:p>
    <w:p w:rsidR="00000000" w:rsidDel="00000000" w:rsidP="00000000" w:rsidRDefault="00000000" w:rsidRPr="00000000" w14:paraId="000001C5">
      <w:pPr>
        <w:pageBreakBefore w:val="0"/>
        <w:rPr/>
      </w:pPr>
      <w:r w:rsidDel="00000000" w:rsidR="00000000" w:rsidRPr="00000000">
        <w:rPr>
          <w:rtl w:val="0"/>
        </w:rPr>
        <w:t xml:space="preserve">    m "[player], are you alright? You look extremely tense."</w:t>
      </w:r>
    </w:p>
    <w:p w:rsidR="00000000" w:rsidDel="00000000" w:rsidP="00000000" w:rsidRDefault="00000000" w:rsidRPr="00000000" w14:paraId="000001C6">
      <w:pPr>
        <w:pageBreakBefore w:val="0"/>
        <w:rPr/>
      </w:pPr>
      <w:r w:rsidDel="00000000" w:rsidR="00000000" w:rsidRPr="00000000">
        <w:rPr>
          <w:rtl w:val="0"/>
        </w:rPr>
        <w:t xml:space="preserve">    mc "Yeah.. er... I think the Student Council wanted a word with you?"</w:t>
      </w:r>
    </w:p>
    <w:p w:rsidR="00000000" w:rsidDel="00000000" w:rsidP="00000000" w:rsidRDefault="00000000" w:rsidRPr="00000000" w14:paraId="000001C7">
      <w:pPr>
        <w:pageBreakBefore w:val="0"/>
        <w:rPr/>
      </w:pPr>
      <w:r w:rsidDel="00000000" w:rsidR="00000000" w:rsidRPr="00000000">
        <w:rPr>
          <w:rtl w:val="0"/>
        </w:rPr>
        <w:t xml:space="preserve">    m 1i  "Huh? That's news to me."</w:t>
      </w:r>
    </w:p>
    <w:p w:rsidR="00000000" w:rsidDel="00000000" w:rsidP="00000000" w:rsidRDefault="00000000" w:rsidRPr="00000000" w14:paraId="000001C8">
      <w:pPr>
        <w:pageBreakBefore w:val="0"/>
        <w:rPr/>
      </w:pPr>
      <w:r w:rsidDel="00000000" w:rsidR="00000000" w:rsidRPr="00000000">
        <w:rPr>
          <w:rtl w:val="0"/>
        </w:rPr>
        <w:t xml:space="preserve">    mc "It seemed pretty urgent."</w:t>
      </w:r>
    </w:p>
    <w:p w:rsidR="00000000" w:rsidDel="00000000" w:rsidP="00000000" w:rsidRDefault="00000000" w:rsidRPr="00000000" w14:paraId="000001C9">
      <w:pPr>
        <w:pageBreakBefore w:val="0"/>
        <w:rPr/>
      </w:pPr>
      <w:r w:rsidDel="00000000" w:rsidR="00000000" w:rsidRPr="00000000">
        <w:rPr>
          <w:rtl w:val="0"/>
        </w:rPr>
        <w:t xml:space="preserve">    m "Uh.. right.. alright.."</w:t>
      </w:r>
    </w:p>
    <w:p w:rsidR="00000000" w:rsidDel="00000000" w:rsidP="00000000" w:rsidRDefault="00000000" w:rsidRPr="00000000" w14:paraId="000001CA">
      <w:pPr>
        <w:pageBreakBefore w:val="0"/>
        <w:rPr/>
      </w:pPr>
      <w:r w:rsidDel="00000000" w:rsidR="00000000" w:rsidRPr="00000000">
        <w:rPr>
          <w:rtl w:val="0"/>
        </w:rPr>
        <w:t xml:space="preserve">    "She's not buying it."</w:t>
      </w:r>
    </w:p>
    <w:p w:rsidR="00000000" w:rsidDel="00000000" w:rsidP="00000000" w:rsidRDefault="00000000" w:rsidRPr="00000000" w14:paraId="000001CB">
      <w:pPr>
        <w:pageBreakBefore w:val="0"/>
        <w:rPr/>
      </w:pPr>
      <w:r w:rsidDel="00000000" w:rsidR="00000000" w:rsidRPr="00000000">
        <w:rPr>
          <w:rtl w:val="0"/>
        </w:rPr>
        <w:t xml:space="preserve">    mc "Yeah, they approached me to my own surprise, saying that they had urgent business with you but couldn't find you."</w:t>
      </w:r>
    </w:p>
    <w:p w:rsidR="00000000" w:rsidDel="00000000" w:rsidP="00000000" w:rsidRDefault="00000000" w:rsidRPr="00000000" w14:paraId="000001CC">
      <w:pPr>
        <w:pageBreakBefore w:val="0"/>
        <w:rPr/>
      </w:pPr>
      <w:r w:rsidDel="00000000" w:rsidR="00000000" w:rsidRPr="00000000">
        <w:rPr>
          <w:rtl w:val="0"/>
        </w:rPr>
        <w:t xml:space="preserve">    mc "I suppose when they saw me, they thought it would be a good idea to tell me since we're together or something."</w:t>
      </w:r>
    </w:p>
    <w:p w:rsidR="00000000" w:rsidDel="00000000" w:rsidP="00000000" w:rsidRDefault="00000000" w:rsidRPr="00000000" w14:paraId="000001CD">
      <w:pPr>
        <w:pageBreakBefore w:val="0"/>
        <w:rPr/>
      </w:pPr>
      <w:r w:rsidDel="00000000" w:rsidR="00000000" w:rsidRPr="00000000">
        <w:rPr>
          <w:rtl w:val="0"/>
        </w:rPr>
        <w:t xml:space="preserve">    "I don't think she believes a word I'm saying.."</w:t>
      </w:r>
    </w:p>
    <w:p w:rsidR="00000000" w:rsidDel="00000000" w:rsidP="00000000" w:rsidRDefault="00000000" w:rsidRPr="00000000" w14:paraId="000001CE">
      <w:pPr>
        <w:pageBreakBefore w:val="0"/>
        <w:rPr/>
      </w:pPr>
      <w:r w:rsidDel="00000000" w:rsidR="00000000" w:rsidRPr="00000000">
        <w:rPr>
          <w:rtl w:val="0"/>
        </w:rPr>
        <w:t xml:space="preserve">    show monika at thide zorder 1</w:t>
      </w:r>
    </w:p>
    <w:p w:rsidR="00000000" w:rsidDel="00000000" w:rsidP="00000000" w:rsidRDefault="00000000" w:rsidRPr="00000000" w14:paraId="000001CF">
      <w:pPr>
        <w:pageBreakBefore w:val="0"/>
        <w:rPr/>
      </w:pPr>
      <w:r w:rsidDel="00000000" w:rsidR="00000000" w:rsidRPr="00000000">
        <w:rPr>
          <w:rtl w:val="0"/>
        </w:rPr>
        <w:t xml:space="preserve">    hide monika</w:t>
      </w:r>
    </w:p>
    <w:p w:rsidR="00000000" w:rsidDel="00000000" w:rsidP="00000000" w:rsidRDefault="00000000" w:rsidRPr="00000000" w14:paraId="000001D0">
      <w:pPr>
        <w:pageBreakBefore w:val="0"/>
        <w:rPr/>
      </w:pPr>
      <w:r w:rsidDel="00000000" w:rsidR="00000000" w:rsidRPr="00000000">
        <w:rPr>
          <w:rtl w:val="0"/>
        </w:rPr>
        <w:t xml:space="preserve">    show yuri at t31 zorder 1</w:t>
      </w:r>
    </w:p>
    <w:p w:rsidR="00000000" w:rsidDel="00000000" w:rsidP="00000000" w:rsidRDefault="00000000" w:rsidRPr="00000000" w14:paraId="000001D1">
      <w:pPr>
        <w:pageBreakBefore w:val="0"/>
        <w:rPr/>
      </w:pPr>
      <w:r w:rsidDel="00000000" w:rsidR="00000000" w:rsidRPr="00000000">
        <w:rPr>
          <w:rtl w:val="0"/>
        </w:rPr>
        <w:t xml:space="preserve">    show sayori at t32 zorder 2</w:t>
      </w:r>
    </w:p>
    <w:p w:rsidR="00000000" w:rsidDel="00000000" w:rsidP="00000000" w:rsidRDefault="00000000" w:rsidRPr="00000000" w14:paraId="000001D2">
      <w:pPr>
        <w:pageBreakBefore w:val="0"/>
        <w:rPr/>
      </w:pPr>
      <w:r w:rsidDel="00000000" w:rsidR="00000000" w:rsidRPr="00000000">
        <w:rPr>
          <w:rtl w:val="0"/>
        </w:rPr>
        <w:t xml:space="preserve">    show natsuki at t33 zorder 1</w:t>
      </w:r>
    </w:p>
    <w:p w:rsidR="00000000" w:rsidDel="00000000" w:rsidP="00000000" w:rsidRDefault="00000000" w:rsidRPr="00000000" w14:paraId="000001D3">
      <w:pPr>
        <w:pageBreakBefore w:val="0"/>
        <w:rPr/>
      </w:pPr>
      <w:r w:rsidDel="00000000" w:rsidR="00000000" w:rsidRPr="00000000">
        <w:rPr>
          <w:rtl w:val="0"/>
        </w:rPr>
        <w:t xml:space="preserve">    "..but she obliges anyway and leaves the room."</w:t>
      </w:r>
    </w:p>
    <w:p w:rsidR="00000000" w:rsidDel="00000000" w:rsidP="00000000" w:rsidRDefault="00000000" w:rsidRPr="00000000" w14:paraId="000001D4">
      <w:pPr>
        <w:pageBreakBefore w:val="0"/>
        <w:rPr/>
      </w:pPr>
      <w:r w:rsidDel="00000000" w:rsidR="00000000" w:rsidRPr="00000000">
        <w:rPr>
          <w:rtl w:val="0"/>
        </w:rPr>
        <w:t xml:space="preserve">    show natsuki 4e at f33 zorder 1</w:t>
      </w:r>
    </w:p>
    <w:p w:rsidR="00000000" w:rsidDel="00000000" w:rsidP="00000000" w:rsidRDefault="00000000" w:rsidRPr="00000000" w14:paraId="000001D5">
      <w:pPr>
        <w:pageBreakBefore w:val="0"/>
        <w:rPr/>
      </w:pPr>
      <w:r w:rsidDel="00000000" w:rsidR="00000000" w:rsidRPr="00000000">
        <w:rPr>
          <w:rtl w:val="0"/>
        </w:rPr>
        <w:t xml:space="preserve">    n "What was that about, [player]?"</w:t>
      </w:r>
    </w:p>
    <w:p w:rsidR="00000000" w:rsidDel="00000000" w:rsidP="00000000" w:rsidRDefault="00000000" w:rsidRPr="00000000" w14:paraId="000001D6">
      <w:pPr>
        <w:pageBreakBefore w:val="0"/>
        <w:rPr/>
      </w:pPr>
      <w:r w:rsidDel="00000000" w:rsidR="00000000" w:rsidRPr="00000000">
        <w:rPr>
          <w:rtl w:val="0"/>
        </w:rPr>
        <w:t xml:space="preserve">    show natsuki 4g at t33 zorder 1</w:t>
      </w:r>
    </w:p>
    <w:p w:rsidR="00000000" w:rsidDel="00000000" w:rsidP="00000000" w:rsidRDefault="00000000" w:rsidRPr="00000000" w14:paraId="000001D7">
      <w:pPr>
        <w:pageBreakBefore w:val="0"/>
        <w:rPr/>
      </w:pPr>
      <w:r w:rsidDel="00000000" w:rsidR="00000000" w:rsidRPr="00000000">
        <w:rPr>
          <w:rtl w:val="0"/>
        </w:rPr>
        <w:t xml:space="preserve">    mc "I'm in a pinch, guys!"</w:t>
      </w:r>
    </w:p>
    <w:p w:rsidR="00000000" w:rsidDel="00000000" w:rsidP="00000000" w:rsidRDefault="00000000" w:rsidRPr="00000000" w14:paraId="000001D8">
      <w:pPr>
        <w:pageBreakBefore w:val="0"/>
        <w:rPr/>
      </w:pPr>
      <w:r w:rsidDel="00000000" w:rsidR="00000000" w:rsidRPr="00000000">
        <w:rPr>
          <w:rtl w:val="0"/>
        </w:rPr>
        <w:t xml:space="preserve">    show yuri 3e at f31 zorder 1</w:t>
      </w:r>
    </w:p>
    <w:p w:rsidR="00000000" w:rsidDel="00000000" w:rsidP="00000000" w:rsidRDefault="00000000" w:rsidRPr="00000000" w14:paraId="000001D9">
      <w:pPr>
        <w:pageBreakBefore w:val="0"/>
        <w:rPr/>
      </w:pPr>
      <w:r w:rsidDel="00000000" w:rsidR="00000000" w:rsidRPr="00000000">
        <w:rPr>
          <w:rtl w:val="0"/>
        </w:rPr>
        <w:t xml:space="preserve">    y "Why? What's wrong?"</w:t>
      </w:r>
    </w:p>
    <w:p w:rsidR="00000000" w:rsidDel="00000000" w:rsidP="00000000" w:rsidRDefault="00000000" w:rsidRPr="00000000" w14:paraId="000001DA">
      <w:pPr>
        <w:pageBreakBefore w:val="0"/>
        <w:rPr/>
      </w:pPr>
      <w:r w:rsidDel="00000000" w:rsidR="00000000" w:rsidRPr="00000000">
        <w:rPr>
          <w:rtl w:val="0"/>
        </w:rPr>
        <w:t xml:space="preserve">    show yuri 3e at t31 zorder 1</w:t>
      </w:r>
    </w:p>
    <w:p w:rsidR="00000000" w:rsidDel="00000000" w:rsidP="00000000" w:rsidRDefault="00000000" w:rsidRPr="00000000" w14:paraId="000001DB">
      <w:pPr>
        <w:pageBreakBefore w:val="0"/>
        <w:rPr/>
      </w:pPr>
      <w:r w:rsidDel="00000000" w:rsidR="00000000" w:rsidRPr="00000000">
        <w:rPr>
          <w:rtl w:val="0"/>
        </w:rPr>
        <w:t xml:space="preserve">    mc "I haven't the faintest idea of what to get Monika for Christmas!"</w:t>
      </w:r>
    </w:p>
    <w:p w:rsidR="00000000" w:rsidDel="00000000" w:rsidP="00000000" w:rsidRDefault="00000000" w:rsidRPr="00000000" w14:paraId="000001DC">
      <w:pPr>
        <w:pageBreakBefore w:val="0"/>
        <w:rPr/>
      </w:pPr>
      <w:r w:rsidDel="00000000" w:rsidR="00000000" w:rsidRPr="00000000">
        <w:rPr>
          <w:rtl w:val="0"/>
        </w:rPr>
        <w:t xml:space="preserve">    show yuri 3g at f31 zorder 1</w:t>
      </w:r>
    </w:p>
    <w:p w:rsidR="00000000" w:rsidDel="00000000" w:rsidP="00000000" w:rsidRDefault="00000000" w:rsidRPr="00000000" w14:paraId="000001DD">
      <w:pPr>
        <w:pageBreakBefore w:val="0"/>
        <w:rPr/>
      </w:pPr>
      <w:r w:rsidDel="00000000" w:rsidR="00000000" w:rsidRPr="00000000">
        <w:rPr>
          <w:rtl w:val="0"/>
        </w:rPr>
        <w:t xml:space="preserve">    y "Oh, dear."</w:t>
      </w:r>
    </w:p>
    <w:p w:rsidR="00000000" w:rsidDel="00000000" w:rsidP="00000000" w:rsidRDefault="00000000" w:rsidRPr="00000000" w14:paraId="000001DE">
      <w:pPr>
        <w:pageBreakBefore w:val="0"/>
        <w:rPr/>
      </w:pPr>
      <w:r w:rsidDel="00000000" w:rsidR="00000000" w:rsidRPr="00000000">
        <w:rPr>
          <w:rtl w:val="0"/>
        </w:rPr>
        <w:t xml:space="preserve">    show yuri 3e at t31 zorder 1</w:t>
      </w:r>
    </w:p>
    <w:p w:rsidR="00000000" w:rsidDel="00000000" w:rsidP="00000000" w:rsidRDefault="00000000" w:rsidRPr="00000000" w14:paraId="000001DF">
      <w:pPr>
        <w:pageBreakBefore w:val="0"/>
        <w:rPr/>
      </w:pPr>
      <w:r w:rsidDel="00000000" w:rsidR="00000000" w:rsidRPr="00000000">
        <w:rPr>
          <w:rtl w:val="0"/>
        </w:rPr>
        <w:t xml:space="preserve">    show natsuki 4e at f33 zorder 1</w:t>
      </w:r>
    </w:p>
    <w:p w:rsidR="00000000" w:rsidDel="00000000" w:rsidP="00000000" w:rsidRDefault="00000000" w:rsidRPr="00000000" w14:paraId="000001E0">
      <w:pPr>
        <w:pageBreakBefore w:val="0"/>
        <w:rPr/>
      </w:pPr>
      <w:r w:rsidDel="00000000" w:rsidR="00000000" w:rsidRPr="00000000">
        <w:rPr>
          <w:rtl w:val="0"/>
        </w:rPr>
        <w:t xml:space="preserve">    n "So? Why did you lie to her so blatantly and send her out like that?"</w:t>
      </w:r>
    </w:p>
    <w:p w:rsidR="00000000" w:rsidDel="00000000" w:rsidP="00000000" w:rsidRDefault="00000000" w:rsidRPr="00000000" w14:paraId="000001E1">
      <w:pPr>
        <w:pageBreakBefore w:val="0"/>
        <w:rPr/>
      </w:pPr>
      <w:r w:rsidDel="00000000" w:rsidR="00000000" w:rsidRPr="00000000">
        <w:rPr>
          <w:rtl w:val="0"/>
        </w:rPr>
        <w:t xml:space="preserve">    show natsuki 4g at t33 zorder 1</w:t>
      </w:r>
    </w:p>
    <w:p w:rsidR="00000000" w:rsidDel="00000000" w:rsidP="00000000" w:rsidRDefault="00000000" w:rsidRPr="00000000" w14:paraId="000001E2">
      <w:pPr>
        <w:pageBreakBefore w:val="0"/>
        <w:rPr/>
      </w:pPr>
      <w:r w:rsidDel="00000000" w:rsidR="00000000" w:rsidRPr="00000000">
        <w:rPr>
          <w:rtl w:val="0"/>
        </w:rPr>
        <w:t xml:space="preserve">    mc "I need help and I can't risk her knowing I don't know what to do."</w:t>
      </w:r>
    </w:p>
    <w:p w:rsidR="00000000" w:rsidDel="00000000" w:rsidP="00000000" w:rsidRDefault="00000000" w:rsidRPr="00000000" w14:paraId="000001E3">
      <w:pPr>
        <w:pageBreakBefore w:val="0"/>
        <w:rPr/>
      </w:pPr>
      <w:r w:rsidDel="00000000" w:rsidR="00000000" w:rsidRPr="00000000">
        <w:rPr>
          <w:rtl w:val="0"/>
        </w:rPr>
        <w:t xml:space="preserve">    show natsuki 4e at f33 zorder 1</w:t>
      </w:r>
    </w:p>
    <w:p w:rsidR="00000000" w:rsidDel="00000000" w:rsidP="00000000" w:rsidRDefault="00000000" w:rsidRPr="00000000" w14:paraId="000001E4">
      <w:pPr>
        <w:pageBreakBefore w:val="0"/>
        <w:rPr/>
      </w:pPr>
      <w:r w:rsidDel="00000000" w:rsidR="00000000" w:rsidRPr="00000000">
        <w:rPr>
          <w:rtl w:val="0"/>
        </w:rPr>
        <w:t xml:space="preserve">    n "Well, find your help elsewhere. Your relationship is {i}your{/i} concern, not ours."</w:t>
      </w:r>
    </w:p>
    <w:p w:rsidR="00000000" w:rsidDel="00000000" w:rsidP="00000000" w:rsidRDefault="00000000" w:rsidRPr="00000000" w14:paraId="000001E5">
      <w:pPr>
        <w:pageBreakBefore w:val="0"/>
        <w:rPr/>
      </w:pPr>
      <w:r w:rsidDel="00000000" w:rsidR="00000000" w:rsidRPr="00000000">
        <w:rPr>
          <w:rtl w:val="0"/>
        </w:rPr>
        <w:t xml:space="preserve">    show natsuki 4g at t33 zorder 1</w:t>
      </w:r>
    </w:p>
    <w:p w:rsidR="00000000" w:rsidDel="00000000" w:rsidP="00000000" w:rsidRDefault="00000000" w:rsidRPr="00000000" w14:paraId="000001E6">
      <w:pPr>
        <w:pageBreakBefore w:val="0"/>
        <w:rPr/>
      </w:pPr>
      <w:r w:rsidDel="00000000" w:rsidR="00000000" w:rsidRPr="00000000">
        <w:rPr>
          <w:rtl w:val="0"/>
        </w:rPr>
        <w:t xml:space="preserve">    show yuri 3h at f31 zorder 1</w:t>
      </w:r>
    </w:p>
    <w:p w:rsidR="00000000" w:rsidDel="00000000" w:rsidP="00000000" w:rsidRDefault="00000000" w:rsidRPr="00000000" w14:paraId="000001E7">
      <w:pPr>
        <w:pageBreakBefore w:val="0"/>
        <w:rPr/>
      </w:pPr>
      <w:r w:rsidDel="00000000" w:rsidR="00000000" w:rsidRPr="00000000">
        <w:rPr>
          <w:rtl w:val="0"/>
        </w:rPr>
        <w:t xml:space="preserve">    y "I'd prefer you didn't speak for me, Natsuki, but I agree. This should be something you figure out on your own."</w:t>
      </w:r>
    </w:p>
    <w:p w:rsidR="00000000" w:rsidDel="00000000" w:rsidP="00000000" w:rsidRDefault="00000000" w:rsidRPr="00000000" w14:paraId="000001E8">
      <w:pPr>
        <w:pageBreakBefore w:val="0"/>
        <w:rPr/>
      </w:pPr>
      <w:r w:rsidDel="00000000" w:rsidR="00000000" w:rsidRPr="00000000">
        <w:rPr>
          <w:rtl w:val="0"/>
        </w:rPr>
        <w:t xml:space="preserve">    show yuri 3h at t31 zorder 1</w:t>
      </w:r>
    </w:p>
    <w:p w:rsidR="00000000" w:rsidDel="00000000" w:rsidP="00000000" w:rsidRDefault="00000000" w:rsidRPr="00000000" w14:paraId="000001E9">
      <w:pPr>
        <w:pageBreakBefore w:val="0"/>
        <w:rPr/>
      </w:pPr>
      <w:r w:rsidDel="00000000" w:rsidR="00000000" w:rsidRPr="00000000">
        <w:rPr>
          <w:rtl w:val="0"/>
        </w:rPr>
        <w:t xml:space="preserve">    show natsuki 4e at f33 zorder 1</w:t>
      </w:r>
    </w:p>
    <w:p w:rsidR="00000000" w:rsidDel="00000000" w:rsidP="00000000" w:rsidRDefault="00000000" w:rsidRPr="00000000" w14:paraId="000001EA">
      <w:pPr>
        <w:pageBreakBefore w:val="0"/>
        <w:rPr/>
      </w:pPr>
      <w:r w:rsidDel="00000000" w:rsidR="00000000" w:rsidRPr="00000000">
        <w:rPr>
          <w:rtl w:val="0"/>
        </w:rPr>
        <w:t xml:space="preserve">    n "Yeah! Anyway, if you can't figure out what she wants on your own you're no good as a boyfriend."</w:t>
      </w:r>
    </w:p>
    <w:p w:rsidR="00000000" w:rsidDel="00000000" w:rsidP="00000000" w:rsidRDefault="00000000" w:rsidRPr="00000000" w14:paraId="000001EB">
      <w:pPr>
        <w:pageBreakBefore w:val="0"/>
        <w:rPr/>
      </w:pPr>
      <w:r w:rsidDel="00000000" w:rsidR="00000000" w:rsidRPr="00000000">
        <w:rPr>
          <w:rtl w:val="0"/>
        </w:rPr>
        <w:t xml:space="preserve">    show natsuki 4g at t33 zorder 1</w:t>
      </w:r>
    </w:p>
    <w:p w:rsidR="00000000" w:rsidDel="00000000" w:rsidP="00000000" w:rsidRDefault="00000000" w:rsidRPr="00000000" w14:paraId="000001EC">
      <w:pPr>
        <w:pageBreakBefore w:val="0"/>
        <w:rPr/>
      </w:pPr>
      <w:r w:rsidDel="00000000" w:rsidR="00000000" w:rsidRPr="00000000">
        <w:rPr>
          <w:rtl w:val="0"/>
        </w:rPr>
        <w:t xml:space="preserve">    mc "Ah-{nw}"</w:t>
      </w:r>
    </w:p>
    <w:p w:rsidR="00000000" w:rsidDel="00000000" w:rsidP="00000000" w:rsidRDefault="00000000" w:rsidRPr="00000000" w14:paraId="000001ED">
      <w:pPr>
        <w:pageBreakBefore w:val="0"/>
        <w:rPr/>
      </w:pPr>
      <w:r w:rsidDel="00000000" w:rsidR="00000000" w:rsidRPr="00000000">
        <w:rPr>
          <w:rtl w:val="0"/>
        </w:rPr>
        <w:t xml:space="preserve">    show yuri 3r at f31 zorder 1</w:t>
      </w:r>
    </w:p>
    <w:p w:rsidR="00000000" w:rsidDel="00000000" w:rsidP="00000000" w:rsidRDefault="00000000" w:rsidRPr="00000000" w14:paraId="000001EE">
      <w:pPr>
        <w:pageBreakBefore w:val="0"/>
        <w:rPr/>
      </w:pPr>
      <w:r w:rsidDel="00000000" w:rsidR="00000000" w:rsidRPr="00000000">
        <w:rPr>
          <w:rtl w:val="0"/>
        </w:rPr>
        <w:t xml:space="preserve">    y "Natsuki!"</w:t>
      </w:r>
    </w:p>
    <w:p w:rsidR="00000000" w:rsidDel="00000000" w:rsidP="00000000" w:rsidRDefault="00000000" w:rsidRPr="00000000" w14:paraId="000001EF">
      <w:pPr>
        <w:pageBreakBefore w:val="0"/>
        <w:rPr/>
      </w:pPr>
      <w:r w:rsidDel="00000000" w:rsidR="00000000" w:rsidRPr="00000000">
        <w:rPr>
          <w:rtl w:val="0"/>
        </w:rPr>
        <w:t xml:space="preserve">    show yuri 3r at t41 zorder 1</w:t>
      </w:r>
    </w:p>
    <w:p w:rsidR="00000000" w:rsidDel="00000000" w:rsidP="00000000" w:rsidRDefault="00000000" w:rsidRPr="00000000" w14:paraId="000001F0">
      <w:pPr>
        <w:pageBreakBefore w:val="0"/>
        <w:rPr/>
      </w:pPr>
      <w:r w:rsidDel="00000000" w:rsidR="00000000" w:rsidRPr="00000000">
        <w:rPr>
          <w:rtl w:val="0"/>
        </w:rPr>
        <w:t xml:space="preserve">    show natsuki 4k at f33 zorder 1</w:t>
      </w:r>
    </w:p>
    <w:p w:rsidR="00000000" w:rsidDel="00000000" w:rsidP="00000000" w:rsidRDefault="00000000" w:rsidRPr="00000000" w14:paraId="000001F1">
      <w:pPr>
        <w:pageBreakBefore w:val="0"/>
        <w:rPr/>
      </w:pPr>
      <w:r w:rsidDel="00000000" w:rsidR="00000000" w:rsidRPr="00000000">
        <w:rPr>
          <w:rtl w:val="0"/>
        </w:rPr>
        <w:t xml:space="preserve">    n "What?"</w:t>
      </w:r>
    </w:p>
    <w:p w:rsidR="00000000" w:rsidDel="00000000" w:rsidP="00000000" w:rsidRDefault="00000000" w:rsidRPr="00000000" w14:paraId="000001F2">
      <w:pPr>
        <w:pageBreakBefore w:val="0"/>
        <w:rPr/>
      </w:pPr>
      <w:r w:rsidDel="00000000" w:rsidR="00000000" w:rsidRPr="00000000">
        <w:rPr>
          <w:rtl w:val="0"/>
        </w:rPr>
        <w:t xml:space="preserve">    show natsuki 4k at t33 zorder 1</w:t>
      </w:r>
    </w:p>
    <w:p w:rsidR="00000000" w:rsidDel="00000000" w:rsidP="00000000" w:rsidRDefault="00000000" w:rsidRPr="00000000" w14:paraId="000001F3">
      <w:pPr>
        <w:pageBreakBefore w:val="0"/>
        <w:rPr/>
      </w:pPr>
      <w:r w:rsidDel="00000000" w:rsidR="00000000" w:rsidRPr="00000000">
        <w:rPr>
          <w:rtl w:val="0"/>
        </w:rPr>
        <w:t xml:space="preserve">    show yuri 3r at f31 zorder 1</w:t>
      </w:r>
    </w:p>
    <w:p w:rsidR="00000000" w:rsidDel="00000000" w:rsidP="00000000" w:rsidRDefault="00000000" w:rsidRPr="00000000" w14:paraId="000001F4">
      <w:pPr>
        <w:pageBreakBefore w:val="0"/>
        <w:rPr/>
      </w:pPr>
      <w:r w:rsidDel="00000000" w:rsidR="00000000" w:rsidRPr="00000000">
        <w:rPr>
          <w:rtl w:val="0"/>
        </w:rPr>
        <w:t xml:space="preserve">    y "You could put it another way. For instance, \"this is a trial of your relationship, if you want to continue you have to succeed.\""</w:t>
      </w:r>
    </w:p>
    <w:p w:rsidR="00000000" w:rsidDel="00000000" w:rsidP="00000000" w:rsidRDefault="00000000" w:rsidRPr="00000000" w14:paraId="000001F5">
      <w:pPr>
        <w:pageBreakBefore w:val="0"/>
        <w:rPr/>
      </w:pPr>
      <w:r w:rsidDel="00000000" w:rsidR="00000000" w:rsidRPr="00000000">
        <w:rPr>
          <w:rtl w:val="0"/>
        </w:rPr>
        <w:t xml:space="preserve">    show yuri 3r at t31 zorder 1</w:t>
      </w:r>
    </w:p>
    <w:p w:rsidR="00000000" w:rsidDel="00000000" w:rsidP="00000000" w:rsidRDefault="00000000" w:rsidRPr="00000000" w14:paraId="000001F6">
      <w:pPr>
        <w:pageBreakBefore w:val="0"/>
        <w:rPr/>
      </w:pPr>
      <w:r w:rsidDel="00000000" w:rsidR="00000000" w:rsidRPr="00000000">
        <w:rPr>
          <w:rtl w:val="0"/>
        </w:rPr>
        <w:t xml:space="preserve">    show natsuki 4l at f33 zorder 1</w:t>
      </w:r>
    </w:p>
    <w:p w:rsidR="00000000" w:rsidDel="00000000" w:rsidP="00000000" w:rsidRDefault="00000000" w:rsidRPr="00000000" w14:paraId="000001F7">
      <w:pPr>
        <w:pageBreakBefore w:val="0"/>
        <w:rPr/>
      </w:pPr>
      <w:r w:rsidDel="00000000" w:rsidR="00000000" w:rsidRPr="00000000">
        <w:rPr>
          <w:rtl w:val="0"/>
        </w:rPr>
        <w:t xml:space="preserve">    n "Yuri? What's with that? You sound like an NPC in a game tutorial."</w:t>
      </w:r>
    </w:p>
    <w:p w:rsidR="00000000" w:rsidDel="00000000" w:rsidP="00000000" w:rsidRDefault="00000000" w:rsidRPr="00000000" w14:paraId="000001F8">
      <w:pPr>
        <w:pageBreakBefore w:val="0"/>
        <w:rPr/>
      </w:pPr>
      <w:r w:rsidDel="00000000" w:rsidR="00000000" w:rsidRPr="00000000">
        <w:rPr>
          <w:rtl w:val="0"/>
        </w:rPr>
        <w:t xml:space="preserve">    show natsuki 4l at t33 zorder 1</w:t>
      </w:r>
    </w:p>
    <w:p w:rsidR="00000000" w:rsidDel="00000000" w:rsidP="00000000" w:rsidRDefault="00000000" w:rsidRPr="00000000" w14:paraId="000001F9">
      <w:pPr>
        <w:pageBreakBefore w:val="0"/>
        <w:rPr/>
      </w:pPr>
      <w:r w:rsidDel="00000000" w:rsidR="00000000" w:rsidRPr="00000000">
        <w:rPr>
          <w:rtl w:val="0"/>
        </w:rPr>
        <w:t xml:space="preserve">    show yuri 4c at t31 zorder 1</w:t>
      </w:r>
    </w:p>
    <w:p w:rsidR="00000000" w:rsidDel="00000000" w:rsidP="00000000" w:rsidRDefault="00000000" w:rsidRPr="00000000" w14:paraId="000001FA">
      <w:pPr>
        <w:pageBreakBefore w:val="0"/>
        <w:rPr/>
      </w:pPr>
      <w:r w:rsidDel="00000000" w:rsidR="00000000" w:rsidRPr="00000000">
        <w:rPr>
          <w:rtl w:val="0"/>
        </w:rPr>
        <w:t xml:space="preserve">    y "..."</w:t>
      </w:r>
    </w:p>
    <w:p w:rsidR="00000000" w:rsidDel="00000000" w:rsidP="00000000" w:rsidRDefault="00000000" w:rsidRPr="00000000" w14:paraId="000001FB">
      <w:pPr>
        <w:pageBreakBefore w:val="0"/>
        <w:rPr/>
      </w:pPr>
      <w:r w:rsidDel="00000000" w:rsidR="00000000" w:rsidRPr="00000000">
        <w:rPr>
          <w:rtl w:val="0"/>
        </w:rPr>
        <w:t xml:space="preserve">    "Yuri has returned to her timid self."</w:t>
      </w:r>
    </w:p>
    <w:p w:rsidR="00000000" w:rsidDel="00000000" w:rsidP="00000000" w:rsidRDefault="00000000" w:rsidRPr="00000000" w14:paraId="000001FC">
      <w:pPr>
        <w:pageBreakBefore w:val="0"/>
        <w:rPr/>
      </w:pPr>
      <w:r w:rsidDel="00000000" w:rsidR="00000000" w:rsidRPr="00000000">
        <w:rPr>
          <w:rtl w:val="0"/>
        </w:rPr>
        <w:t xml:space="preserve">    n "Anyway, don't expect help from me."</w:t>
      </w:r>
    </w:p>
    <w:p w:rsidR="00000000" w:rsidDel="00000000" w:rsidP="00000000" w:rsidRDefault="00000000" w:rsidRPr="00000000" w14:paraId="000001FD">
      <w:pPr>
        <w:pageBreakBefore w:val="0"/>
        <w:rPr/>
      </w:pPr>
      <w:r w:rsidDel="00000000" w:rsidR="00000000" w:rsidRPr="00000000">
        <w:rPr>
          <w:rtl w:val="0"/>
        </w:rPr>
        <w:t xml:space="preserve">    y "With anything else, I'd do my best to offer assistance. But this isn't something I can do in good conscience."</w:t>
      </w:r>
    </w:p>
    <w:p w:rsidR="00000000" w:rsidDel="00000000" w:rsidP="00000000" w:rsidRDefault="00000000" w:rsidRPr="00000000" w14:paraId="000001FE">
      <w:pPr>
        <w:pageBreakBefore w:val="0"/>
        <w:rPr/>
      </w:pPr>
      <w:r w:rsidDel="00000000" w:rsidR="00000000" w:rsidRPr="00000000">
        <w:rPr>
          <w:rtl w:val="0"/>
        </w:rPr>
        <w:t xml:space="preserve">    show natsuki at thide zorder 1</w:t>
      </w:r>
    </w:p>
    <w:p w:rsidR="00000000" w:rsidDel="00000000" w:rsidP="00000000" w:rsidRDefault="00000000" w:rsidRPr="00000000" w14:paraId="000001FF">
      <w:pPr>
        <w:pageBreakBefore w:val="0"/>
        <w:rPr/>
      </w:pPr>
      <w:r w:rsidDel="00000000" w:rsidR="00000000" w:rsidRPr="00000000">
        <w:rPr>
          <w:rtl w:val="0"/>
        </w:rPr>
        <w:t xml:space="preserve">    hide natsuki</w:t>
      </w:r>
    </w:p>
    <w:p w:rsidR="00000000" w:rsidDel="00000000" w:rsidP="00000000" w:rsidRDefault="00000000" w:rsidRPr="00000000" w14:paraId="00000200">
      <w:pPr>
        <w:pageBreakBefore w:val="0"/>
        <w:rPr/>
      </w:pPr>
      <w:r w:rsidDel="00000000" w:rsidR="00000000" w:rsidRPr="00000000">
        <w:rPr>
          <w:rtl w:val="0"/>
        </w:rPr>
        <w:t xml:space="preserve">    show yuri at thide zorder 1</w:t>
      </w:r>
    </w:p>
    <w:p w:rsidR="00000000" w:rsidDel="00000000" w:rsidP="00000000" w:rsidRDefault="00000000" w:rsidRPr="00000000" w14:paraId="00000201">
      <w:pPr>
        <w:pageBreakBefore w:val="0"/>
        <w:rPr/>
      </w:pPr>
      <w:r w:rsidDel="00000000" w:rsidR="00000000" w:rsidRPr="00000000">
        <w:rPr>
          <w:rtl w:val="0"/>
        </w:rPr>
        <w:t xml:space="preserve">    hide yuri</w:t>
      </w:r>
    </w:p>
    <w:p w:rsidR="00000000" w:rsidDel="00000000" w:rsidP="00000000" w:rsidRDefault="00000000" w:rsidRPr="00000000" w14:paraId="00000202">
      <w:pPr>
        <w:pageBreakBefore w:val="0"/>
        <w:rPr/>
      </w:pPr>
      <w:r w:rsidDel="00000000" w:rsidR="00000000" w:rsidRPr="00000000">
        <w:rPr>
          <w:rtl w:val="0"/>
        </w:rPr>
        <w:t xml:space="preserve">    show sayori at t11 zorder 1</w:t>
      </w:r>
    </w:p>
    <w:p w:rsidR="00000000" w:rsidDel="00000000" w:rsidP="00000000" w:rsidRDefault="00000000" w:rsidRPr="00000000" w14:paraId="00000203">
      <w:pPr>
        <w:pageBreakBefore w:val="0"/>
        <w:rPr/>
      </w:pPr>
      <w:r w:rsidDel="00000000" w:rsidR="00000000" w:rsidRPr="00000000">
        <w:rPr>
          <w:rtl w:val="0"/>
        </w:rPr>
        <w:t xml:space="preserve">    s "Uh.. er.."</w:t>
      </w:r>
    </w:p>
    <w:p w:rsidR="00000000" w:rsidDel="00000000" w:rsidP="00000000" w:rsidRDefault="00000000" w:rsidRPr="00000000" w14:paraId="00000204">
      <w:pPr>
        <w:pageBreakBefore w:val="0"/>
        <w:rPr/>
      </w:pPr>
      <w:r w:rsidDel="00000000" w:rsidR="00000000" w:rsidRPr="00000000">
        <w:rPr>
          <w:rtl w:val="0"/>
        </w:rPr>
        <w:t xml:space="preserve">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    if SayoriVar &gt;= 1:</w:t>
      </w:r>
    </w:p>
    <w:p w:rsidR="00000000" w:rsidDel="00000000" w:rsidP="00000000" w:rsidRDefault="00000000" w:rsidRPr="00000000" w14:paraId="00000207">
      <w:pPr>
        <w:pageBreakBefore w:val="0"/>
        <w:rPr/>
      </w:pPr>
      <w:r w:rsidDel="00000000" w:rsidR="00000000" w:rsidRPr="00000000">
        <w:rPr>
          <w:rtl w:val="0"/>
        </w:rPr>
        <w:t xml:space="preserve">        s "I... I have no plans on Saturday, so if you want I can help you look for something then."</w:t>
      </w:r>
    </w:p>
    <w:p w:rsidR="00000000" w:rsidDel="00000000" w:rsidP="00000000" w:rsidRDefault="00000000" w:rsidRPr="00000000" w14:paraId="00000208">
      <w:pPr>
        <w:pageBreakBefore w:val="0"/>
        <w:rPr/>
      </w:pPr>
      <w:r w:rsidDel="00000000" w:rsidR="00000000" w:rsidRPr="00000000">
        <w:rPr>
          <w:rtl w:val="0"/>
        </w:rPr>
        <w:t xml:space="preserve">        mc "Really? That'd be great, Sayori!"</w:t>
      </w:r>
    </w:p>
    <w:p w:rsidR="00000000" w:rsidDel="00000000" w:rsidP="00000000" w:rsidRDefault="00000000" w:rsidRPr="00000000" w14:paraId="00000209">
      <w:pPr>
        <w:pageBreakBefore w:val="0"/>
        <w:rPr/>
      </w:pPr>
      <w:r w:rsidDel="00000000" w:rsidR="00000000" w:rsidRPr="00000000">
        <w:rPr>
          <w:rtl w:val="0"/>
        </w:rPr>
        <w:t xml:space="preserve">        s "Ehehe..."</w:t>
      </w:r>
    </w:p>
    <w:p w:rsidR="00000000" w:rsidDel="00000000" w:rsidP="00000000" w:rsidRDefault="00000000" w:rsidRPr="00000000" w14:paraId="0000020A">
      <w:pPr>
        <w:pageBreakBefore w:val="0"/>
        <w:rPr/>
      </w:pPr>
      <w:r w:rsidDel="00000000" w:rsidR="00000000" w:rsidRPr="00000000">
        <w:rPr>
          <w:rtl w:val="0"/>
        </w:rPr>
        <w:t xml:space="preserve">        "Sayori trots away..."</w:t>
      </w:r>
    </w:p>
    <w:p w:rsidR="00000000" w:rsidDel="00000000" w:rsidP="00000000" w:rsidRDefault="00000000" w:rsidRPr="00000000" w14:paraId="0000020B">
      <w:pPr>
        <w:pageBreakBefore w:val="0"/>
        <w:rPr/>
      </w:pPr>
      <w:r w:rsidDel="00000000" w:rsidR="00000000" w:rsidRPr="00000000">
        <w:rPr>
          <w:rtl w:val="0"/>
        </w:rPr>
        <w:t xml:space="preserve">        $ shoppingval = 1</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    elif SayoriVar &lt; 1:</w:t>
      </w:r>
    </w:p>
    <w:p w:rsidR="00000000" w:rsidDel="00000000" w:rsidP="00000000" w:rsidRDefault="00000000" w:rsidRPr="00000000" w14:paraId="0000020E">
      <w:pPr>
        <w:pageBreakBefore w:val="0"/>
        <w:rPr/>
      </w:pPr>
      <w:r w:rsidDel="00000000" w:rsidR="00000000" w:rsidRPr="00000000">
        <w:rPr>
          <w:rtl w:val="0"/>
        </w:rPr>
        <w:t xml:space="preserve">        s "Ah… er… I gotta go to the bathroom!"</w:t>
      </w:r>
    </w:p>
    <w:p w:rsidR="00000000" w:rsidDel="00000000" w:rsidP="00000000" w:rsidRDefault="00000000" w:rsidRPr="00000000" w14:paraId="0000020F">
      <w:pPr>
        <w:pageBreakBefore w:val="0"/>
        <w:rPr/>
      </w:pPr>
      <w:r w:rsidDel="00000000" w:rsidR="00000000" w:rsidRPr="00000000">
        <w:rPr>
          <w:rtl w:val="0"/>
        </w:rPr>
        <w:t xml:space="preserve">        show sayori at thide zorder 1</w:t>
      </w:r>
    </w:p>
    <w:p w:rsidR="00000000" w:rsidDel="00000000" w:rsidP="00000000" w:rsidRDefault="00000000" w:rsidRPr="00000000" w14:paraId="00000210">
      <w:pPr>
        <w:pageBreakBefore w:val="0"/>
        <w:rPr/>
      </w:pPr>
      <w:r w:rsidDel="00000000" w:rsidR="00000000" w:rsidRPr="00000000">
        <w:rPr>
          <w:rtl w:val="0"/>
        </w:rPr>
        <w:t xml:space="preserve">        hide sayori</w:t>
      </w:r>
    </w:p>
    <w:p w:rsidR="00000000" w:rsidDel="00000000" w:rsidP="00000000" w:rsidRDefault="00000000" w:rsidRPr="00000000" w14:paraId="00000211">
      <w:pPr>
        <w:pageBreakBefore w:val="0"/>
        <w:rPr/>
      </w:pPr>
      <w:r w:rsidDel="00000000" w:rsidR="00000000" w:rsidRPr="00000000">
        <w:rPr>
          <w:rtl w:val="0"/>
        </w:rPr>
        <w:t xml:space="preserve">        "Sayori escapes the situation, leaving the clubroom."</w:t>
      </w:r>
    </w:p>
    <w:p w:rsidR="00000000" w:rsidDel="00000000" w:rsidP="00000000" w:rsidRDefault="00000000" w:rsidRPr="00000000" w14:paraId="00000212">
      <w:pPr>
        <w:pageBreakBefore w:val="0"/>
        <w:rPr/>
      </w:pPr>
      <w:r w:rsidDel="00000000" w:rsidR="00000000" w:rsidRPr="00000000">
        <w:rPr>
          <w:rtl w:val="0"/>
        </w:rPr>
        <w:t xml:space="preserve">        $ shoppingval = 0</w:t>
      </w:r>
    </w:p>
    <w:p w:rsidR="00000000" w:rsidDel="00000000" w:rsidP="00000000" w:rsidRDefault="00000000" w:rsidRPr="00000000" w14:paraId="00000213">
      <w:pPr>
        <w:pageBreakBefore w:val="0"/>
        <w:rPr/>
      </w:pPr>
      <w:r w:rsidDel="00000000" w:rsidR="00000000" w:rsidRPr="00000000">
        <w:rPr>
          <w:rtl w:val="0"/>
        </w:rPr>
        <w:t xml:space="preserve">    "Monika returns to the clubroom."</w:t>
      </w:r>
    </w:p>
    <w:p w:rsidR="00000000" w:rsidDel="00000000" w:rsidP="00000000" w:rsidRDefault="00000000" w:rsidRPr="00000000" w14:paraId="00000214">
      <w:pPr>
        <w:pageBreakBefore w:val="0"/>
        <w:rPr/>
      </w:pPr>
      <w:r w:rsidDel="00000000" w:rsidR="00000000" w:rsidRPr="00000000">
        <w:rPr>
          <w:rtl w:val="0"/>
        </w:rPr>
        <w:t xml:space="preserve">    show monika 1a at t11 zorder 1 </w:t>
      </w:r>
    </w:p>
    <w:p w:rsidR="00000000" w:rsidDel="00000000" w:rsidP="00000000" w:rsidRDefault="00000000" w:rsidRPr="00000000" w14:paraId="00000215">
      <w:pPr>
        <w:pageBreakBefore w:val="0"/>
        <w:rPr/>
      </w:pPr>
      <w:r w:rsidDel="00000000" w:rsidR="00000000" w:rsidRPr="00000000">
        <w:rPr>
          <w:rtl w:val="0"/>
        </w:rPr>
        <w:t xml:space="preserve">    m "Hey, [player], thanks for letting me know."</w:t>
      </w:r>
    </w:p>
    <w:p w:rsidR="00000000" w:rsidDel="00000000" w:rsidP="00000000" w:rsidRDefault="00000000" w:rsidRPr="00000000" w14:paraId="00000216">
      <w:pPr>
        <w:pageBreakBefore w:val="0"/>
        <w:rPr/>
      </w:pPr>
      <w:r w:rsidDel="00000000" w:rsidR="00000000" w:rsidRPr="00000000">
        <w:rPr>
          <w:rtl w:val="0"/>
        </w:rPr>
        <w:t xml:space="preserve">    "Huh? Wait, did they actually need her."</w:t>
      </w:r>
    </w:p>
    <w:p w:rsidR="00000000" w:rsidDel="00000000" w:rsidP="00000000" w:rsidRDefault="00000000" w:rsidRPr="00000000" w14:paraId="00000217">
      <w:pPr>
        <w:pageBreakBefore w:val="0"/>
        <w:rPr/>
      </w:pPr>
      <w:r w:rsidDel="00000000" w:rsidR="00000000" w:rsidRPr="00000000">
        <w:rPr>
          <w:rtl w:val="0"/>
        </w:rPr>
        <w:t xml:space="preserve">    mc "Ah.. uh, no problem."</w:t>
      </w:r>
    </w:p>
    <w:p w:rsidR="00000000" w:rsidDel="00000000" w:rsidP="00000000" w:rsidRDefault="00000000" w:rsidRPr="00000000" w14:paraId="00000218">
      <w:pPr>
        <w:pageBreakBefore w:val="0"/>
        <w:rPr/>
      </w:pPr>
      <w:r w:rsidDel="00000000" w:rsidR="00000000" w:rsidRPr="00000000">
        <w:rPr>
          <w:rtl w:val="0"/>
        </w:rPr>
        <w:t xml:space="preserve">    m "Yeah, it could have been bad if I didn't get there when I did."</w:t>
      </w:r>
    </w:p>
    <w:p w:rsidR="00000000" w:rsidDel="00000000" w:rsidP="00000000" w:rsidRDefault="00000000" w:rsidRPr="00000000" w14:paraId="00000219">
      <w:pPr>
        <w:pageBreakBefore w:val="0"/>
        <w:rPr/>
      </w:pPr>
      <w:r w:rsidDel="00000000" w:rsidR="00000000" w:rsidRPr="00000000">
        <w:rPr>
          <w:rtl w:val="0"/>
        </w:rPr>
        <w:t xml:space="preserve">    mc "Is everything alright?"</w:t>
      </w:r>
    </w:p>
    <w:p w:rsidR="00000000" w:rsidDel="00000000" w:rsidP="00000000" w:rsidRDefault="00000000" w:rsidRPr="00000000" w14:paraId="0000021A">
      <w:pPr>
        <w:pageBreakBefore w:val="0"/>
        <w:rPr/>
      </w:pPr>
      <w:r w:rsidDel="00000000" w:rsidR="00000000" w:rsidRPr="00000000">
        <w:rPr>
          <w:rtl w:val="0"/>
        </w:rPr>
        <w:t xml:space="preserve">    m 1b "Yes. Certainly."</w:t>
      </w:r>
    </w:p>
    <w:p w:rsidR="00000000" w:rsidDel="00000000" w:rsidP="00000000" w:rsidRDefault="00000000" w:rsidRPr="00000000" w14:paraId="0000021B">
      <w:pPr>
        <w:pageBreakBefore w:val="0"/>
        <w:rPr/>
      </w:pPr>
      <w:r w:rsidDel="00000000" w:rsidR="00000000" w:rsidRPr="00000000">
        <w:rPr>
          <w:rtl w:val="0"/>
        </w:rPr>
        <w:t xml:space="preserve">    "I can't tell if she's just humoring me or if there was something they actually needed from her."</w:t>
      </w:r>
    </w:p>
    <w:p w:rsidR="00000000" w:rsidDel="00000000" w:rsidP="00000000" w:rsidRDefault="00000000" w:rsidRPr="00000000" w14:paraId="0000021C">
      <w:pPr>
        <w:pageBreakBefore w:val="0"/>
        <w:rPr/>
      </w:pPr>
      <w:r w:rsidDel="00000000" w:rsidR="00000000" w:rsidRPr="00000000">
        <w:rPr>
          <w:rtl w:val="0"/>
        </w:rPr>
        <w:t xml:space="preserve">    "At any rate, this is probably good news for me."</w:t>
      </w:r>
    </w:p>
    <w:p w:rsidR="00000000" w:rsidDel="00000000" w:rsidP="00000000" w:rsidRDefault="00000000" w:rsidRPr="00000000" w14:paraId="0000021D">
      <w:pPr>
        <w:pageBreakBefore w:val="0"/>
        <w:rPr/>
      </w:pPr>
      <w:r w:rsidDel="00000000" w:rsidR="00000000" w:rsidRPr="00000000">
        <w:rPr>
          <w:rtl w:val="0"/>
        </w:rPr>
        <w:t xml:space="preserve">    if shoppingval == 1:</w:t>
      </w:r>
    </w:p>
    <w:p w:rsidR="00000000" w:rsidDel="00000000" w:rsidP="00000000" w:rsidRDefault="00000000" w:rsidRPr="00000000" w14:paraId="0000021E">
      <w:pPr>
        <w:pageBreakBefore w:val="0"/>
        <w:rPr/>
      </w:pPr>
      <w:r w:rsidDel="00000000" w:rsidR="00000000" w:rsidRPr="00000000">
        <w:rPr>
          <w:rtl w:val="0"/>
        </w:rPr>
        <w:t xml:space="preserve">        "Maybe Natsuki or Yuri will help on Saturday too, then."</w:t>
      </w:r>
    </w:p>
    <w:p w:rsidR="00000000" w:rsidDel="00000000" w:rsidP="00000000" w:rsidRDefault="00000000" w:rsidRPr="00000000" w14:paraId="0000021F">
      <w:pPr>
        <w:pageBreakBefore w:val="0"/>
        <w:rPr/>
      </w:pPr>
      <w:r w:rsidDel="00000000" w:rsidR="00000000" w:rsidRPr="00000000">
        <w:rPr>
          <w:rtl w:val="0"/>
        </w:rPr>
        <w:t xml:space="preserve">    elif shoppingval == 0:</w:t>
      </w:r>
    </w:p>
    <w:p w:rsidR="00000000" w:rsidDel="00000000" w:rsidP="00000000" w:rsidRDefault="00000000" w:rsidRPr="00000000" w14:paraId="00000220">
      <w:pPr>
        <w:pageBreakBefore w:val="0"/>
        <w:rPr/>
      </w:pPr>
      <w:r w:rsidDel="00000000" w:rsidR="00000000" w:rsidRPr="00000000">
        <w:rPr>
          <w:rtl w:val="0"/>
        </w:rPr>
        <w:t xml:space="preserve">        "Maybe this'll give Natsuki or Yuri a change of heart."</w:t>
      </w:r>
    </w:p>
    <w:p w:rsidR="00000000" w:rsidDel="00000000" w:rsidP="00000000" w:rsidRDefault="00000000" w:rsidRPr="00000000" w14:paraId="00000221">
      <w:pPr>
        <w:pageBreakBefore w:val="0"/>
        <w:rPr/>
      </w:pPr>
      <w:r w:rsidDel="00000000" w:rsidR="00000000" w:rsidRPr="00000000">
        <w:rPr>
          <w:rtl w:val="0"/>
        </w:rPr>
        <w:t xml:space="preserve">    m "Anyway, it's time for poems!"</w:t>
      </w:r>
    </w:p>
    <w:p w:rsidR="00000000" w:rsidDel="00000000" w:rsidP="00000000" w:rsidRDefault="00000000" w:rsidRPr="00000000" w14:paraId="00000222">
      <w:pPr>
        <w:pageBreakBefore w:val="0"/>
        <w:rPr/>
      </w:pPr>
      <w:r w:rsidDel="00000000" w:rsidR="00000000" w:rsidRPr="00000000">
        <w:rPr>
          <w:rtl w:val="0"/>
        </w:rPr>
        <w:t xml:space="preserve">    "We're still doing those?"</w:t>
      </w:r>
    </w:p>
    <w:p w:rsidR="00000000" w:rsidDel="00000000" w:rsidP="00000000" w:rsidRDefault="00000000" w:rsidRPr="00000000" w14:paraId="00000223">
      <w:pPr>
        <w:pageBreakBefore w:val="0"/>
        <w:rPr/>
      </w:pPr>
      <w:r w:rsidDel="00000000" w:rsidR="00000000" w:rsidRPr="00000000">
        <w:rPr>
          <w:rtl w:val="0"/>
        </w:rPr>
        <w:t xml:space="preserve">    scene black</w:t>
      </w:r>
    </w:p>
    <w:p w:rsidR="00000000" w:rsidDel="00000000" w:rsidP="00000000" w:rsidRDefault="00000000" w:rsidRPr="00000000" w14:paraId="00000224">
      <w:pPr>
        <w:pageBreakBefore w:val="0"/>
        <w:rPr/>
      </w:pPr>
      <w:r w:rsidDel="00000000" w:rsidR="00000000" w:rsidRPr="00000000">
        <w:rPr>
          <w:rtl w:val="0"/>
        </w:rPr>
        <w:t xml:space="preserve">    with wipeleft_scene</w:t>
      </w: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#Dec 20, Friday----------------------------------------------------------------------------------------------------------</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    scene club_day</w:t>
      </w:r>
    </w:p>
    <w:p w:rsidR="00000000" w:rsidDel="00000000" w:rsidP="00000000" w:rsidRDefault="00000000" w:rsidRPr="00000000" w14:paraId="0000022B">
      <w:pPr>
        <w:pageBreakBefore w:val="0"/>
        <w:rPr/>
      </w:pPr>
      <w:r w:rsidDel="00000000" w:rsidR="00000000" w:rsidRPr="00000000">
        <w:rPr>
          <w:rtl w:val="0"/>
        </w:rPr>
        <w:t xml:space="preserve">    with wipeleft_scene</w:t>
      </w:r>
    </w:p>
    <w:p w:rsidR="00000000" w:rsidDel="00000000" w:rsidP="00000000" w:rsidRDefault="00000000" w:rsidRPr="00000000" w14:paraId="0000022C">
      <w:pPr>
        <w:pageBreakBefore w:val="0"/>
        <w:rPr/>
      </w:pPr>
      <w:r w:rsidDel="00000000" w:rsidR="00000000" w:rsidRPr="00000000">
        <w:rPr>
          <w:rtl w:val="0"/>
        </w:rPr>
        <w:t xml:space="preserve">    "Friday, December 20"</w:t>
      </w:r>
    </w:p>
    <w:p w:rsidR="00000000" w:rsidDel="00000000" w:rsidP="00000000" w:rsidRDefault="00000000" w:rsidRPr="00000000" w14:paraId="0000022D">
      <w:pPr>
        <w:pageBreakBefore w:val="0"/>
        <w:rPr/>
      </w:pPr>
      <w:r w:rsidDel="00000000" w:rsidR="00000000" w:rsidRPr="00000000">
        <w:rPr>
          <w:rtl w:val="0"/>
        </w:rPr>
        <w:t xml:space="preserve">    if shoppingval == 1:</w:t>
      </w:r>
    </w:p>
    <w:p w:rsidR="00000000" w:rsidDel="00000000" w:rsidP="00000000" w:rsidRDefault="00000000" w:rsidRPr="00000000" w14:paraId="0000022E">
      <w:pPr>
        <w:pageBreakBefore w:val="0"/>
        <w:rPr/>
      </w:pPr>
      <w:r w:rsidDel="00000000" w:rsidR="00000000" w:rsidRPr="00000000">
        <w:rPr>
          <w:rtl w:val="0"/>
        </w:rPr>
        <w:t xml:space="preserve">        "I can't wait for Tomorrow."</w:t>
      </w:r>
    </w:p>
    <w:p w:rsidR="00000000" w:rsidDel="00000000" w:rsidP="00000000" w:rsidRDefault="00000000" w:rsidRPr="00000000" w14:paraId="0000022F">
      <w:pPr>
        <w:pageBreakBefore w:val="0"/>
        <w:rPr/>
      </w:pPr>
      <w:r w:rsidDel="00000000" w:rsidR="00000000" w:rsidRPr="00000000">
        <w:rPr>
          <w:rtl w:val="0"/>
        </w:rPr>
        <w:t xml:space="preserve">        "I'll finally be able to get Monika her gift!"</w:t>
      </w:r>
    </w:p>
    <w:p w:rsidR="00000000" w:rsidDel="00000000" w:rsidP="00000000" w:rsidRDefault="00000000" w:rsidRPr="00000000" w14:paraId="00000230">
      <w:pPr>
        <w:pageBreakBefore w:val="0"/>
        <w:rPr/>
      </w:pPr>
      <w:r w:rsidDel="00000000" w:rsidR="00000000" w:rsidRPr="00000000">
        <w:rPr>
          <w:rtl w:val="0"/>
        </w:rPr>
        <w:t xml:space="preserve">        "Speak of the devil."</w:t>
      </w:r>
    </w:p>
    <w:p w:rsidR="00000000" w:rsidDel="00000000" w:rsidP="00000000" w:rsidRDefault="00000000" w:rsidRPr="00000000" w14:paraId="00000231">
      <w:pPr>
        <w:pageBreakBefore w:val="0"/>
        <w:rPr/>
      </w:pPr>
      <w:r w:rsidDel="00000000" w:rsidR="00000000" w:rsidRPr="00000000">
        <w:rPr>
          <w:rtl w:val="0"/>
        </w:rPr>
        <w:t xml:space="preserve">        show monika 1a at t11 zorder 1</w:t>
      </w:r>
    </w:p>
    <w:p w:rsidR="00000000" w:rsidDel="00000000" w:rsidP="00000000" w:rsidRDefault="00000000" w:rsidRPr="00000000" w14:paraId="00000232">
      <w:pPr>
        <w:pageBreakBefore w:val="0"/>
        <w:rPr/>
      </w:pPr>
      <w:r w:rsidDel="00000000" w:rsidR="00000000" w:rsidRPr="00000000">
        <w:rPr>
          <w:rtl w:val="0"/>
        </w:rPr>
        <w:t xml:space="preserve">        m "You certainly look better today, [player]!"</w:t>
      </w:r>
    </w:p>
    <w:p w:rsidR="00000000" w:rsidDel="00000000" w:rsidP="00000000" w:rsidRDefault="00000000" w:rsidRPr="00000000" w14:paraId="00000233">
      <w:pPr>
        <w:pageBreakBefore w:val="0"/>
        <w:rPr/>
      </w:pPr>
      <w:r w:rsidDel="00000000" w:rsidR="00000000" w:rsidRPr="00000000">
        <w:rPr>
          <w:rtl w:val="0"/>
        </w:rPr>
        <w:t xml:space="preserve">        m "Did something good happen?"</w:t>
      </w:r>
    </w:p>
    <w:p w:rsidR="00000000" w:rsidDel="00000000" w:rsidP="00000000" w:rsidRDefault="00000000" w:rsidRPr="00000000" w14:paraId="00000234">
      <w:pPr>
        <w:pageBreakBefore w:val="0"/>
        <w:rPr/>
      </w:pPr>
      <w:r w:rsidDel="00000000" w:rsidR="00000000" w:rsidRPr="00000000">
        <w:rPr>
          <w:rtl w:val="0"/>
        </w:rPr>
        <w:t xml:space="preserve">        mc "You could say that."</w:t>
      </w:r>
    </w:p>
    <w:p w:rsidR="00000000" w:rsidDel="00000000" w:rsidP="00000000" w:rsidRDefault="00000000" w:rsidRPr="00000000" w14:paraId="00000235">
      <w:pPr>
        <w:pageBreakBefore w:val="0"/>
        <w:rPr/>
      </w:pPr>
      <w:r w:rsidDel="00000000" w:rsidR="00000000" w:rsidRPr="00000000">
        <w:rPr>
          <w:rtl w:val="0"/>
        </w:rPr>
        <w:t xml:space="preserve">        m 5a "I see. I wish you'd tell me about it, but I think I'll be happier not knowing."</w:t>
      </w:r>
    </w:p>
    <w:p w:rsidR="00000000" w:rsidDel="00000000" w:rsidP="00000000" w:rsidRDefault="00000000" w:rsidRPr="00000000" w14:paraId="00000236">
      <w:pPr>
        <w:pageBreakBefore w:val="0"/>
        <w:rPr/>
      </w:pPr>
      <w:r w:rsidDel="00000000" w:rsidR="00000000" w:rsidRPr="00000000">
        <w:rPr>
          <w:rtl w:val="0"/>
        </w:rPr>
        <w:t xml:space="preserve">        mc "Huh? Wait a second, what do you think it is?"</w:t>
      </w:r>
    </w:p>
    <w:p w:rsidR="00000000" w:rsidDel="00000000" w:rsidP="00000000" w:rsidRDefault="00000000" w:rsidRPr="00000000" w14:paraId="00000237">
      <w:pPr>
        <w:pageBreakBefore w:val="0"/>
        <w:rPr/>
      </w:pPr>
      <w:r w:rsidDel="00000000" w:rsidR="00000000" w:rsidRPr="00000000">
        <w:rPr>
          <w:rtl w:val="0"/>
        </w:rPr>
        <w:t xml:space="preserve">        m "Hmm? Did I come across the wrong way?"</w:t>
      </w:r>
    </w:p>
    <w:p w:rsidR="00000000" w:rsidDel="00000000" w:rsidP="00000000" w:rsidRDefault="00000000" w:rsidRPr="00000000" w14:paraId="00000238">
      <w:pPr>
        <w:pageBreakBefore w:val="0"/>
        <w:rPr/>
      </w:pPr>
      <w:r w:rsidDel="00000000" w:rsidR="00000000" w:rsidRPr="00000000">
        <w:rPr>
          <w:rtl w:val="0"/>
        </w:rPr>
        <w:t xml:space="preserve">        m 2a "I see, I must have. No, [player]. I'm not worried about anything."</w:t>
      </w:r>
    </w:p>
    <w:p w:rsidR="00000000" w:rsidDel="00000000" w:rsidP="00000000" w:rsidRDefault="00000000" w:rsidRPr="00000000" w14:paraId="00000239">
      <w:pPr>
        <w:pageBreakBefore w:val="0"/>
        <w:rPr/>
      </w:pPr>
      <w:r w:rsidDel="00000000" w:rsidR="00000000" w:rsidRPr="00000000">
        <w:rPr>
          <w:rtl w:val="0"/>
        </w:rPr>
        <w:t xml:space="preserve">        m 4b "If anything, I'm feeling... impatient."</w:t>
      </w:r>
    </w:p>
    <w:p w:rsidR="00000000" w:rsidDel="00000000" w:rsidP="00000000" w:rsidRDefault="00000000" w:rsidRPr="00000000" w14:paraId="0000023A">
      <w:pPr>
        <w:pageBreakBefore w:val="0"/>
        <w:rPr/>
      </w:pPr>
      <w:r w:rsidDel="00000000" w:rsidR="00000000" w:rsidRPr="00000000">
        <w:rPr>
          <w:rtl w:val="0"/>
        </w:rPr>
        <w:t xml:space="preserve">        mc "Impatient?"</w:t>
      </w:r>
    </w:p>
    <w:p w:rsidR="00000000" w:rsidDel="00000000" w:rsidP="00000000" w:rsidRDefault="00000000" w:rsidRPr="00000000" w14:paraId="0000023B">
      <w:pPr>
        <w:pageBreakBefore w:val="0"/>
        <w:rPr/>
      </w:pPr>
      <w:r w:rsidDel="00000000" w:rsidR="00000000" w:rsidRPr="00000000">
        <w:rPr>
          <w:rtl w:val="0"/>
        </w:rPr>
        <w:t xml:space="preserve">        m 3l "Ah~ Never mind!"</w:t>
      </w:r>
    </w:p>
    <w:p w:rsidR="00000000" w:rsidDel="00000000" w:rsidP="00000000" w:rsidRDefault="00000000" w:rsidRPr="00000000" w14:paraId="0000023C">
      <w:pPr>
        <w:pageBreakBefore w:val="0"/>
        <w:rPr/>
      </w:pPr>
      <w:r w:rsidDel="00000000" w:rsidR="00000000" w:rsidRPr="00000000">
        <w:rPr>
          <w:rtl w:val="0"/>
        </w:rPr>
        <w:t xml:space="preserve">        m 5a "I have something I need to take care of, so I'll talk to you more later!"</w:t>
      </w:r>
    </w:p>
    <w:p w:rsidR="00000000" w:rsidDel="00000000" w:rsidP="00000000" w:rsidRDefault="00000000" w:rsidRPr="00000000" w14:paraId="0000023D">
      <w:pPr>
        <w:pageBreakBefore w:val="0"/>
        <w:rPr/>
      </w:pPr>
      <w:r w:rsidDel="00000000" w:rsidR="00000000" w:rsidRPr="00000000">
        <w:rPr>
          <w:rtl w:val="0"/>
        </w:rPr>
        <w:t xml:space="preserve">        show monika at thide zorder 1</w:t>
      </w:r>
    </w:p>
    <w:p w:rsidR="00000000" w:rsidDel="00000000" w:rsidP="00000000" w:rsidRDefault="00000000" w:rsidRPr="00000000" w14:paraId="0000023E">
      <w:pPr>
        <w:pageBreakBefore w:val="0"/>
        <w:rPr/>
      </w:pPr>
      <w:r w:rsidDel="00000000" w:rsidR="00000000" w:rsidRPr="00000000">
        <w:rPr>
          <w:rtl w:val="0"/>
        </w:rPr>
        <w:t xml:space="preserve">        hide monika</w:t>
      </w:r>
    </w:p>
    <w:p w:rsidR="00000000" w:rsidDel="00000000" w:rsidP="00000000" w:rsidRDefault="00000000" w:rsidRPr="00000000" w14:paraId="0000023F">
      <w:pPr>
        <w:pageBreakBefore w:val="0"/>
        <w:rPr/>
      </w:pPr>
      <w:r w:rsidDel="00000000" w:rsidR="00000000" w:rsidRPr="00000000">
        <w:rPr>
          <w:rtl w:val="0"/>
        </w:rPr>
        <w:t xml:space="preserve">        "What was that abou-{nw}"</w:t>
      </w:r>
    </w:p>
    <w:p w:rsidR="00000000" w:rsidDel="00000000" w:rsidP="00000000" w:rsidRDefault="00000000" w:rsidRPr="00000000" w14:paraId="00000240">
      <w:pPr>
        <w:pageBreakBefore w:val="0"/>
        <w:rPr/>
      </w:pPr>
      <w:r w:rsidDel="00000000" w:rsidR="00000000" w:rsidRPr="00000000">
        <w:rPr>
          <w:rtl w:val="0"/>
        </w:rPr>
        <w:t xml:space="preserve">        show natsuki 1c at t21 zorder 1</w:t>
      </w:r>
    </w:p>
    <w:p w:rsidR="00000000" w:rsidDel="00000000" w:rsidP="00000000" w:rsidRDefault="00000000" w:rsidRPr="00000000" w14:paraId="00000241">
      <w:pPr>
        <w:pageBreakBefore w:val="0"/>
        <w:rPr/>
      </w:pPr>
      <w:r w:rsidDel="00000000" w:rsidR="00000000" w:rsidRPr="00000000">
        <w:rPr>
          <w:rtl w:val="0"/>
        </w:rPr>
        <w:t xml:space="preserve">        show yuri 1e at t22 zorder 1</w:t>
      </w:r>
    </w:p>
    <w:p w:rsidR="00000000" w:rsidDel="00000000" w:rsidP="00000000" w:rsidRDefault="00000000" w:rsidRPr="00000000" w14:paraId="00000242">
      <w:pPr>
        <w:pageBreakBefore w:val="0"/>
        <w:rPr/>
      </w:pPr>
      <w:r w:rsidDel="00000000" w:rsidR="00000000" w:rsidRPr="00000000">
        <w:rPr>
          <w:rtl w:val="0"/>
        </w:rPr>
        <w:t xml:space="preserve">        ny "..."</w:t>
      </w:r>
    </w:p>
    <w:p w:rsidR="00000000" w:rsidDel="00000000" w:rsidP="00000000" w:rsidRDefault="00000000" w:rsidRPr="00000000" w14:paraId="00000243">
      <w:pPr>
        <w:pageBreakBefore w:val="0"/>
        <w:rPr/>
      </w:pPr>
      <w:r w:rsidDel="00000000" w:rsidR="00000000" w:rsidRPr="00000000">
        <w:rPr>
          <w:rtl w:val="0"/>
        </w:rPr>
        <w:t xml:space="preserve">        mc "Huh?"</w:t>
      </w:r>
    </w:p>
    <w:p w:rsidR="00000000" w:rsidDel="00000000" w:rsidP="00000000" w:rsidRDefault="00000000" w:rsidRPr="00000000" w14:paraId="00000244">
      <w:pPr>
        <w:pageBreakBefore w:val="0"/>
        <w:rPr/>
      </w:pPr>
      <w:r w:rsidDel="00000000" w:rsidR="00000000" w:rsidRPr="00000000">
        <w:rPr>
          <w:rtl w:val="0"/>
        </w:rPr>
        <w:t xml:space="preserve">        n "So, uh, [player]..."</w:t>
      </w:r>
    </w:p>
    <w:p w:rsidR="00000000" w:rsidDel="00000000" w:rsidP="00000000" w:rsidRDefault="00000000" w:rsidRPr="00000000" w14:paraId="00000245">
      <w:pPr>
        <w:pageBreakBefore w:val="0"/>
        <w:rPr/>
      </w:pPr>
      <w:r w:rsidDel="00000000" w:rsidR="00000000" w:rsidRPr="00000000">
        <w:rPr>
          <w:rtl w:val="0"/>
        </w:rPr>
        <w:t xml:space="preserve">        n "I don't know what Monika's play is here, but she seems to be keeping up with your weird lies."</w:t>
      </w:r>
    </w:p>
    <w:p w:rsidR="00000000" w:rsidDel="00000000" w:rsidP="00000000" w:rsidRDefault="00000000" w:rsidRPr="00000000" w14:paraId="00000246">
      <w:pPr>
        <w:pageBreakBefore w:val="0"/>
        <w:rPr/>
      </w:pPr>
      <w:r w:rsidDel="00000000" w:rsidR="00000000" w:rsidRPr="00000000">
        <w:rPr>
          <w:rtl w:val="0"/>
        </w:rPr>
        <w:t xml:space="preserve">        n "I'm going to tell you she's not stupid, so... I don't know why she'd go along with it like she did yesterday but..."</w:t>
      </w:r>
    </w:p>
    <w:p w:rsidR="00000000" w:rsidDel="00000000" w:rsidP="00000000" w:rsidRDefault="00000000" w:rsidRPr="00000000" w14:paraId="00000247">
      <w:pPr>
        <w:pageBreakBefore w:val="0"/>
        <w:rPr/>
      </w:pPr>
      <w:r w:rsidDel="00000000" w:rsidR="00000000" w:rsidRPr="00000000">
        <w:rPr>
          <w:rtl w:val="0"/>
        </w:rPr>
        <w:t xml:space="preserve">        n "It'd suck if we didn't do the same..."</w:t>
      </w:r>
    </w:p>
    <w:p w:rsidR="00000000" w:rsidDel="00000000" w:rsidP="00000000" w:rsidRDefault="00000000" w:rsidRPr="00000000" w14:paraId="00000248">
      <w:pPr>
        <w:pageBreakBefore w:val="0"/>
        <w:rPr/>
      </w:pPr>
      <w:r w:rsidDel="00000000" w:rsidR="00000000" w:rsidRPr="00000000">
        <w:rPr>
          <w:rtl w:val="0"/>
        </w:rPr>
        <w:t xml:space="preserve">        n "For her I mean! Not for you."</w:t>
      </w:r>
    </w:p>
    <w:p w:rsidR="00000000" w:rsidDel="00000000" w:rsidP="00000000" w:rsidRDefault="00000000" w:rsidRPr="00000000" w14:paraId="00000249">
      <w:pPr>
        <w:pageBreakBefore w:val="0"/>
        <w:rPr/>
      </w:pPr>
      <w:r w:rsidDel="00000000" w:rsidR="00000000" w:rsidRPr="00000000">
        <w:rPr>
          <w:rtl w:val="0"/>
        </w:rPr>
        <w:t xml:space="preserve">        n "It's like, she knows what's wrong I think and she's giving you the space to correct it."</w:t>
      </w:r>
    </w:p>
    <w:p w:rsidR="00000000" w:rsidDel="00000000" w:rsidP="00000000" w:rsidRDefault="00000000" w:rsidRPr="00000000" w14:paraId="0000024A">
      <w:pPr>
        <w:pageBreakBefore w:val="0"/>
        <w:rPr/>
      </w:pPr>
      <w:r w:rsidDel="00000000" w:rsidR="00000000" w:rsidRPr="00000000">
        <w:rPr>
          <w:rtl w:val="0"/>
        </w:rPr>
        <w:t xml:space="preserve">        n "But you can't do that without us, right?"</w:t>
      </w:r>
    </w:p>
    <w:p w:rsidR="00000000" w:rsidDel="00000000" w:rsidP="00000000" w:rsidRDefault="00000000" w:rsidRPr="00000000" w14:paraId="0000024B">
      <w:pPr>
        <w:pageBreakBefore w:val="0"/>
        <w:rPr/>
      </w:pPr>
      <w:r w:rsidDel="00000000" w:rsidR="00000000" w:rsidRPr="00000000">
        <w:rPr>
          <w:rtl w:val="0"/>
        </w:rPr>
        <w:t xml:space="preserve">        y "Natsuki...!"</w:t>
      </w:r>
    </w:p>
    <w:p w:rsidR="00000000" w:rsidDel="00000000" w:rsidP="00000000" w:rsidRDefault="00000000" w:rsidRPr="00000000" w14:paraId="0000024C">
      <w:pPr>
        <w:pageBreakBefore w:val="0"/>
        <w:rPr/>
      </w:pPr>
      <w:r w:rsidDel="00000000" w:rsidR="00000000" w:rsidRPr="00000000">
        <w:rPr>
          <w:rtl w:val="0"/>
        </w:rPr>
        <w:t xml:space="preserve">        y "What Natsuki is saying, [player], is that we're going to help you get a gift for Monika."</w:t>
      </w:r>
    </w:p>
    <w:p w:rsidR="00000000" w:rsidDel="00000000" w:rsidP="00000000" w:rsidRDefault="00000000" w:rsidRPr="00000000" w14:paraId="0000024D">
      <w:pPr>
        <w:pageBreakBefore w:val="0"/>
        <w:rPr/>
      </w:pPr>
      <w:r w:rsidDel="00000000" w:rsidR="00000000" w:rsidRPr="00000000">
        <w:rPr>
          <w:rtl w:val="0"/>
        </w:rPr>
        <w:t xml:space="preserve">        y "Because it seems like that's what Monika wants, anyway."</w:t>
      </w:r>
    </w:p>
    <w:p w:rsidR="00000000" w:rsidDel="00000000" w:rsidP="00000000" w:rsidRDefault="00000000" w:rsidRPr="00000000" w14:paraId="0000024E">
      <w:pPr>
        <w:pageBreakBefore w:val="0"/>
        <w:rPr/>
      </w:pPr>
      <w:r w:rsidDel="00000000" w:rsidR="00000000" w:rsidRPr="00000000">
        <w:rPr>
          <w:rtl w:val="0"/>
        </w:rPr>
        <w:t xml:space="preserve">        y "If it were me..."</w:t>
      </w:r>
    </w:p>
    <w:p w:rsidR="00000000" w:rsidDel="00000000" w:rsidP="00000000" w:rsidRDefault="00000000" w:rsidRPr="00000000" w14:paraId="0000024F">
      <w:pPr>
        <w:pageBreakBefore w:val="0"/>
        <w:rPr/>
      </w:pPr>
      <w:r w:rsidDel="00000000" w:rsidR="00000000" w:rsidRPr="00000000">
        <w:rPr>
          <w:rtl w:val="0"/>
        </w:rPr>
        <w:t xml:space="preserve">        n "Huh?"</w:t>
      </w:r>
    </w:p>
    <w:p w:rsidR="00000000" w:rsidDel="00000000" w:rsidP="00000000" w:rsidRDefault="00000000" w:rsidRPr="00000000" w14:paraId="00000250">
      <w:pPr>
        <w:pageBreakBefore w:val="0"/>
        <w:rPr/>
      </w:pPr>
      <w:r w:rsidDel="00000000" w:rsidR="00000000" w:rsidRPr="00000000">
        <w:rPr>
          <w:rtl w:val="0"/>
        </w:rPr>
        <w:t xml:space="preserve">        n "/"If it were you/"???"</w:t>
      </w:r>
    </w:p>
    <w:p w:rsidR="00000000" w:rsidDel="00000000" w:rsidP="00000000" w:rsidRDefault="00000000" w:rsidRPr="00000000" w14:paraId="00000251">
      <w:pPr>
        <w:pageBreakBefore w:val="0"/>
        <w:rPr/>
      </w:pPr>
      <w:r w:rsidDel="00000000" w:rsidR="00000000" w:rsidRPr="00000000">
        <w:rPr>
          <w:rtl w:val="0"/>
        </w:rPr>
        <w:t xml:space="preserve">        n "What are {i}you{/i} saying?"</w:t>
      </w:r>
    </w:p>
    <w:p w:rsidR="00000000" w:rsidDel="00000000" w:rsidP="00000000" w:rsidRDefault="00000000" w:rsidRPr="00000000" w14:paraId="00000252">
      <w:pPr>
        <w:pageBreakBefore w:val="0"/>
        <w:rPr/>
      </w:pPr>
      <w:r w:rsidDel="00000000" w:rsidR="00000000" w:rsidRPr="00000000">
        <w:rPr>
          <w:rtl w:val="0"/>
        </w:rPr>
        <w:t xml:space="preserve">        y "Ah~! You... heard that…?"</w:t>
      </w:r>
    </w:p>
    <w:p w:rsidR="00000000" w:rsidDel="00000000" w:rsidP="00000000" w:rsidRDefault="00000000" w:rsidRPr="00000000" w14:paraId="00000253">
      <w:pPr>
        <w:pageBreakBefore w:val="0"/>
        <w:rPr/>
      </w:pPr>
      <w:r w:rsidDel="00000000" w:rsidR="00000000" w:rsidRPr="00000000">
        <w:rPr>
          <w:rtl w:val="0"/>
        </w:rPr>
        <w:t xml:space="preserve">        y "I mean, or I meant that if I had... a boyfriend, and he was friends with... so many..."</w:t>
      </w:r>
    </w:p>
    <w:p w:rsidR="00000000" w:rsidDel="00000000" w:rsidP="00000000" w:rsidRDefault="00000000" w:rsidRPr="00000000" w14:paraId="00000254">
      <w:pPr>
        <w:pageBreakBefore w:val="0"/>
        <w:rPr/>
      </w:pPr>
      <w:r w:rsidDel="00000000" w:rsidR="00000000" w:rsidRPr="00000000">
        <w:rPr>
          <w:rtl w:val="0"/>
        </w:rPr>
        <w:t xml:space="preserve">        y "I just... I don't think I'd be comfortable with..."</w:t>
      </w:r>
    </w:p>
    <w:p w:rsidR="00000000" w:rsidDel="00000000" w:rsidP="00000000" w:rsidRDefault="00000000" w:rsidRPr="00000000" w14:paraId="00000255">
      <w:pPr>
        <w:pageBreakBefore w:val="0"/>
        <w:rPr/>
      </w:pPr>
      <w:r w:rsidDel="00000000" w:rsidR="00000000" w:rsidRPr="00000000">
        <w:rPr>
          <w:rtl w:val="0"/>
        </w:rPr>
        <w:t xml:space="preserve">        y "Never mind."</w:t>
      </w:r>
    </w:p>
    <w:p w:rsidR="00000000" w:rsidDel="00000000" w:rsidP="00000000" w:rsidRDefault="00000000" w:rsidRPr="00000000" w14:paraId="00000256">
      <w:pPr>
        <w:pageBreakBefore w:val="0"/>
        <w:rPr/>
      </w:pPr>
      <w:r w:rsidDel="00000000" w:rsidR="00000000" w:rsidRPr="00000000">
        <w:rPr>
          <w:rtl w:val="0"/>
        </w:rPr>
        <w:t xml:space="preserve">        n "We know Sayori already said she'd help you on Saturday..."</w:t>
      </w:r>
    </w:p>
    <w:p w:rsidR="00000000" w:rsidDel="00000000" w:rsidP="00000000" w:rsidRDefault="00000000" w:rsidRPr="00000000" w14:paraId="00000257">
      <w:pPr>
        <w:pageBreakBefore w:val="0"/>
        <w:rPr/>
      </w:pPr>
      <w:r w:rsidDel="00000000" w:rsidR="00000000" w:rsidRPr="00000000">
        <w:rPr>
          <w:rtl w:val="0"/>
        </w:rPr>
        <w:t xml:space="preserve">        y "We just think we should be able to tag along."</w:t>
      </w:r>
    </w:p>
    <w:p w:rsidR="00000000" w:rsidDel="00000000" w:rsidP="00000000" w:rsidRDefault="00000000" w:rsidRPr="00000000" w14:paraId="00000258">
      <w:pPr>
        <w:pageBreakBefore w:val="0"/>
        <w:rPr/>
      </w:pPr>
      <w:r w:rsidDel="00000000" w:rsidR="00000000" w:rsidRPr="00000000">
        <w:rPr>
          <w:rtl w:val="0"/>
        </w:rPr>
        <w:t xml:space="preserve">        menu:</w:t>
      </w:r>
    </w:p>
    <w:p w:rsidR="00000000" w:rsidDel="00000000" w:rsidP="00000000" w:rsidRDefault="00000000" w:rsidRPr="00000000" w14:paraId="00000259">
      <w:pPr>
        <w:pageBreakBefore w:val="0"/>
        <w:rPr/>
      </w:pPr>
      <w:r w:rsidDel="00000000" w:rsidR="00000000" w:rsidRPr="00000000">
        <w:rPr>
          <w:rtl w:val="0"/>
        </w:rPr>
        <w:t xml:space="preserve">            ny "So... what do you say?"</w:t>
      </w:r>
    </w:p>
    <w:p w:rsidR="00000000" w:rsidDel="00000000" w:rsidP="00000000" w:rsidRDefault="00000000" w:rsidRPr="00000000" w14:paraId="0000025A">
      <w:pPr>
        <w:pageBreakBefore w:val="0"/>
        <w:rPr/>
      </w:pPr>
      <w:r w:rsidDel="00000000" w:rsidR="00000000" w:rsidRPr="00000000">
        <w:rPr>
          <w:rtl w:val="0"/>
        </w:rPr>
        <w:t xml:space="preserve">            "Sure, as long as Sayori is okay with it.":</w:t>
      </w:r>
    </w:p>
    <w:p w:rsidR="00000000" w:rsidDel="00000000" w:rsidP="00000000" w:rsidRDefault="00000000" w:rsidRPr="00000000" w14:paraId="0000025B">
      <w:pPr>
        <w:pageBreakBefore w:val="0"/>
        <w:rPr/>
      </w:pPr>
      <w:r w:rsidDel="00000000" w:rsidR="00000000" w:rsidRPr="00000000">
        <w:rPr>
          <w:rtl w:val="0"/>
        </w:rPr>
        <w:t xml:space="preserve">                $ shoppingval = 2</w:t>
      </w:r>
    </w:p>
    <w:p w:rsidR="00000000" w:rsidDel="00000000" w:rsidP="00000000" w:rsidRDefault="00000000" w:rsidRPr="00000000" w14:paraId="0000025C">
      <w:pPr>
        <w:pageBreakBefore w:val="0"/>
        <w:rPr/>
      </w:pPr>
      <w:r w:rsidDel="00000000" w:rsidR="00000000" w:rsidRPr="00000000">
        <w:rPr>
          <w:rtl w:val="0"/>
        </w:rPr>
        <w:t xml:space="preserve">                mc "As long as Sayori is okay with it, the more the merrier."</w:t>
      </w:r>
    </w:p>
    <w:p w:rsidR="00000000" w:rsidDel="00000000" w:rsidP="00000000" w:rsidRDefault="00000000" w:rsidRPr="00000000" w14:paraId="0000025D">
      <w:pPr>
        <w:pageBreakBefore w:val="0"/>
        <w:rPr/>
      </w:pPr>
      <w:r w:rsidDel="00000000" w:rsidR="00000000" w:rsidRPr="00000000">
        <w:rPr>
          <w:rtl w:val="0"/>
        </w:rPr>
        <w:t xml:space="preserve">            "I'd rather just go with Sayori.":</w:t>
      </w:r>
    </w:p>
    <w:p w:rsidR="00000000" w:rsidDel="00000000" w:rsidP="00000000" w:rsidRDefault="00000000" w:rsidRPr="00000000" w14:paraId="0000025E">
      <w:pPr>
        <w:pageBreakBefore w:val="0"/>
        <w:rPr/>
      </w:pPr>
      <w:r w:rsidDel="00000000" w:rsidR="00000000" w:rsidRPr="00000000">
        <w:rPr>
          <w:rtl w:val="0"/>
        </w:rPr>
        <w:t xml:space="preserve">                $ shoppingval = 1</w:t>
      </w:r>
    </w:p>
    <w:p w:rsidR="00000000" w:rsidDel="00000000" w:rsidP="00000000" w:rsidRDefault="00000000" w:rsidRPr="00000000" w14:paraId="0000025F">
      <w:pPr>
        <w:pageBreakBefore w:val="0"/>
        <w:rPr/>
      </w:pPr>
      <w:r w:rsidDel="00000000" w:rsidR="00000000" w:rsidRPr="00000000">
        <w:rPr>
          <w:rtl w:val="0"/>
        </w:rPr>
        <w:t xml:space="preserve">                mc "Thanks for the offer, but I don't need Monika to get suspicious or anything."</w:t>
      </w:r>
    </w:p>
    <w:p w:rsidR="00000000" w:rsidDel="00000000" w:rsidP="00000000" w:rsidRDefault="00000000" w:rsidRPr="00000000" w14:paraId="00000260">
      <w:pPr>
        <w:pageBreakBefore w:val="0"/>
        <w:rPr/>
      </w:pPr>
      <w:r w:rsidDel="00000000" w:rsidR="00000000" w:rsidRPr="00000000">
        <w:rPr>
          <w:rtl w:val="0"/>
        </w:rPr>
        <w:t xml:space="preserve">                n "Huh?"</w:t>
      </w:r>
    </w:p>
    <w:p w:rsidR="00000000" w:rsidDel="00000000" w:rsidP="00000000" w:rsidRDefault="00000000" w:rsidRPr="00000000" w14:paraId="00000261">
      <w:pPr>
        <w:pageBreakBefore w:val="0"/>
        <w:rPr/>
      </w:pPr>
      <w:r w:rsidDel="00000000" w:rsidR="00000000" w:rsidRPr="00000000">
        <w:rPr>
          <w:rtl w:val="0"/>
        </w:rPr>
        <w:t xml:space="preserve">                y "Isn't it more suspicious to go shopping alone with Sayori?"</w:t>
      </w:r>
    </w:p>
    <w:p w:rsidR="00000000" w:rsidDel="00000000" w:rsidP="00000000" w:rsidRDefault="00000000" w:rsidRPr="00000000" w14:paraId="00000262">
      <w:pPr>
        <w:pageBreakBefore w:val="0"/>
        <w:rPr/>
      </w:pPr>
      <w:r w:rsidDel="00000000" w:rsidR="00000000" w:rsidRPr="00000000">
        <w:rPr>
          <w:rtl w:val="0"/>
        </w:rPr>
        <w:t xml:space="preserve">                n "Yeah, that's what I was thinking."</w:t>
      </w:r>
    </w:p>
    <w:p w:rsidR="00000000" w:rsidDel="00000000" w:rsidP="00000000" w:rsidRDefault="00000000" w:rsidRPr="00000000" w14:paraId="00000263">
      <w:pPr>
        <w:pageBreakBefore w:val="0"/>
        <w:rPr/>
      </w:pPr>
      <w:r w:rsidDel="00000000" w:rsidR="00000000" w:rsidRPr="00000000">
        <w:rPr>
          <w:rtl w:val="0"/>
        </w:rPr>
        <w:t xml:space="preserve">                mc "Sayori's the exception. She's my childhood friend, no way Monika would be      jealous of her. There's nothing to even suspect."</w:t>
      </w:r>
    </w:p>
    <w:p w:rsidR="00000000" w:rsidDel="00000000" w:rsidP="00000000" w:rsidRDefault="00000000" w:rsidRPr="00000000" w14:paraId="00000264">
      <w:pPr>
        <w:pageBreakBefore w:val="0"/>
        <w:rPr/>
      </w:pPr>
      <w:r w:rsidDel="00000000" w:rsidR="00000000" w:rsidRPr="00000000">
        <w:rPr>
          <w:rtl w:val="0"/>
        </w:rPr>
        <w:t xml:space="preserve">                n "And you're implying there is with us? In your dreams, pervert."</w:t>
      </w:r>
    </w:p>
    <w:p w:rsidR="00000000" w:rsidDel="00000000" w:rsidP="00000000" w:rsidRDefault="00000000" w:rsidRPr="00000000" w14:paraId="00000265">
      <w:pPr>
        <w:pageBreakBefore w:val="0"/>
        <w:rPr/>
      </w:pPr>
      <w:r w:rsidDel="00000000" w:rsidR="00000000" w:rsidRPr="00000000">
        <w:rPr>
          <w:rtl w:val="0"/>
        </w:rPr>
        <w:t xml:space="preserve">                y "Natsuki, don't."</w:t>
      </w:r>
    </w:p>
    <w:p w:rsidR="00000000" w:rsidDel="00000000" w:rsidP="00000000" w:rsidRDefault="00000000" w:rsidRPr="00000000" w14:paraId="00000266">
      <w:pPr>
        <w:pageBreakBefore w:val="0"/>
        <w:rPr/>
      </w:pPr>
      <w:r w:rsidDel="00000000" w:rsidR="00000000" w:rsidRPr="00000000">
        <w:rPr>
          <w:rtl w:val="0"/>
        </w:rPr>
        <w:t xml:space="preserve">                mc "I'm just trying to see it from Monika's perspective is all."</w:t>
      </w:r>
    </w:p>
    <w:p w:rsidR="00000000" w:rsidDel="00000000" w:rsidP="00000000" w:rsidRDefault="00000000" w:rsidRPr="00000000" w14:paraId="00000267">
      <w:pPr>
        <w:pageBreakBefore w:val="0"/>
        <w:rPr/>
      </w:pPr>
      <w:r w:rsidDel="00000000" w:rsidR="00000000" w:rsidRPr="00000000">
        <w:rPr>
          <w:rtl w:val="0"/>
        </w:rPr>
        <w:t xml:space="preserve">                n "So were we, but whatever."</w:t>
      </w:r>
    </w:p>
    <w:p w:rsidR="00000000" w:rsidDel="00000000" w:rsidP="00000000" w:rsidRDefault="00000000" w:rsidRPr="00000000" w14:paraId="00000268">
      <w:pPr>
        <w:pageBreakBefore w:val="0"/>
        <w:rPr/>
      </w:pPr>
      <w:r w:rsidDel="00000000" w:rsidR="00000000" w:rsidRPr="00000000">
        <w:rPr>
          <w:rtl w:val="0"/>
        </w:rPr>
        <w:t xml:space="preserve">                show natsuki at thide zorder 1</w:t>
      </w:r>
    </w:p>
    <w:p w:rsidR="00000000" w:rsidDel="00000000" w:rsidP="00000000" w:rsidRDefault="00000000" w:rsidRPr="00000000" w14:paraId="00000269">
      <w:pPr>
        <w:pageBreakBefore w:val="0"/>
        <w:rPr/>
      </w:pPr>
      <w:r w:rsidDel="00000000" w:rsidR="00000000" w:rsidRPr="00000000">
        <w:rPr>
          <w:rtl w:val="0"/>
        </w:rPr>
        <w:t xml:space="preserve">                hide natsuki</w:t>
      </w:r>
    </w:p>
    <w:p w:rsidR="00000000" w:rsidDel="00000000" w:rsidP="00000000" w:rsidRDefault="00000000" w:rsidRPr="00000000" w14:paraId="0000026A">
      <w:pPr>
        <w:pageBreakBefore w:val="0"/>
        <w:rPr/>
      </w:pPr>
      <w:r w:rsidDel="00000000" w:rsidR="00000000" w:rsidRPr="00000000">
        <w:rPr>
          <w:rtl w:val="0"/>
        </w:rPr>
        <w:t xml:space="preserve">                show yuri at thide zorder 1</w:t>
      </w:r>
    </w:p>
    <w:p w:rsidR="00000000" w:rsidDel="00000000" w:rsidP="00000000" w:rsidRDefault="00000000" w:rsidRPr="00000000" w14:paraId="0000026B">
      <w:pPr>
        <w:pageBreakBefore w:val="0"/>
        <w:rPr/>
      </w:pPr>
      <w:r w:rsidDel="00000000" w:rsidR="00000000" w:rsidRPr="00000000">
        <w:rPr>
          <w:rtl w:val="0"/>
        </w:rPr>
        <w:t xml:space="preserve">                hide yuri</w:t>
      </w:r>
    </w:p>
    <w:p w:rsidR="00000000" w:rsidDel="00000000" w:rsidP="00000000" w:rsidRDefault="00000000" w:rsidRPr="00000000" w14:paraId="0000026C">
      <w:pPr>
        <w:pageBreakBefore w:val="0"/>
        <w:rPr/>
      </w:pPr>
      <w:r w:rsidDel="00000000" w:rsidR="00000000" w:rsidRPr="00000000">
        <w:rPr>
          <w:rtl w:val="0"/>
        </w:rPr>
        <w:t xml:space="preserve">                "Natsuki and Yuri take their leave."</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    elif shoppingval == 0:</w:t>
      </w:r>
    </w:p>
    <w:p w:rsidR="00000000" w:rsidDel="00000000" w:rsidP="00000000" w:rsidRDefault="00000000" w:rsidRPr="00000000" w14:paraId="0000026F">
      <w:pPr>
        <w:pageBreakBefore w:val="0"/>
        <w:rPr/>
      </w:pPr>
      <w:r w:rsidDel="00000000" w:rsidR="00000000" w:rsidRPr="00000000">
        <w:rPr>
          <w:rtl w:val="0"/>
        </w:rPr>
        <w:t xml:space="preserve">        "Christmas is only 5 days away."</w:t>
      </w:r>
    </w:p>
    <w:p w:rsidR="00000000" w:rsidDel="00000000" w:rsidP="00000000" w:rsidRDefault="00000000" w:rsidRPr="00000000" w14:paraId="00000270">
      <w:pPr>
        <w:pageBreakBefore w:val="0"/>
        <w:rPr/>
      </w:pPr>
      <w:r w:rsidDel="00000000" w:rsidR="00000000" w:rsidRPr="00000000">
        <w:rPr>
          <w:rtl w:val="0"/>
        </w:rPr>
        <w:t xml:space="preserve">        "Tomorrow."</w:t>
      </w:r>
    </w:p>
    <w:p w:rsidR="00000000" w:rsidDel="00000000" w:rsidP="00000000" w:rsidRDefault="00000000" w:rsidRPr="00000000" w14:paraId="00000271">
      <w:pPr>
        <w:pageBreakBefore w:val="0"/>
        <w:rPr/>
      </w:pPr>
      <w:r w:rsidDel="00000000" w:rsidR="00000000" w:rsidRPr="00000000">
        <w:rPr>
          <w:rtl w:val="0"/>
        </w:rPr>
        <w:t xml:space="preserve">        "Tomorrow I have to get her a present."</w:t>
      </w:r>
    </w:p>
    <w:p w:rsidR="00000000" w:rsidDel="00000000" w:rsidP="00000000" w:rsidRDefault="00000000" w:rsidRPr="00000000" w14:paraId="00000272">
      <w:pPr>
        <w:pageBreakBefore w:val="0"/>
        <w:rPr/>
      </w:pPr>
      <w:r w:rsidDel="00000000" w:rsidR="00000000" w:rsidRPr="00000000">
        <w:rPr>
          <w:rtl w:val="0"/>
        </w:rPr>
        <w:t xml:space="preserve">        show monika 1f at t11 zorder 1</w:t>
      </w:r>
    </w:p>
    <w:p w:rsidR="00000000" w:rsidDel="00000000" w:rsidP="00000000" w:rsidRDefault="00000000" w:rsidRPr="00000000" w14:paraId="00000273">
      <w:pPr>
        <w:pageBreakBefore w:val="0"/>
        <w:rPr/>
      </w:pPr>
      <w:r w:rsidDel="00000000" w:rsidR="00000000" w:rsidRPr="00000000">
        <w:rPr>
          <w:rtl w:val="0"/>
        </w:rPr>
        <w:t xml:space="preserve">        m "Still not feeling well today, [player]?"</w:t>
      </w:r>
    </w:p>
    <w:p w:rsidR="00000000" w:rsidDel="00000000" w:rsidP="00000000" w:rsidRDefault="00000000" w:rsidRPr="00000000" w14:paraId="00000274">
      <w:pPr>
        <w:pageBreakBefore w:val="0"/>
        <w:rPr/>
      </w:pPr>
      <w:r w:rsidDel="00000000" w:rsidR="00000000" w:rsidRPr="00000000">
        <w:rPr>
          <w:rtl w:val="0"/>
        </w:rPr>
        <w:t xml:space="preserve">        mc "Ah, uh, no I'm fine."</w:t>
      </w:r>
    </w:p>
    <w:p w:rsidR="00000000" w:rsidDel="00000000" w:rsidP="00000000" w:rsidRDefault="00000000" w:rsidRPr="00000000" w14:paraId="00000275">
      <w:pPr>
        <w:pageBreakBefore w:val="0"/>
        <w:rPr/>
      </w:pPr>
      <w:r w:rsidDel="00000000" w:rsidR="00000000" w:rsidRPr="00000000">
        <w:rPr>
          <w:rtl w:val="0"/>
        </w:rPr>
        <w:t xml:space="preserve">        m 5a "I see."</w:t>
      </w:r>
    </w:p>
    <w:p w:rsidR="00000000" w:rsidDel="00000000" w:rsidP="00000000" w:rsidRDefault="00000000" w:rsidRPr="00000000" w14:paraId="00000276">
      <w:pPr>
        <w:pageBreakBefore w:val="0"/>
        <w:rPr/>
      </w:pPr>
      <w:r w:rsidDel="00000000" w:rsidR="00000000" w:rsidRPr="00000000">
        <w:rPr>
          <w:rtl w:val="0"/>
        </w:rPr>
        <w:t xml:space="preserve">        show monika 1r</w:t>
      </w:r>
    </w:p>
    <w:p w:rsidR="00000000" w:rsidDel="00000000" w:rsidP="00000000" w:rsidRDefault="00000000" w:rsidRPr="00000000" w14:paraId="00000277">
      <w:pPr>
        <w:pageBreakBefore w:val="0"/>
        <w:rPr/>
      </w:pPr>
      <w:r w:rsidDel="00000000" w:rsidR="00000000" w:rsidRPr="00000000">
        <w:rPr>
          <w:rtl w:val="0"/>
        </w:rPr>
        <w:t xml:space="preserve">        "Monika sighs."</w:t>
      </w:r>
    </w:p>
    <w:p w:rsidR="00000000" w:rsidDel="00000000" w:rsidP="00000000" w:rsidRDefault="00000000" w:rsidRPr="00000000" w14:paraId="00000278">
      <w:pPr>
        <w:pageBreakBefore w:val="0"/>
        <w:rPr/>
      </w:pPr>
      <w:r w:rsidDel="00000000" w:rsidR="00000000" w:rsidRPr="00000000">
        <w:rPr>
          <w:rtl w:val="0"/>
        </w:rPr>
        <w:t xml:space="preserve">        m 1f "I wish you'd tell me about it, but I see that you'd rather be left alone."</w:t>
      </w:r>
    </w:p>
    <w:p w:rsidR="00000000" w:rsidDel="00000000" w:rsidP="00000000" w:rsidRDefault="00000000" w:rsidRPr="00000000" w14:paraId="00000279">
      <w:pPr>
        <w:pageBreakBefore w:val="0"/>
        <w:rPr/>
      </w:pPr>
      <w:r w:rsidDel="00000000" w:rsidR="00000000" w:rsidRPr="00000000">
        <w:rPr>
          <w:rtl w:val="0"/>
        </w:rPr>
        <w:t xml:space="preserve">        mc "Huh? Wait a second-"</w:t>
      </w:r>
    </w:p>
    <w:p w:rsidR="00000000" w:rsidDel="00000000" w:rsidP="00000000" w:rsidRDefault="00000000" w:rsidRPr="00000000" w14:paraId="0000027A">
      <w:pPr>
        <w:pageBreakBefore w:val="0"/>
        <w:rPr/>
      </w:pPr>
      <w:r w:rsidDel="00000000" w:rsidR="00000000" w:rsidRPr="00000000">
        <w:rPr>
          <w:rtl w:val="0"/>
        </w:rPr>
        <w:t xml:space="preserve">        m "You can talk to me about anything, you know. So, when you feel like it, come talk to me."</w:t>
      </w:r>
    </w:p>
    <w:p w:rsidR="00000000" w:rsidDel="00000000" w:rsidP="00000000" w:rsidRDefault="00000000" w:rsidRPr="00000000" w14:paraId="0000027B">
      <w:pPr>
        <w:pageBreakBefore w:val="0"/>
        <w:rPr/>
      </w:pPr>
      <w:r w:rsidDel="00000000" w:rsidR="00000000" w:rsidRPr="00000000">
        <w:rPr>
          <w:rtl w:val="0"/>
        </w:rPr>
        <w:t xml:space="preserve">        mc "Monika? Monika, wai-"</w:t>
      </w:r>
    </w:p>
    <w:p w:rsidR="00000000" w:rsidDel="00000000" w:rsidP="00000000" w:rsidRDefault="00000000" w:rsidRPr="00000000" w14:paraId="0000027C">
      <w:pPr>
        <w:pageBreakBefore w:val="0"/>
        <w:rPr/>
      </w:pPr>
      <w:r w:rsidDel="00000000" w:rsidR="00000000" w:rsidRPr="00000000">
        <w:rPr>
          <w:rtl w:val="0"/>
        </w:rPr>
        <w:t xml:space="preserve">        show monika at thide zorder 1</w:t>
      </w:r>
    </w:p>
    <w:p w:rsidR="00000000" w:rsidDel="00000000" w:rsidP="00000000" w:rsidRDefault="00000000" w:rsidRPr="00000000" w14:paraId="0000027D">
      <w:pPr>
        <w:pageBreakBefore w:val="0"/>
        <w:rPr/>
      </w:pPr>
      <w:r w:rsidDel="00000000" w:rsidR="00000000" w:rsidRPr="00000000">
        <w:rPr>
          <w:rtl w:val="0"/>
        </w:rPr>
        <w:t xml:space="preserve">        hide monika</w:t>
      </w:r>
    </w:p>
    <w:p w:rsidR="00000000" w:rsidDel="00000000" w:rsidP="00000000" w:rsidRDefault="00000000" w:rsidRPr="00000000" w14:paraId="0000027E">
      <w:pPr>
        <w:pageBreakBefore w:val="0"/>
        <w:rPr/>
      </w:pPr>
      <w:r w:rsidDel="00000000" w:rsidR="00000000" w:rsidRPr="00000000">
        <w:rPr>
          <w:rtl w:val="0"/>
        </w:rPr>
        <w:t xml:space="preserve">        "What was that about?"</w:t>
      </w:r>
    </w:p>
    <w:p w:rsidR="00000000" w:rsidDel="00000000" w:rsidP="00000000" w:rsidRDefault="00000000" w:rsidRPr="00000000" w14:paraId="0000027F">
      <w:pPr>
        <w:pageBreakBefore w:val="0"/>
        <w:rPr/>
      </w:pPr>
      <w:r w:rsidDel="00000000" w:rsidR="00000000" w:rsidRPr="00000000">
        <w:rPr>
          <w:rtl w:val="0"/>
        </w:rPr>
        <w:t xml:space="preserve">        show natsuki 1c at t21 zorder 1</w:t>
      </w:r>
    </w:p>
    <w:p w:rsidR="00000000" w:rsidDel="00000000" w:rsidP="00000000" w:rsidRDefault="00000000" w:rsidRPr="00000000" w14:paraId="00000280">
      <w:pPr>
        <w:pageBreakBefore w:val="0"/>
        <w:rPr/>
      </w:pPr>
      <w:r w:rsidDel="00000000" w:rsidR="00000000" w:rsidRPr="00000000">
        <w:rPr>
          <w:rtl w:val="0"/>
        </w:rPr>
        <w:t xml:space="preserve">        show yuri 1e at t22 zorder 1</w:t>
      </w:r>
    </w:p>
    <w:p w:rsidR="00000000" w:rsidDel="00000000" w:rsidP="00000000" w:rsidRDefault="00000000" w:rsidRPr="00000000" w14:paraId="00000281">
      <w:pPr>
        <w:pageBreakBefore w:val="0"/>
        <w:rPr/>
      </w:pPr>
      <w:r w:rsidDel="00000000" w:rsidR="00000000" w:rsidRPr="00000000">
        <w:rPr>
          <w:rtl w:val="0"/>
        </w:rPr>
        <w:t xml:space="preserve">        Pause 1.0</w:t>
      </w:r>
    </w:p>
    <w:p w:rsidR="00000000" w:rsidDel="00000000" w:rsidP="00000000" w:rsidRDefault="00000000" w:rsidRPr="00000000" w14:paraId="00000282">
      <w:pPr>
        <w:pageBreakBefore w:val="0"/>
        <w:rPr/>
      </w:pPr>
      <w:r w:rsidDel="00000000" w:rsidR="00000000" w:rsidRPr="00000000">
        <w:rPr>
          <w:rtl w:val="0"/>
        </w:rPr>
        <w:t xml:space="preserve">        mc "What?"</w:t>
      </w:r>
    </w:p>
    <w:p w:rsidR="00000000" w:rsidDel="00000000" w:rsidP="00000000" w:rsidRDefault="00000000" w:rsidRPr="00000000" w14:paraId="00000283">
      <w:pPr>
        <w:pageBreakBefore w:val="0"/>
        <w:rPr/>
      </w:pPr>
      <w:r w:rsidDel="00000000" w:rsidR="00000000" w:rsidRPr="00000000">
        <w:rPr>
          <w:rtl w:val="0"/>
        </w:rPr>
        <w:t xml:space="preserve">        n "So, uh, [player]..."</w:t>
      </w:r>
    </w:p>
    <w:p w:rsidR="00000000" w:rsidDel="00000000" w:rsidP="00000000" w:rsidRDefault="00000000" w:rsidRPr="00000000" w14:paraId="00000284">
      <w:pPr>
        <w:pageBreakBefore w:val="0"/>
        <w:rPr/>
      </w:pPr>
      <w:r w:rsidDel="00000000" w:rsidR="00000000" w:rsidRPr="00000000">
        <w:rPr>
          <w:rtl w:val="0"/>
        </w:rPr>
        <w:t xml:space="preserve">        n "I don't know what Monika's play is here, but she seemed to be keeping up with your weird lies."</w:t>
      </w:r>
    </w:p>
    <w:p w:rsidR="00000000" w:rsidDel="00000000" w:rsidP="00000000" w:rsidRDefault="00000000" w:rsidRPr="00000000" w14:paraId="00000285">
      <w:pPr>
        <w:pageBreakBefore w:val="0"/>
        <w:rPr/>
      </w:pPr>
      <w:r w:rsidDel="00000000" w:rsidR="00000000" w:rsidRPr="00000000">
        <w:rPr>
          <w:rtl w:val="0"/>
        </w:rPr>
        <w:t xml:space="preserve">        n "I'm going to tell you she's not stupid, so... I don't know why she'd go along with you the way she did yesterday but..."</w:t>
      </w:r>
    </w:p>
    <w:p w:rsidR="00000000" w:rsidDel="00000000" w:rsidP="00000000" w:rsidRDefault="00000000" w:rsidRPr="00000000" w14:paraId="00000286">
      <w:pPr>
        <w:pageBreakBefore w:val="0"/>
        <w:rPr/>
      </w:pPr>
      <w:r w:rsidDel="00000000" w:rsidR="00000000" w:rsidRPr="00000000">
        <w:rPr>
          <w:rtl w:val="0"/>
        </w:rPr>
        <w:t xml:space="preserve">        n "It'd suck if we didn't do the same..."</w:t>
      </w:r>
    </w:p>
    <w:p w:rsidR="00000000" w:rsidDel="00000000" w:rsidP="00000000" w:rsidRDefault="00000000" w:rsidRPr="00000000" w14:paraId="00000287">
      <w:pPr>
        <w:pageBreakBefore w:val="0"/>
        <w:rPr/>
      </w:pPr>
      <w:r w:rsidDel="00000000" w:rsidR="00000000" w:rsidRPr="00000000">
        <w:rPr>
          <w:rtl w:val="0"/>
        </w:rPr>
        <w:t xml:space="preserve">        n "For her I mean! Not for you."</w:t>
      </w:r>
    </w:p>
    <w:p w:rsidR="00000000" w:rsidDel="00000000" w:rsidP="00000000" w:rsidRDefault="00000000" w:rsidRPr="00000000" w14:paraId="00000288">
      <w:pPr>
        <w:pageBreakBefore w:val="0"/>
        <w:rPr/>
      </w:pPr>
      <w:r w:rsidDel="00000000" w:rsidR="00000000" w:rsidRPr="00000000">
        <w:rPr>
          <w:rtl w:val="0"/>
        </w:rPr>
        <w:t xml:space="preserve">        n "It's like, she probably knew what's wrong I think and she was giving you the space to correct it."</w:t>
      </w:r>
    </w:p>
    <w:p w:rsidR="00000000" w:rsidDel="00000000" w:rsidP="00000000" w:rsidRDefault="00000000" w:rsidRPr="00000000" w14:paraId="00000289">
      <w:pPr>
        <w:pageBreakBefore w:val="0"/>
        <w:rPr/>
      </w:pPr>
      <w:r w:rsidDel="00000000" w:rsidR="00000000" w:rsidRPr="00000000">
        <w:rPr>
          <w:rtl w:val="0"/>
        </w:rPr>
        <w:t xml:space="preserve">        n "But you can't do that without us, right?"</w:t>
      </w:r>
    </w:p>
    <w:p w:rsidR="00000000" w:rsidDel="00000000" w:rsidP="00000000" w:rsidRDefault="00000000" w:rsidRPr="00000000" w14:paraId="0000028A">
      <w:pPr>
        <w:pageBreakBefore w:val="0"/>
        <w:rPr/>
      </w:pPr>
      <w:r w:rsidDel="00000000" w:rsidR="00000000" w:rsidRPr="00000000">
        <w:rPr>
          <w:rtl w:val="0"/>
        </w:rPr>
        <w:t xml:space="preserve">        n "And you keep making her worried by being all sulky! I doubt she realizes this is the same."</w:t>
      </w:r>
    </w:p>
    <w:p w:rsidR="00000000" w:rsidDel="00000000" w:rsidP="00000000" w:rsidRDefault="00000000" w:rsidRPr="00000000" w14:paraId="0000028B">
      <w:pPr>
        <w:pageBreakBefore w:val="0"/>
        <w:rPr/>
      </w:pPr>
      <w:r w:rsidDel="00000000" w:rsidR="00000000" w:rsidRPr="00000000">
        <w:rPr>
          <w:rtl w:val="0"/>
        </w:rPr>
        <w:t xml:space="preserve">        y "Natsuki...!"</w:t>
      </w:r>
    </w:p>
    <w:p w:rsidR="00000000" w:rsidDel="00000000" w:rsidP="00000000" w:rsidRDefault="00000000" w:rsidRPr="00000000" w14:paraId="0000028C">
      <w:pPr>
        <w:pageBreakBefore w:val="0"/>
        <w:rPr/>
      </w:pPr>
      <w:r w:rsidDel="00000000" w:rsidR="00000000" w:rsidRPr="00000000">
        <w:rPr>
          <w:rtl w:val="0"/>
        </w:rPr>
        <w:t xml:space="preserve">        y "What Natsuki is saying, [player], is that we're going to help you get a gift for Monika."</w:t>
      </w:r>
    </w:p>
    <w:p w:rsidR="00000000" w:rsidDel="00000000" w:rsidP="00000000" w:rsidRDefault="00000000" w:rsidRPr="00000000" w14:paraId="0000028D">
      <w:pPr>
        <w:pageBreakBefore w:val="0"/>
        <w:rPr/>
      </w:pPr>
      <w:r w:rsidDel="00000000" w:rsidR="00000000" w:rsidRPr="00000000">
        <w:rPr>
          <w:rtl w:val="0"/>
        </w:rPr>
        <w:t xml:space="preserve">        y "Because it seems like that's what Monika wants, anyway."</w:t>
      </w:r>
    </w:p>
    <w:p w:rsidR="00000000" w:rsidDel="00000000" w:rsidP="00000000" w:rsidRDefault="00000000" w:rsidRPr="00000000" w14:paraId="0000028E">
      <w:pPr>
        <w:pageBreakBefore w:val="0"/>
        <w:rPr/>
      </w:pPr>
      <w:r w:rsidDel="00000000" w:rsidR="00000000" w:rsidRPr="00000000">
        <w:rPr>
          <w:rtl w:val="0"/>
        </w:rPr>
        <w:t xml:space="preserve">        y "If it were me..."</w:t>
      </w:r>
    </w:p>
    <w:p w:rsidR="00000000" w:rsidDel="00000000" w:rsidP="00000000" w:rsidRDefault="00000000" w:rsidRPr="00000000" w14:paraId="0000028F">
      <w:pPr>
        <w:pageBreakBefore w:val="0"/>
        <w:rPr/>
      </w:pPr>
      <w:r w:rsidDel="00000000" w:rsidR="00000000" w:rsidRPr="00000000">
        <w:rPr>
          <w:rtl w:val="0"/>
        </w:rPr>
        <w:t xml:space="preserve">        ni "Huh?"</w:t>
      </w:r>
    </w:p>
    <w:p w:rsidR="00000000" w:rsidDel="00000000" w:rsidP="00000000" w:rsidRDefault="00000000" w:rsidRPr="00000000" w14:paraId="00000290">
      <w:pPr>
        <w:pageBreakBefore w:val="0"/>
        <w:rPr/>
      </w:pPr>
      <w:r w:rsidDel="00000000" w:rsidR="00000000" w:rsidRPr="00000000">
        <w:rPr>
          <w:rtl w:val="0"/>
        </w:rPr>
        <w:t xml:space="preserve">        n "/"If it were you/"???"</w:t>
      </w:r>
    </w:p>
    <w:p w:rsidR="00000000" w:rsidDel="00000000" w:rsidP="00000000" w:rsidRDefault="00000000" w:rsidRPr="00000000" w14:paraId="00000291">
      <w:pPr>
        <w:pageBreakBefore w:val="0"/>
        <w:rPr/>
      </w:pPr>
      <w:r w:rsidDel="00000000" w:rsidR="00000000" w:rsidRPr="00000000">
        <w:rPr>
          <w:rtl w:val="0"/>
        </w:rPr>
        <w:t xml:space="preserve">        n "What are {i}you{/i} saying?"</w:t>
      </w:r>
    </w:p>
    <w:p w:rsidR="00000000" w:rsidDel="00000000" w:rsidP="00000000" w:rsidRDefault="00000000" w:rsidRPr="00000000" w14:paraId="00000292">
      <w:pPr>
        <w:pageBreakBefore w:val="0"/>
        <w:rPr/>
      </w:pPr>
      <w:r w:rsidDel="00000000" w:rsidR="00000000" w:rsidRPr="00000000">
        <w:rPr>
          <w:rtl w:val="0"/>
        </w:rPr>
        <w:t xml:space="preserve">        y "Ah~! You... heard that…?"</w:t>
      </w:r>
    </w:p>
    <w:p w:rsidR="00000000" w:rsidDel="00000000" w:rsidP="00000000" w:rsidRDefault="00000000" w:rsidRPr="00000000" w14:paraId="00000293">
      <w:pPr>
        <w:pageBreakBefore w:val="0"/>
        <w:rPr/>
      </w:pPr>
      <w:r w:rsidDel="00000000" w:rsidR="00000000" w:rsidRPr="00000000">
        <w:rPr>
          <w:rtl w:val="0"/>
        </w:rPr>
        <w:t xml:space="preserve">        y "I mean, or I meant that if I had... a boyfriend, and he was friends with... so many..."</w:t>
      </w:r>
    </w:p>
    <w:p w:rsidR="00000000" w:rsidDel="00000000" w:rsidP="00000000" w:rsidRDefault="00000000" w:rsidRPr="00000000" w14:paraId="00000294">
      <w:pPr>
        <w:pageBreakBefore w:val="0"/>
        <w:rPr/>
      </w:pPr>
      <w:r w:rsidDel="00000000" w:rsidR="00000000" w:rsidRPr="00000000">
        <w:rPr>
          <w:rtl w:val="0"/>
        </w:rPr>
        <w:t xml:space="preserve">        y "I just... I don't think I'd be comfortable with..."</w:t>
      </w:r>
    </w:p>
    <w:p w:rsidR="00000000" w:rsidDel="00000000" w:rsidP="00000000" w:rsidRDefault="00000000" w:rsidRPr="00000000" w14:paraId="00000295">
      <w:pPr>
        <w:pageBreakBefore w:val="0"/>
        <w:rPr/>
      </w:pPr>
      <w:r w:rsidDel="00000000" w:rsidR="00000000" w:rsidRPr="00000000">
        <w:rPr>
          <w:rtl w:val="0"/>
        </w:rPr>
        <w:t xml:space="preserve">        y "Never mind."</w:t>
      </w:r>
    </w:p>
    <w:p w:rsidR="00000000" w:rsidDel="00000000" w:rsidP="00000000" w:rsidRDefault="00000000" w:rsidRPr="00000000" w14:paraId="00000296">
      <w:pPr>
        <w:pageBreakBefore w:val="0"/>
        <w:rPr/>
      </w:pPr>
      <w:r w:rsidDel="00000000" w:rsidR="00000000" w:rsidRPr="00000000">
        <w:rPr>
          <w:rtl w:val="0"/>
        </w:rPr>
        <w:t xml:space="preserve">        n "We know you don't have anyone helping you."</w:t>
      </w:r>
    </w:p>
    <w:p w:rsidR="00000000" w:rsidDel="00000000" w:rsidP="00000000" w:rsidRDefault="00000000" w:rsidRPr="00000000" w14:paraId="00000297">
      <w:pPr>
        <w:pageBreakBefore w:val="0"/>
        <w:rPr/>
      </w:pPr>
      <w:r w:rsidDel="00000000" w:rsidR="00000000" w:rsidRPr="00000000">
        <w:rPr>
          <w:rtl w:val="0"/>
        </w:rPr>
        <w:t xml:space="preserve">        y "We just thought we would help because of that."</w:t>
      </w:r>
    </w:p>
    <w:p w:rsidR="00000000" w:rsidDel="00000000" w:rsidP="00000000" w:rsidRDefault="00000000" w:rsidRPr="00000000" w14:paraId="00000298">
      <w:pPr>
        <w:pageBreakBefore w:val="0"/>
        <w:rPr/>
      </w:pPr>
      <w:r w:rsidDel="00000000" w:rsidR="00000000" w:rsidRPr="00000000">
        <w:rPr>
          <w:rtl w:val="0"/>
        </w:rPr>
        <w:t xml:space="preserve">        menu:</w:t>
      </w:r>
    </w:p>
    <w:p w:rsidR="00000000" w:rsidDel="00000000" w:rsidP="00000000" w:rsidRDefault="00000000" w:rsidRPr="00000000" w14:paraId="00000299">
      <w:pPr>
        <w:pageBreakBefore w:val="0"/>
        <w:rPr/>
      </w:pPr>
      <w:r w:rsidDel="00000000" w:rsidR="00000000" w:rsidRPr="00000000">
        <w:rPr>
          <w:rtl w:val="0"/>
        </w:rPr>
        <w:t xml:space="preserve">            ny "So... what do you say?"</w:t>
      </w:r>
    </w:p>
    <w:p w:rsidR="00000000" w:rsidDel="00000000" w:rsidP="00000000" w:rsidRDefault="00000000" w:rsidRPr="00000000" w14:paraId="0000029A">
      <w:pPr>
        <w:pageBreakBefore w:val="0"/>
        <w:rPr/>
      </w:pPr>
      <w:r w:rsidDel="00000000" w:rsidR="00000000" w:rsidRPr="00000000">
        <w:rPr>
          <w:rtl w:val="0"/>
        </w:rPr>
        <w:t xml:space="preserve">            "Sure, as long as Sayori is okay with it.":</w:t>
      </w:r>
    </w:p>
    <w:p w:rsidR="00000000" w:rsidDel="00000000" w:rsidP="00000000" w:rsidRDefault="00000000" w:rsidRPr="00000000" w14:paraId="0000029B">
      <w:pPr>
        <w:pageBreakBefore w:val="0"/>
        <w:rPr/>
      </w:pPr>
      <w:r w:rsidDel="00000000" w:rsidR="00000000" w:rsidRPr="00000000">
        <w:rPr>
          <w:rtl w:val="0"/>
        </w:rPr>
        <w:t xml:space="preserve">                $ shoppingval = 2</w:t>
      </w:r>
    </w:p>
    <w:p w:rsidR="00000000" w:rsidDel="00000000" w:rsidP="00000000" w:rsidRDefault="00000000" w:rsidRPr="00000000" w14:paraId="0000029C">
      <w:pPr>
        <w:pageBreakBefore w:val="0"/>
        <w:rPr/>
      </w:pPr>
      <w:r w:rsidDel="00000000" w:rsidR="00000000" w:rsidRPr="00000000">
        <w:rPr>
          <w:rtl w:val="0"/>
        </w:rPr>
        <w:t xml:space="preserve">                mc "As long as Sayori is okay with it, the more the merrier."</w:t>
      </w:r>
    </w:p>
    <w:p w:rsidR="00000000" w:rsidDel="00000000" w:rsidP="00000000" w:rsidRDefault="00000000" w:rsidRPr="00000000" w14:paraId="0000029D">
      <w:pPr>
        <w:pageBreakBefore w:val="0"/>
        <w:rPr/>
      </w:pPr>
      <w:r w:rsidDel="00000000" w:rsidR="00000000" w:rsidRPr="00000000">
        <w:rPr>
          <w:rtl w:val="0"/>
        </w:rPr>
        <w:t xml:space="preserve">            "I'd rather just go with Sayori.":</w:t>
      </w:r>
    </w:p>
    <w:p w:rsidR="00000000" w:rsidDel="00000000" w:rsidP="00000000" w:rsidRDefault="00000000" w:rsidRPr="00000000" w14:paraId="0000029E">
      <w:pPr>
        <w:pageBreakBefore w:val="0"/>
        <w:rPr/>
      </w:pPr>
      <w:r w:rsidDel="00000000" w:rsidR="00000000" w:rsidRPr="00000000">
        <w:rPr>
          <w:rtl w:val="0"/>
        </w:rPr>
        <w:t xml:space="preserve">                $ shoppingval = 1</w:t>
      </w:r>
    </w:p>
    <w:p w:rsidR="00000000" w:rsidDel="00000000" w:rsidP="00000000" w:rsidRDefault="00000000" w:rsidRPr="00000000" w14:paraId="0000029F">
      <w:pPr>
        <w:pageBreakBefore w:val="0"/>
        <w:rPr/>
      </w:pPr>
      <w:r w:rsidDel="00000000" w:rsidR="00000000" w:rsidRPr="00000000">
        <w:rPr>
          <w:rtl w:val="0"/>
        </w:rPr>
        <w:t xml:space="preserve">                mc "Thanks for the offer, but I don't need Monika to get suspicious or anything."</w:t>
      </w:r>
    </w:p>
    <w:p w:rsidR="00000000" w:rsidDel="00000000" w:rsidP="00000000" w:rsidRDefault="00000000" w:rsidRPr="00000000" w14:paraId="000002A0">
      <w:pPr>
        <w:pageBreakBefore w:val="0"/>
        <w:rPr/>
      </w:pPr>
      <w:r w:rsidDel="00000000" w:rsidR="00000000" w:rsidRPr="00000000">
        <w:rPr>
          <w:rtl w:val="0"/>
        </w:rPr>
        <w:t xml:space="preserve">                n "Huh?"</w:t>
      </w:r>
    </w:p>
    <w:p w:rsidR="00000000" w:rsidDel="00000000" w:rsidP="00000000" w:rsidRDefault="00000000" w:rsidRPr="00000000" w14:paraId="000002A1">
      <w:pPr>
        <w:pageBreakBefore w:val="0"/>
        <w:rPr/>
      </w:pPr>
      <w:r w:rsidDel="00000000" w:rsidR="00000000" w:rsidRPr="00000000">
        <w:rPr>
          <w:rtl w:val="0"/>
        </w:rPr>
        <w:t xml:space="preserve">                y "Isn't it more suspicious to go shopping alone with Sayori?"</w:t>
      </w:r>
    </w:p>
    <w:p w:rsidR="00000000" w:rsidDel="00000000" w:rsidP="00000000" w:rsidRDefault="00000000" w:rsidRPr="00000000" w14:paraId="000002A2">
      <w:pPr>
        <w:pageBreakBefore w:val="0"/>
        <w:rPr/>
      </w:pPr>
      <w:r w:rsidDel="00000000" w:rsidR="00000000" w:rsidRPr="00000000">
        <w:rPr>
          <w:rtl w:val="0"/>
        </w:rPr>
        <w:t xml:space="preserve">                n "Yeah, that's what I was thinking."</w:t>
      </w:r>
    </w:p>
    <w:p w:rsidR="00000000" w:rsidDel="00000000" w:rsidP="00000000" w:rsidRDefault="00000000" w:rsidRPr="00000000" w14:paraId="000002A3">
      <w:pPr>
        <w:pageBreakBefore w:val="0"/>
        <w:rPr/>
      </w:pPr>
      <w:r w:rsidDel="00000000" w:rsidR="00000000" w:rsidRPr="00000000">
        <w:rPr>
          <w:rtl w:val="0"/>
        </w:rPr>
        <w:t xml:space="preserve">                mc "Sayori's the exception. She's my childhood friend, no way Monika would be jealous of her. There's nothing to even suspect."</w:t>
      </w:r>
    </w:p>
    <w:p w:rsidR="00000000" w:rsidDel="00000000" w:rsidP="00000000" w:rsidRDefault="00000000" w:rsidRPr="00000000" w14:paraId="000002A4">
      <w:pPr>
        <w:pageBreakBefore w:val="0"/>
        <w:rPr/>
      </w:pPr>
      <w:r w:rsidDel="00000000" w:rsidR="00000000" w:rsidRPr="00000000">
        <w:rPr>
          <w:rtl w:val="0"/>
        </w:rPr>
        <w:t xml:space="preserve">                n "And you're implying there is with us? In your dreams, pervert."</w:t>
      </w:r>
    </w:p>
    <w:p w:rsidR="00000000" w:rsidDel="00000000" w:rsidP="00000000" w:rsidRDefault="00000000" w:rsidRPr="00000000" w14:paraId="000002A5">
      <w:pPr>
        <w:pageBreakBefore w:val="0"/>
        <w:rPr/>
      </w:pPr>
      <w:r w:rsidDel="00000000" w:rsidR="00000000" w:rsidRPr="00000000">
        <w:rPr>
          <w:rtl w:val="0"/>
        </w:rPr>
        <w:t xml:space="preserve">                y "Natsuki, don't."</w:t>
      </w:r>
    </w:p>
    <w:p w:rsidR="00000000" w:rsidDel="00000000" w:rsidP="00000000" w:rsidRDefault="00000000" w:rsidRPr="00000000" w14:paraId="000002A6">
      <w:pPr>
        <w:pageBreakBefore w:val="0"/>
        <w:rPr/>
      </w:pPr>
      <w:r w:rsidDel="00000000" w:rsidR="00000000" w:rsidRPr="00000000">
        <w:rPr>
          <w:rtl w:val="0"/>
        </w:rPr>
        <w:t xml:space="preserve">                mc "I'm just trying to see it from Monika's perspective is all."</w:t>
      </w:r>
    </w:p>
    <w:p w:rsidR="00000000" w:rsidDel="00000000" w:rsidP="00000000" w:rsidRDefault="00000000" w:rsidRPr="00000000" w14:paraId="000002A7">
      <w:pPr>
        <w:pageBreakBefore w:val="0"/>
        <w:rPr/>
      </w:pPr>
      <w:r w:rsidDel="00000000" w:rsidR="00000000" w:rsidRPr="00000000">
        <w:rPr>
          <w:rtl w:val="0"/>
        </w:rPr>
        <w:t xml:space="preserve">                n "So were we, but whatever."</w:t>
      </w:r>
    </w:p>
    <w:p w:rsidR="00000000" w:rsidDel="00000000" w:rsidP="00000000" w:rsidRDefault="00000000" w:rsidRPr="00000000" w14:paraId="000002A8">
      <w:pPr>
        <w:pageBreakBefore w:val="0"/>
        <w:rPr/>
      </w:pPr>
      <w:r w:rsidDel="00000000" w:rsidR="00000000" w:rsidRPr="00000000">
        <w:rPr>
          <w:rtl w:val="0"/>
        </w:rPr>
        <w:t xml:space="preserve">                show natsuki at thide zorder 1</w:t>
      </w:r>
    </w:p>
    <w:p w:rsidR="00000000" w:rsidDel="00000000" w:rsidP="00000000" w:rsidRDefault="00000000" w:rsidRPr="00000000" w14:paraId="000002A9">
      <w:pPr>
        <w:pageBreakBefore w:val="0"/>
        <w:rPr/>
      </w:pPr>
      <w:r w:rsidDel="00000000" w:rsidR="00000000" w:rsidRPr="00000000">
        <w:rPr>
          <w:rtl w:val="0"/>
        </w:rPr>
        <w:t xml:space="preserve">                hide natsuki</w:t>
      </w:r>
    </w:p>
    <w:p w:rsidR="00000000" w:rsidDel="00000000" w:rsidP="00000000" w:rsidRDefault="00000000" w:rsidRPr="00000000" w14:paraId="000002AA">
      <w:pPr>
        <w:pageBreakBefore w:val="0"/>
        <w:rPr/>
      </w:pPr>
      <w:r w:rsidDel="00000000" w:rsidR="00000000" w:rsidRPr="00000000">
        <w:rPr>
          <w:rtl w:val="0"/>
        </w:rPr>
        <w:t xml:space="preserve">                show yuri at thide zorder 1</w:t>
      </w:r>
    </w:p>
    <w:p w:rsidR="00000000" w:rsidDel="00000000" w:rsidP="00000000" w:rsidRDefault="00000000" w:rsidRPr="00000000" w14:paraId="000002AB">
      <w:pPr>
        <w:pageBreakBefore w:val="0"/>
        <w:rPr/>
      </w:pPr>
      <w:r w:rsidDel="00000000" w:rsidR="00000000" w:rsidRPr="00000000">
        <w:rPr>
          <w:rtl w:val="0"/>
        </w:rPr>
        <w:t xml:space="preserve">                hide yuri</w:t>
      </w:r>
    </w:p>
    <w:p w:rsidR="00000000" w:rsidDel="00000000" w:rsidP="00000000" w:rsidRDefault="00000000" w:rsidRPr="00000000" w14:paraId="000002AC">
      <w:pPr>
        <w:pageBreakBefore w:val="0"/>
        <w:rPr/>
      </w:pPr>
      <w:r w:rsidDel="00000000" w:rsidR="00000000" w:rsidRPr="00000000">
        <w:rPr>
          <w:rtl w:val="0"/>
        </w:rPr>
        <w:t xml:space="preserve">                "Natsuki and Yuri take their leave."</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    scene black</w:t>
      </w:r>
    </w:p>
    <w:p w:rsidR="00000000" w:rsidDel="00000000" w:rsidP="00000000" w:rsidRDefault="00000000" w:rsidRPr="00000000" w14:paraId="000002AF">
      <w:pPr>
        <w:pageBreakBefore w:val="0"/>
        <w:rPr/>
      </w:pPr>
      <w:r w:rsidDel="00000000" w:rsidR="00000000" w:rsidRPr="00000000">
        <w:rPr>
          <w:rtl w:val="0"/>
        </w:rPr>
        <w:t xml:space="preserve">    with wipeleft_scene</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#Dec 21, Saturday------------------------------------------Potential Christmas Shopping Event------------</w:t>
      </w:r>
    </w:p>
    <w:p w:rsidR="00000000" w:rsidDel="00000000" w:rsidP="00000000" w:rsidRDefault="00000000" w:rsidRPr="00000000" w14:paraId="000002B2">
      <w:pPr>
        <w:pageBreakBefore w:val="0"/>
        <w:rPr/>
      </w:pPr>
      <w:r w:rsidDel="00000000" w:rsidR="00000000" w:rsidRPr="00000000">
        <w:rPr>
          <w:rtl w:val="0"/>
        </w:rPr>
        <w:t xml:space="preserve">    if shoppingval == 1:</w:t>
      </w:r>
    </w:p>
    <w:p w:rsidR="00000000" w:rsidDel="00000000" w:rsidP="00000000" w:rsidRDefault="00000000" w:rsidRPr="00000000" w14:paraId="000002B3">
      <w:pPr>
        <w:pageBreakBefore w:val="0"/>
        <w:rPr>
          <w:b w:val="1"/>
        </w:rPr>
      </w:pPr>
      <w:r w:rsidDel="00000000" w:rsidR="00000000" w:rsidRPr="00000000">
        <w:rPr>
          <w:rtl w:val="0"/>
        </w:rPr>
        <w:t xml:space="preserve">        scene bg </w:t>
      </w:r>
      <w:r w:rsidDel="00000000" w:rsidR="00000000" w:rsidRPr="00000000">
        <w:rPr>
          <w:b w:val="1"/>
          <w:rtl w:val="0"/>
        </w:rPr>
        <w:t xml:space="preserve">insert mall background here</w:t>
      </w:r>
    </w:p>
    <w:p w:rsidR="00000000" w:rsidDel="00000000" w:rsidP="00000000" w:rsidRDefault="00000000" w:rsidRPr="00000000" w14:paraId="000002B4">
      <w:pPr>
        <w:pageBreakBefore w:val="0"/>
        <w:rPr>
          <w:b w:val="1"/>
        </w:rPr>
      </w:pPr>
      <w:r w:rsidDel="00000000" w:rsidR="00000000" w:rsidRPr="00000000">
        <w:rPr>
          <w:b w:val="1"/>
          <w:rtl w:val="0"/>
        </w:rPr>
        <w:t xml:space="preserve">#Worst version of events, probably not immediately noticeable and will have repercussions later since you're just with Sayori (consider the fact that Natsuki and Yuri offered to come and you rejected them for Sayori when creating repercussions)</w:t>
      </w:r>
    </w:p>
    <w:p w:rsidR="00000000" w:rsidDel="00000000" w:rsidP="00000000" w:rsidRDefault="00000000" w:rsidRPr="00000000" w14:paraId="000002B5">
      <w:pPr>
        <w:pageBreakBefore w:val="0"/>
        <w:rPr/>
      </w:pPr>
      <w:r w:rsidDel="00000000" w:rsidR="00000000" w:rsidRPr="00000000">
        <w:rPr>
          <w:rtl w:val="0"/>
        </w:rPr>
        <w:t xml:space="preserve">        with wipeleft_scene</w:t>
      </w:r>
    </w:p>
    <w:p w:rsidR="00000000" w:rsidDel="00000000" w:rsidP="00000000" w:rsidRDefault="00000000" w:rsidRPr="00000000" w14:paraId="000002B6">
      <w:pPr>
        <w:pageBreakBefore w:val="0"/>
        <w:rPr/>
      </w:pPr>
      <w:r w:rsidDel="00000000" w:rsidR="00000000" w:rsidRPr="00000000">
        <w:rPr>
          <w:rtl w:val="0"/>
        </w:rPr>
        <w:t xml:space="preserve">        "Saturday, December 21st"</w:t>
      </w:r>
    </w:p>
    <w:p w:rsidR="00000000" w:rsidDel="00000000" w:rsidP="00000000" w:rsidRDefault="00000000" w:rsidRPr="00000000" w14:paraId="000002B7">
      <w:pPr>
        <w:pageBreakBefore w:val="0"/>
        <w:rPr/>
      </w:pPr>
      <w:r w:rsidDel="00000000" w:rsidR="00000000" w:rsidRPr="00000000">
        <w:rPr>
          <w:rtl w:val="0"/>
        </w:rPr>
        <w:t xml:space="preserve">        "Today I'm shopping at the Mall with Sayori to find a present for Monika."</w:t>
      </w:r>
    </w:p>
    <w:p w:rsidR="00000000" w:rsidDel="00000000" w:rsidP="00000000" w:rsidRDefault="00000000" w:rsidRPr="00000000" w14:paraId="000002B8">
      <w:pPr>
        <w:pageBreakBefore w:val="0"/>
        <w:rPr>
          <w:b w:val="1"/>
        </w:rPr>
      </w:pPr>
      <w:r w:rsidDel="00000000" w:rsidR="00000000" w:rsidRPr="00000000">
        <w:rPr>
          <w:rtl w:val="0"/>
        </w:rPr>
        <w:t xml:space="preserve">        </w:t>
      </w:r>
      <w:r w:rsidDel="00000000" w:rsidR="00000000" w:rsidRPr="00000000">
        <w:rPr>
          <w:b w:val="1"/>
          <w:rtl w:val="0"/>
        </w:rPr>
        <w:t xml:space="preserve">#Continue writing here, shopping for a Christmas Gift for Monika with Sayori. Use this to develop Sayori's arc.</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t xml:space="preserve">    elif shoppingval == 2:</w:t>
      </w:r>
    </w:p>
    <w:p w:rsidR="00000000" w:rsidDel="00000000" w:rsidP="00000000" w:rsidRDefault="00000000" w:rsidRPr="00000000" w14:paraId="000002BF">
      <w:pPr>
        <w:pageBreakBefore w:val="0"/>
        <w:rPr>
          <w:b w:val="1"/>
        </w:rPr>
      </w:pPr>
      <w:r w:rsidDel="00000000" w:rsidR="00000000" w:rsidRPr="00000000">
        <w:rPr>
          <w:rtl w:val="0"/>
        </w:rPr>
        <w:t xml:space="preserve">        scene bg </w:t>
      </w:r>
      <w:r w:rsidDel="00000000" w:rsidR="00000000" w:rsidRPr="00000000">
        <w:rPr>
          <w:b w:val="1"/>
          <w:rtl w:val="0"/>
        </w:rPr>
        <w:t xml:space="preserve">insert mall background here</w:t>
      </w:r>
    </w:p>
    <w:p w:rsidR="00000000" w:rsidDel="00000000" w:rsidP="00000000" w:rsidRDefault="00000000" w:rsidRPr="00000000" w14:paraId="000002C0">
      <w:pPr>
        <w:pageBreakBefore w:val="0"/>
        <w:rPr>
          <w:b w:val="1"/>
        </w:rPr>
      </w:pPr>
      <w:r w:rsidDel="00000000" w:rsidR="00000000" w:rsidRPr="00000000">
        <w:rPr>
          <w:b w:val="1"/>
          <w:rtl w:val="0"/>
        </w:rPr>
        <w:t xml:space="preserve">#Best version of events</w:t>
      </w:r>
    </w:p>
    <w:p w:rsidR="00000000" w:rsidDel="00000000" w:rsidP="00000000" w:rsidRDefault="00000000" w:rsidRPr="00000000" w14:paraId="000002C1">
      <w:pPr>
        <w:pageBreakBefore w:val="0"/>
        <w:rPr>
          <w:b w:val="1"/>
        </w:rPr>
      </w:pPr>
      <w:r w:rsidDel="00000000" w:rsidR="00000000" w:rsidRPr="00000000">
        <w:rPr>
          <w:rtl w:val="0"/>
        </w:rPr>
        <w:t xml:space="preserve">        with wipeleft_scene</w:t>
      </w: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        "Saturday, December 21st"</w:t>
      </w:r>
    </w:p>
    <w:p w:rsidR="00000000" w:rsidDel="00000000" w:rsidP="00000000" w:rsidRDefault="00000000" w:rsidRPr="00000000" w14:paraId="000002C3">
      <w:pPr>
        <w:pageBreakBefore w:val="0"/>
        <w:rPr/>
      </w:pPr>
      <w:r w:rsidDel="00000000" w:rsidR="00000000" w:rsidRPr="00000000">
        <w:rPr>
          <w:rtl w:val="0"/>
        </w:rPr>
        <w:t xml:space="preserve">        "Today I'm shopping at the Mall with Sayori, Natsuki and Yuri all for the noble goal of getting Monika the perfect Christmas present!"</w:t>
      </w:r>
    </w:p>
    <w:p w:rsidR="00000000" w:rsidDel="00000000" w:rsidP="00000000" w:rsidRDefault="00000000" w:rsidRPr="00000000" w14:paraId="000002C4">
      <w:pPr>
        <w:pageBreakBefore w:val="0"/>
        <w:rPr>
          <w:b w:val="1"/>
        </w:rPr>
      </w:pPr>
      <w:r w:rsidDel="00000000" w:rsidR="00000000" w:rsidRPr="00000000">
        <w:rPr>
          <w:rtl w:val="0"/>
        </w:rPr>
        <w:t xml:space="preserve">        </w:t>
      </w:r>
      <w:r w:rsidDel="00000000" w:rsidR="00000000" w:rsidRPr="00000000">
        <w:rPr>
          <w:b w:val="1"/>
          <w:rtl w:val="0"/>
        </w:rPr>
        <w:t xml:space="preserve">#Continue writing here, the best version of events. Shopping for a Christmas Gift for Monika with Natsuki, Yuri, and Sayori. Use this to develop Sayori's arc. Use this to develop Nat and Yuri's friendship.</w:t>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    else:</w:t>
      </w:r>
    </w:p>
    <w:p w:rsidR="00000000" w:rsidDel="00000000" w:rsidP="00000000" w:rsidRDefault="00000000" w:rsidRPr="00000000" w14:paraId="000002CB">
      <w:pPr>
        <w:pageBreakBefore w:val="0"/>
        <w:rPr>
          <w:b w:val="1"/>
        </w:rPr>
      </w:pPr>
      <w:r w:rsidDel="00000000" w:rsidR="00000000" w:rsidRPr="00000000">
        <w:rPr>
          <w:rtl w:val="0"/>
        </w:rPr>
        <w:t xml:space="preserve">        scene bg bedroom</w:t>
      </w: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        with wipeleft_scene</w:t>
      </w:r>
    </w:p>
    <w:p w:rsidR="00000000" w:rsidDel="00000000" w:rsidP="00000000" w:rsidRDefault="00000000" w:rsidRPr="00000000" w14:paraId="000002CD">
      <w:pPr>
        <w:pageBreakBefore w:val="0"/>
        <w:rPr/>
      </w:pPr>
      <w:r w:rsidDel="00000000" w:rsidR="00000000" w:rsidRPr="00000000">
        <w:rPr>
          <w:rtl w:val="0"/>
        </w:rPr>
        <w:t xml:space="preserve">        "Saturday, December 21st"</w:t>
      </w:r>
    </w:p>
    <w:p w:rsidR="00000000" w:rsidDel="00000000" w:rsidP="00000000" w:rsidRDefault="00000000" w:rsidRPr="00000000" w14:paraId="000002CE">
      <w:pPr>
        <w:pageBreakBefore w:val="0"/>
        <w:rPr/>
      </w:pPr>
      <w:r w:rsidDel="00000000" w:rsidR="00000000" w:rsidRPr="00000000">
        <w:rPr>
          <w:rtl w:val="0"/>
        </w:rPr>
        <w:t xml:space="preserve">        "Maybe... I should go out and see what's good at the Mall so I have a better idea of where to go tomorrow with Natsuki and Yuri."</w:t>
      </w:r>
    </w:p>
    <w:p w:rsidR="00000000" w:rsidDel="00000000" w:rsidP="00000000" w:rsidRDefault="00000000" w:rsidRPr="00000000" w14:paraId="000002CF">
      <w:pPr>
        <w:pageBreakBefore w:val="0"/>
        <w:rPr/>
      </w:pPr>
      <w:r w:rsidDel="00000000" w:rsidR="00000000" w:rsidRPr="00000000">
        <w:rPr>
          <w:rtl w:val="0"/>
        </w:rPr>
        <w:t xml:space="preserve">        "I make it sound like some sort of date, but tomorrow is the day the three of us go looking for a Christmas gift for Monika."</w:t>
      </w:r>
    </w:p>
    <w:p w:rsidR="00000000" w:rsidDel="00000000" w:rsidP="00000000" w:rsidRDefault="00000000" w:rsidRPr="00000000" w14:paraId="000002D0">
      <w:pPr>
        <w:pageBreakBefore w:val="0"/>
        <w:rPr>
          <w:b w:val="1"/>
        </w:rPr>
      </w:pPr>
      <w:r w:rsidDel="00000000" w:rsidR="00000000" w:rsidRPr="00000000">
        <w:rPr>
          <w:rtl w:val="0"/>
        </w:rPr>
        <w:t xml:space="preserve">        "The day passes by uneventfully, and I find some good stuff." </w:t>
      </w:r>
      <w:r w:rsidDel="00000000" w:rsidR="00000000" w:rsidRPr="00000000">
        <w:rPr>
          <w:b w:val="1"/>
          <w:rtl w:val="0"/>
        </w:rPr>
        <w:t xml:space="preserve">#Use this pre-information when writing the Neutral version with just Nat and Yuri</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#Dec 22, Sunday--------------------------------------------Potential Christmas Shopping Event------------</w:t>
      </w:r>
    </w:p>
    <w:p w:rsidR="00000000" w:rsidDel="00000000" w:rsidP="00000000" w:rsidRDefault="00000000" w:rsidRPr="00000000" w14:paraId="000002D6">
      <w:pPr>
        <w:pageBreakBefore w:val="0"/>
        <w:rPr/>
      </w:pPr>
      <w:r w:rsidDel="00000000" w:rsidR="00000000" w:rsidRPr="00000000">
        <w:rPr>
          <w:rtl w:val="0"/>
        </w:rPr>
        <w:t xml:space="preserve">    if shoppingval == 1 or shoppingval == 2:</w:t>
      </w:r>
    </w:p>
    <w:p w:rsidR="00000000" w:rsidDel="00000000" w:rsidP="00000000" w:rsidRDefault="00000000" w:rsidRPr="00000000" w14:paraId="000002D7">
      <w:pPr>
        <w:pageBreakBefore w:val="0"/>
        <w:rPr>
          <w:b w:val="1"/>
        </w:rPr>
      </w:pPr>
      <w:r w:rsidDel="00000000" w:rsidR="00000000" w:rsidRPr="00000000">
        <w:rPr>
          <w:rtl w:val="0"/>
        </w:rPr>
        <w:t xml:space="preserve">        scene bg bedroom</w:t>
      </w: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t xml:space="preserve">        with wipeleft_scene</w:t>
      </w:r>
    </w:p>
    <w:p w:rsidR="00000000" w:rsidDel="00000000" w:rsidP="00000000" w:rsidRDefault="00000000" w:rsidRPr="00000000" w14:paraId="000002D9">
      <w:pPr>
        <w:pageBreakBefore w:val="0"/>
        <w:rPr/>
      </w:pPr>
      <w:r w:rsidDel="00000000" w:rsidR="00000000" w:rsidRPr="00000000">
        <w:rPr>
          <w:rtl w:val="0"/>
        </w:rPr>
        <w:t xml:space="preserve">        "Sunday, December 22nd"</w:t>
      </w:r>
    </w:p>
    <w:p w:rsidR="00000000" w:rsidDel="00000000" w:rsidP="00000000" w:rsidRDefault="00000000" w:rsidRPr="00000000" w14:paraId="000002DA">
      <w:pPr>
        <w:pageBreakBefore w:val="0"/>
        <w:rPr>
          <w:b w:val="1"/>
        </w:rPr>
      </w:pPr>
      <w:r w:rsidDel="00000000" w:rsidR="00000000" w:rsidRPr="00000000">
        <w:rPr>
          <w:rtl w:val="0"/>
        </w:rPr>
        <w:t xml:space="preserve">        </w:t>
      </w:r>
      <w:r w:rsidDel="00000000" w:rsidR="00000000" w:rsidRPr="00000000">
        <w:rPr>
          <w:b w:val="1"/>
          <w:rtl w:val="0"/>
        </w:rPr>
        <w:t xml:space="preserve">#Insert reminiscing fluff about the results of the shopping trip with whoever you went with, base character-specific dialogue on the shoppingval being 1 (Just Sayori) or 2 (Sayori, Natsuki, and Yuri)</w:t>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    elif shoppingval == 0:</w:t>
      </w:r>
    </w:p>
    <w:p w:rsidR="00000000" w:rsidDel="00000000" w:rsidP="00000000" w:rsidRDefault="00000000" w:rsidRPr="00000000" w14:paraId="000002E1">
      <w:pPr>
        <w:pageBreakBefore w:val="0"/>
        <w:rPr>
          <w:b w:val="1"/>
        </w:rPr>
      </w:pPr>
      <w:r w:rsidDel="00000000" w:rsidR="00000000" w:rsidRPr="00000000">
        <w:rPr>
          <w:rtl w:val="0"/>
        </w:rPr>
        <w:t xml:space="preserve">        scene bg </w:t>
      </w:r>
      <w:r w:rsidDel="00000000" w:rsidR="00000000" w:rsidRPr="00000000">
        <w:rPr>
          <w:b w:val="1"/>
          <w:rtl w:val="0"/>
        </w:rPr>
        <w:t xml:space="preserve">insert mall background here</w:t>
      </w:r>
    </w:p>
    <w:p w:rsidR="00000000" w:rsidDel="00000000" w:rsidP="00000000" w:rsidRDefault="00000000" w:rsidRPr="00000000" w14:paraId="000002E2">
      <w:pPr>
        <w:pageBreakBefore w:val="0"/>
        <w:rPr>
          <w:b w:val="1"/>
        </w:rPr>
      </w:pPr>
      <w:r w:rsidDel="00000000" w:rsidR="00000000" w:rsidRPr="00000000">
        <w:rPr>
          <w:b w:val="1"/>
          <w:rtl w:val="0"/>
        </w:rPr>
        <w:t xml:space="preserve">#Neutral version of events</w:t>
      </w:r>
    </w:p>
    <w:p w:rsidR="00000000" w:rsidDel="00000000" w:rsidP="00000000" w:rsidRDefault="00000000" w:rsidRPr="00000000" w14:paraId="000002E3">
      <w:pPr>
        <w:pageBreakBefore w:val="0"/>
        <w:rPr/>
      </w:pPr>
      <w:r w:rsidDel="00000000" w:rsidR="00000000" w:rsidRPr="00000000">
        <w:rPr>
          <w:rtl w:val="0"/>
        </w:rPr>
        <w:t xml:space="preserve">        with wipeleft_scene</w:t>
      </w:r>
    </w:p>
    <w:p w:rsidR="00000000" w:rsidDel="00000000" w:rsidP="00000000" w:rsidRDefault="00000000" w:rsidRPr="00000000" w14:paraId="000002E4">
      <w:pPr>
        <w:pageBreakBefore w:val="0"/>
        <w:rPr/>
      </w:pPr>
      <w:r w:rsidDel="00000000" w:rsidR="00000000" w:rsidRPr="00000000">
        <w:rPr>
          <w:rtl w:val="0"/>
        </w:rPr>
        <w:t xml:space="preserve">        "Sunday, December 22nd"</w:t>
      </w:r>
    </w:p>
    <w:p w:rsidR="00000000" w:rsidDel="00000000" w:rsidP="00000000" w:rsidRDefault="00000000" w:rsidRPr="00000000" w14:paraId="000002E5">
      <w:pPr>
        <w:pageBreakBefore w:val="0"/>
        <w:rPr/>
      </w:pPr>
      <w:r w:rsidDel="00000000" w:rsidR="00000000" w:rsidRPr="00000000">
        <w:rPr>
          <w:rtl w:val="0"/>
        </w:rPr>
        <w:t xml:space="preserve">        "Today I'm shopping at the Mall with Natsuki and Yuri with the noble goal of getting Monika a Christmas present."</w:t>
      </w:r>
    </w:p>
    <w:p w:rsidR="00000000" w:rsidDel="00000000" w:rsidP="00000000" w:rsidRDefault="00000000" w:rsidRPr="00000000" w14:paraId="000002E6">
      <w:pPr>
        <w:pageBreakBefore w:val="0"/>
        <w:rPr>
          <w:b w:val="1"/>
        </w:rPr>
      </w:pPr>
      <w:r w:rsidDel="00000000" w:rsidR="00000000" w:rsidRPr="00000000">
        <w:rPr>
          <w:rtl w:val="0"/>
        </w:rPr>
        <w:t xml:space="preserve">        </w:t>
      </w:r>
      <w:r w:rsidDel="00000000" w:rsidR="00000000" w:rsidRPr="00000000">
        <w:rPr>
          <w:b w:val="1"/>
          <w:rtl w:val="0"/>
        </w:rPr>
        <w:t xml:space="preserve">#Monikan, continue writing from here- this is the part where MC is shopping with Natsuki and Yuri to get Monika a Christmas Present. Use this to develop the subplot of Natsuki and Yuri becoming friends.</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#Dec 23, Monday--------------------------------------------------------------------------------------------------------</w:t>
      </w:r>
    </w:p>
    <w:p w:rsidR="00000000" w:rsidDel="00000000" w:rsidP="00000000" w:rsidRDefault="00000000" w:rsidRPr="00000000" w14:paraId="000002ED">
      <w:pPr>
        <w:pageBreakBefore w:val="0"/>
        <w:rPr>
          <w:b w:val="1"/>
        </w:rPr>
      </w:pPr>
      <w:r w:rsidDel="00000000" w:rsidR="00000000" w:rsidRPr="00000000">
        <w:rPr>
          <w:b w:val="1"/>
          <w:rtl w:val="0"/>
        </w:rPr>
        <w:t xml:space="preserve">#If went on Sunday with Nat and Yuri (shoppingval == 0), include a Sayori centric moment here to develop her arc.</w:t>
      </w:r>
    </w:p>
    <w:p w:rsidR="00000000" w:rsidDel="00000000" w:rsidP="00000000" w:rsidRDefault="00000000" w:rsidRPr="00000000" w14:paraId="000002EE">
      <w:pPr>
        <w:pageBreakBefore w:val="0"/>
        <w:rPr>
          <w:b w:val="1"/>
        </w:rPr>
      </w:pPr>
      <w:r w:rsidDel="00000000" w:rsidR="00000000" w:rsidRPr="00000000">
        <w:rPr>
          <w:b w:val="1"/>
          <w:rtl w:val="0"/>
        </w:rPr>
        <w:t xml:space="preserve">#If already had Sayori moment (Nat and Yuri present; shoppingval == 2), skip day entirely.</w:t>
      </w:r>
    </w:p>
    <w:p w:rsidR="00000000" w:rsidDel="00000000" w:rsidP="00000000" w:rsidRDefault="00000000" w:rsidRPr="00000000" w14:paraId="000002EF">
      <w:pPr>
        <w:pageBreakBefore w:val="0"/>
        <w:rPr>
          <w:b w:val="1"/>
        </w:rPr>
      </w:pPr>
      <w:r w:rsidDel="00000000" w:rsidR="00000000" w:rsidRPr="00000000">
        <w:rPr>
          <w:b w:val="1"/>
          <w:rtl w:val="0"/>
        </w:rPr>
        <w:t xml:space="preserve">#If only went with Sayori (shoppingval == 1) (no Nat and Yuri), include some kind of conflict with Monika on the situation with Sayori (meant to be resolved during Christmas if this is the case).</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#Dec 24, Tuesday: Christmas Eve/Last School Day Before Break-----------------------------------------</w:t>
      </w:r>
    </w:p>
    <w:p w:rsidR="00000000" w:rsidDel="00000000" w:rsidP="00000000" w:rsidRDefault="00000000" w:rsidRPr="00000000" w14:paraId="000002F3">
      <w:pPr>
        <w:pageBreakBefore w:val="0"/>
        <w:rPr>
          <w:b w:val="1"/>
        </w:rPr>
      </w:pPr>
      <w:r w:rsidDel="00000000" w:rsidR="00000000" w:rsidRPr="00000000">
        <w:rPr>
          <w:b w:val="1"/>
          <w:rtl w:val="0"/>
        </w:rPr>
        <w:t xml:space="preserve">#Have club moment where all of the members discuss Christmas. If shoppingval == 0 or 2 then everyone behaves pleasantly, MC goes to her house that night. Meets her parents.</w:t>
      </w:r>
    </w:p>
    <w:p w:rsidR="00000000" w:rsidDel="00000000" w:rsidP="00000000" w:rsidRDefault="00000000" w:rsidRPr="00000000" w14:paraId="000002F4">
      <w:pPr>
        <w:pageBreakBefore w:val="0"/>
        <w:rPr>
          <w:b w:val="1"/>
        </w:rPr>
      </w:pPr>
      <w:r w:rsidDel="00000000" w:rsidR="00000000" w:rsidRPr="00000000">
        <w:rPr>
          <w:rtl w:val="0"/>
        </w:rPr>
      </w:r>
    </w:p>
    <w:p w:rsidR="00000000" w:rsidDel="00000000" w:rsidP="00000000" w:rsidRDefault="00000000" w:rsidRPr="00000000" w14:paraId="000002F5">
      <w:pPr>
        <w:pageBreakBefore w:val="0"/>
        <w:rPr>
          <w:b w:val="1"/>
        </w:rPr>
      </w:pPr>
      <w:r w:rsidDel="00000000" w:rsidR="00000000" w:rsidRPr="00000000">
        <w:rPr>
          <w:b w:val="1"/>
          <w:rtl w:val="0"/>
        </w:rPr>
        <w:t xml:space="preserve">If shoppingval == 1 then Monika may act a bit sour, MC goes to her house the next day.</w:t>
      </w:r>
    </w:p>
    <w:p w:rsidR="00000000" w:rsidDel="00000000" w:rsidP="00000000" w:rsidRDefault="00000000" w:rsidRPr="00000000" w14:paraId="000002F6">
      <w:pPr>
        <w:pageBreakBefore w:val="0"/>
        <w:rPr/>
      </w:pPr>
      <w:r w:rsidDel="00000000" w:rsidR="00000000" w:rsidRPr="00000000">
        <w:rPr>
          <w:rtl w:val="0"/>
        </w:rPr>
        <w:t xml:space="preserve">#Dec 25, Wednesday: Christmas Event---------------------------------------------------------------------------</w:t>
      </w:r>
    </w:p>
    <w:p w:rsidR="00000000" w:rsidDel="00000000" w:rsidP="00000000" w:rsidRDefault="00000000" w:rsidRPr="00000000" w14:paraId="000002F7">
      <w:pPr>
        <w:pageBreakBefore w:val="0"/>
        <w:rPr>
          <w:b w:val="1"/>
        </w:rPr>
      </w:pPr>
      <w:r w:rsidDel="00000000" w:rsidR="00000000" w:rsidRPr="00000000">
        <w:rPr>
          <w:b w:val="1"/>
          <w:rtl w:val="0"/>
        </w:rPr>
        <w:t xml:space="preserve">#If shoppingval == 1 then scene starts with MC arriving to house and meets her parents, conflict resolved by the end of the scene if the player picked a good present- if bad present then bad ending.</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b w:val="1"/>
        </w:rPr>
      </w:pPr>
      <w:r w:rsidDel="00000000" w:rsidR="00000000" w:rsidRPr="00000000">
        <w:rPr>
          <w:b w:val="1"/>
          <w:rtl w:val="0"/>
        </w:rPr>
        <w:t xml:space="preserve">#If shoppingval == 0 or 2 then scene starts with MC waking up in her house already, everything is pleasant and happy (but Monika questions him a little if the value is 2).</w:t>
      </w:r>
    </w:p>
    <w:p w:rsidR="00000000" w:rsidDel="00000000" w:rsidP="00000000" w:rsidRDefault="00000000" w:rsidRPr="00000000" w14:paraId="000002FA">
      <w:pPr>
        <w:pageBreakBefore w:val="0"/>
        <w:rPr>
          <w:b w:val="1"/>
        </w:rPr>
      </w:pPr>
      <w:r w:rsidDel="00000000" w:rsidR="00000000" w:rsidRPr="00000000">
        <w:rPr>
          <w:b w:val="1"/>
          <w:rtl w:val="0"/>
        </w:rPr>
        <w:t xml:space="preserve">#No matter the shoppingval, Monika reveals that she knew what MC was struggling with and eavesdropped when he was making plans to go shopping- hence why her reactions are always different based on who he shops with.</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#Dec 26, Thursday: 2nd Day of Break-----------------------------------------------------------------------------</w:t>
      </w:r>
    </w:p>
    <w:p w:rsidR="00000000" w:rsidDel="00000000" w:rsidP="00000000" w:rsidRDefault="00000000" w:rsidRPr="00000000" w14:paraId="000002FE">
      <w:pPr>
        <w:pageBreakBefore w:val="0"/>
        <w:rPr/>
      </w:pPr>
      <w:r w:rsidDel="00000000" w:rsidR="00000000" w:rsidRPr="00000000">
        <w:rPr>
          <w:rtl w:val="0"/>
        </w:rPr>
        <w:t xml:space="preserve">#Dec 27, Friday: 3rd Day of Break----------------------------------------------------------------------------------</w:t>
      </w:r>
    </w:p>
    <w:p w:rsidR="00000000" w:rsidDel="00000000" w:rsidP="00000000" w:rsidRDefault="00000000" w:rsidRPr="00000000" w14:paraId="000002FF">
      <w:pPr>
        <w:pageBreakBefore w:val="0"/>
        <w:rPr/>
      </w:pPr>
      <w:r w:rsidDel="00000000" w:rsidR="00000000" w:rsidRPr="00000000">
        <w:rPr>
          <w:rtl w:val="0"/>
        </w:rPr>
        <w:t xml:space="preserve">#Dec 28, Saturday: 4th Day of Break------------------------------------------------------------------------------</w:t>
      </w:r>
    </w:p>
    <w:p w:rsidR="00000000" w:rsidDel="00000000" w:rsidP="00000000" w:rsidRDefault="00000000" w:rsidRPr="00000000" w14:paraId="00000300">
      <w:pPr>
        <w:pageBreakBefore w:val="0"/>
        <w:rPr/>
      </w:pPr>
      <w:r w:rsidDel="00000000" w:rsidR="00000000" w:rsidRPr="00000000">
        <w:rPr>
          <w:rtl w:val="0"/>
        </w:rPr>
        <w:t xml:space="preserve">#Dec 29, Sunday: 5th Day of Break--------------------------------------------------------------------------------</w:t>
      </w:r>
    </w:p>
    <w:p w:rsidR="00000000" w:rsidDel="00000000" w:rsidP="00000000" w:rsidRDefault="00000000" w:rsidRPr="00000000" w14:paraId="00000301">
      <w:pPr>
        <w:pageBreakBefore w:val="0"/>
        <w:rPr/>
      </w:pPr>
      <w:r w:rsidDel="00000000" w:rsidR="00000000" w:rsidRPr="00000000">
        <w:rPr>
          <w:rtl w:val="0"/>
        </w:rPr>
        <w:t xml:space="preserve">#Dec 30, Monday: 6th Day of Break--------------------------------------------------------------------------------</w:t>
      </w:r>
    </w:p>
    <w:p w:rsidR="00000000" w:rsidDel="00000000" w:rsidP="00000000" w:rsidRDefault="00000000" w:rsidRPr="00000000" w14:paraId="00000302">
      <w:pPr>
        <w:pageBreakBefore w:val="0"/>
        <w:rPr/>
      </w:pPr>
      <w:r w:rsidDel="00000000" w:rsidR="00000000" w:rsidRPr="00000000">
        <w:rPr>
          <w:rtl w:val="0"/>
        </w:rPr>
        <w:t xml:space="preserve">#Dec 31, Tuesday: New Years Eve---------------------------------------------------------------------------------</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ind w:left="0" w:firstLine="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Style w:val="Heading2"/>
        <w:pageBreakBefore w:val="0"/>
        <w:rPr/>
      </w:pPr>
      <w:bookmarkStart w:colFirst="0" w:colLast="0" w:name="_bu7n5jlvlsmb" w:id="7"/>
      <w:bookmarkEnd w:id="7"/>
      <w:r w:rsidDel="00000000" w:rsidR="00000000" w:rsidRPr="00000000">
        <w:rPr>
          <w:rtl w:val="0"/>
        </w:rPr>
        <w:t xml:space="preserve">Scene 1a: Winter Holidays (Tyler)</w:t>
      </w: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#C1 16th</w:t>
      </w:r>
    </w:p>
    <w:p w:rsidR="00000000" w:rsidDel="00000000" w:rsidP="00000000" w:rsidRDefault="00000000" w:rsidRPr="00000000" w14:paraId="0000030B">
      <w:pPr>
        <w:pageBreakBefore w:val="0"/>
        <w:rPr/>
      </w:pPr>
      <w:r w:rsidDel="00000000" w:rsidR="00000000" w:rsidRPr="00000000">
        <w:rPr>
          <w:rtl w:val="0"/>
        </w:rPr>
        <w:t xml:space="preserve">    stop music fadeout 2.0</w:t>
      </w:r>
    </w:p>
    <w:p w:rsidR="00000000" w:rsidDel="00000000" w:rsidP="00000000" w:rsidRDefault="00000000" w:rsidRPr="00000000" w14:paraId="0000030C">
      <w:pPr>
        <w:pageBreakBefore w:val="0"/>
        <w:rPr/>
      </w:pPr>
      <w:r w:rsidDel="00000000" w:rsidR="00000000" w:rsidRPr="00000000">
        <w:rPr>
          <w:rtl w:val="0"/>
        </w:rPr>
        <w:t xml:space="preserve">    scene black with dissolve_scene_full</w:t>
      </w:r>
    </w:p>
    <w:p w:rsidR="00000000" w:rsidDel="00000000" w:rsidP="00000000" w:rsidRDefault="00000000" w:rsidRPr="00000000" w14:paraId="0000030D">
      <w:pPr>
        <w:pageBreakBefore w:val="0"/>
        <w:rPr/>
      </w:pPr>
      <w:r w:rsidDel="00000000" w:rsidR="00000000" w:rsidRPr="00000000">
        <w:rPr>
          <w:rtl w:val="0"/>
        </w:rPr>
        <w:t xml:space="preserve">    scene white with open_eyes</w:t>
      </w:r>
    </w:p>
    <w:p w:rsidR="00000000" w:rsidDel="00000000" w:rsidP="00000000" w:rsidRDefault="00000000" w:rsidRPr="00000000" w14:paraId="0000030E">
      <w:pPr>
        <w:pageBreakBefore w:val="0"/>
        <w:rPr/>
      </w:pPr>
      <w:r w:rsidDel="00000000" w:rsidR="00000000" w:rsidRPr="00000000">
        <w:rPr>
          <w:rtl w:val="0"/>
        </w:rPr>
        <w:t xml:space="preserve">    "I wake up to the sun shining through the window directly at my face."</w:t>
      </w:r>
    </w:p>
    <w:p w:rsidR="00000000" w:rsidDel="00000000" w:rsidP="00000000" w:rsidRDefault="00000000" w:rsidRPr="00000000" w14:paraId="0000030F">
      <w:pPr>
        <w:pageBreakBefore w:val="0"/>
        <w:rPr/>
      </w:pPr>
      <w:r w:rsidDel="00000000" w:rsidR="00000000" w:rsidRPr="00000000">
        <w:rPr>
          <w:rtl w:val="0"/>
        </w:rPr>
        <w:t xml:space="preserve">    "I can’t see very well, but I feel something soft. I rub my eyes."</w:t>
      </w:r>
    </w:p>
    <w:p w:rsidR="00000000" w:rsidDel="00000000" w:rsidP="00000000" w:rsidRDefault="00000000" w:rsidRPr="00000000" w14:paraId="00000310">
      <w:pPr>
        <w:pageBreakBefore w:val="0"/>
        <w:rPr/>
      </w:pPr>
      <w:r w:rsidDel="00000000" w:rsidR="00000000" w:rsidRPr="00000000">
        <w:rPr>
          <w:rtl w:val="0"/>
        </w:rPr>
        <w:t xml:space="preserve">    play music mend</w:t>
      </w:r>
    </w:p>
    <w:p w:rsidR="00000000" w:rsidDel="00000000" w:rsidP="00000000" w:rsidRDefault="00000000" w:rsidRPr="00000000" w14:paraId="00000311">
      <w:pPr>
        <w:pageBreakBefore w:val="0"/>
        <w:rPr/>
      </w:pPr>
      <w:r w:rsidDel="00000000" w:rsidR="00000000" w:rsidRPr="00000000">
        <w:rPr>
          <w:rtl w:val="0"/>
        </w:rPr>
        <w:t xml:space="preserve">    #scene m_cg1 with dissolve_cg</w:t>
      </w:r>
    </w:p>
    <w:p w:rsidR="00000000" w:rsidDel="00000000" w:rsidP="00000000" w:rsidRDefault="00000000" w:rsidRPr="00000000" w14:paraId="00000312">
      <w:pPr>
        <w:pageBreakBefore w:val="0"/>
        <w:rPr/>
      </w:pPr>
      <w:r w:rsidDel="00000000" w:rsidR="00000000" w:rsidRPr="00000000">
        <w:rPr>
          <w:rtl w:val="0"/>
        </w:rPr>
        <w:t xml:space="preserve">    "I look over to see a naked Monika sleeping right next to me."</w:t>
      </w:r>
    </w:p>
    <w:p w:rsidR="00000000" w:rsidDel="00000000" w:rsidP="00000000" w:rsidRDefault="00000000" w:rsidRPr="00000000" w14:paraId="00000313">
      <w:pPr>
        <w:pageBreakBefore w:val="0"/>
        <w:rPr/>
      </w:pPr>
      <w:r w:rsidDel="00000000" w:rsidR="00000000" w:rsidRPr="00000000">
        <w:rPr>
          <w:rtl w:val="0"/>
        </w:rPr>
        <w:t xml:space="preserve">    "I can’t help but gasp in surprise. So that wasn’t a dream."</w:t>
      </w:r>
    </w:p>
    <w:p w:rsidR="00000000" w:rsidDel="00000000" w:rsidP="00000000" w:rsidRDefault="00000000" w:rsidRPr="00000000" w14:paraId="00000314">
      <w:pPr>
        <w:pageBreakBefore w:val="0"/>
        <w:rPr/>
      </w:pPr>
      <w:r w:rsidDel="00000000" w:rsidR="00000000" w:rsidRPr="00000000">
        <w:rPr>
          <w:rtl w:val="0"/>
        </w:rPr>
        <w:t xml:space="preserve">    "We really...{w=.75} did that, huh?"</w:t>
      </w:r>
    </w:p>
    <w:p w:rsidR="00000000" w:rsidDel="00000000" w:rsidP="00000000" w:rsidRDefault="00000000" w:rsidRPr="00000000" w14:paraId="00000315">
      <w:pPr>
        <w:pageBreakBefore w:val="0"/>
        <w:rPr/>
      </w:pPr>
      <w:r w:rsidDel="00000000" w:rsidR="00000000" w:rsidRPr="00000000">
        <w:rPr>
          <w:rtl w:val="0"/>
        </w:rPr>
        <w:t xml:space="preserve">    "I inch my arm out from under her body in an attempt to escape, trying not to wake her up."</w:t>
      </w:r>
    </w:p>
    <w:p w:rsidR="00000000" w:rsidDel="00000000" w:rsidP="00000000" w:rsidRDefault="00000000" w:rsidRPr="00000000" w14:paraId="00000316">
      <w:pPr>
        <w:pageBreakBefore w:val="0"/>
        <w:rPr/>
      </w:pPr>
      <w:r w:rsidDel="00000000" w:rsidR="00000000" w:rsidRPr="00000000">
        <w:rPr>
          <w:rtl w:val="0"/>
        </w:rPr>
        <w:t xml:space="preserve">    "The effort was in vain, as she begins to stir and open her eyes."</w:t>
      </w:r>
    </w:p>
    <w:p w:rsidR="00000000" w:rsidDel="00000000" w:rsidP="00000000" w:rsidRDefault="00000000" w:rsidRPr="00000000" w14:paraId="00000317">
      <w:pPr>
        <w:pageBreakBefore w:val="0"/>
        <w:rPr/>
      </w:pPr>
      <w:r w:rsidDel="00000000" w:rsidR="00000000" w:rsidRPr="00000000">
        <w:rPr>
          <w:rtl w:val="0"/>
        </w:rPr>
        <w:t xml:space="preserve">    m "Oh, good morning~!"</w:t>
      </w:r>
    </w:p>
    <w:p w:rsidR="00000000" w:rsidDel="00000000" w:rsidP="00000000" w:rsidRDefault="00000000" w:rsidRPr="00000000" w14:paraId="00000318">
      <w:pPr>
        <w:pageBreakBefore w:val="0"/>
        <w:rPr/>
      </w:pPr>
      <w:r w:rsidDel="00000000" w:rsidR="00000000" w:rsidRPr="00000000">
        <w:rPr>
          <w:rtl w:val="0"/>
        </w:rPr>
        <w:t xml:space="preserve">    stop music fadeout 5.0</w:t>
      </w:r>
    </w:p>
    <w:p w:rsidR="00000000" w:rsidDel="00000000" w:rsidP="00000000" w:rsidRDefault="00000000" w:rsidRPr="00000000" w14:paraId="00000319">
      <w:pPr>
        <w:pageBreakBefore w:val="0"/>
        <w:rPr/>
      </w:pPr>
      <w:r w:rsidDel="00000000" w:rsidR="00000000" w:rsidRPr="00000000">
        <w:rPr>
          <w:rtl w:val="0"/>
        </w:rPr>
        <w:t xml:space="preserve">    "Her words trail off as she nearly falls back asleep."</w:t>
      </w:r>
    </w:p>
    <w:p w:rsidR="00000000" w:rsidDel="00000000" w:rsidP="00000000" w:rsidRDefault="00000000" w:rsidRPr="00000000" w14:paraId="0000031A">
      <w:pPr>
        <w:pageBreakBefore w:val="0"/>
        <w:rPr/>
      </w:pPr>
      <w:r w:rsidDel="00000000" w:rsidR="00000000" w:rsidRPr="00000000">
        <w:rPr>
          <w:rtl w:val="0"/>
        </w:rPr>
        <w:t xml:space="preserve">    "However she bolts back up almost immediately, with a look of sheer terror on her face."</w:t>
      </w:r>
    </w:p>
    <w:p w:rsidR="00000000" w:rsidDel="00000000" w:rsidP="00000000" w:rsidRDefault="00000000" w:rsidRPr="00000000" w14:paraId="0000031B">
      <w:pPr>
        <w:pageBreakBefore w:val="0"/>
        <w:rPr/>
      </w:pPr>
      <w:r w:rsidDel="00000000" w:rsidR="00000000" w:rsidRPr="00000000">
        <w:rPr>
          <w:rtl w:val="0"/>
        </w:rPr>
        <w:t xml:space="preserve">    play music t7</w:t>
      </w:r>
    </w:p>
    <w:p w:rsidR="00000000" w:rsidDel="00000000" w:rsidP="00000000" w:rsidRDefault="00000000" w:rsidRPr="00000000" w14:paraId="0000031C">
      <w:pPr>
        <w:pageBreakBefore w:val="0"/>
        <w:rPr/>
      </w:pPr>
      <w:r w:rsidDel="00000000" w:rsidR="00000000" w:rsidRPr="00000000">
        <w:rPr>
          <w:rtl w:val="0"/>
        </w:rPr>
        <w:t xml:space="preserve">    #scene m_cg2</w:t>
      </w:r>
    </w:p>
    <w:p w:rsidR="00000000" w:rsidDel="00000000" w:rsidP="00000000" w:rsidRDefault="00000000" w:rsidRPr="00000000" w14:paraId="0000031D">
      <w:pPr>
        <w:pageBreakBefore w:val="0"/>
        <w:rPr/>
      </w:pPr>
      <w:r w:rsidDel="00000000" w:rsidR="00000000" w:rsidRPr="00000000">
        <w:rPr>
          <w:rtl w:val="0"/>
        </w:rPr>
        <w:t xml:space="preserve">    m "Oh... oh no."</w:t>
      </w:r>
    </w:p>
    <w:p w:rsidR="00000000" w:rsidDel="00000000" w:rsidP="00000000" w:rsidRDefault="00000000" w:rsidRPr="00000000" w14:paraId="0000031E">
      <w:pPr>
        <w:pageBreakBefore w:val="0"/>
        <w:rPr/>
      </w:pPr>
      <w:r w:rsidDel="00000000" w:rsidR="00000000" w:rsidRPr="00000000">
        <w:rPr>
          <w:rtl w:val="0"/>
        </w:rPr>
        <w:t xml:space="preserve">    mc "What?"</w:t>
      </w:r>
    </w:p>
    <w:p w:rsidR="00000000" w:rsidDel="00000000" w:rsidP="00000000" w:rsidRDefault="00000000" w:rsidRPr="00000000" w14:paraId="0000031F">
      <w:pPr>
        <w:pageBreakBefore w:val="0"/>
        <w:rPr/>
      </w:pPr>
      <w:r w:rsidDel="00000000" w:rsidR="00000000" w:rsidRPr="00000000">
        <w:rPr>
          <w:rtl w:val="0"/>
        </w:rPr>
        <w:t xml:space="preserve">    m "This is bad."</w:t>
      </w:r>
    </w:p>
    <w:p w:rsidR="00000000" w:rsidDel="00000000" w:rsidP="00000000" w:rsidRDefault="00000000" w:rsidRPr="00000000" w14:paraId="00000320">
      <w:pPr>
        <w:pageBreakBefore w:val="0"/>
        <w:rPr/>
      </w:pPr>
      <w:r w:rsidDel="00000000" w:rsidR="00000000" w:rsidRPr="00000000">
        <w:rPr>
          <w:rtl w:val="0"/>
        </w:rPr>
        <w:t xml:space="preserve">    mc "What's bad...{w=.75} I don't-{nw}"</w:t>
      </w:r>
    </w:p>
    <w:p w:rsidR="00000000" w:rsidDel="00000000" w:rsidP="00000000" w:rsidRDefault="00000000" w:rsidRPr="00000000" w14:paraId="00000321">
      <w:pPr>
        <w:pageBreakBefore w:val="0"/>
        <w:rPr/>
      </w:pPr>
      <w:r w:rsidDel="00000000" w:rsidR="00000000" w:rsidRPr="00000000">
        <w:rPr>
          <w:rtl w:val="0"/>
        </w:rPr>
        <w:t xml:space="preserve">    m "[player], I’m gonna be in a lot of trouble."</w:t>
      </w:r>
    </w:p>
    <w:p w:rsidR="00000000" w:rsidDel="00000000" w:rsidP="00000000" w:rsidRDefault="00000000" w:rsidRPr="00000000" w14:paraId="00000322">
      <w:pPr>
        <w:pageBreakBefore w:val="0"/>
        <w:rPr/>
      </w:pPr>
      <w:r w:rsidDel="00000000" w:rsidR="00000000" w:rsidRPr="00000000">
        <w:rPr>
          <w:rtl w:val="0"/>
        </w:rPr>
        <w:t xml:space="preserve">    mc "Wait, what?"</w:t>
      </w:r>
    </w:p>
    <w:p w:rsidR="00000000" w:rsidDel="00000000" w:rsidP="00000000" w:rsidRDefault="00000000" w:rsidRPr="00000000" w14:paraId="00000323">
      <w:pPr>
        <w:pageBreakBefore w:val="0"/>
        <w:rPr/>
      </w:pPr>
      <w:r w:rsidDel="00000000" w:rsidR="00000000" w:rsidRPr="00000000">
        <w:rPr>
          <w:rtl w:val="0"/>
        </w:rPr>
        <w:t xml:space="preserve">    m "Aside from the fact it’s Monday and I don’t have my uniform, I never returned home last night."</w:t>
      </w:r>
    </w:p>
    <w:p w:rsidR="00000000" w:rsidDel="00000000" w:rsidP="00000000" w:rsidRDefault="00000000" w:rsidRPr="00000000" w14:paraId="00000324">
      <w:pPr>
        <w:pageBreakBefore w:val="0"/>
        <w:rPr/>
      </w:pPr>
      <w:r w:rsidDel="00000000" w:rsidR="00000000" w:rsidRPr="00000000">
        <w:rPr>
          <w:rtl w:val="0"/>
        </w:rPr>
        <w:t xml:space="preserve">    mc "This can’t be the first time that’s happened, right?"</w:t>
      </w:r>
    </w:p>
    <w:p w:rsidR="00000000" w:rsidDel="00000000" w:rsidP="00000000" w:rsidRDefault="00000000" w:rsidRPr="00000000" w14:paraId="00000325">
      <w:pPr>
        <w:pageBreakBefore w:val="0"/>
        <w:rPr/>
      </w:pPr>
      <w:r w:rsidDel="00000000" w:rsidR="00000000" w:rsidRPr="00000000">
        <w:rPr>
          <w:rtl w:val="0"/>
        </w:rPr>
        <w:t xml:space="preserve">    m "Well...{w=.75} this is a whole different story."</w:t>
      </w:r>
    </w:p>
    <w:p w:rsidR="00000000" w:rsidDel="00000000" w:rsidP="00000000" w:rsidRDefault="00000000" w:rsidRPr="00000000" w14:paraId="00000326">
      <w:pPr>
        <w:pageBreakBefore w:val="0"/>
        <w:rPr/>
      </w:pPr>
      <w:r w:rsidDel="00000000" w:rsidR="00000000" w:rsidRPr="00000000">
        <w:rPr>
          <w:rtl w:val="0"/>
        </w:rPr>
        <w:t xml:space="preserve">    m "How long do we have until homeroom?"</w:t>
      </w:r>
    </w:p>
    <w:p w:rsidR="00000000" w:rsidDel="00000000" w:rsidP="00000000" w:rsidRDefault="00000000" w:rsidRPr="00000000" w14:paraId="00000327">
      <w:pPr>
        <w:pageBreakBefore w:val="0"/>
        <w:rPr/>
      </w:pPr>
      <w:r w:rsidDel="00000000" w:rsidR="00000000" w:rsidRPr="00000000">
        <w:rPr>
          <w:rtl w:val="0"/>
        </w:rPr>
        <w:t xml:space="preserve">    scene bg bedroom</w:t>
      </w:r>
    </w:p>
    <w:p w:rsidR="00000000" w:rsidDel="00000000" w:rsidP="00000000" w:rsidRDefault="00000000" w:rsidRPr="00000000" w14:paraId="00000328">
      <w:pPr>
        <w:pageBreakBefore w:val="0"/>
        <w:rPr/>
      </w:pPr>
      <w:r w:rsidDel="00000000" w:rsidR="00000000" w:rsidRPr="00000000">
        <w:rPr>
          <w:rtl w:val="0"/>
        </w:rPr>
        <w:t xml:space="preserve">    with wipeleft_scene</w:t>
      </w:r>
    </w:p>
    <w:p w:rsidR="00000000" w:rsidDel="00000000" w:rsidP="00000000" w:rsidRDefault="00000000" w:rsidRPr="00000000" w14:paraId="00000329">
      <w:pPr>
        <w:pageBreakBefore w:val="0"/>
        <w:rPr/>
      </w:pPr>
      <w:r w:rsidDel="00000000" w:rsidR="00000000" w:rsidRPr="00000000">
        <w:rPr>
          <w:rtl w:val="0"/>
        </w:rPr>
        <w:t xml:space="preserve">    "Before I can answer she’s already out of the bed and looking at the clock, her body in the way so I can’t see it myself."</w:t>
      </w:r>
    </w:p>
    <w:p w:rsidR="00000000" w:rsidDel="00000000" w:rsidP="00000000" w:rsidRDefault="00000000" w:rsidRPr="00000000" w14:paraId="0000032A">
      <w:pPr>
        <w:pageBreakBefore w:val="0"/>
        <w:rPr/>
      </w:pPr>
      <w:r w:rsidDel="00000000" w:rsidR="00000000" w:rsidRPr="00000000">
        <w:rPr>
          <w:rtl w:val="0"/>
        </w:rPr>
        <w:t xml:space="preserve">    "Her...{w=.75} body..."</w:t>
      </w:r>
    </w:p>
    <w:p w:rsidR="00000000" w:rsidDel="00000000" w:rsidP="00000000" w:rsidRDefault="00000000" w:rsidRPr="00000000" w14:paraId="0000032B">
      <w:pPr>
        <w:pageBreakBefore w:val="0"/>
        <w:rPr/>
      </w:pPr>
      <w:r w:rsidDel="00000000" w:rsidR="00000000" w:rsidRPr="00000000">
        <w:rPr>
          <w:rtl w:val="0"/>
        </w:rPr>
        <w:t xml:space="preserve">    m "I’m so sorry, [player]. I really need to go, right now. I’ll text you later."</w:t>
      </w:r>
    </w:p>
    <w:p w:rsidR="00000000" w:rsidDel="00000000" w:rsidP="00000000" w:rsidRDefault="00000000" w:rsidRPr="00000000" w14:paraId="0000032C">
      <w:pPr>
        <w:pageBreakBefore w:val="0"/>
        <w:rPr/>
      </w:pPr>
      <w:r w:rsidDel="00000000" w:rsidR="00000000" w:rsidRPr="00000000">
        <w:rPr>
          <w:rtl w:val="0"/>
        </w:rPr>
        <w:t xml:space="preserve">    "Before I can even get the gears in my brain moving, Monika is already dressed and bolting out my door."</w:t>
      </w:r>
    </w:p>
    <w:p w:rsidR="00000000" w:rsidDel="00000000" w:rsidP="00000000" w:rsidRDefault="00000000" w:rsidRPr="00000000" w14:paraId="0000032D">
      <w:pPr>
        <w:pageBreakBefore w:val="0"/>
        <w:rPr/>
      </w:pPr>
      <w:r w:rsidDel="00000000" w:rsidR="00000000" w:rsidRPr="00000000">
        <w:rPr>
          <w:rtl w:val="0"/>
        </w:rPr>
        <w:t xml:space="preserve">    "I'm left starstruck in my bed."</w:t>
      </w:r>
    </w:p>
    <w:p w:rsidR="00000000" w:rsidDel="00000000" w:rsidP="00000000" w:rsidRDefault="00000000" w:rsidRPr="00000000" w14:paraId="0000032E">
      <w:pPr>
        <w:pageBreakBefore w:val="0"/>
        <w:rPr/>
      </w:pPr>
      <w:r w:rsidDel="00000000" w:rsidR="00000000" w:rsidRPr="00000000">
        <w:rPr>
          <w:rtl w:val="0"/>
        </w:rPr>
        <w:t xml:space="preserve">    mc "{i}What...just happened?{/i}"</w:t>
      </w:r>
    </w:p>
    <w:p w:rsidR="00000000" w:rsidDel="00000000" w:rsidP="00000000" w:rsidRDefault="00000000" w:rsidRPr="00000000" w14:paraId="0000032F">
      <w:pPr>
        <w:pageBreakBefore w:val="0"/>
        <w:rPr/>
      </w:pPr>
      <w:r w:rsidDel="00000000" w:rsidR="00000000" w:rsidRPr="00000000">
        <w:rPr>
          <w:rtl w:val="0"/>
        </w:rPr>
        <w:t xml:space="preserve">    "Forcing my limbs to move against their will, I slowly prop my naked body from my bed."</w:t>
      </w:r>
    </w:p>
    <w:p w:rsidR="00000000" w:rsidDel="00000000" w:rsidP="00000000" w:rsidRDefault="00000000" w:rsidRPr="00000000" w14:paraId="00000330">
      <w:pPr>
        <w:pageBreakBefore w:val="0"/>
        <w:rPr/>
      </w:pPr>
      <w:r w:rsidDel="00000000" w:rsidR="00000000" w:rsidRPr="00000000">
        <w:rPr>
          <w:rtl w:val="0"/>
        </w:rPr>
        <w:t xml:space="preserve">    "I check the time, still early enough for breakfast but not much else."</w:t>
      </w:r>
    </w:p>
    <w:p w:rsidR="00000000" w:rsidDel="00000000" w:rsidP="00000000" w:rsidRDefault="00000000" w:rsidRPr="00000000" w14:paraId="00000331">
      <w:pPr>
        <w:pageBreakBefore w:val="0"/>
        <w:rPr/>
      </w:pPr>
      <w:r w:rsidDel="00000000" w:rsidR="00000000" w:rsidRPr="00000000">
        <w:rPr>
          <w:rtl w:val="0"/>
        </w:rPr>
        <w:t xml:space="preserve">    "The air around me still has a ting of last night's {i}event,{/i} so a shower is definitely in order."</w:t>
      </w:r>
    </w:p>
    <w:p w:rsidR="00000000" w:rsidDel="00000000" w:rsidP="00000000" w:rsidRDefault="00000000" w:rsidRPr="00000000" w14:paraId="00000332">
      <w:pPr>
        <w:pageBreakBefore w:val="0"/>
        <w:rPr/>
      </w:pPr>
      <w:r w:rsidDel="00000000" w:rsidR="00000000" w:rsidRPr="00000000">
        <w:rPr>
          <w:rtl w:val="0"/>
        </w:rPr>
        <w:t xml:space="preserve">    scene bg residential_day</w:t>
      </w:r>
    </w:p>
    <w:p w:rsidR="00000000" w:rsidDel="00000000" w:rsidP="00000000" w:rsidRDefault="00000000" w:rsidRPr="00000000" w14:paraId="00000333">
      <w:pPr>
        <w:pageBreakBefore w:val="0"/>
        <w:rPr/>
      </w:pPr>
      <w:r w:rsidDel="00000000" w:rsidR="00000000" w:rsidRPr="00000000">
        <w:rPr>
          <w:rtl w:val="0"/>
        </w:rPr>
        <w:t xml:space="preserve">    with wipeleft_scene</w:t>
      </w:r>
    </w:p>
    <w:p w:rsidR="00000000" w:rsidDel="00000000" w:rsidP="00000000" w:rsidRDefault="00000000" w:rsidRPr="00000000" w14:paraId="00000334">
      <w:pPr>
        <w:pageBreakBefore w:val="0"/>
        <w:rPr/>
      </w:pPr>
      <w:r w:rsidDel="00000000" w:rsidR="00000000" w:rsidRPr="00000000">
        <w:rPr>
          <w:rtl w:val="0"/>
        </w:rPr>
        <w:t xml:space="preserve">    "After I finish freshening up and eating my quick and mediocre breakfast, I take to the streets."</w:t>
      </w:r>
    </w:p>
    <w:p w:rsidR="00000000" w:rsidDel="00000000" w:rsidP="00000000" w:rsidRDefault="00000000" w:rsidRPr="00000000" w14:paraId="00000335">
      <w:pPr>
        <w:pageBreakBefore w:val="0"/>
        <w:rPr/>
      </w:pPr>
      <w:r w:rsidDel="00000000" w:rsidR="00000000" w:rsidRPr="00000000">
        <w:rPr>
          <w:rtl w:val="0"/>
        </w:rPr>
        <w:t xml:space="preserve">    "Sayori is nowhere to be found, and it's usually around the time she walks to school."</w:t>
      </w:r>
    </w:p>
    <w:p w:rsidR="00000000" w:rsidDel="00000000" w:rsidP="00000000" w:rsidRDefault="00000000" w:rsidRPr="00000000" w14:paraId="00000336">
      <w:pPr>
        <w:pageBreakBefore w:val="0"/>
        <w:rPr/>
      </w:pPr>
      <w:r w:rsidDel="00000000" w:rsidR="00000000" w:rsidRPr="00000000">
        <w:rPr>
          <w:rtl w:val="0"/>
        </w:rPr>
        <w:t xml:space="preserve">    "I shrug it off and make my way to school."</w:t>
      </w:r>
    </w:p>
    <w:p w:rsidR="00000000" w:rsidDel="00000000" w:rsidP="00000000" w:rsidRDefault="00000000" w:rsidRPr="00000000" w14:paraId="00000337">
      <w:pPr>
        <w:pageBreakBefore w:val="0"/>
        <w:rPr/>
      </w:pPr>
      <w:r w:rsidDel="00000000" w:rsidR="00000000" w:rsidRPr="00000000">
        <w:rPr>
          <w:rtl w:val="0"/>
        </w:rPr>
        <w:t xml:space="preserve">    scene bg class_day with wipeleft_scene</w:t>
      </w:r>
    </w:p>
    <w:p w:rsidR="00000000" w:rsidDel="00000000" w:rsidP="00000000" w:rsidRDefault="00000000" w:rsidRPr="00000000" w14:paraId="00000338">
      <w:pPr>
        <w:pageBreakBefore w:val="0"/>
        <w:rPr/>
      </w:pPr>
      <w:r w:rsidDel="00000000" w:rsidR="00000000" w:rsidRPr="00000000">
        <w:rPr>
          <w:rtl w:val="0"/>
        </w:rPr>
        <w:t xml:space="preserve">    "The day goes by uneventfully."</w:t>
      </w:r>
    </w:p>
    <w:p w:rsidR="00000000" w:rsidDel="00000000" w:rsidP="00000000" w:rsidRDefault="00000000" w:rsidRPr="00000000" w14:paraId="00000339">
      <w:pPr>
        <w:pageBreakBefore w:val="0"/>
        <w:rPr/>
      </w:pPr>
      <w:r w:rsidDel="00000000" w:rsidR="00000000" w:rsidRPr="00000000">
        <w:rPr>
          <w:rtl w:val="0"/>
        </w:rPr>
        <w:t xml:space="preserve">    "Monika is tough to find throughout the day like a phantom."</w:t>
      </w:r>
    </w:p>
    <w:p w:rsidR="00000000" w:rsidDel="00000000" w:rsidP="00000000" w:rsidRDefault="00000000" w:rsidRPr="00000000" w14:paraId="0000033A">
      <w:pPr>
        <w:pageBreakBefore w:val="0"/>
        <w:rPr/>
      </w:pPr>
      <w:r w:rsidDel="00000000" w:rsidR="00000000" w:rsidRPr="00000000">
        <w:rPr>
          <w:rtl w:val="0"/>
        </w:rPr>
        <w:t xml:space="preserve">    "Even in our shared classes she seemed to be running some errand for a teacher or just outright missing."</w:t>
      </w:r>
    </w:p>
    <w:p w:rsidR="00000000" w:rsidDel="00000000" w:rsidP="00000000" w:rsidRDefault="00000000" w:rsidRPr="00000000" w14:paraId="0000033B">
      <w:pPr>
        <w:pageBreakBefore w:val="0"/>
        <w:rPr/>
      </w:pPr>
      <w:r w:rsidDel="00000000" w:rsidR="00000000" w:rsidRPr="00000000">
        <w:rPr>
          <w:rtl w:val="0"/>
        </w:rPr>
        <w:t xml:space="preserve">    "The final bell rings and I make my way to the clubroom with hopes of catching this ghost."</w:t>
      </w:r>
    </w:p>
    <w:p w:rsidR="00000000" w:rsidDel="00000000" w:rsidP="00000000" w:rsidRDefault="00000000" w:rsidRPr="00000000" w14:paraId="0000033C">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033D">
      <w:pPr>
        <w:pageBreakBefore w:val="0"/>
        <w:rPr/>
      </w:pPr>
      <w:r w:rsidDel="00000000" w:rsidR="00000000" w:rsidRPr="00000000">
        <w:rPr>
          <w:rtl w:val="0"/>
        </w:rPr>
        <w:t xml:space="preserve">    "The crowded hallways pulsed with life as students came and went, but no white bow showed through the masses."</w:t>
      </w:r>
    </w:p>
    <w:p w:rsidR="00000000" w:rsidDel="00000000" w:rsidP="00000000" w:rsidRDefault="00000000" w:rsidRPr="00000000" w14:paraId="0000033E">
      <w:pPr>
        <w:pageBreakBefore w:val="0"/>
        <w:rPr/>
      </w:pPr>
      <w:r w:rsidDel="00000000" w:rsidR="00000000" w:rsidRPr="00000000">
        <w:rPr>
          <w:rtl w:val="0"/>
        </w:rPr>
        <w:t xml:space="preserve">    scene bg club_day with wipleft_scene</w:t>
      </w:r>
    </w:p>
    <w:p w:rsidR="00000000" w:rsidDel="00000000" w:rsidP="00000000" w:rsidRDefault="00000000" w:rsidRPr="00000000" w14:paraId="0000033F">
      <w:pPr>
        <w:pageBreakBefore w:val="0"/>
        <w:rPr/>
      </w:pPr>
      <w:r w:rsidDel="00000000" w:rsidR="00000000" w:rsidRPr="00000000">
        <w:rPr>
          <w:rtl w:val="0"/>
        </w:rPr>
        <w:t xml:space="preserve">    "I enter to see club activities proceeding as usual. That is, whatever can be considered \"club activities\" when we're not sharing poems."</w:t>
      </w:r>
    </w:p>
    <w:p w:rsidR="00000000" w:rsidDel="00000000" w:rsidP="00000000" w:rsidRDefault="00000000" w:rsidRPr="00000000" w14:paraId="00000340">
      <w:pPr>
        <w:pageBreakBefore w:val="0"/>
        <w:rPr/>
      </w:pPr>
      <w:r w:rsidDel="00000000" w:rsidR="00000000" w:rsidRPr="00000000">
        <w:rPr>
          <w:rtl w:val="0"/>
        </w:rPr>
        <w:t xml:space="preserve">    "However, there's a sense of emptiness to the room."</w:t>
      </w:r>
    </w:p>
    <w:p w:rsidR="00000000" w:rsidDel="00000000" w:rsidP="00000000" w:rsidRDefault="00000000" w:rsidRPr="00000000" w14:paraId="00000341">
      <w:pPr>
        <w:pageBreakBefore w:val="0"/>
        <w:rPr/>
      </w:pPr>
      <w:r w:rsidDel="00000000" w:rsidR="00000000" w:rsidRPr="00000000">
        <w:rPr>
          <w:rtl w:val="0"/>
        </w:rPr>
        <w:t xml:space="preserve">    "While Yuri is reading a large book as normal, and Natsuki is reading manga as usual, Sayori is staring into space sitting at the desk Monika normally sits."</w:t>
      </w:r>
    </w:p>
    <w:p w:rsidR="00000000" w:rsidDel="00000000" w:rsidP="00000000" w:rsidRDefault="00000000" w:rsidRPr="00000000" w14:paraId="00000342">
      <w:pPr>
        <w:pageBreakBefore w:val="0"/>
        <w:rPr/>
      </w:pPr>
      <w:r w:rsidDel="00000000" w:rsidR="00000000" w:rsidRPr="00000000">
        <w:rPr>
          <w:rtl w:val="0"/>
        </w:rPr>
        <w:t xml:space="preserve">    "I decide to approach her about this."</w:t>
      </w:r>
    </w:p>
    <w:p w:rsidR="00000000" w:rsidDel="00000000" w:rsidP="00000000" w:rsidRDefault="00000000" w:rsidRPr="00000000" w14:paraId="00000343">
      <w:pPr>
        <w:pageBreakBefore w:val="0"/>
        <w:rPr/>
      </w:pPr>
      <w:r w:rsidDel="00000000" w:rsidR="00000000" w:rsidRPr="00000000">
        <w:rPr>
          <w:rtl w:val="0"/>
        </w:rPr>
        <w:t xml:space="preserve">    show sayori 1o at t11 zorder 1</w:t>
      </w:r>
    </w:p>
    <w:p w:rsidR="00000000" w:rsidDel="00000000" w:rsidP="00000000" w:rsidRDefault="00000000" w:rsidRPr="00000000" w14:paraId="00000344">
      <w:pPr>
        <w:pageBreakBefore w:val="0"/>
        <w:rPr/>
      </w:pPr>
      <w:r w:rsidDel="00000000" w:rsidR="00000000" w:rsidRPr="00000000">
        <w:rPr>
          <w:rtl w:val="0"/>
        </w:rPr>
        <w:t xml:space="preserve">    mc "Hey, Sayori!"</w:t>
      </w:r>
    </w:p>
    <w:p w:rsidR="00000000" w:rsidDel="00000000" w:rsidP="00000000" w:rsidRDefault="00000000" w:rsidRPr="00000000" w14:paraId="00000345">
      <w:pPr>
        <w:pageBreakBefore w:val="0"/>
        <w:rPr/>
      </w:pPr>
      <w:r w:rsidDel="00000000" w:rsidR="00000000" w:rsidRPr="00000000">
        <w:rPr>
          <w:rtl w:val="0"/>
        </w:rPr>
        <w:t xml:space="preserve">    s 4p "Uwaah~!?"</w:t>
      </w:r>
    </w:p>
    <w:p w:rsidR="00000000" w:rsidDel="00000000" w:rsidP="00000000" w:rsidRDefault="00000000" w:rsidRPr="00000000" w14:paraId="00000346">
      <w:pPr>
        <w:pageBreakBefore w:val="0"/>
        <w:rPr/>
      </w:pPr>
      <w:r w:rsidDel="00000000" w:rsidR="00000000" w:rsidRPr="00000000">
        <w:rPr>
          <w:rtl w:val="0"/>
        </w:rPr>
        <w:t xml:space="preserve">    s 2o "[player]!?"</w:t>
      </w:r>
    </w:p>
    <w:p w:rsidR="00000000" w:rsidDel="00000000" w:rsidP="00000000" w:rsidRDefault="00000000" w:rsidRPr="00000000" w14:paraId="00000347">
      <w:pPr>
        <w:pageBreakBefore w:val="0"/>
        <w:rPr/>
      </w:pPr>
      <w:r w:rsidDel="00000000" w:rsidR="00000000" w:rsidRPr="00000000">
        <w:rPr>
          <w:rtl w:val="0"/>
        </w:rPr>
        <w:t xml:space="preserve">    show sayori 1n</w:t>
      </w:r>
    </w:p>
    <w:p w:rsidR="00000000" w:rsidDel="00000000" w:rsidP="00000000" w:rsidRDefault="00000000" w:rsidRPr="00000000" w14:paraId="00000348">
      <w:pPr>
        <w:pageBreakBefore w:val="0"/>
        <w:rPr/>
      </w:pPr>
      <w:r w:rsidDel="00000000" w:rsidR="00000000" w:rsidRPr="00000000">
        <w:rPr>
          <w:rtl w:val="0"/>
        </w:rPr>
        <w:t xml:space="preserve">    mc "So uh, whatcha doin in the President's seat?"</w:t>
      </w:r>
    </w:p>
    <w:p w:rsidR="00000000" w:rsidDel="00000000" w:rsidP="00000000" w:rsidRDefault="00000000" w:rsidRPr="00000000" w14:paraId="00000349">
      <w:pPr>
        <w:pageBreakBefore w:val="0"/>
        <w:rPr/>
      </w:pPr>
      <w:r w:rsidDel="00000000" w:rsidR="00000000" w:rsidRPr="00000000">
        <w:rPr>
          <w:rtl w:val="0"/>
        </w:rPr>
        <w:t xml:space="preserve">    s 2h "Oh uh, Monika...{w=1} she said she wouldn't be able to make it to club."</w:t>
      </w:r>
    </w:p>
    <w:p w:rsidR="00000000" w:rsidDel="00000000" w:rsidP="00000000" w:rsidRDefault="00000000" w:rsidRPr="00000000" w14:paraId="0000034A">
      <w:pPr>
        <w:pageBreakBefore w:val="0"/>
        <w:rPr/>
      </w:pPr>
      <w:r w:rsidDel="00000000" w:rsidR="00000000" w:rsidRPr="00000000">
        <w:rPr>
          <w:rtl w:val="0"/>
        </w:rPr>
        <w:t xml:space="preserve">    s 2l "She was going to cancel it but I thought that'd be a waste, so as Vice President I thought I should act as Club President for the day and let activities run as usual."</w:t>
      </w:r>
    </w:p>
    <w:p w:rsidR="00000000" w:rsidDel="00000000" w:rsidP="00000000" w:rsidRDefault="00000000" w:rsidRPr="00000000" w14:paraId="0000034B">
      <w:pPr>
        <w:pageBreakBefore w:val="0"/>
        <w:rPr/>
      </w:pPr>
      <w:r w:rsidDel="00000000" w:rsidR="00000000" w:rsidRPr="00000000">
        <w:rPr>
          <w:rtl w:val="0"/>
        </w:rPr>
        <w:t xml:space="preserve">    s 1h "Do you know why she almost cancelled, [player]?"</w:t>
      </w:r>
    </w:p>
    <w:p w:rsidR="00000000" w:rsidDel="00000000" w:rsidP="00000000" w:rsidRDefault="00000000" w:rsidRPr="00000000" w14:paraId="0000034C">
      <w:pPr>
        <w:pageBreakBefore w:val="0"/>
        <w:rPr/>
      </w:pPr>
      <w:r w:rsidDel="00000000" w:rsidR="00000000" w:rsidRPr="00000000">
        <w:rPr>
          <w:rtl w:val="0"/>
        </w:rPr>
        <w:t xml:space="preserve">    show sayori 1g</w:t>
      </w:r>
    </w:p>
    <w:p w:rsidR="00000000" w:rsidDel="00000000" w:rsidP="00000000" w:rsidRDefault="00000000" w:rsidRPr="00000000" w14:paraId="0000034D">
      <w:pPr>
        <w:pageBreakBefore w:val="0"/>
        <w:rPr/>
      </w:pPr>
      <w:r w:rsidDel="00000000" w:rsidR="00000000" w:rsidRPr="00000000">
        <w:rPr>
          <w:rtl w:val="0"/>
        </w:rPr>
        <w:t xml:space="preserve">    mc "N-not really, I'm just as surprised as you are."</w:t>
      </w:r>
    </w:p>
    <w:p w:rsidR="00000000" w:rsidDel="00000000" w:rsidP="00000000" w:rsidRDefault="00000000" w:rsidRPr="00000000" w14:paraId="0000034E">
      <w:pPr>
        <w:pageBreakBefore w:val="0"/>
        <w:rPr/>
      </w:pPr>
      <w:r w:rsidDel="00000000" w:rsidR="00000000" w:rsidRPr="00000000">
        <w:rPr>
          <w:rtl w:val="0"/>
        </w:rPr>
        <w:t xml:space="preserve">    s 2h "You don't? I hope she's okay..."</w:t>
      </w:r>
    </w:p>
    <w:p w:rsidR="00000000" w:rsidDel="00000000" w:rsidP="00000000" w:rsidRDefault="00000000" w:rsidRPr="00000000" w14:paraId="0000034F">
      <w:pPr>
        <w:pageBreakBefore w:val="0"/>
        <w:rPr/>
      </w:pPr>
      <w:r w:rsidDel="00000000" w:rsidR="00000000" w:rsidRPr="00000000">
        <w:rPr>
          <w:rtl w:val="0"/>
        </w:rPr>
        <w:t xml:space="preserve">    show sayori 1g</w:t>
      </w:r>
    </w:p>
    <w:p w:rsidR="00000000" w:rsidDel="00000000" w:rsidP="00000000" w:rsidRDefault="00000000" w:rsidRPr="00000000" w14:paraId="00000350">
      <w:pPr>
        <w:pageBreakBefore w:val="0"/>
        <w:rPr/>
      </w:pPr>
      <w:r w:rsidDel="00000000" w:rsidR="00000000" w:rsidRPr="00000000">
        <w:rPr>
          <w:rtl w:val="0"/>
        </w:rPr>
        <w:t xml:space="preserve">    mc "I'm sure she's fine, I saw her a couple times today."</w:t>
      </w:r>
    </w:p>
    <w:p w:rsidR="00000000" w:rsidDel="00000000" w:rsidP="00000000" w:rsidRDefault="00000000" w:rsidRPr="00000000" w14:paraId="00000351">
      <w:pPr>
        <w:pageBreakBefore w:val="0"/>
        <w:rPr/>
      </w:pPr>
      <w:r w:rsidDel="00000000" w:rsidR="00000000" w:rsidRPr="00000000">
        <w:rPr>
          <w:rtl w:val="0"/>
        </w:rPr>
        <w:t xml:space="preserve">    show sayori at thide zorder 1</w:t>
      </w:r>
    </w:p>
    <w:p w:rsidR="00000000" w:rsidDel="00000000" w:rsidP="00000000" w:rsidRDefault="00000000" w:rsidRPr="00000000" w14:paraId="00000352">
      <w:pPr>
        <w:pageBreakBefore w:val="0"/>
        <w:rPr/>
      </w:pPr>
      <w:r w:rsidDel="00000000" w:rsidR="00000000" w:rsidRPr="00000000">
        <w:rPr>
          <w:rtl w:val="0"/>
        </w:rPr>
        <w:t xml:space="preserve">    hide sayori</w:t>
      </w:r>
    </w:p>
    <w:p w:rsidR="00000000" w:rsidDel="00000000" w:rsidP="00000000" w:rsidRDefault="00000000" w:rsidRPr="00000000" w14:paraId="00000353">
      <w:pPr>
        <w:pageBreakBefore w:val="0"/>
        <w:rPr/>
      </w:pPr>
      <w:r w:rsidDel="00000000" w:rsidR="00000000" w:rsidRPr="00000000">
        <w:rPr>
          <w:rtl w:val="0"/>
        </w:rPr>
        <w:t xml:space="preserve">    "I'm...{w=1} sure it's fine..."</w:t>
      </w:r>
    </w:p>
    <w:p w:rsidR="00000000" w:rsidDel="00000000" w:rsidP="00000000" w:rsidRDefault="00000000" w:rsidRPr="00000000" w14:paraId="00000354">
      <w:pPr>
        <w:pageBreakBefore w:val="0"/>
        <w:rPr/>
      </w:pPr>
      <w:r w:rsidDel="00000000" w:rsidR="00000000" w:rsidRPr="00000000">
        <w:rPr>
          <w:rtl w:val="0"/>
        </w:rPr>
        <w:t xml:space="preserve">    "I take a seat in my normal spot and try to entertain myself."</w:t>
      </w:r>
    </w:p>
    <w:p w:rsidR="00000000" w:rsidDel="00000000" w:rsidP="00000000" w:rsidRDefault="00000000" w:rsidRPr="00000000" w14:paraId="00000355">
      <w:pPr>
        <w:pageBreakBefore w:val="0"/>
        <w:rPr/>
      </w:pPr>
      <w:r w:rsidDel="00000000" w:rsidR="00000000" w:rsidRPr="00000000">
        <w:rPr>
          <w:rtl w:val="0"/>
        </w:rPr>
        <w:t xml:space="preserve">    "Even as I take out a book Monika recommended me, I can't help but wander off in my mind."</w:t>
      </w:r>
    </w:p>
    <w:p w:rsidR="00000000" w:rsidDel="00000000" w:rsidP="00000000" w:rsidRDefault="00000000" w:rsidRPr="00000000" w14:paraId="00000356">
      <w:pPr>
        <w:pageBreakBefore w:val="0"/>
        <w:rPr/>
      </w:pPr>
      <w:r w:rsidDel="00000000" w:rsidR="00000000" w:rsidRPr="00000000">
        <w:rPr>
          <w:rtl w:val="0"/>
        </w:rPr>
        <w:t xml:space="preserve">    "What's with all this dodging around Monika?"</w:t>
      </w:r>
    </w:p>
    <w:p w:rsidR="00000000" w:rsidDel="00000000" w:rsidP="00000000" w:rsidRDefault="00000000" w:rsidRPr="00000000" w14:paraId="00000357">
      <w:pPr>
        <w:pageBreakBefore w:val="0"/>
        <w:rPr/>
      </w:pPr>
      <w:r w:rsidDel="00000000" w:rsidR="00000000" w:rsidRPr="00000000">
        <w:rPr>
          <w:rtl w:val="0"/>
        </w:rPr>
        <w:t xml:space="preserve">    "Time passes and Sayori dismisses us all for the day."</w:t>
      </w:r>
    </w:p>
    <w:p w:rsidR="00000000" w:rsidDel="00000000" w:rsidP="00000000" w:rsidRDefault="00000000" w:rsidRPr="00000000" w14:paraId="00000358">
      <w:pPr>
        <w:pageBreakBefore w:val="0"/>
        <w:rPr/>
      </w:pPr>
      <w:r w:rsidDel="00000000" w:rsidR="00000000" w:rsidRPr="00000000">
        <w:rPr>
          <w:rtl w:val="0"/>
        </w:rPr>
        <w:t xml:space="preserve">    show sayori 2x at t11</w:t>
      </w:r>
    </w:p>
    <w:p w:rsidR="00000000" w:rsidDel="00000000" w:rsidP="00000000" w:rsidRDefault="00000000" w:rsidRPr="00000000" w14:paraId="00000359">
      <w:pPr>
        <w:pageBreakBefore w:val="0"/>
        <w:rPr/>
      </w:pPr>
      <w:r w:rsidDel="00000000" w:rsidR="00000000" w:rsidRPr="00000000">
        <w:rPr>
          <w:rtl w:val="0"/>
        </w:rPr>
        <w:t xml:space="preserve">    s "Hey [player], why don't we walk home together!"</w:t>
      </w:r>
    </w:p>
    <w:p w:rsidR="00000000" w:rsidDel="00000000" w:rsidP="00000000" w:rsidRDefault="00000000" w:rsidRPr="00000000" w14:paraId="0000035A">
      <w:pPr>
        <w:pageBreakBefore w:val="0"/>
        <w:rPr/>
      </w:pPr>
      <w:r w:rsidDel="00000000" w:rsidR="00000000" w:rsidRPr="00000000">
        <w:rPr>
          <w:rtl w:val="0"/>
        </w:rPr>
        <w:t xml:space="preserve">    s 5b "I know that you usually go with Monika but..."</w:t>
      </w:r>
    </w:p>
    <w:p w:rsidR="00000000" w:rsidDel="00000000" w:rsidP="00000000" w:rsidRDefault="00000000" w:rsidRPr="00000000" w14:paraId="0000035B">
      <w:pPr>
        <w:pageBreakBefore w:val="0"/>
        <w:rPr/>
      </w:pPr>
      <w:r w:rsidDel="00000000" w:rsidR="00000000" w:rsidRPr="00000000">
        <w:rPr>
          <w:rtl w:val="0"/>
        </w:rPr>
        <w:t xml:space="preserve">    s 5a "She isn't here and all, and..."</w:t>
      </w:r>
    </w:p>
    <w:p w:rsidR="00000000" w:rsidDel="00000000" w:rsidP="00000000" w:rsidRDefault="00000000" w:rsidRPr="00000000" w14:paraId="0000035C">
      <w:pPr>
        <w:pageBreakBefore w:val="0"/>
        <w:rPr/>
      </w:pPr>
      <w:r w:rsidDel="00000000" w:rsidR="00000000" w:rsidRPr="00000000">
        <w:rPr>
          <w:rtl w:val="0"/>
        </w:rPr>
        <w:t xml:space="preserve">    show sayori 1n</w:t>
      </w:r>
    </w:p>
    <w:p w:rsidR="00000000" w:rsidDel="00000000" w:rsidP="00000000" w:rsidRDefault="00000000" w:rsidRPr="00000000" w14:paraId="0000035D">
      <w:pPr>
        <w:pageBreakBefore w:val="0"/>
        <w:rPr/>
      </w:pPr>
      <w:r w:rsidDel="00000000" w:rsidR="00000000" w:rsidRPr="00000000">
        <w:rPr>
          <w:rtl w:val="0"/>
        </w:rPr>
        <w:t xml:space="preserve">    mc "Yeah sure, I wouldn't mind."</w:t>
      </w:r>
    </w:p>
    <w:p w:rsidR="00000000" w:rsidDel="00000000" w:rsidP="00000000" w:rsidRDefault="00000000" w:rsidRPr="00000000" w14:paraId="0000035E">
      <w:pPr>
        <w:pageBreakBefore w:val="0"/>
        <w:rPr/>
      </w:pPr>
      <w:r w:rsidDel="00000000" w:rsidR="00000000" w:rsidRPr="00000000">
        <w:rPr>
          <w:rtl w:val="0"/>
        </w:rPr>
        <w:t xml:space="preserve">    s 4r "Yay! Ehehe~"</w:t>
      </w:r>
    </w:p>
    <w:p w:rsidR="00000000" w:rsidDel="00000000" w:rsidP="00000000" w:rsidRDefault="00000000" w:rsidRPr="00000000" w14:paraId="0000035F">
      <w:pPr>
        <w:pageBreakBefore w:val="0"/>
        <w:rPr/>
      </w:pPr>
      <w:r w:rsidDel="00000000" w:rsidR="00000000" w:rsidRPr="00000000">
        <w:rPr>
          <w:rtl w:val="0"/>
        </w:rPr>
        <w:t xml:space="preserve">    scene bg residential_day with wipeleft_scene</w:t>
      </w:r>
    </w:p>
    <w:p w:rsidR="00000000" w:rsidDel="00000000" w:rsidP="00000000" w:rsidRDefault="00000000" w:rsidRPr="00000000" w14:paraId="00000360">
      <w:pPr>
        <w:pageBreakBefore w:val="0"/>
        <w:rPr/>
      </w:pPr>
      <w:r w:rsidDel="00000000" w:rsidR="00000000" w:rsidRPr="00000000">
        <w:rPr>
          <w:rtl w:val="0"/>
        </w:rPr>
        <w:t xml:space="preserve">    "The bright sun helped to keep us warm as we walked along the sidewalk."</w:t>
      </w:r>
    </w:p>
    <w:p w:rsidR="00000000" w:rsidDel="00000000" w:rsidP="00000000" w:rsidRDefault="00000000" w:rsidRPr="00000000" w14:paraId="00000361">
      <w:pPr>
        <w:pageBreakBefore w:val="0"/>
        <w:rPr/>
      </w:pPr>
      <w:r w:rsidDel="00000000" w:rsidR="00000000" w:rsidRPr="00000000">
        <w:rPr>
          <w:rtl w:val="0"/>
        </w:rPr>
        <w:t xml:space="preserve">    "Sayori is unusually quiet for most of the walk however."</w:t>
      </w:r>
    </w:p>
    <w:p w:rsidR="00000000" w:rsidDel="00000000" w:rsidP="00000000" w:rsidRDefault="00000000" w:rsidRPr="00000000" w14:paraId="00000362">
      <w:pPr>
        <w:pageBreakBefore w:val="0"/>
        <w:rPr/>
      </w:pPr>
      <w:r w:rsidDel="00000000" w:rsidR="00000000" w:rsidRPr="00000000">
        <w:rPr>
          <w:rtl w:val="0"/>
        </w:rPr>
        <w:t xml:space="preserve">    "She spent most of it trying to dodge my eyes whenever I looked over and sparking short conversations."</w:t>
      </w:r>
    </w:p>
    <w:p w:rsidR="00000000" w:rsidDel="00000000" w:rsidP="00000000" w:rsidRDefault="00000000" w:rsidRPr="00000000" w14:paraId="00000363">
      <w:pPr>
        <w:pageBreakBefore w:val="0"/>
        <w:rPr/>
      </w:pPr>
      <w:r w:rsidDel="00000000" w:rsidR="00000000" w:rsidRPr="00000000">
        <w:rPr>
          <w:rtl w:val="0"/>
        </w:rPr>
        <w:t xml:space="preserve">    show sayori 3r at l11</w:t>
      </w:r>
    </w:p>
    <w:p w:rsidR="00000000" w:rsidDel="00000000" w:rsidP="00000000" w:rsidRDefault="00000000" w:rsidRPr="00000000" w14:paraId="00000364">
      <w:pPr>
        <w:pageBreakBefore w:val="0"/>
        <w:rPr/>
      </w:pPr>
      <w:r w:rsidDel="00000000" w:rsidR="00000000" w:rsidRPr="00000000">
        <w:rPr>
          <w:rtl w:val="0"/>
        </w:rPr>
        <w:t xml:space="preserve">    s "Thanks for walking with me, [player]!"</w:t>
      </w:r>
    </w:p>
    <w:p w:rsidR="00000000" w:rsidDel="00000000" w:rsidP="00000000" w:rsidRDefault="00000000" w:rsidRPr="00000000" w14:paraId="00000365">
      <w:pPr>
        <w:pageBreakBefore w:val="0"/>
        <w:rPr/>
      </w:pPr>
      <w:r w:rsidDel="00000000" w:rsidR="00000000" w:rsidRPr="00000000">
        <w:rPr>
          <w:rtl w:val="0"/>
        </w:rPr>
        <w:t xml:space="preserve">    s 1x "It feels like it's been forever."</w:t>
      </w:r>
    </w:p>
    <w:p w:rsidR="00000000" w:rsidDel="00000000" w:rsidP="00000000" w:rsidRDefault="00000000" w:rsidRPr="00000000" w14:paraId="00000366">
      <w:pPr>
        <w:pageBreakBefore w:val="0"/>
        <w:rPr/>
      </w:pPr>
      <w:r w:rsidDel="00000000" w:rsidR="00000000" w:rsidRPr="00000000">
        <w:rPr>
          <w:rtl w:val="0"/>
        </w:rPr>
        <w:t xml:space="preserve">    show sayori 1b</w:t>
      </w:r>
    </w:p>
    <w:p w:rsidR="00000000" w:rsidDel="00000000" w:rsidP="00000000" w:rsidRDefault="00000000" w:rsidRPr="00000000" w14:paraId="00000367">
      <w:pPr>
        <w:pageBreakBefore w:val="0"/>
        <w:rPr/>
      </w:pPr>
      <w:r w:rsidDel="00000000" w:rsidR="00000000" w:rsidRPr="00000000">
        <w:rPr>
          <w:rtl w:val="0"/>
        </w:rPr>
        <w:t xml:space="preserve">    mc "Well you know you can always walk with us Sayori, I'm sure Monika wouldn't mind."</w:t>
      </w:r>
    </w:p>
    <w:p w:rsidR="00000000" w:rsidDel="00000000" w:rsidP="00000000" w:rsidRDefault="00000000" w:rsidRPr="00000000" w14:paraId="00000368">
      <w:pPr>
        <w:pageBreakBefore w:val="0"/>
        <w:rPr/>
      </w:pPr>
      <w:r w:rsidDel="00000000" w:rsidR="00000000" w:rsidRPr="00000000">
        <w:rPr>
          <w:rtl w:val="0"/>
        </w:rPr>
        <w:t xml:space="preserve">    s 2y "Nono, it's fine. You two look cute together anyway."</w:t>
      </w:r>
    </w:p>
    <w:p w:rsidR="00000000" w:rsidDel="00000000" w:rsidP="00000000" w:rsidRDefault="00000000" w:rsidRPr="00000000" w14:paraId="00000369">
      <w:pPr>
        <w:pageBreakBefore w:val="0"/>
        <w:rPr/>
      </w:pPr>
      <w:r w:rsidDel="00000000" w:rsidR="00000000" w:rsidRPr="00000000">
        <w:rPr>
          <w:rtl w:val="0"/>
        </w:rPr>
        <w:t xml:space="preserve">    s 2l "I wouldn't wanna ruin it for you..."</w:t>
      </w:r>
    </w:p>
    <w:p w:rsidR="00000000" w:rsidDel="00000000" w:rsidP="00000000" w:rsidRDefault="00000000" w:rsidRPr="00000000" w14:paraId="0000036A">
      <w:pPr>
        <w:pageBreakBefore w:val="0"/>
        <w:rPr/>
      </w:pPr>
      <w:r w:rsidDel="00000000" w:rsidR="00000000" w:rsidRPr="00000000">
        <w:rPr>
          <w:rtl w:val="0"/>
        </w:rPr>
        <w:t xml:space="preserve">    mc "Sayori what do you-{nw}"</w:t>
      </w:r>
    </w:p>
    <w:p w:rsidR="00000000" w:rsidDel="00000000" w:rsidP="00000000" w:rsidRDefault="00000000" w:rsidRPr="00000000" w14:paraId="0000036B">
      <w:pPr>
        <w:pageBreakBefore w:val="0"/>
        <w:rPr/>
      </w:pPr>
      <w:r w:rsidDel="00000000" w:rsidR="00000000" w:rsidRPr="00000000">
        <w:rPr>
          <w:rtl w:val="0"/>
        </w:rPr>
        <w:t xml:space="preserve">    s 4r "Oh look, we're home!"</w:t>
      </w:r>
    </w:p>
    <w:p w:rsidR="00000000" w:rsidDel="00000000" w:rsidP="00000000" w:rsidRDefault="00000000" w:rsidRPr="00000000" w14:paraId="0000036C">
      <w:pPr>
        <w:pageBreakBefore w:val="0"/>
        <w:rPr/>
      </w:pPr>
      <w:r w:rsidDel="00000000" w:rsidR="00000000" w:rsidRPr="00000000">
        <w:rPr>
          <w:rtl w:val="0"/>
        </w:rPr>
        <w:t xml:space="preserve">    s 2x "Talk to you later, [player]!"</w:t>
      </w:r>
    </w:p>
    <w:p w:rsidR="00000000" w:rsidDel="00000000" w:rsidP="00000000" w:rsidRDefault="00000000" w:rsidRPr="00000000" w14:paraId="0000036D">
      <w:pPr>
        <w:pageBreakBefore w:val="0"/>
        <w:rPr/>
      </w:pPr>
      <w:r w:rsidDel="00000000" w:rsidR="00000000" w:rsidRPr="00000000">
        <w:rPr>
          <w:rtl w:val="0"/>
        </w:rPr>
        <w:t xml:space="preserve">    show sayori at lhide</w:t>
      </w:r>
    </w:p>
    <w:p w:rsidR="00000000" w:rsidDel="00000000" w:rsidP="00000000" w:rsidRDefault="00000000" w:rsidRPr="00000000" w14:paraId="0000036E">
      <w:pPr>
        <w:pageBreakBefore w:val="0"/>
        <w:rPr/>
      </w:pPr>
      <w:r w:rsidDel="00000000" w:rsidR="00000000" w:rsidRPr="00000000">
        <w:rPr>
          <w:rtl w:val="0"/>
        </w:rPr>
        <w:t xml:space="preserve">    hide sayori</w:t>
      </w:r>
    </w:p>
    <w:p w:rsidR="00000000" w:rsidDel="00000000" w:rsidP="00000000" w:rsidRDefault="00000000" w:rsidRPr="00000000" w14:paraId="0000036F">
      <w:pPr>
        <w:pageBreakBefore w:val="0"/>
        <w:rPr/>
      </w:pPr>
      <w:r w:rsidDel="00000000" w:rsidR="00000000" w:rsidRPr="00000000">
        <w:rPr>
          <w:rtl w:val="0"/>
        </w:rPr>
        <w:t xml:space="preserve">    mc "Sayori!"</w:t>
      </w:r>
    </w:p>
    <w:p w:rsidR="00000000" w:rsidDel="00000000" w:rsidP="00000000" w:rsidRDefault="00000000" w:rsidRPr="00000000" w14:paraId="00000370">
      <w:pPr>
        <w:pageBreakBefore w:val="0"/>
        <w:rPr/>
      </w:pPr>
      <w:r w:rsidDel="00000000" w:rsidR="00000000" w:rsidRPr="00000000">
        <w:rPr>
          <w:rtl w:val="0"/>
        </w:rPr>
        <w:t xml:space="preserve">    "She's already skipping off to her house by the time I yell out her name."</w:t>
      </w:r>
    </w:p>
    <w:p w:rsidR="00000000" w:rsidDel="00000000" w:rsidP="00000000" w:rsidRDefault="00000000" w:rsidRPr="00000000" w14:paraId="00000371">
      <w:pPr>
        <w:pageBreakBefore w:val="0"/>
        <w:rPr/>
      </w:pPr>
      <w:r w:rsidDel="00000000" w:rsidR="00000000" w:rsidRPr="00000000">
        <w:rPr>
          <w:rtl w:val="0"/>
        </w:rPr>
        <w:t xml:space="preserve">    "What did she mean by \"ruin it\"?"</w:t>
      </w:r>
    </w:p>
    <w:p w:rsidR="00000000" w:rsidDel="00000000" w:rsidP="00000000" w:rsidRDefault="00000000" w:rsidRPr="00000000" w14:paraId="00000372">
      <w:pPr>
        <w:pageBreakBefore w:val="0"/>
        <w:rPr/>
      </w:pPr>
      <w:r w:rsidDel="00000000" w:rsidR="00000000" w:rsidRPr="00000000">
        <w:rPr>
          <w:rtl w:val="0"/>
        </w:rPr>
        <w:t xml:space="preserve">    "As I look for my key, I look at my phone once again."</w:t>
      </w:r>
    </w:p>
    <w:p w:rsidR="00000000" w:rsidDel="00000000" w:rsidP="00000000" w:rsidRDefault="00000000" w:rsidRPr="00000000" w14:paraId="00000373">
      <w:pPr>
        <w:pageBreakBefore w:val="0"/>
        <w:rPr/>
      </w:pPr>
      <w:r w:rsidDel="00000000" w:rsidR="00000000" w:rsidRPr="00000000">
        <w:rPr>
          <w:rtl w:val="0"/>
        </w:rPr>
        <w:t xml:space="preserve">    "Still nothing from Monika today..."</w:t>
      </w:r>
    </w:p>
    <w:p w:rsidR="00000000" w:rsidDel="00000000" w:rsidP="00000000" w:rsidRDefault="00000000" w:rsidRPr="00000000" w14:paraId="00000374">
      <w:pPr>
        <w:pageBreakBefore w:val="0"/>
        <w:rPr/>
      </w:pPr>
      <w:r w:rsidDel="00000000" w:rsidR="00000000" w:rsidRPr="00000000">
        <w:rPr>
          <w:rtl w:val="0"/>
        </w:rPr>
        <w:t xml:space="preserve">    "Did I mess up that bad last night? Maybe it was too early or..."</w:t>
      </w:r>
    </w:p>
    <w:p w:rsidR="00000000" w:rsidDel="00000000" w:rsidP="00000000" w:rsidRDefault="00000000" w:rsidRPr="00000000" w14:paraId="00000375">
      <w:pPr>
        <w:pageBreakBefore w:val="0"/>
        <w:rPr/>
      </w:pPr>
      <w:r w:rsidDel="00000000" w:rsidR="00000000" w:rsidRPr="00000000">
        <w:rPr>
          <w:rtl w:val="0"/>
        </w:rPr>
        <w:t xml:space="preserve">    "I just don't know..."</w:t>
      </w:r>
    </w:p>
    <w:p w:rsidR="00000000" w:rsidDel="00000000" w:rsidP="00000000" w:rsidRDefault="00000000" w:rsidRPr="00000000" w14:paraId="00000376">
      <w:pPr>
        <w:pageBreakBefore w:val="0"/>
        <w:rPr/>
      </w:pPr>
      <w:r w:rsidDel="00000000" w:rsidR="00000000" w:rsidRPr="00000000">
        <w:rPr>
          <w:rtl w:val="0"/>
        </w:rPr>
        <w:t xml:space="preserve">#C2 17th - Anniversary</w:t>
      </w:r>
    </w:p>
    <w:p w:rsidR="00000000" w:rsidDel="00000000" w:rsidP="00000000" w:rsidRDefault="00000000" w:rsidRPr="00000000" w14:paraId="00000377">
      <w:pPr>
        <w:pageBreakBefore w:val="0"/>
        <w:rPr/>
      </w:pPr>
      <w:r w:rsidDel="00000000" w:rsidR="00000000" w:rsidRPr="00000000">
        <w:rPr>
          <w:rtl w:val="0"/>
        </w:rPr>
        <w:t xml:space="preserve">    scene bg class_day</w:t>
      </w:r>
    </w:p>
    <w:p w:rsidR="00000000" w:rsidDel="00000000" w:rsidP="00000000" w:rsidRDefault="00000000" w:rsidRPr="00000000" w14:paraId="00000378">
      <w:pPr>
        <w:pageBreakBefore w:val="0"/>
        <w:rPr/>
      </w:pPr>
      <w:r w:rsidDel="00000000" w:rsidR="00000000" w:rsidRPr="00000000">
        <w:rPr>
          <w:rtl w:val="0"/>
        </w:rPr>
        <w:t xml:space="preserve">    with dissolve_scene_full</w:t>
      </w:r>
    </w:p>
    <w:p w:rsidR="00000000" w:rsidDel="00000000" w:rsidP="00000000" w:rsidRDefault="00000000" w:rsidRPr="00000000" w14:paraId="00000379">
      <w:pPr>
        <w:pageBreakBefore w:val="0"/>
        <w:rPr/>
      </w:pPr>
      <w:r w:rsidDel="00000000" w:rsidR="00000000" w:rsidRPr="00000000">
        <w:rPr>
          <w:rtl w:val="0"/>
        </w:rPr>
        <w:t xml:space="preserve">    "Monika is silent once again during all of our morning classes, I don’t think she spoke a word even once. If she did I’d remember."</w:t>
      </w:r>
    </w:p>
    <w:p w:rsidR="00000000" w:rsidDel="00000000" w:rsidP="00000000" w:rsidRDefault="00000000" w:rsidRPr="00000000" w14:paraId="0000037A">
      <w:pPr>
        <w:pageBreakBefore w:val="0"/>
        <w:rPr/>
      </w:pPr>
      <w:r w:rsidDel="00000000" w:rsidR="00000000" w:rsidRPr="00000000">
        <w:rPr>
          <w:rtl w:val="0"/>
        </w:rPr>
        <w:t xml:space="preserve">    "She seemed as if she wasn't in this reality at all, almost like she was in her own little world."</w:t>
      </w:r>
    </w:p>
    <w:p w:rsidR="00000000" w:rsidDel="00000000" w:rsidP="00000000" w:rsidRDefault="00000000" w:rsidRPr="00000000" w14:paraId="0000037B">
      <w:pPr>
        <w:pageBreakBefore w:val="0"/>
        <w:rPr/>
      </w:pPr>
      <w:r w:rsidDel="00000000" w:rsidR="00000000" w:rsidRPr="00000000">
        <w:rPr>
          <w:rtl w:val="0"/>
        </w:rPr>
        <w:t xml:space="preserve">    show monika 5a at t11 zorder 1</w:t>
      </w:r>
    </w:p>
    <w:p w:rsidR="00000000" w:rsidDel="00000000" w:rsidP="00000000" w:rsidRDefault="00000000" w:rsidRPr="00000000" w14:paraId="0000037C">
      <w:pPr>
        <w:pageBreakBefore w:val="0"/>
        <w:rPr/>
      </w:pPr>
      <w:r w:rsidDel="00000000" w:rsidR="00000000" w:rsidRPr="00000000">
        <w:rPr>
          <w:rtl w:val="0"/>
        </w:rPr>
        <w:t xml:space="preserve">    "Lunch rolls around and she tugs on my sleeve with a sly expression."</w:t>
      </w:r>
    </w:p>
    <w:p w:rsidR="00000000" w:rsidDel="00000000" w:rsidP="00000000" w:rsidRDefault="00000000" w:rsidRPr="00000000" w14:paraId="0000037D">
      <w:pPr>
        <w:pageBreakBefore w:val="0"/>
        <w:rPr/>
      </w:pPr>
      <w:r w:rsidDel="00000000" w:rsidR="00000000" w:rsidRPr="00000000">
        <w:rPr>
          <w:rtl w:val="0"/>
        </w:rPr>
        <w:t xml:space="preserve">    show monika at lhide</w:t>
      </w:r>
    </w:p>
    <w:p w:rsidR="00000000" w:rsidDel="00000000" w:rsidP="00000000" w:rsidRDefault="00000000" w:rsidRPr="00000000" w14:paraId="0000037E">
      <w:pPr>
        <w:pageBreakBefore w:val="0"/>
        <w:rPr/>
      </w:pPr>
      <w:r w:rsidDel="00000000" w:rsidR="00000000" w:rsidRPr="00000000">
        <w:rPr>
          <w:rtl w:val="0"/>
        </w:rPr>
        <w:t xml:space="preserve">    hide monika</w:t>
      </w:r>
    </w:p>
    <w:p w:rsidR="00000000" w:rsidDel="00000000" w:rsidP="00000000" w:rsidRDefault="00000000" w:rsidRPr="00000000" w14:paraId="0000037F">
      <w:pPr>
        <w:pageBreakBefore w:val="0"/>
        <w:rPr/>
      </w:pPr>
      <w:r w:rsidDel="00000000" w:rsidR="00000000" w:rsidRPr="00000000">
        <w:rPr>
          <w:rtl w:val="0"/>
        </w:rPr>
        <w:t xml:space="preserve">    "She silently takes me with her to a part of the school I tend to avoid."</w:t>
      </w:r>
    </w:p>
    <w:p w:rsidR="00000000" w:rsidDel="00000000" w:rsidP="00000000" w:rsidRDefault="00000000" w:rsidRPr="00000000" w14:paraId="00000380">
      <w:pPr>
        <w:pageBreakBefore w:val="0"/>
        <w:rPr/>
      </w:pPr>
      <w:r w:rsidDel="00000000" w:rsidR="00000000" w:rsidRPr="00000000">
        <w:rPr>
          <w:rtl w:val="0"/>
        </w:rPr>
        <w:t xml:space="preserve">    #scene bg rooftop_day</w:t>
      </w:r>
    </w:p>
    <w:p w:rsidR="00000000" w:rsidDel="00000000" w:rsidP="00000000" w:rsidRDefault="00000000" w:rsidRPr="00000000" w14:paraId="00000381">
      <w:pPr>
        <w:pageBreakBefore w:val="0"/>
        <w:rPr/>
      </w:pPr>
      <w:r w:rsidDel="00000000" w:rsidR="00000000" w:rsidRPr="00000000">
        <w:rPr>
          <w:rtl w:val="0"/>
        </w:rPr>
        <w:t xml:space="preserve">    with wipeleft_scene</w:t>
      </w:r>
    </w:p>
    <w:p w:rsidR="00000000" w:rsidDel="00000000" w:rsidP="00000000" w:rsidRDefault="00000000" w:rsidRPr="00000000" w14:paraId="00000382">
      <w:pPr>
        <w:pageBreakBefore w:val="0"/>
        <w:rPr/>
      </w:pPr>
      <w:r w:rsidDel="00000000" w:rsidR="00000000" w:rsidRPr="00000000">
        <w:rPr>
          <w:rtl w:val="0"/>
        </w:rPr>
        <w:t xml:space="preserve">    show monika 1m at s11</w:t>
      </w:r>
    </w:p>
    <w:p w:rsidR="00000000" w:rsidDel="00000000" w:rsidP="00000000" w:rsidRDefault="00000000" w:rsidRPr="00000000" w14:paraId="00000383">
      <w:pPr>
        <w:pageBreakBefore w:val="0"/>
        <w:rPr/>
      </w:pPr>
      <w:r w:rsidDel="00000000" w:rsidR="00000000" w:rsidRPr="00000000">
        <w:rPr>
          <w:rtl w:val="0"/>
        </w:rPr>
        <w:t xml:space="preserve">    "She sits me down on a bench on the school rooftop and out of her backpack comes about twice as much lunch as she should have."</w:t>
      </w:r>
    </w:p>
    <w:p w:rsidR="00000000" w:rsidDel="00000000" w:rsidP="00000000" w:rsidRDefault="00000000" w:rsidRPr="00000000" w14:paraId="00000384">
      <w:pPr>
        <w:pageBreakBefore w:val="0"/>
        <w:rPr/>
      </w:pPr>
      <w:r w:rsidDel="00000000" w:rsidR="00000000" w:rsidRPr="00000000">
        <w:rPr>
          <w:rtl w:val="0"/>
        </w:rPr>
        <w:t xml:space="preserve">    m 3n "I've heard about this sort of cliche before in the anime you watch, where the girl pretends she \"accidentally\" made too much lunch and suddenly has to share it with her crush."</w:t>
      </w:r>
    </w:p>
    <w:p w:rsidR="00000000" w:rsidDel="00000000" w:rsidP="00000000" w:rsidRDefault="00000000" w:rsidRPr="00000000" w14:paraId="00000385">
      <w:pPr>
        <w:pageBreakBefore w:val="0"/>
        <w:rPr/>
      </w:pPr>
      <w:r w:rsidDel="00000000" w:rsidR="00000000" w:rsidRPr="00000000">
        <w:rPr>
          <w:rtl w:val="0"/>
        </w:rPr>
        <w:t xml:space="preserve">    m 1l "So I thought I'd try it once for you, ahaha~"</w:t>
      </w:r>
    </w:p>
    <w:p w:rsidR="00000000" w:rsidDel="00000000" w:rsidP="00000000" w:rsidRDefault="00000000" w:rsidRPr="00000000" w14:paraId="00000386">
      <w:pPr>
        <w:pageBreakBefore w:val="0"/>
        <w:rPr/>
      </w:pPr>
      <w:r w:rsidDel="00000000" w:rsidR="00000000" w:rsidRPr="00000000">
        <w:rPr>
          <w:rtl w:val="0"/>
        </w:rPr>
        <w:t xml:space="preserve">    "She hands me half of her lunch, I remain dumbfounded."</w:t>
      </w:r>
    </w:p>
    <w:p w:rsidR="00000000" w:rsidDel="00000000" w:rsidP="00000000" w:rsidRDefault="00000000" w:rsidRPr="00000000" w14:paraId="00000387">
      <w:pPr>
        <w:pageBreakBefore w:val="0"/>
        <w:rPr/>
      </w:pPr>
      <w:r w:rsidDel="00000000" w:rsidR="00000000" w:rsidRPr="00000000">
        <w:rPr>
          <w:rtl w:val="0"/>
        </w:rPr>
        <w:t xml:space="preserve">    m 1p "You're not...{w=.75} mad at me or anything, right?"</w:t>
      </w:r>
    </w:p>
    <w:p w:rsidR="00000000" w:rsidDel="00000000" w:rsidP="00000000" w:rsidRDefault="00000000" w:rsidRPr="00000000" w14:paraId="00000388">
      <w:pPr>
        <w:pageBreakBefore w:val="0"/>
        <w:rPr/>
      </w:pPr>
      <w:r w:rsidDel="00000000" w:rsidR="00000000" w:rsidRPr="00000000">
        <w:rPr>
          <w:rtl w:val="0"/>
        </w:rPr>
        <w:t xml:space="preserve">    show monika 1e</w:t>
      </w:r>
    </w:p>
    <w:p w:rsidR="00000000" w:rsidDel="00000000" w:rsidP="00000000" w:rsidRDefault="00000000" w:rsidRPr="00000000" w14:paraId="00000389">
      <w:pPr>
        <w:pageBreakBefore w:val="0"/>
        <w:rPr/>
      </w:pPr>
      <w:r w:rsidDel="00000000" w:rsidR="00000000" w:rsidRPr="00000000">
        <w:rPr>
          <w:rtl w:val="0"/>
        </w:rPr>
        <w:t xml:space="preserve">    mc "W-what no, no. I'm just really surprised is all. Thank you."</w:t>
      </w:r>
    </w:p>
    <w:p w:rsidR="00000000" w:rsidDel="00000000" w:rsidP="00000000" w:rsidRDefault="00000000" w:rsidRPr="00000000" w14:paraId="0000038A">
      <w:pPr>
        <w:pageBreakBefore w:val="0"/>
        <w:rPr/>
      </w:pPr>
      <w:r w:rsidDel="00000000" w:rsidR="00000000" w:rsidRPr="00000000">
        <w:rPr>
          <w:rtl w:val="0"/>
        </w:rPr>
        <w:t xml:space="preserve">    mc "You didn't have to Monika."</w:t>
      </w:r>
    </w:p>
    <w:p w:rsidR="00000000" w:rsidDel="00000000" w:rsidP="00000000" w:rsidRDefault="00000000" w:rsidRPr="00000000" w14:paraId="0000038B">
      <w:pPr>
        <w:pageBreakBefore w:val="0"/>
        <w:rPr/>
      </w:pPr>
      <w:r w:rsidDel="00000000" w:rsidR="00000000" w:rsidRPr="00000000">
        <w:rPr>
          <w:rtl w:val="0"/>
        </w:rPr>
        <w:t xml:space="preserve">    m 2n "I kinda feel like I do, after yesterday."</w:t>
      </w:r>
    </w:p>
    <w:p w:rsidR="00000000" w:rsidDel="00000000" w:rsidP="00000000" w:rsidRDefault="00000000" w:rsidRPr="00000000" w14:paraId="0000038C">
      <w:pPr>
        <w:pageBreakBefore w:val="0"/>
        <w:rPr/>
      </w:pPr>
      <w:r w:rsidDel="00000000" w:rsidR="00000000" w:rsidRPr="00000000">
        <w:rPr>
          <w:rtl w:val="0"/>
        </w:rPr>
        <w:t xml:space="preserve">    m 1r "It was just...{w=.75} one of those days for me."</w:t>
      </w:r>
    </w:p>
    <w:p w:rsidR="00000000" w:rsidDel="00000000" w:rsidP="00000000" w:rsidRDefault="00000000" w:rsidRPr="00000000" w14:paraId="0000038D">
      <w:pPr>
        <w:pageBreakBefore w:val="0"/>
        <w:rPr/>
      </w:pPr>
      <w:r w:rsidDel="00000000" w:rsidR="00000000" w:rsidRPr="00000000">
        <w:rPr>
          <w:rtl w:val="0"/>
        </w:rPr>
        <w:t xml:space="preserve">    show monika 1q</w:t>
      </w:r>
    </w:p>
    <w:p w:rsidR="00000000" w:rsidDel="00000000" w:rsidP="00000000" w:rsidRDefault="00000000" w:rsidRPr="00000000" w14:paraId="0000038E">
      <w:pPr>
        <w:pageBreakBefore w:val="0"/>
        <w:rPr/>
      </w:pPr>
      <w:r w:rsidDel="00000000" w:rsidR="00000000" w:rsidRPr="00000000">
        <w:rPr>
          <w:rtl w:val="0"/>
        </w:rPr>
        <w:t xml:space="preserve">    mc "Oh um, I hope it wasn't...{w=.5} my fault or anything..."</w:t>
      </w:r>
    </w:p>
    <w:p w:rsidR="00000000" w:rsidDel="00000000" w:rsidP="00000000" w:rsidRDefault="00000000" w:rsidRPr="00000000" w14:paraId="0000038F">
      <w:pPr>
        <w:pageBreakBefore w:val="0"/>
        <w:rPr/>
      </w:pPr>
      <w:r w:rsidDel="00000000" w:rsidR="00000000" w:rsidRPr="00000000">
        <w:rPr>
          <w:rtl w:val="0"/>
        </w:rPr>
        <w:t xml:space="preserve">    m 1e1 "No, not at all [player]."</w:t>
      </w:r>
    </w:p>
    <w:p w:rsidR="00000000" w:rsidDel="00000000" w:rsidP="00000000" w:rsidRDefault="00000000" w:rsidRPr="00000000" w14:paraId="00000390">
      <w:pPr>
        <w:pageBreakBefore w:val="0"/>
        <w:rPr/>
      </w:pPr>
      <w:r w:rsidDel="00000000" w:rsidR="00000000" w:rsidRPr="00000000">
        <w:rPr>
          <w:rtl w:val="0"/>
        </w:rPr>
        <w:t xml:space="preserve">    m 3n "It was actually a pretty good way to celebrate our anniversary."</w:t>
      </w:r>
    </w:p>
    <w:p w:rsidR="00000000" w:rsidDel="00000000" w:rsidP="00000000" w:rsidRDefault="00000000" w:rsidRPr="00000000" w14:paraId="00000391">
      <w:pPr>
        <w:pageBreakBefore w:val="0"/>
        <w:rPr/>
      </w:pPr>
      <w:r w:rsidDel="00000000" w:rsidR="00000000" w:rsidRPr="00000000">
        <w:rPr>
          <w:rtl w:val="0"/>
        </w:rPr>
        <w:t xml:space="preserve">    mc "Wait really, it was our anniversary?"</w:t>
      </w:r>
    </w:p>
    <w:p w:rsidR="00000000" w:rsidDel="00000000" w:rsidP="00000000" w:rsidRDefault="00000000" w:rsidRPr="00000000" w14:paraId="00000392">
      <w:pPr>
        <w:pageBreakBefore w:val="0"/>
        <w:rPr/>
      </w:pPr>
      <w:r w:rsidDel="00000000" w:rsidR="00000000" w:rsidRPr="00000000">
        <w:rPr>
          <w:rtl w:val="0"/>
        </w:rPr>
        <w:t xml:space="preserve">    show monika 1c</w:t>
      </w:r>
    </w:p>
    <w:p w:rsidR="00000000" w:rsidDel="00000000" w:rsidP="00000000" w:rsidRDefault="00000000" w:rsidRPr="00000000" w14:paraId="00000393">
      <w:pPr>
        <w:pageBreakBefore w:val="0"/>
        <w:rPr/>
      </w:pPr>
      <w:r w:rsidDel="00000000" w:rsidR="00000000" w:rsidRPr="00000000">
        <w:rPr>
          <w:rtl w:val="0"/>
        </w:rPr>
        <w:t xml:space="preserve">    m 3b "Well kinda. Sunday was our 4th sunday and therefore 4th week together so one month, but today is exactly one calendar month since we started dating."</w:t>
      </w:r>
    </w:p>
    <w:p w:rsidR="00000000" w:rsidDel="00000000" w:rsidP="00000000" w:rsidRDefault="00000000" w:rsidRPr="00000000" w14:paraId="00000394">
      <w:pPr>
        <w:pageBreakBefore w:val="0"/>
        <w:rPr/>
      </w:pPr>
      <w:r w:rsidDel="00000000" w:rsidR="00000000" w:rsidRPr="00000000">
        <w:rPr>
          <w:rtl w:val="0"/>
        </w:rPr>
        <w:t xml:space="preserve">    show monika 1a</w:t>
      </w:r>
    </w:p>
    <w:p w:rsidR="00000000" w:rsidDel="00000000" w:rsidP="00000000" w:rsidRDefault="00000000" w:rsidRPr="00000000" w14:paraId="00000395">
      <w:pPr>
        <w:pageBreakBefore w:val="0"/>
        <w:rPr/>
      </w:pPr>
      <w:r w:rsidDel="00000000" w:rsidR="00000000" w:rsidRPr="00000000">
        <w:rPr>
          <w:rtl w:val="0"/>
        </w:rPr>
        <w:t xml:space="preserve">    mc "Wow, it hasn't even felt like a month."</w:t>
      </w:r>
    </w:p>
    <w:p w:rsidR="00000000" w:rsidDel="00000000" w:rsidP="00000000" w:rsidRDefault="00000000" w:rsidRPr="00000000" w14:paraId="00000396">
      <w:pPr>
        <w:pageBreakBefore w:val="0"/>
        <w:rPr/>
      </w:pPr>
      <w:r w:rsidDel="00000000" w:rsidR="00000000" w:rsidRPr="00000000">
        <w:rPr>
          <w:rtl w:val="0"/>
        </w:rPr>
        <w:t xml:space="preserve">    m 2n "I know right, I almost forgot about it myself. Ahaha~"</w:t>
      </w:r>
    </w:p>
    <w:p w:rsidR="00000000" w:rsidDel="00000000" w:rsidP="00000000" w:rsidRDefault="00000000" w:rsidRPr="00000000" w14:paraId="00000397">
      <w:pPr>
        <w:pageBreakBefore w:val="0"/>
        <w:rPr/>
      </w:pPr>
      <w:r w:rsidDel="00000000" w:rsidR="00000000" w:rsidRPr="00000000">
        <w:rPr>
          <w:rtl w:val="0"/>
        </w:rPr>
        <w:t xml:space="preserve">    m 2k "But I'm glad I realized it though, it just makes that night that much more special."</w:t>
      </w:r>
    </w:p>
    <w:p w:rsidR="00000000" w:rsidDel="00000000" w:rsidP="00000000" w:rsidRDefault="00000000" w:rsidRPr="00000000" w14:paraId="00000398">
      <w:pPr>
        <w:pageBreakBefore w:val="0"/>
        <w:rPr/>
      </w:pPr>
      <w:r w:rsidDel="00000000" w:rsidR="00000000" w:rsidRPr="00000000">
        <w:rPr>
          <w:rtl w:val="0"/>
        </w:rPr>
        <w:t xml:space="preserve">    show monika 1c</w:t>
      </w:r>
    </w:p>
    <w:p w:rsidR="00000000" w:rsidDel="00000000" w:rsidP="00000000" w:rsidRDefault="00000000" w:rsidRPr="00000000" w14:paraId="00000399">
      <w:pPr>
        <w:pageBreakBefore w:val="0"/>
        <w:rPr/>
      </w:pPr>
      <w:r w:rsidDel="00000000" w:rsidR="00000000" w:rsidRPr="00000000">
        <w:rPr>
          <w:rtl w:val="0"/>
        </w:rPr>
        <w:t xml:space="preserve">    mc "So you don't regret it or anything? I-i didn't mess up at all?"</w:t>
      </w:r>
    </w:p>
    <w:p w:rsidR="00000000" w:rsidDel="00000000" w:rsidP="00000000" w:rsidRDefault="00000000" w:rsidRPr="00000000" w14:paraId="0000039A">
      <w:pPr>
        <w:pageBreakBefore w:val="0"/>
        <w:rPr/>
      </w:pPr>
      <w:r w:rsidDel="00000000" w:rsidR="00000000" w:rsidRPr="00000000">
        <w:rPr>
          <w:rtl w:val="0"/>
        </w:rPr>
        <w:t xml:space="preserve">    m 1d "Of course not! Don't think things like that, [player]."</w:t>
      </w:r>
    </w:p>
    <w:p w:rsidR="00000000" w:rsidDel="00000000" w:rsidP="00000000" w:rsidRDefault="00000000" w:rsidRPr="00000000" w14:paraId="0000039B">
      <w:pPr>
        <w:pageBreakBefore w:val="0"/>
        <w:rPr/>
      </w:pPr>
      <w:r w:rsidDel="00000000" w:rsidR="00000000" w:rsidRPr="00000000">
        <w:rPr>
          <w:rtl w:val="0"/>
        </w:rPr>
        <w:t xml:space="preserve">    m 1e1 "That was one of the best nights of my life so far, spending it so close with the one I love."</w:t>
      </w:r>
    </w:p>
    <w:p w:rsidR="00000000" w:rsidDel="00000000" w:rsidP="00000000" w:rsidRDefault="00000000" w:rsidRPr="00000000" w14:paraId="0000039C">
      <w:pPr>
        <w:pageBreakBefore w:val="0"/>
        <w:rPr/>
      </w:pPr>
      <w:r w:rsidDel="00000000" w:rsidR="00000000" w:rsidRPr="00000000">
        <w:rPr>
          <w:rtl w:val="0"/>
        </w:rPr>
        <w:t xml:space="preserve">    show monika 1f</w:t>
      </w:r>
    </w:p>
    <w:p w:rsidR="00000000" w:rsidDel="00000000" w:rsidP="00000000" w:rsidRDefault="00000000" w:rsidRPr="00000000" w14:paraId="0000039D">
      <w:pPr>
        <w:pageBreakBefore w:val="0"/>
        <w:rPr/>
      </w:pPr>
      <w:r w:rsidDel="00000000" w:rsidR="00000000" w:rsidRPr="00000000">
        <w:rPr>
          <w:rtl w:val="0"/>
        </w:rPr>
        <w:t xml:space="preserve">    mc "M-me too. Sorry, I was just a bit worried..."</w:t>
      </w:r>
    </w:p>
    <w:p w:rsidR="00000000" w:rsidDel="00000000" w:rsidP="00000000" w:rsidRDefault="00000000" w:rsidRPr="00000000" w14:paraId="0000039E">
      <w:pPr>
        <w:pageBreakBefore w:val="0"/>
        <w:rPr/>
      </w:pPr>
      <w:r w:rsidDel="00000000" w:rsidR="00000000" w:rsidRPr="00000000">
        <w:rPr>
          <w:rtl w:val="0"/>
        </w:rPr>
        <w:t xml:space="preserve">    m 1g "Worried about what?"</w:t>
      </w:r>
    </w:p>
    <w:p w:rsidR="00000000" w:rsidDel="00000000" w:rsidP="00000000" w:rsidRDefault="00000000" w:rsidRPr="00000000" w14:paraId="0000039F">
      <w:pPr>
        <w:pageBreakBefore w:val="0"/>
        <w:rPr/>
      </w:pPr>
      <w:r w:rsidDel="00000000" w:rsidR="00000000" w:rsidRPr="00000000">
        <w:rPr>
          <w:rtl w:val="0"/>
        </w:rPr>
        <w:t xml:space="preserve">    show monika 1f</w:t>
      </w:r>
    </w:p>
    <w:p w:rsidR="00000000" w:rsidDel="00000000" w:rsidP="00000000" w:rsidRDefault="00000000" w:rsidRPr="00000000" w14:paraId="000003A0">
      <w:pPr>
        <w:pageBreakBefore w:val="0"/>
        <w:rPr/>
      </w:pPr>
      <w:r w:rsidDel="00000000" w:rsidR="00000000" w:rsidRPr="00000000">
        <w:rPr>
          <w:rtl w:val="0"/>
        </w:rPr>
        <w:t xml:space="preserve">    mc "I don't know, that I maybe had really screwed up our relationship somehow."</w:t>
      </w:r>
    </w:p>
    <w:p w:rsidR="00000000" w:rsidDel="00000000" w:rsidP="00000000" w:rsidRDefault="00000000" w:rsidRPr="00000000" w14:paraId="000003A1">
      <w:pPr>
        <w:pageBreakBefore w:val="0"/>
        <w:rPr/>
      </w:pPr>
      <w:r w:rsidDel="00000000" w:rsidR="00000000" w:rsidRPr="00000000">
        <w:rPr>
          <w:rtl w:val="0"/>
        </w:rPr>
        <w:t xml:space="preserve">    m 1e1"No [player], the only thing you did was..."</w:t>
      </w:r>
    </w:p>
    <w:p w:rsidR="00000000" w:rsidDel="00000000" w:rsidP="00000000" w:rsidRDefault="00000000" w:rsidRPr="00000000" w14:paraId="000003A2">
      <w:pPr>
        <w:pageBreakBefore w:val="0"/>
        <w:rPr/>
      </w:pPr>
      <w:r w:rsidDel="00000000" w:rsidR="00000000" w:rsidRPr="00000000">
        <w:rPr>
          <w:rtl w:val="0"/>
        </w:rPr>
        <w:t xml:space="preserve">    show monika 1k at face with dissolve</w:t>
      </w:r>
    </w:p>
    <w:p w:rsidR="00000000" w:rsidDel="00000000" w:rsidP="00000000" w:rsidRDefault="00000000" w:rsidRPr="00000000" w14:paraId="000003A3">
      <w:pPr>
        <w:pageBreakBefore w:val="0"/>
        <w:rPr/>
      </w:pPr>
      <w:r w:rsidDel="00000000" w:rsidR="00000000" w:rsidRPr="00000000">
        <w:rPr>
          <w:rtl w:val="0"/>
        </w:rPr>
        <w:t xml:space="preserve">    m "Make my love for you stronger~"</w:t>
      </w:r>
    </w:p>
    <w:p w:rsidR="00000000" w:rsidDel="00000000" w:rsidP="00000000" w:rsidRDefault="00000000" w:rsidRPr="00000000" w14:paraId="000003A4">
      <w:pPr>
        <w:pageBreakBefore w:val="0"/>
        <w:rPr/>
      </w:pPr>
      <w:r w:rsidDel="00000000" w:rsidR="00000000" w:rsidRPr="00000000">
        <w:rPr>
          <w:rtl w:val="0"/>
        </w:rPr>
        <w:t xml:space="preserve">    show monika 1j</w:t>
      </w:r>
    </w:p>
    <w:p w:rsidR="00000000" w:rsidDel="00000000" w:rsidP="00000000" w:rsidRDefault="00000000" w:rsidRPr="00000000" w14:paraId="000003A5">
      <w:pPr>
        <w:pageBreakBefore w:val="0"/>
        <w:rPr/>
      </w:pPr>
      <w:r w:rsidDel="00000000" w:rsidR="00000000" w:rsidRPr="00000000">
        <w:rPr>
          <w:rtl w:val="0"/>
        </w:rPr>
        <w:t xml:space="preserve">    "All my worries melt away in her arms as we hold each other against the winter air."</w:t>
      </w:r>
    </w:p>
    <w:p w:rsidR="00000000" w:rsidDel="00000000" w:rsidP="00000000" w:rsidRDefault="00000000" w:rsidRPr="00000000" w14:paraId="000003A6">
      <w:pPr>
        <w:pageBreakBefore w:val="0"/>
        <w:rPr/>
      </w:pPr>
      <w:r w:rsidDel="00000000" w:rsidR="00000000" w:rsidRPr="00000000">
        <w:rPr>
          <w:rtl w:val="0"/>
        </w:rPr>
        <w:t xml:space="preserve">    show monika 1m at s11</w:t>
      </w:r>
    </w:p>
    <w:p w:rsidR="00000000" w:rsidDel="00000000" w:rsidP="00000000" w:rsidRDefault="00000000" w:rsidRPr="00000000" w14:paraId="000003A7">
      <w:pPr>
        <w:pageBreakBefore w:val="0"/>
        <w:rPr/>
      </w:pPr>
      <w:r w:rsidDel="00000000" w:rsidR="00000000" w:rsidRPr="00000000">
        <w:rPr>
          <w:rtl w:val="0"/>
        </w:rPr>
        <w:t xml:space="preserve">    "Monika moves away after a while and looks off and thinks for a moment."</w:t>
      </w:r>
    </w:p>
    <w:p w:rsidR="00000000" w:rsidDel="00000000" w:rsidP="00000000" w:rsidRDefault="00000000" w:rsidRPr="00000000" w14:paraId="000003A8">
      <w:pPr>
        <w:pageBreakBefore w:val="0"/>
        <w:rPr/>
      </w:pPr>
      <w:r w:rsidDel="00000000" w:rsidR="00000000" w:rsidRPr="00000000">
        <w:rPr>
          <w:rtl w:val="0"/>
        </w:rPr>
        <w:t xml:space="preserve">    m 1n "Well I imagine it won't be {i}the{/i} best night of my life for much longer."</w:t>
      </w:r>
    </w:p>
    <w:p w:rsidR="00000000" w:rsidDel="00000000" w:rsidP="00000000" w:rsidRDefault="00000000" w:rsidRPr="00000000" w14:paraId="000003A9">
      <w:pPr>
        <w:pageBreakBefore w:val="0"/>
        <w:rPr/>
      </w:pPr>
      <w:r w:rsidDel="00000000" w:rsidR="00000000" w:rsidRPr="00000000">
        <w:rPr>
          <w:rtl w:val="0"/>
        </w:rPr>
        <w:t xml:space="preserve">    m 2l "Still pretty far up there, ahaha~"</w:t>
      </w:r>
    </w:p>
    <w:p w:rsidR="00000000" w:rsidDel="00000000" w:rsidP="00000000" w:rsidRDefault="00000000" w:rsidRPr="00000000" w14:paraId="000003AA">
      <w:pPr>
        <w:pageBreakBefore w:val="0"/>
        <w:rPr/>
      </w:pPr>
      <w:r w:rsidDel="00000000" w:rsidR="00000000" w:rsidRPr="00000000">
        <w:rPr>
          <w:rtl w:val="0"/>
        </w:rPr>
        <w:t xml:space="preserve">    mc "W-what do you mean Monika?"</w:t>
      </w:r>
    </w:p>
    <w:p w:rsidR="00000000" w:rsidDel="00000000" w:rsidP="00000000" w:rsidRDefault="00000000" w:rsidRPr="00000000" w14:paraId="000003AB">
      <w:pPr>
        <w:pageBreakBefore w:val="0"/>
        <w:rPr/>
      </w:pPr>
      <w:r w:rsidDel="00000000" w:rsidR="00000000" w:rsidRPr="00000000">
        <w:rPr>
          <w:rtl w:val="0"/>
        </w:rPr>
        <w:t xml:space="preserve">    m 1b "Did you forget the time of year? [player], Christmas is in a week! Remember, you're going to come over to my house this time."</w:t>
      </w:r>
    </w:p>
    <w:p w:rsidR="00000000" w:rsidDel="00000000" w:rsidP="00000000" w:rsidRDefault="00000000" w:rsidRPr="00000000" w14:paraId="000003AC">
      <w:pPr>
        <w:pageBreakBefore w:val="0"/>
        <w:rPr/>
      </w:pPr>
      <w:r w:rsidDel="00000000" w:rsidR="00000000" w:rsidRPr="00000000">
        <w:rPr>
          <w:rtl w:val="0"/>
        </w:rPr>
        <w:t xml:space="preserve">    show monika 1c</w:t>
      </w:r>
    </w:p>
    <w:p w:rsidR="00000000" w:rsidDel="00000000" w:rsidP="00000000" w:rsidRDefault="00000000" w:rsidRPr="00000000" w14:paraId="000003AD">
      <w:pPr>
        <w:pageBreakBefore w:val="0"/>
        <w:rPr/>
      </w:pPr>
      <w:r w:rsidDel="00000000" w:rsidR="00000000" w:rsidRPr="00000000">
        <w:rPr>
          <w:rtl w:val="0"/>
        </w:rPr>
        <w:t xml:space="preserve">    mc "Wait what, A WEEK?! And when did we say anything about going over?!"</w:t>
      </w:r>
    </w:p>
    <w:p w:rsidR="00000000" w:rsidDel="00000000" w:rsidP="00000000" w:rsidRDefault="00000000" w:rsidRPr="00000000" w14:paraId="000003AE">
      <w:pPr>
        <w:pageBreakBefore w:val="0"/>
        <w:rPr/>
      </w:pPr>
      <w:r w:rsidDel="00000000" w:rsidR="00000000" w:rsidRPr="00000000">
        <w:rPr>
          <w:rtl w:val="0"/>
        </w:rPr>
        <w:t xml:space="preserve">    m 1k "Ahaha~ You're adorable when you get surprised [player]."</w:t>
      </w:r>
    </w:p>
    <w:p w:rsidR="00000000" w:rsidDel="00000000" w:rsidP="00000000" w:rsidRDefault="00000000" w:rsidRPr="00000000" w14:paraId="000003AF">
      <w:pPr>
        <w:pageBreakBefore w:val="0"/>
        <w:rPr/>
      </w:pPr>
      <w:r w:rsidDel="00000000" w:rsidR="00000000" w:rsidRPr="00000000">
        <w:rPr>
          <w:rtl w:val="0"/>
        </w:rPr>
        <w:t xml:space="preserve">    m 1l "Don't you remember, you said you wanted to come over and spend it with me and my family."</w:t>
      </w:r>
    </w:p>
    <w:p w:rsidR="00000000" w:rsidDel="00000000" w:rsidP="00000000" w:rsidRDefault="00000000" w:rsidRPr="00000000" w14:paraId="000003B0">
      <w:pPr>
        <w:pageBreakBefore w:val="0"/>
        <w:rPr/>
      </w:pPr>
      <w:r w:rsidDel="00000000" w:rsidR="00000000" w:rsidRPr="00000000">
        <w:rPr>
          <w:rtl w:val="0"/>
        </w:rPr>
        <w:t xml:space="preserve">    "Did I? I must have just went along with her and wasn't really paying attention."</w:t>
      </w:r>
    </w:p>
    <w:p w:rsidR="00000000" w:rsidDel="00000000" w:rsidP="00000000" w:rsidRDefault="00000000" w:rsidRPr="00000000" w14:paraId="000003B1">
      <w:pPr>
        <w:pageBreakBefore w:val="0"/>
        <w:rPr/>
      </w:pPr>
      <w:r w:rsidDel="00000000" w:rsidR="00000000" w:rsidRPr="00000000">
        <w:rPr>
          <w:rtl w:val="0"/>
        </w:rPr>
        <w:t xml:space="preserve">    "I need to get her a gift too! All of this time and I only now realize this!"</w:t>
      </w:r>
    </w:p>
    <w:p w:rsidR="00000000" w:rsidDel="00000000" w:rsidP="00000000" w:rsidRDefault="00000000" w:rsidRPr="00000000" w14:paraId="000003B2">
      <w:pPr>
        <w:pageBreakBefore w:val="0"/>
        <w:rPr/>
      </w:pPr>
      <w:r w:rsidDel="00000000" w:rsidR="00000000" w:rsidRPr="00000000">
        <w:rPr>
          <w:rtl w:val="0"/>
        </w:rPr>
        <w:t xml:space="preserve">    m 1k "I already have the {i}best{/i} gift ready for you, [player]~"</w:t>
      </w:r>
    </w:p>
    <w:p w:rsidR="00000000" w:rsidDel="00000000" w:rsidP="00000000" w:rsidRDefault="00000000" w:rsidRPr="00000000" w14:paraId="000003B3">
      <w:pPr>
        <w:pageBreakBefore w:val="0"/>
        <w:rPr/>
      </w:pPr>
      <w:r w:rsidDel="00000000" w:rsidR="00000000" w:rsidRPr="00000000">
        <w:rPr>
          <w:rtl w:val="0"/>
        </w:rPr>
        <w:t xml:space="preserve">    show monika 1j</w:t>
      </w:r>
    </w:p>
    <w:p w:rsidR="00000000" w:rsidDel="00000000" w:rsidP="00000000" w:rsidRDefault="00000000" w:rsidRPr="00000000" w14:paraId="000003B4">
      <w:pPr>
        <w:pageBreakBefore w:val="0"/>
        <w:rPr/>
      </w:pPr>
      <w:r w:rsidDel="00000000" w:rsidR="00000000" w:rsidRPr="00000000">
        <w:rPr>
          <w:rtl w:val="0"/>
        </w:rPr>
        <w:t xml:space="preserve">    mc "What!?"</w:t>
      </w:r>
    </w:p>
    <w:p w:rsidR="00000000" w:rsidDel="00000000" w:rsidP="00000000" w:rsidRDefault="00000000" w:rsidRPr="00000000" w14:paraId="000003B5">
      <w:pPr>
        <w:pageBreakBefore w:val="0"/>
        <w:rPr/>
      </w:pPr>
      <w:r w:rsidDel="00000000" w:rsidR="00000000" w:rsidRPr="00000000">
        <w:rPr>
          <w:rtl w:val="0"/>
        </w:rPr>
        <w:t xml:space="preserve">    m 1k "Not telling, ahaha~."</w:t>
      </w:r>
    </w:p>
    <w:p w:rsidR="00000000" w:rsidDel="00000000" w:rsidP="00000000" w:rsidRDefault="00000000" w:rsidRPr="00000000" w14:paraId="000003B6">
      <w:pPr>
        <w:pageBreakBefore w:val="0"/>
        <w:rPr/>
      </w:pPr>
      <w:r w:rsidDel="00000000" w:rsidR="00000000" w:rsidRPr="00000000">
        <w:rPr>
          <w:rtl w:val="0"/>
        </w:rPr>
        <w:t xml:space="preserve">    show monika 1j</w:t>
      </w:r>
    </w:p>
    <w:p w:rsidR="00000000" w:rsidDel="00000000" w:rsidP="00000000" w:rsidRDefault="00000000" w:rsidRPr="00000000" w14:paraId="000003B7">
      <w:pPr>
        <w:pageBreakBefore w:val="0"/>
        <w:rPr/>
      </w:pPr>
      <w:r w:rsidDel="00000000" w:rsidR="00000000" w:rsidRPr="00000000">
        <w:rPr>
          <w:rtl w:val="0"/>
        </w:rPr>
        <w:t xml:space="preserve">    "Monika hums cheerfully, reminding me oddly of Sayori. This is unexpected from her, she must be {i}really{/i} happy today."</w:t>
      </w:r>
    </w:p>
    <w:p w:rsidR="00000000" w:rsidDel="00000000" w:rsidP="00000000" w:rsidRDefault="00000000" w:rsidRPr="00000000" w14:paraId="000003B8">
      <w:pPr>
        <w:pageBreakBefore w:val="0"/>
        <w:rPr/>
      </w:pPr>
      <w:r w:rsidDel="00000000" w:rsidR="00000000" w:rsidRPr="00000000">
        <w:rPr>
          <w:rtl w:val="0"/>
        </w:rPr>
        <w:t xml:space="preserve">    show monika 1c</w:t>
      </w:r>
    </w:p>
    <w:p w:rsidR="00000000" w:rsidDel="00000000" w:rsidP="00000000" w:rsidRDefault="00000000" w:rsidRPr="00000000" w14:paraId="000003B9">
      <w:pPr>
        <w:pageBreakBefore w:val="0"/>
        <w:rPr/>
      </w:pPr>
      <w:r w:rsidDel="00000000" w:rsidR="00000000" w:rsidRPr="00000000">
        <w:rPr>
          <w:rtl w:val="0"/>
        </w:rPr>
        <w:t xml:space="preserve">    "She turns back to me with a curious expression on her face."</w:t>
      </w:r>
    </w:p>
    <w:p w:rsidR="00000000" w:rsidDel="00000000" w:rsidP="00000000" w:rsidRDefault="00000000" w:rsidRPr="00000000" w14:paraId="000003BA">
      <w:pPr>
        <w:pageBreakBefore w:val="0"/>
        <w:rPr/>
      </w:pPr>
      <w:r w:rsidDel="00000000" w:rsidR="00000000" w:rsidRPr="00000000">
        <w:rPr>
          <w:rtl w:val="0"/>
        </w:rPr>
        <w:t xml:space="preserve">    m 3d "Something on you mind dear?"</w:t>
      </w:r>
    </w:p>
    <w:p w:rsidR="00000000" w:rsidDel="00000000" w:rsidP="00000000" w:rsidRDefault="00000000" w:rsidRPr="00000000" w14:paraId="000003BB">
      <w:pPr>
        <w:pageBreakBefore w:val="0"/>
        <w:rPr/>
      </w:pPr>
      <w:r w:rsidDel="00000000" w:rsidR="00000000" w:rsidRPr="00000000">
        <w:rPr>
          <w:rtl w:val="0"/>
        </w:rPr>
        <w:t xml:space="preserve">    show monika 1e</w:t>
      </w:r>
    </w:p>
    <w:p w:rsidR="00000000" w:rsidDel="00000000" w:rsidP="00000000" w:rsidRDefault="00000000" w:rsidRPr="00000000" w14:paraId="000003BC">
      <w:pPr>
        <w:pageBreakBefore w:val="0"/>
        <w:rPr/>
      </w:pPr>
      <w:r w:rsidDel="00000000" w:rsidR="00000000" w:rsidRPr="00000000">
        <w:rPr>
          <w:rtl w:val="0"/>
        </w:rPr>
        <w:t xml:space="preserve">    mc "Ah- no, I'm just thinking about how happy I am to be with you."</w:t>
      </w:r>
    </w:p>
    <w:p w:rsidR="00000000" w:rsidDel="00000000" w:rsidP="00000000" w:rsidRDefault="00000000" w:rsidRPr="00000000" w14:paraId="000003BD">
      <w:pPr>
        <w:pageBreakBefore w:val="0"/>
        <w:rPr/>
      </w:pPr>
      <w:r w:rsidDel="00000000" w:rsidR="00000000" w:rsidRPr="00000000">
        <w:rPr>
          <w:rtl w:val="0"/>
        </w:rPr>
        <w:t xml:space="preserve">    show monika 1a</w:t>
      </w:r>
    </w:p>
    <w:p w:rsidR="00000000" w:rsidDel="00000000" w:rsidP="00000000" w:rsidRDefault="00000000" w:rsidRPr="00000000" w14:paraId="000003BE">
      <w:pPr>
        <w:pageBreakBefore w:val="0"/>
        <w:rPr/>
      </w:pPr>
      <w:r w:rsidDel="00000000" w:rsidR="00000000" w:rsidRPr="00000000">
        <w:rPr>
          <w:rtl w:val="0"/>
        </w:rPr>
        <w:t xml:space="preserve">    "Monika beams a warm smile at me, but I can tell she saw through me."</w:t>
      </w:r>
    </w:p>
    <w:p w:rsidR="00000000" w:rsidDel="00000000" w:rsidP="00000000" w:rsidRDefault="00000000" w:rsidRPr="00000000" w14:paraId="000003BF">
      <w:pPr>
        <w:pageBreakBefore w:val="0"/>
        <w:rPr/>
      </w:pPr>
      <w:r w:rsidDel="00000000" w:rsidR="00000000" w:rsidRPr="00000000">
        <w:rPr>
          <w:rtl w:val="0"/>
        </w:rPr>
        <w:t xml:space="preserve">    m 1c "{i}Hmm…{/i}"</w:t>
      </w:r>
    </w:p>
    <w:p w:rsidR="00000000" w:rsidDel="00000000" w:rsidP="00000000" w:rsidRDefault="00000000" w:rsidRPr="00000000" w14:paraId="000003C0">
      <w:pPr>
        <w:pageBreakBefore w:val="0"/>
        <w:rPr/>
      </w:pPr>
      <w:r w:rsidDel="00000000" w:rsidR="00000000" w:rsidRPr="00000000">
        <w:rPr>
          <w:rtl w:val="0"/>
        </w:rPr>
        <w:t xml:space="preserve">    "My newly found anxiety must be showing on my face, even as I desperately try and play it cool."</w:t>
      </w:r>
    </w:p>
    <w:p w:rsidR="00000000" w:rsidDel="00000000" w:rsidP="00000000" w:rsidRDefault="00000000" w:rsidRPr="00000000" w14:paraId="000003C1">
      <w:pPr>
        <w:pageBreakBefore w:val="0"/>
        <w:rPr/>
      </w:pPr>
      <w:r w:rsidDel="00000000" w:rsidR="00000000" w:rsidRPr="00000000">
        <w:rPr>
          <w:rtl w:val="0"/>
        </w:rPr>
        <w:t xml:space="preserve">    m 1d "If there's anything wrong you know you can talk to me about it, right?"</w:t>
      </w:r>
    </w:p>
    <w:p w:rsidR="00000000" w:rsidDel="00000000" w:rsidP="00000000" w:rsidRDefault="00000000" w:rsidRPr="00000000" w14:paraId="000003C2">
      <w:pPr>
        <w:pageBreakBefore w:val="0"/>
        <w:rPr/>
      </w:pPr>
      <w:r w:rsidDel="00000000" w:rsidR="00000000" w:rsidRPr="00000000">
        <w:rPr>
          <w:rtl w:val="0"/>
        </w:rPr>
        <w:t xml:space="preserve">    show monika 1c</w:t>
      </w:r>
    </w:p>
    <w:p w:rsidR="00000000" w:rsidDel="00000000" w:rsidP="00000000" w:rsidRDefault="00000000" w:rsidRPr="00000000" w14:paraId="000003C3">
      <w:pPr>
        <w:pageBreakBefore w:val="0"/>
        <w:rPr/>
      </w:pPr>
      <w:r w:rsidDel="00000000" w:rsidR="00000000" w:rsidRPr="00000000">
        <w:rPr>
          <w:rtl w:val="0"/>
        </w:rPr>
        <w:t xml:space="preserve">    mc "I know, I'm fine right now though."</w:t>
      </w:r>
    </w:p>
    <w:p w:rsidR="00000000" w:rsidDel="00000000" w:rsidP="00000000" w:rsidRDefault="00000000" w:rsidRPr="00000000" w14:paraId="000003C4">
      <w:pPr>
        <w:pageBreakBefore w:val="0"/>
        <w:rPr/>
      </w:pPr>
      <w:r w:rsidDel="00000000" w:rsidR="00000000" w:rsidRPr="00000000">
        <w:rPr>
          <w:rtl w:val="0"/>
        </w:rPr>
        <w:t xml:space="preserve">    m 1q "..."</w:t>
      </w:r>
    </w:p>
    <w:p w:rsidR="00000000" w:rsidDel="00000000" w:rsidP="00000000" w:rsidRDefault="00000000" w:rsidRPr="00000000" w14:paraId="000003C5">
      <w:pPr>
        <w:pageBreakBefore w:val="0"/>
        <w:rPr/>
      </w:pPr>
      <w:r w:rsidDel="00000000" w:rsidR="00000000" w:rsidRPr="00000000">
        <w:rPr>
          <w:rtl w:val="0"/>
        </w:rPr>
        <w:t xml:space="preserve">    m 1d "Oh!"</w:t>
      </w:r>
    </w:p>
    <w:p w:rsidR="00000000" w:rsidDel="00000000" w:rsidP="00000000" w:rsidRDefault="00000000" w:rsidRPr="00000000" w14:paraId="000003C6">
      <w:pPr>
        <w:pageBreakBefore w:val="0"/>
        <w:rPr/>
      </w:pPr>
      <w:r w:rsidDel="00000000" w:rsidR="00000000" w:rsidRPr="00000000">
        <w:rPr>
          <w:rtl w:val="0"/>
        </w:rPr>
        <w:t xml:space="preserve">    mc "Huh?"</w:t>
      </w:r>
    </w:p>
    <w:p w:rsidR="00000000" w:rsidDel="00000000" w:rsidP="00000000" w:rsidRDefault="00000000" w:rsidRPr="00000000" w14:paraId="000003C7">
      <w:pPr>
        <w:pageBreakBefore w:val="0"/>
        <w:rPr/>
      </w:pPr>
      <w:r w:rsidDel="00000000" w:rsidR="00000000" w:rsidRPr="00000000">
        <w:rPr>
          <w:rtl w:val="0"/>
        </w:rPr>
        <w:t xml:space="preserve">    "She looks as though something just clicked in her head."</w:t>
      </w:r>
    </w:p>
    <w:p w:rsidR="00000000" w:rsidDel="00000000" w:rsidP="00000000" w:rsidRDefault="00000000" w:rsidRPr="00000000" w14:paraId="000003C8">
      <w:pPr>
        <w:pageBreakBefore w:val="0"/>
        <w:rPr/>
      </w:pPr>
      <w:r w:rsidDel="00000000" w:rsidR="00000000" w:rsidRPr="00000000">
        <w:rPr>
          <w:rtl w:val="0"/>
        </w:rPr>
        <w:t xml:space="preserve">    m 3k "I see.. I see~! I gotcha now!"</w:t>
      </w:r>
    </w:p>
    <w:p w:rsidR="00000000" w:rsidDel="00000000" w:rsidP="00000000" w:rsidRDefault="00000000" w:rsidRPr="00000000" w14:paraId="000003C9">
      <w:pPr>
        <w:pageBreakBefore w:val="0"/>
        <w:rPr/>
      </w:pPr>
      <w:r w:rsidDel="00000000" w:rsidR="00000000" w:rsidRPr="00000000">
        <w:rPr>
          <w:rtl w:val="0"/>
        </w:rPr>
        <w:t xml:space="preserve">    show monika 1j</w:t>
      </w:r>
    </w:p>
    <w:p w:rsidR="00000000" w:rsidDel="00000000" w:rsidP="00000000" w:rsidRDefault="00000000" w:rsidRPr="00000000" w14:paraId="000003CA">
      <w:pPr>
        <w:pageBreakBefore w:val="0"/>
        <w:rPr/>
      </w:pPr>
      <w:r w:rsidDel="00000000" w:rsidR="00000000" w:rsidRPr="00000000">
        <w:rPr>
          <w:rtl w:val="0"/>
        </w:rPr>
        <w:t xml:space="preserve">    mc "Huh? What are you talking about?"</w:t>
      </w:r>
    </w:p>
    <w:p w:rsidR="00000000" w:rsidDel="00000000" w:rsidP="00000000" w:rsidRDefault="00000000" w:rsidRPr="00000000" w14:paraId="000003CB">
      <w:pPr>
        <w:pageBreakBefore w:val="0"/>
        <w:rPr/>
      </w:pPr>
      <w:r w:rsidDel="00000000" w:rsidR="00000000" w:rsidRPr="00000000">
        <w:rPr>
          <w:rtl w:val="0"/>
        </w:rPr>
        <w:t xml:space="preserve">    m 4k "Nothing~"</w:t>
      </w:r>
    </w:p>
    <w:p w:rsidR="00000000" w:rsidDel="00000000" w:rsidP="00000000" w:rsidRDefault="00000000" w:rsidRPr="00000000" w14:paraId="000003CC">
      <w:pPr>
        <w:pageBreakBefore w:val="0"/>
        <w:rPr/>
      </w:pPr>
      <w:r w:rsidDel="00000000" w:rsidR="00000000" w:rsidRPr="00000000">
        <w:rPr>
          <w:rtl w:val="0"/>
        </w:rPr>
        <w:t xml:space="preserve">    show monika 1l</w:t>
      </w:r>
    </w:p>
    <w:p w:rsidR="00000000" w:rsidDel="00000000" w:rsidP="00000000" w:rsidRDefault="00000000" w:rsidRPr="00000000" w14:paraId="000003CD">
      <w:pPr>
        <w:pageBreakBefore w:val="0"/>
        <w:rPr/>
      </w:pPr>
      <w:r w:rsidDel="00000000" w:rsidR="00000000" w:rsidRPr="00000000">
        <w:rPr>
          <w:rtl w:val="0"/>
        </w:rPr>
        <w:t xml:space="preserve">    "If she really figured me out that fast, I'm in real trouble."</w:t>
      </w:r>
    </w:p>
    <w:p w:rsidR="00000000" w:rsidDel="00000000" w:rsidP="00000000" w:rsidRDefault="00000000" w:rsidRPr="00000000" w14:paraId="000003CE">
      <w:pPr>
        <w:pageBreakBefore w:val="0"/>
        <w:rPr/>
      </w:pPr>
      <w:r w:rsidDel="00000000" w:rsidR="00000000" w:rsidRPr="00000000">
        <w:rPr>
          <w:rtl w:val="0"/>
        </w:rPr>
        <w:t xml:space="preserve">    "The rest of our lunch is spent peacefully eating the food she packed, my own lunch is entirely forgotten."</w:t>
      </w:r>
    </w:p>
    <w:p w:rsidR="00000000" w:rsidDel="00000000" w:rsidP="00000000" w:rsidRDefault="00000000" w:rsidRPr="00000000" w14:paraId="000003CF">
      <w:pPr>
        <w:pageBreakBefore w:val="0"/>
        <w:rPr/>
      </w:pPr>
      <w:r w:rsidDel="00000000" w:rsidR="00000000" w:rsidRPr="00000000">
        <w:rPr>
          <w:rtl w:val="0"/>
        </w:rPr>
        <w:t xml:space="preserve">    scene bg class_day</w:t>
      </w:r>
    </w:p>
    <w:p w:rsidR="00000000" w:rsidDel="00000000" w:rsidP="00000000" w:rsidRDefault="00000000" w:rsidRPr="00000000" w14:paraId="000003D0">
      <w:pPr>
        <w:pageBreakBefore w:val="0"/>
        <w:rPr/>
      </w:pPr>
      <w:r w:rsidDel="00000000" w:rsidR="00000000" w:rsidRPr="00000000">
        <w:rPr>
          <w:rtl w:val="0"/>
        </w:rPr>
        <w:t xml:space="preserve">    with wipeleft_scene</w:t>
      </w:r>
    </w:p>
    <w:p w:rsidR="00000000" w:rsidDel="00000000" w:rsidP="00000000" w:rsidRDefault="00000000" w:rsidRPr="00000000" w14:paraId="000003D1">
      <w:pPr>
        <w:pageBreakBefore w:val="0"/>
        <w:rPr/>
      </w:pPr>
      <w:r w:rsidDel="00000000" w:rsidR="00000000" w:rsidRPr="00000000">
        <w:rPr>
          <w:rtl w:val="0"/>
        </w:rPr>
        <w:t xml:space="preserve">    "We return to class, and all of my doubtful thoughts are finally gone."</w:t>
      </w:r>
    </w:p>
    <w:p w:rsidR="00000000" w:rsidDel="00000000" w:rsidP="00000000" w:rsidRDefault="00000000" w:rsidRPr="00000000" w14:paraId="000003D2">
      <w:pPr>
        <w:pageBreakBefore w:val="0"/>
        <w:rPr/>
      </w:pPr>
      <w:r w:rsidDel="00000000" w:rsidR="00000000" w:rsidRPr="00000000">
        <w:rPr>
          <w:rtl w:val="0"/>
        </w:rPr>
        <w:t xml:space="preserve">    "Monika is back to her normal self and the day goes by a lot better than I had thought it would have this morning."</w:t>
      </w:r>
    </w:p>
    <w:p w:rsidR="00000000" w:rsidDel="00000000" w:rsidP="00000000" w:rsidRDefault="00000000" w:rsidRPr="00000000" w14:paraId="000003D3">
      <w:pPr>
        <w:pageBreakBefore w:val="0"/>
        <w:rPr/>
      </w:pPr>
      <w:r w:rsidDel="00000000" w:rsidR="00000000" w:rsidRPr="00000000">
        <w:rPr>
          <w:rtl w:val="0"/>
        </w:rPr>
        <w:t xml:space="preserve">    scene club_day</w:t>
      </w:r>
    </w:p>
    <w:p w:rsidR="00000000" w:rsidDel="00000000" w:rsidP="00000000" w:rsidRDefault="00000000" w:rsidRPr="00000000" w14:paraId="000003D4">
      <w:pPr>
        <w:pageBreakBefore w:val="0"/>
        <w:rPr/>
      </w:pPr>
      <w:r w:rsidDel="00000000" w:rsidR="00000000" w:rsidRPr="00000000">
        <w:rPr>
          <w:rtl w:val="0"/>
        </w:rPr>
        <w:t xml:space="preserve">    with wipeleft_scene</w:t>
      </w:r>
    </w:p>
    <w:p w:rsidR="00000000" w:rsidDel="00000000" w:rsidP="00000000" w:rsidRDefault="00000000" w:rsidRPr="00000000" w14:paraId="000003D5">
      <w:pPr>
        <w:pageBreakBefore w:val="0"/>
        <w:rPr/>
      </w:pPr>
      <w:r w:rsidDel="00000000" w:rsidR="00000000" w:rsidRPr="00000000">
        <w:rPr>
          <w:rtl w:val="0"/>
        </w:rPr>
        <w:t xml:space="preserve">    "Monika and I enter the clubroom together, and to no surprise everyone else has beaten us here."</w:t>
      </w:r>
    </w:p>
    <w:p w:rsidR="00000000" w:rsidDel="00000000" w:rsidP="00000000" w:rsidRDefault="00000000" w:rsidRPr="00000000" w14:paraId="000003D6">
      <w:pPr>
        <w:pageBreakBefore w:val="0"/>
        <w:rPr/>
      </w:pPr>
      <w:r w:rsidDel="00000000" w:rsidR="00000000" w:rsidRPr="00000000">
        <w:rPr>
          <w:rtl w:val="0"/>
        </w:rPr>
        <w:t xml:space="preserve">#--Other Stuff supposed to be here ig, like a club scene from Ben and a whole day supposedly but we could probably skip the 18th--</w:t>
      </w:r>
    </w:p>
    <w:p w:rsidR="00000000" w:rsidDel="00000000" w:rsidP="00000000" w:rsidRDefault="00000000" w:rsidRPr="00000000" w14:paraId="000003D7">
      <w:pPr>
        <w:pageBreakBefore w:val="0"/>
        <w:rPr/>
      </w:pPr>
      <w:r w:rsidDel="00000000" w:rsidR="00000000" w:rsidRPr="00000000">
        <w:rPr>
          <w:rtl w:val="0"/>
        </w:rPr>
        <w:t xml:space="preserve">#C3 - 19</w:t>
      </w:r>
    </w:p>
    <w:p w:rsidR="00000000" w:rsidDel="00000000" w:rsidP="00000000" w:rsidRDefault="00000000" w:rsidRPr="00000000" w14:paraId="000003D8">
      <w:pPr>
        <w:pageBreakBefore w:val="0"/>
        <w:rPr/>
      </w:pPr>
      <w:r w:rsidDel="00000000" w:rsidR="00000000" w:rsidRPr="00000000">
        <w:rPr>
          <w:rtl w:val="0"/>
        </w:rPr>
        <w:t xml:space="preserve">    scene bg residential_day with wipeleft_scene</w:t>
      </w:r>
    </w:p>
    <w:p w:rsidR="00000000" w:rsidDel="00000000" w:rsidP="00000000" w:rsidRDefault="00000000" w:rsidRPr="00000000" w14:paraId="000003D9">
      <w:pPr>
        <w:pageBreakBefore w:val="0"/>
        <w:rPr/>
      </w:pPr>
      <w:r w:rsidDel="00000000" w:rsidR="00000000" w:rsidRPr="00000000">
        <w:rPr>
          <w:rtl w:val="0"/>
        </w:rPr>
        <w:t xml:space="preserve">    "Another winter morning has me making my way to school."</w:t>
      </w:r>
    </w:p>
    <w:p w:rsidR="00000000" w:rsidDel="00000000" w:rsidP="00000000" w:rsidRDefault="00000000" w:rsidRPr="00000000" w14:paraId="000003DA">
      <w:pPr>
        <w:pageBreakBefore w:val="0"/>
        <w:rPr/>
      </w:pPr>
      <w:r w:rsidDel="00000000" w:rsidR="00000000" w:rsidRPr="00000000">
        <w:rPr>
          <w:rtl w:val="0"/>
        </w:rPr>
        <w:t xml:space="preserve">    "Sayori has disappeared yet again into the crowd of students walking to school and I can't find her anywhere."</w:t>
      </w:r>
    </w:p>
    <w:p w:rsidR="00000000" w:rsidDel="00000000" w:rsidP="00000000" w:rsidRDefault="00000000" w:rsidRPr="00000000" w14:paraId="000003DB">
      <w:pPr>
        <w:pageBreakBefore w:val="0"/>
        <w:rPr/>
      </w:pPr>
      <w:r w:rsidDel="00000000" w:rsidR="00000000" w:rsidRPr="00000000">
        <w:rPr>
          <w:rtl w:val="0"/>
        </w:rPr>
        <w:t xml:space="preserve">    "I curse under my breath against the bitter cold and trudge to school."</w:t>
      </w:r>
    </w:p>
    <w:p w:rsidR="00000000" w:rsidDel="00000000" w:rsidP="00000000" w:rsidRDefault="00000000" w:rsidRPr="00000000" w14:paraId="000003DC">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03DD">
      <w:pPr>
        <w:pageBreakBefore w:val="0"/>
        <w:rPr/>
      </w:pPr>
      <w:r w:rsidDel="00000000" w:rsidR="00000000" w:rsidRPr="00000000">
        <w:rPr>
          <w:rtl w:val="0"/>
        </w:rPr>
        <w:t xml:space="preserve">    "On my way to homeroom I hear a passing conversation about Christmas gifts and that sinking feeling hits me again."</w:t>
      </w:r>
    </w:p>
    <w:p w:rsidR="00000000" w:rsidDel="00000000" w:rsidP="00000000" w:rsidRDefault="00000000" w:rsidRPr="00000000" w14:paraId="000003DE">
      <w:pPr>
        <w:pageBreakBefore w:val="0"/>
        <w:rPr/>
      </w:pPr>
      <w:r w:rsidDel="00000000" w:rsidR="00000000" w:rsidRPr="00000000">
        <w:rPr>
          <w:rtl w:val="0"/>
        </w:rPr>
        <w:t xml:space="preserve">    "I need to get her a god damn gift still."</w:t>
      </w:r>
    </w:p>
    <w:p w:rsidR="00000000" w:rsidDel="00000000" w:rsidP="00000000" w:rsidRDefault="00000000" w:rsidRPr="00000000" w14:paraId="000003DF">
      <w:pPr>
        <w:pageBreakBefore w:val="0"/>
        <w:rPr/>
      </w:pPr>
      <w:r w:rsidDel="00000000" w:rsidR="00000000" w:rsidRPr="00000000">
        <w:rPr>
          <w:rtl w:val="0"/>
        </w:rPr>
        <w:t xml:space="preserve">    scene bg class_day with wipeleft_scene</w:t>
      </w:r>
    </w:p>
    <w:p w:rsidR="00000000" w:rsidDel="00000000" w:rsidP="00000000" w:rsidRDefault="00000000" w:rsidRPr="00000000" w14:paraId="000003E0">
      <w:pPr>
        <w:pageBreakBefore w:val="0"/>
        <w:rPr/>
      </w:pPr>
      <w:r w:rsidDel="00000000" w:rsidR="00000000" w:rsidRPr="00000000">
        <w:rPr>
          <w:rtl w:val="0"/>
        </w:rPr>
        <w:t xml:space="preserve">    "Lessons blur together as my mind goes into a panic thinking of potential gifts."</w:t>
      </w:r>
    </w:p>
    <w:p w:rsidR="00000000" w:rsidDel="00000000" w:rsidP="00000000" w:rsidRDefault="00000000" w:rsidRPr="00000000" w14:paraId="000003E1">
      <w:pPr>
        <w:pageBreakBefore w:val="0"/>
        <w:rPr/>
      </w:pPr>
      <w:r w:rsidDel="00000000" w:rsidR="00000000" w:rsidRPr="00000000">
        <w:rPr>
          <w:rtl w:val="0"/>
        </w:rPr>
        <w:t xml:space="preserve">    "Ideas come and go, some seeming like they have some merit to them."</w:t>
      </w:r>
    </w:p>
    <w:p w:rsidR="00000000" w:rsidDel="00000000" w:rsidP="00000000" w:rsidRDefault="00000000" w:rsidRPr="00000000" w14:paraId="000003E2">
      <w:pPr>
        <w:pageBreakBefore w:val="0"/>
        <w:rPr/>
      </w:pPr>
      <w:r w:rsidDel="00000000" w:rsidR="00000000" w:rsidRPr="00000000">
        <w:rPr>
          <w:rtl w:val="0"/>
        </w:rPr>
        <w:t xml:space="preserve">    "Others I dismiss just as fast as I thought of them."</w:t>
      </w:r>
    </w:p>
    <w:p w:rsidR="00000000" w:rsidDel="00000000" w:rsidP="00000000" w:rsidRDefault="00000000" w:rsidRPr="00000000" w14:paraId="000003E3">
      <w:pPr>
        <w:pageBreakBefore w:val="0"/>
        <w:rPr/>
      </w:pPr>
      <w:r w:rsidDel="00000000" w:rsidR="00000000" w:rsidRPr="00000000">
        <w:rPr>
          <w:rtl w:val="0"/>
        </w:rPr>
        <w:t xml:space="preserve">    "I barely even notice the day coming to an end and have to nearly sprint out of class to make it to club."</w:t>
      </w:r>
    </w:p>
    <w:p w:rsidR="00000000" w:rsidDel="00000000" w:rsidP="00000000" w:rsidRDefault="00000000" w:rsidRPr="00000000" w14:paraId="000003E4">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03E5">
      <w:pPr>
        <w:pageBreakBefore w:val="0"/>
        <w:rPr/>
      </w:pPr>
      <w:r w:rsidDel="00000000" w:rsidR="00000000" w:rsidRPr="00000000">
        <w:rPr>
          <w:rtl w:val="0"/>
        </w:rPr>
        <w:t xml:space="preserve">    "As I step closer to the club, I can feel my anxiety getting worse."</w:t>
      </w:r>
    </w:p>
    <w:p w:rsidR="00000000" w:rsidDel="00000000" w:rsidP="00000000" w:rsidRDefault="00000000" w:rsidRPr="00000000" w14:paraId="000003E6">
      <w:pPr>
        <w:pageBreakBefore w:val="0"/>
        <w:rPr/>
      </w:pPr>
      <w:r w:rsidDel="00000000" w:rsidR="00000000" w:rsidRPr="00000000">
        <w:rPr>
          <w:rtl w:val="0"/>
        </w:rPr>
        <w:t xml:space="preserve">    "{i}Why am I freaking out over a stupid gift?{/i}"</w:t>
      </w:r>
    </w:p>
    <w:p w:rsidR="00000000" w:rsidDel="00000000" w:rsidP="00000000" w:rsidRDefault="00000000" w:rsidRPr="00000000" w14:paraId="000003E7">
      <w:pPr>
        <w:pageBreakBefore w:val="0"/>
        <w:rPr/>
      </w:pPr>
      <w:r w:rsidDel="00000000" w:rsidR="00000000" w:rsidRPr="00000000">
        <w:rPr>
          <w:rtl w:val="0"/>
        </w:rPr>
        <w:t xml:space="preserve">    scene bg club_day with wipeleft_scene</w:t>
      </w:r>
    </w:p>
    <w:p w:rsidR="00000000" w:rsidDel="00000000" w:rsidP="00000000" w:rsidRDefault="00000000" w:rsidRPr="00000000" w14:paraId="000003E8">
      <w:pPr>
        <w:pageBreakBefore w:val="0"/>
        <w:rPr/>
      </w:pPr>
      <w:r w:rsidDel="00000000" w:rsidR="00000000" w:rsidRPr="00000000">
        <w:rPr>
          <w:rtl w:val="0"/>
        </w:rPr>
        <w:t xml:space="preserve">    show yuri 3e at t41 zorder 1</w:t>
      </w:r>
    </w:p>
    <w:p w:rsidR="00000000" w:rsidDel="00000000" w:rsidP="00000000" w:rsidRDefault="00000000" w:rsidRPr="00000000" w14:paraId="000003E9">
      <w:pPr>
        <w:pageBreakBefore w:val="0"/>
        <w:rPr/>
      </w:pPr>
      <w:r w:rsidDel="00000000" w:rsidR="00000000" w:rsidRPr="00000000">
        <w:rPr>
          <w:rtl w:val="0"/>
        </w:rPr>
        <w:t xml:space="preserve">    show sayori 4e at t42 zorder 2</w:t>
      </w:r>
    </w:p>
    <w:p w:rsidR="00000000" w:rsidDel="00000000" w:rsidP="00000000" w:rsidRDefault="00000000" w:rsidRPr="00000000" w14:paraId="000003EA">
      <w:pPr>
        <w:pageBreakBefore w:val="0"/>
        <w:rPr/>
      </w:pPr>
      <w:r w:rsidDel="00000000" w:rsidR="00000000" w:rsidRPr="00000000">
        <w:rPr>
          <w:rtl w:val="0"/>
        </w:rPr>
        <w:t xml:space="preserve">    show monika 1f at t43 zorder 4</w:t>
      </w:r>
    </w:p>
    <w:p w:rsidR="00000000" w:rsidDel="00000000" w:rsidP="00000000" w:rsidRDefault="00000000" w:rsidRPr="00000000" w14:paraId="000003EB">
      <w:pPr>
        <w:pageBreakBefore w:val="0"/>
        <w:rPr/>
      </w:pPr>
      <w:r w:rsidDel="00000000" w:rsidR="00000000" w:rsidRPr="00000000">
        <w:rPr>
          <w:rtl w:val="0"/>
        </w:rPr>
        <w:t xml:space="preserve">    show natsuki 4n at t44 zorder 3</w:t>
      </w:r>
    </w:p>
    <w:p w:rsidR="00000000" w:rsidDel="00000000" w:rsidP="00000000" w:rsidRDefault="00000000" w:rsidRPr="00000000" w14:paraId="000003EC">
      <w:pPr>
        <w:pageBreakBefore w:val="0"/>
        <w:rPr/>
      </w:pPr>
      <w:r w:rsidDel="00000000" w:rsidR="00000000" w:rsidRPr="00000000">
        <w:rPr>
          <w:rtl w:val="0"/>
        </w:rPr>
        <w:t xml:space="preserve">    "It appears my distress is visible to the other club members as I finally enter the room."</w:t>
      </w:r>
    </w:p>
    <w:p w:rsidR="00000000" w:rsidDel="00000000" w:rsidP="00000000" w:rsidRDefault="00000000" w:rsidRPr="00000000" w14:paraId="000003ED">
      <w:pPr>
        <w:pageBreakBefore w:val="0"/>
        <w:rPr/>
      </w:pPr>
      <w:r w:rsidDel="00000000" w:rsidR="00000000" w:rsidRPr="00000000">
        <w:rPr>
          <w:rtl w:val="0"/>
        </w:rPr>
        <w:t xml:space="preserve">    "Everyone has their eyes turned to me, compounding my already unstable state."</w:t>
      </w:r>
    </w:p>
    <w:p w:rsidR="00000000" w:rsidDel="00000000" w:rsidP="00000000" w:rsidRDefault="00000000" w:rsidRPr="00000000" w14:paraId="000003EE">
      <w:pPr>
        <w:pageBreakBefore w:val="0"/>
        <w:rPr/>
      </w:pPr>
      <w:r w:rsidDel="00000000" w:rsidR="00000000" w:rsidRPr="00000000">
        <w:rPr>
          <w:rtl w:val="0"/>
        </w:rPr>
        <w:t xml:space="preserve">    show monika 4g at f43 zorder 4</w:t>
      </w:r>
    </w:p>
    <w:p w:rsidR="00000000" w:rsidDel="00000000" w:rsidP="00000000" w:rsidRDefault="00000000" w:rsidRPr="00000000" w14:paraId="000003EF">
      <w:pPr>
        <w:pageBreakBefore w:val="0"/>
        <w:rPr/>
      </w:pPr>
      <w:r w:rsidDel="00000000" w:rsidR="00000000" w:rsidRPr="00000000">
        <w:rPr>
          <w:rtl w:val="0"/>
        </w:rPr>
        <w:t xml:space="preserve">    m "[player], are you alright?"</w:t>
      </w:r>
    </w:p>
    <w:p w:rsidR="00000000" w:rsidDel="00000000" w:rsidP="00000000" w:rsidRDefault="00000000" w:rsidRPr="00000000" w14:paraId="000003F0">
      <w:pPr>
        <w:pageBreakBefore w:val="0"/>
        <w:rPr/>
      </w:pPr>
      <w:r w:rsidDel="00000000" w:rsidR="00000000" w:rsidRPr="00000000">
        <w:rPr>
          <w:rtl w:val="0"/>
        </w:rPr>
        <w:t xml:space="preserve">    show monika 2f</w:t>
      </w:r>
    </w:p>
    <w:p w:rsidR="00000000" w:rsidDel="00000000" w:rsidP="00000000" w:rsidRDefault="00000000" w:rsidRPr="00000000" w14:paraId="000003F1">
      <w:pPr>
        <w:pageBreakBefore w:val="0"/>
        <w:rPr/>
      </w:pPr>
      <w:r w:rsidDel="00000000" w:rsidR="00000000" w:rsidRPr="00000000">
        <w:rPr>
          <w:rtl w:val="0"/>
        </w:rPr>
        <w:t xml:space="preserve">    mc "Y-yeah, I'm all good."</w:t>
      </w:r>
    </w:p>
    <w:p w:rsidR="00000000" w:rsidDel="00000000" w:rsidP="00000000" w:rsidRDefault="00000000" w:rsidRPr="00000000" w14:paraId="000003F2">
      <w:pPr>
        <w:pageBreakBefore w:val="0"/>
        <w:rPr/>
      </w:pPr>
      <w:r w:rsidDel="00000000" w:rsidR="00000000" w:rsidRPr="00000000">
        <w:rPr>
          <w:rtl w:val="0"/>
        </w:rPr>
        <w:t xml:space="preserve">    mc "Just a...{w=.75} bad last class is all."</w:t>
      </w:r>
    </w:p>
    <w:p w:rsidR="00000000" w:rsidDel="00000000" w:rsidP="00000000" w:rsidRDefault="00000000" w:rsidRPr="00000000" w14:paraId="000003F3">
      <w:pPr>
        <w:pageBreakBefore w:val="0"/>
        <w:rPr/>
      </w:pPr>
      <w:r w:rsidDel="00000000" w:rsidR="00000000" w:rsidRPr="00000000">
        <w:rPr>
          <w:rtl w:val="0"/>
        </w:rPr>
        <w:t xml:space="preserve">    show monika 2c</w:t>
      </w:r>
    </w:p>
    <w:p w:rsidR="00000000" w:rsidDel="00000000" w:rsidP="00000000" w:rsidRDefault="00000000" w:rsidRPr="00000000" w14:paraId="000003F4">
      <w:pPr>
        <w:pageBreakBefore w:val="0"/>
        <w:rPr/>
      </w:pPr>
      <w:r w:rsidDel="00000000" w:rsidR="00000000" w:rsidRPr="00000000">
        <w:rPr>
          <w:rtl w:val="0"/>
        </w:rPr>
        <w:t xml:space="preserve">    mc "Hey um, the uhhh{w=.75} Student Council wanted to see you Monika."</w:t>
      </w:r>
    </w:p>
    <w:p w:rsidR="00000000" w:rsidDel="00000000" w:rsidP="00000000" w:rsidRDefault="00000000" w:rsidRPr="00000000" w14:paraId="000003F5">
      <w:pPr>
        <w:pageBreakBefore w:val="0"/>
        <w:rPr/>
      </w:pPr>
      <w:r w:rsidDel="00000000" w:rsidR="00000000" w:rsidRPr="00000000">
        <w:rPr>
          <w:rtl w:val="0"/>
        </w:rPr>
        <w:t xml:space="preserve">    m 2d "Huh? That's news to me."</w:t>
      </w:r>
    </w:p>
    <w:p w:rsidR="00000000" w:rsidDel="00000000" w:rsidP="00000000" w:rsidRDefault="00000000" w:rsidRPr="00000000" w14:paraId="000003F6">
      <w:pPr>
        <w:pageBreakBefore w:val="0"/>
        <w:rPr/>
      </w:pPr>
      <w:r w:rsidDel="00000000" w:rsidR="00000000" w:rsidRPr="00000000">
        <w:rPr>
          <w:rtl w:val="0"/>
        </w:rPr>
        <w:t xml:space="preserve">    show monika 2c</w:t>
      </w:r>
    </w:p>
    <w:p w:rsidR="00000000" w:rsidDel="00000000" w:rsidP="00000000" w:rsidRDefault="00000000" w:rsidRPr="00000000" w14:paraId="000003F7">
      <w:pPr>
        <w:pageBreakBefore w:val="0"/>
        <w:rPr/>
      </w:pPr>
      <w:r w:rsidDel="00000000" w:rsidR="00000000" w:rsidRPr="00000000">
        <w:rPr>
          <w:rtl w:val="0"/>
        </w:rPr>
        <w:t xml:space="preserve">    mc "Yeah, i-it seemed pretty urgent to me."</w:t>
      </w:r>
    </w:p>
    <w:p w:rsidR="00000000" w:rsidDel="00000000" w:rsidP="00000000" w:rsidRDefault="00000000" w:rsidRPr="00000000" w14:paraId="000003F8">
      <w:pPr>
        <w:pageBreakBefore w:val="0"/>
        <w:rPr/>
      </w:pPr>
      <w:r w:rsidDel="00000000" w:rsidR="00000000" w:rsidRPr="00000000">
        <w:rPr>
          <w:rtl w:val="0"/>
        </w:rPr>
        <w:t xml:space="preserve">    mc "But I guess their goons found me first so they wanted me to pass on the message, haha..."</w:t>
      </w:r>
    </w:p>
    <w:p w:rsidR="00000000" w:rsidDel="00000000" w:rsidP="00000000" w:rsidRDefault="00000000" w:rsidRPr="00000000" w14:paraId="000003F9">
      <w:pPr>
        <w:pageBreakBefore w:val="0"/>
        <w:rPr/>
      </w:pPr>
      <w:r w:rsidDel="00000000" w:rsidR="00000000" w:rsidRPr="00000000">
        <w:rPr>
          <w:rtl w:val="0"/>
        </w:rPr>
        <w:t xml:space="preserve">    mc "Must have known I would see you."</w:t>
      </w:r>
    </w:p>
    <w:p w:rsidR="00000000" w:rsidDel="00000000" w:rsidP="00000000" w:rsidRDefault="00000000" w:rsidRPr="00000000" w14:paraId="000003FA">
      <w:pPr>
        <w:pageBreakBefore w:val="0"/>
        <w:rPr/>
      </w:pPr>
      <w:r w:rsidDel="00000000" w:rsidR="00000000" w:rsidRPr="00000000">
        <w:rPr>
          <w:rtl w:val="0"/>
        </w:rPr>
        <w:t xml:space="preserve">    m 2n "Uh...{w=.75} right.. {w=.75}alright.."</w:t>
      </w:r>
    </w:p>
    <w:p w:rsidR="00000000" w:rsidDel="00000000" w:rsidP="00000000" w:rsidRDefault="00000000" w:rsidRPr="00000000" w14:paraId="000003FB">
      <w:pPr>
        <w:pageBreakBefore w:val="0"/>
        <w:rPr/>
      </w:pPr>
      <w:r w:rsidDel="00000000" w:rsidR="00000000" w:rsidRPr="00000000">
        <w:rPr>
          <w:rtl w:val="0"/>
        </w:rPr>
        <w:t xml:space="preserve">    m 4l "Well, if they need me I better go see what's up."</w:t>
      </w:r>
    </w:p>
    <w:p w:rsidR="00000000" w:rsidDel="00000000" w:rsidP="00000000" w:rsidRDefault="00000000" w:rsidRPr="00000000" w14:paraId="000003FC">
      <w:pPr>
        <w:pageBreakBefore w:val="0"/>
        <w:rPr/>
      </w:pPr>
      <w:r w:rsidDel="00000000" w:rsidR="00000000" w:rsidRPr="00000000">
        <w:rPr>
          <w:rtl w:val="0"/>
        </w:rPr>
        <w:t xml:space="preserve">    m 5a1 "Sayori, you're in charge while I'm gone. It should only be a moment."</w:t>
      </w:r>
    </w:p>
    <w:p w:rsidR="00000000" w:rsidDel="00000000" w:rsidP="00000000" w:rsidRDefault="00000000" w:rsidRPr="00000000" w14:paraId="000003FD">
      <w:pPr>
        <w:pageBreakBefore w:val="0"/>
        <w:rPr/>
      </w:pPr>
      <w:r w:rsidDel="00000000" w:rsidR="00000000" w:rsidRPr="00000000">
        <w:rPr>
          <w:rtl w:val="0"/>
        </w:rPr>
        <w:t xml:space="preserve">    show monika 5a at lhide zorder 1</w:t>
      </w:r>
    </w:p>
    <w:p w:rsidR="00000000" w:rsidDel="00000000" w:rsidP="00000000" w:rsidRDefault="00000000" w:rsidRPr="00000000" w14:paraId="000003FE">
      <w:pPr>
        <w:pageBreakBefore w:val="0"/>
        <w:rPr/>
      </w:pPr>
      <w:r w:rsidDel="00000000" w:rsidR="00000000" w:rsidRPr="00000000">
        <w:rPr>
          <w:rtl w:val="0"/>
        </w:rPr>
        <w:t xml:space="preserve">    hide monika</w:t>
      </w:r>
    </w:p>
    <w:p w:rsidR="00000000" w:rsidDel="00000000" w:rsidP="00000000" w:rsidRDefault="00000000" w:rsidRPr="00000000" w14:paraId="000003FF">
      <w:pPr>
        <w:pageBreakBefore w:val="0"/>
        <w:rPr/>
      </w:pPr>
      <w:r w:rsidDel="00000000" w:rsidR="00000000" w:rsidRPr="00000000">
        <w:rPr>
          <w:rtl w:val="0"/>
        </w:rPr>
        <w:t xml:space="preserve">    show sayori at thide zorder 1</w:t>
      </w:r>
    </w:p>
    <w:p w:rsidR="00000000" w:rsidDel="00000000" w:rsidP="00000000" w:rsidRDefault="00000000" w:rsidRPr="00000000" w14:paraId="00000400">
      <w:pPr>
        <w:pageBreakBefore w:val="0"/>
        <w:rPr/>
      </w:pPr>
      <w:r w:rsidDel="00000000" w:rsidR="00000000" w:rsidRPr="00000000">
        <w:rPr>
          <w:rtl w:val="0"/>
        </w:rPr>
        <w:t xml:space="preserve">    hide sayori</w:t>
      </w:r>
    </w:p>
    <w:p w:rsidR="00000000" w:rsidDel="00000000" w:rsidP="00000000" w:rsidRDefault="00000000" w:rsidRPr="00000000" w14:paraId="00000401">
      <w:pPr>
        <w:pageBreakBefore w:val="0"/>
        <w:rPr/>
      </w:pPr>
      <w:r w:rsidDel="00000000" w:rsidR="00000000" w:rsidRPr="00000000">
        <w:rPr>
          <w:rtl w:val="0"/>
        </w:rPr>
        <w:t xml:space="preserve">    show yuri at t21 zorder 3</w:t>
      </w:r>
    </w:p>
    <w:p w:rsidR="00000000" w:rsidDel="00000000" w:rsidP="00000000" w:rsidRDefault="00000000" w:rsidRPr="00000000" w14:paraId="00000402">
      <w:pPr>
        <w:pageBreakBefore w:val="0"/>
        <w:rPr/>
      </w:pPr>
      <w:r w:rsidDel="00000000" w:rsidR="00000000" w:rsidRPr="00000000">
        <w:rPr>
          <w:rtl w:val="0"/>
        </w:rPr>
        <w:t xml:space="preserve">    show natsuki at t22 zorder 3</w:t>
      </w:r>
    </w:p>
    <w:p w:rsidR="00000000" w:rsidDel="00000000" w:rsidP="00000000" w:rsidRDefault="00000000" w:rsidRPr="00000000" w14:paraId="00000403">
      <w:pPr>
        <w:pageBreakBefore w:val="0"/>
        <w:rPr/>
      </w:pPr>
      <w:r w:rsidDel="00000000" w:rsidR="00000000" w:rsidRPr="00000000">
        <w:rPr>
          <w:rtl w:val="0"/>
        </w:rPr>
        <w:t xml:space="preserve">    "Monika flashes me a smile before leaving the club room."</w:t>
      </w:r>
    </w:p>
    <w:p w:rsidR="00000000" w:rsidDel="00000000" w:rsidP="00000000" w:rsidRDefault="00000000" w:rsidRPr="00000000" w14:paraId="00000404">
      <w:pPr>
        <w:pageBreakBefore w:val="0"/>
        <w:rPr/>
      </w:pPr>
      <w:r w:rsidDel="00000000" w:rsidR="00000000" w:rsidRPr="00000000">
        <w:rPr>
          <w:rtl w:val="0"/>
        </w:rPr>
        <w:t xml:space="preserve">    show natsuki 4m at f22 zorder 4</w:t>
      </w:r>
    </w:p>
    <w:p w:rsidR="00000000" w:rsidDel="00000000" w:rsidP="00000000" w:rsidRDefault="00000000" w:rsidRPr="00000000" w14:paraId="00000405">
      <w:pPr>
        <w:pageBreakBefore w:val="0"/>
        <w:rPr/>
      </w:pPr>
      <w:r w:rsidDel="00000000" w:rsidR="00000000" w:rsidRPr="00000000">
        <w:rPr>
          <w:rtl w:val="0"/>
        </w:rPr>
        <w:t xml:space="preserve">    n "What was that about, [player]?"</w:t>
      </w:r>
    </w:p>
    <w:p w:rsidR="00000000" w:rsidDel="00000000" w:rsidP="00000000" w:rsidRDefault="00000000" w:rsidRPr="00000000" w14:paraId="00000406">
      <w:pPr>
        <w:pageBreakBefore w:val="0"/>
        <w:rPr/>
      </w:pPr>
      <w:r w:rsidDel="00000000" w:rsidR="00000000" w:rsidRPr="00000000">
        <w:rPr>
          <w:rtl w:val="0"/>
        </w:rPr>
        <w:t xml:space="preserve">    show natsuki 4n at t22 zorder 3</w:t>
      </w:r>
    </w:p>
    <w:p w:rsidR="00000000" w:rsidDel="00000000" w:rsidP="00000000" w:rsidRDefault="00000000" w:rsidRPr="00000000" w14:paraId="00000407">
      <w:pPr>
        <w:pageBreakBefore w:val="0"/>
        <w:rPr/>
      </w:pPr>
      <w:r w:rsidDel="00000000" w:rsidR="00000000" w:rsidRPr="00000000">
        <w:rPr>
          <w:rtl w:val="0"/>
        </w:rPr>
        <w:t xml:space="preserve">    mc "Gaaahhh, I need help guys!"</w:t>
      </w:r>
    </w:p>
    <w:p w:rsidR="00000000" w:rsidDel="00000000" w:rsidP="00000000" w:rsidRDefault="00000000" w:rsidRPr="00000000" w14:paraId="00000408">
      <w:pPr>
        <w:pageBreakBefore w:val="0"/>
        <w:rPr/>
      </w:pPr>
      <w:r w:rsidDel="00000000" w:rsidR="00000000" w:rsidRPr="00000000">
        <w:rPr>
          <w:rtl w:val="0"/>
        </w:rPr>
        <w:t xml:space="preserve">    show yuri 3f at f21 zorder 4</w:t>
      </w:r>
    </w:p>
    <w:p w:rsidR="00000000" w:rsidDel="00000000" w:rsidP="00000000" w:rsidRDefault="00000000" w:rsidRPr="00000000" w14:paraId="00000409">
      <w:pPr>
        <w:pageBreakBefore w:val="0"/>
        <w:rPr/>
      </w:pPr>
      <w:r w:rsidDel="00000000" w:rsidR="00000000" w:rsidRPr="00000000">
        <w:rPr>
          <w:rtl w:val="0"/>
        </w:rPr>
        <w:t xml:space="preserve">    y "Oh dear, what's wrong [player]?"</w:t>
      </w:r>
    </w:p>
    <w:p w:rsidR="00000000" w:rsidDel="00000000" w:rsidP="00000000" w:rsidRDefault="00000000" w:rsidRPr="00000000" w14:paraId="0000040A">
      <w:pPr>
        <w:pageBreakBefore w:val="0"/>
        <w:rPr/>
      </w:pPr>
      <w:r w:rsidDel="00000000" w:rsidR="00000000" w:rsidRPr="00000000">
        <w:rPr>
          <w:rtl w:val="0"/>
        </w:rPr>
        <w:t xml:space="preserve">    show yuri 3e at t21 zorder 3</w:t>
      </w:r>
    </w:p>
    <w:p w:rsidR="00000000" w:rsidDel="00000000" w:rsidP="00000000" w:rsidRDefault="00000000" w:rsidRPr="00000000" w14:paraId="0000040B">
      <w:pPr>
        <w:pageBreakBefore w:val="0"/>
        <w:rPr/>
      </w:pPr>
      <w:r w:rsidDel="00000000" w:rsidR="00000000" w:rsidRPr="00000000">
        <w:rPr>
          <w:rtl w:val="0"/>
        </w:rPr>
        <w:t xml:space="preserve">    mc "Christmas is coming up soon and I haven't gotten Monika anything!"</w:t>
      </w:r>
    </w:p>
    <w:p w:rsidR="00000000" w:rsidDel="00000000" w:rsidP="00000000" w:rsidRDefault="00000000" w:rsidRPr="00000000" w14:paraId="0000040C">
      <w:pPr>
        <w:pageBreakBefore w:val="0"/>
        <w:rPr/>
      </w:pPr>
      <w:r w:rsidDel="00000000" w:rsidR="00000000" w:rsidRPr="00000000">
        <w:rPr>
          <w:rtl w:val="0"/>
        </w:rPr>
        <w:t xml:space="preserve">    mc "I'm so lost as to what to actually get her."</w:t>
      </w:r>
    </w:p>
    <w:p w:rsidR="00000000" w:rsidDel="00000000" w:rsidP="00000000" w:rsidRDefault="00000000" w:rsidRPr="00000000" w14:paraId="0000040D">
      <w:pPr>
        <w:pageBreakBefore w:val="0"/>
        <w:rPr/>
      </w:pPr>
      <w:r w:rsidDel="00000000" w:rsidR="00000000" w:rsidRPr="00000000">
        <w:rPr>
          <w:rtl w:val="0"/>
        </w:rPr>
        <w:t xml:space="preserve">    show yuri 3k at f21 zorder 4</w:t>
      </w:r>
    </w:p>
    <w:p w:rsidR="00000000" w:rsidDel="00000000" w:rsidP="00000000" w:rsidRDefault="00000000" w:rsidRPr="00000000" w14:paraId="0000040E">
      <w:pPr>
        <w:pageBreakBefore w:val="0"/>
        <w:rPr/>
      </w:pPr>
      <w:r w:rsidDel="00000000" w:rsidR="00000000" w:rsidRPr="00000000">
        <w:rPr>
          <w:rtl w:val="0"/>
        </w:rPr>
        <w:t xml:space="preserve">    y "Hmm, that is quite a problem..."</w:t>
      </w:r>
    </w:p>
    <w:p w:rsidR="00000000" w:rsidDel="00000000" w:rsidP="00000000" w:rsidRDefault="00000000" w:rsidRPr="00000000" w14:paraId="0000040F">
      <w:pPr>
        <w:pageBreakBefore w:val="0"/>
        <w:rPr/>
      </w:pPr>
      <w:r w:rsidDel="00000000" w:rsidR="00000000" w:rsidRPr="00000000">
        <w:rPr>
          <w:rtl w:val="0"/>
        </w:rPr>
        <w:t xml:space="preserve">    show yuri 3e at t21 zorder 3</w:t>
      </w:r>
    </w:p>
    <w:p w:rsidR="00000000" w:rsidDel="00000000" w:rsidP="00000000" w:rsidRDefault="00000000" w:rsidRPr="00000000" w14:paraId="00000410">
      <w:pPr>
        <w:pageBreakBefore w:val="0"/>
        <w:rPr/>
      </w:pPr>
      <w:r w:rsidDel="00000000" w:rsidR="00000000" w:rsidRPr="00000000">
        <w:rPr>
          <w:rtl w:val="0"/>
        </w:rPr>
        <w:t xml:space="preserve">    show natsuki 4e at f22 zorder 4</w:t>
      </w:r>
    </w:p>
    <w:p w:rsidR="00000000" w:rsidDel="00000000" w:rsidP="00000000" w:rsidRDefault="00000000" w:rsidRPr="00000000" w14:paraId="00000411">
      <w:pPr>
        <w:pageBreakBefore w:val="0"/>
        <w:rPr/>
      </w:pPr>
      <w:r w:rsidDel="00000000" w:rsidR="00000000" w:rsidRPr="00000000">
        <w:rPr>
          <w:rtl w:val="0"/>
        </w:rPr>
        <w:t xml:space="preserve">    n "Ok, but why did you lie to her so blatantly and send her out like that?"</w:t>
      </w:r>
    </w:p>
    <w:p w:rsidR="00000000" w:rsidDel="00000000" w:rsidP="00000000" w:rsidRDefault="00000000" w:rsidRPr="00000000" w14:paraId="00000412">
      <w:pPr>
        <w:pageBreakBefore w:val="0"/>
        <w:rPr/>
      </w:pPr>
      <w:r w:rsidDel="00000000" w:rsidR="00000000" w:rsidRPr="00000000">
        <w:rPr>
          <w:rtl w:val="0"/>
        </w:rPr>
        <w:t xml:space="preserve">    n "Only an idiot like {i}you{/i} would fall for a lie like that."</w:t>
      </w:r>
    </w:p>
    <w:p w:rsidR="00000000" w:rsidDel="00000000" w:rsidP="00000000" w:rsidRDefault="00000000" w:rsidRPr="00000000" w14:paraId="00000413">
      <w:pPr>
        <w:pageBreakBefore w:val="0"/>
        <w:rPr/>
      </w:pPr>
      <w:r w:rsidDel="00000000" w:rsidR="00000000" w:rsidRPr="00000000">
        <w:rPr>
          <w:rtl w:val="0"/>
        </w:rPr>
        <w:t xml:space="preserve">    show natsuki 4g at t22 zorder 3</w:t>
      </w:r>
    </w:p>
    <w:p w:rsidR="00000000" w:rsidDel="00000000" w:rsidP="00000000" w:rsidRDefault="00000000" w:rsidRPr="00000000" w14:paraId="00000414">
      <w:pPr>
        <w:pageBreakBefore w:val="0"/>
        <w:rPr/>
      </w:pPr>
      <w:r w:rsidDel="00000000" w:rsidR="00000000" w:rsidRPr="00000000">
        <w:rPr>
          <w:rtl w:val="0"/>
        </w:rPr>
        <w:t xml:space="preserve">    mc "I have no idea why she actually went along with it, but I'll take it."</w:t>
      </w:r>
    </w:p>
    <w:p w:rsidR="00000000" w:rsidDel="00000000" w:rsidP="00000000" w:rsidRDefault="00000000" w:rsidRPr="00000000" w14:paraId="00000415">
      <w:pPr>
        <w:pageBreakBefore w:val="0"/>
        <w:rPr/>
      </w:pPr>
      <w:r w:rsidDel="00000000" w:rsidR="00000000" w:rsidRPr="00000000">
        <w:rPr>
          <w:rtl w:val="0"/>
        </w:rPr>
        <w:t xml:space="preserve">    show natsuki 4e at f22 zorder 4</w:t>
      </w:r>
    </w:p>
    <w:p w:rsidR="00000000" w:rsidDel="00000000" w:rsidP="00000000" w:rsidRDefault="00000000" w:rsidRPr="00000000" w14:paraId="00000416">
      <w:pPr>
        <w:pageBreakBefore w:val="0"/>
        <w:rPr/>
      </w:pPr>
      <w:r w:rsidDel="00000000" w:rsidR="00000000" w:rsidRPr="00000000">
        <w:rPr>
          <w:rtl w:val="0"/>
        </w:rPr>
        <w:t xml:space="preserve">    n "Well, your sure outta luck here. Your relationship is {i}your{/i} concern, not ours."</w:t>
      </w:r>
    </w:p>
    <w:p w:rsidR="00000000" w:rsidDel="00000000" w:rsidP="00000000" w:rsidRDefault="00000000" w:rsidRPr="00000000" w14:paraId="00000417">
      <w:pPr>
        <w:pageBreakBefore w:val="0"/>
        <w:rPr/>
      </w:pPr>
      <w:r w:rsidDel="00000000" w:rsidR="00000000" w:rsidRPr="00000000">
        <w:rPr>
          <w:rtl w:val="0"/>
        </w:rPr>
        <w:t xml:space="preserve">    show natsuki 4g at t22 zorder 3</w:t>
      </w:r>
    </w:p>
    <w:p w:rsidR="00000000" w:rsidDel="00000000" w:rsidP="00000000" w:rsidRDefault="00000000" w:rsidRPr="00000000" w14:paraId="00000418">
      <w:pPr>
        <w:pageBreakBefore w:val="0"/>
        <w:rPr/>
      </w:pPr>
      <w:r w:rsidDel="00000000" w:rsidR="00000000" w:rsidRPr="00000000">
        <w:rPr>
          <w:rtl w:val="0"/>
        </w:rPr>
        <w:t xml:space="preserve">    show yuri 3h at f21 zorder 4</w:t>
      </w:r>
    </w:p>
    <w:p w:rsidR="00000000" w:rsidDel="00000000" w:rsidP="00000000" w:rsidRDefault="00000000" w:rsidRPr="00000000" w14:paraId="00000419">
      <w:pPr>
        <w:pageBreakBefore w:val="0"/>
        <w:rPr/>
      </w:pPr>
      <w:r w:rsidDel="00000000" w:rsidR="00000000" w:rsidRPr="00000000">
        <w:rPr>
          <w:rtl w:val="0"/>
        </w:rPr>
        <w:t xml:space="preserve">    y "Natsuki, we shouldn't just ignore our friend's problem."</w:t>
      </w:r>
    </w:p>
    <w:p w:rsidR="00000000" w:rsidDel="00000000" w:rsidP="00000000" w:rsidRDefault="00000000" w:rsidRPr="00000000" w14:paraId="0000041A">
      <w:pPr>
        <w:pageBreakBefore w:val="0"/>
        <w:rPr/>
      </w:pPr>
      <w:r w:rsidDel="00000000" w:rsidR="00000000" w:rsidRPr="00000000">
        <w:rPr>
          <w:rtl w:val="0"/>
        </w:rPr>
        <w:t xml:space="preserve">    show yuri 3h at t21 zorder 3</w:t>
      </w:r>
    </w:p>
    <w:p w:rsidR="00000000" w:rsidDel="00000000" w:rsidP="00000000" w:rsidRDefault="00000000" w:rsidRPr="00000000" w14:paraId="0000041B">
      <w:pPr>
        <w:pageBreakBefore w:val="0"/>
        <w:rPr/>
      </w:pPr>
      <w:r w:rsidDel="00000000" w:rsidR="00000000" w:rsidRPr="00000000">
        <w:rPr>
          <w:rtl w:val="0"/>
        </w:rPr>
        <w:t xml:space="preserve">    show natsuki 4e at f22 zorder 4</w:t>
      </w:r>
    </w:p>
    <w:p w:rsidR="00000000" w:rsidDel="00000000" w:rsidP="00000000" w:rsidRDefault="00000000" w:rsidRPr="00000000" w14:paraId="0000041C">
      <w:pPr>
        <w:pageBreakBefore w:val="0"/>
        <w:rPr/>
      </w:pPr>
      <w:r w:rsidDel="00000000" w:rsidR="00000000" w:rsidRPr="00000000">
        <w:rPr>
          <w:rtl w:val="0"/>
        </w:rPr>
        <w:t xml:space="preserve">    n "If he can't figure out what she wants on his own, he's no good as her boyfriend."</w:t>
      </w:r>
    </w:p>
    <w:p w:rsidR="00000000" w:rsidDel="00000000" w:rsidP="00000000" w:rsidRDefault="00000000" w:rsidRPr="00000000" w14:paraId="0000041D">
      <w:pPr>
        <w:pageBreakBefore w:val="0"/>
        <w:rPr/>
      </w:pPr>
      <w:r w:rsidDel="00000000" w:rsidR="00000000" w:rsidRPr="00000000">
        <w:rPr>
          <w:rtl w:val="0"/>
        </w:rPr>
        <w:t xml:space="preserve">    show natsuki 4g at t22 zorder 3</w:t>
      </w:r>
    </w:p>
    <w:p w:rsidR="00000000" w:rsidDel="00000000" w:rsidP="00000000" w:rsidRDefault="00000000" w:rsidRPr="00000000" w14:paraId="0000041E">
      <w:pPr>
        <w:pageBreakBefore w:val="0"/>
        <w:rPr/>
      </w:pPr>
      <w:r w:rsidDel="00000000" w:rsidR="00000000" w:rsidRPr="00000000">
        <w:rPr>
          <w:rtl w:val="0"/>
        </w:rPr>
        <w:t xml:space="preserve">    mc "Ah, well uh-{nw}"</w:t>
      </w:r>
    </w:p>
    <w:p w:rsidR="00000000" w:rsidDel="00000000" w:rsidP="00000000" w:rsidRDefault="00000000" w:rsidRPr="00000000" w14:paraId="0000041F">
      <w:pPr>
        <w:pageBreakBefore w:val="0"/>
        <w:rPr/>
      </w:pPr>
      <w:r w:rsidDel="00000000" w:rsidR="00000000" w:rsidRPr="00000000">
        <w:rPr>
          <w:rtl w:val="0"/>
        </w:rPr>
        <w:t xml:space="preserve">    show yuri 3r at f21 zorder 4</w:t>
      </w:r>
    </w:p>
    <w:p w:rsidR="00000000" w:rsidDel="00000000" w:rsidP="00000000" w:rsidRDefault="00000000" w:rsidRPr="00000000" w14:paraId="00000420">
      <w:pPr>
        <w:pageBreakBefore w:val="0"/>
        <w:rPr/>
      </w:pPr>
      <w:r w:rsidDel="00000000" w:rsidR="00000000" w:rsidRPr="00000000">
        <w:rPr>
          <w:rtl w:val="0"/>
        </w:rPr>
        <w:t xml:space="preserve">    y "Natsuki!"</w:t>
      </w:r>
    </w:p>
    <w:p w:rsidR="00000000" w:rsidDel="00000000" w:rsidP="00000000" w:rsidRDefault="00000000" w:rsidRPr="00000000" w14:paraId="00000421">
      <w:pPr>
        <w:pageBreakBefore w:val="0"/>
        <w:rPr/>
      </w:pPr>
      <w:r w:rsidDel="00000000" w:rsidR="00000000" w:rsidRPr="00000000">
        <w:rPr>
          <w:rtl w:val="0"/>
        </w:rPr>
        <w:t xml:space="preserve">    show yuri 3r at t21 zorder 3</w:t>
      </w:r>
    </w:p>
    <w:p w:rsidR="00000000" w:rsidDel="00000000" w:rsidP="00000000" w:rsidRDefault="00000000" w:rsidRPr="00000000" w14:paraId="00000422">
      <w:pPr>
        <w:pageBreakBefore w:val="0"/>
        <w:rPr/>
      </w:pPr>
      <w:r w:rsidDel="00000000" w:rsidR="00000000" w:rsidRPr="00000000">
        <w:rPr>
          <w:rtl w:val="0"/>
        </w:rPr>
        <w:t xml:space="preserve">    show natsuki 4k at f22 zorder 4</w:t>
      </w:r>
    </w:p>
    <w:p w:rsidR="00000000" w:rsidDel="00000000" w:rsidP="00000000" w:rsidRDefault="00000000" w:rsidRPr="00000000" w14:paraId="00000423">
      <w:pPr>
        <w:pageBreakBefore w:val="0"/>
        <w:rPr/>
      </w:pPr>
      <w:r w:rsidDel="00000000" w:rsidR="00000000" w:rsidRPr="00000000">
        <w:rPr>
          <w:rtl w:val="0"/>
        </w:rPr>
        <w:t xml:space="preserve">    n "What?"</w:t>
      </w:r>
    </w:p>
    <w:p w:rsidR="00000000" w:rsidDel="00000000" w:rsidP="00000000" w:rsidRDefault="00000000" w:rsidRPr="00000000" w14:paraId="00000424">
      <w:pPr>
        <w:pageBreakBefore w:val="0"/>
        <w:rPr/>
      </w:pPr>
      <w:r w:rsidDel="00000000" w:rsidR="00000000" w:rsidRPr="00000000">
        <w:rPr>
          <w:rtl w:val="0"/>
        </w:rPr>
        <w:t xml:space="preserve">    show natsuki 4k at t22 zorder 3</w:t>
      </w:r>
    </w:p>
    <w:p w:rsidR="00000000" w:rsidDel="00000000" w:rsidP="00000000" w:rsidRDefault="00000000" w:rsidRPr="00000000" w14:paraId="00000425">
      <w:pPr>
        <w:pageBreakBefore w:val="0"/>
        <w:rPr/>
      </w:pPr>
      <w:r w:rsidDel="00000000" w:rsidR="00000000" w:rsidRPr="00000000">
        <w:rPr>
          <w:rtl w:val="0"/>
        </w:rPr>
        <w:t xml:space="preserve">    show yuri 3r at f21 zorder 4</w:t>
      </w:r>
    </w:p>
    <w:p w:rsidR="00000000" w:rsidDel="00000000" w:rsidP="00000000" w:rsidRDefault="00000000" w:rsidRPr="00000000" w14:paraId="00000426">
      <w:pPr>
        <w:pageBreakBefore w:val="0"/>
        <w:rPr/>
      </w:pPr>
      <w:r w:rsidDel="00000000" w:rsidR="00000000" w:rsidRPr="00000000">
        <w:rPr>
          <w:rtl w:val="0"/>
        </w:rPr>
        <w:t xml:space="preserve">    y "You could have worded that in a less harsh manner, [player] is already distressed enough."</w:t>
      </w:r>
    </w:p>
    <w:p w:rsidR="00000000" w:rsidDel="00000000" w:rsidP="00000000" w:rsidRDefault="00000000" w:rsidRPr="00000000" w14:paraId="00000427">
      <w:pPr>
        <w:pageBreakBefore w:val="0"/>
        <w:rPr/>
      </w:pPr>
      <w:r w:rsidDel="00000000" w:rsidR="00000000" w:rsidRPr="00000000">
        <w:rPr>
          <w:rtl w:val="0"/>
        </w:rPr>
        <w:t xml:space="preserve">    show yuri 3r at t21 zorder 3</w:t>
      </w:r>
    </w:p>
    <w:p w:rsidR="00000000" w:rsidDel="00000000" w:rsidP="00000000" w:rsidRDefault="00000000" w:rsidRPr="00000000" w14:paraId="00000428">
      <w:pPr>
        <w:pageBreakBefore w:val="0"/>
        <w:rPr/>
      </w:pPr>
      <w:r w:rsidDel="00000000" w:rsidR="00000000" w:rsidRPr="00000000">
        <w:rPr>
          <w:rtl w:val="0"/>
        </w:rPr>
        <w:t xml:space="preserve">    show natsuki 4r at f22 zorder 4</w:t>
      </w:r>
    </w:p>
    <w:p w:rsidR="00000000" w:rsidDel="00000000" w:rsidP="00000000" w:rsidRDefault="00000000" w:rsidRPr="00000000" w14:paraId="00000429">
      <w:pPr>
        <w:pageBreakBefore w:val="0"/>
        <w:rPr/>
      </w:pPr>
      <w:r w:rsidDel="00000000" w:rsidR="00000000" w:rsidRPr="00000000">
        <w:rPr>
          <w:rtl w:val="0"/>
        </w:rPr>
        <w:t xml:space="preserve">    n "Well harsh is the only way to get things through his thick skull." #--</w:t>
      </w:r>
    </w:p>
    <w:p w:rsidR="00000000" w:rsidDel="00000000" w:rsidP="00000000" w:rsidRDefault="00000000" w:rsidRPr="00000000" w14:paraId="0000042A">
      <w:pPr>
        <w:pageBreakBefore w:val="0"/>
        <w:rPr/>
      </w:pPr>
      <w:r w:rsidDel="00000000" w:rsidR="00000000" w:rsidRPr="00000000">
        <w:rPr>
          <w:rtl w:val="0"/>
        </w:rPr>
        <w:t xml:space="preserve">    n 2h "Why don't you help him, huh Yuri? You got any ideas for gifts?"</w:t>
      </w:r>
    </w:p>
    <w:p w:rsidR="00000000" w:rsidDel="00000000" w:rsidP="00000000" w:rsidRDefault="00000000" w:rsidRPr="00000000" w14:paraId="0000042B">
      <w:pPr>
        <w:pageBreakBefore w:val="0"/>
        <w:rPr/>
      </w:pPr>
      <w:r w:rsidDel="00000000" w:rsidR="00000000" w:rsidRPr="00000000">
        <w:rPr>
          <w:rtl w:val="0"/>
        </w:rPr>
        <w:t xml:space="preserve">    show natsuki 2g at t22 zorder 3</w:t>
      </w:r>
    </w:p>
    <w:p w:rsidR="00000000" w:rsidDel="00000000" w:rsidP="00000000" w:rsidRDefault="00000000" w:rsidRPr="00000000" w14:paraId="0000042C">
      <w:pPr>
        <w:pageBreakBefore w:val="0"/>
        <w:rPr/>
      </w:pPr>
      <w:r w:rsidDel="00000000" w:rsidR="00000000" w:rsidRPr="00000000">
        <w:rPr>
          <w:rtl w:val="0"/>
        </w:rPr>
        <w:t xml:space="preserve">    show yuri 4c at t21 zorder 3</w:t>
      </w:r>
    </w:p>
    <w:p w:rsidR="00000000" w:rsidDel="00000000" w:rsidP="00000000" w:rsidRDefault="00000000" w:rsidRPr="00000000" w14:paraId="0000042D">
      <w:pPr>
        <w:pageBreakBefore w:val="0"/>
        <w:rPr/>
      </w:pPr>
      <w:r w:rsidDel="00000000" w:rsidR="00000000" w:rsidRPr="00000000">
        <w:rPr>
          <w:rtl w:val="0"/>
        </w:rPr>
        <w:t xml:space="preserve">    y "..."</w:t>
      </w:r>
    </w:p>
    <w:p w:rsidR="00000000" w:rsidDel="00000000" w:rsidP="00000000" w:rsidRDefault="00000000" w:rsidRPr="00000000" w14:paraId="0000042E">
      <w:pPr>
        <w:pageBreakBefore w:val="0"/>
        <w:rPr/>
      </w:pPr>
      <w:r w:rsidDel="00000000" w:rsidR="00000000" w:rsidRPr="00000000">
        <w:rPr>
          <w:rtl w:val="0"/>
        </w:rPr>
        <w:t xml:space="preserve">    "Yuri seems to have locked up under her question."</w:t>
      </w:r>
    </w:p>
    <w:p w:rsidR="00000000" w:rsidDel="00000000" w:rsidP="00000000" w:rsidRDefault="00000000" w:rsidRPr="00000000" w14:paraId="0000042F">
      <w:pPr>
        <w:pageBreakBefore w:val="0"/>
        <w:rPr/>
      </w:pPr>
      <w:r w:rsidDel="00000000" w:rsidR="00000000" w:rsidRPr="00000000">
        <w:rPr>
          <w:rtl w:val="0"/>
        </w:rPr>
        <w:t xml:space="preserve">    show 2e natsuki at f22</w:t>
      </w:r>
    </w:p>
    <w:p w:rsidR="00000000" w:rsidDel="00000000" w:rsidP="00000000" w:rsidRDefault="00000000" w:rsidRPr="00000000" w14:paraId="00000430">
      <w:pPr>
        <w:pageBreakBefore w:val="0"/>
        <w:rPr/>
      </w:pPr>
      <w:r w:rsidDel="00000000" w:rsidR="00000000" w:rsidRPr="00000000">
        <w:rPr>
          <w:rtl w:val="0"/>
        </w:rPr>
        <w:t xml:space="preserve">    n "Exactly. Anyway, don't expect help from me."</w:t>
      </w:r>
    </w:p>
    <w:p w:rsidR="00000000" w:rsidDel="00000000" w:rsidP="00000000" w:rsidRDefault="00000000" w:rsidRPr="00000000" w14:paraId="00000431">
      <w:pPr>
        <w:pageBreakBefore w:val="0"/>
        <w:rPr/>
      </w:pPr>
      <w:r w:rsidDel="00000000" w:rsidR="00000000" w:rsidRPr="00000000">
        <w:rPr>
          <w:rtl w:val="0"/>
        </w:rPr>
        <w:t xml:space="preserve">    n 4w "This is {i}your{/i} problem [player]."</w:t>
      </w:r>
    </w:p>
    <w:p w:rsidR="00000000" w:rsidDel="00000000" w:rsidP="00000000" w:rsidRDefault="00000000" w:rsidRPr="00000000" w14:paraId="00000432">
      <w:pPr>
        <w:pageBreakBefore w:val="0"/>
        <w:rPr/>
      </w:pPr>
      <w:r w:rsidDel="00000000" w:rsidR="00000000" w:rsidRPr="00000000">
        <w:rPr>
          <w:rtl w:val="0"/>
        </w:rPr>
        <w:t xml:space="preserve">    $ _history = False</w:t>
      </w:r>
    </w:p>
    <w:p w:rsidR="00000000" w:rsidDel="00000000" w:rsidP="00000000" w:rsidRDefault="00000000" w:rsidRPr="00000000" w14:paraId="00000433">
      <w:pPr>
        <w:pageBreakBefore w:val="0"/>
        <w:rPr/>
      </w:pPr>
      <w:r w:rsidDel="00000000" w:rsidR="00000000" w:rsidRPr="00000000">
        <w:rPr>
          <w:rtl w:val="0"/>
        </w:rPr>
        <w:t xml:space="preserve">    n 4t "{cps=*4}{i}Glad you're not my boyfriend [player], I'd be super upset{/i}{/cps}{nw}"</w:t>
      </w:r>
    </w:p>
    <w:p w:rsidR="00000000" w:rsidDel="00000000" w:rsidP="00000000" w:rsidRDefault="00000000" w:rsidRPr="00000000" w14:paraId="00000434">
      <w:pPr>
        <w:pageBreakBefore w:val="0"/>
        <w:rPr/>
      </w:pPr>
      <w:r w:rsidDel="00000000" w:rsidR="00000000" w:rsidRPr="00000000">
        <w:rPr>
          <w:rtl w:val="0"/>
        </w:rPr>
        <w:t xml:space="preserve">    $ _history = True</w:t>
      </w:r>
    </w:p>
    <w:p w:rsidR="00000000" w:rsidDel="00000000" w:rsidP="00000000" w:rsidRDefault="00000000" w:rsidRPr="00000000" w14:paraId="00000435">
      <w:pPr>
        <w:pageBreakBefore w:val="0"/>
        <w:rPr/>
      </w:pPr>
      <w:r w:rsidDel="00000000" w:rsidR="00000000" w:rsidRPr="00000000">
        <w:rPr>
          <w:rtl w:val="0"/>
        </w:rPr>
        <w:t xml:space="preserve">    show natsuki 1p</w:t>
      </w:r>
    </w:p>
    <w:p w:rsidR="00000000" w:rsidDel="00000000" w:rsidP="00000000" w:rsidRDefault="00000000" w:rsidRPr="00000000" w14:paraId="00000436">
      <w:pPr>
        <w:pageBreakBefore w:val="0"/>
        <w:rPr/>
      </w:pPr>
      <w:r w:rsidDel="00000000" w:rsidR="00000000" w:rsidRPr="00000000">
        <w:rPr>
          <w:rtl w:val="0"/>
        </w:rPr>
        <w:t xml:space="preserve">    mc "What Natsuki?"</w:t>
      </w:r>
    </w:p>
    <w:p w:rsidR="00000000" w:rsidDel="00000000" w:rsidP="00000000" w:rsidRDefault="00000000" w:rsidRPr="00000000" w14:paraId="00000437">
      <w:pPr>
        <w:pageBreakBefore w:val="0"/>
        <w:rPr/>
      </w:pPr>
      <w:r w:rsidDel="00000000" w:rsidR="00000000" w:rsidRPr="00000000">
        <w:rPr>
          <w:rtl w:val="0"/>
        </w:rPr>
        <w:t xml:space="preserve">    n 1v "Nothing!"</w:t>
      </w:r>
    </w:p>
    <w:p w:rsidR="00000000" w:rsidDel="00000000" w:rsidP="00000000" w:rsidRDefault="00000000" w:rsidRPr="00000000" w14:paraId="00000438">
      <w:pPr>
        <w:pageBreakBefore w:val="0"/>
        <w:rPr/>
      </w:pPr>
      <w:r w:rsidDel="00000000" w:rsidR="00000000" w:rsidRPr="00000000">
        <w:rPr>
          <w:rtl w:val="0"/>
        </w:rPr>
        <w:t xml:space="preserve">    show natsuki at lhide</w:t>
      </w:r>
    </w:p>
    <w:p w:rsidR="00000000" w:rsidDel="00000000" w:rsidP="00000000" w:rsidRDefault="00000000" w:rsidRPr="00000000" w14:paraId="00000439">
      <w:pPr>
        <w:pageBreakBefore w:val="0"/>
        <w:rPr/>
      </w:pPr>
      <w:r w:rsidDel="00000000" w:rsidR="00000000" w:rsidRPr="00000000">
        <w:rPr>
          <w:rtl w:val="0"/>
        </w:rPr>
        <w:t xml:space="preserve">    hide natsuki</w:t>
      </w:r>
    </w:p>
    <w:p w:rsidR="00000000" w:rsidDel="00000000" w:rsidP="00000000" w:rsidRDefault="00000000" w:rsidRPr="00000000" w14:paraId="0000043A">
      <w:pPr>
        <w:pageBreakBefore w:val="0"/>
        <w:rPr/>
      </w:pPr>
      <w:r w:rsidDel="00000000" w:rsidR="00000000" w:rsidRPr="00000000">
        <w:rPr>
          <w:rtl w:val="0"/>
        </w:rPr>
        <w:t xml:space="preserve">    show yuri at t11</w:t>
      </w:r>
    </w:p>
    <w:p w:rsidR="00000000" w:rsidDel="00000000" w:rsidP="00000000" w:rsidRDefault="00000000" w:rsidRPr="00000000" w14:paraId="0000043B">
      <w:pPr>
        <w:pageBreakBefore w:val="0"/>
        <w:rPr/>
      </w:pPr>
      <w:r w:rsidDel="00000000" w:rsidR="00000000" w:rsidRPr="00000000">
        <w:rPr>
          <w:rtl w:val="0"/>
        </w:rPr>
        <w:t xml:space="preserve">    "Natsuki storms off in a huff, leaving me with Yuri."</w:t>
      </w:r>
    </w:p>
    <w:p w:rsidR="00000000" w:rsidDel="00000000" w:rsidP="00000000" w:rsidRDefault="00000000" w:rsidRPr="00000000" w14:paraId="0000043C">
      <w:pPr>
        <w:pageBreakBefore w:val="0"/>
        <w:rPr/>
      </w:pPr>
      <w:r w:rsidDel="00000000" w:rsidR="00000000" w:rsidRPr="00000000">
        <w:rPr>
          <w:rtl w:val="0"/>
        </w:rPr>
        <w:t xml:space="preserve">    y 4d "I-i'm sorry I couldn't think of any advice [player]."</w:t>
      </w:r>
    </w:p>
    <w:p w:rsidR="00000000" w:rsidDel="00000000" w:rsidP="00000000" w:rsidRDefault="00000000" w:rsidRPr="00000000" w14:paraId="0000043D">
      <w:pPr>
        <w:pageBreakBefore w:val="0"/>
        <w:rPr/>
      </w:pPr>
      <w:r w:rsidDel="00000000" w:rsidR="00000000" w:rsidRPr="00000000">
        <w:rPr>
          <w:rtl w:val="0"/>
        </w:rPr>
        <w:t xml:space="preserve">    y 4a "I'm...{w=.75} not really good under pressure."</w:t>
      </w:r>
    </w:p>
    <w:p w:rsidR="00000000" w:rsidDel="00000000" w:rsidP="00000000" w:rsidRDefault="00000000" w:rsidRPr="00000000" w14:paraId="0000043E">
      <w:pPr>
        <w:pageBreakBefore w:val="0"/>
        <w:rPr/>
      </w:pPr>
      <w:r w:rsidDel="00000000" w:rsidR="00000000" w:rsidRPr="00000000">
        <w:rPr>
          <w:rtl w:val="0"/>
        </w:rPr>
        <w:t xml:space="preserve">    show yuri 4b</w:t>
      </w:r>
    </w:p>
    <w:p w:rsidR="00000000" w:rsidDel="00000000" w:rsidP="00000000" w:rsidRDefault="00000000" w:rsidRPr="00000000" w14:paraId="0000043F">
      <w:pPr>
        <w:pageBreakBefore w:val="0"/>
        <w:rPr/>
      </w:pPr>
      <w:r w:rsidDel="00000000" w:rsidR="00000000" w:rsidRPr="00000000">
        <w:rPr>
          <w:rtl w:val="0"/>
        </w:rPr>
        <w:t xml:space="preserve">    mc "It's alright Yuri. Besides, it really should be me figuring out this problem anyway."</w:t>
      </w:r>
    </w:p>
    <w:p w:rsidR="00000000" w:rsidDel="00000000" w:rsidP="00000000" w:rsidRDefault="00000000" w:rsidRPr="00000000" w14:paraId="00000440">
      <w:pPr>
        <w:pageBreakBefore w:val="0"/>
        <w:rPr/>
      </w:pPr>
      <w:r w:rsidDel="00000000" w:rsidR="00000000" w:rsidRPr="00000000">
        <w:rPr>
          <w:rtl w:val="0"/>
        </w:rPr>
        <w:t xml:space="preserve">    y 1k "A little help never hurts though, and second opinions may help your decision."</w:t>
      </w:r>
    </w:p>
    <w:p w:rsidR="00000000" w:rsidDel="00000000" w:rsidP="00000000" w:rsidRDefault="00000000" w:rsidRPr="00000000" w14:paraId="00000441">
      <w:pPr>
        <w:pageBreakBefore w:val="0"/>
        <w:rPr/>
      </w:pPr>
      <w:r w:rsidDel="00000000" w:rsidR="00000000" w:rsidRPr="00000000">
        <w:rPr>
          <w:rtl w:val="0"/>
        </w:rPr>
        <w:t xml:space="preserve">    y 2v "But it also shouldn't be us picking your gift for her."</w:t>
      </w:r>
    </w:p>
    <w:p w:rsidR="00000000" w:rsidDel="00000000" w:rsidP="00000000" w:rsidRDefault="00000000" w:rsidRPr="00000000" w14:paraId="00000442">
      <w:pPr>
        <w:pageBreakBefore w:val="0"/>
        <w:rPr/>
      </w:pPr>
      <w:r w:rsidDel="00000000" w:rsidR="00000000" w:rsidRPr="00000000">
        <w:rPr>
          <w:rtl w:val="0"/>
        </w:rPr>
        <w:t xml:space="preserve">    show yuri 1u</w:t>
      </w:r>
    </w:p>
    <w:p w:rsidR="00000000" w:rsidDel="00000000" w:rsidP="00000000" w:rsidRDefault="00000000" w:rsidRPr="00000000" w14:paraId="00000443">
      <w:pPr>
        <w:pageBreakBefore w:val="0"/>
        <w:rPr/>
      </w:pPr>
      <w:r w:rsidDel="00000000" w:rsidR="00000000" w:rsidRPr="00000000">
        <w:rPr>
          <w:rtl w:val="0"/>
        </w:rPr>
        <w:t xml:space="preserve">    mc "Of course not, I'm just bad at the whole gift thing sometimes. I don't wanna mess this one up."</w:t>
      </w:r>
    </w:p>
    <w:p w:rsidR="00000000" w:rsidDel="00000000" w:rsidP="00000000" w:rsidRDefault="00000000" w:rsidRPr="00000000" w14:paraId="00000444">
      <w:pPr>
        <w:pageBreakBefore w:val="0"/>
        <w:rPr/>
      </w:pPr>
      <w:r w:rsidDel="00000000" w:rsidR="00000000" w:rsidRPr="00000000">
        <w:rPr>
          <w:rtl w:val="0"/>
        </w:rPr>
        <w:t xml:space="preserve">    mc "Any kinda help would be a huge blessing at this point."</w:t>
      </w:r>
    </w:p>
    <w:p w:rsidR="00000000" w:rsidDel="00000000" w:rsidP="00000000" w:rsidRDefault="00000000" w:rsidRPr="00000000" w14:paraId="00000445">
      <w:pPr>
        <w:pageBreakBefore w:val="0"/>
        <w:rPr/>
      </w:pPr>
      <w:r w:rsidDel="00000000" w:rsidR="00000000" w:rsidRPr="00000000">
        <w:rPr>
          <w:rtl w:val="0"/>
        </w:rPr>
        <w:t xml:space="preserve">    show yuri 3e at h11</w:t>
      </w:r>
    </w:p>
    <w:p w:rsidR="00000000" w:rsidDel="00000000" w:rsidP="00000000" w:rsidRDefault="00000000" w:rsidRPr="00000000" w14:paraId="00000446">
      <w:pPr>
        <w:pageBreakBefore w:val="0"/>
        <w:rPr/>
      </w:pPr>
      <w:r w:rsidDel="00000000" w:rsidR="00000000" w:rsidRPr="00000000">
        <w:rPr>
          <w:rtl w:val="0"/>
        </w:rPr>
        <w:t xml:space="preserve">    s "Uh...{w=.75} er..."</w:t>
      </w:r>
    </w:p>
    <w:p w:rsidR="00000000" w:rsidDel="00000000" w:rsidP="00000000" w:rsidRDefault="00000000" w:rsidRPr="00000000" w14:paraId="00000447">
      <w:pPr>
        <w:pageBreakBefore w:val="0"/>
        <w:rPr/>
      </w:pPr>
      <w:r w:rsidDel="00000000" w:rsidR="00000000" w:rsidRPr="00000000">
        <w:rPr>
          <w:rtl w:val="0"/>
        </w:rPr>
        <w:t xml:space="preserve">    show yuri at thide zorder 1</w:t>
      </w:r>
    </w:p>
    <w:p w:rsidR="00000000" w:rsidDel="00000000" w:rsidP="00000000" w:rsidRDefault="00000000" w:rsidRPr="00000000" w14:paraId="00000448">
      <w:pPr>
        <w:pageBreakBefore w:val="0"/>
        <w:rPr/>
      </w:pPr>
      <w:r w:rsidDel="00000000" w:rsidR="00000000" w:rsidRPr="00000000">
        <w:rPr>
          <w:rtl w:val="0"/>
        </w:rPr>
        <w:t xml:space="preserve">    hide yuri</w:t>
      </w:r>
    </w:p>
    <w:p w:rsidR="00000000" w:rsidDel="00000000" w:rsidP="00000000" w:rsidRDefault="00000000" w:rsidRPr="00000000" w14:paraId="00000449">
      <w:pPr>
        <w:pageBreakBefore w:val="0"/>
        <w:rPr/>
      </w:pPr>
      <w:r w:rsidDel="00000000" w:rsidR="00000000" w:rsidRPr="00000000">
        <w:rPr>
          <w:rtl w:val="0"/>
        </w:rPr>
        <w:t xml:space="preserve">    show sayori at t11 zorder 1</w:t>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t xml:space="preserve">    if SayoriVar &gt;= 1:</w:t>
      </w:r>
    </w:p>
    <w:p w:rsidR="00000000" w:rsidDel="00000000" w:rsidP="00000000" w:rsidRDefault="00000000" w:rsidRPr="00000000" w14:paraId="0000044C">
      <w:pPr>
        <w:pageBreakBefore w:val="0"/>
        <w:rPr/>
      </w:pPr>
      <w:r w:rsidDel="00000000" w:rsidR="00000000" w:rsidRPr="00000000">
        <w:rPr>
          <w:rtl w:val="0"/>
        </w:rPr>
        <w:t xml:space="preserve">        s 5b "I...{w=.75} I have no plans on Saturday, so if you want I can help you look for something then."</w:t>
      </w:r>
    </w:p>
    <w:p w:rsidR="00000000" w:rsidDel="00000000" w:rsidP="00000000" w:rsidRDefault="00000000" w:rsidRPr="00000000" w14:paraId="0000044D">
      <w:pPr>
        <w:pageBreakBefore w:val="0"/>
        <w:rPr/>
      </w:pPr>
      <w:r w:rsidDel="00000000" w:rsidR="00000000" w:rsidRPr="00000000">
        <w:rPr>
          <w:rtl w:val="0"/>
        </w:rPr>
        <w:t xml:space="preserve">        show sayori 1e</w:t>
      </w:r>
    </w:p>
    <w:p w:rsidR="00000000" w:rsidDel="00000000" w:rsidP="00000000" w:rsidRDefault="00000000" w:rsidRPr="00000000" w14:paraId="0000044E">
      <w:pPr>
        <w:pageBreakBefore w:val="0"/>
        <w:rPr/>
      </w:pPr>
      <w:r w:rsidDel="00000000" w:rsidR="00000000" w:rsidRPr="00000000">
        <w:rPr>
          <w:rtl w:val="0"/>
        </w:rPr>
        <w:t xml:space="preserve">        mc "Really? Oh my gosh your the best Sayori!"</w:t>
      </w:r>
    </w:p>
    <w:p w:rsidR="00000000" w:rsidDel="00000000" w:rsidP="00000000" w:rsidRDefault="00000000" w:rsidRPr="00000000" w14:paraId="0000044F">
      <w:pPr>
        <w:pageBreakBefore w:val="0"/>
        <w:rPr/>
      </w:pPr>
      <w:r w:rsidDel="00000000" w:rsidR="00000000" w:rsidRPr="00000000">
        <w:rPr>
          <w:rtl w:val="0"/>
        </w:rPr>
        <w:t xml:space="preserve">        s 2y "Yeah, ehehe~"</w:t>
      </w:r>
    </w:p>
    <w:p w:rsidR="00000000" w:rsidDel="00000000" w:rsidP="00000000" w:rsidRDefault="00000000" w:rsidRPr="00000000" w14:paraId="00000450">
      <w:pPr>
        <w:pageBreakBefore w:val="0"/>
        <w:rPr/>
      </w:pPr>
      <w:r w:rsidDel="00000000" w:rsidR="00000000" w:rsidRPr="00000000">
        <w:rPr>
          <w:rtl w:val="0"/>
        </w:rPr>
        <w:t xml:space="preserve">        show sayori at lhide zorder 1</w:t>
      </w:r>
    </w:p>
    <w:p w:rsidR="00000000" w:rsidDel="00000000" w:rsidP="00000000" w:rsidRDefault="00000000" w:rsidRPr="00000000" w14:paraId="00000451">
      <w:pPr>
        <w:pageBreakBefore w:val="0"/>
        <w:rPr/>
      </w:pPr>
      <w:r w:rsidDel="00000000" w:rsidR="00000000" w:rsidRPr="00000000">
        <w:rPr>
          <w:rtl w:val="0"/>
        </w:rPr>
        <w:t xml:space="preserve">        hide sayori</w:t>
      </w:r>
    </w:p>
    <w:p w:rsidR="00000000" w:rsidDel="00000000" w:rsidP="00000000" w:rsidRDefault="00000000" w:rsidRPr="00000000" w14:paraId="00000452">
      <w:pPr>
        <w:pageBreakBefore w:val="0"/>
        <w:rPr/>
      </w:pPr>
      <w:r w:rsidDel="00000000" w:rsidR="00000000" w:rsidRPr="00000000">
        <w:rPr>
          <w:rtl w:val="0"/>
        </w:rPr>
        <w:t xml:space="preserve">        "Sayori nearly darts to Monika's seat, covering her face."</w:t>
      </w:r>
    </w:p>
    <w:p w:rsidR="00000000" w:rsidDel="00000000" w:rsidP="00000000" w:rsidRDefault="00000000" w:rsidRPr="00000000" w14:paraId="00000453">
      <w:pPr>
        <w:pageBreakBefore w:val="0"/>
        <w:rPr/>
      </w:pPr>
      <w:r w:rsidDel="00000000" w:rsidR="00000000" w:rsidRPr="00000000">
        <w:rPr>
          <w:rtl w:val="0"/>
        </w:rPr>
      </w:r>
    </w:p>
    <w:p w:rsidR="00000000" w:rsidDel="00000000" w:rsidP="00000000" w:rsidRDefault="00000000" w:rsidRPr="00000000" w14:paraId="00000454">
      <w:pPr>
        <w:pageBreakBefore w:val="0"/>
        <w:rPr/>
      </w:pPr>
      <w:r w:rsidDel="00000000" w:rsidR="00000000" w:rsidRPr="00000000">
        <w:rPr>
          <w:rtl w:val="0"/>
        </w:rPr>
        <w:t xml:space="preserve">        $ shoppingval = 1</w:t>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t xml:space="preserve">    elif SayoriVar &lt; 1:</w:t>
      </w:r>
    </w:p>
    <w:p w:rsidR="00000000" w:rsidDel="00000000" w:rsidP="00000000" w:rsidRDefault="00000000" w:rsidRPr="00000000" w14:paraId="00000457">
      <w:pPr>
        <w:pageBreakBefore w:val="0"/>
        <w:rPr/>
      </w:pPr>
      <w:r w:rsidDel="00000000" w:rsidR="00000000" w:rsidRPr="00000000">
        <w:rPr>
          <w:rtl w:val="0"/>
        </w:rPr>
        <w:t xml:space="preserve">        s 2e "Ah...{w=.75} I..."</w:t>
      </w:r>
    </w:p>
    <w:p w:rsidR="00000000" w:rsidDel="00000000" w:rsidP="00000000" w:rsidRDefault="00000000" w:rsidRPr="00000000" w14:paraId="00000458">
      <w:pPr>
        <w:pageBreakBefore w:val="0"/>
        <w:rPr/>
      </w:pPr>
      <w:r w:rsidDel="00000000" w:rsidR="00000000" w:rsidRPr="00000000">
        <w:rPr>
          <w:rtl w:val="0"/>
        </w:rPr>
        <w:t xml:space="preserve">        s 4p "I gotta go to the bathroom!"</w:t>
      </w:r>
    </w:p>
    <w:p w:rsidR="00000000" w:rsidDel="00000000" w:rsidP="00000000" w:rsidRDefault="00000000" w:rsidRPr="00000000" w14:paraId="00000459">
      <w:pPr>
        <w:pageBreakBefore w:val="0"/>
        <w:rPr/>
      </w:pPr>
      <w:r w:rsidDel="00000000" w:rsidR="00000000" w:rsidRPr="00000000">
        <w:rPr>
          <w:rtl w:val="0"/>
        </w:rPr>
        <w:t xml:space="preserve">        show sayori at lhide zorder 1</w:t>
      </w:r>
    </w:p>
    <w:p w:rsidR="00000000" w:rsidDel="00000000" w:rsidP="00000000" w:rsidRDefault="00000000" w:rsidRPr="00000000" w14:paraId="0000045A">
      <w:pPr>
        <w:pageBreakBefore w:val="0"/>
        <w:rPr/>
      </w:pPr>
      <w:r w:rsidDel="00000000" w:rsidR="00000000" w:rsidRPr="00000000">
        <w:rPr>
          <w:rtl w:val="0"/>
        </w:rPr>
        <w:t xml:space="preserve">        hide sayori</w:t>
      </w:r>
    </w:p>
    <w:p w:rsidR="00000000" w:rsidDel="00000000" w:rsidP="00000000" w:rsidRDefault="00000000" w:rsidRPr="00000000" w14:paraId="0000045B">
      <w:pPr>
        <w:pageBreakBefore w:val="0"/>
        <w:rPr/>
      </w:pPr>
      <w:r w:rsidDel="00000000" w:rsidR="00000000" w:rsidRPr="00000000">
        <w:rPr>
          <w:rtl w:val="0"/>
        </w:rPr>
        <w:t xml:space="preserve">        "Sayori barrels out of the classroom away from the conversation, snuffing out my last light of hope."</w:t>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t xml:space="preserve">        $ shoppingval = 0</w:t>
      </w:r>
    </w:p>
    <w:p w:rsidR="00000000" w:rsidDel="00000000" w:rsidP="00000000" w:rsidRDefault="00000000" w:rsidRPr="00000000" w14:paraId="0000045E">
      <w:pPr>
        <w:pageBreakBefore w:val="0"/>
        <w:rPr/>
      </w:pPr>
      <w:r w:rsidDel="00000000" w:rsidR="00000000" w:rsidRPr="00000000">
        <w:rPr>
          <w:rtl w:val="0"/>
        </w:rPr>
        <w:t xml:space="preserve">    "As I take my seat in my spot again, Monika returns to the clubroom."</w:t>
      </w:r>
    </w:p>
    <w:p w:rsidR="00000000" w:rsidDel="00000000" w:rsidP="00000000" w:rsidRDefault="00000000" w:rsidRPr="00000000" w14:paraId="0000045F">
      <w:pPr>
        <w:pageBreakBefore w:val="0"/>
        <w:rPr/>
      </w:pPr>
      <w:r w:rsidDel="00000000" w:rsidR="00000000" w:rsidRPr="00000000">
        <w:rPr>
          <w:rtl w:val="0"/>
        </w:rPr>
        <w:t xml:space="preserve">    show monika 4b at l11 zorder 1</w:t>
      </w:r>
    </w:p>
    <w:p w:rsidR="00000000" w:rsidDel="00000000" w:rsidP="00000000" w:rsidRDefault="00000000" w:rsidRPr="00000000" w14:paraId="00000460">
      <w:pPr>
        <w:pageBreakBefore w:val="0"/>
        <w:rPr/>
      </w:pPr>
      <w:r w:rsidDel="00000000" w:rsidR="00000000" w:rsidRPr="00000000">
        <w:rPr>
          <w:rtl w:val="0"/>
        </w:rPr>
        <w:t xml:space="preserve">    m "Hey, I'm back everyone! Thanks [player] for letting me know about the Student Council needing me."</w:t>
      </w:r>
    </w:p>
    <w:p w:rsidR="00000000" w:rsidDel="00000000" w:rsidP="00000000" w:rsidRDefault="00000000" w:rsidRPr="00000000" w14:paraId="00000461">
      <w:pPr>
        <w:pageBreakBefore w:val="0"/>
        <w:rPr/>
      </w:pPr>
      <w:r w:rsidDel="00000000" w:rsidR="00000000" w:rsidRPr="00000000">
        <w:rPr>
          <w:rtl w:val="0"/>
        </w:rPr>
        <w:t xml:space="preserve">    show monika 2a</w:t>
      </w:r>
    </w:p>
    <w:p w:rsidR="00000000" w:rsidDel="00000000" w:rsidP="00000000" w:rsidRDefault="00000000" w:rsidRPr="00000000" w14:paraId="00000462">
      <w:pPr>
        <w:pageBreakBefore w:val="0"/>
        <w:rPr/>
      </w:pPr>
      <w:r w:rsidDel="00000000" w:rsidR="00000000" w:rsidRPr="00000000">
        <w:rPr>
          <w:rtl w:val="0"/>
        </w:rPr>
        <w:t xml:space="preserve">    "Did she actually go all the way over there? I thought my lie was pretty piss poor."</w:t>
      </w:r>
    </w:p>
    <w:p w:rsidR="00000000" w:rsidDel="00000000" w:rsidP="00000000" w:rsidRDefault="00000000" w:rsidRPr="00000000" w14:paraId="00000463">
      <w:pPr>
        <w:pageBreakBefore w:val="0"/>
        <w:rPr/>
      </w:pPr>
      <w:r w:rsidDel="00000000" w:rsidR="00000000" w:rsidRPr="00000000">
        <w:rPr>
          <w:rtl w:val="0"/>
        </w:rPr>
        <w:t xml:space="preserve">    mc "Yeah, no problem Monika."</w:t>
      </w:r>
    </w:p>
    <w:p w:rsidR="00000000" w:rsidDel="00000000" w:rsidP="00000000" w:rsidRDefault="00000000" w:rsidRPr="00000000" w14:paraId="00000464">
      <w:pPr>
        <w:pageBreakBefore w:val="0"/>
        <w:rPr/>
      </w:pPr>
      <w:r w:rsidDel="00000000" w:rsidR="00000000" w:rsidRPr="00000000">
        <w:rPr>
          <w:rtl w:val="0"/>
        </w:rPr>
        <w:t xml:space="preserve">    m 2n "You know, it could have been bad if I didn't get there when I did."</w:t>
      </w:r>
    </w:p>
    <w:p w:rsidR="00000000" w:rsidDel="00000000" w:rsidP="00000000" w:rsidRDefault="00000000" w:rsidRPr="00000000" w14:paraId="00000465">
      <w:pPr>
        <w:pageBreakBefore w:val="0"/>
        <w:rPr/>
      </w:pPr>
      <w:r w:rsidDel="00000000" w:rsidR="00000000" w:rsidRPr="00000000">
        <w:rPr>
          <w:rtl w:val="0"/>
        </w:rPr>
        <w:t xml:space="preserve">    show monika 2m</w:t>
      </w:r>
    </w:p>
    <w:p w:rsidR="00000000" w:rsidDel="00000000" w:rsidP="00000000" w:rsidRDefault="00000000" w:rsidRPr="00000000" w14:paraId="00000466">
      <w:pPr>
        <w:pageBreakBefore w:val="0"/>
        <w:rPr/>
      </w:pPr>
      <w:r w:rsidDel="00000000" w:rsidR="00000000" w:rsidRPr="00000000">
        <w:rPr>
          <w:rtl w:val="0"/>
        </w:rPr>
        <w:t xml:space="preserve">    mc "Is everything alright?"</w:t>
      </w:r>
    </w:p>
    <w:p w:rsidR="00000000" w:rsidDel="00000000" w:rsidP="00000000" w:rsidRDefault="00000000" w:rsidRPr="00000000" w14:paraId="00000467">
      <w:pPr>
        <w:pageBreakBefore w:val="0"/>
        <w:rPr/>
      </w:pPr>
      <w:r w:rsidDel="00000000" w:rsidR="00000000" w:rsidRPr="00000000">
        <w:rPr>
          <w:rtl w:val="0"/>
        </w:rPr>
        <w:t xml:space="preserve">    m 2l "Yup, everything is all sorted out over there."</w:t>
      </w:r>
    </w:p>
    <w:p w:rsidR="00000000" w:rsidDel="00000000" w:rsidP="00000000" w:rsidRDefault="00000000" w:rsidRPr="00000000" w14:paraId="00000468">
      <w:pPr>
        <w:pageBreakBefore w:val="0"/>
        <w:rPr/>
      </w:pPr>
      <w:r w:rsidDel="00000000" w:rsidR="00000000" w:rsidRPr="00000000">
        <w:rPr>
          <w:rtl w:val="0"/>
        </w:rPr>
        <w:t xml:space="preserve">    show monika 2j</w:t>
      </w:r>
    </w:p>
    <w:p w:rsidR="00000000" w:rsidDel="00000000" w:rsidP="00000000" w:rsidRDefault="00000000" w:rsidRPr="00000000" w14:paraId="00000469">
      <w:pPr>
        <w:pageBreakBefore w:val="0"/>
        <w:rPr/>
      </w:pPr>
      <w:r w:rsidDel="00000000" w:rsidR="00000000" w:rsidRPr="00000000">
        <w:rPr>
          <w:rtl w:val="0"/>
        </w:rPr>
        <w:t xml:space="preserve">    "I can't tell if she's just humoring me or if there was something they actually needed from her."</w:t>
      </w:r>
    </w:p>
    <w:p w:rsidR="00000000" w:rsidDel="00000000" w:rsidP="00000000" w:rsidRDefault="00000000" w:rsidRPr="00000000" w14:paraId="0000046A">
      <w:pPr>
        <w:pageBreakBefore w:val="0"/>
        <w:rPr/>
      </w:pPr>
      <w:r w:rsidDel="00000000" w:rsidR="00000000" w:rsidRPr="00000000">
        <w:rPr>
          <w:rtl w:val="0"/>
        </w:rPr>
        <w:t xml:space="preserve">    "At this point I'll take any kind of help I can get at this point."</w:t>
      </w:r>
    </w:p>
    <w:p w:rsidR="00000000" w:rsidDel="00000000" w:rsidP="00000000" w:rsidRDefault="00000000" w:rsidRPr="00000000" w14:paraId="0000046B">
      <w:pPr>
        <w:pageBreakBefore w:val="0"/>
        <w:rPr/>
      </w:pPr>
      <w:r w:rsidDel="00000000" w:rsidR="00000000" w:rsidRPr="00000000">
        <w:rPr>
          <w:rtl w:val="0"/>
        </w:rPr>
        <w:t xml:space="preserve">    "Natsuki and Yuri don't wanna help me with the gift, and Sayori..."</w:t>
      </w:r>
    </w:p>
    <w:p w:rsidR="00000000" w:rsidDel="00000000" w:rsidP="00000000" w:rsidRDefault="00000000" w:rsidRPr="00000000" w14:paraId="0000046C">
      <w:pPr>
        <w:pageBreakBefore w:val="0"/>
        <w:rPr/>
      </w:pPr>
      <w:r w:rsidDel="00000000" w:rsidR="00000000" w:rsidRPr="00000000">
        <w:rPr>
          <w:rtl w:val="0"/>
        </w:rPr>
        <w:t xml:space="preserve">    if shoppingval == 1:</w:t>
      </w:r>
    </w:p>
    <w:p w:rsidR="00000000" w:rsidDel="00000000" w:rsidP="00000000" w:rsidRDefault="00000000" w:rsidRPr="00000000" w14:paraId="0000046D">
      <w:pPr>
        <w:pageBreakBefore w:val="0"/>
        <w:rPr/>
      </w:pPr>
      <w:r w:rsidDel="00000000" w:rsidR="00000000" w:rsidRPr="00000000">
        <w:rPr>
          <w:rtl w:val="0"/>
        </w:rPr>
        <w:t xml:space="preserve">        "At least she's willing to tag along with me shopping for a gift."</w:t>
      </w:r>
    </w:p>
    <w:p w:rsidR="00000000" w:rsidDel="00000000" w:rsidP="00000000" w:rsidRDefault="00000000" w:rsidRPr="00000000" w14:paraId="0000046E">
      <w:pPr>
        <w:pageBreakBefore w:val="0"/>
        <w:rPr/>
      </w:pPr>
      <w:r w:rsidDel="00000000" w:rsidR="00000000" w:rsidRPr="00000000">
        <w:rPr>
          <w:rtl w:val="0"/>
        </w:rPr>
        <w:t xml:space="preserve">        "I knew at least Sayori would pull through and help me out with this."</w:t>
      </w:r>
    </w:p>
    <w:p w:rsidR="00000000" w:rsidDel="00000000" w:rsidP="00000000" w:rsidRDefault="00000000" w:rsidRPr="00000000" w14:paraId="0000046F">
      <w:pPr>
        <w:pageBreakBefore w:val="0"/>
        <w:rPr/>
      </w:pPr>
      <w:r w:rsidDel="00000000" w:rsidR="00000000" w:rsidRPr="00000000">
        <w:rPr>
          <w:rtl w:val="0"/>
        </w:rPr>
        <w:t xml:space="preserve">    elif shoppingval == 0:</w:t>
      </w:r>
    </w:p>
    <w:p w:rsidR="00000000" w:rsidDel="00000000" w:rsidP="00000000" w:rsidRDefault="00000000" w:rsidRPr="00000000" w14:paraId="00000470">
      <w:pPr>
        <w:pageBreakBefore w:val="0"/>
        <w:rPr/>
      </w:pPr>
      <w:r w:rsidDel="00000000" w:rsidR="00000000" w:rsidRPr="00000000">
        <w:rPr>
          <w:rtl w:val="0"/>
        </w:rPr>
        <w:t xml:space="preserve">        "Not even she wants to help me with my dilemma, why?"</w:t>
      </w:r>
    </w:p>
    <w:p w:rsidR="00000000" w:rsidDel="00000000" w:rsidP="00000000" w:rsidRDefault="00000000" w:rsidRPr="00000000" w14:paraId="00000471">
      <w:pPr>
        <w:pageBreakBefore w:val="0"/>
        <w:rPr/>
      </w:pPr>
      <w:r w:rsidDel="00000000" w:rsidR="00000000" w:rsidRPr="00000000">
        <w:rPr>
          <w:rtl w:val="0"/>
        </w:rPr>
        <w:t xml:space="preserve">        "I thought we were best friends..."</w:t>
      </w:r>
    </w:p>
    <w:p w:rsidR="00000000" w:rsidDel="00000000" w:rsidP="00000000" w:rsidRDefault="00000000" w:rsidRPr="00000000" w14:paraId="00000472">
      <w:pPr>
        <w:pageBreakBefore w:val="0"/>
        <w:rPr/>
      </w:pPr>
      <w:r w:rsidDel="00000000" w:rsidR="00000000" w:rsidRPr="00000000">
        <w:rPr>
          <w:rtl w:val="0"/>
        </w:rPr>
        <w:t xml:space="preserve">    m 4b "Anyway, it's time for poems!"</w:t>
      </w:r>
    </w:p>
    <w:p w:rsidR="00000000" w:rsidDel="00000000" w:rsidP="00000000" w:rsidRDefault="00000000" w:rsidRPr="00000000" w14:paraId="00000473">
      <w:pPr>
        <w:pageBreakBefore w:val="0"/>
        <w:rPr/>
      </w:pPr>
      <w:r w:rsidDel="00000000" w:rsidR="00000000" w:rsidRPr="00000000">
        <w:rPr>
          <w:rtl w:val="0"/>
        </w:rPr>
        <w:t xml:space="preserve">    "B-but I didn't write one?!"</w:t>
      </w:r>
    </w:p>
    <w:p w:rsidR="00000000" w:rsidDel="00000000" w:rsidP="00000000" w:rsidRDefault="00000000" w:rsidRPr="00000000" w14:paraId="00000474">
      <w:pPr>
        <w:pageBreakBefore w:val="0"/>
        <w:rPr/>
      </w:pPr>
      <w:r w:rsidDel="00000000" w:rsidR="00000000" w:rsidRPr="00000000">
        <w:rPr>
          <w:rtl w:val="0"/>
        </w:rPr>
        <w:t xml:space="preserve">    Scene black with wipeleft_scene</w:t>
      </w:r>
    </w:p>
    <w:p w:rsidR="00000000" w:rsidDel="00000000" w:rsidP="00000000" w:rsidRDefault="00000000" w:rsidRPr="00000000" w14:paraId="00000475">
      <w:pPr>
        <w:pageBreakBefore w:val="0"/>
        <w:rPr/>
      </w:pPr>
      <w:r w:rsidDel="00000000" w:rsidR="00000000" w:rsidRPr="00000000">
        <w:rPr>
          <w:rtl w:val="0"/>
        </w:rPr>
        <w:t xml:space="preserve">#C4</w:t>
      </w:r>
    </w:p>
    <w:p w:rsidR="00000000" w:rsidDel="00000000" w:rsidP="00000000" w:rsidRDefault="00000000" w:rsidRPr="00000000" w14:paraId="00000476">
      <w:pPr>
        <w:pageBreakBefore w:val="0"/>
        <w:rPr/>
      </w:pPr>
      <w:r w:rsidDel="00000000" w:rsidR="00000000" w:rsidRPr="00000000">
        <w:rPr>
          <w:rtl w:val="0"/>
        </w:rPr>
        <w:t xml:space="preserve">    play music t5</w:t>
      </w:r>
    </w:p>
    <w:p w:rsidR="00000000" w:rsidDel="00000000" w:rsidP="00000000" w:rsidRDefault="00000000" w:rsidRPr="00000000" w14:paraId="00000477">
      <w:pPr>
        <w:pageBreakBefore w:val="0"/>
        <w:rPr/>
      </w:pPr>
      <w:r w:rsidDel="00000000" w:rsidR="00000000" w:rsidRPr="00000000">
        <w:rPr>
          <w:rtl w:val="0"/>
        </w:rPr>
        <w:t xml:space="preserve">    scene bg class_day</w:t>
      </w:r>
    </w:p>
    <w:p w:rsidR="00000000" w:rsidDel="00000000" w:rsidP="00000000" w:rsidRDefault="00000000" w:rsidRPr="00000000" w14:paraId="00000478">
      <w:pPr>
        <w:pageBreakBefore w:val="0"/>
        <w:rPr/>
      </w:pPr>
      <w:r w:rsidDel="00000000" w:rsidR="00000000" w:rsidRPr="00000000">
        <w:rPr>
          <w:rtl w:val="0"/>
        </w:rPr>
        <w:t xml:space="preserve">    with wipeleft_scene</w:t>
      </w:r>
    </w:p>
    <w:p w:rsidR="00000000" w:rsidDel="00000000" w:rsidP="00000000" w:rsidRDefault="00000000" w:rsidRPr="00000000" w14:paraId="00000479">
      <w:pPr>
        <w:pageBreakBefore w:val="0"/>
        <w:rPr/>
      </w:pPr>
      <w:r w:rsidDel="00000000" w:rsidR="00000000" w:rsidRPr="00000000">
        <w:rPr>
          <w:rtl w:val="0"/>
        </w:rPr>
        <w:t xml:space="preserve">    "The next day was more of the same in class."</w:t>
      </w:r>
    </w:p>
    <w:p w:rsidR="00000000" w:rsidDel="00000000" w:rsidP="00000000" w:rsidRDefault="00000000" w:rsidRPr="00000000" w14:paraId="0000047A">
      <w:pPr>
        <w:pageBreakBefore w:val="0"/>
        <w:rPr/>
      </w:pPr>
      <w:r w:rsidDel="00000000" w:rsidR="00000000" w:rsidRPr="00000000">
        <w:rPr>
          <w:rtl w:val="0"/>
        </w:rPr>
        <w:t xml:space="preserve">    "Though now I wasn't worrying about Monika's silence, but her Christmas gift."</w:t>
      </w:r>
    </w:p>
    <w:p w:rsidR="00000000" w:rsidDel="00000000" w:rsidP="00000000" w:rsidRDefault="00000000" w:rsidRPr="00000000" w14:paraId="0000047B">
      <w:pPr>
        <w:pageBreakBefore w:val="0"/>
        <w:rPr/>
      </w:pPr>
      <w:r w:rsidDel="00000000" w:rsidR="00000000" w:rsidRPr="00000000">
        <w:rPr>
          <w:rtl w:val="0"/>
        </w:rPr>
        <w:t xml:space="preserve">    if shoppingval == 1:</w:t>
      </w:r>
    </w:p>
    <w:p w:rsidR="00000000" w:rsidDel="00000000" w:rsidP="00000000" w:rsidRDefault="00000000" w:rsidRPr="00000000" w14:paraId="0000047C">
      <w:pPr>
        <w:pageBreakBefore w:val="0"/>
        <w:rPr/>
      </w:pPr>
      <w:r w:rsidDel="00000000" w:rsidR="00000000" w:rsidRPr="00000000">
        <w:rPr>
          <w:rtl w:val="0"/>
        </w:rPr>
        <w:t xml:space="preserve">        "At least I have Sayori to count on tomorrow to provide some help."</w:t>
      </w:r>
    </w:p>
    <w:p w:rsidR="00000000" w:rsidDel="00000000" w:rsidP="00000000" w:rsidRDefault="00000000" w:rsidRPr="00000000" w14:paraId="0000047D">
      <w:pPr>
        <w:pageBreakBefore w:val="0"/>
        <w:rPr/>
      </w:pPr>
      <w:r w:rsidDel="00000000" w:rsidR="00000000" w:rsidRPr="00000000">
        <w:rPr>
          <w:rtl w:val="0"/>
        </w:rPr>
        <w:t xml:space="preserve">        "Yuri was also slightly supportive of helping too, maybe I can convince her..."</w:t>
      </w:r>
    </w:p>
    <w:p w:rsidR="00000000" w:rsidDel="00000000" w:rsidP="00000000" w:rsidRDefault="00000000" w:rsidRPr="00000000" w14:paraId="0000047E">
      <w:pPr>
        <w:pageBreakBefore w:val="0"/>
        <w:rPr/>
      </w:pPr>
      <w:r w:rsidDel="00000000" w:rsidR="00000000" w:rsidRPr="00000000">
        <w:rPr>
          <w:rtl w:val="0"/>
        </w:rPr>
        <w:t xml:space="preserve">        "I've still got a chance at this yet."</w:t>
      </w:r>
    </w:p>
    <w:p w:rsidR="00000000" w:rsidDel="00000000" w:rsidP="00000000" w:rsidRDefault="00000000" w:rsidRPr="00000000" w14:paraId="0000047F">
      <w:pPr>
        <w:pageBreakBefore w:val="0"/>
        <w:rPr/>
      </w:pPr>
      <w:r w:rsidDel="00000000" w:rsidR="00000000" w:rsidRPr="00000000">
        <w:rPr>
          <w:rtl w:val="0"/>
        </w:rPr>
        <w:t xml:space="preserve">    elif shoppingval == 0:</w:t>
      </w:r>
    </w:p>
    <w:p w:rsidR="00000000" w:rsidDel="00000000" w:rsidP="00000000" w:rsidRDefault="00000000" w:rsidRPr="00000000" w14:paraId="00000480">
      <w:pPr>
        <w:pageBreakBefore w:val="0"/>
        <w:rPr/>
      </w:pPr>
      <w:r w:rsidDel="00000000" w:rsidR="00000000" w:rsidRPr="00000000">
        <w:rPr>
          <w:rtl w:val="0"/>
        </w:rPr>
        <w:t xml:space="preserve">        "My last ditch effort to get some help yesterday was in vain, no one in the club wanted to help me."</w:t>
      </w:r>
    </w:p>
    <w:p w:rsidR="00000000" w:rsidDel="00000000" w:rsidP="00000000" w:rsidRDefault="00000000" w:rsidRPr="00000000" w14:paraId="00000481">
      <w:pPr>
        <w:pageBreakBefore w:val="0"/>
        <w:rPr/>
      </w:pPr>
      <w:r w:rsidDel="00000000" w:rsidR="00000000" w:rsidRPr="00000000">
        <w:rPr>
          <w:rtl w:val="0"/>
        </w:rPr>
        <w:t xml:space="preserve">        "Yuri was the only one even slightly sympathetic to me, but she didn't really want to get involved."</w:t>
      </w:r>
    </w:p>
    <w:p w:rsidR="00000000" w:rsidDel="00000000" w:rsidP="00000000" w:rsidRDefault="00000000" w:rsidRPr="00000000" w14:paraId="00000482">
      <w:pPr>
        <w:pageBreakBefore w:val="0"/>
        <w:rPr/>
      </w:pPr>
      <w:r w:rsidDel="00000000" w:rsidR="00000000" w:rsidRPr="00000000">
        <w:rPr>
          <w:rtl w:val="0"/>
        </w:rPr>
        <w:t xml:space="preserve">        "Man am I ever screwed."</w:t>
      </w:r>
    </w:p>
    <w:p w:rsidR="00000000" w:rsidDel="00000000" w:rsidP="00000000" w:rsidRDefault="00000000" w:rsidRPr="00000000" w14:paraId="00000483">
      <w:pPr>
        <w:pageBreakBefore w:val="0"/>
        <w:rPr/>
      </w:pPr>
      <w:r w:rsidDel="00000000" w:rsidR="00000000" w:rsidRPr="00000000">
        <w:rPr>
          <w:rtl w:val="0"/>
        </w:rPr>
        <w:t xml:space="preserve">    "The bell rings signaling the end of the day, and the swarm of students make their exodus from their classes."</w:t>
      </w:r>
    </w:p>
    <w:p w:rsidR="00000000" w:rsidDel="00000000" w:rsidP="00000000" w:rsidRDefault="00000000" w:rsidRPr="00000000" w14:paraId="00000484">
      <w:pPr>
        <w:pageBreakBefore w:val="0"/>
        <w:rPr/>
      </w:pPr>
      <w:r w:rsidDel="00000000" w:rsidR="00000000" w:rsidRPr="00000000">
        <w:rPr>
          <w:rtl w:val="0"/>
        </w:rPr>
        <w:t xml:space="preserve">    "For me, I make my way back up to the club room."</w:t>
      </w:r>
    </w:p>
    <w:p w:rsidR="00000000" w:rsidDel="00000000" w:rsidP="00000000" w:rsidRDefault="00000000" w:rsidRPr="00000000" w14:paraId="00000485">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0486">
      <w:pPr>
        <w:pageBreakBefore w:val="0"/>
        <w:rPr/>
      </w:pPr>
      <w:r w:rsidDel="00000000" w:rsidR="00000000" w:rsidRPr="00000000">
        <w:rPr>
          <w:rtl w:val="0"/>
        </w:rPr>
        <w:t xml:space="preserve">    "As I make my way to the club room, I spot the door open."</w:t>
      </w:r>
    </w:p>
    <w:p w:rsidR="00000000" w:rsidDel="00000000" w:rsidP="00000000" w:rsidRDefault="00000000" w:rsidRPr="00000000" w14:paraId="00000487">
      <w:pPr>
        <w:pageBreakBefore w:val="0"/>
        <w:rPr/>
      </w:pPr>
      <w:r w:rsidDel="00000000" w:rsidR="00000000" w:rsidRPr="00000000">
        <w:rPr>
          <w:rtl w:val="0"/>
        </w:rPr>
        <w:t xml:space="preserve">    show monika 2a at l11</w:t>
      </w:r>
    </w:p>
    <w:p w:rsidR="00000000" w:rsidDel="00000000" w:rsidP="00000000" w:rsidRDefault="00000000" w:rsidRPr="00000000" w14:paraId="00000488">
      <w:pPr>
        <w:pageBreakBefore w:val="0"/>
        <w:rPr/>
      </w:pPr>
      <w:r w:rsidDel="00000000" w:rsidR="00000000" w:rsidRPr="00000000">
        <w:rPr>
          <w:rtl w:val="0"/>
        </w:rPr>
        <w:t xml:space="preserve">    "Monika steps out of the club room, humming to herself."</w:t>
      </w:r>
    </w:p>
    <w:p w:rsidR="00000000" w:rsidDel="00000000" w:rsidP="00000000" w:rsidRDefault="00000000" w:rsidRPr="00000000" w14:paraId="00000489">
      <w:pPr>
        <w:pageBreakBefore w:val="0"/>
        <w:rPr/>
      </w:pPr>
      <w:r w:rsidDel="00000000" w:rsidR="00000000" w:rsidRPr="00000000">
        <w:rPr>
          <w:rtl w:val="0"/>
        </w:rPr>
        <w:t xml:space="preserve">    show monika 2d at h11</w:t>
      </w:r>
    </w:p>
    <w:p w:rsidR="00000000" w:rsidDel="00000000" w:rsidP="00000000" w:rsidRDefault="00000000" w:rsidRPr="00000000" w14:paraId="0000048A">
      <w:pPr>
        <w:pageBreakBefore w:val="0"/>
        <w:rPr/>
      </w:pPr>
      <w:r w:rsidDel="00000000" w:rsidR="00000000" w:rsidRPr="00000000">
        <w:rPr>
          <w:rtl w:val="0"/>
        </w:rPr>
        <w:t xml:space="preserve">    m "Oh [player]!"</w:t>
      </w:r>
    </w:p>
    <w:p w:rsidR="00000000" w:rsidDel="00000000" w:rsidP="00000000" w:rsidRDefault="00000000" w:rsidRPr="00000000" w14:paraId="0000048B">
      <w:pPr>
        <w:pageBreakBefore w:val="0"/>
        <w:rPr/>
      </w:pPr>
      <w:r w:rsidDel="00000000" w:rsidR="00000000" w:rsidRPr="00000000">
        <w:rPr>
          <w:rtl w:val="0"/>
        </w:rPr>
        <w:t xml:space="preserve">    m 2n "I didn't expect you to be here so soon, ahaha~"</w:t>
      </w:r>
    </w:p>
    <w:p w:rsidR="00000000" w:rsidDel="00000000" w:rsidP="00000000" w:rsidRDefault="00000000" w:rsidRPr="00000000" w14:paraId="0000048C">
      <w:pPr>
        <w:pageBreakBefore w:val="0"/>
        <w:rPr/>
      </w:pPr>
      <w:r w:rsidDel="00000000" w:rsidR="00000000" w:rsidRPr="00000000">
        <w:rPr>
          <w:rtl w:val="0"/>
        </w:rPr>
        <w:t xml:space="preserve">    show monika 2m</w:t>
      </w:r>
    </w:p>
    <w:p w:rsidR="00000000" w:rsidDel="00000000" w:rsidP="00000000" w:rsidRDefault="00000000" w:rsidRPr="00000000" w14:paraId="0000048D">
      <w:pPr>
        <w:pageBreakBefore w:val="0"/>
        <w:rPr/>
      </w:pPr>
      <w:r w:rsidDel="00000000" w:rsidR="00000000" w:rsidRPr="00000000">
        <w:rPr>
          <w:rtl w:val="0"/>
        </w:rPr>
        <w:t xml:space="preserve">    mc "Hey, I'm not always {i}that{/i} late."</w:t>
      </w:r>
    </w:p>
    <w:p w:rsidR="00000000" w:rsidDel="00000000" w:rsidP="00000000" w:rsidRDefault="00000000" w:rsidRPr="00000000" w14:paraId="0000048E">
      <w:pPr>
        <w:pageBreakBefore w:val="0"/>
        <w:rPr/>
      </w:pPr>
      <w:r w:rsidDel="00000000" w:rsidR="00000000" w:rsidRPr="00000000">
        <w:rPr>
          <w:rtl w:val="0"/>
        </w:rPr>
        <w:t xml:space="preserve">    show monika 1j at face with dissolve</w:t>
      </w:r>
    </w:p>
    <w:p w:rsidR="00000000" w:rsidDel="00000000" w:rsidP="00000000" w:rsidRDefault="00000000" w:rsidRPr="00000000" w14:paraId="0000048F">
      <w:pPr>
        <w:pageBreakBefore w:val="0"/>
        <w:rPr/>
      </w:pPr>
      <w:r w:rsidDel="00000000" w:rsidR="00000000" w:rsidRPr="00000000">
        <w:rPr>
          <w:rtl w:val="0"/>
        </w:rPr>
        <w:t xml:space="preserve">    "I pull Monika into a hug that she gladly returns the notion."</w:t>
      </w:r>
    </w:p>
    <w:p w:rsidR="00000000" w:rsidDel="00000000" w:rsidP="00000000" w:rsidRDefault="00000000" w:rsidRPr="00000000" w14:paraId="00000490">
      <w:pPr>
        <w:pageBreakBefore w:val="0"/>
        <w:rPr/>
      </w:pPr>
      <w:r w:rsidDel="00000000" w:rsidR="00000000" w:rsidRPr="00000000">
        <w:rPr>
          <w:rtl w:val="0"/>
        </w:rPr>
        <w:t xml:space="preserve">    show monika 4b at t11</w:t>
      </w:r>
    </w:p>
    <w:p w:rsidR="00000000" w:rsidDel="00000000" w:rsidP="00000000" w:rsidRDefault="00000000" w:rsidRPr="00000000" w14:paraId="00000491">
      <w:pPr>
        <w:pageBreakBefore w:val="0"/>
        <w:rPr/>
      </w:pPr>
      <w:r w:rsidDel="00000000" w:rsidR="00000000" w:rsidRPr="00000000">
        <w:rPr>
          <w:rtl w:val="0"/>
        </w:rPr>
        <w:t xml:space="preserve">    m "I just have to run down to the Student Council again, shouldn't take too long."</w:t>
      </w:r>
    </w:p>
    <w:p w:rsidR="00000000" w:rsidDel="00000000" w:rsidP="00000000" w:rsidRDefault="00000000" w:rsidRPr="00000000" w14:paraId="00000492">
      <w:pPr>
        <w:pageBreakBefore w:val="0"/>
        <w:rPr/>
      </w:pPr>
      <w:r w:rsidDel="00000000" w:rsidR="00000000" w:rsidRPr="00000000">
        <w:rPr>
          <w:rtl w:val="0"/>
        </w:rPr>
        <w:t xml:space="preserve">    show monika 2e</w:t>
      </w:r>
    </w:p>
    <w:p w:rsidR="00000000" w:rsidDel="00000000" w:rsidP="00000000" w:rsidRDefault="00000000" w:rsidRPr="00000000" w14:paraId="00000493">
      <w:pPr>
        <w:pageBreakBefore w:val="0"/>
        <w:rPr/>
      </w:pPr>
      <w:r w:rsidDel="00000000" w:rsidR="00000000" w:rsidRPr="00000000">
        <w:rPr>
          <w:rtl w:val="0"/>
        </w:rPr>
        <w:t xml:space="preserve">    mc "Oh really? That kinda stinks."</w:t>
      </w:r>
    </w:p>
    <w:p w:rsidR="00000000" w:rsidDel="00000000" w:rsidP="00000000" w:rsidRDefault="00000000" w:rsidRPr="00000000" w14:paraId="00000494">
      <w:pPr>
        <w:pageBreakBefore w:val="0"/>
        <w:rPr/>
      </w:pPr>
      <w:r w:rsidDel="00000000" w:rsidR="00000000" w:rsidRPr="00000000">
        <w:rPr>
          <w:rtl w:val="0"/>
        </w:rPr>
        <w:t xml:space="preserve">    m 2e1 "It isn't so bad, I know a lot of them from my Debate club days."</w:t>
      </w:r>
    </w:p>
    <w:p w:rsidR="00000000" w:rsidDel="00000000" w:rsidP="00000000" w:rsidRDefault="00000000" w:rsidRPr="00000000" w14:paraId="00000495">
      <w:pPr>
        <w:pageBreakBefore w:val="0"/>
        <w:rPr/>
      </w:pPr>
      <w:r w:rsidDel="00000000" w:rsidR="00000000" w:rsidRPr="00000000">
        <w:rPr>
          <w:rtl w:val="0"/>
        </w:rPr>
        <w:t xml:space="preserve">    m 5a1 "Don't miss me too much [player]~"</w:t>
      </w:r>
    </w:p>
    <w:p w:rsidR="00000000" w:rsidDel="00000000" w:rsidP="00000000" w:rsidRDefault="00000000" w:rsidRPr="00000000" w14:paraId="00000496">
      <w:pPr>
        <w:pageBreakBefore w:val="0"/>
        <w:rPr/>
      </w:pPr>
      <w:r w:rsidDel="00000000" w:rsidR="00000000" w:rsidRPr="00000000">
        <w:rPr>
          <w:rtl w:val="0"/>
        </w:rPr>
        <w:t xml:space="preserve">    show monika 5a at lhide</w:t>
      </w:r>
    </w:p>
    <w:p w:rsidR="00000000" w:rsidDel="00000000" w:rsidP="00000000" w:rsidRDefault="00000000" w:rsidRPr="00000000" w14:paraId="00000497">
      <w:pPr>
        <w:pageBreakBefore w:val="0"/>
        <w:rPr/>
      </w:pPr>
      <w:r w:rsidDel="00000000" w:rsidR="00000000" w:rsidRPr="00000000">
        <w:rPr>
          <w:rtl w:val="0"/>
        </w:rPr>
        <w:t xml:space="preserve">    hide monika</w:t>
      </w:r>
    </w:p>
    <w:p w:rsidR="00000000" w:rsidDel="00000000" w:rsidP="00000000" w:rsidRDefault="00000000" w:rsidRPr="00000000" w14:paraId="00000498">
      <w:pPr>
        <w:pageBreakBefore w:val="0"/>
        <w:rPr/>
      </w:pPr>
      <w:r w:rsidDel="00000000" w:rsidR="00000000" w:rsidRPr="00000000">
        <w:rPr>
          <w:rtl w:val="0"/>
        </w:rPr>
        <w:t xml:space="preserve">    "Monika gives me a quick kiss before making her way down the hallway."</w:t>
      </w:r>
    </w:p>
    <w:p w:rsidR="00000000" w:rsidDel="00000000" w:rsidP="00000000" w:rsidRDefault="00000000" w:rsidRPr="00000000" w14:paraId="00000499">
      <w:pPr>
        <w:pageBreakBefore w:val="0"/>
        <w:rPr/>
      </w:pPr>
      <w:r w:rsidDel="00000000" w:rsidR="00000000" w:rsidRPr="00000000">
        <w:rPr>
          <w:rtl w:val="0"/>
        </w:rPr>
        <w:t xml:space="preserve">    "This can't be a coincidence that they actually need her two days in a row."</w:t>
      </w:r>
    </w:p>
    <w:p w:rsidR="00000000" w:rsidDel="00000000" w:rsidP="00000000" w:rsidRDefault="00000000" w:rsidRPr="00000000" w14:paraId="0000049A">
      <w:pPr>
        <w:pageBreakBefore w:val="0"/>
        <w:rPr/>
      </w:pPr>
      <w:r w:rsidDel="00000000" w:rsidR="00000000" w:rsidRPr="00000000">
        <w:rPr>
          <w:rtl w:val="0"/>
        </w:rPr>
        <w:t xml:space="preserve">    "Maybe she really is onto my antics..."</w:t>
      </w:r>
    </w:p>
    <w:p w:rsidR="00000000" w:rsidDel="00000000" w:rsidP="00000000" w:rsidRDefault="00000000" w:rsidRPr="00000000" w14:paraId="0000049B">
      <w:pPr>
        <w:pageBreakBefore w:val="0"/>
        <w:rPr/>
      </w:pPr>
      <w:r w:rsidDel="00000000" w:rsidR="00000000" w:rsidRPr="00000000">
        <w:rPr>
          <w:rtl w:val="0"/>
        </w:rPr>
        <w:t xml:space="preserve">    "She really doesn't need to play along though, but I guess I shouldn't look a gift horse in the mouth."</w:t>
      </w:r>
    </w:p>
    <w:p w:rsidR="00000000" w:rsidDel="00000000" w:rsidP="00000000" w:rsidRDefault="00000000" w:rsidRPr="00000000" w14:paraId="0000049C">
      <w:pPr>
        <w:pageBreakBefore w:val="0"/>
        <w:rPr/>
      </w:pPr>
      <w:r w:rsidDel="00000000" w:rsidR="00000000" w:rsidRPr="00000000">
        <w:rPr>
          <w:rtl w:val="0"/>
        </w:rPr>
        <w:t xml:space="preserve">    scene bg club_day with wipeleft_scene</w:t>
      </w:r>
    </w:p>
    <w:p w:rsidR="00000000" w:rsidDel="00000000" w:rsidP="00000000" w:rsidRDefault="00000000" w:rsidRPr="00000000" w14:paraId="0000049D">
      <w:pPr>
        <w:pageBreakBefore w:val="0"/>
        <w:rPr/>
      </w:pPr>
      <w:r w:rsidDel="00000000" w:rsidR="00000000" w:rsidRPr="00000000">
        <w:rPr>
          <w:rtl w:val="0"/>
        </w:rPr>
        <w:t xml:space="preserve">    "The club room is about how I expected it, with everyone in the same spots that they usually are."</w:t>
      </w:r>
    </w:p>
    <w:p w:rsidR="00000000" w:rsidDel="00000000" w:rsidP="00000000" w:rsidRDefault="00000000" w:rsidRPr="00000000" w14:paraId="0000049E">
      <w:pPr>
        <w:pageBreakBefore w:val="0"/>
        <w:rPr/>
      </w:pPr>
      <w:r w:rsidDel="00000000" w:rsidR="00000000" w:rsidRPr="00000000">
        <w:rPr>
          <w:rtl w:val="0"/>
        </w:rPr>
        <w:t xml:space="preserve">    "Well, besides Natsuki that seemed to notice that I had walked into the club room."</w:t>
      </w:r>
    </w:p>
    <w:p w:rsidR="00000000" w:rsidDel="00000000" w:rsidP="00000000" w:rsidRDefault="00000000" w:rsidRPr="00000000" w14:paraId="0000049F">
      <w:pPr>
        <w:pageBreakBefore w:val="0"/>
        <w:rPr/>
      </w:pPr>
      <w:r w:rsidDel="00000000" w:rsidR="00000000" w:rsidRPr="00000000">
        <w:rPr>
          <w:rtl w:val="0"/>
        </w:rPr>
        <w:t xml:space="preserve">    show natsuki 2y at t11</w:t>
      </w:r>
    </w:p>
    <w:p w:rsidR="00000000" w:rsidDel="00000000" w:rsidP="00000000" w:rsidRDefault="00000000" w:rsidRPr="00000000" w14:paraId="000004A0">
      <w:pPr>
        <w:pageBreakBefore w:val="0"/>
        <w:rPr/>
      </w:pPr>
      <w:r w:rsidDel="00000000" w:rsidR="00000000" w:rsidRPr="00000000">
        <w:rPr>
          <w:rtl w:val="0"/>
        </w:rPr>
        <w:t xml:space="preserve">    n "Ha! I {i}knew{/i} he was too chicken to pull off something like that!"</w:t>
      </w:r>
    </w:p>
    <w:p w:rsidR="00000000" w:rsidDel="00000000" w:rsidP="00000000" w:rsidRDefault="00000000" w:rsidRPr="00000000" w14:paraId="000004A1">
      <w:pPr>
        <w:pageBreakBefore w:val="0"/>
        <w:rPr/>
      </w:pPr>
      <w:r w:rsidDel="00000000" w:rsidR="00000000" w:rsidRPr="00000000">
        <w:rPr>
          <w:rtl w:val="0"/>
        </w:rPr>
        <w:t xml:space="preserve">    mc "Wait, pull off what Natsuki?"</w:t>
      </w:r>
    </w:p>
    <w:p w:rsidR="00000000" w:rsidDel="00000000" w:rsidP="00000000" w:rsidRDefault="00000000" w:rsidRPr="00000000" w14:paraId="000004A2">
      <w:pPr>
        <w:pageBreakBefore w:val="0"/>
        <w:rPr/>
      </w:pPr>
      <w:r w:rsidDel="00000000" w:rsidR="00000000" w:rsidRPr="00000000">
        <w:rPr>
          <w:rtl w:val="0"/>
        </w:rPr>
        <w:t xml:space="preserve">    n 4t "Skip club with Monika and..."</w:t>
      </w:r>
    </w:p>
    <w:p w:rsidR="00000000" w:rsidDel="00000000" w:rsidP="00000000" w:rsidRDefault="00000000" w:rsidRPr="00000000" w14:paraId="000004A3">
      <w:pPr>
        <w:pageBreakBefore w:val="0"/>
        <w:rPr/>
      </w:pPr>
      <w:r w:rsidDel="00000000" w:rsidR="00000000" w:rsidRPr="00000000">
        <w:rPr>
          <w:rtl w:val="0"/>
        </w:rPr>
        <w:t xml:space="preserve">    n "Well..."</w:t>
      </w:r>
    </w:p>
    <w:p w:rsidR="00000000" w:rsidDel="00000000" w:rsidP="00000000" w:rsidRDefault="00000000" w:rsidRPr="00000000" w14:paraId="000004A4">
      <w:pPr>
        <w:pageBreakBefore w:val="0"/>
        <w:rPr/>
      </w:pPr>
      <w:r w:rsidDel="00000000" w:rsidR="00000000" w:rsidRPr="00000000">
        <w:rPr>
          <w:rtl w:val="0"/>
        </w:rPr>
        <w:t xml:space="preserve">    n 1v "You know what, never mind!"</w:t>
      </w:r>
    </w:p>
    <w:p w:rsidR="00000000" w:rsidDel="00000000" w:rsidP="00000000" w:rsidRDefault="00000000" w:rsidRPr="00000000" w14:paraId="000004A5">
      <w:pPr>
        <w:pageBreakBefore w:val="0"/>
        <w:rPr/>
      </w:pPr>
      <w:r w:rsidDel="00000000" w:rsidR="00000000" w:rsidRPr="00000000">
        <w:rPr>
          <w:rtl w:val="0"/>
        </w:rPr>
        <w:t xml:space="preserve">    show natsuki at lhide zorder 1</w:t>
      </w:r>
    </w:p>
    <w:p w:rsidR="00000000" w:rsidDel="00000000" w:rsidP="00000000" w:rsidRDefault="00000000" w:rsidRPr="00000000" w14:paraId="000004A6">
      <w:pPr>
        <w:pageBreakBefore w:val="0"/>
        <w:rPr/>
      </w:pPr>
      <w:r w:rsidDel="00000000" w:rsidR="00000000" w:rsidRPr="00000000">
        <w:rPr>
          <w:rtl w:val="0"/>
        </w:rPr>
        <w:t xml:space="preserve">    hide natsuki</w:t>
      </w:r>
    </w:p>
    <w:p w:rsidR="00000000" w:rsidDel="00000000" w:rsidP="00000000" w:rsidRDefault="00000000" w:rsidRPr="00000000" w14:paraId="000004A7">
      <w:pPr>
        <w:pageBreakBefore w:val="0"/>
        <w:rPr/>
      </w:pPr>
      <w:r w:rsidDel="00000000" w:rsidR="00000000" w:rsidRPr="00000000">
        <w:rPr>
          <w:rtl w:val="0"/>
        </w:rPr>
        <w:t xml:space="preserve">    "Natsuki hides back in the closet again."</w:t>
      </w:r>
    </w:p>
    <w:p w:rsidR="00000000" w:rsidDel="00000000" w:rsidP="00000000" w:rsidRDefault="00000000" w:rsidRPr="00000000" w14:paraId="000004A8">
      <w:pPr>
        <w:pageBreakBefore w:val="0"/>
        <w:rPr/>
      </w:pPr>
      <w:r w:rsidDel="00000000" w:rsidR="00000000" w:rsidRPr="00000000">
        <w:rPr>
          <w:rtl w:val="0"/>
        </w:rPr>
        <w:t xml:space="preserve">    "What on earth was she going on about?"</w:t>
      </w:r>
    </w:p>
    <w:p w:rsidR="00000000" w:rsidDel="00000000" w:rsidP="00000000" w:rsidRDefault="00000000" w:rsidRPr="00000000" w14:paraId="000004A9">
      <w:pPr>
        <w:pageBreakBefore w:val="0"/>
        <w:rPr/>
      </w:pPr>
      <w:r w:rsidDel="00000000" w:rsidR="00000000" w:rsidRPr="00000000">
        <w:rPr>
          <w:rtl w:val="0"/>
        </w:rPr>
        <w:t xml:space="preserve">    y "Um.. hi [player]."</w:t>
      </w:r>
    </w:p>
    <w:p w:rsidR="00000000" w:rsidDel="00000000" w:rsidP="00000000" w:rsidRDefault="00000000" w:rsidRPr="00000000" w14:paraId="000004AA">
      <w:pPr>
        <w:pageBreakBefore w:val="0"/>
        <w:rPr/>
      </w:pPr>
      <w:r w:rsidDel="00000000" w:rsidR="00000000" w:rsidRPr="00000000">
        <w:rPr>
          <w:rtl w:val="0"/>
        </w:rPr>
        <w:t xml:space="preserve">    show yuri 3s at t11</w:t>
      </w:r>
    </w:p>
    <w:p w:rsidR="00000000" w:rsidDel="00000000" w:rsidP="00000000" w:rsidRDefault="00000000" w:rsidRPr="00000000" w14:paraId="000004AB">
      <w:pPr>
        <w:pageBreakBefore w:val="0"/>
        <w:rPr/>
      </w:pPr>
      <w:r w:rsidDel="00000000" w:rsidR="00000000" w:rsidRPr="00000000">
        <w:rPr>
          <w:rtl w:val="0"/>
        </w:rPr>
        <w:t xml:space="preserve">    mc "Oh hey Yuri, do you know what Natsuki was on about?"</w:t>
      </w:r>
    </w:p>
    <w:p w:rsidR="00000000" w:rsidDel="00000000" w:rsidP="00000000" w:rsidRDefault="00000000" w:rsidRPr="00000000" w14:paraId="000004AC">
      <w:pPr>
        <w:pageBreakBefore w:val="0"/>
        <w:rPr/>
      </w:pPr>
      <w:r w:rsidDel="00000000" w:rsidR="00000000" w:rsidRPr="00000000">
        <w:rPr>
          <w:rtl w:val="0"/>
        </w:rPr>
        <w:t xml:space="preserve">    y 3q "O-oh well, we should probably not talk about that."</w:t>
      </w:r>
    </w:p>
    <w:p w:rsidR="00000000" w:rsidDel="00000000" w:rsidP="00000000" w:rsidRDefault="00000000" w:rsidRPr="00000000" w14:paraId="000004AD">
      <w:pPr>
        <w:pageBreakBefore w:val="0"/>
        <w:rPr/>
      </w:pPr>
      <w:r w:rsidDel="00000000" w:rsidR="00000000" w:rsidRPr="00000000">
        <w:rPr>
          <w:rtl w:val="0"/>
        </w:rPr>
        <w:t xml:space="preserve">    "Oh? Now I'm {i}really{/i} curious what she was talking about."</w:t>
      </w:r>
    </w:p>
    <w:p w:rsidR="00000000" w:rsidDel="00000000" w:rsidP="00000000" w:rsidRDefault="00000000" w:rsidRPr="00000000" w14:paraId="000004AE">
      <w:pPr>
        <w:pageBreakBefore w:val="0"/>
        <w:rPr/>
      </w:pPr>
      <w:r w:rsidDel="00000000" w:rsidR="00000000" w:rsidRPr="00000000">
        <w:rPr>
          <w:rtl w:val="0"/>
        </w:rPr>
        <w:t xml:space="preserve">    y 1k "Anyway.."</w:t>
      </w:r>
    </w:p>
    <w:p w:rsidR="00000000" w:rsidDel="00000000" w:rsidP="00000000" w:rsidRDefault="00000000" w:rsidRPr="00000000" w14:paraId="000004AF">
      <w:pPr>
        <w:pageBreakBefore w:val="0"/>
        <w:rPr/>
      </w:pPr>
      <w:r w:rsidDel="00000000" w:rsidR="00000000" w:rsidRPr="00000000">
        <w:rPr>
          <w:rtl w:val="0"/>
        </w:rPr>
        <w:t xml:space="preserve">    y 2t "How is the gift dilemma coming along?"</w:t>
      </w:r>
    </w:p>
    <w:p w:rsidR="00000000" w:rsidDel="00000000" w:rsidP="00000000" w:rsidRDefault="00000000" w:rsidRPr="00000000" w14:paraId="000004B0">
      <w:pPr>
        <w:pageBreakBefore w:val="0"/>
        <w:rPr/>
      </w:pPr>
      <w:r w:rsidDel="00000000" w:rsidR="00000000" w:rsidRPr="00000000">
        <w:rPr>
          <w:rtl w:val="0"/>
        </w:rPr>
        <w:t xml:space="preserve">    show yuri 2s</w:t>
      </w:r>
    </w:p>
    <w:p w:rsidR="00000000" w:rsidDel="00000000" w:rsidP="00000000" w:rsidRDefault="00000000" w:rsidRPr="00000000" w14:paraId="000004B1">
      <w:pPr>
        <w:pageBreakBefore w:val="0"/>
        <w:rPr/>
      </w:pPr>
      <w:r w:rsidDel="00000000" w:rsidR="00000000" w:rsidRPr="00000000">
        <w:rPr>
          <w:rtl w:val="0"/>
        </w:rPr>
        <w:t xml:space="preserve">    mc "Still at the same place I was yesterday sadly."</w:t>
      </w:r>
    </w:p>
    <w:p w:rsidR="00000000" w:rsidDel="00000000" w:rsidP="00000000" w:rsidRDefault="00000000" w:rsidRPr="00000000" w14:paraId="000004B2">
      <w:pPr>
        <w:pageBreakBefore w:val="0"/>
        <w:rPr/>
      </w:pPr>
      <w:r w:rsidDel="00000000" w:rsidR="00000000" w:rsidRPr="00000000">
        <w:rPr>
          <w:rtl w:val="0"/>
        </w:rPr>
        <w:t xml:space="preserve">    if shoppingvar == 0:</w:t>
      </w:r>
    </w:p>
    <w:p w:rsidR="00000000" w:rsidDel="00000000" w:rsidP="00000000" w:rsidRDefault="00000000" w:rsidRPr="00000000" w14:paraId="000004B3">
      <w:pPr>
        <w:pageBreakBefore w:val="0"/>
        <w:rPr/>
      </w:pPr>
      <w:r w:rsidDel="00000000" w:rsidR="00000000" w:rsidRPr="00000000">
        <w:rPr>
          <w:rtl w:val="0"/>
        </w:rPr>
        <w:t xml:space="preserve">        mc "At least I have Sayori tomorrow to help me out a bit though."</w:t>
      </w:r>
    </w:p>
    <w:p w:rsidR="00000000" w:rsidDel="00000000" w:rsidP="00000000" w:rsidRDefault="00000000" w:rsidRPr="00000000" w14:paraId="000004B4">
      <w:pPr>
        <w:pageBreakBefore w:val="0"/>
        <w:rPr/>
      </w:pPr>
      <w:r w:rsidDel="00000000" w:rsidR="00000000" w:rsidRPr="00000000">
        <w:rPr>
          <w:rtl w:val="0"/>
        </w:rPr>
        <w:t xml:space="preserve">        "I look over to Sayori, who has her head tucked into her curled arms on Monika's desk."</w:t>
      </w:r>
    </w:p>
    <w:p w:rsidR="00000000" w:rsidDel="00000000" w:rsidP="00000000" w:rsidRDefault="00000000" w:rsidRPr="00000000" w14:paraId="000004B5">
      <w:pPr>
        <w:pageBreakBefore w:val="0"/>
        <w:rPr/>
      </w:pPr>
      <w:r w:rsidDel="00000000" w:rsidR="00000000" w:rsidRPr="00000000">
        <w:rPr>
          <w:rtl w:val="0"/>
        </w:rPr>
        <w:t xml:space="preserve">        y 1d "I'm sure she will be wonderful help [player], her and Monika are great friends."</w:t>
      </w:r>
    </w:p>
    <w:p w:rsidR="00000000" w:rsidDel="00000000" w:rsidP="00000000" w:rsidRDefault="00000000" w:rsidRPr="00000000" w14:paraId="000004B6">
      <w:pPr>
        <w:pageBreakBefore w:val="0"/>
        <w:rPr/>
      </w:pPr>
      <w:r w:rsidDel="00000000" w:rsidR="00000000" w:rsidRPr="00000000">
        <w:rPr>
          <w:rtl w:val="0"/>
        </w:rPr>
        <w:t xml:space="preserve">        show yuri 2s</w:t>
      </w:r>
    </w:p>
    <w:p w:rsidR="00000000" w:rsidDel="00000000" w:rsidP="00000000" w:rsidRDefault="00000000" w:rsidRPr="00000000" w14:paraId="000004B7">
      <w:pPr>
        <w:pageBreakBefore w:val="0"/>
        <w:rPr/>
      </w:pPr>
      <w:r w:rsidDel="00000000" w:rsidR="00000000" w:rsidRPr="00000000">
        <w:rPr>
          <w:rtl w:val="0"/>
        </w:rPr>
        <w:t xml:space="preserve">        mc "I hope so, she tends to get distracted though whenever we used to go shopping for anything."</w:t>
      </w:r>
    </w:p>
    <w:p w:rsidR="00000000" w:rsidDel="00000000" w:rsidP="00000000" w:rsidRDefault="00000000" w:rsidRPr="00000000" w14:paraId="000004B8">
      <w:pPr>
        <w:pageBreakBefore w:val="0"/>
        <w:rPr/>
      </w:pPr>
      <w:r w:rsidDel="00000000" w:rsidR="00000000" w:rsidRPr="00000000">
        <w:rPr>
          <w:rtl w:val="0"/>
        </w:rPr>
        <w:t xml:space="preserve">    elif shoppingvar == 0:</w:t>
      </w:r>
    </w:p>
    <w:p w:rsidR="00000000" w:rsidDel="00000000" w:rsidP="00000000" w:rsidRDefault="00000000" w:rsidRPr="00000000" w14:paraId="000004B9">
      <w:pPr>
        <w:pageBreakBefore w:val="0"/>
        <w:rPr/>
      </w:pPr>
      <w:r w:rsidDel="00000000" w:rsidR="00000000" w:rsidRPr="00000000">
        <w:rPr>
          <w:rtl w:val="0"/>
        </w:rPr>
        <w:t xml:space="preserve">        mc "I was planning on heading to the mall tomorrow and trying my luck there."</w:t>
      </w:r>
    </w:p>
    <w:p w:rsidR="00000000" w:rsidDel="00000000" w:rsidP="00000000" w:rsidRDefault="00000000" w:rsidRPr="00000000" w14:paraId="000004BA">
      <w:pPr>
        <w:pageBreakBefore w:val="0"/>
        <w:rPr/>
      </w:pPr>
      <w:r w:rsidDel="00000000" w:rsidR="00000000" w:rsidRPr="00000000">
        <w:rPr>
          <w:rtl w:val="0"/>
        </w:rPr>
        <w:t xml:space="preserve">        y 1h "It may be very busy tomorrow, with the holidays right around the corner."</w:t>
      </w:r>
    </w:p>
    <w:p w:rsidR="00000000" w:rsidDel="00000000" w:rsidP="00000000" w:rsidRDefault="00000000" w:rsidRPr="00000000" w14:paraId="000004BB">
      <w:pPr>
        <w:pageBreakBefore w:val="0"/>
        <w:rPr/>
      </w:pPr>
      <w:r w:rsidDel="00000000" w:rsidR="00000000" w:rsidRPr="00000000">
        <w:rPr>
          <w:rtl w:val="0"/>
        </w:rPr>
        <w:t xml:space="preserve">        y 2w "All those people..."</w:t>
      </w:r>
    </w:p>
    <w:p w:rsidR="00000000" w:rsidDel="00000000" w:rsidP="00000000" w:rsidRDefault="00000000" w:rsidRPr="00000000" w14:paraId="000004BC">
      <w:pPr>
        <w:pageBreakBefore w:val="0"/>
        <w:rPr/>
      </w:pPr>
      <w:r w:rsidDel="00000000" w:rsidR="00000000" w:rsidRPr="00000000">
        <w:rPr>
          <w:rtl w:val="0"/>
        </w:rPr>
        <w:t xml:space="preserve">        show yuri 3u</w:t>
      </w:r>
    </w:p>
    <w:p w:rsidR="00000000" w:rsidDel="00000000" w:rsidP="00000000" w:rsidRDefault="00000000" w:rsidRPr="00000000" w14:paraId="000004BD">
      <w:pPr>
        <w:pageBreakBefore w:val="0"/>
        <w:rPr/>
      </w:pPr>
      <w:r w:rsidDel="00000000" w:rsidR="00000000" w:rsidRPr="00000000">
        <w:rPr>
          <w:rtl w:val="0"/>
        </w:rPr>
        <w:t xml:space="preserve">        mc "Yeah, would be nice to have at least {i}someone{/i} by me but I'll manage."</w:t>
      </w:r>
    </w:p>
    <w:p w:rsidR="00000000" w:rsidDel="00000000" w:rsidP="00000000" w:rsidRDefault="00000000" w:rsidRPr="00000000" w14:paraId="000004BE">
      <w:pPr>
        <w:pageBreakBefore w:val="0"/>
        <w:rPr/>
      </w:pPr>
      <w:r w:rsidDel="00000000" w:rsidR="00000000" w:rsidRPr="00000000">
        <w:rPr>
          <w:rtl w:val="0"/>
        </w:rPr>
        <w:t xml:space="preserve">    y 2g "You know, I don't really have anything too pressing to do tomorrow..."</w:t>
      </w:r>
    </w:p>
    <w:p w:rsidR="00000000" w:rsidDel="00000000" w:rsidP="00000000" w:rsidRDefault="00000000" w:rsidRPr="00000000" w14:paraId="000004BF">
      <w:pPr>
        <w:pageBreakBefore w:val="0"/>
        <w:rPr/>
      </w:pPr>
      <w:r w:rsidDel="00000000" w:rsidR="00000000" w:rsidRPr="00000000">
        <w:rPr>
          <w:rtl w:val="0"/>
        </w:rPr>
        <w:t xml:space="preserve">    y 1h "And it does get a tad bit dull sitting around the house..."</w:t>
      </w:r>
    </w:p>
    <w:p w:rsidR="00000000" w:rsidDel="00000000" w:rsidP="00000000" w:rsidRDefault="00000000" w:rsidRPr="00000000" w14:paraId="000004C0">
      <w:pPr>
        <w:pageBreakBefore w:val="0"/>
        <w:rPr/>
      </w:pPr>
      <w:r w:rsidDel="00000000" w:rsidR="00000000" w:rsidRPr="00000000">
        <w:rPr>
          <w:rtl w:val="0"/>
        </w:rPr>
        <w:t xml:space="preserve">    show yuri 1e</w:t>
      </w:r>
    </w:p>
    <w:p w:rsidR="00000000" w:rsidDel="00000000" w:rsidP="00000000" w:rsidRDefault="00000000" w:rsidRPr="00000000" w14:paraId="000004C1">
      <w:pPr>
        <w:pageBreakBefore w:val="0"/>
        <w:rPr/>
      </w:pPr>
      <w:r w:rsidDel="00000000" w:rsidR="00000000" w:rsidRPr="00000000">
        <w:rPr>
          <w:rtl w:val="0"/>
        </w:rPr>
        <w:t xml:space="preserve">    mc "Wait, would you wanna help tomorrow?"</w:t>
      </w:r>
    </w:p>
    <w:p w:rsidR="00000000" w:rsidDel="00000000" w:rsidP="00000000" w:rsidRDefault="00000000" w:rsidRPr="00000000" w14:paraId="000004C2">
      <w:pPr>
        <w:pageBreakBefore w:val="0"/>
        <w:rPr/>
      </w:pPr>
      <w:r w:rsidDel="00000000" w:rsidR="00000000" w:rsidRPr="00000000">
        <w:rPr>
          <w:rtl w:val="0"/>
        </w:rPr>
        <w:t xml:space="preserve">    y 3q "W-well I'm still not sure and all, I was just t-thinking out loud and..."</w:t>
      </w:r>
    </w:p>
    <w:p w:rsidR="00000000" w:rsidDel="00000000" w:rsidP="00000000" w:rsidRDefault="00000000" w:rsidRPr="00000000" w14:paraId="000004C3">
      <w:pPr>
        <w:pageBreakBefore w:val="0"/>
        <w:rPr/>
      </w:pPr>
      <w:r w:rsidDel="00000000" w:rsidR="00000000" w:rsidRPr="00000000">
        <w:rPr>
          <w:rtl w:val="0"/>
        </w:rPr>
        <w:t xml:space="preserve">    show yuri 3n</w:t>
      </w:r>
    </w:p>
    <w:p w:rsidR="00000000" w:rsidDel="00000000" w:rsidP="00000000" w:rsidRDefault="00000000" w:rsidRPr="00000000" w14:paraId="000004C4">
      <w:pPr>
        <w:pageBreakBefore w:val="0"/>
        <w:rPr/>
      </w:pPr>
      <w:r w:rsidDel="00000000" w:rsidR="00000000" w:rsidRPr="00000000">
        <w:rPr>
          <w:rtl w:val="0"/>
        </w:rPr>
        <w:t xml:space="preserve">    n "Is he {i}still{/i} talking about that {i}stupid gift?!{/i}"</w:t>
      </w:r>
    </w:p>
    <w:p w:rsidR="00000000" w:rsidDel="00000000" w:rsidP="00000000" w:rsidRDefault="00000000" w:rsidRPr="00000000" w14:paraId="000004C5">
      <w:pPr>
        <w:pageBreakBefore w:val="0"/>
        <w:rPr/>
      </w:pPr>
      <w:r w:rsidDel="00000000" w:rsidR="00000000" w:rsidRPr="00000000">
        <w:rPr>
          <w:rtl w:val="0"/>
        </w:rPr>
        <w:t xml:space="preserve">    show yuri at t22</w:t>
      </w:r>
    </w:p>
    <w:p w:rsidR="00000000" w:rsidDel="00000000" w:rsidP="00000000" w:rsidRDefault="00000000" w:rsidRPr="00000000" w14:paraId="000004C6">
      <w:pPr>
        <w:pageBreakBefore w:val="0"/>
        <w:rPr/>
      </w:pPr>
      <w:r w:rsidDel="00000000" w:rsidR="00000000" w:rsidRPr="00000000">
        <w:rPr>
          <w:rtl w:val="0"/>
        </w:rPr>
        <w:t xml:space="preserve">    show natsuki 1p at l21</w:t>
      </w:r>
    </w:p>
    <w:p w:rsidR="00000000" w:rsidDel="00000000" w:rsidP="00000000" w:rsidRDefault="00000000" w:rsidRPr="00000000" w14:paraId="000004C7">
      <w:pPr>
        <w:pageBreakBefore w:val="0"/>
        <w:rPr/>
      </w:pPr>
      <w:r w:rsidDel="00000000" w:rsidR="00000000" w:rsidRPr="00000000">
        <w:rPr>
          <w:rtl w:val="0"/>
        </w:rPr>
        <w:t xml:space="preserve">    show natsuki at f21</w:t>
      </w:r>
    </w:p>
    <w:p w:rsidR="00000000" w:rsidDel="00000000" w:rsidP="00000000" w:rsidRDefault="00000000" w:rsidRPr="00000000" w14:paraId="000004C8">
      <w:pPr>
        <w:pageBreakBefore w:val="0"/>
        <w:rPr/>
      </w:pPr>
      <w:r w:rsidDel="00000000" w:rsidR="00000000" w:rsidRPr="00000000">
        <w:rPr>
          <w:rtl w:val="0"/>
        </w:rPr>
        <w:t xml:space="preserve">    n "What did I tell you yesterday?! None of us care!"</w:t>
      </w:r>
    </w:p>
    <w:p w:rsidR="00000000" w:rsidDel="00000000" w:rsidP="00000000" w:rsidRDefault="00000000" w:rsidRPr="00000000" w14:paraId="000004C9">
      <w:pPr>
        <w:pageBreakBefore w:val="0"/>
        <w:rPr/>
      </w:pPr>
      <w:r w:rsidDel="00000000" w:rsidR="00000000" w:rsidRPr="00000000">
        <w:rPr>
          <w:rtl w:val="0"/>
        </w:rPr>
        <w:t xml:space="preserve">    show natsuki 1o at t21</w:t>
      </w:r>
    </w:p>
    <w:p w:rsidR="00000000" w:rsidDel="00000000" w:rsidP="00000000" w:rsidRDefault="00000000" w:rsidRPr="00000000" w14:paraId="000004CA">
      <w:pPr>
        <w:pageBreakBefore w:val="0"/>
        <w:rPr/>
      </w:pPr>
      <w:r w:rsidDel="00000000" w:rsidR="00000000" w:rsidRPr="00000000">
        <w:rPr>
          <w:rtl w:val="0"/>
        </w:rPr>
        <w:t xml:space="preserve">    show yuri 1r at f22</w:t>
      </w:r>
    </w:p>
    <w:p w:rsidR="00000000" w:rsidDel="00000000" w:rsidP="00000000" w:rsidRDefault="00000000" w:rsidRPr="00000000" w14:paraId="000004CB">
      <w:pPr>
        <w:pageBreakBefore w:val="0"/>
        <w:rPr/>
      </w:pPr>
      <w:r w:rsidDel="00000000" w:rsidR="00000000" w:rsidRPr="00000000">
        <w:rPr>
          <w:rtl w:val="0"/>
        </w:rPr>
        <w:t xml:space="preserve">    y "Natsuki! There is no need to yell!"</w:t>
      </w:r>
    </w:p>
    <w:p w:rsidR="00000000" w:rsidDel="00000000" w:rsidP="00000000" w:rsidRDefault="00000000" w:rsidRPr="00000000" w14:paraId="000004CC">
      <w:pPr>
        <w:pageBreakBefore w:val="0"/>
        <w:rPr/>
      </w:pPr>
      <w:r w:rsidDel="00000000" w:rsidR="00000000" w:rsidRPr="00000000">
        <w:rPr>
          <w:rtl w:val="0"/>
        </w:rPr>
        <w:t xml:space="preserve">    show natsuki 3r</w:t>
      </w:r>
    </w:p>
    <w:p w:rsidR="00000000" w:rsidDel="00000000" w:rsidP="00000000" w:rsidRDefault="00000000" w:rsidRPr="00000000" w14:paraId="000004CD">
      <w:pPr>
        <w:pageBreakBefore w:val="0"/>
        <w:rPr/>
      </w:pPr>
      <w:r w:rsidDel="00000000" w:rsidR="00000000" w:rsidRPr="00000000">
        <w:rPr>
          <w:rtl w:val="0"/>
        </w:rPr>
        <w:t xml:space="preserve">    y "[player] is our friend, and friends help each other."</w:t>
      </w:r>
    </w:p>
    <w:p w:rsidR="00000000" w:rsidDel="00000000" w:rsidP="00000000" w:rsidRDefault="00000000" w:rsidRPr="00000000" w14:paraId="000004CE">
      <w:pPr>
        <w:pageBreakBefore w:val="0"/>
        <w:rPr/>
      </w:pPr>
      <w:r w:rsidDel="00000000" w:rsidR="00000000" w:rsidRPr="00000000">
        <w:rPr>
          <w:rtl w:val="0"/>
        </w:rPr>
        <w:t xml:space="preserve">    show natsuki 4s</w:t>
      </w:r>
    </w:p>
    <w:p w:rsidR="00000000" w:rsidDel="00000000" w:rsidP="00000000" w:rsidRDefault="00000000" w:rsidRPr="00000000" w14:paraId="000004CF">
      <w:pPr>
        <w:pageBreakBefore w:val="0"/>
        <w:rPr/>
      </w:pPr>
      <w:r w:rsidDel="00000000" w:rsidR="00000000" w:rsidRPr="00000000">
        <w:rPr>
          <w:rtl w:val="0"/>
        </w:rPr>
        <w:t xml:space="preserve">    y "Is [player] not your friend Natsuki?"</w:t>
      </w:r>
    </w:p>
    <w:p w:rsidR="00000000" w:rsidDel="00000000" w:rsidP="00000000" w:rsidRDefault="00000000" w:rsidRPr="00000000" w14:paraId="000004D0">
      <w:pPr>
        <w:pageBreakBefore w:val="0"/>
        <w:rPr/>
      </w:pPr>
      <w:r w:rsidDel="00000000" w:rsidR="00000000" w:rsidRPr="00000000">
        <w:rPr>
          <w:rtl w:val="0"/>
        </w:rPr>
        <w:t xml:space="preserve">    show yuri 1g at t22</w:t>
      </w:r>
    </w:p>
    <w:p w:rsidR="00000000" w:rsidDel="00000000" w:rsidP="00000000" w:rsidRDefault="00000000" w:rsidRPr="00000000" w14:paraId="000004D1">
      <w:pPr>
        <w:pageBreakBefore w:val="0"/>
        <w:rPr/>
      </w:pPr>
      <w:r w:rsidDel="00000000" w:rsidR="00000000" w:rsidRPr="00000000">
        <w:rPr>
          <w:rtl w:val="0"/>
        </w:rPr>
        <w:t xml:space="preserve">    show natsuki 4w at f21</w:t>
      </w:r>
    </w:p>
    <w:p w:rsidR="00000000" w:rsidDel="00000000" w:rsidP="00000000" w:rsidRDefault="00000000" w:rsidRPr="00000000" w14:paraId="000004D2">
      <w:pPr>
        <w:pageBreakBefore w:val="0"/>
        <w:rPr/>
      </w:pPr>
      <w:r w:rsidDel="00000000" w:rsidR="00000000" w:rsidRPr="00000000">
        <w:rPr>
          <w:rtl w:val="0"/>
        </w:rPr>
        <w:t xml:space="preserve">    n "No, he {i}is{/i} my friend."</w:t>
      </w:r>
    </w:p>
    <w:p w:rsidR="00000000" w:rsidDel="00000000" w:rsidP="00000000" w:rsidRDefault="00000000" w:rsidRPr="00000000" w14:paraId="000004D3">
      <w:pPr>
        <w:pageBreakBefore w:val="0"/>
        <w:rPr/>
      </w:pPr>
      <w:r w:rsidDel="00000000" w:rsidR="00000000" w:rsidRPr="00000000">
        <w:rPr>
          <w:rtl w:val="0"/>
        </w:rPr>
        <w:t xml:space="preserve">    show natsuki 4s at t21</w:t>
      </w:r>
    </w:p>
    <w:p w:rsidR="00000000" w:rsidDel="00000000" w:rsidP="00000000" w:rsidRDefault="00000000" w:rsidRPr="00000000" w14:paraId="000004D4">
      <w:pPr>
        <w:pageBreakBefore w:val="0"/>
        <w:rPr/>
      </w:pPr>
      <w:r w:rsidDel="00000000" w:rsidR="00000000" w:rsidRPr="00000000">
        <w:rPr>
          <w:rtl w:val="0"/>
        </w:rPr>
        <w:t xml:space="preserve">    show yuri 1h at f22</w:t>
      </w:r>
    </w:p>
    <w:p w:rsidR="00000000" w:rsidDel="00000000" w:rsidP="00000000" w:rsidRDefault="00000000" w:rsidRPr="00000000" w14:paraId="000004D5">
      <w:pPr>
        <w:pageBreakBefore w:val="0"/>
        <w:rPr/>
      </w:pPr>
      <w:r w:rsidDel="00000000" w:rsidR="00000000" w:rsidRPr="00000000">
        <w:rPr>
          <w:rtl w:val="0"/>
        </w:rPr>
        <w:t xml:space="preserve">    y "Well he is not going to want to continue being your friend if you continue to yell at him constantly."</w:t>
      </w:r>
    </w:p>
    <w:p w:rsidR="00000000" w:rsidDel="00000000" w:rsidP="00000000" w:rsidRDefault="00000000" w:rsidRPr="00000000" w14:paraId="000004D6">
      <w:pPr>
        <w:pageBreakBefore w:val="0"/>
        <w:rPr/>
      </w:pPr>
      <w:r w:rsidDel="00000000" w:rsidR="00000000" w:rsidRPr="00000000">
        <w:rPr>
          <w:rtl w:val="0"/>
        </w:rPr>
        <w:t xml:space="preserve">    show natsuki 4u</w:t>
      </w:r>
    </w:p>
    <w:p w:rsidR="00000000" w:rsidDel="00000000" w:rsidP="00000000" w:rsidRDefault="00000000" w:rsidRPr="00000000" w14:paraId="000004D7">
      <w:pPr>
        <w:pageBreakBefore w:val="0"/>
        <w:rPr/>
      </w:pPr>
      <w:r w:rsidDel="00000000" w:rsidR="00000000" w:rsidRPr="00000000">
        <w:rPr>
          <w:rtl w:val="0"/>
        </w:rPr>
        <w:t xml:space="preserve">    y "Is that what you want Natsuki? For [player] to stop being your friend?"</w:t>
      </w:r>
    </w:p>
    <w:p w:rsidR="00000000" w:rsidDel="00000000" w:rsidP="00000000" w:rsidRDefault="00000000" w:rsidRPr="00000000" w14:paraId="000004D8">
      <w:pPr>
        <w:pageBreakBefore w:val="0"/>
        <w:rPr/>
      </w:pPr>
      <w:r w:rsidDel="00000000" w:rsidR="00000000" w:rsidRPr="00000000">
        <w:rPr>
          <w:rtl w:val="0"/>
        </w:rPr>
        <w:t xml:space="preserve">    show yuri 1g at t22</w:t>
      </w:r>
    </w:p>
    <w:p w:rsidR="00000000" w:rsidDel="00000000" w:rsidP="00000000" w:rsidRDefault="00000000" w:rsidRPr="00000000" w14:paraId="000004D9">
      <w:pPr>
        <w:pageBreakBefore w:val="0"/>
        <w:rPr/>
      </w:pPr>
      <w:r w:rsidDel="00000000" w:rsidR="00000000" w:rsidRPr="00000000">
        <w:rPr>
          <w:rtl w:val="0"/>
        </w:rPr>
        <w:t xml:space="preserve">    show natsuki 2r at f21</w:t>
      </w:r>
    </w:p>
    <w:p w:rsidR="00000000" w:rsidDel="00000000" w:rsidP="00000000" w:rsidRDefault="00000000" w:rsidRPr="00000000" w14:paraId="000004DA">
      <w:pPr>
        <w:pageBreakBefore w:val="0"/>
        <w:rPr/>
      </w:pPr>
      <w:r w:rsidDel="00000000" w:rsidR="00000000" w:rsidRPr="00000000">
        <w:rPr>
          <w:rtl w:val="0"/>
        </w:rPr>
        <w:t xml:space="preserve">    n "No, I just..."</w:t>
      </w:r>
    </w:p>
    <w:p w:rsidR="00000000" w:rsidDel="00000000" w:rsidP="00000000" w:rsidRDefault="00000000" w:rsidRPr="00000000" w14:paraId="000004DB">
      <w:pPr>
        <w:pageBreakBefore w:val="0"/>
        <w:rPr/>
      </w:pPr>
      <w:r w:rsidDel="00000000" w:rsidR="00000000" w:rsidRPr="00000000">
        <w:rPr>
          <w:rtl w:val="0"/>
        </w:rPr>
        <w:t xml:space="preserve">    show natsuki 2n at t21</w:t>
      </w:r>
    </w:p>
    <w:p w:rsidR="00000000" w:rsidDel="00000000" w:rsidP="00000000" w:rsidRDefault="00000000" w:rsidRPr="00000000" w14:paraId="000004DC">
      <w:pPr>
        <w:pageBreakBefore w:val="0"/>
        <w:rPr/>
      </w:pPr>
      <w:r w:rsidDel="00000000" w:rsidR="00000000" w:rsidRPr="00000000">
        <w:rPr>
          <w:rtl w:val="0"/>
        </w:rPr>
        <w:t xml:space="preserve">    show yuri 2e</w:t>
      </w:r>
    </w:p>
    <w:p w:rsidR="00000000" w:rsidDel="00000000" w:rsidP="00000000" w:rsidRDefault="00000000" w:rsidRPr="00000000" w14:paraId="000004DD">
      <w:pPr>
        <w:pageBreakBefore w:val="0"/>
        <w:rPr/>
      </w:pPr>
      <w:r w:rsidDel="00000000" w:rsidR="00000000" w:rsidRPr="00000000">
        <w:rPr>
          <w:rtl w:val="0"/>
        </w:rPr>
        <w:t xml:space="preserve">    mc "Guys it's ok, I get it. I'll figure it out myself."</w:t>
      </w:r>
    </w:p>
    <w:p w:rsidR="00000000" w:rsidDel="00000000" w:rsidP="00000000" w:rsidRDefault="00000000" w:rsidRPr="00000000" w14:paraId="000004DE">
      <w:pPr>
        <w:pageBreakBefore w:val="0"/>
        <w:rPr/>
      </w:pPr>
      <w:r w:rsidDel="00000000" w:rsidR="00000000" w:rsidRPr="00000000">
        <w:rPr>
          <w:rtl w:val="0"/>
        </w:rPr>
        <w:t xml:space="preserve">    mc "I don't want to turn the club room into a battlefield over it."</w:t>
      </w:r>
    </w:p>
    <w:p w:rsidR="00000000" w:rsidDel="00000000" w:rsidP="00000000" w:rsidRDefault="00000000" w:rsidRPr="00000000" w14:paraId="000004DF">
      <w:pPr>
        <w:pageBreakBefore w:val="0"/>
        <w:rPr/>
      </w:pPr>
      <w:r w:rsidDel="00000000" w:rsidR="00000000" w:rsidRPr="00000000">
        <w:rPr>
          <w:rtl w:val="0"/>
        </w:rPr>
        <w:t xml:space="preserve">    show yuri 2v at f22</w:t>
      </w:r>
    </w:p>
    <w:p w:rsidR="00000000" w:rsidDel="00000000" w:rsidP="00000000" w:rsidRDefault="00000000" w:rsidRPr="00000000" w14:paraId="000004E0">
      <w:pPr>
        <w:pageBreakBefore w:val="0"/>
        <w:rPr/>
      </w:pPr>
      <w:r w:rsidDel="00000000" w:rsidR="00000000" w:rsidRPr="00000000">
        <w:rPr>
          <w:rtl w:val="0"/>
        </w:rPr>
        <w:t xml:space="preserve">    y "We don't want to see you fail [player], we understand this is very important to you."</w:t>
      </w:r>
    </w:p>
    <w:p w:rsidR="00000000" w:rsidDel="00000000" w:rsidP="00000000" w:rsidRDefault="00000000" w:rsidRPr="00000000" w14:paraId="000004E1">
      <w:pPr>
        <w:pageBreakBefore w:val="0"/>
        <w:rPr/>
      </w:pPr>
      <w:r w:rsidDel="00000000" w:rsidR="00000000" w:rsidRPr="00000000">
        <w:rPr>
          <w:rtl w:val="0"/>
        </w:rPr>
        <w:t xml:space="preserve">    y 2w "And this also involves another close friend of ours as well, so we should not just leave this situation when we can help."</w:t>
      </w:r>
    </w:p>
    <w:p w:rsidR="00000000" w:rsidDel="00000000" w:rsidP="00000000" w:rsidRDefault="00000000" w:rsidRPr="00000000" w14:paraId="000004E2">
      <w:pPr>
        <w:pageBreakBefore w:val="0"/>
        <w:rPr/>
      </w:pPr>
      <w:r w:rsidDel="00000000" w:rsidR="00000000" w:rsidRPr="00000000">
        <w:rPr>
          <w:rtl w:val="0"/>
        </w:rPr>
        <w:t xml:space="preserve">    show yuri 2u at t22</w:t>
      </w:r>
    </w:p>
    <w:p w:rsidR="00000000" w:rsidDel="00000000" w:rsidP="00000000" w:rsidRDefault="00000000" w:rsidRPr="00000000" w14:paraId="000004E3">
      <w:pPr>
        <w:pageBreakBefore w:val="0"/>
        <w:rPr/>
      </w:pPr>
      <w:r w:rsidDel="00000000" w:rsidR="00000000" w:rsidRPr="00000000">
        <w:rPr>
          <w:rtl w:val="0"/>
        </w:rPr>
        <w:t xml:space="preserve">    show natsuki 4q at f21</w:t>
      </w:r>
    </w:p>
    <w:p w:rsidR="00000000" w:rsidDel="00000000" w:rsidP="00000000" w:rsidRDefault="00000000" w:rsidRPr="00000000" w14:paraId="000004E4">
      <w:pPr>
        <w:pageBreakBefore w:val="0"/>
        <w:rPr/>
      </w:pPr>
      <w:r w:rsidDel="00000000" w:rsidR="00000000" w:rsidRPr="00000000">
        <w:rPr>
          <w:rtl w:val="0"/>
        </w:rPr>
        <w:t xml:space="preserve">    n "Yeah, I'd hate to see Monika in a sour mood if her holiday was ruined."</w:t>
      </w:r>
    </w:p>
    <w:p w:rsidR="00000000" w:rsidDel="00000000" w:rsidP="00000000" w:rsidRDefault="00000000" w:rsidRPr="00000000" w14:paraId="000004E5">
      <w:pPr>
        <w:pageBreakBefore w:val="0"/>
        <w:rPr/>
      </w:pPr>
      <w:r w:rsidDel="00000000" w:rsidR="00000000" w:rsidRPr="00000000">
        <w:rPr>
          <w:rtl w:val="0"/>
        </w:rPr>
        <w:t xml:space="preserve">    n 4t "And I guess I've known her long enough to understand some of her tastes."</w:t>
      </w:r>
    </w:p>
    <w:p w:rsidR="00000000" w:rsidDel="00000000" w:rsidP="00000000" w:rsidRDefault="00000000" w:rsidRPr="00000000" w14:paraId="000004E6">
      <w:pPr>
        <w:pageBreakBefore w:val="0"/>
        <w:rPr/>
      </w:pPr>
      <w:r w:rsidDel="00000000" w:rsidR="00000000" w:rsidRPr="00000000">
        <w:rPr>
          <w:rtl w:val="0"/>
        </w:rPr>
        <w:t xml:space="preserve">    n 2h "It still shouldn't be my problem though."</w:t>
      </w:r>
    </w:p>
    <w:p w:rsidR="00000000" w:rsidDel="00000000" w:rsidP="00000000" w:rsidRDefault="00000000" w:rsidRPr="00000000" w14:paraId="000004E7">
      <w:pPr>
        <w:pageBreakBefore w:val="0"/>
        <w:rPr/>
      </w:pPr>
      <w:r w:rsidDel="00000000" w:rsidR="00000000" w:rsidRPr="00000000">
        <w:rPr>
          <w:rtl w:val="0"/>
        </w:rPr>
        <w:t xml:space="preserve">    show natsuki 3g at t21</w:t>
      </w:r>
    </w:p>
    <w:p w:rsidR="00000000" w:rsidDel="00000000" w:rsidP="00000000" w:rsidRDefault="00000000" w:rsidRPr="00000000" w14:paraId="000004E8">
      <w:pPr>
        <w:pageBreakBefore w:val="0"/>
        <w:rPr/>
      </w:pPr>
      <w:r w:rsidDel="00000000" w:rsidR="00000000" w:rsidRPr="00000000">
        <w:rPr>
          <w:rtl w:val="0"/>
        </w:rPr>
        <w:t xml:space="preserve">    mc "I know, I know. I just need some guidance is all, what makes a good and a bad gift."</w:t>
      </w:r>
    </w:p>
    <w:p w:rsidR="00000000" w:rsidDel="00000000" w:rsidP="00000000" w:rsidRDefault="00000000" w:rsidRPr="00000000" w14:paraId="000004E9">
      <w:pPr>
        <w:pageBreakBefore w:val="0"/>
        <w:rPr/>
      </w:pPr>
      <w:r w:rsidDel="00000000" w:rsidR="00000000" w:rsidRPr="00000000">
        <w:rPr>
          <w:rtl w:val="0"/>
        </w:rPr>
        <w:t xml:space="preserve">    show yuri 1j at f22</w:t>
      </w:r>
    </w:p>
    <w:p w:rsidR="00000000" w:rsidDel="00000000" w:rsidP="00000000" w:rsidRDefault="00000000" w:rsidRPr="00000000" w14:paraId="000004EA">
      <w:pPr>
        <w:pageBreakBefore w:val="0"/>
        <w:rPr/>
      </w:pPr>
      <w:r w:rsidDel="00000000" w:rsidR="00000000" w:rsidRPr="00000000">
        <w:rPr>
          <w:rtl w:val="0"/>
        </w:rPr>
        <w:t xml:space="preserve">    y "Well the best help would be beside you looking through gift ideas tomorrow."</w:t>
      </w:r>
    </w:p>
    <w:p w:rsidR="00000000" w:rsidDel="00000000" w:rsidP="00000000" w:rsidRDefault="00000000" w:rsidRPr="00000000" w14:paraId="000004EB">
      <w:pPr>
        <w:pageBreakBefore w:val="0"/>
        <w:rPr/>
      </w:pPr>
      <w:r w:rsidDel="00000000" w:rsidR="00000000" w:rsidRPr="00000000">
        <w:rPr>
          <w:rtl w:val="0"/>
        </w:rPr>
        <w:t xml:space="preserve">    y 3p "I=if your okay with that, I was just deducing the best course of action."</w:t>
      </w:r>
    </w:p>
    <w:p w:rsidR="00000000" w:rsidDel="00000000" w:rsidP="00000000" w:rsidRDefault="00000000" w:rsidRPr="00000000" w14:paraId="000004EC">
      <w:pPr>
        <w:pageBreakBefore w:val="0"/>
        <w:rPr/>
      </w:pPr>
      <w:r w:rsidDel="00000000" w:rsidR="00000000" w:rsidRPr="00000000">
        <w:rPr>
          <w:rtl w:val="0"/>
        </w:rPr>
        <w:t xml:space="preserve">    show yuri 3o at t22</w:t>
      </w:r>
    </w:p>
    <w:p w:rsidR="00000000" w:rsidDel="00000000" w:rsidP="00000000" w:rsidRDefault="00000000" w:rsidRPr="00000000" w14:paraId="000004ED">
      <w:pPr>
        <w:pageBreakBefore w:val="0"/>
        <w:rPr/>
      </w:pPr>
      <w:r w:rsidDel="00000000" w:rsidR="00000000" w:rsidRPr="00000000">
        <w:rPr>
          <w:rtl w:val="0"/>
        </w:rPr>
        <w:t xml:space="preserve">    mc "That would be such a big help Yuri."</w:t>
      </w:r>
    </w:p>
    <w:p w:rsidR="00000000" w:rsidDel="00000000" w:rsidP="00000000" w:rsidRDefault="00000000" w:rsidRPr="00000000" w14:paraId="000004EE">
      <w:pPr>
        <w:pageBreakBefore w:val="0"/>
        <w:rPr/>
      </w:pPr>
      <w:r w:rsidDel="00000000" w:rsidR="00000000" w:rsidRPr="00000000">
        <w:rPr>
          <w:rtl w:val="0"/>
        </w:rPr>
        <w:t xml:space="preserve">    if shoppingvar == 1:</w:t>
      </w:r>
    </w:p>
    <w:p w:rsidR="00000000" w:rsidDel="00000000" w:rsidP="00000000" w:rsidRDefault="00000000" w:rsidRPr="00000000" w14:paraId="000004EF">
      <w:pPr>
        <w:pageBreakBefore w:val="0"/>
        <w:rPr/>
      </w:pPr>
      <w:r w:rsidDel="00000000" w:rsidR="00000000" w:rsidRPr="00000000">
        <w:rPr>
          <w:rtl w:val="0"/>
        </w:rPr>
        <w:t xml:space="preserve">        mc "With you and Sayori we'd be sure to get the perfect gift."</w:t>
      </w:r>
    </w:p>
    <w:p w:rsidR="00000000" w:rsidDel="00000000" w:rsidP="00000000" w:rsidRDefault="00000000" w:rsidRPr="00000000" w14:paraId="000004F0">
      <w:pPr>
        <w:pageBreakBefore w:val="0"/>
        <w:rPr/>
      </w:pPr>
      <w:r w:rsidDel="00000000" w:rsidR="00000000" w:rsidRPr="00000000">
        <w:rPr>
          <w:rtl w:val="0"/>
        </w:rPr>
        <w:t xml:space="preserve">    elif shoppingvar == 0:</w:t>
      </w:r>
    </w:p>
    <w:p w:rsidR="00000000" w:rsidDel="00000000" w:rsidP="00000000" w:rsidRDefault="00000000" w:rsidRPr="00000000" w14:paraId="000004F1">
      <w:pPr>
        <w:pageBreakBefore w:val="0"/>
        <w:rPr/>
      </w:pPr>
      <w:r w:rsidDel="00000000" w:rsidR="00000000" w:rsidRPr="00000000">
        <w:rPr>
          <w:rtl w:val="0"/>
        </w:rPr>
        <w:t xml:space="preserve">        "I'm gonna get some help after all tomorrow, alright!"</w:t>
      </w:r>
    </w:p>
    <w:p w:rsidR="00000000" w:rsidDel="00000000" w:rsidP="00000000" w:rsidRDefault="00000000" w:rsidRPr="00000000" w14:paraId="000004F2">
      <w:pPr>
        <w:pageBreakBefore w:val="0"/>
        <w:rPr/>
      </w:pPr>
      <w:r w:rsidDel="00000000" w:rsidR="00000000" w:rsidRPr="00000000">
        <w:rPr>
          <w:rtl w:val="0"/>
        </w:rPr>
        <w:t xml:space="preserve">    show yuri 1j at f22</w:t>
      </w:r>
    </w:p>
    <w:p w:rsidR="00000000" w:rsidDel="00000000" w:rsidP="00000000" w:rsidRDefault="00000000" w:rsidRPr="00000000" w14:paraId="000004F3">
      <w:pPr>
        <w:pageBreakBefore w:val="0"/>
        <w:rPr/>
      </w:pPr>
      <w:r w:rsidDel="00000000" w:rsidR="00000000" w:rsidRPr="00000000">
        <w:rPr>
          <w:rtl w:val="0"/>
        </w:rPr>
        <w:t xml:space="preserve">    y "What about you Natsuki? Would you like to join us tomorrow?"</w:t>
      </w:r>
    </w:p>
    <w:p w:rsidR="00000000" w:rsidDel="00000000" w:rsidP="00000000" w:rsidRDefault="00000000" w:rsidRPr="00000000" w14:paraId="000004F4">
      <w:pPr>
        <w:pageBreakBefore w:val="0"/>
        <w:rPr/>
      </w:pPr>
      <w:r w:rsidDel="00000000" w:rsidR="00000000" w:rsidRPr="00000000">
        <w:rPr>
          <w:rtl w:val="0"/>
        </w:rPr>
        <w:t xml:space="preserve">    show yuri 1i at t22</w:t>
      </w:r>
    </w:p>
    <w:p w:rsidR="00000000" w:rsidDel="00000000" w:rsidP="00000000" w:rsidRDefault="00000000" w:rsidRPr="00000000" w14:paraId="000004F5">
      <w:pPr>
        <w:pageBreakBefore w:val="0"/>
        <w:rPr/>
      </w:pPr>
      <w:r w:rsidDel="00000000" w:rsidR="00000000" w:rsidRPr="00000000">
        <w:rPr>
          <w:rtl w:val="0"/>
        </w:rPr>
        <w:t xml:space="preserve">    show natsuki 2q at f21</w:t>
      </w:r>
    </w:p>
    <w:p w:rsidR="00000000" w:rsidDel="00000000" w:rsidP="00000000" w:rsidRDefault="00000000" w:rsidRPr="00000000" w14:paraId="000004F6">
      <w:pPr>
        <w:pageBreakBefore w:val="0"/>
        <w:rPr/>
      </w:pPr>
      <w:r w:rsidDel="00000000" w:rsidR="00000000" w:rsidRPr="00000000">
        <w:rPr>
          <w:rtl w:val="0"/>
        </w:rPr>
        <w:t xml:space="preserve">    n "Why would I want to go out tomorrow? It's gonna be a madhouse at the mall."</w:t>
      </w:r>
    </w:p>
    <w:p w:rsidR="00000000" w:rsidDel="00000000" w:rsidP="00000000" w:rsidRDefault="00000000" w:rsidRPr="00000000" w14:paraId="000004F7">
      <w:pPr>
        <w:pageBreakBefore w:val="0"/>
        <w:rPr/>
      </w:pPr>
      <w:r w:rsidDel="00000000" w:rsidR="00000000" w:rsidRPr="00000000">
        <w:rPr>
          <w:rtl w:val="0"/>
        </w:rPr>
        <w:t xml:space="preserve">    show natsuki 2s at t21</w:t>
      </w:r>
    </w:p>
    <w:p w:rsidR="00000000" w:rsidDel="00000000" w:rsidP="00000000" w:rsidRDefault="00000000" w:rsidRPr="00000000" w14:paraId="000004F8">
      <w:pPr>
        <w:pageBreakBefore w:val="0"/>
        <w:rPr/>
      </w:pPr>
      <w:r w:rsidDel="00000000" w:rsidR="00000000" w:rsidRPr="00000000">
        <w:rPr>
          <w:rtl w:val="0"/>
        </w:rPr>
        <w:t xml:space="preserve">    mc "It would get you out of the house at least, it's up to you."</w:t>
      </w:r>
    </w:p>
    <w:p w:rsidR="00000000" w:rsidDel="00000000" w:rsidP="00000000" w:rsidRDefault="00000000" w:rsidRPr="00000000" w14:paraId="000004F9">
      <w:pPr>
        <w:pageBreakBefore w:val="0"/>
        <w:rPr/>
      </w:pPr>
      <w:r w:rsidDel="00000000" w:rsidR="00000000" w:rsidRPr="00000000">
        <w:rPr>
          <w:rtl w:val="0"/>
        </w:rPr>
        <w:t xml:space="preserve">    show natsuki 2u</w:t>
      </w:r>
    </w:p>
    <w:p w:rsidR="00000000" w:rsidDel="00000000" w:rsidP="00000000" w:rsidRDefault="00000000" w:rsidRPr="00000000" w14:paraId="000004FA">
      <w:pPr>
        <w:pageBreakBefore w:val="0"/>
        <w:rPr/>
      </w:pPr>
      <w:r w:rsidDel="00000000" w:rsidR="00000000" w:rsidRPr="00000000">
        <w:rPr>
          <w:rtl w:val="0"/>
        </w:rPr>
        <w:t xml:space="preserve">    show yuri 2g</w:t>
      </w:r>
    </w:p>
    <w:p w:rsidR="00000000" w:rsidDel="00000000" w:rsidP="00000000" w:rsidRDefault="00000000" w:rsidRPr="00000000" w14:paraId="000004FB">
      <w:pPr>
        <w:pageBreakBefore w:val="0"/>
        <w:rPr/>
      </w:pPr>
      <w:r w:rsidDel="00000000" w:rsidR="00000000" w:rsidRPr="00000000">
        <w:rPr>
          <w:rtl w:val="0"/>
        </w:rPr>
        <w:t xml:space="preserve">    "Natsuki slightly recoils to my suggestion but quickly recovers herself."</w:t>
      </w:r>
    </w:p>
    <w:p w:rsidR="00000000" w:rsidDel="00000000" w:rsidP="00000000" w:rsidRDefault="00000000" w:rsidRPr="00000000" w14:paraId="000004FC">
      <w:pPr>
        <w:pageBreakBefore w:val="0"/>
        <w:rPr/>
      </w:pPr>
      <w:r w:rsidDel="00000000" w:rsidR="00000000" w:rsidRPr="00000000">
        <w:rPr>
          <w:rtl w:val="0"/>
        </w:rPr>
        <w:t xml:space="preserve">    show natsuki 2t at f21</w:t>
      </w:r>
    </w:p>
    <w:p w:rsidR="00000000" w:rsidDel="00000000" w:rsidP="00000000" w:rsidRDefault="00000000" w:rsidRPr="00000000" w14:paraId="000004FD">
      <w:pPr>
        <w:pageBreakBefore w:val="0"/>
        <w:rPr/>
      </w:pPr>
      <w:r w:rsidDel="00000000" w:rsidR="00000000" w:rsidRPr="00000000">
        <w:rPr>
          <w:rtl w:val="0"/>
        </w:rPr>
        <w:t xml:space="preserve">    show yuri 2e</w:t>
      </w:r>
    </w:p>
    <w:p w:rsidR="00000000" w:rsidDel="00000000" w:rsidP="00000000" w:rsidRDefault="00000000" w:rsidRPr="00000000" w14:paraId="000004FE">
      <w:pPr>
        <w:pageBreakBefore w:val="0"/>
        <w:rPr/>
      </w:pPr>
      <w:r w:rsidDel="00000000" w:rsidR="00000000" w:rsidRPr="00000000">
        <w:rPr>
          <w:rtl w:val="0"/>
        </w:rPr>
        <w:t xml:space="preserve">    n "Yeah you know what, maybe I will join your little trip tomorrow."</w:t>
      </w:r>
    </w:p>
    <w:p w:rsidR="00000000" w:rsidDel="00000000" w:rsidP="00000000" w:rsidRDefault="00000000" w:rsidRPr="00000000" w14:paraId="000004FF">
      <w:pPr>
        <w:pageBreakBefore w:val="0"/>
        <w:rPr/>
      </w:pPr>
      <w:r w:rsidDel="00000000" w:rsidR="00000000" w:rsidRPr="00000000">
        <w:rPr>
          <w:rtl w:val="0"/>
        </w:rPr>
        <w:t xml:space="preserve">    n "Could even restock on some baking supplies on the way back."</w:t>
      </w:r>
    </w:p>
    <w:p w:rsidR="00000000" w:rsidDel="00000000" w:rsidP="00000000" w:rsidRDefault="00000000" w:rsidRPr="00000000" w14:paraId="00000500">
      <w:pPr>
        <w:pageBreakBefore w:val="0"/>
        <w:rPr/>
      </w:pPr>
      <w:r w:rsidDel="00000000" w:rsidR="00000000" w:rsidRPr="00000000">
        <w:rPr>
          <w:rtl w:val="0"/>
        </w:rPr>
        <w:t xml:space="preserve">    show natsuki 2a at t21</w:t>
      </w:r>
    </w:p>
    <w:p w:rsidR="00000000" w:rsidDel="00000000" w:rsidP="00000000" w:rsidRDefault="00000000" w:rsidRPr="00000000" w14:paraId="00000501">
      <w:pPr>
        <w:pageBreakBefore w:val="0"/>
        <w:rPr/>
      </w:pPr>
      <w:r w:rsidDel="00000000" w:rsidR="00000000" w:rsidRPr="00000000">
        <w:rPr>
          <w:rtl w:val="0"/>
        </w:rPr>
        <w:t xml:space="preserve">    mc "Really? That would be great Natsuki, thank you!"</w:t>
      </w:r>
    </w:p>
    <w:p w:rsidR="00000000" w:rsidDel="00000000" w:rsidP="00000000" w:rsidRDefault="00000000" w:rsidRPr="00000000" w14:paraId="00000502">
      <w:pPr>
        <w:pageBreakBefore w:val="0"/>
        <w:rPr/>
      </w:pPr>
      <w:r w:rsidDel="00000000" w:rsidR="00000000" w:rsidRPr="00000000">
        <w:rPr>
          <w:rtl w:val="0"/>
        </w:rPr>
        <w:t xml:space="preserve">    show yuri 1b at f22</w:t>
      </w:r>
    </w:p>
    <w:p w:rsidR="00000000" w:rsidDel="00000000" w:rsidP="00000000" w:rsidRDefault="00000000" w:rsidRPr="00000000" w14:paraId="00000503">
      <w:pPr>
        <w:pageBreakBefore w:val="0"/>
        <w:rPr/>
      </w:pPr>
      <w:r w:rsidDel="00000000" w:rsidR="00000000" w:rsidRPr="00000000">
        <w:rPr>
          <w:rtl w:val="0"/>
        </w:rPr>
        <w:t xml:space="preserve">    y "I'm glad you changed your mind Natsuki."</w:t>
      </w:r>
    </w:p>
    <w:p w:rsidR="00000000" w:rsidDel="00000000" w:rsidP="00000000" w:rsidRDefault="00000000" w:rsidRPr="00000000" w14:paraId="00000504">
      <w:pPr>
        <w:pageBreakBefore w:val="0"/>
        <w:rPr/>
      </w:pPr>
      <w:r w:rsidDel="00000000" w:rsidR="00000000" w:rsidRPr="00000000">
        <w:rPr>
          <w:rtl w:val="0"/>
        </w:rPr>
        <w:t xml:space="preserve">    show yuri 1a at t22</w:t>
      </w:r>
    </w:p>
    <w:p w:rsidR="00000000" w:rsidDel="00000000" w:rsidP="00000000" w:rsidRDefault="00000000" w:rsidRPr="00000000" w14:paraId="00000505">
      <w:pPr>
        <w:pageBreakBefore w:val="0"/>
        <w:rPr/>
      </w:pPr>
      <w:r w:rsidDel="00000000" w:rsidR="00000000" w:rsidRPr="00000000">
        <w:rPr>
          <w:rtl w:val="0"/>
        </w:rPr>
        <w:t xml:space="preserve">    show natsuki 2d at f21</w:t>
      </w:r>
    </w:p>
    <w:p w:rsidR="00000000" w:rsidDel="00000000" w:rsidP="00000000" w:rsidRDefault="00000000" w:rsidRPr="00000000" w14:paraId="00000506">
      <w:pPr>
        <w:pageBreakBefore w:val="0"/>
        <w:rPr/>
      </w:pPr>
      <w:r w:rsidDel="00000000" w:rsidR="00000000" w:rsidRPr="00000000">
        <w:rPr>
          <w:rtl w:val="0"/>
        </w:rPr>
        <w:t xml:space="preserve">    n "Yeah don't mention it."</w:t>
      </w:r>
    </w:p>
    <w:p w:rsidR="00000000" w:rsidDel="00000000" w:rsidP="00000000" w:rsidRDefault="00000000" w:rsidRPr="00000000" w14:paraId="00000507">
      <w:pPr>
        <w:pageBreakBefore w:val="0"/>
        <w:rPr/>
      </w:pPr>
      <w:r w:rsidDel="00000000" w:rsidR="00000000" w:rsidRPr="00000000">
        <w:rPr>
          <w:rtl w:val="0"/>
        </w:rPr>
        <w:t xml:space="preserve">    show natsuki 2a at t21</w:t>
      </w:r>
    </w:p>
    <w:p w:rsidR="00000000" w:rsidDel="00000000" w:rsidP="00000000" w:rsidRDefault="00000000" w:rsidRPr="00000000" w14:paraId="00000508">
      <w:pPr>
        <w:pageBreakBefore w:val="0"/>
        <w:rPr/>
      </w:pPr>
      <w:r w:rsidDel="00000000" w:rsidR="00000000" w:rsidRPr="00000000">
        <w:rPr>
          <w:rtl w:val="0"/>
        </w:rPr>
        <w:t xml:space="preserve">    mc "Did you hear that Sayori? Yuri and Natsuki are..."</w:t>
      </w:r>
    </w:p>
    <w:p w:rsidR="00000000" w:rsidDel="00000000" w:rsidP="00000000" w:rsidRDefault="00000000" w:rsidRPr="00000000" w14:paraId="00000509">
      <w:pPr>
        <w:pageBreakBefore w:val="0"/>
        <w:rPr/>
      </w:pPr>
      <w:r w:rsidDel="00000000" w:rsidR="00000000" w:rsidRPr="00000000">
        <w:rPr>
          <w:rtl w:val="0"/>
        </w:rPr>
        <w:t xml:space="preserve">    "I turn to look at Sayori, but she's still fast asleep at the president's desk."</w:t>
      </w:r>
    </w:p>
    <w:p w:rsidR="00000000" w:rsidDel="00000000" w:rsidP="00000000" w:rsidRDefault="00000000" w:rsidRPr="00000000" w14:paraId="0000050A">
      <w:pPr>
        <w:pageBreakBefore w:val="0"/>
        <w:rPr/>
      </w:pPr>
      <w:r w:rsidDel="00000000" w:rsidR="00000000" w:rsidRPr="00000000">
        <w:rPr>
          <w:rtl w:val="0"/>
        </w:rPr>
        <w:t xml:space="preserve">    show natsuki at thide</w:t>
      </w:r>
    </w:p>
    <w:p w:rsidR="00000000" w:rsidDel="00000000" w:rsidP="00000000" w:rsidRDefault="00000000" w:rsidRPr="00000000" w14:paraId="0000050B">
      <w:pPr>
        <w:pageBreakBefore w:val="0"/>
        <w:rPr/>
      </w:pPr>
      <w:r w:rsidDel="00000000" w:rsidR="00000000" w:rsidRPr="00000000">
        <w:rPr>
          <w:rtl w:val="0"/>
        </w:rPr>
        <w:t xml:space="preserve">    hide natsuki</w:t>
      </w:r>
    </w:p>
    <w:p w:rsidR="00000000" w:rsidDel="00000000" w:rsidP="00000000" w:rsidRDefault="00000000" w:rsidRPr="00000000" w14:paraId="0000050C">
      <w:pPr>
        <w:pageBreakBefore w:val="0"/>
        <w:rPr/>
      </w:pPr>
      <w:r w:rsidDel="00000000" w:rsidR="00000000" w:rsidRPr="00000000">
        <w:rPr>
          <w:rtl w:val="0"/>
        </w:rPr>
        <w:t xml:space="preserve">    show yuri at thide</w:t>
      </w:r>
    </w:p>
    <w:p w:rsidR="00000000" w:rsidDel="00000000" w:rsidP="00000000" w:rsidRDefault="00000000" w:rsidRPr="00000000" w14:paraId="0000050D">
      <w:pPr>
        <w:pageBreakBefore w:val="0"/>
        <w:rPr/>
      </w:pPr>
      <w:r w:rsidDel="00000000" w:rsidR="00000000" w:rsidRPr="00000000">
        <w:rPr>
          <w:rtl w:val="0"/>
        </w:rPr>
        <w:t xml:space="preserve">    hide yuri</w:t>
      </w:r>
    </w:p>
    <w:p w:rsidR="00000000" w:rsidDel="00000000" w:rsidP="00000000" w:rsidRDefault="00000000" w:rsidRPr="00000000" w14:paraId="0000050E">
      <w:pPr>
        <w:pageBreakBefore w:val="0"/>
        <w:rPr/>
      </w:pPr>
      <w:r w:rsidDel="00000000" w:rsidR="00000000" w:rsidRPr="00000000">
        <w:rPr>
          <w:rtl w:val="0"/>
        </w:rPr>
        <w:t xml:space="preserve">    "We all chuckle and return to our normal places in the club."</w:t>
      </w:r>
    </w:p>
    <w:p w:rsidR="00000000" w:rsidDel="00000000" w:rsidP="00000000" w:rsidRDefault="00000000" w:rsidRPr="00000000" w14:paraId="0000050F">
      <w:pPr>
        <w:pageBreakBefore w:val="0"/>
        <w:rPr/>
      </w:pPr>
      <w:r w:rsidDel="00000000" w:rsidR="00000000" w:rsidRPr="00000000">
        <w:rPr>
          <w:rtl w:val="0"/>
        </w:rPr>
        <w:t xml:space="preserve">    if shoppingvar == 1:</w:t>
      </w:r>
    </w:p>
    <w:p w:rsidR="00000000" w:rsidDel="00000000" w:rsidP="00000000" w:rsidRDefault="00000000" w:rsidRPr="00000000" w14:paraId="00000510">
      <w:pPr>
        <w:pageBreakBefore w:val="0"/>
        <w:rPr/>
      </w:pPr>
      <w:r w:rsidDel="00000000" w:rsidR="00000000" w:rsidRPr="00000000">
        <w:rPr>
          <w:rtl w:val="0"/>
        </w:rPr>
        <w:t xml:space="preserve">        "Now I have all three of the girls on board to help me out tomorrow."</w:t>
      </w:r>
    </w:p>
    <w:p w:rsidR="00000000" w:rsidDel="00000000" w:rsidP="00000000" w:rsidRDefault="00000000" w:rsidRPr="00000000" w14:paraId="00000511">
      <w:pPr>
        <w:pageBreakBefore w:val="0"/>
        <w:rPr/>
      </w:pPr>
      <w:r w:rsidDel="00000000" w:rsidR="00000000" w:rsidRPr="00000000">
        <w:rPr>
          <w:rtl w:val="0"/>
        </w:rPr>
        <w:t xml:space="preserve">        "There is no way I could mess this one up!"</w:t>
      </w:r>
    </w:p>
    <w:p w:rsidR="00000000" w:rsidDel="00000000" w:rsidP="00000000" w:rsidRDefault="00000000" w:rsidRPr="00000000" w14:paraId="00000512">
      <w:pPr>
        <w:pageBreakBefore w:val="0"/>
        <w:rPr/>
      </w:pPr>
      <w:r w:rsidDel="00000000" w:rsidR="00000000" w:rsidRPr="00000000">
        <w:rPr>
          <w:rtl w:val="0"/>
        </w:rPr>
        <w:t xml:space="preserve">        "I thank every lucky omen I can think of under my breath."</w:t>
      </w:r>
    </w:p>
    <w:p w:rsidR="00000000" w:rsidDel="00000000" w:rsidP="00000000" w:rsidRDefault="00000000" w:rsidRPr="00000000" w14:paraId="00000513">
      <w:pPr>
        <w:pageBreakBefore w:val="0"/>
        <w:rPr/>
      </w:pPr>
      <w:r w:rsidDel="00000000" w:rsidR="00000000" w:rsidRPr="00000000">
        <w:rPr>
          <w:rtl w:val="0"/>
        </w:rPr>
        <w:t xml:space="preserve">    elif shoppingvar == 0:</w:t>
      </w:r>
    </w:p>
    <w:p w:rsidR="00000000" w:rsidDel="00000000" w:rsidP="00000000" w:rsidRDefault="00000000" w:rsidRPr="00000000" w14:paraId="00000514">
      <w:pPr>
        <w:pageBreakBefore w:val="0"/>
        <w:rPr/>
      </w:pPr>
      <w:r w:rsidDel="00000000" w:rsidR="00000000" w:rsidRPr="00000000">
        <w:rPr>
          <w:rtl w:val="0"/>
        </w:rPr>
        <w:t xml:space="preserve">        "I'm gonna get some help after all tomorrow, alright!"</w:t>
      </w:r>
    </w:p>
    <w:p w:rsidR="00000000" w:rsidDel="00000000" w:rsidP="00000000" w:rsidRDefault="00000000" w:rsidRPr="00000000" w14:paraId="00000515">
      <w:pPr>
        <w:pageBreakBefore w:val="0"/>
        <w:rPr/>
      </w:pPr>
      <w:r w:rsidDel="00000000" w:rsidR="00000000" w:rsidRPr="00000000">
        <w:rPr>
          <w:rtl w:val="0"/>
        </w:rPr>
        <w:t xml:space="preserve">        "Yuri and Natsuki should know Monika's interests pretty well to be able to help pick the perfect gift."</w:t>
      </w:r>
    </w:p>
    <w:p w:rsidR="00000000" w:rsidDel="00000000" w:rsidP="00000000" w:rsidRDefault="00000000" w:rsidRPr="00000000" w14:paraId="00000516">
      <w:pPr>
        <w:pageBreakBefore w:val="0"/>
        <w:rPr/>
      </w:pPr>
      <w:r w:rsidDel="00000000" w:rsidR="00000000" w:rsidRPr="00000000">
        <w:rPr>
          <w:rtl w:val="0"/>
        </w:rPr>
        <w:t xml:space="preserve">        "I just wish Sayori would have tagged along too, maybe I can convince her tomorrow."</w:t>
      </w:r>
    </w:p>
    <w:p w:rsidR="00000000" w:rsidDel="00000000" w:rsidP="00000000" w:rsidRDefault="00000000" w:rsidRPr="00000000" w14:paraId="00000517">
      <w:pPr>
        <w:pageBreakBefore w:val="0"/>
        <w:rPr/>
      </w:pPr>
      <w:r w:rsidDel="00000000" w:rsidR="00000000" w:rsidRPr="00000000">
        <w:rPr>
          <w:rtl w:val="0"/>
        </w:rPr>
        <w:t xml:space="preserve">    "The rest of the day is pretty standard as the anticipation for tomorrow grows."</w:t>
      </w:r>
    </w:p>
    <w:p w:rsidR="00000000" w:rsidDel="00000000" w:rsidP="00000000" w:rsidRDefault="00000000" w:rsidRPr="00000000" w14:paraId="00000518">
      <w:pPr>
        <w:pageBreakBefore w:val="0"/>
        <w:rPr/>
      </w:pPr>
      <w:r w:rsidDel="00000000" w:rsidR="00000000" w:rsidRPr="00000000">
        <w:rPr>
          <w:rtl w:val="0"/>
        </w:rPr>
        <w:t xml:space="preserve">#C6</w:t>
      </w:r>
    </w:p>
    <w:p w:rsidR="00000000" w:rsidDel="00000000" w:rsidP="00000000" w:rsidRDefault="00000000" w:rsidRPr="00000000" w14:paraId="00000519">
      <w:pPr>
        <w:pageBreakBefore w:val="0"/>
        <w:rPr/>
      </w:pPr>
      <w:r w:rsidDel="00000000" w:rsidR="00000000" w:rsidRPr="00000000">
        <w:rPr>
          <w:rtl w:val="0"/>
        </w:rPr>
        <w:t xml:space="preserve">    stop music fadeout 2.0</w:t>
      </w:r>
    </w:p>
    <w:p w:rsidR="00000000" w:rsidDel="00000000" w:rsidP="00000000" w:rsidRDefault="00000000" w:rsidRPr="00000000" w14:paraId="0000051A">
      <w:pPr>
        <w:pageBreakBefore w:val="0"/>
        <w:rPr/>
      </w:pPr>
      <w:r w:rsidDel="00000000" w:rsidR="00000000" w:rsidRPr="00000000">
        <w:rPr>
          <w:rtl w:val="0"/>
        </w:rPr>
        <w:t xml:space="preserve">    scene bg mall_u with dissolve_scene_full</w:t>
      </w:r>
    </w:p>
    <w:p w:rsidR="00000000" w:rsidDel="00000000" w:rsidP="00000000" w:rsidRDefault="00000000" w:rsidRPr="00000000" w14:paraId="0000051B">
      <w:pPr>
        <w:pageBreakBefore w:val="0"/>
        <w:rPr/>
      </w:pPr>
      <w:r w:rsidDel="00000000" w:rsidR="00000000" w:rsidRPr="00000000">
        <w:rPr>
          <w:rtl w:val="0"/>
        </w:rPr>
        <w:t xml:space="preserve">    #play music (shopping track)</w:t>
      </w:r>
    </w:p>
    <w:p w:rsidR="00000000" w:rsidDel="00000000" w:rsidP="00000000" w:rsidRDefault="00000000" w:rsidRPr="00000000" w14:paraId="0000051C">
      <w:pPr>
        <w:pageBreakBefore w:val="0"/>
        <w:rPr/>
      </w:pPr>
      <w:r w:rsidDel="00000000" w:rsidR="00000000" w:rsidRPr="00000000">
        <w:rPr>
          <w:rtl w:val="0"/>
        </w:rPr>
        <w:t xml:space="preserve">    "As expected, the mall is completely mobbed today as last minute shoppers like myself scramble to finish their shopping lists."</w:t>
      </w:r>
    </w:p>
    <w:p w:rsidR="00000000" w:rsidDel="00000000" w:rsidP="00000000" w:rsidRDefault="00000000" w:rsidRPr="00000000" w14:paraId="0000051D">
      <w:pPr>
        <w:pageBreakBefore w:val="0"/>
        <w:rPr/>
      </w:pPr>
      <w:r w:rsidDel="00000000" w:rsidR="00000000" w:rsidRPr="00000000">
        <w:rPr>
          <w:rtl w:val="0"/>
        </w:rPr>
        <w:t xml:space="preserve">    if shoppingval == 1:</w:t>
      </w:r>
    </w:p>
    <w:p w:rsidR="00000000" w:rsidDel="00000000" w:rsidP="00000000" w:rsidRDefault="00000000" w:rsidRPr="00000000" w14:paraId="0000051E">
      <w:pPr>
        <w:pageBreakBefore w:val="0"/>
        <w:rPr/>
      </w:pPr>
      <w:r w:rsidDel="00000000" w:rsidR="00000000" w:rsidRPr="00000000">
        <w:rPr>
          <w:rtl w:val="0"/>
        </w:rPr>
        <w:t xml:space="preserve">        $ y_store = None</w:t>
      </w:r>
    </w:p>
    <w:p w:rsidR="00000000" w:rsidDel="00000000" w:rsidP="00000000" w:rsidRDefault="00000000" w:rsidRPr="00000000" w14:paraId="0000051F">
      <w:pPr>
        <w:pageBreakBefore w:val="0"/>
        <w:rPr/>
      </w:pPr>
      <w:r w:rsidDel="00000000" w:rsidR="00000000" w:rsidRPr="00000000">
        <w:rPr>
          <w:rtl w:val="0"/>
        </w:rPr>
        <w:t xml:space="preserve">        $ n_store = None</w:t>
      </w:r>
    </w:p>
    <w:p w:rsidR="00000000" w:rsidDel="00000000" w:rsidP="00000000" w:rsidRDefault="00000000" w:rsidRPr="00000000" w14:paraId="00000520">
      <w:pPr>
        <w:pageBreakBefore w:val="0"/>
        <w:rPr/>
      </w:pPr>
      <w:r w:rsidDel="00000000" w:rsidR="00000000" w:rsidRPr="00000000">
        <w:rPr>
          <w:rtl w:val="0"/>
        </w:rPr>
        <w:t xml:space="preserve">        $ s_store = None</w:t>
      </w:r>
    </w:p>
    <w:p w:rsidR="00000000" w:rsidDel="00000000" w:rsidP="00000000" w:rsidRDefault="00000000" w:rsidRPr="00000000" w14:paraId="00000521">
      <w:pPr>
        <w:pageBreakBefore w:val="0"/>
        <w:rPr/>
      </w:pPr>
      <w:r w:rsidDel="00000000" w:rsidR="00000000" w:rsidRPr="00000000">
        <w:rPr>
          <w:rtl w:val="0"/>
        </w:rPr>
        <w:t xml:space="preserve">        "We made it to the mall by mid day as we had to wait for Sayori to catch up with us."</w:t>
      </w:r>
    </w:p>
    <w:p w:rsidR="00000000" w:rsidDel="00000000" w:rsidP="00000000" w:rsidRDefault="00000000" w:rsidRPr="00000000" w14:paraId="00000522">
      <w:pPr>
        <w:pageBreakBefore w:val="0"/>
        <w:rPr/>
      </w:pPr>
      <w:r w:rsidDel="00000000" w:rsidR="00000000" w:rsidRPr="00000000">
        <w:rPr>
          <w:rtl w:val="0"/>
        </w:rPr>
        <w:t xml:space="preserve">        "She had slept in again and we were stuck waiting outside her place while she tried to get ready."</w:t>
      </w:r>
    </w:p>
    <w:p w:rsidR="00000000" w:rsidDel="00000000" w:rsidP="00000000" w:rsidRDefault="00000000" w:rsidRPr="00000000" w14:paraId="00000523">
      <w:pPr>
        <w:pageBreakBefore w:val="0"/>
        <w:rPr/>
      </w:pPr>
      <w:r w:rsidDel="00000000" w:rsidR="00000000" w:rsidRPr="00000000">
        <w:rPr>
          <w:rtl w:val="0"/>
        </w:rPr>
        <w:t xml:space="preserve">        show yuri 1ba at t31 zorder 3</w:t>
      </w:r>
    </w:p>
    <w:p w:rsidR="00000000" w:rsidDel="00000000" w:rsidP="00000000" w:rsidRDefault="00000000" w:rsidRPr="00000000" w14:paraId="00000524">
      <w:pPr>
        <w:pageBreakBefore w:val="0"/>
        <w:rPr/>
      </w:pPr>
      <w:r w:rsidDel="00000000" w:rsidR="00000000" w:rsidRPr="00000000">
        <w:rPr>
          <w:rtl w:val="0"/>
        </w:rPr>
        <w:t xml:space="preserve">        show sayori 4bs at t32 zorder 4</w:t>
      </w:r>
    </w:p>
    <w:p w:rsidR="00000000" w:rsidDel="00000000" w:rsidP="00000000" w:rsidRDefault="00000000" w:rsidRPr="00000000" w14:paraId="00000525">
      <w:pPr>
        <w:pageBreakBefore w:val="0"/>
        <w:rPr/>
      </w:pPr>
      <w:r w:rsidDel="00000000" w:rsidR="00000000" w:rsidRPr="00000000">
        <w:rPr>
          <w:rtl w:val="0"/>
        </w:rPr>
        <w:t xml:space="preserve">        show natsuki 4ba at t33 zorder 3</w:t>
      </w:r>
    </w:p>
    <w:p w:rsidR="00000000" w:rsidDel="00000000" w:rsidP="00000000" w:rsidRDefault="00000000" w:rsidRPr="00000000" w14:paraId="00000526">
      <w:pPr>
        <w:pageBreakBefore w:val="0"/>
        <w:rPr/>
      </w:pPr>
      <w:r w:rsidDel="00000000" w:rsidR="00000000" w:rsidRPr="00000000">
        <w:rPr>
          <w:rtl w:val="0"/>
        </w:rPr>
        <w:t xml:space="preserve">        show sayori at f32</w:t>
      </w:r>
    </w:p>
    <w:p w:rsidR="00000000" w:rsidDel="00000000" w:rsidP="00000000" w:rsidRDefault="00000000" w:rsidRPr="00000000" w14:paraId="00000527">
      <w:pPr>
        <w:pageBreakBefore w:val="0"/>
        <w:rPr/>
      </w:pPr>
      <w:r w:rsidDel="00000000" w:rsidR="00000000" w:rsidRPr="00000000">
        <w:rPr>
          <w:rtl w:val="0"/>
        </w:rPr>
        <w:t xml:space="preserve">        s "We made it! Wow, look at all the cute decorations!"</w:t>
      </w:r>
    </w:p>
    <w:p w:rsidR="00000000" w:rsidDel="00000000" w:rsidP="00000000" w:rsidRDefault="00000000" w:rsidRPr="00000000" w14:paraId="00000528">
      <w:pPr>
        <w:pageBreakBefore w:val="0"/>
        <w:rPr/>
      </w:pPr>
      <w:r w:rsidDel="00000000" w:rsidR="00000000" w:rsidRPr="00000000">
        <w:rPr>
          <w:rtl w:val="0"/>
        </w:rPr>
        <w:t xml:space="preserve">        s 1bx "It's all so festive, isn't it [player]?"</w:t>
      </w:r>
    </w:p>
    <w:p w:rsidR="00000000" w:rsidDel="00000000" w:rsidP="00000000" w:rsidRDefault="00000000" w:rsidRPr="00000000" w14:paraId="00000529">
      <w:pPr>
        <w:pageBreakBefore w:val="0"/>
        <w:rPr/>
      </w:pPr>
      <w:r w:rsidDel="00000000" w:rsidR="00000000" w:rsidRPr="00000000">
        <w:rPr>
          <w:rtl w:val="0"/>
        </w:rPr>
        <w:t xml:space="preserve">        show sayori 1bq at t32</w:t>
      </w:r>
    </w:p>
    <w:p w:rsidR="00000000" w:rsidDel="00000000" w:rsidP="00000000" w:rsidRDefault="00000000" w:rsidRPr="00000000" w14:paraId="0000052A">
      <w:pPr>
        <w:pageBreakBefore w:val="0"/>
        <w:rPr/>
      </w:pPr>
      <w:r w:rsidDel="00000000" w:rsidR="00000000" w:rsidRPr="00000000">
        <w:rPr>
          <w:rtl w:val="0"/>
        </w:rPr>
        <w:t xml:space="preserve">        mc "Yeah it really is, I've never seen this place so dressed up."</w:t>
      </w:r>
    </w:p>
    <w:p w:rsidR="00000000" w:rsidDel="00000000" w:rsidP="00000000" w:rsidRDefault="00000000" w:rsidRPr="00000000" w14:paraId="0000052B">
      <w:pPr>
        <w:pageBreakBefore w:val="0"/>
        <w:rPr/>
      </w:pPr>
      <w:r w:rsidDel="00000000" w:rsidR="00000000" w:rsidRPr="00000000">
        <w:rPr>
          <w:rtl w:val="0"/>
        </w:rPr>
        <w:t xml:space="preserve">        show natsuki 5bk at f33</w:t>
      </w:r>
    </w:p>
    <w:p w:rsidR="00000000" w:rsidDel="00000000" w:rsidP="00000000" w:rsidRDefault="00000000" w:rsidRPr="00000000" w14:paraId="0000052C">
      <w:pPr>
        <w:pageBreakBefore w:val="0"/>
        <w:rPr/>
      </w:pPr>
      <w:r w:rsidDel="00000000" w:rsidR="00000000" w:rsidRPr="00000000">
        <w:rPr>
          <w:rtl w:val="0"/>
        </w:rPr>
        <w:t xml:space="preserve">        n "I've never seen it this full. We better get moving if you want to find a good gift before they're all gone."</w:t>
      </w:r>
    </w:p>
    <w:p w:rsidR="00000000" w:rsidDel="00000000" w:rsidP="00000000" w:rsidRDefault="00000000" w:rsidRPr="00000000" w14:paraId="0000052D">
      <w:pPr>
        <w:pageBreakBefore w:val="0"/>
        <w:rPr/>
      </w:pPr>
      <w:r w:rsidDel="00000000" w:rsidR="00000000" w:rsidRPr="00000000">
        <w:rPr>
          <w:rtl w:val="0"/>
        </w:rPr>
        <w:t xml:space="preserve">        show natsuki 3bn at t33</w:t>
      </w:r>
    </w:p>
    <w:p w:rsidR="00000000" w:rsidDel="00000000" w:rsidP="00000000" w:rsidRDefault="00000000" w:rsidRPr="00000000" w14:paraId="0000052E">
      <w:pPr>
        <w:pageBreakBefore w:val="0"/>
        <w:rPr/>
      </w:pPr>
      <w:r w:rsidDel="00000000" w:rsidR="00000000" w:rsidRPr="00000000">
        <w:rPr>
          <w:rtl w:val="0"/>
        </w:rPr>
        <w:t xml:space="preserve">        show sayori 2bg</w:t>
      </w:r>
    </w:p>
    <w:p w:rsidR="00000000" w:rsidDel="00000000" w:rsidP="00000000" w:rsidRDefault="00000000" w:rsidRPr="00000000" w14:paraId="0000052F">
      <w:pPr>
        <w:pageBreakBefore w:val="0"/>
        <w:rPr/>
      </w:pPr>
      <w:r w:rsidDel="00000000" w:rsidR="00000000" w:rsidRPr="00000000">
        <w:rPr>
          <w:rtl w:val="0"/>
        </w:rPr>
        <w:t xml:space="preserve">        show yuri 2bv at f31</w:t>
      </w:r>
    </w:p>
    <w:p w:rsidR="00000000" w:rsidDel="00000000" w:rsidP="00000000" w:rsidRDefault="00000000" w:rsidRPr="00000000" w14:paraId="00000530">
      <w:pPr>
        <w:pageBreakBefore w:val="0"/>
        <w:rPr/>
      </w:pPr>
      <w:r w:rsidDel="00000000" w:rsidR="00000000" w:rsidRPr="00000000">
        <w:rPr>
          <w:rtl w:val="0"/>
        </w:rPr>
        <w:t xml:space="preserve">        y "Natsuki's right, if we don't get moving soon we may never find the perfect gift."</w:t>
      </w:r>
    </w:p>
    <w:p w:rsidR="00000000" w:rsidDel="00000000" w:rsidP="00000000" w:rsidRDefault="00000000" w:rsidRPr="00000000" w14:paraId="00000531">
      <w:pPr>
        <w:pageBreakBefore w:val="0"/>
        <w:rPr/>
      </w:pPr>
      <w:r w:rsidDel="00000000" w:rsidR="00000000" w:rsidRPr="00000000">
        <w:rPr>
          <w:rtl w:val="0"/>
        </w:rPr>
        <w:t xml:space="preserve">        y 3bw "And then what will we do..."</w:t>
      </w:r>
    </w:p>
    <w:p w:rsidR="00000000" w:rsidDel="00000000" w:rsidP="00000000" w:rsidRDefault="00000000" w:rsidRPr="00000000" w14:paraId="00000532">
      <w:pPr>
        <w:pageBreakBefore w:val="0"/>
        <w:rPr/>
      </w:pPr>
      <w:r w:rsidDel="00000000" w:rsidR="00000000" w:rsidRPr="00000000">
        <w:rPr>
          <w:rtl w:val="0"/>
        </w:rPr>
        <w:t xml:space="preserve">        show yuri 1bu at t31</w:t>
      </w:r>
    </w:p>
    <w:p w:rsidR="00000000" w:rsidDel="00000000" w:rsidP="00000000" w:rsidRDefault="00000000" w:rsidRPr="00000000" w14:paraId="00000533">
      <w:pPr>
        <w:pageBreakBefore w:val="0"/>
        <w:rPr/>
      </w:pPr>
      <w:r w:rsidDel="00000000" w:rsidR="00000000" w:rsidRPr="00000000">
        <w:rPr>
          <w:rtl w:val="0"/>
        </w:rPr>
        <w:t xml:space="preserve">        show sayori 2bd at f32</w:t>
      </w:r>
    </w:p>
    <w:p w:rsidR="00000000" w:rsidDel="00000000" w:rsidP="00000000" w:rsidRDefault="00000000" w:rsidRPr="00000000" w14:paraId="00000534">
      <w:pPr>
        <w:pageBreakBefore w:val="0"/>
        <w:rPr/>
      </w:pPr>
      <w:r w:rsidDel="00000000" w:rsidR="00000000" w:rsidRPr="00000000">
        <w:rPr>
          <w:rtl w:val="0"/>
        </w:rPr>
        <w:t xml:space="preserve">        s "Don't worry Yuri, I'm sure we'll find the most bestest gift in the whole world for Monika!"</w:t>
      </w:r>
    </w:p>
    <w:p w:rsidR="00000000" w:rsidDel="00000000" w:rsidP="00000000" w:rsidRDefault="00000000" w:rsidRPr="00000000" w14:paraId="00000535">
      <w:pPr>
        <w:pageBreakBefore w:val="0"/>
        <w:rPr/>
      </w:pPr>
      <w:r w:rsidDel="00000000" w:rsidR="00000000" w:rsidRPr="00000000">
        <w:rPr>
          <w:rtl w:val="0"/>
        </w:rPr>
        <w:t xml:space="preserve">        s 4br "We got this! Ehehe~"</w:t>
      </w:r>
    </w:p>
    <w:p w:rsidR="00000000" w:rsidDel="00000000" w:rsidP="00000000" w:rsidRDefault="00000000" w:rsidRPr="00000000" w14:paraId="00000536">
      <w:pPr>
        <w:pageBreakBefore w:val="0"/>
        <w:rPr/>
      </w:pPr>
      <w:r w:rsidDel="00000000" w:rsidR="00000000" w:rsidRPr="00000000">
        <w:rPr>
          <w:rtl w:val="0"/>
        </w:rPr>
        <w:t xml:space="preserve">        show sayori 3bq at t32</w:t>
      </w:r>
    </w:p>
    <w:p w:rsidR="00000000" w:rsidDel="00000000" w:rsidP="00000000" w:rsidRDefault="00000000" w:rsidRPr="00000000" w14:paraId="00000537">
      <w:pPr>
        <w:pageBreakBefore w:val="0"/>
        <w:rPr/>
      </w:pPr>
      <w:r w:rsidDel="00000000" w:rsidR="00000000" w:rsidRPr="00000000">
        <w:rPr>
          <w:rtl w:val="0"/>
        </w:rPr>
        <w:t xml:space="preserve">        mc "Yeah, we got this. Let's just start walking and see if we see anything I guess."</w:t>
      </w:r>
    </w:p>
    <w:p w:rsidR="00000000" w:rsidDel="00000000" w:rsidP="00000000" w:rsidRDefault="00000000" w:rsidRPr="00000000" w14:paraId="00000538">
      <w:pPr>
        <w:pageBreakBefore w:val="0"/>
        <w:rPr/>
      </w:pPr>
      <w:r w:rsidDel="00000000" w:rsidR="00000000" w:rsidRPr="00000000">
        <w:rPr>
          <w:rtl w:val="0"/>
        </w:rPr>
        <w:t xml:space="preserve">        show sayori 1ba</w:t>
      </w:r>
    </w:p>
    <w:p w:rsidR="00000000" w:rsidDel="00000000" w:rsidP="00000000" w:rsidRDefault="00000000" w:rsidRPr="00000000" w14:paraId="00000539">
      <w:pPr>
        <w:pageBreakBefore w:val="0"/>
        <w:rPr/>
      </w:pPr>
      <w:r w:rsidDel="00000000" w:rsidR="00000000" w:rsidRPr="00000000">
        <w:rPr>
          <w:rtl w:val="0"/>
        </w:rPr>
        <w:t xml:space="preserve">        show natsuki 2bj</w:t>
      </w:r>
    </w:p>
    <w:p w:rsidR="00000000" w:rsidDel="00000000" w:rsidP="00000000" w:rsidRDefault="00000000" w:rsidRPr="00000000" w14:paraId="0000053A">
      <w:pPr>
        <w:pageBreakBefore w:val="0"/>
        <w:rPr/>
      </w:pPr>
      <w:r w:rsidDel="00000000" w:rsidR="00000000" w:rsidRPr="00000000">
        <w:rPr>
          <w:rtl w:val="0"/>
        </w:rPr>
        <w:t xml:space="preserve">        show yuri 1bu</w:t>
      </w:r>
    </w:p>
    <w:p w:rsidR="00000000" w:rsidDel="00000000" w:rsidP="00000000" w:rsidRDefault="00000000" w:rsidRPr="00000000" w14:paraId="0000053B">
      <w:pPr>
        <w:pageBreakBefore w:val="0"/>
        <w:rPr/>
      </w:pPr>
      <w:r w:rsidDel="00000000" w:rsidR="00000000" w:rsidRPr="00000000">
        <w:rPr>
          <w:rtl w:val="0"/>
        </w:rPr>
        <w:t xml:space="preserve">        "The crowd enveloped us as we walk into the heart of the mall."</w:t>
      </w:r>
    </w:p>
    <w:p w:rsidR="00000000" w:rsidDel="00000000" w:rsidP="00000000" w:rsidRDefault="00000000" w:rsidRPr="00000000" w14:paraId="0000053C">
      <w:pPr>
        <w:pageBreakBefore w:val="0"/>
        <w:rPr/>
      </w:pPr>
      <w:r w:rsidDel="00000000" w:rsidR="00000000" w:rsidRPr="00000000">
        <w:rPr>
          <w:rtl w:val="0"/>
        </w:rPr>
        <w:t xml:space="preserve">        "So many stores to choose from, all with their own selection of things to buy."</w:t>
      </w:r>
    </w:p>
    <w:p w:rsidR="00000000" w:rsidDel="00000000" w:rsidP="00000000" w:rsidRDefault="00000000" w:rsidRPr="00000000" w14:paraId="0000053D">
      <w:pPr>
        <w:pageBreakBefore w:val="0"/>
        <w:rPr/>
      </w:pPr>
      <w:r w:rsidDel="00000000" w:rsidR="00000000" w:rsidRPr="00000000">
        <w:rPr>
          <w:rtl w:val="0"/>
        </w:rPr>
        <w:t xml:space="preserve">        "It all just feels so overwhelming..."</w:t>
      </w:r>
    </w:p>
    <w:p w:rsidR="00000000" w:rsidDel="00000000" w:rsidP="00000000" w:rsidRDefault="00000000" w:rsidRPr="00000000" w14:paraId="0000053E">
      <w:pPr>
        <w:pageBreakBefore w:val="0"/>
        <w:rPr/>
      </w:pPr>
      <w:r w:rsidDel="00000000" w:rsidR="00000000" w:rsidRPr="00000000">
        <w:rPr>
          <w:rtl w:val="0"/>
        </w:rPr>
        <w:t xml:space="preserve">        "Then all at once, the three girls turn to me and talk."</w:t>
      </w:r>
    </w:p>
    <w:p w:rsidR="00000000" w:rsidDel="00000000" w:rsidP="00000000" w:rsidRDefault="00000000" w:rsidRPr="00000000" w14:paraId="0000053F">
      <w:pPr>
        <w:pageBreakBefore w:val="0"/>
        <w:rPr/>
      </w:pPr>
      <w:r w:rsidDel="00000000" w:rsidR="00000000" w:rsidRPr="00000000">
        <w:rPr>
          <w:rtl w:val="0"/>
        </w:rPr>
        <w:t xml:space="preserve">        show natsuki 3bl at f33</w:t>
      </w:r>
    </w:p>
    <w:p w:rsidR="00000000" w:rsidDel="00000000" w:rsidP="00000000" w:rsidRDefault="00000000" w:rsidRPr="00000000" w14:paraId="00000540">
      <w:pPr>
        <w:pageBreakBefore w:val="0"/>
        <w:rPr/>
      </w:pPr>
      <w:r w:rsidDel="00000000" w:rsidR="00000000" w:rsidRPr="00000000">
        <w:rPr>
          <w:rtl w:val="0"/>
        </w:rPr>
        <w:t xml:space="preserve">        n "Hey [player], what about that store!"</w:t>
      </w:r>
    </w:p>
    <w:p w:rsidR="00000000" w:rsidDel="00000000" w:rsidP="00000000" w:rsidRDefault="00000000" w:rsidRPr="00000000" w14:paraId="00000541">
      <w:pPr>
        <w:pageBreakBefore w:val="0"/>
        <w:rPr/>
      </w:pPr>
      <w:r w:rsidDel="00000000" w:rsidR="00000000" w:rsidRPr="00000000">
        <w:rPr>
          <w:rtl w:val="0"/>
        </w:rPr>
        <w:t xml:space="preserve">        "Natsuki points towards a book store tucked away in a corner lot."</w:t>
      </w:r>
    </w:p>
    <w:p w:rsidR="00000000" w:rsidDel="00000000" w:rsidP="00000000" w:rsidRDefault="00000000" w:rsidRPr="00000000" w14:paraId="00000542">
      <w:pPr>
        <w:pageBreakBefore w:val="0"/>
        <w:rPr/>
      </w:pPr>
      <w:r w:rsidDel="00000000" w:rsidR="00000000" w:rsidRPr="00000000">
        <w:rPr>
          <w:rtl w:val="0"/>
        </w:rPr>
        <w:t xml:space="preserve">        show yuri 1bf at f31</w:t>
      </w:r>
    </w:p>
    <w:p w:rsidR="00000000" w:rsidDel="00000000" w:rsidP="00000000" w:rsidRDefault="00000000" w:rsidRPr="00000000" w14:paraId="00000543">
      <w:pPr>
        <w:pageBreakBefore w:val="0"/>
        <w:rPr/>
      </w:pPr>
      <w:r w:rsidDel="00000000" w:rsidR="00000000" w:rsidRPr="00000000">
        <w:rPr>
          <w:rtl w:val="0"/>
        </w:rPr>
        <w:t xml:space="preserve">        y "That store looks promising [player]."</w:t>
      </w:r>
    </w:p>
    <w:p w:rsidR="00000000" w:rsidDel="00000000" w:rsidP="00000000" w:rsidRDefault="00000000" w:rsidRPr="00000000" w14:paraId="00000544">
      <w:pPr>
        <w:pageBreakBefore w:val="0"/>
        <w:rPr/>
      </w:pPr>
      <w:r w:rsidDel="00000000" w:rsidR="00000000" w:rsidRPr="00000000">
        <w:rPr>
          <w:rtl w:val="0"/>
        </w:rPr>
        <w:t xml:space="preserve">        "Yuri points towards a small antique store across from the book store."</w:t>
      </w:r>
    </w:p>
    <w:p w:rsidR="00000000" w:rsidDel="00000000" w:rsidP="00000000" w:rsidRDefault="00000000" w:rsidRPr="00000000" w14:paraId="00000545">
      <w:pPr>
        <w:pageBreakBefore w:val="0"/>
        <w:rPr/>
      </w:pPr>
      <w:r w:rsidDel="00000000" w:rsidR="00000000" w:rsidRPr="00000000">
        <w:rPr>
          <w:rtl w:val="0"/>
        </w:rPr>
        <w:t xml:space="preserve">        show sayori 2bn at f32</w:t>
      </w:r>
    </w:p>
    <w:p w:rsidR="00000000" w:rsidDel="00000000" w:rsidP="00000000" w:rsidRDefault="00000000" w:rsidRPr="00000000" w14:paraId="00000546">
      <w:pPr>
        <w:pageBreakBefore w:val="0"/>
        <w:rPr/>
      </w:pPr>
      <w:r w:rsidDel="00000000" w:rsidR="00000000" w:rsidRPr="00000000">
        <w:rPr>
          <w:rtl w:val="0"/>
        </w:rPr>
        <w:t xml:space="preserve">        s "Ooo, look over there [player]!"</w:t>
      </w:r>
    </w:p>
    <w:p w:rsidR="00000000" w:rsidDel="00000000" w:rsidP="00000000" w:rsidRDefault="00000000" w:rsidRPr="00000000" w14:paraId="00000547">
      <w:pPr>
        <w:pageBreakBefore w:val="0"/>
        <w:rPr/>
      </w:pPr>
      <w:r w:rsidDel="00000000" w:rsidR="00000000" w:rsidRPr="00000000">
        <w:rPr>
          <w:rtl w:val="0"/>
        </w:rPr>
        <w:t xml:space="preserve">        "Sayori points towards a small table close to the indoor fountain, fading in and out of view as the crowd of people walk around us."</w:t>
      </w:r>
    </w:p>
    <w:p w:rsidR="00000000" w:rsidDel="00000000" w:rsidP="00000000" w:rsidRDefault="00000000" w:rsidRPr="00000000" w14:paraId="00000548">
      <w:pPr>
        <w:pageBreakBefore w:val="0"/>
        <w:rPr/>
      </w:pPr>
      <w:r w:rsidDel="00000000" w:rsidR="00000000" w:rsidRPr="00000000">
        <w:rPr>
          <w:rtl w:val="0"/>
        </w:rPr>
        <w:t xml:space="preserve">        show natsuki 1bp at t33</w:t>
      </w:r>
    </w:p>
    <w:p w:rsidR="00000000" w:rsidDel="00000000" w:rsidP="00000000" w:rsidRDefault="00000000" w:rsidRPr="00000000" w14:paraId="00000549">
      <w:pPr>
        <w:pageBreakBefore w:val="0"/>
        <w:rPr/>
      </w:pPr>
      <w:r w:rsidDel="00000000" w:rsidR="00000000" w:rsidRPr="00000000">
        <w:rPr>
          <w:rtl w:val="0"/>
        </w:rPr>
        <w:t xml:space="preserve">        show yuri 3bp at t31</w:t>
      </w:r>
    </w:p>
    <w:p w:rsidR="00000000" w:rsidDel="00000000" w:rsidP="00000000" w:rsidRDefault="00000000" w:rsidRPr="00000000" w14:paraId="0000054A">
      <w:pPr>
        <w:pageBreakBefore w:val="0"/>
        <w:rPr/>
      </w:pPr>
      <w:r w:rsidDel="00000000" w:rsidR="00000000" w:rsidRPr="00000000">
        <w:rPr>
          <w:rtl w:val="0"/>
        </w:rPr>
        <w:t xml:space="preserve">        show sayori 1bo at t32</w:t>
      </w:r>
    </w:p>
    <w:p w:rsidR="00000000" w:rsidDel="00000000" w:rsidP="00000000" w:rsidRDefault="00000000" w:rsidRPr="00000000" w14:paraId="0000054B">
      <w:pPr>
        <w:pageBreakBefore w:val="0"/>
        <w:rPr/>
      </w:pPr>
      <w:r w:rsidDel="00000000" w:rsidR="00000000" w:rsidRPr="00000000">
        <w:rPr>
          <w:rtl w:val="0"/>
        </w:rPr>
        <w:t xml:space="preserve">        "Just as fast as everyone exclaimed their findings, they all fall silent..."</w:t>
      </w:r>
    </w:p>
    <w:p w:rsidR="00000000" w:rsidDel="00000000" w:rsidP="00000000" w:rsidRDefault="00000000" w:rsidRPr="00000000" w14:paraId="0000054C">
      <w:pPr>
        <w:pageBreakBefore w:val="0"/>
        <w:rPr/>
      </w:pPr>
      <w:r w:rsidDel="00000000" w:rsidR="00000000" w:rsidRPr="00000000">
        <w:rPr>
          <w:rtl w:val="0"/>
        </w:rPr>
        <w:t xml:space="preserve">        show natsuki 1bz at h33</w:t>
      </w:r>
    </w:p>
    <w:p w:rsidR="00000000" w:rsidDel="00000000" w:rsidP="00000000" w:rsidRDefault="00000000" w:rsidRPr="00000000" w14:paraId="0000054D">
      <w:pPr>
        <w:pageBreakBefore w:val="0"/>
        <w:rPr/>
      </w:pPr>
      <w:r w:rsidDel="00000000" w:rsidR="00000000" w:rsidRPr="00000000">
        <w:rPr>
          <w:rtl w:val="0"/>
        </w:rPr>
        <w:t xml:space="preserve">        show yuri 2bd at h31</w:t>
      </w:r>
    </w:p>
    <w:p w:rsidR="00000000" w:rsidDel="00000000" w:rsidP="00000000" w:rsidRDefault="00000000" w:rsidRPr="00000000" w14:paraId="0000054E">
      <w:pPr>
        <w:pageBreakBefore w:val="0"/>
        <w:rPr/>
      </w:pPr>
      <w:r w:rsidDel="00000000" w:rsidR="00000000" w:rsidRPr="00000000">
        <w:rPr>
          <w:rtl w:val="0"/>
        </w:rPr>
        <w:t xml:space="preserve">        show sayori 4br at h32</w:t>
      </w:r>
    </w:p>
    <w:p w:rsidR="00000000" w:rsidDel="00000000" w:rsidP="00000000" w:rsidRDefault="00000000" w:rsidRPr="00000000" w14:paraId="0000054F">
      <w:pPr>
        <w:pageBreakBefore w:val="0"/>
        <w:rPr/>
      </w:pPr>
      <w:r w:rsidDel="00000000" w:rsidR="00000000" w:rsidRPr="00000000">
        <w:rPr>
          <w:rtl w:val="0"/>
        </w:rPr>
        <w:t xml:space="preserve">        "...and then burst into laughter."</w:t>
      </w:r>
    </w:p>
    <w:p w:rsidR="00000000" w:rsidDel="00000000" w:rsidP="00000000" w:rsidRDefault="00000000" w:rsidRPr="00000000" w14:paraId="00000550">
      <w:pPr>
        <w:pageBreakBefore w:val="0"/>
        <w:rPr/>
      </w:pPr>
      <w:r w:rsidDel="00000000" w:rsidR="00000000" w:rsidRPr="00000000">
        <w:rPr>
          <w:rtl w:val="0"/>
        </w:rPr>
        <w:t xml:space="preserve">        show natsuki 2ba at t33</w:t>
      </w:r>
    </w:p>
    <w:p w:rsidR="00000000" w:rsidDel="00000000" w:rsidP="00000000" w:rsidRDefault="00000000" w:rsidRPr="00000000" w14:paraId="00000551">
      <w:pPr>
        <w:pageBreakBefore w:val="0"/>
        <w:rPr/>
      </w:pPr>
      <w:r w:rsidDel="00000000" w:rsidR="00000000" w:rsidRPr="00000000">
        <w:rPr>
          <w:rtl w:val="0"/>
        </w:rPr>
        <w:t xml:space="preserve">        show yuri 2bb at f31</w:t>
      </w:r>
    </w:p>
    <w:p w:rsidR="00000000" w:rsidDel="00000000" w:rsidP="00000000" w:rsidRDefault="00000000" w:rsidRPr="00000000" w14:paraId="00000552">
      <w:pPr>
        <w:pageBreakBefore w:val="0"/>
        <w:rPr/>
      </w:pPr>
      <w:r w:rsidDel="00000000" w:rsidR="00000000" w:rsidRPr="00000000">
        <w:rPr>
          <w:rtl w:val="0"/>
        </w:rPr>
        <w:t xml:space="preserve">        show sayori 2ba at t32</w:t>
      </w:r>
    </w:p>
    <w:p w:rsidR="00000000" w:rsidDel="00000000" w:rsidP="00000000" w:rsidRDefault="00000000" w:rsidRPr="00000000" w14:paraId="00000553">
      <w:pPr>
        <w:pageBreakBefore w:val="0"/>
        <w:rPr/>
      </w:pPr>
      <w:r w:rsidDel="00000000" w:rsidR="00000000" w:rsidRPr="00000000">
        <w:rPr>
          <w:rtl w:val="0"/>
        </w:rPr>
        <w:t xml:space="preserve">        y "Well it seems we have a lot to choose from, [player]."</w:t>
      </w:r>
    </w:p>
    <w:p w:rsidR="00000000" w:rsidDel="00000000" w:rsidP="00000000" w:rsidRDefault="00000000" w:rsidRPr="00000000" w14:paraId="00000554">
      <w:pPr>
        <w:pageBreakBefore w:val="0"/>
        <w:rPr/>
      </w:pPr>
      <w:r w:rsidDel="00000000" w:rsidR="00000000" w:rsidRPr="00000000">
        <w:rPr>
          <w:rtl w:val="0"/>
        </w:rPr>
        <w:t xml:space="preserve">        show yuri 1ba at t31</w:t>
      </w:r>
    </w:p>
    <w:p w:rsidR="00000000" w:rsidDel="00000000" w:rsidP="00000000" w:rsidRDefault="00000000" w:rsidRPr="00000000" w14:paraId="00000555">
      <w:pPr>
        <w:pageBreakBefore w:val="0"/>
        <w:rPr/>
      </w:pPr>
      <w:r w:rsidDel="00000000" w:rsidR="00000000" w:rsidRPr="00000000">
        <w:rPr>
          <w:rtl w:val="0"/>
        </w:rPr>
        <w:t xml:space="preserve">        mc "They all seem like really good choices too."</w:t>
      </w:r>
    </w:p>
    <w:p w:rsidR="00000000" w:rsidDel="00000000" w:rsidP="00000000" w:rsidRDefault="00000000" w:rsidRPr="00000000" w14:paraId="00000556">
      <w:pPr>
        <w:pageBreakBefore w:val="0"/>
        <w:rPr/>
      </w:pPr>
      <w:r w:rsidDel="00000000" w:rsidR="00000000" w:rsidRPr="00000000">
        <w:rPr>
          <w:rtl w:val="0"/>
        </w:rPr>
        <w:t xml:space="preserve">        "But where to go first?"</w:t>
      </w:r>
    </w:p>
    <w:p w:rsidR="00000000" w:rsidDel="00000000" w:rsidP="00000000" w:rsidRDefault="00000000" w:rsidRPr="00000000" w14:paraId="00000557">
      <w:pPr>
        <w:pageBreakBefore w:val="0"/>
        <w:rPr/>
      </w:pPr>
      <w:r w:rsidDel="00000000" w:rsidR="00000000" w:rsidRPr="00000000">
        <w:rPr>
          <w:rtl w:val="0"/>
        </w:rPr>
        <w:t xml:space="preserve">        menu:</w:t>
      </w:r>
    </w:p>
    <w:p w:rsidR="00000000" w:rsidDel="00000000" w:rsidP="00000000" w:rsidRDefault="00000000" w:rsidRPr="00000000" w14:paraId="00000558">
      <w:pPr>
        <w:pageBreakBefore w:val="0"/>
        <w:rPr/>
      </w:pPr>
      <w:r w:rsidDel="00000000" w:rsidR="00000000" w:rsidRPr="00000000">
        <w:rPr>
          <w:rtl w:val="0"/>
        </w:rPr>
        <w:t xml:space="preserve">            "I guess we'll start with..."</w:t>
      </w:r>
    </w:p>
    <w:p w:rsidR="00000000" w:rsidDel="00000000" w:rsidP="00000000" w:rsidRDefault="00000000" w:rsidRPr="00000000" w14:paraId="00000559">
      <w:pPr>
        <w:pageBreakBefore w:val="0"/>
        <w:rPr/>
      </w:pPr>
      <w:r w:rsidDel="00000000" w:rsidR="00000000" w:rsidRPr="00000000">
        <w:rPr>
          <w:rtl w:val="0"/>
        </w:rPr>
        <w:t xml:space="preserve">            "Yuri's Store":</w:t>
      </w:r>
    </w:p>
    <w:p w:rsidR="00000000" w:rsidDel="00000000" w:rsidP="00000000" w:rsidRDefault="00000000" w:rsidRPr="00000000" w14:paraId="0000055A">
      <w:pPr>
        <w:pageBreakBefore w:val="0"/>
        <w:rPr/>
      </w:pPr>
      <w:r w:rsidDel="00000000" w:rsidR="00000000" w:rsidRPr="00000000">
        <w:rPr>
          <w:rtl w:val="0"/>
        </w:rPr>
        <w:t xml:space="preserve">                $ y_store = True</w:t>
      </w:r>
    </w:p>
    <w:p w:rsidR="00000000" w:rsidDel="00000000" w:rsidP="00000000" w:rsidRDefault="00000000" w:rsidRPr="00000000" w14:paraId="0000055B">
      <w:pPr>
        <w:pageBreakBefore w:val="0"/>
        <w:rPr/>
      </w:pPr>
      <w:r w:rsidDel="00000000" w:rsidR="00000000" w:rsidRPr="00000000">
        <w:rPr>
          <w:rtl w:val="0"/>
        </w:rPr>
        <w:t xml:space="preserve">                $ shopping = 1</w:t>
      </w:r>
    </w:p>
    <w:p w:rsidR="00000000" w:rsidDel="00000000" w:rsidP="00000000" w:rsidRDefault="00000000" w:rsidRPr="00000000" w14:paraId="0000055C">
      <w:pPr>
        <w:pageBreakBefore w:val="0"/>
        <w:rPr/>
      </w:pPr>
      <w:r w:rsidDel="00000000" w:rsidR="00000000" w:rsidRPr="00000000">
        <w:rPr>
          <w:rtl w:val="0"/>
        </w:rPr>
        <w:t xml:space="preserve">                call y_storeA</w:t>
      </w:r>
    </w:p>
    <w:p w:rsidR="00000000" w:rsidDel="00000000" w:rsidP="00000000" w:rsidRDefault="00000000" w:rsidRPr="00000000" w14:paraId="0000055D">
      <w:pPr>
        <w:pageBreakBefore w:val="0"/>
        <w:rPr/>
      </w:pPr>
      <w:r w:rsidDel="00000000" w:rsidR="00000000" w:rsidRPr="00000000">
        <w:rPr>
          <w:rtl w:val="0"/>
        </w:rPr>
        <w:t xml:space="preserve">            "Sayori's Table":</w:t>
      </w:r>
    </w:p>
    <w:p w:rsidR="00000000" w:rsidDel="00000000" w:rsidP="00000000" w:rsidRDefault="00000000" w:rsidRPr="00000000" w14:paraId="0000055E">
      <w:pPr>
        <w:pageBreakBefore w:val="0"/>
        <w:rPr/>
      </w:pPr>
      <w:r w:rsidDel="00000000" w:rsidR="00000000" w:rsidRPr="00000000">
        <w:rPr>
          <w:rtl w:val="0"/>
        </w:rPr>
        <w:t xml:space="preserve">                $ s_store = True</w:t>
      </w:r>
    </w:p>
    <w:p w:rsidR="00000000" w:rsidDel="00000000" w:rsidP="00000000" w:rsidRDefault="00000000" w:rsidRPr="00000000" w14:paraId="0000055F">
      <w:pPr>
        <w:pageBreakBefore w:val="0"/>
        <w:rPr/>
      </w:pPr>
      <w:r w:rsidDel="00000000" w:rsidR="00000000" w:rsidRPr="00000000">
        <w:rPr>
          <w:rtl w:val="0"/>
        </w:rPr>
        <w:t xml:space="preserve">                $ shopping = 1</w:t>
      </w:r>
    </w:p>
    <w:p w:rsidR="00000000" w:rsidDel="00000000" w:rsidP="00000000" w:rsidRDefault="00000000" w:rsidRPr="00000000" w14:paraId="00000560">
      <w:pPr>
        <w:pageBreakBefore w:val="0"/>
        <w:rPr/>
      </w:pPr>
      <w:r w:rsidDel="00000000" w:rsidR="00000000" w:rsidRPr="00000000">
        <w:rPr>
          <w:rtl w:val="0"/>
        </w:rPr>
        <w:t xml:space="preserve">                call s_store</w:t>
      </w:r>
    </w:p>
    <w:p w:rsidR="00000000" w:rsidDel="00000000" w:rsidP="00000000" w:rsidRDefault="00000000" w:rsidRPr="00000000" w14:paraId="00000561">
      <w:pPr>
        <w:pageBreakBefore w:val="0"/>
        <w:rPr/>
      </w:pPr>
      <w:r w:rsidDel="00000000" w:rsidR="00000000" w:rsidRPr="00000000">
        <w:rPr>
          <w:rtl w:val="0"/>
        </w:rPr>
        <w:t xml:space="preserve">            "Natsuki's Store":</w:t>
      </w:r>
    </w:p>
    <w:p w:rsidR="00000000" w:rsidDel="00000000" w:rsidP="00000000" w:rsidRDefault="00000000" w:rsidRPr="00000000" w14:paraId="00000562">
      <w:pPr>
        <w:pageBreakBefore w:val="0"/>
        <w:rPr/>
      </w:pPr>
      <w:r w:rsidDel="00000000" w:rsidR="00000000" w:rsidRPr="00000000">
        <w:rPr>
          <w:rtl w:val="0"/>
        </w:rPr>
        <w:t xml:space="preserve">                $ n_store = True</w:t>
      </w:r>
    </w:p>
    <w:p w:rsidR="00000000" w:rsidDel="00000000" w:rsidP="00000000" w:rsidRDefault="00000000" w:rsidRPr="00000000" w14:paraId="00000563">
      <w:pPr>
        <w:pageBreakBefore w:val="0"/>
        <w:rPr/>
      </w:pPr>
      <w:r w:rsidDel="00000000" w:rsidR="00000000" w:rsidRPr="00000000">
        <w:rPr>
          <w:rtl w:val="0"/>
        </w:rPr>
        <w:t xml:space="preserve">                $ shopping = 1</w:t>
      </w:r>
    </w:p>
    <w:p w:rsidR="00000000" w:rsidDel="00000000" w:rsidP="00000000" w:rsidRDefault="00000000" w:rsidRPr="00000000" w14:paraId="00000564">
      <w:pPr>
        <w:pageBreakBefore w:val="0"/>
        <w:rPr/>
      </w:pPr>
      <w:r w:rsidDel="00000000" w:rsidR="00000000" w:rsidRPr="00000000">
        <w:rPr>
          <w:rtl w:val="0"/>
        </w:rPr>
        <w:t xml:space="preserve">                call n_storeA</w:t>
      </w:r>
    </w:p>
    <w:p w:rsidR="00000000" w:rsidDel="00000000" w:rsidP="00000000" w:rsidRDefault="00000000" w:rsidRPr="00000000" w14:paraId="00000565">
      <w:pPr>
        <w:pageBreakBefore w:val="0"/>
        <w:rPr/>
      </w:pPr>
      <w:r w:rsidDel="00000000" w:rsidR="00000000" w:rsidRPr="00000000">
        <w:rPr>
          <w:rtl w:val="0"/>
        </w:rPr>
        <w:t xml:space="preserve">        label y_storeA:</w:t>
      </w:r>
    </w:p>
    <w:p w:rsidR="00000000" w:rsidDel="00000000" w:rsidP="00000000" w:rsidRDefault="00000000" w:rsidRPr="00000000" w14:paraId="00000566">
      <w:pPr>
        <w:pageBreakBefore w:val="0"/>
        <w:rPr/>
      </w:pPr>
      <w:r w:rsidDel="00000000" w:rsidR="00000000" w:rsidRPr="00000000">
        <w:rPr>
          <w:rtl w:val="0"/>
        </w:rPr>
        <w:t xml:space="preserve">            "Yuri's suggestion looked interesting, so I suppose we'll head over there."</w:t>
      </w:r>
    </w:p>
    <w:p w:rsidR="00000000" w:rsidDel="00000000" w:rsidP="00000000" w:rsidRDefault="00000000" w:rsidRPr="00000000" w14:paraId="00000567">
      <w:pPr>
        <w:pageBreakBefore w:val="0"/>
        <w:rPr/>
      </w:pPr>
      <w:r w:rsidDel="00000000" w:rsidR="00000000" w:rsidRPr="00000000">
        <w:rPr>
          <w:rtl w:val="0"/>
        </w:rPr>
        <w:t xml:space="preserve">            mc "Why don't we head over to that antique store? We might find something cool there."</w:t>
      </w:r>
    </w:p>
    <w:p w:rsidR="00000000" w:rsidDel="00000000" w:rsidP="00000000" w:rsidRDefault="00000000" w:rsidRPr="00000000" w14:paraId="00000568">
      <w:pPr>
        <w:pageBreakBefore w:val="0"/>
        <w:rPr/>
      </w:pPr>
      <w:r w:rsidDel="00000000" w:rsidR="00000000" w:rsidRPr="00000000">
        <w:rPr>
          <w:rtl w:val="0"/>
        </w:rPr>
        <w:t xml:space="preserve">            show yuri 1bj at f31</w:t>
      </w:r>
    </w:p>
    <w:p w:rsidR="00000000" w:rsidDel="00000000" w:rsidP="00000000" w:rsidRDefault="00000000" w:rsidRPr="00000000" w14:paraId="00000569">
      <w:pPr>
        <w:pageBreakBefore w:val="0"/>
        <w:rPr/>
      </w:pPr>
      <w:r w:rsidDel="00000000" w:rsidR="00000000" w:rsidRPr="00000000">
        <w:rPr>
          <w:rtl w:val="0"/>
        </w:rPr>
        <w:t xml:space="preserve">            y "I've been to this store a few times with my family, they always seem to have a good selection to choose from."</w:t>
      </w:r>
    </w:p>
    <w:p w:rsidR="00000000" w:rsidDel="00000000" w:rsidP="00000000" w:rsidRDefault="00000000" w:rsidRPr="00000000" w14:paraId="0000056A">
      <w:pPr>
        <w:pageBreakBefore w:val="0"/>
        <w:rPr/>
      </w:pPr>
      <w:r w:rsidDel="00000000" w:rsidR="00000000" w:rsidRPr="00000000">
        <w:rPr>
          <w:rtl w:val="0"/>
        </w:rPr>
        <w:t xml:space="preserve">            y 2bo "I just hope they have something fitting for a gift, I wouldn't want to waste your time..."</w:t>
      </w:r>
    </w:p>
    <w:p w:rsidR="00000000" w:rsidDel="00000000" w:rsidP="00000000" w:rsidRDefault="00000000" w:rsidRPr="00000000" w14:paraId="0000056B">
      <w:pPr>
        <w:pageBreakBefore w:val="0"/>
        <w:rPr/>
      </w:pPr>
      <w:r w:rsidDel="00000000" w:rsidR="00000000" w:rsidRPr="00000000">
        <w:rPr>
          <w:rtl w:val="0"/>
        </w:rPr>
        <w:t xml:space="preserve">            show yuri 2bs at t31</w:t>
      </w:r>
    </w:p>
    <w:p w:rsidR="00000000" w:rsidDel="00000000" w:rsidP="00000000" w:rsidRDefault="00000000" w:rsidRPr="00000000" w14:paraId="0000056C">
      <w:pPr>
        <w:pageBreakBefore w:val="0"/>
        <w:rPr/>
      </w:pPr>
      <w:r w:rsidDel="00000000" w:rsidR="00000000" w:rsidRPr="00000000">
        <w:rPr>
          <w:rtl w:val="0"/>
        </w:rPr>
        <w:t xml:space="preserve">            mc "I trust your judgement Yuri, I'm sure they will have something."</w:t>
      </w:r>
    </w:p>
    <w:p w:rsidR="00000000" w:rsidDel="00000000" w:rsidP="00000000" w:rsidRDefault="00000000" w:rsidRPr="00000000" w14:paraId="0000056D">
      <w:pPr>
        <w:pageBreakBefore w:val="0"/>
        <w:rPr/>
      </w:pPr>
      <w:r w:rsidDel="00000000" w:rsidR="00000000" w:rsidRPr="00000000">
        <w:rPr>
          <w:rtl w:val="0"/>
        </w:rPr>
        <w:t xml:space="preserve">            show yuri 1ba</w:t>
      </w:r>
    </w:p>
    <w:p w:rsidR="00000000" w:rsidDel="00000000" w:rsidP="00000000" w:rsidRDefault="00000000" w:rsidRPr="00000000" w14:paraId="0000056E">
      <w:pPr>
        <w:pageBreakBefore w:val="0"/>
        <w:rPr/>
      </w:pPr>
      <w:r w:rsidDel="00000000" w:rsidR="00000000" w:rsidRPr="00000000">
        <w:rPr>
          <w:rtl w:val="0"/>
        </w:rPr>
        <w:t xml:space="preserve">            "We make our way through the crowd and into the store."</w:t>
      </w:r>
    </w:p>
    <w:p w:rsidR="00000000" w:rsidDel="00000000" w:rsidP="00000000" w:rsidRDefault="00000000" w:rsidRPr="00000000" w14:paraId="0000056F">
      <w:pPr>
        <w:pageBreakBefore w:val="0"/>
        <w:rPr/>
      </w:pPr>
      <w:r w:rsidDel="00000000" w:rsidR="00000000" w:rsidRPr="00000000">
        <w:rPr>
          <w:rtl w:val="0"/>
        </w:rPr>
        <w:t xml:space="preserve">            "The walkway and walls were lined with shelves packed with old trinkets and collectible items."</w:t>
      </w:r>
    </w:p>
    <w:p w:rsidR="00000000" w:rsidDel="00000000" w:rsidP="00000000" w:rsidRDefault="00000000" w:rsidRPr="00000000" w14:paraId="00000570">
      <w:pPr>
        <w:pageBreakBefore w:val="0"/>
        <w:rPr/>
      </w:pPr>
      <w:r w:rsidDel="00000000" w:rsidR="00000000" w:rsidRPr="00000000">
        <w:rPr>
          <w:rtl w:val="0"/>
        </w:rPr>
        <w:t xml:space="preserve">            "An older woman sits at the register at the door, greeting us as we enter."</w:t>
      </w:r>
    </w:p>
    <w:p w:rsidR="00000000" w:rsidDel="00000000" w:rsidP="00000000" w:rsidRDefault="00000000" w:rsidRPr="00000000" w14:paraId="00000571">
      <w:pPr>
        <w:pageBreakBefore w:val="0"/>
        <w:rPr/>
      </w:pPr>
      <w:r w:rsidDel="00000000" w:rsidR="00000000" w:rsidRPr="00000000">
        <w:rPr>
          <w:rtl w:val="0"/>
        </w:rPr>
        <w:t xml:space="preserve">            show sayori 4bn at f32</w:t>
      </w:r>
    </w:p>
    <w:p w:rsidR="00000000" w:rsidDel="00000000" w:rsidP="00000000" w:rsidRDefault="00000000" w:rsidRPr="00000000" w14:paraId="00000572">
      <w:pPr>
        <w:pageBreakBefore w:val="0"/>
        <w:rPr/>
      </w:pPr>
      <w:r w:rsidDel="00000000" w:rsidR="00000000" w:rsidRPr="00000000">
        <w:rPr>
          <w:rtl w:val="0"/>
        </w:rPr>
        <w:t xml:space="preserve">            s "Woah, there is so much cool stuff here!"</w:t>
      </w:r>
    </w:p>
    <w:p w:rsidR="00000000" w:rsidDel="00000000" w:rsidP="00000000" w:rsidRDefault="00000000" w:rsidRPr="00000000" w14:paraId="00000573">
      <w:pPr>
        <w:pageBreakBefore w:val="0"/>
        <w:rPr/>
      </w:pPr>
      <w:r w:rsidDel="00000000" w:rsidR="00000000" w:rsidRPr="00000000">
        <w:rPr>
          <w:rtl w:val="0"/>
        </w:rPr>
        <w:t xml:space="preserve">            s 2br "I wanna see all of it!"</w:t>
      </w:r>
    </w:p>
    <w:p w:rsidR="00000000" w:rsidDel="00000000" w:rsidP="00000000" w:rsidRDefault="00000000" w:rsidRPr="00000000" w14:paraId="00000574">
      <w:pPr>
        <w:pageBreakBefore w:val="0"/>
        <w:rPr/>
      </w:pPr>
      <w:r w:rsidDel="00000000" w:rsidR="00000000" w:rsidRPr="00000000">
        <w:rPr>
          <w:rtl w:val="0"/>
        </w:rPr>
        <w:t xml:space="preserve">            show sayori at lhide zorder 1</w:t>
      </w:r>
    </w:p>
    <w:p w:rsidR="00000000" w:rsidDel="00000000" w:rsidP="00000000" w:rsidRDefault="00000000" w:rsidRPr="00000000" w14:paraId="00000575">
      <w:pPr>
        <w:pageBreakBefore w:val="0"/>
        <w:rPr/>
      </w:pPr>
      <w:r w:rsidDel="00000000" w:rsidR="00000000" w:rsidRPr="00000000">
        <w:rPr>
          <w:rtl w:val="0"/>
        </w:rPr>
        <w:t xml:space="preserve">            hide sayori</w:t>
      </w:r>
    </w:p>
    <w:p w:rsidR="00000000" w:rsidDel="00000000" w:rsidP="00000000" w:rsidRDefault="00000000" w:rsidRPr="00000000" w14:paraId="00000576">
      <w:pPr>
        <w:pageBreakBefore w:val="0"/>
        <w:rPr/>
      </w:pPr>
      <w:r w:rsidDel="00000000" w:rsidR="00000000" w:rsidRPr="00000000">
        <w:rPr>
          <w:rtl w:val="0"/>
        </w:rPr>
        <w:t xml:space="preserve">            show natsuki 3br at t22</w:t>
      </w:r>
    </w:p>
    <w:p w:rsidR="00000000" w:rsidDel="00000000" w:rsidP="00000000" w:rsidRDefault="00000000" w:rsidRPr="00000000" w14:paraId="00000577">
      <w:pPr>
        <w:pageBreakBefore w:val="0"/>
        <w:rPr/>
      </w:pPr>
      <w:r w:rsidDel="00000000" w:rsidR="00000000" w:rsidRPr="00000000">
        <w:rPr>
          <w:rtl w:val="0"/>
        </w:rPr>
        <w:t xml:space="preserve">            show yuri 2bn at t21</w:t>
      </w:r>
    </w:p>
    <w:p w:rsidR="00000000" w:rsidDel="00000000" w:rsidP="00000000" w:rsidRDefault="00000000" w:rsidRPr="00000000" w14:paraId="00000578">
      <w:pPr>
        <w:pageBreakBefore w:val="0"/>
        <w:rPr/>
      </w:pPr>
      <w:r w:rsidDel="00000000" w:rsidR="00000000" w:rsidRPr="00000000">
        <w:rPr>
          <w:rtl w:val="0"/>
        </w:rPr>
        <w:t xml:space="preserve">            show natsuki at f22</w:t>
      </w:r>
    </w:p>
    <w:p w:rsidR="00000000" w:rsidDel="00000000" w:rsidP="00000000" w:rsidRDefault="00000000" w:rsidRPr="00000000" w14:paraId="00000579">
      <w:pPr>
        <w:pageBreakBefore w:val="0"/>
        <w:rPr/>
      </w:pPr>
      <w:r w:rsidDel="00000000" w:rsidR="00000000" w:rsidRPr="00000000">
        <w:rPr>
          <w:rtl w:val="0"/>
        </w:rPr>
        <w:t xml:space="preserve">            "Sayori starts to make her way towards the back of the store."</w:t>
      </w:r>
    </w:p>
    <w:p w:rsidR="00000000" w:rsidDel="00000000" w:rsidP="00000000" w:rsidRDefault="00000000" w:rsidRPr="00000000" w14:paraId="0000057A">
      <w:pPr>
        <w:pageBreakBefore w:val="0"/>
        <w:rPr/>
      </w:pPr>
      <w:r w:rsidDel="00000000" w:rsidR="00000000" w:rsidRPr="00000000">
        <w:rPr>
          <w:rtl w:val="0"/>
        </w:rPr>
        <w:t xml:space="preserve">            n "Sayori be careful!"</w:t>
      </w:r>
    </w:p>
    <w:p w:rsidR="00000000" w:rsidDel="00000000" w:rsidP="00000000" w:rsidRDefault="00000000" w:rsidRPr="00000000" w14:paraId="0000057B">
      <w:pPr>
        <w:pageBreakBefore w:val="0"/>
        <w:rPr/>
      </w:pPr>
      <w:r w:rsidDel="00000000" w:rsidR="00000000" w:rsidRPr="00000000">
        <w:rPr>
          <w:rtl w:val="0"/>
        </w:rPr>
        <w:t xml:space="preserve">            n 3bn "I'll go keep an eye on her, I'll holler if I see anything."</w:t>
      </w:r>
    </w:p>
    <w:p w:rsidR="00000000" w:rsidDel="00000000" w:rsidP="00000000" w:rsidRDefault="00000000" w:rsidRPr="00000000" w14:paraId="0000057C">
      <w:pPr>
        <w:pageBreakBefore w:val="0"/>
        <w:rPr/>
      </w:pPr>
      <w:r w:rsidDel="00000000" w:rsidR="00000000" w:rsidRPr="00000000">
        <w:rPr>
          <w:rtl w:val="0"/>
        </w:rPr>
        <w:t xml:space="preserve">            show natsuki at lhide zorder 1</w:t>
      </w:r>
    </w:p>
    <w:p w:rsidR="00000000" w:rsidDel="00000000" w:rsidP="00000000" w:rsidRDefault="00000000" w:rsidRPr="00000000" w14:paraId="0000057D">
      <w:pPr>
        <w:pageBreakBefore w:val="0"/>
        <w:rPr/>
      </w:pPr>
      <w:r w:rsidDel="00000000" w:rsidR="00000000" w:rsidRPr="00000000">
        <w:rPr>
          <w:rtl w:val="0"/>
        </w:rPr>
        <w:t xml:space="preserve">            hide natsuki</w:t>
      </w:r>
    </w:p>
    <w:p w:rsidR="00000000" w:rsidDel="00000000" w:rsidP="00000000" w:rsidRDefault="00000000" w:rsidRPr="00000000" w14:paraId="0000057E">
      <w:pPr>
        <w:pageBreakBefore w:val="0"/>
        <w:rPr/>
      </w:pPr>
      <w:r w:rsidDel="00000000" w:rsidR="00000000" w:rsidRPr="00000000">
        <w:rPr>
          <w:rtl w:val="0"/>
        </w:rPr>
        <w:t xml:space="preserve">            show yuri 3bn at t11</w:t>
      </w:r>
    </w:p>
    <w:p w:rsidR="00000000" w:rsidDel="00000000" w:rsidP="00000000" w:rsidRDefault="00000000" w:rsidRPr="00000000" w14:paraId="0000057F">
      <w:pPr>
        <w:pageBreakBefore w:val="0"/>
        <w:rPr/>
      </w:pPr>
      <w:r w:rsidDel="00000000" w:rsidR="00000000" w:rsidRPr="00000000">
        <w:rPr>
          <w:rtl w:val="0"/>
        </w:rPr>
        <w:t xml:space="preserve">            "Natsuki sets off to catch up with the bull we just let loose in this shop."</w:t>
      </w:r>
    </w:p>
    <w:p w:rsidR="00000000" w:rsidDel="00000000" w:rsidP="00000000" w:rsidRDefault="00000000" w:rsidRPr="00000000" w14:paraId="00000580">
      <w:pPr>
        <w:pageBreakBefore w:val="0"/>
        <w:rPr/>
      </w:pPr>
      <w:r w:rsidDel="00000000" w:rsidR="00000000" w:rsidRPr="00000000">
        <w:rPr>
          <w:rtl w:val="0"/>
        </w:rPr>
        <w:t xml:space="preserve">            y 3bq "I-I guess it's just us now.."</w:t>
      </w:r>
    </w:p>
    <w:p w:rsidR="00000000" w:rsidDel="00000000" w:rsidP="00000000" w:rsidRDefault="00000000" w:rsidRPr="00000000" w14:paraId="00000581">
      <w:pPr>
        <w:pageBreakBefore w:val="0"/>
        <w:rPr/>
      </w:pPr>
      <w:r w:rsidDel="00000000" w:rsidR="00000000" w:rsidRPr="00000000">
        <w:rPr>
          <w:rtl w:val="0"/>
        </w:rPr>
        <w:t xml:space="preserve">            show yuri 3bu</w:t>
      </w:r>
    </w:p>
    <w:p w:rsidR="00000000" w:rsidDel="00000000" w:rsidP="00000000" w:rsidRDefault="00000000" w:rsidRPr="00000000" w14:paraId="00000582">
      <w:pPr>
        <w:pageBreakBefore w:val="0"/>
        <w:rPr/>
      </w:pPr>
      <w:r w:rsidDel="00000000" w:rsidR="00000000" w:rsidRPr="00000000">
        <w:rPr>
          <w:rtl w:val="0"/>
        </w:rPr>
        <w:t xml:space="preserve">            mc "Seems so, but hopefully this will help us to find anything that would make a good gift."</w:t>
      </w:r>
    </w:p>
    <w:p w:rsidR="00000000" w:rsidDel="00000000" w:rsidP="00000000" w:rsidRDefault="00000000" w:rsidRPr="00000000" w14:paraId="00000583">
      <w:pPr>
        <w:pageBreakBefore w:val="0"/>
        <w:rPr/>
      </w:pPr>
      <w:r w:rsidDel="00000000" w:rsidR="00000000" w:rsidRPr="00000000">
        <w:rPr>
          <w:rtl w:val="0"/>
        </w:rPr>
        <w:t xml:space="preserve">            y 2bj "Yes, we'll cover more ground like this."</w:t>
      </w:r>
    </w:p>
    <w:p w:rsidR="00000000" w:rsidDel="00000000" w:rsidP="00000000" w:rsidRDefault="00000000" w:rsidRPr="00000000" w14:paraId="00000584">
      <w:pPr>
        <w:pageBreakBefore w:val="0"/>
        <w:rPr/>
      </w:pPr>
      <w:r w:rsidDel="00000000" w:rsidR="00000000" w:rsidRPr="00000000">
        <w:rPr>
          <w:rtl w:val="0"/>
        </w:rPr>
        <w:t xml:space="preserve">            y 2bg "But where to start..."</w:t>
      </w:r>
    </w:p>
    <w:p w:rsidR="00000000" w:rsidDel="00000000" w:rsidP="00000000" w:rsidRDefault="00000000" w:rsidRPr="00000000" w14:paraId="00000585">
      <w:pPr>
        <w:pageBreakBefore w:val="0"/>
        <w:rPr/>
      </w:pPr>
      <w:r w:rsidDel="00000000" w:rsidR="00000000" w:rsidRPr="00000000">
        <w:rPr>
          <w:rtl w:val="0"/>
        </w:rPr>
        <w:t xml:space="preserve">            show yuri 1be</w:t>
      </w:r>
    </w:p>
    <w:p w:rsidR="00000000" w:rsidDel="00000000" w:rsidP="00000000" w:rsidRDefault="00000000" w:rsidRPr="00000000" w14:paraId="00000586">
      <w:pPr>
        <w:pageBreakBefore w:val="0"/>
        <w:rPr/>
      </w:pPr>
      <w:r w:rsidDel="00000000" w:rsidR="00000000" w:rsidRPr="00000000">
        <w:rPr>
          <w:rtl w:val="0"/>
        </w:rPr>
        <w:t xml:space="preserve">            mc "Well there doesn't seem to be much organization to the shelves, so let's just take a look around."</w:t>
      </w:r>
    </w:p>
    <w:p w:rsidR="00000000" w:rsidDel="00000000" w:rsidP="00000000" w:rsidRDefault="00000000" w:rsidRPr="00000000" w14:paraId="00000587">
      <w:pPr>
        <w:pageBreakBefore w:val="0"/>
        <w:rPr/>
      </w:pPr>
      <w:r w:rsidDel="00000000" w:rsidR="00000000" w:rsidRPr="00000000">
        <w:rPr>
          <w:rtl w:val="0"/>
        </w:rPr>
        <w:t xml:space="preserve">            y 1bj "Yes, I suppose your right [player]."</w:t>
      </w:r>
    </w:p>
    <w:p w:rsidR="00000000" w:rsidDel="00000000" w:rsidP="00000000" w:rsidRDefault="00000000" w:rsidRPr="00000000" w14:paraId="00000588">
      <w:pPr>
        <w:pageBreakBefore w:val="0"/>
        <w:rPr/>
      </w:pPr>
      <w:r w:rsidDel="00000000" w:rsidR="00000000" w:rsidRPr="00000000">
        <w:rPr>
          <w:rtl w:val="0"/>
        </w:rPr>
        <w:t xml:space="preserve">            show yuri 1bi</w:t>
      </w:r>
    </w:p>
    <w:p w:rsidR="00000000" w:rsidDel="00000000" w:rsidP="00000000" w:rsidRDefault="00000000" w:rsidRPr="00000000" w14:paraId="00000589">
      <w:pPr>
        <w:pageBreakBefore w:val="0"/>
        <w:rPr/>
      </w:pPr>
      <w:r w:rsidDel="00000000" w:rsidR="00000000" w:rsidRPr="00000000">
        <w:rPr>
          <w:rtl w:val="0"/>
        </w:rPr>
        <w:t xml:space="preserve">            "Scanning through the shelves as we walk, my hope starts to dwindle."</w:t>
      </w:r>
    </w:p>
    <w:p w:rsidR="00000000" w:rsidDel="00000000" w:rsidP="00000000" w:rsidRDefault="00000000" w:rsidRPr="00000000" w14:paraId="0000058A">
      <w:pPr>
        <w:pageBreakBefore w:val="0"/>
        <w:rPr/>
      </w:pPr>
      <w:r w:rsidDel="00000000" w:rsidR="00000000" w:rsidRPr="00000000">
        <w:rPr>
          <w:rtl w:val="0"/>
        </w:rPr>
        <w:t xml:space="preserve">            "There were a lot of fancy porcelain figurines and old looking desk trinkets, but nothing gift worthy for Monika."</w:t>
      </w:r>
    </w:p>
    <w:p w:rsidR="00000000" w:rsidDel="00000000" w:rsidP="00000000" w:rsidRDefault="00000000" w:rsidRPr="00000000" w14:paraId="0000058B">
      <w:pPr>
        <w:pageBreakBefore w:val="0"/>
        <w:rPr/>
      </w:pPr>
      <w:r w:rsidDel="00000000" w:rsidR="00000000" w:rsidRPr="00000000">
        <w:rPr>
          <w:rtl w:val="0"/>
        </w:rPr>
        <w:t xml:space="preserve">            "As we round a corner to check on of the last aisles, an item catches my eye."</w:t>
      </w:r>
    </w:p>
    <w:p w:rsidR="00000000" w:rsidDel="00000000" w:rsidP="00000000" w:rsidRDefault="00000000" w:rsidRPr="00000000" w14:paraId="0000058C">
      <w:pPr>
        <w:pageBreakBefore w:val="0"/>
        <w:rPr/>
      </w:pPr>
      <w:r w:rsidDel="00000000" w:rsidR="00000000" w:rsidRPr="00000000">
        <w:rPr>
          <w:rtl w:val="0"/>
        </w:rPr>
        <w:t xml:space="preserve">            "A small but beautifully decorated wooden box sits perched on the shelf, seemingly crying to be picked up."</w:t>
      </w:r>
    </w:p>
    <w:p w:rsidR="00000000" w:rsidDel="00000000" w:rsidP="00000000" w:rsidRDefault="00000000" w:rsidRPr="00000000" w14:paraId="0000058D">
      <w:pPr>
        <w:pageBreakBefore w:val="0"/>
        <w:rPr/>
      </w:pPr>
      <w:r w:rsidDel="00000000" w:rsidR="00000000" w:rsidRPr="00000000">
        <w:rPr>
          <w:rtl w:val="0"/>
        </w:rPr>
        <w:t xml:space="preserve">            show yuri 2be</w:t>
      </w:r>
    </w:p>
    <w:p w:rsidR="00000000" w:rsidDel="00000000" w:rsidP="00000000" w:rsidRDefault="00000000" w:rsidRPr="00000000" w14:paraId="0000058E">
      <w:pPr>
        <w:pageBreakBefore w:val="0"/>
        <w:rPr/>
      </w:pPr>
      <w:r w:rsidDel="00000000" w:rsidR="00000000" w:rsidRPr="00000000">
        <w:rPr>
          <w:rtl w:val="0"/>
        </w:rPr>
        <w:t xml:space="preserve">            mc "Hey Yuri, come look at this."</w:t>
      </w:r>
    </w:p>
    <w:p w:rsidR="00000000" w:rsidDel="00000000" w:rsidP="00000000" w:rsidRDefault="00000000" w:rsidRPr="00000000" w14:paraId="0000058F">
      <w:pPr>
        <w:pageBreakBefore w:val="0"/>
        <w:rPr/>
      </w:pPr>
      <w:r w:rsidDel="00000000" w:rsidR="00000000" w:rsidRPr="00000000">
        <w:rPr>
          <w:rtl w:val="0"/>
        </w:rPr>
        <w:t xml:space="preserve">            "I take the box from its shelf and bring it over to her."</w:t>
      </w:r>
    </w:p>
    <w:p w:rsidR="00000000" w:rsidDel="00000000" w:rsidP="00000000" w:rsidRDefault="00000000" w:rsidRPr="00000000" w14:paraId="00000590">
      <w:pPr>
        <w:pageBreakBefore w:val="0"/>
        <w:rPr/>
      </w:pPr>
      <w:r w:rsidDel="00000000" w:rsidR="00000000" w:rsidRPr="00000000">
        <w:rPr>
          <w:rtl w:val="0"/>
        </w:rPr>
        <w:t xml:space="preserve">            y 2bf "That's quite the ornate box [player], what's inside?"</w:t>
      </w:r>
    </w:p>
    <w:p w:rsidR="00000000" w:rsidDel="00000000" w:rsidP="00000000" w:rsidRDefault="00000000" w:rsidRPr="00000000" w14:paraId="00000591">
      <w:pPr>
        <w:pageBreakBefore w:val="0"/>
        <w:rPr/>
      </w:pPr>
      <w:r w:rsidDel="00000000" w:rsidR="00000000" w:rsidRPr="00000000">
        <w:rPr>
          <w:rtl w:val="0"/>
        </w:rPr>
        <w:t xml:space="preserve">            show yuri 2be</w:t>
      </w:r>
    </w:p>
    <w:p w:rsidR="00000000" w:rsidDel="00000000" w:rsidP="00000000" w:rsidRDefault="00000000" w:rsidRPr="00000000" w14:paraId="00000592">
      <w:pPr>
        <w:pageBreakBefore w:val="0"/>
        <w:rPr/>
      </w:pPr>
      <w:r w:rsidDel="00000000" w:rsidR="00000000" w:rsidRPr="00000000">
        <w:rPr>
          <w:rtl w:val="0"/>
        </w:rPr>
        <w:t xml:space="preserve">            mc "I'm not sure, I just thought it looked pretty."</w:t>
      </w:r>
    </w:p>
    <w:p w:rsidR="00000000" w:rsidDel="00000000" w:rsidP="00000000" w:rsidRDefault="00000000" w:rsidRPr="00000000" w14:paraId="00000593">
      <w:pPr>
        <w:pageBreakBefore w:val="0"/>
        <w:rPr/>
      </w:pPr>
      <w:r w:rsidDel="00000000" w:rsidR="00000000" w:rsidRPr="00000000">
        <w:rPr>
          <w:rtl w:val="0"/>
        </w:rPr>
        <w:t xml:space="preserve">            y 2bf "Well why don't we open it then and see if it contains anything?"</w:t>
      </w:r>
    </w:p>
    <w:p w:rsidR="00000000" w:rsidDel="00000000" w:rsidP="00000000" w:rsidRDefault="00000000" w:rsidRPr="00000000" w14:paraId="00000594">
      <w:pPr>
        <w:pageBreakBefore w:val="0"/>
        <w:rPr/>
      </w:pPr>
      <w:r w:rsidDel="00000000" w:rsidR="00000000" w:rsidRPr="00000000">
        <w:rPr>
          <w:rtl w:val="0"/>
        </w:rPr>
        <w:t xml:space="preserve">            show yuri 2be</w:t>
      </w:r>
    </w:p>
    <w:p w:rsidR="00000000" w:rsidDel="00000000" w:rsidP="00000000" w:rsidRDefault="00000000" w:rsidRPr="00000000" w14:paraId="00000595">
      <w:pPr>
        <w:pageBreakBefore w:val="0"/>
        <w:rPr/>
      </w:pPr>
      <w:r w:rsidDel="00000000" w:rsidR="00000000" w:rsidRPr="00000000">
        <w:rPr>
          <w:rtl w:val="0"/>
        </w:rPr>
        <w:t xml:space="preserve">            "I undo the latch and carefully open the lid."</w:t>
      </w:r>
    </w:p>
    <w:p w:rsidR="00000000" w:rsidDel="00000000" w:rsidP="00000000" w:rsidRDefault="00000000" w:rsidRPr="00000000" w14:paraId="00000596">
      <w:pPr>
        <w:pageBreakBefore w:val="0"/>
        <w:rPr/>
      </w:pPr>
      <w:r w:rsidDel="00000000" w:rsidR="00000000" w:rsidRPr="00000000">
        <w:rPr>
          <w:rtl w:val="0"/>
        </w:rPr>
        <w:t xml:space="preserve">            "Set inside the box is a strange mechanical device I can't put my finger on."</w:t>
      </w:r>
    </w:p>
    <w:p w:rsidR="00000000" w:rsidDel="00000000" w:rsidP="00000000" w:rsidRDefault="00000000" w:rsidRPr="00000000" w14:paraId="00000597">
      <w:pPr>
        <w:pageBreakBefore w:val="0"/>
        <w:rPr/>
      </w:pPr>
      <w:r w:rsidDel="00000000" w:rsidR="00000000" w:rsidRPr="00000000">
        <w:rPr>
          <w:rtl w:val="0"/>
        </w:rPr>
        <w:t xml:space="preserve">            "There was a wind up key protruding from the device, so I try turning that a few times."</w:t>
      </w:r>
    </w:p>
    <w:p w:rsidR="00000000" w:rsidDel="00000000" w:rsidP="00000000" w:rsidRDefault="00000000" w:rsidRPr="00000000" w14:paraId="00000598">
      <w:pPr>
        <w:pageBreakBefore w:val="0"/>
        <w:rPr/>
      </w:pPr>
      <w:r w:rsidDel="00000000" w:rsidR="00000000" w:rsidRPr="00000000">
        <w:rPr>
          <w:rtl w:val="0"/>
        </w:rPr>
        <w:t xml:space="preserve">            #play mos</w:t>
      </w:r>
    </w:p>
    <w:p w:rsidR="00000000" w:rsidDel="00000000" w:rsidP="00000000" w:rsidRDefault="00000000" w:rsidRPr="00000000" w14:paraId="00000599">
      <w:pPr>
        <w:pageBreakBefore w:val="0"/>
        <w:rPr/>
      </w:pPr>
      <w:r w:rsidDel="00000000" w:rsidR="00000000" w:rsidRPr="00000000">
        <w:rPr>
          <w:rtl w:val="0"/>
        </w:rPr>
        <w:t xml:space="preserve">            show yuri 1bm</w:t>
      </w:r>
    </w:p>
    <w:p w:rsidR="00000000" w:rsidDel="00000000" w:rsidP="00000000" w:rsidRDefault="00000000" w:rsidRPr="00000000" w14:paraId="0000059A">
      <w:pPr>
        <w:pageBreakBefore w:val="0"/>
        <w:rPr/>
      </w:pPr>
      <w:r w:rsidDel="00000000" w:rsidR="00000000" w:rsidRPr="00000000">
        <w:rPr>
          <w:rtl w:val="0"/>
        </w:rPr>
        <w:t xml:space="preserve">            "The small drum of the machine starts to turn and a song plays from the device."</w:t>
      </w:r>
    </w:p>
    <w:p w:rsidR="00000000" w:rsidDel="00000000" w:rsidP="00000000" w:rsidRDefault="00000000" w:rsidRPr="00000000" w14:paraId="0000059B">
      <w:pPr>
        <w:pageBreakBefore w:val="0"/>
        <w:rPr/>
      </w:pPr>
      <w:r w:rsidDel="00000000" w:rsidR="00000000" w:rsidRPr="00000000">
        <w:rPr>
          <w:rtl w:val="0"/>
        </w:rPr>
        <w:t xml:space="preserve">            "It's a music box!"</w:t>
      </w:r>
    </w:p>
    <w:p w:rsidR="00000000" w:rsidDel="00000000" w:rsidP="00000000" w:rsidRDefault="00000000" w:rsidRPr="00000000" w14:paraId="0000059C">
      <w:pPr>
        <w:pageBreakBefore w:val="0"/>
        <w:rPr/>
      </w:pPr>
      <w:r w:rsidDel="00000000" w:rsidR="00000000" w:rsidRPr="00000000">
        <w:rPr>
          <w:rtl w:val="0"/>
        </w:rPr>
        <w:t xml:space="preserve">            y 2bd "My my, what a pretty melody!"</w:t>
      </w:r>
    </w:p>
    <w:p w:rsidR="00000000" w:rsidDel="00000000" w:rsidP="00000000" w:rsidRDefault="00000000" w:rsidRPr="00000000" w14:paraId="0000059D">
      <w:pPr>
        <w:pageBreakBefore w:val="0"/>
        <w:rPr/>
      </w:pPr>
      <w:r w:rsidDel="00000000" w:rsidR="00000000" w:rsidRPr="00000000">
        <w:rPr>
          <w:rtl w:val="0"/>
        </w:rPr>
        <w:t xml:space="preserve">            y 1bb "I think that would make a wonderful gift for Monika, [player]. Good find!"</w:t>
      </w:r>
    </w:p>
    <w:p w:rsidR="00000000" w:rsidDel="00000000" w:rsidP="00000000" w:rsidRDefault="00000000" w:rsidRPr="00000000" w14:paraId="0000059E">
      <w:pPr>
        <w:pageBreakBefore w:val="0"/>
        <w:rPr/>
      </w:pPr>
      <w:r w:rsidDel="00000000" w:rsidR="00000000" w:rsidRPr="00000000">
        <w:rPr>
          <w:rtl w:val="0"/>
        </w:rPr>
        <w:t xml:space="preserve">            show yuri 1ba</w:t>
      </w:r>
    </w:p>
    <w:p w:rsidR="00000000" w:rsidDel="00000000" w:rsidP="00000000" w:rsidRDefault="00000000" w:rsidRPr="00000000" w14:paraId="0000059F">
      <w:pPr>
        <w:pageBreakBefore w:val="0"/>
        <w:rPr/>
      </w:pPr>
      <w:r w:rsidDel="00000000" w:rsidR="00000000" w:rsidRPr="00000000">
        <w:rPr>
          <w:rtl w:val="0"/>
        </w:rPr>
        <w:t xml:space="preserve">            mc "Thanks, I think this would be a really good gift too."</w:t>
      </w:r>
    </w:p>
    <w:p w:rsidR="00000000" w:rsidDel="00000000" w:rsidP="00000000" w:rsidRDefault="00000000" w:rsidRPr="00000000" w14:paraId="000005A0">
      <w:pPr>
        <w:pageBreakBefore w:val="0"/>
        <w:rPr/>
      </w:pPr>
      <w:r w:rsidDel="00000000" w:rsidR="00000000" w:rsidRPr="00000000">
        <w:rPr>
          <w:rtl w:val="0"/>
        </w:rPr>
        <w:t xml:space="preserve">            mc "I'm gonna wait on it though, just in case there's something better."</w:t>
      </w:r>
    </w:p>
    <w:p w:rsidR="00000000" w:rsidDel="00000000" w:rsidP="00000000" w:rsidRDefault="00000000" w:rsidRPr="00000000" w14:paraId="000005A1">
      <w:pPr>
        <w:pageBreakBefore w:val="0"/>
        <w:rPr/>
      </w:pPr>
      <w:r w:rsidDel="00000000" w:rsidR="00000000" w:rsidRPr="00000000">
        <w:rPr>
          <w:rtl w:val="0"/>
        </w:rPr>
        <w:t xml:space="preserve">            mc "We should go find the others though, I'd hate to leave Natsuki alone with Sayori."</w:t>
      </w:r>
    </w:p>
    <w:p w:rsidR="00000000" w:rsidDel="00000000" w:rsidP="00000000" w:rsidRDefault="00000000" w:rsidRPr="00000000" w14:paraId="000005A2">
      <w:pPr>
        <w:pageBreakBefore w:val="0"/>
        <w:rPr/>
      </w:pPr>
      <w:r w:rsidDel="00000000" w:rsidR="00000000" w:rsidRPr="00000000">
        <w:rPr>
          <w:rtl w:val="0"/>
        </w:rPr>
        <w:t xml:space="preserve">            y 2bq "Oh yes, yes we should go see if everything is okay with them."</w:t>
      </w:r>
    </w:p>
    <w:p w:rsidR="00000000" w:rsidDel="00000000" w:rsidP="00000000" w:rsidRDefault="00000000" w:rsidRPr="00000000" w14:paraId="000005A3">
      <w:pPr>
        <w:pageBreakBefore w:val="0"/>
        <w:rPr/>
      </w:pPr>
      <w:r w:rsidDel="00000000" w:rsidR="00000000" w:rsidRPr="00000000">
        <w:rPr>
          <w:rtl w:val="0"/>
        </w:rPr>
        <w:t xml:space="preserve">            show yuri 1bo at t31</w:t>
      </w:r>
    </w:p>
    <w:p w:rsidR="00000000" w:rsidDel="00000000" w:rsidP="00000000" w:rsidRDefault="00000000" w:rsidRPr="00000000" w14:paraId="000005A4">
      <w:pPr>
        <w:pageBreakBefore w:val="0"/>
        <w:rPr/>
      </w:pPr>
      <w:r w:rsidDel="00000000" w:rsidR="00000000" w:rsidRPr="00000000">
        <w:rPr>
          <w:rtl w:val="0"/>
        </w:rPr>
        <w:t xml:space="preserve">            show sayori 4bl at t32</w:t>
      </w:r>
    </w:p>
    <w:p w:rsidR="00000000" w:rsidDel="00000000" w:rsidP="00000000" w:rsidRDefault="00000000" w:rsidRPr="00000000" w14:paraId="000005A5">
      <w:pPr>
        <w:pageBreakBefore w:val="0"/>
        <w:rPr/>
      </w:pPr>
      <w:r w:rsidDel="00000000" w:rsidR="00000000" w:rsidRPr="00000000">
        <w:rPr>
          <w:rtl w:val="0"/>
        </w:rPr>
        <w:t xml:space="preserve">            show natsuki 4br at t33</w:t>
      </w:r>
    </w:p>
    <w:p w:rsidR="00000000" w:rsidDel="00000000" w:rsidP="00000000" w:rsidRDefault="00000000" w:rsidRPr="00000000" w14:paraId="000005A6">
      <w:pPr>
        <w:pageBreakBefore w:val="0"/>
        <w:rPr/>
      </w:pPr>
      <w:r w:rsidDel="00000000" w:rsidR="00000000" w:rsidRPr="00000000">
        <w:rPr>
          <w:rtl w:val="0"/>
        </w:rPr>
        <w:t xml:space="preserve">            "We track down the other two girls to find Natsuki scolding Sayori."</w:t>
      </w:r>
    </w:p>
    <w:p w:rsidR="00000000" w:rsidDel="00000000" w:rsidP="00000000" w:rsidRDefault="00000000" w:rsidRPr="00000000" w14:paraId="000005A7">
      <w:pPr>
        <w:pageBreakBefore w:val="0"/>
        <w:rPr/>
      </w:pPr>
      <w:r w:rsidDel="00000000" w:rsidR="00000000" w:rsidRPr="00000000">
        <w:rPr>
          <w:rtl w:val="0"/>
        </w:rPr>
        <w:t xml:space="preserve">            "She had apparently nearly knocked over a shelf of items in her excitement."</w:t>
      </w:r>
    </w:p>
    <w:p w:rsidR="00000000" w:rsidDel="00000000" w:rsidP="00000000" w:rsidRDefault="00000000" w:rsidRPr="00000000" w14:paraId="000005A8">
      <w:pPr>
        <w:pageBreakBefore w:val="0"/>
        <w:rPr/>
      </w:pPr>
      <w:r w:rsidDel="00000000" w:rsidR="00000000" w:rsidRPr="00000000">
        <w:rPr>
          <w:rtl w:val="0"/>
        </w:rPr>
        <w:t xml:space="preserve">            if shopping == 3:</w:t>
      </w:r>
    </w:p>
    <w:p w:rsidR="00000000" w:rsidDel="00000000" w:rsidP="00000000" w:rsidRDefault="00000000" w:rsidRPr="00000000" w14:paraId="000005A9">
      <w:pPr>
        <w:pageBreakBefore w:val="0"/>
        <w:rPr/>
      </w:pPr>
      <w:r w:rsidDel="00000000" w:rsidR="00000000" w:rsidRPr="00000000">
        <w:rPr>
          <w:rtl w:val="0"/>
        </w:rPr>
        <w:t xml:space="preserve">                "After calming Natsuki down and reassuring Sayori everything was okay, we headed back to the center of the mall."</w:t>
      </w:r>
    </w:p>
    <w:p w:rsidR="00000000" w:rsidDel="00000000" w:rsidP="00000000" w:rsidRDefault="00000000" w:rsidRPr="00000000" w14:paraId="000005AA">
      <w:pPr>
        <w:pageBreakBefore w:val="0"/>
        <w:rPr/>
      </w:pPr>
      <w:r w:rsidDel="00000000" w:rsidR="00000000" w:rsidRPr="00000000">
        <w:rPr>
          <w:rtl w:val="0"/>
        </w:rPr>
        <w:t xml:space="preserve">                call backA</w:t>
      </w:r>
    </w:p>
    <w:p w:rsidR="00000000" w:rsidDel="00000000" w:rsidP="00000000" w:rsidRDefault="00000000" w:rsidRPr="00000000" w14:paraId="000005AB">
      <w:pPr>
        <w:pageBreakBefore w:val="0"/>
        <w:rPr/>
      </w:pPr>
      <w:r w:rsidDel="00000000" w:rsidR="00000000" w:rsidRPr="00000000">
        <w:rPr>
          <w:rtl w:val="0"/>
        </w:rPr>
        <w:t xml:space="preserve">            else:</w:t>
      </w:r>
    </w:p>
    <w:p w:rsidR="00000000" w:rsidDel="00000000" w:rsidP="00000000" w:rsidRDefault="00000000" w:rsidRPr="00000000" w14:paraId="000005AC">
      <w:pPr>
        <w:pageBreakBefore w:val="0"/>
        <w:rPr/>
      </w:pPr>
      <w:r w:rsidDel="00000000" w:rsidR="00000000" w:rsidRPr="00000000">
        <w:rPr>
          <w:rtl w:val="0"/>
        </w:rPr>
        <w:t xml:space="preserve">                menu:</w:t>
      </w:r>
    </w:p>
    <w:p w:rsidR="00000000" w:rsidDel="00000000" w:rsidP="00000000" w:rsidRDefault="00000000" w:rsidRPr="00000000" w14:paraId="000005AD">
      <w:pPr>
        <w:pageBreakBefore w:val="0"/>
        <w:rPr/>
      </w:pPr>
      <w:r w:rsidDel="00000000" w:rsidR="00000000" w:rsidRPr="00000000">
        <w:rPr>
          <w:rtl w:val="0"/>
        </w:rPr>
        <w:t xml:space="preserve">                    "After calming Natsuki down and reassuring Sayori everything was okay, we decided to head to..."</w:t>
      </w:r>
    </w:p>
    <w:p w:rsidR="00000000" w:rsidDel="00000000" w:rsidP="00000000" w:rsidRDefault="00000000" w:rsidRPr="00000000" w14:paraId="000005AE">
      <w:pPr>
        <w:pageBreakBefore w:val="0"/>
        <w:rPr/>
      </w:pPr>
      <w:r w:rsidDel="00000000" w:rsidR="00000000" w:rsidRPr="00000000">
        <w:rPr>
          <w:rtl w:val="0"/>
        </w:rPr>
        <w:t xml:space="preserve">                    "Natsuki's Store" if n_store == None:</w:t>
      </w:r>
    </w:p>
    <w:p w:rsidR="00000000" w:rsidDel="00000000" w:rsidP="00000000" w:rsidRDefault="00000000" w:rsidRPr="00000000" w14:paraId="000005AF">
      <w:pPr>
        <w:pageBreakBefore w:val="0"/>
        <w:rPr/>
      </w:pPr>
      <w:r w:rsidDel="00000000" w:rsidR="00000000" w:rsidRPr="00000000">
        <w:rPr>
          <w:rtl w:val="0"/>
        </w:rPr>
        <w:t xml:space="preserve">                        $ n_store = True</w:t>
      </w:r>
    </w:p>
    <w:p w:rsidR="00000000" w:rsidDel="00000000" w:rsidP="00000000" w:rsidRDefault="00000000" w:rsidRPr="00000000" w14:paraId="000005B0">
      <w:pPr>
        <w:pageBreakBefore w:val="0"/>
        <w:rPr/>
      </w:pPr>
      <w:r w:rsidDel="00000000" w:rsidR="00000000" w:rsidRPr="00000000">
        <w:rPr>
          <w:rtl w:val="0"/>
        </w:rPr>
        <w:t xml:space="preserve">                        $ shopping += 1</w:t>
      </w:r>
    </w:p>
    <w:p w:rsidR="00000000" w:rsidDel="00000000" w:rsidP="00000000" w:rsidRDefault="00000000" w:rsidRPr="00000000" w14:paraId="000005B1">
      <w:pPr>
        <w:pageBreakBefore w:val="0"/>
        <w:rPr/>
      </w:pPr>
      <w:r w:rsidDel="00000000" w:rsidR="00000000" w:rsidRPr="00000000">
        <w:rPr>
          <w:rtl w:val="0"/>
        </w:rPr>
        <w:t xml:space="preserve">                        call n_storeA</w:t>
      </w:r>
    </w:p>
    <w:p w:rsidR="00000000" w:rsidDel="00000000" w:rsidP="00000000" w:rsidRDefault="00000000" w:rsidRPr="00000000" w14:paraId="000005B2">
      <w:pPr>
        <w:pageBreakBefore w:val="0"/>
        <w:rPr/>
      </w:pPr>
      <w:r w:rsidDel="00000000" w:rsidR="00000000" w:rsidRPr="00000000">
        <w:rPr>
          <w:rtl w:val="0"/>
        </w:rPr>
        <w:t xml:space="preserve">                    "Sayori's Table" if s_store == None:</w:t>
      </w:r>
    </w:p>
    <w:p w:rsidR="00000000" w:rsidDel="00000000" w:rsidP="00000000" w:rsidRDefault="00000000" w:rsidRPr="00000000" w14:paraId="000005B3">
      <w:pPr>
        <w:pageBreakBefore w:val="0"/>
        <w:rPr/>
      </w:pPr>
      <w:r w:rsidDel="00000000" w:rsidR="00000000" w:rsidRPr="00000000">
        <w:rPr>
          <w:rtl w:val="0"/>
        </w:rPr>
        <w:t xml:space="preserve">                        $ s_store = True</w:t>
      </w:r>
    </w:p>
    <w:p w:rsidR="00000000" w:rsidDel="00000000" w:rsidP="00000000" w:rsidRDefault="00000000" w:rsidRPr="00000000" w14:paraId="000005B4">
      <w:pPr>
        <w:pageBreakBefore w:val="0"/>
        <w:rPr/>
      </w:pPr>
      <w:r w:rsidDel="00000000" w:rsidR="00000000" w:rsidRPr="00000000">
        <w:rPr>
          <w:rtl w:val="0"/>
        </w:rPr>
        <w:t xml:space="preserve">                        $ shopping += 1</w:t>
      </w:r>
    </w:p>
    <w:p w:rsidR="00000000" w:rsidDel="00000000" w:rsidP="00000000" w:rsidRDefault="00000000" w:rsidRPr="00000000" w14:paraId="000005B5">
      <w:pPr>
        <w:pageBreakBefore w:val="0"/>
        <w:rPr/>
      </w:pPr>
      <w:r w:rsidDel="00000000" w:rsidR="00000000" w:rsidRPr="00000000">
        <w:rPr>
          <w:rtl w:val="0"/>
        </w:rPr>
        <w:t xml:space="preserve">                        call s_store</w:t>
      </w:r>
    </w:p>
    <w:p w:rsidR="00000000" w:rsidDel="00000000" w:rsidP="00000000" w:rsidRDefault="00000000" w:rsidRPr="00000000" w14:paraId="000005B6">
      <w:pPr>
        <w:pageBreakBefore w:val="0"/>
        <w:rPr/>
      </w:pPr>
      <w:r w:rsidDel="00000000" w:rsidR="00000000" w:rsidRPr="00000000">
        <w:rPr>
          <w:rtl w:val="0"/>
        </w:rPr>
      </w:r>
    </w:p>
    <w:p w:rsidR="00000000" w:rsidDel="00000000" w:rsidP="00000000" w:rsidRDefault="00000000" w:rsidRPr="00000000" w14:paraId="000005B7">
      <w:pPr>
        <w:pageBreakBefore w:val="0"/>
        <w:rPr/>
      </w:pPr>
      <w:r w:rsidDel="00000000" w:rsidR="00000000" w:rsidRPr="00000000">
        <w:rPr>
          <w:rtl w:val="0"/>
        </w:rPr>
        <w:t xml:space="preserve">        label s_store:</w:t>
      </w:r>
    </w:p>
    <w:p w:rsidR="00000000" w:rsidDel="00000000" w:rsidP="00000000" w:rsidRDefault="00000000" w:rsidRPr="00000000" w14:paraId="000005B8">
      <w:pPr>
        <w:pageBreakBefore w:val="0"/>
        <w:rPr/>
      </w:pPr>
      <w:r w:rsidDel="00000000" w:rsidR="00000000" w:rsidRPr="00000000">
        <w:rPr>
          <w:rtl w:val="0"/>
        </w:rPr>
        <w:t xml:space="preserve">            "The table Sayori had pointed to looked interesting enough to check out."</w:t>
      </w:r>
    </w:p>
    <w:p w:rsidR="00000000" w:rsidDel="00000000" w:rsidP="00000000" w:rsidRDefault="00000000" w:rsidRPr="00000000" w14:paraId="000005B9">
      <w:pPr>
        <w:pageBreakBefore w:val="0"/>
        <w:rPr/>
      </w:pPr>
      <w:r w:rsidDel="00000000" w:rsidR="00000000" w:rsidRPr="00000000">
        <w:rPr>
          <w:rtl w:val="0"/>
        </w:rPr>
        <w:t xml:space="preserve">            mc "Lets head to where you were suggesting Sayori."</w:t>
      </w:r>
    </w:p>
    <w:p w:rsidR="00000000" w:rsidDel="00000000" w:rsidP="00000000" w:rsidRDefault="00000000" w:rsidRPr="00000000" w14:paraId="000005BA">
      <w:pPr>
        <w:pageBreakBefore w:val="0"/>
        <w:rPr/>
      </w:pPr>
      <w:r w:rsidDel="00000000" w:rsidR="00000000" w:rsidRPr="00000000">
        <w:rPr>
          <w:rtl w:val="0"/>
        </w:rPr>
        <w:t xml:space="preserve">            show sayori 2bl at f32</w:t>
      </w:r>
    </w:p>
    <w:p w:rsidR="00000000" w:rsidDel="00000000" w:rsidP="00000000" w:rsidRDefault="00000000" w:rsidRPr="00000000" w14:paraId="000005BB">
      <w:pPr>
        <w:pageBreakBefore w:val="0"/>
        <w:rPr/>
      </w:pPr>
      <w:r w:rsidDel="00000000" w:rsidR="00000000" w:rsidRPr="00000000">
        <w:rPr>
          <w:rtl w:val="0"/>
        </w:rPr>
        <w:t xml:space="preserve">            s "O-oh okay! I just thought it looked interesting, I'm not sure they even have anything..."</w:t>
      </w:r>
    </w:p>
    <w:p w:rsidR="00000000" w:rsidDel="00000000" w:rsidP="00000000" w:rsidRDefault="00000000" w:rsidRPr="00000000" w14:paraId="000005BC">
      <w:pPr>
        <w:pageBreakBefore w:val="0"/>
        <w:rPr/>
      </w:pPr>
      <w:r w:rsidDel="00000000" w:rsidR="00000000" w:rsidRPr="00000000">
        <w:rPr>
          <w:rtl w:val="0"/>
        </w:rPr>
        <w:t xml:space="preserve">            show sayori 1bd at t32</w:t>
      </w:r>
    </w:p>
    <w:p w:rsidR="00000000" w:rsidDel="00000000" w:rsidP="00000000" w:rsidRDefault="00000000" w:rsidRPr="00000000" w14:paraId="000005BD">
      <w:pPr>
        <w:pageBreakBefore w:val="0"/>
        <w:rPr/>
      </w:pPr>
      <w:r w:rsidDel="00000000" w:rsidR="00000000" w:rsidRPr="00000000">
        <w:rPr>
          <w:rtl w:val="0"/>
        </w:rPr>
        <w:t xml:space="preserve">            mc "It's okay Sayori, let's go see if they do."</w:t>
      </w:r>
    </w:p>
    <w:p w:rsidR="00000000" w:rsidDel="00000000" w:rsidP="00000000" w:rsidRDefault="00000000" w:rsidRPr="00000000" w14:paraId="000005BE">
      <w:pPr>
        <w:pageBreakBefore w:val="0"/>
        <w:rPr/>
      </w:pPr>
      <w:r w:rsidDel="00000000" w:rsidR="00000000" w:rsidRPr="00000000">
        <w:rPr>
          <w:rtl w:val="0"/>
        </w:rPr>
        <w:t xml:space="preserve">            show sayori 1bn</w:t>
      </w:r>
    </w:p>
    <w:p w:rsidR="00000000" w:rsidDel="00000000" w:rsidP="00000000" w:rsidRDefault="00000000" w:rsidRPr="00000000" w14:paraId="000005BF">
      <w:pPr>
        <w:pageBreakBefore w:val="0"/>
        <w:rPr/>
      </w:pPr>
      <w:r w:rsidDel="00000000" w:rsidR="00000000" w:rsidRPr="00000000">
        <w:rPr>
          <w:rtl w:val="0"/>
        </w:rPr>
        <w:t xml:space="preserve">            show natsuki 2bk</w:t>
      </w:r>
    </w:p>
    <w:p w:rsidR="00000000" w:rsidDel="00000000" w:rsidP="00000000" w:rsidRDefault="00000000" w:rsidRPr="00000000" w14:paraId="000005C0">
      <w:pPr>
        <w:pageBreakBefore w:val="0"/>
        <w:rPr/>
      </w:pPr>
      <w:r w:rsidDel="00000000" w:rsidR="00000000" w:rsidRPr="00000000">
        <w:rPr>
          <w:rtl w:val="0"/>
        </w:rPr>
        <w:t xml:space="preserve">            show yuri 1bg</w:t>
      </w:r>
    </w:p>
    <w:p w:rsidR="00000000" w:rsidDel="00000000" w:rsidP="00000000" w:rsidRDefault="00000000" w:rsidRPr="00000000" w14:paraId="000005C1">
      <w:pPr>
        <w:pageBreakBefore w:val="0"/>
        <w:rPr/>
      </w:pPr>
      <w:r w:rsidDel="00000000" w:rsidR="00000000" w:rsidRPr="00000000">
        <w:rPr>
          <w:rtl w:val="0"/>
        </w:rPr>
        <w:t xml:space="preserve">            "We make our way through the crowd towards the fountain again, finding ourselves in front of a large collapsible table manned by a pair of older women."</w:t>
      </w:r>
    </w:p>
    <w:p w:rsidR="00000000" w:rsidDel="00000000" w:rsidP="00000000" w:rsidRDefault="00000000" w:rsidRPr="00000000" w14:paraId="000005C2">
      <w:pPr>
        <w:pageBreakBefore w:val="0"/>
        <w:rPr/>
      </w:pPr>
      <w:r w:rsidDel="00000000" w:rsidR="00000000" w:rsidRPr="00000000">
        <w:rPr>
          <w:rtl w:val="0"/>
        </w:rPr>
        <w:t xml:space="preserve">            "Signs for the local church line the sides of the table, while a range of boxes filled with shiny metal objects protrude from them."</w:t>
      </w:r>
    </w:p>
    <w:p w:rsidR="00000000" w:rsidDel="00000000" w:rsidP="00000000" w:rsidRDefault="00000000" w:rsidRPr="00000000" w14:paraId="000005C3">
      <w:pPr>
        <w:pageBreakBefore w:val="0"/>
        <w:rPr/>
      </w:pPr>
      <w:r w:rsidDel="00000000" w:rsidR="00000000" w:rsidRPr="00000000">
        <w:rPr>
          <w:rtl w:val="0"/>
        </w:rPr>
        <w:t xml:space="preserve">            "Upon closer inspection, I can make out a whole selection of jewelry from rings to earrings to necklaces."</w:t>
      </w:r>
    </w:p>
    <w:p w:rsidR="00000000" w:rsidDel="00000000" w:rsidP="00000000" w:rsidRDefault="00000000" w:rsidRPr="00000000" w14:paraId="000005C4">
      <w:pPr>
        <w:pageBreakBefore w:val="0"/>
        <w:rPr/>
      </w:pPr>
      <w:r w:rsidDel="00000000" w:rsidR="00000000" w:rsidRPr="00000000">
        <w:rPr>
          <w:rtl w:val="0"/>
        </w:rPr>
        <w:t xml:space="preserve">            show yuri 3bd at f31</w:t>
      </w:r>
    </w:p>
    <w:p w:rsidR="00000000" w:rsidDel="00000000" w:rsidP="00000000" w:rsidRDefault="00000000" w:rsidRPr="00000000" w14:paraId="000005C5">
      <w:pPr>
        <w:pageBreakBefore w:val="0"/>
        <w:rPr/>
      </w:pPr>
      <w:r w:rsidDel="00000000" w:rsidR="00000000" w:rsidRPr="00000000">
        <w:rPr>
          <w:rtl w:val="0"/>
        </w:rPr>
        <w:t xml:space="preserve">            y "Oh how nice! It's a used jewelry sale for the homeless shelter, how sweet."</w:t>
      </w:r>
    </w:p>
    <w:p w:rsidR="00000000" w:rsidDel="00000000" w:rsidP="00000000" w:rsidRDefault="00000000" w:rsidRPr="00000000" w14:paraId="000005C6">
      <w:pPr>
        <w:pageBreakBefore w:val="0"/>
        <w:rPr/>
      </w:pPr>
      <w:r w:rsidDel="00000000" w:rsidR="00000000" w:rsidRPr="00000000">
        <w:rPr>
          <w:rtl w:val="0"/>
        </w:rPr>
        <w:t xml:space="preserve">            show yuri 1ba at t31</w:t>
      </w:r>
    </w:p>
    <w:p w:rsidR="00000000" w:rsidDel="00000000" w:rsidP="00000000" w:rsidRDefault="00000000" w:rsidRPr="00000000" w14:paraId="000005C7">
      <w:pPr>
        <w:pageBreakBefore w:val="0"/>
        <w:rPr/>
      </w:pPr>
      <w:r w:rsidDel="00000000" w:rsidR="00000000" w:rsidRPr="00000000">
        <w:rPr>
          <w:rtl w:val="0"/>
        </w:rPr>
        <w:t xml:space="preserve">            show natsuki 3bd at f33</w:t>
      </w:r>
    </w:p>
    <w:p w:rsidR="00000000" w:rsidDel="00000000" w:rsidP="00000000" w:rsidRDefault="00000000" w:rsidRPr="00000000" w14:paraId="000005C8">
      <w:pPr>
        <w:pageBreakBefore w:val="0"/>
        <w:rPr/>
      </w:pPr>
      <w:r w:rsidDel="00000000" w:rsidR="00000000" w:rsidRPr="00000000">
        <w:rPr>
          <w:rtl w:val="0"/>
        </w:rPr>
        <w:t xml:space="preserve">            n "They got a whole bunch of everything too! I'm sure there's something even Monika would like."</w:t>
      </w:r>
    </w:p>
    <w:p w:rsidR="00000000" w:rsidDel="00000000" w:rsidP="00000000" w:rsidRDefault="00000000" w:rsidRPr="00000000" w14:paraId="000005C9">
      <w:pPr>
        <w:pageBreakBefore w:val="0"/>
        <w:rPr/>
      </w:pPr>
      <w:r w:rsidDel="00000000" w:rsidR="00000000" w:rsidRPr="00000000">
        <w:rPr>
          <w:rtl w:val="0"/>
        </w:rPr>
        <w:t xml:space="preserve">            n 4bh "B-but you need to be the one to find it [player], this still is your problem after all."</w:t>
      </w:r>
    </w:p>
    <w:p w:rsidR="00000000" w:rsidDel="00000000" w:rsidP="00000000" w:rsidRDefault="00000000" w:rsidRPr="00000000" w14:paraId="000005CA">
      <w:pPr>
        <w:pageBreakBefore w:val="0"/>
        <w:rPr/>
      </w:pPr>
      <w:r w:rsidDel="00000000" w:rsidR="00000000" w:rsidRPr="00000000">
        <w:rPr>
          <w:rtl w:val="0"/>
        </w:rPr>
        <w:t xml:space="preserve">            show natsuki 4bi at t33</w:t>
      </w:r>
    </w:p>
    <w:p w:rsidR="00000000" w:rsidDel="00000000" w:rsidP="00000000" w:rsidRDefault="00000000" w:rsidRPr="00000000" w14:paraId="000005CB">
      <w:pPr>
        <w:pageBreakBefore w:val="0"/>
        <w:rPr/>
      </w:pPr>
      <w:r w:rsidDel="00000000" w:rsidR="00000000" w:rsidRPr="00000000">
        <w:rPr>
          <w:rtl w:val="0"/>
        </w:rPr>
        <w:t xml:space="preserve">            mc "Well with a selection like this, I'm sure I'll find something."</w:t>
      </w:r>
    </w:p>
    <w:p w:rsidR="00000000" w:rsidDel="00000000" w:rsidP="00000000" w:rsidRDefault="00000000" w:rsidRPr="00000000" w14:paraId="000005CC">
      <w:pPr>
        <w:pageBreakBefore w:val="0"/>
        <w:rPr/>
      </w:pPr>
      <w:r w:rsidDel="00000000" w:rsidR="00000000" w:rsidRPr="00000000">
        <w:rPr>
          <w:rtl w:val="0"/>
        </w:rPr>
        <w:t xml:space="preserve">            "I hope..."</w:t>
      </w:r>
    </w:p>
    <w:p w:rsidR="00000000" w:rsidDel="00000000" w:rsidP="00000000" w:rsidRDefault="00000000" w:rsidRPr="00000000" w14:paraId="000005CD">
      <w:pPr>
        <w:pageBreakBefore w:val="0"/>
        <w:rPr/>
      </w:pPr>
      <w:r w:rsidDel="00000000" w:rsidR="00000000" w:rsidRPr="00000000">
        <w:rPr>
          <w:rtl w:val="0"/>
        </w:rPr>
        <w:t xml:space="preserve">            show natsuki at thide</w:t>
      </w:r>
    </w:p>
    <w:p w:rsidR="00000000" w:rsidDel="00000000" w:rsidP="00000000" w:rsidRDefault="00000000" w:rsidRPr="00000000" w14:paraId="000005CE">
      <w:pPr>
        <w:pageBreakBefore w:val="0"/>
        <w:rPr/>
      </w:pPr>
      <w:r w:rsidDel="00000000" w:rsidR="00000000" w:rsidRPr="00000000">
        <w:rPr>
          <w:rtl w:val="0"/>
        </w:rPr>
        <w:t xml:space="preserve">            hide natsuki</w:t>
      </w:r>
    </w:p>
    <w:p w:rsidR="00000000" w:rsidDel="00000000" w:rsidP="00000000" w:rsidRDefault="00000000" w:rsidRPr="00000000" w14:paraId="000005CF">
      <w:pPr>
        <w:pageBreakBefore w:val="0"/>
        <w:rPr/>
      </w:pPr>
      <w:r w:rsidDel="00000000" w:rsidR="00000000" w:rsidRPr="00000000">
        <w:rPr>
          <w:rtl w:val="0"/>
        </w:rPr>
        <w:t xml:space="preserve">            show yuri at thide</w:t>
      </w:r>
    </w:p>
    <w:p w:rsidR="00000000" w:rsidDel="00000000" w:rsidP="00000000" w:rsidRDefault="00000000" w:rsidRPr="00000000" w14:paraId="000005D0">
      <w:pPr>
        <w:pageBreakBefore w:val="0"/>
        <w:rPr/>
      </w:pPr>
      <w:r w:rsidDel="00000000" w:rsidR="00000000" w:rsidRPr="00000000">
        <w:rPr>
          <w:rtl w:val="0"/>
        </w:rPr>
        <w:t xml:space="preserve">            hide yuri</w:t>
      </w:r>
    </w:p>
    <w:p w:rsidR="00000000" w:rsidDel="00000000" w:rsidP="00000000" w:rsidRDefault="00000000" w:rsidRPr="00000000" w14:paraId="000005D1">
      <w:pPr>
        <w:pageBreakBefore w:val="0"/>
        <w:rPr/>
      </w:pPr>
      <w:r w:rsidDel="00000000" w:rsidR="00000000" w:rsidRPr="00000000">
        <w:rPr>
          <w:rtl w:val="0"/>
        </w:rPr>
        <w:t xml:space="preserve">            "We start to split up as we look through the selection of jewelry, but Sayori sticks by my side."</w:t>
      </w:r>
    </w:p>
    <w:p w:rsidR="00000000" w:rsidDel="00000000" w:rsidP="00000000" w:rsidRDefault="00000000" w:rsidRPr="00000000" w14:paraId="000005D2">
      <w:pPr>
        <w:pageBreakBefore w:val="0"/>
        <w:rPr/>
      </w:pPr>
      <w:r w:rsidDel="00000000" w:rsidR="00000000" w:rsidRPr="00000000">
        <w:rPr>
          <w:rtl w:val="0"/>
        </w:rPr>
        <w:t xml:space="preserve">            s 1by "It all looks really pretty [player], I'm sure she would like any of this from you..."</w:t>
      </w:r>
    </w:p>
    <w:p w:rsidR="00000000" w:rsidDel="00000000" w:rsidP="00000000" w:rsidRDefault="00000000" w:rsidRPr="00000000" w14:paraId="000005D3">
      <w:pPr>
        <w:pageBreakBefore w:val="0"/>
        <w:rPr/>
      </w:pPr>
      <w:r w:rsidDel="00000000" w:rsidR="00000000" w:rsidRPr="00000000">
        <w:rPr>
          <w:rtl w:val="0"/>
        </w:rPr>
        <w:t xml:space="preserve">            show sayori 2be</w:t>
      </w:r>
    </w:p>
    <w:p w:rsidR="00000000" w:rsidDel="00000000" w:rsidP="00000000" w:rsidRDefault="00000000" w:rsidRPr="00000000" w14:paraId="000005D4">
      <w:pPr>
        <w:pageBreakBefore w:val="0"/>
        <w:rPr/>
      </w:pPr>
      <w:r w:rsidDel="00000000" w:rsidR="00000000" w:rsidRPr="00000000">
        <w:rPr>
          <w:rtl w:val="0"/>
        </w:rPr>
        <w:t xml:space="preserve">            mc "I guess, but none of it really seems like {i}the one{/i} to me, you know?"</w:t>
      </w:r>
    </w:p>
    <w:p w:rsidR="00000000" w:rsidDel="00000000" w:rsidP="00000000" w:rsidRDefault="00000000" w:rsidRPr="00000000" w14:paraId="000005D5">
      <w:pPr>
        <w:pageBreakBefore w:val="0"/>
        <w:rPr/>
      </w:pPr>
      <w:r w:rsidDel="00000000" w:rsidR="00000000" w:rsidRPr="00000000">
        <w:rPr>
          <w:rtl w:val="0"/>
        </w:rPr>
        <w:t xml:space="preserve">            s 2bl "Well you do know her the best, ehehe~"</w:t>
      </w:r>
    </w:p>
    <w:p w:rsidR="00000000" w:rsidDel="00000000" w:rsidP="00000000" w:rsidRDefault="00000000" w:rsidRPr="00000000" w14:paraId="000005D6">
      <w:pPr>
        <w:pageBreakBefore w:val="0"/>
        <w:rPr/>
      </w:pPr>
      <w:r w:rsidDel="00000000" w:rsidR="00000000" w:rsidRPr="00000000">
        <w:rPr>
          <w:rtl w:val="0"/>
        </w:rPr>
        <w:t xml:space="preserve">            s "You are her boyfriend after all."</w:t>
      </w:r>
    </w:p>
    <w:p w:rsidR="00000000" w:rsidDel="00000000" w:rsidP="00000000" w:rsidRDefault="00000000" w:rsidRPr="00000000" w14:paraId="000005D7">
      <w:pPr>
        <w:pageBreakBefore w:val="0"/>
        <w:rPr/>
      </w:pPr>
      <w:r w:rsidDel="00000000" w:rsidR="00000000" w:rsidRPr="00000000">
        <w:rPr>
          <w:rtl w:val="0"/>
        </w:rPr>
        <w:t xml:space="preserve">            show sayori 1bf</w:t>
      </w:r>
    </w:p>
    <w:p w:rsidR="00000000" w:rsidDel="00000000" w:rsidP="00000000" w:rsidRDefault="00000000" w:rsidRPr="00000000" w14:paraId="000005D8">
      <w:pPr>
        <w:pageBreakBefore w:val="0"/>
        <w:rPr/>
      </w:pPr>
      <w:r w:rsidDel="00000000" w:rsidR="00000000" w:rsidRPr="00000000">
        <w:rPr>
          <w:rtl w:val="0"/>
        </w:rPr>
        <w:t xml:space="preserve">            mc "Yeah but I still need help finding something for her, maybe I'm just not cut out for this..."</w:t>
      </w:r>
    </w:p>
    <w:p w:rsidR="00000000" w:rsidDel="00000000" w:rsidP="00000000" w:rsidRDefault="00000000" w:rsidRPr="00000000" w14:paraId="000005D9">
      <w:pPr>
        <w:pageBreakBefore w:val="0"/>
        <w:rPr/>
      </w:pPr>
      <w:r w:rsidDel="00000000" w:rsidR="00000000" w:rsidRPr="00000000">
        <w:rPr>
          <w:rtl w:val="0"/>
        </w:rPr>
        <w:t xml:space="preserve">            s 2bh "[player], of course you are!"</w:t>
      </w:r>
    </w:p>
    <w:p w:rsidR="00000000" w:rsidDel="00000000" w:rsidP="00000000" w:rsidRDefault="00000000" w:rsidRPr="00000000" w14:paraId="000005DA">
      <w:pPr>
        <w:pageBreakBefore w:val="0"/>
        <w:rPr/>
      </w:pPr>
      <w:r w:rsidDel="00000000" w:rsidR="00000000" w:rsidRPr="00000000">
        <w:rPr>
          <w:rtl w:val="0"/>
        </w:rPr>
        <w:t xml:space="preserve">            s "I know you really care about her and want to make this the best Christmas ever."</w:t>
      </w:r>
    </w:p>
    <w:p w:rsidR="00000000" w:rsidDel="00000000" w:rsidP="00000000" w:rsidRDefault="00000000" w:rsidRPr="00000000" w14:paraId="000005DB">
      <w:pPr>
        <w:pageBreakBefore w:val="0"/>
        <w:rPr/>
      </w:pPr>
      <w:r w:rsidDel="00000000" w:rsidR="00000000" w:rsidRPr="00000000">
        <w:rPr>
          <w:rtl w:val="0"/>
        </w:rPr>
        <w:t xml:space="preserve">            s 3bc "Even if we don't find anything here, we're sure to find the perfect gift somewhere."</w:t>
      </w:r>
    </w:p>
    <w:p w:rsidR="00000000" w:rsidDel="00000000" w:rsidP="00000000" w:rsidRDefault="00000000" w:rsidRPr="00000000" w14:paraId="000005DC">
      <w:pPr>
        <w:pageBreakBefore w:val="0"/>
        <w:rPr/>
      </w:pPr>
      <w:r w:rsidDel="00000000" w:rsidR="00000000" w:rsidRPr="00000000">
        <w:rPr>
          <w:rtl w:val="0"/>
        </w:rPr>
        <w:t xml:space="preserve">            s 1bd "And even if we don't get her anything, I'm sure she'd be happy just to..."</w:t>
      </w:r>
    </w:p>
    <w:p w:rsidR="00000000" w:rsidDel="00000000" w:rsidP="00000000" w:rsidRDefault="00000000" w:rsidRPr="00000000" w14:paraId="000005DD">
      <w:pPr>
        <w:pageBreakBefore w:val="0"/>
        <w:rPr/>
      </w:pPr>
      <w:r w:rsidDel="00000000" w:rsidR="00000000" w:rsidRPr="00000000">
        <w:rPr>
          <w:rtl w:val="0"/>
        </w:rPr>
        <w:t xml:space="preserve">            s 1by "...spend the day with you..."</w:t>
      </w:r>
    </w:p>
    <w:p w:rsidR="00000000" w:rsidDel="00000000" w:rsidP="00000000" w:rsidRDefault="00000000" w:rsidRPr="00000000" w14:paraId="000005DE">
      <w:pPr>
        <w:pageBreakBefore w:val="0"/>
        <w:rPr/>
      </w:pPr>
      <w:r w:rsidDel="00000000" w:rsidR="00000000" w:rsidRPr="00000000">
        <w:rPr>
          <w:rtl w:val="0"/>
        </w:rPr>
        <w:t xml:space="preserve">            show sayori 1ba</w:t>
      </w:r>
    </w:p>
    <w:p w:rsidR="00000000" w:rsidDel="00000000" w:rsidP="00000000" w:rsidRDefault="00000000" w:rsidRPr="00000000" w14:paraId="000005DF">
      <w:pPr>
        <w:pageBreakBefore w:val="0"/>
        <w:rPr/>
      </w:pPr>
      <w:r w:rsidDel="00000000" w:rsidR="00000000" w:rsidRPr="00000000">
        <w:rPr>
          <w:rtl w:val="0"/>
        </w:rPr>
        <w:t xml:space="preserve">            mc "Thanks Sayori, that... means a lot to me."</w:t>
      </w:r>
    </w:p>
    <w:p w:rsidR="00000000" w:rsidDel="00000000" w:rsidP="00000000" w:rsidRDefault="00000000" w:rsidRPr="00000000" w14:paraId="000005E0">
      <w:pPr>
        <w:pageBreakBefore w:val="0"/>
        <w:rPr/>
      </w:pPr>
      <w:r w:rsidDel="00000000" w:rsidR="00000000" w:rsidRPr="00000000">
        <w:rPr>
          <w:rtl w:val="0"/>
        </w:rPr>
        <w:t xml:space="preserve">            mc "But I still want to at least try for a gift today."</w:t>
      </w:r>
    </w:p>
    <w:p w:rsidR="00000000" w:rsidDel="00000000" w:rsidP="00000000" w:rsidRDefault="00000000" w:rsidRPr="00000000" w14:paraId="000005E1">
      <w:pPr>
        <w:pageBreakBefore w:val="0"/>
        <w:rPr/>
      </w:pPr>
      <w:r w:rsidDel="00000000" w:rsidR="00000000" w:rsidRPr="00000000">
        <w:rPr>
          <w:rtl w:val="0"/>
        </w:rPr>
        <w:t xml:space="preserve">            s 2bx "There's still a lot to look at!"</w:t>
      </w:r>
    </w:p>
    <w:p w:rsidR="00000000" w:rsidDel="00000000" w:rsidP="00000000" w:rsidRDefault="00000000" w:rsidRPr="00000000" w14:paraId="000005E2">
      <w:pPr>
        <w:pageBreakBefore w:val="0"/>
        <w:rPr/>
      </w:pPr>
      <w:r w:rsidDel="00000000" w:rsidR="00000000" w:rsidRPr="00000000">
        <w:rPr>
          <w:rtl w:val="0"/>
        </w:rPr>
        <w:t xml:space="preserve">            s 1bo "Ooo, what about that shiny one [player]?"</w:t>
      </w:r>
    </w:p>
    <w:p w:rsidR="00000000" w:rsidDel="00000000" w:rsidP="00000000" w:rsidRDefault="00000000" w:rsidRPr="00000000" w14:paraId="000005E3">
      <w:pPr>
        <w:pageBreakBefore w:val="0"/>
        <w:rPr/>
      </w:pPr>
      <w:r w:rsidDel="00000000" w:rsidR="00000000" w:rsidRPr="00000000">
        <w:rPr>
          <w:rtl w:val="0"/>
        </w:rPr>
        <w:t xml:space="preserve">            "I follow Sayori's gaze to a necklace hanging from one of the displays."</w:t>
      </w:r>
    </w:p>
    <w:p w:rsidR="00000000" w:rsidDel="00000000" w:rsidP="00000000" w:rsidRDefault="00000000" w:rsidRPr="00000000" w14:paraId="000005E4">
      <w:pPr>
        <w:pageBreakBefore w:val="0"/>
        <w:rPr/>
      </w:pPr>
      <w:r w:rsidDel="00000000" w:rsidR="00000000" w:rsidRPr="00000000">
        <w:rPr>
          <w:rtl w:val="0"/>
        </w:rPr>
        <w:t xml:space="preserve">            "Its shiny golden exterior reflects the mall lighting in just the right way to make it glissen."</w:t>
      </w:r>
    </w:p>
    <w:p w:rsidR="00000000" w:rsidDel="00000000" w:rsidP="00000000" w:rsidRDefault="00000000" w:rsidRPr="00000000" w14:paraId="000005E5">
      <w:pPr>
        <w:pageBreakBefore w:val="0"/>
        <w:rPr/>
      </w:pPr>
      <w:r w:rsidDel="00000000" w:rsidR="00000000" w:rsidRPr="00000000">
        <w:rPr>
          <w:rtl w:val="0"/>
        </w:rPr>
        <w:t xml:space="preserve">            "At the bottom of the chain sat a small golden musical note."</w:t>
      </w:r>
    </w:p>
    <w:p w:rsidR="00000000" w:rsidDel="00000000" w:rsidP="00000000" w:rsidRDefault="00000000" w:rsidRPr="00000000" w14:paraId="000005E6">
      <w:pPr>
        <w:pageBreakBefore w:val="0"/>
        <w:rPr/>
      </w:pPr>
      <w:r w:rsidDel="00000000" w:rsidR="00000000" w:rsidRPr="00000000">
        <w:rPr>
          <w:rtl w:val="0"/>
        </w:rPr>
        <w:t xml:space="preserve">            s 4br "Oh my goosshhh its so {i}cuuuttteeee~{/i}"</w:t>
      </w:r>
    </w:p>
    <w:p w:rsidR="00000000" w:rsidDel="00000000" w:rsidP="00000000" w:rsidRDefault="00000000" w:rsidRPr="00000000" w14:paraId="000005E7">
      <w:pPr>
        <w:pageBreakBefore w:val="0"/>
        <w:rPr/>
      </w:pPr>
      <w:r w:rsidDel="00000000" w:rsidR="00000000" w:rsidRPr="00000000">
        <w:rPr>
          <w:rtl w:val="0"/>
        </w:rPr>
        <w:t xml:space="preserve">            "I can't help but agree with her on that one, it seemed to call out to me."</w:t>
      </w:r>
    </w:p>
    <w:p w:rsidR="00000000" w:rsidDel="00000000" w:rsidP="00000000" w:rsidRDefault="00000000" w:rsidRPr="00000000" w14:paraId="000005E8">
      <w:pPr>
        <w:pageBreakBefore w:val="0"/>
        <w:rPr/>
      </w:pPr>
      <w:r w:rsidDel="00000000" w:rsidR="00000000" w:rsidRPr="00000000">
        <w:rPr>
          <w:rtl w:val="0"/>
        </w:rPr>
        <w:t xml:space="preserve">            s 1bx "You should totally get it for Monika! She'll love it!"</w:t>
      </w:r>
    </w:p>
    <w:p w:rsidR="00000000" w:rsidDel="00000000" w:rsidP="00000000" w:rsidRDefault="00000000" w:rsidRPr="00000000" w14:paraId="000005E9">
      <w:pPr>
        <w:pageBreakBefore w:val="0"/>
        <w:rPr/>
      </w:pPr>
      <w:r w:rsidDel="00000000" w:rsidR="00000000" w:rsidRPr="00000000">
        <w:rPr>
          <w:rtl w:val="0"/>
        </w:rPr>
        <w:t xml:space="preserve">            show sayori 1ba</w:t>
      </w:r>
    </w:p>
    <w:p w:rsidR="00000000" w:rsidDel="00000000" w:rsidP="00000000" w:rsidRDefault="00000000" w:rsidRPr="00000000" w14:paraId="000005EA">
      <w:pPr>
        <w:pageBreakBefore w:val="0"/>
        <w:rPr/>
      </w:pPr>
      <w:r w:rsidDel="00000000" w:rsidR="00000000" w:rsidRPr="00000000">
        <w:rPr>
          <w:rtl w:val="0"/>
        </w:rPr>
        <w:t xml:space="preserve">            mc "Maybe, I wanna wait till we've checked out everything though."</w:t>
      </w:r>
    </w:p>
    <w:p w:rsidR="00000000" w:rsidDel="00000000" w:rsidP="00000000" w:rsidRDefault="00000000" w:rsidRPr="00000000" w14:paraId="000005EB">
      <w:pPr>
        <w:pageBreakBefore w:val="0"/>
        <w:rPr/>
      </w:pPr>
      <w:r w:rsidDel="00000000" w:rsidR="00000000" w:rsidRPr="00000000">
        <w:rPr>
          <w:rtl w:val="0"/>
        </w:rPr>
        <w:t xml:space="preserve">            s 2bh "Aww, but it looks so cute. Why pick anything else?"</w:t>
      </w:r>
    </w:p>
    <w:p w:rsidR="00000000" w:rsidDel="00000000" w:rsidP="00000000" w:rsidRDefault="00000000" w:rsidRPr="00000000" w14:paraId="000005EC">
      <w:pPr>
        <w:pageBreakBefore w:val="0"/>
        <w:rPr/>
      </w:pPr>
      <w:r w:rsidDel="00000000" w:rsidR="00000000" w:rsidRPr="00000000">
        <w:rPr>
          <w:rtl w:val="0"/>
        </w:rPr>
        <w:t xml:space="preserve">            show sayori 1bf</w:t>
      </w:r>
    </w:p>
    <w:p w:rsidR="00000000" w:rsidDel="00000000" w:rsidP="00000000" w:rsidRDefault="00000000" w:rsidRPr="00000000" w14:paraId="000005ED">
      <w:pPr>
        <w:pageBreakBefore w:val="0"/>
        <w:rPr/>
      </w:pPr>
      <w:r w:rsidDel="00000000" w:rsidR="00000000" w:rsidRPr="00000000">
        <w:rPr>
          <w:rtl w:val="0"/>
        </w:rPr>
        <w:t xml:space="preserve">            mc "I wanna be sure I pick the best thing Sayori. I'm not saying I don't like it, I just want to see all the different gift ideas."</w:t>
      </w:r>
    </w:p>
    <w:p w:rsidR="00000000" w:rsidDel="00000000" w:rsidP="00000000" w:rsidRDefault="00000000" w:rsidRPr="00000000" w14:paraId="000005EE">
      <w:pPr>
        <w:pageBreakBefore w:val="0"/>
        <w:rPr/>
      </w:pPr>
      <w:r w:rsidDel="00000000" w:rsidR="00000000" w:rsidRPr="00000000">
        <w:rPr>
          <w:rtl w:val="0"/>
        </w:rPr>
        <w:t xml:space="preserve">            s 2bg "Well okay, if you say so [player]."</w:t>
      </w:r>
    </w:p>
    <w:p w:rsidR="00000000" w:rsidDel="00000000" w:rsidP="00000000" w:rsidRDefault="00000000" w:rsidRPr="00000000" w14:paraId="000005EF">
      <w:pPr>
        <w:pageBreakBefore w:val="0"/>
        <w:rPr/>
      </w:pPr>
      <w:r w:rsidDel="00000000" w:rsidR="00000000" w:rsidRPr="00000000">
        <w:rPr>
          <w:rtl w:val="0"/>
        </w:rPr>
        <w:t xml:space="preserve">            s 2br "I might come back and steal it for myself though, so you'll have to make up your mind soon~"</w:t>
      </w:r>
    </w:p>
    <w:p w:rsidR="00000000" w:rsidDel="00000000" w:rsidP="00000000" w:rsidRDefault="00000000" w:rsidRPr="00000000" w14:paraId="000005F0">
      <w:pPr>
        <w:pageBreakBefore w:val="0"/>
        <w:rPr/>
      </w:pPr>
      <w:r w:rsidDel="00000000" w:rsidR="00000000" w:rsidRPr="00000000">
        <w:rPr>
          <w:rtl w:val="0"/>
        </w:rPr>
        <w:t xml:space="preserve">            show natsuki 2bc at t33</w:t>
      </w:r>
    </w:p>
    <w:p w:rsidR="00000000" w:rsidDel="00000000" w:rsidP="00000000" w:rsidRDefault="00000000" w:rsidRPr="00000000" w14:paraId="000005F1">
      <w:pPr>
        <w:pageBreakBefore w:val="0"/>
        <w:rPr/>
      </w:pPr>
      <w:r w:rsidDel="00000000" w:rsidR="00000000" w:rsidRPr="00000000">
        <w:rPr>
          <w:rtl w:val="0"/>
        </w:rPr>
        <w:t xml:space="preserve">            show yuri 1be at t31</w:t>
      </w:r>
    </w:p>
    <w:p w:rsidR="00000000" w:rsidDel="00000000" w:rsidP="00000000" w:rsidRDefault="00000000" w:rsidRPr="00000000" w14:paraId="000005F2">
      <w:pPr>
        <w:pageBreakBefore w:val="0"/>
        <w:rPr/>
      </w:pPr>
      <w:r w:rsidDel="00000000" w:rsidR="00000000" w:rsidRPr="00000000">
        <w:rPr>
          <w:rtl w:val="0"/>
        </w:rPr>
        <w:t xml:space="preserve">            show sayori 1ba at t32</w:t>
      </w:r>
    </w:p>
    <w:p w:rsidR="00000000" w:rsidDel="00000000" w:rsidP="00000000" w:rsidRDefault="00000000" w:rsidRPr="00000000" w14:paraId="000005F3">
      <w:pPr>
        <w:pageBreakBefore w:val="0"/>
        <w:rPr/>
      </w:pPr>
      <w:r w:rsidDel="00000000" w:rsidR="00000000" w:rsidRPr="00000000">
        <w:rPr>
          <w:rtl w:val="0"/>
        </w:rPr>
        <w:t xml:space="preserve">            "Calling over Natsuki and Yuri, I show them the necklace me and Sayori had found."</w:t>
      </w:r>
    </w:p>
    <w:p w:rsidR="00000000" w:rsidDel="00000000" w:rsidP="00000000" w:rsidRDefault="00000000" w:rsidRPr="00000000" w14:paraId="000005F4">
      <w:pPr>
        <w:pageBreakBefore w:val="0"/>
        <w:rPr/>
      </w:pPr>
      <w:r w:rsidDel="00000000" w:rsidR="00000000" w:rsidRPr="00000000">
        <w:rPr>
          <w:rtl w:val="0"/>
        </w:rPr>
        <w:t xml:space="preserve">            show yuri 2bb at f31</w:t>
      </w:r>
    </w:p>
    <w:p w:rsidR="00000000" w:rsidDel="00000000" w:rsidP="00000000" w:rsidRDefault="00000000" w:rsidRPr="00000000" w14:paraId="000005F5">
      <w:pPr>
        <w:pageBreakBefore w:val="0"/>
        <w:rPr/>
      </w:pPr>
      <w:r w:rsidDel="00000000" w:rsidR="00000000" w:rsidRPr="00000000">
        <w:rPr>
          <w:rtl w:val="0"/>
        </w:rPr>
        <w:t xml:space="preserve">            y "It's very nice [player], I think it suits her well."</w:t>
      </w:r>
    </w:p>
    <w:p w:rsidR="00000000" w:rsidDel="00000000" w:rsidP="00000000" w:rsidRDefault="00000000" w:rsidRPr="00000000" w14:paraId="000005F6">
      <w:pPr>
        <w:pageBreakBefore w:val="0"/>
        <w:rPr/>
      </w:pPr>
      <w:r w:rsidDel="00000000" w:rsidR="00000000" w:rsidRPr="00000000">
        <w:rPr>
          <w:rtl w:val="0"/>
        </w:rPr>
        <w:t xml:space="preserve">            show yuri 1bg at t31</w:t>
      </w:r>
    </w:p>
    <w:p w:rsidR="00000000" w:rsidDel="00000000" w:rsidP="00000000" w:rsidRDefault="00000000" w:rsidRPr="00000000" w14:paraId="000005F7">
      <w:pPr>
        <w:pageBreakBefore w:val="0"/>
        <w:rPr/>
      </w:pPr>
      <w:r w:rsidDel="00000000" w:rsidR="00000000" w:rsidRPr="00000000">
        <w:rPr>
          <w:rtl w:val="0"/>
        </w:rPr>
        <w:t xml:space="preserve">            show natsuki 2bd at f33</w:t>
      </w:r>
    </w:p>
    <w:p w:rsidR="00000000" w:rsidDel="00000000" w:rsidP="00000000" w:rsidRDefault="00000000" w:rsidRPr="00000000" w14:paraId="000005F8">
      <w:pPr>
        <w:pageBreakBefore w:val="0"/>
        <w:rPr/>
      </w:pPr>
      <w:r w:rsidDel="00000000" w:rsidR="00000000" w:rsidRPr="00000000">
        <w:rPr>
          <w:rtl w:val="0"/>
        </w:rPr>
        <w:t xml:space="preserve">            n "Yeah, you may not be as brainless as I thought [player]."</w:t>
      </w:r>
    </w:p>
    <w:p w:rsidR="00000000" w:rsidDel="00000000" w:rsidP="00000000" w:rsidRDefault="00000000" w:rsidRPr="00000000" w14:paraId="000005F9">
      <w:pPr>
        <w:pageBreakBefore w:val="0"/>
        <w:rPr/>
      </w:pPr>
      <w:r w:rsidDel="00000000" w:rsidR="00000000" w:rsidRPr="00000000">
        <w:rPr>
          <w:rtl w:val="0"/>
        </w:rPr>
        <w:t xml:space="preserve">            show natsuki 2bz at t33</w:t>
      </w:r>
    </w:p>
    <w:p w:rsidR="00000000" w:rsidDel="00000000" w:rsidP="00000000" w:rsidRDefault="00000000" w:rsidRPr="00000000" w14:paraId="000005FA">
      <w:pPr>
        <w:pageBreakBefore w:val="0"/>
        <w:rPr/>
      </w:pPr>
      <w:r w:rsidDel="00000000" w:rsidR="00000000" w:rsidRPr="00000000">
        <w:rPr>
          <w:rtl w:val="0"/>
        </w:rPr>
        <w:t xml:space="preserve">            mc "Hey!"</w:t>
      </w:r>
    </w:p>
    <w:p w:rsidR="00000000" w:rsidDel="00000000" w:rsidP="00000000" w:rsidRDefault="00000000" w:rsidRPr="00000000" w14:paraId="000005FB">
      <w:pPr>
        <w:pageBreakBefore w:val="0"/>
        <w:rPr/>
      </w:pPr>
      <w:r w:rsidDel="00000000" w:rsidR="00000000" w:rsidRPr="00000000">
        <w:rPr>
          <w:rtl w:val="0"/>
        </w:rPr>
        <w:t xml:space="preserve">            show yuri 2bl at f31</w:t>
      </w:r>
    </w:p>
    <w:p w:rsidR="00000000" w:rsidDel="00000000" w:rsidP="00000000" w:rsidRDefault="00000000" w:rsidRPr="00000000" w14:paraId="000005FC">
      <w:pPr>
        <w:pageBreakBefore w:val="0"/>
        <w:rPr/>
      </w:pPr>
      <w:r w:rsidDel="00000000" w:rsidR="00000000" w:rsidRPr="00000000">
        <w:rPr>
          <w:rtl w:val="0"/>
        </w:rPr>
        <w:t xml:space="preserve">            y "Anyways, is this what you're going to get her [player]?"</w:t>
      </w:r>
    </w:p>
    <w:p w:rsidR="00000000" w:rsidDel="00000000" w:rsidP="00000000" w:rsidRDefault="00000000" w:rsidRPr="00000000" w14:paraId="000005FD">
      <w:pPr>
        <w:pageBreakBefore w:val="0"/>
        <w:rPr/>
      </w:pPr>
      <w:r w:rsidDel="00000000" w:rsidR="00000000" w:rsidRPr="00000000">
        <w:rPr>
          <w:rtl w:val="0"/>
        </w:rPr>
        <w:t xml:space="preserve">            show yuri 1ba at t31</w:t>
      </w:r>
    </w:p>
    <w:p w:rsidR="00000000" w:rsidDel="00000000" w:rsidP="00000000" w:rsidRDefault="00000000" w:rsidRPr="00000000" w14:paraId="000005FE">
      <w:pPr>
        <w:pageBreakBefore w:val="0"/>
        <w:rPr/>
      </w:pPr>
      <w:r w:rsidDel="00000000" w:rsidR="00000000" w:rsidRPr="00000000">
        <w:rPr>
          <w:rtl w:val="0"/>
        </w:rPr>
        <w:t xml:space="preserve">            mc "Well um...{w=.75} I'm not sure yet."</w:t>
      </w:r>
    </w:p>
    <w:p w:rsidR="00000000" w:rsidDel="00000000" w:rsidP="00000000" w:rsidRDefault="00000000" w:rsidRPr="00000000" w14:paraId="000005FF">
      <w:pPr>
        <w:pageBreakBefore w:val="0"/>
        <w:rPr/>
      </w:pPr>
      <w:r w:rsidDel="00000000" w:rsidR="00000000" w:rsidRPr="00000000">
        <w:rPr>
          <w:rtl w:val="0"/>
        </w:rPr>
        <w:t xml:space="preserve">            mc "Let me give it some thought first."</w:t>
      </w:r>
    </w:p>
    <w:p w:rsidR="00000000" w:rsidDel="00000000" w:rsidP="00000000" w:rsidRDefault="00000000" w:rsidRPr="00000000" w14:paraId="00000600">
      <w:pPr>
        <w:pageBreakBefore w:val="0"/>
        <w:rPr/>
      </w:pPr>
      <w:r w:rsidDel="00000000" w:rsidR="00000000" w:rsidRPr="00000000">
        <w:rPr>
          <w:rtl w:val="0"/>
        </w:rPr>
        <w:t xml:space="preserve">            show yuri 1bb at f31</w:t>
      </w:r>
    </w:p>
    <w:p w:rsidR="00000000" w:rsidDel="00000000" w:rsidP="00000000" w:rsidRDefault="00000000" w:rsidRPr="00000000" w14:paraId="00000601">
      <w:pPr>
        <w:pageBreakBefore w:val="0"/>
        <w:rPr/>
      </w:pPr>
      <w:r w:rsidDel="00000000" w:rsidR="00000000" w:rsidRPr="00000000">
        <w:rPr>
          <w:rtl w:val="0"/>
        </w:rPr>
        <w:t xml:space="preserve">            y "That's perfectly fine [player], we still have plenty of time."</w:t>
      </w:r>
    </w:p>
    <w:p w:rsidR="00000000" w:rsidDel="00000000" w:rsidP="00000000" w:rsidRDefault="00000000" w:rsidRPr="00000000" w14:paraId="00000602">
      <w:pPr>
        <w:pageBreakBefore w:val="0"/>
        <w:rPr/>
      </w:pPr>
      <w:r w:rsidDel="00000000" w:rsidR="00000000" w:rsidRPr="00000000">
        <w:rPr>
          <w:rtl w:val="0"/>
        </w:rPr>
        <w:t xml:space="preserve">            show yuri 1ba at t31 zorder 3</w:t>
      </w:r>
    </w:p>
    <w:p w:rsidR="00000000" w:rsidDel="00000000" w:rsidP="00000000" w:rsidRDefault="00000000" w:rsidRPr="00000000" w14:paraId="00000603">
      <w:pPr>
        <w:pageBreakBefore w:val="0"/>
        <w:rPr/>
      </w:pPr>
      <w:r w:rsidDel="00000000" w:rsidR="00000000" w:rsidRPr="00000000">
        <w:rPr>
          <w:rtl w:val="0"/>
        </w:rPr>
        <w:t xml:space="preserve">            show sayori 4ba at t32 zorder 4</w:t>
      </w:r>
    </w:p>
    <w:p w:rsidR="00000000" w:rsidDel="00000000" w:rsidP="00000000" w:rsidRDefault="00000000" w:rsidRPr="00000000" w14:paraId="00000604">
      <w:pPr>
        <w:pageBreakBefore w:val="0"/>
        <w:rPr/>
      </w:pPr>
      <w:r w:rsidDel="00000000" w:rsidR="00000000" w:rsidRPr="00000000">
        <w:rPr>
          <w:rtl w:val="0"/>
        </w:rPr>
        <w:t xml:space="preserve">            show natsuki 4ba at t33 zorder 3</w:t>
      </w:r>
    </w:p>
    <w:p w:rsidR="00000000" w:rsidDel="00000000" w:rsidP="00000000" w:rsidRDefault="00000000" w:rsidRPr="00000000" w14:paraId="00000605">
      <w:pPr>
        <w:pageBreakBefore w:val="0"/>
        <w:rPr/>
      </w:pPr>
      <w:r w:rsidDel="00000000" w:rsidR="00000000" w:rsidRPr="00000000">
        <w:rPr>
          <w:rtl w:val="0"/>
        </w:rPr>
        <w:t xml:space="preserve">            if shopping == 3:</w:t>
      </w:r>
    </w:p>
    <w:p w:rsidR="00000000" w:rsidDel="00000000" w:rsidP="00000000" w:rsidRDefault="00000000" w:rsidRPr="00000000" w14:paraId="00000606">
      <w:pPr>
        <w:pageBreakBefore w:val="0"/>
        <w:rPr/>
      </w:pPr>
      <w:r w:rsidDel="00000000" w:rsidR="00000000" w:rsidRPr="00000000">
        <w:rPr>
          <w:rtl w:val="0"/>
        </w:rPr>
        <w:t xml:space="preserve">                "Moving away from the table, we headed back to the center of the mall to find a seat."</w:t>
      </w:r>
    </w:p>
    <w:p w:rsidR="00000000" w:rsidDel="00000000" w:rsidP="00000000" w:rsidRDefault="00000000" w:rsidRPr="00000000" w14:paraId="00000607">
      <w:pPr>
        <w:pageBreakBefore w:val="0"/>
        <w:rPr/>
      </w:pPr>
      <w:r w:rsidDel="00000000" w:rsidR="00000000" w:rsidRPr="00000000">
        <w:rPr>
          <w:rtl w:val="0"/>
        </w:rPr>
        <w:t xml:space="preserve">                call backA</w:t>
      </w:r>
    </w:p>
    <w:p w:rsidR="00000000" w:rsidDel="00000000" w:rsidP="00000000" w:rsidRDefault="00000000" w:rsidRPr="00000000" w14:paraId="00000608">
      <w:pPr>
        <w:pageBreakBefore w:val="0"/>
        <w:rPr/>
      </w:pPr>
      <w:r w:rsidDel="00000000" w:rsidR="00000000" w:rsidRPr="00000000">
        <w:rPr>
          <w:rtl w:val="0"/>
        </w:rPr>
        <w:t xml:space="preserve">            else:</w:t>
      </w:r>
    </w:p>
    <w:p w:rsidR="00000000" w:rsidDel="00000000" w:rsidP="00000000" w:rsidRDefault="00000000" w:rsidRPr="00000000" w14:paraId="00000609">
      <w:pPr>
        <w:pageBreakBefore w:val="0"/>
        <w:rPr/>
      </w:pPr>
      <w:r w:rsidDel="00000000" w:rsidR="00000000" w:rsidRPr="00000000">
        <w:rPr>
          <w:rtl w:val="0"/>
        </w:rPr>
        <w:t xml:space="preserve">                menu:</w:t>
      </w:r>
    </w:p>
    <w:p w:rsidR="00000000" w:rsidDel="00000000" w:rsidP="00000000" w:rsidRDefault="00000000" w:rsidRPr="00000000" w14:paraId="0000060A">
      <w:pPr>
        <w:pageBreakBefore w:val="0"/>
        <w:rPr/>
      </w:pPr>
      <w:r w:rsidDel="00000000" w:rsidR="00000000" w:rsidRPr="00000000">
        <w:rPr>
          <w:rtl w:val="0"/>
        </w:rPr>
        <w:t xml:space="preserve">                    "Moving away from the table, we decided to make our way towards..."</w:t>
      </w:r>
    </w:p>
    <w:p w:rsidR="00000000" w:rsidDel="00000000" w:rsidP="00000000" w:rsidRDefault="00000000" w:rsidRPr="00000000" w14:paraId="0000060B">
      <w:pPr>
        <w:pageBreakBefore w:val="0"/>
        <w:rPr/>
      </w:pPr>
      <w:r w:rsidDel="00000000" w:rsidR="00000000" w:rsidRPr="00000000">
        <w:rPr>
          <w:rtl w:val="0"/>
        </w:rPr>
        <w:t xml:space="preserve">                    "Natsuki's Store" if n_store == None:</w:t>
      </w:r>
    </w:p>
    <w:p w:rsidR="00000000" w:rsidDel="00000000" w:rsidP="00000000" w:rsidRDefault="00000000" w:rsidRPr="00000000" w14:paraId="0000060C">
      <w:pPr>
        <w:pageBreakBefore w:val="0"/>
        <w:rPr/>
      </w:pPr>
      <w:r w:rsidDel="00000000" w:rsidR="00000000" w:rsidRPr="00000000">
        <w:rPr>
          <w:rtl w:val="0"/>
        </w:rPr>
        <w:t xml:space="preserve">                        $ n_store = True</w:t>
      </w:r>
    </w:p>
    <w:p w:rsidR="00000000" w:rsidDel="00000000" w:rsidP="00000000" w:rsidRDefault="00000000" w:rsidRPr="00000000" w14:paraId="0000060D">
      <w:pPr>
        <w:pageBreakBefore w:val="0"/>
        <w:rPr/>
      </w:pPr>
      <w:r w:rsidDel="00000000" w:rsidR="00000000" w:rsidRPr="00000000">
        <w:rPr>
          <w:rtl w:val="0"/>
        </w:rPr>
        <w:t xml:space="preserve">                        $ shopping += 1</w:t>
      </w:r>
    </w:p>
    <w:p w:rsidR="00000000" w:rsidDel="00000000" w:rsidP="00000000" w:rsidRDefault="00000000" w:rsidRPr="00000000" w14:paraId="0000060E">
      <w:pPr>
        <w:pageBreakBefore w:val="0"/>
        <w:rPr/>
      </w:pPr>
      <w:r w:rsidDel="00000000" w:rsidR="00000000" w:rsidRPr="00000000">
        <w:rPr>
          <w:rtl w:val="0"/>
        </w:rPr>
        <w:t xml:space="preserve">                        call n_storeA</w:t>
      </w:r>
    </w:p>
    <w:p w:rsidR="00000000" w:rsidDel="00000000" w:rsidP="00000000" w:rsidRDefault="00000000" w:rsidRPr="00000000" w14:paraId="0000060F">
      <w:pPr>
        <w:pageBreakBefore w:val="0"/>
        <w:rPr/>
      </w:pPr>
      <w:r w:rsidDel="00000000" w:rsidR="00000000" w:rsidRPr="00000000">
        <w:rPr>
          <w:rtl w:val="0"/>
        </w:rPr>
        <w:t xml:space="preserve">                    "Yuri's Store" if y_store == None:</w:t>
      </w:r>
    </w:p>
    <w:p w:rsidR="00000000" w:rsidDel="00000000" w:rsidP="00000000" w:rsidRDefault="00000000" w:rsidRPr="00000000" w14:paraId="00000610">
      <w:pPr>
        <w:pageBreakBefore w:val="0"/>
        <w:rPr/>
      </w:pPr>
      <w:r w:rsidDel="00000000" w:rsidR="00000000" w:rsidRPr="00000000">
        <w:rPr>
          <w:rtl w:val="0"/>
        </w:rPr>
        <w:t xml:space="preserve">                        $ y_store = True</w:t>
      </w:r>
    </w:p>
    <w:p w:rsidR="00000000" w:rsidDel="00000000" w:rsidP="00000000" w:rsidRDefault="00000000" w:rsidRPr="00000000" w14:paraId="00000611">
      <w:pPr>
        <w:pageBreakBefore w:val="0"/>
        <w:rPr/>
      </w:pPr>
      <w:r w:rsidDel="00000000" w:rsidR="00000000" w:rsidRPr="00000000">
        <w:rPr>
          <w:rtl w:val="0"/>
        </w:rPr>
        <w:t xml:space="preserve">                        $ shopping += 1</w:t>
      </w:r>
    </w:p>
    <w:p w:rsidR="00000000" w:rsidDel="00000000" w:rsidP="00000000" w:rsidRDefault="00000000" w:rsidRPr="00000000" w14:paraId="00000612">
      <w:pPr>
        <w:pageBreakBefore w:val="0"/>
        <w:rPr/>
      </w:pPr>
      <w:r w:rsidDel="00000000" w:rsidR="00000000" w:rsidRPr="00000000">
        <w:rPr>
          <w:rtl w:val="0"/>
        </w:rPr>
        <w:t xml:space="preserve">                        call y_storeA</w:t>
      </w:r>
    </w:p>
    <w:p w:rsidR="00000000" w:rsidDel="00000000" w:rsidP="00000000" w:rsidRDefault="00000000" w:rsidRPr="00000000" w14:paraId="00000613">
      <w:pPr>
        <w:pageBreakBefore w:val="0"/>
        <w:rPr/>
      </w:pPr>
      <w:r w:rsidDel="00000000" w:rsidR="00000000" w:rsidRPr="00000000">
        <w:rPr>
          <w:rtl w:val="0"/>
        </w:rPr>
      </w:r>
    </w:p>
    <w:p w:rsidR="00000000" w:rsidDel="00000000" w:rsidP="00000000" w:rsidRDefault="00000000" w:rsidRPr="00000000" w14:paraId="00000614">
      <w:pPr>
        <w:pageBreakBefore w:val="0"/>
        <w:rPr/>
      </w:pPr>
      <w:r w:rsidDel="00000000" w:rsidR="00000000" w:rsidRPr="00000000">
        <w:rPr>
          <w:rtl w:val="0"/>
        </w:rPr>
        <w:t xml:space="preserve">        label n_storeA:</w:t>
      </w:r>
    </w:p>
    <w:p w:rsidR="00000000" w:rsidDel="00000000" w:rsidP="00000000" w:rsidRDefault="00000000" w:rsidRPr="00000000" w14:paraId="00000615">
      <w:pPr>
        <w:pageBreakBefore w:val="0"/>
        <w:rPr/>
      </w:pPr>
      <w:r w:rsidDel="00000000" w:rsidR="00000000" w:rsidRPr="00000000">
        <w:rPr>
          <w:rtl w:val="0"/>
        </w:rPr>
        <w:t xml:space="preserve">            "The book store Natsuki pointed out seemed like a solid choice considering we're all in a literature club."</w:t>
      </w:r>
    </w:p>
    <w:p w:rsidR="00000000" w:rsidDel="00000000" w:rsidP="00000000" w:rsidRDefault="00000000" w:rsidRPr="00000000" w14:paraId="00000616">
      <w:pPr>
        <w:pageBreakBefore w:val="0"/>
        <w:rPr/>
      </w:pPr>
      <w:r w:rsidDel="00000000" w:rsidR="00000000" w:rsidRPr="00000000">
        <w:rPr>
          <w:rtl w:val="0"/>
        </w:rPr>
        <w:t xml:space="preserve">            mc "Let's head over to that book store you suggested Natsuki, might have something good."</w:t>
      </w:r>
    </w:p>
    <w:p w:rsidR="00000000" w:rsidDel="00000000" w:rsidP="00000000" w:rsidRDefault="00000000" w:rsidRPr="00000000" w14:paraId="00000617">
      <w:pPr>
        <w:pageBreakBefore w:val="0"/>
        <w:rPr/>
      </w:pPr>
      <w:r w:rsidDel="00000000" w:rsidR="00000000" w:rsidRPr="00000000">
        <w:rPr>
          <w:rtl w:val="0"/>
        </w:rPr>
        <w:t xml:space="preserve">            show natsuki 4by at f33</w:t>
      </w:r>
    </w:p>
    <w:p w:rsidR="00000000" w:rsidDel="00000000" w:rsidP="00000000" w:rsidRDefault="00000000" w:rsidRPr="00000000" w14:paraId="00000618">
      <w:pPr>
        <w:pageBreakBefore w:val="0"/>
        <w:rPr/>
      </w:pPr>
      <w:r w:rsidDel="00000000" w:rsidR="00000000" w:rsidRPr="00000000">
        <w:rPr>
          <w:rtl w:val="0"/>
        </w:rPr>
        <w:t xml:space="preserve">            n "Well of course it does, that's why I suggested it."</w:t>
      </w:r>
    </w:p>
    <w:p w:rsidR="00000000" w:rsidDel="00000000" w:rsidP="00000000" w:rsidRDefault="00000000" w:rsidRPr="00000000" w14:paraId="00000619">
      <w:pPr>
        <w:pageBreakBefore w:val="0"/>
        <w:rPr/>
      </w:pPr>
      <w:r w:rsidDel="00000000" w:rsidR="00000000" w:rsidRPr="00000000">
        <w:rPr>
          <w:rtl w:val="0"/>
        </w:rPr>
        <w:t xml:space="preserve">            n 2bd "Let's get moving lazy bones!"</w:t>
      </w:r>
    </w:p>
    <w:p w:rsidR="00000000" w:rsidDel="00000000" w:rsidP="00000000" w:rsidRDefault="00000000" w:rsidRPr="00000000" w14:paraId="0000061A">
      <w:pPr>
        <w:pageBreakBefore w:val="0"/>
        <w:rPr/>
      </w:pPr>
      <w:r w:rsidDel="00000000" w:rsidR="00000000" w:rsidRPr="00000000">
        <w:rPr>
          <w:rtl w:val="0"/>
        </w:rPr>
        <w:t xml:space="preserve">            "Natsuki takes the lead as we follow her into the small store."</w:t>
      </w:r>
    </w:p>
    <w:p w:rsidR="00000000" w:rsidDel="00000000" w:rsidP="00000000" w:rsidRDefault="00000000" w:rsidRPr="00000000" w14:paraId="0000061B">
      <w:pPr>
        <w:pageBreakBefore w:val="0"/>
        <w:rPr/>
      </w:pPr>
      <w:r w:rsidDel="00000000" w:rsidR="00000000" w:rsidRPr="00000000">
        <w:rPr>
          <w:rtl w:val="0"/>
        </w:rPr>
        <w:t xml:space="preserve">            show natsuki 2ba at t33</w:t>
      </w:r>
    </w:p>
    <w:p w:rsidR="00000000" w:rsidDel="00000000" w:rsidP="00000000" w:rsidRDefault="00000000" w:rsidRPr="00000000" w14:paraId="0000061C">
      <w:pPr>
        <w:pageBreakBefore w:val="0"/>
        <w:rPr/>
      </w:pPr>
      <w:r w:rsidDel="00000000" w:rsidR="00000000" w:rsidRPr="00000000">
        <w:rPr>
          <w:rtl w:val="0"/>
        </w:rPr>
        <w:t xml:space="preserve">            show yuri 1be</w:t>
      </w:r>
    </w:p>
    <w:p w:rsidR="00000000" w:rsidDel="00000000" w:rsidP="00000000" w:rsidRDefault="00000000" w:rsidRPr="00000000" w14:paraId="0000061D">
      <w:pPr>
        <w:pageBreakBefore w:val="0"/>
        <w:rPr/>
      </w:pPr>
      <w:r w:rsidDel="00000000" w:rsidR="00000000" w:rsidRPr="00000000">
        <w:rPr>
          <w:rtl w:val="0"/>
        </w:rPr>
        <w:t xml:space="preserve">            show sayori 1bn</w:t>
      </w:r>
    </w:p>
    <w:p w:rsidR="00000000" w:rsidDel="00000000" w:rsidP="00000000" w:rsidRDefault="00000000" w:rsidRPr="00000000" w14:paraId="0000061E">
      <w:pPr>
        <w:pageBreakBefore w:val="0"/>
        <w:rPr/>
      </w:pPr>
      <w:r w:rsidDel="00000000" w:rsidR="00000000" w:rsidRPr="00000000">
        <w:rPr>
          <w:rtl w:val="0"/>
        </w:rPr>
        <w:t xml:space="preserve">            "As we enter there are shelves packed with books of all kinds from the floor to the ceiling."</w:t>
      </w:r>
    </w:p>
    <w:p w:rsidR="00000000" w:rsidDel="00000000" w:rsidP="00000000" w:rsidRDefault="00000000" w:rsidRPr="00000000" w14:paraId="0000061F">
      <w:pPr>
        <w:pageBreakBefore w:val="0"/>
        <w:rPr/>
      </w:pPr>
      <w:r w:rsidDel="00000000" w:rsidR="00000000" w:rsidRPr="00000000">
        <w:rPr>
          <w:rtl w:val="0"/>
        </w:rPr>
        <w:t xml:space="preserve">            "We're all taken aback at the sheer amount of books in this place."</w:t>
      </w:r>
    </w:p>
    <w:p w:rsidR="00000000" w:rsidDel="00000000" w:rsidP="00000000" w:rsidRDefault="00000000" w:rsidRPr="00000000" w14:paraId="00000620">
      <w:pPr>
        <w:pageBreakBefore w:val="0"/>
        <w:rPr/>
      </w:pPr>
      <w:r w:rsidDel="00000000" w:rsidR="00000000" w:rsidRPr="00000000">
        <w:rPr>
          <w:rtl w:val="0"/>
        </w:rPr>
        <w:t xml:space="preserve">            show yuri 2bf at f31</w:t>
      </w:r>
    </w:p>
    <w:p w:rsidR="00000000" w:rsidDel="00000000" w:rsidP="00000000" w:rsidRDefault="00000000" w:rsidRPr="00000000" w14:paraId="00000621">
      <w:pPr>
        <w:pageBreakBefore w:val="0"/>
        <w:rPr/>
      </w:pPr>
      <w:r w:rsidDel="00000000" w:rsidR="00000000" w:rsidRPr="00000000">
        <w:rPr>
          <w:rtl w:val="0"/>
        </w:rPr>
        <w:t xml:space="preserve">            y "Wow, there is certainly a wide variety to choose from here."</w:t>
      </w:r>
    </w:p>
    <w:p w:rsidR="00000000" w:rsidDel="00000000" w:rsidP="00000000" w:rsidRDefault="00000000" w:rsidRPr="00000000" w14:paraId="00000622">
      <w:pPr>
        <w:pageBreakBefore w:val="0"/>
        <w:rPr/>
      </w:pPr>
      <w:r w:rsidDel="00000000" w:rsidR="00000000" w:rsidRPr="00000000">
        <w:rPr>
          <w:rtl w:val="0"/>
        </w:rPr>
        <w:t xml:space="preserve">            y 1bh "I wish I had known about this place sooner..."</w:t>
      </w:r>
    </w:p>
    <w:p w:rsidR="00000000" w:rsidDel="00000000" w:rsidP="00000000" w:rsidRDefault="00000000" w:rsidRPr="00000000" w14:paraId="00000623">
      <w:pPr>
        <w:pageBreakBefore w:val="0"/>
        <w:rPr/>
      </w:pPr>
      <w:r w:rsidDel="00000000" w:rsidR="00000000" w:rsidRPr="00000000">
        <w:rPr>
          <w:rtl w:val="0"/>
        </w:rPr>
        <w:t xml:space="preserve">            show yuri 3bo at t31</w:t>
      </w:r>
    </w:p>
    <w:p w:rsidR="00000000" w:rsidDel="00000000" w:rsidP="00000000" w:rsidRDefault="00000000" w:rsidRPr="00000000" w14:paraId="00000624">
      <w:pPr>
        <w:pageBreakBefore w:val="0"/>
        <w:rPr/>
      </w:pPr>
      <w:r w:rsidDel="00000000" w:rsidR="00000000" w:rsidRPr="00000000">
        <w:rPr>
          <w:rtl w:val="0"/>
        </w:rPr>
        <w:t xml:space="preserve">            y "{i}Oh but all these people in the mall...{/i}"</w:t>
      </w:r>
    </w:p>
    <w:p w:rsidR="00000000" w:rsidDel="00000000" w:rsidP="00000000" w:rsidRDefault="00000000" w:rsidRPr="00000000" w14:paraId="00000625">
      <w:pPr>
        <w:pageBreakBefore w:val="0"/>
        <w:rPr/>
      </w:pPr>
      <w:r w:rsidDel="00000000" w:rsidR="00000000" w:rsidRPr="00000000">
        <w:rPr>
          <w:rtl w:val="0"/>
        </w:rPr>
        <w:t xml:space="preserve">            y "{i}If they saw someone like me alone...{w=.5}here...{/i}"</w:t>
      </w:r>
    </w:p>
    <w:p w:rsidR="00000000" w:rsidDel="00000000" w:rsidP="00000000" w:rsidRDefault="00000000" w:rsidRPr="00000000" w14:paraId="00000626">
      <w:pPr>
        <w:pageBreakBefore w:val="0"/>
        <w:rPr/>
      </w:pPr>
      <w:r w:rsidDel="00000000" w:rsidR="00000000" w:rsidRPr="00000000">
        <w:rPr>
          <w:rtl w:val="0"/>
        </w:rPr>
        <w:t xml:space="preserve">            show yuri 4bb</w:t>
      </w:r>
    </w:p>
    <w:p w:rsidR="00000000" w:rsidDel="00000000" w:rsidP="00000000" w:rsidRDefault="00000000" w:rsidRPr="00000000" w14:paraId="00000627">
      <w:pPr>
        <w:pageBreakBefore w:val="0"/>
        <w:rPr/>
      </w:pPr>
      <w:r w:rsidDel="00000000" w:rsidR="00000000" w:rsidRPr="00000000">
        <w:rPr>
          <w:rtl w:val="0"/>
        </w:rPr>
        <w:t xml:space="preserve">            "Yuri seems to delve into her own world of thoughts, though not without Natsuki noticing."</w:t>
      </w:r>
    </w:p>
    <w:p w:rsidR="00000000" w:rsidDel="00000000" w:rsidP="00000000" w:rsidRDefault="00000000" w:rsidRPr="00000000" w14:paraId="00000628">
      <w:pPr>
        <w:pageBreakBefore w:val="0"/>
        <w:rPr/>
      </w:pPr>
      <w:r w:rsidDel="00000000" w:rsidR="00000000" w:rsidRPr="00000000">
        <w:rPr>
          <w:rtl w:val="0"/>
        </w:rPr>
        <w:t xml:space="preserve">            show natsuki 2bm at f33</w:t>
      </w:r>
    </w:p>
    <w:p w:rsidR="00000000" w:rsidDel="00000000" w:rsidP="00000000" w:rsidRDefault="00000000" w:rsidRPr="00000000" w14:paraId="00000629">
      <w:pPr>
        <w:pageBreakBefore w:val="0"/>
        <w:rPr/>
      </w:pPr>
      <w:r w:rsidDel="00000000" w:rsidR="00000000" w:rsidRPr="00000000">
        <w:rPr>
          <w:rtl w:val="0"/>
        </w:rPr>
        <w:t xml:space="preserve">            show sayori 1bf</w:t>
      </w:r>
    </w:p>
    <w:p w:rsidR="00000000" w:rsidDel="00000000" w:rsidP="00000000" w:rsidRDefault="00000000" w:rsidRPr="00000000" w14:paraId="0000062A">
      <w:pPr>
        <w:pageBreakBefore w:val="0"/>
        <w:rPr/>
      </w:pPr>
      <w:r w:rsidDel="00000000" w:rsidR="00000000" w:rsidRPr="00000000">
        <w:rPr>
          <w:rtl w:val="0"/>
        </w:rPr>
        <w:t xml:space="preserve">            n "Yuri what's wrong? You look sad all of a sudden."</w:t>
      </w:r>
    </w:p>
    <w:p w:rsidR="00000000" w:rsidDel="00000000" w:rsidP="00000000" w:rsidRDefault="00000000" w:rsidRPr="00000000" w14:paraId="0000062B">
      <w:pPr>
        <w:pageBreakBefore w:val="0"/>
        <w:rPr/>
      </w:pPr>
      <w:r w:rsidDel="00000000" w:rsidR="00000000" w:rsidRPr="00000000">
        <w:rPr>
          <w:rtl w:val="0"/>
        </w:rPr>
        <w:t xml:space="preserve">            show yuri 4bd at f31</w:t>
      </w:r>
    </w:p>
    <w:p w:rsidR="00000000" w:rsidDel="00000000" w:rsidP="00000000" w:rsidRDefault="00000000" w:rsidRPr="00000000" w14:paraId="0000062C">
      <w:pPr>
        <w:pageBreakBefore w:val="0"/>
        <w:rPr/>
      </w:pPr>
      <w:r w:rsidDel="00000000" w:rsidR="00000000" w:rsidRPr="00000000">
        <w:rPr>
          <w:rtl w:val="0"/>
        </w:rPr>
        <w:t xml:space="preserve">            show natsuki 1bn at t33</w:t>
      </w:r>
    </w:p>
    <w:p w:rsidR="00000000" w:rsidDel="00000000" w:rsidP="00000000" w:rsidRDefault="00000000" w:rsidRPr="00000000" w14:paraId="0000062D">
      <w:pPr>
        <w:pageBreakBefore w:val="0"/>
        <w:rPr/>
      </w:pPr>
      <w:r w:rsidDel="00000000" w:rsidR="00000000" w:rsidRPr="00000000">
        <w:rPr>
          <w:rtl w:val="0"/>
        </w:rPr>
        <w:t xml:space="preserve">            y "I-it's nothing, just a...{w=.75} passing thought is all."</w:t>
      </w:r>
    </w:p>
    <w:p w:rsidR="00000000" w:rsidDel="00000000" w:rsidP="00000000" w:rsidRDefault="00000000" w:rsidRPr="00000000" w14:paraId="0000062E">
      <w:pPr>
        <w:pageBreakBefore w:val="0"/>
        <w:rPr/>
      </w:pPr>
      <w:r w:rsidDel="00000000" w:rsidR="00000000" w:rsidRPr="00000000">
        <w:rPr>
          <w:rtl w:val="0"/>
        </w:rPr>
        <w:t xml:space="preserve">            show yuri 4bc at t31</w:t>
      </w:r>
    </w:p>
    <w:p w:rsidR="00000000" w:rsidDel="00000000" w:rsidP="00000000" w:rsidRDefault="00000000" w:rsidRPr="00000000" w14:paraId="0000062F">
      <w:pPr>
        <w:pageBreakBefore w:val="0"/>
        <w:rPr/>
      </w:pPr>
      <w:r w:rsidDel="00000000" w:rsidR="00000000" w:rsidRPr="00000000">
        <w:rPr>
          <w:rtl w:val="0"/>
        </w:rPr>
        <w:t xml:space="preserve">            show sayori 2bh at f32</w:t>
      </w:r>
    </w:p>
    <w:p w:rsidR="00000000" w:rsidDel="00000000" w:rsidP="00000000" w:rsidRDefault="00000000" w:rsidRPr="00000000" w14:paraId="00000630">
      <w:pPr>
        <w:pageBreakBefore w:val="0"/>
        <w:rPr/>
      </w:pPr>
      <w:r w:rsidDel="00000000" w:rsidR="00000000" w:rsidRPr="00000000">
        <w:rPr>
          <w:rtl w:val="0"/>
        </w:rPr>
        <w:t xml:space="preserve">            s "Aww, cheer up Yuri! There's nothing to be sad about here."</w:t>
      </w:r>
    </w:p>
    <w:p w:rsidR="00000000" w:rsidDel="00000000" w:rsidP="00000000" w:rsidRDefault="00000000" w:rsidRPr="00000000" w14:paraId="00000631">
      <w:pPr>
        <w:pageBreakBefore w:val="0"/>
        <w:rPr/>
      </w:pPr>
      <w:r w:rsidDel="00000000" w:rsidR="00000000" w:rsidRPr="00000000">
        <w:rPr>
          <w:rtl w:val="0"/>
        </w:rPr>
        <w:t xml:space="preserve">            s 3br "Why don't we go look through the books together! We can try and find some more of that Portrait of Marton you like so much!"</w:t>
      </w:r>
    </w:p>
    <w:p w:rsidR="00000000" w:rsidDel="00000000" w:rsidP="00000000" w:rsidRDefault="00000000" w:rsidRPr="00000000" w14:paraId="00000632">
      <w:pPr>
        <w:pageBreakBefore w:val="0"/>
        <w:rPr/>
      </w:pPr>
      <w:r w:rsidDel="00000000" w:rsidR="00000000" w:rsidRPr="00000000">
        <w:rPr>
          <w:rtl w:val="0"/>
        </w:rPr>
        <w:t xml:space="preserve">            show sayori 1bq at t32</w:t>
      </w:r>
    </w:p>
    <w:p w:rsidR="00000000" w:rsidDel="00000000" w:rsidP="00000000" w:rsidRDefault="00000000" w:rsidRPr="00000000" w14:paraId="00000633">
      <w:pPr>
        <w:pageBreakBefore w:val="0"/>
        <w:rPr/>
      </w:pPr>
      <w:r w:rsidDel="00000000" w:rsidR="00000000" w:rsidRPr="00000000">
        <w:rPr>
          <w:rtl w:val="0"/>
        </w:rPr>
        <w:t xml:space="preserve">            show yuri 2bq at f31</w:t>
      </w:r>
    </w:p>
    <w:p w:rsidR="00000000" w:rsidDel="00000000" w:rsidP="00000000" w:rsidRDefault="00000000" w:rsidRPr="00000000" w14:paraId="00000634">
      <w:pPr>
        <w:pageBreakBefore w:val="0"/>
        <w:rPr/>
      </w:pPr>
      <w:r w:rsidDel="00000000" w:rsidR="00000000" w:rsidRPr="00000000">
        <w:rPr>
          <w:rtl w:val="0"/>
        </w:rPr>
        <w:t xml:space="preserve">            y "It's Markov Sayori, Portrait of Markov."</w:t>
      </w:r>
    </w:p>
    <w:p w:rsidR="00000000" w:rsidDel="00000000" w:rsidP="00000000" w:rsidRDefault="00000000" w:rsidRPr="00000000" w14:paraId="00000635">
      <w:pPr>
        <w:pageBreakBefore w:val="0"/>
        <w:rPr/>
      </w:pPr>
      <w:r w:rsidDel="00000000" w:rsidR="00000000" w:rsidRPr="00000000">
        <w:rPr>
          <w:rtl w:val="0"/>
        </w:rPr>
        <w:t xml:space="preserve">            show yuri at t31</w:t>
      </w:r>
    </w:p>
    <w:p w:rsidR="00000000" w:rsidDel="00000000" w:rsidP="00000000" w:rsidRDefault="00000000" w:rsidRPr="00000000" w14:paraId="00000636">
      <w:pPr>
        <w:pageBreakBefore w:val="0"/>
        <w:rPr/>
      </w:pPr>
      <w:r w:rsidDel="00000000" w:rsidR="00000000" w:rsidRPr="00000000">
        <w:rPr>
          <w:rtl w:val="0"/>
        </w:rPr>
        <w:t xml:space="preserve">            show sayori 2br at f32</w:t>
      </w:r>
    </w:p>
    <w:p w:rsidR="00000000" w:rsidDel="00000000" w:rsidP="00000000" w:rsidRDefault="00000000" w:rsidRPr="00000000" w14:paraId="00000637">
      <w:pPr>
        <w:pageBreakBefore w:val="0"/>
        <w:rPr/>
      </w:pPr>
      <w:r w:rsidDel="00000000" w:rsidR="00000000" w:rsidRPr="00000000">
        <w:rPr>
          <w:rtl w:val="0"/>
        </w:rPr>
        <w:t xml:space="preserve">            s "Yeah that! Come on, let's go!"</w:t>
      </w:r>
    </w:p>
    <w:p w:rsidR="00000000" w:rsidDel="00000000" w:rsidP="00000000" w:rsidRDefault="00000000" w:rsidRPr="00000000" w14:paraId="00000638">
      <w:pPr>
        <w:pageBreakBefore w:val="0"/>
        <w:rPr/>
      </w:pPr>
      <w:r w:rsidDel="00000000" w:rsidR="00000000" w:rsidRPr="00000000">
        <w:rPr>
          <w:rtl w:val="0"/>
        </w:rPr>
        <w:t xml:space="preserve">            show yuri 2bo</w:t>
      </w:r>
    </w:p>
    <w:p w:rsidR="00000000" w:rsidDel="00000000" w:rsidP="00000000" w:rsidRDefault="00000000" w:rsidRPr="00000000" w14:paraId="00000639">
      <w:pPr>
        <w:pageBreakBefore w:val="0"/>
        <w:rPr/>
      </w:pPr>
      <w:r w:rsidDel="00000000" w:rsidR="00000000" w:rsidRPr="00000000">
        <w:rPr>
          <w:rtl w:val="0"/>
        </w:rPr>
        <w:t xml:space="preserve">            show sayori 1bq at t32</w:t>
      </w:r>
    </w:p>
    <w:p w:rsidR="00000000" w:rsidDel="00000000" w:rsidP="00000000" w:rsidRDefault="00000000" w:rsidRPr="00000000" w14:paraId="0000063A">
      <w:pPr>
        <w:pageBreakBefore w:val="0"/>
        <w:rPr/>
      </w:pPr>
      <w:r w:rsidDel="00000000" w:rsidR="00000000" w:rsidRPr="00000000">
        <w:rPr>
          <w:rtl w:val="0"/>
        </w:rPr>
        <w:t xml:space="preserve">            "Sayori takes a hold of Yuri's hand and starts to pull her deeper into the store."</w:t>
      </w:r>
    </w:p>
    <w:p w:rsidR="00000000" w:rsidDel="00000000" w:rsidP="00000000" w:rsidRDefault="00000000" w:rsidRPr="00000000" w14:paraId="0000063B">
      <w:pPr>
        <w:pageBreakBefore w:val="0"/>
        <w:rPr/>
      </w:pPr>
      <w:r w:rsidDel="00000000" w:rsidR="00000000" w:rsidRPr="00000000">
        <w:rPr>
          <w:rtl w:val="0"/>
        </w:rPr>
        <w:t xml:space="preserve">            show sayori at lhide</w:t>
      </w:r>
    </w:p>
    <w:p w:rsidR="00000000" w:rsidDel="00000000" w:rsidP="00000000" w:rsidRDefault="00000000" w:rsidRPr="00000000" w14:paraId="0000063C">
      <w:pPr>
        <w:pageBreakBefore w:val="0"/>
        <w:rPr/>
      </w:pPr>
      <w:r w:rsidDel="00000000" w:rsidR="00000000" w:rsidRPr="00000000">
        <w:rPr>
          <w:rtl w:val="0"/>
        </w:rPr>
        <w:t xml:space="preserve">            hide sayori</w:t>
      </w:r>
    </w:p>
    <w:p w:rsidR="00000000" w:rsidDel="00000000" w:rsidP="00000000" w:rsidRDefault="00000000" w:rsidRPr="00000000" w14:paraId="0000063D">
      <w:pPr>
        <w:pageBreakBefore w:val="0"/>
        <w:rPr/>
      </w:pPr>
      <w:r w:rsidDel="00000000" w:rsidR="00000000" w:rsidRPr="00000000">
        <w:rPr>
          <w:rtl w:val="0"/>
        </w:rPr>
        <w:t xml:space="preserve">            show yuri 2bp at lhide</w:t>
      </w:r>
    </w:p>
    <w:p w:rsidR="00000000" w:rsidDel="00000000" w:rsidP="00000000" w:rsidRDefault="00000000" w:rsidRPr="00000000" w14:paraId="0000063E">
      <w:pPr>
        <w:pageBreakBefore w:val="0"/>
        <w:rPr/>
      </w:pPr>
      <w:r w:rsidDel="00000000" w:rsidR="00000000" w:rsidRPr="00000000">
        <w:rPr>
          <w:rtl w:val="0"/>
        </w:rPr>
        <w:t xml:space="preserve">            hide yuri</w:t>
      </w:r>
    </w:p>
    <w:p w:rsidR="00000000" w:rsidDel="00000000" w:rsidP="00000000" w:rsidRDefault="00000000" w:rsidRPr="00000000" w14:paraId="0000063F">
      <w:pPr>
        <w:pageBreakBefore w:val="0"/>
        <w:rPr/>
      </w:pPr>
      <w:r w:rsidDel="00000000" w:rsidR="00000000" w:rsidRPr="00000000">
        <w:rPr>
          <w:rtl w:val="0"/>
        </w:rPr>
        <w:t xml:space="preserve">            show natsuki 4bz at t11</w:t>
      </w:r>
    </w:p>
    <w:p w:rsidR="00000000" w:rsidDel="00000000" w:rsidP="00000000" w:rsidRDefault="00000000" w:rsidRPr="00000000" w14:paraId="00000640">
      <w:pPr>
        <w:pageBreakBefore w:val="0"/>
        <w:rPr/>
      </w:pPr>
      <w:r w:rsidDel="00000000" w:rsidR="00000000" w:rsidRPr="00000000">
        <w:rPr>
          <w:rtl w:val="0"/>
        </w:rPr>
        <w:t xml:space="preserve">            y "Sayori wait! Slow down!"</w:t>
      </w:r>
    </w:p>
    <w:p w:rsidR="00000000" w:rsidDel="00000000" w:rsidP="00000000" w:rsidRDefault="00000000" w:rsidRPr="00000000" w14:paraId="00000641">
      <w:pPr>
        <w:pageBreakBefore w:val="0"/>
        <w:rPr/>
      </w:pPr>
      <w:r w:rsidDel="00000000" w:rsidR="00000000" w:rsidRPr="00000000">
        <w:rPr>
          <w:rtl w:val="0"/>
        </w:rPr>
        <w:t xml:space="preserve">            "I turn to Natsuki who is still giggling at the sight."</w:t>
      </w:r>
    </w:p>
    <w:p w:rsidR="00000000" w:rsidDel="00000000" w:rsidP="00000000" w:rsidRDefault="00000000" w:rsidRPr="00000000" w14:paraId="00000642">
      <w:pPr>
        <w:pageBreakBefore w:val="0"/>
        <w:rPr/>
      </w:pPr>
      <w:r w:rsidDel="00000000" w:rsidR="00000000" w:rsidRPr="00000000">
        <w:rPr>
          <w:rtl w:val="0"/>
        </w:rPr>
        <w:t xml:space="preserve">            n 2bd "I have to say, Sayori does know how to lighten the mood a bit."</w:t>
      </w:r>
    </w:p>
    <w:p w:rsidR="00000000" w:rsidDel="00000000" w:rsidP="00000000" w:rsidRDefault="00000000" w:rsidRPr="00000000" w14:paraId="00000643">
      <w:pPr>
        <w:pageBreakBefore w:val="0"/>
        <w:rPr/>
      </w:pPr>
      <w:r w:rsidDel="00000000" w:rsidR="00000000" w:rsidRPr="00000000">
        <w:rPr>
          <w:rtl w:val="0"/>
        </w:rPr>
        <w:t xml:space="preserve">            n 5bc "Still, I guess I'm stuck with you on this one."</w:t>
      </w:r>
    </w:p>
    <w:p w:rsidR="00000000" w:rsidDel="00000000" w:rsidP="00000000" w:rsidRDefault="00000000" w:rsidRPr="00000000" w14:paraId="00000644">
      <w:pPr>
        <w:pageBreakBefore w:val="0"/>
        <w:rPr/>
      </w:pPr>
      <w:r w:rsidDel="00000000" w:rsidR="00000000" w:rsidRPr="00000000">
        <w:rPr>
          <w:rtl w:val="0"/>
        </w:rPr>
        <w:t xml:space="preserve">            mc "What's that supposed to mean?"</w:t>
      </w:r>
    </w:p>
    <w:p w:rsidR="00000000" w:rsidDel="00000000" w:rsidP="00000000" w:rsidRDefault="00000000" w:rsidRPr="00000000" w14:paraId="00000645">
      <w:pPr>
        <w:pageBreakBefore w:val="0"/>
        <w:rPr/>
      </w:pPr>
      <w:r w:rsidDel="00000000" w:rsidR="00000000" w:rsidRPr="00000000">
        <w:rPr>
          <w:rtl w:val="0"/>
        </w:rPr>
        <w:t xml:space="preserve">            n 4bh "N-nothing, let's just find something to save your butt already."</w:t>
      </w:r>
    </w:p>
    <w:p w:rsidR="00000000" w:rsidDel="00000000" w:rsidP="00000000" w:rsidRDefault="00000000" w:rsidRPr="00000000" w14:paraId="00000646">
      <w:pPr>
        <w:pageBreakBefore w:val="0"/>
        <w:rPr/>
      </w:pPr>
      <w:r w:rsidDel="00000000" w:rsidR="00000000" w:rsidRPr="00000000">
        <w:rPr>
          <w:rtl w:val="0"/>
        </w:rPr>
        <w:t xml:space="preserve">            show natsuki 1bg</w:t>
      </w:r>
    </w:p>
    <w:p w:rsidR="00000000" w:rsidDel="00000000" w:rsidP="00000000" w:rsidRDefault="00000000" w:rsidRPr="00000000" w14:paraId="00000647">
      <w:pPr>
        <w:pageBreakBefore w:val="0"/>
        <w:rPr/>
      </w:pPr>
      <w:r w:rsidDel="00000000" w:rsidR="00000000" w:rsidRPr="00000000">
        <w:rPr>
          <w:rtl w:val="0"/>
        </w:rPr>
        <w:t xml:space="preserve">            "We start making our way through the shelving, looking through the collection of books for sale."</w:t>
      </w:r>
    </w:p>
    <w:p w:rsidR="00000000" w:rsidDel="00000000" w:rsidP="00000000" w:rsidRDefault="00000000" w:rsidRPr="00000000" w14:paraId="00000648">
      <w:pPr>
        <w:pageBreakBefore w:val="0"/>
        <w:rPr/>
      </w:pPr>
      <w:r w:rsidDel="00000000" w:rsidR="00000000" w:rsidRPr="00000000">
        <w:rPr>
          <w:rtl w:val="0"/>
        </w:rPr>
        <w:t xml:space="preserve">            "As we look though, it quickly becomes apparent that we both don't have any real direction of what to look for."</w:t>
      </w:r>
    </w:p>
    <w:p w:rsidR="00000000" w:rsidDel="00000000" w:rsidP="00000000" w:rsidRDefault="00000000" w:rsidRPr="00000000" w14:paraId="00000649">
      <w:pPr>
        <w:pageBreakBefore w:val="0"/>
        <w:rPr/>
      </w:pPr>
      <w:r w:rsidDel="00000000" w:rsidR="00000000" w:rsidRPr="00000000">
        <w:rPr>
          <w:rtl w:val="0"/>
        </w:rPr>
        <w:t xml:space="preserve">            n 2bc "Gosh there are so many here, we need to decide at least what {i}kind{/i} of book we're looking for here."</w:t>
      </w:r>
    </w:p>
    <w:p w:rsidR="00000000" w:rsidDel="00000000" w:rsidP="00000000" w:rsidRDefault="00000000" w:rsidRPr="00000000" w14:paraId="0000064A">
      <w:pPr>
        <w:pageBreakBefore w:val="0"/>
        <w:rPr/>
      </w:pPr>
      <w:r w:rsidDel="00000000" w:rsidR="00000000" w:rsidRPr="00000000">
        <w:rPr>
          <w:rtl w:val="0"/>
        </w:rPr>
        <w:t xml:space="preserve">            show natsuki 2ba</w:t>
      </w:r>
    </w:p>
    <w:p w:rsidR="00000000" w:rsidDel="00000000" w:rsidP="00000000" w:rsidRDefault="00000000" w:rsidRPr="00000000" w14:paraId="0000064B">
      <w:pPr>
        <w:pageBreakBefore w:val="0"/>
        <w:rPr/>
      </w:pPr>
      <w:r w:rsidDel="00000000" w:rsidR="00000000" w:rsidRPr="00000000">
        <w:rPr>
          <w:rtl w:val="0"/>
        </w:rPr>
        <w:t xml:space="preserve">            mc "Well...{w=.75} Monika does love her poetry, maybe we can find a collection of them or something."</w:t>
      </w:r>
    </w:p>
    <w:p w:rsidR="00000000" w:rsidDel="00000000" w:rsidP="00000000" w:rsidRDefault="00000000" w:rsidRPr="00000000" w14:paraId="0000064C">
      <w:pPr>
        <w:pageBreakBefore w:val="0"/>
        <w:rPr/>
      </w:pPr>
      <w:r w:rsidDel="00000000" w:rsidR="00000000" w:rsidRPr="00000000">
        <w:rPr>
          <w:rtl w:val="0"/>
        </w:rPr>
        <w:t xml:space="preserve">            n 2bd "Yeah, you might actually be onto something there. Lets see if they have a section for that."</w:t>
      </w:r>
    </w:p>
    <w:p w:rsidR="00000000" w:rsidDel="00000000" w:rsidP="00000000" w:rsidRDefault="00000000" w:rsidRPr="00000000" w14:paraId="0000064D">
      <w:pPr>
        <w:pageBreakBefore w:val="0"/>
        <w:rPr/>
      </w:pPr>
      <w:r w:rsidDel="00000000" w:rsidR="00000000" w:rsidRPr="00000000">
        <w:rPr>
          <w:rtl w:val="0"/>
        </w:rPr>
        <w:t xml:space="preserve">            show natsuki 1ba</w:t>
      </w:r>
    </w:p>
    <w:p w:rsidR="00000000" w:rsidDel="00000000" w:rsidP="00000000" w:rsidRDefault="00000000" w:rsidRPr="00000000" w14:paraId="0000064E">
      <w:pPr>
        <w:pageBreakBefore w:val="0"/>
        <w:rPr/>
      </w:pPr>
      <w:r w:rsidDel="00000000" w:rsidR="00000000" w:rsidRPr="00000000">
        <w:rPr>
          <w:rtl w:val="0"/>
        </w:rPr>
        <w:t xml:space="preserve">            "We move deeper into the store, looking through the shelves for any sort of poetry books."</w:t>
      </w:r>
    </w:p>
    <w:p w:rsidR="00000000" w:rsidDel="00000000" w:rsidP="00000000" w:rsidRDefault="00000000" w:rsidRPr="00000000" w14:paraId="0000064F">
      <w:pPr>
        <w:pageBreakBefore w:val="0"/>
        <w:rPr/>
      </w:pPr>
      <w:r w:rsidDel="00000000" w:rsidR="00000000" w:rsidRPr="00000000">
        <w:rPr>
          <w:rtl w:val="0"/>
        </w:rPr>
        <w:t xml:space="preserve">            "Soon enough we find a small lone shelf dedicated to such books."</w:t>
      </w:r>
    </w:p>
    <w:p w:rsidR="00000000" w:rsidDel="00000000" w:rsidP="00000000" w:rsidRDefault="00000000" w:rsidRPr="00000000" w14:paraId="00000650">
      <w:pPr>
        <w:pageBreakBefore w:val="0"/>
        <w:rPr/>
      </w:pPr>
      <w:r w:rsidDel="00000000" w:rsidR="00000000" w:rsidRPr="00000000">
        <w:rPr>
          <w:rtl w:val="0"/>
        </w:rPr>
        <w:t xml:space="preserve">            n 3bl "Perfect! Now, just to pick one."</w:t>
      </w:r>
    </w:p>
    <w:p w:rsidR="00000000" w:rsidDel="00000000" w:rsidP="00000000" w:rsidRDefault="00000000" w:rsidRPr="00000000" w14:paraId="00000651">
      <w:pPr>
        <w:pageBreakBefore w:val="0"/>
        <w:rPr/>
      </w:pPr>
      <w:r w:rsidDel="00000000" w:rsidR="00000000" w:rsidRPr="00000000">
        <w:rPr>
          <w:rtl w:val="0"/>
        </w:rPr>
        <w:t xml:space="preserve">            n 3bj "..."</w:t>
      </w:r>
    </w:p>
    <w:p w:rsidR="00000000" w:rsidDel="00000000" w:rsidP="00000000" w:rsidRDefault="00000000" w:rsidRPr="00000000" w14:paraId="00000652">
      <w:pPr>
        <w:pageBreakBefore w:val="0"/>
        <w:rPr/>
      </w:pPr>
      <w:r w:rsidDel="00000000" w:rsidR="00000000" w:rsidRPr="00000000">
        <w:rPr>
          <w:rtl w:val="0"/>
        </w:rPr>
        <w:t xml:space="preserve">            n 3bn "..."</w:t>
      </w:r>
    </w:p>
    <w:p w:rsidR="00000000" w:rsidDel="00000000" w:rsidP="00000000" w:rsidRDefault="00000000" w:rsidRPr="00000000" w14:paraId="00000653">
      <w:pPr>
        <w:pageBreakBefore w:val="0"/>
        <w:rPr/>
      </w:pPr>
      <w:r w:rsidDel="00000000" w:rsidR="00000000" w:rsidRPr="00000000">
        <w:rPr>
          <w:rtl w:val="0"/>
        </w:rPr>
        <w:t xml:space="preserve">            n 3bm "Um, what kind of poetry does she like again?"</w:t>
      </w:r>
    </w:p>
    <w:p w:rsidR="00000000" w:rsidDel="00000000" w:rsidP="00000000" w:rsidRDefault="00000000" w:rsidRPr="00000000" w14:paraId="00000654">
      <w:pPr>
        <w:pageBreakBefore w:val="0"/>
        <w:rPr/>
      </w:pPr>
      <w:r w:rsidDel="00000000" w:rsidR="00000000" w:rsidRPr="00000000">
        <w:rPr>
          <w:rtl w:val="0"/>
        </w:rPr>
        <w:t xml:space="preserve">            show natsuki 1bk</w:t>
      </w:r>
    </w:p>
    <w:p w:rsidR="00000000" w:rsidDel="00000000" w:rsidP="00000000" w:rsidRDefault="00000000" w:rsidRPr="00000000" w14:paraId="00000655">
      <w:pPr>
        <w:pageBreakBefore w:val="0"/>
        <w:rPr/>
      </w:pPr>
      <w:r w:rsidDel="00000000" w:rsidR="00000000" w:rsidRPr="00000000">
        <w:rPr>
          <w:rtl w:val="0"/>
        </w:rPr>
        <w:t xml:space="preserve">            mc "Well um...{w=.75} she really likes to write in that freeform style, maybe we can find stuff like that?"</w:t>
      </w:r>
    </w:p>
    <w:p w:rsidR="00000000" w:rsidDel="00000000" w:rsidP="00000000" w:rsidRDefault="00000000" w:rsidRPr="00000000" w14:paraId="00000656">
      <w:pPr>
        <w:pageBreakBefore w:val="0"/>
        <w:rPr/>
      </w:pPr>
      <w:r w:rsidDel="00000000" w:rsidR="00000000" w:rsidRPr="00000000">
        <w:rPr>
          <w:rtl w:val="0"/>
        </w:rPr>
        <w:t xml:space="preserve">            n 2bc "Yeah she really does like that stuff."</w:t>
      </w:r>
    </w:p>
    <w:p w:rsidR="00000000" w:rsidDel="00000000" w:rsidP="00000000" w:rsidRDefault="00000000" w:rsidRPr="00000000" w14:paraId="00000657">
      <w:pPr>
        <w:pageBreakBefore w:val="0"/>
        <w:rPr/>
      </w:pPr>
      <w:r w:rsidDel="00000000" w:rsidR="00000000" w:rsidRPr="00000000">
        <w:rPr>
          <w:rtl w:val="0"/>
        </w:rPr>
        <w:t xml:space="preserve">            $ _history = False</w:t>
      </w:r>
    </w:p>
    <w:p w:rsidR="00000000" w:rsidDel="00000000" w:rsidP="00000000" w:rsidRDefault="00000000" w:rsidRPr="00000000" w14:paraId="00000658">
      <w:pPr>
        <w:pageBreakBefore w:val="0"/>
        <w:rPr/>
      </w:pPr>
      <w:r w:rsidDel="00000000" w:rsidR="00000000" w:rsidRPr="00000000">
        <w:rPr>
          <w:rtl w:val="0"/>
        </w:rPr>
        <w:t xml:space="preserve">            n 4bq "{cps=*2}{i}Even if it makes no sense.{/i}{nw}{/cps}"</w:t>
      </w:r>
    </w:p>
    <w:p w:rsidR="00000000" w:rsidDel="00000000" w:rsidP="00000000" w:rsidRDefault="00000000" w:rsidRPr="00000000" w14:paraId="00000659">
      <w:pPr>
        <w:pageBreakBefore w:val="0"/>
        <w:rPr/>
      </w:pPr>
      <w:r w:rsidDel="00000000" w:rsidR="00000000" w:rsidRPr="00000000">
        <w:rPr>
          <w:rtl w:val="0"/>
        </w:rPr>
        <w:t xml:space="preserve">            $ _history = True</w:t>
      </w:r>
    </w:p>
    <w:p w:rsidR="00000000" w:rsidDel="00000000" w:rsidP="00000000" w:rsidRDefault="00000000" w:rsidRPr="00000000" w14:paraId="0000065A">
      <w:pPr>
        <w:pageBreakBefore w:val="0"/>
        <w:rPr/>
      </w:pPr>
      <w:r w:rsidDel="00000000" w:rsidR="00000000" w:rsidRPr="00000000">
        <w:rPr>
          <w:rtl w:val="0"/>
        </w:rPr>
        <w:t xml:space="preserve">            show natsuki 4bs</w:t>
      </w:r>
    </w:p>
    <w:p w:rsidR="00000000" w:rsidDel="00000000" w:rsidP="00000000" w:rsidRDefault="00000000" w:rsidRPr="00000000" w14:paraId="0000065B">
      <w:pPr>
        <w:pageBreakBefore w:val="0"/>
        <w:rPr/>
      </w:pPr>
      <w:r w:rsidDel="00000000" w:rsidR="00000000" w:rsidRPr="00000000">
        <w:rPr>
          <w:rtl w:val="0"/>
        </w:rPr>
        <w:t xml:space="preserve">            mc "Hmm?"</w:t>
      </w:r>
    </w:p>
    <w:p w:rsidR="00000000" w:rsidDel="00000000" w:rsidP="00000000" w:rsidRDefault="00000000" w:rsidRPr="00000000" w14:paraId="0000065C">
      <w:pPr>
        <w:pageBreakBefore w:val="0"/>
        <w:rPr/>
      </w:pPr>
      <w:r w:rsidDel="00000000" w:rsidR="00000000" w:rsidRPr="00000000">
        <w:rPr>
          <w:rtl w:val="0"/>
        </w:rPr>
        <w:t xml:space="preserve">            n 4bq "Nothing."</w:t>
      </w:r>
    </w:p>
    <w:p w:rsidR="00000000" w:rsidDel="00000000" w:rsidP="00000000" w:rsidRDefault="00000000" w:rsidRPr="00000000" w14:paraId="0000065D">
      <w:pPr>
        <w:pageBreakBefore w:val="0"/>
        <w:rPr/>
      </w:pPr>
      <w:r w:rsidDel="00000000" w:rsidR="00000000" w:rsidRPr="00000000">
        <w:rPr>
          <w:rtl w:val="0"/>
        </w:rPr>
        <w:t xml:space="preserve">            n 3bb "Anyway, do you know any specific authors she likes?"</w:t>
      </w:r>
    </w:p>
    <w:p w:rsidR="00000000" w:rsidDel="00000000" w:rsidP="00000000" w:rsidRDefault="00000000" w:rsidRPr="00000000" w14:paraId="0000065E">
      <w:pPr>
        <w:pageBreakBefore w:val="0"/>
        <w:rPr/>
      </w:pPr>
      <w:r w:rsidDel="00000000" w:rsidR="00000000" w:rsidRPr="00000000">
        <w:rPr>
          <w:rtl w:val="0"/>
        </w:rPr>
        <w:t xml:space="preserve">            show natsuki 3bg</w:t>
      </w:r>
    </w:p>
    <w:p w:rsidR="00000000" w:rsidDel="00000000" w:rsidP="00000000" w:rsidRDefault="00000000" w:rsidRPr="00000000" w14:paraId="0000065F">
      <w:pPr>
        <w:pageBreakBefore w:val="0"/>
        <w:rPr/>
      </w:pPr>
      <w:r w:rsidDel="00000000" w:rsidR="00000000" w:rsidRPr="00000000">
        <w:rPr>
          <w:rtl w:val="0"/>
        </w:rPr>
        <w:t xml:space="preserve">            mc "Uhhh...{w=.75} well...{w=.75} maybe uhh..."</w:t>
      </w:r>
    </w:p>
    <w:p w:rsidR="00000000" w:rsidDel="00000000" w:rsidP="00000000" w:rsidRDefault="00000000" w:rsidRPr="00000000" w14:paraId="00000660">
      <w:pPr>
        <w:pageBreakBefore w:val="0"/>
        <w:rPr/>
      </w:pPr>
      <w:r w:rsidDel="00000000" w:rsidR="00000000" w:rsidRPr="00000000">
        <w:rPr>
          <w:rtl w:val="0"/>
        </w:rPr>
        <w:t xml:space="preserve">            n 3bh "You have no idea, do you [player]?"</w:t>
      </w:r>
    </w:p>
    <w:p w:rsidR="00000000" w:rsidDel="00000000" w:rsidP="00000000" w:rsidRDefault="00000000" w:rsidRPr="00000000" w14:paraId="00000661">
      <w:pPr>
        <w:pageBreakBefore w:val="0"/>
        <w:rPr/>
      </w:pPr>
      <w:r w:rsidDel="00000000" w:rsidR="00000000" w:rsidRPr="00000000">
        <w:rPr>
          <w:rtl w:val="0"/>
        </w:rPr>
        <w:t xml:space="preserve">            n 3bx "Ugh I should have seen this coming, useless as ever."</w:t>
      </w:r>
    </w:p>
    <w:p w:rsidR="00000000" w:rsidDel="00000000" w:rsidP="00000000" w:rsidRDefault="00000000" w:rsidRPr="00000000" w14:paraId="00000662">
      <w:pPr>
        <w:pageBreakBefore w:val="0"/>
        <w:rPr/>
      </w:pPr>
      <w:r w:rsidDel="00000000" w:rsidR="00000000" w:rsidRPr="00000000">
        <w:rPr>
          <w:rtl w:val="0"/>
        </w:rPr>
        <w:t xml:space="preserve">            n 3bw "And it's too late to figure it out now, huh?"</w:t>
      </w:r>
    </w:p>
    <w:p w:rsidR="00000000" w:rsidDel="00000000" w:rsidP="00000000" w:rsidRDefault="00000000" w:rsidRPr="00000000" w14:paraId="00000663">
      <w:pPr>
        <w:pageBreakBefore w:val="0"/>
        <w:rPr/>
      </w:pPr>
      <w:r w:rsidDel="00000000" w:rsidR="00000000" w:rsidRPr="00000000">
        <w:rPr>
          <w:rtl w:val="0"/>
        </w:rPr>
        <w:t xml:space="preserve">            show natsuki 3bs</w:t>
      </w:r>
    </w:p>
    <w:p w:rsidR="00000000" w:rsidDel="00000000" w:rsidP="00000000" w:rsidRDefault="00000000" w:rsidRPr="00000000" w14:paraId="00000664">
      <w:pPr>
        <w:pageBreakBefore w:val="0"/>
        <w:rPr/>
      </w:pPr>
      <w:r w:rsidDel="00000000" w:rsidR="00000000" w:rsidRPr="00000000">
        <w:rPr>
          <w:rtl w:val="0"/>
        </w:rPr>
        <w:t xml:space="preserve">            mc "Kinda, she'd probably be even more suspicious."</w:t>
      </w:r>
    </w:p>
    <w:p w:rsidR="00000000" w:rsidDel="00000000" w:rsidP="00000000" w:rsidRDefault="00000000" w:rsidRPr="00000000" w14:paraId="00000665">
      <w:pPr>
        <w:pageBreakBefore w:val="0"/>
        <w:rPr/>
      </w:pPr>
      <w:r w:rsidDel="00000000" w:rsidR="00000000" w:rsidRPr="00000000">
        <w:rPr>
          <w:rtl w:val="0"/>
        </w:rPr>
        <w:t xml:space="preserve">            "I'm surprised she even believed my excuses I wouldn't be able to spend any extra time with her, unless she's on to me somehow..."</w:t>
      </w:r>
    </w:p>
    <w:p w:rsidR="00000000" w:rsidDel="00000000" w:rsidP="00000000" w:rsidRDefault="00000000" w:rsidRPr="00000000" w14:paraId="00000666">
      <w:pPr>
        <w:pageBreakBefore w:val="0"/>
        <w:rPr/>
      </w:pPr>
      <w:r w:rsidDel="00000000" w:rsidR="00000000" w:rsidRPr="00000000">
        <w:rPr>
          <w:rtl w:val="0"/>
        </w:rPr>
        <w:t xml:space="preserve">            "Well I don't need to be giving her any sort of confirmations anyway."</w:t>
      </w:r>
    </w:p>
    <w:p w:rsidR="00000000" w:rsidDel="00000000" w:rsidP="00000000" w:rsidRDefault="00000000" w:rsidRPr="00000000" w14:paraId="00000667">
      <w:pPr>
        <w:pageBreakBefore w:val="0"/>
        <w:rPr/>
      </w:pPr>
      <w:r w:rsidDel="00000000" w:rsidR="00000000" w:rsidRPr="00000000">
        <w:rPr>
          <w:rtl w:val="0"/>
        </w:rPr>
        <w:t xml:space="preserve">            n 3bq "I guess we'll just have to take a shot in the dark then."</w:t>
      </w:r>
    </w:p>
    <w:p w:rsidR="00000000" w:rsidDel="00000000" w:rsidP="00000000" w:rsidRDefault="00000000" w:rsidRPr="00000000" w14:paraId="00000668">
      <w:pPr>
        <w:pageBreakBefore w:val="0"/>
        <w:rPr/>
      </w:pPr>
      <w:r w:rsidDel="00000000" w:rsidR="00000000" w:rsidRPr="00000000">
        <w:rPr>
          <w:rtl w:val="0"/>
        </w:rPr>
        <w:t xml:space="preserve">            show natsuki 1bs</w:t>
      </w:r>
    </w:p>
    <w:p w:rsidR="00000000" w:rsidDel="00000000" w:rsidP="00000000" w:rsidRDefault="00000000" w:rsidRPr="00000000" w14:paraId="00000669">
      <w:pPr>
        <w:pageBreakBefore w:val="0"/>
        <w:rPr/>
      </w:pPr>
      <w:r w:rsidDel="00000000" w:rsidR="00000000" w:rsidRPr="00000000">
        <w:rPr>
          <w:rtl w:val="0"/>
        </w:rPr>
        <w:t xml:space="preserve">            "Natsuki takes out her phone from her purse and starts typing furiously."</w:t>
      </w:r>
    </w:p>
    <w:p w:rsidR="00000000" w:rsidDel="00000000" w:rsidP="00000000" w:rsidRDefault="00000000" w:rsidRPr="00000000" w14:paraId="0000066A">
      <w:pPr>
        <w:pageBreakBefore w:val="0"/>
        <w:rPr/>
      </w:pPr>
      <w:r w:rsidDel="00000000" w:rsidR="00000000" w:rsidRPr="00000000">
        <w:rPr>
          <w:rtl w:val="0"/>
        </w:rPr>
        <w:t xml:space="preserve">            "I can't help but notice the glitter and general cutesy manner her phone is decorated in."</w:t>
      </w:r>
    </w:p>
    <w:p w:rsidR="00000000" w:rsidDel="00000000" w:rsidP="00000000" w:rsidRDefault="00000000" w:rsidRPr="00000000" w14:paraId="0000066B">
      <w:pPr>
        <w:pageBreakBefore w:val="0"/>
        <w:rPr/>
      </w:pPr>
      <w:r w:rsidDel="00000000" w:rsidR="00000000" w:rsidRPr="00000000">
        <w:rPr>
          <w:rtl w:val="0"/>
        </w:rPr>
        <w:t xml:space="preserve">            n 2bb "Here, take a look at this list and see if anything rings a bell."</w:t>
      </w:r>
    </w:p>
    <w:p w:rsidR="00000000" w:rsidDel="00000000" w:rsidP="00000000" w:rsidRDefault="00000000" w:rsidRPr="00000000" w14:paraId="0000066C">
      <w:pPr>
        <w:pageBreakBefore w:val="0"/>
        <w:rPr/>
      </w:pPr>
      <w:r w:rsidDel="00000000" w:rsidR="00000000" w:rsidRPr="00000000">
        <w:rPr>
          <w:rtl w:val="0"/>
        </w:rPr>
        <w:t xml:space="preserve">            show natsuki 4bs</w:t>
      </w:r>
    </w:p>
    <w:p w:rsidR="00000000" w:rsidDel="00000000" w:rsidP="00000000" w:rsidRDefault="00000000" w:rsidRPr="00000000" w14:paraId="0000066D">
      <w:pPr>
        <w:pageBreakBefore w:val="0"/>
        <w:rPr/>
      </w:pPr>
      <w:r w:rsidDel="00000000" w:rsidR="00000000" w:rsidRPr="00000000">
        <w:rPr>
          <w:rtl w:val="0"/>
        </w:rPr>
        <w:t xml:space="preserve">            "Natsuki hands me her phone with a web page open to a list of names."</w:t>
      </w:r>
    </w:p>
    <w:p w:rsidR="00000000" w:rsidDel="00000000" w:rsidP="00000000" w:rsidRDefault="00000000" w:rsidRPr="00000000" w14:paraId="0000066E">
      <w:pPr>
        <w:pageBreakBefore w:val="0"/>
        <w:rPr/>
      </w:pPr>
      <w:r w:rsidDel="00000000" w:rsidR="00000000" w:rsidRPr="00000000">
        <w:rPr>
          <w:rtl w:val="0"/>
        </w:rPr>
        <w:t xml:space="preserve">            "The page describes each of them as different famous poets that have written in free verse, which must be the technical term for that kind of poem."</w:t>
      </w:r>
    </w:p>
    <w:p w:rsidR="00000000" w:rsidDel="00000000" w:rsidP="00000000" w:rsidRDefault="00000000" w:rsidRPr="00000000" w14:paraId="0000066F">
      <w:pPr>
        <w:pageBreakBefore w:val="0"/>
        <w:rPr/>
      </w:pPr>
      <w:r w:rsidDel="00000000" w:rsidR="00000000" w:rsidRPr="00000000">
        <w:rPr>
          <w:rtl w:val="0"/>
        </w:rPr>
        <w:t xml:space="preserve">            "As I look through the names, I notice how battered and cracked her screen is."</w:t>
      </w:r>
    </w:p>
    <w:p w:rsidR="00000000" w:rsidDel="00000000" w:rsidP="00000000" w:rsidRDefault="00000000" w:rsidRPr="00000000" w14:paraId="00000670">
      <w:pPr>
        <w:pageBreakBefore w:val="0"/>
        <w:rPr/>
      </w:pPr>
      <w:r w:rsidDel="00000000" w:rsidR="00000000" w:rsidRPr="00000000">
        <w:rPr>
          <w:rtl w:val="0"/>
        </w:rPr>
        <w:t xml:space="preserve">            "Which seems odd for someone like Natsuki, considering how she treats her precious Parfait Girls manga set."</w:t>
      </w:r>
    </w:p>
    <w:p w:rsidR="00000000" w:rsidDel="00000000" w:rsidP="00000000" w:rsidRDefault="00000000" w:rsidRPr="00000000" w14:paraId="00000671">
      <w:pPr>
        <w:pageBreakBefore w:val="0"/>
        <w:rPr/>
      </w:pPr>
      <w:r w:rsidDel="00000000" w:rsidR="00000000" w:rsidRPr="00000000">
        <w:rPr>
          <w:rtl w:val="0"/>
        </w:rPr>
        <w:t xml:space="preserve">            "I push the thought to the side, nothing to worry about right at this moment."</w:t>
      </w:r>
    </w:p>
    <w:p w:rsidR="00000000" w:rsidDel="00000000" w:rsidP="00000000" w:rsidRDefault="00000000" w:rsidRPr="00000000" w14:paraId="00000672">
      <w:pPr>
        <w:pageBreakBefore w:val="0"/>
        <w:rPr/>
      </w:pPr>
      <w:r w:rsidDel="00000000" w:rsidR="00000000" w:rsidRPr="00000000">
        <w:rPr>
          <w:rtl w:val="0"/>
        </w:rPr>
        <w:t xml:space="preserve">            "The names all seem so meaningless though, no one I've ever heard of till..."</w:t>
      </w:r>
    </w:p>
    <w:p w:rsidR="00000000" w:rsidDel="00000000" w:rsidP="00000000" w:rsidRDefault="00000000" w:rsidRPr="00000000" w14:paraId="00000673">
      <w:pPr>
        <w:pageBreakBefore w:val="0"/>
        <w:rPr/>
      </w:pPr>
      <w:r w:rsidDel="00000000" w:rsidR="00000000" w:rsidRPr="00000000">
        <w:rPr>
          <w:rtl w:val="0"/>
        </w:rPr>
        <w:t xml:space="preserve">            mc "Ah! This guy!"</w:t>
      </w:r>
    </w:p>
    <w:p w:rsidR="00000000" w:rsidDel="00000000" w:rsidP="00000000" w:rsidRDefault="00000000" w:rsidRPr="00000000" w14:paraId="00000674">
      <w:pPr>
        <w:pageBreakBefore w:val="0"/>
        <w:rPr/>
      </w:pPr>
      <w:r w:rsidDel="00000000" w:rsidR="00000000" w:rsidRPr="00000000">
        <w:rPr>
          <w:rtl w:val="0"/>
        </w:rPr>
        <w:t xml:space="preserve">            n 2bk "You got one?"</w:t>
      </w:r>
    </w:p>
    <w:p w:rsidR="00000000" w:rsidDel="00000000" w:rsidP="00000000" w:rsidRDefault="00000000" w:rsidRPr="00000000" w14:paraId="00000675">
      <w:pPr>
        <w:pageBreakBefore w:val="0"/>
        <w:rPr/>
      </w:pPr>
      <w:r w:rsidDel="00000000" w:rsidR="00000000" w:rsidRPr="00000000">
        <w:rPr>
          <w:rtl w:val="0"/>
        </w:rPr>
        <w:t xml:space="preserve">            show natsuki 2bj</w:t>
      </w:r>
    </w:p>
    <w:p w:rsidR="00000000" w:rsidDel="00000000" w:rsidP="00000000" w:rsidRDefault="00000000" w:rsidRPr="00000000" w14:paraId="00000676">
      <w:pPr>
        <w:pageBreakBefore w:val="0"/>
        <w:rPr/>
      </w:pPr>
      <w:r w:rsidDel="00000000" w:rsidR="00000000" w:rsidRPr="00000000">
        <w:rPr>
          <w:rtl w:val="0"/>
        </w:rPr>
        <w:t xml:space="preserve">            mc "Yeah, I remember this guy. Monika talked about him this one time and I remembered his name cause of how weird it was."</w:t>
      </w:r>
    </w:p>
    <w:p w:rsidR="00000000" w:rsidDel="00000000" w:rsidP="00000000" w:rsidRDefault="00000000" w:rsidRPr="00000000" w14:paraId="00000677">
      <w:pPr>
        <w:pageBreakBefore w:val="0"/>
        <w:rPr/>
      </w:pPr>
      <w:r w:rsidDel="00000000" w:rsidR="00000000" w:rsidRPr="00000000">
        <w:rPr>
          <w:rtl w:val="0"/>
        </w:rPr>
        <w:t xml:space="preserve">            n 1bl "Perfect, we'll look for anything by him then."</w:t>
      </w:r>
    </w:p>
    <w:p w:rsidR="00000000" w:rsidDel="00000000" w:rsidP="00000000" w:rsidRDefault="00000000" w:rsidRPr="00000000" w14:paraId="00000678">
      <w:pPr>
        <w:pageBreakBefore w:val="0"/>
        <w:rPr/>
      </w:pPr>
      <w:r w:rsidDel="00000000" w:rsidR="00000000" w:rsidRPr="00000000">
        <w:rPr>
          <w:rtl w:val="0"/>
        </w:rPr>
        <w:t xml:space="preserve">            n 2bb "And I'll be taking {i}this{/i} back thank you."</w:t>
      </w:r>
    </w:p>
    <w:p w:rsidR="00000000" w:rsidDel="00000000" w:rsidP="00000000" w:rsidRDefault="00000000" w:rsidRPr="00000000" w14:paraId="00000679">
      <w:pPr>
        <w:pageBreakBefore w:val="0"/>
        <w:rPr/>
      </w:pPr>
      <w:r w:rsidDel="00000000" w:rsidR="00000000" w:rsidRPr="00000000">
        <w:rPr>
          <w:rtl w:val="0"/>
        </w:rPr>
        <w:t xml:space="preserve">            show natsuki 2ba</w:t>
      </w:r>
    </w:p>
    <w:p w:rsidR="00000000" w:rsidDel="00000000" w:rsidP="00000000" w:rsidRDefault="00000000" w:rsidRPr="00000000" w14:paraId="0000067A">
      <w:pPr>
        <w:pageBreakBefore w:val="0"/>
        <w:rPr/>
      </w:pPr>
      <w:r w:rsidDel="00000000" w:rsidR="00000000" w:rsidRPr="00000000">
        <w:rPr>
          <w:rtl w:val="0"/>
        </w:rPr>
        <w:t xml:space="preserve">            "She snatches the phone from my hands, setting it back in her purse."</w:t>
      </w:r>
    </w:p>
    <w:p w:rsidR="00000000" w:rsidDel="00000000" w:rsidP="00000000" w:rsidRDefault="00000000" w:rsidRPr="00000000" w14:paraId="0000067B">
      <w:pPr>
        <w:pageBreakBefore w:val="0"/>
        <w:rPr/>
      </w:pPr>
      <w:r w:rsidDel="00000000" w:rsidR="00000000" w:rsidRPr="00000000">
        <w:rPr>
          <w:rtl w:val="0"/>
        </w:rPr>
        <w:t xml:space="preserve">            "Looking through the shelves, I almost lose hope in ever finding even one book amidst the rows of other collections."</w:t>
      </w:r>
    </w:p>
    <w:p w:rsidR="00000000" w:rsidDel="00000000" w:rsidP="00000000" w:rsidRDefault="00000000" w:rsidRPr="00000000" w14:paraId="0000067C">
      <w:pPr>
        <w:pageBreakBefore w:val="0"/>
        <w:rPr/>
      </w:pPr>
      <w:r w:rsidDel="00000000" w:rsidR="00000000" w:rsidRPr="00000000">
        <w:rPr>
          <w:rtl w:val="0"/>
        </w:rPr>
        <w:t xml:space="preserve">            "As I near throwing my arms up in defeat, I spot a familiar name on the binding of one of the books."</w:t>
      </w:r>
    </w:p>
    <w:p w:rsidR="00000000" w:rsidDel="00000000" w:rsidP="00000000" w:rsidRDefault="00000000" w:rsidRPr="00000000" w14:paraId="0000067D">
      <w:pPr>
        <w:pageBreakBefore w:val="0"/>
        <w:rPr/>
      </w:pPr>
      <w:r w:rsidDel="00000000" w:rsidR="00000000" w:rsidRPr="00000000">
        <w:rPr>
          <w:rtl w:val="0"/>
        </w:rPr>
        <w:t xml:space="preserve">            show natsuki 2bc</w:t>
      </w:r>
    </w:p>
    <w:p w:rsidR="00000000" w:rsidDel="00000000" w:rsidP="00000000" w:rsidRDefault="00000000" w:rsidRPr="00000000" w14:paraId="0000067E">
      <w:pPr>
        <w:pageBreakBefore w:val="0"/>
        <w:rPr/>
      </w:pPr>
      <w:r w:rsidDel="00000000" w:rsidR="00000000" w:rsidRPr="00000000">
        <w:rPr>
          <w:rtl w:val="0"/>
        </w:rPr>
        <w:t xml:space="preserve">            mc "I got one Natsuki!"</w:t>
      </w:r>
    </w:p>
    <w:p w:rsidR="00000000" w:rsidDel="00000000" w:rsidP="00000000" w:rsidRDefault="00000000" w:rsidRPr="00000000" w14:paraId="0000067F">
      <w:pPr>
        <w:pageBreakBefore w:val="0"/>
        <w:rPr/>
      </w:pPr>
      <w:r w:rsidDel="00000000" w:rsidR="00000000" w:rsidRPr="00000000">
        <w:rPr>
          <w:rtl w:val="0"/>
        </w:rPr>
        <w:t xml:space="preserve">            n 4bd "Oh thank God, I was gonna lose it if we didn't find anything on this shelf."</w:t>
      </w:r>
    </w:p>
    <w:p w:rsidR="00000000" w:rsidDel="00000000" w:rsidP="00000000" w:rsidRDefault="00000000" w:rsidRPr="00000000" w14:paraId="00000680">
      <w:pPr>
        <w:pageBreakBefore w:val="0"/>
        <w:rPr/>
      </w:pPr>
      <w:r w:rsidDel="00000000" w:rsidR="00000000" w:rsidRPr="00000000">
        <w:rPr>
          <w:rtl w:val="0"/>
        </w:rPr>
        <w:t xml:space="preserve">            n "So are you getting that one?"</w:t>
      </w:r>
    </w:p>
    <w:p w:rsidR="00000000" w:rsidDel="00000000" w:rsidP="00000000" w:rsidRDefault="00000000" w:rsidRPr="00000000" w14:paraId="00000681">
      <w:pPr>
        <w:pageBreakBefore w:val="0"/>
        <w:rPr/>
      </w:pPr>
      <w:r w:rsidDel="00000000" w:rsidR="00000000" w:rsidRPr="00000000">
        <w:rPr>
          <w:rtl w:val="0"/>
        </w:rPr>
        <w:t xml:space="preserve">            show natsuki 2bk</w:t>
      </w:r>
    </w:p>
    <w:p w:rsidR="00000000" w:rsidDel="00000000" w:rsidP="00000000" w:rsidRDefault="00000000" w:rsidRPr="00000000" w14:paraId="00000682">
      <w:pPr>
        <w:pageBreakBefore w:val="0"/>
        <w:rPr/>
      </w:pPr>
      <w:r w:rsidDel="00000000" w:rsidR="00000000" w:rsidRPr="00000000">
        <w:rPr>
          <w:rtl w:val="0"/>
        </w:rPr>
        <w:t xml:space="preserve">            mc "I'm not really sure...{w=.75} I wanna weigh my options first."</w:t>
      </w:r>
    </w:p>
    <w:p w:rsidR="00000000" w:rsidDel="00000000" w:rsidP="00000000" w:rsidRDefault="00000000" w:rsidRPr="00000000" w14:paraId="00000683">
      <w:pPr>
        <w:pageBreakBefore w:val="0"/>
        <w:rPr/>
      </w:pPr>
      <w:r w:rsidDel="00000000" w:rsidR="00000000" w:rsidRPr="00000000">
        <w:rPr>
          <w:rtl w:val="0"/>
        </w:rPr>
        <w:t xml:space="preserve">            n 4bq "Fine, lets go get the others then."</w:t>
      </w:r>
    </w:p>
    <w:p w:rsidR="00000000" w:rsidDel="00000000" w:rsidP="00000000" w:rsidRDefault="00000000" w:rsidRPr="00000000" w14:paraId="00000684">
      <w:pPr>
        <w:pageBreakBefore w:val="0"/>
        <w:rPr/>
      </w:pPr>
      <w:r w:rsidDel="00000000" w:rsidR="00000000" w:rsidRPr="00000000">
        <w:rPr>
          <w:rtl w:val="0"/>
        </w:rPr>
        <w:t xml:space="preserve">            show natsuki 2ba at t33 zorder 3</w:t>
      </w:r>
    </w:p>
    <w:p w:rsidR="00000000" w:rsidDel="00000000" w:rsidP="00000000" w:rsidRDefault="00000000" w:rsidRPr="00000000" w14:paraId="00000685">
      <w:pPr>
        <w:pageBreakBefore w:val="0"/>
        <w:rPr/>
      </w:pPr>
      <w:r w:rsidDel="00000000" w:rsidR="00000000" w:rsidRPr="00000000">
        <w:rPr>
          <w:rtl w:val="0"/>
        </w:rPr>
        <w:t xml:space="preserve">            show sayori 4bn at t32 zorder 4</w:t>
      </w:r>
    </w:p>
    <w:p w:rsidR="00000000" w:rsidDel="00000000" w:rsidP="00000000" w:rsidRDefault="00000000" w:rsidRPr="00000000" w14:paraId="00000686">
      <w:pPr>
        <w:pageBreakBefore w:val="0"/>
        <w:rPr/>
      </w:pPr>
      <w:r w:rsidDel="00000000" w:rsidR="00000000" w:rsidRPr="00000000">
        <w:rPr>
          <w:rtl w:val="0"/>
        </w:rPr>
        <w:t xml:space="preserve">            show yuri 1bd at t31 zorder 3</w:t>
      </w:r>
    </w:p>
    <w:p w:rsidR="00000000" w:rsidDel="00000000" w:rsidP="00000000" w:rsidRDefault="00000000" w:rsidRPr="00000000" w14:paraId="00000687">
      <w:pPr>
        <w:pageBreakBefore w:val="0"/>
        <w:rPr/>
      </w:pPr>
      <w:r w:rsidDel="00000000" w:rsidR="00000000" w:rsidRPr="00000000">
        <w:rPr>
          <w:rtl w:val="0"/>
        </w:rPr>
        <w:t xml:space="preserve">            "And find them we do, browsing the horror section of the store."</w:t>
      </w:r>
    </w:p>
    <w:p w:rsidR="00000000" w:rsidDel="00000000" w:rsidP="00000000" w:rsidRDefault="00000000" w:rsidRPr="00000000" w14:paraId="00000688">
      <w:pPr>
        <w:pageBreakBefore w:val="0"/>
        <w:rPr/>
      </w:pPr>
      <w:r w:rsidDel="00000000" w:rsidR="00000000" w:rsidRPr="00000000">
        <w:rPr>
          <w:rtl w:val="0"/>
        </w:rPr>
        <w:t xml:space="preserve">            "Yuri must have gotten Sayori wrapped up in her genre of choice."</w:t>
      </w:r>
    </w:p>
    <w:p w:rsidR="00000000" w:rsidDel="00000000" w:rsidP="00000000" w:rsidRDefault="00000000" w:rsidRPr="00000000" w14:paraId="00000689">
      <w:pPr>
        <w:pageBreakBefore w:val="0"/>
        <w:rPr/>
      </w:pPr>
      <w:r w:rsidDel="00000000" w:rsidR="00000000" w:rsidRPr="00000000">
        <w:rPr>
          <w:rtl w:val="0"/>
        </w:rPr>
        <w:t xml:space="preserve">            if shopping == 3:</w:t>
      </w:r>
    </w:p>
    <w:p w:rsidR="00000000" w:rsidDel="00000000" w:rsidP="00000000" w:rsidRDefault="00000000" w:rsidRPr="00000000" w14:paraId="0000068A">
      <w:pPr>
        <w:pageBreakBefore w:val="0"/>
        <w:rPr/>
      </w:pPr>
      <w:r w:rsidDel="00000000" w:rsidR="00000000" w:rsidRPr="00000000">
        <w:rPr>
          <w:rtl w:val="0"/>
        </w:rPr>
        <w:t xml:space="preserve">                "After grouping back up and exiting the store, we decide to head back to the center of the mall where we had started."</w:t>
      </w:r>
    </w:p>
    <w:p w:rsidR="00000000" w:rsidDel="00000000" w:rsidP="00000000" w:rsidRDefault="00000000" w:rsidRPr="00000000" w14:paraId="0000068B">
      <w:pPr>
        <w:pageBreakBefore w:val="0"/>
        <w:rPr/>
      </w:pPr>
      <w:r w:rsidDel="00000000" w:rsidR="00000000" w:rsidRPr="00000000">
        <w:rPr>
          <w:rtl w:val="0"/>
        </w:rPr>
        <w:t xml:space="preserve">                call backA</w:t>
      </w:r>
    </w:p>
    <w:p w:rsidR="00000000" w:rsidDel="00000000" w:rsidP="00000000" w:rsidRDefault="00000000" w:rsidRPr="00000000" w14:paraId="0000068C">
      <w:pPr>
        <w:pageBreakBefore w:val="0"/>
        <w:rPr/>
      </w:pPr>
      <w:r w:rsidDel="00000000" w:rsidR="00000000" w:rsidRPr="00000000">
        <w:rPr>
          <w:rtl w:val="0"/>
        </w:rPr>
        <w:t xml:space="preserve">            else:</w:t>
      </w:r>
    </w:p>
    <w:p w:rsidR="00000000" w:rsidDel="00000000" w:rsidP="00000000" w:rsidRDefault="00000000" w:rsidRPr="00000000" w14:paraId="0000068D">
      <w:pPr>
        <w:pageBreakBefore w:val="0"/>
        <w:rPr/>
      </w:pPr>
      <w:r w:rsidDel="00000000" w:rsidR="00000000" w:rsidRPr="00000000">
        <w:rPr>
          <w:rtl w:val="0"/>
        </w:rPr>
        <w:t xml:space="preserve">                show sayori 1ba at t32 zorder 4</w:t>
      </w:r>
    </w:p>
    <w:p w:rsidR="00000000" w:rsidDel="00000000" w:rsidP="00000000" w:rsidRDefault="00000000" w:rsidRPr="00000000" w14:paraId="0000068E">
      <w:pPr>
        <w:pageBreakBefore w:val="0"/>
        <w:rPr/>
      </w:pPr>
      <w:r w:rsidDel="00000000" w:rsidR="00000000" w:rsidRPr="00000000">
        <w:rPr>
          <w:rtl w:val="0"/>
        </w:rPr>
        <w:t xml:space="preserve">                show yuri 1ba at t31 zorder 3</w:t>
      </w:r>
    </w:p>
    <w:p w:rsidR="00000000" w:rsidDel="00000000" w:rsidP="00000000" w:rsidRDefault="00000000" w:rsidRPr="00000000" w14:paraId="0000068F">
      <w:pPr>
        <w:pageBreakBefore w:val="0"/>
        <w:rPr/>
      </w:pPr>
      <w:r w:rsidDel="00000000" w:rsidR="00000000" w:rsidRPr="00000000">
        <w:rPr>
          <w:rtl w:val="0"/>
        </w:rPr>
        <w:t xml:space="preserve">                menu:</w:t>
      </w:r>
    </w:p>
    <w:p w:rsidR="00000000" w:rsidDel="00000000" w:rsidP="00000000" w:rsidRDefault="00000000" w:rsidRPr="00000000" w14:paraId="00000690">
      <w:pPr>
        <w:pageBreakBefore w:val="0"/>
        <w:rPr/>
      </w:pPr>
      <w:r w:rsidDel="00000000" w:rsidR="00000000" w:rsidRPr="00000000">
        <w:rPr>
          <w:rtl w:val="0"/>
        </w:rPr>
        <w:t xml:space="preserve">                    "After grouping back up and exiting the store, we head to..."</w:t>
      </w:r>
    </w:p>
    <w:p w:rsidR="00000000" w:rsidDel="00000000" w:rsidP="00000000" w:rsidRDefault="00000000" w:rsidRPr="00000000" w14:paraId="00000691">
      <w:pPr>
        <w:pageBreakBefore w:val="0"/>
        <w:rPr/>
      </w:pPr>
      <w:r w:rsidDel="00000000" w:rsidR="00000000" w:rsidRPr="00000000">
        <w:rPr>
          <w:rtl w:val="0"/>
        </w:rPr>
        <w:t xml:space="preserve">                    "Yuri's Store" if y_store == None:</w:t>
      </w:r>
    </w:p>
    <w:p w:rsidR="00000000" w:rsidDel="00000000" w:rsidP="00000000" w:rsidRDefault="00000000" w:rsidRPr="00000000" w14:paraId="00000692">
      <w:pPr>
        <w:pageBreakBefore w:val="0"/>
        <w:rPr/>
      </w:pPr>
      <w:r w:rsidDel="00000000" w:rsidR="00000000" w:rsidRPr="00000000">
        <w:rPr>
          <w:rtl w:val="0"/>
        </w:rPr>
        <w:t xml:space="preserve">                        $ y_store = True</w:t>
      </w:r>
    </w:p>
    <w:p w:rsidR="00000000" w:rsidDel="00000000" w:rsidP="00000000" w:rsidRDefault="00000000" w:rsidRPr="00000000" w14:paraId="00000693">
      <w:pPr>
        <w:pageBreakBefore w:val="0"/>
        <w:rPr/>
      </w:pPr>
      <w:r w:rsidDel="00000000" w:rsidR="00000000" w:rsidRPr="00000000">
        <w:rPr>
          <w:rtl w:val="0"/>
        </w:rPr>
        <w:t xml:space="preserve">                        $ shopping += 1</w:t>
      </w:r>
    </w:p>
    <w:p w:rsidR="00000000" w:rsidDel="00000000" w:rsidP="00000000" w:rsidRDefault="00000000" w:rsidRPr="00000000" w14:paraId="00000694">
      <w:pPr>
        <w:pageBreakBefore w:val="0"/>
        <w:rPr/>
      </w:pPr>
      <w:r w:rsidDel="00000000" w:rsidR="00000000" w:rsidRPr="00000000">
        <w:rPr>
          <w:rtl w:val="0"/>
        </w:rPr>
        <w:t xml:space="preserve">                        call y_storeA</w:t>
      </w:r>
    </w:p>
    <w:p w:rsidR="00000000" w:rsidDel="00000000" w:rsidP="00000000" w:rsidRDefault="00000000" w:rsidRPr="00000000" w14:paraId="00000695">
      <w:pPr>
        <w:pageBreakBefore w:val="0"/>
        <w:rPr/>
      </w:pPr>
      <w:r w:rsidDel="00000000" w:rsidR="00000000" w:rsidRPr="00000000">
        <w:rPr>
          <w:rtl w:val="0"/>
        </w:rPr>
        <w:t xml:space="preserve">                    "Sayori's Table" if s_store == None:</w:t>
      </w:r>
    </w:p>
    <w:p w:rsidR="00000000" w:rsidDel="00000000" w:rsidP="00000000" w:rsidRDefault="00000000" w:rsidRPr="00000000" w14:paraId="00000696">
      <w:pPr>
        <w:pageBreakBefore w:val="0"/>
        <w:rPr/>
      </w:pPr>
      <w:r w:rsidDel="00000000" w:rsidR="00000000" w:rsidRPr="00000000">
        <w:rPr>
          <w:rtl w:val="0"/>
        </w:rPr>
        <w:t xml:space="preserve">                        $ s_store = True</w:t>
      </w:r>
    </w:p>
    <w:p w:rsidR="00000000" w:rsidDel="00000000" w:rsidP="00000000" w:rsidRDefault="00000000" w:rsidRPr="00000000" w14:paraId="00000697">
      <w:pPr>
        <w:pageBreakBefore w:val="0"/>
        <w:rPr/>
      </w:pPr>
      <w:r w:rsidDel="00000000" w:rsidR="00000000" w:rsidRPr="00000000">
        <w:rPr>
          <w:rtl w:val="0"/>
        </w:rPr>
        <w:t xml:space="preserve">                        $ shopping += 1</w:t>
      </w:r>
    </w:p>
    <w:p w:rsidR="00000000" w:rsidDel="00000000" w:rsidP="00000000" w:rsidRDefault="00000000" w:rsidRPr="00000000" w14:paraId="00000698">
      <w:pPr>
        <w:pageBreakBefore w:val="0"/>
        <w:rPr/>
      </w:pPr>
      <w:r w:rsidDel="00000000" w:rsidR="00000000" w:rsidRPr="00000000">
        <w:rPr>
          <w:rtl w:val="0"/>
        </w:rPr>
        <w:t xml:space="preserve">                        call s_store</w:t>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pPr>
      <w:r w:rsidDel="00000000" w:rsidR="00000000" w:rsidRPr="00000000">
        <w:rPr>
          <w:rtl w:val="0"/>
        </w:rPr>
        <w:t xml:space="preserve">        label backA:</w:t>
      </w:r>
    </w:p>
    <w:p w:rsidR="00000000" w:rsidDel="00000000" w:rsidP="00000000" w:rsidRDefault="00000000" w:rsidRPr="00000000" w14:paraId="0000069B">
      <w:pPr>
        <w:pageBreakBefore w:val="0"/>
        <w:rPr/>
      </w:pPr>
      <w:r w:rsidDel="00000000" w:rsidR="00000000" w:rsidRPr="00000000">
        <w:rPr>
          <w:rtl w:val="0"/>
        </w:rPr>
        <w:t xml:space="preserve">            show yuri at s31</w:t>
      </w:r>
    </w:p>
    <w:p w:rsidR="00000000" w:rsidDel="00000000" w:rsidP="00000000" w:rsidRDefault="00000000" w:rsidRPr="00000000" w14:paraId="0000069C">
      <w:pPr>
        <w:pageBreakBefore w:val="0"/>
        <w:rPr/>
      </w:pPr>
      <w:r w:rsidDel="00000000" w:rsidR="00000000" w:rsidRPr="00000000">
        <w:rPr>
          <w:rtl w:val="0"/>
        </w:rPr>
        <w:t xml:space="preserve">            show sayori at s32</w:t>
      </w:r>
    </w:p>
    <w:p w:rsidR="00000000" w:rsidDel="00000000" w:rsidP="00000000" w:rsidRDefault="00000000" w:rsidRPr="00000000" w14:paraId="0000069D">
      <w:pPr>
        <w:pageBreakBefore w:val="0"/>
        <w:rPr/>
      </w:pPr>
      <w:r w:rsidDel="00000000" w:rsidR="00000000" w:rsidRPr="00000000">
        <w:rPr>
          <w:rtl w:val="0"/>
        </w:rPr>
        <w:t xml:space="preserve">            show natsuki at s33</w:t>
      </w:r>
    </w:p>
    <w:p w:rsidR="00000000" w:rsidDel="00000000" w:rsidP="00000000" w:rsidRDefault="00000000" w:rsidRPr="00000000" w14:paraId="0000069E">
      <w:pPr>
        <w:pageBreakBefore w:val="0"/>
        <w:rPr/>
      </w:pPr>
      <w:r w:rsidDel="00000000" w:rsidR="00000000" w:rsidRPr="00000000">
        <w:rPr>
          <w:rtl w:val="0"/>
        </w:rPr>
        <w:t xml:space="preserve">            "We all take a seat at an empty table, relieved to take a break from walking."</w:t>
      </w:r>
    </w:p>
    <w:p w:rsidR="00000000" w:rsidDel="00000000" w:rsidP="00000000" w:rsidRDefault="00000000" w:rsidRPr="00000000" w14:paraId="0000069F">
      <w:pPr>
        <w:pageBreakBefore w:val="0"/>
        <w:rPr/>
      </w:pPr>
      <w:r w:rsidDel="00000000" w:rsidR="00000000" w:rsidRPr="00000000">
        <w:rPr>
          <w:rtl w:val="0"/>
        </w:rPr>
        <w:t xml:space="preserve">            s 2br "That was really fun guys! We should do this more often!"</w:t>
      </w:r>
    </w:p>
    <w:p w:rsidR="00000000" w:rsidDel="00000000" w:rsidP="00000000" w:rsidRDefault="00000000" w:rsidRPr="00000000" w14:paraId="000006A0">
      <w:pPr>
        <w:pageBreakBefore w:val="0"/>
        <w:rPr/>
      </w:pPr>
      <w:r w:rsidDel="00000000" w:rsidR="00000000" w:rsidRPr="00000000">
        <w:rPr>
          <w:rtl w:val="0"/>
        </w:rPr>
        <w:t xml:space="preserve">            show sayori 1bq</w:t>
      </w:r>
    </w:p>
    <w:p w:rsidR="00000000" w:rsidDel="00000000" w:rsidP="00000000" w:rsidRDefault="00000000" w:rsidRPr="00000000" w14:paraId="000006A1">
      <w:pPr>
        <w:pageBreakBefore w:val="0"/>
        <w:rPr/>
      </w:pPr>
      <w:r w:rsidDel="00000000" w:rsidR="00000000" w:rsidRPr="00000000">
        <w:rPr>
          <w:rtl w:val="0"/>
        </w:rPr>
        <w:t xml:space="preserve">            n 4bt "You know even if it was kinda chaotic, it was nice to get out of the house for a change."</w:t>
      </w:r>
    </w:p>
    <w:p w:rsidR="00000000" w:rsidDel="00000000" w:rsidP="00000000" w:rsidRDefault="00000000" w:rsidRPr="00000000" w14:paraId="000006A2">
      <w:pPr>
        <w:pageBreakBefore w:val="0"/>
        <w:rPr/>
      </w:pPr>
      <w:r w:rsidDel="00000000" w:rsidR="00000000" w:rsidRPr="00000000">
        <w:rPr>
          <w:rtl w:val="0"/>
        </w:rPr>
        <w:t xml:space="preserve">            show yuri 1be</w:t>
      </w:r>
    </w:p>
    <w:p w:rsidR="00000000" w:rsidDel="00000000" w:rsidP="00000000" w:rsidRDefault="00000000" w:rsidRPr="00000000" w14:paraId="000006A3">
      <w:pPr>
        <w:pageBreakBefore w:val="0"/>
        <w:rPr/>
      </w:pPr>
      <w:r w:rsidDel="00000000" w:rsidR="00000000" w:rsidRPr="00000000">
        <w:rPr>
          <w:rtl w:val="0"/>
        </w:rPr>
        <w:t xml:space="preserve">            n 4bq "I guess I should thank Yuri for...{w=.75} helping me change my mind."</w:t>
      </w:r>
    </w:p>
    <w:p w:rsidR="00000000" w:rsidDel="00000000" w:rsidP="00000000" w:rsidRDefault="00000000" w:rsidRPr="00000000" w14:paraId="000006A4">
      <w:pPr>
        <w:pageBreakBefore w:val="0"/>
        <w:rPr/>
      </w:pPr>
      <w:r w:rsidDel="00000000" w:rsidR="00000000" w:rsidRPr="00000000">
        <w:rPr>
          <w:rtl w:val="0"/>
        </w:rPr>
        <w:t xml:space="preserve">            n 4bh "Its not like I really needed it, but..."</w:t>
      </w:r>
    </w:p>
    <w:p w:rsidR="00000000" w:rsidDel="00000000" w:rsidP="00000000" w:rsidRDefault="00000000" w:rsidRPr="00000000" w14:paraId="000006A5">
      <w:pPr>
        <w:pageBreakBefore w:val="0"/>
        <w:rPr/>
      </w:pPr>
      <w:r w:rsidDel="00000000" w:rsidR="00000000" w:rsidRPr="00000000">
        <w:rPr>
          <w:rtl w:val="0"/>
        </w:rPr>
        <w:t xml:space="preserve">            show natsuki 4bs</w:t>
      </w:r>
    </w:p>
    <w:p w:rsidR="00000000" w:rsidDel="00000000" w:rsidP="00000000" w:rsidRDefault="00000000" w:rsidRPr="00000000" w14:paraId="000006A6">
      <w:pPr>
        <w:pageBreakBefore w:val="0"/>
        <w:rPr/>
      </w:pPr>
      <w:r w:rsidDel="00000000" w:rsidR="00000000" w:rsidRPr="00000000">
        <w:rPr>
          <w:rtl w:val="0"/>
        </w:rPr>
        <w:t xml:space="preserve">            y 2bq "Well thank {i}you{/i} for coming with us Natsuki, you didn't have to but you joined us anyway."</w:t>
      </w:r>
    </w:p>
    <w:p w:rsidR="00000000" w:rsidDel="00000000" w:rsidP="00000000" w:rsidRDefault="00000000" w:rsidRPr="00000000" w14:paraId="000006A7">
      <w:pPr>
        <w:pageBreakBefore w:val="0"/>
        <w:rPr/>
      </w:pPr>
      <w:r w:rsidDel="00000000" w:rsidR="00000000" w:rsidRPr="00000000">
        <w:rPr>
          <w:rtl w:val="0"/>
        </w:rPr>
        <w:t xml:space="preserve">            show natsuki 2bc</w:t>
      </w:r>
    </w:p>
    <w:p w:rsidR="00000000" w:rsidDel="00000000" w:rsidP="00000000" w:rsidRDefault="00000000" w:rsidRPr="00000000" w14:paraId="000006A8">
      <w:pPr>
        <w:pageBreakBefore w:val="0"/>
        <w:rPr/>
      </w:pPr>
      <w:r w:rsidDel="00000000" w:rsidR="00000000" w:rsidRPr="00000000">
        <w:rPr>
          <w:rtl w:val="0"/>
        </w:rPr>
        <w:t xml:space="preserve">            show yuri 2bs</w:t>
      </w:r>
    </w:p>
    <w:p w:rsidR="00000000" w:rsidDel="00000000" w:rsidP="00000000" w:rsidRDefault="00000000" w:rsidRPr="00000000" w14:paraId="000006A9">
      <w:pPr>
        <w:pageBreakBefore w:val="0"/>
        <w:rPr/>
      </w:pPr>
      <w:r w:rsidDel="00000000" w:rsidR="00000000" w:rsidRPr="00000000">
        <w:rPr>
          <w:rtl w:val="0"/>
        </w:rPr>
        <w:t xml:space="preserve">            show sayori 1bn</w:t>
      </w:r>
    </w:p>
    <w:p w:rsidR="00000000" w:rsidDel="00000000" w:rsidP="00000000" w:rsidRDefault="00000000" w:rsidRPr="00000000" w14:paraId="000006AA">
      <w:pPr>
        <w:pageBreakBefore w:val="0"/>
        <w:rPr/>
      </w:pPr>
      <w:r w:rsidDel="00000000" w:rsidR="00000000" w:rsidRPr="00000000">
        <w:rPr>
          <w:rtl w:val="0"/>
        </w:rPr>
        <w:t xml:space="preserve">            mc "If anything I should be thanking all three of you for agreeing to come with me at all today."</w:t>
      </w:r>
    </w:p>
    <w:p w:rsidR="00000000" w:rsidDel="00000000" w:rsidP="00000000" w:rsidRDefault="00000000" w:rsidRPr="00000000" w14:paraId="000006AB">
      <w:pPr>
        <w:pageBreakBefore w:val="0"/>
        <w:rPr/>
      </w:pPr>
      <w:r w:rsidDel="00000000" w:rsidR="00000000" w:rsidRPr="00000000">
        <w:rPr>
          <w:rtl w:val="0"/>
        </w:rPr>
        <w:t xml:space="preserve">            mc "I don't know what I would have done without your help today."</w:t>
      </w:r>
    </w:p>
    <w:p w:rsidR="00000000" w:rsidDel="00000000" w:rsidP="00000000" w:rsidRDefault="00000000" w:rsidRPr="00000000" w14:paraId="000006AC">
      <w:pPr>
        <w:pageBreakBefore w:val="0"/>
        <w:rPr/>
      </w:pPr>
      <w:r w:rsidDel="00000000" w:rsidR="00000000" w:rsidRPr="00000000">
        <w:rPr>
          <w:rtl w:val="0"/>
        </w:rPr>
        <w:t xml:space="preserve">            s 3bx "We're always here to help you out [player], cause we're your friends."</w:t>
      </w:r>
    </w:p>
    <w:p w:rsidR="00000000" w:rsidDel="00000000" w:rsidP="00000000" w:rsidRDefault="00000000" w:rsidRPr="00000000" w14:paraId="000006AD">
      <w:pPr>
        <w:pageBreakBefore w:val="0"/>
        <w:rPr/>
      </w:pPr>
      <w:r w:rsidDel="00000000" w:rsidR="00000000" w:rsidRPr="00000000">
        <w:rPr>
          <w:rtl w:val="0"/>
        </w:rPr>
        <w:t xml:space="preserve">            s 4br "Right everyone!"</w:t>
      </w:r>
    </w:p>
    <w:p w:rsidR="00000000" w:rsidDel="00000000" w:rsidP="00000000" w:rsidRDefault="00000000" w:rsidRPr="00000000" w14:paraId="000006AE">
      <w:pPr>
        <w:pageBreakBefore w:val="0"/>
        <w:rPr/>
      </w:pPr>
      <w:r w:rsidDel="00000000" w:rsidR="00000000" w:rsidRPr="00000000">
        <w:rPr>
          <w:rtl w:val="0"/>
        </w:rPr>
        <w:t xml:space="preserve">            show sayori 4bq</w:t>
      </w:r>
    </w:p>
    <w:p w:rsidR="00000000" w:rsidDel="00000000" w:rsidP="00000000" w:rsidRDefault="00000000" w:rsidRPr="00000000" w14:paraId="000006AF">
      <w:pPr>
        <w:pageBreakBefore w:val="0"/>
        <w:rPr/>
      </w:pPr>
      <w:r w:rsidDel="00000000" w:rsidR="00000000" w:rsidRPr="00000000">
        <w:rPr>
          <w:rtl w:val="0"/>
        </w:rPr>
        <w:t xml:space="preserve">            y 2bj "Exactly Sayori, we're always here to help our friends."</w:t>
      </w:r>
    </w:p>
    <w:p w:rsidR="00000000" w:rsidDel="00000000" w:rsidP="00000000" w:rsidRDefault="00000000" w:rsidRPr="00000000" w14:paraId="000006B0">
      <w:pPr>
        <w:pageBreakBefore w:val="0"/>
        <w:rPr/>
      </w:pPr>
      <w:r w:rsidDel="00000000" w:rsidR="00000000" w:rsidRPr="00000000">
        <w:rPr>
          <w:rtl w:val="0"/>
        </w:rPr>
        <w:t xml:space="preserve">            show yuri 2ba</w:t>
      </w:r>
    </w:p>
    <w:p w:rsidR="00000000" w:rsidDel="00000000" w:rsidP="00000000" w:rsidRDefault="00000000" w:rsidRPr="00000000" w14:paraId="000006B1">
      <w:pPr>
        <w:pageBreakBefore w:val="0"/>
        <w:rPr/>
      </w:pPr>
      <w:r w:rsidDel="00000000" w:rsidR="00000000" w:rsidRPr="00000000">
        <w:rPr>
          <w:rtl w:val="0"/>
        </w:rPr>
        <w:t xml:space="preserve">            n 3bt "Yeah."</w:t>
      </w:r>
    </w:p>
    <w:p w:rsidR="00000000" w:rsidDel="00000000" w:rsidP="00000000" w:rsidRDefault="00000000" w:rsidRPr="00000000" w14:paraId="000006B2">
      <w:pPr>
        <w:pageBreakBefore w:val="0"/>
        <w:rPr/>
      </w:pPr>
      <w:r w:rsidDel="00000000" w:rsidR="00000000" w:rsidRPr="00000000">
        <w:rPr>
          <w:rtl w:val="0"/>
        </w:rPr>
        <w:t xml:space="preserve">            show yuri 1be</w:t>
      </w:r>
    </w:p>
    <w:p w:rsidR="00000000" w:rsidDel="00000000" w:rsidP="00000000" w:rsidRDefault="00000000" w:rsidRPr="00000000" w14:paraId="000006B3">
      <w:pPr>
        <w:pageBreakBefore w:val="0"/>
        <w:rPr/>
      </w:pPr>
      <w:r w:rsidDel="00000000" w:rsidR="00000000" w:rsidRPr="00000000">
        <w:rPr>
          <w:rtl w:val="0"/>
        </w:rPr>
        <w:t xml:space="preserve">            show sayori 1bb</w:t>
      </w:r>
    </w:p>
    <w:p w:rsidR="00000000" w:rsidDel="00000000" w:rsidP="00000000" w:rsidRDefault="00000000" w:rsidRPr="00000000" w14:paraId="000006B4">
      <w:pPr>
        <w:pageBreakBefore w:val="0"/>
        <w:rPr/>
      </w:pPr>
      <w:r w:rsidDel="00000000" w:rsidR="00000000" w:rsidRPr="00000000">
        <w:rPr>
          <w:rtl w:val="0"/>
        </w:rPr>
        <w:t xml:space="preserve">            n 2bd "So [player], what is your final pick for your big gift?"</w:t>
      </w:r>
    </w:p>
    <w:p w:rsidR="00000000" w:rsidDel="00000000" w:rsidP="00000000" w:rsidRDefault="00000000" w:rsidRPr="00000000" w14:paraId="000006B5">
      <w:pPr>
        <w:pageBreakBefore w:val="0"/>
        <w:rPr/>
      </w:pPr>
      <w:r w:rsidDel="00000000" w:rsidR="00000000" w:rsidRPr="00000000">
        <w:rPr>
          <w:rtl w:val="0"/>
        </w:rPr>
        <w:t xml:space="preserve">            show natsuki 4ba</w:t>
      </w:r>
    </w:p>
    <w:p w:rsidR="00000000" w:rsidDel="00000000" w:rsidP="00000000" w:rsidRDefault="00000000" w:rsidRPr="00000000" w14:paraId="000006B6">
      <w:pPr>
        <w:pageBreakBefore w:val="0"/>
        <w:rPr/>
      </w:pPr>
      <w:r w:rsidDel="00000000" w:rsidR="00000000" w:rsidRPr="00000000">
        <w:rPr>
          <w:rtl w:val="0"/>
        </w:rPr>
        <w:t xml:space="preserve">            mc "Well uh..."</w:t>
      </w:r>
    </w:p>
    <w:p w:rsidR="00000000" w:rsidDel="00000000" w:rsidP="00000000" w:rsidRDefault="00000000" w:rsidRPr="00000000" w14:paraId="000006B7">
      <w:pPr>
        <w:pageBreakBefore w:val="0"/>
        <w:rPr/>
      </w:pPr>
      <w:r w:rsidDel="00000000" w:rsidR="00000000" w:rsidRPr="00000000">
        <w:rPr>
          <w:rtl w:val="0"/>
        </w:rPr>
        <w:t xml:space="preserve">            "I'm still on the fence about it."</w:t>
      </w:r>
    </w:p>
    <w:p w:rsidR="00000000" w:rsidDel="00000000" w:rsidP="00000000" w:rsidRDefault="00000000" w:rsidRPr="00000000" w14:paraId="000006B8">
      <w:pPr>
        <w:pageBreakBefore w:val="0"/>
        <w:rPr/>
      </w:pPr>
      <w:r w:rsidDel="00000000" w:rsidR="00000000" w:rsidRPr="00000000">
        <w:rPr>
          <w:rtl w:val="0"/>
        </w:rPr>
        <w:t xml:space="preserve">            "All three of them seemed like good options to me."</w:t>
      </w:r>
    </w:p>
    <w:p w:rsidR="00000000" w:rsidDel="00000000" w:rsidP="00000000" w:rsidRDefault="00000000" w:rsidRPr="00000000" w14:paraId="000006B9">
      <w:pPr>
        <w:pageBreakBefore w:val="0"/>
        <w:rPr/>
      </w:pPr>
      <w:r w:rsidDel="00000000" w:rsidR="00000000" w:rsidRPr="00000000">
        <w:rPr>
          <w:rtl w:val="0"/>
        </w:rPr>
        <w:t xml:space="preserve">            "The music note necklace would look gorgeous on Monika but..."</w:t>
      </w:r>
    </w:p>
    <w:p w:rsidR="00000000" w:rsidDel="00000000" w:rsidP="00000000" w:rsidRDefault="00000000" w:rsidRPr="00000000" w14:paraId="000006BA">
      <w:pPr>
        <w:pageBreakBefore w:val="0"/>
        <w:rPr/>
      </w:pPr>
      <w:r w:rsidDel="00000000" w:rsidR="00000000" w:rsidRPr="00000000">
        <w:rPr>
          <w:rtl w:val="0"/>
        </w:rPr>
        <w:t xml:space="preserve">            "That book of poetry seems like something she would enjoy, but at the same time..."</w:t>
      </w:r>
    </w:p>
    <w:p w:rsidR="00000000" w:rsidDel="00000000" w:rsidP="00000000" w:rsidRDefault="00000000" w:rsidRPr="00000000" w14:paraId="000006BB">
      <w:pPr>
        <w:pageBreakBefore w:val="0"/>
        <w:rPr/>
      </w:pPr>
      <w:r w:rsidDel="00000000" w:rsidR="00000000" w:rsidRPr="00000000">
        <w:rPr>
          <w:rtl w:val="0"/>
        </w:rPr>
        <w:t xml:space="preserve">            "The music box was so beautifully decorated and sounded so nice..."</w:t>
      </w:r>
    </w:p>
    <w:p w:rsidR="00000000" w:rsidDel="00000000" w:rsidP="00000000" w:rsidRDefault="00000000" w:rsidRPr="00000000" w14:paraId="000006BC">
      <w:pPr>
        <w:pageBreakBefore w:val="0"/>
        <w:rPr/>
      </w:pPr>
      <w:r w:rsidDel="00000000" w:rsidR="00000000" w:rsidRPr="00000000">
        <w:rPr>
          <w:rtl w:val="0"/>
        </w:rPr>
        <w:t xml:space="preserve">            "Decisions, decisions..."</w:t>
      </w:r>
    </w:p>
    <w:p w:rsidR="00000000" w:rsidDel="00000000" w:rsidP="00000000" w:rsidRDefault="00000000" w:rsidRPr="00000000" w14:paraId="000006BD">
      <w:pPr>
        <w:pageBreakBefore w:val="0"/>
        <w:rPr/>
      </w:pPr>
      <w:r w:rsidDel="00000000" w:rsidR="00000000" w:rsidRPr="00000000">
        <w:rPr>
          <w:rtl w:val="0"/>
        </w:rPr>
        <w:t xml:space="preserve">            menu:</w:t>
      </w:r>
    </w:p>
    <w:p w:rsidR="00000000" w:rsidDel="00000000" w:rsidP="00000000" w:rsidRDefault="00000000" w:rsidRPr="00000000" w14:paraId="000006BE">
      <w:pPr>
        <w:pageBreakBefore w:val="0"/>
        <w:rPr/>
      </w:pPr>
      <w:r w:rsidDel="00000000" w:rsidR="00000000" w:rsidRPr="00000000">
        <w:rPr>
          <w:rtl w:val="0"/>
        </w:rPr>
        <w:t xml:space="preserve">                "I'm going to get her the..."</w:t>
      </w:r>
    </w:p>
    <w:p w:rsidR="00000000" w:rsidDel="00000000" w:rsidP="00000000" w:rsidRDefault="00000000" w:rsidRPr="00000000" w14:paraId="000006BF">
      <w:pPr>
        <w:pageBreakBefore w:val="0"/>
        <w:rPr/>
      </w:pPr>
      <w:r w:rsidDel="00000000" w:rsidR="00000000" w:rsidRPr="00000000">
        <w:rPr>
          <w:rtl w:val="0"/>
        </w:rPr>
        <w:t xml:space="preserve">                "Necklace":</w:t>
      </w:r>
    </w:p>
    <w:p w:rsidR="00000000" w:rsidDel="00000000" w:rsidP="00000000" w:rsidRDefault="00000000" w:rsidRPr="00000000" w14:paraId="000006C0">
      <w:pPr>
        <w:pageBreakBefore w:val="0"/>
        <w:rPr/>
      </w:pPr>
      <w:r w:rsidDel="00000000" w:rsidR="00000000" w:rsidRPr="00000000">
        <w:rPr>
          <w:rtl w:val="0"/>
        </w:rPr>
        <w:t xml:space="preserve">                    $ gift = 2</w:t>
      </w:r>
    </w:p>
    <w:p w:rsidR="00000000" w:rsidDel="00000000" w:rsidP="00000000" w:rsidRDefault="00000000" w:rsidRPr="00000000" w14:paraId="000006C1">
      <w:pPr>
        <w:pageBreakBefore w:val="0"/>
        <w:rPr/>
      </w:pPr>
      <w:r w:rsidDel="00000000" w:rsidR="00000000" w:rsidRPr="00000000">
        <w:rPr>
          <w:rtl w:val="0"/>
        </w:rPr>
        <w:t xml:space="preserve">                    "Yeah, it's just too nice to pass up."</w:t>
      </w:r>
    </w:p>
    <w:p w:rsidR="00000000" w:rsidDel="00000000" w:rsidP="00000000" w:rsidRDefault="00000000" w:rsidRPr="00000000" w14:paraId="000006C2">
      <w:pPr>
        <w:pageBreakBefore w:val="0"/>
        <w:rPr/>
      </w:pPr>
      <w:r w:rsidDel="00000000" w:rsidR="00000000" w:rsidRPr="00000000">
        <w:rPr>
          <w:rtl w:val="0"/>
        </w:rPr>
        <w:t xml:space="preserve">                    mc "I think the necklace I found with Sayori is the best thing we've found today."</w:t>
      </w:r>
    </w:p>
    <w:p w:rsidR="00000000" w:rsidDel="00000000" w:rsidP="00000000" w:rsidRDefault="00000000" w:rsidRPr="00000000" w14:paraId="000006C3">
      <w:pPr>
        <w:pageBreakBefore w:val="0"/>
        <w:rPr/>
      </w:pPr>
      <w:r w:rsidDel="00000000" w:rsidR="00000000" w:rsidRPr="00000000">
        <w:rPr>
          <w:rtl w:val="0"/>
        </w:rPr>
        <w:t xml:space="preserve">                    s 2br "Aha, I knew you liked that necklace too much to leave it! Ehehe~"</w:t>
      </w:r>
    </w:p>
    <w:p w:rsidR="00000000" w:rsidDel="00000000" w:rsidP="00000000" w:rsidRDefault="00000000" w:rsidRPr="00000000" w14:paraId="000006C4">
      <w:pPr>
        <w:pageBreakBefore w:val="0"/>
        <w:rPr/>
      </w:pPr>
      <w:r w:rsidDel="00000000" w:rsidR="00000000" w:rsidRPr="00000000">
        <w:rPr>
          <w:rtl w:val="0"/>
        </w:rPr>
        <w:t xml:space="preserve">                    s 1bx "It's just too pretty to pass up."</w:t>
      </w:r>
    </w:p>
    <w:p w:rsidR="00000000" w:rsidDel="00000000" w:rsidP="00000000" w:rsidRDefault="00000000" w:rsidRPr="00000000" w14:paraId="000006C5">
      <w:pPr>
        <w:pageBreakBefore w:val="0"/>
        <w:rPr/>
      </w:pPr>
      <w:r w:rsidDel="00000000" w:rsidR="00000000" w:rsidRPr="00000000">
        <w:rPr>
          <w:rtl w:val="0"/>
        </w:rPr>
        <w:t xml:space="preserve">                    show sayori 1ba</w:t>
      </w:r>
    </w:p>
    <w:p w:rsidR="00000000" w:rsidDel="00000000" w:rsidP="00000000" w:rsidRDefault="00000000" w:rsidRPr="00000000" w14:paraId="000006C6">
      <w:pPr>
        <w:pageBreakBefore w:val="0"/>
        <w:rPr/>
      </w:pPr>
      <w:r w:rsidDel="00000000" w:rsidR="00000000" w:rsidRPr="00000000">
        <w:rPr>
          <w:rtl w:val="0"/>
        </w:rPr>
        <w:t xml:space="preserve">                    n 3bt "It was a pretty cute necklace, not gonna lie."</w:t>
      </w:r>
    </w:p>
    <w:p w:rsidR="00000000" w:rsidDel="00000000" w:rsidP="00000000" w:rsidRDefault="00000000" w:rsidRPr="00000000" w14:paraId="000006C7">
      <w:pPr>
        <w:pageBreakBefore w:val="0"/>
        <w:rPr/>
      </w:pPr>
      <w:r w:rsidDel="00000000" w:rsidR="00000000" w:rsidRPr="00000000">
        <w:rPr>
          <w:rtl w:val="0"/>
        </w:rPr>
        <w:t xml:space="preserve">                    show natsuki 4bj</w:t>
      </w:r>
    </w:p>
    <w:p w:rsidR="00000000" w:rsidDel="00000000" w:rsidP="00000000" w:rsidRDefault="00000000" w:rsidRPr="00000000" w14:paraId="000006C8">
      <w:pPr>
        <w:pageBreakBefore w:val="0"/>
        <w:rPr/>
      </w:pPr>
      <w:r w:rsidDel="00000000" w:rsidR="00000000" w:rsidRPr="00000000">
        <w:rPr>
          <w:rtl w:val="0"/>
        </w:rPr>
        <w:t xml:space="preserve">                    y 2bj "That it was, I think Monika would love it [player]."</w:t>
      </w:r>
    </w:p>
    <w:p w:rsidR="00000000" w:rsidDel="00000000" w:rsidP="00000000" w:rsidRDefault="00000000" w:rsidRPr="00000000" w14:paraId="000006C9">
      <w:pPr>
        <w:pageBreakBefore w:val="0"/>
        <w:rPr/>
      </w:pPr>
      <w:r w:rsidDel="00000000" w:rsidR="00000000" w:rsidRPr="00000000">
        <w:rPr>
          <w:rtl w:val="0"/>
        </w:rPr>
        <w:t xml:space="preserve">                    show yuri at thide</w:t>
      </w:r>
    </w:p>
    <w:p w:rsidR="00000000" w:rsidDel="00000000" w:rsidP="00000000" w:rsidRDefault="00000000" w:rsidRPr="00000000" w14:paraId="000006CA">
      <w:pPr>
        <w:pageBreakBefore w:val="0"/>
        <w:rPr/>
      </w:pPr>
      <w:r w:rsidDel="00000000" w:rsidR="00000000" w:rsidRPr="00000000">
        <w:rPr>
          <w:rtl w:val="0"/>
        </w:rPr>
        <w:t xml:space="preserve">                    hide yuri</w:t>
      </w:r>
    </w:p>
    <w:p w:rsidR="00000000" w:rsidDel="00000000" w:rsidP="00000000" w:rsidRDefault="00000000" w:rsidRPr="00000000" w14:paraId="000006CB">
      <w:pPr>
        <w:pageBreakBefore w:val="0"/>
        <w:rPr/>
      </w:pPr>
      <w:r w:rsidDel="00000000" w:rsidR="00000000" w:rsidRPr="00000000">
        <w:rPr>
          <w:rtl w:val="0"/>
        </w:rPr>
        <w:t xml:space="preserve">                    show sayori at thide</w:t>
      </w:r>
    </w:p>
    <w:p w:rsidR="00000000" w:rsidDel="00000000" w:rsidP="00000000" w:rsidRDefault="00000000" w:rsidRPr="00000000" w14:paraId="000006CC">
      <w:pPr>
        <w:pageBreakBefore w:val="0"/>
        <w:rPr/>
      </w:pPr>
      <w:r w:rsidDel="00000000" w:rsidR="00000000" w:rsidRPr="00000000">
        <w:rPr>
          <w:rtl w:val="0"/>
        </w:rPr>
        <w:t xml:space="preserve">                    hide sayori</w:t>
      </w:r>
    </w:p>
    <w:p w:rsidR="00000000" w:rsidDel="00000000" w:rsidP="00000000" w:rsidRDefault="00000000" w:rsidRPr="00000000" w14:paraId="000006CD">
      <w:pPr>
        <w:pageBreakBefore w:val="0"/>
        <w:rPr/>
      </w:pPr>
      <w:r w:rsidDel="00000000" w:rsidR="00000000" w:rsidRPr="00000000">
        <w:rPr>
          <w:rtl w:val="0"/>
        </w:rPr>
        <w:t xml:space="preserve">                    show natsuki at thide</w:t>
      </w:r>
    </w:p>
    <w:p w:rsidR="00000000" w:rsidDel="00000000" w:rsidP="00000000" w:rsidRDefault="00000000" w:rsidRPr="00000000" w14:paraId="000006CE">
      <w:pPr>
        <w:pageBreakBefore w:val="0"/>
        <w:rPr/>
      </w:pPr>
      <w:r w:rsidDel="00000000" w:rsidR="00000000" w:rsidRPr="00000000">
        <w:rPr>
          <w:rtl w:val="0"/>
        </w:rPr>
        <w:t xml:space="preserve">                    hide natsuki</w:t>
      </w:r>
    </w:p>
    <w:p w:rsidR="00000000" w:rsidDel="00000000" w:rsidP="00000000" w:rsidRDefault="00000000" w:rsidRPr="00000000" w14:paraId="000006CF">
      <w:pPr>
        <w:pageBreakBefore w:val="0"/>
        <w:rPr/>
      </w:pPr>
      <w:r w:rsidDel="00000000" w:rsidR="00000000" w:rsidRPr="00000000">
        <w:rPr>
          <w:rtl w:val="0"/>
        </w:rPr>
        <w:t xml:space="preserve">                    "And with that confirmation from the three of them, we headed back to the fundraiser table."</w:t>
      </w:r>
    </w:p>
    <w:p w:rsidR="00000000" w:rsidDel="00000000" w:rsidP="00000000" w:rsidRDefault="00000000" w:rsidRPr="00000000" w14:paraId="000006D0">
      <w:pPr>
        <w:pageBreakBefore w:val="0"/>
        <w:rPr/>
      </w:pPr>
      <w:r w:rsidDel="00000000" w:rsidR="00000000" w:rsidRPr="00000000">
        <w:rPr>
          <w:rtl w:val="0"/>
        </w:rPr>
        <w:t xml:space="preserve">                    "The women even had specialty gift boxes to go along with the necklace, making my life that much easier."</w:t>
      </w:r>
    </w:p>
    <w:p w:rsidR="00000000" w:rsidDel="00000000" w:rsidP="00000000" w:rsidRDefault="00000000" w:rsidRPr="00000000" w14:paraId="000006D1">
      <w:pPr>
        <w:pageBreakBefore w:val="0"/>
        <w:rPr/>
      </w:pPr>
      <w:r w:rsidDel="00000000" w:rsidR="00000000" w:rsidRPr="00000000">
        <w:rPr>
          <w:rtl w:val="0"/>
        </w:rPr>
        <w:t xml:space="preserve">                    jump c6s</w:t>
      </w:r>
    </w:p>
    <w:p w:rsidR="00000000" w:rsidDel="00000000" w:rsidP="00000000" w:rsidRDefault="00000000" w:rsidRPr="00000000" w14:paraId="000006D2">
      <w:pPr>
        <w:pageBreakBefore w:val="0"/>
        <w:rPr/>
      </w:pPr>
      <w:r w:rsidDel="00000000" w:rsidR="00000000" w:rsidRPr="00000000">
        <w:rPr>
          <w:rtl w:val="0"/>
        </w:rPr>
        <w:t xml:space="preserve">                "Music Box":</w:t>
      </w:r>
    </w:p>
    <w:p w:rsidR="00000000" w:rsidDel="00000000" w:rsidP="00000000" w:rsidRDefault="00000000" w:rsidRPr="00000000" w14:paraId="000006D3">
      <w:pPr>
        <w:pageBreakBefore w:val="0"/>
        <w:rPr/>
      </w:pPr>
      <w:r w:rsidDel="00000000" w:rsidR="00000000" w:rsidRPr="00000000">
        <w:rPr>
          <w:rtl w:val="0"/>
        </w:rPr>
        <w:t xml:space="preserve">                    $ gift = 3</w:t>
      </w:r>
    </w:p>
    <w:p w:rsidR="00000000" w:rsidDel="00000000" w:rsidP="00000000" w:rsidRDefault="00000000" w:rsidRPr="00000000" w14:paraId="000006D4">
      <w:pPr>
        <w:pageBreakBefore w:val="0"/>
        <w:rPr/>
      </w:pPr>
      <w:r w:rsidDel="00000000" w:rsidR="00000000" w:rsidRPr="00000000">
        <w:rPr>
          <w:rtl w:val="0"/>
        </w:rPr>
        <w:t xml:space="preserve">                    "Of course, Monika loves music almost as much as literature. The perfect gift."</w:t>
      </w:r>
    </w:p>
    <w:p w:rsidR="00000000" w:rsidDel="00000000" w:rsidP="00000000" w:rsidRDefault="00000000" w:rsidRPr="00000000" w14:paraId="000006D5">
      <w:pPr>
        <w:pageBreakBefore w:val="0"/>
        <w:rPr/>
      </w:pPr>
      <w:r w:rsidDel="00000000" w:rsidR="00000000" w:rsidRPr="00000000">
        <w:rPr>
          <w:rtl w:val="0"/>
        </w:rPr>
        <w:t xml:space="preserve">                    mc "I choose the music box Yuri and I found, its like a perfect fit."</w:t>
      </w:r>
    </w:p>
    <w:p w:rsidR="00000000" w:rsidDel="00000000" w:rsidP="00000000" w:rsidRDefault="00000000" w:rsidRPr="00000000" w14:paraId="000006D6">
      <w:pPr>
        <w:pageBreakBefore w:val="0"/>
        <w:rPr/>
      </w:pPr>
      <w:r w:rsidDel="00000000" w:rsidR="00000000" w:rsidRPr="00000000">
        <w:rPr>
          <w:rtl w:val="0"/>
        </w:rPr>
        <w:t xml:space="preserve">                    y 2bb "I totally agree with you [player], I think she'll love it."</w:t>
      </w:r>
    </w:p>
    <w:p w:rsidR="00000000" w:rsidDel="00000000" w:rsidP="00000000" w:rsidRDefault="00000000" w:rsidRPr="00000000" w14:paraId="000006D7">
      <w:pPr>
        <w:pageBreakBefore w:val="0"/>
        <w:rPr/>
      </w:pPr>
      <w:r w:rsidDel="00000000" w:rsidR="00000000" w:rsidRPr="00000000">
        <w:rPr>
          <w:rtl w:val="0"/>
        </w:rPr>
        <w:t xml:space="preserve">                    show yuri 2ba</w:t>
      </w:r>
    </w:p>
    <w:p w:rsidR="00000000" w:rsidDel="00000000" w:rsidP="00000000" w:rsidRDefault="00000000" w:rsidRPr="00000000" w14:paraId="000006D8">
      <w:pPr>
        <w:pageBreakBefore w:val="0"/>
        <w:rPr/>
      </w:pPr>
      <w:r w:rsidDel="00000000" w:rsidR="00000000" w:rsidRPr="00000000">
        <w:rPr>
          <w:rtl w:val="0"/>
        </w:rPr>
        <w:t xml:space="preserve">                    s 3br "Yeah, it looked and sounded so pretty~"</w:t>
      </w:r>
    </w:p>
    <w:p w:rsidR="00000000" w:rsidDel="00000000" w:rsidP="00000000" w:rsidRDefault="00000000" w:rsidRPr="00000000" w14:paraId="000006D9">
      <w:pPr>
        <w:pageBreakBefore w:val="0"/>
        <w:rPr/>
      </w:pPr>
      <w:r w:rsidDel="00000000" w:rsidR="00000000" w:rsidRPr="00000000">
        <w:rPr>
          <w:rtl w:val="0"/>
        </w:rPr>
        <w:t xml:space="preserve">                    s 1bx "I think she'll love it too."</w:t>
      </w:r>
    </w:p>
    <w:p w:rsidR="00000000" w:rsidDel="00000000" w:rsidP="00000000" w:rsidRDefault="00000000" w:rsidRPr="00000000" w14:paraId="000006DA">
      <w:pPr>
        <w:pageBreakBefore w:val="0"/>
        <w:rPr/>
      </w:pPr>
      <w:r w:rsidDel="00000000" w:rsidR="00000000" w:rsidRPr="00000000">
        <w:rPr>
          <w:rtl w:val="0"/>
        </w:rPr>
        <w:t xml:space="preserve">                    show sayori 1ba</w:t>
      </w:r>
    </w:p>
    <w:p w:rsidR="00000000" w:rsidDel="00000000" w:rsidP="00000000" w:rsidRDefault="00000000" w:rsidRPr="00000000" w14:paraId="000006DB">
      <w:pPr>
        <w:pageBreakBefore w:val="0"/>
        <w:rPr/>
      </w:pPr>
      <w:r w:rsidDel="00000000" w:rsidR="00000000" w:rsidRPr="00000000">
        <w:rPr>
          <w:rtl w:val="0"/>
        </w:rPr>
        <w:t xml:space="preserve">                    n 3bt "It was pretty cute, not gonna lie there."</w:t>
      </w:r>
    </w:p>
    <w:p w:rsidR="00000000" w:rsidDel="00000000" w:rsidP="00000000" w:rsidRDefault="00000000" w:rsidRPr="00000000" w14:paraId="000006DC">
      <w:pPr>
        <w:pageBreakBefore w:val="0"/>
        <w:rPr/>
      </w:pPr>
      <w:r w:rsidDel="00000000" w:rsidR="00000000" w:rsidRPr="00000000">
        <w:rPr>
          <w:rtl w:val="0"/>
        </w:rPr>
        <w:t xml:space="preserve">                    n 3bl "See, I don't think you needed us at all [player]."</w:t>
      </w:r>
    </w:p>
    <w:p w:rsidR="00000000" w:rsidDel="00000000" w:rsidP="00000000" w:rsidRDefault="00000000" w:rsidRPr="00000000" w14:paraId="000006DD">
      <w:pPr>
        <w:pageBreakBefore w:val="0"/>
        <w:rPr/>
      </w:pPr>
      <w:r w:rsidDel="00000000" w:rsidR="00000000" w:rsidRPr="00000000">
        <w:rPr>
          <w:rtl w:val="0"/>
        </w:rPr>
        <w:t xml:space="preserve">                    show natsuki 3ba</w:t>
      </w:r>
    </w:p>
    <w:p w:rsidR="00000000" w:rsidDel="00000000" w:rsidP="00000000" w:rsidRDefault="00000000" w:rsidRPr="00000000" w14:paraId="000006DE">
      <w:pPr>
        <w:pageBreakBefore w:val="0"/>
        <w:rPr/>
      </w:pPr>
      <w:r w:rsidDel="00000000" w:rsidR="00000000" w:rsidRPr="00000000">
        <w:rPr>
          <w:rtl w:val="0"/>
        </w:rPr>
        <w:t xml:space="preserve">                    show yuri 2bd</w:t>
      </w:r>
    </w:p>
    <w:p w:rsidR="00000000" w:rsidDel="00000000" w:rsidP="00000000" w:rsidRDefault="00000000" w:rsidRPr="00000000" w14:paraId="000006DF">
      <w:pPr>
        <w:pageBreakBefore w:val="0"/>
        <w:rPr/>
      </w:pPr>
      <w:r w:rsidDel="00000000" w:rsidR="00000000" w:rsidRPr="00000000">
        <w:rPr>
          <w:rtl w:val="0"/>
        </w:rPr>
        <w:t xml:space="preserve">                    show sayori 2br</w:t>
      </w:r>
    </w:p>
    <w:p w:rsidR="00000000" w:rsidDel="00000000" w:rsidP="00000000" w:rsidRDefault="00000000" w:rsidRPr="00000000" w14:paraId="000006E0">
      <w:pPr>
        <w:pageBreakBefore w:val="0"/>
        <w:rPr/>
      </w:pPr>
      <w:r w:rsidDel="00000000" w:rsidR="00000000" w:rsidRPr="00000000">
        <w:rPr>
          <w:rtl w:val="0"/>
        </w:rPr>
        <w:t xml:space="preserve">                    mc "Well I don't know about that one..."</w:t>
      </w:r>
    </w:p>
    <w:p w:rsidR="00000000" w:rsidDel="00000000" w:rsidP="00000000" w:rsidRDefault="00000000" w:rsidRPr="00000000" w14:paraId="000006E1">
      <w:pPr>
        <w:pageBreakBefore w:val="0"/>
        <w:rPr/>
      </w:pPr>
      <w:r w:rsidDel="00000000" w:rsidR="00000000" w:rsidRPr="00000000">
        <w:rPr>
          <w:rtl w:val="0"/>
        </w:rPr>
        <w:t xml:space="preserve">                    show yuri at thide</w:t>
      </w:r>
    </w:p>
    <w:p w:rsidR="00000000" w:rsidDel="00000000" w:rsidP="00000000" w:rsidRDefault="00000000" w:rsidRPr="00000000" w14:paraId="000006E2">
      <w:pPr>
        <w:pageBreakBefore w:val="0"/>
        <w:rPr/>
      </w:pPr>
      <w:r w:rsidDel="00000000" w:rsidR="00000000" w:rsidRPr="00000000">
        <w:rPr>
          <w:rtl w:val="0"/>
        </w:rPr>
        <w:t xml:space="preserve">                    hide yuri</w:t>
      </w:r>
    </w:p>
    <w:p w:rsidR="00000000" w:rsidDel="00000000" w:rsidP="00000000" w:rsidRDefault="00000000" w:rsidRPr="00000000" w14:paraId="000006E3">
      <w:pPr>
        <w:pageBreakBefore w:val="0"/>
        <w:rPr/>
      </w:pPr>
      <w:r w:rsidDel="00000000" w:rsidR="00000000" w:rsidRPr="00000000">
        <w:rPr>
          <w:rtl w:val="0"/>
        </w:rPr>
        <w:t xml:space="preserve">                    show sayori at thide</w:t>
      </w:r>
    </w:p>
    <w:p w:rsidR="00000000" w:rsidDel="00000000" w:rsidP="00000000" w:rsidRDefault="00000000" w:rsidRPr="00000000" w14:paraId="000006E4">
      <w:pPr>
        <w:pageBreakBefore w:val="0"/>
        <w:rPr/>
      </w:pPr>
      <w:r w:rsidDel="00000000" w:rsidR="00000000" w:rsidRPr="00000000">
        <w:rPr>
          <w:rtl w:val="0"/>
        </w:rPr>
        <w:t xml:space="preserve">                    hide sayori</w:t>
      </w:r>
    </w:p>
    <w:p w:rsidR="00000000" w:rsidDel="00000000" w:rsidP="00000000" w:rsidRDefault="00000000" w:rsidRPr="00000000" w14:paraId="000006E5">
      <w:pPr>
        <w:pageBreakBefore w:val="0"/>
        <w:rPr/>
      </w:pPr>
      <w:r w:rsidDel="00000000" w:rsidR="00000000" w:rsidRPr="00000000">
        <w:rPr>
          <w:rtl w:val="0"/>
        </w:rPr>
        <w:t xml:space="preserve">                    show natsuki at thide</w:t>
      </w:r>
    </w:p>
    <w:p w:rsidR="00000000" w:rsidDel="00000000" w:rsidP="00000000" w:rsidRDefault="00000000" w:rsidRPr="00000000" w14:paraId="000006E6">
      <w:pPr>
        <w:pageBreakBefore w:val="0"/>
        <w:rPr/>
      </w:pPr>
      <w:r w:rsidDel="00000000" w:rsidR="00000000" w:rsidRPr="00000000">
        <w:rPr>
          <w:rtl w:val="0"/>
        </w:rPr>
        <w:t xml:space="preserve">                    hide natsuki</w:t>
      </w:r>
    </w:p>
    <w:p w:rsidR="00000000" w:rsidDel="00000000" w:rsidP="00000000" w:rsidRDefault="00000000" w:rsidRPr="00000000" w14:paraId="000006E7">
      <w:pPr>
        <w:pageBreakBefore w:val="0"/>
        <w:rPr/>
      </w:pPr>
      <w:r w:rsidDel="00000000" w:rsidR="00000000" w:rsidRPr="00000000">
        <w:rPr>
          <w:rtl w:val="0"/>
        </w:rPr>
        <w:t xml:space="preserve">                    "We went back to the antique store as a group and I purchased the music box and a big gift ribbon to place on top."</w:t>
      </w:r>
    </w:p>
    <w:p w:rsidR="00000000" w:rsidDel="00000000" w:rsidP="00000000" w:rsidRDefault="00000000" w:rsidRPr="00000000" w14:paraId="000006E8">
      <w:pPr>
        <w:pageBreakBefore w:val="0"/>
        <w:rPr/>
      </w:pPr>
      <w:r w:rsidDel="00000000" w:rsidR="00000000" w:rsidRPr="00000000">
        <w:rPr>
          <w:rtl w:val="0"/>
        </w:rPr>
        <w:t xml:space="preserve">                    "Even with all the other choices, I feel confident this gift will be the perfect one for our first Christmas."</w:t>
      </w:r>
    </w:p>
    <w:p w:rsidR="00000000" w:rsidDel="00000000" w:rsidP="00000000" w:rsidRDefault="00000000" w:rsidRPr="00000000" w14:paraId="000006E9">
      <w:pPr>
        <w:pageBreakBefore w:val="0"/>
        <w:rPr/>
      </w:pPr>
      <w:r w:rsidDel="00000000" w:rsidR="00000000" w:rsidRPr="00000000">
        <w:rPr>
          <w:rtl w:val="0"/>
        </w:rPr>
        <w:t xml:space="preserve">                    jump c6s</w:t>
      </w:r>
    </w:p>
    <w:p w:rsidR="00000000" w:rsidDel="00000000" w:rsidP="00000000" w:rsidRDefault="00000000" w:rsidRPr="00000000" w14:paraId="000006EA">
      <w:pPr>
        <w:pageBreakBefore w:val="0"/>
        <w:rPr/>
      </w:pPr>
      <w:r w:rsidDel="00000000" w:rsidR="00000000" w:rsidRPr="00000000">
        <w:rPr>
          <w:rtl w:val="0"/>
        </w:rPr>
        <w:t xml:space="preserve">                "Poetry Book":</w:t>
      </w:r>
    </w:p>
    <w:p w:rsidR="00000000" w:rsidDel="00000000" w:rsidP="00000000" w:rsidRDefault="00000000" w:rsidRPr="00000000" w14:paraId="000006EB">
      <w:pPr>
        <w:pageBreakBefore w:val="0"/>
        <w:rPr/>
      </w:pPr>
      <w:r w:rsidDel="00000000" w:rsidR="00000000" w:rsidRPr="00000000">
        <w:rPr>
          <w:rtl w:val="0"/>
        </w:rPr>
        <w:t xml:space="preserve">                    $ gift = 1</w:t>
      </w:r>
    </w:p>
    <w:p w:rsidR="00000000" w:rsidDel="00000000" w:rsidP="00000000" w:rsidRDefault="00000000" w:rsidRPr="00000000" w14:paraId="000006EC">
      <w:pPr>
        <w:pageBreakBefore w:val="0"/>
        <w:rPr/>
      </w:pPr>
      <w:r w:rsidDel="00000000" w:rsidR="00000000" w:rsidRPr="00000000">
        <w:rPr>
          <w:rtl w:val="0"/>
        </w:rPr>
        <w:t xml:space="preserve">                    "Poetry by one of her favorite authors, a perfect gift for a literature club president."</w:t>
      </w:r>
    </w:p>
    <w:p w:rsidR="00000000" w:rsidDel="00000000" w:rsidP="00000000" w:rsidRDefault="00000000" w:rsidRPr="00000000" w14:paraId="000006ED">
      <w:pPr>
        <w:pageBreakBefore w:val="0"/>
        <w:rPr/>
      </w:pPr>
      <w:r w:rsidDel="00000000" w:rsidR="00000000" w:rsidRPr="00000000">
        <w:rPr>
          <w:rtl w:val="0"/>
        </w:rPr>
        <w:t xml:space="preserve">                    mc "I'm gonna go with the poetry book Natsuki and I found in the book store."</w:t>
      </w:r>
    </w:p>
    <w:p w:rsidR="00000000" w:rsidDel="00000000" w:rsidP="00000000" w:rsidRDefault="00000000" w:rsidRPr="00000000" w14:paraId="000006EE">
      <w:pPr>
        <w:pageBreakBefore w:val="0"/>
        <w:rPr/>
      </w:pPr>
      <w:r w:rsidDel="00000000" w:rsidR="00000000" w:rsidRPr="00000000">
        <w:rPr>
          <w:rtl w:val="0"/>
        </w:rPr>
        <w:t xml:space="preserve">                    n 4bl "See, I told you I knew what would be best."</w:t>
      </w:r>
    </w:p>
    <w:p w:rsidR="00000000" w:rsidDel="00000000" w:rsidP="00000000" w:rsidRDefault="00000000" w:rsidRPr="00000000" w14:paraId="000006EF">
      <w:pPr>
        <w:pageBreakBefore w:val="0"/>
        <w:rPr/>
      </w:pPr>
      <w:r w:rsidDel="00000000" w:rsidR="00000000" w:rsidRPr="00000000">
        <w:rPr>
          <w:rtl w:val="0"/>
        </w:rPr>
        <w:t xml:space="preserve">                    n 4by "I'm just too good like that."</w:t>
      </w:r>
    </w:p>
    <w:p w:rsidR="00000000" w:rsidDel="00000000" w:rsidP="00000000" w:rsidRDefault="00000000" w:rsidRPr="00000000" w14:paraId="000006F0">
      <w:pPr>
        <w:pageBreakBefore w:val="0"/>
        <w:rPr/>
      </w:pPr>
      <w:r w:rsidDel="00000000" w:rsidR="00000000" w:rsidRPr="00000000">
        <w:rPr>
          <w:rtl w:val="0"/>
        </w:rPr>
        <w:t xml:space="preserve">                    show natsuki 4bz</w:t>
      </w:r>
    </w:p>
    <w:p w:rsidR="00000000" w:rsidDel="00000000" w:rsidP="00000000" w:rsidRDefault="00000000" w:rsidRPr="00000000" w14:paraId="000006F1">
      <w:pPr>
        <w:pageBreakBefore w:val="0"/>
        <w:rPr/>
      </w:pPr>
      <w:r w:rsidDel="00000000" w:rsidR="00000000" w:rsidRPr="00000000">
        <w:rPr>
          <w:rtl w:val="0"/>
        </w:rPr>
        <w:t xml:space="preserve">                    s 2bs "Monika does love poetry, almost as much as she loves you [player]!"</w:t>
      </w:r>
    </w:p>
    <w:p w:rsidR="00000000" w:rsidDel="00000000" w:rsidP="00000000" w:rsidRDefault="00000000" w:rsidRPr="00000000" w14:paraId="000006F2">
      <w:pPr>
        <w:pageBreakBefore w:val="0"/>
        <w:rPr/>
      </w:pPr>
      <w:r w:rsidDel="00000000" w:rsidR="00000000" w:rsidRPr="00000000">
        <w:rPr>
          <w:rtl w:val="0"/>
        </w:rPr>
        <w:t xml:space="preserve">                    show sayori 1by</w:t>
      </w:r>
    </w:p>
    <w:p w:rsidR="00000000" w:rsidDel="00000000" w:rsidP="00000000" w:rsidRDefault="00000000" w:rsidRPr="00000000" w14:paraId="000006F3">
      <w:pPr>
        <w:pageBreakBefore w:val="0"/>
        <w:rPr/>
      </w:pPr>
      <w:r w:rsidDel="00000000" w:rsidR="00000000" w:rsidRPr="00000000">
        <w:rPr>
          <w:rtl w:val="0"/>
        </w:rPr>
        <w:t xml:space="preserve">                    y 3bq "I think Sayori might be right with that one."</w:t>
      </w:r>
    </w:p>
    <w:p w:rsidR="00000000" w:rsidDel="00000000" w:rsidP="00000000" w:rsidRDefault="00000000" w:rsidRPr="00000000" w14:paraId="000006F4">
      <w:pPr>
        <w:pageBreakBefore w:val="0"/>
        <w:rPr/>
      </w:pPr>
      <w:r w:rsidDel="00000000" w:rsidR="00000000" w:rsidRPr="00000000">
        <w:rPr>
          <w:rtl w:val="0"/>
        </w:rPr>
        <w:t xml:space="preserve">                    y 1bb "It will be a wonderful gift, I'm sure of it."</w:t>
      </w:r>
    </w:p>
    <w:p w:rsidR="00000000" w:rsidDel="00000000" w:rsidP="00000000" w:rsidRDefault="00000000" w:rsidRPr="00000000" w14:paraId="000006F5">
      <w:pPr>
        <w:pageBreakBefore w:val="0"/>
        <w:rPr/>
      </w:pPr>
      <w:r w:rsidDel="00000000" w:rsidR="00000000" w:rsidRPr="00000000">
        <w:rPr>
          <w:rtl w:val="0"/>
        </w:rPr>
        <w:t xml:space="preserve">                    show yuri at thide</w:t>
      </w:r>
    </w:p>
    <w:p w:rsidR="00000000" w:rsidDel="00000000" w:rsidP="00000000" w:rsidRDefault="00000000" w:rsidRPr="00000000" w14:paraId="000006F6">
      <w:pPr>
        <w:pageBreakBefore w:val="0"/>
        <w:rPr/>
      </w:pPr>
      <w:r w:rsidDel="00000000" w:rsidR="00000000" w:rsidRPr="00000000">
        <w:rPr>
          <w:rtl w:val="0"/>
        </w:rPr>
        <w:t xml:space="preserve">                    hide yuri</w:t>
      </w:r>
    </w:p>
    <w:p w:rsidR="00000000" w:rsidDel="00000000" w:rsidP="00000000" w:rsidRDefault="00000000" w:rsidRPr="00000000" w14:paraId="000006F7">
      <w:pPr>
        <w:pageBreakBefore w:val="0"/>
        <w:rPr/>
      </w:pPr>
      <w:r w:rsidDel="00000000" w:rsidR="00000000" w:rsidRPr="00000000">
        <w:rPr>
          <w:rtl w:val="0"/>
        </w:rPr>
        <w:t xml:space="preserve">                    show sayori at thide</w:t>
      </w:r>
    </w:p>
    <w:p w:rsidR="00000000" w:rsidDel="00000000" w:rsidP="00000000" w:rsidRDefault="00000000" w:rsidRPr="00000000" w14:paraId="000006F8">
      <w:pPr>
        <w:pageBreakBefore w:val="0"/>
        <w:rPr/>
      </w:pPr>
      <w:r w:rsidDel="00000000" w:rsidR="00000000" w:rsidRPr="00000000">
        <w:rPr>
          <w:rtl w:val="0"/>
        </w:rPr>
        <w:t xml:space="preserve">                    hide sayori</w:t>
      </w:r>
    </w:p>
    <w:p w:rsidR="00000000" w:rsidDel="00000000" w:rsidP="00000000" w:rsidRDefault="00000000" w:rsidRPr="00000000" w14:paraId="000006F9">
      <w:pPr>
        <w:pageBreakBefore w:val="0"/>
        <w:rPr/>
      </w:pPr>
      <w:r w:rsidDel="00000000" w:rsidR="00000000" w:rsidRPr="00000000">
        <w:rPr>
          <w:rtl w:val="0"/>
        </w:rPr>
        <w:t xml:space="preserve">                    show natsuki at thide</w:t>
      </w:r>
    </w:p>
    <w:p w:rsidR="00000000" w:rsidDel="00000000" w:rsidP="00000000" w:rsidRDefault="00000000" w:rsidRPr="00000000" w14:paraId="000006FA">
      <w:pPr>
        <w:pageBreakBefore w:val="0"/>
        <w:rPr/>
      </w:pPr>
      <w:r w:rsidDel="00000000" w:rsidR="00000000" w:rsidRPr="00000000">
        <w:rPr>
          <w:rtl w:val="0"/>
        </w:rPr>
        <w:t xml:space="preserve">                    hide natsuki</w:t>
      </w:r>
    </w:p>
    <w:p w:rsidR="00000000" w:rsidDel="00000000" w:rsidP="00000000" w:rsidRDefault="00000000" w:rsidRPr="00000000" w14:paraId="000006FB">
      <w:pPr>
        <w:pageBreakBefore w:val="0"/>
        <w:rPr/>
      </w:pPr>
      <w:r w:rsidDel="00000000" w:rsidR="00000000" w:rsidRPr="00000000">
        <w:rPr>
          <w:rtl w:val="0"/>
        </w:rPr>
        <w:t xml:space="preserve">                    "Heading back to the book store, we pick up the book and a gift ribbon to wrap it in."</w:t>
      </w:r>
    </w:p>
    <w:p w:rsidR="00000000" w:rsidDel="00000000" w:rsidP="00000000" w:rsidRDefault="00000000" w:rsidRPr="00000000" w14:paraId="000006FC">
      <w:pPr>
        <w:pageBreakBefore w:val="0"/>
        <w:rPr/>
      </w:pPr>
      <w:r w:rsidDel="00000000" w:rsidR="00000000" w:rsidRPr="00000000">
        <w:rPr>
          <w:rtl w:val="0"/>
        </w:rPr>
        <w:t xml:space="preserve">                    "I'm confident in this book, even if it isn't as flashy as the others I know Monika will love it."</w:t>
      </w:r>
    </w:p>
    <w:p w:rsidR="00000000" w:rsidDel="00000000" w:rsidP="00000000" w:rsidRDefault="00000000" w:rsidRPr="00000000" w14:paraId="000006FD">
      <w:pPr>
        <w:pageBreakBefore w:val="0"/>
        <w:rPr/>
      </w:pPr>
      <w:r w:rsidDel="00000000" w:rsidR="00000000" w:rsidRPr="00000000">
        <w:rPr>
          <w:rtl w:val="0"/>
        </w:rPr>
        <w:t xml:space="preserve">                    jump c6s</w:t>
      </w:r>
    </w:p>
    <w:p w:rsidR="00000000" w:rsidDel="00000000" w:rsidP="00000000" w:rsidRDefault="00000000" w:rsidRPr="00000000" w14:paraId="000006FE">
      <w:pPr>
        <w:pageBreakBefore w:val="0"/>
        <w:rPr/>
      </w:pPr>
      <w:r w:rsidDel="00000000" w:rsidR="00000000" w:rsidRPr="00000000">
        <w:rPr>
          <w:rtl w:val="0"/>
        </w:rPr>
        <w:t xml:space="preserve">            label c6s:</w:t>
      </w:r>
    </w:p>
    <w:p w:rsidR="00000000" w:rsidDel="00000000" w:rsidP="00000000" w:rsidRDefault="00000000" w:rsidRPr="00000000" w14:paraId="000006FF">
      <w:pPr>
        <w:pageBreakBefore w:val="0"/>
        <w:rPr/>
      </w:pPr>
      <w:r w:rsidDel="00000000" w:rsidR="00000000" w:rsidRPr="00000000">
        <w:rPr>
          <w:rtl w:val="0"/>
        </w:rPr>
        <w:t xml:space="preserve">                show yuri 2bv at f21</w:t>
      </w:r>
    </w:p>
    <w:p w:rsidR="00000000" w:rsidDel="00000000" w:rsidP="00000000" w:rsidRDefault="00000000" w:rsidRPr="00000000" w14:paraId="00000700">
      <w:pPr>
        <w:pageBreakBefore w:val="0"/>
        <w:rPr/>
      </w:pPr>
      <w:r w:rsidDel="00000000" w:rsidR="00000000" w:rsidRPr="00000000">
        <w:rPr>
          <w:rtl w:val="0"/>
        </w:rPr>
        <w:t xml:space="preserve">                show natsuki 2bk at t22</w:t>
      </w:r>
    </w:p>
    <w:p w:rsidR="00000000" w:rsidDel="00000000" w:rsidP="00000000" w:rsidRDefault="00000000" w:rsidRPr="00000000" w14:paraId="00000701">
      <w:pPr>
        <w:pageBreakBefore w:val="0"/>
        <w:rPr/>
      </w:pPr>
      <w:r w:rsidDel="00000000" w:rsidR="00000000" w:rsidRPr="00000000">
        <w:rPr>
          <w:rtl w:val="0"/>
        </w:rPr>
        <w:t xml:space="preserve">                y "Well, with that all set I suppose I should be heading home."</w:t>
      </w:r>
    </w:p>
    <w:p w:rsidR="00000000" w:rsidDel="00000000" w:rsidP="00000000" w:rsidRDefault="00000000" w:rsidRPr="00000000" w14:paraId="00000702">
      <w:pPr>
        <w:pageBreakBefore w:val="0"/>
        <w:rPr/>
      </w:pPr>
      <w:r w:rsidDel="00000000" w:rsidR="00000000" w:rsidRPr="00000000">
        <w:rPr>
          <w:rtl w:val="0"/>
        </w:rPr>
        <w:t xml:space="preserve">                y "It is getting late and my family would be worried if I missed dinner."</w:t>
      </w:r>
    </w:p>
    <w:p w:rsidR="00000000" w:rsidDel="00000000" w:rsidP="00000000" w:rsidRDefault="00000000" w:rsidRPr="00000000" w14:paraId="00000703">
      <w:pPr>
        <w:pageBreakBefore w:val="0"/>
        <w:rPr/>
      </w:pPr>
      <w:r w:rsidDel="00000000" w:rsidR="00000000" w:rsidRPr="00000000">
        <w:rPr>
          <w:rtl w:val="0"/>
        </w:rPr>
        <w:t xml:space="preserve">                show yuri 1be at t21</w:t>
      </w:r>
    </w:p>
    <w:p w:rsidR="00000000" w:rsidDel="00000000" w:rsidP="00000000" w:rsidRDefault="00000000" w:rsidRPr="00000000" w14:paraId="00000704">
      <w:pPr>
        <w:pageBreakBefore w:val="0"/>
        <w:rPr/>
      </w:pPr>
      <w:r w:rsidDel="00000000" w:rsidR="00000000" w:rsidRPr="00000000">
        <w:rPr>
          <w:rtl w:val="0"/>
        </w:rPr>
        <w:t xml:space="preserve">                show natsuki 4bu at f22</w:t>
      </w:r>
    </w:p>
    <w:p w:rsidR="00000000" w:rsidDel="00000000" w:rsidP="00000000" w:rsidRDefault="00000000" w:rsidRPr="00000000" w14:paraId="00000705">
      <w:pPr>
        <w:pageBreakBefore w:val="0"/>
        <w:rPr/>
      </w:pPr>
      <w:r w:rsidDel="00000000" w:rsidR="00000000" w:rsidRPr="00000000">
        <w:rPr>
          <w:rtl w:val="0"/>
        </w:rPr>
        <w:t xml:space="preserve">                n "Hey uh.. Yuri.. could I walk with you on the way back?"</w:t>
      </w:r>
    </w:p>
    <w:p w:rsidR="00000000" w:rsidDel="00000000" w:rsidP="00000000" w:rsidRDefault="00000000" w:rsidRPr="00000000" w14:paraId="00000706">
      <w:pPr>
        <w:pageBreakBefore w:val="0"/>
        <w:rPr/>
      </w:pPr>
      <w:r w:rsidDel="00000000" w:rsidR="00000000" w:rsidRPr="00000000">
        <w:rPr>
          <w:rtl w:val="0"/>
        </w:rPr>
        <w:t xml:space="preserve">                n 4bq "I just don't wanna be bored and alone while I walk..."</w:t>
      </w:r>
    </w:p>
    <w:p w:rsidR="00000000" w:rsidDel="00000000" w:rsidP="00000000" w:rsidRDefault="00000000" w:rsidRPr="00000000" w14:paraId="00000707">
      <w:pPr>
        <w:pageBreakBefore w:val="0"/>
        <w:rPr/>
      </w:pPr>
      <w:r w:rsidDel="00000000" w:rsidR="00000000" w:rsidRPr="00000000">
        <w:rPr>
          <w:rtl w:val="0"/>
        </w:rPr>
        <w:t xml:space="preserve">                show natsuki 4bs at t22</w:t>
      </w:r>
    </w:p>
    <w:p w:rsidR="00000000" w:rsidDel="00000000" w:rsidP="00000000" w:rsidRDefault="00000000" w:rsidRPr="00000000" w14:paraId="00000708">
      <w:pPr>
        <w:pageBreakBefore w:val="0"/>
        <w:rPr/>
      </w:pPr>
      <w:r w:rsidDel="00000000" w:rsidR="00000000" w:rsidRPr="00000000">
        <w:rPr>
          <w:rtl w:val="0"/>
        </w:rPr>
        <w:t xml:space="preserve">                show yuri 1bb at f21</w:t>
      </w:r>
    </w:p>
    <w:p w:rsidR="00000000" w:rsidDel="00000000" w:rsidP="00000000" w:rsidRDefault="00000000" w:rsidRPr="00000000" w14:paraId="00000709">
      <w:pPr>
        <w:pageBreakBefore w:val="0"/>
        <w:rPr/>
      </w:pPr>
      <w:r w:rsidDel="00000000" w:rsidR="00000000" w:rsidRPr="00000000">
        <w:rPr>
          <w:rtl w:val="0"/>
        </w:rPr>
        <w:t xml:space="preserve">                y "Of course Natsuki, I would love the company as well."</w:t>
      </w:r>
    </w:p>
    <w:p w:rsidR="00000000" w:rsidDel="00000000" w:rsidP="00000000" w:rsidRDefault="00000000" w:rsidRPr="00000000" w14:paraId="0000070A">
      <w:pPr>
        <w:pageBreakBefore w:val="0"/>
        <w:rPr/>
      </w:pPr>
      <w:r w:rsidDel="00000000" w:rsidR="00000000" w:rsidRPr="00000000">
        <w:rPr>
          <w:rtl w:val="0"/>
        </w:rPr>
        <w:t xml:space="preserve">                y 1bf "Oh dear look at the time, we best get going then Natsuki."</w:t>
      </w:r>
    </w:p>
    <w:p w:rsidR="00000000" w:rsidDel="00000000" w:rsidP="00000000" w:rsidRDefault="00000000" w:rsidRPr="00000000" w14:paraId="0000070B">
      <w:pPr>
        <w:pageBreakBefore w:val="0"/>
        <w:rPr/>
      </w:pPr>
      <w:r w:rsidDel="00000000" w:rsidR="00000000" w:rsidRPr="00000000">
        <w:rPr>
          <w:rtl w:val="0"/>
        </w:rPr>
        <w:t xml:space="preserve">                y 2bd "Take care you two!"</w:t>
      </w:r>
    </w:p>
    <w:p w:rsidR="00000000" w:rsidDel="00000000" w:rsidP="00000000" w:rsidRDefault="00000000" w:rsidRPr="00000000" w14:paraId="0000070C">
      <w:pPr>
        <w:pageBreakBefore w:val="0"/>
        <w:rPr/>
      </w:pPr>
      <w:r w:rsidDel="00000000" w:rsidR="00000000" w:rsidRPr="00000000">
        <w:rPr>
          <w:rtl w:val="0"/>
        </w:rPr>
        <w:t xml:space="preserve">                show yuri 1bc at t21</w:t>
      </w:r>
    </w:p>
    <w:p w:rsidR="00000000" w:rsidDel="00000000" w:rsidP="00000000" w:rsidRDefault="00000000" w:rsidRPr="00000000" w14:paraId="0000070D">
      <w:pPr>
        <w:pageBreakBefore w:val="0"/>
        <w:rPr/>
      </w:pPr>
      <w:r w:rsidDel="00000000" w:rsidR="00000000" w:rsidRPr="00000000">
        <w:rPr>
          <w:rtl w:val="0"/>
        </w:rPr>
        <w:t xml:space="preserve">                show natsuki 1bd at f22</w:t>
      </w:r>
    </w:p>
    <w:p w:rsidR="00000000" w:rsidDel="00000000" w:rsidP="00000000" w:rsidRDefault="00000000" w:rsidRPr="00000000" w14:paraId="0000070E">
      <w:pPr>
        <w:pageBreakBefore w:val="0"/>
        <w:rPr/>
      </w:pPr>
      <w:r w:rsidDel="00000000" w:rsidR="00000000" w:rsidRPr="00000000">
        <w:rPr>
          <w:rtl w:val="0"/>
        </w:rPr>
        <w:t xml:space="preserve">                n "Later Sayori, later [player], see you at the club on Monday!"</w:t>
      </w:r>
    </w:p>
    <w:p w:rsidR="00000000" w:rsidDel="00000000" w:rsidP="00000000" w:rsidRDefault="00000000" w:rsidRPr="00000000" w14:paraId="0000070F">
      <w:pPr>
        <w:pageBreakBefore w:val="0"/>
        <w:rPr/>
      </w:pPr>
      <w:r w:rsidDel="00000000" w:rsidR="00000000" w:rsidRPr="00000000">
        <w:rPr>
          <w:rtl w:val="0"/>
        </w:rPr>
        <w:t xml:space="preserve">                show natsuki 1ba at lhide</w:t>
      </w:r>
    </w:p>
    <w:p w:rsidR="00000000" w:rsidDel="00000000" w:rsidP="00000000" w:rsidRDefault="00000000" w:rsidRPr="00000000" w14:paraId="00000710">
      <w:pPr>
        <w:pageBreakBefore w:val="0"/>
        <w:rPr/>
      </w:pPr>
      <w:r w:rsidDel="00000000" w:rsidR="00000000" w:rsidRPr="00000000">
        <w:rPr>
          <w:rtl w:val="0"/>
        </w:rPr>
        <w:t xml:space="preserve">                hide natsuki</w:t>
      </w:r>
    </w:p>
    <w:p w:rsidR="00000000" w:rsidDel="00000000" w:rsidP="00000000" w:rsidRDefault="00000000" w:rsidRPr="00000000" w14:paraId="00000711">
      <w:pPr>
        <w:pageBreakBefore w:val="0"/>
        <w:rPr/>
      </w:pPr>
      <w:r w:rsidDel="00000000" w:rsidR="00000000" w:rsidRPr="00000000">
        <w:rPr>
          <w:rtl w:val="0"/>
        </w:rPr>
        <w:t xml:space="preserve">                show yuri at lhide</w:t>
      </w:r>
    </w:p>
    <w:p w:rsidR="00000000" w:rsidDel="00000000" w:rsidP="00000000" w:rsidRDefault="00000000" w:rsidRPr="00000000" w14:paraId="00000712">
      <w:pPr>
        <w:pageBreakBefore w:val="0"/>
        <w:rPr/>
      </w:pPr>
      <w:r w:rsidDel="00000000" w:rsidR="00000000" w:rsidRPr="00000000">
        <w:rPr>
          <w:rtl w:val="0"/>
        </w:rPr>
        <w:t xml:space="preserve">                hide yuri</w:t>
      </w:r>
    </w:p>
    <w:p w:rsidR="00000000" w:rsidDel="00000000" w:rsidP="00000000" w:rsidRDefault="00000000" w:rsidRPr="00000000" w14:paraId="00000713">
      <w:pPr>
        <w:pageBreakBefore w:val="0"/>
        <w:rPr/>
      </w:pPr>
      <w:r w:rsidDel="00000000" w:rsidR="00000000" w:rsidRPr="00000000">
        <w:rPr>
          <w:rtl w:val="0"/>
        </w:rPr>
        <w:t xml:space="preserve">                show sayori 4br at t11</w:t>
      </w:r>
    </w:p>
    <w:p w:rsidR="00000000" w:rsidDel="00000000" w:rsidP="00000000" w:rsidRDefault="00000000" w:rsidRPr="00000000" w14:paraId="00000714">
      <w:pPr>
        <w:pageBreakBefore w:val="0"/>
        <w:rPr/>
      </w:pPr>
      <w:r w:rsidDel="00000000" w:rsidR="00000000" w:rsidRPr="00000000">
        <w:rPr>
          <w:rtl w:val="0"/>
        </w:rPr>
        <w:t xml:space="preserve">                s "Bye guys! See you at club!"</w:t>
      </w:r>
    </w:p>
    <w:p w:rsidR="00000000" w:rsidDel="00000000" w:rsidP="00000000" w:rsidRDefault="00000000" w:rsidRPr="00000000" w14:paraId="00000715">
      <w:pPr>
        <w:pageBreakBefore w:val="0"/>
        <w:rPr/>
      </w:pPr>
      <w:r w:rsidDel="00000000" w:rsidR="00000000" w:rsidRPr="00000000">
        <w:rPr>
          <w:rtl w:val="0"/>
        </w:rPr>
        <w:t xml:space="preserve">                show sayori 1bq</w:t>
      </w:r>
    </w:p>
    <w:p w:rsidR="00000000" w:rsidDel="00000000" w:rsidP="00000000" w:rsidRDefault="00000000" w:rsidRPr="00000000" w14:paraId="00000716">
      <w:pPr>
        <w:pageBreakBefore w:val="0"/>
        <w:rPr/>
      </w:pPr>
      <w:r w:rsidDel="00000000" w:rsidR="00000000" w:rsidRPr="00000000">
        <w:rPr>
          <w:rtl w:val="0"/>
        </w:rPr>
        <w:t xml:space="preserve">                "We wave to Yuri and Natsuki as they take off into the crowd and disappear from view."</w:t>
      </w:r>
    </w:p>
    <w:p w:rsidR="00000000" w:rsidDel="00000000" w:rsidP="00000000" w:rsidRDefault="00000000" w:rsidRPr="00000000" w14:paraId="00000717">
      <w:pPr>
        <w:pageBreakBefore w:val="0"/>
        <w:rPr/>
      </w:pPr>
      <w:r w:rsidDel="00000000" w:rsidR="00000000" w:rsidRPr="00000000">
        <w:rPr>
          <w:rtl w:val="0"/>
        </w:rPr>
        <w:t xml:space="preserve">                s 2bx "So do you think Monika will like your gift [player]?"</w:t>
      </w:r>
    </w:p>
    <w:p w:rsidR="00000000" w:rsidDel="00000000" w:rsidP="00000000" w:rsidRDefault="00000000" w:rsidRPr="00000000" w14:paraId="00000718">
      <w:pPr>
        <w:pageBreakBefore w:val="0"/>
        <w:rPr/>
      </w:pPr>
      <w:r w:rsidDel="00000000" w:rsidR="00000000" w:rsidRPr="00000000">
        <w:rPr>
          <w:rtl w:val="0"/>
        </w:rPr>
        <w:t xml:space="preserve">                show sayori 1by</w:t>
      </w:r>
    </w:p>
    <w:p w:rsidR="00000000" w:rsidDel="00000000" w:rsidP="00000000" w:rsidRDefault="00000000" w:rsidRPr="00000000" w14:paraId="00000719">
      <w:pPr>
        <w:pageBreakBefore w:val="0"/>
        <w:rPr/>
      </w:pPr>
      <w:r w:rsidDel="00000000" w:rsidR="00000000" w:rsidRPr="00000000">
        <w:rPr>
          <w:rtl w:val="0"/>
        </w:rPr>
        <w:t xml:space="preserve">                mc "I hope she'll love it, I think I picked a good one."</w:t>
      </w:r>
    </w:p>
    <w:p w:rsidR="00000000" w:rsidDel="00000000" w:rsidP="00000000" w:rsidRDefault="00000000" w:rsidRPr="00000000" w14:paraId="0000071A">
      <w:pPr>
        <w:pageBreakBefore w:val="0"/>
        <w:rPr/>
      </w:pPr>
      <w:r w:rsidDel="00000000" w:rsidR="00000000" w:rsidRPr="00000000">
        <w:rPr>
          <w:rtl w:val="0"/>
        </w:rPr>
        <w:t xml:space="preserve">                s 2bl "I know she will..."</w:t>
      </w:r>
    </w:p>
    <w:p w:rsidR="00000000" w:rsidDel="00000000" w:rsidP="00000000" w:rsidRDefault="00000000" w:rsidRPr="00000000" w14:paraId="0000071B">
      <w:pPr>
        <w:pageBreakBefore w:val="0"/>
        <w:rPr/>
      </w:pPr>
      <w:r w:rsidDel="00000000" w:rsidR="00000000" w:rsidRPr="00000000">
        <w:rPr>
          <w:rtl w:val="0"/>
        </w:rPr>
        <w:t xml:space="preserve">                s 2bs "Hey uh.. while we're still here, maybe we can just go regular shopping for a bit?"</w:t>
      </w:r>
    </w:p>
    <w:p w:rsidR="00000000" w:rsidDel="00000000" w:rsidP="00000000" w:rsidRDefault="00000000" w:rsidRPr="00000000" w14:paraId="0000071C">
      <w:pPr>
        <w:pageBreakBefore w:val="0"/>
        <w:rPr/>
      </w:pPr>
      <w:r w:rsidDel="00000000" w:rsidR="00000000" w:rsidRPr="00000000">
        <w:rPr>
          <w:rtl w:val="0"/>
        </w:rPr>
        <w:t xml:space="preserve">                s "Just us, without anyone else?"</w:t>
      </w:r>
    </w:p>
    <w:p w:rsidR="00000000" w:rsidDel="00000000" w:rsidP="00000000" w:rsidRDefault="00000000" w:rsidRPr="00000000" w14:paraId="0000071D">
      <w:pPr>
        <w:pageBreakBefore w:val="0"/>
        <w:rPr/>
      </w:pPr>
      <w:r w:rsidDel="00000000" w:rsidR="00000000" w:rsidRPr="00000000">
        <w:rPr>
          <w:rtl w:val="0"/>
        </w:rPr>
        <w:t xml:space="preserve">                show sayori 1by</w:t>
      </w:r>
    </w:p>
    <w:p w:rsidR="00000000" w:rsidDel="00000000" w:rsidP="00000000" w:rsidRDefault="00000000" w:rsidRPr="00000000" w14:paraId="0000071E">
      <w:pPr>
        <w:pageBreakBefore w:val="0"/>
        <w:rPr/>
      </w:pPr>
      <w:r w:rsidDel="00000000" w:rsidR="00000000" w:rsidRPr="00000000">
        <w:rPr>
          <w:rtl w:val="0"/>
        </w:rPr>
        <w:t xml:space="preserve">                mc "Sayori..."</w:t>
      </w:r>
    </w:p>
    <w:p w:rsidR="00000000" w:rsidDel="00000000" w:rsidP="00000000" w:rsidRDefault="00000000" w:rsidRPr="00000000" w14:paraId="0000071F">
      <w:pPr>
        <w:pageBreakBefore w:val="0"/>
        <w:rPr/>
      </w:pPr>
      <w:r w:rsidDel="00000000" w:rsidR="00000000" w:rsidRPr="00000000">
        <w:rPr>
          <w:rtl w:val="0"/>
        </w:rPr>
        <w:t xml:space="preserve">                "I hadn't really been planning to spend the rest of the day here at the mall."</w:t>
      </w:r>
    </w:p>
    <w:p w:rsidR="00000000" w:rsidDel="00000000" w:rsidP="00000000" w:rsidRDefault="00000000" w:rsidRPr="00000000" w14:paraId="00000720">
      <w:pPr>
        <w:pageBreakBefore w:val="0"/>
        <w:rPr/>
      </w:pPr>
      <w:r w:rsidDel="00000000" w:rsidR="00000000" w:rsidRPr="00000000">
        <w:rPr>
          <w:rtl w:val="0"/>
        </w:rPr>
        <w:t xml:space="preserve">                "I had told Monika I'd try and video call her when I got home, but if I'm out so late I'm not sure I would have the time."</w:t>
      </w:r>
    </w:p>
    <w:p w:rsidR="00000000" w:rsidDel="00000000" w:rsidP="00000000" w:rsidRDefault="00000000" w:rsidRPr="00000000" w14:paraId="00000721">
      <w:pPr>
        <w:pageBreakBefore w:val="0"/>
        <w:rPr/>
      </w:pPr>
      <w:r w:rsidDel="00000000" w:rsidR="00000000" w:rsidRPr="00000000">
        <w:rPr>
          <w:rtl w:val="0"/>
        </w:rPr>
        <w:t xml:space="preserve">                "At the same time, me and Sayori haven't really been able to spend time together as friends like we used to..."</w:t>
      </w:r>
    </w:p>
    <w:p w:rsidR="00000000" w:rsidDel="00000000" w:rsidP="00000000" w:rsidRDefault="00000000" w:rsidRPr="00000000" w14:paraId="00000722">
      <w:pPr>
        <w:pageBreakBefore w:val="0"/>
        <w:rPr/>
      </w:pPr>
      <w:r w:rsidDel="00000000" w:rsidR="00000000" w:rsidRPr="00000000">
        <w:rPr>
          <w:rtl w:val="0"/>
        </w:rPr>
        <w:t xml:space="preserve">                menu:</w:t>
      </w:r>
    </w:p>
    <w:p w:rsidR="00000000" w:rsidDel="00000000" w:rsidP="00000000" w:rsidRDefault="00000000" w:rsidRPr="00000000" w14:paraId="00000723">
      <w:pPr>
        <w:pageBreakBefore w:val="0"/>
        <w:rPr/>
      </w:pPr>
      <w:r w:rsidDel="00000000" w:rsidR="00000000" w:rsidRPr="00000000">
        <w:rPr>
          <w:rtl w:val="0"/>
        </w:rPr>
        <w:t xml:space="preserve">                    "I'll tell her..."</w:t>
      </w:r>
    </w:p>
    <w:p w:rsidR="00000000" w:rsidDel="00000000" w:rsidP="00000000" w:rsidRDefault="00000000" w:rsidRPr="00000000" w14:paraId="00000724">
      <w:pPr>
        <w:pageBreakBefore w:val="0"/>
        <w:rPr/>
      </w:pPr>
      <w:r w:rsidDel="00000000" w:rsidR="00000000" w:rsidRPr="00000000">
        <w:rPr>
          <w:rtl w:val="0"/>
        </w:rPr>
        <w:t xml:space="preserve">                    "Sure, lets go!":</w:t>
      </w:r>
    </w:p>
    <w:p w:rsidR="00000000" w:rsidDel="00000000" w:rsidP="00000000" w:rsidRDefault="00000000" w:rsidRPr="00000000" w14:paraId="00000725">
      <w:pPr>
        <w:pageBreakBefore w:val="0"/>
        <w:rPr/>
      </w:pPr>
      <w:r w:rsidDel="00000000" w:rsidR="00000000" w:rsidRPr="00000000">
        <w:rPr>
          <w:rtl w:val="0"/>
        </w:rPr>
        <w:t xml:space="preserve">                        "I'm sure I'll have enough time to "</w:t>
      </w:r>
    </w:p>
    <w:p w:rsidR="00000000" w:rsidDel="00000000" w:rsidP="00000000" w:rsidRDefault="00000000" w:rsidRPr="00000000" w14:paraId="00000726">
      <w:pPr>
        <w:pageBreakBefore w:val="0"/>
        <w:rPr/>
      </w:pPr>
      <w:r w:rsidDel="00000000" w:rsidR="00000000" w:rsidRPr="00000000">
        <w:rPr>
          <w:rtl w:val="0"/>
        </w:rPr>
        <w:t xml:space="preserve">                        show sayori 1bq</w:t>
      </w:r>
    </w:p>
    <w:p w:rsidR="00000000" w:rsidDel="00000000" w:rsidP="00000000" w:rsidRDefault="00000000" w:rsidRPr="00000000" w14:paraId="00000727">
      <w:pPr>
        <w:pageBreakBefore w:val="0"/>
        <w:rPr/>
      </w:pPr>
      <w:r w:rsidDel="00000000" w:rsidR="00000000" w:rsidRPr="00000000">
        <w:rPr>
          <w:rtl w:val="0"/>
        </w:rPr>
        <w:t xml:space="preserve">                        mc "Okay, I've got some time to kill. You lead the way Sayori."</w:t>
      </w:r>
    </w:p>
    <w:p w:rsidR="00000000" w:rsidDel="00000000" w:rsidP="00000000" w:rsidRDefault="00000000" w:rsidRPr="00000000" w14:paraId="00000728">
      <w:pPr>
        <w:pageBreakBefore w:val="0"/>
        <w:rPr/>
      </w:pPr>
      <w:r w:rsidDel="00000000" w:rsidR="00000000" w:rsidRPr="00000000">
        <w:rPr>
          <w:rtl w:val="0"/>
        </w:rPr>
        <w:t xml:space="preserve">                        s 4bs "Yay! I can't wait!"</w:t>
      </w:r>
    </w:p>
    <w:p w:rsidR="00000000" w:rsidDel="00000000" w:rsidP="00000000" w:rsidRDefault="00000000" w:rsidRPr="00000000" w14:paraId="00000729">
      <w:pPr>
        <w:pageBreakBefore w:val="0"/>
        <w:rPr/>
      </w:pPr>
      <w:r w:rsidDel="00000000" w:rsidR="00000000" w:rsidRPr="00000000">
        <w:rPr>
          <w:rtl w:val="0"/>
        </w:rPr>
        <w:t xml:space="preserve">                        show sayori 1by at face with dissolve</w:t>
      </w:r>
    </w:p>
    <w:p w:rsidR="00000000" w:rsidDel="00000000" w:rsidP="00000000" w:rsidRDefault="00000000" w:rsidRPr="00000000" w14:paraId="0000072A">
      <w:pPr>
        <w:pageBreakBefore w:val="0"/>
        <w:rPr/>
      </w:pPr>
      <w:r w:rsidDel="00000000" w:rsidR="00000000" w:rsidRPr="00000000">
        <w:rPr>
          <w:rtl w:val="0"/>
        </w:rPr>
        <w:t xml:space="preserve">                        s "Thanks [player]~"</w:t>
      </w:r>
    </w:p>
    <w:p w:rsidR="00000000" w:rsidDel="00000000" w:rsidP="00000000" w:rsidRDefault="00000000" w:rsidRPr="00000000" w14:paraId="0000072B">
      <w:pPr>
        <w:pageBreakBefore w:val="0"/>
        <w:rPr/>
      </w:pPr>
      <w:r w:rsidDel="00000000" w:rsidR="00000000" w:rsidRPr="00000000">
        <w:rPr>
          <w:rtl w:val="0"/>
        </w:rPr>
        <w:t xml:space="preserve">                        s "This means a lot to me."</w:t>
      </w:r>
    </w:p>
    <w:p w:rsidR="00000000" w:rsidDel="00000000" w:rsidP="00000000" w:rsidRDefault="00000000" w:rsidRPr="00000000" w14:paraId="0000072C">
      <w:pPr>
        <w:pageBreakBefore w:val="0"/>
        <w:rPr/>
      </w:pPr>
      <w:r w:rsidDel="00000000" w:rsidR="00000000" w:rsidRPr="00000000">
        <w:rPr>
          <w:rtl w:val="0"/>
        </w:rPr>
        <w:t xml:space="preserve">                        "Sayori pulls me into a surprise hug, catching me off guard."</w:t>
      </w:r>
    </w:p>
    <w:p w:rsidR="00000000" w:rsidDel="00000000" w:rsidP="00000000" w:rsidRDefault="00000000" w:rsidRPr="00000000" w14:paraId="0000072D">
      <w:pPr>
        <w:pageBreakBefore w:val="0"/>
        <w:rPr/>
      </w:pPr>
      <w:r w:rsidDel="00000000" w:rsidR="00000000" w:rsidRPr="00000000">
        <w:rPr>
          <w:rtl w:val="0"/>
        </w:rPr>
        <w:t xml:space="preserve">                        mc "Y-yeah, no problem Sayori."</w:t>
      </w:r>
    </w:p>
    <w:p w:rsidR="00000000" w:rsidDel="00000000" w:rsidP="00000000" w:rsidRDefault="00000000" w:rsidRPr="00000000" w14:paraId="0000072E">
      <w:pPr>
        <w:pageBreakBefore w:val="0"/>
        <w:rPr/>
      </w:pPr>
      <w:r w:rsidDel="00000000" w:rsidR="00000000" w:rsidRPr="00000000">
        <w:rPr>
          <w:rtl w:val="0"/>
        </w:rPr>
        <w:t xml:space="preserve">                        show sayori 2bx at t11</w:t>
      </w:r>
    </w:p>
    <w:p w:rsidR="00000000" w:rsidDel="00000000" w:rsidP="00000000" w:rsidRDefault="00000000" w:rsidRPr="00000000" w14:paraId="0000072F">
      <w:pPr>
        <w:pageBreakBefore w:val="0"/>
        <w:rPr/>
      </w:pPr>
      <w:r w:rsidDel="00000000" w:rsidR="00000000" w:rsidRPr="00000000">
        <w:rPr>
          <w:rtl w:val="0"/>
        </w:rPr>
        <w:t xml:space="preserve">                        s "Come on, let's go see that store over there [player]!"</w:t>
      </w:r>
    </w:p>
    <w:p w:rsidR="00000000" w:rsidDel="00000000" w:rsidP="00000000" w:rsidRDefault="00000000" w:rsidRPr="00000000" w14:paraId="00000730">
      <w:pPr>
        <w:pageBreakBefore w:val="0"/>
        <w:rPr/>
      </w:pPr>
      <w:r w:rsidDel="00000000" w:rsidR="00000000" w:rsidRPr="00000000">
        <w:rPr>
          <w:rtl w:val="0"/>
        </w:rPr>
        <w:t xml:space="preserve">                        show sayori at lhide</w:t>
      </w:r>
    </w:p>
    <w:p w:rsidR="00000000" w:rsidDel="00000000" w:rsidP="00000000" w:rsidRDefault="00000000" w:rsidRPr="00000000" w14:paraId="00000731">
      <w:pPr>
        <w:pageBreakBefore w:val="0"/>
        <w:rPr/>
      </w:pPr>
      <w:r w:rsidDel="00000000" w:rsidR="00000000" w:rsidRPr="00000000">
        <w:rPr>
          <w:rtl w:val="0"/>
        </w:rPr>
        <w:t xml:space="preserve">                        hide sayori</w:t>
      </w:r>
    </w:p>
    <w:p w:rsidR="00000000" w:rsidDel="00000000" w:rsidP="00000000" w:rsidRDefault="00000000" w:rsidRPr="00000000" w14:paraId="00000732">
      <w:pPr>
        <w:pageBreakBefore w:val="0"/>
        <w:rPr/>
      </w:pPr>
      <w:r w:rsidDel="00000000" w:rsidR="00000000" w:rsidRPr="00000000">
        <w:rPr>
          <w:rtl w:val="0"/>
        </w:rPr>
        <w:t xml:space="preserve">                        mc "Wait Sayori, jeez!"</w:t>
      </w:r>
    </w:p>
    <w:p w:rsidR="00000000" w:rsidDel="00000000" w:rsidP="00000000" w:rsidRDefault="00000000" w:rsidRPr="00000000" w14:paraId="00000733">
      <w:pPr>
        <w:pageBreakBefore w:val="0"/>
        <w:rPr/>
      </w:pPr>
      <w:r w:rsidDel="00000000" w:rsidR="00000000" w:rsidRPr="00000000">
        <w:rPr>
          <w:rtl w:val="0"/>
        </w:rPr>
        <w:t xml:space="preserve">                        "Sayori takes my hand and drags me into the heart of the mall once more."</w:t>
      </w:r>
    </w:p>
    <w:p w:rsidR="00000000" w:rsidDel="00000000" w:rsidP="00000000" w:rsidRDefault="00000000" w:rsidRPr="00000000" w14:paraId="00000734">
      <w:pPr>
        <w:pageBreakBefore w:val="0"/>
        <w:rPr/>
      </w:pPr>
      <w:r w:rsidDel="00000000" w:rsidR="00000000" w:rsidRPr="00000000">
        <w:rPr>
          <w:rtl w:val="0"/>
        </w:rPr>
        <w:t xml:space="preserve">                        $ SayoriVar += 1</w:t>
      </w:r>
    </w:p>
    <w:p w:rsidR="00000000" w:rsidDel="00000000" w:rsidP="00000000" w:rsidRDefault="00000000" w:rsidRPr="00000000" w14:paraId="00000735">
      <w:pPr>
        <w:pageBreakBefore w:val="0"/>
        <w:rPr/>
      </w:pPr>
      <w:r w:rsidDel="00000000" w:rsidR="00000000" w:rsidRPr="00000000">
        <w:rPr>
          <w:rtl w:val="0"/>
        </w:rPr>
        <w:t xml:space="preserve">                        jump e1c7</w:t>
      </w:r>
    </w:p>
    <w:p w:rsidR="00000000" w:rsidDel="00000000" w:rsidP="00000000" w:rsidRDefault="00000000" w:rsidRPr="00000000" w14:paraId="00000736">
      <w:pPr>
        <w:pageBreakBefore w:val="0"/>
        <w:rPr/>
      </w:pPr>
      <w:r w:rsidDel="00000000" w:rsidR="00000000" w:rsidRPr="00000000">
        <w:rPr>
          <w:rtl w:val="0"/>
        </w:rPr>
        <w:t xml:space="preserve">                    "Sorry, I can't.":</w:t>
      </w:r>
    </w:p>
    <w:p w:rsidR="00000000" w:rsidDel="00000000" w:rsidP="00000000" w:rsidRDefault="00000000" w:rsidRPr="00000000" w14:paraId="00000737">
      <w:pPr>
        <w:pageBreakBefore w:val="0"/>
        <w:rPr/>
      </w:pPr>
      <w:r w:rsidDel="00000000" w:rsidR="00000000" w:rsidRPr="00000000">
        <w:rPr>
          <w:rtl w:val="0"/>
        </w:rPr>
        <w:t xml:space="preserve">                        show sayori 1bv</w:t>
      </w:r>
    </w:p>
    <w:p w:rsidR="00000000" w:rsidDel="00000000" w:rsidP="00000000" w:rsidRDefault="00000000" w:rsidRPr="00000000" w14:paraId="00000738">
      <w:pPr>
        <w:pageBreakBefore w:val="0"/>
        <w:rPr/>
      </w:pPr>
      <w:r w:rsidDel="00000000" w:rsidR="00000000" w:rsidRPr="00000000">
        <w:rPr>
          <w:rtl w:val="0"/>
        </w:rPr>
        <w:t xml:space="preserve">                        mc "I wish I could, but I promised Monika I would try and call her as soon as I could."</w:t>
      </w:r>
    </w:p>
    <w:p w:rsidR="00000000" w:rsidDel="00000000" w:rsidP="00000000" w:rsidRDefault="00000000" w:rsidRPr="00000000" w14:paraId="00000739">
      <w:pPr>
        <w:pageBreakBefore w:val="0"/>
        <w:rPr/>
      </w:pPr>
      <w:r w:rsidDel="00000000" w:rsidR="00000000" w:rsidRPr="00000000">
        <w:rPr>
          <w:rtl w:val="0"/>
        </w:rPr>
        <w:t xml:space="preserve">                        mc "I'm sorry Sayori."</w:t>
      </w:r>
    </w:p>
    <w:p w:rsidR="00000000" w:rsidDel="00000000" w:rsidP="00000000" w:rsidRDefault="00000000" w:rsidRPr="00000000" w14:paraId="0000073A">
      <w:pPr>
        <w:pageBreakBefore w:val="0"/>
        <w:rPr/>
      </w:pPr>
      <w:r w:rsidDel="00000000" w:rsidR="00000000" w:rsidRPr="00000000">
        <w:rPr>
          <w:rtl w:val="0"/>
        </w:rPr>
        <w:t xml:space="preserve">                        s 2be "Oh okay [player], I understand..."</w:t>
      </w:r>
    </w:p>
    <w:p w:rsidR="00000000" w:rsidDel="00000000" w:rsidP="00000000" w:rsidRDefault="00000000" w:rsidRPr="00000000" w14:paraId="0000073B">
      <w:pPr>
        <w:pageBreakBefore w:val="0"/>
        <w:rPr/>
      </w:pPr>
      <w:r w:rsidDel="00000000" w:rsidR="00000000" w:rsidRPr="00000000">
        <w:rPr>
          <w:rtl w:val="0"/>
        </w:rPr>
        <w:t xml:space="preserve">                        show sayori 2by</w:t>
      </w:r>
    </w:p>
    <w:p w:rsidR="00000000" w:rsidDel="00000000" w:rsidP="00000000" w:rsidRDefault="00000000" w:rsidRPr="00000000" w14:paraId="0000073C">
      <w:pPr>
        <w:pageBreakBefore w:val="0"/>
        <w:rPr/>
      </w:pPr>
      <w:r w:rsidDel="00000000" w:rsidR="00000000" w:rsidRPr="00000000">
        <w:rPr>
          <w:rtl w:val="0"/>
        </w:rPr>
        <w:t xml:space="preserve">                        mc "Hey, don't look so upset. I'll still walk back with you, okay?"</w:t>
      </w:r>
    </w:p>
    <w:p w:rsidR="00000000" w:rsidDel="00000000" w:rsidP="00000000" w:rsidRDefault="00000000" w:rsidRPr="00000000" w14:paraId="0000073D">
      <w:pPr>
        <w:pageBreakBefore w:val="0"/>
        <w:rPr/>
      </w:pPr>
      <w:r w:rsidDel="00000000" w:rsidR="00000000" w:rsidRPr="00000000">
        <w:rPr>
          <w:rtl w:val="0"/>
        </w:rPr>
        <w:t xml:space="preserve">                        s 2bl "O-okay, that can still be fun."</w:t>
      </w:r>
    </w:p>
    <w:p w:rsidR="00000000" w:rsidDel="00000000" w:rsidP="00000000" w:rsidRDefault="00000000" w:rsidRPr="00000000" w14:paraId="0000073E">
      <w:pPr>
        <w:pageBreakBefore w:val="0"/>
        <w:rPr/>
      </w:pPr>
      <w:r w:rsidDel="00000000" w:rsidR="00000000" w:rsidRPr="00000000">
        <w:rPr>
          <w:rtl w:val="0"/>
        </w:rPr>
        <w:t xml:space="preserve">                        show sayori 1bb</w:t>
      </w:r>
    </w:p>
    <w:p w:rsidR="00000000" w:rsidDel="00000000" w:rsidP="00000000" w:rsidRDefault="00000000" w:rsidRPr="00000000" w14:paraId="0000073F">
      <w:pPr>
        <w:pageBreakBefore w:val="0"/>
        <w:rPr/>
      </w:pPr>
      <w:r w:rsidDel="00000000" w:rsidR="00000000" w:rsidRPr="00000000">
        <w:rPr>
          <w:rtl w:val="0"/>
        </w:rPr>
        <w:t xml:space="preserve">                        mc "Yeah, I'll race you out of the mall!"</w:t>
      </w:r>
    </w:p>
    <w:p w:rsidR="00000000" w:rsidDel="00000000" w:rsidP="00000000" w:rsidRDefault="00000000" w:rsidRPr="00000000" w14:paraId="00000740">
      <w:pPr>
        <w:pageBreakBefore w:val="0"/>
        <w:rPr/>
      </w:pPr>
      <w:r w:rsidDel="00000000" w:rsidR="00000000" w:rsidRPr="00000000">
        <w:rPr>
          <w:rtl w:val="0"/>
        </w:rPr>
        <w:t xml:space="preserve">                        s 4bp "Hey no fair! You had a head start!"</w:t>
      </w:r>
    </w:p>
    <w:p w:rsidR="00000000" w:rsidDel="00000000" w:rsidP="00000000" w:rsidRDefault="00000000" w:rsidRPr="00000000" w14:paraId="00000741">
      <w:pPr>
        <w:pageBreakBefore w:val="0"/>
        <w:rPr/>
      </w:pPr>
      <w:r w:rsidDel="00000000" w:rsidR="00000000" w:rsidRPr="00000000">
        <w:rPr>
          <w:rtl w:val="0"/>
        </w:rPr>
        <w:t xml:space="preserve">                        show sayori at lhide</w:t>
      </w:r>
    </w:p>
    <w:p w:rsidR="00000000" w:rsidDel="00000000" w:rsidP="00000000" w:rsidRDefault="00000000" w:rsidRPr="00000000" w14:paraId="00000742">
      <w:pPr>
        <w:pageBreakBefore w:val="0"/>
        <w:rPr/>
      </w:pPr>
      <w:r w:rsidDel="00000000" w:rsidR="00000000" w:rsidRPr="00000000">
        <w:rPr>
          <w:rtl w:val="0"/>
        </w:rPr>
        <w:t xml:space="preserve">                        hide sayori</w:t>
      </w:r>
    </w:p>
    <w:p w:rsidR="00000000" w:rsidDel="00000000" w:rsidP="00000000" w:rsidRDefault="00000000" w:rsidRPr="00000000" w14:paraId="00000743">
      <w:pPr>
        <w:pageBreakBefore w:val="0"/>
        <w:rPr/>
      </w:pPr>
      <w:r w:rsidDel="00000000" w:rsidR="00000000" w:rsidRPr="00000000">
        <w:rPr>
          <w:rtl w:val="0"/>
        </w:rPr>
        <w:t xml:space="preserve">                        "We take off through the crowd back home, laughing as we ran."</w:t>
      </w:r>
    </w:p>
    <w:p w:rsidR="00000000" w:rsidDel="00000000" w:rsidP="00000000" w:rsidRDefault="00000000" w:rsidRPr="00000000" w14:paraId="00000744">
      <w:pPr>
        <w:pageBreakBefore w:val="0"/>
        <w:rPr/>
      </w:pPr>
      <w:r w:rsidDel="00000000" w:rsidR="00000000" w:rsidRPr="00000000">
        <w:rPr>
          <w:rtl w:val="0"/>
        </w:rPr>
        <w:t xml:space="preserve">                        "Even if we didn't spend the day at the mall, I can still spend some time with my best friend."</w:t>
      </w:r>
    </w:p>
    <w:p w:rsidR="00000000" w:rsidDel="00000000" w:rsidP="00000000" w:rsidRDefault="00000000" w:rsidRPr="00000000" w14:paraId="00000745">
      <w:pPr>
        <w:pageBreakBefore w:val="0"/>
        <w:rPr/>
      </w:pPr>
      <w:r w:rsidDel="00000000" w:rsidR="00000000" w:rsidRPr="00000000">
        <w:rPr>
          <w:rtl w:val="0"/>
        </w:rPr>
        <w:t xml:space="preserve">                        #$ SayoriVar -= 1 &lt;-- Debaitable</w:t>
      </w:r>
    </w:p>
    <w:p w:rsidR="00000000" w:rsidDel="00000000" w:rsidP="00000000" w:rsidRDefault="00000000" w:rsidRPr="00000000" w14:paraId="00000746">
      <w:pPr>
        <w:pageBreakBefore w:val="0"/>
        <w:rPr/>
      </w:pPr>
      <w:r w:rsidDel="00000000" w:rsidR="00000000" w:rsidRPr="00000000">
        <w:rPr>
          <w:rtl w:val="0"/>
        </w:rPr>
        <w:t xml:space="preserve">                        jump e1c7</w:t>
      </w:r>
    </w:p>
    <w:p w:rsidR="00000000" w:rsidDel="00000000" w:rsidP="00000000" w:rsidRDefault="00000000" w:rsidRPr="00000000" w14:paraId="00000747">
      <w:pPr>
        <w:pageBreakBefore w:val="0"/>
        <w:rPr/>
      </w:pPr>
      <w:r w:rsidDel="00000000" w:rsidR="00000000" w:rsidRPr="00000000">
        <w:rPr>
          <w:rtl w:val="0"/>
        </w:rPr>
      </w:r>
    </w:p>
    <w:p w:rsidR="00000000" w:rsidDel="00000000" w:rsidP="00000000" w:rsidRDefault="00000000" w:rsidRPr="00000000" w14:paraId="00000748">
      <w:pPr>
        <w:pageBreakBefore w:val="0"/>
        <w:rPr/>
      </w:pPr>
      <w:r w:rsidDel="00000000" w:rsidR="00000000" w:rsidRPr="00000000">
        <w:rPr>
          <w:rtl w:val="0"/>
        </w:rPr>
        <w:t xml:space="preserve">    elif shoppingval == 0: #-------------------------------</w:t>
      </w:r>
    </w:p>
    <w:p w:rsidR="00000000" w:rsidDel="00000000" w:rsidP="00000000" w:rsidRDefault="00000000" w:rsidRPr="00000000" w14:paraId="00000749">
      <w:pPr>
        <w:pageBreakBefore w:val="0"/>
        <w:rPr/>
      </w:pPr>
      <w:r w:rsidDel="00000000" w:rsidR="00000000" w:rsidRPr="00000000">
        <w:rPr>
          <w:rtl w:val="0"/>
        </w:rPr>
        <w:t xml:space="preserve">        $ y_store = None</w:t>
      </w:r>
    </w:p>
    <w:p w:rsidR="00000000" w:rsidDel="00000000" w:rsidP="00000000" w:rsidRDefault="00000000" w:rsidRPr="00000000" w14:paraId="0000074A">
      <w:pPr>
        <w:pageBreakBefore w:val="0"/>
        <w:rPr/>
      </w:pPr>
      <w:r w:rsidDel="00000000" w:rsidR="00000000" w:rsidRPr="00000000">
        <w:rPr>
          <w:rtl w:val="0"/>
        </w:rPr>
        <w:t xml:space="preserve">        $ n_store = None</w:t>
      </w:r>
    </w:p>
    <w:p w:rsidR="00000000" w:rsidDel="00000000" w:rsidP="00000000" w:rsidRDefault="00000000" w:rsidRPr="00000000" w14:paraId="0000074B">
      <w:pPr>
        <w:pageBreakBefore w:val="0"/>
        <w:rPr/>
      </w:pPr>
      <w:r w:rsidDel="00000000" w:rsidR="00000000" w:rsidRPr="00000000">
        <w:rPr>
          <w:rtl w:val="0"/>
        </w:rPr>
        <w:t xml:space="preserve">        "The crowd isn't as bad as it could be however, as Yuri made us all meet at the mall as they opened."</w:t>
      </w:r>
    </w:p>
    <w:p w:rsidR="00000000" w:rsidDel="00000000" w:rsidP="00000000" w:rsidRDefault="00000000" w:rsidRPr="00000000" w14:paraId="0000074C">
      <w:pPr>
        <w:pageBreakBefore w:val="0"/>
        <w:rPr/>
      </w:pPr>
      <w:r w:rsidDel="00000000" w:rsidR="00000000" w:rsidRPr="00000000">
        <w:rPr>
          <w:rtl w:val="0"/>
        </w:rPr>
        <w:t xml:space="preserve">        "Even if I am tired, I'm grateful for her foresight."</w:t>
      </w:r>
    </w:p>
    <w:p w:rsidR="00000000" w:rsidDel="00000000" w:rsidP="00000000" w:rsidRDefault="00000000" w:rsidRPr="00000000" w14:paraId="0000074D">
      <w:pPr>
        <w:pageBreakBefore w:val="0"/>
        <w:rPr/>
      </w:pPr>
      <w:r w:rsidDel="00000000" w:rsidR="00000000" w:rsidRPr="00000000">
        <w:rPr>
          <w:rtl w:val="0"/>
        </w:rPr>
        <w:t xml:space="preserve">        "Though since we left so early, Sayori wasn't answering her phone. She's most likely sleeping in today."</w:t>
      </w:r>
    </w:p>
    <w:p w:rsidR="00000000" w:rsidDel="00000000" w:rsidP="00000000" w:rsidRDefault="00000000" w:rsidRPr="00000000" w14:paraId="0000074E">
      <w:pPr>
        <w:pageBreakBefore w:val="0"/>
        <w:rPr/>
      </w:pPr>
      <w:r w:rsidDel="00000000" w:rsidR="00000000" w:rsidRPr="00000000">
        <w:rPr>
          <w:rtl w:val="0"/>
        </w:rPr>
        <w:t xml:space="preserve">        show yuri 1bb at t21</w:t>
      </w:r>
    </w:p>
    <w:p w:rsidR="00000000" w:rsidDel="00000000" w:rsidP="00000000" w:rsidRDefault="00000000" w:rsidRPr="00000000" w14:paraId="0000074F">
      <w:pPr>
        <w:pageBreakBefore w:val="0"/>
        <w:rPr/>
      </w:pPr>
      <w:r w:rsidDel="00000000" w:rsidR="00000000" w:rsidRPr="00000000">
        <w:rPr>
          <w:rtl w:val="0"/>
        </w:rPr>
        <w:t xml:space="preserve">        show natsuki 2ba at t22</w:t>
      </w:r>
    </w:p>
    <w:p w:rsidR="00000000" w:rsidDel="00000000" w:rsidP="00000000" w:rsidRDefault="00000000" w:rsidRPr="00000000" w14:paraId="00000750">
      <w:pPr>
        <w:pageBreakBefore w:val="0"/>
        <w:rPr/>
      </w:pPr>
      <w:r w:rsidDel="00000000" w:rsidR="00000000" w:rsidRPr="00000000">
        <w:rPr>
          <w:rtl w:val="0"/>
        </w:rPr>
        <w:t xml:space="preserve">        show yuri at f21</w:t>
      </w:r>
    </w:p>
    <w:p w:rsidR="00000000" w:rsidDel="00000000" w:rsidP="00000000" w:rsidRDefault="00000000" w:rsidRPr="00000000" w14:paraId="00000751">
      <w:pPr>
        <w:pageBreakBefore w:val="0"/>
        <w:rPr/>
      </w:pPr>
      <w:r w:rsidDel="00000000" w:rsidR="00000000" w:rsidRPr="00000000">
        <w:rPr>
          <w:rtl w:val="0"/>
        </w:rPr>
        <w:t xml:space="preserve">        y "I'm glad you both were able to make it so early."</w:t>
      </w:r>
    </w:p>
    <w:p w:rsidR="00000000" w:rsidDel="00000000" w:rsidP="00000000" w:rsidRDefault="00000000" w:rsidRPr="00000000" w14:paraId="00000752">
      <w:pPr>
        <w:pageBreakBefore w:val="0"/>
        <w:rPr/>
      </w:pPr>
      <w:r w:rsidDel="00000000" w:rsidR="00000000" w:rsidRPr="00000000">
        <w:rPr>
          <w:rtl w:val="0"/>
        </w:rPr>
        <w:t xml:space="preserve">        y 2bv "I know I'm not much of a morning person myself, but I figured we needed plenty of time and..."</w:t>
      </w:r>
    </w:p>
    <w:p w:rsidR="00000000" w:rsidDel="00000000" w:rsidP="00000000" w:rsidRDefault="00000000" w:rsidRPr="00000000" w14:paraId="00000753">
      <w:pPr>
        <w:pageBreakBefore w:val="0"/>
        <w:rPr/>
      </w:pPr>
      <w:r w:rsidDel="00000000" w:rsidR="00000000" w:rsidRPr="00000000">
        <w:rPr>
          <w:rtl w:val="0"/>
        </w:rPr>
        <w:t xml:space="preserve">        show yuri 1bu at t21</w:t>
      </w:r>
    </w:p>
    <w:p w:rsidR="00000000" w:rsidDel="00000000" w:rsidP="00000000" w:rsidRDefault="00000000" w:rsidRPr="00000000" w14:paraId="00000754">
      <w:pPr>
        <w:pageBreakBefore w:val="0"/>
        <w:rPr/>
      </w:pPr>
      <w:r w:rsidDel="00000000" w:rsidR="00000000" w:rsidRPr="00000000">
        <w:rPr>
          <w:rtl w:val="0"/>
        </w:rPr>
        <w:t xml:space="preserve">        show natsuki 2bd at f22</w:t>
      </w:r>
    </w:p>
    <w:p w:rsidR="00000000" w:rsidDel="00000000" w:rsidP="00000000" w:rsidRDefault="00000000" w:rsidRPr="00000000" w14:paraId="00000755">
      <w:pPr>
        <w:pageBreakBefore w:val="0"/>
        <w:rPr/>
      </w:pPr>
      <w:r w:rsidDel="00000000" w:rsidR="00000000" w:rsidRPr="00000000">
        <w:rPr>
          <w:rtl w:val="0"/>
        </w:rPr>
        <w:t xml:space="preserve">        n "It's alright Yuri, besides I wake up early anyway."</w:t>
      </w:r>
    </w:p>
    <w:p w:rsidR="00000000" w:rsidDel="00000000" w:rsidP="00000000" w:rsidRDefault="00000000" w:rsidRPr="00000000" w14:paraId="00000756">
      <w:pPr>
        <w:pageBreakBefore w:val="0"/>
        <w:rPr/>
      </w:pPr>
      <w:r w:rsidDel="00000000" w:rsidR="00000000" w:rsidRPr="00000000">
        <w:rPr>
          <w:rtl w:val="0"/>
        </w:rPr>
        <w:t xml:space="preserve">        n 5by "Though I can't vouch for lazy bones over here."</w:t>
      </w:r>
    </w:p>
    <w:p w:rsidR="00000000" w:rsidDel="00000000" w:rsidP="00000000" w:rsidRDefault="00000000" w:rsidRPr="00000000" w14:paraId="00000757">
      <w:pPr>
        <w:pageBreakBefore w:val="0"/>
        <w:rPr/>
      </w:pPr>
      <w:r w:rsidDel="00000000" w:rsidR="00000000" w:rsidRPr="00000000">
        <w:rPr>
          <w:rtl w:val="0"/>
        </w:rPr>
        <w:t xml:space="preserve">        show natsuki 5t at t22</w:t>
      </w:r>
    </w:p>
    <w:p w:rsidR="00000000" w:rsidDel="00000000" w:rsidP="00000000" w:rsidRDefault="00000000" w:rsidRPr="00000000" w14:paraId="00000758">
      <w:pPr>
        <w:pageBreakBefore w:val="0"/>
        <w:rPr/>
      </w:pPr>
      <w:r w:rsidDel="00000000" w:rsidR="00000000" w:rsidRPr="00000000">
        <w:rPr>
          <w:rtl w:val="0"/>
        </w:rPr>
        <w:t xml:space="preserve">        mc "Hey, I wasn't even that late!"</w:t>
      </w:r>
    </w:p>
    <w:p w:rsidR="00000000" w:rsidDel="00000000" w:rsidP="00000000" w:rsidRDefault="00000000" w:rsidRPr="00000000" w14:paraId="00000759">
      <w:pPr>
        <w:pageBreakBefore w:val="0"/>
        <w:rPr/>
      </w:pPr>
      <w:r w:rsidDel="00000000" w:rsidR="00000000" w:rsidRPr="00000000">
        <w:rPr>
          <w:rtl w:val="0"/>
        </w:rPr>
        <w:t xml:space="preserve">        show natsuki 4bs</w:t>
      </w:r>
    </w:p>
    <w:p w:rsidR="00000000" w:rsidDel="00000000" w:rsidP="00000000" w:rsidRDefault="00000000" w:rsidRPr="00000000" w14:paraId="0000075A">
      <w:pPr>
        <w:pageBreakBefore w:val="0"/>
        <w:rPr/>
      </w:pPr>
      <w:r w:rsidDel="00000000" w:rsidR="00000000" w:rsidRPr="00000000">
        <w:rPr>
          <w:rtl w:val="0"/>
        </w:rPr>
        <w:t xml:space="preserve">        show yuri 1bg</w:t>
      </w:r>
    </w:p>
    <w:p w:rsidR="00000000" w:rsidDel="00000000" w:rsidP="00000000" w:rsidRDefault="00000000" w:rsidRPr="00000000" w14:paraId="0000075B">
      <w:pPr>
        <w:pageBreakBefore w:val="0"/>
        <w:rPr/>
      </w:pPr>
      <w:r w:rsidDel="00000000" w:rsidR="00000000" w:rsidRPr="00000000">
        <w:rPr>
          <w:rtl w:val="0"/>
        </w:rPr>
        <w:t xml:space="preserve">        mc "But uuhh, do you guys have any idea where to start?"</w:t>
      </w:r>
    </w:p>
    <w:p w:rsidR="00000000" w:rsidDel="00000000" w:rsidP="00000000" w:rsidRDefault="00000000" w:rsidRPr="00000000" w14:paraId="0000075C">
      <w:pPr>
        <w:pageBreakBefore w:val="0"/>
        <w:rPr/>
      </w:pPr>
      <w:r w:rsidDel="00000000" w:rsidR="00000000" w:rsidRPr="00000000">
        <w:rPr>
          <w:rtl w:val="0"/>
        </w:rPr>
        <w:t xml:space="preserve">        show natsuki 2bt at f22</w:t>
      </w:r>
    </w:p>
    <w:p w:rsidR="00000000" w:rsidDel="00000000" w:rsidP="00000000" w:rsidRDefault="00000000" w:rsidRPr="00000000" w14:paraId="0000075D">
      <w:pPr>
        <w:pageBreakBefore w:val="0"/>
        <w:rPr/>
      </w:pPr>
      <w:r w:rsidDel="00000000" w:rsidR="00000000" w:rsidRPr="00000000">
        <w:rPr>
          <w:rtl w:val="0"/>
        </w:rPr>
        <w:t xml:space="preserve">        show yuri 1be</w:t>
      </w:r>
    </w:p>
    <w:p w:rsidR="00000000" w:rsidDel="00000000" w:rsidP="00000000" w:rsidRDefault="00000000" w:rsidRPr="00000000" w14:paraId="0000075E">
      <w:pPr>
        <w:pageBreakBefore w:val="0"/>
        <w:rPr/>
      </w:pPr>
      <w:r w:rsidDel="00000000" w:rsidR="00000000" w:rsidRPr="00000000">
        <w:rPr>
          <w:rtl w:val="0"/>
        </w:rPr>
        <w:t xml:space="preserve">        n "Nope, but if we start walking I'm sure something will catch our eye eventually."</w:t>
      </w:r>
    </w:p>
    <w:p w:rsidR="00000000" w:rsidDel="00000000" w:rsidP="00000000" w:rsidRDefault="00000000" w:rsidRPr="00000000" w14:paraId="0000075F">
      <w:pPr>
        <w:pageBreakBefore w:val="0"/>
        <w:rPr/>
      </w:pPr>
      <w:r w:rsidDel="00000000" w:rsidR="00000000" w:rsidRPr="00000000">
        <w:rPr>
          <w:rtl w:val="0"/>
        </w:rPr>
        <w:t xml:space="preserve">        n 1bl "So let's get moving!"</w:t>
      </w:r>
    </w:p>
    <w:p w:rsidR="00000000" w:rsidDel="00000000" w:rsidP="00000000" w:rsidRDefault="00000000" w:rsidRPr="00000000" w14:paraId="00000760">
      <w:pPr>
        <w:pageBreakBefore w:val="0"/>
        <w:rPr/>
      </w:pPr>
      <w:r w:rsidDel="00000000" w:rsidR="00000000" w:rsidRPr="00000000">
        <w:rPr>
          <w:rtl w:val="0"/>
        </w:rPr>
        <w:t xml:space="preserve">        show yuri 1ba</w:t>
      </w:r>
    </w:p>
    <w:p w:rsidR="00000000" w:rsidDel="00000000" w:rsidP="00000000" w:rsidRDefault="00000000" w:rsidRPr="00000000" w14:paraId="00000761">
      <w:pPr>
        <w:pageBreakBefore w:val="0"/>
        <w:rPr/>
      </w:pPr>
      <w:r w:rsidDel="00000000" w:rsidR="00000000" w:rsidRPr="00000000">
        <w:rPr>
          <w:rtl w:val="0"/>
        </w:rPr>
        <w:t xml:space="preserve">        show natsuki 2ba at t22</w:t>
      </w:r>
    </w:p>
    <w:p w:rsidR="00000000" w:rsidDel="00000000" w:rsidP="00000000" w:rsidRDefault="00000000" w:rsidRPr="00000000" w14:paraId="00000762">
      <w:pPr>
        <w:pageBreakBefore w:val="0"/>
        <w:rPr/>
      </w:pPr>
      <w:r w:rsidDel="00000000" w:rsidR="00000000" w:rsidRPr="00000000">
        <w:rPr>
          <w:rtl w:val="0"/>
        </w:rPr>
        <w:t xml:space="preserve">        mc "Yeah your right, let's take advantage of the smaller crowds while we can."</w:t>
      </w:r>
    </w:p>
    <w:p w:rsidR="00000000" w:rsidDel="00000000" w:rsidP="00000000" w:rsidRDefault="00000000" w:rsidRPr="00000000" w14:paraId="00000763">
      <w:pPr>
        <w:pageBreakBefore w:val="0"/>
        <w:rPr/>
      </w:pPr>
      <w:r w:rsidDel="00000000" w:rsidR="00000000" w:rsidRPr="00000000">
        <w:rPr>
          <w:rtl w:val="0"/>
        </w:rPr>
        <w:t xml:space="preserve">        "Making our way inside, we're surrounded by the decorations and the atmosphere of the holidays."</w:t>
      </w:r>
    </w:p>
    <w:p w:rsidR="00000000" w:rsidDel="00000000" w:rsidP="00000000" w:rsidRDefault="00000000" w:rsidRPr="00000000" w14:paraId="00000764">
      <w:pPr>
        <w:pageBreakBefore w:val="0"/>
        <w:rPr/>
      </w:pPr>
      <w:r w:rsidDel="00000000" w:rsidR="00000000" w:rsidRPr="00000000">
        <w:rPr>
          <w:rtl w:val="0"/>
        </w:rPr>
        <w:t xml:space="preserve">        "Even as the joyful spirit fills the air, I'm still as anxious as ever."</w:t>
      </w:r>
    </w:p>
    <w:p w:rsidR="00000000" w:rsidDel="00000000" w:rsidP="00000000" w:rsidRDefault="00000000" w:rsidRPr="00000000" w14:paraId="00000765">
      <w:pPr>
        <w:pageBreakBefore w:val="0"/>
        <w:rPr/>
      </w:pPr>
      <w:r w:rsidDel="00000000" w:rsidR="00000000" w:rsidRPr="00000000">
        <w:rPr>
          <w:rtl w:val="0"/>
        </w:rPr>
        <w:t xml:space="preserve">        "This is my only good shot at finding this gift..."</w:t>
      </w:r>
    </w:p>
    <w:p w:rsidR="00000000" w:rsidDel="00000000" w:rsidP="00000000" w:rsidRDefault="00000000" w:rsidRPr="00000000" w14:paraId="00000766">
      <w:pPr>
        <w:pageBreakBefore w:val="0"/>
        <w:rPr/>
      </w:pPr>
      <w:r w:rsidDel="00000000" w:rsidR="00000000" w:rsidRPr="00000000">
        <w:rPr>
          <w:rtl w:val="0"/>
        </w:rPr>
        <w:t xml:space="preserve">        "As we move toward the center of the mall, both Yuri and Natsuki point in opposite directions and speak at once."</w:t>
      </w:r>
    </w:p>
    <w:p w:rsidR="00000000" w:rsidDel="00000000" w:rsidP="00000000" w:rsidRDefault="00000000" w:rsidRPr="00000000" w14:paraId="00000767">
      <w:pPr>
        <w:pageBreakBefore w:val="0"/>
        <w:rPr/>
      </w:pPr>
      <w:r w:rsidDel="00000000" w:rsidR="00000000" w:rsidRPr="00000000">
        <w:rPr>
          <w:rtl w:val="0"/>
        </w:rPr>
        <w:t xml:space="preserve">        show natsuki 3bl at f22</w:t>
      </w:r>
    </w:p>
    <w:p w:rsidR="00000000" w:rsidDel="00000000" w:rsidP="00000000" w:rsidRDefault="00000000" w:rsidRPr="00000000" w14:paraId="00000768">
      <w:pPr>
        <w:pageBreakBefore w:val="0"/>
        <w:rPr/>
      </w:pPr>
      <w:r w:rsidDel="00000000" w:rsidR="00000000" w:rsidRPr="00000000">
        <w:rPr>
          <w:rtl w:val="0"/>
        </w:rPr>
        <w:t xml:space="preserve">        n "Hey [player], what about that store!"</w:t>
      </w:r>
    </w:p>
    <w:p w:rsidR="00000000" w:rsidDel="00000000" w:rsidP="00000000" w:rsidRDefault="00000000" w:rsidRPr="00000000" w14:paraId="00000769">
      <w:pPr>
        <w:pageBreakBefore w:val="0"/>
        <w:rPr/>
      </w:pPr>
      <w:r w:rsidDel="00000000" w:rsidR="00000000" w:rsidRPr="00000000">
        <w:rPr>
          <w:rtl w:val="0"/>
        </w:rPr>
        <w:t xml:space="preserve">        "Natsuki points towards a book store tucked away in a corner lot."</w:t>
      </w:r>
    </w:p>
    <w:p w:rsidR="00000000" w:rsidDel="00000000" w:rsidP="00000000" w:rsidRDefault="00000000" w:rsidRPr="00000000" w14:paraId="0000076A">
      <w:pPr>
        <w:pageBreakBefore w:val="0"/>
        <w:rPr/>
      </w:pPr>
      <w:r w:rsidDel="00000000" w:rsidR="00000000" w:rsidRPr="00000000">
        <w:rPr>
          <w:rtl w:val="0"/>
        </w:rPr>
        <w:t xml:space="preserve">        show yuri 1bf at f21</w:t>
      </w:r>
    </w:p>
    <w:p w:rsidR="00000000" w:rsidDel="00000000" w:rsidP="00000000" w:rsidRDefault="00000000" w:rsidRPr="00000000" w14:paraId="0000076B">
      <w:pPr>
        <w:pageBreakBefore w:val="0"/>
        <w:rPr/>
      </w:pPr>
      <w:r w:rsidDel="00000000" w:rsidR="00000000" w:rsidRPr="00000000">
        <w:rPr>
          <w:rtl w:val="0"/>
        </w:rPr>
        <w:t xml:space="preserve">        y "That store looks promising [player]."</w:t>
      </w:r>
    </w:p>
    <w:p w:rsidR="00000000" w:rsidDel="00000000" w:rsidP="00000000" w:rsidRDefault="00000000" w:rsidRPr="00000000" w14:paraId="0000076C">
      <w:pPr>
        <w:pageBreakBefore w:val="0"/>
        <w:rPr/>
      </w:pPr>
      <w:r w:rsidDel="00000000" w:rsidR="00000000" w:rsidRPr="00000000">
        <w:rPr>
          <w:rtl w:val="0"/>
        </w:rPr>
        <w:t xml:space="preserve">        "Yuri points towards a small antique store across from the book store."</w:t>
      </w:r>
    </w:p>
    <w:p w:rsidR="00000000" w:rsidDel="00000000" w:rsidP="00000000" w:rsidRDefault="00000000" w:rsidRPr="00000000" w14:paraId="0000076D">
      <w:pPr>
        <w:pageBreakBefore w:val="0"/>
        <w:rPr/>
      </w:pPr>
      <w:r w:rsidDel="00000000" w:rsidR="00000000" w:rsidRPr="00000000">
        <w:rPr>
          <w:rtl w:val="0"/>
        </w:rPr>
        <w:t xml:space="preserve">        show natsuki 2bp at t22</w:t>
      </w:r>
    </w:p>
    <w:p w:rsidR="00000000" w:rsidDel="00000000" w:rsidP="00000000" w:rsidRDefault="00000000" w:rsidRPr="00000000" w14:paraId="0000076E">
      <w:pPr>
        <w:pageBreakBefore w:val="0"/>
        <w:rPr/>
      </w:pPr>
      <w:r w:rsidDel="00000000" w:rsidR="00000000" w:rsidRPr="00000000">
        <w:rPr>
          <w:rtl w:val="0"/>
        </w:rPr>
        <w:t xml:space="preserve">        show yuri 2bn at t21</w:t>
      </w:r>
    </w:p>
    <w:p w:rsidR="00000000" w:rsidDel="00000000" w:rsidP="00000000" w:rsidRDefault="00000000" w:rsidRPr="00000000" w14:paraId="0000076F">
      <w:pPr>
        <w:pageBreakBefore w:val="0"/>
        <w:rPr/>
      </w:pPr>
      <w:r w:rsidDel="00000000" w:rsidR="00000000" w:rsidRPr="00000000">
        <w:rPr>
          <w:rtl w:val="0"/>
        </w:rPr>
        <w:t xml:space="preserve">        "They both pause and look at each other and..."</w:t>
      </w:r>
    </w:p>
    <w:p w:rsidR="00000000" w:rsidDel="00000000" w:rsidP="00000000" w:rsidRDefault="00000000" w:rsidRPr="00000000" w14:paraId="00000770">
      <w:pPr>
        <w:pageBreakBefore w:val="0"/>
        <w:rPr/>
      </w:pPr>
      <w:r w:rsidDel="00000000" w:rsidR="00000000" w:rsidRPr="00000000">
        <w:rPr>
          <w:rtl w:val="0"/>
        </w:rPr>
        <w:t xml:space="preserve">        show natsuki 3bt at t22</w:t>
      </w:r>
    </w:p>
    <w:p w:rsidR="00000000" w:rsidDel="00000000" w:rsidP="00000000" w:rsidRDefault="00000000" w:rsidRPr="00000000" w14:paraId="00000771">
      <w:pPr>
        <w:pageBreakBefore w:val="0"/>
        <w:rPr/>
      </w:pPr>
      <w:r w:rsidDel="00000000" w:rsidR="00000000" w:rsidRPr="00000000">
        <w:rPr>
          <w:rtl w:val="0"/>
        </w:rPr>
        <w:t xml:space="preserve">        show yuri 2bq at t21</w:t>
      </w:r>
    </w:p>
    <w:p w:rsidR="00000000" w:rsidDel="00000000" w:rsidP="00000000" w:rsidRDefault="00000000" w:rsidRPr="00000000" w14:paraId="00000772">
      <w:pPr>
        <w:pageBreakBefore w:val="0"/>
        <w:rPr/>
      </w:pPr>
      <w:r w:rsidDel="00000000" w:rsidR="00000000" w:rsidRPr="00000000">
        <w:rPr>
          <w:rtl w:val="0"/>
        </w:rPr>
        <w:t xml:space="preserve">        "Start to laugh."</w:t>
      </w:r>
    </w:p>
    <w:p w:rsidR="00000000" w:rsidDel="00000000" w:rsidP="00000000" w:rsidRDefault="00000000" w:rsidRPr="00000000" w14:paraId="00000773">
      <w:pPr>
        <w:pageBreakBefore w:val="0"/>
        <w:rPr/>
      </w:pPr>
      <w:r w:rsidDel="00000000" w:rsidR="00000000" w:rsidRPr="00000000">
        <w:rPr>
          <w:rtl w:val="0"/>
        </w:rPr>
        <w:t xml:space="preserve">        show natsuki 3ba</w:t>
      </w:r>
    </w:p>
    <w:p w:rsidR="00000000" w:rsidDel="00000000" w:rsidP="00000000" w:rsidRDefault="00000000" w:rsidRPr="00000000" w14:paraId="00000774">
      <w:pPr>
        <w:pageBreakBefore w:val="0"/>
        <w:rPr/>
      </w:pPr>
      <w:r w:rsidDel="00000000" w:rsidR="00000000" w:rsidRPr="00000000">
        <w:rPr>
          <w:rtl w:val="0"/>
        </w:rPr>
        <w:t xml:space="preserve">        show yuri 2bq at f21</w:t>
      </w:r>
    </w:p>
    <w:p w:rsidR="00000000" w:rsidDel="00000000" w:rsidP="00000000" w:rsidRDefault="00000000" w:rsidRPr="00000000" w14:paraId="00000775">
      <w:pPr>
        <w:pageBreakBefore w:val="0"/>
        <w:rPr/>
      </w:pPr>
      <w:r w:rsidDel="00000000" w:rsidR="00000000" w:rsidRPr="00000000">
        <w:rPr>
          <w:rtl w:val="0"/>
        </w:rPr>
        <w:t xml:space="preserve">        y "Well [player], I guess we have some options already."</w:t>
      </w:r>
    </w:p>
    <w:p w:rsidR="00000000" w:rsidDel="00000000" w:rsidP="00000000" w:rsidRDefault="00000000" w:rsidRPr="00000000" w14:paraId="00000776">
      <w:pPr>
        <w:pageBreakBefore w:val="0"/>
        <w:rPr/>
      </w:pPr>
      <w:r w:rsidDel="00000000" w:rsidR="00000000" w:rsidRPr="00000000">
        <w:rPr>
          <w:rtl w:val="0"/>
        </w:rPr>
        <w:t xml:space="preserve">        show yuri 1ba at t21</w:t>
      </w:r>
    </w:p>
    <w:p w:rsidR="00000000" w:rsidDel="00000000" w:rsidP="00000000" w:rsidRDefault="00000000" w:rsidRPr="00000000" w14:paraId="00000777">
      <w:pPr>
        <w:pageBreakBefore w:val="0"/>
        <w:rPr/>
      </w:pPr>
      <w:r w:rsidDel="00000000" w:rsidR="00000000" w:rsidRPr="00000000">
        <w:rPr>
          <w:rtl w:val="0"/>
        </w:rPr>
        <w:t xml:space="preserve">        show natsuki 3bd at f22</w:t>
      </w:r>
    </w:p>
    <w:p w:rsidR="00000000" w:rsidDel="00000000" w:rsidP="00000000" w:rsidRDefault="00000000" w:rsidRPr="00000000" w14:paraId="00000778">
      <w:pPr>
        <w:pageBreakBefore w:val="0"/>
        <w:rPr/>
      </w:pPr>
      <w:r w:rsidDel="00000000" w:rsidR="00000000" w:rsidRPr="00000000">
        <w:rPr>
          <w:rtl w:val="0"/>
        </w:rPr>
        <w:t xml:space="preserve">        n "Yeah, where to first [player]?"</w:t>
      </w:r>
    </w:p>
    <w:p w:rsidR="00000000" w:rsidDel="00000000" w:rsidP="00000000" w:rsidRDefault="00000000" w:rsidRPr="00000000" w14:paraId="00000779">
      <w:pPr>
        <w:pageBreakBefore w:val="0"/>
        <w:rPr/>
      </w:pPr>
      <w:r w:rsidDel="00000000" w:rsidR="00000000" w:rsidRPr="00000000">
        <w:rPr>
          <w:rtl w:val="0"/>
        </w:rPr>
        <w:t xml:space="preserve">        n 3be "We don't got all day you know."</w:t>
      </w:r>
    </w:p>
    <w:p w:rsidR="00000000" w:rsidDel="00000000" w:rsidP="00000000" w:rsidRDefault="00000000" w:rsidRPr="00000000" w14:paraId="0000077A">
      <w:pPr>
        <w:pageBreakBefore w:val="0"/>
        <w:rPr/>
      </w:pPr>
      <w:r w:rsidDel="00000000" w:rsidR="00000000" w:rsidRPr="00000000">
        <w:rPr>
          <w:rtl w:val="0"/>
        </w:rPr>
        <w:t xml:space="preserve">        show natsuki 4ba at t22</w:t>
      </w:r>
    </w:p>
    <w:p w:rsidR="00000000" w:rsidDel="00000000" w:rsidP="00000000" w:rsidRDefault="00000000" w:rsidRPr="00000000" w14:paraId="0000077B">
      <w:pPr>
        <w:pageBreakBefore w:val="0"/>
        <w:rPr/>
      </w:pPr>
      <w:r w:rsidDel="00000000" w:rsidR="00000000" w:rsidRPr="00000000">
        <w:rPr>
          <w:rtl w:val="0"/>
        </w:rPr>
        <w:t xml:space="preserve">        mc "Alright alright, well..."</w:t>
      </w:r>
    </w:p>
    <w:p w:rsidR="00000000" w:rsidDel="00000000" w:rsidP="00000000" w:rsidRDefault="00000000" w:rsidRPr="00000000" w14:paraId="0000077C">
      <w:pPr>
        <w:pageBreakBefore w:val="0"/>
        <w:rPr/>
      </w:pPr>
      <w:r w:rsidDel="00000000" w:rsidR="00000000" w:rsidRPr="00000000">
        <w:rPr>
          <w:rtl w:val="0"/>
        </w:rPr>
        <w:t xml:space="preserve">        menu:</w:t>
      </w:r>
    </w:p>
    <w:p w:rsidR="00000000" w:rsidDel="00000000" w:rsidP="00000000" w:rsidRDefault="00000000" w:rsidRPr="00000000" w14:paraId="0000077D">
      <w:pPr>
        <w:pageBreakBefore w:val="0"/>
        <w:rPr/>
      </w:pPr>
      <w:r w:rsidDel="00000000" w:rsidR="00000000" w:rsidRPr="00000000">
        <w:rPr>
          <w:rtl w:val="0"/>
        </w:rPr>
        <w:t xml:space="preserve">            "I guess we'll start with..."</w:t>
      </w:r>
    </w:p>
    <w:p w:rsidR="00000000" w:rsidDel="00000000" w:rsidP="00000000" w:rsidRDefault="00000000" w:rsidRPr="00000000" w14:paraId="0000077E">
      <w:pPr>
        <w:pageBreakBefore w:val="0"/>
        <w:rPr/>
      </w:pPr>
      <w:r w:rsidDel="00000000" w:rsidR="00000000" w:rsidRPr="00000000">
        <w:rPr>
          <w:rtl w:val="0"/>
        </w:rPr>
        <w:t xml:space="preserve">            "Yuri's Store":</w:t>
      </w:r>
    </w:p>
    <w:p w:rsidR="00000000" w:rsidDel="00000000" w:rsidP="00000000" w:rsidRDefault="00000000" w:rsidRPr="00000000" w14:paraId="0000077F">
      <w:pPr>
        <w:pageBreakBefore w:val="0"/>
        <w:rPr/>
      </w:pPr>
      <w:r w:rsidDel="00000000" w:rsidR="00000000" w:rsidRPr="00000000">
        <w:rPr>
          <w:rtl w:val="0"/>
        </w:rPr>
        <w:t xml:space="preserve">                $ y_store = True</w:t>
      </w:r>
    </w:p>
    <w:p w:rsidR="00000000" w:rsidDel="00000000" w:rsidP="00000000" w:rsidRDefault="00000000" w:rsidRPr="00000000" w14:paraId="00000780">
      <w:pPr>
        <w:pageBreakBefore w:val="0"/>
        <w:rPr/>
      </w:pPr>
      <w:r w:rsidDel="00000000" w:rsidR="00000000" w:rsidRPr="00000000">
        <w:rPr>
          <w:rtl w:val="0"/>
        </w:rPr>
        <w:t xml:space="preserve">                $ shopping = 1</w:t>
      </w:r>
    </w:p>
    <w:p w:rsidR="00000000" w:rsidDel="00000000" w:rsidP="00000000" w:rsidRDefault="00000000" w:rsidRPr="00000000" w14:paraId="00000781">
      <w:pPr>
        <w:pageBreakBefore w:val="0"/>
        <w:rPr/>
      </w:pPr>
      <w:r w:rsidDel="00000000" w:rsidR="00000000" w:rsidRPr="00000000">
        <w:rPr>
          <w:rtl w:val="0"/>
        </w:rPr>
        <w:t xml:space="preserve">                call y_storeB</w:t>
      </w:r>
    </w:p>
    <w:p w:rsidR="00000000" w:rsidDel="00000000" w:rsidP="00000000" w:rsidRDefault="00000000" w:rsidRPr="00000000" w14:paraId="00000782">
      <w:pPr>
        <w:pageBreakBefore w:val="0"/>
        <w:rPr/>
      </w:pPr>
      <w:r w:rsidDel="00000000" w:rsidR="00000000" w:rsidRPr="00000000">
        <w:rPr>
          <w:rtl w:val="0"/>
        </w:rPr>
        <w:t xml:space="preserve">            "Natsuki's Store":</w:t>
      </w:r>
    </w:p>
    <w:p w:rsidR="00000000" w:rsidDel="00000000" w:rsidP="00000000" w:rsidRDefault="00000000" w:rsidRPr="00000000" w14:paraId="00000783">
      <w:pPr>
        <w:pageBreakBefore w:val="0"/>
        <w:rPr/>
      </w:pPr>
      <w:r w:rsidDel="00000000" w:rsidR="00000000" w:rsidRPr="00000000">
        <w:rPr>
          <w:rtl w:val="0"/>
        </w:rPr>
        <w:t xml:space="preserve">                $ n_store = True</w:t>
      </w:r>
    </w:p>
    <w:p w:rsidR="00000000" w:rsidDel="00000000" w:rsidP="00000000" w:rsidRDefault="00000000" w:rsidRPr="00000000" w14:paraId="00000784">
      <w:pPr>
        <w:pageBreakBefore w:val="0"/>
        <w:rPr/>
      </w:pPr>
      <w:r w:rsidDel="00000000" w:rsidR="00000000" w:rsidRPr="00000000">
        <w:rPr>
          <w:rtl w:val="0"/>
        </w:rPr>
        <w:t xml:space="preserve">                $ shopping = 1</w:t>
      </w:r>
    </w:p>
    <w:p w:rsidR="00000000" w:rsidDel="00000000" w:rsidP="00000000" w:rsidRDefault="00000000" w:rsidRPr="00000000" w14:paraId="00000785">
      <w:pPr>
        <w:pageBreakBefore w:val="0"/>
        <w:rPr/>
      </w:pPr>
      <w:r w:rsidDel="00000000" w:rsidR="00000000" w:rsidRPr="00000000">
        <w:rPr>
          <w:rtl w:val="0"/>
        </w:rPr>
        <w:t xml:space="preserve">                call n_storeB</w:t>
      </w:r>
    </w:p>
    <w:p w:rsidR="00000000" w:rsidDel="00000000" w:rsidP="00000000" w:rsidRDefault="00000000" w:rsidRPr="00000000" w14:paraId="00000786">
      <w:pPr>
        <w:pageBreakBefore w:val="0"/>
        <w:rPr/>
      </w:pPr>
      <w:r w:rsidDel="00000000" w:rsidR="00000000" w:rsidRPr="00000000">
        <w:rPr>
          <w:rtl w:val="0"/>
        </w:rPr>
        <w:t xml:space="preserve">    label y_storeB:</w:t>
      </w:r>
    </w:p>
    <w:p w:rsidR="00000000" w:rsidDel="00000000" w:rsidP="00000000" w:rsidRDefault="00000000" w:rsidRPr="00000000" w14:paraId="00000787">
      <w:pPr>
        <w:pageBreakBefore w:val="0"/>
        <w:rPr/>
      </w:pPr>
      <w:r w:rsidDel="00000000" w:rsidR="00000000" w:rsidRPr="00000000">
        <w:rPr>
          <w:rtl w:val="0"/>
        </w:rPr>
        <w:t xml:space="preserve">        "Yuri's suggestion looked interesting, so I suppose we'll head over there."</w:t>
      </w:r>
    </w:p>
    <w:p w:rsidR="00000000" w:rsidDel="00000000" w:rsidP="00000000" w:rsidRDefault="00000000" w:rsidRPr="00000000" w14:paraId="00000788">
      <w:pPr>
        <w:pageBreakBefore w:val="0"/>
        <w:rPr/>
      </w:pPr>
      <w:r w:rsidDel="00000000" w:rsidR="00000000" w:rsidRPr="00000000">
        <w:rPr>
          <w:rtl w:val="0"/>
        </w:rPr>
        <w:t xml:space="preserve">        mc "Why don't we head over to that antique store? We might find something cool there."</w:t>
      </w:r>
    </w:p>
    <w:p w:rsidR="00000000" w:rsidDel="00000000" w:rsidP="00000000" w:rsidRDefault="00000000" w:rsidRPr="00000000" w14:paraId="00000789">
      <w:pPr>
        <w:pageBreakBefore w:val="0"/>
        <w:rPr/>
      </w:pPr>
      <w:r w:rsidDel="00000000" w:rsidR="00000000" w:rsidRPr="00000000">
        <w:rPr>
          <w:rtl w:val="0"/>
        </w:rPr>
        <w:t xml:space="preserve">        show yuri 1bj at f21</w:t>
      </w:r>
    </w:p>
    <w:p w:rsidR="00000000" w:rsidDel="00000000" w:rsidP="00000000" w:rsidRDefault="00000000" w:rsidRPr="00000000" w14:paraId="0000078A">
      <w:pPr>
        <w:pageBreakBefore w:val="0"/>
        <w:rPr/>
      </w:pPr>
      <w:r w:rsidDel="00000000" w:rsidR="00000000" w:rsidRPr="00000000">
        <w:rPr>
          <w:rtl w:val="0"/>
        </w:rPr>
        <w:t xml:space="preserve">        y "I've been to this store a few times with my family, they always seem to have a good selection to choose from."</w:t>
      </w:r>
    </w:p>
    <w:p w:rsidR="00000000" w:rsidDel="00000000" w:rsidP="00000000" w:rsidRDefault="00000000" w:rsidRPr="00000000" w14:paraId="0000078B">
      <w:pPr>
        <w:pageBreakBefore w:val="0"/>
        <w:rPr/>
      </w:pPr>
      <w:r w:rsidDel="00000000" w:rsidR="00000000" w:rsidRPr="00000000">
        <w:rPr>
          <w:rtl w:val="0"/>
        </w:rPr>
        <w:t xml:space="preserve">        y 2bo "I just hope they have something fitting for a gift, I wouldn't want to waste your time..."</w:t>
      </w:r>
    </w:p>
    <w:p w:rsidR="00000000" w:rsidDel="00000000" w:rsidP="00000000" w:rsidRDefault="00000000" w:rsidRPr="00000000" w14:paraId="0000078C">
      <w:pPr>
        <w:pageBreakBefore w:val="0"/>
        <w:rPr/>
      </w:pPr>
      <w:r w:rsidDel="00000000" w:rsidR="00000000" w:rsidRPr="00000000">
        <w:rPr>
          <w:rtl w:val="0"/>
        </w:rPr>
        <w:t xml:space="preserve">        show yuri 2bs at t21</w:t>
      </w:r>
    </w:p>
    <w:p w:rsidR="00000000" w:rsidDel="00000000" w:rsidP="00000000" w:rsidRDefault="00000000" w:rsidRPr="00000000" w14:paraId="0000078D">
      <w:pPr>
        <w:pageBreakBefore w:val="0"/>
        <w:rPr/>
      </w:pPr>
      <w:r w:rsidDel="00000000" w:rsidR="00000000" w:rsidRPr="00000000">
        <w:rPr>
          <w:rtl w:val="0"/>
        </w:rPr>
        <w:t xml:space="preserve">        mc "I trust your judgement Yuri, I'm sure they will have something."</w:t>
      </w:r>
    </w:p>
    <w:p w:rsidR="00000000" w:rsidDel="00000000" w:rsidP="00000000" w:rsidRDefault="00000000" w:rsidRPr="00000000" w14:paraId="0000078E">
      <w:pPr>
        <w:pageBreakBefore w:val="0"/>
        <w:rPr/>
      </w:pPr>
      <w:r w:rsidDel="00000000" w:rsidR="00000000" w:rsidRPr="00000000">
        <w:rPr>
          <w:rtl w:val="0"/>
        </w:rPr>
        <w:t xml:space="preserve">        show yuri 1ba</w:t>
      </w:r>
    </w:p>
    <w:p w:rsidR="00000000" w:rsidDel="00000000" w:rsidP="00000000" w:rsidRDefault="00000000" w:rsidRPr="00000000" w14:paraId="0000078F">
      <w:pPr>
        <w:pageBreakBefore w:val="0"/>
        <w:rPr/>
      </w:pPr>
      <w:r w:rsidDel="00000000" w:rsidR="00000000" w:rsidRPr="00000000">
        <w:rPr>
          <w:rtl w:val="0"/>
        </w:rPr>
        <w:t xml:space="preserve">        "We make our way through the crowd and into the store."</w:t>
      </w:r>
    </w:p>
    <w:p w:rsidR="00000000" w:rsidDel="00000000" w:rsidP="00000000" w:rsidRDefault="00000000" w:rsidRPr="00000000" w14:paraId="00000790">
      <w:pPr>
        <w:pageBreakBefore w:val="0"/>
        <w:rPr/>
      </w:pPr>
      <w:r w:rsidDel="00000000" w:rsidR="00000000" w:rsidRPr="00000000">
        <w:rPr>
          <w:rtl w:val="0"/>
        </w:rPr>
        <w:t xml:space="preserve">        "The walkway and walls were lined with shelves packed with old trinkets and collectible items."</w:t>
      </w:r>
    </w:p>
    <w:p w:rsidR="00000000" w:rsidDel="00000000" w:rsidP="00000000" w:rsidRDefault="00000000" w:rsidRPr="00000000" w14:paraId="00000791">
      <w:pPr>
        <w:pageBreakBefore w:val="0"/>
        <w:rPr/>
      </w:pPr>
      <w:r w:rsidDel="00000000" w:rsidR="00000000" w:rsidRPr="00000000">
        <w:rPr>
          <w:rtl w:val="0"/>
        </w:rPr>
        <w:t xml:space="preserve">        "An older woman sits at the register at the door, greeting us as we enter."</w:t>
      </w:r>
    </w:p>
    <w:p w:rsidR="00000000" w:rsidDel="00000000" w:rsidP="00000000" w:rsidRDefault="00000000" w:rsidRPr="00000000" w14:paraId="00000792">
      <w:pPr>
        <w:pageBreakBefore w:val="0"/>
        <w:rPr/>
      </w:pPr>
      <w:r w:rsidDel="00000000" w:rsidR="00000000" w:rsidRPr="00000000">
        <w:rPr>
          <w:rtl w:val="0"/>
        </w:rPr>
        <w:t xml:space="preserve">        show natsuki 1bc at f22</w:t>
      </w:r>
    </w:p>
    <w:p w:rsidR="00000000" w:rsidDel="00000000" w:rsidP="00000000" w:rsidRDefault="00000000" w:rsidRPr="00000000" w14:paraId="00000793">
      <w:pPr>
        <w:pageBreakBefore w:val="0"/>
        <w:rPr/>
      </w:pPr>
      <w:r w:rsidDel="00000000" w:rsidR="00000000" w:rsidRPr="00000000">
        <w:rPr>
          <w:rtl w:val="0"/>
        </w:rPr>
        <w:t xml:space="preserve">        n "Well, this is quite the place..."</w:t>
      </w:r>
    </w:p>
    <w:p w:rsidR="00000000" w:rsidDel="00000000" w:rsidP="00000000" w:rsidRDefault="00000000" w:rsidRPr="00000000" w14:paraId="00000794">
      <w:pPr>
        <w:pageBreakBefore w:val="0"/>
        <w:rPr/>
      </w:pPr>
      <w:r w:rsidDel="00000000" w:rsidR="00000000" w:rsidRPr="00000000">
        <w:rPr>
          <w:rtl w:val="0"/>
        </w:rPr>
        <w:t xml:space="preserve">        n 2bd "Aright, any idea of what we're looking for [player]?"</w:t>
      </w:r>
    </w:p>
    <w:p w:rsidR="00000000" w:rsidDel="00000000" w:rsidP="00000000" w:rsidRDefault="00000000" w:rsidRPr="00000000" w14:paraId="00000795">
      <w:pPr>
        <w:pageBreakBefore w:val="0"/>
        <w:rPr/>
      </w:pPr>
      <w:r w:rsidDel="00000000" w:rsidR="00000000" w:rsidRPr="00000000">
        <w:rPr>
          <w:rtl w:val="0"/>
        </w:rPr>
        <w:t xml:space="preserve">        show natsuki 2bg at t22</w:t>
      </w:r>
    </w:p>
    <w:p w:rsidR="00000000" w:rsidDel="00000000" w:rsidP="00000000" w:rsidRDefault="00000000" w:rsidRPr="00000000" w14:paraId="00000796">
      <w:pPr>
        <w:pageBreakBefore w:val="0"/>
        <w:rPr/>
      </w:pPr>
      <w:r w:rsidDel="00000000" w:rsidR="00000000" w:rsidRPr="00000000">
        <w:rPr>
          <w:rtl w:val="0"/>
        </w:rPr>
        <w:t xml:space="preserve">        mc "Well uh, not really..."</w:t>
      </w:r>
    </w:p>
    <w:p w:rsidR="00000000" w:rsidDel="00000000" w:rsidP="00000000" w:rsidRDefault="00000000" w:rsidRPr="00000000" w14:paraId="00000797">
      <w:pPr>
        <w:pageBreakBefore w:val="0"/>
        <w:rPr/>
      </w:pPr>
      <w:r w:rsidDel="00000000" w:rsidR="00000000" w:rsidRPr="00000000">
        <w:rPr>
          <w:rtl w:val="0"/>
        </w:rPr>
        <w:t xml:space="preserve">        show natsuki 1be at f22</w:t>
      </w:r>
    </w:p>
    <w:p w:rsidR="00000000" w:rsidDel="00000000" w:rsidP="00000000" w:rsidRDefault="00000000" w:rsidRPr="00000000" w14:paraId="00000798">
      <w:pPr>
        <w:pageBreakBefore w:val="0"/>
        <w:rPr/>
      </w:pPr>
      <w:r w:rsidDel="00000000" w:rsidR="00000000" w:rsidRPr="00000000">
        <w:rPr>
          <w:rtl w:val="0"/>
        </w:rPr>
        <w:t xml:space="preserve">        show yuri 1bo</w:t>
      </w:r>
    </w:p>
    <w:p w:rsidR="00000000" w:rsidDel="00000000" w:rsidP="00000000" w:rsidRDefault="00000000" w:rsidRPr="00000000" w14:paraId="00000799">
      <w:pPr>
        <w:pageBreakBefore w:val="0"/>
        <w:rPr/>
      </w:pPr>
      <w:r w:rsidDel="00000000" w:rsidR="00000000" w:rsidRPr="00000000">
        <w:rPr>
          <w:rtl w:val="0"/>
        </w:rPr>
        <w:t xml:space="preserve">        n "Not a single clue what to get your {i}girlfriend?!{/i}"</w:t>
      </w:r>
    </w:p>
    <w:p w:rsidR="00000000" w:rsidDel="00000000" w:rsidP="00000000" w:rsidRDefault="00000000" w:rsidRPr="00000000" w14:paraId="0000079A">
      <w:pPr>
        <w:pageBreakBefore w:val="0"/>
        <w:rPr/>
      </w:pPr>
      <w:r w:rsidDel="00000000" w:rsidR="00000000" w:rsidRPr="00000000">
        <w:rPr>
          <w:rtl w:val="0"/>
        </w:rPr>
        <w:t xml:space="preserve">        n 1br "God you are so useless sometimes [player]."</w:t>
      </w:r>
    </w:p>
    <w:p w:rsidR="00000000" w:rsidDel="00000000" w:rsidP="00000000" w:rsidRDefault="00000000" w:rsidRPr="00000000" w14:paraId="0000079B">
      <w:pPr>
        <w:pageBreakBefore w:val="0"/>
        <w:rPr/>
      </w:pPr>
      <w:r w:rsidDel="00000000" w:rsidR="00000000" w:rsidRPr="00000000">
        <w:rPr>
          <w:rtl w:val="0"/>
        </w:rPr>
        <w:t xml:space="preserve">        n 1bw "I'll just go find something then while u sit around being useless."</w:t>
      </w:r>
    </w:p>
    <w:p w:rsidR="00000000" w:rsidDel="00000000" w:rsidP="00000000" w:rsidRDefault="00000000" w:rsidRPr="00000000" w14:paraId="0000079C">
      <w:pPr>
        <w:pageBreakBefore w:val="0"/>
        <w:rPr/>
      </w:pPr>
      <w:r w:rsidDel="00000000" w:rsidR="00000000" w:rsidRPr="00000000">
        <w:rPr>
          <w:rtl w:val="0"/>
        </w:rPr>
        <w:t xml:space="preserve">        show natsuki at lhide zorder 1</w:t>
      </w:r>
    </w:p>
    <w:p w:rsidR="00000000" w:rsidDel="00000000" w:rsidP="00000000" w:rsidRDefault="00000000" w:rsidRPr="00000000" w14:paraId="0000079D">
      <w:pPr>
        <w:pageBreakBefore w:val="0"/>
        <w:rPr/>
      </w:pPr>
      <w:r w:rsidDel="00000000" w:rsidR="00000000" w:rsidRPr="00000000">
        <w:rPr>
          <w:rtl w:val="0"/>
        </w:rPr>
        <w:t xml:space="preserve">        hide natsuki</w:t>
      </w:r>
    </w:p>
    <w:p w:rsidR="00000000" w:rsidDel="00000000" w:rsidP="00000000" w:rsidRDefault="00000000" w:rsidRPr="00000000" w14:paraId="0000079E">
      <w:pPr>
        <w:pageBreakBefore w:val="0"/>
        <w:rPr/>
      </w:pPr>
      <w:r w:rsidDel="00000000" w:rsidR="00000000" w:rsidRPr="00000000">
        <w:rPr>
          <w:rtl w:val="0"/>
        </w:rPr>
        <w:t xml:space="preserve">        show yuri at t11</w:t>
      </w:r>
    </w:p>
    <w:p w:rsidR="00000000" w:rsidDel="00000000" w:rsidP="00000000" w:rsidRDefault="00000000" w:rsidRPr="00000000" w14:paraId="0000079F">
      <w:pPr>
        <w:pageBreakBefore w:val="0"/>
        <w:rPr/>
      </w:pPr>
      <w:r w:rsidDel="00000000" w:rsidR="00000000" w:rsidRPr="00000000">
        <w:rPr>
          <w:rtl w:val="0"/>
        </w:rPr>
        <w:t xml:space="preserve">        "Natsuki bolts off into the store away from Yuri and I."</w:t>
      </w:r>
    </w:p>
    <w:p w:rsidR="00000000" w:rsidDel="00000000" w:rsidP="00000000" w:rsidRDefault="00000000" w:rsidRPr="00000000" w14:paraId="000007A0">
      <w:pPr>
        <w:pageBreakBefore w:val="0"/>
        <w:rPr/>
      </w:pPr>
      <w:r w:rsidDel="00000000" w:rsidR="00000000" w:rsidRPr="00000000">
        <w:rPr>
          <w:rtl w:val="0"/>
        </w:rPr>
        <w:t xml:space="preserve">        y 3bq "Well I...{w=.75} guess it's just us now.."</w:t>
      </w:r>
    </w:p>
    <w:p w:rsidR="00000000" w:rsidDel="00000000" w:rsidP="00000000" w:rsidRDefault="00000000" w:rsidRPr="00000000" w14:paraId="000007A1">
      <w:pPr>
        <w:pageBreakBefore w:val="0"/>
        <w:rPr/>
      </w:pPr>
      <w:r w:rsidDel="00000000" w:rsidR="00000000" w:rsidRPr="00000000">
        <w:rPr>
          <w:rtl w:val="0"/>
        </w:rPr>
        <w:t xml:space="preserve">        show yuri 3bu</w:t>
      </w:r>
    </w:p>
    <w:p w:rsidR="00000000" w:rsidDel="00000000" w:rsidP="00000000" w:rsidRDefault="00000000" w:rsidRPr="00000000" w14:paraId="000007A2">
      <w:pPr>
        <w:pageBreakBefore w:val="0"/>
        <w:rPr/>
      </w:pPr>
      <w:r w:rsidDel="00000000" w:rsidR="00000000" w:rsidRPr="00000000">
        <w:rPr>
          <w:rtl w:val="0"/>
        </w:rPr>
        <w:t xml:space="preserve">        mc "Seems so...{w=.75} why did she have to blow up like that?"</w:t>
      </w:r>
    </w:p>
    <w:p w:rsidR="00000000" w:rsidDel="00000000" w:rsidP="00000000" w:rsidRDefault="00000000" w:rsidRPr="00000000" w14:paraId="000007A3">
      <w:pPr>
        <w:pageBreakBefore w:val="0"/>
        <w:rPr/>
      </w:pPr>
      <w:r w:rsidDel="00000000" w:rsidR="00000000" w:rsidRPr="00000000">
        <w:rPr>
          <w:rtl w:val="0"/>
        </w:rPr>
        <w:t xml:space="preserve">        y 2bv "I'm not really sure myself to be honest."</w:t>
      </w:r>
    </w:p>
    <w:p w:rsidR="00000000" w:rsidDel="00000000" w:rsidP="00000000" w:rsidRDefault="00000000" w:rsidRPr="00000000" w14:paraId="000007A4">
      <w:pPr>
        <w:pageBreakBefore w:val="0"/>
        <w:rPr/>
      </w:pPr>
      <w:r w:rsidDel="00000000" w:rsidR="00000000" w:rsidRPr="00000000">
        <w:rPr>
          <w:rtl w:val="0"/>
        </w:rPr>
        <w:t xml:space="preserve">        y 2bw "{i}I'll have to ask her later...{/i}"</w:t>
      </w:r>
    </w:p>
    <w:p w:rsidR="00000000" w:rsidDel="00000000" w:rsidP="00000000" w:rsidRDefault="00000000" w:rsidRPr="00000000" w14:paraId="000007A5">
      <w:pPr>
        <w:pageBreakBefore w:val="0"/>
        <w:rPr/>
      </w:pPr>
      <w:r w:rsidDel="00000000" w:rsidR="00000000" w:rsidRPr="00000000">
        <w:rPr>
          <w:rtl w:val="0"/>
        </w:rPr>
        <w:t xml:space="preserve">        y 2bf "At any rate, we can look through the store a lot faster now that we've split up a bit."</w:t>
      </w:r>
    </w:p>
    <w:p w:rsidR="00000000" w:rsidDel="00000000" w:rsidP="00000000" w:rsidRDefault="00000000" w:rsidRPr="00000000" w14:paraId="000007A6">
      <w:pPr>
        <w:pageBreakBefore w:val="0"/>
        <w:rPr/>
      </w:pPr>
      <w:r w:rsidDel="00000000" w:rsidR="00000000" w:rsidRPr="00000000">
        <w:rPr>
          <w:rtl w:val="0"/>
        </w:rPr>
        <w:t xml:space="preserve">        y 2bg "But where to start..."</w:t>
      </w:r>
    </w:p>
    <w:p w:rsidR="00000000" w:rsidDel="00000000" w:rsidP="00000000" w:rsidRDefault="00000000" w:rsidRPr="00000000" w14:paraId="000007A7">
      <w:pPr>
        <w:pageBreakBefore w:val="0"/>
        <w:rPr/>
      </w:pPr>
      <w:r w:rsidDel="00000000" w:rsidR="00000000" w:rsidRPr="00000000">
        <w:rPr>
          <w:rtl w:val="0"/>
        </w:rPr>
        <w:t xml:space="preserve">        show yuri 1be</w:t>
      </w:r>
    </w:p>
    <w:p w:rsidR="00000000" w:rsidDel="00000000" w:rsidP="00000000" w:rsidRDefault="00000000" w:rsidRPr="00000000" w14:paraId="000007A8">
      <w:pPr>
        <w:pageBreakBefore w:val="0"/>
        <w:rPr/>
      </w:pPr>
      <w:r w:rsidDel="00000000" w:rsidR="00000000" w:rsidRPr="00000000">
        <w:rPr>
          <w:rtl w:val="0"/>
        </w:rPr>
        <w:t xml:space="preserve">        mc "Well there doesn't seem to be much organization to the shelves, so let's just take a look around."</w:t>
      </w:r>
    </w:p>
    <w:p w:rsidR="00000000" w:rsidDel="00000000" w:rsidP="00000000" w:rsidRDefault="00000000" w:rsidRPr="00000000" w14:paraId="000007A9">
      <w:pPr>
        <w:pageBreakBefore w:val="0"/>
        <w:rPr/>
      </w:pPr>
      <w:r w:rsidDel="00000000" w:rsidR="00000000" w:rsidRPr="00000000">
        <w:rPr>
          <w:rtl w:val="0"/>
        </w:rPr>
        <w:t xml:space="preserve">        y 1bj "Yes, I suppose your right [player]."</w:t>
      </w:r>
    </w:p>
    <w:p w:rsidR="00000000" w:rsidDel="00000000" w:rsidP="00000000" w:rsidRDefault="00000000" w:rsidRPr="00000000" w14:paraId="000007AA">
      <w:pPr>
        <w:pageBreakBefore w:val="0"/>
        <w:rPr/>
      </w:pPr>
      <w:r w:rsidDel="00000000" w:rsidR="00000000" w:rsidRPr="00000000">
        <w:rPr>
          <w:rtl w:val="0"/>
        </w:rPr>
        <w:t xml:space="preserve">        show yuri 1bi</w:t>
      </w:r>
    </w:p>
    <w:p w:rsidR="00000000" w:rsidDel="00000000" w:rsidP="00000000" w:rsidRDefault="00000000" w:rsidRPr="00000000" w14:paraId="000007AB">
      <w:pPr>
        <w:pageBreakBefore w:val="0"/>
        <w:rPr/>
      </w:pPr>
      <w:r w:rsidDel="00000000" w:rsidR="00000000" w:rsidRPr="00000000">
        <w:rPr>
          <w:rtl w:val="0"/>
        </w:rPr>
        <w:t xml:space="preserve">        "Scanning through the shelves as we walk, my hope starts to dwindle."</w:t>
      </w:r>
    </w:p>
    <w:p w:rsidR="00000000" w:rsidDel="00000000" w:rsidP="00000000" w:rsidRDefault="00000000" w:rsidRPr="00000000" w14:paraId="000007AC">
      <w:pPr>
        <w:pageBreakBefore w:val="0"/>
        <w:rPr/>
      </w:pPr>
      <w:r w:rsidDel="00000000" w:rsidR="00000000" w:rsidRPr="00000000">
        <w:rPr>
          <w:rtl w:val="0"/>
        </w:rPr>
        <w:t xml:space="preserve">        "There were a lot of fancy porcelain figurines and old looking desk trinkets, but nothing gift worthy for Monika."</w:t>
      </w:r>
    </w:p>
    <w:p w:rsidR="00000000" w:rsidDel="00000000" w:rsidP="00000000" w:rsidRDefault="00000000" w:rsidRPr="00000000" w14:paraId="000007AD">
      <w:pPr>
        <w:pageBreakBefore w:val="0"/>
        <w:rPr/>
      </w:pPr>
      <w:r w:rsidDel="00000000" w:rsidR="00000000" w:rsidRPr="00000000">
        <w:rPr>
          <w:rtl w:val="0"/>
        </w:rPr>
        <w:t xml:space="preserve">        "As we round a corner to check on of the last aisles, an item catches my eye."</w:t>
      </w:r>
    </w:p>
    <w:p w:rsidR="00000000" w:rsidDel="00000000" w:rsidP="00000000" w:rsidRDefault="00000000" w:rsidRPr="00000000" w14:paraId="000007AE">
      <w:pPr>
        <w:pageBreakBefore w:val="0"/>
        <w:rPr/>
      </w:pPr>
      <w:r w:rsidDel="00000000" w:rsidR="00000000" w:rsidRPr="00000000">
        <w:rPr>
          <w:rtl w:val="0"/>
        </w:rPr>
        <w:t xml:space="preserve">        "A small but beautifully decorated wooden box sits perched on the shelf, seemingly crying to be picked up."</w:t>
      </w:r>
    </w:p>
    <w:p w:rsidR="00000000" w:rsidDel="00000000" w:rsidP="00000000" w:rsidRDefault="00000000" w:rsidRPr="00000000" w14:paraId="000007AF">
      <w:pPr>
        <w:pageBreakBefore w:val="0"/>
        <w:rPr/>
      </w:pPr>
      <w:r w:rsidDel="00000000" w:rsidR="00000000" w:rsidRPr="00000000">
        <w:rPr>
          <w:rtl w:val="0"/>
        </w:rPr>
        <w:t xml:space="preserve">        show yuri 2be</w:t>
      </w:r>
    </w:p>
    <w:p w:rsidR="00000000" w:rsidDel="00000000" w:rsidP="00000000" w:rsidRDefault="00000000" w:rsidRPr="00000000" w14:paraId="000007B0">
      <w:pPr>
        <w:pageBreakBefore w:val="0"/>
        <w:rPr/>
      </w:pPr>
      <w:r w:rsidDel="00000000" w:rsidR="00000000" w:rsidRPr="00000000">
        <w:rPr>
          <w:rtl w:val="0"/>
        </w:rPr>
        <w:t xml:space="preserve">        mc "Hey Yuri, come look at this."</w:t>
      </w:r>
    </w:p>
    <w:p w:rsidR="00000000" w:rsidDel="00000000" w:rsidP="00000000" w:rsidRDefault="00000000" w:rsidRPr="00000000" w14:paraId="000007B1">
      <w:pPr>
        <w:pageBreakBefore w:val="0"/>
        <w:rPr/>
      </w:pPr>
      <w:r w:rsidDel="00000000" w:rsidR="00000000" w:rsidRPr="00000000">
        <w:rPr>
          <w:rtl w:val="0"/>
        </w:rPr>
        <w:t xml:space="preserve">        "I take the box from its shelf and bring it over to her."</w:t>
      </w:r>
    </w:p>
    <w:p w:rsidR="00000000" w:rsidDel="00000000" w:rsidP="00000000" w:rsidRDefault="00000000" w:rsidRPr="00000000" w14:paraId="000007B2">
      <w:pPr>
        <w:pageBreakBefore w:val="0"/>
        <w:rPr/>
      </w:pPr>
      <w:r w:rsidDel="00000000" w:rsidR="00000000" w:rsidRPr="00000000">
        <w:rPr>
          <w:rtl w:val="0"/>
        </w:rPr>
        <w:t xml:space="preserve">        y 2bf "That's quite the ornate box [player], what's inside?"</w:t>
      </w:r>
    </w:p>
    <w:p w:rsidR="00000000" w:rsidDel="00000000" w:rsidP="00000000" w:rsidRDefault="00000000" w:rsidRPr="00000000" w14:paraId="000007B3">
      <w:pPr>
        <w:pageBreakBefore w:val="0"/>
        <w:rPr/>
      </w:pPr>
      <w:r w:rsidDel="00000000" w:rsidR="00000000" w:rsidRPr="00000000">
        <w:rPr>
          <w:rtl w:val="0"/>
        </w:rPr>
        <w:t xml:space="preserve">        show yuri 2be</w:t>
      </w:r>
    </w:p>
    <w:p w:rsidR="00000000" w:rsidDel="00000000" w:rsidP="00000000" w:rsidRDefault="00000000" w:rsidRPr="00000000" w14:paraId="000007B4">
      <w:pPr>
        <w:pageBreakBefore w:val="0"/>
        <w:rPr/>
      </w:pPr>
      <w:r w:rsidDel="00000000" w:rsidR="00000000" w:rsidRPr="00000000">
        <w:rPr>
          <w:rtl w:val="0"/>
        </w:rPr>
        <w:t xml:space="preserve">        mc "I'm not sure, I just thought it looked pretty."</w:t>
      </w:r>
    </w:p>
    <w:p w:rsidR="00000000" w:rsidDel="00000000" w:rsidP="00000000" w:rsidRDefault="00000000" w:rsidRPr="00000000" w14:paraId="000007B5">
      <w:pPr>
        <w:pageBreakBefore w:val="0"/>
        <w:rPr/>
      </w:pPr>
      <w:r w:rsidDel="00000000" w:rsidR="00000000" w:rsidRPr="00000000">
        <w:rPr>
          <w:rtl w:val="0"/>
        </w:rPr>
        <w:t xml:space="preserve">        y 2bf "Well why don't we open it then and see if it contains anything?"</w:t>
      </w:r>
    </w:p>
    <w:p w:rsidR="00000000" w:rsidDel="00000000" w:rsidP="00000000" w:rsidRDefault="00000000" w:rsidRPr="00000000" w14:paraId="000007B6">
      <w:pPr>
        <w:pageBreakBefore w:val="0"/>
        <w:rPr/>
      </w:pPr>
      <w:r w:rsidDel="00000000" w:rsidR="00000000" w:rsidRPr="00000000">
        <w:rPr>
          <w:rtl w:val="0"/>
        </w:rPr>
        <w:t xml:space="preserve">        show yuri 2be</w:t>
      </w:r>
    </w:p>
    <w:p w:rsidR="00000000" w:rsidDel="00000000" w:rsidP="00000000" w:rsidRDefault="00000000" w:rsidRPr="00000000" w14:paraId="000007B7">
      <w:pPr>
        <w:pageBreakBefore w:val="0"/>
        <w:rPr/>
      </w:pPr>
      <w:r w:rsidDel="00000000" w:rsidR="00000000" w:rsidRPr="00000000">
        <w:rPr>
          <w:rtl w:val="0"/>
        </w:rPr>
        <w:t xml:space="preserve">        "I undo the latch and carefully open the lid."</w:t>
      </w:r>
    </w:p>
    <w:p w:rsidR="00000000" w:rsidDel="00000000" w:rsidP="00000000" w:rsidRDefault="00000000" w:rsidRPr="00000000" w14:paraId="000007B8">
      <w:pPr>
        <w:pageBreakBefore w:val="0"/>
        <w:rPr/>
      </w:pPr>
      <w:r w:rsidDel="00000000" w:rsidR="00000000" w:rsidRPr="00000000">
        <w:rPr>
          <w:rtl w:val="0"/>
        </w:rPr>
        <w:t xml:space="preserve">        "Set inside the box is a strange mechanical device I can't put my finger on."</w:t>
      </w:r>
    </w:p>
    <w:p w:rsidR="00000000" w:rsidDel="00000000" w:rsidP="00000000" w:rsidRDefault="00000000" w:rsidRPr="00000000" w14:paraId="000007B9">
      <w:pPr>
        <w:pageBreakBefore w:val="0"/>
        <w:rPr/>
      </w:pPr>
      <w:r w:rsidDel="00000000" w:rsidR="00000000" w:rsidRPr="00000000">
        <w:rPr>
          <w:rtl w:val="0"/>
        </w:rPr>
        <w:t xml:space="preserve">        "There was a wind up key protruding from the device, so I try turning that a few times."</w:t>
      </w:r>
    </w:p>
    <w:p w:rsidR="00000000" w:rsidDel="00000000" w:rsidP="00000000" w:rsidRDefault="00000000" w:rsidRPr="00000000" w14:paraId="000007BA">
      <w:pPr>
        <w:pageBreakBefore w:val="0"/>
        <w:rPr/>
      </w:pPr>
      <w:r w:rsidDel="00000000" w:rsidR="00000000" w:rsidRPr="00000000">
        <w:rPr>
          <w:rtl w:val="0"/>
        </w:rPr>
        <w:t xml:space="preserve">        #play mos</w:t>
      </w:r>
    </w:p>
    <w:p w:rsidR="00000000" w:rsidDel="00000000" w:rsidP="00000000" w:rsidRDefault="00000000" w:rsidRPr="00000000" w14:paraId="000007BB">
      <w:pPr>
        <w:pageBreakBefore w:val="0"/>
        <w:rPr/>
      </w:pPr>
      <w:r w:rsidDel="00000000" w:rsidR="00000000" w:rsidRPr="00000000">
        <w:rPr>
          <w:rtl w:val="0"/>
        </w:rPr>
        <w:t xml:space="preserve">        show yuri 1bm</w:t>
      </w:r>
    </w:p>
    <w:p w:rsidR="00000000" w:rsidDel="00000000" w:rsidP="00000000" w:rsidRDefault="00000000" w:rsidRPr="00000000" w14:paraId="000007BC">
      <w:pPr>
        <w:pageBreakBefore w:val="0"/>
        <w:rPr/>
      </w:pPr>
      <w:r w:rsidDel="00000000" w:rsidR="00000000" w:rsidRPr="00000000">
        <w:rPr>
          <w:rtl w:val="0"/>
        </w:rPr>
        <w:t xml:space="preserve">        "The small drum of the machine starts to turn and a song plays from the device."</w:t>
      </w:r>
    </w:p>
    <w:p w:rsidR="00000000" w:rsidDel="00000000" w:rsidP="00000000" w:rsidRDefault="00000000" w:rsidRPr="00000000" w14:paraId="000007BD">
      <w:pPr>
        <w:pageBreakBefore w:val="0"/>
        <w:rPr/>
      </w:pPr>
      <w:r w:rsidDel="00000000" w:rsidR="00000000" w:rsidRPr="00000000">
        <w:rPr>
          <w:rtl w:val="0"/>
        </w:rPr>
        <w:t xml:space="preserve">        "It's a music box!"</w:t>
      </w:r>
    </w:p>
    <w:p w:rsidR="00000000" w:rsidDel="00000000" w:rsidP="00000000" w:rsidRDefault="00000000" w:rsidRPr="00000000" w14:paraId="000007BE">
      <w:pPr>
        <w:pageBreakBefore w:val="0"/>
        <w:rPr/>
      </w:pPr>
      <w:r w:rsidDel="00000000" w:rsidR="00000000" w:rsidRPr="00000000">
        <w:rPr>
          <w:rtl w:val="0"/>
        </w:rPr>
        <w:t xml:space="preserve">        y 2bd "My my, what a pretty melody!"</w:t>
      </w:r>
    </w:p>
    <w:p w:rsidR="00000000" w:rsidDel="00000000" w:rsidP="00000000" w:rsidRDefault="00000000" w:rsidRPr="00000000" w14:paraId="000007BF">
      <w:pPr>
        <w:pageBreakBefore w:val="0"/>
        <w:rPr/>
      </w:pPr>
      <w:r w:rsidDel="00000000" w:rsidR="00000000" w:rsidRPr="00000000">
        <w:rPr>
          <w:rtl w:val="0"/>
        </w:rPr>
        <w:t xml:space="preserve">        y 1bb "I think that would make a wonderful gift for Monika, [player]. Good find!"</w:t>
      </w:r>
    </w:p>
    <w:p w:rsidR="00000000" w:rsidDel="00000000" w:rsidP="00000000" w:rsidRDefault="00000000" w:rsidRPr="00000000" w14:paraId="000007C0">
      <w:pPr>
        <w:pageBreakBefore w:val="0"/>
        <w:rPr/>
      </w:pPr>
      <w:r w:rsidDel="00000000" w:rsidR="00000000" w:rsidRPr="00000000">
        <w:rPr>
          <w:rtl w:val="0"/>
        </w:rPr>
        <w:t xml:space="preserve">        y 2bj "Music boxes always make a nice desk ornament and can have a lot of meaning attached to them."</w:t>
      </w:r>
    </w:p>
    <w:p w:rsidR="00000000" w:rsidDel="00000000" w:rsidP="00000000" w:rsidRDefault="00000000" w:rsidRPr="00000000" w14:paraId="000007C1">
      <w:pPr>
        <w:pageBreakBefore w:val="0"/>
        <w:rPr/>
      </w:pPr>
      <w:r w:rsidDel="00000000" w:rsidR="00000000" w:rsidRPr="00000000">
        <w:rPr>
          <w:rtl w:val="0"/>
        </w:rPr>
        <w:t xml:space="preserve">        show yuri 1ba</w:t>
      </w:r>
    </w:p>
    <w:p w:rsidR="00000000" w:rsidDel="00000000" w:rsidP="00000000" w:rsidRDefault="00000000" w:rsidRPr="00000000" w14:paraId="000007C2">
      <w:pPr>
        <w:pageBreakBefore w:val="0"/>
        <w:rPr/>
      </w:pPr>
      <w:r w:rsidDel="00000000" w:rsidR="00000000" w:rsidRPr="00000000">
        <w:rPr>
          <w:rtl w:val="0"/>
        </w:rPr>
        <w:t xml:space="preserve">        mc "Thanks, I think this would be a really good gift too."</w:t>
      </w:r>
    </w:p>
    <w:p w:rsidR="00000000" w:rsidDel="00000000" w:rsidP="00000000" w:rsidRDefault="00000000" w:rsidRPr="00000000" w14:paraId="000007C3">
      <w:pPr>
        <w:pageBreakBefore w:val="0"/>
        <w:rPr/>
      </w:pPr>
      <w:r w:rsidDel="00000000" w:rsidR="00000000" w:rsidRPr="00000000">
        <w:rPr>
          <w:rtl w:val="0"/>
        </w:rPr>
        <w:t xml:space="preserve">        mc "I'm gonna wait on it though...{w=.75} just in case there's something better."</w:t>
      </w:r>
    </w:p>
    <w:p w:rsidR="00000000" w:rsidDel="00000000" w:rsidP="00000000" w:rsidRDefault="00000000" w:rsidRPr="00000000" w14:paraId="000007C4">
      <w:pPr>
        <w:pageBreakBefore w:val="0"/>
        <w:rPr/>
      </w:pPr>
      <w:r w:rsidDel="00000000" w:rsidR="00000000" w:rsidRPr="00000000">
        <w:rPr>
          <w:rtl w:val="0"/>
        </w:rPr>
        <w:t xml:space="preserve">        mc "We should go find Natsuki though, she's been gone for a while."</w:t>
      </w:r>
    </w:p>
    <w:p w:rsidR="00000000" w:rsidDel="00000000" w:rsidP="00000000" w:rsidRDefault="00000000" w:rsidRPr="00000000" w14:paraId="000007C5">
      <w:pPr>
        <w:pageBreakBefore w:val="0"/>
        <w:rPr/>
      </w:pPr>
      <w:r w:rsidDel="00000000" w:rsidR="00000000" w:rsidRPr="00000000">
        <w:rPr>
          <w:rtl w:val="0"/>
        </w:rPr>
        <w:t xml:space="preserve">        y 2bq "Oh yes, yes we should go see if everything is okay with her."</w:t>
      </w:r>
    </w:p>
    <w:p w:rsidR="00000000" w:rsidDel="00000000" w:rsidP="00000000" w:rsidRDefault="00000000" w:rsidRPr="00000000" w14:paraId="000007C6">
      <w:pPr>
        <w:pageBreakBefore w:val="0"/>
        <w:rPr/>
      </w:pPr>
      <w:r w:rsidDel="00000000" w:rsidR="00000000" w:rsidRPr="00000000">
        <w:rPr>
          <w:rtl w:val="0"/>
        </w:rPr>
        <w:t xml:space="preserve">        show yuri 1bf at t21</w:t>
      </w:r>
    </w:p>
    <w:p w:rsidR="00000000" w:rsidDel="00000000" w:rsidP="00000000" w:rsidRDefault="00000000" w:rsidRPr="00000000" w14:paraId="000007C7">
      <w:pPr>
        <w:pageBreakBefore w:val="0"/>
        <w:rPr/>
      </w:pPr>
      <w:r w:rsidDel="00000000" w:rsidR="00000000" w:rsidRPr="00000000">
        <w:rPr>
          <w:rtl w:val="0"/>
        </w:rPr>
        <w:t xml:space="preserve">        show natsuki 1bp at t22</w:t>
      </w:r>
    </w:p>
    <w:p w:rsidR="00000000" w:rsidDel="00000000" w:rsidP="00000000" w:rsidRDefault="00000000" w:rsidRPr="00000000" w14:paraId="000007C8">
      <w:pPr>
        <w:pageBreakBefore w:val="0"/>
        <w:rPr/>
      </w:pPr>
      <w:r w:rsidDel="00000000" w:rsidR="00000000" w:rsidRPr="00000000">
        <w:rPr>
          <w:rtl w:val="0"/>
        </w:rPr>
        <w:t xml:space="preserve">        "We track her down to a shelf loaded with second hand baking equipment."</w:t>
      </w:r>
    </w:p>
    <w:p w:rsidR="00000000" w:rsidDel="00000000" w:rsidP="00000000" w:rsidRDefault="00000000" w:rsidRPr="00000000" w14:paraId="000007C9">
      <w:pPr>
        <w:pageBreakBefore w:val="0"/>
        <w:rPr/>
      </w:pPr>
      <w:r w:rsidDel="00000000" w:rsidR="00000000" w:rsidRPr="00000000">
        <w:rPr>
          <w:rtl w:val="0"/>
        </w:rPr>
        <w:t xml:space="preserve">        show natsuki 4br</w:t>
      </w:r>
    </w:p>
    <w:p w:rsidR="00000000" w:rsidDel="00000000" w:rsidP="00000000" w:rsidRDefault="00000000" w:rsidRPr="00000000" w14:paraId="000007CA">
      <w:pPr>
        <w:pageBreakBefore w:val="0"/>
        <w:rPr/>
      </w:pPr>
      <w:r w:rsidDel="00000000" w:rsidR="00000000" w:rsidRPr="00000000">
        <w:rPr>
          <w:rtl w:val="0"/>
        </w:rPr>
        <w:t xml:space="preserve">        show yuri 1bj</w:t>
      </w:r>
    </w:p>
    <w:p w:rsidR="00000000" w:rsidDel="00000000" w:rsidP="00000000" w:rsidRDefault="00000000" w:rsidRPr="00000000" w14:paraId="000007CB">
      <w:pPr>
        <w:pageBreakBefore w:val="0"/>
        <w:rPr/>
      </w:pPr>
      <w:r w:rsidDel="00000000" w:rsidR="00000000" w:rsidRPr="00000000">
        <w:rPr>
          <w:rtl w:val="0"/>
        </w:rPr>
        <w:t xml:space="preserve">        "Even with her insisting she was looking for any gifts, we both knew she had been looking through here for a while."</w:t>
      </w:r>
    </w:p>
    <w:p w:rsidR="00000000" w:rsidDel="00000000" w:rsidP="00000000" w:rsidRDefault="00000000" w:rsidRPr="00000000" w14:paraId="000007CC">
      <w:pPr>
        <w:pageBreakBefore w:val="0"/>
        <w:rPr/>
      </w:pPr>
      <w:r w:rsidDel="00000000" w:rsidR="00000000" w:rsidRPr="00000000">
        <w:rPr>
          <w:rtl w:val="0"/>
        </w:rPr>
        <w:t xml:space="preserve">        if shopping == 2:</w:t>
      </w:r>
    </w:p>
    <w:p w:rsidR="00000000" w:rsidDel="00000000" w:rsidP="00000000" w:rsidRDefault="00000000" w:rsidRPr="00000000" w14:paraId="000007CD">
      <w:pPr>
        <w:pageBreakBefore w:val="0"/>
        <w:rPr/>
      </w:pPr>
      <w:r w:rsidDel="00000000" w:rsidR="00000000" w:rsidRPr="00000000">
        <w:rPr>
          <w:rtl w:val="0"/>
        </w:rPr>
        <w:t xml:space="preserve">            "After calming Natsuki down, we headed back to the center of the mall."</w:t>
      </w:r>
    </w:p>
    <w:p w:rsidR="00000000" w:rsidDel="00000000" w:rsidP="00000000" w:rsidRDefault="00000000" w:rsidRPr="00000000" w14:paraId="000007CE">
      <w:pPr>
        <w:pageBreakBefore w:val="0"/>
        <w:rPr/>
      </w:pPr>
      <w:r w:rsidDel="00000000" w:rsidR="00000000" w:rsidRPr="00000000">
        <w:rPr>
          <w:rtl w:val="0"/>
        </w:rPr>
        <w:t xml:space="preserve">            call backB</w:t>
      </w:r>
    </w:p>
    <w:p w:rsidR="00000000" w:rsidDel="00000000" w:rsidP="00000000" w:rsidRDefault="00000000" w:rsidRPr="00000000" w14:paraId="000007CF">
      <w:pPr>
        <w:pageBreakBefore w:val="0"/>
        <w:rPr/>
      </w:pPr>
      <w:r w:rsidDel="00000000" w:rsidR="00000000" w:rsidRPr="00000000">
        <w:rPr>
          <w:rtl w:val="0"/>
        </w:rPr>
        <w:t xml:space="preserve">        else:</w:t>
      </w:r>
    </w:p>
    <w:p w:rsidR="00000000" w:rsidDel="00000000" w:rsidP="00000000" w:rsidRDefault="00000000" w:rsidRPr="00000000" w14:paraId="000007D0">
      <w:pPr>
        <w:pageBreakBefore w:val="0"/>
        <w:rPr/>
      </w:pPr>
      <w:r w:rsidDel="00000000" w:rsidR="00000000" w:rsidRPr="00000000">
        <w:rPr>
          <w:rtl w:val="0"/>
        </w:rPr>
        <w:t xml:space="preserve">            "After calming Natsuki down, we left the store and decided to check another store."</w:t>
      </w:r>
    </w:p>
    <w:p w:rsidR="00000000" w:rsidDel="00000000" w:rsidP="00000000" w:rsidRDefault="00000000" w:rsidRPr="00000000" w14:paraId="000007D1">
      <w:pPr>
        <w:pageBreakBefore w:val="0"/>
        <w:rPr/>
      </w:pPr>
      <w:r w:rsidDel="00000000" w:rsidR="00000000" w:rsidRPr="00000000">
        <w:rPr>
          <w:rtl w:val="0"/>
        </w:rPr>
        <w:t xml:space="preserve">            $ n_store = True</w:t>
      </w:r>
    </w:p>
    <w:p w:rsidR="00000000" w:rsidDel="00000000" w:rsidP="00000000" w:rsidRDefault="00000000" w:rsidRPr="00000000" w14:paraId="000007D2">
      <w:pPr>
        <w:pageBreakBefore w:val="0"/>
        <w:rPr/>
      </w:pPr>
      <w:r w:rsidDel="00000000" w:rsidR="00000000" w:rsidRPr="00000000">
        <w:rPr>
          <w:rtl w:val="0"/>
        </w:rPr>
        <w:t xml:space="preserve">            $ shopping += 1</w:t>
      </w:r>
    </w:p>
    <w:p w:rsidR="00000000" w:rsidDel="00000000" w:rsidP="00000000" w:rsidRDefault="00000000" w:rsidRPr="00000000" w14:paraId="000007D3">
      <w:pPr>
        <w:pageBreakBefore w:val="0"/>
        <w:rPr/>
      </w:pPr>
      <w:r w:rsidDel="00000000" w:rsidR="00000000" w:rsidRPr="00000000">
        <w:rPr>
          <w:rtl w:val="0"/>
        </w:rPr>
        <w:t xml:space="preserve">            call n_storeB</w:t>
      </w:r>
    </w:p>
    <w:p w:rsidR="00000000" w:rsidDel="00000000" w:rsidP="00000000" w:rsidRDefault="00000000" w:rsidRPr="00000000" w14:paraId="000007D4">
      <w:pPr>
        <w:pageBreakBefore w:val="0"/>
        <w:rPr/>
      </w:pPr>
      <w:r w:rsidDel="00000000" w:rsidR="00000000" w:rsidRPr="00000000">
        <w:rPr>
          <w:rtl w:val="0"/>
        </w:rPr>
        <w:t xml:space="preserve">    label n_storeB:</w:t>
      </w:r>
    </w:p>
    <w:p w:rsidR="00000000" w:rsidDel="00000000" w:rsidP="00000000" w:rsidRDefault="00000000" w:rsidRPr="00000000" w14:paraId="000007D5">
      <w:pPr>
        <w:pageBreakBefore w:val="0"/>
        <w:rPr/>
      </w:pPr>
      <w:r w:rsidDel="00000000" w:rsidR="00000000" w:rsidRPr="00000000">
        <w:rPr>
          <w:rtl w:val="0"/>
        </w:rPr>
        <w:t xml:space="preserve">        "The book store Natsuki pointed out seemed like a solid choice considering we're all in a literature club."</w:t>
      </w:r>
    </w:p>
    <w:p w:rsidR="00000000" w:rsidDel="00000000" w:rsidP="00000000" w:rsidRDefault="00000000" w:rsidRPr="00000000" w14:paraId="000007D6">
      <w:pPr>
        <w:pageBreakBefore w:val="0"/>
        <w:rPr/>
      </w:pPr>
      <w:r w:rsidDel="00000000" w:rsidR="00000000" w:rsidRPr="00000000">
        <w:rPr>
          <w:rtl w:val="0"/>
        </w:rPr>
        <w:t xml:space="preserve">        mc "Let's head over to that book store you suggested Natsuki, might have something good."</w:t>
      </w:r>
    </w:p>
    <w:p w:rsidR="00000000" w:rsidDel="00000000" w:rsidP="00000000" w:rsidRDefault="00000000" w:rsidRPr="00000000" w14:paraId="000007D7">
      <w:pPr>
        <w:pageBreakBefore w:val="0"/>
        <w:rPr/>
      </w:pPr>
      <w:r w:rsidDel="00000000" w:rsidR="00000000" w:rsidRPr="00000000">
        <w:rPr>
          <w:rtl w:val="0"/>
        </w:rPr>
        <w:t xml:space="preserve">        show natsuki 4by at f22</w:t>
      </w:r>
    </w:p>
    <w:p w:rsidR="00000000" w:rsidDel="00000000" w:rsidP="00000000" w:rsidRDefault="00000000" w:rsidRPr="00000000" w14:paraId="000007D8">
      <w:pPr>
        <w:pageBreakBefore w:val="0"/>
        <w:rPr/>
      </w:pPr>
      <w:r w:rsidDel="00000000" w:rsidR="00000000" w:rsidRPr="00000000">
        <w:rPr>
          <w:rtl w:val="0"/>
        </w:rPr>
        <w:t xml:space="preserve">        n "Well of course it does, that's why I suggested it."</w:t>
      </w:r>
    </w:p>
    <w:p w:rsidR="00000000" w:rsidDel="00000000" w:rsidP="00000000" w:rsidRDefault="00000000" w:rsidRPr="00000000" w14:paraId="000007D9">
      <w:pPr>
        <w:pageBreakBefore w:val="0"/>
        <w:rPr/>
      </w:pPr>
      <w:r w:rsidDel="00000000" w:rsidR="00000000" w:rsidRPr="00000000">
        <w:rPr>
          <w:rtl w:val="0"/>
        </w:rPr>
        <w:t xml:space="preserve">        n 2bd "Let's get moving lazy bones!"</w:t>
      </w:r>
    </w:p>
    <w:p w:rsidR="00000000" w:rsidDel="00000000" w:rsidP="00000000" w:rsidRDefault="00000000" w:rsidRPr="00000000" w14:paraId="000007DA">
      <w:pPr>
        <w:pageBreakBefore w:val="0"/>
        <w:rPr/>
      </w:pPr>
      <w:r w:rsidDel="00000000" w:rsidR="00000000" w:rsidRPr="00000000">
        <w:rPr>
          <w:rtl w:val="0"/>
        </w:rPr>
        <w:t xml:space="preserve">        "Natsuki takes the lead as we follow her into the small store."</w:t>
      </w:r>
    </w:p>
    <w:p w:rsidR="00000000" w:rsidDel="00000000" w:rsidP="00000000" w:rsidRDefault="00000000" w:rsidRPr="00000000" w14:paraId="000007DB">
      <w:pPr>
        <w:pageBreakBefore w:val="0"/>
        <w:rPr/>
      </w:pPr>
      <w:r w:rsidDel="00000000" w:rsidR="00000000" w:rsidRPr="00000000">
        <w:rPr>
          <w:rtl w:val="0"/>
        </w:rPr>
        <w:t xml:space="preserve">        show natsuki 2ba at t22</w:t>
      </w:r>
    </w:p>
    <w:p w:rsidR="00000000" w:rsidDel="00000000" w:rsidP="00000000" w:rsidRDefault="00000000" w:rsidRPr="00000000" w14:paraId="000007DC">
      <w:pPr>
        <w:pageBreakBefore w:val="0"/>
        <w:rPr/>
      </w:pPr>
      <w:r w:rsidDel="00000000" w:rsidR="00000000" w:rsidRPr="00000000">
        <w:rPr>
          <w:rtl w:val="0"/>
        </w:rPr>
        <w:t xml:space="preserve">        show yuri 1be</w:t>
      </w:r>
    </w:p>
    <w:p w:rsidR="00000000" w:rsidDel="00000000" w:rsidP="00000000" w:rsidRDefault="00000000" w:rsidRPr="00000000" w14:paraId="000007DD">
      <w:pPr>
        <w:pageBreakBefore w:val="0"/>
        <w:rPr/>
      </w:pPr>
      <w:r w:rsidDel="00000000" w:rsidR="00000000" w:rsidRPr="00000000">
        <w:rPr>
          <w:rtl w:val="0"/>
        </w:rPr>
        <w:t xml:space="preserve">        "As we enter there are shelves packed with books of all kinds from the floor to the ceiling."</w:t>
      </w:r>
    </w:p>
    <w:p w:rsidR="00000000" w:rsidDel="00000000" w:rsidP="00000000" w:rsidRDefault="00000000" w:rsidRPr="00000000" w14:paraId="000007DE">
      <w:pPr>
        <w:pageBreakBefore w:val="0"/>
        <w:rPr/>
      </w:pPr>
      <w:r w:rsidDel="00000000" w:rsidR="00000000" w:rsidRPr="00000000">
        <w:rPr>
          <w:rtl w:val="0"/>
        </w:rPr>
        <w:t xml:space="preserve">        "We're all taken aback at the sheer amount of books in this place."</w:t>
      </w:r>
    </w:p>
    <w:p w:rsidR="00000000" w:rsidDel="00000000" w:rsidP="00000000" w:rsidRDefault="00000000" w:rsidRPr="00000000" w14:paraId="000007DF">
      <w:pPr>
        <w:pageBreakBefore w:val="0"/>
        <w:rPr/>
      </w:pPr>
      <w:r w:rsidDel="00000000" w:rsidR="00000000" w:rsidRPr="00000000">
        <w:rPr>
          <w:rtl w:val="0"/>
        </w:rPr>
        <w:t xml:space="preserve">        show yuri 2bf at f31</w:t>
      </w:r>
    </w:p>
    <w:p w:rsidR="00000000" w:rsidDel="00000000" w:rsidP="00000000" w:rsidRDefault="00000000" w:rsidRPr="00000000" w14:paraId="000007E0">
      <w:pPr>
        <w:pageBreakBefore w:val="0"/>
        <w:rPr/>
      </w:pPr>
      <w:r w:rsidDel="00000000" w:rsidR="00000000" w:rsidRPr="00000000">
        <w:rPr>
          <w:rtl w:val="0"/>
        </w:rPr>
        <w:t xml:space="preserve">        y "Wow, there is certainly a wide variety to choose from here."</w:t>
      </w:r>
    </w:p>
    <w:p w:rsidR="00000000" w:rsidDel="00000000" w:rsidP="00000000" w:rsidRDefault="00000000" w:rsidRPr="00000000" w14:paraId="000007E1">
      <w:pPr>
        <w:pageBreakBefore w:val="0"/>
        <w:rPr/>
      </w:pPr>
      <w:r w:rsidDel="00000000" w:rsidR="00000000" w:rsidRPr="00000000">
        <w:rPr>
          <w:rtl w:val="0"/>
        </w:rPr>
        <w:t xml:space="preserve">        y 1bh "I wish I had known about this place sooner..."</w:t>
      </w:r>
    </w:p>
    <w:p w:rsidR="00000000" w:rsidDel="00000000" w:rsidP="00000000" w:rsidRDefault="00000000" w:rsidRPr="00000000" w14:paraId="000007E2">
      <w:pPr>
        <w:pageBreakBefore w:val="0"/>
        <w:rPr/>
      </w:pPr>
      <w:r w:rsidDel="00000000" w:rsidR="00000000" w:rsidRPr="00000000">
        <w:rPr>
          <w:rtl w:val="0"/>
        </w:rPr>
        <w:t xml:space="preserve">        show yuri 3bo at t31</w:t>
      </w:r>
    </w:p>
    <w:p w:rsidR="00000000" w:rsidDel="00000000" w:rsidP="00000000" w:rsidRDefault="00000000" w:rsidRPr="00000000" w14:paraId="000007E3">
      <w:pPr>
        <w:pageBreakBefore w:val="0"/>
        <w:rPr/>
      </w:pPr>
      <w:r w:rsidDel="00000000" w:rsidR="00000000" w:rsidRPr="00000000">
        <w:rPr>
          <w:rtl w:val="0"/>
        </w:rPr>
        <w:t xml:space="preserve">        y "{i}Oh but all these people in the mall...{/i}"</w:t>
      </w:r>
    </w:p>
    <w:p w:rsidR="00000000" w:rsidDel="00000000" w:rsidP="00000000" w:rsidRDefault="00000000" w:rsidRPr="00000000" w14:paraId="000007E4">
      <w:pPr>
        <w:pageBreakBefore w:val="0"/>
        <w:rPr/>
      </w:pPr>
      <w:r w:rsidDel="00000000" w:rsidR="00000000" w:rsidRPr="00000000">
        <w:rPr>
          <w:rtl w:val="0"/>
        </w:rPr>
        <w:t xml:space="preserve">        y "{i}If they saw someone like me alone...{w=.5}here...{/i}"</w:t>
      </w:r>
    </w:p>
    <w:p w:rsidR="00000000" w:rsidDel="00000000" w:rsidP="00000000" w:rsidRDefault="00000000" w:rsidRPr="00000000" w14:paraId="000007E5">
      <w:pPr>
        <w:pageBreakBefore w:val="0"/>
        <w:rPr/>
      </w:pPr>
      <w:r w:rsidDel="00000000" w:rsidR="00000000" w:rsidRPr="00000000">
        <w:rPr>
          <w:rtl w:val="0"/>
        </w:rPr>
        <w:t xml:space="preserve">        show yuri 4bb</w:t>
      </w:r>
    </w:p>
    <w:p w:rsidR="00000000" w:rsidDel="00000000" w:rsidP="00000000" w:rsidRDefault="00000000" w:rsidRPr="00000000" w14:paraId="000007E6">
      <w:pPr>
        <w:pageBreakBefore w:val="0"/>
        <w:rPr/>
      </w:pPr>
      <w:r w:rsidDel="00000000" w:rsidR="00000000" w:rsidRPr="00000000">
        <w:rPr>
          <w:rtl w:val="0"/>
        </w:rPr>
        <w:t xml:space="preserve">        "Yuri seems to delve into her own world of thoughts, though not without Natsuki noticing."</w:t>
      </w:r>
    </w:p>
    <w:p w:rsidR="00000000" w:rsidDel="00000000" w:rsidP="00000000" w:rsidRDefault="00000000" w:rsidRPr="00000000" w14:paraId="000007E7">
      <w:pPr>
        <w:pageBreakBefore w:val="0"/>
        <w:rPr/>
      </w:pPr>
      <w:r w:rsidDel="00000000" w:rsidR="00000000" w:rsidRPr="00000000">
        <w:rPr>
          <w:rtl w:val="0"/>
        </w:rPr>
        <w:t xml:space="preserve">        show natsuki 2bm at f22</w:t>
      </w:r>
    </w:p>
    <w:p w:rsidR="00000000" w:rsidDel="00000000" w:rsidP="00000000" w:rsidRDefault="00000000" w:rsidRPr="00000000" w14:paraId="000007E8">
      <w:pPr>
        <w:pageBreakBefore w:val="0"/>
        <w:rPr/>
      </w:pPr>
      <w:r w:rsidDel="00000000" w:rsidR="00000000" w:rsidRPr="00000000">
        <w:rPr>
          <w:rtl w:val="0"/>
        </w:rPr>
        <w:t xml:space="preserve">        n "Yuri what's wrong? You look sad all of a sudden."</w:t>
      </w:r>
    </w:p>
    <w:p w:rsidR="00000000" w:rsidDel="00000000" w:rsidP="00000000" w:rsidRDefault="00000000" w:rsidRPr="00000000" w14:paraId="000007E9">
      <w:pPr>
        <w:pageBreakBefore w:val="0"/>
        <w:rPr/>
      </w:pPr>
      <w:r w:rsidDel="00000000" w:rsidR="00000000" w:rsidRPr="00000000">
        <w:rPr>
          <w:rtl w:val="0"/>
        </w:rPr>
        <w:t xml:space="preserve">        show yuri 4bd at f21</w:t>
      </w:r>
    </w:p>
    <w:p w:rsidR="00000000" w:rsidDel="00000000" w:rsidP="00000000" w:rsidRDefault="00000000" w:rsidRPr="00000000" w14:paraId="000007EA">
      <w:pPr>
        <w:pageBreakBefore w:val="0"/>
        <w:rPr/>
      </w:pPr>
      <w:r w:rsidDel="00000000" w:rsidR="00000000" w:rsidRPr="00000000">
        <w:rPr>
          <w:rtl w:val="0"/>
        </w:rPr>
        <w:t xml:space="preserve">        show natsuki 1bn at t22</w:t>
      </w:r>
    </w:p>
    <w:p w:rsidR="00000000" w:rsidDel="00000000" w:rsidP="00000000" w:rsidRDefault="00000000" w:rsidRPr="00000000" w14:paraId="000007EB">
      <w:pPr>
        <w:pageBreakBefore w:val="0"/>
        <w:rPr/>
      </w:pPr>
      <w:r w:rsidDel="00000000" w:rsidR="00000000" w:rsidRPr="00000000">
        <w:rPr>
          <w:rtl w:val="0"/>
        </w:rPr>
        <w:t xml:space="preserve">        y "I-it's nothing, just a...{w=.75} passing thought is all."</w:t>
      </w:r>
    </w:p>
    <w:p w:rsidR="00000000" w:rsidDel="00000000" w:rsidP="00000000" w:rsidRDefault="00000000" w:rsidRPr="00000000" w14:paraId="000007EC">
      <w:pPr>
        <w:pageBreakBefore w:val="0"/>
        <w:rPr/>
      </w:pPr>
      <w:r w:rsidDel="00000000" w:rsidR="00000000" w:rsidRPr="00000000">
        <w:rPr>
          <w:rtl w:val="0"/>
        </w:rPr>
        <w:t xml:space="preserve">        show yuri 4ba at t21</w:t>
      </w:r>
    </w:p>
    <w:p w:rsidR="00000000" w:rsidDel="00000000" w:rsidP="00000000" w:rsidRDefault="00000000" w:rsidRPr="00000000" w14:paraId="000007ED">
      <w:pPr>
        <w:pageBreakBefore w:val="0"/>
        <w:rPr/>
      </w:pPr>
      <w:r w:rsidDel="00000000" w:rsidR="00000000" w:rsidRPr="00000000">
        <w:rPr>
          <w:rtl w:val="0"/>
        </w:rPr>
        <w:t xml:space="preserve">        show natsuki 1bm at f22</w:t>
      </w:r>
    </w:p>
    <w:p w:rsidR="00000000" w:rsidDel="00000000" w:rsidP="00000000" w:rsidRDefault="00000000" w:rsidRPr="00000000" w14:paraId="000007EE">
      <w:pPr>
        <w:pageBreakBefore w:val="0"/>
        <w:rPr/>
      </w:pPr>
      <w:r w:rsidDel="00000000" w:rsidR="00000000" w:rsidRPr="00000000">
        <w:rPr>
          <w:rtl w:val="0"/>
        </w:rPr>
        <w:t xml:space="preserve">        n "That didn't look like a passing thought to me, seriously Yuri is something the matter?"</w:t>
      </w:r>
    </w:p>
    <w:p w:rsidR="00000000" w:rsidDel="00000000" w:rsidP="00000000" w:rsidRDefault="00000000" w:rsidRPr="00000000" w14:paraId="000007EF">
      <w:pPr>
        <w:pageBreakBefore w:val="0"/>
        <w:rPr/>
      </w:pPr>
      <w:r w:rsidDel="00000000" w:rsidR="00000000" w:rsidRPr="00000000">
        <w:rPr>
          <w:rtl w:val="0"/>
        </w:rPr>
        <w:t xml:space="preserve">        show natsuki 2bn at t22</w:t>
      </w:r>
    </w:p>
    <w:p w:rsidR="00000000" w:rsidDel="00000000" w:rsidP="00000000" w:rsidRDefault="00000000" w:rsidRPr="00000000" w14:paraId="000007F0">
      <w:pPr>
        <w:pageBreakBefore w:val="0"/>
        <w:rPr/>
      </w:pPr>
      <w:r w:rsidDel="00000000" w:rsidR="00000000" w:rsidRPr="00000000">
        <w:rPr>
          <w:rtl w:val="0"/>
        </w:rPr>
        <w:t xml:space="preserve">        show yuri 2bq at f21</w:t>
      </w:r>
    </w:p>
    <w:p w:rsidR="00000000" w:rsidDel="00000000" w:rsidP="00000000" w:rsidRDefault="00000000" w:rsidRPr="00000000" w14:paraId="000007F1">
      <w:pPr>
        <w:pageBreakBefore w:val="0"/>
        <w:rPr/>
      </w:pPr>
      <w:r w:rsidDel="00000000" w:rsidR="00000000" w:rsidRPr="00000000">
        <w:rPr>
          <w:rtl w:val="0"/>
        </w:rPr>
        <w:t xml:space="preserve">        y "I'm fine, really."</w:t>
      </w:r>
    </w:p>
    <w:p w:rsidR="00000000" w:rsidDel="00000000" w:rsidP="00000000" w:rsidRDefault="00000000" w:rsidRPr="00000000" w14:paraId="000007F2">
      <w:pPr>
        <w:pageBreakBefore w:val="0"/>
        <w:rPr/>
      </w:pPr>
      <w:r w:rsidDel="00000000" w:rsidR="00000000" w:rsidRPr="00000000">
        <w:rPr>
          <w:rtl w:val="0"/>
        </w:rPr>
        <w:t xml:space="preserve">        y 2bs "Thank you for your concern though Natsuki."</w:t>
      </w:r>
    </w:p>
    <w:p w:rsidR="00000000" w:rsidDel="00000000" w:rsidP="00000000" w:rsidRDefault="00000000" w:rsidRPr="00000000" w14:paraId="000007F3">
      <w:pPr>
        <w:pageBreakBefore w:val="0"/>
        <w:rPr/>
      </w:pPr>
      <w:r w:rsidDel="00000000" w:rsidR="00000000" w:rsidRPr="00000000">
        <w:rPr>
          <w:rtl w:val="0"/>
        </w:rPr>
        <w:t xml:space="preserve">        y 1bq "I-if you two don't mind, I think it would be best if we maybe split up to look around."</w:t>
      </w:r>
    </w:p>
    <w:p w:rsidR="00000000" w:rsidDel="00000000" w:rsidP="00000000" w:rsidRDefault="00000000" w:rsidRPr="00000000" w14:paraId="000007F4">
      <w:pPr>
        <w:pageBreakBefore w:val="0"/>
        <w:rPr/>
      </w:pPr>
      <w:r w:rsidDel="00000000" w:rsidR="00000000" w:rsidRPr="00000000">
        <w:rPr>
          <w:rtl w:val="0"/>
        </w:rPr>
        <w:t xml:space="preserve">        y 3bq "I-if that's okay with you of course."</w:t>
      </w:r>
    </w:p>
    <w:p w:rsidR="00000000" w:rsidDel="00000000" w:rsidP="00000000" w:rsidRDefault="00000000" w:rsidRPr="00000000" w14:paraId="000007F5">
      <w:pPr>
        <w:pageBreakBefore w:val="0"/>
        <w:rPr/>
      </w:pPr>
      <w:r w:rsidDel="00000000" w:rsidR="00000000" w:rsidRPr="00000000">
        <w:rPr>
          <w:rtl w:val="0"/>
        </w:rPr>
        <w:t xml:space="preserve">        show yuri 3bn at t21</w:t>
      </w:r>
    </w:p>
    <w:p w:rsidR="00000000" w:rsidDel="00000000" w:rsidP="00000000" w:rsidRDefault="00000000" w:rsidRPr="00000000" w14:paraId="000007F6">
      <w:pPr>
        <w:pageBreakBefore w:val="0"/>
        <w:rPr/>
      </w:pPr>
      <w:r w:rsidDel="00000000" w:rsidR="00000000" w:rsidRPr="00000000">
        <w:rPr>
          <w:rtl w:val="0"/>
        </w:rPr>
        <w:t xml:space="preserve">        mc "If you think it's a good idea, then I'm all for it. I trust your judgement on books Yuri."</w:t>
      </w:r>
    </w:p>
    <w:p w:rsidR="00000000" w:rsidDel="00000000" w:rsidP="00000000" w:rsidRDefault="00000000" w:rsidRPr="00000000" w14:paraId="000007F7">
      <w:pPr>
        <w:pageBreakBefore w:val="0"/>
        <w:rPr/>
      </w:pPr>
      <w:r w:rsidDel="00000000" w:rsidR="00000000" w:rsidRPr="00000000">
        <w:rPr>
          <w:rtl w:val="0"/>
        </w:rPr>
        <w:t xml:space="preserve">        show yuri 2bq at f21</w:t>
      </w:r>
    </w:p>
    <w:p w:rsidR="00000000" w:rsidDel="00000000" w:rsidP="00000000" w:rsidRDefault="00000000" w:rsidRPr="00000000" w14:paraId="000007F8">
      <w:pPr>
        <w:pageBreakBefore w:val="0"/>
        <w:rPr/>
      </w:pPr>
      <w:r w:rsidDel="00000000" w:rsidR="00000000" w:rsidRPr="00000000">
        <w:rPr>
          <w:rtl w:val="0"/>
        </w:rPr>
        <w:t xml:space="preserve">        y "O-okay, I'll take a look in this section over here."</w:t>
      </w:r>
    </w:p>
    <w:p w:rsidR="00000000" w:rsidDel="00000000" w:rsidP="00000000" w:rsidRDefault="00000000" w:rsidRPr="00000000" w14:paraId="000007F9">
      <w:pPr>
        <w:pageBreakBefore w:val="0"/>
        <w:rPr/>
      </w:pPr>
      <w:r w:rsidDel="00000000" w:rsidR="00000000" w:rsidRPr="00000000">
        <w:rPr>
          <w:rtl w:val="0"/>
        </w:rPr>
        <w:t xml:space="preserve">        show yuri at lhide zorder 1</w:t>
      </w:r>
    </w:p>
    <w:p w:rsidR="00000000" w:rsidDel="00000000" w:rsidP="00000000" w:rsidRDefault="00000000" w:rsidRPr="00000000" w14:paraId="000007FA">
      <w:pPr>
        <w:pageBreakBefore w:val="0"/>
        <w:rPr/>
      </w:pPr>
      <w:r w:rsidDel="00000000" w:rsidR="00000000" w:rsidRPr="00000000">
        <w:rPr>
          <w:rtl w:val="0"/>
        </w:rPr>
        <w:t xml:space="preserve">        hide yuri</w:t>
      </w:r>
    </w:p>
    <w:p w:rsidR="00000000" w:rsidDel="00000000" w:rsidP="00000000" w:rsidRDefault="00000000" w:rsidRPr="00000000" w14:paraId="000007FB">
      <w:pPr>
        <w:pageBreakBefore w:val="0"/>
        <w:rPr/>
      </w:pPr>
      <w:r w:rsidDel="00000000" w:rsidR="00000000" w:rsidRPr="00000000">
        <w:rPr>
          <w:rtl w:val="0"/>
        </w:rPr>
        <w:t xml:space="preserve">        show natsuki 3bm at t11</w:t>
      </w:r>
    </w:p>
    <w:p w:rsidR="00000000" w:rsidDel="00000000" w:rsidP="00000000" w:rsidRDefault="00000000" w:rsidRPr="00000000" w14:paraId="000007FC">
      <w:pPr>
        <w:pageBreakBefore w:val="0"/>
        <w:rPr/>
      </w:pPr>
      <w:r w:rsidDel="00000000" w:rsidR="00000000" w:rsidRPr="00000000">
        <w:rPr>
          <w:rtl w:val="0"/>
        </w:rPr>
        <w:t xml:space="preserve">        n "I really hope she wasn't just saying she was fine to get away from us."</w:t>
      </w:r>
    </w:p>
    <w:p w:rsidR="00000000" w:rsidDel="00000000" w:rsidP="00000000" w:rsidRDefault="00000000" w:rsidRPr="00000000" w14:paraId="000007FD">
      <w:pPr>
        <w:pageBreakBefore w:val="0"/>
        <w:rPr/>
      </w:pPr>
      <w:r w:rsidDel="00000000" w:rsidR="00000000" w:rsidRPr="00000000">
        <w:rPr>
          <w:rtl w:val="0"/>
        </w:rPr>
        <w:t xml:space="preserve">        n 3bu "{i}I guess I'll just have to check with her later...{/i}"</w:t>
      </w:r>
    </w:p>
    <w:p w:rsidR="00000000" w:rsidDel="00000000" w:rsidP="00000000" w:rsidRDefault="00000000" w:rsidRPr="00000000" w14:paraId="000007FE">
      <w:pPr>
        <w:pageBreakBefore w:val="0"/>
        <w:rPr/>
      </w:pPr>
      <w:r w:rsidDel="00000000" w:rsidR="00000000" w:rsidRPr="00000000">
        <w:rPr>
          <w:rtl w:val="0"/>
        </w:rPr>
        <w:t xml:space="preserve">        n 5bc "Still, I guess I'm stuck with you on this one."</w:t>
      </w:r>
    </w:p>
    <w:p w:rsidR="00000000" w:rsidDel="00000000" w:rsidP="00000000" w:rsidRDefault="00000000" w:rsidRPr="00000000" w14:paraId="000007FF">
      <w:pPr>
        <w:pageBreakBefore w:val="0"/>
        <w:rPr/>
      </w:pPr>
      <w:r w:rsidDel="00000000" w:rsidR="00000000" w:rsidRPr="00000000">
        <w:rPr>
          <w:rtl w:val="0"/>
        </w:rPr>
        <w:t xml:space="preserve">        mc "What's that supposed to mean, I could look for something myself?"</w:t>
      </w:r>
    </w:p>
    <w:p w:rsidR="00000000" w:rsidDel="00000000" w:rsidP="00000000" w:rsidRDefault="00000000" w:rsidRPr="00000000" w14:paraId="00000800">
      <w:pPr>
        <w:pageBreakBefore w:val="0"/>
        <w:rPr/>
      </w:pPr>
      <w:r w:rsidDel="00000000" w:rsidR="00000000" w:rsidRPr="00000000">
        <w:rPr>
          <w:rtl w:val="0"/>
        </w:rPr>
        <w:t xml:space="preserve">        n 4bh "N-nothing, let's just find something to save your butt already."</w:t>
      </w:r>
    </w:p>
    <w:p w:rsidR="00000000" w:rsidDel="00000000" w:rsidP="00000000" w:rsidRDefault="00000000" w:rsidRPr="00000000" w14:paraId="00000801">
      <w:pPr>
        <w:pageBreakBefore w:val="0"/>
        <w:rPr/>
      </w:pPr>
      <w:r w:rsidDel="00000000" w:rsidR="00000000" w:rsidRPr="00000000">
        <w:rPr>
          <w:rtl w:val="0"/>
        </w:rPr>
        <w:t xml:space="preserve">        show natsuki 1bg</w:t>
      </w:r>
    </w:p>
    <w:p w:rsidR="00000000" w:rsidDel="00000000" w:rsidP="00000000" w:rsidRDefault="00000000" w:rsidRPr="00000000" w14:paraId="00000802">
      <w:pPr>
        <w:pageBreakBefore w:val="0"/>
        <w:rPr/>
      </w:pPr>
      <w:r w:rsidDel="00000000" w:rsidR="00000000" w:rsidRPr="00000000">
        <w:rPr>
          <w:rtl w:val="0"/>
        </w:rPr>
        <w:t xml:space="preserve">        "We start making our way through the shelving, looking through the collection of books for sale."</w:t>
      </w:r>
    </w:p>
    <w:p w:rsidR="00000000" w:rsidDel="00000000" w:rsidP="00000000" w:rsidRDefault="00000000" w:rsidRPr="00000000" w14:paraId="00000803">
      <w:pPr>
        <w:pageBreakBefore w:val="0"/>
        <w:rPr/>
      </w:pPr>
      <w:r w:rsidDel="00000000" w:rsidR="00000000" w:rsidRPr="00000000">
        <w:rPr>
          <w:rtl w:val="0"/>
        </w:rPr>
        <w:t xml:space="preserve">        "As we look though, it quickly becomes apparent that we both don't have any real direction of what to look for."</w:t>
      </w:r>
    </w:p>
    <w:p w:rsidR="00000000" w:rsidDel="00000000" w:rsidP="00000000" w:rsidRDefault="00000000" w:rsidRPr="00000000" w14:paraId="00000804">
      <w:pPr>
        <w:pageBreakBefore w:val="0"/>
        <w:rPr/>
      </w:pPr>
      <w:r w:rsidDel="00000000" w:rsidR="00000000" w:rsidRPr="00000000">
        <w:rPr>
          <w:rtl w:val="0"/>
        </w:rPr>
        <w:t xml:space="preserve">        n 2bc "Gosh there are so many here, we need to decide at least what {i}kind{/i} of book we're looking for here."</w:t>
      </w:r>
    </w:p>
    <w:p w:rsidR="00000000" w:rsidDel="00000000" w:rsidP="00000000" w:rsidRDefault="00000000" w:rsidRPr="00000000" w14:paraId="00000805">
      <w:pPr>
        <w:pageBreakBefore w:val="0"/>
        <w:rPr/>
      </w:pPr>
      <w:r w:rsidDel="00000000" w:rsidR="00000000" w:rsidRPr="00000000">
        <w:rPr>
          <w:rtl w:val="0"/>
        </w:rPr>
        <w:t xml:space="preserve">        show natsuki 2ba</w:t>
      </w:r>
    </w:p>
    <w:p w:rsidR="00000000" w:rsidDel="00000000" w:rsidP="00000000" w:rsidRDefault="00000000" w:rsidRPr="00000000" w14:paraId="00000806">
      <w:pPr>
        <w:pageBreakBefore w:val="0"/>
        <w:rPr/>
      </w:pPr>
      <w:r w:rsidDel="00000000" w:rsidR="00000000" w:rsidRPr="00000000">
        <w:rPr>
          <w:rtl w:val="0"/>
        </w:rPr>
        <w:t xml:space="preserve">        mc "Well...{w=.75} Monika does love her poetry, maybe we can find a collection of them or something."</w:t>
      </w:r>
    </w:p>
    <w:p w:rsidR="00000000" w:rsidDel="00000000" w:rsidP="00000000" w:rsidRDefault="00000000" w:rsidRPr="00000000" w14:paraId="00000807">
      <w:pPr>
        <w:pageBreakBefore w:val="0"/>
        <w:rPr/>
      </w:pPr>
      <w:r w:rsidDel="00000000" w:rsidR="00000000" w:rsidRPr="00000000">
        <w:rPr>
          <w:rtl w:val="0"/>
        </w:rPr>
        <w:t xml:space="preserve">        n 2bd "Yeah, you might actually be onto something there. Lets see if they have a section for that."</w:t>
      </w:r>
    </w:p>
    <w:p w:rsidR="00000000" w:rsidDel="00000000" w:rsidP="00000000" w:rsidRDefault="00000000" w:rsidRPr="00000000" w14:paraId="00000808">
      <w:pPr>
        <w:pageBreakBefore w:val="0"/>
        <w:rPr/>
      </w:pPr>
      <w:r w:rsidDel="00000000" w:rsidR="00000000" w:rsidRPr="00000000">
        <w:rPr>
          <w:rtl w:val="0"/>
        </w:rPr>
        <w:t xml:space="preserve">        show natsuki 1ba</w:t>
      </w:r>
    </w:p>
    <w:p w:rsidR="00000000" w:rsidDel="00000000" w:rsidP="00000000" w:rsidRDefault="00000000" w:rsidRPr="00000000" w14:paraId="00000809">
      <w:pPr>
        <w:pageBreakBefore w:val="0"/>
        <w:rPr/>
      </w:pPr>
      <w:r w:rsidDel="00000000" w:rsidR="00000000" w:rsidRPr="00000000">
        <w:rPr>
          <w:rtl w:val="0"/>
        </w:rPr>
        <w:t xml:space="preserve">        "We move deeper into the store, looking through the shelves for any sort of poetry books."</w:t>
      </w:r>
    </w:p>
    <w:p w:rsidR="00000000" w:rsidDel="00000000" w:rsidP="00000000" w:rsidRDefault="00000000" w:rsidRPr="00000000" w14:paraId="0000080A">
      <w:pPr>
        <w:pageBreakBefore w:val="0"/>
        <w:rPr/>
      </w:pPr>
      <w:r w:rsidDel="00000000" w:rsidR="00000000" w:rsidRPr="00000000">
        <w:rPr>
          <w:rtl w:val="0"/>
        </w:rPr>
        <w:t xml:space="preserve">        "Soon enough we find a small lone shelf dedicated to such books."</w:t>
      </w:r>
    </w:p>
    <w:p w:rsidR="00000000" w:rsidDel="00000000" w:rsidP="00000000" w:rsidRDefault="00000000" w:rsidRPr="00000000" w14:paraId="0000080B">
      <w:pPr>
        <w:pageBreakBefore w:val="0"/>
        <w:rPr/>
      </w:pPr>
      <w:r w:rsidDel="00000000" w:rsidR="00000000" w:rsidRPr="00000000">
        <w:rPr>
          <w:rtl w:val="0"/>
        </w:rPr>
        <w:t xml:space="preserve">        n 3bl "Perfect! Now, just to pick one."</w:t>
      </w:r>
    </w:p>
    <w:p w:rsidR="00000000" w:rsidDel="00000000" w:rsidP="00000000" w:rsidRDefault="00000000" w:rsidRPr="00000000" w14:paraId="0000080C">
      <w:pPr>
        <w:pageBreakBefore w:val="0"/>
        <w:rPr/>
      </w:pPr>
      <w:r w:rsidDel="00000000" w:rsidR="00000000" w:rsidRPr="00000000">
        <w:rPr>
          <w:rtl w:val="0"/>
        </w:rPr>
        <w:t xml:space="preserve">        n 3bj "..."</w:t>
      </w:r>
    </w:p>
    <w:p w:rsidR="00000000" w:rsidDel="00000000" w:rsidP="00000000" w:rsidRDefault="00000000" w:rsidRPr="00000000" w14:paraId="0000080D">
      <w:pPr>
        <w:pageBreakBefore w:val="0"/>
        <w:rPr/>
      </w:pPr>
      <w:r w:rsidDel="00000000" w:rsidR="00000000" w:rsidRPr="00000000">
        <w:rPr>
          <w:rtl w:val="0"/>
        </w:rPr>
        <w:t xml:space="preserve">        n 3bn "..."</w:t>
      </w:r>
    </w:p>
    <w:p w:rsidR="00000000" w:rsidDel="00000000" w:rsidP="00000000" w:rsidRDefault="00000000" w:rsidRPr="00000000" w14:paraId="0000080E">
      <w:pPr>
        <w:pageBreakBefore w:val="0"/>
        <w:rPr/>
      </w:pPr>
      <w:r w:rsidDel="00000000" w:rsidR="00000000" w:rsidRPr="00000000">
        <w:rPr>
          <w:rtl w:val="0"/>
        </w:rPr>
        <w:t xml:space="preserve">        n 3bm "Um, what kind of poetry does she like again?"</w:t>
      </w:r>
    </w:p>
    <w:p w:rsidR="00000000" w:rsidDel="00000000" w:rsidP="00000000" w:rsidRDefault="00000000" w:rsidRPr="00000000" w14:paraId="0000080F">
      <w:pPr>
        <w:pageBreakBefore w:val="0"/>
        <w:rPr/>
      </w:pPr>
      <w:r w:rsidDel="00000000" w:rsidR="00000000" w:rsidRPr="00000000">
        <w:rPr>
          <w:rtl w:val="0"/>
        </w:rPr>
        <w:t xml:space="preserve">        show natsuki 1bk</w:t>
      </w:r>
    </w:p>
    <w:p w:rsidR="00000000" w:rsidDel="00000000" w:rsidP="00000000" w:rsidRDefault="00000000" w:rsidRPr="00000000" w14:paraId="00000810">
      <w:pPr>
        <w:pageBreakBefore w:val="0"/>
        <w:rPr/>
      </w:pPr>
      <w:r w:rsidDel="00000000" w:rsidR="00000000" w:rsidRPr="00000000">
        <w:rPr>
          <w:rtl w:val="0"/>
        </w:rPr>
        <w:t xml:space="preserve">        mc "Well um...{w=.75} she really likes to write in that freeform style, maybe we can find stuff like that?"</w:t>
      </w:r>
    </w:p>
    <w:p w:rsidR="00000000" w:rsidDel="00000000" w:rsidP="00000000" w:rsidRDefault="00000000" w:rsidRPr="00000000" w14:paraId="00000811">
      <w:pPr>
        <w:pageBreakBefore w:val="0"/>
        <w:rPr/>
      </w:pPr>
      <w:r w:rsidDel="00000000" w:rsidR="00000000" w:rsidRPr="00000000">
        <w:rPr>
          <w:rtl w:val="0"/>
        </w:rPr>
        <w:t xml:space="preserve">        n 2bc "Yeah she really does like that stuff."</w:t>
      </w:r>
    </w:p>
    <w:p w:rsidR="00000000" w:rsidDel="00000000" w:rsidP="00000000" w:rsidRDefault="00000000" w:rsidRPr="00000000" w14:paraId="00000812">
      <w:pPr>
        <w:pageBreakBefore w:val="0"/>
        <w:rPr/>
      </w:pPr>
      <w:r w:rsidDel="00000000" w:rsidR="00000000" w:rsidRPr="00000000">
        <w:rPr>
          <w:rtl w:val="0"/>
        </w:rPr>
        <w:t xml:space="preserve">        $ _history = False</w:t>
      </w:r>
    </w:p>
    <w:p w:rsidR="00000000" w:rsidDel="00000000" w:rsidP="00000000" w:rsidRDefault="00000000" w:rsidRPr="00000000" w14:paraId="00000813">
      <w:pPr>
        <w:pageBreakBefore w:val="0"/>
        <w:rPr/>
      </w:pPr>
      <w:r w:rsidDel="00000000" w:rsidR="00000000" w:rsidRPr="00000000">
        <w:rPr>
          <w:rtl w:val="0"/>
        </w:rPr>
        <w:t xml:space="preserve">        n 4bq "{cps=*2}{i}Even if it makes no sense.{/i}{nw}{/cps}"</w:t>
      </w:r>
    </w:p>
    <w:p w:rsidR="00000000" w:rsidDel="00000000" w:rsidP="00000000" w:rsidRDefault="00000000" w:rsidRPr="00000000" w14:paraId="00000814">
      <w:pPr>
        <w:pageBreakBefore w:val="0"/>
        <w:rPr/>
      </w:pPr>
      <w:r w:rsidDel="00000000" w:rsidR="00000000" w:rsidRPr="00000000">
        <w:rPr>
          <w:rtl w:val="0"/>
        </w:rPr>
        <w:t xml:space="preserve">        $ _history = True</w:t>
      </w:r>
    </w:p>
    <w:p w:rsidR="00000000" w:rsidDel="00000000" w:rsidP="00000000" w:rsidRDefault="00000000" w:rsidRPr="00000000" w14:paraId="00000815">
      <w:pPr>
        <w:pageBreakBefore w:val="0"/>
        <w:rPr/>
      </w:pPr>
      <w:r w:rsidDel="00000000" w:rsidR="00000000" w:rsidRPr="00000000">
        <w:rPr>
          <w:rtl w:val="0"/>
        </w:rPr>
        <w:t xml:space="preserve">        show natsuki 4bs</w:t>
      </w:r>
    </w:p>
    <w:p w:rsidR="00000000" w:rsidDel="00000000" w:rsidP="00000000" w:rsidRDefault="00000000" w:rsidRPr="00000000" w14:paraId="00000816">
      <w:pPr>
        <w:pageBreakBefore w:val="0"/>
        <w:rPr/>
      </w:pPr>
      <w:r w:rsidDel="00000000" w:rsidR="00000000" w:rsidRPr="00000000">
        <w:rPr>
          <w:rtl w:val="0"/>
        </w:rPr>
        <w:t xml:space="preserve">        mc "Hmm?"</w:t>
      </w:r>
    </w:p>
    <w:p w:rsidR="00000000" w:rsidDel="00000000" w:rsidP="00000000" w:rsidRDefault="00000000" w:rsidRPr="00000000" w14:paraId="00000817">
      <w:pPr>
        <w:pageBreakBefore w:val="0"/>
        <w:rPr/>
      </w:pPr>
      <w:r w:rsidDel="00000000" w:rsidR="00000000" w:rsidRPr="00000000">
        <w:rPr>
          <w:rtl w:val="0"/>
        </w:rPr>
        <w:t xml:space="preserve">        n 4bq "Nothing."</w:t>
      </w:r>
    </w:p>
    <w:p w:rsidR="00000000" w:rsidDel="00000000" w:rsidP="00000000" w:rsidRDefault="00000000" w:rsidRPr="00000000" w14:paraId="00000818">
      <w:pPr>
        <w:pageBreakBefore w:val="0"/>
        <w:rPr/>
      </w:pPr>
      <w:r w:rsidDel="00000000" w:rsidR="00000000" w:rsidRPr="00000000">
        <w:rPr>
          <w:rtl w:val="0"/>
        </w:rPr>
        <w:t xml:space="preserve">        n 3bb "Anyway, do you know any specific authors she likes?"</w:t>
      </w:r>
    </w:p>
    <w:p w:rsidR="00000000" w:rsidDel="00000000" w:rsidP="00000000" w:rsidRDefault="00000000" w:rsidRPr="00000000" w14:paraId="00000819">
      <w:pPr>
        <w:pageBreakBefore w:val="0"/>
        <w:rPr/>
      </w:pPr>
      <w:r w:rsidDel="00000000" w:rsidR="00000000" w:rsidRPr="00000000">
        <w:rPr>
          <w:rtl w:val="0"/>
        </w:rPr>
        <w:t xml:space="preserve">        show natsuki 3bg</w:t>
      </w:r>
    </w:p>
    <w:p w:rsidR="00000000" w:rsidDel="00000000" w:rsidP="00000000" w:rsidRDefault="00000000" w:rsidRPr="00000000" w14:paraId="0000081A">
      <w:pPr>
        <w:pageBreakBefore w:val="0"/>
        <w:rPr/>
      </w:pPr>
      <w:r w:rsidDel="00000000" w:rsidR="00000000" w:rsidRPr="00000000">
        <w:rPr>
          <w:rtl w:val="0"/>
        </w:rPr>
        <w:t xml:space="preserve">        mc "Uhhh...{w=.75} well...{w=.75} maybe uhh..."</w:t>
      </w:r>
    </w:p>
    <w:p w:rsidR="00000000" w:rsidDel="00000000" w:rsidP="00000000" w:rsidRDefault="00000000" w:rsidRPr="00000000" w14:paraId="0000081B">
      <w:pPr>
        <w:pageBreakBefore w:val="0"/>
        <w:rPr/>
      </w:pPr>
      <w:r w:rsidDel="00000000" w:rsidR="00000000" w:rsidRPr="00000000">
        <w:rPr>
          <w:rtl w:val="0"/>
        </w:rPr>
        <w:t xml:space="preserve">        n 3bh "You have no idea, do you [player]?"</w:t>
      </w:r>
    </w:p>
    <w:p w:rsidR="00000000" w:rsidDel="00000000" w:rsidP="00000000" w:rsidRDefault="00000000" w:rsidRPr="00000000" w14:paraId="0000081C">
      <w:pPr>
        <w:pageBreakBefore w:val="0"/>
        <w:rPr/>
      </w:pPr>
      <w:r w:rsidDel="00000000" w:rsidR="00000000" w:rsidRPr="00000000">
        <w:rPr>
          <w:rtl w:val="0"/>
        </w:rPr>
        <w:t xml:space="preserve">        n 3bx "Ugh I should have seen this coming, useless as ever."</w:t>
      </w:r>
    </w:p>
    <w:p w:rsidR="00000000" w:rsidDel="00000000" w:rsidP="00000000" w:rsidRDefault="00000000" w:rsidRPr="00000000" w14:paraId="0000081D">
      <w:pPr>
        <w:pageBreakBefore w:val="0"/>
        <w:rPr/>
      </w:pPr>
      <w:r w:rsidDel="00000000" w:rsidR="00000000" w:rsidRPr="00000000">
        <w:rPr>
          <w:rtl w:val="0"/>
        </w:rPr>
        <w:t xml:space="preserve">        n 3bw "And it's too late to figure it out now, huh?"</w:t>
      </w:r>
    </w:p>
    <w:p w:rsidR="00000000" w:rsidDel="00000000" w:rsidP="00000000" w:rsidRDefault="00000000" w:rsidRPr="00000000" w14:paraId="0000081E">
      <w:pPr>
        <w:pageBreakBefore w:val="0"/>
        <w:rPr/>
      </w:pPr>
      <w:r w:rsidDel="00000000" w:rsidR="00000000" w:rsidRPr="00000000">
        <w:rPr>
          <w:rtl w:val="0"/>
        </w:rPr>
        <w:t xml:space="preserve">        show natsuki 3bs</w:t>
      </w:r>
    </w:p>
    <w:p w:rsidR="00000000" w:rsidDel="00000000" w:rsidP="00000000" w:rsidRDefault="00000000" w:rsidRPr="00000000" w14:paraId="0000081F">
      <w:pPr>
        <w:pageBreakBefore w:val="0"/>
        <w:rPr/>
      </w:pPr>
      <w:r w:rsidDel="00000000" w:rsidR="00000000" w:rsidRPr="00000000">
        <w:rPr>
          <w:rtl w:val="0"/>
        </w:rPr>
        <w:t xml:space="preserve">        mc "Kinda, she'd probably be even more suspicious."</w:t>
      </w:r>
    </w:p>
    <w:p w:rsidR="00000000" w:rsidDel="00000000" w:rsidP="00000000" w:rsidRDefault="00000000" w:rsidRPr="00000000" w14:paraId="00000820">
      <w:pPr>
        <w:pageBreakBefore w:val="0"/>
        <w:rPr/>
      </w:pPr>
      <w:r w:rsidDel="00000000" w:rsidR="00000000" w:rsidRPr="00000000">
        <w:rPr>
          <w:rtl w:val="0"/>
        </w:rPr>
        <w:t xml:space="preserve">        "I'm surprised she even believed my excuses I wouldn't be able to spend any extra time with her, unless she's on to me somehow..."</w:t>
      </w:r>
    </w:p>
    <w:p w:rsidR="00000000" w:rsidDel="00000000" w:rsidP="00000000" w:rsidRDefault="00000000" w:rsidRPr="00000000" w14:paraId="00000821">
      <w:pPr>
        <w:pageBreakBefore w:val="0"/>
        <w:rPr/>
      </w:pPr>
      <w:r w:rsidDel="00000000" w:rsidR="00000000" w:rsidRPr="00000000">
        <w:rPr>
          <w:rtl w:val="0"/>
        </w:rPr>
        <w:t xml:space="preserve">        "Well I don't need to be giving her any sort of confirmations anyway."</w:t>
      </w:r>
    </w:p>
    <w:p w:rsidR="00000000" w:rsidDel="00000000" w:rsidP="00000000" w:rsidRDefault="00000000" w:rsidRPr="00000000" w14:paraId="00000822">
      <w:pPr>
        <w:pageBreakBefore w:val="0"/>
        <w:rPr/>
      </w:pPr>
      <w:r w:rsidDel="00000000" w:rsidR="00000000" w:rsidRPr="00000000">
        <w:rPr>
          <w:rtl w:val="0"/>
        </w:rPr>
        <w:t xml:space="preserve">        n 3bq "I guess we'll just have to take a shot in the dark then."</w:t>
      </w:r>
    </w:p>
    <w:p w:rsidR="00000000" w:rsidDel="00000000" w:rsidP="00000000" w:rsidRDefault="00000000" w:rsidRPr="00000000" w14:paraId="00000823">
      <w:pPr>
        <w:pageBreakBefore w:val="0"/>
        <w:rPr/>
      </w:pPr>
      <w:r w:rsidDel="00000000" w:rsidR="00000000" w:rsidRPr="00000000">
        <w:rPr>
          <w:rtl w:val="0"/>
        </w:rPr>
        <w:t xml:space="preserve">        show natsuki 1bs</w:t>
      </w:r>
    </w:p>
    <w:p w:rsidR="00000000" w:rsidDel="00000000" w:rsidP="00000000" w:rsidRDefault="00000000" w:rsidRPr="00000000" w14:paraId="00000824">
      <w:pPr>
        <w:pageBreakBefore w:val="0"/>
        <w:rPr/>
      </w:pPr>
      <w:r w:rsidDel="00000000" w:rsidR="00000000" w:rsidRPr="00000000">
        <w:rPr>
          <w:rtl w:val="0"/>
        </w:rPr>
        <w:t xml:space="preserve">        "Natsuki takes out her phone from her purse and starts typing furiously."</w:t>
      </w:r>
    </w:p>
    <w:p w:rsidR="00000000" w:rsidDel="00000000" w:rsidP="00000000" w:rsidRDefault="00000000" w:rsidRPr="00000000" w14:paraId="00000825">
      <w:pPr>
        <w:pageBreakBefore w:val="0"/>
        <w:rPr/>
      </w:pPr>
      <w:r w:rsidDel="00000000" w:rsidR="00000000" w:rsidRPr="00000000">
        <w:rPr>
          <w:rtl w:val="0"/>
        </w:rPr>
        <w:t xml:space="preserve">        "I can't help but notice the glitter and general cutesy manner her phone is decorated in."</w:t>
      </w:r>
    </w:p>
    <w:p w:rsidR="00000000" w:rsidDel="00000000" w:rsidP="00000000" w:rsidRDefault="00000000" w:rsidRPr="00000000" w14:paraId="00000826">
      <w:pPr>
        <w:pageBreakBefore w:val="0"/>
        <w:rPr/>
      </w:pPr>
      <w:r w:rsidDel="00000000" w:rsidR="00000000" w:rsidRPr="00000000">
        <w:rPr>
          <w:rtl w:val="0"/>
        </w:rPr>
        <w:t xml:space="preserve">        n 2bb "Here, take a look at this list and see if anything rings a bell."</w:t>
      </w:r>
    </w:p>
    <w:p w:rsidR="00000000" w:rsidDel="00000000" w:rsidP="00000000" w:rsidRDefault="00000000" w:rsidRPr="00000000" w14:paraId="00000827">
      <w:pPr>
        <w:pageBreakBefore w:val="0"/>
        <w:rPr/>
      </w:pPr>
      <w:r w:rsidDel="00000000" w:rsidR="00000000" w:rsidRPr="00000000">
        <w:rPr>
          <w:rtl w:val="0"/>
        </w:rPr>
        <w:t xml:space="preserve">        show natsuki 4bs</w:t>
      </w:r>
    </w:p>
    <w:p w:rsidR="00000000" w:rsidDel="00000000" w:rsidP="00000000" w:rsidRDefault="00000000" w:rsidRPr="00000000" w14:paraId="00000828">
      <w:pPr>
        <w:pageBreakBefore w:val="0"/>
        <w:rPr/>
      </w:pPr>
      <w:r w:rsidDel="00000000" w:rsidR="00000000" w:rsidRPr="00000000">
        <w:rPr>
          <w:rtl w:val="0"/>
        </w:rPr>
        <w:t xml:space="preserve">        "Natsuki hands me her phone with a web page open to a list of names."</w:t>
      </w:r>
    </w:p>
    <w:p w:rsidR="00000000" w:rsidDel="00000000" w:rsidP="00000000" w:rsidRDefault="00000000" w:rsidRPr="00000000" w14:paraId="00000829">
      <w:pPr>
        <w:pageBreakBefore w:val="0"/>
        <w:rPr/>
      </w:pPr>
      <w:r w:rsidDel="00000000" w:rsidR="00000000" w:rsidRPr="00000000">
        <w:rPr>
          <w:rtl w:val="0"/>
        </w:rPr>
        <w:t xml:space="preserve">        "The page describes each of them as different famous poets that have written in free verse, which must be the technical term for that kind of poem."</w:t>
      </w:r>
    </w:p>
    <w:p w:rsidR="00000000" w:rsidDel="00000000" w:rsidP="00000000" w:rsidRDefault="00000000" w:rsidRPr="00000000" w14:paraId="0000082A">
      <w:pPr>
        <w:pageBreakBefore w:val="0"/>
        <w:rPr/>
      </w:pPr>
      <w:r w:rsidDel="00000000" w:rsidR="00000000" w:rsidRPr="00000000">
        <w:rPr>
          <w:rtl w:val="0"/>
        </w:rPr>
        <w:t xml:space="preserve">        "As I look through the names, I notice how battered and cracked her screen is."</w:t>
      </w:r>
    </w:p>
    <w:p w:rsidR="00000000" w:rsidDel="00000000" w:rsidP="00000000" w:rsidRDefault="00000000" w:rsidRPr="00000000" w14:paraId="0000082B">
      <w:pPr>
        <w:pageBreakBefore w:val="0"/>
        <w:rPr/>
      </w:pPr>
      <w:r w:rsidDel="00000000" w:rsidR="00000000" w:rsidRPr="00000000">
        <w:rPr>
          <w:rtl w:val="0"/>
        </w:rPr>
        <w:t xml:space="preserve">        "Which seems odd for someone like Natsuki, considering how she treats her precious Parfait Girls manga set."</w:t>
      </w:r>
    </w:p>
    <w:p w:rsidR="00000000" w:rsidDel="00000000" w:rsidP="00000000" w:rsidRDefault="00000000" w:rsidRPr="00000000" w14:paraId="0000082C">
      <w:pPr>
        <w:pageBreakBefore w:val="0"/>
        <w:rPr/>
      </w:pPr>
      <w:r w:rsidDel="00000000" w:rsidR="00000000" w:rsidRPr="00000000">
        <w:rPr>
          <w:rtl w:val="0"/>
        </w:rPr>
        <w:t xml:space="preserve">        "I push the thought to the side, nothing to worry about right at this moment."</w:t>
      </w:r>
    </w:p>
    <w:p w:rsidR="00000000" w:rsidDel="00000000" w:rsidP="00000000" w:rsidRDefault="00000000" w:rsidRPr="00000000" w14:paraId="0000082D">
      <w:pPr>
        <w:pageBreakBefore w:val="0"/>
        <w:rPr/>
      </w:pPr>
      <w:r w:rsidDel="00000000" w:rsidR="00000000" w:rsidRPr="00000000">
        <w:rPr>
          <w:rtl w:val="0"/>
        </w:rPr>
        <w:t xml:space="preserve">        "The names all seem so meaningless though, no one I've ever heard of till..."</w:t>
      </w:r>
    </w:p>
    <w:p w:rsidR="00000000" w:rsidDel="00000000" w:rsidP="00000000" w:rsidRDefault="00000000" w:rsidRPr="00000000" w14:paraId="0000082E">
      <w:pPr>
        <w:pageBreakBefore w:val="0"/>
        <w:rPr/>
      </w:pPr>
      <w:r w:rsidDel="00000000" w:rsidR="00000000" w:rsidRPr="00000000">
        <w:rPr>
          <w:rtl w:val="0"/>
        </w:rPr>
        <w:t xml:space="preserve">        mc "Ah! This guy!"</w:t>
      </w:r>
    </w:p>
    <w:p w:rsidR="00000000" w:rsidDel="00000000" w:rsidP="00000000" w:rsidRDefault="00000000" w:rsidRPr="00000000" w14:paraId="0000082F">
      <w:pPr>
        <w:pageBreakBefore w:val="0"/>
        <w:rPr/>
      </w:pPr>
      <w:r w:rsidDel="00000000" w:rsidR="00000000" w:rsidRPr="00000000">
        <w:rPr>
          <w:rtl w:val="0"/>
        </w:rPr>
        <w:t xml:space="preserve">        n 2bk "You got one?"</w:t>
      </w:r>
    </w:p>
    <w:p w:rsidR="00000000" w:rsidDel="00000000" w:rsidP="00000000" w:rsidRDefault="00000000" w:rsidRPr="00000000" w14:paraId="00000830">
      <w:pPr>
        <w:pageBreakBefore w:val="0"/>
        <w:rPr/>
      </w:pPr>
      <w:r w:rsidDel="00000000" w:rsidR="00000000" w:rsidRPr="00000000">
        <w:rPr>
          <w:rtl w:val="0"/>
        </w:rPr>
        <w:t xml:space="preserve">        show natsuki 2bj</w:t>
      </w:r>
    </w:p>
    <w:p w:rsidR="00000000" w:rsidDel="00000000" w:rsidP="00000000" w:rsidRDefault="00000000" w:rsidRPr="00000000" w14:paraId="00000831">
      <w:pPr>
        <w:pageBreakBefore w:val="0"/>
        <w:rPr/>
      </w:pPr>
      <w:r w:rsidDel="00000000" w:rsidR="00000000" w:rsidRPr="00000000">
        <w:rPr>
          <w:rtl w:val="0"/>
        </w:rPr>
        <w:t xml:space="preserve">        mc "Yeah, I remember this guy. Monika talked about him this one time and I remembered his name cause of how weird it was."</w:t>
      </w:r>
    </w:p>
    <w:p w:rsidR="00000000" w:rsidDel="00000000" w:rsidP="00000000" w:rsidRDefault="00000000" w:rsidRPr="00000000" w14:paraId="00000832">
      <w:pPr>
        <w:pageBreakBefore w:val="0"/>
        <w:rPr/>
      </w:pPr>
      <w:r w:rsidDel="00000000" w:rsidR="00000000" w:rsidRPr="00000000">
        <w:rPr>
          <w:rtl w:val="0"/>
        </w:rPr>
        <w:t xml:space="preserve">        n 1bl "Perfect, we'll look for anything by him then."</w:t>
      </w:r>
    </w:p>
    <w:p w:rsidR="00000000" w:rsidDel="00000000" w:rsidP="00000000" w:rsidRDefault="00000000" w:rsidRPr="00000000" w14:paraId="00000833">
      <w:pPr>
        <w:pageBreakBefore w:val="0"/>
        <w:rPr/>
      </w:pPr>
      <w:r w:rsidDel="00000000" w:rsidR="00000000" w:rsidRPr="00000000">
        <w:rPr>
          <w:rtl w:val="0"/>
        </w:rPr>
        <w:t xml:space="preserve">        n 2bb "And I'll be taking {i}this{/i} back thank you."</w:t>
      </w:r>
    </w:p>
    <w:p w:rsidR="00000000" w:rsidDel="00000000" w:rsidP="00000000" w:rsidRDefault="00000000" w:rsidRPr="00000000" w14:paraId="00000834">
      <w:pPr>
        <w:pageBreakBefore w:val="0"/>
        <w:rPr/>
      </w:pPr>
      <w:r w:rsidDel="00000000" w:rsidR="00000000" w:rsidRPr="00000000">
        <w:rPr>
          <w:rtl w:val="0"/>
        </w:rPr>
        <w:t xml:space="preserve">        show natsuki 2ba</w:t>
      </w:r>
    </w:p>
    <w:p w:rsidR="00000000" w:rsidDel="00000000" w:rsidP="00000000" w:rsidRDefault="00000000" w:rsidRPr="00000000" w14:paraId="00000835">
      <w:pPr>
        <w:pageBreakBefore w:val="0"/>
        <w:rPr/>
      </w:pPr>
      <w:r w:rsidDel="00000000" w:rsidR="00000000" w:rsidRPr="00000000">
        <w:rPr>
          <w:rtl w:val="0"/>
        </w:rPr>
        <w:t xml:space="preserve">        "She snatches the phone from my hands, setting it back in her purse."</w:t>
      </w:r>
    </w:p>
    <w:p w:rsidR="00000000" w:rsidDel="00000000" w:rsidP="00000000" w:rsidRDefault="00000000" w:rsidRPr="00000000" w14:paraId="00000836">
      <w:pPr>
        <w:pageBreakBefore w:val="0"/>
        <w:rPr/>
      </w:pPr>
      <w:r w:rsidDel="00000000" w:rsidR="00000000" w:rsidRPr="00000000">
        <w:rPr>
          <w:rtl w:val="0"/>
        </w:rPr>
        <w:t xml:space="preserve">        "Looking through the shelves, I almost lose hope in ever finding even one book amidst the rows of other collections."</w:t>
      </w:r>
    </w:p>
    <w:p w:rsidR="00000000" w:rsidDel="00000000" w:rsidP="00000000" w:rsidRDefault="00000000" w:rsidRPr="00000000" w14:paraId="00000837">
      <w:pPr>
        <w:pageBreakBefore w:val="0"/>
        <w:rPr/>
      </w:pPr>
      <w:r w:rsidDel="00000000" w:rsidR="00000000" w:rsidRPr="00000000">
        <w:rPr>
          <w:rtl w:val="0"/>
        </w:rPr>
        <w:t xml:space="preserve">        "As I near throwing my arms up in defeat, I spotted a familiar name on the binding of one of the books."</w:t>
      </w:r>
    </w:p>
    <w:p w:rsidR="00000000" w:rsidDel="00000000" w:rsidP="00000000" w:rsidRDefault="00000000" w:rsidRPr="00000000" w14:paraId="00000838">
      <w:pPr>
        <w:pageBreakBefore w:val="0"/>
        <w:rPr/>
      </w:pPr>
      <w:r w:rsidDel="00000000" w:rsidR="00000000" w:rsidRPr="00000000">
        <w:rPr>
          <w:rtl w:val="0"/>
        </w:rPr>
        <w:t xml:space="preserve">        show natsuki 2bc</w:t>
      </w:r>
    </w:p>
    <w:p w:rsidR="00000000" w:rsidDel="00000000" w:rsidP="00000000" w:rsidRDefault="00000000" w:rsidRPr="00000000" w14:paraId="00000839">
      <w:pPr>
        <w:pageBreakBefore w:val="0"/>
        <w:rPr/>
      </w:pPr>
      <w:r w:rsidDel="00000000" w:rsidR="00000000" w:rsidRPr="00000000">
        <w:rPr>
          <w:rtl w:val="0"/>
        </w:rPr>
        <w:t xml:space="preserve">        mc "I got one Natsuki!"</w:t>
      </w:r>
    </w:p>
    <w:p w:rsidR="00000000" w:rsidDel="00000000" w:rsidP="00000000" w:rsidRDefault="00000000" w:rsidRPr="00000000" w14:paraId="0000083A">
      <w:pPr>
        <w:pageBreakBefore w:val="0"/>
        <w:rPr/>
      </w:pPr>
      <w:r w:rsidDel="00000000" w:rsidR="00000000" w:rsidRPr="00000000">
        <w:rPr>
          <w:rtl w:val="0"/>
        </w:rPr>
        <w:t xml:space="preserve">        n 4bd "Oh thank God, I was gonna lose it if we didn't find anything on this shelf."</w:t>
      </w:r>
    </w:p>
    <w:p w:rsidR="00000000" w:rsidDel="00000000" w:rsidP="00000000" w:rsidRDefault="00000000" w:rsidRPr="00000000" w14:paraId="0000083B">
      <w:pPr>
        <w:pageBreakBefore w:val="0"/>
        <w:rPr/>
      </w:pPr>
      <w:r w:rsidDel="00000000" w:rsidR="00000000" w:rsidRPr="00000000">
        <w:rPr>
          <w:rtl w:val="0"/>
        </w:rPr>
        <w:t xml:space="preserve">        n "So are you getting that one?"</w:t>
      </w:r>
    </w:p>
    <w:p w:rsidR="00000000" w:rsidDel="00000000" w:rsidP="00000000" w:rsidRDefault="00000000" w:rsidRPr="00000000" w14:paraId="0000083C">
      <w:pPr>
        <w:pageBreakBefore w:val="0"/>
        <w:rPr/>
      </w:pPr>
      <w:r w:rsidDel="00000000" w:rsidR="00000000" w:rsidRPr="00000000">
        <w:rPr>
          <w:rtl w:val="0"/>
        </w:rPr>
        <w:t xml:space="preserve">        show natsuki 2bk</w:t>
      </w:r>
    </w:p>
    <w:p w:rsidR="00000000" w:rsidDel="00000000" w:rsidP="00000000" w:rsidRDefault="00000000" w:rsidRPr="00000000" w14:paraId="0000083D">
      <w:pPr>
        <w:pageBreakBefore w:val="0"/>
        <w:rPr/>
      </w:pPr>
      <w:r w:rsidDel="00000000" w:rsidR="00000000" w:rsidRPr="00000000">
        <w:rPr>
          <w:rtl w:val="0"/>
        </w:rPr>
        <w:t xml:space="preserve">        mc "I'm not really sure...{w=.75} I wanna weigh my options first."</w:t>
      </w:r>
    </w:p>
    <w:p w:rsidR="00000000" w:rsidDel="00000000" w:rsidP="00000000" w:rsidRDefault="00000000" w:rsidRPr="00000000" w14:paraId="0000083E">
      <w:pPr>
        <w:pageBreakBefore w:val="0"/>
        <w:rPr/>
      </w:pPr>
      <w:r w:rsidDel="00000000" w:rsidR="00000000" w:rsidRPr="00000000">
        <w:rPr>
          <w:rtl w:val="0"/>
        </w:rPr>
        <w:t xml:space="preserve">        n 4bq "Fine, let's go find Yuri then."</w:t>
      </w:r>
    </w:p>
    <w:p w:rsidR="00000000" w:rsidDel="00000000" w:rsidP="00000000" w:rsidRDefault="00000000" w:rsidRPr="00000000" w14:paraId="0000083F">
      <w:pPr>
        <w:pageBreakBefore w:val="0"/>
        <w:rPr/>
      </w:pPr>
      <w:r w:rsidDel="00000000" w:rsidR="00000000" w:rsidRPr="00000000">
        <w:rPr>
          <w:rtl w:val="0"/>
        </w:rPr>
        <w:t xml:space="preserve">        show natsuki 2ba at t22 zorder 3</w:t>
      </w:r>
    </w:p>
    <w:p w:rsidR="00000000" w:rsidDel="00000000" w:rsidP="00000000" w:rsidRDefault="00000000" w:rsidRPr="00000000" w14:paraId="00000840">
      <w:pPr>
        <w:pageBreakBefore w:val="0"/>
        <w:rPr/>
      </w:pPr>
      <w:r w:rsidDel="00000000" w:rsidR="00000000" w:rsidRPr="00000000">
        <w:rPr>
          <w:rtl w:val="0"/>
        </w:rPr>
        <w:t xml:space="preserve">        show yuri 1bq at t21 zorder 3</w:t>
      </w:r>
    </w:p>
    <w:p w:rsidR="00000000" w:rsidDel="00000000" w:rsidP="00000000" w:rsidRDefault="00000000" w:rsidRPr="00000000" w14:paraId="00000841">
      <w:pPr>
        <w:pageBreakBefore w:val="0"/>
        <w:rPr/>
      </w:pPr>
      <w:r w:rsidDel="00000000" w:rsidR="00000000" w:rsidRPr="00000000">
        <w:rPr>
          <w:rtl w:val="0"/>
        </w:rPr>
        <w:t xml:space="preserve">        "And find her we do, browsing the horror section of the store."</w:t>
      </w:r>
    </w:p>
    <w:p w:rsidR="00000000" w:rsidDel="00000000" w:rsidP="00000000" w:rsidRDefault="00000000" w:rsidRPr="00000000" w14:paraId="00000842">
      <w:pPr>
        <w:pageBreakBefore w:val="0"/>
        <w:rPr/>
      </w:pPr>
      <w:r w:rsidDel="00000000" w:rsidR="00000000" w:rsidRPr="00000000">
        <w:rPr>
          <w:rtl w:val="0"/>
        </w:rPr>
        <w:t xml:space="preserve">        "Yuri must have gotten wrapped up in the selection they had."</w:t>
      </w:r>
    </w:p>
    <w:p w:rsidR="00000000" w:rsidDel="00000000" w:rsidP="00000000" w:rsidRDefault="00000000" w:rsidRPr="00000000" w14:paraId="00000843">
      <w:pPr>
        <w:pageBreakBefore w:val="0"/>
        <w:rPr/>
      </w:pPr>
      <w:r w:rsidDel="00000000" w:rsidR="00000000" w:rsidRPr="00000000">
        <w:rPr>
          <w:rtl w:val="0"/>
        </w:rPr>
        <w:t xml:space="preserve">        if shopping == 2:</w:t>
      </w:r>
    </w:p>
    <w:p w:rsidR="00000000" w:rsidDel="00000000" w:rsidP="00000000" w:rsidRDefault="00000000" w:rsidRPr="00000000" w14:paraId="00000844">
      <w:pPr>
        <w:pageBreakBefore w:val="0"/>
        <w:rPr/>
      </w:pPr>
      <w:r w:rsidDel="00000000" w:rsidR="00000000" w:rsidRPr="00000000">
        <w:rPr>
          <w:rtl w:val="0"/>
        </w:rPr>
        <w:t xml:space="preserve">            "With two gift choices in mind, we headed back to the center of the mall."</w:t>
      </w:r>
    </w:p>
    <w:p w:rsidR="00000000" w:rsidDel="00000000" w:rsidP="00000000" w:rsidRDefault="00000000" w:rsidRPr="00000000" w14:paraId="00000845">
      <w:pPr>
        <w:pageBreakBefore w:val="0"/>
        <w:rPr/>
      </w:pPr>
      <w:r w:rsidDel="00000000" w:rsidR="00000000" w:rsidRPr="00000000">
        <w:rPr>
          <w:rtl w:val="0"/>
        </w:rPr>
        <w:t xml:space="preserve">            call backB</w:t>
      </w:r>
    </w:p>
    <w:p w:rsidR="00000000" w:rsidDel="00000000" w:rsidP="00000000" w:rsidRDefault="00000000" w:rsidRPr="00000000" w14:paraId="00000846">
      <w:pPr>
        <w:pageBreakBefore w:val="0"/>
        <w:rPr/>
      </w:pPr>
      <w:r w:rsidDel="00000000" w:rsidR="00000000" w:rsidRPr="00000000">
        <w:rPr>
          <w:rtl w:val="0"/>
        </w:rPr>
        <w:t xml:space="preserve">        else:</w:t>
      </w:r>
    </w:p>
    <w:p w:rsidR="00000000" w:rsidDel="00000000" w:rsidP="00000000" w:rsidRDefault="00000000" w:rsidRPr="00000000" w14:paraId="00000847">
      <w:pPr>
        <w:pageBreakBefore w:val="0"/>
        <w:rPr/>
      </w:pPr>
      <w:r w:rsidDel="00000000" w:rsidR="00000000" w:rsidRPr="00000000">
        <w:rPr>
          <w:rtl w:val="0"/>
        </w:rPr>
        <w:t xml:space="preserve">            show yuri 1ba at t31 zorder 3</w:t>
      </w:r>
    </w:p>
    <w:p w:rsidR="00000000" w:rsidDel="00000000" w:rsidP="00000000" w:rsidRDefault="00000000" w:rsidRPr="00000000" w14:paraId="00000848">
      <w:pPr>
        <w:pageBreakBefore w:val="0"/>
        <w:rPr/>
      </w:pPr>
      <w:r w:rsidDel="00000000" w:rsidR="00000000" w:rsidRPr="00000000">
        <w:rPr>
          <w:rtl w:val="0"/>
        </w:rPr>
        <w:t xml:space="preserve">            "We pry Yuri from her books and back to the main hallway."</w:t>
      </w:r>
    </w:p>
    <w:p w:rsidR="00000000" w:rsidDel="00000000" w:rsidP="00000000" w:rsidRDefault="00000000" w:rsidRPr="00000000" w14:paraId="00000849">
      <w:pPr>
        <w:pageBreakBefore w:val="0"/>
        <w:rPr/>
      </w:pPr>
      <w:r w:rsidDel="00000000" w:rsidR="00000000" w:rsidRPr="00000000">
        <w:rPr>
          <w:rtl w:val="0"/>
        </w:rPr>
        <w:t xml:space="preserve">            $ y_store = True</w:t>
      </w:r>
    </w:p>
    <w:p w:rsidR="00000000" w:rsidDel="00000000" w:rsidP="00000000" w:rsidRDefault="00000000" w:rsidRPr="00000000" w14:paraId="0000084A">
      <w:pPr>
        <w:pageBreakBefore w:val="0"/>
        <w:rPr/>
      </w:pPr>
      <w:r w:rsidDel="00000000" w:rsidR="00000000" w:rsidRPr="00000000">
        <w:rPr>
          <w:rtl w:val="0"/>
        </w:rPr>
        <w:t xml:space="preserve">            $ shopping += 1</w:t>
      </w:r>
    </w:p>
    <w:p w:rsidR="00000000" w:rsidDel="00000000" w:rsidP="00000000" w:rsidRDefault="00000000" w:rsidRPr="00000000" w14:paraId="0000084B">
      <w:pPr>
        <w:pageBreakBefore w:val="0"/>
        <w:rPr/>
      </w:pPr>
      <w:r w:rsidDel="00000000" w:rsidR="00000000" w:rsidRPr="00000000">
        <w:rPr>
          <w:rtl w:val="0"/>
        </w:rPr>
        <w:t xml:space="preserve">            call y_storeB</w:t>
      </w:r>
    </w:p>
    <w:p w:rsidR="00000000" w:rsidDel="00000000" w:rsidP="00000000" w:rsidRDefault="00000000" w:rsidRPr="00000000" w14:paraId="0000084C">
      <w:pPr>
        <w:pageBreakBefore w:val="0"/>
        <w:rPr/>
      </w:pPr>
      <w:r w:rsidDel="00000000" w:rsidR="00000000" w:rsidRPr="00000000">
        <w:rPr>
          <w:rtl w:val="0"/>
        </w:rPr>
      </w:r>
    </w:p>
    <w:p w:rsidR="00000000" w:rsidDel="00000000" w:rsidP="00000000" w:rsidRDefault="00000000" w:rsidRPr="00000000" w14:paraId="0000084D">
      <w:pPr>
        <w:pageBreakBefore w:val="0"/>
        <w:rPr/>
      </w:pPr>
      <w:r w:rsidDel="00000000" w:rsidR="00000000" w:rsidRPr="00000000">
        <w:rPr>
          <w:rtl w:val="0"/>
        </w:rPr>
        <w:t xml:space="preserve">    label backB:</w:t>
      </w:r>
    </w:p>
    <w:p w:rsidR="00000000" w:rsidDel="00000000" w:rsidP="00000000" w:rsidRDefault="00000000" w:rsidRPr="00000000" w14:paraId="0000084E">
      <w:pPr>
        <w:pageBreakBefore w:val="0"/>
        <w:rPr/>
      </w:pPr>
      <w:r w:rsidDel="00000000" w:rsidR="00000000" w:rsidRPr="00000000">
        <w:rPr>
          <w:rtl w:val="0"/>
        </w:rPr>
        <w:t xml:space="preserve">        show yuri 1bl at s21</w:t>
      </w:r>
    </w:p>
    <w:p w:rsidR="00000000" w:rsidDel="00000000" w:rsidP="00000000" w:rsidRDefault="00000000" w:rsidRPr="00000000" w14:paraId="0000084F">
      <w:pPr>
        <w:pageBreakBefore w:val="0"/>
        <w:rPr/>
      </w:pPr>
      <w:r w:rsidDel="00000000" w:rsidR="00000000" w:rsidRPr="00000000">
        <w:rPr>
          <w:rtl w:val="0"/>
        </w:rPr>
        <w:t xml:space="preserve">        show natsuki 2ba at s22</w:t>
      </w:r>
    </w:p>
    <w:p w:rsidR="00000000" w:rsidDel="00000000" w:rsidP="00000000" w:rsidRDefault="00000000" w:rsidRPr="00000000" w14:paraId="00000850">
      <w:pPr>
        <w:pageBreakBefore w:val="0"/>
        <w:rPr/>
      </w:pPr>
      <w:r w:rsidDel="00000000" w:rsidR="00000000" w:rsidRPr="00000000">
        <w:rPr>
          <w:rtl w:val="0"/>
        </w:rPr>
        <w:t xml:space="preserve">        y "Oh what a relief it is to finally sit down for a rest."</w:t>
      </w:r>
    </w:p>
    <w:p w:rsidR="00000000" w:rsidDel="00000000" w:rsidP="00000000" w:rsidRDefault="00000000" w:rsidRPr="00000000" w14:paraId="00000851">
      <w:pPr>
        <w:pageBreakBefore w:val="0"/>
        <w:rPr/>
      </w:pPr>
      <w:r w:rsidDel="00000000" w:rsidR="00000000" w:rsidRPr="00000000">
        <w:rPr>
          <w:rtl w:val="0"/>
        </w:rPr>
        <w:t xml:space="preserve">        show yuri 1bm</w:t>
      </w:r>
    </w:p>
    <w:p w:rsidR="00000000" w:rsidDel="00000000" w:rsidP="00000000" w:rsidRDefault="00000000" w:rsidRPr="00000000" w14:paraId="00000852">
      <w:pPr>
        <w:pageBreakBefore w:val="0"/>
        <w:rPr/>
      </w:pPr>
      <w:r w:rsidDel="00000000" w:rsidR="00000000" w:rsidRPr="00000000">
        <w:rPr>
          <w:rtl w:val="0"/>
        </w:rPr>
        <w:t xml:space="preserve">        n 4bl "All this walking got you tired Yuri?"</w:t>
      </w:r>
    </w:p>
    <w:p w:rsidR="00000000" w:rsidDel="00000000" w:rsidP="00000000" w:rsidRDefault="00000000" w:rsidRPr="00000000" w14:paraId="00000853">
      <w:pPr>
        <w:pageBreakBefore w:val="0"/>
        <w:rPr/>
      </w:pPr>
      <w:r w:rsidDel="00000000" w:rsidR="00000000" w:rsidRPr="00000000">
        <w:rPr>
          <w:rtl w:val="0"/>
        </w:rPr>
        <w:t xml:space="preserve">        show natsuki 4bj</w:t>
      </w:r>
    </w:p>
    <w:p w:rsidR="00000000" w:rsidDel="00000000" w:rsidP="00000000" w:rsidRDefault="00000000" w:rsidRPr="00000000" w14:paraId="00000854">
      <w:pPr>
        <w:pageBreakBefore w:val="0"/>
        <w:rPr/>
      </w:pPr>
      <w:r w:rsidDel="00000000" w:rsidR="00000000" w:rsidRPr="00000000">
        <w:rPr>
          <w:rtl w:val="0"/>
        </w:rPr>
        <w:t xml:space="preserve">        y 2bh "Quite tired actually, I'm not used to this much running around on a Saturday."</w:t>
      </w:r>
    </w:p>
    <w:p w:rsidR="00000000" w:rsidDel="00000000" w:rsidP="00000000" w:rsidRDefault="00000000" w:rsidRPr="00000000" w14:paraId="00000855">
      <w:pPr>
        <w:pageBreakBefore w:val="0"/>
        <w:rPr/>
      </w:pPr>
      <w:r w:rsidDel="00000000" w:rsidR="00000000" w:rsidRPr="00000000">
        <w:rPr>
          <w:rtl w:val="0"/>
        </w:rPr>
        <w:t xml:space="preserve">        show yuri 2be</w:t>
      </w:r>
    </w:p>
    <w:p w:rsidR="00000000" w:rsidDel="00000000" w:rsidP="00000000" w:rsidRDefault="00000000" w:rsidRPr="00000000" w14:paraId="00000856">
      <w:pPr>
        <w:pageBreakBefore w:val="0"/>
        <w:rPr/>
      </w:pPr>
      <w:r w:rsidDel="00000000" w:rsidR="00000000" w:rsidRPr="00000000">
        <w:rPr>
          <w:rtl w:val="0"/>
        </w:rPr>
        <w:t xml:space="preserve">        n 1bd "Well it's almost over anyway, [player] over here just has to buy his gift and we can go home."</w:t>
      </w:r>
    </w:p>
    <w:p w:rsidR="00000000" w:rsidDel="00000000" w:rsidP="00000000" w:rsidRDefault="00000000" w:rsidRPr="00000000" w14:paraId="00000857">
      <w:pPr>
        <w:pageBreakBefore w:val="0"/>
        <w:rPr/>
      </w:pPr>
      <w:r w:rsidDel="00000000" w:rsidR="00000000" w:rsidRPr="00000000">
        <w:rPr>
          <w:rtl w:val="0"/>
        </w:rPr>
        <w:t xml:space="preserve">        n 2bc "You do know what your getting her, right?"</w:t>
      </w:r>
    </w:p>
    <w:p w:rsidR="00000000" w:rsidDel="00000000" w:rsidP="00000000" w:rsidRDefault="00000000" w:rsidRPr="00000000" w14:paraId="00000858">
      <w:pPr>
        <w:pageBreakBefore w:val="0"/>
        <w:rPr/>
      </w:pPr>
      <w:r w:rsidDel="00000000" w:rsidR="00000000" w:rsidRPr="00000000">
        <w:rPr>
          <w:rtl w:val="0"/>
        </w:rPr>
        <w:t xml:space="preserve">        show natsuki 2ba</w:t>
      </w:r>
    </w:p>
    <w:p w:rsidR="00000000" w:rsidDel="00000000" w:rsidP="00000000" w:rsidRDefault="00000000" w:rsidRPr="00000000" w14:paraId="00000859">
      <w:pPr>
        <w:pageBreakBefore w:val="0"/>
        <w:rPr/>
      </w:pPr>
      <w:r w:rsidDel="00000000" w:rsidR="00000000" w:rsidRPr="00000000">
        <w:rPr>
          <w:rtl w:val="0"/>
        </w:rPr>
        <w:t xml:space="preserve">        mc "Well uh..."</w:t>
      </w:r>
    </w:p>
    <w:p w:rsidR="00000000" w:rsidDel="00000000" w:rsidP="00000000" w:rsidRDefault="00000000" w:rsidRPr="00000000" w14:paraId="0000085A">
      <w:pPr>
        <w:pageBreakBefore w:val="0"/>
        <w:rPr/>
      </w:pPr>
      <w:r w:rsidDel="00000000" w:rsidR="00000000" w:rsidRPr="00000000">
        <w:rPr>
          <w:rtl w:val="0"/>
        </w:rPr>
        <w:t xml:space="preserve">        "I'm still on the fence about it."</w:t>
      </w:r>
    </w:p>
    <w:p w:rsidR="00000000" w:rsidDel="00000000" w:rsidP="00000000" w:rsidRDefault="00000000" w:rsidRPr="00000000" w14:paraId="0000085B">
      <w:pPr>
        <w:pageBreakBefore w:val="0"/>
        <w:rPr/>
      </w:pPr>
      <w:r w:rsidDel="00000000" w:rsidR="00000000" w:rsidRPr="00000000">
        <w:rPr>
          <w:rtl w:val="0"/>
        </w:rPr>
        <w:t xml:space="preserve">        "Both of them seemed like good options to me."</w:t>
      </w:r>
    </w:p>
    <w:p w:rsidR="00000000" w:rsidDel="00000000" w:rsidP="00000000" w:rsidRDefault="00000000" w:rsidRPr="00000000" w14:paraId="0000085C">
      <w:pPr>
        <w:pageBreakBefore w:val="0"/>
        <w:rPr/>
      </w:pPr>
      <w:r w:rsidDel="00000000" w:rsidR="00000000" w:rsidRPr="00000000">
        <w:rPr>
          <w:rtl w:val="0"/>
        </w:rPr>
        <w:t xml:space="preserve">        "That book of poetry seems like something she would enjoy, but at the same time..."</w:t>
      </w:r>
    </w:p>
    <w:p w:rsidR="00000000" w:rsidDel="00000000" w:rsidP="00000000" w:rsidRDefault="00000000" w:rsidRPr="00000000" w14:paraId="0000085D">
      <w:pPr>
        <w:pageBreakBefore w:val="0"/>
        <w:rPr/>
      </w:pPr>
      <w:r w:rsidDel="00000000" w:rsidR="00000000" w:rsidRPr="00000000">
        <w:rPr>
          <w:rtl w:val="0"/>
        </w:rPr>
        <w:t xml:space="preserve">        "The music box was so beautifully decorated and sounded so nice..."</w:t>
      </w:r>
    </w:p>
    <w:p w:rsidR="00000000" w:rsidDel="00000000" w:rsidP="00000000" w:rsidRDefault="00000000" w:rsidRPr="00000000" w14:paraId="0000085E">
      <w:pPr>
        <w:pageBreakBefore w:val="0"/>
        <w:rPr/>
      </w:pPr>
      <w:r w:rsidDel="00000000" w:rsidR="00000000" w:rsidRPr="00000000">
        <w:rPr>
          <w:rtl w:val="0"/>
        </w:rPr>
        <w:t xml:space="preserve">        "Decisions, decisions..."</w:t>
      </w:r>
    </w:p>
    <w:p w:rsidR="00000000" w:rsidDel="00000000" w:rsidP="00000000" w:rsidRDefault="00000000" w:rsidRPr="00000000" w14:paraId="0000085F">
      <w:pPr>
        <w:pageBreakBefore w:val="0"/>
        <w:rPr/>
      </w:pPr>
      <w:r w:rsidDel="00000000" w:rsidR="00000000" w:rsidRPr="00000000">
        <w:rPr>
          <w:rtl w:val="0"/>
        </w:rPr>
        <w:t xml:space="preserve">        menu:</w:t>
      </w:r>
    </w:p>
    <w:p w:rsidR="00000000" w:rsidDel="00000000" w:rsidP="00000000" w:rsidRDefault="00000000" w:rsidRPr="00000000" w14:paraId="00000860">
      <w:pPr>
        <w:pageBreakBefore w:val="0"/>
        <w:rPr/>
      </w:pPr>
      <w:r w:rsidDel="00000000" w:rsidR="00000000" w:rsidRPr="00000000">
        <w:rPr>
          <w:rtl w:val="0"/>
        </w:rPr>
        <w:t xml:space="preserve">            mc "I'm going to get her the..."</w:t>
      </w:r>
    </w:p>
    <w:p w:rsidR="00000000" w:rsidDel="00000000" w:rsidP="00000000" w:rsidRDefault="00000000" w:rsidRPr="00000000" w14:paraId="00000861">
      <w:pPr>
        <w:pageBreakBefore w:val="0"/>
        <w:rPr/>
      </w:pPr>
      <w:r w:rsidDel="00000000" w:rsidR="00000000" w:rsidRPr="00000000">
        <w:rPr>
          <w:rtl w:val="0"/>
        </w:rPr>
        <w:t xml:space="preserve">            "Music Box":</w:t>
      </w:r>
    </w:p>
    <w:p w:rsidR="00000000" w:rsidDel="00000000" w:rsidP="00000000" w:rsidRDefault="00000000" w:rsidRPr="00000000" w14:paraId="00000862">
      <w:pPr>
        <w:pageBreakBefore w:val="0"/>
        <w:rPr/>
      </w:pPr>
      <w:r w:rsidDel="00000000" w:rsidR="00000000" w:rsidRPr="00000000">
        <w:rPr>
          <w:rtl w:val="0"/>
        </w:rPr>
        <w:t xml:space="preserve">                $ gift = 3</w:t>
      </w:r>
    </w:p>
    <w:p w:rsidR="00000000" w:rsidDel="00000000" w:rsidP="00000000" w:rsidRDefault="00000000" w:rsidRPr="00000000" w14:paraId="00000863">
      <w:pPr>
        <w:pageBreakBefore w:val="0"/>
        <w:rPr/>
      </w:pPr>
      <w:r w:rsidDel="00000000" w:rsidR="00000000" w:rsidRPr="00000000">
        <w:rPr>
          <w:rtl w:val="0"/>
        </w:rPr>
        <w:t xml:space="preserve">                "Of course, Monika loves music almost as much as literature. The perfect gift."</w:t>
      </w:r>
    </w:p>
    <w:p w:rsidR="00000000" w:rsidDel="00000000" w:rsidP="00000000" w:rsidRDefault="00000000" w:rsidRPr="00000000" w14:paraId="00000864">
      <w:pPr>
        <w:pageBreakBefore w:val="0"/>
        <w:rPr/>
      </w:pPr>
      <w:r w:rsidDel="00000000" w:rsidR="00000000" w:rsidRPr="00000000">
        <w:rPr>
          <w:rtl w:val="0"/>
        </w:rPr>
        <w:t xml:space="preserve">                mc "I choose the music box Yuri and I found, it's like a perfect fit."</w:t>
      </w:r>
    </w:p>
    <w:p w:rsidR="00000000" w:rsidDel="00000000" w:rsidP="00000000" w:rsidRDefault="00000000" w:rsidRPr="00000000" w14:paraId="00000865">
      <w:pPr>
        <w:pageBreakBefore w:val="0"/>
        <w:rPr/>
      </w:pPr>
      <w:r w:rsidDel="00000000" w:rsidR="00000000" w:rsidRPr="00000000">
        <w:rPr>
          <w:rtl w:val="0"/>
        </w:rPr>
        <w:t xml:space="preserve">                y 2bb "I totally agree with you [player], I think she'll love it."</w:t>
      </w:r>
    </w:p>
    <w:p w:rsidR="00000000" w:rsidDel="00000000" w:rsidP="00000000" w:rsidRDefault="00000000" w:rsidRPr="00000000" w14:paraId="00000866">
      <w:pPr>
        <w:pageBreakBefore w:val="0"/>
        <w:rPr/>
      </w:pPr>
      <w:r w:rsidDel="00000000" w:rsidR="00000000" w:rsidRPr="00000000">
        <w:rPr>
          <w:rtl w:val="0"/>
        </w:rPr>
        <w:t xml:space="preserve">                show yuri 2ba</w:t>
      </w:r>
    </w:p>
    <w:p w:rsidR="00000000" w:rsidDel="00000000" w:rsidP="00000000" w:rsidRDefault="00000000" w:rsidRPr="00000000" w14:paraId="00000867">
      <w:pPr>
        <w:pageBreakBefore w:val="0"/>
        <w:rPr/>
      </w:pPr>
      <w:r w:rsidDel="00000000" w:rsidR="00000000" w:rsidRPr="00000000">
        <w:rPr>
          <w:rtl w:val="0"/>
        </w:rPr>
        <w:t xml:space="preserve">                n 3bt "It was pretty cute, not gonna lie there."</w:t>
      </w:r>
    </w:p>
    <w:p w:rsidR="00000000" w:rsidDel="00000000" w:rsidP="00000000" w:rsidRDefault="00000000" w:rsidRPr="00000000" w14:paraId="00000868">
      <w:pPr>
        <w:pageBreakBefore w:val="0"/>
        <w:rPr/>
      </w:pPr>
      <w:r w:rsidDel="00000000" w:rsidR="00000000" w:rsidRPr="00000000">
        <w:rPr>
          <w:rtl w:val="0"/>
        </w:rPr>
        <w:t xml:space="preserve">                n 3bl "See, I don't think you needed either of us at all, [player]."</w:t>
      </w:r>
    </w:p>
    <w:p w:rsidR="00000000" w:rsidDel="00000000" w:rsidP="00000000" w:rsidRDefault="00000000" w:rsidRPr="00000000" w14:paraId="00000869">
      <w:pPr>
        <w:pageBreakBefore w:val="0"/>
        <w:rPr/>
      </w:pPr>
      <w:r w:rsidDel="00000000" w:rsidR="00000000" w:rsidRPr="00000000">
        <w:rPr>
          <w:rtl w:val="0"/>
        </w:rPr>
        <w:t xml:space="preserve">                show natsuki 3ba</w:t>
      </w:r>
    </w:p>
    <w:p w:rsidR="00000000" w:rsidDel="00000000" w:rsidP="00000000" w:rsidRDefault="00000000" w:rsidRPr="00000000" w14:paraId="0000086A">
      <w:pPr>
        <w:pageBreakBefore w:val="0"/>
        <w:rPr/>
      </w:pPr>
      <w:r w:rsidDel="00000000" w:rsidR="00000000" w:rsidRPr="00000000">
        <w:rPr>
          <w:rtl w:val="0"/>
        </w:rPr>
        <w:t xml:space="preserve">                show yuri 2bd</w:t>
      </w:r>
    </w:p>
    <w:p w:rsidR="00000000" w:rsidDel="00000000" w:rsidP="00000000" w:rsidRDefault="00000000" w:rsidRPr="00000000" w14:paraId="0000086B">
      <w:pPr>
        <w:pageBreakBefore w:val="0"/>
        <w:rPr/>
      </w:pPr>
      <w:r w:rsidDel="00000000" w:rsidR="00000000" w:rsidRPr="00000000">
        <w:rPr>
          <w:rtl w:val="0"/>
        </w:rPr>
        <w:t xml:space="preserve">                mc "Well I don't know about that one..."</w:t>
      </w:r>
    </w:p>
    <w:p w:rsidR="00000000" w:rsidDel="00000000" w:rsidP="00000000" w:rsidRDefault="00000000" w:rsidRPr="00000000" w14:paraId="0000086C">
      <w:pPr>
        <w:pageBreakBefore w:val="0"/>
        <w:rPr/>
      </w:pPr>
      <w:r w:rsidDel="00000000" w:rsidR="00000000" w:rsidRPr="00000000">
        <w:rPr>
          <w:rtl w:val="0"/>
        </w:rPr>
        <w:t xml:space="preserve">                show yuri at thide</w:t>
      </w:r>
    </w:p>
    <w:p w:rsidR="00000000" w:rsidDel="00000000" w:rsidP="00000000" w:rsidRDefault="00000000" w:rsidRPr="00000000" w14:paraId="0000086D">
      <w:pPr>
        <w:pageBreakBefore w:val="0"/>
        <w:rPr/>
      </w:pPr>
      <w:r w:rsidDel="00000000" w:rsidR="00000000" w:rsidRPr="00000000">
        <w:rPr>
          <w:rtl w:val="0"/>
        </w:rPr>
        <w:t xml:space="preserve">                hide yuri</w:t>
      </w:r>
    </w:p>
    <w:p w:rsidR="00000000" w:rsidDel="00000000" w:rsidP="00000000" w:rsidRDefault="00000000" w:rsidRPr="00000000" w14:paraId="0000086E">
      <w:pPr>
        <w:pageBreakBefore w:val="0"/>
        <w:rPr/>
      </w:pPr>
      <w:r w:rsidDel="00000000" w:rsidR="00000000" w:rsidRPr="00000000">
        <w:rPr>
          <w:rtl w:val="0"/>
        </w:rPr>
        <w:t xml:space="preserve">                show natsuki at thide</w:t>
      </w:r>
    </w:p>
    <w:p w:rsidR="00000000" w:rsidDel="00000000" w:rsidP="00000000" w:rsidRDefault="00000000" w:rsidRPr="00000000" w14:paraId="0000086F">
      <w:pPr>
        <w:pageBreakBefore w:val="0"/>
        <w:rPr/>
      </w:pPr>
      <w:r w:rsidDel="00000000" w:rsidR="00000000" w:rsidRPr="00000000">
        <w:rPr>
          <w:rtl w:val="0"/>
        </w:rPr>
        <w:t xml:space="preserve">                hide natsuki</w:t>
      </w:r>
    </w:p>
    <w:p w:rsidR="00000000" w:rsidDel="00000000" w:rsidP="00000000" w:rsidRDefault="00000000" w:rsidRPr="00000000" w14:paraId="00000870">
      <w:pPr>
        <w:pageBreakBefore w:val="0"/>
        <w:rPr/>
      </w:pPr>
      <w:r w:rsidDel="00000000" w:rsidR="00000000" w:rsidRPr="00000000">
        <w:rPr>
          <w:rtl w:val="0"/>
        </w:rPr>
        <w:t xml:space="preserve">                "We went back to the antique store as a group and I purchased the music box and a big gift ribbon to place on top."</w:t>
      </w:r>
    </w:p>
    <w:p w:rsidR="00000000" w:rsidDel="00000000" w:rsidP="00000000" w:rsidRDefault="00000000" w:rsidRPr="00000000" w14:paraId="00000871">
      <w:pPr>
        <w:pageBreakBefore w:val="0"/>
        <w:rPr/>
      </w:pPr>
      <w:r w:rsidDel="00000000" w:rsidR="00000000" w:rsidRPr="00000000">
        <w:rPr>
          <w:rtl w:val="0"/>
        </w:rPr>
        <w:t xml:space="preserve">                "Even with all the other choices, I feel confident this gift will be the perfect one for our first Christmas."</w:t>
      </w:r>
    </w:p>
    <w:p w:rsidR="00000000" w:rsidDel="00000000" w:rsidP="00000000" w:rsidRDefault="00000000" w:rsidRPr="00000000" w14:paraId="00000872">
      <w:pPr>
        <w:pageBreakBefore w:val="0"/>
        <w:rPr/>
      </w:pPr>
      <w:r w:rsidDel="00000000" w:rsidR="00000000" w:rsidRPr="00000000">
        <w:rPr>
          <w:rtl w:val="0"/>
        </w:rPr>
        <w:t xml:space="preserve">                jump c6ny</w:t>
      </w:r>
    </w:p>
    <w:p w:rsidR="00000000" w:rsidDel="00000000" w:rsidP="00000000" w:rsidRDefault="00000000" w:rsidRPr="00000000" w14:paraId="00000873">
      <w:pPr>
        <w:pageBreakBefore w:val="0"/>
        <w:rPr/>
      </w:pPr>
      <w:r w:rsidDel="00000000" w:rsidR="00000000" w:rsidRPr="00000000">
        <w:rPr>
          <w:rtl w:val="0"/>
        </w:rPr>
        <w:t xml:space="preserve">            "Poetry Book":</w:t>
      </w:r>
    </w:p>
    <w:p w:rsidR="00000000" w:rsidDel="00000000" w:rsidP="00000000" w:rsidRDefault="00000000" w:rsidRPr="00000000" w14:paraId="00000874">
      <w:pPr>
        <w:pageBreakBefore w:val="0"/>
        <w:rPr/>
      </w:pPr>
      <w:r w:rsidDel="00000000" w:rsidR="00000000" w:rsidRPr="00000000">
        <w:rPr>
          <w:rtl w:val="0"/>
        </w:rPr>
        <w:t xml:space="preserve">                $ gift = 1</w:t>
      </w:r>
    </w:p>
    <w:p w:rsidR="00000000" w:rsidDel="00000000" w:rsidP="00000000" w:rsidRDefault="00000000" w:rsidRPr="00000000" w14:paraId="00000875">
      <w:pPr>
        <w:pageBreakBefore w:val="0"/>
        <w:rPr/>
      </w:pPr>
      <w:r w:rsidDel="00000000" w:rsidR="00000000" w:rsidRPr="00000000">
        <w:rPr>
          <w:rtl w:val="0"/>
        </w:rPr>
        <w:t xml:space="preserve">                "Poetry by one of her favorite authors, a perfect gift for a literature club president."</w:t>
      </w:r>
    </w:p>
    <w:p w:rsidR="00000000" w:rsidDel="00000000" w:rsidP="00000000" w:rsidRDefault="00000000" w:rsidRPr="00000000" w14:paraId="00000876">
      <w:pPr>
        <w:pageBreakBefore w:val="0"/>
        <w:rPr/>
      </w:pPr>
      <w:r w:rsidDel="00000000" w:rsidR="00000000" w:rsidRPr="00000000">
        <w:rPr>
          <w:rtl w:val="0"/>
        </w:rPr>
        <w:t xml:space="preserve">                mc "I'm gonna go with the poetry book Natsuki and I found in the book store."</w:t>
      </w:r>
    </w:p>
    <w:p w:rsidR="00000000" w:rsidDel="00000000" w:rsidP="00000000" w:rsidRDefault="00000000" w:rsidRPr="00000000" w14:paraId="00000877">
      <w:pPr>
        <w:pageBreakBefore w:val="0"/>
        <w:rPr/>
      </w:pPr>
      <w:r w:rsidDel="00000000" w:rsidR="00000000" w:rsidRPr="00000000">
        <w:rPr>
          <w:rtl w:val="0"/>
        </w:rPr>
        <w:t xml:space="preserve">                n 4bl "See, I told you I knew what would be best."</w:t>
      </w:r>
    </w:p>
    <w:p w:rsidR="00000000" w:rsidDel="00000000" w:rsidP="00000000" w:rsidRDefault="00000000" w:rsidRPr="00000000" w14:paraId="00000878">
      <w:pPr>
        <w:pageBreakBefore w:val="0"/>
        <w:rPr/>
      </w:pPr>
      <w:r w:rsidDel="00000000" w:rsidR="00000000" w:rsidRPr="00000000">
        <w:rPr>
          <w:rtl w:val="0"/>
        </w:rPr>
        <w:t xml:space="preserve">                n 4by "I'm just too good like that."</w:t>
      </w:r>
    </w:p>
    <w:p w:rsidR="00000000" w:rsidDel="00000000" w:rsidP="00000000" w:rsidRDefault="00000000" w:rsidRPr="00000000" w14:paraId="00000879">
      <w:pPr>
        <w:pageBreakBefore w:val="0"/>
        <w:rPr/>
      </w:pPr>
      <w:r w:rsidDel="00000000" w:rsidR="00000000" w:rsidRPr="00000000">
        <w:rPr>
          <w:rtl w:val="0"/>
        </w:rPr>
        <w:t xml:space="preserve">                show natsuki 4bz</w:t>
      </w:r>
    </w:p>
    <w:p w:rsidR="00000000" w:rsidDel="00000000" w:rsidP="00000000" w:rsidRDefault="00000000" w:rsidRPr="00000000" w14:paraId="0000087A">
      <w:pPr>
        <w:pageBreakBefore w:val="0"/>
        <w:rPr/>
      </w:pPr>
      <w:r w:rsidDel="00000000" w:rsidR="00000000" w:rsidRPr="00000000">
        <w:rPr>
          <w:rtl w:val="0"/>
        </w:rPr>
        <w:t xml:space="preserve">                y 3bq "Yes, just too good like that..."</w:t>
      </w:r>
    </w:p>
    <w:p w:rsidR="00000000" w:rsidDel="00000000" w:rsidP="00000000" w:rsidRDefault="00000000" w:rsidRPr="00000000" w14:paraId="0000087B">
      <w:pPr>
        <w:pageBreakBefore w:val="0"/>
        <w:rPr/>
      </w:pPr>
      <w:r w:rsidDel="00000000" w:rsidR="00000000" w:rsidRPr="00000000">
        <w:rPr>
          <w:rtl w:val="0"/>
        </w:rPr>
        <w:t xml:space="preserve">                y 1bb "Well it will be a wonderful gift, I'm sure of it."</w:t>
      </w:r>
    </w:p>
    <w:p w:rsidR="00000000" w:rsidDel="00000000" w:rsidP="00000000" w:rsidRDefault="00000000" w:rsidRPr="00000000" w14:paraId="0000087C">
      <w:pPr>
        <w:pageBreakBefore w:val="0"/>
        <w:rPr/>
      </w:pPr>
      <w:r w:rsidDel="00000000" w:rsidR="00000000" w:rsidRPr="00000000">
        <w:rPr>
          <w:rtl w:val="0"/>
        </w:rPr>
        <w:t xml:space="preserve">                show yuri at thide</w:t>
      </w:r>
    </w:p>
    <w:p w:rsidR="00000000" w:rsidDel="00000000" w:rsidP="00000000" w:rsidRDefault="00000000" w:rsidRPr="00000000" w14:paraId="0000087D">
      <w:pPr>
        <w:pageBreakBefore w:val="0"/>
        <w:rPr/>
      </w:pPr>
      <w:r w:rsidDel="00000000" w:rsidR="00000000" w:rsidRPr="00000000">
        <w:rPr>
          <w:rtl w:val="0"/>
        </w:rPr>
        <w:t xml:space="preserve">                hide yuri</w:t>
      </w:r>
    </w:p>
    <w:p w:rsidR="00000000" w:rsidDel="00000000" w:rsidP="00000000" w:rsidRDefault="00000000" w:rsidRPr="00000000" w14:paraId="0000087E">
      <w:pPr>
        <w:pageBreakBefore w:val="0"/>
        <w:rPr/>
      </w:pPr>
      <w:r w:rsidDel="00000000" w:rsidR="00000000" w:rsidRPr="00000000">
        <w:rPr>
          <w:rtl w:val="0"/>
        </w:rPr>
        <w:t xml:space="preserve">                show natsuki at thide</w:t>
      </w:r>
    </w:p>
    <w:p w:rsidR="00000000" w:rsidDel="00000000" w:rsidP="00000000" w:rsidRDefault="00000000" w:rsidRPr="00000000" w14:paraId="0000087F">
      <w:pPr>
        <w:pageBreakBefore w:val="0"/>
        <w:rPr/>
      </w:pPr>
      <w:r w:rsidDel="00000000" w:rsidR="00000000" w:rsidRPr="00000000">
        <w:rPr>
          <w:rtl w:val="0"/>
        </w:rPr>
        <w:t xml:space="preserve">                hide natsuki</w:t>
      </w:r>
    </w:p>
    <w:p w:rsidR="00000000" w:rsidDel="00000000" w:rsidP="00000000" w:rsidRDefault="00000000" w:rsidRPr="00000000" w14:paraId="00000880">
      <w:pPr>
        <w:pageBreakBefore w:val="0"/>
        <w:rPr/>
      </w:pPr>
      <w:r w:rsidDel="00000000" w:rsidR="00000000" w:rsidRPr="00000000">
        <w:rPr>
          <w:rtl w:val="0"/>
        </w:rPr>
        <w:t xml:space="preserve">                "Heading back to the bookstore, we pick up the book and a gift ribbon to wrap it in."</w:t>
      </w:r>
    </w:p>
    <w:p w:rsidR="00000000" w:rsidDel="00000000" w:rsidP="00000000" w:rsidRDefault="00000000" w:rsidRPr="00000000" w14:paraId="00000881">
      <w:pPr>
        <w:pageBreakBefore w:val="0"/>
        <w:rPr/>
      </w:pPr>
      <w:r w:rsidDel="00000000" w:rsidR="00000000" w:rsidRPr="00000000">
        <w:rPr>
          <w:rtl w:val="0"/>
        </w:rPr>
        <w:t xml:space="preserve">                "I'm confident in this book, even if it isn't as flashy as the others I know Monika will love it."</w:t>
      </w:r>
    </w:p>
    <w:p w:rsidR="00000000" w:rsidDel="00000000" w:rsidP="00000000" w:rsidRDefault="00000000" w:rsidRPr="00000000" w14:paraId="00000882">
      <w:pPr>
        <w:pageBreakBefore w:val="0"/>
        <w:rPr/>
      </w:pPr>
      <w:r w:rsidDel="00000000" w:rsidR="00000000" w:rsidRPr="00000000">
        <w:rPr>
          <w:rtl w:val="0"/>
        </w:rPr>
        <w:t xml:space="preserve">                jump c6ny</w:t>
      </w:r>
    </w:p>
    <w:p w:rsidR="00000000" w:rsidDel="00000000" w:rsidP="00000000" w:rsidRDefault="00000000" w:rsidRPr="00000000" w14:paraId="00000883">
      <w:pPr>
        <w:pageBreakBefore w:val="0"/>
        <w:rPr/>
      </w:pPr>
      <w:r w:rsidDel="00000000" w:rsidR="00000000" w:rsidRPr="00000000">
        <w:rPr>
          <w:rtl w:val="0"/>
        </w:rPr>
        <w:t xml:space="preserve">    label c6ny:</w:t>
      </w:r>
    </w:p>
    <w:p w:rsidR="00000000" w:rsidDel="00000000" w:rsidP="00000000" w:rsidRDefault="00000000" w:rsidRPr="00000000" w14:paraId="00000884">
      <w:pPr>
        <w:pageBreakBefore w:val="0"/>
        <w:rPr/>
      </w:pPr>
      <w:r w:rsidDel="00000000" w:rsidR="00000000" w:rsidRPr="00000000">
        <w:rPr>
          <w:rtl w:val="0"/>
        </w:rPr>
        <w:t xml:space="preserve">        show yuri 2bv at f21</w:t>
      </w:r>
    </w:p>
    <w:p w:rsidR="00000000" w:rsidDel="00000000" w:rsidP="00000000" w:rsidRDefault="00000000" w:rsidRPr="00000000" w14:paraId="00000885">
      <w:pPr>
        <w:pageBreakBefore w:val="0"/>
        <w:rPr/>
      </w:pPr>
      <w:r w:rsidDel="00000000" w:rsidR="00000000" w:rsidRPr="00000000">
        <w:rPr>
          <w:rtl w:val="0"/>
        </w:rPr>
        <w:t xml:space="preserve">        show natsuki 2bk at t22</w:t>
      </w:r>
    </w:p>
    <w:p w:rsidR="00000000" w:rsidDel="00000000" w:rsidP="00000000" w:rsidRDefault="00000000" w:rsidRPr="00000000" w14:paraId="00000886">
      <w:pPr>
        <w:pageBreakBefore w:val="0"/>
        <w:rPr/>
      </w:pPr>
      <w:r w:rsidDel="00000000" w:rsidR="00000000" w:rsidRPr="00000000">
        <w:rPr>
          <w:rtl w:val="0"/>
        </w:rPr>
        <w:t xml:space="preserve">        y "Well, with that all set I suppose I should be heading home."</w:t>
      </w:r>
    </w:p>
    <w:p w:rsidR="00000000" w:rsidDel="00000000" w:rsidP="00000000" w:rsidRDefault="00000000" w:rsidRPr="00000000" w14:paraId="00000887">
      <w:pPr>
        <w:pageBreakBefore w:val="0"/>
        <w:rPr/>
      </w:pPr>
      <w:r w:rsidDel="00000000" w:rsidR="00000000" w:rsidRPr="00000000">
        <w:rPr>
          <w:rtl w:val="0"/>
        </w:rPr>
        <w:t xml:space="preserve">        y "It is getting late and my family would be worried if I missed dinner."</w:t>
      </w:r>
    </w:p>
    <w:p w:rsidR="00000000" w:rsidDel="00000000" w:rsidP="00000000" w:rsidRDefault="00000000" w:rsidRPr="00000000" w14:paraId="00000888">
      <w:pPr>
        <w:pageBreakBefore w:val="0"/>
        <w:rPr/>
      </w:pPr>
      <w:r w:rsidDel="00000000" w:rsidR="00000000" w:rsidRPr="00000000">
        <w:rPr>
          <w:rtl w:val="0"/>
        </w:rPr>
        <w:t xml:space="preserve">        show yuri 1be at t21</w:t>
      </w:r>
    </w:p>
    <w:p w:rsidR="00000000" w:rsidDel="00000000" w:rsidP="00000000" w:rsidRDefault="00000000" w:rsidRPr="00000000" w14:paraId="00000889">
      <w:pPr>
        <w:pageBreakBefore w:val="0"/>
        <w:rPr/>
      </w:pPr>
      <w:r w:rsidDel="00000000" w:rsidR="00000000" w:rsidRPr="00000000">
        <w:rPr>
          <w:rtl w:val="0"/>
        </w:rPr>
        <w:t xml:space="preserve">        show natsuki 4bu at f22</w:t>
      </w:r>
    </w:p>
    <w:p w:rsidR="00000000" w:rsidDel="00000000" w:rsidP="00000000" w:rsidRDefault="00000000" w:rsidRPr="00000000" w14:paraId="0000088A">
      <w:pPr>
        <w:pageBreakBefore w:val="0"/>
        <w:rPr/>
      </w:pPr>
      <w:r w:rsidDel="00000000" w:rsidR="00000000" w:rsidRPr="00000000">
        <w:rPr>
          <w:rtl w:val="0"/>
        </w:rPr>
        <w:t xml:space="preserve">        n "Hey uh.. Yuri.. could I walk with you on the way back?"</w:t>
      </w:r>
    </w:p>
    <w:p w:rsidR="00000000" w:rsidDel="00000000" w:rsidP="00000000" w:rsidRDefault="00000000" w:rsidRPr="00000000" w14:paraId="0000088B">
      <w:pPr>
        <w:pageBreakBefore w:val="0"/>
        <w:rPr/>
      </w:pPr>
      <w:r w:rsidDel="00000000" w:rsidR="00000000" w:rsidRPr="00000000">
        <w:rPr>
          <w:rtl w:val="0"/>
        </w:rPr>
        <w:t xml:space="preserve">        n 4bq "I just don't wanna be bored and alone while I walk..."</w:t>
      </w:r>
    </w:p>
    <w:p w:rsidR="00000000" w:rsidDel="00000000" w:rsidP="00000000" w:rsidRDefault="00000000" w:rsidRPr="00000000" w14:paraId="0000088C">
      <w:pPr>
        <w:pageBreakBefore w:val="0"/>
        <w:rPr/>
      </w:pPr>
      <w:r w:rsidDel="00000000" w:rsidR="00000000" w:rsidRPr="00000000">
        <w:rPr>
          <w:rtl w:val="0"/>
        </w:rPr>
        <w:t xml:space="preserve">        show natsuki 4bs at t22</w:t>
      </w:r>
    </w:p>
    <w:p w:rsidR="00000000" w:rsidDel="00000000" w:rsidP="00000000" w:rsidRDefault="00000000" w:rsidRPr="00000000" w14:paraId="0000088D">
      <w:pPr>
        <w:pageBreakBefore w:val="0"/>
        <w:rPr/>
      </w:pPr>
      <w:r w:rsidDel="00000000" w:rsidR="00000000" w:rsidRPr="00000000">
        <w:rPr>
          <w:rtl w:val="0"/>
        </w:rPr>
        <w:t xml:space="preserve">        show yuri 1bb at f21</w:t>
      </w:r>
    </w:p>
    <w:p w:rsidR="00000000" w:rsidDel="00000000" w:rsidP="00000000" w:rsidRDefault="00000000" w:rsidRPr="00000000" w14:paraId="0000088E">
      <w:pPr>
        <w:pageBreakBefore w:val="0"/>
        <w:rPr/>
      </w:pPr>
      <w:r w:rsidDel="00000000" w:rsidR="00000000" w:rsidRPr="00000000">
        <w:rPr>
          <w:rtl w:val="0"/>
        </w:rPr>
        <w:t xml:space="preserve">        y "Of course Natsuki, I would love the company as well."</w:t>
      </w:r>
    </w:p>
    <w:p w:rsidR="00000000" w:rsidDel="00000000" w:rsidP="00000000" w:rsidRDefault="00000000" w:rsidRPr="00000000" w14:paraId="0000088F">
      <w:pPr>
        <w:pageBreakBefore w:val="0"/>
        <w:rPr/>
      </w:pPr>
      <w:r w:rsidDel="00000000" w:rsidR="00000000" w:rsidRPr="00000000">
        <w:rPr>
          <w:rtl w:val="0"/>
        </w:rPr>
        <w:t xml:space="preserve">        y 1bf "Oh dear look at the time, we best get going then."</w:t>
      </w:r>
    </w:p>
    <w:p w:rsidR="00000000" w:rsidDel="00000000" w:rsidP="00000000" w:rsidRDefault="00000000" w:rsidRPr="00000000" w14:paraId="00000890">
      <w:pPr>
        <w:pageBreakBefore w:val="0"/>
        <w:rPr/>
      </w:pPr>
      <w:r w:rsidDel="00000000" w:rsidR="00000000" w:rsidRPr="00000000">
        <w:rPr>
          <w:rtl w:val="0"/>
        </w:rPr>
        <w:t xml:space="preserve">        y 2bd "Take care [player]! Have a safe trip home!"</w:t>
      </w:r>
    </w:p>
    <w:p w:rsidR="00000000" w:rsidDel="00000000" w:rsidP="00000000" w:rsidRDefault="00000000" w:rsidRPr="00000000" w14:paraId="00000891">
      <w:pPr>
        <w:pageBreakBefore w:val="0"/>
        <w:rPr/>
      </w:pPr>
      <w:r w:rsidDel="00000000" w:rsidR="00000000" w:rsidRPr="00000000">
        <w:rPr>
          <w:rtl w:val="0"/>
        </w:rPr>
        <w:t xml:space="preserve">        show yuri 1ba at t21</w:t>
      </w:r>
    </w:p>
    <w:p w:rsidR="00000000" w:rsidDel="00000000" w:rsidP="00000000" w:rsidRDefault="00000000" w:rsidRPr="00000000" w14:paraId="00000892">
      <w:pPr>
        <w:pageBreakBefore w:val="0"/>
        <w:rPr/>
      </w:pPr>
      <w:r w:rsidDel="00000000" w:rsidR="00000000" w:rsidRPr="00000000">
        <w:rPr>
          <w:rtl w:val="0"/>
        </w:rPr>
        <w:t xml:space="preserve">        show natsuki 1bd at f22</w:t>
      </w:r>
    </w:p>
    <w:p w:rsidR="00000000" w:rsidDel="00000000" w:rsidP="00000000" w:rsidRDefault="00000000" w:rsidRPr="00000000" w14:paraId="00000893">
      <w:pPr>
        <w:pageBreakBefore w:val="0"/>
        <w:rPr/>
      </w:pPr>
      <w:r w:rsidDel="00000000" w:rsidR="00000000" w:rsidRPr="00000000">
        <w:rPr>
          <w:rtl w:val="0"/>
        </w:rPr>
        <w:t xml:space="preserve">        n "See you back at club on Monday [player]!"</w:t>
      </w:r>
    </w:p>
    <w:p w:rsidR="00000000" w:rsidDel="00000000" w:rsidP="00000000" w:rsidRDefault="00000000" w:rsidRPr="00000000" w14:paraId="00000894">
      <w:pPr>
        <w:pageBreakBefore w:val="0"/>
        <w:rPr/>
      </w:pPr>
      <w:r w:rsidDel="00000000" w:rsidR="00000000" w:rsidRPr="00000000">
        <w:rPr>
          <w:rtl w:val="0"/>
        </w:rPr>
        <w:t xml:space="preserve">        show natsuki 1ba at lhide</w:t>
      </w:r>
    </w:p>
    <w:p w:rsidR="00000000" w:rsidDel="00000000" w:rsidP="00000000" w:rsidRDefault="00000000" w:rsidRPr="00000000" w14:paraId="00000895">
      <w:pPr>
        <w:pageBreakBefore w:val="0"/>
        <w:rPr/>
      </w:pPr>
      <w:r w:rsidDel="00000000" w:rsidR="00000000" w:rsidRPr="00000000">
        <w:rPr>
          <w:rtl w:val="0"/>
        </w:rPr>
        <w:t xml:space="preserve">        hide natsuki</w:t>
      </w:r>
    </w:p>
    <w:p w:rsidR="00000000" w:rsidDel="00000000" w:rsidP="00000000" w:rsidRDefault="00000000" w:rsidRPr="00000000" w14:paraId="00000896">
      <w:pPr>
        <w:pageBreakBefore w:val="0"/>
        <w:rPr/>
      </w:pPr>
      <w:r w:rsidDel="00000000" w:rsidR="00000000" w:rsidRPr="00000000">
        <w:rPr>
          <w:rtl w:val="0"/>
        </w:rPr>
        <w:t xml:space="preserve">        show yuri at lhide</w:t>
      </w:r>
    </w:p>
    <w:p w:rsidR="00000000" w:rsidDel="00000000" w:rsidP="00000000" w:rsidRDefault="00000000" w:rsidRPr="00000000" w14:paraId="00000897">
      <w:pPr>
        <w:pageBreakBefore w:val="0"/>
        <w:rPr/>
      </w:pPr>
      <w:r w:rsidDel="00000000" w:rsidR="00000000" w:rsidRPr="00000000">
        <w:rPr>
          <w:rtl w:val="0"/>
        </w:rPr>
        <w:t xml:space="preserve">        hide yuri</w:t>
      </w:r>
    </w:p>
    <w:p w:rsidR="00000000" w:rsidDel="00000000" w:rsidP="00000000" w:rsidRDefault="00000000" w:rsidRPr="00000000" w14:paraId="00000898">
      <w:pPr>
        <w:pageBreakBefore w:val="0"/>
        <w:rPr/>
      </w:pPr>
      <w:r w:rsidDel="00000000" w:rsidR="00000000" w:rsidRPr="00000000">
        <w:rPr>
          <w:rtl w:val="0"/>
        </w:rPr>
        <w:t xml:space="preserve">        "I wave as the pair head back into the growing mob of people and fade from view."</w:t>
      </w:r>
    </w:p>
    <w:p w:rsidR="00000000" w:rsidDel="00000000" w:rsidP="00000000" w:rsidRDefault="00000000" w:rsidRPr="00000000" w14:paraId="00000899">
      <w:pPr>
        <w:pageBreakBefore w:val="0"/>
        <w:rPr/>
      </w:pPr>
      <w:r w:rsidDel="00000000" w:rsidR="00000000" w:rsidRPr="00000000">
        <w:rPr>
          <w:rtl w:val="0"/>
        </w:rPr>
        <w:t xml:space="preserve">        "Clutching my gift in my hand, I make my own way to the exit and back home."</w:t>
      </w:r>
    </w:p>
    <w:p w:rsidR="00000000" w:rsidDel="00000000" w:rsidP="00000000" w:rsidRDefault="00000000" w:rsidRPr="00000000" w14:paraId="0000089A">
      <w:pPr>
        <w:pageBreakBefore w:val="0"/>
        <w:rPr/>
      </w:pPr>
      <w:r w:rsidDel="00000000" w:rsidR="00000000" w:rsidRPr="00000000">
        <w:rPr>
          <w:rtl w:val="0"/>
        </w:rPr>
        <w:t xml:space="preserve">        "I had promised Monika I'd try and video call her as soon as I was home, so there's no time to waste."</w:t>
      </w:r>
    </w:p>
    <w:p w:rsidR="00000000" w:rsidDel="00000000" w:rsidP="00000000" w:rsidRDefault="00000000" w:rsidRPr="00000000" w14:paraId="0000089B">
      <w:pPr>
        <w:pageBreakBefore w:val="0"/>
        <w:rPr/>
      </w:pPr>
      <w:r w:rsidDel="00000000" w:rsidR="00000000" w:rsidRPr="00000000">
        <w:rPr>
          <w:rtl w:val="0"/>
        </w:rPr>
        <w:t xml:space="preserve">        "Wouldn't want to keep her waiting."</w:t>
      </w:r>
    </w:p>
    <w:p w:rsidR="00000000" w:rsidDel="00000000" w:rsidP="00000000" w:rsidRDefault="00000000" w:rsidRPr="00000000" w14:paraId="0000089C">
      <w:pPr>
        <w:pageBreakBefore w:val="0"/>
        <w:rPr/>
      </w:pPr>
      <w:r w:rsidDel="00000000" w:rsidR="00000000" w:rsidRPr="00000000">
        <w:rPr>
          <w:rtl w:val="0"/>
        </w:rPr>
        <w:t xml:space="preserve">        jump e1c7</w:t>
      </w:r>
    </w:p>
    <w:p w:rsidR="00000000" w:rsidDel="00000000" w:rsidP="00000000" w:rsidRDefault="00000000" w:rsidRPr="00000000" w14:paraId="0000089D">
      <w:pPr>
        <w:pageBreakBefore w:val="0"/>
        <w:rPr/>
      </w:pPr>
      <w:r w:rsidDel="00000000" w:rsidR="00000000" w:rsidRPr="00000000">
        <w:rPr>
          <w:rtl w:val="0"/>
        </w:rPr>
        <w:t xml:space="preserve">#C7</w:t>
      </w:r>
    </w:p>
    <w:p w:rsidR="00000000" w:rsidDel="00000000" w:rsidP="00000000" w:rsidRDefault="00000000" w:rsidRPr="00000000" w14:paraId="0000089E">
      <w:pPr>
        <w:pageBreakBefore w:val="0"/>
        <w:rPr/>
      </w:pPr>
      <w:r w:rsidDel="00000000" w:rsidR="00000000" w:rsidRPr="00000000">
        <w:rPr>
          <w:rtl w:val="0"/>
        </w:rPr>
        <w:t xml:space="preserve">    label e1c7:</w:t>
      </w:r>
    </w:p>
    <w:p w:rsidR="00000000" w:rsidDel="00000000" w:rsidP="00000000" w:rsidRDefault="00000000" w:rsidRPr="00000000" w14:paraId="0000089F">
      <w:pPr>
        <w:pageBreakBefore w:val="0"/>
        <w:rPr/>
      </w:pPr>
      <w:r w:rsidDel="00000000" w:rsidR="00000000" w:rsidRPr="00000000">
        <w:rPr>
          <w:rtl w:val="0"/>
        </w:rPr>
        <w:t xml:space="preserve">        stop music fadeout 2.0</w:t>
      </w:r>
    </w:p>
    <w:p w:rsidR="00000000" w:rsidDel="00000000" w:rsidP="00000000" w:rsidRDefault="00000000" w:rsidRPr="00000000" w14:paraId="000008A0">
      <w:pPr>
        <w:pageBreakBefore w:val="0"/>
        <w:rPr/>
      </w:pPr>
      <w:r w:rsidDel="00000000" w:rsidR="00000000" w:rsidRPr="00000000">
        <w:rPr>
          <w:rtl w:val="0"/>
        </w:rPr>
        <w:t xml:space="preserve">        scene bg class_day with dissolve_scene_full</w:t>
      </w:r>
    </w:p>
    <w:p w:rsidR="00000000" w:rsidDel="00000000" w:rsidP="00000000" w:rsidRDefault="00000000" w:rsidRPr="00000000" w14:paraId="000008A1">
      <w:pPr>
        <w:pageBreakBefore w:val="0"/>
        <w:rPr/>
      </w:pPr>
      <w:r w:rsidDel="00000000" w:rsidR="00000000" w:rsidRPr="00000000">
        <w:rPr>
          <w:rtl w:val="0"/>
        </w:rPr>
        <w:t xml:space="preserve">        play music t3</w:t>
      </w:r>
    </w:p>
    <w:p w:rsidR="00000000" w:rsidDel="00000000" w:rsidP="00000000" w:rsidRDefault="00000000" w:rsidRPr="00000000" w14:paraId="000008A2">
      <w:pPr>
        <w:pageBreakBefore w:val="0"/>
        <w:rPr/>
      </w:pPr>
      <w:r w:rsidDel="00000000" w:rsidR="00000000" w:rsidRPr="00000000">
        <w:rPr>
          <w:rtl w:val="0"/>
        </w:rPr>
        <w:t xml:space="preserve">        "The last day of school before a long break is always the worst."</w:t>
      </w:r>
    </w:p>
    <w:p w:rsidR="00000000" w:rsidDel="00000000" w:rsidP="00000000" w:rsidRDefault="00000000" w:rsidRPr="00000000" w14:paraId="000008A3">
      <w:pPr>
        <w:pageBreakBefore w:val="0"/>
        <w:rPr/>
      </w:pPr>
      <w:r w:rsidDel="00000000" w:rsidR="00000000" w:rsidRPr="00000000">
        <w:rPr>
          <w:rtl w:val="0"/>
        </w:rPr>
        <w:t xml:space="preserve">        "Time seems to drag on forever as the class collectively begs for the final bell to ring."</w:t>
      </w:r>
    </w:p>
    <w:p w:rsidR="00000000" w:rsidDel="00000000" w:rsidP="00000000" w:rsidRDefault="00000000" w:rsidRPr="00000000" w14:paraId="000008A4">
      <w:pPr>
        <w:pageBreakBefore w:val="0"/>
        <w:rPr/>
      </w:pPr>
      <w:r w:rsidDel="00000000" w:rsidR="00000000" w:rsidRPr="00000000">
        <w:rPr>
          <w:rtl w:val="0"/>
        </w:rPr>
        <w:t xml:space="preserve">        "Even the teacher has taken a break from teaching, opting to sit at their desk for the final minutes of class."</w:t>
      </w:r>
    </w:p>
    <w:p w:rsidR="00000000" w:rsidDel="00000000" w:rsidP="00000000" w:rsidRDefault="00000000" w:rsidRPr="00000000" w14:paraId="000008A5">
      <w:pPr>
        <w:pageBreakBefore w:val="0"/>
        <w:rPr/>
      </w:pPr>
      <w:r w:rsidDel="00000000" w:rsidR="00000000" w:rsidRPr="00000000">
        <w:rPr>
          <w:rtl w:val="0"/>
        </w:rPr>
        <w:t xml:space="preserve">        "Soon enough the bell gives in and rings, sending a cheer through the classroom as students pile out into the hallway."</w:t>
      </w:r>
    </w:p>
    <w:p w:rsidR="00000000" w:rsidDel="00000000" w:rsidP="00000000" w:rsidRDefault="00000000" w:rsidRPr="00000000" w14:paraId="000008A6">
      <w:pPr>
        <w:pageBreakBefore w:val="0"/>
        <w:rPr/>
      </w:pPr>
      <w:r w:rsidDel="00000000" w:rsidR="00000000" w:rsidRPr="00000000">
        <w:rPr>
          <w:rtl w:val="0"/>
        </w:rPr>
        <w:t xml:space="preserve">        scene bg hallway with wipeleft_scene</w:t>
      </w:r>
    </w:p>
    <w:p w:rsidR="00000000" w:rsidDel="00000000" w:rsidP="00000000" w:rsidRDefault="00000000" w:rsidRPr="00000000" w14:paraId="000008A7">
      <w:pPr>
        <w:pageBreakBefore w:val="0"/>
        <w:rPr/>
      </w:pPr>
      <w:r w:rsidDel="00000000" w:rsidR="00000000" w:rsidRPr="00000000">
        <w:rPr>
          <w:rtl w:val="0"/>
        </w:rPr>
        <w:t xml:space="preserve">        "The surge of students moving to the main exit of the school almost pull me with them, but I find my way out of the crowd and up the main staircase."</w:t>
      </w:r>
    </w:p>
    <w:p w:rsidR="00000000" w:rsidDel="00000000" w:rsidP="00000000" w:rsidRDefault="00000000" w:rsidRPr="00000000" w14:paraId="000008A8">
      <w:pPr>
        <w:pageBreakBefore w:val="0"/>
        <w:rPr/>
      </w:pPr>
      <w:r w:rsidDel="00000000" w:rsidR="00000000" w:rsidRPr="00000000">
        <w:rPr>
          <w:rtl w:val="0"/>
        </w:rPr>
        <w:t xml:space="preserve">        "While most of the clubs had cancelled today, Monika had one last club meeting in mind before the winter break."</w:t>
      </w:r>
    </w:p>
    <w:p w:rsidR="00000000" w:rsidDel="00000000" w:rsidP="00000000" w:rsidRDefault="00000000" w:rsidRPr="00000000" w14:paraId="000008A9">
      <w:pPr>
        <w:pageBreakBefore w:val="0"/>
        <w:rPr/>
      </w:pPr>
      <w:r w:rsidDel="00000000" w:rsidR="00000000" w:rsidRPr="00000000">
        <w:rPr>
          <w:rtl w:val="0"/>
        </w:rPr>
        <w:t xml:space="preserve">        "Finally reaching the clubroom, I step inside."</w:t>
      </w:r>
    </w:p>
    <w:p w:rsidR="00000000" w:rsidDel="00000000" w:rsidP="00000000" w:rsidRDefault="00000000" w:rsidRPr="00000000" w14:paraId="000008AA">
      <w:pPr>
        <w:pageBreakBefore w:val="0"/>
        <w:rPr/>
      </w:pPr>
      <w:r w:rsidDel="00000000" w:rsidR="00000000" w:rsidRPr="00000000">
        <w:rPr>
          <w:rtl w:val="0"/>
        </w:rPr>
        <w:t xml:space="preserve">        scene bg club_day with wipeleft_scene</w:t>
      </w:r>
    </w:p>
    <w:p w:rsidR="00000000" w:rsidDel="00000000" w:rsidP="00000000" w:rsidRDefault="00000000" w:rsidRPr="00000000" w14:paraId="000008AB">
      <w:pPr>
        <w:pageBreakBefore w:val="0"/>
        <w:rPr/>
      </w:pPr>
      <w:r w:rsidDel="00000000" w:rsidR="00000000" w:rsidRPr="00000000">
        <w:rPr>
          <w:rtl w:val="0"/>
        </w:rPr>
        <w:t xml:space="preserve">        show monika 2k at t11</w:t>
      </w:r>
    </w:p>
    <w:p w:rsidR="00000000" w:rsidDel="00000000" w:rsidP="00000000" w:rsidRDefault="00000000" w:rsidRPr="00000000" w14:paraId="000008AC">
      <w:pPr>
        <w:pageBreakBefore w:val="0"/>
        <w:rPr/>
      </w:pPr>
      <w:r w:rsidDel="00000000" w:rsidR="00000000" w:rsidRPr="00000000">
        <w:rPr>
          <w:rtl w:val="0"/>
        </w:rPr>
        <w:t xml:space="preserve">        m "Ah [player], you're finally here!"</w:t>
      </w:r>
    </w:p>
    <w:p w:rsidR="00000000" w:rsidDel="00000000" w:rsidP="00000000" w:rsidRDefault="00000000" w:rsidRPr="00000000" w14:paraId="000008AD">
      <w:pPr>
        <w:pageBreakBefore w:val="0"/>
        <w:rPr/>
      </w:pPr>
      <w:r w:rsidDel="00000000" w:rsidR="00000000" w:rsidRPr="00000000">
        <w:rPr>
          <w:rtl w:val="0"/>
        </w:rPr>
        <w:t xml:space="preserve">        show monika 1j at face with dissolve</w:t>
      </w:r>
    </w:p>
    <w:p w:rsidR="00000000" w:rsidDel="00000000" w:rsidP="00000000" w:rsidRDefault="00000000" w:rsidRPr="00000000" w14:paraId="000008AE">
      <w:pPr>
        <w:pageBreakBefore w:val="0"/>
        <w:rPr/>
      </w:pPr>
      <w:r w:rsidDel="00000000" w:rsidR="00000000" w:rsidRPr="00000000">
        <w:rPr>
          <w:rtl w:val="0"/>
        </w:rPr>
        <w:t xml:space="preserve">        "Monika practically jumps on me as I enter the room, ensnaring me in a tight embrace."</w:t>
      </w:r>
    </w:p>
    <w:p w:rsidR="00000000" w:rsidDel="00000000" w:rsidP="00000000" w:rsidRDefault="00000000" w:rsidRPr="00000000" w14:paraId="000008AF">
      <w:pPr>
        <w:pageBreakBefore w:val="0"/>
        <w:rPr/>
      </w:pPr>
      <w:r w:rsidDel="00000000" w:rsidR="00000000" w:rsidRPr="00000000">
        <w:rPr>
          <w:rtl w:val="0"/>
        </w:rPr>
        <w:t xml:space="preserve">        mc "Ahaha, it's good to be here Monika."</w:t>
      </w:r>
    </w:p>
    <w:p w:rsidR="00000000" w:rsidDel="00000000" w:rsidP="00000000" w:rsidRDefault="00000000" w:rsidRPr="00000000" w14:paraId="000008B0">
      <w:pPr>
        <w:pageBreakBefore w:val="0"/>
        <w:rPr/>
      </w:pPr>
      <w:r w:rsidDel="00000000" w:rsidR="00000000" w:rsidRPr="00000000">
        <w:rPr>
          <w:rtl w:val="0"/>
        </w:rPr>
        <w:t xml:space="preserve">        show monika 4b at t11</w:t>
      </w:r>
    </w:p>
    <w:p w:rsidR="00000000" w:rsidDel="00000000" w:rsidP="00000000" w:rsidRDefault="00000000" w:rsidRPr="00000000" w14:paraId="000008B1">
      <w:pPr>
        <w:pageBreakBefore w:val="0"/>
        <w:rPr/>
      </w:pPr>
      <w:r w:rsidDel="00000000" w:rsidR="00000000" w:rsidRPr="00000000">
        <w:rPr>
          <w:rtl w:val="0"/>
        </w:rPr>
        <w:t xml:space="preserve">        m "Now we can finally get this party started, ahaha~"</w:t>
      </w:r>
    </w:p>
    <w:p w:rsidR="00000000" w:rsidDel="00000000" w:rsidP="00000000" w:rsidRDefault="00000000" w:rsidRPr="00000000" w14:paraId="000008B2">
      <w:pPr>
        <w:pageBreakBefore w:val="0"/>
        <w:rPr/>
      </w:pPr>
      <w:r w:rsidDel="00000000" w:rsidR="00000000" w:rsidRPr="00000000">
        <w:rPr>
          <w:rtl w:val="0"/>
        </w:rPr>
        <w:t xml:space="preserve">        show monika 2b</w:t>
      </w:r>
    </w:p>
    <w:p w:rsidR="00000000" w:rsidDel="00000000" w:rsidP="00000000" w:rsidRDefault="00000000" w:rsidRPr="00000000" w14:paraId="000008B3">
      <w:pPr>
        <w:pageBreakBefore w:val="0"/>
        <w:rPr/>
      </w:pPr>
      <w:r w:rsidDel="00000000" w:rsidR="00000000" w:rsidRPr="00000000">
        <w:rPr>
          <w:rtl w:val="0"/>
        </w:rPr>
        <w:t xml:space="preserve">        mc "Party, What do you mean?"</w:t>
      </w:r>
    </w:p>
    <w:p w:rsidR="00000000" w:rsidDel="00000000" w:rsidP="00000000" w:rsidRDefault="00000000" w:rsidRPr="00000000" w14:paraId="000008B4">
      <w:pPr>
        <w:pageBreakBefore w:val="0"/>
        <w:rPr/>
      </w:pPr>
      <w:r w:rsidDel="00000000" w:rsidR="00000000" w:rsidRPr="00000000">
        <w:rPr>
          <w:rtl w:val="0"/>
        </w:rPr>
        <w:t xml:space="preserve">        show monika at t21</w:t>
      </w:r>
    </w:p>
    <w:p w:rsidR="00000000" w:rsidDel="00000000" w:rsidP="00000000" w:rsidRDefault="00000000" w:rsidRPr="00000000" w14:paraId="000008B5">
      <w:pPr>
        <w:pageBreakBefore w:val="0"/>
        <w:rPr/>
      </w:pPr>
      <w:r w:rsidDel="00000000" w:rsidR="00000000" w:rsidRPr="00000000">
        <w:rPr>
          <w:rtl w:val="0"/>
        </w:rPr>
        <w:t xml:space="preserve">        show natsuki 2y at t22</w:t>
      </w:r>
    </w:p>
    <w:p w:rsidR="00000000" w:rsidDel="00000000" w:rsidP="00000000" w:rsidRDefault="00000000" w:rsidRPr="00000000" w14:paraId="000008B6">
      <w:pPr>
        <w:pageBreakBefore w:val="0"/>
        <w:rPr/>
      </w:pPr>
      <w:r w:rsidDel="00000000" w:rsidR="00000000" w:rsidRPr="00000000">
        <w:rPr>
          <w:rtl w:val="0"/>
        </w:rPr>
        <w:t xml:space="preserve">        show natsuki at f22</w:t>
      </w:r>
    </w:p>
    <w:p w:rsidR="00000000" w:rsidDel="00000000" w:rsidP="00000000" w:rsidRDefault="00000000" w:rsidRPr="00000000" w14:paraId="000008B7">
      <w:pPr>
        <w:pageBreakBefore w:val="0"/>
        <w:rPr/>
      </w:pPr>
      <w:r w:rsidDel="00000000" w:rsidR="00000000" w:rsidRPr="00000000">
        <w:rPr>
          <w:rtl w:val="0"/>
        </w:rPr>
        <w:t xml:space="preserve">        n "You can thank me for that, [player]."</w:t>
      </w:r>
    </w:p>
    <w:p w:rsidR="00000000" w:rsidDel="00000000" w:rsidP="00000000" w:rsidRDefault="00000000" w:rsidRPr="00000000" w14:paraId="000008B8">
      <w:pPr>
        <w:pageBreakBefore w:val="0"/>
        <w:rPr/>
      </w:pPr>
      <w:r w:rsidDel="00000000" w:rsidR="00000000" w:rsidRPr="00000000">
        <w:rPr>
          <w:rtl w:val="0"/>
        </w:rPr>
        <w:t xml:space="preserve">        n 2d "I had some extra baking supplies from our..."</w:t>
      </w:r>
    </w:p>
    <w:p w:rsidR="00000000" w:rsidDel="00000000" w:rsidP="00000000" w:rsidRDefault="00000000" w:rsidRPr="00000000" w14:paraId="000008B9">
      <w:pPr>
        <w:pageBreakBefore w:val="0"/>
        <w:rPr/>
      </w:pPr>
      <w:r w:rsidDel="00000000" w:rsidR="00000000" w:rsidRPr="00000000">
        <w:rPr>
          <w:rtl w:val="0"/>
        </w:rPr>
        <w:t xml:space="preserve">        show monika 2c</w:t>
      </w:r>
    </w:p>
    <w:p w:rsidR="00000000" w:rsidDel="00000000" w:rsidP="00000000" w:rsidRDefault="00000000" w:rsidRPr="00000000" w14:paraId="000008BA">
      <w:pPr>
        <w:pageBreakBefore w:val="0"/>
        <w:rPr/>
      </w:pPr>
      <w:r w:rsidDel="00000000" w:rsidR="00000000" w:rsidRPr="00000000">
        <w:rPr>
          <w:rtl w:val="0"/>
        </w:rPr>
        <w:t xml:space="preserve">        n 1t "Ahh...{w=.5} I mean from when I was out on a supply run."</w:t>
      </w:r>
    </w:p>
    <w:p w:rsidR="00000000" w:rsidDel="00000000" w:rsidP="00000000" w:rsidRDefault="00000000" w:rsidRPr="00000000" w14:paraId="000008BB">
      <w:pPr>
        <w:pageBreakBefore w:val="0"/>
        <w:rPr/>
      </w:pPr>
      <w:r w:rsidDel="00000000" w:rsidR="00000000" w:rsidRPr="00000000">
        <w:rPr>
          <w:rtl w:val="0"/>
        </w:rPr>
        <w:t xml:space="preserve">        show monika 2a</w:t>
      </w:r>
    </w:p>
    <w:p w:rsidR="00000000" w:rsidDel="00000000" w:rsidP="00000000" w:rsidRDefault="00000000" w:rsidRPr="00000000" w14:paraId="000008BC">
      <w:pPr>
        <w:pageBreakBefore w:val="0"/>
        <w:rPr/>
      </w:pPr>
      <w:r w:rsidDel="00000000" w:rsidR="00000000" w:rsidRPr="00000000">
        <w:rPr>
          <w:rtl w:val="0"/>
        </w:rPr>
        <w:t xml:space="preserve">        n 2z "But anyway, I made some festive treats for everyone!"</w:t>
      </w:r>
    </w:p>
    <w:p w:rsidR="00000000" w:rsidDel="00000000" w:rsidP="00000000" w:rsidRDefault="00000000" w:rsidRPr="00000000" w14:paraId="000008BD">
      <w:pPr>
        <w:pageBreakBefore w:val="0"/>
        <w:rPr/>
      </w:pPr>
      <w:r w:rsidDel="00000000" w:rsidR="00000000" w:rsidRPr="00000000">
        <w:rPr>
          <w:rtl w:val="0"/>
        </w:rPr>
        <w:t xml:space="preserve">        show natsuki at t22</w:t>
      </w:r>
    </w:p>
    <w:p w:rsidR="00000000" w:rsidDel="00000000" w:rsidP="00000000" w:rsidRDefault="00000000" w:rsidRPr="00000000" w14:paraId="000008BE">
      <w:pPr>
        <w:pageBreakBefore w:val="0"/>
        <w:rPr/>
      </w:pPr>
      <w:r w:rsidDel="00000000" w:rsidR="00000000" w:rsidRPr="00000000">
        <w:rPr>
          <w:rtl w:val="0"/>
        </w:rPr>
        <w:t xml:space="preserve">        show monika at thide</w:t>
      </w:r>
    </w:p>
    <w:p w:rsidR="00000000" w:rsidDel="00000000" w:rsidP="00000000" w:rsidRDefault="00000000" w:rsidRPr="00000000" w14:paraId="000008BF">
      <w:pPr>
        <w:pageBreakBefore w:val="0"/>
        <w:rPr/>
      </w:pPr>
      <w:r w:rsidDel="00000000" w:rsidR="00000000" w:rsidRPr="00000000">
        <w:rPr>
          <w:rtl w:val="0"/>
        </w:rPr>
        <w:t xml:space="preserve">        hide monika</w:t>
      </w:r>
    </w:p>
    <w:p w:rsidR="00000000" w:rsidDel="00000000" w:rsidP="00000000" w:rsidRDefault="00000000" w:rsidRPr="00000000" w14:paraId="000008C0">
      <w:pPr>
        <w:pageBreakBefore w:val="0"/>
        <w:rPr/>
      </w:pPr>
      <w:r w:rsidDel="00000000" w:rsidR="00000000" w:rsidRPr="00000000">
        <w:rPr>
          <w:rtl w:val="0"/>
        </w:rPr>
        <w:t xml:space="preserve">        show sayori 4r at t21</w:t>
      </w:r>
    </w:p>
    <w:p w:rsidR="00000000" w:rsidDel="00000000" w:rsidP="00000000" w:rsidRDefault="00000000" w:rsidRPr="00000000" w14:paraId="000008C1">
      <w:pPr>
        <w:pageBreakBefore w:val="0"/>
        <w:rPr/>
      </w:pPr>
      <w:r w:rsidDel="00000000" w:rsidR="00000000" w:rsidRPr="00000000">
        <w:rPr>
          <w:rtl w:val="0"/>
        </w:rPr>
        <w:t xml:space="preserve">        s "Yay! Can we finally see them now!"</w:t>
      </w:r>
    </w:p>
    <w:p w:rsidR="00000000" w:rsidDel="00000000" w:rsidP="00000000" w:rsidRDefault="00000000" w:rsidRPr="00000000" w14:paraId="000008C2">
      <w:pPr>
        <w:pageBreakBefore w:val="0"/>
        <w:rPr/>
      </w:pPr>
      <w:r w:rsidDel="00000000" w:rsidR="00000000" w:rsidRPr="00000000">
        <w:rPr>
          <w:rtl w:val="0"/>
        </w:rPr>
        <w:t xml:space="preserve">        s 2j "Natsuki wouldn't let us see them before everyone was here."</w:t>
      </w:r>
    </w:p>
    <w:p w:rsidR="00000000" w:rsidDel="00000000" w:rsidP="00000000" w:rsidRDefault="00000000" w:rsidRPr="00000000" w14:paraId="000008C3">
      <w:pPr>
        <w:pageBreakBefore w:val="0"/>
        <w:rPr/>
      </w:pPr>
      <w:r w:rsidDel="00000000" w:rsidR="00000000" w:rsidRPr="00000000">
        <w:rPr>
          <w:rtl w:val="0"/>
        </w:rPr>
        <w:t xml:space="preserve">        show sayori 1y at t21</w:t>
      </w:r>
    </w:p>
    <w:p w:rsidR="00000000" w:rsidDel="00000000" w:rsidP="00000000" w:rsidRDefault="00000000" w:rsidRPr="00000000" w14:paraId="000008C4">
      <w:pPr>
        <w:pageBreakBefore w:val="0"/>
        <w:rPr/>
      </w:pPr>
      <w:r w:rsidDel="00000000" w:rsidR="00000000" w:rsidRPr="00000000">
        <w:rPr>
          <w:rtl w:val="0"/>
        </w:rPr>
        <w:t xml:space="preserve">        show natsuki 4e at f22</w:t>
      </w:r>
    </w:p>
    <w:p w:rsidR="00000000" w:rsidDel="00000000" w:rsidP="00000000" w:rsidRDefault="00000000" w:rsidRPr="00000000" w14:paraId="000008C5">
      <w:pPr>
        <w:pageBreakBefore w:val="0"/>
        <w:rPr/>
      </w:pPr>
      <w:r w:rsidDel="00000000" w:rsidR="00000000" w:rsidRPr="00000000">
        <w:rPr>
          <w:rtl w:val="0"/>
        </w:rPr>
        <w:t xml:space="preserve">        n "That's because you would have eaten them the second I took the lid off."</w:t>
      </w:r>
    </w:p>
    <w:p w:rsidR="00000000" w:rsidDel="00000000" w:rsidP="00000000" w:rsidRDefault="00000000" w:rsidRPr="00000000" w14:paraId="000008C6">
      <w:pPr>
        <w:pageBreakBefore w:val="0"/>
        <w:rPr/>
      </w:pPr>
      <w:r w:rsidDel="00000000" w:rsidR="00000000" w:rsidRPr="00000000">
        <w:rPr>
          <w:rtl w:val="0"/>
        </w:rPr>
        <w:t xml:space="preserve">        show natsuki 4g at t22</w:t>
      </w:r>
    </w:p>
    <w:p w:rsidR="00000000" w:rsidDel="00000000" w:rsidP="00000000" w:rsidRDefault="00000000" w:rsidRPr="00000000" w14:paraId="000008C7">
      <w:pPr>
        <w:pageBreakBefore w:val="0"/>
        <w:rPr/>
      </w:pPr>
      <w:r w:rsidDel="00000000" w:rsidR="00000000" w:rsidRPr="00000000">
        <w:rPr>
          <w:rtl w:val="0"/>
        </w:rPr>
        <w:t xml:space="preserve">        show sayori 2l at f21</w:t>
      </w:r>
    </w:p>
    <w:p w:rsidR="00000000" w:rsidDel="00000000" w:rsidP="00000000" w:rsidRDefault="00000000" w:rsidRPr="00000000" w14:paraId="000008C8">
      <w:pPr>
        <w:pageBreakBefore w:val="0"/>
        <w:rPr/>
      </w:pPr>
      <w:r w:rsidDel="00000000" w:rsidR="00000000" w:rsidRPr="00000000">
        <w:rPr>
          <w:rtl w:val="0"/>
        </w:rPr>
        <w:t xml:space="preserve">        s "Noo~, why would you get that idea Natsuki, ehehe~"</w:t>
      </w:r>
    </w:p>
    <w:p w:rsidR="00000000" w:rsidDel="00000000" w:rsidP="00000000" w:rsidRDefault="00000000" w:rsidRPr="00000000" w14:paraId="000008C9">
      <w:pPr>
        <w:pageBreakBefore w:val="0"/>
        <w:rPr/>
      </w:pPr>
      <w:r w:rsidDel="00000000" w:rsidR="00000000" w:rsidRPr="00000000">
        <w:rPr>
          <w:rtl w:val="0"/>
        </w:rPr>
        <w:t xml:space="preserve">        show natsuki 3k</w:t>
      </w:r>
    </w:p>
    <w:p w:rsidR="00000000" w:rsidDel="00000000" w:rsidP="00000000" w:rsidRDefault="00000000" w:rsidRPr="00000000" w14:paraId="000008CA">
      <w:pPr>
        <w:pageBreakBefore w:val="0"/>
        <w:rPr/>
      </w:pPr>
      <w:r w:rsidDel="00000000" w:rsidR="00000000" w:rsidRPr="00000000">
        <w:rPr>
          <w:rtl w:val="0"/>
        </w:rPr>
        <w:t xml:space="preserve">        show sayori 4r at hf21</w:t>
      </w:r>
    </w:p>
    <w:p w:rsidR="00000000" w:rsidDel="00000000" w:rsidP="00000000" w:rsidRDefault="00000000" w:rsidRPr="00000000" w14:paraId="000008CB">
      <w:pPr>
        <w:pageBreakBefore w:val="0"/>
        <w:rPr/>
      </w:pPr>
      <w:r w:rsidDel="00000000" w:rsidR="00000000" w:rsidRPr="00000000">
        <w:rPr>
          <w:rtl w:val="0"/>
        </w:rPr>
        <w:t xml:space="preserve">        s "Anyway let's eat, let's eat!"</w:t>
      </w:r>
    </w:p>
    <w:p w:rsidR="00000000" w:rsidDel="00000000" w:rsidP="00000000" w:rsidRDefault="00000000" w:rsidRPr="00000000" w14:paraId="000008CC">
      <w:pPr>
        <w:pageBreakBefore w:val="0"/>
        <w:rPr/>
      </w:pPr>
      <w:r w:rsidDel="00000000" w:rsidR="00000000" w:rsidRPr="00000000">
        <w:rPr>
          <w:rtl w:val="0"/>
        </w:rPr>
        <w:t xml:space="preserve">        show sayori 1q at t21</w:t>
      </w:r>
    </w:p>
    <w:p w:rsidR="00000000" w:rsidDel="00000000" w:rsidP="00000000" w:rsidRDefault="00000000" w:rsidRPr="00000000" w14:paraId="000008CD">
      <w:pPr>
        <w:pageBreakBefore w:val="0"/>
        <w:rPr/>
      </w:pPr>
      <w:r w:rsidDel="00000000" w:rsidR="00000000" w:rsidRPr="00000000">
        <w:rPr>
          <w:rtl w:val="0"/>
        </w:rPr>
        <w:t xml:space="preserve">        show natsuki 5l at f22</w:t>
      </w:r>
    </w:p>
    <w:p w:rsidR="00000000" w:rsidDel="00000000" w:rsidP="00000000" w:rsidRDefault="00000000" w:rsidRPr="00000000" w14:paraId="000008CE">
      <w:pPr>
        <w:pageBreakBefore w:val="0"/>
        <w:rPr/>
      </w:pPr>
      <w:r w:rsidDel="00000000" w:rsidR="00000000" w:rsidRPr="00000000">
        <w:rPr>
          <w:rtl w:val="0"/>
        </w:rPr>
        <w:t xml:space="preserve">        n "Alright, alright, we can eat now."</w:t>
      </w:r>
    </w:p>
    <w:p w:rsidR="00000000" w:rsidDel="00000000" w:rsidP="00000000" w:rsidRDefault="00000000" w:rsidRPr="00000000" w14:paraId="000008CF">
      <w:pPr>
        <w:pageBreakBefore w:val="0"/>
        <w:rPr/>
      </w:pPr>
      <w:r w:rsidDel="00000000" w:rsidR="00000000" w:rsidRPr="00000000">
        <w:rPr>
          <w:rtl w:val="0"/>
        </w:rPr>
        <w:t xml:space="preserve">        show natsuki at lhide</w:t>
      </w:r>
    </w:p>
    <w:p w:rsidR="00000000" w:rsidDel="00000000" w:rsidP="00000000" w:rsidRDefault="00000000" w:rsidRPr="00000000" w14:paraId="000008D0">
      <w:pPr>
        <w:pageBreakBefore w:val="0"/>
        <w:rPr/>
      </w:pPr>
      <w:r w:rsidDel="00000000" w:rsidR="00000000" w:rsidRPr="00000000">
        <w:rPr>
          <w:rtl w:val="0"/>
        </w:rPr>
        <w:t xml:space="preserve">        hide natsuki</w:t>
      </w:r>
    </w:p>
    <w:p w:rsidR="00000000" w:rsidDel="00000000" w:rsidP="00000000" w:rsidRDefault="00000000" w:rsidRPr="00000000" w14:paraId="000008D1">
      <w:pPr>
        <w:pageBreakBefore w:val="0"/>
        <w:rPr/>
      </w:pPr>
      <w:r w:rsidDel="00000000" w:rsidR="00000000" w:rsidRPr="00000000">
        <w:rPr>
          <w:rtl w:val="0"/>
        </w:rPr>
        <w:t xml:space="preserve">        show sayori at lhide</w:t>
      </w:r>
    </w:p>
    <w:p w:rsidR="00000000" w:rsidDel="00000000" w:rsidP="00000000" w:rsidRDefault="00000000" w:rsidRPr="00000000" w14:paraId="000008D2">
      <w:pPr>
        <w:pageBreakBefore w:val="0"/>
        <w:rPr/>
      </w:pPr>
      <w:r w:rsidDel="00000000" w:rsidR="00000000" w:rsidRPr="00000000">
        <w:rPr>
          <w:rtl w:val="0"/>
        </w:rPr>
        <w:t xml:space="preserve">        hide sayori</w:t>
      </w:r>
    </w:p>
    <w:p w:rsidR="00000000" w:rsidDel="00000000" w:rsidP="00000000" w:rsidRDefault="00000000" w:rsidRPr="00000000" w14:paraId="000008D3">
      <w:pPr>
        <w:pageBreakBefore w:val="0"/>
        <w:rPr/>
      </w:pPr>
      <w:r w:rsidDel="00000000" w:rsidR="00000000" w:rsidRPr="00000000">
        <w:rPr>
          <w:rtl w:val="0"/>
        </w:rPr>
        <w:t xml:space="preserve">        "Natsuki makes her way to the closet, presumably where she locked the goodies up away from Sayori's prying hands."</w:t>
      </w:r>
    </w:p>
    <w:p w:rsidR="00000000" w:rsidDel="00000000" w:rsidP="00000000" w:rsidRDefault="00000000" w:rsidRPr="00000000" w14:paraId="000008D4">
      <w:pPr>
        <w:pageBreakBefore w:val="0"/>
        <w:rPr/>
      </w:pPr>
      <w:r w:rsidDel="00000000" w:rsidR="00000000" w:rsidRPr="00000000">
        <w:rPr>
          <w:rtl w:val="0"/>
        </w:rPr>
        <w:t xml:space="preserve">        "She calls for help to bring them over, and Sayori happily joins Natsuki."</w:t>
      </w:r>
    </w:p>
    <w:p w:rsidR="00000000" w:rsidDel="00000000" w:rsidP="00000000" w:rsidRDefault="00000000" w:rsidRPr="00000000" w14:paraId="000008D5">
      <w:pPr>
        <w:pageBreakBefore w:val="0"/>
        <w:rPr/>
      </w:pPr>
      <w:r w:rsidDel="00000000" w:rsidR="00000000" w:rsidRPr="00000000">
        <w:rPr>
          <w:rtl w:val="0"/>
        </w:rPr>
        <w:t xml:space="preserve">        show yuri 3q at t11</w:t>
      </w:r>
    </w:p>
    <w:p w:rsidR="00000000" w:rsidDel="00000000" w:rsidP="00000000" w:rsidRDefault="00000000" w:rsidRPr="00000000" w14:paraId="000008D6">
      <w:pPr>
        <w:pageBreakBefore w:val="0"/>
        <w:rPr/>
      </w:pPr>
      <w:r w:rsidDel="00000000" w:rsidR="00000000" w:rsidRPr="00000000">
        <w:rPr>
          <w:rtl w:val="0"/>
        </w:rPr>
        <w:t xml:space="preserve">        show yuri at f11</w:t>
      </w:r>
    </w:p>
    <w:p w:rsidR="00000000" w:rsidDel="00000000" w:rsidP="00000000" w:rsidRDefault="00000000" w:rsidRPr="00000000" w14:paraId="000008D7">
      <w:pPr>
        <w:pageBreakBefore w:val="0"/>
        <w:rPr/>
      </w:pPr>
      <w:r w:rsidDel="00000000" w:rsidR="00000000" w:rsidRPr="00000000">
        <w:rPr>
          <w:rtl w:val="0"/>
        </w:rPr>
        <w:t xml:space="preserve">        y "Well um, if we're having those treats now I suppose I should make some festive tea to go along with them."</w:t>
      </w:r>
    </w:p>
    <w:p w:rsidR="00000000" w:rsidDel="00000000" w:rsidP="00000000" w:rsidRDefault="00000000" w:rsidRPr="00000000" w14:paraId="000008D8">
      <w:pPr>
        <w:pageBreakBefore w:val="0"/>
        <w:rPr/>
      </w:pPr>
      <w:r w:rsidDel="00000000" w:rsidR="00000000" w:rsidRPr="00000000">
        <w:rPr>
          <w:rtl w:val="0"/>
        </w:rPr>
        <w:t xml:space="preserve">        y 1j "I had found some peppermint tea with a bit of chocolate mixed in for the season and have been waiting to try it out. "</w:t>
      </w:r>
    </w:p>
    <w:p w:rsidR="00000000" w:rsidDel="00000000" w:rsidP="00000000" w:rsidRDefault="00000000" w:rsidRPr="00000000" w14:paraId="000008D9">
      <w:pPr>
        <w:pageBreakBefore w:val="0"/>
        <w:rPr/>
      </w:pPr>
      <w:r w:rsidDel="00000000" w:rsidR="00000000" w:rsidRPr="00000000">
        <w:rPr>
          <w:rtl w:val="0"/>
        </w:rPr>
        <w:t xml:space="preserve">        y 3o "Thats if... {w=.75}anyone wants any today, I can totally understand if..."</w:t>
      </w:r>
    </w:p>
    <w:p w:rsidR="00000000" w:rsidDel="00000000" w:rsidP="00000000" w:rsidRDefault="00000000" w:rsidRPr="00000000" w14:paraId="000008DA">
      <w:pPr>
        <w:pageBreakBefore w:val="0"/>
        <w:rPr/>
      </w:pPr>
      <w:r w:rsidDel="00000000" w:rsidR="00000000" w:rsidRPr="00000000">
        <w:rPr>
          <w:rtl w:val="0"/>
        </w:rPr>
        <w:t xml:space="preserve">        show yuri 3u at t11</w:t>
      </w:r>
    </w:p>
    <w:p w:rsidR="00000000" w:rsidDel="00000000" w:rsidP="00000000" w:rsidRDefault="00000000" w:rsidRPr="00000000" w14:paraId="000008DB">
      <w:pPr>
        <w:pageBreakBefore w:val="0"/>
        <w:rPr/>
      </w:pPr>
      <w:r w:rsidDel="00000000" w:rsidR="00000000" w:rsidRPr="00000000">
        <w:rPr>
          <w:rtl w:val="0"/>
        </w:rPr>
        <w:t xml:space="preserve">        mc "Of course Yuri, we always have tea when Natsuki brings in some baked goods."</w:t>
      </w:r>
    </w:p>
    <w:p w:rsidR="00000000" w:rsidDel="00000000" w:rsidP="00000000" w:rsidRDefault="00000000" w:rsidRPr="00000000" w14:paraId="000008DC">
      <w:pPr>
        <w:pageBreakBefore w:val="0"/>
        <w:rPr/>
      </w:pPr>
      <w:r w:rsidDel="00000000" w:rsidR="00000000" w:rsidRPr="00000000">
        <w:rPr>
          <w:rtl w:val="0"/>
        </w:rPr>
        <w:t xml:space="preserve">        mc "It just wouldn't be the same without it."</w:t>
      </w:r>
    </w:p>
    <w:p w:rsidR="00000000" w:rsidDel="00000000" w:rsidP="00000000" w:rsidRDefault="00000000" w:rsidRPr="00000000" w14:paraId="000008DD">
      <w:pPr>
        <w:pageBreakBefore w:val="0"/>
        <w:rPr/>
      </w:pPr>
      <w:r w:rsidDel="00000000" w:rsidR="00000000" w:rsidRPr="00000000">
        <w:rPr>
          <w:rtl w:val="0"/>
        </w:rPr>
        <w:t xml:space="preserve">        mc "Besides, this new flavor sounds like a perfect fit for today."</w:t>
      </w:r>
    </w:p>
    <w:p w:rsidR="00000000" w:rsidDel="00000000" w:rsidP="00000000" w:rsidRDefault="00000000" w:rsidRPr="00000000" w14:paraId="000008DE">
      <w:pPr>
        <w:pageBreakBefore w:val="0"/>
        <w:rPr/>
      </w:pPr>
      <w:r w:rsidDel="00000000" w:rsidR="00000000" w:rsidRPr="00000000">
        <w:rPr>
          <w:rtl w:val="0"/>
        </w:rPr>
        <w:t xml:space="preserve">        show yuri 3f at f11</w:t>
      </w:r>
    </w:p>
    <w:p w:rsidR="00000000" w:rsidDel="00000000" w:rsidP="00000000" w:rsidRDefault="00000000" w:rsidRPr="00000000" w14:paraId="000008DF">
      <w:pPr>
        <w:pageBreakBefore w:val="0"/>
        <w:rPr/>
      </w:pPr>
      <w:r w:rsidDel="00000000" w:rsidR="00000000" w:rsidRPr="00000000">
        <w:rPr>
          <w:rtl w:val="0"/>
        </w:rPr>
        <w:t xml:space="preserve">        y "Really?"</w:t>
      </w:r>
    </w:p>
    <w:p w:rsidR="00000000" w:rsidDel="00000000" w:rsidP="00000000" w:rsidRDefault="00000000" w:rsidRPr="00000000" w14:paraId="000008E0">
      <w:pPr>
        <w:pageBreakBefore w:val="0"/>
        <w:rPr/>
      </w:pPr>
      <w:r w:rsidDel="00000000" w:rsidR="00000000" w:rsidRPr="00000000">
        <w:rPr>
          <w:rtl w:val="0"/>
        </w:rPr>
        <w:t xml:space="preserve">        y 2d "Well in that case, I better go get some fresh water for the kettle then."</w:t>
      </w:r>
    </w:p>
    <w:p w:rsidR="00000000" w:rsidDel="00000000" w:rsidP="00000000" w:rsidRDefault="00000000" w:rsidRPr="00000000" w14:paraId="000008E1">
      <w:pPr>
        <w:pageBreakBefore w:val="0"/>
        <w:rPr/>
      </w:pPr>
      <w:r w:rsidDel="00000000" w:rsidR="00000000" w:rsidRPr="00000000">
        <w:rPr>
          <w:rtl w:val="0"/>
        </w:rPr>
        <w:t xml:space="preserve">        show yuri 1c at lhide</w:t>
      </w:r>
    </w:p>
    <w:p w:rsidR="00000000" w:rsidDel="00000000" w:rsidP="00000000" w:rsidRDefault="00000000" w:rsidRPr="00000000" w14:paraId="000008E2">
      <w:pPr>
        <w:pageBreakBefore w:val="0"/>
        <w:rPr/>
      </w:pPr>
      <w:r w:rsidDel="00000000" w:rsidR="00000000" w:rsidRPr="00000000">
        <w:rPr>
          <w:rtl w:val="0"/>
        </w:rPr>
        <w:t xml:space="preserve">        hide yuri</w:t>
      </w:r>
    </w:p>
    <w:p w:rsidR="00000000" w:rsidDel="00000000" w:rsidP="00000000" w:rsidRDefault="00000000" w:rsidRPr="00000000" w14:paraId="000008E3">
      <w:pPr>
        <w:pageBreakBefore w:val="0"/>
        <w:rPr/>
      </w:pPr>
      <w:r w:rsidDel="00000000" w:rsidR="00000000" w:rsidRPr="00000000">
        <w:rPr>
          <w:rtl w:val="0"/>
        </w:rPr>
        <w:t xml:space="preserve">        "Yuri takes her pitcher from the closet and makes her way out of the clubroom to the water fountain."</w:t>
      </w:r>
    </w:p>
    <w:p w:rsidR="00000000" w:rsidDel="00000000" w:rsidP="00000000" w:rsidRDefault="00000000" w:rsidRPr="00000000" w14:paraId="000008E4">
      <w:pPr>
        <w:pageBreakBefore w:val="0"/>
        <w:rPr/>
      </w:pPr>
      <w:r w:rsidDel="00000000" w:rsidR="00000000" w:rsidRPr="00000000">
        <w:rPr>
          <w:rtl w:val="0"/>
        </w:rPr>
        <w:t xml:space="preserve">        show monika 2b at t11</w:t>
      </w:r>
    </w:p>
    <w:p w:rsidR="00000000" w:rsidDel="00000000" w:rsidP="00000000" w:rsidRDefault="00000000" w:rsidRPr="00000000" w14:paraId="000008E5">
      <w:pPr>
        <w:pageBreakBefore w:val="0"/>
        <w:rPr/>
      </w:pPr>
      <w:r w:rsidDel="00000000" w:rsidR="00000000" w:rsidRPr="00000000">
        <w:rPr>
          <w:rtl w:val="0"/>
        </w:rPr>
        <w:t xml:space="preserve">        m "It's so nice to not have to worry about the school newspaper, even for a day."</w:t>
      </w:r>
    </w:p>
    <w:p w:rsidR="00000000" w:rsidDel="00000000" w:rsidP="00000000" w:rsidRDefault="00000000" w:rsidRPr="00000000" w14:paraId="000008E6">
      <w:pPr>
        <w:pageBreakBefore w:val="0"/>
        <w:rPr/>
      </w:pPr>
      <w:r w:rsidDel="00000000" w:rsidR="00000000" w:rsidRPr="00000000">
        <w:rPr>
          <w:rtl w:val="0"/>
        </w:rPr>
        <w:t xml:space="preserve">        m 2n "It probably wouldn't have been fair to work everyone to the last minute before break."</w:t>
      </w:r>
    </w:p>
    <w:p w:rsidR="00000000" w:rsidDel="00000000" w:rsidP="00000000" w:rsidRDefault="00000000" w:rsidRPr="00000000" w14:paraId="000008E7">
      <w:pPr>
        <w:pageBreakBefore w:val="0"/>
        <w:rPr/>
      </w:pPr>
      <w:r w:rsidDel="00000000" w:rsidR="00000000" w:rsidRPr="00000000">
        <w:rPr>
          <w:rtl w:val="0"/>
        </w:rPr>
        <w:t xml:space="preserve">        show monika 2m</w:t>
      </w:r>
    </w:p>
    <w:p w:rsidR="00000000" w:rsidDel="00000000" w:rsidP="00000000" w:rsidRDefault="00000000" w:rsidRPr="00000000" w14:paraId="000008E8">
      <w:pPr>
        <w:pageBreakBefore w:val="0"/>
        <w:rPr/>
      </w:pPr>
      <w:r w:rsidDel="00000000" w:rsidR="00000000" w:rsidRPr="00000000">
        <w:rPr>
          <w:rtl w:val="0"/>
        </w:rPr>
        <w:t xml:space="preserve">        mc "So you planned this whole thing out, cupcakes and all?"</w:t>
      </w:r>
    </w:p>
    <w:p w:rsidR="00000000" w:rsidDel="00000000" w:rsidP="00000000" w:rsidRDefault="00000000" w:rsidRPr="00000000" w14:paraId="000008E9">
      <w:pPr>
        <w:pageBreakBefore w:val="0"/>
        <w:rPr/>
      </w:pPr>
      <w:r w:rsidDel="00000000" w:rsidR="00000000" w:rsidRPr="00000000">
        <w:rPr>
          <w:rtl w:val="0"/>
        </w:rPr>
        <w:t xml:space="preserve">        m 4n "Not all of it, I was just gonna give everyone a free day like how we've had in the past."</w:t>
      </w:r>
    </w:p>
    <w:p w:rsidR="00000000" w:rsidDel="00000000" w:rsidP="00000000" w:rsidRDefault="00000000" w:rsidRPr="00000000" w14:paraId="000008EA">
      <w:pPr>
        <w:pageBreakBefore w:val="0"/>
        <w:rPr/>
      </w:pPr>
      <w:r w:rsidDel="00000000" w:rsidR="00000000" w:rsidRPr="00000000">
        <w:rPr>
          <w:rtl w:val="0"/>
        </w:rPr>
        <w:t xml:space="preserve">        m 2l "Though I was praying that Natsuki would bake something for the last day of school, and that seems to have payed off, Ahaha~"</w:t>
      </w:r>
    </w:p>
    <w:p w:rsidR="00000000" w:rsidDel="00000000" w:rsidP="00000000" w:rsidRDefault="00000000" w:rsidRPr="00000000" w14:paraId="000008EB">
      <w:pPr>
        <w:pageBreakBefore w:val="0"/>
        <w:rPr/>
      </w:pPr>
      <w:r w:rsidDel="00000000" w:rsidR="00000000" w:rsidRPr="00000000">
        <w:rPr>
          <w:rtl w:val="0"/>
        </w:rPr>
        <w:t xml:space="preserve">        show monika 2j</w:t>
      </w:r>
    </w:p>
    <w:p w:rsidR="00000000" w:rsidDel="00000000" w:rsidP="00000000" w:rsidRDefault="00000000" w:rsidRPr="00000000" w14:paraId="000008EC">
      <w:pPr>
        <w:pageBreakBefore w:val="0"/>
        <w:rPr/>
      </w:pPr>
      <w:r w:rsidDel="00000000" w:rsidR="00000000" w:rsidRPr="00000000">
        <w:rPr>
          <w:rtl w:val="0"/>
        </w:rPr>
        <w:t xml:space="preserve">        mc "Even if we didn't have the pastries, a free day in club with you is always a treat."</w:t>
      </w:r>
    </w:p>
    <w:p w:rsidR="00000000" w:rsidDel="00000000" w:rsidP="00000000" w:rsidRDefault="00000000" w:rsidRPr="00000000" w14:paraId="000008ED">
      <w:pPr>
        <w:pageBreakBefore w:val="0"/>
        <w:rPr/>
      </w:pPr>
      <w:r w:rsidDel="00000000" w:rsidR="00000000" w:rsidRPr="00000000">
        <w:rPr>
          <w:rtl w:val="0"/>
        </w:rPr>
        <w:t xml:space="preserve">        m 2e1 "[player]..."</w:t>
      </w:r>
    </w:p>
    <w:p w:rsidR="00000000" w:rsidDel="00000000" w:rsidP="00000000" w:rsidRDefault="00000000" w:rsidRPr="00000000" w14:paraId="000008EE">
      <w:pPr>
        <w:pageBreakBefore w:val="0"/>
        <w:rPr/>
      </w:pPr>
      <w:r w:rsidDel="00000000" w:rsidR="00000000" w:rsidRPr="00000000">
        <w:rPr>
          <w:rtl w:val="0"/>
        </w:rPr>
        <w:t xml:space="preserve">        show monika 1k at face with dissolve</w:t>
      </w:r>
    </w:p>
    <w:p w:rsidR="00000000" w:rsidDel="00000000" w:rsidP="00000000" w:rsidRDefault="00000000" w:rsidRPr="00000000" w14:paraId="000008EF">
      <w:pPr>
        <w:pageBreakBefore w:val="0"/>
        <w:rPr/>
      </w:pPr>
      <w:r w:rsidDel="00000000" w:rsidR="00000000" w:rsidRPr="00000000">
        <w:rPr>
          <w:rtl w:val="0"/>
        </w:rPr>
        <w:t xml:space="preserve">        m "I feel the same way!"</w:t>
      </w:r>
    </w:p>
    <w:p w:rsidR="00000000" w:rsidDel="00000000" w:rsidP="00000000" w:rsidRDefault="00000000" w:rsidRPr="00000000" w14:paraId="000008F0">
      <w:pPr>
        <w:pageBreakBefore w:val="0"/>
        <w:rPr/>
      </w:pPr>
      <w:r w:rsidDel="00000000" w:rsidR="00000000" w:rsidRPr="00000000">
        <w:rPr>
          <w:rtl w:val="0"/>
        </w:rPr>
        <w:t xml:space="preserve">        show monika 1j</w:t>
      </w:r>
    </w:p>
    <w:p w:rsidR="00000000" w:rsidDel="00000000" w:rsidP="00000000" w:rsidRDefault="00000000" w:rsidRPr="00000000" w14:paraId="000008F1">
      <w:pPr>
        <w:pageBreakBefore w:val="0"/>
        <w:rPr/>
      </w:pPr>
      <w:r w:rsidDel="00000000" w:rsidR="00000000" w:rsidRPr="00000000">
        <w:rPr>
          <w:rtl w:val="0"/>
        </w:rPr>
        <w:t xml:space="preserve">        "Monika pulls me into a hug that I gladly return."</w:t>
      </w:r>
    </w:p>
    <w:p w:rsidR="00000000" w:rsidDel="00000000" w:rsidP="00000000" w:rsidRDefault="00000000" w:rsidRPr="00000000" w14:paraId="000008F2">
      <w:pPr>
        <w:pageBreakBefore w:val="0"/>
        <w:rPr/>
      </w:pPr>
      <w:r w:rsidDel="00000000" w:rsidR="00000000" w:rsidRPr="00000000">
        <w:rPr>
          <w:rtl w:val="0"/>
        </w:rPr>
        <w:t xml:space="preserve">        "Any day I get to spend time with her is something to cherish."</w:t>
      </w:r>
    </w:p>
    <w:p w:rsidR="00000000" w:rsidDel="00000000" w:rsidP="00000000" w:rsidRDefault="00000000" w:rsidRPr="00000000" w14:paraId="000008F3">
      <w:pPr>
        <w:pageBreakBefore w:val="0"/>
        <w:rPr/>
      </w:pPr>
      <w:r w:rsidDel="00000000" w:rsidR="00000000" w:rsidRPr="00000000">
        <w:rPr>
          <w:rtl w:val="0"/>
        </w:rPr>
        <w:t xml:space="preserve">        show monika 1c</w:t>
      </w:r>
    </w:p>
    <w:p w:rsidR="00000000" w:rsidDel="00000000" w:rsidP="00000000" w:rsidRDefault="00000000" w:rsidRPr="00000000" w14:paraId="000008F4">
      <w:pPr>
        <w:pageBreakBefore w:val="0"/>
        <w:rPr/>
      </w:pPr>
      <w:r w:rsidDel="00000000" w:rsidR="00000000" w:rsidRPr="00000000">
        <w:rPr>
          <w:rtl w:val="0"/>
        </w:rPr>
        <w:t xml:space="preserve">        n "Ok love birds, break it up! It's time to eat!"</w:t>
      </w:r>
    </w:p>
    <w:p w:rsidR="00000000" w:rsidDel="00000000" w:rsidP="00000000" w:rsidRDefault="00000000" w:rsidRPr="00000000" w14:paraId="000008F5">
      <w:pPr>
        <w:pageBreakBefore w:val="0"/>
        <w:rPr/>
      </w:pPr>
      <w:r w:rsidDel="00000000" w:rsidR="00000000" w:rsidRPr="00000000">
        <w:rPr>
          <w:rtl w:val="0"/>
        </w:rPr>
        <w:t xml:space="preserve">        show monika 2h at t11</w:t>
      </w:r>
    </w:p>
    <w:p w:rsidR="00000000" w:rsidDel="00000000" w:rsidP="00000000" w:rsidRDefault="00000000" w:rsidRPr="00000000" w14:paraId="000008F6">
      <w:pPr>
        <w:pageBreakBefore w:val="0"/>
        <w:rPr/>
      </w:pPr>
      <w:r w:rsidDel="00000000" w:rsidR="00000000" w:rsidRPr="00000000">
        <w:rPr>
          <w:rtl w:val="0"/>
        </w:rPr>
        <w:t xml:space="preserve">        "Monika breaks from our hug and turns with a glare at Natsuki."</w:t>
      </w:r>
    </w:p>
    <w:p w:rsidR="00000000" w:rsidDel="00000000" w:rsidP="00000000" w:rsidRDefault="00000000" w:rsidRPr="00000000" w14:paraId="000008F7">
      <w:pPr>
        <w:pageBreakBefore w:val="0"/>
        <w:rPr/>
      </w:pPr>
      <w:r w:rsidDel="00000000" w:rsidR="00000000" w:rsidRPr="00000000">
        <w:rPr>
          <w:rtl w:val="0"/>
        </w:rPr>
        <w:t xml:space="preserve">        show monika 1c</w:t>
      </w:r>
    </w:p>
    <w:p w:rsidR="00000000" w:rsidDel="00000000" w:rsidP="00000000" w:rsidRDefault="00000000" w:rsidRPr="00000000" w14:paraId="000008F8">
      <w:pPr>
        <w:pageBreakBefore w:val="0"/>
        <w:rPr/>
      </w:pPr>
      <w:r w:rsidDel="00000000" w:rsidR="00000000" w:rsidRPr="00000000">
        <w:rPr>
          <w:rtl w:val="0"/>
        </w:rPr>
        <w:t xml:space="preserve">        "I take her hand in mine to try and calm her down a bit."</w:t>
      </w:r>
    </w:p>
    <w:p w:rsidR="00000000" w:rsidDel="00000000" w:rsidP="00000000" w:rsidRDefault="00000000" w:rsidRPr="00000000" w14:paraId="000008F9">
      <w:pPr>
        <w:pageBreakBefore w:val="0"/>
        <w:rPr/>
      </w:pPr>
      <w:r w:rsidDel="00000000" w:rsidR="00000000" w:rsidRPr="00000000">
        <w:rPr>
          <w:rtl w:val="0"/>
        </w:rPr>
        <w:t xml:space="preserve">        show monika 1e</w:t>
      </w:r>
    </w:p>
    <w:p w:rsidR="00000000" w:rsidDel="00000000" w:rsidP="00000000" w:rsidRDefault="00000000" w:rsidRPr="00000000" w14:paraId="000008FA">
      <w:pPr>
        <w:pageBreakBefore w:val="0"/>
        <w:rPr/>
      </w:pPr>
      <w:r w:rsidDel="00000000" w:rsidR="00000000" w:rsidRPr="00000000">
        <w:rPr>
          <w:rtl w:val="0"/>
        </w:rPr>
        <w:t xml:space="preserve">        "She turns and gives me a reassuring smile as we make our way over to the rest of the club."</w:t>
      </w:r>
    </w:p>
    <w:p w:rsidR="00000000" w:rsidDel="00000000" w:rsidP="00000000" w:rsidRDefault="00000000" w:rsidRPr="00000000" w14:paraId="000008FB">
      <w:pPr>
        <w:pageBreakBefore w:val="0"/>
        <w:rPr/>
      </w:pPr>
      <w:r w:rsidDel="00000000" w:rsidR="00000000" w:rsidRPr="00000000">
        <w:rPr>
          <w:rtl w:val="0"/>
        </w:rPr>
        <w:t xml:space="preserve">        show monika 1a at t42 zorder 4</w:t>
      </w:r>
    </w:p>
    <w:p w:rsidR="00000000" w:rsidDel="00000000" w:rsidP="00000000" w:rsidRDefault="00000000" w:rsidRPr="00000000" w14:paraId="000008FC">
      <w:pPr>
        <w:pageBreakBefore w:val="0"/>
        <w:rPr/>
      </w:pPr>
      <w:r w:rsidDel="00000000" w:rsidR="00000000" w:rsidRPr="00000000">
        <w:rPr>
          <w:rtl w:val="0"/>
        </w:rPr>
        <w:t xml:space="preserve">        show natsuki 4j at t43 zorder 3</w:t>
      </w:r>
    </w:p>
    <w:p w:rsidR="00000000" w:rsidDel="00000000" w:rsidP="00000000" w:rsidRDefault="00000000" w:rsidRPr="00000000" w14:paraId="000008FD">
      <w:pPr>
        <w:pageBreakBefore w:val="0"/>
        <w:rPr/>
      </w:pPr>
      <w:r w:rsidDel="00000000" w:rsidR="00000000" w:rsidRPr="00000000">
        <w:rPr>
          <w:rtl w:val="0"/>
        </w:rPr>
        <w:t xml:space="preserve">        show sayori 1a at t44 zorder 2</w:t>
      </w:r>
    </w:p>
    <w:p w:rsidR="00000000" w:rsidDel="00000000" w:rsidP="00000000" w:rsidRDefault="00000000" w:rsidRPr="00000000" w14:paraId="000008FE">
      <w:pPr>
        <w:pageBreakBefore w:val="0"/>
        <w:rPr/>
      </w:pPr>
      <w:r w:rsidDel="00000000" w:rsidR="00000000" w:rsidRPr="00000000">
        <w:rPr>
          <w:rtl w:val="0"/>
        </w:rPr>
        <w:t xml:space="preserve">        show yuri 2a at t41 zorder 3</w:t>
      </w:r>
    </w:p>
    <w:p w:rsidR="00000000" w:rsidDel="00000000" w:rsidP="00000000" w:rsidRDefault="00000000" w:rsidRPr="00000000" w14:paraId="000008FF">
      <w:pPr>
        <w:pageBreakBefore w:val="0"/>
        <w:rPr/>
      </w:pPr>
      <w:r w:rsidDel="00000000" w:rsidR="00000000" w:rsidRPr="00000000">
        <w:rPr>
          <w:rtl w:val="0"/>
        </w:rPr>
        <w:t xml:space="preserve">        "We all gather around the makeshift club table Natsuki and Sayori had made with a group of student desks, with Yuri holding the fresh pitcher of water she just brought back."</w:t>
      </w:r>
    </w:p>
    <w:p w:rsidR="00000000" w:rsidDel="00000000" w:rsidP="00000000" w:rsidRDefault="00000000" w:rsidRPr="00000000" w14:paraId="00000900">
      <w:pPr>
        <w:pageBreakBefore w:val="0"/>
        <w:rPr/>
      </w:pPr>
      <w:r w:rsidDel="00000000" w:rsidR="00000000" w:rsidRPr="00000000">
        <w:rPr>
          <w:rtl w:val="0"/>
        </w:rPr>
        <w:t xml:space="preserve">        "Natsuki stands proudly in front of the container full of her festive treats."</w:t>
      </w:r>
    </w:p>
    <w:p w:rsidR="00000000" w:rsidDel="00000000" w:rsidP="00000000" w:rsidRDefault="00000000" w:rsidRPr="00000000" w14:paraId="00000901">
      <w:pPr>
        <w:pageBreakBefore w:val="0"/>
        <w:rPr/>
      </w:pPr>
      <w:r w:rsidDel="00000000" w:rsidR="00000000" w:rsidRPr="00000000">
        <w:rPr>
          <w:rtl w:val="0"/>
        </w:rPr>
        <w:t xml:space="preserve">        show natsuki 4l at f43</w:t>
      </w:r>
    </w:p>
    <w:p w:rsidR="00000000" w:rsidDel="00000000" w:rsidP="00000000" w:rsidRDefault="00000000" w:rsidRPr="00000000" w14:paraId="00000902">
      <w:pPr>
        <w:pageBreakBefore w:val="0"/>
        <w:rPr/>
      </w:pPr>
      <w:r w:rsidDel="00000000" w:rsidR="00000000" w:rsidRPr="00000000">
        <w:rPr>
          <w:rtl w:val="0"/>
        </w:rPr>
        <w:t xml:space="preserve">        n "Ready everyone!"</w:t>
      </w:r>
    </w:p>
    <w:p w:rsidR="00000000" w:rsidDel="00000000" w:rsidP="00000000" w:rsidRDefault="00000000" w:rsidRPr="00000000" w14:paraId="00000903">
      <w:pPr>
        <w:pageBreakBefore w:val="0"/>
        <w:rPr/>
      </w:pPr>
      <w:r w:rsidDel="00000000" w:rsidR="00000000" w:rsidRPr="00000000">
        <w:rPr>
          <w:rtl w:val="0"/>
        </w:rPr>
        <w:t xml:space="preserve">        show natsuki 4j</w:t>
      </w:r>
    </w:p>
    <w:p w:rsidR="00000000" w:rsidDel="00000000" w:rsidP="00000000" w:rsidRDefault="00000000" w:rsidRPr="00000000" w14:paraId="00000904">
      <w:pPr>
        <w:pageBreakBefore w:val="0"/>
        <w:rPr/>
      </w:pPr>
      <w:r w:rsidDel="00000000" w:rsidR="00000000" w:rsidRPr="00000000">
        <w:rPr>
          <w:rtl w:val="0"/>
        </w:rPr>
        <w:t xml:space="preserve">        "We all give her a nod, and she removes the lid in as a dramatic fashion she could muster."</w:t>
      </w:r>
    </w:p>
    <w:p w:rsidR="00000000" w:rsidDel="00000000" w:rsidP="00000000" w:rsidRDefault="00000000" w:rsidRPr="00000000" w14:paraId="00000905">
      <w:pPr>
        <w:pageBreakBefore w:val="0"/>
        <w:rPr/>
      </w:pPr>
      <w:r w:rsidDel="00000000" w:rsidR="00000000" w:rsidRPr="00000000">
        <w:rPr>
          <w:rtl w:val="0"/>
        </w:rPr>
        <w:t xml:space="preserve">        show monika 1d at t42</w:t>
      </w:r>
    </w:p>
    <w:p w:rsidR="00000000" w:rsidDel="00000000" w:rsidP="00000000" w:rsidRDefault="00000000" w:rsidRPr="00000000" w14:paraId="00000906">
      <w:pPr>
        <w:pageBreakBefore w:val="0"/>
        <w:rPr/>
      </w:pPr>
      <w:r w:rsidDel="00000000" w:rsidR="00000000" w:rsidRPr="00000000">
        <w:rPr>
          <w:rtl w:val="0"/>
        </w:rPr>
        <w:t xml:space="preserve">        show natsuki 3j at t43</w:t>
      </w:r>
    </w:p>
    <w:p w:rsidR="00000000" w:rsidDel="00000000" w:rsidP="00000000" w:rsidRDefault="00000000" w:rsidRPr="00000000" w14:paraId="00000907">
      <w:pPr>
        <w:pageBreakBefore w:val="0"/>
        <w:rPr/>
      </w:pPr>
      <w:r w:rsidDel="00000000" w:rsidR="00000000" w:rsidRPr="00000000">
        <w:rPr>
          <w:rtl w:val="0"/>
        </w:rPr>
        <w:t xml:space="preserve">        show sayori 1n at t44</w:t>
      </w:r>
    </w:p>
    <w:p w:rsidR="00000000" w:rsidDel="00000000" w:rsidP="00000000" w:rsidRDefault="00000000" w:rsidRPr="00000000" w14:paraId="00000908">
      <w:pPr>
        <w:pageBreakBefore w:val="0"/>
        <w:rPr/>
      </w:pPr>
      <w:r w:rsidDel="00000000" w:rsidR="00000000" w:rsidRPr="00000000">
        <w:rPr>
          <w:rtl w:val="0"/>
        </w:rPr>
        <w:t xml:space="preserve">        show yuri 1e at t41</w:t>
      </w:r>
    </w:p>
    <w:p w:rsidR="00000000" w:rsidDel="00000000" w:rsidP="00000000" w:rsidRDefault="00000000" w:rsidRPr="00000000" w14:paraId="00000909">
      <w:pPr>
        <w:pageBreakBefore w:val="0"/>
        <w:rPr/>
      </w:pPr>
      <w:r w:rsidDel="00000000" w:rsidR="00000000" w:rsidRPr="00000000">
        <w:rPr>
          <w:rtl w:val="0"/>
        </w:rPr>
        <w:t xml:space="preserve">        "We all look in awe at the sight that greets us."</w:t>
      </w:r>
    </w:p>
    <w:p w:rsidR="00000000" w:rsidDel="00000000" w:rsidP="00000000" w:rsidRDefault="00000000" w:rsidRPr="00000000" w14:paraId="0000090A">
      <w:pPr>
        <w:pageBreakBefore w:val="0"/>
        <w:rPr/>
      </w:pPr>
      <w:r w:rsidDel="00000000" w:rsidR="00000000" w:rsidRPr="00000000">
        <w:rPr>
          <w:rtl w:val="0"/>
        </w:rPr>
        <w:t xml:space="preserve">        "A tiny evergreen tree of frosting covered in colorful sprinkles and topped with a big sugar star sits atop a group of cupcakes in the center of the tray."</w:t>
      </w:r>
    </w:p>
    <w:p w:rsidR="00000000" w:rsidDel="00000000" w:rsidP="00000000" w:rsidRDefault="00000000" w:rsidRPr="00000000" w14:paraId="0000090B">
      <w:pPr>
        <w:pageBreakBefore w:val="0"/>
        <w:rPr/>
      </w:pPr>
      <w:r w:rsidDel="00000000" w:rsidR="00000000" w:rsidRPr="00000000">
        <w:rPr>
          <w:rtl w:val="0"/>
        </w:rPr>
        <w:t xml:space="preserve">        "The tree is also surrounded by a set of five colored cupcakes, each looking like a wrapped gift with little strips of frosting emulating wrapping paper and ribbon."</w:t>
      </w:r>
    </w:p>
    <w:p w:rsidR="00000000" w:rsidDel="00000000" w:rsidP="00000000" w:rsidRDefault="00000000" w:rsidRPr="00000000" w14:paraId="0000090C">
      <w:pPr>
        <w:pageBreakBefore w:val="0"/>
        <w:rPr/>
      </w:pPr>
      <w:r w:rsidDel="00000000" w:rsidR="00000000" w:rsidRPr="00000000">
        <w:rPr>
          <w:rtl w:val="0"/>
        </w:rPr>
        <w:t xml:space="preserve">        show sayori 4r at f44</w:t>
      </w:r>
    </w:p>
    <w:p w:rsidR="00000000" w:rsidDel="00000000" w:rsidP="00000000" w:rsidRDefault="00000000" w:rsidRPr="00000000" w14:paraId="0000090D">
      <w:pPr>
        <w:pageBreakBefore w:val="0"/>
        <w:rPr/>
      </w:pPr>
      <w:r w:rsidDel="00000000" w:rsidR="00000000" w:rsidRPr="00000000">
        <w:rPr>
          <w:rtl w:val="0"/>
        </w:rPr>
        <w:t xml:space="preserve">        s "Oh my gosh Natsuki! These are so {b}{i}CUTE!!!{/i}{/b}"</w:t>
      </w:r>
    </w:p>
    <w:p w:rsidR="00000000" w:rsidDel="00000000" w:rsidP="00000000" w:rsidRDefault="00000000" w:rsidRPr="00000000" w14:paraId="0000090E">
      <w:pPr>
        <w:pageBreakBefore w:val="0"/>
        <w:rPr/>
      </w:pPr>
      <w:r w:rsidDel="00000000" w:rsidR="00000000" w:rsidRPr="00000000">
        <w:rPr>
          <w:rtl w:val="0"/>
        </w:rPr>
        <w:t xml:space="preserve">        s 3n "Which one to pick, which one!"</w:t>
      </w:r>
    </w:p>
    <w:p w:rsidR="00000000" w:rsidDel="00000000" w:rsidP="00000000" w:rsidRDefault="00000000" w:rsidRPr="00000000" w14:paraId="0000090F">
      <w:pPr>
        <w:pageBreakBefore w:val="0"/>
        <w:rPr/>
      </w:pPr>
      <w:r w:rsidDel="00000000" w:rsidR="00000000" w:rsidRPr="00000000">
        <w:rPr>
          <w:rtl w:val="0"/>
        </w:rPr>
        <w:t xml:space="preserve">        show sayori at t44</w:t>
      </w:r>
    </w:p>
    <w:p w:rsidR="00000000" w:rsidDel="00000000" w:rsidP="00000000" w:rsidRDefault="00000000" w:rsidRPr="00000000" w14:paraId="00000910">
      <w:pPr>
        <w:pageBreakBefore w:val="0"/>
        <w:rPr/>
      </w:pPr>
      <w:r w:rsidDel="00000000" w:rsidR="00000000" w:rsidRPr="00000000">
        <w:rPr>
          <w:rtl w:val="0"/>
        </w:rPr>
        <w:t xml:space="preserve">        show natsuki 2k at f43</w:t>
      </w:r>
    </w:p>
    <w:p w:rsidR="00000000" w:rsidDel="00000000" w:rsidP="00000000" w:rsidRDefault="00000000" w:rsidRPr="00000000" w14:paraId="00000911">
      <w:pPr>
        <w:pageBreakBefore w:val="0"/>
        <w:rPr/>
      </w:pPr>
      <w:r w:rsidDel="00000000" w:rsidR="00000000" w:rsidRPr="00000000">
        <w:rPr>
          <w:rtl w:val="0"/>
        </w:rPr>
        <w:t xml:space="preserve">        n "Hold your horses Sayori, everyone has a special one just for them."</w:t>
      </w:r>
    </w:p>
    <w:p w:rsidR="00000000" w:rsidDel="00000000" w:rsidP="00000000" w:rsidRDefault="00000000" w:rsidRPr="00000000" w14:paraId="00000912">
      <w:pPr>
        <w:pageBreakBefore w:val="0"/>
        <w:rPr/>
      </w:pPr>
      <w:r w:rsidDel="00000000" w:rsidR="00000000" w:rsidRPr="00000000">
        <w:rPr>
          <w:rtl w:val="0"/>
        </w:rPr>
        <w:t xml:space="preserve">        n 1d "Here, this one is yours."</w:t>
      </w:r>
    </w:p>
    <w:p w:rsidR="00000000" w:rsidDel="00000000" w:rsidP="00000000" w:rsidRDefault="00000000" w:rsidRPr="00000000" w14:paraId="00000913">
      <w:pPr>
        <w:pageBreakBefore w:val="0"/>
        <w:rPr/>
      </w:pPr>
      <w:r w:rsidDel="00000000" w:rsidR="00000000" w:rsidRPr="00000000">
        <w:rPr>
          <w:rtl w:val="0"/>
        </w:rPr>
        <w:t xml:space="preserve">        show natsuki at t43</w:t>
      </w:r>
    </w:p>
    <w:p w:rsidR="00000000" w:rsidDel="00000000" w:rsidP="00000000" w:rsidRDefault="00000000" w:rsidRPr="00000000" w14:paraId="00000914">
      <w:pPr>
        <w:pageBreakBefore w:val="0"/>
        <w:rPr/>
      </w:pPr>
      <w:r w:rsidDel="00000000" w:rsidR="00000000" w:rsidRPr="00000000">
        <w:rPr>
          <w:rtl w:val="0"/>
        </w:rPr>
        <w:t xml:space="preserve">        "Natsuki grabs one of the present cupcakes, this one with a blue color and red ribbon-work, and hands it to Sayori"</w:t>
      </w:r>
    </w:p>
    <w:p w:rsidR="00000000" w:rsidDel="00000000" w:rsidP="00000000" w:rsidRDefault="00000000" w:rsidRPr="00000000" w14:paraId="00000915">
      <w:pPr>
        <w:pageBreakBefore w:val="0"/>
        <w:rPr/>
      </w:pPr>
      <w:r w:rsidDel="00000000" w:rsidR="00000000" w:rsidRPr="00000000">
        <w:rPr>
          <w:rtl w:val="0"/>
        </w:rPr>
        <w:t xml:space="preserve">        show sayori 4r at f44</w:t>
      </w:r>
    </w:p>
    <w:p w:rsidR="00000000" w:rsidDel="00000000" w:rsidP="00000000" w:rsidRDefault="00000000" w:rsidRPr="00000000" w14:paraId="00000916">
      <w:pPr>
        <w:pageBreakBefore w:val="0"/>
        <w:rPr/>
      </w:pPr>
      <w:r w:rsidDel="00000000" w:rsidR="00000000" w:rsidRPr="00000000">
        <w:rPr>
          <w:rtl w:val="0"/>
        </w:rPr>
        <w:t xml:space="preserve">        s "It's so cute, thank you Natsuki! You're the best!"</w:t>
      </w:r>
    </w:p>
    <w:p w:rsidR="00000000" w:rsidDel="00000000" w:rsidP="00000000" w:rsidRDefault="00000000" w:rsidRPr="00000000" w14:paraId="00000917">
      <w:pPr>
        <w:pageBreakBefore w:val="0"/>
        <w:rPr/>
      </w:pPr>
      <w:r w:rsidDel="00000000" w:rsidR="00000000" w:rsidRPr="00000000">
        <w:rPr>
          <w:rtl w:val="0"/>
        </w:rPr>
        <w:t xml:space="preserve">        show sayori 2q at t44</w:t>
      </w:r>
    </w:p>
    <w:p w:rsidR="00000000" w:rsidDel="00000000" w:rsidP="00000000" w:rsidRDefault="00000000" w:rsidRPr="00000000" w14:paraId="00000918">
      <w:pPr>
        <w:pageBreakBefore w:val="0"/>
        <w:rPr/>
      </w:pPr>
      <w:r w:rsidDel="00000000" w:rsidR="00000000" w:rsidRPr="00000000">
        <w:rPr>
          <w:rtl w:val="0"/>
        </w:rPr>
        <w:t xml:space="preserve">        show sayori at s44</w:t>
      </w:r>
    </w:p>
    <w:p w:rsidR="00000000" w:rsidDel="00000000" w:rsidP="00000000" w:rsidRDefault="00000000" w:rsidRPr="00000000" w14:paraId="00000919">
      <w:pPr>
        <w:pageBreakBefore w:val="0"/>
        <w:rPr/>
      </w:pPr>
      <w:r w:rsidDel="00000000" w:rsidR="00000000" w:rsidRPr="00000000">
        <w:rPr>
          <w:rtl w:val="0"/>
        </w:rPr>
        <w:t xml:space="preserve">        "Sayori takes her cupcake and sits at her chair, diving into the frosting of her gift."</w:t>
      </w:r>
    </w:p>
    <w:p w:rsidR="00000000" w:rsidDel="00000000" w:rsidP="00000000" w:rsidRDefault="00000000" w:rsidRPr="00000000" w14:paraId="0000091A">
      <w:pPr>
        <w:pageBreakBefore w:val="0"/>
        <w:rPr/>
      </w:pPr>
      <w:r w:rsidDel="00000000" w:rsidR="00000000" w:rsidRPr="00000000">
        <w:rPr>
          <w:rtl w:val="0"/>
        </w:rPr>
        <w:t xml:space="preserve">        show natsuki 5t at f43</w:t>
      </w:r>
    </w:p>
    <w:p w:rsidR="00000000" w:rsidDel="00000000" w:rsidP="00000000" w:rsidRDefault="00000000" w:rsidRPr="00000000" w14:paraId="0000091B">
      <w:pPr>
        <w:pageBreakBefore w:val="0"/>
        <w:rPr/>
      </w:pPr>
      <w:r w:rsidDel="00000000" w:rsidR="00000000" w:rsidRPr="00000000">
        <w:rPr>
          <w:rtl w:val="0"/>
        </w:rPr>
        <w:t xml:space="preserve">        n "Well of course I am, what else is new."</w:t>
      </w:r>
    </w:p>
    <w:p w:rsidR="00000000" w:rsidDel="00000000" w:rsidP="00000000" w:rsidRDefault="00000000" w:rsidRPr="00000000" w14:paraId="0000091C">
      <w:pPr>
        <w:pageBreakBefore w:val="0"/>
        <w:rPr/>
      </w:pPr>
      <w:r w:rsidDel="00000000" w:rsidR="00000000" w:rsidRPr="00000000">
        <w:rPr>
          <w:rtl w:val="0"/>
        </w:rPr>
        <w:t xml:space="preserve">        n 3l "Anyway, here you go guys."</w:t>
      </w:r>
    </w:p>
    <w:p w:rsidR="00000000" w:rsidDel="00000000" w:rsidP="00000000" w:rsidRDefault="00000000" w:rsidRPr="00000000" w14:paraId="0000091D">
      <w:pPr>
        <w:pageBreakBefore w:val="0"/>
        <w:rPr/>
      </w:pPr>
      <w:r w:rsidDel="00000000" w:rsidR="00000000" w:rsidRPr="00000000">
        <w:rPr>
          <w:rtl w:val="0"/>
        </w:rPr>
        <w:t xml:space="preserve">        show natsuki 1j at t43</w:t>
      </w:r>
    </w:p>
    <w:p w:rsidR="00000000" w:rsidDel="00000000" w:rsidP="00000000" w:rsidRDefault="00000000" w:rsidRPr="00000000" w14:paraId="0000091E">
      <w:pPr>
        <w:pageBreakBefore w:val="0"/>
        <w:rPr/>
      </w:pPr>
      <w:r w:rsidDel="00000000" w:rsidR="00000000" w:rsidRPr="00000000">
        <w:rPr>
          <w:rtl w:val="0"/>
        </w:rPr>
        <w:t xml:space="preserve">        "Natsuki starts to deal out the rest of the cupcakes to us, starting with a purple one for Yuri."</w:t>
      </w:r>
    </w:p>
    <w:p w:rsidR="00000000" w:rsidDel="00000000" w:rsidP="00000000" w:rsidRDefault="00000000" w:rsidRPr="00000000" w14:paraId="0000091F">
      <w:pPr>
        <w:pageBreakBefore w:val="0"/>
        <w:rPr/>
      </w:pPr>
      <w:r w:rsidDel="00000000" w:rsidR="00000000" w:rsidRPr="00000000">
        <w:rPr>
          <w:rtl w:val="0"/>
        </w:rPr>
        <w:t xml:space="preserve">        show yuri 2b at f41</w:t>
      </w:r>
    </w:p>
    <w:p w:rsidR="00000000" w:rsidDel="00000000" w:rsidP="00000000" w:rsidRDefault="00000000" w:rsidRPr="00000000" w14:paraId="00000920">
      <w:pPr>
        <w:pageBreakBefore w:val="0"/>
        <w:rPr/>
      </w:pPr>
      <w:r w:rsidDel="00000000" w:rsidR="00000000" w:rsidRPr="00000000">
        <w:rPr>
          <w:rtl w:val="0"/>
        </w:rPr>
        <w:t xml:space="preserve">        y "Thank you Natsuki, this does look delectible."</w:t>
      </w:r>
    </w:p>
    <w:p w:rsidR="00000000" w:rsidDel="00000000" w:rsidP="00000000" w:rsidRDefault="00000000" w:rsidRPr="00000000" w14:paraId="00000921">
      <w:pPr>
        <w:pageBreakBefore w:val="0"/>
        <w:rPr/>
      </w:pPr>
      <w:r w:rsidDel="00000000" w:rsidR="00000000" w:rsidRPr="00000000">
        <w:rPr>
          <w:rtl w:val="0"/>
        </w:rPr>
        <w:t xml:space="preserve">        y 2d "You even matched the color of my hair, how adorable."</w:t>
      </w:r>
    </w:p>
    <w:p w:rsidR="00000000" w:rsidDel="00000000" w:rsidP="00000000" w:rsidRDefault="00000000" w:rsidRPr="00000000" w14:paraId="00000922">
      <w:pPr>
        <w:pageBreakBefore w:val="0"/>
        <w:rPr/>
      </w:pPr>
      <w:r w:rsidDel="00000000" w:rsidR="00000000" w:rsidRPr="00000000">
        <w:rPr>
          <w:rtl w:val="0"/>
        </w:rPr>
        <w:t xml:space="preserve">        show yuri 2c at t41</w:t>
      </w:r>
    </w:p>
    <w:p w:rsidR="00000000" w:rsidDel="00000000" w:rsidP="00000000" w:rsidRDefault="00000000" w:rsidRPr="00000000" w14:paraId="00000923">
      <w:pPr>
        <w:pageBreakBefore w:val="0"/>
        <w:rPr/>
      </w:pPr>
      <w:r w:rsidDel="00000000" w:rsidR="00000000" w:rsidRPr="00000000">
        <w:rPr>
          <w:rtl w:val="0"/>
        </w:rPr>
        <w:t xml:space="preserve">        show yuri at s41</w:t>
      </w:r>
    </w:p>
    <w:p w:rsidR="00000000" w:rsidDel="00000000" w:rsidP="00000000" w:rsidRDefault="00000000" w:rsidRPr="00000000" w14:paraId="00000924">
      <w:pPr>
        <w:pageBreakBefore w:val="0"/>
        <w:rPr/>
      </w:pPr>
      <w:r w:rsidDel="00000000" w:rsidR="00000000" w:rsidRPr="00000000">
        <w:rPr>
          <w:rtl w:val="0"/>
        </w:rPr>
        <w:t xml:space="preserve">        show natsuki 2t at f43</w:t>
      </w:r>
    </w:p>
    <w:p w:rsidR="00000000" w:rsidDel="00000000" w:rsidP="00000000" w:rsidRDefault="00000000" w:rsidRPr="00000000" w14:paraId="00000925">
      <w:pPr>
        <w:pageBreakBefore w:val="0"/>
        <w:rPr/>
      </w:pPr>
      <w:r w:rsidDel="00000000" w:rsidR="00000000" w:rsidRPr="00000000">
        <w:rPr>
          <w:rtl w:val="0"/>
        </w:rPr>
        <w:t xml:space="preserve">        n "Yeah that shade of purple was a nightmare to try and get, so you're welcome."</w:t>
      </w:r>
    </w:p>
    <w:p w:rsidR="00000000" w:rsidDel="00000000" w:rsidP="00000000" w:rsidRDefault="00000000" w:rsidRPr="00000000" w14:paraId="00000926">
      <w:pPr>
        <w:pageBreakBefore w:val="0"/>
        <w:rPr/>
      </w:pPr>
      <w:r w:rsidDel="00000000" w:rsidR="00000000" w:rsidRPr="00000000">
        <w:rPr>
          <w:rtl w:val="0"/>
        </w:rPr>
        <w:t xml:space="preserve">        n 2d "Here you go love birds, enjoy!"</w:t>
      </w:r>
    </w:p>
    <w:p w:rsidR="00000000" w:rsidDel="00000000" w:rsidP="00000000" w:rsidRDefault="00000000" w:rsidRPr="00000000" w14:paraId="00000927">
      <w:pPr>
        <w:pageBreakBefore w:val="0"/>
        <w:rPr/>
      </w:pPr>
      <w:r w:rsidDel="00000000" w:rsidR="00000000" w:rsidRPr="00000000">
        <w:rPr>
          <w:rtl w:val="0"/>
        </w:rPr>
        <w:t xml:space="preserve">        show natsuki 3j at t43</w:t>
      </w:r>
    </w:p>
    <w:p w:rsidR="00000000" w:rsidDel="00000000" w:rsidP="00000000" w:rsidRDefault="00000000" w:rsidRPr="00000000" w14:paraId="00000928">
      <w:pPr>
        <w:pageBreakBefore w:val="0"/>
        <w:rPr/>
      </w:pPr>
      <w:r w:rsidDel="00000000" w:rsidR="00000000" w:rsidRPr="00000000">
        <w:rPr>
          <w:rtl w:val="0"/>
        </w:rPr>
        <w:t xml:space="preserve">        show monika 2b</w:t>
      </w:r>
    </w:p>
    <w:p w:rsidR="00000000" w:rsidDel="00000000" w:rsidP="00000000" w:rsidRDefault="00000000" w:rsidRPr="00000000" w14:paraId="00000929">
      <w:pPr>
        <w:pageBreakBefore w:val="0"/>
        <w:rPr/>
      </w:pPr>
      <w:r w:rsidDel="00000000" w:rsidR="00000000" w:rsidRPr="00000000">
        <w:rPr>
          <w:rtl w:val="0"/>
        </w:rPr>
        <w:t xml:space="preserve">        "Natsuki hands Monika and I a set of cupcakes from the tray as we take a seat, one with a green color and white ribbon and another white with red ribbon."</w:t>
      </w:r>
    </w:p>
    <w:p w:rsidR="00000000" w:rsidDel="00000000" w:rsidP="00000000" w:rsidRDefault="00000000" w:rsidRPr="00000000" w14:paraId="0000092A">
      <w:pPr>
        <w:pageBreakBefore w:val="0"/>
        <w:rPr/>
      </w:pPr>
      <w:r w:rsidDel="00000000" w:rsidR="00000000" w:rsidRPr="00000000">
        <w:rPr>
          <w:rtl w:val="0"/>
        </w:rPr>
        <w:t xml:space="preserve">        show monika 2a at s42</w:t>
      </w:r>
    </w:p>
    <w:p w:rsidR="00000000" w:rsidDel="00000000" w:rsidP="00000000" w:rsidRDefault="00000000" w:rsidRPr="00000000" w14:paraId="0000092B">
      <w:pPr>
        <w:pageBreakBefore w:val="0"/>
        <w:rPr/>
      </w:pPr>
      <w:r w:rsidDel="00000000" w:rsidR="00000000" w:rsidRPr="00000000">
        <w:rPr>
          <w:rtl w:val="0"/>
        </w:rPr>
        <w:t xml:space="preserve">        show natsuki 5m at f43</w:t>
      </w:r>
    </w:p>
    <w:p w:rsidR="00000000" w:rsidDel="00000000" w:rsidP="00000000" w:rsidRDefault="00000000" w:rsidRPr="00000000" w14:paraId="0000092C">
      <w:pPr>
        <w:pageBreakBefore w:val="0"/>
        <w:rPr/>
      </w:pPr>
      <w:r w:rsidDel="00000000" w:rsidR="00000000" w:rsidRPr="00000000">
        <w:rPr>
          <w:rtl w:val="0"/>
        </w:rPr>
        <w:t xml:space="preserve">        n "I wasn't really sure what color to make yours [player], so I just went with white. Sorry."</w:t>
      </w:r>
    </w:p>
    <w:p w:rsidR="00000000" w:rsidDel="00000000" w:rsidP="00000000" w:rsidRDefault="00000000" w:rsidRPr="00000000" w14:paraId="0000092D">
      <w:pPr>
        <w:pageBreakBefore w:val="0"/>
        <w:rPr/>
      </w:pPr>
      <w:r w:rsidDel="00000000" w:rsidR="00000000" w:rsidRPr="00000000">
        <w:rPr>
          <w:rtl w:val="0"/>
        </w:rPr>
        <w:t xml:space="preserve">        show natsuki 3j at t43</w:t>
      </w:r>
    </w:p>
    <w:p w:rsidR="00000000" w:rsidDel="00000000" w:rsidP="00000000" w:rsidRDefault="00000000" w:rsidRPr="00000000" w14:paraId="0000092E">
      <w:pPr>
        <w:pageBreakBefore w:val="0"/>
        <w:rPr/>
      </w:pPr>
      <w:r w:rsidDel="00000000" w:rsidR="00000000" w:rsidRPr="00000000">
        <w:rPr>
          <w:rtl w:val="0"/>
        </w:rPr>
        <w:t xml:space="preserve">        mc "That's okay Natsuki, I'm sure they all taste great any color you paint them."</w:t>
      </w:r>
    </w:p>
    <w:p w:rsidR="00000000" w:rsidDel="00000000" w:rsidP="00000000" w:rsidRDefault="00000000" w:rsidRPr="00000000" w14:paraId="0000092F">
      <w:pPr>
        <w:pageBreakBefore w:val="0"/>
        <w:rPr/>
      </w:pPr>
      <w:r w:rsidDel="00000000" w:rsidR="00000000" w:rsidRPr="00000000">
        <w:rPr>
          <w:rtl w:val="0"/>
        </w:rPr>
        <w:t xml:space="preserve">        show monika 2c</w:t>
      </w:r>
    </w:p>
    <w:p w:rsidR="00000000" w:rsidDel="00000000" w:rsidP="00000000" w:rsidRDefault="00000000" w:rsidRPr="00000000" w14:paraId="00000930">
      <w:pPr>
        <w:pageBreakBefore w:val="0"/>
        <w:rPr/>
      </w:pPr>
      <w:r w:rsidDel="00000000" w:rsidR="00000000" w:rsidRPr="00000000">
        <w:rPr>
          <w:rtl w:val="0"/>
        </w:rPr>
        <w:t xml:space="preserve">        "I look at mine more closely, noticing half of a red heart on the top."</w:t>
      </w:r>
    </w:p>
    <w:p w:rsidR="00000000" w:rsidDel="00000000" w:rsidP="00000000" w:rsidRDefault="00000000" w:rsidRPr="00000000" w14:paraId="00000931">
      <w:pPr>
        <w:pageBreakBefore w:val="0"/>
        <w:rPr/>
      </w:pPr>
      <w:r w:rsidDel="00000000" w:rsidR="00000000" w:rsidRPr="00000000">
        <w:rPr>
          <w:rtl w:val="0"/>
        </w:rPr>
        <w:t xml:space="preserve">        "Looking over at Monika I notice her looking at a similar sight on her cupcake."</w:t>
      </w:r>
    </w:p>
    <w:p w:rsidR="00000000" w:rsidDel="00000000" w:rsidP="00000000" w:rsidRDefault="00000000" w:rsidRPr="00000000" w14:paraId="00000932">
      <w:pPr>
        <w:pageBreakBefore w:val="0"/>
        <w:rPr/>
      </w:pPr>
      <w:r w:rsidDel="00000000" w:rsidR="00000000" w:rsidRPr="00000000">
        <w:rPr>
          <w:rtl w:val="0"/>
        </w:rPr>
        <w:t xml:space="preserve">        show monika 1d</w:t>
      </w:r>
    </w:p>
    <w:p w:rsidR="00000000" w:rsidDel="00000000" w:rsidP="00000000" w:rsidRDefault="00000000" w:rsidRPr="00000000" w14:paraId="00000933">
      <w:pPr>
        <w:pageBreakBefore w:val="0"/>
        <w:rPr/>
      </w:pPr>
      <w:r w:rsidDel="00000000" w:rsidR="00000000" w:rsidRPr="00000000">
        <w:rPr>
          <w:rtl w:val="0"/>
        </w:rPr>
        <w:t xml:space="preserve">        "I lift mine up to hers, and she gives me a confused look for a moment."</w:t>
      </w:r>
    </w:p>
    <w:p w:rsidR="00000000" w:rsidDel="00000000" w:rsidP="00000000" w:rsidRDefault="00000000" w:rsidRPr="00000000" w14:paraId="00000934">
      <w:pPr>
        <w:pageBreakBefore w:val="0"/>
        <w:rPr/>
      </w:pPr>
      <w:r w:rsidDel="00000000" w:rsidR="00000000" w:rsidRPr="00000000">
        <w:rPr>
          <w:rtl w:val="0"/>
        </w:rPr>
        <w:t xml:space="preserve">        show monika 2b</w:t>
      </w:r>
    </w:p>
    <w:p w:rsidR="00000000" w:rsidDel="00000000" w:rsidP="00000000" w:rsidRDefault="00000000" w:rsidRPr="00000000" w14:paraId="00000935">
      <w:pPr>
        <w:pageBreakBefore w:val="0"/>
        <w:rPr/>
      </w:pPr>
      <w:r w:rsidDel="00000000" w:rsidR="00000000" w:rsidRPr="00000000">
        <w:rPr>
          <w:rtl w:val="0"/>
        </w:rPr>
        <w:t xml:space="preserve">        "Almost in an instant though, she gets a bright look on her face and puts her's next to mine completing the heart."</w:t>
      </w:r>
    </w:p>
    <w:p w:rsidR="00000000" w:rsidDel="00000000" w:rsidP="00000000" w:rsidRDefault="00000000" w:rsidRPr="00000000" w14:paraId="00000936">
      <w:pPr>
        <w:pageBreakBefore w:val="0"/>
        <w:rPr/>
      </w:pPr>
      <w:r w:rsidDel="00000000" w:rsidR="00000000" w:rsidRPr="00000000">
        <w:rPr>
          <w:rtl w:val="0"/>
        </w:rPr>
        <w:t xml:space="preserve">        m 2k "Oh Natsuki that's so sweet of you, thank you for that extra little decoration!"</w:t>
      </w:r>
    </w:p>
    <w:p w:rsidR="00000000" w:rsidDel="00000000" w:rsidP="00000000" w:rsidRDefault="00000000" w:rsidRPr="00000000" w14:paraId="00000937">
      <w:pPr>
        <w:pageBreakBefore w:val="0"/>
        <w:rPr/>
      </w:pPr>
      <w:r w:rsidDel="00000000" w:rsidR="00000000" w:rsidRPr="00000000">
        <w:rPr>
          <w:rtl w:val="0"/>
        </w:rPr>
        <w:t xml:space="preserve">        show natsuki 3t at f43</w:t>
      </w:r>
    </w:p>
    <w:p w:rsidR="00000000" w:rsidDel="00000000" w:rsidP="00000000" w:rsidRDefault="00000000" w:rsidRPr="00000000" w14:paraId="00000938">
      <w:pPr>
        <w:pageBreakBefore w:val="0"/>
        <w:rPr/>
      </w:pPr>
      <w:r w:rsidDel="00000000" w:rsidR="00000000" w:rsidRPr="00000000">
        <w:rPr>
          <w:rtl w:val="0"/>
        </w:rPr>
        <w:t xml:space="preserve">        n "Yeah, no problem Monika. I thought you might have liked it..."</w:t>
      </w:r>
    </w:p>
    <w:p w:rsidR="00000000" w:rsidDel="00000000" w:rsidP="00000000" w:rsidRDefault="00000000" w:rsidRPr="00000000" w14:paraId="00000939">
      <w:pPr>
        <w:pageBreakBefore w:val="0"/>
        <w:rPr/>
      </w:pPr>
      <w:r w:rsidDel="00000000" w:rsidR="00000000" w:rsidRPr="00000000">
        <w:rPr>
          <w:rtl w:val="0"/>
        </w:rPr>
        <w:t xml:space="preserve">        show monika 2j</w:t>
      </w:r>
    </w:p>
    <w:p w:rsidR="00000000" w:rsidDel="00000000" w:rsidP="00000000" w:rsidRDefault="00000000" w:rsidRPr="00000000" w14:paraId="0000093A">
      <w:pPr>
        <w:pageBreakBefore w:val="0"/>
        <w:rPr/>
      </w:pPr>
      <w:r w:rsidDel="00000000" w:rsidR="00000000" w:rsidRPr="00000000">
        <w:rPr>
          <w:rtl w:val="0"/>
        </w:rPr>
        <w:t xml:space="preserve">        show natsuki 3u at t43</w:t>
      </w:r>
    </w:p>
    <w:p w:rsidR="00000000" w:rsidDel="00000000" w:rsidP="00000000" w:rsidRDefault="00000000" w:rsidRPr="00000000" w14:paraId="0000093B">
      <w:pPr>
        <w:pageBreakBefore w:val="0"/>
        <w:rPr/>
      </w:pPr>
      <w:r w:rsidDel="00000000" w:rsidR="00000000" w:rsidRPr="00000000">
        <w:rPr>
          <w:rtl w:val="0"/>
        </w:rPr>
        <w:t xml:space="preserve">        show natsuki at s43</w:t>
      </w:r>
    </w:p>
    <w:p w:rsidR="00000000" w:rsidDel="00000000" w:rsidP="00000000" w:rsidRDefault="00000000" w:rsidRPr="00000000" w14:paraId="0000093C">
      <w:pPr>
        <w:pageBreakBefore w:val="0"/>
        <w:rPr/>
      </w:pPr>
      <w:r w:rsidDel="00000000" w:rsidR="00000000" w:rsidRPr="00000000">
        <w:rPr>
          <w:rtl w:val="0"/>
        </w:rPr>
        <w:t xml:space="preserve">        "After everyone was served, Natsuki grabbed her own cupcake."</w:t>
      </w:r>
    </w:p>
    <w:p w:rsidR="00000000" w:rsidDel="00000000" w:rsidP="00000000" w:rsidRDefault="00000000" w:rsidRPr="00000000" w14:paraId="0000093D">
      <w:pPr>
        <w:pageBreakBefore w:val="0"/>
        <w:rPr/>
      </w:pPr>
      <w:r w:rsidDel="00000000" w:rsidR="00000000" w:rsidRPr="00000000">
        <w:rPr>
          <w:rtl w:val="0"/>
        </w:rPr>
        <w:t xml:space="preserve">        "It was especially decorated, with a pink color covered in white ribbon that was shaped into cat ears."</w:t>
      </w:r>
    </w:p>
    <w:p w:rsidR="00000000" w:rsidDel="00000000" w:rsidP="00000000" w:rsidRDefault="00000000" w:rsidRPr="00000000" w14:paraId="0000093E">
      <w:pPr>
        <w:pageBreakBefore w:val="0"/>
        <w:rPr/>
      </w:pPr>
      <w:r w:rsidDel="00000000" w:rsidR="00000000" w:rsidRPr="00000000">
        <w:rPr>
          <w:rtl w:val="0"/>
        </w:rPr>
        <w:t xml:space="preserve">        "As she pulled it away from us and onto her own table though I noticed a few spots of red on her cupcake, seemingly like something was scraped off and frosted over."</w:t>
      </w:r>
    </w:p>
    <w:p w:rsidR="00000000" w:rsidDel="00000000" w:rsidP="00000000" w:rsidRDefault="00000000" w:rsidRPr="00000000" w14:paraId="0000093F">
      <w:pPr>
        <w:pageBreakBefore w:val="0"/>
        <w:rPr/>
      </w:pPr>
      <w:r w:rsidDel="00000000" w:rsidR="00000000" w:rsidRPr="00000000">
        <w:rPr>
          <w:rtl w:val="0"/>
        </w:rPr>
        <w:t xml:space="preserve">        show natsuki 3s</w:t>
      </w:r>
    </w:p>
    <w:p w:rsidR="00000000" w:rsidDel="00000000" w:rsidP="00000000" w:rsidRDefault="00000000" w:rsidRPr="00000000" w14:paraId="00000940">
      <w:pPr>
        <w:pageBreakBefore w:val="0"/>
        <w:rPr/>
      </w:pPr>
      <w:r w:rsidDel="00000000" w:rsidR="00000000" w:rsidRPr="00000000">
        <w:rPr>
          <w:rtl w:val="0"/>
        </w:rPr>
        <w:t xml:space="preserve">        "It's not long though till she takes a bite out of the cupcake, forever burying the spot in her stomach."</w:t>
      </w:r>
    </w:p>
    <w:p w:rsidR="00000000" w:rsidDel="00000000" w:rsidP="00000000" w:rsidRDefault="00000000" w:rsidRPr="00000000" w14:paraId="00000941">
      <w:pPr>
        <w:pageBreakBefore w:val="0"/>
        <w:rPr/>
      </w:pPr>
      <w:r w:rsidDel="00000000" w:rsidR="00000000" w:rsidRPr="00000000">
        <w:rPr>
          <w:rtl w:val="0"/>
        </w:rPr>
        <w:t xml:space="preserve">        "I mentally shrug and move my own cupcake into my mouth, biting into the sugary frosting and soft cake inside."</w:t>
      </w:r>
    </w:p>
    <w:p w:rsidR="00000000" w:rsidDel="00000000" w:rsidP="00000000" w:rsidRDefault="00000000" w:rsidRPr="00000000" w14:paraId="00000942">
      <w:pPr>
        <w:pageBreakBefore w:val="0"/>
        <w:rPr/>
      </w:pPr>
      <w:r w:rsidDel="00000000" w:rsidR="00000000" w:rsidRPr="00000000">
        <w:rPr>
          <w:rtl w:val="0"/>
        </w:rPr>
        <w:t xml:space="preserve">        show natsuki 1k</w:t>
      </w:r>
    </w:p>
    <w:p w:rsidR="00000000" w:rsidDel="00000000" w:rsidP="00000000" w:rsidRDefault="00000000" w:rsidRPr="00000000" w14:paraId="00000943">
      <w:pPr>
        <w:pageBreakBefore w:val="0"/>
        <w:rPr/>
      </w:pPr>
      <w:r w:rsidDel="00000000" w:rsidR="00000000" w:rsidRPr="00000000">
        <w:rPr>
          <w:rtl w:val="0"/>
        </w:rPr>
        <w:t xml:space="preserve">        mc "Wow Natsuki, I think you really outdid yourself this time. These are amazing!"</w:t>
      </w:r>
    </w:p>
    <w:p w:rsidR="00000000" w:rsidDel="00000000" w:rsidP="00000000" w:rsidRDefault="00000000" w:rsidRPr="00000000" w14:paraId="00000944">
      <w:pPr>
        <w:pageBreakBefore w:val="0"/>
        <w:rPr/>
      </w:pPr>
      <w:r w:rsidDel="00000000" w:rsidR="00000000" w:rsidRPr="00000000">
        <w:rPr>
          <w:rtl w:val="0"/>
        </w:rPr>
        <w:t xml:space="preserve">        show sayori 2r</w:t>
      </w:r>
    </w:p>
    <w:p w:rsidR="00000000" w:rsidDel="00000000" w:rsidP="00000000" w:rsidRDefault="00000000" w:rsidRPr="00000000" w14:paraId="00000945">
      <w:pPr>
        <w:pageBreakBefore w:val="0"/>
        <w:rPr/>
      </w:pPr>
      <w:r w:rsidDel="00000000" w:rsidR="00000000" w:rsidRPr="00000000">
        <w:rPr>
          <w:rtl w:val="0"/>
        </w:rPr>
        <w:t xml:space="preserve">        s "Yeah Natsuki, these are {i}soooo{/i} good!"</w:t>
      </w:r>
    </w:p>
    <w:p w:rsidR="00000000" w:rsidDel="00000000" w:rsidP="00000000" w:rsidRDefault="00000000" w:rsidRPr="00000000" w14:paraId="00000946">
      <w:pPr>
        <w:pageBreakBefore w:val="0"/>
        <w:rPr/>
      </w:pPr>
      <w:r w:rsidDel="00000000" w:rsidR="00000000" w:rsidRPr="00000000">
        <w:rPr>
          <w:rtl w:val="0"/>
        </w:rPr>
        <w:t xml:space="preserve">        show sayori 2a</w:t>
      </w:r>
    </w:p>
    <w:p w:rsidR="00000000" w:rsidDel="00000000" w:rsidP="00000000" w:rsidRDefault="00000000" w:rsidRPr="00000000" w14:paraId="00000947">
      <w:pPr>
        <w:pageBreakBefore w:val="0"/>
        <w:rPr/>
      </w:pPr>
      <w:r w:rsidDel="00000000" w:rsidR="00000000" w:rsidRPr="00000000">
        <w:rPr>
          <w:rtl w:val="0"/>
        </w:rPr>
        <w:t xml:space="preserve">        show yuri 2b</w:t>
      </w:r>
    </w:p>
    <w:p w:rsidR="00000000" w:rsidDel="00000000" w:rsidP="00000000" w:rsidRDefault="00000000" w:rsidRPr="00000000" w14:paraId="00000948">
      <w:pPr>
        <w:pageBreakBefore w:val="0"/>
        <w:rPr/>
      </w:pPr>
      <w:r w:rsidDel="00000000" w:rsidR="00000000" w:rsidRPr="00000000">
        <w:rPr>
          <w:rtl w:val="0"/>
        </w:rPr>
        <w:t xml:space="preserve">        y "Yes yes, they may be the best ones you've brought to club yet!"</w:t>
      </w:r>
    </w:p>
    <w:p w:rsidR="00000000" w:rsidDel="00000000" w:rsidP="00000000" w:rsidRDefault="00000000" w:rsidRPr="00000000" w14:paraId="00000949">
      <w:pPr>
        <w:pageBreakBefore w:val="0"/>
        <w:rPr/>
      </w:pPr>
      <w:r w:rsidDel="00000000" w:rsidR="00000000" w:rsidRPr="00000000">
        <w:rPr>
          <w:rtl w:val="0"/>
        </w:rPr>
        <w:t xml:space="preserve">        show yuri 1a</w:t>
      </w:r>
    </w:p>
    <w:p w:rsidR="00000000" w:rsidDel="00000000" w:rsidP="00000000" w:rsidRDefault="00000000" w:rsidRPr="00000000" w14:paraId="0000094A">
      <w:pPr>
        <w:pageBreakBefore w:val="0"/>
        <w:rPr/>
      </w:pPr>
      <w:r w:rsidDel="00000000" w:rsidR="00000000" w:rsidRPr="00000000">
        <w:rPr>
          <w:rtl w:val="0"/>
        </w:rPr>
        <w:t xml:space="preserve">        show monika 4b</w:t>
      </w:r>
    </w:p>
    <w:p w:rsidR="00000000" w:rsidDel="00000000" w:rsidP="00000000" w:rsidRDefault="00000000" w:rsidRPr="00000000" w14:paraId="0000094B">
      <w:pPr>
        <w:pageBreakBefore w:val="0"/>
        <w:rPr/>
      </w:pPr>
      <w:r w:rsidDel="00000000" w:rsidR="00000000" w:rsidRPr="00000000">
        <w:rPr>
          <w:rtl w:val="0"/>
        </w:rPr>
        <w:t xml:space="preserve">        m "Thank you for bringing these in Natsuki, they were a wonderful way to celebrate our last club meeting before break."</w:t>
      </w:r>
    </w:p>
    <w:p w:rsidR="00000000" w:rsidDel="00000000" w:rsidP="00000000" w:rsidRDefault="00000000" w:rsidRPr="00000000" w14:paraId="0000094C">
      <w:pPr>
        <w:pageBreakBefore w:val="0"/>
        <w:rPr/>
      </w:pPr>
      <w:r w:rsidDel="00000000" w:rsidR="00000000" w:rsidRPr="00000000">
        <w:rPr>
          <w:rtl w:val="0"/>
        </w:rPr>
        <w:t xml:space="preserve">        show natsuki 4t</w:t>
      </w:r>
    </w:p>
    <w:p w:rsidR="00000000" w:rsidDel="00000000" w:rsidP="00000000" w:rsidRDefault="00000000" w:rsidRPr="00000000" w14:paraId="0000094D">
      <w:pPr>
        <w:pageBreakBefore w:val="0"/>
        <w:rPr/>
      </w:pPr>
      <w:r w:rsidDel="00000000" w:rsidR="00000000" w:rsidRPr="00000000">
        <w:rPr>
          <w:rtl w:val="0"/>
        </w:rPr>
        <w:t xml:space="preserve">        n "J-jeez guys you don't all have to praise me at once."</w:t>
      </w:r>
    </w:p>
    <w:p w:rsidR="00000000" w:rsidDel="00000000" w:rsidP="00000000" w:rsidRDefault="00000000" w:rsidRPr="00000000" w14:paraId="0000094E">
      <w:pPr>
        <w:pageBreakBefore w:val="0"/>
        <w:rPr/>
      </w:pPr>
      <w:r w:rsidDel="00000000" w:rsidR="00000000" w:rsidRPr="00000000">
        <w:rPr>
          <w:rtl w:val="0"/>
        </w:rPr>
        <w:t xml:space="preserve">        n 5t "But I mean I'll take it while you're still dishing it out."</w:t>
      </w:r>
    </w:p>
    <w:p w:rsidR="00000000" w:rsidDel="00000000" w:rsidP="00000000" w:rsidRDefault="00000000" w:rsidRPr="00000000" w14:paraId="0000094F">
      <w:pPr>
        <w:pageBreakBefore w:val="0"/>
        <w:rPr/>
      </w:pPr>
      <w:r w:rsidDel="00000000" w:rsidR="00000000" w:rsidRPr="00000000">
        <w:rPr>
          <w:rtl w:val="0"/>
        </w:rPr>
        <w:t xml:space="preserve">        show natsuki 3j</w:t>
      </w:r>
    </w:p>
    <w:p w:rsidR="00000000" w:rsidDel="00000000" w:rsidP="00000000" w:rsidRDefault="00000000" w:rsidRPr="00000000" w14:paraId="00000950">
      <w:pPr>
        <w:pageBreakBefore w:val="0"/>
        <w:rPr/>
      </w:pPr>
      <w:r w:rsidDel="00000000" w:rsidR="00000000" w:rsidRPr="00000000">
        <w:rPr>
          <w:rtl w:val="0"/>
        </w:rPr>
        <w:t xml:space="preserve">        show monika 2l</w:t>
      </w:r>
    </w:p>
    <w:p w:rsidR="00000000" w:rsidDel="00000000" w:rsidP="00000000" w:rsidRDefault="00000000" w:rsidRPr="00000000" w14:paraId="00000951">
      <w:pPr>
        <w:pageBreakBefore w:val="0"/>
        <w:rPr/>
      </w:pPr>
      <w:r w:rsidDel="00000000" w:rsidR="00000000" w:rsidRPr="00000000">
        <w:rPr>
          <w:rtl w:val="0"/>
        </w:rPr>
        <w:t xml:space="preserve">        show yuri 1m</w:t>
      </w:r>
    </w:p>
    <w:p w:rsidR="00000000" w:rsidDel="00000000" w:rsidP="00000000" w:rsidRDefault="00000000" w:rsidRPr="00000000" w14:paraId="00000952">
      <w:pPr>
        <w:pageBreakBefore w:val="0"/>
        <w:rPr/>
      </w:pPr>
      <w:r w:rsidDel="00000000" w:rsidR="00000000" w:rsidRPr="00000000">
        <w:rPr>
          <w:rtl w:val="0"/>
        </w:rPr>
        <w:t xml:space="preserve">        show sayori 3r</w:t>
      </w:r>
    </w:p>
    <w:p w:rsidR="00000000" w:rsidDel="00000000" w:rsidP="00000000" w:rsidRDefault="00000000" w:rsidRPr="00000000" w14:paraId="00000953">
      <w:pPr>
        <w:pageBreakBefore w:val="0"/>
        <w:rPr/>
      </w:pPr>
      <w:r w:rsidDel="00000000" w:rsidR="00000000" w:rsidRPr="00000000">
        <w:rPr>
          <w:rtl w:val="0"/>
        </w:rPr>
        <w:t xml:space="preserve">        "We all chuckle as we try to finish up the cupcakes and enjoy the tea Yuri had made."</w:t>
      </w:r>
    </w:p>
    <w:p w:rsidR="00000000" w:rsidDel="00000000" w:rsidP="00000000" w:rsidRDefault="00000000" w:rsidRPr="00000000" w14:paraId="00000954">
      <w:pPr>
        <w:pageBreakBefore w:val="0"/>
        <w:rPr/>
      </w:pPr>
      <w:r w:rsidDel="00000000" w:rsidR="00000000" w:rsidRPr="00000000">
        <w:rPr>
          <w:rtl w:val="0"/>
        </w:rPr>
        <w:t xml:space="preserve">        show monika 1a at t42</w:t>
      </w:r>
    </w:p>
    <w:p w:rsidR="00000000" w:rsidDel="00000000" w:rsidP="00000000" w:rsidRDefault="00000000" w:rsidRPr="00000000" w14:paraId="00000955">
      <w:pPr>
        <w:pageBreakBefore w:val="0"/>
        <w:rPr/>
      </w:pPr>
      <w:r w:rsidDel="00000000" w:rsidR="00000000" w:rsidRPr="00000000">
        <w:rPr>
          <w:rtl w:val="0"/>
        </w:rPr>
        <w:t xml:space="preserve">        "Monika stands up and looks at us with a bright smile."</w:t>
      </w:r>
    </w:p>
    <w:p w:rsidR="00000000" w:rsidDel="00000000" w:rsidP="00000000" w:rsidRDefault="00000000" w:rsidRPr="00000000" w14:paraId="00000956">
      <w:pPr>
        <w:pageBreakBefore w:val="0"/>
        <w:rPr/>
      </w:pPr>
      <w:r w:rsidDel="00000000" w:rsidR="00000000" w:rsidRPr="00000000">
        <w:rPr>
          <w:rtl w:val="0"/>
        </w:rPr>
        <w:t xml:space="preserve">        m 4b "Thank you again Natsuki for the wonderful treats and Yuri for the delectable tea."</w:t>
      </w:r>
    </w:p>
    <w:p w:rsidR="00000000" w:rsidDel="00000000" w:rsidP="00000000" w:rsidRDefault="00000000" w:rsidRPr="00000000" w14:paraId="00000957">
      <w:pPr>
        <w:pageBreakBefore w:val="0"/>
        <w:rPr/>
      </w:pPr>
      <w:r w:rsidDel="00000000" w:rsidR="00000000" w:rsidRPr="00000000">
        <w:rPr>
          <w:rtl w:val="0"/>
        </w:rPr>
        <w:t xml:space="preserve">        m 2b "I wanted to thank you all for coming in today and wish everyone here a wonderful holiday break."</w:t>
      </w:r>
    </w:p>
    <w:p w:rsidR="00000000" w:rsidDel="00000000" w:rsidP="00000000" w:rsidRDefault="00000000" w:rsidRPr="00000000" w14:paraId="00000958">
      <w:pPr>
        <w:pageBreakBefore w:val="0"/>
        <w:rPr/>
      </w:pPr>
      <w:r w:rsidDel="00000000" w:rsidR="00000000" w:rsidRPr="00000000">
        <w:rPr>
          <w:rtl w:val="0"/>
        </w:rPr>
        <w:t xml:space="preserve">        m 4k "Also you are all free to head home when you like! Me and [player] will handle the cleanup for today."</w:t>
      </w:r>
    </w:p>
    <w:p w:rsidR="00000000" w:rsidDel="00000000" w:rsidP="00000000" w:rsidRDefault="00000000" w:rsidRPr="00000000" w14:paraId="00000959">
      <w:pPr>
        <w:pageBreakBefore w:val="0"/>
        <w:rPr/>
      </w:pPr>
      <w:r w:rsidDel="00000000" w:rsidR="00000000" w:rsidRPr="00000000">
        <w:rPr>
          <w:rtl w:val="0"/>
        </w:rPr>
        <w:t xml:space="preserve">        "Wait what did she just say?!"</w:t>
      </w:r>
    </w:p>
    <w:p w:rsidR="00000000" w:rsidDel="00000000" w:rsidP="00000000" w:rsidRDefault="00000000" w:rsidRPr="00000000" w14:paraId="0000095A">
      <w:pPr>
        <w:pageBreakBefore w:val="0"/>
        <w:rPr/>
      </w:pPr>
      <w:r w:rsidDel="00000000" w:rsidR="00000000" w:rsidRPr="00000000">
        <w:rPr>
          <w:rtl w:val="0"/>
        </w:rPr>
        <w:t xml:space="preserve">        show sayori 4r at t44</w:t>
      </w:r>
    </w:p>
    <w:p w:rsidR="00000000" w:rsidDel="00000000" w:rsidP="00000000" w:rsidRDefault="00000000" w:rsidRPr="00000000" w14:paraId="0000095B">
      <w:pPr>
        <w:pageBreakBefore w:val="0"/>
        <w:rPr/>
      </w:pPr>
      <w:r w:rsidDel="00000000" w:rsidR="00000000" w:rsidRPr="00000000">
        <w:rPr>
          <w:rtl w:val="0"/>
        </w:rPr>
        <w:t xml:space="preserve">        s "Aww, you too Monika! I hope you have a super fun break!"</w:t>
      </w:r>
    </w:p>
    <w:p w:rsidR="00000000" w:rsidDel="00000000" w:rsidP="00000000" w:rsidRDefault="00000000" w:rsidRPr="00000000" w14:paraId="0000095C">
      <w:pPr>
        <w:pageBreakBefore w:val="0"/>
        <w:rPr/>
      </w:pPr>
      <w:r w:rsidDel="00000000" w:rsidR="00000000" w:rsidRPr="00000000">
        <w:rPr>
          <w:rtl w:val="0"/>
        </w:rPr>
        <w:t xml:space="preserve">        show sayori 4q at t32</w:t>
      </w:r>
    </w:p>
    <w:p w:rsidR="00000000" w:rsidDel="00000000" w:rsidP="00000000" w:rsidRDefault="00000000" w:rsidRPr="00000000" w14:paraId="0000095D">
      <w:pPr>
        <w:pageBreakBefore w:val="0"/>
        <w:rPr/>
      </w:pPr>
      <w:r w:rsidDel="00000000" w:rsidR="00000000" w:rsidRPr="00000000">
        <w:rPr>
          <w:rtl w:val="0"/>
        </w:rPr>
        <w:t xml:space="preserve">        show natsuki at t44</w:t>
      </w:r>
    </w:p>
    <w:p w:rsidR="00000000" w:rsidDel="00000000" w:rsidP="00000000" w:rsidRDefault="00000000" w:rsidRPr="00000000" w14:paraId="0000095E">
      <w:pPr>
        <w:pageBreakBefore w:val="0"/>
        <w:rPr/>
      </w:pPr>
      <w:r w:rsidDel="00000000" w:rsidR="00000000" w:rsidRPr="00000000">
        <w:rPr>
          <w:rtl w:val="0"/>
        </w:rPr>
        <w:t xml:space="preserve">        show monika 1l</w:t>
      </w:r>
    </w:p>
    <w:p w:rsidR="00000000" w:rsidDel="00000000" w:rsidP="00000000" w:rsidRDefault="00000000" w:rsidRPr="00000000" w14:paraId="0000095F">
      <w:pPr>
        <w:pageBreakBefore w:val="0"/>
        <w:rPr/>
      </w:pPr>
      <w:r w:rsidDel="00000000" w:rsidR="00000000" w:rsidRPr="00000000">
        <w:rPr>
          <w:rtl w:val="0"/>
        </w:rPr>
        <w:t xml:space="preserve">        "Sayori gets up from her chair and pulls Monika into a big hug."</w:t>
      </w:r>
    </w:p>
    <w:p w:rsidR="00000000" w:rsidDel="00000000" w:rsidP="00000000" w:rsidRDefault="00000000" w:rsidRPr="00000000" w14:paraId="00000960">
      <w:pPr>
        <w:pageBreakBefore w:val="0"/>
        <w:rPr/>
      </w:pPr>
      <w:r w:rsidDel="00000000" w:rsidR="00000000" w:rsidRPr="00000000">
        <w:rPr>
          <w:rtl w:val="0"/>
        </w:rPr>
        <w:t xml:space="preserve">        m 1n "Ahaha~, thank you Sayori, thank you."</w:t>
      </w:r>
    </w:p>
    <w:p w:rsidR="00000000" w:rsidDel="00000000" w:rsidP="00000000" w:rsidRDefault="00000000" w:rsidRPr="00000000" w14:paraId="00000961">
      <w:pPr>
        <w:pageBreakBefore w:val="0"/>
        <w:rPr/>
      </w:pPr>
      <w:r w:rsidDel="00000000" w:rsidR="00000000" w:rsidRPr="00000000">
        <w:rPr>
          <w:rtl w:val="0"/>
        </w:rPr>
        <w:t xml:space="preserve">        show monika 2a</w:t>
      </w:r>
    </w:p>
    <w:p w:rsidR="00000000" w:rsidDel="00000000" w:rsidP="00000000" w:rsidRDefault="00000000" w:rsidRPr="00000000" w14:paraId="00000962">
      <w:pPr>
        <w:pageBreakBefore w:val="0"/>
        <w:rPr/>
      </w:pPr>
      <w:r w:rsidDel="00000000" w:rsidR="00000000" w:rsidRPr="00000000">
        <w:rPr>
          <w:rtl w:val="0"/>
        </w:rPr>
        <w:t xml:space="preserve">        show sayori 1a at t43</w:t>
      </w:r>
    </w:p>
    <w:p w:rsidR="00000000" w:rsidDel="00000000" w:rsidP="00000000" w:rsidRDefault="00000000" w:rsidRPr="00000000" w14:paraId="00000963">
      <w:pPr>
        <w:pageBreakBefore w:val="0"/>
        <w:rPr/>
      </w:pPr>
      <w:r w:rsidDel="00000000" w:rsidR="00000000" w:rsidRPr="00000000">
        <w:rPr>
          <w:rtl w:val="0"/>
        </w:rPr>
        <w:t xml:space="preserve">        show natsuki 5d at t44</w:t>
      </w:r>
    </w:p>
    <w:p w:rsidR="00000000" w:rsidDel="00000000" w:rsidP="00000000" w:rsidRDefault="00000000" w:rsidRPr="00000000" w14:paraId="00000964">
      <w:pPr>
        <w:pageBreakBefore w:val="0"/>
        <w:rPr/>
      </w:pPr>
      <w:r w:rsidDel="00000000" w:rsidR="00000000" w:rsidRPr="00000000">
        <w:rPr>
          <w:rtl w:val="0"/>
        </w:rPr>
        <w:t xml:space="preserve">        n "Well if you and [player] volunteer for clean up duty, I guess all I gotta do is take my tray back."</w:t>
      </w:r>
    </w:p>
    <w:p w:rsidR="00000000" w:rsidDel="00000000" w:rsidP="00000000" w:rsidRDefault="00000000" w:rsidRPr="00000000" w14:paraId="00000965">
      <w:pPr>
        <w:pageBreakBefore w:val="0"/>
        <w:rPr/>
      </w:pPr>
      <w:r w:rsidDel="00000000" w:rsidR="00000000" w:rsidRPr="00000000">
        <w:rPr>
          <w:rtl w:val="0"/>
        </w:rPr>
        <w:t xml:space="preserve">        n 3q "Still... I was planning on being here longer today..."</w:t>
      </w:r>
    </w:p>
    <w:p w:rsidR="00000000" w:rsidDel="00000000" w:rsidP="00000000" w:rsidRDefault="00000000" w:rsidRPr="00000000" w14:paraId="00000966">
      <w:pPr>
        <w:pageBreakBefore w:val="0"/>
        <w:rPr/>
      </w:pPr>
      <w:r w:rsidDel="00000000" w:rsidR="00000000" w:rsidRPr="00000000">
        <w:rPr>
          <w:rtl w:val="0"/>
        </w:rPr>
        <w:t xml:space="preserve">        show natsuki 3s</w:t>
      </w:r>
    </w:p>
    <w:p w:rsidR="00000000" w:rsidDel="00000000" w:rsidP="00000000" w:rsidRDefault="00000000" w:rsidRPr="00000000" w14:paraId="00000967">
      <w:pPr>
        <w:pageBreakBefore w:val="0"/>
        <w:rPr/>
      </w:pPr>
      <w:r w:rsidDel="00000000" w:rsidR="00000000" w:rsidRPr="00000000">
        <w:rPr>
          <w:rtl w:val="0"/>
        </w:rPr>
        <w:t xml:space="preserve">        show yuri 3h at t41</w:t>
      </w:r>
    </w:p>
    <w:p w:rsidR="00000000" w:rsidDel="00000000" w:rsidP="00000000" w:rsidRDefault="00000000" w:rsidRPr="00000000" w14:paraId="00000968">
      <w:pPr>
        <w:pageBreakBefore w:val="0"/>
        <w:rPr/>
      </w:pPr>
      <w:r w:rsidDel="00000000" w:rsidR="00000000" w:rsidRPr="00000000">
        <w:rPr>
          <w:rtl w:val="0"/>
        </w:rPr>
        <w:t xml:space="preserve">        y "Me too, but I also had some errands to run on the way home today."</w:t>
      </w:r>
    </w:p>
    <w:p w:rsidR="00000000" w:rsidDel="00000000" w:rsidP="00000000" w:rsidRDefault="00000000" w:rsidRPr="00000000" w14:paraId="00000969">
      <w:pPr>
        <w:pageBreakBefore w:val="0"/>
        <w:rPr/>
      </w:pPr>
      <w:r w:rsidDel="00000000" w:rsidR="00000000" w:rsidRPr="00000000">
        <w:rPr>
          <w:rtl w:val="0"/>
        </w:rPr>
        <w:t xml:space="preserve">        y 2b "If you would like to accompany me Natsuki you are more than welcome to."</w:t>
      </w:r>
    </w:p>
    <w:p w:rsidR="00000000" w:rsidDel="00000000" w:rsidP="00000000" w:rsidRDefault="00000000" w:rsidRPr="00000000" w14:paraId="0000096A">
      <w:pPr>
        <w:pageBreakBefore w:val="0"/>
        <w:rPr/>
      </w:pPr>
      <w:r w:rsidDel="00000000" w:rsidR="00000000" w:rsidRPr="00000000">
        <w:rPr>
          <w:rtl w:val="0"/>
        </w:rPr>
        <w:t xml:space="preserve">        show yuri 1a</w:t>
      </w:r>
    </w:p>
    <w:p w:rsidR="00000000" w:rsidDel="00000000" w:rsidP="00000000" w:rsidRDefault="00000000" w:rsidRPr="00000000" w14:paraId="0000096B">
      <w:pPr>
        <w:pageBreakBefore w:val="0"/>
        <w:rPr/>
      </w:pPr>
      <w:r w:rsidDel="00000000" w:rsidR="00000000" w:rsidRPr="00000000">
        <w:rPr>
          <w:rtl w:val="0"/>
        </w:rPr>
        <w:t xml:space="preserve">        show natsuki 4t</w:t>
      </w:r>
    </w:p>
    <w:p w:rsidR="00000000" w:rsidDel="00000000" w:rsidP="00000000" w:rsidRDefault="00000000" w:rsidRPr="00000000" w14:paraId="0000096C">
      <w:pPr>
        <w:pageBreakBefore w:val="0"/>
        <w:rPr/>
      </w:pPr>
      <w:r w:rsidDel="00000000" w:rsidR="00000000" w:rsidRPr="00000000">
        <w:rPr>
          <w:rtl w:val="0"/>
        </w:rPr>
        <w:t xml:space="preserve">        n "Well I..."</w:t>
      </w:r>
    </w:p>
    <w:p w:rsidR="00000000" w:rsidDel="00000000" w:rsidP="00000000" w:rsidRDefault="00000000" w:rsidRPr="00000000" w14:paraId="0000096D">
      <w:pPr>
        <w:pageBreakBefore w:val="0"/>
        <w:rPr/>
      </w:pPr>
      <w:r w:rsidDel="00000000" w:rsidR="00000000" w:rsidRPr="00000000">
        <w:rPr>
          <w:rtl w:val="0"/>
        </w:rPr>
        <w:t xml:space="preserve">        n 3d "I guess it couldn't hurt to get in some extra walking today. Sure, I'll tag along."</w:t>
      </w:r>
    </w:p>
    <w:p w:rsidR="00000000" w:rsidDel="00000000" w:rsidP="00000000" w:rsidRDefault="00000000" w:rsidRPr="00000000" w14:paraId="0000096E">
      <w:pPr>
        <w:pageBreakBefore w:val="0"/>
        <w:rPr/>
      </w:pPr>
      <w:r w:rsidDel="00000000" w:rsidR="00000000" w:rsidRPr="00000000">
        <w:rPr>
          <w:rtl w:val="0"/>
        </w:rPr>
        <w:t xml:space="preserve">        show natsuki 3a</w:t>
      </w:r>
    </w:p>
    <w:p w:rsidR="00000000" w:rsidDel="00000000" w:rsidP="00000000" w:rsidRDefault="00000000" w:rsidRPr="00000000" w14:paraId="0000096F">
      <w:pPr>
        <w:pageBreakBefore w:val="0"/>
        <w:rPr/>
      </w:pPr>
      <w:r w:rsidDel="00000000" w:rsidR="00000000" w:rsidRPr="00000000">
        <w:rPr>
          <w:rtl w:val="0"/>
        </w:rPr>
        <w:t xml:space="preserve">        show yuri 2d</w:t>
      </w:r>
    </w:p>
    <w:p w:rsidR="00000000" w:rsidDel="00000000" w:rsidP="00000000" w:rsidRDefault="00000000" w:rsidRPr="00000000" w14:paraId="00000970">
      <w:pPr>
        <w:pageBreakBefore w:val="0"/>
        <w:rPr/>
      </w:pPr>
      <w:r w:rsidDel="00000000" w:rsidR="00000000" w:rsidRPr="00000000">
        <w:rPr>
          <w:rtl w:val="0"/>
        </w:rPr>
        <w:t xml:space="preserve">        y "Wonderful, thank you."</w:t>
      </w:r>
    </w:p>
    <w:p w:rsidR="00000000" w:rsidDel="00000000" w:rsidP="00000000" w:rsidRDefault="00000000" w:rsidRPr="00000000" w14:paraId="00000971">
      <w:pPr>
        <w:pageBreakBefore w:val="0"/>
        <w:rPr/>
      </w:pPr>
      <w:r w:rsidDel="00000000" w:rsidR="00000000" w:rsidRPr="00000000">
        <w:rPr>
          <w:rtl w:val="0"/>
        </w:rPr>
        <w:t xml:space="preserve">        y 3b "I suppose we should be heading out then, goodbye everyone!"</w:t>
      </w:r>
    </w:p>
    <w:p w:rsidR="00000000" w:rsidDel="00000000" w:rsidP="00000000" w:rsidRDefault="00000000" w:rsidRPr="00000000" w14:paraId="00000972">
      <w:pPr>
        <w:pageBreakBefore w:val="0"/>
        <w:rPr/>
      </w:pPr>
      <w:r w:rsidDel="00000000" w:rsidR="00000000" w:rsidRPr="00000000">
        <w:rPr>
          <w:rtl w:val="0"/>
        </w:rPr>
        <w:t xml:space="preserve">        show yuri 2a</w:t>
      </w:r>
    </w:p>
    <w:p w:rsidR="00000000" w:rsidDel="00000000" w:rsidP="00000000" w:rsidRDefault="00000000" w:rsidRPr="00000000" w14:paraId="00000973">
      <w:pPr>
        <w:pageBreakBefore w:val="0"/>
        <w:rPr/>
      </w:pPr>
      <w:r w:rsidDel="00000000" w:rsidR="00000000" w:rsidRPr="00000000">
        <w:rPr>
          <w:rtl w:val="0"/>
        </w:rPr>
        <w:t xml:space="preserve">        n 3d "See ya later guys, happy holidays!"</w:t>
      </w:r>
    </w:p>
    <w:p w:rsidR="00000000" w:rsidDel="00000000" w:rsidP="00000000" w:rsidRDefault="00000000" w:rsidRPr="00000000" w14:paraId="00000974">
      <w:pPr>
        <w:pageBreakBefore w:val="0"/>
        <w:rPr/>
      </w:pPr>
      <w:r w:rsidDel="00000000" w:rsidR="00000000" w:rsidRPr="00000000">
        <w:rPr>
          <w:rtl w:val="0"/>
        </w:rPr>
        <w:t xml:space="preserve">        show natsuki at lhide</w:t>
      </w:r>
    </w:p>
    <w:p w:rsidR="00000000" w:rsidDel="00000000" w:rsidP="00000000" w:rsidRDefault="00000000" w:rsidRPr="00000000" w14:paraId="00000975">
      <w:pPr>
        <w:pageBreakBefore w:val="0"/>
        <w:rPr/>
      </w:pPr>
      <w:r w:rsidDel="00000000" w:rsidR="00000000" w:rsidRPr="00000000">
        <w:rPr>
          <w:rtl w:val="0"/>
        </w:rPr>
        <w:t xml:space="preserve">        hide natsuki</w:t>
      </w:r>
    </w:p>
    <w:p w:rsidR="00000000" w:rsidDel="00000000" w:rsidP="00000000" w:rsidRDefault="00000000" w:rsidRPr="00000000" w14:paraId="00000976">
      <w:pPr>
        <w:pageBreakBefore w:val="0"/>
        <w:rPr/>
      </w:pPr>
      <w:r w:rsidDel="00000000" w:rsidR="00000000" w:rsidRPr="00000000">
        <w:rPr>
          <w:rtl w:val="0"/>
        </w:rPr>
        <w:t xml:space="preserve">        show yuri at lhide</w:t>
      </w:r>
    </w:p>
    <w:p w:rsidR="00000000" w:rsidDel="00000000" w:rsidP="00000000" w:rsidRDefault="00000000" w:rsidRPr="00000000" w14:paraId="00000977">
      <w:pPr>
        <w:pageBreakBefore w:val="0"/>
        <w:rPr/>
      </w:pPr>
      <w:r w:rsidDel="00000000" w:rsidR="00000000" w:rsidRPr="00000000">
        <w:rPr>
          <w:rtl w:val="0"/>
        </w:rPr>
        <w:t xml:space="preserve">        hide yuri</w:t>
      </w:r>
    </w:p>
    <w:p w:rsidR="00000000" w:rsidDel="00000000" w:rsidP="00000000" w:rsidRDefault="00000000" w:rsidRPr="00000000" w14:paraId="00000978">
      <w:pPr>
        <w:pageBreakBefore w:val="0"/>
        <w:rPr/>
      </w:pPr>
      <w:r w:rsidDel="00000000" w:rsidR="00000000" w:rsidRPr="00000000">
        <w:rPr>
          <w:rtl w:val="0"/>
        </w:rPr>
        <w:t xml:space="preserve">        show monika 2a at t21</w:t>
      </w:r>
    </w:p>
    <w:p w:rsidR="00000000" w:rsidDel="00000000" w:rsidP="00000000" w:rsidRDefault="00000000" w:rsidRPr="00000000" w14:paraId="00000979">
      <w:pPr>
        <w:pageBreakBefore w:val="0"/>
        <w:rPr/>
      </w:pPr>
      <w:r w:rsidDel="00000000" w:rsidR="00000000" w:rsidRPr="00000000">
        <w:rPr>
          <w:rtl w:val="0"/>
        </w:rPr>
        <w:t xml:space="preserve">        show sayori at t22</w:t>
      </w:r>
    </w:p>
    <w:p w:rsidR="00000000" w:rsidDel="00000000" w:rsidP="00000000" w:rsidRDefault="00000000" w:rsidRPr="00000000" w14:paraId="0000097A">
      <w:pPr>
        <w:pageBreakBefore w:val="0"/>
        <w:rPr/>
      </w:pPr>
      <w:r w:rsidDel="00000000" w:rsidR="00000000" w:rsidRPr="00000000">
        <w:rPr>
          <w:rtl w:val="0"/>
        </w:rPr>
        <w:t xml:space="preserve">        "Natsuki and Yuri take their leave, leaving me with Monika and Sayori."</w:t>
      </w:r>
    </w:p>
    <w:p w:rsidR="00000000" w:rsidDel="00000000" w:rsidP="00000000" w:rsidRDefault="00000000" w:rsidRPr="00000000" w14:paraId="0000097B">
      <w:pPr>
        <w:pageBreakBefore w:val="0"/>
        <w:rPr/>
      </w:pPr>
      <w:r w:rsidDel="00000000" w:rsidR="00000000" w:rsidRPr="00000000">
        <w:rPr>
          <w:rtl w:val="0"/>
        </w:rPr>
        <w:t xml:space="preserve">        show sayori 5a at f22</w:t>
      </w:r>
    </w:p>
    <w:p w:rsidR="00000000" w:rsidDel="00000000" w:rsidP="00000000" w:rsidRDefault="00000000" w:rsidRPr="00000000" w14:paraId="0000097C">
      <w:pPr>
        <w:pageBreakBefore w:val="0"/>
        <w:rPr/>
      </w:pPr>
      <w:r w:rsidDel="00000000" w:rsidR="00000000" w:rsidRPr="00000000">
        <w:rPr>
          <w:rtl w:val="0"/>
        </w:rPr>
        <w:t xml:space="preserve">        s "Well, I didn't really have anything to do today either, maybe I can help with the cleanup today."</w:t>
      </w:r>
    </w:p>
    <w:p w:rsidR="00000000" w:rsidDel="00000000" w:rsidP="00000000" w:rsidRDefault="00000000" w:rsidRPr="00000000" w14:paraId="0000097D">
      <w:pPr>
        <w:pageBreakBefore w:val="0"/>
        <w:rPr/>
      </w:pPr>
      <w:r w:rsidDel="00000000" w:rsidR="00000000" w:rsidRPr="00000000">
        <w:rPr>
          <w:rtl w:val="0"/>
        </w:rPr>
        <w:t xml:space="preserve">        show sayori 5b at t22</w:t>
      </w:r>
    </w:p>
    <w:p w:rsidR="00000000" w:rsidDel="00000000" w:rsidP="00000000" w:rsidRDefault="00000000" w:rsidRPr="00000000" w14:paraId="0000097E">
      <w:pPr>
        <w:pageBreakBefore w:val="0"/>
        <w:rPr/>
      </w:pPr>
      <w:r w:rsidDel="00000000" w:rsidR="00000000" w:rsidRPr="00000000">
        <w:rPr>
          <w:rtl w:val="0"/>
        </w:rPr>
        <w:t xml:space="preserve">        show monika 4n at f21</w:t>
      </w:r>
    </w:p>
    <w:p w:rsidR="00000000" w:rsidDel="00000000" w:rsidP="00000000" w:rsidRDefault="00000000" w:rsidRPr="00000000" w14:paraId="0000097F">
      <w:pPr>
        <w:pageBreakBefore w:val="0"/>
        <w:rPr/>
      </w:pPr>
      <w:r w:rsidDel="00000000" w:rsidR="00000000" w:rsidRPr="00000000">
        <w:rPr>
          <w:rtl w:val="0"/>
        </w:rPr>
        <w:t xml:space="preserve">        m "Oh no, its okay Sayori. Me and [player] have everything under control here."</w:t>
      </w:r>
    </w:p>
    <w:p w:rsidR="00000000" w:rsidDel="00000000" w:rsidP="00000000" w:rsidRDefault="00000000" w:rsidRPr="00000000" w14:paraId="00000980">
      <w:pPr>
        <w:pageBreakBefore w:val="0"/>
        <w:rPr/>
      </w:pPr>
      <w:r w:rsidDel="00000000" w:rsidR="00000000" w:rsidRPr="00000000">
        <w:rPr>
          <w:rtl w:val="0"/>
        </w:rPr>
        <w:t xml:space="preserve">        show monika 2q at t21</w:t>
      </w:r>
    </w:p>
    <w:p w:rsidR="00000000" w:rsidDel="00000000" w:rsidP="00000000" w:rsidRDefault="00000000" w:rsidRPr="00000000" w14:paraId="00000981">
      <w:pPr>
        <w:pageBreakBefore w:val="0"/>
        <w:rPr/>
      </w:pPr>
      <w:r w:rsidDel="00000000" w:rsidR="00000000" w:rsidRPr="00000000">
        <w:rPr>
          <w:rtl w:val="0"/>
        </w:rPr>
        <w:t xml:space="preserve">        show sayori 2h at f22</w:t>
      </w:r>
    </w:p>
    <w:p w:rsidR="00000000" w:rsidDel="00000000" w:rsidP="00000000" w:rsidRDefault="00000000" w:rsidRPr="00000000" w14:paraId="00000982">
      <w:pPr>
        <w:pageBreakBefore w:val="0"/>
        <w:rPr/>
      </w:pPr>
      <w:r w:rsidDel="00000000" w:rsidR="00000000" w:rsidRPr="00000000">
        <w:rPr>
          <w:rtl w:val="0"/>
        </w:rPr>
        <w:t xml:space="preserve">        s "But I don't wanna leave you two with all this work and it's my duty as vice presi-{nw}"</w:t>
      </w:r>
    </w:p>
    <w:p w:rsidR="00000000" w:rsidDel="00000000" w:rsidP="00000000" w:rsidRDefault="00000000" w:rsidRPr="00000000" w14:paraId="00000983">
      <w:pPr>
        <w:pageBreakBefore w:val="0"/>
        <w:rPr/>
      </w:pPr>
      <w:r w:rsidDel="00000000" w:rsidR="00000000" w:rsidRPr="00000000">
        <w:rPr>
          <w:rtl w:val="0"/>
        </w:rPr>
        <w:t xml:space="preserve">        show sayori 1g at t22</w:t>
      </w:r>
    </w:p>
    <w:p w:rsidR="00000000" w:rsidDel="00000000" w:rsidP="00000000" w:rsidRDefault="00000000" w:rsidRPr="00000000" w14:paraId="00000984">
      <w:pPr>
        <w:pageBreakBefore w:val="0"/>
        <w:rPr/>
      </w:pPr>
      <w:r w:rsidDel="00000000" w:rsidR="00000000" w:rsidRPr="00000000">
        <w:rPr>
          <w:rtl w:val="0"/>
        </w:rPr>
        <w:t xml:space="preserve">        show monika 2r at f21</w:t>
      </w:r>
    </w:p>
    <w:p w:rsidR="00000000" w:rsidDel="00000000" w:rsidP="00000000" w:rsidRDefault="00000000" w:rsidRPr="00000000" w14:paraId="00000985">
      <w:pPr>
        <w:pageBreakBefore w:val="0"/>
        <w:rPr/>
      </w:pPr>
      <w:r w:rsidDel="00000000" w:rsidR="00000000" w:rsidRPr="00000000">
        <w:rPr>
          <w:rtl w:val="0"/>
        </w:rPr>
        <w:t xml:space="preserve">        m "I said, it's fine Sayori."</w:t>
      </w:r>
    </w:p>
    <w:p w:rsidR="00000000" w:rsidDel="00000000" w:rsidP="00000000" w:rsidRDefault="00000000" w:rsidRPr="00000000" w14:paraId="00000986">
      <w:pPr>
        <w:pageBreakBefore w:val="0"/>
        <w:rPr/>
      </w:pPr>
      <w:r w:rsidDel="00000000" w:rsidR="00000000" w:rsidRPr="00000000">
        <w:rPr>
          <w:rtl w:val="0"/>
        </w:rPr>
        <w:t xml:space="preserve">        m 2i "[player] can catch up with you later."</w:t>
      </w:r>
    </w:p>
    <w:p w:rsidR="00000000" w:rsidDel="00000000" w:rsidP="00000000" w:rsidRDefault="00000000" w:rsidRPr="00000000" w14:paraId="00000987">
      <w:pPr>
        <w:pageBreakBefore w:val="0"/>
        <w:rPr/>
      </w:pPr>
      <w:r w:rsidDel="00000000" w:rsidR="00000000" w:rsidRPr="00000000">
        <w:rPr>
          <w:rtl w:val="0"/>
        </w:rPr>
        <w:t xml:space="preserve">        m "I need to speak with him for a little while, okay?"</w:t>
      </w:r>
    </w:p>
    <w:p w:rsidR="00000000" w:rsidDel="00000000" w:rsidP="00000000" w:rsidRDefault="00000000" w:rsidRPr="00000000" w14:paraId="00000988">
      <w:pPr>
        <w:pageBreakBefore w:val="0"/>
        <w:rPr/>
      </w:pPr>
      <w:r w:rsidDel="00000000" w:rsidR="00000000" w:rsidRPr="00000000">
        <w:rPr>
          <w:rtl w:val="0"/>
        </w:rPr>
        <w:t xml:space="preserve">        show monika 2h at t21</w:t>
      </w:r>
    </w:p>
    <w:p w:rsidR="00000000" w:rsidDel="00000000" w:rsidP="00000000" w:rsidRDefault="00000000" w:rsidRPr="00000000" w14:paraId="00000989">
      <w:pPr>
        <w:pageBreakBefore w:val="0"/>
        <w:rPr/>
      </w:pPr>
      <w:r w:rsidDel="00000000" w:rsidR="00000000" w:rsidRPr="00000000">
        <w:rPr>
          <w:rtl w:val="0"/>
        </w:rPr>
        <w:t xml:space="preserve">        show sayori 1e at f22</w:t>
      </w:r>
    </w:p>
    <w:p w:rsidR="00000000" w:rsidDel="00000000" w:rsidP="00000000" w:rsidRDefault="00000000" w:rsidRPr="00000000" w14:paraId="0000098A">
      <w:pPr>
        <w:pageBreakBefore w:val="0"/>
        <w:rPr/>
      </w:pPr>
      <w:r w:rsidDel="00000000" w:rsidR="00000000" w:rsidRPr="00000000">
        <w:rPr>
          <w:rtl w:val="0"/>
        </w:rPr>
        <w:t xml:space="preserve">        s "O-oh...{w=.75} okay..."</w:t>
      </w:r>
    </w:p>
    <w:p w:rsidR="00000000" w:rsidDel="00000000" w:rsidP="00000000" w:rsidRDefault="00000000" w:rsidRPr="00000000" w14:paraId="0000098B">
      <w:pPr>
        <w:pageBreakBefore w:val="0"/>
        <w:rPr/>
      </w:pPr>
      <w:r w:rsidDel="00000000" w:rsidR="00000000" w:rsidRPr="00000000">
        <w:rPr>
          <w:rtl w:val="0"/>
        </w:rPr>
        <w:t xml:space="preserve">        s 2k "I'll just go then..."</w:t>
      </w:r>
    </w:p>
    <w:p w:rsidR="00000000" w:rsidDel="00000000" w:rsidP="00000000" w:rsidRDefault="00000000" w:rsidRPr="00000000" w14:paraId="0000098C">
      <w:pPr>
        <w:pageBreakBefore w:val="0"/>
        <w:rPr/>
      </w:pPr>
      <w:r w:rsidDel="00000000" w:rsidR="00000000" w:rsidRPr="00000000">
        <w:rPr>
          <w:rtl w:val="0"/>
        </w:rPr>
        <w:t xml:space="preserve">        show sayori 1k at lhide</w:t>
      </w:r>
    </w:p>
    <w:p w:rsidR="00000000" w:rsidDel="00000000" w:rsidP="00000000" w:rsidRDefault="00000000" w:rsidRPr="00000000" w14:paraId="0000098D">
      <w:pPr>
        <w:pageBreakBefore w:val="0"/>
        <w:rPr/>
      </w:pPr>
      <w:r w:rsidDel="00000000" w:rsidR="00000000" w:rsidRPr="00000000">
        <w:rPr>
          <w:rtl w:val="0"/>
        </w:rPr>
        <w:t xml:space="preserve">        hide sayori</w:t>
      </w:r>
    </w:p>
    <w:p w:rsidR="00000000" w:rsidDel="00000000" w:rsidP="00000000" w:rsidRDefault="00000000" w:rsidRPr="00000000" w14:paraId="0000098E">
      <w:pPr>
        <w:pageBreakBefore w:val="0"/>
        <w:rPr/>
      </w:pPr>
      <w:r w:rsidDel="00000000" w:rsidR="00000000" w:rsidRPr="00000000">
        <w:rPr>
          <w:rtl w:val="0"/>
        </w:rPr>
        <w:t xml:space="preserve">        show monika 2q at t11</w:t>
      </w:r>
    </w:p>
    <w:p w:rsidR="00000000" w:rsidDel="00000000" w:rsidP="00000000" w:rsidRDefault="00000000" w:rsidRPr="00000000" w14:paraId="0000098F">
      <w:pPr>
        <w:pageBreakBefore w:val="0"/>
        <w:rPr/>
      </w:pPr>
      <w:r w:rsidDel="00000000" w:rsidR="00000000" w:rsidRPr="00000000">
        <w:rPr>
          <w:rtl w:val="0"/>
        </w:rPr>
        <w:t xml:space="preserve">        "Sayori packs up her things and exits the clubroom with her head hung low."</w:t>
      </w:r>
    </w:p>
    <w:p w:rsidR="00000000" w:rsidDel="00000000" w:rsidP="00000000" w:rsidRDefault="00000000" w:rsidRPr="00000000" w14:paraId="00000990">
      <w:pPr>
        <w:pageBreakBefore w:val="0"/>
        <w:rPr/>
      </w:pPr>
      <w:r w:rsidDel="00000000" w:rsidR="00000000" w:rsidRPr="00000000">
        <w:rPr>
          <w:rtl w:val="0"/>
        </w:rPr>
        <w:t xml:space="preserve">        "I turn to Monika still speechless to the conversation that happened just then."</w:t>
      </w:r>
    </w:p>
    <w:p w:rsidR="00000000" w:rsidDel="00000000" w:rsidP="00000000" w:rsidRDefault="00000000" w:rsidRPr="00000000" w14:paraId="00000991">
      <w:pPr>
        <w:pageBreakBefore w:val="0"/>
        <w:rPr/>
      </w:pPr>
      <w:r w:rsidDel="00000000" w:rsidR="00000000" w:rsidRPr="00000000">
        <w:rPr>
          <w:rtl w:val="0"/>
        </w:rPr>
        <w:t xml:space="preserve">        m 2r "Just a moment of peace, that's not too much to ask is it?"</w:t>
      </w:r>
    </w:p>
    <w:p w:rsidR="00000000" w:rsidDel="00000000" w:rsidP="00000000" w:rsidRDefault="00000000" w:rsidRPr="00000000" w14:paraId="00000992">
      <w:pPr>
        <w:pageBreakBefore w:val="0"/>
        <w:rPr/>
      </w:pPr>
      <w:r w:rsidDel="00000000" w:rsidR="00000000" w:rsidRPr="00000000">
        <w:rPr>
          <w:rtl w:val="0"/>
        </w:rPr>
        <w:t xml:space="preserve">        show monika 2f</w:t>
      </w:r>
    </w:p>
    <w:p w:rsidR="00000000" w:rsidDel="00000000" w:rsidP="00000000" w:rsidRDefault="00000000" w:rsidRPr="00000000" w14:paraId="00000993">
      <w:pPr>
        <w:pageBreakBefore w:val="0"/>
        <w:rPr/>
      </w:pPr>
      <w:r w:rsidDel="00000000" w:rsidR="00000000" w:rsidRPr="00000000">
        <w:rPr>
          <w:rtl w:val="0"/>
        </w:rPr>
        <w:t xml:space="preserve">        mc "But Monika, that wasn't really a nice way of asking for it from Sayori."</w:t>
      </w:r>
    </w:p>
    <w:p w:rsidR="00000000" w:rsidDel="00000000" w:rsidP="00000000" w:rsidRDefault="00000000" w:rsidRPr="00000000" w14:paraId="00000994">
      <w:pPr>
        <w:pageBreakBefore w:val="0"/>
        <w:rPr/>
      </w:pPr>
      <w:r w:rsidDel="00000000" w:rsidR="00000000" w:rsidRPr="00000000">
        <w:rPr>
          <w:rtl w:val="0"/>
        </w:rPr>
        <w:t xml:space="preserve">        m 1g "Can't she see I just wanted some alone time with you? Why did she have to insist on butting in on our time."</w:t>
      </w:r>
    </w:p>
    <w:p w:rsidR="00000000" w:rsidDel="00000000" w:rsidP="00000000" w:rsidRDefault="00000000" w:rsidRPr="00000000" w14:paraId="00000995">
      <w:pPr>
        <w:pageBreakBefore w:val="0"/>
        <w:rPr/>
      </w:pPr>
      <w:r w:rsidDel="00000000" w:rsidR="00000000" w:rsidRPr="00000000">
        <w:rPr>
          <w:rtl w:val="0"/>
        </w:rPr>
        <w:t xml:space="preserve">        show monika 1o</w:t>
      </w:r>
    </w:p>
    <w:p w:rsidR="00000000" w:rsidDel="00000000" w:rsidP="00000000" w:rsidRDefault="00000000" w:rsidRPr="00000000" w14:paraId="00000996">
      <w:pPr>
        <w:pageBreakBefore w:val="0"/>
        <w:rPr/>
      </w:pPr>
      <w:r w:rsidDel="00000000" w:rsidR="00000000" w:rsidRPr="00000000">
        <w:rPr>
          <w:rtl w:val="0"/>
        </w:rPr>
        <w:t xml:space="preserve">        mc "Maybe she just wanted to spend some time with her friends on the last day of school and didn't want to leave."</w:t>
      </w:r>
    </w:p>
    <w:p w:rsidR="00000000" w:rsidDel="00000000" w:rsidP="00000000" w:rsidRDefault="00000000" w:rsidRPr="00000000" w14:paraId="00000997">
      <w:pPr>
        <w:pageBreakBefore w:val="0"/>
        <w:rPr/>
      </w:pPr>
      <w:r w:rsidDel="00000000" w:rsidR="00000000" w:rsidRPr="00000000">
        <w:rPr>
          <w:rtl w:val="0"/>
        </w:rPr>
        <w:t xml:space="preserve">        show monika at face with dissolve</w:t>
      </w:r>
    </w:p>
    <w:p w:rsidR="00000000" w:rsidDel="00000000" w:rsidP="00000000" w:rsidRDefault="00000000" w:rsidRPr="00000000" w14:paraId="00000998">
      <w:pPr>
        <w:pageBreakBefore w:val="0"/>
        <w:rPr/>
      </w:pPr>
      <w:r w:rsidDel="00000000" w:rsidR="00000000" w:rsidRPr="00000000">
        <w:rPr>
          <w:rtl w:val="0"/>
        </w:rPr>
        <w:t xml:space="preserve">        "I move closer to Monika, pulling her into a hug with one hand while taking her cheek into my other."</w:t>
      </w:r>
    </w:p>
    <w:p w:rsidR="00000000" w:rsidDel="00000000" w:rsidP="00000000" w:rsidRDefault="00000000" w:rsidRPr="00000000" w14:paraId="00000999">
      <w:pPr>
        <w:pageBreakBefore w:val="0"/>
        <w:rPr/>
      </w:pPr>
      <w:r w:rsidDel="00000000" w:rsidR="00000000" w:rsidRPr="00000000">
        <w:rPr>
          <w:rtl w:val="0"/>
        </w:rPr>
        <w:t xml:space="preserve">        m 1p "But I wanted to spend some alone time... with you."</w:t>
      </w:r>
    </w:p>
    <w:p w:rsidR="00000000" w:rsidDel="00000000" w:rsidP="00000000" w:rsidRDefault="00000000" w:rsidRPr="00000000" w14:paraId="0000099A">
      <w:pPr>
        <w:pageBreakBefore w:val="0"/>
        <w:rPr/>
      </w:pPr>
      <w:r w:rsidDel="00000000" w:rsidR="00000000" w:rsidRPr="00000000">
        <w:rPr>
          <w:rtl w:val="0"/>
        </w:rPr>
        <w:t xml:space="preserve">        m 1g "Am I just a... bad person [player]?"</w:t>
      </w:r>
    </w:p>
    <w:p w:rsidR="00000000" w:rsidDel="00000000" w:rsidP="00000000" w:rsidRDefault="00000000" w:rsidRPr="00000000" w14:paraId="0000099B">
      <w:pPr>
        <w:pageBreakBefore w:val="0"/>
        <w:rPr/>
      </w:pPr>
      <w:r w:rsidDel="00000000" w:rsidR="00000000" w:rsidRPr="00000000">
        <w:rPr>
          <w:rtl w:val="0"/>
        </w:rPr>
        <w:t xml:space="preserve">        show monika 1f</w:t>
      </w:r>
    </w:p>
    <w:p w:rsidR="00000000" w:rsidDel="00000000" w:rsidP="00000000" w:rsidRDefault="00000000" w:rsidRPr="00000000" w14:paraId="0000099C">
      <w:pPr>
        <w:pageBreakBefore w:val="0"/>
        <w:rPr/>
      </w:pPr>
      <w:r w:rsidDel="00000000" w:rsidR="00000000" w:rsidRPr="00000000">
        <w:rPr>
          <w:rtl w:val="0"/>
        </w:rPr>
        <w:t xml:space="preserve">        mc "What no, no of course not Monika!"</w:t>
      </w:r>
    </w:p>
    <w:p w:rsidR="00000000" w:rsidDel="00000000" w:rsidP="00000000" w:rsidRDefault="00000000" w:rsidRPr="00000000" w14:paraId="0000099D">
      <w:pPr>
        <w:pageBreakBefore w:val="0"/>
        <w:rPr/>
      </w:pPr>
      <w:r w:rsidDel="00000000" w:rsidR="00000000" w:rsidRPr="00000000">
        <w:rPr>
          <w:rtl w:val="0"/>
        </w:rPr>
        <w:t xml:space="preserve">        show monika 1e</w:t>
      </w:r>
    </w:p>
    <w:p w:rsidR="00000000" w:rsidDel="00000000" w:rsidP="00000000" w:rsidRDefault="00000000" w:rsidRPr="00000000" w14:paraId="0000099E">
      <w:pPr>
        <w:pageBreakBefore w:val="0"/>
        <w:rPr/>
      </w:pPr>
      <w:r w:rsidDel="00000000" w:rsidR="00000000" w:rsidRPr="00000000">
        <w:rPr>
          <w:rtl w:val="0"/>
        </w:rPr>
        <w:t xml:space="preserve">        mc "You're such a wonderful person to be around, and a great friend that really cares about others."</w:t>
      </w:r>
    </w:p>
    <w:p w:rsidR="00000000" w:rsidDel="00000000" w:rsidP="00000000" w:rsidRDefault="00000000" w:rsidRPr="00000000" w14:paraId="0000099F">
      <w:pPr>
        <w:pageBreakBefore w:val="0"/>
        <w:rPr/>
      </w:pPr>
      <w:r w:rsidDel="00000000" w:rsidR="00000000" w:rsidRPr="00000000">
        <w:rPr>
          <w:rtl w:val="0"/>
        </w:rPr>
        <w:t xml:space="preserve">        m 1n "Even when I yell at them to leave huh, ahaha~"</w:t>
      </w:r>
    </w:p>
    <w:p w:rsidR="00000000" w:rsidDel="00000000" w:rsidP="00000000" w:rsidRDefault="00000000" w:rsidRPr="00000000" w14:paraId="000009A0">
      <w:pPr>
        <w:pageBreakBefore w:val="0"/>
        <w:rPr/>
      </w:pPr>
      <w:r w:rsidDel="00000000" w:rsidR="00000000" w:rsidRPr="00000000">
        <w:rPr>
          <w:rtl w:val="0"/>
        </w:rPr>
        <w:t xml:space="preserve">        show monika 1m</w:t>
      </w:r>
    </w:p>
    <w:p w:rsidR="00000000" w:rsidDel="00000000" w:rsidP="00000000" w:rsidRDefault="00000000" w:rsidRPr="00000000" w14:paraId="000009A1">
      <w:pPr>
        <w:pageBreakBefore w:val="0"/>
        <w:rPr/>
      </w:pPr>
      <w:r w:rsidDel="00000000" w:rsidR="00000000" w:rsidRPr="00000000">
        <w:rPr>
          <w:rtl w:val="0"/>
        </w:rPr>
        <w:t xml:space="preserve">        mc "Yes, because I know you don't always feel like that."</w:t>
      </w:r>
    </w:p>
    <w:p w:rsidR="00000000" w:rsidDel="00000000" w:rsidP="00000000" w:rsidRDefault="00000000" w:rsidRPr="00000000" w14:paraId="000009A2">
      <w:pPr>
        <w:pageBreakBefore w:val="0"/>
        <w:rPr/>
      </w:pPr>
      <w:r w:rsidDel="00000000" w:rsidR="00000000" w:rsidRPr="00000000">
        <w:rPr>
          <w:rtl w:val="0"/>
        </w:rPr>
        <w:t xml:space="preserve">        mc "Promise me you'll apologize to her today though okay? It doesn't have to be right now but today."</w:t>
      </w:r>
    </w:p>
    <w:p w:rsidR="00000000" w:rsidDel="00000000" w:rsidP="00000000" w:rsidRDefault="00000000" w:rsidRPr="00000000" w14:paraId="000009A3">
      <w:pPr>
        <w:pageBreakBefore w:val="0"/>
        <w:rPr/>
      </w:pPr>
      <w:r w:rsidDel="00000000" w:rsidR="00000000" w:rsidRPr="00000000">
        <w:rPr>
          <w:rtl w:val="0"/>
        </w:rPr>
        <w:t xml:space="preserve">        m 1e1 "I promise [player]."</w:t>
      </w:r>
    </w:p>
    <w:p w:rsidR="00000000" w:rsidDel="00000000" w:rsidP="00000000" w:rsidRDefault="00000000" w:rsidRPr="00000000" w14:paraId="000009A4">
      <w:pPr>
        <w:pageBreakBefore w:val="0"/>
        <w:rPr/>
      </w:pPr>
      <w:r w:rsidDel="00000000" w:rsidR="00000000" w:rsidRPr="00000000">
        <w:rPr>
          <w:rtl w:val="0"/>
        </w:rPr>
        <w:t xml:space="preserve">        show monika 1e</w:t>
      </w:r>
    </w:p>
    <w:p w:rsidR="00000000" w:rsidDel="00000000" w:rsidP="00000000" w:rsidRDefault="00000000" w:rsidRPr="00000000" w14:paraId="000009A5">
      <w:pPr>
        <w:pageBreakBefore w:val="0"/>
        <w:rPr/>
      </w:pPr>
      <w:r w:rsidDel="00000000" w:rsidR="00000000" w:rsidRPr="00000000">
        <w:rPr>
          <w:rtl w:val="0"/>
        </w:rPr>
        <w:t xml:space="preserve">        mc "Good."</w:t>
      </w:r>
    </w:p>
    <w:p w:rsidR="00000000" w:rsidDel="00000000" w:rsidP="00000000" w:rsidRDefault="00000000" w:rsidRPr="00000000" w14:paraId="000009A6">
      <w:pPr>
        <w:pageBreakBefore w:val="0"/>
        <w:rPr/>
      </w:pPr>
      <w:r w:rsidDel="00000000" w:rsidR="00000000" w:rsidRPr="00000000">
        <w:rPr>
          <w:rtl w:val="0"/>
        </w:rPr>
        <w:t xml:space="preserve">        show monika 1j</w:t>
      </w:r>
    </w:p>
    <w:p w:rsidR="00000000" w:rsidDel="00000000" w:rsidP="00000000" w:rsidRDefault="00000000" w:rsidRPr="00000000" w14:paraId="000009A7">
      <w:pPr>
        <w:pageBreakBefore w:val="0"/>
        <w:rPr/>
      </w:pPr>
      <w:r w:rsidDel="00000000" w:rsidR="00000000" w:rsidRPr="00000000">
        <w:rPr>
          <w:rtl w:val="0"/>
        </w:rPr>
        <w:t xml:space="preserve">        pause .25</w:t>
      </w:r>
    </w:p>
    <w:p w:rsidR="00000000" w:rsidDel="00000000" w:rsidP="00000000" w:rsidRDefault="00000000" w:rsidRPr="00000000" w14:paraId="000009A8">
      <w:pPr>
        <w:pageBreakBefore w:val="0"/>
        <w:rPr/>
      </w:pPr>
      <w:r w:rsidDel="00000000" w:rsidR="00000000" w:rsidRPr="00000000">
        <w:rPr>
          <w:rtl w:val="0"/>
        </w:rPr>
        <w:t xml:space="preserve">        show monika at t11</w:t>
      </w:r>
    </w:p>
    <w:p w:rsidR="00000000" w:rsidDel="00000000" w:rsidP="00000000" w:rsidRDefault="00000000" w:rsidRPr="00000000" w14:paraId="000009A9">
      <w:pPr>
        <w:pageBreakBefore w:val="0"/>
        <w:rPr/>
      </w:pPr>
      <w:r w:rsidDel="00000000" w:rsidR="00000000" w:rsidRPr="00000000">
        <w:rPr>
          <w:rtl w:val="0"/>
        </w:rPr>
        <w:t xml:space="preserve">        "I give her a kiss and let our hug fall apart but still hold both of her hands in mine."</w:t>
      </w:r>
    </w:p>
    <w:p w:rsidR="00000000" w:rsidDel="00000000" w:rsidP="00000000" w:rsidRDefault="00000000" w:rsidRPr="00000000" w14:paraId="000009AA">
      <w:pPr>
        <w:pageBreakBefore w:val="0"/>
        <w:rPr/>
      </w:pPr>
      <w:r w:rsidDel="00000000" w:rsidR="00000000" w:rsidRPr="00000000">
        <w:rPr>
          <w:rtl w:val="0"/>
        </w:rPr>
        <w:t xml:space="preserve">        mc "Now, what did you need me here alone for anyway?"</w:t>
      </w:r>
    </w:p>
    <w:p w:rsidR="00000000" w:rsidDel="00000000" w:rsidP="00000000" w:rsidRDefault="00000000" w:rsidRPr="00000000" w14:paraId="000009AB">
      <w:pPr>
        <w:pageBreakBefore w:val="0"/>
        <w:rPr/>
      </w:pPr>
      <w:r w:rsidDel="00000000" w:rsidR="00000000" w:rsidRPr="00000000">
        <w:rPr>
          <w:rtl w:val="0"/>
        </w:rPr>
        <w:t xml:space="preserve">        m 1n "Well I just wanted to tell you about how we're going to spend our holiday together."</w:t>
      </w:r>
    </w:p>
    <w:p w:rsidR="00000000" w:rsidDel="00000000" w:rsidP="00000000" w:rsidRDefault="00000000" w:rsidRPr="00000000" w14:paraId="000009AC">
      <w:pPr>
        <w:pageBreakBefore w:val="0"/>
        <w:rPr/>
      </w:pPr>
      <w:r w:rsidDel="00000000" w:rsidR="00000000" w:rsidRPr="00000000">
        <w:rPr>
          <w:rtl w:val="0"/>
        </w:rPr>
        <w:t xml:space="preserve">        m 1b "I did a bit of bargaining and convincing with my parents and they've finally let me have you over!"</w:t>
      </w:r>
    </w:p>
    <w:p w:rsidR="00000000" w:rsidDel="00000000" w:rsidP="00000000" w:rsidRDefault="00000000" w:rsidRPr="00000000" w14:paraId="000009AD">
      <w:pPr>
        <w:pageBreakBefore w:val="0"/>
        <w:rPr/>
      </w:pPr>
      <w:r w:rsidDel="00000000" w:rsidR="00000000" w:rsidRPr="00000000">
        <w:rPr>
          <w:rtl w:val="0"/>
        </w:rPr>
        <w:t xml:space="preserve">        show monika 1a</w:t>
      </w:r>
    </w:p>
    <w:p w:rsidR="00000000" w:rsidDel="00000000" w:rsidP="00000000" w:rsidRDefault="00000000" w:rsidRPr="00000000" w14:paraId="000009AE">
      <w:pPr>
        <w:pageBreakBefore w:val="0"/>
        <w:rPr/>
      </w:pPr>
      <w:r w:rsidDel="00000000" w:rsidR="00000000" w:rsidRPr="00000000">
        <w:rPr>
          <w:rtl w:val="0"/>
        </w:rPr>
        <w:t xml:space="preserve">        mc "Oh that's great Monika! I guess I'll finally get to meet them."</w:t>
      </w:r>
    </w:p>
    <w:p w:rsidR="00000000" w:rsidDel="00000000" w:rsidP="00000000" w:rsidRDefault="00000000" w:rsidRPr="00000000" w14:paraId="000009AF">
      <w:pPr>
        <w:pageBreakBefore w:val="0"/>
        <w:rPr/>
      </w:pPr>
      <w:r w:rsidDel="00000000" w:rsidR="00000000" w:rsidRPr="00000000">
        <w:rPr>
          <w:rtl w:val="0"/>
        </w:rPr>
        <w:t xml:space="preserve">        m 2k "Yep! I know they'll just love you [player]."</w:t>
      </w:r>
    </w:p>
    <w:p w:rsidR="00000000" w:rsidDel="00000000" w:rsidP="00000000" w:rsidRDefault="00000000" w:rsidRPr="00000000" w14:paraId="000009B0">
      <w:pPr>
        <w:pageBreakBefore w:val="0"/>
        <w:rPr/>
      </w:pPr>
      <w:r w:rsidDel="00000000" w:rsidR="00000000" w:rsidRPr="00000000">
        <w:rPr>
          <w:rtl w:val="0"/>
        </w:rPr>
        <w:t xml:space="preserve">        m 2n "I'm surprised they even agreed to letting you stay the night, ahaha~"</w:t>
      </w:r>
    </w:p>
    <w:p w:rsidR="00000000" w:rsidDel="00000000" w:rsidP="00000000" w:rsidRDefault="00000000" w:rsidRPr="00000000" w14:paraId="000009B1">
      <w:pPr>
        <w:pageBreakBefore w:val="0"/>
        <w:rPr/>
      </w:pPr>
      <w:r w:rsidDel="00000000" w:rsidR="00000000" w:rsidRPr="00000000">
        <w:rPr>
          <w:rtl w:val="0"/>
        </w:rPr>
        <w:t xml:space="preserve">        show monika 2c</w:t>
      </w:r>
    </w:p>
    <w:p w:rsidR="00000000" w:rsidDel="00000000" w:rsidP="00000000" w:rsidRDefault="00000000" w:rsidRPr="00000000" w14:paraId="000009B2">
      <w:pPr>
        <w:pageBreakBefore w:val="0"/>
        <w:rPr/>
      </w:pPr>
      <w:r w:rsidDel="00000000" w:rsidR="00000000" w:rsidRPr="00000000">
        <w:rPr>
          <w:rtl w:val="0"/>
        </w:rPr>
        <w:t xml:space="preserve">        mc "Wait, overnight? You mean..."</w:t>
      </w:r>
    </w:p>
    <w:p w:rsidR="00000000" w:rsidDel="00000000" w:rsidP="00000000" w:rsidRDefault="00000000" w:rsidRPr="00000000" w14:paraId="000009B3">
      <w:pPr>
        <w:pageBreakBefore w:val="0"/>
        <w:rPr/>
      </w:pPr>
      <w:r w:rsidDel="00000000" w:rsidR="00000000" w:rsidRPr="00000000">
        <w:rPr>
          <w:rtl w:val="0"/>
        </w:rPr>
        <w:t xml:space="preserve">        m 2b "Sleeping in my house for the night, yeah!"</w:t>
      </w:r>
    </w:p>
    <w:p w:rsidR="00000000" w:rsidDel="00000000" w:rsidP="00000000" w:rsidRDefault="00000000" w:rsidRPr="00000000" w14:paraId="000009B4">
      <w:pPr>
        <w:pageBreakBefore w:val="0"/>
        <w:rPr/>
      </w:pPr>
      <w:r w:rsidDel="00000000" w:rsidR="00000000" w:rsidRPr="00000000">
        <w:rPr>
          <w:rtl w:val="0"/>
        </w:rPr>
        <w:t xml:space="preserve">        m 1e1 "Oh [player] wouldn't it be just wonderful? Spending such a magical night in each other's arms?"</w:t>
      </w:r>
    </w:p>
    <w:p w:rsidR="00000000" w:rsidDel="00000000" w:rsidP="00000000" w:rsidRDefault="00000000" w:rsidRPr="00000000" w14:paraId="000009B5">
      <w:pPr>
        <w:pageBreakBefore w:val="0"/>
        <w:rPr/>
      </w:pPr>
      <w:r w:rsidDel="00000000" w:rsidR="00000000" w:rsidRPr="00000000">
        <w:rPr>
          <w:rtl w:val="0"/>
        </w:rPr>
        <w:t xml:space="preserve">        m 2k "I just get so excited thinking about it!"</w:t>
      </w:r>
    </w:p>
    <w:p w:rsidR="00000000" w:rsidDel="00000000" w:rsidP="00000000" w:rsidRDefault="00000000" w:rsidRPr="00000000" w14:paraId="000009B6">
      <w:pPr>
        <w:pageBreakBefore w:val="0"/>
        <w:rPr/>
      </w:pPr>
      <w:r w:rsidDel="00000000" w:rsidR="00000000" w:rsidRPr="00000000">
        <w:rPr>
          <w:rtl w:val="0"/>
        </w:rPr>
        <w:t xml:space="preserve">        show monika 2c</w:t>
      </w:r>
    </w:p>
    <w:p w:rsidR="00000000" w:rsidDel="00000000" w:rsidP="00000000" w:rsidRDefault="00000000" w:rsidRPr="00000000" w14:paraId="000009B7">
      <w:pPr>
        <w:pageBreakBefore w:val="0"/>
        <w:rPr/>
      </w:pPr>
      <w:r w:rsidDel="00000000" w:rsidR="00000000" w:rsidRPr="00000000">
        <w:rPr>
          <w:rtl w:val="0"/>
        </w:rPr>
        <w:t xml:space="preserve">        mc "They're really letting me sleep over? Wouldn't they be worried about..."</w:t>
      </w:r>
    </w:p>
    <w:p w:rsidR="00000000" w:rsidDel="00000000" w:rsidP="00000000" w:rsidRDefault="00000000" w:rsidRPr="00000000" w14:paraId="000009B8">
      <w:pPr>
        <w:pageBreakBefore w:val="0"/>
        <w:rPr/>
      </w:pPr>
      <w:r w:rsidDel="00000000" w:rsidR="00000000" w:rsidRPr="00000000">
        <w:rPr>
          <w:rtl w:val="0"/>
        </w:rPr>
        <w:t xml:space="preserve">        m 2d "Hmm? Worried about what?"</w:t>
      </w:r>
    </w:p>
    <w:p w:rsidR="00000000" w:rsidDel="00000000" w:rsidP="00000000" w:rsidRDefault="00000000" w:rsidRPr="00000000" w14:paraId="000009B9">
      <w:pPr>
        <w:pageBreakBefore w:val="0"/>
        <w:rPr/>
      </w:pPr>
      <w:r w:rsidDel="00000000" w:rsidR="00000000" w:rsidRPr="00000000">
        <w:rPr>
          <w:rtl w:val="0"/>
        </w:rPr>
        <w:t xml:space="preserve">        show monika 2e</w:t>
      </w:r>
    </w:p>
    <w:p w:rsidR="00000000" w:rsidDel="00000000" w:rsidP="00000000" w:rsidRDefault="00000000" w:rsidRPr="00000000" w14:paraId="000009BA">
      <w:pPr>
        <w:pageBreakBefore w:val="0"/>
        <w:rPr/>
      </w:pPr>
      <w:r w:rsidDel="00000000" w:rsidR="00000000" w:rsidRPr="00000000">
        <w:rPr>
          <w:rtl w:val="0"/>
        </w:rPr>
        <w:t xml:space="preserve">        mc "N-nothing. Maybe I'm just a bit nervous is all.."</w:t>
      </w:r>
    </w:p>
    <w:p w:rsidR="00000000" w:rsidDel="00000000" w:rsidP="00000000" w:rsidRDefault="00000000" w:rsidRPr="00000000" w14:paraId="000009BB">
      <w:pPr>
        <w:pageBreakBefore w:val="0"/>
        <w:rPr/>
      </w:pPr>
      <w:r w:rsidDel="00000000" w:rsidR="00000000" w:rsidRPr="00000000">
        <w:rPr>
          <w:rtl w:val="0"/>
        </w:rPr>
        <w:t xml:space="preserve">        m 2e1 "You don't need to be worried, they're the nicest people I know."</w:t>
      </w:r>
    </w:p>
    <w:p w:rsidR="00000000" w:rsidDel="00000000" w:rsidP="00000000" w:rsidRDefault="00000000" w:rsidRPr="00000000" w14:paraId="000009BC">
      <w:pPr>
        <w:pageBreakBefore w:val="0"/>
        <w:rPr/>
      </w:pPr>
      <w:r w:rsidDel="00000000" w:rsidR="00000000" w:rsidRPr="00000000">
        <w:rPr>
          <w:rtl w:val="0"/>
        </w:rPr>
        <w:t xml:space="preserve">        m 4k "I'm almost positive they'll welcome you into the family with open arms! Ahaha~"</w:t>
      </w:r>
    </w:p>
    <w:p w:rsidR="00000000" w:rsidDel="00000000" w:rsidP="00000000" w:rsidRDefault="00000000" w:rsidRPr="00000000" w14:paraId="000009BD">
      <w:pPr>
        <w:pageBreakBefore w:val="0"/>
        <w:rPr/>
      </w:pPr>
      <w:r w:rsidDel="00000000" w:rsidR="00000000" w:rsidRPr="00000000">
        <w:rPr>
          <w:rtl w:val="0"/>
        </w:rPr>
        <w:t xml:space="preserve">        show monika 2m</w:t>
      </w:r>
    </w:p>
    <w:p w:rsidR="00000000" w:rsidDel="00000000" w:rsidP="00000000" w:rsidRDefault="00000000" w:rsidRPr="00000000" w14:paraId="000009BE">
      <w:pPr>
        <w:pageBreakBefore w:val="0"/>
        <w:rPr/>
      </w:pPr>
      <w:r w:rsidDel="00000000" w:rsidR="00000000" w:rsidRPr="00000000">
        <w:rPr>
          <w:rtl w:val="0"/>
        </w:rPr>
        <w:t xml:space="preserve">        mc "Almost huh?"</w:t>
      </w:r>
    </w:p>
    <w:p w:rsidR="00000000" w:rsidDel="00000000" w:rsidP="00000000" w:rsidRDefault="00000000" w:rsidRPr="00000000" w14:paraId="000009BF">
      <w:pPr>
        <w:pageBreakBefore w:val="0"/>
        <w:rPr/>
      </w:pPr>
      <w:r w:rsidDel="00000000" w:rsidR="00000000" w:rsidRPr="00000000">
        <w:rPr>
          <w:rtl w:val="0"/>
        </w:rPr>
        <w:t xml:space="preserve">        m 2l "Hey, people are unpredictable sometimes you know?"</w:t>
      </w:r>
    </w:p>
    <w:p w:rsidR="00000000" w:rsidDel="00000000" w:rsidP="00000000" w:rsidRDefault="00000000" w:rsidRPr="00000000" w14:paraId="000009C0">
      <w:pPr>
        <w:pageBreakBefore w:val="0"/>
        <w:rPr/>
      </w:pPr>
      <w:r w:rsidDel="00000000" w:rsidR="00000000" w:rsidRPr="00000000">
        <w:rPr>
          <w:rtl w:val="0"/>
        </w:rPr>
        <w:t xml:space="preserve">        show monika 2j</w:t>
      </w:r>
    </w:p>
    <w:p w:rsidR="00000000" w:rsidDel="00000000" w:rsidP="00000000" w:rsidRDefault="00000000" w:rsidRPr="00000000" w14:paraId="000009C1">
      <w:pPr>
        <w:pageBreakBefore w:val="0"/>
        <w:rPr/>
      </w:pPr>
      <w:r w:rsidDel="00000000" w:rsidR="00000000" w:rsidRPr="00000000">
        <w:rPr>
          <w:rtl w:val="0"/>
        </w:rPr>
        <w:t xml:space="preserve">        mc "I know, but I'll still love every second of those days together even if things don't go the smoothest with your family."</w:t>
      </w:r>
    </w:p>
    <w:p w:rsidR="00000000" w:rsidDel="00000000" w:rsidP="00000000" w:rsidRDefault="00000000" w:rsidRPr="00000000" w14:paraId="000009C2">
      <w:pPr>
        <w:pageBreakBefore w:val="0"/>
        <w:rPr/>
      </w:pPr>
      <w:r w:rsidDel="00000000" w:rsidR="00000000" w:rsidRPr="00000000">
        <w:rPr>
          <w:rtl w:val="0"/>
        </w:rPr>
        <w:t xml:space="preserve">        m 4e1 "I'll make sure it goes as smooth as possible [player]."</w:t>
      </w:r>
    </w:p>
    <w:p w:rsidR="00000000" w:rsidDel="00000000" w:rsidP="00000000" w:rsidRDefault="00000000" w:rsidRPr="00000000" w14:paraId="000009C3">
      <w:pPr>
        <w:pageBreakBefore w:val="0"/>
        <w:rPr/>
      </w:pPr>
      <w:r w:rsidDel="00000000" w:rsidR="00000000" w:rsidRPr="00000000">
        <w:rPr>
          <w:rtl w:val="0"/>
        </w:rPr>
        <w:t xml:space="preserve">        m 2n "You know, we should actually clean up this room. I don't want facilities to get mad at us for stopping them from locking up the school for the break."</w:t>
      </w:r>
    </w:p>
    <w:p w:rsidR="00000000" w:rsidDel="00000000" w:rsidP="00000000" w:rsidRDefault="00000000" w:rsidRPr="00000000" w14:paraId="000009C4">
      <w:pPr>
        <w:pageBreakBefore w:val="0"/>
        <w:rPr/>
      </w:pPr>
      <w:r w:rsidDel="00000000" w:rsidR="00000000" w:rsidRPr="00000000">
        <w:rPr>
          <w:rtl w:val="0"/>
        </w:rPr>
        <w:t xml:space="preserve">        show monika 2m</w:t>
      </w:r>
    </w:p>
    <w:p w:rsidR="00000000" w:rsidDel="00000000" w:rsidP="00000000" w:rsidRDefault="00000000" w:rsidRPr="00000000" w14:paraId="000009C5">
      <w:pPr>
        <w:pageBreakBefore w:val="0"/>
        <w:rPr/>
      </w:pPr>
      <w:r w:rsidDel="00000000" w:rsidR="00000000" w:rsidRPr="00000000">
        <w:rPr>
          <w:rtl w:val="0"/>
        </w:rPr>
        <w:t xml:space="preserve">        mc "Right, I had almost forgotten about the surprise work you made for us."</w:t>
      </w:r>
    </w:p>
    <w:p w:rsidR="00000000" w:rsidDel="00000000" w:rsidP="00000000" w:rsidRDefault="00000000" w:rsidRPr="00000000" w14:paraId="000009C6">
      <w:pPr>
        <w:pageBreakBefore w:val="0"/>
        <w:rPr/>
      </w:pPr>
      <w:r w:rsidDel="00000000" w:rsidR="00000000" w:rsidRPr="00000000">
        <w:rPr>
          <w:rtl w:val="0"/>
        </w:rPr>
        <w:t xml:space="preserve">        m 2l "It was important, okay!"</w:t>
      </w:r>
    </w:p>
    <w:p w:rsidR="00000000" w:rsidDel="00000000" w:rsidP="00000000" w:rsidRDefault="00000000" w:rsidRPr="00000000" w14:paraId="000009C7">
      <w:pPr>
        <w:pageBreakBefore w:val="0"/>
        <w:rPr/>
      </w:pPr>
      <w:r w:rsidDel="00000000" w:rsidR="00000000" w:rsidRPr="00000000">
        <w:rPr>
          <w:rtl w:val="0"/>
        </w:rPr>
        <w:t xml:space="preserve">        show monika 2e</w:t>
      </w:r>
    </w:p>
    <w:p w:rsidR="00000000" w:rsidDel="00000000" w:rsidP="00000000" w:rsidRDefault="00000000" w:rsidRPr="00000000" w14:paraId="000009C8">
      <w:pPr>
        <w:pageBreakBefore w:val="0"/>
        <w:rPr/>
      </w:pPr>
      <w:r w:rsidDel="00000000" w:rsidR="00000000" w:rsidRPr="00000000">
        <w:rPr>
          <w:rtl w:val="0"/>
        </w:rPr>
        <w:t xml:space="preserve">        mc "I know, just remember the promise you made for today."</w:t>
      </w:r>
    </w:p>
    <w:p w:rsidR="00000000" w:rsidDel="00000000" w:rsidP="00000000" w:rsidRDefault="00000000" w:rsidRPr="00000000" w14:paraId="000009C9">
      <w:pPr>
        <w:pageBreakBefore w:val="0"/>
        <w:rPr/>
      </w:pPr>
      <w:r w:rsidDel="00000000" w:rsidR="00000000" w:rsidRPr="00000000">
        <w:rPr>
          <w:rtl w:val="0"/>
        </w:rPr>
        <w:t xml:space="preserve">        m 2e1 "I know, I'll give her a call when I get home."</w:t>
      </w:r>
    </w:p>
    <w:p w:rsidR="00000000" w:rsidDel="00000000" w:rsidP="00000000" w:rsidRDefault="00000000" w:rsidRPr="00000000" w14:paraId="000009CA">
      <w:pPr>
        <w:pageBreakBefore w:val="0"/>
        <w:rPr/>
      </w:pPr>
      <w:r w:rsidDel="00000000" w:rsidR="00000000" w:rsidRPr="00000000">
        <w:rPr>
          <w:rtl w:val="0"/>
        </w:rPr>
        <w:t xml:space="preserve">        show monika 1a at lhide</w:t>
      </w:r>
    </w:p>
    <w:p w:rsidR="00000000" w:rsidDel="00000000" w:rsidP="00000000" w:rsidRDefault="00000000" w:rsidRPr="00000000" w14:paraId="000009CB">
      <w:pPr>
        <w:pageBreakBefore w:val="0"/>
        <w:rPr/>
      </w:pPr>
      <w:r w:rsidDel="00000000" w:rsidR="00000000" w:rsidRPr="00000000">
        <w:rPr>
          <w:rtl w:val="0"/>
        </w:rPr>
        <w:t xml:space="preserve">        hide monika</w:t>
      </w:r>
    </w:p>
    <w:p w:rsidR="00000000" w:rsidDel="00000000" w:rsidP="00000000" w:rsidRDefault="00000000" w:rsidRPr="00000000" w14:paraId="000009CC">
      <w:pPr>
        <w:pageBreakBefore w:val="0"/>
        <w:rPr/>
      </w:pPr>
      <w:r w:rsidDel="00000000" w:rsidR="00000000" w:rsidRPr="00000000">
        <w:rPr>
          <w:rtl w:val="0"/>
        </w:rPr>
        <w:t xml:space="preserve">        "And with that, we work our way through cleaning up the last club meal before winter break."</w:t>
      </w:r>
    </w:p>
    <w:p w:rsidR="00000000" w:rsidDel="00000000" w:rsidP="00000000" w:rsidRDefault="00000000" w:rsidRPr="00000000" w14:paraId="000009CD">
      <w:pPr>
        <w:pageBreakBefore w:val="0"/>
        <w:rPr/>
      </w:pPr>
      <w:r w:rsidDel="00000000" w:rsidR="00000000" w:rsidRPr="00000000">
        <w:rPr>
          <w:rtl w:val="0"/>
        </w:rPr>
        <w:t xml:space="preserve">#C8</w:t>
      </w:r>
    </w:p>
    <w:p w:rsidR="00000000" w:rsidDel="00000000" w:rsidP="00000000" w:rsidRDefault="00000000" w:rsidRPr="00000000" w14:paraId="000009CE">
      <w:pPr>
        <w:pageBreakBefore w:val="0"/>
        <w:rPr/>
      </w:pPr>
      <w:r w:rsidDel="00000000" w:rsidR="00000000" w:rsidRPr="00000000">
        <w:rPr>
          <w:rtl w:val="0"/>
        </w:rPr>
        <w:t xml:space="preserve">    label e1c8: #&lt;-- Cut this in the final release. Only for ~ur~m "Our~" testing</w:t>
      </w:r>
    </w:p>
    <w:p w:rsidR="00000000" w:rsidDel="00000000" w:rsidP="00000000" w:rsidRDefault="00000000" w:rsidRPr="00000000" w14:paraId="000009CF">
      <w:pPr>
        <w:pageBreakBefore w:val="0"/>
        <w:rPr/>
      </w:pPr>
      <w:r w:rsidDel="00000000" w:rsidR="00000000" w:rsidRPr="00000000">
        <w:rPr>
          <w:rtl w:val="0"/>
        </w:rPr>
        <w:t xml:space="preserve">        scene bg livingroom_sunset with dissolve_scene_full</w:t>
      </w:r>
    </w:p>
    <w:p w:rsidR="00000000" w:rsidDel="00000000" w:rsidP="00000000" w:rsidRDefault="00000000" w:rsidRPr="00000000" w14:paraId="000009D0">
      <w:pPr>
        <w:pageBreakBefore w:val="0"/>
        <w:rPr/>
      </w:pPr>
      <w:r w:rsidDel="00000000" w:rsidR="00000000" w:rsidRPr="00000000">
        <w:rPr>
          <w:rtl w:val="0"/>
        </w:rPr>
        <w:t xml:space="preserve">        play music t8</w:t>
      </w:r>
    </w:p>
    <w:p w:rsidR="00000000" w:rsidDel="00000000" w:rsidP="00000000" w:rsidRDefault="00000000" w:rsidRPr="00000000" w14:paraId="000009D1">
      <w:pPr>
        <w:pageBreakBefore w:val="0"/>
        <w:rPr/>
      </w:pPr>
      <w:r w:rsidDel="00000000" w:rsidR="00000000" w:rsidRPr="00000000">
        <w:rPr>
          <w:rtl w:val="0"/>
        </w:rPr>
        <w:t xml:space="preserve">        "It feels like this winter break has been flying by faster than any of the other ones over the years."</w:t>
      </w:r>
    </w:p>
    <w:p w:rsidR="00000000" w:rsidDel="00000000" w:rsidP="00000000" w:rsidRDefault="00000000" w:rsidRPr="00000000" w14:paraId="000009D2">
      <w:pPr>
        <w:pageBreakBefore w:val="0"/>
        <w:rPr/>
      </w:pPr>
      <w:r w:rsidDel="00000000" w:rsidR="00000000" w:rsidRPr="00000000">
        <w:rPr>
          <w:rtl w:val="0"/>
        </w:rPr>
        <w:t xml:space="preserve">        "It was already Christmas Eve, but it felt as if it had come out of nowhere."</w:t>
      </w:r>
    </w:p>
    <w:p w:rsidR="00000000" w:rsidDel="00000000" w:rsidP="00000000" w:rsidRDefault="00000000" w:rsidRPr="00000000" w14:paraId="000009D3">
      <w:pPr>
        <w:pageBreakBefore w:val="0"/>
        <w:rPr/>
      </w:pPr>
      <w:r w:rsidDel="00000000" w:rsidR="00000000" w:rsidRPr="00000000">
        <w:rPr>
          <w:rtl w:val="0"/>
        </w:rPr>
        <w:t xml:space="preserve">        "Though, I could probably pin the reason to it all on..."</w:t>
      </w:r>
    </w:p>
    <w:p w:rsidR="00000000" w:rsidDel="00000000" w:rsidP="00000000" w:rsidRDefault="00000000" w:rsidRPr="00000000" w14:paraId="000009D4">
      <w:pPr>
        <w:pageBreakBefore w:val="0"/>
        <w:rPr/>
      </w:pPr>
      <w:r w:rsidDel="00000000" w:rsidR="00000000" w:rsidRPr="00000000">
        <w:rPr>
          <w:rtl w:val="0"/>
        </w:rPr>
        <w:t xml:space="preserve">        show monika 1bj at face with dissolve</w:t>
      </w:r>
    </w:p>
    <w:p w:rsidR="00000000" w:rsidDel="00000000" w:rsidP="00000000" w:rsidRDefault="00000000" w:rsidRPr="00000000" w14:paraId="000009D5">
      <w:pPr>
        <w:pageBreakBefore w:val="0"/>
        <w:rPr/>
      </w:pPr>
      <w:r w:rsidDel="00000000" w:rsidR="00000000" w:rsidRPr="00000000">
        <w:rPr>
          <w:rtl w:val="0"/>
        </w:rPr>
        <w:t xml:space="preserve">        "...the girl I was currently holding in my arms."</w:t>
      </w:r>
    </w:p>
    <w:p w:rsidR="00000000" w:rsidDel="00000000" w:rsidP="00000000" w:rsidRDefault="00000000" w:rsidRPr="00000000" w14:paraId="000009D6">
      <w:pPr>
        <w:pageBreakBefore w:val="0"/>
        <w:rPr/>
      </w:pPr>
      <w:r w:rsidDel="00000000" w:rsidR="00000000" w:rsidRPr="00000000">
        <w:rPr>
          <w:rtl w:val="0"/>
        </w:rPr>
        <w:t xml:space="preserve">        "She really has become such a big part of my life now that days just seem to go by in the blink of an eye."</w:t>
      </w:r>
    </w:p>
    <w:p w:rsidR="00000000" w:rsidDel="00000000" w:rsidP="00000000" w:rsidRDefault="00000000" w:rsidRPr="00000000" w14:paraId="000009D7">
      <w:pPr>
        <w:pageBreakBefore w:val="0"/>
        <w:rPr/>
      </w:pPr>
      <w:r w:rsidDel="00000000" w:rsidR="00000000" w:rsidRPr="00000000">
        <w:rPr>
          <w:rtl w:val="0"/>
        </w:rPr>
        <w:t xml:space="preserve">        "Monika had come over again to pick me up and bring me to her place for the night."</w:t>
      </w:r>
    </w:p>
    <w:p w:rsidR="00000000" w:rsidDel="00000000" w:rsidP="00000000" w:rsidRDefault="00000000" w:rsidRPr="00000000" w14:paraId="000009D8">
      <w:pPr>
        <w:pageBreakBefore w:val="0"/>
        <w:rPr/>
      </w:pPr>
      <w:r w:rsidDel="00000000" w:rsidR="00000000" w:rsidRPr="00000000">
        <w:rPr>
          <w:rtl w:val="0"/>
        </w:rPr>
        <w:t xml:space="preserve">        "Just the thought of tonight makes my heart race, having to meet her parents for the first time."</w:t>
      </w:r>
    </w:p>
    <w:p w:rsidR="00000000" w:rsidDel="00000000" w:rsidP="00000000" w:rsidRDefault="00000000" w:rsidRPr="00000000" w14:paraId="000009D9">
      <w:pPr>
        <w:pageBreakBefore w:val="0"/>
        <w:rPr/>
      </w:pPr>
      <w:r w:rsidDel="00000000" w:rsidR="00000000" w:rsidRPr="00000000">
        <w:rPr>
          <w:rtl w:val="0"/>
        </w:rPr>
        <w:t xml:space="preserve">        "Not to mention spending another night together..."</w:t>
      </w:r>
    </w:p>
    <w:p w:rsidR="00000000" w:rsidDel="00000000" w:rsidP="00000000" w:rsidRDefault="00000000" w:rsidRPr="00000000" w14:paraId="000009DA">
      <w:pPr>
        <w:pageBreakBefore w:val="0"/>
        <w:rPr/>
      </w:pPr>
      <w:r w:rsidDel="00000000" w:rsidR="00000000" w:rsidRPr="00000000">
        <w:rPr>
          <w:rtl w:val="0"/>
        </w:rPr>
        <w:t xml:space="preserve">        "No no you can't think like that all the time [player], you're better than that."</w:t>
      </w:r>
    </w:p>
    <w:p w:rsidR="00000000" w:rsidDel="00000000" w:rsidP="00000000" w:rsidRDefault="00000000" w:rsidRPr="00000000" w14:paraId="000009DB">
      <w:pPr>
        <w:pageBreakBefore w:val="0"/>
        <w:rPr/>
      </w:pPr>
      <w:r w:rsidDel="00000000" w:rsidR="00000000" w:rsidRPr="00000000">
        <w:rPr>
          <w:rtl w:val="0"/>
        </w:rPr>
        <w:t xml:space="preserve">        m 1be1 "H-hey [player]?"</w:t>
      </w:r>
    </w:p>
    <w:p w:rsidR="00000000" w:rsidDel="00000000" w:rsidP="00000000" w:rsidRDefault="00000000" w:rsidRPr="00000000" w14:paraId="000009DC">
      <w:pPr>
        <w:pageBreakBefore w:val="0"/>
        <w:rPr/>
      </w:pPr>
      <w:r w:rsidDel="00000000" w:rsidR="00000000" w:rsidRPr="00000000">
        <w:rPr>
          <w:rtl w:val="0"/>
        </w:rPr>
        <w:t xml:space="preserve">        show monika 1be</w:t>
      </w:r>
    </w:p>
    <w:p w:rsidR="00000000" w:rsidDel="00000000" w:rsidP="00000000" w:rsidRDefault="00000000" w:rsidRPr="00000000" w14:paraId="000009DD">
      <w:pPr>
        <w:pageBreakBefore w:val="0"/>
        <w:rPr/>
      </w:pPr>
      <w:r w:rsidDel="00000000" w:rsidR="00000000" w:rsidRPr="00000000">
        <w:rPr>
          <w:rtl w:val="0"/>
        </w:rPr>
        <w:t xml:space="preserve">        "Monika stirs from her little nap, her voice still a bit tired."</w:t>
      </w:r>
    </w:p>
    <w:p w:rsidR="00000000" w:rsidDel="00000000" w:rsidP="00000000" w:rsidRDefault="00000000" w:rsidRPr="00000000" w14:paraId="000009DE">
      <w:pPr>
        <w:pageBreakBefore w:val="0"/>
        <w:rPr/>
      </w:pPr>
      <w:r w:rsidDel="00000000" w:rsidR="00000000" w:rsidRPr="00000000">
        <w:rPr>
          <w:rtl w:val="0"/>
        </w:rPr>
        <w:t xml:space="preserve">        mc "Yes Monika?"</w:t>
      </w:r>
    </w:p>
    <w:p w:rsidR="00000000" w:rsidDel="00000000" w:rsidP="00000000" w:rsidRDefault="00000000" w:rsidRPr="00000000" w14:paraId="000009DF">
      <w:pPr>
        <w:pageBreakBefore w:val="0"/>
        <w:rPr/>
      </w:pPr>
      <w:r w:rsidDel="00000000" w:rsidR="00000000" w:rsidRPr="00000000">
        <w:rPr>
          <w:rtl w:val="0"/>
        </w:rPr>
        <w:t xml:space="preserve">        m 1bn "Do we have to go back to my house? I just want to stay like this forever~"</w:t>
      </w:r>
    </w:p>
    <w:p w:rsidR="00000000" w:rsidDel="00000000" w:rsidP="00000000" w:rsidRDefault="00000000" w:rsidRPr="00000000" w14:paraId="000009E0">
      <w:pPr>
        <w:pageBreakBefore w:val="0"/>
        <w:rPr/>
      </w:pPr>
      <w:r w:rsidDel="00000000" w:rsidR="00000000" w:rsidRPr="00000000">
        <w:rPr>
          <w:rtl w:val="0"/>
        </w:rPr>
        <w:t xml:space="preserve">        m 1bk "You're just so warm and comfy here and I don't want to get up."</w:t>
      </w:r>
    </w:p>
    <w:p w:rsidR="00000000" w:rsidDel="00000000" w:rsidP="00000000" w:rsidRDefault="00000000" w:rsidRPr="00000000" w14:paraId="000009E1">
      <w:pPr>
        <w:pageBreakBefore w:val="0"/>
        <w:rPr/>
      </w:pPr>
      <w:r w:rsidDel="00000000" w:rsidR="00000000" w:rsidRPr="00000000">
        <w:rPr>
          <w:rtl w:val="0"/>
        </w:rPr>
        <w:t xml:space="preserve">        show monika 1bm</w:t>
      </w:r>
    </w:p>
    <w:p w:rsidR="00000000" w:rsidDel="00000000" w:rsidP="00000000" w:rsidRDefault="00000000" w:rsidRPr="00000000" w14:paraId="000009E2">
      <w:pPr>
        <w:pageBreakBefore w:val="0"/>
        <w:rPr/>
      </w:pPr>
      <w:r w:rsidDel="00000000" w:rsidR="00000000" w:rsidRPr="00000000">
        <w:rPr>
          <w:rtl w:val="0"/>
        </w:rPr>
        <w:t xml:space="preserve">        mc "But what about the big dinner you were talking about earlier?"</w:t>
      </w:r>
    </w:p>
    <w:p w:rsidR="00000000" w:rsidDel="00000000" w:rsidP="00000000" w:rsidRDefault="00000000" w:rsidRPr="00000000" w14:paraId="000009E3">
      <w:pPr>
        <w:pageBreakBefore w:val="0"/>
        <w:rPr/>
      </w:pPr>
      <w:r w:rsidDel="00000000" w:rsidR="00000000" w:rsidRPr="00000000">
        <w:rPr>
          <w:rtl w:val="0"/>
        </w:rPr>
        <w:t xml:space="preserve">        mc "Not to mention what your parents would think of me, keeping you here on a night like tonight."</w:t>
      </w:r>
    </w:p>
    <w:p w:rsidR="00000000" w:rsidDel="00000000" w:rsidP="00000000" w:rsidRDefault="00000000" w:rsidRPr="00000000" w14:paraId="000009E4">
      <w:pPr>
        <w:pageBreakBefore w:val="0"/>
        <w:rPr/>
      </w:pPr>
      <w:r w:rsidDel="00000000" w:rsidR="00000000" w:rsidRPr="00000000">
        <w:rPr>
          <w:rtl w:val="0"/>
        </w:rPr>
        <w:t xml:space="preserve">        mc "Besides, we have all night to cuddle for as long as you like."</w:t>
      </w:r>
    </w:p>
    <w:p w:rsidR="00000000" w:rsidDel="00000000" w:rsidP="00000000" w:rsidRDefault="00000000" w:rsidRPr="00000000" w14:paraId="000009E5">
      <w:pPr>
        <w:pageBreakBefore w:val="0"/>
        <w:rPr/>
      </w:pPr>
      <w:r w:rsidDel="00000000" w:rsidR="00000000" w:rsidRPr="00000000">
        <w:rPr>
          <w:rtl w:val="0"/>
        </w:rPr>
        <w:t xml:space="preserve">        m 1bl "Okay, okay, you win [player]."</w:t>
      </w:r>
    </w:p>
    <w:p w:rsidR="00000000" w:rsidDel="00000000" w:rsidP="00000000" w:rsidRDefault="00000000" w:rsidRPr="00000000" w14:paraId="000009E6">
      <w:pPr>
        <w:pageBreakBefore w:val="0"/>
        <w:rPr/>
      </w:pPr>
      <w:r w:rsidDel="00000000" w:rsidR="00000000" w:rsidRPr="00000000">
        <w:rPr>
          <w:rtl w:val="0"/>
        </w:rPr>
        <w:t xml:space="preserve">        show monika 1be at t11</w:t>
      </w:r>
    </w:p>
    <w:p w:rsidR="00000000" w:rsidDel="00000000" w:rsidP="00000000" w:rsidRDefault="00000000" w:rsidRPr="00000000" w14:paraId="000009E7">
      <w:pPr>
        <w:pageBreakBefore w:val="0"/>
        <w:rPr/>
      </w:pPr>
      <w:r w:rsidDel="00000000" w:rsidR="00000000" w:rsidRPr="00000000">
        <w:rPr>
          <w:rtl w:val="0"/>
        </w:rPr>
        <w:t xml:space="preserve">        "Monika reluctantly breaks away from my arms and gets up from the couch."</w:t>
      </w:r>
    </w:p>
    <w:p w:rsidR="00000000" w:rsidDel="00000000" w:rsidP="00000000" w:rsidRDefault="00000000" w:rsidRPr="00000000" w14:paraId="000009E8">
      <w:pPr>
        <w:pageBreakBefore w:val="0"/>
        <w:rPr/>
      </w:pPr>
      <w:r w:rsidDel="00000000" w:rsidR="00000000" w:rsidRPr="00000000">
        <w:rPr>
          <w:rtl w:val="0"/>
        </w:rPr>
        <w:t xml:space="preserve">        m 4bn "We should get going then, it's getting close to the time I said I'd be home with you."</w:t>
      </w:r>
    </w:p>
    <w:p w:rsidR="00000000" w:rsidDel="00000000" w:rsidP="00000000" w:rsidRDefault="00000000" w:rsidRPr="00000000" w14:paraId="000009E9">
      <w:pPr>
        <w:pageBreakBefore w:val="0"/>
        <w:rPr/>
      </w:pPr>
      <w:r w:rsidDel="00000000" w:rsidR="00000000" w:rsidRPr="00000000">
        <w:rPr>
          <w:rtl w:val="0"/>
        </w:rPr>
        <w:t xml:space="preserve">        show monika 2bc</w:t>
      </w:r>
    </w:p>
    <w:p w:rsidR="00000000" w:rsidDel="00000000" w:rsidP="00000000" w:rsidRDefault="00000000" w:rsidRPr="00000000" w14:paraId="000009EA">
      <w:pPr>
        <w:pageBreakBefore w:val="0"/>
        <w:rPr/>
      </w:pPr>
      <w:r w:rsidDel="00000000" w:rsidR="00000000" w:rsidRPr="00000000">
        <w:rPr>
          <w:rtl w:val="0"/>
        </w:rPr>
        <w:t xml:space="preserve">        mc "So much for Miss On-Time huh?"</w:t>
      </w:r>
    </w:p>
    <w:p w:rsidR="00000000" w:rsidDel="00000000" w:rsidP="00000000" w:rsidRDefault="00000000" w:rsidRPr="00000000" w14:paraId="000009EB">
      <w:pPr>
        <w:pageBreakBefore w:val="0"/>
        <w:rPr/>
      </w:pPr>
      <w:r w:rsidDel="00000000" w:rsidR="00000000" w:rsidRPr="00000000">
        <w:rPr>
          <w:rtl w:val="0"/>
        </w:rPr>
        <w:t xml:space="preserve">        m 4bn "Hey! That's Mrs. On-Time for you!"</w:t>
      </w:r>
    </w:p>
    <w:p w:rsidR="00000000" w:rsidDel="00000000" w:rsidP="00000000" w:rsidRDefault="00000000" w:rsidRPr="00000000" w14:paraId="000009EC">
      <w:pPr>
        <w:pageBreakBefore w:val="0"/>
        <w:rPr/>
      </w:pPr>
      <w:r w:rsidDel="00000000" w:rsidR="00000000" w:rsidRPr="00000000">
        <w:rPr>
          <w:rtl w:val="0"/>
        </w:rPr>
        <w:t xml:space="preserve">        m 2bl "Just go get your bag already so we can catch the bus!"</w:t>
      </w:r>
    </w:p>
    <w:p w:rsidR="00000000" w:rsidDel="00000000" w:rsidP="00000000" w:rsidRDefault="00000000" w:rsidRPr="00000000" w14:paraId="000009ED">
      <w:pPr>
        <w:pageBreakBefore w:val="0"/>
        <w:rPr/>
      </w:pPr>
      <w:r w:rsidDel="00000000" w:rsidR="00000000" w:rsidRPr="00000000">
        <w:rPr>
          <w:rtl w:val="0"/>
        </w:rPr>
        <w:t xml:space="preserve">        show monika 2be</w:t>
      </w:r>
    </w:p>
    <w:p w:rsidR="00000000" w:rsidDel="00000000" w:rsidP="00000000" w:rsidRDefault="00000000" w:rsidRPr="00000000" w14:paraId="000009EE">
      <w:pPr>
        <w:pageBreakBefore w:val="0"/>
        <w:rPr/>
      </w:pPr>
      <w:r w:rsidDel="00000000" w:rsidR="00000000" w:rsidRPr="00000000">
        <w:rPr>
          <w:rtl w:val="0"/>
        </w:rPr>
        <w:t xml:space="preserve">        "Monika gives me a playful shove as I laugh and make my way to the stairs."</w:t>
      </w:r>
    </w:p>
    <w:p w:rsidR="00000000" w:rsidDel="00000000" w:rsidP="00000000" w:rsidRDefault="00000000" w:rsidRPr="00000000" w14:paraId="000009EF">
      <w:pPr>
        <w:pageBreakBefore w:val="0"/>
        <w:rPr/>
      </w:pPr>
      <w:r w:rsidDel="00000000" w:rsidR="00000000" w:rsidRPr="00000000">
        <w:rPr>
          <w:rtl w:val="0"/>
        </w:rPr>
        <w:t xml:space="preserve">        scene bg bedroom_sunset with wipeleft_scene</w:t>
      </w:r>
    </w:p>
    <w:p w:rsidR="00000000" w:rsidDel="00000000" w:rsidP="00000000" w:rsidRDefault="00000000" w:rsidRPr="00000000" w14:paraId="000009F0">
      <w:pPr>
        <w:pageBreakBefore w:val="0"/>
        <w:rPr/>
      </w:pPr>
      <w:r w:rsidDel="00000000" w:rsidR="00000000" w:rsidRPr="00000000">
        <w:rPr>
          <w:rtl w:val="0"/>
        </w:rPr>
        <w:t xml:space="preserve">        "I walk over to the stuffed backpack on my bed."</w:t>
      </w:r>
    </w:p>
    <w:p w:rsidR="00000000" w:rsidDel="00000000" w:rsidP="00000000" w:rsidRDefault="00000000" w:rsidRPr="00000000" w14:paraId="000009F1">
      <w:pPr>
        <w:pageBreakBefore w:val="0"/>
        <w:rPr/>
      </w:pPr>
      <w:r w:rsidDel="00000000" w:rsidR="00000000" w:rsidRPr="00000000">
        <w:rPr>
          <w:rtl w:val="0"/>
        </w:rPr>
        <w:t xml:space="preserve">        "I hope I grabbed everything I need for tonight..."</w:t>
      </w:r>
    </w:p>
    <w:p w:rsidR="00000000" w:rsidDel="00000000" w:rsidP="00000000" w:rsidRDefault="00000000" w:rsidRPr="00000000" w14:paraId="000009F2">
      <w:pPr>
        <w:pageBreakBefore w:val="0"/>
        <w:rPr/>
      </w:pPr>
      <w:r w:rsidDel="00000000" w:rsidR="00000000" w:rsidRPr="00000000">
        <w:rPr>
          <w:rtl w:val="0"/>
        </w:rPr>
        <w:t xml:space="preserve">        "Something to sleep in tonight, spare clothes for tomorrow, my whole hygiene kit..."</w:t>
      </w:r>
    </w:p>
    <w:p w:rsidR="00000000" w:rsidDel="00000000" w:rsidP="00000000" w:rsidRDefault="00000000" w:rsidRPr="00000000" w14:paraId="000009F3">
      <w:pPr>
        <w:pageBreakBefore w:val="0"/>
        <w:rPr/>
      </w:pPr>
      <w:r w:rsidDel="00000000" w:rsidR="00000000" w:rsidRPr="00000000">
        <w:rPr>
          <w:rtl w:val="0"/>
        </w:rPr>
        <w:t xml:space="preserve">        "The wrapped box sitting safely in the center of it all..."</w:t>
      </w:r>
    </w:p>
    <w:p w:rsidR="00000000" w:rsidDel="00000000" w:rsidP="00000000" w:rsidRDefault="00000000" w:rsidRPr="00000000" w14:paraId="000009F4">
      <w:pPr>
        <w:pageBreakBefore w:val="0"/>
        <w:rPr/>
      </w:pPr>
      <w:r w:rsidDel="00000000" w:rsidR="00000000" w:rsidRPr="00000000">
        <w:rPr>
          <w:rtl w:val="0"/>
        </w:rPr>
        <w:t xml:space="preserve">        "Yup this should be everything, and if I've forgotten something oh well I guess."</w:t>
      </w:r>
    </w:p>
    <w:p w:rsidR="00000000" w:rsidDel="00000000" w:rsidP="00000000" w:rsidRDefault="00000000" w:rsidRPr="00000000" w14:paraId="000009F5">
      <w:pPr>
        <w:pageBreakBefore w:val="0"/>
        <w:rPr/>
      </w:pPr>
      <w:r w:rsidDel="00000000" w:rsidR="00000000" w:rsidRPr="00000000">
        <w:rPr>
          <w:rtl w:val="0"/>
        </w:rPr>
        <w:t xml:space="preserve">        m "{i}[player] come oonn, we're going to be late!{/i}"</w:t>
      </w:r>
    </w:p>
    <w:p w:rsidR="00000000" w:rsidDel="00000000" w:rsidP="00000000" w:rsidRDefault="00000000" w:rsidRPr="00000000" w14:paraId="000009F6">
      <w:pPr>
        <w:pageBreakBefore w:val="0"/>
        <w:rPr/>
      </w:pPr>
      <w:r w:rsidDel="00000000" w:rsidR="00000000" w:rsidRPr="00000000">
        <w:rPr>
          <w:rtl w:val="0"/>
        </w:rPr>
        <w:t xml:space="preserve">        mc "I'm coming, give me a sec!"</w:t>
      </w:r>
    </w:p>
    <w:p w:rsidR="00000000" w:rsidDel="00000000" w:rsidP="00000000" w:rsidRDefault="00000000" w:rsidRPr="00000000" w14:paraId="000009F7">
      <w:pPr>
        <w:pageBreakBefore w:val="0"/>
        <w:rPr/>
      </w:pPr>
      <w:r w:rsidDel="00000000" w:rsidR="00000000" w:rsidRPr="00000000">
        <w:rPr>
          <w:rtl w:val="0"/>
        </w:rPr>
        <w:t xml:space="preserve">        "I swing the bag onto my back and look to the other side of my room."</w:t>
      </w:r>
    </w:p>
    <w:p w:rsidR="00000000" w:rsidDel="00000000" w:rsidP="00000000" w:rsidRDefault="00000000" w:rsidRPr="00000000" w14:paraId="000009F8">
      <w:pPr>
        <w:pageBreakBefore w:val="0"/>
        <w:rPr/>
      </w:pPr>
      <w:r w:rsidDel="00000000" w:rsidR="00000000" w:rsidRPr="00000000">
        <w:rPr>
          <w:rtl w:val="0"/>
        </w:rPr>
        <w:t xml:space="preserve">        "My reflection stares back at me from the mirror on the wall."</w:t>
      </w:r>
    </w:p>
    <w:p w:rsidR="00000000" w:rsidDel="00000000" w:rsidP="00000000" w:rsidRDefault="00000000" w:rsidRPr="00000000" w14:paraId="000009F9">
      <w:pPr>
        <w:pageBreakBefore w:val="0"/>
        <w:rPr/>
      </w:pPr>
      <w:r w:rsidDel="00000000" w:rsidR="00000000" w:rsidRPr="00000000">
        <w:rPr>
          <w:rtl w:val="0"/>
        </w:rPr>
        <w:t xml:space="preserve">        "I feel like Monika picked out the stuffiest outfit I had, even if she kept saying I looked cute in it."</w:t>
      </w:r>
    </w:p>
    <w:p w:rsidR="00000000" w:rsidDel="00000000" w:rsidP="00000000" w:rsidRDefault="00000000" w:rsidRPr="00000000" w14:paraId="000009FA">
      <w:pPr>
        <w:pageBreakBefore w:val="0"/>
        <w:rPr/>
      </w:pPr>
      <w:r w:rsidDel="00000000" w:rsidR="00000000" w:rsidRPr="00000000">
        <w:rPr>
          <w:rtl w:val="0"/>
        </w:rPr>
        <w:t xml:space="preserve">        "Have to look my best for her parents I guess, first impressions are important."</w:t>
      </w:r>
    </w:p>
    <w:p w:rsidR="00000000" w:rsidDel="00000000" w:rsidP="00000000" w:rsidRDefault="00000000" w:rsidRPr="00000000" w14:paraId="000009FB">
      <w:pPr>
        <w:pageBreakBefore w:val="0"/>
        <w:rPr/>
      </w:pPr>
      <w:r w:rsidDel="00000000" w:rsidR="00000000" w:rsidRPr="00000000">
        <w:rPr>
          <w:rtl w:val="0"/>
        </w:rPr>
        <w:t xml:space="preserve">        "I feebly try to loosen my tie a tiny bit as I make my way back the stairs."</w:t>
      </w:r>
    </w:p>
    <w:p w:rsidR="00000000" w:rsidDel="00000000" w:rsidP="00000000" w:rsidRDefault="00000000" w:rsidRPr="00000000" w14:paraId="000009FC">
      <w:pPr>
        <w:pageBreakBefore w:val="0"/>
        <w:rPr/>
      </w:pPr>
      <w:r w:rsidDel="00000000" w:rsidR="00000000" w:rsidRPr="00000000">
        <w:rPr>
          <w:rtl w:val="0"/>
        </w:rPr>
        <w:t xml:space="preserve">        scene bg livingroom_sunset with wipeleft_scene</w:t>
      </w:r>
    </w:p>
    <w:p w:rsidR="00000000" w:rsidDel="00000000" w:rsidP="00000000" w:rsidRDefault="00000000" w:rsidRPr="00000000" w14:paraId="000009FD">
      <w:pPr>
        <w:pageBreakBefore w:val="0"/>
        <w:rPr/>
      </w:pPr>
      <w:r w:rsidDel="00000000" w:rsidR="00000000" w:rsidRPr="00000000">
        <w:rPr>
          <w:rtl w:val="0"/>
        </w:rPr>
        <w:t xml:space="preserve">        show monika 2ba at t11</w:t>
      </w:r>
    </w:p>
    <w:p w:rsidR="00000000" w:rsidDel="00000000" w:rsidP="00000000" w:rsidRDefault="00000000" w:rsidRPr="00000000" w14:paraId="000009FE">
      <w:pPr>
        <w:pageBreakBefore w:val="0"/>
        <w:rPr/>
      </w:pPr>
      <w:r w:rsidDel="00000000" w:rsidR="00000000" w:rsidRPr="00000000">
        <w:rPr>
          <w:rtl w:val="0"/>
        </w:rPr>
        <w:t xml:space="preserve">        mc "Ta-da."</w:t>
      </w:r>
    </w:p>
    <w:p w:rsidR="00000000" w:rsidDel="00000000" w:rsidP="00000000" w:rsidRDefault="00000000" w:rsidRPr="00000000" w14:paraId="000009FF">
      <w:pPr>
        <w:pageBreakBefore w:val="0"/>
        <w:rPr/>
      </w:pPr>
      <w:r w:rsidDel="00000000" w:rsidR="00000000" w:rsidRPr="00000000">
        <w:rPr>
          <w:rtl w:val="0"/>
        </w:rPr>
        <w:t xml:space="preserve">        m 2bb "There you are, let's get going then!"</w:t>
      </w:r>
    </w:p>
    <w:p w:rsidR="00000000" w:rsidDel="00000000" w:rsidP="00000000" w:rsidRDefault="00000000" w:rsidRPr="00000000" w14:paraId="00000A00">
      <w:pPr>
        <w:pageBreakBefore w:val="0"/>
        <w:rPr/>
      </w:pPr>
      <w:r w:rsidDel="00000000" w:rsidR="00000000" w:rsidRPr="00000000">
        <w:rPr>
          <w:rtl w:val="0"/>
        </w:rPr>
        <w:t xml:space="preserve">        m 4bk "I can't wait for you to meet my family [player], I know they'll just love you."</w:t>
      </w:r>
    </w:p>
    <w:p w:rsidR="00000000" w:rsidDel="00000000" w:rsidP="00000000" w:rsidRDefault="00000000" w:rsidRPr="00000000" w14:paraId="00000A01">
      <w:pPr>
        <w:pageBreakBefore w:val="0"/>
        <w:rPr/>
      </w:pPr>
      <w:r w:rsidDel="00000000" w:rsidR="00000000" w:rsidRPr="00000000">
        <w:rPr>
          <w:rtl w:val="0"/>
        </w:rPr>
        <w:t xml:space="preserve">        show monika 1bj</w:t>
      </w:r>
    </w:p>
    <w:p w:rsidR="00000000" w:rsidDel="00000000" w:rsidP="00000000" w:rsidRDefault="00000000" w:rsidRPr="00000000" w14:paraId="00000A02">
      <w:pPr>
        <w:pageBreakBefore w:val="0"/>
        <w:rPr/>
      </w:pPr>
      <w:r w:rsidDel="00000000" w:rsidR="00000000" w:rsidRPr="00000000">
        <w:rPr>
          <w:rtl w:val="0"/>
        </w:rPr>
        <w:t xml:space="preserve">        "Monika takes my hand and tugs me to the door."</w:t>
      </w:r>
    </w:p>
    <w:p w:rsidR="00000000" w:rsidDel="00000000" w:rsidP="00000000" w:rsidRDefault="00000000" w:rsidRPr="00000000" w14:paraId="00000A03">
      <w:pPr>
        <w:pageBreakBefore w:val="0"/>
        <w:rPr/>
      </w:pPr>
      <w:r w:rsidDel="00000000" w:rsidR="00000000" w:rsidRPr="00000000">
        <w:rPr>
          <w:rtl w:val="0"/>
        </w:rPr>
        <w:t xml:space="preserve">        scene bg residential_sunset with wipeleft_scene</w:t>
      </w:r>
    </w:p>
    <w:p w:rsidR="00000000" w:rsidDel="00000000" w:rsidP="00000000" w:rsidRDefault="00000000" w:rsidRPr="00000000" w14:paraId="00000A04">
      <w:pPr>
        <w:pageBreakBefore w:val="0"/>
        <w:rPr/>
      </w:pPr>
      <w:r w:rsidDel="00000000" w:rsidR="00000000" w:rsidRPr="00000000">
        <w:rPr>
          <w:rtl w:val="0"/>
        </w:rPr>
        <w:t xml:space="preserve">        show monika 2bo at t11</w:t>
      </w:r>
    </w:p>
    <w:p w:rsidR="00000000" w:rsidDel="00000000" w:rsidP="00000000" w:rsidRDefault="00000000" w:rsidRPr="00000000" w14:paraId="00000A05">
      <w:pPr>
        <w:pageBreakBefore w:val="0"/>
        <w:rPr/>
      </w:pPr>
      <w:r w:rsidDel="00000000" w:rsidR="00000000" w:rsidRPr="00000000">
        <w:rPr>
          <w:rtl w:val="0"/>
        </w:rPr>
        <w:t xml:space="preserve">        "We make our way out to the sidewalk and towards the bus stop, trudging through the late December air."</w:t>
      </w:r>
    </w:p>
    <w:p w:rsidR="00000000" w:rsidDel="00000000" w:rsidP="00000000" w:rsidRDefault="00000000" w:rsidRPr="00000000" w14:paraId="00000A06">
      <w:pPr>
        <w:pageBreakBefore w:val="0"/>
        <w:rPr/>
      </w:pPr>
      <w:r w:rsidDel="00000000" w:rsidR="00000000" w:rsidRPr="00000000">
        <w:rPr>
          <w:rtl w:val="0"/>
        </w:rPr>
        <w:t xml:space="preserve">        "I can feel Monika's hand shaking as she clutches onto mine, getting worse with every gust of wind that passes."</w:t>
      </w:r>
    </w:p>
    <w:p w:rsidR="00000000" w:rsidDel="00000000" w:rsidP="00000000" w:rsidRDefault="00000000" w:rsidRPr="00000000" w14:paraId="00000A07">
      <w:pPr>
        <w:pageBreakBefore w:val="0"/>
        <w:rPr/>
      </w:pPr>
      <w:r w:rsidDel="00000000" w:rsidR="00000000" w:rsidRPr="00000000">
        <w:rPr>
          <w:rtl w:val="0"/>
        </w:rPr>
        <w:t xml:space="preserve">        show monika 1bd at face with dissolve</w:t>
      </w:r>
    </w:p>
    <w:p w:rsidR="00000000" w:rsidDel="00000000" w:rsidP="00000000" w:rsidRDefault="00000000" w:rsidRPr="00000000" w14:paraId="00000A08">
      <w:pPr>
        <w:pageBreakBefore w:val="0"/>
        <w:rPr/>
      </w:pPr>
      <w:r w:rsidDel="00000000" w:rsidR="00000000" w:rsidRPr="00000000">
        <w:rPr>
          <w:rtl w:val="0"/>
        </w:rPr>
        <w:t xml:space="preserve">        m "Huh?"</w:t>
      </w:r>
    </w:p>
    <w:p w:rsidR="00000000" w:rsidDel="00000000" w:rsidP="00000000" w:rsidRDefault="00000000" w:rsidRPr="00000000" w14:paraId="00000A09">
      <w:pPr>
        <w:pageBreakBefore w:val="0"/>
        <w:rPr/>
      </w:pPr>
      <w:r w:rsidDel="00000000" w:rsidR="00000000" w:rsidRPr="00000000">
        <w:rPr>
          <w:rtl w:val="0"/>
        </w:rPr>
        <w:t xml:space="preserve">        "I pull her closer to me, shielding her against the wind as best I can."</w:t>
      </w:r>
    </w:p>
    <w:p w:rsidR="00000000" w:rsidDel="00000000" w:rsidP="00000000" w:rsidRDefault="00000000" w:rsidRPr="00000000" w14:paraId="00000A0A">
      <w:pPr>
        <w:pageBreakBefore w:val="0"/>
        <w:rPr/>
      </w:pPr>
      <w:r w:rsidDel="00000000" w:rsidR="00000000" w:rsidRPr="00000000">
        <w:rPr>
          <w:rtl w:val="0"/>
        </w:rPr>
        <w:t xml:space="preserve">        m 1be1 "I'm not that cold [player], I swear."</w:t>
      </w:r>
    </w:p>
    <w:p w:rsidR="00000000" w:rsidDel="00000000" w:rsidP="00000000" w:rsidRDefault="00000000" w:rsidRPr="00000000" w14:paraId="00000A0B">
      <w:pPr>
        <w:pageBreakBefore w:val="0"/>
        <w:rPr/>
      </w:pPr>
      <w:r w:rsidDel="00000000" w:rsidR="00000000" w:rsidRPr="00000000">
        <w:rPr>
          <w:rtl w:val="0"/>
        </w:rPr>
        <w:t xml:space="preserve">        show monika 1bc</w:t>
      </w:r>
    </w:p>
    <w:p w:rsidR="00000000" w:rsidDel="00000000" w:rsidP="00000000" w:rsidRDefault="00000000" w:rsidRPr="00000000" w14:paraId="00000A0C">
      <w:pPr>
        <w:pageBreakBefore w:val="0"/>
        <w:rPr/>
      </w:pPr>
      <w:r w:rsidDel="00000000" w:rsidR="00000000" w:rsidRPr="00000000">
        <w:rPr>
          <w:rtl w:val="0"/>
        </w:rPr>
        <w:t xml:space="preserve">        mc "Sure you aren't, that's why you've got icicles forming under your nose."</w:t>
      </w:r>
    </w:p>
    <w:p w:rsidR="00000000" w:rsidDel="00000000" w:rsidP="00000000" w:rsidRDefault="00000000" w:rsidRPr="00000000" w14:paraId="00000A0D">
      <w:pPr>
        <w:pageBreakBefore w:val="0"/>
        <w:rPr/>
      </w:pPr>
      <w:r w:rsidDel="00000000" w:rsidR="00000000" w:rsidRPr="00000000">
        <w:rPr>
          <w:rtl w:val="0"/>
        </w:rPr>
        <w:t xml:space="preserve">        m 1bd "Icicles? What are you-{w=.5}{nw}"</w:t>
      </w:r>
    </w:p>
    <w:p w:rsidR="00000000" w:rsidDel="00000000" w:rsidP="00000000" w:rsidRDefault="00000000" w:rsidRPr="00000000" w14:paraId="00000A0E">
      <w:pPr>
        <w:pageBreakBefore w:val="0"/>
        <w:rPr/>
      </w:pPr>
      <w:r w:rsidDel="00000000" w:rsidR="00000000" w:rsidRPr="00000000">
        <w:rPr>
          <w:rtl w:val="0"/>
        </w:rPr>
        <w:t xml:space="preserve">        mc "These!"</w:t>
      </w:r>
    </w:p>
    <w:p w:rsidR="00000000" w:rsidDel="00000000" w:rsidP="00000000" w:rsidRDefault="00000000" w:rsidRPr="00000000" w14:paraId="00000A0F">
      <w:pPr>
        <w:pageBreakBefore w:val="0"/>
        <w:rPr/>
      </w:pPr>
      <w:r w:rsidDel="00000000" w:rsidR="00000000" w:rsidRPr="00000000">
        <w:rPr>
          <w:rtl w:val="0"/>
        </w:rPr>
        <w:t xml:space="preserve">        show monika 1bl</w:t>
      </w:r>
    </w:p>
    <w:p w:rsidR="00000000" w:rsidDel="00000000" w:rsidP="00000000" w:rsidRDefault="00000000" w:rsidRPr="00000000" w14:paraId="00000A10">
      <w:pPr>
        <w:pageBreakBefore w:val="0"/>
        <w:rPr/>
      </w:pPr>
      <w:r w:rsidDel="00000000" w:rsidR="00000000" w:rsidRPr="00000000">
        <w:rPr>
          <w:rtl w:val="0"/>
        </w:rPr>
        <w:t xml:space="preserve">        "I grab Monika's nose between two of my fingers, trying to rub some heat back into it."</w:t>
      </w:r>
    </w:p>
    <w:p w:rsidR="00000000" w:rsidDel="00000000" w:rsidP="00000000" w:rsidRDefault="00000000" w:rsidRPr="00000000" w14:paraId="00000A11">
      <w:pPr>
        <w:pageBreakBefore w:val="0"/>
        <w:rPr/>
      </w:pPr>
      <w:r w:rsidDel="00000000" w:rsidR="00000000" w:rsidRPr="00000000">
        <w:rPr>
          <w:rtl w:val="0"/>
        </w:rPr>
        <w:t xml:space="preserve">        m "[player] cut it out! Come on, staap~!" #&lt;-- Make a side to side movement for this</w:t>
      </w:r>
    </w:p>
    <w:p w:rsidR="00000000" w:rsidDel="00000000" w:rsidP="00000000" w:rsidRDefault="00000000" w:rsidRPr="00000000" w14:paraId="00000A12">
      <w:pPr>
        <w:pageBreakBefore w:val="0"/>
        <w:rPr/>
      </w:pPr>
      <w:r w:rsidDel="00000000" w:rsidR="00000000" w:rsidRPr="00000000">
        <w:rPr>
          <w:rtl w:val="0"/>
        </w:rPr>
        <w:t xml:space="preserve">        show monika 1be</w:t>
      </w:r>
    </w:p>
    <w:p w:rsidR="00000000" w:rsidDel="00000000" w:rsidP="00000000" w:rsidRDefault="00000000" w:rsidRPr="00000000" w14:paraId="00000A13">
      <w:pPr>
        <w:pageBreakBefore w:val="0"/>
        <w:rPr/>
      </w:pPr>
      <w:r w:rsidDel="00000000" w:rsidR="00000000" w:rsidRPr="00000000">
        <w:rPr>
          <w:rtl w:val="0"/>
        </w:rPr>
        <w:t xml:space="preserve">        mc "There, I fixed the icicles for you."</w:t>
      </w:r>
    </w:p>
    <w:p w:rsidR="00000000" w:rsidDel="00000000" w:rsidP="00000000" w:rsidRDefault="00000000" w:rsidRPr="00000000" w14:paraId="00000A14">
      <w:pPr>
        <w:pageBreakBefore w:val="0"/>
        <w:rPr/>
      </w:pPr>
      <w:r w:rsidDel="00000000" w:rsidR="00000000" w:rsidRPr="00000000">
        <w:rPr>
          <w:rtl w:val="0"/>
        </w:rPr>
        <w:t xml:space="preserve">        m 1bn "You're such a tease [player], jeez."</w:t>
      </w:r>
    </w:p>
    <w:p w:rsidR="00000000" w:rsidDel="00000000" w:rsidP="00000000" w:rsidRDefault="00000000" w:rsidRPr="00000000" w14:paraId="00000A15">
      <w:pPr>
        <w:pageBreakBefore w:val="0"/>
        <w:rPr/>
      </w:pPr>
      <w:r w:rsidDel="00000000" w:rsidR="00000000" w:rsidRPr="00000000">
        <w:rPr>
          <w:rtl w:val="0"/>
        </w:rPr>
        <w:t xml:space="preserve">        show monika 1bm</w:t>
      </w:r>
    </w:p>
    <w:p w:rsidR="00000000" w:rsidDel="00000000" w:rsidP="00000000" w:rsidRDefault="00000000" w:rsidRPr="00000000" w14:paraId="00000A16">
      <w:pPr>
        <w:pageBreakBefore w:val="0"/>
        <w:rPr/>
      </w:pPr>
      <w:r w:rsidDel="00000000" w:rsidR="00000000" w:rsidRPr="00000000">
        <w:rPr>
          <w:rtl w:val="0"/>
        </w:rPr>
        <w:t xml:space="preserve">        mc "I learned a few tricks from the devil herself."</w:t>
      </w:r>
    </w:p>
    <w:p w:rsidR="00000000" w:rsidDel="00000000" w:rsidP="00000000" w:rsidRDefault="00000000" w:rsidRPr="00000000" w14:paraId="00000A17">
      <w:pPr>
        <w:pageBreakBefore w:val="0"/>
        <w:rPr/>
      </w:pPr>
      <w:r w:rsidDel="00000000" w:rsidR="00000000" w:rsidRPr="00000000">
        <w:rPr>
          <w:rtl w:val="0"/>
        </w:rPr>
        <w:t xml:space="preserve">        show monika 1bj</w:t>
      </w:r>
    </w:p>
    <w:p w:rsidR="00000000" w:rsidDel="00000000" w:rsidP="00000000" w:rsidRDefault="00000000" w:rsidRPr="00000000" w14:paraId="00000A18">
      <w:pPr>
        <w:pageBreakBefore w:val="0"/>
        <w:rPr/>
      </w:pPr>
      <w:r w:rsidDel="00000000" w:rsidR="00000000" w:rsidRPr="00000000">
        <w:rPr>
          <w:rtl w:val="0"/>
        </w:rPr>
        <w:t xml:space="preserve">        "I can't help but laugh and give her a peck on the cheek just as we reach the bus station."</w:t>
      </w:r>
    </w:p>
    <w:p w:rsidR="00000000" w:rsidDel="00000000" w:rsidP="00000000" w:rsidRDefault="00000000" w:rsidRPr="00000000" w14:paraId="00000A19">
      <w:pPr>
        <w:pageBreakBefore w:val="0"/>
        <w:rPr/>
      </w:pPr>
      <w:r w:rsidDel="00000000" w:rsidR="00000000" w:rsidRPr="00000000">
        <w:rPr>
          <w:rtl w:val="0"/>
        </w:rPr>
        <w:t xml:space="preserve">        scene bg h_residential_sunset with wipeleft_scene</w:t>
      </w:r>
    </w:p>
    <w:p w:rsidR="00000000" w:rsidDel="00000000" w:rsidP="00000000" w:rsidRDefault="00000000" w:rsidRPr="00000000" w14:paraId="00000A1A">
      <w:pPr>
        <w:pageBreakBefore w:val="0"/>
        <w:rPr/>
      </w:pPr>
      <w:r w:rsidDel="00000000" w:rsidR="00000000" w:rsidRPr="00000000">
        <w:rPr>
          <w:rtl w:val="0"/>
        </w:rPr>
        <w:t xml:space="preserve">        "We ride the bus for a while until Monika pulls me off the bus at her stop."</w:t>
      </w:r>
    </w:p>
    <w:p w:rsidR="00000000" w:rsidDel="00000000" w:rsidP="00000000" w:rsidRDefault="00000000" w:rsidRPr="00000000" w14:paraId="00000A1B">
      <w:pPr>
        <w:pageBreakBefore w:val="0"/>
        <w:rPr/>
      </w:pPr>
      <w:r w:rsidDel="00000000" w:rsidR="00000000" w:rsidRPr="00000000">
        <w:rPr>
          <w:rtl w:val="0"/>
        </w:rPr>
        <w:t xml:space="preserve">        "The neighborhood welcomed us with the sounds of birds chirping in the trees and the low hum of family celebrations from almost every house."</w:t>
      </w:r>
    </w:p>
    <w:p w:rsidR="00000000" w:rsidDel="00000000" w:rsidP="00000000" w:rsidRDefault="00000000" w:rsidRPr="00000000" w14:paraId="00000A1C">
      <w:pPr>
        <w:pageBreakBefore w:val="0"/>
        <w:rPr/>
      </w:pPr>
      <w:r w:rsidDel="00000000" w:rsidR="00000000" w:rsidRPr="00000000">
        <w:rPr>
          <w:rtl w:val="0"/>
        </w:rPr>
        <w:t xml:space="preserve">        show monika 2bb at t11</w:t>
      </w:r>
    </w:p>
    <w:p w:rsidR="00000000" w:rsidDel="00000000" w:rsidP="00000000" w:rsidRDefault="00000000" w:rsidRPr="00000000" w14:paraId="00000A1D">
      <w:pPr>
        <w:pageBreakBefore w:val="0"/>
        <w:rPr/>
      </w:pPr>
      <w:r w:rsidDel="00000000" w:rsidR="00000000" w:rsidRPr="00000000">
        <w:rPr>
          <w:rtl w:val="0"/>
        </w:rPr>
        <w:t xml:space="preserve">        m "Come on [player], it's just a short walk this way!"</w:t>
      </w:r>
    </w:p>
    <w:p w:rsidR="00000000" w:rsidDel="00000000" w:rsidP="00000000" w:rsidRDefault="00000000" w:rsidRPr="00000000" w14:paraId="00000A1E">
      <w:pPr>
        <w:pageBreakBefore w:val="0"/>
        <w:rPr/>
      </w:pPr>
      <w:r w:rsidDel="00000000" w:rsidR="00000000" w:rsidRPr="00000000">
        <w:rPr>
          <w:rtl w:val="0"/>
        </w:rPr>
        <w:t xml:space="preserve">        show monika 1bj</w:t>
      </w:r>
    </w:p>
    <w:p w:rsidR="00000000" w:rsidDel="00000000" w:rsidP="00000000" w:rsidRDefault="00000000" w:rsidRPr="00000000" w14:paraId="00000A1F">
      <w:pPr>
        <w:pageBreakBefore w:val="0"/>
        <w:rPr/>
      </w:pPr>
      <w:r w:rsidDel="00000000" w:rsidR="00000000" w:rsidRPr="00000000">
        <w:rPr>
          <w:rtl w:val="0"/>
        </w:rPr>
        <w:t xml:space="preserve">        "Monika grabs my hand and leads me down the road."</w:t>
      </w:r>
    </w:p>
    <w:p w:rsidR="00000000" w:rsidDel="00000000" w:rsidP="00000000" w:rsidRDefault="00000000" w:rsidRPr="00000000" w14:paraId="00000A20">
      <w:pPr>
        <w:pageBreakBefore w:val="0"/>
        <w:rPr/>
      </w:pPr>
      <w:r w:rsidDel="00000000" w:rsidR="00000000" w:rsidRPr="00000000">
        <w:rPr>
          <w:rtl w:val="0"/>
        </w:rPr>
        <w:t xml:space="preserve">        "I can feel my heart start to race in my chest as we walk."</w:t>
      </w:r>
    </w:p>
    <w:p w:rsidR="00000000" w:rsidDel="00000000" w:rsidP="00000000" w:rsidRDefault="00000000" w:rsidRPr="00000000" w14:paraId="00000A21">
      <w:pPr>
        <w:pageBreakBefore w:val="0"/>
        <w:rPr/>
      </w:pPr>
      <w:r w:rsidDel="00000000" w:rsidR="00000000" w:rsidRPr="00000000">
        <w:rPr>
          <w:rtl w:val="0"/>
        </w:rPr>
        <w:t xml:space="preserve">        show monika 1bc</w:t>
      </w:r>
    </w:p>
    <w:p w:rsidR="00000000" w:rsidDel="00000000" w:rsidP="00000000" w:rsidRDefault="00000000" w:rsidRPr="00000000" w14:paraId="00000A22">
      <w:pPr>
        <w:pageBreakBefore w:val="0"/>
        <w:rPr/>
      </w:pPr>
      <w:r w:rsidDel="00000000" w:rsidR="00000000" w:rsidRPr="00000000">
        <w:rPr>
          <w:rtl w:val="0"/>
        </w:rPr>
        <w:t xml:space="preserve">        "I'm really going to have to meet her parents tonight huh? Will they even like me? Are they going to ask me a ton of questions? Will I say the right answers?"</w:t>
      </w:r>
    </w:p>
    <w:p w:rsidR="00000000" w:rsidDel="00000000" w:rsidP="00000000" w:rsidRDefault="00000000" w:rsidRPr="00000000" w14:paraId="00000A23">
      <w:pPr>
        <w:pageBreakBefore w:val="0"/>
        <w:rPr/>
      </w:pPr>
      <w:r w:rsidDel="00000000" w:rsidR="00000000" w:rsidRPr="00000000">
        <w:rPr>
          <w:rtl w:val="0"/>
        </w:rPr>
        <w:t xml:space="preserve">        m 1bd "[player], are you okay?"</w:t>
      </w:r>
    </w:p>
    <w:p w:rsidR="00000000" w:rsidDel="00000000" w:rsidP="00000000" w:rsidRDefault="00000000" w:rsidRPr="00000000" w14:paraId="00000A24">
      <w:pPr>
        <w:pageBreakBefore w:val="0"/>
        <w:rPr/>
      </w:pPr>
      <w:r w:rsidDel="00000000" w:rsidR="00000000" w:rsidRPr="00000000">
        <w:rPr>
          <w:rtl w:val="0"/>
        </w:rPr>
        <w:t xml:space="preserve">        show monika 1bc</w:t>
      </w:r>
    </w:p>
    <w:p w:rsidR="00000000" w:rsidDel="00000000" w:rsidP="00000000" w:rsidRDefault="00000000" w:rsidRPr="00000000" w14:paraId="00000A25">
      <w:pPr>
        <w:pageBreakBefore w:val="0"/>
        <w:rPr/>
      </w:pPr>
      <w:r w:rsidDel="00000000" w:rsidR="00000000" w:rsidRPr="00000000">
        <w:rPr>
          <w:rtl w:val="0"/>
        </w:rPr>
        <w:t xml:space="preserve">        mc "Y-yeah, just peachy. Totally fine."</w:t>
      </w:r>
    </w:p>
    <w:p w:rsidR="00000000" w:rsidDel="00000000" w:rsidP="00000000" w:rsidRDefault="00000000" w:rsidRPr="00000000" w14:paraId="00000A26">
      <w:pPr>
        <w:pageBreakBefore w:val="0"/>
        <w:rPr/>
      </w:pPr>
      <w:r w:rsidDel="00000000" w:rsidR="00000000" w:rsidRPr="00000000">
        <w:rPr>
          <w:rtl w:val="0"/>
        </w:rPr>
        <w:t xml:space="preserve">        m 2be1 "It's okay to be nervous [player], I understand."</w:t>
      </w:r>
    </w:p>
    <w:p w:rsidR="00000000" w:rsidDel="00000000" w:rsidP="00000000" w:rsidRDefault="00000000" w:rsidRPr="00000000" w14:paraId="00000A27">
      <w:pPr>
        <w:pageBreakBefore w:val="0"/>
        <w:rPr/>
      </w:pPr>
      <w:r w:rsidDel="00000000" w:rsidR="00000000" w:rsidRPr="00000000">
        <w:rPr>
          <w:rtl w:val="0"/>
        </w:rPr>
        <w:t xml:space="preserve">        show monika 2be</w:t>
      </w:r>
    </w:p>
    <w:p w:rsidR="00000000" w:rsidDel="00000000" w:rsidP="00000000" w:rsidRDefault="00000000" w:rsidRPr="00000000" w14:paraId="00000A28">
      <w:pPr>
        <w:pageBreakBefore w:val="0"/>
        <w:rPr/>
      </w:pPr>
      <w:r w:rsidDel="00000000" w:rsidR="00000000" w:rsidRPr="00000000">
        <w:rPr>
          <w:rtl w:val="0"/>
        </w:rPr>
        <w:t xml:space="preserve">        mc "I just hope I say all the right things and they like me..."</w:t>
      </w:r>
    </w:p>
    <w:p w:rsidR="00000000" w:rsidDel="00000000" w:rsidP="00000000" w:rsidRDefault="00000000" w:rsidRPr="00000000" w14:paraId="00000A29">
      <w:pPr>
        <w:pageBreakBefore w:val="0"/>
        <w:rPr/>
      </w:pPr>
      <w:r w:rsidDel="00000000" w:rsidR="00000000" w:rsidRPr="00000000">
        <w:rPr>
          <w:rtl w:val="0"/>
        </w:rPr>
        <w:t xml:space="preserve">        mc "I just don't wanna leave a bad impression, you know?"</w:t>
      </w:r>
    </w:p>
    <w:p w:rsidR="00000000" w:rsidDel="00000000" w:rsidP="00000000" w:rsidRDefault="00000000" w:rsidRPr="00000000" w14:paraId="00000A2A">
      <w:pPr>
        <w:pageBreakBefore w:val="0"/>
        <w:rPr/>
      </w:pPr>
      <w:r w:rsidDel="00000000" w:rsidR="00000000" w:rsidRPr="00000000">
        <w:rPr>
          <w:rtl w:val="0"/>
        </w:rPr>
        <w:t xml:space="preserve">        m 2be1 "I'm sure they'll come to like you, you're too good of a person not to like."</w:t>
      </w:r>
    </w:p>
    <w:p w:rsidR="00000000" w:rsidDel="00000000" w:rsidP="00000000" w:rsidRDefault="00000000" w:rsidRPr="00000000" w14:paraId="00000A2B">
      <w:pPr>
        <w:pageBreakBefore w:val="0"/>
        <w:rPr/>
      </w:pPr>
      <w:r w:rsidDel="00000000" w:rsidR="00000000" w:rsidRPr="00000000">
        <w:rPr>
          <w:rtl w:val="0"/>
        </w:rPr>
        <w:t xml:space="preserve">        show monika 2be</w:t>
      </w:r>
    </w:p>
    <w:p w:rsidR="00000000" w:rsidDel="00000000" w:rsidP="00000000" w:rsidRDefault="00000000" w:rsidRPr="00000000" w14:paraId="00000A2C">
      <w:pPr>
        <w:pageBreakBefore w:val="0"/>
        <w:rPr/>
      </w:pPr>
      <w:r w:rsidDel="00000000" w:rsidR="00000000" w:rsidRPr="00000000">
        <w:rPr>
          <w:rtl w:val="0"/>
        </w:rPr>
        <w:t xml:space="preserve">        mc "Thanks Monika, I hope you're right."</w:t>
      </w:r>
    </w:p>
    <w:p w:rsidR="00000000" w:rsidDel="00000000" w:rsidP="00000000" w:rsidRDefault="00000000" w:rsidRPr="00000000" w14:paraId="00000A2D">
      <w:pPr>
        <w:pageBreakBefore w:val="0"/>
        <w:rPr/>
      </w:pPr>
      <w:r w:rsidDel="00000000" w:rsidR="00000000" w:rsidRPr="00000000">
        <w:rPr>
          <w:rtl w:val="0"/>
        </w:rPr>
        <w:t xml:space="preserve">        m 2bk "I know I'm right on this one."</w:t>
      </w:r>
    </w:p>
    <w:p w:rsidR="00000000" w:rsidDel="00000000" w:rsidP="00000000" w:rsidRDefault="00000000" w:rsidRPr="00000000" w14:paraId="00000A2E">
      <w:pPr>
        <w:pageBreakBefore w:val="0"/>
        <w:rPr/>
      </w:pPr>
      <w:r w:rsidDel="00000000" w:rsidR="00000000" w:rsidRPr="00000000">
        <w:rPr>
          <w:rtl w:val="0"/>
        </w:rPr>
        <w:t xml:space="preserve">        m 4bb "My house is just around the bend here, not too far!"</w:t>
      </w:r>
    </w:p>
    <w:p w:rsidR="00000000" w:rsidDel="00000000" w:rsidP="00000000" w:rsidRDefault="00000000" w:rsidRPr="00000000" w14:paraId="00000A2F">
      <w:pPr>
        <w:pageBreakBefore w:val="0"/>
        <w:rPr/>
      </w:pPr>
      <w:r w:rsidDel="00000000" w:rsidR="00000000" w:rsidRPr="00000000">
        <w:rPr>
          <w:rtl w:val="0"/>
        </w:rPr>
        <w:t xml:space="preserve">        show monika 1ba</w:t>
      </w:r>
    </w:p>
    <w:p w:rsidR="00000000" w:rsidDel="00000000" w:rsidP="00000000" w:rsidRDefault="00000000" w:rsidRPr="00000000" w14:paraId="00000A30">
      <w:pPr>
        <w:pageBreakBefore w:val="0"/>
        <w:rPr/>
      </w:pPr>
      <w:r w:rsidDel="00000000" w:rsidR="00000000" w:rsidRPr="00000000">
        <w:rPr>
          <w:rtl w:val="0"/>
        </w:rPr>
        <w:t xml:space="preserve">        "Monika pulls me along as she makes her way over to the front of her house."</w:t>
      </w:r>
    </w:p>
    <w:p w:rsidR="00000000" w:rsidDel="00000000" w:rsidP="00000000" w:rsidRDefault="00000000" w:rsidRPr="00000000" w14:paraId="00000A31">
      <w:pPr>
        <w:pageBreakBefore w:val="0"/>
        <w:rPr/>
      </w:pPr>
      <w:r w:rsidDel="00000000" w:rsidR="00000000" w:rsidRPr="00000000">
        <w:rPr>
          <w:rtl w:val="0"/>
        </w:rPr>
        <w:t xml:space="preserve">        "Even with her little pep talk, I can still feel my heart racing."</w:t>
      </w:r>
    </w:p>
    <w:p w:rsidR="00000000" w:rsidDel="00000000" w:rsidP="00000000" w:rsidRDefault="00000000" w:rsidRPr="00000000" w14:paraId="00000A32">
      <w:pPr>
        <w:pageBreakBefore w:val="0"/>
        <w:rPr/>
      </w:pPr>
      <w:r w:rsidDel="00000000" w:rsidR="00000000" w:rsidRPr="00000000">
        <w:rPr>
          <w:rtl w:val="0"/>
        </w:rPr>
        <w:t xml:space="preserve">        m 4bb "We're here [player]!"</w:t>
      </w:r>
    </w:p>
    <w:p w:rsidR="00000000" w:rsidDel="00000000" w:rsidP="00000000" w:rsidRDefault="00000000" w:rsidRPr="00000000" w14:paraId="00000A33">
      <w:pPr>
        <w:pageBreakBefore w:val="0"/>
        <w:rPr/>
      </w:pPr>
      <w:r w:rsidDel="00000000" w:rsidR="00000000" w:rsidRPr="00000000">
        <w:rPr>
          <w:rtl w:val="0"/>
        </w:rPr>
        <w:t xml:space="preserve">        show monika 2ba</w:t>
      </w:r>
    </w:p>
    <w:p w:rsidR="00000000" w:rsidDel="00000000" w:rsidP="00000000" w:rsidRDefault="00000000" w:rsidRPr="00000000" w14:paraId="00000A34">
      <w:pPr>
        <w:pageBreakBefore w:val="0"/>
        <w:rPr/>
      </w:pPr>
      <w:r w:rsidDel="00000000" w:rsidR="00000000" w:rsidRPr="00000000">
        <w:rPr>
          <w:rtl w:val="0"/>
        </w:rPr>
        <w:t xml:space="preserve">        "She stops me in front of a big house covered in Christmas lights."</w:t>
      </w:r>
    </w:p>
    <w:p w:rsidR="00000000" w:rsidDel="00000000" w:rsidP="00000000" w:rsidRDefault="00000000" w:rsidRPr="00000000" w14:paraId="00000A35">
      <w:pPr>
        <w:pageBreakBefore w:val="0"/>
        <w:rPr/>
      </w:pPr>
      <w:r w:rsidDel="00000000" w:rsidR="00000000" w:rsidRPr="00000000">
        <w:rPr>
          <w:rtl w:val="0"/>
        </w:rPr>
        <w:t xml:space="preserve">        mc "Wow, is this really your place?"</w:t>
      </w:r>
    </w:p>
    <w:p w:rsidR="00000000" w:rsidDel="00000000" w:rsidP="00000000" w:rsidRDefault="00000000" w:rsidRPr="00000000" w14:paraId="00000A36">
      <w:pPr>
        <w:pageBreakBefore w:val="0"/>
        <w:rPr/>
      </w:pPr>
      <w:r w:rsidDel="00000000" w:rsidR="00000000" w:rsidRPr="00000000">
        <w:rPr>
          <w:rtl w:val="0"/>
        </w:rPr>
        <w:t xml:space="preserve">        m 4bk "Yup, this is the place I call home, ahaha~"</w:t>
      </w:r>
    </w:p>
    <w:p w:rsidR="00000000" w:rsidDel="00000000" w:rsidP="00000000" w:rsidRDefault="00000000" w:rsidRPr="00000000" w14:paraId="00000A37">
      <w:pPr>
        <w:pageBreakBefore w:val="0"/>
        <w:rPr/>
      </w:pPr>
      <w:r w:rsidDel="00000000" w:rsidR="00000000" w:rsidRPr="00000000">
        <w:rPr>
          <w:rtl w:val="0"/>
        </w:rPr>
        <w:t xml:space="preserve">        m 2bb "Come on, they're waiting for us inside!"</w:t>
      </w:r>
    </w:p>
    <w:p w:rsidR="00000000" w:rsidDel="00000000" w:rsidP="00000000" w:rsidRDefault="00000000" w:rsidRPr="00000000" w14:paraId="00000A38">
      <w:pPr>
        <w:pageBreakBefore w:val="0"/>
        <w:rPr/>
      </w:pPr>
      <w:r w:rsidDel="00000000" w:rsidR="00000000" w:rsidRPr="00000000">
        <w:rPr>
          <w:rtl w:val="0"/>
        </w:rPr>
        <w:t xml:space="preserve">        show monika 2ba</w:t>
      </w:r>
    </w:p>
    <w:p w:rsidR="00000000" w:rsidDel="00000000" w:rsidP="00000000" w:rsidRDefault="00000000" w:rsidRPr="00000000" w14:paraId="00000A39">
      <w:pPr>
        <w:pageBreakBefore w:val="0"/>
        <w:rPr/>
      </w:pPr>
      <w:r w:rsidDel="00000000" w:rsidR="00000000" w:rsidRPr="00000000">
        <w:rPr>
          <w:rtl w:val="0"/>
        </w:rPr>
        <w:t xml:space="preserve">        "I say my prayers and take a long drag of the fresh air as Monika and I step through the front door."</w:t>
      </w:r>
    </w:p>
    <w:p w:rsidR="00000000" w:rsidDel="00000000" w:rsidP="00000000" w:rsidRDefault="00000000" w:rsidRPr="00000000" w14:paraId="00000A3A">
      <w:pPr>
        <w:pageBreakBefore w:val="0"/>
        <w:rPr/>
      </w:pPr>
      <w:r w:rsidDel="00000000" w:rsidR="00000000" w:rsidRPr="00000000">
        <w:rPr>
          <w:rtl w:val="0"/>
        </w:rPr>
        <w:t xml:space="preserve">        scene bg h_livingroom_sunset with wipeleft_scene</w:t>
      </w:r>
    </w:p>
    <w:p w:rsidR="00000000" w:rsidDel="00000000" w:rsidP="00000000" w:rsidRDefault="00000000" w:rsidRPr="00000000" w14:paraId="00000A3B">
      <w:pPr>
        <w:pageBreakBefore w:val="0"/>
        <w:rPr/>
      </w:pPr>
      <w:r w:rsidDel="00000000" w:rsidR="00000000" w:rsidRPr="00000000">
        <w:rPr>
          <w:rtl w:val="0"/>
        </w:rPr>
        <w:t xml:space="preserve">        show monika 2bb at t11</w:t>
      </w:r>
    </w:p>
    <w:p w:rsidR="00000000" w:rsidDel="00000000" w:rsidP="00000000" w:rsidRDefault="00000000" w:rsidRPr="00000000" w14:paraId="00000A3C">
      <w:pPr>
        <w:pageBreakBefore w:val="0"/>
        <w:rPr/>
      </w:pPr>
      <w:r w:rsidDel="00000000" w:rsidR="00000000" w:rsidRPr="00000000">
        <w:rPr>
          <w:rtl w:val="0"/>
        </w:rPr>
        <w:t xml:space="preserve">        m "Mom, Dad, I'm back!"</w:t>
      </w:r>
    </w:p>
    <w:p w:rsidR="00000000" w:rsidDel="00000000" w:rsidP="00000000" w:rsidRDefault="00000000" w:rsidRPr="00000000" w14:paraId="00000A3D">
      <w:pPr>
        <w:pageBreakBefore w:val="0"/>
        <w:rPr/>
      </w:pPr>
      <w:r w:rsidDel="00000000" w:rsidR="00000000" w:rsidRPr="00000000">
        <w:rPr>
          <w:rtl w:val="0"/>
        </w:rPr>
        <w:t xml:space="preserve">        show monika 2ba</w:t>
      </w:r>
    </w:p>
    <w:p w:rsidR="00000000" w:rsidDel="00000000" w:rsidP="00000000" w:rsidRDefault="00000000" w:rsidRPr="00000000" w14:paraId="00000A3E">
      <w:pPr>
        <w:pageBreakBefore w:val="0"/>
        <w:rPr/>
      </w:pPr>
      <w:r w:rsidDel="00000000" w:rsidR="00000000" w:rsidRPr="00000000">
        <w:rPr>
          <w:rtl w:val="0"/>
        </w:rPr>
        <w:t xml:space="preserve">        $ y_name = "Female Voice" #&lt;-- Name changes just an FYI</w:t>
      </w:r>
    </w:p>
    <w:p w:rsidR="00000000" w:rsidDel="00000000" w:rsidP="00000000" w:rsidRDefault="00000000" w:rsidRPr="00000000" w14:paraId="00000A3F">
      <w:pPr>
        <w:pageBreakBefore w:val="0"/>
        <w:rPr/>
      </w:pPr>
      <w:r w:rsidDel="00000000" w:rsidR="00000000" w:rsidRPr="00000000">
        <w:rPr>
          <w:rtl w:val="0"/>
        </w:rPr>
        <w:t xml:space="preserve">        $ n_name = "Male Voice"</w:t>
      </w:r>
    </w:p>
    <w:p w:rsidR="00000000" w:rsidDel="00000000" w:rsidP="00000000" w:rsidRDefault="00000000" w:rsidRPr="00000000" w14:paraId="00000A40">
      <w:pPr>
        <w:pageBreakBefore w:val="0"/>
        <w:rPr/>
      </w:pPr>
      <w:r w:rsidDel="00000000" w:rsidR="00000000" w:rsidRPr="00000000">
        <w:rPr>
          <w:rtl w:val="0"/>
        </w:rPr>
        <w:t xml:space="preserve">        y "Oh you're just in time dear! We're in the kitchen just finishing up this dish!"</w:t>
      </w:r>
    </w:p>
    <w:p w:rsidR="00000000" w:rsidDel="00000000" w:rsidP="00000000" w:rsidRDefault="00000000" w:rsidRPr="00000000" w14:paraId="00000A41">
      <w:pPr>
        <w:pageBreakBefore w:val="0"/>
        <w:rPr/>
      </w:pPr>
      <w:r w:rsidDel="00000000" w:rsidR="00000000" w:rsidRPr="00000000">
        <w:rPr>
          <w:rtl w:val="0"/>
        </w:rPr>
        <w:t xml:space="preserve">        show monika 1pm</w:t>
      </w:r>
    </w:p>
    <w:p w:rsidR="00000000" w:rsidDel="00000000" w:rsidP="00000000" w:rsidRDefault="00000000" w:rsidRPr="00000000" w14:paraId="00000A42">
      <w:pPr>
        <w:pageBreakBefore w:val="0"/>
        <w:rPr/>
      </w:pPr>
      <w:r w:rsidDel="00000000" w:rsidR="00000000" w:rsidRPr="00000000">
        <w:rPr>
          <w:rtl w:val="0"/>
        </w:rPr>
        <w:t xml:space="preserve">        n "What took you so long, your mother and I told you to be back for dinner."</w:t>
      </w:r>
    </w:p>
    <w:p w:rsidR="00000000" w:rsidDel="00000000" w:rsidP="00000000" w:rsidRDefault="00000000" w:rsidRPr="00000000" w14:paraId="00000A43">
      <w:pPr>
        <w:pageBreakBefore w:val="0"/>
        <w:rPr/>
      </w:pPr>
      <w:r w:rsidDel="00000000" w:rsidR="00000000" w:rsidRPr="00000000">
        <w:rPr>
          <w:rtl w:val="0"/>
        </w:rPr>
        <w:t xml:space="preserve">        y "Oh hush she made it back in time, have some heart hun."</w:t>
      </w:r>
    </w:p>
    <w:p w:rsidR="00000000" w:rsidDel="00000000" w:rsidP="00000000" w:rsidRDefault="00000000" w:rsidRPr="00000000" w14:paraId="00000A44">
      <w:pPr>
        <w:pageBreakBefore w:val="0"/>
        <w:rPr/>
      </w:pPr>
      <w:r w:rsidDel="00000000" w:rsidR="00000000" w:rsidRPr="00000000">
        <w:rPr>
          <w:rtl w:val="0"/>
        </w:rPr>
        <w:t xml:space="preserve">        show monika 2pe</w:t>
      </w:r>
    </w:p>
    <w:p w:rsidR="00000000" w:rsidDel="00000000" w:rsidP="00000000" w:rsidRDefault="00000000" w:rsidRPr="00000000" w14:paraId="00000A45">
      <w:pPr>
        <w:pageBreakBefore w:val="0"/>
        <w:rPr/>
      </w:pPr>
      <w:r w:rsidDel="00000000" w:rsidR="00000000" w:rsidRPr="00000000">
        <w:rPr>
          <w:rtl w:val="0"/>
        </w:rPr>
        <w:t xml:space="preserve">        n "Hmmph"</w:t>
      </w:r>
    </w:p>
    <w:p w:rsidR="00000000" w:rsidDel="00000000" w:rsidP="00000000" w:rsidRDefault="00000000" w:rsidRPr="00000000" w14:paraId="00000A46">
      <w:pPr>
        <w:pageBreakBefore w:val="0"/>
        <w:rPr/>
      </w:pPr>
      <w:r w:rsidDel="00000000" w:rsidR="00000000" w:rsidRPr="00000000">
        <w:rPr>
          <w:rtl w:val="0"/>
        </w:rPr>
        <w:t xml:space="preserve">        m 1bb "Come on [player], this way."</w:t>
      </w:r>
    </w:p>
    <w:p w:rsidR="00000000" w:rsidDel="00000000" w:rsidP="00000000" w:rsidRDefault="00000000" w:rsidRPr="00000000" w14:paraId="00000A47">
      <w:pPr>
        <w:pageBreakBefore w:val="0"/>
        <w:rPr/>
      </w:pPr>
      <w:r w:rsidDel="00000000" w:rsidR="00000000" w:rsidRPr="00000000">
        <w:rPr>
          <w:rtl w:val="0"/>
        </w:rPr>
        <w:t xml:space="preserve">        show monika 1ba</w:t>
      </w:r>
    </w:p>
    <w:p w:rsidR="00000000" w:rsidDel="00000000" w:rsidP="00000000" w:rsidRDefault="00000000" w:rsidRPr="00000000" w14:paraId="00000A48">
      <w:pPr>
        <w:pageBreakBefore w:val="0"/>
        <w:rPr/>
      </w:pPr>
      <w:r w:rsidDel="00000000" w:rsidR="00000000" w:rsidRPr="00000000">
        <w:rPr>
          <w:rtl w:val="0"/>
        </w:rPr>
        <w:t xml:space="preserve">        "Monika takes hold of my hand and guides me to the kitchen."</w:t>
      </w:r>
    </w:p>
    <w:p w:rsidR="00000000" w:rsidDel="00000000" w:rsidP="00000000" w:rsidRDefault="00000000" w:rsidRPr="00000000" w14:paraId="00000A49">
      <w:pPr>
        <w:pageBreakBefore w:val="0"/>
        <w:rPr/>
      </w:pPr>
      <w:r w:rsidDel="00000000" w:rsidR="00000000" w:rsidRPr="00000000">
        <w:rPr>
          <w:rtl w:val="0"/>
        </w:rPr>
        <w:t xml:space="preserve">        "Every step towards that door added to the anxiety growing in my chest."</w:t>
      </w:r>
    </w:p>
    <w:p w:rsidR="00000000" w:rsidDel="00000000" w:rsidP="00000000" w:rsidRDefault="00000000" w:rsidRPr="00000000" w14:paraId="00000A4A">
      <w:pPr>
        <w:pageBreakBefore w:val="0"/>
        <w:rPr/>
      </w:pPr>
      <w:r w:rsidDel="00000000" w:rsidR="00000000" w:rsidRPr="00000000">
        <w:rPr>
          <w:rtl w:val="0"/>
        </w:rPr>
        <w:t xml:space="preserve">        "I didn't think my heart could ever beat this fast."</w:t>
      </w:r>
    </w:p>
    <w:p w:rsidR="00000000" w:rsidDel="00000000" w:rsidP="00000000" w:rsidRDefault="00000000" w:rsidRPr="00000000" w14:paraId="00000A4B">
      <w:pPr>
        <w:pageBreakBefore w:val="0"/>
        <w:rPr/>
      </w:pPr>
      <w:r w:rsidDel="00000000" w:rsidR="00000000" w:rsidRPr="00000000">
        <w:rPr>
          <w:rtl w:val="0"/>
        </w:rPr>
        <w:t xml:space="preserve">        "Lord let me get through this dinner in one piece."</w:t>
      </w:r>
    </w:p>
    <w:p w:rsidR="00000000" w:rsidDel="00000000" w:rsidP="00000000" w:rsidRDefault="00000000" w:rsidRPr="00000000" w14:paraId="00000A4C">
      <w:pPr>
        <w:pageBreakBefore w:val="0"/>
        <w:rPr/>
      </w:pPr>
      <w:r w:rsidDel="00000000" w:rsidR="00000000" w:rsidRPr="00000000">
        <w:rPr>
          <w:rtl w:val="0"/>
        </w:rPr>
        <w:t xml:space="preserve">        scene bg h_kitchen_sunset with wipeleft_scene</w:t>
      </w:r>
    </w:p>
    <w:p w:rsidR="00000000" w:rsidDel="00000000" w:rsidP="00000000" w:rsidRDefault="00000000" w:rsidRPr="00000000" w14:paraId="00000A4D">
      <w:pPr>
        <w:pageBreakBefore w:val="0"/>
        <w:rPr/>
      </w:pPr>
      <w:r w:rsidDel="00000000" w:rsidR="00000000" w:rsidRPr="00000000">
        <w:rPr>
          <w:rtl w:val="0"/>
        </w:rPr>
        <w:t xml:space="preserve">        show monika 1bb at t11</w:t>
      </w:r>
    </w:p>
    <w:p w:rsidR="00000000" w:rsidDel="00000000" w:rsidP="00000000" w:rsidRDefault="00000000" w:rsidRPr="00000000" w14:paraId="00000A4E">
      <w:pPr>
        <w:pageBreakBefore w:val="0"/>
        <w:rPr/>
      </w:pPr>
      <w:r w:rsidDel="00000000" w:rsidR="00000000" w:rsidRPr="00000000">
        <w:rPr>
          <w:rtl w:val="0"/>
        </w:rPr>
        <w:t xml:space="preserve">        m "Mom, Dad, this is [player]!"</w:t>
      </w:r>
    </w:p>
    <w:p w:rsidR="00000000" w:rsidDel="00000000" w:rsidP="00000000" w:rsidRDefault="00000000" w:rsidRPr="00000000" w14:paraId="00000A4F">
      <w:pPr>
        <w:pageBreakBefore w:val="0"/>
        <w:rPr/>
      </w:pPr>
      <w:r w:rsidDel="00000000" w:rsidR="00000000" w:rsidRPr="00000000">
        <w:rPr>
          <w:rtl w:val="0"/>
        </w:rPr>
        <w:t xml:space="preserve">        show monika 1bj</w:t>
      </w:r>
    </w:p>
    <w:p w:rsidR="00000000" w:rsidDel="00000000" w:rsidP="00000000" w:rsidRDefault="00000000" w:rsidRPr="00000000" w14:paraId="00000A50">
      <w:pPr>
        <w:pageBreakBefore w:val="0"/>
        <w:rPr/>
      </w:pPr>
      <w:r w:rsidDel="00000000" w:rsidR="00000000" w:rsidRPr="00000000">
        <w:rPr>
          <w:rtl w:val="0"/>
        </w:rPr>
        <w:t xml:space="preserve">        mc "H-hello Ma'am, Sir, it's a pleasure to meet you."</w:t>
      </w:r>
    </w:p>
    <w:p w:rsidR="00000000" w:rsidDel="00000000" w:rsidP="00000000" w:rsidRDefault="00000000" w:rsidRPr="00000000" w14:paraId="00000A51">
      <w:pPr>
        <w:pageBreakBefore w:val="0"/>
        <w:rPr/>
      </w:pPr>
      <w:r w:rsidDel="00000000" w:rsidR="00000000" w:rsidRPr="00000000">
        <w:rPr>
          <w:rtl w:val="0"/>
        </w:rPr>
        <w:t xml:space="preserve">        "I give a wave while trying to focus on keeping myself from shaking into pieces in front of everyone."</w:t>
      </w:r>
    </w:p>
    <w:p w:rsidR="00000000" w:rsidDel="00000000" w:rsidP="00000000" w:rsidRDefault="00000000" w:rsidRPr="00000000" w14:paraId="00000A52">
      <w:pPr>
        <w:pageBreakBefore w:val="0"/>
        <w:rPr/>
      </w:pPr>
      <w:r w:rsidDel="00000000" w:rsidR="00000000" w:rsidRPr="00000000">
        <w:rPr>
          <w:rtl w:val="0"/>
        </w:rPr>
        <w:t xml:space="preserve">        $ y_name = "Monika's Mother" #&lt;-- Name change again</w:t>
      </w:r>
    </w:p>
    <w:p w:rsidR="00000000" w:rsidDel="00000000" w:rsidP="00000000" w:rsidRDefault="00000000" w:rsidRPr="00000000" w14:paraId="00000A53">
      <w:pPr>
        <w:pageBreakBefore w:val="0"/>
        <w:rPr/>
      </w:pPr>
      <w:r w:rsidDel="00000000" w:rsidR="00000000" w:rsidRPr="00000000">
        <w:rPr>
          <w:rtl w:val="0"/>
        </w:rPr>
        <w:t xml:space="preserve">        $ n_name = "Monika's Father"</w:t>
      </w:r>
    </w:p>
    <w:p w:rsidR="00000000" w:rsidDel="00000000" w:rsidP="00000000" w:rsidRDefault="00000000" w:rsidRPr="00000000" w14:paraId="00000A54">
      <w:pPr>
        <w:pageBreakBefore w:val="0"/>
        <w:rPr/>
      </w:pPr>
      <w:r w:rsidDel="00000000" w:rsidR="00000000" w:rsidRPr="00000000">
        <w:rPr>
          <w:rtl w:val="0"/>
        </w:rPr>
        <w:t xml:space="preserve">        "Both of them definitely look the part to be Monika's parents."</w:t>
      </w:r>
    </w:p>
    <w:p w:rsidR="00000000" w:rsidDel="00000000" w:rsidP="00000000" w:rsidRDefault="00000000" w:rsidRPr="00000000" w14:paraId="00000A55">
      <w:pPr>
        <w:pageBreakBefore w:val="0"/>
        <w:rPr/>
      </w:pPr>
      <w:r w:rsidDel="00000000" w:rsidR="00000000" w:rsidRPr="00000000">
        <w:rPr>
          <w:rtl w:val="0"/>
        </w:rPr>
        <w:t xml:space="preserve">        "Her mother has the same long coral brown hair and green eyes I had fallen in love with in Monika."</w:t>
      </w:r>
    </w:p>
    <w:p w:rsidR="00000000" w:rsidDel="00000000" w:rsidP="00000000" w:rsidRDefault="00000000" w:rsidRPr="00000000" w14:paraId="00000A56">
      <w:pPr>
        <w:pageBreakBefore w:val="0"/>
        <w:rPr/>
      </w:pPr>
      <w:r w:rsidDel="00000000" w:rsidR="00000000" w:rsidRPr="00000000">
        <w:rPr>
          <w:rtl w:val="0"/>
        </w:rPr>
        <w:t xml:space="preserve">        "She was in a flashy cocktail dress along with her apron from the kitchen."</w:t>
      </w:r>
    </w:p>
    <w:p w:rsidR="00000000" w:rsidDel="00000000" w:rsidP="00000000" w:rsidRDefault="00000000" w:rsidRPr="00000000" w14:paraId="00000A57">
      <w:pPr>
        <w:pageBreakBefore w:val="0"/>
        <w:rPr/>
      </w:pPr>
      <w:r w:rsidDel="00000000" w:rsidR="00000000" w:rsidRPr="00000000">
        <w:rPr>
          <w:rtl w:val="0"/>
        </w:rPr>
        <w:t xml:space="preserve">        "Her father stood arms crossed in a suit vest just outside the kitchen area, staying out of the cook's way while she brought out the last of the dinner meal."</w:t>
      </w:r>
    </w:p>
    <w:p w:rsidR="00000000" w:rsidDel="00000000" w:rsidP="00000000" w:rsidRDefault="00000000" w:rsidRPr="00000000" w14:paraId="00000A58">
      <w:pPr>
        <w:pageBreakBefore w:val="0"/>
        <w:rPr/>
      </w:pPr>
      <w:r w:rsidDel="00000000" w:rsidR="00000000" w:rsidRPr="00000000">
        <w:rPr>
          <w:rtl w:val="0"/>
        </w:rPr>
        <w:t xml:space="preserve">        "He also had the same green eyes but his hair had started to fade into a dark shade of grey."</w:t>
      </w:r>
    </w:p>
    <w:p w:rsidR="00000000" w:rsidDel="00000000" w:rsidP="00000000" w:rsidRDefault="00000000" w:rsidRPr="00000000" w14:paraId="00000A59">
      <w:pPr>
        <w:pageBreakBefore w:val="0"/>
        <w:rPr/>
      </w:pPr>
      <w:r w:rsidDel="00000000" w:rsidR="00000000" w:rsidRPr="00000000">
        <w:rPr>
          <w:rtl w:val="0"/>
        </w:rPr>
        <w:t xml:space="preserve">        y "[player], it's so good to meet you! We've heard so much about you!"</w:t>
      </w:r>
    </w:p>
    <w:p w:rsidR="00000000" w:rsidDel="00000000" w:rsidP="00000000" w:rsidRDefault="00000000" w:rsidRPr="00000000" w14:paraId="00000A5A">
      <w:pPr>
        <w:pageBreakBefore w:val="0"/>
        <w:rPr/>
      </w:pPr>
      <w:r w:rsidDel="00000000" w:rsidR="00000000" w:rsidRPr="00000000">
        <w:rPr>
          <w:rtl w:val="0"/>
        </w:rPr>
        <w:t xml:space="preserve">        show monika 2bm at t42</w:t>
      </w:r>
    </w:p>
    <w:p w:rsidR="00000000" w:rsidDel="00000000" w:rsidP="00000000" w:rsidRDefault="00000000" w:rsidRPr="00000000" w14:paraId="00000A5B">
      <w:pPr>
        <w:pageBreakBefore w:val="0"/>
        <w:rPr/>
      </w:pPr>
      <w:r w:rsidDel="00000000" w:rsidR="00000000" w:rsidRPr="00000000">
        <w:rPr>
          <w:rtl w:val="0"/>
        </w:rPr>
        <w:t xml:space="preserve">        "Monika's mother sets down the plate she had in her hands and pulls me into a tight hug."</w:t>
      </w:r>
    </w:p>
    <w:p w:rsidR="00000000" w:rsidDel="00000000" w:rsidP="00000000" w:rsidRDefault="00000000" w:rsidRPr="00000000" w14:paraId="00000A5C">
      <w:pPr>
        <w:pageBreakBefore w:val="0"/>
        <w:rPr/>
      </w:pPr>
      <w:r w:rsidDel="00000000" w:rsidR="00000000" w:rsidRPr="00000000">
        <w:rPr>
          <w:rtl w:val="0"/>
        </w:rPr>
        <w:t xml:space="preserve">        y "Sorry dear, I'm a big hugger if you can't already tell. Ahaha!"</w:t>
      </w:r>
    </w:p>
    <w:p w:rsidR="00000000" w:rsidDel="00000000" w:rsidP="00000000" w:rsidRDefault="00000000" w:rsidRPr="00000000" w14:paraId="00000A5D">
      <w:pPr>
        <w:pageBreakBefore w:val="0"/>
        <w:rPr/>
      </w:pPr>
      <w:r w:rsidDel="00000000" w:rsidR="00000000" w:rsidRPr="00000000">
        <w:rPr>
          <w:rtl w:val="0"/>
        </w:rPr>
        <w:t xml:space="preserve">        "She gives a hearty laugh into my ear as I ease into the hug."</w:t>
      </w:r>
    </w:p>
    <w:p w:rsidR="00000000" w:rsidDel="00000000" w:rsidP="00000000" w:rsidRDefault="00000000" w:rsidRPr="00000000" w14:paraId="00000A5E">
      <w:pPr>
        <w:pageBreakBefore w:val="0"/>
        <w:rPr/>
      </w:pPr>
      <w:r w:rsidDel="00000000" w:rsidR="00000000" w:rsidRPr="00000000">
        <w:rPr>
          <w:rtl w:val="0"/>
        </w:rPr>
        <w:t xml:space="preserve">        m 2bn "Sorry [player], probably should have warned you about that."</w:t>
      </w:r>
    </w:p>
    <w:p w:rsidR="00000000" w:rsidDel="00000000" w:rsidP="00000000" w:rsidRDefault="00000000" w:rsidRPr="00000000" w14:paraId="00000A5F">
      <w:pPr>
        <w:pageBreakBefore w:val="0"/>
        <w:rPr/>
      </w:pPr>
      <w:r w:rsidDel="00000000" w:rsidR="00000000" w:rsidRPr="00000000">
        <w:rPr>
          <w:rtl w:val="0"/>
        </w:rPr>
        <w:t xml:space="preserve">        show monika 2bm</w:t>
      </w:r>
    </w:p>
    <w:p w:rsidR="00000000" w:rsidDel="00000000" w:rsidP="00000000" w:rsidRDefault="00000000" w:rsidRPr="00000000" w14:paraId="00000A60">
      <w:pPr>
        <w:pageBreakBefore w:val="0"/>
        <w:rPr/>
      </w:pPr>
      <w:r w:rsidDel="00000000" w:rsidR="00000000" w:rsidRPr="00000000">
        <w:rPr>
          <w:rtl w:val="0"/>
        </w:rPr>
        <w:t xml:space="preserve">        y "Oh he's being a trooper about it Monika, no need to fret."</w:t>
      </w:r>
    </w:p>
    <w:p w:rsidR="00000000" w:rsidDel="00000000" w:rsidP="00000000" w:rsidRDefault="00000000" w:rsidRPr="00000000" w14:paraId="00000A61">
      <w:pPr>
        <w:pageBreakBefore w:val="0"/>
        <w:rPr/>
      </w:pPr>
      <w:r w:rsidDel="00000000" w:rsidR="00000000" w:rsidRPr="00000000">
        <w:rPr>
          <w:rtl w:val="0"/>
        </w:rPr>
        <w:t xml:space="preserve">        y "Now like I was saying, Monika has told us so much about you [player]. I've been looking forward to meeting you myself!"</w:t>
      </w:r>
    </w:p>
    <w:p w:rsidR="00000000" w:rsidDel="00000000" w:rsidP="00000000" w:rsidRDefault="00000000" w:rsidRPr="00000000" w14:paraId="00000A62">
      <w:pPr>
        <w:pageBreakBefore w:val="0"/>
        <w:rPr/>
      </w:pPr>
      <w:r w:rsidDel="00000000" w:rsidR="00000000" w:rsidRPr="00000000">
        <w:rPr>
          <w:rtl w:val="0"/>
        </w:rPr>
        <w:t xml:space="preserve">        y "Please make yourself at home, dinner is just about ready."</w:t>
      </w:r>
    </w:p>
    <w:p w:rsidR="00000000" w:rsidDel="00000000" w:rsidP="00000000" w:rsidRDefault="00000000" w:rsidRPr="00000000" w14:paraId="00000A63">
      <w:pPr>
        <w:pageBreakBefore w:val="0"/>
        <w:rPr/>
      </w:pPr>
      <w:r w:rsidDel="00000000" w:rsidR="00000000" w:rsidRPr="00000000">
        <w:rPr>
          <w:rtl w:val="0"/>
        </w:rPr>
        <w:t xml:space="preserve">        "She motions towards the dinner table, packed with plates full of delicacies."</w:t>
      </w:r>
    </w:p>
    <w:p w:rsidR="00000000" w:rsidDel="00000000" w:rsidP="00000000" w:rsidRDefault="00000000" w:rsidRPr="00000000" w14:paraId="00000A64">
      <w:pPr>
        <w:pageBreakBefore w:val="0"/>
        <w:rPr/>
      </w:pPr>
      <w:r w:rsidDel="00000000" w:rsidR="00000000" w:rsidRPr="00000000">
        <w:rPr>
          <w:rtl w:val="0"/>
        </w:rPr>
        <w:t xml:space="preserve">        m 1bb "Come on [player], you can sit next to me."</w:t>
      </w:r>
    </w:p>
    <w:p w:rsidR="00000000" w:rsidDel="00000000" w:rsidP="00000000" w:rsidRDefault="00000000" w:rsidRPr="00000000" w14:paraId="00000A65">
      <w:pPr>
        <w:pageBreakBefore w:val="0"/>
        <w:rPr/>
      </w:pPr>
      <w:r w:rsidDel="00000000" w:rsidR="00000000" w:rsidRPr="00000000">
        <w:rPr>
          <w:rtl w:val="0"/>
        </w:rPr>
        <w:t xml:space="preserve">        show monika 1ba at t42</w:t>
      </w:r>
    </w:p>
    <w:p w:rsidR="00000000" w:rsidDel="00000000" w:rsidP="00000000" w:rsidRDefault="00000000" w:rsidRPr="00000000" w14:paraId="00000A66">
      <w:pPr>
        <w:pageBreakBefore w:val="0"/>
        <w:rPr/>
      </w:pPr>
      <w:r w:rsidDel="00000000" w:rsidR="00000000" w:rsidRPr="00000000">
        <w:rPr>
          <w:rtl w:val="0"/>
        </w:rPr>
        <w:t xml:space="preserve">        show monika at s42</w:t>
      </w:r>
    </w:p>
    <w:p w:rsidR="00000000" w:rsidDel="00000000" w:rsidP="00000000" w:rsidRDefault="00000000" w:rsidRPr="00000000" w14:paraId="00000A67">
      <w:pPr>
        <w:pageBreakBefore w:val="0"/>
        <w:rPr/>
      </w:pPr>
      <w:r w:rsidDel="00000000" w:rsidR="00000000" w:rsidRPr="00000000">
        <w:rPr>
          <w:rtl w:val="0"/>
        </w:rPr>
        <w:t xml:space="preserve">        "Monika takes my hand and pulls me to the table, taking a seat in a set of chairs on one side of the table."</w:t>
      </w:r>
    </w:p>
    <w:p w:rsidR="00000000" w:rsidDel="00000000" w:rsidP="00000000" w:rsidRDefault="00000000" w:rsidRPr="00000000" w14:paraId="00000A68">
      <w:pPr>
        <w:pageBreakBefore w:val="0"/>
        <w:rPr/>
      </w:pPr>
      <w:r w:rsidDel="00000000" w:rsidR="00000000" w:rsidRPr="00000000">
        <w:rPr>
          <w:rtl w:val="0"/>
        </w:rPr>
        <w:t xml:space="preserve">        "Her father takes a seat on the opposite side and her mother soon joins him after depositing her apron in the kitchen."</w:t>
      </w:r>
    </w:p>
    <w:p w:rsidR="00000000" w:rsidDel="00000000" w:rsidP="00000000" w:rsidRDefault="00000000" w:rsidRPr="00000000" w14:paraId="00000A69">
      <w:pPr>
        <w:pageBreakBefore w:val="0"/>
        <w:rPr/>
      </w:pPr>
      <w:r w:rsidDel="00000000" w:rsidR="00000000" w:rsidRPr="00000000">
        <w:rPr>
          <w:rtl w:val="0"/>
        </w:rPr>
        <w:t xml:space="preserve">        n "I do believe you've outdone yourself this year hun, and this isn't even the big day."</w:t>
      </w:r>
    </w:p>
    <w:p w:rsidR="00000000" w:rsidDel="00000000" w:rsidP="00000000" w:rsidRDefault="00000000" w:rsidRPr="00000000" w14:paraId="00000A6A">
      <w:pPr>
        <w:pageBreakBefore w:val="0"/>
        <w:rPr/>
      </w:pPr>
      <w:r w:rsidDel="00000000" w:rsidR="00000000" w:rsidRPr="00000000">
        <w:rPr>
          <w:rtl w:val="0"/>
        </w:rPr>
        <w:t xml:space="preserve">        y "Well I didn't want to disappoint our guest today, and there's always far more cooking to do for tomorrow's dinner."</w:t>
      </w:r>
    </w:p>
    <w:p w:rsidR="00000000" w:rsidDel="00000000" w:rsidP="00000000" w:rsidRDefault="00000000" w:rsidRPr="00000000" w14:paraId="00000A6B">
      <w:pPr>
        <w:pageBreakBefore w:val="0"/>
        <w:rPr/>
      </w:pPr>
      <w:r w:rsidDel="00000000" w:rsidR="00000000" w:rsidRPr="00000000">
        <w:rPr>
          <w:rtl w:val="0"/>
        </w:rPr>
        <w:t xml:space="preserve">        y "But we can worry about it when we get there, let's enjoy this meal today."</w:t>
      </w:r>
    </w:p>
    <w:p w:rsidR="00000000" w:rsidDel="00000000" w:rsidP="00000000" w:rsidRDefault="00000000" w:rsidRPr="00000000" w14:paraId="00000A6C">
      <w:pPr>
        <w:pageBreakBefore w:val="0"/>
        <w:rPr/>
      </w:pPr>
      <w:r w:rsidDel="00000000" w:rsidR="00000000" w:rsidRPr="00000000">
        <w:rPr>
          <w:rtl w:val="0"/>
        </w:rPr>
        <w:t xml:space="preserve">        show monika 1bj</w:t>
      </w:r>
    </w:p>
    <w:p w:rsidR="00000000" w:rsidDel="00000000" w:rsidP="00000000" w:rsidRDefault="00000000" w:rsidRPr="00000000" w14:paraId="00000A6D">
      <w:pPr>
        <w:pageBreakBefore w:val="0"/>
        <w:rPr/>
      </w:pPr>
      <w:r w:rsidDel="00000000" w:rsidR="00000000" w:rsidRPr="00000000">
        <w:rPr>
          <w:rtl w:val="0"/>
        </w:rPr>
        <w:t xml:space="preserve">        "And with that, we all delve into the food and load our plates with a bit of everything."</w:t>
      </w:r>
    </w:p>
    <w:p w:rsidR="00000000" w:rsidDel="00000000" w:rsidP="00000000" w:rsidRDefault="00000000" w:rsidRPr="00000000" w14:paraId="00000A6E">
      <w:pPr>
        <w:pageBreakBefore w:val="0"/>
        <w:rPr/>
      </w:pPr>
      <w:r w:rsidDel="00000000" w:rsidR="00000000" w:rsidRPr="00000000">
        <w:rPr>
          <w:rtl w:val="0"/>
        </w:rPr>
        <w:t xml:space="preserve">        "I try to limit myself on the food to look as best as I can, but I can't help but find myself going back for more."</w:t>
      </w:r>
    </w:p>
    <w:p w:rsidR="00000000" w:rsidDel="00000000" w:rsidP="00000000" w:rsidRDefault="00000000" w:rsidRPr="00000000" w14:paraId="00000A6F">
      <w:pPr>
        <w:pageBreakBefore w:val="0"/>
        <w:rPr/>
      </w:pPr>
      <w:r w:rsidDel="00000000" w:rsidR="00000000" w:rsidRPr="00000000">
        <w:rPr>
          <w:rtl w:val="0"/>
        </w:rPr>
        <w:t xml:space="preserve">        show monika 1ba</w:t>
      </w:r>
    </w:p>
    <w:p w:rsidR="00000000" w:rsidDel="00000000" w:rsidP="00000000" w:rsidRDefault="00000000" w:rsidRPr="00000000" w14:paraId="00000A70">
      <w:pPr>
        <w:pageBreakBefore w:val="0"/>
        <w:rPr/>
      </w:pPr>
      <w:r w:rsidDel="00000000" w:rsidR="00000000" w:rsidRPr="00000000">
        <w:rPr>
          <w:rtl w:val="0"/>
        </w:rPr>
        <w:t xml:space="preserve">        mc "This food is delicious ma'am, thank you so much for having me over tonight."</w:t>
      </w:r>
    </w:p>
    <w:p w:rsidR="00000000" w:rsidDel="00000000" w:rsidP="00000000" w:rsidRDefault="00000000" w:rsidRPr="00000000" w14:paraId="00000A71">
      <w:pPr>
        <w:pageBreakBefore w:val="0"/>
        <w:rPr/>
      </w:pPr>
      <w:r w:rsidDel="00000000" w:rsidR="00000000" w:rsidRPr="00000000">
        <w:rPr>
          <w:rtl w:val="0"/>
        </w:rPr>
        <w:t xml:space="preserve">        y "Oh thank you! It's nothing really, I've become quite the cook over the years."</w:t>
      </w:r>
    </w:p>
    <w:p w:rsidR="00000000" w:rsidDel="00000000" w:rsidP="00000000" w:rsidRDefault="00000000" w:rsidRPr="00000000" w14:paraId="00000A72">
      <w:pPr>
        <w:pageBreakBefore w:val="0"/>
        <w:rPr/>
      </w:pPr>
      <w:r w:rsidDel="00000000" w:rsidR="00000000" w:rsidRPr="00000000">
        <w:rPr>
          <w:rtl w:val="0"/>
        </w:rPr>
        <w:t xml:space="preserve">        show monika 1bm</w:t>
      </w:r>
    </w:p>
    <w:p w:rsidR="00000000" w:rsidDel="00000000" w:rsidP="00000000" w:rsidRDefault="00000000" w:rsidRPr="00000000" w14:paraId="00000A73">
      <w:pPr>
        <w:pageBreakBefore w:val="0"/>
        <w:rPr/>
      </w:pPr>
      <w:r w:rsidDel="00000000" w:rsidR="00000000" w:rsidRPr="00000000">
        <w:rPr>
          <w:rtl w:val="0"/>
        </w:rPr>
        <w:t xml:space="preserve">        y "But we really wanted to have you over tonight to get to know our daughter's new..{w=.5} partner."</w:t>
      </w:r>
    </w:p>
    <w:p w:rsidR="00000000" w:rsidDel="00000000" w:rsidP="00000000" w:rsidRDefault="00000000" w:rsidRPr="00000000" w14:paraId="00000A74">
      <w:pPr>
        <w:pageBreakBefore w:val="0"/>
        <w:rPr/>
      </w:pPr>
      <w:r w:rsidDel="00000000" w:rsidR="00000000" w:rsidRPr="00000000">
        <w:rPr>
          <w:rtl w:val="0"/>
        </w:rPr>
        <w:t xml:space="preserve">        "I can feel my heart rise up to my throat."</w:t>
      </w:r>
    </w:p>
    <w:p w:rsidR="00000000" w:rsidDel="00000000" w:rsidP="00000000" w:rsidRDefault="00000000" w:rsidRPr="00000000" w14:paraId="00000A75">
      <w:pPr>
        <w:pageBreakBefore w:val="0"/>
        <w:rPr/>
      </w:pPr>
      <w:r w:rsidDel="00000000" w:rsidR="00000000" w:rsidRPr="00000000">
        <w:rPr>
          <w:rtl w:val="0"/>
        </w:rPr>
        <w:t xml:space="preserve">        "So this is the part they interrogate me huh?"</w:t>
      </w:r>
    </w:p>
    <w:p w:rsidR="00000000" w:rsidDel="00000000" w:rsidP="00000000" w:rsidRDefault="00000000" w:rsidRPr="00000000" w14:paraId="00000A76">
      <w:pPr>
        <w:pageBreakBefore w:val="0"/>
        <w:rPr/>
      </w:pPr>
      <w:r w:rsidDel="00000000" w:rsidR="00000000" w:rsidRPr="00000000">
        <w:rPr>
          <w:rtl w:val="0"/>
        </w:rPr>
        <w:t xml:space="preserve">        show monika 1bc</w:t>
      </w:r>
    </w:p>
    <w:p w:rsidR="00000000" w:rsidDel="00000000" w:rsidP="00000000" w:rsidRDefault="00000000" w:rsidRPr="00000000" w14:paraId="00000A77">
      <w:pPr>
        <w:pageBreakBefore w:val="0"/>
        <w:rPr/>
      </w:pPr>
      <w:r w:rsidDel="00000000" w:rsidR="00000000" w:rsidRPr="00000000">
        <w:rPr>
          <w:rtl w:val="0"/>
        </w:rPr>
        <w:t xml:space="preserve">        n "So what are you going to study when you finally graduate [player]?"</w:t>
      </w:r>
    </w:p>
    <w:p w:rsidR="00000000" w:rsidDel="00000000" w:rsidP="00000000" w:rsidRDefault="00000000" w:rsidRPr="00000000" w14:paraId="00000A78">
      <w:pPr>
        <w:pageBreakBefore w:val="0"/>
        <w:rPr/>
      </w:pPr>
      <w:r w:rsidDel="00000000" w:rsidR="00000000" w:rsidRPr="00000000">
        <w:rPr>
          <w:rtl w:val="0"/>
        </w:rPr>
        <w:t xml:space="preserve">        "Monika's father starts the questioning, leaning forward toward me."</w:t>
      </w:r>
    </w:p>
    <w:p w:rsidR="00000000" w:rsidDel="00000000" w:rsidP="00000000" w:rsidRDefault="00000000" w:rsidRPr="00000000" w14:paraId="00000A79">
      <w:pPr>
        <w:pageBreakBefore w:val="0"/>
        <w:rPr/>
      </w:pPr>
      <w:r w:rsidDel="00000000" w:rsidR="00000000" w:rsidRPr="00000000">
        <w:rPr>
          <w:rtl w:val="0"/>
        </w:rPr>
        <w:t xml:space="preserve">        mc "Well um, I-I'm not really sure yet. I'm still trying to sort out my options."</w:t>
      </w:r>
    </w:p>
    <w:p w:rsidR="00000000" w:rsidDel="00000000" w:rsidP="00000000" w:rsidRDefault="00000000" w:rsidRPr="00000000" w14:paraId="00000A7A">
      <w:pPr>
        <w:pageBreakBefore w:val="0"/>
        <w:rPr/>
      </w:pPr>
      <w:r w:rsidDel="00000000" w:rsidR="00000000" w:rsidRPr="00000000">
        <w:rPr>
          <w:rtl w:val="0"/>
        </w:rPr>
        <w:t xml:space="preserve">        mc "I've always been around computers so it's something that interests me the most."</w:t>
      </w:r>
    </w:p>
    <w:p w:rsidR="00000000" w:rsidDel="00000000" w:rsidP="00000000" w:rsidRDefault="00000000" w:rsidRPr="00000000" w14:paraId="00000A7B">
      <w:pPr>
        <w:pageBreakBefore w:val="0"/>
        <w:rPr/>
      </w:pPr>
      <w:r w:rsidDel="00000000" w:rsidR="00000000" w:rsidRPr="00000000">
        <w:rPr>
          <w:rtl w:val="0"/>
        </w:rPr>
        <w:t xml:space="preserve">        show monika 1ba</w:t>
      </w:r>
    </w:p>
    <w:p w:rsidR="00000000" w:rsidDel="00000000" w:rsidP="00000000" w:rsidRDefault="00000000" w:rsidRPr="00000000" w14:paraId="00000A7C">
      <w:pPr>
        <w:pageBreakBefore w:val="0"/>
        <w:rPr/>
      </w:pPr>
      <w:r w:rsidDel="00000000" w:rsidR="00000000" w:rsidRPr="00000000">
        <w:rPr>
          <w:rtl w:val="0"/>
        </w:rPr>
        <w:t xml:space="preserve">        n "Well I could tell you all about that, Hahaha!"</w:t>
      </w:r>
    </w:p>
    <w:p w:rsidR="00000000" w:rsidDel="00000000" w:rsidP="00000000" w:rsidRDefault="00000000" w:rsidRPr="00000000" w14:paraId="00000A7D">
      <w:pPr>
        <w:pageBreakBefore w:val="0"/>
        <w:rPr/>
      </w:pPr>
      <w:r w:rsidDel="00000000" w:rsidR="00000000" w:rsidRPr="00000000">
        <w:rPr>
          <w:rtl w:val="0"/>
        </w:rPr>
        <w:t xml:space="preserve">        "He puffs up his chest and a broad smile appears on his face."</w:t>
      </w:r>
    </w:p>
    <w:p w:rsidR="00000000" w:rsidDel="00000000" w:rsidP="00000000" w:rsidRDefault="00000000" w:rsidRPr="00000000" w14:paraId="00000A7E">
      <w:pPr>
        <w:pageBreakBefore w:val="0"/>
        <w:rPr/>
      </w:pPr>
      <w:r w:rsidDel="00000000" w:rsidR="00000000" w:rsidRPr="00000000">
        <w:rPr>
          <w:rtl w:val="0"/>
        </w:rPr>
        <w:t xml:space="preserve">        m 3bb "My dad works for one of the biggest tech companies in the city [player], he's the head of the R&amp;D team."</w:t>
      </w:r>
    </w:p>
    <w:p w:rsidR="00000000" w:rsidDel="00000000" w:rsidP="00000000" w:rsidRDefault="00000000" w:rsidRPr="00000000" w14:paraId="00000A7F">
      <w:pPr>
        <w:pageBreakBefore w:val="0"/>
        <w:rPr/>
      </w:pPr>
      <w:r w:rsidDel="00000000" w:rsidR="00000000" w:rsidRPr="00000000">
        <w:rPr>
          <w:rtl w:val="0"/>
        </w:rPr>
        <w:t xml:space="preserve">        show monika 1ba</w:t>
      </w:r>
    </w:p>
    <w:p w:rsidR="00000000" w:rsidDel="00000000" w:rsidP="00000000" w:rsidRDefault="00000000" w:rsidRPr="00000000" w14:paraId="00000A80">
      <w:pPr>
        <w:pageBreakBefore w:val="0"/>
        <w:rPr/>
      </w:pPr>
      <w:r w:rsidDel="00000000" w:rsidR="00000000" w:rsidRPr="00000000">
        <w:rPr>
          <w:rtl w:val="0"/>
        </w:rPr>
        <w:t xml:space="preserve">        n "That's right. If you need someone to tell you what you need to make it in the real world, look no further than me."</w:t>
      </w:r>
    </w:p>
    <w:p w:rsidR="00000000" w:rsidDel="00000000" w:rsidP="00000000" w:rsidRDefault="00000000" w:rsidRPr="00000000" w14:paraId="00000A81">
      <w:pPr>
        <w:pageBreakBefore w:val="0"/>
        <w:rPr/>
      </w:pPr>
      <w:r w:rsidDel="00000000" w:rsidR="00000000" w:rsidRPr="00000000">
        <w:rPr>
          <w:rtl w:val="0"/>
        </w:rPr>
        <w:t xml:space="preserve">        n "It's a booming industry, and a gold mine I want my family to prosper from."</w:t>
      </w:r>
    </w:p>
    <w:p w:rsidR="00000000" w:rsidDel="00000000" w:rsidP="00000000" w:rsidRDefault="00000000" w:rsidRPr="00000000" w14:paraId="00000A82">
      <w:pPr>
        <w:pageBreakBefore w:val="0"/>
        <w:rPr/>
      </w:pPr>
      <w:r w:rsidDel="00000000" w:rsidR="00000000" w:rsidRPr="00000000">
        <w:rPr>
          <w:rtl w:val="0"/>
        </w:rPr>
        <w:t xml:space="preserve">        show monika 1bm</w:t>
      </w:r>
    </w:p>
    <w:p w:rsidR="00000000" w:rsidDel="00000000" w:rsidP="00000000" w:rsidRDefault="00000000" w:rsidRPr="00000000" w14:paraId="00000A83">
      <w:pPr>
        <w:pageBreakBefore w:val="0"/>
        <w:rPr/>
      </w:pPr>
      <w:r w:rsidDel="00000000" w:rsidR="00000000" w:rsidRPr="00000000">
        <w:rPr>
          <w:rtl w:val="0"/>
        </w:rPr>
        <w:t xml:space="preserve">        y "Don't forget it's also the place you found your source of happiness hun~"</w:t>
      </w:r>
    </w:p>
    <w:p w:rsidR="00000000" w:rsidDel="00000000" w:rsidP="00000000" w:rsidRDefault="00000000" w:rsidRPr="00000000" w14:paraId="00000A84">
      <w:pPr>
        <w:pageBreakBefore w:val="0"/>
        <w:rPr/>
      </w:pPr>
      <w:r w:rsidDel="00000000" w:rsidR="00000000" w:rsidRPr="00000000">
        <w:rPr>
          <w:rtl w:val="0"/>
        </w:rPr>
        <w:t xml:space="preserve">        n "Y-yes dear.."</w:t>
      </w:r>
    </w:p>
    <w:p w:rsidR="00000000" w:rsidDel="00000000" w:rsidP="00000000" w:rsidRDefault="00000000" w:rsidRPr="00000000" w14:paraId="00000A85">
      <w:pPr>
        <w:pageBreakBefore w:val="0"/>
        <w:rPr/>
      </w:pPr>
      <w:r w:rsidDel="00000000" w:rsidR="00000000" w:rsidRPr="00000000">
        <w:rPr>
          <w:rtl w:val="0"/>
        </w:rPr>
        <w:t xml:space="preserve">        y "Ahaha, we met each other through our work [player]."</w:t>
      </w:r>
    </w:p>
    <w:p w:rsidR="00000000" w:rsidDel="00000000" w:rsidP="00000000" w:rsidRDefault="00000000" w:rsidRPr="00000000" w14:paraId="00000A86">
      <w:pPr>
        <w:pageBreakBefore w:val="0"/>
        <w:rPr/>
      </w:pPr>
      <w:r w:rsidDel="00000000" w:rsidR="00000000" w:rsidRPr="00000000">
        <w:rPr>
          <w:rtl w:val="0"/>
        </w:rPr>
        <w:t xml:space="preserve">        y "Only took one lucky meeting on that special business trip in the tropics and the rest is history."</w:t>
      </w:r>
    </w:p>
    <w:p w:rsidR="00000000" w:rsidDel="00000000" w:rsidP="00000000" w:rsidRDefault="00000000" w:rsidRPr="00000000" w14:paraId="00000A87">
      <w:pPr>
        <w:pageBreakBefore w:val="0"/>
        <w:rPr/>
      </w:pPr>
      <w:r w:rsidDel="00000000" w:rsidR="00000000" w:rsidRPr="00000000">
        <w:rPr>
          <w:rtl w:val="0"/>
        </w:rPr>
        <w:t xml:space="preserve">        y "I mostly work from home while he works in the city and travels around from time to time."</w:t>
      </w:r>
    </w:p>
    <w:p w:rsidR="00000000" w:rsidDel="00000000" w:rsidP="00000000" w:rsidRDefault="00000000" w:rsidRPr="00000000" w14:paraId="00000A88">
      <w:pPr>
        <w:pageBreakBefore w:val="0"/>
        <w:rPr/>
      </w:pPr>
      <w:r w:rsidDel="00000000" w:rsidR="00000000" w:rsidRPr="00000000">
        <w:rPr>
          <w:rtl w:val="0"/>
        </w:rPr>
        <w:t xml:space="preserve">        show monika 1be</w:t>
      </w:r>
    </w:p>
    <w:p w:rsidR="00000000" w:rsidDel="00000000" w:rsidP="00000000" w:rsidRDefault="00000000" w:rsidRPr="00000000" w14:paraId="00000A89">
      <w:pPr>
        <w:pageBreakBefore w:val="0"/>
        <w:rPr/>
      </w:pPr>
      <w:r w:rsidDel="00000000" w:rsidR="00000000" w:rsidRPr="00000000">
        <w:rPr>
          <w:rtl w:val="0"/>
        </w:rPr>
        <w:t xml:space="preserve">        mc "That sounds amazing, you two must be so lucky to be where you are today."</w:t>
      </w:r>
    </w:p>
    <w:p w:rsidR="00000000" w:rsidDel="00000000" w:rsidP="00000000" w:rsidRDefault="00000000" w:rsidRPr="00000000" w14:paraId="00000A8A">
      <w:pPr>
        <w:pageBreakBefore w:val="0"/>
        <w:rPr/>
      </w:pPr>
      <w:r w:rsidDel="00000000" w:rsidR="00000000" w:rsidRPr="00000000">
        <w:rPr>
          <w:rtl w:val="0"/>
        </w:rPr>
        <w:t xml:space="preserve">        n "Not luck, but the hard work me and my wife put in everyday got us to where we are today."</w:t>
      </w:r>
    </w:p>
    <w:p w:rsidR="00000000" w:rsidDel="00000000" w:rsidP="00000000" w:rsidRDefault="00000000" w:rsidRPr="00000000" w14:paraId="00000A8B">
      <w:pPr>
        <w:pageBreakBefore w:val="0"/>
        <w:rPr/>
      </w:pPr>
      <w:r w:rsidDel="00000000" w:rsidR="00000000" w:rsidRPr="00000000">
        <w:rPr>
          <w:rtl w:val="0"/>
        </w:rPr>
        <w:t xml:space="preserve">        show monika 1bm</w:t>
      </w:r>
    </w:p>
    <w:p w:rsidR="00000000" w:rsidDel="00000000" w:rsidP="00000000" w:rsidRDefault="00000000" w:rsidRPr="00000000" w14:paraId="00000A8C">
      <w:pPr>
        <w:pageBreakBefore w:val="0"/>
        <w:rPr/>
      </w:pPr>
      <w:r w:rsidDel="00000000" w:rsidR="00000000" w:rsidRPr="00000000">
        <w:rPr>
          <w:rtl w:val="0"/>
        </w:rPr>
        <w:t xml:space="preserve">        n "And that's something I try to teach Monika everyday as well."</w:t>
      </w:r>
    </w:p>
    <w:p w:rsidR="00000000" w:rsidDel="00000000" w:rsidP="00000000" w:rsidRDefault="00000000" w:rsidRPr="00000000" w14:paraId="00000A8D">
      <w:pPr>
        <w:pageBreakBefore w:val="0"/>
        <w:rPr/>
      </w:pPr>
      <w:r w:rsidDel="00000000" w:rsidR="00000000" w:rsidRPr="00000000">
        <w:rPr>
          <w:rtl w:val="0"/>
        </w:rPr>
        <w:t xml:space="preserve">        m 1bn "Yes Dad, I know."</w:t>
      </w:r>
    </w:p>
    <w:p w:rsidR="00000000" w:rsidDel="00000000" w:rsidP="00000000" w:rsidRDefault="00000000" w:rsidRPr="00000000" w14:paraId="00000A8E">
      <w:pPr>
        <w:pageBreakBefore w:val="0"/>
        <w:rPr/>
      </w:pPr>
      <w:r w:rsidDel="00000000" w:rsidR="00000000" w:rsidRPr="00000000">
        <w:rPr>
          <w:rtl w:val="0"/>
        </w:rPr>
        <w:t xml:space="preserve">        show monika 1bm</w:t>
      </w:r>
    </w:p>
    <w:p w:rsidR="00000000" w:rsidDel="00000000" w:rsidP="00000000" w:rsidRDefault="00000000" w:rsidRPr="00000000" w14:paraId="00000A8F">
      <w:pPr>
        <w:pageBreakBefore w:val="0"/>
        <w:rPr/>
      </w:pPr>
      <w:r w:rsidDel="00000000" w:rsidR="00000000" w:rsidRPr="00000000">
        <w:rPr>
          <w:rtl w:val="0"/>
        </w:rPr>
        <w:t xml:space="preserve">        y "Well, I think that's enough life lessons for one dinner."</w:t>
      </w:r>
    </w:p>
    <w:p w:rsidR="00000000" w:rsidDel="00000000" w:rsidP="00000000" w:rsidRDefault="00000000" w:rsidRPr="00000000" w14:paraId="00000A90">
      <w:pPr>
        <w:pageBreakBefore w:val="0"/>
        <w:rPr/>
      </w:pPr>
      <w:r w:rsidDel="00000000" w:rsidR="00000000" w:rsidRPr="00000000">
        <w:rPr>
          <w:rtl w:val="0"/>
        </w:rPr>
        <w:t xml:space="preserve">        show monika 1bc</w:t>
      </w:r>
    </w:p>
    <w:p w:rsidR="00000000" w:rsidDel="00000000" w:rsidP="00000000" w:rsidRDefault="00000000" w:rsidRPr="00000000" w14:paraId="00000A91">
      <w:pPr>
        <w:pageBreakBefore w:val="0"/>
        <w:rPr/>
      </w:pPr>
      <w:r w:rsidDel="00000000" w:rsidR="00000000" w:rsidRPr="00000000">
        <w:rPr>
          <w:rtl w:val="0"/>
        </w:rPr>
        <w:t xml:space="preserve">        y "So, what do you do in your free time [player]?"</w:t>
      </w:r>
    </w:p>
    <w:p w:rsidR="00000000" w:rsidDel="00000000" w:rsidP="00000000" w:rsidRDefault="00000000" w:rsidRPr="00000000" w14:paraId="00000A92">
      <w:pPr>
        <w:pageBreakBefore w:val="0"/>
        <w:rPr/>
      </w:pPr>
      <w:r w:rsidDel="00000000" w:rsidR="00000000" w:rsidRPr="00000000">
        <w:rPr>
          <w:rtl w:val="0"/>
        </w:rPr>
        <w:t xml:space="preserve">        y "I've learned you can tell a lot about a person by what they do with themselves when they're bored."</w:t>
      </w:r>
    </w:p>
    <w:p w:rsidR="00000000" w:rsidDel="00000000" w:rsidP="00000000" w:rsidRDefault="00000000" w:rsidRPr="00000000" w14:paraId="00000A93">
      <w:pPr>
        <w:pageBreakBefore w:val="0"/>
        <w:rPr/>
      </w:pPr>
      <w:r w:rsidDel="00000000" w:rsidR="00000000" w:rsidRPr="00000000">
        <w:rPr>
          <w:rtl w:val="0"/>
        </w:rPr>
        <w:t xml:space="preserve">        mc "Oh well, I mostly used to just play games and um..{w=.75} read..{w=.75} in my spare time."</w:t>
      </w:r>
    </w:p>
    <w:p w:rsidR="00000000" w:rsidDel="00000000" w:rsidP="00000000" w:rsidRDefault="00000000" w:rsidRPr="00000000" w14:paraId="00000A94">
      <w:pPr>
        <w:pageBreakBefore w:val="0"/>
        <w:rPr/>
      </w:pPr>
      <w:r w:rsidDel="00000000" w:rsidR="00000000" w:rsidRPr="00000000">
        <w:rPr>
          <w:rtl w:val="0"/>
        </w:rPr>
        <w:t xml:space="preserve">        show monika 1be</w:t>
      </w:r>
    </w:p>
    <w:p w:rsidR="00000000" w:rsidDel="00000000" w:rsidP="00000000" w:rsidRDefault="00000000" w:rsidRPr="00000000" w14:paraId="00000A95">
      <w:pPr>
        <w:pageBreakBefore w:val="0"/>
        <w:rPr/>
      </w:pPr>
      <w:r w:rsidDel="00000000" w:rsidR="00000000" w:rsidRPr="00000000">
        <w:rPr>
          <w:rtl w:val="0"/>
        </w:rPr>
        <w:t xml:space="preserve">        mc "But ever since I joined your daughter's Literature Club and started having her over, I've been finding myself doing a lot more."</w:t>
      </w:r>
    </w:p>
    <w:p w:rsidR="00000000" w:rsidDel="00000000" w:rsidP="00000000" w:rsidRDefault="00000000" w:rsidRPr="00000000" w14:paraId="00000A96">
      <w:pPr>
        <w:pageBreakBefore w:val="0"/>
        <w:rPr/>
      </w:pPr>
      <w:r w:rsidDel="00000000" w:rsidR="00000000" w:rsidRPr="00000000">
        <w:rPr>
          <w:rtl w:val="0"/>
        </w:rPr>
        <w:t xml:space="preserve">        show monika 1bm</w:t>
      </w:r>
    </w:p>
    <w:p w:rsidR="00000000" w:rsidDel="00000000" w:rsidP="00000000" w:rsidRDefault="00000000" w:rsidRPr="00000000" w14:paraId="00000A97">
      <w:pPr>
        <w:pageBreakBefore w:val="0"/>
        <w:rPr/>
      </w:pPr>
      <w:r w:rsidDel="00000000" w:rsidR="00000000" w:rsidRPr="00000000">
        <w:rPr>
          <w:rtl w:val="0"/>
        </w:rPr>
        <w:t xml:space="preserve">        y "That's wonderful to hear! I'm glad to know she keeps you busy, ahaha!"</w:t>
      </w:r>
    </w:p>
    <w:p w:rsidR="00000000" w:rsidDel="00000000" w:rsidP="00000000" w:rsidRDefault="00000000" w:rsidRPr="00000000" w14:paraId="00000A98">
      <w:pPr>
        <w:pageBreakBefore w:val="0"/>
        <w:rPr/>
      </w:pPr>
      <w:r w:rsidDel="00000000" w:rsidR="00000000" w:rsidRPr="00000000">
        <w:rPr>
          <w:rtl w:val="0"/>
        </w:rPr>
        <w:t xml:space="preserve">        m 1bn "Well I don't like to be kept cooped up all the time you know."</w:t>
      </w:r>
    </w:p>
    <w:p w:rsidR="00000000" w:rsidDel="00000000" w:rsidP="00000000" w:rsidRDefault="00000000" w:rsidRPr="00000000" w14:paraId="00000A99">
      <w:pPr>
        <w:pageBreakBefore w:val="0"/>
        <w:rPr/>
      </w:pPr>
      <w:r w:rsidDel="00000000" w:rsidR="00000000" w:rsidRPr="00000000">
        <w:rPr>
          <w:rtl w:val="0"/>
        </w:rPr>
        <w:t xml:space="preserve">        show monika 1bm</w:t>
      </w:r>
    </w:p>
    <w:p w:rsidR="00000000" w:rsidDel="00000000" w:rsidP="00000000" w:rsidRDefault="00000000" w:rsidRPr="00000000" w14:paraId="00000A9A">
      <w:pPr>
        <w:pageBreakBefore w:val="0"/>
        <w:rPr/>
      </w:pPr>
      <w:r w:rsidDel="00000000" w:rsidR="00000000" w:rsidRPr="00000000">
        <w:rPr>
          <w:rtl w:val="0"/>
        </w:rPr>
        <w:t xml:space="preserve">        y "That is very true, did you know that one winter little Monika-{w=.75}{nw}"</w:t>
      </w:r>
    </w:p>
    <w:p w:rsidR="00000000" w:rsidDel="00000000" w:rsidP="00000000" w:rsidRDefault="00000000" w:rsidRPr="00000000" w14:paraId="00000A9B">
      <w:pPr>
        <w:pageBreakBefore w:val="0"/>
        <w:rPr/>
      </w:pPr>
      <w:r w:rsidDel="00000000" w:rsidR="00000000" w:rsidRPr="00000000">
        <w:rPr>
          <w:rtl w:val="0"/>
        </w:rPr>
        <w:t xml:space="preserve">        m 3bl "Ahh would you look at that, it seems like it's time for dessert Mom!"</w:t>
      </w:r>
    </w:p>
    <w:p w:rsidR="00000000" w:rsidDel="00000000" w:rsidP="00000000" w:rsidRDefault="00000000" w:rsidRPr="00000000" w14:paraId="00000A9C">
      <w:pPr>
        <w:pageBreakBefore w:val="0"/>
        <w:rPr/>
      </w:pPr>
      <w:r w:rsidDel="00000000" w:rsidR="00000000" w:rsidRPr="00000000">
        <w:rPr>
          <w:rtl w:val="0"/>
        </w:rPr>
        <w:t xml:space="preserve">        show monika 1be</w:t>
      </w:r>
    </w:p>
    <w:p w:rsidR="00000000" w:rsidDel="00000000" w:rsidP="00000000" w:rsidRDefault="00000000" w:rsidRPr="00000000" w14:paraId="00000A9D">
      <w:pPr>
        <w:pageBreakBefore w:val="0"/>
        <w:rPr/>
      </w:pPr>
      <w:r w:rsidDel="00000000" w:rsidR="00000000" w:rsidRPr="00000000">
        <w:rPr>
          <w:rtl w:val="0"/>
        </w:rPr>
        <w:t xml:space="preserve">        y "Oh gosh your right, it seems like everyone is done."</w:t>
      </w:r>
    </w:p>
    <w:p w:rsidR="00000000" w:rsidDel="00000000" w:rsidP="00000000" w:rsidRDefault="00000000" w:rsidRPr="00000000" w14:paraId="00000A9E">
      <w:pPr>
        <w:pageBreakBefore w:val="0"/>
        <w:rPr/>
      </w:pPr>
      <w:r w:rsidDel="00000000" w:rsidR="00000000" w:rsidRPr="00000000">
        <w:rPr>
          <w:rtl w:val="0"/>
        </w:rPr>
        <w:t xml:space="preserve">        show monika 1bc</w:t>
      </w:r>
    </w:p>
    <w:p w:rsidR="00000000" w:rsidDel="00000000" w:rsidP="00000000" w:rsidRDefault="00000000" w:rsidRPr="00000000" w14:paraId="00000A9F">
      <w:pPr>
        <w:pageBreakBefore w:val="0"/>
        <w:rPr/>
      </w:pPr>
      <w:r w:rsidDel="00000000" w:rsidR="00000000" w:rsidRPr="00000000">
        <w:rPr>
          <w:rtl w:val="0"/>
        </w:rPr>
        <w:t xml:space="preserve">        y "Could you help me grab the desserts from the cellar Monika? I couldn't fit all of them in the fridge up here."</w:t>
      </w:r>
    </w:p>
    <w:p w:rsidR="00000000" w:rsidDel="00000000" w:rsidP="00000000" w:rsidRDefault="00000000" w:rsidRPr="00000000" w14:paraId="00000AA0">
      <w:pPr>
        <w:pageBreakBefore w:val="0"/>
        <w:rPr/>
      </w:pPr>
      <w:r w:rsidDel="00000000" w:rsidR="00000000" w:rsidRPr="00000000">
        <w:rPr>
          <w:rtl w:val="0"/>
        </w:rPr>
        <w:t xml:space="preserve">        m 1bd "Oh um, sure Mom."</w:t>
      </w:r>
    </w:p>
    <w:p w:rsidR="00000000" w:rsidDel="00000000" w:rsidP="00000000" w:rsidRDefault="00000000" w:rsidRPr="00000000" w14:paraId="00000AA1">
      <w:pPr>
        <w:pageBreakBefore w:val="0"/>
        <w:rPr/>
      </w:pPr>
      <w:r w:rsidDel="00000000" w:rsidR="00000000" w:rsidRPr="00000000">
        <w:rPr>
          <w:rtl w:val="0"/>
        </w:rPr>
        <w:t xml:space="preserve">        show monika 1ba at t42</w:t>
      </w:r>
    </w:p>
    <w:p w:rsidR="00000000" w:rsidDel="00000000" w:rsidP="00000000" w:rsidRDefault="00000000" w:rsidRPr="00000000" w14:paraId="00000AA2">
      <w:pPr>
        <w:pageBreakBefore w:val="0"/>
        <w:rPr/>
      </w:pPr>
      <w:r w:rsidDel="00000000" w:rsidR="00000000" w:rsidRPr="00000000">
        <w:rPr>
          <w:rtl w:val="0"/>
        </w:rPr>
        <w:t xml:space="preserve">        "Monika gets up from her chair and starts to move to her mother's side."</w:t>
      </w:r>
    </w:p>
    <w:p w:rsidR="00000000" w:rsidDel="00000000" w:rsidP="00000000" w:rsidRDefault="00000000" w:rsidRPr="00000000" w14:paraId="00000AA3">
      <w:pPr>
        <w:pageBreakBefore w:val="0"/>
        <w:rPr/>
      </w:pPr>
      <w:r w:rsidDel="00000000" w:rsidR="00000000" w:rsidRPr="00000000">
        <w:rPr>
          <w:rtl w:val="0"/>
        </w:rPr>
        <w:t xml:space="preserve">        show monika 1bc</w:t>
      </w:r>
    </w:p>
    <w:p w:rsidR="00000000" w:rsidDel="00000000" w:rsidP="00000000" w:rsidRDefault="00000000" w:rsidRPr="00000000" w14:paraId="00000AA4">
      <w:pPr>
        <w:pageBreakBefore w:val="0"/>
        <w:rPr/>
      </w:pPr>
      <w:r w:rsidDel="00000000" w:rsidR="00000000" w:rsidRPr="00000000">
        <w:rPr>
          <w:rtl w:val="0"/>
        </w:rPr>
        <w:t xml:space="preserve">        "I flash her a look of pure terror. She was really gonna leave me alone with her {i}Dad?!{/i}"</w:t>
      </w:r>
    </w:p>
    <w:p w:rsidR="00000000" w:rsidDel="00000000" w:rsidP="00000000" w:rsidRDefault="00000000" w:rsidRPr="00000000" w14:paraId="00000AA5">
      <w:pPr>
        <w:pageBreakBefore w:val="0"/>
        <w:rPr/>
      </w:pPr>
      <w:r w:rsidDel="00000000" w:rsidR="00000000" w:rsidRPr="00000000">
        <w:rPr>
          <w:rtl w:val="0"/>
        </w:rPr>
        <w:t xml:space="preserve">        show monika 2be</w:t>
      </w:r>
    </w:p>
    <w:p w:rsidR="00000000" w:rsidDel="00000000" w:rsidP="00000000" w:rsidRDefault="00000000" w:rsidRPr="00000000" w14:paraId="00000AA6">
      <w:pPr>
        <w:pageBreakBefore w:val="0"/>
        <w:rPr/>
      </w:pPr>
      <w:r w:rsidDel="00000000" w:rsidR="00000000" w:rsidRPr="00000000">
        <w:rPr>
          <w:rtl w:val="0"/>
        </w:rPr>
        <w:t xml:space="preserve">        "She tries to comfort me with a smile as she fixes her skirt."</w:t>
      </w:r>
    </w:p>
    <w:p w:rsidR="00000000" w:rsidDel="00000000" w:rsidP="00000000" w:rsidRDefault="00000000" w:rsidRPr="00000000" w14:paraId="00000AA7">
      <w:pPr>
        <w:pageBreakBefore w:val="0"/>
        <w:rPr/>
      </w:pPr>
      <w:r w:rsidDel="00000000" w:rsidR="00000000" w:rsidRPr="00000000">
        <w:rPr>
          <w:rtl w:val="0"/>
        </w:rPr>
        <w:t xml:space="preserve">        show monika 1ba at lhide zorder 1</w:t>
      </w:r>
    </w:p>
    <w:p w:rsidR="00000000" w:rsidDel="00000000" w:rsidP="00000000" w:rsidRDefault="00000000" w:rsidRPr="00000000" w14:paraId="00000AA8">
      <w:pPr>
        <w:pageBreakBefore w:val="0"/>
        <w:rPr/>
      </w:pPr>
      <w:r w:rsidDel="00000000" w:rsidR="00000000" w:rsidRPr="00000000">
        <w:rPr>
          <w:rtl w:val="0"/>
        </w:rPr>
        <w:t xml:space="preserve">        hide monika</w:t>
      </w:r>
    </w:p>
    <w:p w:rsidR="00000000" w:rsidDel="00000000" w:rsidP="00000000" w:rsidRDefault="00000000" w:rsidRPr="00000000" w14:paraId="00000AA9">
      <w:pPr>
        <w:pageBreakBefore w:val="0"/>
        <w:rPr/>
      </w:pPr>
      <w:r w:rsidDel="00000000" w:rsidR="00000000" w:rsidRPr="00000000">
        <w:rPr>
          <w:rtl w:val="0"/>
        </w:rPr>
        <w:t xml:space="preserve">        "And like that, she disappears with her mother around the corner."</w:t>
      </w:r>
    </w:p>
    <w:p w:rsidR="00000000" w:rsidDel="00000000" w:rsidP="00000000" w:rsidRDefault="00000000" w:rsidRPr="00000000" w14:paraId="00000AAA">
      <w:pPr>
        <w:pageBreakBefore w:val="0"/>
        <w:rPr/>
      </w:pPr>
      <w:r w:rsidDel="00000000" w:rsidR="00000000" w:rsidRPr="00000000">
        <w:rPr>
          <w:rtl w:val="0"/>
        </w:rPr>
        <w:t xml:space="preserve">        "{i}Oh god, I did not sign up for this.{/i}"</w:t>
      </w:r>
    </w:p>
    <w:p w:rsidR="00000000" w:rsidDel="00000000" w:rsidP="00000000" w:rsidRDefault="00000000" w:rsidRPr="00000000" w14:paraId="00000AAB">
      <w:pPr>
        <w:pageBreakBefore w:val="0"/>
        <w:rPr/>
      </w:pPr>
      <w:r w:rsidDel="00000000" w:rsidR="00000000" w:rsidRPr="00000000">
        <w:rPr>
          <w:rtl w:val="0"/>
        </w:rPr>
        <w:t xml:space="preserve">        n "You don't have to look so nervous there [player], it's not like I'm going to hurt you.{w=2.5} Not yet anyway..."</w:t>
      </w:r>
    </w:p>
    <w:p w:rsidR="00000000" w:rsidDel="00000000" w:rsidP="00000000" w:rsidRDefault="00000000" w:rsidRPr="00000000" w14:paraId="00000AAC">
      <w:pPr>
        <w:pageBreakBefore w:val="0"/>
        <w:rPr/>
      </w:pPr>
      <w:r w:rsidDel="00000000" w:rsidR="00000000" w:rsidRPr="00000000">
        <w:rPr>
          <w:rtl w:val="0"/>
        </w:rPr>
        <w:t xml:space="preserve">        "The look on my face must have been priceless, because he immediately burst into laughter."</w:t>
      </w:r>
    </w:p>
    <w:p w:rsidR="00000000" w:rsidDel="00000000" w:rsidP="00000000" w:rsidRDefault="00000000" w:rsidRPr="00000000" w14:paraId="00000AAD">
      <w:pPr>
        <w:pageBreakBefore w:val="0"/>
        <w:rPr/>
      </w:pPr>
      <w:r w:rsidDel="00000000" w:rsidR="00000000" w:rsidRPr="00000000">
        <w:rPr>
          <w:rtl w:val="0"/>
        </w:rPr>
        <w:t xml:space="preserve">        n "Relax relax, I'm only joking."</w:t>
      </w:r>
    </w:p>
    <w:p w:rsidR="00000000" w:rsidDel="00000000" w:rsidP="00000000" w:rsidRDefault="00000000" w:rsidRPr="00000000" w14:paraId="00000AAE">
      <w:pPr>
        <w:pageBreakBefore w:val="0"/>
        <w:rPr/>
      </w:pPr>
      <w:r w:rsidDel="00000000" w:rsidR="00000000" w:rsidRPr="00000000">
        <w:rPr>
          <w:rtl w:val="0"/>
        </w:rPr>
        <w:t xml:space="preserve">        stop music fadeout 2.0</w:t>
      </w:r>
    </w:p>
    <w:p w:rsidR="00000000" w:rsidDel="00000000" w:rsidP="00000000" w:rsidRDefault="00000000" w:rsidRPr="00000000" w14:paraId="00000AAF">
      <w:pPr>
        <w:pageBreakBefore w:val="0"/>
        <w:rPr/>
      </w:pPr>
      <w:r w:rsidDel="00000000" w:rsidR="00000000" w:rsidRPr="00000000">
        <w:rPr>
          <w:rtl w:val="0"/>
        </w:rPr>
        <w:t xml:space="preserve">        n "But on a more serious note, the little stunt you pulled with my daughter a few weeks ago did leave a sour taste in my mouth."</w:t>
      </w:r>
    </w:p>
    <w:p w:rsidR="00000000" w:rsidDel="00000000" w:rsidP="00000000" w:rsidRDefault="00000000" w:rsidRPr="00000000" w14:paraId="00000AB0">
      <w:pPr>
        <w:pageBreakBefore w:val="0"/>
        <w:rPr/>
      </w:pPr>
      <w:r w:rsidDel="00000000" w:rsidR="00000000" w:rsidRPr="00000000">
        <w:rPr>
          <w:rtl w:val="0"/>
        </w:rPr>
        <w:t xml:space="preserve">        "He leans into the table again, focusing solely on me."</w:t>
      </w:r>
    </w:p>
    <w:p w:rsidR="00000000" w:rsidDel="00000000" w:rsidP="00000000" w:rsidRDefault="00000000" w:rsidRPr="00000000" w14:paraId="00000AB1">
      <w:pPr>
        <w:pageBreakBefore w:val="0"/>
        <w:rPr/>
      </w:pPr>
      <w:r w:rsidDel="00000000" w:rsidR="00000000" w:rsidRPr="00000000">
        <w:rPr>
          <w:rtl w:val="0"/>
        </w:rPr>
        <w:t xml:space="preserve">        play music t7</w:t>
      </w:r>
    </w:p>
    <w:p w:rsidR="00000000" w:rsidDel="00000000" w:rsidP="00000000" w:rsidRDefault="00000000" w:rsidRPr="00000000" w14:paraId="00000AB2">
      <w:pPr>
        <w:pageBreakBefore w:val="0"/>
        <w:rPr/>
      </w:pPr>
      <w:r w:rsidDel="00000000" w:rsidR="00000000" w:rsidRPr="00000000">
        <w:rPr>
          <w:rtl w:val="0"/>
        </w:rPr>
        <w:t xml:space="preserve">        "{i}Is he referring to...that day?{/i}"</w:t>
      </w:r>
    </w:p>
    <w:p w:rsidR="00000000" w:rsidDel="00000000" w:rsidP="00000000" w:rsidRDefault="00000000" w:rsidRPr="00000000" w14:paraId="00000AB3">
      <w:pPr>
        <w:pageBreakBefore w:val="0"/>
        <w:rPr/>
      </w:pPr>
      <w:r w:rsidDel="00000000" w:rsidR="00000000" w:rsidRPr="00000000">
        <w:rPr>
          <w:rtl w:val="0"/>
        </w:rPr>
        <w:t xml:space="preserve">        "{i}When she...when we...{/i}"</w:t>
      </w:r>
    </w:p>
    <w:p w:rsidR="00000000" w:rsidDel="00000000" w:rsidP="00000000" w:rsidRDefault="00000000" w:rsidRPr="00000000" w14:paraId="00000AB4">
      <w:pPr>
        <w:pageBreakBefore w:val="0"/>
        <w:rPr/>
      </w:pPr>
      <w:r w:rsidDel="00000000" w:rsidR="00000000" w:rsidRPr="00000000">
        <w:rPr>
          <w:rtl w:val="0"/>
        </w:rPr>
        <w:t xml:space="preserve">        mc "I-I'm very sorry sir, we had just lost track of time that night and um.. we..."</w:t>
      </w:r>
    </w:p>
    <w:p w:rsidR="00000000" w:rsidDel="00000000" w:rsidP="00000000" w:rsidRDefault="00000000" w:rsidRPr="00000000" w14:paraId="00000AB5">
      <w:pPr>
        <w:pageBreakBefore w:val="0"/>
        <w:rPr/>
      </w:pPr>
      <w:r w:rsidDel="00000000" w:rsidR="00000000" w:rsidRPr="00000000">
        <w:rPr>
          <w:rtl w:val="0"/>
        </w:rPr>
        <w:t xml:space="preserve">        n "No need to come up with an excuse now, I'm sure you know what I'm referring to."</w:t>
      </w:r>
    </w:p>
    <w:p w:rsidR="00000000" w:rsidDel="00000000" w:rsidP="00000000" w:rsidRDefault="00000000" w:rsidRPr="00000000" w14:paraId="00000AB6">
      <w:pPr>
        <w:pageBreakBefore w:val="0"/>
        <w:rPr/>
      </w:pPr>
      <w:r w:rsidDel="00000000" w:rsidR="00000000" w:rsidRPr="00000000">
        <w:rPr>
          <w:rtl w:val="0"/>
        </w:rPr>
        <w:t xml:space="preserve">        "He gets up from his chair, still leaning into the table square at me."</w:t>
      </w:r>
    </w:p>
    <w:p w:rsidR="00000000" w:rsidDel="00000000" w:rsidP="00000000" w:rsidRDefault="00000000" w:rsidRPr="00000000" w14:paraId="00000AB7">
      <w:pPr>
        <w:pageBreakBefore w:val="0"/>
        <w:rPr/>
      </w:pPr>
      <w:r w:rsidDel="00000000" w:rsidR="00000000" w:rsidRPr="00000000">
        <w:rPr>
          <w:rtl w:val="0"/>
        </w:rPr>
        <w:t xml:space="preserve">        n "Normally I would have beaten the life out of anyone that wanted to touch my daughter, but {i}you...{/i}"</w:t>
      </w:r>
    </w:p>
    <w:p w:rsidR="00000000" w:rsidDel="00000000" w:rsidP="00000000" w:rsidRDefault="00000000" w:rsidRPr="00000000" w14:paraId="00000AB8">
      <w:pPr>
        <w:pageBreakBefore w:val="0"/>
        <w:rPr/>
      </w:pPr>
      <w:r w:rsidDel="00000000" w:rsidR="00000000" w:rsidRPr="00000000">
        <w:rPr>
          <w:rtl w:val="0"/>
        </w:rPr>
        <w:t xml:space="preserve">        "Oh no, this really is where I die."</w:t>
      </w:r>
    </w:p>
    <w:p w:rsidR="00000000" w:rsidDel="00000000" w:rsidP="00000000" w:rsidRDefault="00000000" w:rsidRPr="00000000" w14:paraId="00000AB9">
      <w:pPr>
        <w:pageBreakBefore w:val="0"/>
        <w:rPr/>
      </w:pPr>
      <w:r w:rsidDel="00000000" w:rsidR="00000000" w:rsidRPr="00000000">
        <w:rPr>
          <w:rtl w:val="0"/>
        </w:rPr>
        <w:t xml:space="preserve">        "Strangled to death by my first girlfriend's father."</w:t>
      </w:r>
    </w:p>
    <w:p w:rsidR="00000000" w:rsidDel="00000000" w:rsidP="00000000" w:rsidRDefault="00000000" w:rsidRPr="00000000" w14:paraId="00000ABA">
      <w:pPr>
        <w:pageBreakBefore w:val="0"/>
        <w:rPr/>
      </w:pPr>
      <w:r w:rsidDel="00000000" w:rsidR="00000000" w:rsidRPr="00000000">
        <w:rPr>
          <w:rtl w:val="0"/>
        </w:rPr>
        <w:t xml:space="preserve">        "Well it's been a good run I guess."</w:t>
      </w:r>
    </w:p>
    <w:p w:rsidR="00000000" w:rsidDel="00000000" w:rsidP="00000000" w:rsidRDefault="00000000" w:rsidRPr="00000000" w14:paraId="00000ABB">
      <w:pPr>
        <w:pageBreakBefore w:val="0"/>
        <w:rPr/>
      </w:pPr>
      <w:r w:rsidDel="00000000" w:rsidR="00000000" w:rsidRPr="00000000">
        <w:rPr>
          <w:rtl w:val="0"/>
        </w:rPr>
        <w:t xml:space="preserve">        "Goodbye Monika, I'll miss you..."</w:t>
      </w:r>
    </w:p>
    <w:p w:rsidR="00000000" w:rsidDel="00000000" w:rsidP="00000000" w:rsidRDefault="00000000" w:rsidRPr="00000000" w14:paraId="00000ABC">
      <w:pPr>
        <w:pageBreakBefore w:val="0"/>
        <w:rPr/>
      </w:pPr>
      <w:r w:rsidDel="00000000" w:rsidR="00000000" w:rsidRPr="00000000">
        <w:rPr>
          <w:rtl w:val="0"/>
        </w:rPr>
        <w:t xml:space="preserve">        stop music fadeout 1.5</w:t>
      </w:r>
    </w:p>
    <w:p w:rsidR="00000000" w:rsidDel="00000000" w:rsidP="00000000" w:rsidRDefault="00000000" w:rsidRPr="00000000" w14:paraId="00000ABD">
      <w:pPr>
        <w:pageBreakBefore w:val="0"/>
        <w:rPr/>
      </w:pPr>
      <w:r w:rsidDel="00000000" w:rsidR="00000000" w:rsidRPr="00000000">
        <w:rPr>
          <w:rtl w:val="0"/>
        </w:rPr>
        <w:t xml:space="preserve">        n "But..."</w:t>
      </w:r>
    </w:p>
    <w:p w:rsidR="00000000" w:rsidDel="00000000" w:rsidP="00000000" w:rsidRDefault="00000000" w:rsidRPr="00000000" w14:paraId="00000ABE">
      <w:pPr>
        <w:pageBreakBefore w:val="0"/>
        <w:rPr/>
      </w:pPr>
      <w:r w:rsidDel="00000000" w:rsidR="00000000" w:rsidRPr="00000000">
        <w:rPr>
          <w:rtl w:val="0"/>
        </w:rPr>
        <w:t xml:space="preserve">        "He sighs, falling back into his chair."</w:t>
      </w:r>
    </w:p>
    <w:p w:rsidR="00000000" w:rsidDel="00000000" w:rsidP="00000000" w:rsidRDefault="00000000" w:rsidRPr="00000000" w14:paraId="00000ABF">
      <w:pPr>
        <w:pageBreakBefore w:val="0"/>
        <w:rPr/>
      </w:pPr>
      <w:r w:rsidDel="00000000" w:rsidR="00000000" w:rsidRPr="00000000">
        <w:rPr>
          <w:rtl w:val="0"/>
        </w:rPr>
        <w:t xml:space="preserve">        play music t9</w:t>
      </w:r>
    </w:p>
    <w:p w:rsidR="00000000" w:rsidDel="00000000" w:rsidP="00000000" w:rsidRDefault="00000000" w:rsidRPr="00000000" w14:paraId="00000AC0">
      <w:pPr>
        <w:pageBreakBefore w:val="0"/>
        <w:rPr/>
      </w:pPr>
      <w:r w:rsidDel="00000000" w:rsidR="00000000" w:rsidRPr="00000000">
        <w:rPr>
          <w:rtl w:val="0"/>
        </w:rPr>
        <w:t xml:space="preserve">        n "To put it bluntly [player], she speaks very highly of you."</w:t>
      </w:r>
    </w:p>
    <w:p w:rsidR="00000000" w:rsidDel="00000000" w:rsidP="00000000" w:rsidRDefault="00000000" w:rsidRPr="00000000" w14:paraId="00000AC1">
      <w:pPr>
        <w:pageBreakBefore w:val="0"/>
        <w:rPr/>
      </w:pPr>
      <w:r w:rsidDel="00000000" w:rsidR="00000000" w:rsidRPr="00000000">
        <w:rPr>
          <w:rtl w:val="0"/>
        </w:rPr>
        <w:t xml:space="preserve">        n "I've never seen her look so happy in such a long time."</w:t>
      </w:r>
    </w:p>
    <w:p w:rsidR="00000000" w:rsidDel="00000000" w:rsidP="00000000" w:rsidRDefault="00000000" w:rsidRPr="00000000" w14:paraId="00000AC2">
      <w:pPr>
        <w:pageBreakBefore w:val="0"/>
        <w:rPr/>
      </w:pPr>
      <w:r w:rsidDel="00000000" w:rsidR="00000000" w:rsidRPr="00000000">
        <w:rPr>
          <w:rtl w:val="0"/>
        </w:rPr>
        <w:t xml:space="preserve">        "I can feel all the fear in me wash away as her father's shoulders slump down."</w:t>
      </w:r>
    </w:p>
    <w:p w:rsidR="00000000" w:rsidDel="00000000" w:rsidP="00000000" w:rsidRDefault="00000000" w:rsidRPr="00000000" w14:paraId="00000AC3">
      <w:pPr>
        <w:pageBreakBefore w:val="0"/>
        <w:rPr/>
      </w:pPr>
      <w:r w:rsidDel="00000000" w:rsidR="00000000" w:rsidRPr="00000000">
        <w:rPr>
          <w:rtl w:val="0"/>
        </w:rPr>
        <w:t xml:space="preserve">        n "As her father, it makes me smile to see her so full of joy and happiness."</w:t>
      </w:r>
    </w:p>
    <w:p w:rsidR="00000000" w:rsidDel="00000000" w:rsidP="00000000" w:rsidRDefault="00000000" w:rsidRPr="00000000" w14:paraId="00000AC4">
      <w:pPr>
        <w:pageBreakBefore w:val="0"/>
        <w:rPr/>
      </w:pPr>
      <w:r w:rsidDel="00000000" w:rsidR="00000000" w:rsidRPr="00000000">
        <w:rPr>
          <w:rtl w:val="0"/>
        </w:rPr>
        <w:t xml:space="preserve">        n "Everytime your name comes up in a conversation, I can see her eyes just light up."</w:t>
      </w:r>
    </w:p>
    <w:p w:rsidR="00000000" w:rsidDel="00000000" w:rsidP="00000000" w:rsidRDefault="00000000" w:rsidRPr="00000000" w14:paraId="00000AC5">
      <w:pPr>
        <w:pageBreakBefore w:val="0"/>
        <w:rPr/>
      </w:pPr>
      <w:r w:rsidDel="00000000" w:rsidR="00000000" w:rsidRPr="00000000">
        <w:rPr>
          <w:rtl w:val="0"/>
        </w:rPr>
        <w:t xml:space="preserve">        n "I believe only the best deserve to be accepted into this family [player], and I hope my daughter has seen the best in you."</w:t>
      </w:r>
    </w:p>
    <w:p w:rsidR="00000000" w:rsidDel="00000000" w:rsidP="00000000" w:rsidRDefault="00000000" w:rsidRPr="00000000" w14:paraId="00000AC6">
      <w:pPr>
        <w:pageBreakBefore w:val="0"/>
        <w:rPr/>
      </w:pPr>
      <w:r w:rsidDel="00000000" w:rsidR="00000000" w:rsidRPr="00000000">
        <w:rPr>
          <w:rtl w:val="0"/>
        </w:rPr>
        <w:t xml:space="preserve">        n "That said, if I {i}ever{/i} find out you hurt her [player]..."</w:t>
      </w:r>
    </w:p>
    <w:p w:rsidR="00000000" w:rsidDel="00000000" w:rsidP="00000000" w:rsidRDefault="00000000" w:rsidRPr="00000000" w14:paraId="00000AC7">
      <w:pPr>
        <w:pageBreakBefore w:val="0"/>
        <w:rPr/>
      </w:pPr>
      <w:r w:rsidDel="00000000" w:rsidR="00000000" w:rsidRPr="00000000">
        <w:rPr>
          <w:rtl w:val="0"/>
        </w:rPr>
        <w:t xml:space="preserve">        mc "N-No Sir, I intend to make her the happiest girl alive. You have my word."</w:t>
      </w:r>
    </w:p>
    <w:p w:rsidR="00000000" w:rsidDel="00000000" w:rsidP="00000000" w:rsidRDefault="00000000" w:rsidRPr="00000000" w14:paraId="00000AC8">
      <w:pPr>
        <w:pageBreakBefore w:val="0"/>
        <w:rPr/>
      </w:pPr>
      <w:r w:rsidDel="00000000" w:rsidR="00000000" w:rsidRPr="00000000">
        <w:rPr>
          <w:rtl w:val="0"/>
        </w:rPr>
        <w:t xml:space="preserve">        n "Good, you better. I'm starting to like you [player], you know that?"</w:t>
      </w:r>
    </w:p>
    <w:p w:rsidR="00000000" w:rsidDel="00000000" w:rsidP="00000000" w:rsidRDefault="00000000" w:rsidRPr="00000000" w14:paraId="00000AC9">
      <w:pPr>
        <w:pageBreakBefore w:val="0"/>
        <w:rPr/>
      </w:pPr>
      <w:r w:rsidDel="00000000" w:rsidR="00000000" w:rsidRPr="00000000">
        <w:rPr>
          <w:rtl w:val="0"/>
        </w:rPr>
        <w:t xml:space="preserve">        n "There's something about you that tells me she's in good hands."</w:t>
      </w:r>
    </w:p>
    <w:p w:rsidR="00000000" w:rsidDel="00000000" w:rsidP="00000000" w:rsidRDefault="00000000" w:rsidRPr="00000000" w14:paraId="00000ACA">
      <w:pPr>
        <w:pageBreakBefore w:val="0"/>
        <w:rPr/>
      </w:pPr>
      <w:r w:rsidDel="00000000" w:rsidR="00000000" w:rsidRPr="00000000">
        <w:rPr>
          <w:rtl w:val="0"/>
        </w:rPr>
        <w:t xml:space="preserve">        "He gives me a hearty laugh and I find myself joining him."</w:t>
      </w:r>
    </w:p>
    <w:p w:rsidR="00000000" w:rsidDel="00000000" w:rsidP="00000000" w:rsidRDefault="00000000" w:rsidRPr="00000000" w14:paraId="00000ACB">
      <w:pPr>
        <w:pageBreakBefore w:val="0"/>
        <w:rPr/>
      </w:pPr>
      <w:r w:rsidDel="00000000" w:rsidR="00000000" w:rsidRPr="00000000">
        <w:rPr>
          <w:rtl w:val="0"/>
        </w:rPr>
        <w:t xml:space="preserve">        "It feels like a valve of anxiety had been released inside me."</w:t>
      </w:r>
    </w:p>
    <w:p w:rsidR="00000000" w:rsidDel="00000000" w:rsidP="00000000" w:rsidRDefault="00000000" w:rsidRPr="00000000" w14:paraId="00000ACC">
      <w:pPr>
        <w:pageBreakBefore w:val="0"/>
        <w:rPr/>
      </w:pPr>
      <w:r w:rsidDel="00000000" w:rsidR="00000000" w:rsidRPr="00000000">
        <w:rPr>
          <w:rtl w:val="0"/>
        </w:rPr>
        <w:t xml:space="preserve">        "I've at least gained the approval of one parent, and her father no less."</w:t>
      </w:r>
    </w:p>
    <w:p w:rsidR="00000000" w:rsidDel="00000000" w:rsidP="00000000" w:rsidRDefault="00000000" w:rsidRPr="00000000" w14:paraId="00000ACD">
      <w:pPr>
        <w:pageBreakBefore w:val="0"/>
        <w:rPr/>
      </w:pPr>
      <w:r w:rsidDel="00000000" w:rsidR="00000000" w:rsidRPr="00000000">
        <w:rPr>
          <w:rtl w:val="0"/>
        </w:rPr>
        <w:t xml:space="preserve">        stop music fadeout 2.0</w:t>
      </w:r>
    </w:p>
    <w:p w:rsidR="00000000" w:rsidDel="00000000" w:rsidP="00000000" w:rsidRDefault="00000000" w:rsidRPr="00000000" w14:paraId="00000ACE">
      <w:pPr>
        <w:pageBreakBefore w:val="0"/>
        <w:rPr/>
      </w:pPr>
      <w:r w:rsidDel="00000000" w:rsidR="00000000" w:rsidRPr="00000000">
        <w:rPr>
          <w:rtl w:val="0"/>
        </w:rPr>
        <w:t xml:space="preserve">        "I guess you could say I'm pretty damn lucky."</w:t>
      </w:r>
    </w:p>
    <w:p w:rsidR="00000000" w:rsidDel="00000000" w:rsidP="00000000" w:rsidRDefault="00000000" w:rsidRPr="00000000" w14:paraId="00000ACF">
      <w:pPr>
        <w:pageBreakBefore w:val="0"/>
        <w:rPr/>
      </w:pPr>
      <w:r w:rsidDel="00000000" w:rsidR="00000000" w:rsidRPr="00000000">
        <w:rPr>
          <w:rtl w:val="0"/>
        </w:rPr>
        <w:t xml:space="preserve">        play music t8</w:t>
      </w:r>
    </w:p>
    <w:p w:rsidR="00000000" w:rsidDel="00000000" w:rsidP="00000000" w:rsidRDefault="00000000" w:rsidRPr="00000000" w14:paraId="00000AD0">
      <w:pPr>
        <w:pageBreakBefore w:val="0"/>
        <w:rPr/>
      </w:pPr>
      <w:r w:rsidDel="00000000" w:rsidR="00000000" w:rsidRPr="00000000">
        <w:rPr>
          <w:rtl w:val="0"/>
        </w:rPr>
        <w:t xml:space="preserve">        show monika 3bb at l11</w:t>
      </w:r>
    </w:p>
    <w:p w:rsidR="00000000" w:rsidDel="00000000" w:rsidP="00000000" w:rsidRDefault="00000000" w:rsidRPr="00000000" w14:paraId="00000AD1">
      <w:pPr>
        <w:pageBreakBefore w:val="0"/>
        <w:rPr/>
      </w:pPr>
      <w:r w:rsidDel="00000000" w:rsidR="00000000" w:rsidRPr="00000000">
        <w:rPr>
          <w:rtl w:val="0"/>
        </w:rPr>
        <w:t xml:space="preserve">        m "We're back, sorry it took so long."</w:t>
      </w:r>
    </w:p>
    <w:p w:rsidR="00000000" w:rsidDel="00000000" w:rsidP="00000000" w:rsidRDefault="00000000" w:rsidRPr="00000000" w14:paraId="00000AD2">
      <w:pPr>
        <w:pageBreakBefore w:val="0"/>
        <w:rPr/>
      </w:pPr>
      <w:r w:rsidDel="00000000" w:rsidR="00000000" w:rsidRPr="00000000">
        <w:rPr>
          <w:rtl w:val="0"/>
        </w:rPr>
        <w:t xml:space="preserve">        "Monika and her mother appear from their expedition, hands full of small desserts and what seemed like a large cherry pie."</w:t>
      </w:r>
    </w:p>
    <w:p w:rsidR="00000000" w:rsidDel="00000000" w:rsidP="00000000" w:rsidRDefault="00000000" w:rsidRPr="00000000" w14:paraId="00000AD3">
      <w:pPr>
        <w:pageBreakBefore w:val="0"/>
        <w:rPr/>
      </w:pPr>
      <w:r w:rsidDel="00000000" w:rsidR="00000000" w:rsidRPr="00000000">
        <w:rPr>
          <w:rtl w:val="0"/>
        </w:rPr>
        <w:t xml:space="preserve">        m 3bl "Mom had all the stuff buried in the cellar fridge somehow."</w:t>
      </w:r>
    </w:p>
    <w:p w:rsidR="00000000" w:rsidDel="00000000" w:rsidP="00000000" w:rsidRDefault="00000000" w:rsidRPr="00000000" w14:paraId="00000AD4">
      <w:pPr>
        <w:pageBreakBefore w:val="0"/>
        <w:rPr/>
      </w:pPr>
      <w:r w:rsidDel="00000000" w:rsidR="00000000" w:rsidRPr="00000000">
        <w:rPr>
          <w:rtl w:val="0"/>
        </w:rPr>
        <w:t xml:space="preserve">        show monika 3bm</w:t>
      </w:r>
    </w:p>
    <w:p w:rsidR="00000000" w:rsidDel="00000000" w:rsidP="00000000" w:rsidRDefault="00000000" w:rsidRPr="00000000" w14:paraId="00000AD5">
      <w:pPr>
        <w:pageBreakBefore w:val="0"/>
        <w:rPr/>
      </w:pPr>
      <w:r w:rsidDel="00000000" w:rsidR="00000000" w:rsidRPr="00000000">
        <w:rPr>
          <w:rtl w:val="0"/>
        </w:rPr>
        <w:t xml:space="preserve">        y "Too much stuff in this house I swear."</w:t>
      </w:r>
    </w:p>
    <w:p w:rsidR="00000000" w:rsidDel="00000000" w:rsidP="00000000" w:rsidRDefault="00000000" w:rsidRPr="00000000" w14:paraId="00000AD6">
      <w:pPr>
        <w:pageBreakBefore w:val="0"/>
        <w:rPr/>
      </w:pPr>
      <w:r w:rsidDel="00000000" w:rsidR="00000000" w:rsidRPr="00000000">
        <w:rPr>
          <w:rtl w:val="0"/>
        </w:rPr>
        <w:t xml:space="preserve">        show monika 2ba</w:t>
      </w:r>
    </w:p>
    <w:p w:rsidR="00000000" w:rsidDel="00000000" w:rsidP="00000000" w:rsidRDefault="00000000" w:rsidRPr="00000000" w14:paraId="00000AD7">
      <w:pPr>
        <w:pageBreakBefore w:val="0"/>
        <w:rPr/>
      </w:pPr>
      <w:r w:rsidDel="00000000" w:rsidR="00000000" w:rsidRPr="00000000">
        <w:rPr>
          <w:rtl w:val="0"/>
        </w:rPr>
        <w:t xml:space="preserve">        "They set all the desserts around the table, with the pie taking the center of the table."</w:t>
      </w:r>
    </w:p>
    <w:p w:rsidR="00000000" w:rsidDel="00000000" w:rsidP="00000000" w:rsidRDefault="00000000" w:rsidRPr="00000000" w14:paraId="00000AD8">
      <w:pPr>
        <w:pageBreakBefore w:val="0"/>
        <w:rPr/>
      </w:pPr>
      <w:r w:rsidDel="00000000" w:rsidR="00000000" w:rsidRPr="00000000">
        <w:rPr>
          <w:rtl w:val="0"/>
        </w:rPr>
        <w:t xml:space="preserve">        show monika at t42</w:t>
      </w:r>
    </w:p>
    <w:p w:rsidR="00000000" w:rsidDel="00000000" w:rsidP="00000000" w:rsidRDefault="00000000" w:rsidRPr="00000000" w14:paraId="00000AD9">
      <w:pPr>
        <w:pageBreakBefore w:val="0"/>
        <w:rPr/>
      </w:pPr>
      <w:r w:rsidDel="00000000" w:rsidR="00000000" w:rsidRPr="00000000">
        <w:rPr>
          <w:rtl w:val="0"/>
        </w:rPr>
        <w:t xml:space="preserve">        pause .25</w:t>
      </w:r>
    </w:p>
    <w:p w:rsidR="00000000" w:rsidDel="00000000" w:rsidP="00000000" w:rsidRDefault="00000000" w:rsidRPr="00000000" w14:paraId="00000ADA">
      <w:pPr>
        <w:pageBreakBefore w:val="0"/>
        <w:rPr/>
      </w:pPr>
      <w:r w:rsidDel="00000000" w:rsidR="00000000" w:rsidRPr="00000000">
        <w:rPr>
          <w:rtl w:val="0"/>
        </w:rPr>
        <w:t xml:space="preserve">        show monika at s42</w:t>
      </w:r>
    </w:p>
    <w:p w:rsidR="00000000" w:rsidDel="00000000" w:rsidP="00000000" w:rsidRDefault="00000000" w:rsidRPr="00000000" w14:paraId="00000ADB">
      <w:pPr>
        <w:pageBreakBefore w:val="0"/>
        <w:rPr/>
      </w:pPr>
      <w:r w:rsidDel="00000000" w:rsidR="00000000" w:rsidRPr="00000000">
        <w:rPr>
          <w:rtl w:val="0"/>
        </w:rPr>
        <w:t xml:space="preserve">        "Monika takes her place in the seat next to me, and I feel as if I can finally breathe normally again."</w:t>
      </w:r>
    </w:p>
    <w:p w:rsidR="00000000" w:rsidDel="00000000" w:rsidP="00000000" w:rsidRDefault="00000000" w:rsidRPr="00000000" w14:paraId="00000ADC">
      <w:pPr>
        <w:pageBreakBefore w:val="0"/>
        <w:rPr/>
      </w:pPr>
      <w:r w:rsidDel="00000000" w:rsidR="00000000" w:rsidRPr="00000000">
        <w:rPr>
          <w:rtl w:val="0"/>
        </w:rPr>
        <w:t xml:space="preserve">        y "Now [player], I implore you to try the pie first. It's a special family recipe."</w:t>
      </w:r>
    </w:p>
    <w:p w:rsidR="00000000" w:rsidDel="00000000" w:rsidP="00000000" w:rsidRDefault="00000000" w:rsidRPr="00000000" w14:paraId="00000ADD">
      <w:pPr>
        <w:pageBreakBefore w:val="0"/>
        <w:rPr/>
      </w:pPr>
      <w:r w:rsidDel="00000000" w:rsidR="00000000" w:rsidRPr="00000000">
        <w:rPr>
          <w:rtl w:val="0"/>
        </w:rPr>
        <w:t xml:space="preserve">        m 3bb "Yeah [player], it's probably the best pie you'll ever eat!"</w:t>
      </w:r>
    </w:p>
    <w:p w:rsidR="00000000" w:rsidDel="00000000" w:rsidP="00000000" w:rsidRDefault="00000000" w:rsidRPr="00000000" w14:paraId="00000ADE">
      <w:pPr>
        <w:pageBreakBefore w:val="0"/>
        <w:rPr/>
      </w:pPr>
      <w:r w:rsidDel="00000000" w:rsidR="00000000" w:rsidRPr="00000000">
        <w:rPr>
          <w:rtl w:val="0"/>
        </w:rPr>
        <w:t xml:space="preserve">        show monika 1ba</w:t>
      </w:r>
    </w:p>
    <w:p w:rsidR="00000000" w:rsidDel="00000000" w:rsidP="00000000" w:rsidRDefault="00000000" w:rsidRPr="00000000" w14:paraId="00000ADF">
      <w:pPr>
        <w:pageBreakBefore w:val="0"/>
        <w:rPr/>
      </w:pPr>
      <w:r w:rsidDel="00000000" w:rsidR="00000000" w:rsidRPr="00000000">
        <w:rPr>
          <w:rtl w:val="0"/>
        </w:rPr>
        <w:t xml:space="preserve">        mc "Well if everyone insists..."</w:t>
      </w:r>
    </w:p>
    <w:p w:rsidR="00000000" w:rsidDel="00000000" w:rsidP="00000000" w:rsidRDefault="00000000" w:rsidRPr="00000000" w14:paraId="00000AE0">
      <w:pPr>
        <w:pageBreakBefore w:val="0"/>
        <w:rPr/>
      </w:pPr>
      <w:r w:rsidDel="00000000" w:rsidR="00000000" w:rsidRPr="00000000">
        <w:rPr>
          <w:rtl w:val="0"/>
        </w:rPr>
        <w:t xml:space="preserve">        "Monika's mother slices a piece and hands it to me on a smaller dessert plate."</w:t>
      </w:r>
    </w:p>
    <w:p w:rsidR="00000000" w:rsidDel="00000000" w:rsidP="00000000" w:rsidRDefault="00000000" w:rsidRPr="00000000" w14:paraId="00000AE1">
      <w:pPr>
        <w:pageBreakBefore w:val="0"/>
        <w:rPr/>
      </w:pPr>
      <w:r w:rsidDel="00000000" w:rsidR="00000000" w:rsidRPr="00000000">
        <w:rPr>
          <w:rtl w:val="0"/>
        </w:rPr>
        <w:t xml:space="preserve">        "I dig my fork into the oozing mound of cherries and pie crust, pulling a chunk from the mass."</w:t>
      </w:r>
    </w:p>
    <w:p w:rsidR="00000000" w:rsidDel="00000000" w:rsidP="00000000" w:rsidRDefault="00000000" w:rsidRPr="00000000" w14:paraId="00000AE2">
      <w:pPr>
        <w:pageBreakBefore w:val="0"/>
        <w:rPr/>
      </w:pPr>
      <w:r w:rsidDel="00000000" w:rsidR="00000000" w:rsidRPr="00000000">
        <w:rPr>
          <w:rtl w:val="0"/>
        </w:rPr>
        <w:t xml:space="preserve">        "Bringing it to my mouth, a wave of sweet cherry flows over my tongue."</w:t>
      </w:r>
    </w:p>
    <w:p w:rsidR="00000000" w:rsidDel="00000000" w:rsidP="00000000" w:rsidRDefault="00000000" w:rsidRPr="00000000" w14:paraId="00000AE3">
      <w:pPr>
        <w:pageBreakBefore w:val="0"/>
        <w:rPr/>
      </w:pPr>
      <w:r w:rsidDel="00000000" w:rsidR="00000000" w:rsidRPr="00000000">
        <w:rPr>
          <w:rtl w:val="0"/>
        </w:rPr>
        <w:t xml:space="preserve">        show monika 1bj</w:t>
      </w:r>
    </w:p>
    <w:p w:rsidR="00000000" w:rsidDel="00000000" w:rsidP="00000000" w:rsidRDefault="00000000" w:rsidRPr="00000000" w14:paraId="00000AE4">
      <w:pPr>
        <w:pageBreakBefore w:val="0"/>
        <w:rPr/>
      </w:pPr>
      <w:r w:rsidDel="00000000" w:rsidR="00000000" w:rsidRPr="00000000">
        <w:rPr>
          <w:rtl w:val="0"/>
        </w:rPr>
        <w:t xml:space="preserve">        mc "Wow, this really is amazing ma'am. It's one of the best I've ever had by far!"</w:t>
      </w:r>
    </w:p>
    <w:p w:rsidR="00000000" w:rsidDel="00000000" w:rsidP="00000000" w:rsidRDefault="00000000" w:rsidRPr="00000000" w14:paraId="00000AE5">
      <w:pPr>
        <w:pageBreakBefore w:val="0"/>
        <w:rPr/>
      </w:pPr>
      <w:r w:rsidDel="00000000" w:rsidR="00000000" w:rsidRPr="00000000">
        <w:rPr>
          <w:rtl w:val="0"/>
        </w:rPr>
        <w:t xml:space="preserve">        y "Oh hush dear, you're going to make an old woman blush."</w:t>
      </w:r>
    </w:p>
    <w:p w:rsidR="00000000" w:rsidDel="00000000" w:rsidP="00000000" w:rsidRDefault="00000000" w:rsidRPr="00000000" w14:paraId="00000AE6">
      <w:pPr>
        <w:pageBreakBefore w:val="0"/>
        <w:rPr/>
      </w:pPr>
      <w:r w:rsidDel="00000000" w:rsidR="00000000" w:rsidRPr="00000000">
        <w:rPr>
          <w:rtl w:val="0"/>
        </w:rPr>
        <w:t xml:space="preserve">        y "Thank you though, it's a recipe every woman on my side of the family has learned to bake."</w:t>
      </w:r>
    </w:p>
    <w:p w:rsidR="00000000" w:rsidDel="00000000" w:rsidP="00000000" w:rsidRDefault="00000000" w:rsidRPr="00000000" w14:paraId="00000AE7">
      <w:pPr>
        <w:pageBreakBefore w:val="0"/>
        <w:rPr/>
      </w:pPr>
      <w:r w:rsidDel="00000000" w:rsidR="00000000" w:rsidRPr="00000000">
        <w:rPr>
          <w:rtl w:val="0"/>
        </w:rPr>
        <w:t xml:space="preserve">        show monika 1bm</w:t>
      </w:r>
    </w:p>
    <w:p w:rsidR="00000000" w:rsidDel="00000000" w:rsidP="00000000" w:rsidRDefault="00000000" w:rsidRPr="00000000" w14:paraId="00000AE8">
      <w:pPr>
        <w:pageBreakBefore w:val="0"/>
        <w:rPr/>
      </w:pPr>
      <w:r w:rsidDel="00000000" w:rsidR="00000000" w:rsidRPr="00000000">
        <w:rPr>
          <w:rtl w:val="0"/>
        </w:rPr>
        <w:t xml:space="preserve">        y "Well, except a certain young lady I know."</w:t>
      </w:r>
    </w:p>
    <w:p w:rsidR="00000000" w:rsidDel="00000000" w:rsidP="00000000" w:rsidRDefault="00000000" w:rsidRPr="00000000" w14:paraId="00000AE9">
      <w:pPr>
        <w:pageBreakBefore w:val="0"/>
        <w:rPr/>
      </w:pPr>
      <w:r w:rsidDel="00000000" w:rsidR="00000000" w:rsidRPr="00000000">
        <w:rPr>
          <w:rtl w:val="0"/>
        </w:rPr>
        <w:t xml:space="preserve">        y "Anyway, please don't be shy [player]. Try a little of everything!"</w:t>
      </w:r>
    </w:p>
    <w:p w:rsidR="00000000" w:rsidDel="00000000" w:rsidP="00000000" w:rsidRDefault="00000000" w:rsidRPr="00000000" w14:paraId="00000AEA">
      <w:pPr>
        <w:pageBreakBefore w:val="0"/>
        <w:rPr/>
      </w:pPr>
      <w:r w:rsidDel="00000000" w:rsidR="00000000" w:rsidRPr="00000000">
        <w:rPr>
          <w:rtl w:val="0"/>
        </w:rPr>
        <w:t xml:space="preserve">        mc "Thank you, I sure will."</w:t>
      </w:r>
    </w:p>
    <w:p w:rsidR="00000000" w:rsidDel="00000000" w:rsidP="00000000" w:rsidRDefault="00000000" w:rsidRPr="00000000" w14:paraId="00000AEB">
      <w:pPr>
        <w:pageBreakBefore w:val="0"/>
        <w:rPr/>
      </w:pPr>
      <w:r w:rsidDel="00000000" w:rsidR="00000000" w:rsidRPr="00000000">
        <w:rPr>
          <w:rtl w:val="0"/>
        </w:rPr>
        <w:t xml:space="preserve">        show monika 1bj</w:t>
      </w:r>
    </w:p>
    <w:p w:rsidR="00000000" w:rsidDel="00000000" w:rsidP="00000000" w:rsidRDefault="00000000" w:rsidRPr="00000000" w14:paraId="00000AEC">
      <w:pPr>
        <w:pageBreakBefore w:val="0"/>
        <w:rPr/>
      </w:pPr>
      <w:r w:rsidDel="00000000" w:rsidR="00000000" w:rsidRPr="00000000">
        <w:rPr>
          <w:rtl w:val="0"/>
        </w:rPr>
        <w:t xml:space="preserve">        "And try everything I did, despite me trying to look like a well fed child."</w:t>
      </w:r>
    </w:p>
    <w:p w:rsidR="00000000" w:rsidDel="00000000" w:rsidP="00000000" w:rsidRDefault="00000000" w:rsidRPr="00000000" w14:paraId="00000AED">
      <w:pPr>
        <w:pageBreakBefore w:val="0"/>
        <w:rPr/>
      </w:pPr>
      <w:r w:rsidDel="00000000" w:rsidR="00000000" w:rsidRPr="00000000">
        <w:rPr>
          <w:rtl w:val="0"/>
        </w:rPr>
        <w:t xml:space="preserve">        "It's the holidays though, no one can judge on the holidays."</w:t>
      </w:r>
    </w:p>
    <w:p w:rsidR="00000000" w:rsidDel="00000000" w:rsidP="00000000" w:rsidRDefault="00000000" w:rsidRPr="00000000" w14:paraId="00000AEE">
      <w:pPr>
        <w:pageBreakBefore w:val="0"/>
        <w:rPr/>
      </w:pPr>
      <w:r w:rsidDel="00000000" w:rsidR="00000000" w:rsidRPr="00000000">
        <w:rPr>
          <w:rtl w:val="0"/>
        </w:rPr>
        <w:t xml:space="preserve">        "After everyone finished, Monika's parents started removing plates and bringing them over to the sink."</w:t>
      </w:r>
    </w:p>
    <w:p w:rsidR="00000000" w:rsidDel="00000000" w:rsidP="00000000" w:rsidRDefault="00000000" w:rsidRPr="00000000" w14:paraId="00000AEF">
      <w:pPr>
        <w:pageBreakBefore w:val="0"/>
        <w:rPr/>
      </w:pPr>
      <w:r w:rsidDel="00000000" w:rsidR="00000000" w:rsidRPr="00000000">
        <w:rPr>
          <w:rtl w:val="0"/>
        </w:rPr>
        <w:t xml:space="preserve">        m 2be1 "Hey [player]..."</w:t>
      </w:r>
    </w:p>
    <w:p w:rsidR="00000000" w:rsidDel="00000000" w:rsidP="00000000" w:rsidRDefault="00000000" w:rsidRPr="00000000" w14:paraId="00000AF0">
      <w:pPr>
        <w:pageBreakBefore w:val="0"/>
        <w:rPr/>
      </w:pPr>
      <w:r w:rsidDel="00000000" w:rsidR="00000000" w:rsidRPr="00000000">
        <w:rPr>
          <w:rtl w:val="0"/>
        </w:rPr>
        <w:t xml:space="preserve">        show monika 2be</w:t>
      </w:r>
    </w:p>
    <w:p w:rsidR="00000000" w:rsidDel="00000000" w:rsidP="00000000" w:rsidRDefault="00000000" w:rsidRPr="00000000" w14:paraId="00000AF1">
      <w:pPr>
        <w:pageBreakBefore w:val="0"/>
        <w:rPr/>
      </w:pPr>
      <w:r w:rsidDel="00000000" w:rsidR="00000000" w:rsidRPr="00000000">
        <w:rPr>
          <w:rtl w:val="0"/>
        </w:rPr>
        <w:t xml:space="preserve">        "Monika nudges and whispers to me."</w:t>
      </w:r>
    </w:p>
    <w:p w:rsidR="00000000" w:rsidDel="00000000" w:rsidP="00000000" w:rsidRDefault="00000000" w:rsidRPr="00000000" w14:paraId="00000AF2">
      <w:pPr>
        <w:pageBreakBefore w:val="0"/>
        <w:rPr/>
      </w:pPr>
      <w:r w:rsidDel="00000000" w:rsidR="00000000" w:rsidRPr="00000000">
        <w:rPr>
          <w:rtl w:val="0"/>
        </w:rPr>
        <w:t xml:space="preserve">        m 2be1 "Why don't we head to my room, just us two."</w:t>
      </w:r>
    </w:p>
    <w:p w:rsidR="00000000" w:rsidDel="00000000" w:rsidP="00000000" w:rsidRDefault="00000000" w:rsidRPr="00000000" w14:paraId="00000AF3">
      <w:pPr>
        <w:pageBreakBefore w:val="0"/>
        <w:rPr/>
      </w:pPr>
      <w:r w:rsidDel="00000000" w:rsidR="00000000" w:rsidRPr="00000000">
        <w:rPr>
          <w:rtl w:val="0"/>
        </w:rPr>
        <w:t xml:space="preserve">        show monika 2be</w:t>
      </w:r>
    </w:p>
    <w:p w:rsidR="00000000" w:rsidDel="00000000" w:rsidP="00000000" w:rsidRDefault="00000000" w:rsidRPr="00000000" w14:paraId="00000AF4">
      <w:pPr>
        <w:pageBreakBefore w:val="0"/>
        <w:rPr/>
      </w:pPr>
      <w:r w:rsidDel="00000000" w:rsidR="00000000" w:rsidRPr="00000000">
        <w:rPr>
          <w:rtl w:val="0"/>
        </w:rPr>
        <w:t xml:space="preserve">        mc "Oh, alright Monika."</w:t>
      </w:r>
    </w:p>
    <w:p w:rsidR="00000000" w:rsidDel="00000000" w:rsidP="00000000" w:rsidRDefault="00000000" w:rsidRPr="00000000" w14:paraId="00000AF5">
      <w:pPr>
        <w:pageBreakBefore w:val="0"/>
        <w:rPr/>
      </w:pPr>
      <w:r w:rsidDel="00000000" w:rsidR="00000000" w:rsidRPr="00000000">
        <w:rPr>
          <w:rtl w:val="0"/>
        </w:rPr>
        <w:t xml:space="preserve">        show monika 1bb at t42</w:t>
      </w:r>
    </w:p>
    <w:p w:rsidR="00000000" w:rsidDel="00000000" w:rsidP="00000000" w:rsidRDefault="00000000" w:rsidRPr="00000000" w14:paraId="00000AF6">
      <w:pPr>
        <w:pageBreakBefore w:val="0"/>
        <w:rPr/>
      </w:pPr>
      <w:r w:rsidDel="00000000" w:rsidR="00000000" w:rsidRPr="00000000">
        <w:rPr>
          <w:rtl w:val="0"/>
        </w:rPr>
        <w:t xml:space="preserve">        m "Mom, Dad, I'm gonna show [player] up to my room."</w:t>
      </w:r>
    </w:p>
    <w:p w:rsidR="00000000" w:rsidDel="00000000" w:rsidP="00000000" w:rsidRDefault="00000000" w:rsidRPr="00000000" w14:paraId="00000AF7">
      <w:pPr>
        <w:pageBreakBefore w:val="0"/>
        <w:rPr/>
      </w:pPr>
      <w:r w:rsidDel="00000000" w:rsidR="00000000" w:rsidRPr="00000000">
        <w:rPr>
          <w:rtl w:val="0"/>
        </w:rPr>
        <w:t xml:space="preserve">        show monika 1ba</w:t>
      </w:r>
    </w:p>
    <w:p w:rsidR="00000000" w:rsidDel="00000000" w:rsidP="00000000" w:rsidRDefault="00000000" w:rsidRPr="00000000" w14:paraId="00000AF8">
      <w:pPr>
        <w:pageBreakBefore w:val="0"/>
        <w:rPr/>
      </w:pPr>
      <w:r w:rsidDel="00000000" w:rsidR="00000000" w:rsidRPr="00000000">
        <w:rPr>
          <w:rtl w:val="0"/>
        </w:rPr>
        <w:t xml:space="preserve">        y "Ok dear, we'll be down here if you need us."</w:t>
      </w:r>
    </w:p>
    <w:p w:rsidR="00000000" w:rsidDel="00000000" w:rsidP="00000000" w:rsidRDefault="00000000" w:rsidRPr="00000000" w14:paraId="00000AF9">
      <w:pPr>
        <w:pageBreakBefore w:val="0"/>
        <w:rPr/>
      </w:pPr>
      <w:r w:rsidDel="00000000" w:rsidR="00000000" w:rsidRPr="00000000">
        <w:rPr>
          <w:rtl w:val="0"/>
        </w:rPr>
        <w:t xml:space="preserve">        show monika 2bm</w:t>
      </w:r>
    </w:p>
    <w:p w:rsidR="00000000" w:rsidDel="00000000" w:rsidP="00000000" w:rsidRDefault="00000000" w:rsidRPr="00000000" w14:paraId="00000AFA">
      <w:pPr>
        <w:pageBreakBefore w:val="0"/>
        <w:rPr/>
      </w:pPr>
      <w:r w:rsidDel="00000000" w:rsidR="00000000" w:rsidRPr="00000000">
        <w:rPr>
          <w:rtl w:val="0"/>
        </w:rPr>
        <w:t xml:space="preserve">        n "I'm sure you won't though."</w:t>
      </w:r>
    </w:p>
    <w:p w:rsidR="00000000" w:rsidDel="00000000" w:rsidP="00000000" w:rsidRDefault="00000000" w:rsidRPr="00000000" w14:paraId="00000AFB">
      <w:pPr>
        <w:pageBreakBefore w:val="0"/>
        <w:rPr/>
      </w:pPr>
      <w:r w:rsidDel="00000000" w:rsidR="00000000" w:rsidRPr="00000000">
        <w:rPr>
          <w:rtl w:val="0"/>
        </w:rPr>
        <w:t xml:space="preserve">        m 2bn "Come on, this way."</w:t>
      </w:r>
    </w:p>
    <w:p w:rsidR="00000000" w:rsidDel="00000000" w:rsidP="00000000" w:rsidRDefault="00000000" w:rsidRPr="00000000" w14:paraId="00000AFC">
      <w:pPr>
        <w:pageBreakBefore w:val="0"/>
        <w:rPr/>
      </w:pPr>
      <w:r w:rsidDel="00000000" w:rsidR="00000000" w:rsidRPr="00000000">
        <w:rPr>
          <w:rtl w:val="0"/>
        </w:rPr>
        <w:t xml:space="preserve">        show monika 2bm at lhide zorder 1</w:t>
      </w:r>
    </w:p>
    <w:p w:rsidR="00000000" w:rsidDel="00000000" w:rsidP="00000000" w:rsidRDefault="00000000" w:rsidRPr="00000000" w14:paraId="00000AFD">
      <w:pPr>
        <w:pageBreakBefore w:val="0"/>
        <w:rPr/>
      </w:pPr>
      <w:r w:rsidDel="00000000" w:rsidR="00000000" w:rsidRPr="00000000">
        <w:rPr>
          <w:rtl w:val="0"/>
        </w:rPr>
        <w:t xml:space="preserve">        hide monika</w:t>
      </w:r>
    </w:p>
    <w:p w:rsidR="00000000" w:rsidDel="00000000" w:rsidP="00000000" w:rsidRDefault="00000000" w:rsidRPr="00000000" w14:paraId="00000AFE">
      <w:pPr>
        <w:pageBreakBefore w:val="0"/>
        <w:rPr/>
      </w:pPr>
      <w:r w:rsidDel="00000000" w:rsidR="00000000" w:rsidRPr="00000000">
        <w:rPr>
          <w:rtl w:val="0"/>
        </w:rPr>
        <w:t xml:space="preserve">        "Monika takes my arm and starts to pull me towards the stairs."</w:t>
      </w:r>
    </w:p>
    <w:p w:rsidR="00000000" w:rsidDel="00000000" w:rsidP="00000000" w:rsidRDefault="00000000" w:rsidRPr="00000000" w14:paraId="00000AFF">
      <w:pPr>
        <w:pageBreakBefore w:val="0"/>
        <w:rPr/>
      </w:pPr>
      <w:r w:rsidDel="00000000" w:rsidR="00000000" w:rsidRPr="00000000">
        <w:rPr>
          <w:rtl w:val="0"/>
        </w:rPr>
        <w:t xml:space="preserve">        "I thank her parents again for the meal as I grab my bag and follow Monika."</w:t>
      </w:r>
    </w:p>
    <w:p w:rsidR="00000000" w:rsidDel="00000000" w:rsidP="00000000" w:rsidRDefault="00000000" w:rsidRPr="00000000" w14:paraId="00000B00">
      <w:pPr>
        <w:pageBreakBefore w:val="0"/>
        <w:rPr/>
      </w:pPr>
      <w:r w:rsidDel="00000000" w:rsidR="00000000" w:rsidRPr="00000000">
        <w:rPr>
          <w:rtl w:val="0"/>
        </w:rPr>
        <w:t xml:space="preserve">stop music fadeout 2.0</w:t>
      </w:r>
    </w:p>
    <w:p w:rsidR="00000000" w:rsidDel="00000000" w:rsidP="00000000" w:rsidRDefault="00000000" w:rsidRPr="00000000" w14:paraId="00000B01">
      <w:pPr>
        <w:pageBreakBefore w:val="0"/>
        <w:rPr/>
      </w:pPr>
      <w:r w:rsidDel="00000000" w:rsidR="00000000" w:rsidRPr="00000000">
        <w:rPr>
          <w:rtl w:val="0"/>
        </w:rPr>
        <w:t xml:space="preserve">#C8</w:t>
      </w:r>
    </w:p>
    <w:p w:rsidR="00000000" w:rsidDel="00000000" w:rsidP="00000000" w:rsidRDefault="00000000" w:rsidRPr="00000000" w14:paraId="00000B02">
      <w:pPr>
        <w:pageBreakBefore w:val="0"/>
        <w:rPr/>
      </w:pPr>
      <w:r w:rsidDel="00000000" w:rsidR="00000000" w:rsidRPr="00000000">
        <w:rPr>
          <w:rtl w:val="0"/>
        </w:rPr>
        <w:t xml:space="preserve">        scene bg mroom with wipeleft_scene</w:t>
      </w:r>
    </w:p>
    <w:p w:rsidR="00000000" w:rsidDel="00000000" w:rsidP="00000000" w:rsidRDefault="00000000" w:rsidRPr="00000000" w14:paraId="00000B03">
      <w:pPr>
        <w:pageBreakBefore w:val="0"/>
        <w:rPr/>
      </w:pPr>
      <w:r w:rsidDel="00000000" w:rsidR="00000000" w:rsidRPr="00000000">
        <w:rPr>
          <w:rtl w:val="0"/>
        </w:rPr>
        <w:t xml:space="preserve">        play music t6</w:t>
      </w:r>
    </w:p>
    <w:p w:rsidR="00000000" w:rsidDel="00000000" w:rsidP="00000000" w:rsidRDefault="00000000" w:rsidRPr="00000000" w14:paraId="00000B04">
      <w:pPr>
        <w:pageBreakBefore w:val="0"/>
        <w:rPr/>
      </w:pPr>
      <w:r w:rsidDel="00000000" w:rsidR="00000000" w:rsidRPr="00000000">
        <w:rPr>
          <w:rtl w:val="0"/>
        </w:rPr>
        <w:t xml:space="preserve">        show monika 2be1 at t11</w:t>
      </w:r>
    </w:p>
    <w:p w:rsidR="00000000" w:rsidDel="00000000" w:rsidP="00000000" w:rsidRDefault="00000000" w:rsidRPr="00000000" w14:paraId="00000B05">
      <w:pPr>
        <w:pageBreakBefore w:val="0"/>
        <w:rPr/>
      </w:pPr>
      <w:r w:rsidDel="00000000" w:rsidR="00000000" w:rsidRPr="00000000">
        <w:rPr>
          <w:rtl w:val="0"/>
        </w:rPr>
        <w:t xml:space="preserve">        m "Well, here we are."</w:t>
      </w:r>
    </w:p>
    <w:p w:rsidR="00000000" w:rsidDel="00000000" w:rsidP="00000000" w:rsidRDefault="00000000" w:rsidRPr="00000000" w14:paraId="00000B06">
      <w:pPr>
        <w:pageBreakBefore w:val="0"/>
        <w:rPr/>
      </w:pPr>
      <w:r w:rsidDel="00000000" w:rsidR="00000000" w:rsidRPr="00000000">
        <w:rPr>
          <w:rtl w:val="0"/>
        </w:rPr>
        <w:t xml:space="preserve">        show monika 2be</w:t>
      </w:r>
    </w:p>
    <w:p w:rsidR="00000000" w:rsidDel="00000000" w:rsidP="00000000" w:rsidRDefault="00000000" w:rsidRPr="00000000" w14:paraId="00000B07">
      <w:pPr>
        <w:pageBreakBefore w:val="0"/>
        <w:rPr/>
      </w:pPr>
      <w:r w:rsidDel="00000000" w:rsidR="00000000" w:rsidRPr="00000000">
        <w:rPr>
          <w:rtl w:val="0"/>
        </w:rPr>
        <w:t xml:space="preserve">        "I look around her room, my eyes darting from here to there."</w:t>
      </w:r>
    </w:p>
    <w:p w:rsidR="00000000" w:rsidDel="00000000" w:rsidP="00000000" w:rsidRDefault="00000000" w:rsidRPr="00000000" w14:paraId="00000B08">
      <w:pPr>
        <w:pageBreakBefore w:val="0"/>
        <w:rPr/>
      </w:pPr>
      <w:r w:rsidDel="00000000" w:rsidR="00000000" w:rsidRPr="00000000">
        <w:rPr>
          <w:rtl w:val="0"/>
        </w:rPr>
        <w:t xml:space="preserve">        if vcall == 1:</w:t>
      </w:r>
    </w:p>
    <w:p w:rsidR="00000000" w:rsidDel="00000000" w:rsidP="00000000" w:rsidRDefault="00000000" w:rsidRPr="00000000" w14:paraId="00000B09">
      <w:pPr>
        <w:pageBreakBefore w:val="0"/>
        <w:rPr/>
      </w:pPr>
      <w:r w:rsidDel="00000000" w:rsidR="00000000" w:rsidRPr="00000000">
        <w:rPr>
          <w:rtl w:val="0"/>
        </w:rPr>
        <w:t xml:space="preserve">            "It looks just as it did when we video called all those Sundays ago."</w:t>
      </w:r>
    </w:p>
    <w:p w:rsidR="00000000" w:rsidDel="00000000" w:rsidP="00000000" w:rsidRDefault="00000000" w:rsidRPr="00000000" w14:paraId="00000B0A">
      <w:pPr>
        <w:pageBreakBefore w:val="0"/>
        <w:rPr/>
      </w:pPr>
      <w:r w:rsidDel="00000000" w:rsidR="00000000" w:rsidRPr="00000000">
        <w:rPr>
          <w:rtl w:val="0"/>
        </w:rPr>
        <w:t xml:space="preserve">            "Well, a bit better in person rather than the terrible video quality."</w:t>
      </w:r>
    </w:p>
    <w:p w:rsidR="00000000" w:rsidDel="00000000" w:rsidP="00000000" w:rsidRDefault="00000000" w:rsidRPr="00000000" w14:paraId="00000B0B">
      <w:pPr>
        <w:pageBreakBefore w:val="0"/>
        <w:rPr/>
      </w:pPr>
      <w:r w:rsidDel="00000000" w:rsidR="00000000" w:rsidRPr="00000000">
        <w:rPr>
          <w:rtl w:val="0"/>
        </w:rPr>
        <w:t xml:space="preserve">            "I feel as though I'm home, even if I've never really been here before."</w:t>
      </w:r>
    </w:p>
    <w:p w:rsidR="00000000" w:rsidDel="00000000" w:rsidP="00000000" w:rsidRDefault="00000000" w:rsidRPr="00000000" w14:paraId="00000B0C">
      <w:pPr>
        <w:pageBreakBefore w:val="0"/>
        <w:rPr/>
      </w:pPr>
      <w:r w:rsidDel="00000000" w:rsidR="00000000" w:rsidRPr="00000000">
        <w:rPr>
          <w:rtl w:val="0"/>
        </w:rPr>
        <w:t xml:space="preserve">            mc "It's nice to be here in person rather than through a screen."</w:t>
      </w:r>
    </w:p>
    <w:p w:rsidR="00000000" w:rsidDel="00000000" w:rsidP="00000000" w:rsidRDefault="00000000" w:rsidRPr="00000000" w14:paraId="00000B0D">
      <w:pPr>
        <w:pageBreakBefore w:val="0"/>
        <w:rPr/>
      </w:pPr>
      <w:r w:rsidDel="00000000" w:rsidR="00000000" w:rsidRPr="00000000">
        <w:rPr>
          <w:rtl w:val="0"/>
        </w:rPr>
        <w:t xml:space="preserve">            m 4bl "Oh my gosh your right! I almost forgot about that time we video called, ahaha~"</w:t>
      </w:r>
    </w:p>
    <w:p w:rsidR="00000000" w:rsidDel="00000000" w:rsidP="00000000" w:rsidRDefault="00000000" w:rsidRPr="00000000" w14:paraId="00000B0E">
      <w:pPr>
        <w:pageBreakBefore w:val="0"/>
        <w:rPr/>
      </w:pPr>
      <w:r w:rsidDel="00000000" w:rsidR="00000000" w:rsidRPr="00000000">
        <w:rPr>
          <w:rtl w:val="0"/>
        </w:rPr>
        <w:t xml:space="preserve">            m 2be1 "I'm surprised you even remembered that [player]."</w:t>
      </w:r>
    </w:p>
    <w:p w:rsidR="00000000" w:rsidDel="00000000" w:rsidP="00000000" w:rsidRDefault="00000000" w:rsidRPr="00000000" w14:paraId="00000B0F">
      <w:pPr>
        <w:pageBreakBefore w:val="0"/>
        <w:rPr/>
      </w:pPr>
      <w:r w:rsidDel="00000000" w:rsidR="00000000" w:rsidRPr="00000000">
        <w:rPr>
          <w:rtl w:val="0"/>
        </w:rPr>
        <w:t xml:space="preserve">            show monika 2be</w:t>
      </w:r>
    </w:p>
    <w:p w:rsidR="00000000" w:rsidDel="00000000" w:rsidP="00000000" w:rsidRDefault="00000000" w:rsidRPr="00000000" w14:paraId="00000B10">
      <w:pPr>
        <w:pageBreakBefore w:val="0"/>
        <w:rPr/>
      </w:pPr>
      <w:r w:rsidDel="00000000" w:rsidR="00000000" w:rsidRPr="00000000">
        <w:rPr>
          <w:rtl w:val="0"/>
        </w:rPr>
        <w:t xml:space="preserve">            mc "I try and remember the important things."</w:t>
      </w:r>
    </w:p>
    <w:p w:rsidR="00000000" w:rsidDel="00000000" w:rsidP="00000000" w:rsidRDefault="00000000" w:rsidRPr="00000000" w14:paraId="00000B11">
      <w:pPr>
        <w:pageBreakBefore w:val="0"/>
        <w:rPr/>
      </w:pPr>
      <w:r w:rsidDel="00000000" w:rsidR="00000000" w:rsidRPr="00000000">
        <w:rPr>
          <w:rtl w:val="0"/>
        </w:rPr>
        <w:t xml:space="preserve">            m 2bl "Oh you."</w:t>
      </w:r>
    </w:p>
    <w:p w:rsidR="00000000" w:rsidDel="00000000" w:rsidP="00000000" w:rsidRDefault="00000000" w:rsidRPr="00000000" w14:paraId="00000B12">
      <w:pPr>
        <w:pageBreakBefore w:val="0"/>
        <w:rPr/>
      </w:pPr>
      <w:r w:rsidDel="00000000" w:rsidR="00000000" w:rsidRPr="00000000">
        <w:rPr>
          <w:rtl w:val="0"/>
        </w:rPr>
        <w:t xml:space="preserve">        elif vcall == 0:</w:t>
      </w:r>
    </w:p>
    <w:p w:rsidR="00000000" w:rsidDel="00000000" w:rsidP="00000000" w:rsidRDefault="00000000" w:rsidRPr="00000000" w14:paraId="00000B13">
      <w:pPr>
        <w:pageBreakBefore w:val="0"/>
        <w:rPr/>
      </w:pPr>
      <w:r w:rsidDel="00000000" w:rsidR="00000000" w:rsidRPr="00000000">
        <w:rPr>
          <w:rtl w:val="0"/>
        </w:rPr>
        <w:t xml:space="preserve">            "Her walls were lined with inspirational posters and classic canvas wall art."</w:t>
      </w:r>
    </w:p>
    <w:p w:rsidR="00000000" w:rsidDel="00000000" w:rsidP="00000000" w:rsidRDefault="00000000" w:rsidRPr="00000000" w14:paraId="00000B14">
      <w:pPr>
        <w:pageBreakBefore w:val="0"/>
        <w:rPr/>
      </w:pPr>
      <w:r w:rsidDel="00000000" w:rsidR="00000000" w:rsidRPr="00000000">
        <w:rPr>
          <w:rtl w:val="0"/>
        </w:rPr>
        <w:t xml:space="preserve">            "Not my sort of decoration taste, but for some reason I feel it suits Monika."</w:t>
      </w:r>
    </w:p>
    <w:p w:rsidR="00000000" w:rsidDel="00000000" w:rsidP="00000000" w:rsidRDefault="00000000" w:rsidRPr="00000000" w14:paraId="00000B15">
      <w:pPr>
        <w:pageBreakBefore w:val="0"/>
        <w:rPr/>
      </w:pPr>
      <w:r w:rsidDel="00000000" w:rsidR="00000000" w:rsidRPr="00000000">
        <w:rPr>
          <w:rtl w:val="0"/>
        </w:rPr>
        <w:t xml:space="preserve">            "A perfect student like her needs an inspiration room to keep her motivated."</w:t>
      </w:r>
    </w:p>
    <w:p w:rsidR="00000000" w:rsidDel="00000000" w:rsidP="00000000" w:rsidRDefault="00000000" w:rsidRPr="00000000" w14:paraId="00000B16">
      <w:pPr>
        <w:pageBreakBefore w:val="0"/>
        <w:rPr/>
      </w:pPr>
      <w:r w:rsidDel="00000000" w:rsidR="00000000" w:rsidRPr="00000000">
        <w:rPr>
          <w:rtl w:val="0"/>
        </w:rPr>
        <w:t xml:space="preserve">            mc "It's very you Monika, I'll give it that."</w:t>
      </w:r>
    </w:p>
    <w:p w:rsidR="00000000" w:rsidDel="00000000" w:rsidP="00000000" w:rsidRDefault="00000000" w:rsidRPr="00000000" w14:paraId="00000B17">
      <w:pPr>
        <w:pageBreakBefore w:val="0"/>
        <w:rPr/>
      </w:pPr>
      <w:r w:rsidDel="00000000" w:rsidR="00000000" w:rsidRPr="00000000">
        <w:rPr>
          <w:rtl w:val="0"/>
        </w:rPr>
        <w:t xml:space="preserve">            m 2bn "Hey, what's that supposed to mean?"</w:t>
      </w:r>
    </w:p>
    <w:p w:rsidR="00000000" w:rsidDel="00000000" w:rsidP="00000000" w:rsidRDefault="00000000" w:rsidRPr="00000000" w14:paraId="00000B18">
      <w:pPr>
        <w:pageBreakBefore w:val="0"/>
        <w:rPr/>
      </w:pPr>
      <w:r w:rsidDel="00000000" w:rsidR="00000000" w:rsidRPr="00000000">
        <w:rPr>
          <w:rtl w:val="0"/>
        </w:rPr>
        <w:t xml:space="preserve">            show monika 2be</w:t>
      </w:r>
    </w:p>
    <w:p w:rsidR="00000000" w:rsidDel="00000000" w:rsidP="00000000" w:rsidRDefault="00000000" w:rsidRPr="00000000" w14:paraId="00000B19">
      <w:pPr>
        <w:pageBreakBefore w:val="0"/>
        <w:rPr/>
      </w:pPr>
      <w:r w:rsidDel="00000000" w:rsidR="00000000" w:rsidRPr="00000000">
        <w:rPr>
          <w:rtl w:val="0"/>
        </w:rPr>
        <w:t xml:space="preserve">            mc "It means I love it."</w:t>
      </w:r>
    </w:p>
    <w:p w:rsidR="00000000" w:rsidDel="00000000" w:rsidP="00000000" w:rsidRDefault="00000000" w:rsidRPr="00000000" w14:paraId="00000B1A">
      <w:pPr>
        <w:pageBreakBefore w:val="0"/>
        <w:rPr/>
      </w:pPr>
      <w:r w:rsidDel="00000000" w:rsidR="00000000" w:rsidRPr="00000000">
        <w:rPr>
          <w:rtl w:val="0"/>
        </w:rPr>
        <w:t xml:space="preserve">            m 2bl "Oh gosh [player], ahaha~"</w:t>
      </w:r>
    </w:p>
    <w:p w:rsidR="00000000" w:rsidDel="00000000" w:rsidP="00000000" w:rsidRDefault="00000000" w:rsidRPr="00000000" w14:paraId="00000B1B">
      <w:pPr>
        <w:pageBreakBefore w:val="0"/>
        <w:rPr/>
      </w:pPr>
      <w:r w:rsidDel="00000000" w:rsidR="00000000" w:rsidRPr="00000000">
        <w:rPr>
          <w:rtl w:val="0"/>
        </w:rPr>
        <w:t xml:space="preserve">        m 4bb "Well, you can put your bag over here. That way its out of the way."</w:t>
      </w:r>
    </w:p>
    <w:p w:rsidR="00000000" w:rsidDel="00000000" w:rsidP="00000000" w:rsidRDefault="00000000" w:rsidRPr="00000000" w14:paraId="00000B1C">
      <w:pPr>
        <w:pageBreakBefore w:val="0"/>
        <w:rPr/>
      </w:pPr>
      <w:r w:rsidDel="00000000" w:rsidR="00000000" w:rsidRPr="00000000">
        <w:rPr>
          <w:rtl w:val="0"/>
        </w:rPr>
        <w:t xml:space="preserve">        show monika 2ba</w:t>
      </w:r>
    </w:p>
    <w:p w:rsidR="00000000" w:rsidDel="00000000" w:rsidP="00000000" w:rsidRDefault="00000000" w:rsidRPr="00000000" w14:paraId="00000B1D">
      <w:pPr>
        <w:pageBreakBefore w:val="0"/>
        <w:rPr/>
      </w:pPr>
      <w:r w:rsidDel="00000000" w:rsidR="00000000" w:rsidRPr="00000000">
        <w:rPr>
          <w:rtl w:val="0"/>
        </w:rPr>
        <w:t xml:space="preserve">        "She points me to a far corner of the room where I place my bag."</w:t>
      </w:r>
    </w:p>
    <w:p w:rsidR="00000000" w:rsidDel="00000000" w:rsidP="00000000" w:rsidRDefault="00000000" w:rsidRPr="00000000" w14:paraId="00000B1E">
      <w:pPr>
        <w:pageBreakBefore w:val="0"/>
        <w:rPr/>
      </w:pPr>
      <w:r w:rsidDel="00000000" w:rsidR="00000000" w:rsidRPr="00000000">
        <w:rPr>
          <w:rtl w:val="0"/>
        </w:rPr>
        <w:t xml:space="preserve">        m 2bk "And now that we're home, I can finally get out of this stuffy outfit."</w:t>
      </w:r>
    </w:p>
    <w:p w:rsidR="00000000" w:rsidDel="00000000" w:rsidP="00000000" w:rsidRDefault="00000000" w:rsidRPr="00000000" w14:paraId="00000B1F">
      <w:pPr>
        <w:pageBreakBefore w:val="0"/>
        <w:rPr/>
      </w:pPr>
      <w:r w:rsidDel="00000000" w:rsidR="00000000" w:rsidRPr="00000000">
        <w:rPr>
          <w:rtl w:val="0"/>
        </w:rPr>
        <w:t xml:space="preserve">        show monika 2bj</w:t>
      </w:r>
    </w:p>
    <w:p w:rsidR="00000000" w:rsidDel="00000000" w:rsidP="00000000" w:rsidRDefault="00000000" w:rsidRPr="00000000" w14:paraId="00000B20">
      <w:pPr>
        <w:pageBreakBefore w:val="0"/>
        <w:rPr/>
      </w:pPr>
      <w:r w:rsidDel="00000000" w:rsidR="00000000" w:rsidRPr="00000000">
        <w:rPr>
          <w:rtl w:val="0"/>
        </w:rPr>
        <w:t xml:space="preserve">        mc "What do you mean Moni-"</w:t>
      </w:r>
    </w:p>
    <w:p w:rsidR="00000000" w:rsidDel="00000000" w:rsidP="00000000" w:rsidRDefault="00000000" w:rsidRPr="00000000" w14:paraId="00000B21">
      <w:pPr>
        <w:pageBreakBefore w:val="0"/>
        <w:rPr/>
      </w:pPr>
      <w:r w:rsidDel="00000000" w:rsidR="00000000" w:rsidRPr="00000000">
        <w:rPr>
          <w:rtl w:val="0"/>
        </w:rPr>
        <w:t xml:space="preserve">        show monika 1bj</w:t>
      </w:r>
    </w:p>
    <w:p w:rsidR="00000000" w:rsidDel="00000000" w:rsidP="00000000" w:rsidRDefault="00000000" w:rsidRPr="00000000" w14:paraId="00000B22">
      <w:pPr>
        <w:pageBreakBefore w:val="0"/>
        <w:rPr/>
      </w:pPr>
      <w:r w:rsidDel="00000000" w:rsidR="00000000" w:rsidRPr="00000000">
        <w:rPr>
          <w:rtl w:val="0"/>
        </w:rPr>
        <w:t xml:space="preserve">        "I turn my head towards Monika just in time to see her start working on unbuttoning her shirt."</w:t>
      </w:r>
    </w:p>
    <w:p w:rsidR="00000000" w:rsidDel="00000000" w:rsidP="00000000" w:rsidRDefault="00000000" w:rsidRPr="00000000" w14:paraId="00000B23">
      <w:pPr>
        <w:pageBreakBefore w:val="0"/>
        <w:rPr/>
      </w:pPr>
      <w:r w:rsidDel="00000000" w:rsidR="00000000" w:rsidRPr="00000000">
        <w:rPr>
          <w:rtl w:val="0"/>
        </w:rPr>
        <w:t xml:space="preserve">        show monika at thide zorder 1</w:t>
      </w:r>
    </w:p>
    <w:p w:rsidR="00000000" w:rsidDel="00000000" w:rsidP="00000000" w:rsidRDefault="00000000" w:rsidRPr="00000000" w14:paraId="00000B24">
      <w:pPr>
        <w:pageBreakBefore w:val="0"/>
        <w:rPr/>
      </w:pPr>
      <w:r w:rsidDel="00000000" w:rsidR="00000000" w:rsidRPr="00000000">
        <w:rPr>
          <w:rtl w:val="0"/>
        </w:rPr>
        <w:t xml:space="preserve">        hide monika</w:t>
      </w:r>
    </w:p>
    <w:p w:rsidR="00000000" w:rsidDel="00000000" w:rsidP="00000000" w:rsidRDefault="00000000" w:rsidRPr="00000000" w14:paraId="00000B25">
      <w:pPr>
        <w:pageBreakBefore w:val="0"/>
        <w:rPr/>
      </w:pPr>
      <w:r w:rsidDel="00000000" w:rsidR="00000000" w:rsidRPr="00000000">
        <w:rPr>
          <w:rtl w:val="0"/>
        </w:rPr>
        <w:t xml:space="preserve">        "I quickly whip my head back forward, shielding my eyes from trying to turn back."</w:t>
      </w:r>
    </w:p>
    <w:p w:rsidR="00000000" w:rsidDel="00000000" w:rsidP="00000000" w:rsidRDefault="00000000" w:rsidRPr="00000000" w14:paraId="00000B26">
      <w:pPr>
        <w:pageBreakBefore w:val="0"/>
        <w:rPr/>
      </w:pPr>
      <w:r w:rsidDel="00000000" w:rsidR="00000000" w:rsidRPr="00000000">
        <w:rPr>
          <w:rtl w:val="0"/>
        </w:rPr>
        <w:t xml:space="preserve">        mc "Jeez Monika! At least warn me next time!"</w:t>
      </w:r>
    </w:p>
    <w:p w:rsidR="00000000" w:rsidDel="00000000" w:rsidP="00000000" w:rsidRDefault="00000000" w:rsidRPr="00000000" w14:paraId="00000B27">
      <w:pPr>
        <w:pageBreakBefore w:val="0"/>
        <w:rPr/>
      </w:pPr>
      <w:r w:rsidDel="00000000" w:rsidR="00000000" w:rsidRPr="00000000">
        <w:rPr>
          <w:rtl w:val="0"/>
        </w:rPr>
        <w:t xml:space="preserve">        m "What? I'm just gonna change into my pajamas."</w:t>
      </w:r>
    </w:p>
    <w:p w:rsidR="00000000" w:rsidDel="00000000" w:rsidP="00000000" w:rsidRDefault="00000000" w:rsidRPr="00000000" w14:paraId="00000B28">
      <w:pPr>
        <w:pageBreakBefore w:val="0"/>
        <w:rPr/>
      </w:pPr>
      <w:r w:rsidDel="00000000" w:rsidR="00000000" w:rsidRPr="00000000">
        <w:rPr>
          <w:rtl w:val="0"/>
        </w:rPr>
        <w:t xml:space="preserve">        mc "And your just gonna undress in front of me?!"</w:t>
      </w:r>
    </w:p>
    <w:p w:rsidR="00000000" w:rsidDel="00000000" w:rsidP="00000000" w:rsidRDefault="00000000" w:rsidRPr="00000000" w14:paraId="00000B29">
      <w:pPr>
        <w:pageBreakBefore w:val="0"/>
        <w:rPr/>
      </w:pPr>
      <w:r w:rsidDel="00000000" w:rsidR="00000000" w:rsidRPr="00000000">
        <w:rPr>
          <w:rtl w:val="0"/>
        </w:rPr>
        <w:t xml:space="preserve">        m "[player]..."</w:t>
      </w:r>
    </w:p>
    <w:p w:rsidR="00000000" w:rsidDel="00000000" w:rsidP="00000000" w:rsidRDefault="00000000" w:rsidRPr="00000000" w14:paraId="00000B2A">
      <w:pPr>
        <w:pageBreakBefore w:val="0"/>
        <w:rPr/>
      </w:pPr>
      <w:r w:rsidDel="00000000" w:rsidR="00000000" w:rsidRPr="00000000">
        <w:rPr>
          <w:rtl w:val="0"/>
        </w:rPr>
        <w:t xml:space="preserve">        "I can hear her footsteps getting closer to me, and the sound of a shirt thrown across the room makes my eyes widen."</w:t>
      </w:r>
    </w:p>
    <w:p w:rsidR="00000000" w:rsidDel="00000000" w:rsidP="00000000" w:rsidRDefault="00000000" w:rsidRPr="00000000" w14:paraId="00000B2B">
      <w:pPr>
        <w:pageBreakBefore w:val="0"/>
        <w:rPr/>
      </w:pPr>
      <w:r w:rsidDel="00000000" w:rsidR="00000000" w:rsidRPr="00000000">
        <w:rPr>
          <w:rtl w:val="0"/>
        </w:rPr>
        <w:t xml:space="preserve">        m "{i}It's not like you haven't seen me like this before~ hehehe~{/i}"</w:t>
      </w:r>
    </w:p>
    <w:p w:rsidR="00000000" w:rsidDel="00000000" w:rsidP="00000000" w:rsidRDefault="00000000" w:rsidRPr="00000000" w14:paraId="00000B2C">
      <w:pPr>
        <w:pageBreakBefore w:val="0"/>
        <w:rPr/>
      </w:pPr>
      <w:r w:rsidDel="00000000" w:rsidR="00000000" w:rsidRPr="00000000">
        <w:rPr>
          <w:rtl w:val="0"/>
        </w:rPr>
        <w:t xml:space="preserve">        "Monika wraps her arms around me from behind, taking me by surprise."</w:t>
      </w:r>
    </w:p>
    <w:p w:rsidR="00000000" w:rsidDel="00000000" w:rsidP="00000000" w:rsidRDefault="00000000" w:rsidRPr="00000000" w14:paraId="00000B2D">
      <w:pPr>
        <w:pageBreakBefore w:val="0"/>
        <w:rPr/>
      </w:pPr>
      <w:r w:rsidDel="00000000" w:rsidR="00000000" w:rsidRPr="00000000">
        <w:rPr>
          <w:rtl w:val="0"/>
        </w:rPr>
        <w:t xml:space="preserve">        "I can feel the warmth of her skin through my dress shirt as she presses against me."</w:t>
      </w:r>
    </w:p>
    <w:p w:rsidR="00000000" w:rsidDel="00000000" w:rsidP="00000000" w:rsidRDefault="00000000" w:rsidRPr="00000000" w14:paraId="00000B2E">
      <w:pPr>
        <w:pageBreakBefore w:val="0"/>
        <w:rPr/>
      </w:pPr>
      <w:r w:rsidDel="00000000" w:rsidR="00000000" w:rsidRPr="00000000">
        <w:rPr>
          <w:rtl w:val="0"/>
        </w:rPr>
        <w:t xml:space="preserve">        mc "M-Monika..."</w:t>
      </w:r>
    </w:p>
    <w:p w:rsidR="00000000" w:rsidDel="00000000" w:rsidP="00000000" w:rsidRDefault="00000000" w:rsidRPr="00000000" w14:paraId="00000B2F">
      <w:pPr>
        <w:pageBreakBefore w:val="0"/>
        <w:rPr/>
      </w:pPr>
      <w:r w:rsidDel="00000000" w:rsidR="00000000" w:rsidRPr="00000000">
        <w:rPr>
          <w:rtl w:val="0"/>
        </w:rPr>
        <w:t xml:space="preserve">        "My mind was confused trying to figure out if I should feel upset at her or aroused by her."</w:t>
      </w:r>
    </w:p>
    <w:p w:rsidR="00000000" w:rsidDel="00000000" w:rsidP="00000000" w:rsidRDefault="00000000" w:rsidRPr="00000000" w14:paraId="00000B30">
      <w:pPr>
        <w:pageBreakBefore w:val="0"/>
        <w:rPr/>
      </w:pPr>
      <w:r w:rsidDel="00000000" w:rsidR="00000000" w:rsidRPr="00000000">
        <w:rPr>
          <w:rtl w:val="0"/>
        </w:rPr>
        <w:t xml:space="preserve">        m "Fiinne, if you don't wanna look then that's your choice. But no peeking now~"</w:t>
      </w:r>
    </w:p>
    <w:p w:rsidR="00000000" w:rsidDel="00000000" w:rsidP="00000000" w:rsidRDefault="00000000" w:rsidRPr="00000000" w14:paraId="00000B31">
      <w:pPr>
        <w:pageBreakBefore w:val="0"/>
        <w:rPr/>
      </w:pPr>
      <w:r w:rsidDel="00000000" w:rsidR="00000000" w:rsidRPr="00000000">
        <w:rPr>
          <w:rtl w:val="0"/>
        </w:rPr>
        <w:t xml:space="preserve">        mc "O-Okay..."</w:t>
      </w:r>
    </w:p>
    <w:p w:rsidR="00000000" w:rsidDel="00000000" w:rsidP="00000000" w:rsidRDefault="00000000" w:rsidRPr="00000000" w14:paraId="00000B32">
      <w:pPr>
        <w:pageBreakBefore w:val="0"/>
        <w:rPr/>
      </w:pPr>
      <w:r w:rsidDel="00000000" w:rsidR="00000000" w:rsidRPr="00000000">
        <w:rPr>
          <w:rtl w:val="0"/>
        </w:rPr>
        <w:t xml:space="preserve">        "I can hear her giggling as she gets up and moves over to her dresser I would assume."</w:t>
      </w:r>
    </w:p>
    <w:p w:rsidR="00000000" w:rsidDel="00000000" w:rsidP="00000000" w:rsidRDefault="00000000" w:rsidRPr="00000000" w14:paraId="00000B33">
      <w:pPr>
        <w:pageBreakBefore w:val="0"/>
        <w:rPr/>
      </w:pPr>
      <w:r w:rsidDel="00000000" w:rsidR="00000000" w:rsidRPr="00000000">
        <w:rPr>
          <w:rtl w:val="0"/>
        </w:rPr>
        <w:t xml:space="preserve">        "I try and focus on digging through my bag to find my sleepwear, but I can't help but want to turn my gaze even a little bit."</w:t>
      </w:r>
    </w:p>
    <w:p w:rsidR="00000000" w:rsidDel="00000000" w:rsidP="00000000" w:rsidRDefault="00000000" w:rsidRPr="00000000" w14:paraId="00000B34">
      <w:pPr>
        <w:pageBreakBefore w:val="0"/>
        <w:rPr/>
      </w:pPr>
      <w:r w:rsidDel="00000000" w:rsidR="00000000" w:rsidRPr="00000000">
        <w:rPr>
          <w:rtl w:val="0"/>
        </w:rPr>
        <w:t xml:space="preserve">        "{i}No, you're better than that [player]. You're not going to look.{/i}"</w:t>
      </w:r>
    </w:p>
    <w:p w:rsidR="00000000" w:rsidDel="00000000" w:rsidP="00000000" w:rsidRDefault="00000000" w:rsidRPr="00000000" w14:paraId="00000B35">
      <w:pPr>
        <w:pageBreakBefore w:val="0"/>
        <w:rPr/>
      </w:pPr>
      <w:r w:rsidDel="00000000" w:rsidR="00000000" w:rsidRPr="00000000">
        <w:rPr>
          <w:rtl w:val="0"/>
        </w:rPr>
        <w:t xml:space="preserve">        "{i}You shouldn't be looking at her like that anyway...{/i}"</w:t>
      </w:r>
    </w:p>
    <w:p w:rsidR="00000000" w:rsidDel="00000000" w:rsidP="00000000" w:rsidRDefault="00000000" w:rsidRPr="00000000" w14:paraId="00000B36">
      <w:pPr>
        <w:pageBreakBefore w:val="0"/>
        <w:rPr/>
      </w:pPr>
      <w:r w:rsidDel="00000000" w:rsidR="00000000" w:rsidRPr="00000000">
        <w:rPr>
          <w:rtl w:val="0"/>
        </w:rPr>
        <w:t xml:space="preserve">        "{i}Gaaaahhh hurry up Monika please!{/i}"</w:t>
      </w:r>
    </w:p>
    <w:p w:rsidR="00000000" w:rsidDel="00000000" w:rsidP="00000000" w:rsidRDefault="00000000" w:rsidRPr="00000000" w14:paraId="00000B37">
      <w:pPr>
        <w:pageBreakBefore w:val="0"/>
        <w:rPr/>
      </w:pPr>
      <w:r w:rsidDel="00000000" w:rsidR="00000000" w:rsidRPr="00000000">
        <w:rPr>
          <w:rtl w:val="0"/>
        </w:rPr>
        <w:t xml:space="preserve">        "It feels like an hour passes while I mindlessly go through my bag."</w:t>
      </w:r>
    </w:p>
    <w:p w:rsidR="00000000" w:rsidDel="00000000" w:rsidP="00000000" w:rsidRDefault="00000000" w:rsidRPr="00000000" w14:paraId="00000B38">
      <w:pPr>
        <w:pageBreakBefore w:val="0"/>
        <w:rPr/>
      </w:pPr>
      <w:r w:rsidDel="00000000" w:rsidR="00000000" w:rsidRPr="00000000">
        <w:rPr>
          <w:rtl w:val="0"/>
        </w:rPr>
        <w:t xml:space="preserve">        m "Okay, I'm all dressed [player]. You can look now~"</w:t>
      </w:r>
    </w:p>
    <w:p w:rsidR="00000000" w:rsidDel="00000000" w:rsidP="00000000" w:rsidRDefault="00000000" w:rsidRPr="00000000" w14:paraId="00000B39">
      <w:pPr>
        <w:pageBreakBefore w:val="0"/>
        <w:rPr/>
      </w:pPr>
      <w:r w:rsidDel="00000000" w:rsidR="00000000" w:rsidRPr="00000000">
        <w:rPr>
          <w:rtl w:val="0"/>
        </w:rPr>
        <w:t xml:space="preserve">        "I turn my head slowly to face Monika, still hesitant to any tricks she might try."</w:t>
      </w:r>
    </w:p>
    <w:p w:rsidR="00000000" w:rsidDel="00000000" w:rsidP="00000000" w:rsidRDefault="00000000" w:rsidRPr="00000000" w14:paraId="00000B3A">
      <w:pPr>
        <w:pageBreakBefore w:val="0"/>
        <w:rPr/>
      </w:pPr>
      <w:r w:rsidDel="00000000" w:rsidR="00000000" w:rsidRPr="00000000">
        <w:rPr>
          <w:rtl w:val="0"/>
        </w:rPr>
        <w:t xml:space="preserve">        show monika 5pa at t11</w:t>
      </w:r>
    </w:p>
    <w:p w:rsidR="00000000" w:rsidDel="00000000" w:rsidP="00000000" w:rsidRDefault="00000000" w:rsidRPr="00000000" w14:paraId="00000B3B">
      <w:pPr>
        <w:pageBreakBefore w:val="0"/>
        <w:rPr/>
      </w:pPr>
      <w:r w:rsidDel="00000000" w:rsidR="00000000" w:rsidRPr="00000000">
        <w:rPr>
          <w:rtl w:val="0"/>
        </w:rPr>
        <w:t xml:space="preserve">        mc "Wow Monika, you look adorable in those!"</w:t>
      </w:r>
    </w:p>
    <w:p w:rsidR="00000000" w:rsidDel="00000000" w:rsidP="00000000" w:rsidRDefault="00000000" w:rsidRPr="00000000" w14:paraId="00000B3C">
      <w:pPr>
        <w:pageBreakBefore w:val="0"/>
        <w:rPr/>
      </w:pPr>
      <w:r w:rsidDel="00000000" w:rsidR="00000000" w:rsidRPr="00000000">
        <w:rPr>
          <w:rtl w:val="0"/>
        </w:rPr>
        <w:t xml:space="preserve">        m 2pl "Aw, thanks [player]."</w:t>
      </w:r>
    </w:p>
    <w:p w:rsidR="00000000" w:rsidDel="00000000" w:rsidP="00000000" w:rsidRDefault="00000000" w:rsidRPr="00000000" w14:paraId="00000B3D">
      <w:pPr>
        <w:pageBreakBefore w:val="0"/>
        <w:rPr/>
      </w:pPr>
      <w:r w:rsidDel="00000000" w:rsidR="00000000" w:rsidRPr="00000000">
        <w:rPr>
          <w:rtl w:val="0"/>
        </w:rPr>
        <w:t xml:space="preserve">        m 4pn "They're just pajamas though, nothing that special."</w:t>
      </w:r>
    </w:p>
    <w:p w:rsidR="00000000" w:rsidDel="00000000" w:rsidP="00000000" w:rsidRDefault="00000000" w:rsidRPr="00000000" w14:paraId="00000B3E">
      <w:pPr>
        <w:pageBreakBefore w:val="0"/>
        <w:rPr/>
      </w:pPr>
      <w:r w:rsidDel="00000000" w:rsidR="00000000" w:rsidRPr="00000000">
        <w:rPr>
          <w:rtl w:val="0"/>
        </w:rPr>
        <w:t xml:space="preserve">        show monika 2pm</w:t>
      </w:r>
    </w:p>
    <w:p w:rsidR="00000000" w:rsidDel="00000000" w:rsidP="00000000" w:rsidRDefault="00000000" w:rsidRPr="00000000" w14:paraId="00000B3F">
      <w:pPr>
        <w:pageBreakBefore w:val="0"/>
        <w:rPr/>
      </w:pPr>
      <w:r w:rsidDel="00000000" w:rsidR="00000000" w:rsidRPr="00000000">
        <w:rPr>
          <w:rtl w:val="0"/>
        </w:rPr>
        <w:t xml:space="preserve">        mc "Maybe you just make everything cute then."</w:t>
      </w:r>
    </w:p>
    <w:p w:rsidR="00000000" w:rsidDel="00000000" w:rsidP="00000000" w:rsidRDefault="00000000" w:rsidRPr="00000000" w14:paraId="00000B40">
      <w:pPr>
        <w:pageBreakBefore w:val="0"/>
        <w:rPr/>
      </w:pPr>
      <w:r w:rsidDel="00000000" w:rsidR="00000000" w:rsidRPr="00000000">
        <w:rPr>
          <w:rtl w:val="0"/>
        </w:rPr>
        <w:t xml:space="preserve">        m 2pl "What, that's just silly. Ahaha~"</w:t>
      </w:r>
    </w:p>
    <w:p w:rsidR="00000000" w:rsidDel="00000000" w:rsidP="00000000" w:rsidRDefault="00000000" w:rsidRPr="00000000" w14:paraId="00000B41">
      <w:pPr>
        <w:pageBreakBefore w:val="0"/>
        <w:rPr/>
      </w:pPr>
      <w:r w:rsidDel="00000000" w:rsidR="00000000" w:rsidRPr="00000000">
        <w:rPr>
          <w:rtl w:val="0"/>
        </w:rPr>
        <w:t xml:space="preserve">        m 2pn "Why don't you get changed, I'm sure that outfit is far from comfortable for you."</w:t>
      </w:r>
    </w:p>
    <w:p w:rsidR="00000000" w:rsidDel="00000000" w:rsidP="00000000" w:rsidRDefault="00000000" w:rsidRPr="00000000" w14:paraId="00000B42">
      <w:pPr>
        <w:pageBreakBefore w:val="0"/>
        <w:rPr/>
      </w:pPr>
      <w:r w:rsidDel="00000000" w:rsidR="00000000" w:rsidRPr="00000000">
        <w:rPr>
          <w:rtl w:val="0"/>
        </w:rPr>
        <w:t xml:space="preserve">        show monika 2pm</w:t>
      </w:r>
    </w:p>
    <w:p w:rsidR="00000000" w:rsidDel="00000000" w:rsidP="00000000" w:rsidRDefault="00000000" w:rsidRPr="00000000" w14:paraId="00000B43">
      <w:pPr>
        <w:pageBreakBefore w:val="0"/>
        <w:rPr/>
      </w:pPr>
      <w:r w:rsidDel="00000000" w:rsidR="00000000" w:rsidRPr="00000000">
        <w:rPr>
          <w:rtl w:val="0"/>
        </w:rPr>
        <w:t xml:space="preserve">        mc "Fine, but no peeking yourself then."</w:t>
      </w:r>
    </w:p>
    <w:p w:rsidR="00000000" w:rsidDel="00000000" w:rsidP="00000000" w:rsidRDefault="00000000" w:rsidRPr="00000000" w14:paraId="00000B44">
      <w:pPr>
        <w:pageBreakBefore w:val="0"/>
        <w:rPr/>
      </w:pPr>
      <w:r w:rsidDel="00000000" w:rsidR="00000000" w:rsidRPr="00000000">
        <w:rPr>
          <w:rtl w:val="0"/>
        </w:rPr>
        <w:t xml:space="preserve">        m 2pl "Okay, okay, no peeking."</w:t>
      </w:r>
    </w:p>
    <w:p w:rsidR="00000000" w:rsidDel="00000000" w:rsidP="00000000" w:rsidRDefault="00000000" w:rsidRPr="00000000" w14:paraId="00000B45">
      <w:pPr>
        <w:pageBreakBefore w:val="0"/>
        <w:rPr/>
      </w:pPr>
      <w:r w:rsidDel="00000000" w:rsidR="00000000" w:rsidRPr="00000000">
        <w:rPr>
          <w:rtl w:val="0"/>
        </w:rPr>
        <w:t xml:space="preserve">        show monika 1pj at s11</w:t>
      </w:r>
    </w:p>
    <w:p w:rsidR="00000000" w:rsidDel="00000000" w:rsidP="00000000" w:rsidRDefault="00000000" w:rsidRPr="00000000" w14:paraId="00000B46">
      <w:pPr>
        <w:pageBreakBefore w:val="0"/>
        <w:rPr/>
      </w:pPr>
      <w:r w:rsidDel="00000000" w:rsidR="00000000" w:rsidRPr="00000000">
        <w:rPr>
          <w:rtl w:val="0"/>
        </w:rPr>
        <w:t xml:space="preserve">        "Monika takes a seat on the edge of her bed, covering her eyes with her hands for dramatic effect."</w:t>
      </w:r>
    </w:p>
    <w:p w:rsidR="00000000" w:rsidDel="00000000" w:rsidP="00000000" w:rsidRDefault="00000000" w:rsidRPr="00000000" w14:paraId="00000B47">
      <w:pPr>
        <w:pageBreakBefore w:val="0"/>
        <w:rPr/>
      </w:pPr>
      <w:r w:rsidDel="00000000" w:rsidR="00000000" w:rsidRPr="00000000">
        <w:rPr>
          <w:rtl w:val="0"/>
        </w:rPr>
        <w:t xml:space="preserve">        "I can't help but smile at her while I finish fishing out my own pajamas."</w:t>
      </w:r>
    </w:p>
    <w:p w:rsidR="00000000" w:rsidDel="00000000" w:rsidP="00000000" w:rsidRDefault="00000000" w:rsidRPr="00000000" w14:paraId="00000B48">
      <w:pPr>
        <w:pageBreakBefore w:val="0"/>
        <w:rPr/>
      </w:pPr>
      <w:r w:rsidDel="00000000" w:rsidR="00000000" w:rsidRPr="00000000">
        <w:rPr>
          <w:rtl w:val="0"/>
        </w:rPr>
        <w:t xml:space="preserve">        "Far from fashionable, just a basic white tank top and some fleece pants."</w:t>
      </w:r>
    </w:p>
    <w:p w:rsidR="00000000" w:rsidDel="00000000" w:rsidP="00000000" w:rsidRDefault="00000000" w:rsidRPr="00000000" w14:paraId="00000B49">
      <w:pPr>
        <w:pageBreakBefore w:val="0"/>
        <w:rPr/>
      </w:pPr>
      <w:r w:rsidDel="00000000" w:rsidR="00000000" w:rsidRPr="00000000">
        <w:rPr>
          <w:rtl w:val="0"/>
        </w:rPr>
        <w:t xml:space="preserve">        "I can't help but feel her eyes trying to look through her hands though, so I try to change as fast as I can."</w:t>
      </w:r>
    </w:p>
    <w:p w:rsidR="00000000" w:rsidDel="00000000" w:rsidP="00000000" w:rsidRDefault="00000000" w:rsidRPr="00000000" w14:paraId="00000B4A">
      <w:pPr>
        <w:pageBreakBefore w:val="0"/>
        <w:rPr/>
      </w:pPr>
      <w:r w:rsidDel="00000000" w:rsidR="00000000" w:rsidRPr="00000000">
        <w:rPr>
          <w:rtl w:val="0"/>
        </w:rPr>
        <w:t xml:space="preserve">        "I know we've already done.. {w=.75}those kinds of things.. {w=.75}but it all still feels weird to me."</w:t>
      </w:r>
    </w:p>
    <w:p w:rsidR="00000000" w:rsidDel="00000000" w:rsidP="00000000" w:rsidRDefault="00000000" w:rsidRPr="00000000" w14:paraId="00000B4B">
      <w:pPr>
        <w:pageBreakBefore w:val="0"/>
        <w:rPr/>
      </w:pPr>
      <w:r w:rsidDel="00000000" w:rsidR="00000000" w:rsidRPr="00000000">
        <w:rPr>
          <w:rtl w:val="0"/>
        </w:rPr>
        <w:t xml:space="preserve">        "Maybe I'll get used to it one day, seeing her like that casually."</w:t>
      </w:r>
    </w:p>
    <w:p w:rsidR="00000000" w:rsidDel="00000000" w:rsidP="00000000" w:rsidRDefault="00000000" w:rsidRPr="00000000" w14:paraId="00000B4C">
      <w:pPr>
        <w:pageBreakBefore w:val="0"/>
        <w:rPr/>
      </w:pPr>
      <w:r w:rsidDel="00000000" w:rsidR="00000000" w:rsidRPr="00000000">
        <w:rPr>
          <w:rtl w:val="0"/>
        </w:rPr>
        <w:t xml:space="preserve">        "But for now, I'd like to at least be modest with her as best I can."</w:t>
      </w:r>
    </w:p>
    <w:p w:rsidR="00000000" w:rsidDel="00000000" w:rsidP="00000000" w:rsidRDefault="00000000" w:rsidRPr="00000000" w14:paraId="00000B4D">
      <w:pPr>
        <w:pageBreakBefore w:val="0"/>
        <w:rPr/>
      </w:pPr>
      <w:r w:rsidDel="00000000" w:rsidR="00000000" w:rsidRPr="00000000">
        <w:rPr>
          <w:rtl w:val="0"/>
        </w:rPr>
        <w:t xml:space="preserve">        mc "Alright, I'm all done."</w:t>
      </w:r>
    </w:p>
    <w:p w:rsidR="00000000" w:rsidDel="00000000" w:rsidP="00000000" w:rsidRDefault="00000000" w:rsidRPr="00000000" w14:paraId="00000B4E">
      <w:pPr>
        <w:pageBreakBefore w:val="0"/>
        <w:rPr/>
      </w:pPr>
      <w:r w:rsidDel="00000000" w:rsidR="00000000" w:rsidRPr="00000000">
        <w:rPr>
          <w:rtl w:val="0"/>
        </w:rPr>
        <w:t xml:space="preserve">        m 1pd "..." #&lt;--extra blush</w:t>
      </w:r>
    </w:p>
    <w:p w:rsidR="00000000" w:rsidDel="00000000" w:rsidP="00000000" w:rsidRDefault="00000000" w:rsidRPr="00000000" w14:paraId="00000B4F">
      <w:pPr>
        <w:pageBreakBefore w:val="0"/>
        <w:rPr/>
      </w:pPr>
      <w:r w:rsidDel="00000000" w:rsidR="00000000" w:rsidRPr="00000000">
        <w:rPr>
          <w:rtl w:val="0"/>
        </w:rPr>
        <w:t xml:space="preserve">        mc "Um...{w=.75} is there something wrong Monika?"</w:t>
      </w:r>
    </w:p>
    <w:p w:rsidR="00000000" w:rsidDel="00000000" w:rsidP="00000000" w:rsidRDefault="00000000" w:rsidRPr="00000000" w14:paraId="00000B50">
      <w:pPr>
        <w:pageBreakBefore w:val="0"/>
        <w:rPr/>
      </w:pPr>
      <w:r w:rsidDel="00000000" w:rsidR="00000000" w:rsidRPr="00000000">
        <w:rPr>
          <w:rtl w:val="0"/>
        </w:rPr>
        <w:t xml:space="preserve">        m 2pn "Nono, i-it's fine! Ahaha~" #&lt;--extra blush</w:t>
      </w:r>
    </w:p>
    <w:p w:rsidR="00000000" w:rsidDel="00000000" w:rsidP="00000000" w:rsidRDefault="00000000" w:rsidRPr="00000000" w14:paraId="00000B51">
      <w:pPr>
        <w:pageBreakBefore w:val="0"/>
        <w:rPr/>
      </w:pPr>
      <w:r w:rsidDel="00000000" w:rsidR="00000000" w:rsidRPr="00000000">
        <w:rPr>
          <w:rtl w:val="0"/>
        </w:rPr>
        <w:t xml:space="preserve">        m 1pe1 "Just come over here already."</w:t>
      </w:r>
    </w:p>
    <w:p w:rsidR="00000000" w:rsidDel="00000000" w:rsidP="00000000" w:rsidRDefault="00000000" w:rsidRPr="00000000" w14:paraId="00000B52">
      <w:pPr>
        <w:pageBreakBefore w:val="0"/>
        <w:rPr/>
      </w:pPr>
      <w:r w:rsidDel="00000000" w:rsidR="00000000" w:rsidRPr="00000000">
        <w:rPr>
          <w:rtl w:val="0"/>
        </w:rPr>
        <w:t xml:space="preserve">        show monika 1pj at t42</w:t>
      </w:r>
    </w:p>
    <w:p w:rsidR="00000000" w:rsidDel="00000000" w:rsidP="00000000" w:rsidRDefault="00000000" w:rsidRPr="00000000" w14:paraId="00000B53">
      <w:pPr>
        <w:pageBreakBefore w:val="0"/>
        <w:rPr/>
      </w:pPr>
      <w:r w:rsidDel="00000000" w:rsidR="00000000" w:rsidRPr="00000000">
        <w:rPr>
          <w:rtl w:val="0"/>
        </w:rPr>
        <w:t xml:space="preserve">        show monika at s42</w:t>
      </w:r>
    </w:p>
    <w:p w:rsidR="00000000" w:rsidDel="00000000" w:rsidP="00000000" w:rsidRDefault="00000000" w:rsidRPr="00000000" w14:paraId="00000B54">
      <w:pPr>
        <w:pageBreakBefore w:val="0"/>
        <w:rPr/>
      </w:pPr>
      <w:r w:rsidDel="00000000" w:rsidR="00000000" w:rsidRPr="00000000">
        <w:rPr>
          <w:rtl w:val="0"/>
        </w:rPr>
        <w:t xml:space="preserve">        "She shifts herself over in the bed and outstretched her arms towards me."</w:t>
      </w:r>
    </w:p>
    <w:p w:rsidR="00000000" w:rsidDel="00000000" w:rsidP="00000000" w:rsidRDefault="00000000" w:rsidRPr="00000000" w14:paraId="00000B55">
      <w:pPr>
        <w:pageBreakBefore w:val="0"/>
        <w:rPr/>
      </w:pPr>
      <w:r w:rsidDel="00000000" w:rsidR="00000000" w:rsidRPr="00000000">
        <w:rPr>
          <w:rtl w:val="0"/>
        </w:rPr>
        <w:t xml:space="preserve">        show monika 1pj at face with dissolve</w:t>
      </w:r>
    </w:p>
    <w:p w:rsidR="00000000" w:rsidDel="00000000" w:rsidP="00000000" w:rsidRDefault="00000000" w:rsidRPr="00000000" w14:paraId="00000B56">
      <w:pPr>
        <w:pageBreakBefore w:val="0"/>
        <w:rPr/>
      </w:pPr>
      <w:r w:rsidDel="00000000" w:rsidR="00000000" w:rsidRPr="00000000">
        <w:rPr>
          <w:rtl w:val="0"/>
        </w:rPr>
        <w:t xml:space="preserve">        "I happily obliged, taking my new spot on the bed and in her arms."</w:t>
      </w:r>
    </w:p>
    <w:p w:rsidR="00000000" w:rsidDel="00000000" w:rsidP="00000000" w:rsidRDefault="00000000" w:rsidRPr="00000000" w14:paraId="00000B57">
      <w:pPr>
        <w:pageBreakBefore w:val="0"/>
        <w:rPr/>
      </w:pPr>
      <w:r w:rsidDel="00000000" w:rsidR="00000000" w:rsidRPr="00000000">
        <w:rPr>
          <w:rtl w:val="0"/>
        </w:rPr>
        <w:t xml:space="preserve">        m 1pk "Your so warm [player], I would stay like this all winter long if I could."</w:t>
      </w:r>
    </w:p>
    <w:p w:rsidR="00000000" w:rsidDel="00000000" w:rsidP="00000000" w:rsidRDefault="00000000" w:rsidRPr="00000000" w14:paraId="00000B58">
      <w:pPr>
        <w:pageBreakBefore w:val="0"/>
        <w:rPr/>
      </w:pPr>
      <w:r w:rsidDel="00000000" w:rsidR="00000000" w:rsidRPr="00000000">
        <w:rPr>
          <w:rtl w:val="0"/>
        </w:rPr>
        <w:t xml:space="preserve">        show monika 1pj</w:t>
      </w:r>
    </w:p>
    <w:p w:rsidR="00000000" w:rsidDel="00000000" w:rsidP="00000000" w:rsidRDefault="00000000" w:rsidRPr="00000000" w14:paraId="00000B59">
      <w:pPr>
        <w:pageBreakBefore w:val="0"/>
        <w:rPr/>
      </w:pPr>
      <w:r w:rsidDel="00000000" w:rsidR="00000000" w:rsidRPr="00000000">
        <w:rPr>
          <w:rtl w:val="0"/>
        </w:rPr>
        <w:t xml:space="preserve">        mc "Me too, maybe even all year long."</w:t>
      </w:r>
    </w:p>
    <w:p w:rsidR="00000000" w:rsidDel="00000000" w:rsidP="00000000" w:rsidRDefault="00000000" w:rsidRPr="00000000" w14:paraId="00000B5A">
      <w:pPr>
        <w:pageBreakBefore w:val="0"/>
        <w:rPr/>
      </w:pPr>
      <w:r w:rsidDel="00000000" w:rsidR="00000000" w:rsidRPr="00000000">
        <w:rPr>
          <w:rtl w:val="0"/>
        </w:rPr>
        <w:t xml:space="preserve">        m 1pk "I would if you wanted too!"</w:t>
      </w:r>
    </w:p>
    <w:p w:rsidR="00000000" w:rsidDel="00000000" w:rsidP="00000000" w:rsidRDefault="00000000" w:rsidRPr="00000000" w14:paraId="00000B5B">
      <w:pPr>
        <w:pageBreakBefore w:val="0"/>
        <w:rPr/>
      </w:pPr>
      <w:r w:rsidDel="00000000" w:rsidR="00000000" w:rsidRPr="00000000">
        <w:rPr>
          <w:rtl w:val="0"/>
        </w:rPr>
        <w:t xml:space="preserve">        show monika 1pj</w:t>
      </w:r>
    </w:p>
    <w:p w:rsidR="00000000" w:rsidDel="00000000" w:rsidP="00000000" w:rsidRDefault="00000000" w:rsidRPr="00000000" w14:paraId="00000B5C">
      <w:pPr>
        <w:pageBreakBefore w:val="0"/>
        <w:rPr/>
      </w:pPr>
      <w:r w:rsidDel="00000000" w:rsidR="00000000" w:rsidRPr="00000000">
        <w:rPr>
          <w:rtl w:val="0"/>
        </w:rPr>
        <w:t xml:space="preserve">        "We pull each other closer and stay like this for a while."</w:t>
      </w:r>
    </w:p>
    <w:p w:rsidR="00000000" w:rsidDel="00000000" w:rsidP="00000000" w:rsidRDefault="00000000" w:rsidRPr="00000000" w14:paraId="00000B5D">
      <w:pPr>
        <w:pageBreakBefore w:val="0"/>
        <w:rPr/>
      </w:pPr>
      <w:r w:rsidDel="00000000" w:rsidR="00000000" w:rsidRPr="00000000">
        <w:rPr>
          <w:rtl w:val="0"/>
        </w:rPr>
        <w:t xml:space="preserve">        "I couldn't complain though, I felt happy in her arms."</w:t>
      </w:r>
    </w:p>
    <w:p w:rsidR="00000000" w:rsidDel="00000000" w:rsidP="00000000" w:rsidRDefault="00000000" w:rsidRPr="00000000" w14:paraId="00000B5E">
      <w:pPr>
        <w:pageBreakBefore w:val="0"/>
        <w:rPr/>
      </w:pPr>
      <w:r w:rsidDel="00000000" w:rsidR="00000000" w:rsidRPr="00000000">
        <w:rPr>
          <w:rtl w:val="0"/>
        </w:rPr>
        <w:t xml:space="preserve">        m 1pb "Hey, why don't we watch some classic holiday movies!"</w:t>
      </w:r>
    </w:p>
    <w:p w:rsidR="00000000" w:rsidDel="00000000" w:rsidP="00000000" w:rsidRDefault="00000000" w:rsidRPr="00000000" w14:paraId="00000B5F">
      <w:pPr>
        <w:pageBreakBefore w:val="0"/>
        <w:rPr/>
      </w:pPr>
      <w:r w:rsidDel="00000000" w:rsidR="00000000" w:rsidRPr="00000000">
        <w:rPr>
          <w:rtl w:val="0"/>
        </w:rPr>
        <w:t xml:space="preserve">        m "Me and my parents always do that every Christmas Eve before we go to bed."</w:t>
      </w:r>
    </w:p>
    <w:p w:rsidR="00000000" w:rsidDel="00000000" w:rsidP="00000000" w:rsidRDefault="00000000" w:rsidRPr="00000000" w14:paraId="00000B60">
      <w:pPr>
        <w:pageBreakBefore w:val="0"/>
        <w:rPr/>
      </w:pPr>
      <w:r w:rsidDel="00000000" w:rsidR="00000000" w:rsidRPr="00000000">
        <w:rPr>
          <w:rtl w:val="0"/>
        </w:rPr>
        <w:t xml:space="preserve">        show monika 1pa</w:t>
      </w:r>
    </w:p>
    <w:p w:rsidR="00000000" w:rsidDel="00000000" w:rsidP="00000000" w:rsidRDefault="00000000" w:rsidRPr="00000000" w14:paraId="00000B61">
      <w:pPr>
        <w:pageBreakBefore w:val="0"/>
        <w:rPr/>
      </w:pPr>
      <w:r w:rsidDel="00000000" w:rsidR="00000000" w:rsidRPr="00000000">
        <w:rPr>
          <w:rtl w:val="0"/>
        </w:rPr>
        <w:t xml:space="preserve">        mc "Well sure, that sounds like fun."</w:t>
      </w:r>
    </w:p>
    <w:p w:rsidR="00000000" w:rsidDel="00000000" w:rsidP="00000000" w:rsidRDefault="00000000" w:rsidRPr="00000000" w14:paraId="00000B62">
      <w:pPr>
        <w:pageBreakBefore w:val="0"/>
        <w:rPr/>
      </w:pPr>
      <w:r w:rsidDel="00000000" w:rsidR="00000000" w:rsidRPr="00000000">
        <w:rPr>
          <w:rtl w:val="0"/>
        </w:rPr>
        <w:t xml:space="preserve">        m 1pk "Yay! Let me see if I can find any!"</w:t>
      </w:r>
    </w:p>
    <w:p w:rsidR="00000000" w:rsidDel="00000000" w:rsidP="00000000" w:rsidRDefault="00000000" w:rsidRPr="00000000" w14:paraId="00000B63">
      <w:pPr>
        <w:pageBreakBefore w:val="0"/>
        <w:rPr/>
      </w:pPr>
      <w:r w:rsidDel="00000000" w:rsidR="00000000" w:rsidRPr="00000000">
        <w:rPr>
          <w:rtl w:val="0"/>
        </w:rPr>
        <w:t xml:space="preserve">        show monika 3pj at t42</w:t>
      </w:r>
    </w:p>
    <w:p w:rsidR="00000000" w:rsidDel="00000000" w:rsidP="00000000" w:rsidRDefault="00000000" w:rsidRPr="00000000" w14:paraId="00000B64">
      <w:pPr>
        <w:pageBreakBefore w:val="0"/>
        <w:rPr/>
      </w:pPr>
      <w:r w:rsidDel="00000000" w:rsidR="00000000" w:rsidRPr="00000000">
        <w:rPr>
          <w:rtl w:val="0"/>
        </w:rPr>
        <w:t xml:space="preserve">        pause .1</w:t>
      </w:r>
    </w:p>
    <w:p w:rsidR="00000000" w:rsidDel="00000000" w:rsidP="00000000" w:rsidRDefault="00000000" w:rsidRPr="00000000" w14:paraId="00000B65">
      <w:pPr>
        <w:pageBreakBefore w:val="0"/>
        <w:rPr/>
      </w:pPr>
      <w:r w:rsidDel="00000000" w:rsidR="00000000" w:rsidRPr="00000000">
        <w:rPr>
          <w:rtl w:val="0"/>
        </w:rPr>
        <w:t xml:space="preserve">        show monika at s42</w:t>
      </w:r>
    </w:p>
    <w:p w:rsidR="00000000" w:rsidDel="00000000" w:rsidP="00000000" w:rsidRDefault="00000000" w:rsidRPr="00000000" w14:paraId="00000B66">
      <w:pPr>
        <w:pageBreakBefore w:val="0"/>
        <w:rPr/>
      </w:pPr>
      <w:r w:rsidDel="00000000" w:rsidR="00000000" w:rsidRPr="00000000">
        <w:rPr>
          <w:rtl w:val="0"/>
        </w:rPr>
        <w:t xml:space="preserve">        "Monika rolls away from me, grabbing the remote for the television and opens up her Webflux."</w:t>
      </w:r>
    </w:p>
    <w:p w:rsidR="00000000" w:rsidDel="00000000" w:rsidP="00000000" w:rsidRDefault="00000000" w:rsidRPr="00000000" w14:paraId="00000B67">
      <w:pPr>
        <w:pageBreakBefore w:val="0"/>
        <w:rPr/>
      </w:pPr>
      <w:r w:rsidDel="00000000" w:rsidR="00000000" w:rsidRPr="00000000">
        <w:rPr>
          <w:rtl w:val="0"/>
        </w:rPr>
        <w:t xml:space="preserve">        show monika 3pc</w:t>
      </w:r>
    </w:p>
    <w:p w:rsidR="00000000" w:rsidDel="00000000" w:rsidP="00000000" w:rsidRDefault="00000000" w:rsidRPr="00000000" w14:paraId="00000B68">
      <w:pPr>
        <w:pageBreakBefore w:val="0"/>
        <w:rPr/>
      </w:pPr>
      <w:r w:rsidDel="00000000" w:rsidR="00000000" w:rsidRPr="00000000">
        <w:rPr>
          <w:rtl w:val="0"/>
        </w:rPr>
        <w:t xml:space="preserve">        mc "Why don't we grab a snack or something before we start? Even if its something small we cou-{w=1.5}{nw}"</w:t>
      </w:r>
    </w:p>
    <w:p w:rsidR="00000000" w:rsidDel="00000000" w:rsidP="00000000" w:rsidRDefault="00000000" w:rsidRPr="00000000" w14:paraId="00000B69">
      <w:pPr>
        <w:pageBreakBefore w:val="0"/>
        <w:rPr/>
      </w:pPr>
      <w:r w:rsidDel="00000000" w:rsidR="00000000" w:rsidRPr="00000000">
        <w:rPr>
          <w:rtl w:val="0"/>
        </w:rPr>
        <w:t xml:space="preserve">        m 1pn "Umm, I actually don't think we have anything right now [player]."</w:t>
      </w:r>
    </w:p>
    <w:p w:rsidR="00000000" w:rsidDel="00000000" w:rsidP="00000000" w:rsidRDefault="00000000" w:rsidRPr="00000000" w14:paraId="00000B6A">
      <w:pPr>
        <w:pageBreakBefore w:val="0"/>
        <w:rPr/>
      </w:pPr>
      <w:r w:rsidDel="00000000" w:rsidR="00000000" w:rsidRPr="00000000">
        <w:rPr>
          <w:rtl w:val="0"/>
        </w:rPr>
        <w:t xml:space="preserve">        m 3pl "Let's just stay up here, we don't {i}really{/i} need anything down there anyway."</w:t>
      </w:r>
    </w:p>
    <w:p w:rsidR="00000000" w:rsidDel="00000000" w:rsidP="00000000" w:rsidRDefault="00000000" w:rsidRPr="00000000" w14:paraId="00000B6B">
      <w:pPr>
        <w:pageBreakBefore w:val="0"/>
        <w:rPr/>
      </w:pPr>
      <w:r w:rsidDel="00000000" w:rsidR="00000000" w:rsidRPr="00000000">
        <w:rPr>
          <w:rtl w:val="0"/>
        </w:rPr>
        <w:t xml:space="preserve">        m 2pk "We have everything we need right up here! Ahaha~"</w:t>
      </w:r>
    </w:p>
    <w:p w:rsidR="00000000" w:rsidDel="00000000" w:rsidP="00000000" w:rsidRDefault="00000000" w:rsidRPr="00000000" w14:paraId="00000B6C">
      <w:pPr>
        <w:pageBreakBefore w:val="0"/>
        <w:rPr/>
      </w:pPr>
      <w:r w:rsidDel="00000000" w:rsidR="00000000" w:rsidRPr="00000000">
        <w:rPr>
          <w:rtl w:val="0"/>
        </w:rPr>
        <w:t xml:space="preserve">        show monika 1pc</w:t>
      </w:r>
    </w:p>
    <w:p w:rsidR="00000000" w:rsidDel="00000000" w:rsidP="00000000" w:rsidRDefault="00000000" w:rsidRPr="00000000" w14:paraId="00000B6D">
      <w:pPr>
        <w:pageBreakBefore w:val="0"/>
        <w:rPr/>
      </w:pPr>
      <w:r w:rsidDel="00000000" w:rsidR="00000000" w:rsidRPr="00000000">
        <w:rPr>
          <w:rtl w:val="0"/>
        </w:rPr>
        <w:t xml:space="preserve">        mc "Oh..{w=.5} okay..{w=.5} is everything okay Monika?"</w:t>
      </w:r>
    </w:p>
    <w:p w:rsidR="00000000" w:rsidDel="00000000" w:rsidP="00000000" w:rsidRDefault="00000000" w:rsidRPr="00000000" w14:paraId="00000B6E">
      <w:pPr>
        <w:pageBreakBefore w:val="0"/>
        <w:rPr/>
      </w:pPr>
      <w:r w:rsidDel="00000000" w:rsidR="00000000" w:rsidRPr="00000000">
        <w:rPr>
          <w:rtl w:val="0"/>
        </w:rPr>
        <w:t xml:space="preserve">        m 1pe1 "What do you mean? Everything is great!"</w:t>
      </w:r>
    </w:p>
    <w:p w:rsidR="00000000" w:rsidDel="00000000" w:rsidP="00000000" w:rsidRDefault="00000000" w:rsidRPr="00000000" w14:paraId="00000B6F">
      <w:pPr>
        <w:pageBreakBefore w:val="0"/>
        <w:rPr/>
      </w:pPr>
      <w:r w:rsidDel="00000000" w:rsidR="00000000" w:rsidRPr="00000000">
        <w:rPr>
          <w:rtl w:val="0"/>
        </w:rPr>
        <w:t xml:space="preserve">        m "We're here together, enjoying this magical night so close."</w:t>
      </w:r>
    </w:p>
    <w:p w:rsidR="00000000" w:rsidDel="00000000" w:rsidP="00000000" w:rsidRDefault="00000000" w:rsidRPr="00000000" w14:paraId="00000B70">
      <w:pPr>
        <w:pageBreakBefore w:val="0"/>
        <w:rPr/>
      </w:pPr>
      <w:r w:rsidDel="00000000" w:rsidR="00000000" w:rsidRPr="00000000">
        <w:rPr>
          <w:rtl w:val="0"/>
        </w:rPr>
        <w:t xml:space="preserve">        m 1pk "What more could a girl ask for on a night like this?"</w:t>
      </w:r>
    </w:p>
    <w:p w:rsidR="00000000" w:rsidDel="00000000" w:rsidP="00000000" w:rsidRDefault="00000000" w:rsidRPr="00000000" w14:paraId="00000B71">
      <w:pPr>
        <w:pageBreakBefore w:val="0"/>
        <w:rPr/>
      </w:pPr>
      <w:r w:rsidDel="00000000" w:rsidR="00000000" w:rsidRPr="00000000">
        <w:rPr>
          <w:rtl w:val="0"/>
        </w:rPr>
        <w:t xml:space="preserve">        show monika 1pj at face with dissolve</w:t>
      </w:r>
    </w:p>
    <w:p w:rsidR="00000000" w:rsidDel="00000000" w:rsidP="00000000" w:rsidRDefault="00000000" w:rsidRPr="00000000" w14:paraId="00000B72">
      <w:pPr>
        <w:pageBreakBefore w:val="0"/>
        <w:rPr/>
      </w:pPr>
      <w:r w:rsidDel="00000000" w:rsidR="00000000" w:rsidRPr="00000000">
        <w:rPr>
          <w:rtl w:val="0"/>
        </w:rPr>
        <w:t xml:space="preserve">        "Monika hops back into my embrace and happily wraps her arms around me."</w:t>
      </w:r>
    </w:p>
    <w:p w:rsidR="00000000" w:rsidDel="00000000" w:rsidP="00000000" w:rsidRDefault="00000000" w:rsidRPr="00000000" w14:paraId="00000B73">
      <w:pPr>
        <w:pageBreakBefore w:val="0"/>
        <w:rPr/>
      </w:pPr>
      <w:r w:rsidDel="00000000" w:rsidR="00000000" w:rsidRPr="00000000">
        <w:rPr>
          <w:rtl w:val="0"/>
        </w:rPr>
        <w:t xml:space="preserve">        "The movie starts to play on the television and the sounds of holidays fill the room."</w:t>
      </w:r>
    </w:p>
    <w:p w:rsidR="00000000" w:rsidDel="00000000" w:rsidP="00000000" w:rsidRDefault="00000000" w:rsidRPr="00000000" w14:paraId="00000B74">
      <w:pPr>
        <w:pageBreakBefore w:val="0"/>
        <w:rPr/>
      </w:pPr>
      <w:r w:rsidDel="00000000" w:rsidR="00000000" w:rsidRPr="00000000">
        <w:rPr>
          <w:rtl w:val="0"/>
        </w:rPr>
        <w:t xml:space="preserve">        show monika 1pa</w:t>
      </w:r>
    </w:p>
    <w:p w:rsidR="00000000" w:rsidDel="00000000" w:rsidP="00000000" w:rsidRDefault="00000000" w:rsidRPr="00000000" w14:paraId="00000B75">
      <w:pPr>
        <w:pageBreakBefore w:val="0"/>
        <w:rPr/>
      </w:pPr>
      <w:r w:rsidDel="00000000" w:rsidR="00000000" w:rsidRPr="00000000">
        <w:rPr>
          <w:rtl w:val="0"/>
        </w:rPr>
        <w:t xml:space="preserve">        "It's definitely an older film, one I've seen countless times over my lifespan."</w:t>
      </w:r>
    </w:p>
    <w:p w:rsidR="00000000" w:rsidDel="00000000" w:rsidP="00000000" w:rsidRDefault="00000000" w:rsidRPr="00000000" w14:paraId="00000B76">
      <w:pPr>
        <w:pageBreakBefore w:val="0"/>
        <w:rPr/>
      </w:pPr>
      <w:r w:rsidDel="00000000" w:rsidR="00000000" w:rsidRPr="00000000">
        <w:rPr>
          <w:rtl w:val="0"/>
        </w:rPr>
        <w:t xml:space="preserve">        show monika 1pm</w:t>
      </w:r>
    </w:p>
    <w:p w:rsidR="00000000" w:rsidDel="00000000" w:rsidP="00000000" w:rsidRDefault="00000000" w:rsidRPr="00000000" w14:paraId="00000B77">
      <w:pPr>
        <w:pageBreakBefore w:val="0"/>
        <w:rPr/>
      </w:pPr>
      <w:r w:rsidDel="00000000" w:rsidR="00000000" w:rsidRPr="00000000">
        <w:rPr>
          <w:rtl w:val="0"/>
        </w:rPr>
        <w:t xml:space="preserve">        "It has a special sort of feeling only a holiday film can create though, one that doesn't go away even after all this time."</w:t>
      </w:r>
    </w:p>
    <w:p w:rsidR="00000000" w:rsidDel="00000000" w:rsidP="00000000" w:rsidRDefault="00000000" w:rsidRPr="00000000" w14:paraId="00000B78">
      <w:pPr>
        <w:pageBreakBefore w:val="0"/>
        <w:rPr/>
      </w:pPr>
      <w:r w:rsidDel="00000000" w:rsidR="00000000" w:rsidRPr="00000000">
        <w:rPr>
          <w:rtl w:val="0"/>
        </w:rPr>
        <w:t xml:space="preserve">        "A spirit of family and happiness the season is known for."</w:t>
      </w:r>
    </w:p>
    <w:p w:rsidR="00000000" w:rsidDel="00000000" w:rsidP="00000000" w:rsidRDefault="00000000" w:rsidRPr="00000000" w14:paraId="00000B79">
      <w:pPr>
        <w:pageBreakBefore w:val="0"/>
        <w:rPr/>
      </w:pPr>
      <w:r w:rsidDel="00000000" w:rsidR="00000000" w:rsidRPr="00000000">
        <w:rPr>
          <w:rtl w:val="0"/>
        </w:rPr>
        <w:t xml:space="preserve">        show monika 1po</w:t>
      </w:r>
    </w:p>
    <w:p w:rsidR="00000000" w:rsidDel="00000000" w:rsidP="00000000" w:rsidRDefault="00000000" w:rsidRPr="00000000" w14:paraId="00000B7A">
      <w:pPr>
        <w:pageBreakBefore w:val="0"/>
        <w:rPr/>
      </w:pPr>
      <w:r w:rsidDel="00000000" w:rsidR="00000000" w:rsidRPr="00000000">
        <w:rPr>
          <w:rtl w:val="0"/>
        </w:rPr>
        <w:t xml:space="preserve">        "Even still, I can only be surprised by the same scenes so many times."</w:t>
      </w:r>
    </w:p>
    <w:p w:rsidR="00000000" w:rsidDel="00000000" w:rsidP="00000000" w:rsidRDefault="00000000" w:rsidRPr="00000000" w14:paraId="00000B7B">
      <w:pPr>
        <w:pageBreakBefore w:val="0"/>
        <w:rPr/>
      </w:pPr>
      <w:r w:rsidDel="00000000" w:rsidR="00000000" w:rsidRPr="00000000">
        <w:rPr>
          <w:rtl w:val="0"/>
        </w:rPr>
        <w:t xml:space="preserve">        "I feel my gaze lower to Monika, who's resting her head on my chest."</w:t>
      </w:r>
    </w:p>
    <w:p w:rsidR="00000000" w:rsidDel="00000000" w:rsidP="00000000" w:rsidRDefault="00000000" w:rsidRPr="00000000" w14:paraId="00000B7C">
      <w:pPr>
        <w:pageBreakBefore w:val="0"/>
        <w:rPr/>
      </w:pPr>
      <w:r w:rsidDel="00000000" w:rsidR="00000000" w:rsidRPr="00000000">
        <w:rPr>
          <w:rtl w:val="0"/>
        </w:rPr>
        <w:t xml:space="preserve">        "To my surprise though instead of an expression full of joy, she looks as though she's contemplating something."</w:t>
      </w:r>
    </w:p>
    <w:p w:rsidR="00000000" w:rsidDel="00000000" w:rsidP="00000000" w:rsidRDefault="00000000" w:rsidRPr="00000000" w14:paraId="00000B7D">
      <w:pPr>
        <w:pageBreakBefore w:val="0"/>
        <w:rPr/>
      </w:pPr>
      <w:r w:rsidDel="00000000" w:rsidR="00000000" w:rsidRPr="00000000">
        <w:rPr>
          <w:rtl w:val="0"/>
        </w:rPr>
        <w:t xml:space="preserve">        menu:</w:t>
      </w:r>
    </w:p>
    <w:p w:rsidR="00000000" w:rsidDel="00000000" w:rsidP="00000000" w:rsidRDefault="00000000" w:rsidRPr="00000000" w14:paraId="00000B7E">
      <w:pPr>
        <w:pageBreakBefore w:val="0"/>
        <w:rPr/>
      </w:pPr>
      <w:r w:rsidDel="00000000" w:rsidR="00000000" w:rsidRPr="00000000">
        <w:rPr>
          <w:rtl w:val="0"/>
        </w:rPr>
        <w:t xml:space="preserve">            mc "Is this about earlier? What is going on in her head..."</w:t>
      </w:r>
    </w:p>
    <w:p w:rsidR="00000000" w:rsidDel="00000000" w:rsidP="00000000" w:rsidRDefault="00000000" w:rsidRPr="00000000" w14:paraId="00000B7F">
      <w:pPr>
        <w:pageBreakBefore w:val="0"/>
        <w:rPr/>
      </w:pPr>
      <w:r w:rsidDel="00000000" w:rsidR="00000000" w:rsidRPr="00000000">
        <w:rPr>
          <w:rtl w:val="0"/>
        </w:rPr>
        <w:t xml:space="preserve">            "Ask her what is wrong":</w:t>
      </w:r>
    </w:p>
    <w:p w:rsidR="00000000" w:rsidDel="00000000" w:rsidP="00000000" w:rsidRDefault="00000000" w:rsidRPr="00000000" w14:paraId="00000B80">
      <w:pPr>
        <w:pageBreakBefore w:val="0"/>
        <w:rPr/>
      </w:pPr>
      <w:r w:rsidDel="00000000" w:rsidR="00000000" w:rsidRPr="00000000">
        <w:rPr>
          <w:rtl w:val="0"/>
        </w:rPr>
        <w:t xml:space="preserve">                $ e1c8 = 1</w:t>
      </w:r>
    </w:p>
    <w:p w:rsidR="00000000" w:rsidDel="00000000" w:rsidP="00000000" w:rsidRDefault="00000000" w:rsidRPr="00000000" w14:paraId="00000B81">
      <w:pPr>
        <w:pageBreakBefore w:val="0"/>
        <w:rPr/>
      </w:pPr>
      <w:r w:rsidDel="00000000" w:rsidR="00000000" w:rsidRPr="00000000">
        <w:rPr>
          <w:rtl w:val="0"/>
        </w:rPr>
        <w:t xml:space="preserve">                "I can't just let whatever it is to continue upsetting her all night."</w:t>
      </w:r>
    </w:p>
    <w:p w:rsidR="00000000" w:rsidDel="00000000" w:rsidP="00000000" w:rsidRDefault="00000000" w:rsidRPr="00000000" w14:paraId="00000B82">
      <w:pPr>
        <w:pageBreakBefore w:val="0"/>
        <w:rPr/>
      </w:pPr>
      <w:r w:rsidDel="00000000" w:rsidR="00000000" w:rsidRPr="00000000">
        <w:rPr>
          <w:rtl w:val="0"/>
        </w:rPr>
        <w:t xml:space="preserve">                "I want her to be happy tonight, not worried about anything."</w:t>
      </w:r>
    </w:p>
    <w:p w:rsidR="00000000" w:rsidDel="00000000" w:rsidP="00000000" w:rsidRDefault="00000000" w:rsidRPr="00000000" w14:paraId="00000B83">
      <w:pPr>
        <w:pageBreakBefore w:val="0"/>
        <w:rPr/>
      </w:pPr>
      <w:r w:rsidDel="00000000" w:rsidR="00000000" w:rsidRPr="00000000">
        <w:rPr>
          <w:rtl w:val="0"/>
        </w:rPr>
        <w:t xml:space="preserve">                mc "Hey, is something bothering you Monika?"</w:t>
      </w:r>
    </w:p>
    <w:p w:rsidR="00000000" w:rsidDel="00000000" w:rsidP="00000000" w:rsidRDefault="00000000" w:rsidRPr="00000000" w14:paraId="00000B84">
      <w:pPr>
        <w:pageBreakBefore w:val="0"/>
        <w:rPr/>
      </w:pPr>
      <w:r w:rsidDel="00000000" w:rsidR="00000000" w:rsidRPr="00000000">
        <w:rPr>
          <w:rtl w:val="0"/>
        </w:rPr>
        <w:t xml:space="preserve">                m 1pc "Hmm?"</w:t>
      </w:r>
    </w:p>
    <w:p w:rsidR="00000000" w:rsidDel="00000000" w:rsidP="00000000" w:rsidRDefault="00000000" w:rsidRPr="00000000" w14:paraId="00000B85">
      <w:pPr>
        <w:pageBreakBefore w:val="0"/>
        <w:rPr/>
      </w:pPr>
      <w:r w:rsidDel="00000000" w:rsidR="00000000" w:rsidRPr="00000000">
        <w:rPr>
          <w:rtl w:val="0"/>
        </w:rPr>
        <w:t xml:space="preserve">                m 1pd "What are you talking about [player]?"</w:t>
      </w:r>
    </w:p>
    <w:p w:rsidR="00000000" w:rsidDel="00000000" w:rsidP="00000000" w:rsidRDefault="00000000" w:rsidRPr="00000000" w14:paraId="00000B86">
      <w:pPr>
        <w:pageBreakBefore w:val="0"/>
        <w:rPr/>
      </w:pPr>
      <w:r w:rsidDel="00000000" w:rsidR="00000000" w:rsidRPr="00000000">
        <w:rPr>
          <w:rtl w:val="0"/>
        </w:rPr>
        <w:t xml:space="preserve">                show monika 1pc</w:t>
      </w:r>
    </w:p>
    <w:p w:rsidR="00000000" w:rsidDel="00000000" w:rsidP="00000000" w:rsidRDefault="00000000" w:rsidRPr="00000000" w14:paraId="00000B87">
      <w:pPr>
        <w:pageBreakBefore w:val="0"/>
        <w:rPr/>
      </w:pPr>
      <w:r w:rsidDel="00000000" w:rsidR="00000000" w:rsidRPr="00000000">
        <w:rPr>
          <w:rtl w:val="0"/>
        </w:rPr>
        <w:t xml:space="preserve">                mc "It looked like something was bothering you, and I wanted to make sure you were okay."</w:t>
      </w:r>
    </w:p>
    <w:p w:rsidR="00000000" w:rsidDel="00000000" w:rsidP="00000000" w:rsidRDefault="00000000" w:rsidRPr="00000000" w14:paraId="00000B88">
      <w:pPr>
        <w:pageBreakBefore w:val="0"/>
        <w:rPr/>
      </w:pPr>
      <w:r w:rsidDel="00000000" w:rsidR="00000000" w:rsidRPr="00000000">
        <w:rPr>
          <w:rtl w:val="0"/>
        </w:rPr>
        <w:t xml:space="preserve">                m 1pn "N-No, I'm totally fine [player]."</w:t>
      </w:r>
    </w:p>
    <w:p w:rsidR="00000000" w:rsidDel="00000000" w:rsidP="00000000" w:rsidRDefault="00000000" w:rsidRPr="00000000" w14:paraId="00000B89">
      <w:pPr>
        <w:pageBreakBefore w:val="0"/>
        <w:rPr/>
      </w:pPr>
      <w:r w:rsidDel="00000000" w:rsidR="00000000" w:rsidRPr="00000000">
        <w:rPr>
          <w:rtl w:val="0"/>
        </w:rPr>
        <w:t xml:space="preserve">                show monika 1pc</w:t>
      </w:r>
    </w:p>
    <w:p w:rsidR="00000000" w:rsidDel="00000000" w:rsidP="00000000" w:rsidRDefault="00000000" w:rsidRPr="00000000" w14:paraId="00000B8A">
      <w:pPr>
        <w:pageBreakBefore w:val="0"/>
        <w:rPr/>
      </w:pPr>
      <w:r w:rsidDel="00000000" w:rsidR="00000000" w:rsidRPr="00000000">
        <w:rPr>
          <w:rtl w:val="0"/>
        </w:rPr>
        <w:t xml:space="preserve">                mc "Are you sure? It really looked like something was bothering you."</w:t>
      </w:r>
    </w:p>
    <w:p w:rsidR="00000000" w:rsidDel="00000000" w:rsidP="00000000" w:rsidRDefault="00000000" w:rsidRPr="00000000" w14:paraId="00000B8B">
      <w:pPr>
        <w:pageBreakBefore w:val="0"/>
        <w:rPr/>
      </w:pPr>
      <w:r w:rsidDel="00000000" w:rsidR="00000000" w:rsidRPr="00000000">
        <w:rPr>
          <w:rtl w:val="0"/>
        </w:rPr>
        <w:t xml:space="preserve">                show monika 1pq</w:t>
      </w:r>
    </w:p>
    <w:p w:rsidR="00000000" w:rsidDel="00000000" w:rsidP="00000000" w:rsidRDefault="00000000" w:rsidRPr="00000000" w14:paraId="00000B8C">
      <w:pPr>
        <w:pageBreakBefore w:val="0"/>
        <w:rPr/>
      </w:pPr>
      <w:r w:rsidDel="00000000" w:rsidR="00000000" w:rsidRPr="00000000">
        <w:rPr>
          <w:rtl w:val="0"/>
        </w:rPr>
        <w:t xml:space="preserve">                mc "I just want to make sure your okay and-{w=1.5}{nw}"</w:t>
      </w:r>
    </w:p>
    <w:p w:rsidR="00000000" w:rsidDel="00000000" w:rsidP="00000000" w:rsidRDefault="00000000" w:rsidRPr="00000000" w14:paraId="00000B8D">
      <w:pPr>
        <w:pageBreakBefore w:val="0"/>
        <w:rPr/>
      </w:pPr>
      <w:r w:rsidDel="00000000" w:rsidR="00000000" w:rsidRPr="00000000">
        <w:rPr>
          <w:rtl w:val="0"/>
        </w:rPr>
        <w:t xml:space="preserve">                m 1pr "[player]."</w:t>
      </w:r>
    </w:p>
    <w:p w:rsidR="00000000" w:rsidDel="00000000" w:rsidP="00000000" w:rsidRDefault="00000000" w:rsidRPr="00000000" w14:paraId="00000B8E">
      <w:pPr>
        <w:pageBreakBefore w:val="0"/>
        <w:rPr/>
      </w:pPr>
      <w:r w:rsidDel="00000000" w:rsidR="00000000" w:rsidRPr="00000000">
        <w:rPr>
          <w:rtl w:val="0"/>
        </w:rPr>
        <w:t xml:space="preserve">                m 1pi "It is nothing."</w:t>
      </w:r>
    </w:p>
    <w:p w:rsidR="00000000" w:rsidDel="00000000" w:rsidP="00000000" w:rsidRDefault="00000000" w:rsidRPr="00000000" w14:paraId="00000B8F">
      <w:pPr>
        <w:pageBreakBefore w:val="0"/>
        <w:rPr/>
      </w:pPr>
      <w:r w:rsidDel="00000000" w:rsidR="00000000" w:rsidRPr="00000000">
        <w:rPr>
          <w:rtl w:val="0"/>
        </w:rPr>
        <w:t xml:space="preserve">                show monika 1ph</w:t>
      </w:r>
    </w:p>
    <w:p w:rsidR="00000000" w:rsidDel="00000000" w:rsidP="00000000" w:rsidRDefault="00000000" w:rsidRPr="00000000" w14:paraId="00000B90">
      <w:pPr>
        <w:pageBreakBefore w:val="0"/>
        <w:rPr/>
      </w:pPr>
      <w:r w:rsidDel="00000000" w:rsidR="00000000" w:rsidRPr="00000000">
        <w:rPr>
          <w:rtl w:val="0"/>
        </w:rPr>
        <w:t xml:space="preserve">                "I feel my sentence fall apart as Monika looks sternly into my eyes."</w:t>
      </w:r>
    </w:p>
    <w:p w:rsidR="00000000" w:rsidDel="00000000" w:rsidP="00000000" w:rsidRDefault="00000000" w:rsidRPr="00000000" w14:paraId="00000B91">
      <w:pPr>
        <w:pageBreakBefore w:val="0"/>
        <w:rPr/>
      </w:pPr>
      <w:r w:rsidDel="00000000" w:rsidR="00000000" w:rsidRPr="00000000">
        <w:rPr>
          <w:rtl w:val="0"/>
        </w:rPr>
        <w:t xml:space="preserve">                m 1pi "It's nothing for you to worry about."</w:t>
      </w:r>
    </w:p>
    <w:p w:rsidR="00000000" w:rsidDel="00000000" w:rsidP="00000000" w:rsidRDefault="00000000" w:rsidRPr="00000000" w14:paraId="00000B92">
      <w:pPr>
        <w:pageBreakBefore w:val="0"/>
        <w:rPr/>
      </w:pPr>
      <w:r w:rsidDel="00000000" w:rsidR="00000000" w:rsidRPr="00000000">
        <w:rPr>
          <w:rtl w:val="0"/>
        </w:rPr>
        <w:t xml:space="preserve">                show monika 1ph at t11</w:t>
      </w:r>
    </w:p>
    <w:p w:rsidR="00000000" w:rsidDel="00000000" w:rsidP="00000000" w:rsidRDefault="00000000" w:rsidRPr="00000000" w14:paraId="00000B93">
      <w:pPr>
        <w:pageBreakBefore w:val="0"/>
        <w:rPr/>
      </w:pPr>
      <w:r w:rsidDel="00000000" w:rsidR="00000000" w:rsidRPr="00000000">
        <w:rPr>
          <w:rtl w:val="0"/>
        </w:rPr>
        <w:t xml:space="preserve">                pause .2</w:t>
      </w:r>
    </w:p>
    <w:p w:rsidR="00000000" w:rsidDel="00000000" w:rsidP="00000000" w:rsidRDefault="00000000" w:rsidRPr="00000000" w14:paraId="00000B94">
      <w:pPr>
        <w:pageBreakBefore w:val="0"/>
        <w:rPr/>
      </w:pPr>
      <w:r w:rsidDel="00000000" w:rsidR="00000000" w:rsidRPr="00000000">
        <w:rPr>
          <w:rtl w:val="0"/>
        </w:rPr>
        <w:t xml:space="preserve">                show monika 1pq at thide zorder 1</w:t>
      </w:r>
    </w:p>
    <w:p w:rsidR="00000000" w:rsidDel="00000000" w:rsidP="00000000" w:rsidRDefault="00000000" w:rsidRPr="00000000" w14:paraId="00000B95">
      <w:pPr>
        <w:pageBreakBefore w:val="0"/>
        <w:rPr/>
      </w:pPr>
      <w:r w:rsidDel="00000000" w:rsidR="00000000" w:rsidRPr="00000000">
        <w:rPr>
          <w:rtl w:val="0"/>
        </w:rPr>
        <w:t xml:space="preserve">                hide monika</w:t>
      </w:r>
    </w:p>
    <w:p w:rsidR="00000000" w:rsidDel="00000000" w:rsidP="00000000" w:rsidRDefault="00000000" w:rsidRPr="00000000" w14:paraId="00000B96">
      <w:pPr>
        <w:pageBreakBefore w:val="0"/>
        <w:rPr/>
      </w:pPr>
      <w:r w:rsidDel="00000000" w:rsidR="00000000" w:rsidRPr="00000000">
        <w:rPr>
          <w:rtl w:val="0"/>
        </w:rPr>
        <w:t xml:space="preserve">                "Monika rolls off my chest and onto her side of the bed and turns away from me."</w:t>
      </w:r>
    </w:p>
    <w:p w:rsidR="00000000" w:rsidDel="00000000" w:rsidP="00000000" w:rsidRDefault="00000000" w:rsidRPr="00000000" w14:paraId="00000B97">
      <w:pPr>
        <w:pageBreakBefore w:val="0"/>
        <w:rPr/>
      </w:pPr>
      <w:r w:rsidDel="00000000" w:rsidR="00000000" w:rsidRPr="00000000">
        <w:rPr>
          <w:rtl w:val="0"/>
        </w:rPr>
        <w:t xml:space="preserve">                "Great, now you just upset her more [player]."</w:t>
      </w:r>
    </w:p>
    <w:p w:rsidR="00000000" w:rsidDel="00000000" w:rsidP="00000000" w:rsidRDefault="00000000" w:rsidRPr="00000000" w14:paraId="00000B98">
      <w:pPr>
        <w:pageBreakBefore w:val="0"/>
        <w:rPr/>
      </w:pPr>
      <w:r w:rsidDel="00000000" w:rsidR="00000000" w:rsidRPr="00000000">
        <w:rPr>
          <w:rtl w:val="0"/>
        </w:rPr>
        <w:t xml:space="preserve">                "Just great."</w:t>
      </w:r>
    </w:p>
    <w:p w:rsidR="00000000" w:rsidDel="00000000" w:rsidP="00000000" w:rsidRDefault="00000000" w:rsidRPr="00000000" w14:paraId="00000B99">
      <w:pPr>
        <w:pageBreakBefore w:val="0"/>
        <w:rPr/>
      </w:pPr>
      <w:r w:rsidDel="00000000" w:rsidR="00000000" w:rsidRPr="00000000">
        <w:rPr>
          <w:rtl w:val="0"/>
        </w:rPr>
        <w:t xml:space="preserve">                "I turn my gaze away from Monika and up to the ceiling."</w:t>
      </w:r>
    </w:p>
    <w:p w:rsidR="00000000" w:rsidDel="00000000" w:rsidP="00000000" w:rsidRDefault="00000000" w:rsidRPr="00000000" w14:paraId="00000B9A">
      <w:pPr>
        <w:pageBreakBefore w:val="0"/>
        <w:rPr/>
      </w:pPr>
      <w:r w:rsidDel="00000000" w:rsidR="00000000" w:rsidRPr="00000000">
        <w:rPr>
          <w:rtl w:val="0"/>
        </w:rPr>
        <w:t xml:space="preserve">                "Nice job ruining tonight with this."</w:t>
      </w:r>
    </w:p>
    <w:p w:rsidR="00000000" w:rsidDel="00000000" w:rsidP="00000000" w:rsidRDefault="00000000" w:rsidRPr="00000000" w14:paraId="00000B9B">
      <w:pPr>
        <w:pageBreakBefore w:val="0"/>
        <w:rPr/>
      </w:pPr>
      <w:r w:rsidDel="00000000" w:rsidR="00000000" w:rsidRPr="00000000">
        <w:rPr>
          <w:rtl w:val="0"/>
        </w:rPr>
        <w:t xml:space="preserve">                mc "I'm sorry Monika..."</w:t>
      </w:r>
    </w:p>
    <w:p w:rsidR="00000000" w:rsidDel="00000000" w:rsidP="00000000" w:rsidRDefault="00000000" w:rsidRPr="00000000" w14:paraId="00000B9C">
      <w:pPr>
        <w:pageBreakBefore w:val="0"/>
        <w:rPr/>
      </w:pPr>
      <w:r w:rsidDel="00000000" w:rsidR="00000000" w:rsidRPr="00000000">
        <w:rPr>
          <w:rtl w:val="0"/>
        </w:rPr>
        <w:t xml:space="preserve">                "I look over to her, only to find her back turned to me."</w:t>
      </w:r>
    </w:p>
    <w:p w:rsidR="00000000" w:rsidDel="00000000" w:rsidP="00000000" w:rsidRDefault="00000000" w:rsidRPr="00000000" w14:paraId="00000B9D">
      <w:pPr>
        <w:pageBreakBefore w:val="0"/>
        <w:rPr/>
      </w:pPr>
      <w:r w:rsidDel="00000000" w:rsidR="00000000" w:rsidRPr="00000000">
        <w:rPr>
          <w:rtl w:val="0"/>
        </w:rPr>
        <w:t xml:space="preserve">                "She stays silent, with nothing but the rustling of the blanket and the television making noise."</w:t>
      </w:r>
    </w:p>
    <w:p w:rsidR="00000000" w:rsidDel="00000000" w:rsidP="00000000" w:rsidRDefault="00000000" w:rsidRPr="00000000" w14:paraId="00000B9E">
      <w:pPr>
        <w:pageBreakBefore w:val="0"/>
        <w:rPr/>
      </w:pPr>
      <w:r w:rsidDel="00000000" w:rsidR="00000000" w:rsidRPr="00000000">
        <w:rPr>
          <w:rtl w:val="0"/>
        </w:rPr>
        <w:t xml:space="preserve">                "I look back up to the ceiling, feeling defeated."</w:t>
      </w:r>
    </w:p>
    <w:p w:rsidR="00000000" w:rsidDel="00000000" w:rsidP="00000000" w:rsidRDefault="00000000" w:rsidRPr="00000000" w14:paraId="00000B9F">
      <w:pPr>
        <w:pageBreakBefore w:val="0"/>
        <w:rPr/>
      </w:pPr>
      <w:r w:rsidDel="00000000" w:rsidR="00000000" w:rsidRPr="00000000">
        <w:rPr>
          <w:rtl w:val="0"/>
        </w:rPr>
        <w:t xml:space="preserve">                "I guess I should just get some sleep then, maybe she'll be in a better mood tomorrow..."</w:t>
      </w:r>
    </w:p>
    <w:p w:rsidR="00000000" w:rsidDel="00000000" w:rsidP="00000000" w:rsidRDefault="00000000" w:rsidRPr="00000000" w14:paraId="00000BA0">
      <w:pPr>
        <w:pageBreakBefore w:val="0"/>
        <w:rPr/>
      </w:pPr>
      <w:r w:rsidDel="00000000" w:rsidR="00000000" w:rsidRPr="00000000">
        <w:rPr>
          <w:rtl w:val="0"/>
        </w:rPr>
        <w:t xml:space="preserve">                mc "I'm... gonna get some sleep. I love you Monika."</w:t>
      </w:r>
    </w:p>
    <w:p w:rsidR="00000000" w:rsidDel="00000000" w:rsidP="00000000" w:rsidRDefault="00000000" w:rsidRPr="00000000" w14:paraId="00000BA1">
      <w:pPr>
        <w:pageBreakBefore w:val="0"/>
        <w:rPr/>
      </w:pPr>
      <w:r w:rsidDel="00000000" w:rsidR="00000000" w:rsidRPr="00000000">
        <w:rPr>
          <w:rtl w:val="0"/>
        </w:rPr>
        <w:t xml:space="preserve">                "I try to settle myself comfortably for the night."</w:t>
      </w:r>
    </w:p>
    <w:p w:rsidR="00000000" w:rsidDel="00000000" w:rsidP="00000000" w:rsidRDefault="00000000" w:rsidRPr="00000000" w14:paraId="00000BA2">
      <w:pPr>
        <w:pageBreakBefore w:val="0"/>
        <w:rPr/>
      </w:pPr>
      <w:r w:rsidDel="00000000" w:rsidR="00000000" w:rsidRPr="00000000">
        <w:rPr>
          <w:rtl w:val="0"/>
        </w:rPr>
        <w:t xml:space="preserve">                "Tomorrow is another d-{w=1.5}{nw}"</w:t>
      </w:r>
    </w:p>
    <w:p w:rsidR="00000000" w:rsidDel="00000000" w:rsidP="00000000" w:rsidRDefault="00000000" w:rsidRPr="00000000" w14:paraId="00000BA3">
      <w:pPr>
        <w:pageBreakBefore w:val="0"/>
        <w:rPr/>
      </w:pPr>
      <w:r w:rsidDel="00000000" w:rsidR="00000000" w:rsidRPr="00000000">
        <w:rPr>
          <w:rtl w:val="0"/>
        </w:rPr>
        <w:t xml:space="preserve">                show monika 1pg at face with dissolve</w:t>
      </w:r>
    </w:p>
    <w:p w:rsidR="00000000" w:rsidDel="00000000" w:rsidP="00000000" w:rsidRDefault="00000000" w:rsidRPr="00000000" w14:paraId="00000BA4">
      <w:pPr>
        <w:pageBreakBefore w:val="0"/>
        <w:rPr/>
      </w:pPr>
      <w:r w:rsidDel="00000000" w:rsidR="00000000" w:rsidRPr="00000000">
        <w:rPr>
          <w:rtl w:val="0"/>
        </w:rPr>
        <w:t xml:space="preserve">                play sound "sfx/fall.ogg"</w:t>
      </w:r>
    </w:p>
    <w:p w:rsidR="00000000" w:rsidDel="00000000" w:rsidP="00000000" w:rsidRDefault="00000000" w:rsidRPr="00000000" w14:paraId="00000BA5">
      <w:pPr>
        <w:pageBreakBefore w:val="0"/>
        <w:rPr/>
      </w:pPr>
      <w:r w:rsidDel="00000000" w:rsidR="00000000" w:rsidRPr="00000000">
        <w:rPr>
          <w:rtl w:val="0"/>
        </w:rPr>
        <w:t xml:space="preserve">                m "No I'm sorry [player]!"</w:t>
      </w:r>
    </w:p>
    <w:p w:rsidR="00000000" w:rsidDel="00000000" w:rsidP="00000000" w:rsidRDefault="00000000" w:rsidRPr="00000000" w14:paraId="00000BA6">
      <w:pPr>
        <w:pageBreakBefore w:val="0"/>
        <w:rPr/>
      </w:pPr>
      <w:r w:rsidDel="00000000" w:rsidR="00000000" w:rsidRPr="00000000">
        <w:rPr>
          <w:rtl w:val="0"/>
        </w:rPr>
        <w:t xml:space="preserve">                show monika 1pf</w:t>
      </w:r>
    </w:p>
    <w:p w:rsidR="00000000" w:rsidDel="00000000" w:rsidP="00000000" w:rsidRDefault="00000000" w:rsidRPr="00000000" w14:paraId="00000BA7">
      <w:pPr>
        <w:pageBreakBefore w:val="0"/>
        <w:rPr/>
      </w:pPr>
      <w:r w:rsidDel="00000000" w:rsidR="00000000" w:rsidRPr="00000000">
        <w:rPr>
          <w:rtl w:val="0"/>
        </w:rPr>
        <w:t xml:space="preserve">                "Monika had practically jumped on top of me, clutching me as tight as she could."</w:t>
      </w:r>
    </w:p>
    <w:p w:rsidR="00000000" w:rsidDel="00000000" w:rsidP="00000000" w:rsidRDefault="00000000" w:rsidRPr="00000000" w14:paraId="00000BA8">
      <w:pPr>
        <w:pageBreakBefore w:val="0"/>
        <w:rPr/>
      </w:pPr>
      <w:r w:rsidDel="00000000" w:rsidR="00000000" w:rsidRPr="00000000">
        <w:rPr>
          <w:rtl w:val="0"/>
        </w:rPr>
        <w:t xml:space="preserve">                "Her face sat only inches from mine and I could feel the heat from her face on mine."</w:t>
      </w:r>
    </w:p>
    <w:p w:rsidR="00000000" w:rsidDel="00000000" w:rsidP="00000000" w:rsidRDefault="00000000" w:rsidRPr="00000000" w14:paraId="00000BA9">
      <w:pPr>
        <w:pageBreakBefore w:val="0"/>
        <w:rPr/>
      </w:pPr>
      <w:r w:rsidDel="00000000" w:rsidR="00000000" w:rsidRPr="00000000">
        <w:rPr>
          <w:rtl w:val="0"/>
        </w:rPr>
        <w:t xml:space="preserve">                m 1pp "I just..."</w:t>
      </w:r>
    </w:p>
    <w:p w:rsidR="00000000" w:rsidDel="00000000" w:rsidP="00000000" w:rsidRDefault="00000000" w:rsidRPr="00000000" w14:paraId="00000BAA">
      <w:pPr>
        <w:pageBreakBefore w:val="0"/>
        <w:rPr/>
      </w:pPr>
      <w:r w:rsidDel="00000000" w:rsidR="00000000" w:rsidRPr="00000000">
        <w:rPr>
          <w:rtl w:val="0"/>
        </w:rPr>
        <w:t xml:space="preserve">                m 1pg "I'm scared [player]."</w:t>
      </w:r>
    </w:p>
    <w:p w:rsidR="00000000" w:rsidDel="00000000" w:rsidP="00000000" w:rsidRDefault="00000000" w:rsidRPr="00000000" w14:paraId="00000BAB">
      <w:pPr>
        <w:pageBreakBefore w:val="0"/>
        <w:rPr/>
      </w:pPr>
      <w:r w:rsidDel="00000000" w:rsidR="00000000" w:rsidRPr="00000000">
        <w:rPr>
          <w:rtl w:val="0"/>
        </w:rPr>
        <w:t xml:space="preserve">                show monika 1pf</w:t>
      </w:r>
    </w:p>
    <w:p w:rsidR="00000000" w:rsidDel="00000000" w:rsidP="00000000" w:rsidRDefault="00000000" w:rsidRPr="00000000" w14:paraId="00000BAC">
      <w:pPr>
        <w:pageBreakBefore w:val="0"/>
        <w:rPr/>
      </w:pPr>
      <w:r w:rsidDel="00000000" w:rsidR="00000000" w:rsidRPr="00000000">
        <w:rPr>
          <w:rtl w:val="0"/>
        </w:rPr>
        <w:t xml:space="preserve">                mc "Scared of what Monika? What's wrong?"</w:t>
      </w:r>
    </w:p>
    <w:p w:rsidR="00000000" w:rsidDel="00000000" w:rsidP="00000000" w:rsidRDefault="00000000" w:rsidRPr="00000000" w14:paraId="00000BAD">
      <w:pPr>
        <w:pageBreakBefore w:val="0"/>
        <w:rPr/>
      </w:pPr>
      <w:r w:rsidDel="00000000" w:rsidR="00000000" w:rsidRPr="00000000">
        <w:rPr>
          <w:rtl w:val="0"/>
        </w:rPr>
        <w:t xml:space="preserve">                m 1pp "Well, when my mom brought me downstairs earlier... she talked to me a bit..."</w:t>
      </w:r>
    </w:p>
    <w:p w:rsidR="00000000" w:rsidDel="00000000" w:rsidP="00000000" w:rsidRDefault="00000000" w:rsidRPr="00000000" w14:paraId="00000BAE">
      <w:pPr>
        <w:pageBreakBefore w:val="0"/>
        <w:rPr/>
      </w:pPr>
      <w:r w:rsidDel="00000000" w:rsidR="00000000" w:rsidRPr="00000000">
        <w:rPr>
          <w:rtl w:val="0"/>
        </w:rPr>
        <w:t xml:space="preserve">                m 1pg "...about you, [player]."</w:t>
      </w:r>
    </w:p>
    <w:p w:rsidR="00000000" w:rsidDel="00000000" w:rsidP="00000000" w:rsidRDefault="00000000" w:rsidRPr="00000000" w14:paraId="00000BAF">
      <w:pPr>
        <w:pageBreakBefore w:val="0"/>
        <w:rPr/>
      </w:pPr>
      <w:r w:rsidDel="00000000" w:rsidR="00000000" w:rsidRPr="00000000">
        <w:rPr>
          <w:rtl w:val="0"/>
        </w:rPr>
        <w:t xml:space="preserve">                m "She said stuff about how she doesn't think your any good for me."</w:t>
      </w:r>
    </w:p>
    <w:p w:rsidR="00000000" w:rsidDel="00000000" w:rsidP="00000000" w:rsidRDefault="00000000" w:rsidRPr="00000000" w14:paraId="00000BB0">
      <w:pPr>
        <w:pageBreakBefore w:val="0"/>
        <w:rPr/>
      </w:pPr>
      <w:r w:rsidDel="00000000" w:rsidR="00000000" w:rsidRPr="00000000">
        <w:rPr>
          <w:rtl w:val="0"/>
        </w:rPr>
        <w:t xml:space="preserve">                m 1pg "Stuff about how I could do so much better than you..."</w:t>
      </w:r>
    </w:p>
    <w:p w:rsidR="00000000" w:rsidDel="00000000" w:rsidP="00000000" w:rsidRDefault="00000000" w:rsidRPr="00000000" w14:paraId="00000BB1">
      <w:pPr>
        <w:pageBreakBefore w:val="0"/>
        <w:rPr/>
      </w:pPr>
      <w:r w:rsidDel="00000000" w:rsidR="00000000" w:rsidRPr="00000000">
        <w:rPr>
          <w:rtl w:val="0"/>
        </w:rPr>
        <w:t xml:space="preserve">                show monika 1pf</w:t>
      </w:r>
    </w:p>
    <w:p w:rsidR="00000000" w:rsidDel="00000000" w:rsidP="00000000" w:rsidRDefault="00000000" w:rsidRPr="00000000" w14:paraId="00000BB2">
      <w:pPr>
        <w:pageBreakBefore w:val="0"/>
        <w:rPr/>
      </w:pPr>
      <w:r w:rsidDel="00000000" w:rsidR="00000000" w:rsidRPr="00000000">
        <w:rPr>
          <w:rtl w:val="0"/>
        </w:rPr>
        <w:t xml:space="preserve">                mc "B-But she was so nice to me at dinner, I thought she..."</w:t>
      </w:r>
    </w:p>
    <w:p w:rsidR="00000000" w:rsidDel="00000000" w:rsidP="00000000" w:rsidRDefault="00000000" w:rsidRPr="00000000" w14:paraId="00000BB3">
      <w:pPr>
        <w:pageBreakBefore w:val="0"/>
        <w:rPr/>
      </w:pPr>
      <w:r w:rsidDel="00000000" w:rsidR="00000000" w:rsidRPr="00000000">
        <w:rPr>
          <w:rtl w:val="0"/>
        </w:rPr>
        <w:t xml:space="preserve">                m 1pn "She's good at hiding her true feelings sometimes."</w:t>
      </w:r>
    </w:p>
    <w:p w:rsidR="00000000" w:rsidDel="00000000" w:rsidP="00000000" w:rsidRDefault="00000000" w:rsidRPr="00000000" w14:paraId="00000BB4">
      <w:pPr>
        <w:pageBreakBefore w:val="0"/>
        <w:rPr/>
      </w:pPr>
      <w:r w:rsidDel="00000000" w:rsidR="00000000" w:rsidRPr="00000000">
        <w:rPr>
          <w:rtl w:val="0"/>
        </w:rPr>
        <w:t xml:space="preserve">                m "She can put on a good mask in front of people, giving the impression she feels one way..."</w:t>
      </w:r>
    </w:p>
    <w:p w:rsidR="00000000" w:rsidDel="00000000" w:rsidP="00000000" w:rsidRDefault="00000000" w:rsidRPr="00000000" w14:paraId="00000BB5">
      <w:pPr>
        <w:pageBreakBefore w:val="0"/>
        <w:rPr/>
      </w:pPr>
      <w:r w:rsidDel="00000000" w:rsidR="00000000" w:rsidRPr="00000000">
        <w:rPr>
          <w:rtl w:val="0"/>
        </w:rPr>
        <w:t xml:space="preserve">                m 1pp "...but in reality, feels the opposite."</w:t>
      </w:r>
    </w:p>
    <w:p w:rsidR="00000000" w:rsidDel="00000000" w:rsidP="00000000" w:rsidRDefault="00000000" w:rsidRPr="00000000" w14:paraId="00000BB6">
      <w:pPr>
        <w:pageBreakBefore w:val="0"/>
        <w:rPr/>
      </w:pPr>
      <w:r w:rsidDel="00000000" w:rsidR="00000000" w:rsidRPr="00000000">
        <w:rPr>
          <w:rtl w:val="0"/>
        </w:rPr>
        <w:t xml:space="preserve">                m 1pp "I just wish it wasn't the case for you though..."</w:t>
      </w:r>
    </w:p>
    <w:p w:rsidR="00000000" w:rsidDel="00000000" w:rsidP="00000000" w:rsidRDefault="00000000" w:rsidRPr="00000000" w14:paraId="00000BB7">
      <w:pPr>
        <w:pageBreakBefore w:val="0"/>
        <w:rPr/>
      </w:pPr>
      <w:r w:rsidDel="00000000" w:rsidR="00000000" w:rsidRPr="00000000">
        <w:rPr>
          <w:rtl w:val="0"/>
        </w:rPr>
        <w:t xml:space="preserve">                m 1pr "What if she convinces Dad your a bad person and they..."</w:t>
      </w:r>
    </w:p>
    <w:p w:rsidR="00000000" w:rsidDel="00000000" w:rsidP="00000000" w:rsidRDefault="00000000" w:rsidRPr="00000000" w14:paraId="00000BB8">
      <w:pPr>
        <w:pageBreakBefore w:val="0"/>
        <w:rPr/>
      </w:pPr>
      <w:r w:rsidDel="00000000" w:rsidR="00000000" w:rsidRPr="00000000">
        <w:rPr>
          <w:rtl w:val="0"/>
        </w:rPr>
        <w:t xml:space="preserve">                show monika 1pq #&lt;-- Edit in tear sprites</w:t>
      </w:r>
    </w:p>
    <w:p w:rsidR="00000000" w:rsidDel="00000000" w:rsidP="00000000" w:rsidRDefault="00000000" w:rsidRPr="00000000" w14:paraId="00000BB9">
      <w:pPr>
        <w:pageBreakBefore w:val="0"/>
        <w:rPr/>
      </w:pPr>
      <w:r w:rsidDel="00000000" w:rsidR="00000000" w:rsidRPr="00000000">
        <w:rPr>
          <w:rtl w:val="0"/>
        </w:rPr>
        <w:t xml:space="preserve">                "Tears start to form under her eyes."</w:t>
      </w:r>
    </w:p>
    <w:p w:rsidR="00000000" w:rsidDel="00000000" w:rsidP="00000000" w:rsidRDefault="00000000" w:rsidRPr="00000000" w14:paraId="00000BBA">
      <w:pPr>
        <w:pageBreakBefore w:val="0"/>
        <w:rPr/>
      </w:pPr>
      <w:r w:rsidDel="00000000" w:rsidR="00000000" w:rsidRPr="00000000">
        <w:rPr>
          <w:rtl w:val="0"/>
        </w:rPr>
        <w:t xml:space="preserve">                m 1pr "...what if they make me stop seeing you? What if we can't be together anymore?"</w:t>
      </w:r>
    </w:p>
    <w:p w:rsidR="00000000" w:rsidDel="00000000" w:rsidP="00000000" w:rsidRDefault="00000000" w:rsidRPr="00000000" w14:paraId="00000BBB">
      <w:pPr>
        <w:pageBreakBefore w:val="0"/>
        <w:rPr/>
      </w:pPr>
      <w:r w:rsidDel="00000000" w:rsidR="00000000" w:rsidRPr="00000000">
        <w:rPr>
          <w:rtl w:val="0"/>
        </w:rPr>
        <w:t xml:space="preserve">                show monika 1pq</w:t>
      </w:r>
    </w:p>
    <w:p w:rsidR="00000000" w:rsidDel="00000000" w:rsidP="00000000" w:rsidRDefault="00000000" w:rsidRPr="00000000" w14:paraId="00000BBC">
      <w:pPr>
        <w:pageBreakBefore w:val="0"/>
        <w:rPr/>
      </w:pPr>
      <w:r w:rsidDel="00000000" w:rsidR="00000000" w:rsidRPr="00000000">
        <w:rPr>
          <w:rtl w:val="0"/>
        </w:rPr>
        <w:t xml:space="preserve">                "Her head falls into my chest as she starts to cry."</w:t>
      </w:r>
    </w:p>
    <w:p w:rsidR="00000000" w:rsidDel="00000000" w:rsidP="00000000" w:rsidRDefault="00000000" w:rsidRPr="00000000" w14:paraId="00000BBD">
      <w:pPr>
        <w:pageBreakBefore w:val="0"/>
        <w:rPr/>
      </w:pPr>
      <w:r w:rsidDel="00000000" w:rsidR="00000000" w:rsidRPr="00000000">
        <w:rPr>
          <w:rtl w:val="0"/>
        </w:rPr>
        <w:t xml:space="preserve">                mc "Monika, hey, I'm not going anywhere."</w:t>
      </w:r>
    </w:p>
    <w:p w:rsidR="00000000" w:rsidDel="00000000" w:rsidP="00000000" w:rsidRDefault="00000000" w:rsidRPr="00000000" w14:paraId="00000BBE">
      <w:pPr>
        <w:pageBreakBefore w:val="0"/>
        <w:rPr/>
      </w:pPr>
      <w:r w:rsidDel="00000000" w:rsidR="00000000" w:rsidRPr="00000000">
        <w:rPr>
          <w:rtl w:val="0"/>
        </w:rPr>
        <w:t xml:space="preserve">                "I run my hand through her hair in an attempt to sooth her."</w:t>
      </w:r>
    </w:p>
    <w:p w:rsidR="00000000" w:rsidDel="00000000" w:rsidP="00000000" w:rsidRDefault="00000000" w:rsidRPr="00000000" w14:paraId="00000BBF">
      <w:pPr>
        <w:pageBreakBefore w:val="0"/>
        <w:rPr/>
      </w:pPr>
      <w:r w:rsidDel="00000000" w:rsidR="00000000" w:rsidRPr="00000000">
        <w:rPr>
          <w:rtl w:val="0"/>
        </w:rPr>
        <w:t xml:space="preserve">                mc "Even if she ends up not liking me in the end, I will still love you with all my heart Monika."</w:t>
      </w:r>
    </w:p>
    <w:p w:rsidR="00000000" w:rsidDel="00000000" w:rsidP="00000000" w:rsidRDefault="00000000" w:rsidRPr="00000000" w14:paraId="00000BC0">
      <w:pPr>
        <w:pageBreakBefore w:val="0"/>
        <w:rPr/>
      </w:pPr>
      <w:r w:rsidDel="00000000" w:rsidR="00000000" w:rsidRPr="00000000">
        <w:rPr>
          <w:rtl w:val="0"/>
        </w:rPr>
        <w:t xml:space="preserve">                show monika 1pe</w:t>
      </w:r>
    </w:p>
    <w:p w:rsidR="00000000" w:rsidDel="00000000" w:rsidP="00000000" w:rsidRDefault="00000000" w:rsidRPr="00000000" w14:paraId="00000BC1">
      <w:pPr>
        <w:pageBreakBefore w:val="0"/>
        <w:rPr/>
      </w:pPr>
      <w:r w:rsidDel="00000000" w:rsidR="00000000" w:rsidRPr="00000000">
        <w:rPr>
          <w:rtl w:val="0"/>
        </w:rPr>
        <w:t xml:space="preserve">                mc "And even if she forces you to stop seeing me I'll always find a way to get to you, like a Romeo to his Juliet."</w:t>
      </w:r>
    </w:p>
    <w:p w:rsidR="00000000" w:rsidDel="00000000" w:rsidP="00000000" w:rsidRDefault="00000000" w:rsidRPr="00000000" w14:paraId="00000BC2">
      <w:pPr>
        <w:pageBreakBefore w:val="0"/>
        <w:rPr/>
      </w:pPr>
      <w:r w:rsidDel="00000000" w:rsidR="00000000" w:rsidRPr="00000000">
        <w:rPr>
          <w:rtl w:val="0"/>
        </w:rPr>
        <w:t xml:space="preserve">                m 1pl "Oh [player], ahahaha~"</w:t>
      </w:r>
    </w:p>
    <w:p w:rsidR="00000000" w:rsidDel="00000000" w:rsidP="00000000" w:rsidRDefault="00000000" w:rsidRPr="00000000" w14:paraId="00000BC3">
      <w:pPr>
        <w:pageBreakBefore w:val="0"/>
        <w:rPr/>
      </w:pPr>
      <w:r w:rsidDel="00000000" w:rsidR="00000000" w:rsidRPr="00000000">
        <w:rPr>
          <w:rtl w:val="0"/>
        </w:rPr>
        <w:t xml:space="preserve">                show monika 1pe</w:t>
      </w:r>
    </w:p>
    <w:p w:rsidR="00000000" w:rsidDel="00000000" w:rsidP="00000000" w:rsidRDefault="00000000" w:rsidRPr="00000000" w14:paraId="00000BC4">
      <w:pPr>
        <w:pageBreakBefore w:val="0"/>
        <w:rPr/>
      </w:pPr>
      <w:r w:rsidDel="00000000" w:rsidR="00000000" w:rsidRPr="00000000">
        <w:rPr>
          <w:rtl w:val="0"/>
        </w:rPr>
        <w:t xml:space="preserve">                "Monika shifts herself so we're laying on our sides eye to eye as she wraps one arm around my neck and another around my waist."</w:t>
      </w:r>
    </w:p>
    <w:p w:rsidR="00000000" w:rsidDel="00000000" w:rsidP="00000000" w:rsidRDefault="00000000" w:rsidRPr="00000000" w14:paraId="00000BC5">
      <w:pPr>
        <w:pageBreakBefore w:val="0"/>
        <w:rPr/>
      </w:pPr>
      <w:r w:rsidDel="00000000" w:rsidR="00000000" w:rsidRPr="00000000">
        <w:rPr>
          <w:rtl w:val="0"/>
        </w:rPr>
        <w:t xml:space="preserve">                "I find myself holding her just as close and wiping the rest of the tears from her face, resting my hand on her cheek."</w:t>
      </w:r>
    </w:p>
    <w:p w:rsidR="00000000" w:rsidDel="00000000" w:rsidP="00000000" w:rsidRDefault="00000000" w:rsidRPr="00000000" w14:paraId="00000BC6">
      <w:pPr>
        <w:pageBreakBefore w:val="0"/>
        <w:rPr/>
      </w:pPr>
      <w:r w:rsidDel="00000000" w:rsidR="00000000" w:rsidRPr="00000000">
        <w:rPr>
          <w:rtl w:val="0"/>
        </w:rPr>
        <w:t xml:space="preserve">                "It seems Saint Nick was helping with the moonlight tonight as well, because I felt myself get lost in her emerald eyes."</w:t>
      </w:r>
    </w:p>
    <w:p w:rsidR="00000000" w:rsidDel="00000000" w:rsidP="00000000" w:rsidRDefault="00000000" w:rsidRPr="00000000" w14:paraId="00000BC7">
      <w:pPr>
        <w:pageBreakBefore w:val="0"/>
        <w:rPr/>
      </w:pPr>
      <w:r w:rsidDel="00000000" w:rsidR="00000000" w:rsidRPr="00000000">
        <w:rPr>
          <w:rtl w:val="0"/>
        </w:rPr>
        <w:t xml:space="preserve">                show monika 1pj</w:t>
      </w:r>
    </w:p>
    <w:p w:rsidR="00000000" w:rsidDel="00000000" w:rsidP="00000000" w:rsidRDefault="00000000" w:rsidRPr="00000000" w14:paraId="00000BC8">
      <w:pPr>
        <w:pageBreakBefore w:val="0"/>
        <w:rPr/>
      </w:pPr>
      <w:r w:rsidDel="00000000" w:rsidR="00000000" w:rsidRPr="00000000">
        <w:rPr>
          <w:rtl w:val="0"/>
        </w:rPr>
        <w:t xml:space="preserve">                "Before I can even react Monika moves in closer, planting her lips onto mine."</w:t>
      </w:r>
    </w:p>
    <w:p w:rsidR="00000000" w:rsidDel="00000000" w:rsidP="00000000" w:rsidRDefault="00000000" w:rsidRPr="00000000" w14:paraId="00000BC9">
      <w:pPr>
        <w:pageBreakBefore w:val="0"/>
        <w:rPr/>
      </w:pPr>
      <w:r w:rsidDel="00000000" w:rsidR="00000000" w:rsidRPr="00000000">
        <w:rPr>
          <w:rtl w:val="0"/>
        </w:rPr>
        <w:t xml:space="preserve">                scene black with dissolve</w:t>
      </w:r>
    </w:p>
    <w:p w:rsidR="00000000" w:rsidDel="00000000" w:rsidP="00000000" w:rsidRDefault="00000000" w:rsidRPr="00000000" w14:paraId="00000BCA">
      <w:pPr>
        <w:pageBreakBefore w:val="0"/>
        <w:rPr/>
      </w:pPr>
      <w:r w:rsidDel="00000000" w:rsidR="00000000" w:rsidRPr="00000000">
        <w:rPr>
          <w:rtl w:val="0"/>
        </w:rPr>
        <w:t xml:space="preserve">                "I feel the world wash away as we embrace and lock lips, time slipping away from my mind."</w:t>
      </w:r>
    </w:p>
    <w:p w:rsidR="00000000" w:rsidDel="00000000" w:rsidP="00000000" w:rsidRDefault="00000000" w:rsidRPr="00000000" w14:paraId="00000BCB">
      <w:pPr>
        <w:pageBreakBefore w:val="0"/>
        <w:rPr/>
      </w:pPr>
      <w:r w:rsidDel="00000000" w:rsidR="00000000" w:rsidRPr="00000000">
        <w:rPr>
          <w:rtl w:val="0"/>
        </w:rPr>
      </w:r>
    </w:p>
    <w:p w:rsidR="00000000" w:rsidDel="00000000" w:rsidP="00000000" w:rsidRDefault="00000000" w:rsidRPr="00000000" w14:paraId="00000BCC">
      <w:pPr>
        <w:pageBreakBefore w:val="0"/>
        <w:rPr/>
      </w:pPr>
      <w:r w:rsidDel="00000000" w:rsidR="00000000" w:rsidRPr="00000000">
        <w:rPr>
          <w:rtl w:val="0"/>
        </w:rPr>
        <w:t xml:space="preserve">            "Don't press her about it":</w:t>
      </w:r>
    </w:p>
    <w:p w:rsidR="00000000" w:rsidDel="00000000" w:rsidP="00000000" w:rsidRDefault="00000000" w:rsidRPr="00000000" w14:paraId="00000BCD">
      <w:pPr>
        <w:pageBreakBefore w:val="0"/>
        <w:rPr/>
      </w:pPr>
      <w:r w:rsidDel="00000000" w:rsidR="00000000" w:rsidRPr="00000000">
        <w:rPr>
          <w:rtl w:val="0"/>
        </w:rPr>
        <w:t xml:space="preserve">                $ e1c8 = 0</w:t>
      </w:r>
    </w:p>
    <w:p w:rsidR="00000000" w:rsidDel="00000000" w:rsidP="00000000" w:rsidRDefault="00000000" w:rsidRPr="00000000" w14:paraId="00000BCE">
      <w:pPr>
        <w:pageBreakBefore w:val="0"/>
        <w:rPr/>
      </w:pPr>
      <w:r w:rsidDel="00000000" w:rsidR="00000000" w:rsidRPr="00000000">
        <w:rPr>
          <w:rtl w:val="0"/>
        </w:rPr>
        <w:t xml:space="preserve">                "Whatever it is, pushing for information may not be the best course of action."</w:t>
      </w:r>
    </w:p>
    <w:p w:rsidR="00000000" w:rsidDel="00000000" w:rsidP="00000000" w:rsidRDefault="00000000" w:rsidRPr="00000000" w14:paraId="00000BCF">
      <w:pPr>
        <w:pageBreakBefore w:val="0"/>
        <w:rPr/>
      </w:pPr>
      <w:r w:rsidDel="00000000" w:rsidR="00000000" w:rsidRPr="00000000">
        <w:rPr>
          <w:rtl w:val="0"/>
        </w:rPr>
        <w:t xml:space="preserve">                "It may just make it worse and upset her."</w:t>
      </w:r>
    </w:p>
    <w:p w:rsidR="00000000" w:rsidDel="00000000" w:rsidP="00000000" w:rsidRDefault="00000000" w:rsidRPr="00000000" w14:paraId="00000BD0">
      <w:pPr>
        <w:pageBreakBefore w:val="0"/>
        <w:rPr/>
      </w:pPr>
      <w:r w:rsidDel="00000000" w:rsidR="00000000" w:rsidRPr="00000000">
        <w:rPr>
          <w:rtl w:val="0"/>
        </w:rPr>
        <w:t xml:space="preserve">                "I wouldn't want to ruin a night like tonight over something that may not even be bothering her."</w:t>
      </w:r>
    </w:p>
    <w:p w:rsidR="00000000" w:rsidDel="00000000" w:rsidP="00000000" w:rsidRDefault="00000000" w:rsidRPr="00000000" w14:paraId="00000BD1">
      <w:pPr>
        <w:pageBreakBefore w:val="0"/>
        <w:rPr/>
      </w:pPr>
      <w:r w:rsidDel="00000000" w:rsidR="00000000" w:rsidRPr="00000000">
        <w:rPr>
          <w:rtl w:val="0"/>
        </w:rPr>
        <w:t xml:space="preserve">                show monika 1pc</w:t>
      </w:r>
    </w:p>
    <w:p w:rsidR="00000000" w:rsidDel="00000000" w:rsidP="00000000" w:rsidRDefault="00000000" w:rsidRPr="00000000" w14:paraId="00000BD2">
      <w:pPr>
        <w:pageBreakBefore w:val="0"/>
        <w:rPr/>
      </w:pPr>
      <w:r w:rsidDel="00000000" w:rsidR="00000000" w:rsidRPr="00000000">
        <w:rPr>
          <w:rtl w:val="0"/>
        </w:rPr>
        <w:t xml:space="preserve">                "I run my hand through her hair, pushing a bang out of the way of her face."</w:t>
      </w:r>
    </w:p>
    <w:p w:rsidR="00000000" w:rsidDel="00000000" w:rsidP="00000000" w:rsidRDefault="00000000" w:rsidRPr="00000000" w14:paraId="00000BD3">
      <w:pPr>
        <w:pageBreakBefore w:val="0"/>
        <w:rPr/>
      </w:pPr>
      <w:r w:rsidDel="00000000" w:rsidR="00000000" w:rsidRPr="00000000">
        <w:rPr>
          <w:rtl w:val="0"/>
        </w:rPr>
        <w:t xml:space="preserve">                "I can't help but smile as Monika turns her emerald green eyes to me."</w:t>
      </w:r>
    </w:p>
    <w:p w:rsidR="00000000" w:rsidDel="00000000" w:rsidP="00000000" w:rsidRDefault="00000000" w:rsidRPr="00000000" w14:paraId="00000BD4">
      <w:pPr>
        <w:pageBreakBefore w:val="0"/>
        <w:rPr/>
      </w:pPr>
      <w:r w:rsidDel="00000000" w:rsidR="00000000" w:rsidRPr="00000000">
        <w:rPr>
          <w:rtl w:val="0"/>
        </w:rPr>
        <w:t xml:space="preserve">                show monika 1pe</w:t>
      </w:r>
    </w:p>
    <w:p w:rsidR="00000000" w:rsidDel="00000000" w:rsidP="00000000" w:rsidRDefault="00000000" w:rsidRPr="00000000" w14:paraId="00000BD5">
      <w:pPr>
        <w:pageBreakBefore w:val="0"/>
        <w:rPr/>
      </w:pPr>
      <w:r w:rsidDel="00000000" w:rsidR="00000000" w:rsidRPr="00000000">
        <w:rPr>
          <w:rtl w:val="0"/>
        </w:rPr>
        <w:t xml:space="preserve">                "My hand moves from her hair to her cheek, slowly caressing it with my thumb."</w:t>
      </w:r>
    </w:p>
    <w:p w:rsidR="00000000" w:rsidDel="00000000" w:rsidP="00000000" w:rsidRDefault="00000000" w:rsidRPr="00000000" w14:paraId="00000BD6">
      <w:pPr>
        <w:pageBreakBefore w:val="0"/>
        <w:rPr/>
      </w:pPr>
      <w:r w:rsidDel="00000000" w:rsidR="00000000" w:rsidRPr="00000000">
        <w:rPr>
          <w:rtl w:val="0"/>
        </w:rPr>
        <w:t xml:space="preserve">                "Maybe it was the magic of tonight, but it felt like Monika looked so beautiful right now."</w:t>
      </w:r>
    </w:p>
    <w:p w:rsidR="00000000" w:rsidDel="00000000" w:rsidP="00000000" w:rsidRDefault="00000000" w:rsidRPr="00000000" w14:paraId="00000BD7">
      <w:pPr>
        <w:pageBreakBefore w:val="0"/>
        <w:rPr/>
      </w:pPr>
      <w:r w:rsidDel="00000000" w:rsidR="00000000" w:rsidRPr="00000000">
        <w:rPr>
          <w:rtl w:val="0"/>
        </w:rPr>
        <w:t xml:space="preserve">                show monika 1pj</w:t>
      </w:r>
    </w:p>
    <w:p w:rsidR="00000000" w:rsidDel="00000000" w:rsidP="00000000" w:rsidRDefault="00000000" w:rsidRPr="00000000" w14:paraId="00000BD8">
      <w:pPr>
        <w:pageBreakBefore w:val="0"/>
        <w:rPr/>
      </w:pPr>
      <w:r w:rsidDel="00000000" w:rsidR="00000000" w:rsidRPr="00000000">
        <w:rPr>
          <w:rtl w:val="0"/>
        </w:rPr>
        <w:t xml:space="preserve">                "She takes the initiative next, closing the gap between us and planting her lips on mine."</w:t>
      </w:r>
    </w:p>
    <w:p w:rsidR="00000000" w:rsidDel="00000000" w:rsidP="00000000" w:rsidRDefault="00000000" w:rsidRPr="00000000" w14:paraId="00000BD9">
      <w:pPr>
        <w:pageBreakBefore w:val="0"/>
        <w:rPr/>
      </w:pPr>
      <w:r w:rsidDel="00000000" w:rsidR="00000000" w:rsidRPr="00000000">
        <w:rPr>
          <w:rtl w:val="0"/>
        </w:rPr>
        <w:t xml:space="preserve">                scene black with dissolve_scene_full</w:t>
      </w:r>
    </w:p>
    <w:p w:rsidR="00000000" w:rsidDel="00000000" w:rsidP="00000000" w:rsidRDefault="00000000" w:rsidRPr="00000000" w14:paraId="00000BDA">
      <w:pPr>
        <w:pageBreakBefore w:val="0"/>
        <w:rPr/>
      </w:pPr>
      <w:r w:rsidDel="00000000" w:rsidR="00000000" w:rsidRPr="00000000">
        <w:rPr>
          <w:rtl w:val="0"/>
        </w:rPr>
        <w:t xml:space="preserve">                "We stayed interlocked for what seemed like forever, letting sleep overtake us as we stayed in each other's arms."</w:t>
      </w:r>
    </w:p>
    <w:p w:rsidR="00000000" w:rsidDel="00000000" w:rsidP="00000000" w:rsidRDefault="00000000" w:rsidRPr="00000000" w14:paraId="00000BDB">
      <w:pPr>
        <w:pageBreakBefore w:val="0"/>
        <w:rPr/>
      </w:pPr>
      <w:r w:rsidDel="00000000" w:rsidR="00000000" w:rsidRPr="00000000">
        <w:rPr>
          <w:rtl w:val="0"/>
        </w:rPr>
        <w:t xml:space="preserve">                "Whatever it was, it must not have been too serious."</w:t>
      </w:r>
    </w:p>
    <w:p w:rsidR="00000000" w:rsidDel="00000000" w:rsidP="00000000" w:rsidRDefault="00000000" w:rsidRPr="00000000" w14:paraId="00000BDC">
      <w:pPr>
        <w:pageBreakBefore w:val="0"/>
        <w:rPr/>
      </w:pPr>
      <w:r w:rsidDel="00000000" w:rsidR="00000000" w:rsidRPr="00000000">
        <w:rPr>
          <w:rtl w:val="0"/>
        </w:rPr>
        <w:t xml:space="preserve">                "I thank the stars above for that at least..."</w:t>
      </w:r>
    </w:p>
    <w:p w:rsidR="00000000" w:rsidDel="00000000" w:rsidP="00000000" w:rsidRDefault="00000000" w:rsidRPr="00000000" w14:paraId="00000BDD">
      <w:pPr>
        <w:pageBreakBefore w:val="0"/>
        <w:rPr/>
      </w:pPr>
      <w:r w:rsidDel="00000000" w:rsidR="00000000" w:rsidRPr="00000000">
        <w:rPr>
          <w:rtl w:val="0"/>
        </w:rPr>
        <w:t xml:space="preserve">    #C9</w:t>
      </w:r>
    </w:p>
    <w:p w:rsidR="00000000" w:rsidDel="00000000" w:rsidP="00000000" w:rsidRDefault="00000000" w:rsidRPr="00000000" w14:paraId="00000BDE">
      <w:pPr>
        <w:pageBreakBefore w:val="0"/>
        <w:rPr/>
      </w:pPr>
      <w:r w:rsidDel="00000000" w:rsidR="00000000" w:rsidRPr="00000000">
        <w:rPr>
          <w:rtl w:val="0"/>
        </w:rPr>
        <w:t xml:space="preserve">        scene bg mroom_morning with dissolve_scene_full</w:t>
      </w:r>
    </w:p>
    <w:p w:rsidR="00000000" w:rsidDel="00000000" w:rsidP="00000000" w:rsidRDefault="00000000" w:rsidRPr="00000000" w14:paraId="00000BDF">
      <w:pPr>
        <w:pageBreakBefore w:val="0"/>
        <w:rPr/>
      </w:pPr>
      <w:r w:rsidDel="00000000" w:rsidR="00000000" w:rsidRPr="00000000">
        <w:rPr>
          <w:rtl w:val="0"/>
        </w:rPr>
        <w:t xml:space="preserve">        "I stir from my sleep in a daze, rubbing my eyes as I sit up."</w:t>
      </w:r>
    </w:p>
    <w:p w:rsidR="00000000" w:rsidDel="00000000" w:rsidP="00000000" w:rsidRDefault="00000000" w:rsidRPr="00000000" w14:paraId="00000BE0">
      <w:pPr>
        <w:pageBreakBefore w:val="0"/>
        <w:rPr/>
      </w:pPr>
      <w:r w:rsidDel="00000000" w:rsidR="00000000" w:rsidRPr="00000000">
        <w:rPr>
          <w:rtl w:val="0"/>
        </w:rPr>
        <w:t xml:space="preserve">        "I feel myself panic as I start to look around the room, wondering why I wasn't in my own bedroom."</w:t>
      </w:r>
    </w:p>
    <w:p w:rsidR="00000000" w:rsidDel="00000000" w:rsidP="00000000" w:rsidRDefault="00000000" w:rsidRPr="00000000" w14:paraId="00000BE1">
      <w:pPr>
        <w:pageBreakBefore w:val="0"/>
        <w:rPr/>
      </w:pPr>
      <w:r w:rsidDel="00000000" w:rsidR="00000000" w:rsidRPr="00000000">
        <w:rPr>
          <w:rtl w:val="0"/>
        </w:rPr>
        <w:t xml:space="preserve">        "Where the heck..."</w:t>
      </w:r>
    </w:p>
    <w:p w:rsidR="00000000" w:rsidDel="00000000" w:rsidP="00000000" w:rsidRDefault="00000000" w:rsidRPr="00000000" w14:paraId="00000BE2">
      <w:pPr>
        <w:pageBreakBefore w:val="0"/>
        <w:rPr/>
      </w:pPr>
      <w:r w:rsidDel="00000000" w:rsidR="00000000" w:rsidRPr="00000000">
        <w:rPr>
          <w:rtl w:val="0"/>
        </w:rPr>
        <w:t xml:space="preserve">        m "Oh, [player], your finally awake!"</w:t>
      </w:r>
    </w:p>
    <w:p w:rsidR="00000000" w:rsidDel="00000000" w:rsidP="00000000" w:rsidRDefault="00000000" w:rsidRPr="00000000" w14:paraId="00000BE3">
      <w:pPr>
        <w:pageBreakBefore w:val="0"/>
        <w:rPr/>
      </w:pPr>
      <w:r w:rsidDel="00000000" w:rsidR="00000000" w:rsidRPr="00000000">
        <w:rPr>
          <w:rtl w:val="0"/>
        </w:rPr>
        <w:t xml:space="preserve">        show monika 2pb at t11</w:t>
      </w:r>
    </w:p>
    <w:p w:rsidR="00000000" w:rsidDel="00000000" w:rsidP="00000000" w:rsidRDefault="00000000" w:rsidRPr="00000000" w14:paraId="00000BE4">
      <w:pPr>
        <w:pageBreakBefore w:val="0"/>
        <w:rPr/>
      </w:pPr>
      <w:r w:rsidDel="00000000" w:rsidR="00000000" w:rsidRPr="00000000">
        <w:rPr>
          <w:rtl w:val="0"/>
        </w:rPr>
        <w:t xml:space="preserve">        m "I thought you were gonna sleep the whole morning silly, come on!"</w:t>
      </w:r>
    </w:p>
    <w:p w:rsidR="00000000" w:rsidDel="00000000" w:rsidP="00000000" w:rsidRDefault="00000000" w:rsidRPr="00000000" w14:paraId="00000BE5">
      <w:pPr>
        <w:pageBreakBefore w:val="0"/>
        <w:rPr/>
      </w:pPr>
      <w:r w:rsidDel="00000000" w:rsidR="00000000" w:rsidRPr="00000000">
        <w:rPr>
          <w:rtl w:val="0"/>
        </w:rPr>
        <w:t xml:space="preserve">        show monika 2pa</w:t>
      </w:r>
    </w:p>
    <w:p w:rsidR="00000000" w:rsidDel="00000000" w:rsidP="00000000" w:rsidRDefault="00000000" w:rsidRPr="00000000" w14:paraId="00000BE6">
      <w:pPr>
        <w:pageBreakBefore w:val="0"/>
        <w:rPr/>
      </w:pPr>
      <w:r w:rsidDel="00000000" w:rsidR="00000000" w:rsidRPr="00000000">
        <w:rPr>
          <w:rtl w:val="0"/>
        </w:rPr>
        <w:t xml:space="preserve">        mc "Right, sorry..."</w:t>
      </w:r>
    </w:p>
    <w:p w:rsidR="00000000" w:rsidDel="00000000" w:rsidP="00000000" w:rsidRDefault="00000000" w:rsidRPr="00000000" w14:paraId="00000BE7">
      <w:pPr>
        <w:pageBreakBefore w:val="0"/>
        <w:rPr/>
      </w:pPr>
      <w:r w:rsidDel="00000000" w:rsidR="00000000" w:rsidRPr="00000000">
        <w:rPr>
          <w:rtl w:val="0"/>
        </w:rPr>
        <w:t xml:space="preserve">        "In a moment everything came back to me, I was at Monika's house for the night and today was..."</w:t>
      </w:r>
    </w:p>
    <w:p w:rsidR="00000000" w:rsidDel="00000000" w:rsidP="00000000" w:rsidRDefault="00000000" w:rsidRPr="00000000" w14:paraId="00000BE8">
      <w:pPr>
        <w:pageBreakBefore w:val="0"/>
        <w:rPr/>
      </w:pPr>
      <w:r w:rsidDel="00000000" w:rsidR="00000000" w:rsidRPr="00000000">
        <w:rPr>
          <w:rtl w:val="0"/>
        </w:rPr>
        <w:t xml:space="preserve">        "Oh gosh that's right now! I can't be in bed right now!"</w:t>
      </w:r>
    </w:p>
    <w:p w:rsidR="00000000" w:rsidDel="00000000" w:rsidP="00000000" w:rsidRDefault="00000000" w:rsidRPr="00000000" w14:paraId="00000BE9">
      <w:pPr>
        <w:pageBreakBefore w:val="0"/>
        <w:rPr/>
      </w:pPr>
      <w:r w:rsidDel="00000000" w:rsidR="00000000" w:rsidRPr="00000000">
        <w:rPr>
          <w:rtl w:val="0"/>
        </w:rPr>
        <w:t xml:space="preserve">        "I hop out with a new found energy and move over to my bag to grab my outfit for today."</w:t>
      </w:r>
    </w:p>
    <w:p w:rsidR="00000000" w:rsidDel="00000000" w:rsidP="00000000" w:rsidRDefault="00000000" w:rsidRPr="00000000" w14:paraId="00000BEA">
      <w:pPr>
        <w:pageBreakBefore w:val="0"/>
        <w:rPr/>
      </w:pPr>
      <w:r w:rsidDel="00000000" w:rsidR="00000000" w:rsidRPr="00000000">
        <w:rPr>
          <w:rtl w:val="0"/>
        </w:rPr>
        <w:t xml:space="preserve">        m 4pl "[player], you don't have to worry about getting dressed yet. We always do presents in our pajamas!"</w:t>
      </w:r>
    </w:p>
    <w:p w:rsidR="00000000" w:rsidDel="00000000" w:rsidP="00000000" w:rsidRDefault="00000000" w:rsidRPr="00000000" w14:paraId="00000BEB">
      <w:pPr>
        <w:pageBreakBefore w:val="0"/>
        <w:rPr/>
      </w:pPr>
      <w:r w:rsidDel="00000000" w:rsidR="00000000" w:rsidRPr="00000000">
        <w:rPr>
          <w:rtl w:val="0"/>
        </w:rPr>
        <w:t xml:space="preserve">        show monika 2pe</w:t>
      </w:r>
    </w:p>
    <w:p w:rsidR="00000000" w:rsidDel="00000000" w:rsidP="00000000" w:rsidRDefault="00000000" w:rsidRPr="00000000" w14:paraId="00000BEC">
      <w:pPr>
        <w:pageBreakBefore w:val="0"/>
        <w:rPr/>
      </w:pPr>
      <w:r w:rsidDel="00000000" w:rsidR="00000000" w:rsidRPr="00000000">
        <w:rPr>
          <w:rtl w:val="0"/>
        </w:rPr>
        <w:t xml:space="preserve">        mc "Right right, gosh I'm all messed up this morning."</w:t>
      </w:r>
    </w:p>
    <w:p w:rsidR="00000000" w:rsidDel="00000000" w:rsidP="00000000" w:rsidRDefault="00000000" w:rsidRPr="00000000" w14:paraId="00000BED">
      <w:pPr>
        <w:pageBreakBefore w:val="0"/>
        <w:rPr/>
      </w:pPr>
      <w:r w:rsidDel="00000000" w:rsidR="00000000" w:rsidRPr="00000000">
        <w:rPr>
          <w:rtl w:val="0"/>
        </w:rPr>
        <w:t xml:space="preserve">        m 2pn "That's alright, I'm not rushing you or anything am I?"</w:t>
      </w:r>
    </w:p>
    <w:p w:rsidR="00000000" w:rsidDel="00000000" w:rsidP="00000000" w:rsidRDefault="00000000" w:rsidRPr="00000000" w14:paraId="00000BEE">
      <w:pPr>
        <w:pageBreakBefore w:val="0"/>
        <w:rPr/>
      </w:pPr>
      <w:r w:rsidDel="00000000" w:rsidR="00000000" w:rsidRPr="00000000">
        <w:rPr>
          <w:rtl w:val="0"/>
        </w:rPr>
        <w:t xml:space="preserve">        show monika 2pm</w:t>
      </w:r>
    </w:p>
    <w:p w:rsidR="00000000" w:rsidDel="00000000" w:rsidP="00000000" w:rsidRDefault="00000000" w:rsidRPr="00000000" w14:paraId="00000BEF">
      <w:pPr>
        <w:pageBreakBefore w:val="0"/>
        <w:rPr/>
      </w:pPr>
      <w:r w:rsidDel="00000000" w:rsidR="00000000" w:rsidRPr="00000000">
        <w:rPr>
          <w:rtl w:val="0"/>
        </w:rPr>
        <w:t xml:space="preserve">        mc "No, no Monika of course not. Let me just grab this then."</w:t>
      </w:r>
    </w:p>
    <w:p w:rsidR="00000000" w:rsidDel="00000000" w:rsidP="00000000" w:rsidRDefault="00000000" w:rsidRPr="00000000" w14:paraId="00000BF0">
      <w:pPr>
        <w:pageBreakBefore w:val="0"/>
        <w:rPr/>
      </w:pPr>
      <w:r w:rsidDel="00000000" w:rsidR="00000000" w:rsidRPr="00000000">
        <w:rPr>
          <w:rtl w:val="0"/>
        </w:rPr>
        <w:t xml:space="preserve">        show monika 1pc</w:t>
      </w:r>
    </w:p>
    <w:p w:rsidR="00000000" w:rsidDel="00000000" w:rsidP="00000000" w:rsidRDefault="00000000" w:rsidRPr="00000000" w14:paraId="00000BF1">
      <w:pPr>
        <w:pageBreakBefore w:val="0"/>
        <w:rPr/>
      </w:pPr>
      <w:r w:rsidDel="00000000" w:rsidR="00000000" w:rsidRPr="00000000">
        <w:rPr>
          <w:rtl w:val="0"/>
        </w:rPr>
        <w:t xml:space="preserve">        "I fish through the remainder of my bag for my hygiene items and grab the wrapped box from the depths of it's protective shell."</w:t>
      </w:r>
    </w:p>
    <w:p w:rsidR="00000000" w:rsidDel="00000000" w:rsidP="00000000" w:rsidRDefault="00000000" w:rsidRPr="00000000" w14:paraId="00000BF2">
      <w:pPr>
        <w:pageBreakBefore w:val="0"/>
        <w:rPr/>
      </w:pPr>
      <w:r w:rsidDel="00000000" w:rsidR="00000000" w:rsidRPr="00000000">
        <w:rPr>
          <w:rtl w:val="0"/>
        </w:rPr>
        <w:t xml:space="preserve">        m 2pk "Well, I wonder who {i}that{/i} is for [player]~"</w:t>
      </w:r>
    </w:p>
    <w:p w:rsidR="00000000" w:rsidDel="00000000" w:rsidP="00000000" w:rsidRDefault="00000000" w:rsidRPr="00000000" w14:paraId="00000BF3">
      <w:pPr>
        <w:pageBreakBefore w:val="0"/>
        <w:rPr/>
      </w:pPr>
      <w:r w:rsidDel="00000000" w:rsidR="00000000" w:rsidRPr="00000000">
        <w:rPr>
          <w:rtl w:val="0"/>
        </w:rPr>
        <w:t xml:space="preserve">        show monika 2pj</w:t>
      </w:r>
    </w:p>
    <w:p w:rsidR="00000000" w:rsidDel="00000000" w:rsidP="00000000" w:rsidRDefault="00000000" w:rsidRPr="00000000" w14:paraId="00000BF4">
      <w:pPr>
        <w:pageBreakBefore w:val="0"/>
        <w:rPr/>
      </w:pPr>
      <w:r w:rsidDel="00000000" w:rsidR="00000000" w:rsidRPr="00000000">
        <w:rPr>
          <w:rtl w:val="0"/>
        </w:rPr>
        <w:t xml:space="preserve">        mc "I guess we're going to find out huh?"</w:t>
      </w:r>
    </w:p>
    <w:p w:rsidR="00000000" w:rsidDel="00000000" w:rsidP="00000000" w:rsidRDefault="00000000" w:rsidRPr="00000000" w14:paraId="00000BF5">
      <w:pPr>
        <w:pageBreakBefore w:val="0"/>
        <w:rPr/>
      </w:pPr>
      <w:r w:rsidDel="00000000" w:rsidR="00000000" w:rsidRPr="00000000">
        <w:rPr>
          <w:rtl w:val="0"/>
        </w:rPr>
        <w:t xml:space="preserve">        m 4pb "Come on then, the sooner we eat breakfast the sooner we can open it!"</w:t>
      </w:r>
    </w:p>
    <w:p w:rsidR="00000000" w:rsidDel="00000000" w:rsidP="00000000" w:rsidRDefault="00000000" w:rsidRPr="00000000" w14:paraId="00000BF6">
      <w:pPr>
        <w:pageBreakBefore w:val="0"/>
        <w:rPr/>
      </w:pPr>
      <w:r w:rsidDel="00000000" w:rsidR="00000000" w:rsidRPr="00000000">
        <w:rPr>
          <w:rtl w:val="0"/>
        </w:rPr>
        <w:t xml:space="preserve">        show monika 2pa</w:t>
      </w:r>
    </w:p>
    <w:p w:rsidR="00000000" w:rsidDel="00000000" w:rsidP="00000000" w:rsidRDefault="00000000" w:rsidRPr="00000000" w14:paraId="00000BF7">
      <w:pPr>
        <w:pageBreakBefore w:val="0"/>
        <w:rPr/>
      </w:pPr>
      <w:r w:rsidDel="00000000" w:rsidR="00000000" w:rsidRPr="00000000">
        <w:rPr>
          <w:rtl w:val="0"/>
        </w:rPr>
        <w:t xml:space="preserve">        "I chuckle as I put on my deodorant and a bit of cologne before I follow Monika downstairs, present in hand."</w:t>
      </w:r>
    </w:p>
    <w:p w:rsidR="00000000" w:rsidDel="00000000" w:rsidP="00000000" w:rsidRDefault="00000000" w:rsidRPr="00000000" w14:paraId="00000BF8">
      <w:pPr>
        <w:pageBreakBefore w:val="0"/>
        <w:rPr/>
      </w:pPr>
      <w:r w:rsidDel="00000000" w:rsidR="00000000" w:rsidRPr="00000000">
        <w:rPr>
          <w:rtl w:val="0"/>
        </w:rPr>
        <w:t xml:space="preserve">        scene h_livingroom with wipeleft_scene</w:t>
      </w:r>
    </w:p>
    <w:p w:rsidR="00000000" w:rsidDel="00000000" w:rsidP="00000000" w:rsidRDefault="00000000" w:rsidRPr="00000000" w14:paraId="00000BF9">
      <w:pPr>
        <w:pageBreakBefore w:val="0"/>
        <w:rPr/>
      </w:pPr>
      <w:r w:rsidDel="00000000" w:rsidR="00000000" w:rsidRPr="00000000">
        <w:rPr>
          <w:rtl w:val="0"/>
        </w:rPr>
        <w:t xml:space="preserve">        show monika 1pa at l11</w:t>
      </w:r>
    </w:p>
    <w:p w:rsidR="00000000" w:rsidDel="00000000" w:rsidP="00000000" w:rsidRDefault="00000000" w:rsidRPr="00000000" w14:paraId="00000BFA">
      <w:pPr>
        <w:pageBreakBefore w:val="0"/>
        <w:rPr/>
      </w:pPr>
      <w:r w:rsidDel="00000000" w:rsidR="00000000" w:rsidRPr="00000000">
        <w:rPr>
          <w:rtl w:val="0"/>
        </w:rPr>
        <w:t xml:space="preserve">        "Monika takes me into the living room first before we head to the kitchen."</w:t>
      </w:r>
    </w:p>
    <w:p w:rsidR="00000000" w:rsidDel="00000000" w:rsidP="00000000" w:rsidRDefault="00000000" w:rsidRPr="00000000" w14:paraId="00000BFB">
      <w:pPr>
        <w:pageBreakBefore w:val="0"/>
        <w:rPr/>
      </w:pPr>
      <w:r w:rsidDel="00000000" w:rsidR="00000000" w:rsidRPr="00000000">
        <w:rPr>
          <w:rtl w:val="0"/>
        </w:rPr>
        <w:t xml:space="preserve">        m 1pk "Good morning Mom, good morning Dad!"</w:t>
      </w:r>
    </w:p>
    <w:p w:rsidR="00000000" w:rsidDel="00000000" w:rsidP="00000000" w:rsidRDefault="00000000" w:rsidRPr="00000000" w14:paraId="00000BFC">
      <w:pPr>
        <w:pageBreakBefore w:val="0"/>
        <w:rPr/>
      </w:pPr>
      <w:r w:rsidDel="00000000" w:rsidR="00000000" w:rsidRPr="00000000">
        <w:rPr>
          <w:rtl w:val="0"/>
        </w:rPr>
        <w:t xml:space="preserve">        show monika 2pa</w:t>
      </w:r>
    </w:p>
    <w:p w:rsidR="00000000" w:rsidDel="00000000" w:rsidP="00000000" w:rsidRDefault="00000000" w:rsidRPr="00000000" w14:paraId="00000BFD">
      <w:pPr>
        <w:pageBreakBefore w:val="0"/>
        <w:rPr/>
      </w:pPr>
      <w:r w:rsidDel="00000000" w:rsidR="00000000" w:rsidRPr="00000000">
        <w:rPr>
          <w:rtl w:val="0"/>
        </w:rPr>
        <w:t xml:space="preserve">        "Monika's mother and father both sit on the couch beside the Christmas tree wrapped in each other's arms."</w:t>
      </w:r>
    </w:p>
    <w:p w:rsidR="00000000" w:rsidDel="00000000" w:rsidP="00000000" w:rsidRDefault="00000000" w:rsidRPr="00000000" w14:paraId="00000BFE">
      <w:pPr>
        <w:pageBreakBefore w:val="0"/>
        <w:rPr/>
      </w:pPr>
      <w:r w:rsidDel="00000000" w:rsidR="00000000" w:rsidRPr="00000000">
        <w:rPr>
          <w:rtl w:val="0"/>
        </w:rPr>
        <w:t xml:space="preserve">        "Under the tree sat an assortment of colored boxes in a whole range of sizes."</w:t>
      </w:r>
    </w:p>
    <w:p w:rsidR="00000000" w:rsidDel="00000000" w:rsidP="00000000" w:rsidRDefault="00000000" w:rsidRPr="00000000" w14:paraId="00000BFF">
      <w:pPr>
        <w:pageBreakBefore w:val="0"/>
        <w:rPr/>
      </w:pPr>
      <w:r w:rsidDel="00000000" w:rsidR="00000000" w:rsidRPr="00000000">
        <w:rPr>
          <w:rtl w:val="0"/>
        </w:rPr>
        <w:t xml:space="preserve">        "Monika's mother turns to us and sits up, a festive red hat on her head and a wide smile on her face."</w:t>
      </w:r>
    </w:p>
    <w:p w:rsidR="00000000" w:rsidDel="00000000" w:rsidP="00000000" w:rsidRDefault="00000000" w:rsidRPr="00000000" w14:paraId="00000C00">
      <w:pPr>
        <w:pageBreakBefore w:val="0"/>
        <w:rPr/>
      </w:pPr>
      <w:r w:rsidDel="00000000" w:rsidR="00000000" w:rsidRPr="00000000">
        <w:rPr>
          <w:rtl w:val="0"/>
        </w:rPr>
        <w:t xml:space="preserve">        y "Good morning you two! Did you sleep well [player]?"</w:t>
      </w:r>
    </w:p>
    <w:p w:rsidR="00000000" w:rsidDel="00000000" w:rsidP="00000000" w:rsidRDefault="00000000" w:rsidRPr="00000000" w14:paraId="00000C01">
      <w:pPr>
        <w:pageBreakBefore w:val="0"/>
        <w:rPr/>
      </w:pPr>
      <w:r w:rsidDel="00000000" w:rsidR="00000000" w:rsidRPr="00000000">
        <w:rPr>
          <w:rtl w:val="0"/>
        </w:rPr>
        <w:t xml:space="preserve">        mc "I did, thank you."</w:t>
      </w:r>
    </w:p>
    <w:p w:rsidR="00000000" w:rsidDel="00000000" w:rsidP="00000000" w:rsidRDefault="00000000" w:rsidRPr="00000000" w14:paraId="00000C02">
      <w:pPr>
        <w:pageBreakBefore w:val="0"/>
        <w:rPr/>
      </w:pPr>
      <w:r w:rsidDel="00000000" w:rsidR="00000000" w:rsidRPr="00000000">
        <w:rPr>
          <w:rtl w:val="0"/>
        </w:rPr>
        <w:t xml:space="preserve">        if e1c8 == 1:</w:t>
      </w:r>
    </w:p>
    <w:p w:rsidR="00000000" w:rsidDel="00000000" w:rsidP="00000000" w:rsidRDefault="00000000" w:rsidRPr="00000000" w14:paraId="00000C03">
      <w:pPr>
        <w:pageBreakBefore w:val="0"/>
        <w:rPr/>
      </w:pPr>
      <w:r w:rsidDel="00000000" w:rsidR="00000000" w:rsidRPr="00000000">
        <w:rPr>
          <w:rtl w:val="0"/>
        </w:rPr>
        <w:t xml:space="preserve">            "I found myself focused on her smile, the conversation of last night creeping into my mind."</w:t>
      </w:r>
    </w:p>
    <w:p w:rsidR="00000000" w:rsidDel="00000000" w:rsidP="00000000" w:rsidRDefault="00000000" w:rsidRPr="00000000" w14:paraId="00000C04">
      <w:pPr>
        <w:pageBreakBefore w:val="0"/>
        <w:rPr/>
      </w:pPr>
      <w:r w:rsidDel="00000000" w:rsidR="00000000" w:rsidRPr="00000000">
        <w:rPr>
          <w:rtl w:val="0"/>
        </w:rPr>
        <w:t xml:space="preserve">            "Does she really not like me? I haven't done anything wrong yet to upset her, have I?"</w:t>
      </w:r>
    </w:p>
    <w:p w:rsidR="00000000" w:rsidDel="00000000" w:rsidP="00000000" w:rsidRDefault="00000000" w:rsidRPr="00000000" w14:paraId="00000C05">
      <w:pPr>
        <w:pageBreakBefore w:val="0"/>
        <w:rPr/>
      </w:pPr>
      <w:r w:rsidDel="00000000" w:rsidR="00000000" w:rsidRPr="00000000">
        <w:rPr>
          <w:rtl w:val="0"/>
        </w:rPr>
        <w:t xml:space="preserve">            "Why didn't she think I was good enough for Monika..."</w:t>
      </w:r>
    </w:p>
    <w:p w:rsidR="00000000" w:rsidDel="00000000" w:rsidP="00000000" w:rsidRDefault="00000000" w:rsidRPr="00000000" w14:paraId="00000C06">
      <w:pPr>
        <w:pageBreakBefore w:val="0"/>
        <w:rPr/>
      </w:pPr>
      <w:r w:rsidDel="00000000" w:rsidR="00000000" w:rsidRPr="00000000">
        <w:rPr>
          <w:rtl w:val="0"/>
        </w:rPr>
        <w:t xml:space="preserve">        elif e1c8 == 0:</w:t>
      </w:r>
    </w:p>
    <w:p w:rsidR="00000000" w:rsidDel="00000000" w:rsidP="00000000" w:rsidRDefault="00000000" w:rsidRPr="00000000" w14:paraId="00000C07">
      <w:pPr>
        <w:pageBreakBefore w:val="0"/>
        <w:rPr/>
      </w:pPr>
      <w:r w:rsidDel="00000000" w:rsidR="00000000" w:rsidRPr="00000000">
        <w:rPr>
          <w:rtl w:val="0"/>
        </w:rPr>
        <w:t xml:space="preserve">            "I gave her a big smile and nod, trying to emulate the same energy she had."</w:t>
      </w:r>
    </w:p>
    <w:p w:rsidR="00000000" w:rsidDel="00000000" w:rsidP="00000000" w:rsidRDefault="00000000" w:rsidRPr="00000000" w14:paraId="00000C08">
      <w:pPr>
        <w:pageBreakBefore w:val="0"/>
        <w:rPr/>
      </w:pPr>
      <w:r w:rsidDel="00000000" w:rsidR="00000000" w:rsidRPr="00000000">
        <w:rPr>
          <w:rtl w:val="0"/>
        </w:rPr>
        <w:t xml:space="preserve">            "The holiday spirit had seemingly intoxicated everyone, making all of us happy and full of energy so early in the morning."</w:t>
      </w:r>
    </w:p>
    <w:p w:rsidR="00000000" w:rsidDel="00000000" w:rsidP="00000000" w:rsidRDefault="00000000" w:rsidRPr="00000000" w14:paraId="00000C09">
      <w:pPr>
        <w:pageBreakBefore w:val="0"/>
        <w:rPr/>
      </w:pPr>
      <w:r w:rsidDel="00000000" w:rsidR="00000000" w:rsidRPr="00000000">
        <w:rPr>
          <w:rtl w:val="0"/>
        </w:rPr>
        <w:t xml:space="preserve">        show monika 1pd</w:t>
      </w:r>
    </w:p>
    <w:p w:rsidR="00000000" w:rsidDel="00000000" w:rsidP="00000000" w:rsidRDefault="00000000" w:rsidRPr="00000000" w14:paraId="00000C0A">
      <w:pPr>
        <w:pageBreakBefore w:val="0"/>
        <w:rPr/>
      </w:pPr>
      <w:r w:rsidDel="00000000" w:rsidR="00000000" w:rsidRPr="00000000">
        <w:rPr>
          <w:rtl w:val="0"/>
        </w:rPr>
        <w:t xml:space="preserve">        y "Monika dear, I left some of breakfast out for you two. We already ate so you two are free to have whatever you like!"</w:t>
      </w:r>
    </w:p>
    <w:p w:rsidR="00000000" w:rsidDel="00000000" w:rsidP="00000000" w:rsidRDefault="00000000" w:rsidRPr="00000000" w14:paraId="00000C0B">
      <w:pPr>
        <w:pageBreakBefore w:val="0"/>
        <w:rPr/>
      </w:pPr>
      <w:r w:rsidDel="00000000" w:rsidR="00000000" w:rsidRPr="00000000">
        <w:rPr>
          <w:rtl w:val="0"/>
        </w:rPr>
        <w:t xml:space="preserve">        m 2pb "Okay, thanks Mom!"</w:t>
      </w:r>
    </w:p>
    <w:p w:rsidR="00000000" w:rsidDel="00000000" w:rsidP="00000000" w:rsidRDefault="00000000" w:rsidRPr="00000000" w14:paraId="00000C0C">
      <w:pPr>
        <w:pageBreakBefore w:val="0"/>
        <w:rPr/>
      </w:pPr>
      <w:r w:rsidDel="00000000" w:rsidR="00000000" w:rsidRPr="00000000">
        <w:rPr>
          <w:rtl w:val="0"/>
        </w:rPr>
        <w:t xml:space="preserve">        m 2pk "Come on [player], this way."</w:t>
      </w:r>
    </w:p>
    <w:p w:rsidR="00000000" w:rsidDel="00000000" w:rsidP="00000000" w:rsidRDefault="00000000" w:rsidRPr="00000000" w14:paraId="00000C0D">
      <w:pPr>
        <w:pageBreakBefore w:val="0"/>
        <w:rPr/>
      </w:pPr>
      <w:r w:rsidDel="00000000" w:rsidR="00000000" w:rsidRPr="00000000">
        <w:rPr>
          <w:rtl w:val="0"/>
        </w:rPr>
        <w:t xml:space="preserve">        show monika 1pj</w:t>
      </w:r>
    </w:p>
    <w:p w:rsidR="00000000" w:rsidDel="00000000" w:rsidP="00000000" w:rsidRDefault="00000000" w:rsidRPr="00000000" w14:paraId="00000C0E">
      <w:pPr>
        <w:pageBreakBefore w:val="0"/>
        <w:rPr/>
      </w:pPr>
      <w:r w:rsidDel="00000000" w:rsidR="00000000" w:rsidRPr="00000000">
        <w:rPr>
          <w:rtl w:val="0"/>
        </w:rPr>
        <w:t xml:space="preserve">        "Monika takes my hand once again and guides me into the kitchen."</w:t>
      </w:r>
    </w:p>
    <w:p w:rsidR="00000000" w:rsidDel="00000000" w:rsidP="00000000" w:rsidRDefault="00000000" w:rsidRPr="00000000" w14:paraId="00000C0F">
      <w:pPr>
        <w:pageBreakBefore w:val="0"/>
        <w:rPr/>
      </w:pPr>
      <w:r w:rsidDel="00000000" w:rsidR="00000000" w:rsidRPr="00000000">
        <w:rPr>
          <w:rtl w:val="0"/>
        </w:rPr>
        <w:t xml:space="preserve">        scene h_kitchen with wipeleft_scene</w:t>
      </w:r>
    </w:p>
    <w:p w:rsidR="00000000" w:rsidDel="00000000" w:rsidP="00000000" w:rsidRDefault="00000000" w:rsidRPr="00000000" w14:paraId="00000C10">
      <w:pPr>
        <w:pageBreakBefore w:val="0"/>
        <w:rPr/>
      </w:pPr>
      <w:r w:rsidDel="00000000" w:rsidR="00000000" w:rsidRPr="00000000">
        <w:rPr>
          <w:rtl w:val="0"/>
        </w:rPr>
        <w:t xml:space="preserve">        show monika 1pj at l11</w:t>
      </w:r>
    </w:p>
    <w:p w:rsidR="00000000" w:rsidDel="00000000" w:rsidP="00000000" w:rsidRDefault="00000000" w:rsidRPr="00000000" w14:paraId="00000C11">
      <w:pPr>
        <w:pageBreakBefore w:val="0"/>
        <w:rPr/>
      </w:pPr>
      <w:r w:rsidDel="00000000" w:rsidR="00000000" w:rsidRPr="00000000">
        <w:rPr>
          <w:rtl w:val="0"/>
        </w:rPr>
        <w:t xml:space="preserve">        "As we entered the kitchen I was hit with a wave of aromas, a mix of all sorts of breakfast dishes sat displayed on the countertop."</w:t>
      </w:r>
    </w:p>
    <w:p w:rsidR="00000000" w:rsidDel="00000000" w:rsidP="00000000" w:rsidRDefault="00000000" w:rsidRPr="00000000" w14:paraId="00000C12">
      <w:pPr>
        <w:pageBreakBefore w:val="0"/>
        <w:rPr/>
      </w:pPr>
      <w:r w:rsidDel="00000000" w:rsidR="00000000" w:rsidRPr="00000000">
        <w:rPr>
          <w:rtl w:val="0"/>
        </w:rPr>
        <w:t xml:space="preserve">        show monika 2pa</w:t>
      </w:r>
    </w:p>
    <w:p w:rsidR="00000000" w:rsidDel="00000000" w:rsidP="00000000" w:rsidRDefault="00000000" w:rsidRPr="00000000" w14:paraId="00000C13">
      <w:pPr>
        <w:pageBreakBefore w:val="0"/>
        <w:rPr/>
      </w:pPr>
      <w:r w:rsidDel="00000000" w:rsidR="00000000" w:rsidRPr="00000000">
        <w:rPr>
          <w:rtl w:val="0"/>
        </w:rPr>
        <w:t xml:space="preserve">        mc "Whoa, there's so much stuff here!"</w:t>
      </w:r>
    </w:p>
    <w:p w:rsidR="00000000" w:rsidDel="00000000" w:rsidP="00000000" w:rsidRDefault="00000000" w:rsidRPr="00000000" w14:paraId="00000C14">
      <w:pPr>
        <w:pageBreakBefore w:val="0"/>
        <w:rPr/>
      </w:pPr>
      <w:r w:rsidDel="00000000" w:rsidR="00000000" w:rsidRPr="00000000">
        <w:rPr>
          <w:rtl w:val="0"/>
        </w:rPr>
        <w:t xml:space="preserve">        m 4pb "Yup, we like to have a big breakfast so we aren't as hungry throughout the day."</w:t>
      </w:r>
    </w:p>
    <w:p w:rsidR="00000000" w:rsidDel="00000000" w:rsidP="00000000" w:rsidRDefault="00000000" w:rsidRPr="00000000" w14:paraId="00000C15">
      <w:pPr>
        <w:pageBreakBefore w:val="0"/>
        <w:rPr/>
      </w:pPr>
      <w:r w:rsidDel="00000000" w:rsidR="00000000" w:rsidRPr="00000000">
        <w:rPr>
          <w:rtl w:val="0"/>
        </w:rPr>
        <w:t xml:space="preserve">        m 2pl "Mom likes to have dinner later so she has time to cook and prepare the house a bit before the rest of the family comes over."</w:t>
      </w:r>
    </w:p>
    <w:p w:rsidR="00000000" w:rsidDel="00000000" w:rsidP="00000000" w:rsidRDefault="00000000" w:rsidRPr="00000000" w14:paraId="00000C16">
      <w:pPr>
        <w:pageBreakBefore w:val="0"/>
        <w:rPr/>
      </w:pPr>
      <w:r w:rsidDel="00000000" w:rsidR="00000000" w:rsidRPr="00000000">
        <w:rPr>
          <w:rtl w:val="0"/>
        </w:rPr>
        <w:t xml:space="preserve">        show monika 2pa</w:t>
      </w:r>
    </w:p>
    <w:p w:rsidR="00000000" w:rsidDel="00000000" w:rsidP="00000000" w:rsidRDefault="00000000" w:rsidRPr="00000000" w14:paraId="00000C17">
      <w:pPr>
        <w:pageBreakBefore w:val="0"/>
        <w:rPr/>
      </w:pPr>
      <w:r w:rsidDel="00000000" w:rsidR="00000000" w:rsidRPr="00000000">
        <w:rPr>
          <w:rtl w:val="0"/>
        </w:rPr>
        <w:t xml:space="preserve">        mc "That's totally different than how we do it."</w:t>
      </w:r>
    </w:p>
    <w:p w:rsidR="00000000" w:rsidDel="00000000" w:rsidP="00000000" w:rsidRDefault="00000000" w:rsidRPr="00000000" w14:paraId="00000C18">
      <w:pPr>
        <w:pageBreakBefore w:val="0"/>
        <w:rPr/>
      </w:pPr>
      <w:r w:rsidDel="00000000" w:rsidR="00000000" w:rsidRPr="00000000">
        <w:rPr>
          <w:rtl w:val="0"/>
        </w:rPr>
        <w:t xml:space="preserve">        m 3pb "Maybe next year you'll actually get to show me how you do it at your place!"</w:t>
      </w:r>
    </w:p>
    <w:p w:rsidR="00000000" w:rsidDel="00000000" w:rsidP="00000000" w:rsidRDefault="00000000" w:rsidRPr="00000000" w14:paraId="00000C19">
      <w:pPr>
        <w:pageBreakBefore w:val="0"/>
        <w:rPr/>
      </w:pPr>
      <w:r w:rsidDel="00000000" w:rsidR="00000000" w:rsidRPr="00000000">
        <w:rPr>
          <w:rtl w:val="0"/>
        </w:rPr>
        <w:t xml:space="preserve">        show monika 2pa</w:t>
      </w:r>
    </w:p>
    <w:p w:rsidR="00000000" w:rsidDel="00000000" w:rsidP="00000000" w:rsidRDefault="00000000" w:rsidRPr="00000000" w14:paraId="00000C1A">
      <w:pPr>
        <w:pageBreakBefore w:val="0"/>
        <w:rPr/>
      </w:pPr>
      <w:r w:rsidDel="00000000" w:rsidR="00000000" w:rsidRPr="00000000">
        <w:rPr>
          <w:rtl w:val="0"/>
        </w:rPr>
        <w:t xml:space="preserve">        mc "Oh yeah! That sounds like a plan to me."</w:t>
      </w:r>
    </w:p>
    <w:p w:rsidR="00000000" w:rsidDel="00000000" w:rsidP="00000000" w:rsidRDefault="00000000" w:rsidRPr="00000000" w14:paraId="00000C1B">
      <w:pPr>
        <w:pageBreakBefore w:val="0"/>
        <w:rPr/>
      </w:pPr>
      <w:r w:rsidDel="00000000" w:rsidR="00000000" w:rsidRPr="00000000">
        <w:rPr>
          <w:rtl w:val="0"/>
        </w:rPr>
        <w:t xml:space="preserve">        m 2pk "Then I can't wait then, ahaha~"</w:t>
      </w:r>
    </w:p>
    <w:p w:rsidR="00000000" w:rsidDel="00000000" w:rsidP="00000000" w:rsidRDefault="00000000" w:rsidRPr="00000000" w14:paraId="00000C1C">
      <w:pPr>
        <w:pageBreakBefore w:val="0"/>
        <w:rPr/>
      </w:pPr>
      <w:r w:rsidDel="00000000" w:rsidR="00000000" w:rsidRPr="00000000">
        <w:rPr>
          <w:rtl w:val="0"/>
        </w:rPr>
        <w:t xml:space="preserve">        m 2pl "But anyway, let's focus on this Christmas instead of next year."</w:t>
      </w:r>
    </w:p>
    <w:p w:rsidR="00000000" w:rsidDel="00000000" w:rsidP="00000000" w:rsidRDefault="00000000" w:rsidRPr="00000000" w14:paraId="00000C1D">
      <w:pPr>
        <w:pageBreakBefore w:val="0"/>
        <w:rPr/>
      </w:pPr>
      <w:r w:rsidDel="00000000" w:rsidR="00000000" w:rsidRPr="00000000">
        <w:rPr>
          <w:rtl w:val="0"/>
        </w:rPr>
        <w:t xml:space="preserve">        show monika 2pe</w:t>
      </w:r>
    </w:p>
    <w:p w:rsidR="00000000" w:rsidDel="00000000" w:rsidP="00000000" w:rsidRDefault="00000000" w:rsidRPr="00000000" w14:paraId="00000C1E">
      <w:pPr>
        <w:pageBreakBefore w:val="0"/>
        <w:rPr/>
      </w:pPr>
      <w:r w:rsidDel="00000000" w:rsidR="00000000" w:rsidRPr="00000000">
        <w:rPr>
          <w:rtl w:val="0"/>
        </w:rPr>
        <w:t xml:space="preserve">        mc "Right, right. Gosh I don't even know where to start with all this."</w:t>
      </w:r>
    </w:p>
    <w:p w:rsidR="00000000" w:rsidDel="00000000" w:rsidP="00000000" w:rsidRDefault="00000000" w:rsidRPr="00000000" w14:paraId="00000C1F">
      <w:pPr>
        <w:pageBreakBefore w:val="0"/>
        <w:rPr/>
      </w:pPr>
      <w:r w:rsidDel="00000000" w:rsidR="00000000" w:rsidRPr="00000000">
        <w:rPr>
          <w:rtl w:val="0"/>
        </w:rPr>
        <w:t xml:space="preserve">        m 3pb "I could give you some pointers, there's a couple things you just {i}have{/i} to try!"</w:t>
      </w:r>
    </w:p>
    <w:p w:rsidR="00000000" w:rsidDel="00000000" w:rsidP="00000000" w:rsidRDefault="00000000" w:rsidRPr="00000000" w14:paraId="00000C20">
      <w:pPr>
        <w:pageBreakBefore w:val="0"/>
        <w:rPr/>
      </w:pPr>
      <w:r w:rsidDel="00000000" w:rsidR="00000000" w:rsidRPr="00000000">
        <w:rPr>
          <w:rtl w:val="0"/>
        </w:rPr>
        <w:t xml:space="preserve">        show monika 1pj</w:t>
      </w:r>
    </w:p>
    <w:p w:rsidR="00000000" w:rsidDel="00000000" w:rsidP="00000000" w:rsidRDefault="00000000" w:rsidRPr="00000000" w14:paraId="00000C21">
      <w:pPr>
        <w:pageBreakBefore w:val="0"/>
        <w:rPr/>
      </w:pPr>
      <w:r w:rsidDel="00000000" w:rsidR="00000000" w:rsidRPr="00000000">
        <w:rPr>
          <w:rtl w:val="0"/>
        </w:rPr>
        <w:t xml:space="preserve">        mc "By all means, take it away."</w:t>
      </w:r>
    </w:p>
    <w:p w:rsidR="00000000" w:rsidDel="00000000" w:rsidP="00000000" w:rsidRDefault="00000000" w:rsidRPr="00000000" w14:paraId="00000C22">
      <w:pPr>
        <w:pageBreakBefore w:val="0"/>
        <w:rPr/>
      </w:pPr>
      <w:r w:rsidDel="00000000" w:rsidR="00000000" w:rsidRPr="00000000">
        <w:rPr>
          <w:rtl w:val="0"/>
        </w:rPr>
        <w:t xml:space="preserve">        show monika 3pk at h11</w:t>
      </w:r>
    </w:p>
    <w:p w:rsidR="00000000" w:rsidDel="00000000" w:rsidP="00000000" w:rsidRDefault="00000000" w:rsidRPr="00000000" w14:paraId="00000C23">
      <w:pPr>
        <w:pageBreakBefore w:val="0"/>
        <w:rPr/>
      </w:pPr>
      <w:r w:rsidDel="00000000" w:rsidR="00000000" w:rsidRPr="00000000">
        <w:rPr>
          <w:rtl w:val="0"/>
        </w:rPr>
        <w:t xml:space="preserve">        "And so she did, pointing out a whole assortment of dishes."</w:t>
      </w:r>
    </w:p>
    <w:p w:rsidR="00000000" w:rsidDel="00000000" w:rsidP="00000000" w:rsidRDefault="00000000" w:rsidRPr="00000000" w14:paraId="00000C24">
      <w:pPr>
        <w:pageBreakBefore w:val="0"/>
        <w:rPr/>
      </w:pPr>
      <w:r w:rsidDel="00000000" w:rsidR="00000000" w:rsidRPr="00000000">
        <w:rPr>
          <w:rtl w:val="0"/>
        </w:rPr>
        <w:t xml:space="preserve">        "Just with her recommendations my plate was more full than I had planned, but a little extra breakfast never hurt anyone."</w:t>
      </w:r>
    </w:p>
    <w:p w:rsidR="00000000" w:rsidDel="00000000" w:rsidP="00000000" w:rsidRDefault="00000000" w:rsidRPr="00000000" w14:paraId="00000C25">
      <w:pPr>
        <w:pageBreakBefore w:val="0"/>
        <w:rPr/>
      </w:pPr>
      <w:r w:rsidDel="00000000" w:rsidR="00000000" w:rsidRPr="00000000">
        <w:rPr>
          <w:rtl w:val="0"/>
        </w:rPr>
        <w:t xml:space="preserve">        show monika 1pa at s11</w:t>
      </w:r>
    </w:p>
    <w:p w:rsidR="00000000" w:rsidDel="00000000" w:rsidP="00000000" w:rsidRDefault="00000000" w:rsidRPr="00000000" w14:paraId="00000C26">
      <w:pPr>
        <w:pageBreakBefore w:val="0"/>
        <w:rPr/>
      </w:pPr>
      <w:r w:rsidDel="00000000" w:rsidR="00000000" w:rsidRPr="00000000">
        <w:rPr>
          <w:rtl w:val="0"/>
        </w:rPr>
        <w:t xml:space="preserve">        "With our plates loaded we sat down to eat..."</w:t>
      </w:r>
    </w:p>
    <w:p w:rsidR="00000000" w:rsidDel="00000000" w:rsidP="00000000" w:rsidRDefault="00000000" w:rsidRPr="00000000" w14:paraId="00000C27">
      <w:pPr>
        <w:pageBreakBefore w:val="0"/>
        <w:rPr/>
      </w:pPr>
      <w:r w:rsidDel="00000000" w:rsidR="00000000" w:rsidRPr="00000000">
        <w:rPr>
          <w:rtl w:val="0"/>
        </w:rPr>
        <w:t xml:space="preserve">        show monika 1pk</w:t>
      </w:r>
    </w:p>
    <w:p w:rsidR="00000000" w:rsidDel="00000000" w:rsidP="00000000" w:rsidRDefault="00000000" w:rsidRPr="00000000" w14:paraId="00000C28">
      <w:pPr>
        <w:pageBreakBefore w:val="0"/>
        <w:rPr/>
      </w:pPr>
      <w:r w:rsidDel="00000000" w:rsidR="00000000" w:rsidRPr="00000000">
        <w:rPr>
          <w:rtl w:val="0"/>
        </w:rPr>
        <w:t xml:space="preserve">        "...but a slow, relaxing meal was not what I got."</w:t>
      </w:r>
    </w:p>
    <w:p w:rsidR="00000000" w:rsidDel="00000000" w:rsidP="00000000" w:rsidRDefault="00000000" w:rsidRPr="00000000" w14:paraId="00000C29">
      <w:pPr>
        <w:pageBreakBefore w:val="0"/>
        <w:rPr/>
      </w:pPr>
      <w:r w:rsidDel="00000000" w:rsidR="00000000" w:rsidRPr="00000000">
        <w:rPr>
          <w:rtl w:val="0"/>
        </w:rPr>
        <w:t xml:space="preserve">        "Monika was so excited she was practically shoveling the food into my mouth to get me to eat faster."</w:t>
      </w:r>
    </w:p>
    <w:p w:rsidR="00000000" w:rsidDel="00000000" w:rsidP="00000000" w:rsidRDefault="00000000" w:rsidRPr="00000000" w14:paraId="00000C2A">
      <w:pPr>
        <w:pageBreakBefore w:val="0"/>
        <w:rPr/>
      </w:pPr>
      <w:r w:rsidDel="00000000" w:rsidR="00000000" w:rsidRPr="00000000">
        <w:rPr>
          <w:rtl w:val="0"/>
        </w:rPr>
        <w:t xml:space="preserve">        "I just smiled and ate as fast as I could, how could I stay annoyed at her when she was so happy and excited anyway?"</w:t>
      </w:r>
    </w:p>
    <w:p w:rsidR="00000000" w:rsidDel="00000000" w:rsidP="00000000" w:rsidRDefault="00000000" w:rsidRPr="00000000" w14:paraId="00000C2B">
      <w:pPr>
        <w:pageBreakBefore w:val="0"/>
        <w:rPr/>
      </w:pPr>
      <w:r w:rsidDel="00000000" w:rsidR="00000000" w:rsidRPr="00000000">
        <w:rPr>
          <w:rtl w:val="0"/>
        </w:rPr>
        <w:t xml:space="preserve">        m 1pb "Are you done [player]? Come on let's go, let's go!"</w:t>
      </w:r>
    </w:p>
    <w:p w:rsidR="00000000" w:rsidDel="00000000" w:rsidP="00000000" w:rsidRDefault="00000000" w:rsidRPr="00000000" w14:paraId="00000C2C">
      <w:pPr>
        <w:pageBreakBefore w:val="0"/>
        <w:rPr/>
      </w:pPr>
      <w:r w:rsidDel="00000000" w:rsidR="00000000" w:rsidRPr="00000000">
        <w:rPr>
          <w:rtl w:val="0"/>
        </w:rPr>
        <w:t xml:space="preserve">        mc "Okay okay Monika, I'm done."</w:t>
      </w:r>
    </w:p>
    <w:p w:rsidR="00000000" w:rsidDel="00000000" w:rsidP="00000000" w:rsidRDefault="00000000" w:rsidRPr="00000000" w14:paraId="00000C2D">
      <w:pPr>
        <w:pageBreakBefore w:val="0"/>
        <w:rPr/>
      </w:pPr>
      <w:r w:rsidDel="00000000" w:rsidR="00000000" w:rsidRPr="00000000">
        <w:rPr>
          <w:rtl w:val="0"/>
        </w:rPr>
        <w:t xml:space="preserve">        show monika 2pk at t11</w:t>
      </w:r>
    </w:p>
    <w:p w:rsidR="00000000" w:rsidDel="00000000" w:rsidP="00000000" w:rsidRDefault="00000000" w:rsidRPr="00000000" w14:paraId="00000C2E">
      <w:pPr>
        <w:pageBreakBefore w:val="0"/>
        <w:rPr/>
      </w:pPr>
      <w:r w:rsidDel="00000000" w:rsidR="00000000" w:rsidRPr="00000000">
        <w:rPr>
          <w:rtl w:val="0"/>
        </w:rPr>
        <w:t xml:space="preserve">        m "Alright! Let's head back into the living room!"</w:t>
      </w:r>
    </w:p>
    <w:p w:rsidR="00000000" w:rsidDel="00000000" w:rsidP="00000000" w:rsidRDefault="00000000" w:rsidRPr="00000000" w14:paraId="00000C2F">
      <w:pPr>
        <w:pageBreakBefore w:val="0"/>
        <w:rPr/>
      </w:pPr>
      <w:r w:rsidDel="00000000" w:rsidR="00000000" w:rsidRPr="00000000">
        <w:rPr>
          <w:rtl w:val="0"/>
        </w:rPr>
        <w:t xml:space="preserve">        show monika 1pj</w:t>
      </w:r>
    </w:p>
    <w:p w:rsidR="00000000" w:rsidDel="00000000" w:rsidP="00000000" w:rsidRDefault="00000000" w:rsidRPr="00000000" w14:paraId="00000C30">
      <w:pPr>
        <w:pageBreakBefore w:val="0"/>
        <w:rPr/>
      </w:pPr>
      <w:r w:rsidDel="00000000" w:rsidR="00000000" w:rsidRPr="00000000">
        <w:rPr>
          <w:rtl w:val="0"/>
        </w:rPr>
        <w:t xml:space="preserve">        "Monika grabs my hand and pulls me from my chair."</w:t>
      </w:r>
    </w:p>
    <w:p w:rsidR="00000000" w:rsidDel="00000000" w:rsidP="00000000" w:rsidRDefault="00000000" w:rsidRPr="00000000" w14:paraId="00000C31">
      <w:pPr>
        <w:pageBreakBefore w:val="0"/>
        <w:rPr/>
      </w:pPr>
      <w:r w:rsidDel="00000000" w:rsidR="00000000" w:rsidRPr="00000000">
        <w:rPr>
          <w:rtl w:val="0"/>
        </w:rPr>
        <w:t xml:space="preserve">        mc "Monika slow down a bit!"</w:t>
      </w:r>
    </w:p>
    <w:p w:rsidR="00000000" w:rsidDel="00000000" w:rsidP="00000000" w:rsidRDefault="00000000" w:rsidRPr="00000000" w14:paraId="00000C32">
      <w:pPr>
        <w:pageBreakBefore w:val="0"/>
        <w:rPr/>
      </w:pPr>
      <w:r w:rsidDel="00000000" w:rsidR="00000000" w:rsidRPr="00000000">
        <w:rPr>
          <w:rtl w:val="0"/>
        </w:rPr>
        <w:t xml:space="preserve">        show monika 1pj at lhide zorder 1</w:t>
      </w:r>
    </w:p>
    <w:p w:rsidR="00000000" w:rsidDel="00000000" w:rsidP="00000000" w:rsidRDefault="00000000" w:rsidRPr="00000000" w14:paraId="00000C33">
      <w:pPr>
        <w:pageBreakBefore w:val="0"/>
        <w:rPr/>
      </w:pPr>
      <w:r w:rsidDel="00000000" w:rsidR="00000000" w:rsidRPr="00000000">
        <w:rPr>
          <w:rtl w:val="0"/>
        </w:rPr>
        <w:t xml:space="preserve">        hide monika</w:t>
      </w:r>
    </w:p>
    <w:p w:rsidR="00000000" w:rsidDel="00000000" w:rsidP="00000000" w:rsidRDefault="00000000" w:rsidRPr="00000000" w14:paraId="00000C34">
      <w:pPr>
        <w:pageBreakBefore w:val="0"/>
        <w:rPr/>
      </w:pPr>
      <w:r w:rsidDel="00000000" w:rsidR="00000000" w:rsidRPr="00000000">
        <w:rPr>
          <w:rtl w:val="0"/>
        </w:rPr>
        <w:t xml:space="preserve">        "My cry falls on deaf ears however, as she seemingly goes even faster."</w:t>
      </w:r>
    </w:p>
    <w:p w:rsidR="00000000" w:rsidDel="00000000" w:rsidP="00000000" w:rsidRDefault="00000000" w:rsidRPr="00000000" w14:paraId="00000C35">
      <w:pPr>
        <w:pageBreakBefore w:val="0"/>
        <w:rPr/>
      </w:pPr>
      <w:r w:rsidDel="00000000" w:rsidR="00000000" w:rsidRPr="00000000">
        <w:rPr>
          <w:rtl w:val="0"/>
        </w:rPr>
        <w:t xml:space="preserve">        "I just sigh internally and hold her gift tightly to my side."</w:t>
      </w:r>
    </w:p>
    <w:p w:rsidR="00000000" w:rsidDel="00000000" w:rsidP="00000000" w:rsidRDefault="00000000" w:rsidRPr="00000000" w14:paraId="00000C36">
      <w:pPr>
        <w:pageBreakBefore w:val="0"/>
        <w:rPr/>
      </w:pPr>
      <w:r w:rsidDel="00000000" w:rsidR="00000000" w:rsidRPr="00000000">
        <w:rPr>
          <w:rtl w:val="0"/>
        </w:rPr>
        <w:t xml:space="preserve">        scene h_livingroom with wipeleft_scene</w:t>
      </w:r>
    </w:p>
    <w:p w:rsidR="00000000" w:rsidDel="00000000" w:rsidP="00000000" w:rsidRDefault="00000000" w:rsidRPr="00000000" w14:paraId="00000C37">
      <w:pPr>
        <w:pageBreakBefore w:val="0"/>
        <w:rPr/>
      </w:pPr>
      <w:r w:rsidDel="00000000" w:rsidR="00000000" w:rsidRPr="00000000">
        <w:rPr>
          <w:rtl w:val="0"/>
        </w:rPr>
        <w:t xml:space="preserve">        show monika 4pb at l11</w:t>
      </w:r>
    </w:p>
    <w:p w:rsidR="00000000" w:rsidDel="00000000" w:rsidP="00000000" w:rsidRDefault="00000000" w:rsidRPr="00000000" w14:paraId="00000C38">
      <w:pPr>
        <w:pageBreakBefore w:val="0"/>
        <w:rPr/>
      </w:pPr>
      <w:r w:rsidDel="00000000" w:rsidR="00000000" w:rsidRPr="00000000">
        <w:rPr>
          <w:rtl w:val="0"/>
        </w:rPr>
        <w:t xml:space="preserve">        m "Okay, we're all done!"</w:t>
      </w:r>
    </w:p>
    <w:p w:rsidR="00000000" w:rsidDel="00000000" w:rsidP="00000000" w:rsidRDefault="00000000" w:rsidRPr="00000000" w14:paraId="00000C39">
      <w:pPr>
        <w:pageBreakBefore w:val="0"/>
        <w:rPr/>
      </w:pPr>
      <w:r w:rsidDel="00000000" w:rsidR="00000000" w:rsidRPr="00000000">
        <w:rPr>
          <w:rtl w:val="0"/>
        </w:rPr>
        <w:t xml:space="preserve">        show monika 2pa</w:t>
      </w:r>
    </w:p>
    <w:p w:rsidR="00000000" w:rsidDel="00000000" w:rsidP="00000000" w:rsidRDefault="00000000" w:rsidRPr="00000000" w14:paraId="00000C3A">
      <w:pPr>
        <w:pageBreakBefore w:val="0"/>
        <w:rPr/>
      </w:pPr>
      <w:r w:rsidDel="00000000" w:rsidR="00000000" w:rsidRPr="00000000">
        <w:rPr>
          <w:rtl w:val="0"/>
        </w:rPr>
        <w:t xml:space="preserve">        y "My, that was quick. are you sure you had enough to eat?"</w:t>
      </w:r>
    </w:p>
    <w:p w:rsidR="00000000" w:rsidDel="00000000" w:rsidP="00000000" w:rsidRDefault="00000000" w:rsidRPr="00000000" w14:paraId="00000C3B">
      <w:pPr>
        <w:pageBreakBefore w:val="0"/>
        <w:rPr/>
      </w:pPr>
      <w:r w:rsidDel="00000000" w:rsidR="00000000" w:rsidRPr="00000000">
        <w:rPr>
          <w:rtl w:val="0"/>
        </w:rPr>
        <w:t xml:space="preserve">        m 2pk "Yup, and [player] really liked all of it!"</w:t>
      </w:r>
    </w:p>
    <w:p w:rsidR="00000000" w:rsidDel="00000000" w:rsidP="00000000" w:rsidRDefault="00000000" w:rsidRPr="00000000" w14:paraId="00000C3C">
      <w:pPr>
        <w:pageBreakBefore w:val="0"/>
        <w:rPr/>
      </w:pPr>
      <w:r w:rsidDel="00000000" w:rsidR="00000000" w:rsidRPr="00000000">
        <w:rPr>
          <w:rtl w:val="0"/>
        </w:rPr>
        <w:t xml:space="preserve">        show monika 2pj</w:t>
      </w:r>
    </w:p>
    <w:p w:rsidR="00000000" w:rsidDel="00000000" w:rsidP="00000000" w:rsidRDefault="00000000" w:rsidRPr="00000000" w14:paraId="00000C3D">
      <w:pPr>
        <w:pageBreakBefore w:val="0"/>
        <w:rPr/>
      </w:pPr>
      <w:r w:rsidDel="00000000" w:rsidR="00000000" w:rsidRPr="00000000">
        <w:rPr>
          <w:rtl w:val="0"/>
        </w:rPr>
        <w:t xml:space="preserve">        mc "Yes it was all very delicious Ma'am, thank you."</w:t>
      </w:r>
    </w:p>
    <w:p w:rsidR="00000000" w:rsidDel="00000000" w:rsidP="00000000" w:rsidRDefault="00000000" w:rsidRPr="00000000" w14:paraId="00000C3E">
      <w:pPr>
        <w:pageBreakBefore w:val="0"/>
        <w:rPr/>
      </w:pPr>
      <w:r w:rsidDel="00000000" w:rsidR="00000000" w:rsidRPr="00000000">
        <w:rPr>
          <w:rtl w:val="0"/>
        </w:rPr>
        <w:t xml:space="preserve">        y "Well, I'm glad you enjoyed it [player]."</w:t>
      </w:r>
    </w:p>
    <w:p w:rsidR="00000000" w:rsidDel="00000000" w:rsidP="00000000" w:rsidRDefault="00000000" w:rsidRPr="00000000" w14:paraId="00000C3F">
      <w:pPr>
        <w:pageBreakBefore w:val="0"/>
        <w:rPr/>
      </w:pPr>
      <w:r w:rsidDel="00000000" w:rsidR="00000000" w:rsidRPr="00000000">
        <w:rPr>
          <w:rtl w:val="0"/>
        </w:rPr>
        <w:t xml:space="preserve">        y "Now, come take a seat you two. I think it's about time we opened presents!"</w:t>
      </w:r>
    </w:p>
    <w:p w:rsidR="00000000" w:rsidDel="00000000" w:rsidP="00000000" w:rsidRDefault="00000000" w:rsidRPr="00000000" w14:paraId="00000C40">
      <w:pPr>
        <w:pageBreakBefore w:val="0"/>
        <w:rPr/>
      </w:pPr>
      <w:r w:rsidDel="00000000" w:rsidR="00000000" w:rsidRPr="00000000">
        <w:rPr>
          <w:rtl w:val="0"/>
        </w:rPr>
        <w:t xml:space="preserve">        show monika 1pj at t42</w:t>
      </w:r>
    </w:p>
    <w:p w:rsidR="00000000" w:rsidDel="00000000" w:rsidP="00000000" w:rsidRDefault="00000000" w:rsidRPr="00000000" w14:paraId="00000C41">
      <w:pPr>
        <w:pageBreakBefore w:val="0"/>
        <w:rPr/>
      </w:pPr>
      <w:r w:rsidDel="00000000" w:rsidR="00000000" w:rsidRPr="00000000">
        <w:rPr>
          <w:rtl w:val="0"/>
        </w:rPr>
        <w:t xml:space="preserve">        show monika s42</w:t>
      </w:r>
    </w:p>
    <w:p w:rsidR="00000000" w:rsidDel="00000000" w:rsidP="00000000" w:rsidRDefault="00000000" w:rsidRPr="00000000" w14:paraId="00000C42">
      <w:pPr>
        <w:pageBreakBefore w:val="0"/>
        <w:rPr/>
      </w:pPr>
      <w:r w:rsidDel="00000000" w:rsidR="00000000" w:rsidRPr="00000000">
        <w:rPr>
          <w:rtl w:val="0"/>
        </w:rPr>
        <w:t xml:space="preserve">        "Monika leads me over to a spot next to the tree while grabbing a pillow from the couch and takes a seat on the floor."</w:t>
      </w:r>
    </w:p>
    <w:p w:rsidR="00000000" w:rsidDel="00000000" w:rsidP="00000000" w:rsidRDefault="00000000" w:rsidRPr="00000000" w14:paraId="00000C43">
      <w:pPr>
        <w:pageBreakBefore w:val="0"/>
        <w:rPr/>
      </w:pPr>
      <w:r w:rsidDel="00000000" w:rsidR="00000000" w:rsidRPr="00000000">
        <w:rPr>
          <w:rtl w:val="0"/>
        </w:rPr>
        <w:t xml:space="preserve">        "I follow suit, grabbing a pillow of my own and take a seat next to her."</w:t>
      </w:r>
    </w:p>
    <w:p w:rsidR="00000000" w:rsidDel="00000000" w:rsidP="00000000" w:rsidRDefault="00000000" w:rsidRPr="00000000" w14:paraId="00000C44">
      <w:pPr>
        <w:pageBreakBefore w:val="0"/>
        <w:rPr/>
      </w:pPr>
      <w:r w:rsidDel="00000000" w:rsidR="00000000" w:rsidRPr="00000000">
        <w:rPr>
          <w:rtl w:val="0"/>
        </w:rPr>
        <w:t xml:space="preserve">        show monika 1pc</w:t>
      </w:r>
    </w:p>
    <w:p w:rsidR="00000000" w:rsidDel="00000000" w:rsidP="00000000" w:rsidRDefault="00000000" w:rsidRPr="00000000" w14:paraId="00000C45">
      <w:pPr>
        <w:pageBreakBefore w:val="0"/>
        <w:rPr/>
      </w:pPr>
      <w:r w:rsidDel="00000000" w:rsidR="00000000" w:rsidRPr="00000000">
        <w:rPr>
          <w:rtl w:val="0"/>
        </w:rPr>
        <w:t xml:space="preserve">        n "You know [player], it's not going to be much fun for you since there isn't anything under this tree with your name on it."</w:t>
      </w:r>
    </w:p>
    <w:p w:rsidR="00000000" w:rsidDel="00000000" w:rsidP="00000000" w:rsidRDefault="00000000" w:rsidRPr="00000000" w14:paraId="00000C46">
      <w:pPr>
        <w:pageBreakBefore w:val="0"/>
        <w:rPr/>
      </w:pPr>
      <w:r w:rsidDel="00000000" w:rsidR="00000000" w:rsidRPr="00000000">
        <w:rPr>
          <w:rtl w:val="0"/>
        </w:rPr>
        <w:t xml:space="preserve">        y "Hmm, that is true. Sorry about that dear."</w:t>
      </w:r>
    </w:p>
    <w:p w:rsidR="00000000" w:rsidDel="00000000" w:rsidP="00000000" w:rsidRDefault="00000000" w:rsidRPr="00000000" w14:paraId="00000C47">
      <w:pPr>
        <w:pageBreakBefore w:val="0"/>
        <w:rPr/>
      </w:pPr>
      <w:r w:rsidDel="00000000" w:rsidR="00000000" w:rsidRPr="00000000">
        <w:rPr>
          <w:rtl w:val="0"/>
        </w:rPr>
        <w:t xml:space="preserve">        m 1pn "Well, that's not entirely true..."</w:t>
      </w:r>
    </w:p>
    <w:p w:rsidR="00000000" w:rsidDel="00000000" w:rsidP="00000000" w:rsidRDefault="00000000" w:rsidRPr="00000000" w14:paraId="00000C48">
      <w:pPr>
        <w:pageBreakBefore w:val="0"/>
        <w:rPr/>
      </w:pPr>
      <w:r w:rsidDel="00000000" w:rsidR="00000000" w:rsidRPr="00000000">
        <w:rPr>
          <w:rtl w:val="0"/>
        </w:rPr>
        <w:t xml:space="preserve">        show monika 1pm</w:t>
      </w:r>
    </w:p>
    <w:p w:rsidR="00000000" w:rsidDel="00000000" w:rsidP="00000000" w:rsidRDefault="00000000" w:rsidRPr="00000000" w14:paraId="00000C49">
      <w:pPr>
        <w:pageBreakBefore w:val="0"/>
        <w:rPr/>
      </w:pPr>
      <w:r w:rsidDel="00000000" w:rsidR="00000000" w:rsidRPr="00000000">
        <w:rPr>
          <w:rtl w:val="0"/>
        </w:rPr>
        <w:t xml:space="preserve">        n "Oh ho, snuck something under the tree yourself did you?"</w:t>
      </w:r>
    </w:p>
    <w:p w:rsidR="00000000" w:rsidDel="00000000" w:rsidP="00000000" w:rsidRDefault="00000000" w:rsidRPr="00000000" w14:paraId="00000C4A">
      <w:pPr>
        <w:pageBreakBefore w:val="0"/>
        <w:rPr/>
      </w:pPr>
      <w:r w:rsidDel="00000000" w:rsidR="00000000" w:rsidRPr="00000000">
        <w:rPr>
          <w:rtl w:val="0"/>
        </w:rPr>
        <w:t xml:space="preserve">        n "Well, the more the merrier I say!"</w:t>
      </w:r>
    </w:p>
    <w:p w:rsidR="00000000" w:rsidDel="00000000" w:rsidP="00000000" w:rsidRDefault="00000000" w:rsidRPr="00000000" w14:paraId="00000C4B">
      <w:pPr>
        <w:pageBreakBefore w:val="0"/>
        <w:rPr/>
      </w:pPr>
      <w:r w:rsidDel="00000000" w:rsidR="00000000" w:rsidRPr="00000000">
        <w:rPr>
          <w:rtl w:val="0"/>
        </w:rPr>
        <w:t xml:space="preserve">        y "Of course! It is the season of giving after all."</w:t>
      </w:r>
    </w:p>
    <w:p w:rsidR="00000000" w:rsidDel="00000000" w:rsidP="00000000" w:rsidRDefault="00000000" w:rsidRPr="00000000" w14:paraId="00000C4C">
      <w:pPr>
        <w:pageBreakBefore w:val="0"/>
        <w:rPr/>
      </w:pPr>
      <w:r w:rsidDel="00000000" w:rsidR="00000000" w:rsidRPr="00000000">
        <w:rPr>
          <w:rtl w:val="0"/>
        </w:rPr>
        <w:t xml:space="preserve">        show monika 1pj</w:t>
      </w:r>
    </w:p>
    <w:p w:rsidR="00000000" w:rsidDel="00000000" w:rsidP="00000000" w:rsidRDefault="00000000" w:rsidRPr="00000000" w14:paraId="00000C4D">
      <w:pPr>
        <w:pageBreakBefore w:val="0"/>
        <w:rPr/>
      </w:pPr>
      <w:r w:rsidDel="00000000" w:rsidR="00000000" w:rsidRPr="00000000">
        <w:rPr>
          <w:rtl w:val="0"/>
        </w:rPr>
        <w:t xml:space="preserve">        "Her dad lifts a glass in his hands and gives a hearty laugh."</w:t>
      </w:r>
    </w:p>
    <w:p w:rsidR="00000000" w:rsidDel="00000000" w:rsidP="00000000" w:rsidRDefault="00000000" w:rsidRPr="00000000" w14:paraId="00000C4E">
      <w:pPr>
        <w:pageBreakBefore w:val="0"/>
        <w:rPr/>
      </w:pPr>
      <w:r w:rsidDel="00000000" w:rsidR="00000000" w:rsidRPr="00000000">
        <w:rPr>
          <w:rtl w:val="0"/>
        </w:rPr>
        <w:t xml:space="preserve">        "I can't imagine that it's not just eggnog in that glass..."</w:t>
      </w:r>
    </w:p>
    <w:p w:rsidR="00000000" w:rsidDel="00000000" w:rsidP="00000000" w:rsidRDefault="00000000" w:rsidRPr="00000000" w14:paraId="00000C4F">
      <w:pPr>
        <w:pageBreakBefore w:val="0"/>
        <w:rPr/>
      </w:pPr>
      <w:r w:rsidDel="00000000" w:rsidR="00000000" w:rsidRPr="00000000">
        <w:rPr>
          <w:rtl w:val="0"/>
        </w:rPr>
        <w:t xml:space="preserve">        "Also, when did Monika put my gift under the tree?"</w:t>
      </w:r>
    </w:p>
    <w:p w:rsidR="00000000" w:rsidDel="00000000" w:rsidP="00000000" w:rsidRDefault="00000000" w:rsidRPr="00000000" w14:paraId="00000C50">
      <w:pPr>
        <w:pageBreakBefore w:val="0"/>
        <w:rPr/>
      </w:pPr>
      <w:r w:rsidDel="00000000" w:rsidR="00000000" w:rsidRPr="00000000">
        <w:rPr>
          <w:rtl w:val="0"/>
        </w:rPr>
        <w:t xml:space="preserve">        "There hadn't been any gifts under the tree when I got here and I had been with her all day yesterday."</w:t>
      </w:r>
    </w:p>
    <w:p w:rsidR="00000000" w:rsidDel="00000000" w:rsidP="00000000" w:rsidRDefault="00000000" w:rsidRPr="00000000" w14:paraId="00000C51">
      <w:pPr>
        <w:pageBreakBefore w:val="0"/>
        <w:rPr/>
      </w:pPr>
      <w:r w:rsidDel="00000000" w:rsidR="00000000" w:rsidRPr="00000000">
        <w:rPr>
          <w:rtl w:val="0"/>
        </w:rPr>
        <w:t xml:space="preserve">        "Huh..."</w:t>
      </w:r>
    </w:p>
    <w:p w:rsidR="00000000" w:rsidDel="00000000" w:rsidP="00000000" w:rsidRDefault="00000000" w:rsidRPr="00000000" w14:paraId="00000C52">
      <w:pPr>
        <w:pageBreakBefore w:val="0"/>
        <w:rPr/>
      </w:pPr>
      <w:r w:rsidDel="00000000" w:rsidR="00000000" w:rsidRPr="00000000">
        <w:rPr>
          <w:rtl w:val="0"/>
        </w:rPr>
        <w:t xml:space="preserve">        show monika 1pa</w:t>
      </w:r>
    </w:p>
    <w:p w:rsidR="00000000" w:rsidDel="00000000" w:rsidP="00000000" w:rsidRDefault="00000000" w:rsidRPr="00000000" w14:paraId="00000C53">
      <w:pPr>
        <w:pageBreakBefore w:val="0"/>
        <w:rPr/>
      </w:pPr>
      <w:r w:rsidDel="00000000" w:rsidR="00000000" w:rsidRPr="00000000">
        <w:rPr>
          <w:rtl w:val="0"/>
        </w:rPr>
        <w:t xml:space="preserve">        y "Why don't you start with your stocking Monika?"</w:t>
      </w:r>
    </w:p>
    <w:p w:rsidR="00000000" w:rsidDel="00000000" w:rsidP="00000000" w:rsidRDefault="00000000" w:rsidRPr="00000000" w14:paraId="00000C54">
      <w:pPr>
        <w:pageBreakBefore w:val="0"/>
        <w:rPr/>
      </w:pPr>
      <w:r w:rsidDel="00000000" w:rsidR="00000000" w:rsidRPr="00000000">
        <w:rPr>
          <w:rtl w:val="0"/>
        </w:rPr>
        <w:t xml:space="preserve">        m 1pb "Okay! [player], can you hold it for me?"</w:t>
      </w:r>
    </w:p>
    <w:p w:rsidR="00000000" w:rsidDel="00000000" w:rsidP="00000000" w:rsidRDefault="00000000" w:rsidRPr="00000000" w14:paraId="00000C55">
      <w:pPr>
        <w:pageBreakBefore w:val="0"/>
        <w:rPr/>
      </w:pPr>
      <w:r w:rsidDel="00000000" w:rsidR="00000000" w:rsidRPr="00000000">
        <w:rPr>
          <w:rtl w:val="0"/>
        </w:rPr>
        <w:t xml:space="preserve">        show monika 1pa</w:t>
      </w:r>
    </w:p>
    <w:p w:rsidR="00000000" w:rsidDel="00000000" w:rsidP="00000000" w:rsidRDefault="00000000" w:rsidRPr="00000000" w14:paraId="00000C56">
      <w:pPr>
        <w:pageBreakBefore w:val="0"/>
        <w:rPr/>
      </w:pPr>
      <w:r w:rsidDel="00000000" w:rsidR="00000000" w:rsidRPr="00000000">
        <w:rPr>
          <w:rtl w:val="0"/>
        </w:rPr>
        <w:t xml:space="preserve">        mc "Of course, lets see here.."</w:t>
      </w:r>
    </w:p>
    <w:p w:rsidR="00000000" w:rsidDel="00000000" w:rsidP="00000000" w:rsidRDefault="00000000" w:rsidRPr="00000000" w14:paraId="00000C57">
      <w:pPr>
        <w:pageBreakBefore w:val="0"/>
        <w:rPr/>
      </w:pPr>
      <w:r w:rsidDel="00000000" w:rsidR="00000000" w:rsidRPr="00000000">
        <w:rPr>
          <w:rtl w:val="0"/>
        </w:rPr>
        <w:t xml:space="preserve">        "Monika's mother hands me a large red stocking, a large red M is stitched into the top."</w:t>
      </w:r>
    </w:p>
    <w:p w:rsidR="00000000" w:rsidDel="00000000" w:rsidP="00000000" w:rsidRDefault="00000000" w:rsidRPr="00000000" w14:paraId="00000C58">
      <w:pPr>
        <w:pageBreakBefore w:val="0"/>
        <w:rPr/>
      </w:pPr>
      <w:r w:rsidDel="00000000" w:rsidR="00000000" w:rsidRPr="00000000">
        <w:rPr>
          <w:rtl w:val="0"/>
        </w:rPr>
        <w:t xml:space="preserve">        show monika 1pj</w:t>
      </w:r>
    </w:p>
    <w:p w:rsidR="00000000" w:rsidDel="00000000" w:rsidP="00000000" w:rsidRDefault="00000000" w:rsidRPr="00000000" w14:paraId="00000C59">
      <w:pPr>
        <w:pageBreakBefore w:val="0"/>
        <w:rPr/>
      </w:pPr>
      <w:r w:rsidDel="00000000" w:rsidR="00000000" w:rsidRPr="00000000">
        <w:rPr>
          <w:rtl w:val="0"/>
        </w:rPr>
        <w:t xml:space="preserve">        mc "Let's see what's inside this then."</w:t>
      </w:r>
    </w:p>
    <w:p w:rsidR="00000000" w:rsidDel="00000000" w:rsidP="00000000" w:rsidRDefault="00000000" w:rsidRPr="00000000" w14:paraId="00000C5A">
      <w:pPr>
        <w:pageBreakBefore w:val="0"/>
        <w:rPr/>
      </w:pPr>
      <w:r w:rsidDel="00000000" w:rsidR="00000000" w:rsidRPr="00000000">
        <w:rPr>
          <w:rtl w:val="0"/>
        </w:rPr>
        <w:t xml:space="preserve">        "I lean the opening towards Monika, and she starts to work through the large stocking."</w:t>
      </w:r>
    </w:p>
    <w:p w:rsidR="00000000" w:rsidDel="00000000" w:rsidP="00000000" w:rsidRDefault="00000000" w:rsidRPr="00000000" w14:paraId="00000C5B">
      <w:pPr>
        <w:pageBreakBefore w:val="0"/>
        <w:rPr/>
      </w:pPr>
      <w:r w:rsidDel="00000000" w:rsidR="00000000" w:rsidRPr="00000000">
        <w:rPr>
          <w:rtl w:val="0"/>
        </w:rPr>
        <w:t xml:space="preserve">        show monika 1pk</w:t>
      </w:r>
    </w:p>
    <w:p w:rsidR="00000000" w:rsidDel="00000000" w:rsidP="00000000" w:rsidRDefault="00000000" w:rsidRPr="00000000" w14:paraId="00000C5C">
      <w:pPr>
        <w:pageBreakBefore w:val="0"/>
        <w:rPr/>
      </w:pPr>
      <w:r w:rsidDel="00000000" w:rsidR="00000000" w:rsidRPr="00000000">
        <w:rPr>
          <w:rtl w:val="0"/>
        </w:rPr>
        <w:t xml:space="preserve">        "Candies and small gifts all come pouring out one by one, each receiving a smile and thank you from Monika."</w:t>
      </w:r>
    </w:p>
    <w:p w:rsidR="00000000" w:rsidDel="00000000" w:rsidP="00000000" w:rsidRDefault="00000000" w:rsidRPr="00000000" w14:paraId="00000C5D">
      <w:pPr>
        <w:pageBreakBefore w:val="0"/>
        <w:rPr/>
      </w:pPr>
      <w:r w:rsidDel="00000000" w:rsidR="00000000" w:rsidRPr="00000000">
        <w:rPr>
          <w:rtl w:val="0"/>
        </w:rPr>
        <w:t xml:space="preserve">        "Soon enough however, the gifts ran dry and Monika was left reaching her whole arm into the stocking."</w:t>
      </w:r>
    </w:p>
    <w:p w:rsidR="00000000" w:rsidDel="00000000" w:rsidP="00000000" w:rsidRDefault="00000000" w:rsidRPr="00000000" w14:paraId="00000C5E">
      <w:pPr>
        <w:pageBreakBefore w:val="0"/>
        <w:rPr/>
      </w:pPr>
      <w:r w:rsidDel="00000000" w:rsidR="00000000" w:rsidRPr="00000000">
        <w:rPr>
          <w:rtl w:val="0"/>
        </w:rPr>
        <w:t xml:space="preserve">        m 1pl "Well I guess that's everything in there, ahaha~"</w:t>
      </w:r>
    </w:p>
    <w:p w:rsidR="00000000" w:rsidDel="00000000" w:rsidP="00000000" w:rsidRDefault="00000000" w:rsidRPr="00000000" w14:paraId="00000C5F">
      <w:pPr>
        <w:pageBreakBefore w:val="0"/>
        <w:rPr/>
      </w:pPr>
      <w:r w:rsidDel="00000000" w:rsidR="00000000" w:rsidRPr="00000000">
        <w:rPr>
          <w:rtl w:val="0"/>
        </w:rPr>
        <w:t xml:space="preserve">        m 3pb "Thank you for being my assistant [player]."</w:t>
      </w:r>
    </w:p>
    <w:p w:rsidR="00000000" w:rsidDel="00000000" w:rsidP="00000000" w:rsidRDefault="00000000" w:rsidRPr="00000000" w14:paraId="00000C60">
      <w:pPr>
        <w:pageBreakBefore w:val="0"/>
        <w:rPr/>
      </w:pPr>
      <w:r w:rsidDel="00000000" w:rsidR="00000000" w:rsidRPr="00000000">
        <w:rPr>
          <w:rtl w:val="0"/>
        </w:rPr>
        <w:t xml:space="preserve">        show monika 1pa</w:t>
      </w:r>
    </w:p>
    <w:p w:rsidR="00000000" w:rsidDel="00000000" w:rsidP="00000000" w:rsidRDefault="00000000" w:rsidRPr="00000000" w14:paraId="00000C61">
      <w:pPr>
        <w:pageBreakBefore w:val="0"/>
        <w:rPr/>
      </w:pPr>
      <w:r w:rsidDel="00000000" w:rsidR="00000000" w:rsidRPr="00000000">
        <w:rPr>
          <w:rtl w:val="0"/>
        </w:rPr>
        <w:t xml:space="preserve">        mc "Any time, that was actually kinda fun!"</w:t>
      </w:r>
    </w:p>
    <w:p w:rsidR="00000000" w:rsidDel="00000000" w:rsidP="00000000" w:rsidRDefault="00000000" w:rsidRPr="00000000" w14:paraId="00000C62">
      <w:pPr>
        <w:pageBreakBefore w:val="0"/>
        <w:rPr/>
      </w:pPr>
      <w:r w:rsidDel="00000000" w:rsidR="00000000" w:rsidRPr="00000000">
        <w:rPr>
          <w:rtl w:val="0"/>
        </w:rPr>
        <w:t xml:space="preserve">        mc "I guess we can get to the bigger boxes now."</w:t>
      </w:r>
    </w:p>
    <w:p w:rsidR="00000000" w:rsidDel="00000000" w:rsidP="00000000" w:rsidRDefault="00000000" w:rsidRPr="00000000" w14:paraId="00000C63">
      <w:pPr>
        <w:pageBreakBefore w:val="0"/>
        <w:rPr/>
      </w:pPr>
      <w:r w:rsidDel="00000000" w:rsidR="00000000" w:rsidRPr="00000000">
        <w:rPr>
          <w:rtl w:val="0"/>
        </w:rPr>
        <w:t xml:space="preserve">        m 3pl "And just before 12:30, I never thought we'd have such a late gift opening, ahaha~"</w:t>
      </w:r>
    </w:p>
    <w:p w:rsidR="00000000" w:rsidDel="00000000" w:rsidP="00000000" w:rsidRDefault="00000000" w:rsidRPr="00000000" w14:paraId="00000C64">
      <w:pPr>
        <w:pageBreakBefore w:val="0"/>
        <w:rPr/>
      </w:pPr>
      <w:r w:rsidDel="00000000" w:rsidR="00000000" w:rsidRPr="00000000">
        <w:rPr>
          <w:rtl w:val="0"/>
        </w:rPr>
        <w:t xml:space="preserve">        mc "Wait..."</w:t>
      </w:r>
    </w:p>
    <w:p w:rsidR="00000000" w:rsidDel="00000000" w:rsidP="00000000" w:rsidRDefault="00000000" w:rsidRPr="00000000" w14:paraId="00000C65">
      <w:pPr>
        <w:pageBreakBefore w:val="0"/>
        <w:rPr/>
      </w:pPr>
      <w:r w:rsidDel="00000000" w:rsidR="00000000" w:rsidRPr="00000000">
        <w:rPr>
          <w:rtl w:val="0"/>
        </w:rPr>
        <w:t xml:space="preserve">        show monika 1pc</w:t>
      </w:r>
    </w:p>
    <w:p w:rsidR="00000000" w:rsidDel="00000000" w:rsidP="00000000" w:rsidRDefault="00000000" w:rsidRPr="00000000" w14:paraId="00000C66">
      <w:pPr>
        <w:pageBreakBefore w:val="0"/>
        <w:rPr/>
      </w:pPr>
      <w:r w:rsidDel="00000000" w:rsidR="00000000" w:rsidRPr="00000000">
        <w:rPr>
          <w:rtl w:val="0"/>
        </w:rPr>
        <w:t xml:space="preserve">        "Oh crap..."</w:t>
      </w:r>
    </w:p>
    <w:p w:rsidR="00000000" w:rsidDel="00000000" w:rsidP="00000000" w:rsidRDefault="00000000" w:rsidRPr="00000000" w14:paraId="00000C67">
      <w:pPr>
        <w:pageBreakBefore w:val="0"/>
        <w:rPr/>
      </w:pPr>
      <w:r w:rsidDel="00000000" w:rsidR="00000000" w:rsidRPr="00000000">
        <w:rPr>
          <w:rtl w:val="0"/>
        </w:rPr>
        <w:t xml:space="preserve">        "Oh man, oh god damn it..."</w:t>
      </w:r>
    </w:p>
    <w:p w:rsidR="00000000" w:rsidDel="00000000" w:rsidP="00000000" w:rsidRDefault="00000000" w:rsidRPr="00000000" w14:paraId="00000C68">
      <w:pPr>
        <w:pageBreakBefore w:val="0"/>
        <w:rPr/>
      </w:pPr>
      <w:r w:rsidDel="00000000" w:rsidR="00000000" w:rsidRPr="00000000">
        <w:rPr>
          <w:rtl w:val="0"/>
        </w:rPr>
        <w:t xml:space="preserve">        m 1pd "What's wrong?"</w:t>
      </w:r>
    </w:p>
    <w:p w:rsidR="00000000" w:rsidDel="00000000" w:rsidP="00000000" w:rsidRDefault="00000000" w:rsidRPr="00000000" w14:paraId="00000C69">
      <w:pPr>
        <w:pageBreakBefore w:val="0"/>
        <w:rPr/>
      </w:pPr>
      <w:r w:rsidDel="00000000" w:rsidR="00000000" w:rsidRPr="00000000">
        <w:rPr>
          <w:rtl w:val="0"/>
        </w:rPr>
        <w:t xml:space="preserve">        show monika 1pf</w:t>
      </w:r>
    </w:p>
    <w:p w:rsidR="00000000" w:rsidDel="00000000" w:rsidP="00000000" w:rsidRDefault="00000000" w:rsidRPr="00000000" w14:paraId="00000C6A">
      <w:pPr>
        <w:pageBreakBefore w:val="0"/>
        <w:rPr/>
      </w:pPr>
      <w:r w:rsidDel="00000000" w:rsidR="00000000" w:rsidRPr="00000000">
        <w:rPr>
          <w:rtl w:val="0"/>
        </w:rPr>
        <w:t xml:space="preserve">        mc "I told my parents I'd be back to help cook today, and it's already past noon! I'll be late if I don't start back now..."</w:t>
      </w:r>
    </w:p>
    <w:p w:rsidR="00000000" w:rsidDel="00000000" w:rsidP="00000000" w:rsidRDefault="00000000" w:rsidRPr="00000000" w14:paraId="00000C6B">
      <w:pPr>
        <w:pageBreakBefore w:val="0"/>
        <w:rPr/>
      </w:pPr>
      <w:r w:rsidDel="00000000" w:rsidR="00000000" w:rsidRPr="00000000">
        <w:rPr>
          <w:rtl w:val="0"/>
        </w:rPr>
        <w:t xml:space="preserve">        y "Oh my, you best be going then if you want to get home at a decent time."</w:t>
      </w:r>
    </w:p>
    <w:p w:rsidR="00000000" w:rsidDel="00000000" w:rsidP="00000000" w:rsidRDefault="00000000" w:rsidRPr="00000000" w14:paraId="00000C6C">
      <w:pPr>
        <w:pageBreakBefore w:val="0"/>
        <w:rPr/>
      </w:pPr>
      <w:r w:rsidDel="00000000" w:rsidR="00000000" w:rsidRPr="00000000">
        <w:rPr>
          <w:rtl w:val="0"/>
        </w:rPr>
        <w:t xml:space="preserve">        m 1pg "Do you really have to go [player], we were just getting to the good part..."</w:t>
      </w:r>
    </w:p>
    <w:p w:rsidR="00000000" w:rsidDel="00000000" w:rsidP="00000000" w:rsidRDefault="00000000" w:rsidRPr="00000000" w14:paraId="00000C6D">
      <w:pPr>
        <w:pageBreakBefore w:val="0"/>
        <w:rPr/>
      </w:pPr>
      <w:r w:rsidDel="00000000" w:rsidR="00000000" w:rsidRPr="00000000">
        <w:rPr>
          <w:rtl w:val="0"/>
        </w:rPr>
        <w:t xml:space="preserve">        show monika 1pf</w:t>
      </w:r>
    </w:p>
    <w:p w:rsidR="00000000" w:rsidDel="00000000" w:rsidP="00000000" w:rsidRDefault="00000000" w:rsidRPr="00000000" w14:paraId="00000C6E">
      <w:pPr>
        <w:pageBreakBefore w:val="0"/>
        <w:rPr/>
      </w:pPr>
      <w:r w:rsidDel="00000000" w:rsidR="00000000" w:rsidRPr="00000000">
        <w:rPr>
          <w:rtl w:val="0"/>
        </w:rPr>
        <w:t xml:space="preserve">        mc "I know I'm really sorry, I didn't mean to sleep so late into the morning this time..."</w:t>
      </w:r>
    </w:p>
    <w:p w:rsidR="00000000" w:rsidDel="00000000" w:rsidP="00000000" w:rsidRDefault="00000000" w:rsidRPr="00000000" w14:paraId="00000C6F">
      <w:pPr>
        <w:pageBreakBefore w:val="0"/>
        <w:rPr/>
      </w:pPr>
      <w:r w:rsidDel="00000000" w:rsidR="00000000" w:rsidRPr="00000000">
        <w:rPr>
          <w:rtl w:val="0"/>
        </w:rPr>
        <w:t xml:space="preserve">        show monika 1pe</w:t>
      </w:r>
    </w:p>
    <w:p w:rsidR="00000000" w:rsidDel="00000000" w:rsidP="00000000" w:rsidRDefault="00000000" w:rsidRPr="00000000" w14:paraId="00000C70">
      <w:pPr>
        <w:pageBreakBefore w:val="0"/>
        <w:rPr/>
      </w:pPr>
      <w:r w:rsidDel="00000000" w:rsidR="00000000" w:rsidRPr="00000000">
        <w:rPr>
          <w:rtl w:val="0"/>
        </w:rPr>
        <w:t xml:space="preserve">        mc "Let me get dressed real quick, maybe I can still be here for a couple of gifts before I leave."</w:t>
      </w:r>
    </w:p>
    <w:p w:rsidR="00000000" w:rsidDel="00000000" w:rsidP="00000000" w:rsidRDefault="00000000" w:rsidRPr="00000000" w14:paraId="00000C71">
      <w:pPr>
        <w:pageBreakBefore w:val="0"/>
        <w:rPr/>
      </w:pPr>
      <w:r w:rsidDel="00000000" w:rsidR="00000000" w:rsidRPr="00000000">
        <w:rPr>
          <w:rtl w:val="0"/>
        </w:rPr>
        <w:t xml:space="preserve">        m 1pe1 "Alright, but hurry please!"</w:t>
      </w:r>
    </w:p>
    <w:p w:rsidR="00000000" w:rsidDel="00000000" w:rsidP="00000000" w:rsidRDefault="00000000" w:rsidRPr="00000000" w14:paraId="00000C72">
      <w:pPr>
        <w:pageBreakBefore w:val="0"/>
        <w:rPr/>
      </w:pPr>
      <w:r w:rsidDel="00000000" w:rsidR="00000000" w:rsidRPr="00000000">
        <w:rPr>
          <w:rtl w:val="0"/>
        </w:rPr>
        <w:t xml:space="preserve">        show monika 1pe</w:t>
      </w:r>
    </w:p>
    <w:p w:rsidR="00000000" w:rsidDel="00000000" w:rsidP="00000000" w:rsidRDefault="00000000" w:rsidRPr="00000000" w14:paraId="00000C73">
      <w:pPr>
        <w:pageBreakBefore w:val="0"/>
        <w:rPr/>
      </w:pPr>
      <w:r w:rsidDel="00000000" w:rsidR="00000000" w:rsidRPr="00000000">
        <w:rPr>
          <w:rtl w:val="0"/>
        </w:rPr>
        <w:t xml:space="preserve">        mc "I will, just give me a moment."</w:t>
      </w:r>
    </w:p>
    <w:p w:rsidR="00000000" w:rsidDel="00000000" w:rsidP="00000000" w:rsidRDefault="00000000" w:rsidRPr="00000000" w14:paraId="00000C74">
      <w:pPr>
        <w:pageBreakBefore w:val="0"/>
        <w:rPr/>
      </w:pPr>
      <w:r w:rsidDel="00000000" w:rsidR="00000000" w:rsidRPr="00000000">
        <w:rPr>
          <w:rtl w:val="0"/>
        </w:rPr>
        <w:t xml:space="preserve">        "I quickly jump up from my seat and nearly race back upstairs."</w:t>
      </w:r>
    </w:p>
    <w:p w:rsidR="00000000" w:rsidDel="00000000" w:rsidP="00000000" w:rsidRDefault="00000000" w:rsidRPr="00000000" w14:paraId="00000C75">
      <w:pPr>
        <w:pageBreakBefore w:val="0"/>
        <w:rPr/>
      </w:pPr>
      <w:r w:rsidDel="00000000" w:rsidR="00000000" w:rsidRPr="00000000">
        <w:rPr>
          <w:rtl w:val="0"/>
        </w:rPr>
        <w:t xml:space="preserve">        scene bg mroom_morning with wipeleft_scene</w:t>
      </w:r>
    </w:p>
    <w:p w:rsidR="00000000" w:rsidDel="00000000" w:rsidP="00000000" w:rsidRDefault="00000000" w:rsidRPr="00000000" w14:paraId="00000C76">
      <w:pPr>
        <w:pageBreakBefore w:val="0"/>
        <w:rPr/>
      </w:pPr>
      <w:r w:rsidDel="00000000" w:rsidR="00000000" w:rsidRPr="00000000">
        <w:rPr>
          <w:rtl w:val="0"/>
        </w:rPr>
        <w:t xml:space="preserve">        "God I'm such an idiot, I'm so used to being woken up early on Christmas that I didn't even do it naturally."</w:t>
      </w:r>
    </w:p>
    <w:p w:rsidR="00000000" w:rsidDel="00000000" w:rsidP="00000000" w:rsidRDefault="00000000" w:rsidRPr="00000000" w14:paraId="00000C77">
      <w:pPr>
        <w:pageBreakBefore w:val="0"/>
        <w:rPr/>
      </w:pPr>
      <w:r w:rsidDel="00000000" w:rsidR="00000000" w:rsidRPr="00000000">
        <w:rPr>
          <w:rtl w:val="0"/>
        </w:rPr>
        <w:t xml:space="preserve">        "Let me just get these pants on, and my shirt buttoned up..."</w:t>
      </w:r>
    </w:p>
    <w:p w:rsidR="00000000" w:rsidDel="00000000" w:rsidP="00000000" w:rsidRDefault="00000000" w:rsidRPr="00000000" w14:paraId="00000C78">
      <w:pPr>
        <w:pageBreakBefore w:val="0"/>
        <w:rPr/>
      </w:pPr>
      <w:r w:rsidDel="00000000" w:rsidR="00000000" w:rsidRPr="00000000">
        <w:rPr>
          <w:rtl w:val="0"/>
        </w:rPr>
        <w:t xml:space="preserve">        m "[player]? Can I come in?"</w:t>
      </w:r>
    </w:p>
    <w:p w:rsidR="00000000" w:rsidDel="00000000" w:rsidP="00000000" w:rsidRDefault="00000000" w:rsidRPr="00000000" w14:paraId="00000C79">
      <w:pPr>
        <w:pageBreakBefore w:val="0"/>
        <w:rPr/>
      </w:pPr>
      <w:r w:rsidDel="00000000" w:rsidR="00000000" w:rsidRPr="00000000">
        <w:rPr>
          <w:rtl w:val="0"/>
        </w:rPr>
        <w:t xml:space="preserve">        mc "Monika?! Y-yeah sure, I'm just buttoning my shirt."</w:t>
      </w:r>
    </w:p>
    <w:p w:rsidR="00000000" w:rsidDel="00000000" w:rsidP="00000000" w:rsidRDefault="00000000" w:rsidRPr="00000000" w14:paraId="00000C7A">
      <w:pPr>
        <w:pageBreakBefore w:val="0"/>
        <w:rPr/>
      </w:pPr>
      <w:r w:rsidDel="00000000" w:rsidR="00000000" w:rsidRPr="00000000">
        <w:rPr>
          <w:rtl w:val="0"/>
        </w:rPr>
        <w:t xml:space="preserve">        show monika 1pe at t11</w:t>
      </w:r>
    </w:p>
    <w:p w:rsidR="00000000" w:rsidDel="00000000" w:rsidP="00000000" w:rsidRDefault="00000000" w:rsidRPr="00000000" w14:paraId="00000C7B">
      <w:pPr>
        <w:pageBreakBefore w:val="0"/>
        <w:rPr/>
      </w:pPr>
      <w:r w:rsidDel="00000000" w:rsidR="00000000" w:rsidRPr="00000000">
        <w:rPr>
          <w:rtl w:val="0"/>
        </w:rPr>
        <w:t xml:space="preserve">        "Monika steps into the room, a set of colorful boxes in her hands."</w:t>
      </w:r>
    </w:p>
    <w:p w:rsidR="00000000" w:rsidDel="00000000" w:rsidP="00000000" w:rsidRDefault="00000000" w:rsidRPr="00000000" w14:paraId="00000C7C">
      <w:pPr>
        <w:pageBreakBefore w:val="0"/>
        <w:rPr/>
      </w:pPr>
      <w:r w:rsidDel="00000000" w:rsidR="00000000" w:rsidRPr="00000000">
        <w:rPr>
          <w:rtl w:val="0"/>
        </w:rPr>
        <w:t xml:space="preserve">        mc "Monika, I'm really sorry. I thought we'd have enough time in the morning, but I overslept and..."</w:t>
      </w:r>
    </w:p>
    <w:p w:rsidR="00000000" w:rsidDel="00000000" w:rsidP="00000000" w:rsidRDefault="00000000" w:rsidRPr="00000000" w14:paraId="00000C7D">
      <w:pPr>
        <w:pageBreakBefore w:val="0"/>
        <w:rPr/>
      </w:pPr>
      <w:r w:rsidDel="00000000" w:rsidR="00000000" w:rsidRPr="00000000">
        <w:rPr>
          <w:rtl w:val="0"/>
        </w:rPr>
        <w:t xml:space="preserve">        m 1pl "Its okay [player], you don't need to apologize so much for it."</w:t>
      </w:r>
    </w:p>
    <w:p w:rsidR="00000000" w:rsidDel="00000000" w:rsidP="00000000" w:rsidRDefault="00000000" w:rsidRPr="00000000" w14:paraId="00000C7E">
      <w:pPr>
        <w:pageBreakBefore w:val="0"/>
        <w:rPr/>
      </w:pPr>
      <w:r w:rsidDel="00000000" w:rsidR="00000000" w:rsidRPr="00000000">
        <w:rPr>
          <w:rtl w:val="0"/>
        </w:rPr>
        <w:t xml:space="preserve">        m 1pn "I'm not mad at you or anything, I know you have your own family to spend today with."</w:t>
      </w:r>
    </w:p>
    <w:p w:rsidR="00000000" w:rsidDel="00000000" w:rsidP="00000000" w:rsidRDefault="00000000" w:rsidRPr="00000000" w14:paraId="00000C7F">
      <w:pPr>
        <w:pageBreakBefore w:val="0"/>
        <w:rPr/>
      </w:pPr>
      <w:r w:rsidDel="00000000" w:rsidR="00000000" w:rsidRPr="00000000">
        <w:rPr>
          <w:rtl w:val="0"/>
        </w:rPr>
        <w:t xml:space="preserve">        m 1pe1 "But before you left, I want to make sure you got to open this."</w:t>
      </w:r>
    </w:p>
    <w:p w:rsidR="00000000" w:rsidDel="00000000" w:rsidP="00000000" w:rsidRDefault="00000000" w:rsidRPr="00000000" w14:paraId="00000C80">
      <w:pPr>
        <w:pageBreakBefore w:val="0"/>
        <w:rPr/>
      </w:pPr>
      <w:r w:rsidDel="00000000" w:rsidR="00000000" w:rsidRPr="00000000">
        <w:rPr>
          <w:rtl w:val="0"/>
        </w:rPr>
        <w:t xml:space="preserve">        show monika 1pe</w:t>
      </w:r>
    </w:p>
    <w:p w:rsidR="00000000" w:rsidDel="00000000" w:rsidP="00000000" w:rsidRDefault="00000000" w:rsidRPr="00000000" w14:paraId="00000C81">
      <w:pPr>
        <w:pageBreakBefore w:val="0"/>
        <w:rPr/>
      </w:pPr>
      <w:r w:rsidDel="00000000" w:rsidR="00000000" w:rsidRPr="00000000">
        <w:rPr>
          <w:rtl w:val="0"/>
        </w:rPr>
        <w:t xml:space="preserve">        "Monika hands me one of the boxes, wrapped in a shiny silver paper."</w:t>
      </w:r>
    </w:p>
    <w:p w:rsidR="00000000" w:rsidDel="00000000" w:rsidP="00000000" w:rsidRDefault="00000000" w:rsidRPr="00000000" w14:paraId="00000C82">
      <w:pPr>
        <w:pageBreakBefore w:val="0"/>
        <w:rPr/>
      </w:pPr>
      <w:r w:rsidDel="00000000" w:rsidR="00000000" w:rsidRPr="00000000">
        <w:rPr>
          <w:rtl w:val="0"/>
        </w:rPr>
        <w:t xml:space="preserve">        m 4pl "And you forgot this downstairs too, ahaha~"</w:t>
      </w:r>
    </w:p>
    <w:p w:rsidR="00000000" w:rsidDel="00000000" w:rsidP="00000000" w:rsidRDefault="00000000" w:rsidRPr="00000000" w14:paraId="00000C83">
      <w:pPr>
        <w:pageBreakBefore w:val="0"/>
        <w:rPr/>
      </w:pPr>
      <w:r w:rsidDel="00000000" w:rsidR="00000000" w:rsidRPr="00000000">
        <w:rPr>
          <w:rtl w:val="0"/>
        </w:rPr>
        <w:t xml:space="preserve">        "Monika holds up the other box, donning the same emerald green wrapping paper I had used."</w:t>
      </w:r>
    </w:p>
    <w:p w:rsidR="00000000" w:rsidDel="00000000" w:rsidP="00000000" w:rsidRDefault="00000000" w:rsidRPr="00000000" w14:paraId="00000C84">
      <w:pPr>
        <w:pageBreakBefore w:val="0"/>
        <w:rPr/>
      </w:pPr>
      <w:r w:rsidDel="00000000" w:rsidR="00000000" w:rsidRPr="00000000">
        <w:rPr>
          <w:rtl w:val="0"/>
        </w:rPr>
        <w:t xml:space="preserve">        m 2pe1 "I wanted to open it with you, not after you had left."</w:t>
      </w:r>
    </w:p>
    <w:p w:rsidR="00000000" w:rsidDel="00000000" w:rsidP="00000000" w:rsidRDefault="00000000" w:rsidRPr="00000000" w14:paraId="00000C85">
      <w:pPr>
        <w:pageBreakBefore w:val="0"/>
        <w:rPr/>
      </w:pPr>
      <w:r w:rsidDel="00000000" w:rsidR="00000000" w:rsidRPr="00000000">
        <w:rPr>
          <w:rtl w:val="0"/>
        </w:rPr>
        <w:t xml:space="preserve">        show monika 2pf</w:t>
      </w:r>
    </w:p>
    <w:p w:rsidR="00000000" w:rsidDel="00000000" w:rsidP="00000000" w:rsidRDefault="00000000" w:rsidRPr="00000000" w14:paraId="00000C86">
      <w:pPr>
        <w:pageBreakBefore w:val="0"/>
        <w:rPr/>
      </w:pPr>
      <w:r w:rsidDel="00000000" w:rsidR="00000000" w:rsidRPr="00000000">
        <w:rPr>
          <w:rtl w:val="0"/>
        </w:rPr>
        <w:t xml:space="preserve">        mc "Yeah, I wanted to open these with you too. Gosh I really messed this all up..."</w:t>
      </w:r>
    </w:p>
    <w:p w:rsidR="00000000" w:rsidDel="00000000" w:rsidP="00000000" w:rsidRDefault="00000000" w:rsidRPr="00000000" w14:paraId="00000C87">
      <w:pPr>
        <w:pageBreakBefore w:val="0"/>
        <w:rPr/>
      </w:pPr>
      <w:r w:rsidDel="00000000" w:rsidR="00000000" w:rsidRPr="00000000">
        <w:rPr>
          <w:rtl w:val="0"/>
        </w:rPr>
        <w:t xml:space="preserve">        m 2pe1 "Stop, you haven't messed anything up [player]."</w:t>
      </w:r>
    </w:p>
    <w:p w:rsidR="00000000" w:rsidDel="00000000" w:rsidP="00000000" w:rsidRDefault="00000000" w:rsidRPr="00000000" w14:paraId="00000C88">
      <w:pPr>
        <w:pageBreakBefore w:val="0"/>
        <w:rPr/>
      </w:pPr>
      <w:r w:rsidDel="00000000" w:rsidR="00000000" w:rsidRPr="00000000">
        <w:rPr>
          <w:rtl w:val="0"/>
        </w:rPr>
        <w:t xml:space="preserve">        m 4pb "I'd actually say this is a bit better..."</w:t>
      </w:r>
    </w:p>
    <w:p w:rsidR="00000000" w:rsidDel="00000000" w:rsidP="00000000" w:rsidRDefault="00000000" w:rsidRPr="00000000" w14:paraId="00000C89">
      <w:pPr>
        <w:pageBreakBefore w:val="0"/>
        <w:rPr/>
      </w:pPr>
      <w:r w:rsidDel="00000000" w:rsidR="00000000" w:rsidRPr="00000000">
        <w:rPr>
          <w:rtl w:val="0"/>
        </w:rPr>
        <w:t xml:space="preserve">        m 2pn "Downstairs I feel like my parents would react weird seeing me give you a hug or a kiss."</w:t>
      </w:r>
    </w:p>
    <w:p w:rsidR="00000000" w:rsidDel="00000000" w:rsidP="00000000" w:rsidRDefault="00000000" w:rsidRPr="00000000" w14:paraId="00000C8A">
      <w:pPr>
        <w:pageBreakBefore w:val="0"/>
        <w:rPr/>
      </w:pPr>
      <w:r w:rsidDel="00000000" w:rsidR="00000000" w:rsidRPr="00000000">
        <w:rPr>
          <w:rtl w:val="0"/>
        </w:rPr>
        <w:t xml:space="preserve">        if e1c8 = 1:</w:t>
      </w:r>
    </w:p>
    <w:p w:rsidR="00000000" w:rsidDel="00000000" w:rsidP="00000000" w:rsidRDefault="00000000" w:rsidRPr="00000000" w14:paraId="00000C8B">
      <w:pPr>
        <w:pageBreakBefore w:val="0"/>
        <w:rPr/>
      </w:pPr>
      <w:r w:rsidDel="00000000" w:rsidR="00000000" w:rsidRPr="00000000">
        <w:rPr>
          <w:rtl w:val="0"/>
        </w:rPr>
        <w:t xml:space="preserve">            m 2pp "Especially my mom..."</w:t>
      </w:r>
    </w:p>
    <w:p w:rsidR="00000000" w:rsidDel="00000000" w:rsidP="00000000" w:rsidRDefault="00000000" w:rsidRPr="00000000" w14:paraId="00000C8C">
      <w:pPr>
        <w:pageBreakBefore w:val="0"/>
        <w:rPr/>
      </w:pPr>
      <w:r w:rsidDel="00000000" w:rsidR="00000000" w:rsidRPr="00000000">
        <w:rPr>
          <w:rtl w:val="0"/>
        </w:rPr>
        <w:t xml:space="preserve">        m 2pb "But up here, they aren't around to say anything."</w:t>
      </w:r>
    </w:p>
    <w:p w:rsidR="00000000" w:rsidDel="00000000" w:rsidP="00000000" w:rsidRDefault="00000000" w:rsidRPr="00000000" w14:paraId="00000C8D">
      <w:pPr>
        <w:pageBreakBefore w:val="0"/>
        <w:rPr/>
      </w:pPr>
      <w:r w:rsidDel="00000000" w:rsidR="00000000" w:rsidRPr="00000000">
        <w:rPr>
          <w:rtl w:val="0"/>
        </w:rPr>
        <w:t xml:space="preserve">        show monika 2pa</w:t>
      </w:r>
    </w:p>
    <w:p w:rsidR="00000000" w:rsidDel="00000000" w:rsidP="00000000" w:rsidRDefault="00000000" w:rsidRPr="00000000" w14:paraId="00000C8E">
      <w:pPr>
        <w:pageBreakBefore w:val="0"/>
        <w:rPr/>
      </w:pPr>
      <w:r w:rsidDel="00000000" w:rsidR="00000000" w:rsidRPr="00000000">
        <w:rPr>
          <w:rtl w:val="0"/>
        </w:rPr>
        <w:t xml:space="preserve">        mc "I guess it is better, always one step ahead Monika."</w:t>
      </w:r>
    </w:p>
    <w:p w:rsidR="00000000" w:rsidDel="00000000" w:rsidP="00000000" w:rsidRDefault="00000000" w:rsidRPr="00000000" w14:paraId="00000C8F">
      <w:pPr>
        <w:pageBreakBefore w:val="0"/>
        <w:rPr/>
      </w:pPr>
      <w:r w:rsidDel="00000000" w:rsidR="00000000" w:rsidRPr="00000000">
        <w:rPr>
          <w:rtl w:val="0"/>
        </w:rPr>
        <w:t xml:space="preserve">        m 2pl "Oh stop, just open your gift already."</w:t>
      </w:r>
    </w:p>
    <w:p w:rsidR="00000000" w:rsidDel="00000000" w:rsidP="00000000" w:rsidRDefault="00000000" w:rsidRPr="00000000" w14:paraId="00000C90">
      <w:pPr>
        <w:pageBreakBefore w:val="0"/>
        <w:rPr/>
      </w:pPr>
      <w:r w:rsidDel="00000000" w:rsidR="00000000" w:rsidRPr="00000000">
        <w:rPr>
          <w:rtl w:val="0"/>
        </w:rPr>
        <w:t xml:space="preserve">        show monika 1pc</w:t>
      </w:r>
    </w:p>
    <w:p w:rsidR="00000000" w:rsidDel="00000000" w:rsidP="00000000" w:rsidRDefault="00000000" w:rsidRPr="00000000" w14:paraId="00000C91">
      <w:pPr>
        <w:pageBreakBefore w:val="0"/>
        <w:rPr/>
      </w:pPr>
      <w:r w:rsidDel="00000000" w:rsidR="00000000" w:rsidRPr="00000000">
        <w:rPr>
          <w:rtl w:val="0"/>
        </w:rPr>
        <w:t xml:space="preserve">        mc "No, I want you to open yours first."</w:t>
      </w:r>
    </w:p>
    <w:p w:rsidR="00000000" w:rsidDel="00000000" w:rsidP="00000000" w:rsidRDefault="00000000" w:rsidRPr="00000000" w14:paraId="00000C92">
      <w:pPr>
        <w:pageBreakBefore w:val="0"/>
        <w:rPr/>
      </w:pPr>
      <w:r w:rsidDel="00000000" w:rsidR="00000000" w:rsidRPr="00000000">
        <w:rPr>
          <w:rtl w:val="0"/>
        </w:rPr>
        <w:t xml:space="preserve">        m 1pd "Really, are you sure?"</w:t>
      </w:r>
    </w:p>
    <w:p w:rsidR="00000000" w:rsidDel="00000000" w:rsidP="00000000" w:rsidRDefault="00000000" w:rsidRPr="00000000" w14:paraId="00000C93">
      <w:pPr>
        <w:pageBreakBefore w:val="0"/>
        <w:rPr/>
      </w:pPr>
      <w:r w:rsidDel="00000000" w:rsidR="00000000" w:rsidRPr="00000000">
        <w:rPr>
          <w:rtl w:val="0"/>
        </w:rPr>
        <w:t xml:space="preserve">        show monika 1pe</w:t>
      </w:r>
    </w:p>
    <w:p w:rsidR="00000000" w:rsidDel="00000000" w:rsidP="00000000" w:rsidRDefault="00000000" w:rsidRPr="00000000" w14:paraId="00000C94">
      <w:pPr>
        <w:pageBreakBefore w:val="0"/>
        <w:rPr/>
      </w:pPr>
      <w:r w:rsidDel="00000000" w:rsidR="00000000" w:rsidRPr="00000000">
        <w:rPr>
          <w:rtl w:val="0"/>
        </w:rPr>
        <w:t xml:space="preserve">        mc "Yup, I want to see your reaction first."</w:t>
      </w:r>
    </w:p>
    <w:p w:rsidR="00000000" w:rsidDel="00000000" w:rsidP="00000000" w:rsidRDefault="00000000" w:rsidRPr="00000000" w14:paraId="00000C95">
      <w:pPr>
        <w:pageBreakBefore w:val="0"/>
        <w:rPr/>
      </w:pPr>
      <w:r w:rsidDel="00000000" w:rsidR="00000000" w:rsidRPr="00000000">
        <w:rPr>
          <w:rtl w:val="0"/>
        </w:rPr>
        <w:t xml:space="preserve">        m 2pl "Well, if you insist~"</w:t>
      </w:r>
    </w:p>
    <w:p w:rsidR="00000000" w:rsidDel="00000000" w:rsidP="00000000" w:rsidRDefault="00000000" w:rsidRPr="00000000" w14:paraId="00000C96">
      <w:pPr>
        <w:pageBreakBefore w:val="0"/>
        <w:rPr/>
      </w:pPr>
      <w:r w:rsidDel="00000000" w:rsidR="00000000" w:rsidRPr="00000000">
        <w:rPr>
          <w:rtl w:val="0"/>
        </w:rPr>
        <w:t xml:space="preserve">        show monika 1pj at s11</w:t>
      </w:r>
    </w:p>
    <w:p w:rsidR="00000000" w:rsidDel="00000000" w:rsidP="00000000" w:rsidRDefault="00000000" w:rsidRPr="00000000" w14:paraId="00000C97">
      <w:pPr>
        <w:pageBreakBefore w:val="0"/>
        <w:rPr/>
      </w:pPr>
      <w:r w:rsidDel="00000000" w:rsidR="00000000" w:rsidRPr="00000000">
        <w:rPr>
          <w:rtl w:val="0"/>
        </w:rPr>
        <w:t xml:space="preserve">        "Monika takes her gift and sits down on her bed and I sit beside her with my gift in hand."</w:t>
      </w:r>
    </w:p>
    <w:p w:rsidR="00000000" w:rsidDel="00000000" w:rsidP="00000000" w:rsidRDefault="00000000" w:rsidRPr="00000000" w14:paraId="00000C98">
      <w:pPr>
        <w:pageBreakBefore w:val="0"/>
        <w:rPr/>
      </w:pPr>
      <w:r w:rsidDel="00000000" w:rsidR="00000000" w:rsidRPr="00000000">
        <w:rPr>
          <w:rtl w:val="0"/>
        </w:rPr>
        <w:t xml:space="preserve">        if gift == 3:</w:t>
      </w:r>
    </w:p>
    <w:p w:rsidR="00000000" w:rsidDel="00000000" w:rsidP="00000000" w:rsidRDefault="00000000" w:rsidRPr="00000000" w14:paraId="00000C99">
      <w:pPr>
        <w:pageBreakBefore w:val="0"/>
        <w:rPr/>
      </w:pPr>
      <w:r w:rsidDel="00000000" w:rsidR="00000000" w:rsidRPr="00000000">
        <w:rPr>
          <w:rtl w:val="0"/>
        </w:rPr>
        <w:t xml:space="preserve">            show monika 1pc</w:t>
      </w:r>
    </w:p>
    <w:p w:rsidR="00000000" w:rsidDel="00000000" w:rsidP="00000000" w:rsidRDefault="00000000" w:rsidRPr="00000000" w14:paraId="00000C9A">
      <w:pPr>
        <w:pageBreakBefore w:val="0"/>
        <w:rPr/>
      </w:pPr>
      <w:r w:rsidDel="00000000" w:rsidR="00000000" w:rsidRPr="00000000">
        <w:rPr>
          <w:rtl w:val="0"/>
        </w:rPr>
        <w:t xml:space="preserve">            "The small square box seemed to intrigue Monika, as she kept flipping it over and over."</w:t>
      </w:r>
    </w:p>
    <w:p w:rsidR="00000000" w:rsidDel="00000000" w:rsidP="00000000" w:rsidRDefault="00000000" w:rsidRPr="00000000" w14:paraId="00000C9B">
      <w:pPr>
        <w:pageBreakBefore w:val="0"/>
        <w:rPr/>
      </w:pPr>
      <w:r w:rsidDel="00000000" w:rsidR="00000000" w:rsidRPr="00000000">
        <w:rPr>
          <w:rtl w:val="0"/>
        </w:rPr>
        <w:t xml:space="preserve">            mc "Well we'll never know what's inside till we open it."</w:t>
      </w:r>
    </w:p>
    <w:p w:rsidR="00000000" w:rsidDel="00000000" w:rsidP="00000000" w:rsidRDefault="00000000" w:rsidRPr="00000000" w14:paraId="00000C9C">
      <w:pPr>
        <w:pageBreakBefore w:val="0"/>
        <w:rPr/>
      </w:pPr>
      <w:r w:rsidDel="00000000" w:rsidR="00000000" w:rsidRPr="00000000">
        <w:rPr>
          <w:rtl w:val="0"/>
        </w:rPr>
        <w:t xml:space="preserve">            m 1pl "I can guess before I open it, can't I?"</w:t>
      </w:r>
    </w:p>
    <w:p w:rsidR="00000000" w:rsidDel="00000000" w:rsidP="00000000" w:rsidRDefault="00000000" w:rsidRPr="00000000" w14:paraId="00000C9D">
      <w:pPr>
        <w:pageBreakBefore w:val="0"/>
        <w:rPr/>
      </w:pPr>
      <w:r w:rsidDel="00000000" w:rsidR="00000000" w:rsidRPr="00000000">
        <w:rPr>
          <w:rtl w:val="0"/>
        </w:rPr>
        <w:t xml:space="preserve">            m 1pb "Fine, let's see what's inside!"</w:t>
      </w:r>
    </w:p>
    <w:p w:rsidR="00000000" w:rsidDel="00000000" w:rsidP="00000000" w:rsidRDefault="00000000" w:rsidRPr="00000000" w14:paraId="00000C9E">
      <w:pPr>
        <w:pageBreakBefore w:val="0"/>
        <w:rPr/>
      </w:pPr>
      <w:r w:rsidDel="00000000" w:rsidR="00000000" w:rsidRPr="00000000">
        <w:rPr>
          <w:rtl w:val="0"/>
        </w:rPr>
        <w:t xml:space="preserve">            show monika 1pa</w:t>
      </w:r>
    </w:p>
    <w:p w:rsidR="00000000" w:rsidDel="00000000" w:rsidP="00000000" w:rsidRDefault="00000000" w:rsidRPr="00000000" w14:paraId="00000C9F">
      <w:pPr>
        <w:pageBreakBefore w:val="0"/>
        <w:rPr/>
      </w:pPr>
      <w:r w:rsidDel="00000000" w:rsidR="00000000" w:rsidRPr="00000000">
        <w:rPr>
          <w:rtl w:val="0"/>
        </w:rPr>
        <w:t xml:space="preserve">            "Monika tears away the paper to reveal..."</w:t>
      </w:r>
    </w:p>
    <w:p w:rsidR="00000000" w:rsidDel="00000000" w:rsidP="00000000" w:rsidRDefault="00000000" w:rsidRPr="00000000" w14:paraId="00000CA0">
      <w:pPr>
        <w:pageBreakBefore w:val="0"/>
        <w:rPr/>
      </w:pPr>
      <w:r w:rsidDel="00000000" w:rsidR="00000000" w:rsidRPr="00000000">
        <w:rPr>
          <w:rtl w:val="0"/>
        </w:rPr>
        <w:t xml:space="preserve">            show monika 1pc</w:t>
      </w:r>
    </w:p>
    <w:p w:rsidR="00000000" w:rsidDel="00000000" w:rsidP="00000000" w:rsidRDefault="00000000" w:rsidRPr="00000000" w14:paraId="00000CA1">
      <w:pPr>
        <w:pageBreakBefore w:val="0"/>
        <w:rPr/>
      </w:pPr>
      <w:r w:rsidDel="00000000" w:rsidR="00000000" w:rsidRPr="00000000">
        <w:rPr>
          <w:rtl w:val="0"/>
        </w:rPr>
        <w:t xml:space="preserve">            mc "Aw cool, a little cardboard box!"</w:t>
      </w:r>
    </w:p>
    <w:p w:rsidR="00000000" w:rsidDel="00000000" w:rsidP="00000000" w:rsidRDefault="00000000" w:rsidRPr="00000000" w14:paraId="00000CA2">
      <w:pPr>
        <w:pageBreakBefore w:val="0"/>
        <w:rPr/>
      </w:pPr>
      <w:r w:rsidDel="00000000" w:rsidR="00000000" w:rsidRPr="00000000">
        <w:rPr>
          <w:rtl w:val="0"/>
        </w:rPr>
        <w:t xml:space="preserve">            m 1pl "Very funny, [player]"</w:t>
      </w:r>
    </w:p>
    <w:p w:rsidR="00000000" w:rsidDel="00000000" w:rsidP="00000000" w:rsidRDefault="00000000" w:rsidRPr="00000000" w14:paraId="00000CA3">
      <w:pPr>
        <w:pageBreakBefore w:val="0"/>
        <w:rPr/>
      </w:pPr>
      <w:r w:rsidDel="00000000" w:rsidR="00000000" w:rsidRPr="00000000">
        <w:rPr>
          <w:rtl w:val="0"/>
        </w:rPr>
        <w:t xml:space="preserve">            m 1pb "But the real gift is inside here..."</w:t>
      </w:r>
    </w:p>
    <w:p w:rsidR="00000000" w:rsidDel="00000000" w:rsidP="00000000" w:rsidRDefault="00000000" w:rsidRPr="00000000" w14:paraId="00000CA4">
      <w:pPr>
        <w:pageBreakBefore w:val="0"/>
        <w:rPr/>
      </w:pPr>
      <w:r w:rsidDel="00000000" w:rsidR="00000000" w:rsidRPr="00000000">
        <w:rPr>
          <w:rtl w:val="0"/>
        </w:rPr>
        <w:t xml:space="preserve">            show monika 1pa</w:t>
      </w:r>
    </w:p>
    <w:p w:rsidR="00000000" w:rsidDel="00000000" w:rsidP="00000000" w:rsidRDefault="00000000" w:rsidRPr="00000000" w14:paraId="00000CA5">
      <w:pPr>
        <w:pageBreakBefore w:val="0"/>
        <w:rPr/>
      </w:pPr>
      <w:r w:rsidDel="00000000" w:rsidR="00000000" w:rsidRPr="00000000">
        <w:rPr>
          <w:rtl w:val="0"/>
        </w:rPr>
        <w:t xml:space="preserve">            "She picks away my poor taping job and slowly opens the cardboard box."</w:t>
      </w:r>
    </w:p>
    <w:p w:rsidR="00000000" w:rsidDel="00000000" w:rsidP="00000000" w:rsidRDefault="00000000" w:rsidRPr="00000000" w14:paraId="00000CA6">
      <w:pPr>
        <w:pageBreakBefore w:val="0"/>
        <w:rPr/>
      </w:pPr>
      <w:r w:rsidDel="00000000" w:rsidR="00000000" w:rsidRPr="00000000">
        <w:rPr>
          <w:rtl w:val="0"/>
        </w:rPr>
        <w:t xml:space="preserve">            show monika 1pd</w:t>
      </w:r>
    </w:p>
    <w:p w:rsidR="00000000" w:rsidDel="00000000" w:rsidP="00000000" w:rsidRDefault="00000000" w:rsidRPr="00000000" w14:paraId="00000CA7">
      <w:pPr>
        <w:pageBreakBefore w:val="0"/>
        <w:rPr/>
      </w:pPr>
      <w:r w:rsidDel="00000000" w:rsidR="00000000" w:rsidRPr="00000000">
        <w:rPr>
          <w:rtl w:val="0"/>
        </w:rPr>
        <w:t xml:space="preserve">            "A small gasp escapes her mouth as she lifts the ornate wooden box from it's cardboard shell."</w:t>
      </w:r>
    </w:p>
    <w:p w:rsidR="00000000" w:rsidDel="00000000" w:rsidP="00000000" w:rsidRDefault="00000000" w:rsidRPr="00000000" w14:paraId="00000CA8">
      <w:pPr>
        <w:pageBreakBefore w:val="0"/>
        <w:rPr/>
      </w:pPr>
      <w:r w:rsidDel="00000000" w:rsidR="00000000" w:rsidRPr="00000000">
        <w:rPr>
          <w:rtl w:val="0"/>
        </w:rPr>
        <w:t xml:space="preserve">            m "[player], it's so pretty! But what..."</w:t>
      </w:r>
    </w:p>
    <w:p w:rsidR="00000000" w:rsidDel="00000000" w:rsidP="00000000" w:rsidRDefault="00000000" w:rsidRPr="00000000" w14:paraId="00000CA9">
      <w:pPr>
        <w:pageBreakBefore w:val="0"/>
        <w:rPr/>
      </w:pPr>
      <w:r w:rsidDel="00000000" w:rsidR="00000000" w:rsidRPr="00000000">
        <w:rPr>
          <w:rtl w:val="0"/>
        </w:rPr>
        <w:t xml:space="preserve">            show monika 1pc</w:t>
      </w:r>
    </w:p>
    <w:p w:rsidR="00000000" w:rsidDel="00000000" w:rsidP="00000000" w:rsidRDefault="00000000" w:rsidRPr="00000000" w14:paraId="00000CAA">
      <w:pPr>
        <w:pageBreakBefore w:val="0"/>
        <w:rPr/>
      </w:pPr>
      <w:r w:rsidDel="00000000" w:rsidR="00000000" w:rsidRPr="00000000">
        <w:rPr>
          <w:rtl w:val="0"/>
        </w:rPr>
        <w:t xml:space="preserve">            mc "Here, turn this key a few times and pull this lid up a bit."</w:t>
      </w:r>
    </w:p>
    <w:p w:rsidR="00000000" w:rsidDel="00000000" w:rsidP="00000000" w:rsidRDefault="00000000" w:rsidRPr="00000000" w14:paraId="00000CAB">
      <w:pPr>
        <w:pageBreakBefore w:val="0"/>
        <w:rPr/>
      </w:pPr>
      <w:r w:rsidDel="00000000" w:rsidR="00000000" w:rsidRPr="00000000">
        <w:rPr>
          <w:rtl w:val="0"/>
        </w:rPr>
        <w:t xml:space="preserve">            "I show her the winding key and with a few turns it's fully wound."</w:t>
      </w:r>
    </w:p>
    <w:p w:rsidR="00000000" w:rsidDel="00000000" w:rsidP="00000000" w:rsidRDefault="00000000" w:rsidRPr="00000000" w14:paraId="00000CAC">
      <w:pPr>
        <w:pageBreakBefore w:val="0"/>
        <w:rPr/>
      </w:pPr>
      <w:r w:rsidDel="00000000" w:rsidR="00000000" w:rsidRPr="00000000">
        <w:rPr>
          <w:rtl w:val="0"/>
        </w:rPr>
        <w:t xml:space="preserve">            "Monika unlatches the lid and slowly opens the top."</w:t>
      </w:r>
    </w:p>
    <w:p w:rsidR="00000000" w:rsidDel="00000000" w:rsidP="00000000" w:rsidRDefault="00000000" w:rsidRPr="00000000" w14:paraId="00000CAD">
      <w:pPr>
        <w:pageBreakBefore w:val="0"/>
        <w:rPr/>
      </w:pPr>
      <w:r w:rsidDel="00000000" w:rsidR="00000000" w:rsidRPr="00000000">
        <w:rPr>
          <w:rtl w:val="0"/>
        </w:rPr>
        <w:t xml:space="preserve">            play music mos</w:t>
      </w:r>
    </w:p>
    <w:p w:rsidR="00000000" w:rsidDel="00000000" w:rsidP="00000000" w:rsidRDefault="00000000" w:rsidRPr="00000000" w14:paraId="00000CAE">
      <w:pPr>
        <w:pageBreakBefore w:val="0"/>
        <w:rPr/>
      </w:pPr>
      <w:r w:rsidDel="00000000" w:rsidR="00000000" w:rsidRPr="00000000">
        <w:rPr>
          <w:rtl w:val="0"/>
        </w:rPr>
        <w:t xml:space="preserve">            show monika 1pd</w:t>
      </w:r>
    </w:p>
    <w:p w:rsidR="00000000" w:rsidDel="00000000" w:rsidP="00000000" w:rsidRDefault="00000000" w:rsidRPr="00000000" w14:paraId="00000CAF">
      <w:pPr>
        <w:pageBreakBefore w:val="0"/>
        <w:rPr/>
      </w:pPr>
      <w:r w:rsidDel="00000000" w:rsidR="00000000" w:rsidRPr="00000000">
        <w:rPr>
          <w:rtl w:val="0"/>
        </w:rPr>
        <w:t xml:space="preserve">            "The brass drum slowly turning inside the ornate box plucking the metal combs."</w:t>
      </w:r>
    </w:p>
    <w:p w:rsidR="00000000" w:rsidDel="00000000" w:rsidP="00000000" w:rsidRDefault="00000000" w:rsidRPr="00000000" w14:paraId="00000CB0">
      <w:pPr>
        <w:pageBreakBefore w:val="0"/>
        <w:rPr/>
      </w:pPr>
      <w:r w:rsidDel="00000000" w:rsidR="00000000" w:rsidRPr="00000000">
        <w:rPr>
          <w:rtl w:val="0"/>
        </w:rPr>
        <w:t xml:space="preserve">            "It's song echos through the room, filling our ear's with a sweet lullaby."</w:t>
      </w:r>
    </w:p>
    <w:p w:rsidR="00000000" w:rsidDel="00000000" w:rsidP="00000000" w:rsidRDefault="00000000" w:rsidRPr="00000000" w14:paraId="00000CB1">
      <w:pPr>
        <w:pageBreakBefore w:val="0"/>
        <w:rPr/>
      </w:pPr>
      <w:r w:rsidDel="00000000" w:rsidR="00000000" w:rsidRPr="00000000">
        <w:rPr>
          <w:rtl w:val="0"/>
        </w:rPr>
        <w:t xml:space="preserve">            m 1pe1 "[player], this is..."</w:t>
      </w:r>
    </w:p>
    <w:p w:rsidR="00000000" w:rsidDel="00000000" w:rsidP="00000000" w:rsidRDefault="00000000" w:rsidRPr="00000000" w14:paraId="00000CB2">
      <w:pPr>
        <w:pageBreakBefore w:val="0"/>
        <w:rPr/>
      </w:pPr>
      <w:r w:rsidDel="00000000" w:rsidR="00000000" w:rsidRPr="00000000">
        <w:rPr>
          <w:rtl w:val="0"/>
        </w:rPr>
        <w:t xml:space="preserve">            m "It's so beautiful, everything about it is so beautiful!"</w:t>
      </w:r>
    </w:p>
    <w:p w:rsidR="00000000" w:rsidDel="00000000" w:rsidP="00000000" w:rsidRDefault="00000000" w:rsidRPr="00000000" w14:paraId="00000CB3">
      <w:pPr>
        <w:pageBreakBefore w:val="0"/>
        <w:rPr/>
      </w:pPr>
      <w:r w:rsidDel="00000000" w:rsidR="00000000" w:rsidRPr="00000000">
        <w:rPr>
          <w:rtl w:val="0"/>
        </w:rPr>
        <w:t xml:space="preserve">            m 1pd "Where did you even find something like this?"</w:t>
      </w:r>
    </w:p>
    <w:p w:rsidR="00000000" w:rsidDel="00000000" w:rsidP="00000000" w:rsidRDefault="00000000" w:rsidRPr="00000000" w14:paraId="00000CB4">
      <w:pPr>
        <w:pageBreakBefore w:val="0"/>
        <w:rPr/>
      </w:pPr>
      <w:r w:rsidDel="00000000" w:rsidR="00000000" w:rsidRPr="00000000">
        <w:rPr>
          <w:rtl w:val="0"/>
        </w:rPr>
        <w:t xml:space="preserve">            show monika 1pc</w:t>
      </w:r>
    </w:p>
    <w:p w:rsidR="00000000" w:rsidDel="00000000" w:rsidP="00000000" w:rsidRDefault="00000000" w:rsidRPr="00000000" w14:paraId="00000CB5">
      <w:pPr>
        <w:pageBreakBefore w:val="0"/>
        <w:rPr/>
      </w:pPr>
      <w:r w:rsidDel="00000000" w:rsidR="00000000" w:rsidRPr="00000000">
        <w:rPr>
          <w:rtl w:val="0"/>
        </w:rPr>
        <w:t xml:space="preserve">            mc "Well uhh..."</w:t>
      </w:r>
    </w:p>
    <w:p w:rsidR="00000000" w:rsidDel="00000000" w:rsidP="00000000" w:rsidRDefault="00000000" w:rsidRPr="00000000" w14:paraId="00000CB6">
      <w:pPr>
        <w:pageBreakBefore w:val="0"/>
        <w:rPr/>
      </w:pPr>
      <w:r w:rsidDel="00000000" w:rsidR="00000000" w:rsidRPr="00000000">
        <w:rPr>
          <w:rtl w:val="0"/>
        </w:rPr>
        <w:t xml:space="preserve">            show monika 1pe</w:t>
      </w:r>
    </w:p>
    <w:p w:rsidR="00000000" w:rsidDel="00000000" w:rsidP="00000000" w:rsidRDefault="00000000" w:rsidRPr="00000000" w14:paraId="00000CB7">
      <w:pPr>
        <w:pageBreakBefore w:val="0"/>
        <w:rPr/>
      </w:pPr>
      <w:r w:rsidDel="00000000" w:rsidR="00000000" w:rsidRPr="00000000">
        <w:rPr>
          <w:rtl w:val="0"/>
        </w:rPr>
        <w:t xml:space="preserve">            mc "I may have had a little help..."</w:t>
      </w:r>
    </w:p>
    <w:p w:rsidR="00000000" w:rsidDel="00000000" w:rsidP="00000000" w:rsidRDefault="00000000" w:rsidRPr="00000000" w14:paraId="00000CB8">
      <w:pPr>
        <w:pageBreakBefore w:val="0"/>
        <w:rPr/>
      </w:pPr>
      <w:r w:rsidDel="00000000" w:rsidR="00000000" w:rsidRPr="00000000">
        <w:rPr>
          <w:rtl w:val="0"/>
        </w:rPr>
        <w:t xml:space="preserve">            m 1pl "Just a little huh? Ahaha~"</w:t>
      </w:r>
    </w:p>
    <w:p w:rsidR="00000000" w:rsidDel="00000000" w:rsidP="00000000" w:rsidRDefault="00000000" w:rsidRPr="00000000" w14:paraId="00000CB9">
      <w:pPr>
        <w:pageBreakBefore w:val="0"/>
        <w:rPr/>
      </w:pPr>
      <w:r w:rsidDel="00000000" w:rsidR="00000000" w:rsidRPr="00000000">
        <w:rPr>
          <w:rtl w:val="0"/>
        </w:rPr>
        <w:t xml:space="preserve">            m 1pn "Well, you can tell your helpers I said thank you for their work."</w:t>
      </w:r>
    </w:p>
    <w:p w:rsidR="00000000" w:rsidDel="00000000" w:rsidP="00000000" w:rsidRDefault="00000000" w:rsidRPr="00000000" w14:paraId="00000CBA">
      <w:pPr>
        <w:pageBreakBefore w:val="0"/>
        <w:rPr/>
      </w:pPr>
      <w:r w:rsidDel="00000000" w:rsidR="00000000" w:rsidRPr="00000000">
        <w:rPr>
          <w:rtl w:val="0"/>
        </w:rPr>
        <w:t xml:space="preserve">            m 1pe1 "But I know you saw something in it personally and picked it out for me."</w:t>
      </w:r>
    </w:p>
    <w:p w:rsidR="00000000" w:rsidDel="00000000" w:rsidP="00000000" w:rsidRDefault="00000000" w:rsidRPr="00000000" w14:paraId="00000CBB">
      <w:pPr>
        <w:pageBreakBefore w:val="0"/>
        <w:rPr/>
      </w:pPr>
      <w:r w:rsidDel="00000000" w:rsidR="00000000" w:rsidRPr="00000000">
        <w:rPr>
          <w:rtl w:val="0"/>
        </w:rPr>
        <w:t xml:space="preserve">            m 1pk "It's so perfect, thank you so much [player]!"</w:t>
      </w:r>
    </w:p>
    <w:p w:rsidR="00000000" w:rsidDel="00000000" w:rsidP="00000000" w:rsidRDefault="00000000" w:rsidRPr="00000000" w14:paraId="00000CBC">
      <w:pPr>
        <w:pageBreakBefore w:val="0"/>
        <w:rPr/>
      </w:pPr>
      <w:r w:rsidDel="00000000" w:rsidR="00000000" w:rsidRPr="00000000">
        <w:rPr>
          <w:rtl w:val="0"/>
        </w:rPr>
        <w:t xml:space="preserve">            show monika 1pj at face with dissolve</w:t>
      </w:r>
    </w:p>
    <w:p w:rsidR="00000000" w:rsidDel="00000000" w:rsidP="00000000" w:rsidRDefault="00000000" w:rsidRPr="00000000" w14:paraId="00000CBD">
      <w:pPr>
        <w:pageBreakBefore w:val="0"/>
        <w:rPr/>
      </w:pPr>
      <w:r w:rsidDel="00000000" w:rsidR="00000000" w:rsidRPr="00000000">
        <w:rPr>
          <w:rtl w:val="0"/>
        </w:rPr>
        <w:t xml:space="preserve">            "Monika leans over and wraps her arms around me."</w:t>
      </w:r>
    </w:p>
    <w:p w:rsidR="00000000" w:rsidDel="00000000" w:rsidP="00000000" w:rsidRDefault="00000000" w:rsidRPr="00000000" w14:paraId="00000CBE">
      <w:pPr>
        <w:pageBreakBefore w:val="0"/>
        <w:rPr/>
      </w:pPr>
      <w:r w:rsidDel="00000000" w:rsidR="00000000" w:rsidRPr="00000000">
        <w:rPr>
          <w:rtl w:val="0"/>
        </w:rPr>
        <w:t xml:space="preserve">            show monika 1pa at t11</w:t>
      </w:r>
    </w:p>
    <w:p w:rsidR="00000000" w:rsidDel="00000000" w:rsidP="00000000" w:rsidRDefault="00000000" w:rsidRPr="00000000" w14:paraId="00000CBF">
      <w:pPr>
        <w:pageBreakBefore w:val="0"/>
        <w:rPr/>
      </w:pPr>
      <w:r w:rsidDel="00000000" w:rsidR="00000000" w:rsidRPr="00000000">
        <w:rPr>
          <w:rtl w:val="0"/>
        </w:rPr>
        <w:t xml:space="preserve">            show monika at s11</w:t>
      </w:r>
    </w:p>
    <w:p w:rsidR="00000000" w:rsidDel="00000000" w:rsidP="00000000" w:rsidRDefault="00000000" w:rsidRPr="00000000" w14:paraId="00000CC0">
      <w:pPr>
        <w:pageBreakBefore w:val="0"/>
        <w:rPr/>
      </w:pPr>
      <w:r w:rsidDel="00000000" w:rsidR="00000000" w:rsidRPr="00000000">
        <w:rPr>
          <w:rtl w:val="0"/>
        </w:rPr>
        <w:t xml:space="preserve">            $ mbend = 1</w:t>
      </w:r>
    </w:p>
    <w:p w:rsidR="00000000" w:rsidDel="00000000" w:rsidP="00000000" w:rsidRDefault="00000000" w:rsidRPr="00000000" w14:paraId="00000CC1">
      <w:pPr>
        <w:pageBreakBefore w:val="0"/>
        <w:rPr/>
      </w:pPr>
      <w:r w:rsidDel="00000000" w:rsidR="00000000" w:rsidRPr="00000000">
        <w:rPr>
          <w:rtl w:val="0"/>
        </w:rPr>
        <w:t xml:space="preserve">            $ MonikaVar += 2</w:t>
      </w:r>
    </w:p>
    <w:p w:rsidR="00000000" w:rsidDel="00000000" w:rsidP="00000000" w:rsidRDefault="00000000" w:rsidRPr="00000000" w14:paraId="00000CC2">
      <w:pPr>
        <w:pageBreakBefore w:val="0"/>
        <w:rPr/>
      </w:pPr>
      <w:r w:rsidDel="00000000" w:rsidR="00000000" w:rsidRPr="00000000">
        <w:rPr>
          <w:rtl w:val="0"/>
        </w:rPr>
        <w:t xml:space="preserve">            stop music fadeout 1.5</w:t>
      </w:r>
    </w:p>
    <w:p w:rsidR="00000000" w:rsidDel="00000000" w:rsidP="00000000" w:rsidRDefault="00000000" w:rsidRPr="00000000" w14:paraId="00000CC3">
      <w:pPr>
        <w:pageBreakBefore w:val="0"/>
        <w:rPr/>
      </w:pPr>
      <w:r w:rsidDel="00000000" w:rsidR="00000000" w:rsidRPr="00000000">
        <w:rPr>
          <w:rtl w:val="0"/>
        </w:rPr>
        <w:t xml:space="preserve">            play music t8</w:t>
      </w:r>
    </w:p>
    <w:p w:rsidR="00000000" w:rsidDel="00000000" w:rsidP="00000000" w:rsidRDefault="00000000" w:rsidRPr="00000000" w14:paraId="00000CC4">
      <w:pPr>
        <w:pageBreakBefore w:val="0"/>
        <w:rPr/>
      </w:pPr>
      <w:r w:rsidDel="00000000" w:rsidR="00000000" w:rsidRPr="00000000">
        <w:rPr>
          <w:rtl w:val="0"/>
        </w:rPr>
        <w:t xml:space="preserve">        elif gift == 2:</w:t>
      </w:r>
    </w:p>
    <w:p w:rsidR="00000000" w:rsidDel="00000000" w:rsidP="00000000" w:rsidRDefault="00000000" w:rsidRPr="00000000" w14:paraId="00000CC5">
      <w:pPr>
        <w:pageBreakBefore w:val="0"/>
        <w:rPr/>
      </w:pPr>
      <w:r w:rsidDel="00000000" w:rsidR="00000000" w:rsidRPr="00000000">
        <w:rPr>
          <w:rtl w:val="0"/>
        </w:rPr>
        <w:t xml:space="preserve">            "Monika holds the long box to her ear, giving it a light shake."</w:t>
      </w:r>
    </w:p>
    <w:p w:rsidR="00000000" w:rsidDel="00000000" w:rsidP="00000000" w:rsidRDefault="00000000" w:rsidRPr="00000000" w14:paraId="00000CC6">
      <w:pPr>
        <w:pageBreakBefore w:val="0"/>
        <w:rPr/>
      </w:pPr>
      <w:r w:rsidDel="00000000" w:rsidR="00000000" w:rsidRPr="00000000">
        <w:rPr>
          <w:rtl w:val="0"/>
        </w:rPr>
        <w:t xml:space="preserve">            m 1pl "Hmm, I can't tell what it is."</w:t>
      </w:r>
    </w:p>
    <w:p w:rsidR="00000000" w:rsidDel="00000000" w:rsidP="00000000" w:rsidRDefault="00000000" w:rsidRPr="00000000" w14:paraId="00000CC7">
      <w:pPr>
        <w:pageBreakBefore w:val="0"/>
        <w:rPr/>
      </w:pPr>
      <w:r w:rsidDel="00000000" w:rsidR="00000000" w:rsidRPr="00000000">
        <w:rPr>
          <w:rtl w:val="0"/>
        </w:rPr>
        <w:t xml:space="preserve">            show monika 1pm</w:t>
      </w:r>
    </w:p>
    <w:p w:rsidR="00000000" w:rsidDel="00000000" w:rsidP="00000000" w:rsidRDefault="00000000" w:rsidRPr="00000000" w14:paraId="00000CC8">
      <w:pPr>
        <w:pageBreakBefore w:val="0"/>
        <w:rPr/>
      </w:pPr>
      <w:r w:rsidDel="00000000" w:rsidR="00000000" w:rsidRPr="00000000">
        <w:rPr>
          <w:rtl w:val="0"/>
        </w:rPr>
        <w:t xml:space="preserve">            mc "Open it! You'll see what it is then."</w:t>
      </w:r>
    </w:p>
    <w:p w:rsidR="00000000" w:rsidDel="00000000" w:rsidP="00000000" w:rsidRDefault="00000000" w:rsidRPr="00000000" w14:paraId="00000CC9">
      <w:pPr>
        <w:pageBreakBefore w:val="0"/>
        <w:rPr/>
      </w:pPr>
      <w:r w:rsidDel="00000000" w:rsidR="00000000" w:rsidRPr="00000000">
        <w:rPr>
          <w:rtl w:val="0"/>
        </w:rPr>
        <w:t xml:space="preserve">            m 1pk "But I like to guess first."</w:t>
      </w:r>
    </w:p>
    <w:p w:rsidR="00000000" w:rsidDel="00000000" w:rsidP="00000000" w:rsidRDefault="00000000" w:rsidRPr="00000000" w14:paraId="00000CCA">
      <w:pPr>
        <w:pageBreakBefore w:val="0"/>
        <w:rPr/>
      </w:pPr>
      <w:r w:rsidDel="00000000" w:rsidR="00000000" w:rsidRPr="00000000">
        <w:rPr>
          <w:rtl w:val="0"/>
        </w:rPr>
        <w:t xml:space="preserve">            m "I'm going to say..."</w:t>
      </w:r>
    </w:p>
    <w:p w:rsidR="00000000" w:rsidDel="00000000" w:rsidP="00000000" w:rsidRDefault="00000000" w:rsidRPr="00000000" w14:paraId="00000CCB">
      <w:pPr>
        <w:pageBreakBefore w:val="0"/>
        <w:rPr/>
      </w:pPr>
      <w:r w:rsidDel="00000000" w:rsidR="00000000" w:rsidRPr="00000000">
        <w:rPr>
          <w:rtl w:val="0"/>
        </w:rPr>
        <w:t xml:space="preserve">            m 1pb "A fancy piece of jewelry?"</w:t>
      </w:r>
    </w:p>
    <w:p w:rsidR="00000000" w:rsidDel="00000000" w:rsidP="00000000" w:rsidRDefault="00000000" w:rsidRPr="00000000" w14:paraId="00000CCC">
      <w:pPr>
        <w:pageBreakBefore w:val="0"/>
        <w:rPr/>
      </w:pPr>
      <w:r w:rsidDel="00000000" w:rsidR="00000000" w:rsidRPr="00000000">
        <w:rPr>
          <w:rtl w:val="0"/>
        </w:rPr>
        <w:t xml:space="preserve">            show monika 1pa</w:t>
      </w:r>
    </w:p>
    <w:p w:rsidR="00000000" w:rsidDel="00000000" w:rsidP="00000000" w:rsidRDefault="00000000" w:rsidRPr="00000000" w14:paraId="00000CCD">
      <w:pPr>
        <w:pageBreakBefore w:val="0"/>
        <w:rPr/>
      </w:pPr>
      <w:r w:rsidDel="00000000" w:rsidR="00000000" w:rsidRPr="00000000">
        <w:rPr>
          <w:rtl w:val="0"/>
        </w:rPr>
        <w:t xml:space="preserve">            mc "Maybe, just open it all ready."</w:t>
      </w:r>
    </w:p>
    <w:p w:rsidR="00000000" w:rsidDel="00000000" w:rsidP="00000000" w:rsidRDefault="00000000" w:rsidRPr="00000000" w14:paraId="00000CCE">
      <w:pPr>
        <w:pageBreakBefore w:val="0"/>
        <w:rPr/>
      </w:pPr>
      <w:r w:rsidDel="00000000" w:rsidR="00000000" w:rsidRPr="00000000">
        <w:rPr>
          <w:rtl w:val="0"/>
        </w:rPr>
        <w:t xml:space="preserve">            show monika 1pj</w:t>
      </w:r>
    </w:p>
    <w:p w:rsidR="00000000" w:rsidDel="00000000" w:rsidP="00000000" w:rsidRDefault="00000000" w:rsidRPr="00000000" w14:paraId="00000CCF">
      <w:pPr>
        <w:pageBreakBefore w:val="0"/>
        <w:rPr/>
      </w:pPr>
      <w:r w:rsidDel="00000000" w:rsidR="00000000" w:rsidRPr="00000000">
        <w:rPr>
          <w:rtl w:val="0"/>
        </w:rPr>
        <w:t xml:space="preserve">            "I try and hide my slight panic at her accurate guess with a big smile."</w:t>
      </w:r>
    </w:p>
    <w:p w:rsidR="00000000" w:rsidDel="00000000" w:rsidP="00000000" w:rsidRDefault="00000000" w:rsidRPr="00000000" w14:paraId="00000CD0">
      <w:pPr>
        <w:pageBreakBefore w:val="0"/>
        <w:rPr/>
      </w:pPr>
      <w:r w:rsidDel="00000000" w:rsidR="00000000" w:rsidRPr="00000000">
        <w:rPr>
          <w:rtl w:val="0"/>
        </w:rPr>
        <w:t xml:space="preserve">            "Monika tears away the wrapping paper to reveal the festive box."</w:t>
      </w:r>
    </w:p>
    <w:p w:rsidR="00000000" w:rsidDel="00000000" w:rsidP="00000000" w:rsidRDefault="00000000" w:rsidRPr="00000000" w14:paraId="00000CD1">
      <w:pPr>
        <w:pageBreakBefore w:val="0"/>
        <w:rPr/>
      </w:pPr>
      <w:r w:rsidDel="00000000" w:rsidR="00000000" w:rsidRPr="00000000">
        <w:rPr>
          <w:rtl w:val="0"/>
        </w:rPr>
        <w:t xml:space="preserve">            show monika 1pc</w:t>
      </w:r>
    </w:p>
    <w:p w:rsidR="00000000" w:rsidDel="00000000" w:rsidP="00000000" w:rsidRDefault="00000000" w:rsidRPr="00000000" w14:paraId="00000CD2">
      <w:pPr>
        <w:pageBreakBefore w:val="0"/>
        <w:rPr/>
      </w:pPr>
      <w:r w:rsidDel="00000000" w:rsidR="00000000" w:rsidRPr="00000000">
        <w:rPr>
          <w:rtl w:val="0"/>
        </w:rPr>
        <w:t xml:space="preserve">            "Lifting off the lid slowly, Monika's eyes grow wide."</w:t>
      </w:r>
    </w:p>
    <w:p w:rsidR="00000000" w:rsidDel="00000000" w:rsidP="00000000" w:rsidRDefault="00000000" w:rsidRPr="00000000" w14:paraId="00000CD3">
      <w:pPr>
        <w:pageBreakBefore w:val="0"/>
        <w:rPr/>
      </w:pPr>
      <w:r w:rsidDel="00000000" w:rsidR="00000000" w:rsidRPr="00000000">
        <w:rPr>
          <w:rtl w:val="0"/>
        </w:rPr>
        <w:t xml:space="preserve">            m 1pd "Gosh [player], this necklace..."</w:t>
      </w:r>
    </w:p>
    <w:p w:rsidR="00000000" w:rsidDel="00000000" w:rsidP="00000000" w:rsidRDefault="00000000" w:rsidRPr="00000000" w14:paraId="00000CD4">
      <w:pPr>
        <w:pageBreakBefore w:val="0"/>
        <w:rPr/>
      </w:pPr>
      <w:r w:rsidDel="00000000" w:rsidR="00000000" w:rsidRPr="00000000">
        <w:rPr>
          <w:rtl w:val="0"/>
        </w:rPr>
        <w:t xml:space="preserve">            m 1pb "It's so cute! It even has a little note charm on the bottom!"</w:t>
      </w:r>
    </w:p>
    <w:p w:rsidR="00000000" w:rsidDel="00000000" w:rsidP="00000000" w:rsidRDefault="00000000" w:rsidRPr="00000000" w14:paraId="00000CD5">
      <w:pPr>
        <w:pageBreakBefore w:val="0"/>
        <w:rPr/>
      </w:pPr>
      <w:r w:rsidDel="00000000" w:rsidR="00000000" w:rsidRPr="00000000">
        <w:rPr>
          <w:rtl w:val="0"/>
        </w:rPr>
        <w:t xml:space="preserve">            m 1pd "Where did you find this?"</w:t>
      </w:r>
    </w:p>
    <w:p w:rsidR="00000000" w:rsidDel="00000000" w:rsidP="00000000" w:rsidRDefault="00000000" w:rsidRPr="00000000" w14:paraId="00000CD6">
      <w:pPr>
        <w:pageBreakBefore w:val="0"/>
        <w:rPr/>
      </w:pPr>
      <w:r w:rsidDel="00000000" w:rsidR="00000000" w:rsidRPr="00000000">
        <w:rPr>
          <w:rtl w:val="0"/>
        </w:rPr>
        <w:t xml:space="preserve">            show monika 1pc</w:t>
      </w:r>
    </w:p>
    <w:p w:rsidR="00000000" w:rsidDel="00000000" w:rsidP="00000000" w:rsidRDefault="00000000" w:rsidRPr="00000000" w14:paraId="00000CD7">
      <w:pPr>
        <w:pageBreakBefore w:val="0"/>
        <w:rPr/>
      </w:pPr>
      <w:r w:rsidDel="00000000" w:rsidR="00000000" w:rsidRPr="00000000">
        <w:rPr>
          <w:rtl w:val="0"/>
        </w:rPr>
        <w:t xml:space="preserve">            mc "Well uhh..."</w:t>
      </w:r>
    </w:p>
    <w:p w:rsidR="00000000" w:rsidDel="00000000" w:rsidP="00000000" w:rsidRDefault="00000000" w:rsidRPr="00000000" w14:paraId="00000CD8">
      <w:pPr>
        <w:pageBreakBefore w:val="0"/>
        <w:rPr/>
      </w:pPr>
      <w:r w:rsidDel="00000000" w:rsidR="00000000" w:rsidRPr="00000000">
        <w:rPr>
          <w:rtl w:val="0"/>
        </w:rPr>
        <w:t xml:space="preserve">            show monika 1pe</w:t>
      </w:r>
    </w:p>
    <w:p w:rsidR="00000000" w:rsidDel="00000000" w:rsidP="00000000" w:rsidRDefault="00000000" w:rsidRPr="00000000" w14:paraId="00000CD9">
      <w:pPr>
        <w:pageBreakBefore w:val="0"/>
        <w:rPr/>
      </w:pPr>
      <w:r w:rsidDel="00000000" w:rsidR="00000000" w:rsidRPr="00000000">
        <w:rPr>
          <w:rtl w:val="0"/>
        </w:rPr>
        <w:t xml:space="preserve">            mc "I may have had a little help..."</w:t>
      </w:r>
    </w:p>
    <w:p w:rsidR="00000000" w:rsidDel="00000000" w:rsidP="00000000" w:rsidRDefault="00000000" w:rsidRPr="00000000" w14:paraId="00000CDA">
      <w:pPr>
        <w:pageBreakBefore w:val="0"/>
        <w:rPr/>
      </w:pPr>
      <w:r w:rsidDel="00000000" w:rsidR="00000000" w:rsidRPr="00000000">
        <w:rPr>
          <w:rtl w:val="0"/>
        </w:rPr>
        <w:t xml:space="preserve">            m 1pl "Just a little huh? Ahaha~"</w:t>
      </w:r>
    </w:p>
    <w:p w:rsidR="00000000" w:rsidDel="00000000" w:rsidP="00000000" w:rsidRDefault="00000000" w:rsidRPr="00000000" w14:paraId="00000CDB">
      <w:pPr>
        <w:pageBreakBefore w:val="0"/>
        <w:rPr/>
      </w:pPr>
      <w:r w:rsidDel="00000000" w:rsidR="00000000" w:rsidRPr="00000000">
        <w:rPr>
          <w:rtl w:val="0"/>
        </w:rPr>
        <w:t xml:space="preserve">            m 1pn "Well, you can tell your helpers I said thank you for their work."</w:t>
      </w:r>
    </w:p>
    <w:p w:rsidR="00000000" w:rsidDel="00000000" w:rsidP="00000000" w:rsidRDefault="00000000" w:rsidRPr="00000000" w14:paraId="00000CDC">
      <w:pPr>
        <w:pageBreakBefore w:val="0"/>
        <w:rPr/>
      </w:pPr>
      <w:r w:rsidDel="00000000" w:rsidR="00000000" w:rsidRPr="00000000">
        <w:rPr>
          <w:rtl w:val="0"/>
        </w:rPr>
        <w:t xml:space="preserve">            m 1pe1 "But I know you saw just how beautiful it would be on me!"</w:t>
      </w:r>
    </w:p>
    <w:p w:rsidR="00000000" w:rsidDel="00000000" w:rsidP="00000000" w:rsidRDefault="00000000" w:rsidRPr="00000000" w14:paraId="00000CDD">
      <w:pPr>
        <w:pageBreakBefore w:val="0"/>
        <w:rPr/>
      </w:pPr>
      <w:r w:rsidDel="00000000" w:rsidR="00000000" w:rsidRPr="00000000">
        <w:rPr>
          <w:rtl w:val="0"/>
        </w:rPr>
        <w:t xml:space="preserve">            m 1pk "Thank you so much [player]!"</w:t>
      </w:r>
    </w:p>
    <w:p w:rsidR="00000000" w:rsidDel="00000000" w:rsidP="00000000" w:rsidRDefault="00000000" w:rsidRPr="00000000" w14:paraId="00000CDE">
      <w:pPr>
        <w:pageBreakBefore w:val="0"/>
        <w:rPr/>
      </w:pPr>
      <w:r w:rsidDel="00000000" w:rsidR="00000000" w:rsidRPr="00000000">
        <w:rPr>
          <w:rtl w:val="0"/>
        </w:rPr>
        <w:t xml:space="preserve">            $ MonikaVar += 1</w:t>
      </w:r>
    </w:p>
    <w:p w:rsidR="00000000" w:rsidDel="00000000" w:rsidP="00000000" w:rsidRDefault="00000000" w:rsidRPr="00000000" w14:paraId="00000CDF">
      <w:pPr>
        <w:pageBreakBefore w:val="0"/>
        <w:rPr/>
      </w:pPr>
      <w:r w:rsidDel="00000000" w:rsidR="00000000" w:rsidRPr="00000000">
        <w:rPr>
          <w:rtl w:val="0"/>
        </w:rPr>
        <w:t xml:space="preserve">        elif gift == 1:</w:t>
      </w:r>
    </w:p>
    <w:p w:rsidR="00000000" w:rsidDel="00000000" w:rsidP="00000000" w:rsidRDefault="00000000" w:rsidRPr="00000000" w14:paraId="00000CE0">
      <w:pPr>
        <w:pageBreakBefore w:val="0"/>
        <w:rPr/>
      </w:pPr>
      <w:r w:rsidDel="00000000" w:rsidR="00000000" w:rsidRPr="00000000">
        <w:rPr>
          <w:rtl w:val="0"/>
        </w:rPr>
        <w:t xml:space="preserve">            show monika 1pa</w:t>
      </w:r>
    </w:p>
    <w:p w:rsidR="00000000" w:rsidDel="00000000" w:rsidP="00000000" w:rsidRDefault="00000000" w:rsidRPr="00000000" w14:paraId="00000CE1">
      <w:pPr>
        <w:pageBreakBefore w:val="0"/>
        <w:rPr/>
      </w:pPr>
      <w:r w:rsidDel="00000000" w:rsidR="00000000" w:rsidRPr="00000000">
        <w:rPr>
          <w:rtl w:val="0"/>
        </w:rPr>
        <w:t xml:space="preserve">            "Monika turns her gift over in her hands, looking at it from different angles."</w:t>
      </w:r>
    </w:p>
    <w:p w:rsidR="00000000" w:rsidDel="00000000" w:rsidP="00000000" w:rsidRDefault="00000000" w:rsidRPr="00000000" w14:paraId="00000CE2">
      <w:pPr>
        <w:pageBreakBefore w:val="0"/>
        <w:rPr/>
      </w:pPr>
      <w:r w:rsidDel="00000000" w:rsidR="00000000" w:rsidRPr="00000000">
        <w:rPr>
          <w:rtl w:val="0"/>
        </w:rPr>
        <w:t xml:space="preserve">            m 1pl "Well, I think I could give a pretty good guess as to what this is ahaha~"</w:t>
      </w:r>
    </w:p>
    <w:p w:rsidR="00000000" w:rsidDel="00000000" w:rsidP="00000000" w:rsidRDefault="00000000" w:rsidRPr="00000000" w14:paraId="00000CE3">
      <w:pPr>
        <w:pageBreakBefore w:val="0"/>
        <w:rPr/>
      </w:pPr>
      <w:r w:rsidDel="00000000" w:rsidR="00000000" w:rsidRPr="00000000">
        <w:rPr>
          <w:rtl w:val="0"/>
        </w:rPr>
        <w:t xml:space="preserve">            show monika 1pe</w:t>
      </w:r>
    </w:p>
    <w:p w:rsidR="00000000" w:rsidDel="00000000" w:rsidP="00000000" w:rsidRDefault="00000000" w:rsidRPr="00000000" w14:paraId="00000CE4">
      <w:pPr>
        <w:pageBreakBefore w:val="0"/>
        <w:rPr/>
      </w:pPr>
      <w:r w:rsidDel="00000000" w:rsidR="00000000" w:rsidRPr="00000000">
        <w:rPr>
          <w:rtl w:val="0"/>
        </w:rPr>
        <w:t xml:space="preserve">            mc "Well, maybe it isn't what you think it is. There is always that possibility."</w:t>
      </w:r>
    </w:p>
    <w:p w:rsidR="00000000" w:rsidDel="00000000" w:rsidP="00000000" w:rsidRDefault="00000000" w:rsidRPr="00000000" w14:paraId="00000CE5">
      <w:pPr>
        <w:pageBreakBefore w:val="0"/>
        <w:rPr/>
      </w:pPr>
      <w:r w:rsidDel="00000000" w:rsidR="00000000" w:rsidRPr="00000000">
        <w:rPr>
          <w:rtl w:val="0"/>
        </w:rPr>
        <w:t xml:space="preserve">            m 1pa "A surprise, maybe..."</w:t>
      </w:r>
    </w:p>
    <w:p w:rsidR="00000000" w:rsidDel="00000000" w:rsidP="00000000" w:rsidRDefault="00000000" w:rsidRPr="00000000" w14:paraId="00000CE6">
      <w:pPr>
        <w:pageBreakBefore w:val="0"/>
        <w:rPr/>
      </w:pPr>
      <w:r w:rsidDel="00000000" w:rsidR="00000000" w:rsidRPr="00000000">
        <w:rPr>
          <w:rtl w:val="0"/>
        </w:rPr>
        <w:t xml:space="preserve">            m 1pk "Let's find out!"</w:t>
      </w:r>
    </w:p>
    <w:p w:rsidR="00000000" w:rsidDel="00000000" w:rsidP="00000000" w:rsidRDefault="00000000" w:rsidRPr="00000000" w14:paraId="00000CE7">
      <w:pPr>
        <w:pageBreakBefore w:val="0"/>
        <w:rPr/>
      </w:pPr>
      <w:r w:rsidDel="00000000" w:rsidR="00000000" w:rsidRPr="00000000">
        <w:rPr>
          <w:rtl w:val="0"/>
        </w:rPr>
        <w:t xml:space="preserve">            show monika 1pj</w:t>
      </w:r>
    </w:p>
    <w:p w:rsidR="00000000" w:rsidDel="00000000" w:rsidP="00000000" w:rsidRDefault="00000000" w:rsidRPr="00000000" w14:paraId="00000CE8">
      <w:pPr>
        <w:pageBreakBefore w:val="0"/>
        <w:rPr/>
      </w:pPr>
      <w:r w:rsidDel="00000000" w:rsidR="00000000" w:rsidRPr="00000000">
        <w:rPr>
          <w:rtl w:val="0"/>
        </w:rPr>
        <w:t xml:space="preserve">            "Digging her nails under the paper, she tears the wrapping paper away."</w:t>
      </w:r>
    </w:p>
    <w:p w:rsidR="00000000" w:rsidDel="00000000" w:rsidP="00000000" w:rsidRDefault="00000000" w:rsidRPr="00000000" w14:paraId="00000CE9">
      <w:pPr>
        <w:pageBreakBefore w:val="0"/>
        <w:rPr/>
      </w:pPr>
      <w:r w:rsidDel="00000000" w:rsidR="00000000" w:rsidRPr="00000000">
        <w:rPr>
          <w:rtl w:val="0"/>
        </w:rPr>
        <w:t xml:space="preserve">            show monika 1pd</w:t>
      </w:r>
    </w:p>
    <w:p w:rsidR="00000000" w:rsidDel="00000000" w:rsidP="00000000" w:rsidRDefault="00000000" w:rsidRPr="00000000" w14:paraId="00000CEA">
      <w:pPr>
        <w:pageBreakBefore w:val="0"/>
        <w:rPr/>
      </w:pPr>
      <w:r w:rsidDel="00000000" w:rsidR="00000000" w:rsidRPr="00000000">
        <w:rPr>
          <w:rtl w:val="0"/>
        </w:rPr>
        <w:t xml:space="preserve">            m "Oh!"</w:t>
      </w:r>
    </w:p>
    <w:p w:rsidR="00000000" w:rsidDel="00000000" w:rsidP="00000000" w:rsidRDefault="00000000" w:rsidRPr="00000000" w14:paraId="00000CEB">
      <w:pPr>
        <w:pageBreakBefore w:val="0"/>
        <w:rPr/>
      </w:pPr>
      <w:r w:rsidDel="00000000" w:rsidR="00000000" w:rsidRPr="00000000">
        <w:rPr>
          <w:rtl w:val="0"/>
        </w:rPr>
        <w:t xml:space="preserve">            m 1pl "Oh my gosh, [player]! Ahaha~"</w:t>
      </w:r>
    </w:p>
    <w:p w:rsidR="00000000" w:rsidDel="00000000" w:rsidP="00000000" w:rsidRDefault="00000000" w:rsidRPr="00000000" w14:paraId="00000CEC">
      <w:pPr>
        <w:pageBreakBefore w:val="0"/>
        <w:rPr/>
      </w:pPr>
      <w:r w:rsidDel="00000000" w:rsidR="00000000" w:rsidRPr="00000000">
        <w:rPr>
          <w:rtl w:val="0"/>
        </w:rPr>
        <w:t xml:space="preserve">            mc "What? Is it bad?"</w:t>
      </w:r>
    </w:p>
    <w:p w:rsidR="00000000" w:rsidDel="00000000" w:rsidP="00000000" w:rsidRDefault="00000000" w:rsidRPr="00000000" w14:paraId="00000CED">
      <w:pPr>
        <w:pageBreakBefore w:val="0"/>
        <w:rPr/>
      </w:pPr>
      <w:r w:rsidDel="00000000" w:rsidR="00000000" w:rsidRPr="00000000">
        <w:rPr>
          <w:rtl w:val="0"/>
        </w:rPr>
        <w:t xml:space="preserve">            m "No no, it's really sweet of you to get me such a nice poetry collection."</w:t>
      </w:r>
    </w:p>
    <w:p w:rsidR="00000000" w:rsidDel="00000000" w:rsidP="00000000" w:rsidRDefault="00000000" w:rsidRPr="00000000" w14:paraId="00000CEE">
      <w:pPr>
        <w:pageBreakBefore w:val="0"/>
        <w:rPr/>
      </w:pPr>
      <w:r w:rsidDel="00000000" w:rsidR="00000000" w:rsidRPr="00000000">
        <w:rPr>
          <w:rtl w:val="0"/>
        </w:rPr>
        <w:t xml:space="preserve">            m 1pn "It's just, do you remember what I told you about this poet, [player]?"</w:t>
      </w:r>
    </w:p>
    <w:p w:rsidR="00000000" w:rsidDel="00000000" w:rsidP="00000000" w:rsidRDefault="00000000" w:rsidRPr="00000000" w14:paraId="00000CEF">
      <w:pPr>
        <w:pageBreakBefore w:val="0"/>
        <w:rPr/>
      </w:pPr>
      <w:r w:rsidDel="00000000" w:rsidR="00000000" w:rsidRPr="00000000">
        <w:rPr>
          <w:rtl w:val="0"/>
        </w:rPr>
        <w:t xml:space="preserve">            show monika 1pe</w:t>
      </w:r>
    </w:p>
    <w:p w:rsidR="00000000" w:rsidDel="00000000" w:rsidP="00000000" w:rsidRDefault="00000000" w:rsidRPr="00000000" w14:paraId="00000CF0">
      <w:pPr>
        <w:pageBreakBefore w:val="0"/>
        <w:rPr/>
      </w:pPr>
      <w:r w:rsidDel="00000000" w:rsidR="00000000" w:rsidRPr="00000000">
        <w:rPr>
          <w:rtl w:val="0"/>
        </w:rPr>
        <w:t xml:space="preserve">            mc "Yeah um... you said..."</w:t>
      </w:r>
    </w:p>
    <w:p w:rsidR="00000000" w:rsidDel="00000000" w:rsidP="00000000" w:rsidRDefault="00000000" w:rsidRPr="00000000" w14:paraId="00000CF1">
      <w:pPr>
        <w:pageBreakBefore w:val="0"/>
        <w:rPr/>
      </w:pPr>
      <w:r w:rsidDel="00000000" w:rsidR="00000000" w:rsidRPr="00000000">
        <w:rPr>
          <w:rtl w:val="0"/>
        </w:rPr>
        <w:t xml:space="preserve">            "I try my hardest to remember that conversation but my memory is failing me big time."</w:t>
      </w:r>
    </w:p>
    <w:p w:rsidR="00000000" w:rsidDel="00000000" w:rsidP="00000000" w:rsidRDefault="00000000" w:rsidRPr="00000000" w14:paraId="00000CF2">
      <w:pPr>
        <w:pageBreakBefore w:val="0"/>
        <w:rPr/>
      </w:pPr>
      <w:r w:rsidDel="00000000" w:rsidR="00000000" w:rsidRPr="00000000">
        <w:rPr>
          <w:rtl w:val="0"/>
        </w:rPr>
        <w:t xml:space="preserve">            m 1pl "I said that I was never really a fan of his work, you just remembered his name didn't you?"</w:t>
      </w:r>
    </w:p>
    <w:p w:rsidR="00000000" w:rsidDel="00000000" w:rsidP="00000000" w:rsidRDefault="00000000" w:rsidRPr="00000000" w14:paraId="00000CF3">
      <w:pPr>
        <w:pageBreakBefore w:val="0"/>
        <w:rPr/>
      </w:pPr>
      <w:r w:rsidDel="00000000" w:rsidR="00000000" w:rsidRPr="00000000">
        <w:rPr>
          <w:rtl w:val="0"/>
        </w:rPr>
        <w:t xml:space="preserve">            show monika 1pe</w:t>
      </w:r>
    </w:p>
    <w:p w:rsidR="00000000" w:rsidDel="00000000" w:rsidP="00000000" w:rsidRDefault="00000000" w:rsidRPr="00000000" w14:paraId="00000CF4">
      <w:pPr>
        <w:pageBreakBefore w:val="0"/>
        <w:rPr/>
      </w:pPr>
      <w:r w:rsidDel="00000000" w:rsidR="00000000" w:rsidRPr="00000000">
        <w:rPr>
          <w:rtl w:val="0"/>
        </w:rPr>
        <w:t xml:space="preserve">            mc "I uh, no... I thought I remembered you... saying that you..."</w:t>
      </w:r>
    </w:p>
    <w:p w:rsidR="00000000" w:rsidDel="00000000" w:rsidP="00000000" w:rsidRDefault="00000000" w:rsidRPr="00000000" w14:paraId="00000CF5">
      <w:pPr>
        <w:pageBreakBefore w:val="0"/>
        <w:rPr/>
      </w:pPr>
      <w:r w:rsidDel="00000000" w:rsidR="00000000" w:rsidRPr="00000000">
        <w:rPr>
          <w:rtl w:val="0"/>
        </w:rPr>
        <w:t xml:space="preserve">            mc "Gosh I'm sorry, I thought it was a poet you liked.."</w:t>
      </w:r>
    </w:p>
    <w:p w:rsidR="00000000" w:rsidDel="00000000" w:rsidP="00000000" w:rsidRDefault="00000000" w:rsidRPr="00000000" w14:paraId="00000CF6">
      <w:pPr>
        <w:pageBreakBefore w:val="0"/>
        <w:rPr/>
      </w:pPr>
      <w:r w:rsidDel="00000000" w:rsidR="00000000" w:rsidRPr="00000000">
        <w:rPr>
          <w:rtl w:val="0"/>
        </w:rPr>
        <w:t xml:space="preserve">            m 1pe1 "[player], don't look so upset. I still really appreciate you spending the time trying to find me a gift."</w:t>
      </w:r>
    </w:p>
    <w:p w:rsidR="00000000" w:rsidDel="00000000" w:rsidP="00000000" w:rsidRDefault="00000000" w:rsidRPr="00000000" w14:paraId="00000CF7">
      <w:pPr>
        <w:pageBreakBefore w:val="0"/>
        <w:rPr/>
      </w:pPr>
      <w:r w:rsidDel="00000000" w:rsidR="00000000" w:rsidRPr="00000000">
        <w:rPr>
          <w:rtl w:val="0"/>
        </w:rPr>
        <w:t xml:space="preserve">            m 1pk "It's the thought that counts, right?"</w:t>
      </w:r>
    </w:p>
    <w:p w:rsidR="00000000" w:rsidDel="00000000" w:rsidP="00000000" w:rsidRDefault="00000000" w:rsidRPr="00000000" w14:paraId="00000CF8">
      <w:pPr>
        <w:pageBreakBefore w:val="0"/>
        <w:rPr/>
      </w:pPr>
      <w:r w:rsidDel="00000000" w:rsidR="00000000" w:rsidRPr="00000000">
        <w:rPr>
          <w:rtl w:val="0"/>
        </w:rPr>
        <w:t xml:space="preserve">            show monika 1pj</w:t>
      </w:r>
    </w:p>
    <w:p w:rsidR="00000000" w:rsidDel="00000000" w:rsidP="00000000" w:rsidRDefault="00000000" w:rsidRPr="00000000" w14:paraId="00000CF9">
      <w:pPr>
        <w:pageBreakBefore w:val="0"/>
        <w:rPr/>
      </w:pPr>
      <w:r w:rsidDel="00000000" w:rsidR="00000000" w:rsidRPr="00000000">
        <w:rPr>
          <w:rtl w:val="0"/>
        </w:rPr>
        <w:t xml:space="preserve">            mc "Yeah, but..."</w:t>
      </w:r>
    </w:p>
    <w:p w:rsidR="00000000" w:rsidDel="00000000" w:rsidP="00000000" w:rsidRDefault="00000000" w:rsidRPr="00000000" w14:paraId="00000CFA">
      <w:pPr>
        <w:pageBreakBefore w:val="0"/>
        <w:rPr/>
      </w:pPr>
      <w:r w:rsidDel="00000000" w:rsidR="00000000" w:rsidRPr="00000000">
        <w:rPr>
          <w:rtl w:val="0"/>
        </w:rPr>
        <w:t xml:space="preserve">            m 1pe1 "It's also really heartwarming you remembered that little talk we had, I would have thought it went in one ear and out the other."</w:t>
      </w:r>
    </w:p>
    <w:p w:rsidR="00000000" w:rsidDel="00000000" w:rsidP="00000000" w:rsidRDefault="00000000" w:rsidRPr="00000000" w14:paraId="00000CFB">
      <w:pPr>
        <w:pageBreakBefore w:val="0"/>
        <w:rPr/>
      </w:pPr>
      <w:r w:rsidDel="00000000" w:rsidR="00000000" w:rsidRPr="00000000">
        <w:rPr>
          <w:rtl w:val="0"/>
        </w:rPr>
        <w:t xml:space="preserve">            m 1pn "I never said I {i}hated{/i} his poems either, maybe I'll see them in a new light now."</w:t>
      </w:r>
    </w:p>
    <w:p w:rsidR="00000000" w:rsidDel="00000000" w:rsidP="00000000" w:rsidRDefault="00000000" w:rsidRPr="00000000" w14:paraId="00000CFC">
      <w:pPr>
        <w:pageBreakBefore w:val="0"/>
        <w:rPr/>
      </w:pPr>
      <w:r w:rsidDel="00000000" w:rsidR="00000000" w:rsidRPr="00000000">
        <w:rPr>
          <w:rtl w:val="0"/>
        </w:rPr>
        <w:t xml:space="preserve">            m 1pe1 "It's still a wonderful gift, [player], thank you."</w:t>
      </w:r>
    </w:p>
    <w:p w:rsidR="00000000" w:rsidDel="00000000" w:rsidP="00000000" w:rsidRDefault="00000000" w:rsidRPr="00000000" w14:paraId="00000CFD">
      <w:pPr>
        <w:pageBreakBefore w:val="0"/>
        <w:rPr/>
      </w:pPr>
      <w:r w:rsidDel="00000000" w:rsidR="00000000" w:rsidRPr="00000000">
        <w:rPr>
          <w:rtl w:val="0"/>
        </w:rPr>
        <w:t xml:space="preserve">            show monika 1pe</w:t>
      </w:r>
    </w:p>
    <w:p w:rsidR="00000000" w:rsidDel="00000000" w:rsidP="00000000" w:rsidRDefault="00000000" w:rsidRPr="00000000" w14:paraId="00000CFE">
      <w:pPr>
        <w:pageBreakBefore w:val="0"/>
        <w:rPr/>
      </w:pPr>
      <w:r w:rsidDel="00000000" w:rsidR="00000000" w:rsidRPr="00000000">
        <w:rPr>
          <w:rtl w:val="0"/>
        </w:rPr>
        <w:t xml:space="preserve">            mc "Really? Are you sure?"</w:t>
      </w:r>
    </w:p>
    <w:p w:rsidR="00000000" w:rsidDel="00000000" w:rsidP="00000000" w:rsidRDefault="00000000" w:rsidRPr="00000000" w14:paraId="00000CFF">
      <w:pPr>
        <w:pageBreakBefore w:val="0"/>
        <w:rPr/>
      </w:pPr>
      <w:r w:rsidDel="00000000" w:rsidR="00000000" w:rsidRPr="00000000">
        <w:rPr>
          <w:rtl w:val="0"/>
        </w:rPr>
        <w:t xml:space="preserve">            m 1pk "Yup."</w:t>
      </w:r>
    </w:p>
    <w:p w:rsidR="00000000" w:rsidDel="00000000" w:rsidP="00000000" w:rsidRDefault="00000000" w:rsidRPr="00000000" w14:paraId="00000D00">
      <w:pPr>
        <w:pageBreakBefore w:val="0"/>
        <w:rPr/>
      </w:pPr>
      <w:r w:rsidDel="00000000" w:rsidR="00000000" w:rsidRPr="00000000">
        <w:rPr>
          <w:rtl w:val="0"/>
        </w:rPr>
        <w:t xml:space="preserve">        m 1pb "Now it's your turn, [player], open your gift!"</w:t>
      </w:r>
    </w:p>
    <w:p w:rsidR="00000000" w:rsidDel="00000000" w:rsidP="00000000" w:rsidRDefault="00000000" w:rsidRPr="00000000" w14:paraId="00000D01">
      <w:pPr>
        <w:pageBreakBefore w:val="0"/>
        <w:rPr/>
      </w:pPr>
      <w:r w:rsidDel="00000000" w:rsidR="00000000" w:rsidRPr="00000000">
        <w:rPr>
          <w:rtl w:val="0"/>
        </w:rPr>
        <w:t xml:space="preserve">        show monika 1pa</w:t>
      </w:r>
    </w:p>
    <w:p w:rsidR="00000000" w:rsidDel="00000000" w:rsidP="00000000" w:rsidRDefault="00000000" w:rsidRPr="00000000" w14:paraId="00000D02">
      <w:pPr>
        <w:pageBreakBefore w:val="0"/>
        <w:rPr/>
      </w:pPr>
      <w:r w:rsidDel="00000000" w:rsidR="00000000" w:rsidRPr="00000000">
        <w:rPr>
          <w:rtl w:val="0"/>
        </w:rPr>
        <w:t xml:space="preserve">        mc "Okay okay, let me see here.."</w:t>
      </w:r>
    </w:p>
    <w:p w:rsidR="00000000" w:rsidDel="00000000" w:rsidP="00000000" w:rsidRDefault="00000000" w:rsidRPr="00000000" w14:paraId="00000D03">
      <w:pPr>
        <w:pageBreakBefore w:val="0"/>
        <w:rPr/>
      </w:pPr>
      <w:r w:rsidDel="00000000" w:rsidR="00000000" w:rsidRPr="00000000">
        <w:rPr>
          <w:rtl w:val="0"/>
        </w:rPr>
        <w:t xml:space="preserve">        "I take the gift into my hands and find myself hesitating."</w:t>
      </w:r>
    </w:p>
    <w:p w:rsidR="00000000" w:rsidDel="00000000" w:rsidP="00000000" w:rsidRDefault="00000000" w:rsidRPr="00000000" w14:paraId="00000D04">
      <w:pPr>
        <w:pageBreakBefore w:val="0"/>
        <w:rPr/>
      </w:pPr>
      <w:r w:rsidDel="00000000" w:rsidR="00000000" w:rsidRPr="00000000">
        <w:rPr>
          <w:rtl w:val="0"/>
        </w:rPr>
        <w:t xml:space="preserve">        show monika 1pe</w:t>
      </w:r>
    </w:p>
    <w:p w:rsidR="00000000" w:rsidDel="00000000" w:rsidP="00000000" w:rsidRDefault="00000000" w:rsidRPr="00000000" w14:paraId="00000D05">
      <w:pPr>
        <w:pageBreakBefore w:val="0"/>
        <w:rPr/>
      </w:pPr>
      <w:r w:rsidDel="00000000" w:rsidR="00000000" w:rsidRPr="00000000">
        <w:rPr>
          <w:rtl w:val="0"/>
        </w:rPr>
        <w:t xml:space="preserve">        "Looking at the shape of the gift, it's not anything I could immediately guess. It's strange pyramid shape almost seemed like there was multiple things tucked inside."</w:t>
      </w:r>
    </w:p>
    <w:p w:rsidR="00000000" w:rsidDel="00000000" w:rsidP="00000000" w:rsidRDefault="00000000" w:rsidRPr="00000000" w14:paraId="00000D06">
      <w:pPr>
        <w:pageBreakBefore w:val="0"/>
        <w:rPr/>
      </w:pPr>
      <w:r w:rsidDel="00000000" w:rsidR="00000000" w:rsidRPr="00000000">
        <w:rPr>
          <w:rtl w:val="0"/>
        </w:rPr>
        <w:t xml:space="preserve">        m 1pl "Come on [player], open it already!"</w:t>
      </w:r>
    </w:p>
    <w:p w:rsidR="00000000" w:rsidDel="00000000" w:rsidP="00000000" w:rsidRDefault="00000000" w:rsidRPr="00000000" w14:paraId="00000D07">
      <w:pPr>
        <w:pageBreakBefore w:val="0"/>
        <w:rPr/>
      </w:pPr>
      <w:r w:rsidDel="00000000" w:rsidR="00000000" w:rsidRPr="00000000">
        <w:rPr>
          <w:rtl w:val="0"/>
        </w:rPr>
        <w:t xml:space="preserve">        show monika 1pm</w:t>
      </w:r>
    </w:p>
    <w:p w:rsidR="00000000" w:rsidDel="00000000" w:rsidP="00000000" w:rsidRDefault="00000000" w:rsidRPr="00000000" w14:paraId="00000D08">
      <w:pPr>
        <w:pageBreakBefore w:val="0"/>
        <w:rPr/>
      </w:pPr>
      <w:r w:rsidDel="00000000" w:rsidR="00000000" w:rsidRPr="00000000">
        <w:rPr>
          <w:rtl w:val="0"/>
        </w:rPr>
        <w:t xml:space="preserve">        mc "Hey, I wanted to guess too though."</w:t>
      </w:r>
    </w:p>
    <w:p w:rsidR="00000000" w:rsidDel="00000000" w:rsidP="00000000" w:rsidRDefault="00000000" w:rsidRPr="00000000" w14:paraId="00000D09">
      <w:pPr>
        <w:pageBreakBefore w:val="0"/>
        <w:rPr/>
      </w:pPr>
      <w:r w:rsidDel="00000000" w:rsidR="00000000" w:rsidRPr="00000000">
        <w:rPr>
          <w:rtl w:val="0"/>
        </w:rPr>
        <w:t xml:space="preserve">        m 1pn "Okay fine you can guess."</w:t>
      </w:r>
    </w:p>
    <w:p w:rsidR="00000000" w:rsidDel="00000000" w:rsidP="00000000" w:rsidRDefault="00000000" w:rsidRPr="00000000" w14:paraId="00000D0A">
      <w:pPr>
        <w:pageBreakBefore w:val="0"/>
        <w:rPr/>
      </w:pPr>
      <w:r w:rsidDel="00000000" w:rsidR="00000000" w:rsidRPr="00000000">
        <w:rPr>
          <w:rtl w:val="0"/>
        </w:rPr>
        <w:t xml:space="preserve">        show monika 1pe</w:t>
      </w:r>
    </w:p>
    <w:p w:rsidR="00000000" w:rsidDel="00000000" w:rsidP="00000000" w:rsidRDefault="00000000" w:rsidRPr="00000000" w14:paraId="00000D0B">
      <w:pPr>
        <w:pageBreakBefore w:val="0"/>
        <w:rPr/>
      </w:pPr>
      <w:r w:rsidDel="00000000" w:rsidR="00000000" w:rsidRPr="00000000">
        <w:rPr>
          <w:rtl w:val="0"/>
        </w:rPr>
        <w:t xml:space="preserve">        mc "It's fine, I didn't have a clue anyway."</w:t>
      </w:r>
    </w:p>
    <w:p w:rsidR="00000000" w:rsidDel="00000000" w:rsidP="00000000" w:rsidRDefault="00000000" w:rsidRPr="00000000" w14:paraId="00000D0C">
      <w:pPr>
        <w:pageBreakBefore w:val="0"/>
        <w:rPr/>
      </w:pPr>
      <w:r w:rsidDel="00000000" w:rsidR="00000000" w:rsidRPr="00000000">
        <w:rPr>
          <w:rtl w:val="0"/>
        </w:rPr>
        <w:t xml:space="preserve">        show monika 1pa</w:t>
      </w:r>
    </w:p>
    <w:p w:rsidR="00000000" w:rsidDel="00000000" w:rsidP="00000000" w:rsidRDefault="00000000" w:rsidRPr="00000000" w14:paraId="00000D0D">
      <w:pPr>
        <w:pageBreakBefore w:val="0"/>
        <w:rPr/>
      </w:pPr>
      <w:r w:rsidDel="00000000" w:rsidR="00000000" w:rsidRPr="00000000">
        <w:rPr>
          <w:rtl w:val="0"/>
        </w:rPr>
        <w:t xml:space="preserve">        "I dig my fingers into the paper and tear it away."</w:t>
      </w:r>
    </w:p>
    <w:p w:rsidR="00000000" w:rsidDel="00000000" w:rsidP="00000000" w:rsidRDefault="00000000" w:rsidRPr="00000000" w14:paraId="00000D0E">
      <w:pPr>
        <w:pageBreakBefore w:val="0"/>
        <w:rPr/>
      </w:pPr>
      <w:r w:rsidDel="00000000" w:rsidR="00000000" w:rsidRPr="00000000">
        <w:rPr>
          <w:rtl w:val="0"/>
        </w:rPr>
        <w:t xml:space="preserve">        show monika 1pl</w:t>
      </w:r>
    </w:p>
    <w:p w:rsidR="00000000" w:rsidDel="00000000" w:rsidP="00000000" w:rsidRDefault="00000000" w:rsidRPr="00000000" w14:paraId="00000D0F">
      <w:pPr>
        <w:pageBreakBefore w:val="0"/>
        <w:rPr/>
      </w:pPr>
      <w:r w:rsidDel="00000000" w:rsidR="00000000" w:rsidRPr="00000000">
        <w:rPr>
          <w:rtl w:val="0"/>
        </w:rPr>
        <w:t xml:space="preserve">        "The contents of the package spill into my lap as I try to not let them fall."</w:t>
      </w:r>
    </w:p>
    <w:p w:rsidR="00000000" w:rsidDel="00000000" w:rsidP="00000000" w:rsidRDefault="00000000" w:rsidRPr="00000000" w14:paraId="00000D10">
      <w:pPr>
        <w:pageBreakBefore w:val="0"/>
        <w:rPr/>
      </w:pPr>
      <w:r w:rsidDel="00000000" w:rsidR="00000000" w:rsidRPr="00000000">
        <w:rPr>
          <w:rtl w:val="0"/>
        </w:rPr>
        <w:t xml:space="preserve">        show monika 1pe</w:t>
      </w:r>
    </w:p>
    <w:p w:rsidR="00000000" w:rsidDel="00000000" w:rsidP="00000000" w:rsidRDefault="00000000" w:rsidRPr="00000000" w14:paraId="00000D11">
      <w:pPr>
        <w:pageBreakBefore w:val="0"/>
        <w:rPr/>
      </w:pPr>
      <w:r w:rsidDel="00000000" w:rsidR="00000000" w:rsidRPr="00000000">
        <w:rPr>
          <w:rtl w:val="0"/>
        </w:rPr>
        <w:t xml:space="preserve">        mc "Oh wow..."</w:t>
      </w:r>
    </w:p>
    <w:p w:rsidR="00000000" w:rsidDel="00000000" w:rsidP="00000000" w:rsidRDefault="00000000" w:rsidRPr="00000000" w14:paraId="00000D12">
      <w:pPr>
        <w:pageBreakBefore w:val="0"/>
        <w:rPr/>
      </w:pPr>
      <w:r w:rsidDel="00000000" w:rsidR="00000000" w:rsidRPr="00000000">
        <w:rPr>
          <w:rtl w:val="0"/>
        </w:rPr>
        <w:t xml:space="preserve">        "In my lap sat the newest couple of volumes for my favorite manga and a new copy of Ring: The Captain's Collection."</w:t>
      </w:r>
    </w:p>
    <w:p w:rsidR="00000000" w:rsidDel="00000000" w:rsidP="00000000" w:rsidRDefault="00000000" w:rsidRPr="00000000" w14:paraId="00000D13">
      <w:pPr>
        <w:pageBreakBefore w:val="0"/>
        <w:rPr/>
      </w:pPr>
      <w:r w:rsidDel="00000000" w:rsidR="00000000" w:rsidRPr="00000000">
        <w:rPr>
          <w:rtl w:val="0"/>
        </w:rPr>
        <w:t xml:space="preserve">        mc "Thank you Monika, these are amazing!"</w:t>
      </w:r>
    </w:p>
    <w:p w:rsidR="00000000" w:rsidDel="00000000" w:rsidP="00000000" w:rsidRDefault="00000000" w:rsidRPr="00000000" w14:paraId="00000D14">
      <w:pPr>
        <w:pageBreakBefore w:val="0"/>
        <w:rPr/>
      </w:pPr>
      <w:r w:rsidDel="00000000" w:rsidR="00000000" w:rsidRPr="00000000">
        <w:rPr>
          <w:rtl w:val="0"/>
        </w:rPr>
        <w:t xml:space="preserve">        m 3pe1 "Oh its nothing [player], I'm really glad you like them."</w:t>
      </w:r>
    </w:p>
    <w:p w:rsidR="00000000" w:rsidDel="00000000" w:rsidP="00000000" w:rsidRDefault="00000000" w:rsidRPr="00000000" w14:paraId="00000D15">
      <w:pPr>
        <w:pageBreakBefore w:val="0"/>
        <w:rPr/>
      </w:pPr>
      <w:r w:rsidDel="00000000" w:rsidR="00000000" w:rsidRPr="00000000">
        <w:rPr>
          <w:rtl w:val="0"/>
        </w:rPr>
        <w:t xml:space="preserve">        m 1pb "I heard that game was kinda similar to the one we played you know."</w:t>
      </w:r>
    </w:p>
    <w:p w:rsidR="00000000" w:rsidDel="00000000" w:rsidP="00000000" w:rsidRDefault="00000000" w:rsidRPr="00000000" w14:paraId="00000D16">
      <w:pPr>
        <w:pageBreakBefore w:val="0"/>
        <w:rPr/>
      </w:pPr>
      <w:r w:rsidDel="00000000" w:rsidR="00000000" w:rsidRPr="00000000">
        <w:rPr>
          <w:rtl w:val="0"/>
        </w:rPr>
        <w:t xml:space="preserve">        m 3pk "So we definitely need to play that on a rainy day, ahaha~"</w:t>
      </w:r>
    </w:p>
    <w:p w:rsidR="00000000" w:rsidDel="00000000" w:rsidP="00000000" w:rsidRDefault="00000000" w:rsidRPr="00000000" w14:paraId="00000D17">
      <w:pPr>
        <w:pageBreakBefore w:val="0"/>
        <w:rPr/>
      </w:pPr>
      <w:r w:rsidDel="00000000" w:rsidR="00000000" w:rsidRPr="00000000">
        <w:rPr>
          <w:rtl w:val="0"/>
        </w:rPr>
        <w:t xml:space="preserve">        show monika 1pj</w:t>
      </w:r>
    </w:p>
    <w:p w:rsidR="00000000" w:rsidDel="00000000" w:rsidP="00000000" w:rsidRDefault="00000000" w:rsidRPr="00000000" w14:paraId="00000D18">
      <w:pPr>
        <w:pageBreakBefore w:val="0"/>
        <w:rPr/>
      </w:pPr>
      <w:r w:rsidDel="00000000" w:rsidR="00000000" w:rsidRPr="00000000">
        <w:rPr>
          <w:rtl w:val="0"/>
        </w:rPr>
        <w:t xml:space="preserve">        mc "Definitely, but no cheating like last time though."</w:t>
      </w:r>
    </w:p>
    <w:p w:rsidR="00000000" w:rsidDel="00000000" w:rsidP="00000000" w:rsidRDefault="00000000" w:rsidRPr="00000000" w14:paraId="00000D19">
      <w:pPr>
        <w:pageBreakBefore w:val="0"/>
        <w:rPr/>
      </w:pPr>
      <w:r w:rsidDel="00000000" w:rsidR="00000000" w:rsidRPr="00000000">
        <w:rPr>
          <w:rtl w:val="0"/>
        </w:rPr>
        <w:t xml:space="preserve">        m 1pn "I didn't {i}cheat{/i} last time, I was just playing the game."</w:t>
      </w:r>
    </w:p>
    <w:p w:rsidR="00000000" w:rsidDel="00000000" w:rsidP="00000000" w:rsidRDefault="00000000" w:rsidRPr="00000000" w14:paraId="00000D1A">
      <w:pPr>
        <w:pageBreakBefore w:val="0"/>
        <w:rPr/>
      </w:pPr>
      <w:r w:rsidDel="00000000" w:rsidR="00000000" w:rsidRPr="00000000">
        <w:rPr>
          <w:rtl w:val="0"/>
        </w:rPr>
        <w:t xml:space="preserve">        m 1pe1 "And besides, I think we both liked the outcome of that anyway~"</w:t>
      </w:r>
    </w:p>
    <w:p w:rsidR="00000000" w:rsidDel="00000000" w:rsidP="00000000" w:rsidRDefault="00000000" w:rsidRPr="00000000" w14:paraId="00000D1B">
      <w:pPr>
        <w:pageBreakBefore w:val="0"/>
        <w:rPr/>
      </w:pPr>
      <w:r w:rsidDel="00000000" w:rsidR="00000000" w:rsidRPr="00000000">
        <w:rPr>
          <w:rtl w:val="0"/>
        </w:rPr>
        <w:t xml:space="preserve">        show monika 1pe</w:t>
      </w:r>
    </w:p>
    <w:p w:rsidR="00000000" w:rsidDel="00000000" w:rsidP="00000000" w:rsidRDefault="00000000" w:rsidRPr="00000000" w14:paraId="00000D1C">
      <w:pPr>
        <w:pageBreakBefore w:val="0"/>
        <w:rPr/>
      </w:pPr>
      <w:r w:rsidDel="00000000" w:rsidR="00000000" w:rsidRPr="00000000">
        <w:rPr>
          <w:rtl w:val="0"/>
        </w:rPr>
        <w:t xml:space="preserve">        "Well she does have me there, but still..."</w:t>
      </w:r>
    </w:p>
    <w:p w:rsidR="00000000" w:rsidDel="00000000" w:rsidP="00000000" w:rsidRDefault="00000000" w:rsidRPr="00000000" w14:paraId="00000D1D">
      <w:pPr>
        <w:pageBreakBefore w:val="0"/>
        <w:rPr/>
      </w:pPr>
      <w:r w:rsidDel="00000000" w:rsidR="00000000" w:rsidRPr="00000000">
        <w:rPr>
          <w:rtl w:val="0"/>
        </w:rPr>
        <w:t xml:space="preserve">        if gift &gt; 1:</w:t>
      </w:r>
    </w:p>
    <w:p w:rsidR="00000000" w:rsidDel="00000000" w:rsidP="00000000" w:rsidRDefault="00000000" w:rsidRPr="00000000" w14:paraId="00000D1E">
      <w:pPr>
        <w:pageBreakBefore w:val="0"/>
        <w:rPr/>
      </w:pPr>
      <w:r w:rsidDel="00000000" w:rsidR="00000000" w:rsidRPr="00000000">
        <w:rPr>
          <w:rtl w:val="0"/>
        </w:rPr>
        <w:t xml:space="preserve">            m 3pn "I also had a little bit of help tracking down those books, ahaha~"</w:t>
      </w:r>
    </w:p>
    <w:p w:rsidR="00000000" w:rsidDel="00000000" w:rsidP="00000000" w:rsidRDefault="00000000" w:rsidRPr="00000000" w14:paraId="00000D1F">
      <w:pPr>
        <w:pageBreakBefore w:val="0"/>
        <w:rPr/>
      </w:pPr>
      <w:r w:rsidDel="00000000" w:rsidR="00000000" w:rsidRPr="00000000">
        <w:rPr>
          <w:rtl w:val="0"/>
        </w:rPr>
        <w:t xml:space="preserve">            m 1pn "I guess we both have to thank the club for their help this Christmas."</w:t>
      </w:r>
    </w:p>
    <w:p w:rsidR="00000000" w:rsidDel="00000000" w:rsidP="00000000" w:rsidRDefault="00000000" w:rsidRPr="00000000" w14:paraId="00000D20">
      <w:pPr>
        <w:pageBreakBefore w:val="0"/>
        <w:rPr/>
      </w:pPr>
      <w:r w:rsidDel="00000000" w:rsidR="00000000" w:rsidRPr="00000000">
        <w:rPr>
          <w:rtl w:val="0"/>
        </w:rPr>
        <w:t xml:space="preserve">            show monika 1pe</w:t>
      </w:r>
    </w:p>
    <w:p w:rsidR="00000000" w:rsidDel="00000000" w:rsidP="00000000" w:rsidRDefault="00000000" w:rsidRPr="00000000" w14:paraId="00000D21">
      <w:pPr>
        <w:pageBreakBefore w:val="0"/>
        <w:rPr/>
      </w:pPr>
      <w:r w:rsidDel="00000000" w:rsidR="00000000" w:rsidRPr="00000000">
        <w:rPr>
          <w:rtl w:val="0"/>
        </w:rPr>
        <w:t xml:space="preserve">            mc "Yeah, I guess we will."</w:t>
      </w:r>
    </w:p>
    <w:p w:rsidR="00000000" w:rsidDel="00000000" w:rsidP="00000000" w:rsidRDefault="00000000" w:rsidRPr="00000000" w14:paraId="00000D22">
      <w:pPr>
        <w:pageBreakBefore w:val="0"/>
        <w:rPr/>
      </w:pPr>
      <w:r w:rsidDel="00000000" w:rsidR="00000000" w:rsidRPr="00000000">
        <w:rPr>
          <w:rtl w:val="0"/>
        </w:rPr>
        <w:t xml:space="preserve">        elif gift = 1:</w:t>
      </w:r>
    </w:p>
    <w:p w:rsidR="00000000" w:rsidDel="00000000" w:rsidP="00000000" w:rsidRDefault="00000000" w:rsidRPr="00000000" w14:paraId="00000D23">
      <w:pPr>
        <w:pageBreakBefore w:val="0"/>
        <w:rPr/>
      </w:pPr>
      <w:r w:rsidDel="00000000" w:rsidR="00000000" w:rsidRPr="00000000">
        <w:rPr>
          <w:rtl w:val="0"/>
        </w:rPr>
        <w:t xml:space="preserve">            m 3pn "Those manga volumes were a whole different story though."</w:t>
      </w:r>
    </w:p>
    <w:p w:rsidR="00000000" w:rsidDel="00000000" w:rsidP="00000000" w:rsidRDefault="00000000" w:rsidRPr="00000000" w14:paraId="00000D24">
      <w:pPr>
        <w:pageBreakBefore w:val="0"/>
        <w:rPr/>
      </w:pPr>
      <w:r w:rsidDel="00000000" w:rsidR="00000000" w:rsidRPr="00000000">
        <w:rPr>
          <w:rtl w:val="0"/>
        </w:rPr>
        <w:t xml:space="preserve">            m 1pl "I had no idea they were so hard to find, ahaha~"</w:t>
      </w:r>
    </w:p>
    <w:p w:rsidR="00000000" w:rsidDel="00000000" w:rsidP="00000000" w:rsidRDefault="00000000" w:rsidRPr="00000000" w14:paraId="00000D25">
      <w:pPr>
        <w:pageBreakBefore w:val="0"/>
        <w:rPr/>
      </w:pPr>
      <w:r w:rsidDel="00000000" w:rsidR="00000000" w:rsidRPr="00000000">
        <w:rPr>
          <w:rtl w:val="0"/>
        </w:rPr>
        <w:t xml:space="preserve">            m 1pn "So I had a tiny bit of help finding the right ones for you."</w:t>
      </w:r>
    </w:p>
    <w:p w:rsidR="00000000" w:rsidDel="00000000" w:rsidP="00000000" w:rsidRDefault="00000000" w:rsidRPr="00000000" w14:paraId="00000D26">
      <w:pPr>
        <w:pageBreakBefore w:val="0"/>
        <w:rPr/>
      </w:pPr>
      <w:r w:rsidDel="00000000" w:rsidR="00000000" w:rsidRPr="00000000">
        <w:rPr>
          <w:rtl w:val="0"/>
        </w:rPr>
        <w:t xml:space="preserve">            show monika 1pe</w:t>
      </w:r>
    </w:p>
    <w:p w:rsidR="00000000" w:rsidDel="00000000" w:rsidP="00000000" w:rsidRDefault="00000000" w:rsidRPr="00000000" w14:paraId="00000D27">
      <w:pPr>
        <w:pageBreakBefore w:val="0"/>
        <w:rPr/>
      </w:pPr>
      <w:r w:rsidDel="00000000" w:rsidR="00000000" w:rsidRPr="00000000">
        <w:rPr>
          <w:rtl w:val="0"/>
        </w:rPr>
        <w:t xml:space="preserve">            mc "Oh really, well I guess I don't feel so bad now for getting help."</w:t>
      </w:r>
    </w:p>
    <w:p w:rsidR="00000000" w:rsidDel="00000000" w:rsidP="00000000" w:rsidRDefault="00000000" w:rsidRPr="00000000" w14:paraId="00000D28">
      <w:pPr>
        <w:pageBreakBefore w:val="0"/>
        <w:rPr/>
      </w:pPr>
      <w:r w:rsidDel="00000000" w:rsidR="00000000" w:rsidRPr="00000000">
        <w:rPr>
          <w:rtl w:val="0"/>
        </w:rPr>
        <w:t xml:space="preserve">            m 1pe1 "Oh it's alright [player], we'll both thank the girls for helping out this Christmas."</w:t>
      </w:r>
    </w:p>
    <w:p w:rsidR="00000000" w:rsidDel="00000000" w:rsidP="00000000" w:rsidRDefault="00000000" w:rsidRPr="00000000" w14:paraId="00000D29">
      <w:pPr>
        <w:pageBreakBefore w:val="0"/>
        <w:rPr/>
      </w:pPr>
      <w:r w:rsidDel="00000000" w:rsidR="00000000" w:rsidRPr="00000000">
        <w:rPr>
          <w:rtl w:val="0"/>
        </w:rPr>
        <w:t xml:space="preserve">            show monika 1pc</w:t>
      </w:r>
    </w:p>
    <w:p w:rsidR="00000000" w:rsidDel="00000000" w:rsidP="00000000" w:rsidRDefault="00000000" w:rsidRPr="00000000" w14:paraId="00000D2A">
      <w:pPr>
        <w:pageBreakBefore w:val="0"/>
        <w:rPr/>
      </w:pPr>
      <w:r w:rsidDel="00000000" w:rsidR="00000000" w:rsidRPr="00000000">
        <w:rPr>
          <w:rtl w:val="0"/>
        </w:rPr>
        <w:t xml:space="preserve">            mc "Wait, you knew I asked them?"</w:t>
      </w:r>
    </w:p>
    <w:p w:rsidR="00000000" w:rsidDel="00000000" w:rsidP="00000000" w:rsidRDefault="00000000" w:rsidRPr="00000000" w14:paraId="00000D2B">
      <w:pPr>
        <w:pageBreakBefore w:val="0"/>
        <w:rPr/>
      </w:pPr>
      <w:r w:rsidDel="00000000" w:rsidR="00000000" w:rsidRPr="00000000">
        <w:rPr>
          <w:rtl w:val="0"/>
        </w:rPr>
        <w:t xml:space="preserve">            m 3pl "Well it {i}was{/i} pretty obvious, ahaha~"</w:t>
      </w:r>
    </w:p>
    <w:p w:rsidR="00000000" w:rsidDel="00000000" w:rsidP="00000000" w:rsidRDefault="00000000" w:rsidRPr="00000000" w14:paraId="00000D2C">
      <w:pPr>
        <w:pageBreakBefore w:val="0"/>
        <w:rPr/>
      </w:pPr>
      <w:r w:rsidDel="00000000" w:rsidR="00000000" w:rsidRPr="00000000">
        <w:rPr>
          <w:rtl w:val="0"/>
        </w:rPr>
        <w:t xml:space="preserve">            show monika 1pl</w:t>
      </w:r>
    </w:p>
    <w:p w:rsidR="00000000" w:rsidDel="00000000" w:rsidP="00000000" w:rsidRDefault="00000000" w:rsidRPr="00000000" w14:paraId="00000D2D">
      <w:pPr>
        <w:pageBreakBefore w:val="0"/>
        <w:rPr/>
      </w:pPr>
      <w:r w:rsidDel="00000000" w:rsidR="00000000" w:rsidRPr="00000000">
        <w:rPr>
          <w:rtl w:val="0"/>
        </w:rPr>
        <w:t xml:space="preserve">            mc "Yeah, I guess it was..."</w:t>
      </w:r>
    </w:p>
    <w:p w:rsidR="00000000" w:rsidDel="00000000" w:rsidP="00000000" w:rsidRDefault="00000000" w:rsidRPr="00000000" w14:paraId="00000D2E">
      <w:pPr>
        <w:pageBreakBefore w:val="0"/>
        <w:rPr/>
      </w:pPr>
      <w:r w:rsidDel="00000000" w:rsidR="00000000" w:rsidRPr="00000000">
        <w:rPr>
          <w:rtl w:val="0"/>
        </w:rPr>
        <w:t xml:space="preserve">            "Damn, so she was on to me that whole time..."</w:t>
      </w:r>
    </w:p>
    <w:p w:rsidR="00000000" w:rsidDel="00000000" w:rsidP="00000000" w:rsidRDefault="00000000" w:rsidRPr="00000000" w14:paraId="00000D2F">
      <w:pPr>
        <w:pageBreakBefore w:val="0"/>
        <w:rPr/>
      </w:pPr>
      <w:r w:rsidDel="00000000" w:rsidR="00000000" w:rsidRPr="00000000">
        <w:rPr>
          <w:rtl w:val="0"/>
        </w:rPr>
        <w:t xml:space="preserve">        m 1pb "[player], open the card that I put in there too!"</w:t>
      </w:r>
    </w:p>
    <w:p w:rsidR="00000000" w:rsidDel="00000000" w:rsidP="00000000" w:rsidRDefault="00000000" w:rsidRPr="00000000" w14:paraId="00000D30">
      <w:pPr>
        <w:pageBreakBefore w:val="0"/>
        <w:rPr/>
      </w:pPr>
      <w:r w:rsidDel="00000000" w:rsidR="00000000" w:rsidRPr="00000000">
        <w:rPr>
          <w:rtl w:val="0"/>
        </w:rPr>
        <w:t xml:space="preserve">        show monika 1pa</w:t>
      </w:r>
    </w:p>
    <w:p w:rsidR="00000000" w:rsidDel="00000000" w:rsidP="00000000" w:rsidRDefault="00000000" w:rsidRPr="00000000" w14:paraId="00000D31">
      <w:pPr>
        <w:pageBreakBefore w:val="0"/>
        <w:rPr/>
      </w:pPr>
      <w:r w:rsidDel="00000000" w:rsidR="00000000" w:rsidRPr="00000000">
        <w:rPr>
          <w:rtl w:val="0"/>
        </w:rPr>
        <w:t xml:space="preserve">        mc "What card..."</w:t>
      </w:r>
    </w:p>
    <w:p w:rsidR="00000000" w:rsidDel="00000000" w:rsidP="00000000" w:rsidRDefault="00000000" w:rsidRPr="00000000" w14:paraId="00000D32">
      <w:pPr>
        <w:pageBreakBefore w:val="0"/>
        <w:rPr/>
      </w:pPr>
      <w:r w:rsidDel="00000000" w:rsidR="00000000" w:rsidRPr="00000000">
        <w:rPr>
          <w:rtl w:val="0"/>
        </w:rPr>
        <w:t xml:space="preserve">        "I flip over the game case and find a red envelope stuck to the back."</w:t>
      </w:r>
    </w:p>
    <w:p w:rsidR="00000000" w:rsidDel="00000000" w:rsidP="00000000" w:rsidRDefault="00000000" w:rsidRPr="00000000" w14:paraId="00000D33">
      <w:pPr>
        <w:pageBreakBefore w:val="0"/>
        <w:rPr/>
      </w:pPr>
      <w:r w:rsidDel="00000000" w:rsidR="00000000" w:rsidRPr="00000000">
        <w:rPr>
          <w:rtl w:val="0"/>
        </w:rPr>
        <w:t xml:space="preserve">        "I peel it off the case and into my hands."</w:t>
      </w:r>
    </w:p>
    <w:p w:rsidR="00000000" w:rsidDel="00000000" w:rsidP="00000000" w:rsidRDefault="00000000" w:rsidRPr="00000000" w14:paraId="00000D34">
      <w:pPr>
        <w:pageBreakBefore w:val="0"/>
        <w:rPr/>
      </w:pPr>
      <w:r w:rsidDel="00000000" w:rsidR="00000000" w:rsidRPr="00000000">
        <w:rPr>
          <w:rtl w:val="0"/>
        </w:rPr>
        <w:t xml:space="preserve">        show monika 1pm</w:t>
      </w:r>
    </w:p>
    <w:p w:rsidR="00000000" w:rsidDel="00000000" w:rsidP="00000000" w:rsidRDefault="00000000" w:rsidRPr="00000000" w14:paraId="00000D35">
      <w:pPr>
        <w:pageBreakBefore w:val="0"/>
        <w:rPr/>
      </w:pPr>
      <w:r w:rsidDel="00000000" w:rsidR="00000000" w:rsidRPr="00000000">
        <w:rPr>
          <w:rtl w:val="0"/>
        </w:rPr>
        <w:t xml:space="preserve">        "The front has my name written inside a large drawn heart."</w:t>
      </w:r>
    </w:p>
    <w:p w:rsidR="00000000" w:rsidDel="00000000" w:rsidP="00000000" w:rsidRDefault="00000000" w:rsidRPr="00000000" w14:paraId="00000D36">
      <w:pPr>
        <w:pageBreakBefore w:val="0"/>
        <w:rPr/>
      </w:pPr>
      <w:r w:rsidDel="00000000" w:rsidR="00000000" w:rsidRPr="00000000">
        <w:rPr>
          <w:rtl w:val="0"/>
        </w:rPr>
        <w:t xml:space="preserve">        "I flip the envelope over and try to gently open the flap."</w:t>
      </w:r>
    </w:p>
    <w:p w:rsidR="00000000" w:rsidDel="00000000" w:rsidP="00000000" w:rsidRDefault="00000000" w:rsidRPr="00000000" w14:paraId="00000D37">
      <w:pPr>
        <w:pageBreakBefore w:val="0"/>
        <w:rPr/>
      </w:pPr>
      <w:r w:rsidDel="00000000" w:rsidR="00000000" w:rsidRPr="00000000">
        <w:rPr>
          <w:rtl w:val="0"/>
        </w:rPr>
        <w:t xml:space="preserve">        show monika 1pa</w:t>
      </w:r>
    </w:p>
    <w:p w:rsidR="00000000" w:rsidDel="00000000" w:rsidP="00000000" w:rsidRDefault="00000000" w:rsidRPr="00000000" w14:paraId="00000D38">
      <w:pPr>
        <w:pageBreakBefore w:val="0"/>
        <w:rPr/>
      </w:pPr>
      <w:r w:rsidDel="00000000" w:rsidR="00000000" w:rsidRPr="00000000">
        <w:rPr>
          <w:rtl w:val="0"/>
        </w:rPr>
        <w:t xml:space="preserve">        "With enough patience the envelope opens and I remove the card."</w:t>
      </w:r>
    </w:p>
    <w:p w:rsidR="00000000" w:rsidDel="00000000" w:rsidP="00000000" w:rsidRDefault="00000000" w:rsidRPr="00000000" w14:paraId="00000D39">
      <w:pPr>
        <w:pageBreakBefore w:val="0"/>
        <w:rPr/>
      </w:pPr>
      <w:r w:rsidDel="00000000" w:rsidR="00000000" w:rsidRPr="00000000">
        <w:rPr>
          <w:rtl w:val="0"/>
        </w:rPr>
        <w:t xml:space="preserve">        call showpoem (poem_m5, track= t6, revert_music=False, where=truecenter)</w:t>
      </w:r>
    </w:p>
    <w:p w:rsidR="00000000" w:rsidDel="00000000" w:rsidP="00000000" w:rsidRDefault="00000000" w:rsidRPr="00000000" w14:paraId="00000D3A">
      <w:pPr>
        <w:pageBreakBefore w:val="0"/>
        <w:rPr/>
      </w:pPr>
      <w:r w:rsidDel="00000000" w:rsidR="00000000" w:rsidRPr="00000000">
        <w:rPr>
          <w:rtl w:val="0"/>
        </w:rPr>
        <w:t xml:space="preserve">        show monika 1pe at t11</w:t>
      </w:r>
    </w:p>
    <w:p w:rsidR="00000000" w:rsidDel="00000000" w:rsidP="00000000" w:rsidRDefault="00000000" w:rsidRPr="00000000" w14:paraId="00000D3B">
      <w:pPr>
        <w:pageBreakBefore w:val="0"/>
        <w:rPr/>
      </w:pPr>
      <w:r w:rsidDel="00000000" w:rsidR="00000000" w:rsidRPr="00000000">
        <w:rPr>
          <w:rtl w:val="0"/>
        </w:rPr>
        <w:t xml:space="preserve">        "Once I finish reading, I feel a new found warmth growing in my chest as I turn to Monika with a smile."</w:t>
      </w:r>
    </w:p>
    <w:p w:rsidR="00000000" w:rsidDel="00000000" w:rsidP="00000000" w:rsidRDefault="00000000" w:rsidRPr="00000000" w14:paraId="00000D3C">
      <w:pPr>
        <w:pageBreakBefore w:val="0"/>
        <w:rPr/>
      </w:pPr>
      <w:r w:rsidDel="00000000" w:rsidR="00000000" w:rsidRPr="00000000">
        <w:rPr>
          <w:rtl w:val="0"/>
        </w:rPr>
        <w:t xml:space="preserve">        m 1pe1 "I really do mean all of that [player], this Christmas has been everything I've ever wanted and I'll always remember it."</w:t>
      </w:r>
    </w:p>
    <w:p w:rsidR="00000000" w:rsidDel="00000000" w:rsidP="00000000" w:rsidRDefault="00000000" w:rsidRPr="00000000" w14:paraId="00000D3D">
      <w:pPr>
        <w:pageBreakBefore w:val="0"/>
        <w:rPr/>
      </w:pPr>
      <w:r w:rsidDel="00000000" w:rsidR="00000000" w:rsidRPr="00000000">
        <w:rPr>
          <w:rtl w:val="0"/>
        </w:rPr>
        <w:t xml:space="preserve">        m "Thank you, truly, for spending yesterday and today with me."</w:t>
      </w:r>
    </w:p>
    <w:p w:rsidR="00000000" w:rsidDel="00000000" w:rsidP="00000000" w:rsidRDefault="00000000" w:rsidRPr="00000000" w14:paraId="00000D3E">
      <w:pPr>
        <w:pageBreakBefore w:val="0"/>
        <w:rPr/>
      </w:pPr>
      <w:r w:rsidDel="00000000" w:rsidR="00000000" w:rsidRPr="00000000">
        <w:rPr>
          <w:rtl w:val="0"/>
        </w:rPr>
        <w:t xml:space="preserve">        show monika 1pe</w:t>
      </w:r>
    </w:p>
    <w:p w:rsidR="00000000" w:rsidDel="00000000" w:rsidP="00000000" w:rsidRDefault="00000000" w:rsidRPr="00000000" w14:paraId="00000D3F">
      <w:pPr>
        <w:pageBreakBefore w:val="0"/>
        <w:rPr/>
      </w:pPr>
      <w:r w:rsidDel="00000000" w:rsidR="00000000" w:rsidRPr="00000000">
        <w:rPr>
          <w:rtl w:val="0"/>
        </w:rPr>
        <w:t xml:space="preserve">        mc "Monika, I wouldn't have wanted it any other way."</w:t>
      </w:r>
    </w:p>
    <w:p w:rsidR="00000000" w:rsidDel="00000000" w:rsidP="00000000" w:rsidRDefault="00000000" w:rsidRPr="00000000" w14:paraId="00000D40">
      <w:pPr>
        <w:pageBreakBefore w:val="0"/>
        <w:rPr/>
      </w:pPr>
      <w:r w:rsidDel="00000000" w:rsidR="00000000" w:rsidRPr="00000000">
        <w:rPr>
          <w:rtl w:val="0"/>
        </w:rPr>
        <w:t xml:space="preserve">        show monika 1pj at face with dissolve</w:t>
      </w:r>
    </w:p>
    <w:p w:rsidR="00000000" w:rsidDel="00000000" w:rsidP="00000000" w:rsidRDefault="00000000" w:rsidRPr="00000000" w14:paraId="00000D41">
      <w:pPr>
        <w:pageBreakBefore w:val="0"/>
        <w:rPr/>
      </w:pPr>
      <w:r w:rsidDel="00000000" w:rsidR="00000000" w:rsidRPr="00000000">
        <w:rPr>
          <w:rtl w:val="0"/>
        </w:rPr>
        <w:t xml:space="preserve">        "I move over to Monika and pull her into a hug."</w:t>
      </w:r>
    </w:p>
    <w:p w:rsidR="00000000" w:rsidDel="00000000" w:rsidP="00000000" w:rsidRDefault="00000000" w:rsidRPr="00000000" w14:paraId="00000D42">
      <w:pPr>
        <w:pageBreakBefore w:val="0"/>
        <w:rPr/>
      </w:pPr>
      <w:r w:rsidDel="00000000" w:rsidR="00000000" w:rsidRPr="00000000">
        <w:rPr>
          <w:rtl w:val="0"/>
        </w:rPr>
        <w:t xml:space="preserve">        "Her lips moved to mine and we locked together in heated passion."</w:t>
      </w:r>
    </w:p>
    <w:p w:rsidR="00000000" w:rsidDel="00000000" w:rsidP="00000000" w:rsidRDefault="00000000" w:rsidRPr="00000000" w14:paraId="00000D43">
      <w:pPr>
        <w:pageBreakBefore w:val="0"/>
        <w:rPr/>
      </w:pPr>
      <w:r w:rsidDel="00000000" w:rsidR="00000000" w:rsidRPr="00000000">
        <w:rPr>
          <w:rtl w:val="0"/>
        </w:rPr>
        <w:t xml:space="preserve">        scene black with close_eyes</w:t>
      </w:r>
    </w:p>
    <w:p w:rsidR="00000000" w:rsidDel="00000000" w:rsidP="00000000" w:rsidRDefault="00000000" w:rsidRPr="00000000" w14:paraId="00000D44">
      <w:pPr>
        <w:pageBreakBefore w:val="0"/>
        <w:rPr/>
      </w:pPr>
      <w:r w:rsidDel="00000000" w:rsidR="00000000" w:rsidRPr="00000000">
        <w:rPr>
          <w:rtl w:val="0"/>
        </w:rPr>
        <w:t xml:space="preserve">        "It felt like the whole world melted away as we kissed."</w:t>
      </w:r>
    </w:p>
    <w:p w:rsidR="00000000" w:rsidDel="00000000" w:rsidP="00000000" w:rsidRDefault="00000000" w:rsidRPr="00000000" w14:paraId="00000D45">
      <w:pPr>
        <w:pageBreakBefore w:val="0"/>
        <w:rPr/>
      </w:pPr>
      <w:r w:rsidDel="00000000" w:rsidR="00000000" w:rsidRPr="00000000">
        <w:rPr>
          <w:rtl w:val="0"/>
        </w:rPr>
        <w:t xml:space="preserve">        "I really couldn't be more thankful for her being right beside me."</w:t>
      </w:r>
    </w:p>
    <w:p w:rsidR="00000000" w:rsidDel="00000000" w:rsidP="00000000" w:rsidRDefault="00000000" w:rsidRPr="00000000" w14:paraId="00000D46">
      <w:pPr>
        <w:pageBreakBefore w:val="0"/>
        <w:rPr/>
      </w:pPr>
      <w:r w:rsidDel="00000000" w:rsidR="00000000" w:rsidRPr="00000000">
        <w:rPr>
          <w:rtl w:val="0"/>
        </w:rPr>
        <w:t xml:space="preserve">        "It just wouldn't have been the same without her."</w:t>
      </w:r>
    </w:p>
    <w:p w:rsidR="00000000" w:rsidDel="00000000" w:rsidP="00000000" w:rsidRDefault="00000000" w:rsidRPr="00000000" w14:paraId="00000D47">
      <w:pPr>
        <w:pageBreakBefore w:val="0"/>
        <w:rPr/>
      </w:pPr>
      <w:r w:rsidDel="00000000" w:rsidR="00000000" w:rsidRPr="00000000">
        <w:rPr>
          <w:rtl w:val="0"/>
        </w:rPr>
        <w:t xml:space="preserve">        "From here on out, I don't think any Christmas will be the same without her."</w:t>
      </w:r>
    </w:p>
    <w:p w:rsidR="00000000" w:rsidDel="00000000" w:rsidP="00000000" w:rsidRDefault="00000000" w:rsidRPr="00000000" w14:paraId="00000D48">
      <w:pPr>
        <w:pageBreakBefore w:val="0"/>
        <w:rPr/>
      </w:pPr>
      <w:r w:rsidDel="00000000" w:rsidR="00000000" w:rsidRPr="00000000">
        <w:rPr>
          <w:rtl w:val="0"/>
        </w:rPr>
        <w:t xml:space="preserve">        scene mroom with open_eyes</w:t>
      </w:r>
    </w:p>
    <w:p w:rsidR="00000000" w:rsidDel="00000000" w:rsidP="00000000" w:rsidRDefault="00000000" w:rsidRPr="00000000" w14:paraId="00000D49">
      <w:pPr>
        <w:pageBreakBefore w:val="0"/>
        <w:rPr/>
      </w:pPr>
      <w:r w:rsidDel="00000000" w:rsidR="00000000" w:rsidRPr="00000000">
        <w:rPr>
          <w:rtl w:val="0"/>
        </w:rPr>
        <w:t xml:space="preserve">        show monika 1pe at face with dissolve</w:t>
      </w:r>
    </w:p>
    <w:p w:rsidR="00000000" w:rsidDel="00000000" w:rsidP="00000000" w:rsidRDefault="00000000" w:rsidRPr="00000000" w14:paraId="00000D4A">
      <w:pPr>
        <w:pageBreakBefore w:val="0"/>
        <w:rPr/>
      </w:pPr>
      <w:r w:rsidDel="00000000" w:rsidR="00000000" w:rsidRPr="00000000">
        <w:rPr>
          <w:rtl w:val="0"/>
        </w:rPr>
        <w:t xml:space="preserve">        mc "I love you Monika."</w:t>
      </w:r>
    </w:p>
    <w:p w:rsidR="00000000" w:rsidDel="00000000" w:rsidP="00000000" w:rsidRDefault="00000000" w:rsidRPr="00000000" w14:paraId="00000D4B">
      <w:pPr>
        <w:pageBreakBefore w:val="0"/>
        <w:rPr/>
      </w:pPr>
      <w:r w:rsidDel="00000000" w:rsidR="00000000" w:rsidRPr="00000000">
        <w:rPr>
          <w:rtl w:val="0"/>
        </w:rPr>
        <w:t xml:space="preserve">        m 1pe1 "And I love you too, [player]."</w:t>
      </w:r>
    </w:p>
    <w:p w:rsidR="00000000" w:rsidDel="00000000" w:rsidP="00000000" w:rsidRDefault="00000000" w:rsidRPr="00000000" w14:paraId="00000D4C">
      <w:pPr>
        <w:pageBreakBefore w:val="0"/>
        <w:rPr/>
      </w:pPr>
      <w:r w:rsidDel="00000000" w:rsidR="00000000" w:rsidRPr="00000000">
        <w:rPr>
          <w:rtl w:val="0"/>
        </w:rPr>
        <w:t xml:space="preserve">        m 1pn "Gosh I wish we could stay like this forever."</w:t>
      </w:r>
    </w:p>
    <w:p w:rsidR="00000000" w:rsidDel="00000000" w:rsidP="00000000" w:rsidRDefault="00000000" w:rsidRPr="00000000" w14:paraId="00000D4D">
      <w:pPr>
        <w:pageBreakBefore w:val="0"/>
        <w:rPr/>
      </w:pPr>
      <w:r w:rsidDel="00000000" w:rsidR="00000000" w:rsidRPr="00000000">
        <w:rPr>
          <w:rtl w:val="0"/>
        </w:rPr>
        <w:t xml:space="preserve">        show monika 1pm</w:t>
      </w:r>
    </w:p>
    <w:p w:rsidR="00000000" w:rsidDel="00000000" w:rsidP="00000000" w:rsidRDefault="00000000" w:rsidRPr="00000000" w14:paraId="00000D4E">
      <w:pPr>
        <w:pageBreakBefore w:val="0"/>
        <w:rPr/>
      </w:pPr>
      <w:r w:rsidDel="00000000" w:rsidR="00000000" w:rsidRPr="00000000">
        <w:rPr>
          <w:rtl w:val="0"/>
        </w:rPr>
        <w:t xml:space="preserve">        mc "Me too, I really wish I didn't have to leave so soon."</w:t>
      </w:r>
    </w:p>
    <w:p w:rsidR="00000000" w:rsidDel="00000000" w:rsidP="00000000" w:rsidRDefault="00000000" w:rsidRPr="00000000" w14:paraId="00000D4F">
      <w:pPr>
        <w:pageBreakBefore w:val="0"/>
        <w:rPr/>
      </w:pPr>
      <w:r w:rsidDel="00000000" w:rsidR="00000000" w:rsidRPr="00000000">
        <w:rPr>
          <w:rtl w:val="0"/>
        </w:rPr>
        <w:t xml:space="preserve">        m 1pe1 "It's okay, I understand. I'm happy we got to spend the night together share gifts at least."</w:t>
      </w:r>
    </w:p>
    <w:p w:rsidR="00000000" w:rsidDel="00000000" w:rsidP="00000000" w:rsidRDefault="00000000" w:rsidRPr="00000000" w14:paraId="00000D50">
      <w:pPr>
        <w:pageBreakBefore w:val="0"/>
        <w:rPr/>
      </w:pPr>
      <w:r w:rsidDel="00000000" w:rsidR="00000000" w:rsidRPr="00000000">
        <w:rPr>
          <w:rtl w:val="0"/>
        </w:rPr>
        <w:t xml:space="preserve">        show monika 1pe</w:t>
      </w:r>
    </w:p>
    <w:p w:rsidR="00000000" w:rsidDel="00000000" w:rsidP="00000000" w:rsidRDefault="00000000" w:rsidRPr="00000000" w14:paraId="00000D51">
      <w:pPr>
        <w:pageBreakBefore w:val="0"/>
        <w:rPr/>
      </w:pPr>
      <w:r w:rsidDel="00000000" w:rsidR="00000000" w:rsidRPr="00000000">
        <w:rPr>
          <w:rtl w:val="0"/>
        </w:rPr>
        <w:t xml:space="preserve">        mc "Yeah but still..."</w:t>
      </w:r>
    </w:p>
    <w:p w:rsidR="00000000" w:rsidDel="00000000" w:rsidP="00000000" w:rsidRDefault="00000000" w:rsidRPr="00000000" w14:paraId="00000D52">
      <w:pPr>
        <w:pageBreakBefore w:val="0"/>
        <w:rPr/>
      </w:pPr>
      <w:r w:rsidDel="00000000" w:rsidR="00000000" w:rsidRPr="00000000">
        <w:rPr>
          <w:rtl w:val="0"/>
        </w:rPr>
        <w:t xml:space="preserve">        m 1pe1 "There is always next year, and the year after that."</w:t>
      </w:r>
    </w:p>
    <w:p w:rsidR="00000000" w:rsidDel="00000000" w:rsidP="00000000" w:rsidRDefault="00000000" w:rsidRPr="00000000" w14:paraId="00000D53">
      <w:pPr>
        <w:pageBreakBefore w:val="0"/>
        <w:rPr/>
      </w:pPr>
      <w:r w:rsidDel="00000000" w:rsidR="00000000" w:rsidRPr="00000000">
        <w:rPr>
          <w:rtl w:val="0"/>
        </w:rPr>
        <w:t xml:space="preserve">        m "I wouldn't want to look bad by keeping you from your family, [player]."</w:t>
      </w:r>
    </w:p>
    <w:p w:rsidR="00000000" w:rsidDel="00000000" w:rsidP="00000000" w:rsidRDefault="00000000" w:rsidRPr="00000000" w14:paraId="00000D54">
      <w:pPr>
        <w:pageBreakBefore w:val="0"/>
        <w:rPr/>
      </w:pPr>
      <w:r w:rsidDel="00000000" w:rsidR="00000000" w:rsidRPr="00000000">
        <w:rPr>
          <w:rtl w:val="0"/>
        </w:rPr>
        <w:t xml:space="preserve">        m 1pk "Come on, I'll walk you downstairs."</w:t>
      </w:r>
    </w:p>
    <w:p w:rsidR="00000000" w:rsidDel="00000000" w:rsidP="00000000" w:rsidRDefault="00000000" w:rsidRPr="00000000" w14:paraId="00000D55">
      <w:pPr>
        <w:pageBreakBefore w:val="0"/>
        <w:rPr/>
      </w:pPr>
      <w:r w:rsidDel="00000000" w:rsidR="00000000" w:rsidRPr="00000000">
        <w:rPr>
          <w:rtl w:val="0"/>
        </w:rPr>
        <w:t xml:space="preserve">        show monika 1pa at t11</w:t>
      </w:r>
    </w:p>
    <w:p w:rsidR="00000000" w:rsidDel="00000000" w:rsidP="00000000" w:rsidRDefault="00000000" w:rsidRPr="00000000" w14:paraId="00000D56">
      <w:pPr>
        <w:pageBreakBefore w:val="0"/>
        <w:rPr/>
      </w:pPr>
      <w:r w:rsidDel="00000000" w:rsidR="00000000" w:rsidRPr="00000000">
        <w:rPr>
          <w:rtl w:val="0"/>
        </w:rPr>
        <w:t xml:space="preserve">        "Monika gets up from the bed and reaches one hand out to me."</w:t>
      </w:r>
    </w:p>
    <w:p w:rsidR="00000000" w:rsidDel="00000000" w:rsidP="00000000" w:rsidRDefault="00000000" w:rsidRPr="00000000" w14:paraId="00000D57">
      <w:pPr>
        <w:pageBreakBefore w:val="0"/>
        <w:rPr/>
      </w:pPr>
      <w:r w:rsidDel="00000000" w:rsidR="00000000" w:rsidRPr="00000000">
        <w:rPr>
          <w:rtl w:val="0"/>
        </w:rPr>
        <w:t xml:space="preserve">        "I gladly take it and rise to my feet."</w:t>
      </w:r>
    </w:p>
    <w:p w:rsidR="00000000" w:rsidDel="00000000" w:rsidP="00000000" w:rsidRDefault="00000000" w:rsidRPr="00000000" w14:paraId="00000D58">
      <w:pPr>
        <w:pageBreakBefore w:val="0"/>
        <w:rPr/>
      </w:pPr>
      <w:r w:rsidDel="00000000" w:rsidR="00000000" w:rsidRPr="00000000">
        <w:rPr>
          <w:rtl w:val="0"/>
        </w:rPr>
        <w:t xml:space="preserve">        show monika 2pa</w:t>
      </w:r>
    </w:p>
    <w:p w:rsidR="00000000" w:rsidDel="00000000" w:rsidP="00000000" w:rsidRDefault="00000000" w:rsidRPr="00000000" w14:paraId="00000D59">
      <w:pPr>
        <w:pageBreakBefore w:val="0"/>
        <w:rPr/>
      </w:pPr>
      <w:r w:rsidDel="00000000" w:rsidR="00000000" w:rsidRPr="00000000">
        <w:rPr>
          <w:rtl w:val="0"/>
        </w:rPr>
        <w:t xml:space="preserve">        "I pack my clothing and gifts into my bag and sling it over my shoulder, taking extra care not to bend or crease the poem."</w:t>
      </w:r>
    </w:p>
    <w:p w:rsidR="00000000" w:rsidDel="00000000" w:rsidP="00000000" w:rsidRDefault="00000000" w:rsidRPr="00000000" w14:paraId="00000D5A">
      <w:pPr>
        <w:pageBreakBefore w:val="0"/>
        <w:rPr/>
      </w:pPr>
      <w:r w:rsidDel="00000000" w:rsidR="00000000" w:rsidRPr="00000000">
        <w:rPr>
          <w:rtl w:val="0"/>
        </w:rPr>
        <w:t xml:space="preserve">        "Once everything is packed I take one last look around the room."</w:t>
      </w:r>
    </w:p>
    <w:p w:rsidR="00000000" w:rsidDel="00000000" w:rsidP="00000000" w:rsidRDefault="00000000" w:rsidRPr="00000000" w14:paraId="00000D5B">
      <w:pPr>
        <w:pageBreakBefore w:val="0"/>
        <w:rPr/>
      </w:pPr>
      <w:r w:rsidDel="00000000" w:rsidR="00000000" w:rsidRPr="00000000">
        <w:rPr>
          <w:rtl w:val="0"/>
        </w:rPr>
        <w:t xml:space="preserve">        "Part of me is looking for anything I may have forgotten and another trying to take in every detail before I leave."</w:t>
      </w:r>
    </w:p>
    <w:p w:rsidR="00000000" w:rsidDel="00000000" w:rsidP="00000000" w:rsidRDefault="00000000" w:rsidRPr="00000000" w14:paraId="00000D5C">
      <w:pPr>
        <w:pageBreakBefore w:val="0"/>
        <w:rPr/>
      </w:pPr>
      <w:r w:rsidDel="00000000" w:rsidR="00000000" w:rsidRPr="00000000">
        <w:rPr>
          <w:rtl w:val="0"/>
        </w:rPr>
        <w:t xml:space="preserve">        "I know I will see this room again, but I still try to remember everything regardless."</w:t>
      </w:r>
    </w:p>
    <w:p w:rsidR="00000000" w:rsidDel="00000000" w:rsidP="00000000" w:rsidRDefault="00000000" w:rsidRPr="00000000" w14:paraId="00000D5D">
      <w:pPr>
        <w:pageBreakBefore w:val="0"/>
        <w:rPr/>
      </w:pPr>
      <w:r w:rsidDel="00000000" w:rsidR="00000000" w:rsidRPr="00000000">
        <w:rPr>
          <w:rtl w:val="0"/>
        </w:rPr>
        <w:t xml:space="preserve">        "Monika tugs my hand after a few moments, and I take it as we head back downstairs."</w:t>
      </w:r>
    </w:p>
    <w:p w:rsidR="00000000" w:rsidDel="00000000" w:rsidP="00000000" w:rsidRDefault="00000000" w:rsidRPr="00000000" w14:paraId="00000D5E">
      <w:pPr>
        <w:pageBreakBefore w:val="0"/>
        <w:rPr/>
      </w:pPr>
      <w:r w:rsidDel="00000000" w:rsidR="00000000" w:rsidRPr="00000000">
        <w:rPr>
          <w:rtl w:val="0"/>
        </w:rPr>
        <w:t xml:space="preserve">        scene bg h_livingroom with wipeleft_scene</w:t>
      </w:r>
    </w:p>
    <w:p w:rsidR="00000000" w:rsidDel="00000000" w:rsidP="00000000" w:rsidRDefault="00000000" w:rsidRPr="00000000" w14:paraId="00000D5F">
      <w:pPr>
        <w:pageBreakBefore w:val="0"/>
        <w:rPr/>
      </w:pPr>
      <w:r w:rsidDel="00000000" w:rsidR="00000000" w:rsidRPr="00000000">
        <w:rPr>
          <w:rtl w:val="0"/>
        </w:rPr>
        <w:t xml:space="preserve">        show monika 1pa at t11</w:t>
      </w:r>
    </w:p>
    <w:p w:rsidR="00000000" w:rsidDel="00000000" w:rsidP="00000000" w:rsidRDefault="00000000" w:rsidRPr="00000000" w14:paraId="00000D60">
      <w:pPr>
        <w:pageBreakBefore w:val="0"/>
        <w:rPr/>
      </w:pPr>
      <w:r w:rsidDel="00000000" w:rsidR="00000000" w:rsidRPr="00000000">
        <w:rPr>
          <w:rtl w:val="0"/>
        </w:rPr>
        <w:t xml:space="preserve">        "We return to the living room to find Monika's parents exchanging gifts of their own."</w:t>
      </w:r>
    </w:p>
    <w:p w:rsidR="00000000" w:rsidDel="00000000" w:rsidP="00000000" w:rsidRDefault="00000000" w:rsidRPr="00000000" w14:paraId="00000D61">
      <w:pPr>
        <w:pageBreakBefore w:val="0"/>
        <w:rPr/>
      </w:pPr>
      <w:r w:rsidDel="00000000" w:rsidR="00000000" w:rsidRPr="00000000">
        <w:rPr>
          <w:rtl w:val="0"/>
        </w:rPr>
        <w:t xml:space="preserve">        y "Ah there you are! Me and your father were just opening a few gifts while you two were upstairs."</w:t>
      </w:r>
    </w:p>
    <w:p w:rsidR="00000000" w:rsidDel="00000000" w:rsidP="00000000" w:rsidRDefault="00000000" w:rsidRPr="00000000" w14:paraId="00000D62">
      <w:pPr>
        <w:pageBreakBefore w:val="0"/>
        <w:rPr/>
      </w:pPr>
      <w:r w:rsidDel="00000000" w:rsidR="00000000" w:rsidRPr="00000000">
        <w:rPr>
          <w:rtl w:val="0"/>
        </w:rPr>
        <w:t xml:space="preserve">        y "I'm really sorry you have to leave so early, [player]. I'm sure we'll have another time to get more acquainted, ahaha!"</w:t>
      </w:r>
    </w:p>
    <w:p w:rsidR="00000000" w:rsidDel="00000000" w:rsidP="00000000" w:rsidRDefault="00000000" w:rsidRPr="00000000" w14:paraId="00000D63">
      <w:pPr>
        <w:pageBreakBefore w:val="0"/>
        <w:rPr/>
      </w:pPr>
      <w:r w:rsidDel="00000000" w:rsidR="00000000" w:rsidRPr="00000000">
        <w:rPr>
          <w:rtl w:val="0"/>
        </w:rPr>
        <w:t xml:space="preserve">        "Monika's mother gets up from the couch and makes her way over to us."</w:t>
      </w:r>
    </w:p>
    <w:p w:rsidR="00000000" w:rsidDel="00000000" w:rsidP="00000000" w:rsidRDefault="00000000" w:rsidRPr="00000000" w14:paraId="00000D64">
      <w:pPr>
        <w:pageBreakBefore w:val="0"/>
        <w:rPr/>
      </w:pPr>
      <w:r w:rsidDel="00000000" w:rsidR="00000000" w:rsidRPr="00000000">
        <w:rPr>
          <w:rtl w:val="0"/>
        </w:rPr>
        <w:t xml:space="preserve">        show monika 1pm at t41</w:t>
      </w:r>
    </w:p>
    <w:p w:rsidR="00000000" w:rsidDel="00000000" w:rsidP="00000000" w:rsidRDefault="00000000" w:rsidRPr="00000000" w14:paraId="00000D65">
      <w:pPr>
        <w:pageBreakBefore w:val="0"/>
        <w:rPr/>
      </w:pPr>
      <w:r w:rsidDel="00000000" w:rsidR="00000000" w:rsidRPr="00000000">
        <w:rPr>
          <w:rtl w:val="0"/>
        </w:rPr>
        <w:t xml:space="preserve">        "She wraps her arms around me in another hug, and I try to return the favor as gracefully as I could."</w:t>
      </w:r>
    </w:p>
    <w:p w:rsidR="00000000" w:rsidDel="00000000" w:rsidP="00000000" w:rsidRDefault="00000000" w:rsidRPr="00000000" w14:paraId="00000D66">
      <w:pPr>
        <w:pageBreakBefore w:val="0"/>
        <w:rPr/>
      </w:pPr>
      <w:r w:rsidDel="00000000" w:rsidR="00000000" w:rsidRPr="00000000">
        <w:rPr>
          <w:rtl w:val="0"/>
        </w:rPr>
        <w:t xml:space="preserve">        if e1c8 == 1:</w:t>
      </w:r>
    </w:p>
    <w:p w:rsidR="00000000" w:rsidDel="00000000" w:rsidP="00000000" w:rsidRDefault="00000000" w:rsidRPr="00000000" w14:paraId="00000D67">
      <w:pPr>
        <w:pageBreakBefore w:val="0"/>
        <w:rPr/>
      </w:pPr>
      <w:r w:rsidDel="00000000" w:rsidR="00000000" w:rsidRPr="00000000">
        <w:rPr>
          <w:rtl w:val="0"/>
        </w:rPr>
        <w:t xml:space="preserve">            "Even as she hugged me so passionately, I couldn't help but think of what Monika said last night."</w:t>
      </w:r>
    </w:p>
    <w:p w:rsidR="00000000" w:rsidDel="00000000" w:rsidP="00000000" w:rsidRDefault="00000000" w:rsidRPr="00000000" w14:paraId="00000D68">
      <w:pPr>
        <w:pageBreakBefore w:val="0"/>
        <w:rPr/>
      </w:pPr>
      <w:r w:rsidDel="00000000" w:rsidR="00000000" w:rsidRPr="00000000">
        <w:rPr>
          <w:rtl w:val="0"/>
        </w:rPr>
        <w:t xml:space="preserve">            "Did she really not like me being Monika's boyfriend? Was she really hiding it under this mask of friendliness?"</w:t>
      </w:r>
    </w:p>
    <w:p w:rsidR="00000000" w:rsidDel="00000000" w:rsidP="00000000" w:rsidRDefault="00000000" w:rsidRPr="00000000" w14:paraId="00000D69">
      <w:pPr>
        <w:pageBreakBefore w:val="0"/>
        <w:rPr/>
      </w:pPr>
      <w:r w:rsidDel="00000000" w:rsidR="00000000" w:rsidRPr="00000000">
        <w:rPr>
          <w:rtl w:val="0"/>
        </w:rPr>
        <w:t xml:space="preserve">            "Whatever it was, I'm gonna show her I'm better than any other guy she could have brought home."</w:t>
      </w:r>
    </w:p>
    <w:p w:rsidR="00000000" w:rsidDel="00000000" w:rsidP="00000000" w:rsidRDefault="00000000" w:rsidRPr="00000000" w14:paraId="00000D6A">
      <w:pPr>
        <w:pageBreakBefore w:val="0"/>
        <w:rPr/>
      </w:pPr>
      <w:r w:rsidDel="00000000" w:rsidR="00000000" w:rsidRPr="00000000">
        <w:rPr>
          <w:rtl w:val="0"/>
        </w:rPr>
      </w:r>
    </w:p>
    <w:p w:rsidR="00000000" w:rsidDel="00000000" w:rsidP="00000000" w:rsidRDefault="00000000" w:rsidRPr="00000000" w14:paraId="00000D6B">
      <w:pPr>
        <w:pageBreakBefore w:val="0"/>
        <w:rPr/>
      </w:pPr>
      <w:r w:rsidDel="00000000" w:rsidR="00000000" w:rsidRPr="00000000">
        <w:rPr>
          <w:rtl w:val="0"/>
        </w:rPr>
        <w:t xml:space="preserve">        elif e1c8 == 0:</w:t>
      </w:r>
    </w:p>
    <w:p w:rsidR="00000000" w:rsidDel="00000000" w:rsidP="00000000" w:rsidRDefault="00000000" w:rsidRPr="00000000" w14:paraId="00000D6C">
      <w:pPr>
        <w:pageBreakBefore w:val="0"/>
        <w:rPr/>
      </w:pPr>
      <w:r w:rsidDel="00000000" w:rsidR="00000000" w:rsidRPr="00000000">
        <w:rPr>
          <w:rtl w:val="0"/>
        </w:rPr>
        <w:t xml:space="preserve">            "With all this hugging and praise, I think I got both parents on my side."</w:t>
      </w:r>
    </w:p>
    <w:p w:rsidR="00000000" w:rsidDel="00000000" w:rsidP="00000000" w:rsidRDefault="00000000" w:rsidRPr="00000000" w14:paraId="00000D6D">
      <w:pPr>
        <w:pageBreakBefore w:val="0"/>
        <w:rPr/>
      </w:pPr>
      <w:r w:rsidDel="00000000" w:rsidR="00000000" w:rsidRPr="00000000">
        <w:rPr>
          <w:rtl w:val="0"/>
        </w:rPr>
        <w:t xml:space="preserve">            "I never thought it'd be that easy to do, with all the stories I've heard."</w:t>
      </w:r>
    </w:p>
    <w:p w:rsidR="00000000" w:rsidDel="00000000" w:rsidP="00000000" w:rsidRDefault="00000000" w:rsidRPr="00000000" w14:paraId="00000D6E">
      <w:pPr>
        <w:pageBreakBefore w:val="0"/>
        <w:rPr/>
      </w:pPr>
      <w:r w:rsidDel="00000000" w:rsidR="00000000" w:rsidRPr="00000000">
        <w:rPr>
          <w:rtl w:val="0"/>
        </w:rPr>
        <w:t xml:space="preserve">            "I celebrate in my head as Monika's mother squeezes the life out of me."</w:t>
      </w:r>
    </w:p>
    <w:p w:rsidR="00000000" w:rsidDel="00000000" w:rsidP="00000000" w:rsidRDefault="00000000" w:rsidRPr="00000000" w14:paraId="00000D6F">
      <w:pPr>
        <w:pageBreakBefore w:val="0"/>
        <w:rPr/>
      </w:pPr>
      <w:r w:rsidDel="00000000" w:rsidR="00000000" w:rsidRPr="00000000">
        <w:rPr>
          <w:rtl w:val="0"/>
        </w:rPr>
        <w:t xml:space="preserve">        show monika 1pe at t42</w:t>
      </w:r>
    </w:p>
    <w:p w:rsidR="00000000" w:rsidDel="00000000" w:rsidP="00000000" w:rsidRDefault="00000000" w:rsidRPr="00000000" w14:paraId="00000D70">
      <w:pPr>
        <w:pageBreakBefore w:val="0"/>
        <w:rPr/>
      </w:pPr>
      <w:r w:rsidDel="00000000" w:rsidR="00000000" w:rsidRPr="00000000">
        <w:rPr>
          <w:rtl w:val="0"/>
        </w:rPr>
        <w:t xml:space="preserve">        "After what seemed like forever, she finally released me and I finally breathed air again."</w:t>
      </w:r>
    </w:p>
    <w:p w:rsidR="00000000" w:rsidDel="00000000" w:rsidP="00000000" w:rsidRDefault="00000000" w:rsidRPr="00000000" w14:paraId="00000D71">
      <w:pPr>
        <w:pageBreakBefore w:val="0"/>
        <w:rPr/>
      </w:pPr>
      <w:r w:rsidDel="00000000" w:rsidR="00000000" w:rsidRPr="00000000">
        <w:rPr>
          <w:rtl w:val="0"/>
        </w:rPr>
        <w:t xml:space="preserve">        y "It was a pleasure meeting you [player], please have a safe trip home."</w:t>
      </w:r>
    </w:p>
    <w:p w:rsidR="00000000" w:rsidDel="00000000" w:rsidP="00000000" w:rsidRDefault="00000000" w:rsidRPr="00000000" w14:paraId="00000D72">
      <w:pPr>
        <w:pageBreakBefore w:val="0"/>
        <w:rPr/>
      </w:pPr>
      <w:r w:rsidDel="00000000" w:rsidR="00000000" w:rsidRPr="00000000">
        <w:rPr>
          <w:rtl w:val="0"/>
        </w:rPr>
        <w:t xml:space="preserve">        show monika 1pm</w:t>
      </w:r>
    </w:p>
    <w:p w:rsidR="00000000" w:rsidDel="00000000" w:rsidP="00000000" w:rsidRDefault="00000000" w:rsidRPr="00000000" w14:paraId="00000D73">
      <w:pPr>
        <w:pageBreakBefore w:val="0"/>
        <w:rPr/>
      </w:pPr>
      <w:r w:rsidDel="00000000" w:rsidR="00000000" w:rsidRPr="00000000">
        <w:rPr>
          <w:rtl w:val="0"/>
        </w:rPr>
        <w:t xml:space="preserve">        n "Yes, have a safe trip home [player], I wouldn't want to hear I won't be seeing you around any time soon."</w:t>
      </w:r>
    </w:p>
    <w:p w:rsidR="00000000" w:rsidDel="00000000" w:rsidP="00000000" w:rsidRDefault="00000000" w:rsidRPr="00000000" w14:paraId="00000D74">
      <w:pPr>
        <w:pageBreakBefore w:val="0"/>
        <w:rPr/>
      </w:pPr>
      <w:r w:rsidDel="00000000" w:rsidR="00000000" w:rsidRPr="00000000">
        <w:rPr>
          <w:rtl w:val="0"/>
        </w:rPr>
        <w:t xml:space="preserve">        "Monika's father gives me a pat on the shoulder after he walks over from the couch."</w:t>
      </w:r>
    </w:p>
    <w:p w:rsidR="00000000" w:rsidDel="00000000" w:rsidP="00000000" w:rsidRDefault="00000000" w:rsidRPr="00000000" w14:paraId="00000D75">
      <w:pPr>
        <w:pageBreakBefore w:val="0"/>
        <w:rPr/>
      </w:pPr>
      <w:r w:rsidDel="00000000" w:rsidR="00000000" w:rsidRPr="00000000">
        <w:rPr>
          <w:rtl w:val="0"/>
        </w:rPr>
        <w:t xml:space="preserve">        mc "Of course, it was nice meeting you two. I hope we meet again soon."</w:t>
      </w:r>
    </w:p>
    <w:p w:rsidR="00000000" w:rsidDel="00000000" w:rsidP="00000000" w:rsidRDefault="00000000" w:rsidRPr="00000000" w14:paraId="00000D76">
      <w:pPr>
        <w:pageBreakBefore w:val="0"/>
        <w:rPr/>
      </w:pPr>
      <w:r w:rsidDel="00000000" w:rsidR="00000000" w:rsidRPr="00000000">
        <w:rPr>
          <w:rtl w:val="0"/>
        </w:rPr>
        <w:t xml:space="preserve">        "I give a small bow and smile to show my gratitude. They do seem like nice people, and getting to know them better will only help me in the long run with Monika."</w:t>
      </w:r>
    </w:p>
    <w:p w:rsidR="00000000" w:rsidDel="00000000" w:rsidP="00000000" w:rsidRDefault="00000000" w:rsidRPr="00000000" w14:paraId="00000D77">
      <w:pPr>
        <w:pageBreakBefore w:val="0"/>
        <w:rPr/>
      </w:pPr>
      <w:r w:rsidDel="00000000" w:rsidR="00000000" w:rsidRPr="00000000">
        <w:rPr>
          <w:rtl w:val="0"/>
        </w:rPr>
        <w:t xml:space="preserve">        show monika 2pe at t11</w:t>
      </w:r>
    </w:p>
    <w:p w:rsidR="00000000" w:rsidDel="00000000" w:rsidP="00000000" w:rsidRDefault="00000000" w:rsidRPr="00000000" w14:paraId="00000D78">
      <w:pPr>
        <w:pageBreakBefore w:val="0"/>
        <w:rPr/>
      </w:pPr>
      <w:r w:rsidDel="00000000" w:rsidR="00000000" w:rsidRPr="00000000">
        <w:rPr>
          <w:rtl w:val="0"/>
        </w:rPr>
        <w:t xml:space="preserve">        mc "I guess this is the part where I make my leave."</w:t>
      </w:r>
    </w:p>
    <w:p w:rsidR="00000000" w:rsidDel="00000000" w:rsidP="00000000" w:rsidRDefault="00000000" w:rsidRPr="00000000" w14:paraId="00000D79">
      <w:pPr>
        <w:pageBreakBefore w:val="0"/>
        <w:rPr/>
      </w:pPr>
      <w:r w:rsidDel="00000000" w:rsidR="00000000" w:rsidRPr="00000000">
        <w:rPr>
          <w:rtl w:val="0"/>
        </w:rPr>
        <w:t xml:space="preserve">        m 2pn "If you really want it to be, I mean you could stay if you wanted to..."</w:t>
      </w:r>
    </w:p>
    <w:p w:rsidR="00000000" w:rsidDel="00000000" w:rsidP="00000000" w:rsidRDefault="00000000" w:rsidRPr="00000000" w14:paraId="00000D7A">
      <w:pPr>
        <w:pageBreakBefore w:val="0"/>
        <w:rPr/>
      </w:pPr>
      <w:r w:rsidDel="00000000" w:rsidR="00000000" w:rsidRPr="00000000">
        <w:rPr>
          <w:rtl w:val="0"/>
        </w:rPr>
        <w:t xml:space="preserve">        show monika 2pn</w:t>
      </w:r>
    </w:p>
    <w:p w:rsidR="00000000" w:rsidDel="00000000" w:rsidP="00000000" w:rsidRDefault="00000000" w:rsidRPr="00000000" w14:paraId="00000D7B">
      <w:pPr>
        <w:pageBreakBefore w:val="0"/>
        <w:rPr/>
      </w:pPr>
      <w:r w:rsidDel="00000000" w:rsidR="00000000" w:rsidRPr="00000000">
        <w:rPr>
          <w:rtl w:val="0"/>
        </w:rPr>
        <w:t xml:space="preserve">        mc "I would if I could, but I can already feel my mother wondering where I am."</w:t>
      </w:r>
    </w:p>
    <w:p w:rsidR="00000000" w:rsidDel="00000000" w:rsidP="00000000" w:rsidRDefault="00000000" w:rsidRPr="00000000" w14:paraId="00000D7C">
      <w:pPr>
        <w:pageBreakBefore w:val="0"/>
        <w:rPr/>
      </w:pPr>
      <w:r w:rsidDel="00000000" w:rsidR="00000000" w:rsidRPr="00000000">
        <w:rPr>
          <w:rtl w:val="0"/>
        </w:rPr>
        <w:t xml:space="preserve">        m 2pe1 "I know, I'm just giving you a hard time."</w:t>
      </w:r>
    </w:p>
    <w:p w:rsidR="00000000" w:rsidDel="00000000" w:rsidP="00000000" w:rsidRDefault="00000000" w:rsidRPr="00000000" w14:paraId="00000D7D">
      <w:pPr>
        <w:pageBreakBefore w:val="0"/>
        <w:rPr/>
      </w:pPr>
      <w:r w:rsidDel="00000000" w:rsidR="00000000" w:rsidRPr="00000000">
        <w:rPr>
          <w:rtl w:val="0"/>
        </w:rPr>
        <w:t xml:space="preserve">        m 1pe1 "Come on, I'll walk you out."</w:t>
      </w:r>
    </w:p>
    <w:p w:rsidR="00000000" w:rsidDel="00000000" w:rsidP="00000000" w:rsidRDefault="00000000" w:rsidRPr="00000000" w14:paraId="00000D7E">
      <w:pPr>
        <w:pageBreakBefore w:val="0"/>
        <w:rPr/>
      </w:pPr>
      <w:r w:rsidDel="00000000" w:rsidR="00000000" w:rsidRPr="00000000">
        <w:rPr>
          <w:rtl w:val="0"/>
        </w:rPr>
        <w:t xml:space="preserve">        show monika 1pe</w:t>
      </w:r>
    </w:p>
    <w:p w:rsidR="00000000" w:rsidDel="00000000" w:rsidP="00000000" w:rsidRDefault="00000000" w:rsidRPr="00000000" w14:paraId="00000D7F">
      <w:pPr>
        <w:pageBreakBefore w:val="0"/>
        <w:rPr/>
      </w:pPr>
      <w:r w:rsidDel="00000000" w:rsidR="00000000" w:rsidRPr="00000000">
        <w:rPr>
          <w:rtl w:val="0"/>
        </w:rPr>
        <w:t xml:space="preserve">        "I follow her to the front door, giving one last wave to her parents."</w:t>
      </w:r>
    </w:p>
    <w:p w:rsidR="00000000" w:rsidDel="00000000" w:rsidP="00000000" w:rsidRDefault="00000000" w:rsidRPr="00000000" w14:paraId="00000D80">
      <w:pPr>
        <w:pageBreakBefore w:val="0"/>
        <w:rPr/>
      </w:pPr>
      <w:r w:rsidDel="00000000" w:rsidR="00000000" w:rsidRPr="00000000">
        <w:rPr>
          <w:rtl w:val="0"/>
        </w:rPr>
        <w:t xml:space="preserve">        scene bg h_residential with wipeleft_scene</w:t>
      </w:r>
    </w:p>
    <w:p w:rsidR="00000000" w:rsidDel="00000000" w:rsidP="00000000" w:rsidRDefault="00000000" w:rsidRPr="00000000" w14:paraId="00000D81">
      <w:pPr>
        <w:pageBreakBefore w:val="0"/>
        <w:rPr/>
      </w:pPr>
      <w:r w:rsidDel="00000000" w:rsidR="00000000" w:rsidRPr="00000000">
        <w:rPr>
          <w:rtl w:val="0"/>
        </w:rPr>
        <w:t xml:space="preserve">        $ y_name = "Yuri"</w:t>
      </w:r>
    </w:p>
    <w:p w:rsidR="00000000" w:rsidDel="00000000" w:rsidP="00000000" w:rsidRDefault="00000000" w:rsidRPr="00000000" w14:paraId="00000D82">
      <w:pPr>
        <w:pageBreakBefore w:val="0"/>
        <w:rPr/>
      </w:pPr>
      <w:r w:rsidDel="00000000" w:rsidR="00000000" w:rsidRPr="00000000">
        <w:rPr>
          <w:rtl w:val="0"/>
        </w:rPr>
        <w:t xml:space="preserve">        $ n_name = "Natsuki"</w:t>
      </w:r>
    </w:p>
    <w:p w:rsidR="00000000" w:rsidDel="00000000" w:rsidP="00000000" w:rsidRDefault="00000000" w:rsidRPr="00000000" w14:paraId="00000D83">
      <w:pPr>
        <w:pageBreakBefore w:val="0"/>
        <w:rPr/>
      </w:pPr>
      <w:r w:rsidDel="00000000" w:rsidR="00000000" w:rsidRPr="00000000">
        <w:rPr>
          <w:rtl w:val="0"/>
        </w:rPr>
        <w:t xml:space="preserve">        "As Monika reaches the door and opens it, I take a step out the door to take in the cool air."</w:t>
      </w:r>
    </w:p>
    <w:p w:rsidR="00000000" w:rsidDel="00000000" w:rsidP="00000000" w:rsidRDefault="00000000" w:rsidRPr="00000000" w14:paraId="00000D84">
      <w:pPr>
        <w:pageBreakBefore w:val="0"/>
        <w:rPr/>
      </w:pPr>
      <w:r w:rsidDel="00000000" w:rsidR="00000000" w:rsidRPr="00000000">
        <w:rPr>
          <w:rtl w:val="0"/>
        </w:rPr>
        <w:t xml:space="preserve">        show monika 4pe1 at t11</w:t>
      </w:r>
    </w:p>
    <w:p w:rsidR="00000000" w:rsidDel="00000000" w:rsidP="00000000" w:rsidRDefault="00000000" w:rsidRPr="00000000" w14:paraId="00000D85">
      <w:pPr>
        <w:pageBreakBefore w:val="0"/>
        <w:rPr/>
      </w:pPr>
      <w:r w:rsidDel="00000000" w:rsidR="00000000" w:rsidRPr="00000000">
        <w:rPr>
          <w:rtl w:val="0"/>
        </w:rPr>
        <w:t xml:space="preserve">        m "Another green Christmas, I was really hoping for snow last night."</w:t>
      </w:r>
    </w:p>
    <w:p w:rsidR="00000000" w:rsidDel="00000000" w:rsidP="00000000" w:rsidRDefault="00000000" w:rsidRPr="00000000" w14:paraId="00000D86">
      <w:pPr>
        <w:pageBreakBefore w:val="0"/>
        <w:rPr/>
      </w:pPr>
      <w:r w:rsidDel="00000000" w:rsidR="00000000" w:rsidRPr="00000000">
        <w:rPr>
          <w:rtl w:val="0"/>
        </w:rPr>
        <w:t xml:space="preserve">        m 2pe1 "It would have made it that much more special..."</w:t>
      </w:r>
    </w:p>
    <w:p w:rsidR="00000000" w:rsidDel="00000000" w:rsidP="00000000" w:rsidRDefault="00000000" w:rsidRPr="00000000" w14:paraId="00000D87">
      <w:pPr>
        <w:pageBreakBefore w:val="0"/>
        <w:rPr/>
      </w:pPr>
      <w:r w:rsidDel="00000000" w:rsidR="00000000" w:rsidRPr="00000000">
        <w:rPr>
          <w:rtl w:val="0"/>
        </w:rPr>
        <w:t xml:space="preserve">        show monika 2pe</w:t>
      </w:r>
    </w:p>
    <w:p w:rsidR="00000000" w:rsidDel="00000000" w:rsidP="00000000" w:rsidRDefault="00000000" w:rsidRPr="00000000" w14:paraId="00000D88">
      <w:pPr>
        <w:pageBreakBefore w:val="0"/>
        <w:rPr/>
      </w:pPr>
      <w:r w:rsidDel="00000000" w:rsidR="00000000" w:rsidRPr="00000000">
        <w:rPr>
          <w:rtl w:val="0"/>
        </w:rPr>
        <w:t xml:space="preserve">        mc "Maybe next year, and it was still one of my best Christmas Eve's to date."</w:t>
      </w:r>
    </w:p>
    <w:p w:rsidR="00000000" w:rsidDel="00000000" w:rsidP="00000000" w:rsidRDefault="00000000" w:rsidRPr="00000000" w14:paraId="00000D89">
      <w:pPr>
        <w:pageBreakBefore w:val="0"/>
        <w:rPr/>
      </w:pPr>
      <w:r w:rsidDel="00000000" w:rsidR="00000000" w:rsidRPr="00000000">
        <w:rPr>
          <w:rtl w:val="0"/>
        </w:rPr>
        <w:t xml:space="preserve">        mc "Thank you for having me over."</w:t>
      </w:r>
    </w:p>
    <w:p w:rsidR="00000000" w:rsidDel="00000000" w:rsidP="00000000" w:rsidRDefault="00000000" w:rsidRPr="00000000" w14:paraId="00000D8A">
      <w:pPr>
        <w:pageBreakBefore w:val="0"/>
        <w:rPr/>
      </w:pPr>
      <w:r w:rsidDel="00000000" w:rsidR="00000000" w:rsidRPr="00000000">
        <w:rPr>
          <w:rtl w:val="0"/>
        </w:rPr>
        <w:t xml:space="preserve">        m 1pe1 "Oh [player]..."</w:t>
      </w:r>
    </w:p>
    <w:p w:rsidR="00000000" w:rsidDel="00000000" w:rsidP="00000000" w:rsidRDefault="00000000" w:rsidRPr="00000000" w14:paraId="00000D8B">
      <w:pPr>
        <w:pageBreakBefore w:val="0"/>
        <w:rPr/>
      </w:pPr>
      <w:r w:rsidDel="00000000" w:rsidR="00000000" w:rsidRPr="00000000">
        <w:rPr>
          <w:rtl w:val="0"/>
        </w:rPr>
        <w:t xml:space="preserve">        show monika 1pj at face with dissolve</w:t>
      </w:r>
    </w:p>
    <w:p w:rsidR="00000000" w:rsidDel="00000000" w:rsidP="00000000" w:rsidRDefault="00000000" w:rsidRPr="00000000" w14:paraId="00000D8C">
      <w:pPr>
        <w:pageBreakBefore w:val="0"/>
        <w:rPr/>
      </w:pPr>
      <w:r w:rsidDel="00000000" w:rsidR="00000000" w:rsidRPr="00000000">
        <w:rPr>
          <w:rtl w:val="0"/>
        </w:rPr>
        <w:t xml:space="preserve">        "Monika steps out from the door and into my arms."</w:t>
      </w:r>
    </w:p>
    <w:p w:rsidR="00000000" w:rsidDel="00000000" w:rsidP="00000000" w:rsidRDefault="00000000" w:rsidRPr="00000000" w14:paraId="00000D8D">
      <w:pPr>
        <w:pageBreakBefore w:val="0"/>
        <w:rPr/>
      </w:pPr>
      <w:r w:rsidDel="00000000" w:rsidR="00000000" w:rsidRPr="00000000">
        <w:rPr>
          <w:rtl w:val="0"/>
        </w:rPr>
        <w:t xml:space="preserve">        mc "Monika, it's freezing out here! You'll catch a cold!"</w:t>
      </w:r>
    </w:p>
    <w:p w:rsidR="00000000" w:rsidDel="00000000" w:rsidP="00000000" w:rsidRDefault="00000000" w:rsidRPr="00000000" w14:paraId="00000D8E">
      <w:pPr>
        <w:pageBreakBefore w:val="0"/>
        <w:rPr/>
      </w:pPr>
      <w:r w:rsidDel="00000000" w:rsidR="00000000" w:rsidRPr="00000000">
        <w:rPr>
          <w:rtl w:val="0"/>
        </w:rPr>
        <w:t xml:space="preserve">        m 1pk "Not while I'm covered up in your warmth!"</w:t>
      </w:r>
    </w:p>
    <w:p w:rsidR="00000000" w:rsidDel="00000000" w:rsidP="00000000" w:rsidRDefault="00000000" w:rsidRPr="00000000" w14:paraId="00000D8F">
      <w:pPr>
        <w:pageBreakBefore w:val="0"/>
        <w:rPr/>
      </w:pPr>
      <w:r w:rsidDel="00000000" w:rsidR="00000000" w:rsidRPr="00000000">
        <w:rPr>
          <w:rtl w:val="0"/>
        </w:rPr>
        <w:t xml:space="preserve">        show monika 1pj</w:t>
      </w:r>
    </w:p>
    <w:p w:rsidR="00000000" w:rsidDel="00000000" w:rsidP="00000000" w:rsidRDefault="00000000" w:rsidRPr="00000000" w14:paraId="00000D90">
      <w:pPr>
        <w:pageBreakBefore w:val="0"/>
        <w:rPr/>
      </w:pPr>
      <w:r w:rsidDel="00000000" w:rsidR="00000000" w:rsidRPr="00000000">
        <w:rPr>
          <w:rtl w:val="0"/>
        </w:rPr>
        <w:t xml:space="preserve">        "We stay like this for a few moments more, standing in the cold wrapped in each other's arms."</w:t>
      </w:r>
    </w:p>
    <w:p w:rsidR="00000000" w:rsidDel="00000000" w:rsidP="00000000" w:rsidRDefault="00000000" w:rsidRPr="00000000" w14:paraId="00000D91">
      <w:pPr>
        <w:pageBreakBefore w:val="0"/>
        <w:rPr/>
      </w:pPr>
      <w:r w:rsidDel="00000000" w:rsidR="00000000" w:rsidRPr="00000000">
        <w:rPr>
          <w:rtl w:val="0"/>
        </w:rPr>
        <w:t xml:space="preserve">        mc "Come on, your gonna get sick if you stay out here any longer."</w:t>
      </w:r>
    </w:p>
    <w:p w:rsidR="00000000" w:rsidDel="00000000" w:rsidP="00000000" w:rsidRDefault="00000000" w:rsidRPr="00000000" w14:paraId="00000D92">
      <w:pPr>
        <w:pageBreakBefore w:val="0"/>
        <w:rPr/>
      </w:pPr>
      <w:r w:rsidDel="00000000" w:rsidR="00000000" w:rsidRPr="00000000">
        <w:rPr>
          <w:rtl w:val="0"/>
        </w:rPr>
        <w:t xml:space="preserve">        m 1pg "But I want you to stay here, with me."</w:t>
      </w:r>
    </w:p>
    <w:p w:rsidR="00000000" w:rsidDel="00000000" w:rsidP="00000000" w:rsidRDefault="00000000" w:rsidRPr="00000000" w14:paraId="00000D93">
      <w:pPr>
        <w:pageBreakBefore w:val="0"/>
        <w:rPr/>
      </w:pPr>
      <w:r w:rsidDel="00000000" w:rsidR="00000000" w:rsidRPr="00000000">
        <w:rPr>
          <w:rtl w:val="0"/>
        </w:rPr>
        <w:t xml:space="preserve">        show monika 1pm</w:t>
      </w:r>
    </w:p>
    <w:p w:rsidR="00000000" w:rsidDel="00000000" w:rsidP="00000000" w:rsidRDefault="00000000" w:rsidRPr="00000000" w14:paraId="00000D94">
      <w:pPr>
        <w:pageBreakBefore w:val="0"/>
        <w:rPr/>
      </w:pPr>
      <w:r w:rsidDel="00000000" w:rsidR="00000000" w:rsidRPr="00000000">
        <w:rPr>
          <w:rtl w:val="0"/>
        </w:rPr>
        <w:t xml:space="preserve">        mc "We have all the time in the world Monika, I'm sure I'll be seeing you tomorrow, and the day after that, and the day after that."</w:t>
      </w:r>
    </w:p>
    <w:p w:rsidR="00000000" w:rsidDel="00000000" w:rsidP="00000000" w:rsidRDefault="00000000" w:rsidRPr="00000000" w14:paraId="00000D95">
      <w:pPr>
        <w:pageBreakBefore w:val="0"/>
        <w:rPr/>
      </w:pPr>
      <w:r w:rsidDel="00000000" w:rsidR="00000000" w:rsidRPr="00000000">
        <w:rPr>
          <w:rtl w:val="0"/>
        </w:rPr>
        <w:t xml:space="preserve">        m 1pn "Okay, okay, I really am just holding you hostage at this point."</w:t>
      </w:r>
    </w:p>
    <w:p w:rsidR="00000000" w:rsidDel="00000000" w:rsidP="00000000" w:rsidRDefault="00000000" w:rsidRPr="00000000" w14:paraId="00000D96">
      <w:pPr>
        <w:pageBreakBefore w:val="0"/>
        <w:rPr/>
      </w:pPr>
      <w:r w:rsidDel="00000000" w:rsidR="00000000" w:rsidRPr="00000000">
        <w:rPr>
          <w:rtl w:val="0"/>
        </w:rPr>
        <w:t xml:space="preserve">        show monika 1pe at t11</w:t>
      </w:r>
    </w:p>
    <w:p w:rsidR="00000000" w:rsidDel="00000000" w:rsidP="00000000" w:rsidRDefault="00000000" w:rsidRPr="00000000" w14:paraId="00000D97">
      <w:pPr>
        <w:pageBreakBefore w:val="0"/>
        <w:rPr/>
      </w:pPr>
      <w:r w:rsidDel="00000000" w:rsidR="00000000" w:rsidRPr="00000000">
        <w:rPr>
          <w:rtl w:val="0"/>
        </w:rPr>
        <w:t xml:space="preserve">        "Monika unwraps herself from me and retreats back to the warmth of the door."</w:t>
      </w:r>
    </w:p>
    <w:p w:rsidR="00000000" w:rsidDel="00000000" w:rsidP="00000000" w:rsidRDefault="00000000" w:rsidRPr="00000000" w14:paraId="00000D98">
      <w:pPr>
        <w:pageBreakBefore w:val="0"/>
        <w:rPr/>
      </w:pPr>
      <w:r w:rsidDel="00000000" w:rsidR="00000000" w:rsidRPr="00000000">
        <w:rPr>
          <w:rtl w:val="0"/>
        </w:rPr>
        <w:t xml:space="preserve">        m 2pe1 "I'll see you tomorrow, okay [player]?"</w:t>
      </w:r>
    </w:p>
    <w:p w:rsidR="00000000" w:rsidDel="00000000" w:rsidP="00000000" w:rsidRDefault="00000000" w:rsidRPr="00000000" w14:paraId="00000D99">
      <w:pPr>
        <w:pageBreakBefore w:val="0"/>
        <w:rPr/>
      </w:pPr>
      <w:r w:rsidDel="00000000" w:rsidR="00000000" w:rsidRPr="00000000">
        <w:rPr>
          <w:rtl w:val="0"/>
        </w:rPr>
        <w:t xml:space="preserve">        show monika 2pe</w:t>
      </w:r>
    </w:p>
    <w:p w:rsidR="00000000" w:rsidDel="00000000" w:rsidP="00000000" w:rsidRDefault="00000000" w:rsidRPr="00000000" w14:paraId="00000D9A">
      <w:pPr>
        <w:pageBreakBefore w:val="0"/>
        <w:rPr/>
      </w:pPr>
      <w:r w:rsidDel="00000000" w:rsidR="00000000" w:rsidRPr="00000000">
        <w:rPr>
          <w:rtl w:val="0"/>
        </w:rPr>
        <w:t xml:space="preserve">        mc "I'll be patiently waiting for you then."</w:t>
      </w:r>
    </w:p>
    <w:p w:rsidR="00000000" w:rsidDel="00000000" w:rsidP="00000000" w:rsidRDefault="00000000" w:rsidRPr="00000000" w14:paraId="00000D9B">
      <w:pPr>
        <w:pageBreakBefore w:val="0"/>
        <w:rPr/>
      </w:pPr>
      <w:r w:rsidDel="00000000" w:rsidR="00000000" w:rsidRPr="00000000">
        <w:rPr>
          <w:rtl w:val="0"/>
        </w:rPr>
        <w:t xml:space="preserve">        mc "I love you Monika, see tomorrow."</w:t>
      </w:r>
    </w:p>
    <w:p w:rsidR="00000000" w:rsidDel="00000000" w:rsidP="00000000" w:rsidRDefault="00000000" w:rsidRPr="00000000" w14:paraId="00000D9C">
      <w:pPr>
        <w:pageBreakBefore w:val="0"/>
        <w:rPr/>
      </w:pPr>
      <w:r w:rsidDel="00000000" w:rsidR="00000000" w:rsidRPr="00000000">
        <w:rPr>
          <w:rtl w:val="0"/>
        </w:rPr>
        <w:t xml:space="preserve">        m 3pk "I love you too [player], see you tomorrow!"</w:t>
      </w:r>
    </w:p>
    <w:p w:rsidR="00000000" w:rsidDel="00000000" w:rsidP="00000000" w:rsidRDefault="00000000" w:rsidRPr="00000000" w14:paraId="00000D9D">
      <w:pPr>
        <w:pageBreakBefore w:val="0"/>
        <w:rPr/>
      </w:pPr>
      <w:r w:rsidDel="00000000" w:rsidR="00000000" w:rsidRPr="00000000">
        <w:rPr>
          <w:rtl w:val="0"/>
        </w:rPr>
        <w:t xml:space="preserve">        show monika 2pa at thide zorder 1</w:t>
      </w:r>
    </w:p>
    <w:p w:rsidR="00000000" w:rsidDel="00000000" w:rsidP="00000000" w:rsidRDefault="00000000" w:rsidRPr="00000000" w14:paraId="00000D9E">
      <w:pPr>
        <w:pageBreakBefore w:val="0"/>
        <w:rPr/>
      </w:pPr>
      <w:r w:rsidDel="00000000" w:rsidR="00000000" w:rsidRPr="00000000">
        <w:rPr>
          <w:rtl w:val="0"/>
        </w:rPr>
        <w:t xml:space="preserve">        hide monika</w:t>
      </w:r>
    </w:p>
    <w:p w:rsidR="00000000" w:rsidDel="00000000" w:rsidP="00000000" w:rsidRDefault="00000000" w:rsidRPr="00000000" w14:paraId="00000D9F">
      <w:pPr>
        <w:pageBreakBefore w:val="0"/>
        <w:rPr/>
      </w:pPr>
      <w:r w:rsidDel="00000000" w:rsidR="00000000" w:rsidRPr="00000000">
        <w:rPr>
          <w:rtl w:val="0"/>
        </w:rPr>
        <w:t xml:space="preserve">        "I watch her close the door behind her and start to make my way back to my house."</w:t>
      </w:r>
    </w:p>
    <w:p w:rsidR="00000000" w:rsidDel="00000000" w:rsidP="00000000" w:rsidRDefault="00000000" w:rsidRPr="00000000" w14:paraId="00000DA0">
      <w:pPr>
        <w:pageBreakBefore w:val="0"/>
        <w:rPr/>
      </w:pPr>
      <w:r w:rsidDel="00000000" w:rsidR="00000000" w:rsidRPr="00000000">
        <w:rPr>
          <w:rtl w:val="0"/>
        </w:rPr>
        <w:t xml:space="preserve">        "We both must have forgotten that the buses don't run on holidays, and Mom and Dad were stuck cooking with the rest of the family."</w:t>
      </w:r>
    </w:p>
    <w:p w:rsidR="00000000" w:rsidDel="00000000" w:rsidP="00000000" w:rsidRDefault="00000000" w:rsidRPr="00000000" w14:paraId="00000DA1">
      <w:pPr>
        <w:pageBreakBefore w:val="0"/>
        <w:rPr/>
      </w:pPr>
      <w:r w:rsidDel="00000000" w:rsidR="00000000" w:rsidRPr="00000000">
        <w:rPr>
          <w:rtl w:val="0"/>
        </w:rPr>
        <w:t xml:space="preserve">        "It's fine, I dug my own grave on this one. I need the exercise anyway."</w:t>
      </w:r>
    </w:p>
    <w:p w:rsidR="00000000" w:rsidDel="00000000" w:rsidP="00000000" w:rsidRDefault="00000000" w:rsidRPr="00000000" w14:paraId="00000DA2">
      <w:pPr>
        <w:pageBreakBefore w:val="0"/>
        <w:rPr/>
      </w:pPr>
      <w:r w:rsidDel="00000000" w:rsidR="00000000" w:rsidRPr="00000000">
        <w:rPr>
          <w:rtl w:val="0"/>
        </w:rPr>
        <w:t xml:space="preserve">        "I try to distract myself from the long walk home with a festive playlist."</w:t>
      </w:r>
    </w:p>
    <w:p w:rsidR="00000000" w:rsidDel="00000000" w:rsidP="00000000" w:rsidRDefault="00000000" w:rsidRPr="00000000" w14:paraId="00000DA3">
      <w:pPr>
        <w:pageBreakBefore w:val="0"/>
        <w:rPr/>
      </w:pPr>
      <w:r w:rsidDel="00000000" w:rsidR="00000000" w:rsidRPr="00000000">
        <w:rPr>
          <w:rtl w:val="0"/>
        </w:rPr>
        <w:t xml:space="preserve">        "As the songs fill my ears, I can't help but drift back to last night and today."</w:t>
      </w:r>
    </w:p>
    <w:p w:rsidR="00000000" w:rsidDel="00000000" w:rsidP="00000000" w:rsidRDefault="00000000" w:rsidRPr="00000000" w14:paraId="00000DA4">
      <w:pPr>
        <w:pageBreakBefore w:val="0"/>
        <w:rPr/>
      </w:pPr>
      <w:r w:rsidDel="00000000" w:rsidR="00000000" w:rsidRPr="00000000">
        <w:rPr>
          <w:rtl w:val="0"/>
        </w:rPr>
        <w:t xml:space="preserve">        "I never did think I'd ever spend a Christmas with a girl, nevermind someone like Monika."</w:t>
      </w:r>
    </w:p>
    <w:p w:rsidR="00000000" w:rsidDel="00000000" w:rsidP="00000000" w:rsidRDefault="00000000" w:rsidRPr="00000000" w14:paraId="00000DA5">
      <w:pPr>
        <w:pageBreakBefore w:val="0"/>
        <w:rPr/>
      </w:pPr>
      <w:r w:rsidDel="00000000" w:rsidR="00000000" w:rsidRPr="00000000">
        <w:rPr>
          <w:rtl w:val="0"/>
        </w:rPr>
        <w:t xml:space="preserve">        "I still don't know how or why we're a thing and why she loves me so much, but at this point I never want it to end."</w:t>
      </w:r>
    </w:p>
    <w:p w:rsidR="00000000" w:rsidDel="00000000" w:rsidP="00000000" w:rsidRDefault="00000000" w:rsidRPr="00000000" w14:paraId="00000DA6">
      <w:pPr>
        <w:pageBreakBefore w:val="0"/>
        <w:rPr/>
      </w:pPr>
      <w:r w:rsidDel="00000000" w:rsidR="00000000" w:rsidRPr="00000000">
        <w:rPr>
          <w:rtl w:val="0"/>
        </w:rPr>
        <w:t xml:space="preserve">        "I march on with the sweet memories of last night and this morning dancing in my head."</w:t>
      </w:r>
    </w:p>
    <w:p w:rsidR="00000000" w:rsidDel="00000000" w:rsidP="00000000" w:rsidRDefault="00000000" w:rsidRPr="00000000" w14:paraId="00000DA7">
      <w:pPr>
        <w:pageBreakBefore w:val="0"/>
        <w:rPr/>
      </w:pPr>
      <w:r w:rsidDel="00000000" w:rsidR="00000000" w:rsidRPr="00000000">
        <w:rPr>
          <w:rtl w:val="0"/>
        </w:rPr>
        <w:t xml:space="preserve">        scene black with dissolve_scene_full</w:t>
      </w:r>
    </w:p>
    <w:p w:rsidR="00000000" w:rsidDel="00000000" w:rsidP="00000000" w:rsidRDefault="00000000" w:rsidRPr="00000000" w14:paraId="00000DA8">
      <w:pPr>
        <w:pageBreakBefore w:val="0"/>
        <w:rPr/>
      </w:pPr>
      <w:r w:rsidDel="00000000" w:rsidR="00000000" w:rsidRPr="00000000">
        <w:rPr>
          <w:rtl w:val="0"/>
        </w:rPr>
        <w:t xml:space="preserve">        jump m_event2</w:t>
      </w:r>
    </w:p>
    <w:p w:rsidR="00000000" w:rsidDel="00000000" w:rsidP="00000000" w:rsidRDefault="00000000" w:rsidRPr="00000000" w14:paraId="00000DA9">
      <w:pPr>
        <w:pageBreakBefore w:val="0"/>
        <w:rPr/>
      </w:pPr>
      <w:r w:rsidDel="00000000" w:rsidR="00000000" w:rsidRPr="00000000">
        <w:rPr>
          <w:rtl w:val="0"/>
        </w:rPr>
      </w:r>
    </w:p>
    <w:p w:rsidR="00000000" w:rsidDel="00000000" w:rsidP="00000000" w:rsidRDefault="00000000" w:rsidRPr="00000000" w14:paraId="00000DAA">
      <w:pPr>
        <w:pageBreakBefore w:val="0"/>
        <w:rPr/>
      </w:pPr>
      <w:r w:rsidDel="00000000" w:rsidR="00000000" w:rsidRPr="00000000">
        <w:rPr>
          <w:rtl w:val="0"/>
        </w:rPr>
      </w:r>
    </w:p>
    <w:p w:rsidR="00000000" w:rsidDel="00000000" w:rsidP="00000000" w:rsidRDefault="00000000" w:rsidRPr="00000000" w14:paraId="00000DAB">
      <w:pPr>
        <w:pStyle w:val="Heading2"/>
        <w:pageBreakBefore w:val="0"/>
        <w:rPr/>
      </w:pPr>
      <w:bookmarkStart w:colFirst="0" w:colLast="0" w:name="_1yu2d54jcoha" w:id="8"/>
      <w:bookmarkEnd w:id="8"/>
      <w:r w:rsidDel="00000000" w:rsidR="00000000" w:rsidRPr="00000000">
        <w:rPr>
          <w:rtl w:val="0"/>
        </w:rPr>
        <w:t xml:space="preserve">Scene 2: Season of Love (Tyler)</w:t>
      </w:r>
    </w:p>
    <w:p w:rsidR="00000000" w:rsidDel="00000000" w:rsidP="00000000" w:rsidRDefault="00000000" w:rsidRPr="00000000" w14:paraId="00000DAC">
      <w:pPr>
        <w:pageBreakBefore w:val="0"/>
        <w:rPr/>
      </w:pPr>
      <w:r w:rsidDel="00000000" w:rsidR="00000000" w:rsidRPr="00000000">
        <w:rPr>
          <w:rtl w:val="0"/>
        </w:rPr>
        <w:t xml:space="preserve">label m_event2:</w:t>
      </w:r>
    </w:p>
    <w:p w:rsidR="00000000" w:rsidDel="00000000" w:rsidP="00000000" w:rsidRDefault="00000000" w:rsidRPr="00000000" w14:paraId="00000DAD">
      <w:pPr>
        <w:pageBreakBefore w:val="0"/>
        <w:rPr/>
      </w:pPr>
      <w:r w:rsidDel="00000000" w:rsidR="00000000" w:rsidRPr="00000000">
        <w:rPr>
          <w:rtl w:val="0"/>
        </w:rPr>
        <w:t xml:space="preserve">    #C1- Pep Talk</w:t>
      </w:r>
    </w:p>
    <w:p w:rsidR="00000000" w:rsidDel="00000000" w:rsidP="00000000" w:rsidRDefault="00000000" w:rsidRPr="00000000" w14:paraId="00000DAE">
      <w:pPr>
        <w:pageBreakBefore w:val="0"/>
        <w:rPr/>
      </w:pPr>
      <w:r w:rsidDel="00000000" w:rsidR="00000000" w:rsidRPr="00000000">
        <w:rPr>
          <w:rtl w:val="0"/>
        </w:rPr>
        <w:t xml:space="preserve">    stop music fadeout 2.0</w:t>
      </w:r>
    </w:p>
    <w:p w:rsidR="00000000" w:rsidDel="00000000" w:rsidP="00000000" w:rsidRDefault="00000000" w:rsidRPr="00000000" w14:paraId="00000DAF">
      <w:pPr>
        <w:pageBreakBefore w:val="0"/>
        <w:rPr/>
      </w:pPr>
      <w:r w:rsidDel="00000000" w:rsidR="00000000" w:rsidRPr="00000000">
        <w:rPr>
          <w:rtl w:val="0"/>
        </w:rPr>
        <w:t xml:space="preserve">    scene bg class_day with dissolve_scene_full</w:t>
      </w:r>
    </w:p>
    <w:p w:rsidR="00000000" w:rsidDel="00000000" w:rsidP="00000000" w:rsidRDefault="00000000" w:rsidRPr="00000000" w14:paraId="00000DB0">
      <w:pPr>
        <w:pageBreakBefore w:val="0"/>
        <w:rPr/>
      </w:pPr>
      <w:r w:rsidDel="00000000" w:rsidR="00000000" w:rsidRPr="00000000">
        <w:rPr>
          <w:rtl w:val="0"/>
        </w:rPr>
        <w:t xml:space="preserve">    play music t3</w:t>
      </w:r>
    </w:p>
    <w:p w:rsidR="00000000" w:rsidDel="00000000" w:rsidP="00000000" w:rsidRDefault="00000000" w:rsidRPr="00000000" w14:paraId="00000DB1">
      <w:pPr>
        <w:pageBreakBefore w:val="0"/>
        <w:rPr/>
      </w:pPr>
      <w:r w:rsidDel="00000000" w:rsidR="00000000" w:rsidRPr="00000000">
        <w:rPr>
          <w:rtl w:val="0"/>
        </w:rPr>
        <w:t xml:space="preserve">    "With the holidays over and long behind us, school has turned into a long and boring drag."</w:t>
      </w:r>
    </w:p>
    <w:p w:rsidR="00000000" w:rsidDel="00000000" w:rsidP="00000000" w:rsidRDefault="00000000" w:rsidRPr="00000000" w14:paraId="00000DB2">
      <w:pPr>
        <w:pageBreakBefore w:val="0"/>
        <w:rPr/>
      </w:pPr>
      <w:r w:rsidDel="00000000" w:rsidR="00000000" w:rsidRPr="00000000">
        <w:rPr>
          <w:rtl w:val="0"/>
        </w:rPr>
        <w:t xml:space="preserve">    "The next big break is still far away and it seems like the teachers want to cram as much school work on us as they can before we get there."</w:t>
      </w:r>
    </w:p>
    <w:p w:rsidR="00000000" w:rsidDel="00000000" w:rsidP="00000000" w:rsidRDefault="00000000" w:rsidRPr="00000000" w14:paraId="00000DB3">
      <w:pPr>
        <w:pageBreakBefore w:val="0"/>
        <w:rPr/>
      </w:pPr>
      <w:r w:rsidDel="00000000" w:rsidR="00000000" w:rsidRPr="00000000">
        <w:rPr>
          <w:rtl w:val="0"/>
        </w:rPr>
        <w:t xml:space="preserve">    "The students, however, seem to be more fixated on the big holiday for February."</w:t>
      </w:r>
    </w:p>
    <w:p w:rsidR="00000000" w:rsidDel="00000000" w:rsidP="00000000" w:rsidRDefault="00000000" w:rsidRPr="00000000" w14:paraId="00000DB4">
      <w:pPr>
        <w:pageBreakBefore w:val="0"/>
        <w:rPr/>
      </w:pPr>
      <w:r w:rsidDel="00000000" w:rsidR="00000000" w:rsidRPr="00000000">
        <w:rPr>
          <w:rtl w:val="0"/>
        </w:rPr>
        <w:t xml:space="preserve">    "I've never really paid attention to Valentine's Day in the past, it was always a holiday for the young couples of our school to over exaggerate."</w:t>
      </w:r>
    </w:p>
    <w:p w:rsidR="00000000" w:rsidDel="00000000" w:rsidP="00000000" w:rsidRDefault="00000000" w:rsidRPr="00000000" w14:paraId="00000DB5">
      <w:pPr>
        <w:pageBreakBefore w:val="0"/>
        <w:rPr/>
      </w:pPr>
      <w:r w:rsidDel="00000000" w:rsidR="00000000" w:rsidRPr="00000000">
        <w:rPr>
          <w:rtl w:val="0"/>
        </w:rPr>
        <w:t xml:space="preserve">    "For the rest of us it was a day for joking about being single, with varying levels of self-deprecation."</w:t>
      </w:r>
    </w:p>
    <w:p w:rsidR="00000000" w:rsidDel="00000000" w:rsidP="00000000" w:rsidRDefault="00000000" w:rsidRPr="00000000" w14:paraId="00000DB6">
      <w:pPr>
        <w:pageBreakBefore w:val="0"/>
        <w:rPr/>
      </w:pPr>
      <w:r w:rsidDel="00000000" w:rsidR="00000000" w:rsidRPr="00000000">
        <w:rPr>
          <w:rtl w:val="0"/>
        </w:rPr>
        <w:t xml:space="preserve">    "Well, I guess I've gone from the latter category to the former. Monika has been going non-stop about what we could do for a date since the month started."</w:t>
      </w:r>
    </w:p>
    <w:p w:rsidR="00000000" w:rsidDel="00000000" w:rsidP="00000000" w:rsidRDefault="00000000" w:rsidRPr="00000000" w14:paraId="00000DB7">
      <w:pPr>
        <w:pageBreakBefore w:val="0"/>
        <w:rPr/>
      </w:pPr>
      <w:r w:rsidDel="00000000" w:rsidR="00000000" w:rsidRPr="00000000">
        <w:rPr>
          <w:rtl w:val="0"/>
        </w:rPr>
        <w:t xml:space="preserve">    "She really wants it to be something we can remember, and if I'm being honest with myself I'm on the same mindset."</w:t>
      </w:r>
    </w:p>
    <w:p w:rsidR="00000000" w:rsidDel="00000000" w:rsidP="00000000" w:rsidRDefault="00000000" w:rsidRPr="00000000" w14:paraId="00000DB8">
      <w:pPr>
        <w:pageBreakBefore w:val="0"/>
        <w:rPr/>
      </w:pPr>
      <w:r w:rsidDel="00000000" w:rsidR="00000000" w:rsidRPr="00000000">
        <w:rPr>
          <w:rtl w:val="0"/>
        </w:rPr>
        <w:t xml:space="preserve">    "I wouldn't want my first real Valentine's Day to be a wreck."</w:t>
      </w:r>
    </w:p>
    <w:p w:rsidR="00000000" w:rsidDel="00000000" w:rsidP="00000000" w:rsidRDefault="00000000" w:rsidRPr="00000000" w14:paraId="00000DB9">
      <w:pPr>
        <w:pageBreakBefore w:val="0"/>
        <w:rPr/>
      </w:pPr>
      <w:r w:rsidDel="00000000" w:rsidR="00000000" w:rsidRPr="00000000">
        <w:rPr>
          <w:rtl w:val="0"/>
        </w:rPr>
        <w:t xml:space="preserve">    "As the bell rings for the last time today, a silent cheer rings through the room as we pack our things and start to make our way out of the room."</w:t>
      </w:r>
    </w:p>
    <w:p w:rsidR="00000000" w:rsidDel="00000000" w:rsidP="00000000" w:rsidRDefault="00000000" w:rsidRPr="00000000" w14:paraId="00000DBA">
      <w:pPr>
        <w:pageBreakBefore w:val="0"/>
        <w:rPr/>
      </w:pPr>
      <w:r w:rsidDel="00000000" w:rsidR="00000000" w:rsidRPr="00000000">
        <w:rPr>
          <w:rtl w:val="0"/>
        </w:rPr>
        <w:t xml:space="preserve">    scene bg hallway with wipeleft_scene</w:t>
      </w:r>
    </w:p>
    <w:p w:rsidR="00000000" w:rsidDel="00000000" w:rsidP="00000000" w:rsidRDefault="00000000" w:rsidRPr="00000000" w14:paraId="00000DBB">
      <w:pPr>
        <w:pageBreakBefore w:val="0"/>
        <w:rPr/>
      </w:pPr>
      <w:r w:rsidDel="00000000" w:rsidR="00000000" w:rsidRPr="00000000">
        <w:rPr>
          <w:rtl w:val="0"/>
        </w:rPr>
        <w:t xml:space="preserve">    "I sling my bag over my shoulder and start to make my way to the club room for the day."</w:t>
      </w:r>
    </w:p>
    <w:p w:rsidR="00000000" w:rsidDel="00000000" w:rsidP="00000000" w:rsidRDefault="00000000" w:rsidRPr="00000000" w14:paraId="00000DBC">
      <w:pPr>
        <w:pageBreakBefore w:val="0"/>
        <w:rPr/>
      </w:pPr>
      <w:r w:rsidDel="00000000" w:rsidR="00000000" w:rsidRPr="00000000">
        <w:rPr>
          <w:rtl w:val="0"/>
        </w:rPr>
        <w:t xml:space="preserve">    "My mind wanders to the poems I had been working on yesterday, trying to think of ways to make it better."</w:t>
      </w:r>
    </w:p>
    <w:p w:rsidR="00000000" w:rsidDel="00000000" w:rsidP="00000000" w:rsidRDefault="00000000" w:rsidRPr="00000000" w14:paraId="00000DBD">
      <w:pPr>
        <w:pageBreakBefore w:val="0"/>
        <w:rPr/>
      </w:pPr>
      <w:r w:rsidDel="00000000" w:rsidR="00000000" w:rsidRPr="00000000">
        <w:rPr>
          <w:rtl w:val="0"/>
        </w:rPr>
        <w:t xml:space="preserve">    "Moving to publishing these in the school paper has really raised the bar on how good they need to be."</w:t>
      </w:r>
    </w:p>
    <w:p w:rsidR="00000000" w:rsidDel="00000000" w:rsidP="00000000" w:rsidRDefault="00000000" w:rsidRPr="00000000" w14:paraId="00000DBE">
      <w:pPr>
        <w:pageBreakBefore w:val="0"/>
        <w:rPr/>
      </w:pPr>
      <w:r w:rsidDel="00000000" w:rsidR="00000000" w:rsidRPr="00000000">
        <w:rPr>
          <w:rtl w:val="0"/>
        </w:rPr>
        <w:t xml:space="preserve">    "I miss the days all they had to do was impress Monika, now they have to impress enough people to sell copies."</w:t>
      </w:r>
    </w:p>
    <w:p w:rsidR="00000000" w:rsidDel="00000000" w:rsidP="00000000" w:rsidRDefault="00000000" w:rsidRPr="00000000" w14:paraId="00000DBF">
      <w:pPr>
        <w:pageBreakBefore w:val="0"/>
        <w:rPr/>
      </w:pPr>
      <w:r w:rsidDel="00000000" w:rsidR="00000000" w:rsidRPr="00000000">
        <w:rPr>
          <w:rtl w:val="0"/>
        </w:rPr>
        <w:t xml:space="preserve">    "As I'm walking, I notice a few students congregating near a pair of benches."</w:t>
      </w:r>
    </w:p>
    <w:p w:rsidR="00000000" w:rsidDel="00000000" w:rsidP="00000000" w:rsidRDefault="00000000" w:rsidRPr="00000000" w14:paraId="00000DC0">
      <w:pPr>
        <w:pageBreakBefore w:val="0"/>
        <w:rPr/>
      </w:pPr>
      <w:r w:rsidDel="00000000" w:rsidR="00000000" w:rsidRPr="00000000">
        <w:rPr>
          <w:rtl w:val="0"/>
        </w:rPr>
        <w:t xml:space="preserve">    "My curiosity gets the better of me and as I close the distance I notice one of the small newspaper dispensers at the center of the group."</w:t>
      </w:r>
    </w:p>
    <w:p w:rsidR="00000000" w:rsidDel="00000000" w:rsidP="00000000" w:rsidRDefault="00000000" w:rsidRPr="00000000" w14:paraId="00000DC1">
      <w:pPr>
        <w:pageBreakBefore w:val="0"/>
        <w:rPr/>
      </w:pPr>
      <w:r w:rsidDel="00000000" w:rsidR="00000000" w:rsidRPr="00000000">
        <w:rPr>
          <w:rtl w:val="0"/>
        </w:rPr>
        <w:t xml:space="preserve">    "One of the students slots a coin into the machine and a fresh copy of the latest edition drops into the open slot."</w:t>
      </w:r>
    </w:p>
    <w:p w:rsidR="00000000" w:rsidDel="00000000" w:rsidP="00000000" w:rsidRDefault="00000000" w:rsidRPr="00000000" w14:paraId="00000DC2">
      <w:pPr>
        <w:pageBreakBefore w:val="0"/>
        <w:rPr/>
      </w:pPr>
      <w:r w:rsidDel="00000000" w:rsidR="00000000" w:rsidRPr="00000000">
        <w:rPr>
          <w:rtl w:val="0"/>
        </w:rPr>
        <w:t xml:space="preserve">    "A smile creeps across my face as I pass them, at least one of my poems went into the paper this week."</w:t>
      </w:r>
    </w:p>
    <w:p w:rsidR="00000000" w:rsidDel="00000000" w:rsidP="00000000" w:rsidRDefault="00000000" w:rsidRPr="00000000" w14:paraId="00000DC3">
      <w:pPr>
        <w:pageBreakBefore w:val="0"/>
        <w:rPr/>
      </w:pPr>
      <w:r w:rsidDel="00000000" w:rsidR="00000000" w:rsidRPr="00000000">
        <w:rPr>
          <w:rtl w:val="0"/>
        </w:rPr>
        <w:t xml:space="preserve">    "Maybe those poems were good enough after all."</w:t>
      </w:r>
    </w:p>
    <w:p w:rsidR="00000000" w:rsidDel="00000000" w:rsidP="00000000" w:rsidRDefault="00000000" w:rsidRPr="00000000" w14:paraId="00000DC4">
      <w:pPr>
        <w:pageBreakBefore w:val="0"/>
        <w:rPr/>
      </w:pPr>
      <w:r w:rsidDel="00000000" w:rsidR="00000000" w:rsidRPr="00000000">
        <w:rPr>
          <w:rtl w:val="0"/>
        </w:rPr>
        <w:t xml:space="preserve">    scene bg hallway_day with wipeleft_scene</w:t>
      </w:r>
    </w:p>
    <w:p w:rsidR="00000000" w:rsidDel="00000000" w:rsidP="00000000" w:rsidRDefault="00000000" w:rsidRPr="00000000" w14:paraId="00000DC5">
      <w:pPr>
        <w:pageBreakBefore w:val="0"/>
        <w:rPr/>
      </w:pPr>
      <w:r w:rsidDel="00000000" w:rsidR="00000000" w:rsidRPr="00000000">
        <w:rPr>
          <w:rtl w:val="0"/>
        </w:rPr>
        <w:t xml:space="preserve">    "As I neared the clubroom the students started to thin out in the hallways until I was alone in the hallway."</w:t>
      </w:r>
    </w:p>
    <w:p w:rsidR="00000000" w:rsidDel="00000000" w:rsidP="00000000" w:rsidRDefault="00000000" w:rsidRPr="00000000" w14:paraId="00000DC6">
      <w:pPr>
        <w:pageBreakBefore w:val="0"/>
        <w:rPr/>
      </w:pPr>
      <w:r w:rsidDel="00000000" w:rsidR="00000000" w:rsidRPr="00000000">
        <w:rPr>
          <w:rtl w:val="0"/>
        </w:rPr>
        <w:t xml:space="preserve">    "The silence was nice for writing, but I always wished Monika would have picked a room a little closer to the rest of the clubs."</w:t>
      </w:r>
    </w:p>
    <w:p w:rsidR="00000000" w:rsidDel="00000000" w:rsidP="00000000" w:rsidRDefault="00000000" w:rsidRPr="00000000" w14:paraId="00000DC7">
      <w:pPr>
        <w:pageBreakBefore w:val="0"/>
        <w:rPr/>
      </w:pPr>
      <w:r w:rsidDel="00000000" w:rsidR="00000000" w:rsidRPr="00000000">
        <w:rPr>
          <w:rtl w:val="0"/>
        </w:rPr>
        <w:t xml:space="preserve">    "I sighed to myself as I took the doorknob in my hand and opened the door."</w:t>
      </w:r>
    </w:p>
    <w:p w:rsidR="00000000" w:rsidDel="00000000" w:rsidP="00000000" w:rsidRDefault="00000000" w:rsidRPr="00000000" w14:paraId="00000DC8">
      <w:pPr>
        <w:pageBreakBefore w:val="0"/>
        <w:rPr/>
      </w:pPr>
      <w:r w:rsidDel="00000000" w:rsidR="00000000" w:rsidRPr="00000000">
        <w:rPr>
          <w:rtl w:val="0"/>
        </w:rPr>
        <w:t xml:space="preserve">    scene bg clubroom_day with wipeleft_scene</w:t>
      </w:r>
    </w:p>
    <w:p w:rsidR="00000000" w:rsidDel="00000000" w:rsidP="00000000" w:rsidRDefault="00000000" w:rsidRPr="00000000" w14:paraId="00000DC9">
      <w:pPr>
        <w:pageBreakBefore w:val="0"/>
        <w:rPr/>
      </w:pPr>
      <w:r w:rsidDel="00000000" w:rsidR="00000000" w:rsidRPr="00000000">
        <w:rPr>
          <w:rtl w:val="0"/>
        </w:rPr>
        <w:t xml:space="preserve">    mc "Hey everyone, I'm here."</w:t>
      </w:r>
    </w:p>
    <w:p w:rsidR="00000000" w:rsidDel="00000000" w:rsidP="00000000" w:rsidRDefault="00000000" w:rsidRPr="00000000" w14:paraId="00000DCA">
      <w:pPr>
        <w:pageBreakBefore w:val="0"/>
        <w:rPr/>
      </w:pPr>
      <w:r w:rsidDel="00000000" w:rsidR="00000000" w:rsidRPr="00000000">
        <w:rPr>
          <w:rtl w:val="0"/>
        </w:rPr>
        <w:t xml:space="preserve">    show monika 2b at l11 zorder 1</w:t>
      </w:r>
    </w:p>
    <w:p w:rsidR="00000000" w:rsidDel="00000000" w:rsidP="00000000" w:rsidRDefault="00000000" w:rsidRPr="00000000" w14:paraId="00000DCB">
      <w:pPr>
        <w:pageBreakBefore w:val="0"/>
        <w:rPr/>
      </w:pPr>
      <w:r w:rsidDel="00000000" w:rsidR="00000000" w:rsidRPr="00000000">
        <w:rPr>
          <w:rtl w:val="0"/>
        </w:rPr>
        <w:t xml:space="preserve">    m "[player], finally!"</w:t>
      </w:r>
    </w:p>
    <w:p w:rsidR="00000000" w:rsidDel="00000000" w:rsidP="00000000" w:rsidRDefault="00000000" w:rsidRPr="00000000" w14:paraId="00000DCC">
      <w:pPr>
        <w:pageBreakBefore w:val="0"/>
        <w:rPr/>
      </w:pPr>
      <w:r w:rsidDel="00000000" w:rsidR="00000000" w:rsidRPr="00000000">
        <w:rPr>
          <w:rtl w:val="0"/>
        </w:rPr>
        <w:t xml:space="preserve">    m 4l "I was waiting for you to get here before starting today."</w:t>
      </w:r>
    </w:p>
    <w:p w:rsidR="00000000" w:rsidDel="00000000" w:rsidP="00000000" w:rsidRDefault="00000000" w:rsidRPr="00000000" w14:paraId="00000DCD">
      <w:pPr>
        <w:pageBreakBefore w:val="0"/>
        <w:rPr/>
      </w:pPr>
      <w:r w:rsidDel="00000000" w:rsidR="00000000" w:rsidRPr="00000000">
        <w:rPr>
          <w:rtl w:val="0"/>
        </w:rPr>
        <w:t xml:space="preserve">    show monika 2a</w:t>
      </w:r>
    </w:p>
    <w:p w:rsidR="00000000" w:rsidDel="00000000" w:rsidP="00000000" w:rsidRDefault="00000000" w:rsidRPr="00000000" w14:paraId="00000DCE">
      <w:pPr>
        <w:pageBreakBefore w:val="0"/>
        <w:rPr/>
      </w:pPr>
      <w:r w:rsidDel="00000000" w:rsidR="00000000" w:rsidRPr="00000000">
        <w:rPr>
          <w:rtl w:val="0"/>
        </w:rPr>
        <w:t xml:space="preserve">    mc "Sorry, I guess I got caught in the traffic rush today."</w:t>
      </w:r>
    </w:p>
    <w:p w:rsidR="00000000" w:rsidDel="00000000" w:rsidP="00000000" w:rsidRDefault="00000000" w:rsidRPr="00000000" w14:paraId="00000DCF">
      <w:pPr>
        <w:pageBreakBefore w:val="0"/>
        <w:rPr/>
      </w:pPr>
      <w:r w:rsidDel="00000000" w:rsidR="00000000" w:rsidRPr="00000000">
        <w:rPr>
          <w:rtl w:val="0"/>
        </w:rPr>
        <w:t xml:space="preserve">    m 2n "It's alright, I know those hallways are tough to navigate when everyone is walking through them."</w:t>
      </w:r>
    </w:p>
    <w:p w:rsidR="00000000" w:rsidDel="00000000" w:rsidP="00000000" w:rsidRDefault="00000000" w:rsidRPr="00000000" w14:paraId="00000DD0">
      <w:pPr>
        <w:pageBreakBefore w:val="0"/>
        <w:rPr/>
      </w:pPr>
      <w:r w:rsidDel="00000000" w:rsidR="00000000" w:rsidRPr="00000000">
        <w:rPr>
          <w:rtl w:val="0"/>
        </w:rPr>
        <w:t xml:space="preserve">    m 3b "But anyway, now that you're here I can finally start the club for today."</w:t>
      </w:r>
    </w:p>
    <w:p w:rsidR="00000000" w:rsidDel="00000000" w:rsidP="00000000" w:rsidRDefault="00000000" w:rsidRPr="00000000" w14:paraId="00000DD1">
      <w:pPr>
        <w:pageBreakBefore w:val="0"/>
        <w:rPr/>
      </w:pPr>
      <w:r w:rsidDel="00000000" w:rsidR="00000000" w:rsidRPr="00000000">
        <w:rPr>
          <w:rtl w:val="0"/>
        </w:rPr>
        <w:t xml:space="preserve">    show monika 1c at t22</w:t>
      </w:r>
    </w:p>
    <w:p w:rsidR="00000000" w:rsidDel="00000000" w:rsidP="00000000" w:rsidRDefault="00000000" w:rsidRPr="00000000" w14:paraId="00000DD2">
      <w:pPr>
        <w:pageBreakBefore w:val="0"/>
        <w:rPr/>
      </w:pPr>
      <w:r w:rsidDel="00000000" w:rsidR="00000000" w:rsidRPr="00000000">
        <w:rPr>
          <w:rtl w:val="0"/>
        </w:rPr>
        <w:t xml:space="preserve">    show natsuki 2k at l21</w:t>
      </w:r>
    </w:p>
    <w:p w:rsidR="00000000" w:rsidDel="00000000" w:rsidP="00000000" w:rsidRDefault="00000000" w:rsidRPr="00000000" w14:paraId="00000DD3">
      <w:pPr>
        <w:pageBreakBefore w:val="0"/>
        <w:rPr/>
      </w:pPr>
      <w:r w:rsidDel="00000000" w:rsidR="00000000" w:rsidRPr="00000000">
        <w:rPr>
          <w:rtl w:val="0"/>
        </w:rPr>
        <w:t xml:space="preserve">    show natsuki at f21</w:t>
      </w:r>
    </w:p>
    <w:p w:rsidR="00000000" w:rsidDel="00000000" w:rsidP="00000000" w:rsidRDefault="00000000" w:rsidRPr="00000000" w14:paraId="00000DD4">
      <w:pPr>
        <w:pageBreakBefore w:val="0"/>
        <w:rPr/>
      </w:pPr>
      <w:r w:rsidDel="00000000" w:rsidR="00000000" w:rsidRPr="00000000">
        <w:rPr>
          <w:rtl w:val="0"/>
        </w:rPr>
        <w:t xml:space="preserve">    n "But Monika, we already know what we're working on today."</w:t>
      </w:r>
    </w:p>
    <w:p w:rsidR="00000000" w:rsidDel="00000000" w:rsidP="00000000" w:rsidRDefault="00000000" w:rsidRPr="00000000" w14:paraId="00000DD5">
      <w:pPr>
        <w:pageBreakBefore w:val="0"/>
        <w:rPr/>
      </w:pPr>
      <w:r w:rsidDel="00000000" w:rsidR="00000000" w:rsidRPr="00000000">
        <w:rPr>
          <w:rtl w:val="0"/>
        </w:rPr>
        <w:t xml:space="preserve">    n 2t "I mean, did we really need to wait for [player] to get started."</w:t>
      </w:r>
    </w:p>
    <w:p w:rsidR="00000000" w:rsidDel="00000000" w:rsidP="00000000" w:rsidRDefault="00000000" w:rsidRPr="00000000" w14:paraId="00000DD6">
      <w:pPr>
        <w:pageBreakBefore w:val="0"/>
        <w:rPr/>
      </w:pPr>
      <w:r w:rsidDel="00000000" w:rsidR="00000000" w:rsidRPr="00000000">
        <w:rPr>
          <w:rtl w:val="0"/>
        </w:rPr>
        <w:t xml:space="preserve">    show monika 2e at t33 zorder 4</w:t>
      </w:r>
    </w:p>
    <w:p w:rsidR="00000000" w:rsidDel="00000000" w:rsidP="00000000" w:rsidRDefault="00000000" w:rsidRPr="00000000" w14:paraId="00000DD7">
      <w:pPr>
        <w:pageBreakBefore w:val="0"/>
        <w:rPr/>
      </w:pPr>
      <w:r w:rsidDel="00000000" w:rsidR="00000000" w:rsidRPr="00000000">
        <w:rPr>
          <w:rtl w:val="0"/>
        </w:rPr>
        <w:t xml:space="preserve">    show natsuki 1c at t32 zorder 3</w:t>
      </w:r>
    </w:p>
    <w:p w:rsidR="00000000" w:rsidDel="00000000" w:rsidP="00000000" w:rsidRDefault="00000000" w:rsidRPr="00000000" w14:paraId="00000DD8">
      <w:pPr>
        <w:pageBreakBefore w:val="0"/>
        <w:rPr/>
      </w:pPr>
      <w:r w:rsidDel="00000000" w:rsidR="00000000" w:rsidRPr="00000000">
        <w:rPr>
          <w:rtl w:val="0"/>
        </w:rPr>
        <w:t xml:space="preserve">    show sayori 3n at l31 zorder 2</w:t>
      </w:r>
    </w:p>
    <w:p w:rsidR="00000000" w:rsidDel="00000000" w:rsidP="00000000" w:rsidRDefault="00000000" w:rsidRPr="00000000" w14:paraId="00000DD9">
      <w:pPr>
        <w:pageBreakBefore w:val="0"/>
        <w:rPr/>
      </w:pPr>
      <w:r w:rsidDel="00000000" w:rsidR="00000000" w:rsidRPr="00000000">
        <w:rPr>
          <w:rtl w:val="0"/>
        </w:rPr>
        <w:t xml:space="preserve">    show sayori at f31</w:t>
      </w:r>
    </w:p>
    <w:p w:rsidR="00000000" w:rsidDel="00000000" w:rsidP="00000000" w:rsidRDefault="00000000" w:rsidRPr="00000000" w14:paraId="00000DDA">
      <w:pPr>
        <w:pageBreakBefore w:val="0"/>
        <w:rPr/>
      </w:pPr>
      <w:r w:rsidDel="00000000" w:rsidR="00000000" w:rsidRPr="00000000">
        <w:rPr>
          <w:rtl w:val="0"/>
        </w:rPr>
        <w:t xml:space="preserve">    s "Ooo, are we going to do something special today that Monika was waiting to reveal?"</w:t>
      </w:r>
    </w:p>
    <w:p w:rsidR="00000000" w:rsidDel="00000000" w:rsidP="00000000" w:rsidRDefault="00000000" w:rsidRPr="00000000" w14:paraId="00000DDB">
      <w:pPr>
        <w:pageBreakBefore w:val="0"/>
        <w:rPr/>
      </w:pPr>
      <w:r w:rsidDel="00000000" w:rsidR="00000000" w:rsidRPr="00000000">
        <w:rPr>
          <w:rtl w:val="0"/>
        </w:rPr>
        <w:t xml:space="preserve">    s 4p "Tell us Monika, tell us!"</w:t>
      </w:r>
    </w:p>
    <w:p w:rsidR="00000000" w:rsidDel="00000000" w:rsidP="00000000" w:rsidRDefault="00000000" w:rsidRPr="00000000" w14:paraId="00000DDC">
      <w:pPr>
        <w:pageBreakBefore w:val="0"/>
        <w:rPr/>
      </w:pPr>
      <w:r w:rsidDel="00000000" w:rsidR="00000000" w:rsidRPr="00000000">
        <w:rPr>
          <w:rtl w:val="0"/>
        </w:rPr>
        <w:t xml:space="preserve">    show monika 2m at t44</w:t>
      </w:r>
    </w:p>
    <w:p w:rsidR="00000000" w:rsidDel="00000000" w:rsidP="00000000" w:rsidRDefault="00000000" w:rsidRPr="00000000" w14:paraId="00000DDD">
      <w:pPr>
        <w:pageBreakBefore w:val="0"/>
        <w:rPr/>
      </w:pPr>
      <w:r w:rsidDel="00000000" w:rsidR="00000000" w:rsidRPr="00000000">
        <w:rPr>
          <w:rtl w:val="0"/>
        </w:rPr>
        <w:t xml:space="preserve">    show natsuki 1k at t43</w:t>
      </w:r>
    </w:p>
    <w:p w:rsidR="00000000" w:rsidDel="00000000" w:rsidP="00000000" w:rsidRDefault="00000000" w:rsidRPr="00000000" w14:paraId="00000DDE">
      <w:pPr>
        <w:pageBreakBefore w:val="0"/>
        <w:rPr/>
      </w:pPr>
      <w:r w:rsidDel="00000000" w:rsidR="00000000" w:rsidRPr="00000000">
        <w:rPr>
          <w:rtl w:val="0"/>
        </w:rPr>
        <w:t xml:space="preserve">    show sayori 2m at t42</w:t>
      </w:r>
    </w:p>
    <w:p w:rsidR="00000000" w:rsidDel="00000000" w:rsidP="00000000" w:rsidRDefault="00000000" w:rsidRPr="00000000" w14:paraId="00000DDF">
      <w:pPr>
        <w:pageBreakBefore w:val="0"/>
        <w:rPr/>
      </w:pPr>
      <w:r w:rsidDel="00000000" w:rsidR="00000000" w:rsidRPr="00000000">
        <w:rPr>
          <w:rtl w:val="0"/>
        </w:rPr>
        <w:t xml:space="preserve">    show yuri 2h at l41 zorder 4</w:t>
      </w:r>
    </w:p>
    <w:p w:rsidR="00000000" w:rsidDel="00000000" w:rsidP="00000000" w:rsidRDefault="00000000" w:rsidRPr="00000000" w14:paraId="00000DE0">
      <w:pPr>
        <w:pageBreakBefore w:val="0"/>
        <w:rPr/>
      </w:pPr>
      <w:r w:rsidDel="00000000" w:rsidR="00000000" w:rsidRPr="00000000">
        <w:rPr>
          <w:rtl w:val="0"/>
        </w:rPr>
        <w:t xml:space="preserve">    show yuri at f41</w:t>
      </w:r>
    </w:p>
    <w:p w:rsidR="00000000" w:rsidDel="00000000" w:rsidP="00000000" w:rsidRDefault="00000000" w:rsidRPr="00000000" w14:paraId="00000DE1">
      <w:pPr>
        <w:pageBreakBefore w:val="0"/>
        <w:rPr/>
      </w:pPr>
      <w:r w:rsidDel="00000000" w:rsidR="00000000" w:rsidRPr="00000000">
        <w:rPr>
          <w:rtl w:val="0"/>
        </w:rPr>
        <w:t xml:space="preserve">    y "Well if Monika wanted all of us here it must be important."</w:t>
      </w:r>
    </w:p>
    <w:p w:rsidR="00000000" w:rsidDel="00000000" w:rsidP="00000000" w:rsidRDefault="00000000" w:rsidRPr="00000000" w14:paraId="00000DE2">
      <w:pPr>
        <w:pageBreakBefore w:val="0"/>
        <w:rPr/>
      </w:pPr>
      <w:r w:rsidDel="00000000" w:rsidR="00000000" w:rsidRPr="00000000">
        <w:rPr>
          <w:rtl w:val="0"/>
        </w:rPr>
        <w:t xml:space="preserve">    y 1f "Please, do tell us what you have in mind."</w:t>
      </w:r>
    </w:p>
    <w:p w:rsidR="00000000" w:rsidDel="00000000" w:rsidP="00000000" w:rsidRDefault="00000000" w:rsidRPr="00000000" w14:paraId="00000DE3">
      <w:pPr>
        <w:pageBreakBefore w:val="0"/>
        <w:rPr/>
      </w:pPr>
      <w:r w:rsidDel="00000000" w:rsidR="00000000" w:rsidRPr="00000000">
        <w:rPr>
          <w:rtl w:val="0"/>
        </w:rPr>
        <w:t xml:space="preserve">    show yuri 1g at t41 zorder 1</w:t>
      </w:r>
    </w:p>
    <w:p w:rsidR="00000000" w:rsidDel="00000000" w:rsidP="00000000" w:rsidRDefault="00000000" w:rsidRPr="00000000" w14:paraId="00000DE4">
      <w:pPr>
        <w:pageBreakBefore w:val="0"/>
        <w:rPr/>
      </w:pPr>
      <w:r w:rsidDel="00000000" w:rsidR="00000000" w:rsidRPr="00000000">
        <w:rPr>
          <w:rtl w:val="0"/>
        </w:rPr>
        <w:t xml:space="preserve">    show sayori 1o</w:t>
      </w:r>
    </w:p>
    <w:p w:rsidR="00000000" w:rsidDel="00000000" w:rsidP="00000000" w:rsidRDefault="00000000" w:rsidRPr="00000000" w14:paraId="00000DE5">
      <w:pPr>
        <w:pageBreakBefore w:val="0"/>
        <w:rPr/>
      </w:pPr>
      <w:r w:rsidDel="00000000" w:rsidR="00000000" w:rsidRPr="00000000">
        <w:rPr>
          <w:rtl w:val="0"/>
        </w:rPr>
        <w:t xml:space="preserve">    show natsuki 2m</w:t>
      </w:r>
    </w:p>
    <w:p w:rsidR="00000000" w:rsidDel="00000000" w:rsidP="00000000" w:rsidRDefault="00000000" w:rsidRPr="00000000" w14:paraId="00000DE6">
      <w:pPr>
        <w:pageBreakBefore w:val="0"/>
        <w:rPr/>
      </w:pPr>
      <w:r w:rsidDel="00000000" w:rsidR="00000000" w:rsidRPr="00000000">
        <w:rPr>
          <w:rtl w:val="0"/>
        </w:rPr>
        <w:t xml:space="preserve">    show monika 4n at f44</w:t>
      </w:r>
    </w:p>
    <w:p w:rsidR="00000000" w:rsidDel="00000000" w:rsidP="00000000" w:rsidRDefault="00000000" w:rsidRPr="00000000" w14:paraId="00000DE7">
      <w:pPr>
        <w:pageBreakBefore w:val="0"/>
        <w:rPr/>
      </w:pPr>
      <w:r w:rsidDel="00000000" w:rsidR="00000000" w:rsidRPr="00000000">
        <w:rPr>
          <w:rtl w:val="0"/>
        </w:rPr>
        <w:t xml:space="preserve">    m "Oh, well I didn't have anything {i}that{/i} special planned guys."</w:t>
      </w:r>
    </w:p>
    <w:p w:rsidR="00000000" w:rsidDel="00000000" w:rsidP="00000000" w:rsidRDefault="00000000" w:rsidRPr="00000000" w14:paraId="00000DE8">
      <w:pPr>
        <w:pageBreakBefore w:val="0"/>
        <w:rPr/>
      </w:pPr>
      <w:r w:rsidDel="00000000" w:rsidR="00000000" w:rsidRPr="00000000">
        <w:rPr>
          <w:rtl w:val="0"/>
        </w:rPr>
        <w:t xml:space="preserve">    show sayori 1b</w:t>
      </w:r>
    </w:p>
    <w:p w:rsidR="00000000" w:rsidDel="00000000" w:rsidP="00000000" w:rsidRDefault="00000000" w:rsidRPr="00000000" w14:paraId="00000DE9">
      <w:pPr>
        <w:pageBreakBefore w:val="0"/>
        <w:rPr/>
      </w:pPr>
      <w:r w:rsidDel="00000000" w:rsidR="00000000" w:rsidRPr="00000000">
        <w:rPr>
          <w:rtl w:val="0"/>
        </w:rPr>
        <w:t xml:space="preserve">    show natsuki 3k</w:t>
      </w:r>
    </w:p>
    <w:p w:rsidR="00000000" w:rsidDel="00000000" w:rsidP="00000000" w:rsidRDefault="00000000" w:rsidRPr="00000000" w14:paraId="00000DEA">
      <w:pPr>
        <w:pageBreakBefore w:val="0"/>
        <w:rPr/>
      </w:pPr>
      <w:r w:rsidDel="00000000" w:rsidR="00000000" w:rsidRPr="00000000">
        <w:rPr>
          <w:rtl w:val="0"/>
        </w:rPr>
        <w:t xml:space="preserve">    show yuri 1e</w:t>
      </w:r>
    </w:p>
    <w:p w:rsidR="00000000" w:rsidDel="00000000" w:rsidP="00000000" w:rsidRDefault="00000000" w:rsidRPr="00000000" w14:paraId="00000DEB">
      <w:pPr>
        <w:pageBreakBefore w:val="0"/>
        <w:rPr/>
      </w:pPr>
      <w:r w:rsidDel="00000000" w:rsidR="00000000" w:rsidRPr="00000000">
        <w:rPr>
          <w:rtl w:val="0"/>
        </w:rPr>
        <w:t xml:space="preserve">    m 3b "I just wanted to give a little praise to everyone for how much love and effort you guys are putting into this."</w:t>
      </w:r>
    </w:p>
    <w:p w:rsidR="00000000" w:rsidDel="00000000" w:rsidP="00000000" w:rsidRDefault="00000000" w:rsidRPr="00000000" w14:paraId="00000DEC">
      <w:pPr>
        <w:pageBreakBefore w:val="0"/>
        <w:rPr/>
      </w:pPr>
      <w:r w:rsidDel="00000000" w:rsidR="00000000" w:rsidRPr="00000000">
        <w:rPr>
          <w:rtl w:val="0"/>
        </w:rPr>
        <w:t xml:space="preserve">    m 2e1 "It means a lot to me that you all want to put your best work into the school paper."</w:t>
      </w:r>
    </w:p>
    <w:p w:rsidR="00000000" w:rsidDel="00000000" w:rsidP="00000000" w:rsidRDefault="00000000" w:rsidRPr="00000000" w14:paraId="00000DED">
      <w:pPr>
        <w:pageBreakBefore w:val="0"/>
        <w:rPr/>
      </w:pPr>
      <w:r w:rsidDel="00000000" w:rsidR="00000000" w:rsidRPr="00000000">
        <w:rPr>
          <w:rtl w:val="0"/>
        </w:rPr>
        <w:t xml:space="preserve">    m 4n "I know I kinda dumped this all on you without any real warning, but I'm so glad you all decided you wanted to work on this."</w:t>
      </w:r>
    </w:p>
    <w:p w:rsidR="00000000" w:rsidDel="00000000" w:rsidP="00000000" w:rsidRDefault="00000000" w:rsidRPr="00000000" w14:paraId="00000DEE">
      <w:pPr>
        <w:pageBreakBefore w:val="0"/>
        <w:rPr/>
      </w:pPr>
      <w:r w:rsidDel="00000000" w:rsidR="00000000" w:rsidRPr="00000000">
        <w:rPr>
          <w:rtl w:val="0"/>
        </w:rPr>
        <w:t xml:space="preserve">    m 2k "Now instead of just us five, everyone in the school has a chance to enjoy your writing and I think that's really amazing!"</w:t>
      </w:r>
    </w:p>
    <w:p w:rsidR="00000000" w:rsidDel="00000000" w:rsidP="00000000" w:rsidRDefault="00000000" w:rsidRPr="00000000" w14:paraId="00000DEF">
      <w:pPr>
        <w:pageBreakBefore w:val="0"/>
        <w:rPr/>
      </w:pPr>
      <w:r w:rsidDel="00000000" w:rsidR="00000000" w:rsidRPr="00000000">
        <w:rPr>
          <w:rtl w:val="0"/>
        </w:rPr>
        <w:t xml:space="preserve">    m 3b "And as long as we keep writing, our skills can only get better."</w:t>
      </w:r>
    </w:p>
    <w:p w:rsidR="00000000" w:rsidDel="00000000" w:rsidP="00000000" w:rsidRDefault="00000000" w:rsidRPr="00000000" w14:paraId="00000DF0">
      <w:pPr>
        <w:pageBreakBefore w:val="0"/>
        <w:rPr/>
      </w:pPr>
      <w:r w:rsidDel="00000000" w:rsidR="00000000" w:rsidRPr="00000000">
        <w:rPr>
          <w:rtl w:val="0"/>
        </w:rPr>
        <w:t xml:space="preserve">    m 1l "Alright, I think that's all I had planned to say."</w:t>
      </w:r>
    </w:p>
    <w:p w:rsidR="00000000" w:rsidDel="00000000" w:rsidP="00000000" w:rsidRDefault="00000000" w:rsidRPr="00000000" w14:paraId="00000DF1">
      <w:pPr>
        <w:pageBreakBefore w:val="0"/>
        <w:rPr/>
      </w:pPr>
      <w:r w:rsidDel="00000000" w:rsidR="00000000" w:rsidRPr="00000000">
        <w:rPr>
          <w:rtl w:val="0"/>
        </w:rPr>
        <w:t xml:space="preserve">    m 4k "Okay everyone, let's take a break today! You're free to do whatever you like!"</w:t>
      </w:r>
    </w:p>
    <w:p w:rsidR="00000000" w:rsidDel="00000000" w:rsidP="00000000" w:rsidRDefault="00000000" w:rsidRPr="00000000" w14:paraId="00000DF2">
      <w:pPr>
        <w:pageBreakBefore w:val="0"/>
        <w:rPr/>
      </w:pPr>
      <w:r w:rsidDel="00000000" w:rsidR="00000000" w:rsidRPr="00000000">
        <w:rPr>
          <w:rtl w:val="0"/>
        </w:rPr>
        <w:t xml:space="preserve">    show monika 2a at t44</w:t>
      </w:r>
    </w:p>
    <w:p w:rsidR="00000000" w:rsidDel="00000000" w:rsidP="00000000" w:rsidRDefault="00000000" w:rsidRPr="00000000" w14:paraId="00000DF3">
      <w:pPr>
        <w:pageBreakBefore w:val="0"/>
        <w:rPr/>
      </w:pPr>
      <w:r w:rsidDel="00000000" w:rsidR="00000000" w:rsidRPr="00000000">
        <w:rPr>
          <w:rtl w:val="0"/>
        </w:rPr>
        <w:t xml:space="preserve">    show sayori 4r at f42 zorder 4</w:t>
      </w:r>
    </w:p>
    <w:p w:rsidR="00000000" w:rsidDel="00000000" w:rsidP="00000000" w:rsidRDefault="00000000" w:rsidRPr="00000000" w14:paraId="00000DF4">
      <w:pPr>
        <w:pageBreakBefore w:val="0"/>
        <w:rPr/>
      </w:pPr>
      <w:r w:rsidDel="00000000" w:rsidR="00000000" w:rsidRPr="00000000">
        <w:rPr>
          <w:rtl w:val="0"/>
        </w:rPr>
        <w:t xml:space="preserve">    s "Yay! Nap time! Ehehe~!"</w:t>
      </w:r>
    </w:p>
    <w:p w:rsidR="00000000" w:rsidDel="00000000" w:rsidP="00000000" w:rsidRDefault="00000000" w:rsidRPr="00000000" w14:paraId="00000DF5">
      <w:pPr>
        <w:pageBreakBefore w:val="0"/>
        <w:rPr/>
      </w:pPr>
      <w:r w:rsidDel="00000000" w:rsidR="00000000" w:rsidRPr="00000000">
        <w:rPr>
          <w:rtl w:val="0"/>
        </w:rPr>
        <w:t xml:space="preserve">    show sayori at t42 zorder 3</w:t>
      </w:r>
    </w:p>
    <w:p w:rsidR="00000000" w:rsidDel="00000000" w:rsidP="00000000" w:rsidRDefault="00000000" w:rsidRPr="00000000" w14:paraId="00000DF6">
      <w:pPr>
        <w:pageBreakBefore w:val="0"/>
        <w:rPr/>
      </w:pPr>
      <w:r w:rsidDel="00000000" w:rsidR="00000000" w:rsidRPr="00000000">
        <w:rPr>
          <w:rtl w:val="0"/>
        </w:rPr>
        <w:t xml:space="preserve">    show natsuki 4l at f43 zorder 4</w:t>
      </w:r>
    </w:p>
    <w:p w:rsidR="00000000" w:rsidDel="00000000" w:rsidP="00000000" w:rsidRDefault="00000000" w:rsidRPr="00000000" w14:paraId="00000DF7">
      <w:pPr>
        <w:pageBreakBefore w:val="0"/>
        <w:rPr/>
      </w:pPr>
      <w:r w:rsidDel="00000000" w:rsidR="00000000" w:rsidRPr="00000000">
        <w:rPr>
          <w:rtl w:val="0"/>
        </w:rPr>
        <w:t xml:space="preserve">    show monika zorder 3</w:t>
      </w:r>
    </w:p>
    <w:p w:rsidR="00000000" w:rsidDel="00000000" w:rsidP="00000000" w:rsidRDefault="00000000" w:rsidRPr="00000000" w14:paraId="00000DF8">
      <w:pPr>
        <w:pageBreakBefore w:val="0"/>
        <w:rPr/>
      </w:pPr>
      <w:r w:rsidDel="00000000" w:rsidR="00000000" w:rsidRPr="00000000">
        <w:rPr>
          <w:rtl w:val="0"/>
        </w:rPr>
        <w:t xml:space="preserve">    n "Sweet, I can catch up on my newest volume of Parfait Girls!"</w:t>
      </w:r>
    </w:p>
    <w:p w:rsidR="00000000" w:rsidDel="00000000" w:rsidP="00000000" w:rsidRDefault="00000000" w:rsidRPr="00000000" w14:paraId="00000DF9">
      <w:pPr>
        <w:pageBreakBefore w:val="0"/>
        <w:rPr/>
      </w:pPr>
      <w:r w:rsidDel="00000000" w:rsidR="00000000" w:rsidRPr="00000000">
        <w:rPr>
          <w:rtl w:val="0"/>
        </w:rPr>
        <w:t xml:space="preserve">    show monika zorder 4</w:t>
      </w:r>
    </w:p>
    <w:p w:rsidR="00000000" w:rsidDel="00000000" w:rsidP="00000000" w:rsidRDefault="00000000" w:rsidRPr="00000000" w14:paraId="00000DFA">
      <w:pPr>
        <w:pageBreakBefore w:val="0"/>
        <w:rPr/>
      </w:pPr>
      <w:r w:rsidDel="00000000" w:rsidR="00000000" w:rsidRPr="00000000">
        <w:rPr>
          <w:rtl w:val="0"/>
        </w:rPr>
        <w:t xml:space="preserve">    show natsuki at zorder 3</w:t>
      </w:r>
    </w:p>
    <w:p w:rsidR="00000000" w:rsidDel="00000000" w:rsidP="00000000" w:rsidRDefault="00000000" w:rsidRPr="00000000" w14:paraId="00000DFB">
      <w:pPr>
        <w:pageBreakBefore w:val="0"/>
        <w:rPr/>
      </w:pPr>
      <w:r w:rsidDel="00000000" w:rsidR="00000000" w:rsidRPr="00000000">
        <w:rPr>
          <w:rtl w:val="0"/>
        </w:rPr>
        <w:t xml:space="preserve">    show yuri 3q at f41 zorder 4</w:t>
      </w:r>
    </w:p>
    <w:p w:rsidR="00000000" w:rsidDel="00000000" w:rsidP="00000000" w:rsidRDefault="00000000" w:rsidRPr="00000000" w14:paraId="00000DFC">
      <w:pPr>
        <w:pageBreakBefore w:val="0"/>
        <w:rPr/>
      </w:pPr>
      <w:r w:rsidDel="00000000" w:rsidR="00000000" w:rsidRPr="00000000">
        <w:rPr>
          <w:rtl w:val="0"/>
        </w:rPr>
        <w:t xml:space="preserve">    y "Oh, I guess I can finally start that new novel as well."</w:t>
      </w:r>
    </w:p>
    <w:p w:rsidR="00000000" w:rsidDel="00000000" w:rsidP="00000000" w:rsidRDefault="00000000" w:rsidRPr="00000000" w14:paraId="00000DFD">
      <w:pPr>
        <w:pageBreakBefore w:val="0"/>
        <w:rPr/>
      </w:pPr>
      <w:r w:rsidDel="00000000" w:rsidR="00000000" w:rsidRPr="00000000">
        <w:rPr>
          <w:rtl w:val="0"/>
        </w:rPr>
        <w:t xml:space="preserve">    show yuri 2i at lhide zorder 1</w:t>
      </w:r>
    </w:p>
    <w:p w:rsidR="00000000" w:rsidDel="00000000" w:rsidP="00000000" w:rsidRDefault="00000000" w:rsidRPr="00000000" w14:paraId="00000DFE">
      <w:pPr>
        <w:pageBreakBefore w:val="0"/>
        <w:rPr/>
      </w:pPr>
      <w:r w:rsidDel="00000000" w:rsidR="00000000" w:rsidRPr="00000000">
        <w:rPr>
          <w:rtl w:val="0"/>
        </w:rPr>
        <w:t xml:space="preserve">    hide yuri</w:t>
      </w:r>
    </w:p>
    <w:p w:rsidR="00000000" w:rsidDel="00000000" w:rsidP="00000000" w:rsidRDefault="00000000" w:rsidRPr="00000000" w14:paraId="00000DFF">
      <w:pPr>
        <w:pageBreakBefore w:val="0"/>
        <w:rPr/>
      </w:pPr>
      <w:r w:rsidDel="00000000" w:rsidR="00000000" w:rsidRPr="00000000">
        <w:rPr>
          <w:rtl w:val="0"/>
        </w:rPr>
        <w:t xml:space="preserve">    show sayori at lhide zorder 1</w:t>
      </w:r>
    </w:p>
    <w:p w:rsidR="00000000" w:rsidDel="00000000" w:rsidP="00000000" w:rsidRDefault="00000000" w:rsidRPr="00000000" w14:paraId="00000E00">
      <w:pPr>
        <w:pageBreakBefore w:val="0"/>
        <w:rPr/>
      </w:pPr>
      <w:r w:rsidDel="00000000" w:rsidR="00000000" w:rsidRPr="00000000">
        <w:rPr>
          <w:rtl w:val="0"/>
        </w:rPr>
        <w:t xml:space="preserve">    hide sayori</w:t>
      </w:r>
    </w:p>
    <w:p w:rsidR="00000000" w:rsidDel="00000000" w:rsidP="00000000" w:rsidRDefault="00000000" w:rsidRPr="00000000" w14:paraId="00000E01">
      <w:pPr>
        <w:pageBreakBefore w:val="0"/>
        <w:rPr/>
      </w:pPr>
      <w:r w:rsidDel="00000000" w:rsidR="00000000" w:rsidRPr="00000000">
        <w:rPr>
          <w:rtl w:val="0"/>
        </w:rPr>
        <w:t xml:space="preserve">    show natsuki at lhide zorder 1</w:t>
      </w:r>
    </w:p>
    <w:p w:rsidR="00000000" w:rsidDel="00000000" w:rsidP="00000000" w:rsidRDefault="00000000" w:rsidRPr="00000000" w14:paraId="00000E02">
      <w:pPr>
        <w:pageBreakBefore w:val="0"/>
        <w:rPr/>
      </w:pPr>
      <w:r w:rsidDel="00000000" w:rsidR="00000000" w:rsidRPr="00000000">
        <w:rPr>
          <w:rtl w:val="0"/>
        </w:rPr>
        <w:t xml:space="preserve">    hide natsuki</w:t>
      </w:r>
    </w:p>
    <w:p w:rsidR="00000000" w:rsidDel="00000000" w:rsidP="00000000" w:rsidRDefault="00000000" w:rsidRPr="00000000" w14:paraId="00000E03">
      <w:pPr>
        <w:pageBreakBefore w:val="0"/>
        <w:rPr/>
      </w:pPr>
      <w:r w:rsidDel="00000000" w:rsidR="00000000" w:rsidRPr="00000000">
        <w:rPr>
          <w:rtl w:val="0"/>
        </w:rPr>
        <w:t xml:space="preserve">    show monika at t41 zorder 4</w:t>
      </w:r>
    </w:p>
    <w:p w:rsidR="00000000" w:rsidDel="00000000" w:rsidP="00000000" w:rsidRDefault="00000000" w:rsidRPr="00000000" w14:paraId="00000E04">
      <w:pPr>
        <w:pageBreakBefore w:val="0"/>
        <w:rPr/>
      </w:pPr>
      <w:r w:rsidDel="00000000" w:rsidR="00000000" w:rsidRPr="00000000">
        <w:rPr>
          <w:rtl w:val="0"/>
        </w:rPr>
        <w:t xml:space="preserve">    "The girls walked back to their usual chairs, a new found energy radiating between all of them."</w:t>
      </w:r>
    </w:p>
    <w:p w:rsidR="00000000" w:rsidDel="00000000" w:rsidP="00000000" w:rsidRDefault="00000000" w:rsidRPr="00000000" w14:paraId="00000E05">
      <w:pPr>
        <w:pageBreakBefore w:val="0"/>
        <w:rPr/>
      </w:pPr>
      <w:r w:rsidDel="00000000" w:rsidR="00000000" w:rsidRPr="00000000">
        <w:rPr>
          <w:rtl w:val="0"/>
        </w:rPr>
        <w:t xml:space="preserve">    "I turn to Monika, seeing a warm smile radiate from her face as she looks over the club."</w:t>
      </w:r>
    </w:p>
    <w:p w:rsidR="00000000" w:rsidDel="00000000" w:rsidP="00000000" w:rsidRDefault="00000000" w:rsidRPr="00000000" w14:paraId="00000E06">
      <w:pPr>
        <w:pageBreakBefore w:val="0"/>
        <w:rPr/>
      </w:pPr>
      <w:r w:rsidDel="00000000" w:rsidR="00000000" w:rsidRPr="00000000">
        <w:rPr>
          <w:rtl w:val="0"/>
        </w:rPr>
        <w:t xml:space="preserve">    show monika 2c</w:t>
      </w:r>
    </w:p>
    <w:p w:rsidR="00000000" w:rsidDel="00000000" w:rsidP="00000000" w:rsidRDefault="00000000" w:rsidRPr="00000000" w14:paraId="00000E07">
      <w:pPr>
        <w:pageBreakBefore w:val="0"/>
        <w:rPr/>
      </w:pPr>
      <w:r w:rsidDel="00000000" w:rsidR="00000000" w:rsidRPr="00000000">
        <w:rPr>
          <w:rtl w:val="0"/>
        </w:rPr>
        <w:t xml:space="preserve">    mc "It seems like your speech did wonders, everyone looks ecstatic now."</w:t>
      </w:r>
    </w:p>
    <w:p w:rsidR="00000000" w:rsidDel="00000000" w:rsidP="00000000" w:rsidRDefault="00000000" w:rsidRPr="00000000" w14:paraId="00000E08">
      <w:pPr>
        <w:pageBreakBefore w:val="0"/>
        <w:rPr/>
      </w:pPr>
      <w:r w:rsidDel="00000000" w:rsidR="00000000" w:rsidRPr="00000000">
        <w:rPr>
          <w:rtl w:val="0"/>
        </w:rPr>
        <w:t xml:space="preserve">    m 2b "Yup, just the energy we like to see in this club."</w:t>
      </w:r>
    </w:p>
    <w:p w:rsidR="00000000" w:rsidDel="00000000" w:rsidP="00000000" w:rsidRDefault="00000000" w:rsidRPr="00000000" w14:paraId="00000E09">
      <w:pPr>
        <w:pageBreakBefore w:val="0"/>
        <w:rPr/>
      </w:pPr>
      <w:r w:rsidDel="00000000" w:rsidR="00000000" w:rsidRPr="00000000">
        <w:rPr>
          <w:rtl w:val="0"/>
        </w:rPr>
        <w:t xml:space="preserve">    m 2e1 "I also should be thanking you, [player]."</w:t>
      </w:r>
    </w:p>
    <w:p w:rsidR="00000000" w:rsidDel="00000000" w:rsidP="00000000" w:rsidRDefault="00000000" w:rsidRPr="00000000" w14:paraId="00000E0A">
      <w:pPr>
        <w:pageBreakBefore w:val="0"/>
        <w:rPr/>
      </w:pPr>
      <w:r w:rsidDel="00000000" w:rsidR="00000000" w:rsidRPr="00000000">
        <w:rPr>
          <w:rtl w:val="0"/>
        </w:rPr>
        <w:t xml:space="preserve">    show monika 2e</w:t>
      </w:r>
    </w:p>
    <w:p w:rsidR="00000000" w:rsidDel="00000000" w:rsidP="00000000" w:rsidRDefault="00000000" w:rsidRPr="00000000" w14:paraId="00000E0B">
      <w:pPr>
        <w:pageBreakBefore w:val="0"/>
        <w:rPr/>
      </w:pPr>
      <w:r w:rsidDel="00000000" w:rsidR="00000000" w:rsidRPr="00000000">
        <w:rPr>
          <w:rtl w:val="0"/>
        </w:rPr>
        <w:t xml:space="preserve">    mc "Me? I've just been doing my part like everyone else though."</w:t>
      </w:r>
    </w:p>
    <w:p w:rsidR="00000000" w:rsidDel="00000000" w:rsidP="00000000" w:rsidRDefault="00000000" w:rsidRPr="00000000" w14:paraId="00000E0C">
      <w:pPr>
        <w:pageBreakBefore w:val="0"/>
        <w:rPr/>
      </w:pPr>
      <w:r w:rsidDel="00000000" w:rsidR="00000000" w:rsidRPr="00000000">
        <w:rPr>
          <w:rtl w:val="0"/>
        </w:rPr>
        <w:t xml:space="preserve">    m 4e1 "It's not just about writing for the club, I want to thank you for everything so far."</w:t>
      </w:r>
    </w:p>
    <w:p w:rsidR="00000000" w:rsidDel="00000000" w:rsidP="00000000" w:rsidRDefault="00000000" w:rsidRPr="00000000" w14:paraId="00000E0D">
      <w:pPr>
        <w:pageBreakBefore w:val="0"/>
        <w:rPr/>
      </w:pPr>
      <w:r w:rsidDel="00000000" w:rsidR="00000000" w:rsidRPr="00000000">
        <w:rPr>
          <w:rtl w:val="0"/>
        </w:rPr>
        <w:t xml:space="preserve">    m 1n "You've really helped me keep my spirits up, even just by being by my side."</w:t>
      </w:r>
    </w:p>
    <w:p w:rsidR="00000000" w:rsidDel="00000000" w:rsidP="00000000" w:rsidRDefault="00000000" w:rsidRPr="00000000" w14:paraId="00000E0E">
      <w:pPr>
        <w:pageBreakBefore w:val="0"/>
        <w:rPr/>
      </w:pPr>
      <w:r w:rsidDel="00000000" w:rsidR="00000000" w:rsidRPr="00000000">
        <w:rPr>
          <w:rtl w:val="0"/>
        </w:rPr>
        <w:t xml:space="preserve">    show monika 1e</w:t>
      </w:r>
    </w:p>
    <w:p w:rsidR="00000000" w:rsidDel="00000000" w:rsidP="00000000" w:rsidRDefault="00000000" w:rsidRPr="00000000" w14:paraId="00000E0F">
      <w:pPr>
        <w:pageBreakBefore w:val="0"/>
        <w:rPr/>
      </w:pPr>
      <w:r w:rsidDel="00000000" w:rsidR="00000000" w:rsidRPr="00000000">
        <w:rPr>
          <w:rtl w:val="0"/>
        </w:rPr>
        <w:t xml:space="preserve">    mc "Aww jeez, it's nothing Monika."</w:t>
      </w:r>
    </w:p>
    <w:p w:rsidR="00000000" w:rsidDel="00000000" w:rsidP="00000000" w:rsidRDefault="00000000" w:rsidRPr="00000000" w14:paraId="00000E10">
      <w:pPr>
        <w:pageBreakBefore w:val="0"/>
        <w:rPr/>
      </w:pPr>
      <w:r w:rsidDel="00000000" w:rsidR="00000000" w:rsidRPr="00000000">
        <w:rPr>
          <w:rtl w:val="0"/>
        </w:rPr>
        <w:t xml:space="preserve">    show monika 1k at face with dissolve</w:t>
      </w:r>
    </w:p>
    <w:p w:rsidR="00000000" w:rsidDel="00000000" w:rsidP="00000000" w:rsidRDefault="00000000" w:rsidRPr="00000000" w14:paraId="00000E11">
      <w:pPr>
        <w:pageBreakBefore w:val="0"/>
        <w:rPr/>
      </w:pPr>
      <w:r w:rsidDel="00000000" w:rsidR="00000000" w:rsidRPr="00000000">
        <w:rPr>
          <w:rtl w:val="0"/>
        </w:rPr>
        <w:t xml:space="preserve">    "I reach out my arms and Monika gladly plants herself against my chest, wrapping her own arms around my torso."</w:t>
      </w:r>
    </w:p>
    <w:p w:rsidR="00000000" w:rsidDel="00000000" w:rsidP="00000000" w:rsidRDefault="00000000" w:rsidRPr="00000000" w14:paraId="00000E12">
      <w:pPr>
        <w:pageBreakBefore w:val="0"/>
        <w:rPr/>
      </w:pPr>
      <w:r w:rsidDel="00000000" w:rsidR="00000000" w:rsidRPr="00000000">
        <w:rPr>
          <w:rtl w:val="0"/>
        </w:rPr>
        <w:t xml:space="preserve">    show monika 3n at t11</w:t>
      </w:r>
    </w:p>
    <w:p w:rsidR="00000000" w:rsidDel="00000000" w:rsidP="00000000" w:rsidRDefault="00000000" w:rsidRPr="00000000" w14:paraId="00000E13">
      <w:pPr>
        <w:pageBreakBefore w:val="0"/>
        <w:rPr/>
      </w:pPr>
      <w:r w:rsidDel="00000000" w:rsidR="00000000" w:rsidRPr="00000000">
        <w:rPr>
          <w:rtl w:val="0"/>
        </w:rPr>
        <w:t xml:space="preserve">    m "So um, while you're still happy with me..."</w:t>
      </w:r>
    </w:p>
    <w:p w:rsidR="00000000" w:rsidDel="00000000" w:rsidP="00000000" w:rsidRDefault="00000000" w:rsidRPr="00000000" w14:paraId="00000E14">
      <w:pPr>
        <w:pageBreakBefore w:val="0"/>
        <w:rPr/>
      </w:pPr>
      <w:r w:rsidDel="00000000" w:rsidR="00000000" w:rsidRPr="00000000">
        <w:rPr>
          <w:rtl w:val="0"/>
        </w:rPr>
        <w:t xml:space="preserve">    show monika 2m</w:t>
      </w:r>
    </w:p>
    <w:p w:rsidR="00000000" w:rsidDel="00000000" w:rsidP="00000000" w:rsidRDefault="00000000" w:rsidRPr="00000000" w14:paraId="00000E15">
      <w:pPr>
        <w:pageBreakBefore w:val="0"/>
        <w:rPr/>
      </w:pPr>
      <w:r w:rsidDel="00000000" w:rsidR="00000000" w:rsidRPr="00000000">
        <w:rPr>
          <w:rtl w:val="0"/>
        </w:rPr>
        <w:t xml:space="preserve">    mc "Monika, where are you going with this?"</w:t>
      </w:r>
    </w:p>
    <w:p w:rsidR="00000000" w:rsidDel="00000000" w:rsidP="00000000" w:rsidRDefault="00000000" w:rsidRPr="00000000" w14:paraId="00000E16">
      <w:pPr>
        <w:pageBreakBefore w:val="0"/>
        <w:rPr/>
      </w:pPr>
      <w:r w:rsidDel="00000000" w:rsidR="00000000" w:rsidRPr="00000000">
        <w:rPr>
          <w:rtl w:val="0"/>
        </w:rPr>
        <w:t xml:space="preserve">    m 4n "Well.. I kinda need to grab some supplies for the clubroom from the supply room down the hall."</w:t>
      </w:r>
    </w:p>
    <w:p w:rsidR="00000000" w:rsidDel="00000000" w:rsidP="00000000" w:rsidRDefault="00000000" w:rsidRPr="00000000" w14:paraId="00000E17">
      <w:pPr>
        <w:pageBreakBefore w:val="0"/>
        <w:rPr/>
      </w:pPr>
      <w:r w:rsidDel="00000000" w:rsidR="00000000" w:rsidRPr="00000000">
        <w:rPr>
          <w:rtl w:val="0"/>
        </w:rPr>
        <w:t xml:space="preserve">    m 5a1 "I was wondering if my big strong boyfriend could help me grab a couple boxes of paper while I grabbed some other stationery supplies."</w:t>
      </w:r>
    </w:p>
    <w:p w:rsidR="00000000" w:rsidDel="00000000" w:rsidP="00000000" w:rsidRDefault="00000000" w:rsidRPr="00000000" w14:paraId="00000E18">
      <w:pPr>
        <w:pageBreakBefore w:val="0"/>
        <w:rPr/>
      </w:pPr>
      <w:r w:rsidDel="00000000" w:rsidR="00000000" w:rsidRPr="00000000">
        <w:rPr>
          <w:rtl w:val="0"/>
        </w:rPr>
        <w:t xml:space="preserve">    show monika 5a</w:t>
      </w:r>
    </w:p>
    <w:p w:rsidR="00000000" w:rsidDel="00000000" w:rsidP="00000000" w:rsidRDefault="00000000" w:rsidRPr="00000000" w14:paraId="00000E19">
      <w:pPr>
        <w:pageBreakBefore w:val="0"/>
        <w:rPr/>
      </w:pPr>
      <w:r w:rsidDel="00000000" w:rsidR="00000000" w:rsidRPr="00000000">
        <w:rPr>
          <w:rtl w:val="0"/>
        </w:rPr>
        <w:t xml:space="preserve">    "As much as I would like to, how could I resist Monika with a smile like that."</w:t>
      </w:r>
    </w:p>
    <w:p w:rsidR="00000000" w:rsidDel="00000000" w:rsidP="00000000" w:rsidRDefault="00000000" w:rsidRPr="00000000" w14:paraId="00000E1A">
      <w:pPr>
        <w:pageBreakBefore w:val="0"/>
        <w:rPr/>
      </w:pPr>
      <w:r w:rsidDel="00000000" w:rsidR="00000000" w:rsidRPr="00000000">
        <w:rPr>
          <w:rtl w:val="0"/>
        </w:rPr>
        <w:t xml:space="preserve">    mc "Ugh, you know just where to hit me. Alright, let's get this over with."</w:t>
      </w:r>
    </w:p>
    <w:p w:rsidR="00000000" w:rsidDel="00000000" w:rsidP="00000000" w:rsidRDefault="00000000" w:rsidRPr="00000000" w14:paraId="00000E1B">
      <w:pPr>
        <w:pageBreakBefore w:val="0"/>
        <w:rPr/>
      </w:pPr>
      <w:r w:rsidDel="00000000" w:rsidR="00000000" w:rsidRPr="00000000">
        <w:rPr>
          <w:rtl w:val="0"/>
        </w:rPr>
        <w:t xml:space="preserve">    m 1k "Thank you [player], ahaha~"</w:t>
      </w:r>
    </w:p>
    <w:p w:rsidR="00000000" w:rsidDel="00000000" w:rsidP="00000000" w:rsidRDefault="00000000" w:rsidRPr="00000000" w14:paraId="00000E1C">
      <w:pPr>
        <w:pageBreakBefore w:val="0"/>
        <w:rPr/>
      </w:pPr>
      <w:r w:rsidDel="00000000" w:rsidR="00000000" w:rsidRPr="00000000">
        <w:rPr>
          <w:rtl w:val="0"/>
        </w:rPr>
        <w:t xml:space="preserve">    m 2b "Hey everyone, I'm going to grab some supplies with [player]. Sayori, you're in charge till we get back."</w:t>
      </w:r>
    </w:p>
    <w:p w:rsidR="00000000" w:rsidDel="00000000" w:rsidP="00000000" w:rsidRDefault="00000000" w:rsidRPr="00000000" w14:paraId="00000E1D">
      <w:pPr>
        <w:pageBreakBefore w:val="0"/>
        <w:rPr/>
      </w:pPr>
      <w:r w:rsidDel="00000000" w:rsidR="00000000" w:rsidRPr="00000000">
        <w:rPr>
          <w:rtl w:val="0"/>
        </w:rPr>
        <w:t xml:space="preserve">    show monika 2c</w:t>
      </w:r>
    </w:p>
    <w:p w:rsidR="00000000" w:rsidDel="00000000" w:rsidP="00000000" w:rsidRDefault="00000000" w:rsidRPr="00000000" w14:paraId="00000E1E">
      <w:pPr>
        <w:pageBreakBefore w:val="0"/>
        <w:rPr/>
      </w:pPr>
      <w:r w:rsidDel="00000000" w:rsidR="00000000" w:rsidRPr="00000000">
        <w:rPr>
          <w:rtl w:val="0"/>
        </w:rPr>
        <w:t xml:space="preserve">    s "Okay! I'll make sure nothing is broken before then!"</w:t>
      </w:r>
    </w:p>
    <w:p w:rsidR="00000000" w:rsidDel="00000000" w:rsidP="00000000" w:rsidRDefault="00000000" w:rsidRPr="00000000" w14:paraId="00000E1F">
      <w:pPr>
        <w:pageBreakBefore w:val="0"/>
        <w:rPr/>
      </w:pPr>
      <w:r w:rsidDel="00000000" w:rsidR="00000000" w:rsidRPr="00000000">
        <w:rPr>
          <w:rtl w:val="0"/>
        </w:rPr>
        <w:t xml:space="preserve">    show monika 2e</w:t>
      </w:r>
    </w:p>
    <w:p w:rsidR="00000000" w:rsidDel="00000000" w:rsidP="00000000" w:rsidRDefault="00000000" w:rsidRPr="00000000" w14:paraId="00000E20">
      <w:pPr>
        <w:pageBreakBefore w:val="0"/>
        <w:rPr/>
      </w:pPr>
      <w:r w:rsidDel="00000000" w:rsidR="00000000" w:rsidRPr="00000000">
        <w:rPr>
          <w:rtl w:val="0"/>
        </w:rPr>
        <w:t xml:space="preserve">    n "Sayori, we should be worrying about {i}you{/i} breaking stuff."</w:t>
      </w:r>
    </w:p>
    <w:p w:rsidR="00000000" w:rsidDel="00000000" w:rsidP="00000000" w:rsidRDefault="00000000" w:rsidRPr="00000000" w14:paraId="00000E21">
      <w:pPr>
        <w:pageBreakBefore w:val="0"/>
        <w:rPr/>
      </w:pPr>
      <w:r w:rsidDel="00000000" w:rsidR="00000000" w:rsidRPr="00000000">
        <w:rPr>
          <w:rtl w:val="0"/>
        </w:rPr>
        <w:t xml:space="preserve">    y "Girls, please!"</w:t>
      </w:r>
    </w:p>
    <w:p w:rsidR="00000000" w:rsidDel="00000000" w:rsidP="00000000" w:rsidRDefault="00000000" w:rsidRPr="00000000" w14:paraId="00000E22">
      <w:pPr>
        <w:pageBreakBefore w:val="0"/>
        <w:rPr/>
      </w:pPr>
      <w:r w:rsidDel="00000000" w:rsidR="00000000" w:rsidRPr="00000000">
        <w:rPr>
          <w:rtl w:val="0"/>
        </w:rPr>
        <w:t xml:space="preserve">    show monika 1j at lhide at zorder 1</w:t>
      </w:r>
    </w:p>
    <w:p w:rsidR="00000000" w:rsidDel="00000000" w:rsidP="00000000" w:rsidRDefault="00000000" w:rsidRPr="00000000" w14:paraId="00000E23">
      <w:pPr>
        <w:pageBreakBefore w:val="0"/>
        <w:rPr/>
      </w:pPr>
      <w:r w:rsidDel="00000000" w:rsidR="00000000" w:rsidRPr="00000000">
        <w:rPr>
          <w:rtl w:val="0"/>
        </w:rPr>
        <w:t xml:space="preserve">    hide monika</w:t>
      </w:r>
    </w:p>
    <w:p w:rsidR="00000000" w:rsidDel="00000000" w:rsidP="00000000" w:rsidRDefault="00000000" w:rsidRPr="00000000" w14:paraId="00000E24">
      <w:pPr>
        <w:pageBreakBefore w:val="0"/>
        <w:rPr/>
      </w:pPr>
      <w:r w:rsidDel="00000000" w:rsidR="00000000" w:rsidRPr="00000000">
        <w:rPr>
          <w:rtl w:val="0"/>
        </w:rPr>
        <w:t xml:space="preserve">    "Monika made her way out of the clubroom, waving me along."</w:t>
      </w:r>
    </w:p>
    <w:p w:rsidR="00000000" w:rsidDel="00000000" w:rsidP="00000000" w:rsidRDefault="00000000" w:rsidRPr="00000000" w14:paraId="00000E25">
      <w:pPr>
        <w:pageBreakBefore w:val="0"/>
        <w:rPr/>
      </w:pPr>
      <w:r w:rsidDel="00000000" w:rsidR="00000000" w:rsidRPr="00000000">
        <w:rPr>
          <w:rtl w:val="0"/>
        </w:rPr>
        <w:t xml:space="preserve">    "I took one last look at the others before making my way out of the room as well."</w:t>
      </w:r>
    </w:p>
    <w:p w:rsidR="00000000" w:rsidDel="00000000" w:rsidP="00000000" w:rsidRDefault="00000000" w:rsidRPr="00000000" w14:paraId="00000E26">
      <w:pPr>
        <w:pageBreakBefore w:val="0"/>
        <w:rPr/>
      </w:pPr>
      <w:r w:rsidDel="00000000" w:rsidR="00000000" w:rsidRPr="00000000">
        <w:rPr>
          <w:rtl w:val="0"/>
        </w:rPr>
        <w:t xml:space="preserve">    stop music fadeout 1.5</w:t>
      </w:r>
    </w:p>
    <w:p w:rsidR="00000000" w:rsidDel="00000000" w:rsidP="00000000" w:rsidRDefault="00000000" w:rsidRPr="00000000" w14:paraId="00000E27">
      <w:pPr>
        <w:pageBreakBefore w:val="0"/>
        <w:rPr/>
      </w:pPr>
      <w:r w:rsidDel="00000000" w:rsidR="00000000" w:rsidRPr="00000000">
        <w:rPr>
          <w:rtl w:val="0"/>
        </w:rPr>
        <w:t xml:space="preserve">    #C2</w:t>
      </w:r>
    </w:p>
    <w:p w:rsidR="00000000" w:rsidDel="00000000" w:rsidP="00000000" w:rsidRDefault="00000000" w:rsidRPr="00000000" w14:paraId="00000E28">
      <w:pPr>
        <w:pageBreakBefore w:val="0"/>
        <w:rPr/>
      </w:pPr>
      <w:r w:rsidDel="00000000" w:rsidR="00000000" w:rsidRPr="00000000">
        <w:rPr>
          <w:rtl w:val="0"/>
        </w:rPr>
        <w:t xml:space="preserve">    scene bg hallway_day with wipeleft_scene</w:t>
      </w:r>
    </w:p>
    <w:p w:rsidR="00000000" w:rsidDel="00000000" w:rsidP="00000000" w:rsidRDefault="00000000" w:rsidRPr="00000000" w14:paraId="00000E29">
      <w:pPr>
        <w:pageBreakBefore w:val="0"/>
        <w:rPr/>
      </w:pPr>
      <w:r w:rsidDel="00000000" w:rsidR="00000000" w:rsidRPr="00000000">
        <w:rPr>
          <w:rtl w:val="0"/>
        </w:rPr>
        <w:t xml:space="preserve">    play music tmonika</w:t>
      </w:r>
    </w:p>
    <w:p w:rsidR="00000000" w:rsidDel="00000000" w:rsidP="00000000" w:rsidRDefault="00000000" w:rsidRPr="00000000" w14:paraId="00000E2A">
      <w:pPr>
        <w:pageBreakBefore w:val="0"/>
        <w:rPr/>
      </w:pPr>
      <w:r w:rsidDel="00000000" w:rsidR="00000000" w:rsidRPr="00000000">
        <w:rPr>
          <w:rtl w:val="0"/>
        </w:rPr>
        <w:t xml:space="preserve">    show monika 1j at t11 zorder 4</w:t>
      </w:r>
    </w:p>
    <w:p w:rsidR="00000000" w:rsidDel="00000000" w:rsidP="00000000" w:rsidRDefault="00000000" w:rsidRPr="00000000" w14:paraId="00000E2B">
      <w:pPr>
        <w:pageBreakBefore w:val="0"/>
        <w:rPr/>
      </w:pPr>
      <w:r w:rsidDel="00000000" w:rsidR="00000000" w:rsidRPr="00000000">
        <w:rPr>
          <w:rtl w:val="0"/>
        </w:rPr>
        <w:t xml:space="preserve">    "Monika immediately took my hand as we started down the hallway, a wide smile across her face."</w:t>
      </w:r>
    </w:p>
    <w:p w:rsidR="00000000" w:rsidDel="00000000" w:rsidP="00000000" w:rsidRDefault="00000000" w:rsidRPr="00000000" w14:paraId="00000E2C">
      <w:pPr>
        <w:pageBreakBefore w:val="0"/>
        <w:rPr/>
      </w:pPr>
      <w:r w:rsidDel="00000000" w:rsidR="00000000" w:rsidRPr="00000000">
        <w:rPr>
          <w:rtl w:val="0"/>
        </w:rPr>
        <w:t xml:space="preserve">    m 1k "I love this time of year, all the happiness flowing through the halls. Can't you feel it in the air, [player]?"</w:t>
      </w:r>
    </w:p>
    <w:p w:rsidR="00000000" w:rsidDel="00000000" w:rsidP="00000000" w:rsidRDefault="00000000" w:rsidRPr="00000000" w14:paraId="00000E2D">
      <w:pPr>
        <w:pageBreakBefore w:val="0"/>
        <w:rPr/>
      </w:pPr>
      <w:r w:rsidDel="00000000" w:rsidR="00000000" w:rsidRPr="00000000">
        <w:rPr>
          <w:rtl w:val="0"/>
        </w:rPr>
        <w:t xml:space="preserve">    show monika 1a</w:t>
      </w:r>
    </w:p>
    <w:p w:rsidR="00000000" w:rsidDel="00000000" w:rsidP="00000000" w:rsidRDefault="00000000" w:rsidRPr="00000000" w14:paraId="00000E2E">
      <w:pPr>
        <w:pageBreakBefore w:val="0"/>
        <w:rPr/>
      </w:pPr>
      <w:r w:rsidDel="00000000" w:rsidR="00000000" w:rsidRPr="00000000">
        <w:rPr>
          <w:rtl w:val="0"/>
        </w:rPr>
        <w:t xml:space="preserve">    mc "Hmm? What do you mean?"</w:t>
      </w:r>
    </w:p>
    <w:p w:rsidR="00000000" w:rsidDel="00000000" w:rsidP="00000000" w:rsidRDefault="00000000" w:rsidRPr="00000000" w14:paraId="00000E2F">
      <w:pPr>
        <w:pageBreakBefore w:val="0"/>
        <w:rPr/>
      </w:pPr>
      <w:r w:rsidDel="00000000" w:rsidR="00000000" w:rsidRPr="00000000">
        <w:rPr>
          <w:rtl w:val="0"/>
        </w:rPr>
        <w:t xml:space="preserve">    m 1b "Valentine's day is almost here silly!"</w:t>
      </w:r>
    </w:p>
    <w:p w:rsidR="00000000" w:rsidDel="00000000" w:rsidP="00000000" w:rsidRDefault="00000000" w:rsidRPr="00000000" w14:paraId="00000E30">
      <w:pPr>
        <w:pageBreakBefore w:val="0"/>
        <w:rPr/>
      </w:pPr>
      <w:r w:rsidDel="00000000" w:rsidR="00000000" w:rsidRPr="00000000">
        <w:rPr>
          <w:rtl w:val="0"/>
        </w:rPr>
        <w:t xml:space="preserve">    m 3k "It's actually one of my favorite holidays believe it or not."</w:t>
      </w:r>
    </w:p>
    <w:p w:rsidR="00000000" w:rsidDel="00000000" w:rsidP="00000000" w:rsidRDefault="00000000" w:rsidRPr="00000000" w14:paraId="00000E31">
      <w:pPr>
        <w:pageBreakBefore w:val="0"/>
        <w:rPr/>
      </w:pPr>
      <w:r w:rsidDel="00000000" w:rsidR="00000000" w:rsidRPr="00000000">
        <w:rPr>
          <w:rtl w:val="0"/>
        </w:rPr>
        <w:t xml:space="preserve">    m 2b "A day dedicated to love and the people who mean the most to you, it's such a heartwarming atmosphere."</w:t>
      </w:r>
    </w:p>
    <w:p w:rsidR="00000000" w:rsidDel="00000000" w:rsidP="00000000" w:rsidRDefault="00000000" w:rsidRPr="00000000" w14:paraId="00000E32">
      <w:pPr>
        <w:pageBreakBefore w:val="0"/>
        <w:rPr/>
      </w:pPr>
      <w:r w:rsidDel="00000000" w:rsidR="00000000" w:rsidRPr="00000000">
        <w:rPr>
          <w:rtl w:val="0"/>
        </w:rPr>
        <w:t xml:space="preserve">    show monika 2c</w:t>
      </w:r>
    </w:p>
    <w:p w:rsidR="00000000" w:rsidDel="00000000" w:rsidP="00000000" w:rsidRDefault="00000000" w:rsidRPr="00000000" w14:paraId="00000E33">
      <w:pPr>
        <w:pageBreakBefore w:val="0"/>
        <w:rPr/>
      </w:pPr>
      <w:r w:rsidDel="00000000" w:rsidR="00000000" w:rsidRPr="00000000">
        <w:rPr>
          <w:rtl w:val="0"/>
        </w:rPr>
        <w:t xml:space="preserve">    mc "Yeah, I guess so..."</w:t>
      </w:r>
    </w:p>
    <w:p w:rsidR="00000000" w:rsidDel="00000000" w:rsidP="00000000" w:rsidRDefault="00000000" w:rsidRPr="00000000" w14:paraId="00000E34">
      <w:pPr>
        <w:pageBreakBefore w:val="0"/>
        <w:rPr/>
      </w:pPr>
      <w:r w:rsidDel="00000000" w:rsidR="00000000" w:rsidRPr="00000000">
        <w:rPr>
          <w:rtl w:val="0"/>
        </w:rPr>
        <w:t xml:space="preserve">    m 1g "Is something the matter [player]?"</w:t>
      </w:r>
    </w:p>
    <w:p w:rsidR="00000000" w:rsidDel="00000000" w:rsidP="00000000" w:rsidRDefault="00000000" w:rsidRPr="00000000" w14:paraId="00000E35">
      <w:pPr>
        <w:pageBreakBefore w:val="0"/>
        <w:rPr/>
      </w:pPr>
      <w:r w:rsidDel="00000000" w:rsidR="00000000" w:rsidRPr="00000000">
        <w:rPr>
          <w:rtl w:val="0"/>
        </w:rPr>
        <w:t xml:space="preserve">    show monika 1c</w:t>
      </w:r>
    </w:p>
    <w:p w:rsidR="00000000" w:rsidDel="00000000" w:rsidP="00000000" w:rsidRDefault="00000000" w:rsidRPr="00000000" w14:paraId="00000E36">
      <w:pPr>
        <w:pageBreakBefore w:val="0"/>
        <w:rPr/>
      </w:pPr>
      <w:r w:rsidDel="00000000" w:rsidR="00000000" w:rsidRPr="00000000">
        <w:rPr>
          <w:rtl w:val="0"/>
        </w:rPr>
        <w:t xml:space="preserve">    mc "No nothing is wrong, it's just... weird..."</w:t>
      </w:r>
    </w:p>
    <w:p w:rsidR="00000000" w:rsidDel="00000000" w:rsidP="00000000" w:rsidRDefault="00000000" w:rsidRPr="00000000" w14:paraId="00000E37">
      <w:pPr>
        <w:pageBreakBefore w:val="0"/>
        <w:rPr/>
      </w:pPr>
      <w:r w:rsidDel="00000000" w:rsidR="00000000" w:rsidRPr="00000000">
        <w:rPr>
          <w:rtl w:val="0"/>
        </w:rPr>
        <w:t xml:space="preserve">    show monika 1f</w:t>
      </w:r>
    </w:p>
    <w:p w:rsidR="00000000" w:rsidDel="00000000" w:rsidP="00000000" w:rsidRDefault="00000000" w:rsidRPr="00000000" w14:paraId="00000E38">
      <w:pPr>
        <w:pageBreakBefore w:val="0"/>
        <w:rPr/>
      </w:pPr>
      <w:r w:rsidDel="00000000" w:rsidR="00000000" w:rsidRPr="00000000">
        <w:rPr>
          <w:rtl w:val="0"/>
        </w:rPr>
        <w:t xml:space="preserve">    mc "I've always seen this time of year as a sort of drain, seeing others enjoy themselves while I mostly spent it by myself."</w:t>
      </w:r>
    </w:p>
    <w:p w:rsidR="00000000" w:rsidDel="00000000" w:rsidP="00000000" w:rsidRDefault="00000000" w:rsidRPr="00000000" w14:paraId="00000E39">
      <w:pPr>
        <w:pageBreakBefore w:val="0"/>
        <w:rPr/>
      </w:pPr>
      <w:r w:rsidDel="00000000" w:rsidR="00000000" w:rsidRPr="00000000">
        <w:rPr>
          <w:rtl w:val="0"/>
        </w:rPr>
        <w:t xml:space="preserve">    m 3e1 "But now it's different right?"</w:t>
      </w:r>
    </w:p>
    <w:p w:rsidR="00000000" w:rsidDel="00000000" w:rsidP="00000000" w:rsidRDefault="00000000" w:rsidRPr="00000000" w14:paraId="00000E3A">
      <w:pPr>
        <w:pageBreakBefore w:val="0"/>
        <w:rPr/>
      </w:pPr>
      <w:r w:rsidDel="00000000" w:rsidR="00000000" w:rsidRPr="00000000">
        <w:rPr>
          <w:rtl w:val="0"/>
        </w:rPr>
        <w:t xml:space="preserve">    m 5a1 "You have someone to look forward to spending Valentine's day with now~"</w:t>
      </w:r>
    </w:p>
    <w:p w:rsidR="00000000" w:rsidDel="00000000" w:rsidP="00000000" w:rsidRDefault="00000000" w:rsidRPr="00000000" w14:paraId="00000E3B">
      <w:pPr>
        <w:pageBreakBefore w:val="0"/>
        <w:rPr/>
      </w:pPr>
      <w:r w:rsidDel="00000000" w:rsidR="00000000" w:rsidRPr="00000000">
        <w:rPr>
          <w:rtl w:val="0"/>
        </w:rPr>
        <w:t xml:space="preserve">    show monika 1k</w:t>
      </w:r>
    </w:p>
    <w:p w:rsidR="00000000" w:rsidDel="00000000" w:rsidP="00000000" w:rsidRDefault="00000000" w:rsidRPr="00000000" w14:paraId="00000E3C">
      <w:pPr>
        <w:pageBreakBefore w:val="0"/>
        <w:rPr/>
      </w:pPr>
      <w:r w:rsidDel="00000000" w:rsidR="00000000" w:rsidRPr="00000000">
        <w:rPr>
          <w:rtl w:val="0"/>
        </w:rPr>
        <w:t xml:space="preserve">    mc "You're right, it's all just so new to me I suppose."</w:t>
      </w:r>
    </w:p>
    <w:p w:rsidR="00000000" w:rsidDel="00000000" w:rsidP="00000000" w:rsidRDefault="00000000" w:rsidRPr="00000000" w14:paraId="00000E3D">
      <w:pPr>
        <w:pageBreakBefore w:val="0"/>
        <w:rPr/>
      </w:pPr>
      <w:r w:rsidDel="00000000" w:rsidR="00000000" w:rsidRPr="00000000">
        <w:rPr>
          <w:rtl w:val="0"/>
        </w:rPr>
        <w:t xml:space="preserve">    m 3e1 "It's new to me too [player], but we'll learn together!"</w:t>
      </w:r>
    </w:p>
    <w:p w:rsidR="00000000" w:rsidDel="00000000" w:rsidP="00000000" w:rsidRDefault="00000000" w:rsidRPr="00000000" w14:paraId="00000E3E">
      <w:pPr>
        <w:pageBreakBefore w:val="0"/>
        <w:rPr/>
      </w:pPr>
      <w:r w:rsidDel="00000000" w:rsidR="00000000" w:rsidRPr="00000000">
        <w:rPr>
          <w:rtl w:val="0"/>
        </w:rPr>
        <w:t xml:space="preserve">    m 2k "Cause that's what couples do! Ahaha~"</w:t>
      </w:r>
    </w:p>
    <w:p w:rsidR="00000000" w:rsidDel="00000000" w:rsidP="00000000" w:rsidRDefault="00000000" w:rsidRPr="00000000" w14:paraId="00000E3F">
      <w:pPr>
        <w:pageBreakBefore w:val="0"/>
        <w:rPr/>
      </w:pPr>
      <w:r w:rsidDel="00000000" w:rsidR="00000000" w:rsidRPr="00000000">
        <w:rPr>
          <w:rtl w:val="0"/>
        </w:rPr>
        <w:t xml:space="preserve">    show monika 1j</w:t>
      </w:r>
    </w:p>
    <w:p w:rsidR="00000000" w:rsidDel="00000000" w:rsidP="00000000" w:rsidRDefault="00000000" w:rsidRPr="00000000" w14:paraId="00000E40">
      <w:pPr>
        <w:pageBreakBefore w:val="0"/>
        <w:rPr/>
      </w:pPr>
      <w:r w:rsidDel="00000000" w:rsidR="00000000" w:rsidRPr="00000000">
        <w:rPr>
          <w:rtl w:val="0"/>
        </w:rPr>
        <w:t xml:space="preserve">    "Monika giggles as she clutches my arm and I can't help but smile along with her."</w:t>
      </w:r>
    </w:p>
    <w:p w:rsidR="00000000" w:rsidDel="00000000" w:rsidP="00000000" w:rsidRDefault="00000000" w:rsidRPr="00000000" w14:paraId="00000E41">
      <w:pPr>
        <w:pageBreakBefore w:val="0"/>
        <w:rPr/>
      </w:pPr>
      <w:r w:rsidDel="00000000" w:rsidR="00000000" w:rsidRPr="00000000">
        <w:rPr>
          <w:rtl w:val="0"/>
        </w:rPr>
        <w:t xml:space="preserve">    show monika 1a</w:t>
      </w:r>
    </w:p>
    <w:p w:rsidR="00000000" w:rsidDel="00000000" w:rsidP="00000000" w:rsidRDefault="00000000" w:rsidRPr="00000000" w14:paraId="00000E42">
      <w:pPr>
        <w:pageBreakBefore w:val="0"/>
        <w:rPr/>
      </w:pPr>
      <w:r w:rsidDel="00000000" w:rsidR="00000000" w:rsidRPr="00000000">
        <w:rPr>
          <w:rtl w:val="0"/>
        </w:rPr>
        <w:t xml:space="preserve">    "We make the long hike across the school and make our way to one of the large supply closets."</w:t>
      </w:r>
    </w:p>
    <w:p w:rsidR="00000000" w:rsidDel="00000000" w:rsidP="00000000" w:rsidRDefault="00000000" w:rsidRPr="00000000" w14:paraId="00000E43">
      <w:pPr>
        <w:pageBreakBefore w:val="0"/>
        <w:rPr/>
      </w:pPr>
      <w:r w:rsidDel="00000000" w:rsidR="00000000" w:rsidRPr="00000000">
        <w:rPr>
          <w:rtl w:val="0"/>
        </w:rPr>
        <w:t xml:space="preserve">    show monika 2a</w:t>
      </w:r>
    </w:p>
    <w:p w:rsidR="00000000" w:rsidDel="00000000" w:rsidP="00000000" w:rsidRDefault="00000000" w:rsidRPr="00000000" w14:paraId="00000E44">
      <w:pPr>
        <w:pageBreakBefore w:val="0"/>
        <w:rPr/>
      </w:pPr>
      <w:r w:rsidDel="00000000" w:rsidR="00000000" w:rsidRPr="00000000">
        <w:rPr>
          <w:rtl w:val="0"/>
        </w:rPr>
        <w:t xml:space="preserve">    "As we near the door Monika reaches into her blazer pocket and extracts a small key."</w:t>
      </w:r>
    </w:p>
    <w:p w:rsidR="00000000" w:rsidDel="00000000" w:rsidP="00000000" w:rsidRDefault="00000000" w:rsidRPr="00000000" w14:paraId="00000E45">
      <w:pPr>
        <w:pageBreakBefore w:val="0"/>
        <w:rPr/>
      </w:pPr>
      <w:r w:rsidDel="00000000" w:rsidR="00000000" w:rsidRPr="00000000">
        <w:rPr>
          <w:rtl w:val="0"/>
        </w:rPr>
        <w:t xml:space="preserve">    show monika 1c</w:t>
      </w:r>
    </w:p>
    <w:p w:rsidR="00000000" w:rsidDel="00000000" w:rsidP="00000000" w:rsidRDefault="00000000" w:rsidRPr="00000000" w14:paraId="00000E46">
      <w:pPr>
        <w:pageBreakBefore w:val="0"/>
        <w:rPr/>
      </w:pPr>
      <w:r w:rsidDel="00000000" w:rsidR="00000000" w:rsidRPr="00000000">
        <w:rPr>
          <w:rtl w:val="0"/>
        </w:rPr>
        <w:t xml:space="preserve">    mc "Wait you need a key for this closet? How did you get one?"</w:t>
      </w:r>
    </w:p>
    <w:p w:rsidR="00000000" w:rsidDel="00000000" w:rsidP="00000000" w:rsidRDefault="00000000" w:rsidRPr="00000000" w14:paraId="00000E47">
      <w:pPr>
        <w:pageBreakBefore w:val="0"/>
        <w:rPr/>
      </w:pPr>
      <w:r w:rsidDel="00000000" w:rsidR="00000000" w:rsidRPr="00000000">
        <w:rPr>
          <w:rtl w:val="0"/>
        </w:rPr>
        <w:t xml:space="preserve">    m 3b "Well I'm a club president after all!"</w:t>
      </w:r>
    </w:p>
    <w:p w:rsidR="00000000" w:rsidDel="00000000" w:rsidP="00000000" w:rsidRDefault="00000000" w:rsidRPr="00000000" w14:paraId="00000E48">
      <w:pPr>
        <w:pageBreakBefore w:val="0"/>
        <w:rPr/>
      </w:pPr>
      <w:r w:rsidDel="00000000" w:rsidR="00000000" w:rsidRPr="00000000">
        <w:rPr>
          <w:rtl w:val="0"/>
        </w:rPr>
        <w:t xml:space="preserve">    m 2b "The school gives one to each club so they can grab stuff when they need to. Of course we need to sign out what we take so they can keep track of things."</w:t>
      </w:r>
    </w:p>
    <w:p w:rsidR="00000000" w:rsidDel="00000000" w:rsidP="00000000" w:rsidRDefault="00000000" w:rsidRPr="00000000" w14:paraId="00000E49">
      <w:pPr>
        <w:pageBreakBefore w:val="0"/>
        <w:rPr/>
      </w:pPr>
      <w:r w:rsidDel="00000000" w:rsidR="00000000" w:rsidRPr="00000000">
        <w:rPr>
          <w:rtl w:val="0"/>
        </w:rPr>
        <w:t xml:space="preserve">    m 2r "Though it took forever for the student council to actually get me my copy of the key."</w:t>
      </w:r>
    </w:p>
    <w:p w:rsidR="00000000" w:rsidDel="00000000" w:rsidP="00000000" w:rsidRDefault="00000000" w:rsidRPr="00000000" w14:paraId="00000E4A">
      <w:pPr>
        <w:pageBreakBefore w:val="0"/>
        <w:rPr/>
      </w:pPr>
      <w:r w:rsidDel="00000000" w:rsidR="00000000" w:rsidRPr="00000000">
        <w:rPr>
          <w:rtl w:val="0"/>
        </w:rPr>
        <w:t xml:space="preserve">    m 4i "I had all the papers submitted the day you officially joined the club and they waited till {i}just before{/i} the festival to get around to giving it to me."</w:t>
      </w:r>
    </w:p>
    <w:p w:rsidR="00000000" w:rsidDel="00000000" w:rsidP="00000000" w:rsidRDefault="00000000" w:rsidRPr="00000000" w14:paraId="00000E4B">
      <w:pPr>
        <w:pageBreakBefore w:val="0"/>
        <w:rPr/>
      </w:pPr>
      <w:r w:rsidDel="00000000" w:rsidR="00000000" w:rsidRPr="00000000">
        <w:rPr>
          <w:rtl w:val="0"/>
        </w:rPr>
        <w:t xml:space="preserve">    show monika 2c</w:t>
      </w:r>
    </w:p>
    <w:p w:rsidR="00000000" w:rsidDel="00000000" w:rsidP="00000000" w:rsidRDefault="00000000" w:rsidRPr="00000000" w14:paraId="00000E4C">
      <w:pPr>
        <w:pageBreakBefore w:val="0"/>
        <w:rPr/>
      </w:pPr>
      <w:r w:rsidDel="00000000" w:rsidR="00000000" w:rsidRPr="00000000">
        <w:rPr>
          <w:rtl w:val="0"/>
        </w:rPr>
        <w:t xml:space="preserve">    mc "So how did you get club supplies before? Sayori goes through pencils like candy and Natsuki burns out erasers re-writing things a dozen times."</w:t>
      </w:r>
    </w:p>
    <w:p w:rsidR="00000000" w:rsidDel="00000000" w:rsidP="00000000" w:rsidRDefault="00000000" w:rsidRPr="00000000" w14:paraId="00000E4D">
      <w:pPr>
        <w:pageBreakBefore w:val="0"/>
        <w:rPr/>
      </w:pPr>
      <w:r w:rsidDel="00000000" w:rsidR="00000000" w:rsidRPr="00000000">
        <w:rPr>
          <w:rtl w:val="0"/>
        </w:rPr>
        <w:t xml:space="preserve">    m 3n "Well... that may reflect poorly on me as a club president..."</w:t>
      </w:r>
    </w:p>
    <w:p w:rsidR="00000000" w:rsidDel="00000000" w:rsidP="00000000" w:rsidRDefault="00000000" w:rsidRPr="00000000" w14:paraId="00000E4E">
      <w:pPr>
        <w:pageBreakBefore w:val="0"/>
        <w:rPr/>
      </w:pPr>
      <w:r w:rsidDel="00000000" w:rsidR="00000000" w:rsidRPr="00000000">
        <w:rPr>
          <w:rtl w:val="0"/>
        </w:rPr>
        <w:t xml:space="preserve">    show monika 1m</w:t>
      </w:r>
    </w:p>
    <w:p w:rsidR="00000000" w:rsidDel="00000000" w:rsidP="00000000" w:rsidRDefault="00000000" w:rsidRPr="00000000" w14:paraId="00000E4F">
      <w:pPr>
        <w:pageBreakBefore w:val="0"/>
        <w:rPr/>
      </w:pPr>
      <w:r w:rsidDel="00000000" w:rsidR="00000000" w:rsidRPr="00000000">
        <w:rPr>
          <w:rtl w:val="0"/>
        </w:rPr>
        <w:t xml:space="preserve">    mc "What, did you steal them or something?"</w:t>
      </w:r>
    </w:p>
    <w:p w:rsidR="00000000" w:rsidDel="00000000" w:rsidP="00000000" w:rsidRDefault="00000000" w:rsidRPr="00000000" w14:paraId="00000E50">
      <w:pPr>
        <w:pageBreakBefore w:val="0"/>
        <w:rPr/>
      </w:pPr>
      <w:r w:rsidDel="00000000" w:rsidR="00000000" w:rsidRPr="00000000">
        <w:rPr>
          <w:rtl w:val="0"/>
        </w:rPr>
        <w:t xml:space="preserve">    m 2l "Gosh no, I'm not that bad [player]!"</w:t>
      </w:r>
    </w:p>
    <w:p w:rsidR="00000000" w:rsidDel="00000000" w:rsidP="00000000" w:rsidRDefault="00000000" w:rsidRPr="00000000" w14:paraId="00000E51">
      <w:pPr>
        <w:pageBreakBefore w:val="0"/>
        <w:rPr/>
      </w:pPr>
      <w:r w:rsidDel="00000000" w:rsidR="00000000" w:rsidRPr="00000000">
        <w:rPr>
          <w:rtl w:val="0"/>
        </w:rPr>
        <w:t xml:space="preserve">    m 2e1 "Some of the writing teachers that helped me create the club told me I could use some of their supplies if I ever needed to."</w:t>
      </w:r>
    </w:p>
    <w:p w:rsidR="00000000" w:rsidDel="00000000" w:rsidP="00000000" w:rsidRDefault="00000000" w:rsidRPr="00000000" w14:paraId="00000E52">
      <w:pPr>
        <w:pageBreakBefore w:val="0"/>
        <w:rPr/>
      </w:pPr>
      <w:r w:rsidDel="00000000" w:rsidR="00000000" w:rsidRPr="00000000">
        <w:rPr>
          <w:rtl w:val="0"/>
        </w:rPr>
        <w:t xml:space="preserve">    m 2n "Of course, I didn't want to depend on their supplies for that long..."</w:t>
      </w:r>
    </w:p>
    <w:p w:rsidR="00000000" w:rsidDel="00000000" w:rsidP="00000000" w:rsidRDefault="00000000" w:rsidRPr="00000000" w14:paraId="00000E53">
      <w:pPr>
        <w:pageBreakBefore w:val="0"/>
        <w:rPr/>
      </w:pPr>
      <w:r w:rsidDel="00000000" w:rsidR="00000000" w:rsidRPr="00000000">
        <w:rPr>
          <w:rtl w:val="0"/>
        </w:rPr>
        <w:t xml:space="preserve">    m 4k "And since we're an official club now I don't have to keep bothering them anymore!"</w:t>
      </w:r>
    </w:p>
    <w:p w:rsidR="00000000" w:rsidDel="00000000" w:rsidP="00000000" w:rsidRDefault="00000000" w:rsidRPr="00000000" w14:paraId="00000E54">
      <w:pPr>
        <w:pageBreakBefore w:val="0"/>
        <w:rPr/>
      </w:pPr>
      <w:r w:rsidDel="00000000" w:rsidR="00000000" w:rsidRPr="00000000">
        <w:rPr>
          <w:rtl w:val="0"/>
        </w:rPr>
        <w:t xml:space="preserve">    m 1b "But enough about that, let's grab the stuff we need and get back to the girls."</w:t>
      </w:r>
    </w:p>
    <w:p w:rsidR="00000000" w:rsidDel="00000000" w:rsidP="00000000" w:rsidRDefault="00000000" w:rsidRPr="00000000" w14:paraId="00000E55">
      <w:pPr>
        <w:pageBreakBefore w:val="0"/>
        <w:rPr/>
      </w:pPr>
      <w:r w:rsidDel="00000000" w:rsidR="00000000" w:rsidRPr="00000000">
        <w:rPr>
          <w:rtl w:val="0"/>
        </w:rPr>
        <w:t xml:space="preserve">    show monika 1a</w:t>
      </w:r>
    </w:p>
    <w:p w:rsidR="00000000" w:rsidDel="00000000" w:rsidP="00000000" w:rsidRDefault="00000000" w:rsidRPr="00000000" w14:paraId="00000E56">
      <w:pPr>
        <w:pageBreakBefore w:val="0"/>
        <w:rPr/>
      </w:pPr>
      <w:r w:rsidDel="00000000" w:rsidR="00000000" w:rsidRPr="00000000">
        <w:rPr>
          <w:rtl w:val="0"/>
        </w:rPr>
        <w:t xml:space="preserve">    mc "Alright, I can already feel that something is either broken or amiss while we're here."</w:t>
      </w:r>
    </w:p>
    <w:p w:rsidR="00000000" w:rsidDel="00000000" w:rsidP="00000000" w:rsidRDefault="00000000" w:rsidRPr="00000000" w14:paraId="00000E57">
      <w:pPr>
        <w:pageBreakBefore w:val="0"/>
        <w:rPr/>
      </w:pPr>
      <w:r w:rsidDel="00000000" w:rsidR="00000000" w:rsidRPr="00000000">
        <w:rPr>
          <w:rtl w:val="0"/>
        </w:rPr>
        <w:t xml:space="preserve">    m 3l "You feel it too? I thought I was the only one, ahaha~"</w:t>
      </w:r>
    </w:p>
    <w:p w:rsidR="00000000" w:rsidDel="00000000" w:rsidP="00000000" w:rsidRDefault="00000000" w:rsidRPr="00000000" w14:paraId="00000E58">
      <w:pPr>
        <w:pageBreakBefore w:val="0"/>
        <w:rPr/>
      </w:pPr>
      <w:r w:rsidDel="00000000" w:rsidR="00000000" w:rsidRPr="00000000">
        <w:rPr>
          <w:rtl w:val="0"/>
        </w:rPr>
        <w:t xml:space="preserve">    show monika 1a</w:t>
      </w:r>
    </w:p>
    <w:p w:rsidR="00000000" w:rsidDel="00000000" w:rsidP="00000000" w:rsidRDefault="00000000" w:rsidRPr="00000000" w14:paraId="00000E59">
      <w:pPr>
        <w:pageBreakBefore w:val="0"/>
        <w:rPr/>
      </w:pPr>
      <w:r w:rsidDel="00000000" w:rsidR="00000000" w:rsidRPr="00000000">
        <w:rPr>
          <w:rtl w:val="0"/>
        </w:rPr>
        <w:t xml:space="preserve">    "Monika slots the key into the keyhole and turns it to unlock the door."</w:t>
      </w:r>
    </w:p>
    <w:p w:rsidR="00000000" w:rsidDel="00000000" w:rsidP="00000000" w:rsidRDefault="00000000" w:rsidRPr="00000000" w14:paraId="00000E5A">
      <w:pPr>
        <w:pageBreakBefore w:val="0"/>
        <w:rPr/>
      </w:pPr>
      <w:r w:rsidDel="00000000" w:rsidR="00000000" w:rsidRPr="00000000">
        <w:rPr>
          <w:rtl w:val="0"/>
        </w:rPr>
        <w:t xml:space="preserve">    show monika 1d at t43</w:t>
      </w:r>
    </w:p>
    <w:p w:rsidR="00000000" w:rsidDel="00000000" w:rsidP="00000000" w:rsidRDefault="00000000" w:rsidRPr="00000000" w14:paraId="00000E5B">
      <w:pPr>
        <w:pageBreakBefore w:val="0"/>
        <w:rPr/>
      </w:pPr>
      <w:r w:rsidDel="00000000" w:rsidR="00000000" w:rsidRPr="00000000">
        <w:rPr>
          <w:rtl w:val="0"/>
        </w:rPr>
        <w:t xml:space="preserve">    stop music fadeout 2.0</w:t>
      </w:r>
    </w:p>
    <w:p w:rsidR="00000000" w:rsidDel="00000000" w:rsidP="00000000" w:rsidRDefault="00000000" w:rsidRPr="00000000" w14:paraId="00000E5C">
      <w:pPr>
        <w:pageBreakBefore w:val="0"/>
        <w:rPr/>
      </w:pPr>
      <w:r w:rsidDel="00000000" w:rsidR="00000000" w:rsidRPr="00000000">
        <w:rPr>
          <w:rtl w:val="0"/>
        </w:rPr>
        <w:t xml:space="preserve">    "As soon as she reached for the handle however, it turned on its own and the door swung open."</w:t>
      </w:r>
    </w:p>
    <w:p w:rsidR="00000000" w:rsidDel="00000000" w:rsidP="00000000" w:rsidRDefault="00000000" w:rsidRPr="00000000" w14:paraId="00000E5D">
      <w:pPr>
        <w:pageBreakBefore w:val="0"/>
        <w:rPr/>
      </w:pPr>
      <w:r w:rsidDel="00000000" w:rsidR="00000000" w:rsidRPr="00000000">
        <w:rPr>
          <w:rtl w:val="0"/>
        </w:rPr>
        <w:t xml:space="preserve">    "Standing in the doorway were two girls of our grade, both of them holding a few small notebooks."</w:t>
      </w:r>
    </w:p>
    <w:p w:rsidR="00000000" w:rsidDel="00000000" w:rsidP="00000000" w:rsidRDefault="00000000" w:rsidRPr="00000000" w14:paraId="00000E5E">
      <w:pPr>
        <w:pageBreakBefore w:val="0"/>
        <w:rPr/>
      </w:pPr>
      <w:r w:rsidDel="00000000" w:rsidR="00000000" w:rsidRPr="00000000">
        <w:rPr>
          <w:rtl w:val="0"/>
        </w:rPr>
        <w:t xml:space="preserve">    $ y_name = "Girl 1" #&lt;-- Name changes just an FYI</w:t>
      </w:r>
    </w:p>
    <w:p w:rsidR="00000000" w:rsidDel="00000000" w:rsidP="00000000" w:rsidRDefault="00000000" w:rsidRPr="00000000" w14:paraId="00000E5F">
      <w:pPr>
        <w:pageBreakBefore w:val="0"/>
        <w:rPr/>
      </w:pPr>
      <w:r w:rsidDel="00000000" w:rsidR="00000000" w:rsidRPr="00000000">
        <w:rPr>
          <w:rtl w:val="0"/>
        </w:rPr>
        <w:t xml:space="preserve">    $ n_name = "Girl 2"</w:t>
      </w:r>
    </w:p>
    <w:p w:rsidR="00000000" w:rsidDel="00000000" w:rsidP="00000000" w:rsidRDefault="00000000" w:rsidRPr="00000000" w14:paraId="00000E60">
      <w:pPr>
        <w:pageBreakBefore w:val="0"/>
        <w:rPr/>
      </w:pPr>
      <w:r w:rsidDel="00000000" w:rsidR="00000000" w:rsidRPr="00000000">
        <w:rPr>
          <w:rtl w:val="0"/>
        </w:rPr>
        <w:t xml:space="preserve">    play music t7</w:t>
      </w:r>
    </w:p>
    <w:p w:rsidR="00000000" w:rsidDel="00000000" w:rsidP="00000000" w:rsidRDefault="00000000" w:rsidRPr="00000000" w14:paraId="00000E61">
      <w:pPr>
        <w:pageBreakBefore w:val="0"/>
        <w:rPr/>
      </w:pPr>
      <w:r w:rsidDel="00000000" w:rsidR="00000000" w:rsidRPr="00000000">
        <w:rPr>
          <w:rtl w:val="0"/>
        </w:rPr>
        <w:t xml:space="preserve">    y "Oh. My. God. Is that {i}Monika?!{/i}"</w:t>
      </w:r>
    </w:p>
    <w:p w:rsidR="00000000" w:rsidDel="00000000" w:rsidP="00000000" w:rsidRDefault="00000000" w:rsidRPr="00000000" w14:paraId="00000E62">
      <w:pPr>
        <w:pageBreakBefore w:val="0"/>
        <w:rPr/>
      </w:pPr>
      <w:r w:rsidDel="00000000" w:rsidR="00000000" w:rsidRPr="00000000">
        <w:rPr>
          <w:rtl w:val="0"/>
        </w:rPr>
        <w:t xml:space="preserve">    n "Where have you been girl? We've missed you!"</w:t>
      </w:r>
    </w:p>
    <w:p w:rsidR="00000000" w:rsidDel="00000000" w:rsidP="00000000" w:rsidRDefault="00000000" w:rsidRPr="00000000" w14:paraId="00000E63">
      <w:pPr>
        <w:pageBreakBefore w:val="0"/>
        <w:rPr/>
      </w:pPr>
      <w:r w:rsidDel="00000000" w:rsidR="00000000" w:rsidRPr="00000000">
        <w:rPr>
          <w:rtl w:val="0"/>
        </w:rPr>
        <w:t xml:space="preserve">    show monika 1n at t11</w:t>
      </w:r>
    </w:p>
    <w:p w:rsidR="00000000" w:rsidDel="00000000" w:rsidP="00000000" w:rsidRDefault="00000000" w:rsidRPr="00000000" w14:paraId="00000E64">
      <w:pPr>
        <w:pageBreakBefore w:val="0"/>
        <w:rPr/>
      </w:pPr>
      <w:r w:rsidDel="00000000" w:rsidR="00000000" w:rsidRPr="00000000">
        <w:rPr>
          <w:rtl w:val="0"/>
        </w:rPr>
        <w:t xml:space="preserve">    m "Veronica, Rachel, it has been a while hasn't it?"</w:t>
      </w:r>
    </w:p>
    <w:p w:rsidR="00000000" w:rsidDel="00000000" w:rsidP="00000000" w:rsidRDefault="00000000" w:rsidRPr="00000000" w14:paraId="00000E65">
      <w:pPr>
        <w:pageBreakBefore w:val="0"/>
        <w:rPr/>
      </w:pPr>
      <w:r w:rsidDel="00000000" w:rsidR="00000000" w:rsidRPr="00000000">
        <w:rPr>
          <w:rtl w:val="0"/>
        </w:rPr>
        <w:t xml:space="preserve">    show monika 1m</w:t>
      </w:r>
    </w:p>
    <w:p w:rsidR="00000000" w:rsidDel="00000000" w:rsidP="00000000" w:rsidRDefault="00000000" w:rsidRPr="00000000" w14:paraId="00000E66">
      <w:pPr>
        <w:pageBreakBefore w:val="0"/>
        <w:rPr/>
      </w:pPr>
      <w:r w:rsidDel="00000000" w:rsidR="00000000" w:rsidRPr="00000000">
        <w:rPr>
          <w:rtl w:val="0"/>
        </w:rPr>
        <w:t xml:space="preserve">    "I'm completely speechless at the current string of events."</w:t>
      </w:r>
    </w:p>
    <w:p w:rsidR="00000000" w:rsidDel="00000000" w:rsidP="00000000" w:rsidRDefault="00000000" w:rsidRPr="00000000" w14:paraId="00000E67">
      <w:pPr>
        <w:pageBreakBefore w:val="0"/>
        <w:rPr/>
      </w:pPr>
      <w:r w:rsidDel="00000000" w:rsidR="00000000" w:rsidRPr="00000000">
        <w:rPr>
          <w:rtl w:val="0"/>
        </w:rPr>
        <w:t xml:space="preserve">    "Were these some of Monika's friends? Should I know these girls already?"</w:t>
      </w:r>
    </w:p>
    <w:p w:rsidR="00000000" w:rsidDel="00000000" w:rsidP="00000000" w:rsidRDefault="00000000" w:rsidRPr="00000000" w14:paraId="00000E68">
      <w:pPr>
        <w:pageBreakBefore w:val="0"/>
        <w:rPr/>
      </w:pPr>
      <w:r w:rsidDel="00000000" w:rsidR="00000000" w:rsidRPr="00000000">
        <w:rPr>
          <w:rtl w:val="0"/>
        </w:rPr>
        <w:t xml:space="preserve">    m 3n "[player], this is Veronica and Rachel from the debate club."</w:t>
      </w:r>
    </w:p>
    <w:p w:rsidR="00000000" w:rsidDel="00000000" w:rsidP="00000000" w:rsidRDefault="00000000" w:rsidRPr="00000000" w14:paraId="00000E69">
      <w:pPr>
        <w:pageBreakBefore w:val="0"/>
        <w:rPr/>
      </w:pPr>
      <w:r w:rsidDel="00000000" w:rsidR="00000000" w:rsidRPr="00000000">
        <w:rPr>
          <w:rtl w:val="0"/>
        </w:rPr>
        <w:t xml:space="preserve">    m "Veronica and Rachel this is [player], my-{nw}"</w:t>
      </w:r>
    </w:p>
    <w:p w:rsidR="00000000" w:rsidDel="00000000" w:rsidP="00000000" w:rsidRDefault="00000000" w:rsidRPr="00000000" w14:paraId="00000E6A">
      <w:pPr>
        <w:pageBreakBefore w:val="0"/>
        <w:rPr/>
      </w:pPr>
      <w:r w:rsidDel="00000000" w:rsidR="00000000" w:rsidRPr="00000000">
        <w:rPr>
          <w:rtl w:val="0"/>
        </w:rPr>
        <w:t xml:space="preserve">    $ y_name = "Veronica"</w:t>
      </w:r>
    </w:p>
    <w:p w:rsidR="00000000" w:rsidDel="00000000" w:rsidP="00000000" w:rsidRDefault="00000000" w:rsidRPr="00000000" w14:paraId="00000E6B">
      <w:pPr>
        <w:pageBreakBefore w:val="0"/>
        <w:rPr/>
      </w:pPr>
      <w:r w:rsidDel="00000000" w:rsidR="00000000" w:rsidRPr="00000000">
        <w:rPr>
          <w:rtl w:val="0"/>
        </w:rPr>
        <w:t xml:space="preserve">    $ n_name = "Rachel"</w:t>
      </w:r>
    </w:p>
    <w:p w:rsidR="00000000" w:rsidDel="00000000" w:rsidP="00000000" w:rsidRDefault="00000000" w:rsidRPr="00000000" w14:paraId="00000E6C">
      <w:pPr>
        <w:pageBreakBefore w:val="0"/>
        <w:rPr/>
      </w:pPr>
      <w:r w:rsidDel="00000000" w:rsidR="00000000" w:rsidRPr="00000000">
        <w:rPr>
          <w:rtl w:val="0"/>
        </w:rPr>
        <w:t xml:space="preserve">    y "Noooo, {i}the{/i} [player]?"</w:t>
      </w:r>
    </w:p>
    <w:p w:rsidR="00000000" w:rsidDel="00000000" w:rsidP="00000000" w:rsidRDefault="00000000" w:rsidRPr="00000000" w14:paraId="00000E6D">
      <w:pPr>
        <w:pageBreakBefore w:val="0"/>
        <w:rPr/>
      </w:pPr>
      <w:r w:rsidDel="00000000" w:rsidR="00000000" w:rsidRPr="00000000">
        <w:rPr>
          <w:rtl w:val="0"/>
        </w:rPr>
        <w:t xml:space="preserve">    n "O.M.G, I've heard, like, sooo much about your new {i}boyfriend{/i} Monika!"</w:t>
      </w:r>
    </w:p>
    <w:p w:rsidR="00000000" w:rsidDel="00000000" w:rsidP="00000000" w:rsidRDefault="00000000" w:rsidRPr="00000000" w14:paraId="00000E6E">
      <w:pPr>
        <w:pageBreakBefore w:val="0"/>
        <w:rPr/>
      </w:pPr>
      <w:r w:rsidDel="00000000" w:rsidR="00000000" w:rsidRPr="00000000">
        <w:rPr>
          <w:rtl w:val="0"/>
        </w:rPr>
        <w:t xml:space="preserve">    show monika 1d at t44</w:t>
      </w:r>
    </w:p>
    <w:p w:rsidR="00000000" w:rsidDel="00000000" w:rsidP="00000000" w:rsidRDefault="00000000" w:rsidRPr="00000000" w14:paraId="00000E6F">
      <w:pPr>
        <w:pageBreakBefore w:val="0"/>
        <w:rPr/>
      </w:pPr>
      <w:r w:rsidDel="00000000" w:rsidR="00000000" w:rsidRPr="00000000">
        <w:rPr>
          <w:rtl w:val="0"/>
        </w:rPr>
        <w:t xml:space="preserve">    m "Hey!"</w:t>
      </w:r>
    </w:p>
    <w:p w:rsidR="00000000" w:rsidDel="00000000" w:rsidP="00000000" w:rsidRDefault="00000000" w:rsidRPr="00000000" w14:paraId="00000E70">
      <w:pPr>
        <w:pageBreakBefore w:val="0"/>
        <w:rPr/>
      </w:pPr>
      <w:r w:rsidDel="00000000" w:rsidR="00000000" w:rsidRPr="00000000">
        <w:rPr>
          <w:rtl w:val="0"/>
        </w:rPr>
        <w:t xml:space="preserve">    "The girls close in on me, cutting Monika off and cornering me."</w:t>
      </w:r>
    </w:p>
    <w:p w:rsidR="00000000" w:rsidDel="00000000" w:rsidP="00000000" w:rsidRDefault="00000000" w:rsidRPr="00000000" w14:paraId="00000E71">
      <w:pPr>
        <w:pageBreakBefore w:val="0"/>
        <w:rPr/>
      </w:pPr>
      <w:r w:rsidDel="00000000" w:rsidR="00000000" w:rsidRPr="00000000">
        <w:rPr>
          <w:rtl w:val="0"/>
        </w:rPr>
        <w:t xml:space="preserve">    show monika 1c</w:t>
      </w:r>
    </w:p>
    <w:p w:rsidR="00000000" w:rsidDel="00000000" w:rsidP="00000000" w:rsidRDefault="00000000" w:rsidRPr="00000000" w14:paraId="00000E72">
      <w:pPr>
        <w:pageBreakBefore w:val="0"/>
        <w:rPr/>
      </w:pPr>
      <w:r w:rsidDel="00000000" w:rsidR="00000000" w:rsidRPr="00000000">
        <w:rPr>
          <w:rtl w:val="0"/>
        </w:rPr>
        <w:t xml:space="preserve">    y "So you're the one that our Monika is {i}dating{/i} now?"</w:t>
      </w:r>
    </w:p>
    <w:p w:rsidR="00000000" w:rsidDel="00000000" w:rsidP="00000000" w:rsidRDefault="00000000" w:rsidRPr="00000000" w14:paraId="00000E73">
      <w:pPr>
        <w:pageBreakBefore w:val="0"/>
        <w:rPr/>
      </w:pPr>
      <w:r w:rsidDel="00000000" w:rsidR="00000000" w:rsidRPr="00000000">
        <w:rPr>
          <w:rtl w:val="0"/>
        </w:rPr>
        <w:t xml:space="preserve">    n "He doesn't even look that cute though... like, his face is so weird."</w:t>
      </w:r>
    </w:p>
    <w:p w:rsidR="00000000" w:rsidDel="00000000" w:rsidP="00000000" w:rsidRDefault="00000000" w:rsidRPr="00000000" w14:paraId="00000E74">
      <w:pPr>
        <w:pageBreakBefore w:val="0"/>
        <w:rPr/>
      </w:pPr>
      <w:r w:rsidDel="00000000" w:rsidR="00000000" w:rsidRPr="00000000">
        <w:rPr>
          <w:rtl w:val="0"/>
        </w:rPr>
        <w:t xml:space="preserve">    show monika 1h</w:t>
      </w:r>
    </w:p>
    <w:p w:rsidR="00000000" w:rsidDel="00000000" w:rsidP="00000000" w:rsidRDefault="00000000" w:rsidRPr="00000000" w14:paraId="00000E75">
      <w:pPr>
        <w:pageBreakBefore w:val="0"/>
        <w:rPr/>
      </w:pPr>
      <w:r w:rsidDel="00000000" w:rsidR="00000000" w:rsidRPr="00000000">
        <w:rPr>
          <w:rtl w:val="0"/>
        </w:rPr>
        <w:t xml:space="preserve">    y "And his arms look so scrawny too, I bet even I could beat him up."</w:t>
      </w:r>
    </w:p>
    <w:p w:rsidR="00000000" w:rsidDel="00000000" w:rsidP="00000000" w:rsidRDefault="00000000" w:rsidRPr="00000000" w14:paraId="00000E76">
      <w:pPr>
        <w:pageBreakBefore w:val="0"/>
        <w:rPr/>
      </w:pPr>
      <w:r w:rsidDel="00000000" w:rsidR="00000000" w:rsidRPr="00000000">
        <w:rPr>
          <w:rtl w:val="0"/>
        </w:rPr>
        <w:t xml:space="preserve">    n "What does Monika even see in you anyway? Is she pity-dating you? I feel {i}soooo{/i} bad."</w:t>
      </w:r>
    </w:p>
    <w:p w:rsidR="00000000" w:rsidDel="00000000" w:rsidP="00000000" w:rsidRDefault="00000000" w:rsidRPr="00000000" w14:paraId="00000E77">
      <w:pPr>
        <w:pageBreakBefore w:val="0"/>
        <w:rPr/>
      </w:pPr>
      <w:r w:rsidDel="00000000" w:rsidR="00000000" w:rsidRPr="00000000">
        <w:rPr>
          <w:rtl w:val="0"/>
        </w:rPr>
        <w:t xml:space="preserve">    n "I bet she wishes she could take someone like our boyfriends out in public."</w:t>
      </w:r>
    </w:p>
    <w:p w:rsidR="00000000" w:rsidDel="00000000" w:rsidP="00000000" w:rsidRDefault="00000000" w:rsidRPr="00000000" w14:paraId="00000E78">
      <w:pPr>
        <w:pageBreakBefore w:val="0"/>
        <w:rPr/>
      </w:pPr>
      <w:r w:rsidDel="00000000" w:rsidR="00000000" w:rsidRPr="00000000">
        <w:rPr>
          <w:rtl w:val="0"/>
        </w:rPr>
        <w:t xml:space="preserve">    y "I bet she's  talking to a few guys already and we don't even know!"</w:t>
      </w:r>
    </w:p>
    <w:p w:rsidR="00000000" w:rsidDel="00000000" w:rsidP="00000000" w:rsidRDefault="00000000" w:rsidRPr="00000000" w14:paraId="00000E79">
      <w:pPr>
        <w:pageBreakBefore w:val="0"/>
        <w:rPr/>
      </w:pPr>
      <w:r w:rsidDel="00000000" w:rsidR="00000000" w:rsidRPr="00000000">
        <w:rPr>
          <w:rtl w:val="0"/>
        </w:rPr>
        <w:t xml:space="preserve">    n "Aww and poor little [player] here is none the wiser, huh?"</w:t>
      </w:r>
    </w:p>
    <w:p w:rsidR="00000000" w:rsidDel="00000000" w:rsidP="00000000" w:rsidRDefault="00000000" w:rsidRPr="00000000" w14:paraId="00000E7A">
      <w:pPr>
        <w:pageBreakBefore w:val="0"/>
        <w:rPr/>
      </w:pPr>
      <w:r w:rsidDel="00000000" w:rsidR="00000000" w:rsidRPr="00000000">
        <w:rPr>
          <w:rtl w:val="0"/>
        </w:rPr>
        <w:t xml:space="preserve">    y "I bet she doesn't even want to have-{nw}"</w:t>
      </w:r>
    </w:p>
    <w:p w:rsidR="00000000" w:rsidDel="00000000" w:rsidP="00000000" w:rsidRDefault="00000000" w:rsidRPr="00000000" w14:paraId="00000E7B">
      <w:pPr>
        <w:pageBreakBefore w:val="0"/>
        <w:rPr/>
      </w:pPr>
      <w:r w:rsidDel="00000000" w:rsidR="00000000" w:rsidRPr="00000000">
        <w:rPr>
          <w:rtl w:val="0"/>
        </w:rPr>
        <w:t xml:space="preserve">    m 1i "{b}ENOUGH.{/b}"</w:t>
      </w:r>
    </w:p>
    <w:p w:rsidR="00000000" w:rsidDel="00000000" w:rsidP="00000000" w:rsidRDefault="00000000" w:rsidRPr="00000000" w14:paraId="00000E7C">
      <w:pPr>
        <w:pageBreakBefore w:val="0"/>
        <w:rPr/>
      </w:pPr>
      <w:r w:rsidDel="00000000" w:rsidR="00000000" w:rsidRPr="00000000">
        <w:rPr>
          <w:rtl w:val="0"/>
        </w:rPr>
        <w:t xml:space="preserve">    show monika 1i at t43</w:t>
      </w:r>
    </w:p>
    <w:p w:rsidR="00000000" w:rsidDel="00000000" w:rsidP="00000000" w:rsidRDefault="00000000" w:rsidRPr="00000000" w14:paraId="00000E7D">
      <w:pPr>
        <w:pageBreakBefore w:val="0"/>
        <w:rPr/>
      </w:pPr>
      <w:r w:rsidDel="00000000" w:rsidR="00000000" w:rsidRPr="00000000">
        <w:rPr>
          <w:rtl w:val="0"/>
        </w:rPr>
        <w:t xml:space="preserve">    m "You are {b}NOT{/b} going to talk down my boyfriend in front of {b}ME{/b}."</w:t>
      </w:r>
    </w:p>
    <w:p w:rsidR="00000000" w:rsidDel="00000000" w:rsidP="00000000" w:rsidRDefault="00000000" w:rsidRPr="00000000" w14:paraId="00000E7E">
      <w:pPr>
        <w:pageBreakBefore w:val="0"/>
        <w:rPr/>
      </w:pPr>
      <w:r w:rsidDel="00000000" w:rsidR="00000000" w:rsidRPr="00000000">
        <w:rPr>
          <w:rtl w:val="0"/>
        </w:rPr>
        <w:t xml:space="preserve">    show monika at t11</w:t>
      </w:r>
    </w:p>
    <w:p w:rsidR="00000000" w:rsidDel="00000000" w:rsidP="00000000" w:rsidRDefault="00000000" w:rsidRPr="00000000" w14:paraId="00000E7F">
      <w:pPr>
        <w:pageBreakBefore w:val="0"/>
        <w:rPr/>
      </w:pPr>
      <w:r w:rsidDel="00000000" w:rsidR="00000000" w:rsidRPr="00000000">
        <w:rPr>
          <w:rtl w:val="0"/>
        </w:rPr>
        <w:t xml:space="preserve">    m 3r "I will {i}personally{/i} make sure you two regret it if I have to."</w:t>
      </w:r>
    </w:p>
    <w:p w:rsidR="00000000" w:rsidDel="00000000" w:rsidP="00000000" w:rsidRDefault="00000000" w:rsidRPr="00000000" w14:paraId="00000E80">
      <w:pPr>
        <w:pageBreakBefore w:val="0"/>
        <w:rPr/>
      </w:pPr>
      <w:r w:rsidDel="00000000" w:rsidR="00000000" w:rsidRPr="00000000">
        <w:rPr>
          <w:rtl w:val="0"/>
        </w:rPr>
        <w:t xml:space="preserve">    show monika 1h</w:t>
      </w:r>
    </w:p>
    <w:p w:rsidR="00000000" w:rsidDel="00000000" w:rsidP="00000000" w:rsidRDefault="00000000" w:rsidRPr="00000000" w14:paraId="00000E81">
      <w:pPr>
        <w:pageBreakBefore w:val="0"/>
        <w:rPr/>
      </w:pPr>
      <w:r w:rsidDel="00000000" w:rsidR="00000000" w:rsidRPr="00000000">
        <w:rPr>
          <w:rtl w:val="0"/>
        </w:rPr>
        <w:t xml:space="preserve">    y "Oooo, you're getting {i}feisty~{/i}"</w:t>
      </w:r>
    </w:p>
    <w:p w:rsidR="00000000" w:rsidDel="00000000" w:rsidP="00000000" w:rsidRDefault="00000000" w:rsidRPr="00000000" w14:paraId="00000E82">
      <w:pPr>
        <w:pageBreakBefore w:val="0"/>
        <w:rPr/>
      </w:pPr>
      <w:r w:rsidDel="00000000" w:rsidR="00000000" w:rsidRPr="00000000">
        <w:rPr>
          <w:rtl w:val="0"/>
        </w:rPr>
        <w:t xml:space="preserve">    n "Cat fight, cat fight!"</w:t>
      </w:r>
    </w:p>
    <w:p w:rsidR="00000000" w:rsidDel="00000000" w:rsidP="00000000" w:rsidRDefault="00000000" w:rsidRPr="00000000" w14:paraId="00000E83">
      <w:pPr>
        <w:pageBreakBefore w:val="0"/>
        <w:rPr/>
      </w:pPr>
      <w:r w:rsidDel="00000000" w:rsidR="00000000" w:rsidRPr="00000000">
        <w:rPr>
          <w:rtl w:val="0"/>
        </w:rPr>
        <w:t xml:space="preserve">    m 1i "Just go back to your club so I can get my stuff and go back to mine."</w:t>
      </w:r>
    </w:p>
    <w:p w:rsidR="00000000" w:rsidDel="00000000" w:rsidP="00000000" w:rsidRDefault="00000000" w:rsidRPr="00000000" w14:paraId="00000E84">
      <w:pPr>
        <w:pageBreakBefore w:val="0"/>
        <w:rPr/>
      </w:pPr>
      <w:r w:rsidDel="00000000" w:rsidR="00000000" w:rsidRPr="00000000">
        <w:rPr>
          <w:rtl w:val="0"/>
        </w:rPr>
        <w:t xml:space="preserve">    show monika 1h</w:t>
      </w:r>
    </w:p>
    <w:p w:rsidR="00000000" w:rsidDel="00000000" w:rsidP="00000000" w:rsidRDefault="00000000" w:rsidRPr="00000000" w14:paraId="00000E85">
      <w:pPr>
        <w:pageBreakBefore w:val="0"/>
        <w:rPr/>
      </w:pPr>
      <w:r w:rsidDel="00000000" w:rsidR="00000000" w:rsidRPr="00000000">
        <w:rPr>
          <w:rtl w:val="0"/>
        </w:rPr>
        <w:t xml:space="preserve">    y "Oh right, your little \"literature club\" or whatever it was called."</w:t>
      </w:r>
    </w:p>
    <w:p w:rsidR="00000000" w:rsidDel="00000000" w:rsidP="00000000" w:rsidRDefault="00000000" w:rsidRPr="00000000" w14:paraId="00000E86">
      <w:pPr>
        <w:pageBreakBefore w:val="0"/>
        <w:rPr/>
      </w:pPr>
      <w:r w:rsidDel="00000000" w:rsidR="00000000" w:rsidRPr="00000000">
        <w:rPr>
          <w:rtl w:val="0"/>
        </w:rPr>
        <w:t xml:space="preserve">    n "More like \"drama club\" if you ask me."</w:t>
      </w:r>
    </w:p>
    <w:p w:rsidR="00000000" w:rsidDel="00000000" w:rsidP="00000000" w:rsidRDefault="00000000" w:rsidRPr="00000000" w14:paraId="00000E87">
      <w:pPr>
        <w:pageBreakBefore w:val="0"/>
        <w:rPr/>
      </w:pPr>
      <w:r w:rsidDel="00000000" w:rsidR="00000000" w:rsidRPr="00000000">
        <w:rPr>
          <w:rtl w:val="0"/>
        </w:rPr>
        <w:t xml:space="preserve">    m 1r "Give it a break already."</w:t>
      </w:r>
    </w:p>
    <w:p w:rsidR="00000000" w:rsidDel="00000000" w:rsidP="00000000" w:rsidRDefault="00000000" w:rsidRPr="00000000" w14:paraId="00000E88">
      <w:pPr>
        <w:pageBreakBefore w:val="0"/>
        <w:rPr/>
      </w:pPr>
      <w:r w:rsidDel="00000000" w:rsidR="00000000" w:rsidRPr="00000000">
        <w:rPr>
          <w:rtl w:val="0"/>
        </w:rPr>
        <w:t xml:space="preserve">    m 1i "Don't you have anything better to be doing?"</w:t>
      </w:r>
    </w:p>
    <w:p w:rsidR="00000000" w:rsidDel="00000000" w:rsidP="00000000" w:rsidRDefault="00000000" w:rsidRPr="00000000" w14:paraId="00000E89">
      <w:pPr>
        <w:pageBreakBefore w:val="0"/>
        <w:rPr/>
      </w:pPr>
      <w:r w:rsidDel="00000000" w:rsidR="00000000" w:rsidRPr="00000000">
        <w:rPr>
          <w:rtl w:val="0"/>
        </w:rPr>
        <w:t xml:space="preserve">    show monika 1h</w:t>
      </w:r>
    </w:p>
    <w:p w:rsidR="00000000" w:rsidDel="00000000" w:rsidP="00000000" w:rsidRDefault="00000000" w:rsidRPr="00000000" w14:paraId="00000E8A">
      <w:pPr>
        <w:pageBreakBefore w:val="0"/>
        <w:rPr/>
      </w:pPr>
      <w:r w:rsidDel="00000000" w:rsidR="00000000" w:rsidRPr="00000000">
        <w:rPr>
          <w:rtl w:val="0"/>
        </w:rPr>
        <w:t xml:space="preserve">    n "Why, when seeing you like this is {i}exciting.{/i}"</w:t>
      </w:r>
    </w:p>
    <w:p w:rsidR="00000000" w:rsidDel="00000000" w:rsidP="00000000" w:rsidRDefault="00000000" w:rsidRPr="00000000" w14:paraId="00000E8B">
      <w:pPr>
        <w:pageBreakBefore w:val="0"/>
        <w:rPr/>
      </w:pPr>
      <w:r w:rsidDel="00000000" w:rsidR="00000000" w:rsidRPr="00000000">
        <w:rPr>
          <w:rtl w:val="0"/>
        </w:rPr>
        <w:t xml:space="preserve">    y "Come on Rachel, lets leave poor Monika and her poor cuck to themselves while we go see our wonderful boys."</w:t>
      </w:r>
    </w:p>
    <w:p w:rsidR="00000000" w:rsidDel="00000000" w:rsidP="00000000" w:rsidRDefault="00000000" w:rsidRPr="00000000" w14:paraId="00000E8C">
      <w:pPr>
        <w:pageBreakBefore w:val="0"/>
        <w:rPr/>
      </w:pPr>
      <w:r w:rsidDel="00000000" w:rsidR="00000000" w:rsidRPr="00000000">
        <w:rPr>
          <w:rtl w:val="0"/>
        </w:rPr>
        <w:t xml:space="preserve">    "The two walk off with their noses pointed up at us, snickering to themselves as they walk down the hallway."</w:t>
      </w:r>
    </w:p>
    <w:p w:rsidR="00000000" w:rsidDel="00000000" w:rsidP="00000000" w:rsidRDefault="00000000" w:rsidRPr="00000000" w14:paraId="00000E8D">
      <w:pPr>
        <w:pageBreakBefore w:val="0"/>
        <w:rPr/>
      </w:pPr>
      <w:r w:rsidDel="00000000" w:rsidR="00000000" w:rsidRPr="00000000">
        <w:rPr>
          <w:rtl w:val="0"/>
        </w:rPr>
        <w:t xml:space="preserve">    stop music fadeout 6.0</w:t>
      </w:r>
    </w:p>
    <w:p w:rsidR="00000000" w:rsidDel="00000000" w:rsidP="00000000" w:rsidRDefault="00000000" w:rsidRPr="00000000" w14:paraId="00000E8E">
      <w:pPr>
        <w:pageBreakBefore w:val="0"/>
        <w:rPr/>
      </w:pPr>
      <w:r w:rsidDel="00000000" w:rsidR="00000000" w:rsidRPr="00000000">
        <w:rPr>
          <w:rtl w:val="0"/>
        </w:rPr>
        <w:t xml:space="preserve">    show monika 1q</w:t>
      </w:r>
    </w:p>
    <w:p w:rsidR="00000000" w:rsidDel="00000000" w:rsidP="00000000" w:rsidRDefault="00000000" w:rsidRPr="00000000" w14:paraId="00000E8F">
      <w:pPr>
        <w:pageBreakBefore w:val="0"/>
        <w:rPr/>
      </w:pPr>
      <w:r w:rsidDel="00000000" w:rsidR="00000000" w:rsidRPr="00000000">
        <w:rPr>
          <w:rtl w:val="0"/>
        </w:rPr>
        <w:t xml:space="preserve">    "I was completely speechless, the unforeseen bombardment that came from the both of them left me completely empty."</w:t>
      </w:r>
    </w:p>
    <w:p w:rsidR="00000000" w:rsidDel="00000000" w:rsidP="00000000" w:rsidRDefault="00000000" w:rsidRPr="00000000" w14:paraId="00000E90">
      <w:pPr>
        <w:pageBreakBefore w:val="0"/>
        <w:rPr/>
      </w:pPr>
      <w:r w:rsidDel="00000000" w:rsidR="00000000" w:rsidRPr="00000000">
        <w:rPr>
          <w:rtl w:val="0"/>
        </w:rPr>
        <w:t xml:space="preserve">    "Is that what girls see in me? Is that why I was alone for so long..."</w:t>
      </w:r>
    </w:p>
    <w:p w:rsidR="00000000" w:rsidDel="00000000" w:rsidP="00000000" w:rsidRDefault="00000000" w:rsidRPr="00000000" w14:paraId="00000E91">
      <w:pPr>
        <w:pageBreakBefore w:val="0"/>
        <w:rPr/>
      </w:pPr>
      <w:r w:rsidDel="00000000" w:rsidR="00000000" w:rsidRPr="00000000">
        <w:rPr>
          <w:rtl w:val="0"/>
        </w:rPr>
        <w:t xml:space="preserve">    m 2r "[player], please don't take a single word those... {i}bitches{/i} said seriously okay?"</w:t>
      </w:r>
    </w:p>
    <w:p w:rsidR="00000000" w:rsidDel="00000000" w:rsidP="00000000" w:rsidRDefault="00000000" w:rsidRPr="00000000" w14:paraId="00000E92">
      <w:pPr>
        <w:pageBreakBefore w:val="0"/>
        <w:rPr/>
      </w:pPr>
      <w:r w:rsidDel="00000000" w:rsidR="00000000" w:rsidRPr="00000000">
        <w:rPr>
          <w:rtl w:val="0"/>
        </w:rPr>
        <w:t xml:space="preserve">    play music t9</w:t>
      </w:r>
    </w:p>
    <w:p w:rsidR="00000000" w:rsidDel="00000000" w:rsidP="00000000" w:rsidRDefault="00000000" w:rsidRPr="00000000" w14:paraId="00000E93">
      <w:pPr>
        <w:pageBreakBefore w:val="0"/>
        <w:rPr/>
      </w:pPr>
      <w:r w:rsidDel="00000000" w:rsidR="00000000" w:rsidRPr="00000000">
        <w:rPr>
          <w:rtl w:val="0"/>
        </w:rPr>
        <w:t xml:space="preserve">    show monika 2q</w:t>
      </w:r>
    </w:p>
    <w:p w:rsidR="00000000" w:rsidDel="00000000" w:rsidP="00000000" w:rsidRDefault="00000000" w:rsidRPr="00000000" w14:paraId="00000E94">
      <w:pPr>
        <w:pageBreakBefore w:val="0"/>
        <w:rPr/>
      </w:pPr>
      <w:r w:rsidDel="00000000" w:rsidR="00000000" w:rsidRPr="00000000">
        <w:rPr>
          <w:rtl w:val="0"/>
        </w:rPr>
        <w:t xml:space="preserve">    mc "M-Monika..."</w:t>
      </w:r>
    </w:p>
    <w:p w:rsidR="00000000" w:rsidDel="00000000" w:rsidP="00000000" w:rsidRDefault="00000000" w:rsidRPr="00000000" w14:paraId="00000E95">
      <w:pPr>
        <w:pageBreakBefore w:val="0"/>
        <w:rPr/>
      </w:pPr>
      <w:r w:rsidDel="00000000" w:rsidR="00000000" w:rsidRPr="00000000">
        <w:rPr>
          <w:rtl w:val="0"/>
        </w:rPr>
        <w:t xml:space="preserve">    m 2r "I don't know why I ever associated myself with those two anyway, nothing but bricks in those heads of theirs."</w:t>
      </w:r>
    </w:p>
    <w:p w:rsidR="00000000" w:rsidDel="00000000" w:rsidP="00000000" w:rsidRDefault="00000000" w:rsidRPr="00000000" w14:paraId="00000E96">
      <w:pPr>
        <w:pageBreakBefore w:val="0"/>
        <w:rPr/>
      </w:pPr>
      <w:r w:rsidDel="00000000" w:rsidR="00000000" w:rsidRPr="00000000">
        <w:rPr>
          <w:rtl w:val="0"/>
        </w:rPr>
        <w:t xml:space="preserve">    m 1i "Saying stuff like that to you, what right do they think they have?"</w:t>
      </w:r>
    </w:p>
    <w:p w:rsidR="00000000" w:rsidDel="00000000" w:rsidP="00000000" w:rsidRDefault="00000000" w:rsidRPr="00000000" w14:paraId="00000E97">
      <w:pPr>
        <w:pageBreakBefore w:val="0"/>
        <w:rPr/>
      </w:pPr>
      <w:r w:rsidDel="00000000" w:rsidR="00000000" w:rsidRPr="00000000">
        <w:rPr>
          <w:rtl w:val="0"/>
        </w:rPr>
        <w:t xml:space="preserve">    m 1r "It makes me so upset I could... gahh!"</w:t>
      </w:r>
    </w:p>
    <w:p w:rsidR="00000000" w:rsidDel="00000000" w:rsidP="00000000" w:rsidRDefault="00000000" w:rsidRPr="00000000" w14:paraId="00000E98">
      <w:pPr>
        <w:pageBreakBefore w:val="0"/>
        <w:rPr/>
      </w:pPr>
      <w:r w:rsidDel="00000000" w:rsidR="00000000" w:rsidRPr="00000000">
        <w:rPr>
          <w:rtl w:val="0"/>
        </w:rPr>
        <w:t xml:space="preserve">    show monika 1f</w:t>
      </w:r>
    </w:p>
    <w:p w:rsidR="00000000" w:rsidDel="00000000" w:rsidP="00000000" w:rsidRDefault="00000000" w:rsidRPr="00000000" w14:paraId="00000E99">
      <w:pPr>
        <w:pageBreakBefore w:val="0"/>
        <w:rPr/>
      </w:pPr>
      <w:r w:rsidDel="00000000" w:rsidR="00000000" w:rsidRPr="00000000">
        <w:rPr>
          <w:rtl w:val="0"/>
        </w:rPr>
        <w:t xml:space="preserve">    mc "Hey, hey, don't worry about it. I'm not hurt by it anyway."</w:t>
      </w:r>
    </w:p>
    <w:p w:rsidR="00000000" w:rsidDel="00000000" w:rsidP="00000000" w:rsidRDefault="00000000" w:rsidRPr="00000000" w14:paraId="00000E9A">
      <w:pPr>
        <w:pageBreakBefore w:val="0"/>
        <w:rPr/>
      </w:pPr>
      <w:r w:rsidDel="00000000" w:rsidR="00000000" w:rsidRPr="00000000">
        <w:rPr>
          <w:rtl w:val="0"/>
        </w:rPr>
        <w:t xml:space="preserve">    m 1g "But they said so many mean things!"</w:t>
      </w:r>
    </w:p>
    <w:p w:rsidR="00000000" w:rsidDel="00000000" w:rsidP="00000000" w:rsidRDefault="00000000" w:rsidRPr="00000000" w14:paraId="00000E9B">
      <w:pPr>
        <w:pageBreakBefore w:val="0"/>
        <w:rPr/>
      </w:pPr>
      <w:r w:rsidDel="00000000" w:rsidR="00000000" w:rsidRPr="00000000">
        <w:rPr>
          <w:rtl w:val="0"/>
        </w:rPr>
        <w:t xml:space="preserve">    m 1p "I would never do something like talk to other people behind your back..."</w:t>
      </w:r>
    </w:p>
    <w:p w:rsidR="00000000" w:rsidDel="00000000" w:rsidP="00000000" w:rsidRDefault="00000000" w:rsidRPr="00000000" w14:paraId="00000E9C">
      <w:pPr>
        <w:pageBreakBefore w:val="0"/>
        <w:rPr/>
      </w:pPr>
      <w:r w:rsidDel="00000000" w:rsidR="00000000" w:rsidRPr="00000000">
        <w:rPr>
          <w:rtl w:val="0"/>
        </w:rPr>
        <w:t xml:space="preserve">    show monika 1o</w:t>
      </w:r>
    </w:p>
    <w:p w:rsidR="00000000" w:rsidDel="00000000" w:rsidP="00000000" w:rsidRDefault="00000000" w:rsidRPr="00000000" w14:paraId="00000E9D">
      <w:pPr>
        <w:pageBreakBefore w:val="0"/>
        <w:rPr/>
      </w:pPr>
      <w:r w:rsidDel="00000000" w:rsidR="00000000" w:rsidRPr="00000000">
        <w:rPr>
          <w:rtl w:val="0"/>
        </w:rPr>
        <w:t xml:space="preserve">    mc "And I know that, they're just some mean words with no truth."</w:t>
      </w:r>
    </w:p>
    <w:p w:rsidR="00000000" w:rsidDel="00000000" w:rsidP="00000000" w:rsidRDefault="00000000" w:rsidRPr="00000000" w14:paraId="00000E9E">
      <w:pPr>
        <w:pageBreakBefore w:val="0"/>
        <w:rPr/>
      </w:pPr>
      <w:r w:rsidDel="00000000" w:rsidR="00000000" w:rsidRPr="00000000">
        <w:rPr>
          <w:rtl w:val="0"/>
        </w:rPr>
        <w:t xml:space="preserve">    mc "They're just jealous of what we have, that's all."</w:t>
      </w:r>
    </w:p>
    <w:p w:rsidR="00000000" w:rsidDel="00000000" w:rsidP="00000000" w:rsidRDefault="00000000" w:rsidRPr="00000000" w14:paraId="00000E9F">
      <w:pPr>
        <w:pageBreakBefore w:val="0"/>
        <w:rPr/>
      </w:pPr>
      <w:r w:rsidDel="00000000" w:rsidR="00000000" w:rsidRPr="00000000">
        <w:rPr>
          <w:rtl w:val="0"/>
        </w:rPr>
        <w:t xml:space="preserve">    m 2n "Yeah, they're just jealous of what we have."</w:t>
      </w:r>
    </w:p>
    <w:p w:rsidR="00000000" w:rsidDel="00000000" w:rsidP="00000000" w:rsidRDefault="00000000" w:rsidRPr="00000000" w14:paraId="00000EA0">
      <w:pPr>
        <w:pageBreakBefore w:val="0"/>
        <w:rPr/>
      </w:pPr>
      <w:r w:rsidDel="00000000" w:rsidR="00000000" w:rsidRPr="00000000">
        <w:rPr>
          <w:rtl w:val="0"/>
        </w:rPr>
        <w:t xml:space="preserve">    m 1e1 "They're just jealous they don't have someone like you."</w:t>
      </w:r>
    </w:p>
    <w:p w:rsidR="00000000" w:rsidDel="00000000" w:rsidP="00000000" w:rsidRDefault="00000000" w:rsidRPr="00000000" w14:paraId="00000EA1">
      <w:pPr>
        <w:pageBreakBefore w:val="0"/>
        <w:rPr/>
      </w:pPr>
      <w:r w:rsidDel="00000000" w:rsidR="00000000" w:rsidRPr="00000000">
        <w:rPr>
          <w:rtl w:val="0"/>
        </w:rPr>
        <w:t xml:space="preserve">    show monika 1j at face with dissolve #&lt;-- Would like to instead use a variant of e with eyes closed. Will create and substitute later</w:t>
      </w:r>
    </w:p>
    <w:p w:rsidR="00000000" w:rsidDel="00000000" w:rsidP="00000000" w:rsidRDefault="00000000" w:rsidRPr="00000000" w14:paraId="00000EA2">
      <w:pPr>
        <w:pageBreakBefore w:val="0"/>
        <w:rPr/>
      </w:pPr>
      <w:r w:rsidDel="00000000" w:rsidR="00000000" w:rsidRPr="00000000">
        <w:rPr>
          <w:rtl w:val="0"/>
        </w:rPr>
        <w:t xml:space="preserve">    "Monika reaches out and wraps her arms around my waist, pulling herself tightly against my chest."</w:t>
      </w:r>
    </w:p>
    <w:p w:rsidR="00000000" w:rsidDel="00000000" w:rsidP="00000000" w:rsidRDefault="00000000" w:rsidRPr="00000000" w14:paraId="00000EA3">
      <w:pPr>
        <w:pageBreakBefore w:val="0"/>
        <w:rPr/>
      </w:pPr>
      <w:r w:rsidDel="00000000" w:rsidR="00000000" w:rsidRPr="00000000">
        <w:rPr>
          <w:rtl w:val="0"/>
        </w:rPr>
        <w:t xml:space="preserve">    "I could feel her rapid heartbeat through my jacket and shirt, she must have been really fired up at them."</w:t>
      </w:r>
    </w:p>
    <w:p w:rsidR="00000000" w:rsidDel="00000000" w:rsidP="00000000" w:rsidRDefault="00000000" w:rsidRPr="00000000" w14:paraId="00000EA4">
      <w:pPr>
        <w:pageBreakBefore w:val="0"/>
        <w:rPr/>
      </w:pPr>
      <w:r w:rsidDel="00000000" w:rsidR="00000000" w:rsidRPr="00000000">
        <w:rPr>
          <w:rtl w:val="0"/>
        </w:rPr>
        <w:t xml:space="preserve">    "I run my hand through her hair and gently caress her back with my other hand as I return her hug."</w:t>
      </w:r>
    </w:p>
    <w:p w:rsidR="00000000" w:rsidDel="00000000" w:rsidP="00000000" w:rsidRDefault="00000000" w:rsidRPr="00000000" w14:paraId="00000EA5">
      <w:pPr>
        <w:pageBreakBefore w:val="0"/>
        <w:rPr/>
      </w:pPr>
      <w:r w:rsidDel="00000000" w:rsidR="00000000" w:rsidRPr="00000000">
        <w:rPr>
          <w:rtl w:val="0"/>
        </w:rPr>
        <w:t xml:space="preserve">    mc "Let's grab the stuff we need and get back to the club Monika, then we can really relax."</w:t>
      </w:r>
    </w:p>
    <w:p w:rsidR="00000000" w:rsidDel="00000000" w:rsidP="00000000" w:rsidRDefault="00000000" w:rsidRPr="00000000" w14:paraId="00000EA6">
      <w:pPr>
        <w:pageBreakBefore w:val="0"/>
        <w:rPr/>
      </w:pPr>
      <w:r w:rsidDel="00000000" w:rsidR="00000000" w:rsidRPr="00000000">
        <w:rPr>
          <w:rtl w:val="0"/>
        </w:rPr>
        <w:t xml:space="preserve">    m 1e1 "Can we stay like this just a bit longer, please?"</w:t>
      </w:r>
    </w:p>
    <w:p w:rsidR="00000000" w:rsidDel="00000000" w:rsidP="00000000" w:rsidRDefault="00000000" w:rsidRPr="00000000" w14:paraId="00000EA7">
      <w:pPr>
        <w:pageBreakBefore w:val="0"/>
        <w:rPr/>
      </w:pPr>
      <w:r w:rsidDel="00000000" w:rsidR="00000000" w:rsidRPr="00000000">
        <w:rPr>
          <w:rtl w:val="0"/>
        </w:rPr>
        <w:t xml:space="preserve">    show monika 1e</w:t>
      </w:r>
    </w:p>
    <w:p w:rsidR="00000000" w:rsidDel="00000000" w:rsidP="00000000" w:rsidRDefault="00000000" w:rsidRPr="00000000" w14:paraId="00000EA8">
      <w:pPr>
        <w:pageBreakBefore w:val="0"/>
        <w:rPr/>
      </w:pPr>
      <w:r w:rsidDel="00000000" w:rsidR="00000000" w:rsidRPr="00000000">
        <w:rPr>
          <w:rtl w:val="0"/>
        </w:rPr>
        <w:t xml:space="preserve">    mc "Alright, just a little more."</w:t>
      </w:r>
    </w:p>
    <w:p w:rsidR="00000000" w:rsidDel="00000000" w:rsidP="00000000" w:rsidRDefault="00000000" w:rsidRPr="00000000" w14:paraId="00000EA9">
      <w:pPr>
        <w:pageBreakBefore w:val="0"/>
        <w:rPr/>
      </w:pPr>
      <w:r w:rsidDel="00000000" w:rsidR="00000000" w:rsidRPr="00000000">
        <w:rPr>
          <w:rtl w:val="0"/>
        </w:rPr>
        <w:t xml:space="preserve">    show monika 1k</w:t>
      </w:r>
    </w:p>
    <w:p w:rsidR="00000000" w:rsidDel="00000000" w:rsidP="00000000" w:rsidRDefault="00000000" w:rsidRPr="00000000" w14:paraId="00000EAA">
      <w:pPr>
        <w:pageBreakBefore w:val="0"/>
        <w:rPr/>
      </w:pPr>
      <w:r w:rsidDel="00000000" w:rsidR="00000000" w:rsidRPr="00000000">
        <w:rPr>
          <w:rtl w:val="0"/>
        </w:rPr>
        <w:t xml:space="preserve">    "Monika buries herself ever deeper into my chest, and I couldn't have complained even if I wanted to."</w:t>
      </w:r>
    </w:p>
    <w:p w:rsidR="00000000" w:rsidDel="00000000" w:rsidP="00000000" w:rsidRDefault="00000000" w:rsidRPr="00000000" w14:paraId="00000EAB">
      <w:pPr>
        <w:pageBreakBefore w:val="0"/>
        <w:rPr/>
      </w:pPr>
      <w:r w:rsidDel="00000000" w:rsidR="00000000" w:rsidRPr="00000000">
        <w:rPr>
          <w:rtl w:val="0"/>
        </w:rPr>
        <w:t xml:space="preserve">    stop music fadeout 2.0</w:t>
      </w:r>
    </w:p>
    <w:p w:rsidR="00000000" w:rsidDel="00000000" w:rsidP="00000000" w:rsidRDefault="00000000" w:rsidRPr="00000000" w14:paraId="00000EAC">
      <w:pPr>
        <w:pageBreakBefore w:val="0"/>
        <w:rPr/>
      </w:pPr>
      <w:r w:rsidDel="00000000" w:rsidR="00000000" w:rsidRPr="00000000">
        <w:rPr>
          <w:rtl w:val="0"/>
        </w:rPr>
        <w:t xml:space="preserve">    #C3</w:t>
      </w:r>
    </w:p>
    <w:p w:rsidR="00000000" w:rsidDel="00000000" w:rsidP="00000000" w:rsidRDefault="00000000" w:rsidRPr="00000000" w14:paraId="00000EAD">
      <w:pPr>
        <w:pageBreakBefore w:val="0"/>
        <w:rPr/>
      </w:pPr>
      <w:r w:rsidDel="00000000" w:rsidR="00000000" w:rsidRPr="00000000">
        <w:rPr>
          <w:rtl w:val="0"/>
        </w:rPr>
        <w:t xml:space="preserve">    $ y_name "Yuri"</w:t>
      </w:r>
    </w:p>
    <w:p w:rsidR="00000000" w:rsidDel="00000000" w:rsidP="00000000" w:rsidRDefault="00000000" w:rsidRPr="00000000" w14:paraId="00000EAE">
      <w:pPr>
        <w:pageBreakBefore w:val="0"/>
        <w:rPr/>
      </w:pPr>
      <w:r w:rsidDel="00000000" w:rsidR="00000000" w:rsidRPr="00000000">
        <w:rPr>
          <w:rtl w:val="0"/>
        </w:rPr>
        <w:t xml:space="preserve">    $ n_name "Natsuki"</w:t>
      </w:r>
    </w:p>
    <w:p w:rsidR="00000000" w:rsidDel="00000000" w:rsidP="00000000" w:rsidRDefault="00000000" w:rsidRPr="00000000" w14:paraId="00000EAF">
      <w:pPr>
        <w:pageBreakBefore w:val="0"/>
        <w:rPr/>
      </w:pPr>
      <w:r w:rsidDel="00000000" w:rsidR="00000000" w:rsidRPr="00000000">
        <w:rPr>
          <w:rtl w:val="0"/>
        </w:rPr>
        <w:t xml:space="preserve">    scene bg hallway_day with wipeleft_scene</w:t>
      </w:r>
    </w:p>
    <w:p w:rsidR="00000000" w:rsidDel="00000000" w:rsidP="00000000" w:rsidRDefault="00000000" w:rsidRPr="00000000" w14:paraId="00000EB0">
      <w:pPr>
        <w:pageBreakBefore w:val="0"/>
        <w:rPr/>
      </w:pPr>
      <w:r w:rsidDel="00000000" w:rsidR="00000000" w:rsidRPr="00000000">
        <w:rPr>
          <w:rtl w:val="0"/>
        </w:rPr>
        <w:t xml:space="preserve">    play music t3</w:t>
      </w:r>
    </w:p>
    <w:p w:rsidR="00000000" w:rsidDel="00000000" w:rsidP="00000000" w:rsidRDefault="00000000" w:rsidRPr="00000000" w14:paraId="00000EB1">
      <w:pPr>
        <w:pageBreakBefore w:val="0"/>
        <w:rPr/>
      </w:pPr>
      <w:r w:rsidDel="00000000" w:rsidR="00000000" w:rsidRPr="00000000">
        <w:rPr>
          <w:rtl w:val="0"/>
        </w:rPr>
        <w:t xml:space="preserve">    "As we made our way back to the club room, my arms begged me for mercy."</w:t>
      </w:r>
    </w:p>
    <w:p w:rsidR="00000000" w:rsidDel="00000000" w:rsidP="00000000" w:rsidRDefault="00000000" w:rsidRPr="00000000" w14:paraId="00000EB2">
      <w:pPr>
        <w:pageBreakBefore w:val="0"/>
        <w:rPr/>
      </w:pPr>
      <w:r w:rsidDel="00000000" w:rsidR="00000000" w:rsidRPr="00000000">
        <w:rPr>
          <w:rtl w:val="0"/>
        </w:rPr>
        <w:t xml:space="preserve">    "Monika had decided to grab three whole boxes of paper for the club instead of the original two."</w:t>
      </w:r>
    </w:p>
    <w:p w:rsidR="00000000" w:rsidDel="00000000" w:rsidP="00000000" w:rsidRDefault="00000000" w:rsidRPr="00000000" w14:paraId="00000EB3">
      <w:pPr>
        <w:pageBreakBefore w:val="0"/>
        <w:rPr/>
      </w:pPr>
      <w:r w:rsidDel="00000000" w:rsidR="00000000" w:rsidRPr="00000000">
        <w:rPr>
          <w:rtl w:val="0"/>
        </w:rPr>
        <w:t xml:space="preserve">    show monika 1o at l11 zorder 4</w:t>
      </w:r>
    </w:p>
    <w:p w:rsidR="00000000" w:rsidDel="00000000" w:rsidP="00000000" w:rsidRDefault="00000000" w:rsidRPr="00000000" w14:paraId="00000EB4">
      <w:pPr>
        <w:pageBreakBefore w:val="0"/>
        <w:rPr/>
      </w:pPr>
      <w:r w:rsidDel="00000000" w:rsidR="00000000" w:rsidRPr="00000000">
        <w:rPr>
          <w:rtl w:val="0"/>
        </w:rPr>
        <w:t xml:space="preserve">    "Monika had been quiet for most of the way back, with a slight frown seemingly stuck on her lips."</w:t>
      </w:r>
    </w:p>
    <w:p w:rsidR="00000000" w:rsidDel="00000000" w:rsidP="00000000" w:rsidRDefault="00000000" w:rsidRPr="00000000" w14:paraId="00000EB5">
      <w:pPr>
        <w:pageBreakBefore w:val="0"/>
        <w:rPr/>
      </w:pPr>
      <w:r w:rsidDel="00000000" w:rsidR="00000000" w:rsidRPr="00000000">
        <w:rPr>
          <w:rtl w:val="0"/>
        </w:rPr>
        <w:t xml:space="preserve">    show monika 1c</w:t>
      </w:r>
    </w:p>
    <w:p w:rsidR="00000000" w:rsidDel="00000000" w:rsidP="00000000" w:rsidRDefault="00000000" w:rsidRPr="00000000" w14:paraId="00000EB6">
      <w:pPr>
        <w:pageBreakBefore w:val="0"/>
        <w:rPr/>
      </w:pPr>
      <w:r w:rsidDel="00000000" w:rsidR="00000000" w:rsidRPr="00000000">
        <w:rPr>
          <w:rtl w:val="0"/>
        </w:rPr>
        <w:t xml:space="preserve">    mc "Monika?"</w:t>
      </w:r>
    </w:p>
    <w:p w:rsidR="00000000" w:rsidDel="00000000" w:rsidP="00000000" w:rsidRDefault="00000000" w:rsidRPr="00000000" w14:paraId="00000EB7">
      <w:pPr>
        <w:pageBreakBefore w:val="0"/>
        <w:rPr/>
      </w:pPr>
      <w:r w:rsidDel="00000000" w:rsidR="00000000" w:rsidRPr="00000000">
        <w:rPr>
          <w:rtl w:val="0"/>
        </w:rPr>
        <w:t xml:space="preserve">    m 1d "Yeah?"</w:t>
      </w:r>
    </w:p>
    <w:p w:rsidR="00000000" w:rsidDel="00000000" w:rsidP="00000000" w:rsidRDefault="00000000" w:rsidRPr="00000000" w14:paraId="00000EB8">
      <w:pPr>
        <w:pageBreakBefore w:val="0"/>
        <w:rPr/>
      </w:pPr>
      <w:r w:rsidDel="00000000" w:rsidR="00000000" w:rsidRPr="00000000">
        <w:rPr>
          <w:rtl w:val="0"/>
        </w:rPr>
        <w:t xml:space="preserve">    show monika 1c</w:t>
      </w:r>
    </w:p>
    <w:p w:rsidR="00000000" w:rsidDel="00000000" w:rsidP="00000000" w:rsidRDefault="00000000" w:rsidRPr="00000000" w14:paraId="00000EB9">
      <w:pPr>
        <w:pageBreakBefore w:val="0"/>
        <w:rPr/>
      </w:pPr>
      <w:r w:rsidDel="00000000" w:rsidR="00000000" w:rsidRPr="00000000">
        <w:rPr>
          <w:rtl w:val="0"/>
        </w:rPr>
        <w:t xml:space="preserve">    mc "You doing okay?"</w:t>
      </w:r>
    </w:p>
    <w:p w:rsidR="00000000" w:rsidDel="00000000" w:rsidP="00000000" w:rsidRDefault="00000000" w:rsidRPr="00000000" w14:paraId="00000EBA">
      <w:pPr>
        <w:pageBreakBefore w:val="0"/>
        <w:rPr/>
      </w:pPr>
      <w:r w:rsidDel="00000000" w:rsidR="00000000" w:rsidRPr="00000000">
        <w:rPr>
          <w:rtl w:val="0"/>
        </w:rPr>
        <w:t xml:space="preserve">    m 1n "Yeah, I'm fine."</w:t>
      </w:r>
    </w:p>
    <w:p w:rsidR="00000000" w:rsidDel="00000000" w:rsidP="00000000" w:rsidRDefault="00000000" w:rsidRPr="00000000" w14:paraId="00000EBB">
      <w:pPr>
        <w:pageBreakBefore w:val="0"/>
        <w:rPr/>
      </w:pPr>
      <w:r w:rsidDel="00000000" w:rsidR="00000000" w:rsidRPr="00000000">
        <w:rPr>
          <w:rtl w:val="0"/>
        </w:rPr>
        <w:t xml:space="preserve">    m 1e1 "How are you doing [player]?"</w:t>
      </w:r>
    </w:p>
    <w:p w:rsidR="00000000" w:rsidDel="00000000" w:rsidP="00000000" w:rsidRDefault="00000000" w:rsidRPr="00000000" w14:paraId="00000EBC">
      <w:pPr>
        <w:pageBreakBefore w:val="0"/>
        <w:rPr/>
      </w:pPr>
      <w:r w:rsidDel="00000000" w:rsidR="00000000" w:rsidRPr="00000000">
        <w:rPr>
          <w:rtl w:val="0"/>
        </w:rPr>
        <w:t xml:space="preserve">    show monika 1e</w:t>
      </w:r>
    </w:p>
    <w:p w:rsidR="00000000" w:rsidDel="00000000" w:rsidP="00000000" w:rsidRDefault="00000000" w:rsidRPr="00000000" w14:paraId="00000EBD">
      <w:pPr>
        <w:pageBreakBefore w:val="0"/>
        <w:rPr/>
      </w:pPr>
      <w:r w:rsidDel="00000000" w:rsidR="00000000" w:rsidRPr="00000000">
        <w:rPr>
          <w:rtl w:val="0"/>
        </w:rPr>
        <w:t xml:space="preserve">    mc "I'm doing the best I can, but I don't know if I'm going to make it though."</w:t>
      </w:r>
    </w:p>
    <w:p w:rsidR="00000000" w:rsidDel="00000000" w:rsidP="00000000" w:rsidRDefault="00000000" w:rsidRPr="00000000" w14:paraId="00000EBE">
      <w:pPr>
        <w:pageBreakBefore w:val="0"/>
        <w:rPr/>
      </w:pPr>
      <w:r w:rsidDel="00000000" w:rsidR="00000000" w:rsidRPr="00000000">
        <w:rPr>
          <w:rtl w:val="0"/>
        </w:rPr>
        <w:t xml:space="preserve">    m 1l "I'm sorry, I shouldn't have signed out three boxes. I just wanted to make sure we had plenty of paper for everyone."</w:t>
      </w:r>
    </w:p>
    <w:p w:rsidR="00000000" w:rsidDel="00000000" w:rsidP="00000000" w:rsidRDefault="00000000" w:rsidRPr="00000000" w14:paraId="00000EBF">
      <w:pPr>
        <w:pageBreakBefore w:val="0"/>
        <w:rPr/>
      </w:pPr>
      <w:r w:rsidDel="00000000" w:rsidR="00000000" w:rsidRPr="00000000">
        <w:rPr>
          <w:rtl w:val="0"/>
        </w:rPr>
        <w:t xml:space="preserve">    show monika 1e</w:t>
      </w:r>
    </w:p>
    <w:p w:rsidR="00000000" w:rsidDel="00000000" w:rsidP="00000000" w:rsidRDefault="00000000" w:rsidRPr="00000000" w14:paraId="00000EC0">
      <w:pPr>
        <w:pageBreakBefore w:val="0"/>
        <w:rPr/>
      </w:pPr>
      <w:r w:rsidDel="00000000" w:rsidR="00000000" w:rsidRPr="00000000">
        <w:rPr>
          <w:rtl w:val="0"/>
        </w:rPr>
        <w:t xml:space="preserve">    mc "I just hope this much will last a while so we don't have to do another supply run soon."</w:t>
      </w:r>
    </w:p>
    <w:p w:rsidR="00000000" w:rsidDel="00000000" w:rsidP="00000000" w:rsidRDefault="00000000" w:rsidRPr="00000000" w14:paraId="00000EC1">
      <w:pPr>
        <w:pageBreakBefore w:val="0"/>
        <w:rPr/>
      </w:pPr>
      <w:r w:rsidDel="00000000" w:rsidR="00000000" w:rsidRPr="00000000">
        <w:rPr>
          <w:rtl w:val="0"/>
        </w:rPr>
        <w:t xml:space="preserve">    m 1n "What, do you not like spending time with me?"</w:t>
      </w:r>
    </w:p>
    <w:p w:rsidR="00000000" w:rsidDel="00000000" w:rsidP="00000000" w:rsidRDefault="00000000" w:rsidRPr="00000000" w14:paraId="00000EC2">
      <w:pPr>
        <w:pageBreakBefore w:val="0"/>
        <w:rPr/>
      </w:pPr>
      <w:r w:rsidDel="00000000" w:rsidR="00000000" w:rsidRPr="00000000">
        <w:rPr>
          <w:rtl w:val="0"/>
        </w:rPr>
        <w:t xml:space="preserve">    show monika 1e</w:t>
      </w:r>
    </w:p>
    <w:p w:rsidR="00000000" w:rsidDel="00000000" w:rsidP="00000000" w:rsidRDefault="00000000" w:rsidRPr="00000000" w14:paraId="00000EC3">
      <w:pPr>
        <w:pageBreakBefore w:val="0"/>
        <w:rPr/>
      </w:pPr>
      <w:r w:rsidDel="00000000" w:rsidR="00000000" w:rsidRPr="00000000">
        <w:rPr>
          <w:rtl w:val="0"/>
        </w:rPr>
        <w:t xml:space="preserve">    mc "Come on, that's not true and you know it."</w:t>
      </w:r>
    </w:p>
    <w:p w:rsidR="00000000" w:rsidDel="00000000" w:rsidP="00000000" w:rsidRDefault="00000000" w:rsidRPr="00000000" w14:paraId="00000EC4">
      <w:pPr>
        <w:pageBreakBefore w:val="0"/>
        <w:rPr/>
      </w:pPr>
      <w:r w:rsidDel="00000000" w:rsidR="00000000" w:rsidRPr="00000000">
        <w:rPr>
          <w:rtl w:val="0"/>
        </w:rPr>
        <w:t xml:space="preserve">    show monika 1m</w:t>
      </w:r>
    </w:p>
    <w:p w:rsidR="00000000" w:rsidDel="00000000" w:rsidP="00000000" w:rsidRDefault="00000000" w:rsidRPr="00000000" w14:paraId="00000EC5">
      <w:pPr>
        <w:pageBreakBefore w:val="0"/>
        <w:rPr/>
      </w:pPr>
      <w:r w:rsidDel="00000000" w:rsidR="00000000" w:rsidRPr="00000000">
        <w:rPr>
          <w:rtl w:val="0"/>
        </w:rPr>
        <w:t xml:space="preserve">    mc "I just don't want to throw my back out carrying boxes across the school."</w:t>
      </w:r>
    </w:p>
    <w:p w:rsidR="00000000" w:rsidDel="00000000" w:rsidP="00000000" w:rsidRDefault="00000000" w:rsidRPr="00000000" w14:paraId="00000EC6">
      <w:pPr>
        <w:pageBreakBefore w:val="0"/>
        <w:rPr/>
      </w:pPr>
      <w:r w:rsidDel="00000000" w:rsidR="00000000" w:rsidRPr="00000000">
        <w:rPr>
          <w:rtl w:val="0"/>
        </w:rPr>
        <w:t xml:space="preserve">    m 3l "I could have taken one, you know."</w:t>
      </w:r>
    </w:p>
    <w:p w:rsidR="00000000" w:rsidDel="00000000" w:rsidP="00000000" w:rsidRDefault="00000000" w:rsidRPr="00000000" w14:paraId="00000EC7">
      <w:pPr>
        <w:pageBreakBefore w:val="0"/>
        <w:rPr/>
      </w:pPr>
      <w:r w:rsidDel="00000000" w:rsidR="00000000" w:rsidRPr="00000000">
        <w:rPr>
          <w:rtl w:val="0"/>
        </w:rPr>
        <w:t xml:space="preserve">    show monika 1c</w:t>
      </w:r>
    </w:p>
    <w:p w:rsidR="00000000" w:rsidDel="00000000" w:rsidP="00000000" w:rsidRDefault="00000000" w:rsidRPr="00000000" w14:paraId="00000EC8">
      <w:pPr>
        <w:pageBreakBefore w:val="0"/>
        <w:rPr/>
      </w:pPr>
      <w:r w:rsidDel="00000000" w:rsidR="00000000" w:rsidRPr="00000000">
        <w:rPr>
          <w:rtl w:val="0"/>
        </w:rPr>
        <w:t xml:space="preserve">    mc "I'm supposed to be the big strong boyfriend though, remember?"</w:t>
      </w:r>
    </w:p>
    <w:p w:rsidR="00000000" w:rsidDel="00000000" w:rsidP="00000000" w:rsidRDefault="00000000" w:rsidRPr="00000000" w14:paraId="00000EC9">
      <w:pPr>
        <w:pageBreakBefore w:val="0"/>
        <w:rPr/>
      </w:pPr>
      <w:r w:rsidDel="00000000" w:rsidR="00000000" w:rsidRPr="00000000">
        <w:rPr>
          <w:rtl w:val="0"/>
        </w:rPr>
        <w:t xml:space="preserve">    m 1e1 "[player], you're plenty strong for me. You don't have to push yourself to impress me or anything."</w:t>
      </w:r>
    </w:p>
    <w:p w:rsidR="00000000" w:rsidDel="00000000" w:rsidP="00000000" w:rsidRDefault="00000000" w:rsidRPr="00000000" w14:paraId="00000ECA">
      <w:pPr>
        <w:pageBreakBefore w:val="0"/>
        <w:rPr/>
      </w:pPr>
      <w:r w:rsidDel="00000000" w:rsidR="00000000" w:rsidRPr="00000000">
        <w:rPr>
          <w:rtl w:val="0"/>
        </w:rPr>
        <w:t xml:space="preserve">    m 1g "I would feel bad if you got yourself hurt doing something like that for me."</w:t>
      </w:r>
    </w:p>
    <w:p w:rsidR="00000000" w:rsidDel="00000000" w:rsidP="00000000" w:rsidRDefault="00000000" w:rsidRPr="00000000" w14:paraId="00000ECB">
      <w:pPr>
        <w:pageBreakBefore w:val="0"/>
        <w:rPr/>
      </w:pPr>
      <w:r w:rsidDel="00000000" w:rsidR="00000000" w:rsidRPr="00000000">
        <w:rPr>
          <w:rtl w:val="0"/>
        </w:rPr>
        <w:t xml:space="preserve">    show monika 1e</w:t>
      </w:r>
    </w:p>
    <w:p w:rsidR="00000000" w:rsidDel="00000000" w:rsidP="00000000" w:rsidRDefault="00000000" w:rsidRPr="00000000" w14:paraId="00000ECC">
      <w:pPr>
        <w:pageBreakBefore w:val="0"/>
        <w:rPr/>
      </w:pPr>
      <w:r w:rsidDel="00000000" w:rsidR="00000000" w:rsidRPr="00000000">
        <w:rPr>
          <w:rtl w:val="0"/>
        </w:rPr>
        <w:t xml:space="preserve">    mc "I wouldn't get myself hurt, trust me."</w:t>
      </w:r>
    </w:p>
    <w:p w:rsidR="00000000" w:rsidDel="00000000" w:rsidP="00000000" w:rsidRDefault="00000000" w:rsidRPr="00000000" w14:paraId="00000ECD">
      <w:pPr>
        <w:pageBreakBefore w:val="0"/>
        <w:rPr/>
      </w:pPr>
      <w:r w:rsidDel="00000000" w:rsidR="00000000" w:rsidRPr="00000000">
        <w:rPr>
          <w:rtl w:val="0"/>
        </w:rPr>
        <w:t xml:space="preserve">    m 1e1 "I'll take your word for it."</w:t>
      </w:r>
    </w:p>
    <w:p w:rsidR="00000000" w:rsidDel="00000000" w:rsidP="00000000" w:rsidRDefault="00000000" w:rsidRPr="00000000" w14:paraId="00000ECE">
      <w:pPr>
        <w:pageBreakBefore w:val="0"/>
        <w:rPr/>
      </w:pPr>
      <w:r w:rsidDel="00000000" w:rsidR="00000000" w:rsidRPr="00000000">
        <w:rPr>
          <w:rtl w:val="0"/>
        </w:rPr>
        <w:t xml:space="preserve">    m 1b "Hey, we're almost to the club!"</w:t>
      </w:r>
    </w:p>
    <w:p w:rsidR="00000000" w:rsidDel="00000000" w:rsidP="00000000" w:rsidRDefault="00000000" w:rsidRPr="00000000" w14:paraId="00000ECF">
      <w:pPr>
        <w:pageBreakBefore w:val="0"/>
        <w:rPr/>
      </w:pPr>
      <w:r w:rsidDel="00000000" w:rsidR="00000000" w:rsidRPr="00000000">
        <w:rPr>
          <w:rtl w:val="0"/>
        </w:rPr>
        <w:t xml:space="preserve">    show monika 1a</w:t>
      </w:r>
    </w:p>
    <w:p w:rsidR="00000000" w:rsidDel="00000000" w:rsidP="00000000" w:rsidRDefault="00000000" w:rsidRPr="00000000" w14:paraId="00000ED0">
      <w:pPr>
        <w:pageBreakBefore w:val="0"/>
        <w:rPr/>
      </w:pPr>
      <w:r w:rsidDel="00000000" w:rsidR="00000000" w:rsidRPr="00000000">
        <w:rPr>
          <w:rtl w:val="0"/>
        </w:rPr>
        <w:t xml:space="preserve">    "We rounded the last corner and the familiar room number came within sight."</w:t>
      </w:r>
    </w:p>
    <w:p w:rsidR="00000000" w:rsidDel="00000000" w:rsidP="00000000" w:rsidRDefault="00000000" w:rsidRPr="00000000" w14:paraId="00000ED1">
      <w:pPr>
        <w:pageBreakBefore w:val="0"/>
        <w:rPr/>
      </w:pPr>
      <w:r w:rsidDel="00000000" w:rsidR="00000000" w:rsidRPr="00000000">
        <w:rPr>
          <w:rtl w:val="0"/>
        </w:rPr>
        <w:t xml:space="preserve">    "Monika walked ahead of me and rapped her foot against the door."</w:t>
      </w:r>
    </w:p>
    <w:p w:rsidR="00000000" w:rsidDel="00000000" w:rsidP="00000000" w:rsidRDefault="00000000" w:rsidRPr="00000000" w14:paraId="00000ED2">
      <w:pPr>
        <w:pageBreakBefore w:val="0"/>
        <w:rPr/>
      </w:pPr>
      <w:r w:rsidDel="00000000" w:rsidR="00000000" w:rsidRPr="00000000">
        <w:rPr>
          <w:rtl w:val="0"/>
        </w:rPr>
        <w:t xml:space="preserve">    m 1b "Hey guys, can you come open the door for us? Our hands are full!"</w:t>
      </w:r>
    </w:p>
    <w:p w:rsidR="00000000" w:rsidDel="00000000" w:rsidP="00000000" w:rsidRDefault="00000000" w:rsidRPr="00000000" w14:paraId="00000ED3">
      <w:pPr>
        <w:pageBreakBefore w:val="0"/>
        <w:rPr/>
      </w:pPr>
      <w:r w:rsidDel="00000000" w:rsidR="00000000" w:rsidRPr="00000000">
        <w:rPr>
          <w:rtl w:val="0"/>
        </w:rPr>
        <w:t xml:space="preserve">    show monika 1a</w:t>
      </w:r>
    </w:p>
    <w:p w:rsidR="00000000" w:rsidDel="00000000" w:rsidP="00000000" w:rsidRDefault="00000000" w:rsidRPr="00000000" w14:paraId="00000ED4">
      <w:pPr>
        <w:pageBreakBefore w:val="0"/>
        <w:rPr/>
      </w:pPr>
      <w:r w:rsidDel="00000000" w:rsidR="00000000" w:rsidRPr="00000000">
        <w:rPr>
          <w:rtl w:val="0"/>
        </w:rPr>
        <w:t xml:space="preserve">    s "They're back, they're back! I'll get it!"</w:t>
      </w:r>
    </w:p>
    <w:p w:rsidR="00000000" w:rsidDel="00000000" w:rsidP="00000000" w:rsidRDefault="00000000" w:rsidRPr="00000000" w14:paraId="00000ED5">
      <w:pPr>
        <w:pageBreakBefore w:val="0"/>
        <w:rPr/>
      </w:pPr>
      <w:r w:rsidDel="00000000" w:rsidR="00000000" w:rsidRPr="00000000">
        <w:rPr>
          <w:rtl w:val="0"/>
        </w:rPr>
        <w:t xml:space="preserve">    show monika 1d</w:t>
      </w:r>
    </w:p>
    <w:p w:rsidR="00000000" w:rsidDel="00000000" w:rsidP="00000000" w:rsidRDefault="00000000" w:rsidRPr="00000000" w14:paraId="00000ED6">
      <w:pPr>
        <w:pageBreakBefore w:val="0"/>
        <w:rPr/>
      </w:pPr>
      <w:r w:rsidDel="00000000" w:rsidR="00000000" w:rsidRPr="00000000">
        <w:rPr>
          <w:rtl w:val="0"/>
        </w:rPr>
        <w:t xml:space="preserve">    play sound "sfx/fall2.ogg"</w:t>
      </w:r>
    </w:p>
    <w:p w:rsidR="00000000" w:rsidDel="00000000" w:rsidP="00000000" w:rsidRDefault="00000000" w:rsidRPr="00000000" w14:paraId="00000ED7">
      <w:pPr>
        <w:pageBreakBefore w:val="0"/>
        <w:rPr/>
      </w:pPr>
      <w:r w:rsidDel="00000000" w:rsidR="00000000" w:rsidRPr="00000000">
        <w:rPr>
          <w:rtl w:val="0"/>
        </w:rPr>
        <w:t xml:space="preserve">    "A loud thud comes from the other side of the door."</w:t>
      </w:r>
    </w:p>
    <w:p w:rsidR="00000000" w:rsidDel="00000000" w:rsidP="00000000" w:rsidRDefault="00000000" w:rsidRPr="00000000" w14:paraId="00000ED8">
      <w:pPr>
        <w:pageBreakBefore w:val="0"/>
        <w:rPr/>
      </w:pPr>
      <w:r w:rsidDel="00000000" w:rsidR="00000000" w:rsidRPr="00000000">
        <w:rPr>
          <w:rtl w:val="0"/>
        </w:rPr>
        <w:t xml:space="preserve">    n "Jeez Sayori, careful!"</w:t>
      </w:r>
    </w:p>
    <w:p w:rsidR="00000000" w:rsidDel="00000000" w:rsidP="00000000" w:rsidRDefault="00000000" w:rsidRPr="00000000" w14:paraId="00000ED9">
      <w:pPr>
        <w:pageBreakBefore w:val="0"/>
        <w:rPr/>
      </w:pPr>
      <w:r w:rsidDel="00000000" w:rsidR="00000000" w:rsidRPr="00000000">
        <w:rPr>
          <w:rtl w:val="0"/>
        </w:rPr>
        <w:t xml:space="preserve">    show monika 1e</w:t>
      </w:r>
    </w:p>
    <w:p w:rsidR="00000000" w:rsidDel="00000000" w:rsidP="00000000" w:rsidRDefault="00000000" w:rsidRPr="00000000" w14:paraId="00000EDA">
      <w:pPr>
        <w:pageBreakBefore w:val="0"/>
        <w:rPr/>
      </w:pPr>
      <w:r w:rsidDel="00000000" w:rsidR="00000000" w:rsidRPr="00000000">
        <w:rPr>
          <w:rtl w:val="0"/>
        </w:rPr>
        <w:t xml:space="preserve">    s "I'm okay!"</w:t>
      </w:r>
    </w:p>
    <w:p w:rsidR="00000000" w:rsidDel="00000000" w:rsidP="00000000" w:rsidRDefault="00000000" w:rsidRPr="00000000" w14:paraId="00000EDB">
      <w:pPr>
        <w:pageBreakBefore w:val="0"/>
        <w:rPr/>
      </w:pPr>
      <w:r w:rsidDel="00000000" w:rsidR="00000000" w:rsidRPr="00000000">
        <w:rPr>
          <w:rtl w:val="0"/>
        </w:rPr>
        <w:t xml:space="preserve">    play sound closet_open</w:t>
      </w:r>
    </w:p>
    <w:p w:rsidR="00000000" w:rsidDel="00000000" w:rsidP="00000000" w:rsidRDefault="00000000" w:rsidRPr="00000000" w14:paraId="00000EDC">
      <w:pPr>
        <w:pageBreakBefore w:val="0"/>
        <w:rPr/>
      </w:pPr>
      <w:r w:rsidDel="00000000" w:rsidR="00000000" w:rsidRPr="00000000">
        <w:rPr>
          <w:rtl w:val="0"/>
        </w:rPr>
        <w:t xml:space="preserve">    "The door swings open and we step inside."</w:t>
      </w:r>
    </w:p>
    <w:p w:rsidR="00000000" w:rsidDel="00000000" w:rsidP="00000000" w:rsidRDefault="00000000" w:rsidRPr="00000000" w14:paraId="00000EDD">
      <w:pPr>
        <w:pageBreakBefore w:val="0"/>
        <w:rPr/>
      </w:pPr>
      <w:r w:rsidDel="00000000" w:rsidR="00000000" w:rsidRPr="00000000">
        <w:rPr>
          <w:rtl w:val="0"/>
        </w:rPr>
        <w:t xml:space="preserve">    show monika at lhide zorder 1</w:t>
      </w:r>
    </w:p>
    <w:p w:rsidR="00000000" w:rsidDel="00000000" w:rsidP="00000000" w:rsidRDefault="00000000" w:rsidRPr="00000000" w14:paraId="00000EDE">
      <w:pPr>
        <w:pageBreakBefore w:val="0"/>
        <w:rPr/>
      </w:pPr>
      <w:r w:rsidDel="00000000" w:rsidR="00000000" w:rsidRPr="00000000">
        <w:rPr>
          <w:rtl w:val="0"/>
        </w:rPr>
        <w:t xml:space="preserve">    scene bg clubroom_day with wipeleft_scene</w:t>
      </w:r>
    </w:p>
    <w:p w:rsidR="00000000" w:rsidDel="00000000" w:rsidP="00000000" w:rsidRDefault="00000000" w:rsidRPr="00000000" w14:paraId="00000EDF">
      <w:pPr>
        <w:pageBreakBefore w:val="0"/>
        <w:rPr/>
      </w:pPr>
      <w:r w:rsidDel="00000000" w:rsidR="00000000" w:rsidRPr="00000000">
        <w:rPr>
          <w:rtl w:val="0"/>
        </w:rPr>
        <w:t xml:space="preserve">    show monika 1a at l21 zorder 3</w:t>
      </w:r>
    </w:p>
    <w:p w:rsidR="00000000" w:rsidDel="00000000" w:rsidP="00000000" w:rsidRDefault="00000000" w:rsidRPr="00000000" w14:paraId="00000EE0">
      <w:pPr>
        <w:pageBreakBefore w:val="0"/>
        <w:rPr/>
      </w:pPr>
      <w:r w:rsidDel="00000000" w:rsidR="00000000" w:rsidRPr="00000000">
        <w:rPr>
          <w:rtl w:val="0"/>
        </w:rPr>
        <w:t xml:space="preserve">    show sayori 4x at tf22 zorder 3</w:t>
      </w:r>
    </w:p>
    <w:p w:rsidR="00000000" w:rsidDel="00000000" w:rsidP="00000000" w:rsidRDefault="00000000" w:rsidRPr="00000000" w14:paraId="00000EE1">
      <w:pPr>
        <w:pageBreakBefore w:val="0"/>
        <w:rPr/>
      </w:pPr>
      <w:r w:rsidDel="00000000" w:rsidR="00000000" w:rsidRPr="00000000">
        <w:rPr>
          <w:rtl w:val="0"/>
        </w:rPr>
        <w:t xml:space="preserve">    s "What did you guys get!"</w:t>
      </w:r>
    </w:p>
    <w:p w:rsidR="00000000" w:rsidDel="00000000" w:rsidP="00000000" w:rsidRDefault="00000000" w:rsidRPr="00000000" w14:paraId="00000EE2">
      <w:pPr>
        <w:pageBreakBefore w:val="0"/>
        <w:rPr/>
      </w:pPr>
      <w:r w:rsidDel="00000000" w:rsidR="00000000" w:rsidRPr="00000000">
        <w:rPr>
          <w:rtl w:val="0"/>
        </w:rPr>
        <w:t xml:space="preserve">    s 2m "Wow [player], those boxes look really heavy!"</w:t>
      </w:r>
    </w:p>
    <w:p w:rsidR="00000000" w:rsidDel="00000000" w:rsidP="00000000" w:rsidRDefault="00000000" w:rsidRPr="00000000" w14:paraId="00000EE3">
      <w:pPr>
        <w:pageBreakBefore w:val="0"/>
        <w:rPr/>
      </w:pPr>
      <w:r w:rsidDel="00000000" w:rsidR="00000000" w:rsidRPr="00000000">
        <w:rPr>
          <w:rtl w:val="0"/>
        </w:rPr>
        <w:t xml:space="preserve">    s 2n "You must be really strong if you brought all those here!"</w:t>
      </w:r>
    </w:p>
    <w:p w:rsidR="00000000" w:rsidDel="00000000" w:rsidP="00000000" w:rsidRDefault="00000000" w:rsidRPr="00000000" w14:paraId="00000EE4">
      <w:pPr>
        <w:pageBreakBefore w:val="0"/>
        <w:rPr/>
      </w:pPr>
      <w:r w:rsidDel="00000000" w:rsidR="00000000" w:rsidRPr="00000000">
        <w:rPr>
          <w:rtl w:val="0"/>
        </w:rPr>
        <w:t xml:space="preserve">    s 1s "But I already knew you were, ehehe~"</w:t>
      </w:r>
    </w:p>
    <w:p w:rsidR="00000000" w:rsidDel="00000000" w:rsidP="00000000" w:rsidRDefault="00000000" w:rsidRPr="00000000" w14:paraId="00000EE5">
      <w:pPr>
        <w:pageBreakBefore w:val="0"/>
        <w:rPr/>
      </w:pPr>
      <w:r w:rsidDel="00000000" w:rsidR="00000000" w:rsidRPr="00000000">
        <w:rPr>
          <w:rtl w:val="0"/>
        </w:rPr>
        <w:t xml:space="preserve">    show sayori 1a at t22</w:t>
      </w:r>
    </w:p>
    <w:p w:rsidR="00000000" w:rsidDel="00000000" w:rsidP="00000000" w:rsidRDefault="00000000" w:rsidRPr="00000000" w14:paraId="00000EE6">
      <w:pPr>
        <w:pageBreakBefore w:val="0"/>
        <w:rPr/>
      </w:pPr>
      <w:r w:rsidDel="00000000" w:rsidR="00000000" w:rsidRPr="00000000">
        <w:rPr>
          <w:rtl w:val="0"/>
        </w:rPr>
        <w:t xml:space="preserve">    show monika 3b at f21</w:t>
      </w:r>
    </w:p>
    <w:p w:rsidR="00000000" w:rsidDel="00000000" w:rsidP="00000000" w:rsidRDefault="00000000" w:rsidRPr="00000000" w14:paraId="00000EE7">
      <w:pPr>
        <w:pageBreakBefore w:val="0"/>
        <w:rPr/>
      </w:pPr>
      <w:r w:rsidDel="00000000" w:rsidR="00000000" w:rsidRPr="00000000">
        <w:rPr>
          <w:rtl w:val="0"/>
        </w:rPr>
        <w:t xml:space="preserve">    m "Yup, that's why I brought him along."</w:t>
      </w:r>
    </w:p>
    <w:p w:rsidR="00000000" w:rsidDel="00000000" w:rsidP="00000000" w:rsidRDefault="00000000" w:rsidRPr="00000000" w14:paraId="00000EE8">
      <w:pPr>
        <w:pageBreakBefore w:val="0"/>
        <w:rPr/>
      </w:pPr>
      <w:r w:rsidDel="00000000" w:rsidR="00000000" w:rsidRPr="00000000">
        <w:rPr>
          <w:rtl w:val="0"/>
        </w:rPr>
        <w:t xml:space="preserve">    m 2b "Now we should have enough paper and writing utensils to get us through a few more weeks of writing."</w:t>
      </w:r>
    </w:p>
    <w:p w:rsidR="00000000" w:rsidDel="00000000" w:rsidP="00000000" w:rsidRDefault="00000000" w:rsidRPr="00000000" w14:paraId="00000EE9">
      <w:pPr>
        <w:pageBreakBefore w:val="0"/>
        <w:rPr/>
      </w:pPr>
      <w:r w:rsidDel="00000000" w:rsidR="00000000" w:rsidRPr="00000000">
        <w:rPr>
          <w:rtl w:val="0"/>
        </w:rPr>
        <w:t xml:space="preserve">    show monika 2c at t21</w:t>
      </w:r>
    </w:p>
    <w:p w:rsidR="00000000" w:rsidDel="00000000" w:rsidP="00000000" w:rsidRDefault="00000000" w:rsidRPr="00000000" w14:paraId="00000EEA">
      <w:pPr>
        <w:pageBreakBefore w:val="0"/>
        <w:rPr/>
      </w:pPr>
      <w:r w:rsidDel="00000000" w:rsidR="00000000" w:rsidRPr="00000000">
        <w:rPr>
          <w:rtl w:val="0"/>
        </w:rPr>
        <w:t xml:space="preserve">    show sayori 1m at f22</w:t>
      </w:r>
    </w:p>
    <w:p w:rsidR="00000000" w:rsidDel="00000000" w:rsidP="00000000" w:rsidRDefault="00000000" w:rsidRPr="00000000" w14:paraId="00000EEB">
      <w:pPr>
        <w:pageBreakBefore w:val="0"/>
        <w:rPr/>
      </w:pPr>
      <w:r w:rsidDel="00000000" w:rsidR="00000000" w:rsidRPr="00000000">
        <w:rPr>
          <w:rtl w:val="0"/>
        </w:rPr>
        <w:t xml:space="preserve">    s "We're going to need all of this! We're going to be writing forever!"</w:t>
      </w:r>
    </w:p>
    <w:p w:rsidR="00000000" w:rsidDel="00000000" w:rsidP="00000000" w:rsidRDefault="00000000" w:rsidRPr="00000000" w14:paraId="00000EEC">
      <w:pPr>
        <w:pageBreakBefore w:val="0"/>
        <w:rPr/>
      </w:pPr>
      <w:r w:rsidDel="00000000" w:rsidR="00000000" w:rsidRPr="00000000">
        <w:rPr>
          <w:rtl w:val="0"/>
        </w:rPr>
        <w:t xml:space="preserve">    show sayori 1n at t22</w:t>
      </w:r>
    </w:p>
    <w:p w:rsidR="00000000" w:rsidDel="00000000" w:rsidP="00000000" w:rsidRDefault="00000000" w:rsidRPr="00000000" w14:paraId="00000EED">
      <w:pPr>
        <w:pageBreakBefore w:val="0"/>
        <w:rPr/>
      </w:pPr>
      <w:r w:rsidDel="00000000" w:rsidR="00000000" w:rsidRPr="00000000">
        <w:rPr>
          <w:rtl w:val="0"/>
        </w:rPr>
        <w:t xml:space="preserve">    show monika 4l at f21</w:t>
      </w:r>
    </w:p>
    <w:p w:rsidR="00000000" w:rsidDel="00000000" w:rsidP="00000000" w:rsidRDefault="00000000" w:rsidRPr="00000000" w14:paraId="00000EEE">
      <w:pPr>
        <w:pageBreakBefore w:val="0"/>
        <w:rPr/>
      </w:pPr>
      <w:r w:rsidDel="00000000" w:rsidR="00000000" w:rsidRPr="00000000">
        <w:rPr>
          <w:rtl w:val="0"/>
        </w:rPr>
        <w:t xml:space="preserve">    m "No no, we're not necessarily going to use {i}all{/i} of this right away."</w:t>
      </w:r>
    </w:p>
    <w:p w:rsidR="00000000" w:rsidDel="00000000" w:rsidP="00000000" w:rsidRDefault="00000000" w:rsidRPr="00000000" w14:paraId="00000EEF">
      <w:pPr>
        <w:pageBreakBefore w:val="0"/>
        <w:rPr/>
      </w:pPr>
      <w:r w:rsidDel="00000000" w:rsidR="00000000" w:rsidRPr="00000000">
        <w:rPr>
          <w:rtl w:val="0"/>
        </w:rPr>
        <w:t xml:space="preserve">    m 4e1 "We grabbed enough so we wouldn't need to go back for a while."</w:t>
      </w:r>
    </w:p>
    <w:p w:rsidR="00000000" w:rsidDel="00000000" w:rsidP="00000000" w:rsidRDefault="00000000" w:rsidRPr="00000000" w14:paraId="00000EF0">
      <w:pPr>
        <w:pageBreakBefore w:val="0"/>
        <w:rPr/>
      </w:pPr>
      <w:r w:rsidDel="00000000" w:rsidR="00000000" w:rsidRPr="00000000">
        <w:rPr>
          <w:rtl w:val="0"/>
        </w:rPr>
        <w:t xml:space="preserve">    show monika 2e at t21</w:t>
      </w:r>
    </w:p>
    <w:p w:rsidR="00000000" w:rsidDel="00000000" w:rsidP="00000000" w:rsidRDefault="00000000" w:rsidRPr="00000000" w14:paraId="00000EF1">
      <w:pPr>
        <w:pageBreakBefore w:val="0"/>
        <w:rPr/>
      </w:pPr>
      <w:r w:rsidDel="00000000" w:rsidR="00000000" w:rsidRPr="00000000">
        <w:rPr>
          <w:rtl w:val="0"/>
        </w:rPr>
        <w:t xml:space="preserve">    show sayori 3l at f22</w:t>
      </w:r>
    </w:p>
    <w:p w:rsidR="00000000" w:rsidDel="00000000" w:rsidP="00000000" w:rsidRDefault="00000000" w:rsidRPr="00000000" w14:paraId="00000EF2">
      <w:pPr>
        <w:pageBreakBefore w:val="0"/>
        <w:rPr/>
      </w:pPr>
      <w:r w:rsidDel="00000000" w:rsidR="00000000" w:rsidRPr="00000000">
        <w:rPr>
          <w:rtl w:val="0"/>
        </w:rPr>
        <w:t xml:space="preserve">    s "Oh, {i}pheew{/i}, I thought we were going to write so much our hands would fall off."</w:t>
      </w:r>
    </w:p>
    <w:p w:rsidR="00000000" w:rsidDel="00000000" w:rsidP="00000000" w:rsidRDefault="00000000" w:rsidRPr="00000000" w14:paraId="00000EF3">
      <w:pPr>
        <w:pageBreakBefore w:val="0"/>
        <w:rPr/>
      </w:pPr>
      <w:r w:rsidDel="00000000" w:rsidR="00000000" w:rsidRPr="00000000">
        <w:rPr>
          <w:rtl w:val="0"/>
        </w:rPr>
        <w:t xml:space="preserve">    show monika 2c</w:t>
      </w:r>
    </w:p>
    <w:p w:rsidR="00000000" w:rsidDel="00000000" w:rsidP="00000000" w:rsidRDefault="00000000" w:rsidRPr="00000000" w14:paraId="00000EF4">
      <w:pPr>
        <w:pageBreakBefore w:val="0"/>
        <w:rPr/>
      </w:pPr>
      <w:r w:rsidDel="00000000" w:rsidR="00000000" w:rsidRPr="00000000">
        <w:rPr>
          <w:rtl w:val="0"/>
        </w:rPr>
        <w:t xml:space="preserve">    s 3c "So what took you guys so long? We thought you two had left the school."</w:t>
      </w:r>
    </w:p>
    <w:p w:rsidR="00000000" w:rsidDel="00000000" w:rsidP="00000000" w:rsidRDefault="00000000" w:rsidRPr="00000000" w14:paraId="00000EF5">
      <w:pPr>
        <w:pageBreakBefore w:val="0"/>
        <w:rPr/>
      </w:pPr>
      <w:r w:rsidDel="00000000" w:rsidR="00000000" w:rsidRPr="00000000">
        <w:rPr>
          <w:rtl w:val="0"/>
        </w:rPr>
        <w:t xml:space="preserve">    show sayori 1b at t22</w:t>
      </w:r>
    </w:p>
    <w:p w:rsidR="00000000" w:rsidDel="00000000" w:rsidP="00000000" w:rsidRDefault="00000000" w:rsidRPr="00000000" w14:paraId="00000EF6">
      <w:pPr>
        <w:pageBreakBefore w:val="0"/>
        <w:rPr/>
      </w:pPr>
      <w:r w:rsidDel="00000000" w:rsidR="00000000" w:rsidRPr="00000000">
        <w:rPr>
          <w:rtl w:val="0"/>
        </w:rPr>
        <w:t xml:space="preserve">    show monika 1p at f21</w:t>
      </w:r>
    </w:p>
    <w:p w:rsidR="00000000" w:rsidDel="00000000" w:rsidP="00000000" w:rsidRDefault="00000000" w:rsidRPr="00000000" w14:paraId="00000EF7">
      <w:pPr>
        <w:pageBreakBefore w:val="0"/>
        <w:rPr/>
      </w:pPr>
      <w:r w:rsidDel="00000000" w:rsidR="00000000" w:rsidRPr="00000000">
        <w:rPr>
          <w:rtl w:val="0"/>
        </w:rPr>
        <w:t xml:space="preserve">    m "Oh we..{w=.75} had a conversation with some people along the way."</w:t>
      </w:r>
    </w:p>
    <w:p w:rsidR="00000000" w:rsidDel="00000000" w:rsidP="00000000" w:rsidRDefault="00000000" w:rsidRPr="00000000" w14:paraId="00000EF8">
      <w:pPr>
        <w:pageBreakBefore w:val="0"/>
        <w:rPr/>
      </w:pPr>
      <w:r w:rsidDel="00000000" w:rsidR="00000000" w:rsidRPr="00000000">
        <w:rPr>
          <w:rtl w:val="0"/>
        </w:rPr>
        <w:t xml:space="preserve">    show monika 1m at t21</w:t>
      </w:r>
    </w:p>
    <w:p w:rsidR="00000000" w:rsidDel="00000000" w:rsidP="00000000" w:rsidRDefault="00000000" w:rsidRPr="00000000" w14:paraId="00000EF9">
      <w:pPr>
        <w:pageBreakBefore w:val="0"/>
        <w:rPr/>
      </w:pPr>
      <w:r w:rsidDel="00000000" w:rsidR="00000000" w:rsidRPr="00000000">
        <w:rPr>
          <w:rtl w:val="0"/>
        </w:rPr>
        <w:t xml:space="preserve">    mc "Yeah, I guess it just took longer than we realized..."</w:t>
      </w:r>
    </w:p>
    <w:p w:rsidR="00000000" w:rsidDel="00000000" w:rsidP="00000000" w:rsidRDefault="00000000" w:rsidRPr="00000000" w14:paraId="00000EFA">
      <w:pPr>
        <w:pageBreakBefore w:val="0"/>
        <w:rPr/>
      </w:pPr>
      <w:r w:rsidDel="00000000" w:rsidR="00000000" w:rsidRPr="00000000">
        <w:rPr>
          <w:rtl w:val="0"/>
        </w:rPr>
        <w:t xml:space="preserve">    show monika 1f at t21</w:t>
      </w:r>
    </w:p>
    <w:p w:rsidR="00000000" w:rsidDel="00000000" w:rsidP="00000000" w:rsidRDefault="00000000" w:rsidRPr="00000000" w14:paraId="00000EFB">
      <w:pPr>
        <w:pageBreakBefore w:val="0"/>
        <w:rPr/>
      </w:pPr>
      <w:r w:rsidDel="00000000" w:rsidR="00000000" w:rsidRPr="00000000">
        <w:rPr>
          <w:rtl w:val="0"/>
        </w:rPr>
        <w:t xml:space="preserve">    show sayori 2e at f22</w:t>
      </w:r>
    </w:p>
    <w:p w:rsidR="00000000" w:rsidDel="00000000" w:rsidP="00000000" w:rsidRDefault="00000000" w:rsidRPr="00000000" w14:paraId="00000EFC">
      <w:pPr>
        <w:pageBreakBefore w:val="0"/>
        <w:rPr/>
      </w:pPr>
      <w:r w:rsidDel="00000000" w:rsidR="00000000" w:rsidRPr="00000000">
        <w:rPr>
          <w:rtl w:val="0"/>
        </w:rPr>
        <w:t xml:space="preserve">    s "Monika, [player], what happened?"</w:t>
      </w:r>
    </w:p>
    <w:p w:rsidR="00000000" w:rsidDel="00000000" w:rsidP="00000000" w:rsidRDefault="00000000" w:rsidRPr="00000000" w14:paraId="00000EFD">
      <w:pPr>
        <w:pageBreakBefore w:val="0"/>
        <w:rPr/>
      </w:pPr>
      <w:r w:rsidDel="00000000" w:rsidR="00000000" w:rsidRPr="00000000">
        <w:rPr>
          <w:rtl w:val="0"/>
        </w:rPr>
        <w:t xml:space="preserve">    show monika 1o</w:t>
      </w:r>
    </w:p>
    <w:p w:rsidR="00000000" w:rsidDel="00000000" w:rsidP="00000000" w:rsidRDefault="00000000" w:rsidRPr="00000000" w14:paraId="00000EFE">
      <w:pPr>
        <w:pageBreakBefore w:val="0"/>
        <w:rPr/>
      </w:pPr>
      <w:r w:rsidDel="00000000" w:rsidR="00000000" w:rsidRPr="00000000">
        <w:rPr>
          <w:rtl w:val="0"/>
        </w:rPr>
        <w:t xml:space="preserve">    s 1h "You both look really upset, did they say something mean to you?"</w:t>
      </w:r>
    </w:p>
    <w:p w:rsidR="00000000" w:rsidDel="00000000" w:rsidP="00000000" w:rsidRDefault="00000000" w:rsidRPr="00000000" w14:paraId="00000EFF">
      <w:pPr>
        <w:pageBreakBefore w:val="0"/>
        <w:rPr/>
      </w:pPr>
      <w:r w:rsidDel="00000000" w:rsidR="00000000" w:rsidRPr="00000000">
        <w:rPr>
          <w:rtl w:val="0"/>
        </w:rPr>
        <w:t xml:space="preserve">    show sayori 1g at t22</w:t>
      </w:r>
    </w:p>
    <w:p w:rsidR="00000000" w:rsidDel="00000000" w:rsidP="00000000" w:rsidRDefault="00000000" w:rsidRPr="00000000" w14:paraId="00000F00">
      <w:pPr>
        <w:pageBreakBefore w:val="0"/>
        <w:rPr/>
      </w:pPr>
      <w:r w:rsidDel="00000000" w:rsidR="00000000" w:rsidRPr="00000000">
        <w:rPr>
          <w:rtl w:val="0"/>
        </w:rPr>
        <w:t xml:space="preserve">    show monika 1q</w:t>
      </w:r>
    </w:p>
    <w:p w:rsidR="00000000" w:rsidDel="00000000" w:rsidP="00000000" w:rsidRDefault="00000000" w:rsidRPr="00000000" w14:paraId="00000F01">
      <w:pPr>
        <w:pageBreakBefore w:val="0"/>
        <w:rPr/>
      </w:pPr>
      <w:r w:rsidDel="00000000" w:rsidR="00000000" w:rsidRPr="00000000">
        <w:rPr>
          <w:rtl w:val="0"/>
        </w:rPr>
        <w:t xml:space="preserve">    mc "Well..."</w:t>
      </w:r>
    </w:p>
    <w:p w:rsidR="00000000" w:rsidDel="00000000" w:rsidP="00000000" w:rsidRDefault="00000000" w:rsidRPr="00000000" w14:paraId="00000F02">
      <w:pPr>
        <w:pageBreakBefore w:val="0"/>
        <w:rPr/>
      </w:pPr>
      <w:r w:rsidDel="00000000" w:rsidR="00000000" w:rsidRPr="00000000">
        <w:rPr>
          <w:rtl w:val="0"/>
        </w:rPr>
        <w:t xml:space="preserve">    show monika 2r at f21</w:t>
      </w:r>
    </w:p>
    <w:p w:rsidR="00000000" w:rsidDel="00000000" w:rsidP="00000000" w:rsidRDefault="00000000" w:rsidRPr="00000000" w14:paraId="00000F03">
      <w:pPr>
        <w:pageBreakBefore w:val="0"/>
        <w:rPr/>
      </w:pPr>
      <w:r w:rsidDel="00000000" w:rsidR="00000000" w:rsidRPr="00000000">
        <w:rPr>
          <w:rtl w:val="0"/>
        </w:rPr>
        <w:t xml:space="preserve">    m "They just... said some insensitive things about us and to [player]."</w:t>
      </w:r>
    </w:p>
    <w:p w:rsidR="00000000" w:rsidDel="00000000" w:rsidP="00000000" w:rsidRDefault="00000000" w:rsidRPr="00000000" w14:paraId="00000F04">
      <w:pPr>
        <w:pageBreakBefore w:val="0"/>
        <w:rPr/>
      </w:pPr>
      <w:r w:rsidDel="00000000" w:rsidR="00000000" w:rsidRPr="00000000">
        <w:rPr>
          <w:rtl w:val="0"/>
        </w:rPr>
        <w:t xml:space="preserve">    m "Stuff about us... being together."</w:t>
      </w:r>
    </w:p>
    <w:p w:rsidR="00000000" w:rsidDel="00000000" w:rsidP="00000000" w:rsidRDefault="00000000" w:rsidRPr="00000000" w14:paraId="00000F05">
      <w:pPr>
        <w:pageBreakBefore w:val="0"/>
        <w:rPr/>
      </w:pPr>
      <w:r w:rsidDel="00000000" w:rsidR="00000000" w:rsidRPr="00000000">
        <w:rPr>
          <w:rtl w:val="0"/>
        </w:rPr>
        <w:t xml:space="preserve">    m 2p "I didn't think anyone would just openly say that to someone but I suppose I was mistaken."</w:t>
      </w:r>
    </w:p>
    <w:p w:rsidR="00000000" w:rsidDel="00000000" w:rsidP="00000000" w:rsidRDefault="00000000" w:rsidRPr="00000000" w14:paraId="00000F06">
      <w:pPr>
        <w:pageBreakBefore w:val="0"/>
        <w:rPr/>
      </w:pPr>
      <w:r w:rsidDel="00000000" w:rsidR="00000000" w:rsidRPr="00000000">
        <w:rPr>
          <w:rtl w:val="0"/>
        </w:rPr>
        <w:t xml:space="preserve">    m 2e1 "But it was just some harsh words with no meaning behind them, it's behind us now."</w:t>
      </w:r>
    </w:p>
    <w:p w:rsidR="00000000" w:rsidDel="00000000" w:rsidP="00000000" w:rsidRDefault="00000000" w:rsidRPr="00000000" w14:paraId="00000F07">
      <w:pPr>
        <w:pageBreakBefore w:val="0"/>
        <w:rPr/>
      </w:pPr>
      <w:r w:rsidDel="00000000" w:rsidR="00000000" w:rsidRPr="00000000">
        <w:rPr>
          <w:rtl w:val="0"/>
        </w:rPr>
        <w:t xml:space="preserve">    show monika 1o at t41</w:t>
      </w:r>
    </w:p>
    <w:p w:rsidR="00000000" w:rsidDel="00000000" w:rsidP="00000000" w:rsidRDefault="00000000" w:rsidRPr="00000000" w14:paraId="00000F08">
      <w:pPr>
        <w:pageBreakBefore w:val="0"/>
        <w:rPr/>
      </w:pPr>
      <w:r w:rsidDel="00000000" w:rsidR="00000000" w:rsidRPr="00000000">
        <w:rPr>
          <w:rtl w:val="0"/>
        </w:rPr>
        <w:t xml:space="preserve">    show sayori 1j at f42</w:t>
      </w:r>
    </w:p>
    <w:p w:rsidR="00000000" w:rsidDel="00000000" w:rsidP="00000000" w:rsidRDefault="00000000" w:rsidRPr="00000000" w14:paraId="00000F09">
      <w:pPr>
        <w:pageBreakBefore w:val="0"/>
        <w:rPr/>
      </w:pPr>
      <w:r w:rsidDel="00000000" w:rsidR="00000000" w:rsidRPr="00000000">
        <w:rPr>
          <w:rtl w:val="0"/>
        </w:rPr>
        <w:t xml:space="preserve">    s "What a bunch of meanies!"</w:t>
      </w:r>
    </w:p>
    <w:p w:rsidR="00000000" w:rsidDel="00000000" w:rsidP="00000000" w:rsidRDefault="00000000" w:rsidRPr="00000000" w14:paraId="00000F0A">
      <w:pPr>
        <w:pageBreakBefore w:val="0"/>
        <w:rPr/>
      </w:pPr>
      <w:r w:rsidDel="00000000" w:rsidR="00000000" w:rsidRPr="00000000">
        <w:rPr>
          <w:rtl w:val="0"/>
        </w:rPr>
        <w:t xml:space="preserve">    show monika 1e</w:t>
      </w:r>
    </w:p>
    <w:p w:rsidR="00000000" w:rsidDel="00000000" w:rsidP="00000000" w:rsidRDefault="00000000" w:rsidRPr="00000000" w14:paraId="00000F0B">
      <w:pPr>
        <w:pageBreakBefore w:val="0"/>
        <w:rPr/>
      </w:pPr>
      <w:r w:rsidDel="00000000" w:rsidR="00000000" w:rsidRPr="00000000">
        <w:rPr>
          <w:rtl w:val="0"/>
        </w:rPr>
        <w:t xml:space="preserve">    s 2j "They don't know anything about you two, and how happy you two are!"</w:t>
      </w:r>
    </w:p>
    <w:p w:rsidR="00000000" w:rsidDel="00000000" w:rsidP="00000000" w:rsidRDefault="00000000" w:rsidRPr="00000000" w14:paraId="00000F0C">
      <w:pPr>
        <w:pageBreakBefore w:val="0"/>
        <w:rPr/>
      </w:pPr>
      <w:r w:rsidDel="00000000" w:rsidR="00000000" w:rsidRPr="00000000">
        <w:rPr>
          <w:rtl w:val="0"/>
        </w:rPr>
        <w:t xml:space="preserve">    s 4h "How could anyone say stuff like that about you, about [player]?!"</w:t>
      </w:r>
    </w:p>
    <w:p w:rsidR="00000000" w:rsidDel="00000000" w:rsidP="00000000" w:rsidRDefault="00000000" w:rsidRPr="00000000" w14:paraId="00000F0D">
      <w:pPr>
        <w:pageBreakBefore w:val="0"/>
        <w:rPr/>
      </w:pPr>
      <w:r w:rsidDel="00000000" w:rsidR="00000000" w:rsidRPr="00000000">
        <w:rPr>
          <w:rtl w:val="0"/>
        </w:rPr>
        <w:t xml:space="preserve">    show monika 2c at t31</w:t>
      </w:r>
    </w:p>
    <w:p w:rsidR="00000000" w:rsidDel="00000000" w:rsidP="00000000" w:rsidRDefault="00000000" w:rsidRPr="00000000" w14:paraId="00000F0E">
      <w:pPr>
        <w:pageBreakBefore w:val="0"/>
        <w:rPr/>
      </w:pPr>
      <w:r w:rsidDel="00000000" w:rsidR="00000000" w:rsidRPr="00000000">
        <w:rPr>
          <w:rtl w:val="0"/>
        </w:rPr>
        <w:t xml:space="preserve">    show sayori 1b at t32</w:t>
      </w:r>
    </w:p>
    <w:p w:rsidR="00000000" w:rsidDel="00000000" w:rsidP="00000000" w:rsidRDefault="00000000" w:rsidRPr="00000000" w14:paraId="00000F0F">
      <w:pPr>
        <w:pageBreakBefore w:val="0"/>
        <w:rPr/>
      </w:pPr>
      <w:r w:rsidDel="00000000" w:rsidR="00000000" w:rsidRPr="00000000">
        <w:rPr>
          <w:rtl w:val="0"/>
        </w:rPr>
        <w:t xml:space="preserve">    show natsuki 5q at tf33</w:t>
      </w:r>
    </w:p>
    <w:p w:rsidR="00000000" w:rsidDel="00000000" w:rsidP="00000000" w:rsidRDefault="00000000" w:rsidRPr="00000000" w14:paraId="00000F10">
      <w:pPr>
        <w:pageBreakBefore w:val="0"/>
        <w:rPr/>
      </w:pPr>
      <w:r w:rsidDel="00000000" w:rsidR="00000000" w:rsidRPr="00000000">
        <w:rPr>
          <w:rtl w:val="0"/>
        </w:rPr>
        <w:t xml:space="preserve">    n "I would have just socked them right then and there."</w:t>
      </w:r>
    </w:p>
    <w:p w:rsidR="00000000" w:rsidDel="00000000" w:rsidP="00000000" w:rsidRDefault="00000000" w:rsidRPr="00000000" w14:paraId="00000F11">
      <w:pPr>
        <w:pageBreakBefore w:val="0"/>
        <w:rPr/>
      </w:pPr>
      <w:r w:rsidDel="00000000" w:rsidR="00000000" w:rsidRPr="00000000">
        <w:rPr>
          <w:rtl w:val="0"/>
        </w:rPr>
        <w:t xml:space="preserve">    n 5w "What right do they have that they can just go and say stuff like that?"</w:t>
      </w:r>
    </w:p>
    <w:p w:rsidR="00000000" w:rsidDel="00000000" w:rsidP="00000000" w:rsidRDefault="00000000" w:rsidRPr="00000000" w14:paraId="00000F12">
      <w:pPr>
        <w:pageBreakBefore w:val="0"/>
        <w:rPr/>
      </w:pPr>
      <w:r w:rsidDel="00000000" w:rsidR="00000000" w:rsidRPr="00000000">
        <w:rPr>
          <w:rtl w:val="0"/>
        </w:rPr>
        <w:t xml:space="preserve">    n 5r "No one should talk to my friends like that, no one."</w:t>
      </w:r>
    </w:p>
    <w:p w:rsidR="00000000" w:rsidDel="00000000" w:rsidP="00000000" w:rsidRDefault="00000000" w:rsidRPr="00000000" w14:paraId="00000F13">
      <w:pPr>
        <w:pageBreakBefore w:val="0"/>
        <w:rPr/>
      </w:pPr>
      <w:r w:rsidDel="00000000" w:rsidR="00000000" w:rsidRPr="00000000">
        <w:rPr>
          <w:rtl w:val="0"/>
        </w:rPr>
        <w:t xml:space="preserve">    show natsuki 5s at t33</w:t>
      </w:r>
    </w:p>
    <w:p w:rsidR="00000000" w:rsidDel="00000000" w:rsidP="00000000" w:rsidRDefault="00000000" w:rsidRPr="00000000" w14:paraId="00000F14">
      <w:pPr>
        <w:pageBreakBefore w:val="0"/>
        <w:rPr/>
      </w:pPr>
      <w:r w:rsidDel="00000000" w:rsidR="00000000" w:rsidRPr="00000000">
        <w:rPr>
          <w:rtl w:val="0"/>
        </w:rPr>
        <w:t xml:space="preserve">    show sayori 2a</w:t>
      </w:r>
    </w:p>
    <w:p w:rsidR="00000000" w:rsidDel="00000000" w:rsidP="00000000" w:rsidRDefault="00000000" w:rsidRPr="00000000" w14:paraId="00000F15">
      <w:pPr>
        <w:pageBreakBefore w:val="0"/>
        <w:rPr/>
      </w:pPr>
      <w:r w:rsidDel="00000000" w:rsidR="00000000" w:rsidRPr="00000000">
        <w:rPr>
          <w:rtl w:val="0"/>
        </w:rPr>
        <w:t xml:space="preserve">    show monika 2e</w:t>
      </w:r>
    </w:p>
    <w:p w:rsidR="00000000" w:rsidDel="00000000" w:rsidP="00000000" w:rsidRDefault="00000000" w:rsidRPr="00000000" w14:paraId="00000F16">
      <w:pPr>
        <w:pageBreakBefore w:val="0"/>
        <w:rPr/>
      </w:pPr>
      <w:r w:rsidDel="00000000" w:rsidR="00000000" w:rsidRPr="00000000">
        <w:rPr>
          <w:rtl w:val="0"/>
        </w:rPr>
        <w:t xml:space="preserve">    mc "Thanks Natsuki, I'm glad I could count on you to have my back."</w:t>
      </w:r>
    </w:p>
    <w:p w:rsidR="00000000" w:rsidDel="00000000" w:rsidP="00000000" w:rsidRDefault="00000000" w:rsidRPr="00000000" w14:paraId="00000F17">
      <w:pPr>
        <w:pageBreakBefore w:val="0"/>
        <w:rPr/>
      </w:pPr>
      <w:r w:rsidDel="00000000" w:rsidR="00000000" w:rsidRPr="00000000">
        <w:rPr>
          <w:rtl w:val="0"/>
        </w:rPr>
        <w:t xml:space="preserve">    show natsuki 1t at f33</w:t>
      </w:r>
    </w:p>
    <w:p w:rsidR="00000000" w:rsidDel="00000000" w:rsidP="00000000" w:rsidRDefault="00000000" w:rsidRPr="00000000" w14:paraId="00000F18">
      <w:pPr>
        <w:pageBreakBefore w:val="0"/>
        <w:rPr/>
      </w:pPr>
      <w:r w:rsidDel="00000000" w:rsidR="00000000" w:rsidRPr="00000000">
        <w:rPr>
          <w:rtl w:val="0"/>
        </w:rPr>
        <w:t xml:space="preserve">    show monika 2m</w:t>
      </w:r>
    </w:p>
    <w:p w:rsidR="00000000" w:rsidDel="00000000" w:rsidP="00000000" w:rsidRDefault="00000000" w:rsidRPr="00000000" w14:paraId="00000F19">
      <w:pPr>
        <w:pageBreakBefore w:val="0"/>
        <w:rPr/>
      </w:pPr>
      <w:r w:rsidDel="00000000" w:rsidR="00000000" w:rsidRPr="00000000">
        <w:rPr>
          <w:rtl w:val="0"/>
        </w:rPr>
        <w:t xml:space="preserve">    show sayori 1d</w:t>
      </w:r>
    </w:p>
    <w:p w:rsidR="00000000" w:rsidDel="00000000" w:rsidP="00000000" w:rsidRDefault="00000000" w:rsidRPr="00000000" w14:paraId="00000F1A">
      <w:pPr>
        <w:pageBreakBefore w:val="0"/>
        <w:rPr/>
      </w:pPr>
      <w:r w:rsidDel="00000000" w:rsidR="00000000" w:rsidRPr="00000000">
        <w:rPr>
          <w:rtl w:val="0"/>
        </w:rPr>
        <w:t xml:space="preserve">    n "I didn't mean just you, I mean.. I would do the same thing for all my friends."</w:t>
      </w:r>
    </w:p>
    <w:p w:rsidR="00000000" w:rsidDel="00000000" w:rsidP="00000000" w:rsidRDefault="00000000" w:rsidRPr="00000000" w14:paraId="00000F1B">
      <w:pPr>
        <w:pageBreakBefore w:val="0"/>
        <w:rPr/>
      </w:pPr>
      <w:r w:rsidDel="00000000" w:rsidR="00000000" w:rsidRPr="00000000">
        <w:rPr>
          <w:rtl w:val="0"/>
        </w:rPr>
        <w:t xml:space="preserve">    show monika 2c at t41 zorder 4</w:t>
      </w:r>
    </w:p>
    <w:p w:rsidR="00000000" w:rsidDel="00000000" w:rsidP="00000000" w:rsidRDefault="00000000" w:rsidRPr="00000000" w14:paraId="00000F1C">
      <w:pPr>
        <w:pageBreakBefore w:val="0"/>
        <w:rPr/>
      </w:pPr>
      <w:r w:rsidDel="00000000" w:rsidR="00000000" w:rsidRPr="00000000">
        <w:rPr>
          <w:rtl w:val="0"/>
        </w:rPr>
        <w:t xml:space="preserve">    show sayori at t42 zorder 2</w:t>
      </w:r>
    </w:p>
    <w:p w:rsidR="00000000" w:rsidDel="00000000" w:rsidP="00000000" w:rsidRDefault="00000000" w:rsidRPr="00000000" w14:paraId="00000F1D">
      <w:pPr>
        <w:pageBreakBefore w:val="0"/>
        <w:rPr/>
      </w:pPr>
      <w:r w:rsidDel="00000000" w:rsidR="00000000" w:rsidRPr="00000000">
        <w:rPr>
          <w:rtl w:val="0"/>
        </w:rPr>
        <w:t xml:space="preserve">    show natsuki 3k at t43 zorder 3</w:t>
      </w:r>
    </w:p>
    <w:p w:rsidR="00000000" w:rsidDel="00000000" w:rsidP="00000000" w:rsidRDefault="00000000" w:rsidRPr="00000000" w14:paraId="00000F1E">
      <w:pPr>
        <w:pageBreakBefore w:val="0"/>
        <w:rPr/>
      </w:pPr>
      <w:r w:rsidDel="00000000" w:rsidR="00000000" w:rsidRPr="00000000">
        <w:rPr>
          <w:rtl w:val="0"/>
        </w:rPr>
        <w:t xml:space="preserve">    show yuri 1h at tf 44 zorder 4</w:t>
      </w:r>
    </w:p>
    <w:p w:rsidR="00000000" w:rsidDel="00000000" w:rsidP="00000000" w:rsidRDefault="00000000" w:rsidRPr="00000000" w14:paraId="00000F1F">
      <w:pPr>
        <w:pageBreakBefore w:val="0"/>
        <w:rPr/>
      </w:pPr>
      <w:r w:rsidDel="00000000" w:rsidR="00000000" w:rsidRPr="00000000">
        <w:rPr>
          <w:rtl w:val="0"/>
        </w:rPr>
        <w:t xml:space="preserve">    y "Someone like that is just easier to avoid than confront."</w:t>
      </w:r>
    </w:p>
    <w:p w:rsidR="00000000" w:rsidDel="00000000" w:rsidP="00000000" w:rsidRDefault="00000000" w:rsidRPr="00000000" w14:paraId="00000F20">
      <w:pPr>
        <w:pageBreakBefore w:val="0"/>
        <w:rPr/>
      </w:pPr>
      <w:r w:rsidDel="00000000" w:rsidR="00000000" w:rsidRPr="00000000">
        <w:rPr>
          <w:rtl w:val="0"/>
        </w:rPr>
        <w:t xml:space="preserve">    y 2l "They can spread all the lies and gossip they want but it's all just empty words."</w:t>
      </w:r>
    </w:p>
    <w:p w:rsidR="00000000" w:rsidDel="00000000" w:rsidP="00000000" w:rsidRDefault="00000000" w:rsidRPr="00000000" w14:paraId="00000F21">
      <w:pPr>
        <w:pageBreakBefore w:val="0"/>
        <w:rPr/>
      </w:pPr>
      <w:r w:rsidDel="00000000" w:rsidR="00000000" w:rsidRPr="00000000">
        <w:rPr>
          <w:rtl w:val="0"/>
        </w:rPr>
        <w:t xml:space="preserve">    y 1j "The only truth they hold is the discontent everyone has in themselves and project on someone else."</w:t>
      </w:r>
    </w:p>
    <w:p w:rsidR="00000000" w:rsidDel="00000000" w:rsidP="00000000" w:rsidRDefault="00000000" w:rsidRPr="00000000" w14:paraId="00000F22">
      <w:pPr>
        <w:pageBreakBefore w:val="0"/>
        <w:rPr/>
      </w:pPr>
      <w:r w:rsidDel="00000000" w:rsidR="00000000" w:rsidRPr="00000000">
        <w:rPr>
          <w:rtl w:val="0"/>
        </w:rPr>
        <w:t xml:space="preserve">    y 3p "W-wait did I ramble again? I'm so sorry!"</w:t>
      </w:r>
    </w:p>
    <w:p w:rsidR="00000000" w:rsidDel="00000000" w:rsidP="00000000" w:rsidRDefault="00000000" w:rsidRPr="00000000" w14:paraId="00000F23">
      <w:pPr>
        <w:pageBreakBefore w:val="0"/>
        <w:rPr/>
      </w:pPr>
      <w:r w:rsidDel="00000000" w:rsidR="00000000" w:rsidRPr="00000000">
        <w:rPr>
          <w:rtl w:val="0"/>
        </w:rPr>
        <w:t xml:space="preserve">    y 3o "I got so caught up in my thoughts and I opened my mouth and..."</w:t>
      </w:r>
    </w:p>
    <w:p w:rsidR="00000000" w:rsidDel="00000000" w:rsidP="00000000" w:rsidRDefault="00000000" w:rsidRPr="00000000" w14:paraId="00000F24">
      <w:pPr>
        <w:pageBreakBefore w:val="0"/>
        <w:rPr/>
      </w:pPr>
      <w:r w:rsidDel="00000000" w:rsidR="00000000" w:rsidRPr="00000000">
        <w:rPr>
          <w:rtl w:val="0"/>
        </w:rPr>
        <w:t xml:space="preserve">    show yuri 3n at t44</w:t>
      </w:r>
    </w:p>
    <w:p w:rsidR="00000000" w:rsidDel="00000000" w:rsidP="00000000" w:rsidRDefault="00000000" w:rsidRPr="00000000" w14:paraId="00000F25">
      <w:pPr>
        <w:pageBreakBefore w:val="0"/>
        <w:rPr/>
      </w:pPr>
      <w:r w:rsidDel="00000000" w:rsidR="00000000" w:rsidRPr="00000000">
        <w:rPr>
          <w:rtl w:val="0"/>
        </w:rPr>
        <w:t xml:space="preserve">    show monika 4e1 at f41</w:t>
      </w:r>
    </w:p>
    <w:p w:rsidR="00000000" w:rsidDel="00000000" w:rsidP="00000000" w:rsidRDefault="00000000" w:rsidRPr="00000000" w14:paraId="00000F26">
      <w:pPr>
        <w:pageBreakBefore w:val="0"/>
        <w:rPr/>
      </w:pPr>
      <w:r w:rsidDel="00000000" w:rsidR="00000000" w:rsidRPr="00000000">
        <w:rPr>
          <w:rtl w:val="0"/>
        </w:rPr>
        <w:t xml:space="preserve">    m "Yuri, you're absolutely right though. They're only projecting onto us."</w:t>
      </w:r>
    </w:p>
    <w:p w:rsidR="00000000" w:rsidDel="00000000" w:rsidP="00000000" w:rsidRDefault="00000000" w:rsidRPr="00000000" w14:paraId="00000F27">
      <w:pPr>
        <w:pageBreakBefore w:val="0"/>
        <w:rPr/>
      </w:pPr>
      <w:r w:rsidDel="00000000" w:rsidR="00000000" w:rsidRPr="00000000">
        <w:rPr>
          <w:rtl w:val="0"/>
        </w:rPr>
        <w:t xml:space="preserve">    m 2e1 "Thank you, all of you, it really means a lot."</w:t>
      </w:r>
    </w:p>
    <w:p w:rsidR="00000000" w:rsidDel="00000000" w:rsidP="00000000" w:rsidRDefault="00000000" w:rsidRPr="00000000" w14:paraId="00000F28">
      <w:pPr>
        <w:pageBreakBefore w:val="0"/>
        <w:rPr/>
      </w:pPr>
      <w:r w:rsidDel="00000000" w:rsidR="00000000" w:rsidRPr="00000000">
        <w:rPr>
          <w:rtl w:val="0"/>
        </w:rPr>
        <w:t xml:space="preserve">    show monika 2e at t41</w:t>
      </w:r>
    </w:p>
    <w:p w:rsidR="00000000" w:rsidDel="00000000" w:rsidP="00000000" w:rsidRDefault="00000000" w:rsidRPr="00000000" w14:paraId="00000F29">
      <w:pPr>
        <w:pageBreakBefore w:val="0"/>
        <w:rPr/>
      </w:pPr>
      <w:r w:rsidDel="00000000" w:rsidR="00000000" w:rsidRPr="00000000">
        <w:rPr>
          <w:rtl w:val="0"/>
        </w:rPr>
        <w:t xml:space="preserve">    show yuri 3q at f44</w:t>
      </w:r>
    </w:p>
    <w:p w:rsidR="00000000" w:rsidDel="00000000" w:rsidP="00000000" w:rsidRDefault="00000000" w:rsidRPr="00000000" w14:paraId="00000F2A">
      <w:pPr>
        <w:pageBreakBefore w:val="0"/>
        <w:rPr/>
      </w:pPr>
      <w:r w:rsidDel="00000000" w:rsidR="00000000" w:rsidRPr="00000000">
        <w:rPr>
          <w:rtl w:val="0"/>
        </w:rPr>
        <w:t xml:space="preserve">    y "Um, yes, you're welcome..."</w:t>
      </w:r>
    </w:p>
    <w:p w:rsidR="00000000" w:rsidDel="00000000" w:rsidP="00000000" w:rsidRDefault="00000000" w:rsidRPr="00000000" w14:paraId="00000F2B">
      <w:pPr>
        <w:pageBreakBefore w:val="0"/>
        <w:rPr/>
      </w:pPr>
      <w:r w:rsidDel="00000000" w:rsidR="00000000" w:rsidRPr="00000000">
        <w:rPr>
          <w:rtl w:val="0"/>
        </w:rPr>
        <w:t xml:space="preserve">    show yuri 3u at t44 zorder 3</w:t>
      </w:r>
    </w:p>
    <w:p w:rsidR="00000000" w:rsidDel="00000000" w:rsidP="00000000" w:rsidRDefault="00000000" w:rsidRPr="00000000" w14:paraId="00000F2C">
      <w:pPr>
        <w:pageBreakBefore w:val="0"/>
        <w:rPr/>
      </w:pPr>
      <w:r w:rsidDel="00000000" w:rsidR="00000000" w:rsidRPr="00000000">
        <w:rPr>
          <w:rtl w:val="0"/>
        </w:rPr>
        <w:t xml:space="preserve">    show natsuki 4d at f43 zorder 4</w:t>
      </w:r>
    </w:p>
    <w:p w:rsidR="00000000" w:rsidDel="00000000" w:rsidP="00000000" w:rsidRDefault="00000000" w:rsidRPr="00000000" w14:paraId="00000F2D">
      <w:pPr>
        <w:pageBreakBefore w:val="0"/>
        <w:rPr/>
      </w:pPr>
      <w:r w:rsidDel="00000000" w:rsidR="00000000" w:rsidRPr="00000000">
        <w:rPr>
          <w:rtl w:val="0"/>
        </w:rPr>
        <w:t xml:space="preserve">    n "Any time! We don't let bullies get our friends down!"</w:t>
      </w:r>
    </w:p>
    <w:p w:rsidR="00000000" w:rsidDel="00000000" w:rsidP="00000000" w:rsidRDefault="00000000" w:rsidRPr="00000000" w14:paraId="00000F2E">
      <w:pPr>
        <w:pageBreakBefore w:val="0"/>
        <w:rPr/>
      </w:pPr>
      <w:r w:rsidDel="00000000" w:rsidR="00000000" w:rsidRPr="00000000">
        <w:rPr>
          <w:rtl w:val="0"/>
        </w:rPr>
        <w:t xml:space="preserve">    show natsuki 4a at t43 zorder 3</w:t>
      </w:r>
    </w:p>
    <w:p w:rsidR="00000000" w:rsidDel="00000000" w:rsidP="00000000" w:rsidRDefault="00000000" w:rsidRPr="00000000" w14:paraId="00000F2F">
      <w:pPr>
        <w:pageBreakBefore w:val="0"/>
        <w:rPr/>
      </w:pPr>
      <w:r w:rsidDel="00000000" w:rsidR="00000000" w:rsidRPr="00000000">
        <w:rPr>
          <w:rtl w:val="0"/>
        </w:rPr>
        <w:t xml:space="preserve">    show monika at t41 zorder 3</w:t>
      </w:r>
    </w:p>
    <w:p w:rsidR="00000000" w:rsidDel="00000000" w:rsidP="00000000" w:rsidRDefault="00000000" w:rsidRPr="00000000" w14:paraId="00000F30">
      <w:pPr>
        <w:pageBreakBefore w:val="0"/>
        <w:rPr/>
      </w:pPr>
      <w:r w:rsidDel="00000000" w:rsidR="00000000" w:rsidRPr="00000000">
        <w:rPr>
          <w:rtl w:val="0"/>
        </w:rPr>
        <w:t xml:space="preserve">    show sayori 4r at f42 zorder 4</w:t>
      </w:r>
    </w:p>
    <w:p w:rsidR="00000000" w:rsidDel="00000000" w:rsidP="00000000" w:rsidRDefault="00000000" w:rsidRPr="00000000" w14:paraId="00000F31">
      <w:pPr>
        <w:pageBreakBefore w:val="0"/>
        <w:rPr/>
      </w:pPr>
      <w:r w:rsidDel="00000000" w:rsidR="00000000" w:rsidRPr="00000000">
        <w:rPr>
          <w:rtl w:val="0"/>
        </w:rPr>
        <w:t xml:space="preserve">    s "Yeah! We make sure everyone is happy!"</w:t>
      </w:r>
    </w:p>
    <w:p w:rsidR="00000000" w:rsidDel="00000000" w:rsidP="00000000" w:rsidRDefault="00000000" w:rsidRPr="00000000" w14:paraId="00000F32">
      <w:pPr>
        <w:pageBreakBefore w:val="0"/>
        <w:rPr/>
      </w:pPr>
      <w:r w:rsidDel="00000000" w:rsidR="00000000" w:rsidRPr="00000000">
        <w:rPr>
          <w:rtl w:val="0"/>
        </w:rPr>
        <w:t xml:space="preserve">    show natsuki at t43 zorder 2</w:t>
      </w:r>
    </w:p>
    <w:p w:rsidR="00000000" w:rsidDel="00000000" w:rsidP="00000000" w:rsidRDefault="00000000" w:rsidRPr="00000000" w14:paraId="00000F33">
      <w:pPr>
        <w:pageBreakBefore w:val="0"/>
        <w:rPr/>
      </w:pPr>
      <w:r w:rsidDel="00000000" w:rsidR="00000000" w:rsidRPr="00000000">
        <w:rPr>
          <w:rtl w:val="0"/>
        </w:rPr>
        <w:t xml:space="preserve">    show sayori 1a at t42 zorder 3</w:t>
      </w:r>
    </w:p>
    <w:p w:rsidR="00000000" w:rsidDel="00000000" w:rsidP="00000000" w:rsidRDefault="00000000" w:rsidRPr="00000000" w14:paraId="00000F34">
      <w:pPr>
        <w:pageBreakBefore w:val="0"/>
        <w:rPr/>
      </w:pPr>
      <w:r w:rsidDel="00000000" w:rsidR="00000000" w:rsidRPr="00000000">
        <w:rPr>
          <w:rtl w:val="0"/>
        </w:rPr>
        <w:t xml:space="preserve">    show monika 2e at t41 zorder 4</w:t>
      </w:r>
    </w:p>
    <w:p w:rsidR="00000000" w:rsidDel="00000000" w:rsidP="00000000" w:rsidRDefault="00000000" w:rsidRPr="00000000" w14:paraId="00000F35">
      <w:pPr>
        <w:pageBreakBefore w:val="0"/>
        <w:rPr/>
      </w:pPr>
      <w:r w:rsidDel="00000000" w:rsidR="00000000" w:rsidRPr="00000000">
        <w:rPr>
          <w:rtl w:val="0"/>
        </w:rPr>
        <w:t xml:space="preserve">    mc "Thanks everyone, you guys are the best."</w:t>
      </w:r>
    </w:p>
    <w:p w:rsidR="00000000" w:rsidDel="00000000" w:rsidP="00000000" w:rsidRDefault="00000000" w:rsidRPr="00000000" w14:paraId="00000F36">
      <w:pPr>
        <w:pageBreakBefore w:val="0"/>
        <w:rPr/>
      </w:pPr>
      <w:r w:rsidDel="00000000" w:rsidR="00000000" w:rsidRPr="00000000">
        <w:rPr>
          <w:rtl w:val="0"/>
        </w:rPr>
        <w:t xml:space="preserve">    show monika 4b at f41</w:t>
      </w:r>
    </w:p>
    <w:p w:rsidR="00000000" w:rsidDel="00000000" w:rsidP="00000000" w:rsidRDefault="00000000" w:rsidRPr="00000000" w14:paraId="00000F37">
      <w:pPr>
        <w:pageBreakBefore w:val="0"/>
        <w:rPr/>
      </w:pPr>
      <w:r w:rsidDel="00000000" w:rsidR="00000000" w:rsidRPr="00000000">
        <w:rPr>
          <w:rtl w:val="0"/>
        </w:rPr>
        <w:t xml:space="preserve">    m "Okay everyone! Let's get back to enjoying club today."</w:t>
      </w:r>
    </w:p>
    <w:p w:rsidR="00000000" w:rsidDel="00000000" w:rsidP="00000000" w:rsidRDefault="00000000" w:rsidRPr="00000000" w14:paraId="00000F38">
      <w:pPr>
        <w:pageBreakBefore w:val="0"/>
        <w:rPr/>
      </w:pPr>
      <w:r w:rsidDel="00000000" w:rsidR="00000000" w:rsidRPr="00000000">
        <w:rPr>
          <w:rtl w:val="0"/>
        </w:rPr>
        <w:t xml:space="preserve">    show monika 2c at t41 zorder 3</w:t>
      </w:r>
    </w:p>
    <w:p w:rsidR="00000000" w:rsidDel="00000000" w:rsidP="00000000" w:rsidRDefault="00000000" w:rsidRPr="00000000" w14:paraId="00000F39">
      <w:pPr>
        <w:pageBreakBefore w:val="0"/>
        <w:rPr/>
      </w:pPr>
      <w:r w:rsidDel="00000000" w:rsidR="00000000" w:rsidRPr="00000000">
        <w:rPr>
          <w:rtl w:val="0"/>
        </w:rPr>
        <w:t xml:space="preserve">    show sayori 2c at f42 zorder 4</w:t>
      </w:r>
    </w:p>
    <w:p w:rsidR="00000000" w:rsidDel="00000000" w:rsidP="00000000" w:rsidRDefault="00000000" w:rsidRPr="00000000" w14:paraId="00000F3A">
      <w:pPr>
        <w:pageBreakBefore w:val="0"/>
        <w:rPr/>
      </w:pPr>
      <w:r w:rsidDel="00000000" w:rsidR="00000000" w:rsidRPr="00000000">
        <w:rPr>
          <w:rtl w:val="0"/>
        </w:rPr>
        <w:t xml:space="preserve">    s "But Monika, it's almost time to head home."</w:t>
      </w:r>
    </w:p>
    <w:p w:rsidR="00000000" w:rsidDel="00000000" w:rsidP="00000000" w:rsidRDefault="00000000" w:rsidRPr="00000000" w14:paraId="00000F3B">
      <w:pPr>
        <w:pageBreakBefore w:val="0"/>
        <w:rPr/>
      </w:pPr>
      <w:r w:rsidDel="00000000" w:rsidR="00000000" w:rsidRPr="00000000">
        <w:rPr>
          <w:rtl w:val="0"/>
        </w:rPr>
        <w:t xml:space="preserve">    show sayori 1b at t42 zorder 3</w:t>
      </w:r>
    </w:p>
    <w:p w:rsidR="00000000" w:rsidDel="00000000" w:rsidP="00000000" w:rsidRDefault="00000000" w:rsidRPr="00000000" w14:paraId="00000F3C">
      <w:pPr>
        <w:pageBreakBefore w:val="0"/>
        <w:rPr/>
      </w:pPr>
      <w:r w:rsidDel="00000000" w:rsidR="00000000" w:rsidRPr="00000000">
        <w:rPr>
          <w:rtl w:val="0"/>
        </w:rPr>
        <w:t xml:space="preserve">    show monika 2d at f41 zorder 4</w:t>
      </w:r>
    </w:p>
    <w:p w:rsidR="00000000" w:rsidDel="00000000" w:rsidP="00000000" w:rsidRDefault="00000000" w:rsidRPr="00000000" w14:paraId="00000F3D">
      <w:pPr>
        <w:pageBreakBefore w:val="0"/>
        <w:rPr/>
      </w:pPr>
      <w:r w:rsidDel="00000000" w:rsidR="00000000" w:rsidRPr="00000000">
        <w:rPr>
          <w:rtl w:val="0"/>
        </w:rPr>
        <w:t xml:space="preserve">    m "It is?"</w:t>
      </w:r>
    </w:p>
    <w:p w:rsidR="00000000" w:rsidDel="00000000" w:rsidP="00000000" w:rsidRDefault="00000000" w:rsidRPr="00000000" w14:paraId="00000F3E">
      <w:pPr>
        <w:pageBreakBefore w:val="0"/>
        <w:rPr/>
      </w:pPr>
      <w:r w:rsidDel="00000000" w:rsidR="00000000" w:rsidRPr="00000000">
        <w:rPr>
          <w:rtl w:val="0"/>
        </w:rPr>
        <w:t xml:space="preserve">    m 2n "Oh gosh, I didn't think we took {i}that{/i} long to grab those supplies."</w:t>
      </w:r>
    </w:p>
    <w:p w:rsidR="00000000" w:rsidDel="00000000" w:rsidP="00000000" w:rsidRDefault="00000000" w:rsidRPr="00000000" w14:paraId="00000F3F">
      <w:pPr>
        <w:pageBreakBefore w:val="0"/>
        <w:rPr/>
      </w:pPr>
      <w:r w:rsidDel="00000000" w:rsidR="00000000" w:rsidRPr="00000000">
        <w:rPr>
          <w:rtl w:val="0"/>
        </w:rPr>
        <w:t xml:space="preserve">    m 4l "Well I guess we can just pack up a bit early today."</w:t>
      </w:r>
    </w:p>
    <w:p w:rsidR="00000000" w:rsidDel="00000000" w:rsidP="00000000" w:rsidRDefault="00000000" w:rsidRPr="00000000" w14:paraId="00000F40">
      <w:pPr>
        <w:pageBreakBefore w:val="0"/>
        <w:rPr/>
      </w:pPr>
      <w:r w:rsidDel="00000000" w:rsidR="00000000" w:rsidRPr="00000000">
        <w:rPr>
          <w:rtl w:val="0"/>
        </w:rPr>
        <w:t xml:space="preserve">    m 2b "Just remember that when we return back from the weekend we'll jump right back into writing."</w:t>
      </w:r>
    </w:p>
    <w:p w:rsidR="00000000" w:rsidDel="00000000" w:rsidP="00000000" w:rsidRDefault="00000000" w:rsidRPr="00000000" w14:paraId="00000F41">
      <w:pPr>
        <w:pageBreakBefore w:val="0"/>
        <w:rPr/>
      </w:pPr>
      <w:r w:rsidDel="00000000" w:rsidR="00000000" w:rsidRPr="00000000">
        <w:rPr>
          <w:rtl w:val="0"/>
        </w:rPr>
        <w:t xml:space="preserve">    show yuri at lhide zorder 1</w:t>
      </w:r>
    </w:p>
    <w:p w:rsidR="00000000" w:rsidDel="00000000" w:rsidP="00000000" w:rsidRDefault="00000000" w:rsidRPr="00000000" w14:paraId="00000F42">
      <w:pPr>
        <w:pageBreakBefore w:val="0"/>
        <w:rPr/>
      </w:pPr>
      <w:r w:rsidDel="00000000" w:rsidR="00000000" w:rsidRPr="00000000">
        <w:rPr>
          <w:rtl w:val="0"/>
        </w:rPr>
        <w:t xml:space="preserve">    hide yuri</w:t>
      </w:r>
    </w:p>
    <w:p w:rsidR="00000000" w:rsidDel="00000000" w:rsidP="00000000" w:rsidRDefault="00000000" w:rsidRPr="00000000" w14:paraId="00000F43">
      <w:pPr>
        <w:pageBreakBefore w:val="0"/>
        <w:rPr/>
      </w:pPr>
      <w:r w:rsidDel="00000000" w:rsidR="00000000" w:rsidRPr="00000000">
        <w:rPr>
          <w:rtl w:val="0"/>
        </w:rPr>
        <w:t xml:space="preserve">    show natsuki at lhide zorder 1</w:t>
      </w:r>
    </w:p>
    <w:p w:rsidR="00000000" w:rsidDel="00000000" w:rsidP="00000000" w:rsidRDefault="00000000" w:rsidRPr="00000000" w14:paraId="00000F44">
      <w:pPr>
        <w:pageBreakBefore w:val="0"/>
        <w:rPr/>
      </w:pPr>
      <w:r w:rsidDel="00000000" w:rsidR="00000000" w:rsidRPr="00000000">
        <w:rPr>
          <w:rtl w:val="0"/>
        </w:rPr>
        <w:t xml:space="preserve">    hide natsuki</w:t>
      </w:r>
    </w:p>
    <w:p w:rsidR="00000000" w:rsidDel="00000000" w:rsidP="00000000" w:rsidRDefault="00000000" w:rsidRPr="00000000" w14:paraId="00000F45">
      <w:pPr>
        <w:pageBreakBefore w:val="0"/>
        <w:rPr/>
      </w:pPr>
      <w:r w:rsidDel="00000000" w:rsidR="00000000" w:rsidRPr="00000000">
        <w:rPr>
          <w:rtl w:val="0"/>
        </w:rPr>
        <w:t xml:space="preserve">    show sayori at lhide zorder 1</w:t>
      </w:r>
    </w:p>
    <w:p w:rsidR="00000000" w:rsidDel="00000000" w:rsidP="00000000" w:rsidRDefault="00000000" w:rsidRPr="00000000" w14:paraId="00000F46">
      <w:pPr>
        <w:pageBreakBefore w:val="0"/>
        <w:rPr/>
      </w:pPr>
      <w:r w:rsidDel="00000000" w:rsidR="00000000" w:rsidRPr="00000000">
        <w:rPr>
          <w:rtl w:val="0"/>
        </w:rPr>
        <w:t xml:space="preserve">    hide sayori</w:t>
      </w:r>
    </w:p>
    <w:p w:rsidR="00000000" w:rsidDel="00000000" w:rsidP="00000000" w:rsidRDefault="00000000" w:rsidRPr="00000000" w14:paraId="00000F47">
      <w:pPr>
        <w:pageBreakBefore w:val="0"/>
        <w:rPr/>
      </w:pPr>
      <w:r w:rsidDel="00000000" w:rsidR="00000000" w:rsidRPr="00000000">
        <w:rPr>
          <w:rtl w:val="0"/>
        </w:rPr>
        <w:t xml:space="preserve">    show monika 2j at t11</w:t>
      </w:r>
    </w:p>
    <w:p w:rsidR="00000000" w:rsidDel="00000000" w:rsidP="00000000" w:rsidRDefault="00000000" w:rsidRPr="00000000" w14:paraId="00000F48">
      <w:pPr>
        <w:pageBreakBefore w:val="0"/>
        <w:rPr/>
      </w:pPr>
      <w:r w:rsidDel="00000000" w:rsidR="00000000" w:rsidRPr="00000000">
        <w:rPr>
          <w:rtl w:val="0"/>
        </w:rPr>
        <w:t xml:space="preserve">    "Everyone moved to pack up their belongings and made their way to the door."</w:t>
      </w:r>
    </w:p>
    <w:p w:rsidR="00000000" w:rsidDel="00000000" w:rsidP="00000000" w:rsidRDefault="00000000" w:rsidRPr="00000000" w14:paraId="00000F49">
      <w:pPr>
        <w:pageBreakBefore w:val="0"/>
        <w:rPr/>
      </w:pPr>
      <w:r w:rsidDel="00000000" w:rsidR="00000000" w:rsidRPr="00000000">
        <w:rPr>
          <w:rtl w:val="0"/>
        </w:rPr>
        <w:t xml:space="preserve">    "I took my time fixing my bag as Monika walked around the room for the last time this week, making sure we didn't leave any mess."</w:t>
      </w:r>
    </w:p>
    <w:p w:rsidR="00000000" w:rsidDel="00000000" w:rsidP="00000000" w:rsidRDefault="00000000" w:rsidRPr="00000000" w14:paraId="00000F4A">
      <w:pPr>
        <w:pageBreakBefore w:val="0"/>
        <w:rPr/>
      </w:pPr>
      <w:r w:rsidDel="00000000" w:rsidR="00000000" w:rsidRPr="00000000">
        <w:rPr>
          <w:rtl w:val="0"/>
        </w:rPr>
        <w:t xml:space="preserve">    show monika 2a</w:t>
      </w:r>
    </w:p>
    <w:p w:rsidR="00000000" w:rsidDel="00000000" w:rsidP="00000000" w:rsidRDefault="00000000" w:rsidRPr="00000000" w14:paraId="00000F4B">
      <w:pPr>
        <w:pageBreakBefore w:val="0"/>
        <w:rPr/>
      </w:pPr>
      <w:r w:rsidDel="00000000" w:rsidR="00000000" w:rsidRPr="00000000">
        <w:rPr>
          <w:rtl w:val="0"/>
        </w:rPr>
        <w:t xml:space="preserve">    mc "Everything all set?"</w:t>
      </w:r>
    </w:p>
    <w:p w:rsidR="00000000" w:rsidDel="00000000" w:rsidP="00000000" w:rsidRDefault="00000000" w:rsidRPr="00000000" w14:paraId="00000F4C">
      <w:pPr>
        <w:pageBreakBefore w:val="0"/>
        <w:rPr/>
      </w:pPr>
      <w:r w:rsidDel="00000000" w:rsidR="00000000" w:rsidRPr="00000000">
        <w:rPr>
          <w:rtl w:val="0"/>
        </w:rPr>
        <w:t xml:space="preserve">    m 5a1 "Getting impatient to walk with me [player]? Ahaha~"</w:t>
      </w:r>
    </w:p>
    <w:p w:rsidR="00000000" w:rsidDel="00000000" w:rsidP="00000000" w:rsidRDefault="00000000" w:rsidRPr="00000000" w14:paraId="00000F4D">
      <w:pPr>
        <w:pageBreakBefore w:val="0"/>
        <w:rPr/>
      </w:pPr>
      <w:r w:rsidDel="00000000" w:rsidR="00000000" w:rsidRPr="00000000">
        <w:rPr>
          <w:rtl w:val="0"/>
        </w:rPr>
        <w:t xml:space="preserve">    m 2k "We're all set, let's get going then."</w:t>
      </w:r>
    </w:p>
    <w:p w:rsidR="00000000" w:rsidDel="00000000" w:rsidP="00000000" w:rsidRDefault="00000000" w:rsidRPr="00000000" w14:paraId="00000F4E">
      <w:pPr>
        <w:pageBreakBefore w:val="0"/>
        <w:rPr/>
      </w:pPr>
      <w:r w:rsidDel="00000000" w:rsidR="00000000" w:rsidRPr="00000000">
        <w:rPr>
          <w:rtl w:val="0"/>
        </w:rPr>
        <w:t xml:space="preserve">    show monika 1j at face with dissolve</w:t>
      </w:r>
    </w:p>
    <w:p w:rsidR="00000000" w:rsidDel="00000000" w:rsidP="00000000" w:rsidRDefault="00000000" w:rsidRPr="00000000" w14:paraId="00000F4F">
      <w:pPr>
        <w:pageBreakBefore w:val="0"/>
        <w:rPr/>
      </w:pPr>
      <w:r w:rsidDel="00000000" w:rsidR="00000000" w:rsidRPr="00000000">
        <w:rPr>
          <w:rtl w:val="0"/>
        </w:rPr>
        <w:t xml:space="preserve">    pause 1.5</w:t>
      </w:r>
    </w:p>
    <w:p w:rsidR="00000000" w:rsidDel="00000000" w:rsidP="00000000" w:rsidRDefault="00000000" w:rsidRPr="00000000" w14:paraId="00000F50">
      <w:pPr>
        <w:pageBreakBefore w:val="0"/>
        <w:rPr/>
      </w:pPr>
      <w:r w:rsidDel="00000000" w:rsidR="00000000" w:rsidRPr="00000000">
        <w:rPr>
          <w:rtl w:val="0"/>
        </w:rPr>
        <w:t xml:space="preserve">    show monika 1a at t11</w:t>
      </w:r>
    </w:p>
    <w:p w:rsidR="00000000" w:rsidDel="00000000" w:rsidP="00000000" w:rsidRDefault="00000000" w:rsidRPr="00000000" w14:paraId="00000F51">
      <w:pPr>
        <w:pageBreakBefore w:val="0"/>
        <w:rPr/>
      </w:pPr>
      <w:r w:rsidDel="00000000" w:rsidR="00000000" w:rsidRPr="00000000">
        <w:rPr>
          <w:rtl w:val="0"/>
        </w:rPr>
        <w:t xml:space="preserve">    "Monika wraps her arms around me in a quick hug before taking my hand and pulling me out the door."</w:t>
      </w:r>
    </w:p>
    <w:p w:rsidR="00000000" w:rsidDel="00000000" w:rsidP="00000000" w:rsidRDefault="00000000" w:rsidRPr="00000000" w14:paraId="00000F52">
      <w:pPr>
        <w:pageBreakBefore w:val="0"/>
        <w:rPr/>
      </w:pPr>
      <w:r w:rsidDel="00000000" w:rsidR="00000000" w:rsidRPr="00000000">
        <w:rPr>
          <w:rtl w:val="0"/>
        </w:rPr>
        <w:t xml:space="preserve">    scene black with dissolve_scene_full</w:t>
      </w:r>
    </w:p>
    <w:p w:rsidR="00000000" w:rsidDel="00000000" w:rsidP="00000000" w:rsidRDefault="00000000" w:rsidRPr="00000000" w14:paraId="00000F53">
      <w:pPr>
        <w:pageBreakBefore w:val="0"/>
        <w:rPr/>
      </w:pPr>
      <w:r w:rsidDel="00000000" w:rsidR="00000000" w:rsidRPr="00000000">
        <w:rPr>
          <w:rtl w:val="0"/>
        </w:rPr>
        <w:t xml:space="preserve">    stop music fadeout 2.0</w:t>
      </w:r>
    </w:p>
    <w:p w:rsidR="00000000" w:rsidDel="00000000" w:rsidP="00000000" w:rsidRDefault="00000000" w:rsidRPr="00000000" w14:paraId="00000F54">
      <w:pPr>
        <w:pageBreakBefore w:val="0"/>
        <w:rPr/>
      </w:pPr>
      <w:r w:rsidDel="00000000" w:rsidR="00000000" w:rsidRPr="00000000">
        <w:rPr>
          <w:rtl w:val="0"/>
        </w:rPr>
        <w:t xml:space="preserve">    #C4</w:t>
      </w:r>
    </w:p>
    <w:p w:rsidR="00000000" w:rsidDel="00000000" w:rsidP="00000000" w:rsidRDefault="00000000" w:rsidRPr="00000000" w14:paraId="00000F55">
      <w:pPr>
        <w:pageBreakBefore w:val="0"/>
        <w:rPr/>
      </w:pPr>
      <w:r w:rsidDel="00000000" w:rsidR="00000000" w:rsidRPr="00000000">
        <w:rPr>
          <w:rtl w:val="0"/>
        </w:rPr>
        <w:t xml:space="preserve">    scene bg bedroom with open_eyes</w:t>
      </w:r>
    </w:p>
    <w:p w:rsidR="00000000" w:rsidDel="00000000" w:rsidP="00000000" w:rsidRDefault="00000000" w:rsidRPr="00000000" w14:paraId="00000F56">
      <w:pPr>
        <w:pageBreakBefore w:val="0"/>
        <w:rPr/>
      </w:pPr>
      <w:r w:rsidDel="00000000" w:rsidR="00000000" w:rsidRPr="00000000">
        <w:rPr>
          <w:rtl w:val="0"/>
        </w:rPr>
        <w:t xml:space="preserve">    play music t8</w:t>
      </w:r>
    </w:p>
    <w:p w:rsidR="00000000" w:rsidDel="00000000" w:rsidP="00000000" w:rsidRDefault="00000000" w:rsidRPr="00000000" w14:paraId="00000F57">
      <w:pPr>
        <w:pageBreakBefore w:val="0"/>
        <w:rPr/>
      </w:pPr>
      <w:r w:rsidDel="00000000" w:rsidR="00000000" w:rsidRPr="00000000">
        <w:rPr>
          <w:rtl w:val="0"/>
        </w:rPr>
        <w:t xml:space="preserve">    "Lazily opening my eyes I roll over in my bed, reaching out for my phone."</w:t>
      </w:r>
    </w:p>
    <w:p w:rsidR="00000000" w:rsidDel="00000000" w:rsidP="00000000" w:rsidRDefault="00000000" w:rsidRPr="00000000" w14:paraId="00000F58">
      <w:pPr>
        <w:pageBreakBefore w:val="0"/>
        <w:rPr/>
      </w:pPr>
      <w:r w:rsidDel="00000000" w:rsidR="00000000" w:rsidRPr="00000000">
        <w:rPr>
          <w:rtl w:val="0"/>
        </w:rPr>
        <w:t xml:space="preserve">    "After a bit of flailing I finally get a grip on it and bring it over to my face."</w:t>
      </w:r>
    </w:p>
    <w:p w:rsidR="00000000" w:rsidDel="00000000" w:rsidP="00000000" w:rsidRDefault="00000000" w:rsidRPr="00000000" w14:paraId="00000F59">
      <w:pPr>
        <w:pageBreakBefore w:val="0"/>
        <w:rPr/>
      </w:pPr>
      <w:r w:rsidDel="00000000" w:rsidR="00000000" w:rsidRPr="00000000">
        <w:rPr>
          <w:rtl w:val="0"/>
        </w:rPr>
        <w:t xml:space="preserve">    "The time on the overly bright screen reads \"11:56\", and I quickly turn the screen off and let the phone fall to my side."</w:t>
      </w:r>
    </w:p>
    <w:p w:rsidR="00000000" w:rsidDel="00000000" w:rsidP="00000000" w:rsidRDefault="00000000" w:rsidRPr="00000000" w14:paraId="00000F5A">
      <w:pPr>
        <w:pageBreakBefore w:val="0"/>
        <w:rPr/>
      </w:pPr>
      <w:r w:rsidDel="00000000" w:rsidR="00000000" w:rsidRPr="00000000">
        <w:rPr>
          <w:rtl w:val="0"/>
        </w:rPr>
        <w:t xml:space="preserve">    "Ahh the weekend, sleep till whenever you want with nothing pressing to do till Monday."</w:t>
      </w:r>
    </w:p>
    <w:p w:rsidR="00000000" w:rsidDel="00000000" w:rsidP="00000000" w:rsidRDefault="00000000" w:rsidRPr="00000000" w14:paraId="00000F5B">
      <w:pPr>
        <w:pageBreakBefore w:val="0"/>
        <w:rPr/>
      </w:pPr>
      <w:r w:rsidDel="00000000" w:rsidR="00000000" w:rsidRPr="00000000">
        <w:rPr>
          <w:rtl w:val="0"/>
        </w:rPr>
        <w:t xml:space="preserve">    "I try to roll onto my side and fall back asleep for a bit more to no avail, I was fully awake now whether I wanted to be or not."</w:t>
      </w:r>
    </w:p>
    <w:p w:rsidR="00000000" w:rsidDel="00000000" w:rsidP="00000000" w:rsidRDefault="00000000" w:rsidRPr="00000000" w14:paraId="00000F5C">
      <w:pPr>
        <w:pageBreakBefore w:val="0"/>
        <w:rPr/>
      </w:pPr>
      <w:r w:rsidDel="00000000" w:rsidR="00000000" w:rsidRPr="00000000">
        <w:rPr>
          <w:rtl w:val="0"/>
        </w:rPr>
        <w:t xml:space="preserve">    "Sitting up with a huff I grab my phone again, this time taking care to lower the brightness a bit."</w:t>
      </w:r>
    </w:p>
    <w:p w:rsidR="00000000" w:rsidDel="00000000" w:rsidP="00000000" w:rsidRDefault="00000000" w:rsidRPr="00000000" w14:paraId="00000F5D">
      <w:pPr>
        <w:pageBreakBefore w:val="0"/>
        <w:rPr/>
      </w:pPr>
      <w:r w:rsidDel="00000000" w:rsidR="00000000" w:rsidRPr="00000000">
        <w:rPr>
          <w:rtl w:val="0"/>
        </w:rPr>
        <w:t xml:space="preserve">    "The notification bar is noticeably lacking a new text message icon and I frown."</w:t>
      </w:r>
    </w:p>
    <w:p w:rsidR="00000000" w:rsidDel="00000000" w:rsidP="00000000" w:rsidRDefault="00000000" w:rsidRPr="00000000" w14:paraId="00000F5E">
      <w:pPr>
        <w:pageBreakBefore w:val="0"/>
        <w:rPr/>
      </w:pPr>
      <w:r w:rsidDel="00000000" w:rsidR="00000000" w:rsidRPr="00000000">
        <w:rPr>
          <w:rtl w:val="0"/>
        </w:rPr>
        <w:t xml:space="preserve">    "Why hasn't she... Ohhh right, yeah I forgot she said something about today."</w:t>
      </w:r>
    </w:p>
    <w:p w:rsidR="00000000" w:rsidDel="00000000" w:rsidP="00000000" w:rsidRDefault="00000000" w:rsidRPr="00000000" w14:paraId="00000F5F">
      <w:pPr>
        <w:pageBreakBefore w:val="0"/>
        <w:rPr/>
      </w:pPr>
      <w:r w:rsidDel="00000000" w:rsidR="00000000" w:rsidRPr="00000000">
        <w:rPr>
          <w:rtl w:val="0"/>
        </w:rPr>
        <w:t xml:space="preserve">    "I shake my head as I stand up, stretching my arms. Monika had told me on the way home yesterday how she had to go with her mother to some gathering with her mother's co-workers."</w:t>
      </w:r>
    </w:p>
    <w:p w:rsidR="00000000" w:rsidDel="00000000" w:rsidP="00000000" w:rsidRDefault="00000000" w:rsidRPr="00000000" w14:paraId="00000F60">
      <w:pPr>
        <w:pageBreakBefore w:val="0"/>
        <w:rPr/>
      </w:pPr>
      <w:r w:rsidDel="00000000" w:rsidR="00000000" w:rsidRPr="00000000">
        <w:rPr>
          <w:rtl w:val="0"/>
        </w:rPr>
        <w:t xml:space="preserve">    "Monika had sounded less than thrilled, complaining that her mother took her on these trips from time to time and she expected Monika to be engaged with the women there."</w:t>
      </w:r>
    </w:p>
    <w:p w:rsidR="00000000" w:rsidDel="00000000" w:rsidP="00000000" w:rsidRDefault="00000000" w:rsidRPr="00000000" w14:paraId="00000F61">
      <w:pPr>
        <w:pageBreakBefore w:val="0"/>
        <w:rPr/>
      </w:pPr>
      <w:r w:rsidDel="00000000" w:rsidR="00000000" w:rsidRPr="00000000">
        <w:rPr>
          <w:rtl w:val="0"/>
        </w:rPr>
        <w:t xml:space="preserve">    "This usually meant her phone stayed buried within her purse for a good amount of the day, and by the sound of it her sanity too."</w:t>
      </w:r>
    </w:p>
    <w:p w:rsidR="00000000" w:rsidDel="00000000" w:rsidP="00000000" w:rsidRDefault="00000000" w:rsidRPr="00000000" w14:paraId="00000F62">
      <w:pPr>
        <w:pageBreakBefore w:val="0"/>
        <w:rPr/>
      </w:pPr>
      <w:r w:rsidDel="00000000" w:rsidR="00000000" w:rsidRPr="00000000">
        <w:rPr>
          <w:rtl w:val="0"/>
        </w:rPr>
        <w:t xml:space="preserve">    "I cleared out my mobile game notifications one by one, with the last one being a calendar notification of all things."</w:t>
      </w:r>
    </w:p>
    <w:p w:rsidR="00000000" w:rsidDel="00000000" w:rsidP="00000000" w:rsidRDefault="00000000" w:rsidRPr="00000000" w14:paraId="00000F63">
      <w:pPr>
        <w:pageBreakBefore w:val="0"/>
        <w:rPr/>
      </w:pPr>
      <w:r w:rsidDel="00000000" w:rsidR="00000000" w:rsidRPr="00000000">
        <w:rPr>
          <w:rtl w:val="0"/>
        </w:rPr>
        <w:t xml:space="preserve">    "Tapping on it out of curiosity only brought me to an ad about heart shaped sticker packs for the app."</w:t>
      </w:r>
    </w:p>
    <w:p w:rsidR="00000000" w:rsidDel="00000000" w:rsidP="00000000" w:rsidRDefault="00000000" w:rsidRPr="00000000" w14:paraId="00000F64">
      <w:pPr>
        <w:pageBreakBefore w:val="0"/>
        <w:rPr/>
      </w:pPr>
      <w:r w:rsidDel="00000000" w:rsidR="00000000" w:rsidRPr="00000000">
        <w:rPr>
          <w:rtl w:val="0"/>
        </w:rPr>
        <w:t xml:space="preserve">    "I cleared the ad and looked at the calendar behind it, with today's date being shaded in and a red shading covering the 14th only a row away."</w:t>
      </w:r>
    </w:p>
    <w:p w:rsidR="00000000" w:rsidDel="00000000" w:rsidP="00000000" w:rsidRDefault="00000000" w:rsidRPr="00000000" w14:paraId="00000F65">
      <w:pPr>
        <w:pageBreakBefore w:val="0"/>
        <w:rPr/>
      </w:pPr>
      <w:r w:rsidDel="00000000" w:rsidR="00000000" w:rsidRPr="00000000">
        <w:rPr>
          <w:rtl w:val="0"/>
        </w:rPr>
        <w:t xml:space="preserve">    "Oh God, Valentine's day is only a week away and I don't even have a clue of what to do."</w:t>
      </w:r>
    </w:p>
    <w:p w:rsidR="00000000" w:rsidDel="00000000" w:rsidP="00000000" w:rsidRDefault="00000000" w:rsidRPr="00000000" w14:paraId="00000F66">
      <w:pPr>
        <w:pageBreakBefore w:val="0"/>
        <w:rPr/>
      </w:pPr>
      <w:r w:rsidDel="00000000" w:rsidR="00000000" w:rsidRPr="00000000">
        <w:rPr>
          <w:rtl w:val="0"/>
        </w:rPr>
        <w:t xml:space="preserve">    scene bg kitchen with wipeleft_scene</w:t>
      </w:r>
    </w:p>
    <w:p w:rsidR="00000000" w:rsidDel="00000000" w:rsidP="00000000" w:rsidRDefault="00000000" w:rsidRPr="00000000" w14:paraId="00000F67">
      <w:pPr>
        <w:pageBreakBefore w:val="0"/>
        <w:rPr/>
      </w:pPr>
      <w:r w:rsidDel="00000000" w:rsidR="00000000" w:rsidRPr="00000000">
        <w:rPr>
          <w:rtl w:val="0"/>
        </w:rPr>
        <w:t xml:space="preserve">    "I groan into the emptiness of my kitchen at my newfound dilemma."</w:t>
      </w:r>
    </w:p>
    <w:p w:rsidR="00000000" w:rsidDel="00000000" w:rsidP="00000000" w:rsidRDefault="00000000" w:rsidRPr="00000000" w14:paraId="00000F68">
      <w:pPr>
        <w:pageBreakBefore w:val="0"/>
        <w:rPr/>
      </w:pPr>
      <w:r w:rsidDel="00000000" w:rsidR="00000000" w:rsidRPr="00000000">
        <w:rPr>
          <w:rtl w:val="0"/>
        </w:rPr>
        <w:t xml:space="preserve">    "It's like Christmas all over again, scrambling to figure out what I should do."</w:t>
      </w:r>
    </w:p>
    <w:p w:rsidR="00000000" w:rsidDel="00000000" w:rsidP="00000000" w:rsidRDefault="00000000" w:rsidRPr="00000000" w14:paraId="00000F69">
      <w:pPr>
        <w:pageBreakBefore w:val="0"/>
        <w:rPr/>
      </w:pPr>
      <w:r w:rsidDel="00000000" w:rsidR="00000000" w:rsidRPr="00000000">
        <w:rPr>
          <w:rtl w:val="0"/>
        </w:rPr>
        <w:t xml:space="preserve">    "I grab a box of cereal and pour myself a bowl, hoping the food would provide me some energy to work out an answer."</w:t>
      </w:r>
    </w:p>
    <w:p w:rsidR="00000000" w:rsidDel="00000000" w:rsidP="00000000" w:rsidRDefault="00000000" w:rsidRPr="00000000" w14:paraId="00000F6A">
      <w:pPr>
        <w:pageBreakBefore w:val="0"/>
        <w:rPr/>
      </w:pPr>
      <w:r w:rsidDel="00000000" w:rsidR="00000000" w:rsidRPr="00000000">
        <w:rPr>
          <w:rtl w:val="0"/>
        </w:rPr>
        <w:t xml:space="preserve">    scene bg livingroom with wipeleft_scene</w:t>
      </w:r>
    </w:p>
    <w:p w:rsidR="00000000" w:rsidDel="00000000" w:rsidP="00000000" w:rsidRDefault="00000000" w:rsidRPr="00000000" w14:paraId="00000F6B">
      <w:pPr>
        <w:pageBreakBefore w:val="0"/>
        <w:rPr/>
      </w:pPr>
      <w:r w:rsidDel="00000000" w:rsidR="00000000" w:rsidRPr="00000000">
        <w:rPr>
          <w:rtl w:val="0"/>
        </w:rPr>
        <w:t xml:space="preserve">    "After breakfast I ended up pacing back in fourth in the living room for a while."</w:t>
      </w:r>
    </w:p>
    <w:p w:rsidR="00000000" w:rsidDel="00000000" w:rsidP="00000000" w:rsidRDefault="00000000" w:rsidRPr="00000000" w14:paraId="00000F6C">
      <w:pPr>
        <w:pageBreakBefore w:val="0"/>
        <w:rPr/>
      </w:pPr>
      <w:r w:rsidDel="00000000" w:rsidR="00000000" w:rsidRPr="00000000">
        <w:rPr>
          <w:rtl w:val="0"/>
        </w:rPr>
        <w:t xml:space="preserve">    "I had a vague idea of what we should do, maybe a classy dinner in the city, but nothing I could call a plan."</w:t>
      </w:r>
    </w:p>
    <w:p w:rsidR="00000000" w:rsidDel="00000000" w:rsidP="00000000" w:rsidRDefault="00000000" w:rsidRPr="00000000" w14:paraId="00000F6D">
      <w:pPr>
        <w:pageBreakBefore w:val="0"/>
        <w:rPr/>
      </w:pPr>
      <w:r w:rsidDel="00000000" w:rsidR="00000000" w:rsidRPr="00000000">
        <w:rPr>
          <w:rtl w:val="0"/>
        </w:rPr>
        <w:t xml:space="preserve">    "What to do, what to do... I can't ask the others for help again, I need to figure this out myself."</w:t>
      </w:r>
    </w:p>
    <w:p w:rsidR="00000000" w:rsidDel="00000000" w:rsidP="00000000" w:rsidRDefault="00000000" w:rsidRPr="00000000" w14:paraId="00000F6E">
      <w:pPr>
        <w:pageBreakBefore w:val="0"/>
        <w:rPr/>
      </w:pPr>
      <w:r w:rsidDel="00000000" w:rsidR="00000000" w:rsidRPr="00000000">
        <w:rPr>
          <w:rtl w:val="0"/>
        </w:rPr>
        <w:t xml:space="preserve">    "As the seconds drag by, I could feel the warmth of the sunlight coming in through my windows."</w:t>
      </w:r>
    </w:p>
    <w:p w:rsidR="00000000" w:rsidDel="00000000" w:rsidP="00000000" w:rsidRDefault="00000000" w:rsidRPr="00000000" w14:paraId="00000F6F">
      <w:pPr>
        <w:pageBreakBefore w:val="0"/>
        <w:rPr/>
      </w:pPr>
      <w:r w:rsidDel="00000000" w:rsidR="00000000" w:rsidRPr="00000000">
        <w:rPr>
          <w:rtl w:val="0"/>
        </w:rPr>
        <w:t xml:space="preserve">    "The forecast for today was exceptionally well, I probably didn't even need a coat outside today."</w:t>
      </w:r>
    </w:p>
    <w:p w:rsidR="00000000" w:rsidDel="00000000" w:rsidP="00000000" w:rsidRDefault="00000000" w:rsidRPr="00000000" w14:paraId="00000F70">
      <w:pPr>
        <w:pageBreakBefore w:val="0"/>
        <w:rPr/>
      </w:pPr>
      <w:r w:rsidDel="00000000" w:rsidR="00000000" w:rsidRPr="00000000">
        <w:rPr>
          <w:rtl w:val="0"/>
        </w:rPr>
        <w:t xml:space="preserve">    "Hmm, maybe I should enjoy the sunlight a little bit today. If Monika was here she would definitely find a way to drag me outside anyway."</w:t>
      </w:r>
    </w:p>
    <w:p w:rsidR="00000000" w:rsidDel="00000000" w:rsidP="00000000" w:rsidRDefault="00000000" w:rsidRPr="00000000" w14:paraId="00000F71">
      <w:pPr>
        <w:pageBreakBefore w:val="0"/>
        <w:rPr/>
      </w:pPr>
      <w:r w:rsidDel="00000000" w:rsidR="00000000" w:rsidRPr="00000000">
        <w:rPr>
          <w:rtl w:val="0"/>
        </w:rPr>
        <w:t xml:space="preserve">    "I make my way back upstairs to put on something more than lounging pants."</w:t>
      </w:r>
    </w:p>
    <w:p w:rsidR="00000000" w:rsidDel="00000000" w:rsidP="00000000" w:rsidRDefault="00000000" w:rsidRPr="00000000" w14:paraId="00000F72">
      <w:pPr>
        <w:pageBreakBefore w:val="0"/>
        <w:rPr/>
      </w:pPr>
      <w:r w:rsidDel="00000000" w:rsidR="00000000" w:rsidRPr="00000000">
        <w:rPr>
          <w:rtl w:val="0"/>
        </w:rPr>
        <w:t xml:space="preserve">    scene bg residential_day with wipeleft_scene</w:t>
      </w:r>
    </w:p>
    <w:p w:rsidR="00000000" w:rsidDel="00000000" w:rsidP="00000000" w:rsidRDefault="00000000" w:rsidRPr="00000000" w14:paraId="00000F73">
      <w:pPr>
        <w:pageBreakBefore w:val="0"/>
        <w:rPr/>
      </w:pPr>
      <w:r w:rsidDel="00000000" w:rsidR="00000000" w:rsidRPr="00000000">
        <w:rPr>
          <w:rtl w:val="0"/>
        </w:rPr>
        <w:t xml:space="preserve">    "As I stepped outside the warm air wrapped around my body as I looked up and down the street."</w:t>
      </w:r>
    </w:p>
    <w:p w:rsidR="00000000" w:rsidDel="00000000" w:rsidP="00000000" w:rsidRDefault="00000000" w:rsidRPr="00000000" w14:paraId="00000F74">
      <w:pPr>
        <w:pageBreakBefore w:val="0"/>
        <w:rPr/>
      </w:pPr>
      <w:r w:rsidDel="00000000" w:rsidR="00000000" w:rsidRPr="00000000">
        <w:rPr>
          <w:rtl w:val="0"/>
        </w:rPr>
        <w:t xml:space="preserve">    "Maybe I should take a walk or something, stretch my legs and think a little as I go."</w:t>
      </w:r>
    </w:p>
    <w:p w:rsidR="00000000" w:rsidDel="00000000" w:rsidP="00000000" w:rsidRDefault="00000000" w:rsidRPr="00000000" w14:paraId="00000F75">
      <w:pPr>
        <w:pageBreakBefore w:val="0"/>
        <w:rPr/>
      </w:pPr>
      <w:r w:rsidDel="00000000" w:rsidR="00000000" w:rsidRPr="00000000">
        <w:rPr>
          <w:rtl w:val="0"/>
        </w:rPr>
        <w:t xml:space="preserve">    "I lock the door behind me and make my way down to the sidewalk."</w:t>
      </w:r>
    </w:p>
    <w:p w:rsidR="00000000" w:rsidDel="00000000" w:rsidP="00000000" w:rsidRDefault="00000000" w:rsidRPr="00000000" w14:paraId="00000F76">
      <w:pPr>
        <w:pageBreakBefore w:val="0"/>
        <w:rPr/>
      </w:pPr>
      <w:r w:rsidDel="00000000" w:rsidR="00000000" w:rsidRPr="00000000">
        <w:rPr>
          <w:rtl w:val="0"/>
        </w:rPr>
        <w:t xml:space="preserve">    "By instinct I find myself starting to walk towards school, my brain reasoning if I'm outside it must be for school."</w:t>
      </w:r>
    </w:p>
    <w:p w:rsidR="00000000" w:rsidDel="00000000" w:rsidP="00000000" w:rsidRDefault="00000000" w:rsidRPr="00000000" w14:paraId="00000F77">
      <w:pPr>
        <w:pageBreakBefore w:val="0"/>
        <w:rPr/>
      </w:pPr>
      <w:r w:rsidDel="00000000" w:rsidR="00000000" w:rsidRPr="00000000">
        <w:rPr>
          <w:rtl w:val="0"/>
        </w:rPr>
        <w:t xml:space="preserve">    "As I walk my eyes look over to Sayori's place and I pause for a moment."</w:t>
      </w:r>
    </w:p>
    <w:p w:rsidR="00000000" w:rsidDel="00000000" w:rsidP="00000000" w:rsidRDefault="00000000" w:rsidRPr="00000000" w14:paraId="00000F78">
      <w:pPr>
        <w:pageBreakBefore w:val="0"/>
        <w:rPr/>
      </w:pPr>
      <w:r w:rsidDel="00000000" w:rsidR="00000000" w:rsidRPr="00000000">
        <w:rPr>
          <w:rtl w:val="0"/>
        </w:rPr>
        <w:t xml:space="preserve">    "Maybe Sayori could help me figure something out..."</w:t>
      </w:r>
    </w:p>
    <w:p w:rsidR="00000000" w:rsidDel="00000000" w:rsidP="00000000" w:rsidRDefault="00000000" w:rsidRPr="00000000" w14:paraId="00000F79">
      <w:pPr>
        <w:pageBreakBefore w:val="0"/>
        <w:rPr/>
      </w:pPr>
      <w:r w:rsidDel="00000000" w:rsidR="00000000" w:rsidRPr="00000000">
        <w:rPr>
          <w:rtl w:val="0"/>
        </w:rPr>
        <w:t xml:space="preserve">    if shoppingval == 1:</w:t>
      </w:r>
    </w:p>
    <w:p w:rsidR="00000000" w:rsidDel="00000000" w:rsidP="00000000" w:rsidRDefault="00000000" w:rsidRPr="00000000" w14:paraId="00000F7A">
      <w:pPr>
        <w:pageBreakBefore w:val="0"/>
        <w:rPr/>
      </w:pPr>
      <w:r w:rsidDel="00000000" w:rsidR="00000000" w:rsidRPr="00000000">
        <w:rPr>
          <w:rtl w:val="0"/>
        </w:rPr>
        <w:t xml:space="preserve">        "No, she already helped me pick Monika's gift for Christmas. I shouldn't need to bother her again."</w:t>
      </w:r>
    </w:p>
    <w:p w:rsidR="00000000" w:rsidDel="00000000" w:rsidP="00000000" w:rsidRDefault="00000000" w:rsidRPr="00000000" w14:paraId="00000F7B">
      <w:pPr>
        <w:pageBreakBefore w:val="0"/>
        <w:rPr/>
      </w:pPr>
      <w:r w:rsidDel="00000000" w:rsidR="00000000" w:rsidRPr="00000000">
        <w:rPr>
          <w:rtl w:val="0"/>
        </w:rPr>
        <w:t xml:space="preserve">        "I need to figure this out myself and make it me and Monika's day, not someone's else's day."</w:t>
      </w:r>
    </w:p>
    <w:p w:rsidR="00000000" w:rsidDel="00000000" w:rsidP="00000000" w:rsidRDefault="00000000" w:rsidRPr="00000000" w14:paraId="00000F7C">
      <w:pPr>
        <w:pageBreakBefore w:val="0"/>
        <w:rPr/>
      </w:pPr>
      <w:r w:rsidDel="00000000" w:rsidR="00000000" w:rsidRPr="00000000">
        <w:rPr>
          <w:rtl w:val="0"/>
        </w:rPr>
        <w:t xml:space="preserve">    else:</w:t>
      </w:r>
    </w:p>
    <w:p w:rsidR="00000000" w:rsidDel="00000000" w:rsidP="00000000" w:rsidRDefault="00000000" w:rsidRPr="00000000" w14:paraId="00000F7D">
      <w:pPr>
        <w:pageBreakBefore w:val="0"/>
        <w:rPr/>
      </w:pPr>
      <w:r w:rsidDel="00000000" w:rsidR="00000000" w:rsidRPr="00000000">
        <w:rPr>
          <w:rtl w:val="0"/>
        </w:rPr>
        <w:t xml:space="preserve">        "Though, she didn't seem to want to help me last time..."</w:t>
      </w:r>
    </w:p>
    <w:p w:rsidR="00000000" w:rsidDel="00000000" w:rsidP="00000000" w:rsidRDefault="00000000" w:rsidRPr="00000000" w14:paraId="00000F7E">
      <w:pPr>
        <w:pageBreakBefore w:val="0"/>
        <w:rPr/>
      </w:pPr>
      <w:r w:rsidDel="00000000" w:rsidR="00000000" w:rsidRPr="00000000">
        <w:rPr>
          <w:rtl w:val="0"/>
        </w:rPr>
        <w:t xml:space="preserve">        "Maybe she wants to stay out of stuff like that?"</w:t>
      </w:r>
    </w:p>
    <w:p w:rsidR="00000000" w:rsidDel="00000000" w:rsidP="00000000" w:rsidRDefault="00000000" w:rsidRPr="00000000" w14:paraId="00000F7F">
      <w:pPr>
        <w:pageBreakBefore w:val="0"/>
        <w:rPr/>
      </w:pPr>
      <w:r w:rsidDel="00000000" w:rsidR="00000000" w:rsidRPr="00000000">
        <w:rPr>
          <w:rtl w:val="0"/>
        </w:rPr>
        <w:t xml:space="preserve">        "I'd rather not try and force her if she doesn't want to be involved."</w:t>
      </w:r>
    </w:p>
    <w:p w:rsidR="00000000" w:rsidDel="00000000" w:rsidP="00000000" w:rsidRDefault="00000000" w:rsidRPr="00000000" w14:paraId="00000F80">
      <w:pPr>
        <w:pageBreakBefore w:val="0"/>
        <w:rPr/>
      </w:pPr>
      <w:r w:rsidDel="00000000" w:rsidR="00000000" w:rsidRPr="00000000">
        <w:rPr>
          <w:rtl w:val="0"/>
        </w:rPr>
        <w:t xml:space="preserve">    "I continue past Sayori's place and down the road some more."</w:t>
      </w:r>
    </w:p>
    <w:p w:rsidR="00000000" w:rsidDel="00000000" w:rsidP="00000000" w:rsidRDefault="00000000" w:rsidRPr="00000000" w14:paraId="00000F81">
      <w:pPr>
        <w:pageBreakBefore w:val="0"/>
        <w:rPr/>
      </w:pPr>
      <w:r w:rsidDel="00000000" w:rsidR="00000000" w:rsidRPr="00000000">
        <w:rPr>
          <w:rtl w:val="0"/>
        </w:rPr>
        <w:t xml:space="preserve">    scene bg h_residential with wipeleft_scene</w:t>
      </w:r>
    </w:p>
    <w:p w:rsidR="00000000" w:rsidDel="00000000" w:rsidP="00000000" w:rsidRDefault="00000000" w:rsidRPr="00000000" w14:paraId="00000F82">
      <w:pPr>
        <w:pageBreakBefore w:val="0"/>
        <w:rPr/>
      </w:pPr>
      <w:r w:rsidDel="00000000" w:rsidR="00000000" w:rsidRPr="00000000">
        <w:rPr>
          <w:rtl w:val="0"/>
        </w:rPr>
        <w:t xml:space="preserve">    "As I continued on my walk, an idea started to form in my head."</w:t>
      </w:r>
    </w:p>
    <w:p w:rsidR="00000000" w:rsidDel="00000000" w:rsidP="00000000" w:rsidRDefault="00000000" w:rsidRPr="00000000" w14:paraId="00000F83">
      <w:pPr>
        <w:pageBreakBefore w:val="0"/>
        <w:rPr/>
      </w:pPr>
      <w:r w:rsidDel="00000000" w:rsidR="00000000" w:rsidRPr="00000000">
        <w:rPr>
          <w:rtl w:val="0"/>
        </w:rPr>
        <w:t xml:space="preserve">    "Maybe while I'm out here I can check out some restaurants and other places to take Monika."</w:t>
      </w:r>
    </w:p>
    <w:p w:rsidR="00000000" w:rsidDel="00000000" w:rsidP="00000000" w:rsidRDefault="00000000" w:rsidRPr="00000000" w14:paraId="00000F84">
      <w:pPr>
        <w:pageBreakBefore w:val="0"/>
        <w:rPr/>
      </w:pPr>
      <w:r w:rsidDel="00000000" w:rsidR="00000000" w:rsidRPr="00000000">
        <w:rPr>
          <w:rtl w:val="0"/>
        </w:rPr>
        <w:t xml:space="preserve">    "It was the perfect opportunity, with her away and occupied I could get some ideas without her snooping in."</w:t>
      </w:r>
    </w:p>
    <w:p w:rsidR="00000000" w:rsidDel="00000000" w:rsidP="00000000" w:rsidRDefault="00000000" w:rsidRPr="00000000" w14:paraId="00000F85">
      <w:pPr>
        <w:pageBreakBefore w:val="0"/>
        <w:rPr/>
      </w:pPr>
      <w:r w:rsidDel="00000000" w:rsidR="00000000" w:rsidRPr="00000000">
        <w:rPr>
          <w:rtl w:val="0"/>
        </w:rPr>
        <w:t xml:space="preserve">    "Yeah, this is perfect! I can do this!"</w:t>
      </w:r>
    </w:p>
    <w:p w:rsidR="00000000" w:rsidDel="00000000" w:rsidP="00000000" w:rsidRDefault="00000000" w:rsidRPr="00000000" w14:paraId="00000F86">
      <w:pPr>
        <w:pageBreakBefore w:val="0"/>
        <w:rPr/>
      </w:pPr>
      <w:r w:rsidDel="00000000" w:rsidR="00000000" w:rsidRPr="00000000">
        <w:rPr>
          <w:rtl w:val="0"/>
        </w:rPr>
        <w:t xml:space="preserve">    "I check my phone and see the time reads \"12:07\", still plenty of time in the day."</w:t>
      </w:r>
    </w:p>
    <w:p w:rsidR="00000000" w:rsidDel="00000000" w:rsidP="00000000" w:rsidRDefault="00000000" w:rsidRPr="00000000" w14:paraId="00000F87">
      <w:pPr>
        <w:pageBreakBefore w:val="0"/>
        <w:rPr/>
      </w:pPr>
      <w:r w:rsidDel="00000000" w:rsidR="00000000" w:rsidRPr="00000000">
        <w:rPr>
          <w:rtl w:val="0"/>
        </w:rPr>
        <w:t xml:space="preserve">    "My new priority was trying to find a bus stop I could use to hitch a ride into the city center."</w:t>
      </w:r>
    </w:p>
    <w:p w:rsidR="00000000" w:rsidDel="00000000" w:rsidP="00000000" w:rsidRDefault="00000000" w:rsidRPr="00000000" w14:paraId="00000F88">
      <w:pPr>
        <w:pageBreakBefore w:val="0"/>
        <w:rPr/>
      </w:pPr>
      <w:r w:rsidDel="00000000" w:rsidR="00000000" w:rsidRPr="00000000">
        <w:rPr>
          <w:rtl w:val="0"/>
        </w:rPr>
        <w:t xml:space="preserve">    "I know there was at least one on the way to school, where was it..."</w:t>
      </w:r>
    </w:p>
    <w:p w:rsidR="00000000" w:rsidDel="00000000" w:rsidP="00000000" w:rsidRDefault="00000000" w:rsidRPr="00000000" w14:paraId="00000F89">
      <w:pPr>
        <w:pageBreakBefore w:val="0"/>
        <w:rPr/>
      </w:pPr>
      <w:r w:rsidDel="00000000" w:rsidR="00000000" w:rsidRPr="00000000">
        <w:rPr>
          <w:rtl w:val="0"/>
        </w:rPr>
        <w:t xml:space="preserve">    "Ah, there it is, and there's a bus just pulling up!"</w:t>
      </w:r>
    </w:p>
    <w:p w:rsidR="00000000" w:rsidDel="00000000" w:rsidP="00000000" w:rsidRDefault="00000000" w:rsidRPr="00000000" w14:paraId="00000F8A">
      <w:pPr>
        <w:pageBreakBefore w:val="0"/>
        <w:rPr/>
      </w:pPr>
      <w:r w:rsidDel="00000000" w:rsidR="00000000" w:rsidRPr="00000000">
        <w:rPr>
          <w:rtl w:val="0"/>
        </w:rPr>
        <w:t xml:space="preserve">    "I quickly dash over and hop onto the bus destined for downtown, ready to start my real mission for today."</w:t>
      </w:r>
    </w:p>
    <w:p w:rsidR="00000000" w:rsidDel="00000000" w:rsidP="00000000" w:rsidRDefault="00000000" w:rsidRPr="00000000" w14:paraId="00000F8B">
      <w:pPr>
        <w:pageBreakBefore w:val="0"/>
        <w:rPr/>
      </w:pPr>
      <w:r w:rsidDel="00000000" w:rsidR="00000000" w:rsidRPr="00000000">
        <w:rPr>
          <w:rtl w:val="0"/>
        </w:rPr>
        <w:t xml:space="preserve">    scene bg downtown_1 with dissolve_scene_full</w:t>
      </w:r>
    </w:p>
    <w:p w:rsidR="00000000" w:rsidDel="00000000" w:rsidP="00000000" w:rsidRDefault="00000000" w:rsidRPr="00000000" w14:paraId="00000F8C">
      <w:pPr>
        <w:pageBreakBefore w:val="0"/>
        <w:rPr/>
      </w:pPr>
      <w:r w:rsidDel="00000000" w:rsidR="00000000" w:rsidRPr="00000000">
        <w:rPr>
          <w:rtl w:val="0"/>
        </w:rPr>
        <w:t xml:space="preserve">    "I finally stepped off the bus at the downtown terminal and found myself in awe looking around."</w:t>
      </w:r>
    </w:p>
    <w:p w:rsidR="00000000" w:rsidDel="00000000" w:rsidP="00000000" w:rsidRDefault="00000000" w:rsidRPr="00000000" w14:paraId="00000F8D">
      <w:pPr>
        <w:pageBreakBefore w:val="0"/>
        <w:rPr/>
      </w:pPr>
      <w:r w:rsidDel="00000000" w:rsidR="00000000" w:rsidRPr="00000000">
        <w:rPr>
          <w:rtl w:val="0"/>
        </w:rPr>
        <w:t xml:space="preserve">    "It seemed the whole city was alive, with people bustling on the sidewalks and cars packed on the roads."</w:t>
      </w:r>
    </w:p>
    <w:p w:rsidR="00000000" w:rsidDel="00000000" w:rsidP="00000000" w:rsidRDefault="00000000" w:rsidRPr="00000000" w14:paraId="00000F8E">
      <w:pPr>
        <w:pageBreakBefore w:val="0"/>
        <w:rPr/>
      </w:pPr>
      <w:r w:rsidDel="00000000" w:rsidR="00000000" w:rsidRPr="00000000">
        <w:rPr>
          <w:rtl w:val="0"/>
        </w:rPr>
        <w:t xml:space="preserve">    "All it takes is a warm day to get people outside after being cooped up all winter, and I guess I'm guilty of it too."</w:t>
      </w:r>
    </w:p>
    <w:p w:rsidR="00000000" w:rsidDel="00000000" w:rsidP="00000000" w:rsidRDefault="00000000" w:rsidRPr="00000000" w14:paraId="00000F8F">
      <w:pPr>
        <w:pageBreakBefore w:val="0"/>
        <w:rPr/>
      </w:pPr>
      <w:r w:rsidDel="00000000" w:rsidR="00000000" w:rsidRPr="00000000">
        <w:rPr>
          <w:rtl w:val="0"/>
        </w:rPr>
        <w:t xml:space="preserve">    "I start to make my way into the crowd and towards the downtown shopping and dining district."</w:t>
      </w:r>
    </w:p>
    <w:p w:rsidR="00000000" w:rsidDel="00000000" w:rsidP="00000000" w:rsidRDefault="00000000" w:rsidRPr="00000000" w14:paraId="00000F90">
      <w:pPr>
        <w:pageBreakBefore w:val="0"/>
        <w:rPr/>
      </w:pPr>
      <w:r w:rsidDel="00000000" w:rsidR="00000000" w:rsidRPr="00000000">
        <w:rPr>
          <w:rtl w:val="0"/>
        </w:rPr>
        <w:t xml:space="preserve">    "If I was going to find a perfect place for Valentine's day, it was going to be there."</w:t>
      </w:r>
    </w:p>
    <w:p w:rsidR="00000000" w:rsidDel="00000000" w:rsidP="00000000" w:rsidRDefault="00000000" w:rsidRPr="00000000" w14:paraId="00000F91">
      <w:pPr>
        <w:pageBreakBefore w:val="0"/>
        <w:rPr/>
      </w:pPr>
      <w:r w:rsidDel="00000000" w:rsidR="00000000" w:rsidRPr="00000000">
        <w:rPr>
          <w:rtl w:val="0"/>
        </w:rPr>
        <w:t xml:space="preserve">    "As I walked however, the thought of going a little off course popped into my mind."</w:t>
      </w:r>
    </w:p>
    <w:p w:rsidR="00000000" w:rsidDel="00000000" w:rsidP="00000000" w:rsidRDefault="00000000" w:rsidRPr="00000000" w14:paraId="00000F92">
      <w:pPr>
        <w:pageBreakBefore w:val="0"/>
        <w:rPr/>
      </w:pPr>
      <w:r w:rsidDel="00000000" w:rsidR="00000000" w:rsidRPr="00000000">
        <w:rPr>
          <w:rtl w:val="0"/>
        </w:rPr>
        <w:t xml:space="preserve">    "Maybe straight into the center of downtown first wasn't the only option, maybe I could snoop around the outskirts before going into the super busy center."</w:t>
      </w:r>
    </w:p>
    <w:p w:rsidR="00000000" w:rsidDel="00000000" w:rsidP="00000000" w:rsidRDefault="00000000" w:rsidRPr="00000000" w14:paraId="00000F93">
      <w:pPr>
        <w:pageBreakBefore w:val="0"/>
        <w:rPr/>
      </w:pPr>
      <w:r w:rsidDel="00000000" w:rsidR="00000000" w:rsidRPr="00000000">
        <w:rPr>
          <w:rtl w:val="0"/>
        </w:rPr>
        <w:t xml:space="preserve">    "I still had a whole day to look around, but I have to start somewhere."</w:t>
      </w:r>
    </w:p>
    <w:p w:rsidR="00000000" w:rsidDel="00000000" w:rsidP="00000000" w:rsidRDefault="00000000" w:rsidRPr="00000000" w14:paraId="00000F94">
      <w:pPr>
        <w:pageBreakBefore w:val="0"/>
        <w:rPr/>
      </w:pPr>
      <w:r w:rsidDel="00000000" w:rsidR="00000000" w:rsidRPr="00000000">
        <w:rPr>
          <w:rtl w:val="0"/>
        </w:rPr>
        <w:t xml:space="preserve">    menu:</w:t>
      </w:r>
    </w:p>
    <w:p w:rsidR="00000000" w:rsidDel="00000000" w:rsidP="00000000" w:rsidRDefault="00000000" w:rsidRPr="00000000" w14:paraId="00000F95">
      <w:pPr>
        <w:pageBreakBefore w:val="0"/>
        <w:rPr/>
      </w:pPr>
      <w:r w:rsidDel="00000000" w:rsidR="00000000" w:rsidRPr="00000000">
        <w:rPr>
          <w:rtl w:val="0"/>
        </w:rPr>
        <w:t xml:space="preserve">        "Just where to go first?"</w:t>
      </w:r>
    </w:p>
    <w:p w:rsidR="00000000" w:rsidDel="00000000" w:rsidP="00000000" w:rsidRDefault="00000000" w:rsidRPr="00000000" w14:paraId="00000F96">
      <w:pPr>
        <w:pageBreakBefore w:val="0"/>
        <w:rPr/>
      </w:pPr>
      <w:r w:rsidDel="00000000" w:rsidR="00000000" w:rsidRPr="00000000">
        <w:rPr>
          <w:rtl w:val="0"/>
        </w:rPr>
        <w:t xml:space="preserve">        "Stay the course to downtown":</w:t>
      </w:r>
    </w:p>
    <w:p w:rsidR="00000000" w:rsidDel="00000000" w:rsidP="00000000" w:rsidRDefault="00000000" w:rsidRPr="00000000" w14:paraId="00000F97">
      <w:pPr>
        <w:pageBreakBefore w:val="0"/>
        <w:rPr/>
      </w:pPr>
      <w:r w:rsidDel="00000000" w:rsidR="00000000" w:rsidRPr="00000000">
        <w:rPr>
          <w:rtl w:val="0"/>
        </w:rPr>
        <w:t xml:space="preserve">            "Nah, I'll check the main dining district first. They must be some of the best if they're still standing downtown."</w:t>
      </w:r>
    </w:p>
    <w:p w:rsidR="00000000" w:rsidDel="00000000" w:rsidP="00000000" w:rsidRDefault="00000000" w:rsidRPr="00000000" w14:paraId="00000F98">
      <w:pPr>
        <w:pageBreakBefore w:val="0"/>
        <w:rPr/>
      </w:pPr>
      <w:r w:rsidDel="00000000" w:rsidR="00000000" w:rsidRPr="00000000">
        <w:rPr>
          <w:rtl w:val="0"/>
        </w:rPr>
        <w:t xml:space="preserve">            "I stick with the crowd moving towards the towering skyline of the city."</w:t>
      </w:r>
    </w:p>
    <w:p w:rsidR="00000000" w:rsidDel="00000000" w:rsidP="00000000" w:rsidRDefault="00000000" w:rsidRPr="00000000" w14:paraId="00000F99">
      <w:pPr>
        <w:pageBreakBefore w:val="0"/>
        <w:rPr/>
      </w:pPr>
      <w:r w:rsidDel="00000000" w:rsidR="00000000" w:rsidRPr="00000000">
        <w:rPr>
          <w:rtl w:val="0"/>
        </w:rPr>
        <w:t xml:space="preserve">            $ e2c4 = 1</w:t>
      </w:r>
    </w:p>
    <w:p w:rsidR="00000000" w:rsidDel="00000000" w:rsidP="00000000" w:rsidRDefault="00000000" w:rsidRPr="00000000" w14:paraId="00000F9A">
      <w:pPr>
        <w:pageBreakBefore w:val="0"/>
        <w:rPr/>
      </w:pPr>
      <w:r w:rsidDel="00000000" w:rsidR="00000000" w:rsidRPr="00000000">
        <w:rPr>
          <w:rtl w:val="0"/>
        </w:rPr>
        <w:t xml:space="preserve">            jump downtown</w:t>
      </w:r>
    </w:p>
    <w:p w:rsidR="00000000" w:rsidDel="00000000" w:rsidP="00000000" w:rsidRDefault="00000000" w:rsidRPr="00000000" w14:paraId="00000F9B">
      <w:pPr>
        <w:pageBreakBefore w:val="0"/>
        <w:rPr/>
      </w:pPr>
      <w:r w:rsidDel="00000000" w:rsidR="00000000" w:rsidRPr="00000000">
        <w:rPr>
          <w:rtl w:val="0"/>
        </w:rPr>
        <w:t xml:space="preserve">        "Deviate towards the outskirts":</w:t>
      </w:r>
    </w:p>
    <w:p w:rsidR="00000000" w:rsidDel="00000000" w:rsidP="00000000" w:rsidRDefault="00000000" w:rsidRPr="00000000" w14:paraId="00000F9C">
      <w:pPr>
        <w:pageBreakBefore w:val="0"/>
        <w:rPr/>
      </w:pPr>
      <w:r w:rsidDel="00000000" w:rsidR="00000000" w:rsidRPr="00000000">
        <w:rPr>
          <w:rtl w:val="0"/>
        </w:rPr>
        <w:t xml:space="preserve">            "Yeah, maybe I'll find a small gem of a venue just out of the prying eye of everyone else."</w:t>
      </w:r>
    </w:p>
    <w:p w:rsidR="00000000" w:rsidDel="00000000" w:rsidP="00000000" w:rsidRDefault="00000000" w:rsidRPr="00000000" w14:paraId="00000F9D">
      <w:pPr>
        <w:pageBreakBefore w:val="0"/>
        <w:rPr/>
      </w:pPr>
      <w:r w:rsidDel="00000000" w:rsidR="00000000" w:rsidRPr="00000000">
        <w:rPr>
          <w:rtl w:val="0"/>
        </w:rPr>
        <w:t xml:space="preserve">            "I make my way out of the crowd and start walking toward the edge of downtown."</w:t>
      </w:r>
    </w:p>
    <w:p w:rsidR="00000000" w:rsidDel="00000000" w:rsidP="00000000" w:rsidRDefault="00000000" w:rsidRPr="00000000" w14:paraId="00000F9E">
      <w:pPr>
        <w:pageBreakBefore w:val="0"/>
        <w:rPr/>
      </w:pPr>
      <w:r w:rsidDel="00000000" w:rsidR="00000000" w:rsidRPr="00000000">
        <w:rPr>
          <w:rtl w:val="0"/>
        </w:rPr>
        <w:t xml:space="preserve">            $ e2c4 = 1</w:t>
      </w:r>
    </w:p>
    <w:p w:rsidR="00000000" w:rsidDel="00000000" w:rsidP="00000000" w:rsidRDefault="00000000" w:rsidRPr="00000000" w14:paraId="00000F9F">
      <w:pPr>
        <w:pageBreakBefore w:val="0"/>
        <w:rPr/>
      </w:pPr>
      <w:r w:rsidDel="00000000" w:rsidR="00000000" w:rsidRPr="00000000">
        <w:rPr>
          <w:rtl w:val="0"/>
        </w:rPr>
        <w:t xml:space="preserve">            jump outskirts</w:t>
      </w:r>
    </w:p>
    <w:p w:rsidR="00000000" w:rsidDel="00000000" w:rsidP="00000000" w:rsidRDefault="00000000" w:rsidRPr="00000000" w14:paraId="00000FA0">
      <w:pPr>
        <w:pageBreakBefore w:val="0"/>
        <w:rPr/>
      </w:pPr>
      <w:r w:rsidDel="00000000" w:rsidR="00000000" w:rsidRPr="00000000">
        <w:rPr>
          <w:rtl w:val="0"/>
        </w:rPr>
        <w:t xml:space="preserve">    label downtown:</w:t>
      </w:r>
    </w:p>
    <w:p w:rsidR="00000000" w:rsidDel="00000000" w:rsidP="00000000" w:rsidRDefault="00000000" w:rsidRPr="00000000" w14:paraId="00000FA1">
      <w:pPr>
        <w:pageBreakBefore w:val="0"/>
        <w:rPr/>
      </w:pPr>
      <w:r w:rsidDel="00000000" w:rsidR="00000000" w:rsidRPr="00000000">
        <w:rPr>
          <w:rtl w:val="0"/>
        </w:rPr>
        <w:t xml:space="preserve">        #scene</w:t>
      </w:r>
    </w:p>
    <w:p w:rsidR="00000000" w:rsidDel="00000000" w:rsidP="00000000" w:rsidRDefault="00000000" w:rsidRPr="00000000" w14:paraId="00000FA2">
      <w:pPr>
        <w:pageBreakBefore w:val="0"/>
        <w:rPr/>
      </w:pPr>
      <w:r w:rsidDel="00000000" w:rsidR="00000000" w:rsidRPr="00000000">
        <w:rPr>
          <w:rtl w:val="0"/>
        </w:rPr>
        <w:t xml:space="preserve">        "The crowds seemed to get even worse as I got closer to downtown, with people walking almost shoulder to shoulder."</w:t>
      </w:r>
    </w:p>
    <w:p w:rsidR="00000000" w:rsidDel="00000000" w:rsidP="00000000" w:rsidRDefault="00000000" w:rsidRPr="00000000" w14:paraId="00000FA3">
      <w:pPr>
        <w:pageBreakBefore w:val="0"/>
        <w:rPr/>
      </w:pPr>
      <w:r w:rsidDel="00000000" w:rsidR="00000000" w:rsidRPr="00000000">
        <w:rPr>
          <w:rtl w:val="0"/>
        </w:rPr>
        <w:t xml:space="preserve">        "I try and keep my head above the crowd, looking for any restaurant that catches my eye."</w:t>
      </w:r>
    </w:p>
    <w:p w:rsidR="00000000" w:rsidDel="00000000" w:rsidP="00000000" w:rsidRDefault="00000000" w:rsidRPr="00000000" w14:paraId="00000FA4">
      <w:pPr>
        <w:pageBreakBefore w:val="0"/>
        <w:rPr/>
      </w:pPr>
      <w:r w:rsidDel="00000000" w:rsidR="00000000" w:rsidRPr="00000000">
        <w:rPr>
          <w:rtl w:val="0"/>
        </w:rPr>
        <w:t xml:space="preserve">        "Most of the store fronts along the walk were covered in hearts and advertisements for candies and flowers."</w:t>
      </w:r>
    </w:p>
    <w:p w:rsidR="00000000" w:rsidDel="00000000" w:rsidP="00000000" w:rsidRDefault="00000000" w:rsidRPr="00000000" w14:paraId="00000FA5">
      <w:pPr>
        <w:pageBreakBefore w:val="0"/>
        <w:rPr/>
      </w:pPr>
      <w:r w:rsidDel="00000000" w:rsidR="00000000" w:rsidRPr="00000000">
        <w:rPr>
          <w:rtl w:val="0"/>
        </w:rPr>
        <w:t xml:space="preserve">        "I make a mental note that I will actually need to pick some of those up for Monika between now and next week."</w:t>
      </w:r>
    </w:p>
    <w:p w:rsidR="00000000" w:rsidDel="00000000" w:rsidP="00000000" w:rsidRDefault="00000000" w:rsidRPr="00000000" w14:paraId="00000FA6">
      <w:pPr>
        <w:pageBreakBefore w:val="0"/>
        <w:rPr/>
      </w:pPr>
      <w:r w:rsidDel="00000000" w:rsidR="00000000" w:rsidRPr="00000000">
        <w:rPr>
          <w:rtl w:val="0"/>
        </w:rPr>
        <w:t xml:space="preserve">        "With more walking around downtown I spot a rather large building front draped in pink and red tinsel that draws my eyes."</w:t>
      </w:r>
    </w:p>
    <w:p w:rsidR="00000000" w:rsidDel="00000000" w:rsidP="00000000" w:rsidRDefault="00000000" w:rsidRPr="00000000" w14:paraId="00000FA7">
      <w:pPr>
        <w:pageBreakBefore w:val="0"/>
        <w:rPr/>
      </w:pPr>
      <w:r w:rsidDel="00000000" w:rsidR="00000000" w:rsidRPr="00000000">
        <w:rPr>
          <w:rtl w:val="0"/>
        </w:rPr>
        <w:t xml:space="preserve">        "As I move closer to the building the sign finally comes in sight, {i}The Sapphire Star.{/i}"</w:t>
      </w:r>
    </w:p>
    <w:p w:rsidR="00000000" w:rsidDel="00000000" w:rsidP="00000000" w:rsidRDefault="00000000" w:rsidRPr="00000000" w14:paraId="00000FA8">
      <w:pPr>
        <w:pageBreakBefore w:val="0"/>
        <w:rPr/>
      </w:pPr>
      <w:r w:rsidDel="00000000" w:rsidR="00000000" w:rsidRPr="00000000">
        <w:rPr>
          <w:rtl w:val="0"/>
        </w:rPr>
        <w:t xml:space="preserve">        "It was quite the restaurant, a dining area surrounded by large aquariums with a local menu everyone praised."</w:t>
      </w:r>
    </w:p>
    <w:p w:rsidR="00000000" w:rsidDel="00000000" w:rsidP="00000000" w:rsidRDefault="00000000" w:rsidRPr="00000000" w14:paraId="00000FA9">
      <w:pPr>
        <w:pageBreakBefore w:val="0"/>
        <w:rPr/>
      </w:pPr>
      <w:r w:rsidDel="00000000" w:rsidR="00000000" w:rsidRPr="00000000">
        <w:rPr>
          <w:rtl w:val="0"/>
        </w:rPr>
        <w:t xml:space="preserve">        "I remember going once with my parents for a special occasion and being completely in awe."</w:t>
      </w:r>
    </w:p>
    <w:p w:rsidR="00000000" w:rsidDel="00000000" w:rsidP="00000000" w:rsidRDefault="00000000" w:rsidRPr="00000000" w14:paraId="00000FAA">
      <w:pPr>
        <w:pageBreakBefore w:val="0"/>
        <w:rPr/>
      </w:pPr>
      <w:r w:rsidDel="00000000" w:rsidR="00000000" w:rsidRPr="00000000">
        <w:rPr>
          <w:rtl w:val="0"/>
        </w:rPr>
        <w:t xml:space="preserve">        "As I stepped closer to the front door I noticed a notice board standing in the sidewalk with a few pink and red balloons tied to it."</w:t>
      </w:r>
    </w:p>
    <w:p w:rsidR="00000000" w:rsidDel="00000000" w:rsidP="00000000" w:rsidRDefault="00000000" w:rsidRPr="00000000" w14:paraId="00000FAB">
      <w:pPr>
        <w:pageBreakBefore w:val="0"/>
        <w:rPr/>
      </w:pPr>
      <w:r w:rsidDel="00000000" w:rsidR="00000000" w:rsidRPr="00000000">
        <w:rPr>
          <w:rtl w:val="0"/>
        </w:rPr>
        <w:t xml:space="preserve">        "On the little board it read: {i}\"Young Couples Welcome! Special Student Discounts for Reservations on Valentine's Day!\"{/i}"</w:t>
      </w:r>
    </w:p>
    <w:p w:rsidR="00000000" w:rsidDel="00000000" w:rsidP="00000000" w:rsidRDefault="00000000" w:rsidRPr="00000000" w14:paraId="00000FAC">
      <w:pPr>
        <w:pageBreakBefore w:val="0"/>
        <w:rPr/>
      </w:pPr>
      <w:r w:rsidDel="00000000" w:rsidR="00000000" w:rsidRPr="00000000">
        <w:rPr>
          <w:rtl w:val="0"/>
        </w:rPr>
        <w:t xml:space="preserve">        "That's right! All the kids back at school talk about this place around this time of year!"</w:t>
      </w:r>
    </w:p>
    <w:p w:rsidR="00000000" w:rsidDel="00000000" w:rsidP="00000000" w:rsidRDefault="00000000" w:rsidRPr="00000000" w14:paraId="00000FAD">
      <w:pPr>
        <w:pageBreakBefore w:val="0"/>
        <w:rPr/>
      </w:pPr>
      <w:r w:rsidDel="00000000" w:rsidR="00000000" w:rsidRPr="00000000">
        <w:rPr>
          <w:rtl w:val="0"/>
        </w:rPr>
        <w:t xml:space="preserve">        "It was always the go to place to bring your girlfriend here for a date, and they had this special event for every Valentine's day as far as I could remember people talking about."</w:t>
      </w:r>
    </w:p>
    <w:p w:rsidR="00000000" w:rsidDel="00000000" w:rsidP="00000000" w:rsidRDefault="00000000" w:rsidRPr="00000000" w14:paraId="00000FAE">
      <w:pPr>
        <w:pageBreakBefore w:val="0"/>
        <w:rPr/>
      </w:pPr>
      <w:r w:rsidDel="00000000" w:rsidR="00000000" w:rsidRPr="00000000">
        <w:rPr>
          <w:rtl w:val="0"/>
        </w:rPr>
        <w:t xml:space="preserve">        "If it was going to be any place downtown, it had to be here."</w:t>
      </w:r>
    </w:p>
    <w:p w:rsidR="00000000" w:rsidDel="00000000" w:rsidP="00000000" w:rsidRDefault="00000000" w:rsidRPr="00000000" w14:paraId="00000FAF">
      <w:pPr>
        <w:pageBreakBefore w:val="0"/>
        <w:rPr/>
      </w:pPr>
      <w:r w:rsidDel="00000000" w:rsidR="00000000" w:rsidRPr="00000000">
        <w:rPr>
          <w:rtl w:val="0"/>
        </w:rPr>
        <w:t xml:space="preserve">        "I pull out my phone and write down the store's reservation phone number for later."</w:t>
      </w:r>
    </w:p>
    <w:p w:rsidR="00000000" w:rsidDel="00000000" w:rsidP="00000000" w:rsidRDefault="00000000" w:rsidRPr="00000000" w14:paraId="00000FB0">
      <w:pPr>
        <w:pageBreakBefore w:val="0"/>
        <w:rPr/>
      </w:pPr>
      <w:r w:rsidDel="00000000" w:rsidR="00000000" w:rsidRPr="00000000">
        <w:rPr>
          <w:rtl w:val="0"/>
        </w:rPr>
        <w:t xml:space="preserve">        if e2c4 == 1:</w:t>
      </w:r>
    </w:p>
    <w:p w:rsidR="00000000" w:rsidDel="00000000" w:rsidP="00000000" w:rsidRDefault="00000000" w:rsidRPr="00000000" w14:paraId="00000FB1">
      <w:pPr>
        <w:pageBreakBefore w:val="0"/>
        <w:rPr/>
      </w:pPr>
      <w:r w:rsidDel="00000000" w:rsidR="00000000" w:rsidRPr="00000000">
        <w:rPr>
          <w:rtl w:val="0"/>
        </w:rPr>
        <w:t xml:space="preserve">            "Still, I haven't looked around the whole area. Maybe I can find something out on the edge of downtown."</w:t>
      </w:r>
    </w:p>
    <w:p w:rsidR="00000000" w:rsidDel="00000000" w:rsidP="00000000" w:rsidRDefault="00000000" w:rsidRPr="00000000" w14:paraId="00000FB2">
      <w:pPr>
        <w:pageBreakBefore w:val="0"/>
        <w:rPr/>
      </w:pPr>
      <w:r w:rsidDel="00000000" w:rsidR="00000000" w:rsidRPr="00000000">
        <w:rPr>
          <w:rtl w:val="0"/>
        </w:rPr>
        <w:t xml:space="preserve">            "I take a turn at the next crosswalk and start to make my way towards the edge of downtown."</w:t>
      </w:r>
    </w:p>
    <w:p w:rsidR="00000000" w:rsidDel="00000000" w:rsidP="00000000" w:rsidRDefault="00000000" w:rsidRPr="00000000" w14:paraId="00000FB3">
      <w:pPr>
        <w:pageBreakBefore w:val="0"/>
        <w:rPr/>
      </w:pPr>
      <w:r w:rsidDel="00000000" w:rsidR="00000000" w:rsidRPr="00000000">
        <w:rPr>
          <w:rtl w:val="0"/>
        </w:rPr>
        <w:t xml:space="preserve">            $ e2c4 += 1</w:t>
      </w:r>
    </w:p>
    <w:p w:rsidR="00000000" w:rsidDel="00000000" w:rsidP="00000000" w:rsidRDefault="00000000" w:rsidRPr="00000000" w14:paraId="00000FB4">
      <w:pPr>
        <w:pageBreakBefore w:val="0"/>
        <w:rPr/>
      </w:pPr>
      <w:r w:rsidDel="00000000" w:rsidR="00000000" w:rsidRPr="00000000">
        <w:rPr>
          <w:rtl w:val="0"/>
        </w:rPr>
        <w:t xml:space="preserve">            jump outskirts</w:t>
      </w:r>
    </w:p>
    <w:p w:rsidR="00000000" w:rsidDel="00000000" w:rsidP="00000000" w:rsidRDefault="00000000" w:rsidRPr="00000000" w14:paraId="00000FB5">
      <w:pPr>
        <w:pageBreakBefore w:val="0"/>
        <w:rPr/>
      </w:pPr>
      <w:r w:rsidDel="00000000" w:rsidR="00000000" w:rsidRPr="00000000">
        <w:rPr>
          <w:rtl w:val="0"/>
        </w:rPr>
        <w:t xml:space="preserve">        elif e2c4 == 2:</w:t>
      </w:r>
    </w:p>
    <w:p w:rsidR="00000000" w:rsidDel="00000000" w:rsidP="00000000" w:rsidRDefault="00000000" w:rsidRPr="00000000" w14:paraId="00000FB6">
      <w:pPr>
        <w:pageBreakBefore w:val="0"/>
        <w:rPr/>
      </w:pPr>
      <w:r w:rsidDel="00000000" w:rsidR="00000000" w:rsidRPr="00000000">
        <w:rPr>
          <w:rtl w:val="0"/>
        </w:rPr>
        <w:t xml:space="preserve">            "I think I've got two solid contenders here, I'll just have to pick between them."</w:t>
      </w:r>
    </w:p>
    <w:p w:rsidR="00000000" w:rsidDel="00000000" w:rsidP="00000000" w:rsidRDefault="00000000" w:rsidRPr="00000000" w14:paraId="00000FB7">
      <w:pPr>
        <w:pageBreakBefore w:val="0"/>
        <w:rPr/>
      </w:pPr>
      <w:r w:rsidDel="00000000" w:rsidR="00000000" w:rsidRPr="00000000">
        <w:rPr>
          <w:rtl w:val="0"/>
        </w:rPr>
        <w:t xml:space="preserve">            "Checking the time again reads \"3:27\", time really does fly when you're having fun."</w:t>
      </w:r>
    </w:p>
    <w:p w:rsidR="00000000" w:rsidDel="00000000" w:rsidP="00000000" w:rsidRDefault="00000000" w:rsidRPr="00000000" w14:paraId="00000FB8">
      <w:pPr>
        <w:pageBreakBefore w:val="0"/>
        <w:rPr/>
      </w:pPr>
      <w:r w:rsidDel="00000000" w:rsidR="00000000" w:rsidRPr="00000000">
        <w:rPr>
          <w:rtl w:val="0"/>
        </w:rPr>
        <w:t xml:space="preserve">            "I should probably head back home, I am starving."</w:t>
      </w:r>
    </w:p>
    <w:p w:rsidR="00000000" w:rsidDel="00000000" w:rsidP="00000000" w:rsidRDefault="00000000" w:rsidRPr="00000000" w14:paraId="00000FB9">
      <w:pPr>
        <w:pageBreakBefore w:val="0"/>
        <w:rPr/>
      </w:pPr>
      <w:r w:rsidDel="00000000" w:rsidR="00000000" w:rsidRPr="00000000">
        <w:rPr>
          <w:rtl w:val="0"/>
        </w:rPr>
        <w:t xml:space="preserve">            jump e2c4join</w:t>
      </w:r>
    </w:p>
    <w:p w:rsidR="00000000" w:rsidDel="00000000" w:rsidP="00000000" w:rsidRDefault="00000000" w:rsidRPr="00000000" w14:paraId="00000FBA">
      <w:pPr>
        <w:pageBreakBefore w:val="0"/>
        <w:rPr/>
      </w:pPr>
      <w:r w:rsidDel="00000000" w:rsidR="00000000" w:rsidRPr="00000000">
        <w:rPr>
          <w:rtl w:val="0"/>
        </w:rPr>
      </w:r>
    </w:p>
    <w:p w:rsidR="00000000" w:rsidDel="00000000" w:rsidP="00000000" w:rsidRDefault="00000000" w:rsidRPr="00000000" w14:paraId="00000FBB">
      <w:pPr>
        <w:pageBreakBefore w:val="0"/>
        <w:rPr/>
      </w:pPr>
      <w:r w:rsidDel="00000000" w:rsidR="00000000" w:rsidRPr="00000000">
        <w:rPr>
          <w:rtl w:val="0"/>
        </w:rPr>
        <w:t xml:space="preserve">    label outskirts:</w:t>
      </w:r>
    </w:p>
    <w:p w:rsidR="00000000" w:rsidDel="00000000" w:rsidP="00000000" w:rsidRDefault="00000000" w:rsidRPr="00000000" w14:paraId="00000FBC">
      <w:pPr>
        <w:pageBreakBefore w:val="0"/>
        <w:rPr/>
      </w:pPr>
      <w:r w:rsidDel="00000000" w:rsidR="00000000" w:rsidRPr="00000000">
        <w:rPr>
          <w:rtl w:val="0"/>
        </w:rPr>
        <w:t xml:space="preserve">        #scene</w:t>
      </w:r>
    </w:p>
    <w:p w:rsidR="00000000" w:rsidDel="00000000" w:rsidP="00000000" w:rsidRDefault="00000000" w:rsidRPr="00000000" w14:paraId="00000FBD">
      <w:pPr>
        <w:pageBreakBefore w:val="0"/>
        <w:rPr/>
      </w:pPr>
      <w:r w:rsidDel="00000000" w:rsidR="00000000" w:rsidRPr="00000000">
        <w:rPr>
          <w:rtl w:val="0"/>
        </w:rPr>
        <w:t xml:space="preserve">        "The crowds seemed to thin out the farther I went from the city center thankfully, but less and less stores seemed to pop up as I walked along."</w:t>
      </w:r>
    </w:p>
    <w:p w:rsidR="00000000" w:rsidDel="00000000" w:rsidP="00000000" w:rsidRDefault="00000000" w:rsidRPr="00000000" w14:paraId="00000FBE">
      <w:pPr>
        <w:pageBreakBefore w:val="0"/>
        <w:rPr/>
      </w:pPr>
      <w:r w:rsidDel="00000000" w:rsidR="00000000" w:rsidRPr="00000000">
        <w:rPr>
          <w:rtl w:val="0"/>
        </w:rPr>
        <w:t xml:space="preserve">        "Maybe coming out here wasn't such a good idea anyway, it's all just offices here..."</w:t>
      </w:r>
    </w:p>
    <w:p w:rsidR="00000000" w:rsidDel="00000000" w:rsidP="00000000" w:rsidRDefault="00000000" w:rsidRPr="00000000" w14:paraId="00000FBF">
      <w:pPr>
        <w:pageBreakBefore w:val="0"/>
        <w:rPr/>
      </w:pPr>
      <w:r w:rsidDel="00000000" w:rsidR="00000000" w:rsidRPr="00000000">
        <w:rPr>
          <w:rtl w:val="0"/>
        </w:rPr>
        <w:t xml:space="preserve">        "Eventually however, one smaller building caught my eye as I walked."</w:t>
      </w:r>
    </w:p>
    <w:p w:rsidR="00000000" w:rsidDel="00000000" w:rsidP="00000000" w:rsidRDefault="00000000" w:rsidRPr="00000000" w14:paraId="00000FC0">
      <w:pPr>
        <w:pageBreakBefore w:val="0"/>
        <w:rPr/>
      </w:pPr>
      <w:r w:rsidDel="00000000" w:rsidR="00000000" w:rsidRPr="00000000">
        <w:rPr>
          <w:rtl w:val="0"/>
        </w:rPr>
        <w:t xml:space="preserve">        "It sat just at the corner of an intersection, standing out against the array of office buildings around it."</w:t>
      </w:r>
    </w:p>
    <w:p w:rsidR="00000000" w:rsidDel="00000000" w:rsidP="00000000" w:rsidRDefault="00000000" w:rsidRPr="00000000" w14:paraId="00000FC1">
      <w:pPr>
        <w:pageBreakBefore w:val="0"/>
        <w:rPr/>
      </w:pPr>
      <w:r w:rsidDel="00000000" w:rsidR="00000000" w:rsidRPr="00000000">
        <w:rPr>
          <w:rtl w:val="0"/>
        </w:rPr>
        <w:t xml:space="preserve">        "The building was built out of brick and stone, a pale comparison to the concrete and steel around it."</w:t>
      </w:r>
    </w:p>
    <w:p w:rsidR="00000000" w:rsidDel="00000000" w:rsidP="00000000" w:rsidRDefault="00000000" w:rsidRPr="00000000" w14:paraId="00000FC2">
      <w:pPr>
        <w:pageBreakBefore w:val="0"/>
        <w:rPr/>
      </w:pPr>
      <w:r w:rsidDel="00000000" w:rsidR="00000000" w:rsidRPr="00000000">
        <w:rPr>
          <w:rtl w:val="0"/>
        </w:rPr>
        <w:t xml:space="preserve">        "I walked toward the door and a sign hung above it read: {i}\"The Lucchini's Family Restaurant est. 1956\"{/i}"</w:t>
      </w:r>
    </w:p>
    <w:p w:rsidR="00000000" w:rsidDel="00000000" w:rsidP="00000000" w:rsidRDefault="00000000" w:rsidRPr="00000000" w14:paraId="00000FC3">
      <w:pPr>
        <w:pageBreakBefore w:val="0"/>
        <w:rPr/>
      </w:pPr>
      <w:r w:rsidDel="00000000" w:rsidR="00000000" w:rsidRPr="00000000">
        <w:rPr>
          <w:rtl w:val="0"/>
        </w:rPr>
        <w:t xml:space="preserve">        "The name sounded foriegn to me, though I couldn't place where from."</w:t>
      </w:r>
    </w:p>
    <w:p w:rsidR="00000000" w:rsidDel="00000000" w:rsidP="00000000" w:rsidRDefault="00000000" w:rsidRPr="00000000" w14:paraId="00000FC4">
      <w:pPr>
        <w:pageBreakBefore w:val="0"/>
        <w:rPr/>
      </w:pPr>
      <w:r w:rsidDel="00000000" w:rsidR="00000000" w:rsidRPr="00000000">
        <w:rPr>
          <w:rtl w:val="0"/>
        </w:rPr>
        <w:t xml:space="preserve">        "I took a peak through the window and found most of the tables full, with waitresses running back and forth carrying fresh food to the tables."</w:t>
      </w:r>
    </w:p>
    <w:p w:rsidR="00000000" w:rsidDel="00000000" w:rsidP="00000000" w:rsidRDefault="00000000" w:rsidRPr="00000000" w14:paraId="00000FC5">
      <w:pPr>
        <w:pageBreakBefore w:val="0"/>
        <w:rPr/>
      </w:pPr>
      <w:r w:rsidDel="00000000" w:rsidR="00000000" w:rsidRPr="00000000">
        <w:rPr>
          <w:rtl w:val="0"/>
        </w:rPr>
        <w:t xml:space="preserve">        "It seemed like a nice place, and a full restaurant means the food there must be good."</w:t>
      </w:r>
    </w:p>
    <w:p w:rsidR="00000000" w:rsidDel="00000000" w:rsidP="00000000" w:rsidRDefault="00000000" w:rsidRPr="00000000" w14:paraId="00000FC6">
      <w:pPr>
        <w:pageBreakBefore w:val="0"/>
        <w:rPr/>
      </w:pPr>
      <w:r w:rsidDel="00000000" w:rsidR="00000000" w:rsidRPr="00000000">
        <w:rPr>
          <w:rtl w:val="0"/>
        </w:rPr>
        <w:t xml:space="preserve">        "I spot a telephone number on the door labeled for reservations and write it down in my phone."</w:t>
      </w:r>
    </w:p>
    <w:p w:rsidR="00000000" w:rsidDel="00000000" w:rsidP="00000000" w:rsidRDefault="00000000" w:rsidRPr="00000000" w14:paraId="00000FC7">
      <w:pPr>
        <w:pageBreakBefore w:val="0"/>
        <w:rPr/>
      </w:pPr>
      <w:r w:rsidDel="00000000" w:rsidR="00000000" w:rsidRPr="00000000">
        <w:rPr>
          <w:rtl w:val="0"/>
        </w:rPr>
        <w:t xml:space="preserve">        "Satisfied, I step back onto the sidewalk."</w:t>
      </w:r>
    </w:p>
    <w:p w:rsidR="00000000" w:rsidDel="00000000" w:rsidP="00000000" w:rsidRDefault="00000000" w:rsidRPr="00000000" w14:paraId="00000FC8">
      <w:pPr>
        <w:pageBreakBefore w:val="0"/>
        <w:rPr/>
      </w:pPr>
      <w:r w:rsidDel="00000000" w:rsidR="00000000" w:rsidRPr="00000000">
        <w:rPr>
          <w:rtl w:val="0"/>
        </w:rPr>
        <w:t xml:space="preserve">        if e2c4 == 1:</w:t>
      </w:r>
    </w:p>
    <w:p w:rsidR="00000000" w:rsidDel="00000000" w:rsidP="00000000" w:rsidRDefault="00000000" w:rsidRPr="00000000" w14:paraId="00000FC9">
      <w:pPr>
        <w:pageBreakBefore w:val="0"/>
        <w:rPr/>
      </w:pPr>
      <w:r w:rsidDel="00000000" w:rsidR="00000000" w:rsidRPr="00000000">
        <w:rPr>
          <w:rtl w:val="0"/>
        </w:rPr>
        <w:t xml:space="preserve">            "Even with this place being a good contender, I should check downtown to see all the big fancy restaurants."</w:t>
      </w:r>
    </w:p>
    <w:p w:rsidR="00000000" w:rsidDel="00000000" w:rsidP="00000000" w:rsidRDefault="00000000" w:rsidRPr="00000000" w14:paraId="00000FCA">
      <w:pPr>
        <w:pageBreakBefore w:val="0"/>
        <w:rPr/>
      </w:pPr>
      <w:r w:rsidDel="00000000" w:rsidR="00000000" w:rsidRPr="00000000">
        <w:rPr>
          <w:rtl w:val="0"/>
        </w:rPr>
        <w:t xml:space="preserve">            "Looking to the high rises, I make my way downtown."</w:t>
      </w:r>
    </w:p>
    <w:p w:rsidR="00000000" w:rsidDel="00000000" w:rsidP="00000000" w:rsidRDefault="00000000" w:rsidRPr="00000000" w14:paraId="00000FCB">
      <w:pPr>
        <w:pageBreakBefore w:val="0"/>
        <w:rPr/>
      </w:pPr>
      <w:r w:rsidDel="00000000" w:rsidR="00000000" w:rsidRPr="00000000">
        <w:rPr>
          <w:rtl w:val="0"/>
        </w:rPr>
        <w:t xml:space="preserve">            $ e2c4 += 1</w:t>
      </w:r>
    </w:p>
    <w:p w:rsidR="00000000" w:rsidDel="00000000" w:rsidP="00000000" w:rsidRDefault="00000000" w:rsidRPr="00000000" w14:paraId="00000FCC">
      <w:pPr>
        <w:pageBreakBefore w:val="0"/>
        <w:rPr/>
      </w:pPr>
      <w:r w:rsidDel="00000000" w:rsidR="00000000" w:rsidRPr="00000000">
        <w:rPr>
          <w:rtl w:val="0"/>
        </w:rPr>
        <w:t xml:space="preserve">            jump downtown</w:t>
      </w:r>
    </w:p>
    <w:p w:rsidR="00000000" w:rsidDel="00000000" w:rsidP="00000000" w:rsidRDefault="00000000" w:rsidRPr="00000000" w14:paraId="00000FCD">
      <w:pPr>
        <w:pageBreakBefore w:val="0"/>
        <w:rPr/>
      </w:pPr>
      <w:r w:rsidDel="00000000" w:rsidR="00000000" w:rsidRPr="00000000">
        <w:rPr>
          <w:rtl w:val="0"/>
        </w:rPr>
        <w:t xml:space="preserve">        elif e2c4 == 2:</w:t>
      </w:r>
    </w:p>
    <w:p w:rsidR="00000000" w:rsidDel="00000000" w:rsidP="00000000" w:rsidRDefault="00000000" w:rsidRPr="00000000" w14:paraId="00000FCE">
      <w:pPr>
        <w:pageBreakBefore w:val="0"/>
        <w:rPr/>
      </w:pPr>
      <w:r w:rsidDel="00000000" w:rsidR="00000000" w:rsidRPr="00000000">
        <w:rPr>
          <w:rtl w:val="0"/>
        </w:rPr>
        <w:t xml:space="preserve">            "These two seemed like the best options for next week, so I think I'll call this a mission success."</w:t>
      </w:r>
    </w:p>
    <w:p w:rsidR="00000000" w:rsidDel="00000000" w:rsidP="00000000" w:rsidRDefault="00000000" w:rsidRPr="00000000" w14:paraId="00000FCF">
      <w:pPr>
        <w:pageBreakBefore w:val="0"/>
        <w:rPr/>
      </w:pPr>
      <w:r w:rsidDel="00000000" w:rsidR="00000000" w:rsidRPr="00000000">
        <w:rPr>
          <w:rtl w:val="0"/>
        </w:rPr>
        <w:t xml:space="preserve">            "Checking the time again reads \"3:27\", time really does fly when you're having fun."</w:t>
      </w:r>
    </w:p>
    <w:p w:rsidR="00000000" w:rsidDel="00000000" w:rsidP="00000000" w:rsidRDefault="00000000" w:rsidRPr="00000000" w14:paraId="00000FD0">
      <w:pPr>
        <w:pageBreakBefore w:val="0"/>
        <w:rPr/>
      </w:pPr>
      <w:r w:rsidDel="00000000" w:rsidR="00000000" w:rsidRPr="00000000">
        <w:rPr>
          <w:rtl w:val="0"/>
        </w:rPr>
        <w:t xml:space="preserve">            "I should probably head back home, my stomach is already growling for something to eat."</w:t>
      </w:r>
    </w:p>
    <w:p w:rsidR="00000000" w:rsidDel="00000000" w:rsidP="00000000" w:rsidRDefault="00000000" w:rsidRPr="00000000" w14:paraId="00000FD1">
      <w:pPr>
        <w:pageBreakBefore w:val="0"/>
        <w:rPr/>
      </w:pPr>
      <w:r w:rsidDel="00000000" w:rsidR="00000000" w:rsidRPr="00000000">
        <w:rPr>
          <w:rtl w:val="0"/>
        </w:rPr>
        <w:t xml:space="preserve">            jump e2c4join</w:t>
      </w:r>
    </w:p>
    <w:p w:rsidR="00000000" w:rsidDel="00000000" w:rsidP="00000000" w:rsidRDefault="00000000" w:rsidRPr="00000000" w14:paraId="00000FD2">
      <w:pPr>
        <w:pageBreakBefore w:val="0"/>
        <w:rPr/>
      </w:pPr>
      <w:r w:rsidDel="00000000" w:rsidR="00000000" w:rsidRPr="00000000">
        <w:rPr>
          <w:rtl w:val="0"/>
        </w:rPr>
      </w:r>
    </w:p>
    <w:p w:rsidR="00000000" w:rsidDel="00000000" w:rsidP="00000000" w:rsidRDefault="00000000" w:rsidRPr="00000000" w14:paraId="00000FD3">
      <w:pPr>
        <w:pageBreakBefore w:val="0"/>
        <w:rPr/>
      </w:pPr>
      <w:r w:rsidDel="00000000" w:rsidR="00000000" w:rsidRPr="00000000">
        <w:rPr>
          <w:rtl w:val="0"/>
        </w:rPr>
        <w:t xml:space="preserve">    label e2c4join:</w:t>
      </w:r>
    </w:p>
    <w:p w:rsidR="00000000" w:rsidDel="00000000" w:rsidP="00000000" w:rsidRDefault="00000000" w:rsidRPr="00000000" w14:paraId="00000FD4">
      <w:pPr>
        <w:pageBreakBefore w:val="0"/>
        <w:rPr/>
      </w:pPr>
      <w:r w:rsidDel="00000000" w:rsidR="00000000" w:rsidRPr="00000000">
        <w:rPr>
          <w:rtl w:val="0"/>
        </w:rPr>
        <w:t xml:space="preserve">        #scene</w:t>
      </w:r>
    </w:p>
    <w:p w:rsidR="00000000" w:rsidDel="00000000" w:rsidP="00000000" w:rsidRDefault="00000000" w:rsidRPr="00000000" w14:paraId="00000FD5">
      <w:pPr>
        <w:pageBreakBefore w:val="0"/>
        <w:rPr/>
      </w:pPr>
      <w:r w:rsidDel="00000000" w:rsidR="00000000" w:rsidRPr="00000000">
        <w:rPr>
          <w:rtl w:val="0"/>
        </w:rPr>
        <w:t xml:space="preserve">        "On the way back to the bus terminal, I took a swig from a soda I grabbed out of a vending machine."</w:t>
      </w:r>
    </w:p>
    <w:p w:rsidR="00000000" w:rsidDel="00000000" w:rsidP="00000000" w:rsidRDefault="00000000" w:rsidRPr="00000000" w14:paraId="00000FD6">
      <w:pPr>
        <w:pageBreakBefore w:val="0"/>
        <w:rPr/>
      </w:pPr>
      <w:r w:rsidDel="00000000" w:rsidR="00000000" w:rsidRPr="00000000">
        <w:rPr>
          <w:rtl w:val="0"/>
        </w:rPr>
        <w:t xml:space="preserve">        "I'd say today was pretty successful, I found two really promising places to take Monika next week without any help!"</w:t>
      </w:r>
    </w:p>
    <w:p w:rsidR="00000000" w:rsidDel="00000000" w:rsidP="00000000" w:rsidRDefault="00000000" w:rsidRPr="00000000" w14:paraId="00000FD7">
      <w:pPr>
        <w:pageBreakBefore w:val="0"/>
        <w:rPr/>
      </w:pPr>
      <w:r w:rsidDel="00000000" w:rsidR="00000000" w:rsidRPr="00000000">
        <w:rPr>
          <w:rtl w:val="0"/>
        </w:rPr>
        <w:t xml:space="preserve">        "I knew you could do it, me. This drink is well deserved."</w:t>
      </w:r>
    </w:p>
    <w:p w:rsidR="00000000" w:rsidDel="00000000" w:rsidP="00000000" w:rsidRDefault="00000000" w:rsidRPr="00000000" w14:paraId="00000FD8">
      <w:pPr>
        <w:pageBreakBefore w:val="0"/>
        <w:rPr/>
      </w:pPr>
      <w:r w:rsidDel="00000000" w:rsidR="00000000" w:rsidRPr="00000000">
        <w:rPr>
          <w:rtl w:val="0"/>
        </w:rPr>
        <w:t xml:space="preserve">        "But the real question is which one do I take her to?"</w:t>
      </w:r>
    </w:p>
    <w:p w:rsidR="00000000" w:rsidDel="00000000" w:rsidP="00000000" w:rsidRDefault="00000000" w:rsidRPr="00000000" w14:paraId="00000FD9">
      <w:pPr>
        <w:pageBreakBefore w:val="0"/>
        <w:rPr/>
      </w:pPr>
      <w:r w:rsidDel="00000000" w:rsidR="00000000" w:rsidRPr="00000000">
        <w:rPr>
          <w:rtl w:val="0"/>
        </w:rPr>
        <w:t xml:space="preserve">        "They both seemed like great venues, but I can only take her to one."</w:t>
      </w:r>
    </w:p>
    <w:p w:rsidR="00000000" w:rsidDel="00000000" w:rsidP="00000000" w:rsidRDefault="00000000" w:rsidRPr="00000000" w14:paraId="00000FDA">
      <w:pPr>
        <w:pageBreakBefore w:val="0"/>
        <w:rPr/>
      </w:pPr>
      <w:r w:rsidDel="00000000" w:rsidR="00000000" w:rsidRPr="00000000">
        <w:rPr>
          <w:rtl w:val="0"/>
        </w:rPr>
        <w:t xml:space="preserve">        "I stare into the sidewalk as I make my way back and think long and hard."</w:t>
      </w:r>
    </w:p>
    <w:p w:rsidR="00000000" w:rsidDel="00000000" w:rsidP="00000000" w:rsidRDefault="00000000" w:rsidRPr="00000000" w14:paraId="00000FDB">
      <w:pPr>
        <w:pageBreakBefore w:val="0"/>
        <w:rPr/>
      </w:pPr>
      <w:r w:rsidDel="00000000" w:rsidR="00000000" w:rsidRPr="00000000">
        <w:rPr>
          <w:rtl w:val="0"/>
        </w:rPr>
        <w:t xml:space="preserve">        menu:</w:t>
      </w:r>
    </w:p>
    <w:p w:rsidR="00000000" w:rsidDel="00000000" w:rsidP="00000000" w:rsidRDefault="00000000" w:rsidRPr="00000000" w14:paraId="00000FDC">
      <w:pPr>
        <w:pageBreakBefore w:val="0"/>
        <w:rPr/>
      </w:pPr>
      <w:r w:rsidDel="00000000" w:rsidR="00000000" w:rsidRPr="00000000">
        <w:rPr>
          <w:rtl w:val="0"/>
        </w:rPr>
        <w:t xml:space="preserve">            "Where am I going to take her for Valentine's Day?!"</w:t>
      </w:r>
    </w:p>
    <w:p w:rsidR="00000000" w:rsidDel="00000000" w:rsidP="00000000" w:rsidRDefault="00000000" w:rsidRPr="00000000" w14:paraId="00000FDD">
      <w:pPr>
        <w:pageBreakBefore w:val="0"/>
        <w:rPr/>
      </w:pPr>
      <w:r w:rsidDel="00000000" w:rsidR="00000000" w:rsidRPr="00000000">
        <w:rPr>
          <w:rtl w:val="0"/>
        </w:rPr>
        <w:t xml:space="preserve">            "The Sapphire Star":</w:t>
      </w:r>
    </w:p>
    <w:p w:rsidR="00000000" w:rsidDel="00000000" w:rsidP="00000000" w:rsidRDefault="00000000" w:rsidRPr="00000000" w14:paraId="00000FDE">
      <w:pPr>
        <w:pageBreakBefore w:val="0"/>
        <w:rPr/>
      </w:pPr>
      <w:r w:rsidDel="00000000" w:rsidR="00000000" w:rsidRPr="00000000">
        <w:rPr>
          <w:rtl w:val="0"/>
        </w:rPr>
        <w:t xml:space="preserve">$ c4-1 = 1</w:t>
      </w:r>
    </w:p>
    <w:p w:rsidR="00000000" w:rsidDel="00000000" w:rsidP="00000000" w:rsidRDefault="00000000" w:rsidRPr="00000000" w14:paraId="00000FDF">
      <w:pPr>
        <w:pageBreakBefore w:val="0"/>
        <w:rPr/>
      </w:pPr>
      <w:r w:rsidDel="00000000" w:rsidR="00000000" w:rsidRPr="00000000">
        <w:rPr>
          <w:rtl w:val="0"/>
        </w:rPr>
        <w:t xml:space="preserve">$ c4-2 = 0</w:t>
      </w:r>
    </w:p>
    <w:p w:rsidR="00000000" w:rsidDel="00000000" w:rsidP="00000000" w:rsidRDefault="00000000" w:rsidRPr="00000000" w14:paraId="00000FE0">
      <w:pPr>
        <w:pageBreakBefore w:val="0"/>
        <w:rPr/>
      </w:pPr>
      <w:r w:rsidDel="00000000" w:rsidR="00000000" w:rsidRPr="00000000">
        <w:rPr>
          <w:rtl w:val="0"/>
        </w:rPr>
        <w:t xml:space="preserve">                "Of course, everyone brings their date to the Sapphire Star for Valentine's Day."</w:t>
      </w:r>
    </w:p>
    <w:p w:rsidR="00000000" w:rsidDel="00000000" w:rsidP="00000000" w:rsidRDefault="00000000" w:rsidRPr="00000000" w14:paraId="00000FE1">
      <w:pPr>
        <w:pageBreakBefore w:val="0"/>
        <w:rPr/>
      </w:pPr>
      <w:r w:rsidDel="00000000" w:rsidR="00000000" w:rsidRPr="00000000">
        <w:rPr>
          <w:rtl w:val="0"/>
        </w:rPr>
        <w:t xml:space="preserve">                "If the word on the street is anything to go by, its a surefire way to impress your partner."</w:t>
      </w:r>
    </w:p>
    <w:p w:rsidR="00000000" w:rsidDel="00000000" w:rsidP="00000000" w:rsidRDefault="00000000" w:rsidRPr="00000000" w14:paraId="00000FE2">
      <w:pPr>
        <w:pageBreakBefore w:val="0"/>
        <w:rPr/>
      </w:pPr>
      <w:r w:rsidDel="00000000" w:rsidR="00000000" w:rsidRPr="00000000">
        <w:rPr>
          <w:rtl w:val="0"/>
        </w:rPr>
        <w:t xml:space="preserve">                "And boy would I look like a bad partner if I didn't impress Monika on our first Valentine's day."</w:t>
      </w:r>
    </w:p>
    <w:p w:rsidR="00000000" w:rsidDel="00000000" w:rsidP="00000000" w:rsidRDefault="00000000" w:rsidRPr="00000000" w14:paraId="00000FE3">
      <w:pPr>
        <w:pageBreakBefore w:val="0"/>
        <w:rPr/>
      </w:pPr>
      <w:r w:rsidDel="00000000" w:rsidR="00000000" w:rsidRPr="00000000">
        <w:rPr>
          <w:rtl w:val="0"/>
        </w:rPr>
        <w:t xml:space="preserve">            "Lucchini's Family Restaurant":</w:t>
      </w:r>
    </w:p>
    <w:p w:rsidR="00000000" w:rsidDel="00000000" w:rsidP="00000000" w:rsidRDefault="00000000" w:rsidRPr="00000000" w14:paraId="00000FE4">
      <w:pPr>
        <w:pageBreakBefore w:val="0"/>
        <w:rPr/>
      </w:pPr>
      <w:r w:rsidDel="00000000" w:rsidR="00000000" w:rsidRPr="00000000">
        <w:rPr>
          <w:rtl w:val="0"/>
        </w:rPr>
        <w:t xml:space="preserve">$ c4-2 = 1</w:t>
      </w:r>
    </w:p>
    <w:p w:rsidR="00000000" w:rsidDel="00000000" w:rsidP="00000000" w:rsidRDefault="00000000" w:rsidRPr="00000000" w14:paraId="00000FE5">
      <w:pPr>
        <w:pageBreakBefore w:val="0"/>
        <w:rPr/>
      </w:pPr>
      <w:r w:rsidDel="00000000" w:rsidR="00000000" w:rsidRPr="00000000">
        <w:rPr>
          <w:rtl w:val="0"/>
        </w:rPr>
        <w:t xml:space="preserve">$ c4-1 = 0</w:t>
      </w:r>
    </w:p>
    <w:p w:rsidR="00000000" w:rsidDel="00000000" w:rsidP="00000000" w:rsidRDefault="00000000" w:rsidRPr="00000000" w14:paraId="00000FE6">
      <w:pPr>
        <w:pageBreakBefore w:val="0"/>
        <w:rPr/>
      </w:pPr>
      <w:r w:rsidDel="00000000" w:rsidR="00000000" w:rsidRPr="00000000">
        <w:rPr>
          <w:rtl w:val="0"/>
        </w:rPr>
        <w:t xml:space="preserve">                "Even though it's not a big place, that restaurant did seem like a good place to eat."</w:t>
      </w:r>
    </w:p>
    <w:p w:rsidR="00000000" w:rsidDel="00000000" w:rsidP="00000000" w:rsidRDefault="00000000" w:rsidRPr="00000000" w14:paraId="00000FE7">
      <w:pPr>
        <w:pageBreakBefore w:val="0"/>
        <w:rPr/>
      </w:pPr>
      <w:r w:rsidDel="00000000" w:rsidR="00000000" w:rsidRPr="00000000">
        <w:rPr>
          <w:rtl w:val="0"/>
        </w:rPr>
        <w:t xml:space="preserve">                "It also won't be packed with kids like the Sapphire Star would be."</w:t>
      </w:r>
    </w:p>
    <w:p w:rsidR="00000000" w:rsidDel="00000000" w:rsidP="00000000" w:rsidRDefault="00000000" w:rsidRPr="00000000" w14:paraId="00000FE8">
      <w:pPr>
        <w:pageBreakBefore w:val="0"/>
        <w:rPr/>
      </w:pPr>
      <w:r w:rsidDel="00000000" w:rsidR="00000000" w:rsidRPr="00000000">
        <w:rPr>
          <w:rtl w:val="0"/>
        </w:rPr>
        <w:t xml:space="preserve">                "I'm sure Monika would love it there, I just know it."</w:t>
      </w:r>
    </w:p>
    <w:p w:rsidR="00000000" w:rsidDel="00000000" w:rsidP="00000000" w:rsidRDefault="00000000" w:rsidRPr="00000000" w14:paraId="00000FE9">
      <w:pPr>
        <w:pageBreakBefore w:val="0"/>
        <w:rPr/>
      </w:pPr>
      <w:r w:rsidDel="00000000" w:rsidR="00000000" w:rsidRPr="00000000">
        <w:rPr>
          <w:rtl w:val="0"/>
        </w:rPr>
        <w:t xml:space="preserve">        "Satisfied with my choice, I smile to myself and walk with a bit more energy."</w:t>
      </w:r>
    </w:p>
    <w:p w:rsidR="00000000" w:rsidDel="00000000" w:rsidP="00000000" w:rsidRDefault="00000000" w:rsidRPr="00000000" w14:paraId="00000FEA">
      <w:pPr>
        <w:pageBreakBefore w:val="0"/>
        <w:rPr/>
      </w:pPr>
      <w:r w:rsidDel="00000000" w:rsidR="00000000" w:rsidRPr="00000000">
        <w:rPr>
          <w:rtl w:val="0"/>
        </w:rPr>
        <w:t xml:space="preserve">        "My pocket vibrates a bit as I reach the terminal and I reach inside it."</w:t>
      </w:r>
    </w:p>
    <w:p w:rsidR="00000000" w:rsidDel="00000000" w:rsidP="00000000" w:rsidRDefault="00000000" w:rsidRPr="00000000" w14:paraId="00000FEB">
      <w:pPr>
        <w:pageBreakBefore w:val="0"/>
        <w:rPr/>
      </w:pPr>
      <w:r w:rsidDel="00000000" w:rsidR="00000000" w:rsidRPr="00000000">
        <w:rPr>
          <w:rtl w:val="0"/>
        </w:rPr>
        <w:t xml:space="preserve">        "One new message sat across my lock screen;"</w:t>
      </w:r>
    </w:p>
    <w:p w:rsidR="00000000" w:rsidDel="00000000" w:rsidP="00000000" w:rsidRDefault="00000000" w:rsidRPr="00000000" w14:paraId="00000FEC">
      <w:pPr>
        <w:pageBreakBefore w:val="0"/>
        <w:rPr/>
      </w:pPr>
      <w:r w:rsidDel="00000000" w:rsidR="00000000" w:rsidRPr="00000000">
        <w:rPr>
          <w:rtl w:val="0"/>
        </w:rPr>
        <w:t xml:space="preserve">        m "{i}Hi [player]! Srry I couldnt talk to u all day, I was sooo bored -_-{/i}"</w:t>
      </w:r>
    </w:p>
    <w:p w:rsidR="00000000" w:rsidDel="00000000" w:rsidP="00000000" w:rsidRDefault="00000000" w:rsidRPr="00000000" w14:paraId="00000FED">
      <w:pPr>
        <w:pageBreakBefore w:val="0"/>
        <w:rPr/>
      </w:pPr>
      <w:r w:rsidDel="00000000" w:rsidR="00000000" w:rsidRPr="00000000">
        <w:rPr>
          <w:rtl w:val="0"/>
        </w:rPr>
        <w:t xml:space="preserve">        "I chuckled to myself as I read her message and type my response."</w:t>
      </w:r>
    </w:p>
    <w:p w:rsidR="00000000" w:rsidDel="00000000" w:rsidP="00000000" w:rsidRDefault="00000000" w:rsidRPr="00000000" w14:paraId="00000FEE">
      <w:pPr>
        <w:pageBreakBefore w:val="0"/>
        <w:rPr/>
      </w:pPr>
      <w:r w:rsidDel="00000000" w:rsidR="00000000" w:rsidRPr="00000000">
        <w:rPr>
          <w:rtl w:val="0"/>
        </w:rPr>
        <w:t xml:space="preserve">        mc "{i}I cant imagine lol, are u home now?{/i}"</w:t>
      </w:r>
    </w:p>
    <w:p w:rsidR="00000000" w:rsidDel="00000000" w:rsidP="00000000" w:rsidRDefault="00000000" w:rsidRPr="00000000" w14:paraId="00000FEF">
      <w:pPr>
        <w:pageBreakBefore w:val="0"/>
        <w:rPr/>
      </w:pPr>
      <w:r w:rsidDel="00000000" w:rsidR="00000000" w:rsidRPr="00000000">
        <w:rPr>
          <w:rtl w:val="0"/>
        </w:rPr>
        <w:t xml:space="preserve">        m "{i}Yup! But its kinda boring here too{/i}"</w:t>
      </w:r>
    </w:p>
    <w:p w:rsidR="00000000" w:rsidDel="00000000" w:rsidP="00000000" w:rsidRDefault="00000000" w:rsidRPr="00000000" w14:paraId="00000FF0">
      <w:pPr>
        <w:pageBreakBefore w:val="0"/>
        <w:rPr/>
      </w:pPr>
      <w:r w:rsidDel="00000000" w:rsidR="00000000" w:rsidRPr="00000000">
        <w:rPr>
          <w:rtl w:val="0"/>
        </w:rPr>
        <w:t xml:space="preserve">        mc "{i}Aww, well maybe when I get home we can video call?{/i}"</w:t>
      </w:r>
    </w:p>
    <w:p w:rsidR="00000000" w:rsidDel="00000000" w:rsidP="00000000" w:rsidRDefault="00000000" w:rsidRPr="00000000" w14:paraId="00000FF1">
      <w:pPr>
        <w:pageBreakBefore w:val="0"/>
        <w:rPr/>
      </w:pPr>
      <w:r w:rsidDel="00000000" w:rsidR="00000000" w:rsidRPr="00000000">
        <w:rPr>
          <w:rtl w:val="0"/>
        </w:rPr>
        <w:t xml:space="preserve">        m "{i}Ur not home [player]? Thats a new 1 lol!{/i}"</w:t>
      </w:r>
    </w:p>
    <w:p w:rsidR="00000000" w:rsidDel="00000000" w:rsidP="00000000" w:rsidRDefault="00000000" w:rsidRPr="00000000" w14:paraId="00000FF2">
      <w:pPr>
        <w:pageBreakBefore w:val="0"/>
        <w:rPr/>
      </w:pPr>
      <w:r w:rsidDel="00000000" w:rsidR="00000000" w:rsidRPr="00000000">
        <w:rPr>
          <w:rtl w:val="0"/>
        </w:rPr>
        <w:t xml:space="preserve">        mc "{i}Very funny, I go outside 2 u know{/i}"</w:t>
      </w:r>
    </w:p>
    <w:p w:rsidR="00000000" w:rsidDel="00000000" w:rsidP="00000000" w:rsidRDefault="00000000" w:rsidRPr="00000000" w14:paraId="00000FF3">
      <w:pPr>
        <w:pageBreakBefore w:val="0"/>
        <w:rPr/>
      </w:pPr>
      <w:r w:rsidDel="00000000" w:rsidR="00000000" w:rsidRPr="00000000">
        <w:rPr>
          <w:rtl w:val="0"/>
        </w:rPr>
        <w:t xml:space="preserve">        m "{i}So y wont u when I ask huh?!?{/i}"</w:t>
      </w:r>
    </w:p>
    <w:p w:rsidR="00000000" w:rsidDel="00000000" w:rsidP="00000000" w:rsidRDefault="00000000" w:rsidRPr="00000000" w14:paraId="00000FF4">
      <w:pPr>
        <w:pageBreakBefore w:val="0"/>
        <w:rPr/>
      </w:pPr>
      <w:r w:rsidDel="00000000" w:rsidR="00000000" w:rsidRPr="00000000">
        <w:rPr>
          <w:rtl w:val="0"/>
        </w:rPr>
        <w:t xml:space="preserve">        "I groan internally as I board a bus on my route home."</w:t>
      </w:r>
    </w:p>
    <w:p w:rsidR="00000000" w:rsidDel="00000000" w:rsidP="00000000" w:rsidRDefault="00000000" w:rsidRPr="00000000" w14:paraId="00000FF5">
      <w:pPr>
        <w:pageBreakBefore w:val="0"/>
        <w:rPr/>
      </w:pPr>
      <w:r w:rsidDel="00000000" w:rsidR="00000000" w:rsidRPr="00000000">
        <w:rPr>
          <w:rtl w:val="0"/>
        </w:rPr>
        <w:t xml:space="preserve">        mc "{i}Because u make me run around and stuff, I just went on a long walk downtown{/i}"</w:t>
      </w:r>
    </w:p>
    <w:p w:rsidR="00000000" w:rsidDel="00000000" w:rsidP="00000000" w:rsidRDefault="00000000" w:rsidRPr="00000000" w14:paraId="00000FF6">
      <w:pPr>
        <w:pageBreakBefore w:val="0"/>
        <w:rPr/>
      </w:pPr>
      <w:r w:rsidDel="00000000" w:rsidR="00000000" w:rsidRPr="00000000">
        <w:rPr>
          <w:rtl w:val="0"/>
        </w:rPr>
        <w:t xml:space="preserve">        m "{i}Wow, that is a long walk! Y downtown though?{/i}"</w:t>
      </w:r>
    </w:p>
    <w:p w:rsidR="00000000" w:rsidDel="00000000" w:rsidP="00000000" w:rsidRDefault="00000000" w:rsidRPr="00000000" w14:paraId="00000FF7">
      <w:pPr>
        <w:pageBreakBefore w:val="0"/>
        <w:rPr/>
      </w:pPr>
      <w:r w:rsidDel="00000000" w:rsidR="00000000" w:rsidRPr="00000000">
        <w:rPr>
          <w:rtl w:val="0"/>
        </w:rPr>
        <w:t xml:space="preserve">        mc "{i}Idk, felt like it ig{/i}"</w:t>
      </w:r>
    </w:p>
    <w:p w:rsidR="00000000" w:rsidDel="00000000" w:rsidP="00000000" w:rsidRDefault="00000000" w:rsidRPr="00000000" w14:paraId="00000FF8">
      <w:pPr>
        <w:pageBreakBefore w:val="0"/>
        <w:rPr/>
      </w:pPr>
      <w:r w:rsidDel="00000000" w:rsidR="00000000" w:rsidRPr="00000000">
        <w:rPr>
          <w:rtl w:val="0"/>
        </w:rPr>
        <w:t xml:space="preserve">        "I'd rather not say I was looking for a place for us to go on the big day, it would completely ruin the surprise."</w:t>
      </w:r>
    </w:p>
    <w:p w:rsidR="00000000" w:rsidDel="00000000" w:rsidP="00000000" w:rsidRDefault="00000000" w:rsidRPr="00000000" w14:paraId="00000FF9">
      <w:pPr>
        <w:pageBreakBefore w:val="0"/>
        <w:rPr/>
      </w:pPr>
      <w:r w:rsidDel="00000000" w:rsidR="00000000" w:rsidRPr="00000000">
        <w:rPr>
          <w:rtl w:val="0"/>
        </w:rPr>
        <w:t xml:space="preserve">        m "{i}Mhmmm, did u get me a gift?!{/i}"</w:t>
      </w:r>
    </w:p>
    <w:p w:rsidR="00000000" w:rsidDel="00000000" w:rsidP="00000000" w:rsidRDefault="00000000" w:rsidRPr="00000000" w14:paraId="00000FFA">
      <w:pPr>
        <w:pageBreakBefore w:val="0"/>
        <w:rPr/>
      </w:pPr>
      <w:r w:rsidDel="00000000" w:rsidR="00000000" w:rsidRPr="00000000">
        <w:rPr>
          <w:rtl w:val="0"/>
        </w:rPr>
        <w:t xml:space="preserve">        mc "{i}Nooope{/i}"</w:t>
      </w:r>
    </w:p>
    <w:p w:rsidR="00000000" w:rsidDel="00000000" w:rsidP="00000000" w:rsidRDefault="00000000" w:rsidRPr="00000000" w14:paraId="00000FFB">
      <w:pPr>
        <w:pageBreakBefore w:val="0"/>
        <w:rPr/>
      </w:pPr>
      <w:r w:rsidDel="00000000" w:rsidR="00000000" w:rsidRPr="00000000">
        <w:rPr>
          <w:rtl w:val="0"/>
        </w:rPr>
        <w:t xml:space="preserve">        m "{i}Awww ur so mean!!{/i}"</w:t>
      </w:r>
    </w:p>
    <w:p w:rsidR="00000000" w:rsidDel="00000000" w:rsidP="00000000" w:rsidRDefault="00000000" w:rsidRPr="00000000" w14:paraId="00000FFC">
      <w:pPr>
        <w:pageBreakBefore w:val="0"/>
        <w:rPr/>
      </w:pPr>
      <w:r w:rsidDel="00000000" w:rsidR="00000000" w:rsidRPr="00000000">
        <w:rPr>
          <w:rtl w:val="0"/>
        </w:rPr>
        <w:t xml:space="preserve">        m "{i}Im gonna find out y u were over there today, mark my words!{/i}"</w:t>
      </w:r>
    </w:p>
    <w:p w:rsidR="00000000" w:rsidDel="00000000" w:rsidP="00000000" w:rsidRDefault="00000000" w:rsidRPr="00000000" w14:paraId="00000FFD">
      <w:pPr>
        <w:pageBreakBefore w:val="0"/>
        <w:rPr/>
      </w:pPr>
      <w:r w:rsidDel="00000000" w:rsidR="00000000" w:rsidRPr="00000000">
        <w:rPr>
          <w:rtl w:val="0"/>
        </w:rPr>
        <w:t xml:space="preserve">        mc "{i}I already told u, I went for a walk!{/i}"</w:t>
      </w:r>
    </w:p>
    <w:p w:rsidR="00000000" w:rsidDel="00000000" w:rsidP="00000000" w:rsidRDefault="00000000" w:rsidRPr="00000000" w14:paraId="00000FFE">
      <w:pPr>
        <w:pageBreakBefore w:val="0"/>
        <w:rPr/>
      </w:pPr>
      <w:r w:rsidDel="00000000" w:rsidR="00000000" w:rsidRPr="00000000">
        <w:rPr>
          <w:rtl w:val="0"/>
        </w:rPr>
        <w:t xml:space="preserve">        "I sink into my seat as sigh, she's onto me again for sure."</w:t>
      </w:r>
    </w:p>
    <w:p w:rsidR="00000000" w:rsidDel="00000000" w:rsidP="00000000" w:rsidRDefault="00000000" w:rsidRPr="00000000" w14:paraId="00000FFF">
      <w:pPr>
        <w:pageBreakBefore w:val="0"/>
        <w:rPr/>
      </w:pPr>
      <w:r w:rsidDel="00000000" w:rsidR="00000000" w:rsidRPr="00000000">
        <w:rPr>
          <w:rtl w:val="0"/>
        </w:rPr>
        <w:t xml:space="preserve">        scene bg residential_h_sunset with dissolve_scene_full</w:t>
      </w:r>
    </w:p>
    <w:p w:rsidR="00000000" w:rsidDel="00000000" w:rsidP="00000000" w:rsidRDefault="00000000" w:rsidRPr="00000000" w14:paraId="00001000">
      <w:pPr>
        <w:pageBreakBefore w:val="0"/>
        <w:rPr/>
      </w:pPr>
      <w:r w:rsidDel="00000000" w:rsidR="00000000" w:rsidRPr="00000000">
        <w:rPr>
          <w:rtl w:val="0"/>
        </w:rPr>
        <w:t xml:space="preserve">        "The long bus ride finally ended and I started to make my way back toward my house."</w:t>
      </w:r>
    </w:p>
    <w:p w:rsidR="00000000" w:rsidDel="00000000" w:rsidP="00000000" w:rsidRDefault="00000000" w:rsidRPr="00000000" w14:paraId="00001001">
      <w:pPr>
        <w:pageBreakBefore w:val="0"/>
        <w:rPr/>
      </w:pPr>
      <w:r w:rsidDel="00000000" w:rsidR="00000000" w:rsidRPr="00000000">
        <w:rPr>
          <w:rtl w:val="0"/>
        </w:rPr>
        <w:t xml:space="preserve">        "Monika's texts had stopped coming in by the last leg of the bus ride, leaving me confused."</w:t>
      </w:r>
    </w:p>
    <w:p w:rsidR="00000000" w:rsidDel="00000000" w:rsidP="00000000" w:rsidRDefault="00000000" w:rsidRPr="00000000" w14:paraId="00001002">
      <w:pPr>
        <w:pageBreakBefore w:val="0"/>
        <w:rPr/>
      </w:pPr>
      <w:r w:rsidDel="00000000" w:rsidR="00000000" w:rsidRPr="00000000">
        <w:rPr>
          <w:rtl w:val="0"/>
        </w:rPr>
        <w:t xml:space="preserve">        "I mean her phone may have died on her, but she would have said something about it right?"</w:t>
      </w:r>
    </w:p>
    <w:p w:rsidR="00000000" w:rsidDel="00000000" w:rsidP="00000000" w:rsidRDefault="00000000" w:rsidRPr="00000000" w14:paraId="00001003">
      <w:pPr>
        <w:pageBreakBefore w:val="0"/>
        <w:rPr/>
      </w:pPr>
      <w:r w:rsidDel="00000000" w:rsidR="00000000" w:rsidRPr="00000000">
        <w:rPr>
          <w:rtl w:val="0"/>
        </w:rPr>
        <w:t xml:space="preserve">        "It isn't like her to just randomly stop texting me out of the blue..."</w:t>
      </w:r>
    </w:p>
    <w:p w:rsidR="00000000" w:rsidDel="00000000" w:rsidP="00000000" w:rsidRDefault="00000000" w:rsidRPr="00000000" w14:paraId="00001004">
      <w:pPr>
        <w:pageBreakBefore w:val="0"/>
        <w:rPr/>
      </w:pPr>
      <w:r w:rsidDel="00000000" w:rsidR="00000000" w:rsidRPr="00000000">
        <w:rPr>
          <w:rtl w:val="0"/>
        </w:rPr>
        <w:t xml:space="preserve">        "I shake my head and start walking with a bit more speed, I'll just call her when I get home."</w:t>
      </w:r>
    </w:p>
    <w:p w:rsidR="00000000" w:rsidDel="00000000" w:rsidP="00000000" w:rsidRDefault="00000000" w:rsidRPr="00000000" w14:paraId="00001005">
      <w:pPr>
        <w:pageBreakBefore w:val="0"/>
        <w:rPr/>
      </w:pPr>
      <w:r w:rsidDel="00000000" w:rsidR="00000000" w:rsidRPr="00000000">
        <w:rPr>
          <w:rtl w:val="0"/>
        </w:rPr>
        <w:t xml:space="preserve">        #C5</w:t>
      </w:r>
    </w:p>
    <w:p w:rsidR="00000000" w:rsidDel="00000000" w:rsidP="00000000" w:rsidRDefault="00000000" w:rsidRPr="00000000" w14:paraId="00001006">
      <w:pPr>
        <w:pageBreakBefore w:val="0"/>
        <w:rPr/>
      </w:pPr>
      <w:r w:rsidDel="00000000" w:rsidR="00000000" w:rsidRPr="00000000">
        <w:rPr>
          <w:rtl w:val="0"/>
        </w:rPr>
        <w:t xml:space="preserve">        scene bg residential_sunset with wipeleft_scene</w:t>
      </w:r>
    </w:p>
    <w:p w:rsidR="00000000" w:rsidDel="00000000" w:rsidP="00000000" w:rsidRDefault="00000000" w:rsidRPr="00000000" w14:paraId="00001007">
      <w:pPr>
        <w:pageBreakBefore w:val="0"/>
        <w:rPr/>
      </w:pPr>
      <w:r w:rsidDel="00000000" w:rsidR="00000000" w:rsidRPr="00000000">
        <w:rPr>
          <w:rtl w:val="0"/>
        </w:rPr>
        <w:t xml:space="preserve">        "One last turn down and the familiar view of my street came into sight."</w:t>
      </w:r>
    </w:p>
    <w:p w:rsidR="00000000" w:rsidDel="00000000" w:rsidP="00000000" w:rsidRDefault="00000000" w:rsidRPr="00000000" w14:paraId="00001008">
      <w:pPr>
        <w:pageBreakBefore w:val="0"/>
        <w:rPr/>
      </w:pPr>
      <w:r w:rsidDel="00000000" w:rsidR="00000000" w:rsidRPr="00000000">
        <w:rPr>
          <w:rtl w:val="0"/>
        </w:rPr>
        <w:t xml:space="preserve">        "Just a bit more and I can finally sit down and rest my legs for good and have some dinner."</w:t>
      </w:r>
    </w:p>
    <w:p w:rsidR="00000000" w:rsidDel="00000000" w:rsidP="00000000" w:rsidRDefault="00000000" w:rsidRPr="00000000" w14:paraId="00001009">
      <w:pPr>
        <w:pageBreakBefore w:val="0"/>
        <w:rPr/>
      </w:pPr>
      <w:r w:rsidDel="00000000" w:rsidR="00000000" w:rsidRPr="00000000">
        <w:rPr>
          <w:rtl w:val="0"/>
        </w:rPr>
        <w:t xml:space="preserve">        "What to make though... maybe just some instant ramen, I'm too tired for anything else."</w:t>
      </w:r>
    </w:p>
    <w:p w:rsidR="00000000" w:rsidDel="00000000" w:rsidP="00000000" w:rsidRDefault="00000000" w:rsidRPr="00000000" w14:paraId="0000100A">
      <w:pPr>
        <w:pageBreakBefore w:val="0"/>
        <w:rPr/>
      </w:pPr>
      <w:r w:rsidDel="00000000" w:rsidR="00000000" w:rsidRPr="00000000">
        <w:rPr>
          <w:rtl w:val="0"/>
        </w:rPr>
        <w:t xml:space="preserve">        "As I walk up to the door I imagine the taste of noodles on my tongue as I reach out for the door."</w:t>
      </w:r>
    </w:p>
    <w:p w:rsidR="00000000" w:rsidDel="00000000" w:rsidP="00000000" w:rsidRDefault="00000000" w:rsidRPr="00000000" w14:paraId="0000100B">
      <w:pPr>
        <w:pageBreakBefore w:val="0"/>
        <w:rPr/>
      </w:pPr>
      <w:r w:rsidDel="00000000" w:rsidR="00000000" w:rsidRPr="00000000">
        <w:rPr>
          <w:rtl w:val="0"/>
        </w:rPr>
        <w:t xml:space="preserve">        "Ah wait, I need my ke-{w=1.5}{nw}"</w:t>
      </w:r>
    </w:p>
    <w:p w:rsidR="00000000" w:rsidDel="00000000" w:rsidP="00000000" w:rsidRDefault="00000000" w:rsidRPr="00000000" w14:paraId="0000100C">
      <w:pPr>
        <w:pageBreakBefore w:val="0"/>
        <w:rPr/>
      </w:pPr>
      <w:r w:rsidDel="00000000" w:rsidR="00000000" w:rsidRPr="00000000">
        <w:rPr>
          <w:rtl w:val="0"/>
        </w:rPr>
        <w:t xml:space="preserve">        "I stop and notice the door is slightly ajar."</w:t>
      </w:r>
    </w:p>
    <w:p w:rsidR="00000000" w:rsidDel="00000000" w:rsidP="00000000" w:rsidRDefault="00000000" w:rsidRPr="00000000" w14:paraId="0000100D">
      <w:pPr>
        <w:pageBreakBefore w:val="0"/>
        <w:rPr/>
      </w:pPr>
      <w:r w:rsidDel="00000000" w:rsidR="00000000" w:rsidRPr="00000000">
        <w:rPr>
          <w:rtl w:val="0"/>
        </w:rPr>
        <w:t xml:space="preserve">        "{i}That's impossible, I'm positive I locked the door when I left earlier!{/i}"</w:t>
      </w:r>
    </w:p>
    <w:p w:rsidR="00000000" w:rsidDel="00000000" w:rsidP="00000000" w:rsidRDefault="00000000" w:rsidRPr="00000000" w14:paraId="0000100E">
      <w:pPr>
        <w:pageBreakBefore w:val="0"/>
        <w:rPr/>
      </w:pPr>
      <w:r w:rsidDel="00000000" w:rsidR="00000000" w:rsidRPr="00000000">
        <w:rPr>
          <w:rtl w:val="0"/>
        </w:rPr>
        <w:t xml:space="preserve">        "Did I just not close the door all the way when I left? Did someone break in while I was gone?!"</w:t>
      </w:r>
    </w:p>
    <w:p w:rsidR="00000000" w:rsidDel="00000000" w:rsidP="00000000" w:rsidRDefault="00000000" w:rsidRPr="00000000" w14:paraId="0000100F">
      <w:pPr>
        <w:pageBreakBefore w:val="0"/>
        <w:rPr/>
      </w:pPr>
      <w:r w:rsidDel="00000000" w:rsidR="00000000" w:rsidRPr="00000000">
        <w:rPr>
          <w:rtl w:val="0"/>
        </w:rPr>
        <w:t xml:space="preserve">        "The ideas raced through my mind as I slowly edged the door open and looked into the house."</w:t>
      </w:r>
    </w:p>
    <w:p w:rsidR="00000000" w:rsidDel="00000000" w:rsidP="00000000" w:rsidRDefault="00000000" w:rsidRPr="00000000" w14:paraId="00001010">
      <w:pPr>
        <w:pageBreakBefore w:val="0"/>
        <w:rPr/>
      </w:pPr>
      <w:r w:rsidDel="00000000" w:rsidR="00000000" w:rsidRPr="00000000">
        <w:rPr>
          <w:rtl w:val="0"/>
        </w:rPr>
        <w:t xml:space="preserve">        "Nothing seemed out of place from here except maybe the shoes near the door being a bit messed up."</w:t>
      </w:r>
    </w:p>
    <w:p w:rsidR="00000000" w:rsidDel="00000000" w:rsidP="00000000" w:rsidRDefault="00000000" w:rsidRPr="00000000" w14:paraId="00001011">
      <w:pPr>
        <w:pageBreakBefore w:val="0"/>
        <w:rPr/>
      </w:pPr>
      <w:r w:rsidDel="00000000" w:rsidR="00000000" w:rsidRPr="00000000">
        <w:rPr>
          <w:rtl w:val="0"/>
        </w:rPr>
        <w:t xml:space="preserve">        stop music fadeout 1.5</w:t>
      </w:r>
    </w:p>
    <w:p w:rsidR="00000000" w:rsidDel="00000000" w:rsidP="00000000" w:rsidRDefault="00000000" w:rsidRPr="00000000" w14:paraId="00001012">
      <w:pPr>
        <w:pageBreakBefore w:val="0"/>
        <w:rPr/>
      </w:pPr>
      <w:r w:rsidDel="00000000" w:rsidR="00000000" w:rsidRPr="00000000">
        <w:rPr>
          <w:rtl w:val="0"/>
        </w:rPr>
        <w:t xml:space="preserve">        "Someone was definitely here, I could feel it."</w:t>
      </w:r>
    </w:p>
    <w:p w:rsidR="00000000" w:rsidDel="00000000" w:rsidP="00000000" w:rsidRDefault="00000000" w:rsidRPr="00000000" w14:paraId="00001013">
      <w:pPr>
        <w:pageBreakBefore w:val="0"/>
        <w:rPr/>
      </w:pPr>
      <w:r w:rsidDel="00000000" w:rsidR="00000000" w:rsidRPr="00000000">
        <w:rPr>
          <w:rtl w:val="0"/>
        </w:rPr>
        <w:t xml:space="preserve">        play music hb</w:t>
      </w:r>
    </w:p>
    <w:p w:rsidR="00000000" w:rsidDel="00000000" w:rsidP="00000000" w:rsidRDefault="00000000" w:rsidRPr="00000000" w14:paraId="00001014">
      <w:pPr>
        <w:pageBreakBefore w:val="0"/>
        <w:rPr/>
      </w:pPr>
      <w:r w:rsidDel="00000000" w:rsidR="00000000" w:rsidRPr="00000000">
        <w:rPr>
          <w:rtl w:val="0"/>
        </w:rPr>
        <w:t xml:space="preserve">        "I slowly made my way into the doorway, listening to anything that may be a person."</w:t>
      </w:r>
    </w:p>
    <w:p w:rsidR="00000000" w:rsidDel="00000000" w:rsidP="00000000" w:rsidRDefault="00000000" w:rsidRPr="00000000" w14:paraId="00001015">
      <w:pPr>
        <w:pageBreakBefore w:val="0"/>
        <w:rPr/>
      </w:pPr>
      <w:r w:rsidDel="00000000" w:rsidR="00000000" w:rsidRPr="00000000">
        <w:rPr>
          <w:rtl w:val="0"/>
        </w:rPr>
        <w:t xml:space="preserve">        "My heart felt like it was beating out of my chest, each beat being harder than the last."</w:t>
      </w:r>
    </w:p>
    <w:p w:rsidR="00000000" w:rsidDel="00000000" w:rsidP="00000000" w:rsidRDefault="00000000" w:rsidRPr="00000000" w14:paraId="00001016">
      <w:pPr>
        <w:pageBreakBefore w:val="0"/>
        <w:rPr/>
      </w:pPr>
      <w:r w:rsidDel="00000000" w:rsidR="00000000" w:rsidRPr="00000000">
        <w:rPr>
          <w:rtl w:val="0"/>
        </w:rPr>
        <w:t xml:space="preserve">        "A noise from the living room made me almost jump, like someone had turned on the television."</w:t>
      </w:r>
    </w:p>
    <w:p w:rsidR="00000000" w:rsidDel="00000000" w:rsidP="00000000" w:rsidRDefault="00000000" w:rsidRPr="00000000" w14:paraId="00001017">
      <w:pPr>
        <w:pageBreakBefore w:val="0"/>
        <w:rPr/>
      </w:pPr>
      <w:r w:rsidDel="00000000" w:rsidR="00000000" w:rsidRPr="00000000">
        <w:rPr>
          <w:rtl w:val="0"/>
        </w:rPr>
        <w:t xml:space="preserve">        "I looked around and found my wiffle ball bat propped up near the door."</w:t>
      </w:r>
    </w:p>
    <w:p w:rsidR="00000000" w:rsidDel="00000000" w:rsidP="00000000" w:rsidRDefault="00000000" w:rsidRPr="00000000" w14:paraId="00001018">
      <w:pPr>
        <w:pageBreakBefore w:val="0"/>
        <w:rPr/>
      </w:pPr>
      <w:r w:rsidDel="00000000" w:rsidR="00000000" w:rsidRPr="00000000">
        <w:rPr>
          <w:rtl w:val="0"/>
        </w:rPr>
        <w:t xml:space="preserve">        "I took it in my hand and said a long prayer to whatever deity wanted to listen before I lunged into the living room."</w:t>
      </w:r>
    </w:p>
    <w:p w:rsidR="00000000" w:rsidDel="00000000" w:rsidP="00000000" w:rsidRDefault="00000000" w:rsidRPr="00000000" w14:paraId="00001019">
      <w:pPr>
        <w:pageBreakBefore w:val="0"/>
        <w:rPr/>
      </w:pPr>
      <w:r w:rsidDel="00000000" w:rsidR="00000000" w:rsidRPr="00000000">
        <w:rPr>
          <w:rtl w:val="0"/>
        </w:rPr>
        <w:t xml:space="preserve">        scene bg livingroom_sunset with wipeleft_scene</w:t>
      </w:r>
    </w:p>
    <w:p w:rsidR="00000000" w:rsidDel="00000000" w:rsidP="00000000" w:rsidRDefault="00000000" w:rsidRPr="00000000" w14:paraId="0000101A">
      <w:pPr>
        <w:pageBreakBefore w:val="0"/>
        <w:rPr/>
      </w:pPr>
      <w:r w:rsidDel="00000000" w:rsidR="00000000" w:rsidRPr="00000000">
        <w:rPr>
          <w:rtl w:val="0"/>
        </w:rPr>
        <w:t xml:space="preserve">        mc "YOU PICKED THE WRONG HOUSE FOOL!"</w:t>
      </w:r>
    </w:p>
    <w:p w:rsidR="00000000" w:rsidDel="00000000" w:rsidP="00000000" w:rsidRDefault="00000000" w:rsidRPr="00000000" w14:paraId="0000101B">
      <w:pPr>
        <w:pageBreakBefore w:val="0"/>
        <w:rPr/>
      </w:pPr>
      <w:r w:rsidDel="00000000" w:rsidR="00000000" w:rsidRPr="00000000">
        <w:rPr>
          <w:rtl w:val="0"/>
        </w:rPr>
        <w:t xml:space="preserve">        show monika 1bd #PLACEHOLDER FOR SPOOKED MONIKA SPRITE!!</w:t>
      </w:r>
    </w:p>
    <w:p w:rsidR="00000000" w:rsidDel="00000000" w:rsidP="00000000" w:rsidRDefault="00000000" w:rsidRPr="00000000" w14:paraId="0000101C">
      <w:pPr>
        <w:pageBreakBefore w:val="0"/>
        <w:rPr/>
      </w:pPr>
      <w:r w:rsidDel="00000000" w:rsidR="00000000" w:rsidRPr="00000000">
        <w:rPr>
          <w:rtl w:val="0"/>
        </w:rPr>
        <w:t xml:space="preserve">        m "[player]! It's me, Monika! Relax!"</w:t>
      </w:r>
    </w:p>
    <w:p w:rsidR="00000000" w:rsidDel="00000000" w:rsidP="00000000" w:rsidRDefault="00000000" w:rsidRPr="00000000" w14:paraId="0000101D">
      <w:pPr>
        <w:pageBreakBefore w:val="0"/>
        <w:rPr/>
      </w:pPr>
      <w:r w:rsidDel="00000000" w:rsidR="00000000" w:rsidRPr="00000000">
        <w:rPr>
          <w:rtl w:val="0"/>
        </w:rPr>
        <w:t xml:space="preserve">        show monika 1bc #PLACEHOLDER</w:t>
      </w:r>
    </w:p>
    <w:p w:rsidR="00000000" w:rsidDel="00000000" w:rsidP="00000000" w:rsidRDefault="00000000" w:rsidRPr="00000000" w14:paraId="0000101E">
      <w:pPr>
        <w:pageBreakBefore w:val="0"/>
        <w:rPr/>
      </w:pPr>
      <w:r w:rsidDel="00000000" w:rsidR="00000000" w:rsidRPr="00000000">
        <w:rPr>
          <w:rtl w:val="0"/>
        </w:rPr>
        <w:t xml:space="preserve">        mc "M-Monika?"</w:t>
      </w:r>
    </w:p>
    <w:p w:rsidR="00000000" w:rsidDel="00000000" w:rsidP="00000000" w:rsidRDefault="00000000" w:rsidRPr="00000000" w14:paraId="0000101F">
      <w:pPr>
        <w:pageBreakBefore w:val="0"/>
        <w:rPr/>
      </w:pPr>
      <w:r w:rsidDel="00000000" w:rsidR="00000000" w:rsidRPr="00000000">
        <w:rPr>
          <w:rtl w:val="0"/>
        </w:rPr>
        <w:t xml:space="preserve">        "I stood in awe holding my bat up ready to strike."</w:t>
      </w:r>
    </w:p>
    <w:p w:rsidR="00000000" w:rsidDel="00000000" w:rsidP="00000000" w:rsidRDefault="00000000" w:rsidRPr="00000000" w14:paraId="00001020">
      <w:pPr>
        <w:pageBreakBefore w:val="0"/>
        <w:rPr/>
      </w:pPr>
      <w:r w:rsidDel="00000000" w:rsidR="00000000" w:rsidRPr="00000000">
        <w:rPr>
          <w:rtl w:val="0"/>
        </w:rPr>
        <w:t xml:space="preserve">        "Monika had nearly jumped behind the couch looking just as terrified as I had felt seeing the door opened."</w:t>
      </w:r>
    </w:p>
    <w:p w:rsidR="00000000" w:rsidDel="00000000" w:rsidP="00000000" w:rsidRDefault="00000000" w:rsidRPr="00000000" w14:paraId="00001021">
      <w:pPr>
        <w:pageBreakBefore w:val="0"/>
        <w:rPr/>
      </w:pPr>
      <w:r w:rsidDel="00000000" w:rsidR="00000000" w:rsidRPr="00000000">
        <w:rPr>
          <w:rtl w:val="0"/>
        </w:rPr>
        <w:t xml:space="preserve">        mc "B-but, how did you get here? How'd you even get inside?!"</w:t>
      </w:r>
    </w:p>
    <w:p w:rsidR="00000000" w:rsidDel="00000000" w:rsidP="00000000" w:rsidRDefault="00000000" w:rsidRPr="00000000" w14:paraId="00001022">
      <w:pPr>
        <w:pageBreakBefore w:val="0"/>
        <w:rPr/>
      </w:pPr>
      <w:r w:rsidDel="00000000" w:rsidR="00000000" w:rsidRPr="00000000">
        <w:rPr>
          <w:rtl w:val="0"/>
        </w:rPr>
        <w:t xml:space="preserve">        m 3bn "You told me about your extra key remember? Inside the flap of the door mat!"</w:t>
      </w:r>
    </w:p>
    <w:p w:rsidR="00000000" w:rsidDel="00000000" w:rsidP="00000000" w:rsidRDefault="00000000" w:rsidRPr="00000000" w14:paraId="00001023">
      <w:pPr>
        <w:pageBreakBefore w:val="0"/>
        <w:rPr/>
      </w:pPr>
      <w:r w:rsidDel="00000000" w:rsidR="00000000" w:rsidRPr="00000000">
        <w:rPr>
          <w:rtl w:val="0"/>
        </w:rPr>
        <w:t xml:space="preserve">        show monika 1be</w:t>
      </w:r>
    </w:p>
    <w:p w:rsidR="00000000" w:rsidDel="00000000" w:rsidP="00000000" w:rsidRDefault="00000000" w:rsidRPr="00000000" w14:paraId="00001024">
      <w:pPr>
        <w:pageBreakBefore w:val="0"/>
        <w:rPr/>
      </w:pPr>
      <w:r w:rsidDel="00000000" w:rsidR="00000000" w:rsidRPr="00000000">
        <w:rPr>
          <w:rtl w:val="0"/>
        </w:rPr>
        <w:t xml:space="preserve">        stop music fadeout 2.0</w:t>
      </w:r>
    </w:p>
    <w:p w:rsidR="00000000" w:rsidDel="00000000" w:rsidP="00000000" w:rsidRDefault="00000000" w:rsidRPr="00000000" w14:paraId="00001025">
      <w:pPr>
        <w:pageBreakBefore w:val="0"/>
        <w:rPr/>
      </w:pPr>
      <w:r w:rsidDel="00000000" w:rsidR="00000000" w:rsidRPr="00000000">
        <w:rPr>
          <w:rtl w:val="0"/>
        </w:rPr>
        <w:t xml:space="preserve">        mc "I did?"</w:t>
      </w:r>
    </w:p>
    <w:p w:rsidR="00000000" w:rsidDel="00000000" w:rsidP="00000000" w:rsidRDefault="00000000" w:rsidRPr="00000000" w14:paraId="00001026">
      <w:pPr>
        <w:pageBreakBefore w:val="0"/>
        <w:rPr/>
      </w:pPr>
      <w:r w:rsidDel="00000000" w:rsidR="00000000" w:rsidRPr="00000000">
        <w:rPr>
          <w:rtl w:val="0"/>
        </w:rPr>
        <w:t xml:space="preserve">        "My memory starts to form itself together and I recall telling Monika off hand about the emergency key my family had just in case we locked ourselves out of the house."</w:t>
      </w:r>
    </w:p>
    <w:p w:rsidR="00000000" w:rsidDel="00000000" w:rsidP="00000000" w:rsidRDefault="00000000" w:rsidRPr="00000000" w14:paraId="00001027">
      <w:pPr>
        <w:pageBreakBefore w:val="0"/>
        <w:rPr/>
      </w:pPr>
      <w:r w:rsidDel="00000000" w:rsidR="00000000" w:rsidRPr="00000000">
        <w:rPr>
          <w:rtl w:val="0"/>
        </w:rPr>
        <w:t xml:space="preserve">        mc "I... guess I did huh..."</w:t>
      </w:r>
    </w:p>
    <w:p w:rsidR="00000000" w:rsidDel="00000000" w:rsidP="00000000" w:rsidRDefault="00000000" w:rsidRPr="00000000" w14:paraId="00001028">
      <w:pPr>
        <w:pageBreakBefore w:val="0"/>
        <w:rPr/>
      </w:pPr>
      <w:r w:rsidDel="00000000" w:rsidR="00000000" w:rsidRPr="00000000">
        <w:rPr>
          <w:rtl w:val="0"/>
        </w:rPr>
        <w:t xml:space="preserve">        play music t6</w:t>
      </w:r>
    </w:p>
    <w:p w:rsidR="00000000" w:rsidDel="00000000" w:rsidP="00000000" w:rsidRDefault="00000000" w:rsidRPr="00000000" w14:paraId="00001029">
      <w:pPr>
        <w:pageBreakBefore w:val="0"/>
        <w:rPr/>
      </w:pPr>
      <w:r w:rsidDel="00000000" w:rsidR="00000000" w:rsidRPr="00000000">
        <w:rPr>
          <w:rtl w:val="0"/>
        </w:rPr>
        <w:t xml:space="preserve">        "I start to chuckle to myself. Between the last 30 seconds of stress and realization my mind had seemed to just snap."</w:t>
      </w:r>
    </w:p>
    <w:p w:rsidR="00000000" w:rsidDel="00000000" w:rsidP="00000000" w:rsidRDefault="00000000" w:rsidRPr="00000000" w14:paraId="0000102A">
      <w:pPr>
        <w:pageBreakBefore w:val="0"/>
        <w:rPr/>
      </w:pPr>
      <w:r w:rsidDel="00000000" w:rsidR="00000000" w:rsidRPr="00000000">
        <w:rPr>
          <w:rtl w:val="0"/>
        </w:rPr>
        <w:t xml:space="preserve">        show monika 1bm at face with dissolve</w:t>
      </w:r>
    </w:p>
    <w:p w:rsidR="00000000" w:rsidDel="00000000" w:rsidP="00000000" w:rsidRDefault="00000000" w:rsidRPr="00000000" w14:paraId="0000102B">
      <w:pPr>
        <w:pageBreakBefore w:val="0"/>
        <w:rPr/>
      </w:pPr>
      <w:r w:rsidDel="00000000" w:rsidR="00000000" w:rsidRPr="00000000">
        <w:rPr>
          <w:rtl w:val="0"/>
        </w:rPr>
        <w:t xml:space="preserve">        "Monika steps over to me joining in my fit of laughter and wraps me in a big hug."</w:t>
      </w:r>
    </w:p>
    <w:p w:rsidR="00000000" w:rsidDel="00000000" w:rsidP="00000000" w:rsidRDefault="00000000" w:rsidRPr="00000000" w14:paraId="0000102C">
      <w:pPr>
        <w:pageBreakBefore w:val="0"/>
        <w:rPr/>
      </w:pPr>
      <w:r w:rsidDel="00000000" w:rsidR="00000000" w:rsidRPr="00000000">
        <w:rPr>
          <w:rtl w:val="0"/>
        </w:rPr>
        <w:t xml:space="preserve">        m 1bn "I probably shouldn't have just barged in without telling you, I'm sorry for scaring you like that."</w:t>
      </w:r>
    </w:p>
    <w:p w:rsidR="00000000" w:rsidDel="00000000" w:rsidP="00000000" w:rsidRDefault="00000000" w:rsidRPr="00000000" w14:paraId="0000102D">
      <w:pPr>
        <w:pageBreakBefore w:val="0"/>
        <w:rPr/>
      </w:pPr>
      <w:r w:rsidDel="00000000" w:rsidR="00000000" w:rsidRPr="00000000">
        <w:rPr>
          <w:rtl w:val="0"/>
        </w:rPr>
        <w:t xml:space="preserve">        show monika 1be</w:t>
      </w:r>
    </w:p>
    <w:p w:rsidR="00000000" w:rsidDel="00000000" w:rsidP="00000000" w:rsidRDefault="00000000" w:rsidRPr="00000000" w14:paraId="0000102E">
      <w:pPr>
        <w:pageBreakBefore w:val="0"/>
        <w:rPr/>
      </w:pPr>
      <w:r w:rsidDel="00000000" w:rsidR="00000000" w:rsidRPr="00000000">
        <w:rPr>
          <w:rtl w:val="0"/>
        </w:rPr>
        <w:t xml:space="preserve">        mc "It's.. okay I guess, at least it's you and not some burglar."</w:t>
      </w:r>
    </w:p>
    <w:p w:rsidR="00000000" w:rsidDel="00000000" w:rsidP="00000000" w:rsidRDefault="00000000" w:rsidRPr="00000000" w14:paraId="0000102F">
      <w:pPr>
        <w:pageBreakBefore w:val="0"/>
        <w:rPr/>
      </w:pPr>
      <w:r w:rsidDel="00000000" w:rsidR="00000000" w:rsidRPr="00000000">
        <w:rPr>
          <w:rtl w:val="0"/>
        </w:rPr>
        <w:t xml:space="preserve">        show monika 1bl</w:t>
      </w:r>
    </w:p>
    <w:p w:rsidR="00000000" w:rsidDel="00000000" w:rsidP="00000000" w:rsidRDefault="00000000" w:rsidRPr="00000000" w14:paraId="00001030">
      <w:pPr>
        <w:pageBreakBefore w:val="0"/>
        <w:rPr/>
      </w:pPr>
      <w:r w:rsidDel="00000000" w:rsidR="00000000" w:rsidRPr="00000000">
        <w:rPr>
          <w:rtl w:val="0"/>
        </w:rPr>
        <w:t xml:space="preserve">        "I drop the plastic bat and wrap my arms around Monika, the both of us breaking into a fit of relieving laughter."</w:t>
      </w:r>
    </w:p>
    <w:p w:rsidR="00000000" w:rsidDel="00000000" w:rsidP="00000000" w:rsidRDefault="00000000" w:rsidRPr="00000000" w14:paraId="00001031">
      <w:pPr>
        <w:pageBreakBefore w:val="0"/>
        <w:rPr/>
      </w:pPr>
      <w:r w:rsidDel="00000000" w:rsidR="00000000" w:rsidRPr="00000000">
        <w:rPr>
          <w:rtl w:val="0"/>
        </w:rPr>
        <w:t xml:space="preserve">        show monika 1bm at t11</w:t>
      </w:r>
    </w:p>
    <w:p w:rsidR="00000000" w:rsidDel="00000000" w:rsidP="00000000" w:rsidRDefault="00000000" w:rsidRPr="00000000" w14:paraId="00001032">
      <w:pPr>
        <w:pageBreakBefore w:val="0"/>
        <w:rPr/>
      </w:pPr>
      <w:r w:rsidDel="00000000" w:rsidR="00000000" w:rsidRPr="00000000">
        <w:rPr>
          <w:rtl w:val="0"/>
        </w:rPr>
        <w:t xml:space="preserve">        mc "So why {i}did{/i} you come here after all?"</w:t>
      </w:r>
    </w:p>
    <w:p w:rsidR="00000000" w:rsidDel="00000000" w:rsidP="00000000" w:rsidRDefault="00000000" w:rsidRPr="00000000" w14:paraId="00001033">
      <w:pPr>
        <w:pageBreakBefore w:val="0"/>
        <w:rPr/>
      </w:pPr>
      <w:r w:rsidDel="00000000" w:rsidR="00000000" w:rsidRPr="00000000">
        <w:rPr>
          <w:rtl w:val="0"/>
        </w:rPr>
        <w:t xml:space="preserve">        show monika at s11</w:t>
      </w:r>
    </w:p>
    <w:p w:rsidR="00000000" w:rsidDel="00000000" w:rsidP="00000000" w:rsidRDefault="00000000" w:rsidRPr="00000000" w14:paraId="00001034">
      <w:pPr>
        <w:pageBreakBefore w:val="0"/>
        <w:rPr/>
      </w:pPr>
      <w:r w:rsidDel="00000000" w:rsidR="00000000" w:rsidRPr="00000000">
        <w:rPr>
          <w:rtl w:val="0"/>
        </w:rPr>
        <w:t xml:space="preserve">        "I motioned Monika over to the couch and we both took a seat across from one another."</w:t>
      </w:r>
    </w:p>
    <w:p w:rsidR="00000000" w:rsidDel="00000000" w:rsidP="00000000" w:rsidRDefault="00000000" w:rsidRPr="00000000" w14:paraId="00001035">
      <w:pPr>
        <w:pageBreakBefore w:val="0"/>
        <w:rPr/>
      </w:pPr>
      <w:r w:rsidDel="00000000" w:rsidR="00000000" w:rsidRPr="00000000">
        <w:rPr>
          <w:rtl w:val="0"/>
        </w:rPr>
        <w:t xml:space="preserve">        m 3bn "Well I just..."</w:t>
      </w:r>
    </w:p>
    <w:p w:rsidR="00000000" w:rsidDel="00000000" w:rsidP="00000000" w:rsidRDefault="00000000" w:rsidRPr="00000000" w14:paraId="00001036">
      <w:pPr>
        <w:pageBreakBefore w:val="0"/>
        <w:rPr/>
      </w:pPr>
      <w:r w:rsidDel="00000000" w:rsidR="00000000" w:rsidRPr="00000000">
        <w:rPr>
          <w:rtl w:val="0"/>
        </w:rPr>
        <w:t xml:space="preserve">        m 1bl "I don't know, I was just so bored of today I wanted to get out of the house."</w:t>
      </w:r>
    </w:p>
    <w:p w:rsidR="00000000" w:rsidDel="00000000" w:rsidP="00000000" w:rsidRDefault="00000000" w:rsidRPr="00000000" w14:paraId="00001037">
      <w:pPr>
        <w:pageBreakBefore w:val="0"/>
        <w:rPr/>
      </w:pPr>
      <w:r w:rsidDel="00000000" w:rsidR="00000000" w:rsidRPr="00000000">
        <w:rPr>
          <w:rtl w:val="0"/>
        </w:rPr>
        <w:t xml:space="preserve">        m 1bn "The first thing I thought of to do was see you [player], and I figured I would just meet you here as a surprise."</w:t>
      </w:r>
    </w:p>
    <w:p w:rsidR="00000000" w:rsidDel="00000000" w:rsidP="00000000" w:rsidRDefault="00000000" w:rsidRPr="00000000" w14:paraId="00001038">
      <w:pPr>
        <w:pageBreakBefore w:val="0"/>
        <w:rPr/>
      </w:pPr>
      <w:r w:rsidDel="00000000" w:rsidR="00000000" w:rsidRPr="00000000">
        <w:rPr>
          <w:rtl w:val="0"/>
        </w:rPr>
        <w:t xml:space="preserve">        m 2bl "I didn't expect to beat you here though, or scare you like that!"</w:t>
      </w:r>
    </w:p>
    <w:p w:rsidR="00000000" w:rsidDel="00000000" w:rsidP="00000000" w:rsidRDefault="00000000" w:rsidRPr="00000000" w14:paraId="00001039">
      <w:pPr>
        <w:pageBreakBefore w:val="0"/>
        <w:rPr/>
      </w:pPr>
      <w:r w:rsidDel="00000000" w:rsidR="00000000" w:rsidRPr="00000000">
        <w:rPr>
          <w:rtl w:val="0"/>
        </w:rPr>
        <w:t xml:space="preserve">        m 1be1 "I'm sorry I just let myself in, I should have asked you beforehand."</w:t>
      </w:r>
    </w:p>
    <w:p w:rsidR="00000000" w:rsidDel="00000000" w:rsidP="00000000" w:rsidRDefault="00000000" w:rsidRPr="00000000" w14:paraId="0000103A">
      <w:pPr>
        <w:pageBreakBefore w:val="0"/>
        <w:rPr/>
      </w:pPr>
      <w:r w:rsidDel="00000000" w:rsidR="00000000" w:rsidRPr="00000000">
        <w:rPr>
          <w:rtl w:val="0"/>
        </w:rPr>
        <w:t xml:space="preserve">        show monika 1be</w:t>
      </w:r>
    </w:p>
    <w:p w:rsidR="00000000" w:rsidDel="00000000" w:rsidP="00000000" w:rsidRDefault="00000000" w:rsidRPr="00000000" w14:paraId="0000103B">
      <w:pPr>
        <w:pageBreakBefore w:val="0"/>
        <w:rPr/>
      </w:pPr>
      <w:r w:rsidDel="00000000" w:rsidR="00000000" w:rsidRPr="00000000">
        <w:rPr>
          <w:rtl w:val="0"/>
        </w:rPr>
        <w:t xml:space="preserve">        mc "It's fine, really, but yeah a little heads up would have been nice."</w:t>
      </w:r>
    </w:p>
    <w:p w:rsidR="00000000" w:rsidDel="00000000" w:rsidP="00000000" w:rsidRDefault="00000000" w:rsidRPr="00000000" w14:paraId="0000103C">
      <w:pPr>
        <w:pageBreakBefore w:val="0"/>
        <w:rPr/>
      </w:pPr>
      <w:r w:rsidDel="00000000" w:rsidR="00000000" w:rsidRPr="00000000">
        <w:rPr>
          <w:rtl w:val="0"/>
        </w:rPr>
        <w:t xml:space="preserve">        "I lay down into the couch with a sigh of relief, finally a moment to relax."</w:t>
      </w:r>
    </w:p>
    <w:p w:rsidR="00000000" w:rsidDel="00000000" w:rsidP="00000000" w:rsidRDefault="00000000" w:rsidRPr="00000000" w14:paraId="0000103D">
      <w:pPr>
        <w:pageBreakBefore w:val="0"/>
        <w:rPr/>
      </w:pPr>
      <w:r w:rsidDel="00000000" w:rsidR="00000000" w:rsidRPr="00000000">
        <w:rPr>
          <w:rtl w:val="0"/>
        </w:rPr>
        <w:t xml:space="preserve">        show monika 1bc</w:t>
      </w:r>
    </w:p>
    <w:p w:rsidR="00000000" w:rsidDel="00000000" w:rsidP="00000000" w:rsidRDefault="00000000" w:rsidRPr="00000000" w14:paraId="0000103E">
      <w:pPr>
        <w:pageBreakBefore w:val="0"/>
        <w:rPr/>
      </w:pPr>
      <w:r w:rsidDel="00000000" w:rsidR="00000000" w:rsidRPr="00000000">
        <w:rPr>
          <w:rtl w:val="0"/>
        </w:rPr>
        <w:t xml:space="preserve">        mc "So how was your day with your mom?"</w:t>
      </w:r>
    </w:p>
    <w:p w:rsidR="00000000" w:rsidDel="00000000" w:rsidP="00000000" w:rsidRDefault="00000000" w:rsidRPr="00000000" w14:paraId="0000103F">
      <w:pPr>
        <w:pageBreakBefore w:val="0"/>
        <w:rPr/>
      </w:pPr>
      <w:r w:rsidDel="00000000" w:rsidR="00000000" w:rsidRPr="00000000">
        <w:rPr>
          <w:rtl w:val="0"/>
        </w:rPr>
        <w:t xml:space="preserve">        m 2br "Oh my gosh it was so boring, you don't even know."</w:t>
      </w:r>
    </w:p>
    <w:p w:rsidR="00000000" w:rsidDel="00000000" w:rsidP="00000000" w:rsidRDefault="00000000" w:rsidRPr="00000000" w14:paraId="00001040">
      <w:pPr>
        <w:pageBreakBefore w:val="0"/>
        <w:rPr/>
      </w:pPr>
      <w:r w:rsidDel="00000000" w:rsidR="00000000" w:rsidRPr="00000000">
        <w:rPr>
          <w:rtl w:val="0"/>
        </w:rPr>
        <w:t xml:space="preserve">        m 1bn "How can a bunch of middle aged women just go on and on about their office job? I seriously don't get it!"</w:t>
      </w:r>
    </w:p>
    <w:p w:rsidR="00000000" w:rsidDel="00000000" w:rsidP="00000000" w:rsidRDefault="00000000" w:rsidRPr="00000000" w14:paraId="00001041">
      <w:pPr>
        <w:pageBreakBefore w:val="0"/>
        <w:rPr/>
      </w:pPr>
      <w:r w:rsidDel="00000000" w:rsidR="00000000" w:rsidRPr="00000000">
        <w:rPr>
          <w:rtl w:val="0"/>
        </w:rPr>
        <w:t xml:space="preserve">        m 4bi "And of course Mom is all \"Monika, get off your phone and join the conversation.\", like, what am I going to add to your gossip?"</w:t>
      </w:r>
    </w:p>
    <w:p w:rsidR="00000000" w:rsidDel="00000000" w:rsidP="00000000" w:rsidRDefault="00000000" w:rsidRPr="00000000" w14:paraId="00001042">
      <w:pPr>
        <w:pageBreakBefore w:val="0"/>
        <w:rPr/>
      </w:pPr>
      <w:r w:rsidDel="00000000" w:rsidR="00000000" w:rsidRPr="00000000">
        <w:rPr>
          <w:rtl w:val="0"/>
        </w:rPr>
        <w:t xml:space="preserve">        m 2br "I just don't get why she insists on me going to her stupid work lunchings."</w:t>
      </w:r>
    </w:p>
    <w:p w:rsidR="00000000" w:rsidDel="00000000" w:rsidP="00000000" w:rsidRDefault="00000000" w:rsidRPr="00000000" w14:paraId="00001043">
      <w:pPr>
        <w:pageBreakBefore w:val="0"/>
        <w:rPr/>
      </w:pPr>
      <w:r w:rsidDel="00000000" w:rsidR="00000000" w:rsidRPr="00000000">
        <w:rPr>
          <w:rtl w:val="0"/>
        </w:rPr>
        <w:t xml:space="preserve">        show monika 2bq</w:t>
      </w:r>
    </w:p>
    <w:p w:rsidR="00000000" w:rsidDel="00000000" w:rsidP="00000000" w:rsidRDefault="00000000" w:rsidRPr="00000000" w14:paraId="00001044">
      <w:pPr>
        <w:pageBreakBefore w:val="0"/>
        <w:rPr/>
      </w:pPr>
      <w:r w:rsidDel="00000000" w:rsidR="00000000" w:rsidRPr="00000000">
        <w:rPr>
          <w:rtl w:val="0"/>
        </w:rPr>
        <w:t xml:space="preserve">        mc "Maybe it's so you can network or whatever they call it in school. Get to know people in the workforce you can call on for help later."</w:t>
      </w:r>
    </w:p>
    <w:p w:rsidR="00000000" w:rsidDel="00000000" w:rsidP="00000000" w:rsidRDefault="00000000" w:rsidRPr="00000000" w14:paraId="00001045">
      <w:pPr>
        <w:pageBreakBefore w:val="0"/>
        <w:rPr/>
      </w:pPr>
      <w:r w:rsidDel="00000000" w:rsidR="00000000" w:rsidRPr="00000000">
        <w:rPr>
          <w:rtl w:val="0"/>
        </w:rPr>
        <w:t xml:space="preserve">        m 1bn "I guess, but what networking could I do with a bunch of secretaries that all work in the same department of the same company."</w:t>
      </w:r>
    </w:p>
    <w:p w:rsidR="00000000" w:rsidDel="00000000" w:rsidP="00000000" w:rsidRDefault="00000000" w:rsidRPr="00000000" w14:paraId="00001046">
      <w:pPr>
        <w:pageBreakBefore w:val="0"/>
        <w:rPr/>
      </w:pPr>
      <w:r w:rsidDel="00000000" w:rsidR="00000000" w:rsidRPr="00000000">
        <w:rPr>
          <w:rtl w:val="0"/>
        </w:rPr>
        <w:t xml:space="preserve">        m 1bp "I'll probably just end up working in the same place they are anyway, so why go through all this trouble."</w:t>
      </w:r>
    </w:p>
    <w:p w:rsidR="00000000" w:rsidDel="00000000" w:rsidP="00000000" w:rsidRDefault="00000000" w:rsidRPr="00000000" w14:paraId="00001047">
      <w:pPr>
        <w:pageBreakBefore w:val="0"/>
        <w:rPr/>
      </w:pPr>
      <w:r w:rsidDel="00000000" w:rsidR="00000000" w:rsidRPr="00000000">
        <w:rPr>
          <w:rtl w:val="0"/>
        </w:rPr>
        <w:t xml:space="preserve">        show monika 1bm</w:t>
      </w:r>
    </w:p>
    <w:p w:rsidR="00000000" w:rsidDel="00000000" w:rsidP="00000000" w:rsidRDefault="00000000" w:rsidRPr="00000000" w14:paraId="00001048">
      <w:pPr>
        <w:pageBreakBefore w:val="0"/>
        <w:rPr/>
      </w:pPr>
      <w:r w:rsidDel="00000000" w:rsidR="00000000" w:rsidRPr="00000000">
        <w:rPr>
          <w:rtl w:val="0"/>
        </w:rPr>
        <w:t xml:space="preserve">        mc "Not if you don't want to, you could basically do anything you want with your grades."</w:t>
      </w:r>
    </w:p>
    <w:p w:rsidR="00000000" w:rsidDel="00000000" w:rsidP="00000000" w:rsidRDefault="00000000" w:rsidRPr="00000000" w14:paraId="00001049">
      <w:pPr>
        <w:pageBreakBefore w:val="0"/>
        <w:rPr/>
      </w:pPr>
      <w:r w:rsidDel="00000000" w:rsidR="00000000" w:rsidRPr="00000000">
        <w:rPr>
          <w:rtl w:val="0"/>
        </w:rPr>
        <w:t xml:space="preserve">        m 2bl "I guess you're right, ahaha~"</w:t>
      </w:r>
    </w:p>
    <w:p w:rsidR="00000000" w:rsidDel="00000000" w:rsidP="00000000" w:rsidRDefault="00000000" w:rsidRPr="00000000" w14:paraId="0000104A">
      <w:pPr>
        <w:pageBreakBefore w:val="0"/>
        <w:rPr/>
      </w:pPr>
      <w:r w:rsidDel="00000000" w:rsidR="00000000" w:rsidRPr="00000000">
        <w:rPr>
          <w:rtl w:val="0"/>
        </w:rPr>
        <w:t xml:space="preserve">        m 2bn "I think my parents just see me following their footsteps and doing the same stuff they do."</w:t>
      </w:r>
    </w:p>
    <w:p w:rsidR="00000000" w:rsidDel="00000000" w:rsidP="00000000" w:rsidRDefault="00000000" w:rsidRPr="00000000" w14:paraId="0000104B">
      <w:pPr>
        <w:pageBreakBefore w:val="0"/>
        <w:rPr/>
      </w:pPr>
      <w:r w:rsidDel="00000000" w:rsidR="00000000" w:rsidRPr="00000000">
        <w:rPr>
          <w:rtl w:val="0"/>
        </w:rPr>
        <w:t xml:space="preserve">        show monika 1be</w:t>
      </w:r>
    </w:p>
    <w:p w:rsidR="00000000" w:rsidDel="00000000" w:rsidP="00000000" w:rsidRDefault="00000000" w:rsidRPr="00000000" w14:paraId="0000104C">
      <w:pPr>
        <w:pageBreakBefore w:val="0"/>
        <w:rPr/>
      </w:pPr>
      <w:r w:rsidDel="00000000" w:rsidR="00000000" w:rsidRPr="00000000">
        <w:rPr>
          <w:rtl w:val="0"/>
        </w:rPr>
        <w:t xml:space="preserve">        mc "But they shouldn't make that choice for you, it should be you who decides what you do for a living."</w:t>
      </w:r>
    </w:p>
    <w:p w:rsidR="00000000" w:rsidDel="00000000" w:rsidP="00000000" w:rsidRDefault="00000000" w:rsidRPr="00000000" w14:paraId="0000104D">
      <w:pPr>
        <w:pageBreakBefore w:val="0"/>
        <w:rPr/>
      </w:pPr>
      <w:r w:rsidDel="00000000" w:rsidR="00000000" w:rsidRPr="00000000">
        <w:rPr>
          <w:rtl w:val="0"/>
        </w:rPr>
        <w:t xml:space="preserve">        m 2be1 "I know that, I just have to find something I want to do with myself I suppose."</w:t>
      </w:r>
    </w:p>
    <w:p w:rsidR="00000000" w:rsidDel="00000000" w:rsidP="00000000" w:rsidRDefault="00000000" w:rsidRPr="00000000" w14:paraId="0000104E">
      <w:pPr>
        <w:pageBreakBefore w:val="0"/>
        <w:rPr/>
      </w:pPr>
      <w:r w:rsidDel="00000000" w:rsidR="00000000" w:rsidRPr="00000000">
        <w:rPr>
          <w:rtl w:val="0"/>
        </w:rPr>
        <w:t xml:space="preserve">        m 4bl "But enough about me, what did {i}you{/i} do today, [player]?"</w:t>
      </w:r>
    </w:p>
    <w:p w:rsidR="00000000" w:rsidDel="00000000" w:rsidP="00000000" w:rsidRDefault="00000000" w:rsidRPr="00000000" w14:paraId="0000104F">
      <w:pPr>
        <w:pageBreakBefore w:val="0"/>
        <w:rPr/>
      </w:pPr>
      <w:r w:rsidDel="00000000" w:rsidR="00000000" w:rsidRPr="00000000">
        <w:rPr>
          <w:rtl w:val="0"/>
        </w:rPr>
        <w:t xml:space="preserve">        show monika 2ba</w:t>
      </w:r>
    </w:p>
    <w:p w:rsidR="00000000" w:rsidDel="00000000" w:rsidP="00000000" w:rsidRDefault="00000000" w:rsidRPr="00000000" w14:paraId="00001050">
      <w:pPr>
        <w:pageBreakBefore w:val="0"/>
        <w:rPr/>
      </w:pPr>
      <w:r w:rsidDel="00000000" w:rsidR="00000000" w:rsidRPr="00000000">
        <w:rPr>
          <w:rtl w:val="0"/>
        </w:rPr>
        <w:t xml:space="preserve">        mc "I told you, I went for a long walk through downtown today."</w:t>
      </w:r>
    </w:p>
    <w:p w:rsidR="00000000" w:rsidDel="00000000" w:rsidP="00000000" w:rsidRDefault="00000000" w:rsidRPr="00000000" w14:paraId="00001051">
      <w:pPr>
        <w:pageBreakBefore w:val="0"/>
        <w:rPr/>
      </w:pPr>
      <w:r w:rsidDel="00000000" w:rsidR="00000000" w:rsidRPr="00000000">
        <w:rPr>
          <w:rtl w:val="0"/>
        </w:rPr>
        <w:t xml:space="preserve">        m 2bb "I just can't believe you went all by yourself!"</w:t>
      </w:r>
    </w:p>
    <w:p w:rsidR="00000000" w:rsidDel="00000000" w:rsidP="00000000" w:rsidRDefault="00000000" w:rsidRPr="00000000" w14:paraId="00001052">
      <w:pPr>
        <w:pageBreakBefore w:val="0"/>
        <w:rPr/>
      </w:pPr>
      <w:r w:rsidDel="00000000" w:rsidR="00000000" w:rsidRPr="00000000">
        <w:rPr>
          <w:rtl w:val="0"/>
        </w:rPr>
        <w:t xml:space="preserve">        m 2bl "I didn't even have to drag you out! Ahaha~"</w:t>
      </w:r>
    </w:p>
    <w:p w:rsidR="00000000" w:rsidDel="00000000" w:rsidP="00000000" w:rsidRDefault="00000000" w:rsidRPr="00000000" w14:paraId="00001053">
      <w:pPr>
        <w:pageBreakBefore w:val="0"/>
        <w:rPr/>
      </w:pPr>
      <w:r w:rsidDel="00000000" w:rsidR="00000000" w:rsidRPr="00000000">
        <w:rPr>
          <w:rtl w:val="0"/>
        </w:rPr>
        <w:t xml:space="preserve">        show monika 2bj</w:t>
      </w:r>
    </w:p>
    <w:p w:rsidR="00000000" w:rsidDel="00000000" w:rsidP="00000000" w:rsidRDefault="00000000" w:rsidRPr="00000000" w14:paraId="00001054">
      <w:pPr>
        <w:pageBreakBefore w:val="0"/>
        <w:rPr/>
      </w:pPr>
      <w:r w:rsidDel="00000000" w:rsidR="00000000" w:rsidRPr="00000000">
        <w:rPr>
          <w:rtl w:val="0"/>
        </w:rPr>
        <w:t xml:space="preserve">        mc "Well I had my reasons, and I'd say it was a good day."</w:t>
      </w:r>
    </w:p>
    <w:p w:rsidR="00000000" w:rsidDel="00000000" w:rsidP="00000000" w:rsidRDefault="00000000" w:rsidRPr="00000000" w14:paraId="00001055">
      <w:pPr>
        <w:pageBreakBefore w:val="0"/>
        <w:rPr/>
      </w:pPr>
      <w:r w:rsidDel="00000000" w:rsidR="00000000" w:rsidRPr="00000000">
        <w:rPr>
          <w:rtl w:val="0"/>
        </w:rPr>
        <w:t xml:space="preserve">        m 1bb "Oh? Was it for me by any chance?"</w:t>
      </w:r>
    </w:p>
    <w:p w:rsidR="00000000" w:rsidDel="00000000" w:rsidP="00000000" w:rsidRDefault="00000000" w:rsidRPr="00000000" w14:paraId="00001056">
      <w:pPr>
        <w:pageBreakBefore w:val="0"/>
        <w:rPr/>
      </w:pPr>
      <w:r w:rsidDel="00000000" w:rsidR="00000000" w:rsidRPr="00000000">
        <w:rPr>
          <w:rtl w:val="0"/>
        </w:rPr>
        <w:t xml:space="preserve">        show monika 1ba</w:t>
      </w:r>
    </w:p>
    <w:p w:rsidR="00000000" w:rsidDel="00000000" w:rsidP="00000000" w:rsidRDefault="00000000" w:rsidRPr="00000000" w14:paraId="00001057">
      <w:pPr>
        <w:pageBreakBefore w:val="0"/>
        <w:rPr/>
      </w:pPr>
      <w:r w:rsidDel="00000000" w:rsidR="00000000" w:rsidRPr="00000000">
        <w:rPr>
          <w:rtl w:val="0"/>
        </w:rPr>
        <w:t xml:space="preserve">        mc "It might have been, maybe it was just for me, who knows..."</w:t>
      </w:r>
    </w:p>
    <w:p w:rsidR="00000000" w:rsidDel="00000000" w:rsidP="00000000" w:rsidRDefault="00000000" w:rsidRPr="00000000" w14:paraId="00001058">
      <w:pPr>
        <w:pageBreakBefore w:val="0"/>
        <w:rPr/>
      </w:pPr>
      <w:r w:rsidDel="00000000" w:rsidR="00000000" w:rsidRPr="00000000">
        <w:rPr>
          <w:rtl w:val="0"/>
        </w:rPr>
        <w:t xml:space="preserve">        m 2br "Oh really?"</w:t>
      </w:r>
    </w:p>
    <w:p w:rsidR="00000000" w:rsidDel="00000000" w:rsidP="00000000" w:rsidRDefault="00000000" w:rsidRPr="00000000" w14:paraId="00001059">
      <w:pPr>
        <w:pageBreakBefore w:val="0"/>
        <w:rPr/>
      </w:pPr>
      <w:r w:rsidDel="00000000" w:rsidR="00000000" w:rsidRPr="00000000">
        <w:rPr>
          <w:rtl w:val="0"/>
        </w:rPr>
        <w:t xml:space="preserve">        m 1bh "Well, I bet I could get you to tell me!"#CUSTOM H WITH B MOUTH HERE</w:t>
      </w:r>
    </w:p>
    <w:p w:rsidR="00000000" w:rsidDel="00000000" w:rsidP="00000000" w:rsidRDefault="00000000" w:rsidRPr="00000000" w14:paraId="0000105A">
      <w:pPr>
        <w:pageBreakBefore w:val="0"/>
        <w:rPr/>
      </w:pPr>
      <w:r w:rsidDel="00000000" w:rsidR="00000000" w:rsidRPr="00000000">
        <w:rPr>
          <w:rtl w:val="0"/>
        </w:rPr>
        <w:t xml:space="preserve">        show monika 1bh #CUSTOM WITH SMILE</w:t>
      </w:r>
    </w:p>
    <w:p w:rsidR="00000000" w:rsidDel="00000000" w:rsidP="00000000" w:rsidRDefault="00000000" w:rsidRPr="00000000" w14:paraId="0000105B">
      <w:pPr>
        <w:pageBreakBefore w:val="0"/>
        <w:rPr/>
      </w:pPr>
      <w:r w:rsidDel="00000000" w:rsidR="00000000" w:rsidRPr="00000000">
        <w:rPr>
          <w:rtl w:val="0"/>
        </w:rPr>
        <w:t xml:space="preserve">        mc "And how will yo-{w=1.0}{nw}"</w:t>
      </w:r>
    </w:p>
    <w:p w:rsidR="00000000" w:rsidDel="00000000" w:rsidP="00000000" w:rsidRDefault="00000000" w:rsidRPr="00000000" w14:paraId="0000105C">
      <w:pPr>
        <w:pageBreakBefore w:val="0"/>
        <w:rPr/>
      </w:pPr>
      <w:r w:rsidDel="00000000" w:rsidR="00000000" w:rsidRPr="00000000">
        <w:rPr>
          <w:rtl w:val="0"/>
        </w:rPr>
        <w:t xml:space="preserve">        play sound fall</w:t>
      </w:r>
    </w:p>
    <w:p w:rsidR="00000000" w:rsidDel="00000000" w:rsidP="00000000" w:rsidRDefault="00000000" w:rsidRPr="00000000" w14:paraId="0000105D">
      <w:pPr>
        <w:pageBreakBefore w:val="0"/>
        <w:rPr/>
      </w:pPr>
      <w:r w:rsidDel="00000000" w:rsidR="00000000" w:rsidRPr="00000000">
        <w:rPr>
          <w:rtl w:val="0"/>
        </w:rPr>
        <w:t xml:space="preserve">        show monika 1bj at face with dissolve</w:t>
      </w:r>
    </w:p>
    <w:p w:rsidR="00000000" w:rsidDel="00000000" w:rsidP="00000000" w:rsidRDefault="00000000" w:rsidRPr="00000000" w14:paraId="0000105E">
      <w:pPr>
        <w:pageBreakBefore w:val="0"/>
        <w:rPr/>
      </w:pPr>
      <w:r w:rsidDel="00000000" w:rsidR="00000000" w:rsidRPr="00000000">
        <w:rPr>
          <w:rtl w:val="0"/>
        </w:rPr>
        <w:t xml:space="preserve">        "All the wind was almost knocked out of me as Monika jumped onto my chest, wrapping her arms around me and locking me down."</w:t>
      </w:r>
    </w:p>
    <w:p w:rsidR="00000000" w:rsidDel="00000000" w:rsidP="00000000" w:rsidRDefault="00000000" w:rsidRPr="00000000" w14:paraId="0000105F">
      <w:pPr>
        <w:pageBreakBefore w:val="0"/>
        <w:rPr/>
      </w:pPr>
      <w:r w:rsidDel="00000000" w:rsidR="00000000" w:rsidRPr="00000000">
        <w:rPr>
          <w:rtl w:val="0"/>
        </w:rPr>
        <w:t xml:space="preserve">        m 1bk "You better tell me right now or else I'm not letting go!"</w:t>
      </w:r>
    </w:p>
    <w:p w:rsidR="00000000" w:rsidDel="00000000" w:rsidP="00000000" w:rsidRDefault="00000000" w:rsidRPr="00000000" w14:paraId="00001060">
      <w:pPr>
        <w:pageBreakBefore w:val="0"/>
        <w:rPr/>
      </w:pPr>
      <w:r w:rsidDel="00000000" w:rsidR="00000000" w:rsidRPr="00000000">
        <w:rPr>
          <w:rtl w:val="0"/>
        </w:rPr>
        <w:t xml:space="preserve">        show monika 1bj</w:t>
      </w:r>
    </w:p>
    <w:p w:rsidR="00000000" w:rsidDel="00000000" w:rsidP="00000000" w:rsidRDefault="00000000" w:rsidRPr="00000000" w14:paraId="00001061">
      <w:pPr>
        <w:pageBreakBefore w:val="0"/>
        <w:rPr/>
      </w:pPr>
      <w:r w:rsidDel="00000000" w:rsidR="00000000" w:rsidRPr="00000000">
        <w:rPr>
          <w:rtl w:val="0"/>
        </w:rPr>
        <w:t xml:space="preserve">        mc "I can't say, it's a secret!"</w:t>
      </w:r>
    </w:p>
    <w:p w:rsidR="00000000" w:rsidDel="00000000" w:rsidP="00000000" w:rsidRDefault="00000000" w:rsidRPr="00000000" w14:paraId="00001062">
      <w:pPr>
        <w:pageBreakBefore w:val="0"/>
        <w:rPr/>
      </w:pPr>
      <w:r w:rsidDel="00000000" w:rsidR="00000000" w:rsidRPr="00000000">
        <w:rPr>
          <w:rtl w:val="0"/>
        </w:rPr>
        <w:t xml:space="preserve">        show monika 1bk</w:t>
      </w:r>
    </w:p>
    <w:p w:rsidR="00000000" w:rsidDel="00000000" w:rsidP="00000000" w:rsidRDefault="00000000" w:rsidRPr="00000000" w14:paraId="00001063">
      <w:pPr>
        <w:pageBreakBefore w:val="0"/>
        <w:rPr/>
      </w:pPr>
      <w:r w:rsidDel="00000000" w:rsidR="00000000" w:rsidRPr="00000000">
        <w:rPr>
          <w:rtl w:val="0"/>
        </w:rPr>
        <w:t xml:space="preserve">        "I tried to move Monika off of me but it was no use."</w:t>
      </w:r>
    </w:p>
    <w:p w:rsidR="00000000" w:rsidDel="00000000" w:rsidP="00000000" w:rsidRDefault="00000000" w:rsidRPr="00000000" w14:paraId="00001064">
      <w:pPr>
        <w:pageBreakBefore w:val="0"/>
        <w:rPr/>
      </w:pPr>
      <w:r w:rsidDel="00000000" w:rsidR="00000000" w:rsidRPr="00000000">
        <w:rPr>
          <w:rtl w:val="0"/>
        </w:rPr>
        <w:t xml:space="preserve">        "The long walk had drained me of all my energy and I was running on empty."</w:t>
      </w:r>
    </w:p>
    <w:p w:rsidR="00000000" w:rsidDel="00000000" w:rsidP="00000000" w:rsidRDefault="00000000" w:rsidRPr="00000000" w14:paraId="00001065">
      <w:pPr>
        <w:pageBreakBefore w:val="0"/>
        <w:rPr/>
      </w:pPr>
      <w:r w:rsidDel="00000000" w:rsidR="00000000" w:rsidRPr="00000000">
        <w:rPr>
          <w:rtl w:val="0"/>
        </w:rPr>
        <w:t xml:space="preserve">        "Monika also seemed to double down on her grip, giggling as she locking her arms behind my back so I couldn't move them."</w:t>
      </w:r>
    </w:p>
    <w:p w:rsidR="00000000" w:rsidDel="00000000" w:rsidP="00000000" w:rsidRDefault="00000000" w:rsidRPr="00000000" w14:paraId="00001066">
      <w:pPr>
        <w:pageBreakBefore w:val="0"/>
        <w:rPr/>
      </w:pPr>
      <w:r w:rsidDel="00000000" w:rsidR="00000000" w:rsidRPr="00000000">
        <w:rPr>
          <w:rtl w:val="0"/>
        </w:rPr>
        <w:t xml:space="preserve">        show monika 1bj</w:t>
      </w:r>
    </w:p>
    <w:p w:rsidR="00000000" w:rsidDel="00000000" w:rsidP="00000000" w:rsidRDefault="00000000" w:rsidRPr="00000000" w14:paraId="00001067">
      <w:pPr>
        <w:pageBreakBefore w:val="0"/>
        <w:rPr/>
      </w:pPr>
      <w:r w:rsidDel="00000000" w:rsidR="00000000" w:rsidRPr="00000000">
        <w:rPr>
          <w:rtl w:val="0"/>
        </w:rPr>
        <w:t xml:space="preserve">        mc "Monika, please!"</w:t>
      </w:r>
    </w:p>
    <w:p w:rsidR="00000000" w:rsidDel="00000000" w:rsidP="00000000" w:rsidRDefault="00000000" w:rsidRPr="00000000" w14:paraId="00001068">
      <w:pPr>
        <w:pageBreakBefore w:val="0"/>
        <w:rPr/>
      </w:pPr>
      <w:r w:rsidDel="00000000" w:rsidR="00000000" w:rsidRPr="00000000">
        <w:rPr>
          <w:rtl w:val="0"/>
        </w:rPr>
        <w:t xml:space="preserve">        m 1k "I don't hear you telling me what you did~!"</w:t>
      </w:r>
    </w:p>
    <w:p w:rsidR="00000000" w:rsidDel="00000000" w:rsidP="00000000" w:rsidRDefault="00000000" w:rsidRPr="00000000" w14:paraId="00001069">
      <w:pPr>
        <w:pageBreakBefore w:val="0"/>
        <w:rPr/>
      </w:pPr>
      <w:r w:rsidDel="00000000" w:rsidR="00000000" w:rsidRPr="00000000">
        <w:rPr>
          <w:rtl w:val="0"/>
        </w:rPr>
        <w:t xml:space="preserve">        show monika 1bj</w:t>
      </w:r>
    </w:p>
    <w:p w:rsidR="00000000" w:rsidDel="00000000" w:rsidP="00000000" w:rsidRDefault="00000000" w:rsidRPr="00000000" w14:paraId="0000106A">
      <w:pPr>
        <w:pageBreakBefore w:val="0"/>
        <w:rPr/>
      </w:pPr>
      <w:r w:rsidDel="00000000" w:rsidR="00000000" w:rsidRPr="00000000">
        <w:rPr>
          <w:rtl w:val="0"/>
        </w:rPr>
        <w:t xml:space="preserve">        "Against my better judgement I struggled against her once again to no avail."</w:t>
      </w:r>
    </w:p>
    <w:p w:rsidR="00000000" w:rsidDel="00000000" w:rsidP="00000000" w:rsidRDefault="00000000" w:rsidRPr="00000000" w14:paraId="0000106B">
      <w:pPr>
        <w:pageBreakBefore w:val="0"/>
        <w:rPr/>
      </w:pPr>
      <w:r w:rsidDel="00000000" w:rsidR="00000000" w:rsidRPr="00000000">
        <w:rPr>
          <w:rtl w:val="0"/>
        </w:rPr>
        <w:t xml:space="preserve">        "This time however Monika brought her hips up and sat right on top of mine, using her legs to lock her in place."</w:t>
      </w:r>
    </w:p>
    <w:p w:rsidR="00000000" w:rsidDel="00000000" w:rsidP="00000000" w:rsidRDefault="00000000" w:rsidRPr="00000000" w14:paraId="0000106C">
      <w:pPr>
        <w:pageBreakBefore w:val="0"/>
        <w:rPr/>
      </w:pPr>
      <w:r w:rsidDel="00000000" w:rsidR="00000000" w:rsidRPr="00000000">
        <w:rPr>
          <w:rtl w:val="0"/>
        </w:rPr>
        <w:t xml:space="preserve">        show monika 1be</w:t>
      </w:r>
    </w:p>
    <w:p w:rsidR="00000000" w:rsidDel="00000000" w:rsidP="00000000" w:rsidRDefault="00000000" w:rsidRPr="00000000" w14:paraId="0000106D">
      <w:pPr>
        <w:pageBreakBefore w:val="0"/>
        <w:rPr/>
      </w:pPr>
      <w:r w:rsidDel="00000000" w:rsidR="00000000" w:rsidRPr="00000000">
        <w:rPr>
          <w:rtl w:val="0"/>
        </w:rPr>
        <w:t xml:space="preserve">        "As I felt her rubbing against me I stopped resisting and looked up at her."</w:t>
      </w:r>
    </w:p>
    <w:p w:rsidR="00000000" w:rsidDel="00000000" w:rsidP="00000000" w:rsidRDefault="00000000" w:rsidRPr="00000000" w14:paraId="0000106E">
      <w:pPr>
        <w:pageBreakBefore w:val="0"/>
        <w:rPr/>
      </w:pPr>
      <w:r w:rsidDel="00000000" w:rsidR="00000000" w:rsidRPr="00000000">
        <w:rPr>
          <w:rtl w:val="0"/>
        </w:rPr>
        <w:t xml:space="preserve">        mc "M-Monika.."</w:t>
      </w:r>
    </w:p>
    <w:p w:rsidR="00000000" w:rsidDel="00000000" w:rsidP="00000000" w:rsidRDefault="00000000" w:rsidRPr="00000000" w14:paraId="0000106F">
      <w:pPr>
        <w:pageBreakBefore w:val="0"/>
        <w:rPr/>
      </w:pPr>
      <w:r w:rsidDel="00000000" w:rsidR="00000000" w:rsidRPr="00000000">
        <w:rPr>
          <w:rtl w:val="0"/>
        </w:rPr>
        <w:t xml:space="preserve">        show monika 1j</w:t>
      </w:r>
    </w:p>
    <w:p w:rsidR="00000000" w:rsidDel="00000000" w:rsidP="00000000" w:rsidRDefault="00000000" w:rsidRPr="00000000" w14:paraId="00001070">
      <w:pPr>
        <w:pageBreakBefore w:val="0"/>
        <w:rPr/>
      </w:pPr>
      <w:r w:rsidDel="00000000" w:rsidR="00000000" w:rsidRPr="00000000">
        <w:rPr>
          <w:rtl w:val="0"/>
        </w:rPr>
        <w:t xml:space="preserve">        scene black with close_eyes</w:t>
      </w:r>
    </w:p>
    <w:p w:rsidR="00000000" w:rsidDel="00000000" w:rsidP="00000000" w:rsidRDefault="00000000" w:rsidRPr="00000000" w14:paraId="00001071">
      <w:pPr>
        <w:pageBreakBefore w:val="0"/>
        <w:rPr/>
      </w:pPr>
      <w:r w:rsidDel="00000000" w:rsidR="00000000" w:rsidRPr="00000000">
        <w:rPr>
          <w:rtl w:val="0"/>
        </w:rPr>
        <w:t xml:space="preserve">        "Monika closes the gap with me and plants her lips on mine."</w:t>
      </w:r>
    </w:p>
    <w:p w:rsidR="00000000" w:rsidDel="00000000" w:rsidP="00000000" w:rsidRDefault="00000000" w:rsidRPr="00000000" w14:paraId="00001072">
      <w:pPr>
        <w:pageBreakBefore w:val="0"/>
        <w:rPr/>
      </w:pPr>
      <w:r w:rsidDel="00000000" w:rsidR="00000000" w:rsidRPr="00000000">
        <w:rPr>
          <w:rtl w:val="0"/>
        </w:rPr>
        <w:t xml:space="preserve">        "I slowly eased into the kiss and wrapped my arms around Monika, engulfing myself in her warmth."</w:t>
      </w:r>
    </w:p>
    <w:p w:rsidR="00000000" w:rsidDel="00000000" w:rsidP="00000000" w:rsidRDefault="00000000" w:rsidRPr="00000000" w14:paraId="00001073">
      <w:pPr>
        <w:pageBreakBefore w:val="0"/>
        <w:rPr/>
      </w:pPr>
      <w:r w:rsidDel="00000000" w:rsidR="00000000" w:rsidRPr="00000000">
        <w:rPr>
          <w:rtl w:val="0"/>
        </w:rPr>
        <w:t xml:space="preserve">        "Everything seemed to fade away in that instance, all that remained was this kiss with Monika."</w:t>
      </w:r>
    </w:p>
    <w:p w:rsidR="00000000" w:rsidDel="00000000" w:rsidP="00000000" w:rsidRDefault="00000000" w:rsidRPr="00000000" w14:paraId="00001074">
      <w:pPr>
        <w:pageBreakBefore w:val="0"/>
        <w:rPr/>
      </w:pPr>
      <w:r w:rsidDel="00000000" w:rsidR="00000000" w:rsidRPr="00000000">
        <w:rPr>
          <w:rtl w:val="0"/>
        </w:rPr>
        <w:t xml:space="preserve">        "It was just what I needed after a long day."</w:t>
      </w:r>
    </w:p>
    <w:p w:rsidR="00000000" w:rsidDel="00000000" w:rsidP="00000000" w:rsidRDefault="00000000" w:rsidRPr="00000000" w14:paraId="00001075">
      <w:pPr>
        <w:pageBreakBefore w:val="0"/>
        <w:rPr/>
      </w:pPr>
      <w:r w:rsidDel="00000000" w:rsidR="00000000" w:rsidRPr="00000000">
        <w:rPr>
          <w:rtl w:val="0"/>
        </w:rPr>
        <w:t xml:space="preserve">        "My trance was broken however when I felt Monika start to pull away from me."</w:t>
      </w:r>
    </w:p>
    <w:p w:rsidR="00000000" w:rsidDel="00000000" w:rsidP="00000000" w:rsidRDefault="00000000" w:rsidRPr="00000000" w14:paraId="00001076">
      <w:pPr>
        <w:pageBreakBefore w:val="0"/>
        <w:rPr/>
      </w:pPr>
      <w:r w:rsidDel="00000000" w:rsidR="00000000" w:rsidRPr="00000000">
        <w:rPr>
          <w:rtl w:val="0"/>
        </w:rPr>
        <w:t xml:space="preserve">        scene bg livingroom_sunset with open_eyes</w:t>
      </w:r>
    </w:p>
    <w:p w:rsidR="00000000" w:rsidDel="00000000" w:rsidP="00000000" w:rsidRDefault="00000000" w:rsidRPr="00000000" w14:paraId="00001077">
      <w:pPr>
        <w:pageBreakBefore w:val="0"/>
        <w:rPr/>
      </w:pPr>
      <w:r w:rsidDel="00000000" w:rsidR="00000000" w:rsidRPr="00000000">
        <w:rPr>
          <w:rtl w:val="0"/>
        </w:rPr>
        <w:t xml:space="preserve">        show monika 1be1 at face with dissolve</w:t>
      </w:r>
    </w:p>
    <w:p w:rsidR="00000000" w:rsidDel="00000000" w:rsidP="00000000" w:rsidRDefault="00000000" w:rsidRPr="00000000" w14:paraId="00001078">
      <w:pPr>
        <w:pageBreakBefore w:val="0"/>
        <w:rPr/>
      </w:pPr>
      <w:r w:rsidDel="00000000" w:rsidR="00000000" w:rsidRPr="00000000">
        <w:rPr>
          <w:rtl w:val="0"/>
        </w:rPr>
        <w:t xml:space="preserve">        m "You know, it's not nice to poke down there.."</w:t>
      </w:r>
    </w:p>
    <w:p w:rsidR="00000000" w:rsidDel="00000000" w:rsidP="00000000" w:rsidRDefault="00000000" w:rsidRPr="00000000" w14:paraId="00001079">
      <w:pPr>
        <w:pageBreakBefore w:val="0"/>
        <w:rPr/>
      </w:pPr>
      <w:r w:rsidDel="00000000" w:rsidR="00000000" w:rsidRPr="00000000">
        <w:rPr>
          <w:rtl w:val="0"/>
        </w:rPr>
        <w:t xml:space="preserve">        show monika 1be</w:t>
      </w:r>
    </w:p>
    <w:p w:rsidR="00000000" w:rsidDel="00000000" w:rsidP="00000000" w:rsidRDefault="00000000" w:rsidRPr="00000000" w14:paraId="0000107A">
      <w:pPr>
        <w:pageBreakBefore w:val="0"/>
        <w:rPr/>
      </w:pPr>
      <w:r w:rsidDel="00000000" w:rsidR="00000000" w:rsidRPr="00000000">
        <w:rPr>
          <w:rtl w:val="0"/>
        </w:rPr>
        <w:t xml:space="preserve">        "Monika moves one of her hands from behind my back and rests it just above my waist."</w:t>
      </w:r>
    </w:p>
    <w:p w:rsidR="00000000" w:rsidDel="00000000" w:rsidP="00000000" w:rsidRDefault="00000000" w:rsidRPr="00000000" w14:paraId="0000107B">
      <w:pPr>
        <w:pageBreakBefore w:val="0"/>
        <w:rPr/>
      </w:pPr>
      <w:r w:rsidDel="00000000" w:rsidR="00000000" w:rsidRPr="00000000">
        <w:rPr>
          <w:rtl w:val="0"/>
        </w:rPr>
        <w:t xml:space="preserve">        mc "O-oh, uh..."</w:t>
      </w:r>
    </w:p>
    <w:p w:rsidR="00000000" w:rsidDel="00000000" w:rsidP="00000000" w:rsidRDefault="00000000" w:rsidRPr="00000000" w14:paraId="0000107C">
      <w:pPr>
        <w:pageBreakBefore w:val="0"/>
        <w:rPr/>
      </w:pPr>
      <w:r w:rsidDel="00000000" w:rsidR="00000000" w:rsidRPr="00000000">
        <w:rPr>
          <w:rtl w:val="0"/>
        </w:rPr>
        <w:t xml:space="preserve">        m 1bl "Don't be so ashamed of it, ahaha~"</w:t>
      </w:r>
    </w:p>
    <w:p w:rsidR="00000000" w:rsidDel="00000000" w:rsidP="00000000" w:rsidRDefault="00000000" w:rsidRPr="00000000" w14:paraId="0000107D">
      <w:pPr>
        <w:pageBreakBefore w:val="0"/>
        <w:rPr/>
      </w:pPr>
      <w:r w:rsidDel="00000000" w:rsidR="00000000" w:rsidRPr="00000000">
        <w:rPr>
          <w:rtl w:val="0"/>
        </w:rPr>
        <w:t xml:space="preserve">        m 1be1 "Just relax..."</w:t>
      </w:r>
    </w:p>
    <w:p w:rsidR="00000000" w:rsidDel="00000000" w:rsidP="00000000" w:rsidRDefault="00000000" w:rsidRPr="00000000" w14:paraId="0000107E">
      <w:pPr>
        <w:pageBreakBefore w:val="0"/>
        <w:rPr/>
      </w:pPr>
      <w:r w:rsidDel="00000000" w:rsidR="00000000" w:rsidRPr="00000000">
        <w:rPr>
          <w:rtl w:val="0"/>
        </w:rPr>
        <w:t xml:space="preserve">        show monika 1be</w:t>
      </w:r>
    </w:p>
    <w:p w:rsidR="00000000" w:rsidDel="00000000" w:rsidP="00000000" w:rsidRDefault="00000000" w:rsidRPr="00000000" w14:paraId="0000107F">
      <w:pPr>
        <w:pageBreakBefore w:val="0"/>
        <w:rPr/>
      </w:pPr>
      <w:r w:rsidDel="00000000" w:rsidR="00000000" w:rsidRPr="00000000">
        <w:rPr>
          <w:rtl w:val="0"/>
        </w:rPr>
        <w:t xml:space="preserve">        "Monika starts to shift herself lower, rubbing against my legs and waist."</w:t>
      </w:r>
    </w:p>
    <w:p w:rsidR="00000000" w:rsidDel="00000000" w:rsidP="00000000" w:rsidRDefault="00000000" w:rsidRPr="00000000" w14:paraId="00001080">
      <w:pPr>
        <w:pageBreakBefore w:val="0"/>
        <w:rPr/>
      </w:pPr>
      <w:r w:rsidDel="00000000" w:rsidR="00000000" w:rsidRPr="00000000">
        <w:rPr>
          <w:rtl w:val="0"/>
        </w:rPr>
        <w:t xml:space="preserve">        "I really can't do something like this right now, my body was aching and my eyelids felt like lead weights."</w:t>
      </w:r>
    </w:p>
    <w:p w:rsidR="00000000" w:rsidDel="00000000" w:rsidP="00000000" w:rsidRDefault="00000000" w:rsidRPr="00000000" w14:paraId="00001081">
      <w:pPr>
        <w:pageBreakBefore w:val="0"/>
        <w:rPr/>
      </w:pPr>
      <w:r w:rsidDel="00000000" w:rsidR="00000000" w:rsidRPr="00000000">
        <w:rPr>
          <w:rtl w:val="0"/>
        </w:rPr>
        <w:t xml:space="preserve">        show monika 1bc</w:t>
      </w:r>
    </w:p>
    <w:p w:rsidR="00000000" w:rsidDel="00000000" w:rsidP="00000000" w:rsidRDefault="00000000" w:rsidRPr="00000000" w14:paraId="00001082">
      <w:pPr>
        <w:pageBreakBefore w:val="0"/>
        <w:rPr/>
      </w:pPr>
      <w:r w:rsidDel="00000000" w:rsidR="00000000" w:rsidRPr="00000000">
        <w:rPr>
          <w:rtl w:val="0"/>
        </w:rPr>
        <w:t xml:space="preserve">        mc "W-Wait Monika..."</w:t>
      </w:r>
    </w:p>
    <w:p w:rsidR="00000000" w:rsidDel="00000000" w:rsidP="00000000" w:rsidRDefault="00000000" w:rsidRPr="00000000" w14:paraId="00001083">
      <w:pPr>
        <w:pageBreakBefore w:val="0"/>
        <w:rPr/>
      </w:pPr>
      <w:r w:rsidDel="00000000" w:rsidR="00000000" w:rsidRPr="00000000">
        <w:rPr>
          <w:rtl w:val="0"/>
        </w:rPr>
        <w:t xml:space="preserve">        m 1bd "Hmm, what is it [player]?"</w:t>
      </w:r>
    </w:p>
    <w:p w:rsidR="00000000" w:rsidDel="00000000" w:rsidP="00000000" w:rsidRDefault="00000000" w:rsidRPr="00000000" w14:paraId="00001084">
      <w:pPr>
        <w:pageBreakBefore w:val="0"/>
        <w:rPr/>
      </w:pPr>
      <w:r w:rsidDel="00000000" w:rsidR="00000000" w:rsidRPr="00000000">
        <w:rPr>
          <w:rtl w:val="0"/>
        </w:rPr>
        <w:t xml:space="preserve">        show monika 1bc</w:t>
      </w:r>
    </w:p>
    <w:p w:rsidR="00000000" w:rsidDel="00000000" w:rsidP="00000000" w:rsidRDefault="00000000" w:rsidRPr="00000000" w14:paraId="00001085">
      <w:pPr>
        <w:pageBreakBefore w:val="0"/>
        <w:rPr/>
      </w:pPr>
      <w:r w:rsidDel="00000000" w:rsidR="00000000" w:rsidRPr="00000000">
        <w:rPr>
          <w:rtl w:val="0"/>
        </w:rPr>
        <w:t xml:space="preserve">        mc "Can we just..."</w:t>
      </w:r>
    </w:p>
    <w:p w:rsidR="00000000" w:rsidDel="00000000" w:rsidP="00000000" w:rsidRDefault="00000000" w:rsidRPr="00000000" w14:paraId="00001086">
      <w:pPr>
        <w:pageBreakBefore w:val="0"/>
        <w:rPr/>
      </w:pPr>
      <w:r w:rsidDel="00000000" w:rsidR="00000000" w:rsidRPr="00000000">
        <w:rPr>
          <w:rtl w:val="0"/>
        </w:rPr>
        <w:t xml:space="preserve">        show monika 1bd</w:t>
      </w:r>
    </w:p>
    <w:p w:rsidR="00000000" w:rsidDel="00000000" w:rsidP="00000000" w:rsidRDefault="00000000" w:rsidRPr="00000000" w14:paraId="00001087">
      <w:pPr>
        <w:pageBreakBefore w:val="0"/>
        <w:rPr/>
      </w:pPr>
      <w:r w:rsidDel="00000000" w:rsidR="00000000" w:rsidRPr="00000000">
        <w:rPr>
          <w:rtl w:val="0"/>
        </w:rPr>
        <w:t xml:space="preserve">        "I sigh and pull Monika in tight against me as best I can."</w:t>
      </w:r>
    </w:p>
    <w:p w:rsidR="00000000" w:rsidDel="00000000" w:rsidP="00000000" w:rsidRDefault="00000000" w:rsidRPr="00000000" w14:paraId="00001088">
      <w:pPr>
        <w:pageBreakBefore w:val="0"/>
        <w:rPr/>
      </w:pPr>
      <w:r w:rsidDel="00000000" w:rsidR="00000000" w:rsidRPr="00000000">
        <w:rPr>
          <w:rtl w:val="0"/>
        </w:rPr>
        <w:t xml:space="preserve">        mc "Can we just stay like this and maybe take a nap?"</w:t>
      </w:r>
    </w:p>
    <w:p w:rsidR="00000000" w:rsidDel="00000000" w:rsidP="00000000" w:rsidRDefault="00000000" w:rsidRPr="00000000" w14:paraId="00001089">
      <w:pPr>
        <w:pageBreakBefore w:val="0"/>
        <w:rPr/>
      </w:pPr>
      <w:r w:rsidDel="00000000" w:rsidR="00000000" w:rsidRPr="00000000">
        <w:rPr>
          <w:rtl w:val="0"/>
        </w:rPr>
        <w:t xml:space="preserve">        show monika 1be</w:t>
      </w:r>
    </w:p>
    <w:p w:rsidR="00000000" w:rsidDel="00000000" w:rsidP="00000000" w:rsidRDefault="00000000" w:rsidRPr="00000000" w14:paraId="0000108A">
      <w:pPr>
        <w:pageBreakBefore w:val="0"/>
        <w:rPr/>
      </w:pPr>
      <w:r w:rsidDel="00000000" w:rsidR="00000000" w:rsidRPr="00000000">
        <w:rPr>
          <w:rtl w:val="0"/>
        </w:rPr>
        <w:t xml:space="preserve">        mc "I'm just... super sleepy right now..."</w:t>
      </w:r>
    </w:p>
    <w:p w:rsidR="00000000" w:rsidDel="00000000" w:rsidP="00000000" w:rsidRDefault="00000000" w:rsidRPr="00000000" w14:paraId="0000108B">
      <w:pPr>
        <w:pageBreakBefore w:val="0"/>
        <w:rPr/>
      </w:pPr>
      <w:r w:rsidDel="00000000" w:rsidR="00000000" w:rsidRPr="00000000">
        <w:rPr>
          <w:rtl w:val="0"/>
        </w:rPr>
        <w:t xml:space="preserve">        m 1bl "I've almost never heard of someone saying no to something like this, [player], ahaha~"</w:t>
      </w:r>
    </w:p>
    <w:p w:rsidR="00000000" w:rsidDel="00000000" w:rsidP="00000000" w:rsidRDefault="00000000" w:rsidRPr="00000000" w14:paraId="0000108C">
      <w:pPr>
        <w:pageBreakBefore w:val="0"/>
        <w:rPr/>
      </w:pPr>
      <w:r w:rsidDel="00000000" w:rsidR="00000000" w:rsidRPr="00000000">
        <w:rPr>
          <w:rtl w:val="0"/>
        </w:rPr>
        <w:t xml:space="preserve">        m 1be1 "But of course we can, if that's what you really want."</w:t>
      </w:r>
    </w:p>
    <w:p w:rsidR="00000000" w:rsidDel="00000000" w:rsidP="00000000" w:rsidRDefault="00000000" w:rsidRPr="00000000" w14:paraId="0000108D">
      <w:pPr>
        <w:pageBreakBefore w:val="0"/>
        <w:rPr/>
      </w:pPr>
      <w:r w:rsidDel="00000000" w:rsidR="00000000" w:rsidRPr="00000000">
        <w:rPr>
          <w:rtl w:val="0"/>
        </w:rPr>
        <w:t xml:space="preserve">        show monika 1bj</w:t>
      </w:r>
    </w:p>
    <w:p w:rsidR="00000000" w:rsidDel="00000000" w:rsidP="00000000" w:rsidRDefault="00000000" w:rsidRPr="00000000" w14:paraId="0000108E">
      <w:pPr>
        <w:pageBreakBefore w:val="0"/>
        <w:rPr/>
      </w:pPr>
      <w:r w:rsidDel="00000000" w:rsidR="00000000" w:rsidRPr="00000000">
        <w:rPr>
          <w:rtl w:val="0"/>
        </w:rPr>
        <w:t xml:space="preserve">        "Monika snuggles up against me once again, wrapping her arms around me."</w:t>
      </w:r>
    </w:p>
    <w:p w:rsidR="00000000" w:rsidDel="00000000" w:rsidP="00000000" w:rsidRDefault="00000000" w:rsidRPr="00000000" w14:paraId="0000108F">
      <w:pPr>
        <w:pageBreakBefore w:val="0"/>
        <w:rPr/>
      </w:pPr>
      <w:r w:rsidDel="00000000" w:rsidR="00000000" w:rsidRPr="00000000">
        <w:rPr>
          <w:rtl w:val="0"/>
        </w:rPr>
        <w:t xml:space="preserve">        "It wasn't long before the warmth of her against me started to seep in again and my body began to relax."</w:t>
      </w:r>
    </w:p>
    <w:p w:rsidR="00000000" w:rsidDel="00000000" w:rsidP="00000000" w:rsidRDefault="00000000" w:rsidRPr="00000000" w14:paraId="00001090">
      <w:pPr>
        <w:pageBreakBefore w:val="0"/>
        <w:rPr/>
      </w:pPr>
      <w:r w:rsidDel="00000000" w:rsidR="00000000" w:rsidRPr="00000000">
        <w:rPr>
          <w:rtl w:val="0"/>
        </w:rPr>
        <w:t xml:space="preserve">        scene black with close_eyes</w:t>
      </w:r>
    </w:p>
    <w:p w:rsidR="00000000" w:rsidDel="00000000" w:rsidP="00000000" w:rsidRDefault="00000000" w:rsidRPr="00000000" w14:paraId="00001091">
      <w:pPr>
        <w:pageBreakBefore w:val="0"/>
        <w:rPr/>
      </w:pPr>
      <w:r w:rsidDel="00000000" w:rsidR="00000000" w:rsidRPr="00000000">
        <w:rPr>
          <w:rtl w:val="0"/>
        </w:rPr>
        <w:t xml:space="preserve">        "I felt bad cutting Monika off like that, but I just didn't have the strength in me to do something like that right now."</w:t>
      </w:r>
    </w:p>
    <w:p w:rsidR="00000000" w:rsidDel="00000000" w:rsidP="00000000" w:rsidRDefault="00000000" w:rsidRPr="00000000" w14:paraId="00001092">
      <w:pPr>
        <w:pageBreakBefore w:val="0"/>
        <w:rPr/>
      </w:pPr>
      <w:r w:rsidDel="00000000" w:rsidR="00000000" w:rsidRPr="00000000">
        <w:rPr>
          <w:rtl w:val="0"/>
        </w:rPr>
        <w:t xml:space="preserve">        "My legs were aching and my eyes wouldn't open anymore."</w:t>
      </w:r>
    </w:p>
    <w:p w:rsidR="00000000" w:rsidDel="00000000" w:rsidP="00000000" w:rsidRDefault="00000000" w:rsidRPr="00000000" w14:paraId="00001093">
      <w:pPr>
        <w:pageBreakBefore w:val="0"/>
        <w:rPr/>
      </w:pPr>
      <w:r w:rsidDel="00000000" w:rsidR="00000000" w:rsidRPr="00000000">
        <w:rPr>
          <w:rtl w:val="0"/>
        </w:rPr>
        <w:t xml:space="preserve">        "I'm glad she didn't take it personally, I don't think I would have been able to forgive myself."</w:t>
      </w:r>
    </w:p>
    <w:p w:rsidR="00000000" w:rsidDel="00000000" w:rsidP="00000000" w:rsidRDefault="00000000" w:rsidRPr="00000000" w14:paraId="00001094">
      <w:pPr>
        <w:pageBreakBefore w:val="0"/>
        <w:rPr/>
      </w:pPr>
      <w:r w:rsidDel="00000000" w:rsidR="00000000" w:rsidRPr="00000000">
        <w:rPr>
          <w:rtl w:val="0"/>
        </w:rPr>
        <w:t xml:space="preserve">        "She's just too perfect sometimes..."</w:t>
      </w:r>
    </w:p>
    <w:p w:rsidR="00000000" w:rsidDel="00000000" w:rsidP="00000000" w:rsidRDefault="00000000" w:rsidRPr="00000000" w14:paraId="00001095">
      <w:pPr>
        <w:pageBreakBefore w:val="0"/>
        <w:rPr/>
      </w:pPr>
      <w:r w:rsidDel="00000000" w:rsidR="00000000" w:rsidRPr="00000000">
        <w:rPr>
          <w:rtl w:val="0"/>
        </w:rPr>
        <w:t xml:space="preserve">        "A smile creeped over my face as I started to drift into unconsciousness."</w:t>
      </w:r>
    </w:p>
    <w:p w:rsidR="00000000" w:rsidDel="00000000" w:rsidP="00000000" w:rsidRDefault="00000000" w:rsidRPr="00000000" w14:paraId="00001096">
      <w:pPr>
        <w:pageBreakBefore w:val="0"/>
        <w:rPr/>
      </w:pPr>
      <w:r w:rsidDel="00000000" w:rsidR="00000000" w:rsidRPr="00000000">
        <w:rPr>
          <w:rtl w:val="0"/>
        </w:rPr>
        <w:t xml:space="preserve">        scene bg livingroom_night with open_eyes</w:t>
      </w:r>
    </w:p>
    <w:p w:rsidR="00000000" w:rsidDel="00000000" w:rsidP="00000000" w:rsidRDefault="00000000" w:rsidRPr="00000000" w14:paraId="00001097">
      <w:pPr>
        <w:pageBreakBefore w:val="0"/>
        <w:rPr/>
      </w:pPr>
      <w:r w:rsidDel="00000000" w:rsidR="00000000" w:rsidRPr="00000000">
        <w:rPr>
          <w:rtl w:val="0"/>
        </w:rPr>
        <w:t xml:space="preserve">        "After what seemed like only a moment I lazily opened my eyes."</w:t>
      </w:r>
    </w:p>
    <w:p w:rsidR="00000000" w:rsidDel="00000000" w:rsidP="00000000" w:rsidRDefault="00000000" w:rsidRPr="00000000" w14:paraId="00001098">
      <w:pPr>
        <w:pageBreakBefore w:val="0"/>
        <w:rPr/>
      </w:pPr>
      <w:r w:rsidDel="00000000" w:rsidR="00000000" w:rsidRPr="00000000">
        <w:rPr>
          <w:rtl w:val="0"/>
        </w:rPr>
        <w:t xml:space="preserve">        "Why was I in the living room..."</w:t>
      </w:r>
    </w:p>
    <w:p w:rsidR="00000000" w:rsidDel="00000000" w:rsidP="00000000" w:rsidRDefault="00000000" w:rsidRPr="00000000" w14:paraId="00001099">
      <w:pPr>
        <w:pageBreakBefore w:val="0"/>
        <w:rPr/>
      </w:pPr>
      <w:r w:rsidDel="00000000" w:rsidR="00000000" w:rsidRPr="00000000">
        <w:rPr>
          <w:rtl w:val="0"/>
        </w:rPr>
        <w:t xml:space="preserve">        "Oh right, nap..."</w:t>
      </w:r>
    </w:p>
    <w:p w:rsidR="00000000" w:rsidDel="00000000" w:rsidP="00000000" w:rsidRDefault="00000000" w:rsidRPr="00000000" w14:paraId="0000109A">
      <w:pPr>
        <w:pageBreakBefore w:val="0"/>
        <w:rPr/>
      </w:pPr>
      <w:r w:rsidDel="00000000" w:rsidR="00000000" w:rsidRPr="00000000">
        <w:rPr>
          <w:rtl w:val="0"/>
        </w:rPr>
        <w:t xml:space="preserve">        "But why is it so dark, and where's Monika?"</w:t>
      </w:r>
    </w:p>
    <w:p w:rsidR="00000000" w:rsidDel="00000000" w:rsidP="00000000" w:rsidRDefault="00000000" w:rsidRPr="00000000" w14:paraId="0000109B">
      <w:pPr>
        <w:pageBreakBefore w:val="0"/>
        <w:rPr/>
      </w:pPr>
      <w:r w:rsidDel="00000000" w:rsidR="00000000" w:rsidRPr="00000000">
        <w:rPr>
          <w:rtl w:val="0"/>
        </w:rPr>
        <w:t xml:space="preserve">        "She wasn't still on top of me, and she wasn't anywhere around the living room."</w:t>
      </w:r>
    </w:p>
    <w:p w:rsidR="00000000" w:rsidDel="00000000" w:rsidP="00000000" w:rsidRDefault="00000000" w:rsidRPr="00000000" w14:paraId="0000109C">
      <w:pPr>
        <w:pageBreakBefore w:val="0"/>
        <w:rPr/>
      </w:pPr>
      <w:r w:rsidDel="00000000" w:rsidR="00000000" w:rsidRPr="00000000">
        <w:rPr>
          <w:rtl w:val="0"/>
        </w:rPr>
        <w:t xml:space="preserve">        "As I sat up and rubbed my eyes, a piece of paper on the coffee table caught my attention."</w:t>
      </w:r>
    </w:p>
    <w:p w:rsidR="00000000" w:rsidDel="00000000" w:rsidP="00000000" w:rsidRDefault="00000000" w:rsidRPr="00000000" w14:paraId="0000109D">
      <w:pPr>
        <w:pageBreakBefore w:val="0"/>
        <w:rPr/>
      </w:pPr>
      <w:r w:rsidDel="00000000" w:rsidR="00000000" w:rsidRPr="00000000">
        <w:rPr>
          <w:rtl w:val="0"/>
        </w:rPr>
        <w:t xml:space="preserve">        call showpoem (poem_m6, revert_music=False, where=truecenter)</w:t>
      </w:r>
    </w:p>
    <w:p w:rsidR="00000000" w:rsidDel="00000000" w:rsidP="00000000" w:rsidRDefault="00000000" w:rsidRPr="00000000" w14:paraId="0000109E">
      <w:pPr>
        <w:pageBreakBefore w:val="0"/>
        <w:rPr/>
      </w:pPr>
      <w:r w:rsidDel="00000000" w:rsidR="00000000" w:rsidRPr="00000000">
        <w:rPr>
          <w:rtl w:val="0"/>
        </w:rPr>
        <w:t xml:space="preserve">        "Damn, I'm surprised I didn't hear or even feel her getting up and leaving."</w:t>
      </w:r>
    </w:p>
    <w:p w:rsidR="00000000" w:rsidDel="00000000" w:rsidP="00000000" w:rsidRDefault="00000000" w:rsidRPr="00000000" w14:paraId="0000109F">
      <w:pPr>
        <w:pageBreakBefore w:val="0"/>
        <w:rPr/>
      </w:pPr>
      <w:r w:rsidDel="00000000" w:rsidR="00000000" w:rsidRPr="00000000">
        <w:rPr>
          <w:rtl w:val="0"/>
        </w:rPr>
        <w:t xml:space="preserve">        "I check the time on my phone and see its well into the night, which means she's probably asleep by now for tomorrow."</w:t>
      </w:r>
    </w:p>
    <w:p w:rsidR="00000000" w:rsidDel="00000000" w:rsidP="00000000" w:rsidRDefault="00000000" w:rsidRPr="00000000" w14:paraId="000010A0">
      <w:pPr>
        <w:pageBreakBefore w:val="0"/>
        <w:rPr/>
      </w:pPr>
      <w:r w:rsidDel="00000000" w:rsidR="00000000" w:rsidRPr="00000000">
        <w:rPr>
          <w:rtl w:val="0"/>
        </w:rPr>
        <w:t xml:space="preserve">        "My stomach growls at me and I feel a wave of hunger wash over me."</w:t>
      </w:r>
    </w:p>
    <w:p w:rsidR="00000000" w:rsidDel="00000000" w:rsidP="00000000" w:rsidRDefault="00000000" w:rsidRPr="00000000" w14:paraId="000010A1">
      <w:pPr>
        <w:pageBreakBefore w:val="0"/>
        <w:rPr/>
      </w:pPr>
      <w:r w:rsidDel="00000000" w:rsidR="00000000" w:rsidRPr="00000000">
        <w:rPr>
          <w:rtl w:val="0"/>
        </w:rPr>
        <w:t xml:space="preserve">        "Sleeping on an empty stomach is painful, duely noted."</w:t>
      </w:r>
    </w:p>
    <w:p w:rsidR="00000000" w:rsidDel="00000000" w:rsidP="00000000" w:rsidRDefault="00000000" w:rsidRPr="00000000" w14:paraId="000010A2">
      <w:pPr>
        <w:pageBreakBefore w:val="0"/>
        <w:rPr/>
      </w:pPr>
      <w:r w:rsidDel="00000000" w:rsidR="00000000" w:rsidRPr="00000000">
        <w:rPr>
          <w:rtl w:val="0"/>
        </w:rPr>
        <w:t xml:space="preserve">        "I fire up the television and my console down here and make my way over to the kitchen for something quick to eat."</w:t>
      </w:r>
    </w:p>
    <w:p w:rsidR="00000000" w:rsidDel="00000000" w:rsidP="00000000" w:rsidRDefault="00000000" w:rsidRPr="00000000" w14:paraId="000010A3">
      <w:pPr>
        <w:pageBreakBefore w:val="0"/>
        <w:rPr/>
      </w:pPr>
      <w:r w:rsidDel="00000000" w:rsidR="00000000" w:rsidRPr="00000000">
        <w:rPr>
          <w:rtl w:val="0"/>
        </w:rPr>
        <w:t xml:space="preserve">        "I guess I can play something and hope I fall back asleep soon."</w:t>
      </w:r>
    </w:p>
    <w:p w:rsidR="00000000" w:rsidDel="00000000" w:rsidP="00000000" w:rsidRDefault="00000000" w:rsidRPr="00000000" w14:paraId="000010A4">
      <w:pPr>
        <w:pageBreakBefore w:val="0"/>
        <w:rPr/>
      </w:pPr>
      <w:r w:rsidDel="00000000" w:rsidR="00000000" w:rsidRPr="00000000">
        <w:rPr>
          <w:rtl w:val="0"/>
        </w:rPr>
        <w:t xml:space="preserve">        #C6</w:t>
      </w:r>
    </w:p>
    <w:p w:rsidR="00000000" w:rsidDel="00000000" w:rsidP="00000000" w:rsidRDefault="00000000" w:rsidRPr="00000000" w14:paraId="000010A5">
      <w:pPr>
        <w:pageBreakBefore w:val="0"/>
        <w:rPr/>
      </w:pPr>
      <w:r w:rsidDel="00000000" w:rsidR="00000000" w:rsidRPr="00000000">
        <w:rPr>
          <w:rtl w:val="0"/>
        </w:rPr>
        <w:t xml:space="preserve">        scene bg bedroom with dissolve_scene_full</w:t>
      </w:r>
    </w:p>
    <w:p w:rsidR="00000000" w:rsidDel="00000000" w:rsidP="00000000" w:rsidRDefault="00000000" w:rsidRPr="00000000" w14:paraId="000010A6">
      <w:pPr>
        <w:pageBreakBefore w:val="0"/>
        <w:rPr/>
      </w:pPr>
      <w:r w:rsidDel="00000000" w:rsidR="00000000" w:rsidRPr="00000000">
        <w:rPr>
          <w:rtl w:val="0"/>
        </w:rPr>
        <w:t xml:space="preserve">        "By some miracle I managed to get some more sleep in before morning came, recovering most of my energy from yesterday."</w:t>
      </w:r>
    </w:p>
    <w:p w:rsidR="00000000" w:rsidDel="00000000" w:rsidP="00000000" w:rsidRDefault="00000000" w:rsidRPr="00000000" w14:paraId="000010A7">
      <w:pPr>
        <w:pageBreakBefore w:val="0"/>
        <w:rPr/>
      </w:pPr>
      <w:r w:rsidDel="00000000" w:rsidR="00000000" w:rsidRPr="00000000">
        <w:rPr>
          <w:rtl w:val="0"/>
        </w:rPr>
        <w:t xml:space="preserve">        "I stretched my arms and legs as I got dressed for the day, noting the slight ache in my legs."</w:t>
      </w:r>
    </w:p>
    <w:p w:rsidR="00000000" w:rsidDel="00000000" w:rsidP="00000000" w:rsidRDefault="00000000" w:rsidRPr="00000000" w14:paraId="000010A8">
      <w:pPr>
        <w:pageBreakBefore w:val="0"/>
        <w:rPr/>
      </w:pPr>
      <w:r w:rsidDel="00000000" w:rsidR="00000000" w:rsidRPr="00000000">
        <w:rPr>
          <w:rtl w:val="0"/>
        </w:rPr>
        <w:t xml:space="preserve">        "That walk is still messing with me, I must be really out of shape..."</w:t>
      </w:r>
    </w:p>
    <w:p w:rsidR="00000000" w:rsidDel="00000000" w:rsidP="00000000" w:rsidRDefault="00000000" w:rsidRPr="00000000" w14:paraId="000010A9">
      <w:pPr>
        <w:pageBreakBefore w:val="0"/>
        <w:rPr/>
      </w:pPr>
      <w:r w:rsidDel="00000000" w:rsidR="00000000" w:rsidRPr="00000000">
        <w:rPr>
          <w:rtl w:val="0"/>
        </w:rPr>
        <w:t xml:space="preserve">        "I shrug to myself and head downstairs for something to eat."</w:t>
      </w:r>
    </w:p>
    <w:p w:rsidR="00000000" w:rsidDel="00000000" w:rsidP="00000000" w:rsidRDefault="00000000" w:rsidRPr="00000000" w14:paraId="000010AA">
      <w:pPr>
        <w:pageBreakBefore w:val="0"/>
        <w:rPr/>
      </w:pPr>
      <w:r w:rsidDel="00000000" w:rsidR="00000000" w:rsidRPr="00000000">
        <w:rPr>
          <w:rtl w:val="0"/>
        </w:rPr>
        <w:t xml:space="preserve">        scene bg kitchen with wipeleft_scene</w:t>
      </w:r>
    </w:p>
    <w:p w:rsidR="00000000" w:rsidDel="00000000" w:rsidP="00000000" w:rsidRDefault="00000000" w:rsidRPr="00000000" w14:paraId="000010AB">
      <w:pPr>
        <w:pageBreakBefore w:val="0"/>
        <w:rPr/>
      </w:pPr>
      <w:r w:rsidDel="00000000" w:rsidR="00000000" w:rsidRPr="00000000">
        <w:rPr>
          <w:rtl w:val="0"/>
        </w:rPr>
        <w:t xml:space="preserve">        "I took the easy route for breakfast and threw some eggs in boiling water and toast in the toaster."</w:t>
      </w:r>
    </w:p>
    <w:p w:rsidR="00000000" w:rsidDel="00000000" w:rsidP="00000000" w:rsidRDefault="00000000" w:rsidRPr="00000000" w14:paraId="000010AC">
      <w:pPr>
        <w:pageBreakBefore w:val="0"/>
        <w:rPr/>
      </w:pPr>
      <w:r w:rsidDel="00000000" w:rsidR="00000000" w:rsidRPr="00000000">
        <w:rPr>
          <w:rtl w:val="0"/>
        </w:rPr>
        <w:t xml:space="preserve">        "Knowing Monika, she's probably already on her way over."</w:t>
      </w:r>
    </w:p>
    <w:p w:rsidR="00000000" w:rsidDel="00000000" w:rsidP="00000000" w:rsidRDefault="00000000" w:rsidRPr="00000000" w14:paraId="000010AD">
      <w:pPr>
        <w:pageBreakBefore w:val="0"/>
        <w:rPr/>
      </w:pPr>
      <w:r w:rsidDel="00000000" w:rsidR="00000000" w:rsidRPr="00000000">
        <w:rPr>
          <w:rtl w:val="0"/>
        </w:rPr>
        <w:t xml:space="preserve">        "With some butter spread on the toast, I gingerly take the hot eggs out of the water."</w:t>
      </w:r>
    </w:p>
    <w:p w:rsidR="00000000" w:rsidDel="00000000" w:rsidP="00000000" w:rsidRDefault="00000000" w:rsidRPr="00000000" w14:paraId="000010AE">
      <w:pPr>
        <w:pageBreakBefore w:val="0"/>
        <w:rPr/>
      </w:pPr>
      <w:r w:rsidDel="00000000" w:rsidR="00000000" w:rsidRPr="00000000">
        <w:rPr>
          <w:rtl w:val="0"/>
        </w:rPr>
        <w:t xml:space="preserve">        "I bring my small meal over to the table and take a seat, my joints rejoicing at the small break."</w:t>
      </w:r>
    </w:p>
    <w:p w:rsidR="00000000" w:rsidDel="00000000" w:rsidP="00000000" w:rsidRDefault="00000000" w:rsidRPr="00000000" w14:paraId="000010AF">
      <w:pPr>
        <w:pageBreakBefore w:val="0"/>
        <w:rPr/>
      </w:pPr>
      <w:r w:rsidDel="00000000" w:rsidR="00000000" w:rsidRPr="00000000">
        <w:rPr>
          <w:rtl w:val="0"/>
        </w:rPr>
        <w:t xml:space="preserve">        "I quickly down the toast and get the shells off of the eggs before I hear a knock at the door."</w:t>
      </w:r>
    </w:p>
    <w:p w:rsidR="00000000" w:rsidDel="00000000" w:rsidP="00000000" w:rsidRDefault="00000000" w:rsidRPr="00000000" w14:paraId="000010B0">
      <w:pPr>
        <w:pageBreakBefore w:val="0"/>
        <w:rPr/>
      </w:pPr>
      <w:r w:rsidDel="00000000" w:rsidR="00000000" w:rsidRPr="00000000">
        <w:rPr>
          <w:rtl w:val="0"/>
        </w:rPr>
        <w:t xml:space="preserve">        "Damn she's quick, I'm not even done eating yet."</w:t>
      </w:r>
    </w:p>
    <w:p w:rsidR="00000000" w:rsidDel="00000000" w:rsidP="00000000" w:rsidRDefault="00000000" w:rsidRPr="00000000" w14:paraId="000010B1">
      <w:pPr>
        <w:pageBreakBefore w:val="0"/>
        <w:rPr/>
      </w:pPr>
      <w:r w:rsidDel="00000000" w:rsidR="00000000" w:rsidRPr="00000000">
        <w:rPr>
          <w:rtl w:val="0"/>
        </w:rPr>
        <w:t xml:space="preserve">        "Taking one egg in my hand, I move over to the door."</w:t>
      </w:r>
    </w:p>
    <w:p w:rsidR="00000000" w:rsidDel="00000000" w:rsidP="00000000" w:rsidRDefault="00000000" w:rsidRPr="00000000" w14:paraId="000010B2">
      <w:pPr>
        <w:pageBreakBefore w:val="0"/>
        <w:rPr/>
      </w:pPr>
      <w:r w:rsidDel="00000000" w:rsidR="00000000" w:rsidRPr="00000000">
        <w:rPr>
          <w:rtl w:val="0"/>
        </w:rPr>
        <w:t xml:space="preserve">        scene bg livingroom with wipeleft_scene</w:t>
      </w:r>
    </w:p>
    <w:p w:rsidR="00000000" w:rsidDel="00000000" w:rsidP="00000000" w:rsidRDefault="00000000" w:rsidRPr="00000000" w14:paraId="000010B3">
      <w:pPr>
        <w:pageBreakBefore w:val="0"/>
        <w:rPr/>
      </w:pPr>
      <w:r w:rsidDel="00000000" w:rsidR="00000000" w:rsidRPr="00000000">
        <w:rPr>
          <w:rtl w:val="0"/>
        </w:rPr>
        <w:t xml:space="preserve">        mc "I'm coming, hold on!"</w:t>
      </w:r>
    </w:p>
    <w:p w:rsidR="00000000" w:rsidDel="00000000" w:rsidP="00000000" w:rsidRDefault="00000000" w:rsidRPr="00000000" w14:paraId="000010B4">
      <w:pPr>
        <w:pageBreakBefore w:val="0"/>
        <w:rPr/>
      </w:pPr>
      <w:r w:rsidDel="00000000" w:rsidR="00000000" w:rsidRPr="00000000">
        <w:rPr>
          <w:rtl w:val="0"/>
        </w:rPr>
        <w:t xml:space="preserve">        "I plop the egg in my mouth and unlock the door, opening it wide open."</w:t>
      </w:r>
    </w:p>
    <w:p w:rsidR="00000000" w:rsidDel="00000000" w:rsidP="00000000" w:rsidRDefault="00000000" w:rsidRPr="00000000" w14:paraId="000010B5">
      <w:pPr>
        <w:pageBreakBefore w:val="0"/>
        <w:rPr/>
      </w:pPr>
      <w:r w:rsidDel="00000000" w:rsidR="00000000" w:rsidRPr="00000000">
        <w:rPr>
          <w:rtl w:val="0"/>
        </w:rPr>
        <w:t xml:space="preserve">        show monika 2bk at l11 zorder 3</w:t>
      </w:r>
    </w:p>
    <w:p w:rsidR="00000000" w:rsidDel="00000000" w:rsidP="00000000" w:rsidRDefault="00000000" w:rsidRPr="00000000" w14:paraId="000010B6">
      <w:pPr>
        <w:pageBreakBefore w:val="0"/>
        <w:rPr/>
      </w:pPr>
      <w:r w:rsidDel="00000000" w:rsidR="00000000" w:rsidRPr="00000000">
        <w:rPr>
          <w:rtl w:val="0"/>
        </w:rPr>
        <w:t xml:space="preserve">        m "Hi [player]! How are you feeling?"</w:t>
      </w:r>
    </w:p>
    <w:p w:rsidR="00000000" w:rsidDel="00000000" w:rsidP="00000000" w:rsidRDefault="00000000" w:rsidRPr="00000000" w14:paraId="000010B7">
      <w:pPr>
        <w:pageBreakBefore w:val="0"/>
        <w:rPr/>
      </w:pPr>
      <w:r w:rsidDel="00000000" w:rsidR="00000000" w:rsidRPr="00000000">
        <w:rPr>
          <w:rtl w:val="0"/>
        </w:rPr>
        <w:t xml:space="preserve">        show monika 1bd</w:t>
      </w:r>
    </w:p>
    <w:p w:rsidR="00000000" w:rsidDel="00000000" w:rsidP="00000000" w:rsidRDefault="00000000" w:rsidRPr="00000000" w14:paraId="000010B8">
      <w:pPr>
        <w:pageBreakBefore w:val="0"/>
        <w:rPr/>
      </w:pPr>
      <w:r w:rsidDel="00000000" w:rsidR="00000000" w:rsidRPr="00000000">
        <w:rPr>
          <w:rtl w:val="0"/>
        </w:rPr>
        <w:t xml:space="preserve">        mc "Jubs breab!"</w:t>
      </w:r>
    </w:p>
    <w:p w:rsidR="00000000" w:rsidDel="00000000" w:rsidP="00000000" w:rsidRDefault="00000000" w:rsidRPr="00000000" w14:paraId="000010B9">
      <w:pPr>
        <w:pageBreakBefore w:val="0"/>
        <w:rPr/>
      </w:pPr>
      <w:r w:rsidDel="00000000" w:rsidR="00000000" w:rsidRPr="00000000">
        <w:rPr>
          <w:rtl w:val="0"/>
        </w:rPr>
        <w:t xml:space="preserve">        "I swallow the egg in my throat and wipe my mouth off."</w:t>
      </w:r>
    </w:p>
    <w:p w:rsidR="00000000" w:rsidDel="00000000" w:rsidP="00000000" w:rsidRDefault="00000000" w:rsidRPr="00000000" w14:paraId="000010BA">
      <w:pPr>
        <w:pageBreakBefore w:val="0"/>
        <w:rPr/>
      </w:pPr>
      <w:r w:rsidDel="00000000" w:rsidR="00000000" w:rsidRPr="00000000">
        <w:rPr>
          <w:rtl w:val="0"/>
        </w:rPr>
        <w:t xml:space="preserve">        mc "That nap really helped me recharge from yesterday."</w:t>
      </w:r>
    </w:p>
    <w:p w:rsidR="00000000" w:rsidDel="00000000" w:rsidP="00000000" w:rsidRDefault="00000000" w:rsidRPr="00000000" w14:paraId="000010BB">
      <w:pPr>
        <w:pageBreakBefore w:val="0"/>
        <w:rPr/>
      </w:pPr>
      <w:r w:rsidDel="00000000" w:rsidR="00000000" w:rsidRPr="00000000">
        <w:rPr>
          <w:rtl w:val="0"/>
        </w:rPr>
        <w:t xml:space="preserve">        m 4bn "I'm glad to hear that, but swallow your food next time!"</w:t>
      </w:r>
    </w:p>
    <w:p w:rsidR="00000000" w:rsidDel="00000000" w:rsidP="00000000" w:rsidRDefault="00000000" w:rsidRPr="00000000" w14:paraId="000010BC">
      <w:pPr>
        <w:pageBreakBefore w:val="0"/>
        <w:rPr/>
      </w:pPr>
      <w:r w:rsidDel="00000000" w:rsidR="00000000" w:rsidRPr="00000000">
        <w:rPr>
          <w:rtl w:val="0"/>
        </w:rPr>
        <w:t xml:space="preserve">        m 2bl "I can wait while you finish what's in your mouth, ahaha!"</w:t>
      </w:r>
    </w:p>
    <w:p w:rsidR="00000000" w:rsidDel="00000000" w:rsidP="00000000" w:rsidRDefault="00000000" w:rsidRPr="00000000" w14:paraId="000010BD">
      <w:pPr>
        <w:pageBreakBefore w:val="0"/>
        <w:rPr/>
      </w:pPr>
      <w:r w:rsidDel="00000000" w:rsidR="00000000" w:rsidRPr="00000000">
        <w:rPr>
          <w:rtl w:val="0"/>
        </w:rPr>
        <w:t xml:space="preserve">        show monika 2be</w:t>
      </w:r>
    </w:p>
    <w:p w:rsidR="00000000" w:rsidDel="00000000" w:rsidP="00000000" w:rsidRDefault="00000000" w:rsidRPr="00000000" w14:paraId="000010BE">
      <w:pPr>
        <w:pageBreakBefore w:val="0"/>
        <w:rPr/>
      </w:pPr>
      <w:r w:rsidDel="00000000" w:rsidR="00000000" w:rsidRPr="00000000">
        <w:rPr>
          <w:rtl w:val="0"/>
        </w:rPr>
        <w:t xml:space="preserve">        mc "Sorry, you caught me in the middle of breakfast."</w:t>
      </w:r>
    </w:p>
    <w:p w:rsidR="00000000" w:rsidDel="00000000" w:rsidP="00000000" w:rsidRDefault="00000000" w:rsidRPr="00000000" w14:paraId="000010BF">
      <w:pPr>
        <w:pageBreakBefore w:val="0"/>
        <w:rPr/>
      </w:pPr>
      <w:r w:rsidDel="00000000" w:rsidR="00000000" w:rsidRPr="00000000">
        <w:rPr>
          <w:rtl w:val="0"/>
        </w:rPr>
        <w:t xml:space="preserve">        m 3bl "But [player], its almost noon."</w:t>
      </w:r>
    </w:p>
    <w:p w:rsidR="00000000" w:rsidDel="00000000" w:rsidP="00000000" w:rsidRDefault="00000000" w:rsidRPr="00000000" w14:paraId="000010C0">
      <w:pPr>
        <w:pageBreakBefore w:val="0"/>
        <w:rPr/>
      </w:pPr>
      <w:r w:rsidDel="00000000" w:rsidR="00000000" w:rsidRPr="00000000">
        <w:rPr>
          <w:rtl w:val="0"/>
        </w:rPr>
        <w:t xml:space="preserve">        show monika 1be</w:t>
      </w:r>
    </w:p>
    <w:p w:rsidR="00000000" w:rsidDel="00000000" w:rsidP="00000000" w:rsidRDefault="00000000" w:rsidRPr="00000000" w14:paraId="000010C1">
      <w:pPr>
        <w:pageBreakBefore w:val="0"/>
        <w:rPr/>
      </w:pPr>
      <w:r w:rsidDel="00000000" w:rsidR="00000000" w:rsidRPr="00000000">
        <w:rPr>
          <w:rtl w:val="0"/>
        </w:rPr>
        <w:t xml:space="preserve">        mc "And it's the weekend! It's how you enjoy the end of the week."</w:t>
      </w:r>
    </w:p>
    <w:p w:rsidR="00000000" w:rsidDel="00000000" w:rsidP="00000000" w:rsidRDefault="00000000" w:rsidRPr="00000000" w14:paraId="000010C2">
      <w:pPr>
        <w:pageBreakBefore w:val="0"/>
        <w:rPr/>
      </w:pPr>
      <w:r w:rsidDel="00000000" w:rsidR="00000000" w:rsidRPr="00000000">
        <w:rPr>
          <w:rtl w:val="0"/>
        </w:rPr>
        <w:t xml:space="preserve">        m 2be1 "What am I ever going to do with you [player]?"</w:t>
      </w:r>
    </w:p>
    <w:p w:rsidR="00000000" w:rsidDel="00000000" w:rsidP="00000000" w:rsidRDefault="00000000" w:rsidRPr="00000000" w14:paraId="000010C3">
      <w:pPr>
        <w:pageBreakBefore w:val="0"/>
        <w:rPr/>
      </w:pPr>
      <w:r w:rsidDel="00000000" w:rsidR="00000000" w:rsidRPr="00000000">
        <w:rPr>
          <w:rtl w:val="0"/>
        </w:rPr>
        <w:t xml:space="preserve">        show monika 2be</w:t>
      </w:r>
    </w:p>
    <w:p w:rsidR="00000000" w:rsidDel="00000000" w:rsidP="00000000" w:rsidRDefault="00000000" w:rsidRPr="00000000" w14:paraId="000010C4">
      <w:pPr>
        <w:pageBreakBefore w:val="0"/>
        <w:rPr/>
      </w:pPr>
      <w:r w:rsidDel="00000000" w:rsidR="00000000" w:rsidRPr="00000000">
        <w:rPr>
          <w:rtl w:val="0"/>
        </w:rPr>
        <w:t xml:space="preserve">        mc "Whatever you like at this point, come in and sit."</w:t>
      </w:r>
    </w:p>
    <w:p w:rsidR="00000000" w:rsidDel="00000000" w:rsidP="00000000" w:rsidRDefault="00000000" w:rsidRPr="00000000" w14:paraId="000010C5">
      <w:pPr>
        <w:pageBreakBefore w:val="0"/>
        <w:rPr/>
      </w:pPr>
      <w:r w:rsidDel="00000000" w:rsidR="00000000" w:rsidRPr="00000000">
        <w:rPr>
          <w:rtl w:val="0"/>
        </w:rPr>
        <w:t xml:space="preserve">        show monika 1ba at s11</w:t>
      </w:r>
    </w:p>
    <w:p w:rsidR="00000000" w:rsidDel="00000000" w:rsidP="00000000" w:rsidRDefault="00000000" w:rsidRPr="00000000" w14:paraId="000010C6">
      <w:pPr>
        <w:pageBreakBefore w:val="0"/>
        <w:rPr/>
      </w:pPr>
      <w:r w:rsidDel="00000000" w:rsidR="00000000" w:rsidRPr="00000000">
        <w:rPr>
          <w:rtl w:val="0"/>
        </w:rPr>
        <w:t xml:space="preserve">        "I motion Monika over to the couch and she makes her way over and sits down."</w:t>
      </w:r>
    </w:p>
    <w:p w:rsidR="00000000" w:rsidDel="00000000" w:rsidP="00000000" w:rsidRDefault="00000000" w:rsidRPr="00000000" w14:paraId="000010C7">
      <w:pPr>
        <w:pageBreakBefore w:val="0"/>
        <w:rPr/>
      </w:pPr>
      <w:r w:rsidDel="00000000" w:rsidR="00000000" w:rsidRPr="00000000">
        <w:rPr>
          <w:rtl w:val="0"/>
        </w:rPr>
        <w:t xml:space="preserve">        m 3bb "So what's the plan for today, [player]?"</w:t>
      </w:r>
    </w:p>
    <w:p w:rsidR="00000000" w:rsidDel="00000000" w:rsidP="00000000" w:rsidRDefault="00000000" w:rsidRPr="00000000" w14:paraId="000010C8">
      <w:pPr>
        <w:pageBreakBefore w:val="0"/>
        <w:rPr/>
      </w:pPr>
      <w:r w:rsidDel="00000000" w:rsidR="00000000" w:rsidRPr="00000000">
        <w:rPr>
          <w:rtl w:val="0"/>
        </w:rPr>
        <w:t xml:space="preserve">        show monika 1ba</w:t>
      </w:r>
    </w:p>
    <w:p w:rsidR="00000000" w:rsidDel="00000000" w:rsidP="00000000" w:rsidRDefault="00000000" w:rsidRPr="00000000" w14:paraId="000010C9">
      <w:pPr>
        <w:pageBreakBefore w:val="0"/>
        <w:rPr/>
      </w:pPr>
      <w:r w:rsidDel="00000000" w:rsidR="00000000" w:rsidRPr="00000000">
        <w:rPr>
          <w:rtl w:val="0"/>
        </w:rPr>
        <w:t xml:space="preserve">        mc "Well I uh..."</w:t>
      </w:r>
    </w:p>
    <w:p w:rsidR="00000000" w:rsidDel="00000000" w:rsidP="00000000" w:rsidRDefault="00000000" w:rsidRPr="00000000" w14:paraId="000010CA">
      <w:pPr>
        <w:pageBreakBefore w:val="0"/>
        <w:rPr/>
      </w:pPr>
      <w:r w:rsidDel="00000000" w:rsidR="00000000" w:rsidRPr="00000000">
        <w:rPr>
          <w:rtl w:val="0"/>
        </w:rPr>
        <w:t xml:space="preserve">        show monika 1bc</w:t>
      </w:r>
    </w:p>
    <w:p w:rsidR="00000000" w:rsidDel="00000000" w:rsidP="00000000" w:rsidRDefault="00000000" w:rsidRPr="00000000" w14:paraId="000010CB">
      <w:pPr>
        <w:pageBreakBefore w:val="0"/>
        <w:rPr/>
      </w:pPr>
      <w:r w:rsidDel="00000000" w:rsidR="00000000" w:rsidRPr="00000000">
        <w:rPr>
          <w:rtl w:val="0"/>
        </w:rPr>
        <w:t xml:space="preserve">        mc "I didn't really come up with anything to do today, I was still getting myself together when you knocked on the door."</w:t>
      </w:r>
    </w:p>
    <w:p w:rsidR="00000000" w:rsidDel="00000000" w:rsidP="00000000" w:rsidRDefault="00000000" w:rsidRPr="00000000" w14:paraId="000010CC">
      <w:pPr>
        <w:pageBreakBefore w:val="0"/>
        <w:rPr/>
      </w:pPr>
      <w:r w:rsidDel="00000000" w:rsidR="00000000" w:rsidRPr="00000000">
        <w:rPr>
          <w:rtl w:val="0"/>
        </w:rPr>
        <w:t xml:space="preserve">        m 2bl "Oh dear, I'm sorry [player]. I didn't mean to mess up your routine this bad."</w:t>
      </w:r>
    </w:p>
    <w:p w:rsidR="00000000" w:rsidDel="00000000" w:rsidP="00000000" w:rsidRDefault="00000000" w:rsidRPr="00000000" w14:paraId="000010CD">
      <w:pPr>
        <w:pageBreakBefore w:val="0"/>
        <w:rPr/>
      </w:pPr>
      <w:r w:rsidDel="00000000" w:rsidR="00000000" w:rsidRPr="00000000">
        <w:rPr>
          <w:rtl w:val="0"/>
        </w:rPr>
        <w:t xml:space="preserve">        show monika 1be</w:t>
      </w:r>
    </w:p>
    <w:p w:rsidR="00000000" w:rsidDel="00000000" w:rsidP="00000000" w:rsidRDefault="00000000" w:rsidRPr="00000000" w14:paraId="000010CE">
      <w:pPr>
        <w:pageBreakBefore w:val="0"/>
        <w:rPr/>
      </w:pPr>
      <w:r w:rsidDel="00000000" w:rsidR="00000000" w:rsidRPr="00000000">
        <w:rPr>
          <w:rtl w:val="0"/>
        </w:rPr>
        <w:t xml:space="preserve">        mc "It's fine, really, I didn't mean to sleep this far into a Sunday anyway."</w:t>
      </w:r>
    </w:p>
    <w:p w:rsidR="00000000" w:rsidDel="00000000" w:rsidP="00000000" w:rsidRDefault="00000000" w:rsidRPr="00000000" w14:paraId="000010CF">
      <w:pPr>
        <w:pageBreakBefore w:val="0"/>
        <w:rPr/>
      </w:pPr>
      <w:r w:rsidDel="00000000" w:rsidR="00000000" w:rsidRPr="00000000">
        <w:rPr>
          <w:rtl w:val="0"/>
        </w:rPr>
        <w:t xml:space="preserve">        show monika 1bc</w:t>
      </w:r>
    </w:p>
    <w:p w:rsidR="00000000" w:rsidDel="00000000" w:rsidP="00000000" w:rsidRDefault="00000000" w:rsidRPr="00000000" w14:paraId="000010D0">
      <w:pPr>
        <w:pageBreakBefore w:val="0"/>
        <w:rPr/>
      </w:pPr>
      <w:r w:rsidDel="00000000" w:rsidR="00000000" w:rsidRPr="00000000">
        <w:rPr>
          <w:rtl w:val="0"/>
        </w:rPr>
        <w:t xml:space="preserve">        mc "But since I don't have a plan, maybe you can have the choice for today."</w:t>
      </w:r>
    </w:p>
    <w:p w:rsidR="00000000" w:rsidDel="00000000" w:rsidP="00000000" w:rsidRDefault="00000000" w:rsidRPr="00000000" w14:paraId="000010D1">
      <w:pPr>
        <w:pageBreakBefore w:val="0"/>
        <w:rPr/>
      </w:pPr>
      <w:r w:rsidDel="00000000" w:rsidR="00000000" w:rsidRPr="00000000">
        <w:rPr>
          <w:rtl w:val="0"/>
        </w:rPr>
        <w:t xml:space="preserve">        m 1bd "Are you sure, I picked last week so it's only fair that you pick today."</w:t>
      </w:r>
    </w:p>
    <w:p w:rsidR="00000000" w:rsidDel="00000000" w:rsidP="00000000" w:rsidRDefault="00000000" w:rsidRPr="00000000" w14:paraId="000010D2">
      <w:pPr>
        <w:pageBreakBefore w:val="0"/>
        <w:rPr/>
      </w:pPr>
      <w:r w:rsidDel="00000000" w:rsidR="00000000" w:rsidRPr="00000000">
        <w:rPr>
          <w:rtl w:val="0"/>
        </w:rPr>
        <w:t xml:space="preserve">        show monika 1bc</w:t>
      </w:r>
    </w:p>
    <w:p w:rsidR="00000000" w:rsidDel="00000000" w:rsidP="00000000" w:rsidRDefault="00000000" w:rsidRPr="00000000" w14:paraId="000010D3">
      <w:pPr>
        <w:pageBreakBefore w:val="0"/>
        <w:rPr/>
      </w:pPr>
      <w:r w:rsidDel="00000000" w:rsidR="00000000" w:rsidRPr="00000000">
        <w:rPr>
          <w:rtl w:val="0"/>
        </w:rPr>
        <w:t xml:space="preserve">        mc "I'm sure, I didn't have any good ideas anyway."</w:t>
      </w:r>
    </w:p>
    <w:p w:rsidR="00000000" w:rsidDel="00000000" w:rsidP="00000000" w:rsidRDefault="00000000" w:rsidRPr="00000000" w14:paraId="000010D4">
      <w:pPr>
        <w:pageBreakBefore w:val="0"/>
        <w:rPr/>
      </w:pPr>
      <w:r w:rsidDel="00000000" w:rsidR="00000000" w:rsidRPr="00000000">
        <w:rPr>
          <w:rtl w:val="0"/>
        </w:rPr>
        <w:t xml:space="preserve">        "I was just gonna suggest staying home and watching some anime or playing games but I know Monika would have most likely pushed for something else anyway."</w:t>
      </w:r>
    </w:p>
    <w:p w:rsidR="00000000" w:rsidDel="00000000" w:rsidP="00000000" w:rsidRDefault="00000000" w:rsidRPr="00000000" w14:paraId="000010D5">
      <w:pPr>
        <w:pageBreakBefore w:val="0"/>
        <w:rPr/>
      </w:pPr>
      <w:r w:rsidDel="00000000" w:rsidR="00000000" w:rsidRPr="00000000">
        <w:rPr>
          <w:rtl w:val="0"/>
        </w:rPr>
        <w:t xml:space="preserve">        "Might as well give her the choice and save myself the trouble."</w:t>
      </w:r>
    </w:p>
    <w:p w:rsidR="00000000" w:rsidDel="00000000" w:rsidP="00000000" w:rsidRDefault="00000000" w:rsidRPr="00000000" w14:paraId="000010D6">
      <w:pPr>
        <w:pageBreakBefore w:val="0"/>
        <w:rPr/>
      </w:pPr>
      <w:r w:rsidDel="00000000" w:rsidR="00000000" w:rsidRPr="00000000">
        <w:rPr>
          <w:rtl w:val="0"/>
        </w:rPr>
        <w:t xml:space="preserve">        m 3bn "Well in that case..."</w:t>
      </w:r>
    </w:p>
    <w:p w:rsidR="00000000" w:rsidDel="00000000" w:rsidP="00000000" w:rsidRDefault="00000000" w:rsidRPr="00000000" w14:paraId="000010D7">
      <w:pPr>
        <w:pageBreakBefore w:val="0"/>
        <w:rPr/>
      </w:pPr>
      <w:r w:rsidDel="00000000" w:rsidR="00000000" w:rsidRPr="00000000">
        <w:rPr>
          <w:rtl w:val="0"/>
        </w:rPr>
        <w:t xml:space="preserve">        m 3be1 "Maybe we could go into downtown and do a little spring shopping?"</w:t>
      </w:r>
    </w:p>
    <w:p w:rsidR="00000000" w:rsidDel="00000000" w:rsidP="00000000" w:rsidRDefault="00000000" w:rsidRPr="00000000" w14:paraId="000010D8">
      <w:pPr>
        <w:pageBreakBefore w:val="0"/>
        <w:rPr/>
      </w:pPr>
      <w:r w:rsidDel="00000000" w:rsidR="00000000" w:rsidRPr="00000000">
        <w:rPr>
          <w:rtl w:val="0"/>
        </w:rPr>
        <w:t xml:space="preserve">        m 2bb "I heard there's a couple big places doing some really great deals on new outfits for the summer!"</w:t>
      </w:r>
    </w:p>
    <w:p w:rsidR="00000000" w:rsidDel="00000000" w:rsidP="00000000" w:rsidRDefault="00000000" w:rsidRPr="00000000" w14:paraId="000010D9">
      <w:pPr>
        <w:pageBreakBefore w:val="0"/>
        <w:rPr/>
      </w:pPr>
      <w:r w:rsidDel="00000000" w:rsidR="00000000" w:rsidRPr="00000000">
        <w:rPr>
          <w:rtl w:val="0"/>
        </w:rPr>
        <w:t xml:space="preserve">        show monika 1ba</w:t>
      </w:r>
    </w:p>
    <w:p w:rsidR="00000000" w:rsidDel="00000000" w:rsidP="00000000" w:rsidRDefault="00000000" w:rsidRPr="00000000" w14:paraId="000010DA">
      <w:pPr>
        <w:pageBreakBefore w:val="0"/>
        <w:rPr/>
      </w:pPr>
      <w:r w:rsidDel="00000000" w:rsidR="00000000" w:rsidRPr="00000000">
        <w:rPr>
          <w:rtl w:val="0"/>
        </w:rPr>
        <w:t xml:space="preserve">        mc "Well..."</w:t>
      </w:r>
    </w:p>
    <w:p w:rsidR="00000000" w:rsidDel="00000000" w:rsidP="00000000" w:rsidRDefault="00000000" w:rsidRPr="00000000" w14:paraId="000010DB">
      <w:pPr>
        <w:pageBreakBefore w:val="0"/>
        <w:rPr/>
      </w:pPr>
      <w:r w:rsidDel="00000000" w:rsidR="00000000" w:rsidRPr="00000000">
        <w:rPr>
          <w:rtl w:val="0"/>
        </w:rPr>
        <w:t xml:space="preserve">        "I could feel my legs screaming at me, \"No God please don't make us do that again!\", but the way Monika beamed up at me made me realize I couldn't refuse her request."</w:t>
      </w:r>
    </w:p>
    <w:p w:rsidR="00000000" w:rsidDel="00000000" w:rsidP="00000000" w:rsidRDefault="00000000" w:rsidRPr="00000000" w14:paraId="000010DC">
      <w:pPr>
        <w:pageBreakBefore w:val="0"/>
        <w:rPr/>
      </w:pPr>
      <w:r w:rsidDel="00000000" w:rsidR="00000000" w:rsidRPr="00000000">
        <w:rPr>
          <w:rtl w:val="0"/>
        </w:rPr>
        <w:t xml:space="preserve">        mc "..Sure, why not. Could always use more fresh air."</w:t>
      </w:r>
    </w:p>
    <w:p w:rsidR="00000000" w:rsidDel="00000000" w:rsidP="00000000" w:rsidRDefault="00000000" w:rsidRPr="00000000" w14:paraId="000010DD">
      <w:pPr>
        <w:pageBreakBefore w:val="0"/>
        <w:rPr/>
      </w:pPr>
      <w:r w:rsidDel="00000000" w:rsidR="00000000" w:rsidRPr="00000000">
        <w:rPr>
          <w:rtl w:val="0"/>
        </w:rPr>
        <w:t xml:space="preserve">        m 1bk "You mean it, yay!"</w:t>
      </w:r>
    </w:p>
    <w:p w:rsidR="00000000" w:rsidDel="00000000" w:rsidP="00000000" w:rsidRDefault="00000000" w:rsidRPr="00000000" w14:paraId="000010DE">
      <w:pPr>
        <w:pageBreakBefore w:val="0"/>
        <w:rPr/>
      </w:pPr>
      <w:r w:rsidDel="00000000" w:rsidR="00000000" w:rsidRPr="00000000">
        <w:rPr>
          <w:rtl w:val="0"/>
        </w:rPr>
        <w:t xml:space="preserve">        show monika 2bb at t11</w:t>
      </w:r>
    </w:p>
    <w:p w:rsidR="00000000" w:rsidDel="00000000" w:rsidP="00000000" w:rsidRDefault="00000000" w:rsidRPr="00000000" w14:paraId="000010DF">
      <w:pPr>
        <w:pageBreakBefore w:val="0"/>
        <w:rPr/>
      </w:pPr>
      <w:r w:rsidDel="00000000" w:rsidR="00000000" w:rsidRPr="00000000">
        <w:rPr>
          <w:rtl w:val="0"/>
        </w:rPr>
        <w:t xml:space="preserve">        m "Let's go right now, before all the good stuff is gone!"</w:t>
      </w:r>
    </w:p>
    <w:p w:rsidR="00000000" w:rsidDel="00000000" w:rsidP="00000000" w:rsidRDefault="00000000" w:rsidRPr="00000000" w14:paraId="000010E0">
      <w:pPr>
        <w:pageBreakBefore w:val="0"/>
        <w:rPr/>
      </w:pPr>
      <w:r w:rsidDel="00000000" w:rsidR="00000000" w:rsidRPr="00000000">
        <w:rPr>
          <w:rtl w:val="0"/>
        </w:rPr>
        <w:t xml:space="preserve">        show monika 2ba</w:t>
      </w:r>
    </w:p>
    <w:p w:rsidR="00000000" w:rsidDel="00000000" w:rsidP="00000000" w:rsidRDefault="00000000" w:rsidRPr="00000000" w14:paraId="000010E1">
      <w:pPr>
        <w:pageBreakBefore w:val="0"/>
        <w:rPr/>
      </w:pPr>
      <w:r w:rsidDel="00000000" w:rsidR="00000000" w:rsidRPr="00000000">
        <w:rPr>
          <w:rtl w:val="0"/>
        </w:rPr>
        <w:t xml:space="preserve">        "Monika jumped right to her feet and started to get herself ready to leave."</w:t>
      </w:r>
    </w:p>
    <w:p w:rsidR="00000000" w:rsidDel="00000000" w:rsidP="00000000" w:rsidRDefault="00000000" w:rsidRPr="00000000" w14:paraId="000010E2">
      <w:pPr>
        <w:pageBreakBefore w:val="0"/>
        <w:rPr/>
      </w:pPr>
      <w:r w:rsidDel="00000000" w:rsidR="00000000" w:rsidRPr="00000000">
        <w:rPr>
          <w:rtl w:val="0"/>
        </w:rPr>
        <w:t xml:space="preserve">        mc "Alright, let me just grab the last of my breakfast."</w:t>
      </w:r>
    </w:p>
    <w:p w:rsidR="00000000" w:rsidDel="00000000" w:rsidP="00000000" w:rsidRDefault="00000000" w:rsidRPr="00000000" w14:paraId="000010E3">
      <w:pPr>
        <w:pageBreakBefore w:val="0"/>
        <w:rPr/>
      </w:pPr>
      <w:r w:rsidDel="00000000" w:rsidR="00000000" w:rsidRPr="00000000">
        <w:rPr>
          <w:rtl w:val="0"/>
        </w:rPr>
        <w:t xml:space="preserve">        "My limbs groaned in retaliation but I forced them along with me to the kitchen."</w:t>
      </w:r>
    </w:p>
    <w:p w:rsidR="00000000" w:rsidDel="00000000" w:rsidP="00000000" w:rsidRDefault="00000000" w:rsidRPr="00000000" w14:paraId="000010E4">
      <w:pPr>
        <w:pageBreakBefore w:val="0"/>
        <w:rPr/>
      </w:pPr>
      <w:r w:rsidDel="00000000" w:rsidR="00000000" w:rsidRPr="00000000">
        <w:rPr>
          <w:rtl w:val="0"/>
        </w:rPr>
        <w:t xml:space="preserve">        scene bg residential_day with wipeleft_scene</w:t>
      </w:r>
    </w:p>
    <w:p w:rsidR="00000000" w:rsidDel="00000000" w:rsidP="00000000" w:rsidRDefault="00000000" w:rsidRPr="00000000" w14:paraId="000010E5">
      <w:pPr>
        <w:pageBreakBefore w:val="0"/>
        <w:rPr/>
      </w:pPr>
      <w:r w:rsidDel="00000000" w:rsidR="00000000" w:rsidRPr="00000000">
        <w:rPr>
          <w:rtl w:val="0"/>
        </w:rPr>
        <w:t xml:space="preserve">        "I stepped out of the door into the cool spring air with the last egg in my mouth."</w:t>
      </w:r>
    </w:p>
    <w:p w:rsidR="00000000" w:rsidDel="00000000" w:rsidP="00000000" w:rsidRDefault="00000000" w:rsidRPr="00000000" w14:paraId="000010E6">
      <w:pPr>
        <w:pageBreakBefore w:val="0"/>
        <w:rPr/>
      </w:pPr>
      <w:r w:rsidDel="00000000" w:rsidR="00000000" w:rsidRPr="00000000">
        <w:rPr>
          <w:rtl w:val="0"/>
        </w:rPr>
        <w:t xml:space="preserve">        show monika 1bj at l11</w:t>
      </w:r>
    </w:p>
    <w:p w:rsidR="00000000" w:rsidDel="00000000" w:rsidP="00000000" w:rsidRDefault="00000000" w:rsidRPr="00000000" w14:paraId="000010E7">
      <w:pPr>
        <w:pageBreakBefore w:val="0"/>
        <w:rPr/>
      </w:pPr>
      <w:r w:rsidDel="00000000" w:rsidR="00000000" w:rsidRPr="00000000">
        <w:rPr>
          <w:rtl w:val="0"/>
        </w:rPr>
        <w:t xml:space="preserve">        play closet_close</w:t>
      </w:r>
    </w:p>
    <w:p w:rsidR="00000000" w:rsidDel="00000000" w:rsidP="00000000" w:rsidRDefault="00000000" w:rsidRPr="00000000" w14:paraId="000010E8">
      <w:pPr>
        <w:pageBreakBefore w:val="0"/>
        <w:rPr/>
      </w:pPr>
      <w:r w:rsidDel="00000000" w:rsidR="00000000" w:rsidRPr="00000000">
        <w:rPr>
          <w:rtl w:val="0"/>
        </w:rPr>
        <w:t xml:space="preserve">        "Monika stepped out from behind me and I closed the door behind her, being sure to lock it again."</w:t>
      </w:r>
    </w:p>
    <w:p w:rsidR="00000000" w:rsidDel="00000000" w:rsidP="00000000" w:rsidRDefault="00000000" w:rsidRPr="00000000" w14:paraId="000010E9">
      <w:pPr>
        <w:pageBreakBefore w:val="0"/>
        <w:rPr/>
      </w:pPr>
      <w:r w:rsidDel="00000000" w:rsidR="00000000" w:rsidRPr="00000000">
        <w:rPr>
          <w:rtl w:val="0"/>
        </w:rPr>
        <w:t xml:space="preserve">        m 4bb "So what do you think I should get? Maybe some new skirts or maybe a flashy new bow in a spring color?"</w:t>
      </w:r>
    </w:p>
    <w:p w:rsidR="00000000" w:rsidDel="00000000" w:rsidP="00000000" w:rsidRDefault="00000000" w:rsidRPr="00000000" w14:paraId="000010EA">
      <w:pPr>
        <w:pageBreakBefore w:val="0"/>
        <w:rPr/>
      </w:pPr>
      <w:r w:rsidDel="00000000" w:rsidR="00000000" w:rsidRPr="00000000">
        <w:rPr>
          <w:rtl w:val="0"/>
        </w:rPr>
        <w:t xml:space="preserve">        m 1bk "Come on, we gotta get there now!"</w:t>
      </w:r>
    </w:p>
    <w:p w:rsidR="00000000" w:rsidDel="00000000" w:rsidP="00000000" w:rsidRDefault="00000000" w:rsidRPr="00000000" w14:paraId="000010EB">
      <w:pPr>
        <w:pageBreakBefore w:val="0"/>
        <w:rPr/>
      </w:pPr>
      <w:r w:rsidDel="00000000" w:rsidR="00000000" w:rsidRPr="00000000">
        <w:rPr>
          <w:rtl w:val="0"/>
        </w:rPr>
        <w:t xml:space="preserve">        show monika 1bj</w:t>
      </w:r>
    </w:p>
    <w:p w:rsidR="00000000" w:rsidDel="00000000" w:rsidP="00000000" w:rsidRDefault="00000000" w:rsidRPr="00000000" w14:paraId="000010EC">
      <w:pPr>
        <w:pageBreakBefore w:val="0"/>
        <w:rPr/>
      </w:pPr>
      <w:r w:rsidDel="00000000" w:rsidR="00000000" w:rsidRPr="00000000">
        <w:rPr>
          <w:rtl w:val="0"/>
        </w:rPr>
        <w:t xml:space="preserve">        mc "Monika, wait a little!"</w:t>
      </w:r>
    </w:p>
    <w:p w:rsidR="00000000" w:rsidDel="00000000" w:rsidP="00000000" w:rsidRDefault="00000000" w:rsidRPr="00000000" w14:paraId="000010ED">
      <w:pPr>
        <w:pageBreakBefore w:val="0"/>
        <w:rPr/>
      </w:pPr>
      <w:r w:rsidDel="00000000" w:rsidR="00000000" w:rsidRPr="00000000">
        <w:rPr>
          <w:rtl w:val="0"/>
        </w:rPr>
        <w:t xml:space="preserve">        show monika at lhide zorder 1</w:t>
      </w:r>
    </w:p>
    <w:p w:rsidR="00000000" w:rsidDel="00000000" w:rsidP="00000000" w:rsidRDefault="00000000" w:rsidRPr="00000000" w14:paraId="000010EE">
      <w:pPr>
        <w:pageBreakBefore w:val="0"/>
        <w:rPr/>
      </w:pPr>
      <w:r w:rsidDel="00000000" w:rsidR="00000000" w:rsidRPr="00000000">
        <w:rPr>
          <w:rtl w:val="0"/>
        </w:rPr>
        <w:t xml:space="preserve">        hide monika</w:t>
      </w:r>
    </w:p>
    <w:p w:rsidR="00000000" w:rsidDel="00000000" w:rsidP="00000000" w:rsidRDefault="00000000" w:rsidRPr="00000000" w14:paraId="000010EF">
      <w:pPr>
        <w:pageBreakBefore w:val="0"/>
        <w:rPr/>
      </w:pPr>
      <w:r w:rsidDel="00000000" w:rsidR="00000000" w:rsidRPr="00000000">
        <w:rPr>
          <w:rtl w:val="0"/>
        </w:rPr>
        <w:t xml:space="preserve">        "My cry fell on deaf ears however, as Monika took my hand and started making her way to the bus stop."</w:t>
      </w:r>
    </w:p>
    <w:p w:rsidR="00000000" w:rsidDel="00000000" w:rsidP="00000000" w:rsidRDefault="00000000" w:rsidRPr="00000000" w14:paraId="000010F0">
      <w:pPr>
        <w:pageBreakBefore w:val="0"/>
        <w:rPr/>
      </w:pPr>
      <w:r w:rsidDel="00000000" w:rsidR="00000000" w:rsidRPr="00000000">
        <w:rPr>
          <w:rtl w:val="0"/>
        </w:rPr>
        <w:t xml:space="preserve">        "I tried to keep pace with her as she seemingly ran along the sidewalk as best I could."</w:t>
      </w:r>
    </w:p>
    <w:p w:rsidR="00000000" w:rsidDel="00000000" w:rsidP="00000000" w:rsidRDefault="00000000" w:rsidRPr="00000000" w14:paraId="000010F1">
      <w:pPr>
        <w:pageBreakBefore w:val="0"/>
        <w:rPr/>
      </w:pPr>
      <w:r w:rsidDel="00000000" w:rsidR="00000000" w:rsidRPr="00000000">
        <w:rPr>
          <w:rtl w:val="0"/>
        </w:rPr>
        <w:t xml:space="preserve">        "My legs wanted to fall off but I grimmised through the slight agony."</w:t>
      </w:r>
    </w:p>
    <w:p w:rsidR="00000000" w:rsidDel="00000000" w:rsidP="00000000" w:rsidRDefault="00000000" w:rsidRPr="00000000" w14:paraId="000010F2">
      <w:pPr>
        <w:pageBreakBefore w:val="0"/>
        <w:rPr/>
      </w:pPr>
      <w:r w:rsidDel="00000000" w:rsidR="00000000" w:rsidRPr="00000000">
        <w:rPr>
          <w:rtl w:val="0"/>
        </w:rPr>
        <w:t xml:space="preserve">        scene h_residential with wipeleft_scene</w:t>
      </w:r>
    </w:p>
    <w:p w:rsidR="00000000" w:rsidDel="00000000" w:rsidP="00000000" w:rsidRDefault="00000000" w:rsidRPr="00000000" w14:paraId="000010F3">
      <w:pPr>
        <w:pageBreakBefore w:val="0"/>
        <w:rPr/>
      </w:pPr>
      <w:r w:rsidDel="00000000" w:rsidR="00000000" w:rsidRPr="00000000">
        <w:rPr>
          <w:rtl w:val="0"/>
        </w:rPr>
        <w:t xml:space="preserve">        show monika 1bj at l11</w:t>
      </w:r>
    </w:p>
    <w:p w:rsidR="00000000" w:rsidDel="00000000" w:rsidP="00000000" w:rsidRDefault="00000000" w:rsidRPr="00000000" w14:paraId="000010F4">
      <w:pPr>
        <w:pageBreakBefore w:val="0"/>
        <w:rPr/>
      </w:pPr>
      <w:r w:rsidDel="00000000" w:rsidR="00000000" w:rsidRPr="00000000">
        <w:rPr>
          <w:rtl w:val="0"/>
        </w:rPr>
        <w:t xml:space="preserve">        "After what seemed like forever we finally made it to the bus stop."</w:t>
      </w:r>
    </w:p>
    <w:p w:rsidR="00000000" w:rsidDel="00000000" w:rsidP="00000000" w:rsidRDefault="00000000" w:rsidRPr="00000000" w14:paraId="000010F5">
      <w:pPr>
        <w:pageBreakBefore w:val="0"/>
        <w:rPr/>
      </w:pPr>
      <w:r w:rsidDel="00000000" w:rsidR="00000000" w:rsidRPr="00000000">
        <w:rPr>
          <w:rtl w:val="0"/>
        </w:rPr>
        <w:t xml:space="preserve">        "I took this moment to rest and plopped down onto the closest bench."</w:t>
      </w:r>
    </w:p>
    <w:p w:rsidR="00000000" w:rsidDel="00000000" w:rsidP="00000000" w:rsidRDefault="00000000" w:rsidRPr="00000000" w14:paraId="000010F6">
      <w:pPr>
        <w:pageBreakBefore w:val="0"/>
        <w:rPr/>
      </w:pPr>
      <w:r w:rsidDel="00000000" w:rsidR="00000000" w:rsidRPr="00000000">
        <w:rPr>
          <w:rtl w:val="0"/>
        </w:rPr>
        <w:t xml:space="preserve">        m 2bd "[player], are you tired all ready?"</w:t>
      </w:r>
    </w:p>
    <w:p w:rsidR="00000000" w:rsidDel="00000000" w:rsidP="00000000" w:rsidRDefault="00000000" w:rsidRPr="00000000" w14:paraId="000010F7">
      <w:pPr>
        <w:pageBreakBefore w:val="0"/>
        <w:rPr/>
      </w:pPr>
      <w:r w:rsidDel="00000000" w:rsidR="00000000" w:rsidRPr="00000000">
        <w:rPr>
          <w:rtl w:val="0"/>
        </w:rPr>
        <w:t xml:space="preserve">        show monika 2bc</w:t>
      </w:r>
    </w:p>
    <w:p w:rsidR="00000000" w:rsidDel="00000000" w:rsidP="00000000" w:rsidRDefault="00000000" w:rsidRPr="00000000" w14:paraId="000010F8">
      <w:pPr>
        <w:pageBreakBefore w:val="0"/>
        <w:rPr/>
      </w:pPr>
      <w:r w:rsidDel="00000000" w:rsidR="00000000" w:rsidRPr="00000000">
        <w:rPr>
          <w:rtl w:val="0"/>
        </w:rPr>
        <w:t xml:space="preserve">        mc "No no, just fine, just.. resting my legs for the city."</w:t>
      </w:r>
    </w:p>
    <w:p w:rsidR="00000000" w:rsidDel="00000000" w:rsidP="00000000" w:rsidRDefault="00000000" w:rsidRPr="00000000" w14:paraId="000010F9">
      <w:pPr>
        <w:pageBreakBefore w:val="0"/>
        <w:rPr/>
      </w:pPr>
      <w:r w:rsidDel="00000000" w:rsidR="00000000" w:rsidRPr="00000000">
        <w:rPr>
          <w:rtl w:val="0"/>
        </w:rPr>
        <w:t xml:space="preserve">        m 2be1 "Okay, but don't hesitate to tell me if you need a break along the way."</w:t>
      </w:r>
    </w:p>
    <w:p w:rsidR="00000000" w:rsidDel="00000000" w:rsidP="00000000" w:rsidRDefault="00000000" w:rsidRPr="00000000" w14:paraId="000010FA">
      <w:pPr>
        <w:pageBreakBefore w:val="0"/>
        <w:rPr/>
      </w:pPr>
      <w:r w:rsidDel="00000000" w:rsidR="00000000" w:rsidRPr="00000000">
        <w:rPr>
          <w:rtl w:val="0"/>
        </w:rPr>
        <w:t xml:space="preserve">        m 4be1 "Promise?"</w:t>
      </w:r>
    </w:p>
    <w:p w:rsidR="00000000" w:rsidDel="00000000" w:rsidP="00000000" w:rsidRDefault="00000000" w:rsidRPr="00000000" w14:paraId="000010FB">
      <w:pPr>
        <w:pageBreakBefore w:val="0"/>
        <w:rPr/>
      </w:pPr>
      <w:r w:rsidDel="00000000" w:rsidR="00000000" w:rsidRPr="00000000">
        <w:rPr>
          <w:rtl w:val="0"/>
        </w:rPr>
        <w:t xml:space="preserve">        show monika 2be</w:t>
      </w:r>
    </w:p>
    <w:p w:rsidR="00000000" w:rsidDel="00000000" w:rsidP="00000000" w:rsidRDefault="00000000" w:rsidRPr="00000000" w14:paraId="000010FC">
      <w:pPr>
        <w:pageBreakBefore w:val="0"/>
        <w:rPr/>
      </w:pPr>
      <w:r w:rsidDel="00000000" w:rsidR="00000000" w:rsidRPr="00000000">
        <w:rPr>
          <w:rtl w:val="0"/>
        </w:rPr>
        <w:t xml:space="preserve">        mc "I promise I'll tell you."</w:t>
      </w:r>
    </w:p>
    <w:p w:rsidR="00000000" w:rsidDel="00000000" w:rsidP="00000000" w:rsidRDefault="00000000" w:rsidRPr="00000000" w14:paraId="000010FD">
      <w:pPr>
        <w:pageBreakBefore w:val="0"/>
        <w:rPr/>
      </w:pPr>
      <w:r w:rsidDel="00000000" w:rsidR="00000000" w:rsidRPr="00000000">
        <w:rPr>
          <w:rtl w:val="0"/>
        </w:rPr>
        <w:t xml:space="preserve">        show monika 1bj at s11</w:t>
      </w:r>
    </w:p>
    <w:p w:rsidR="00000000" w:rsidDel="00000000" w:rsidP="00000000" w:rsidRDefault="00000000" w:rsidRPr="00000000" w14:paraId="000010FE">
      <w:pPr>
        <w:pageBreakBefore w:val="0"/>
        <w:rPr/>
      </w:pPr>
      <w:r w:rsidDel="00000000" w:rsidR="00000000" w:rsidRPr="00000000">
        <w:rPr>
          <w:rtl w:val="0"/>
        </w:rPr>
        <w:t xml:space="preserve">        "Monika sits down next to me while we wait for the next bus."</w:t>
      </w:r>
    </w:p>
    <w:p w:rsidR="00000000" w:rsidDel="00000000" w:rsidP="00000000" w:rsidRDefault="00000000" w:rsidRPr="00000000" w14:paraId="000010FF">
      <w:pPr>
        <w:pageBreakBefore w:val="0"/>
        <w:rPr/>
      </w:pPr>
      <w:r w:rsidDel="00000000" w:rsidR="00000000" w:rsidRPr="00000000">
        <w:rPr>
          <w:rtl w:val="0"/>
        </w:rPr>
        <w:t xml:space="preserve">        "Even if she would want me to say I needed to rest, I don't want to look that pathetic to her."</w:t>
      </w:r>
    </w:p>
    <w:p w:rsidR="00000000" w:rsidDel="00000000" w:rsidP="00000000" w:rsidRDefault="00000000" w:rsidRPr="00000000" w14:paraId="00001100">
      <w:pPr>
        <w:pageBreakBefore w:val="0"/>
        <w:rPr/>
      </w:pPr>
      <w:r w:rsidDel="00000000" w:rsidR="00000000" w:rsidRPr="00000000">
        <w:rPr>
          <w:rtl w:val="0"/>
        </w:rPr>
        <w:t xml:space="preserve">        "It's just a simple walk, I shouldn't be an old man about it."</w:t>
      </w:r>
    </w:p>
    <w:p w:rsidR="00000000" w:rsidDel="00000000" w:rsidP="00000000" w:rsidRDefault="00000000" w:rsidRPr="00000000" w14:paraId="00001101">
      <w:pPr>
        <w:pageBreakBefore w:val="0"/>
        <w:rPr/>
      </w:pPr>
      <w:r w:rsidDel="00000000" w:rsidR="00000000" w:rsidRPr="00000000">
        <w:rPr>
          <w:rtl w:val="0"/>
        </w:rPr>
        <w:t xml:space="preserve">        "Soon enough a bus came around the corner and rolled up to our stop, opening its doors for us."</w:t>
      </w:r>
    </w:p>
    <w:p w:rsidR="00000000" w:rsidDel="00000000" w:rsidP="00000000" w:rsidRDefault="00000000" w:rsidRPr="00000000" w14:paraId="00001102">
      <w:pPr>
        <w:pageBreakBefore w:val="0"/>
        <w:rPr/>
      </w:pPr>
      <w:r w:rsidDel="00000000" w:rsidR="00000000" w:rsidRPr="00000000">
        <w:rPr>
          <w:rtl w:val="0"/>
        </w:rPr>
        <w:t xml:space="preserve">        show monika 1bb at t11</w:t>
      </w:r>
    </w:p>
    <w:p w:rsidR="00000000" w:rsidDel="00000000" w:rsidP="00000000" w:rsidRDefault="00000000" w:rsidRPr="00000000" w14:paraId="00001103">
      <w:pPr>
        <w:pageBreakBefore w:val="0"/>
        <w:rPr/>
      </w:pPr>
      <w:r w:rsidDel="00000000" w:rsidR="00000000" w:rsidRPr="00000000">
        <w:rPr>
          <w:rtl w:val="0"/>
        </w:rPr>
        <w:t xml:space="preserve">        m "Come on [player], let's get going!"</w:t>
      </w:r>
    </w:p>
    <w:p w:rsidR="00000000" w:rsidDel="00000000" w:rsidP="00000000" w:rsidRDefault="00000000" w:rsidRPr="00000000" w14:paraId="00001104">
      <w:pPr>
        <w:pageBreakBefore w:val="0"/>
        <w:rPr/>
      </w:pPr>
      <w:r w:rsidDel="00000000" w:rsidR="00000000" w:rsidRPr="00000000">
        <w:rPr>
          <w:rtl w:val="0"/>
        </w:rPr>
        <w:t xml:space="preserve">        scene downtown with wipeleft_scene</w:t>
      </w:r>
    </w:p>
    <w:p w:rsidR="00000000" w:rsidDel="00000000" w:rsidP="00000000" w:rsidRDefault="00000000" w:rsidRPr="00000000" w14:paraId="00001105">
      <w:pPr>
        <w:pageBreakBefore w:val="0"/>
        <w:rPr/>
      </w:pPr>
      <w:r w:rsidDel="00000000" w:rsidR="00000000" w:rsidRPr="00000000">
        <w:rPr>
          <w:rtl w:val="0"/>
        </w:rPr>
        <w:t xml:space="preserve">        "The bus ride downtown was a lot more enjoyable than the one from yesterday."</w:t>
      </w:r>
    </w:p>
    <w:p w:rsidR="00000000" w:rsidDel="00000000" w:rsidP="00000000" w:rsidRDefault="00000000" w:rsidRPr="00000000" w14:paraId="00001106">
      <w:pPr>
        <w:pageBreakBefore w:val="0"/>
        <w:rPr/>
      </w:pPr>
      <w:r w:rsidDel="00000000" w:rsidR="00000000" w:rsidRPr="00000000">
        <w:rPr>
          <w:rtl w:val="0"/>
        </w:rPr>
        <w:t xml:space="preserve">        "Mostly because I had Monika sitting next to me through the whole trip, but also it wasn't as cramped as yesterday."</w:t>
      </w:r>
    </w:p>
    <w:p w:rsidR="00000000" w:rsidDel="00000000" w:rsidP="00000000" w:rsidRDefault="00000000" w:rsidRPr="00000000" w14:paraId="00001107">
      <w:pPr>
        <w:pageBreakBefore w:val="0"/>
        <w:rPr/>
      </w:pPr>
      <w:r w:rsidDel="00000000" w:rsidR="00000000" w:rsidRPr="00000000">
        <w:rPr>
          <w:rtl w:val="0"/>
        </w:rPr>
        <w:t xml:space="preserve">        show monika 2bb at l11 zorder 1</w:t>
      </w:r>
    </w:p>
    <w:p w:rsidR="00000000" w:rsidDel="00000000" w:rsidP="00000000" w:rsidRDefault="00000000" w:rsidRPr="00000000" w14:paraId="00001108">
      <w:pPr>
        <w:pageBreakBefore w:val="0"/>
        <w:rPr/>
      </w:pPr>
      <w:r w:rsidDel="00000000" w:rsidR="00000000" w:rsidRPr="00000000">
        <w:rPr>
          <w:rtl w:val="0"/>
        </w:rPr>
        <w:t xml:space="preserve">        m "Come on [player], the shop is this way!"</w:t>
      </w:r>
    </w:p>
    <w:p w:rsidR="00000000" w:rsidDel="00000000" w:rsidP="00000000" w:rsidRDefault="00000000" w:rsidRPr="00000000" w14:paraId="00001109">
      <w:pPr>
        <w:pageBreakBefore w:val="0"/>
        <w:rPr/>
      </w:pPr>
      <w:r w:rsidDel="00000000" w:rsidR="00000000" w:rsidRPr="00000000">
        <w:rPr>
          <w:rtl w:val="0"/>
        </w:rPr>
        <w:t xml:space="preserve">        show monika 1bj</w:t>
      </w:r>
    </w:p>
    <w:p w:rsidR="00000000" w:rsidDel="00000000" w:rsidP="00000000" w:rsidRDefault="00000000" w:rsidRPr="00000000" w14:paraId="0000110A">
      <w:pPr>
        <w:pageBreakBefore w:val="0"/>
        <w:rPr/>
      </w:pPr>
      <w:r w:rsidDel="00000000" w:rsidR="00000000" w:rsidRPr="00000000">
        <w:rPr>
          <w:rtl w:val="0"/>
        </w:rPr>
        <w:t xml:space="preserve">        "Monika immediately grabbed my hand and started making her way into the downtown area, dragging me along with her."</w:t>
      </w:r>
    </w:p>
    <w:p w:rsidR="00000000" w:rsidDel="00000000" w:rsidP="00000000" w:rsidRDefault="00000000" w:rsidRPr="00000000" w14:paraId="0000110B">
      <w:pPr>
        <w:pageBreakBefore w:val="0"/>
        <w:rPr/>
      </w:pPr>
      <w:r w:rsidDel="00000000" w:rsidR="00000000" w:rsidRPr="00000000">
        <w:rPr>
          <w:rtl w:val="0"/>
        </w:rPr>
        <w:t xml:space="preserve">        "The crowds today were also less cramped on the sidewalk, allowing Monika to slip through them with me in tow."</w:t>
      </w:r>
    </w:p>
    <w:p w:rsidR="00000000" w:rsidDel="00000000" w:rsidP="00000000" w:rsidRDefault="00000000" w:rsidRPr="00000000" w14:paraId="0000110C">
      <w:pPr>
        <w:pageBreakBefore w:val="0"/>
        <w:rPr/>
      </w:pPr>
      <w:r w:rsidDel="00000000" w:rsidR="00000000" w:rsidRPr="00000000">
        <w:rPr>
          <w:rtl w:val="0"/>
        </w:rPr>
        <w:t xml:space="preserve">        m 1bk "Isn't it so nice out today, [player]! Sun shining, the streets full of people."</w:t>
      </w:r>
    </w:p>
    <w:p w:rsidR="00000000" w:rsidDel="00000000" w:rsidP="00000000" w:rsidRDefault="00000000" w:rsidRPr="00000000" w14:paraId="0000110D">
      <w:pPr>
        <w:pageBreakBefore w:val="0"/>
        <w:rPr/>
      </w:pPr>
      <w:r w:rsidDel="00000000" w:rsidR="00000000" w:rsidRPr="00000000">
        <w:rPr>
          <w:rtl w:val="0"/>
        </w:rPr>
        <w:t xml:space="preserve">        show monika 1ba</w:t>
      </w:r>
    </w:p>
    <w:p w:rsidR="00000000" w:rsidDel="00000000" w:rsidP="00000000" w:rsidRDefault="00000000" w:rsidRPr="00000000" w14:paraId="0000110E">
      <w:pPr>
        <w:pageBreakBefore w:val="0"/>
        <w:rPr/>
      </w:pPr>
      <w:r w:rsidDel="00000000" w:rsidR="00000000" w:rsidRPr="00000000">
        <w:rPr>
          <w:rtl w:val="0"/>
        </w:rPr>
        <w:t xml:space="preserve">        mc "Yeah, nice change of pace from the snow and cold."</w:t>
      </w:r>
    </w:p>
    <w:p w:rsidR="00000000" w:rsidDel="00000000" w:rsidP="00000000" w:rsidRDefault="00000000" w:rsidRPr="00000000" w14:paraId="0000110F">
      <w:pPr>
        <w:pageBreakBefore w:val="0"/>
        <w:rPr/>
      </w:pPr>
      <w:r w:rsidDel="00000000" w:rsidR="00000000" w:rsidRPr="00000000">
        <w:rPr>
          <w:rtl w:val="0"/>
        </w:rPr>
        <w:t xml:space="preserve">        m 3bb "Absolutely, and I can finally start to use my summer fashion!"</w:t>
      </w:r>
    </w:p>
    <w:p w:rsidR="00000000" w:rsidDel="00000000" w:rsidP="00000000" w:rsidRDefault="00000000" w:rsidRPr="00000000" w14:paraId="00001110">
      <w:pPr>
        <w:pageBreakBefore w:val="0"/>
        <w:rPr/>
      </w:pPr>
      <w:r w:rsidDel="00000000" w:rsidR="00000000" w:rsidRPr="00000000">
        <w:rPr>
          <w:rtl w:val="0"/>
        </w:rPr>
        <w:t xml:space="preserve">        m 1bl "It's been too long since I could wear any of it."</w:t>
      </w:r>
    </w:p>
    <w:p w:rsidR="00000000" w:rsidDel="00000000" w:rsidP="00000000" w:rsidRDefault="00000000" w:rsidRPr="00000000" w14:paraId="00001111">
      <w:pPr>
        <w:pageBreakBefore w:val="0"/>
        <w:rPr/>
      </w:pPr>
      <w:r w:rsidDel="00000000" w:rsidR="00000000" w:rsidRPr="00000000">
        <w:rPr>
          <w:rtl w:val="0"/>
        </w:rPr>
        <w:t xml:space="preserve">        m 1bk "And this new stuff will make my selection even better! Ahaha~"</w:t>
      </w:r>
    </w:p>
    <w:p w:rsidR="00000000" w:rsidDel="00000000" w:rsidP="00000000" w:rsidRDefault="00000000" w:rsidRPr="00000000" w14:paraId="00001112">
      <w:pPr>
        <w:pageBreakBefore w:val="0"/>
        <w:rPr/>
      </w:pPr>
      <w:r w:rsidDel="00000000" w:rsidR="00000000" w:rsidRPr="00000000">
        <w:rPr>
          <w:rtl w:val="0"/>
        </w:rPr>
        <w:t xml:space="preserve">        m 3bb "This way, we'll reach the place faster if we turn over here."</w:t>
      </w:r>
    </w:p>
    <w:p w:rsidR="00000000" w:rsidDel="00000000" w:rsidP="00000000" w:rsidRDefault="00000000" w:rsidRPr="00000000" w14:paraId="00001113">
      <w:pPr>
        <w:pageBreakBefore w:val="0"/>
        <w:rPr/>
      </w:pPr>
      <w:r w:rsidDel="00000000" w:rsidR="00000000" w:rsidRPr="00000000">
        <w:rPr>
          <w:rtl w:val="0"/>
        </w:rPr>
        <w:t xml:space="preserve">        scene downtown_2 with wipeleft_scene</w:t>
      </w:r>
    </w:p>
    <w:p w:rsidR="00000000" w:rsidDel="00000000" w:rsidP="00000000" w:rsidRDefault="00000000" w:rsidRPr="00000000" w14:paraId="00001114">
      <w:pPr>
        <w:pageBreakBefore w:val="0"/>
        <w:rPr/>
      </w:pPr>
      <w:r w:rsidDel="00000000" w:rsidR="00000000" w:rsidRPr="00000000">
        <w:rPr>
          <w:rtl w:val="0"/>
        </w:rPr>
        <w:t xml:space="preserve">        show monika 1ba at l11</w:t>
      </w:r>
    </w:p>
    <w:p w:rsidR="00000000" w:rsidDel="00000000" w:rsidP="00000000" w:rsidRDefault="00000000" w:rsidRPr="00000000" w14:paraId="00001115">
      <w:pPr>
        <w:pageBreakBefore w:val="0"/>
        <w:rPr/>
      </w:pPr>
      <w:r w:rsidDel="00000000" w:rsidR="00000000" w:rsidRPr="00000000">
        <w:rPr>
          <w:rtl w:val="0"/>
        </w:rPr>
        <w:t xml:space="preserve">        "Monika guided me through the city streets and we reached the center of downtown for my second time this weekend."</w:t>
      </w:r>
    </w:p>
    <w:p w:rsidR="00000000" w:rsidDel="00000000" w:rsidP="00000000" w:rsidRDefault="00000000" w:rsidRPr="00000000" w14:paraId="00001116">
      <w:pPr>
        <w:pageBreakBefore w:val="0"/>
        <w:rPr/>
      </w:pPr>
      <w:r w:rsidDel="00000000" w:rsidR="00000000" w:rsidRPr="00000000">
        <w:rPr>
          <w:rtl w:val="0"/>
        </w:rPr>
        <w:t xml:space="preserve">        "Compared to yesterday there was far fewer people than before, making navigation the strip a breeze."</w:t>
      </w:r>
    </w:p>
    <w:p w:rsidR="00000000" w:rsidDel="00000000" w:rsidP="00000000" w:rsidRDefault="00000000" w:rsidRPr="00000000" w14:paraId="00001117">
      <w:pPr>
        <w:pageBreakBefore w:val="0"/>
        <w:rPr/>
      </w:pPr>
      <w:r w:rsidDel="00000000" w:rsidR="00000000" w:rsidRPr="00000000">
        <w:rPr>
          <w:rtl w:val="0"/>
        </w:rPr>
        <w:t xml:space="preserve">        m 3bb "Ah, we're here!"</w:t>
      </w:r>
    </w:p>
    <w:p w:rsidR="00000000" w:rsidDel="00000000" w:rsidP="00000000" w:rsidRDefault="00000000" w:rsidRPr="00000000" w14:paraId="00001118">
      <w:pPr>
        <w:pageBreakBefore w:val="0"/>
        <w:rPr/>
      </w:pPr>
      <w:r w:rsidDel="00000000" w:rsidR="00000000" w:rsidRPr="00000000">
        <w:rPr>
          <w:rtl w:val="0"/>
        </w:rPr>
        <w:t xml:space="preserve">        show monika 2ba</w:t>
      </w:r>
    </w:p>
    <w:p w:rsidR="00000000" w:rsidDel="00000000" w:rsidP="00000000" w:rsidRDefault="00000000" w:rsidRPr="00000000" w14:paraId="00001119">
      <w:pPr>
        <w:pageBreakBefore w:val="0"/>
        <w:rPr/>
      </w:pPr>
      <w:r w:rsidDel="00000000" w:rsidR="00000000" w:rsidRPr="00000000">
        <w:rPr>
          <w:rtl w:val="0"/>
        </w:rPr>
        <w:t xml:space="preserve">        "Monika stopped us in front of a large outlet store, signs all along the storefront boasting of the great deals behind the door."</w:t>
      </w:r>
    </w:p>
    <w:p w:rsidR="00000000" w:rsidDel="00000000" w:rsidP="00000000" w:rsidRDefault="00000000" w:rsidRPr="00000000" w14:paraId="0000111A">
      <w:pPr>
        <w:pageBreakBefore w:val="0"/>
        <w:rPr/>
      </w:pPr>
      <w:r w:rsidDel="00000000" w:rsidR="00000000" w:rsidRPr="00000000">
        <w:rPr>
          <w:rtl w:val="0"/>
        </w:rPr>
        <w:t xml:space="preserve">        m 1bk "Come on, let's see what they got!"</w:t>
      </w:r>
    </w:p>
    <w:p w:rsidR="00000000" w:rsidDel="00000000" w:rsidP="00000000" w:rsidRDefault="00000000" w:rsidRPr="00000000" w14:paraId="0000111B">
      <w:pPr>
        <w:pageBreakBefore w:val="0"/>
        <w:rPr/>
      </w:pPr>
      <w:r w:rsidDel="00000000" w:rsidR="00000000" w:rsidRPr="00000000">
        <w:rPr>
          <w:rtl w:val="0"/>
        </w:rPr>
        <w:t xml:space="preserve">        scene clothingstore with wipeleft_scene</w:t>
      </w:r>
    </w:p>
    <w:p w:rsidR="00000000" w:rsidDel="00000000" w:rsidP="00000000" w:rsidRDefault="00000000" w:rsidRPr="00000000" w14:paraId="0000111C">
      <w:pPr>
        <w:pageBreakBefore w:val="0"/>
        <w:rPr/>
      </w:pPr>
      <w:r w:rsidDel="00000000" w:rsidR="00000000" w:rsidRPr="00000000">
        <w:rPr>
          <w:rtl w:val="0"/>
        </w:rPr>
        <w:t xml:space="preserve">        show monika 1bd at l11</w:t>
      </w:r>
    </w:p>
    <w:p w:rsidR="00000000" w:rsidDel="00000000" w:rsidP="00000000" w:rsidRDefault="00000000" w:rsidRPr="00000000" w14:paraId="0000111D">
      <w:pPr>
        <w:pageBreakBefore w:val="0"/>
        <w:rPr/>
      </w:pPr>
      <w:r w:rsidDel="00000000" w:rsidR="00000000" w:rsidRPr="00000000">
        <w:rPr>
          <w:rtl w:val="0"/>
        </w:rPr>
        <w:t xml:space="preserve">        "We stepped into the store and Monika stopped and gazed around the sales floor, her mouth wide open."</w:t>
      </w:r>
    </w:p>
    <w:p w:rsidR="00000000" w:rsidDel="00000000" w:rsidP="00000000" w:rsidRDefault="00000000" w:rsidRPr="00000000" w14:paraId="0000111E">
      <w:pPr>
        <w:pageBreakBefore w:val="0"/>
        <w:rPr/>
      </w:pPr>
      <w:r w:rsidDel="00000000" w:rsidR="00000000" w:rsidRPr="00000000">
        <w:rPr>
          <w:rtl w:val="0"/>
        </w:rPr>
        <w:t xml:space="preserve">        show monika 1bc at h11</w:t>
      </w:r>
    </w:p>
    <w:p w:rsidR="00000000" w:rsidDel="00000000" w:rsidP="00000000" w:rsidRDefault="00000000" w:rsidRPr="00000000" w14:paraId="0000111F">
      <w:pPr>
        <w:pageBreakBefore w:val="0"/>
        <w:rPr/>
      </w:pPr>
      <w:r w:rsidDel="00000000" w:rsidR="00000000" w:rsidRPr="00000000">
        <w:rPr>
          <w:rtl w:val="0"/>
        </w:rPr>
        <w:t xml:space="preserve">        mc "Overwhelmed a bit?"</w:t>
      </w:r>
    </w:p>
    <w:p w:rsidR="00000000" w:rsidDel="00000000" w:rsidP="00000000" w:rsidRDefault="00000000" w:rsidRPr="00000000" w14:paraId="00001120">
      <w:pPr>
        <w:pageBreakBefore w:val="0"/>
        <w:rPr/>
      </w:pPr>
      <w:r w:rsidDel="00000000" w:rsidR="00000000" w:rsidRPr="00000000">
        <w:rPr>
          <w:rtl w:val="0"/>
        </w:rPr>
        <w:t xml:space="preserve">        m 2bn "No no, just thinking of what to look at first..."</w:t>
      </w:r>
    </w:p>
    <w:p w:rsidR="00000000" w:rsidDel="00000000" w:rsidP="00000000" w:rsidRDefault="00000000" w:rsidRPr="00000000" w14:paraId="00001121">
      <w:pPr>
        <w:pageBreakBefore w:val="0"/>
        <w:rPr/>
      </w:pPr>
      <w:r w:rsidDel="00000000" w:rsidR="00000000" w:rsidRPr="00000000">
        <w:rPr>
          <w:rtl w:val="0"/>
        </w:rPr>
        <w:t xml:space="preserve">        m 2be1 "There's just so much I could get here."</w:t>
      </w:r>
    </w:p>
    <w:p w:rsidR="00000000" w:rsidDel="00000000" w:rsidP="00000000" w:rsidRDefault="00000000" w:rsidRPr="00000000" w14:paraId="00001122">
      <w:pPr>
        <w:pageBreakBefore w:val="0"/>
        <w:rPr/>
      </w:pPr>
      <w:r w:rsidDel="00000000" w:rsidR="00000000" w:rsidRPr="00000000">
        <w:rPr>
          <w:rtl w:val="0"/>
        </w:rPr>
        <w:t xml:space="preserve">show monika 2bc</w:t>
      </w:r>
    </w:p>
    <w:p w:rsidR="00000000" w:rsidDel="00000000" w:rsidP="00000000" w:rsidRDefault="00000000" w:rsidRPr="00000000" w14:paraId="00001123">
      <w:pPr>
        <w:pageBreakBefore w:val="0"/>
        <w:rPr/>
      </w:pPr>
      <w:r w:rsidDel="00000000" w:rsidR="00000000" w:rsidRPr="00000000">
        <w:rPr>
          <w:rtl w:val="0"/>
        </w:rPr>
        <w:t xml:space="preserve">        mc "Well how about we check out the summer stuff like you wanted to, then we can go from there?"</w:t>
      </w:r>
    </w:p>
    <w:p w:rsidR="00000000" w:rsidDel="00000000" w:rsidP="00000000" w:rsidRDefault="00000000" w:rsidRPr="00000000" w14:paraId="00001124">
      <w:pPr>
        <w:pageBreakBefore w:val="0"/>
        <w:rPr/>
      </w:pPr>
      <w:r w:rsidDel="00000000" w:rsidR="00000000" w:rsidRPr="00000000">
        <w:rPr>
          <w:rtl w:val="0"/>
        </w:rPr>
        <w:t xml:space="preserve">        m 4bb "Alright, we'll do that!"</w:t>
      </w:r>
    </w:p>
    <w:p w:rsidR="00000000" w:rsidDel="00000000" w:rsidP="00000000" w:rsidRDefault="00000000" w:rsidRPr="00000000" w14:paraId="00001125">
      <w:pPr>
        <w:pageBreakBefore w:val="0"/>
        <w:rPr/>
      </w:pPr>
      <w:r w:rsidDel="00000000" w:rsidR="00000000" w:rsidRPr="00000000">
        <w:rPr>
          <w:rtl w:val="0"/>
        </w:rPr>
        <w:t xml:space="preserve">        m 1bk "It's this way, come on!"</w:t>
      </w:r>
    </w:p>
    <w:p w:rsidR="00000000" w:rsidDel="00000000" w:rsidP="00000000" w:rsidRDefault="00000000" w:rsidRPr="00000000" w14:paraId="00001126">
      <w:pPr>
        <w:pageBreakBefore w:val="0"/>
        <w:rPr/>
      </w:pPr>
      <w:r w:rsidDel="00000000" w:rsidR="00000000" w:rsidRPr="00000000">
        <w:rPr>
          <w:rtl w:val="0"/>
        </w:rPr>
        <w:t xml:space="preserve">        show monika 1bj</w:t>
      </w:r>
    </w:p>
    <w:p w:rsidR="00000000" w:rsidDel="00000000" w:rsidP="00000000" w:rsidRDefault="00000000" w:rsidRPr="00000000" w14:paraId="00001127">
      <w:pPr>
        <w:pageBreakBefore w:val="0"/>
        <w:rPr/>
      </w:pPr>
      <w:r w:rsidDel="00000000" w:rsidR="00000000" w:rsidRPr="00000000">
        <w:rPr>
          <w:rtl w:val="0"/>
        </w:rPr>
        <w:t xml:space="preserve">        "Monika took my arm and started toward the section under a large sign saying:\"Women's Summer Wardrobe\"."</w:t>
      </w:r>
    </w:p>
    <w:p w:rsidR="00000000" w:rsidDel="00000000" w:rsidP="00000000" w:rsidRDefault="00000000" w:rsidRPr="00000000" w14:paraId="00001128">
      <w:pPr>
        <w:pageBreakBefore w:val="0"/>
        <w:rPr/>
      </w:pPr>
      <w:r w:rsidDel="00000000" w:rsidR="00000000" w:rsidRPr="00000000">
        <w:rPr>
          <w:rtl w:val="0"/>
        </w:rPr>
        <w:t xml:space="preserve">        "I tried to keep a smile on my face as we walked, but I had a bad feeling about this."</w:t>
      </w:r>
    </w:p>
    <w:p w:rsidR="00000000" w:rsidDel="00000000" w:rsidP="00000000" w:rsidRDefault="00000000" w:rsidRPr="00000000" w14:paraId="00001129">
      <w:pPr>
        <w:pageBreakBefore w:val="0"/>
        <w:rPr/>
      </w:pPr>
      <w:r w:rsidDel="00000000" w:rsidR="00000000" w:rsidRPr="00000000">
        <w:rPr>
          <w:rtl w:val="0"/>
        </w:rPr>
        <w:t xml:space="preserve">        scene clothingstore with wipeleft_scene</w:t>
      </w:r>
    </w:p>
    <w:p w:rsidR="00000000" w:rsidDel="00000000" w:rsidP="00000000" w:rsidRDefault="00000000" w:rsidRPr="00000000" w14:paraId="0000112A">
      <w:pPr>
        <w:pageBreakBefore w:val="0"/>
        <w:rPr/>
      </w:pPr>
      <w:r w:rsidDel="00000000" w:rsidR="00000000" w:rsidRPr="00000000">
        <w:rPr>
          <w:rtl w:val="0"/>
        </w:rPr>
        <w:t xml:space="preserve">        "After what felt like an eternity Monika had worked her way through most of the clothing she picked out and took them over to the fitting booths."</w:t>
      </w:r>
    </w:p>
    <w:p w:rsidR="00000000" w:rsidDel="00000000" w:rsidP="00000000" w:rsidRDefault="00000000" w:rsidRPr="00000000" w14:paraId="0000112B">
      <w:pPr>
        <w:pageBreakBefore w:val="0"/>
        <w:rPr/>
      </w:pPr>
      <w:r w:rsidDel="00000000" w:rsidR="00000000" w:rsidRPr="00000000">
        <w:rPr>
          <w:rtl w:val="0"/>
        </w:rPr>
        <w:t xml:space="preserve">        "She sat me just outside of it while she tried each outfit, claiming I wasn't getting any free shows."</w:t>
      </w:r>
    </w:p>
    <w:p w:rsidR="00000000" w:rsidDel="00000000" w:rsidP="00000000" w:rsidRDefault="00000000" w:rsidRPr="00000000" w14:paraId="0000112C">
      <w:pPr>
        <w:pageBreakBefore w:val="0"/>
        <w:rPr/>
      </w:pPr>
      <w:r w:rsidDel="00000000" w:rsidR="00000000" w:rsidRPr="00000000">
        <w:rPr>
          <w:rtl w:val="0"/>
        </w:rPr>
        <w:t xml:space="preserve">        "\"Well, at least today~\" she said before she jumped into the booth giggling."</w:t>
      </w:r>
    </w:p>
    <w:p w:rsidR="00000000" w:rsidDel="00000000" w:rsidP="00000000" w:rsidRDefault="00000000" w:rsidRPr="00000000" w14:paraId="0000112D">
      <w:pPr>
        <w:pageBreakBefore w:val="0"/>
        <w:rPr/>
      </w:pPr>
      <w:r w:rsidDel="00000000" w:rsidR="00000000" w:rsidRPr="00000000">
        <w:rPr>
          <w:rtl w:val="0"/>
        </w:rPr>
        <w:t xml:space="preserve">        "As much as I jokingly protested with her, my legs rejoiced at a chance to sit down."</w:t>
      </w:r>
    </w:p>
    <w:p w:rsidR="00000000" w:rsidDel="00000000" w:rsidP="00000000" w:rsidRDefault="00000000" w:rsidRPr="00000000" w14:paraId="0000112E">
      <w:pPr>
        <w:pageBreakBefore w:val="0"/>
        <w:rPr/>
      </w:pPr>
      <w:r w:rsidDel="00000000" w:rsidR="00000000" w:rsidRPr="00000000">
        <w:rPr>
          <w:rtl w:val="0"/>
        </w:rPr>
        <w:t xml:space="preserve">        "I almost decided to rest my eyes as well before Monika piped up from the other side of the door."</w:t>
      </w:r>
    </w:p>
    <w:p w:rsidR="00000000" w:rsidDel="00000000" w:rsidP="00000000" w:rsidRDefault="00000000" w:rsidRPr="00000000" w14:paraId="0000112F">
      <w:pPr>
        <w:pageBreakBefore w:val="0"/>
        <w:rPr/>
      </w:pPr>
      <w:r w:rsidDel="00000000" w:rsidR="00000000" w:rsidRPr="00000000">
        <w:rPr>
          <w:rtl w:val="0"/>
        </w:rPr>
        <w:t xml:space="preserve">        m "Okay [player], I think this is the last one!"</w:t>
      </w:r>
    </w:p>
    <w:p w:rsidR="00000000" w:rsidDel="00000000" w:rsidP="00000000" w:rsidRDefault="00000000" w:rsidRPr="00000000" w14:paraId="00001130">
      <w:pPr>
        <w:pageBreakBefore w:val="0"/>
        <w:rPr/>
      </w:pPr>
      <w:r w:rsidDel="00000000" w:rsidR="00000000" w:rsidRPr="00000000">
        <w:rPr>
          <w:rtl w:val="0"/>
        </w:rPr>
        <w:t xml:space="preserve">        m "Are you ready?"</w:t>
      </w:r>
    </w:p>
    <w:p w:rsidR="00000000" w:rsidDel="00000000" w:rsidP="00000000" w:rsidRDefault="00000000" w:rsidRPr="00000000" w14:paraId="00001131">
      <w:pPr>
        <w:pageBreakBefore w:val="0"/>
        <w:rPr/>
      </w:pPr>
      <w:r w:rsidDel="00000000" w:rsidR="00000000" w:rsidRPr="00000000">
        <w:rPr>
          <w:rtl w:val="0"/>
        </w:rPr>
        <w:t xml:space="preserve">        mc "Ready as I'll ever be."</w:t>
      </w:r>
    </w:p>
    <w:p w:rsidR="00000000" w:rsidDel="00000000" w:rsidP="00000000" w:rsidRDefault="00000000" w:rsidRPr="00000000" w14:paraId="00001132">
      <w:pPr>
        <w:pageBreakBefore w:val="0"/>
        <w:rPr/>
      </w:pPr>
      <w:r w:rsidDel="00000000" w:rsidR="00000000" w:rsidRPr="00000000">
        <w:rPr>
          <w:rtl w:val="0"/>
        </w:rPr>
        <w:t xml:space="preserve">        show monika 2ce at l11</w:t>
      </w:r>
    </w:p>
    <w:p w:rsidR="00000000" w:rsidDel="00000000" w:rsidP="00000000" w:rsidRDefault="00000000" w:rsidRPr="00000000" w14:paraId="00001133">
      <w:pPr>
        <w:pageBreakBefore w:val="0"/>
        <w:rPr/>
      </w:pPr>
      <w:r w:rsidDel="00000000" w:rsidR="00000000" w:rsidRPr="00000000">
        <w:rPr>
          <w:rtl w:val="0"/>
        </w:rPr>
        <w:t xml:space="preserve">        "Monika stepped out of the booth and my eyes widened in amazement."</w:t>
      </w:r>
    </w:p>
    <w:p w:rsidR="00000000" w:rsidDel="00000000" w:rsidP="00000000" w:rsidRDefault="00000000" w:rsidRPr="00000000" w14:paraId="00001134">
      <w:pPr>
        <w:pageBreakBefore w:val="0"/>
        <w:rPr/>
      </w:pPr>
      <w:r w:rsidDel="00000000" w:rsidR="00000000" w:rsidRPr="00000000">
        <w:rPr>
          <w:rtl w:val="0"/>
        </w:rPr>
        <w:t xml:space="preserve">        show monika 2cm</w:t>
      </w:r>
    </w:p>
    <w:p w:rsidR="00000000" w:rsidDel="00000000" w:rsidP="00000000" w:rsidRDefault="00000000" w:rsidRPr="00000000" w14:paraId="00001135">
      <w:pPr>
        <w:pageBreakBefore w:val="0"/>
        <w:rPr/>
      </w:pPr>
      <w:r w:rsidDel="00000000" w:rsidR="00000000" w:rsidRPr="00000000">
        <w:rPr>
          <w:rtl w:val="0"/>
        </w:rPr>
        <w:t xml:space="preserve">        "The tank top and jean shorts she picked out looked even better than I had expected them to."</w:t>
      </w:r>
    </w:p>
    <w:p w:rsidR="00000000" w:rsidDel="00000000" w:rsidP="00000000" w:rsidRDefault="00000000" w:rsidRPr="00000000" w14:paraId="00001136">
      <w:pPr>
        <w:pageBreakBefore w:val="0"/>
        <w:rPr/>
      </w:pPr>
      <w:r w:rsidDel="00000000" w:rsidR="00000000" w:rsidRPr="00000000">
        <w:rPr>
          <w:rtl w:val="0"/>
        </w:rPr>
        <w:t xml:space="preserve">        if gift == 2:</w:t>
      </w:r>
    </w:p>
    <w:p w:rsidR="00000000" w:rsidDel="00000000" w:rsidP="00000000" w:rsidRDefault="00000000" w:rsidRPr="00000000" w14:paraId="00001137">
      <w:pPr>
        <w:pageBreakBefore w:val="0"/>
        <w:rPr/>
      </w:pPr>
      <w:r w:rsidDel="00000000" w:rsidR="00000000" w:rsidRPr="00000000">
        <w:rPr>
          <w:rtl w:val="0"/>
        </w:rPr>
        <w:t xml:space="preserve">            "Even the way the necklace from Christmas glistened in the light made her seem to glow."</w:t>
      </w:r>
    </w:p>
    <w:p w:rsidR="00000000" w:rsidDel="00000000" w:rsidP="00000000" w:rsidRDefault="00000000" w:rsidRPr="00000000" w14:paraId="00001138">
      <w:pPr>
        <w:pageBreakBefore w:val="0"/>
        <w:rPr/>
      </w:pPr>
      <w:r w:rsidDel="00000000" w:rsidR="00000000" w:rsidRPr="00000000">
        <w:rPr>
          <w:rtl w:val="0"/>
        </w:rPr>
        <w:t xml:space="preserve">        "It was all so mesmerizing."</w:t>
      </w:r>
    </w:p>
    <w:p w:rsidR="00000000" w:rsidDel="00000000" w:rsidP="00000000" w:rsidRDefault="00000000" w:rsidRPr="00000000" w14:paraId="00001139">
      <w:pPr>
        <w:pageBreakBefore w:val="0"/>
        <w:rPr/>
      </w:pPr>
      <w:r w:rsidDel="00000000" w:rsidR="00000000" w:rsidRPr="00000000">
        <w:rPr>
          <w:rtl w:val="0"/>
        </w:rPr>
        <w:t xml:space="preserve">        m 2cn "[player], it's not nice to stare you know."</w:t>
      </w:r>
    </w:p>
    <w:p w:rsidR="00000000" w:rsidDel="00000000" w:rsidP="00000000" w:rsidRDefault="00000000" w:rsidRPr="00000000" w14:paraId="0000113A">
      <w:pPr>
        <w:pageBreakBefore w:val="0"/>
        <w:rPr/>
      </w:pPr>
      <w:r w:rsidDel="00000000" w:rsidR="00000000" w:rsidRPr="00000000">
        <w:rPr>
          <w:rtl w:val="0"/>
        </w:rPr>
        <w:t xml:space="preserve">        show monika 2cm</w:t>
      </w:r>
    </w:p>
    <w:p w:rsidR="00000000" w:rsidDel="00000000" w:rsidP="00000000" w:rsidRDefault="00000000" w:rsidRPr="00000000" w14:paraId="0000113B">
      <w:pPr>
        <w:pageBreakBefore w:val="0"/>
        <w:rPr/>
      </w:pPr>
      <w:r w:rsidDel="00000000" w:rsidR="00000000" w:rsidRPr="00000000">
        <w:rPr>
          <w:rtl w:val="0"/>
        </w:rPr>
        <w:t xml:space="preserve">        mc "O-Oh, I'm sorry! I just..."</w:t>
      </w:r>
    </w:p>
    <w:p w:rsidR="00000000" w:rsidDel="00000000" w:rsidP="00000000" w:rsidRDefault="00000000" w:rsidRPr="00000000" w14:paraId="0000113C">
      <w:pPr>
        <w:pageBreakBefore w:val="0"/>
        <w:rPr/>
      </w:pPr>
      <w:r w:rsidDel="00000000" w:rsidR="00000000" w:rsidRPr="00000000">
        <w:rPr>
          <w:rtl w:val="0"/>
        </w:rPr>
        <w:t xml:space="preserve">        show monika 2ce</w:t>
      </w:r>
    </w:p>
    <w:p w:rsidR="00000000" w:rsidDel="00000000" w:rsidP="00000000" w:rsidRDefault="00000000" w:rsidRPr="00000000" w14:paraId="0000113D">
      <w:pPr>
        <w:pageBreakBefore w:val="0"/>
        <w:rPr/>
      </w:pPr>
      <w:r w:rsidDel="00000000" w:rsidR="00000000" w:rsidRPr="00000000">
        <w:rPr>
          <w:rtl w:val="0"/>
        </w:rPr>
        <w:t xml:space="preserve">        mc "I really like the outfit."</w:t>
      </w:r>
    </w:p>
    <w:p w:rsidR="00000000" w:rsidDel="00000000" w:rsidP="00000000" w:rsidRDefault="00000000" w:rsidRPr="00000000" w14:paraId="0000113E">
      <w:pPr>
        <w:pageBreakBefore w:val="0"/>
        <w:rPr/>
      </w:pPr>
      <w:r w:rsidDel="00000000" w:rsidR="00000000" w:rsidRPr="00000000">
        <w:rPr>
          <w:rtl w:val="0"/>
        </w:rPr>
        <w:t xml:space="preserve">        m 2ck "I'm really glad, I was hoping you would like this one in particular."</w:t>
      </w:r>
    </w:p>
    <w:p w:rsidR="00000000" w:rsidDel="00000000" w:rsidP="00000000" w:rsidRDefault="00000000" w:rsidRPr="00000000" w14:paraId="0000113F">
      <w:pPr>
        <w:pageBreakBefore w:val="0"/>
        <w:rPr/>
      </w:pPr>
      <w:r w:rsidDel="00000000" w:rsidR="00000000" w:rsidRPr="00000000">
        <w:rPr>
          <w:rtl w:val="0"/>
        </w:rPr>
        <w:t xml:space="preserve">        m 7a1 "I picked it just for you, ahaha~"</w:t>
      </w:r>
    </w:p>
    <w:p w:rsidR="00000000" w:rsidDel="00000000" w:rsidP="00000000" w:rsidRDefault="00000000" w:rsidRPr="00000000" w14:paraId="00001140">
      <w:pPr>
        <w:pageBreakBefore w:val="0"/>
        <w:rPr/>
      </w:pPr>
      <w:r w:rsidDel="00000000" w:rsidR="00000000" w:rsidRPr="00000000">
        <w:rPr>
          <w:rtl w:val="0"/>
        </w:rPr>
        <w:t xml:space="preserve">        show monika 1cj</w:t>
      </w:r>
    </w:p>
    <w:p w:rsidR="00000000" w:rsidDel="00000000" w:rsidP="00000000" w:rsidRDefault="00000000" w:rsidRPr="00000000" w14:paraId="00001141">
      <w:pPr>
        <w:pageBreakBefore w:val="0"/>
        <w:rPr/>
      </w:pPr>
      <w:r w:rsidDel="00000000" w:rsidR="00000000" w:rsidRPr="00000000">
        <w:rPr>
          <w:rtl w:val="0"/>
        </w:rPr>
        <w:t xml:space="preserve">        mc "I'd say you hit it right on the head."</w:t>
      </w:r>
    </w:p>
    <w:p w:rsidR="00000000" w:rsidDel="00000000" w:rsidP="00000000" w:rsidRDefault="00000000" w:rsidRPr="00000000" w14:paraId="00001142">
      <w:pPr>
        <w:pageBreakBefore w:val="0"/>
        <w:rPr/>
      </w:pPr>
      <w:r w:rsidDel="00000000" w:rsidR="00000000" w:rsidRPr="00000000">
        <w:rPr>
          <w:rtl w:val="0"/>
        </w:rPr>
        <w:t xml:space="preserve">        m 2cb "Well, I'll change back into my clothes and we'll pay for this."</w:t>
      </w:r>
    </w:p>
    <w:p w:rsidR="00000000" w:rsidDel="00000000" w:rsidP="00000000" w:rsidRDefault="00000000" w:rsidRPr="00000000" w14:paraId="00001143">
      <w:pPr>
        <w:pageBreakBefore w:val="0"/>
        <w:rPr/>
      </w:pPr>
      <w:r w:rsidDel="00000000" w:rsidR="00000000" w:rsidRPr="00000000">
        <w:rPr>
          <w:rtl w:val="0"/>
        </w:rPr>
        <w:t xml:space="preserve">        m 4ck "Give me one second!"</w:t>
      </w:r>
    </w:p>
    <w:p w:rsidR="00000000" w:rsidDel="00000000" w:rsidP="00000000" w:rsidRDefault="00000000" w:rsidRPr="00000000" w14:paraId="00001144">
      <w:pPr>
        <w:pageBreakBefore w:val="0"/>
        <w:rPr/>
      </w:pPr>
      <w:r w:rsidDel="00000000" w:rsidR="00000000" w:rsidRPr="00000000">
        <w:rPr>
          <w:rtl w:val="0"/>
        </w:rPr>
        <w:t xml:space="preserve">        show monika 1cj at lhide zorder 1</w:t>
      </w:r>
    </w:p>
    <w:p w:rsidR="00000000" w:rsidDel="00000000" w:rsidP="00000000" w:rsidRDefault="00000000" w:rsidRPr="00000000" w14:paraId="00001145">
      <w:pPr>
        <w:pageBreakBefore w:val="0"/>
        <w:rPr/>
      </w:pPr>
      <w:r w:rsidDel="00000000" w:rsidR="00000000" w:rsidRPr="00000000">
        <w:rPr>
          <w:rtl w:val="0"/>
        </w:rPr>
        <w:t xml:space="preserve">        hide monika</w:t>
      </w:r>
    </w:p>
    <w:p w:rsidR="00000000" w:rsidDel="00000000" w:rsidP="00000000" w:rsidRDefault="00000000" w:rsidRPr="00000000" w14:paraId="00001146">
      <w:pPr>
        <w:pageBreakBefore w:val="0"/>
        <w:rPr/>
      </w:pPr>
      <w:r w:rsidDel="00000000" w:rsidR="00000000" w:rsidRPr="00000000">
        <w:rPr>
          <w:rtl w:val="0"/>
        </w:rPr>
        <w:t xml:space="preserve">        "Monika jumped back into the booth and I leaned back into the bench and smiled."</w:t>
      </w:r>
    </w:p>
    <w:p w:rsidR="00000000" w:rsidDel="00000000" w:rsidP="00000000" w:rsidRDefault="00000000" w:rsidRPr="00000000" w14:paraId="00001147">
      <w:pPr>
        <w:pageBreakBefore w:val="0"/>
        <w:rPr/>
      </w:pPr>
      <w:r w:rsidDel="00000000" w:rsidR="00000000" w:rsidRPr="00000000">
        <w:rPr>
          <w:rtl w:val="0"/>
        </w:rPr>
        <w:t xml:space="preserve">        "Who would've thought I'd ever be sitting in a fitting room, waiting for a girl like Monika."</w:t>
      </w:r>
    </w:p>
    <w:p w:rsidR="00000000" w:rsidDel="00000000" w:rsidP="00000000" w:rsidRDefault="00000000" w:rsidRPr="00000000" w14:paraId="00001148">
      <w:pPr>
        <w:pageBreakBefore w:val="0"/>
        <w:rPr/>
      </w:pPr>
      <w:r w:rsidDel="00000000" w:rsidR="00000000" w:rsidRPr="00000000">
        <w:rPr>
          <w:rtl w:val="0"/>
        </w:rPr>
        <w:t xml:space="preserve">        "As bored and tired as I may be, it's the small things that seem to sink in the greatest."</w:t>
      </w:r>
    </w:p>
    <w:p w:rsidR="00000000" w:rsidDel="00000000" w:rsidP="00000000" w:rsidRDefault="00000000" w:rsidRPr="00000000" w14:paraId="00001149">
      <w:pPr>
        <w:pageBreakBefore w:val="0"/>
        <w:rPr/>
      </w:pPr>
      <w:r w:rsidDel="00000000" w:rsidR="00000000" w:rsidRPr="00000000">
        <w:rPr>
          <w:rtl w:val="0"/>
        </w:rPr>
        <w:t xml:space="preserve">        show monika 2bk at l11</w:t>
      </w:r>
    </w:p>
    <w:p w:rsidR="00000000" w:rsidDel="00000000" w:rsidP="00000000" w:rsidRDefault="00000000" w:rsidRPr="00000000" w14:paraId="0000114A">
      <w:pPr>
        <w:pageBreakBefore w:val="0"/>
        <w:rPr/>
      </w:pPr>
      <w:r w:rsidDel="00000000" w:rsidR="00000000" w:rsidRPr="00000000">
        <w:rPr>
          <w:rtl w:val="0"/>
        </w:rPr>
        <w:t xml:space="preserve">        m "Okay, I'm ready [player]!"</w:t>
      </w:r>
    </w:p>
    <w:p w:rsidR="00000000" w:rsidDel="00000000" w:rsidP="00000000" w:rsidRDefault="00000000" w:rsidRPr="00000000" w14:paraId="0000114B">
      <w:pPr>
        <w:pageBreakBefore w:val="0"/>
        <w:rPr/>
      </w:pPr>
      <w:r w:rsidDel="00000000" w:rsidR="00000000" w:rsidRPr="00000000">
        <w:rPr>
          <w:rtl w:val="0"/>
        </w:rPr>
        <w:t xml:space="preserve">        m 3be1 "Are you suuuure you don't want to shop for yourself before we go?"</w:t>
      </w:r>
    </w:p>
    <w:p w:rsidR="00000000" w:rsidDel="00000000" w:rsidP="00000000" w:rsidRDefault="00000000" w:rsidRPr="00000000" w14:paraId="0000114C">
      <w:pPr>
        <w:pageBreakBefore w:val="0"/>
        <w:rPr/>
      </w:pPr>
      <w:r w:rsidDel="00000000" w:rsidR="00000000" w:rsidRPr="00000000">
        <w:rPr>
          <w:rtl w:val="0"/>
        </w:rPr>
        <w:t xml:space="preserve">        m 4bb "I'm sure we could find something really cute for you!"</w:t>
      </w:r>
    </w:p>
    <w:p w:rsidR="00000000" w:rsidDel="00000000" w:rsidP="00000000" w:rsidRDefault="00000000" w:rsidRPr="00000000" w14:paraId="0000114D">
      <w:pPr>
        <w:pageBreakBefore w:val="0"/>
        <w:rPr/>
      </w:pPr>
      <w:r w:rsidDel="00000000" w:rsidR="00000000" w:rsidRPr="00000000">
        <w:rPr>
          <w:rtl w:val="0"/>
        </w:rPr>
        <w:t xml:space="preserve">        show monika 2bm</w:t>
      </w:r>
    </w:p>
    <w:p w:rsidR="00000000" w:rsidDel="00000000" w:rsidP="00000000" w:rsidRDefault="00000000" w:rsidRPr="00000000" w14:paraId="0000114E">
      <w:pPr>
        <w:pageBreakBefore w:val="0"/>
        <w:rPr/>
      </w:pPr>
      <w:r w:rsidDel="00000000" w:rsidR="00000000" w:rsidRPr="00000000">
        <w:rPr>
          <w:rtl w:val="0"/>
        </w:rPr>
        <w:t xml:space="preserve">        mc "I'm sure, we've been here for so long now!"</w:t>
      </w:r>
    </w:p>
    <w:p w:rsidR="00000000" w:rsidDel="00000000" w:rsidP="00000000" w:rsidRDefault="00000000" w:rsidRPr="00000000" w14:paraId="0000114F">
      <w:pPr>
        <w:pageBreakBefore w:val="0"/>
        <w:rPr/>
      </w:pPr>
      <w:r w:rsidDel="00000000" w:rsidR="00000000" w:rsidRPr="00000000">
        <w:rPr>
          <w:rtl w:val="0"/>
        </w:rPr>
        <w:t xml:space="preserve">        m 2bl "Alright, alright, I get it."</w:t>
      </w:r>
    </w:p>
    <w:p w:rsidR="00000000" w:rsidDel="00000000" w:rsidP="00000000" w:rsidRDefault="00000000" w:rsidRPr="00000000" w14:paraId="00001150">
      <w:pPr>
        <w:pageBreakBefore w:val="0"/>
        <w:rPr/>
      </w:pPr>
      <w:r w:rsidDel="00000000" w:rsidR="00000000" w:rsidRPr="00000000">
        <w:rPr>
          <w:rtl w:val="0"/>
        </w:rPr>
        <w:t xml:space="preserve">        m 2bn "We should probably get out of here before I find something else I want anyway."</w:t>
      </w:r>
    </w:p>
    <w:p w:rsidR="00000000" w:rsidDel="00000000" w:rsidP="00000000" w:rsidRDefault="00000000" w:rsidRPr="00000000" w14:paraId="00001151">
      <w:pPr>
        <w:pageBreakBefore w:val="0"/>
        <w:rPr/>
      </w:pPr>
      <w:r w:rsidDel="00000000" w:rsidR="00000000" w:rsidRPr="00000000">
        <w:rPr>
          <w:rtl w:val="0"/>
        </w:rPr>
        <w:t xml:space="preserve">        scene downtown_2 with wipeleft_scene</w:t>
      </w:r>
    </w:p>
    <w:p w:rsidR="00000000" w:rsidDel="00000000" w:rsidP="00000000" w:rsidRDefault="00000000" w:rsidRPr="00000000" w14:paraId="00001152">
      <w:pPr>
        <w:pageBreakBefore w:val="0"/>
        <w:rPr/>
      </w:pPr>
      <w:r w:rsidDel="00000000" w:rsidR="00000000" w:rsidRPr="00000000">
        <w:rPr>
          <w:rtl w:val="0"/>
        </w:rPr>
        <w:t xml:space="preserve">        show monika 1ba at t11</w:t>
      </w:r>
    </w:p>
    <w:p w:rsidR="00000000" w:rsidDel="00000000" w:rsidP="00000000" w:rsidRDefault="00000000" w:rsidRPr="00000000" w14:paraId="00001153">
      <w:pPr>
        <w:pageBreakBefore w:val="0"/>
        <w:rPr/>
      </w:pPr>
      <w:r w:rsidDel="00000000" w:rsidR="00000000" w:rsidRPr="00000000">
        <w:rPr>
          <w:rtl w:val="0"/>
        </w:rPr>
        <w:t xml:space="preserve">        "We checked out Monika's things and we stepped back onto the sidewalk."</w:t>
      </w:r>
    </w:p>
    <w:p w:rsidR="00000000" w:rsidDel="00000000" w:rsidP="00000000" w:rsidRDefault="00000000" w:rsidRPr="00000000" w14:paraId="00001154">
      <w:pPr>
        <w:pageBreakBefore w:val="0"/>
        <w:rPr/>
      </w:pPr>
      <w:r w:rsidDel="00000000" w:rsidR="00000000" w:rsidRPr="00000000">
        <w:rPr>
          <w:rtl w:val="0"/>
        </w:rPr>
        <w:t xml:space="preserve">        m 1bb "So where to now, [player]?"</w:t>
      </w:r>
    </w:p>
    <w:p w:rsidR="00000000" w:rsidDel="00000000" w:rsidP="00000000" w:rsidRDefault="00000000" w:rsidRPr="00000000" w14:paraId="00001155">
      <w:pPr>
        <w:pageBreakBefore w:val="0"/>
        <w:rPr/>
      </w:pPr>
      <w:r w:rsidDel="00000000" w:rsidR="00000000" w:rsidRPr="00000000">
        <w:rPr>
          <w:rtl w:val="0"/>
        </w:rPr>
        <w:t xml:space="preserve">        show monika 1ba</w:t>
      </w:r>
    </w:p>
    <w:p w:rsidR="00000000" w:rsidDel="00000000" w:rsidP="00000000" w:rsidRDefault="00000000" w:rsidRPr="00000000" w14:paraId="00001156">
      <w:pPr>
        <w:pageBreakBefore w:val="0"/>
        <w:rPr/>
      </w:pPr>
      <w:r w:rsidDel="00000000" w:rsidR="00000000" w:rsidRPr="00000000">
        <w:rPr>
          <w:rtl w:val="0"/>
        </w:rPr>
        <w:t xml:space="preserve">        mc "Hmm? What do mean, I though you were picking today."</w:t>
      </w:r>
    </w:p>
    <w:p w:rsidR="00000000" w:rsidDel="00000000" w:rsidP="00000000" w:rsidRDefault="00000000" w:rsidRPr="00000000" w14:paraId="00001157">
      <w:pPr>
        <w:pageBreakBefore w:val="0"/>
        <w:rPr/>
      </w:pPr>
      <w:r w:rsidDel="00000000" w:rsidR="00000000" w:rsidRPr="00000000">
        <w:rPr>
          <w:rtl w:val="0"/>
        </w:rPr>
        <w:t xml:space="preserve">        m 1bk "But we did what I wanted to do today, now it's your turn to pick!"</w:t>
      </w:r>
    </w:p>
    <w:p w:rsidR="00000000" w:rsidDel="00000000" w:rsidP="00000000" w:rsidRDefault="00000000" w:rsidRPr="00000000" w14:paraId="00001158">
      <w:pPr>
        <w:pageBreakBefore w:val="0"/>
        <w:rPr/>
      </w:pPr>
      <w:r w:rsidDel="00000000" w:rsidR="00000000" w:rsidRPr="00000000">
        <w:rPr>
          <w:rtl w:val="0"/>
        </w:rPr>
        <w:t xml:space="preserve">        show monika 1bj</w:t>
      </w:r>
    </w:p>
    <w:p w:rsidR="00000000" w:rsidDel="00000000" w:rsidP="00000000" w:rsidRDefault="00000000" w:rsidRPr="00000000" w14:paraId="00001159">
      <w:pPr>
        <w:pageBreakBefore w:val="0"/>
        <w:rPr/>
      </w:pPr>
      <w:r w:rsidDel="00000000" w:rsidR="00000000" w:rsidRPr="00000000">
        <w:rPr>
          <w:rtl w:val="0"/>
        </w:rPr>
        <w:t xml:space="preserve">        mc "Well..."</w:t>
      </w:r>
    </w:p>
    <w:p w:rsidR="00000000" w:rsidDel="00000000" w:rsidP="00000000" w:rsidRDefault="00000000" w:rsidRPr="00000000" w14:paraId="0000115A">
      <w:pPr>
        <w:pageBreakBefore w:val="0"/>
        <w:rPr/>
      </w:pPr>
      <w:r w:rsidDel="00000000" w:rsidR="00000000" w:rsidRPr="00000000">
        <w:rPr>
          <w:rtl w:val="0"/>
        </w:rPr>
        <w:t xml:space="preserve">        "I quickly went through my memory of the area from yesterday to think of something to do."</w:t>
      </w:r>
    </w:p>
    <w:p w:rsidR="00000000" w:rsidDel="00000000" w:rsidP="00000000" w:rsidRDefault="00000000" w:rsidRPr="00000000" w14:paraId="0000115B">
      <w:pPr>
        <w:pageBreakBefore w:val="0"/>
        <w:rPr/>
      </w:pPr>
      <w:r w:rsidDel="00000000" w:rsidR="00000000" w:rsidRPr="00000000">
        <w:rPr>
          <w:rtl w:val="0"/>
        </w:rPr>
        <w:t xml:space="preserve">        "Soon enough a lightbulb went off."</w:t>
      </w:r>
    </w:p>
    <w:p w:rsidR="00000000" w:rsidDel="00000000" w:rsidP="00000000" w:rsidRDefault="00000000" w:rsidRPr="00000000" w14:paraId="0000115C">
      <w:pPr>
        <w:pageBreakBefore w:val="0"/>
        <w:rPr/>
      </w:pPr>
      <w:r w:rsidDel="00000000" w:rsidR="00000000" w:rsidRPr="00000000">
        <w:rPr>
          <w:rtl w:val="0"/>
        </w:rPr>
        <w:t xml:space="preserve">        show monika 1ba</w:t>
      </w:r>
    </w:p>
    <w:p w:rsidR="00000000" w:rsidDel="00000000" w:rsidP="00000000" w:rsidRDefault="00000000" w:rsidRPr="00000000" w14:paraId="0000115D">
      <w:pPr>
        <w:pageBreakBefore w:val="0"/>
        <w:rPr/>
      </w:pPr>
      <w:r w:rsidDel="00000000" w:rsidR="00000000" w:rsidRPr="00000000">
        <w:rPr>
          <w:rtl w:val="0"/>
        </w:rPr>
        <w:t xml:space="preserve">        mc "I know of a park that's kinda close by, we could go there for a bit."</w:t>
      </w:r>
    </w:p>
    <w:p w:rsidR="00000000" w:rsidDel="00000000" w:rsidP="00000000" w:rsidRDefault="00000000" w:rsidRPr="00000000" w14:paraId="0000115E">
      <w:pPr>
        <w:pageBreakBefore w:val="0"/>
        <w:rPr/>
      </w:pPr>
      <w:r w:rsidDel="00000000" w:rsidR="00000000" w:rsidRPr="00000000">
        <w:rPr>
          <w:rtl w:val="0"/>
        </w:rPr>
        <w:t xml:space="preserve">        m 3bb "That sounds great, let's head there now!"</w:t>
      </w:r>
    </w:p>
    <w:p w:rsidR="00000000" w:rsidDel="00000000" w:rsidP="00000000" w:rsidRDefault="00000000" w:rsidRPr="00000000" w14:paraId="0000115F">
      <w:pPr>
        <w:pageBreakBefore w:val="0"/>
        <w:rPr/>
      </w:pPr>
      <w:r w:rsidDel="00000000" w:rsidR="00000000" w:rsidRPr="00000000">
        <w:rPr>
          <w:rtl w:val="0"/>
        </w:rPr>
        <w:t xml:space="preserve">        show monika 1ba</w:t>
      </w:r>
    </w:p>
    <w:p w:rsidR="00000000" w:rsidDel="00000000" w:rsidP="00000000" w:rsidRDefault="00000000" w:rsidRPr="00000000" w14:paraId="00001160">
      <w:pPr>
        <w:pageBreakBefore w:val="0"/>
        <w:rPr/>
      </w:pPr>
      <w:r w:rsidDel="00000000" w:rsidR="00000000" w:rsidRPr="00000000">
        <w:rPr>
          <w:rtl w:val="0"/>
        </w:rPr>
        <w:t xml:space="preserve">        mc "Perfect, it's this way if I remember.."</w:t>
      </w:r>
    </w:p>
    <w:p w:rsidR="00000000" w:rsidDel="00000000" w:rsidP="00000000" w:rsidRDefault="00000000" w:rsidRPr="00000000" w14:paraId="00001161">
      <w:pPr>
        <w:pageBreakBefore w:val="0"/>
        <w:rPr/>
      </w:pPr>
      <w:r w:rsidDel="00000000" w:rsidR="00000000" w:rsidRPr="00000000">
        <w:rPr>
          <w:rtl w:val="0"/>
        </w:rPr>
        <w:t xml:space="preserve">        show monika 1bj</w:t>
      </w:r>
    </w:p>
    <w:p w:rsidR="00000000" w:rsidDel="00000000" w:rsidP="00000000" w:rsidRDefault="00000000" w:rsidRPr="00000000" w14:paraId="00001162">
      <w:pPr>
        <w:pageBreakBefore w:val="0"/>
        <w:rPr/>
      </w:pPr>
      <w:r w:rsidDel="00000000" w:rsidR="00000000" w:rsidRPr="00000000">
        <w:rPr>
          <w:rtl w:val="0"/>
        </w:rPr>
        <w:t xml:space="preserve">        "I started to make my way towards the path I took yesterday to regain my bearings."</w:t>
      </w:r>
    </w:p>
    <w:p w:rsidR="00000000" w:rsidDel="00000000" w:rsidP="00000000" w:rsidRDefault="00000000" w:rsidRPr="00000000" w14:paraId="00001163">
      <w:pPr>
        <w:pageBreakBefore w:val="0"/>
        <w:rPr/>
      </w:pPr>
      <w:r w:rsidDel="00000000" w:rsidR="00000000" w:rsidRPr="00000000">
        <w:rPr>
          <w:rtl w:val="0"/>
        </w:rPr>
        <w:t xml:space="preserve">        "Monika wrapped her arm around mine as she held onto her bags of goodies and walked beside me."</w:t>
      </w:r>
    </w:p>
    <w:p w:rsidR="00000000" w:rsidDel="00000000" w:rsidP="00000000" w:rsidRDefault="00000000" w:rsidRPr="00000000" w14:paraId="00001164">
      <w:pPr>
        <w:pageBreakBefore w:val="0"/>
        <w:rPr/>
      </w:pPr>
      <w:r w:rsidDel="00000000" w:rsidR="00000000" w:rsidRPr="00000000">
        <w:rPr>
          <w:rtl w:val="0"/>
        </w:rPr>
        <w:t xml:space="preserve">        "The warm spring air filled our lungs as we made our way through downtown, the noise of a busy city ringing all around."</w:t>
      </w:r>
    </w:p>
    <w:p w:rsidR="00000000" w:rsidDel="00000000" w:rsidP="00000000" w:rsidRDefault="00000000" w:rsidRPr="00000000" w14:paraId="00001165">
      <w:pPr>
        <w:pageBreakBefore w:val="0"/>
        <w:rPr/>
      </w:pPr>
      <w:r w:rsidDel="00000000" w:rsidR="00000000" w:rsidRPr="00000000">
        <w:rPr>
          <w:rtl w:val="0"/>
        </w:rPr>
        <w:t xml:space="preserve">        m 3bd "Hey, [player] look!"</w:t>
      </w:r>
    </w:p>
    <w:p w:rsidR="00000000" w:rsidDel="00000000" w:rsidP="00000000" w:rsidRDefault="00000000" w:rsidRPr="00000000" w14:paraId="00001166">
      <w:pPr>
        <w:pageBreakBefore w:val="0"/>
        <w:rPr/>
      </w:pPr>
      <w:r w:rsidDel="00000000" w:rsidR="00000000" w:rsidRPr="00000000">
        <w:rPr>
          <w:rtl w:val="0"/>
        </w:rPr>
        <w:t xml:space="preserve">        show monika 3bc</w:t>
      </w:r>
    </w:p>
    <w:p w:rsidR="00000000" w:rsidDel="00000000" w:rsidP="00000000" w:rsidRDefault="00000000" w:rsidRPr="00000000" w14:paraId="00001167">
      <w:pPr>
        <w:pageBreakBefore w:val="0"/>
        <w:rPr/>
      </w:pPr>
      <w:r w:rsidDel="00000000" w:rsidR="00000000" w:rsidRPr="00000000">
        <w:rPr>
          <w:rtl w:val="0"/>
        </w:rPr>
        <w:t xml:space="preserve">        mc "Wha?"</w:t>
      </w:r>
    </w:p>
    <w:p w:rsidR="00000000" w:rsidDel="00000000" w:rsidP="00000000" w:rsidRDefault="00000000" w:rsidRPr="00000000" w14:paraId="00001168">
      <w:pPr>
        <w:pageBreakBefore w:val="0"/>
        <w:rPr/>
      </w:pPr>
      <w:r w:rsidDel="00000000" w:rsidR="00000000" w:rsidRPr="00000000">
        <w:rPr>
          <w:rtl w:val="0"/>
        </w:rPr>
        <w:t xml:space="preserve">        "Monika pointed across the street and I turned to look at what it was."</w:t>
      </w:r>
    </w:p>
    <w:p w:rsidR="00000000" w:rsidDel="00000000" w:rsidP="00000000" w:rsidRDefault="00000000" w:rsidRPr="00000000" w14:paraId="00001169">
      <w:pPr>
        <w:pageBreakBefore w:val="0"/>
        <w:rPr/>
      </w:pPr>
      <w:r w:rsidDel="00000000" w:rsidR="00000000" w:rsidRPr="00000000">
        <w:rPr>
          <w:rtl w:val="0"/>
        </w:rPr>
        <w:t xml:space="preserve">        "As I turned I gasped to see the front of The Sapphire Star for the second time this weekend."</w:t>
      </w:r>
    </w:p>
    <w:p w:rsidR="00000000" w:rsidDel="00000000" w:rsidP="00000000" w:rsidRDefault="00000000" w:rsidRPr="00000000" w14:paraId="0000116A">
      <w:pPr>
        <w:pageBreakBefore w:val="0"/>
        <w:rPr/>
      </w:pPr>
      <w:r w:rsidDel="00000000" w:rsidR="00000000" w:rsidRPr="00000000">
        <w:rPr>
          <w:rtl w:val="0"/>
        </w:rPr>
        <w:t xml:space="preserve">        m 1bb "That's The Sapphire Star!"</w:t>
      </w:r>
    </w:p>
    <w:p w:rsidR="00000000" w:rsidDel="00000000" w:rsidP="00000000" w:rsidRDefault="00000000" w:rsidRPr="00000000" w14:paraId="0000116B">
      <w:pPr>
        <w:pageBreakBefore w:val="0"/>
        <w:rPr/>
      </w:pPr>
      <w:r w:rsidDel="00000000" w:rsidR="00000000" w:rsidRPr="00000000">
        <w:rPr>
          <w:rtl w:val="0"/>
        </w:rPr>
        <w:t xml:space="preserve">        m 1bk "That's the place {i}everyone{/i} at school takes their partner to for Valentine's Day!"</w:t>
      </w:r>
    </w:p>
    <w:p w:rsidR="00000000" w:rsidDel="00000000" w:rsidP="00000000" w:rsidRDefault="00000000" w:rsidRPr="00000000" w14:paraId="0000116C">
      <w:pPr>
        <w:pageBreakBefore w:val="0"/>
        <w:rPr/>
      </w:pPr>
      <w:r w:rsidDel="00000000" w:rsidR="00000000" w:rsidRPr="00000000">
        <w:rPr>
          <w:rtl w:val="0"/>
        </w:rPr>
        <w:t xml:space="preserve">        m "I've heard so many stories from my friends about it that I've always wanted to go."</w:t>
      </w:r>
    </w:p>
    <w:p w:rsidR="00000000" w:rsidDel="00000000" w:rsidP="00000000" w:rsidRDefault="00000000" w:rsidRPr="00000000" w14:paraId="0000116D">
      <w:pPr>
        <w:pageBreakBefore w:val="0"/>
        <w:rPr/>
      </w:pPr>
      <w:r w:rsidDel="00000000" w:rsidR="00000000" w:rsidRPr="00000000">
        <w:rPr>
          <w:rtl w:val="0"/>
        </w:rPr>
        <w:t xml:space="preserve">        show monika 1bj</w:t>
      </w:r>
    </w:p>
    <w:p w:rsidR="00000000" w:rsidDel="00000000" w:rsidP="00000000" w:rsidRDefault="00000000" w:rsidRPr="00000000" w14:paraId="0000116E">
      <w:pPr>
        <w:pageBreakBefore w:val="0"/>
        <w:rPr/>
      </w:pPr>
      <w:r w:rsidDel="00000000" w:rsidR="00000000" w:rsidRPr="00000000">
        <w:rPr>
          <w:rtl w:val="0"/>
        </w:rPr>
        <w:t xml:space="preserve">        mc "Ah, yeah.. I've heard a lot about it too I guess..."</w:t>
      </w:r>
    </w:p>
    <w:p w:rsidR="00000000" w:rsidDel="00000000" w:rsidP="00000000" w:rsidRDefault="00000000" w:rsidRPr="00000000" w14:paraId="0000116F">
      <w:pPr>
        <w:pageBreakBefore w:val="0"/>
        <w:rPr/>
      </w:pPr>
      <w:r w:rsidDel="00000000" w:rsidR="00000000" w:rsidRPr="00000000">
        <w:rPr>
          <w:rtl w:val="0"/>
        </w:rPr>
        <w:t xml:space="preserve">        if c4-1 == 1:</w:t>
      </w:r>
    </w:p>
    <w:p w:rsidR="00000000" w:rsidDel="00000000" w:rsidP="00000000" w:rsidRDefault="00000000" w:rsidRPr="00000000" w14:paraId="00001170">
      <w:pPr>
        <w:pageBreakBefore w:val="0"/>
        <w:rPr/>
      </w:pPr>
      <w:r w:rsidDel="00000000" w:rsidR="00000000" w:rsidRPr="00000000">
        <w:rPr>
          <w:rtl w:val="0"/>
        </w:rPr>
        <w:t xml:space="preserve">            "Yes! I knew I chose the right place!"</w:t>
      </w:r>
    </w:p>
    <w:p w:rsidR="00000000" w:rsidDel="00000000" w:rsidP="00000000" w:rsidRDefault="00000000" w:rsidRPr="00000000" w14:paraId="00001171">
      <w:pPr>
        <w:pageBreakBefore w:val="0"/>
        <w:rPr/>
      </w:pPr>
      <w:r w:rsidDel="00000000" w:rsidR="00000000" w:rsidRPr="00000000">
        <w:rPr>
          <w:rtl w:val="0"/>
        </w:rPr>
        <w:t xml:space="preserve">        else:</w:t>
      </w:r>
    </w:p>
    <w:p w:rsidR="00000000" w:rsidDel="00000000" w:rsidP="00000000" w:rsidRDefault="00000000" w:rsidRPr="00000000" w14:paraId="00001172">
      <w:pPr>
        <w:pageBreakBefore w:val="0"/>
        <w:rPr/>
      </w:pPr>
      <w:r w:rsidDel="00000000" w:rsidR="00000000" w:rsidRPr="00000000">
        <w:rPr>
          <w:rtl w:val="0"/>
        </w:rPr>
        <w:t xml:space="preserve">            "Crap! I knew this place was a better choice than that stupid little restraunt!"</w:t>
      </w:r>
    </w:p>
    <w:p w:rsidR="00000000" w:rsidDel="00000000" w:rsidP="00000000" w:rsidRDefault="00000000" w:rsidRPr="00000000" w14:paraId="00001173">
      <w:pPr>
        <w:pageBreakBefore w:val="0"/>
        <w:rPr/>
      </w:pPr>
      <w:r w:rsidDel="00000000" w:rsidR="00000000" w:rsidRPr="00000000">
        <w:rPr>
          <w:rtl w:val="0"/>
        </w:rPr>
        <w:t xml:space="preserve">        m 1bn "But you know, while I say all that..."</w:t>
      </w:r>
    </w:p>
    <w:p w:rsidR="00000000" w:rsidDel="00000000" w:rsidP="00000000" w:rsidRDefault="00000000" w:rsidRPr="00000000" w14:paraId="00001174">
      <w:pPr>
        <w:pageBreakBefore w:val="0"/>
        <w:rPr/>
      </w:pPr>
      <w:r w:rsidDel="00000000" w:rsidR="00000000" w:rsidRPr="00000000">
        <w:rPr>
          <w:rtl w:val="0"/>
        </w:rPr>
        <w:t xml:space="preserve">        m 1bp "I don't really know who we'd run into if we went..."</w:t>
      </w:r>
    </w:p>
    <w:p w:rsidR="00000000" w:rsidDel="00000000" w:rsidP="00000000" w:rsidRDefault="00000000" w:rsidRPr="00000000" w14:paraId="00001175">
      <w:pPr>
        <w:pageBreakBefore w:val="0"/>
        <w:rPr/>
      </w:pPr>
      <w:r w:rsidDel="00000000" w:rsidR="00000000" w:rsidRPr="00000000">
        <w:rPr>
          <w:rtl w:val="0"/>
        </w:rPr>
        <w:t xml:space="preserve">        show monika 1bo</w:t>
      </w:r>
    </w:p>
    <w:p w:rsidR="00000000" w:rsidDel="00000000" w:rsidP="00000000" w:rsidRDefault="00000000" w:rsidRPr="00000000" w14:paraId="00001176">
      <w:pPr>
        <w:pageBreakBefore w:val="0"/>
        <w:rPr/>
      </w:pPr>
      <w:r w:rsidDel="00000000" w:rsidR="00000000" w:rsidRPr="00000000">
        <w:rPr>
          <w:rtl w:val="0"/>
        </w:rPr>
        <w:t xml:space="preserve">        mc "What do you mean?"</w:t>
      </w:r>
    </w:p>
    <w:p w:rsidR="00000000" w:rsidDel="00000000" w:rsidP="00000000" w:rsidRDefault="00000000" w:rsidRPr="00000000" w14:paraId="00001177">
      <w:pPr>
        <w:pageBreakBefore w:val="0"/>
        <w:rPr/>
      </w:pPr>
      <w:r w:rsidDel="00000000" w:rsidR="00000000" w:rsidRPr="00000000">
        <w:rPr>
          <w:rtl w:val="0"/>
        </w:rPr>
        <w:t xml:space="preserve">        m 1bg "Well, remember what Veronica and Rachel said to us when we saw them?"</w:t>
      </w:r>
    </w:p>
    <w:p w:rsidR="00000000" w:rsidDel="00000000" w:rsidP="00000000" w:rsidRDefault="00000000" w:rsidRPr="00000000" w14:paraId="00001178">
      <w:pPr>
        <w:pageBreakBefore w:val="0"/>
        <w:rPr/>
      </w:pPr>
      <w:r w:rsidDel="00000000" w:rsidR="00000000" w:rsidRPr="00000000">
        <w:rPr>
          <w:rtl w:val="0"/>
        </w:rPr>
        <w:t xml:space="preserve">        show monika 1bf</w:t>
      </w:r>
    </w:p>
    <w:p w:rsidR="00000000" w:rsidDel="00000000" w:rsidP="00000000" w:rsidRDefault="00000000" w:rsidRPr="00000000" w14:paraId="00001179">
      <w:pPr>
        <w:pageBreakBefore w:val="0"/>
        <w:rPr/>
      </w:pPr>
      <w:r w:rsidDel="00000000" w:rsidR="00000000" w:rsidRPr="00000000">
        <w:rPr>
          <w:rtl w:val="0"/>
        </w:rPr>
        <w:t xml:space="preserve">        mc "Veronica and Rachel...Oh right, them..."</w:t>
      </w:r>
    </w:p>
    <w:p w:rsidR="00000000" w:rsidDel="00000000" w:rsidP="00000000" w:rsidRDefault="00000000" w:rsidRPr="00000000" w14:paraId="0000117A">
      <w:pPr>
        <w:pageBreakBefore w:val="0"/>
        <w:rPr/>
      </w:pPr>
      <w:r w:rsidDel="00000000" w:rsidR="00000000" w:rsidRPr="00000000">
        <w:rPr>
          <w:rtl w:val="0"/>
        </w:rPr>
        <w:t xml:space="preserve">        m 1bg "What if there's other students there and they say stuff like that to us?"</w:t>
      </w:r>
    </w:p>
    <w:p w:rsidR="00000000" w:rsidDel="00000000" w:rsidP="00000000" w:rsidRDefault="00000000" w:rsidRPr="00000000" w14:paraId="0000117B">
      <w:pPr>
        <w:pageBreakBefore w:val="0"/>
        <w:rPr/>
      </w:pPr>
      <w:r w:rsidDel="00000000" w:rsidR="00000000" w:rsidRPr="00000000">
        <w:rPr>
          <w:rtl w:val="0"/>
        </w:rPr>
        <w:t xml:space="preserve">        m 1br "It would just ruin the whole night..."</w:t>
      </w:r>
    </w:p>
    <w:p w:rsidR="00000000" w:rsidDel="00000000" w:rsidP="00000000" w:rsidRDefault="00000000" w:rsidRPr="00000000" w14:paraId="0000117C">
      <w:pPr>
        <w:pageBreakBefore w:val="0"/>
        <w:rPr/>
      </w:pPr>
      <w:r w:rsidDel="00000000" w:rsidR="00000000" w:rsidRPr="00000000">
        <w:rPr>
          <w:rtl w:val="0"/>
        </w:rPr>
        <w:t xml:space="preserve">        show monika 1bq</w:t>
      </w:r>
    </w:p>
    <w:p w:rsidR="00000000" w:rsidDel="00000000" w:rsidP="00000000" w:rsidRDefault="00000000" w:rsidRPr="00000000" w14:paraId="0000117D">
      <w:pPr>
        <w:pageBreakBefore w:val="0"/>
        <w:rPr/>
      </w:pPr>
      <w:r w:rsidDel="00000000" w:rsidR="00000000" w:rsidRPr="00000000">
        <w:rPr>
          <w:rtl w:val="0"/>
        </w:rPr>
        <w:t xml:space="preserve">        "We keep walking for a distance in silence, Monika with closed eyes and a scowl across her face."</w:t>
      </w:r>
    </w:p>
    <w:p w:rsidR="00000000" w:rsidDel="00000000" w:rsidP="00000000" w:rsidRDefault="00000000" w:rsidRPr="00000000" w14:paraId="0000117E">
      <w:pPr>
        <w:pageBreakBefore w:val="0"/>
        <w:rPr/>
      </w:pPr>
      <w:r w:rsidDel="00000000" w:rsidR="00000000" w:rsidRPr="00000000">
        <w:rPr>
          <w:rtl w:val="0"/>
        </w:rPr>
        <w:t xml:space="preserve">        if c4-1 == 1:</w:t>
      </w:r>
    </w:p>
    <w:p w:rsidR="00000000" w:rsidDel="00000000" w:rsidP="00000000" w:rsidRDefault="00000000" w:rsidRPr="00000000" w14:paraId="0000117F">
      <w:pPr>
        <w:pageBreakBefore w:val="0"/>
        <w:rPr/>
      </w:pPr>
      <w:r w:rsidDel="00000000" w:rsidR="00000000" w:rsidRPr="00000000">
        <w:rPr>
          <w:rtl w:val="0"/>
        </w:rPr>
        <w:t xml:space="preserve">            "Welp, maybe The Sapphire Star isn't the best place to take her then..."</w:t>
      </w:r>
    </w:p>
    <w:p w:rsidR="00000000" w:rsidDel="00000000" w:rsidP="00000000" w:rsidRDefault="00000000" w:rsidRPr="00000000" w14:paraId="00001180">
      <w:pPr>
        <w:pageBreakBefore w:val="0"/>
        <w:rPr/>
      </w:pPr>
      <w:r w:rsidDel="00000000" w:rsidR="00000000" w:rsidRPr="00000000">
        <w:rPr>
          <w:rtl w:val="0"/>
        </w:rPr>
        <w:t xml:space="preserve">        else:</w:t>
      </w:r>
    </w:p>
    <w:p w:rsidR="00000000" w:rsidDel="00000000" w:rsidP="00000000" w:rsidRDefault="00000000" w:rsidRPr="00000000" w14:paraId="00001181">
      <w:pPr>
        <w:pageBreakBefore w:val="0"/>
        <w:rPr/>
      </w:pPr>
      <w:r w:rsidDel="00000000" w:rsidR="00000000" w:rsidRPr="00000000">
        <w:rPr>
          <w:rtl w:val="0"/>
        </w:rPr>
        <w:t xml:space="preserve">            "With that risk, maybe Lucchini's isn't such a bad pick after all..."</w:t>
      </w:r>
    </w:p>
    <w:p w:rsidR="00000000" w:rsidDel="00000000" w:rsidP="00000000" w:rsidRDefault="00000000" w:rsidRPr="00000000" w14:paraId="00001182">
      <w:pPr>
        <w:pageBreakBefore w:val="0"/>
        <w:rPr/>
      </w:pPr>
      <w:r w:rsidDel="00000000" w:rsidR="00000000" w:rsidRPr="00000000">
        <w:rPr>
          <w:rtl w:val="0"/>
        </w:rPr>
        <w:t xml:space="preserve">        m 1bn "Let's not think about the bad what-if's though, let's just enjoy each other today!"</w:t>
      </w:r>
    </w:p>
    <w:p w:rsidR="00000000" w:rsidDel="00000000" w:rsidP="00000000" w:rsidRDefault="00000000" w:rsidRPr="00000000" w14:paraId="00001183">
      <w:pPr>
        <w:pageBreakBefore w:val="0"/>
        <w:rPr/>
      </w:pPr>
      <w:r w:rsidDel="00000000" w:rsidR="00000000" w:rsidRPr="00000000">
        <w:rPr>
          <w:rtl w:val="0"/>
        </w:rPr>
        <w:t xml:space="preserve">        show monika 1be</w:t>
      </w:r>
    </w:p>
    <w:p w:rsidR="00000000" w:rsidDel="00000000" w:rsidP="00000000" w:rsidRDefault="00000000" w:rsidRPr="00000000" w14:paraId="00001184">
      <w:pPr>
        <w:pageBreakBefore w:val="0"/>
        <w:rPr/>
      </w:pPr>
      <w:r w:rsidDel="00000000" w:rsidR="00000000" w:rsidRPr="00000000">
        <w:rPr>
          <w:rtl w:val="0"/>
        </w:rPr>
        <w:t xml:space="preserve">        mc "Right, we shouldn't spoil the day like that."</w:t>
      </w:r>
    </w:p>
    <w:p w:rsidR="00000000" w:rsidDel="00000000" w:rsidP="00000000" w:rsidRDefault="00000000" w:rsidRPr="00000000" w14:paraId="00001185">
      <w:pPr>
        <w:pageBreakBefore w:val="0"/>
        <w:rPr/>
      </w:pPr>
      <w:r w:rsidDel="00000000" w:rsidR="00000000" w:rsidRPr="00000000">
        <w:rPr>
          <w:rtl w:val="0"/>
        </w:rPr>
        <w:t xml:space="preserve">        show monika 1bj</w:t>
      </w:r>
    </w:p>
    <w:p w:rsidR="00000000" w:rsidDel="00000000" w:rsidP="00000000" w:rsidRDefault="00000000" w:rsidRPr="00000000" w14:paraId="00001186">
      <w:pPr>
        <w:pageBreakBefore w:val="0"/>
        <w:rPr/>
      </w:pPr>
      <w:r w:rsidDel="00000000" w:rsidR="00000000" w:rsidRPr="00000000">
        <w:rPr>
          <w:rtl w:val="0"/>
        </w:rPr>
        <w:t xml:space="preserve">        "With that I lead Monika onward toward the park."</w:t>
      </w:r>
    </w:p>
    <w:p w:rsidR="00000000" w:rsidDel="00000000" w:rsidP="00000000" w:rsidRDefault="00000000" w:rsidRPr="00000000" w14:paraId="00001187">
      <w:pPr>
        <w:pageBreakBefore w:val="0"/>
        <w:rPr/>
      </w:pPr>
      <w:r w:rsidDel="00000000" w:rsidR="00000000" w:rsidRPr="00000000">
        <w:rPr>
          <w:rtl w:val="0"/>
        </w:rPr>
        <w:t xml:space="preserve">        scene outskirts with wipeleft_scene</w:t>
      </w:r>
    </w:p>
    <w:p w:rsidR="00000000" w:rsidDel="00000000" w:rsidP="00000000" w:rsidRDefault="00000000" w:rsidRPr="00000000" w14:paraId="00001188">
      <w:pPr>
        <w:pageBreakBefore w:val="0"/>
        <w:rPr/>
      </w:pPr>
      <w:r w:rsidDel="00000000" w:rsidR="00000000" w:rsidRPr="00000000">
        <w:rPr>
          <w:rtl w:val="0"/>
        </w:rPr>
        <w:t xml:space="preserve">        show monika 1bj at t11</w:t>
      </w:r>
    </w:p>
    <w:p w:rsidR="00000000" w:rsidDel="00000000" w:rsidP="00000000" w:rsidRDefault="00000000" w:rsidRPr="00000000" w14:paraId="00001189">
      <w:pPr>
        <w:pageBreakBefore w:val="0"/>
        <w:rPr/>
      </w:pPr>
      <w:r w:rsidDel="00000000" w:rsidR="00000000" w:rsidRPr="00000000">
        <w:rPr>
          <w:rtl w:val="0"/>
        </w:rPr>
        <w:t xml:space="preserve">        "Following my footsteps from the restaurant made the trip a whole lot easier."</w:t>
      </w:r>
    </w:p>
    <w:p w:rsidR="00000000" w:rsidDel="00000000" w:rsidP="00000000" w:rsidRDefault="00000000" w:rsidRPr="00000000" w14:paraId="0000118A">
      <w:pPr>
        <w:pageBreakBefore w:val="0"/>
        <w:rPr/>
      </w:pPr>
      <w:r w:rsidDel="00000000" w:rsidR="00000000" w:rsidRPr="00000000">
        <w:rPr>
          <w:rtl w:val="0"/>
        </w:rPr>
        <w:t xml:space="preserve">        m 1bd "You sure seem to know this area well [player]."</w:t>
      </w:r>
    </w:p>
    <w:p w:rsidR="00000000" w:rsidDel="00000000" w:rsidP="00000000" w:rsidRDefault="00000000" w:rsidRPr="00000000" w14:paraId="0000118B">
      <w:pPr>
        <w:pageBreakBefore w:val="0"/>
        <w:rPr/>
      </w:pPr>
      <w:r w:rsidDel="00000000" w:rsidR="00000000" w:rsidRPr="00000000">
        <w:rPr>
          <w:rtl w:val="0"/>
        </w:rPr>
        <w:t xml:space="preserve">        show monika 1be</w:t>
      </w:r>
    </w:p>
    <w:p w:rsidR="00000000" w:rsidDel="00000000" w:rsidP="00000000" w:rsidRDefault="00000000" w:rsidRPr="00000000" w14:paraId="0000118C">
      <w:pPr>
        <w:pageBreakBefore w:val="0"/>
        <w:rPr/>
      </w:pPr>
      <w:r w:rsidDel="00000000" w:rsidR="00000000" w:rsidRPr="00000000">
        <w:rPr>
          <w:rtl w:val="0"/>
        </w:rPr>
        <w:t xml:space="preserve">        mc "Oh yeah, well I.. just remember it from a while back is all."</w:t>
      </w:r>
    </w:p>
    <w:p w:rsidR="00000000" w:rsidDel="00000000" w:rsidP="00000000" w:rsidRDefault="00000000" w:rsidRPr="00000000" w14:paraId="0000118D">
      <w:pPr>
        <w:pageBreakBefore w:val="0"/>
        <w:rPr/>
      </w:pPr>
      <w:r w:rsidDel="00000000" w:rsidR="00000000" w:rsidRPr="00000000">
        <w:rPr>
          <w:rtl w:val="0"/>
        </w:rPr>
        <w:t xml:space="preserve">        m 3bl "A while back huh? Are you sure it wasn't a more recent memory?"</w:t>
      </w:r>
    </w:p>
    <w:p w:rsidR="00000000" w:rsidDel="00000000" w:rsidP="00000000" w:rsidRDefault="00000000" w:rsidRPr="00000000" w14:paraId="0000118E">
      <w:pPr>
        <w:pageBreakBefore w:val="0"/>
        <w:rPr/>
      </w:pPr>
      <w:r w:rsidDel="00000000" w:rsidR="00000000" w:rsidRPr="00000000">
        <w:rPr>
          <w:rtl w:val="0"/>
        </w:rPr>
        <w:t xml:space="preserve">        show monika 1bj</w:t>
      </w:r>
    </w:p>
    <w:p w:rsidR="00000000" w:rsidDel="00000000" w:rsidP="00000000" w:rsidRDefault="00000000" w:rsidRPr="00000000" w14:paraId="0000118F">
      <w:pPr>
        <w:pageBreakBefore w:val="0"/>
        <w:rPr/>
      </w:pPr>
      <w:r w:rsidDel="00000000" w:rsidR="00000000" w:rsidRPr="00000000">
        <w:rPr>
          <w:rtl w:val="0"/>
        </w:rPr>
        <w:t xml:space="preserve">        mc "W-well I didn't go down here yesterday per say. I went another direction."</w:t>
      </w:r>
    </w:p>
    <w:p w:rsidR="00000000" w:rsidDel="00000000" w:rsidP="00000000" w:rsidRDefault="00000000" w:rsidRPr="00000000" w14:paraId="00001190">
      <w:pPr>
        <w:pageBreakBefore w:val="0"/>
        <w:rPr/>
      </w:pPr>
      <w:r w:rsidDel="00000000" w:rsidR="00000000" w:rsidRPr="00000000">
        <w:rPr>
          <w:rtl w:val="0"/>
        </w:rPr>
        <w:t xml:space="preserve">        "Monika just giggles as I fumble through an excuse and we reach a familiar crossroads."</w:t>
      </w:r>
    </w:p>
    <w:p w:rsidR="00000000" w:rsidDel="00000000" w:rsidP="00000000" w:rsidRDefault="00000000" w:rsidRPr="00000000" w14:paraId="00001191">
      <w:pPr>
        <w:pageBreakBefore w:val="0"/>
        <w:rPr/>
      </w:pPr>
      <w:r w:rsidDel="00000000" w:rsidR="00000000" w:rsidRPr="00000000">
        <w:rPr>
          <w:rtl w:val="0"/>
        </w:rPr>
        <w:t xml:space="preserve">        m 3bb "[player], look!"</w:t>
      </w:r>
    </w:p>
    <w:p w:rsidR="00000000" w:rsidDel="00000000" w:rsidP="00000000" w:rsidRDefault="00000000" w:rsidRPr="00000000" w14:paraId="00001192">
      <w:pPr>
        <w:pageBreakBefore w:val="0"/>
        <w:rPr/>
      </w:pPr>
      <w:r w:rsidDel="00000000" w:rsidR="00000000" w:rsidRPr="00000000">
        <w:rPr>
          <w:rtl w:val="0"/>
        </w:rPr>
        <w:t xml:space="preserve">        show monika 3ba</w:t>
      </w:r>
    </w:p>
    <w:p w:rsidR="00000000" w:rsidDel="00000000" w:rsidP="00000000" w:rsidRDefault="00000000" w:rsidRPr="00000000" w14:paraId="00001193">
      <w:pPr>
        <w:pageBreakBefore w:val="0"/>
        <w:rPr/>
      </w:pPr>
      <w:r w:rsidDel="00000000" w:rsidR="00000000" w:rsidRPr="00000000">
        <w:rPr>
          <w:rtl w:val="0"/>
        </w:rPr>
        <w:t xml:space="preserve">        "Monika points toward a small brick building that immediately sparks my memory."</w:t>
      </w:r>
    </w:p>
    <w:p w:rsidR="00000000" w:rsidDel="00000000" w:rsidP="00000000" w:rsidRDefault="00000000" w:rsidRPr="00000000" w14:paraId="00001194">
      <w:pPr>
        <w:pageBreakBefore w:val="0"/>
        <w:rPr/>
      </w:pPr>
      <w:r w:rsidDel="00000000" w:rsidR="00000000" w:rsidRPr="00000000">
        <w:rPr>
          <w:rtl w:val="0"/>
        </w:rPr>
        <w:t xml:space="preserve">        m 1bk "That is such a cute little restaurant oh my gosh!"</w:t>
      </w:r>
    </w:p>
    <w:p w:rsidR="00000000" w:rsidDel="00000000" w:rsidP="00000000" w:rsidRDefault="00000000" w:rsidRPr="00000000" w14:paraId="00001195">
      <w:pPr>
        <w:pageBreakBefore w:val="0"/>
        <w:rPr/>
      </w:pPr>
      <w:r w:rsidDel="00000000" w:rsidR="00000000" w:rsidRPr="00000000">
        <w:rPr>
          <w:rtl w:val="0"/>
        </w:rPr>
        <w:t xml:space="preserve">        m 1bb "Can we go take a quick look at it [player], pleeeease?"</w:t>
      </w:r>
    </w:p>
    <w:p w:rsidR="00000000" w:rsidDel="00000000" w:rsidP="00000000" w:rsidRDefault="00000000" w:rsidRPr="00000000" w14:paraId="00001196">
      <w:pPr>
        <w:pageBreakBefore w:val="0"/>
        <w:rPr/>
      </w:pPr>
      <w:r w:rsidDel="00000000" w:rsidR="00000000" w:rsidRPr="00000000">
        <w:rPr>
          <w:rtl w:val="0"/>
        </w:rPr>
        <w:t xml:space="preserve">        show monika 1ba</w:t>
      </w:r>
    </w:p>
    <w:p w:rsidR="00000000" w:rsidDel="00000000" w:rsidP="00000000" w:rsidRDefault="00000000" w:rsidRPr="00000000" w14:paraId="00001197">
      <w:pPr>
        <w:pageBreakBefore w:val="0"/>
        <w:rPr/>
      </w:pPr>
      <w:r w:rsidDel="00000000" w:rsidR="00000000" w:rsidRPr="00000000">
        <w:rPr>
          <w:rtl w:val="0"/>
        </w:rPr>
        <w:t xml:space="preserve">        mc "Of course, I don't see why not."</w:t>
      </w:r>
    </w:p>
    <w:p w:rsidR="00000000" w:rsidDel="00000000" w:rsidP="00000000" w:rsidRDefault="00000000" w:rsidRPr="00000000" w14:paraId="00001198">
      <w:pPr>
        <w:pageBreakBefore w:val="0"/>
        <w:rPr/>
      </w:pPr>
      <w:r w:rsidDel="00000000" w:rsidR="00000000" w:rsidRPr="00000000">
        <w:rPr>
          <w:rtl w:val="0"/>
        </w:rPr>
        <w:t xml:space="preserve">        if c4-2 == 1:</w:t>
      </w:r>
    </w:p>
    <w:p w:rsidR="00000000" w:rsidDel="00000000" w:rsidP="00000000" w:rsidRDefault="00000000" w:rsidRPr="00000000" w14:paraId="00001199">
      <w:pPr>
        <w:pageBreakBefore w:val="0"/>
        <w:rPr/>
      </w:pPr>
      <w:r w:rsidDel="00000000" w:rsidR="00000000" w:rsidRPr="00000000">
        <w:rPr>
          <w:rtl w:val="0"/>
        </w:rPr>
        <w:t xml:space="preserve">            "Though it is ruining a bit of the surprise..."</w:t>
      </w:r>
    </w:p>
    <w:p w:rsidR="00000000" w:rsidDel="00000000" w:rsidP="00000000" w:rsidRDefault="00000000" w:rsidRPr="00000000" w14:paraId="0000119A">
      <w:pPr>
        <w:pageBreakBefore w:val="0"/>
        <w:rPr/>
      </w:pPr>
      <w:r w:rsidDel="00000000" w:rsidR="00000000" w:rsidRPr="00000000">
        <w:rPr>
          <w:rtl w:val="0"/>
        </w:rPr>
        <w:t xml:space="preserve">        else:</w:t>
      </w:r>
    </w:p>
    <w:p w:rsidR="00000000" w:rsidDel="00000000" w:rsidP="00000000" w:rsidRDefault="00000000" w:rsidRPr="00000000" w14:paraId="0000119B">
      <w:pPr>
        <w:pageBreakBefore w:val="0"/>
        <w:rPr/>
      </w:pPr>
      <w:r w:rsidDel="00000000" w:rsidR="00000000" w:rsidRPr="00000000">
        <w:rPr>
          <w:rtl w:val="0"/>
        </w:rPr>
        <w:t xml:space="preserve">            "It's not the Sapphire though so I doubt it'll be that impressive."</w:t>
      </w:r>
    </w:p>
    <w:p w:rsidR="00000000" w:rsidDel="00000000" w:rsidP="00000000" w:rsidRDefault="00000000" w:rsidRPr="00000000" w14:paraId="0000119C">
      <w:pPr>
        <w:pageBreakBefore w:val="0"/>
        <w:rPr/>
      </w:pPr>
      <w:r w:rsidDel="00000000" w:rsidR="00000000" w:rsidRPr="00000000">
        <w:rPr>
          <w:rtl w:val="0"/>
        </w:rPr>
        <w:t xml:space="preserve">        "We crossed the road over to the small building and Monika was completely enamored with the exterior of the building."</w:t>
      </w:r>
    </w:p>
    <w:p w:rsidR="00000000" w:rsidDel="00000000" w:rsidP="00000000" w:rsidRDefault="00000000" w:rsidRPr="00000000" w14:paraId="0000119D">
      <w:pPr>
        <w:pageBreakBefore w:val="0"/>
        <w:rPr/>
      </w:pPr>
      <w:r w:rsidDel="00000000" w:rsidR="00000000" w:rsidRPr="00000000">
        <w:rPr>
          <w:rtl w:val="0"/>
        </w:rPr>
        <w:t xml:space="preserve">        m 1bd "It's so different than any place I've ever been to."</w:t>
      </w:r>
    </w:p>
    <w:p w:rsidR="00000000" w:rsidDel="00000000" w:rsidP="00000000" w:rsidRDefault="00000000" w:rsidRPr="00000000" w14:paraId="0000119E">
      <w:pPr>
        <w:pageBreakBefore w:val="0"/>
        <w:rPr/>
      </w:pPr>
      <w:r w:rsidDel="00000000" w:rsidR="00000000" w:rsidRPr="00000000">
        <w:rPr>
          <w:rtl w:val="0"/>
        </w:rPr>
        <w:t xml:space="preserve">        m 3bb "Can we go inside [player]? I mean, it is kinda getting near dinner time and all so maybe-"</w:t>
      </w:r>
    </w:p>
    <w:p w:rsidR="00000000" w:rsidDel="00000000" w:rsidP="00000000" w:rsidRDefault="00000000" w:rsidRPr="00000000" w14:paraId="0000119F">
      <w:pPr>
        <w:pageBreakBefore w:val="0"/>
        <w:rPr/>
      </w:pPr>
      <w:r w:rsidDel="00000000" w:rsidR="00000000" w:rsidRPr="00000000">
        <w:rPr>
          <w:rtl w:val="0"/>
        </w:rPr>
        <w:t xml:space="preserve">        show monika 1bc</w:t>
      </w:r>
    </w:p>
    <w:p w:rsidR="00000000" w:rsidDel="00000000" w:rsidP="00000000" w:rsidRDefault="00000000" w:rsidRPr="00000000" w14:paraId="000011A0">
      <w:pPr>
        <w:pageBreakBefore w:val="0"/>
        <w:rPr/>
      </w:pPr>
      <w:r w:rsidDel="00000000" w:rsidR="00000000" w:rsidRPr="00000000">
        <w:rPr>
          <w:rtl w:val="0"/>
        </w:rPr>
        <w:t xml:space="preserve">        mc "Well maybe some other time, we should get to the park before you have to go home and we miss out on a great day!"</w:t>
      </w:r>
    </w:p>
    <w:p w:rsidR="00000000" w:rsidDel="00000000" w:rsidP="00000000" w:rsidRDefault="00000000" w:rsidRPr="00000000" w14:paraId="000011A1">
      <w:pPr>
        <w:pageBreakBefore w:val="0"/>
        <w:rPr/>
      </w:pPr>
      <w:r w:rsidDel="00000000" w:rsidR="00000000" w:rsidRPr="00000000">
        <w:rPr>
          <w:rtl w:val="0"/>
        </w:rPr>
        <w:t xml:space="preserve">        m 1bn "Okay okay, we should get going then."</w:t>
      </w:r>
    </w:p>
    <w:p w:rsidR="00000000" w:rsidDel="00000000" w:rsidP="00000000" w:rsidRDefault="00000000" w:rsidRPr="00000000" w14:paraId="000011A2">
      <w:pPr>
        <w:pageBreakBefore w:val="0"/>
        <w:rPr/>
      </w:pPr>
      <w:r w:rsidDel="00000000" w:rsidR="00000000" w:rsidRPr="00000000">
        <w:rPr>
          <w:rtl w:val="0"/>
        </w:rPr>
        <w:t xml:space="preserve">        show monika 1be</w:t>
      </w:r>
    </w:p>
    <w:p w:rsidR="00000000" w:rsidDel="00000000" w:rsidP="00000000" w:rsidRDefault="00000000" w:rsidRPr="00000000" w14:paraId="000011A3">
      <w:pPr>
        <w:pageBreakBefore w:val="0"/>
        <w:rPr/>
      </w:pPr>
      <w:r w:rsidDel="00000000" w:rsidR="00000000" w:rsidRPr="00000000">
        <w:rPr>
          <w:rtl w:val="0"/>
        </w:rPr>
        <w:t xml:space="preserve">        "I take Monika's arm and guide her to the sidewalk once again."</w:t>
      </w:r>
    </w:p>
    <w:p w:rsidR="00000000" w:rsidDel="00000000" w:rsidP="00000000" w:rsidRDefault="00000000" w:rsidRPr="00000000" w14:paraId="000011A4">
      <w:pPr>
        <w:pageBreakBefore w:val="0"/>
        <w:rPr/>
      </w:pPr>
      <w:r w:rsidDel="00000000" w:rsidR="00000000" w:rsidRPr="00000000">
        <w:rPr>
          <w:rtl w:val="0"/>
        </w:rPr>
        <w:t xml:space="preserve">        if c4-2 == 1:</w:t>
      </w:r>
    </w:p>
    <w:p w:rsidR="00000000" w:rsidDel="00000000" w:rsidP="00000000" w:rsidRDefault="00000000" w:rsidRPr="00000000" w14:paraId="000011A5">
      <w:pPr>
        <w:pageBreakBefore w:val="0"/>
        <w:rPr/>
      </w:pPr>
      <w:r w:rsidDel="00000000" w:rsidR="00000000" w:rsidRPr="00000000">
        <w:rPr>
          <w:rtl w:val="0"/>
        </w:rPr>
        <w:t xml:space="preserve">            "I internally sigh in relief, I didn't want to ruin the allure of the place early by accident."</w:t>
      </w:r>
    </w:p>
    <w:p w:rsidR="00000000" w:rsidDel="00000000" w:rsidP="00000000" w:rsidRDefault="00000000" w:rsidRPr="00000000" w14:paraId="000011A6">
      <w:pPr>
        <w:pageBreakBefore w:val="0"/>
        <w:rPr/>
      </w:pPr>
      <w:r w:rsidDel="00000000" w:rsidR="00000000" w:rsidRPr="00000000">
        <w:rPr>
          <w:rtl w:val="0"/>
        </w:rPr>
        <w:t xml:space="preserve">        else:</w:t>
      </w:r>
    </w:p>
    <w:p w:rsidR="00000000" w:rsidDel="00000000" w:rsidP="00000000" w:rsidRDefault="00000000" w:rsidRPr="00000000" w14:paraId="000011A7">
      <w:pPr>
        <w:pageBreakBefore w:val="0"/>
        <w:rPr/>
      </w:pPr>
      <w:r w:rsidDel="00000000" w:rsidR="00000000" w:rsidRPr="00000000">
        <w:rPr>
          <w:rtl w:val="0"/>
        </w:rPr>
        <w:t xml:space="preserve">            "Even if I wasn't originally planning to take her there, it's a nice backup for a dinner date another day."</w:t>
      </w:r>
    </w:p>
    <w:p w:rsidR="00000000" w:rsidDel="00000000" w:rsidP="00000000" w:rsidRDefault="00000000" w:rsidRPr="00000000" w14:paraId="000011A8">
      <w:pPr>
        <w:pageBreakBefore w:val="0"/>
        <w:rPr/>
      </w:pPr>
      <w:r w:rsidDel="00000000" w:rsidR="00000000" w:rsidRPr="00000000">
        <w:rPr>
          <w:rtl w:val="0"/>
        </w:rPr>
        <w:t xml:space="preserve">        "I make a turn away from the restaurant and down the street."</w:t>
      </w:r>
    </w:p>
    <w:p w:rsidR="00000000" w:rsidDel="00000000" w:rsidP="00000000" w:rsidRDefault="00000000" w:rsidRPr="00000000" w14:paraId="000011A9">
      <w:pPr>
        <w:pageBreakBefore w:val="0"/>
        <w:rPr/>
      </w:pPr>
      <w:r w:rsidDel="00000000" w:rsidR="00000000" w:rsidRPr="00000000">
        <w:rPr>
          <w:rtl w:val="0"/>
        </w:rPr>
        <w:t xml:space="preserve">#C7</w:t>
      </w:r>
    </w:p>
    <w:p w:rsidR="00000000" w:rsidDel="00000000" w:rsidP="00000000" w:rsidRDefault="00000000" w:rsidRPr="00000000" w14:paraId="000011AA">
      <w:pPr>
        <w:pageBreakBefore w:val="0"/>
        <w:rPr/>
      </w:pPr>
      <w:r w:rsidDel="00000000" w:rsidR="00000000" w:rsidRPr="00000000">
        <w:rPr>
          <w:rtl w:val="0"/>
        </w:rPr>
        <w:t xml:space="preserve">        scene park with wipeleft_scene</w:t>
      </w:r>
    </w:p>
    <w:p w:rsidR="00000000" w:rsidDel="00000000" w:rsidP="00000000" w:rsidRDefault="00000000" w:rsidRPr="00000000" w14:paraId="000011AB">
      <w:pPr>
        <w:pageBreakBefore w:val="0"/>
        <w:rPr/>
      </w:pPr>
      <w:r w:rsidDel="00000000" w:rsidR="00000000" w:rsidRPr="00000000">
        <w:rPr>
          <w:rtl w:val="0"/>
        </w:rPr>
        <w:t xml:space="preserve">        show monika 1ba at l11</w:t>
      </w:r>
    </w:p>
    <w:p w:rsidR="00000000" w:rsidDel="00000000" w:rsidP="00000000" w:rsidRDefault="00000000" w:rsidRPr="00000000" w14:paraId="000011AC">
      <w:pPr>
        <w:pageBreakBefore w:val="0"/>
        <w:rPr/>
      </w:pPr>
      <w:r w:rsidDel="00000000" w:rsidR="00000000" w:rsidRPr="00000000">
        <w:rPr>
          <w:rtl w:val="0"/>
        </w:rPr>
        <w:t xml:space="preserve">        "Soon enough we finally reached the city park and I looked up and sighed."</w:t>
      </w:r>
    </w:p>
    <w:p w:rsidR="00000000" w:rsidDel="00000000" w:rsidP="00000000" w:rsidRDefault="00000000" w:rsidRPr="00000000" w14:paraId="000011AD">
      <w:pPr>
        <w:pageBreakBefore w:val="0"/>
        <w:rPr/>
      </w:pPr>
      <w:r w:rsidDel="00000000" w:rsidR="00000000" w:rsidRPr="00000000">
        <w:rPr>
          <w:rtl w:val="0"/>
        </w:rPr>
        <w:t xml:space="preserve">        mc "We made it, finally."</w:t>
      </w:r>
    </w:p>
    <w:p w:rsidR="00000000" w:rsidDel="00000000" w:rsidP="00000000" w:rsidRDefault="00000000" w:rsidRPr="00000000" w14:paraId="000011AE">
      <w:pPr>
        <w:pageBreakBefore w:val="0"/>
        <w:rPr/>
      </w:pPr>
      <w:r w:rsidDel="00000000" w:rsidR="00000000" w:rsidRPr="00000000">
        <w:rPr>
          <w:rtl w:val="0"/>
        </w:rPr>
        <w:t xml:space="preserve">        m 3bn "Finally tired [player]? I'm actually quite impressed you made it this far!"</w:t>
      </w:r>
    </w:p>
    <w:p w:rsidR="00000000" w:rsidDel="00000000" w:rsidP="00000000" w:rsidRDefault="00000000" w:rsidRPr="00000000" w14:paraId="000011AF">
      <w:pPr>
        <w:pageBreakBefore w:val="0"/>
        <w:rPr/>
      </w:pPr>
      <w:r w:rsidDel="00000000" w:rsidR="00000000" w:rsidRPr="00000000">
        <w:rPr>
          <w:rtl w:val="0"/>
        </w:rPr>
        <w:t xml:space="preserve">        show monika 1bm</w:t>
      </w:r>
    </w:p>
    <w:p w:rsidR="00000000" w:rsidDel="00000000" w:rsidP="00000000" w:rsidRDefault="00000000" w:rsidRPr="00000000" w14:paraId="000011B0">
      <w:pPr>
        <w:pageBreakBefore w:val="0"/>
        <w:rPr/>
      </w:pPr>
      <w:r w:rsidDel="00000000" w:rsidR="00000000" w:rsidRPr="00000000">
        <w:rPr>
          <w:rtl w:val="0"/>
        </w:rPr>
        <w:t xml:space="preserve">        mc "Hey, what's that supposed to mean!"</w:t>
      </w:r>
    </w:p>
    <w:p w:rsidR="00000000" w:rsidDel="00000000" w:rsidP="00000000" w:rsidRDefault="00000000" w:rsidRPr="00000000" w14:paraId="000011B1">
      <w:pPr>
        <w:pageBreakBefore w:val="0"/>
        <w:rPr/>
      </w:pPr>
      <w:r w:rsidDel="00000000" w:rsidR="00000000" w:rsidRPr="00000000">
        <w:rPr>
          <w:rtl w:val="0"/>
        </w:rPr>
        <w:t xml:space="preserve">        m 2bl "Nothing, nothing!"</w:t>
      </w:r>
    </w:p>
    <w:p w:rsidR="00000000" w:rsidDel="00000000" w:rsidP="00000000" w:rsidRDefault="00000000" w:rsidRPr="00000000" w14:paraId="000011B2">
      <w:pPr>
        <w:pageBreakBefore w:val="0"/>
        <w:rPr/>
      </w:pPr>
      <w:r w:rsidDel="00000000" w:rsidR="00000000" w:rsidRPr="00000000">
        <w:rPr>
          <w:rtl w:val="0"/>
        </w:rPr>
        <w:t xml:space="preserve">        m 2be1 "I'm just glad to see you out and about instead of cooped up in your house all day."</w:t>
      </w:r>
    </w:p>
    <w:p w:rsidR="00000000" w:rsidDel="00000000" w:rsidP="00000000" w:rsidRDefault="00000000" w:rsidRPr="00000000" w14:paraId="000011B3">
      <w:pPr>
        <w:pageBreakBefore w:val="0"/>
        <w:rPr/>
      </w:pPr>
      <w:r w:rsidDel="00000000" w:rsidR="00000000" w:rsidRPr="00000000">
        <w:rPr>
          <w:rtl w:val="0"/>
        </w:rPr>
        <w:t xml:space="preserve">        show monika 2be</w:t>
      </w:r>
    </w:p>
    <w:p w:rsidR="00000000" w:rsidDel="00000000" w:rsidP="00000000" w:rsidRDefault="00000000" w:rsidRPr="00000000" w14:paraId="000011B4">
      <w:pPr>
        <w:pageBreakBefore w:val="0"/>
        <w:rPr/>
      </w:pPr>
      <w:r w:rsidDel="00000000" w:rsidR="00000000" w:rsidRPr="00000000">
        <w:rPr>
          <w:rtl w:val="0"/>
        </w:rPr>
        <w:t xml:space="preserve">        "As much as I would've liked to stay home at this point, making her happy was worth the bit of suffering."</w:t>
      </w:r>
    </w:p>
    <w:p w:rsidR="00000000" w:rsidDel="00000000" w:rsidP="00000000" w:rsidRDefault="00000000" w:rsidRPr="00000000" w14:paraId="000011B5">
      <w:pPr>
        <w:pageBreakBefore w:val="0"/>
        <w:rPr/>
      </w:pPr>
      <w:r w:rsidDel="00000000" w:rsidR="00000000" w:rsidRPr="00000000">
        <w:rPr>
          <w:rtl w:val="0"/>
        </w:rPr>
        <w:t xml:space="preserve">        show monika 1bd</w:t>
      </w:r>
    </w:p>
    <w:p w:rsidR="00000000" w:rsidDel="00000000" w:rsidP="00000000" w:rsidRDefault="00000000" w:rsidRPr="00000000" w14:paraId="000011B6">
      <w:pPr>
        <w:pageBreakBefore w:val="0"/>
        <w:rPr/>
      </w:pPr>
      <w:r w:rsidDel="00000000" w:rsidR="00000000" w:rsidRPr="00000000">
        <w:rPr>
          <w:rtl w:val="0"/>
        </w:rPr>
        <w:t xml:space="preserve">        "I looked over to see Monika staring off into the distance with a look of surprise."</w:t>
      </w:r>
    </w:p>
    <w:p w:rsidR="00000000" w:rsidDel="00000000" w:rsidP="00000000" w:rsidRDefault="00000000" w:rsidRPr="00000000" w14:paraId="000011B7">
      <w:pPr>
        <w:pageBreakBefore w:val="0"/>
        <w:rPr/>
      </w:pPr>
      <w:r w:rsidDel="00000000" w:rsidR="00000000" w:rsidRPr="00000000">
        <w:rPr>
          <w:rtl w:val="0"/>
        </w:rPr>
        <w:t xml:space="preserve">        mc "Monika? What are you-"</w:t>
      </w:r>
    </w:p>
    <w:p w:rsidR="00000000" w:rsidDel="00000000" w:rsidP="00000000" w:rsidRDefault="00000000" w:rsidRPr="00000000" w14:paraId="000011B8">
      <w:pPr>
        <w:pageBreakBefore w:val="0"/>
        <w:rPr/>
      </w:pPr>
      <w:r w:rsidDel="00000000" w:rsidR="00000000" w:rsidRPr="00000000">
        <w:rPr>
          <w:rtl w:val="0"/>
        </w:rPr>
        <w:t xml:space="preserve">        m 3bb "[player] look over there!"</w:t>
      </w:r>
    </w:p>
    <w:p w:rsidR="00000000" w:rsidDel="00000000" w:rsidP="00000000" w:rsidRDefault="00000000" w:rsidRPr="00000000" w14:paraId="000011B9">
      <w:pPr>
        <w:pageBreakBefore w:val="0"/>
        <w:rPr/>
      </w:pPr>
      <w:r w:rsidDel="00000000" w:rsidR="00000000" w:rsidRPr="00000000">
        <w:rPr>
          <w:rtl w:val="0"/>
        </w:rPr>
        <w:t xml:space="preserve">        m 3bk "It's a lemonade stand!"</w:t>
      </w:r>
    </w:p>
    <w:p w:rsidR="00000000" w:rsidDel="00000000" w:rsidP="00000000" w:rsidRDefault="00000000" w:rsidRPr="00000000" w14:paraId="000011BA">
      <w:pPr>
        <w:pageBreakBefore w:val="0"/>
        <w:rPr/>
      </w:pPr>
      <w:r w:rsidDel="00000000" w:rsidR="00000000" w:rsidRPr="00000000">
        <w:rPr>
          <w:rtl w:val="0"/>
        </w:rPr>
        <w:t xml:space="preserve">        show monika 3bj</w:t>
      </w:r>
    </w:p>
    <w:p w:rsidR="00000000" w:rsidDel="00000000" w:rsidP="00000000" w:rsidRDefault="00000000" w:rsidRPr="00000000" w14:paraId="000011BB">
      <w:pPr>
        <w:pageBreakBefore w:val="0"/>
        <w:rPr/>
      </w:pPr>
      <w:r w:rsidDel="00000000" w:rsidR="00000000" w:rsidRPr="00000000">
        <w:rPr>
          <w:rtl w:val="0"/>
        </w:rPr>
        <w:t xml:space="preserve">        "Sure enough, following Monika's finger my eyes landed on a small table in the middle of the park surrounded by a group of adults and small children."</w:t>
      </w:r>
    </w:p>
    <w:p w:rsidR="00000000" w:rsidDel="00000000" w:rsidP="00000000" w:rsidRDefault="00000000" w:rsidRPr="00000000" w14:paraId="000011BC">
      <w:pPr>
        <w:pageBreakBefore w:val="0"/>
        <w:rPr/>
      </w:pPr>
      <w:r w:rsidDel="00000000" w:rsidR="00000000" w:rsidRPr="00000000">
        <w:rPr>
          <w:rtl w:val="0"/>
        </w:rPr>
        <w:t xml:space="preserve">        m 1bb "Come on, let's get some!"</w:t>
      </w:r>
    </w:p>
    <w:p w:rsidR="00000000" w:rsidDel="00000000" w:rsidP="00000000" w:rsidRDefault="00000000" w:rsidRPr="00000000" w14:paraId="000011BD">
      <w:pPr>
        <w:pageBreakBefore w:val="0"/>
        <w:rPr/>
      </w:pPr>
      <w:r w:rsidDel="00000000" w:rsidR="00000000" w:rsidRPr="00000000">
        <w:rPr>
          <w:rtl w:val="0"/>
        </w:rPr>
        <w:t xml:space="preserve">        show monika 1ba</w:t>
      </w:r>
    </w:p>
    <w:p w:rsidR="00000000" w:rsidDel="00000000" w:rsidP="00000000" w:rsidRDefault="00000000" w:rsidRPr="00000000" w14:paraId="000011BE">
      <w:pPr>
        <w:pageBreakBefore w:val="0"/>
        <w:rPr/>
      </w:pPr>
      <w:r w:rsidDel="00000000" w:rsidR="00000000" w:rsidRPr="00000000">
        <w:rPr>
          <w:rtl w:val="0"/>
        </w:rPr>
        <w:t xml:space="preserve">        "Monika quickly grabs my hand and starts to make her way over."</w:t>
      </w:r>
    </w:p>
    <w:p w:rsidR="00000000" w:rsidDel="00000000" w:rsidP="00000000" w:rsidRDefault="00000000" w:rsidRPr="00000000" w14:paraId="000011BF">
      <w:pPr>
        <w:pageBreakBefore w:val="0"/>
        <w:rPr/>
      </w:pPr>
      <w:r w:rsidDel="00000000" w:rsidR="00000000" w:rsidRPr="00000000">
        <w:rPr>
          <w:rtl w:val="0"/>
        </w:rPr>
        <w:t xml:space="preserve">        show monika at lhide zorder 1</w:t>
      </w:r>
    </w:p>
    <w:p w:rsidR="00000000" w:rsidDel="00000000" w:rsidP="00000000" w:rsidRDefault="00000000" w:rsidRPr="00000000" w14:paraId="000011C0">
      <w:pPr>
        <w:pageBreakBefore w:val="0"/>
        <w:rPr/>
      </w:pPr>
      <w:r w:rsidDel="00000000" w:rsidR="00000000" w:rsidRPr="00000000">
        <w:rPr>
          <w:rtl w:val="0"/>
        </w:rPr>
        <w:t xml:space="preserve">        hide monika</w:t>
      </w:r>
    </w:p>
    <w:p w:rsidR="00000000" w:rsidDel="00000000" w:rsidP="00000000" w:rsidRDefault="00000000" w:rsidRPr="00000000" w14:paraId="000011C1">
      <w:pPr>
        <w:pageBreakBefore w:val="0"/>
        <w:rPr/>
      </w:pPr>
      <w:r w:rsidDel="00000000" w:rsidR="00000000" w:rsidRPr="00000000">
        <w:rPr>
          <w:rtl w:val="0"/>
        </w:rPr>
        <w:t xml:space="preserve">        mc "Monika wait!"</w:t>
      </w:r>
    </w:p>
    <w:p w:rsidR="00000000" w:rsidDel="00000000" w:rsidP="00000000" w:rsidRDefault="00000000" w:rsidRPr="00000000" w14:paraId="000011C2">
      <w:pPr>
        <w:pageBreakBefore w:val="0"/>
        <w:rPr/>
      </w:pPr>
      <w:r w:rsidDel="00000000" w:rsidR="00000000" w:rsidRPr="00000000">
        <w:rPr>
          <w:rtl w:val="0"/>
        </w:rPr>
        <w:t xml:space="preserve">        scene park with wipeleft_scene</w:t>
      </w:r>
    </w:p>
    <w:p w:rsidR="00000000" w:rsidDel="00000000" w:rsidP="00000000" w:rsidRDefault="00000000" w:rsidRPr="00000000" w14:paraId="000011C3">
      <w:pPr>
        <w:pageBreakBefore w:val="0"/>
        <w:rPr/>
      </w:pPr>
      <w:r w:rsidDel="00000000" w:rsidR="00000000" w:rsidRPr="00000000">
        <w:rPr>
          <w:rtl w:val="0"/>
        </w:rPr>
        <w:t xml:space="preserve">        show monika 1ba at l11</w:t>
      </w:r>
    </w:p>
    <w:p w:rsidR="00000000" w:rsidDel="00000000" w:rsidP="00000000" w:rsidRDefault="00000000" w:rsidRPr="00000000" w14:paraId="000011C4">
      <w:pPr>
        <w:pageBreakBefore w:val="0"/>
        <w:rPr/>
      </w:pPr>
      <w:r w:rsidDel="00000000" w:rsidR="00000000" w:rsidRPr="00000000">
        <w:rPr>
          <w:rtl w:val="0"/>
        </w:rPr>
        <w:t xml:space="preserve">        "As we approached the table the scene started to come into better focus."</w:t>
      </w:r>
    </w:p>
    <w:p w:rsidR="00000000" w:rsidDel="00000000" w:rsidP="00000000" w:rsidRDefault="00000000" w:rsidRPr="00000000" w14:paraId="000011C5">
      <w:pPr>
        <w:pageBreakBefore w:val="0"/>
        <w:rPr/>
      </w:pPr>
      <w:r w:rsidDel="00000000" w:rsidR="00000000" w:rsidRPr="00000000">
        <w:rPr>
          <w:rtl w:val="0"/>
        </w:rPr>
        <w:t xml:space="preserve">        "Signs stood all around and were emblazoned with one of the city's youth scout group's emblem and motto"</w:t>
      </w:r>
    </w:p>
    <w:p w:rsidR="00000000" w:rsidDel="00000000" w:rsidP="00000000" w:rsidRDefault="00000000" w:rsidRPr="00000000" w14:paraId="000011C6">
      <w:pPr>
        <w:pageBreakBefore w:val="0"/>
        <w:rPr/>
      </w:pPr>
      <w:r w:rsidDel="00000000" w:rsidR="00000000" w:rsidRPr="00000000">
        <w:rPr>
          <w:rtl w:val="0"/>
        </w:rPr>
        <w:t xml:space="preserve">        "It seems they were using the profits from the stand to help fund summer plans the group had."</w:t>
      </w:r>
    </w:p>
    <w:p w:rsidR="00000000" w:rsidDel="00000000" w:rsidP="00000000" w:rsidRDefault="00000000" w:rsidRPr="00000000" w14:paraId="000011C7">
      <w:pPr>
        <w:pageBreakBefore w:val="0"/>
        <w:rPr/>
      </w:pPr>
      <w:r w:rsidDel="00000000" w:rsidR="00000000" w:rsidRPr="00000000">
        <w:rPr>
          <w:rtl w:val="0"/>
        </w:rPr>
        <w:t xml:space="preserve">        "Looking toward the table I could see a group of children no older than ten dressed up in their scouting uniforms working the table and drinks while a few adults supervised and helped where they could."</w:t>
      </w:r>
    </w:p>
    <w:p w:rsidR="00000000" w:rsidDel="00000000" w:rsidP="00000000" w:rsidRDefault="00000000" w:rsidRPr="00000000" w14:paraId="000011C8">
      <w:pPr>
        <w:pageBreakBefore w:val="0"/>
        <w:rPr/>
      </w:pPr>
      <w:r w:rsidDel="00000000" w:rsidR="00000000" w:rsidRPr="00000000">
        <w:rPr>
          <w:rtl w:val="0"/>
        </w:rPr>
        <w:t xml:space="preserve">        m 2be1 "Oh my gosh, this is so adorable my heart can't take it [player]."</w:t>
      </w:r>
    </w:p>
    <w:p w:rsidR="00000000" w:rsidDel="00000000" w:rsidP="00000000" w:rsidRDefault="00000000" w:rsidRPr="00000000" w14:paraId="000011C9">
      <w:pPr>
        <w:pageBreakBefore w:val="0"/>
        <w:rPr/>
      </w:pPr>
      <w:r w:rsidDel="00000000" w:rsidR="00000000" w:rsidRPr="00000000">
        <w:rPr>
          <w:rtl w:val="0"/>
        </w:rPr>
        <w:t xml:space="preserve">        m 2bb "Let's get in line to buy some!"</w:t>
      </w:r>
    </w:p>
    <w:p w:rsidR="00000000" w:rsidDel="00000000" w:rsidP="00000000" w:rsidRDefault="00000000" w:rsidRPr="00000000" w14:paraId="000011CA">
      <w:pPr>
        <w:pageBreakBefore w:val="0"/>
        <w:rPr/>
      </w:pPr>
      <w:r w:rsidDel="00000000" w:rsidR="00000000" w:rsidRPr="00000000">
        <w:rPr>
          <w:rtl w:val="0"/>
        </w:rPr>
        <w:t xml:space="preserve">        show monika 1ba</w:t>
      </w:r>
    </w:p>
    <w:p w:rsidR="00000000" w:rsidDel="00000000" w:rsidP="00000000" w:rsidRDefault="00000000" w:rsidRPr="00000000" w14:paraId="000011CB">
      <w:pPr>
        <w:pageBreakBefore w:val="0"/>
        <w:rPr/>
      </w:pPr>
      <w:r w:rsidDel="00000000" w:rsidR="00000000" w:rsidRPr="00000000">
        <w:rPr>
          <w:rtl w:val="0"/>
        </w:rPr>
        <w:t xml:space="preserve">        "We took our place in line and looked to the large menu sign they had for drinks."</w:t>
      </w:r>
    </w:p>
    <w:p w:rsidR="00000000" w:rsidDel="00000000" w:rsidP="00000000" w:rsidRDefault="00000000" w:rsidRPr="00000000" w14:paraId="000011CC">
      <w:pPr>
        <w:pageBreakBefore w:val="0"/>
        <w:rPr/>
      </w:pPr>
      <w:r w:rsidDel="00000000" w:rsidR="00000000" w:rsidRPr="00000000">
        <w:rPr>
          <w:rtl w:val="0"/>
        </w:rPr>
        <w:t xml:space="preserve">        m 1bd "Wow, they sure do have a pretty decent selection for a lemonade stand."</w:t>
      </w:r>
    </w:p>
    <w:p w:rsidR="00000000" w:rsidDel="00000000" w:rsidP="00000000" w:rsidRDefault="00000000" w:rsidRPr="00000000" w14:paraId="000011CD">
      <w:pPr>
        <w:pageBreakBefore w:val="0"/>
        <w:rPr/>
      </w:pPr>
      <w:r w:rsidDel="00000000" w:rsidR="00000000" w:rsidRPr="00000000">
        <w:rPr>
          <w:rtl w:val="0"/>
        </w:rPr>
        <w:t xml:space="preserve">        show monika 1bc</w:t>
      </w:r>
    </w:p>
    <w:p w:rsidR="00000000" w:rsidDel="00000000" w:rsidP="00000000" w:rsidRDefault="00000000" w:rsidRPr="00000000" w14:paraId="000011CE">
      <w:pPr>
        <w:pageBreakBefore w:val="0"/>
        <w:rPr/>
      </w:pPr>
      <w:r w:rsidDel="00000000" w:rsidR="00000000" w:rsidRPr="00000000">
        <w:rPr>
          <w:rtl w:val="0"/>
        </w:rPr>
        <w:t xml:space="preserve">        mc "Guess that shows how much planning went into this."</w:t>
      </w:r>
    </w:p>
    <w:p w:rsidR="00000000" w:rsidDel="00000000" w:rsidP="00000000" w:rsidRDefault="00000000" w:rsidRPr="00000000" w14:paraId="000011CF">
      <w:pPr>
        <w:pageBreakBefore w:val="0"/>
        <w:rPr/>
      </w:pPr>
      <w:r w:rsidDel="00000000" w:rsidR="00000000" w:rsidRPr="00000000">
        <w:rPr>
          <w:rtl w:val="0"/>
        </w:rPr>
        <w:t xml:space="preserve">        m 2bn "Yeah, they do like to make you plan in youth scouts."</w:t>
      </w:r>
    </w:p>
    <w:p w:rsidR="00000000" w:rsidDel="00000000" w:rsidP="00000000" w:rsidRDefault="00000000" w:rsidRPr="00000000" w14:paraId="000011D0">
      <w:pPr>
        <w:pageBreakBefore w:val="0"/>
        <w:rPr/>
      </w:pPr>
      <w:r w:rsidDel="00000000" w:rsidR="00000000" w:rsidRPr="00000000">
        <w:rPr>
          <w:rtl w:val="0"/>
        </w:rPr>
        <w:t xml:space="preserve">        m 2bb "Have I ever told you about when I was a Daisy Scout [player]?"</w:t>
      </w:r>
    </w:p>
    <w:p w:rsidR="00000000" w:rsidDel="00000000" w:rsidP="00000000" w:rsidRDefault="00000000" w:rsidRPr="00000000" w14:paraId="000011D1">
      <w:pPr>
        <w:pageBreakBefore w:val="0"/>
        <w:rPr/>
      </w:pPr>
      <w:r w:rsidDel="00000000" w:rsidR="00000000" w:rsidRPr="00000000">
        <w:rPr>
          <w:rtl w:val="0"/>
        </w:rPr>
        <w:t xml:space="preserve">        show monika 2ba</w:t>
      </w:r>
    </w:p>
    <w:p w:rsidR="00000000" w:rsidDel="00000000" w:rsidP="00000000" w:rsidRDefault="00000000" w:rsidRPr="00000000" w14:paraId="000011D2">
      <w:pPr>
        <w:pageBreakBefore w:val="0"/>
        <w:rPr/>
      </w:pPr>
      <w:r w:rsidDel="00000000" w:rsidR="00000000" w:rsidRPr="00000000">
        <w:rPr>
          <w:rtl w:val="0"/>
        </w:rPr>
        <w:t xml:space="preserve">        mc "Actually no, I don't think you have."</w:t>
      </w:r>
    </w:p>
    <w:p w:rsidR="00000000" w:rsidDel="00000000" w:rsidP="00000000" w:rsidRDefault="00000000" w:rsidRPr="00000000" w14:paraId="000011D3">
      <w:pPr>
        <w:pageBreakBefore w:val="0"/>
        <w:rPr/>
      </w:pPr>
      <w:r w:rsidDel="00000000" w:rsidR="00000000" w:rsidRPr="00000000">
        <w:rPr>
          <w:rtl w:val="0"/>
        </w:rPr>
        <w:t xml:space="preserve">        m 2bk "Oh it was so much fun! I remember all the fun trips we'd take out of the city."</w:t>
      </w:r>
    </w:p>
    <w:p w:rsidR="00000000" w:rsidDel="00000000" w:rsidP="00000000" w:rsidRDefault="00000000" w:rsidRPr="00000000" w14:paraId="000011D4">
      <w:pPr>
        <w:pageBreakBefore w:val="0"/>
        <w:rPr/>
      </w:pPr>
      <w:r w:rsidDel="00000000" w:rsidR="00000000" w:rsidRPr="00000000">
        <w:rPr>
          <w:rtl w:val="0"/>
        </w:rPr>
        <w:t xml:space="preserve">        m 1bb "Hiking and camping with your friends, learning about the outdoors..."</w:t>
      </w:r>
    </w:p>
    <w:p w:rsidR="00000000" w:rsidDel="00000000" w:rsidP="00000000" w:rsidRDefault="00000000" w:rsidRPr="00000000" w14:paraId="000011D5">
      <w:pPr>
        <w:pageBreakBefore w:val="0"/>
        <w:rPr/>
      </w:pPr>
      <w:r w:rsidDel="00000000" w:rsidR="00000000" w:rsidRPr="00000000">
        <w:rPr>
          <w:rtl w:val="0"/>
        </w:rPr>
        <w:t xml:space="preserve">        m 2br "But school started to get in the way so I had to drop it before I could become a Rose Scout."</w:t>
      </w:r>
    </w:p>
    <w:p w:rsidR="00000000" w:rsidDel="00000000" w:rsidP="00000000" w:rsidRDefault="00000000" w:rsidRPr="00000000" w14:paraId="000011D6">
      <w:pPr>
        <w:pageBreakBefore w:val="0"/>
        <w:rPr/>
      </w:pPr>
      <w:r w:rsidDel="00000000" w:rsidR="00000000" w:rsidRPr="00000000">
        <w:rPr>
          <w:rtl w:val="0"/>
        </w:rPr>
        <w:t xml:space="preserve">        m 2bn "I wish I could go back in time a bit, it was so much easier back then."</w:t>
      </w:r>
    </w:p>
    <w:p w:rsidR="00000000" w:rsidDel="00000000" w:rsidP="00000000" w:rsidRDefault="00000000" w:rsidRPr="00000000" w14:paraId="000011D7">
      <w:pPr>
        <w:pageBreakBefore w:val="0"/>
        <w:rPr/>
      </w:pPr>
      <w:r w:rsidDel="00000000" w:rsidR="00000000" w:rsidRPr="00000000">
        <w:rPr>
          <w:rtl w:val="0"/>
        </w:rPr>
        <w:t xml:space="preserve">        show monika 1be</w:t>
      </w:r>
    </w:p>
    <w:p w:rsidR="00000000" w:rsidDel="00000000" w:rsidP="00000000" w:rsidRDefault="00000000" w:rsidRPr="00000000" w14:paraId="000011D8">
      <w:pPr>
        <w:pageBreakBefore w:val="0"/>
        <w:rPr/>
      </w:pPr>
      <w:r w:rsidDel="00000000" w:rsidR="00000000" w:rsidRPr="00000000">
        <w:rPr>
          <w:rtl w:val="0"/>
        </w:rPr>
        <w:t xml:space="preserve">        mc "Well, if you went back in time you wouldn't have me with you though."</w:t>
      </w:r>
    </w:p>
    <w:p w:rsidR="00000000" w:rsidDel="00000000" w:rsidP="00000000" w:rsidRDefault="00000000" w:rsidRPr="00000000" w14:paraId="000011D9">
      <w:pPr>
        <w:pageBreakBefore w:val="0"/>
        <w:rPr/>
      </w:pPr>
      <w:r w:rsidDel="00000000" w:rsidR="00000000" w:rsidRPr="00000000">
        <w:rPr>
          <w:rtl w:val="0"/>
        </w:rPr>
        <w:t xml:space="preserve">        m 4be1 "Your right, I'd probably be lost without you."</w:t>
      </w:r>
    </w:p>
    <w:p w:rsidR="00000000" w:rsidDel="00000000" w:rsidP="00000000" w:rsidRDefault="00000000" w:rsidRPr="00000000" w14:paraId="000011DA">
      <w:pPr>
        <w:pageBreakBefore w:val="0"/>
        <w:rPr/>
      </w:pPr>
      <w:r w:rsidDel="00000000" w:rsidR="00000000" w:rsidRPr="00000000">
        <w:rPr>
          <w:rtl w:val="0"/>
        </w:rPr>
        <w:t xml:space="preserve">        mc "Though, I bet you looked super adorable in a Daisy Scout uniform."</w:t>
      </w:r>
    </w:p>
    <w:p w:rsidR="00000000" w:rsidDel="00000000" w:rsidP="00000000" w:rsidRDefault="00000000" w:rsidRPr="00000000" w14:paraId="000011DB">
      <w:pPr>
        <w:pageBreakBefore w:val="0"/>
        <w:rPr/>
      </w:pPr>
      <w:r w:rsidDel="00000000" w:rsidR="00000000" w:rsidRPr="00000000">
        <w:rPr>
          <w:rtl w:val="0"/>
        </w:rPr>
        <w:t xml:space="preserve">        m 2bl "No, I looked super goofy back then! I can't stand looking at old pictures of me."</w:t>
      </w:r>
    </w:p>
    <w:p w:rsidR="00000000" w:rsidDel="00000000" w:rsidP="00000000" w:rsidRDefault="00000000" w:rsidRPr="00000000" w14:paraId="000011DC">
      <w:pPr>
        <w:pageBreakBefore w:val="0"/>
        <w:rPr/>
      </w:pPr>
      <w:r w:rsidDel="00000000" w:rsidR="00000000" w:rsidRPr="00000000">
        <w:rPr>
          <w:rtl w:val="0"/>
        </w:rPr>
        <w:t xml:space="preserve">        show monika 2bm</w:t>
      </w:r>
    </w:p>
    <w:p w:rsidR="00000000" w:rsidDel="00000000" w:rsidP="00000000" w:rsidRDefault="00000000" w:rsidRPr="00000000" w14:paraId="000011DD">
      <w:pPr>
        <w:pageBreakBefore w:val="0"/>
        <w:rPr/>
      </w:pPr>
      <w:r w:rsidDel="00000000" w:rsidR="00000000" w:rsidRPr="00000000">
        <w:rPr>
          <w:rtl w:val="0"/>
        </w:rPr>
        <w:t xml:space="preserve">        mc "Come on, I doubt it was {i}that{/i} bad!"</w:t>
      </w:r>
    </w:p>
    <w:p w:rsidR="00000000" w:rsidDel="00000000" w:rsidP="00000000" w:rsidRDefault="00000000" w:rsidRPr="00000000" w14:paraId="000011DE">
      <w:pPr>
        <w:pageBreakBefore w:val="0"/>
        <w:rPr/>
      </w:pPr>
      <w:r w:rsidDel="00000000" w:rsidR="00000000" w:rsidRPr="00000000">
        <w:rPr>
          <w:rtl w:val="0"/>
        </w:rPr>
        <w:t xml:space="preserve">        m 2bn "Maybe I'll show them to you one day, but only if you promise not to laugh at them."</w:t>
      </w:r>
    </w:p>
    <w:p w:rsidR="00000000" w:rsidDel="00000000" w:rsidP="00000000" w:rsidRDefault="00000000" w:rsidRPr="00000000" w14:paraId="000011DF">
      <w:pPr>
        <w:pageBreakBefore w:val="0"/>
        <w:rPr/>
      </w:pPr>
      <w:r w:rsidDel="00000000" w:rsidR="00000000" w:rsidRPr="00000000">
        <w:rPr>
          <w:rtl w:val="0"/>
        </w:rPr>
        <w:t xml:space="preserve">        show monika 2be</w:t>
      </w:r>
    </w:p>
    <w:p w:rsidR="00000000" w:rsidDel="00000000" w:rsidP="00000000" w:rsidRDefault="00000000" w:rsidRPr="00000000" w14:paraId="000011E0">
      <w:pPr>
        <w:pageBreakBefore w:val="0"/>
        <w:rPr/>
      </w:pPr>
      <w:r w:rsidDel="00000000" w:rsidR="00000000" w:rsidRPr="00000000">
        <w:rPr>
          <w:rtl w:val="0"/>
        </w:rPr>
        <w:t xml:space="preserve">        mc "I promise, swear it."</w:t>
      </w:r>
    </w:p>
    <w:p w:rsidR="00000000" w:rsidDel="00000000" w:rsidP="00000000" w:rsidRDefault="00000000" w:rsidRPr="00000000" w14:paraId="000011E1">
      <w:pPr>
        <w:pageBreakBefore w:val="0"/>
        <w:rPr/>
      </w:pPr>
      <w:r w:rsidDel="00000000" w:rsidR="00000000" w:rsidRPr="00000000">
        <w:rPr>
          <w:rtl w:val="0"/>
        </w:rPr>
        <w:t xml:space="preserve">        show monika 1bc</w:t>
      </w:r>
    </w:p>
    <w:p w:rsidR="00000000" w:rsidDel="00000000" w:rsidP="00000000" w:rsidRDefault="00000000" w:rsidRPr="00000000" w14:paraId="000011E2">
      <w:pPr>
        <w:pageBreakBefore w:val="0"/>
        <w:rPr/>
      </w:pPr>
      <w:r w:rsidDel="00000000" w:rsidR="00000000" w:rsidRPr="00000000">
        <w:rPr>
          <w:rtl w:val="0"/>
        </w:rPr>
        <w:t xml:space="preserve">        mc "Did you decide on a drink? We're almost up."</w:t>
      </w:r>
    </w:p>
    <w:p w:rsidR="00000000" w:rsidDel="00000000" w:rsidP="00000000" w:rsidRDefault="00000000" w:rsidRPr="00000000" w14:paraId="000011E3">
      <w:pPr>
        <w:pageBreakBefore w:val="0"/>
        <w:rPr/>
      </w:pPr>
      <w:r w:rsidDel="00000000" w:rsidR="00000000" w:rsidRPr="00000000">
        <w:rPr>
          <w:rtl w:val="0"/>
        </w:rPr>
        <w:t xml:space="preserve">        m 2bl "Oh right, yeah I decided!"</w:t>
      </w:r>
    </w:p>
    <w:p w:rsidR="00000000" w:rsidDel="00000000" w:rsidP="00000000" w:rsidRDefault="00000000" w:rsidRPr="00000000" w14:paraId="000011E4">
      <w:pPr>
        <w:pageBreakBefore w:val="0"/>
        <w:rPr/>
      </w:pPr>
      <w:r w:rsidDel="00000000" w:rsidR="00000000" w:rsidRPr="00000000">
        <w:rPr>
          <w:rtl w:val="0"/>
        </w:rPr>
        <w:t xml:space="preserve">        show monika 1ba</w:t>
      </w:r>
    </w:p>
    <w:p w:rsidR="00000000" w:rsidDel="00000000" w:rsidP="00000000" w:rsidRDefault="00000000" w:rsidRPr="00000000" w14:paraId="000011E5">
      <w:pPr>
        <w:pageBreakBefore w:val="0"/>
        <w:rPr/>
      </w:pPr>
      <w:r w:rsidDel="00000000" w:rsidR="00000000" w:rsidRPr="00000000">
        <w:rPr>
          <w:rtl w:val="0"/>
        </w:rPr>
        <w:t xml:space="preserve">        "As the people ahead of us finished we stepped up to the table."</w:t>
      </w:r>
    </w:p>
    <w:p w:rsidR="00000000" w:rsidDel="00000000" w:rsidP="00000000" w:rsidRDefault="00000000" w:rsidRPr="00000000" w14:paraId="000011E6">
      <w:pPr>
        <w:pageBreakBefore w:val="0"/>
        <w:rPr/>
      </w:pPr>
      <w:r w:rsidDel="00000000" w:rsidR="00000000" w:rsidRPr="00000000">
        <w:rPr>
          <w:rtl w:val="0"/>
        </w:rPr>
        <w:t xml:space="preserve">        $ y_name "Boy Scout"</w:t>
      </w:r>
    </w:p>
    <w:p w:rsidR="00000000" w:rsidDel="00000000" w:rsidP="00000000" w:rsidRDefault="00000000" w:rsidRPr="00000000" w14:paraId="000011E7">
      <w:pPr>
        <w:pageBreakBefore w:val="0"/>
        <w:rPr/>
      </w:pPr>
      <w:r w:rsidDel="00000000" w:rsidR="00000000" w:rsidRPr="00000000">
        <w:rPr>
          <w:rtl w:val="0"/>
        </w:rPr>
        <w:t xml:space="preserve">        $ n_name "Girl Scout"</w:t>
      </w:r>
    </w:p>
    <w:p w:rsidR="00000000" w:rsidDel="00000000" w:rsidP="00000000" w:rsidRDefault="00000000" w:rsidRPr="00000000" w14:paraId="000011E8">
      <w:pPr>
        <w:pageBreakBefore w:val="0"/>
        <w:rPr/>
      </w:pPr>
      <w:r w:rsidDel="00000000" w:rsidR="00000000" w:rsidRPr="00000000">
        <w:rPr>
          <w:rtl w:val="0"/>
        </w:rPr>
        <w:t xml:space="preserve">        y "Hello! What can I get for you today?"</w:t>
      </w:r>
    </w:p>
    <w:p w:rsidR="00000000" w:rsidDel="00000000" w:rsidP="00000000" w:rsidRDefault="00000000" w:rsidRPr="00000000" w14:paraId="000011E9">
      <w:pPr>
        <w:pageBreakBefore w:val="0"/>
        <w:rPr/>
      </w:pPr>
      <w:r w:rsidDel="00000000" w:rsidR="00000000" w:rsidRPr="00000000">
        <w:rPr>
          <w:rtl w:val="0"/>
        </w:rPr>
        <w:t xml:space="preserve">        mc "Hey bud, can I have an original lemonade for myself and.."</w:t>
      </w:r>
    </w:p>
    <w:p w:rsidR="00000000" w:rsidDel="00000000" w:rsidP="00000000" w:rsidRDefault="00000000" w:rsidRPr="00000000" w14:paraId="000011EA">
      <w:pPr>
        <w:pageBreakBefore w:val="0"/>
        <w:rPr/>
      </w:pPr>
      <w:r w:rsidDel="00000000" w:rsidR="00000000" w:rsidRPr="00000000">
        <w:rPr>
          <w:rtl w:val="0"/>
        </w:rPr>
        <w:t xml:space="preserve">        m 2bb "I'd like to try one of the strawberry lemonades please."</w:t>
      </w:r>
    </w:p>
    <w:p w:rsidR="00000000" w:rsidDel="00000000" w:rsidP="00000000" w:rsidRDefault="00000000" w:rsidRPr="00000000" w14:paraId="000011EB">
      <w:pPr>
        <w:pageBreakBefore w:val="0"/>
        <w:rPr/>
      </w:pPr>
      <w:r w:rsidDel="00000000" w:rsidR="00000000" w:rsidRPr="00000000">
        <w:rPr>
          <w:rtl w:val="0"/>
        </w:rPr>
        <w:t xml:space="preserve">        show monika 2be</w:t>
      </w:r>
    </w:p>
    <w:p w:rsidR="00000000" w:rsidDel="00000000" w:rsidP="00000000" w:rsidRDefault="00000000" w:rsidRPr="00000000" w14:paraId="000011EC">
      <w:pPr>
        <w:pageBreakBefore w:val="0"/>
        <w:rPr/>
      </w:pPr>
      <w:r w:rsidDel="00000000" w:rsidR="00000000" w:rsidRPr="00000000">
        <w:rPr>
          <w:rtl w:val="0"/>
        </w:rPr>
        <w:t xml:space="preserve">        y "Okay! One original and one strawberry please!"</w:t>
      </w:r>
    </w:p>
    <w:p w:rsidR="00000000" w:rsidDel="00000000" w:rsidP="00000000" w:rsidRDefault="00000000" w:rsidRPr="00000000" w14:paraId="000011ED">
      <w:pPr>
        <w:pageBreakBefore w:val="0"/>
        <w:rPr/>
      </w:pPr>
      <w:r w:rsidDel="00000000" w:rsidR="00000000" w:rsidRPr="00000000">
        <w:rPr>
          <w:rtl w:val="0"/>
        </w:rPr>
        <w:t xml:space="preserve">        n "Got it!"</w:t>
      </w:r>
    </w:p>
    <w:p w:rsidR="00000000" w:rsidDel="00000000" w:rsidP="00000000" w:rsidRDefault="00000000" w:rsidRPr="00000000" w14:paraId="000011EE">
      <w:pPr>
        <w:pageBreakBefore w:val="0"/>
        <w:rPr/>
      </w:pPr>
      <w:r w:rsidDel="00000000" w:rsidR="00000000" w:rsidRPr="00000000">
        <w:rPr>
          <w:rtl w:val="0"/>
        </w:rPr>
        <w:t xml:space="preserve">        "One of the girls grabbed two cups and made her way to the rest of the troupe in the back."</w:t>
      </w:r>
    </w:p>
    <w:p w:rsidR="00000000" w:rsidDel="00000000" w:rsidP="00000000" w:rsidRDefault="00000000" w:rsidRPr="00000000" w14:paraId="000011EF">
      <w:pPr>
        <w:pageBreakBefore w:val="0"/>
        <w:rPr/>
      </w:pPr>
      <w:r w:rsidDel="00000000" w:rsidR="00000000" w:rsidRPr="00000000">
        <w:rPr>
          <w:rtl w:val="0"/>
        </w:rPr>
        <w:t xml:space="preserve">        "We could see both kids and adults working hard to squeeze lemons and mix the juices with sugar and water."</w:t>
      </w:r>
    </w:p>
    <w:p w:rsidR="00000000" w:rsidDel="00000000" w:rsidP="00000000" w:rsidRDefault="00000000" w:rsidRPr="00000000" w14:paraId="000011F0">
      <w:pPr>
        <w:pageBreakBefore w:val="0"/>
        <w:rPr/>
      </w:pPr>
      <w:r w:rsidDel="00000000" w:rsidR="00000000" w:rsidRPr="00000000">
        <w:rPr>
          <w:rtl w:val="0"/>
        </w:rPr>
        <w:t xml:space="preserve">        show monika 1ba</w:t>
      </w:r>
    </w:p>
    <w:p w:rsidR="00000000" w:rsidDel="00000000" w:rsidP="00000000" w:rsidRDefault="00000000" w:rsidRPr="00000000" w14:paraId="000011F1">
      <w:pPr>
        <w:pageBreakBefore w:val="0"/>
        <w:rPr/>
      </w:pPr>
      <w:r w:rsidDel="00000000" w:rsidR="00000000" w:rsidRPr="00000000">
        <w:rPr>
          <w:rtl w:val="0"/>
        </w:rPr>
        <w:t xml:space="preserve">        "Soon enough the girl returned over with two full cups with straws."</w:t>
      </w:r>
    </w:p>
    <w:p w:rsidR="00000000" w:rsidDel="00000000" w:rsidP="00000000" w:rsidRDefault="00000000" w:rsidRPr="00000000" w14:paraId="000011F2">
      <w:pPr>
        <w:pageBreakBefore w:val="0"/>
        <w:rPr/>
      </w:pPr>
      <w:r w:rsidDel="00000000" w:rsidR="00000000" w:rsidRPr="00000000">
        <w:rPr>
          <w:rtl w:val="0"/>
        </w:rPr>
        <w:t xml:space="preserve">        n "Here you go! Thank you and enjoy!"</w:t>
      </w:r>
    </w:p>
    <w:p w:rsidR="00000000" w:rsidDel="00000000" w:rsidP="00000000" w:rsidRDefault="00000000" w:rsidRPr="00000000" w14:paraId="000011F3">
      <w:pPr>
        <w:pageBreakBefore w:val="0"/>
        <w:rPr/>
      </w:pPr>
      <w:r w:rsidDel="00000000" w:rsidR="00000000" w:rsidRPr="00000000">
        <w:rPr>
          <w:rtl w:val="0"/>
        </w:rPr>
        <w:t xml:space="preserve">        m 1bk "Thank you!"</w:t>
      </w:r>
    </w:p>
    <w:p w:rsidR="00000000" w:rsidDel="00000000" w:rsidP="00000000" w:rsidRDefault="00000000" w:rsidRPr="00000000" w14:paraId="000011F4">
      <w:pPr>
        <w:pageBreakBefore w:val="0"/>
        <w:rPr/>
      </w:pPr>
      <w:r w:rsidDel="00000000" w:rsidR="00000000" w:rsidRPr="00000000">
        <w:rPr>
          <w:rtl w:val="0"/>
        </w:rPr>
        <w:t xml:space="preserve">        show monika 1bj</w:t>
      </w:r>
    </w:p>
    <w:p w:rsidR="00000000" w:rsidDel="00000000" w:rsidP="00000000" w:rsidRDefault="00000000" w:rsidRPr="00000000" w14:paraId="000011F5">
      <w:pPr>
        <w:pageBreakBefore w:val="0"/>
        <w:rPr/>
      </w:pPr>
      <w:r w:rsidDel="00000000" w:rsidR="00000000" w:rsidRPr="00000000">
        <w:rPr>
          <w:rtl w:val="0"/>
        </w:rPr>
        <w:t xml:space="preserve">        "We took our drinks and started toward some of the benches close by."</w:t>
      </w:r>
    </w:p>
    <w:p w:rsidR="00000000" w:rsidDel="00000000" w:rsidP="00000000" w:rsidRDefault="00000000" w:rsidRPr="00000000" w14:paraId="000011F6">
      <w:pPr>
        <w:pageBreakBefore w:val="0"/>
        <w:rPr/>
      </w:pPr>
      <w:r w:rsidDel="00000000" w:rsidR="00000000" w:rsidRPr="00000000">
        <w:rPr>
          <w:rtl w:val="0"/>
        </w:rPr>
        <w:t xml:space="preserve">        m 3bk "Wow, this stuff is really good!"</w:t>
      </w:r>
    </w:p>
    <w:p w:rsidR="00000000" w:rsidDel="00000000" w:rsidP="00000000" w:rsidRDefault="00000000" w:rsidRPr="00000000" w14:paraId="000011F7">
      <w:pPr>
        <w:pageBreakBefore w:val="0"/>
        <w:rPr/>
      </w:pPr>
      <w:r w:rsidDel="00000000" w:rsidR="00000000" w:rsidRPr="00000000">
        <w:rPr>
          <w:rtl w:val="0"/>
        </w:rPr>
        <w:t xml:space="preserve">        m 1bb "How is yours [player]?"</w:t>
      </w:r>
    </w:p>
    <w:p w:rsidR="00000000" w:rsidDel="00000000" w:rsidP="00000000" w:rsidRDefault="00000000" w:rsidRPr="00000000" w14:paraId="000011F8">
      <w:pPr>
        <w:pageBreakBefore w:val="0"/>
        <w:rPr/>
      </w:pPr>
      <w:r w:rsidDel="00000000" w:rsidR="00000000" w:rsidRPr="00000000">
        <w:rPr>
          <w:rtl w:val="0"/>
        </w:rPr>
        <w:t xml:space="preserve">        show 1ba</w:t>
      </w:r>
    </w:p>
    <w:p w:rsidR="00000000" w:rsidDel="00000000" w:rsidP="00000000" w:rsidRDefault="00000000" w:rsidRPr="00000000" w14:paraId="000011F9">
      <w:pPr>
        <w:pageBreakBefore w:val="0"/>
        <w:rPr/>
      </w:pPr>
      <w:r w:rsidDel="00000000" w:rsidR="00000000" w:rsidRPr="00000000">
        <w:rPr>
          <w:rtl w:val="0"/>
        </w:rPr>
        <w:t xml:space="preserve">        mc "Pretty good actually, I'm impressed."</w:t>
      </w:r>
    </w:p>
    <w:p w:rsidR="00000000" w:rsidDel="00000000" w:rsidP="00000000" w:rsidRDefault="00000000" w:rsidRPr="00000000" w14:paraId="000011FA">
      <w:pPr>
        <w:pageBreakBefore w:val="0"/>
        <w:rPr/>
      </w:pPr>
      <w:r w:rsidDel="00000000" w:rsidR="00000000" w:rsidRPr="00000000">
        <w:rPr>
          <w:rtl w:val="0"/>
        </w:rPr>
        <w:t xml:space="preserve">        m 4be1 "Hey, you didn't doubt the scouts did you?"</w:t>
      </w:r>
    </w:p>
    <w:p w:rsidR="00000000" w:rsidDel="00000000" w:rsidP="00000000" w:rsidRDefault="00000000" w:rsidRPr="00000000" w14:paraId="000011FB">
      <w:pPr>
        <w:pageBreakBefore w:val="0"/>
        <w:rPr/>
      </w:pPr>
      <w:r w:rsidDel="00000000" w:rsidR="00000000" w:rsidRPr="00000000">
        <w:rPr>
          <w:rtl w:val="0"/>
        </w:rPr>
        <w:t xml:space="preserve">        m 2bk "I knew they'd make something excellent!"</w:t>
      </w:r>
    </w:p>
    <w:p w:rsidR="00000000" w:rsidDel="00000000" w:rsidP="00000000" w:rsidRDefault="00000000" w:rsidRPr="00000000" w14:paraId="000011FC">
      <w:pPr>
        <w:pageBreakBefore w:val="0"/>
        <w:rPr/>
      </w:pPr>
      <w:r w:rsidDel="00000000" w:rsidR="00000000" w:rsidRPr="00000000">
        <w:rPr>
          <w:rtl w:val="0"/>
        </w:rPr>
        <w:t xml:space="preserve">        show monika 2bj</w:t>
      </w:r>
    </w:p>
    <w:p w:rsidR="00000000" w:rsidDel="00000000" w:rsidP="00000000" w:rsidRDefault="00000000" w:rsidRPr="00000000" w14:paraId="000011FD">
      <w:pPr>
        <w:pageBreakBefore w:val="0"/>
        <w:rPr/>
      </w:pPr>
      <w:r w:rsidDel="00000000" w:rsidR="00000000" w:rsidRPr="00000000">
        <w:rPr>
          <w:rtl w:val="0"/>
        </w:rPr>
        <w:t xml:space="preserve">        mc "I didn't doubt them, I can be suprised can't I?"</w:t>
      </w:r>
    </w:p>
    <w:p w:rsidR="00000000" w:rsidDel="00000000" w:rsidP="00000000" w:rsidRDefault="00000000" w:rsidRPr="00000000" w14:paraId="000011FE">
      <w:pPr>
        <w:pageBreakBefore w:val="0"/>
        <w:rPr/>
      </w:pPr>
      <w:r w:rsidDel="00000000" w:rsidR="00000000" w:rsidRPr="00000000">
        <w:rPr>
          <w:rtl w:val="0"/>
        </w:rPr>
        <w:t xml:space="preserve">        m 2bl "Fine, I guess you could be a little bit surprised."</w:t>
      </w:r>
    </w:p>
    <w:p w:rsidR="00000000" w:rsidDel="00000000" w:rsidP="00000000" w:rsidRDefault="00000000" w:rsidRPr="00000000" w14:paraId="000011FF">
      <w:pPr>
        <w:pageBreakBefore w:val="0"/>
        <w:rPr/>
      </w:pPr>
      <w:r w:rsidDel="00000000" w:rsidR="00000000" w:rsidRPr="00000000">
        <w:rPr>
          <w:rtl w:val="0"/>
        </w:rPr>
        <w:t xml:space="preserve">        m 2bn "They're just so cute, aren't they [player]?"</w:t>
      </w:r>
    </w:p>
    <w:p w:rsidR="00000000" w:rsidDel="00000000" w:rsidP="00000000" w:rsidRDefault="00000000" w:rsidRPr="00000000" w14:paraId="00001200">
      <w:pPr>
        <w:pageBreakBefore w:val="0"/>
        <w:rPr/>
      </w:pPr>
      <w:r w:rsidDel="00000000" w:rsidR="00000000" w:rsidRPr="00000000">
        <w:rPr>
          <w:rtl w:val="0"/>
        </w:rPr>
        <w:t xml:space="preserve">        show monika 2bm</w:t>
      </w:r>
    </w:p>
    <w:p w:rsidR="00000000" w:rsidDel="00000000" w:rsidP="00000000" w:rsidRDefault="00000000" w:rsidRPr="00000000" w14:paraId="00001201">
      <w:pPr>
        <w:pageBreakBefore w:val="0"/>
        <w:rPr/>
      </w:pPr>
      <w:r w:rsidDel="00000000" w:rsidR="00000000" w:rsidRPr="00000000">
        <w:rPr>
          <w:rtl w:val="0"/>
        </w:rPr>
        <w:t xml:space="preserve">        mc "Is what so cute, the drinks?"</w:t>
      </w:r>
    </w:p>
    <w:p w:rsidR="00000000" w:rsidDel="00000000" w:rsidP="00000000" w:rsidRDefault="00000000" w:rsidRPr="00000000" w14:paraId="00001202">
      <w:pPr>
        <w:pageBreakBefore w:val="0"/>
        <w:rPr/>
      </w:pPr>
      <w:r w:rsidDel="00000000" w:rsidR="00000000" w:rsidRPr="00000000">
        <w:rPr>
          <w:rtl w:val="0"/>
        </w:rPr>
        <w:t xml:space="preserve">        m 2bl "No silly, ahaha~"</w:t>
      </w:r>
    </w:p>
    <w:p w:rsidR="00000000" w:rsidDel="00000000" w:rsidP="00000000" w:rsidRDefault="00000000" w:rsidRPr="00000000" w14:paraId="00001203">
      <w:pPr>
        <w:pageBreakBefore w:val="0"/>
        <w:rPr/>
      </w:pPr>
      <w:r w:rsidDel="00000000" w:rsidR="00000000" w:rsidRPr="00000000">
        <w:rPr>
          <w:rtl w:val="0"/>
        </w:rPr>
        <w:t xml:space="preserve">        m 4be1 "The kids. They all seem so cheerful and happy."</w:t>
      </w:r>
    </w:p>
    <w:p w:rsidR="00000000" w:rsidDel="00000000" w:rsidP="00000000" w:rsidRDefault="00000000" w:rsidRPr="00000000" w14:paraId="00001204">
      <w:pPr>
        <w:pageBreakBefore w:val="0"/>
        <w:rPr/>
      </w:pPr>
      <w:r w:rsidDel="00000000" w:rsidR="00000000" w:rsidRPr="00000000">
        <w:rPr>
          <w:rtl w:val="0"/>
        </w:rPr>
        <w:t xml:space="preserve">        show monika 2be</w:t>
      </w:r>
    </w:p>
    <w:p w:rsidR="00000000" w:rsidDel="00000000" w:rsidP="00000000" w:rsidRDefault="00000000" w:rsidRPr="00000000" w14:paraId="00001205">
      <w:pPr>
        <w:pageBreakBefore w:val="0"/>
        <w:rPr/>
      </w:pPr>
      <w:r w:rsidDel="00000000" w:rsidR="00000000" w:rsidRPr="00000000">
        <w:rPr>
          <w:rtl w:val="0"/>
        </w:rPr>
        <w:t xml:space="preserve">        mc "Oh, well uh.. yeah I guess they are kinda cute."</w:t>
      </w:r>
    </w:p>
    <w:p w:rsidR="00000000" w:rsidDel="00000000" w:rsidP="00000000" w:rsidRDefault="00000000" w:rsidRPr="00000000" w14:paraId="00001206">
      <w:pPr>
        <w:pageBreakBefore w:val="0"/>
        <w:rPr/>
      </w:pPr>
      <w:r w:rsidDel="00000000" w:rsidR="00000000" w:rsidRPr="00000000">
        <w:rPr>
          <w:rtl w:val="0"/>
        </w:rPr>
        <w:t xml:space="preserve">        m 1bn "You know, I'd be lying if I said the thought of kids hasn't crossed my mind a few times."</w:t>
      </w:r>
    </w:p>
    <w:p w:rsidR="00000000" w:rsidDel="00000000" w:rsidP="00000000" w:rsidRDefault="00000000" w:rsidRPr="00000000" w14:paraId="00001207">
      <w:pPr>
        <w:pageBreakBefore w:val="0"/>
        <w:rPr/>
      </w:pPr>
      <w:r w:rsidDel="00000000" w:rsidR="00000000" w:rsidRPr="00000000">
        <w:rPr>
          <w:rtl w:val="0"/>
        </w:rPr>
        <w:t xml:space="preserve">        show monika 1bm</w:t>
      </w:r>
    </w:p>
    <w:p w:rsidR="00000000" w:rsidDel="00000000" w:rsidP="00000000" w:rsidRDefault="00000000" w:rsidRPr="00000000" w14:paraId="00001208">
      <w:pPr>
        <w:pageBreakBefore w:val="0"/>
        <w:rPr/>
      </w:pPr>
      <w:r w:rsidDel="00000000" w:rsidR="00000000" w:rsidRPr="00000000">
        <w:rPr>
          <w:rtl w:val="0"/>
        </w:rPr>
        <w:t xml:space="preserve">        mc "O-Oh, well, I mean if we stay together I mean-"</w:t>
      </w:r>
    </w:p>
    <w:p w:rsidR="00000000" w:rsidDel="00000000" w:rsidP="00000000" w:rsidRDefault="00000000" w:rsidRPr="00000000" w14:paraId="00001209">
      <w:pPr>
        <w:pageBreakBefore w:val="0"/>
        <w:rPr/>
      </w:pPr>
      <w:r w:rsidDel="00000000" w:rsidR="00000000" w:rsidRPr="00000000">
        <w:rPr>
          <w:rtl w:val="0"/>
        </w:rPr>
        <w:t xml:space="preserve">        m 1bi "What do you mean {i}if{/i} we stay together?"</w:t>
      </w:r>
    </w:p>
    <w:p w:rsidR="00000000" w:rsidDel="00000000" w:rsidP="00000000" w:rsidRDefault="00000000" w:rsidRPr="00000000" w14:paraId="0000120A">
      <w:pPr>
        <w:pageBreakBefore w:val="0"/>
        <w:rPr/>
      </w:pPr>
      <w:r w:rsidDel="00000000" w:rsidR="00000000" w:rsidRPr="00000000">
        <w:rPr>
          <w:rtl w:val="0"/>
        </w:rPr>
        <w:t xml:space="preserve">        show monika 1bh</w:t>
      </w:r>
    </w:p>
    <w:p w:rsidR="00000000" w:rsidDel="00000000" w:rsidP="00000000" w:rsidRDefault="00000000" w:rsidRPr="00000000" w14:paraId="0000120B">
      <w:pPr>
        <w:pageBreakBefore w:val="0"/>
        <w:rPr/>
      </w:pPr>
      <w:r w:rsidDel="00000000" w:rsidR="00000000" w:rsidRPr="00000000">
        <w:rPr>
          <w:rtl w:val="0"/>
        </w:rPr>
        <w:t xml:space="preserve">        mc "Huh?"</w:t>
      </w:r>
    </w:p>
    <w:p w:rsidR="00000000" w:rsidDel="00000000" w:rsidP="00000000" w:rsidRDefault="00000000" w:rsidRPr="00000000" w14:paraId="0000120C">
      <w:pPr>
        <w:pageBreakBefore w:val="0"/>
        <w:rPr/>
      </w:pPr>
      <w:r w:rsidDel="00000000" w:rsidR="00000000" w:rsidRPr="00000000">
        <w:rPr>
          <w:rtl w:val="0"/>
        </w:rPr>
        <w:t xml:space="preserve">        "I looked over to Monika and she was staring me down with a deep scowl."</w:t>
      </w:r>
    </w:p>
    <w:p w:rsidR="00000000" w:rsidDel="00000000" w:rsidP="00000000" w:rsidRDefault="00000000" w:rsidRPr="00000000" w14:paraId="0000120D">
      <w:pPr>
        <w:pageBreakBefore w:val="0"/>
        <w:rPr/>
      </w:pPr>
      <w:r w:rsidDel="00000000" w:rsidR="00000000" w:rsidRPr="00000000">
        <w:rPr>
          <w:rtl w:val="0"/>
        </w:rPr>
        <w:t xml:space="preserve">        m 1br "You aren't thinking of leaving me, are you?"</w:t>
      </w:r>
    </w:p>
    <w:p w:rsidR="00000000" w:rsidDel="00000000" w:rsidP="00000000" w:rsidRDefault="00000000" w:rsidRPr="00000000" w14:paraId="0000120E">
      <w:pPr>
        <w:pageBreakBefore w:val="0"/>
        <w:rPr/>
      </w:pPr>
      <w:r w:rsidDel="00000000" w:rsidR="00000000" w:rsidRPr="00000000">
        <w:rPr>
          <w:rtl w:val="0"/>
        </w:rPr>
        <w:t xml:space="preserve">        show monika 1bq</w:t>
      </w:r>
    </w:p>
    <w:p w:rsidR="00000000" w:rsidDel="00000000" w:rsidP="00000000" w:rsidRDefault="00000000" w:rsidRPr="00000000" w14:paraId="0000120F">
      <w:pPr>
        <w:pageBreakBefore w:val="0"/>
        <w:rPr/>
      </w:pPr>
      <w:r w:rsidDel="00000000" w:rsidR="00000000" w:rsidRPr="00000000">
        <w:rPr>
          <w:rtl w:val="0"/>
        </w:rPr>
        <w:t xml:space="preserve">        "What has gotten into her?!"</w:t>
      </w:r>
    </w:p>
    <w:p w:rsidR="00000000" w:rsidDel="00000000" w:rsidP="00000000" w:rsidRDefault="00000000" w:rsidRPr="00000000" w14:paraId="00001210">
      <w:pPr>
        <w:pageBreakBefore w:val="0"/>
        <w:rPr/>
      </w:pPr>
      <w:r w:rsidDel="00000000" w:rsidR="00000000" w:rsidRPr="00000000">
        <w:rPr>
          <w:rtl w:val="0"/>
        </w:rPr>
        <w:t xml:space="preserve">        mc "No, no I didn't say that at all, I was just..."</w:t>
      </w:r>
    </w:p>
    <w:p w:rsidR="00000000" w:rsidDel="00000000" w:rsidP="00000000" w:rsidRDefault="00000000" w:rsidRPr="00000000" w14:paraId="00001211">
      <w:pPr>
        <w:pageBreakBefore w:val="0"/>
        <w:rPr/>
      </w:pPr>
      <w:r w:rsidDel="00000000" w:rsidR="00000000" w:rsidRPr="00000000">
        <w:rPr>
          <w:rtl w:val="0"/>
        </w:rPr>
        <w:t xml:space="preserve">        m 4bk "I'm joking [player], relax! Ahaha~"</w:t>
      </w:r>
    </w:p>
    <w:p w:rsidR="00000000" w:rsidDel="00000000" w:rsidP="00000000" w:rsidRDefault="00000000" w:rsidRPr="00000000" w14:paraId="00001212">
      <w:pPr>
        <w:pageBreakBefore w:val="0"/>
        <w:rPr/>
      </w:pPr>
      <w:r w:rsidDel="00000000" w:rsidR="00000000" w:rsidRPr="00000000">
        <w:rPr>
          <w:rtl w:val="0"/>
        </w:rPr>
        <w:t xml:space="preserve">        m 2bl "Your reaction was just perfect, I couldn't go on with my act."</w:t>
      </w:r>
    </w:p>
    <w:p w:rsidR="00000000" w:rsidDel="00000000" w:rsidP="00000000" w:rsidRDefault="00000000" w:rsidRPr="00000000" w14:paraId="00001213">
      <w:pPr>
        <w:pageBreakBefore w:val="0"/>
        <w:rPr/>
      </w:pPr>
      <w:r w:rsidDel="00000000" w:rsidR="00000000" w:rsidRPr="00000000">
        <w:rPr>
          <w:rtl w:val="0"/>
        </w:rPr>
        <w:t xml:space="preserve">        m 1bn "Sorry, I couldn't help myself. "</w:t>
      </w:r>
    </w:p>
    <w:p w:rsidR="00000000" w:rsidDel="00000000" w:rsidP="00000000" w:rsidRDefault="00000000" w:rsidRPr="00000000" w14:paraId="00001214">
      <w:pPr>
        <w:pageBreakBefore w:val="0"/>
        <w:rPr/>
      </w:pPr>
      <w:r w:rsidDel="00000000" w:rsidR="00000000" w:rsidRPr="00000000">
        <w:rPr>
          <w:rtl w:val="0"/>
        </w:rPr>
        <w:t xml:space="preserve">        show monika 2bm</w:t>
      </w:r>
    </w:p>
    <w:p w:rsidR="00000000" w:rsidDel="00000000" w:rsidP="00000000" w:rsidRDefault="00000000" w:rsidRPr="00000000" w14:paraId="00001215">
      <w:pPr>
        <w:pageBreakBefore w:val="0"/>
        <w:rPr/>
      </w:pPr>
      <w:r w:rsidDel="00000000" w:rsidR="00000000" w:rsidRPr="00000000">
        <w:rPr>
          <w:rtl w:val="0"/>
        </w:rPr>
        <w:t xml:space="preserve">        "She thought it would be funny to just pull that?"</w:t>
      </w:r>
    </w:p>
    <w:p w:rsidR="00000000" w:rsidDel="00000000" w:rsidP="00000000" w:rsidRDefault="00000000" w:rsidRPr="00000000" w14:paraId="00001216">
      <w:pPr>
        <w:pageBreakBefore w:val="0"/>
        <w:rPr/>
      </w:pPr>
      <w:r w:rsidDel="00000000" w:rsidR="00000000" w:rsidRPr="00000000">
        <w:rPr>
          <w:rtl w:val="0"/>
        </w:rPr>
        <w:t xml:space="preserve">        "Gosh, what did I do to deserve this?"</w:t>
      </w:r>
    </w:p>
    <w:p w:rsidR="00000000" w:rsidDel="00000000" w:rsidP="00000000" w:rsidRDefault="00000000" w:rsidRPr="00000000" w14:paraId="00001217">
      <w:pPr>
        <w:pageBreakBefore w:val="0"/>
        <w:rPr/>
      </w:pPr>
      <w:r w:rsidDel="00000000" w:rsidR="00000000" w:rsidRPr="00000000">
        <w:rPr>
          <w:rtl w:val="0"/>
        </w:rPr>
        <w:t xml:space="preserve">        mc "Oh, well just don't do that again so suddenly!"</w:t>
      </w:r>
    </w:p>
    <w:p w:rsidR="00000000" w:rsidDel="00000000" w:rsidP="00000000" w:rsidRDefault="00000000" w:rsidRPr="00000000" w14:paraId="00001218">
      <w:pPr>
        <w:pageBreakBefore w:val="0"/>
        <w:rPr/>
      </w:pPr>
      <w:r w:rsidDel="00000000" w:rsidR="00000000" w:rsidRPr="00000000">
        <w:rPr>
          <w:rtl w:val="0"/>
        </w:rPr>
        <w:t xml:space="preserve">        show monika 1bc</w:t>
      </w:r>
    </w:p>
    <w:p w:rsidR="00000000" w:rsidDel="00000000" w:rsidP="00000000" w:rsidRDefault="00000000" w:rsidRPr="00000000" w14:paraId="00001219">
      <w:pPr>
        <w:pageBreakBefore w:val="0"/>
        <w:rPr/>
      </w:pPr>
      <w:r w:rsidDel="00000000" w:rsidR="00000000" w:rsidRPr="00000000">
        <w:rPr>
          <w:rtl w:val="0"/>
        </w:rPr>
        <w:t xml:space="preserve">        mc "Wait, is that..."</w:t>
      </w:r>
    </w:p>
    <w:p w:rsidR="00000000" w:rsidDel="00000000" w:rsidP="00000000" w:rsidRDefault="00000000" w:rsidRPr="00000000" w14:paraId="0000121A">
      <w:pPr>
        <w:pageBreakBefore w:val="0"/>
        <w:rPr/>
      </w:pPr>
      <w:r w:rsidDel="00000000" w:rsidR="00000000" w:rsidRPr="00000000">
        <w:rPr>
          <w:rtl w:val="0"/>
        </w:rPr>
        <w:t xml:space="preserve">        show monika 1bd at t21</w:t>
      </w:r>
    </w:p>
    <w:p w:rsidR="00000000" w:rsidDel="00000000" w:rsidP="00000000" w:rsidRDefault="00000000" w:rsidRPr="00000000" w14:paraId="0000121B">
      <w:pPr>
        <w:pageBreakBefore w:val="0"/>
        <w:rPr/>
      </w:pPr>
      <w:r w:rsidDel="00000000" w:rsidR="00000000" w:rsidRPr="00000000">
        <w:rPr>
          <w:rtl w:val="0"/>
        </w:rPr>
        <w:t xml:space="preserve">        show sayori 4bm at t22</w:t>
      </w:r>
    </w:p>
    <w:p w:rsidR="00000000" w:rsidDel="00000000" w:rsidP="00000000" w:rsidRDefault="00000000" w:rsidRPr="00000000" w14:paraId="0000121C">
      <w:pPr>
        <w:pageBreakBefore w:val="0"/>
        <w:rPr/>
      </w:pPr>
      <w:r w:rsidDel="00000000" w:rsidR="00000000" w:rsidRPr="00000000">
        <w:rPr>
          <w:rtl w:val="0"/>
        </w:rPr>
        <w:t xml:space="preserve">        show sayori at h22</w:t>
      </w:r>
    </w:p>
    <w:p w:rsidR="00000000" w:rsidDel="00000000" w:rsidP="00000000" w:rsidRDefault="00000000" w:rsidRPr="00000000" w14:paraId="0000121D">
      <w:pPr>
        <w:pageBreakBefore w:val="0"/>
        <w:rPr/>
      </w:pPr>
      <w:r w:rsidDel="00000000" w:rsidR="00000000" w:rsidRPr="00000000">
        <w:rPr>
          <w:rtl w:val="0"/>
        </w:rPr>
        <w:t xml:space="preserve">        mc "Sayori?!"</w:t>
      </w:r>
    </w:p>
    <w:p w:rsidR="00000000" w:rsidDel="00000000" w:rsidP="00000000" w:rsidRDefault="00000000" w:rsidRPr="00000000" w14:paraId="0000121E">
      <w:pPr>
        <w:pageBreakBefore w:val="0"/>
        <w:rPr/>
      </w:pPr>
      <w:r w:rsidDel="00000000" w:rsidR="00000000" w:rsidRPr="00000000">
        <w:rPr>
          <w:rtl w:val="0"/>
        </w:rPr>
        <w:t xml:space="preserve">        show monika 1bc</w:t>
      </w:r>
    </w:p>
    <w:p w:rsidR="00000000" w:rsidDel="00000000" w:rsidP="00000000" w:rsidRDefault="00000000" w:rsidRPr="00000000" w14:paraId="0000121F">
      <w:pPr>
        <w:pageBreakBefore w:val="0"/>
        <w:rPr/>
      </w:pPr>
      <w:r w:rsidDel="00000000" w:rsidR="00000000" w:rsidRPr="00000000">
        <w:rPr>
          <w:rtl w:val="0"/>
        </w:rPr>
        <w:t xml:space="preserve">        show sayori 1bo at f22</w:t>
      </w:r>
    </w:p>
    <w:p w:rsidR="00000000" w:rsidDel="00000000" w:rsidP="00000000" w:rsidRDefault="00000000" w:rsidRPr="00000000" w14:paraId="00001220">
      <w:pPr>
        <w:pageBreakBefore w:val="0"/>
        <w:rPr/>
      </w:pPr>
      <w:r w:rsidDel="00000000" w:rsidR="00000000" w:rsidRPr="00000000">
        <w:rPr>
          <w:rtl w:val="0"/>
        </w:rPr>
        <w:t xml:space="preserve">        s "M-Monika? [player]?"</w:t>
      </w:r>
    </w:p>
    <w:p w:rsidR="00000000" w:rsidDel="00000000" w:rsidP="00000000" w:rsidRDefault="00000000" w:rsidRPr="00000000" w14:paraId="00001221">
      <w:pPr>
        <w:pageBreakBefore w:val="0"/>
        <w:rPr/>
      </w:pPr>
      <w:r w:rsidDel="00000000" w:rsidR="00000000" w:rsidRPr="00000000">
        <w:rPr>
          <w:rtl w:val="0"/>
        </w:rPr>
        <w:t xml:space="preserve">        s 2bl "W-What are you guys doing here?"</w:t>
      </w:r>
    </w:p>
    <w:p w:rsidR="00000000" w:rsidDel="00000000" w:rsidP="00000000" w:rsidRDefault="00000000" w:rsidRPr="00000000" w14:paraId="00001222">
      <w:pPr>
        <w:pageBreakBefore w:val="0"/>
        <w:rPr/>
      </w:pPr>
      <w:r w:rsidDel="00000000" w:rsidR="00000000" w:rsidRPr="00000000">
        <w:rPr>
          <w:rtl w:val="0"/>
        </w:rPr>
        <w:t xml:space="preserve">        show sayori 2bb at t22</w:t>
      </w:r>
    </w:p>
    <w:p w:rsidR="00000000" w:rsidDel="00000000" w:rsidP="00000000" w:rsidRDefault="00000000" w:rsidRPr="00000000" w14:paraId="00001223">
      <w:pPr>
        <w:pageBreakBefore w:val="0"/>
        <w:rPr/>
      </w:pPr>
      <w:r w:rsidDel="00000000" w:rsidR="00000000" w:rsidRPr="00000000">
        <w:rPr>
          <w:rtl w:val="0"/>
        </w:rPr>
        <w:t xml:space="preserve">        show monika 1bm</w:t>
      </w:r>
    </w:p>
    <w:p w:rsidR="00000000" w:rsidDel="00000000" w:rsidP="00000000" w:rsidRDefault="00000000" w:rsidRPr="00000000" w14:paraId="00001224">
      <w:pPr>
        <w:pageBreakBefore w:val="0"/>
        <w:rPr/>
      </w:pPr>
      <w:r w:rsidDel="00000000" w:rsidR="00000000" w:rsidRPr="00000000">
        <w:rPr>
          <w:rtl w:val="0"/>
        </w:rPr>
        <w:t xml:space="preserve">        mc "Well we were just out on the town and we decided to come here and... now we're here."</w:t>
      </w:r>
    </w:p>
    <w:p w:rsidR="00000000" w:rsidDel="00000000" w:rsidP="00000000" w:rsidRDefault="00000000" w:rsidRPr="00000000" w14:paraId="00001225">
      <w:pPr>
        <w:pageBreakBefore w:val="0"/>
        <w:rPr/>
      </w:pPr>
      <w:r w:rsidDel="00000000" w:rsidR="00000000" w:rsidRPr="00000000">
        <w:rPr>
          <w:rtl w:val="0"/>
        </w:rPr>
        <w:t xml:space="preserve">        show sayori 3bl at f22</w:t>
      </w:r>
    </w:p>
    <w:p w:rsidR="00000000" w:rsidDel="00000000" w:rsidP="00000000" w:rsidRDefault="00000000" w:rsidRPr="00000000" w14:paraId="00001226">
      <w:pPr>
        <w:pageBreakBefore w:val="0"/>
        <w:rPr/>
      </w:pPr>
      <w:r w:rsidDel="00000000" w:rsidR="00000000" w:rsidRPr="00000000">
        <w:rPr>
          <w:rtl w:val="0"/>
        </w:rPr>
        <w:t xml:space="preserve">        s "Oh, that's... great..."</w:t>
      </w:r>
    </w:p>
    <w:p w:rsidR="00000000" w:rsidDel="00000000" w:rsidP="00000000" w:rsidRDefault="00000000" w:rsidRPr="00000000" w14:paraId="00001227">
      <w:pPr>
        <w:pageBreakBefore w:val="0"/>
        <w:rPr/>
      </w:pPr>
      <w:r w:rsidDel="00000000" w:rsidR="00000000" w:rsidRPr="00000000">
        <w:rPr>
          <w:rtl w:val="0"/>
        </w:rPr>
        <w:t xml:space="preserve">        show sayori 1bn at t22</w:t>
      </w:r>
    </w:p>
    <w:p w:rsidR="00000000" w:rsidDel="00000000" w:rsidP="00000000" w:rsidRDefault="00000000" w:rsidRPr="00000000" w14:paraId="00001228">
      <w:pPr>
        <w:pageBreakBefore w:val="0"/>
        <w:rPr/>
      </w:pPr>
      <w:r w:rsidDel="00000000" w:rsidR="00000000" w:rsidRPr="00000000">
        <w:rPr>
          <w:rtl w:val="0"/>
        </w:rPr>
        <w:t xml:space="preserve">#-------------------------------------------------------&lt;--Switching to pre code to save time here</w:t>
      </w:r>
    </w:p>
    <w:p w:rsidR="00000000" w:rsidDel="00000000" w:rsidP="00000000" w:rsidRDefault="00000000" w:rsidRPr="00000000" w14:paraId="00001229">
      <w:pPr>
        <w:pageBreakBefore w:val="0"/>
        <w:rPr/>
      </w:pPr>
      <w:r w:rsidDel="00000000" w:rsidR="00000000" w:rsidRPr="00000000">
        <w:rPr>
          <w:rtl w:val="0"/>
        </w:rPr>
        <w:t xml:space="preserve">        mc "But why are you here Sayori?"</w:t>
      </w:r>
    </w:p>
    <w:p w:rsidR="00000000" w:rsidDel="00000000" w:rsidP="00000000" w:rsidRDefault="00000000" w:rsidRPr="00000000" w14:paraId="0000122A">
      <w:pPr>
        <w:pageBreakBefore w:val="0"/>
        <w:rPr/>
      </w:pPr>
      <w:r w:rsidDel="00000000" w:rsidR="00000000" w:rsidRPr="00000000">
        <w:rPr>
          <w:rtl w:val="0"/>
        </w:rPr>
        <w:t xml:space="preserve">        s "Well I was just... bored today and I..."</w:t>
      </w:r>
    </w:p>
    <w:p w:rsidR="00000000" w:rsidDel="00000000" w:rsidP="00000000" w:rsidRDefault="00000000" w:rsidRPr="00000000" w14:paraId="0000122B">
      <w:pPr>
        <w:pageBreakBefore w:val="0"/>
        <w:rPr/>
      </w:pPr>
      <w:r w:rsidDel="00000000" w:rsidR="00000000" w:rsidRPr="00000000">
        <w:rPr>
          <w:rtl w:val="0"/>
        </w:rPr>
        <w:t xml:space="preserve">        s "...guess I decided to come out here today."</w:t>
      </w:r>
    </w:p>
    <w:p w:rsidR="00000000" w:rsidDel="00000000" w:rsidP="00000000" w:rsidRDefault="00000000" w:rsidRPr="00000000" w14:paraId="0000122C">
      <w:pPr>
        <w:pageBreakBefore w:val="0"/>
        <w:rPr/>
      </w:pPr>
      <w:r w:rsidDel="00000000" w:rsidR="00000000" w:rsidRPr="00000000">
        <w:rPr>
          <w:rtl w:val="0"/>
        </w:rPr>
        <w:t xml:space="preserve">        m "Well that's good of you to come out and enjoy the sunshine."</w:t>
      </w:r>
    </w:p>
    <w:p w:rsidR="00000000" w:rsidDel="00000000" w:rsidP="00000000" w:rsidRDefault="00000000" w:rsidRPr="00000000" w14:paraId="0000122D">
      <w:pPr>
        <w:pageBreakBefore w:val="0"/>
        <w:rPr/>
      </w:pPr>
      <w:r w:rsidDel="00000000" w:rsidR="00000000" w:rsidRPr="00000000">
        <w:rPr>
          <w:rtl w:val="0"/>
        </w:rPr>
        <w:t xml:space="preserve">        mc "Yeah, I barely ever see you out and about like this."</w:t>
      </w:r>
    </w:p>
    <w:p w:rsidR="00000000" w:rsidDel="00000000" w:rsidP="00000000" w:rsidRDefault="00000000" w:rsidRPr="00000000" w14:paraId="0000122E">
      <w:pPr>
        <w:pageBreakBefore w:val="0"/>
        <w:rPr/>
      </w:pPr>
      <w:r w:rsidDel="00000000" w:rsidR="00000000" w:rsidRPr="00000000">
        <w:rPr>
          <w:rtl w:val="0"/>
        </w:rPr>
        <w:t xml:space="preserve">        s "Yup, decided to do something different today!"</w:t>
      </w:r>
    </w:p>
    <w:p w:rsidR="00000000" w:rsidDel="00000000" w:rsidP="00000000" w:rsidRDefault="00000000" w:rsidRPr="00000000" w14:paraId="0000122F">
      <w:pPr>
        <w:pageBreakBefore w:val="0"/>
        <w:rPr/>
      </w:pPr>
      <w:r w:rsidDel="00000000" w:rsidR="00000000" w:rsidRPr="00000000">
        <w:rPr>
          <w:rtl w:val="0"/>
        </w:rPr>
        <w:t xml:space="preserve">        s "So I just walked out the door and jumped on the first bus that came."</w:t>
      </w:r>
    </w:p>
    <w:p w:rsidR="00000000" w:rsidDel="00000000" w:rsidP="00000000" w:rsidRDefault="00000000" w:rsidRPr="00000000" w14:paraId="00001230">
      <w:pPr>
        <w:pageBreakBefore w:val="0"/>
        <w:rPr/>
      </w:pPr>
      <w:r w:rsidDel="00000000" w:rsidR="00000000" w:rsidRPr="00000000">
        <w:rPr>
          <w:rtl w:val="0"/>
        </w:rPr>
        <w:t xml:space="preserve">        s "But um, now that I'm here I... don't know what to do."</w:t>
      </w:r>
    </w:p>
    <w:p w:rsidR="00000000" w:rsidDel="00000000" w:rsidP="00000000" w:rsidRDefault="00000000" w:rsidRPr="00000000" w14:paraId="00001231">
      <w:pPr>
        <w:pageBreakBefore w:val="0"/>
        <w:rPr/>
      </w:pPr>
      <w:r w:rsidDel="00000000" w:rsidR="00000000" w:rsidRPr="00000000">
        <w:rPr>
          <w:rtl w:val="0"/>
        </w:rPr>
        <w:t xml:space="preserve">        "Sayori clutches a cup similar to ours in her hands and looks down into the concrete."</w:t>
      </w:r>
    </w:p>
    <w:p w:rsidR="00000000" w:rsidDel="00000000" w:rsidP="00000000" w:rsidRDefault="00000000" w:rsidRPr="00000000" w14:paraId="00001232">
      <w:pPr>
        <w:pageBreakBefore w:val="0"/>
        <w:rPr/>
      </w:pPr>
      <w:r w:rsidDel="00000000" w:rsidR="00000000" w:rsidRPr="00000000">
        <w:rPr>
          <w:rtl w:val="0"/>
        </w:rPr>
        <w:t xml:space="preserve">        m "Well we should probably get going anyway, we wouldn't want to be late on the way back."</w:t>
      </w:r>
    </w:p>
    <w:p w:rsidR="00000000" w:rsidDel="00000000" w:rsidP="00000000" w:rsidRDefault="00000000" w:rsidRPr="00000000" w14:paraId="00001233">
      <w:pPr>
        <w:pageBreakBefore w:val="0"/>
        <w:rPr/>
      </w:pPr>
      <w:r w:rsidDel="00000000" w:rsidR="00000000" w:rsidRPr="00000000">
        <w:rPr>
          <w:rtl w:val="0"/>
        </w:rPr>
        <w:t xml:space="preserve">        m "Come on [player], let's head back to the bus and-"</w:t>
      </w:r>
    </w:p>
    <w:p w:rsidR="00000000" w:rsidDel="00000000" w:rsidP="00000000" w:rsidRDefault="00000000" w:rsidRPr="00000000" w14:paraId="00001234">
      <w:pPr>
        <w:pageBreakBefore w:val="0"/>
        <w:rPr/>
      </w:pPr>
      <w:r w:rsidDel="00000000" w:rsidR="00000000" w:rsidRPr="00000000">
        <w:rPr>
          <w:rtl w:val="0"/>
        </w:rPr>
        <w:t xml:space="preserve">        mc "Wait, Monika."</w:t>
      </w:r>
    </w:p>
    <w:p w:rsidR="00000000" w:rsidDel="00000000" w:rsidP="00000000" w:rsidRDefault="00000000" w:rsidRPr="00000000" w14:paraId="00001235">
      <w:pPr>
        <w:pageBreakBefore w:val="0"/>
        <w:rPr/>
      </w:pPr>
      <w:r w:rsidDel="00000000" w:rsidR="00000000" w:rsidRPr="00000000">
        <w:rPr>
          <w:rtl w:val="0"/>
        </w:rPr>
        <w:t xml:space="preserve">        "Maybe we would be a tad bit late but..."</w:t>
      </w:r>
    </w:p>
    <w:p w:rsidR="00000000" w:rsidDel="00000000" w:rsidP="00000000" w:rsidRDefault="00000000" w:rsidRPr="00000000" w14:paraId="00001236">
      <w:pPr>
        <w:pageBreakBefore w:val="0"/>
        <w:rPr/>
      </w:pPr>
      <w:r w:rsidDel="00000000" w:rsidR="00000000" w:rsidRPr="00000000">
        <w:rPr>
          <w:rtl w:val="0"/>
        </w:rPr>
        <w:t xml:space="preserve">        menu:</w:t>
      </w:r>
    </w:p>
    <w:p w:rsidR="00000000" w:rsidDel="00000000" w:rsidP="00000000" w:rsidRDefault="00000000" w:rsidRPr="00000000" w14:paraId="00001237">
      <w:pPr>
        <w:pageBreakBefore w:val="0"/>
        <w:rPr/>
      </w:pPr>
      <w:r w:rsidDel="00000000" w:rsidR="00000000" w:rsidRPr="00000000">
        <w:rPr>
          <w:rtl w:val="0"/>
        </w:rPr>
        <w:t xml:space="preserve">            "Should we really just leave Sayori here?"</w:t>
      </w:r>
    </w:p>
    <w:p w:rsidR="00000000" w:rsidDel="00000000" w:rsidP="00000000" w:rsidRDefault="00000000" w:rsidRPr="00000000" w14:paraId="00001238">
      <w:pPr>
        <w:pageBreakBefore w:val="0"/>
        <w:rPr/>
      </w:pPr>
      <w:r w:rsidDel="00000000" w:rsidR="00000000" w:rsidRPr="00000000">
        <w:rPr>
          <w:rtl w:val="0"/>
        </w:rPr>
        <w:t xml:space="preserve">            "Yes":</w:t>
      </w:r>
    </w:p>
    <w:p w:rsidR="00000000" w:rsidDel="00000000" w:rsidP="00000000" w:rsidRDefault="00000000" w:rsidRPr="00000000" w14:paraId="00001239">
      <w:pPr>
        <w:pageBreakBefore w:val="0"/>
        <w:rPr/>
      </w:pPr>
      <w:r w:rsidDel="00000000" w:rsidR="00000000" w:rsidRPr="00000000">
        <w:rPr>
          <w:rtl w:val="0"/>
        </w:rPr>
        <w:t xml:space="preserve">                mc "Uh, yeah, maybe we should head back. It is getting kinda late for you."</w:t>
      </w:r>
    </w:p>
    <w:p w:rsidR="00000000" w:rsidDel="00000000" w:rsidP="00000000" w:rsidRDefault="00000000" w:rsidRPr="00000000" w14:paraId="0000123A">
      <w:pPr>
        <w:pageBreakBefore w:val="0"/>
        <w:rPr/>
      </w:pPr>
      <w:r w:rsidDel="00000000" w:rsidR="00000000" w:rsidRPr="00000000">
        <w:rPr>
          <w:rtl w:val="0"/>
        </w:rPr>
        <w:t xml:space="preserve">                mc "We can catch up at school though Sayori, right?"</w:t>
      </w:r>
    </w:p>
    <w:p w:rsidR="00000000" w:rsidDel="00000000" w:rsidP="00000000" w:rsidRDefault="00000000" w:rsidRPr="00000000" w14:paraId="0000123B">
      <w:pPr>
        <w:pageBreakBefore w:val="0"/>
        <w:rPr/>
      </w:pPr>
      <w:r w:rsidDel="00000000" w:rsidR="00000000" w:rsidRPr="00000000">
        <w:rPr>
          <w:rtl w:val="0"/>
        </w:rPr>
        <w:t xml:space="preserve">                s "Oh um.. yeah, I'll see you guys back at the club!"</w:t>
      </w:r>
    </w:p>
    <w:p w:rsidR="00000000" w:rsidDel="00000000" w:rsidP="00000000" w:rsidRDefault="00000000" w:rsidRPr="00000000" w14:paraId="0000123C">
      <w:pPr>
        <w:pageBreakBefore w:val="0"/>
        <w:rPr/>
      </w:pPr>
      <w:r w:rsidDel="00000000" w:rsidR="00000000" w:rsidRPr="00000000">
        <w:rPr>
          <w:rtl w:val="0"/>
        </w:rPr>
        <w:t xml:space="preserve">                s "Have fun!"</w:t>
      </w:r>
    </w:p>
    <w:p w:rsidR="00000000" w:rsidDel="00000000" w:rsidP="00000000" w:rsidRDefault="00000000" w:rsidRPr="00000000" w14:paraId="0000123D">
      <w:pPr>
        <w:pageBreakBefore w:val="0"/>
        <w:rPr/>
      </w:pPr>
      <w:r w:rsidDel="00000000" w:rsidR="00000000" w:rsidRPr="00000000">
        <w:rPr>
          <w:rtl w:val="0"/>
        </w:rPr>
        <w:t xml:space="preserve">                m "Of course Sayori, we'll see you then!"</w:t>
      </w:r>
    </w:p>
    <w:p w:rsidR="00000000" w:rsidDel="00000000" w:rsidP="00000000" w:rsidRDefault="00000000" w:rsidRPr="00000000" w14:paraId="0000123E">
      <w:pPr>
        <w:pageBreakBefore w:val="0"/>
        <w:rPr/>
      </w:pPr>
      <w:r w:rsidDel="00000000" w:rsidR="00000000" w:rsidRPr="00000000">
        <w:rPr>
          <w:rtl w:val="0"/>
        </w:rPr>
        <w:t xml:space="preserve">                "We turn back towards the closest bus stop and start to make our way over to it."</w:t>
      </w:r>
    </w:p>
    <w:p w:rsidR="00000000" w:rsidDel="00000000" w:rsidP="00000000" w:rsidRDefault="00000000" w:rsidRPr="00000000" w14:paraId="0000123F">
      <w:pPr>
        <w:pageBreakBefore w:val="0"/>
        <w:rPr/>
      </w:pPr>
      <w:r w:rsidDel="00000000" w:rsidR="00000000" w:rsidRPr="00000000">
        <w:rPr>
          <w:rtl w:val="0"/>
        </w:rPr>
        <w:t xml:space="preserve">                mc "Monika?"</w:t>
      </w:r>
    </w:p>
    <w:p w:rsidR="00000000" w:rsidDel="00000000" w:rsidP="00000000" w:rsidRDefault="00000000" w:rsidRPr="00000000" w14:paraId="00001240">
      <w:pPr>
        <w:pageBreakBefore w:val="0"/>
        <w:rPr/>
      </w:pPr>
      <w:r w:rsidDel="00000000" w:rsidR="00000000" w:rsidRPr="00000000">
        <w:rPr>
          <w:rtl w:val="0"/>
        </w:rPr>
        <w:t xml:space="preserve">                m "Hmm?"</w:t>
      </w:r>
    </w:p>
    <w:p w:rsidR="00000000" w:rsidDel="00000000" w:rsidP="00000000" w:rsidRDefault="00000000" w:rsidRPr="00000000" w14:paraId="00001241">
      <w:pPr>
        <w:pageBreakBefore w:val="0"/>
        <w:rPr/>
      </w:pPr>
      <w:r w:rsidDel="00000000" w:rsidR="00000000" w:rsidRPr="00000000">
        <w:rPr>
          <w:rtl w:val="0"/>
        </w:rPr>
        <w:t xml:space="preserve">                mc "You know we could have made it back in time even if we sat with Sayori for a little bit."</w:t>
      </w:r>
    </w:p>
    <w:p w:rsidR="00000000" w:rsidDel="00000000" w:rsidP="00000000" w:rsidRDefault="00000000" w:rsidRPr="00000000" w14:paraId="00001242">
      <w:pPr>
        <w:pageBreakBefore w:val="0"/>
        <w:rPr/>
      </w:pPr>
      <w:r w:rsidDel="00000000" w:rsidR="00000000" w:rsidRPr="00000000">
        <w:rPr>
          <w:rtl w:val="0"/>
        </w:rPr>
        <w:t xml:space="preserve">                m "Well maybe, but I didn't want to risk it you know?"</w:t>
      </w:r>
    </w:p>
    <w:p w:rsidR="00000000" w:rsidDel="00000000" w:rsidP="00000000" w:rsidRDefault="00000000" w:rsidRPr="00000000" w14:paraId="00001243">
      <w:pPr>
        <w:pageBreakBefore w:val="0"/>
        <w:rPr/>
      </w:pPr>
      <w:r w:rsidDel="00000000" w:rsidR="00000000" w:rsidRPr="00000000">
        <w:rPr>
          <w:rtl w:val="0"/>
        </w:rPr>
        <w:t xml:space="preserve">                mc "But we were going to sit in the park anyway weren't we?"</w:t>
      </w:r>
    </w:p>
    <w:p w:rsidR="00000000" w:rsidDel="00000000" w:rsidP="00000000" w:rsidRDefault="00000000" w:rsidRPr="00000000" w14:paraId="00001244">
      <w:pPr>
        <w:pageBreakBefore w:val="0"/>
        <w:rPr/>
      </w:pPr>
      <w:r w:rsidDel="00000000" w:rsidR="00000000" w:rsidRPr="00000000">
        <w:rPr>
          <w:rtl w:val="0"/>
        </w:rPr>
        <w:t xml:space="preserve">                m "Maybe, I guess time just flies by when your having fun, ahaha~"</w:t>
      </w:r>
    </w:p>
    <w:p w:rsidR="00000000" w:rsidDel="00000000" w:rsidP="00000000" w:rsidRDefault="00000000" w:rsidRPr="00000000" w14:paraId="00001245">
      <w:pPr>
        <w:pageBreakBefore w:val="0"/>
        <w:rPr/>
      </w:pPr>
      <w:r w:rsidDel="00000000" w:rsidR="00000000" w:rsidRPr="00000000">
        <w:rPr>
          <w:rtl w:val="0"/>
        </w:rPr>
        <w:t xml:space="preserve">                m "But I wouldn't have wanted to spend it with anyone other than you [player]!"</w:t>
      </w:r>
    </w:p>
    <w:p w:rsidR="00000000" w:rsidDel="00000000" w:rsidP="00000000" w:rsidRDefault="00000000" w:rsidRPr="00000000" w14:paraId="00001246">
      <w:pPr>
        <w:pageBreakBefore w:val="0"/>
        <w:rPr/>
      </w:pPr>
      <w:r w:rsidDel="00000000" w:rsidR="00000000" w:rsidRPr="00000000">
        <w:rPr>
          <w:rtl w:val="0"/>
        </w:rPr>
        <w:t xml:space="preserve">                mc "Monika..."</w:t>
      </w:r>
    </w:p>
    <w:p w:rsidR="00000000" w:rsidDel="00000000" w:rsidP="00000000" w:rsidRDefault="00000000" w:rsidRPr="00000000" w14:paraId="00001247">
      <w:pPr>
        <w:pageBreakBefore w:val="0"/>
        <w:rPr/>
      </w:pPr>
      <w:r w:rsidDel="00000000" w:rsidR="00000000" w:rsidRPr="00000000">
        <w:rPr>
          <w:rtl w:val="0"/>
        </w:rPr>
        <w:t xml:space="preserve">                "What's gotten into her, first the outburst and now ditching Sayori?"</w:t>
      </w:r>
    </w:p>
    <w:p w:rsidR="00000000" w:rsidDel="00000000" w:rsidP="00000000" w:rsidRDefault="00000000" w:rsidRPr="00000000" w14:paraId="00001248">
      <w:pPr>
        <w:pageBreakBefore w:val="0"/>
        <w:rPr/>
      </w:pPr>
      <w:r w:rsidDel="00000000" w:rsidR="00000000" w:rsidRPr="00000000">
        <w:rPr>
          <w:rtl w:val="0"/>
        </w:rPr>
        <w:t xml:space="preserve">                mc "Next time we're going to be nice to her."</w:t>
      </w:r>
    </w:p>
    <w:p w:rsidR="00000000" w:rsidDel="00000000" w:rsidP="00000000" w:rsidRDefault="00000000" w:rsidRPr="00000000" w14:paraId="00001249">
      <w:pPr>
        <w:pageBreakBefore w:val="0"/>
        <w:rPr/>
      </w:pPr>
      <w:r w:rsidDel="00000000" w:rsidR="00000000" w:rsidRPr="00000000">
        <w:rPr>
          <w:rtl w:val="0"/>
        </w:rPr>
        <w:t xml:space="preserve">                m "Okay, okay, I know."</w:t>
      </w:r>
    </w:p>
    <w:p w:rsidR="00000000" w:rsidDel="00000000" w:rsidP="00000000" w:rsidRDefault="00000000" w:rsidRPr="00000000" w14:paraId="0000124A">
      <w:pPr>
        <w:pageBreakBefore w:val="0"/>
        <w:rPr/>
      </w:pPr>
      <w:r w:rsidDel="00000000" w:rsidR="00000000" w:rsidRPr="00000000">
        <w:rPr>
          <w:rtl w:val="0"/>
        </w:rPr>
        <w:t xml:space="preserve">                mc "You say that now..."</w:t>
      </w:r>
    </w:p>
    <w:p w:rsidR="00000000" w:rsidDel="00000000" w:rsidP="00000000" w:rsidRDefault="00000000" w:rsidRPr="00000000" w14:paraId="0000124B">
      <w:pPr>
        <w:pageBreakBefore w:val="0"/>
        <w:rPr/>
      </w:pPr>
      <w:r w:rsidDel="00000000" w:rsidR="00000000" w:rsidRPr="00000000">
        <w:rPr>
          <w:rtl w:val="0"/>
        </w:rPr>
        <w:t xml:space="preserve">                "Monika grips my arm again as we walk but I felt a small pit in my stomach grow ever so slightly."</w:t>
      </w:r>
    </w:p>
    <w:p w:rsidR="00000000" w:rsidDel="00000000" w:rsidP="00000000" w:rsidRDefault="00000000" w:rsidRPr="00000000" w14:paraId="0000124C">
      <w:pPr>
        <w:pageBreakBefore w:val="0"/>
        <w:rPr/>
      </w:pPr>
      <w:r w:rsidDel="00000000" w:rsidR="00000000" w:rsidRPr="00000000">
        <w:rPr>
          <w:rtl w:val="0"/>
        </w:rPr>
        <w:t xml:space="preserve">                "Sorry Sayori, next time I promise."</w:t>
      </w:r>
    </w:p>
    <w:p w:rsidR="00000000" w:rsidDel="00000000" w:rsidP="00000000" w:rsidRDefault="00000000" w:rsidRPr="00000000" w14:paraId="0000124D">
      <w:pPr>
        <w:pageBreakBefore w:val="0"/>
        <w:rPr/>
      </w:pPr>
      <w:r w:rsidDel="00000000" w:rsidR="00000000" w:rsidRPr="00000000">
        <w:rPr>
          <w:rtl w:val="0"/>
        </w:rPr>
        <w:t xml:space="preserve">            "No":</w:t>
      </w:r>
    </w:p>
    <w:p w:rsidR="00000000" w:rsidDel="00000000" w:rsidP="00000000" w:rsidRDefault="00000000" w:rsidRPr="00000000" w14:paraId="0000124E">
      <w:pPr>
        <w:pageBreakBefore w:val="0"/>
        <w:rPr/>
      </w:pPr>
      <w:r w:rsidDel="00000000" w:rsidR="00000000" w:rsidRPr="00000000">
        <w:rPr>
          <w:rtl w:val="0"/>
        </w:rPr>
        <w:t xml:space="preserve">                mc "Why don't we sit a while, I mean we were going to anyway."</w:t>
      </w:r>
    </w:p>
    <w:p w:rsidR="00000000" w:rsidDel="00000000" w:rsidP="00000000" w:rsidRDefault="00000000" w:rsidRPr="00000000" w14:paraId="0000124F">
      <w:pPr>
        <w:pageBreakBefore w:val="0"/>
        <w:rPr/>
      </w:pPr>
      <w:r w:rsidDel="00000000" w:rsidR="00000000" w:rsidRPr="00000000">
        <w:rPr>
          <w:rtl w:val="0"/>
        </w:rPr>
        <w:t xml:space="preserve">                s "Oh, I don't want to make you late for anything though!"</w:t>
      </w:r>
    </w:p>
    <w:p w:rsidR="00000000" w:rsidDel="00000000" w:rsidP="00000000" w:rsidRDefault="00000000" w:rsidRPr="00000000" w14:paraId="00001250">
      <w:pPr>
        <w:pageBreakBefore w:val="0"/>
        <w:rPr/>
      </w:pPr>
      <w:r w:rsidDel="00000000" w:rsidR="00000000" w:rsidRPr="00000000">
        <w:rPr>
          <w:rtl w:val="0"/>
        </w:rPr>
        <w:t xml:space="preserve">                mc "We'll be fine, trust me."</w:t>
      </w:r>
    </w:p>
    <w:p w:rsidR="00000000" w:rsidDel="00000000" w:rsidP="00000000" w:rsidRDefault="00000000" w:rsidRPr="00000000" w14:paraId="00001251">
      <w:pPr>
        <w:pageBreakBefore w:val="0"/>
        <w:rPr/>
      </w:pPr>
      <w:r w:rsidDel="00000000" w:rsidR="00000000" w:rsidRPr="00000000">
        <w:rPr>
          <w:rtl w:val="0"/>
        </w:rPr>
        <w:t xml:space="preserve">                "I look over to Monika with a quick scowl and we all sit down together."</w:t>
      </w:r>
    </w:p>
    <w:p w:rsidR="00000000" w:rsidDel="00000000" w:rsidP="00000000" w:rsidRDefault="00000000" w:rsidRPr="00000000" w14:paraId="00001252">
      <w:pPr>
        <w:pageBreakBefore w:val="0"/>
        <w:rPr/>
      </w:pPr>
      <w:r w:rsidDel="00000000" w:rsidR="00000000" w:rsidRPr="00000000">
        <w:rPr>
          <w:rtl w:val="0"/>
        </w:rPr>
        <w:t xml:space="preserve">                mc "You know, you could have just texted me and asked what we were up to. I'm sure we would have found something to do."</w:t>
      </w:r>
    </w:p>
    <w:p w:rsidR="00000000" w:rsidDel="00000000" w:rsidP="00000000" w:rsidRDefault="00000000" w:rsidRPr="00000000" w14:paraId="00001253">
      <w:pPr>
        <w:pageBreakBefore w:val="0"/>
        <w:rPr/>
      </w:pPr>
      <w:r w:rsidDel="00000000" w:rsidR="00000000" w:rsidRPr="00000000">
        <w:rPr>
          <w:rtl w:val="0"/>
        </w:rPr>
        <w:t xml:space="preserve">                s "But [player], Sunday is when you and Monika go out together, I wouldn't want to ruin that."</w:t>
      </w:r>
    </w:p>
    <w:p w:rsidR="00000000" w:rsidDel="00000000" w:rsidP="00000000" w:rsidRDefault="00000000" w:rsidRPr="00000000" w14:paraId="00001254">
      <w:pPr>
        <w:pageBreakBefore w:val="0"/>
        <w:rPr/>
      </w:pPr>
      <w:r w:rsidDel="00000000" w:rsidR="00000000" w:rsidRPr="00000000">
        <w:rPr>
          <w:rtl w:val="0"/>
        </w:rPr>
        <w:t xml:space="preserve">                m "Yes, it is our day and we were doing something-"</w:t>
      </w:r>
    </w:p>
    <w:p w:rsidR="00000000" w:rsidDel="00000000" w:rsidP="00000000" w:rsidRDefault="00000000" w:rsidRPr="00000000" w14:paraId="00001255">
      <w:pPr>
        <w:pageBreakBefore w:val="0"/>
        <w:rPr/>
      </w:pPr>
      <w:r w:rsidDel="00000000" w:rsidR="00000000" w:rsidRPr="00000000">
        <w:rPr>
          <w:rtl w:val="0"/>
        </w:rPr>
        <w:t xml:space="preserve">                mc "BUT we could have at least done something small maybe."</w:t>
      </w:r>
    </w:p>
    <w:p w:rsidR="00000000" w:rsidDel="00000000" w:rsidP="00000000" w:rsidRDefault="00000000" w:rsidRPr="00000000" w14:paraId="00001256">
      <w:pPr>
        <w:pageBreakBefore w:val="0"/>
        <w:rPr/>
      </w:pPr>
      <w:r w:rsidDel="00000000" w:rsidR="00000000" w:rsidRPr="00000000">
        <w:rPr>
          <w:rtl w:val="0"/>
        </w:rPr>
        <w:t xml:space="preserve">                mc "What about Yuri or Natsuki? What were they up to today?"</w:t>
      </w:r>
    </w:p>
    <w:p w:rsidR="00000000" w:rsidDel="00000000" w:rsidP="00000000" w:rsidRDefault="00000000" w:rsidRPr="00000000" w14:paraId="00001257">
      <w:pPr>
        <w:pageBreakBefore w:val="0"/>
        <w:rPr/>
      </w:pPr>
      <w:r w:rsidDel="00000000" w:rsidR="00000000" w:rsidRPr="00000000">
        <w:rPr>
          <w:rtl w:val="0"/>
        </w:rPr>
        <w:t xml:space="preserve">                s "I'm not sure, I didn't even think to ask them..."</w:t>
      </w:r>
    </w:p>
    <w:p w:rsidR="00000000" w:rsidDel="00000000" w:rsidP="00000000" w:rsidRDefault="00000000" w:rsidRPr="00000000" w14:paraId="00001258">
      <w:pPr>
        <w:pageBreakBefore w:val="0"/>
        <w:rPr/>
      </w:pPr>
      <w:r w:rsidDel="00000000" w:rsidR="00000000" w:rsidRPr="00000000">
        <w:rPr>
          <w:rtl w:val="0"/>
        </w:rPr>
        <w:t xml:space="preserve">                mc "Well, next time you want to do something let us know! We're all friends here right?"</w:t>
      </w:r>
    </w:p>
    <w:p w:rsidR="00000000" w:rsidDel="00000000" w:rsidP="00000000" w:rsidRDefault="00000000" w:rsidRPr="00000000" w14:paraId="00001259">
      <w:pPr>
        <w:pageBreakBefore w:val="0"/>
        <w:rPr/>
      </w:pPr>
      <w:r w:rsidDel="00000000" w:rsidR="00000000" w:rsidRPr="00000000">
        <w:rPr>
          <w:rtl w:val="0"/>
        </w:rPr>
        <w:t xml:space="preserve">                s "Yeah, okay I'll keep that in mind for next time."</w:t>
      </w:r>
    </w:p>
    <w:p w:rsidR="00000000" w:rsidDel="00000000" w:rsidP="00000000" w:rsidRDefault="00000000" w:rsidRPr="00000000" w14:paraId="0000125A">
      <w:pPr>
        <w:pageBreakBefore w:val="0"/>
        <w:rPr/>
      </w:pPr>
      <w:r w:rsidDel="00000000" w:rsidR="00000000" w:rsidRPr="00000000">
        <w:rPr>
          <w:rtl w:val="0"/>
        </w:rPr>
        <w:t xml:space="preserve">                s "Thank you, [player]."</w:t>
      </w:r>
    </w:p>
    <w:p w:rsidR="00000000" w:rsidDel="00000000" w:rsidP="00000000" w:rsidRDefault="00000000" w:rsidRPr="00000000" w14:paraId="0000125B">
      <w:pPr>
        <w:pageBreakBefore w:val="0"/>
        <w:rPr/>
      </w:pPr>
      <w:r w:rsidDel="00000000" w:rsidR="00000000" w:rsidRPr="00000000">
        <w:rPr>
          <w:rtl w:val="0"/>
        </w:rPr>
        <w:t xml:space="preserve">                mc "Anytime, Sayori."</w:t>
      </w:r>
    </w:p>
    <w:p w:rsidR="00000000" w:rsidDel="00000000" w:rsidP="00000000" w:rsidRDefault="00000000" w:rsidRPr="00000000" w14:paraId="0000125C">
      <w:pPr>
        <w:pageBreakBefore w:val="0"/>
        <w:rPr/>
      </w:pPr>
      <w:r w:rsidDel="00000000" w:rsidR="00000000" w:rsidRPr="00000000">
        <w:rPr>
          <w:rtl w:val="0"/>
        </w:rPr>
        <w:t xml:space="preserve">                m "[player] we need to go, my mom keeps texting me asking where I am."</w:t>
      </w:r>
    </w:p>
    <w:p w:rsidR="00000000" w:rsidDel="00000000" w:rsidP="00000000" w:rsidRDefault="00000000" w:rsidRPr="00000000" w14:paraId="0000125D">
      <w:pPr>
        <w:pageBreakBefore w:val="0"/>
        <w:rPr/>
      </w:pPr>
      <w:r w:rsidDel="00000000" w:rsidR="00000000" w:rsidRPr="00000000">
        <w:rPr>
          <w:rtl w:val="0"/>
        </w:rPr>
        <w:t xml:space="preserve">                "Monika seemed to jump out of her seat and start walking towards the bus stop before turning and looking at me."</w:t>
      </w:r>
    </w:p>
    <w:p w:rsidR="00000000" w:rsidDel="00000000" w:rsidP="00000000" w:rsidRDefault="00000000" w:rsidRPr="00000000" w14:paraId="0000125E">
      <w:pPr>
        <w:pageBreakBefore w:val="0"/>
        <w:rPr/>
      </w:pPr>
      <w:r w:rsidDel="00000000" w:rsidR="00000000" w:rsidRPr="00000000">
        <w:rPr>
          <w:rtl w:val="0"/>
        </w:rPr>
        <w:t xml:space="preserve">                m "Are you coming or not?"</w:t>
      </w:r>
    </w:p>
    <w:p w:rsidR="00000000" w:rsidDel="00000000" w:rsidP="00000000" w:rsidRDefault="00000000" w:rsidRPr="00000000" w14:paraId="0000125F">
      <w:pPr>
        <w:pageBreakBefore w:val="0"/>
        <w:rPr/>
      </w:pPr>
      <w:r w:rsidDel="00000000" w:rsidR="00000000" w:rsidRPr="00000000">
        <w:rPr>
          <w:rtl w:val="0"/>
        </w:rPr>
        <w:t xml:space="preserve">                "Monika keeps walking just out of earshot and I turn to Sayori."</w:t>
      </w:r>
    </w:p>
    <w:p w:rsidR="00000000" w:rsidDel="00000000" w:rsidP="00000000" w:rsidRDefault="00000000" w:rsidRPr="00000000" w14:paraId="00001260">
      <w:pPr>
        <w:pageBreakBefore w:val="0"/>
        <w:rPr/>
      </w:pPr>
      <w:r w:rsidDel="00000000" w:rsidR="00000000" w:rsidRPr="00000000">
        <w:rPr>
          <w:rtl w:val="0"/>
        </w:rPr>
        <w:t xml:space="preserve">                s "Go [player], I'll be fine here."</w:t>
      </w:r>
    </w:p>
    <w:p w:rsidR="00000000" w:rsidDel="00000000" w:rsidP="00000000" w:rsidRDefault="00000000" w:rsidRPr="00000000" w14:paraId="00001261">
      <w:pPr>
        <w:pageBreakBefore w:val="0"/>
        <w:rPr/>
      </w:pPr>
      <w:r w:rsidDel="00000000" w:rsidR="00000000" w:rsidRPr="00000000">
        <w:rPr>
          <w:rtl w:val="0"/>
        </w:rPr>
        <w:t xml:space="preserve">                mc "But-"</w:t>
      </w:r>
    </w:p>
    <w:p w:rsidR="00000000" w:rsidDel="00000000" w:rsidP="00000000" w:rsidRDefault="00000000" w:rsidRPr="00000000" w14:paraId="00001262">
      <w:pPr>
        <w:pageBreakBefore w:val="0"/>
        <w:rPr/>
      </w:pPr>
      <w:r w:rsidDel="00000000" w:rsidR="00000000" w:rsidRPr="00000000">
        <w:rPr>
          <w:rtl w:val="0"/>
        </w:rPr>
        <w:t xml:space="preserve">                s "No buts, go with her!"</w:t>
      </w:r>
    </w:p>
    <w:p w:rsidR="00000000" w:rsidDel="00000000" w:rsidP="00000000" w:rsidRDefault="00000000" w:rsidRPr="00000000" w14:paraId="00001263">
      <w:pPr>
        <w:pageBreakBefore w:val="0"/>
        <w:rPr/>
      </w:pPr>
      <w:r w:rsidDel="00000000" w:rsidR="00000000" w:rsidRPr="00000000">
        <w:rPr>
          <w:rtl w:val="0"/>
        </w:rPr>
        <w:t xml:space="preserve">                "Sayori pushes me towards Monika and giggles."</w:t>
      </w:r>
    </w:p>
    <w:p w:rsidR="00000000" w:rsidDel="00000000" w:rsidP="00000000" w:rsidRDefault="00000000" w:rsidRPr="00000000" w14:paraId="00001264">
      <w:pPr>
        <w:pageBreakBefore w:val="0"/>
        <w:rPr/>
      </w:pPr>
      <w:r w:rsidDel="00000000" w:rsidR="00000000" w:rsidRPr="00000000">
        <w:rPr>
          <w:rtl w:val="0"/>
        </w:rPr>
        <w:t xml:space="preserve">                mc "Alright, we'll see you tomorrow Sayori!"</w:t>
      </w:r>
    </w:p>
    <w:p w:rsidR="00000000" w:rsidDel="00000000" w:rsidP="00000000" w:rsidRDefault="00000000" w:rsidRPr="00000000" w14:paraId="00001265">
      <w:pPr>
        <w:pageBreakBefore w:val="0"/>
        <w:rPr/>
      </w:pPr>
      <w:r w:rsidDel="00000000" w:rsidR="00000000" w:rsidRPr="00000000">
        <w:rPr>
          <w:rtl w:val="0"/>
        </w:rPr>
        <w:t xml:space="preserve">                s "Bye!"</w:t>
      </w:r>
    </w:p>
    <w:p w:rsidR="00000000" w:rsidDel="00000000" w:rsidP="00000000" w:rsidRDefault="00000000" w:rsidRPr="00000000" w14:paraId="00001266">
      <w:pPr>
        <w:pageBreakBefore w:val="0"/>
        <w:rPr/>
      </w:pPr>
      <w:r w:rsidDel="00000000" w:rsidR="00000000" w:rsidRPr="00000000">
        <w:rPr>
          <w:rtl w:val="0"/>
        </w:rPr>
        <w:t xml:space="preserve">                "I wave to Sayori and rejoin Monika's side. I can't help but notice the huff in her breath."</w:t>
      </w:r>
    </w:p>
    <w:p w:rsidR="00000000" w:rsidDel="00000000" w:rsidP="00000000" w:rsidRDefault="00000000" w:rsidRPr="00000000" w14:paraId="00001267">
      <w:pPr>
        <w:pageBreakBefore w:val="0"/>
        <w:rPr/>
      </w:pPr>
      <w:r w:rsidDel="00000000" w:rsidR="00000000" w:rsidRPr="00000000">
        <w:rPr>
          <w:rtl w:val="0"/>
        </w:rPr>
        <w:t xml:space="preserve">                mc "Monika..."</w:t>
      </w:r>
    </w:p>
    <w:p w:rsidR="00000000" w:rsidDel="00000000" w:rsidP="00000000" w:rsidRDefault="00000000" w:rsidRPr="00000000" w14:paraId="00001268">
      <w:pPr>
        <w:pageBreakBefore w:val="0"/>
        <w:rPr/>
      </w:pPr>
      <w:r w:rsidDel="00000000" w:rsidR="00000000" w:rsidRPr="00000000">
        <w:rPr>
          <w:rtl w:val="0"/>
        </w:rPr>
        <w:t xml:space="preserve">                m "What?"</w:t>
      </w:r>
    </w:p>
    <w:p w:rsidR="00000000" w:rsidDel="00000000" w:rsidP="00000000" w:rsidRDefault="00000000" w:rsidRPr="00000000" w14:paraId="00001269">
      <w:pPr>
        <w:pageBreakBefore w:val="0"/>
        <w:rPr/>
      </w:pPr>
      <w:r w:rsidDel="00000000" w:rsidR="00000000" w:rsidRPr="00000000">
        <w:rPr>
          <w:rtl w:val="0"/>
        </w:rPr>
        <w:t xml:space="preserve">                mc "Your doing it again."</w:t>
      </w:r>
    </w:p>
    <w:p w:rsidR="00000000" w:rsidDel="00000000" w:rsidP="00000000" w:rsidRDefault="00000000" w:rsidRPr="00000000" w14:paraId="0000126A">
      <w:pPr>
        <w:pageBreakBefore w:val="0"/>
        <w:rPr/>
      </w:pPr>
      <w:r w:rsidDel="00000000" w:rsidR="00000000" w:rsidRPr="00000000">
        <w:rPr>
          <w:rtl w:val="0"/>
        </w:rPr>
        <w:t xml:space="preserve">                m "Doing what again?"</w:t>
      </w:r>
    </w:p>
    <w:p w:rsidR="00000000" w:rsidDel="00000000" w:rsidP="00000000" w:rsidRDefault="00000000" w:rsidRPr="00000000" w14:paraId="0000126B">
      <w:pPr>
        <w:pageBreakBefore w:val="0"/>
        <w:rPr/>
      </w:pPr>
      <w:r w:rsidDel="00000000" w:rsidR="00000000" w:rsidRPr="00000000">
        <w:rPr>
          <w:rtl w:val="0"/>
        </w:rPr>
        <w:t xml:space="preserve">                mc "Glowing green, with envy. She's our friend Monika."</w:t>
      </w:r>
    </w:p>
    <w:p w:rsidR="00000000" w:rsidDel="00000000" w:rsidP="00000000" w:rsidRDefault="00000000" w:rsidRPr="00000000" w14:paraId="0000126C">
      <w:pPr>
        <w:pageBreakBefore w:val="0"/>
        <w:rPr/>
      </w:pPr>
      <w:r w:rsidDel="00000000" w:rsidR="00000000" w:rsidRPr="00000000">
        <w:rPr>
          <w:rtl w:val="0"/>
        </w:rPr>
        <w:t xml:space="preserve">                m "I know that, I just..."</w:t>
      </w:r>
    </w:p>
    <w:p w:rsidR="00000000" w:rsidDel="00000000" w:rsidP="00000000" w:rsidRDefault="00000000" w:rsidRPr="00000000" w14:paraId="0000126D">
      <w:pPr>
        <w:pageBreakBefore w:val="0"/>
        <w:rPr/>
      </w:pPr>
      <w:r w:rsidDel="00000000" w:rsidR="00000000" w:rsidRPr="00000000">
        <w:rPr>
          <w:rtl w:val="0"/>
        </w:rPr>
        <w:t xml:space="preserve">                m "I'm sorry. I just wanted to sit in the park alone with you, and got a little upset that it was ruined."</w:t>
      </w:r>
    </w:p>
    <w:p w:rsidR="00000000" w:rsidDel="00000000" w:rsidP="00000000" w:rsidRDefault="00000000" w:rsidRPr="00000000" w14:paraId="0000126E">
      <w:pPr>
        <w:pageBreakBefore w:val="0"/>
        <w:rPr/>
      </w:pPr>
      <w:r w:rsidDel="00000000" w:rsidR="00000000" w:rsidRPr="00000000">
        <w:rPr>
          <w:rtl w:val="0"/>
        </w:rPr>
        <w:t xml:space="preserve">                mc "We'll have plenty of time to sit together at the park this spring and summer, don't worry."</w:t>
      </w:r>
    </w:p>
    <w:p w:rsidR="00000000" w:rsidDel="00000000" w:rsidP="00000000" w:rsidRDefault="00000000" w:rsidRPr="00000000" w14:paraId="0000126F">
      <w:pPr>
        <w:pageBreakBefore w:val="0"/>
        <w:rPr/>
      </w:pPr>
      <w:r w:rsidDel="00000000" w:rsidR="00000000" w:rsidRPr="00000000">
        <w:rPr>
          <w:rtl w:val="0"/>
        </w:rPr>
        <w:t xml:space="preserve">                m "I guess, but I'm just annoyed I have to wait now."</w:t>
      </w:r>
    </w:p>
    <w:p w:rsidR="00000000" w:rsidDel="00000000" w:rsidP="00000000" w:rsidRDefault="00000000" w:rsidRPr="00000000" w14:paraId="00001270">
      <w:pPr>
        <w:pageBreakBefore w:val="0"/>
        <w:rPr/>
      </w:pPr>
      <w:r w:rsidDel="00000000" w:rsidR="00000000" w:rsidRPr="00000000">
        <w:rPr>
          <w:rtl w:val="0"/>
        </w:rPr>
        <w:t xml:space="preserve">                mc "Come here."</w:t>
      </w:r>
    </w:p>
    <w:p w:rsidR="00000000" w:rsidDel="00000000" w:rsidP="00000000" w:rsidRDefault="00000000" w:rsidRPr="00000000" w14:paraId="00001271">
      <w:pPr>
        <w:pageBreakBefore w:val="0"/>
        <w:rPr/>
      </w:pPr>
      <w:r w:rsidDel="00000000" w:rsidR="00000000" w:rsidRPr="00000000">
        <w:rPr>
          <w:rtl w:val="0"/>
        </w:rPr>
        <w:t xml:space="preserve">                "I wrap my arms around Monika as we walk and she rests her head against my shoulder while we make our way to the buses back home."</w:t>
      </w:r>
    </w:p>
    <w:p w:rsidR="00000000" w:rsidDel="00000000" w:rsidP="00000000" w:rsidRDefault="00000000" w:rsidRPr="00000000" w14:paraId="00001272">
      <w:pPr>
        <w:pageBreakBefore w:val="0"/>
        <w:rPr/>
      </w:pPr>
      <w:r w:rsidDel="00000000" w:rsidR="00000000" w:rsidRPr="00000000">
        <w:rPr>
          <w:rtl w:val="0"/>
        </w:rPr>
        <w:t xml:space="preserve">#C8</w:t>
      </w:r>
    </w:p>
    <w:p w:rsidR="00000000" w:rsidDel="00000000" w:rsidP="00000000" w:rsidRDefault="00000000" w:rsidRPr="00000000" w14:paraId="00001273">
      <w:pPr>
        <w:pageBreakBefore w:val="0"/>
        <w:rPr/>
      </w:pPr>
      <w:r w:rsidDel="00000000" w:rsidR="00000000" w:rsidRPr="00000000">
        <w:rPr>
          <w:rtl w:val="0"/>
        </w:rPr>
        <w:t xml:space="preserve">        scene bg class_day with dissolve_scene_full</w:t>
      </w:r>
    </w:p>
    <w:p w:rsidR="00000000" w:rsidDel="00000000" w:rsidP="00000000" w:rsidRDefault="00000000" w:rsidRPr="00000000" w14:paraId="00001274">
      <w:pPr>
        <w:pageBreakBefore w:val="0"/>
        <w:rPr/>
      </w:pPr>
      <w:r w:rsidDel="00000000" w:rsidR="00000000" w:rsidRPr="00000000">
        <w:rPr>
          <w:rtl w:val="0"/>
        </w:rPr>
        <w:t xml:space="preserve">        "The next day while I sat in homeroom, I got a text from Monika."</w:t>
      </w:r>
    </w:p>
    <w:p w:rsidR="00000000" w:rsidDel="00000000" w:rsidP="00000000" w:rsidRDefault="00000000" w:rsidRPr="00000000" w14:paraId="00001275">
      <w:pPr>
        <w:pageBreakBefore w:val="0"/>
        <w:rPr/>
      </w:pPr>
      <w:r w:rsidDel="00000000" w:rsidR="00000000" w:rsidRPr="00000000">
        <w:rPr>
          <w:rtl w:val="0"/>
        </w:rPr>
        <w:t xml:space="preserve">        m "{i}I cant make it in today, my neck is killing meee{/i}"</w:t>
      </w:r>
    </w:p>
    <w:p w:rsidR="00000000" w:rsidDel="00000000" w:rsidP="00000000" w:rsidRDefault="00000000" w:rsidRPr="00000000" w14:paraId="00001276">
      <w:pPr>
        <w:pageBreakBefore w:val="0"/>
        <w:rPr/>
      </w:pPr>
      <w:r w:rsidDel="00000000" w:rsidR="00000000" w:rsidRPr="00000000">
        <w:rPr>
          <w:rtl w:val="0"/>
        </w:rPr>
        <w:t xml:space="preserve">        mc "{i}Oh no, did something happen?!{/i}"</w:t>
      </w:r>
    </w:p>
    <w:p w:rsidR="00000000" w:rsidDel="00000000" w:rsidP="00000000" w:rsidRDefault="00000000" w:rsidRPr="00000000" w14:paraId="00001277">
      <w:pPr>
        <w:pageBreakBefore w:val="0"/>
        <w:rPr/>
      </w:pPr>
      <w:r w:rsidDel="00000000" w:rsidR="00000000" w:rsidRPr="00000000">
        <w:rPr>
          <w:rtl w:val="0"/>
        </w:rPr>
        <w:t xml:space="preserve">        m "{i}No, I just slept wrong and now its sore -_-{/i}"</w:t>
      </w:r>
    </w:p>
    <w:p w:rsidR="00000000" w:rsidDel="00000000" w:rsidP="00000000" w:rsidRDefault="00000000" w:rsidRPr="00000000" w14:paraId="00001278">
      <w:pPr>
        <w:pageBreakBefore w:val="0"/>
        <w:rPr/>
      </w:pPr>
      <w:r w:rsidDel="00000000" w:rsidR="00000000" w:rsidRPr="00000000">
        <w:rPr>
          <w:rtl w:val="0"/>
        </w:rPr>
        <w:t xml:space="preserve">        m "{i}I told Sayori to watch the club today, so there's no excuse to skip!!{/i}"</w:t>
      </w:r>
    </w:p>
    <w:p w:rsidR="00000000" w:rsidDel="00000000" w:rsidP="00000000" w:rsidRDefault="00000000" w:rsidRPr="00000000" w14:paraId="00001279">
      <w:pPr>
        <w:pageBreakBefore w:val="0"/>
        <w:rPr/>
      </w:pPr>
      <w:r w:rsidDel="00000000" w:rsidR="00000000" w:rsidRPr="00000000">
        <w:rPr>
          <w:rtl w:val="0"/>
        </w:rPr>
        <w:t xml:space="preserve">        mc "{i}I wont I wont, I promise{/i}"</w:t>
      </w:r>
    </w:p>
    <w:p w:rsidR="00000000" w:rsidDel="00000000" w:rsidP="00000000" w:rsidRDefault="00000000" w:rsidRPr="00000000" w14:paraId="0000127A">
      <w:pPr>
        <w:pageBreakBefore w:val="0"/>
        <w:rPr/>
      </w:pPr>
      <w:r w:rsidDel="00000000" w:rsidR="00000000" w:rsidRPr="00000000">
        <w:rPr>
          <w:rtl w:val="0"/>
        </w:rPr>
        <w:t xml:space="preserve">        mc "{i}Don't have too much fun today, luv u{/i}"</w:t>
      </w:r>
    </w:p>
    <w:p w:rsidR="00000000" w:rsidDel="00000000" w:rsidP="00000000" w:rsidRDefault="00000000" w:rsidRPr="00000000" w14:paraId="0000127B">
      <w:pPr>
        <w:pageBreakBefore w:val="0"/>
        <w:rPr/>
      </w:pPr>
      <w:r w:rsidDel="00000000" w:rsidR="00000000" w:rsidRPr="00000000">
        <w:rPr>
          <w:rtl w:val="0"/>
        </w:rPr>
        <w:t xml:space="preserve">        m "{i}Yeah yeah, love u 2 [player]~&lt;3{/i}"</w:t>
      </w:r>
    </w:p>
    <w:p w:rsidR="00000000" w:rsidDel="00000000" w:rsidP="00000000" w:rsidRDefault="00000000" w:rsidRPr="00000000" w14:paraId="0000127C">
      <w:pPr>
        <w:pageBreakBefore w:val="0"/>
        <w:rPr/>
      </w:pPr>
      <w:r w:rsidDel="00000000" w:rsidR="00000000" w:rsidRPr="00000000">
        <w:rPr>
          <w:rtl w:val="0"/>
        </w:rPr>
        <w:t xml:space="preserve">        "I couldn't help but smile as I read her text and slipped my phone into my pocket as the teacher stepped up to the front of the classroom."</w:t>
      </w:r>
    </w:p>
    <w:p w:rsidR="00000000" w:rsidDel="00000000" w:rsidP="00000000" w:rsidRDefault="00000000" w:rsidRPr="00000000" w14:paraId="0000127D">
      <w:pPr>
        <w:pageBreakBefore w:val="0"/>
        <w:rPr/>
      </w:pPr>
      <w:r w:rsidDel="00000000" w:rsidR="00000000" w:rsidRPr="00000000">
        <w:rPr>
          <w:rtl w:val="0"/>
        </w:rPr>
        <w:t xml:space="preserve">        "Guess today will be a bit of a dull day without seeing Monika to look forward to."</w:t>
      </w:r>
    </w:p>
    <w:p w:rsidR="00000000" w:rsidDel="00000000" w:rsidP="00000000" w:rsidRDefault="00000000" w:rsidRPr="00000000" w14:paraId="0000127E">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127F">
      <w:pPr>
        <w:pageBreakBefore w:val="0"/>
        <w:rPr/>
      </w:pPr>
      <w:r w:rsidDel="00000000" w:rsidR="00000000" w:rsidRPr="00000000">
        <w:rPr>
          <w:rtl w:val="0"/>
        </w:rPr>
        <w:t xml:space="preserve">        "Class after class went by but I couldn't be bothered to pay attention to any of them."</w:t>
      </w:r>
    </w:p>
    <w:p w:rsidR="00000000" w:rsidDel="00000000" w:rsidP="00000000" w:rsidRDefault="00000000" w:rsidRPr="00000000" w14:paraId="00001280">
      <w:pPr>
        <w:pageBreakBefore w:val="0"/>
        <w:rPr/>
      </w:pPr>
      <w:r w:rsidDel="00000000" w:rsidR="00000000" w:rsidRPr="00000000">
        <w:rPr>
          <w:rtl w:val="0"/>
        </w:rPr>
        <w:t xml:space="preserve">        "Without Monika to keep me in check, my mind could only focus on the prospect of the lunch sitting in my bag."</w:t>
      </w:r>
    </w:p>
    <w:p w:rsidR="00000000" w:rsidDel="00000000" w:rsidP="00000000" w:rsidRDefault="00000000" w:rsidRPr="00000000" w14:paraId="00001281">
      <w:pPr>
        <w:pageBreakBefore w:val="0"/>
        <w:rPr/>
      </w:pPr>
      <w:r w:rsidDel="00000000" w:rsidR="00000000" w:rsidRPr="00000000">
        <w:rPr>
          <w:rtl w:val="0"/>
        </w:rPr>
        <w:t xml:space="preserve">        "Soon enough though my prayers were answered and chow time was upon us."</w:t>
      </w:r>
    </w:p>
    <w:p w:rsidR="00000000" w:rsidDel="00000000" w:rsidP="00000000" w:rsidRDefault="00000000" w:rsidRPr="00000000" w14:paraId="00001282">
      <w:pPr>
        <w:pageBreakBefore w:val="0"/>
        <w:rPr/>
      </w:pPr>
      <w:r w:rsidDel="00000000" w:rsidR="00000000" w:rsidRPr="00000000">
        <w:rPr>
          <w:rtl w:val="0"/>
        </w:rPr>
        <w:t xml:space="preserve">        "As I hastily made my way toward the cafeteria, a realization came to mind."</w:t>
      </w:r>
    </w:p>
    <w:p w:rsidR="00000000" w:rsidDel="00000000" w:rsidP="00000000" w:rsidRDefault="00000000" w:rsidRPr="00000000" w14:paraId="00001283">
      <w:pPr>
        <w:pageBreakBefore w:val="0"/>
        <w:rPr/>
      </w:pPr>
      <w:r w:rsidDel="00000000" w:rsidR="00000000" w:rsidRPr="00000000">
        <w:rPr>
          <w:rtl w:val="0"/>
        </w:rPr>
        <w:t xml:space="preserve">        "Without Monika here today, who am I gonna sit with today?"</w:t>
      </w:r>
    </w:p>
    <w:p w:rsidR="00000000" w:rsidDel="00000000" w:rsidP="00000000" w:rsidRDefault="00000000" w:rsidRPr="00000000" w14:paraId="00001284">
      <w:pPr>
        <w:pageBreakBefore w:val="0"/>
        <w:rPr/>
      </w:pPr>
      <w:r w:rsidDel="00000000" w:rsidR="00000000" w:rsidRPr="00000000">
        <w:rPr>
          <w:rtl w:val="0"/>
        </w:rPr>
        <w:t xml:space="preserve">        "I slowed down as I pondered the situation, I could do what I normally did before I started dating Monika and eat in the classroom..."</w:t>
      </w:r>
    </w:p>
    <w:p w:rsidR="00000000" w:rsidDel="00000000" w:rsidP="00000000" w:rsidRDefault="00000000" w:rsidRPr="00000000" w14:paraId="00001285">
      <w:pPr>
        <w:pageBreakBefore w:val="0"/>
        <w:rPr/>
      </w:pPr>
      <w:r w:rsidDel="00000000" w:rsidR="00000000" w:rsidRPr="00000000">
        <w:rPr>
          <w:rtl w:val="0"/>
        </w:rPr>
        <w:t xml:space="preserve">        "Or maybe I could go up to the roof!"</w:t>
      </w:r>
    </w:p>
    <w:p w:rsidR="00000000" w:rsidDel="00000000" w:rsidP="00000000" w:rsidRDefault="00000000" w:rsidRPr="00000000" w14:paraId="00001286">
      <w:pPr>
        <w:pageBreakBefore w:val="0"/>
        <w:rPr/>
      </w:pPr>
      <w:r w:rsidDel="00000000" w:rsidR="00000000" w:rsidRPr="00000000">
        <w:rPr>
          <w:rtl w:val="0"/>
        </w:rPr>
        <w:t xml:space="preserve">        "...but that might be crowded today since it is so nice out, ugh."</w:t>
      </w:r>
    </w:p>
    <w:p w:rsidR="00000000" w:rsidDel="00000000" w:rsidP="00000000" w:rsidRDefault="00000000" w:rsidRPr="00000000" w14:paraId="00001287">
      <w:pPr>
        <w:pageBreakBefore w:val="0"/>
        <w:rPr/>
      </w:pPr>
      <w:r w:rsidDel="00000000" w:rsidR="00000000" w:rsidRPr="00000000">
        <w:rPr>
          <w:rtl w:val="0"/>
        </w:rPr>
        <w:t xml:space="preserve">        "What to do, what to do..."</w:t>
      </w:r>
    </w:p>
    <w:p w:rsidR="00000000" w:rsidDel="00000000" w:rsidP="00000000" w:rsidRDefault="00000000" w:rsidRPr="00000000" w14:paraId="00001288">
      <w:pPr>
        <w:pageBreakBefore w:val="0"/>
        <w:rPr/>
      </w:pPr>
      <w:r w:rsidDel="00000000" w:rsidR="00000000" w:rsidRPr="00000000">
        <w:rPr>
          <w:rtl w:val="0"/>
        </w:rPr>
        <w:t xml:space="preserve">        show sayori</w:t>
      </w:r>
    </w:p>
    <w:p w:rsidR="00000000" w:rsidDel="00000000" w:rsidP="00000000" w:rsidRDefault="00000000" w:rsidRPr="00000000" w14:paraId="00001289">
      <w:pPr>
        <w:pageBreakBefore w:val="0"/>
        <w:rPr/>
      </w:pPr>
      <w:r w:rsidDel="00000000" w:rsidR="00000000" w:rsidRPr="00000000">
        <w:rPr>
          <w:rtl w:val="0"/>
        </w:rPr>
        <w:t xml:space="preserve">        "Oh, its Sayori!"</w:t>
      </w:r>
    </w:p>
    <w:p w:rsidR="00000000" w:rsidDel="00000000" w:rsidP="00000000" w:rsidRDefault="00000000" w:rsidRPr="00000000" w14:paraId="0000128A">
      <w:pPr>
        <w:pageBreakBefore w:val="0"/>
        <w:rPr/>
      </w:pPr>
      <w:r w:rsidDel="00000000" w:rsidR="00000000" w:rsidRPr="00000000">
        <w:rPr>
          <w:rtl w:val="0"/>
        </w:rPr>
        <w:t xml:space="preserve">        "We haven't had lunch together in a while, maybe..."</w:t>
      </w:r>
    </w:p>
    <w:p w:rsidR="00000000" w:rsidDel="00000000" w:rsidP="00000000" w:rsidRDefault="00000000" w:rsidRPr="00000000" w14:paraId="0000128B">
      <w:pPr>
        <w:pageBreakBefore w:val="0"/>
        <w:rPr/>
      </w:pPr>
      <w:r w:rsidDel="00000000" w:rsidR="00000000" w:rsidRPr="00000000">
        <w:rPr>
          <w:rtl w:val="0"/>
        </w:rPr>
        <w:t xml:space="preserve">        mc "Hey! Sayori!"</w:t>
      </w:r>
    </w:p>
    <w:p w:rsidR="00000000" w:rsidDel="00000000" w:rsidP="00000000" w:rsidRDefault="00000000" w:rsidRPr="00000000" w14:paraId="0000128C">
      <w:pPr>
        <w:pageBreakBefore w:val="0"/>
        <w:rPr/>
      </w:pPr>
      <w:r w:rsidDel="00000000" w:rsidR="00000000" w:rsidRPr="00000000">
        <w:rPr>
          <w:rtl w:val="0"/>
        </w:rPr>
        <w:t xml:space="preserve">        "I waved my hand in the air through the crowd in an attempt to get her attention."</w:t>
      </w:r>
    </w:p>
    <w:p w:rsidR="00000000" w:rsidDel="00000000" w:rsidP="00000000" w:rsidRDefault="00000000" w:rsidRPr="00000000" w14:paraId="0000128D">
      <w:pPr>
        <w:pageBreakBefore w:val="0"/>
        <w:rPr/>
      </w:pPr>
      <w:r w:rsidDel="00000000" w:rsidR="00000000" w:rsidRPr="00000000">
        <w:rPr>
          <w:rtl w:val="0"/>
        </w:rPr>
        <w:t xml:space="preserve">        "Sayori seemed confused and was frantically looking around her to find out who called her name."</w:t>
      </w:r>
    </w:p>
    <w:p w:rsidR="00000000" w:rsidDel="00000000" w:rsidP="00000000" w:rsidRDefault="00000000" w:rsidRPr="00000000" w14:paraId="0000128E">
      <w:pPr>
        <w:pageBreakBefore w:val="0"/>
        <w:rPr/>
      </w:pPr>
      <w:r w:rsidDel="00000000" w:rsidR="00000000" w:rsidRPr="00000000">
        <w:rPr>
          <w:rtl w:val="0"/>
        </w:rPr>
        <w:t xml:space="preserve">        "After a moment Sayori finally spotted me in the crowd."</w:t>
      </w:r>
    </w:p>
    <w:p w:rsidR="00000000" w:rsidDel="00000000" w:rsidP="00000000" w:rsidRDefault="00000000" w:rsidRPr="00000000" w14:paraId="0000128F">
      <w:pPr>
        <w:pageBreakBefore w:val="0"/>
        <w:rPr/>
      </w:pPr>
      <w:r w:rsidDel="00000000" w:rsidR="00000000" w:rsidRPr="00000000">
        <w:rPr>
          <w:rtl w:val="0"/>
        </w:rPr>
        <w:t xml:space="preserve">        s "[player]?"</w:t>
      </w:r>
    </w:p>
    <w:p w:rsidR="00000000" w:rsidDel="00000000" w:rsidP="00000000" w:rsidRDefault="00000000" w:rsidRPr="00000000" w14:paraId="00001290">
      <w:pPr>
        <w:pageBreakBefore w:val="0"/>
        <w:rPr/>
      </w:pPr>
      <w:r w:rsidDel="00000000" w:rsidR="00000000" w:rsidRPr="00000000">
        <w:rPr>
          <w:rtl w:val="0"/>
        </w:rPr>
        <w:t xml:space="preserve">        if SayoriVar &gt; 1:</w:t>
      </w:r>
    </w:p>
    <w:p w:rsidR="00000000" w:rsidDel="00000000" w:rsidP="00000000" w:rsidRDefault="00000000" w:rsidRPr="00000000" w14:paraId="00001291">
      <w:pPr>
        <w:pageBreakBefore w:val="0"/>
        <w:rPr/>
      </w:pPr>
      <w:r w:rsidDel="00000000" w:rsidR="00000000" w:rsidRPr="00000000">
        <w:rPr>
          <w:rtl w:val="0"/>
        </w:rPr>
        <w:tab/>
        <w:t xml:space="preserve">$ c8s == 1</w:t>
      </w:r>
    </w:p>
    <w:p w:rsidR="00000000" w:rsidDel="00000000" w:rsidP="00000000" w:rsidRDefault="00000000" w:rsidRPr="00000000" w14:paraId="00001292">
      <w:pPr>
        <w:pageBreakBefore w:val="0"/>
        <w:rPr/>
      </w:pPr>
      <w:r w:rsidDel="00000000" w:rsidR="00000000" w:rsidRPr="00000000">
        <w:rPr>
          <w:rtl w:val="0"/>
        </w:rPr>
        <w:t xml:space="preserve">            "Sayori made her way over to me with a large smile on her face."</w:t>
      </w:r>
    </w:p>
    <w:p w:rsidR="00000000" w:rsidDel="00000000" w:rsidP="00000000" w:rsidRDefault="00000000" w:rsidRPr="00000000" w14:paraId="00001293">
      <w:pPr>
        <w:pageBreakBefore w:val="0"/>
        <w:rPr/>
      </w:pPr>
      <w:r w:rsidDel="00000000" w:rsidR="00000000" w:rsidRPr="00000000">
        <w:rPr>
          <w:rtl w:val="0"/>
        </w:rPr>
        <w:t xml:space="preserve">            mc "Yup, that's my name don't wear it out."</w:t>
      </w:r>
    </w:p>
    <w:p w:rsidR="00000000" w:rsidDel="00000000" w:rsidP="00000000" w:rsidRDefault="00000000" w:rsidRPr="00000000" w14:paraId="00001294">
      <w:pPr>
        <w:pageBreakBefore w:val="0"/>
        <w:rPr/>
      </w:pPr>
      <w:r w:rsidDel="00000000" w:rsidR="00000000" w:rsidRPr="00000000">
        <w:rPr>
          <w:rtl w:val="0"/>
        </w:rPr>
        <w:t xml:space="preserve">            s "What are you doing here? I thought you'd be down at the cafeteria by now."</w:t>
      </w:r>
    </w:p>
    <w:p w:rsidR="00000000" w:rsidDel="00000000" w:rsidP="00000000" w:rsidRDefault="00000000" w:rsidRPr="00000000" w14:paraId="00001295">
      <w:pPr>
        <w:pageBreakBefore w:val="0"/>
        <w:rPr/>
      </w:pPr>
      <w:r w:rsidDel="00000000" w:rsidR="00000000" w:rsidRPr="00000000">
        <w:rPr>
          <w:rtl w:val="0"/>
        </w:rPr>
        <w:t xml:space="preserve">            mc "Well, I probably would have been but I uh... ran into a bit of a problem."</w:t>
      </w:r>
    </w:p>
    <w:p w:rsidR="00000000" w:rsidDel="00000000" w:rsidP="00000000" w:rsidRDefault="00000000" w:rsidRPr="00000000" w14:paraId="00001296">
      <w:pPr>
        <w:pageBreakBefore w:val="0"/>
        <w:rPr/>
      </w:pPr>
      <w:r w:rsidDel="00000000" w:rsidR="00000000" w:rsidRPr="00000000">
        <w:rPr>
          <w:rtl w:val="0"/>
        </w:rPr>
        <w:t xml:space="preserve">            s "[player], what's wrong! Did something happen?!"</w:t>
      </w:r>
    </w:p>
    <w:p w:rsidR="00000000" w:rsidDel="00000000" w:rsidP="00000000" w:rsidRDefault="00000000" w:rsidRPr="00000000" w14:paraId="00001297">
      <w:pPr>
        <w:pageBreakBefore w:val="0"/>
        <w:rPr/>
      </w:pPr>
      <w:r w:rsidDel="00000000" w:rsidR="00000000" w:rsidRPr="00000000">
        <w:rPr>
          <w:rtl w:val="0"/>
        </w:rPr>
        <w:t xml:space="preserve">            mc "No no, nothing happened! I just..."</w:t>
      </w:r>
    </w:p>
    <w:p w:rsidR="00000000" w:rsidDel="00000000" w:rsidP="00000000" w:rsidRDefault="00000000" w:rsidRPr="00000000" w14:paraId="00001298">
      <w:pPr>
        <w:pageBreakBefore w:val="0"/>
        <w:rPr/>
      </w:pPr>
      <w:r w:rsidDel="00000000" w:rsidR="00000000" w:rsidRPr="00000000">
        <w:rPr>
          <w:rtl w:val="0"/>
        </w:rPr>
        <w:t xml:space="preserve">            mc "Well I guess I'm just so used to sitting with Monika for lunch that I uh..."</w:t>
      </w:r>
    </w:p>
    <w:p w:rsidR="00000000" w:rsidDel="00000000" w:rsidP="00000000" w:rsidRDefault="00000000" w:rsidRPr="00000000" w14:paraId="00001299">
      <w:pPr>
        <w:pageBreakBefore w:val="0"/>
        <w:rPr/>
      </w:pPr>
      <w:r w:rsidDel="00000000" w:rsidR="00000000" w:rsidRPr="00000000">
        <w:rPr>
          <w:rtl w:val="0"/>
        </w:rPr>
        <w:t xml:space="preserve">            s "Oh [player], I get it."</w:t>
      </w:r>
    </w:p>
    <w:p w:rsidR="00000000" w:rsidDel="00000000" w:rsidP="00000000" w:rsidRDefault="00000000" w:rsidRPr="00000000" w14:paraId="0000129A">
      <w:pPr>
        <w:pageBreakBefore w:val="0"/>
        <w:rPr/>
      </w:pPr>
      <w:r w:rsidDel="00000000" w:rsidR="00000000" w:rsidRPr="00000000">
        <w:rPr>
          <w:rtl w:val="0"/>
        </w:rPr>
        <w:t xml:space="preserve">            s "I'd love to sit with you!"</w:t>
      </w:r>
    </w:p>
    <w:p w:rsidR="00000000" w:rsidDel="00000000" w:rsidP="00000000" w:rsidRDefault="00000000" w:rsidRPr="00000000" w14:paraId="0000129B">
      <w:pPr>
        <w:pageBreakBefore w:val="0"/>
        <w:rPr/>
      </w:pPr>
      <w:r w:rsidDel="00000000" w:rsidR="00000000" w:rsidRPr="00000000">
        <w:rPr>
          <w:rtl w:val="0"/>
        </w:rPr>
        <w:t xml:space="preserve">            mc "Thanks a bunch, I don't know what I would have done without you."</w:t>
      </w:r>
    </w:p>
    <w:p w:rsidR="00000000" w:rsidDel="00000000" w:rsidP="00000000" w:rsidRDefault="00000000" w:rsidRPr="00000000" w14:paraId="0000129C">
      <w:pPr>
        <w:pageBreakBefore w:val="0"/>
        <w:rPr/>
      </w:pPr>
      <w:r w:rsidDel="00000000" w:rsidR="00000000" w:rsidRPr="00000000">
        <w:rPr>
          <w:rtl w:val="0"/>
        </w:rPr>
        <w:t xml:space="preserve">            s "Anything.. for you [player]."</w:t>
      </w:r>
    </w:p>
    <w:p w:rsidR="00000000" w:rsidDel="00000000" w:rsidP="00000000" w:rsidRDefault="00000000" w:rsidRPr="00000000" w14:paraId="0000129D">
      <w:pPr>
        <w:pageBreakBefore w:val="0"/>
        <w:rPr/>
      </w:pPr>
      <w:r w:rsidDel="00000000" w:rsidR="00000000" w:rsidRPr="00000000">
        <w:rPr>
          <w:rtl w:val="0"/>
        </w:rPr>
        <w:t xml:space="preserve">            s "Ehehe~"</w:t>
      </w:r>
    </w:p>
    <w:p w:rsidR="00000000" w:rsidDel="00000000" w:rsidP="00000000" w:rsidRDefault="00000000" w:rsidRPr="00000000" w14:paraId="0000129E">
      <w:pPr>
        <w:pageBreakBefore w:val="0"/>
        <w:rPr/>
      </w:pPr>
      <w:r w:rsidDel="00000000" w:rsidR="00000000" w:rsidRPr="00000000">
        <w:rPr>
          <w:rtl w:val="0"/>
        </w:rPr>
        <w:t xml:space="preserve">            s "Come on, this way!"</w:t>
      </w:r>
    </w:p>
    <w:p w:rsidR="00000000" w:rsidDel="00000000" w:rsidP="00000000" w:rsidRDefault="00000000" w:rsidRPr="00000000" w14:paraId="0000129F">
      <w:pPr>
        <w:pageBreakBefore w:val="0"/>
        <w:rPr/>
      </w:pPr>
      <w:r w:rsidDel="00000000" w:rsidR="00000000" w:rsidRPr="00000000">
        <w:rPr>
          <w:rtl w:val="0"/>
        </w:rPr>
        <w:t xml:space="preserve">            scene h_class_day with wipeleft_scene</w:t>
      </w:r>
    </w:p>
    <w:p w:rsidR="00000000" w:rsidDel="00000000" w:rsidP="00000000" w:rsidRDefault="00000000" w:rsidRPr="00000000" w14:paraId="000012A0">
      <w:pPr>
        <w:pageBreakBefore w:val="0"/>
        <w:rPr/>
      </w:pPr>
      <w:r w:rsidDel="00000000" w:rsidR="00000000" w:rsidRPr="00000000">
        <w:rPr>
          <w:rtl w:val="0"/>
        </w:rPr>
        <w:t xml:space="preserve">            "Sayori cheerfully made her way through the school with me in tow until we reached an empty classroom."</w:t>
      </w:r>
    </w:p>
    <w:p w:rsidR="00000000" w:rsidDel="00000000" w:rsidP="00000000" w:rsidRDefault="00000000" w:rsidRPr="00000000" w14:paraId="000012A1">
      <w:pPr>
        <w:pageBreakBefore w:val="0"/>
        <w:rPr/>
      </w:pPr>
      <w:r w:rsidDel="00000000" w:rsidR="00000000" w:rsidRPr="00000000">
        <w:rPr>
          <w:rtl w:val="0"/>
        </w:rPr>
        <w:t xml:space="preserve">            s "Here we are!"</w:t>
      </w:r>
    </w:p>
    <w:p w:rsidR="00000000" w:rsidDel="00000000" w:rsidP="00000000" w:rsidRDefault="00000000" w:rsidRPr="00000000" w14:paraId="000012A2">
      <w:pPr>
        <w:pageBreakBefore w:val="0"/>
        <w:rPr/>
      </w:pPr>
      <w:r w:rsidDel="00000000" w:rsidR="00000000" w:rsidRPr="00000000">
        <w:rPr>
          <w:rtl w:val="0"/>
        </w:rPr>
        <w:t xml:space="preserve">            mc "Well, I guess I ended up eating in a classroom anyway."</w:t>
      </w:r>
    </w:p>
    <w:p w:rsidR="00000000" w:rsidDel="00000000" w:rsidP="00000000" w:rsidRDefault="00000000" w:rsidRPr="00000000" w14:paraId="000012A3">
      <w:pPr>
        <w:pageBreakBefore w:val="0"/>
        <w:rPr/>
      </w:pPr>
      <w:r w:rsidDel="00000000" w:rsidR="00000000" w:rsidRPr="00000000">
        <w:rPr>
          <w:rtl w:val="0"/>
        </w:rPr>
        <w:t xml:space="preserve">            s "I'm sorry [player]!"</w:t>
      </w:r>
    </w:p>
    <w:p w:rsidR="00000000" w:rsidDel="00000000" w:rsidP="00000000" w:rsidRDefault="00000000" w:rsidRPr="00000000" w14:paraId="000012A4">
      <w:pPr>
        <w:pageBreakBefore w:val="0"/>
        <w:rPr/>
      </w:pPr>
      <w:r w:rsidDel="00000000" w:rsidR="00000000" w:rsidRPr="00000000">
        <w:rPr>
          <w:rtl w:val="0"/>
        </w:rPr>
        <w:t xml:space="preserve">            s "I just..."</w:t>
      </w:r>
    </w:p>
    <w:p w:rsidR="00000000" w:rsidDel="00000000" w:rsidP="00000000" w:rsidRDefault="00000000" w:rsidRPr="00000000" w14:paraId="000012A5">
      <w:pPr>
        <w:pageBreakBefore w:val="0"/>
        <w:rPr/>
      </w:pPr>
      <w:r w:rsidDel="00000000" w:rsidR="00000000" w:rsidRPr="00000000">
        <w:rPr>
          <w:rtl w:val="0"/>
        </w:rPr>
        <w:t xml:space="preserve">            s "I usually eat up here anyway, kinda just went with my usual I guess, ehehe~"</w:t>
      </w:r>
    </w:p>
    <w:p w:rsidR="00000000" w:rsidDel="00000000" w:rsidP="00000000" w:rsidRDefault="00000000" w:rsidRPr="00000000" w14:paraId="000012A6">
      <w:pPr>
        <w:pageBreakBefore w:val="0"/>
        <w:rPr/>
      </w:pPr>
      <w:r w:rsidDel="00000000" w:rsidR="00000000" w:rsidRPr="00000000">
        <w:rPr>
          <w:rtl w:val="0"/>
        </w:rPr>
        <w:t xml:space="preserve">            mc "I-it's fine, really, but.. why not sit with Natsuki or Yuri? You could have even sat with us if you wanted."</w:t>
      </w:r>
    </w:p>
    <w:p w:rsidR="00000000" w:rsidDel="00000000" w:rsidP="00000000" w:rsidRDefault="00000000" w:rsidRPr="00000000" w14:paraId="000012A7">
      <w:pPr>
        <w:pageBreakBefore w:val="0"/>
        <w:rPr/>
      </w:pPr>
      <w:r w:rsidDel="00000000" w:rsidR="00000000" w:rsidRPr="00000000">
        <w:rPr>
          <w:rtl w:val="0"/>
        </w:rPr>
        <w:t xml:space="preserve">            s "No, I couldn't sit with you guys. I don't want to ruin anything special like that..."</w:t>
      </w:r>
    </w:p>
    <w:p w:rsidR="00000000" w:rsidDel="00000000" w:rsidP="00000000" w:rsidRDefault="00000000" w:rsidRPr="00000000" w14:paraId="000012A8">
      <w:pPr>
        <w:pageBreakBefore w:val="0"/>
        <w:rPr/>
      </w:pPr>
      <w:r w:rsidDel="00000000" w:rsidR="00000000" w:rsidRPr="00000000">
        <w:rPr>
          <w:rtl w:val="0"/>
        </w:rPr>
        <w:t xml:space="preserve">            s "And the other's kinda just... sit by themselves anyway."</w:t>
      </w:r>
    </w:p>
    <w:p w:rsidR="00000000" w:rsidDel="00000000" w:rsidP="00000000" w:rsidRDefault="00000000" w:rsidRPr="00000000" w14:paraId="000012A9">
      <w:pPr>
        <w:pageBreakBefore w:val="0"/>
        <w:rPr/>
      </w:pPr>
      <w:r w:rsidDel="00000000" w:rsidR="00000000" w:rsidRPr="00000000">
        <w:rPr>
          <w:rtl w:val="0"/>
        </w:rPr>
        <w:t xml:space="preserve">            s "So I found a nice quiet spot up here and enjoy myself."</w:t>
      </w:r>
    </w:p>
    <w:p w:rsidR="00000000" w:rsidDel="00000000" w:rsidP="00000000" w:rsidRDefault="00000000" w:rsidRPr="00000000" w14:paraId="000012AA">
      <w:pPr>
        <w:pageBreakBefore w:val="0"/>
        <w:rPr/>
      </w:pPr>
      <w:r w:rsidDel="00000000" w:rsidR="00000000" w:rsidRPr="00000000">
        <w:rPr>
          <w:rtl w:val="0"/>
        </w:rPr>
        <w:t xml:space="preserve">            "Sayori beamed as she took out her lunch but her response left me slightly off."</w:t>
      </w:r>
    </w:p>
    <w:p w:rsidR="00000000" w:rsidDel="00000000" w:rsidP="00000000" w:rsidRDefault="00000000" w:rsidRPr="00000000" w14:paraId="000012AB">
      <w:pPr>
        <w:pageBreakBefore w:val="0"/>
        <w:rPr/>
      </w:pPr>
      <w:r w:rsidDel="00000000" w:rsidR="00000000" w:rsidRPr="00000000">
        <w:rPr>
          <w:rtl w:val="0"/>
        </w:rPr>
        <w:t xml:space="preserve">            mc "Really Sayori, if you ever want to sit with us you can. You won't ruin anything, it's just lunch."</w:t>
      </w:r>
    </w:p>
    <w:p w:rsidR="00000000" w:rsidDel="00000000" w:rsidP="00000000" w:rsidRDefault="00000000" w:rsidRPr="00000000" w14:paraId="000012AC">
      <w:pPr>
        <w:pageBreakBefore w:val="0"/>
        <w:rPr/>
      </w:pPr>
      <w:r w:rsidDel="00000000" w:rsidR="00000000" w:rsidRPr="00000000">
        <w:rPr>
          <w:rtl w:val="0"/>
        </w:rPr>
        <w:t xml:space="preserve">            s "Well..."</w:t>
      </w:r>
    </w:p>
    <w:p w:rsidR="00000000" w:rsidDel="00000000" w:rsidP="00000000" w:rsidRDefault="00000000" w:rsidRPr="00000000" w14:paraId="000012AD">
      <w:pPr>
        <w:pageBreakBefore w:val="0"/>
        <w:rPr/>
      </w:pPr>
      <w:r w:rsidDel="00000000" w:rsidR="00000000" w:rsidRPr="00000000">
        <w:rPr>
          <w:rtl w:val="0"/>
        </w:rPr>
        <w:t xml:space="preserve">            s "...I'll think about it, okay?"</w:t>
      </w:r>
    </w:p>
    <w:p w:rsidR="00000000" w:rsidDel="00000000" w:rsidP="00000000" w:rsidRDefault="00000000" w:rsidRPr="00000000" w14:paraId="000012AE">
      <w:pPr>
        <w:pageBreakBefore w:val="0"/>
        <w:rPr/>
      </w:pPr>
      <w:r w:rsidDel="00000000" w:rsidR="00000000" w:rsidRPr="00000000">
        <w:rPr>
          <w:rtl w:val="0"/>
        </w:rPr>
        <w:t xml:space="preserve">            mc "I can live with that answer."</w:t>
      </w:r>
    </w:p>
    <w:p w:rsidR="00000000" w:rsidDel="00000000" w:rsidP="00000000" w:rsidRDefault="00000000" w:rsidRPr="00000000" w14:paraId="000012AF">
      <w:pPr>
        <w:pageBreakBefore w:val="0"/>
        <w:rPr/>
      </w:pPr>
      <w:r w:rsidDel="00000000" w:rsidR="00000000" w:rsidRPr="00000000">
        <w:rPr>
          <w:rtl w:val="0"/>
        </w:rPr>
        <w:t xml:space="preserve">            "We both started to dig into our food, the sweet tastes finally being realized from all those hours of waiting."</w:t>
      </w:r>
    </w:p>
    <w:p w:rsidR="00000000" w:rsidDel="00000000" w:rsidP="00000000" w:rsidRDefault="00000000" w:rsidRPr="00000000" w14:paraId="000012B0">
      <w:pPr>
        <w:pageBreakBefore w:val="0"/>
        <w:rPr/>
      </w:pPr>
      <w:r w:rsidDel="00000000" w:rsidR="00000000" w:rsidRPr="00000000">
        <w:rPr>
          <w:rtl w:val="0"/>
        </w:rPr>
        <w:t xml:space="preserve">            mc "Oh man I needed this soooo bad today."</w:t>
      </w:r>
    </w:p>
    <w:p w:rsidR="00000000" w:rsidDel="00000000" w:rsidP="00000000" w:rsidRDefault="00000000" w:rsidRPr="00000000" w14:paraId="000012B1">
      <w:pPr>
        <w:pageBreakBefore w:val="0"/>
        <w:rPr/>
      </w:pPr>
      <w:r w:rsidDel="00000000" w:rsidR="00000000" w:rsidRPr="00000000">
        <w:rPr>
          <w:rtl w:val="0"/>
        </w:rPr>
        <w:t xml:space="preserve">            s "Me too! Class was just sooo boring, I could barely stay awake."</w:t>
      </w:r>
    </w:p>
    <w:p w:rsidR="00000000" w:rsidDel="00000000" w:rsidP="00000000" w:rsidRDefault="00000000" w:rsidRPr="00000000" w14:paraId="000012B2">
      <w:pPr>
        <w:pageBreakBefore w:val="0"/>
        <w:rPr/>
      </w:pPr>
      <w:r w:rsidDel="00000000" w:rsidR="00000000" w:rsidRPr="00000000">
        <w:rPr>
          <w:rtl w:val="0"/>
        </w:rPr>
        <w:t xml:space="preserve">            mc "That might just be you not getting enough sleep."</w:t>
      </w:r>
    </w:p>
    <w:p w:rsidR="00000000" w:rsidDel="00000000" w:rsidP="00000000" w:rsidRDefault="00000000" w:rsidRPr="00000000" w14:paraId="000012B3">
      <w:pPr>
        <w:pageBreakBefore w:val="0"/>
        <w:rPr/>
      </w:pPr>
      <w:r w:rsidDel="00000000" w:rsidR="00000000" w:rsidRPr="00000000">
        <w:rPr>
          <w:rtl w:val="0"/>
        </w:rPr>
        <w:t xml:space="preserve">            s "I do!"</w:t>
      </w:r>
    </w:p>
    <w:p w:rsidR="00000000" w:rsidDel="00000000" w:rsidP="00000000" w:rsidRDefault="00000000" w:rsidRPr="00000000" w14:paraId="000012B4">
      <w:pPr>
        <w:pageBreakBefore w:val="0"/>
        <w:rPr/>
      </w:pPr>
      <w:r w:rsidDel="00000000" w:rsidR="00000000" w:rsidRPr="00000000">
        <w:rPr>
          <w:rtl w:val="0"/>
        </w:rPr>
        <w:t xml:space="preserve">            s "But who could say no to some extra sleep here and there.."</w:t>
      </w:r>
    </w:p>
    <w:p w:rsidR="00000000" w:rsidDel="00000000" w:rsidP="00000000" w:rsidRDefault="00000000" w:rsidRPr="00000000" w14:paraId="000012B5">
      <w:pPr>
        <w:pageBreakBefore w:val="0"/>
        <w:rPr/>
      </w:pPr>
      <w:r w:rsidDel="00000000" w:rsidR="00000000" w:rsidRPr="00000000">
        <w:rPr>
          <w:rtl w:val="0"/>
        </w:rPr>
        <w:t xml:space="preserve">            mc "What am I gonna do with you Sayori."</w:t>
      </w:r>
    </w:p>
    <w:p w:rsidR="00000000" w:rsidDel="00000000" w:rsidP="00000000" w:rsidRDefault="00000000" w:rsidRPr="00000000" w14:paraId="000012B6">
      <w:pPr>
        <w:pageBreakBefore w:val="0"/>
        <w:rPr/>
      </w:pPr>
      <w:r w:rsidDel="00000000" w:rsidR="00000000" w:rsidRPr="00000000">
        <w:rPr>
          <w:rtl w:val="0"/>
        </w:rPr>
        <w:t xml:space="preserve">            "I chuckle and keep working through my lunch."</w:t>
      </w:r>
    </w:p>
    <w:p w:rsidR="00000000" w:rsidDel="00000000" w:rsidP="00000000" w:rsidRDefault="00000000" w:rsidRPr="00000000" w14:paraId="000012B7">
      <w:pPr>
        <w:pageBreakBefore w:val="0"/>
        <w:rPr/>
      </w:pPr>
      <w:r w:rsidDel="00000000" w:rsidR="00000000" w:rsidRPr="00000000">
        <w:rPr>
          <w:rtl w:val="0"/>
        </w:rPr>
        <w:t xml:space="preserve">            "Sayori kept a smile on her face and tried to start little conversations here and there but I felt like she kept giving me a strange look from time to time."</w:t>
      </w:r>
    </w:p>
    <w:p w:rsidR="00000000" w:rsidDel="00000000" w:rsidP="00000000" w:rsidRDefault="00000000" w:rsidRPr="00000000" w14:paraId="000012B8">
      <w:pPr>
        <w:pageBreakBefore w:val="0"/>
        <w:rPr/>
      </w:pPr>
      <w:r w:rsidDel="00000000" w:rsidR="00000000" w:rsidRPr="00000000">
        <w:rPr>
          <w:rtl w:val="0"/>
        </w:rPr>
        <w:t xml:space="preserve">            "I just brushed it off and finished up the rest of my food."</w:t>
      </w:r>
    </w:p>
    <w:p w:rsidR="00000000" w:rsidDel="00000000" w:rsidP="00000000" w:rsidRDefault="00000000" w:rsidRPr="00000000" w14:paraId="000012B9">
      <w:pPr>
        <w:pageBreakBefore w:val="0"/>
        <w:rPr/>
      </w:pPr>
      <w:r w:rsidDel="00000000" w:rsidR="00000000" w:rsidRPr="00000000">
        <w:rPr>
          <w:rtl w:val="0"/>
        </w:rPr>
        <w:t xml:space="preserve">            mc "Welp, I think I'm gonna take a walk before the next class."</w:t>
      </w:r>
    </w:p>
    <w:p w:rsidR="00000000" w:rsidDel="00000000" w:rsidP="00000000" w:rsidRDefault="00000000" w:rsidRPr="00000000" w14:paraId="000012BA">
      <w:pPr>
        <w:pageBreakBefore w:val="0"/>
        <w:rPr/>
      </w:pPr>
      <w:r w:rsidDel="00000000" w:rsidR="00000000" w:rsidRPr="00000000">
        <w:rPr>
          <w:rtl w:val="0"/>
        </w:rPr>
        <w:t xml:space="preserve">            s "O-oh, okay [player]."</w:t>
      </w:r>
    </w:p>
    <w:p w:rsidR="00000000" w:rsidDel="00000000" w:rsidP="00000000" w:rsidRDefault="00000000" w:rsidRPr="00000000" w14:paraId="000012BB">
      <w:pPr>
        <w:pageBreakBefore w:val="0"/>
        <w:rPr/>
      </w:pPr>
      <w:r w:rsidDel="00000000" w:rsidR="00000000" w:rsidRPr="00000000">
        <w:rPr>
          <w:rtl w:val="0"/>
        </w:rPr>
        <w:t xml:space="preserve">            s "Well, I'll see you later at club!"</w:t>
      </w:r>
    </w:p>
    <w:p w:rsidR="00000000" w:rsidDel="00000000" w:rsidP="00000000" w:rsidRDefault="00000000" w:rsidRPr="00000000" w14:paraId="000012BC">
      <w:pPr>
        <w:pageBreakBefore w:val="0"/>
        <w:rPr/>
      </w:pPr>
      <w:r w:rsidDel="00000000" w:rsidR="00000000" w:rsidRPr="00000000">
        <w:rPr>
          <w:rtl w:val="0"/>
        </w:rPr>
        <w:t xml:space="preserve">            mc "See you there Sayori!"</w:t>
      </w:r>
    </w:p>
    <w:p w:rsidR="00000000" w:rsidDel="00000000" w:rsidP="00000000" w:rsidRDefault="00000000" w:rsidRPr="00000000" w14:paraId="000012BD">
      <w:pPr>
        <w:pageBreakBefore w:val="0"/>
        <w:rPr/>
      </w:pPr>
      <w:r w:rsidDel="00000000" w:rsidR="00000000" w:rsidRPr="00000000">
        <w:rPr>
          <w:rtl w:val="0"/>
        </w:rPr>
        <w:t xml:space="preserve">            scene bg h_corridor with wipeleft_scene</w:t>
      </w:r>
    </w:p>
    <w:p w:rsidR="00000000" w:rsidDel="00000000" w:rsidP="00000000" w:rsidRDefault="00000000" w:rsidRPr="00000000" w14:paraId="000012BE">
      <w:pPr>
        <w:pageBreakBefore w:val="0"/>
        <w:rPr/>
      </w:pPr>
      <w:r w:rsidDel="00000000" w:rsidR="00000000" w:rsidRPr="00000000">
        <w:rPr>
          <w:rtl w:val="0"/>
        </w:rPr>
        <w:t xml:space="preserve">            "I waved back to Sayori and closed the door behind me."</w:t>
      </w:r>
    </w:p>
    <w:p w:rsidR="00000000" w:rsidDel="00000000" w:rsidP="00000000" w:rsidRDefault="00000000" w:rsidRPr="00000000" w14:paraId="000012BF">
      <w:pPr>
        <w:pageBreakBefore w:val="0"/>
        <w:rPr/>
      </w:pPr>
      <w:r w:rsidDel="00000000" w:rsidR="00000000" w:rsidRPr="00000000">
        <w:rPr>
          <w:rtl w:val="0"/>
        </w:rPr>
        <w:t xml:space="preserve">            "As I started off down the hallway I took my phone from my pocket and clicked it on."</w:t>
      </w:r>
    </w:p>
    <w:p w:rsidR="00000000" w:rsidDel="00000000" w:rsidP="00000000" w:rsidRDefault="00000000" w:rsidRPr="00000000" w14:paraId="000012C0">
      <w:pPr>
        <w:pageBreakBefore w:val="0"/>
        <w:rPr/>
      </w:pPr>
      <w:r w:rsidDel="00000000" w:rsidR="00000000" w:rsidRPr="00000000">
        <w:rPr>
          <w:rtl w:val="0"/>
        </w:rPr>
        <w:t xml:space="preserve">            "Immediately a new notification flashed up on the screen."</w:t>
      </w:r>
    </w:p>
    <w:p w:rsidR="00000000" w:rsidDel="00000000" w:rsidP="00000000" w:rsidRDefault="00000000" w:rsidRPr="00000000" w14:paraId="000012C1">
      <w:pPr>
        <w:pageBreakBefore w:val="0"/>
        <w:rPr/>
      </w:pPr>
      <w:r w:rsidDel="00000000" w:rsidR="00000000" w:rsidRPr="00000000">
        <w:rPr>
          <w:rtl w:val="0"/>
        </w:rPr>
        <w:t xml:space="preserve">            m "{i}[player]!{/i}"</w:t>
      </w:r>
    </w:p>
    <w:p w:rsidR="00000000" w:rsidDel="00000000" w:rsidP="00000000" w:rsidRDefault="00000000" w:rsidRPr="00000000" w14:paraId="000012C2">
      <w:pPr>
        <w:pageBreakBefore w:val="0"/>
        <w:rPr/>
      </w:pPr>
      <w:r w:rsidDel="00000000" w:rsidR="00000000" w:rsidRPr="00000000">
        <w:rPr>
          <w:rtl w:val="0"/>
        </w:rPr>
        <w:t xml:space="preserve">            "Confused, I opened up the messenger app and found a few other texts from Monika."</w:t>
      </w:r>
    </w:p>
    <w:p w:rsidR="00000000" w:rsidDel="00000000" w:rsidP="00000000" w:rsidRDefault="00000000" w:rsidRPr="00000000" w14:paraId="000012C3">
      <w:pPr>
        <w:pageBreakBefore w:val="0"/>
        <w:rPr/>
      </w:pPr>
      <w:r w:rsidDel="00000000" w:rsidR="00000000" w:rsidRPr="00000000">
        <w:rPr>
          <w:rtl w:val="0"/>
        </w:rPr>
        <w:t xml:space="preserve">            mc "{i}Srry, was eating lunch w/ Sayori and didn't notice the texts{/i}"</w:t>
      </w:r>
    </w:p>
    <w:p w:rsidR="00000000" w:rsidDel="00000000" w:rsidP="00000000" w:rsidRDefault="00000000" w:rsidRPr="00000000" w14:paraId="000012C4">
      <w:pPr>
        <w:pageBreakBefore w:val="0"/>
        <w:rPr/>
      </w:pPr>
      <w:r w:rsidDel="00000000" w:rsidR="00000000" w:rsidRPr="00000000">
        <w:rPr>
          <w:rtl w:val="0"/>
        </w:rPr>
        <w:t xml:space="preserve">            m "{i}With Sayori?{/i}"</w:t>
      </w:r>
    </w:p>
    <w:p w:rsidR="00000000" w:rsidDel="00000000" w:rsidP="00000000" w:rsidRDefault="00000000" w:rsidRPr="00000000" w14:paraId="000012C5">
      <w:pPr>
        <w:pageBreakBefore w:val="0"/>
        <w:rPr/>
      </w:pPr>
      <w:r w:rsidDel="00000000" w:rsidR="00000000" w:rsidRPr="00000000">
        <w:rPr>
          <w:rtl w:val="0"/>
        </w:rPr>
        <w:t xml:space="preserve">            "Monika's response was faster than I expected."</w:t>
      </w:r>
    </w:p>
    <w:p w:rsidR="00000000" w:rsidDel="00000000" w:rsidP="00000000" w:rsidRDefault="00000000" w:rsidRPr="00000000" w14:paraId="000012C6">
      <w:pPr>
        <w:pageBreakBefore w:val="0"/>
        <w:rPr/>
      </w:pPr>
      <w:r w:rsidDel="00000000" w:rsidR="00000000" w:rsidRPr="00000000">
        <w:rPr>
          <w:rtl w:val="0"/>
        </w:rPr>
        <w:t xml:space="preserve">            mc "{i}Yeah, had noone else to sit with{/i}"</w:t>
      </w:r>
    </w:p>
    <w:p w:rsidR="00000000" w:rsidDel="00000000" w:rsidP="00000000" w:rsidRDefault="00000000" w:rsidRPr="00000000" w14:paraId="000012C7">
      <w:pPr>
        <w:pageBreakBefore w:val="0"/>
        <w:rPr/>
      </w:pPr>
      <w:r w:rsidDel="00000000" w:rsidR="00000000" w:rsidRPr="00000000">
        <w:rPr>
          <w:rtl w:val="0"/>
        </w:rPr>
        <w:t xml:space="preserve">            "I could see Monika immediately open the message but she didn't immediately start typing."</w:t>
      </w:r>
    </w:p>
    <w:p w:rsidR="00000000" w:rsidDel="00000000" w:rsidP="00000000" w:rsidRDefault="00000000" w:rsidRPr="00000000" w14:paraId="000012C8">
      <w:pPr>
        <w:pageBreakBefore w:val="0"/>
        <w:rPr/>
      </w:pPr>
      <w:r w:rsidDel="00000000" w:rsidR="00000000" w:rsidRPr="00000000">
        <w:rPr>
          <w:rtl w:val="0"/>
        </w:rPr>
        <w:t xml:space="preserve">            "Seconds seemed to drag as I waited for her bubble to pop up saying she was typing, but after a minute or so I gave up looking."</w:t>
      </w:r>
    </w:p>
    <w:p w:rsidR="00000000" w:rsidDel="00000000" w:rsidP="00000000" w:rsidRDefault="00000000" w:rsidRPr="00000000" w14:paraId="000012C9">
      <w:pPr>
        <w:pageBreakBefore w:val="0"/>
        <w:rPr/>
      </w:pPr>
      <w:r w:rsidDel="00000000" w:rsidR="00000000" w:rsidRPr="00000000">
        <w:rPr>
          <w:rtl w:val="0"/>
        </w:rPr>
        <w:t xml:space="preserve">            "Maybe she was just busy? Her mom did like to randomly drag her into things sometimes..."</w:t>
      </w:r>
    </w:p>
    <w:p w:rsidR="00000000" w:rsidDel="00000000" w:rsidP="00000000" w:rsidRDefault="00000000" w:rsidRPr="00000000" w14:paraId="000012CA">
      <w:pPr>
        <w:pageBreakBefore w:val="0"/>
        <w:rPr/>
      </w:pPr>
      <w:r w:rsidDel="00000000" w:rsidR="00000000" w:rsidRPr="00000000">
        <w:rPr>
          <w:rtl w:val="0"/>
        </w:rPr>
        <w:t xml:space="preserve">            "Still... something tells me it's about what I said. Was she mad at me for sitting with Sayori?"</w:t>
      </w:r>
    </w:p>
    <w:p w:rsidR="00000000" w:rsidDel="00000000" w:rsidP="00000000" w:rsidRDefault="00000000" w:rsidRPr="00000000" w14:paraId="000012CB">
      <w:pPr>
        <w:pageBreakBefore w:val="0"/>
        <w:rPr/>
      </w:pPr>
      <w:r w:rsidDel="00000000" w:rsidR="00000000" w:rsidRPr="00000000">
        <w:rPr>
          <w:rtl w:val="0"/>
        </w:rPr>
        <w:t xml:space="preserve">            "I thought we had this conversation though... ugh."</w:t>
      </w:r>
    </w:p>
    <w:p w:rsidR="00000000" w:rsidDel="00000000" w:rsidP="00000000" w:rsidRDefault="00000000" w:rsidRPr="00000000" w14:paraId="000012CC">
      <w:pPr>
        <w:pageBreakBefore w:val="0"/>
        <w:rPr/>
      </w:pPr>
      <w:r w:rsidDel="00000000" w:rsidR="00000000" w:rsidRPr="00000000">
        <w:rPr>
          <w:rtl w:val="0"/>
        </w:rPr>
        <w:t xml:space="preserve">            "I try and shake the feeling by starting my walk to nowhere in particular."</w:t>
      </w:r>
    </w:p>
    <w:p w:rsidR="00000000" w:rsidDel="00000000" w:rsidP="00000000" w:rsidRDefault="00000000" w:rsidRPr="00000000" w14:paraId="000012CD">
      <w:pPr>
        <w:pageBreakBefore w:val="0"/>
        <w:rPr/>
      </w:pPr>
      <w:r w:rsidDel="00000000" w:rsidR="00000000" w:rsidRPr="00000000">
        <w:rPr>
          <w:rtl w:val="0"/>
        </w:rPr>
        <w:t xml:space="preserve">        else:</w:t>
      </w:r>
    </w:p>
    <w:p w:rsidR="00000000" w:rsidDel="00000000" w:rsidP="00000000" w:rsidRDefault="00000000" w:rsidRPr="00000000" w14:paraId="000012CE">
      <w:pPr>
        <w:pageBreakBefore w:val="0"/>
        <w:rPr/>
      </w:pPr>
      <w:r w:rsidDel="00000000" w:rsidR="00000000" w:rsidRPr="00000000">
        <w:rPr>
          <w:rtl w:val="0"/>
        </w:rPr>
        <w:tab/>
        <w:t xml:space="preserve">$ c8s == 0</w:t>
      </w:r>
    </w:p>
    <w:p w:rsidR="00000000" w:rsidDel="00000000" w:rsidP="00000000" w:rsidRDefault="00000000" w:rsidRPr="00000000" w14:paraId="000012CF">
      <w:pPr>
        <w:pageBreakBefore w:val="0"/>
        <w:rPr/>
      </w:pPr>
      <w:r w:rsidDel="00000000" w:rsidR="00000000" w:rsidRPr="00000000">
        <w:rPr>
          <w:rtl w:val="0"/>
        </w:rPr>
        <w:t xml:space="preserve">            "Sayori seemed to fumble around once she spotted me, like an animal trapped in a cage."</w:t>
      </w:r>
    </w:p>
    <w:p w:rsidR="00000000" w:rsidDel="00000000" w:rsidP="00000000" w:rsidRDefault="00000000" w:rsidRPr="00000000" w14:paraId="000012D0">
      <w:pPr>
        <w:pageBreakBefore w:val="0"/>
        <w:rPr/>
      </w:pPr>
      <w:r w:rsidDel="00000000" w:rsidR="00000000" w:rsidRPr="00000000">
        <w:rPr>
          <w:rtl w:val="0"/>
        </w:rPr>
        <w:t xml:space="preserve">            mc "Hey Sayori! What's up?"</w:t>
      </w:r>
    </w:p>
    <w:p w:rsidR="00000000" w:rsidDel="00000000" w:rsidP="00000000" w:rsidRDefault="00000000" w:rsidRPr="00000000" w14:paraId="000012D1">
      <w:pPr>
        <w:pageBreakBefore w:val="0"/>
        <w:rPr/>
      </w:pPr>
      <w:r w:rsidDel="00000000" w:rsidR="00000000" w:rsidRPr="00000000">
        <w:rPr>
          <w:rtl w:val="0"/>
        </w:rPr>
        <w:t xml:space="preserve">            s "Oh um... nothing really."</w:t>
      </w:r>
    </w:p>
    <w:p w:rsidR="00000000" w:rsidDel="00000000" w:rsidP="00000000" w:rsidRDefault="00000000" w:rsidRPr="00000000" w14:paraId="000012D2">
      <w:pPr>
        <w:pageBreakBefore w:val="0"/>
        <w:rPr/>
      </w:pPr>
      <w:r w:rsidDel="00000000" w:rsidR="00000000" w:rsidRPr="00000000">
        <w:rPr>
          <w:rtl w:val="0"/>
        </w:rPr>
        <w:t xml:space="preserve">            mc "Well that's good, cause I wanted to ask you something."</w:t>
      </w:r>
    </w:p>
    <w:p w:rsidR="00000000" w:rsidDel="00000000" w:rsidP="00000000" w:rsidRDefault="00000000" w:rsidRPr="00000000" w14:paraId="000012D3">
      <w:pPr>
        <w:pageBreakBefore w:val="0"/>
        <w:rPr/>
      </w:pPr>
      <w:r w:rsidDel="00000000" w:rsidR="00000000" w:rsidRPr="00000000">
        <w:rPr>
          <w:rtl w:val="0"/>
        </w:rPr>
        <w:t xml:space="preserve">            mc "I was wondering if maybe-"</w:t>
      </w:r>
    </w:p>
    <w:p w:rsidR="00000000" w:rsidDel="00000000" w:rsidP="00000000" w:rsidRDefault="00000000" w:rsidRPr="00000000" w14:paraId="000012D4">
      <w:pPr>
        <w:pageBreakBefore w:val="0"/>
        <w:rPr/>
      </w:pPr>
      <w:r w:rsidDel="00000000" w:rsidR="00000000" w:rsidRPr="00000000">
        <w:rPr>
          <w:rtl w:val="0"/>
        </w:rPr>
        <w:t xml:space="preserve">            s "W-well I um.. need to go see someone before the period ends so..."</w:t>
      </w:r>
    </w:p>
    <w:p w:rsidR="00000000" w:rsidDel="00000000" w:rsidP="00000000" w:rsidRDefault="00000000" w:rsidRPr="00000000" w14:paraId="000012D5">
      <w:pPr>
        <w:pageBreakBefore w:val="0"/>
        <w:rPr/>
      </w:pPr>
      <w:r w:rsidDel="00000000" w:rsidR="00000000" w:rsidRPr="00000000">
        <w:rPr>
          <w:rtl w:val="0"/>
        </w:rPr>
        <w:t xml:space="preserve">            s "I-I gotta go! I-I'll see you at club!"</w:t>
      </w:r>
    </w:p>
    <w:p w:rsidR="00000000" w:rsidDel="00000000" w:rsidP="00000000" w:rsidRDefault="00000000" w:rsidRPr="00000000" w14:paraId="000012D6">
      <w:pPr>
        <w:pageBreakBefore w:val="0"/>
        <w:rPr/>
      </w:pPr>
      <w:r w:rsidDel="00000000" w:rsidR="00000000" w:rsidRPr="00000000">
        <w:rPr>
          <w:rtl w:val="0"/>
        </w:rPr>
        <w:t xml:space="preserve">            "Sayori races away into the crowd before I could react, vanishing from sight."</w:t>
      </w:r>
    </w:p>
    <w:p w:rsidR="00000000" w:rsidDel="00000000" w:rsidP="00000000" w:rsidRDefault="00000000" w:rsidRPr="00000000" w14:paraId="000012D7">
      <w:pPr>
        <w:pageBreakBefore w:val="0"/>
        <w:rPr/>
      </w:pPr>
      <w:r w:rsidDel="00000000" w:rsidR="00000000" w:rsidRPr="00000000">
        <w:rPr>
          <w:rtl w:val="0"/>
        </w:rPr>
        <w:t xml:space="preserve">            mc "Sayori!"</w:t>
      </w:r>
    </w:p>
    <w:p w:rsidR="00000000" w:rsidDel="00000000" w:rsidP="00000000" w:rsidRDefault="00000000" w:rsidRPr="00000000" w14:paraId="000012D8">
      <w:pPr>
        <w:pageBreakBefore w:val="0"/>
        <w:rPr/>
      </w:pPr>
      <w:r w:rsidDel="00000000" w:rsidR="00000000" w:rsidRPr="00000000">
        <w:rPr>
          <w:rtl w:val="0"/>
        </w:rPr>
        <w:t xml:space="preserve">            "My cry never reached her though, she was gone before I knew it."</w:t>
      </w:r>
    </w:p>
    <w:p w:rsidR="00000000" w:rsidDel="00000000" w:rsidP="00000000" w:rsidRDefault="00000000" w:rsidRPr="00000000" w14:paraId="000012D9">
      <w:pPr>
        <w:pageBreakBefore w:val="0"/>
        <w:rPr/>
      </w:pPr>
      <w:r w:rsidDel="00000000" w:rsidR="00000000" w:rsidRPr="00000000">
        <w:rPr>
          <w:rtl w:val="0"/>
        </w:rPr>
        <w:t xml:space="preserve">            "Damn it Sayori, what's with her?"</w:t>
      </w:r>
    </w:p>
    <w:p w:rsidR="00000000" w:rsidDel="00000000" w:rsidP="00000000" w:rsidRDefault="00000000" w:rsidRPr="00000000" w14:paraId="000012DA">
      <w:pPr>
        <w:pageBreakBefore w:val="0"/>
        <w:rPr/>
      </w:pPr>
      <w:r w:rsidDel="00000000" w:rsidR="00000000" w:rsidRPr="00000000">
        <w:rPr>
          <w:rtl w:val="0"/>
        </w:rPr>
        <w:t xml:space="preserve">            "Guess I'll be finding a classroom then..."</w:t>
      </w:r>
    </w:p>
    <w:p w:rsidR="00000000" w:rsidDel="00000000" w:rsidP="00000000" w:rsidRDefault="00000000" w:rsidRPr="00000000" w14:paraId="000012DB">
      <w:pPr>
        <w:pageBreakBefore w:val="0"/>
        <w:rPr/>
      </w:pPr>
      <w:r w:rsidDel="00000000" w:rsidR="00000000" w:rsidRPr="00000000">
        <w:rPr>
          <w:rtl w:val="0"/>
        </w:rPr>
        <w:t xml:space="preserve">            scene bg class_day with wipeleft_scene</w:t>
      </w:r>
    </w:p>
    <w:p w:rsidR="00000000" w:rsidDel="00000000" w:rsidP="00000000" w:rsidRDefault="00000000" w:rsidRPr="00000000" w14:paraId="000012DC">
      <w:pPr>
        <w:pageBreakBefore w:val="0"/>
        <w:rPr/>
      </w:pPr>
      <w:r w:rsidDel="00000000" w:rsidR="00000000" w:rsidRPr="00000000">
        <w:rPr>
          <w:rtl w:val="0"/>
        </w:rPr>
        <w:t xml:space="preserve">            "After a bit of searching I found my old hiding spot."</w:t>
      </w:r>
    </w:p>
    <w:p w:rsidR="00000000" w:rsidDel="00000000" w:rsidP="00000000" w:rsidRDefault="00000000" w:rsidRPr="00000000" w14:paraId="000012DD">
      <w:pPr>
        <w:pageBreakBefore w:val="0"/>
        <w:rPr/>
      </w:pPr>
      <w:r w:rsidDel="00000000" w:rsidR="00000000" w:rsidRPr="00000000">
        <w:rPr>
          <w:rtl w:val="0"/>
        </w:rPr>
        <w:t xml:space="preserve">            "I plopped down at the table in the back and took out my lunch."</w:t>
      </w:r>
    </w:p>
    <w:p w:rsidR="00000000" w:rsidDel="00000000" w:rsidP="00000000" w:rsidRDefault="00000000" w:rsidRPr="00000000" w14:paraId="000012DE">
      <w:pPr>
        <w:pageBreakBefore w:val="0"/>
        <w:rPr/>
      </w:pPr>
      <w:r w:rsidDel="00000000" w:rsidR="00000000" w:rsidRPr="00000000">
        <w:rPr>
          <w:rtl w:val="0"/>
        </w:rPr>
        <w:t xml:space="preserve">            "The bento I had prepared just screamed my name as I took off the lid and the aroma hit me."</w:t>
      </w:r>
    </w:p>
    <w:p w:rsidR="00000000" w:rsidDel="00000000" w:rsidP="00000000" w:rsidRDefault="00000000" w:rsidRPr="00000000" w14:paraId="000012DF">
      <w:pPr>
        <w:pageBreakBefore w:val="0"/>
        <w:rPr/>
      </w:pPr>
      <w:r w:rsidDel="00000000" w:rsidR="00000000" w:rsidRPr="00000000">
        <w:rPr>
          <w:rtl w:val="0"/>
        </w:rPr>
        <w:t xml:space="preserve">            "I took a bite of rice and fished my phone out of my pocket, placing it on the table."</w:t>
      </w:r>
    </w:p>
    <w:p w:rsidR="00000000" w:rsidDel="00000000" w:rsidP="00000000" w:rsidRDefault="00000000" w:rsidRPr="00000000" w14:paraId="000012E0">
      <w:pPr>
        <w:pageBreakBefore w:val="0"/>
        <w:rPr/>
      </w:pPr>
      <w:r w:rsidDel="00000000" w:rsidR="00000000" w:rsidRPr="00000000">
        <w:rPr>
          <w:rtl w:val="0"/>
        </w:rPr>
        <w:t xml:space="preserve">            "As soon as I got it out a notification buzzed itself onto the screen."</w:t>
      </w:r>
    </w:p>
    <w:p w:rsidR="00000000" w:rsidDel="00000000" w:rsidP="00000000" w:rsidRDefault="00000000" w:rsidRPr="00000000" w14:paraId="000012E1">
      <w:pPr>
        <w:pageBreakBefore w:val="0"/>
        <w:rPr/>
      </w:pPr>
      <w:r w:rsidDel="00000000" w:rsidR="00000000" w:rsidRPr="00000000">
        <w:rPr>
          <w:rtl w:val="0"/>
        </w:rPr>
        <w:t xml:space="preserve">            m "{i}How's school been so far? Have I missed anything?{/i}"</w:t>
      </w:r>
    </w:p>
    <w:p w:rsidR="00000000" w:rsidDel="00000000" w:rsidP="00000000" w:rsidRDefault="00000000" w:rsidRPr="00000000" w14:paraId="000012E2">
      <w:pPr>
        <w:pageBreakBefore w:val="0"/>
        <w:rPr/>
      </w:pPr>
      <w:r w:rsidDel="00000000" w:rsidR="00000000" w:rsidRPr="00000000">
        <w:rPr>
          <w:rtl w:val="0"/>
        </w:rPr>
        <w:t xml:space="preserve">            "She doesn't miss a beat does she?"</w:t>
      </w:r>
    </w:p>
    <w:p w:rsidR="00000000" w:rsidDel="00000000" w:rsidP="00000000" w:rsidRDefault="00000000" w:rsidRPr="00000000" w14:paraId="000012E3">
      <w:pPr>
        <w:pageBreakBefore w:val="0"/>
        <w:rPr/>
      </w:pPr>
      <w:r w:rsidDel="00000000" w:rsidR="00000000" w:rsidRPr="00000000">
        <w:rPr>
          <w:rtl w:val="0"/>
        </w:rPr>
        <w:t xml:space="preserve">            "I take another bite and tack out a response."</w:t>
      </w:r>
    </w:p>
    <w:p w:rsidR="00000000" w:rsidDel="00000000" w:rsidP="00000000" w:rsidRDefault="00000000" w:rsidRPr="00000000" w14:paraId="000012E4">
      <w:pPr>
        <w:pageBreakBefore w:val="0"/>
        <w:rPr/>
      </w:pPr>
      <w:r w:rsidDel="00000000" w:rsidR="00000000" w:rsidRPr="00000000">
        <w:rPr>
          <w:rtl w:val="0"/>
        </w:rPr>
        <w:t xml:space="preserve">            mc "{i}No, nothin 2 serious. Were u waiting for lunchtime to text me?{/i}"</w:t>
      </w:r>
    </w:p>
    <w:p w:rsidR="00000000" w:rsidDel="00000000" w:rsidP="00000000" w:rsidRDefault="00000000" w:rsidRPr="00000000" w14:paraId="000012E5">
      <w:pPr>
        <w:pageBreakBefore w:val="0"/>
        <w:rPr/>
      </w:pPr>
      <w:r w:rsidDel="00000000" w:rsidR="00000000" w:rsidRPr="00000000">
        <w:rPr>
          <w:rtl w:val="0"/>
        </w:rPr>
        <w:t xml:space="preserve">            m "{i}Well yeah! I didnt want u to miss anything!{/i}"</w:t>
      </w:r>
    </w:p>
    <w:p w:rsidR="00000000" w:rsidDel="00000000" w:rsidP="00000000" w:rsidRDefault="00000000" w:rsidRPr="00000000" w14:paraId="000012E6">
      <w:pPr>
        <w:pageBreakBefore w:val="0"/>
        <w:rPr/>
      </w:pPr>
      <w:r w:rsidDel="00000000" w:rsidR="00000000" w:rsidRPr="00000000">
        <w:rPr>
          <w:rtl w:val="0"/>
        </w:rPr>
        <w:t xml:space="preserve">            m "{i}I'm not gonna be more of a bad influence on u than u already are for yourself{/i}"</w:t>
      </w:r>
    </w:p>
    <w:p w:rsidR="00000000" w:rsidDel="00000000" w:rsidP="00000000" w:rsidRDefault="00000000" w:rsidRPr="00000000" w14:paraId="000012E7">
      <w:pPr>
        <w:pageBreakBefore w:val="0"/>
        <w:rPr/>
      </w:pPr>
      <w:r w:rsidDel="00000000" w:rsidR="00000000" w:rsidRPr="00000000">
        <w:rPr>
          <w:rtl w:val="0"/>
        </w:rPr>
        <w:t xml:space="preserve">            mc "{i}Hey! I can pay attention if I want to!{/i}"</w:t>
      </w:r>
    </w:p>
    <w:p w:rsidR="00000000" w:rsidDel="00000000" w:rsidP="00000000" w:rsidRDefault="00000000" w:rsidRPr="00000000" w14:paraId="000012E8">
      <w:pPr>
        <w:pageBreakBefore w:val="0"/>
        <w:rPr/>
      </w:pPr>
      <w:r w:rsidDel="00000000" w:rsidR="00000000" w:rsidRPr="00000000">
        <w:rPr>
          <w:rtl w:val="0"/>
        </w:rPr>
        <w:t xml:space="preserve">            m "{i}Suuuure [player] &lt;3{/i}"</w:t>
      </w:r>
    </w:p>
    <w:p w:rsidR="00000000" w:rsidDel="00000000" w:rsidP="00000000" w:rsidRDefault="00000000" w:rsidRPr="00000000" w14:paraId="000012E9">
      <w:pPr>
        <w:pageBreakBefore w:val="0"/>
        <w:rPr/>
      </w:pPr>
      <w:r w:rsidDel="00000000" w:rsidR="00000000" w:rsidRPr="00000000">
        <w:rPr>
          <w:rtl w:val="0"/>
        </w:rPr>
        <w:t xml:space="preserve">            "I shake my head as I lean back into my chair and let out a sigh."</w:t>
      </w:r>
    </w:p>
    <w:p w:rsidR="00000000" w:rsidDel="00000000" w:rsidP="00000000" w:rsidRDefault="00000000" w:rsidRPr="00000000" w14:paraId="000012EA">
      <w:pPr>
        <w:pageBreakBefore w:val="0"/>
        <w:rPr/>
      </w:pPr>
      <w:r w:rsidDel="00000000" w:rsidR="00000000" w:rsidRPr="00000000">
        <w:rPr>
          <w:rtl w:val="0"/>
        </w:rPr>
        <w:t xml:space="preserve">            mc "{i}You know, it's kinda dull round here without you{/i}"</w:t>
      </w:r>
    </w:p>
    <w:p w:rsidR="00000000" w:rsidDel="00000000" w:rsidP="00000000" w:rsidRDefault="00000000" w:rsidRPr="00000000" w14:paraId="000012EB">
      <w:pPr>
        <w:pageBreakBefore w:val="0"/>
        <w:rPr/>
      </w:pPr>
      <w:r w:rsidDel="00000000" w:rsidR="00000000" w:rsidRPr="00000000">
        <w:rPr>
          <w:rtl w:val="0"/>
        </w:rPr>
        <w:t xml:space="preserve">            m "{i}Aww I miss you too [player]{/i}"</w:t>
      </w:r>
    </w:p>
    <w:p w:rsidR="00000000" w:rsidDel="00000000" w:rsidP="00000000" w:rsidRDefault="00000000" w:rsidRPr="00000000" w14:paraId="000012EC">
      <w:pPr>
        <w:pageBreakBefore w:val="0"/>
        <w:rPr/>
      </w:pPr>
      <w:r w:rsidDel="00000000" w:rsidR="00000000" w:rsidRPr="00000000">
        <w:rPr>
          <w:rtl w:val="0"/>
        </w:rPr>
        <w:t xml:space="preserve">            m "{i}I'm feeling a lot better now that I've stretched and rested it, I'll definitely be back tomorrow!{/i}"</w:t>
      </w:r>
    </w:p>
    <w:p w:rsidR="00000000" w:rsidDel="00000000" w:rsidP="00000000" w:rsidRDefault="00000000" w:rsidRPr="00000000" w14:paraId="000012ED">
      <w:pPr>
        <w:pageBreakBefore w:val="0"/>
        <w:rPr/>
      </w:pPr>
      <w:r w:rsidDel="00000000" w:rsidR="00000000" w:rsidRPr="00000000">
        <w:rPr>
          <w:rtl w:val="0"/>
        </w:rPr>
        <w:t xml:space="preserve">            mc "{i}That's great, Im glad it was nothing serious{/i}"</w:t>
      </w:r>
    </w:p>
    <w:p w:rsidR="00000000" w:rsidDel="00000000" w:rsidP="00000000" w:rsidRDefault="00000000" w:rsidRPr="00000000" w14:paraId="000012EE">
      <w:pPr>
        <w:pageBreakBefore w:val="0"/>
        <w:rPr/>
      </w:pPr>
      <w:r w:rsidDel="00000000" w:rsidR="00000000" w:rsidRPr="00000000">
        <w:rPr>
          <w:rtl w:val="0"/>
        </w:rPr>
        <w:t xml:space="preserve">            "I felt a smile creep across my face."</w:t>
      </w:r>
    </w:p>
    <w:p w:rsidR="00000000" w:rsidDel="00000000" w:rsidP="00000000" w:rsidRDefault="00000000" w:rsidRPr="00000000" w14:paraId="000012EF">
      <w:pPr>
        <w:pageBreakBefore w:val="0"/>
        <w:rPr/>
      </w:pPr>
      <w:r w:rsidDel="00000000" w:rsidR="00000000" w:rsidRPr="00000000">
        <w:rPr>
          <w:rtl w:val="0"/>
        </w:rPr>
        <w:t xml:space="preserve">            "The last bite of lunch finally came and tasted just as good as the first."</w:t>
      </w:r>
    </w:p>
    <w:p w:rsidR="00000000" w:rsidDel="00000000" w:rsidP="00000000" w:rsidRDefault="00000000" w:rsidRPr="00000000" w14:paraId="000012F0">
      <w:pPr>
        <w:pageBreakBefore w:val="0"/>
        <w:rPr/>
      </w:pPr>
      <w:r w:rsidDel="00000000" w:rsidR="00000000" w:rsidRPr="00000000">
        <w:rPr>
          <w:rtl w:val="0"/>
        </w:rPr>
        <w:t xml:space="preserve">            "I wiped my face and threw the box and utensils back into my bag, making my way back out into the hallways."</w:t>
      </w:r>
    </w:p>
    <w:p w:rsidR="00000000" w:rsidDel="00000000" w:rsidP="00000000" w:rsidRDefault="00000000" w:rsidRPr="00000000" w14:paraId="000012F1">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12F2">
      <w:pPr>
        <w:pageBreakBefore w:val="0"/>
        <w:rPr/>
      </w:pPr>
      <w:r w:rsidDel="00000000" w:rsidR="00000000" w:rsidRPr="00000000">
        <w:rPr>
          <w:rtl w:val="0"/>
        </w:rPr>
        <w:t xml:space="preserve">            "I step out into the hallway and take a peek at my phone again."</w:t>
      </w:r>
    </w:p>
    <w:p w:rsidR="00000000" w:rsidDel="00000000" w:rsidP="00000000" w:rsidRDefault="00000000" w:rsidRPr="00000000" w14:paraId="000012F3">
      <w:pPr>
        <w:pageBreakBefore w:val="0"/>
        <w:rPr/>
      </w:pPr>
      <w:r w:rsidDel="00000000" w:rsidR="00000000" w:rsidRPr="00000000">
        <w:rPr>
          <w:rtl w:val="0"/>
        </w:rPr>
        <w:t xml:space="preserve">            m "{i}No, just a silly mistake that's gonna cost me -_-{/i}"</w:t>
      </w:r>
    </w:p>
    <w:p w:rsidR="00000000" w:rsidDel="00000000" w:rsidP="00000000" w:rsidRDefault="00000000" w:rsidRPr="00000000" w14:paraId="000012F4">
      <w:pPr>
        <w:pageBreakBefore w:val="0"/>
        <w:rPr/>
      </w:pPr>
      <w:r w:rsidDel="00000000" w:rsidR="00000000" w:rsidRPr="00000000">
        <w:rPr>
          <w:rtl w:val="0"/>
        </w:rPr>
        <w:t xml:space="preserve">            mc "{i}Dont be 2 hard on yourself, u didnt miss much I swear{/i}"</w:t>
      </w:r>
    </w:p>
    <w:p w:rsidR="00000000" w:rsidDel="00000000" w:rsidP="00000000" w:rsidRDefault="00000000" w:rsidRPr="00000000" w14:paraId="000012F5">
      <w:pPr>
        <w:pageBreakBefore w:val="0"/>
        <w:rPr/>
      </w:pPr>
      <w:r w:rsidDel="00000000" w:rsidR="00000000" w:rsidRPr="00000000">
        <w:rPr>
          <w:rtl w:val="0"/>
        </w:rPr>
        <w:t xml:space="preserve">            m "{i}I hope so, I can always just copy the notes from you, right [player]?{/i}"</w:t>
      </w:r>
    </w:p>
    <w:p w:rsidR="00000000" w:rsidDel="00000000" w:rsidP="00000000" w:rsidRDefault="00000000" w:rsidRPr="00000000" w14:paraId="000012F6">
      <w:pPr>
        <w:pageBreakBefore w:val="0"/>
        <w:rPr/>
      </w:pPr>
      <w:r w:rsidDel="00000000" w:rsidR="00000000" w:rsidRPr="00000000">
        <w:rPr>
          <w:rtl w:val="0"/>
        </w:rPr>
        <w:t xml:space="preserve">            mc "{i}Yeah, of course!{/i}"</w:t>
      </w:r>
    </w:p>
    <w:p w:rsidR="00000000" w:rsidDel="00000000" w:rsidP="00000000" w:rsidRDefault="00000000" w:rsidRPr="00000000" w14:paraId="000012F7">
      <w:pPr>
        <w:pageBreakBefore w:val="0"/>
        <w:rPr/>
      </w:pPr>
      <w:r w:rsidDel="00000000" w:rsidR="00000000" w:rsidRPr="00000000">
        <w:rPr>
          <w:rtl w:val="0"/>
        </w:rPr>
        <w:t xml:space="preserve">            m "{i}Thanks, your the best boyfriend ever [player]~&lt;3{/i}"</w:t>
      </w:r>
    </w:p>
    <w:p w:rsidR="00000000" w:rsidDel="00000000" w:rsidP="00000000" w:rsidRDefault="00000000" w:rsidRPr="00000000" w14:paraId="000012F8">
      <w:pPr>
        <w:pageBreakBefore w:val="0"/>
        <w:rPr/>
      </w:pPr>
      <w:r w:rsidDel="00000000" w:rsidR="00000000" w:rsidRPr="00000000">
        <w:rPr>
          <w:rtl w:val="0"/>
        </w:rPr>
        <w:t xml:space="preserve">            "I shudder at the thought of Monika seeing my half-assed notes and what terrible verbal lashing I'd get."</w:t>
      </w:r>
    </w:p>
    <w:p w:rsidR="00000000" w:rsidDel="00000000" w:rsidP="00000000" w:rsidRDefault="00000000" w:rsidRPr="00000000" w14:paraId="000012F9">
      <w:pPr>
        <w:pageBreakBefore w:val="0"/>
        <w:rPr/>
      </w:pPr>
      <w:r w:rsidDel="00000000" w:rsidR="00000000" w:rsidRPr="00000000">
        <w:rPr>
          <w:rtl w:val="0"/>
        </w:rPr>
        <w:t xml:space="preserve">            "{i}You need to pay attention! How are you gonna pass the test!{/i}"</w:t>
      </w:r>
    </w:p>
    <w:p w:rsidR="00000000" w:rsidDel="00000000" w:rsidP="00000000" w:rsidRDefault="00000000" w:rsidRPr="00000000" w14:paraId="000012FA">
      <w:pPr>
        <w:pageBreakBefore w:val="0"/>
        <w:rPr/>
      </w:pPr>
      <w:r w:rsidDel="00000000" w:rsidR="00000000" w:rsidRPr="00000000">
        <w:rPr>
          <w:rtl w:val="0"/>
        </w:rPr>
        <w:t xml:space="preserve">            "Don't worry Monika, I always figure it out in the end."</w:t>
      </w:r>
    </w:p>
    <w:p w:rsidR="00000000" w:rsidDel="00000000" w:rsidP="00000000" w:rsidRDefault="00000000" w:rsidRPr="00000000" w14:paraId="000012FB">
      <w:pPr>
        <w:pageBreakBefore w:val="0"/>
        <w:rPr/>
      </w:pPr>
      <w:r w:rsidDel="00000000" w:rsidR="00000000" w:rsidRPr="00000000">
        <w:rPr>
          <w:rtl w:val="0"/>
        </w:rPr>
        <w:t xml:space="preserve">            "I rest my bag on my shoulder and start walking through the halls."</w:t>
      </w:r>
    </w:p>
    <w:p w:rsidR="00000000" w:rsidDel="00000000" w:rsidP="00000000" w:rsidRDefault="00000000" w:rsidRPr="00000000" w14:paraId="000012FC">
      <w:pPr>
        <w:pageBreakBefore w:val="0"/>
        <w:rPr/>
      </w:pPr>
      <w:r w:rsidDel="00000000" w:rsidR="00000000" w:rsidRPr="00000000">
        <w:rPr>
          <w:rtl w:val="0"/>
        </w:rPr>
        <w:t xml:space="preserve">#C9</w:t>
      </w:r>
    </w:p>
    <w:p w:rsidR="00000000" w:rsidDel="00000000" w:rsidP="00000000" w:rsidRDefault="00000000" w:rsidRPr="00000000" w14:paraId="000012FD">
      <w:pPr>
        <w:pageBreakBefore w:val="0"/>
        <w:rPr/>
      </w:pPr>
      <w:r w:rsidDel="00000000" w:rsidR="00000000" w:rsidRPr="00000000">
        <w:rPr>
          <w:rtl w:val="0"/>
        </w:rPr>
        <w:t xml:space="preserve">        scene bg cafeteria with wipeleft_scene</w:t>
      </w:r>
    </w:p>
    <w:p w:rsidR="00000000" w:rsidDel="00000000" w:rsidP="00000000" w:rsidRDefault="00000000" w:rsidRPr="00000000" w14:paraId="000012FE">
      <w:pPr>
        <w:pageBreakBefore w:val="0"/>
        <w:rPr/>
      </w:pPr>
      <w:r w:rsidDel="00000000" w:rsidR="00000000" w:rsidRPr="00000000">
        <w:rPr>
          <w:rtl w:val="0"/>
        </w:rPr>
        <w:t xml:space="preserve">        "I ended up making my way into the cafeteria."</w:t>
      </w:r>
    </w:p>
    <w:p w:rsidR="00000000" w:rsidDel="00000000" w:rsidP="00000000" w:rsidRDefault="00000000" w:rsidRPr="00000000" w14:paraId="000012FF">
      <w:pPr>
        <w:pageBreakBefore w:val="0"/>
        <w:rPr/>
      </w:pPr>
      <w:r w:rsidDel="00000000" w:rsidR="00000000" w:rsidRPr="00000000">
        <w:rPr>
          <w:rtl w:val="0"/>
        </w:rPr>
        <w:t xml:space="preserve">        "Students bustled around every table and the buzz of conversation kept the room alive."</w:t>
      </w:r>
    </w:p>
    <w:p w:rsidR="00000000" w:rsidDel="00000000" w:rsidP="00000000" w:rsidRDefault="00000000" w:rsidRPr="00000000" w14:paraId="00001300">
      <w:pPr>
        <w:pageBreakBefore w:val="0"/>
        <w:rPr/>
      </w:pPr>
      <w:r w:rsidDel="00000000" w:rsidR="00000000" w:rsidRPr="00000000">
        <w:rPr>
          <w:rtl w:val="0"/>
        </w:rPr>
        <w:t xml:space="preserve">        "Compared to eating in a classroom, the difference was night and day almost."</w:t>
      </w:r>
    </w:p>
    <w:p w:rsidR="00000000" w:rsidDel="00000000" w:rsidP="00000000" w:rsidRDefault="00000000" w:rsidRPr="00000000" w14:paraId="00001301">
      <w:pPr>
        <w:pageBreakBefore w:val="0"/>
        <w:rPr/>
      </w:pPr>
      <w:r w:rsidDel="00000000" w:rsidR="00000000" w:rsidRPr="00000000">
        <w:rPr>
          <w:rtl w:val="0"/>
        </w:rPr>
        <w:t xml:space="preserve">        "Though the livelihood around here is probably why Monika likes eating here so much."</w:t>
      </w:r>
    </w:p>
    <w:p w:rsidR="00000000" w:rsidDel="00000000" w:rsidP="00000000" w:rsidRDefault="00000000" w:rsidRPr="00000000" w14:paraId="00001302">
      <w:pPr>
        <w:pageBreakBefore w:val="0"/>
        <w:rPr/>
      </w:pPr>
      <w:r w:rsidDel="00000000" w:rsidR="00000000" w:rsidRPr="00000000">
        <w:rPr>
          <w:rtl w:val="0"/>
        </w:rPr>
        <w:t xml:space="preserve">        "I started to make my way through the cafeteria to make my lap of the school when a small group of tables caught my eye."</w:t>
      </w:r>
    </w:p>
    <w:p w:rsidR="00000000" w:rsidDel="00000000" w:rsidP="00000000" w:rsidRDefault="00000000" w:rsidRPr="00000000" w14:paraId="00001303">
      <w:pPr>
        <w:pageBreakBefore w:val="0"/>
        <w:rPr/>
      </w:pPr>
      <w:r w:rsidDel="00000000" w:rsidR="00000000" w:rsidRPr="00000000">
        <w:rPr>
          <w:rtl w:val="0"/>
        </w:rPr>
        <w:t xml:space="preserve">        "They were all covered in pink, and a big sign stood next to it with a big red heart surrounded by a dozen other colorful hearts."</w:t>
      </w:r>
    </w:p>
    <w:p w:rsidR="00000000" w:rsidDel="00000000" w:rsidP="00000000" w:rsidRDefault="00000000" w:rsidRPr="00000000" w14:paraId="00001304">
      <w:pPr>
        <w:pageBreakBefore w:val="0"/>
        <w:rPr/>
      </w:pPr>
      <w:r w:rsidDel="00000000" w:rsidR="00000000" w:rsidRPr="00000000">
        <w:rPr>
          <w:rtl w:val="0"/>
        </w:rPr>
        <w:t xml:space="preserve">        "As I closed the distance I could make out the letters written in the big heart."</w:t>
      </w:r>
    </w:p>
    <w:p w:rsidR="00000000" w:rsidDel="00000000" w:rsidP="00000000" w:rsidRDefault="00000000" w:rsidRPr="00000000" w14:paraId="00001305">
      <w:pPr>
        <w:pageBreakBefore w:val="0"/>
        <w:rPr/>
      </w:pPr>
      <w:r w:rsidDel="00000000" w:rsidR="00000000" w:rsidRPr="00000000">
        <w:rPr>
          <w:rtl w:val="0"/>
        </w:rPr>
        <w:t xml:space="preserve">        "{i}Student Council's Annual Candy Gram Drive!{/i}"</w:t>
      </w:r>
    </w:p>
    <w:p w:rsidR="00000000" w:rsidDel="00000000" w:rsidP="00000000" w:rsidRDefault="00000000" w:rsidRPr="00000000" w14:paraId="00001306">
      <w:pPr>
        <w:pageBreakBefore w:val="0"/>
        <w:rPr/>
      </w:pPr>
      <w:r w:rsidDel="00000000" w:rsidR="00000000" w:rsidRPr="00000000">
        <w:rPr>
          <w:rtl w:val="0"/>
        </w:rPr>
        <w:t xml:space="preserve">        "{i}Send someone a sweet treat and help your school!{/i}"</w:t>
      </w:r>
    </w:p>
    <w:p w:rsidR="00000000" w:rsidDel="00000000" w:rsidP="00000000" w:rsidRDefault="00000000" w:rsidRPr="00000000" w14:paraId="00001307">
      <w:pPr>
        <w:pageBreakBefore w:val="0"/>
        <w:rPr/>
      </w:pPr>
      <w:r w:rsidDel="00000000" w:rsidR="00000000" w:rsidRPr="00000000">
        <w:rPr>
          <w:rtl w:val="0"/>
        </w:rPr>
        <w:t xml:space="preserve">        "Yup, another fundraiser for some event or another."</w:t>
      </w:r>
    </w:p>
    <w:p w:rsidR="00000000" w:rsidDel="00000000" w:rsidP="00000000" w:rsidRDefault="00000000" w:rsidRPr="00000000" w14:paraId="00001308">
      <w:pPr>
        <w:pageBreakBefore w:val="0"/>
        <w:rPr/>
      </w:pPr>
      <w:r w:rsidDel="00000000" w:rsidR="00000000" w:rsidRPr="00000000">
        <w:rPr>
          <w:rtl w:val="0"/>
        </w:rPr>
        <w:t xml:space="preserve">        "I always used to scoff at the silly things they'd come up with around this time of year but now..."</w:t>
      </w:r>
    </w:p>
    <w:p w:rsidR="00000000" w:rsidDel="00000000" w:rsidP="00000000" w:rsidRDefault="00000000" w:rsidRPr="00000000" w14:paraId="00001309">
      <w:pPr>
        <w:pageBreakBefore w:val="0"/>
        <w:rPr/>
      </w:pPr>
      <w:r w:rsidDel="00000000" w:rsidR="00000000" w:rsidRPr="00000000">
        <w:rPr>
          <w:rtl w:val="0"/>
        </w:rPr>
        <w:t xml:space="preserve">        "..I should probably get one for Monika, as cheesy as it is she would be upset if I didn't."</w:t>
      </w:r>
    </w:p>
    <w:p w:rsidR="00000000" w:rsidDel="00000000" w:rsidP="00000000" w:rsidRDefault="00000000" w:rsidRPr="00000000" w14:paraId="0000130A">
      <w:pPr>
        <w:pageBreakBefore w:val="0"/>
        <w:rPr/>
      </w:pPr>
      <w:r w:rsidDel="00000000" w:rsidR="00000000" w:rsidRPr="00000000">
        <w:rPr>
          <w:rtl w:val="0"/>
        </w:rPr>
        <w:t xml:space="preserve">        "I wonder, do I even have any cash..."</w:t>
      </w:r>
    </w:p>
    <w:p w:rsidR="00000000" w:rsidDel="00000000" w:rsidP="00000000" w:rsidRDefault="00000000" w:rsidRPr="00000000" w14:paraId="0000130B">
      <w:pPr>
        <w:pageBreakBefore w:val="0"/>
        <w:rPr/>
      </w:pPr>
      <w:r w:rsidDel="00000000" w:rsidR="00000000" w:rsidRPr="00000000">
        <w:rPr>
          <w:rtl w:val="0"/>
        </w:rPr>
        <w:t xml:space="preserve">        "Aha, I do! A couple crumpled bills in my wallet should do the trick if that sign is correct."</w:t>
      </w:r>
    </w:p>
    <w:p w:rsidR="00000000" w:rsidDel="00000000" w:rsidP="00000000" w:rsidRDefault="00000000" w:rsidRPr="00000000" w14:paraId="0000130C">
      <w:pPr>
        <w:pageBreakBefore w:val="0"/>
        <w:rPr/>
      </w:pPr>
      <w:r w:rsidDel="00000000" w:rsidR="00000000" w:rsidRPr="00000000">
        <w:rPr>
          <w:rtl w:val="0"/>
        </w:rPr>
        <w:t xml:space="preserve">        "I make my way over to the table and get in line."</w:t>
      </w:r>
    </w:p>
    <w:p w:rsidR="00000000" w:rsidDel="00000000" w:rsidP="00000000" w:rsidRDefault="00000000" w:rsidRPr="00000000" w14:paraId="0000130D">
      <w:pPr>
        <w:pageBreakBefore w:val="0"/>
        <w:rPr/>
      </w:pPr>
      <w:r w:rsidDel="00000000" w:rsidR="00000000" w:rsidRPr="00000000">
        <w:rPr>
          <w:rtl w:val="0"/>
        </w:rPr>
        <w:t xml:space="preserve">        "It's not too long, but I feel people step in line behind me almost immediately."</w:t>
      </w:r>
    </w:p>
    <w:p w:rsidR="00000000" w:rsidDel="00000000" w:rsidP="00000000" w:rsidRDefault="00000000" w:rsidRPr="00000000" w14:paraId="0000130E">
      <w:pPr>
        <w:pageBreakBefore w:val="0"/>
        <w:rPr/>
      </w:pPr>
      <w:r w:rsidDel="00000000" w:rsidR="00000000" w:rsidRPr="00000000">
        <w:rPr>
          <w:rtl w:val="0"/>
        </w:rPr>
        <w:t xml:space="preserve">        "Guess it was a good thing I hopped in line when I did."</w:t>
      </w:r>
    </w:p>
    <w:p w:rsidR="00000000" w:rsidDel="00000000" w:rsidP="00000000" w:rsidRDefault="00000000" w:rsidRPr="00000000" w14:paraId="0000130F">
      <w:pPr>
        <w:pageBreakBefore w:val="0"/>
        <w:rPr/>
      </w:pPr>
      <w:r w:rsidDel="00000000" w:rsidR="00000000" w:rsidRPr="00000000">
        <w:rPr>
          <w:rtl w:val="0"/>
        </w:rPr>
        <w:t xml:space="preserve">        "The person in front of me finally finishes paying the girl behind the counter and I step up to the table."</w:t>
      </w:r>
    </w:p>
    <w:p w:rsidR="00000000" w:rsidDel="00000000" w:rsidP="00000000" w:rsidRDefault="00000000" w:rsidRPr="00000000" w14:paraId="00001310">
      <w:pPr>
        <w:pageBreakBefore w:val="0"/>
        <w:rPr/>
      </w:pPr>
      <w:r w:rsidDel="00000000" w:rsidR="00000000" w:rsidRPr="00000000">
        <w:rPr>
          <w:rtl w:val="0"/>
        </w:rPr>
        <w:t xml:space="preserve">        $ s_name = "Student Council Member 1"</w:t>
      </w:r>
    </w:p>
    <w:p w:rsidR="00000000" w:rsidDel="00000000" w:rsidP="00000000" w:rsidRDefault="00000000" w:rsidRPr="00000000" w14:paraId="00001311">
      <w:pPr>
        <w:pageBreakBefore w:val="0"/>
        <w:rPr/>
      </w:pPr>
      <w:r w:rsidDel="00000000" w:rsidR="00000000" w:rsidRPr="00000000">
        <w:rPr>
          <w:rtl w:val="0"/>
        </w:rPr>
        <w:t xml:space="preserve">        s "Hello, how are you today?"</w:t>
      </w:r>
    </w:p>
    <w:p w:rsidR="00000000" w:rsidDel="00000000" w:rsidP="00000000" w:rsidRDefault="00000000" w:rsidRPr="00000000" w14:paraId="00001312">
      <w:pPr>
        <w:pageBreakBefore w:val="0"/>
        <w:rPr/>
      </w:pPr>
      <w:r w:rsidDel="00000000" w:rsidR="00000000" w:rsidRPr="00000000">
        <w:rPr>
          <w:rtl w:val="0"/>
        </w:rPr>
        <w:t xml:space="preserve">        mc "I'm fine, yourself?"</w:t>
      </w:r>
    </w:p>
    <w:p w:rsidR="00000000" w:rsidDel="00000000" w:rsidP="00000000" w:rsidRDefault="00000000" w:rsidRPr="00000000" w14:paraId="00001313">
      <w:pPr>
        <w:pageBreakBefore w:val="0"/>
        <w:rPr/>
      </w:pPr>
      <w:r w:rsidDel="00000000" w:rsidR="00000000" w:rsidRPr="00000000">
        <w:rPr>
          <w:rtl w:val="0"/>
        </w:rPr>
        <w:t xml:space="preserve">        s "Bored if I'm being honest, haha!"</w:t>
      </w:r>
    </w:p>
    <w:p w:rsidR="00000000" w:rsidDel="00000000" w:rsidP="00000000" w:rsidRDefault="00000000" w:rsidRPr="00000000" w14:paraId="00001314">
      <w:pPr>
        <w:pageBreakBefore w:val="0"/>
        <w:rPr/>
      </w:pPr>
      <w:r w:rsidDel="00000000" w:rsidR="00000000" w:rsidRPr="00000000">
        <w:rPr>
          <w:rtl w:val="0"/>
        </w:rPr>
        <w:t xml:space="preserve">        s "So how many candy grams will you be sending?"</w:t>
      </w:r>
    </w:p>
    <w:p w:rsidR="00000000" w:rsidDel="00000000" w:rsidP="00000000" w:rsidRDefault="00000000" w:rsidRPr="00000000" w14:paraId="00001315">
      <w:pPr>
        <w:pageBreakBefore w:val="0"/>
        <w:rPr/>
      </w:pPr>
      <w:r w:rsidDel="00000000" w:rsidR="00000000" w:rsidRPr="00000000">
        <w:rPr>
          <w:rtl w:val="0"/>
        </w:rPr>
        <w:t xml:space="preserve">        mc "Oh, just one please."</w:t>
      </w:r>
    </w:p>
    <w:p w:rsidR="00000000" w:rsidDel="00000000" w:rsidP="00000000" w:rsidRDefault="00000000" w:rsidRPr="00000000" w14:paraId="00001316">
      <w:pPr>
        <w:pageBreakBefore w:val="0"/>
        <w:rPr/>
      </w:pPr>
      <w:r w:rsidDel="00000000" w:rsidR="00000000" w:rsidRPr="00000000">
        <w:rPr>
          <w:rtl w:val="0"/>
        </w:rPr>
        <w:t xml:space="preserve">        s "Alright, that'll be just five bucks please."</w:t>
      </w:r>
    </w:p>
    <w:p w:rsidR="00000000" w:rsidDel="00000000" w:rsidP="00000000" w:rsidRDefault="00000000" w:rsidRPr="00000000" w14:paraId="00001317">
      <w:pPr>
        <w:pageBreakBefore w:val="0"/>
        <w:rPr/>
      </w:pPr>
      <w:r w:rsidDel="00000000" w:rsidR="00000000" w:rsidRPr="00000000">
        <w:rPr>
          <w:rtl w:val="0"/>
        </w:rPr>
        <w:t xml:space="preserve">        "I flattened out my bills and hand them over to the girl."</w:t>
      </w:r>
    </w:p>
    <w:p w:rsidR="00000000" w:rsidDel="00000000" w:rsidP="00000000" w:rsidRDefault="00000000" w:rsidRPr="00000000" w14:paraId="00001318">
      <w:pPr>
        <w:pageBreakBefore w:val="0"/>
        <w:rPr/>
      </w:pPr>
      <w:r w:rsidDel="00000000" w:rsidR="00000000" w:rsidRPr="00000000">
        <w:rPr>
          <w:rtl w:val="0"/>
        </w:rPr>
        <w:t xml:space="preserve">        s "Thaaank you! What color heart would you like?"</w:t>
      </w:r>
    </w:p>
    <w:p w:rsidR="00000000" w:rsidDel="00000000" w:rsidP="00000000" w:rsidRDefault="00000000" w:rsidRPr="00000000" w14:paraId="00001319">
      <w:pPr>
        <w:pageBreakBefore w:val="0"/>
        <w:rPr/>
      </w:pPr>
      <w:r w:rsidDel="00000000" w:rsidR="00000000" w:rsidRPr="00000000">
        <w:rPr>
          <w:rtl w:val="0"/>
        </w:rPr>
        <w:t xml:space="preserve">        mc "Oh um.. a green one, please."</w:t>
      </w:r>
    </w:p>
    <w:p w:rsidR="00000000" w:rsidDel="00000000" w:rsidP="00000000" w:rsidRDefault="00000000" w:rsidRPr="00000000" w14:paraId="0000131A">
      <w:pPr>
        <w:pageBreakBefore w:val="0"/>
        <w:rPr/>
      </w:pPr>
      <w:r w:rsidDel="00000000" w:rsidR="00000000" w:rsidRPr="00000000">
        <w:rPr>
          <w:rtl w:val="0"/>
        </w:rPr>
        <w:t xml:space="preserve">        s "Coming right up!"</w:t>
      </w:r>
    </w:p>
    <w:p w:rsidR="00000000" w:rsidDel="00000000" w:rsidP="00000000" w:rsidRDefault="00000000" w:rsidRPr="00000000" w14:paraId="0000131B">
      <w:pPr>
        <w:pageBreakBefore w:val="0"/>
        <w:rPr/>
      </w:pPr>
      <w:r w:rsidDel="00000000" w:rsidR="00000000" w:rsidRPr="00000000">
        <w:rPr>
          <w:rtl w:val="0"/>
        </w:rPr>
        <w:t xml:space="preserve">        "The girl ducked under the table and procured a box of heart candies and a green heart cut out of construction paper."</w:t>
      </w:r>
    </w:p>
    <w:p w:rsidR="00000000" w:rsidDel="00000000" w:rsidP="00000000" w:rsidRDefault="00000000" w:rsidRPr="00000000" w14:paraId="0000131C">
      <w:pPr>
        <w:pageBreakBefore w:val="0"/>
        <w:rPr/>
      </w:pPr>
      <w:r w:rsidDel="00000000" w:rsidR="00000000" w:rsidRPr="00000000">
        <w:rPr>
          <w:rtl w:val="0"/>
        </w:rPr>
        <w:t xml:space="preserve">        s "Just head on over to the table to your left and write out your message to your sweetheart of choice! Then head over to my other associate to get it stamped for delivery."</w:t>
      </w:r>
    </w:p>
    <w:p w:rsidR="00000000" w:rsidDel="00000000" w:rsidP="00000000" w:rsidRDefault="00000000" w:rsidRPr="00000000" w14:paraId="0000131D">
      <w:pPr>
        <w:pageBreakBefore w:val="0"/>
        <w:rPr/>
      </w:pPr>
      <w:r w:rsidDel="00000000" w:rsidR="00000000" w:rsidRPr="00000000">
        <w:rPr>
          <w:rtl w:val="0"/>
        </w:rPr>
        <w:t xml:space="preserve">        mc "Thanks!"</w:t>
      </w:r>
    </w:p>
    <w:p w:rsidR="00000000" w:rsidDel="00000000" w:rsidP="00000000" w:rsidRDefault="00000000" w:rsidRPr="00000000" w14:paraId="0000131E">
      <w:pPr>
        <w:pageBreakBefore w:val="0"/>
        <w:rPr/>
      </w:pPr>
      <w:r w:rsidDel="00000000" w:rsidR="00000000" w:rsidRPr="00000000">
        <w:rPr>
          <w:rtl w:val="0"/>
        </w:rPr>
        <w:t xml:space="preserve">        "I take my things over to another table covered in an array of markers, sticker sheets and glitter glue."</w:t>
      </w:r>
    </w:p>
    <w:p w:rsidR="00000000" w:rsidDel="00000000" w:rsidP="00000000" w:rsidRDefault="00000000" w:rsidRPr="00000000" w14:paraId="0000131F">
      <w:pPr>
        <w:pageBreakBefore w:val="0"/>
        <w:rPr/>
      </w:pPr>
      <w:r w:rsidDel="00000000" w:rsidR="00000000" w:rsidRPr="00000000">
        <w:rPr>
          <w:rtl w:val="0"/>
        </w:rPr>
        <w:t xml:space="preserve">        "Well, might as well go all out. Wouldn't want to disappoint."</w:t>
      </w:r>
    </w:p>
    <w:p w:rsidR="00000000" w:rsidDel="00000000" w:rsidP="00000000" w:rsidRDefault="00000000" w:rsidRPr="00000000" w14:paraId="00001320">
      <w:pPr>
        <w:pageBreakBefore w:val="0"/>
        <w:rPr/>
      </w:pPr>
      <w:r w:rsidDel="00000000" w:rsidR="00000000" w:rsidRPr="00000000">
        <w:rPr>
          <w:rtl w:val="0"/>
        </w:rPr>
        <w:t xml:space="preserve">        "I take my time lining the edge of the heart with a string of green glitter, taking care not to put too much."</w:t>
      </w:r>
    </w:p>
    <w:p w:rsidR="00000000" w:rsidDel="00000000" w:rsidP="00000000" w:rsidRDefault="00000000" w:rsidRPr="00000000" w14:paraId="00001321">
      <w:pPr>
        <w:pageBreakBefore w:val="0"/>
        <w:rPr/>
      </w:pPr>
      <w:r w:rsidDel="00000000" w:rsidR="00000000" w:rsidRPr="00000000">
        <w:rPr>
          <w:rtl w:val="0"/>
        </w:rPr>
        <w:t xml:space="preserve">        "As I let that dry, I pondered on what to actually write down on the heart."</w:t>
      </w:r>
    </w:p>
    <w:p w:rsidR="00000000" w:rsidDel="00000000" w:rsidP="00000000" w:rsidRDefault="00000000" w:rsidRPr="00000000" w14:paraId="00001322">
      <w:pPr>
        <w:pageBreakBefore w:val="0"/>
        <w:rPr/>
      </w:pPr>
      <w:r w:rsidDel="00000000" w:rsidR="00000000" w:rsidRPr="00000000">
        <w:rPr>
          <w:rtl w:val="0"/>
        </w:rPr>
        <w:t xml:space="preserve">        "Nothing too cheesy, but not terrible either."</w:t>
      </w:r>
    </w:p>
    <w:p w:rsidR="00000000" w:rsidDel="00000000" w:rsidP="00000000" w:rsidRDefault="00000000" w:rsidRPr="00000000" w14:paraId="00001323">
      <w:pPr>
        <w:pageBreakBefore w:val="0"/>
        <w:rPr/>
      </w:pPr>
      <w:r w:rsidDel="00000000" w:rsidR="00000000" w:rsidRPr="00000000">
        <w:rPr>
          <w:rtl w:val="0"/>
        </w:rPr>
        <w:t xml:space="preserve">        "I settled on: \"For the sweetest girl I'll ever know, Happy Valentine's Day! Love, [player]\"."</w:t>
      </w:r>
    </w:p>
    <w:p w:rsidR="00000000" w:rsidDel="00000000" w:rsidP="00000000" w:rsidRDefault="00000000" w:rsidRPr="00000000" w14:paraId="00001324">
      <w:pPr>
        <w:pageBreakBefore w:val="0"/>
        <w:rPr/>
      </w:pPr>
      <w:r w:rsidDel="00000000" w:rsidR="00000000" w:rsidRPr="00000000">
        <w:rPr>
          <w:rtl w:val="0"/>
        </w:rPr>
        <w:t xml:space="preserve">        "Still kinda cheesy but the whole idea of a candy gram is anyway."</w:t>
      </w:r>
    </w:p>
    <w:p w:rsidR="00000000" w:rsidDel="00000000" w:rsidP="00000000" w:rsidRDefault="00000000" w:rsidRPr="00000000" w14:paraId="00001325">
      <w:pPr>
        <w:pageBreakBefore w:val="0"/>
        <w:rPr/>
      </w:pPr>
      <w:r w:rsidDel="00000000" w:rsidR="00000000" w:rsidRPr="00000000">
        <w:rPr>
          <w:rtl w:val="0"/>
        </w:rPr>
        <w:t xml:space="preserve">        "Once that was done, I snagged a green stick-on gem to put at the end of my message."</w:t>
      </w:r>
    </w:p>
    <w:p w:rsidR="00000000" w:rsidDel="00000000" w:rsidP="00000000" w:rsidRDefault="00000000" w:rsidRPr="00000000" w14:paraId="00001326">
      <w:pPr>
        <w:pageBreakBefore w:val="0"/>
        <w:rPr/>
      </w:pPr>
      <w:r w:rsidDel="00000000" w:rsidR="00000000" w:rsidRPr="00000000">
        <w:rPr>
          <w:rtl w:val="0"/>
        </w:rPr>
        <w:t xml:space="preserve">        "I admired my work for a moment and quietly chuckled to myself."</w:t>
      </w:r>
    </w:p>
    <w:p w:rsidR="00000000" w:rsidDel="00000000" w:rsidP="00000000" w:rsidRDefault="00000000" w:rsidRPr="00000000" w14:paraId="00001327">
      <w:pPr>
        <w:pageBreakBefore w:val="0"/>
        <w:rPr/>
      </w:pPr>
      <w:r w:rsidDel="00000000" w:rsidR="00000000" w:rsidRPr="00000000">
        <w:rPr>
          <w:rtl w:val="0"/>
        </w:rPr>
        <w:t xml:space="preserve">        "Who would've thought I'd be writing out a candy gram for a girl, that girl being Monika no less."</w:t>
      </w:r>
    </w:p>
    <w:p w:rsidR="00000000" w:rsidDel="00000000" w:rsidP="00000000" w:rsidRDefault="00000000" w:rsidRPr="00000000" w14:paraId="00001328">
      <w:pPr>
        <w:pageBreakBefore w:val="0"/>
        <w:rPr/>
      </w:pPr>
      <w:r w:rsidDel="00000000" w:rsidR="00000000" w:rsidRPr="00000000">
        <w:rPr>
          <w:rtl w:val="0"/>
        </w:rPr>
        <w:t xml:space="preserve">        "With a smirk on my lips I got up and made my way over to the boy standing near a few boxes."</w:t>
      </w:r>
    </w:p>
    <w:p w:rsidR="00000000" w:rsidDel="00000000" w:rsidP="00000000" w:rsidRDefault="00000000" w:rsidRPr="00000000" w14:paraId="00001329">
      <w:pPr>
        <w:pageBreakBefore w:val="0"/>
        <w:rPr/>
      </w:pPr>
      <w:r w:rsidDel="00000000" w:rsidR="00000000" w:rsidRPr="00000000">
        <w:rPr>
          <w:rtl w:val="0"/>
        </w:rPr>
        <w:t xml:space="preserve">        $ s_name = "Student Council Member 2"</w:t>
      </w:r>
    </w:p>
    <w:p w:rsidR="00000000" w:rsidDel="00000000" w:rsidP="00000000" w:rsidRDefault="00000000" w:rsidRPr="00000000" w14:paraId="0000132A">
      <w:pPr>
        <w:pageBreakBefore w:val="0"/>
        <w:rPr/>
      </w:pPr>
      <w:r w:rsidDel="00000000" w:rsidR="00000000" w:rsidRPr="00000000">
        <w:rPr>
          <w:rtl w:val="0"/>
        </w:rPr>
        <w:t xml:space="preserve">        s "Your done, great. Now, who will we be sending this to on the big day?"</w:t>
      </w:r>
    </w:p>
    <w:p w:rsidR="00000000" w:rsidDel="00000000" w:rsidP="00000000" w:rsidRDefault="00000000" w:rsidRPr="00000000" w14:paraId="0000132B">
      <w:pPr>
        <w:pageBreakBefore w:val="0"/>
        <w:rPr/>
      </w:pPr>
      <w:r w:rsidDel="00000000" w:rsidR="00000000" w:rsidRPr="00000000">
        <w:rPr>
          <w:rtl w:val="0"/>
        </w:rPr>
        <w:t xml:space="preserve">        mc "Well it's going to..."</w:t>
      </w:r>
    </w:p>
    <w:p w:rsidR="00000000" w:rsidDel="00000000" w:rsidP="00000000" w:rsidRDefault="00000000" w:rsidRPr="00000000" w14:paraId="0000132C">
      <w:pPr>
        <w:pageBreakBefore w:val="0"/>
        <w:rPr/>
      </w:pPr>
      <w:r w:rsidDel="00000000" w:rsidR="00000000" w:rsidRPr="00000000">
        <w:rPr>
          <w:rtl w:val="0"/>
        </w:rPr>
        <w:t xml:space="preserve">        mc "..to Monika, Monika-{w= .5}{nw}"</w:t>
      </w:r>
    </w:p>
    <w:p w:rsidR="00000000" w:rsidDel="00000000" w:rsidP="00000000" w:rsidRDefault="00000000" w:rsidRPr="00000000" w14:paraId="0000132D">
      <w:pPr>
        <w:pageBreakBefore w:val="0"/>
        <w:rPr/>
      </w:pPr>
      <w:r w:rsidDel="00000000" w:rsidR="00000000" w:rsidRPr="00000000">
        <w:rPr>
          <w:rtl w:val="0"/>
        </w:rPr>
        <w:t xml:space="preserve">        $ n_name = "???"</w:t>
      </w:r>
    </w:p>
    <w:p w:rsidR="00000000" w:rsidDel="00000000" w:rsidP="00000000" w:rsidRDefault="00000000" w:rsidRPr="00000000" w14:paraId="0000132E">
      <w:pPr>
        <w:pageBreakBefore w:val="0"/>
        <w:rPr/>
      </w:pPr>
      <w:r w:rsidDel="00000000" w:rsidR="00000000" w:rsidRPr="00000000">
        <w:rPr>
          <w:rtl w:val="0"/>
        </w:rPr>
        <w:t xml:space="preserve">        n "You?! Sending a gram to her?!"</w:t>
      </w:r>
    </w:p>
    <w:p w:rsidR="00000000" w:rsidDel="00000000" w:rsidP="00000000" w:rsidRDefault="00000000" w:rsidRPr="00000000" w14:paraId="0000132F">
      <w:pPr>
        <w:pageBreakBefore w:val="0"/>
        <w:rPr/>
      </w:pPr>
      <w:r w:rsidDel="00000000" w:rsidR="00000000" w:rsidRPr="00000000">
        <w:rPr>
          <w:rtl w:val="0"/>
        </w:rPr>
        <w:t xml:space="preserve">        "I quickly turned around and found myself looking at a nerve wracking sight."</w:t>
      </w:r>
    </w:p>
    <w:p w:rsidR="00000000" w:rsidDel="00000000" w:rsidP="00000000" w:rsidRDefault="00000000" w:rsidRPr="00000000" w14:paraId="00001330">
      <w:pPr>
        <w:pageBreakBefore w:val="0"/>
        <w:rPr/>
      </w:pPr>
      <w:r w:rsidDel="00000000" w:rsidR="00000000" w:rsidRPr="00000000">
        <w:rPr>
          <w:rtl w:val="0"/>
        </w:rPr>
        <w:t xml:space="preserve">        "A group of your average run-of-the-mill jocks stood across from me all looking square at me."</w:t>
      </w:r>
    </w:p>
    <w:p w:rsidR="00000000" w:rsidDel="00000000" w:rsidP="00000000" w:rsidRDefault="00000000" w:rsidRPr="00000000" w14:paraId="00001331">
      <w:pPr>
        <w:pageBreakBefore w:val="0"/>
        <w:rPr/>
      </w:pPr>
      <w:r w:rsidDel="00000000" w:rsidR="00000000" w:rsidRPr="00000000">
        <w:rPr>
          <w:rtl w:val="0"/>
        </w:rPr>
        <w:t xml:space="preserve">        "The one in the middle steps a bit closer to me, his eyes burning into my own."</w:t>
      </w:r>
    </w:p>
    <w:p w:rsidR="00000000" w:rsidDel="00000000" w:rsidP="00000000" w:rsidRDefault="00000000" w:rsidRPr="00000000" w14:paraId="00001332">
      <w:pPr>
        <w:pageBreakBefore w:val="0"/>
        <w:rPr/>
      </w:pPr>
      <w:r w:rsidDel="00000000" w:rsidR="00000000" w:rsidRPr="00000000">
        <w:rPr>
          <w:rtl w:val="0"/>
        </w:rPr>
        <w:t xml:space="preserve">        $ n_name "Jock 1"</w:t>
      </w:r>
    </w:p>
    <w:p w:rsidR="00000000" w:rsidDel="00000000" w:rsidP="00000000" w:rsidRDefault="00000000" w:rsidRPr="00000000" w14:paraId="00001333">
      <w:pPr>
        <w:pageBreakBefore w:val="0"/>
        <w:rPr/>
      </w:pPr>
      <w:r w:rsidDel="00000000" w:rsidR="00000000" w:rsidRPr="00000000">
        <w:rPr>
          <w:rtl w:val="0"/>
        </w:rPr>
        <w:t xml:space="preserve">        n "Who the hell do you think you are kid?"</w:t>
      </w:r>
    </w:p>
    <w:p w:rsidR="00000000" w:rsidDel="00000000" w:rsidP="00000000" w:rsidRDefault="00000000" w:rsidRPr="00000000" w14:paraId="00001334">
      <w:pPr>
        <w:pageBreakBefore w:val="0"/>
        <w:rPr/>
      </w:pPr>
      <w:r w:rsidDel="00000000" w:rsidR="00000000" w:rsidRPr="00000000">
        <w:rPr>
          <w:rtl w:val="0"/>
        </w:rPr>
        <w:t xml:space="preserve">        mc "Me? I'm-"</w:t>
      </w:r>
    </w:p>
    <w:p w:rsidR="00000000" w:rsidDel="00000000" w:rsidP="00000000" w:rsidRDefault="00000000" w:rsidRPr="00000000" w14:paraId="00001335">
      <w:pPr>
        <w:pageBreakBefore w:val="0"/>
        <w:rPr/>
      </w:pPr>
      <w:r w:rsidDel="00000000" w:rsidR="00000000" w:rsidRPr="00000000">
        <w:rPr>
          <w:rtl w:val="0"/>
        </w:rPr>
        <w:t xml:space="preserve">        n "{i}You{/i} are a scrawny little shit."</w:t>
      </w:r>
    </w:p>
    <w:p w:rsidR="00000000" w:rsidDel="00000000" w:rsidP="00000000" w:rsidRDefault="00000000" w:rsidRPr="00000000" w14:paraId="00001336">
      <w:pPr>
        <w:pageBreakBefore w:val="0"/>
        <w:rPr/>
      </w:pPr>
      <w:r w:rsidDel="00000000" w:rsidR="00000000" w:rsidRPr="00000000">
        <w:rPr>
          <w:rtl w:val="0"/>
        </w:rPr>
        <w:t xml:space="preserve">        n "Do you really think {i}she{/i} would want to get a gram from you?"</w:t>
      </w:r>
    </w:p>
    <w:p w:rsidR="00000000" w:rsidDel="00000000" w:rsidP="00000000" w:rsidRDefault="00000000" w:rsidRPr="00000000" w14:paraId="00001337">
      <w:pPr>
        <w:pageBreakBefore w:val="0"/>
        <w:rPr/>
      </w:pPr>
      <w:r w:rsidDel="00000000" w:rsidR="00000000" w:rsidRPr="00000000">
        <w:rPr>
          <w:rtl w:val="0"/>
        </w:rPr>
        <w:t xml:space="preserve">        mc "Yeah, I think she would enjoy one from me."</w:t>
      </w:r>
    </w:p>
    <w:p w:rsidR="00000000" w:rsidDel="00000000" w:rsidP="00000000" w:rsidRDefault="00000000" w:rsidRPr="00000000" w14:paraId="00001338">
      <w:pPr>
        <w:pageBreakBefore w:val="0"/>
        <w:rPr/>
      </w:pPr>
      <w:r w:rsidDel="00000000" w:rsidR="00000000" w:rsidRPr="00000000">
        <w:rPr>
          <w:rtl w:val="0"/>
        </w:rPr>
        <w:t xml:space="preserve">        "I widen my stance a little bit and puff up my chest."</w:t>
      </w:r>
    </w:p>
    <w:p w:rsidR="00000000" w:rsidDel="00000000" w:rsidP="00000000" w:rsidRDefault="00000000" w:rsidRPr="00000000" w14:paraId="00001339">
      <w:pPr>
        <w:pageBreakBefore w:val="0"/>
        <w:rPr/>
      </w:pPr>
      <w:r w:rsidDel="00000000" w:rsidR="00000000" w:rsidRPr="00000000">
        <w:rPr>
          <w:rtl w:val="0"/>
        </w:rPr>
        <w:t xml:space="preserve">        "Who the hell are these kids and what do they want?"</w:t>
      </w:r>
    </w:p>
    <w:p w:rsidR="00000000" w:rsidDel="00000000" w:rsidP="00000000" w:rsidRDefault="00000000" w:rsidRPr="00000000" w14:paraId="0000133A">
      <w:pPr>
        <w:pageBreakBefore w:val="0"/>
        <w:rPr/>
      </w:pPr>
      <w:r w:rsidDel="00000000" w:rsidR="00000000" w:rsidRPr="00000000">
        <w:rPr>
          <w:rtl w:val="0"/>
        </w:rPr>
        <w:t xml:space="preserve">        $ y_name = "Jock 2"</w:t>
      </w:r>
    </w:p>
    <w:p w:rsidR="00000000" w:rsidDel="00000000" w:rsidP="00000000" w:rsidRDefault="00000000" w:rsidRPr="00000000" w14:paraId="0000133B">
      <w:pPr>
        <w:pageBreakBefore w:val="0"/>
        <w:rPr/>
      </w:pPr>
      <w:r w:rsidDel="00000000" w:rsidR="00000000" w:rsidRPr="00000000">
        <w:rPr>
          <w:rtl w:val="0"/>
        </w:rPr>
        <w:t xml:space="preserve">        y "Heh, maybe I should send one to her. I bet she'd {i}love{/i} to see my name on a gram to her."</w:t>
      </w:r>
    </w:p>
    <w:p w:rsidR="00000000" w:rsidDel="00000000" w:rsidP="00000000" w:rsidRDefault="00000000" w:rsidRPr="00000000" w14:paraId="0000133C">
      <w:pPr>
        <w:pageBreakBefore w:val="0"/>
        <w:rPr/>
      </w:pPr>
      <w:r w:rsidDel="00000000" w:rsidR="00000000" w:rsidRPr="00000000">
        <w:rPr>
          <w:rtl w:val="0"/>
        </w:rPr>
        <w:t xml:space="preserve">        n "I bet she'd like to see all our names, maybe she could even show us her appreciation some.. {i}other way.{/i}"</w:t>
      </w:r>
    </w:p>
    <w:p w:rsidR="00000000" w:rsidDel="00000000" w:rsidP="00000000" w:rsidRDefault="00000000" w:rsidRPr="00000000" w14:paraId="0000133D">
      <w:pPr>
        <w:pageBreakBefore w:val="0"/>
        <w:rPr/>
      </w:pPr>
      <w:r w:rsidDel="00000000" w:rsidR="00000000" w:rsidRPr="00000000">
        <w:rPr>
          <w:rtl w:val="0"/>
        </w:rPr>
        <w:t xml:space="preserve">        "The whole group laughed at the leader's joke, but I could feel my blood burning."</w:t>
      </w:r>
    </w:p>
    <w:p w:rsidR="00000000" w:rsidDel="00000000" w:rsidP="00000000" w:rsidRDefault="00000000" w:rsidRPr="00000000" w14:paraId="0000133E">
      <w:pPr>
        <w:pageBreakBefore w:val="0"/>
        <w:rPr/>
      </w:pPr>
      <w:r w:rsidDel="00000000" w:rsidR="00000000" w:rsidRPr="00000000">
        <w:rPr>
          <w:rtl w:val="0"/>
        </w:rPr>
        <w:t xml:space="preserve">        mc "Like hell she would, now get the hell outta my sight."</w:t>
      </w:r>
    </w:p>
    <w:p w:rsidR="00000000" w:rsidDel="00000000" w:rsidP="00000000" w:rsidRDefault="00000000" w:rsidRPr="00000000" w14:paraId="0000133F">
      <w:pPr>
        <w:pageBreakBefore w:val="0"/>
        <w:rPr/>
      </w:pPr>
      <w:r w:rsidDel="00000000" w:rsidR="00000000" w:rsidRPr="00000000">
        <w:rPr>
          <w:rtl w:val="0"/>
        </w:rPr>
        <w:t xml:space="preserve">        n "Or what, pipsqueak?"</w:t>
      </w:r>
    </w:p>
    <w:p w:rsidR="00000000" w:rsidDel="00000000" w:rsidP="00000000" w:rsidRDefault="00000000" w:rsidRPr="00000000" w14:paraId="00001340">
      <w:pPr>
        <w:pageBreakBefore w:val="0"/>
        <w:rPr/>
      </w:pPr>
      <w:r w:rsidDel="00000000" w:rsidR="00000000" w:rsidRPr="00000000">
        <w:rPr>
          <w:rtl w:val="0"/>
        </w:rPr>
        <w:t xml:space="preserve">        "The kid started to slowly close the distance between us, his goons slowly forming a semi circle around me."</w:t>
      </w:r>
    </w:p>
    <w:p w:rsidR="00000000" w:rsidDel="00000000" w:rsidP="00000000" w:rsidRDefault="00000000" w:rsidRPr="00000000" w14:paraId="00001341">
      <w:pPr>
        <w:pageBreakBefore w:val="0"/>
        <w:rPr/>
      </w:pPr>
      <w:r w:rsidDel="00000000" w:rsidR="00000000" w:rsidRPr="00000000">
        <w:rPr>
          <w:rtl w:val="0"/>
        </w:rPr>
        <w:t xml:space="preserve">        n "Maybe we should just beat the sense into you, huh?"</w:t>
      </w:r>
    </w:p>
    <w:p w:rsidR="00000000" w:rsidDel="00000000" w:rsidP="00000000" w:rsidRDefault="00000000" w:rsidRPr="00000000" w14:paraId="00001342">
      <w:pPr>
        <w:pageBreakBefore w:val="0"/>
        <w:rPr/>
      </w:pPr>
      <w:r w:rsidDel="00000000" w:rsidR="00000000" w:rsidRPr="00000000">
        <w:rPr>
          <w:rtl w:val="0"/>
        </w:rPr>
        <w:t xml:space="preserve">        "{i}Crap, this isn't good. I'm outnumbered and outgunned here.{/i}"</w:t>
      </w:r>
    </w:p>
    <w:p w:rsidR="00000000" w:rsidDel="00000000" w:rsidP="00000000" w:rsidRDefault="00000000" w:rsidRPr="00000000" w14:paraId="00001343">
      <w:pPr>
        <w:pageBreakBefore w:val="0"/>
        <w:rPr/>
      </w:pPr>
      <w:r w:rsidDel="00000000" w:rsidR="00000000" w:rsidRPr="00000000">
        <w:rPr>
          <w:rtl w:val="0"/>
        </w:rPr>
        <w:t xml:space="preserve">        "{i}What am I gonna do...{/i}"</w:t>
      </w:r>
    </w:p>
    <w:p w:rsidR="00000000" w:rsidDel="00000000" w:rsidP="00000000" w:rsidRDefault="00000000" w:rsidRPr="00000000" w14:paraId="00001344">
      <w:pPr>
        <w:pageBreakBefore w:val="0"/>
        <w:rPr/>
      </w:pPr>
      <w:r w:rsidDel="00000000" w:rsidR="00000000" w:rsidRPr="00000000">
        <w:rPr>
          <w:rtl w:val="0"/>
        </w:rPr>
        <w:t xml:space="preserve">        $ m_name = "Boy"</w:t>
      </w:r>
    </w:p>
    <w:p w:rsidR="00000000" w:rsidDel="00000000" w:rsidP="00000000" w:rsidRDefault="00000000" w:rsidRPr="00000000" w14:paraId="00001345">
      <w:pPr>
        <w:pageBreakBefore w:val="0"/>
        <w:rPr/>
      </w:pPr>
      <w:r w:rsidDel="00000000" w:rsidR="00000000" w:rsidRPr="00000000">
        <w:rPr>
          <w:rtl w:val="0"/>
        </w:rPr>
        <w:t xml:space="preserve">        m "HEY! LEAVE THE KID ALONE!"</w:t>
      </w:r>
    </w:p>
    <w:p w:rsidR="00000000" w:rsidDel="00000000" w:rsidP="00000000" w:rsidRDefault="00000000" w:rsidRPr="00000000" w14:paraId="00001346">
      <w:pPr>
        <w:pageBreakBefore w:val="0"/>
        <w:rPr/>
      </w:pPr>
      <w:r w:rsidDel="00000000" w:rsidR="00000000" w:rsidRPr="00000000">
        <w:rPr>
          <w:rtl w:val="0"/>
        </w:rPr>
        <w:t xml:space="preserve">        "A student stepped in front of me, his arms stretched out wide."</w:t>
      </w:r>
    </w:p>
    <w:p w:rsidR="00000000" w:rsidDel="00000000" w:rsidP="00000000" w:rsidRDefault="00000000" w:rsidRPr="00000000" w14:paraId="00001347">
      <w:pPr>
        <w:pageBreakBefore w:val="0"/>
        <w:rPr/>
      </w:pPr>
      <w:r w:rsidDel="00000000" w:rsidR="00000000" w:rsidRPr="00000000">
        <w:rPr>
          <w:rtl w:val="0"/>
        </w:rPr>
        <w:t xml:space="preserve">        m "YOUR INJUSTICE WILL NOT GO UNNOTICED SCOUNDRELS!"</w:t>
      </w:r>
    </w:p>
    <w:p w:rsidR="00000000" w:rsidDel="00000000" w:rsidP="00000000" w:rsidRDefault="00000000" w:rsidRPr="00000000" w14:paraId="00001348">
      <w:pPr>
        <w:pageBreakBefore w:val="0"/>
        <w:rPr/>
      </w:pPr>
      <w:r w:rsidDel="00000000" w:rsidR="00000000" w:rsidRPr="00000000">
        <w:rPr>
          <w:rtl w:val="0"/>
        </w:rPr>
        <w:t xml:space="preserve">        m "GO BACK FROM WHERE YOU CAME AND NO ONE HAS TO GET HURT!"</w:t>
      </w:r>
    </w:p>
    <w:p w:rsidR="00000000" w:rsidDel="00000000" w:rsidP="00000000" w:rsidRDefault="00000000" w:rsidRPr="00000000" w14:paraId="00001349">
      <w:pPr>
        <w:pageBreakBefore w:val="0"/>
        <w:rPr/>
      </w:pPr>
      <w:r w:rsidDel="00000000" w:rsidR="00000000" w:rsidRPr="00000000">
        <w:rPr>
          <w:rtl w:val="0"/>
        </w:rPr>
        <w:t xml:space="preserve">        n "What the hell is your problem? You want a beating too?"</w:t>
      </w:r>
    </w:p>
    <w:p w:rsidR="00000000" w:rsidDel="00000000" w:rsidP="00000000" w:rsidRDefault="00000000" w:rsidRPr="00000000" w14:paraId="0000134A">
      <w:pPr>
        <w:pageBreakBefore w:val="0"/>
        <w:rPr/>
      </w:pPr>
      <w:r w:rsidDel="00000000" w:rsidR="00000000" w:rsidRPr="00000000">
        <w:rPr>
          <w:rtl w:val="0"/>
        </w:rPr>
        <w:t xml:space="preserve">        "The boy stood his ground firm, I could even spot a smirk across his face."</w:t>
      </w:r>
    </w:p>
    <w:p w:rsidR="00000000" w:rsidDel="00000000" w:rsidP="00000000" w:rsidRDefault="00000000" w:rsidRPr="00000000" w14:paraId="0000134B">
      <w:pPr>
        <w:pageBreakBefore w:val="0"/>
        <w:rPr/>
      </w:pPr>
      <w:r w:rsidDel="00000000" w:rsidR="00000000" w:rsidRPr="00000000">
        <w:rPr>
          <w:rtl w:val="0"/>
        </w:rPr>
        <w:t xml:space="preserve">        m "If a fight is what you want..."</w:t>
      </w:r>
    </w:p>
    <w:p w:rsidR="00000000" w:rsidDel="00000000" w:rsidP="00000000" w:rsidRDefault="00000000" w:rsidRPr="00000000" w14:paraId="0000134C">
      <w:pPr>
        <w:pageBreakBefore w:val="0"/>
        <w:rPr/>
      </w:pPr>
      <w:r w:rsidDel="00000000" w:rsidR="00000000" w:rsidRPr="00000000">
        <w:rPr>
          <w:rtl w:val="0"/>
        </w:rPr>
        <w:t xml:space="preserve">        m "I WILL DELIVER JUSTICE SWIFTLY AND DECISIVELY TO YOU SCOUNDRELS!"</w:t>
      </w:r>
    </w:p>
    <w:p w:rsidR="00000000" w:rsidDel="00000000" w:rsidP="00000000" w:rsidRDefault="00000000" w:rsidRPr="00000000" w14:paraId="0000134D">
      <w:pPr>
        <w:pageBreakBefore w:val="0"/>
        <w:rPr/>
      </w:pPr>
      <w:r w:rsidDel="00000000" w:rsidR="00000000" w:rsidRPr="00000000">
        <w:rPr>
          <w:rtl w:val="0"/>
        </w:rPr>
        <w:t xml:space="preserve">        "At this point the entire cafeteria had stopped to stare at the events unfolding in front of me."</w:t>
      </w:r>
    </w:p>
    <w:p w:rsidR="00000000" w:rsidDel="00000000" w:rsidP="00000000" w:rsidRDefault="00000000" w:rsidRPr="00000000" w14:paraId="0000134E">
      <w:pPr>
        <w:pageBreakBefore w:val="0"/>
        <w:rPr/>
      </w:pPr>
      <w:r w:rsidDel="00000000" w:rsidR="00000000" w:rsidRPr="00000000">
        <w:rPr>
          <w:rtl w:val="0"/>
        </w:rPr>
        <w:t xml:space="preserve">        "Even a bit of a crowd had gathered around us, watching on from a safe distance."</w:t>
      </w:r>
    </w:p>
    <w:p w:rsidR="00000000" w:rsidDel="00000000" w:rsidP="00000000" w:rsidRDefault="00000000" w:rsidRPr="00000000" w14:paraId="0000134F">
      <w:pPr>
        <w:pageBreakBefore w:val="0"/>
        <w:rPr/>
      </w:pPr>
      <w:r w:rsidDel="00000000" w:rsidR="00000000" w:rsidRPr="00000000">
        <w:rPr>
          <w:rtl w:val="0"/>
        </w:rPr>
        <w:t xml:space="preserve">        "Even the jocks noticed the crowd and started to squirm."</w:t>
      </w:r>
    </w:p>
    <w:p w:rsidR="00000000" w:rsidDel="00000000" w:rsidP="00000000" w:rsidRDefault="00000000" w:rsidRPr="00000000" w14:paraId="00001350">
      <w:pPr>
        <w:pageBreakBefore w:val="0"/>
        <w:rPr/>
      </w:pPr>
      <w:r w:rsidDel="00000000" w:rsidR="00000000" w:rsidRPr="00000000">
        <w:rPr>
          <w:rtl w:val="0"/>
        </w:rPr>
        <w:t xml:space="preserve">        n "Fine, have it your way you pipsqueak fucks."</w:t>
      </w:r>
    </w:p>
    <w:p w:rsidR="00000000" w:rsidDel="00000000" w:rsidP="00000000" w:rsidRDefault="00000000" w:rsidRPr="00000000" w14:paraId="00001351">
      <w:pPr>
        <w:pageBreakBefore w:val="0"/>
        <w:rPr/>
      </w:pPr>
      <w:r w:rsidDel="00000000" w:rsidR="00000000" w:rsidRPr="00000000">
        <w:rPr>
          <w:rtl w:val="0"/>
        </w:rPr>
        <w:t xml:space="preserve">        "The group scattered into the crowd just as one of the teachers made it through to us."</w:t>
      </w:r>
    </w:p>
    <w:p w:rsidR="00000000" w:rsidDel="00000000" w:rsidP="00000000" w:rsidRDefault="00000000" w:rsidRPr="00000000" w14:paraId="00001352">
      <w:pPr>
        <w:pageBreakBefore w:val="0"/>
        <w:rPr/>
      </w:pPr>
      <w:r w:rsidDel="00000000" w:rsidR="00000000" w:rsidRPr="00000000">
        <w:rPr>
          <w:rtl w:val="0"/>
        </w:rPr>
        <w:t xml:space="preserve">        $ s_name = "Teacher"</w:t>
      </w:r>
    </w:p>
    <w:p w:rsidR="00000000" w:rsidDel="00000000" w:rsidP="00000000" w:rsidRDefault="00000000" w:rsidRPr="00000000" w14:paraId="00001353">
      <w:pPr>
        <w:pageBreakBefore w:val="0"/>
        <w:rPr/>
      </w:pPr>
      <w:r w:rsidDel="00000000" w:rsidR="00000000" w:rsidRPr="00000000">
        <w:rPr>
          <w:rtl w:val="0"/>
        </w:rPr>
        <w:t xml:space="preserve">        s "Tom, what is going on here?"</w:t>
      </w:r>
    </w:p>
    <w:p w:rsidR="00000000" w:rsidDel="00000000" w:rsidP="00000000" w:rsidRDefault="00000000" w:rsidRPr="00000000" w14:paraId="00001354">
      <w:pPr>
        <w:pageBreakBefore w:val="0"/>
        <w:rPr/>
      </w:pPr>
      <w:r w:rsidDel="00000000" w:rsidR="00000000" w:rsidRPr="00000000">
        <w:rPr>
          <w:rtl w:val="0"/>
        </w:rPr>
        <w:t xml:space="preserve">        "The boy turned to the teacher with his hands at his hips and a wide smile on his face."</w:t>
      </w:r>
    </w:p>
    <w:p w:rsidR="00000000" w:rsidDel="00000000" w:rsidP="00000000" w:rsidRDefault="00000000" w:rsidRPr="00000000" w14:paraId="00001355">
      <w:pPr>
        <w:pageBreakBefore w:val="0"/>
        <w:rPr/>
      </w:pPr>
      <w:r w:rsidDel="00000000" w:rsidR="00000000" w:rsidRPr="00000000">
        <w:rPr>
          <w:rtl w:val="0"/>
        </w:rPr>
        <w:t xml:space="preserve">        $ m_name = "Tom"</w:t>
      </w:r>
    </w:p>
    <w:p w:rsidR="00000000" w:rsidDel="00000000" w:rsidP="00000000" w:rsidRDefault="00000000" w:rsidRPr="00000000" w14:paraId="00001356">
      <w:pPr>
        <w:pageBreakBefore w:val="0"/>
        <w:rPr/>
      </w:pPr>
      <w:r w:rsidDel="00000000" w:rsidR="00000000" w:rsidRPr="00000000">
        <w:rPr>
          <w:rtl w:val="0"/>
        </w:rPr>
        <w:t xml:space="preserve">        m "An altercation has been avoided and justice has been upheld, sir."</w:t>
      </w:r>
    </w:p>
    <w:p w:rsidR="00000000" w:rsidDel="00000000" w:rsidP="00000000" w:rsidRDefault="00000000" w:rsidRPr="00000000" w14:paraId="00001357">
      <w:pPr>
        <w:pageBreakBefore w:val="0"/>
        <w:rPr/>
      </w:pPr>
      <w:r w:rsidDel="00000000" w:rsidR="00000000" w:rsidRPr="00000000">
        <w:rPr>
          <w:rtl w:val="0"/>
        </w:rPr>
        <w:t xml:space="preserve">        m "All in a day's work."</w:t>
      </w:r>
    </w:p>
    <w:p w:rsidR="00000000" w:rsidDel="00000000" w:rsidP="00000000" w:rsidRDefault="00000000" w:rsidRPr="00000000" w14:paraId="00001358">
      <w:pPr>
        <w:pageBreakBefore w:val="0"/>
        <w:rPr/>
      </w:pPr>
      <w:r w:rsidDel="00000000" w:rsidR="00000000" w:rsidRPr="00000000">
        <w:rPr>
          <w:rtl w:val="0"/>
        </w:rPr>
        <w:t xml:space="preserve">        $ n_name = "???"</w:t>
      </w:r>
    </w:p>
    <w:p w:rsidR="00000000" w:rsidDel="00000000" w:rsidP="00000000" w:rsidRDefault="00000000" w:rsidRPr="00000000" w14:paraId="00001359">
      <w:pPr>
        <w:pageBreakBefore w:val="0"/>
        <w:rPr/>
      </w:pPr>
      <w:r w:rsidDel="00000000" w:rsidR="00000000" w:rsidRPr="00000000">
        <w:rPr>
          <w:rtl w:val="0"/>
        </w:rPr>
        <w:t xml:space="preserve">        n "Jeez Tom, enough with the justice act already."</w:t>
      </w:r>
    </w:p>
    <w:p w:rsidR="00000000" w:rsidDel="00000000" w:rsidP="00000000" w:rsidRDefault="00000000" w:rsidRPr="00000000" w14:paraId="0000135A">
      <w:pPr>
        <w:pageBreakBefore w:val="0"/>
        <w:rPr/>
      </w:pPr>
      <w:r w:rsidDel="00000000" w:rsidR="00000000" w:rsidRPr="00000000">
        <w:rPr>
          <w:rtl w:val="0"/>
        </w:rPr>
        <w:t xml:space="preserve">        "Another student stepped up to Tom's side and shook his head."</w:t>
      </w:r>
    </w:p>
    <w:p w:rsidR="00000000" w:rsidDel="00000000" w:rsidP="00000000" w:rsidRDefault="00000000" w:rsidRPr="00000000" w14:paraId="0000135B">
      <w:pPr>
        <w:pageBreakBefore w:val="0"/>
        <w:rPr/>
      </w:pPr>
      <w:r w:rsidDel="00000000" w:rsidR="00000000" w:rsidRPr="00000000">
        <w:rPr>
          <w:rtl w:val="0"/>
        </w:rPr>
        <w:t xml:space="preserve">        s "Well Jerry, it seems Tom's little act helped out once again."</w:t>
      </w:r>
    </w:p>
    <w:p w:rsidR="00000000" w:rsidDel="00000000" w:rsidP="00000000" w:rsidRDefault="00000000" w:rsidRPr="00000000" w14:paraId="0000135C">
      <w:pPr>
        <w:pageBreakBefore w:val="0"/>
        <w:rPr/>
      </w:pPr>
      <w:r w:rsidDel="00000000" w:rsidR="00000000" w:rsidRPr="00000000">
        <w:rPr>
          <w:rtl w:val="0"/>
        </w:rPr>
        <w:t xml:space="preserve">        $ n_name = "Jerry"</w:t>
      </w:r>
    </w:p>
    <w:p w:rsidR="00000000" w:rsidDel="00000000" w:rsidP="00000000" w:rsidRDefault="00000000" w:rsidRPr="00000000" w14:paraId="0000135D">
      <w:pPr>
        <w:pageBreakBefore w:val="0"/>
        <w:rPr/>
      </w:pPr>
      <w:r w:rsidDel="00000000" w:rsidR="00000000" w:rsidRPr="00000000">
        <w:rPr>
          <w:rtl w:val="0"/>
        </w:rPr>
        <w:t xml:space="preserve">        n "I can tell..."</w:t>
      </w:r>
    </w:p>
    <w:p w:rsidR="00000000" w:rsidDel="00000000" w:rsidP="00000000" w:rsidRDefault="00000000" w:rsidRPr="00000000" w14:paraId="0000135E">
      <w:pPr>
        <w:pageBreakBefore w:val="0"/>
        <w:rPr/>
      </w:pPr>
      <w:r w:rsidDel="00000000" w:rsidR="00000000" w:rsidRPr="00000000">
        <w:rPr>
          <w:rtl w:val="0"/>
        </w:rPr>
        <w:t xml:space="preserve">        s "And you young man, are you okay?"</w:t>
      </w:r>
    </w:p>
    <w:p w:rsidR="00000000" w:rsidDel="00000000" w:rsidP="00000000" w:rsidRDefault="00000000" w:rsidRPr="00000000" w14:paraId="0000135F">
      <w:pPr>
        <w:pageBreakBefore w:val="0"/>
        <w:rPr/>
      </w:pPr>
      <w:r w:rsidDel="00000000" w:rsidR="00000000" w:rsidRPr="00000000">
        <w:rPr>
          <w:rtl w:val="0"/>
        </w:rPr>
        <w:t xml:space="preserve">        "The teacher turned to me and asked in a sincere tone."</w:t>
      </w:r>
    </w:p>
    <w:p w:rsidR="00000000" w:rsidDel="00000000" w:rsidP="00000000" w:rsidRDefault="00000000" w:rsidRPr="00000000" w14:paraId="00001360">
      <w:pPr>
        <w:pageBreakBefore w:val="0"/>
        <w:rPr/>
      </w:pPr>
      <w:r w:rsidDel="00000000" w:rsidR="00000000" w:rsidRPr="00000000">
        <w:rPr>
          <w:rtl w:val="0"/>
        </w:rPr>
        <w:t xml:space="preserve">        mc "Yeah, yeah I'm alright."</w:t>
      </w:r>
    </w:p>
    <w:p w:rsidR="00000000" w:rsidDel="00000000" w:rsidP="00000000" w:rsidRDefault="00000000" w:rsidRPr="00000000" w14:paraId="00001361">
      <w:pPr>
        <w:pageBreakBefore w:val="0"/>
        <w:rPr/>
      </w:pPr>
      <w:r w:rsidDel="00000000" w:rsidR="00000000" w:rsidRPr="00000000">
        <w:rPr>
          <w:rtl w:val="0"/>
        </w:rPr>
        <w:t xml:space="preserve">        s "What happened? I couldn't see through the crowd of students too well myself so I'm not sure what the commotion was about."</w:t>
      </w:r>
    </w:p>
    <w:p w:rsidR="00000000" w:rsidDel="00000000" w:rsidP="00000000" w:rsidRDefault="00000000" w:rsidRPr="00000000" w14:paraId="00001362">
      <w:pPr>
        <w:pageBreakBefore w:val="0"/>
        <w:rPr/>
      </w:pPr>
      <w:r w:rsidDel="00000000" w:rsidR="00000000" w:rsidRPr="00000000">
        <w:rPr>
          <w:rtl w:val="0"/>
        </w:rPr>
        <w:t xml:space="preserve">        mc "It was..."</w:t>
      </w:r>
    </w:p>
    <w:p w:rsidR="00000000" w:rsidDel="00000000" w:rsidP="00000000" w:rsidRDefault="00000000" w:rsidRPr="00000000" w14:paraId="00001363">
      <w:pPr>
        <w:pageBreakBefore w:val="0"/>
        <w:rPr/>
      </w:pPr>
      <w:r w:rsidDel="00000000" w:rsidR="00000000" w:rsidRPr="00000000">
        <w:rPr>
          <w:rtl w:val="0"/>
        </w:rPr>
        <w:t xml:space="preserve">        m "Jake and his posey of boneheads, tried to intimidate this fine gentleman over something before I stepped in."</w:t>
      </w:r>
    </w:p>
    <w:p w:rsidR="00000000" w:rsidDel="00000000" w:rsidP="00000000" w:rsidRDefault="00000000" w:rsidRPr="00000000" w14:paraId="00001364">
      <w:pPr>
        <w:pageBreakBefore w:val="0"/>
        <w:rPr/>
      </w:pPr>
      <w:r w:rsidDel="00000000" w:rsidR="00000000" w:rsidRPr="00000000">
        <w:rPr>
          <w:rtl w:val="0"/>
        </w:rPr>
        <w:t xml:space="preserve">        n "And nearly get yourself beaten up in the process Tom!"</w:t>
      </w:r>
    </w:p>
    <w:p w:rsidR="00000000" w:rsidDel="00000000" w:rsidP="00000000" w:rsidRDefault="00000000" w:rsidRPr="00000000" w14:paraId="00001365">
      <w:pPr>
        <w:pageBreakBefore w:val="0"/>
        <w:rPr/>
      </w:pPr>
      <w:r w:rsidDel="00000000" w:rsidR="00000000" w:rsidRPr="00000000">
        <w:rPr>
          <w:rtl w:val="0"/>
        </w:rPr>
        <w:t xml:space="preserve">        m "If that is the price for upholding justice, then it is a price I'm always willing to pay!"</w:t>
      </w:r>
    </w:p>
    <w:p w:rsidR="00000000" w:rsidDel="00000000" w:rsidP="00000000" w:rsidRDefault="00000000" w:rsidRPr="00000000" w14:paraId="00001366">
      <w:pPr>
        <w:pageBreakBefore w:val="0"/>
        <w:rPr/>
      </w:pPr>
      <w:r w:rsidDel="00000000" w:rsidR="00000000" w:rsidRPr="00000000">
        <w:rPr>
          <w:rtl w:val="0"/>
        </w:rPr>
        <w:t xml:space="preserve">        s "Never a dull moment with you Mr. Tom, now is it?"</w:t>
      </w:r>
    </w:p>
    <w:p w:rsidR="00000000" w:rsidDel="00000000" w:rsidP="00000000" w:rsidRDefault="00000000" w:rsidRPr="00000000" w14:paraId="00001367">
      <w:pPr>
        <w:pageBreakBefore w:val="0"/>
        <w:rPr/>
      </w:pPr>
      <w:r w:rsidDel="00000000" w:rsidR="00000000" w:rsidRPr="00000000">
        <w:rPr>
          <w:rtl w:val="0"/>
        </w:rPr>
        <w:t xml:space="preserve">        "The teacher turned to me and smiled."</w:t>
      </w:r>
    </w:p>
    <w:p w:rsidR="00000000" w:rsidDel="00000000" w:rsidP="00000000" w:rsidRDefault="00000000" w:rsidRPr="00000000" w14:paraId="00001368">
      <w:pPr>
        <w:pageBreakBefore w:val="0"/>
        <w:rPr/>
      </w:pPr>
      <w:r w:rsidDel="00000000" w:rsidR="00000000" w:rsidRPr="00000000">
        <w:rPr>
          <w:rtl w:val="0"/>
        </w:rPr>
        <w:t xml:space="preserve">        s "If you are alright, I'll leave you in Mr. Tom's care for the rest of the period. I'll speak with security and we'll sort this out."</w:t>
      </w:r>
    </w:p>
    <w:p w:rsidR="00000000" w:rsidDel="00000000" w:rsidP="00000000" w:rsidRDefault="00000000" w:rsidRPr="00000000" w14:paraId="00001369">
      <w:pPr>
        <w:pageBreakBefore w:val="0"/>
        <w:rPr/>
      </w:pPr>
      <w:r w:rsidDel="00000000" w:rsidR="00000000" w:rsidRPr="00000000">
        <w:rPr>
          <w:rtl w:val="0"/>
        </w:rPr>
        <w:t xml:space="preserve">        mc "Thank you, sir."</w:t>
      </w:r>
    </w:p>
    <w:p w:rsidR="00000000" w:rsidDel="00000000" w:rsidP="00000000" w:rsidRDefault="00000000" w:rsidRPr="00000000" w14:paraId="0000136A">
      <w:pPr>
        <w:pageBreakBefore w:val="0"/>
        <w:rPr/>
      </w:pPr>
      <w:r w:rsidDel="00000000" w:rsidR="00000000" w:rsidRPr="00000000">
        <w:rPr>
          <w:rtl w:val="0"/>
        </w:rPr>
        <w:t xml:space="preserve">        "The teacher nodded and strolled off away from us, and I turned to the two boys in front of me."</w:t>
      </w:r>
    </w:p>
    <w:p w:rsidR="00000000" w:rsidDel="00000000" w:rsidP="00000000" w:rsidRDefault="00000000" w:rsidRPr="00000000" w14:paraId="0000136B">
      <w:pPr>
        <w:pageBreakBefore w:val="0"/>
        <w:rPr/>
      </w:pPr>
      <w:r w:rsidDel="00000000" w:rsidR="00000000" w:rsidRPr="00000000">
        <w:rPr>
          <w:rtl w:val="0"/>
        </w:rPr>
        <w:t xml:space="preserve">        mc "Thanks, I don't know what would have happened if you hadn't stepped in."</w:t>
      </w:r>
    </w:p>
    <w:p w:rsidR="00000000" w:rsidDel="00000000" w:rsidP="00000000" w:rsidRDefault="00000000" w:rsidRPr="00000000" w14:paraId="0000136C">
      <w:pPr>
        <w:pageBreakBefore w:val="0"/>
        <w:rPr/>
      </w:pPr>
      <w:r w:rsidDel="00000000" w:rsidR="00000000" w:rsidRPr="00000000">
        <w:rPr>
          <w:rtl w:val="0"/>
        </w:rPr>
        <w:t xml:space="preserve">        m "No worries, I wouldn't let scum like him harm a soul in the presence of justice."</w:t>
      </w:r>
    </w:p>
    <w:p w:rsidR="00000000" w:rsidDel="00000000" w:rsidP="00000000" w:rsidRDefault="00000000" w:rsidRPr="00000000" w14:paraId="0000136D">
      <w:pPr>
        <w:pageBreakBefore w:val="0"/>
        <w:rPr/>
      </w:pPr>
      <w:r w:rsidDel="00000000" w:rsidR="00000000" w:rsidRPr="00000000">
        <w:rPr>
          <w:rtl w:val="0"/>
        </w:rPr>
        <w:t xml:space="preserve">        n "You seriously need to give that game a break Tom, that Ausburne girl is really getting to you."</w:t>
      </w:r>
    </w:p>
    <w:p w:rsidR="00000000" w:rsidDel="00000000" w:rsidP="00000000" w:rsidRDefault="00000000" w:rsidRPr="00000000" w14:paraId="0000136E">
      <w:pPr>
        <w:pageBreakBefore w:val="0"/>
        <w:rPr/>
      </w:pPr>
      <w:r w:rsidDel="00000000" w:rsidR="00000000" w:rsidRPr="00000000">
        <w:rPr>
          <w:rtl w:val="0"/>
        </w:rPr>
        <w:t xml:space="preserve">        m "W-well she's right! We must uphold justice whenever we can, no matter the circumstances."</w:t>
      </w:r>
    </w:p>
    <w:p w:rsidR="00000000" w:rsidDel="00000000" w:rsidP="00000000" w:rsidRDefault="00000000" w:rsidRPr="00000000" w14:paraId="0000136F">
      <w:pPr>
        <w:pageBreakBefore w:val="0"/>
        <w:rPr/>
      </w:pPr>
      <w:r w:rsidDel="00000000" w:rsidR="00000000" w:rsidRPr="00000000">
        <w:rPr>
          <w:rtl w:val="0"/>
        </w:rPr>
        <w:t xml:space="preserve">        "Jerry sighed and shook his head at Tom before turning to me."</w:t>
      </w:r>
    </w:p>
    <w:p w:rsidR="00000000" w:rsidDel="00000000" w:rsidP="00000000" w:rsidRDefault="00000000" w:rsidRPr="00000000" w14:paraId="00001370">
      <w:pPr>
        <w:pageBreakBefore w:val="0"/>
        <w:rPr/>
      </w:pPr>
      <w:r w:rsidDel="00000000" w:rsidR="00000000" w:rsidRPr="00000000">
        <w:rPr>
          <w:rtl w:val="0"/>
        </w:rPr>
        <w:t xml:space="preserve">        n "You get used to him after a while, or at least that's what I tell myself."</w:t>
      </w:r>
    </w:p>
    <w:p w:rsidR="00000000" w:rsidDel="00000000" w:rsidP="00000000" w:rsidRDefault="00000000" w:rsidRPr="00000000" w14:paraId="00001371">
      <w:pPr>
        <w:pageBreakBefore w:val="0"/>
        <w:rPr/>
      </w:pPr>
      <w:r w:rsidDel="00000000" w:rsidR="00000000" w:rsidRPr="00000000">
        <w:rPr>
          <w:rtl w:val="0"/>
        </w:rPr>
        <w:t xml:space="preserve">        m "Hey! Don't ask me to help you out with your little predicament then if I'm {i}tough to work with{/i}."</w:t>
      </w:r>
    </w:p>
    <w:p w:rsidR="00000000" w:rsidDel="00000000" w:rsidP="00000000" w:rsidRDefault="00000000" w:rsidRPr="00000000" w14:paraId="00001372">
      <w:pPr>
        <w:pageBreakBefore w:val="0"/>
        <w:rPr/>
      </w:pPr>
      <w:r w:rsidDel="00000000" w:rsidR="00000000" w:rsidRPr="00000000">
        <w:rPr>
          <w:rtl w:val="0"/>
        </w:rPr>
        <w:t xml:space="preserve">        n "I didn't say that!"</w:t>
      </w:r>
    </w:p>
    <w:p w:rsidR="00000000" w:rsidDel="00000000" w:rsidP="00000000" w:rsidRDefault="00000000" w:rsidRPr="00000000" w14:paraId="00001373">
      <w:pPr>
        <w:pageBreakBefore w:val="0"/>
        <w:rPr/>
      </w:pPr>
      <w:r w:rsidDel="00000000" w:rsidR="00000000" w:rsidRPr="00000000">
        <w:rPr>
          <w:rtl w:val="0"/>
        </w:rPr>
        <w:t xml:space="preserve">        "Jerry seemed to back down after Tom's comment, looking away from us and holding his tongue."</w:t>
      </w:r>
    </w:p>
    <w:p w:rsidR="00000000" w:rsidDel="00000000" w:rsidP="00000000" w:rsidRDefault="00000000" w:rsidRPr="00000000" w14:paraId="00001374">
      <w:pPr>
        <w:pageBreakBefore w:val="0"/>
        <w:rPr/>
      </w:pPr>
      <w:r w:rsidDel="00000000" w:rsidR="00000000" w:rsidRPr="00000000">
        <w:rPr>
          <w:rtl w:val="0"/>
        </w:rPr>
        <w:t xml:space="preserve">        m "Anyway, it's been fun my friend but we should get these grams stamped for the mail department over here."</w:t>
      </w:r>
    </w:p>
    <w:p w:rsidR="00000000" w:rsidDel="00000000" w:rsidP="00000000" w:rsidRDefault="00000000" w:rsidRPr="00000000" w14:paraId="00001375">
      <w:pPr>
        <w:pageBreakBefore w:val="0"/>
        <w:rPr/>
      </w:pPr>
      <w:r w:rsidDel="00000000" w:rsidR="00000000" w:rsidRPr="00000000">
        <w:rPr>
          <w:rtl w:val="0"/>
        </w:rPr>
        <w:t xml:space="preserve">        m "Wouldn't want to fuck it up after all this and poor Monika doesn't get her message from her sweetheart now."</w:t>
      </w:r>
    </w:p>
    <w:p w:rsidR="00000000" w:rsidDel="00000000" w:rsidP="00000000" w:rsidRDefault="00000000" w:rsidRPr="00000000" w14:paraId="00001376">
      <w:pPr>
        <w:pageBreakBefore w:val="0"/>
        <w:rPr/>
      </w:pPr>
      <w:r w:rsidDel="00000000" w:rsidR="00000000" w:rsidRPr="00000000">
        <w:rPr>
          <w:rtl w:val="0"/>
        </w:rPr>
        <w:t xml:space="preserve">        "Tom slapped me on the back with a laugh and took me up to the student council member that was sitting there still in shock."</w:t>
      </w:r>
    </w:p>
    <w:p w:rsidR="00000000" w:rsidDel="00000000" w:rsidP="00000000" w:rsidRDefault="00000000" w:rsidRPr="00000000" w14:paraId="00001377">
      <w:pPr>
        <w:pageBreakBefore w:val="0"/>
        <w:rPr/>
      </w:pPr>
      <w:r w:rsidDel="00000000" w:rsidR="00000000" w:rsidRPr="00000000">
        <w:rPr>
          <w:rtl w:val="0"/>
        </w:rPr>
        <w:t xml:space="preserve">        "We got them stamped and put away correctly, with Tom asking the student council member something in a whisper that I couldn't catch."</w:t>
      </w:r>
    </w:p>
    <w:p w:rsidR="00000000" w:rsidDel="00000000" w:rsidP="00000000" w:rsidRDefault="00000000" w:rsidRPr="00000000" w14:paraId="00001378">
      <w:pPr>
        <w:pageBreakBefore w:val="0"/>
        <w:rPr/>
      </w:pPr>
      <w:r w:rsidDel="00000000" w:rsidR="00000000" w:rsidRPr="00000000">
        <w:rPr>
          <w:rtl w:val="0"/>
        </w:rPr>
        <w:t xml:space="preserve">        "He rejoined me and Jerry shortly afterward."</w:t>
      </w:r>
    </w:p>
    <w:p w:rsidR="00000000" w:rsidDel="00000000" w:rsidP="00000000" w:rsidRDefault="00000000" w:rsidRPr="00000000" w14:paraId="00001379">
      <w:pPr>
        <w:pageBreakBefore w:val="0"/>
        <w:rPr/>
      </w:pPr>
      <w:r w:rsidDel="00000000" w:rsidR="00000000" w:rsidRPr="00000000">
        <w:rPr>
          <w:rtl w:val="0"/>
        </w:rPr>
        <w:t xml:space="preserve">        m "Alright, it's all set Jerry."</w:t>
      </w:r>
    </w:p>
    <w:p w:rsidR="00000000" w:rsidDel="00000000" w:rsidP="00000000" w:rsidRDefault="00000000" w:rsidRPr="00000000" w14:paraId="0000137A">
      <w:pPr>
        <w:pageBreakBefore w:val="0"/>
        <w:rPr/>
      </w:pPr>
      <w:r w:rsidDel="00000000" w:rsidR="00000000" w:rsidRPr="00000000">
        <w:rPr>
          <w:rtl w:val="0"/>
        </w:rPr>
        <w:t xml:space="preserve">        n "Thanks Tom.. I guess I owe you one again."</w:t>
      </w:r>
    </w:p>
    <w:p w:rsidR="00000000" w:rsidDel="00000000" w:rsidP="00000000" w:rsidRDefault="00000000" w:rsidRPr="00000000" w14:paraId="0000137B">
      <w:pPr>
        <w:pageBreakBefore w:val="0"/>
        <w:rPr/>
      </w:pPr>
      <w:r w:rsidDel="00000000" w:rsidR="00000000" w:rsidRPr="00000000">
        <w:rPr>
          <w:rtl w:val="0"/>
        </w:rPr>
        <w:t xml:space="preserve">        m "No need, you know how I roll."</w:t>
      </w:r>
    </w:p>
    <w:p w:rsidR="00000000" w:rsidDel="00000000" w:rsidP="00000000" w:rsidRDefault="00000000" w:rsidRPr="00000000" w14:paraId="0000137C">
      <w:pPr>
        <w:pageBreakBefore w:val="0"/>
        <w:rPr/>
      </w:pPr>
      <w:r w:rsidDel="00000000" w:rsidR="00000000" w:rsidRPr="00000000">
        <w:rPr>
          <w:rtl w:val="0"/>
        </w:rPr>
        <w:t xml:space="preserve">        m "Just want everyone's Valentine's Day to go the best it can, including yours my friend."</w:t>
      </w:r>
    </w:p>
    <w:p w:rsidR="00000000" w:rsidDel="00000000" w:rsidP="00000000" w:rsidRDefault="00000000" w:rsidRPr="00000000" w14:paraId="0000137D">
      <w:pPr>
        <w:pageBreakBefore w:val="0"/>
        <w:rPr/>
      </w:pPr>
      <w:r w:rsidDel="00000000" w:rsidR="00000000" w:rsidRPr="00000000">
        <w:rPr>
          <w:rtl w:val="0"/>
        </w:rPr>
        <w:t xml:space="preserve">        "Tom extends a hand to me and I gladly shake it."</w:t>
      </w:r>
    </w:p>
    <w:p w:rsidR="00000000" w:rsidDel="00000000" w:rsidP="00000000" w:rsidRDefault="00000000" w:rsidRPr="00000000" w14:paraId="0000137E">
      <w:pPr>
        <w:pageBreakBefore w:val="0"/>
        <w:rPr/>
      </w:pPr>
      <w:r w:rsidDel="00000000" w:rsidR="00000000" w:rsidRPr="00000000">
        <w:rPr>
          <w:rtl w:val="0"/>
        </w:rPr>
        <w:t xml:space="preserve">        m "Just try and avoid any more confrontations with anyone over your Monika and you'll have a smashing night, I can already tell."</w:t>
      </w:r>
    </w:p>
    <w:p w:rsidR="00000000" w:rsidDel="00000000" w:rsidP="00000000" w:rsidRDefault="00000000" w:rsidRPr="00000000" w14:paraId="0000137F">
      <w:pPr>
        <w:pageBreakBefore w:val="0"/>
        <w:rPr/>
      </w:pPr>
      <w:r w:rsidDel="00000000" w:rsidR="00000000" w:rsidRPr="00000000">
        <w:rPr>
          <w:rtl w:val="0"/>
        </w:rPr>
        <w:t xml:space="preserve">        mc "You think so? I just don't understand why..."</w:t>
      </w:r>
    </w:p>
    <w:p w:rsidR="00000000" w:rsidDel="00000000" w:rsidP="00000000" w:rsidRDefault="00000000" w:rsidRPr="00000000" w14:paraId="00001380">
      <w:pPr>
        <w:pageBreakBefore w:val="0"/>
        <w:rPr/>
      </w:pPr>
      <w:r w:rsidDel="00000000" w:rsidR="00000000" w:rsidRPr="00000000">
        <w:rPr>
          <w:rtl w:val="0"/>
        </w:rPr>
        <w:t xml:space="preserve">        m "Why would people do something like this? Cause jealousy and hatred run deep in people, I've seen it first hand."</w:t>
      </w:r>
    </w:p>
    <w:p w:rsidR="00000000" w:rsidDel="00000000" w:rsidP="00000000" w:rsidRDefault="00000000" w:rsidRPr="00000000" w14:paraId="00001381">
      <w:pPr>
        <w:pageBreakBefore w:val="0"/>
        <w:rPr/>
      </w:pPr>
      <w:r w:rsidDel="00000000" w:rsidR="00000000" w:rsidRPr="00000000">
        <w:rPr>
          <w:rtl w:val="0"/>
        </w:rPr>
        <w:t xml:space="preserve">        m "But the light of justice will always ring out true, that I can assure you."</w:t>
      </w:r>
    </w:p>
    <w:p w:rsidR="00000000" w:rsidDel="00000000" w:rsidP="00000000" w:rsidRDefault="00000000" w:rsidRPr="00000000" w14:paraId="00001382">
      <w:pPr>
        <w:pageBreakBefore w:val="0"/>
        <w:rPr/>
      </w:pPr>
      <w:r w:rsidDel="00000000" w:rsidR="00000000" w:rsidRPr="00000000">
        <w:rPr>
          <w:rtl w:val="0"/>
        </w:rPr>
        <w:t xml:space="preserve">        n "We gotta get going or we're gonna be late for class, nice meeting you..uh.."</w:t>
      </w:r>
    </w:p>
    <w:p w:rsidR="00000000" w:rsidDel="00000000" w:rsidP="00000000" w:rsidRDefault="00000000" w:rsidRPr="00000000" w14:paraId="00001383">
      <w:pPr>
        <w:pageBreakBefore w:val="0"/>
        <w:rPr/>
      </w:pPr>
      <w:r w:rsidDel="00000000" w:rsidR="00000000" w:rsidRPr="00000000">
        <w:rPr>
          <w:rtl w:val="0"/>
        </w:rPr>
        <w:t xml:space="preserve">        mc "[player], it's been nice meeting you Jerry, and Tom."</w:t>
      </w:r>
    </w:p>
    <w:p w:rsidR="00000000" w:rsidDel="00000000" w:rsidP="00000000" w:rsidRDefault="00000000" w:rsidRPr="00000000" w14:paraId="00001384">
      <w:pPr>
        <w:pageBreakBefore w:val="0"/>
        <w:rPr/>
      </w:pPr>
      <w:r w:rsidDel="00000000" w:rsidR="00000000" w:rsidRPr="00000000">
        <w:rPr>
          <w:rtl w:val="0"/>
        </w:rPr>
        <w:t xml:space="preserve">        m "Eh, sounds better the other way around."</w:t>
      </w:r>
    </w:p>
    <w:p w:rsidR="00000000" w:rsidDel="00000000" w:rsidP="00000000" w:rsidRDefault="00000000" w:rsidRPr="00000000" w14:paraId="00001385">
      <w:pPr>
        <w:pageBreakBefore w:val="0"/>
        <w:rPr/>
      </w:pPr>
      <w:r w:rsidDel="00000000" w:rsidR="00000000" w:rsidRPr="00000000">
        <w:rPr>
          <w:rtl w:val="0"/>
        </w:rPr>
        <w:t xml:space="preserve">        n "Oh would you shut up!"</w:t>
      </w:r>
    </w:p>
    <w:p w:rsidR="00000000" w:rsidDel="00000000" w:rsidP="00000000" w:rsidRDefault="00000000" w:rsidRPr="00000000" w14:paraId="00001386">
      <w:pPr>
        <w:pageBreakBefore w:val="0"/>
        <w:rPr/>
      </w:pPr>
      <w:r w:rsidDel="00000000" w:rsidR="00000000" w:rsidRPr="00000000">
        <w:rPr>
          <w:rtl w:val="0"/>
        </w:rPr>
        <w:t xml:space="preserve">        "The two boys wave me off and start off towards the school hallways."</w:t>
      </w:r>
    </w:p>
    <w:p w:rsidR="00000000" w:rsidDel="00000000" w:rsidP="00000000" w:rsidRDefault="00000000" w:rsidRPr="00000000" w14:paraId="00001387">
      <w:pPr>
        <w:pageBreakBefore w:val="0"/>
        <w:rPr/>
      </w:pPr>
      <w:r w:rsidDel="00000000" w:rsidR="00000000" w:rsidRPr="00000000">
        <w:rPr>
          <w:rtl w:val="0"/>
        </w:rPr>
        <w:t xml:space="preserve">        "What a pair of kids if I've ever seen some."</w:t>
      </w:r>
    </w:p>
    <w:p w:rsidR="00000000" w:rsidDel="00000000" w:rsidP="00000000" w:rsidRDefault="00000000" w:rsidRPr="00000000" w14:paraId="00001388">
      <w:pPr>
        <w:pageBreakBefore w:val="0"/>
        <w:rPr/>
      </w:pPr>
      <w:r w:rsidDel="00000000" w:rsidR="00000000" w:rsidRPr="00000000">
        <w:rPr>
          <w:rtl w:val="0"/>
        </w:rPr>
        <w:t xml:space="preserve">        $ m_name = "Monika"</w:t>
      </w:r>
    </w:p>
    <w:p w:rsidR="00000000" w:rsidDel="00000000" w:rsidP="00000000" w:rsidRDefault="00000000" w:rsidRPr="00000000" w14:paraId="00001389">
      <w:pPr>
        <w:pageBreakBefore w:val="0"/>
        <w:rPr/>
      </w:pPr>
      <w:r w:rsidDel="00000000" w:rsidR="00000000" w:rsidRPr="00000000">
        <w:rPr>
          <w:rtl w:val="0"/>
        </w:rPr>
        <w:t xml:space="preserve">        $ s_name = "Sayori"</w:t>
      </w:r>
    </w:p>
    <w:p w:rsidR="00000000" w:rsidDel="00000000" w:rsidP="00000000" w:rsidRDefault="00000000" w:rsidRPr="00000000" w14:paraId="0000138A">
      <w:pPr>
        <w:pageBreakBefore w:val="0"/>
        <w:rPr/>
      </w:pPr>
      <w:r w:rsidDel="00000000" w:rsidR="00000000" w:rsidRPr="00000000">
        <w:rPr>
          <w:rtl w:val="0"/>
        </w:rPr>
        <w:t xml:space="preserve">        $ n_name = "Natsuki"</w:t>
      </w:r>
    </w:p>
    <w:p w:rsidR="00000000" w:rsidDel="00000000" w:rsidP="00000000" w:rsidRDefault="00000000" w:rsidRPr="00000000" w14:paraId="0000138B">
      <w:pPr>
        <w:pageBreakBefore w:val="0"/>
        <w:rPr/>
      </w:pPr>
      <w:r w:rsidDel="00000000" w:rsidR="00000000" w:rsidRPr="00000000">
        <w:rPr>
          <w:rtl w:val="0"/>
        </w:rPr>
        <w:t xml:space="preserve">        $ y_name = "Yuri"</w:t>
      </w:r>
    </w:p>
    <w:p w:rsidR="00000000" w:rsidDel="00000000" w:rsidP="00000000" w:rsidRDefault="00000000" w:rsidRPr="00000000" w14:paraId="0000138C">
      <w:pPr>
        <w:pageBreakBefore w:val="0"/>
        <w:rPr/>
      </w:pPr>
      <w:r w:rsidDel="00000000" w:rsidR="00000000" w:rsidRPr="00000000">
        <w:rPr>
          <w:rtl w:val="0"/>
        </w:rPr>
        <w:t xml:space="preserve">        n "[player]!"</w:t>
      </w:r>
    </w:p>
    <w:p w:rsidR="00000000" w:rsidDel="00000000" w:rsidP="00000000" w:rsidRDefault="00000000" w:rsidRPr="00000000" w14:paraId="0000138D">
      <w:pPr>
        <w:pageBreakBefore w:val="0"/>
        <w:rPr/>
      </w:pPr>
      <w:r w:rsidDel="00000000" w:rsidR="00000000" w:rsidRPr="00000000">
        <w:rPr>
          <w:rtl w:val="0"/>
        </w:rPr>
        <w:t xml:space="preserve">        "And now another pair has taken their place."</w:t>
      </w:r>
    </w:p>
    <w:p w:rsidR="00000000" w:rsidDel="00000000" w:rsidP="00000000" w:rsidRDefault="00000000" w:rsidRPr="00000000" w14:paraId="0000138E">
      <w:pPr>
        <w:pageBreakBefore w:val="0"/>
        <w:rPr/>
      </w:pPr>
      <w:r w:rsidDel="00000000" w:rsidR="00000000" w:rsidRPr="00000000">
        <w:rPr>
          <w:rtl w:val="0"/>
        </w:rPr>
        <w:t xml:space="preserve">        "Natsuki and Yuri came running up to me, both panting and looking at me with worry."</w:t>
      </w:r>
    </w:p>
    <w:p w:rsidR="00000000" w:rsidDel="00000000" w:rsidP="00000000" w:rsidRDefault="00000000" w:rsidRPr="00000000" w14:paraId="0000138F">
      <w:pPr>
        <w:pageBreakBefore w:val="0"/>
        <w:rPr/>
      </w:pPr>
      <w:r w:rsidDel="00000000" w:rsidR="00000000" w:rsidRPr="00000000">
        <w:rPr>
          <w:rtl w:val="0"/>
        </w:rPr>
        <w:t xml:space="preserve">        y "[player] what happened! We couldn't get a good look from across the cafeteria but we heard that you were involved and..."</w:t>
      </w:r>
    </w:p>
    <w:p w:rsidR="00000000" w:rsidDel="00000000" w:rsidP="00000000" w:rsidRDefault="00000000" w:rsidRPr="00000000" w14:paraId="00001390">
      <w:pPr>
        <w:pageBreakBefore w:val="0"/>
        <w:rPr/>
      </w:pPr>
      <w:r w:rsidDel="00000000" w:rsidR="00000000" w:rsidRPr="00000000">
        <w:rPr>
          <w:rtl w:val="0"/>
        </w:rPr>
        <w:t xml:space="preserve">        n "I was ready to knock someone's lights out! I just couldn't make my way to you fast enough.."</w:t>
      </w:r>
    </w:p>
    <w:p w:rsidR="00000000" w:rsidDel="00000000" w:rsidP="00000000" w:rsidRDefault="00000000" w:rsidRPr="00000000" w14:paraId="00001391">
      <w:pPr>
        <w:pageBreakBefore w:val="0"/>
        <w:rPr/>
      </w:pPr>
      <w:r w:rsidDel="00000000" w:rsidR="00000000" w:rsidRPr="00000000">
        <w:rPr>
          <w:rtl w:val="0"/>
        </w:rPr>
        <w:t xml:space="preserve">        mc "It's okay guys, I'm fine. Just some pushovers were all."</w:t>
      </w:r>
    </w:p>
    <w:p w:rsidR="00000000" w:rsidDel="00000000" w:rsidP="00000000" w:rsidRDefault="00000000" w:rsidRPr="00000000" w14:paraId="00001392">
      <w:pPr>
        <w:pageBreakBefore w:val="0"/>
        <w:rPr/>
      </w:pPr>
      <w:r w:rsidDel="00000000" w:rsidR="00000000" w:rsidRPr="00000000">
        <w:rPr>
          <w:rtl w:val="0"/>
        </w:rPr>
        <w:t xml:space="preserve">        n "What did they look like, what did they want! I'll freaking beat their faces in!"</w:t>
      </w:r>
    </w:p>
    <w:p w:rsidR="00000000" w:rsidDel="00000000" w:rsidP="00000000" w:rsidRDefault="00000000" w:rsidRPr="00000000" w14:paraId="00001393">
      <w:pPr>
        <w:pageBreakBefore w:val="0"/>
        <w:rPr/>
      </w:pPr>
      <w:r w:rsidDel="00000000" w:rsidR="00000000" w:rsidRPr="00000000">
        <w:rPr>
          <w:rtl w:val="0"/>
        </w:rPr>
        <w:t xml:space="preserve">        mc "Natsuki, it's over now. Just some guys trying to talk trash about me and..."</w:t>
      </w:r>
    </w:p>
    <w:p w:rsidR="00000000" w:rsidDel="00000000" w:rsidP="00000000" w:rsidRDefault="00000000" w:rsidRPr="00000000" w14:paraId="00001394">
      <w:pPr>
        <w:pageBreakBefore w:val="0"/>
        <w:rPr/>
      </w:pPr>
      <w:r w:rsidDel="00000000" w:rsidR="00000000" w:rsidRPr="00000000">
        <w:rPr>
          <w:rtl w:val="0"/>
        </w:rPr>
        <w:t xml:space="preserve">        y "Monika, I'm presuming. I'm sorry [player], that must have been awful."</w:t>
      </w:r>
    </w:p>
    <w:p w:rsidR="00000000" w:rsidDel="00000000" w:rsidP="00000000" w:rsidRDefault="00000000" w:rsidRPr="00000000" w14:paraId="00001395">
      <w:pPr>
        <w:pageBreakBefore w:val="0"/>
        <w:rPr/>
      </w:pPr>
      <w:r w:rsidDel="00000000" w:rsidR="00000000" w:rsidRPr="00000000">
        <w:rPr>
          <w:rtl w:val="0"/>
        </w:rPr>
        <w:t xml:space="preserve">        mc "A little, but they're gone now. Nothing to worry about for the time being."</w:t>
      </w:r>
    </w:p>
    <w:p w:rsidR="00000000" w:rsidDel="00000000" w:rsidP="00000000" w:rsidRDefault="00000000" w:rsidRPr="00000000" w14:paraId="00001396">
      <w:pPr>
        <w:pageBreakBefore w:val="0"/>
        <w:rPr/>
      </w:pPr>
      <w:r w:rsidDel="00000000" w:rsidR="00000000" w:rsidRPr="00000000">
        <w:rPr>
          <w:rtl w:val="0"/>
        </w:rPr>
        <w:t xml:space="preserve">        n "What is it with people! First the girls at the supply closet, now this."</w:t>
      </w:r>
    </w:p>
    <w:p w:rsidR="00000000" w:rsidDel="00000000" w:rsidP="00000000" w:rsidRDefault="00000000" w:rsidRPr="00000000" w14:paraId="00001397">
      <w:pPr>
        <w:pageBreakBefore w:val="0"/>
        <w:rPr/>
      </w:pPr>
      <w:r w:rsidDel="00000000" w:rsidR="00000000" w:rsidRPr="00000000">
        <w:rPr>
          <w:rtl w:val="0"/>
        </w:rPr>
        <w:t xml:space="preserve">        n "Why do people want to talk about my friends like this! It makes me so... GAHH!"</w:t>
      </w:r>
    </w:p>
    <w:p w:rsidR="00000000" w:rsidDel="00000000" w:rsidP="00000000" w:rsidRDefault="00000000" w:rsidRPr="00000000" w14:paraId="00001398">
      <w:pPr>
        <w:pageBreakBefore w:val="0"/>
        <w:rPr/>
      </w:pPr>
      <w:r w:rsidDel="00000000" w:rsidR="00000000" w:rsidRPr="00000000">
        <w:rPr>
          <w:rtl w:val="0"/>
        </w:rPr>
        <w:t xml:space="preserve">        y "I understand your frustrations Natsuki, I feel the same, but acting rashly will only make the circumstances worse."</w:t>
      </w:r>
    </w:p>
    <w:p w:rsidR="00000000" w:rsidDel="00000000" w:rsidP="00000000" w:rsidRDefault="00000000" w:rsidRPr="00000000" w14:paraId="00001399">
      <w:pPr>
        <w:pageBreakBefore w:val="0"/>
        <w:rPr/>
      </w:pPr>
      <w:r w:rsidDel="00000000" w:rsidR="00000000" w:rsidRPr="00000000">
        <w:rPr>
          <w:rtl w:val="0"/>
        </w:rPr>
        <w:t xml:space="preserve">        y "We'll let the school punish those boys and [player] here will be fine."</w:t>
      </w:r>
    </w:p>
    <w:p w:rsidR="00000000" w:rsidDel="00000000" w:rsidP="00000000" w:rsidRDefault="00000000" w:rsidRPr="00000000" w14:paraId="0000139A">
      <w:pPr>
        <w:pageBreakBefore w:val="0"/>
        <w:rPr/>
      </w:pPr>
      <w:r w:rsidDel="00000000" w:rsidR="00000000" w:rsidRPr="00000000">
        <w:rPr>
          <w:rtl w:val="0"/>
        </w:rPr>
        <w:t xml:space="preserve">        mc "Yeah, thanks Yuri, and thank you for wanting to put up a fight for me Natsuki."</w:t>
      </w:r>
    </w:p>
    <w:p w:rsidR="00000000" w:rsidDel="00000000" w:rsidP="00000000" w:rsidRDefault="00000000" w:rsidRPr="00000000" w14:paraId="0000139B">
      <w:pPr>
        <w:pageBreakBefore w:val="0"/>
        <w:rPr/>
      </w:pPr>
      <w:r w:rsidDel="00000000" w:rsidR="00000000" w:rsidRPr="00000000">
        <w:rPr>
          <w:rtl w:val="0"/>
        </w:rPr>
        <w:t xml:space="preserve">        mc "You probably could've been a big help to Tom."</w:t>
      </w:r>
    </w:p>
    <w:p w:rsidR="00000000" w:rsidDel="00000000" w:rsidP="00000000" w:rsidRDefault="00000000" w:rsidRPr="00000000" w14:paraId="0000139C">
      <w:pPr>
        <w:pageBreakBefore w:val="0"/>
        <w:rPr/>
      </w:pPr>
      <w:r w:rsidDel="00000000" w:rsidR="00000000" w:rsidRPr="00000000">
        <w:rPr>
          <w:rtl w:val="0"/>
        </w:rPr>
        <w:t xml:space="preserve">        n "Who's Tom?"</w:t>
      </w:r>
    </w:p>
    <w:p w:rsidR="00000000" w:rsidDel="00000000" w:rsidP="00000000" w:rsidRDefault="00000000" w:rsidRPr="00000000" w14:paraId="0000139D">
      <w:pPr>
        <w:pageBreakBefore w:val="0"/>
        <w:rPr/>
      </w:pPr>
      <w:r w:rsidDel="00000000" w:rsidR="00000000" w:rsidRPr="00000000">
        <w:rPr>
          <w:rtl w:val="0"/>
        </w:rPr>
        <w:t xml:space="preserve">        mc "Oh, just a friend. Saved my hide from those guys even, was willing to fight with me."</w:t>
      </w:r>
    </w:p>
    <w:p w:rsidR="00000000" w:rsidDel="00000000" w:rsidP="00000000" w:rsidRDefault="00000000" w:rsidRPr="00000000" w14:paraId="0000139E">
      <w:pPr>
        <w:pageBreakBefore w:val="0"/>
        <w:rPr/>
      </w:pPr>
      <w:r w:rsidDel="00000000" w:rsidR="00000000" w:rsidRPr="00000000">
        <w:rPr>
          <w:rtl w:val="0"/>
        </w:rPr>
        <w:t xml:space="preserve">        y "Sounds like a great friend to have."</w:t>
      </w:r>
    </w:p>
    <w:p w:rsidR="00000000" w:rsidDel="00000000" w:rsidP="00000000" w:rsidRDefault="00000000" w:rsidRPr="00000000" w14:paraId="0000139F">
      <w:pPr>
        <w:pageBreakBefore w:val="0"/>
        <w:rPr/>
      </w:pPr>
      <w:r w:rsidDel="00000000" w:rsidR="00000000" w:rsidRPr="00000000">
        <w:rPr>
          <w:rtl w:val="0"/>
        </w:rPr>
        <w:t xml:space="preserve">        mc "Yeah, nice kid that one."</w:t>
      </w:r>
    </w:p>
    <w:p w:rsidR="00000000" w:rsidDel="00000000" w:rsidP="00000000" w:rsidRDefault="00000000" w:rsidRPr="00000000" w14:paraId="000013A0">
      <w:pPr>
        <w:pageBreakBefore w:val="0"/>
        <w:rPr/>
      </w:pPr>
      <w:r w:rsidDel="00000000" w:rsidR="00000000" w:rsidRPr="00000000">
        <w:rPr>
          <w:rtl w:val="0"/>
        </w:rPr>
        <w:t xml:space="preserve">        "Just as I could catch my breath the bell went off for the end of lunch."</w:t>
      </w:r>
    </w:p>
    <w:p w:rsidR="00000000" w:rsidDel="00000000" w:rsidP="00000000" w:rsidRDefault="00000000" w:rsidRPr="00000000" w14:paraId="000013A1">
      <w:pPr>
        <w:pageBreakBefore w:val="0"/>
        <w:rPr/>
      </w:pPr>
      <w:r w:rsidDel="00000000" w:rsidR="00000000" w:rsidRPr="00000000">
        <w:rPr>
          <w:rtl w:val="0"/>
        </w:rPr>
        <w:t xml:space="preserve">        n "Oh no, we gotta go Yuri!"</w:t>
      </w:r>
    </w:p>
    <w:p w:rsidR="00000000" w:rsidDel="00000000" w:rsidP="00000000" w:rsidRDefault="00000000" w:rsidRPr="00000000" w14:paraId="000013A2">
      <w:pPr>
        <w:pageBreakBefore w:val="0"/>
        <w:rPr/>
      </w:pPr>
      <w:r w:rsidDel="00000000" w:rsidR="00000000" w:rsidRPr="00000000">
        <w:rPr>
          <w:rtl w:val="0"/>
        </w:rPr>
        <w:t xml:space="preserve">        n "I don't wanna be late again!"</w:t>
      </w:r>
    </w:p>
    <w:p w:rsidR="00000000" w:rsidDel="00000000" w:rsidP="00000000" w:rsidRDefault="00000000" w:rsidRPr="00000000" w14:paraId="000013A3">
      <w:pPr>
        <w:pageBreakBefore w:val="0"/>
        <w:rPr/>
      </w:pPr>
      <w:r w:rsidDel="00000000" w:rsidR="00000000" w:rsidRPr="00000000">
        <w:rPr>
          <w:rtl w:val="0"/>
        </w:rPr>
        <w:t xml:space="preserve">        n "Bye [player], see you at club later!"</w:t>
      </w:r>
    </w:p>
    <w:p w:rsidR="00000000" w:rsidDel="00000000" w:rsidP="00000000" w:rsidRDefault="00000000" w:rsidRPr="00000000" w14:paraId="000013A4">
      <w:pPr>
        <w:pageBreakBefore w:val="0"/>
        <w:rPr/>
      </w:pPr>
      <w:r w:rsidDel="00000000" w:rsidR="00000000" w:rsidRPr="00000000">
        <w:rPr>
          <w:rtl w:val="0"/>
        </w:rPr>
        <w:t xml:space="preserve">        "Natsuki takes Yuri by the arm and starts racing towards the hallways of the school."</w:t>
      </w:r>
    </w:p>
    <w:p w:rsidR="00000000" w:rsidDel="00000000" w:rsidP="00000000" w:rsidRDefault="00000000" w:rsidRPr="00000000" w14:paraId="000013A5">
      <w:pPr>
        <w:pageBreakBefore w:val="0"/>
        <w:rPr/>
      </w:pPr>
      <w:r w:rsidDel="00000000" w:rsidR="00000000" w:rsidRPr="00000000">
        <w:rPr>
          <w:rtl w:val="0"/>
        </w:rPr>
        <w:t xml:space="preserve">        "I take her lead and make my own way to the next class of the day."</w:t>
      </w:r>
    </w:p>
    <w:p w:rsidR="00000000" w:rsidDel="00000000" w:rsidP="00000000" w:rsidRDefault="00000000" w:rsidRPr="00000000" w14:paraId="000013A6">
      <w:pPr>
        <w:pageBreakBefore w:val="0"/>
        <w:rPr/>
      </w:pPr>
      <w:r w:rsidDel="00000000" w:rsidR="00000000" w:rsidRPr="00000000">
        <w:rPr>
          <w:rtl w:val="0"/>
        </w:rPr>
        <w:t xml:space="preserve">#C10</w:t>
      </w:r>
    </w:p>
    <w:p w:rsidR="00000000" w:rsidDel="00000000" w:rsidP="00000000" w:rsidRDefault="00000000" w:rsidRPr="00000000" w14:paraId="000013A7">
      <w:pPr>
        <w:pageBreakBefore w:val="0"/>
        <w:rPr/>
      </w:pPr>
      <w:r w:rsidDel="00000000" w:rsidR="00000000" w:rsidRPr="00000000">
        <w:rPr>
          <w:rtl w:val="0"/>
        </w:rPr>
        <w:t xml:space="preserve">        scene bg club_day with dissolve_scene_full</w:t>
      </w:r>
    </w:p>
    <w:p w:rsidR="00000000" w:rsidDel="00000000" w:rsidP="00000000" w:rsidRDefault="00000000" w:rsidRPr="00000000" w14:paraId="000013A8">
      <w:pPr>
        <w:pageBreakBefore w:val="0"/>
        <w:rPr/>
      </w:pPr>
      <w:r w:rsidDel="00000000" w:rsidR="00000000" w:rsidRPr="00000000">
        <w:rPr>
          <w:rtl w:val="0"/>
        </w:rPr>
        <w:t xml:space="preserve">        "The day dragged on for a few hours more before club time rolled around."</w:t>
      </w:r>
    </w:p>
    <w:p w:rsidR="00000000" w:rsidDel="00000000" w:rsidP="00000000" w:rsidRDefault="00000000" w:rsidRPr="00000000" w14:paraId="000013A9">
      <w:pPr>
        <w:pageBreakBefore w:val="0"/>
        <w:rPr/>
      </w:pPr>
      <w:r w:rsidDel="00000000" w:rsidR="00000000" w:rsidRPr="00000000">
        <w:rPr>
          <w:rtl w:val="0"/>
        </w:rPr>
        <w:t xml:space="preserve">        "I took my time making it over to the club room, stretching a bit before stepping in."</w:t>
      </w:r>
    </w:p>
    <w:p w:rsidR="00000000" w:rsidDel="00000000" w:rsidP="00000000" w:rsidRDefault="00000000" w:rsidRPr="00000000" w14:paraId="000013AA">
      <w:pPr>
        <w:pageBreakBefore w:val="0"/>
        <w:rPr/>
      </w:pPr>
      <w:r w:rsidDel="00000000" w:rsidR="00000000" w:rsidRPr="00000000">
        <w:rPr>
          <w:rtl w:val="0"/>
        </w:rPr>
        <w:t xml:space="preserve">        mc "Hey guys, I'm here."</w:t>
      </w:r>
    </w:p>
    <w:p w:rsidR="00000000" w:rsidDel="00000000" w:rsidP="00000000" w:rsidRDefault="00000000" w:rsidRPr="00000000" w14:paraId="000013AB">
      <w:pPr>
        <w:pageBreakBefore w:val="0"/>
        <w:rPr/>
      </w:pPr>
      <w:r w:rsidDel="00000000" w:rsidR="00000000" w:rsidRPr="00000000">
        <w:rPr>
          <w:rtl w:val="0"/>
        </w:rPr>
        <w:t xml:space="preserve">        n "There you are [player]! You know, just because Monika isn't here today doesn't mean you can just show up whenever!"</w:t>
      </w:r>
    </w:p>
    <w:p w:rsidR="00000000" w:rsidDel="00000000" w:rsidP="00000000" w:rsidRDefault="00000000" w:rsidRPr="00000000" w14:paraId="000013AC">
      <w:pPr>
        <w:pageBreakBefore w:val="0"/>
        <w:rPr/>
      </w:pPr>
      <w:r w:rsidDel="00000000" w:rsidR="00000000" w:rsidRPr="00000000">
        <w:rPr>
          <w:rtl w:val="0"/>
        </w:rPr>
        <w:t xml:space="preserve">        mc "I'm not even that late though!"</w:t>
      </w:r>
    </w:p>
    <w:p w:rsidR="00000000" w:rsidDel="00000000" w:rsidP="00000000" w:rsidRDefault="00000000" w:rsidRPr="00000000" w14:paraId="000013AD">
      <w:pPr>
        <w:pageBreakBefore w:val="0"/>
        <w:rPr/>
      </w:pPr>
      <w:r w:rsidDel="00000000" w:rsidR="00000000" w:rsidRPr="00000000">
        <w:rPr>
          <w:rtl w:val="0"/>
        </w:rPr>
        <w:t xml:space="preserve">        n "Late is late, doesn't matter how bad it is the fact still stands."</w:t>
      </w:r>
    </w:p>
    <w:p w:rsidR="00000000" w:rsidDel="00000000" w:rsidP="00000000" w:rsidRDefault="00000000" w:rsidRPr="00000000" w14:paraId="000013AE">
      <w:pPr>
        <w:pageBreakBefore w:val="0"/>
        <w:rPr/>
      </w:pPr>
      <w:r w:rsidDel="00000000" w:rsidR="00000000" w:rsidRPr="00000000">
        <w:rPr>
          <w:rtl w:val="0"/>
        </w:rPr>
        <w:t xml:space="preserve">        "I sigh and look around the room."</w:t>
      </w:r>
    </w:p>
    <w:p w:rsidR="00000000" w:rsidDel="00000000" w:rsidP="00000000" w:rsidRDefault="00000000" w:rsidRPr="00000000" w14:paraId="000013AF">
      <w:pPr>
        <w:pageBreakBefore w:val="0"/>
        <w:rPr/>
      </w:pPr>
      <w:r w:rsidDel="00000000" w:rsidR="00000000" w:rsidRPr="00000000">
        <w:rPr>
          <w:rtl w:val="0"/>
        </w:rPr>
        <w:t xml:space="preserve">        "Yuri gives me a wave and a smile that just screams \"Sorry, you know how she is!\"."</w:t>
      </w:r>
    </w:p>
    <w:p w:rsidR="00000000" w:rsidDel="00000000" w:rsidP="00000000" w:rsidRDefault="00000000" w:rsidRPr="00000000" w14:paraId="000013B0">
      <w:pPr>
        <w:pageBreakBefore w:val="0"/>
        <w:rPr/>
      </w:pPr>
      <w:r w:rsidDel="00000000" w:rsidR="00000000" w:rsidRPr="00000000">
        <w:rPr>
          <w:rtl w:val="0"/>
        </w:rPr>
        <w:t xml:space="preserve">        "I wave back and look over to the head of the room."</w:t>
      </w:r>
    </w:p>
    <w:p w:rsidR="00000000" w:rsidDel="00000000" w:rsidP="00000000" w:rsidRDefault="00000000" w:rsidRPr="00000000" w14:paraId="000013B1">
      <w:pPr>
        <w:pageBreakBefore w:val="0"/>
        <w:rPr/>
      </w:pPr>
      <w:r w:rsidDel="00000000" w:rsidR="00000000" w:rsidRPr="00000000">
        <w:rPr>
          <w:rtl w:val="0"/>
        </w:rPr>
        <w:t xml:space="preserve">        "Sayori is knee deep in a daydream and clearly not paying attention to anything around her."</w:t>
      </w:r>
    </w:p>
    <w:p w:rsidR="00000000" w:rsidDel="00000000" w:rsidP="00000000" w:rsidRDefault="00000000" w:rsidRPr="00000000" w14:paraId="000013B2">
      <w:pPr>
        <w:pageBreakBefore w:val="0"/>
        <w:rPr/>
      </w:pPr>
      <w:r w:rsidDel="00000000" w:rsidR="00000000" w:rsidRPr="00000000">
        <w:rPr>
          <w:rtl w:val="0"/>
        </w:rPr>
        <w:t xml:space="preserve">        "I step over to her and make an effort to make my approach as obvious as possible."</w:t>
      </w:r>
    </w:p>
    <w:p w:rsidR="00000000" w:rsidDel="00000000" w:rsidP="00000000" w:rsidRDefault="00000000" w:rsidRPr="00000000" w14:paraId="000013B3">
      <w:pPr>
        <w:pageBreakBefore w:val="0"/>
        <w:rPr/>
      </w:pPr>
      <w:r w:rsidDel="00000000" w:rsidR="00000000" w:rsidRPr="00000000">
        <w:rPr>
          <w:rtl w:val="0"/>
        </w:rPr>
        <w:t xml:space="preserve">        mc "So, Vice President Sayori, what's on the agenda for today?"</w:t>
      </w:r>
    </w:p>
    <w:p w:rsidR="00000000" w:rsidDel="00000000" w:rsidP="00000000" w:rsidRDefault="00000000" w:rsidRPr="00000000" w14:paraId="000013B4">
      <w:pPr>
        <w:pageBreakBefore w:val="0"/>
        <w:rPr/>
      </w:pPr>
      <w:r w:rsidDel="00000000" w:rsidR="00000000" w:rsidRPr="00000000">
        <w:rPr>
          <w:rtl w:val="0"/>
        </w:rPr>
        <w:t xml:space="preserve">        s "Uwwah! [player]!"</w:t>
      </w:r>
    </w:p>
    <w:p w:rsidR="00000000" w:rsidDel="00000000" w:rsidP="00000000" w:rsidRDefault="00000000" w:rsidRPr="00000000" w14:paraId="000013B5">
      <w:pPr>
        <w:pageBreakBefore w:val="0"/>
        <w:rPr/>
      </w:pPr>
      <w:r w:rsidDel="00000000" w:rsidR="00000000" w:rsidRPr="00000000">
        <w:rPr>
          <w:rtl w:val="0"/>
        </w:rPr>
        <w:t xml:space="preserve">        s "Sorry! I was just... ehehe~"</w:t>
      </w:r>
    </w:p>
    <w:p w:rsidR="00000000" w:rsidDel="00000000" w:rsidP="00000000" w:rsidRDefault="00000000" w:rsidRPr="00000000" w14:paraId="000013B6">
      <w:pPr>
        <w:pageBreakBefore w:val="0"/>
        <w:rPr/>
      </w:pPr>
      <w:r w:rsidDel="00000000" w:rsidR="00000000" w:rsidRPr="00000000">
        <w:rPr>
          <w:rtl w:val="0"/>
        </w:rPr>
        <w:t xml:space="preserve">        mc "I know, so what's the plan for today?"</w:t>
      </w:r>
    </w:p>
    <w:p w:rsidR="00000000" w:rsidDel="00000000" w:rsidP="00000000" w:rsidRDefault="00000000" w:rsidRPr="00000000" w14:paraId="000013B7">
      <w:pPr>
        <w:pageBreakBefore w:val="0"/>
        <w:rPr/>
      </w:pPr>
      <w:r w:rsidDel="00000000" w:rsidR="00000000" w:rsidRPr="00000000">
        <w:rPr>
          <w:rtl w:val="0"/>
        </w:rPr>
        <w:t xml:space="preserve">        s "Well, Monika left me with a couple things she wanted done today."</w:t>
      </w:r>
    </w:p>
    <w:p w:rsidR="00000000" w:rsidDel="00000000" w:rsidP="00000000" w:rsidRDefault="00000000" w:rsidRPr="00000000" w14:paraId="000013B8">
      <w:pPr>
        <w:pageBreakBefore w:val="0"/>
        <w:rPr/>
      </w:pPr>
      <w:r w:rsidDel="00000000" w:rsidR="00000000" w:rsidRPr="00000000">
        <w:rPr>
          <w:rtl w:val="0"/>
        </w:rPr>
        <w:t xml:space="preserve">        s "We're mostly just wrapping up the Valentine's Day stuff for the papers, your poem and Yuri's short story."</w:t>
      </w:r>
    </w:p>
    <w:p w:rsidR="00000000" w:rsidDel="00000000" w:rsidP="00000000" w:rsidRDefault="00000000" w:rsidRPr="00000000" w14:paraId="000013B9">
      <w:pPr>
        <w:pageBreakBefore w:val="0"/>
        <w:rPr/>
      </w:pPr>
      <w:r w:rsidDel="00000000" w:rsidR="00000000" w:rsidRPr="00000000">
        <w:rPr>
          <w:rtl w:val="0"/>
        </w:rPr>
        <w:t xml:space="preserve">        s "Me and Natsuki are going to do some peer review on our stuff so it's extra cutesy!"</w:t>
      </w:r>
    </w:p>
    <w:p w:rsidR="00000000" w:rsidDel="00000000" w:rsidP="00000000" w:rsidRDefault="00000000" w:rsidRPr="00000000" w14:paraId="000013BA">
      <w:pPr>
        <w:pageBreakBefore w:val="0"/>
        <w:rPr/>
      </w:pPr>
      <w:r w:rsidDel="00000000" w:rsidR="00000000" w:rsidRPr="00000000">
        <w:rPr>
          <w:rtl w:val="0"/>
        </w:rPr>
        <w:t xml:space="preserve">        n "Hey! It's not going to be cutesy!"</w:t>
      </w:r>
    </w:p>
    <w:p w:rsidR="00000000" w:rsidDel="00000000" w:rsidP="00000000" w:rsidRDefault="00000000" w:rsidRPr="00000000" w14:paraId="000013BB">
      <w:pPr>
        <w:pageBreakBefore w:val="0"/>
        <w:rPr/>
      </w:pPr>
      <w:r w:rsidDel="00000000" w:rsidR="00000000" w:rsidRPr="00000000">
        <w:rPr>
          <w:rtl w:val="0"/>
        </w:rPr>
        <w:t xml:space="preserve">        "We both laugh a bit before I regain my composure."</w:t>
      </w:r>
    </w:p>
    <w:p w:rsidR="00000000" w:rsidDel="00000000" w:rsidP="00000000" w:rsidRDefault="00000000" w:rsidRPr="00000000" w14:paraId="000013BC">
      <w:pPr>
        <w:pageBreakBefore w:val="0"/>
        <w:rPr/>
      </w:pPr>
      <w:r w:rsidDel="00000000" w:rsidR="00000000" w:rsidRPr="00000000">
        <w:rPr>
          <w:rtl w:val="0"/>
        </w:rPr>
        <w:t xml:space="preserve">        mc "Seems you got your hands full today."</w:t>
      </w:r>
    </w:p>
    <w:p w:rsidR="00000000" w:rsidDel="00000000" w:rsidP="00000000" w:rsidRDefault="00000000" w:rsidRPr="00000000" w14:paraId="000013BD">
      <w:pPr>
        <w:pageBreakBefore w:val="0"/>
        <w:rPr/>
      </w:pPr>
      <w:r w:rsidDel="00000000" w:rsidR="00000000" w:rsidRPr="00000000">
        <w:rPr>
          <w:rtl w:val="0"/>
        </w:rPr>
        <w:t xml:space="preserve">        s "Nah, it'll be fun!"</w:t>
      </w:r>
    </w:p>
    <w:p w:rsidR="00000000" w:rsidDel="00000000" w:rsidP="00000000" w:rsidRDefault="00000000" w:rsidRPr="00000000" w14:paraId="000013BE">
      <w:pPr>
        <w:pageBreakBefore w:val="0"/>
        <w:rPr/>
      </w:pPr>
      <w:r w:rsidDel="00000000" w:rsidR="00000000" w:rsidRPr="00000000">
        <w:rPr>
          <w:rtl w:val="0"/>
        </w:rPr>
        <w:t xml:space="preserve">        s "But you have {i}your{/i} hands full [player]! You wouldn't want to miss the deadline!"</w:t>
      </w:r>
    </w:p>
    <w:p w:rsidR="00000000" w:rsidDel="00000000" w:rsidP="00000000" w:rsidRDefault="00000000" w:rsidRPr="00000000" w14:paraId="000013BF">
      <w:pPr>
        <w:pageBreakBefore w:val="0"/>
        <w:rPr/>
      </w:pPr>
      <w:r w:rsidDel="00000000" w:rsidR="00000000" w:rsidRPr="00000000">
        <w:rPr>
          <w:rtl w:val="0"/>
        </w:rPr>
        <w:t xml:space="preserve">        mc "I know I know, I'll get on it."</w:t>
      </w:r>
    </w:p>
    <w:p w:rsidR="00000000" w:rsidDel="00000000" w:rsidP="00000000" w:rsidRDefault="00000000" w:rsidRPr="00000000" w14:paraId="000013C0">
      <w:pPr>
        <w:pageBreakBefore w:val="0"/>
        <w:rPr/>
      </w:pPr>
      <w:r w:rsidDel="00000000" w:rsidR="00000000" w:rsidRPr="00000000">
        <w:rPr>
          <w:rtl w:val="0"/>
        </w:rPr>
        <w:t xml:space="preserve">        "I sit down at a desk and pull out my work for the day. A few drafts of the big poem Monika wanted me to try for the paper."</w:t>
      </w:r>
    </w:p>
    <w:p w:rsidR="00000000" w:rsidDel="00000000" w:rsidP="00000000" w:rsidRDefault="00000000" w:rsidRPr="00000000" w14:paraId="000013C1">
      <w:pPr>
        <w:pageBreakBefore w:val="0"/>
        <w:rPr/>
      </w:pPr>
      <w:r w:rsidDel="00000000" w:rsidR="00000000" w:rsidRPr="00000000">
        <w:rPr>
          <w:rtl w:val="0"/>
        </w:rPr>
        <w:t xml:space="preserve">        "We ended up agreeing on a sonnet styled poem to go with the big playwright curriculum we were doing in writing class."</w:t>
      </w:r>
    </w:p>
    <w:p w:rsidR="00000000" w:rsidDel="00000000" w:rsidP="00000000" w:rsidRDefault="00000000" w:rsidRPr="00000000" w14:paraId="000013C2">
      <w:pPr>
        <w:pageBreakBefore w:val="0"/>
        <w:rPr/>
      </w:pPr>
      <w:r w:rsidDel="00000000" w:rsidR="00000000" w:rsidRPr="00000000">
        <w:rPr>
          <w:rtl w:val="0"/>
        </w:rPr>
        <w:t xml:space="preserve">        "As nice as it sounded on paper, actually writing the thing in the right format following all the rules was a pain in the neck."</w:t>
      </w:r>
    </w:p>
    <w:p w:rsidR="00000000" w:rsidDel="00000000" w:rsidP="00000000" w:rsidRDefault="00000000" w:rsidRPr="00000000" w14:paraId="000013C3">
      <w:pPr>
        <w:pageBreakBefore w:val="0"/>
        <w:rPr/>
      </w:pPr>
      <w:r w:rsidDel="00000000" w:rsidR="00000000" w:rsidRPr="00000000">
        <w:rPr>
          <w:rtl w:val="0"/>
        </w:rPr>
        <w:t xml:space="preserve">        "I tried to widdle my way out of it, but Monika insisted that I give it my best shot."</w:t>
      </w:r>
    </w:p>
    <w:p w:rsidR="00000000" w:rsidDel="00000000" w:rsidP="00000000" w:rsidRDefault="00000000" w:rsidRPr="00000000" w14:paraId="000013C4">
      <w:pPr>
        <w:pageBreakBefore w:val="0"/>
        <w:rPr/>
      </w:pPr>
      <w:r w:rsidDel="00000000" w:rsidR="00000000" w:rsidRPr="00000000">
        <w:rPr>
          <w:rtl w:val="0"/>
        </w:rPr>
        <w:t xml:space="preserve">        "Looking through the many drafts I had though, it was slowly coming together."</w:t>
      </w:r>
    </w:p>
    <w:p w:rsidR="00000000" w:rsidDel="00000000" w:rsidP="00000000" w:rsidRDefault="00000000" w:rsidRPr="00000000" w14:paraId="000013C5">
      <w:pPr>
        <w:pageBreakBefore w:val="0"/>
        <w:rPr/>
      </w:pPr>
      <w:r w:rsidDel="00000000" w:rsidR="00000000" w:rsidRPr="00000000">
        <w:rPr>
          <w:rtl w:val="0"/>
        </w:rPr>
        <w:t xml:space="preserve">        "As much as I tried not to make it mirror Monika and I, the words just poured out onto the paper and connected in just the right ways to make a poem."</w:t>
      </w:r>
    </w:p>
    <w:p w:rsidR="00000000" w:rsidDel="00000000" w:rsidP="00000000" w:rsidRDefault="00000000" w:rsidRPr="00000000" w14:paraId="000013C6">
      <w:pPr>
        <w:pageBreakBefore w:val="0"/>
        <w:rPr/>
      </w:pPr>
      <w:r w:rsidDel="00000000" w:rsidR="00000000" w:rsidRPr="00000000">
        <w:rPr>
          <w:rtl w:val="0"/>
        </w:rPr>
        <w:t xml:space="preserve">        "The best inspiration for a love poem just happened to be what had been right in front of me at the time."</w:t>
      </w:r>
    </w:p>
    <w:p w:rsidR="00000000" w:rsidDel="00000000" w:rsidP="00000000" w:rsidRDefault="00000000" w:rsidRPr="00000000" w14:paraId="000013C7">
      <w:pPr>
        <w:pageBreakBefore w:val="0"/>
        <w:rPr/>
      </w:pPr>
      <w:r w:rsidDel="00000000" w:rsidR="00000000" w:rsidRPr="00000000">
        <w:rPr>
          <w:rtl w:val="0"/>
        </w:rPr>
        <w:t xml:space="preserve">        "After a bit of fumbling with the poem I decided to take a small break and stretch my arms."</w:t>
      </w:r>
    </w:p>
    <w:p w:rsidR="00000000" w:rsidDel="00000000" w:rsidP="00000000" w:rsidRDefault="00000000" w:rsidRPr="00000000" w14:paraId="000013C8">
      <w:pPr>
        <w:pageBreakBefore w:val="0"/>
        <w:rPr/>
      </w:pPr>
      <w:r w:rsidDel="00000000" w:rsidR="00000000" w:rsidRPr="00000000">
        <w:rPr>
          <w:rtl w:val="0"/>
        </w:rPr>
        <w:t xml:space="preserve">        "As I looked up I noticed Sayori sitting back at the head desk, staring off into the distance again."</w:t>
      </w:r>
    </w:p>
    <w:p w:rsidR="00000000" w:rsidDel="00000000" w:rsidP="00000000" w:rsidRDefault="00000000" w:rsidRPr="00000000" w14:paraId="000013C9">
      <w:pPr>
        <w:pageBreakBefore w:val="0"/>
        <w:rPr/>
      </w:pPr>
      <w:r w:rsidDel="00000000" w:rsidR="00000000" w:rsidRPr="00000000">
        <w:rPr>
          <w:rtl w:val="0"/>
        </w:rPr>
        <w:t xml:space="preserve">        "This time though she looked troubled by something, but I couldn't imagine what."</w:t>
      </w:r>
    </w:p>
    <w:p w:rsidR="00000000" w:rsidDel="00000000" w:rsidP="00000000" w:rsidRDefault="00000000" w:rsidRPr="00000000" w14:paraId="000013CA">
      <w:pPr>
        <w:pageBreakBefore w:val="0"/>
        <w:rPr/>
      </w:pPr>
      <w:r w:rsidDel="00000000" w:rsidR="00000000" w:rsidRPr="00000000">
        <w:rPr>
          <w:rtl w:val="0"/>
        </w:rPr>
        <w:t xml:space="preserve">        "Sayori was the most cheerful girl I knew, it would take a lot to sour her mood."</w:t>
      </w:r>
    </w:p>
    <w:p w:rsidR="00000000" w:rsidDel="00000000" w:rsidP="00000000" w:rsidRDefault="00000000" w:rsidRPr="00000000" w14:paraId="000013CB">
      <w:pPr>
        <w:pageBreakBefore w:val="0"/>
        <w:rPr/>
      </w:pPr>
      <w:r w:rsidDel="00000000" w:rsidR="00000000" w:rsidRPr="00000000">
        <w:rPr>
          <w:rtl w:val="0"/>
        </w:rPr>
        <w:t xml:space="preserve">        "I got up from my chair and made my way over to her, kneeling down and lowering my tone to a whisper."</w:t>
      </w:r>
    </w:p>
    <w:p w:rsidR="00000000" w:rsidDel="00000000" w:rsidP="00000000" w:rsidRDefault="00000000" w:rsidRPr="00000000" w14:paraId="000013CC">
      <w:pPr>
        <w:pageBreakBefore w:val="0"/>
        <w:rPr/>
      </w:pPr>
      <w:r w:rsidDel="00000000" w:rsidR="00000000" w:rsidRPr="00000000">
        <w:rPr>
          <w:rtl w:val="0"/>
        </w:rPr>
        <w:t xml:space="preserve">        mc "Hey, Sayori."</w:t>
      </w:r>
    </w:p>
    <w:p w:rsidR="00000000" w:rsidDel="00000000" w:rsidP="00000000" w:rsidRDefault="00000000" w:rsidRPr="00000000" w14:paraId="000013CD">
      <w:pPr>
        <w:pageBreakBefore w:val="0"/>
        <w:rPr/>
      </w:pPr>
      <w:r w:rsidDel="00000000" w:rsidR="00000000" w:rsidRPr="00000000">
        <w:rPr>
          <w:rtl w:val="0"/>
        </w:rPr>
        <w:t xml:space="preserve">        s "Uwwah! [player], not again!"</w:t>
      </w:r>
    </w:p>
    <w:p w:rsidR="00000000" w:rsidDel="00000000" w:rsidP="00000000" w:rsidRDefault="00000000" w:rsidRPr="00000000" w14:paraId="000013CE">
      <w:pPr>
        <w:pageBreakBefore w:val="0"/>
        <w:rPr/>
      </w:pPr>
      <w:r w:rsidDel="00000000" w:rsidR="00000000" w:rsidRPr="00000000">
        <w:rPr>
          <w:rtl w:val="0"/>
        </w:rPr>
        <w:t xml:space="preserve">        mc "Shh sorry, sorry! Didn't mean to spook you."</w:t>
      </w:r>
    </w:p>
    <w:p w:rsidR="00000000" w:rsidDel="00000000" w:rsidP="00000000" w:rsidRDefault="00000000" w:rsidRPr="00000000" w14:paraId="000013CF">
      <w:pPr>
        <w:pageBreakBefore w:val="0"/>
        <w:rPr/>
      </w:pPr>
      <w:r w:rsidDel="00000000" w:rsidR="00000000" w:rsidRPr="00000000">
        <w:rPr>
          <w:rtl w:val="0"/>
        </w:rPr>
        <w:t xml:space="preserve">        s "It's okay, I guess I was in my own little world for a little bit."</w:t>
      </w:r>
    </w:p>
    <w:p w:rsidR="00000000" w:rsidDel="00000000" w:rsidP="00000000" w:rsidRDefault="00000000" w:rsidRPr="00000000" w14:paraId="000013D0">
      <w:pPr>
        <w:pageBreakBefore w:val="0"/>
        <w:rPr/>
      </w:pPr>
      <w:r w:rsidDel="00000000" w:rsidR="00000000" w:rsidRPr="00000000">
        <w:rPr>
          <w:rtl w:val="0"/>
        </w:rPr>
        <w:t xml:space="preserve">        mc "I could tell, even from across the room."</w:t>
      </w:r>
    </w:p>
    <w:p w:rsidR="00000000" w:rsidDel="00000000" w:rsidP="00000000" w:rsidRDefault="00000000" w:rsidRPr="00000000" w14:paraId="000013D1">
      <w:pPr>
        <w:pageBreakBefore w:val="0"/>
        <w:rPr/>
      </w:pPr>
      <w:r w:rsidDel="00000000" w:rsidR="00000000" w:rsidRPr="00000000">
        <w:rPr>
          <w:rtl w:val="0"/>
        </w:rPr>
        <w:t xml:space="preserve">        mc "Is something wrong Sayori?"</w:t>
      </w:r>
    </w:p>
    <w:p w:rsidR="00000000" w:rsidDel="00000000" w:rsidP="00000000" w:rsidRDefault="00000000" w:rsidRPr="00000000" w14:paraId="000013D2">
      <w:pPr>
        <w:pageBreakBefore w:val="0"/>
        <w:rPr/>
      </w:pPr>
      <w:r w:rsidDel="00000000" w:rsidR="00000000" w:rsidRPr="00000000">
        <w:rPr>
          <w:rtl w:val="0"/>
        </w:rPr>
        <w:t xml:space="preserve">        s "Huh? W-what do you mean [player]?"</w:t>
      </w:r>
    </w:p>
    <w:p w:rsidR="00000000" w:rsidDel="00000000" w:rsidP="00000000" w:rsidRDefault="00000000" w:rsidRPr="00000000" w14:paraId="000013D3">
      <w:pPr>
        <w:pageBreakBefore w:val="0"/>
        <w:rPr/>
      </w:pPr>
      <w:r w:rsidDel="00000000" w:rsidR="00000000" w:rsidRPr="00000000">
        <w:rPr>
          <w:rtl w:val="0"/>
        </w:rPr>
        <w:t xml:space="preserve">        mc "I mean is something bothering you? You just had a look that made me wonder I guess..."</w:t>
      </w:r>
    </w:p>
    <w:p w:rsidR="00000000" w:rsidDel="00000000" w:rsidP="00000000" w:rsidRDefault="00000000" w:rsidRPr="00000000" w14:paraId="000013D4">
      <w:pPr>
        <w:pageBreakBefore w:val="0"/>
        <w:rPr/>
      </w:pPr>
      <w:r w:rsidDel="00000000" w:rsidR="00000000" w:rsidRPr="00000000">
        <w:rPr>
          <w:rtl w:val="0"/>
        </w:rPr>
        <w:t xml:space="preserve">        s "No, no, nothing is wrong, see!"</w:t>
      </w:r>
    </w:p>
    <w:p w:rsidR="00000000" w:rsidDel="00000000" w:rsidP="00000000" w:rsidRDefault="00000000" w:rsidRPr="00000000" w14:paraId="000013D5">
      <w:pPr>
        <w:pageBreakBefore w:val="0"/>
        <w:rPr/>
      </w:pPr>
      <w:r w:rsidDel="00000000" w:rsidR="00000000" w:rsidRPr="00000000">
        <w:rPr>
          <w:rtl w:val="0"/>
        </w:rPr>
        <w:t xml:space="preserve">        "Sayori beams a smile at me bright with what would seem like joy under any other circumstance."</w:t>
      </w:r>
    </w:p>
    <w:p w:rsidR="00000000" w:rsidDel="00000000" w:rsidP="00000000" w:rsidRDefault="00000000" w:rsidRPr="00000000" w14:paraId="000013D6">
      <w:pPr>
        <w:pageBreakBefore w:val="0"/>
        <w:rPr/>
      </w:pPr>
      <w:r w:rsidDel="00000000" w:rsidR="00000000" w:rsidRPr="00000000">
        <w:rPr>
          <w:rtl w:val="0"/>
        </w:rPr>
        <w:t xml:space="preserve">        mc "Sayori please, you can tell me if something is wrong. I'm your friend, right?"</w:t>
      </w:r>
    </w:p>
    <w:p w:rsidR="00000000" w:rsidDel="00000000" w:rsidP="00000000" w:rsidRDefault="00000000" w:rsidRPr="00000000" w14:paraId="000013D7">
      <w:pPr>
        <w:pageBreakBefore w:val="0"/>
        <w:rPr/>
      </w:pPr>
      <w:r w:rsidDel="00000000" w:rsidR="00000000" w:rsidRPr="00000000">
        <w:rPr>
          <w:rtl w:val="0"/>
        </w:rPr>
        <w:t xml:space="preserve">        s "Well...yeah I know that..."</w:t>
      </w:r>
    </w:p>
    <w:p w:rsidR="00000000" w:rsidDel="00000000" w:rsidP="00000000" w:rsidRDefault="00000000" w:rsidRPr="00000000" w14:paraId="000013D8">
      <w:pPr>
        <w:pageBreakBefore w:val="0"/>
        <w:rPr/>
      </w:pPr>
      <w:r w:rsidDel="00000000" w:rsidR="00000000" w:rsidRPr="00000000">
        <w:rPr>
          <w:rtl w:val="0"/>
        </w:rPr>
        <w:t xml:space="preserve">        s "But nothing is wrong [player], I promise."</w:t>
      </w:r>
    </w:p>
    <w:p w:rsidR="00000000" w:rsidDel="00000000" w:rsidP="00000000" w:rsidRDefault="00000000" w:rsidRPr="00000000" w14:paraId="000013D9">
      <w:pPr>
        <w:pageBreakBefore w:val="0"/>
        <w:rPr/>
      </w:pPr>
      <w:r w:rsidDel="00000000" w:rsidR="00000000" w:rsidRPr="00000000">
        <w:rPr>
          <w:rtl w:val="0"/>
        </w:rPr>
        <w:t xml:space="preserve">        mc "Alright, but don't hesitate to tell me if something is bothering you remember."</w:t>
      </w:r>
    </w:p>
    <w:p w:rsidR="00000000" w:rsidDel="00000000" w:rsidP="00000000" w:rsidRDefault="00000000" w:rsidRPr="00000000" w14:paraId="000013DA">
      <w:pPr>
        <w:pageBreakBefore w:val="0"/>
        <w:rPr/>
      </w:pPr>
      <w:r w:rsidDel="00000000" w:rsidR="00000000" w:rsidRPr="00000000">
        <w:rPr>
          <w:rtl w:val="0"/>
        </w:rPr>
        <w:t xml:space="preserve">        s "If anything I should be asking you if your okay, I kinda heard about what happened from some classmates."</w:t>
      </w:r>
    </w:p>
    <w:p w:rsidR="00000000" w:rsidDel="00000000" w:rsidP="00000000" w:rsidRDefault="00000000" w:rsidRPr="00000000" w14:paraId="000013DB">
      <w:pPr>
        <w:pageBreakBefore w:val="0"/>
        <w:rPr/>
      </w:pPr>
      <w:r w:rsidDel="00000000" w:rsidR="00000000" w:rsidRPr="00000000">
        <w:rPr>
          <w:rtl w:val="0"/>
        </w:rPr>
        <w:t xml:space="preserve">        s "What happened?"</w:t>
      </w:r>
    </w:p>
    <w:p w:rsidR="00000000" w:rsidDel="00000000" w:rsidP="00000000" w:rsidRDefault="00000000" w:rsidRPr="00000000" w14:paraId="000013DC">
      <w:pPr>
        <w:pageBreakBefore w:val="0"/>
        <w:rPr/>
      </w:pPr>
      <w:r w:rsidDel="00000000" w:rsidR="00000000" w:rsidRPr="00000000">
        <w:rPr>
          <w:rtl w:val="0"/>
        </w:rPr>
        <w:t xml:space="preserve">        mc "Nothing serious, just some guys tryna act tough. I'm fine."</w:t>
      </w:r>
    </w:p>
    <w:p w:rsidR="00000000" w:rsidDel="00000000" w:rsidP="00000000" w:rsidRDefault="00000000" w:rsidRPr="00000000" w14:paraId="000013DD">
      <w:pPr>
        <w:pageBreakBefore w:val="0"/>
        <w:rPr/>
      </w:pPr>
      <w:r w:rsidDel="00000000" w:rsidR="00000000" w:rsidRPr="00000000">
        <w:rPr>
          <w:rtl w:val="0"/>
        </w:rPr>
        <w:t xml:space="preserve">        s "Are you sure [player]?"</w:t>
      </w:r>
    </w:p>
    <w:p w:rsidR="00000000" w:rsidDel="00000000" w:rsidP="00000000" w:rsidRDefault="00000000" w:rsidRPr="00000000" w14:paraId="000013DE">
      <w:pPr>
        <w:pageBreakBefore w:val="0"/>
        <w:rPr/>
      </w:pPr>
      <w:r w:rsidDel="00000000" w:rsidR="00000000" w:rsidRPr="00000000">
        <w:rPr>
          <w:rtl w:val="0"/>
        </w:rPr>
        <w:t xml:space="preserve">        mc "Yeah, just peachy."</w:t>
      </w:r>
    </w:p>
    <w:p w:rsidR="00000000" w:rsidDel="00000000" w:rsidP="00000000" w:rsidRDefault="00000000" w:rsidRPr="00000000" w14:paraId="000013DF">
      <w:pPr>
        <w:pageBreakBefore w:val="0"/>
        <w:rPr/>
      </w:pPr>
      <w:r w:rsidDel="00000000" w:rsidR="00000000" w:rsidRPr="00000000">
        <w:rPr>
          <w:rtl w:val="0"/>
        </w:rPr>
        <w:t xml:space="preserve">        s "Alright, if you say so."</w:t>
      </w:r>
    </w:p>
    <w:p w:rsidR="00000000" w:rsidDel="00000000" w:rsidP="00000000" w:rsidRDefault="00000000" w:rsidRPr="00000000" w14:paraId="000013E0">
      <w:pPr>
        <w:pageBreakBefore w:val="0"/>
        <w:rPr/>
      </w:pPr>
      <w:r w:rsidDel="00000000" w:rsidR="00000000" w:rsidRPr="00000000">
        <w:rPr>
          <w:rtl w:val="0"/>
        </w:rPr>
        <w:t xml:space="preserve">        s "Now get back to work [player]!"</w:t>
      </w:r>
    </w:p>
    <w:p w:rsidR="00000000" w:rsidDel="00000000" w:rsidP="00000000" w:rsidRDefault="00000000" w:rsidRPr="00000000" w14:paraId="000013E1">
      <w:pPr>
        <w:pageBreakBefore w:val="0"/>
        <w:rPr/>
      </w:pPr>
      <w:r w:rsidDel="00000000" w:rsidR="00000000" w:rsidRPr="00000000">
        <w:rPr>
          <w:rtl w:val="0"/>
        </w:rPr>
        <w:t xml:space="preserve">        mc "Yeees ma'am."</w:t>
      </w:r>
    </w:p>
    <w:p w:rsidR="00000000" w:rsidDel="00000000" w:rsidP="00000000" w:rsidRDefault="00000000" w:rsidRPr="00000000" w14:paraId="000013E2">
      <w:pPr>
        <w:pageBreakBefore w:val="0"/>
        <w:rPr/>
      </w:pPr>
      <w:r w:rsidDel="00000000" w:rsidR="00000000" w:rsidRPr="00000000">
        <w:rPr>
          <w:rtl w:val="0"/>
        </w:rPr>
        <w:t xml:space="preserve">        scene bg club_day with wipeleft_scene</w:t>
      </w:r>
    </w:p>
    <w:p w:rsidR="00000000" w:rsidDel="00000000" w:rsidP="00000000" w:rsidRDefault="00000000" w:rsidRPr="00000000" w14:paraId="000013E3">
      <w:pPr>
        <w:pageBreakBefore w:val="0"/>
        <w:rPr/>
      </w:pPr>
      <w:r w:rsidDel="00000000" w:rsidR="00000000" w:rsidRPr="00000000">
        <w:rPr>
          <w:rtl w:val="0"/>
        </w:rPr>
        <w:t xml:space="preserve">        "With a bit more work done the poem was coming along nicely."</w:t>
      </w:r>
    </w:p>
    <w:p w:rsidR="00000000" w:rsidDel="00000000" w:rsidP="00000000" w:rsidRDefault="00000000" w:rsidRPr="00000000" w14:paraId="000013E4">
      <w:pPr>
        <w:pageBreakBefore w:val="0"/>
        <w:rPr/>
      </w:pPr>
      <w:r w:rsidDel="00000000" w:rsidR="00000000" w:rsidRPr="00000000">
        <w:rPr>
          <w:rtl w:val="0"/>
        </w:rPr>
        <w:t xml:space="preserve">        "Maybe I'd even have it done by tomorrow's meeting, that would be nice."</w:t>
      </w:r>
    </w:p>
    <w:p w:rsidR="00000000" w:rsidDel="00000000" w:rsidP="00000000" w:rsidRDefault="00000000" w:rsidRPr="00000000" w14:paraId="000013E5">
      <w:pPr>
        <w:pageBreakBefore w:val="0"/>
        <w:rPr/>
      </w:pPr>
      <w:r w:rsidDel="00000000" w:rsidR="00000000" w:rsidRPr="00000000">
        <w:rPr>
          <w:rtl w:val="0"/>
        </w:rPr>
        <w:t xml:space="preserve">        "I take a look at my phone for the time and see it's almost time to pack up and leave."</w:t>
      </w:r>
    </w:p>
    <w:p w:rsidR="00000000" w:rsidDel="00000000" w:rsidP="00000000" w:rsidRDefault="00000000" w:rsidRPr="00000000" w14:paraId="000013E6">
      <w:pPr>
        <w:pageBreakBefore w:val="0"/>
        <w:rPr/>
      </w:pPr>
      <w:r w:rsidDel="00000000" w:rsidR="00000000" w:rsidRPr="00000000">
        <w:rPr>
          <w:rtl w:val="0"/>
        </w:rPr>
        <w:t xml:space="preserve">        "I also notice a new message sitting on my lock screen from Monika."</w:t>
      </w:r>
    </w:p>
    <w:p w:rsidR="00000000" w:rsidDel="00000000" w:rsidP="00000000" w:rsidRDefault="00000000" w:rsidRPr="00000000" w14:paraId="000013E7">
      <w:pPr>
        <w:pageBreakBefore w:val="0"/>
        <w:rPr/>
      </w:pPr>
      <w:r w:rsidDel="00000000" w:rsidR="00000000" w:rsidRPr="00000000">
        <w:rPr>
          <w:rtl w:val="0"/>
        </w:rPr>
        <w:t xml:space="preserve">        m "{i}Meet me by the bus stop after school. I need to see you.{/i}"</w:t>
      </w:r>
    </w:p>
    <w:p w:rsidR="00000000" w:rsidDel="00000000" w:rsidP="00000000" w:rsidRDefault="00000000" w:rsidRPr="00000000" w14:paraId="000013E8">
      <w:pPr>
        <w:pageBreakBefore w:val="0"/>
        <w:rPr/>
      </w:pPr>
      <w:r w:rsidDel="00000000" w:rsidR="00000000" w:rsidRPr="00000000">
        <w:rPr>
          <w:rtl w:val="0"/>
        </w:rPr>
        <w:t xml:space="preserve">        "Didn't leave much room to argue, but that's Monika for you."</w:t>
      </w:r>
    </w:p>
    <w:p w:rsidR="00000000" w:rsidDel="00000000" w:rsidP="00000000" w:rsidRDefault="00000000" w:rsidRPr="00000000" w14:paraId="000013E9">
      <w:pPr>
        <w:pageBreakBefore w:val="0"/>
        <w:rPr/>
      </w:pPr>
      <w:r w:rsidDel="00000000" w:rsidR="00000000" w:rsidRPr="00000000">
        <w:rPr>
          <w:rtl w:val="0"/>
        </w:rPr>
        <w:t xml:space="preserve">        s "Everyone!"</w:t>
      </w:r>
    </w:p>
    <w:p w:rsidR="00000000" w:rsidDel="00000000" w:rsidP="00000000" w:rsidRDefault="00000000" w:rsidRPr="00000000" w14:paraId="000013EA">
      <w:pPr>
        <w:pageBreakBefore w:val="0"/>
        <w:rPr/>
      </w:pPr>
      <w:r w:rsidDel="00000000" w:rsidR="00000000" w:rsidRPr="00000000">
        <w:rPr>
          <w:rtl w:val="0"/>
        </w:rPr>
        <w:t xml:space="preserve">        "Sayori's voice breaks my train of thought and I look up."</w:t>
      </w:r>
    </w:p>
    <w:p w:rsidR="00000000" w:rsidDel="00000000" w:rsidP="00000000" w:rsidRDefault="00000000" w:rsidRPr="00000000" w14:paraId="000013EB">
      <w:pPr>
        <w:pageBreakBefore w:val="0"/>
        <w:rPr/>
      </w:pPr>
      <w:r w:rsidDel="00000000" w:rsidR="00000000" w:rsidRPr="00000000">
        <w:rPr>
          <w:rtl w:val="0"/>
        </w:rPr>
        <w:t xml:space="preserve">        s "It's time to pack up for today! Good job on the progress today everyone!"</w:t>
      </w:r>
    </w:p>
    <w:p w:rsidR="00000000" w:rsidDel="00000000" w:rsidP="00000000" w:rsidRDefault="00000000" w:rsidRPr="00000000" w14:paraId="000013EC">
      <w:pPr>
        <w:pageBreakBefore w:val="0"/>
        <w:rPr/>
      </w:pPr>
      <w:r w:rsidDel="00000000" w:rsidR="00000000" w:rsidRPr="00000000">
        <w:rPr>
          <w:rtl w:val="0"/>
        </w:rPr>
        <w:t xml:space="preserve">        y "Thank you Sayori, with another day or so this should be all set for the paper."</w:t>
      </w:r>
    </w:p>
    <w:p w:rsidR="00000000" w:rsidDel="00000000" w:rsidP="00000000" w:rsidRDefault="00000000" w:rsidRPr="00000000" w14:paraId="000013ED">
      <w:pPr>
        <w:pageBreakBefore w:val="0"/>
        <w:rPr/>
      </w:pPr>
      <w:r w:rsidDel="00000000" w:rsidR="00000000" w:rsidRPr="00000000">
        <w:rPr>
          <w:rtl w:val="0"/>
        </w:rPr>
        <w:t xml:space="preserve">        n "Yeah, my poem is just about done too! This edition of the paper is gonna be great!"</w:t>
      </w:r>
    </w:p>
    <w:p w:rsidR="00000000" w:rsidDel="00000000" w:rsidP="00000000" w:rsidRDefault="00000000" w:rsidRPr="00000000" w14:paraId="000013EE">
      <w:pPr>
        <w:pageBreakBefore w:val="0"/>
        <w:rPr/>
      </w:pPr>
      <w:r w:rsidDel="00000000" w:rsidR="00000000" w:rsidRPr="00000000">
        <w:rPr>
          <w:rtl w:val="0"/>
        </w:rPr>
        <w:t xml:space="preserve">        mc "Maybe even our best yet."</w:t>
      </w:r>
    </w:p>
    <w:p w:rsidR="00000000" w:rsidDel="00000000" w:rsidP="00000000" w:rsidRDefault="00000000" w:rsidRPr="00000000" w14:paraId="000013EF">
      <w:pPr>
        <w:pageBreakBefore w:val="0"/>
        <w:rPr/>
      </w:pPr>
      <w:r w:rsidDel="00000000" w:rsidR="00000000" w:rsidRPr="00000000">
        <w:rPr>
          <w:rtl w:val="0"/>
        </w:rPr>
        <w:t xml:space="preserve">        n "Yeah, but I know we can do even better."</w:t>
      </w:r>
    </w:p>
    <w:p w:rsidR="00000000" w:rsidDel="00000000" w:rsidP="00000000" w:rsidRDefault="00000000" w:rsidRPr="00000000" w14:paraId="000013F0">
      <w:pPr>
        <w:pageBreakBefore w:val="0"/>
        <w:rPr/>
      </w:pPr>
      <w:r w:rsidDel="00000000" w:rsidR="00000000" w:rsidRPr="00000000">
        <w:rPr>
          <w:rtl w:val="0"/>
        </w:rPr>
        <w:t xml:space="preserve">        "We all start to grab our things and clean up the room for the day."</w:t>
      </w:r>
    </w:p>
    <w:p w:rsidR="00000000" w:rsidDel="00000000" w:rsidP="00000000" w:rsidRDefault="00000000" w:rsidRPr="00000000" w14:paraId="000013F1">
      <w:pPr>
        <w:pageBreakBefore w:val="0"/>
        <w:rPr/>
      </w:pPr>
      <w:r w:rsidDel="00000000" w:rsidR="00000000" w:rsidRPr="00000000">
        <w:rPr>
          <w:rtl w:val="0"/>
        </w:rPr>
        <w:t xml:space="preserve">        "As I tuck my folder into my bag I notice Sayori shuffle her way over to me."</w:t>
      </w:r>
    </w:p>
    <w:p w:rsidR="00000000" w:rsidDel="00000000" w:rsidP="00000000" w:rsidRDefault="00000000" w:rsidRPr="00000000" w14:paraId="000013F2">
      <w:pPr>
        <w:pageBreakBefore w:val="0"/>
        <w:rPr/>
      </w:pPr>
      <w:r w:rsidDel="00000000" w:rsidR="00000000" w:rsidRPr="00000000">
        <w:rPr>
          <w:rtl w:val="0"/>
        </w:rPr>
        <w:t xml:space="preserve">        s "Hey... [player]..."</w:t>
      </w:r>
    </w:p>
    <w:p w:rsidR="00000000" w:rsidDel="00000000" w:rsidP="00000000" w:rsidRDefault="00000000" w:rsidRPr="00000000" w14:paraId="000013F3">
      <w:pPr>
        <w:pageBreakBefore w:val="0"/>
        <w:rPr/>
      </w:pPr>
      <w:r w:rsidDel="00000000" w:rsidR="00000000" w:rsidRPr="00000000">
        <w:rPr>
          <w:rtl w:val="0"/>
        </w:rPr>
        <w:t xml:space="preserve">        mc "Oh hey, what's up Sayori?"</w:t>
      </w:r>
    </w:p>
    <w:p w:rsidR="00000000" w:rsidDel="00000000" w:rsidP="00000000" w:rsidRDefault="00000000" w:rsidRPr="00000000" w14:paraId="000013F4">
      <w:pPr>
        <w:pageBreakBefore w:val="0"/>
        <w:rPr/>
      </w:pPr>
      <w:r w:rsidDel="00000000" w:rsidR="00000000" w:rsidRPr="00000000">
        <w:rPr>
          <w:rtl w:val="0"/>
        </w:rPr>
        <w:t xml:space="preserve">        s "Um.. well I was wondering if..."</w:t>
      </w:r>
    </w:p>
    <w:p w:rsidR="00000000" w:rsidDel="00000000" w:rsidP="00000000" w:rsidRDefault="00000000" w:rsidRPr="00000000" w14:paraId="000013F5">
      <w:pPr>
        <w:pageBreakBefore w:val="0"/>
        <w:rPr/>
      </w:pPr>
      <w:r w:rsidDel="00000000" w:rsidR="00000000" w:rsidRPr="00000000">
        <w:rPr>
          <w:rtl w:val="0"/>
        </w:rPr>
        <w:t xml:space="preserve">        s "Maybe since Monika isn't here today we could.. you know.. walk home together."</w:t>
      </w:r>
    </w:p>
    <w:p w:rsidR="00000000" w:rsidDel="00000000" w:rsidP="00000000" w:rsidRDefault="00000000" w:rsidRPr="00000000" w14:paraId="000013F6">
      <w:pPr>
        <w:pageBreakBefore w:val="0"/>
        <w:rPr/>
      </w:pPr>
      <w:r w:rsidDel="00000000" w:rsidR="00000000" w:rsidRPr="00000000">
        <w:rPr>
          <w:rtl w:val="0"/>
        </w:rPr>
        <w:t xml:space="preserve">        mc "Oh, well uh.."</w:t>
      </w:r>
    </w:p>
    <w:p w:rsidR="00000000" w:rsidDel="00000000" w:rsidP="00000000" w:rsidRDefault="00000000" w:rsidRPr="00000000" w14:paraId="000013F7">
      <w:pPr>
        <w:pageBreakBefore w:val="0"/>
        <w:rPr/>
      </w:pPr>
      <w:r w:rsidDel="00000000" w:rsidR="00000000" w:rsidRPr="00000000">
        <w:rPr>
          <w:rtl w:val="0"/>
        </w:rPr>
        <w:t xml:space="preserve">        "Sayori's asking me to walk home with her again while Monika's not here."</w:t>
      </w:r>
    </w:p>
    <w:p w:rsidR="00000000" w:rsidDel="00000000" w:rsidP="00000000" w:rsidRDefault="00000000" w:rsidRPr="00000000" w14:paraId="000013F8">
      <w:pPr>
        <w:pageBreakBefore w:val="0"/>
        <w:rPr/>
      </w:pPr>
      <w:r w:rsidDel="00000000" w:rsidR="00000000" w:rsidRPr="00000000">
        <w:rPr>
          <w:rtl w:val="0"/>
        </w:rPr>
        <w:t xml:space="preserve">        "I thought I said she could come with us on a walk home, but why insist on asking while she's not around?"</w:t>
      </w:r>
    </w:p>
    <w:p w:rsidR="00000000" w:rsidDel="00000000" w:rsidP="00000000" w:rsidRDefault="00000000" w:rsidRPr="00000000" w14:paraId="000013F9">
      <w:pPr>
        <w:pageBreakBefore w:val="0"/>
        <w:rPr/>
      </w:pPr>
      <w:r w:rsidDel="00000000" w:rsidR="00000000" w:rsidRPr="00000000">
        <w:rPr>
          <w:rtl w:val="0"/>
        </w:rPr>
        <w:t xml:space="preserve">        "And I still have to see Monika on the way home too, so it's not like we'd be alone on the walk anyway."</w:t>
      </w:r>
    </w:p>
    <w:p w:rsidR="00000000" w:rsidDel="00000000" w:rsidP="00000000" w:rsidRDefault="00000000" w:rsidRPr="00000000" w14:paraId="000013FA">
      <w:pPr>
        <w:pageBreakBefore w:val="0"/>
        <w:rPr/>
      </w:pPr>
      <w:r w:rsidDel="00000000" w:rsidR="00000000" w:rsidRPr="00000000">
        <w:rPr>
          <w:rtl w:val="0"/>
        </w:rPr>
        <w:t xml:space="preserve">        menu:</w:t>
      </w:r>
    </w:p>
    <w:p w:rsidR="00000000" w:rsidDel="00000000" w:rsidP="00000000" w:rsidRDefault="00000000" w:rsidRPr="00000000" w14:paraId="000013FB">
      <w:pPr>
        <w:pageBreakBefore w:val="0"/>
        <w:rPr/>
      </w:pPr>
      <w:r w:rsidDel="00000000" w:rsidR="00000000" w:rsidRPr="00000000">
        <w:rPr>
          <w:rtl w:val="0"/>
        </w:rPr>
        <w:t xml:space="preserve">            "What do I tell her?"</w:t>
      </w:r>
    </w:p>
    <w:p w:rsidR="00000000" w:rsidDel="00000000" w:rsidP="00000000" w:rsidRDefault="00000000" w:rsidRPr="00000000" w14:paraId="000013FC">
      <w:pPr>
        <w:pageBreakBefore w:val="0"/>
        <w:rPr/>
      </w:pPr>
      <w:r w:rsidDel="00000000" w:rsidR="00000000" w:rsidRPr="00000000">
        <w:rPr>
          <w:rtl w:val="0"/>
        </w:rPr>
        <w:t xml:space="preserve">            "Sure":</w:t>
      </w:r>
    </w:p>
    <w:p w:rsidR="00000000" w:rsidDel="00000000" w:rsidP="00000000" w:rsidRDefault="00000000" w:rsidRPr="00000000" w14:paraId="000013FD">
      <w:pPr>
        <w:pageBreakBefore w:val="0"/>
        <w:rPr/>
      </w:pPr>
      <w:r w:rsidDel="00000000" w:rsidR="00000000" w:rsidRPr="00000000">
        <w:rPr>
          <w:rtl w:val="0"/>
        </w:rPr>
        <w:t xml:space="preserve">                mc "Sure, if you wanna tag along you can."</w:t>
      </w:r>
    </w:p>
    <w:p w:rsidR="00000000" w:rsidDel="00000000" w:rsidP="00000000" w:rsidRDefault="00000000" w:rsidRPr="00000000" w14:paraId="000013FE">
      <w:pPr>
        <w:pageBreakBefore w:val="0"/>
        <w:rPr/>
      </w:pPr>
      <w:r w:rsidDel="00000000" w:rsidR="00000000" w:rsidRPr="00000000">
        <w:rPr>
          <w:rtl w:val="0"/>
        </w:rPr>
        <w:t xml:space="preserve">                s "Okay! Thanks [player]!"</w:t>
      </w:r>
    </w:p>
    <w:p w:rsidR="00000000" w:rsidDel="00000000" w:rsidP="00000000" w:rsidRDefault="00000000" w:rsidRPr="00000000" w14:paraId="000013FF">
      <w:pPr>
        <w:pageBreakBefore w:val="0"/>
        <w:rPr/>
      </w:pPr>
      <w:r w:rsidDel="00000000" w:rsidR="00000000" w:rsidRPr="00000000">
        <w:rPr>
          <w:rtl w:val="0"/>
        </w:rPr>
        <w:t xml:space="preserve">                mc "It's nothing, really."</w:t>
      </w:r>
    </w:p>
    <w:p w:rsidR="00000000" w:rsidDel="00000000" w:rsidP="00000000" w:rsidRDefault="00000000" w:rsidRPr="00000000" w14:paraId="00001400">
      <w:pPr>
        <w:pageBreakBefore w:val="0"/>
        <w:rPr/>
      </w:pPr>
      <w:r w:rsidDel="00000000" w:rsidR="00000000" w:rsidRPr="00000000">
        <w:rPr>
          <w:rtl w:val="0"/>
        </w:rPr>
        <w:t xml:space="preserve">                mc "But Sayori..."</w:t>
      </w:r>
    </w:p>
    <w:p w:rsidR="00000000" w:rsidDel="00000000" w:rsidP="00000000" w:rsidRDefault="00000000" w:rsidRPr="00000000" w14:paraId="00001401">
      <w:pPr>
        <w:pageBreakBefore w:val="0"/>
        <w:rPr/>
      </w:pPr>
      <w:r w:rsidDel="00000000" w:rsidR="00000000" w:rsidRPr="00000000">
        <w:rPr>
          <w:rtl w:val="0"/>
        </w:rPr>
        <w:t xml:space="preserve">                "Sayori was darting around the clubroom putting things away and lining up the desks for tomorrow's class."</w:t>
      </w:r>
    </w:p>
    <w:p w:rsidR="00000000" w:rsidDel="00000000" w:rsidP="00000000" w:rsidRDefault="00000000" w:rsidRPr="00000000" w14:paraId="00001402">
      <w:pPr>
        <w:pageBreakBefore w:val="0"/>
        <w:rPr/>
      </w:pPr>
      <w:r w:rsidDel="00000000" w:rsidR="00000000" w:rsidRPr="00000000">
        <w:rPr>
          <w:rtl w:val="0"/>
        </w:rPr>
        <w:t xml:space="preserve">                mc "Sayori."</w:t>
      </w:r>
    </w:p>
    <w:p w:rsidR="00000000" w:rsidDel="00000000" w:rsidP="00000000" w:rsidRDefault="00000000" w:rsidRPr="00000000" w14:paraId="00001403">
      <w:pPr>
        <w:pageBreakBefore w:val="0"/>
        <w:rPr/>
      </w:pPr>
      <w:r w:rsidDel="00000000" w:rsidR="00000000" w:rsidRPr="00000000">
        <w:rPr>
          <w:rtl w:val="0"/>
        </w:rPr>
        <w:t xml:space="preserve">                s "Hmm? What is it?"</w:t>
      </w:r>
    </w:p>
    <w:p w:rsidR="00000000" w:rsidDel="00000000" w:rsidP="00000000" w:rsidRDefault="00000000" w:rsidRPr="00000000" w14:paraId="00001404">
      <w:pPr>
        <w:pageBreakBefore w:val="0"/>
        <w:rPr/>
      </w:pPr>
      <w:r w:rsidDel="00000000" w:rsidR="00000000" w:rsidRPr="00000000">
        <w:rPr>
          <w:rtl w:val="0"/>
        </w:rPr>
        <w:t xml:space="preserve">                mc "Well, Monika wanted to see me after school today. She said she'd be waiting by the bus station on the way back."</w:t>
      </w:r>
    </w:p>
    <w:p w:rsidR="00000000" w:rsidDel="00000000" w:rsidP="00000000" w:rsidRDefault="00000000" w:rsidRPr="00000000" w14:paraId="00001405">
      <w:pPr>
        <w:pageBreakBefore w:val="0"/>
        <w:rPr/>
      </w:pPr>
      <w:r w:rsidDel="00000000" w:rsidR="00000000" w:rsidRPr="00000000">
        <w:rPr>
          <w:rtl w:val="0"/>
        </w:rPr>
        <w:t xml:space="preserve">                s "Oh..."</w:t>
      </w:r>
    </w:p>
    <w:p w:rsidR="00000000" w:rsidDel="00000000" w:rsidP="00000000" w:rsidRDefault="00000000" w:rsidRPr="00000000" w14:paraId="00001406">
      <w:pPr>
        <w:pageBreakBefore w:val="0"/>
        <w:rPr/>
      </w:pPr>
      <w:r w:rsidDel="00000000" w:rsidR="00000000" w:rsidRPr="00000000">
        <w:rPr>
          <w:rtl w:val="0"/>
        </w:rPr>
        <w:t xml:space="preserve">                if SayoriVar &gt;= 1:</w:t>
      </w:r>
    </w:p>
    <w:p w:rsidR="00000000" w:rsidDel="00000000" w:rsidP="00000000" w:rsidRDefault="00000000" w:rsidRPr="00000000" w14:paraId="00001407">
      <w:pPr>
        <w:pageBreakBefore w:val="0"/>
        <w:rPr/>
      </w:pPr>
      <w:r w:rsidDel="00000000" w:rsidR="00000000" w:rsidRPr="00000000">
        <w:rPr>
          <w:rtl w:val="0"/>
        </w:rPr>
        <w:t xml:space="preserve">                    $ SayoriVar += 1</w:t>
      </w:r>
    </w:p>
    <w:p w:rsidR="00000000" w:rsidDel="00000000" w:rsidP="00000000" w:rsidRDefault="00000000" w:rsidRPr="00000000" w14:paraId="00001408">
      <w:pPr>
        <w:pageBreakBefore w:val="0"/>
        <w:rPr/>
      </w:pPr>
      <w:r w:rsidDel="00000000" w:rsidR="00000000" w:rsidRPr="00000000">
        <w:rPr>
          <w:rtl w:val="0"/>
        </w:rPr>
        <w:t xml:space="preserve">                    s "Well that's okay, right? You said it yourself..."</w:t>
      </w:r>
    </w:p>
    <w:p w:rsidR="00000000" w:rsidDel="00000000" w:rsidP="00000000" w:rsidRDefault="00000000" w:rsidRPr="00000000" w14:paraId="00001409">
      <w:pPr>
        <w:pageBreakBefore w:val="0"/>
        <w:rPr/>
      </w:pPr>
      <w:r w:rsidDel="00000000" w:rsidR="00000000" w:rsidRPr="00000000">
        <w:rPr>
          <w:rtl w:val="0"/>
        </w:rPr>
        <w:t xml:space="preserve">                    mc "Yeah of course, I just didn't want it to be a surprise."</w:t>
      </w:r>
    </w:p>
    <w:p w:rsidR="00000000" w:rsidDel="00000000" w:rsidP="00000000" w:rsidRDefault="00000000" w:rsidRPr="00000000" w14:paraId="0000140A">
      <w:pPr>
        <w:pageBreakBefore w:val="0"/>
        <w:rPr/>
      </w:pPr>
      <w:r w:rsidDel="00000000" w:rsidR="00000000" w:rsidRPr="00000000">
        <w:rPr>
          <w:rtl w:val="0"/>
        </w:rPr>
        <w:t xml:space="preserve">                    s "Well let's get going then, wouldn't want Monika to worry would we?"</w:t>
      </w:r>
    </w:p>
    <w:p w:rsidR="00000000" w:rsidDel="00000000" w:rsidP="00000000" w:rsidRDefault="00000000" w:rsidRPr="00000000" w14:paraId="0000140B">
      <w:pPr>
        <w:pageBreakBefore w:val="0"/>
        <w:rPr/>
      </w:pPr>
      <w:r w:rsidDel="00000000" w:rsidR="00000000" w:rsidRPr="00000000">
        <w:rPr>
          <w:rtl w:val="0"/>
        </w:rPr>
        <w:t xml:space="preserve">                    "Sayori happily skips out of the clubroom and motions me along."</w:t>
      </w:r>
    </w:p>
    <w:p w:rsidR="00000000" w:rsidDel="00000000" w:rsidP="00000000" w:rsidRDefault="00000000" w:rsidRPr="00000000" w14:paraId="0000140C">
      <w:pPr>
        <w:pageBreakBefore w:val="0"/>
        <w:rPr/>
      </w:pPr>
      <w:r w:rsidDel="00000000" w:rsidR="00000000" w:rsidRPr="00000000">
        <w:rPr>
          <w:rtl w:val="0"/>
        </w:rPr>
        <w:t xml:space="preserve">                    scene bg schoolgate with wipeleft_scene</w:t>
      </w:r>
    </w:p>
    <w:p w:rsidR="00000000" w:rsidDel="00000000" w:rsidP="00000000" w:rsidRDefault="00000000" w:rsidRPr="00000000" w14:paraId="0000140D">
      <w:pPr>
        <w:pageBreakBefore w:val="0"/>
        <w:rPr/>
      </w:pPr>
      <w:r w:rsidDel="00000000" w:rsidR="00000000" w:rsidRPr="00000000">
        <w:rPr>
          <w:rtl w:val="0"/>
        </w:rPr>
        <w:t xml:space="preserve">                    "I step outside into the evening sunlight and take a long breath."</w:t>
      </w:r>
    </w:p>
    <w:p w:rsidR="00000000" w:rsidDel="00000000" w:rsidP="00000000" w:rsidRDefault="00000000" w:rsidRPr="00000000" w14:paraId="0000140E">
      <w:pPr>
        <w:pageBreakBefore w:val="0"/>
        <w:rPr/>
      </w:pPr>
      <w:r w:rsidDel="00000000" w:rsidR="00000000" w:rsidRPr="00000000">
        <w:rPr>
          <w:rtl w:val="0"/>
        </w:rPr>
        <w:t xml:space="preserve">                    "Sayori pops up beside me and also takes in a deep breath."</w:t>
      </w:r>
    </w:p>
    <w:p w:rsidR="00000000" w:rsidDel="00000000" w:rsidP="00000000" w:rsidRDefault="00000000" w:rsidRPr="00000000" w14:paraId="0000140F">
      <w:pPr>
        <w:pageBreakBefore w:val="0"/>
        <w:rPr/>
      </w:pPr>
      <w:r w:rsidDel="00000000" w:rsidR="00000000" w:rsidRPr="00000000">
        <w:rPr>
          <w:rtl w:val="0"/>
        </w:rPr>
        <w:t xml:space="preserve">                    s "Okay! Let's go find Monika!"</w:t>
      </w:r>
    </w:p>
    <w:p w:rsidR="00000000" w:rsidDel="00000000" w:rsidP="00000000" w:rsidRDefault="00000000" w:rsidRPr="00000000" w14:paraId="00001410">
      <w:pPr>
        <w:pageBreakBefore w:val="0"/>
        <w:rPr/>
      </w:pPr>
      <w:r w:rsidDel="00000000" w:rsidR="00000000" w:rsidRPr="00000000">
        <w:rPr>
          <w:rtl w:val="0"/>
        </w:rPr>
        <w:t xml:space="preserve">                    mc "Couldn't have said it better myself, this way."</w:t>
      </w:r>
    </w:p>
    <w:p w:rsidR="00000000" w:rsidDel="00000000" w:rsidP="00000000" w:rsidRDefault="00000000" w:rsidRPr="00000000" w14:paraId="00001411">
      <w:pPr>
        <w:pageBreakBefore w:val="0"/>
        <w:rPr/>
      </w:pPr>
      <w:r w:rsidDel="00000000" w:rsidR="00000000" w:rsidRPr="00000000">
        <w:rPr>
          <w:rtl w:val="0"/>
        </w:rPr>
        <w:t xml:space="preserve">                    "I take the usual route I walk with Monika toward her bus stop she takes home."</w:t>
      </w:r>
    </w:p>
    <w:p w:rsidR="00000000" w:rsidDel="00000000" w:rsidP="00000000" w:rsidRDefault="00000000" w:rsidRPr="00000000" w14:paraId="00001412">
      <w:pPr>
        <w:pageBreakBefore w:val="0"/>
        <w:rPr/>
      </w:pPr>
      <w:r w:rsidDel="00000000" w:rsidR="00000000" w:rsidRPr="00000000">
        <w:rPr>
          <w:rtl w:val="0"/>
        </w:rPr>
        <w:t xml:space="preserve">                    "It's a nice part of town no doubt, and the walk is filled with enough sites to keep myself entertained."</w:t>
      </w:r>
    </w:p>
    <w:p w:rsidR="00000000" w:rsidDel="00000000" w:rsidP="00000000" w:rsidRDefault="00000000" w:rsidRPr="00000000" w14:paraId="00001413">
      <w:pPr>
        <w:pageBreakBefore w:val="0"/>
        <w:rPr/>
      </w:pPr>
      <w:r w:rsidDel="00000000" w:rsidR="00000000" w:rsidRPr="00000000">
        <w:rPr>
          <w:rtl w:val="0"/>
        </w:rPr>
        <w:t xml:space="preserve">                    "Sayori seemed to enjoy the walk, but I could tell something was eating at her."</w:t>
      </w:r>
    </w:p>
    <w:p w:rsidR="00000000" w:rsidDel="00000000" w:rsidP="00000000" w:rsidRDefault="00000000" w:rsidRPr="00000000" w14:paraId="00001414">
      <w:pPr>
        <w:pageBreakBefore w:val="0"/>
        <w:rPr/>
      </w:pPr>
      <w:r w:rsidDel="00000000" w:rsidR="00000000" w:rsidRPr="00000000">
        <w:rPr>
          <w:rtl w:val="0"/>
        </w:rPr>
        <w:t xml:space="preserve">                    "I tried to ask her about it but she just said it was nothing."</w:t>
      </w:r>
    </w:p>
    <w:p w:rsidR="00000000" w:rsidDel="00000000" w:rsidP="00000000" w:rsidRDefault="00000000" w:rsidRPr="00000000" w14:paraId="00001415">
      <w:pPr>
        <w:pageBreakBefore w:val="0"/>
        <w:rPr/>
      </w:pPr>
      <w:r w:rsidDel="00000000" w:rsidR="00000000" w:rsidRPr="00000000">
        <w:rPr>
          <w:rtl w:val="0"/>
        </w:rPr>
        <w:t xml:space="preserve">                    "After enough walking I spot the small stop and spot a familiar looking girl sitting alone at it's bench."</w:t>
      </w:r>
    </w:p>
    <w:p w:rsidR="00000000" w:rsidDel="00000000" w:rsidP="00000000" w:rsidRDefault="00000000" w:rsidRPr="00000000" w14:paraId="00001416">
      <w:pPr>
        <w:pageBreakBefore w:val="0"/>
        <w:rPr/>
      </w:pPr>
      <w:r w:rsidDel="00000000" w:rsidR="00000000" w:rsidRPr="00000000">
        <w:rPr>
          <w:rtl w:val="0"/>
        </w:rPr>
        <w:t xml:space="preserve">                    mc "Sayori, stay here for a second alright?"</w:t>
      </w:r>
    </w:p>
    <w:p w:rsidR="00000000" w:rsidDel="00000000" w:rsidP="00000000" w:rsidRDefault="00000000" w:rsidRPr="00000000" w14:paraId="00001417">
      <w:pPr>
        <w:pageBreakBefore w:val="0"/>
        <w:rPr/>
      </w:pPr>
      <w:r w:rsidDel="00000000" w:rsidR="00000000" w:rsidRPr="00000000">
        <w:rPr>
          <w:rtl w:val="0"/>
        </w:rPr>
        <w:t xml:space="preserve">                    s "Oh okay. What are you gonna do?"</w:t>
      </w:r>
    </w:p>
    <w:p w:rsidR="00000000" w:rsidDel="00000000" w:rsidP="00000000" w:rsidRDefault="00000000" w:rsidRPr="00000000" w14:paraId="00001418">
      <w:pPr>
        <w:pageBreakBefore w:val="0"/>
        <w:rPr/>
      </w:pPr>
      <w:r w:rsidDel="00000000" w:rsidR="00000000" w:rsidRPr="00000000">
        <w:rPr>
          <w:rtl w:val="0"/>
        </w:rPr>
        <w:t xml:space="preserve">                    mc "Watch."</w:t>
      </w:r>
    </w:p>
    <w:p w:rsidR="00000000" w:rsidDel="00000000" w:rsidP="00000000" w:rsidRDefault="00000000" w:rsidRPr="00000000" w14:paraId="00001419">
      <w:pPr>
        <w:pageBreakBefore w:val="0"/>
        <w:rPr/>
      </w:pPr>
      <w:r w:rsidDel="00000000" w:rsidR="00000000" w:rsidRPr="00000000">
        <w:rPr>
          <w:rtl w:val="0"/>
        </w:rPr>
        <w:t xml:space="preserve">                    "I slowly approached Monika until I was right next to her."</w:t>
      </w:r>
    </w:p>
    <w:p w:rsidR="00000000" w:rsidDel="00000000" w:rsidP="00000000" w:rsidRDefault="00000000" w:rsidRPr="00000000" w14:paraId="0000141A">
      <w:pPr>
        <w:pageBreakBefore w:val="0"/>
        <w:rPr/>
      </w:pPr>
      <w:r w:rsidDel="00000000" w:rsidR="00000000" w:rsidRPr="00000000">
        <w:rPr>
          <w:rtl w:val="0"/>
        </w:rPr>
        <w:t xml:space="preserve">                    mc "Is this seat taken?"</w:t>
      </w:r>
    </w:p>
    <w:p w:rsidR="00000000" w:rsidDel="00000000" w:rsidP="00000000" w:rsidRDefault="00000000" w:rsidRPr="00000000" w14:paraId="0000141B">
      <w:pPr>
        <w:pageBreakBefore w:val="0"/>
        <w:rPr/>
      </w:pPr>
      <w:r w:rsidDel="00000000" w:rsidR="00000000" w:rsidRPr="00000000">
        <w:rPr>
          <w:rtl w:val="0"/>
        </w:rPr>
        <w:t xml:space="preserve">                    m "[player]!"</w:t>
      </w:r>
    </w:p>
    <w:p w:rsidR="00000000" w:rsidDel="00000000" w:rsidP="00000000" w:rsidRDefault="00000000" w:rsidRPr="00000000" w14:paraId="0000141C">
      <w:pPr>
        <w:pageBreakBefore w:val="0"/>
        <w:rPr/>
      </w:pPr>
      <w:r w:rsidDel="00000000" w:rsidR="00000000" w:rsidRPr="00000000">
        <w:rPr>
          <w:rtl w:val="0"/>
        </w:rPr>
        <w:t xml:space="preserve">                    "Monika immediately jumps up from the bench and wraps her arms around me."</w:t>
      </w:r>
    </w:p>
    <w:p w:rsidR="00000000" w:rsidDel="00000000" w:rsidP="00000000" w:rsidRDefault="00000000" w:rsidRPr="00000000" w14:paraId="0000141D">
      <w:pPr>
        <w:pageBreakBefore w:val="0"/>
        <w:rPr/>
      </w:pPr>
      <w:r w:rsidDel="00000000" w:rsidR="00000000" w:rsidRPr="00000000">
        <w:rPr>
          <w:rtl w:val="0"/>
        </w:rPr>
        <w:t xml:space="preserve">                    m "[player], I was so worried..."</w:t>
      </w:r>
    </w:p>
    <w:p w:rsidR="00000000" w:rsidDel="00000000" w:rsidP="00000000" w:rsidRDefault="00000000" w:rsidRPr="00000000" w14:paraId="0000141E">
      <w:pPr>
        <w:pageBreakBefore w:val="0"/>
        <w:rPr/>
      </w:pPr>
      <w:r w:rsidDel="00000000" w:rsidR="00000000" w:rsidRPr="00000000">
        <w:rPr>
          <w:rtl w:val="0"/>
        </w:rPr>
        <w:t xml:space="preserve">                    mc "Worried about what, I didn't take that long did I?"</w:t>
      </w:r>
    </w:p>
    <w:p w:rsidR="00000000" w:rsidDel="00000000" w:rsidP="00000000" w:rsidRDefault="00000000" w:rsidRPr="00000000" w14:paraId="0000141F">
      <w:pPr>
        <w:pageBreakBefore w:val="0"/>
        <w:rPr/>
      </w:pPr>
      <w:r w:rsidDel="00000000" w:rsidR="00000000" w:rsidRPr="00000000">
        <w:rPr>
          <w:rtl w:val="0"/>
        </w:rPr>
        <w:t xml:space="preserve">                    m "No silly, not that."</w:t>
      </w:r>
    </w:p>
    <w:p w:rsidR="00000000" w:rsidDel="00000000" w:rsidP="00000000" w:rsidRDefault="00000000" w:rsidRPr="00000000" w14:paraId="00001420">
      <w:pPr>
        <w:pageBreakBefore w:val="0"/>
        <w:rPr/>
      </w:pPr>
      <w:r w:rsidDel="00000000" w:rsidR="00000000" w:rsidRPr="00000000">
        <w:rPr>
          <w:rtl w:val="0"/>
        </w:rPr>
        <w:t xml:space="preserve">                    m "I heard.. I heard about the fight that almost happened today."</w:t>
      </w:r>
    </w:p>
    <w:p w:rsidR="00000000" w:rsidDel="00000000" w:rsidP="00000000" w:rsidRDefault="00000000" w:rsidRPr="00000000" w14:paraId="00001421">
      <w:pPr>
        <w:pageBreakBefore w:val="0"/>
        <w:rPr/>
      </w:pPr>
      <w:r w:rsidDel="00000000" w:rsidR="00000000" w:rsidRPr="00000000">
        <w:rPr>
          <w:rtl w:val="0"/>
        </w:rPr>
        <w:t xml:space="preserve">                    mc "Oh, that.. well nothing happened and I'm fine, see."</w:t>
      </w:r>
    </w:p>
    <w:p w:rsidR="00000000" w:rsidDel="00000000" w:rsidP="00000000" w:rsidRDefault="00000000" w:rsidRPr="00000000" w14:paraId="00001422">
      <w:pPr>
        <w:pageBreakBefore w:val="0"/>
        <w:rPr/>
      </w:pPr>
      <w:r w:rsidDel="00000000" w:rsidR="00000000" w:rsidRPr="00000000">
        <w:rPr>
          <w:rtl w:val="0"/>
        </w:rPr>
        <w:t xml:space="preserve">                    "I do a small self inspection with my hands and Monika giggles a bit."</w:t>
      </w:r>
    </w:p>
    <w:p w:rsidR="00000000" w:rsidDel="00000000" w:rsidP="00000000" w:rsidRDefault="00000000" w:rsidRPr="00000000" w14:paraId="00001423">
      <w:pPr>
        <w:pageBreakBefore w:val="0"/>
        <w:rPr/>
      </w:pPr>
      <w:r w:rsidDel="00000000" w:rsidR="00000000" w:rsidRPr="00000000">
        <w:rPr>
          <w:rtl w:val="0"/>
        </w:rPr>
        <w:t xml:space="preserve">                    m "I'm glad, but a girl can still worry about her boyfriend."</w:t>
      </w:r>
    </w:p>
    <w:p w:rsidR="00000000" w:rsidDel="00000000" w:rsidP="00000000" w:rsidRDefault="00000000" w:rsidRPr="00000000" w14:paraId="00001424">
      <w:pPr>
        <w:pageBreakBefore w:val="0"/>
        <w:rPr/>
      </w:pPr>
      <w:r w:rsidDel="00000000" w:rsidR="00000000" w:rsidRPr="00000000">
        <w:rPr>
          <w:rtl w:val="0"/>
        </w:rPr>
        <w:t xml:space="preserve">                    m "What happened? All anyone told me was that a bunch of kids almost beat you up!"</w:t>
      </w:r>
    </w:p>
    <w:p w:rsidR="00000000" w:rsidDel="00000000" w:rsidP="00000000" w:rsidRDefault="00000000" w:rsidRPr="00000000" w14:paraId="00001425">
      <w:pPr>
        <w:pageBreakBefore w:val="0"/>
        <w:rPr/>
      </w:pPr>
      <w:r w:rsidDel="00000000" w:rsidR="00000000" w:rsidRPr="00000000">
        <w:rPr>
          <w:rtl w:val="0"/>
        </w:rPr>
        <w:t xml:space="preserve">                    s "Yeah, what {i}did{/i} happen [player]?"</w:t>
      </w:r>
    </w:p>
    <w:p w:rsidR="00000000" w:rsidDel="00000000" w:rsidP="00000000" w:rsidRDefault="00000000" w:rsidRPr="00000000" w14:paraId="00001426">
      <w:pPr>
        <w:pageBreakBefore w:val="0"/>
        <w:rPr/>
      </w:pPr>
      <w:r w:rsidDel="00000000" w:rsidR="00000000" w:rsidRPr="00000000">
        <w:rPr>
          <w:rtl w:val="0"/>
        </w:rPr>
        <w:t xml:space="preserve">                    "Sayori finally walked over and looked at both of us."</w:t>
      </w:r>
    </w:p>
    <w:p w:rsidR="00000000" w:rsidDel="00000000" w:rsidP="00000000" w:rsidRDefault="00000000" w:rsidRPr="00000000" w14:paraId="00001427">
      <w:pPr>
        <w:pageBreakBefore w:val="0"/>
        <w:rPr/>
      </w:pPr>
      <w:r w:rsidDel="00000000" w:rsidR="00000000" w:rsidRPr="00000000">
        <w:rPr>
          <w:rtl w:val="0"/>
        </w:rPr>
        <w:t xml:space="preserve">                    m "Sayori? What are you doing here?"</w:t>
      </w:r>
    </w:p>
    <w:p w:rsidR="00000000" w:rsidDel="00000000" w:rsidP="00000000" w:rsidRDefault="00000000" w:rsidRPr="00000000" w14:paraId="00001428">
      <w:pPr>
        <w:pageBreakBefore w:val="0"/>
        <w:rPr/>
      </w:pPr>
      <w:r w:rsidDel="00000000" w:rsidR="00000000" w:rsidRPr="00000000">
        <w:rPr>
          <w:rtl w:val="0"/>
        </w:rPr>
        <w:t xml:space="preserve">                    s "Well, I kinda... asked [player] if he wanted to walk together and he said yeah."</w:t>
      </w:r>
    </w:p>
    <w:p w:rsidR="00000000" w:rsidDel="00000000" w:rsidP="00000000" w:rsidRDefault="00000000" w:rsidRPr="00000000" w14:paraId="00001429">
      <w:pPr>
        <w:pageBreakBefore w:val="0"/>
        <w:rPr/>
      </w:pPr>
      <w:r w:rsidDel="00000000" w:rsidR="00000000" w:rsidRPr="00000000">
        <w:rPr>
          <w:rtl w:val="0"/>
        </w:rPr>
        <w:t xml:space="preserve">                    s "But I knew he needed to see you too so I'll just be going then."</w:t>
      </w:r>
    </w:p>
    <w:p w:rsidR="00000000" w:rsidDel="00000000" w:rsidP="00000000" w:rsidRDefault="00000000" w:rsidRPr="00000000" w14:paraId="0000142A">
      <w:pPr>
        <w:pageBreakBefore w:val="0"/>
        <w:rPr/>
      </w:pPr>
      <w:r w:rsidDel="00000000" w:rsidR="00000000" w:rsidRPr="00000000">
        <w:rPr>
          <w:rtl w:val="0"/>
        </w:rPr>
        <w:t xml:space="preserve">                    mc "Sayori, you don't-"</w:t>
      </w:r>
    </w:p>
    <w:p w:rsidR="00000000" w:rsidDel="00000000" w:rsidP="00000000" w:rsidRDefault="00000000" w:rsidRPr="00000000" w14:paraId="0000142B">
      <w:pPr>
        <w:pageBreakBefore w:val="0"/>
        <w:rPr/>
      </w:pPr>
      <w:r w:rsidDel="00000000" w:rsidR="00000000" w:rsidRPr="00000000">
        <w:rPr>
          <w:rtl w:val="0"/>
        </w:rPr>
        <w:t xml:space="preserve">                    s "I'll see you guys tomorrow okay? Bye!"</w:t>
      </w:r>
    </w:p>
    <w:p w:rsidR="00000000" w:rsidDel="00000000" w:rsidP="00000000" w:rsidRDefault="00000000" w:rsidRPr="00000000" w14:paraId="0000142C">
      <w:pPr>
        <w:pageBreakBefore w:val="0"/>
        <w:rPr/>
      </w:pPr>
      <w:r w:rsidDel="00000000" w:rsidR="00000000" w:rsidRPr="00000000">
        <w:rPr>
          <w:rtl w:val="0"/>
        </w:rPr>
        <w:t xml:space="preserve">                    "Sayori skipped away before I could even retaliate, humming a tune to herself as she went."</w:t>
      </w:r>
    </w:p>
    <w:p w:rsidR="00000000" w:rsidDel="00000000" w:rsidP="00000000" w:rsidRDefault="00000000" w:rsidRPr="00000000" w14:paraId="0000142D">
      <w:pPr>
        <w:pageBreakBefore w:val="0"/>
        <w:rPr/>
      </w:pPr>
      <w:r w:rsidDel="00000000" w:rsidR="00000000" w:rsidRPr="00000000">
        <w:rPr>
          <w:rtl w:val="0"/>
        </w:rPr>
        <w:t xml:space="preserve">                    mc "God damn it Sayori..."</w:t>
      </w:r>
    </w:p>
    <w:p w:rsidR="00000000" w:rsidDel="00000000" w:rsidP="00000000" w:rsidRDefault="00000000" w:rsidRPr="00000000" w14:paraId="0000142E">
      <w:pPr>
        <w:pageBreakBefore w:val="0"/>
        <w:rPr/>
      </w:pPr>
      <w:r w:rsidDel="00000000" w:rsidR="00000000" w:rsidRPr="00000000">
        <w:rPr>
          <w:rtl w:val="0"/>
        </w:rPr>
        <w:t xml:space="preserve">                    m "What's wrong?"</w:t>
      </w:r>
    </w:p>
    <w:p w:rsidR="00000000" w:rsidDel="00000000" w:rsidP="00000000" w:rsidRDefault="00000000" w:rsidRPr="00000000" w14:paraId="0000142F">
      <w:pPr>
        <w:pageBreakBefore w:val="0"/>
        <w:rPr/>
      </w:pPr>
      <w:r w:rsidDel="00000000" w:rsidR="00000000" w:rsidRPr="00000000">
        <w:rPr>
          <w:rtl w:val="0"/>
        </w:rPr>
        <w:t xml:space="preserve">                    mc "I don't know, something is off with her today."</w:t>
      </w:r>
    </w:p>
    <w:p w:rsidR="00000000" w:rsidDel="00000000" w:rsidP="00000000" w:rsidRDefault="00000000" w:rsidRPr="00000000" w14:paraId="00001430">
      <w:pPr>
        <w:pageBreakBefore w:val="0"/>
        <w:rPr/>
      </w:pPr>
      <w:r w:rsidDel="00000000" w:rsidR="00000000" w:rsidRPr="00000000">
        <w:rPr>
          <w:rtl w:val="0"/>
        </w:rPr>
        <w:t xml:space="preserve">                    m "I'm sure it's nothing [player], just your imagination."</w:t>
      </w:r>
    </w:p>
    <w:p w:rsidR="00000000" w:rsidDel="00000000" w:rsidP="00000000" w:rsidRDefault="00000000" w:rsidRPr="00000000" w14:paraId="00001431">
      <w:pPr>
        <w:pageBreakBefore w:val="0"/>
        <w:rPr/>
      </w:pPr>
      <w:r w:rsidDel="00000000" w:rsidR="00000000" w:rsidRPr="00000000">
        <w:rPr>
          <w:rtl w:val="0"/>
        </w:rPr>
        <w:t xml:space="preserve">                    mc "I hope so, but I don't know..."</w:t>
      </w:r>
    </w:p>
    <w:p w:rsidR="00000000" w:rsidDel="00000000" w:rsidP="00000000" w:rsidRDefault="00000000" w:rsidRPr="00000000" w14:paraId="00001432">
      <w:pPr>
        <w:pageBreakBefore w:val="0"/>
        <w:rPr/>
      </w:pPr>
      <w:r w:rsidDel="00000000" w:rsidR="00000000" w:rsidRPr="00000000">
        <w:rPr>
          <w:rtl w:val="0"/>
        </w:rPr>
        <w:t xml:space="preserve">                    m "I'm sure of it, let's not worry about her, okay?"</w:t>
      </w:r>
    </w:p>
    <w:p w:rsidR="00000000" w:rsidDel="00000000" w:rsidP="00000000" w:rsidRDefault="00000000" w:rsidRPr="00000000" w14:paraId="00001433">
      <w:pPr>
        <w:pageBreakBefore w:val="0"/>
        <w:rPr/>
      </w:pPr>
      <w:r w:rsidDel="00000000" w:rsidR="00000000" w:rsidRPr="00000000">
        <w:rPr>
          <w:rtl w:val="0"/>
        </w:rPr>
        <w:t xml:space="preserve">                else:</w:t>
      </w:r>
    </w:p>
    <w:p w:rsidR="00000000" w:rsidDel="00000000" w:rsidP="00000000" w:rsidRDefault="00000000" w:rsidRPr="00000000" w14:paraId="00001434">
      <w:pPr>
        <w:pageBreakBefore w:val="0"/>
        <w:rPr/>
      </w:pPr>
      <w:r w:rsidDel="00000000" w:rsidR="00000000" w:rsidRPr="00000000">
        <w:rPr>
          <w:rtl w:val="0"/>
        </w:rPr>
        <w:t xml:space="preserve">                    $ SayoriVar += 1</w:t>
      </w:r>
    </w:p>
    <w:p w:rsidR="00000000" w:rsidDel="00000000" w:rsidP="00000000" w:rsidRDefault="00000000" w:rsidRPr="00000000" w14:paraId="00001435">
      <w:pPr>
        <w:pageBreakBefore w:val="0"/>
        <w:rPr/>
      </w:pPr>
      <w:r w:rsidDel="00000000" w:rsidR="00000000" w:rsidRPr="00000000">
        <w:rPr>
          <w:rtl w:val="0"/>
        </w:rPr>
        <w:t xml:space="preserve">                    "Sayori seemed to burn out of her enthusiasm in an instant when I mentioned Monika."</w:t>
      </w:r>
    </w:p>
    <w:p w:rsidR="00000000" w:rsidDel="00000000" w:rsidP="00000000" w:rsidRDefault="00000000" w:rsidRPr="00000000" w14:paraId="00001436">
      <w:pPr>
        <w:pageBreakBefore w:val="0"/>
        <w:rPr/>
      </w:pPr>
      <w:r w:rsidDel="00000000" w:rsidR="00000000" w:rsidRPr="00000000">
        <w:rPr>
          <w:rtl w:val="0"/>
        </w:rPr>
        <w:t xml:space="preserve">                    s "O-oh..."</w:t>
      </w:r>
    </w:p>
    <w:p w:rsidR="00000000" w:rsidDel="00000000" w:rsidP="00000000" w:rsidRDefault="00000000" w:rsidRPr="00000000" w14:paraId="00001437">
      <w:pPr>
        <w:pageBreakBefore w:val="0"/>
        <w:rPr/>
      </w:pPr>
      <w:r w:rsidDel="00000000" w:rsidR="00000000" w:rsidRPr="00000000">
        <w:rPr>
          <w:rtl w:val="0"/>
        </w:rPr>
        <w:t xml:space="preserve">                    s "Well you should probably see her then instead, I wouldn't want to get in the way of things."</w:t>
      </w:r>
    </w:p>
    <w:p w:rsidR="00000000" w:rsidDel="00000000" w:rsidP="00000000" w:rsidRDefault="00000000" w:rsidRPr="00000000" w14:paraId="00001438">
      <w:pPr>
        <w:pageBreakBefore w:val="0"/>
        <w:rPr/>
      </w:pPr>
      <w:r w:rsidDel="00000000" w:rsidR="00000000" w:rsidRPr="00000000">
        <w:rPr>
          <w:rtl w:val="0"/>
        </w:rPr>
        <w:t xml:space="preserve">                    mc "No, Sayori, you wouldn't get in the way of anything."</w:t>
      </w:r>
    </w:p>
    <w:p w:rsidR="00000000" w:rsidDel="00000000" w:rsidP="00000000" w:rsidRDefault="00000000" w:rsidRPr="00000000" w14:paraId="00001439">
      <w:pPr>
        <w:pageBreakBefore w:val="0"/>
        <w:rPr/>
      </w:pPr>
      <w:r w:rsidDel="00000000" w:rsidR="00000000" w:rsidRPr="00000000">
        <w:rPr>
          <w:rtl w:val="0"/>
        </w:rPr>
        <w:t xml:space="preserve">                    s "[player], don't worry about it."</w:t>
      </w:r>
    </w:p>
    <w:p w:rsidR="00000000" w:rsidDel="00000000" w:rsidP="00000000" w:rsidRDefault="00000000" w:rsidRPr="00000000" w14:paraId="0000143A">
      <w:pPr>
        <w:pageBreakBefore w:val="0"/>
        <w:rPr/>
      </w:pPr>
      <w:r w:rsidDel="00000000" w:rsidR="00000000" w:rsidRPr="00000000">
        <w:rPr>
          <w:rtl w:val="0"/>
        </w:rPr>
        <w:t xml:space="preserve">                    s "Go see Monika, I'll finish up here alright?"</w:t>
      </w:r>
    </w:p>
    <w:p w:rsidR="00000000" w:rsidDel="00000000" w:rsidP="00000000" w:rsidRDefault="00000000" w:rsidRPr="00000000" w14:paraId="0000143B">
      <w:pPr>
        <w:pageBreakBefore w:val="0"/>
        <w:rPr/>
      </w:pPr>
      <w:r w:rsidDel="00000000" w:rsidR="00000000" w:rsidRPr="00000000">
        <w:rPr>
          <w:rtl w:val="0"/>
        </w:rPr>
        <w:t xml:space="preserve">                    s "Thank you for at least offering though!"</w:t>
      </w:r>
    </w:p>
    <w:p w:rsidR="00000000" w:rsidDel="00000000" w:rsidP="00000000" w:rsidRDefault="00000000" w:rsidRPr="00000000" w14:paraId="0000143C">
      <w:pPr>
        <w:pageBreakBefore w:val="0"/>
        <w:rPr/>
      </w:pPr>
      <w:r w:rsidDel="00000000" w:rsidR="00000000" w:rsidRPr="00000000">
        <w:rPr>
          <w:rtl w:val="0"/>
        </w:rPr>
        <w:t xml:space="preserve">                    "Sayori turns to the room once again and starts cleaning up a small mess on the floor."</w:t>
      </w:r>
    </w:p>
    <w:p w:rsidR="00000000" w:rsidDel="00000000" w:rsidP="00000000" w:rsidRDefault="00000000" w:rsidRPr="00000000" w14:paraId="0000143D">
      <w:pPr>
        <w:pageBreakBefore w:val="0"/>
        <w:rPr/>
      </w:pPr>
      <w:r w:rsidDel="00000000" w:rsidR="00000000" w:rsidRPr="00000000">
        <w:rPr>
          <w:rtl w:val="0"/>
        </w:rPr>
        <w:t xml:space="preserve">                    mc "Okay, see you tomorrow Sayori."</w:t>
      </w:r>
    </w:p>
    <w:p w:rsidR="00000000" w:rsidDel="00000000" w:rsidP="00000000" w:rsidRDefault="00000000" w:rsidRPr="00000000" w14:paraId="0000143E">
      <w:pPr>
        <w:pageBreakBefore w:val="0"/>
        <w:rPr/>
      </w:pPr>
      <w:r w:rsidDel="00000000" w:rsidR="00000000" w:rsidRPr="00000000">
        <w:rPr>
          <w:rtl w:val="0"/>
        </w:rPr>
        <w:t xml:space="preserve">                    s "See ya [player]!"</w:t>
      </w:r>
    </w:p>
    <w:p w:rsidR="00000000" w:rsidDel="00000000" w:rsidP="00000000" w:rsidRDefault="00000000" w:rsidRPr="00000000" w14:paraId="0000143F">
      <w:pPr>
        <w:pageBreakBefore w:val="0"/>
        <w:rPr/>
      </w:pPr>
      <w:r w:rsidDel="00000000" w:rsidR="00000000" w:rsidRPr="00000000">
        <w:rPr>
          <w:rtl w:val="0"/>
        </w:rPr>
        <w:t xml:space="preserve">                    "I sling my bag onto my back and head for the door."</w:t>
      </w:r>
    </w:p>
    <w:p w:rsidR="00000000" w:rsidDel="00000000" w:rsidP="00000000" w:rsidRDefault="00000000" w:rsidRPr="00000000" w14:paraId="00001440">
      <w:pPr>
        <w:pageBreakBefore w:val="0"/>
        <w:rPr/>
      </w:pPr>
      <w:r w:rsidDel="00000000" w:rsidR="00000000" w:rsidRPr="00000000">
        <w:rPr>
          <w:rtl w:val="0"/>
        </w:rPr>
        <w:t xml:space="preserve">                    scene bg schoolgate with wipeleft_scene</w:t>
      </w:r>
    </w:p>
    <w:p w:rsidR="00000000" w:rsidDel="00000000" w:rsidP="00000000" w:rsidRDefault="00000000" w:rsidRPr="00000000" w14:paraId="00001441">
      <w:pPr>
        <w:pageBreakBefore w:val="0"/>
        <w:rPr/>
      </w:pPr>
      <w:r w:rsidDel="00000000" w:rsidR="00000000" w:rsidRPr="00000000">
        <w:rPr>
          <w:rtl w:val="0"/>
        </w:rPr>
        <w:t xml:space="preserve">                    "I step outside into the evening sunlight and take a long breath."</w:t>
      </w:r>
    </w:p>
    <w:p w:rsidR="00000000" w:rsidDel="00000000" w:rsidP="00000000" w:rsidRDefault="00000000" w:rsidRPr="00000000" w14:paraId="00001442">
      <w:pPr>
        <w:pageBreakBefore w:val="0"/>
        <w:rPr/>
      </w:pPr>
      <w:r w:rsidDel="00000000" w:rsidR="00000000" w:rsidRPr="00000000">
        <w:rPr>
          <w:rtl w:val="0"/>
        </w:rPr>
        <w:t xml:space="preserve">                    "Alright, off to find Monika."</w:t>
      </w:r>
    </w:p>
    <w:p w:rsidR="00000000" w:rsidDel="00000000" w:rsidP="00000000" w:rsidRDefault="00000000" w:rsidRPr="00000000" w14:paraId="00001443">
      <w:pPr>
        <w:pageBreakBefore w:val="0"/>
        <w:rPr/>
      </w:pPr>
      <w:r w:rsidDel="00000000" w:rsidR="00000000" w:rsidRPr="00000000">
        <w:rPr>
          <w:rtl w:val="0"/>
        </w:rPr>
        <w:t xml:space="preserve">                    "I take the usual route I walk with Monika toward her bus stop she takes home."</w:t>
      </w:r>
    </w:p>
    <w:p w:rsidR="00000000" w:rsidDel="00000000" w:rsidP="00000000" w:rsidRDefault="00000000" w:rsidRPr="00000000" w14:paraId="00001444">
      <w:pPr>
        <w:pageBreakBefore w:val="0"/>
        <w:rPr/>
      </w:pPr>
      <w:r w:rsidDel="00000000" w:rsidR="00000000" w:rsidRPr="00000000">
        <w:rPr>
          <w:rtl w:val="0"/>
        </w:rPr>
        <w:t xml:space="preserve">                    "It's a nice part of town no doubt, and the walk is filled with enough sites to keep myself entertained."</w:t>
      </w:r>
    </w:p>
    <w:p w:rsidR="00000000" w:rsidDel="00000000" w:rsidP="00000000" w:rsidRDefault="00000000" w:rsidRPr="00000000" w14:paraId="00001445">
      <w:pPr>
        <w:pageBreakBefore w:val="0"/>
        <w:rPr/>
      </w:pPr>
      <w:r w:rsidDel="00000000" w:rsidR="00000000" w:rsidRPr="00000000">
        <w:rPr>
          <w:rtl w:val="0"/>
        </w:rPr>
        <w:t xml:space="preserve">                    "After enough walking I spot the small stop and spot a familiar looking girl sitting alone at it's bench."</w:t>
      </w:r>
    </w:p>
    <w:p w:rsidR="00000000" w:rsidDel="00000000" w:rsidP="00000000" w:rsidRDefault="00000000" w:rsidRPr="00000000" w14:paraId="00001446">
      <w:pPr>
        <w:pageBreakBefore w:val="0"/>
        <w:rPr/>
      </w:pPr>
      <w:r w:rsidDel="00000000" w:rsidR="00000000" w:rsidRPr="00000000">
        <w:rPr>
          <w:rtl w:val="0"/>
        </w:rPr>
        <w:t xml:space="preserve">                    mc "Is this seat taken?"</w:t>
      </w:r>
    </w:p>
    <w:p w:rsidR="00000000" w:rsidDel="00000000" w:rsidP="00000000" w:rsidRDefault="00000000" w:rsidRPr="00000000" w14:paraId="00001447">
      <w:pPr>
        <w:pageBreakBefore w:val="0"/>
        <w:rPr/>
      </w:pPr>
      <w:r w:rsidDel="00000000" w:rsidR="00000000" w:rsidRPr="00000000">
        <w:rPr>
          <w:rtl w:val="0"/>
        </w:rPr>
        <w:t xml:space="preserve">                    m "[player]!"</w:t>
      </w:r>
    </w:p>
    <w:p w:rsidR="00000000" w:rsidDel="00000000" w:rsidP="00000000" w:rsidRDefault="00000000" w:rsidRPr="00000000" w14:paraId="00001448">
      <w:pPr>
        <w:pageBreakBefore w:val="0"/>
        <w:rPr/>
      </w:pPr>
      <w:r w:rsidDel="00000000" w:rsidR="00000000" w:rsidRPr="00000000">
        <w:rPr>
          <w:rtl w:val="0"/>
        </w:rPr>
        <w:t xml:space="preserve">                    "Monika immediately jumps up from the bench and wraps her arms around me."</w:t>
      </w:r>
    </w:p>
    <w:p w:rsidR="00000000" w:rsidDel="00000000" w:rsidP="00000000" w:rsidRDefault="00000000" w:rsidRPr="00000000" w14:paraId="00001449">
      <w:pPr>
        <w:pageBreakBefore w:val="0"/>
        <w:rPr/>
      </w:pPr>
      <w:r w:rsidDel="00000000" w:rsidR="00000000" w:rsidRPr="00000000">
        <w:rPr>
          <w:rtl w:val="0"/>
        </w:rPr>
        <w:t xml:space="preserve">                    m "[player], I was so worried..."</w:t>
      </w:r>
    </w:p>
    <w:p w:rsidR="00000000" w:rsidDel="00000000" w:rsidP="00000000" w:rsidRDefault="00000000" w:rsidRPr="00000000" w14:paraId="0000144A">
      <w:pPr>
        <w:pageBreakBefore w:val="0"/>
        <w:rPr/>
      </w:pPr>
      <w:r w:rsidDel="00000000" w:rsidR="00000000" w:rsidRPr="00000000">
        <w:rPr>
          <w:rtl w:val="0"/>
        </w:rPr>
        <w:t xml:space="preserve">                    mc "Worried about what, I didn't take that long did I?"</w:t>
      </w:r>
    </w:p>
    <w:p w:rsidR="00000000" w:rsidDel="00000000" w:rsidP="00000000" w:rsidRDefault="00000000" w:rsidRPr="00000000" w14:paraId="0000144B">
      <w:pPr>
        <w:pageBreakBefore w:val="0"/>
        <w:rPr/>
      </w:pPr>
      <w:r w:rsidDel="00000000" w:rsidR="00000000" w:rsidRPr="00000000">
        <w:rPr>
          <w:rtl w:val="0"/>
        </w:rPr>
        <w:t xml:space="preserve">                    m "No silly, not that."</w:t>
      </w:r>
    </w:p>
    <w:p w:rsidR="00000000" w:rsidDel="00000000" w:rsidP="00000000" w:rsidRDefault="00000000" w:rsidRPr="00000000" w14:paraId="0000144C">
      <w:pPr>
        <w:pageBreakBefore w:val="0"/>
        <w:rPr/>
      </w:pPr>
      <w:r w:rsidDel="00000000" w:rsidR="00000000" w:rsidRPr="00000000">
        <w:rPr>
          <w:rtl w:val="0"/>
        </w:rPr>
        <w:t xml:space="preserve">                    m "I heard.. I heard about the fight that almost happened today."</w:t>
      </w:r>
    </w:p>
    <w:p w:rsidR="00000000" w:rsidDel="00000000" w:rsidP="00000000" w:rsidRDefault="00000000" w:rsidRPr="00000000" w14:paraId="0000144D">
      <w:pPr>
        <w:pageBreakBefore w:val="0"/>
        <w:rPr/>
      </w:pPr>
      <w:r w:rsidDel="00000000" w:rsidR="00000000" w:rsidRPr="00000000">
        <w:rPr>
          <w:rtl w:val="0"/>
        </w:rPr>
        <w:t xml:space="preserve">                    mc "Oh, that.. well nothing happened and I'm fine, see."</w:t>
      </w:r>
    </w:p>
    <w:p w:rsidR="00000000" w:rsidDel="00000000" w:rsidP="00000000" w:rsidRDefault="00000000" w:rsidRPr="00000000" w14:paraId="0000144E">
      <w:pPr>
        <w:pageBreakBefore w:val="0"/>
        <w:rPr/>
      </w:pPr>
      <w:r w:rsidDel="00000000" w:rsidR="00000000" w:rsidRPr="00000000">
        <w:rPr>
          <w:rtl w:val="0"/>
        </w:rPr>
        <w:t xml:space="preserve">                    "I do a small self inspection with my hands and Monika giggles a bit."</w:t>
      </w:r>
    </w:p>
    <w:p w:rsidR="00000000" w:rsidDel="00000000" w:rsidP="00000000" w:rsidRDefault="00000000" w:rsidRPr="00000000" w14:paraId="0000144F">
      <w:pPr>
        <w:pageBreakBefore w:val="0"/>
        <w:rPr/>
      </w:pPr>
      <w:r w:rsidDel="00000000" w:rsidR="00000000" w:rsidRPr="00000000">
        <w:rPr>
          <w:rtl w:val="0"/>
        </w:rPr>
        <w:t xml:space="preserve">                    m "I'm glad, but a girl can still worry about her boyfriend."</w:t>
      </w:r>
    </w:p>
    <w:p w:rsidR="00000000" w:rsidDel="00000000" w:rsidP="00000000" w:rsidRDefault="00000000" w:rsidRPr="00000000" w14:paraId="00001450">
      <w:pPr>
        <w:pageBreakBefore w:val="0"/>
        <w:rPr/>
      </w:pPr>
      <w:r w:rsidDel="00000000" w:rsidR="00000000" w:rsidRPr="00000000">
        <w:rPr>
          <w:rtl w:val="0"/>
        </w:rPr>
        <w:t xml:space="preserve">                    m "What happened? All anyone told me was that a bunch of kids almost beat you up!"</w:t>
      </w:r>
    </w:p>
    <w:p w:rsidR="00000000" w:rsidDel="00000000" w:rsidP="00000000" w:rsidRDefault="00000000" w:rsidRPr="00000000" w14:paraId="00001451">
      <w:pPr>
        <w:pageBreakBefore w:val="0"/>
        <w:rPr/>
      </w:pPr>
      <w:r w:rsidDel="00000000" w:rsidR="00000000" w:rsidRPr="00000000">
        <w:rPr>
          <w:rtl w:val="0"/>
        </w:rPr>
        <w:t xml:space="preserve">                    mc "Well I was just... doing something and then these kids started talking bad about us, about you."</w:t>
      </w:r>
    </w:p>
    <w:p w:rsidR="00000000" w:rsidDel="00000000" w:rsidP="00000000" w:rsidRDefault="00000000" w:rsidRPr="00000000" w14:paraId="00001452">
      <w:pPr>
        <w:pageBreakBefore w:val="0"/>
        <w:rPr/>
      </w:pPr>
      <w:r w:rsidDel="00000000" w:rsidR="00000000" w:rsidRPr="00000000">
        <w:rPr>
          <w:rtl w:val="0"/>
        </w:rPr>
        <w:t xml:space="preserve">                    m "What were you doing that could make them say that?"</w:t>
      </w:r>
    </w:p>
    <w:p w:rsidR="00000000" w:rsidDel="00000000" w:rsidP="00000000" w:rsidRDefault="00000000" w:rsidRPr="00000000" w14:paraId="00001453">
      <w:pPr>
        <w:pageBreakBefore w:val="0"/>
        <w:rPr/>
      </w:pPr>
      <w:r w:rsidDel="00000000" w:rsidR="00000000" w:rsidRPr="00000000">
        <w:rPr>
          <w:rtl w:val="0"/>
        </w:rPr>
        <w:t xml:space="preserve">                    mc "I was..."</w:t>
      </w:r>
    </w:p>
    <w:p w:rsidR="00000000" w:rsidDel="00000000" w:rsidP="00000000" w:rsidRDefault="00000000" w:rsidRPr="00000000" w14:paraId="00001454">
      <w:pPr>
        <w:pageBreakBefore w:val="0"/>
        <w:rPr/>
      </w:pPr>
      <w:r w:rsidDel="00000000" w:rsidR="00000000" w:rsidRPr="00000000">
        <w:rPr>
          <w:rtl w:val="0"/>
        </w:rPr>
        <w:t xml:space="preserve">                    "Can't say candy grams cause that'll ruin the surprise."</w:t>
      </w:r>
    </w:p>
    <w:p w:rsidR="00000000" w:rsidDel="00000000" w:rsidP="00000000" w:rsidRDefault="00000000" w:rsidRPr="00000000" w14:paraId="00001455">
      <w:pPr>
        <w:pageBreakBefore w:val="0"/>
        <w:rPr/>
      </w:pPr>
      <w:r w:rsidDel="00000000" w:rsidR="00000000" w:rsidRPr="00000000">
        <w:rPr>
          <w:rtl w:val="0"/>
        </w:rPr>
        <w:t xml:space="preserve">                    mc "..just talking with a friend and you came up in the conversation."</w:t>
      </w:r>
    </w:p>
    <w:p w:rsidR="00000000" w:rsidDel="00000000" w:rsidP="00000000" w:rsidRDefault="00000000" w:rsidRPr="00000000" w14:paraId="00001456">
      <w:pPr>
        <w:pageBreakBefore w:val="0"/>
        <w:rPr/>
      </w:pPr>
      <w:r w:rsidDel="00000000" w:rsidR="00000000" w:rsidRPr="00000000">
        <w:rPr>
          <w:rtl w:val="0"/>
        </w:rPr>
        <w:t xml:space="preserve">                    mc "They must have been listening in or something."</w:t>
      </w:r>
    </w:p>
    <w:p w:rsidR="00000000" w:rsidDel="00000000" w:rsidP="00000000" w:rsidRDefault="00000000" w:rsidRPr="00000000" w14:paraId="00001457">
      <w:pPr>
        <w:pageBreakBefore w:val="0"/>
        <w:rPr/>
      </w:pPr>
      <w:r w:rsidDel="00000000" w:rsidR="00000000" w:rsidRPr="00000000">
        <w:rPr>
          <w:rtl w:val="0"/>
        </w:rPr>
        <w:t xml:space="preserve">                    if c8s = 1:</w:t>
      </w:r>
    </w:p>
    <w:p w:rsidR="00000000" w:rsidDel="00000000" w:rsidP="00000000" w:rsidRDefault="00000000" w:rsidRPr="00000000" w14:paraId="00001458">
      <w:pPr>
        <w:pageBreakBefore w:val="0"/>
        <w:rPr/>
      </w:pPr>
      <w:r w:rsidDel="00000000" w:rsidR="00000000" w:rsidRPr="00000000">
        <w:rPr>
          <w:rtl w:val="0"/>
        </w:rPr>
        <w:t xml:space="preserve">                        m "Was it Sayori?"</w:t>
      </w:r>
    </w:p>
    <w:p w:rsidR="00000000" w:rsidDel="00000000" w:rsidP="00000000" w:rsidRDefault="00000000" w:rsidRPr="00000000" w14:paraId="00001459">
      <w:pPr>
        <w:pageBreakBefore w:val="0"/>
        <w:rPr/>
      </w:pPr>
      <w:r w:rsidDel="00000000" w:rsidR="00000000" w:rsidRPr="00000000">
        <w:rPr>
          <w:rtl w:val="0"/>
        </w:rPr>
        <w:t xml:space="preserve">                        mc "Huh? No she was somewhere else when it all happened."</w:t>
      </w:r>
    </w:p>
    <w:p w:rsidR="00000000" w:rsidDel="00000000" w:rsidP="00000000" w:rsidRDefault="00000000" w:rsidRPr="00000000" w14:paraId="0000145A">
      <w:pPr>
        <w:pageBreakBefore w:val="0"/>
        <w:rPr/>
      </w:pPr>
      <w:r w:rsidDel="00000000" w:rsidR="00000000" w:rsidRPr="00000000">
        <w:rPr>
          <w:rtl w:val="0"/>
        </w:rPr>
        <w:t xml:space="preserve">                        m "Funny, I thought you ate lunch with her today?"</w:t>
      </w:r>
    </w:p>
    <w:p w:rsidR="00000000" w:rsidDel="00000000" w:rsidP="00000000" w:rsidRDefault="00000000" w:rsidRPr="00000000" w14:paraId="0000145B">
      <w:pPr>
        <w:pageBreakBefore w:val="0"/>
        <w:rPr/>
      </w:pPr>
      <w:r w:rsidDel="00000000" w:rsidR="00000000" w:rsidRPr="00000000">
        <w:rPr>
          <w:rtl w:val="0"/>
        </w:rPr>
        <w:t xml:space="preserve">                        mc "I did, but she stayed in the classroom while I took a walk."</w:t>
      </w:r>
    </w:p>
    <w:p w:rsidR="00000000" w:rsidDel="00000000" w:rsidP="00000000" w:rsidRDefault="00000000" w:rsidRPr="00000000" w14:paraId="0000145C">
      <w:pPr>
        <w:pageBreakBefore w:val="0"/>
        <w:rPr/>
      </w:pPr>
      <w:r w:rsidDel="00000000" w:rsidR="00000000" w:rsidRPr="00000000">
        <w:rPr>
          <w:rtl w:val="0"/>
        </w:rPr>
        <w:t xml:space="preserve">                        m "You two ate alone?"</w:t>
      </w:r>
    </w:p>
    <w:p w:rsidR="00000000" w:rsidDel="00000000" w:rsidP="00000000" w:rsidRDefault="00000000" w:rsidRPr="00000000" w14:paraId="0000145D">
      <w:pPr>
        <w:pageBreakBefore w:val="0"/>
        <w:rPr/>
      </w:pPr>
      <w:r w:rsidDel="00000000" w:rsidR="00000000" w:rsidRPr="00000000">
        <w:rPr>
          <w:rtl w:val="0"/>
        </w:rPr>
        <w:t xml:space="preserve">                        "Monika's tone seemed to sour almost immediately."</w:t>
      </w:r>
    </w:p>
    <w:p w:rsidR="00000000" w:rsidDel="00000000" w:rsidP="00000000" w:rsidRDefault="00000000" w:rsidRPr="00000000" w14:paraId="0000145E">
      <w:pPr>
        <w:pageBreakBefore w:val="0"/>
        <w:rPr/>
      </w:pPr>
      <w:r w:rsidDel="00000000" w:rsidR="00000000" w:rsidRPr="00000000">
        <w:rPr>
          <w:rtl w:val="0"/>
        </w:rPr>
        <w:t xml:space="preserve">                        mc "Well yeah, but we just chatted for a bit and ate. Nothing bad."</w:t>
      </w:r>
    </w:p>
    <w:p w:rsidR="00000000" w:rsidDel="00000000" w:rsidP="00000000" w:rsidRDefault="00000000" w:rsidRPr="00000000" w14:paraId="0000145F">
      <w:pPr>
        <w:pageBreakBefore w:val="0"/>
        <w:rPr/>
      </w:pPr>
      <w:r w:rsidDel="00000000" w:rsidR="00000000" w:rsidRPr="00000000">
        <w:rPr>
          <w:rtl w:val="0"/>
        </w:rPr>
        <w:t xml:space="preserve">                        m "Okay, if you say so."</w:t>
      </w:r>
    </w:p>
    <w:p w:rsidR="00000000" w:rsidDel="00000000" w:rsidP="00000000" w:rsidRDefault="00000000" w:rsidRPr="00000000" w14:paraId="00001460">
      <w:pPr>
        <w:pageBreakBefore w:val="0"/>
        <w:rPr/>
      </w:pPr>
      <w:r w:rsidDel="00000000" w:rsidR="00000000" w:rsidRPr="00000000">
        <w:rPr>
          <w:rtl w:val="0"/>
        </w:rPr>
        <w:t xml:space="preserve">                        mc "Monika, I just sat with Sayori as a friend. That's it."</w:t>
      </w:r>
    </w:p>
    <w:p w:rsidR="00000000" w:rsidDel="00000000" w:rsidP="00000000" w:rsidRDefault="00000000" w:rsidRPr="00000000" w14:paraId="00001461">
      <w:pPr>
        <w:pageBreakBefore w:val="0"/>
        <w:rPr/>
      </w:pPr>
      <w:r w:rsidDel="00000000" w:rsidR="00000000" w:rsidRPr="00000000">
        <w:rPr>
          <w:rtl w:val="0"/>
        </w:rPr>
        <w:t xml:space="preserve">                        mc "I thought we went over this."</w:t>
      </w:r>
    </w:p>
    <w:p w:rsidR="00000000" w:rsidDel="00000000" w:rsidP="00000000" w:rsidRDefault="00000000" w:rsidRPr="00000000" w14:paraId="00001462">
      <w:pPr>
        <w:pageBreakBefore w:val="0"/>
        <w:rPr/>
      </w:pPr>
      <w:r w:rsidDel="00000000" w:rsidR="00000000" w:rsidRPr="00000000">
        <w:rPr>
          <w:rtl w:val="0"/>
        </w:rPr>
        <w:t xml:space="preserve">                        m "Yeah, I know. I just..."</w:t>
      </w:r>
    </w:p>
    <w:p w:rsidR="00000000" w:rsidDel="00000000" w:rsidP="00000000" w:rsidRDefault="00000000" w:rsidRPr="00000000" w14:paraId="00001463">
      <w:pPr>
        <w:pageBreakBefore w:val="0"/>
        <w:rPr/>
      </w:pPr>
      <w:r w:rsidDel="00000000" w:rsidR="00000000" w:rsidRPr="00000000">
        <w:rPr>
          <w:rtl w:val="0"/>
        </w:rPr>
        <w:t xml:space="preserve">                        "I pull Monika into a hug and lower my head into her shoulder."</w:t>
      </w:r>
    </w:p>
    <w:p w:rsidR="00000000" w:rsidDel="00000000" w:rsidP="00000000" w:rsidRDefault="00000000" w:rsidRPr="00000000" w14:paraId="00001464">
      <w:pPr>
        <w:pageBreakBefore w:val="0"/>
        <w:rPr/>
      </w:pPr>
      <w:r w:rsidDel="00000000" w:rsidR="00000000" w:rsidRPr="00000000">
        <w:rPr>
          <w:rtl w:val="0"/>
        </w:rPr>
        <w:t xml:space="preserve">                        mc "I love you Monika, and only you."</w:t>
      </w:r>
    </w:p>
    <w:p w:rsidR="00000000" w:rsidDel="00000000" w:rsidP="00000000" w:rsidRDefault="00000000" w:rsidRPr="00000000" w14:paraId="00001465">
      <w:pPr>
        <w:pageBreakBefore w:val="0"/>
        <w:rPr/>
      </w:pPr>
      <w:r w:rsidDel="00000000" w:rsidR="00000000" w:rsidRPr="00000000">
        <w:rPr>
          <w:rtl w:val="0"/>
        </w:rPr>
        <w:t xml:space="preserve">                        mc "Remember?"</w:t>
      </w:r>
    </w:p>
    <w:p w:rsidR="00000000" w:rsidDel="00000000" w:rsidP="00000000" w:rsidRDefault="00000000" w:rsidRPr="00000000" w14:paraId="00001466">
      <w:pPr>
        <w:pageBreakBefore w:val="0"/>
        <w:rPr/>
      </w:pPr>
      <w:r w:rsidDel="00000000" w:rsidR="00000000" w:rsidRPr="00000000">
        <w:rPr>
          <w:rtl w:val="0"/>
        </w:rPr>
        <w:t xml:space="preserve">                        m "Yeah, I remember."</w:t>
      </w:r>
    </w:p>
    <w:p w:rsidR="00000000" w:rsidDel="00000000" w:rsidP="00000000" w:rsidRDefault="00000000" w:rsidRPr="00000000" w14:paraId="00001467">
      <w:pPr>
        <w:pageBreakBefore w:val="0"/>
        <w:rPr/>
      </w:pPr>
      <w:r w:rsidDel="00000000" w:rsidR="00000000" w:rsidRPr="00000000">
        <w:rPr>
          <w:rtl w:val="0"/>
        </w:rPr>
        <w:t xml:space="preserve">                        "Monika eventually pulls away and looks back at me."</w:t>
      </w:r>
    </w:p>
    <w:p w:rsidR="00000000" w:rsidDel="00000000" w:rsidP="00000000" w:rsidRDefault="00000000" w:rsidRPr="00000000" w14:paraId="00001468">
      <w:pPr>
        <w:pageBreakBefore w:val="0"/>
        <w:rPr/>
      </w:pPr>
      <w:r w:rsidDel="00000000" w:rsidR="00000000" w:rsidRPr="00000000">
        <w:rPr>
          <w:rtl w:val="0"/>
        </w:rPr>
        <w:t xml:space="preserve">                    else:</w:t>
      </w:r>
    </w:p>
    <w:p w:rsidR="00000000" w:rsidDel="00000000" w:rsidP="00000000" w:rsidRDefault="00000000" w:rsidRPr="00000000" w14:paraId="00001469">
      <w:pPr>
        <w:pageBreakBefore w:val="0"/>
        <w:rPr/>
      </w:pPr>
      <w:r w:rsidDel="00000000" w:rsidR="00000000" w:rsidRPr="00000000">
        <w:rPr>
          <w:rtl w:val="0"/>
        </w:rPr>
        <w:t xml:space="preserve">                        m "Oh, who were you with?"</w:t>
      </w:r>
    </w:p>
    <w:p w:rsidR="00000000" w:rsidDel="00000000" w:rsidP="00000000" w:rsidRDefault="00000000" w:rsidRPr="00000000" w14:paraId="0000146A">
      <w:pPr>
        <w:pageBreakBefore w:val="0"/>
        <w:rPr/>
      </w:pPr>
      <w:r w:rsidDel="00000000" w:rsidR="00000000" w:rsidRPr="00000000">
        <w:rPr>
          <w:rtl w:val="0"/>
        </w:rPr>
        <w:t xml:space="preserve">                        mc "Just an.. old friend of mine. We happened to catch up in the cafeteria."</w:t>
      </w:r>
    </w:p>
    <w:p w:rsidR="00000000" w:rsidDel="00000000" w:rsidP="00000000" w:rsidRDefault="00000000" w:rsidRPr="00000000" w14:paraId="0000146B">
      <w:pPr>
        <w:pageBreakBefore w:val="0"/>
        <w:rPr/>
      </w:pPr>
      <w:r w:rsidDel="00000000" w:rsidR="00000000" w:rsidRPr="00000000">
        <w:rPr>
          <w:rtl w:val="0"/>
        </w:rPr>
        <w:t xml:space="preserve">                        m "Mhmm, sounds like a bad excuse [player].."</w:t>
      </w:r>
    </w:p>
    <w:p w:rsidR="00000000" w:rsidDel="00000000" w:rsidP="00000000" w:rsidRDefault="00000000" w:rsidRPr="00000000" w14:paraId="0000146C">
      <w:pPr>
        <w:pageBreakBefore w:val="0"/>
        <w:rPr/>
      </w:pPr>
      <w:r w:rsidDel="00000000" w:rsidR="00000000" w:rsidRPr="00000000">
        <w:rPr>
          <w:rtl w:val="0"/>
        </w:rPr>
        <w:t xml:space="preserve">                        mc "No really, I just-"</w:t>
      </w:r>
    </w:p>
    <w:p w:rsidR="00000000" w:rsidDel="00000000" w:rsidP="00000000" w:rsidRDefault="00000000" w:rsidRPr="00000000" w14:paraId="0000146D">
      <w:pPr>
        <w:pageBreakBefore w:val="0"/>
        <w:rPr/>
      </w:pPr>
      <w:r w:rsidDel="00000000" w:rsidR="00000000" w:rsidRPr="00000000">
        <w:rPr>
          <w:rtl w:val="0"/>
        </w:rPr>
        <w:t xml:space="preserve">                        m "I'm kidding! Come on, I'm not that mean, ahaha~"</w:t>
      </w:r>
    </w:p>
    <w:p w:rsidR="00000000" w:rsidDel="00000000" w:rsidP="00000000" w:rsidRDefault="00000000" w:rsidRPr="00000000" w14:paraId="0000146E">
      <w:pPr>
        <w:pageBreakBefore w:val="0"/>
        <w:rPr/>
      </w:pPr>
      <w:r w:rsidDel="00000000" w:rsidR="00000000" w:rsidRPr="00000000">
        <w:rPr>
          <w:rtl w:val="0"/>
        </w:rPr>
        <w:t xml:space="preserve">            "Actually...":</w:t>
      </w:r>
    </w:p>
    <w:p w:rsidR="00000000" w:rsidDel="00000000" w:rsidP="00000000" w:rsidRDefault="00000000" w:rsidRPr="00000000" w14:paraId="0000146F">
      <w:pPr>
        <w:pageBreakBefore w:val="0"/>
        <w:rPr/>
      </w:pPr>
      <w:r w:rsidDel="00000000" w:rsidR="00000000" w:rsidRPr="00000000">
        <w:rPr>
          <w:rtl w:val="0"/>
        </w:rPr>
        <w:t xml:space="preserve">                mc "Actually Sayori, I need to see Monika after school today."</w:t>
      </w:r>
    </w:p>
    <w:p w:rsidR="00000000" w:rsidDel="00000000" w:rsidP="00000000" w:rsidRDefault="00000000" w:rsidRPr="00000000" w14:paraId="00001470">
      <w:pPr>
        <w:pageBreakBefore w:val="0"/>
        <w:rPr/>
      </w:pPr>
      <w:r w:rsidDel="00000000" w:rsidR="00000000" w:rsidRPr="00000000">
        <w:rPr>
          <w:rtl w:val="0"/>
        </w:rPr>
        <w:t xml:space="preserve">                mc "She texted me not too long ago asking to meet her."</w:t>
      </w:r>
    </w:p>
    <w:p w:rsidR="00000000" w:rsidDel="00000000" w:rsidP="00000000" w:rsidRDefault="00000000" w:rsidRPr="00000000" w14:paraId="00001471">
      <w:pPr>
        <w:pageBreakBefore w:val="0"/>
        <w:rPr/>
      </w:pPr>
      <w:r w:rsidDel="00000000" w:rsidR="00000000" w:rsidRPr="00000000">
        <w:rPr>
          <w:rtl w:val="0"/>
        </w:rPr>
        <w:t xml:space="preserve">                s "Oh... okay then."</w:t>
      </w:r>
    </w:p>
    <w:p w:rsidR="00000000" w:rsidDel="00000000" w:rsidP="00000000" w:rsidRDefault="00000000" w:rsidRPr="00000000" w14:paraId="00001472">
      <w:pPr>
        <w:pageBreakBefore w:val="0"/>
        <w:rPr/>
      </w:pPr>
      <w:r w:rsidDel="00000000" w:rsidR="00000000" w:rsidRPr="00000000">
        <w:rPr>
          <w:rtl w:val="0"/>
        </w:rPr>
        <w:t xml:space="preserve">                s "Well I wouldn't want to get in the way of that so I understand!"</w:t>
      </w:r>
    </w:p>
    <w:p w:rsidR="00000000" w:rsidDel="00000000" w:rsidP="00000000" w:rsidRDefault="00000000" w:rsidRPr="00000000" w14:paraId="00001473">
      <w:pPr>
        <w:pageBreakBefore w:val="0"/>
        <w:rPr/>
      </w:pPr>
      <w:r w:rsidDel="00000000" w:rsidR="00000000" w:rsidRPr="00000000">
        <w:rPr>
          <w:rtl w:val="0"/>
        </w:rPr>
        <w:t xml:space="preserve">                s "Maybe... some other time then."</w:t>
      </w:r>
    </w:p>
    <w:p w:rsidR="00000000" w:rsidDel="00000000" w:rsidP="00000000" w:rsidRDefault="00000000" w:rsidRPr="00000000" w14:paraId="00001474">
      <w:pPr>
        <w:pageBreakBefore w:val="0"/>
        <w:rPr/>
      </w:pPr>
      <w:r w:rsidDel="00000000" w:rsidR="00000000" w:rsidRPr="00000000">
        <w:rPr>
          <w:rtl w:val="0"/>
        </w:rPr>
        <w:t xml:space="preserve">                mc "Yeah definitely, and you don't have to wait for Monika to be absent either."</w:t>
      </w:r>
    </w:p>
    <w:p w:rsidR="00000000" w:rsidDel="00000000" w:rsidP="00000000" w:rsidRDefault="00000000" w:rsidRPr="00000000" w14:paraId="00001475">
      <w:pPr>
        <w:pageBreakBefore w:val="0"/>
        <w:rPr/>
      </w:pPr>
      <w:r w:rsidDel="00000000" w:rsidR="00000000" w:rsidRPr="00000000">
        <w:rPr>
          <w:rtl w:val="0"/>
        </w:rPr>
        <w:t xml:space="preserve">                mc "You can always-"</w:t>
      </w:r>
    </w:p>
    <w:p w:rsidR="00000000" w:rsidDel="00000000" w:rsidP="00000000" w:rsidRDefault="00000000" w:rsidRPr="00000000" w14:paraId="00001476">
      <w:pPr>
        <w:pageBreakBefore w:val="0"/>
        <w:rPr/>
      </w:pPr>
      <w:r w:rsidDel="00000000" w:rsidR="00000000" w:rsidRPr="00000000">
        <w:rPr>
          <w:rtl w:val="0"/>
        </w:rPr>
        <w:t xml:space="preserve">                s "I know, but..."</w:t>
      </w:r>
    </w:p>
    <w:p w:rsidR="00000000" w:rsidDel="00000000" w:rsidP="00000000" w:rsidRDefault="00000000" w:rsidRPr="00000000" w14:paraId="00001477">
      <w:pPr>
        <w:pageBreakBefore w:val="0"/>
        <w:rPr/>
      </w:pPr>
      <w:r w:rsidDel="00000000" w:rsidR="00000000" w:rsidRPr="00000000">
        <w:rPr>
          <w:rtl w:val="0"/>
        </w:rPr>
        <w:t xml:space="preserve">                s "Anyway, I'll see you tomorrow [player]! I can finish up here today."</w:t>
      </w:r>
    </w:p>
    <w:p w:rsidR="00000000" w:rsidDel="00000000" w:rsidP="00000000" w:rsidRDefault="00000000" w:rsidRPr="00000000" w14:paraId="00001478">
      <w:pPr>
        <w:pageBreakBefore w:val="0"/>
        <w:rPr/>
      </w:pPr>
      <w:r w:rsidDel="00000000" w:rsidR="00000000" w:rsidRPr="00000000">
        <w:rPr>
          <w:rtl w:val="0"/>
        </w:rPr>
        <w:t xml:space="preserve">                s "Wouldn't want to keep Monika waiting, ehehe~!"</w:t>
      </w:r>
    </w:p>
    <w:p w:rsidR="00000000" w:rsidDel="00000000" w:rsidP="00000000" w:rsidRDefault="00000000" w:rsidRPr="00000000" w14:paraId="00001479">
      <w:pPr>
        <w:pageBreakBefore w:val="0"/>
        <w:rPr/>
      </w:pPr>
      <w:r w:rsidDel="00000000" w:rsidR="00000000" w:rsidRPr="00000000">
        <w:rPr>
          <w:rtl w:val="0"/>
        </w:rPr>
        <w:t xml:space="preserve">                "Sayori then basically pushed me out of the clubroom against my protests."</w:t>
      </w:r>
    </w:p>
    <w:p w:rsidR="00000000" w:rsidDel="00000000" w:rsidP="00000000" w:rsidRDefault="00000000" w:rsidRPr="00000000" w14:paraId="0000147A">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147B">
      <w:pPr>
        <w:pageBreakBefore w:val="0"/>
        <w:rPr/>
      </w:pPr>
      <w:r w:rsidDel="00000000" w:rsidR="00000000" w:rsidRPr="00000000">
        <w:rPr>
          <w:rtl w:val="0"/>
        </w:rPr>
        <w:t xml:space="preserve">                mc "Sayori!"</w:t>
      </w:r>
    </w:p>
    <w:p w:rsidR="00000000" w:rsidDel="00000000" w:rsidP="00000000" w:rsidRDefault="00000000" w:rsidRPr="00000000" w14:paraId="0000147C">
      <w:pPr>
        <w:pageBreakBefore w:val="0"/>
        <w:rPr/>
      </w:pPr>
      <w:r w:rsidDel="00000000" w:rsidR="00000000" w:rsidRPr="00000000">
        <w:rPr>
          <w:rtl w:val="0"/>
        </w:rPr>
        <w:t xml:space="preserve">                "The door closed behind me with a thud, and wouldn't budge when I tried the handle."</w:t>
      </w:r>
    </w:p>
    <w:p w:rsidR="00000000" w:rsidDel="00000000" w:rsidP="00000000" w:rsidRDefault="00000000" w:rsidRPr="00000000" w14:paraId="0000147D">
      <w:pPr>
        <w:pageBreakBefore w:val="0"/>
        <w:rPr/>
      </w:pPr>
      <w:r w:rsidDel="00000000" w:rsidR="00000000" w:rsidRPr="00000000">
        <w:rPr>
          <w:rtl w:val="0"/>
        </w:rPr>
        <w:t xml:space="preserve">                "Damn it Sayori!"</w:t>
      </w:r>
    </w:p>
    <w:p w:rsidR="00000000" w:rsidDel="00000000" w:rsidP="00000000" w:rsidRDefault="00000000" w:rsidRPr="00000000" w14:paraId="0000147E">
      <w:pPr>
        <w:pageBreakBefore w:val="0"/>
        <w:rPr/>
      </w:pPr>
      <w:r w:rsidDel="00000000" w:rsidR="00000000" w:rsidRPr="00000000">
        <w:rPr>
          <w:rtl w:val="0"/>
        </w:rPr>
        <w:t xml:space="preserve">                "I tried the door again before giving up the struggle against her."</w:t>
      </w:r>
    </w:p>
    <w:p w:rsidR="00000000" w:rsidDel="00000000" w:rsidP="00000000" w:rsidRDefault="00000000" w:rsidRPr="00000000" w14:paraId="0000147F">
      <w:pPr>
        <w:pageBreakBefore w:val="0"/>
        <w:rPr/>
      </w:pPr>
      <w:r w:rsidDel="00000000" w:rsidR="00000000" w:rsidRPr="00000000">
        <w:rPr>
          <w:rtl w:val="0"/>
        </w:rPr>
        <w:t xml:space="preserve">                "I didn't mean for it to come off mean anything, I just..."</w:t>
      </w:r>
    </w:p>
    <w:p w:rsidR="00000000" w:rsidDel="00000000" w:rsidP="00000000" w:rsidRDefault="00000000" w:rsidRPr="00000000" w14:paraId="00001480">
      <w:pPr>
        <w:pageBreakBefore w:val="0"/>
        <w:rPr/>
      </w:pPr>
      <w:r w:rsidDel="00000000" w:rsidR="00000000" w:rsidRPr="00000000">
        <w:rPr>
          <w:rtl w:val="0"/>
        </w:rPr>
        <w:t xml:space="preserve">                "With a sigh I adjust my backpack and start for the door."</w:t>
      </w:r>
    </w:p>
    <w:p w:rsidR="00000000" w:rsidDel="00000000" w:rsidP="00000000" w:rsidRDefault="00000000" w:rsidRPr="00000000" w14:paraId="00001481">
      <w:pPr>
        <w:pageBreakBefore w:val="0"/>
        <w:rPr/>
      </w:pPr>
      <w:r w:rsidDel="00000000" w:rsidR="00000000" w:rsidRPr="00000000">
        <w:rPr>
          <w:rtl w:val="0"/>
        </w:rPr>
        <w:t xml:space="preserve">                scene bg schoolgate with wipeleft_scene</w:t>
      </w:r>
    </w:p>
    <w:p w:rsidR="00000000" w:rsidDel="00000000" w:rsidP="00000000" w:rsidRDefault="00000000" w:rsidRPr="00000000" w14:paraId="00001482">
      <w:pPr>
        <w:pageBreakBefore w:val="0"/>
        <w:rPr/>
      </w:pPr>
      <w:r w:rsidDel="00000000" w:rsidR="00000000" w:rsidRPr="00000000">
        <w:rPr>
          <w:rtl w:val="0"/>
        </w:rPr>
        <w:t xml:space="preserve">                "I step outside into the evening sunlight and take a long breath."</w:t>
      </w:r>
    </w:p>
    <w:p w:rsidR="00000000" w:rsidDel="00000000" w:rsidP="00000000" w:rsidRDefault="00000000" w:rsidRPr="00000000" w14:paraId="00001483">
      <w:pPr>
        <w:pageBreakBefore w:val="0"/>
        <w:rPr/>
      </w:pPr>
      <w:r w:rsidDel="00000000" w:rsidR="00000000" w:rsidRPr="00000000">
        <w:rPr>
          <w:rtl w:val="0"/>
        </w:rPr>
        <w:t xml:space="preserve">                "Alright, off to find Monika."</w:t>
      </w:r>
    </w:p>
    <w:p w:rsidR="00000000" w:rsidDel="00000000" w:rsidP="00000000" w:rsidRDefault="00000000" w:rsidRPr="00000000" w14:paraId="00001484">
      <w:pPr>
        <w:pageBreakBefore w:val="0"/>
        <w:rPr/>
      </w:pPr>
      <w:r w:rsidDel="00000000" w:rsidR="00000000" w:rsidRPr="00000000">
        <w:rPr>
          <w:rtl w:val="0"/>
        </w:rPr>
        <w:t xml:space="preserve">                "I take the usual route I walk with Monika toward her bus stop she takes home."</w:t>
      </w:r>
    </w:p>
    <w:p w:rsidR="00000000" w:rsidDel="00000000" w:rsidP="00000000" w:rsidRDefault="00000000" w:rsidRPr="00000000" w14:paraId="00001485">
      <w:pPr>
        <w:pageBreakBefore w:val="0"/>
        <w:rPr/>
      </w:pPr>
      <w:r w:rsidDel="00000000" w:rsidR="00000000" w:rsidRPr="00000000">
        <w:rPr>
          <w:rtl w:val="0"/>
        </w:rPr>
        <w:t xml:space="preserve">                "It's a nice part of town no doubt, and the walk is filled with enough sites to keep myself entertained."</w:t>
      </w:r>
    </w:p>
    <w:p w:rsidR="00000000" w:rsidDel="00000000" w:rsidP="00000000" w:rsidRDefault="00000000" w:rsidRPr="00000000" w14:paraId="00001486">
      <w:pPr>
        <w:pageBreakBefore w:val="0"/>
        <w:rPr/>
      </w:pPr>
      <w:r w:rsidDel="00000000" w:rsidR="00000000" w:rsidRPr="00000000">
        <w:rPr>
          <w:rtl w:val="0"/>
        </w:rPr>
        <w:t xml:space="preserve">                "After enough walking I spot the small stop and spot a familiar looking girl sitting alone at it's bench."</w:t>
      </w:r>
    </w:p>
    <w:p w:rsidR="00000000" w:rsidDel="00000000" w:rsidP="00000000" w:rsidRDefault="00000000" w:rsidRPr="00000000" w14:paraId="00001487">
      <w:pPr>
        <w:pageBreakBefore w:val="0"/>
        <w:rPr/>
      </w:pPr>
      <w:r w:rsidDel="00000000" w:rsidR="00000000" w:rsidRPr="00000000">
        <w:rPr>
          <w:rtl w:val="0"/>
        </w:rPr>
        <w:t xml:space="preserve">                mc "Is this seat taken?"</w:t>
      </w:r>
    </w:p>
    <w:p w:rsidR="00000000" w:rsidDel="00000000" w:rsidP="00000000" w:rsidRDefault="00000000" w:rsidRPr="00000000" w14:paraId="00001488">
      <w:pPr>
        <w:pageBreakBefore w:val="0"/>
        <w:rPr/>
      </w:pPr>
      <w:r w:rsidDel="00000000" w:rsidR="00000000" w:rsidRPr="00000000">
        <w:rPr>
          <w:rtl w:val="0"/>
        </w:rPr>
        <w:t xml:space="preserve">                m "[player]!"</w:t>
      </w:r>
    </w:p>
    <w:p w:rsidR="00000000" w:rsidDel="00000000" w:rsidP="00000000" w:rsidRDefault="00000000" w:rsidRPr="00000000" w14:paraId="00001489">
      <w:pPr>
        <w:pageBreakBefore w:val="0"/>
        <w:rPr/>
      </w:pPr>
      <w:r w:rsidDel="00000000" w:rsidR="00000000" w:rsidRPr="00000000">
        <w:rPr>
          <w:rtl w:val="0"/>
        </w:rPr>
        <w:t xml:space="preserve">                "Monika immediately jumps up from the bench and wraps her arms around me."</w:t>
      </w:r>
    </w:p>
    <w:p w:rsidR="00000000" w:rsidDel="00000000" w:rsidP="00000000" w:rsidRDefault="00000000" w:rsidRPr="00000000" w14:paraId="0000148A">
      <w:pPr>
        <w:pageBreakBefore w:val="0"/>
        <w:rPr/>
      </w:pPr>
      <w:r w:rsidDel="00000000" w:rsidR="00000000" w:rsidRPr="00000000">
        <w:rPr>
          <w:rtl w:val="0"/>
        </w:rPr>
        <w:t xml:space="preserve">                m "[player], I was so worried..."</w:t>
      </w:r>
    </w:p>
    <w:p w:rsidR="00000000" w:rsidDel="00000000" w:rsidP="00000000" w:rsidRDefault="00000000" w:rsidRPr="00000000" w14:paraId="0000148B">
      <w:pPr>
        <w:pageBreakBefore w:val="0"/>
        <w:rPr/>
      </w:pPr>
      <w:r w:rsidDel="00000000" w:rsidR="00000000" w:rsidRPr="00000000">
        <w:rPr>
          <w:rtl w:val="0"/>
        </w:rPr>
        <w:t xml:space="preserve">                mc "Worried about what, I didn't take that long did I?"</w:t>
      </w:r>
    </w:p>
    <w:p w:rsidR="00000000" w:rsidDel="00000000" w:rsidP="00000000" w:rsidRDefault="00000000" w:rsidRPr="00000000" w14:paraId="0000148C">
      <w:pPr>
        <w:pageBreakBefore w:val="0"/>
        <w:rPr/>
      </w:pPr>
      <w:r w:rsidDel="00000000" w:rsidR="00000000" w:rsidRPr="00000000">
        <w:rPr>
          <w:rtl w:val="0"/>
        </w:rPr>
        <w:t xml:space="preserve">                m "No silly, not that."</w:t>
      </w:r>
    </w:p>
    <w:p w:rsidR="00000000" w:rsidDel="00000000" w:rsidP="00000000" w:rsidRDefault="00000000" w:rsidRPr="00000000" w14:paraId="0000148D">
      <w:pPr>
        <w:pageBreakBefore w:val="0"/>
        <w:rPr/>
      </w:pPr>
      <w:r w:rsidDel="00000000" w:rsidR="00000000" w:rsidRPr="00000000">
        <w:rPr>
          <w:rtl w:val="0"/>
        </w:rPr>
        <w:t xml:space="preserve">                m "I heard.. I heard about the fight that almost happened today."</w:t>
      </w:r>
    </w:p>
    <w:p w:rsidR="00000000" w:rsidDel="00000000" w:rsidP="00000000" w:rsidRDefault="00000000" w:rsidRPr="00000000" w14:paraId="0000148E">
      <w:pPr>
        <w:pageBreakBefore w:val="0"/>
        <w:rPr/>
      </w:pPr>
      <w:r w:rsidDel="00000000" w:rsidR="00000000" w:rsidRPr="00000000">
        <w:rPr>
          <w:rtl w:val="0"/>
        </w:rPr>
        <w:t xml:space="preserve">                mc "Oh, that.. well nothing happened and I'm fine, see."</w:t>
      </w:r>
    </w:p>
    <w:p w:rsidR="00000000" w:rsidDel="00000000" w:rsidP="00000000" w:rsidRDefault="00000000" w:rsidRPr="00000000" w14:paraId="0000148F">
      <w:pPr>
        <w:pageBreakBefore w:val="0"/>
        <w:rPr/>
      </w:pPr>
      <w:r w:rsidDel="00000000" w:rsidR="00000000" w:rsidRPr="00000000">
        <w:rPr>
          <w:rtl w:val="0"/>
        </w:rPr>
        <w:t xml:space="preserve">                "I do a small self inspection with my hands and Monika giggles a bit."</w:t>
      </w:r>
    </w:p>
    <w:p w:rsidR="00000000" w:rsidDel="00000000" w:rsidP="00000000" w:rsidRDefault="00000000" w:rsidRPr="00000000" w14:paraId="00001490">
      <w:pPr>
        <w:pageBreakBefore w:val="0"/>
        <w:rPr/>
      </w:pPr>
      <w:r w:rsidDel="00000000" w:rsidR="00000000" w:rsidRPr="00000000">
        <w:rPr>
          <w:rtl w:val="0"/>
        </w:rPr>
        <w:t xml:space="preserve">                m "I'm glad, but a girl can still worry about her boyfriend."</w:t>
      </w:r>
    </w:p>
    <w:p w:rsidR="00000000" w:rsidDel="00000000" w:rsidP="00000000" w:rsidRDefault="00000000" w:rsidRPr="00000000" w14:paraId="00001491">
      <w:pPr>
        <w:pageBreakBefore w:val="0"/>
        <w:rPr/>
      </w:pPr>
      <w:r w:rsidDel="00000000" w:rsidR="00000000" w:rsidRPr="00000000">
        <w:rPr>
          <w:rtl w:val="0"/>
        </w:rPr>
        <w:t xml:space="preserve">                m "What happened? All anyone told me was that a bunch of kids almost beat you up!"</w:t>
      </w:r>
    </w:p>
    <w:p w:rsidR="00000000" w:rsidDel="00000000" w:rsidP="00000000" w:rsidRDefault="00000000" w:rsidRPr="00000000" w14:paraId="00001492">
      <w:pPr>
        <w:pageBreakBefore w:val="0"/>
        <w:rPr/>
      </w:pPr>
      <w:r w:rsidDel="00000000" w:rsidR="00000000" w:rsidRPr="00000000">
        <w:rPr>
          <w:rtl w:val="0"/>
        </w:rPr>
        <w:t xml:space="preserve">                mc "Well I was just... doing something and then these kids started talking bad about us, about you."</w:t>
      </w:r>
    </w:p>
    <w:p w:rsidR="00000000" w:rsidDel="00000000" w:rsidP="00000000" w:rsidRDefault="00000000" w:rsidRPr="00000000" w14:paraId="00001493">
      <w:pPr>
        <w:pageBreakBefore w:val="0"/>
        <w:rPr/>
      </w:pPr>
      <w:r w:rsidDel="00000000" w:rsidR="00000000" w:rsidRPr="00000000">
        <w:rPr>
          <w:rtl w:val="0"/>
        </w:rPr>
        <w:t xml:space="preserve">                m "What were you doing that could make them say that?"</w:t>
      </w:r>
    </w:p>
    <w:p w:rsidR="00000000" w:rsidDel="00000000" w:rsidP="00000000" w:rsidRDefault="00000000" w:rsidRPr="00000000" w14:paraId="00001494">
      <w:pPr>
        <w:pageBreakBefore w:val="0"/>
        <w:rPr/>
      </w:pPr>
      <w:r w:rsidDel="00000000" w:rsidR="00000000" w:rsidRPr="00000000">
        <w:rPr>
          <w:rtl w:val="0"/>
        </w:rPr>
        <w:t xml:space="preserve">                mc "I was..."</w:t>
      </w:r>
    </w:p>
    <w:p w:rsidR="00000000" w:rsidDel="00000000" w:rsidP="00000000" w:rsidRDefault="00000000" w:rsidRPr="00000000" w14:paraId="00001495">
      <w:pPr>
        <w:pageBreakBefore w:val="0"/>
        <w:rPr/>
      </w:pPr>
      <w:r w:rsidDel="00000000" w:rsidR="00000000" w:rsidRPr="00000000">
        <w:rPr>
          <w:rtl w:val="0"/>
        </w:rPr>
        <w:t xml:space="preserve">                "Can't say candy grams cause that'll ruin the surprise."</w:t>
      </w:r>
    </w:p>
    <w:p w:rsidR="00000000" w:rsidDel="00000000" w:rsidP="00000000" w:rsidRDefault="00000000" w:rsidRPr="00000000" w14:paraId="00001496">
      <w:pPr>
        <w:pageBreakBefore w:val="0"/>
        <w:rPr/>
      </w:pPr>
      <w:r w:rsidDel="00000000" w:rsidR="00000000" w:rsidRPr="00000000">
        <w:rPr>
          <w:rtl w:val="0"/>
        </w:rPr>
        <w:t xml:space="preserve">                mc "..just talking with a friend and you came up in the conversation."</w:t>
      </w:r>
    </w:p>
    <w:p w:rsidR="00000000" w:rsidDel="00000000" w:rsidP="00000000" w:rsidRDefault="00000000" w:rsidRPr="00000000" w14:paraId="00001497">
      <w:pPr>
        <w:pageBreakBefore w:val="0"/>
        <w:rPr/>
      </w:pPr>
      <w:r w:rsidDel="00000000" w:rsidR="00000000" w:rsidRPr="00000000">
        <w:rPr>
          <w:rtl w:val="0"/>
        </w:rPr>
        <w:t xml:space="preserve">                mc "They must have been listening in or something."</w:t>
      </w:r>
    </w:p>
    <w:p w:rsidR="00000000" w:rsidDel="00000000" w:rsidP="00000000" w:rsidRDefault="00000000" w:rsidRPr="00000000" w14:paraId="00001498">
      <w:pPr>
        <w:pageBreakBefore w:val="0"/>
        <w:rPr/>
      </w:pPr>
      <w:r w:rsidDel="00000000" w:rsidR="00000000" w:rsidRPr="00000000">
        <w:rPr>
          <w:rtl w:val="0"/>
        </w:rPr>
        <w:t xml:space="preserve">                if c8s = 1:</w:t>
      </w:r>
    </w:p>
    <w:p w:rsidR="00000000" w:rsidDel="00000000" w:rsidP="00000000" w:rsidRDefault="00000000" w:rsidRPr="00000000" w14:paraId="00001499">
      <w:pPr>
        <w:pageBreakBefore w:val="0"/>
        <w:rPr/>
      </w:pPr>
      <w:r w:rsidDel="00000000" w:rsidR="00000000" w:rsidRPr="00000000">
        <w:rPr>
          <w:rtl w:val="0"/>
        </w:rPr>
        <w:t xml:space="preserve">                    m "Was it Sayori?"</w:t>
      </w:r>
    </w:p>
    <w:p w:rsidR="00000000" w:rsidDel="00000000" w:rsidP="00000000" w:rsidRDefault="00000000" w:rsidRPr="00000000" w14:paraId="0000149A">
      <w:pPr>
        <w:pageBreakBefore w:val="0"/>
        <w:rPr/>
      </w:pPr>
      <w:r w:rsidDel="00000000" w:rsidR="00000000" w:rsidRPr="00000000">
        <w:rPr>
          <w:rtl w:val="0"/>
        </w:rPr>
        <w:t xml:space="preserve">                    mc "Huh? No she was somewhere else when it all happened."</w:t>
      </w:r>
    </w:p>
    <w:p w:rsidR="00000000" w:rsidDel="00000000" w:rsidP="00000000" w:rsidRDefault="00000000" w:rsidRPr="00000000" w14:paraId="0000149B">
      <w:pPr>
        <w:pageBreakBefore w:val="0"/>
        <w:rPr/>
      </w:pPr>
      <w:r w:rsidDel="00000000" w:rsidR="00000000" w:rsidRPr="00000000">
        <w:rPr>
          <w:rtl w:val="0"/>
        </w:rPr>
        <w:t xml:space="preserve">                    m "Funny, I thought you ate lunch with her today?"</w:t>
      </w:r>
    </w:p>
    <w:p w:rsidR="00000000" w:rsidDel="00000000" w:rsidP="00000000" w:rsidRDefault="00000000" w:rsidRPr="00000000" w14:paraId="0000149C">
      <w:pPr>
        <w:pageBreakBefore w:val="0"/>
        <w:rPr/>
      </w:pPr>
      <w:r w:rsidDel="00000000" w:rsidR="00000000" w:rsidRPr="00000000">
        <w:rPr>
          <w:rtl w:val="0"/>
        </w:rPr>
        <w:t xml:space="preserve">                    mc "I did, but she stayed in the classroom while I took a walk."</w:t>
      </w:r>
    </w:p>
    <w:p w:rsidR="00000000" w:rsidDel="00000000" w:rsidP="00000000" w:rsidRDefault="00000000" w:rsidRPr="00000000" w14:paraId="0000149D">
      <w:pPr>
        <w:pageBreakBefore w:val="0"/>
        <w:rPr/>
      </w:pPr>
      <w:r w:rsidDel="00000000" w:rsidR="00000000" w:rsidRPr="00000000">
        <w:rPr>
          <w:rtl w:val="0"/>
        </w:rPr>
        <w:t xml:space="preserve">                    m "You two ate alone?"</w:t>
      </w:r>
    </w:p>
    <w:p w:rsidR="00000000" w:rsidDel="00000000" w:rsidP="00000000" w:rsidRDefault="00000000" w:rsidRPr="00000000" w14:paraId="0000149E">
      <w:pPr>
        <w:pageBreakBefore w:val="0"/>
        <w:rPr/>
      </w:pPr>
      <w:r w:rsidDel="00000000" w:rsidR="00000000" w:rsidRPr="00000000">
        <w:rPr>
          <w:rtl w:val="0"/>
        </w:rPr>
        <w:t xml:space="preserve">                    "Monika's tone seemed to sour almost immediately."</w:t>
      </w:r>
    </w:p>
    <w:p w:rsidR="00000000" w:rsidDel="00000000" w:rsidP="00000000" w:rsidRDefault="00000000" w:rsidRPr="00000000" w14:paraId="0000149F">
      <w:pPr>
        <w:pageBreakBefore w:val="0"/>
        <w:rPr/>
      </w:pPr>
      <w:r w:rsidDel="00000000" w:rsidR="00000000" w:rsidRPr="00000000">
        <w:rPr>
          <w:rtl w:val="0"/>
        </w:rPr>
        <w:t xml:space="preserve">                    mc "Well yeah, but we just chatted for a bit and ate. Nothing bad."</w:t>
      </w:r>
    </w:p>
    <w:p w:rsidR="00000000" w:rsidDel="00000000" w:rsidP="00000000" w:rsidRDefault="00000000" w:rsidRPr="00000000" w14:paraId="000014A0">
      <w:pPr>
        <w:pageBreakBefore w:val="0"/>
        <w:rPr/>
      </w:pPr>
      <w:r w:rsidDel="00000000" w:rsidR="00000000" w:rsidRPr="00000000">
        <w:rPr>
          <w:rtl w:val="0"/>
        </w:rPr>
        <w:t xml:space="preserve">                    m "Okay, if you say so."</w:t>
      </w:r>
    </w:p>
    <w:p w:rsidR="00000000" w:rsidDel="00000000" w:rsidP="00000000" w:rsidRDefault="00000000" w:rsidRPr="00000000" w14:paraId="000014A1">
      <w:pPr>
        <w:pageBreakBefore w:val="0"/>
        <w:rPr/>
      </w:pPr>
      <w:r w:rsidDel="00000000" w:rsidR="00000000" w:rsidRPr="00000000">
        <w:rPr>
          <w:rtl w:val="0"/>
        </w:rPr>
        <w:t xml:space="preserve">                    mc "Monika, I just sat with Sayori as a friend. That's it."</w:t>
      </w:r>
    </w:p>
    <w:p w:rsidR="00000000" w:rsidDel="00000000" w:rsidP="00000000" w:rsidRDefault="00000000" w:rsidRPr="00000000" w14:paraId="000014A2">
      <w:pPr>
        <w:pageBreakBefore w:val="0"/>
        <w:rPr/>
      </w:pPr>
      <w:r w:rsidDel="00000000" w:rsidR="00000000" w:rsidRPr="00000000">
        <w:rPr>
          <w:rtl w:val="0"/>
        </w:rPr>
        <w:t xml:space="preserve">                    mc "I thought we went over this."</w:t>
      </w:r>
    </w:p>
    <w:p w:rsidR="00000000" w:rsidDel="00000000" w:rsidP="00000000" w:rsidRDefault="00000000" w:rsidRPr="00000000" w14:paraId="000014A3">
      <w:pPr>
        <w:pageBreakBefore w:val="0"/>
        <w:rPr/>
      </w:pPr>
      <w:r w:rsidDel="00000000" w:rsidR="00000000" w:rsidRPr="00000000">
        <w:rPr>
          <w:rtl w:val="0"/>
        </w:rPr>
        <w:t xml:space="preserve">                    m "Yeah, I know. I just..."</w:t>
      </w:r>
    </w:p>
    <w:p w:rsidR="00000000" w:rsidDel="00000000" w:rsidP="00000000" w:rsidRDefault="00000000" w:rsidRPr="00000000" w14:paraId="000014A4">
      <w:pPr>
        <w:pageBreakBefore w:val="0"/>
        <w:rPr/>
      </w:pPr>
      <w:r w:rsidDel="00000000" w:rsidR="00000000" w:rsidRPr="00000000">
        <w:rPr>
          <w:rtl w:val="0"/>
        </w:rPr>
        <w:t xml:space="preserve">                    "I pull Monika into a hug and lower my head into her shoulder."</w:t>
      </w:r>
    </w:p>
    <w:p w:rsidR="00000000" w:rsidDel="00000000" w:rsidP="00000000" w:rsidRDefault="00000000" w:rsidRPr="00000000" w14:paraId="000014A5">
      <w:pPr>
        <w:pageBreakBefore w:val="0"/>
        <w:rPr/>
      </w:pPr>
      <w:r w:rsidDel="00000000" w:rsidR="00000000" w:rsidRPr="00000000">
        <w:rPr>
          <w:rtl w:val="0"/>
        </w:rPr>
        <w:t xml:space="preserve">                    mc "I love you Monika, and only you."</w:t>
      </w:r>
    </w:p>
    <w:p w:rsidR="00000000" w:rsidDel="00000000" w:rsidP="00000000" w:rsidRDefault="00000000" w:rsidRPr="00000000" w14:paraId="000014A6">
      <w:pPr>
        <w:pageBreakBefore w:val="0"/>
        <w:rPr/>
      </w:pPr>
      <w:r w:rsidDel="00000000" w:rsidR="00000000" w:rsidRPr="00000000">
        <w:rPr>
          <w:rtl w:val="0"/>
        </w:rPr>
        <w:t xml:space="preserve">                    mc "Remember?"</w:t>
      </w:r>
    </w:p>
    <w:p w:rsidR="00000000" w:rsidDel="00000000" w:rsidP="00000000" w:rsidRDefault="00000000" w:rsidRPr="00000000" w14:paraId="000014A7">
      <w:pPr>
        <w:pageBreakBefore w:val="0"/>
        <w:rPr/>
      </w:pPr>
      <w:r w:rsidDel="00000000" w:rsidR="00000000" w:rsidRPr="00000000">
        <w:rPr>
          <w:rtl w:val="0"/>
        </w:rPr>
        <w:t xml:space="preserve">                    m "Yeah, I remember."</w:t>
      </w:r>
    </w:p>
    <w:p w:rsidR="00000000" w:rsidDel="00000000" w:rsidP="00000000" w:rsidRDefault="00000000" w:rsidRPr="00000000" w14:paraId="000014A8">
      <w:pPr>
        <w:pageBreakBefore w:val="0"/>
        <w:rPr/>
      </w:pPr>
      <w:r w:rsidDel="00000000" w:rsidR="00000000" w:rsidRPr="00000000">
        <w:rPr>
          <w:rtl w:val="0"/>
        </w:rPr>
        <w:t xml:space="preserve">                    "Monika eventually pulls away and looks back at me."</w:t>
      </w:r>
    </w:p>
    <w:p w:rsidR="00000000" w:rsidDel="00000000" w:rsidP="00000000" w:rsidRDefault="00000000" w:rsidRPr="00000000" w14:paraId="000014A9">
      <w:pPr>
        <w:pageBreakBefore w:val="0"/>
        <w:rPr/>
      </w:pPr>
      <w:r w:rsidDel="00000000" w:rsidR="00000000" w:rsidRPr="00000000">
        <w:rPr>
          <w:rtl w:val="0"/>
        </w:rPr>
        <w:t xml:space="preserve">                else:</w:t>
      </w:r>
    </w:p>
    <w:p w:rsidR="00000000" w:rsidDel="00000000" w:rsidP="00000000" w:rsidRDefault="00000000" w:rsidRPr="00000000" w14:paraId="000014AA">
      <w:pPr>
        <w:pageBreakBefore w:val="0"/>
        <w:rPr/>
      </w:pPr>
      <w:r w:rsidDel="00000000" w:rsidR="00000000" w:rsidRPr="00000000">
        <w:rPr>
          <w:rtl w:val="0"/>
        </w:rPr>
        <w:t xml:space="preserve">                    m "Oh, who were you with?"</w:t>
      </w:r>
    </w:p>
    <w:p w:rsidR="00000000" w:rsidDel="00000000" w:rsidP="00000000" w:rsidRDefault="00000000" w:rsidRPr="00000000" w14:paraId="000014AB">
      <w:pPr>
        <w:pageBreakBefore w:val="0"/>
        <w:rPr/>
      </w:pPr>
      <w:r w:rsidDel="00000000" w:rsidR="00000000" w:rsidRPr="00000000">
        <w:rPr>
          <w:rtl w:val="0"/>
        </w:rPr>
        <w:t xml:space="preserve">                    mc "Just an.. old friend of mine. We happened to catch up in the cafeteria."</w:t>
      </w:r>
    </w:p>
    <w:p w:rsidR="00000000" w:rsidDel="00000000" w:rsidP="00000000" w:rsidRDefault="00000000" w:rsidRPr="00000000" w14:paraId="000014AC">
      <w:pPr>
        <w:pageBreakBefore w:val="0"/>
        <w:rPr/>
      </w:pPr>
      <w:r w:rsidDel="00000000" w:rsidR="00000000" w:rsidRPr="00000000">
        <w:rPr>
          <w:rtl w:val="0"/>
        </w:rPr>
        <w:t xml:space="preserve">                    m "Mhmm, sounds like a bad excuse [player].."</w:t>
      </w:r>
    </w:p>
    <w:p w:rsidR="00000000" w:rsidDel="00000000" w:rsidP="00000000" w:rsidRDefault="00000000" w:rsidRPr="00000000" w14:paraId="000014AD">
      <w:pPr>
        <w:pageBreakBefore w:val="0"/>
        <w:rPr/>
      </w:pPr>
      <w:r w:rsidDel="00000000" w:rsidR="00000000" w:rsidRPr="00000000">
        <w:rPr>
          <w:rtl w:val="0"/>
        </w:rPr>
        <w:t xml:space="preserve">                    mc "No really, I just-"</w:t>
      </w:r>
    </w:p>
    <w:p w:rsidR="00000000" w:rsidDel="00000000" w:rsidP="00000000" w:rsidRDefault="00000000" w:rsidRPr="00000000" w14:paraId="000014AE">
      <w:pPr>
        <w:pageBreakBefore w:val="0"/>
        <w:rPr/>
      </w:pPr>
      <w:r w:rsidDel="00000000" w:rsidR="00000000" w:rsidRPr="00000000">
        <w:rPr>
          <w:rtl w:val="0"/>
        </w:rPr>
        <w:t xml:space="preserve">                    m "I'm kidding! Come on, I'm not that mean, ahaha~"</w:t>
      </w:r>
    </w:p>
    <w:p w:rsidR="00000000" w:rsidDel="00000000" w:rsidP="00000000" w:rsidRDefault="00000000" w:rsidRPr="00000000" w14:paraId="000014AF">
      <w:pPr>
        <w:pageBreakBefore w:val="0"/>
        <w:rPr/>
      </w:pPr>
      <w:r w:rsidDel="00000000" w:rsidR="00000000" w:rsidRPr="00000000">
        <w:rPr>
          <w:rtl w:val="0"/>
        </w:rPr>
        <w:t xml:space="preserve">        m "Anyway, I'm glad to see your okay."</w:t>
      </w:r>
    </w:p>
    <w:p w:rsidR="00000000" w:rsidDel="00000000" w:rsidP="00000000" w:rsidRDefault="00000000" w:rsidRPr="00000000" w14:paraId="000014B0">
      <w:pPr>
        <w:pageBreakBefore w:val="0"/>
        <w:rPr/>
      </w:pPr>
      <w:r w:rsidDel="00000000" w:rsidR="00000000" w:rsidRPr="00000000">
        <w:rPr>
          <w:rtl w:val="0"/>
        </w:rPr>
        <w:t xml:space="preserve">        mc "Thanks, and how's your neck doing by the way?"</w:t>
      </w:r>
    </w:p>
    <w:p w:rsidR="00000000" w:rsidDel="00000000" w:rsidP="00000000" w:rsidRDefault="00000000" w:rsidRPr="00000000" w14:paraId="000014B1">
      <w:pPr>
        <w:pageBreakBefore w:val="0"/>
        <w:rPr/>
      </w:pPr>
      <w:r w:rsidDel="00000000" w:rsidR="00000000" w:rsidRPr="00000000">
        <w:rPr>
          <w:rtl w:val="0"/>
        </w:rPr>
        <w:t xml:space="preserve">        m "Oh it's fine now, guess I'll never sleep like that again, ahaha~"</w:t>
      </w:r>
    </w:p>
    <w:p w:rsidR="00000000" w:rsidDel="00000000" w:rsidP="00000000" w:rsidRDefault="00000000" w:rsidRPr="00000000" w14:paraId="000014B2">
      <w:pPr>
        <w:pageBreakBefore w:val="0"/>
        <w:rPr/>
      </w:pPr>
      <w:r w:rsidDel="00000000" w:rsidR="00000000" w:rsidRPr="00000000">
        <w:rPr>
          <w:rtl w:val="0"/>
        </w:rPr>
        <w:t xml:space="preserve">        m "Did club go smoothly without me?"</w:t>
      </w:r>
    </w:p>
    <w:p w:rsidR="00000000" w:rsidDel="00000000" w:rsidP="00000000" w:rsidRDefault="00000000" w:rsidRPr="00000000" w14:paraId="000014B3">
      <w:pPr>
        <w:pageBreakBefore w:val="0"/>
        <w:rPr/>
      </w:pPr>
      <w:r w:rsidDel="00000000" w:rsidR="00000000" w:rsidRPr="00000000">
        <w:rPr>
          <w:rtl w:val="0"/>
        </w:rPr>
        <w:t xml:space="preserve">        mc "Yeah, things are almost done for the big day."</w:t>
      </w:r>
    </w:p>
    <w:p w:rsidR="00000000" w:rsidDel="00000000" w:rsidP="00000000" w:rsidRDefault="00000000" w:rsidRPr="00000000" w14:paraId="000014B4">
      <w:pPr>
        <w:pageBreakBefore w:val="0"/>
        <w:rPr/>
      </w:pPr>
      <w:r w:rsidDel="00000000" w:rsidR="00000000" w:rsidRPr="00000000">
        <w:rPr>
          <w:rtl w:val="0"/>
        </w:rPr>
        <w:t xml:space="preserve">        m "I'm glad, I was worried we'd never finish in time."</w:t>
      </w:r>
    </w:p>
    <w:p w:rsidR="00000000" w:rsidDel="00000000" w:rsidP="00000000" w:rsidRDefault="00000000" w:rsidRPr="00000000" w14:paraId="000014B5">
      <w:pPr>
        <w:pageBreakBefore w:val="0"/>
        <w:rPr/>
      </w:pPr>
      <w:r w:rsidDel="00000000" w:rsidR="00000000" w:rsidRPr="00000000">
        <w:rPr>
          <w:rtl w:val="0"/>
        </w:rPr>
        <w:t xml:space="preserve">        m "And you could say more than just writing is coming together for the big day as well."</w:t>
      </w:r>
    </w:p>
    <w:p w:rsidR="00000000" w:rsidDel="00000000" w:rsidP="00000000" w:rsidRDefault="00000000" w:rsidRPr="00000000" w14:paraId="000014B6">
      <w:pPr>
        <w:pageBreakBefore w:val="0"/>
        <w:rPr/>
      </w:pPr>
      <w:r w:rsidDel="00000000" w:rsidR="00000000" w:rsidRPr="00000000">
        <w:rPr>
          <w:rtl w:val="0"/>
        </w:rPr>
        <w:t xml:space="preserve">        "Monika gives me a huge smirk and clings onto me once again."</w:t>
      </w:r>
    </w:p>
    <w:p w:rsidR="00000000" w:rsidDel="00000000" w:rsidP="00000000" w:rsidRDefault="00000000" w:rsidRPr="00000000" w14:paraId="000014B7">
      <w:pPr>
        <w:pageBreakBefore w:val="0"/>
        <w:rPr/>
      </w:pPr>
      <w:r w:rsidDel="00000000" w:rsidR="00000000" w:rsidRPr="00000000">
        <w:rPr>
          <w:rtl w:val="0"/>
        </w:rPr>
        <w:t xml:space="preserve">        "Whatever she's planning, it must be good."</w:t>
      </w:r>
    </w:p>
    <w:p w:rsidR="00000000" w:rsidDel="00000000" w:rsidP="00000000" w:rsidRDefault="00000000" w:rsidRPr="00000000" w14:paraId="000014B8">
      <w:pPr>
        <w:pageBreakBefore w:val="0"/>
        <w:rPr/>
      </w:pPr>
      <w:r w:rsidDel="00000000" w:rsidR="00000000" w:rsidRPr="00000000">
        <w:rPr>
          <w:rtl w:val="0"/>
        </w:rPr>
        <w:t xml:space="preserve">        m "Well I better get going before Mom gets antsy about where I am."</w:t>
      </w:r>
    </w:p>
    <w:p w:rsidR="00000000" w:rsidDel="00000000" w:rsidP="00000000" w:rsidRDefault="00000000" w:rsidRPr="00000000" w14:paraId="000014B9">
      <w:pPr>
        <w:pageBreakBefore w:val="0"/>
        <w:rPr/>
      </w:pPr>
      <w:r w:rsidDel="00000000" w:rsidR="00000000" w:rsidRPr="00000000">
        <w:rPr>
          <w:rtl w:val="0"/>
        </w:rPr>
        <w:t xml:space="preserve">        m "She might think I'm hiding away with some boy or something, ahaha~"</w:t>
      </w:r>
    </w:p>
    <w:p w:rsidR="00000000" w:rsidDel="00000000" w:rsidP="00000000" w:rsidRDefault="00000000" w:rsidRPr="00000000" w14:paraId="000014BA">
      <w:pPr>
        <w:pageBreakBefore w:val="0"/>
        <w:rPr/>
      </w:pPr>
      <w:r w:rsidDel="00000000" w:rsidR="00000000" w:rsidRPr="00000000">
        <w:rPr>
          <w:rtl w:val="0"/>
        </w:rPr>
        <w:t xml:space="preserve">        mc "Wouldn't want her to think that, I'll see you tomorrow okay?"</w:t>
      </w:r>
    </w:p>
    <w:p w:rsidR="00000000" w:rsidDel="00000000" w:rsidP="00000000" w:rsidRDefault="00000000" w:rsidRPr="00000000" w14:paraId="000014BB">
      <w:pPr>
        <w:pageBreakBefore w:val="0"/>
        <w:rPr/>
      </w:pPr>
      <w:r w:rsidDel="00000000" w:rsidR="00000000" w:rsidRPr="00000000">
        <w:rPr>
          <w:rtl w:val="0"/>
        </w:rPr>
        <w:t xml:space="preserve">        m "Yup, see you then!"</w:t>
      </w:r>
    </w:p>
    <w:p w:rsidR="00000000" w:rsidDel="00000000" w:rsidP="00000000" w:rsidRDefault="00000000" w:rsidRPr="00000000" w14:paraId="000014BC">
      <w:pPr>
        <w:pageBreakBefore w:val="0"/>
        <w:rPr/>
      </w:pPr>
      <w:r w:rsidDel="00000000" w:rsidR="00000000" w:rsidRPr="00000000">
        <w:rPr>
          <w:rtl w:val="0"/>
        </w:rPr>
        <w:t xml:space="preserve">        m "And send me the homework you got so I can get a start on it please!"</w:t>
      </w:r>
    </w:p>
    <w:p w:rsidR="00000000" w:rsidDel="00000000" w:rsidP="00000000" w:rsidRDefault="00000000" w:rsidRPr="00000000" w14:paraId="000014BD">
      <w:pPr>
        <w:pageBreakBefore w:val="0"/>
        <w:rPr/>
      </w:pPr>
      <w:r w:rsidDel="00000000" w:rsidR="00000000" w:rsidRPr="00000000">
        <w:rPr>
          <w:rtl w:val="0"/>
        </w:rPr>
        <w:t xml:space="preserve">        mc "Mhmm, I will. Love you Monika."</w:t>
      </w:r>
    </w:p>
    <w:p w:rsidR="00000000" w:rsidDel="00000000" w:rsidP="00000000" w:rsidRDefault="00000000" w:rsidRPr="00000000" w14:paraId="000014BE">
      <w:pPr>
        <w:pageBreakBefore w:val="0"/>
        <w:rPr/>
      </w:pPr>
      <w:r w:rsidDel="00000000" w:rsidR="00000000" w:rsidRPr="00000000">
        <w:rPr>
          <w:rtl w:val="0"/>
        </w:rPr>
        <w:t xml:space="preserve">        m "Love you too [player]!"</w:t>
      </w:r>
    </w:p>
    <w:p w:rsidR="00000000" w:rsidDel="00000000" w:rsidP="00000000" w:rsidRDefault="00000000" w:rsidRPr="00000000" w14:paraId="000014BF">
      <w:pPr>
        <w:pageBreakBefore w:val="0"/>
        <w:rPr/>
      </w:pPr>
      <w:r w:rsidDel="00000000" w:rsidR="00000000" w:rsidRPr="00000000">
        <w:rPr>
          <w:rtl w:val="0"/>
        </w:rPr>
        <w:t xml:space="preserve">        "She blows me a kiss before hoping on a bus that just pulled up."</w:t>
      </w:r>
    </w:p>
    <w:p w:rsidR="00000000" w:rsidDel="00000000" w:rsidP="00000000" w:rsidRDefault="00000000" w:rsidRPr="00000000" w14:paraId="000014C0">
      <w:pPr>
        <w:pageBreakBefore w:val="0"/>
        <w:rPr/>
      </w:pPr>
      <w:r w:rsidDel="00000000" w:rsidR="00000000" w:rsidRPr="00000000">
        <w:rPr>
          <w:rtl w:val="0"/>
        </w:rPr>
        <w:t xml:space="preserve">        "I wave back as it rolls off down the road and sigh."</w:t>
      </w:r>
    </w:p>
    <w:p w:rsidR="00000000" w:rsidDel="00000000" w:rsidP="00000000" w:rsidRDefault="00000000" w:rsidRPr="00000000" w14:paraId="000014C1">
      <w:pPr>
        <w:pageBreakBefore w:val="0"/>
        <w:rPr/>
      </w:pPr>
      <w:r w:rsidDel="00000000" w:rsidR="00000000" w:rsidRPr="00000000">
        <w:rPr>
          <w:rtl w:val="0"/>
        </w:rPr>
        <w:t xml:space="preserve">        "I hope I don't screw up my end of the day."</w:t>
      </w:r>
    </w:p>
    <w:p w:rsidR="00000000" w:rsidDel="00000000" w:rsidP="00000000" w:rsidRDefault="00000000" w:rsidRPr="00000000" w14:paraId="000014C2">
      <w:pPr>
        <w:pageBreakBefore w:val="0"/>
        <w:rPr/>
      </w:pPr>
      <w:r w:rsidDel="00000000" w:rsidR="00000000" w:rsidRPr="00000000">
        <w:rPr>
          <w:rtl w:val="0"/>
        </w:rPr>
        <w:t xml:space="preserve">#C11</w:t>
      </w:r>
    </w:p>
    <w:p w:rsidR="00000000" w:rsidDel="00000000" w:rsidP="00000000" w:rsidRDefault="00000000" w:rsidRPr="00000000" w14:paraId="000014C3">
      <w:pPr>
        <w:pageBreakBefore w:val="0"/>
        <w:rPr/>
      </w:pPr>
      <w:r w:rsidDel="00000000" w:rsidR="00000000" w:rsidRPr="00000000">
        <w:rPr>
          <w:rtl w:val="0"/>
        </w:rPr>
        <w:t xml:space="preserve">    scene bg class_day with disslove_scene_full</w:t>
      </w:r>
    </w:p>
    <w:p w:rsidR="00000000" w:rsidDel="00000000" w:rsidP="00000000" w:rsidRDefault="00000000" w:rsidRPr="00000000" w14:paraId="000014C4">
      <w:pPr>
        <w:pageBreakBefore w:val="0"/>
        <w:rPr/>
      </w:pPr>
      <w:r w:rsidDel="00000000" w:rsidR="00000000" w:rsidRPr="00000000">
        <w:rPr>
          <w:rtl w:val="0"/>
        </w:rPr>
        <w:t xml:space="preserve">    "Finally, the day was here."</w:t>
      </w:r>
    </w:p>
    <w:p w:rsidR="00000000" w:rsidDel="00000000" w:rsidP="00000000" w:rsidRDefault="00000000" w:rsidRPr="00000000" w14:paraId="000014C5">
      <w:pPr>
        <w:pageBreakBefore w:val="0"/>
        <w:rPr/>
      </w:pPr>
      <w:r w:rsidDel="00000000" w:rsidR="00000000" w:rsidRPr="00000000">
        <w:rPr>
          <w:rtl w:val="0"/>
        </w:rPr>
        <w:t xml:space="preserve">    "As I sat in homeroom, I was surprised to feel relatively calm."</w:t>
      </w:r>
    </w:p>
    <w:p w:rsidR="00000000" w:rsidDel="00000000" w:rsidP="00000000" w:rsidRDefault="00000000" w:rsidRPr="00000000" w14:paraId="000014C6">
      <w:pPr>
        <w:pageBreakBefore w:val="0"/>
        <w:rPr/>
      </w:pPr>
      <w:r w:rsidDel="00000000" w:rsidR="00000000" w:rsidRPr="00000000">
        <w:rPr>
          <w:rtl w:val="0"/>
        </w:rPr>
        <w:t xml:space="preserve">    "Even though I had spent the last week or so trying to make everything right for today, sitting here felt like any other day."</w:t>
      </w:r>
    </w:p>
    <w:p w:rsidR="00000000" w:rsidDel="00000000" w:rsidP="00000000" w:rsidRDefault="00000000" w:rsidRPr="00000000" w14:paraId="000014C7">
      <w:pPr>
        <w:pageBreakBefore w:val="0"/>
        <w:rPr/>
      </w:pPr>
      <w:r w:rsidDel="00000000" w:rsidR="00000000" w:rsidRPr="00000000">
        <w:rPr>
          <w:rtl w:val="0"/>
        </w:rPr>
        <w:t xml:space="preserve">    "Just another day at school with boring classes until we get out for the day."</w:t>
      </w:r>
    </w:p>
    <w:p w:rsidR="00000000" w:rsidDel="00000000" w:rsidP="00000000" w:rsidRDefault="00000000" w:rsidRPr="00000000" w14:paraId="000014C8">
      <w:pPr>
        <w:pageBreakBefore w:val="0"/>
        <w:rPr/>
      </w:pPr>
      <w:r w:rsidDel="00000000" w:rsidR="00000000" w:rsidRPr="00000000">
        <w:rPr>
          <w:rtl w:val="0"/>
        </w:rPr>
        <w:t xml:space="preserve">    "That is, until a girl not in this class came in with a cart full of small boxes."</w:t>
      </w:r>
    </w:p>
    <w:p w:rsidR="00000000" w:rsidDel="00000000" w:rsidP="00000000" w:rsidRDefault="00000000" w:rsidRPr="00000000" w14:paraId="000014C9">
      <w:pPr>
        <w:pageBreakBefore w:val="0"/>
        <w:rPr/>
      </w:pPr>
      <w:r w:rsidDel="00000000" w:rsidR="00000000" w:rsidRPr="00000000">
        <w:rPr>
          <w:rtl w:val="0"/>
        </w:rPr>
        <w:t xml:space="preserve">    $ s_name = "Student Council Member"</w:t>
      </w:r>
    </w:p>
    <w:p w:rsidR="00000000" w:rsidDel="00000000" w:rsidP="00000000" w:rsidRDefault="00000000" w:rsidRPr="00000000" w14:paraId="000014CA">
      <w:pPr>
        <w:pageBreakBefore w:val="0"/>
        <w:rPr/>
      </w:pPr>
      <w:r w:rsidDel="00000000" w:rsidR="00000000" w:rsidRPr="00000000">
        <w:rPr>
          <w:rtl w:val="0"/>
        </w:rPr>
        <w:t xml:space="preserve">    s "Good morning everyone, before classes start for the day we wanted to deliver your candy grams to you all."</w:t>
      </w:r>
    </w:p>
    <w:p w:rsidR="00000000" w:rsidDel="00000000" w:rsidP="00000000" w:rsidRDefault="00000000" w:rsidRPr="00000000" w14:paraId="000014CB">
      <w:pPr>
        <w:pageBreakBefore w:val="0"/>
        <w:rPr/>
      </w:pPr>
      <w:r w:rsidDel="00000000" w:rsidR="00000000" w:rsidRPr="00000000">
        <w:rPr>
          <w:rtl w:val="0"/>
        </w:rPr>
        <w:t xml:space="preserve">    s "Please raise your hand if I call your name and I'll bring them over to you."</w:t>
      </w:r>
    </w:p>
    <w:p w:rsidR="00000000" w:rsidDel="00000000" w:rsidP="00000000" w:rsidRDefault="00000000" w:rsidRPr="00000000" w14:paraId="000014CC">
      <w:pPr>
        <w:pageBreakBefore w:val="0"/>
        <w:rPr/>
      </w:pPr>
      <w:r w:rsidDel="00000000" w:rsidR="00000000" w:rsidRPr="00000000">
        <w:rPr>
          <w:rtl w:val="0"/>
        </w:rPr>
        <w:t xml:space="preserve">    "She then began to list off a couple names from a clipboard she had."</w:t>
      </w:r>
    </w:p>
    <w:p w:rsidR="00000000" w:rsidDel="00000000" w:rsidP="00000000" w:rsidRDefault="00000000" w:rsidRPr="00000000" w14:paraId="000014CD">
      <w:pPr>
        <w:pageBreakBefore w:val="0"/>
        <w:rPr/>
      </w:pPr>
      <w:r w:rsidDel="00000000" w:rsidR="00000000" w:rsidRPr="00000000">
        <w:rPr>
          <w:rtl w:val="0"/>
        </w:rPr>
        <w:t xml:space="preserve">    "It was mostly girls who received them from our class, probably from boyfriends or secret admirers."</w:t>
      </w:r>
    </w:p>
    <w:p w:rsidR="00000000" w:rsidDel="00000000" w:rsidP="00000000" w:rsidRDefault="00000000" w:rsidRPr="00000000" w14:paraId="000014CE">
      <w:pPr>
        <w:pageBreakBefore w:val="0"/>
        <w:rPr/>
      </w:pPr>
      <w:r w:rsidDel="00000000" w:rsidR="00000000" w:rsidRPr="00000000">
        <w:rPr>
          <w:rtl w:val="0"/>
        </w:rPr>
        <w:t xml:space="preserve">    "I just hope Monika smiles as much as these girls do when she gets mine."</w:t>
      </w:r>
    </w:p>
    <w:p w:rsidR="00000000" w:rsidDel="00000000" w:rsidP="00000000" w:rsidRDefault="00000000" w:rsidRPr="00000000" w14:paraId="000014CF">
      <w:pPr>
        <w:pageBreakBefore w:val="0"/>
        <w:rPr/>
      </w:pPr>
      <w:r w:rsidDel="00000000" w:rsidR="00000000" w:rsidRPr="00000000">
        <w:rPr>
          <w:rtl w:val="0"/>
        </w:rPr>
        <w:t xml:space="preserve">    s "Do we have a [player] in class today?"</w:t>
      </w:r>
    </w:p>
    <w:p w:rsidR="00000000" w:rsidDel="00000000" w:rsidP="00000000" w:rsidRDefault="00000000" w:rsidRPr="00000000" w14:paraId="000014D0">
      <w:pPr>
        <w:pageBreakBefore w:val="0"/>
        <w:rPr/>
      </w:pPr>
      <w:r w:rsidDel="00000000" w:rsidR="00000000" w:rsidRPr="00000000">
        <w:rPr>
          <w:rtl w:val="0"/>
        </w:rPr>
        <w:t xml:space="preserve">    mc "Oh, here!"</w:t>
      </w:r>
    </w:p>
    <w:p w:rsidR="00000000" w:rsidDel="00000000" w:rsidP="00000000" w:rsidRDefault="00000000" w:rsidRPr="00000000" w14:paraId="000014D1">
      <w:pPr>
        <w:pageBreakBefore w:val="0"/>
        <w:rPr/>
      </w:pPr>
      <w:r w:rsidDel="00000000" w:rsidR="00000000" w:rsidRPr="00000000">
        <w:rPr>
          <w:rtl w:val="0"/>
        </w:rPr>
        <w:t xml:space="preserve">    "I shot my hand up out of muscle memory to hearing my name in the morning."</w:t>
      </w:r>
    </w:p>
    <w:p w:rsidR="00000000" w:rsidDel="00000000" w:rsidP="00000000" w:rsidRDefault="00000000" w:rsidRPr="00000000" w14:paraId="000014D2">
      <w:pPr>
        <w:pageBreakBefore w:val="0"/>
        <w:rPr/>
      </w:pPr>
      <w:r w:rsidDel="00000000" w:rsidR="00000000" w:rsidRPr="00000000">
        <w:rPr>
          <w:rtl w:val="0"/>
        </w:rPr>
        <w:t xml:space="preserve">    s "Perfect, here you are."</w:t>
      </w:r>
    </w:p>
    <w:p w:rsidR="00000000" w:rsidDel="00000000" w:rsidP="00000000" w:rsidRDefault="00000000" w:rsidRPr="00000000" w14:paraId="000014D3">
      <w:pPr>
        <w:pageBreakBefore w:val="0"/>
        <w:rPr/>
      </w:pPr>
      <w:r w:rsidDel="00000000" w:rsidR="00000000" w:rsidRPr="00000000">
        <w:rPr>
          <w:rtl w:val="0"/>
        </w:rPr>
        <w:t xml:space="preserve">    "The girl plucks a box from her cart and places it on my desk."</w:t>
      </w:r>
    </w:p>
    <w:p w:rsidR="00000000" w:rsidDel="00000000" w:rsidP="00000000" w:rsidRDefault="00000000" w:rsidRPr="00000000" w14:paraId="000014D4">
      <w:pPr>
        <w:pageBreakBefore w:val="0"/>
        <w:rPr/>
      </w:pPr>
      <w:r w:rsidDel="00000000" w:rsidR="00000000" w:rsidRPr="00000000">
        <w:rPr>
          <w:rtl w:val="0"/>
        </w:rPr>
        <w:t xml:space="preserve">    s "That seems to be the last of them from this class, enjoy your day everyone!"</w:t>
      </w:r>
    </w:p>
    <w:p w:rsidR="00000000" w:rsidDel="00000000" w:rsidP="00000000" w:rsidRDefault="00000000" w:rsidRPr="00000000" w14:paraId="000014D5">
      <w:pPr>
        <w:pageBreakBefore w:val="0"/>
        <w:rPr/>
      </w:pPr>
      <w:r w:rsidDel="00000000" w:rsidR="00000000" w:rsidRPr="00000000">
        <w:rPr>
          <w:rtl w:val="0"/>
        </w:rPr>
        <w:t xml:space="preserve">    "As she took her leave from the class, the room burst into chatter as students gathered around the ones who got candy grams."</w:t>
      </w:r>
    </w:p>
    <w:p w:rsidR="00000000" w:rsidDel="00000000" w:rsidP="00000000" w:rsidRDefault="00000000" w:rsidRPr="00000000" w14:paraId="000014D6">
      <w:pPr>
        <w:pageBreakBefore w:val="0"/>
        <w:rPr/>
      </w:pPr>
      <w:r w:rsidDel="00000000" w:rsidR="00000000" w:rsidRPr="00000000">
        <w:rPr>
          <w:rtl w:val="0"/>
        </w:rPr>
        <w:t xml:space="preserve">    "Luckily for me nobody came over to me immediately so I could look at mine in piece."</w:t>
      </w:r>
    </w:p>
    <w:p w:rsidR="00000000" w:rsidDel="00000000" w:rsidP="00000000" w:rsidRDefault="00000000" w:rsidRPr="00000000" w14:paraId="000014D7">
      <w:pPr>
        <w:pageBreakBefore w:val="0"/>
        <w:rPr/>
      </w:pPr>
      <w:r w:rsidDel="00000000" w:rsidR="00000000" w:rsidRPr="00000000">
        <w:rPr>
          <w:rtl w:val="0"/>
        </w:rPr>
        <w:t xml:space="preserve">    "A very neatly decorated red heart adorned my box of sweets, with red glitter and a red ruby sticker in the center."</w:t>
      </w:r>
    </w:p>
    <w:p w:rsidR="00000000" w:rsidDel="00000000" w:rsidP="00000000" w:rsidRDefault="00000000" w:rsidRPr="00000000" w14:paraId="000014D8">
      <w:pPr>
        <w:pageBreakBefore w:val="0"/>
        <w:rPr/>
      </w:pPr>
      <w:r w:rsidDel="00000000" w:rsidR="00000000" w:rsidRPr="00000000">
        <w:rPr>
          <w:rtl w:val="0"/>
        </w:rPr>
        <w:t xml:space="preserve">    "I flipped the heart over and took a look at the inscription on the back"</w:t>
      </w:r>
    </w:p>
    <w:p w:rsidR="00000000" w:rsidDel="00000000" w:rsidP="00000000" w:rsidRDefault="00000000" w:rsidRPr="00000000" w14:paraId="000014D9">
      <w:pPr>
        <w:pageBreakBefore w:val="0"/>
        <w:rPr/>
      </w:pPr>
      <w:r w:rsidDel="00000000" w:rsidR="00000000" w:rsidRPr="00000000">
        <w:rPr>
          <w:rtl w:val="0"/>
        </w:rPr>
        <w:t xml:space="preserve">    #Poem Code</w:t>
      </w:r>
    </w:p>
    <w:p w:rsidR="00000000" w:rsidDel="00000000" w:rsidP="00000000" w:rsidRDefault="00000000" w:rsidRPr="00000000" w14:paraId="000014DA">
      <w:pPr>
        <w:pageBreakBefore w:val="0"/>
        <w:rPr/>
      </w:pPr>
      <w:r w:rsidDel="00000000" w:rsidR="00000000" w:rsidRPr="00000000">
        <w:rPr>
          <w:rtl w:val="0"/>
        </w:rPr>
        <w:t xml:space="preserve">    "I couldn't help but smile as I set the heart down."</w:t>
      </w:r>
    </w:p>
    <w:p w:rsidR="00000000" w:rsidDel="00000000" w:rsidP="00000000" w:rsidRDefault="00000000" w:rsidRPr="00000000" w14:paraId="000014DB">
      <w:pPr>
        <w:pageBreakBefore w:val="0"/>
        <w:rPr/>
      </w:pPr>
      <w:r w:rsidDel="00000000" w:rsidR="00000000" w:rsidRPr="00000000">
        <w:rPr>
          <w:rtl w:val="0"/>
        </w:rPr>
        <w:t xml:space="preserve">    "She really was something else, that I couldn't deny."</w:t>
      </w:r>
    </w:p>
    <w:p w:rsidR="00000000" w:rsidDel="00000000" w:rsidP="00000000" w:rsidRDefault="00000000" w:rsidRPr="00000000" w14:paraId="000014DC">
      <w:pPr>
        <w:pageBreakBefore w:val="0"/>
        <w:rPr/>
      </w:pPr>
      <w:r w:rsidDel="00000000" w:rsidR="00000000" w:rsidRPr="00000000">
        <w:rPr>
          <w:rtl w:val="0"/>
        </w:rPr>
        <w:t xml:space="preserve">    "I packed the candy away in my bag for later and took great care to pack the note safely in one of my folders to bring home."</w:t>
      </w:r>
    </w:p>
    <w:p w:rsidR="00000000" w:rsidDel="00000000" w:rsidP="00000000" w:rsidRDefault="00000000" w:rsidRPr="00000000" w14:paraId="000014DD">
      <w:pPr>
        <w:pageBreakBefore w:val="0"/>
        <w:rPr/>
      </w:pPr>
      <w:r w:rsidDel="00000000" w:rsidR="00000000" w:rsidRPr="00000000">
        <w:rPr>
          <w:rtl w:val="0"/>
        </w:rPr>
        <w:t xml:space="preserve">    $ s_name = "Female Student"</w:t>
      </w:r>
    </w:p>
    <w:p w:rsidR="00000000" w:rsidDel="00000000" w:rsidP="00000000" w:rsidRDefault="00000000" w:rsidRPr="00000000" w14:paraId="000014DE">
      <w:pPr>
        <w:pageBreakBefore w:val="0"/>
        <w:rPr/>
      </w:pPr>
      <w:r w:rsidDel="00000000" w:rsidR="00000000" w:rsidRPr="00000000">
        <w:rPr>
          <w:rtl w:val="0"/>
        </w:rPr>
        <w:t xml:space="preserve">    s "So, who got you a gram this year [player]?"</w:t>
      </w:r>
    </w:p>
    <w:p w:rsidR="00000000" w:rsidDel="00000000" w:rsidP="00000000" w:rsidRDefault="00000000" w:rsidRPr="00000000" w14:paraId="000014DF">
      <w:pPr>
        <w:pageBreakBefore w:val="0"/>
        <w:rPr/>
      </w:pPr>
      <w:r w:rsidDel="00000000" w:rsidR="00000000" w:rsidRPr="00000000">
        <w:rPr>
          <w:rtl w:val="0"/>
        </w:rPr>
        <w:t xml:space="preserve">    "Some of the girls had broken away from talking and turned to me."</w:t>
      </w:r>
    </w:p>
    <w:p w:rsidR="00000000" w:rsidDel="00000000" w:rsidP="00000000" w:rsidRDefault="00000000" w:rsidRPr="00000000" w14:paraId="000014E0">
      <w:pPr>
        <w:pageBreakBefore w:val="0"/>
        <w:rPr/>
      </w:pPr>
      <w:r w:rsidDel="00000000" w:rsidR="00000000" w:rsidRPr="00000000">
        <w:rPr>
          <w:rtl w:val="0"/>
        </w:rPr>
        <w:t xml:space="preserve">    mc "Well, my girlfriend did."</w:t>
      </w:r>
    </w:p>
    <w:p w:rsidR="00000000" w:rsidDel="00000000" w:rsidP="00000000" w:rsidRDefault="00000000" w:rsidRPr="00000000" w14:paraId="000014E1">
      <w:pPr>
        <w:pageBreakBefore w:val="0"/>
        <w:rPr/>
      </w:pPr>
      <w:r w:rsidDel="00000000" w:rsidR="00000000" w:rsidRPr="00000000">
        <w:rPr>
          <w:rtl w:val="0"/>
        </w:rPr>
        <w:t xml:space="preserve">    s "And who would that be?"</w:t>
      </w:r>
    </w:p>
    <w:p w:rsidR="00000000" w:rsidDel="00000000" w:rsidP="00000000" w:rsidRDefault="00000000" w:rsidRPr="00000000" w14:paraId="000014E2">
      <w:pPr>
        <w:pageBreakBefore w:val="0"/>
        <w:rPr/>
      </w:pPr>
      <w:r w:rsidDel="00000000" w:rsidR="00000000" w:rsidRPr="00000000">
        <w:rPr>
          <w:rtl w:val="0"/>
        </w:rPr>
        <w:t xml:space="preserve">    "The way she sneered that sentence gave me enough to know where this was going."</w:t>
      </w:r>
    </w:p>
    <w:p w:rsidR="00000000" w:rsidDel="00000000" w:rsidP="00000000" w:rsidRDefault="00000000" w:rsidRPr="00000000" w14:paraId="000014E3">
      <w:pPr>
        <w:pageBreakBefore w:val="0"/>
        <w:rPr/>
      </w:pPr>
      <w:r w:rsidDel="00000000" w:rsidR="00000000" w:rsidRPr="00000000">
        <w:rPr>
          <w:rtl w:val="0"/>
        </w:rPr>
        <w:t xml:space="preserve">    mc "I have a feeling you already know the answer to that question."</w:t>
      </w:r>
    </w:p>
    <w:p w:rsidR="00000000" w:rsidDel="00000000" w:rsidP="00000000" w:rsidRDefault="00000000" w:rsidRPr="00000000" w14:paraId="000014E4">
      <w:pPr>
        <w:pageBreakBefore w:val="0"/>
        <w:rPr/>
      </w:pPr>
      <w:r w:rsidDel="00000000" w:rsidR="00000000" w:rsidRPr="00000000">
        <w:rPr>
          <w:rtl w:val="0"/>
        </w:rPr>
        <w:t xml:space="preserve">    s "Aww, did she really get you one? Or did you buy yourself one to feel better?"</w:t>
      </w:r>
    </w:p>
    <w:p w:rsidR="00000000" w:rsidDel="00000000" w:rsidP="00000000" w:rsidRDefault="00000000" w:rsidRPr="00000000" w14:paraId="000014E5">
      <w:pPr>
        <w:pageBreakBefore w:val="0"/>
        <w:rPr/>
      </w:pPr>
      <w:r w:rsidDel="00000000" w:rsidR="00000000" w:rsidRPr="00000000">
        <w:rPr>
          <w:rtl w:val="0"/>
        </w:rPr>
        <w:t xml:space="preserve">    "All I could manage to muster was a scowl as the girls laughed amongst themselves."</w:t>
      </w:r>
    </w:p>
    <w:p w:rsidR="00000000" w:rsidDel="00000000" w:rsidP="00000000" w:rsidRDefault="00000000" w:rsidRPr="00000000" w14:paraId="000014E6">
      <w:pPr>
        <w:pageBreakBefore w:val="0"/>
        <w:rPr/>
      </w:pPr>
      <w:r w:rsidDel="00000000" w:rsidR="00000000" w:rsidRPr="00000000">
        <w:rPr>
          <w:rtl w:val="0"/>
        </w:rPr>
        <w:t xml:space="preserve">    "Thankfully the teacher walked into class just as they started to laugh so I wouldn't have to deal with them."</w:t>
      </w:r>
    </w:p>
    <w:p w:rsidR="00000000" w:rsidDel="00000000" w:rsidP="00000000" w:rsidRDefault="00000000" w:rsidRPr="00000000" w14:paraId="000014E7">
      <w:pPr>
        <w:pageBreakBefore w:val="0"/>
        <w:rPr/>
      </w:pPr>
      <w:r w:rsidDel="00000000" w:rsidR="00000000" w:rsidRPr="00000000">
        <w:rPr>
          <w:rtl w:val="0"/>
        </w:rPr>
        <w:t xml:space="preserve">    "Never thought I'd be grateful for class to start in my life."</w:t>
      </w:r>
    </w:p>
    <w:p w:rsidR="00000000" w:rsidDel="00000000" w:rsidP="00000000" w:rsidRDefault="00000000" w:rsidRPr="00000000" w14:paraId="000014E8">
      <w:pPr>
        <w:pageBreakBefore w:val="0"/>
        <w:rPr/>
      </w:pPr>
      <w:r w:rsidDel="00000000" w:rsidR="00000000" w:rsidRPr="00000000">
        <w:rPr>
          <w:rtl w:val="0"/>
        </w:rPr>
        <w:t xml:space="preserve">    $ s_name = "Sayori"</w:t>
      </w:r>
    </w:p>
    <w:p w:rsidR="00000000" w:rsidDel="00000000" w:rsidP="00000000" w:rsidRDefault="00000000" w:rsidRPr="00000000" w14:paraId="000014E9">
      <w:pPr>
        <w:pageBreakBefore w:val="0"/>
        <w:rPr/>
      </w:pPr>
      <w:r w:rsidDel="00000000" w:rsidR="00000000" w:rsidRPr="00000000">
        <w:rPr>
          <w:rtl w:val="0"/>
        </w:rPr>
        <w:t xml:space="preserve">    scene bg h_corridor with wipeleft_scene</w:t>
      </w:r>
    </w:p>
    <w:p w:rsidR="00000000" w:rsidDel="00000000" w:rsidP="00000000" w:rsidRDefault="00000000" w:rsidRPr="00000000" w14:paraId="000014EA">
      <w:pPr>
        <w:pageBreakBefore w:val="0"/>
        <w:rPr/>
      </w:pPr>
      <w:r w:rsidDel="00000000" w:rsidR="00000000" w:rsidRPr="00000000">
        <w:rPr>
          <w:rtl w:val="0"/>
        </w:rPr>
        <w:t xml:space="preserve">    "The day went on as normally as it usually does, class being boring and me not paying attention too well."</w:t>
      </w:r>
    </w:p>
    <w:p w:rsidR="00000000" w:rsidDel="00000000" w:rsidP="00000000" w:rsidRDefault="00000000" w:rsidRPr="00000000" w14:paraId="000014EB">
      <w:pPr>
        <w:pageBreakBefore w:val="0"/>
        <w:rPr/>
      </w:pPr>
      <w:r w:rsidDel="00000000" w:rsidR="00000000" w:rsidRPr="00000000">
        <w:rPr>
          <w:rtl w:val="0"/>
        </w:rPr>
        <w:t xml:space="preserve">    "Though instead of the usual doodling I found myself rereading Monika's little message over and over again."</w:t>
      </w:r>
    </w:p>
    <w:p w:rsidR="00000000" w:rsidDel="00000000" w:rsidP="00000000" w:rsidRDefault="00000000" w:rsidRPr="00000000" w14:paraId="000014EC">
      <w:pPr>
        <w:pageBreakBefore w:val="0"/>
        <w:rPr/>
      </w:pPr>
      <w:r w:rsidDel="00000000" w:rsidR="00000000" w:rsidRPr="00000000">
        <w:rPr>
          <w:rtl w:val="0"/>
        </w:rPr>
        <w:t xml:space="preserve">    "It seemed to make me smile every time I looked at it."</w:t>
      </w:r>
    </w:p>
    <w:p w:rsidR="00000000" w:rsidDel="00000000" w:rsidP="00000000" w:rsidRDefault="00000000" w:rsidRPr="00000000" w14:paraId="000014ED">
      <w:pPr>
        <w:pageBreakBefore w:val="0"/>
        <w:rPr/>
      </w:pPr>
      <w:r w:rsidDel="00000000" w:rsidR="00000000" w:rsidRPr="00000000">
        <w:rPr>
          <w:rtl w:val="0"/>
        </w:rPr>
        <w:t xml:space="preserve">    "But nothing made me smile more than the thought of going to computer science class today."</w:t>
      </w:r>
    </w:p>
    <w:p w:rsidR="00000000" w:rsidDel="00000000" w:rsidP="00000000" w:rsidRDefault="00000000" w:rsidRPr="00000000" w14:paraId="000014EE">
      <w:pPr>
        <w:pageBreakBefore w:val="0"/>
        <w:rPr/>
      </w:pPr>
      <w:r w:rsidDel="00000000" w:rsidR="00000000" w:rsidRPr="00000000">
        <w:rPr>
          <w:rtl w:val="0"/>
        </w:rPr>
        <w:t xml:space="preserve">    "I felt my heartbeat start to quicken as I got closer and closer to the room."</w:t>
      </w:r>
    </w:p>
    <w:p w:rsidR="00000000" w:rsidDel="00000000" w:rsidP="00000000" w:rsidRDefault="00000000" w:rsidRPr="00000000" w14:paraId="000014EF">
      <w:pPr>
        <w:pageBreakBefore w:val="0"/>
        <w:rPr/>
      </w:pPr>
      <w:r w:rsidDel="00000000" w:rsidR="00000000" w:rsidRPr="00000000">
        <w:rPr>
          <w:rtl w:val="0"/>
        </w:rPr>
        <w:t xml:space="preserve">    "I'm finally going to see Monika today, it's nothing new but today made it seem so special."</w:t>
      </w:r>
    </w:p>
    <w:p w:rsidR="00000000" w:rsidDel="00000000" w:rsidP="00000000" w:rsidRDefault="00000000" w:rsidRPr="00000000" w14:paraId="000014F0">
      <w:pPr>
        <w:pageBreakBefore w:val="0"/>
        <w:rPr/>
      </w:pPr>
      <w:r w:rsidDel="00000000" w:rsidR="00000000" w:rsidRPr="00000000">
        <w:rPr>
          <w:rtl w:val="0"/>
        </w:rPr>
        <w:t xml:space="preserve">    "Nervous for nothing, but I still couldn't get the edge off as I walked."</w:t>
      </w:r>
    </w:p>
    <w:p w:rsidR="00000000" w:rsidDel="00000000" w:rsidP="00000000" w:rsidRDefault="00000000" w:rsidRPr="00000000" w14:paraId="000014F1">
      <w:pPr>
        <w:pageBreakBefore w:val="0"/>
        <w:rPr/>
      </w:pPr>
      <w:r w:rsidDel="00000000" w:rsidR="00000000" w:rsidRPr="00000000">
        <w:rPr>
          <w:rtl w:val="0"/>
        </w:rPr>
        <w:t xml:space="preserve">    m "[player]!"</w:t>
      </w:r>
    </w:p>
    <w:p w:rsidR="00000000" w:rsidDel="00000000" w:rsidP="00000000" w:rsidRDefault="00000000" w:rsidRPr="00000000" w14:paraId="000014F2">
      <w:pPr>
        <w:pageBreakBefore w:val="0"/>
        <w:rPr/>
      </w:pPr>
      <w:r w:rsidDel="00000000" w:rsidR="00000000" w:rsidRPr="00000000">
        <w:rPr>
          <w:rtl w:val="0"/>
        </w:rPr>
        <w:t xml:space="preserve">    "That all to familiar voice rang out from behind me and I immediately spun around."</w:t>
      </w:r>
    </w:p>
    <w:p w:rsidR="00000000" w:rsidDel="00000000" w:rsidP="00000000" w:rsidRDefault="00000000" w:rsidRPr="00000000" w14:paraId="000014F3">
      <w:pPr>
        <w:pageBreakBefore w:val="0"/>
        <w:rPr/>
      </w:pPr>
      <w:r w:rsidDel="00000000" w:rsidR="00000000" w:rsidRPr="00000000">
        <w:rPr>
          <w:rtl w:val="0"/>
        </w:rPr>
        <w:t xml:space="preserve">    "There she was, walking toward me with her arms wide open."</w:t>
      </w:r>
    </w:p>
    <w:p w:rsidR="00000000" w:rsidDel="00000000" w:rsidP="00000000" w:rsidRDefault="00000000" w:rsidRPr="00000000" w14:paraId="000014F4">
      <w:pPr>
        <w:pageBreakBefore w:val="0"/>
        <w:rPr/>
      </w:pPr>
      <w:r w:rsidDel="00000000" w:rsidR="00000000" w:rsidRPr="00000000">
        <w:rPr>
          <w:rtl w:val="0"/>
        </w:rPr>
        <w:t xml:space="preserve">    mc "Monika!"</w:t>
      </w:r>
    </w:p>
    <w:p w:rsidR="00000000" w:rsidDel="00000000" w:rsidP="00000000" w:rsidRDefault="00000000" w:rsidRPr="00000000" w14:paraId="000014F5">
      <w:pPr>
        <w:pageBreakBefore w:val="0"/>
        <w:rPr/>
      </w:pPr>
      <w:r w:rsidDel="00000000" w:rsidR="00000000" w:rsidRPr="00000000">
        <w:rPr>
          <w:rtl w:val="0"/>
        </w:rPr>
        <w:t xml:space="preserve">    "I couldn't stop myself. I almost ran right to her and wrapped my arms around her waist, nearly lifting her up in excitement."</w:t>
      </w:r>
    </w:p>
    <w:p w:rsidR="00000000" w:rsidDel="00000000" w:rsidP="00000000" w:rsidRDefault="00000000" w:rsidRPr="00000000" w14:paraId="000014F6">
      <w:pPr>
        <w:pageBreakBefore w:val="0"/>
        <w:rPr/>
      </w:pPr>
      <w:r w:rsidDel="00000000" w:rsidR="00000000" w:rsidRPr="00000000">
        <w:rPr>
          <w:rtl w:val="0"/>
        </w:rPr>
        <w:t xml:space="preserve">    m "Gosh, I've never seen you like this [player], ahaha~"</w:t>
      </w:r>
    </w:p>
    <w:p w:rsidR="00000000" w:rsidDel="00000000" w:rsidP="00000000" w:rsidRDefault="00000000" w:rsidRPr="00000000" w14:paraId="000014F7">
      <w:pPr>
        <w:pageBreakBefore w:val="0"/>
        <w:rPr/>
      </w:pPr>
      <w:r w:rsidDel="00000000" w:rsidR="00000000" w:rsidRPr="00000000">
        <w:rPr>
          <w:rtl w:val="0"/>
        </w:rPr>
        <w:t xml:space="preserve">    mc "Sorry, I just... really wanted to see you."</w:t>
      </w:r>
    </w:p>
    <w:p w:rsidR="00000000" w:rsidDel="00000000" w:rsidP="00000000" w:rsidRDefault="00000000" w:rsidRPr="00000000" w14:paraId="000014F8">
      <w:pPr>
        <w:pageBreakBefore w:val="0"/>
        <w:rPr/>
      </w:pPr>
      <w:r w:rsidDel="00000000" w:rsidR="00000000" w:rsidRPr="00000000">
        <w:rPr>
          <w:rtl w:val="0"/>
        </w:rPr>
        <w:t xml:space="preserve">    m "Don't be sorry, I wanted to see you too."</w:t>
      </w:r>
    </w:p>
    <w:p w:rsidR="00000000" w:rsidDel="00000000" w:rsidP="00000000" w:rsidRDefault="00000000" w:rsidRPr="00000000" w14:paraId="000014F9">
      <w:pPr>
        <w:pageBreakBefore w:val="0"/>
        <w:rPr/>
      </w:pPr>
      <w:r w:rsidDel="00000000" w:rsidR="00000000" w:rsidRPr="00000000">
        <w:rPr>
          <w:rtl w:val="0"/>
        </w:rPr>
        <w:t xml:space="preserve">    m "And I wanted to thank you for the gift this morning."</w:t>
      </w:r>
    </w:p>
    <w:p w:rsidR="00000000" w:rsidDel="00000000" w:rsidP="00000000" w:rsidRDefault="00000000" w:rsidRPr="00000000" w14:paraId="000014FA">
      <w:pPr>
        <w:pageBreakBefore w:val="0"/>
        <w:rPr/>
      </w:pPr>
      <w:r w:rsidDel="00000000" w:rsidR="00000000" w:rsidRPr="00000000">
        <w:rPr>
          <w:rtl w:val="0"/>
        </w:rPr>
        <w:t xml:space="preserve">    m "It really made my morning that much more special."</w:t>
      </w:r>
    </w:p>
    <w:p w:rsidR="00000000" w:rsidDel="00000000" w:rsidP="00000000" w:rsidRDefault="00000000" w:rsidRPr="00000000" w14:paraId="000014FB">
      <w:pPr>
        <w:pageBreakBefore w:val="0"/>
        <w:rPr/>
      </w:pPr>
      <w:r w:rsidDel="00000000" w:rsidR="00000000" w:rsidRPr="00000000">
        <w:rPr>
          <w:rtl w:val="0"/>
        </w:rPr>
        <w:t xml:space="preserve">    mc "It was the least I could do for you, and I should thank you for your gift this morning too."</w:t>
      </w:r>
    </w:p>
    <w:p w:rsidR="00000000" w:rsidDel="00000000" w:rsidP="00000000" w:rsidRDefault="00000000" w:rsidRPr="00000000" w14:paraId="000014FC">
      <w:pPr>
        <w:pageBreakBefore w:val="0"/>
        <w:rPr/>
      </w:pPr>
      <w:r w:rsidDel="00000000" w:rsidR="00000000" w:rsidRPr="00000000">
        <w:rPr>
          <w:rtl w:val="0"/>
        </w:rPr>
        <w:t xml:space="preserve">    mc "It made my morning too."</w:t>
      </w:r>
    </w:p>
    <w:p w:rsidR="00000000" w:rsidDel="00000000" w:rsidP="00000000" w:rsidRDefault="00000000" w:rsidRPr="00000000" w14:paraId="000014FD">
      <w:pPr>
        <w:pageBreakBefore w:val="0"/>
        <w:rPr/>
      </w:pPr>
      <w:r w:rsidDel="00000000" w:rsidR="00000000" w:rsidRPr="00000000">
        <w:rPr>
          <w:rtl w:val="0"/>
        </w:rPr>
        <w:t xml:space="preserve">    m "I'm glad!"</w:t>
      </w:r>
    </w:p>
    <w:p w:rsidR="00000000" w:rsidDel="00000000" w:rsidP="00000000" w:rsidRDefault="00000000" w:rsidRPr="00000000" w14:paraId="000014FE">
      <w:pPr>
        <w:pageBreakBefore w:val="0"/>
        <w:rPr/>
      </w:pPr>
      <w:r w:rsidDel="00000000" w:rsidR="00000000" w:rsidRPr="00000000">
        <w:rPr>
          <w:rtl w:val="0"/>
        </w:rPr>
        <w:t xml:space="preserve">    m "Now come on, we're going to be late for class if we stay out here for much longer."</w:t>
      </w:r>
    </w:p>
    <w:p w:rsidR="00000000" w:rsidDel="00000000" w:rsidP="00000000" w:rsidRDefault="00000000" w:rsidRPr="00000000" w14:paraId="000014FF">
      <w:pPr>
        <w:pageBreakBefore w:val="0"/>
        <w:rPr/>
      </w:pPr>
      <w:r w:rsidDel="00000000" w:rsidR="00000000" w:rsidRPr="00000000">
        <w:rPr>
          <w:rtl w:val="0"/>
        </w:rPr>
        <w:t xml:space="preserve">    m "Unless your trying to get me to skip class with you, maybe even... hide in a closet~"</w:t>
      </w:r>
    </w:p>
    <w:p w:rsidR="00000000" w:rsidDel="00000000" w:rsidP="00000000" w:rsidRDefault="00000000" w:rsidRPr="00000000" w14:paraId="00001500">
      <w:pPr>
        <w:pageBreakBefore w:val="0"/>
        <w:rPr/>
      </w:pPr>
      <w:r w:rsidDel="00000000" w:rsidR="00000000" w:rsidRPr="00000000">
        <w:rPr>
          <w:rtl w:val="0"/>
        </w:rPr>
        <w:t xml:space="preserve">    mc "Hey, don't put words in my mouth!"</w:t>
      </w:r>
    </w:p>
    <w:p w:rsidR="00000000" w:rsidDel="00000000" w:rsidP="00000000" w:rsidRDefault="00000000" w:rsidRPr="00000000" w14:paraId="00001501">
      <w:pPr>
        <w:pageBreakBefore w:val="0"/>
        <w:rPr/>
      </w:pPr>
      <w:r w:rsidDel="00000000" w:rsidR="00000000" w:rsidRPr="00000000">
        <w:rPr>
          <w:rtl w:val="0"/>
        </w:rPr>
        <w:t xml:space="preserve">    "Monika just laughed as she made her way into class in front of me."</w:t>
      </w:r>
    </w:p>
    <w:p w:rsidR="00000000" w:rsidDel="00000000" w:rsidP="00000000" w:rsidRDefault="00000000" w:rsidRPr="00000000" w14:paraId="00001502">
      <w:pPr>
        <w:pageBreakBefore w:val="0"/>
        <w:rPr/>
      </w:pPr>
      <w:r w:rsidDel="00000000" w:rsidR="00000000" w:rsidRPr="00000000">
        <w:rPr>
          <w:rtl w:val="0"/>
        </w:rPr>
        <w:t xml:space="preserve">    "I just shook my head and sighed to myself as I followed her in."</w:t>
      </w:r>
    </w:p>
    <w:p w:rsidR="00000000" w:rsidDel="00000000" w:rsidP="00000000" w:rsidRDefault="00000000" w:rsidRPr="00000000" w14:paraId="00001503">
      <w:pPr>
        <w:pageBreakBefore w:val="0"/>
        <w:rPr/>
      </w:pPr>
      <w:r w:rsidDel="00000000" w:rsidR="00000000" w:rsidRPr="00000000">
        <w:rPr>
          <w:rtl w:val="0"/>
        </w:rPr>
        <w:t xml:space="preserve">    scene bg class_day with wipeleft_scene</w:t>
      </w:r>
    </w:p>
    <w:p w:rsidR="00000000" w:rsidDel="00000000" w:rsidP="00000000" w:rsidRDefault="00000000" w:rsidRPr="00000000" w14:paraId="00001504">
      <w:pPr>
        <w:pageBreakBefore w:val="0"/>
        <w:rPr/>
      </w:pPr>
      <w:r w:rsidDel="00000000" w:rsidR="00000000" w:rsidRPr="00000000">
        <w:rPr>
          <w:rtl w:val="0"/>
        </w:rPr>
        <w:t xml:space="preserve">    "I took my seat next to Monika and did my usual routine of logging into the computer."</w:t>
      </w:r>
    </w:p>
    <w:p w:rsidR="00000000" w:rsidDel="00000000" w:rsidP="00000000" w:rsidRDefault="00000000" w:rsidRPr="00000000" w14:paraId="00001505">
      <w:pPr>
        <w:pageBreakBefore w:val="0"/>
        <w:rPr/>
      </w:pPr>
      <w:r w:rsidDel="00000000" w:rsidR="00000000" w:rsidRPr="00000000">
        <w:rPr>
          <w:rtl w:val="0"/>
        </w:rPr>
        <w:t xml:space="preserve">    "As I leaned back and watch the loading wheel spin, I felt something touch my neck."</w:t>
      </w:r>
    </w:p>
    <w:p w:rsidR="00000000" w:rsidDel="00000000" w:rsidP="00000000" w:rsidRDefault="00000000" w:rsidRPr="00000000" w14:paraId="00001506">
      <w:pPr>
        <w:pageBreakBefore w:val="0"/>
        <w:rPr/>
      </w:pPr>
      <w:r w:rsidDel="00000000" w:rsidR="00000000" w:rsidRPr="00000000">
        <w:rPr>
          <w:rtl w:val="0"/>
        </w:rPr>
        <w:t xml:space="preserve">    "I turned to find Monika nearly in my face, a huge grin on her's."</w:t>
      </w:r>
    </w:p>
    <w:p w:rsidR="00000000" w:rsidDel="00000000" w:rsidP="00000000" w:rsidRDefault="00000000" w:rsidRPr="00000000" w14:paraId="00001507">
      <w:pPr>
        <w:pageBreakBefore w:val="0"/>
        <w:rPr/>
      </w:pPr>
      <w:r w:rsidDel="00000000" w:rsidR="00000000" w:rsidRPr="00000000">
        <w:rPr>
          <w:rtl w:val="0"/>
        </w:rPr>
        <w:t xml:space="preserve">    "I couldn't help but laugh at the sight of it."</w:t>
      </w:r>
    </w:p>
    <w:p w:rsidR="00000000" w:rsidDel="00000000" w:rsidP="00000000" w:rsidRDefault="00000000" w:rsidRPr="00000000" w14:paraId="00001508">
      <w:pPr>
        <w:pageBreakBefore w:val="0"/>
        <w:rPr/>
      </w:pPr>
      <w:r w:rsidDel="00000000" w:rsidR="00000000" w:rsidRPr="00000000">
        <w:rPr>
          <w:rtl w:val="0"/>
        </w:rPr>
        <w:t xml:space="preserve">    mc "Monika, what do you think your doing?"</w:t>
      </w:r>
    </w:p>
    <w:p w:rsidR="00000000" w:rsidDel="00000000" w:rsidP="00000000" w:rsidRDefault="00000000" w:rsidRPr="00000000" w14:paraId="00001509">
      <w:pPr>
        <w:pageBreakBefore w:val="0"/>
        <w:rPr/>
      </w:pPr>
      <w:r w:rsidDel="00000000" w:rsidR="00000000" w:rsidRPr="00000000">
        <w:rPr>
          <w:rtl w:val="0"/>
        </w:rPr>
        <w:t xml:space="preserve">    m "Well, just enjoying the company of you, [player]."</w:t>
      </w:r>
    </w:p>
    <w:p w:rsidR="00000000" w:rsidDel="00000000" w:rsidP="00000000" w:rsidRDefault="00000000" w:rsidRPr="00000000" w14:paraId="0000150A">
      <w:pPr>
        <w:pageBreakBefore w:val="0"/>
        <w:rPr/>
      </w:pPr>
      <w:r w:rsidDel="00000000" w:rsidR="00000000" w:rsidRPr="00000000">
        <w:rPr>
          <w:rtl w:val="0"/>
        </w:rPr>
        <w:t xml:space="preserve">    mc "That close?"</w:t>
      </w:r>
    </w:p>
    <w:p w:rsidR="00000000" w:rsidDel="00000000" w:rsidP="00000000" w:rsidRDefault="00000000" w:rsidRPr="00000000" w14:paraId="0000150B">
      <w:pPr>
        <w:pageBreakBefore w:val="0"/>
        <w:rPr/>
      </w:pPr>
      <w:r w:rsidDel="00000000" w:rsidR="00000000" w:rsidRPr="00000000">
        <w:rPr>
          <w:rtl w:val="0"/>
        </w:rPr>
        <w:t xml:space="preserve">    m "Well you were {i}supposed{/i} to turn and our lips match up but {i}that{/i} didn't happen, ahaha~"</w:t>
      </w:r>
    </w:p>
    <w:p w:rsidR="00000000" w:rsidDel="00000000" w:rsidP="00000000" w:rsidRDefault="00000000" w:rsidRPr="00000000" w14:paraId="0000150C">
      <w:pPr>
        <w:pageBreakBefore w:val="0"/>
        <w:rPr/>
      </w:pPr>
      <w:r w:rsidDel="00000000" w:rsidR="00000000" w:rsidRPr="00000000">
        <w:rPr>
          <w:rtl w:val="0"/>
        </w:rPr>
        <w:t xml:space="preserve">    mc "Jeez, what's with all the cheesy lovey-dovey stuff today?"</w:t>
      </w:r>
    </w:p>
    <w:p w:rsidR="00000000" w:rsidDel="00000000" w:rsidP="00000000" w:rsidRDefault="00000000" w:rsidRPr="00000000" w14:paraId="0000150D">
      <w:pPr>
        <w:pageBreakBefore w:val="0"/>
        <w:rPr/>
      </w:pPr>
      <w:r w:rsidDel="00000000" w:rsidR="00000000" w:rsidRPr="00000000">
        <w:rPr>
          <w:rtl w:val="0"/>
        </w:rPr>
        <w:t xml:space="preserve">    m "It's Valentine's Day silly! That's what today is about!"</w:t>
      </w:r>
    </w:p>
    <w:p w:rsidR="00000000" w:rsidDel="00000000" w:rsidP="00000000" w:rsidRDefault="00000000" w:rsidRPr="00000000" w14:paraId="0000150E">
      <w:pPr>
        <w:pageBreakBefore w:val="0"/>
        <w:rPr/>
      </w:pPr>
      <w:r w:rsidDel="00000000" w:rsidR="00000000" w:rsidRPr="00000000">
        <w:rPr>
          <w:rtl w:val="0"/>
        </w:rPr>
        <w:t xml:space="preserve">    "Monika scoot's her chair closer to me, her legs coming to rub up against mine."</w:t>
      </w:r>
    </w:p>
    <w:p w:rsidR="00000000" w:rsidDel="00000000" w:rsidP="00000000" w:rsidRDefault="00000000" w:rsidRPr="00000000" w14:paraId="0000150F">
      <w:pPr>
        <w:pageBreakBefore w:val="0"/>
        <w:rPr/>
      </w:pPr>
      <w:r w:rsidDel="00000000" w:rsidR="00000000" w:rsidRPr="00000000">
        <w:rPr>
          <w:rtl w:val="0"/>
        </w:rPr>
        <w:t xml:space="preserve">    m "It's about expressing and celebrating the love we share together."</w:t>
      </w:r>
    </w:p>
    <w:p w:rsidR="00000000" w:rsidDel="00000000" w:rsidP="00000000" w:rsidRDefault="00000000" w:rsidRPr="00000000" w14:paraId="00001510">
      <w:pPr>
        <w:pageBreakBefore w:val="0"/>
        <w:rPr/>
      </w:pPr>
      <w:r w:rsidDel="00000000" w:rsidR="00000000" w:rsidRPr="00000000">
        <w:rPr>
          <w:rtl w:val="0"/>
        </w:rPr>
        <w:t xml:space="preserve">    m "I just wish we weren't stuck at school for most of the day."</w:t>
      </w:r>
    </w:p>
    <w:p w:rsidR="00000000" w:rsidDel="00000000" w:rsidP="00000000" w:rsidRDefault="00000000" w:rsidRPr="00000000" w14:paraId="00001511">
      <w:pPr>
        <w:pageBreakBefore w:val="0"/>
        <w:rPr/>
      </w:pPr>
      <w:r w:rsidDel="00000000" w:rsidR="00000000" w:rsidRPr="00000000">
        <w:rPr>
          <w:rtl w:val="0"/>
        </w:rPr>
        <w:t xml:space="preserve">    mc "I'd suggest taking it up with the student council, I bet you could sway them to make Valentine's day a half day next year."</w:t>
      </w:r>
    </w:p>
    <w:p w:rsidR="00000000" w:rsidDel="00000000" w:rsidP="00000000" w:rsidRDefault="00000000" w:rsidRPr="00000000" w14:paraId="00001512">
      <w:pPr>
        <w:pageBreakBefore w:val="0"/>
        <w:rPr/>
      </w:pPr>
      <w:r w:rsidDel="00000000" w:rsidR="00000000" w:rsidRPr="00000000">
        <w:rPr>
          <w:rtl w:val="0"/>
        </w:rPr>
        <w:t xml:space="preserve">    m "I would try if this wasn't our last year here silly."</w:t>
      </w:r>
    </w:p>
    <w:p w:rsidR="00000000" w:rsidDel="00000000" w:rsidP="00000000" w:rsidRDefault="00000000" w:rsidRPr="00000000" w14:paraId="00001513">
      <w:pPr>
        <w:pageBreakBefore w:val="0"/>
        <w:rPr/>
      </w:pPr>
      <w:r w:rsidDel="00000000" w:rsidR="00000000" w:rsidRPr="00000000">
        <w:rPr>
          <w:rtl w:val="0"/>
        </w:rPr>
        <w:t xml:space="preserve">    mc "I know, but we still can celebrate as best as we can this year."</w:t>
      </w:r>
    </w:p>
    <w:p w:rsidR="00000000" w:rsidDel="00000000" w:rsidP="00000000" w:rsidRDefault="00000000" w:rsidRPr="00000000" w14:paraId="00001514">
      <w:pPr>
        <w:pageBreakBefore w:val="0"/>
        <w:rPr/>
      </w:pPr>
      <w:r w:rsidDel="00000000" w:rsidR="00000000" w:rsidRPr="00000000">
        <w:rPr>
          <w:rtl w:val="0"/>
        </w:rPr>
        <w:t xml:space="preserve">    mc "Even if it's spent in this prison for half of it."</w:t>
      </w:r>
    </w:p>
    <w:p w:rsidR="00000000" w:rsidDel="00000000" w:rsidP="00000000" w:rsidRDefault="00000000" w:rsidRPr="00000000" w14:paraId="00001515">
      <w:pPr>
        <w:pageBreakBefore w:val="0"/>
        <w:rPr/>
      </w:pPr>
      <w:r w:rsidDel="00000000" w:rsidR="00000000" w:rsidRPr="00000000">
        <w:rPr>
          <w:rtl w:val="0"/>
        </w:rPr>
        <w:t xml:space="preserve">    m "Well would prison let you play games freely in computer science class?"</w:t>
      </w:r>
    </w:p>
    <w:p w:rsidR="00000000" w:rsidDel="00000000" w:rsidP="00000000" w:rsidRDefault="00000000" w:rsidRPr="00000000" w14:paraId="00001516">
      <w:pPr>
        <w:pageBreakBefore w:val="0"/>
        <w:rPr/>
      </w:pPr>
      <w:r w:rsidDel="00000000" w:rsidR="00000000" w:rsidRPr="00000000">
        <w:rPr>
          <w:rtl w:val="0"/>
        </w:rPr>
        <w:t xml:space="preserve">    mc "No, but I'd still try to anyway."</w:t>
      </w:r>
    </w:p>
    <w:p w:rsidR="00000000" w:rsidDel="00000000" w:rsidP="00000000" w:rsidRDefault="00000000" w:rsidRPr="00000000" w14:paraId="00001517">
      <w:pPr>
        <w:pageBreakBefore w:val="0"/>
        <w:rPr/>
      </w:pPr>
      <w:r w:rsidDel="00000000" w:rsidR="00000000" w:rsidRPr="00000000">
        <w:rPr>
          <w:rtl w:val="0"/>
        </w:rPr>
        <w:t xml:space="preserve">    m "I know you would [player], ahaha~"</w:t>
      </w:r>
    </w:p>
    <w:p w:rsidR="00000000" w:rsidDel="00000000" w:rsidP="00000000" w:rsidRDefault="00000000" w:rsidRPr="00000000" w14:paraId="00001518">
      <w:pPr>
        <w:pageBreakBefore w:val="0"/>
        <w:rPr/>
      </w:pPr>
      <w:r w:rsidDel="00000000" w:rsidR="00000000" w:rsidRPr="00000000">
        <w:rPr>
          <w:rtl w:val="0"/>
        </w:rPr>
        <w:t xml:space="preserve">    m "How about you boot up one of them for us, something two player?"</w:t>
      </w:r>
    </w:p>
    <w:p w:rsidR="00000000" w:rsidDel="00000000" w:rsidP="00000000" w:rsidRDefault="00000000" w:rsidRPr="00000000" w14:paraId="00001519">
      <w:pPr>
        <w:pageBreakBefore w:val="0"/>
        <w:rPr/>
      </w:pPr>
      <w:r w:rsidDel="00000000" w:rsidR="00000000" w:rsidRPr="00000000">
        <w:rPr>
          <w:rtl w:val="0"/>
        </w:rPr>
        <w:t xml:space="preserve">    mc "Do my ears deceive me? The star student Monika asking to play computer games in class?"</w:t>
      </w:r>
    </w:p>
    <w:p w:rsidR="00000000" w:rsidDel="00000000" w:rsidP="00000000" w:rsidRDefault="00000000" w:rsidRPr="00000000" w14:paraId="0000151A">
      <w:pPr>
        <w:pageBreakBefore w:val="0"/>
        <w:rPr/>
      </w:pPr>
      <w:r w:rsidDel="00000000" w:rsidR="00000000" w:rsidRPr="00000000">
        <w:rPr>
          <w:rtl w:val="0"/>
        </w:rPr>
        <w:t xml:space="preserve">    m "Yeah yeah, you heard me right."</w:t>
      </w:r>
    </w:p>
    <w:p w:rsidR="00000000" w:rsidDel="00000000" w:rsidP="00000000" w:rsidRDefault="00000000" w:rsidRPr="00000000" w14:paraId="0000151B">
      <w:pPr>
        <w:pageBreakBefore w:val="0"/>
        <w:rPr/>
      </w:pPr>
      <w:r w:rsidDel="00000000" w:rsidR="00000000" w:rsidRPr="00000000">
        <w:rPr>
          <w:rtl w:val="0"/>
        </w:rPr>
        <w:t xml:space="preserve">    m "I just wanna spend as much time with you as I can today, [player]."</w:t>
      </w:r>
    </w:p>
    <w:p w:rsidR="00000000" w:rsidDel="00000000" w:rsidP="00000000" w:rsidRDefault="00000000" w:rsidRPr="00000000" w14:paraId="0000151C">
      <w:pPr>
        <w:pageBreakBefore w:val="0"/>
        <w:rPr/>
      </w:pPr>
      <w:r w:rsidDel="00000000" w:rsidR="00000000" w:rsidRPr="00000000">
        <w:rPr>
          <w:rtl w:val="0"/>
        </w:rPr>
        <w:t xml:space="preserve">    m "Besides, I'm ahead with the curriculum anyway. I technically have nothing to do today."</w:t>
      </w:r>
    </w:p>
    <w:p w:rsidR="00000000" w:rsidDel="00000000" w:rsidP="00000000" w:rsidRDefault="00000000" w:rsidRPr="00000000" w14:paraId="0000151D">
      <w:pPr>
        <w:pageBreakBefore w:val="0"/>
        <w:rPr/>
      </w:pPr>
      <w:r w:rsidDel="00000000" w:rsidR="00000000" w:rsidRPr="00000000">
        <w:rPr>
          <w:rtl w:val="0"/>
        </w:rPr>
        <w:t xml:space="preserve">    m "And I bet you were planning to play games anyway, right?"</w:t>
      </w:r>
    </w:p>
    <w:p w:rsidR="00000000" w:rsidDel="00000000" w:rsidP="00000000" w:rsidRDefault="00000000" w:rsidRPr="00000000" w14:paraId="0000151E">
      <w:pPr>
        <w:pageBreakBefore w:val="0"/>
        <w:rPr/>
      </w:pPr>
      <w:r w:rsidDel="00000000" w:rsidR="00000000" w:rsidRPr="00000000">
        <w:rPr>
          <w:rtl w:val="0"/>
        </w:rPr>
        <w:t xml:space="preserve">    "Crap, she knows me too well."</w:t>
      </w:r>
    </w:p>
    <w:p w:rsidR="00000000" w:rsidDel="00000000" w:rsidP="00000000" w:rsidRDefault="00000000" w:rsidRPr="00000000" w14:paraId="0000151F">
      <w:pPr>
        <w:pageBreakBefore w:val="0"/>
        <w:rPr/>
      </w:pPr>
      <w:r w:rsidDel="00000000" w:rsidR="00000000" w:rsidRPr="00000000">
        <w:rPr>
          <w:rtl w:val="0"/>
        </w:rPr>
        <w:t xml:space="preserve">    mc "Fiiine, I'll check and see what I got."</w:t>
      </w:r>
    </w:p>
    <w:p w:rsidR="00000000" w:rsidDel="00000000" w:rsidP="00000000" w:rsidRDefault="00000000" w:rsidRPr="00000000" w14:paraId="00001520">
      <w:pPr>
        <w:pageBreakBefore w:val="0"/>
        <w:rPr/>
      </w:pPr>
      <w:r w:rsidDel="00000000" w:rsidR="00000000" w:rsidRPr="00000000">
        <w:rPr>
          <w:rtl w:val="0"/>
        </w:rPr>
        <w:t xml:space="preserve">    "I scroll through my \"schoolwork\" folder and look at all the subfolders."</w:t>
      </w:r>
    </w:p>
    <w:p w:rsidR="00000000" w:rsidDel="00000000" w:rsidP="00000000" w:rsidRDefault="00000000" w:rsidRPr="00000000" w14:paraId="00001521">
      <w:pPr>
        <w:pageBreakBefore w:val="0"/>
        <w:rPr/>
      </w:pPr>
      <w:r w:rsidDel="00000000" w:rsidR="00000000" w:rsidRPr="00000000">
        <w:rPr>
          <w:rtl w:val="0"/>
        </w:rPr>
        <w:t xml:space="preserve">    "I finally get to \"NewReligion\" folder and I open it up."</w:t>
      </w:r>
    </w:p>
    <w:p w:rsidR="00000000" w:rsidDel="00000000" w:rsidP="00000000" w:rsidRDefault="00000000" w:rsidRPr="00000000" w14:paraId="00001522">
      <w:pPr>
        <w:pageBreakBefore w:val="0"/>
        <w:rPr/>
      </w:pPr>
      <w:r w:rsidDel="00000000" w:rsidR="00000000" w:rsidRPr="00000000">
        <w:rPr>
          <w:rtl w:val="0"/>
        </w:rPr>
        <w:t xml:space="preserve">    "Running the executable pops up the old reliable Damned."</w:t>
      </w:r>
    </w:p>
    <w:p w:rsidR="00000000" w:rsidDel="00000000" w:rsidP="00000000" w:rsidRDefault="00000000" w:rsidRPr="00000000" w14:paraId="00001523">
      <w:pPr>
        <w:pageBreakBefore w:val="0"/>
        <w:rPr/>
      </w:pPr>
      <w:r w:rsidDel="00000000" w:rsidR="00000000" w:rsidRPr="00000000">
        <w:rPr>
          <w:rtl w:val="0"/>
        </w:rPr>
        <w:t xml:space="preserve">    m "Wait, don't you have this at home? Why does it look so different?"</w:t>
      </w:r>
    </w:p>
    <w:p w:rsidR="00000000" w:rsidDel="00000000" w:rsidP="00000000" w:rsidRDefault="00000000" w:rsidRPr="00000000" w14:paraId="00001524">
      <w:pPr>
        <w:pageBreakBefore w:val="0"/>
        <w:rPr/>
      </w:pPr>
      <w:r w:rsidDel="00000000" w:rsidR="00000000" w:rsidRPr="00000000">
        <w:rPr>
          <w:rtl w:val="0"/>
        </w:rPr>
        <w:t xml:space="preserve">    mc "This is the original version of it, the one I have at home is a newer version."</w:t>
      </w:r>
    </w:p>
    <w:p w:rsidR="00000000" w:rsidDel="00000000" w:rsidP="00000000" w:rsidRDefault="00000000" w:rsidRPr="00000000" w14:paraId="00001525">
      <w:pPr>
        <w:pageBreakBefore w:val="0"/>
        <w:rPr/>
      </w:pPr>
      <w:r w:rsidDel="00000000" w:rsidR="00000000" w:rsidRPr="00000000">
        <w:rPr>
          <w:rtl w:val="0"/>
        </w:rPr>
        <w:t xml:space="preserve">    mc "The granddaddy of all the shooters to date right here."</w:t>
      </w:r>
    </w:p>
    <w:p w:rsidR="00000000" w:rsidDel="00000000" w:rsidP="00000000" w:rsidRDefault="00000000" w:rsidRPr="00000000" w14:paraId="00001526">
      <w:pPr>
        <w:pageBreakBefore w:val="0"/>
        <w:rPr/>
      </w:pPr>
      <w:r w:rsidDel="00000000" w:rsidR="00000000" w:rsidRPr="00000000">
        <w:rPr>
          <w:rtl w:val="0"/>
        </w:rPr>
        <w:t xml:space="preserve">    m "That's cool and all [player], but isn't it super gory and all?"</w:t>
      </w:r>
    </w:p>
    <w:p w:rsidR="00000000" w:rsidDel="00000000" w:rsidP="00000000" w:rsidRDefault="00000000" w:rsidRPr="00000000" w14:paraId="00001527">
      <w:pPr>
        <w:pageBreakBefore w:val="0"/>
        <w:rPr/>
      </w:pPr>
      <w:r w:rsidDel="00000000" w:rsidR="00000000" w:rsidRPr="00000000">
        <w:rPr>
          <w:rtl w:val="0"/>
        </w:rPr>
        <w:t xml:space="preserve">    mc "I guess, but it's all pixilated and stuff."</w:t>
      </w:r>
    </w:p>
    <w:p w:rsidR="00000000" w:rsidDel="00000000" w:rsidP="00000000" w:rsidRDefault="00000000" w:rsidRPr="00000000" w14:paraId="00001528">
      <w:pPr>
        <w:pageBreakBefore w:val="0"/>
        <w:rPr/>
      </w:pPr>
      <w:r w:rsidDel="00000000" w:rsidR="00000000" w:rsidRPr="00000000">
        <w:rPr>
          <w:rtl w:val="0"/>
        </w:rPr>
        <w:t xml:space="preserve">    mc "But we're not gonna be fighting demons, unless you wanna of course."</w:t>
      </w:r>
    </w:p>
    <w:p w:rsidR="00000000" w:rsidDel="00000000" w:rsidP="00000000" w:rsidRDefault="00000000" w:rsidRPr="00000000" w14:paraId="00001529">
      <w:pPr>
        <w:pageBreakBefore w:val="0"/>
        <w:rPr/>
      </w:pPr>
      <w:r w:rsidDel="00000000" w:rsidR="00000000" w:rsidRPr="00000000">
        <w:rPr>
          <w:rtl w:val="0"/>
        </w:rPr>
        <w:t xml:space="preserve">    "I move the cursor over to the \"Multiplayer\" tab and hit enter."</w:t>
      </w:r>
    </w:p>
    <w:p w:rsidR="00000000" w:rsidDel="00000000" w:rsidP="00000000" w:rsidRDefault="00000000" w:rsidRPr="00000000" w14:paraId="0000152A">
      <w:pPr>
        <w:pageBreakBefore w:val="0"/>
        <w:rPr/>
      </w:pPr>
      <w:r w:rsidDel="00000000" w:rsidR="00000000" w:rsidRPr="00000000">
        <w:rPr>
          <w:rtl w:val="0"/>
        </w:rPr>
        <w:t xml:space="preserve">    mc "We can battle each other, just like on Rumble back home."</w:t>
      </w:r>
    </w:p>
    <w:p w:rsidR="00000000" w:rsidDel="00000000" w:rsidP="00000000" w:rsidRDefault="00000000" w:rsidRPr="00000000" w14:paraId="0000152B">
      <w:pPr>
        <w:pageBreakBefore w:val="0"/>
        <w:rPr/>
      </w:pPr>
      <w:r w:rsidDel="00000000" w:rsidR="00000000" w:rsidRPr="00000000">
        <w:rPr>
          <w:rtl w:val="0"/>
        </w:rPr>
        <w:t xml:space="preserve">    mc "This is where that kinda game originated from."</w:t>
      </w:r>
    </w:p>
    <w:p w:rsidR="00000000" w:rsidDel="00000000" w:rsidP="00000000" w:rsidRDefault="00000000" w:rsidRPr="00000000" w14:paraId="0000152C">
      <w:pPr>
        <w:pageBreakBefore w:val="0"/>
        <w:rPr/>
      </w:pPr>
      <w:r w:rsidDel="00000000" w:rsidR="00000000" w:rsidRPr="00000000">
        <w:rPr>
          <w:rtl w:val="0"/>
        </w:rPr>
        <w:t xml:space="preserve">    m "Alright, I'll take you up on your offer."</w:t>
      </w:r>
    </w:p>
    <w:p w:rsidR="00000000" w:rsidDel="00000000" w:rsidP="00000000" w:rsidRDefault="00000000" w:rsidRPr="00000000" w14:paraId="0000152D">
      <w:pPr>
        <w:pageBreakBefore w:val="0"/>
        <w:rPr/>
      </w:pPr>
      <w:r w:rsidDel="00000000" w:rsidR="00000000" w:rsidRPr="00000000">
        <w:rPr>
          <w:rtl w:val="0"/>
        </w:rPr>
        <w:t xml:space="preserve">    m "As long as it doesn't turn into anymore of a history lesson, ahaha~"</w:t>
      </w:r>
    </w:p>
    <w:p w:rsidR="00000000" w:rsidDel="00000000" w:rsidP="00000000" w:rsidRDefault="00000000" w:rsidRPr="00000000" w14:paraId="0000152E">
      <w:pPr>
        <w:pageBreakBefore w:val="0"/>
        <w:rPr/>
      </w:pPr>
      <w:r w:rsidDel="00000000" w:rsidR="00000000" w:rsidRPr="00000000">
        <w:rPr>
          <w:rtl w:val="0"/>
        </w:rPr>
        <w:t xml:space="preserve">    mc "What, it's an important piece to the video game culture as a whole!"</w:t>
      </w:r>
    </w:p>
    <w:p w:rsidR="00000000" w:rsidDel="00000000" w:rsidP="00000000" w:rsidRDefault="00000000" w:rsidRPr="00000000" w14:paraId="0000152F">
      <w:pPr>
        <w:pageBreakBefore w:val="0"/>
        <w:rPr/>
      </w:pPr>
      <w:r w:rsidDel="00000000" w:rsidR="00000000" w:rsidRPr="00000000">
        <w:rPr>
          <w:rtl w:val="0"/>
        </w:rPr>
        <w:t xml:space="preserve">    "Monika just giggles some more as she leans over and kisses me on the cheek."</w:t>
      </w:r>
    </w:p>
    <w:p w:rsidR="00000000" w:rsidDel="00000000" w:rsidP="00000000" w:rsidRDefault="00000000" w:rsidRPr="00000000" w14:paraId="00001530">
      <w:pPr>
        <w:pageBreakBefore w:val="0"/>
        <w:rPr/>
      </w:pPr>
      <w:r w:rsidDel="00000000" w:rsidR="00000000" w:rsidRPr="00000000">
        <w:rPr>
          <w:rtl w:val="0"/>
        </w:rPr>
        <w:t xml:space="preserve">    m "I'm joking, {i}mostly...{/i}"</w:t>
      </w:r>
    </w:p>
    <w:p w:rsidR="00000000" w:rsidDel="00000000" w:rsidP="00000000" w:rsidRDefault="00000000" w:rsidRPr="00000000" w14:paraId="00001531">
      <w:pPr>
        <w:pageBreakBefore w:val="0"/>
        <w:rPr/>
      </w:pPr>
      <w:r w:rsidDel="00000000" w:rsidR="00000000" w:rsidRPr="00000000">
        <w:rPr>
          <w:rtl w:val="0"/>
        </w:rPr>
        <w:t xml:space="preserve">    "Monika's smile helped curb my protest and we set up our controls."</w:t>
      </w:r>
    </w:p>
    <w:p w:rsidR="00000000" w:rsidDel="00000000" w:rsidP="00000000" w:rsidRDefault="00000000" w:rsidRPr="00000000" w14:paraId="00001532">
      <w:pPr>
        <w:pageBreakBefore w:val="0"/>
        <w:rPr/>
      </w:pPr>
      <w:r w:rsidDel="00000000" w:rsidR="00000000" w:rsidRPr="00000000">
        <w:rPr>
          <w:rtl w:val="0"/>
        </w:rPr>
        <w:t xml:space="preserve">    "I dreaded playing with keyboard aiming, but that's the only way we could both play at the same time."</w:t>
      </w:r>
    </w:p>
    <w:p w:rsidR="00000000" w:rsidDel="00000000" w:rsidP="00000000" w:rsidRDefault="00000000" w:rsidRPr="00000000" w14:paraId="00001533">
      <w:pPr>
        <w:pageBreakBefore w:val="0"/>
        <w:rPr/>
      </w:pPr>
      <w:r w:rsidDel="00000000" w:rsidR="00000000" w:rsidRPr="00000000">
        <w:rPr>
          <w:rtl w:val="0"/>
        </w:rPr>
        <w:t xml:space="preserve">    "With our keys set, we both took our positions on the keyboard."</w:t>
      </w:r>
    </w:p>
    <w:p w:rsidR="00000000" w:rsidDel="00000000" w:rsidP="00000000" w:rsidRDefault="00000000" w:rsidRPr="00000000" w14:paraId="00001534">
      <w:pPr>
        <w:pageBreakBefore w:val="0"/>
        <w:rPr/>
      </w:pPr>
      <w:r w:rsidDel="00000000" w:rsidR="00000000" w:rsidRPr="00000000">
        <w:rPr>
          <w:rtl w:val="0"/>
        </w:rPr>
        <w:t xml:space="preserve">    "I couldn't help but notice Monika's leg rubbing up against me once again."</w:t>
      </w:r>
    </w:p>
    <w:p w:rsidR="00000000" w:rsidDel="00000000" w:rsidP="00000000" w:rsidRDefault="00000000" w:rsidRPr="00000000" w14:paraId="00001535">
      <w:pPr>
        <w:pageBreakBefore w:val="0"/>
        <w:rPr/>
      </w:pPr>
      <w:r w:rsidDel="00000000" w:rsidR="00000000" w:rsidRPr="00000000">
        <w:rPr>
          <w:rtl w:val="0"/>
        </w:rPr>
        <w:t xml:space="preserve">    mc "Monika, you don't have to sit this close to me to use that side of the keyboard."</w:t>
      </w:r>
    </w:p>
    <w:p w:rsidR="00000000" w:rsidDel="00000000" w:rsidP="00000000" w:rsidRDefault="00000000" w:rsidRPr="00000000" w14:paraId="00001536">
      <w:pPr>
        <w:pageBreakBefore w:val="0"/>
        <w:rPr/>
      </w:pPr>
      <w:r w:rsidDel="00000000" w:rsidR="00000000" w:rsidRPr="00000000">
        <w:rPr>
          <w:rtl w:val="0"/>
        </w:rPr>
        <w:t xml:space="preserve">    m "But it's more comfortable this way!"</w:t>
      </w:r>
    </w:p>
    <w:p w:rsidR="00000000" w:rsidDel="00000000" w:rsidP="00000000" w:rsidRDefault="00000000" w:rsidRPr="00000000" w14:paraId="00001537">
      <w:pPr>
        <w:pageBreakBefore w:val="0"/>
        <w:rPr/>
      </w:pPr>
      <w:r w:rsidDel="00000000" w:rsidR="00000000" w:rsidRPr="00000000">
        <w:rPr>
          <w:rtl w:val="0"/>
        </w:rPr>
        <w:t xml:space="preserve">    m "And maybe I wanna snuggle up with my boyfriend for a little, hmm?"</w:t>
      </w:r>
    </w:p>
    <w:p w:rsidR="00000000" w:rsidDel="00000000" w:rsidP="00000000" w:rsidRDefault="00000000" w:rsidRPr="00000000" w14:paraId="00001538">
      <w:pPr>
        <w:pageBreakBefore w:val="0"/>
        <w:rPr/>
      </w:pPr>
      <w:r w:rsidDel="00000000" w:rsidR="00000000" w:rsidRPr="00000000">
        <w:rPr>
          <w:rtl w:val="0"/>
        </w:rPr>
        <w:t xml:space="preserve">    "Monika moved her seat ever so closer to mine, her leg and shoulder firmly pressed against me."</w:t>
      </w:r>
    </w:p>
    <w:p w:rsidR="00000000" w:rsidDel="00000000" w:rsidP="00000000" w:rsidRDefault="00000000" w:rsidRPr="00000000" w14:paraId="00001539">
      <w:pPr>
        <w:pageBreakBefore w:val="0"/>
        <w:rPr/>
      </w:pPr>
      <w:r w:rsidDel="00000000" w:rsidR="00000000" w:rsidRPr="00000000">
        <w:rPr>
          <w:rtl w:val="0"/>
        </w:rPr>
        <w:t xml:space="preserve">    mc "Fine, but you can't cheat like last time. We're at school you know."</w:t>
      </w:r>
    </w:p>
    <w:p w:rsidR="00000000" w:rsidDel="00000000" w:rsidP="00000000" w:rsidRDefault="00000000" w:rsidRPr="00000000" w14:paraId="0000153A">
      <w:pPr>
        <w:pageBreakBefore w:val="0"/>
        <w:rPr/>
      </w:pPr>
      <w:r w:rsidDel="00000000" w:rsidR="00000000" w:rsidRPr="00000000">
        <w:rPr>
          <w:rtl w:val="0"/>
        </w:rPr>
        <w:t xml:space="preserve">    m "Me? A cheater? Nooo, that must be one of your other girlfriends."</w:t>
      </w:r>
    </w:p>
    <w:p w:rsidR="00000000" w:rsidDel="00000000" w:rsidP="00000000" w:rsidRDefault="00000000" w:rsidRPr="00000000" w14:paraId="0000153B">
      <w:pPr>
        <w:pageBreakBefore w:val="0"/>
        <w:rPr/>
      </w:pPr>
      <w:r w:rsidDel="00000000" w:rsidR="00000000" w:rsidRPr="00000000">
        <w:rPr>
          <w:rtl w:val="0"/>
        </w:rPr>
        <w:t xml:space="preserve">    "Monika laughs, but quickly tries to change the subject."</w:t>
      </w:r>
    </w:p>
    <w:p w:rsidR="00000000" w:rsidDel="00000000" w:rsidP="00000000" w:rsidRDefault="00000000" w:rsidRPr="00000000" w14:paraId="0000153C">
      <w:pPr>
        <w:pageBreakBefore w:val="0"/>
        <w:rPr/>
      </w:pPr>
      <w:r w:rsidDel="00000000" w:rsidR="00000000" w:rsidRPr="00000000">
        <w:rPr>
          <w:rtl w:val="0"/>
        </w:rPr>
        <w:t xml:space="preserve">    m "Ooo, can we play on that map?"</w:t>
      </w:r>
    </w:p>
    <w:p w:rsidR="00000000" w:rsidDel="00000000" w:rsidP="00000000" w:rsidRDefault="00000000" w:rsidRPr="00000000" w14:paraId="0000153D">
      <w:pPr>
        <w:pageBreakBefore w:val="0"/>
        <w:rPr/>
      </w:pPr>
      <w:r w:rsidDel="00000000" w:rsidR="00000000" w:rsidRPr="00000000">
        <w:rPr>
          <w:rtl w:val="0"/>
        </w:rPr>
        <w:t xml:space="preserve">    mc "Sure, don't be mad when I beat you though. That's my go to map to play."</w:t>
      </w:r>
    </w:p>
    <w:p w:rsidR="00000000" w:rsidDel="00000000" w:rsidP="00000000" w:rsidRDefault="00000000" w:rsidRPr="00000000" w14:paraId="0000153E">
      <w:pPr>
        <w:pageBreakBefore w:val="0"/>
        <w:rPr/>
      </w:pPr>
      <w:r w:rsidDel="00000000" w:rsidR="00000000" w:rsidRPr="00000000">
        <w:rPr>
          <w:rtl w:val="0"/>
        </w:rPr>
        <w:t xml:space="preserve">    m "Alright, bring it on!"</w:t>
      </w:r>
    </w:p>
    <w:p w:rsidR="00000000" w:rsidDel="00000000" w:rsidP="00000000" w:rsidRDefault="00000000" w:rsidRPr="00000000" w14:paraId="0000153F">
      <w:pPr>
        <w:pageBreakBefore w:val="0"/>
        <w:rPr/>
      </w:pPr>
      <w:r w:rsidDel="00000000" w:rsidR="00000000" w:rsidRPr="00000000">
        <w:rPr>
          <w:rtl w:val="0"/>
        </w:rPr>
        <w:t xml:space="preserve">    "A wide grin covered my face, this is gonna be fun."</w:t>
      </w:r>
    </w:p>
    <w:p w:rsidR="00000000" w:rsidDel="00000000" w:rsidP="00000000" w:rsidRDefault="00000000" w:rsidRPr="00000000" w14:paraId="00001540">
      <w:pPr>
        <w:pageBreakBefore w:val="0"/>
        <w:rPr/>
      </w:pPr>
      <w:r w:rsidDel="00000000" w:rsidR="00000000" w:rsidRPr="00000000">
        <w:rPr>
          <w:rtl w:val="0"/>
        </w:rPr>
        <w:t xml:space="preserve">    scene bg class_day with wipeleft_scene</w:t>
      </w:r>
    </w:p>
    <w:p w:rsidR="00000000" w:rsidDel="00000000" w:rsidP="00000000" w:rsidRDefault="00000000" w:rsidRPr="00000000" w14:paraId="00001541">
      <w:pPr>
        <w:pageBreakBefore w:val="0"/>
        <w:rPr/>
      </w:pPr>
      <w:r w:rsidDel="00000000" w:rsidR="00000000" w:rsidRPr="00000000">
        <w:rPr>
          <w:rtl w:val="0"/>
        </w:rPr>
        <w:t xml:space="preserve">    "The game was close the whole way through, with a score of 50 to reach and the standings being me in the lead 39 to 36."</w:t>
      </w:r>
    </w:p>
    <w:p w:rsidR="00000000" w:rsidDel="00000000" w:rsidP="00000000" w:rsidRDefault="00000000" w:rsidRPr="00000000" w14:paraId="00001542">
      <w:pPr>
        <w:pageBreakBefore w:val="0"/>
        <w:rPr/>
      </w:pPr>
      <w:r w:rsidDel="00000000" w:rsidR="00000000" w:rsidRPr="00000000">
        <w:rPr>
          <w:rtl w:val="0"/>
        </w:rPr>
        <w:t xml:space="preserve">    "Monika was putting up a good fight too, she quickly got the hang of moving around the map and using it to her advantage."</w:t>
      </w:r>
    </w:p>
    <w:p w:rsidR="00000000" w:rsidDel="00000000" w:rsidP="00000000" w:rsidRDefault="00000000" w:rsidRPr="00000000" w14:paraId="00001543">
      <w:pPr>
        <w:pageBreakBefore w:val="0"/>
        <w:rPr/>
      </w:pPr>
      <w:r w:rsidDel="00000000" w:rsidR="00000000" w:rsidRPr="00000000">
        <w:rPr>
          <w:rtl w:val="0"/>
        </w:rPr>
        <w:t xml:space="preserve">    "A rocket frag here, a quick shotgun blast there, and the score got ever closer to the winning number."</w:t>
      </w:r>
    </w:p>
    <w:p w:rsidR="00000000" w:rsidDel="00000000" w:rsidP="00000000" w:rsidRDefault="00000000" w:rsidRPr="00000000" w14:paraId="00001544">
      <w:pPr>
        <w:pageBreakBefore w:val="0"/>
        <w:rPr/>
      </w:pPr>
      <w:r w:rsidDel="00000000" w:rsidR="00000000" w:rsidRPr="00000000">
        <w:rPr>
          <w:rtl w:val="0"/>
        </w:rPr>
        <w:t xml:space="preserve">    m "Come back here [player], I got a present for you!"</w:t>
      </w:r>
    </w:p>
    <w:p w:rsidR="00000000" w:rsidDel="00000000" w:rsidP="00000000" w:rsidRDefault="00000000" w:rsidRPr="00000000" w14:paraId="00001545">
      <w:pPr>
        <w:pageBreakBefore w:val="0"/>
        <w:rPr/>
      </w:pPr>
      <w:r w:rsidDel="00000000" w:rsidR="00000000" w:rsidRPr="00000000">
        <w:rPr>
          <w:rtl w:val="0"/>
        </w:rPr>
        <w:t xml:space="preserve">    mc "Nuh-uh, take this!"</w:t>
      </w:r>
    </w:p>
    <w:p w:rsidR="00000000" w:rsidDel="00000000" w:rsidP="00000000" w:rsidRDefault="00000000" w:rsidRPr="00000000" w14:paraId="00001546">
      <w:pPr>
        <w:pageBreakBefore w:val="0"/>
        <w:rPr/>
      </w:pPr>
      <w:r w:rsidDel="00000000" w:rsidR="00000000" w:rsidRPr="00000000">
        <w:rPr>
          <w:rtl w:val="0"/>
        </w:rPr>
        <w:t xml:space="preserve">    m "Oh you suck! I'll get you for that!"</w:t>
      </w:r>
    </w:p>
    <w:p w:rsidR="00000000" w:rsidDel="00000000" w:rsidP="00000000" w:rsidRDefault="00000000" w:rsidRPr="00000000" w14:paraId="00001547">
      <w:pPr>
        <w:pageBreakBefore w:val="0"/>
        <w:rPr/>
      </w:pPr>
      <w:r w:rsidDel="00000000" w:rsidR="00000000" w:rsidRPr="00000000">
        <w:rPr>
          <w:rtl w:val="0"/>
        </w:rPr>
        <w:t xml:space="preserve">    mc "Ah ha ha- Oh come on."</w:t>
      </w:r>
    </w:p>
    <w:p w:rsidR="00000000" w:rsidDel="00000000" w:rsidP="00000000" w:rsidRDefault="00000000" w:rsidRPr="00000000" w14:paraId="00001548">
      <w:pPr>
        <w:pageBreakBefore w:val="0"/>
        <w:rPr/>
      </w:pPr>
      <w:r w:rsidDel="00000000" w:rsidR="00000000" w:rsidRPr="00000000">
        <w:rPr>
          <w:rtl w:val="0"/>
        </w:rPr>
        <w:t xml:space="preserve">    m "Ahaha~! Told you!"</w:t>
      </w:r>
    </w:p>
    <w:p w:rsidR="00000000" w:rsidDel="00000000" w:rsidP="00000000" w:rsidRDefault="00000000" w:rsidRPr="00000000" w14:paraId="00001549">
      <w:pPr>
        <w:pageBreakBefore w:val="0"/>
        <w:rPr/>
      </w:pPr>
      <w:r w:rsidDel="00000000" w:rsidR="00000000" w:rsidRPr="00000000">
        <w:rPr>
          <w:rtl w:val="0"/>
        </w:rPr>
        <w:t xml:space="preserve">    "With frag after frag, the game was reaching its final moments."</w:t>
      </w:r>
    </w:p>
    <w:p w:rsidR="00000000" w:rsidDel="00000000" w:rsidP="00000000" w:rsidRDefault="00000000" w:rsidRPr="00000000" w14:paraId="0000154A">
      <w:pPr>
        <w:pageBreakBefore w:val="0"/>
        <w:rPr/>
      </w:pPr>
      <w:r w:rsidDel="00000000" w:rsidR="00000000" w:rsidRPr="00000000">
        <w:rPr>
          <w:rtl w:val="0"/>
        </w:rPr>
        <w:t xml:space="preserve">    "A quick blast from the twin barrel put me at 49 kills, just one more to do it."</w:t>
      </w:r>
    </w:p>
    <w:p w:rsidR="00000000" w:rsidDel="00000000" w:rsidP="00000000" w:rsidRDefault="00000000" w:rsidRPr="00000000" w14:paraId="0000154B">
      <w:pPr>
        <w:pageBreakBefore w:val="0"/>
        <w:rPr/>
      </w:pPr>
      <w:r w:rsidDel="00000000" w:rsidR="00000000" w:rsidRPr="00000000">
        <w:rPr>
          <w:rtl w:val="0"/>
        </w:rPr>
        <w:t xml:space="preserve">    m "Don't you dare!"</w:t>
      </w:r>
    </w:p>
    <w:p w:rsidR="00000000" w:rsidDel="00000000" w:rsidP="00000000" w:rsidRDefault="00000000" w:rsidRPr="00000000" w14:paraId="0000154C">
      <w:pPr>
        <w:pageBreakBefore w:val="0"/>
        <w:rPr/>
      </w:pPr>
      <w:r w:rsidDel="00000000" w:rsidR="00000000" w:rsidRPr="00000000">
        <w:rPr>
          <w:rtl w:val="0"/>
        </w:rPr>
        <w:t xml:space="preserve">    "Monika fought back hard, cheesing me with a rocket launcher for her 48th kill."</w:t>
      </w:r>
    </w:p>
    <w:p w:rsidR="00000000" w:rsidDel="00000000" w:rsidP="00000000" w:rsidRDefault="00000000" w:rsidRPr="00000000" w14:paraId="0000154D">
      <w:pPr>
        <w:pageBreakBefore w:val="0"/>
        <w:rPr/>
      </w:pPr>
      <w:r w:rsidDel="00000000" w:rsidR="00000000" w:rsidRPr="00000000">
        <w:rPr>
          <w:rtl w:val="0"/>
        </w:rPr>
        <w:t xml:space="preserve">    mc "You can't stop the inevitable Monika, just come to me."</w:t>
      </w:r>
    </w:p>
    <w:p w:rsidR="00000000" w:rsidDel="00000000" w:rsidP="00000000" w:rsidRDefault="00000000" w:rsidRPr="00000000" w14:paraId="0000154E">
      <w:pPr>
        <w:pageBreakBefore w:val="0"/>
        <w:rPr/>
      </w:pPr>
      <w:r w:rsidDel="00000000" w:rsidR="00000000" w:rsidRPr="00000000">
        <w:rPr>
          <w:rtl w:val="0"/>
        </w:rPr>
        <w:t xml:space="preserve">    m "No! I won't let you!"</w:t>
      </w:r>
    </w:p>
    <w:p w:rsidR="00000000" w:rsidDel="00000000" w:rsidP="00000000" w:rsidRDefault="00000000" w:rsidRPr="00000000" w14:paraId="0000154F">
      <w:pPr>
        <w:pageBreakBefore w:val="0"/>
        <w:rPr/>
      </w:pPr>
      <w:r w:rsidDel="00000000" w:rsidR="00000000" w:rsidRPr="00000000">
        <w:rPr>
          <w:rtl w:val="0"/>
        </w:rPr>
        <w:t xml:space="preserve">    "She makes me give chase, leading me into a close hallway where she turns on me and hits me with a twin barrel of her own."</w:t>
      </w:r>
    </w:p>
    <w:p w:rsidR="00000000" w:rsidDel="00000000" w:rsidP="00000000" w:rsidRDefault="00000000" w:rsidRPr="00000000" w14:paraId="00001550">
      <w:pPr>
        <w:pageBreakBefore w:val="0"/>
        <w:rPr/>
      </w:pPr>
      <w:r w:rsidDel="00000000" w:rsidR="00000000" w:rsidRPr="00000000">
        <w:rPr>
          <w:rtl w:val="0"/>
        </w:rPr>
        <w:t xml:space="preserve">    m "Yes! Just one more!"</w:t>
      </w:r>
    </w:p>
    <w:p w:rsidR="00000000" w:rsidDel="00000000" w:rsidP="00000000" w:rsidRDefault="00000000" w:rsidRPr="00000000" w14:paraId="00001551">
      <w:pPr>
        <w:pageBreakBefore w:val="0"/>
        <w:rPr/>
      </w:pPr>
      <w:r w:rsidDel="00000000" w:rsidR="00000000" w:rsidRPr="00000000">
        <w:rPr>
          <w:rtl w:val="0"/>
        </w:rPr>
        <w:t xml:space="preserve">    m "Look out [player]! Here I come!"</w:t>
      </w:r>
    </w:p>
    <w:p w:rsidR="00000000" w:rsidDel="00000000" w:rsidP="00000000" w:rsidRDefault="00000000" w:rsidRPr="00000000" w14:paraId="00001552">
      <w:pPr>
        <w:pageBreakBefore w:val="0"/>
        <w:rPr/>
      </w:pPr>
      <w:r w:rsidDel="00000000" w:rsidR="00000000" w:rsidRPr="00000000">
        <w:rPr>
          <w:rtl w:val="0"/>
        </w:rPr>
        <w:t xml:space="preserve">    mc "Come at me!"</w:t>
      </w:r>
    </w:p>
    <w:p w:rsidR="00000000" w:rsidDel="00000000" w:rsidP="00000000" w:rsidRDefault="00000000" w:rsidRPr="00000000" w14:paraId="00001553">
      <w:pPr>
        <w:pageBreakBefore w:val="0"/>
        <w:rPr/>
      </w:pPr>
      <w:r w:rsidDel="00000000" w:rsidR="00000000" w:rsidRPr="00000000">
        <w:rPr>
          <w:rtl w:val="0"/>
        </w:rPr>
        <w:t xml:space="preserve">    "I spawn back in and move to grab the rocket launcher."</w:t>
      </w:r>
    </w:p>
    <w:p w:rsidR="00000000" w:rsidDel="00000000" w:rsidP="00000000" w:rsidRDefault="00000000" w:rsidRPr="00000000" w14:paraId="00001554">
      <w:pPr>
        <w:pageBreakBefore w:val="0"/>
        <w:rPr/>
      </w:pPr>
      <w:r w:rsidDel="00000000" w:rsidR="00000000" w:rsidRPr="00000000">
        <w:rPr>
          <w:rtl w:val="0"/>
        </w:rPr>
        <w:t xml:space="preserve">    "As I grab it and turn to the main area of the map, a thought pops up in my head."</w:t>
      </w:r>
    </w:p>
    <w:p w:rsidR="00000000" w:rsidDel="00000000" w:rsidP="00000000" w:rsidRDefault="00000000" w:rsidRPr="00000000" w14:paraId="00001555">
      <w:pPr>
        <w:pageBreakBefore w:val="0"/>
        <w:rPr/>
      </w:pPr>
      <w:r w:rsidDel="00000000" w:rsidR="00000000" w:rsidRPr="00000000">
        <w:rPr>
          <w:rtl w:val="0"/>
        </w:rPr>
        <w:t xml:space="preserve">    "{i}Maybe I should just let her win this one, make her happy.{/i}"</w:t>
      </w:r>
    </w:p>
    <w:p w:rsidR="00000000" w:rsidDel="00000000" w:rsidP="00000000" w:rsidRDefault="00000000" w:rsidRPr="00000000" w14:paraId="00001556">
      <w:pPr>
        <w:pageBreakBefore w:val="0"/>
        <w:rPr/>
      </w:pPr>
      <w:r w:rsidDel="00000000" w:rsidR="00000000" w:rsidRPr="00000000">
        <w:rPr>
          <w:rtl w:val="0"/>
        </w:rPr>
        <w:t xml:space="preserve">    "As I run towards where Monika is on the map, I make my decision."</w:t>
      </w:r>
    </w:p>
    <w:p w:rsidR="00000000" w:rsidDel="00000000" w:rsidP="00000000" w:rsidRDefault="00000000" w:rsidRPr="00000000" w14:paraId="00001557">
      <w:pPr>
        <w:pageBreakBefore w:val="0"/>
        <w:rPr/>
      </w:pPr>
      <w:r w:rsidDel="00000000" w:rsidR="00000000" w:rsidRPr="00000000">
        <w:rPr>
          <w:rtl w:val="0"/>
        </w:rPr>
        <w:t xml:space="preserve">    menu:</w:t>
      </w:r>
    </w:p>
    <w:p w:rsidR="00000000" w:rsidDel="00000000" w:rsidP="00000000" w:rsidRDefault="00000000" w:rsidRPr="00000000" w14:paraId="00001558">
      <w:pPr>
        <w:pageBreakBefore w:val="0"/>
        <w:rPr/>
      </w:pPr>
      <w:r w:rsidDel="00000000" w:rsidR="00000000" w:rsidRPr="00000000">
        <w:rPr>
          <w:rtl w:val="0"/>
        </w:rPr>
        <w:t xml:space="preserve">        "I decide to..."</w:t>
      </w:r>
    </w:p>
    <w:p w:rsidR="00000000" w:rsidDel="00000000" w:rsidP="00000000" w:rsidRDefault="00000000" w:rsidRPr="00000000" w14:paraId="00001559">
      <w:pPr>
        <w:pageBreakBefore w:val="0"/>
        <w:rPr/>
      </w:pPr>
      <w:r w:rsidDel="00000000" w:rsidR="00000000" w:rsidRPr="00000000">
        <w:rPr>
          <w:rtl w:val="0"/>
        </w:rPr>
        <w:t xml:space="preserve">        "Take the hit":</w:t>
      </w:r>
    </w:p>
    <w:p w:rsidR="00000000" w:rsidDel="00000000" w:rsidP="00000000" w:rsidRDefault="00000000" w:rsidRPr="00000000" w14:paraId="0000155A">
      <w:pPr>
        <w:pageBreakBefore w:val="0"/>
        <w:rPr/>
      </w:pPr>
      <w:r w:rsidDel="00000000" w:rsidR="00000000" w:rsidRPr="00000000">
        <w:rPr>
          <w:rtl w:val="0"/>
        </w:rPr>
        <w:t xml:space="preserve">            "Yeah, just give her the win [player]. What's one deathmatch anyway."</w:t>
      </w:r>
    </w:p>
    <w:p w:rsidR="00000000" w:rsidDel="00000000" w:rsidP="00000000" w:rsidRDefault="00000000" w:rsidRPr="00000000" w14:paraId="0000155B">
      <w:pPr>
        <w:pageBreakBefore w:val="0"/>
        <w:rPr/>
      </w:pPr>
      <w:r w:rsidDel="00000000" w:rsidR="00000000" w:rsidRPr="00000000">
        <w:rPr>
          <w:rtl w:val="0"/>
        </w:rPr>
        <w:t xml:space="preserve">            "I </w:t>
      </w:r>
      <w:r w:rsidDel="00000000" w:rsidR="00000000" w:rsidRPr="00000000">
        <w:rPr>
          <w:rtl w:val="0"/>
        </w:rPr>
        <w:t xml:space="preserve">meet</w:t>
      </w:r>
      <w:r w:rsidDel="00000000" w:rsidR="00000000" w:rsidRPr="00000000">
        <w:rPr>
          <w:rtl w:val="0"/>
        </w:rPr>
        <w:t xml:space="preserve"> Monika in a room I knew very well."</w:t>
      </w:r>
    </w:p>
    <w:p w:rsidR="00000000" w:rsidDel="00000000" w:rsidP="00000000" w:rsidRDefault="00000000" w:rsidRPr="00000000" w14:paraId="0000155C">
      <w:pPr>
        <w:pageBreakBefore w:val="0"/>
        <w:rPr/>
      </w:pPr>
      <w:r w:rsidDel="00000000" w:rsidR="00000000" w:rsidRPr="00000000">
        <w:rPr>
          <w:rtl w:val="0"/>
        </w:rPr>
        <w:t xml:space="preserve">            "She charges me with a twin barrel, but I duck behind some of the pillars in the room on instinct."</w:t>
      </w:r>
    </w:p>
    <w:p w:rsidR="00000000" w:rsidDel="00000000" w:rsidP="00000000" w:rsidRDefault="00000000" w:rsidRPr="00000000" w14:paraId="0000155D">
      <w:pPr>
        <w:pageBreakBefore w:val="0"/>
        <w:rPr/>
      </w:pPr>
      <w:r w:rsidDel="00000000" w:rsidR="00000000" w:rsidRPr="00000000">
        <w:rPr>
          <w:rtl w:val="0"/>
        </w:rPr>
        <w:t xml:space="preserve">            "I fire one rocket and damage her a bit and decide to put my plan into action."</w:t>
      </w:r>
    </w:p>
    <w:p w:rsidR="00000000" w:rsidDel="00000000" w:rsidP="00000000" w:rsidRDefault="00000000" w:rsidRPr="00000000" w14:paraId="0000155E">
      <w:pPr>
        <w:pageBreakBefore w:val="0"/>
        <w:rPr/>
      </w:pPr>
      <w:r w:rsidDel="00000000" w:rsidR="00000000" w:rsidRPr="00000000">
        <w:rPr>
          <w:rtl w:val="0"/>
        </w:rPr>
        <w:t xml:space="preserve">            "I go against all my instincts and charge out of safety towards Monika, fists out and swinging wildly."</w:t>
      </w:r>
    </w:p>
    <w:p w:rsidR="00000000" w:rsidDel="00000000" w:rsidP="00000000" w:rsidRDefault="00000000" w:rsidRPr="00000000" w14:paraId="0000155F">
      <w:pPr>
        <w:pageBreakBefore w:val="0"/>
        <w:rPr/>
      </w:pPr>
      <w:r w:rsidDel="00000000" w:rsidR="00000000" w:rsidRPr="00000000">
        <w:rPr>
          <w:rtl w:val="0"/>
        </w:rPr>
        <w:t xml:space="preserve">            "My poor guy never stood a chance against the power of a twin barrel at such close range and Monika lays me out for the final kill."</w:t>
      </w:r>
    </w:p>
    <w:p w:rsidR="00000000" w:rsidDel="00000000" w:rsidP="00000000" w:rsidRDefault="00000000" w:rsidRPr="00000000" w14:paraId="00001560">
      <w:pPr>
        <w:pageBreakBefore w:val="0"/>
        <w:rPr/>
      </w:pPr>
      <w:r w:rsidDel="00000000" w:rsidR="00000000" w:rsidRPr="00000000">
        <w:rPr>
          <w:rtl w:val="0"/>
        </w:rPr>
        <w:t xml:space="preserve">            m "Yay! I won!"</w:t>
      </w:r>
    </w:p>
    <w:p w:rsidR="00000000" w:rsidDel="00000000" w:rsidP="00000000" w:rsidRDefault="00000000" w:rsidRPr="00000000" w14:paraId="00001561">
      <w:pPr>
        <w:pageBreakBefore w:val="0"/>
        <w:rPr/>
      </w:pPr>
      <w:r w:rsidDel="00000000" w:rsidR="00000000" w:rsidRPr="00000000">
        <w:rPr>
          <w:rtl w:val="0"/>
        </w:rPr>
        <w:t xml:space="preserve">            m "I told you [player], I told you I'd beat you in the end!"</w:t>
      </w:r>
    </w:p>
    <w:p w:rsidR="00000000" w:rsidDel="00000000" w:rsidP="00000000" w:rsidRDefault="00000000" w:rsidRPr="00000000" w14:paraId="00001562">
      <w:pPr>
        <w:pageBreakBefore w:val="0"/>
        <w:rPr/>
      </w:pPr>
      <w:r w:rsidDel="00000000" w:rsidR="00000000" w:rsidRPr="00000000">
        <w:rPr>
          <w:rtl w:val="0"/>
        </w:rPr>
        <w:t xml:space="preserve">            mc "Yup, got me good with that last shot."</w:t>
      </w:r>
    </w:p>
    <w:p w:rsidR="00000000" w:rsidDel="00000000" w:rsidP="00000000" w:rsidRDefault="00000000" w:rsidRPr="00000000" w14:paraId="00001563">
      <w:pPr>
        <w:pageBreakBefore w:val="0"/>
        <w:rPr/>
      </w:pPr>
      <w:r w:rsidDel="00000000" w:rsidR="00000000" w:rsidRPr="00000000">
        <w:rPr>
          <w:rtl w:val="0"/>
        </w:rPr>
        <w:t xml:space="preserve">            m "Yup! Ran right up to you and just {i}KAPOW!{i}"</w:t>
      </w:r>
    </w:p>
    <w:p w:rsidR="00000000" w:rsidDel="00000000" w:rsidP="00000000" w:rsidRDefault="00000000" w:rsidRPr="00000000" w14:paraId="00001564">
      <w:pPr>
        <w:pageBreakBefore w:val="0"/>
        <w:rPr/>
      </w:pPr>
      <w:r w:rsidDel="00000000" w:rsidR="00000000" w:rsidRPr="00000000">
        <w:rPr>
          <w:rtl w:val="0"/>
        </w:rPr>
        <w:t xml:space="preserve">            m "That was a lot of fun though."</w:t>
      </w:r>
    </w:p>
    <w:p w:rsidR="00000000" w:rsidDel="00000000" w:rsidP="00000000" w:rsidRDefault="00000000" w:rsidRPr="00000000" w14:paraId="00001565">
      <w:pPr>
        <w:pageBreakBefore w:val="0"/>
        <w:rPr/>
      </w:pPr>
      <w:r w:rsidDel="00000000" w:rsidR="00000000" w:rsidRPr="00000000">
        <w:rPr>
          <w:rtl w:val="0"/>
        </w:rPr>
        <w:t xml:space="preserve">        "Show no mercy":</w:t>
      </w:r>
    </w:p>
    <w:p w:rsidR="00000000" w:rsidDel="00000000" w:rsidP="00000000" w:rsidRDefault="00000000" w:rsidRPr="00000000" w14:paraId="00001566">
      <w:pPr>
        <w:pageBreakBefore w:val="0"/>
        <w:rPr/>
      </w:pPr>
      <w:r w:rsidDel="00000000" w:rsidR="00000000" w:rsidRPr="00000000">
        <w:rPr>
          <w:rtl w:val="0"/>
        </w:rPr>
        <w:t xml:space="preserve">            "No, I'm not gonna take a loss on {i}my{/i} map."</w:t>
      </w:r>
    </w:p>
    <w:p w:rsidR="00000000" w:rsidDel="00000000" w:rsidP="00000000" w:rsidRDefault="00000000" w:rsidRPr="00000000" w14:paraId="00001567">
      <w:pPr>
        <w:pageBreakBefore w:val="0"/>
        <w:rPr/>
      </w:pPr>
      <w:r w:rsidDel="00000000" w:rsidR="00000000" w:rsidRPr="00000000">
        <w:rPr>
          <w:rtl w:val="0"/>
        </w:rPr>
        <w:t xml:space="preserve">            "I meet Monika in a room I knew very well."</w:t>
      </w:r>
    </w:p>
    <w:p w:rsidR="00000000" w:rsidDel="00000000" w:rsidP="00000000" w:rsidRDefault="00000000" w:rsidRPr="00000000" w14:paraId="00001568">
      <w:pPr>
        <w:pageBreakBefore w:val="0"/>
        <w:rPr/>
      </w:pPr>
      <w:r w:rsidDel="00000000" w:rsidR="00000000" w:rsidRPr="00000000">
        <w:rPr>
          <w:rtl w:val="0"/>
        </w:rPr>
        <w:t xml:space="preserve">            "As she moves in with the twin barrel, I take cover behind a row of pillars."</w:t>
      </w:r>
    </w:p>
    <w:p w:rsidR="00000000" w:rsidDel="00000000" w:rsidP="00000000" w:rsidRDefault="00000000" w:rsidRPr="00000000" w14:paraId="00001569">
      <w:pPr>
        <w:pageBreakBefore w:val="0"/>
        <w:rPr/>
      </w:pPr>
      <w:r w:rsidDel="00000000" w:rsidR="00000000" w:rsidRPr="00000000">
        <w:rPr>
          <w:rtl w:val="0"/>
        </w:rPr>
        <w:t xml:space="preserve">            "It blocks the shot perfectly, and I jump out and fire back with the launcher."</w:t>
      </w:r>
    </w:p>
    <w:p w:rsidR="00000000" w:rsidDel="00000000" w:rsidP="00000000" w:rsidRDefault="00000000" w:rsidRPr="00000000" w14:paraId="0000156A">
      <w:pPr>
        <w:pageBreakBefore w:val="0"/>
        <w:rPr/>
      </w:pPr>
      <w:r w:rsidDel="00000000" w:rsidR="00000000" w:rsidRPr="00000000">
        <w:rPr>
          <w:rtl w:val="0"/>
        </w:rPr>
        <w:t xml:space="preserve">            "It only takes a few times, but I juked around the poles and gibbed Monika for the final kill."</w:t>
      </w:r>
    </w:p>
    <w:p w:rsidR="00000000" w:rsidDel="00000000" w:rsidP="00000000" w:rsidRDefault="00000000" w:rsidRPr="00000000" w14:paraId="0000156B">
      <w:pPr>
        <w:pageBreakBefore w:val="0"/>
        <w:rPr/>
      </w:pPr>
      <w:r w:rsidDel="00000000" w:rsidR="00000000" w:rsidRPr="00000000">
        <w:rPr>
          <w:rtl w:val="0"/>
        </w:rPr>
        <w:t xml:space="preserve">            m "Aww, I was so close!"</w:t>
      </w:r>
    </w:p>
    <w:p w:rsidR="00000000" w:rsidDel="00000000" w:rsidP="00000000" w:rsidRDefault="00000000" w:rsidRPr="00000000" w14:paraId="0000156C">
      <w:pPr>
        <w:pageBreakBefore w:val="0"/>
        <w:rPr/>
      </w:pPr>
      <w:r w:rsidDel="00000000" w:rsidR="00000000" w:rsidRPr="00000000">
        <w:rPr>
          <w:rtl w:val="0"/>
        </w:rPr>
        <w:t xml:space="preserve">            m "How could I lose?"</w:t>
      </w:r>
    </w:p>
    <w:p w:rsidR="00000000" w:rsidDel="00000000" w:rsidP="00000000" w:rsidRDefault="00000000" w:rsidRPr="00000000" w14:paraId="0000156D">
      <w:pPr>
        <w:pageBreakBefore w:val="0"/>
        <w:rPr/>
      </w:pPr>
      <w:r w:rsidDel="00000000" w:rsidR="00000000" w:rsidRPr="00000000">
        <w:rPr>
          <w:rtl w:val="0"/>
        </w:rPr>
        <w:t xml:space="preserve">            mc "I warned you, didn't I?"</w:t>
      </w:r>
    </w:p>
    <w:p w:rsidR="00000000" w:rsidDel="00000000" w:rsidP="00000000" w:rsidRDefault="00000000" w:rsidRPr="00000000" w14:paraId="0000156E">
      <w:pPr>
        <w:pageBreakBefore w:val="0"/>
        <w:rPr/>
      </w:pPr>
      <w:r w:rsidDel="00000000" w:rsidR="00000000" w:rsidRPr="00000000">
        <w:rPr>
          <w:rtl w:val="0"/>
        </w:rPr>
        <w:t xml:space="preserve">            "I couldn't help but kick back in my chair, hands behind my head and a wide grin for maximum smug."</w:t>
      </w:r>
    </w:p>
    <w:p w:rsidR="00000000" w:rsidDel="00000000" w:rsidP="00000000" w:rsidRDefault="00000000" w:rsidRPr="00000000" w14:paraId="0000156F">
      <w:pPr>
        <w:pageBreakBefore w:val="0"/>
        <w:rPr/>
      </w:pPr>
      <w:r w:rsidDel="00000000" w:rsidR="00000000" w:rsidRPr="00000000">
        <w:rPr>
          <w:rtl w:val="0"/>
        </w:rPr>
        <w:t xml:space="preserve">            m "Still, I was pretty on par with the self proclaimed \"King of the Map\"."</w:t>
      </w:r>
    </w:p>
    <w:p w:rsidR="00000000" w:rsidDel="00000000" w:rsidP="00000000" w:rsidRDefault="00000000" w:rsidRPr="00000000" w14:paraId="00001570">
      <w:pPr>
        <w:pageBreakBefore w:val="0"/>
        <w:rPr/>
      </w:pPr>
      <w:r w:rsidDel="00000000" w:rsidR="00000000" w:rsidRPr="00000000">
        <w:rPr>
          <w:rtl w:val="0"/>
        </w:rPr>
        <w:t xml:space="preserve">            "Monika lightly punched me in the stomach, nothing that would hurt me but enough to get me out of my pose."</w:t>
      </w:r>
    </w:p>
    <w:p w:rsidR="00000000" w:rsidDel="00000000" w:rsidP="00000000" w:rsidRDefault="00000000" w:rsidRPr="00000000" w14:paraId="00001571">
      <w:pPr>
        <w:pageBreakBefore w:val="0"/>
        <w:rPr/>
      </w:pPr>
      <w:r w:rsidDel="00000000" w:rsidR="00000000" w:rsidRPr="00000000">
        <w:rPr>
          <w:rtl w:val="0"/>
        </w:rPr>
        <w:t xml:space="preserve">            mc "What was that for!"</w:t>
      </w:r>
    </w:p>
    <w:p w:rsidR="00000000" w:rsidDel="00000000" w:rsidP="00000000" w:rsidRDefault="00000000" w:rsidRPr="00000000" w14:paraId="00001572">
      <w:pPr>
        <w:pageBreakBefore w:val="0"/>
        <w:rPr/>
      </w:pPr>
      <w:r w:rsidDel="00000000" w:rsidR="00000000" w:rsidRPr="00000000">
        <w:rPr>
          <w:rtl w:val="0"/>
        </w:rPr>
        <w:t xml:space="preserve">            m "Oh come on, that didn't hurt and you know it."</w:t>
      </w:r>
    </w:p>
    <w:p w:rsidR="00000000" w:rsidDel="00000000" w:rsidP="00000000" w:rsidRDefault="00000000" w:rsidRPr="00000000" w14:paraId="00001573">
      <w:pPr>
        <w:pageBreakBefore w:val="0"/>
        <w:rPr/>
      </w:pPr>
      <w:r w:rsidDel="00000000" w:rsidR="00000000" w:rsidRPr="00000000">
        <w:rPr>
          <w:rtl w:val="0"/>
        </w:rPr>
        <w:t xml:space="preserve">            m "But that was fun anyway, even if you won in the end."</w:t>
      </w:r>
    </w:p>
    <w:p w:rsidR="00000000" w:rsidDel="00000000" w:rsidP="00000000" w:rsidRDefault="00000000" w:rsidRPr="00000000" w14:paraId="00001574">
      <w:pPr>
        <w:pageBreakBefore w:val="0"/>
        <w:rPr/>
      </w:pPr>
      <w:r w:rsidDel="00000000" w:rsidR="00000000" w:rsidRPr="00000000">
        <w:rPr>
          <w:rtl w:val="0"/>
        </w:rPr>
        <w:t xml:space="preserve">    mc "Yeah it was close but fun none the less, GG Monika."</w:t>
      </w:r>
    </w:p>
    <w:p w:rsidR="00000000" w:rsidDel="00000000" w:rsidP="00000000" w:rsidRDefault="00000000" w:rsidRPr="00000000" w14:paraId="00001575">
      <w:pPr>
        <w:pageBreakBefore w:val="0"/>
        <w:rPr/>
      </w:pPr>
      <w:r w:rsidDel="00000000" w:rsidR="00000000" w:rsidRPr="00000000">
        <w:rPr>
          <w:rtl w:val="0"/>
        </w:rPr>
        <w:t xml:space="preserve">    m "Hmm?"</w:t>
      </w:r>
    </w:p>
    <w:p w:rsidR="00000000" w:rsidDel="00000000" w:rsidP="00000000" w:rsidRDefault="00000000" w:rsidRPr="00000000" w14:paraId="00001576">
      <w:pPr>
        <w:pageBreakBefore w:val="0"/>
        <w:rPr/>
      </w:pPr>
      <w:r w:rsidDel="00000000" w:rsidR="00000000" w:rsidRPr="00000000">
        <w:rPr>
          <w:rtl w:val="0"/>
        </w:rPr>
        <w:t xml:space="preserve">    "Monika looks at me puzzled and I get just as confused."</w:t>
      </w:r>
    </w:p>
    <w:p w:rsidR="00000000" w:rsidDel="00000000" w:rsidP="00000000" w:rsidRDefault="00000000" w:rsidRPr="00000000" w14:paraId="00001577">
      <w:pPr>
        <w:pageBreakBefore w:val="0"/>
        <w:rPr/>
      </w:pPr>
      <w:r w:rsidDel="00000000" w:rsidR="00000000" w:rsidRPr="00000000">
        <w:rPr>
          <w:rtl w:val="0"/>
        </w:rPr>
        <w:t xml:space="preserve">    mc "What?"</w:t>
      </w:r>
    </w:p>
    <w:p w:rsidR="00000000" w:rsidDel="00000000" w:rsidP="00000000" w:rsidRDefault="00000000" w:rsidRPr="00000000" w14:paraId="00001578">
      <w:pPr>
        <w:pageBreakBefore w:val="0"/>
        <w:rPr/>
      </w:pPr>
      <w:r w:rsidDel="00000000" w:rsidR="00000000" w:rsidRPr="00000000">
        <w:rPr>
          <w:rtl w:val="0"/>
        </w:rPr>
        <w:t xml:space="preserve">    m "What did you say? GG?"</w:t>
      </w:r>
    </w:p>
    <w:p w:rsidR="00000000" w:rsidDel="00000000" w:rsidP="00000000" w:rsidRDefault="00000000" w:rsidRPr="00000000" w14:paraId="00001579">
      <w:pPr>
        <w:pageBreakBefore w:val="0"/>
        <w:rPr/>
      </w:pPr>
      <w:r w:rsidDel="00000000" w:rsidR="00000000" w:rsidRPr="00000000">
        <w:rPr>
          <w:rtl w:val="0"/>
        </w:rPr>
        <w:t xml:space="preserve">    mc "Yeah, it means good game. You say that at the end of an online match to everyone in the lobby after a fun game."</w:t>
      </w:r>
    </w:p>
    <w:p w:rsidR="00000000" w:rsidDel="00000000" w:rsidP="00000000" w:rsidRDefault="00000000" w:rsidRPr="00000000" w14:paraId="0000157A">
      <w:pPr>
        <w:pageBreakBefore w:val="0"/>
        <w:rPr/>
      </w:pPr>
      <w:r w:rsidDel="00000000" w:rsidR="00000000" w:rsidRPr="00000000">
        <w:rPr>
          <w:rtl w:val="0"/>
        </w:rPr>
        <w:t xml:space="preserve">    m "[player], what did I tell you about the gaming lectures? Ahaha~"</w:t>
      </w:r>
    </w:p>
    <w:p w:rsidR="00000000" w:rsidDel="00000000" w:rsidP="00000000" w:rsidRDefault="00000000" w:rsidRPr="00000000" w14:paraId="0000157B">
      <w:pPr>
        <w:pageBreakBefore w:val="0"/>
        <w:rPr/>
      </w:pPr>
      <w:r w:rsidDel="00000000" w:rsidR="00000000" w:rsidRPr="00000000">
        <w:rPr>
          <w:rtl w:val="0"/>
        </w:rPr>
        <w:t xml:space="preserve">    mc "What?! You asked what it ment!"</w:t>
      </w:r>
    </w:p>
    <w:p w:rsidR="00000000" w:rsidDel="00000000" w:rsidP="00000000" w:rsidRDefault="00000000" w:rsidRPr="00000000" w14:paraId="0000157C">
      <w:pPr>
        <w:pageBreakBefore w:val="0"/>
        <w:rPr/>
      </w:pPr>
      <w:r w:rsidDel="00000000" w:rsidR="00000000" w:rsidRPr="00000000">
        <w:rPr>
          <w:rtl w:val="0"/>
        </w:rPr>
        <w:t xml:space="preserve">    m "I know, I'm just teasing you."</w:t>
      </w:r>
    </w:p>
    <w:p w:rsidR="00000000" w:rsidDel="00000000" w:rsidP="00000000" w:rsidRDefault="00000000" w:rsidRPr="00000000" w14:paraId="0000157D">
      <w:pPr>
        <w:pageBreakBefore w:val="0"/>
        <w:rPr/>
      </w:pPr>
      <w:r w:rsidDel="00000000" w:rsidR="00000000" w:rsidRPr="00000000">
        <w:rPr>
          <w:rtl w:val="0"/>
        </w:rPr>
        <w:t xml:space="preserve">    m "It's cute when you nerd out sometimes."</w:t>
      </w:r>
    </w:p>
    <w:p w:rsidR="00000000" w:rsidDel="00000000" w:rsidP="00000000" w:rsidRDefault="00000000" w:rsidRPr="00000000" w14:paraId="0000157E">
      <w:pPr>
        <w:pageBreakBefore w:val="0"/>
        <w:rPr/>
      </w:pPr>
      <w:r w:rsidDel="00000000" w:rsidR="00000000" w:rsidRPr="00000000">
        <w:rPr>
          <w:rtl w:val="0"/>
        </w:rPr>
        <w:t xml:space="preserve">    mc "What's that supposed to mean?"</w:t>
      </w:r>
    </w:p>
    <w:p w:rsidR="00000000" w:rsidDel="00000000" w:rsidP="00000000" w:rsidRDefault="00000000" w:rsidRPr="00000000" w14:paraId="0000157F">
      <w:pPr>
        <w:pageBreakBefore w:val="0"/>
        <w:rPr/>
      </w:pPr>
      <w:r w:rsidDel="00000000" w:rsidR="00000000" w:rsidRPr="00000000">
        <w:rPr>
          <w:rtl w:val="0"/>
        </w:rPr>
        <w:t xml:space="preserve">    "Monika just giggles and wraps her arms around me."</w:t>
      </w:r>
    </w:p>
    <w:p w:rsidR="00000000" w:rsidDel="00000000" w:rsidP="00000000" w:rsidRDefault="00000000" w:rsidRPr="00000000" w14:paraId="00001580">
      <w:pPr>
        <w:pageBreakBefore w:val="0"/>
        <w:rPr/>
      </w:pPr>
      <w:r w:rsidDel="00000000" w:rsidR="00000000" w:rsidRPr="00000000">
        <w:rPr>
          <w:rtl w:val="0"/>
        </w:rPr>
        <w:t xml:space="preserve">    "Just as I wrapped mine around her, the bell rang for the end of the period."</w:t>
      </w:r>
    </w:p>
    <w:p w:rsidR="00000000" w:rsidDel="00000000" w:rsidP="00000000" w:rsidRDefault="00000000" w:rsidRPr="00000000" w14:paraId="00001581">
      <w:pPr>
        <w:pageBreakBefore w:val="0"/>
        <w:rPr/>
      </w:pPr>
      <w:r w:rsidDel="00000000" w:rsidR="00000000" w:rsidRPr="00000000">
        <w:rPr>
          <w:rtl w:val="0"/>
        </w:rPr>
        <w:t xml:space="preserve">    m "I guess this is goodbye for now [player], until club time."</w:t>
      </w:r>
    </w:p>
    <w:p w:rsidR="00000000" w:rsidDel="00000000" w:rsidP="00000000" w:rsidRDefault="00000000" w:rsidRPr="00000000" w14:paraId="00001582">
      <w:pPr>
        <w:pageBreakBefore w:val="0"/>
        <w:rPr/>
      </w:pPr>
      <w:r w:rsidDel="00000000" w:rsidR="00000000" w:rsidRPr="00000000">
        <w:rPr>
          <w:rtl w:val="0"/>
        </w:rPr>
        <w:t xml:space="preserve">    mc "Until club time."</w:t>
      </w:r>
    </w:p>
    <w:p w:rsidR="00000000" w:rsidDel="00000000" w:rsidP="00000000" w:rsidRDefault="00000000" w:rsidRPr="00000000" w14:paraId="00001583">
      <w:pPr>
        <w:pageBreakBefore w:val="0"/>
        <w:rPr/>
      </w:pPr>
      <w:r w:rsidDel="00000000" w:rsidR="00000000" w:rsidRPr="00000000">
        <w:rPr>
          <w:rtl w:val="0"/>
        </w:rPr>
        <w:t xml:space="preserve">    "Monika gives me one more kiss before putting on her bag and walking out the door while I shut down the computer."</w:t>
      </w:r>
    </w:p>
    <w:p w:rsidR="00000000" w:rsidDel="00000000" w:rsidP="00000000" w:rsidRDefault="00000000" w:rsidRPr="00000000" w14:paraId="00001584">
      <w:pPr>
        <w:pageBreakBefore w:val="0"/>
        <w:rPr/>
      </w:pPr>
      <w:r w:rsidDel="00000000" w:rsidR="00000000" w:rsidRPr="00000000">
        <w:rPr>
          <w:rtl w:val="0"/>
        </w:rPr>
        <w:t xml:space="preserve">    "I grab my things and try to stiffle my big stupid grin before I looked like an idiot in the hallway but I couldn't help it."</w:t>
      </w:r>
    </w:p>
    <w:p w:rsidR="00000000" w:rsidDel="00000000" w:rsidP="00000000" w:rsidRDefault="00000000" w:rsidRPr="00000000" w14:paraId="00001585">
      <w:pPr>
        <w:pageBreakBefore w:val="0"/>
        <w:rPr/>
      </w:pPr>
      <w:r w:rsidDel="00000000" w:rsidR="00000000" w:rsidRPr="00000000">
        <w:rPr>
          <w:rtl w:val="0"/>
        </w:rPr>
        <w:t xml:space="preserve">    "She really did bring me too much joy sometimes."</w:t>
      </w:r>
    </w:p>
    <w:p w:rsidR="00000000" w:rsidDel="00000000" w:rsidP="00000000" w:rsidRDefault="00000000" w:rsidRPr="00000000" w14:paraId="00001586">
      <w:pPr>
        <w:pageBreakBefore w:val="0"/>
        <w:rPr/>
      </w:pPr>
      <w:r w:rsidDel="00000000" w:rsidR="00000000" w:rsidRPr="00000000">
        <w:rPr>
          <w:rtl w:val="0"/>
        </w:rPr>
        <w:t xml:space="preserve">#C12</w:t>
      </w:r>
    </w:p>
    <w:p w:rsidR="00000000" w:rsidDel="00000000" w:rsidP="00000000" w:rsidRDefault="00000000" w:rsidRPr="00000000" w14:paraId="00001587">
      <w:pPr>
        <w:pageBreakBefore w:val="0"/>
        <w:rPr/>
      </w:pPr>
      <w:r w:rsidDel="00000000" w:rsidR="00000000" w:rsidRPr="00000000">
        <w:rPr>
          <w:rtl w:val="0"/>
        </w:rPr>
        <w:t xml:space="preserve">    scene bg corridor with wipeleft_scene</w:t>
      </w:r>
    </w:p>
    <w:p w:rsidR="00000000" w:rsidDel="00000000" w:rsidP="00000000" w:rsidRDefault="00000000" w:rsidRPr="00000000" w14:paraId="00001588">
      <w:pPr>
        <w:pageBreakBefore w:val="0"/>
        <w:rPr/>
      </w:pPr>
      <w:r w:rsidDel="00000000" w:rsidR="00000000" w:rsidRPr="00000000">
        <w:rPr>
          <w:rtl w:val="0"/>
        </w:rPr>
        <w:t xml:space="preserve">    "The day seemed to take even longer than usual, the minutes turning into hours."</w:t>
      </w:r>
    </w:p>
    <w:p w:rsidR="00000000" w:rsidDel="00000000" w:rsidP="00000000" w:rsidRDefault="00000000" w:rsidRPr="00000000" w14:paraId="00001589">
      <w:pPr>
        <w:pageBreakBefore w:val="0"/>
        <w:rPr/>
      </w:pPr>
      <w:r w:rsidDel="00000000" w:rsidR="00000000" w:rsidRPr="00000000">
        <w:rPr>
          <w:rtl w:val="0"/>
        </w:rPr>
        <w:t xml:space="preserve">    "But finally the last class ended and I was making my way to the club room."</w:t>
      </w:r>
    </w:p>
    <w:p w:rsidR="00000000" w:rsidDel="00000000" w:rsidP="00000000" w:rsidRDefault="00000000" w:rsidRPr="00000000" w14:paraId="0000158A">
      <w:pPr>
        <w:pageBreakBefore w:val="0"/>
        <w:rPr/>
      </w:pPr>
      <w:r w:rsidDel="00000000" w:rsidR="00000000" w:rsidRPr="00000000">
        <w:rPr>
          <w:rtl w:val="0"/>
        </w:rPr>
        <w:t xml:space="preserve">    "As I got closer to the room I could feel myself smiling more and more."</w:t>
      </w:r>
    </w:p>
    <w:p w:rsidR="00000000" w:rsidDel="00000000" w:rsidP="00000000" w:rsidRDefault="00000000" w:rsidRPr="00000000" w14:paraId="0000158B">
      <w:pPr>
        <w:pageBreakBefore w:val="0"/>
        <w:rPr/>
      </w:pPr>
      <w:r w:rsidDel="00000000" w:rsidR="00000000" w:rsidRPr="00000000">
        <w:rPr>
          <w:rtl w:val="0"/>
        </w:rPr>
        <w:t xml:space="preserve">    "I just couldn't help but get excited at the prospect of seeing Monika again."</w:t>
      </w:r>
    </w:p>
    <w:p w:rsidR="00000000" w:rsidDel="00000000" w:rsidP="00000000" w:rsidRDefault="00000000" w:rsidRPr="00000000" w14:paraId="0000158C">
      <w:pPr>
        <w:pageBreakBefore w:val="0"/>
        <w:rPr/>
      </w:pPr>
      <w:r w:rsidDel="00000000" w:rsidR="00000000" w:rsidRPr="00000000">
        <w:rPr>
          <w:rtl w:val="0"/>
        </w:rPr>
        <w:t xml:space="preserve">    "After enough walking I finally rounded the last corner and made it to the door."</w:t>
      </w:r>
    </w:p>
    <w:p w:rsidR="00000000" w:rsidDel="00000000" w:rsidP="00000000" w:rsidRDefault="00000000" w:rsidRPr="00000000" w14:paraId="0000158D">
      <w:pPr>
        <w:pageBreakBefore w:val="0"/>
        <w:rPr/>
      </w:pPr>
      <w:r w:rsidDel="00000000" w:rsidR="00000000" w:rsidRPr="00000000">
        <w:rPr>
          <w:rtl w:val="0"/>
        </w:rPr>
        <w:t xml:space="preserve">    scene bg club_day with wipeleft_scene</w:t>
      </w:r>
    </w:p>
    <w:p w:rsidR="00000000" w:rsidDel="00000000" w:rsidP="00000000" w:rsidRDefault="00000000" w:rsidRPr="00000000" w14:paraId="0000158E">
      <w:pPr>
        <w:pageBreakBefore w:val="0"/>
        <w:rPr/>
      </w:pPr>
      <w:r w:rsidDel="00000000" w:rsidR="00000000" w:rsidRPr="00000000">
        <w:rPr>
          <w:rtl w:val="0"/>
        </w:rPr>
        <w:t xml:space="preserve">    mc "Hey guys, I made it."</w:t>
      </w:r>
    </w:p>
    <w:p w:rsidR="00000000" w:rsidDel="00000000" w:rsidP="00000000" w:rsidRDefault="00000000" w:rsidRPr="00000000" w14:paraId="0000158F">
      <w:pPr>
        <w:pageBreakBefore w:val="0"/>
        <w:rPr/>
      </w:pPr>
      <w:r w:rsidDel="00000000" w:rsidR="00000000" w:rsidRPr="00000000">
        <w:rPr>
          <w:rtl w:val="0"/>
        </w:rPr>
        <w:t xml:space="preserve">    m "There you are [player]!"</w:t>
      </w:r>
    </w:p>
    <w:p w:rsidR="00000000" w:rsidDel="00000000" w:rsidP="00000000" w:rsidRDefault="00000000" w:rsidRPr="00000000" w14:paraId="00001590">
      <w:pPr>
        <w:pageBreakBefore w:val="0"/>
        <w:rPr/>
      </w:pPr>
      <w:r w:rsidDel="00000000" w:rsidR="00000000" w:rsidRPr="00000000">
        <w:rPr>
          <w:rtl w:val="0"/>
        </w:rPr>
        <w:t xml:space="preserve">    "Monika nearly spun around from her desk and ran over to me."</w:t>
      </w:r>
    </w:p>
    <w:p w:rsidR="00000000" w:rsidDel="00000000" w:rsidP="00000000" w:rsidRDefault="00000000" w:rsidRPr="00000000" w14:paraId="00001591">
      <w:pPr>
        <w:pageBreakBefore w:val="0"/>
        <w:rPr/>
      </w:pPr>
      <w:r w:rsidDel="00000000" w:rsidR="00000000" w:rsidRPr="00000000">
        <w:rPr>
          <w:rtl w:val="0"/>
        </w:rPr>
        <w:t xml:space="preserve">    m "Now we can finally see what Natsuki brought!"</w:t>
      </w:r>
    </w:p>
    <w:p w:rsidR="00000000" w:rsidDel="00000000" w:rsidP="00000000" w:rsidRDefault="00000000" w:rsidRPr="00000000" w14:paraId="00001592">
      <w:pPr>
        <w:pageBreakBefore w:val="0"/>
        <w:rPr/>
      </w:pPr>
      <w:r w:rsidDel="00000000" w:rsidR="00000000" w:rsidRPr="00000000">
        <w:rPr>
          <w:rtl w:val="0"/>
        </w:rPr>
        <w:t xml:space="preserve">    mc "What Natsuki brought?"</w:t>
      </w:r>
    </w:p>
    <w:p w:rsidR="00000000" w:rsidDel="00000000" w:rsidP="00000000" w:rsidRDefault="00000000" w:rsidRPr="00000000" w14:paraId="00001593">
      <w:pPr>
        <w:pageBreakBefore w:val="0"/>
        <w:rPr/>
      </w:pPr>
      <w:r w:rsidDel="00000000" w:rsidR="00000000" w:rsidRPr="00000000">
        <w:rPr>
          <w:rtl w:val="0"/>
        </w:rPr>
        <w:t xml:space="preserve">    n "Yeah, I brought something for everyone dummy."</w:t>
      </w:r>
    </w:p>
    <w:p w:rsidR="00000000" w:rsidDel="00000000" w:rsidP="00000000" w:rsidRDefault="00000000" w:rsidRPr="00000000" w14:paraId="00001594">
      <w:pPr>
        <w:pageBreakBefore w:val="0"/>
        <w:rPr/>
      </w:pPr>
      <w:r w:rsidDel="00000000" w:rsidR="00000000" w:rsidRPr="00000000">
        <w:rPr>
          <w:rtl w:val="0"/>
        </w:rPr>
        <w:t xml:space="preserve">    n "And if you didn't take so long we would have been done with them by now."</w:t>
      </w:r>
    </w:p>
    <w:p w:rsidR="00000000" w:rsidDel="00000000" w:rsidP="00000000" w:rsidRDefault="00000000" w:rsidRPr="00000000" w14:paraId="00001595">
      <w:pPr>
        <w:pageBreakBefore w:val="0"/>
        <w:rPr/>
      </w:pPr>
      <w:r w:rsidDel="00000000" w:rsidR="00000000" w:rsidRPr="00000000">
        <w:rPr>
          <w:rtl w:val="0"/>
        </w:rPr>
        <w:t xml:space="preserve">    n "Come on, let's get some desks pushed together."</w:t>
      </w:r>
    </w:p>
    <w:p w:rsidR="00000000" w:rsidDel="00000000" w:rsidP="00000000" w:rsidRDefault="00000000" w:rsidRPr="00000000" w14:paraId="00001596">
      <w:pPr>
        <w:pageBreakBefore w:val="0"/>
        <w:rPr/>
      </w:pPr>
      <w:r w:rsidDel="00000000" w:rsidR="00000000" w:rsidRPr="00000000">
        <w:rPr>
          <w:rtl w:val="0"/>
        </w:rPr>
        <w:t xml:space="preserve">    "I looked over to Monika and she just shrugged her shoulders."</w:t>
      </w:r>
    </w:p>
    <w:p w:rsidR="00000000" w:rsidDel="00000000" w:rsidP="00000000" w:rsidRDefault="00000000" w:rsidRPr="00000000" w14:paraId="00001597">
      <w:pPr>
        <w:pageBreakBefore w:val="0"/>
        <w:rPr/>
      </w:pPr>
      <w:r w:rsidDel="00000000" w:rsidR="00000000" w:rsidRPr="00000000">
        <w:rPr>
          <w:rtl w:val="0"/>
        </w:rPr>
        <w:t xml:space="preserve">    scene bg club_day with wipeleft_scene</w:t>
      </w:r>
    </w:p>
    <w:p w:rsidR="00000000" w:rsidDel="00000000" w:rsidP="00000000" w:rsidRDefault="00000000" w:rsidRPr="00000000" w14:paraId="00001598">
      <w:pPr>
        <w:pageBreakBefore w:val="0"/>
        <w:rPr/>
      </w:pPr>
      <w:r w:rsidDel="00000000" w:rsidR="00000000" w:rsidRPr="00000000">
        <w:rPr>
          <w:rtl w:val="0"/>
        </w:rPr>
        <w:t xml:space="preserve">    "After a few minutes we finally got the desks arranged into one large table."</w:t>
      </w:r>
    </w:p>
    <w:p w:rsidR="00000000" w:rsidDel="00000000" w:rsidP="00000000" w:rsidRDefault="00000000" w:rsidRPr="00000000" w14:paraId="00001599">
      <w:pPr>
        <w:pageBreakBefore w:val="0"/>
        <w:rPr/>
      </w:pPr>
      <w:r w:rsidDel="00000000" w:rsidR="00000000" w:rsidRPr="00000000">
        <w:rPr>
          <w:rtl w:val="0"/>
        </w:rPr>
        <w:t xml:space="preserve">    s "Ooo, did you bring cupcakes again Natsuki! I love when you bring cupcakes!"</w:t>
      </w:r>
    </w:p>
    <w:p w:rsidR="00000000" w:rsidDel="00000000" w:rsidP="00000000" w:rsidRDefault="00000000" w:rsidRPr="00000000" w14:paraId="0000159A">
      <w:pPr>
        <w:pageBreakBefore w:val="0"/>
        <w:rPr/>
      </w:pPr>
      <w:r w:rsidDel="00000000" w:rsidR="00000000" w:rsidRPr="00000000">
        <w:rPr>
          <w:rtl w:val="0"/>
        </w:rPr>
        <w:t xml:space="preserve">    n "No, not cupcakes today, but..."</w:t>
      </w:r>
    </w:p>
    <w:p w:rsidR="00000000" w:rsidDel="00000000" w:rsidP="00000000" w:rsidRDefault="00000000" w:rsidRPr="00000000" w14:paraId="0000159B">
      <w:pPr>
        <w:pageBreakBefore w:val="0"/>
        <w:rPr/>
      </w:pPr>
      <w:r w:rsidDel="00000000" w:rsidR="00000000" w:rsidRPr="00000000">
        <w:rPr>
          <w:rtl w:val="0"/>
        </w:rPr>
        <w:t xml:space="preserve">    n "Cookies!"</w:t>
      </w:r>
    </w:p>
    <w:p w:rsidR="00000000" w:rsidDel="00000000" w:rsidP="00000000" w:rsidRDefault="00000000" w:rsidRPr="00000000" w14:paraId="0000159C">
      <w:pPr>
        <w:pageBreakBefore w:val="0"/>
        <w:rPr/>
      </w:pPr>
      <w:r w:rsidDel="00000000" w:rsidR="00000000" w:rsidRPr="00000000">
        <w:rPr>
          <w:rtl w:val="0"/>
        </w:rPr>
        <w:t xml:space="preserve">    "In a dramatic fashion Natsuki lifted the foil from a plate of neatly arranged heart shaped cookies."</w:t>
      </w:r>
    </w:p>
    <w:p w:rsidR="00000000" w:rsidDel="00000000" w:rsidP="00000000" w:rsidRDefault="00000000" w:rsidRPr="00000000" w14:paraId="0000159D">
      <w:pPr>
        <w:pageBreakBefore w:val="0"/>
        <w:rPr/>
      </w:pPr>
      <w:r w:rsidDel="00000000" w:rsidR="00000000" w:rsidRPr="00000000">
        <w:rPr>
          <w:rtl w:val="0"/>
        </w:rPr>
        <w:t xml:space="preserve">    "Each one was carefully decorated with sprinkles and frosting so they all were unique in some way."</w:t>
      </w:r>
    </w:p>
    <w:p w:rsidR="00000000" w:rsidDel="00000000" w:rsidP="00000000" w:rsidRDefault="00000000" w:rsidRPr="00000000" w14:paraId="0000159E">
      <w:pPr>
        <w:pageBreakBefore w:val="0"/>
        <w:rPr/>
      </w:pPr>
      <w:r w:rsidDel="00000000" w:rsidR="00000000" w:rsidRPr="00000000">
        <w:rPr>
          <w:rtl w:val="0"/>
        </w:rPr>
        <w:t xml:space="preserve">    y "My my, these look fantastic Natsuki."</w:t>
      </w:r>
    </w:p>
    <w:p w:rsidR="00000000" w:rsidDel="00000000" w:rsidP="00000000" w:rsidRDefault="00000000" w:rsidRPr="00000000" w14:paraId="0000159F">
      <w:pPr>
        <w:pageBreakBefore w:val="0"/>
        <w:rPr/>
      </w:pPr>
      <w:r w:rsidDel="00000000" w:rsidR="00000000" w:rsidRPr="00000000">
        <w:rPr>
          <w:rtl w:val="0"/>
        </w:rPr>
        <w:t xml:space="preserve">    s "Yeah! They look so yummy and cute!"</w:t>
      </w:r>
    </w:p>
    <w:p w:rsidR="00000000" w:rsidDel="00000000" w:rsidP="00000000" w:rsidRDefault="00000000" w:rsidRPr="00000000" w14:paraId="000015A0">
      <w:pPr>
        <w:pageBreakBefore w:val="0"/>
        <w:rPr/>
      </w:pPr>
      <w:r w:rsidDel="00000000" w:rsidR="00000000" w:rsidRPr="00000000">
        <w:rPr>
          <w:rtl w:val="0"/>
        </w:rPr>
        <w:t xml:space="preserve">    n "I-it's nothing, these were super easy compared to the cupcakes I usually do."</w:t>
      </w:r>
    </w:p>
    <w:p w:rsidR="00000000" w:rsidDel="00000000" w:rsidP="00000000" w:rsidRDefault="00000000" w:rsidRPr="00000000" w14:paraId="000015A1">
      <w:pPr>
        <w:pageBreakBefore w:val="0"/>
        <w:rPr/>
      </w:pPr>
      <w:r w:rsidDel="00000000" w:rsidR="00000000" w:rsidRPr="00000000">
        <w:rPr>
          <w:rtl w:val="0"/>
        </w:rPr>
        <w:t xml:space="preserve">    n "I just didn't have the ingredients for those so I made due with what I had."</w:t>
      </w:r>
    </w:p>
    <w:p w:rsidR="00000000" w:rsidDel="00000000" w:rsidP="00000000" w:rsidRDefault="00000000" w:rsidRPr="00000000" w14:paraId="000015A2">
      <w:pPr>
        <w:pageBreakBefore w:val="0"/>
        <w:rPr/>
      </w:pPr>
      <w:r w:rsidDel="00000000" w:rsidR="00000000" w:rsidRPr="00000000">
        <w:rPr>
          <w:rtl w:val="0"/>
        </w:rPr>
        <w:t xml:space="preserve">    mc "Well you did good with decorating these too, they look adorable."</w:t>
      </w:r>
    </w:p>
    <w:p w:rsidR="00000000" w:rsidDel="00000000" w:rsidP="00000000" w:rsidRDefault="00000000" w:rsidRPr="00000000" w14:paraId="000015A3">
      <w:pPr>
        <w:pageBreakBefore w:val="0"/>
        <w:rPr/>
      </w:pPr>
      <w:r w:rsidDel="00000000" w:rsidR="00000000" w:rsidRPr="00000000">
        <w:rPr>
          <w:rtl w:val="0"/>
        </w:rPr>
        <w:t xml:space="preserve">    n "Oh just shut up and eat them already you guys, jeez."</w:t>
      </w:r>
    </w:p>
    <w:p w:rsidR="00000000" w:rsidDel="00000000" w:rsidP="00000000" w:rsidRDefault="00000000" w:rsidRPr="00000000" w14:paraId="000015A4">
      <w:pPr>
        <w:pageBreakBefore w:val="0"/>
        <w:rPr/>
      </w:pPr>
      <w:r w:rsidDel="00000000" w:rsidR="00000000" w:rsidRPr="00000000">
        <w:rPr>
          <w:rtl w:val="0"/>
        </w:rPr>
        <w:t xml:space="preserve">    "We all laughed as we each grabbed a cookie from the platter, mine being covered in pink frosting and red sprinkles."</w:t>
      </w:r>
    </w:p>
    <w:p w:rsidR="00000000" w:rsidDel="00000000" w:rsidP="00000000" w:rsidRDefault="00000000" w:rsidRPr="00000000" w14:paraId="000015A5">
      <w:pPr>
        <w:pageBreakBefore w:val="0"/>
        <w:rPr/>
      </w:pPr>
      <w:r w:rsidDel="00000000" w:rsidR="00000000" w:rsidRPr="00000000">
        <w:rPr>
          <w:rtl w:val="0"/>
        </w:rPr>
        <w:t xml:space="preserve">    "I took a bite and was immediately hit with the wave of sweetness that came with Natsuki's baking."</w:t>
      </w:r>
    </w:p>
    <w:p w:rsidR="00000000" w:rsidDel="00000000" w:rsidP="00000000" w:rsidRDefault="00000000" w:rsidRPr="00000000" w14:paraId="000015A6">
      <w:pPr>
        <w:pageBreakBefore w:val="0"/>
        <w:rPr/>
      </w:pPr>
      <w:r w:rsidDel="00000000" w:rsidR="00000000" w:rsidRPr="00000000">
        <w:rPr>
          <w:rtl w:val="0"/>
        </w:rPr>
        <w:t xml:space="preserve">    m "Gosh, these are excellent Natsuki! Thank you so much for bringing these in for all of us."</w:t>
      </w:r>
    </w:p>
    <w:p w:rsidR="00000000" w:rsidDel="00000000" w:rsidP="00000000" w:rsidRDefault="00000000" w:rsidRPr="00000000" w14:paraId="000015A7">
      <w:pPr>
        <w:pageBreakBefore w:val="0"/>
        <w:rPr/>
      </w:pPr>
      <w:r w:rsidDel="00000000" w:rsidR="00000000" w:rsidRPr="00000000">
        <w:rPr>
          <w:rtl w:val="0"/>
        </w:rPr>
        <w:t xml:space="preserve">    n "Oh it was nothing, I just figured since it was a holiday I should at least bring something."</w:t>
      </w:r>
    </w:p>
    <w:p w:rsidR="00000000" w:rsidDel="00000000" w:rsidP="00000000" w:rsidRDefault="00000000" w:rsidRPr="00000000" w14:paraId="000015A8">
      <w:pPr>
        <w:pageBreakBefore w:val="0"/>
        <w:rPr/>
      </w:pPr>
      <w:r w:rsidDel="00000000" w:rsidR="00000000" w:rsidRPr="00000000">
        <w:rPr>
          <w:rtl w:val="0"/>
        </w:rPr>
        <w:t xml:space="preserve">    n "Even if there is only like two people actually celebrating it here."</w:t>
      </w:r>
    </w:p>
    <w:p w:rsidR="00000000" w:rsidDel="00000000" w:rsidP="00000000" w:rsidRDefault="00000000" w:rsidRPr="00000000" w14:paraId="000015A9">
      <w:pPr>
        <w:pageBreakBefore w:val="0"/>
        <w:rPr/>
      </w:pPr>
      <w:r w:rsidDel="00000000" w:rsidR="00000000" w:rsidRPr="00000000">
        <w:rPr>
          <w:rtl w:val="0"/>
        </w:rPr>
        <w:t xml:space="preserve">    m "Well, we still should thank you anyway."</w:t>
      </w:r>
    </w:p>
    <w:p w:rsidR="00000000" w:rsidDel="00000000" w:rsidP="00000000" w:rsidRDefault="00000000" w:rsidRPr="00000000" w14:paraId="000015AA">
      <w:pPr>
        <w:pageBreakBefore w:val="0"/>
        <w:rPr/>
      </w:pPr>
      <w:r w:rsidDel="00000000" w:rsidR="00000000" w:rsidRPr="00000000">
        <w:rPr>
          <w:rtl w:val="0"/>
        </w:rPr>
        <w:t xml:space="preserve">    y "Maybe I should put some tea on as well, I think I know the perfect match for these cookies."</w:t>
      </w:r>
    </w:p>
    <w:p w:rsidR="00000000" w:rsidDel="00000000" w:rsidP="00000000" w:rsidRDefault="00000000" w:rsidRPr="00000000" w14:paraId="000015AB">
      <w:pPr>
        <w:pageBreakBefore w:val="0"/>
        <w:rPr/>
      </w:pPr>
      <w:r w:rsidDel="00000000" w:rsidR="00000000" w:rsidRPr="00000000">
        <w:rPr>
          <w:rtl w:val="0"/>
        </w:rPr>
        <w:t xml:space="preserve">    s "Yay! Tea and cookies!"</w:t>
      </w:r>
    </w:p>
    <w:p w:rsidR="00000000" w:rsidDel="00000000" w:rsidP="00000000" w:rsidRDefault="00000000" w:rsidRPr="00000000" w14:paraId="000015AC">
      <w:pPr>
        <w:pageBreakBefore w:val="0"/>
        <w:rPr/>
      </w:pPr>
      <w:r w:rsidDel="00000000" w:rsidR="00000000" w:rsidRPr="00000000">
        <w:rPr>
          <w:rtl w:val="0"/>
        </w:rPr>
        <w:t xml:space="preserve">    "Yuri stepped over to the closet and pulled out her tea set."</w:t>
      </w:r>
    </w:p>
    <w:p w:rsidR="00000000" w:rsidDel="00000000" w:rsidP="00000000" w:rsidRDefault="00000000" w:rsidRPr="00000000" w14:paraId="000015AD">
      <w:pPr>
        <w:pageBreakBefore w:val="0"/>
        <w:rPr/>
      </w:pPr>
      <w:r w:rsidDel="00000000" w:rsidR="00000000" w:rsidRPr="00000000">
        <w:rPr>
          <w:rtl w:val="0"/>
        </w:rPr>
        <w:t xml:space="preserve">    "She placed the cups around the table and then went off to fill her kettle with water."</w:t>
      </w:r>
    </w:p>
    <w:p w:rsidR="00000000" w:rsidDel="00000000" w:rsidP="00000000" w:rsidRDefault="00000000" w:rsidRPr="00000000" w14:paraId="000015AE">
      <w:pPr>
        <w:pageBreakBefore w:val="0"/>
        <w:rPr/>
      </w:pPr>
      <w:r w:rsidDel="00000000" w:rsidR="00000000" w:rsidRPr="00000000">
        <w:rPr>
          <w:rtl w:val="0"/>
        </w:rPr>
        <w:t xml:space="preserve">    s "Sooo what else are we gonna do today Monika?"</w:t>
      </w:r>
    </w:p>
    <w:p w:rsidR="00000000" w:rsidDel="00000000" w:rsidP="00000000" w:rsidRDefault="00000000" w:rsidRPr="00000000" w14:paraId="000015AF">
      <w:pPr>
        <w:pageBreakBefore w:val="0"/>
        <w:rPr/>
      </w:pPr>
      <w:r w:rsidDel="00000000" w:rsidR="00000000" w:rsidRPr="00000000">
        <w:rPr>
          <w:rtl w:val="0"/>
        </w:rPr>
        <w:t xml:space="preserve">    n "Yeah, is there any new special we have to be working on?"</w:t>
      </w:r>
    </w:p>
    <w:p w:rsidR="00000000" w:rsidDel="00000000" w:rsidP="00000000" w:rsidRDefault="00000000" w:rsidRPr="00000000" w14:paraId="000015B0">
      <w:pPr>
        <w:pageBreakBefore w:val="0"/>
        <w:rPr/>
      </w:pPr>
      <w:r w:rsidDel="00000000" w:rsidR="00000000" w:rsidRPr="00000000">
        <w:rPr>
          <w:rtl w:val="0"/>
        </w:rPr>
        <w:t xml:space="preserve">    m "Not that I know of, no. For now we can just relax and enjoy today."</w:t>
      </w:r>
    </w:p>
    <w:p w:rsidR="00000000" w:rsidDel="00000000" w:rsidP="00000000" w:rsidRDefault="00000000" w:rsidRPr="00000000" w14:paraId="000015B1">
      <w:pPr>
        <w:pageBreakBefore w:val="0"/>
        <w:rPr/>
      </w:pPr>
      <w:r w:rsidDel="00000000" w:rsidR="00000000" w:rsidRPr="00000000">
        <w:rPr>
          <w:rtl w:val="0"/>
        </w:rPr>
        <w:t xml:space="preserve">    y "I'm back. Did I miss anything?"</w:t>
      </w:r>
    </w:p>
    <w:p w:rsidR="00000000" w:rsidDel="00000000" w:rsidP="00000000" w:rsidRDefault="00000000" w:rsidRPr="00000000" w14:paraId="000015B2">
      <w:pPr>
        <w:pageBreakBefore w:val="0"/>
        <w:rPr/>
      </w:pPr>
      <w:r w:rsidDel="00000000" w:rsidR="00000000" w:rsidRPr="00000000">
        <w:rPr>
          <w:rtl w:val="0"/>
        </w:rPr>
        <w:t xml:space="preserve">    m "Nope, I was actually just about to congratulate you all on a job well done."</w:t>
      </w:r>
    </w:p>
    <w:p w:rsidR="00000000" w:rsidDel="00000000" w:rsidP="00000000" w:rsidRDefault="00000000" w:rsidRPr="00000000" w14:paraId="000015B3">
      <w:pPr>
        <w:pageBreakBefore w:val="0"/>
        <w:rPr/>
      </w:pPr>
      <w:r w:rsidDel="00000000" w:rsidR="00000000" w:rsidRPr="00000000">
        <w:rPr>
          <w:rtl w:val="0"/>
        </w:rPr>
        <w:t xml:space="preserve">    "Yuri set her kettle to boil and sat back down at the table with us."</w:t>
      </w:r>
    </w:p>
    <w:p w:rsidR="00000000" w:rsidDel="00000000" w:rsidP="00000000" w:rsidRDefault="00000000" w:rsidRPr="00000000" w14:paraId="000015B4">
      <w:pPr>
        <w:pageBreakBefore w:val="0"/>
        <w:rPr/>
      </w:pPr>
      <w:r w:rsidDel="00000000" w:rsidR="00000000" w:rsidRPr="00000000">
        <w:rPr>
          <w:rtl w:val="0"/>
        </w:rPr>
        <w:t xml:space="preserve">    m "The newspaper club was super grateful for our contributions to today's special edition."</w:t>
      </w:r>
    </w:p>
    <w:p w:rsidR="00000000" w:rsidDel="00000000" w:rsidP="00000000" w:rsidRDefault="00000000" w:rsidRPr="00000000" w14:paraId="000015B5">
      <w:pPr>
        <w:pageBreakBefore w:val="0"/>
        <w:rPr/>
      </w:pPr>
      <w:r w:rsidDel="00000000" w:rsidR="00000000" w:rsidRPr="00000000">
        <w:rPr>
          <w:rtl w:val="0"/>
        </w:rPr>
        <w:t xml:space="preserve">    m "They wanted me to tell you all they say thank you for your writing."</w:t>
      </w:r>
    </w:p>
    <w:p w:rsidR="00000000" w:rsidDel="00000000" w:rsidP="00000000" w:rsidRDefault="00000000" w:rsidRPr="00000000" w14:paraId="000015B6">
      <w:pPr>
        <w:pageBreakBefore w:val="0"/>
        <w:rPr/>
      </w:pPr>
      <w:r w:rsidDel="00000000" w:rsidR="00000000" w:rsidRPr="00000000">
        <w:rPr>
          <w:rtl w:val="0"/>
        </w:rPr>
        <w:t xml:space="preserve">    y "That's very kind of them, I'm so glad we get to work along with them with our writing."</w:t>
      </w:r>
    </w:p>
    <w:p w:rsidR="00000000" w:rsidDel="00000000" w:rsidP="00000000" w:rsidRDefault="00000000" w:rsidRPr="00000000" w14:paraId="000015B7">
      <w:pPr>
        <w:pageBreakBefore w:val="0"/>
        <w:rPr/>
      </w:pPr>
      <w:r w:rsidDel="00000000" w:rsidR="00000000" w:rsidRPr="00000000">
        <w:rPr>
          <w:rtl w:val="0"/>
        </w:rPr>
        <w:t xml:space="preserve">    n "I mean why wouldn't they want the best writers in the school working with them?"</w:t>
      </w:r>
    </w:p>
    <w:p w:rsidR="00000000" w:rsidDel="00000000" w:rsidP="00000000" w:rsidRDefault="00000000" w:rsidRPr="00000000" w14:paraId="000015B8">
      <w:pPr>
        <w:pageBreakBefore w:val="0"/>
        <w:rPr/>
      </w:pPr>
      <w:r w:rsidDel="00000000" w:rsidR="00000000" w:rsidRPr="00000000">
        <w:rPr>
          <w:rtl w:val="0"/>
        </w:rPr>
        <w:t xml:space="preserve">    s "Yeah! We totally got the best section in the whole paper!"</w:t>
      </w:r>
    </w:p>
    <w:p w:rsidR="00000000" w:rsidDel="00000000" w:rsidP="00000000" w:rsidRDefault="00000000" w:rsidRPr="00000000" w14:paraId="000015B9">
      <w:pPr>
        <w:pageBreakBefore w:val="0"/>
        <w:rPr/>
      </w:pPr>
      <w:r w:rsidDel="00000000" w:rsidR="00000000" w:rsidRPr="00000000">
        <w:rPr>
          <w:rtl w:val="0"/>
        </w:rPr>
        <w:t xml:space="preserve">    m "Easy girls, let's not get too ahead of ourselves now."</w:t>
      </w:r>
    </w:p>
    <w:p w:rsidR="00000000" w:rsidDel="00000000" w:rsidP="00000000" w:rsidRDefault="00000000" w:rsidRPr="00000000" w14:paraId="000015BA">
      <w:pPr>
        <w:pageBreakBefore w:val="0"/>
        <w:rPr/>
      </w:pPr>
      <w:r w:rsidDel="00000000" w:rsidR="00000000" w:rsidRPr="00000000">
        <w:rPr>
          <w:rtl w:val="0"/>
        </w:rPr>
        <w:t xml:space="preserve">    m "Let's just take today to enjoy ourselves and worry about the paper when we come back on Monday, okay?"</w:t>
      </w:r>
    </w:p>
    <w:p w:rsidR="00000000" w:rsidDel="00000000" w:rsidP="00000000" w:rsidRDefault="00000000" w:rsidRPr="00000000" w14:paraId="000015BB">
      <w:pPr>
        <w:pageBreakBefore w:val="0"/>
        <w:rPr/>
      </w:pPr>
      <w:r w:rsidDel="00000000" w:rsidR="00000000" w:rsidRPr="00000000">
        <w:rPr>
          <w:rtl w:val="0"/>
        </w:rPr>
        <w:t xml:space="preserve">    s "Yay, free day again!"</w:t>
      </w:r>
    </w:p>
    <w:p w:rsidR="00000000" w:rsidDel="00000000" w:rsidP="00000000" w:rsidRDefault="00000000" w:rsidRPr="00000000" w14:paraId="000015BC">
      <w:pPr>
        <w:pageBreakBefore w:val="0"/>
        <w:rPr/>
      </w:pPr>
      <w:r w:rsidDel="00000000" w:rsidR="00000000" w:rsidRPr="00000000">
        <w:rPr>
          <w:rtl w:val="0"/>
        </w:rPr>
        <w:t xml:space="preserve">    s "Thanks Monika!"</w:t>
      </w:r>
    </w:p>
    <w:p w:rsidR="00000000" w:rsidDel="00000000" w:rsidP="00000000" w:rsidRDefault="00000000" w:rsidRPr="00000000" w14:paraId="000015BD">
      <w:pPr>
        <w:pageBreakBefore w:val="0"/>
        <w:rPr/>
      </w:pPr>
      <w:r w:rsidDel="00000000" w:rsidR="00000000" w:rsidRPr="00000000">
        <w:rPr>
          <w:rtl w:val="0"/>
        </w:rPr>
        <w:t xml:space="preserve">    m "Your welcome Sayori, now let's finish up these delicious cookies."</w:t>
      </w:r>
    </w:p>
    <w:p w:rsidR="00000000" w:rsidDel="00000000" w:rsidP="00000000" w:rsidRDefault="00000000" w:rsidRPr="00000000" w14:paraId="000015BE">
      <w:pPr>
        <w:pageBreakBefore w:val="0"/>
        <w:rPr/>
      </w:pPr>
      <w:r w:rsidDel="00000000" w:rsidR="00000000" w:rsidRPr="00000000">
        <w:rPr>
          <w:rtl w:val="0"/>
        </w:rPr>
        <w:t xml:space="preserve">    y "Ah, the tea is ready too!"</w:t>
      </w:r>
    </w:p>
    <w:p w:rsidR="00000000" w:rsidDel="00000000" w:rsidP="00000000" w:rsidRDefault="00000000" w:rsidRPr="00000000" w14:paraId="000015BF">
      <w:pPr>
        <w:pageBreakBefore w:val="0"/>
        <w:rPr/>
      </w:pPr>
      <w:r w:rsidDel="00000000" w:rsidR="00000000" w:rsidRPr="00000000">
        <w:rPr>
          <w:rtl w:val="0"/>
        </w:rPr>
        <w:t xml:space="preserve">    "Yuri jumps up from her chair and quickly takes the kettle off of the heater and starts to pour us all a cup of tea."</w:t>
      </w:r>
    </w:p>
    <w:p w:rsidR="00000000" w:rsidDel="00000000" w:rsidP="00000000" w:rsidRDefault="00000000" w:rsidRPr="00000000" w14:paraId="000015C0">
      <w:pPr>
        <w:pageBreakBefore w:val="0"/>
        <w:rPr/>
      </w:pPr>
      <w:r w:rsidDel="00000000" w:rsidR="00000000" w:rsidRPr="00000000">
        <w:rPr>
          <w:rtl w:val="0"/>
        </w:rPr>
        <w:t xml:space="preserve">    "Everyone thanks her and we continue to enjoy the tea and cookies as a club."</w:t>
      </w:r>
    </w:p>
    <w:p w:rsidR="00000000" w:rsidDel="00000000" w:rsidP="00000000" w:rsidRDefault="00000000" w:rsidRPr="00000000" w14:paraId="000015C1">
      <w:pPr>
        <w:pageBreakBefore w:val="0"/>
        <w:rPr/>
      </w:pPr>
      <w:r w:rsidDel="00000000" w:rsidR="00000000" w:rsidRPr="00000000">
        <w:rPr>
          <w:rtl w:val="0"/>
        </w:rPr>
        <w:t xml:space="preserve">    "As we're all conversing I could feel Monika scoot up against me and place her head against my shoulder."</w:t>
      </w:r>
    </w:p>
    <w:p w:rsidR="00000000" w:rsidDel="00000000" w:rsidP="00000000" w:rsidRDefault="00000000" w:rsidRPr="00000000" w14:paraId="000015C2">
      <w:pPr>
        <w:pageBreakBefore w:val="0"/>
        <w:rPr/>
      </w:pPr>
      <w:r w:rsidDel="00000000" w:rsidR="00000000" w:rsidRPr="00000000">
        <w:rPr>
          <w:rtl w:val="0"/>
        </w:rPr>
        <w:t xml:space="preserve">    mc "Getting comfy?"</w:t>
      </w:r>
    </w:p>
    <w:p w:rsidR="00000000" w:rsidDel="00000000" w:rsidP="00000000" w:rsidRDefault="00000000" w:rsidRPr="00000000" w14:paraId="000015C3">
      <w:pPr>
        <w:pageBreakBefore w:val="0"/>
        <w:rPr/>
      </w:pPr>
      <w:r w:rsidDel="00000000" w:rsidR="00000000" w:rsidRPr="00000000">
        <w:rPr>
          <w:rtl w:val="0"/>
        </w:rPr>
        <w:t xml:space="preserve">    m "Mhmm~ Best seat in the room right here."</w:t>
      </w:r>
    </w:p>
    <w:p w:rsidR="00000000" w:rsidDel="00000000" w:rsidP="00000000" w:rsidRDefault="00000000" w:rsidRPr="00000000" w14:paraId="000015C4">
      <w:pPr>
        <w:pageBreakBefore w:val="0"/>
        <w:rPr/>
      </w:pPr>
      <w:r w:rsidDel="00000000" w:rsidR="00000000" w:rsidRPr="00000000">
        <w:rPr>
          <w:rtl w:val="0"/>
        </w:rPr>
        <w:t xml:space="preserve">    "I wrap my arm around tune back into the conversation."</w:t>
      </w:r>
    </w:p>
    <w:p w:rsidR="00000000" w:rsidDel="00000000" w:rsidP="00000000" w:rsidRDefault="00000000" w:rsidRPr="00000000" w14:paraId="000015C5">
      <w:pPr>
        <w:pageBreakBefore w:val="0"/>
        <w:rPr/>
      </w:pPr>
      <w:r w:rsidDel="00000000" w:rsidR="00000000" w:rsidRPr="00000000">
        <w:rPr>
          <w:rtl w:val="0"/>
        </w:rPr>
        <w:t xml:space="preserve">    n "And I said, \"Well if you actually read the manga you would understand the subtle references in the anime!\", but she refused to listen to me!"</w:t>
      </w:r>
    </w:p>
    <w:p w:rsidR="00000000" w:rsidDel="00000000" w:rsidP="00000000" w:rsidRDefault="00000000" w:rsidRPr="00000000" w14:paraId="000015C6">
      <w:pPr>
        <w:pageBreakBefore w:val="0"/>
        <w:rPr/>
      </w:pPr>
      <w:r w:rsidDel="00000000" w:rsidR="00000000" w:rsidRPr="00000000">
        <w:rPr>
          <w:rtl w:val="0"/>
        </w:rPr>
        <w:t xml:space="preserve">    y "Well, you point them out anyway so I don't really need to read them."</w:t>
      </w:r>
    </w:p>
    <w:p w:rsidR="00000000" w:rsidDel="00000000" w:rsidP="00000000" w:rsidRDefault="00000000" w:rsidRPr="00000000" w14:paraId="000015C7">
      <w:pPr>
        <w:pageBreakBefore w:val="0"/>
        <w:rPr/>
      </w:pPr>
      <w:r w:rsidDel="00000000" w:rsidR="00000000" w:rsidRPr="00000000">
        <w:rPr>
          <w:rtl w:val="0"/>
        </w:rPr>
        <w:t xml:space="preserve">    n "But still! If I gotta point it out it ruins the magic!"</w:t>
      </w:r>
    </w:p>
    <w:p w:rsidR="00000000" w:rsidDel="00000000" w:rsidP="00000000" w:rsidRDefault="00000000" w:rsidRPr="00000000" w14:paraId="000015C8">
      <w:pPr>
        <w:pageBreakBefore w:val="0"/>
        <w:rPr/>
      </w:pPr>
      <w:r w:rsidDel="00000000" w:rsidR="00000000" w:rsidRPr="00000000">
        <w:rPr>
          <w:rtl w:val="0"/>
        </w:rPr>
        <w:t xml:space="preserve">    mc "Wait, what anime are we talking about?"</w:t>
      </w:r>
    </w:p>
    <w:p w:rsidR="00000000" w:rsidDel="00000000" w:rsidP="00000000" w:rsidRDefault="00000000" w:rsidRPr="00000000" w14:paraId="000015C9">
      <w:pPr>
        <w:pageBreakBefore w:val="0"/>
        <w:rPr/>
      </w:pPr>
      <w:r w:rsidDel="00000000" w:rsidR="00000000" w:rsidRPr="00000000">
        <w:rPr>
          <w:rtl w:val="0"/>
        </w:rPr>
        <w:t xml:space="preserve">    n "Parfait Girls! Yuri doesn't get half the references in the show cause she won't read the manga!"</w:t>
      </w:r>
    </w:p>
    <w:p w:rsidR="00000000" w:rsidDel="00000000" w:rsidP="00000000" w:rsidRDefault="00000000" w:rsidRPr="00000000" w14:paraId="000015CA">
      <w:pPr>
        <w:pageBreakBefore w:val="0"/>
        <w:rPr/>
      </w:pPr>
      <w:r w:rsidDel="00000000" w:rsidR="00000000" w:rsidRPr="00000000">
        <w:rPr>
          <w:rtl w:val="0"/>
        </w:rPr>
        <w:t xml:space="preserve">    y "Well, I just have a lot on my reading list and all."</w:t>
      </w:r>
    </w:p>
    <w:p w:rsidR="00000000" w:rsidDel="00000000" w:rsidP="00000000" w:rsidRDefault="00000000" w:rsidRPr="00000000" w14:paraId="000015CB">
      <w:pPr>
        <w:pageBreakBefore w:val="0"/>
        <w:rPr/>
      </w:pPr>
      <w:r w:rsidDel="00000000" w:rsidR="00000000" w:rsidRPr="00000000">
        <w:rPr>
          <w:rtl w:val="0"/>
        </w:rPr>
        <w:t xml:space="preserve">    mc "Wait wait wait, your watching an anime with Yuri?"</w:t>
      </w:r>
    </w:p>
    <w:p w:rsidR="00000000" w:rsidDel="00000000" w:rsidP="00000000" w:rsidRDefault="00000000" w:rsidRPr="00000000" w14:paraId="000015CC">
      <w:pPr>
        <w:pageBreakBefore w:val="0"/>
        <w:rPr/>
      </w:pPr>
      <w:r w:rsidDel="00000000" w:rsidR="00000000" w:rsidRPr="00000000">
        <w:rPr>
          <w:rtl w:val="0"/>
        </w:rPr>
        <w:t xml:space="preserve">    n "Yeah, what about it?"</w:t>
      </w:r>
    </w:p>
    <w:p w:rsidR="00000000" w:rsidDel="00000000" w:rsidP="00000000" w:rsidRDefault="00000000" w:rsidRPr="00000000" w14:paraId="000015CD">
      <w:pPr>
        <w:pageBreakBefore w:val="0"/>
        <w:rPr/>
      </w:pPr>
      <w:r w:rsidDel="00000000" w:rsidR="00000000" w:rsidRPr="00000000">
        <w:rPr>
          <w:rtl w:val="0"/>
        </w:rPr>
        <w:t xml:space="preserve">    mc "I don't know, just didn't expect it I guess."</w:t>
      </w:r>
    </w:p>
    <w:p w:rsidR="00000000" w:rsidDel="00000000" w:rsidP="00000000" w:rsidRDefault="00000000" w:rsidRPr="00000000" w14:paraId="000015CE">
      <w:pPr>
        <w:pageBreakBefore w:val="0"/>
        <w:rPr/>
      </w:pPr>
      <w:r w:rsidDel="00000000" w:rsidR="00000000" w:rsidRPr="00000000">
        <w:rPr>
          <w:rtl w:val="0"/>
        </w:rPr>
        <w:t xml:space="preserve">    y "Me neither, but Natsuki convinced me to watch a few episodes with her when we had a chance."</w:t>
      </w:r>
    </w:p>
    <w:p w:rsidR="00000000" w:rsidDel="00000000" w:rsidP="00000000" w:rsidRDefault="00000000" w:rsidRPr="00000000" w14:paraId="000015CF">
      <w:pPr>
        <w:pageBreakBefore w:val="0"/>
        <w:rPr/>
      </w:pPr>
      <w:r w:rsidDel="00000000" w:rsidR="00000000" w:rsidRPr="00000000">
        <w:rPr>
          <w:rtl w:val="0"/>
        </w:rPr>
        <w:t xml:space="preserve">    y "And I suppose-"</w:t>
      </w:r>
    </w:p>
    <w:p w:rsidR="00000000" w:rsidDel="00000000" w:rsidP="00000000" w:rsidRDefault="00000000" w:rsidRPr="00000000" w14:paraId="000015D0">
      <w:pPr>
        <w:pageBreakBefore w:val="0"/>
        <w:rPr/>
      </w:pPr>
      <w:r w:rsidDel="00000000" w:rsidR="00000000" w:rsidRPr="00000000">
        <w:rPr>
          <w:rtl w:val="0"/>
        </w:rPr>
        <w:t xml:space="preserve">    n "She totally loves the show. But I wish she'd read the manga to get the full experience!"</w:t>
      </w:r>
    </w:p>
    <w:p w:rsidR="00000000" w:rsidDel="00000000" w:rsidP="00000000" w:rsidRDefault="00000000" w:rsidRPr="00000000" w14:paraId="000015D1">
      <w:pPr>
        <w:pageBreakBefore w:val="0"/>
        <w:rPr/>
      </w:pPr>
      <w:r w:rsidDel="00000000" w:rsidR="00000000" w:rsidRPr="00000000">
        <w:rPr>
          <w:rtl w:val="0"/>
        </w:rPr>
        <w:t xml:space="preserve">    y "Well it's not a bad show, but like I said I have a lot to read already."</w:t>
      </w:r>
    </w:p>
    <w:p w:rsidR="00000000" w:rsidDel="00000000" w:rsidP="00000000" w:rsidRDefault="00000000" w:rsidRPr="00000000" w14:paraId="000015D2">
      <w:pPr>
        <w:pageBreakBefore w:val="0"/>
        <w:rPr/>
      </w:pPr>
      <w:r w:rsidDel="00000000" w:rsidR="00000000" w:rsidRPr="00000000">
        <w:rPr>
          <w:rtl w:val="0"/>
        </w:rPr>
        <w:t xml:space="preserve">    n "Fine, we'll just have to make time then! Come on!"</w:t>
      </w:r>
    </w:p>
    <w:p w:rsidR="00000000" w:rsidDel="00000000" w:rsidP="00000000" w:rsidRDefault="00000000" w:rsidRPr="00000000" w14:paraId="000015D3">
      <w:pPr>
        <w:pageBreakBefore w:val="0"/>
        <w:rPr/>
      </w:pPr>
      <w:r w:rsidDel="00000000" w:rsidR="00000000" w:rsidRPr="00000000">
        <w:rPr>
          <w:rtl w:val="0"/>
        </w:rPr>
        <w:t xml:space="preserve">    "Natsuki stands up and takes Yuri by the hand."</w:t>
      </w:r>
    </w:p>
    <w:p w:rsidR="00000000" w:rsidDel="00000000" w:rsidP="00000000" w:rsidRDefault="00000000" w:rsidRPr="00000000" w14:paraId="000015D4">
      <w:pPr>
        <w:pageBreakBefore w:val="0"/>
        <w:rPr/>
      </w:pPr>
      <w:r w:rsidDel="00000000" w:rsidR="00000000" w:rsidRPr="00000000">
        <w:rPr>
          <w:rtl w:val="0"/>
        </w:rPr>
        <w:t xml:space="preserve">    n "We probably have enough time to get through at least one chapter of the manga by the end of club."</w:t>
      </w:r>
    </w:p>
    <w:p w:rsidR="00000000" w:rsidDel="00000000" w:rsidP="00000000" w:rsidRDefault="00000000" w:rsidRPr="00000000" w14:paraId="000015D5">
      <w:pPr>
        <w:pageBreakBefore w:val="0"/>
        <w:rPr/>
      </w:pPr>
      <w:r w:rsidDel="00000000" w:rsidR="00000000" w:rsidRPr="00000000">
        <w:rPr>
          <w:rtl w:val="0"/>
        </w:rPr>
        <w:t xml:space="preserve">    y "Natsuki wait!"</w:t>
      </w:r>
    </w:p>
    <w:p w:rsidR="00000000" w:rsidDel="00000000" w:rsidP="00000000" w:rsidRDefault="00000000" w:rsidRPr="00000000" w14:paraId="000015D6">
      <w:pPr>
        <w:pageBreakBefore w:val="0"/>
        <w:rPr/>
      </w:pPr>
      <w:r w:rsidDel="00000000" w:rsidR="00000000" w:rsidRPr="00000000">
        <w:rPr>
          <w:rtl w:val="0"/>
        </w:rPr>
        <w:t xml:space="preserve">    "But she didn't, and Natsuki dragged Yuri over to the closet."</w:t>
      </w:r>
    </w:p>
    <w:p w:rsidR="00000000" w:rsidDel="00000000" w:rsidP="00000000" w:rsidRDefault="00000000" w:rsidRPr="00000000" w14:paraId="000015D7">
      <w:pPr>
        <w:pageBreakBefore w:val="0"/>
        <w:rPr/>
      </w:pPr>
      <w:r w:rsidDel="00000000" w:rsidR="00000000" w:rsidRPr="00000000">
        <w:rPr>
          <w:rtl w:val="0"/>
        </w:rPr>
        <w:t xml:space="preserve">    "Quite the dynamic, seeing little Natsuki pull along a taller girl like Yuri."</w:t>
      </w:r>
    </w:p>
    <w:p w:rsidR="00000000" w:rsidDel="00000000" w:rsidP="00000000" w:rsidRDefault="00000000" w:rsidRPr="00000000" w14:paraId="000015D8">
      <w:pPr>
        <w:pageBreakBefore w:val="0"/>
        <w:rPr/>
      </w:pPr>
      <w:r w:rsidDel="00000000" w:rsidR="00000000" w:rsidRPr="00000000">
        <w:rPr>
          <w:rtl w:val="0"/>
        </w:rPr>
        <w:t xml:space="preserve">    m "Ahaha~!"</w:t>
      </w:r>
    </w:p>
    <w:p w:rsidR="00000000" w:rsidDel="00000000" w:rsidP="00000000" w:rsidRDefault="00000000" w:rsidRPr="00000000" w14:paraId="000015D9">
      <w:pPr>
        <w:pageBreakBefore w:val="0"/>
        <w:rPr/>
      </w:pPr>
      <w:r w:rsidDel="00000000" w:rsidR="00000000" w:rsidRPr="00000000">
        <w:rPr>
          <w:rtl w:val="0"/>
        </w:rPr>
        <w:t xml:space="preserve">    m "I'm glad those two are getting along a lot better now."</w:t>
      </w:r>
    </w:p>
    <w:p w:rsidR="00000000" w:rsidDel="00000000" w:rsidP="00000000" w:rsidRDefault="00000000" w:rsidRPr="00000000" w14:paraId="000015DA">
      <w:pPr>
        <w:pageBreakBefore w:val="0"/>
        <w:rPr/>
      </w:pPr>
      <w:r w:rsidDel="00000000" w:rsidR="00000000" w:rsidRPr="00000000">
        <w:rPr>
          <w:rtl w:val="0"/>
        </w:rPr>
        <w:t xml:space="preserve">    m "I was worried they would stay fighting like cats and dogs forever since you got here [player]."</w:t>
      </w:r>
    </w:p>
    <w:p w:rsidR="00000000" w:rsidDel="00000000" w:rsidP="00000000" w:rsidRDefault="00000000" w:rsidRPr="00000000" w14:paraId="000015DB">
      <w:pPr>
        <w:pageBreakBefore w:val="0"/>
        <w:rPr/>
      </w:pPr>
      <w:r w:rsidDel="00000000" w:rsidR="00000000" w:rsidRPr="00000000">
        <w:rPr>
          <w:rtl w:val="0"/>
        </w:rPr>
        <w:t xml:space="preserve">    mc "Well, I guess things change over time."</w:t>
      </w:r>
    </w:p>
    <w:p w:rsidR="00000000" w:rsidDel="00000000" w:rsidP="00000000" w:rsidRDefault="00000000" w:rsidRPr="00000000" w14:paraId="000015DC">
      <w:pPr>
        <w:pageBreakBefore w:val="0"/>
        <w:rPr/>
      </w:pPr>
      <w:r w:rsidDel="00000000" w:rsidR="00000000" w:rsidRPr="00000000">
        <w:rPr>
          <w:rtl w:val="0"/>
        </w:rPr>
        <w:t xml:space="preserve">    m "Yup!"</w:t>
      </w:r>
    </w:p>
    <w:p w:rsidR="00000000" w:rsidDel="00000000" w:rsidP="00000000" w:rsidRDefault="00000000" w:rsidRPr="00000000" w14:paraId="000015DD">
      <w:pPr>
        <w:pageBreakBefore w:val="0"/>
        <w:rPr/>
      </w:pPr>
      <w:r w:rsidDel="00000000" w:rsidR="00000000" w:rsidRPr="00000000">
        <w:rPr>
          <w:rtl w:val="0"/>
        </w:rPr>
        <w:t xml:space="preserve">    s "Yeah, it's nice seeing them not fight."</w:t>
      </w:r>
    </w:p>
    <w:p w:rsidR="00000000" w:rsidDel="00000000" w:rsidP="00000000" w:rsidRDefault="00000000" w:rsidRPr="00000000" w14:paraId="000015DE">
      <w:pPr>
        <w:pageBreakBefore w:val="0"/>
        <w:rPr/>
      </w:pPr>
      <w:r w:rsidDel="00000000" w:rsidR="00000000" w:rsidRPr="00000000">
        <w:rPr>
          <w:rtl w:val="0"/>
        </w:rPr>
        <w:t xml:space="preserve">    "I look over to Sayori who's still sitting at her seat at the table."</w:t>
      </w:r>
    </w:p>
    <w:p w:rsidR="00000000" w:rsidDel="00000000" w:rsidP="00000000" w:rsidRDefault="00000000" w:rsidRPr="00000000" w14:paraId="000015DF">
      <w:pPr>
        <w:pageBreakBefore w:val="0"/>
        <w:rPr/>
      </w:pPr>
      <w:r w:rsidDel="00000000" w:rsidR="00000000" w:rsidRPr="00000000">
        <w:rPr>
          <w:rtl w:val="0"/>
        </w:rPr>
        <w:t xml:space="preserve">    "She kept looking over her half eaten cookie without taking a bite."</w:t>
      </w:r>
    </w:p>
    <w:p w:rsidR="00000000" w:rsidDel="00000000" w:rsidP="00000000" w:rsidRDefault="00000000" w:rsidRPr="00000000" w14:paraId="000015E0">
      <w:pPr>
        <w:pageBreakBefore w:val="0"/>
        <w:rPr/>
      </w:pPr>
      <w:r w:rsidDel="00000000" w:rsidR="00000000" w:rsidRPr="00000000">
        <w:rPr>
          <w:rtl w:val="0"/>
        </w:rPr>
        <w:t xml:space="preserve">    mc "Is something wrong with that one Sayori?"</w:t>
      </w:r>
    </w:p>
    <w:p w:rsidR="00000000" w:rsidDel="00000000" w:rsidP="00000000" w:rsidRDefault="00000000" w:rsidRPr="00000000" w14:paraId="000015E1">
      <w:pPr>
        <w:pageBreakBefore w:val="0"/>
        <w:rPr/>
      </w:pPr>
      <w:r w:rsidDel="00000000" w:rsidR="00000000" w:rsidRPr="00000000">
        <w:rPr>
          <w:rtl w:val="0"/>
        </w:rPr>
        <w:t xml:space="preserve">    s "Huh? Oh, no it's fine! I guess my eyes were bigger than my stomach today, ehehe~"</w:t>
      </w:r>
    </w:p>
    <w:p w:rsidR="00000000" w:rsidDel="00000000" w:rsidP="00000000" w:rsidRDefault="00000000" w:rsidRPr="00000000" w14:paraId="000015E2">
      <w:pPr>
        <w:pageBreakBefore w:val="0"/>
        <w:rPr/>
      </w:pPr>
      <w:r w:rsidDel="00000000" w:rsidR="00000000" w:rsidRPr="00000000">
        <w:rPr>
          <w:rtl w:val="0"/>
        </w:rPr>
        <w:t xml:space="preserve">    s "But um... I'm gonna run to the ladies room real quick okay?"</w:t>
      </w:r>
    </w:p>
    <w:p w:rsidR="00000000" w:rsidDel="00000000" w:rsidP="00000000" w:rsidRDefault="00000000" w:rsidRPr="00000000" w14:paraId="000015E3">
      <w:pPr>
        <w:pageBreakBefore w:val="0"/>
        <w:rPr/>
      </w:pPr>
      <w:r w:rsidDel="00000000" w:rsidR="00000000" w:rsidRPr="00000000">
        <w:rPr>
          <w:rtl w:val="0"/>
        </w:rPr>
        <w:t xml:space="preserve">    s "I'll be back!"</w:t>
      </w:r>
    </w:p>
    <w:p w:rsidR="00000000" w:rsidDel="00000000" w:rsidP="00000000" w:rsidRDefault="00000000" w:rsidRPr="00000000" w14:paraId="000015E4">
      <w:pPr>
        <w:pageBreakBefore w:val="0"/>
        <w:rPr/>
      </w:pPr>
      <w:r w:rsidDel="00000000" w:rsidR="00000000" w:rsidRPr="00000000">
        <w:rPr>
          <w:rtl w:val="0"/>
        </w:rPr>
        <w:t xml:space="preserve">    "Sayori quickly gets up and steps out of the room before I could even react."</w:t>
      </w:r>
    </w:p>
    <w:p w:rsidR="00000000" w:rsidDel="00000000" w:rsidP="00000000" w:rsidRDefault="00000000" w:rsidRPr="00000000" w14:paraId="000015E5">
      <w:pPr>
        <w:pageBreakBefore w:val="0"/>
        <w:rPr/>
      </w:pPr>
      <w:r w:rsidDel="00000000" w:rsidR="00000000" w:rsidRPr="00000000">
        <w:rPr>
          <w:rtl w:val="0"/>
        </w:rPr>
        <w:t xml:space="preserve">    mc "What in the..."</w:t>
      </w:r>
    </w:p>
    <w:p w:rsidR="00000000" w:rsidDel="00000000" w:rsidP="00000000" w:rsidRDefault="00000000" w:rsidRPr="00000000" w14:paraId="000015E6">
      <w:pPr>
        <w:pageBreakBefore w:val="0"/>
        <w:rPr/>
      </w:pPr>
      <w:r w:rsidDel="00000000" w:rsidR="00000000" w:rsidRPr="00000000">
        <w:rPr>
          <w:rtl w:val="0"/>
        </w:rPr>
        <w:t xml:space="preserve">    m "I'm sure she's fine [player], don't worry about her."</w:t>
      </w:r>
    </w:p>
    <w:p w:rsidR="00000000" w:rsidDel="00000000" w:rsidP="00000000" w:rsidRDefault="00000000" w:rsidRPr="00000000" w14:paraId="000015E7">
      <w:pPr>
        <w:pageBreakBefore w:val="0"/>
        <w:rPr/>
      </w:pPr>
      <w:r w:rsidDel="00000000" w:rsidR="00000000" w:rsidRPr="00000000">
        <w:rPr>
          <w:rtl w:val="0"/>
        </w:rPr>
        <w:t xml:space="preserve">    mc "Are you sure? She never leaves food unfinished like this.."</w:t>
      </w:r>
    </w:p>
    <w:p w:rsidR="00000000" w:rsidDel="00000000" w:rsidP="00000000" w:rsidRDefault="00000000" w:rsidRPr="00000000" w14:paraId="000015E8">
      <w:pPr>
        <w:pageBreakBefore w:val="0"/>
        <w:rPr/>
      </w:pPr>
      <w:r w:rsidDel="00000000" w:rsidR="00000000" w:rsidRPr="00000000">
        <w:rPr>
          <w:rtl w:val="0"/>
        </w:rPr>
        <w:t xml:space="preserve">    m "She just has to go to the bathroom, nothing wrong with that."</w:t>
      </w:r>
    </w:p>
    <w:p w:rsidR="00000000" w:rsidDel="00000000" w:rsidP="00000000" w:rsidRDefault="00000000" w:rsidRPr="00000000" w14:paraId="000015E9">
      <w:pPr>
        <w:pageBreakBefore w:val="0"/>
        <w:rPr/>
      </w:pPr>
      <w:r w:rsidDel="00000000" w:rsidR="00000000" w:rsidRPr="00000000">
        <w:rPr>
          <w:rtl w:val="0"/>
        </w:rPr>
        <w:t xml:space="preserve">    m "But while we have a moment..."</w:t>
      </w:r>
    </w:p>
    <w:p w:rsidR="00000000" w:rsidDel="00000000" w:rsidP="00000000" w:rsidRDefault="00000000" w:rsidRPr="00000000" w14:paraId="000015EA">
      <w:pPr>
        <w:pageBreakBefore w:val="0"/>
        <w:rPr/>
      </w:pPr>
      <w:r w:rsidDel="00000000" w:rsidR="00000000" w:rsidRPr="00000000">
        <w:rPr>
          <w:rtl w:val="0"/>
        </w:rPr>
        <w:t xml:space="preserve">    #close_eyes</w:t>
      </w:r>
    </w:p>
    <w:p w:rsidR="00000000" w:rsidDel="00000000" w:rsidP="00000000" w:rsidRDefault="00000000" w:rsidRPr="00000000" w14:paraId="000015EB">
      <w:pPr>
        <w:pageBreakBefore w:val="0"/>
        <w:rPr/>
      </w:pPr>
      <w:r w:rsidDel="00000000" w:rsidR="00000000" w:rsidRPr="00000000">
        <w:rPr>
          <w:rtl w:val="0"/>
        </w:rPr>
        <w:t xml:space="preserve">    "Monika turns my head and plants her lips on mine."</w:t>
      </w:r>
    </w:p>
    <w:p w:rsidR="00000000" w:rsidDel="00000000" w:rsidP="00000000" w:rsidRDefault="00000000" w:rsidRPr="00000000" w14:paraId="000015EC">
      <w:pPr>
        <w:pageBreakBefore w:val="0"/>
        <w:rPr/>
      </w:pPr>
      <w:r w:rsidDel="00000000" w:rsidR="00000000" w:rsidRPr="00000000">
        <w:rPr>
          <w:rtl w:val="0"/>
        </w:rPr>
        <w:t xml:space="preserve">    "After the initial shock I let myself sink into the kiss and wrap my other arm around Monika."</w:t>
      </w:r>
    </w:p>
    <w:p w:rsidR="00000000" w:rsidDel="00000000" w:rsidP="00000000" w:rsidRDefault="00000000" w:rsidRPr="00000000" w14:paraId="000015ED">
      <w:pPr>
        <w:pageBreakBefore w:val="0"/>
        <w:rPr/>
      </w:pPr>
      <w:r w:rsidDel="00000000" w:rsidR="00000000" w:rsidRPr="00000000">
        <w:rPr>
          <w:rtl w:val="0"/>
        </w:rPr>
        <w:t xml:space="preserve">    "Even if we've done this a bunch, it never seemed to get old."</w:t>
      </w:r>
    </w:p>
    <w:p w:rsidR="00000000" w:rsidDel="00000000" w:rsidP="00000000" w:rsidRDefault="00000000" w:rsidRPr="00000000" w14:paraId="000015EE">
      <w:pPr>
        <w:pageBreakBefore w:val="0"/>
        <w:rPr/>
      </w:pPr>
      <w:r w:rsidDel="00000000" w:rsidR="00000000" w:rsidRPr="00000000">
        <w:rPr>
          <w:rtl w:val="0"/>
        </w:rPr>
        <w:t xml:space="preserve">    #open_eyes</w:t>
      </w:r>
    </w:p>
    <w:p w:rsidR="00000000" w:rsidDel="00000000" w:rsidP="00000000" w:rsidRDefault="00000000" w:rsidRPr="00000000" w14:paraId="000015EF">
      <w:pPr>
        <w:pageBreakBefore w:val="0"/>
        <w:rPr/>
      </w:pPr>
      <w:r w:rsidDel="00000000" w:rsidR="00000000" w:rsidRPr="00000000">
        <w:rPr>
          <w:rtl w:val="0"/>
        </w:rPr>
        <w:t xml:space="preserve">    m "I wish everyday was like today, love in the air and nothing pressing on our minds."</w:t>
      </w:r>
    </w:p>
    <w:p w:rsidR="00000000" w:rsidDel="00000000" w:rsidP="00000000" w:rsidRDefault="00000000" w:rsidRPr="00000000" w14:paraId="000015F0">
      <w:pPr>
        <w:pageBreakBefore w:val="0"/>
        <w:rPr/>
      </w:pPr>
      <w:r w:rsidDel="00000000" w:rsidR="00000000" w:rsidRPr="00000000">
        <w:rPr>
          <w:rtl w:val="0"/>
        </w:rPr>
        <w:t xml:space="preserve">    m "Oh isn't it just wonderful, [player]?"</w:t>
      </w:r>
    </w:p>
    <w:p w:rsidR="00000000" w:rsidDel="00000000" w:rsidP="00000000" w:rsidRDefault="00000000" w:rsidRPr="00000000" w14:paraId="000015F1">
      <w:pPr>
        <w:pageBreakBefore w:val="0"/>
        <w:rPr/>
      </w:pPr>
      <w:r w:rsidDel="00000000" w:rsidR="00000000" w:rsidRPr="00000000">
        <w:rPr>
          <w:rtl w:val="0"/>
        </w:rPr>
        <w:t xml:space="preserve">    mc "Yeah, I wish we could just stay like this forever."</w:t>
      </w:r>
    </w:p>
    <w:p w:rsidR="00000000" w:rsidDel="00000000" w:rsidP="00000000" w:rsidRDefault="00000000" w:rsidRPr="00000000" w14:paraId="000015F2">
      <w:pPr>
        <w:pageBreakBefore w:val="0"/>
        <w:rPr/>
      </w:pPr>
      <w:r w:rsidDel="00000000" w:rsidR="00000000" w:rsidRPr="00000000">
        <w:rPr>
          <w:rtl w:val="0"/>
        </w:rPr>
        <w:t xml:space="preserve">    m "Ahaha~ Yeah, me too."</w:t>
      </w:r>
    </w:p>
    <w:p w:rsidR="00000000" w:rsidDel="00000000" w:rsidP="00000000" w:rsidRDefault="00000000" w:rsidRPr="00000000" w14:paraId="000015F3">
      <w:pPr>
        <w:pageBreakBefore w:val="0"/>
        <w:rPr/>
      </w:pPr>
      <w:r w:rsidDel="00000000" w:rsidR="00000000" w:rsidRPr="00000000">
        <w:rPr>
          <w:rtl w:val="0"/>
        </w:rPr>
        <w:t xml:space="preserve">    "And there we sat, wrapped in each other's arms until the end of club came."</w:t>
      </w:r>
    </w:p>
    <w:p w:rsidR="00000000" w:rsidDel="00000000" w:rsidP="00000000" w:rsidRDefault="00000000" w:rsidRPr="00000000" w14:paraId="000015F4">
      <w:pPr>
        <w:pageBreakBefore w:val="0"/>
        <w:rPr/>
      </w:pPr>
      <w:r w:rsidDel="00000000" w:rsidR="00000000" w:rsidRPr="00000000">
        <w:rPr>
          <w:rtl w:val="0"/>
        </w:rPr>
        <w:t xml:space="preserve">#C13</w:t>
      </w:r>
    </w:p>
    <w:p w:rsidR="00000000" w:rsidDel="00000000" w:rsidP="00000000" w:rsidRDefault="00000000" w:rsidRPr="00000000" w14:paraId="000015F5">
      <w:pPr>
        <w:pageBreakBefore w:val="0"/>
        <w:rPr/>
      </w:pPr>
      <w:r w:rsidDel="00000000" w:rsidR="00000000" w:rsidRPr="00000000">
        <w:rPr>
          <w:rtl w:val="0"/>
        </w:rPr>
        <w:t xml:space="preserve">    scene bg bedroom_sunset with wipescene_left</w:t>
      </w:r>
    </w:p>
    <w:p w:rsidR="00000000" w:rsidDel="00000000" w:rsidP="00000000" w:rsidRDefault="00000000" w:rsidRPr="00000000" w14:paraId="000015F6">
      <w:pPr>
        <w:pageBreakBefore w:val="0"/>
        <w:rPr/>
      </w:pPr>
      <w:r w:rsidDel="00000000" w:rsidR="00000000" w:rsidRPr="00000000">
        <w:rPr>
          <w:rtl w:val="0"/>
        </w:rPr>
        <w:t xml:space="preserve">    "I stood in the mirror and looked myself over for the tenth time in the last five minutes."</w:t>
      </w:r>
    </w:p>
    <w:p w:rsidR="00000000" w:rsidDel="00000000" w:rsidP="00000000" w:rsidRDefault="00000000" w:rsidRPr="00000000" w14:paraId="000015F7">
      <w:pPr>
        <w:pageBreakBefore w:val="0"/>
        <w:rPr/>
      </w:pPr>
      <w:r w:rsidDel="00000000" w:rsidR="00000000" w:rsidRPr="00000000">
        <w:rPr>
          <w:rtl w:val="0"/>
        </w:rPr>
        <w:t xml:space="preserve">    "This stuffy outfit was absolutely awful to wear but Monika had insisted it was a perfect outfit way back when she went through my closet on a Sunday."</w:t>
      </w:r>
    </w:p>
    <w:p w:rsidR="00000000" w:rsidDel="00000000" w:rsidP="00000000" w:rsidRDefault="00000000" w:rsidRPr="00000000" w14:paraId="000015F8">
      <w:pPr>
        <w:pageBreakBefore w:val="0"/>
        <w:rPr/>
      </w:pPr>
      <w:r w:rsidDel="00000000" w:rsidR="00000000" w:rsidRPr="00000000">
        <w:rPr>
          <w:rtl w:val="0"/>
        </w:rPr>
        <w:t xml:space="preserve">    "I checked the time one more time and took a long, deep breath."</w:t>
      </w:r>
    </w:p>
    <w:p w:rsidR="00000000" w:rsidDel="00000000" w:rsidP="00000000" w:rsidRDefault="00000000" w:rsidRPr="00000000" w14:paraId="000015F9">
      <w:pPr>
        <w:pageBreakBefore w:val="0"/>
        <w:rPr/>
      </w:pPr>
      <w:r w:rsidDel="00000000" w:rsidR="00000000" w:rsidRPr="00000000">
        <w:rPr>
          <w:rtl w:val="0"/>
        </w:rPr>
        <w:t xml:space="preserve">    scene bg livingroom_sunset with wipeleft_scene</w:t>
      </w:r>
    </w:p>
    <w:p w:rsidR="00000000" w:rsidDel="00000000" w:rsidP="00000000" w:rsidRDefault="00000000" w:rsidRPr="00000000" w14:paraId="000015FA">
      <w:pPr>
        <w:pageBreakBefore w:val="0"/>
        <w:rPr/>
      </w:pPr>
      <w:r w:rsidDel="00000000" w:rsidR="00000000" w:rsidRPr="00000000">
        <w:rPr>
          <w:rtl w:val="0"/>
        </w:rPr>
        <w:t xml:space="preserve">    "I made my way downstairs and grabbed the bouquet of flowers I had sitting in a vase for safe keeping."</w:t>
      </w:r>
    </w:p>
    <w:p w:rsidR="00000000" w:rsidDel="00000000" w:rsidP="00000000" w:rsidRDefault="00000000" w:rsidRPr="00000000" w14:paraId="000015FB">
      <w:pPr>
        <w:pageBreakBefore w:val="0"/>
        <w:rPr/>
      </w:pPr>
      <w:r w:rsidDel="00000000" w:rsidR="00000000" w:rsidRPr="00000000">
        <w:rPr>
          <w:rtl w:val="0"/>
        </w:rPr>
        <w:t xml:space="preserve">    "They were beautiful roses, probably the best I had seen in a long time."</w:t>
      </w:r>
    </w:p>
    <w:p w:rsidR="00000000" w:rsidDel="00000000" w:rsidP="00000000" w:rsidRDefault="00000000" w:rsidRPr="00000000" w14:paraId="000015FC">
      <w:pPr>
        <w:pageBreakBefore w:val="0"/>
        <w:rPr/>
      </w:pPr>
      <w:r w:rsidDel="00000000" w:rsidR="00000000" w:rsidRPr="00000000">
        <w:rPr>
          <w:rtl w:val="0"/>
        </w:rPr>
        <w:t xml:space="preserve">    "I made sure to count them one more time to make sure that there were thirteen of them in total."</w:t>
      </w:r>
    </w:p>
    <w:p w:rsidR="00000000" w:rsidDel="00000000" w:rsidP="00000000" w:rsidRDefault="00000000" w:rsidRPr="00000000" w14:paraId="000015FD">
      <w:pPr>
        <w:pageBreakBefore w:val="0"/>
        <w:rPr/>
      </w:pPr>
      <w:r w:rsidDel="00000000" w:rsidR="00000000" w:rsidRPr="00000000">
        <w:rPr>
          <w:rtl w:val="0"/>
        </w:rPr>
        <w:t xml:space="preserve">    "As stupid as the tradition sounded, I didn't want to mess it up and give her an even number of them and doom myself from the start of the date."</w:t>
      </w:r>
    </w:p>
    <w:p w:rsidR="00000000" w:rsidDel="00000000" w:rsidP="00000000" w:rsidRDefault="00000000" w:rsidRPr="00000000" w14:paraId="000015FE">
      <w:pPr>
        <w:pageBreakBefore w:val="0"/>
        <w:rPr/>
      </w:pPr>
      <w:r w:rsidDel="00000000" w:rsidR="00000000" w:rsidRPr="00000000">
        <w:rPr>
          <w:rtl w:val="0"/>
        </w:rPr>
        <w:t xml:space="preserve">    "Today had to be perfect, no matter what."</w:t>
      </w:r>
    </w:p>
    <w:p w:rsidR="00000000" w:rsidDel="00000000" w:rsidP="00000000" w:rsidRDefault="00000000" w:rsidRPr="00000000" w14:paraId="000015FF">
      <w:pPr>
        <w:pageBreakBefore w:val="0"/>
        <w:rPr/>
      </w:pPr>
      <w:r w:rsidDel="00000000" w:rsidR="00000000" w:rsidRPr="00000000">
        <w:rPr>
          <w:rtl w:val="0"/>
        </w:rPr>
        <w:t xml:space="preserve">    "I checked my pockets for everything I needed and stepped out into the world."</w:t>
      </w:r>
    </w:p>
    <w:p w:rsidR="00000000" w:rsidDel="00000000" w:rsidP="00000000" w:rsidRDefault="00000000" w:rsidRPr="00000000" w14:paraId="00001600">
      <w:pPr>
        <w:pageBreakBefore w:val="0"/>
        <w:rPr/>
      </w:pPr>
      <w:r w:rsidDel="00000000" w:rsidR="00000000" w:rsidRPr="00000000">
        <w:rPr>
          <w:rtl w:val="0"/>
        </w:rPr>
        <w:t xml:space="preserve">    scene bg residential_sunset with wipeleft_scene</w:t>
      </w:r>
    </w:p>
    <w:p w:rsidR="00000000" w:rsidDel="00000000" w:rsidP="00000000" w:rsidRDefault="00000000" w:rsidRPr="00000000" w14:paraId="00001601">
      <w:pPr>
        <w:pageBreakBefore w:val="0"/>
        <w:rPr/>
      </w:pPr>
      <w:r w:rsidDel="00000000" w:rsidR="00000000" w:rsidRPr="00000000">
        <w:rPr>
          <w:rtl w:val="0"/>
        </w:rPr>
        <w:t xml:space="preserve">    "The setting sun made for a beautiful deep orange haze in the sky as I walked toward the bus station."</w:t>
      </w:r>
    </w:p>
    <w:p w:rsidR="00000000" w:rsidDel="00000000" w:rsidP="00000000" w:rsidRDefault="00000000" w:rsidRPr="00000000" w14:paraId="00001602">
      <w:pPr>
        <w:pageBreakBefore w:val="0"/>
        <w:rPr/>
      </w:pPr>
      <w:r w:rsidDel="00000000" w:rsidR="00000000" w:rsidRPr="00000000">
        <w:rPr>
          <w:rtl w:val="0"/>
        </w:rPr>
        <w:t xml:space="preserve">    "The walk wasn't long to the bus stop, and thankfully there was a bus close by when I sat on the bench."</w:t>
      </w:r>
    </w:p>
    <w:p w:rsidR="00000000" w:rsidDel="00000000" w:rsidP="00000000" w:rsidRDefault="00000000" w:rsidRPr="00000000" w14:paraId="00001603">
      <w:pPr>
        <w:pageBreakBefore w:val="0"/>
        <w:rPr/>
      </w:pPr>
      <w:r w:rsidDel="00000000" w:rsidR="00000000" w:rsidRPr="00000000">
        <w:rPr>
          <w:rtl w:val="0"/>
        </w:rPr>
        <w:t xml:space="preserve">    "Though getting on a bus while dressed in my best outfit and holding a bouquet of roses did make me feel a bit self conscious about myself."</w:t>
      </w:r>
    </w:p>
    <w:p w:rsidR="00000000" w:rsidDel="00000000" w:rsidP="00000000" w:rsidRDefault="00000000" w:rsidRPr="00000000" w14:paraId="00001604">
      <w:pPr>
        <w:pageBreakBefore w:val="0"/>
        <w:rPr/>
      </w:pPr>
      <w:r w:rsidDel="00000000" w:rsidR="00000000" w:rsidRPr="00000000">
        <w:rPr>
          <w:rtl w:val="0"/>
        </w:rPr>
        <w:t xml:space="preserve">    "I just ducked my head down and kept my eyes on my phone."</w:t>
      </w:r>
    </w:p>
    <w:p w:rsidR="00000000" w:rsidDel="00000000" w:rsidP="00000000" w:rsidRDefault="00000000" w:rsidRPr="00000000" w14:paraId="00001605">
      <w:pPr>
        <w:pageBreakBefore w:val="0"/>
        <w:rPr/>
      </w:pPr>
      <w:r w:rsidDel="00000000" w:rsidR="00000000" w:rsidRPr="00000000">
        <w:rPr>
          <w:rtl w:val="0"/>
        </w:rPr>
        <w:t xml:space="preserve">    scene bg h_residential_sunset with wipeleft_scene</w:t>
      </w:r>
    </w:p>
    <w:p w:rsidR="00000000" w:rsidDel="00000000" w:rsidP="00000000" w:rsidRDefault="00000000" w:rsidRPr="00000000" w14:paraId="00001606">
      <w:pPr>
        <w:pageBreakBefore w:val="0"/>
        <w:rPr/>
      </w:pPr>
      <w:r w:rsidDel="00000000" w:rsidR="00000000" w:rsidRPr="00000000">
        <w:rPr>
          <w:rtl w:val="0"/>
        </w:rPr>
        <w:t xml:space="preserve">    "Finally I made it to the stop for Monika's place and stepped off the bus."</w:t>
      </w:r>
    </w:p>
    <w:p w:rsidR="00000000" w:rsidDel="00000000" w:rsidP="00000000" w:rsidRDefault="00000000" w:rsidRPr="00000000" w14:paraId="00001607">
      <w:pPr>
        <w:pageBreakBefore w:val="0"/>
        <w:rPr/>
      </w:pPr>
      <w:r w:rsidDel="00000000" w:rsidR="00000000" w:rsidRPr="00000000">
        <w:rPr>
          <w:rtl w:val="0"/>
        </w:rPr>
        <w:t xml:space="preserve">    "I made my way down the street rerunning the memory of Christmas in my head along with the map I double checked to get to Monika's house."</w:t>
      </w:r>
    </w:p>
    <w:p w:rsidR="00000000" w:rsidDel="00000000" w:rsidP="00000000" w:rsidRDefault="00000000" w:rsidRPr="00000000" w14:paraId="00001608">
      <w:pPr>
        <w:pageBreakBefore w:val="0"/>
        <w:rPr/>
      </w:pPr>
      <w:r w:rsidDel="00000000" w:rsidR="00000000" w:rsidRPr="00000000">
        <w:rPr>
          <w:rtl w:val="0"/>
        </w:rPr>
        <w:t xml:space="preserve">    #scene</w:t>
      </w:r>
    </w:p>
    <w:p w:rsidR="00000000" w:rsidDel="00000000" w:rsidP="00000000" w:rsidRDefault="00000000" w:rsidRPr="00000000" w14:paraId="00001609">
      <w:pPr>
        <w:pageBreakBefore w:val="0"/>
        <w:rPr/>
      </w:pPr>
      <w:r w:rsidDel="00000000" w:rsidR="00000000" w:rsidRPr="00000000">
        <w:rPr>
          <w:rtl w:val="0"/>
        </w:rPr>
        <w:t xml:space="preserve">    "After a short walk I finally made it to the front gate of the house."</w:t>
      </w:r>
    </w:p>
    <w:p w:rsidR="00000000" w:rsidDel="00000000" w:rsidP="00000000" w:rsidRDefault="00000000" w:rsidRPr="00000000" w14:paraId="0000160A">
      <w:pPr>
        <w:pageBreakBefore w:val="0"/>
        <w:rPr/>
      </w:pPr>
      <w:r w:rsidDel="00000000" w:rsidR="00000000" w:rsidRPr="00000000">
        <w:rPr>
          <w:rtl w:val="0"/>
        </w:rPr>
        <w:t xml:space="preserve">    "I know I've been here before, but I still couldn't help but feel a tad bit nervous."</w:t>
      </w:r>
    </w:p>
    <w:p w:rsidR="00000000" w:rsidDel="00000000" w:rsidP="00000000" w:rsidRDefault="00000000" w:rsidRPr="00000000" w14:paraId="0000160B">
      <w:pPr>
        <w:pageBreakBefore w:val="0"/>
        <w:rPr/>
      </w:pPr>
      <w:r w:rsidDel="00000000" w:rsidR="00000000" w:rsidRPr="00000000">
        <w:rPr>
          <w:rtl w:val="0"/>
        </w:rPr>
        <w:t xml:space="preserve">    "Stifling my anxiety, I walked up the pathway and up to the door."</w:t>
      </w:r>
    </w:p>
    <w:p w:rsidR="00000000" w:rsidDel="00000000" w:rsidP="00000000" w:rsidRDefault="00000000" w:rsidRPr="00000000" w14:paraId="0000160C">
      <w:pPr>
        <w:pageBreakBefore w:val="0"/>
        <w:rPr/>
      </w:pPr>
      <w:r w:rsidDel="00000000" w:rsidR="00000000" w:rsidRPr="00000000">
        <w:rPr>
          <w:rtl w:val="0"/>
        </w:rPr>
        <w:t xml:space="preserve">    "I pushed the doorbell and stood back from the door, swallowing some spit and adjusting my tie."</w:t>
      </w:r>
    </w:p>
    <w:p w:rsidR="00000000" w:rsidDel="00000000" w:rsidP="00000000" w:rsidRDefault="00000000" w:rsidRPr="00000000" w14:paraId="0000160D">
      <w:pPr>
        <w:pageBreakBefore w:val="0"/>
        <w:rPr/>
      </w:pPr>
      <w:r w:rsidDel="00000000" w:rsidR="00000000" w:rsidRPr="00000000">
        <w:rPr>
          <w:rtl w:val="0"/>
        </w:rPr>
        <w:t xml:space="preserve">    m "Coming~!"</w:t>
      </w:r>
    </w:p>
    <w:p w:rsidR="00000000" w:rsidDel="00000000" w:rsidP="00000000" w:rsidRDefault="00000000" w:rsidRPr="00000000" w14:paraId="0000160E">
      <w:pPr>
        <w:pageBreakBefore w:val="0"/>
        <w:rPr/>
      </w:pPr>
      <w:r w:rsidDel="00000000" w:rsidR="00000000" w:rsidRPr="00000000">
        <w:rPr>
          <w:rtl w:val="0"/>
        </w:rPr>
        <w:t xml:space="preserve">    "Just the sound of her voice made my heart stop for a second."</w:t>
      </w:r>
    </w:p>
    <w:p w:rsidR="00000000" w:rsidDel="00000000" w:rsidP="00000000" w:rsidRDefault="00000000" w:rsidRPr="00000000" w14:paraId="0000160F">
      <w:pPr>
        <w:pageBreakBefore w:val="0"/>
        <w:rPr/>
      </w:pPr>
      <w:r w:rsidDel="00000000" w:rsidR="00000000" w:rsidRPr="00000000">
        <w:rPr>
          <w:rtl w:val="0"/>
        </w:rPr>
        <w:t xml:space="preserve">    "I heard the click of the lock and I tucked the roses behind my back as the door swung open."</w:t>
      </w:r>
    </w:p>
    <w:p w:rsidR="00000000" w:rsidDel="00000000" w:rsidP="00000000" w:rsidRDefault="00000000" w:rsidRPr="00000000" w14:paraId="00001610">
      <w:pPr>
        <w:pageBreakBefore w:val="0"/>
        <w:rPr/>
      </w:pPr>
      <w:r w:rsidDel="00000000" w:rsidR="00000000" w:rsidRPr="00000000">
        <w:rPr>
          <w:rtl w:val="0"/>
        </w:rPr>
        <w:t xml:space="preserve">    #show</w:t>
      </w:r>
    </w:p>
    <w:p w:rsidR="00000000" w:rsidDel="00000000" w:rsidP="00000000" w:rsidRDefault="00000000" w:rsidRPr="00000000" w14:paraId="00001611">
      <w:pPr>
        <w:pageBreakBefore w:val="0"/>
        <w:rPr/>
      </w:pPr>
      <w:r w:rsidDel="00000000" w:rsidR="00000000" w:rsidRPr="00000000">
        <w:rPr>
          <w:rtl w:val="0"/>
        </w:rPr>
        <w:t xml:space="preserve">    "I could barely believe my own eyes."</w:t>
      </w:r>
    </w:p>
    <w:p w:rsidR="00000000" w:rsidDel="00000000" w:rsidP="00000000" w:rsidRDefault="00000000" w:rsidRPr="00000000" w14:paraId="00001612">
      <w:pPr>
        <w:pageBreakBefore w:val="0"/>
        <w:rPr/>
      </w:pPr>
      <w:r w:rsidDel="00000000" w:rsidR="00000000" w:rsidRPr="00000000">
        <w:rPr>
          <w:rtl w:val="0"/>
        </w:rPr>
        <w:t xml:space="preserve">    "Monika stood at the doorway in one of the most adorable dresses I had ever seen and I felt myself gasp."</w:t>
      </w:r>
    </w:p>
    <w:p w:rsidR="00000000" w:rsidDel="00000000" w:rsidP="00000000" w:rsidRDefault="00000000" w:rsidRPr="00000000" w14:paraId="00001613">
      <w:pPr>
        <w:pageBreakBefore w:val="0"/>
        <w:rPr/>
      </w:pPr>
      <w:r w:rsidDel="00000000" w:rsidR="00000000" w:rsidRPr="00000000">
        <w:rPr>
          <w:rtl w:val="0"/>
        </w:rPr>
        <w:t xml:space="preserve">    "She was just... so beautiful..."</w:t>
      </w:r>
    </w:p>
    <w:p w:rsidR="00000000" w:rsidDel="00000000" w:rsidP="00000000" w:rsidRDefault="00000000" w:rsidRPr="00000000" w14:paraId="00001614">
      <w:pPr>
        <w:pageBreakBefore w:val="0"/>
        <w:rPr/>
      </w:pPr>
      <w:r w:rsidDel="00000000" w:rsidR="00000000" w:rsidRPr="00000000">
        <w:rPr>
          <w:rtl w:val="0"/>
        </w:rPr>
        <w:t xml:space="preserve">    m "You know, you look really handsome in that tie, [player]."</w:t>
      </w:r>
    </w:p>
    <w:p w:rsidR="00000000" w:rsidDel="00000000" w:rsidP="00000000" w:rsidRDefault="00000000" w:rsidRPr="00000000" w14:paraId="00001615">
      <w:pPr>
        <w:pageBreakBefore w:val="0"/>
        <w:rPr/>
      </w:pPr>
      <w:r w:rsidDel="00000000" w:rsidR="00000000" w:rsidRPr="00000000">
        <w:rPr>
          <w:rtl w:val="0"/>
        </w:rPr>
        <w:t xml:space="preserve">    mc "O-oh, thanks... You look wonderful too, Monika."</w:t>
      </w:r>
    </w:p>
    <w:p w:rsidR="00000000" w:rsidDel="00000000" w:rsidP="00000000" w:rsidRDefault="00000000" w:rsidRPr="00000000" w14:paraId="00001616">
      <w:pPr>
        <w:pageBreakBefore w:val="0"/>
        <w:rPr/>
      </w:pPr>
      <w:r w:rsidDel="00000000" w:rsidR="00000000" w:rsidRPr="00000000">
        <w:rPr>
          <w:rtl w:val="0"/>
        </w:rPr>
        <w:t xml:space="preserve">    m "Thanks, it's really nothing though. This is a dress I've had for a long time now."</w:t>
      </w:r>
    </w:p>
    <w:p w:rsidR="00000000" w:rsidDel="00000000" w:rsidP="00000000" w:rsidRDefault="00000000" w:rsidRPr="00000000" w14:paraId="00001617">
      <w:pPr>
        <w:pageBreakBefore w:val="0"/>
        <w:rPr/>
      </w:pPr>
      <w:r w:rsidDel="00000000" w:rsidR="00000000" w:rsidRPr="00000000">
        <w:rPr>
          <w:rtl w:val="0"/>
        </w:rPr>
        <w:t xml:space="preserve">    m "I always imagined myself wearing it on a special date so.. I decided today was as good as a date as ever."</w:t>
      </w:r>
    </w:p>
    <w:p w:rsidR="00000000" w:rsidDel="00000000" w:rsidP="00000000" w:rsidRDefault="00000000" w:rsidRPr="00000000" w14:paraId="00001618">
      <w:pPr>
        <w:pageBreakBefore w:val="0"/>
        <w:rPr/>
      </w:pPr>
      <w:r w:rsidDel="00000000" w:rsidR="00000000" w:rsidRPr="00000000">
        <w:rPr>
          <w:rtl w:val="0"/>
        </w:rPr>
        <w:t xml:space="preserve">    mc "Well I'm.. glad I was the one to have that special date with you."</w:t>
      </w:r>
    </w:p>
    <w:p w:rsidR="00000000" w:rsidDel="00000000" w:rsidP="00000000" w:rsidRDefault="00000000" w:rsidRPr="00000000" w14:paraId="00001619">
      <w:pPr>
        <w:pageBreakBefore w:val="0"/>
        <w:rPr/>
      </w:pPr>
      <w:r w:rsidDel="00000000" w:rsidR="00000000" w:rsidRPr="00000000">
        <w:rPr>
          <w:rtl w:val="0"/>
        </w:rPr>
        <w:t xml:space="preserve">    m "Oh stop it you."</w:t>
      </w:r>
    </w:p>
    <w:p w:rsidR="00000000" w:rsidDel="00000000" w:rsidP="00000000" w:rsidRDefault="00000000" w:rsidRPr="00000000" w14:paraId="0000161A">
      <w:pPr>
        <w:pageBreakBefore w:val="0"/>
        <w:rPr/>
      </w:pPr>
      <w:r w:rsidDel="00000000" w:rsidR="00000000" w:rsidRPr="00000000">
        <w:rPr>
          <w:rtl w:val="0"/>
        </w:rPr>
        <w:t xml:space="preserve">    "Monika stepped out from the doorway and wrapped her arms around my neck, and I moved my arms around her waist."</w:t>
      </w:r>
    </w:p>
    <w:p w:rsidR="00000000" w:rsidDel="00000000" w:rsidP="00000000" w:rsidRDefault="00000000" w:rsidRPr="00000000" w14:paraId="0000161B">
      <w:pPr>
        <w:pageBreakBefore w:val="0"/>
        <w:rPr/>
      </w:pPr>
      <w:r w:rsidDel="00000000" w:rsidR="00000000" w:rsidRPr="00000000">
        <w:rPr>
          <w:rtl w:val="0"/>
        </w:rPr>
        <w:t xml:space="preserve">    m "Come on, we should get going. Wouldn't want to miss our dinner reservation."</w:t>
      </w:r>
    </w:p>
    <w:p w:rsidR="00000000" w:rsidDel="00000000" w:rsidP="00000000" w:rsidRDefault="00000000" w:rsidRPr="00000000" w14:paraId="0000161C">
      <w:pPr>
        <w:pageBreakBefore w:val="0"/>
        <w:rPr/>
      </w:pPr>
      <w:r w:rsidDel="00000000" w:rsidR="00000000" w:rsidRPr="00000000">
        <w:rPr>
          <w:rtl w:val="0"/>
        </w:rPr>
        <w:t xml:space="preserve">    mc "True, but first.."</w:t>
      </w:r>
    </w:p>
    <w:p w:rsidR="00000000" w:rsidDel="00000000" w:rsidP="00000000" w:rsidRDefault="00000000" w:rsidRPr="00000000" w14:paraId="0000161D">
      <w:pPr>
        <w:pageBreakBefore w:val="0"/>
        <w:rPr/>
      </w:pPr>
      <w:r w:rsidDel="00000000" w:rsidR="00000000" w:rsidRPr="00000000">
        <w:rPr>
          <w:rtl w:val="0"/>
        </w:rPr>
        <w:t xml:space="preserve">    "I leaned back a little to show Monika the roses I had in my hand."</w:t>
      </w:r>
    </w:p>
    <w:p w:rsidR="00000000" w:rsidDel="00000000" w:rsidP="00000000" w:rsidRDefault="00000000" w:rsidRPr="00000000" w14:paraId="0000161E">
      <w:pPr>
        <w:pageBreakBefore w:val="0"/>
        <w:rPr/>
      </w:pPr>
      <w:r w:rsidDel="00000000" w:rsidR="00000000" w:rsidRPr="00000000">
        <w:rPr>
          <w:rtl w:val="0"/>
        </w:rPr>
        <w:t xml:space="preserve">    m "Oh [player], these are beautiful!"</w:t>
      </w:r>
    </w:p>
    <w:p w:rsidR="00000000" w:rsidDel="00000000" w:rsidP="00000000" w:rsidRDefault="00000000" w:rsidRPr="00000000" w14:paraId="0000161F">
      <w:pPr>
        <w:pageBreakBefore w:val="0"/>
        <w:rPr/>
      </w:pPr>
      <w:r w:rsidDel="00000000" w:rsidR="00000000" w:rsidRPr="00000000">
        <w:rPr>
          <w:rtl w:val="0"/>
        </w:rPr>
        <w:t xml:space="preserve">    m "Thank you, you really didn't have to."</w:t>
      </w:r>
    </w:p>
    <w:p w:rsidR="00000000" w:rsidDel="00000000" w:rsidP="00000000" w:rsidRDefault="00000000" w:rsidRPr="00000000" w14:paraId="00001620">
      <w:pPr>
        <w:pageBreakBefore w:val="0"/>
        <w:rPr/>
      </w:pPr>
      <w:r w:rsidDel="00000000" w:rsidR="00000000" w:rsidRPr="00000000">
        <w:rPr>
          <w:rtl w:val="0"/>
        </w:rPr>
        <w:t xml:space="preserve">    mc "Well, you shouldn't go on a date without bringing the girl flowers. At least, that's what Dad likes to tell me."</w:t>
      </w:r>
    </w:p>
    <w:p w:rsidR="00000000" w:rsidDel="00000000" w:rsidP="00000000" w:rsidRDefault="00000000" w:rsidRPr="00000000" w14:paraId="00001621">
      <w:pPr>
        <w:pageBreakBefore w:val="0"/>
        <w:rPr/>
      </w:pPr>
      <w:r w:rsidDel="00000000" w:rsidR="00000000" w:rsidRPr="00000000">
        <w:rPr>
          <w:rtl w:val="0"/>
        </w:rPr>
        <w:t xml:space="preserve">    m "Ahaha~ Well, he must know how to make your mom happy then."</w:t>
      </w:r>
    </w:p>
    <w:p w:rsidR="00000000" w:rsidDel="00000000" w:rsidP="00000000" w:rsidRDefault="00000000" w:rsidRPr="00000000" w14:paraId="00001622">
      <w:pPr>
        <w:pageBreakBefore w:val="0"/>
        <w:rPr/>
      </w:pPr>
      <w:r w:rsidDel="00000000" w:rsidR="00000000" w:rsidRPr="00000000">
        <w:rPr>
          <w:rtl w:val="0"/>
        </w:rPr>
        <w:t xml:space="preserve">    mc "I'd say he does a pretty good job at it."</w:t>
      </w:r>
    </w:p>
    <w:p w:rsidR="00000000" w:rsidDel="00000000" w:rsidP="00000000" w:rsidRDefault="00000000" w:rsidRPr="00000000" w14:paraId="00001623">
      <w:pPr>
        <w:pageBreakBefore w:val="0"/>
        <w:rPr/>
      </w:pPr>
      <w:r w:rsidDel="00000000" w:rsidR="00000000" w:rsidRPr="00000000">
        <w:rPr>
          <w:rtl w:val="0"/>
        </w:rPr>
        <w:t xml:space="preserve">    "We both laughed as Monika took a second to put the roses inside, placing them in a vase of her own."</w:t>
      </w:r>
    </w:p>
    <w:p w:rsidR="00000000" w:rsidDel="00000000" w:rsidP="00000000" w:rsidRDefault="00000000" w:rsidRPr="00000000" w14:paraId="00001624">
      <w:pPr>
        <w:pageBreakBefore w:val="0"/>
        <w:rPr/>
      </w:pPr>
      <w:r w:rsidDel="00000000" w:rsidR="00000000" w:rsidRPr="00000000">
        <w:rPr>
          <w:rtl w:val="0"/>
        </w:rPr>
        <w:t xml:space="preserve">    m "Alright, we should probably get going now or else we're going to be really late."</w:t>
      </w:r>
    </w:p>
    <w:p w:rsidR="00000000" w:rsidDel="00000000" w:rsidP="00000000" w:rsidRDefault="00000000" w:rsidRPr="00000000" w14:paraId="00001625">
      <w:pPr>
        <w:pageBreakBefore w:val="0"/>
        <w:rPr/>
      </w:pPr>
      <w:r w:rsidDel="00000000" w:rsidR="00000000" w:rsidRPr="00000000">
        <w:rPr>
          <w:rtl w:val="0"/>
        </w:rPr>
        <w:t xml:space="preserve">    m "Come on, this way."</w:t>
      </w:r>
    </w:p>
    <w:p w:rsidR="00000000" w:rsidDel="00000000" w:rsidP="00000000" w:rsidRDefault="00000000" w:rsidRPr="00000000" w14:paraId="00001626">
      <w:pPr>
        <w:pageBreakBefore w:val="0"/>
        <w:rPr/>
      </w:pPr>
      <w:r w:rsidDel="00000000" w:rsidR="00000000" w:rsidRPr="00000000">
        <w:rPr>
          <w:rtl w:val="0"/>
        </w:rPr>
        <w:t xml:space="preserve">    scene bg h_residential_sunset with wipeleft_scene</w:t>
      </w:r>
    </w:p>
    <w:p w:rsidR="00000000" w:rsidDel="00000000" w:rsidP="00000000" w:rsidRDefault="00000000" w:rsidRPr="00000000" w14:paraId="00001627">
      <w:pPr>
        <w:pageBreakBefore w:val="0"/>
        <w:rPr/>
      </w:pPr>
      <w:r w:rsidDel="00000000" w:rsidR="00000000" w:rsidRPr="00000000">
        <w:rPr>
          <w:rtl w:val="0"/>
        </w:rPr>
        <w:t xml:space="preserve">    "We stepped back onto the sidewalk and made our way back to the bus stop."</w:t>
      </w:r>
    </w:p>
    <w:p w:rsidR="00000000" w:rsidDel="00000000" w:rsidP="00000000" w:rsidRDefault="00000000" w:rsidRPr="00000000" w14:paraId="00001628">
      <w:pPr>
        <w:pageBreakBefore w:val="0"/>
        <w:rPr/>
      </w:pPr>
      <w:r w:rsidDel="00000000" w:rsidR="00000000" w:rsidRPr="00000000">
        <w:rPr>
          <w:rtl w:val="0"/>
        </w:rPr>
        <w:t xml:space="preserve">    "The cool February air wrapped around us and forced us to clutch to our coats tightly."</w:t>
      </w:r>
    </w:p>
    <w:p w:rsidR="00000000" w:rsidDel="00000000" w:rsidP="00000000" w:rsidRDefault="00000000" w:rsidRPr="00000000" w14:paraId="00001629">
      <w:pPr>
        <w:pageBreakBefore w:val="0"/>
        <w:rPr/>
      </w:pPr>
      <w:r w:rsidDel="00000000" w:rsidR="00000000" w:rsidRPr="00000000">
        <w:rPr>
          <w:rtl w:val="0"/>
        </w:rPr>
        <w:t xml:space="preserve">    "The walk to the bus stop wasn't too bad, but once we stopped moving and sat at the bench the cold started to get to me."</w:t>
      </w:r>
    </w:p>
    <w:p w:rsidR="00000000" w:rsidDel="00000000" w:rsidP="00000000" w:rsidRDefault="00000000" w:rsidRPr="00000000" w14:paraId="0000162A">
      <w:pPr>
        <w:pageBreakBefore w:val="0"/>
        <w:rPr/>
      </w:pPr>
      <w:r w:rsidDel="00000000" w:rsidR="00000000" w:rsidRPr="00000000">
        <w:rPr>
          <w:rtl w:val="0"/>
        </w:rPr>
        <w:t xml:space="preserve">    "I pulled Monika in tightly against me in an attempt to keep her warm, and she returned the notion with a hug of her own."</w:t>
      </w:r>
    </w:p>
    <w:p w:rsidR="00000000" w:rsidDel="00000000" w:rsidP="00000000" w:rsidRDefault="00000000" w:rsidRPr="00000000" w14:paraId="0000162B">
      <w:pPr>
        <w:pageBreakBefore w:val="0"/>
        <w:rPr/>
      </w:pPr>
      <w:r w:rsidDel="00000000" w:rsidR="00000000" w:rsidRPr="00000000">
        <w:rPr>
          <w:rtl w:val="0"/>
        </w:rPr>
        <w:t xml:space="preserve">    m "Your so warm [player], ehehe~ Can we stay like this?"</w:t>
      </w:r>
    </w:p>
    <w:p w:rsidR="00000000" w:rsidDel="00000000" w:rsidP="00000000" w:rsidRDefault="00000000" w:rsidRPr="00000000" w14:paraId="0000162C">
      <w:pPr>
        <w:pageBreakBefore w:val="0"/>
        <w:rPr/>
      </w:pPr>
      <w:r w:rsidDel="00000000" w:rsidR="00000000" w:rsidRPr="00000000">
        <w:rPr>
          <w:rtl w:val="0"/>
        </w:rPr>
        <w:t xml:space="preserve">    mc "Of course, I don't want you to catch a cold."</w:t>
      </w:r>
    </w:p>
    <w:p w:rsidR="00000000" w:rsidDel="00000000" w:rsidP="00000000" w:rsidRDefault="00000000" w:rsidRPr="00000000" w14:paraId="0000162D">
      <w:pPr>
        <w:pageBreakBefore w:val="0"/>
        <w:rPr/>
      </w:pPr>
      <w:r w:rsidDel="00000000" w:rsidR="00000000" w:rsidRPr="00000000">
        <w:rPr>
          <w:rtl w:val="0"/>
        </w:rPr>
        <w:t xml:space="preserve">    "Monika rested her head against my shoulder as we waited, and soon enough another bus came to pick us up."</w:t>
      </w:r>
    </w:p>
    <w:p w:rsidR="00000000" w:rsidDel="00000000" w:rsidP="00000000" w:rsidRDefault="00000000" w:rsidRPr="00000000" w14:paraId="0000162E">
      <w:pPr>
        <w:pageBreakBefore w:val="0"/>
        <w:rPr/>
      </w:pPr>
      <w:r w:rsidDel="00000000" w:rsidR="00000000" w:rsidRPr="00000000">
        <w:rPr>
          <w:rtl w:val="0"/>
        </w:rPr>
        <w:t xml:space="preserve">    scene bg downtown_night with wipeleft_scene</w:t>
      </w:r>
    </w:p>
    <w:p w:rsidR="00000000" w:rsidDel="00000000" w:rsidP="00000000" w:rsidRDefault="00000000" w:rsidRPr="00000000" w14:paraId="0000162F">
      <w:pPr>
        <w:pageBreakBefore w:val="0"/>
        <w:rPr/>
      </w:pPr>
      <w:r w:rsidDel="00000000" w:rsidR="00000000" w:rsidRPr="00000000">
        <w:rPr>
          <w:rtl w:val="0"/>
        </w:rPr>
        <w:t xml:space="preserve">    "Soon enough we made it into downtown just as the sun finally set."</w:t>
      </w:r>
    </w:p>
    <w:p w:rsidR="00000000" w:rsidDel="00000000" w:rsidP="00000000" w:rsidRDefault="00000000" w:rsidRPr="00000000" w14:paraId="00001630">
      <w:pPr>
        <w:pageBreakBefore w:val="0"/>
        <w:rPr/>
      </w:pPr>
      <w:r w:rsidDel="00000000" w:rsidR="00000000" w:rsidRPr="00000000">
        <w:rPr>
          <w:rtl w:val="0"/>
        </w:rPr>
        <w:t xml:space="preserve">    "The city lights illuminated our eyes and the area around us."</w:t>
      </w:r>
    </w:p>
    <w:p w:rsidR="00000000" w:rsidDel="00000000" w:rsidP="00000000" w:rsidRDefault="00000000" w:rsidRPr="00000000" w14:paraId="00001631">
      <w:pPr>
        <w:pageBreakBefore w:val="0"/>
        <w:rPr/>
      </w:pPr>
      <w:r w:rsidDel="00000000" w:rsidR="00000000" w:rsidRPr="00000000">
        <w:rPr>
          <w:rtl w:val="0"/>
        </w:rPr>
        <w:t xml:space="preserve">    m "Wow, it all looks so pretty at night!"</w:t>
      </w:r>
    </w:p>
    <w:p w:rsidR="00000000" w:rsidDel="00000000" w:rsidP="00000000" w:rsidRDefault="00000000" w:rsidRPr="00000000" w14:paraId="00001632">
      <w:pPr>
        <w:pageBreakBefore w:val="0"/>
        <w:rPr/>
      </w:pPr>
      <w:r w:rsidDel="00000000" w:rsidR="00000000" w:rsidRPr="00000000">
        <w:rPr>
          <w:rtl w:val="0"/>
        </w:rPr>
        <w:t xml:space="preserve">    mc "I know! It's all so mesmerizing."</w:t>
      </w:r>
    </w:p>
    <w:p w:rsidR="00000000" w:rsidDel="00000000" w:rsidP="00000000" w:rsidRDefault="00000000" w:rsidRPr="00000000" w14:paraId="00001633">
      <w:pPr>
        <w:pageBreakBefore w:val="0"/>
        <w:rPr/>
      </w:pPr>
      <w:r w:rsidDel="00000000" w:rsidR="00000000" w:rsidRPr="00000000">
        <w:rPr>
          <w:rtl w:val="0"/>
        </w:rPr>
        <w:t xml:space="preserve">    m "Well don't get too caught up in it, we need to go!"</w:t>
      </w:r>
    </w:p>
    <w:p w:rsidR="00000000" w:rsidDel="00000000" w:rsidP="00000000" w:rsidRDefault="00000000" w:rsidRPr="00000000" w14:paraId="00001634">
      <w:pPr>
        <w:pageBreakBefore w:val="0"/>
        <w:rPr/>
      </w:pPr>
      <w:r w:rsidDel="00000000" w:rsidR="00000000" w:rsidRPr="00000000">
        <w:rPr>
          <w:rtl w:val="0"/>
        </w:rPr>
        <w:t xml:space="preserve">    "Monika grabs my hand and we start making our way toward our venue."</w:t>
      </w:r>
    </w:p>
    <w:p w:rsidR="00000000" w:rsidDel="00000000" w:rsidP="00000000" w:rsidRDefault="00000000" w:rsidRPr="00000000" w14:paraId="00001635">
      <w:pPr>
        <w:pageBreakBefore w:val="0"/>
        <w:rPr/>
      </w:pPr>
      <w:r w:rsidDel="00000000" w:rsidR="00000000" w:rsidRPr="00000000">
        <w:rPr>
          <w:rtl w:val="0"/>
        </w:rPr>
        <w:t xml:space="preserve">    if #dinnervar:  &lt;-- Sapphire Star</w:t>
      </w:r>
    </w:p>
    <w:p w:rsidR="00000000" w:rsidDel="00000000" w:rsidP="00000000" w:rsidRDefault="00000000" w:rsidRPr="00000000" w14:paraId="00001636">
      <w:pPr>
        <w:pageBreakBefore w:val="0"/>
        <w:rPr/>
      </w:pPr>
      <w:r w:rsidDel="00000000" w:rsidR="00000000" w:rsidRPr="00000000">
        <w:rPr>
          <w:rtl w:val="0"/>
        </w:rPr>
        <w:t xml:space="preserve">        scene downtown2 with wipeleft_scene</w:t>
      </w:r>
    </w:p>
    <w:p w:rsidR="00000000" w:rsidDel="00000000" w:rsidP="00000000" w:rsidRDefault="00000000" w:rsidRPr="00000000" w14:paraId="00001637">
      <w:pPr>
        <w:pageBreakBefore w:val="0"/>
        <w:rPr/>
      </w:pPr>
      <w:r w:rsidDel="00000000" w:rsidR="00000000" w:rsidRPr="00000000">
        <w:rPr>
          <w:rtl w:val="0"/>
        </w:rPr>
        <w:t xml:space="preserve">        "As we walked along the main strip, the Sapphire Star glowed a deep shade of blue in the distance."</w:t>
      </w:r>
    </w:p>
    <w:p w:rsidR="00000000" w:rsidDel="00000000" w:rsidP="00000000" w:rsidRDefault="00000000" w:rsidRPr="00000000" w14:paraId="00001638">
      <w:pPr>
        <w:pageBreakBefore w:val="0"/>
        <w:rPr/>
      </w:pPr>
      <w:r w:rsidDel="00000000" w:rsidR="00000000" w:rsidRPr="00000000">
        <w:rPr>
          <w:rtl w:val="0"/>
        </w:rPr>
        <w:t xml:space="preserve">        m "Oh [player], I can't wait! I've waited for this moment for what feels like forever!"</w:t>
      </w:r>
    </w:p>
    <w:p w:rsidR="00000000" w:rsidDel="00000000" w:rsidP="00000000" w:rsidRDefault="00000000" w:rsidRPr="00000000" w14:paraId="00001639">
      <w:pPr>
        <w:pageBreakBefore w:val="0"/>
        <w:rPr/>
      </w:pPr>
      <w:r w:rsidDel="00000000" w:rsidR="00000000" w:rsidRPr="00000000">
        <w:rPr>
          <w:rtl w:val="0"/>
        </w:rPr>
        <w:t xml:space="preserve">        m "Come on, come on!"</w:t>
      </w:r>
    </w:p>
    <w:p w:rsidR="00000000" w:rsidDel="00000000" w:rsidP="00000000" w:rsidRDefault="00000000" w:rsidRPr="00000000" w14:paraId="0000163A">
      <w:pPr>
        <w:pageBreakBefore w:val="0"/>
        <w:rPr/>
      </w:pPr>
      <w:r w:rsidDel="00000000" w:rsidR="00000000" w:rsidRPr="00000000">
        <w:rPr>
          <w:rtl w:val="0"/>
        </w:rPr>
        <w:t xml:space="preserve">        mc "Okay, okay! We don't have to run!"</w:t>
      </w:r>
    </w:p>
    <w:p w:rsidR="00000000" w:rsidDel="00000000" w:rsidP="00000000" w:rsidRDefault="00000000" w:rsidRPr="00000000" w14:paraId="0000163B">
      <w:pPr>
        <w:pageBreakBefore w:val="0"/>
        <w:rPr/>
      </w:pPr>
      <w:r w:rsidDel="00000000" w:rsidR="00000000" w:rsidRPr="00000000">
        <w:rPr>
          <w:rtl w:val="0"/>
        </w:rPr>
        <w:t xml:space="preserve">        "She didn't listen one bit and kept dragging me along with her."</w:t>
      </w:r>
    </w:p>
    <w:p w:rsidR="00000000" w:rsidDel="00000000" w:rsidP="00000000" w:rsidRDefault="00000000" w:rsidRPr="00000000" w14:paraId="0000163C">
      <w:pPr>
        <w:pageBreakBefore w:val="0"/>
        <w:rPr/>
      </w:pPr>
      <w:r w:rsidDel="00000000" w:rsidR="00000000" w:rsidRPr="00000000">
        <w:rPr>
          <w:rtl w:val="0"/>
        </w:rPr>
        <w:t xml:space="preserve">        "I found myself just smiling and laughing as we made our way closer."</w:t>
      </w:r>
    </w:p>
    <w:p w:rsidR="00000000" w:rsidDel="00000000" w:rsidP="00000000" w:rsidRDefault="00000000" w:rsidRPr="00000000" w14:paraId="0000163D">
      <w:pPr>
        <w:pageBreakBefore w:val="0"/>
        <w:rPr/>
      </w:pPr>
      <w:r w:rsidDel="00000000" w:rsidR="00000000" w:rsidRPr="00000000">
        <w:rPr>
          <w:rtl w:val="0"/>
        </w:rPr>
        <w:t xml:space="preserve">        "As we approached the building we found a large line leading out the door of the building."</w:t>
      </w:r>
    </w:p>
    <w:p w:rsidR="00000000" w:rsidDel="00000000" w:rsidP="00000000" w:rsidRDefault="00000000" w:rsidRPr="00000000" w14:paraId="0000163E">
      <w:pPr>
        <w:pageBreakBefore w:val="0"/>
        <w:rPr/>
      </w:pPr>
      <w:r w:rsidDel="00000000" w:rsidR="00000000" w:rsidRPr="00000000">
        <w:rPr>
          <w:rtl w:val="0"/>
        </w:rPr>
        <w:t xml:space="preserve">        m "Wow, it's really busy here tonight..."</w:t>
      </w:r>
    </w:p>
    <w:p w:rsidR="00000000" w:rsidDel="00000000" w:rsidP="00000000" w:rsidRDefault="00000000" w:rsidRPr="00000000" w14:paraId="0000163F">
      <w:pPr>
        <w:pageBreakBefore w:val="0"/>
        <w:rPr/>
      </w:pPr>
      <w:r w:rsidDel="00000000" w:rsidR="00000000" w:rsidRPr="00000000">
        <w:rPr>
          <w:rtl w:val="0"/>
        </w:rPr>
        <w:t xml:space="preserve">        mc "Yeah, but I got an ace up my sleeve. This way."</w:t>
      </w:r>
    </w:p>
    <w:p w:rsidR="00000000" w:rsidDel="00000000" w:rsidP="00000000" w:rsidRDefault="00000000" w:rsidRPr="00000000" w14:paraId="00001640">
      <w:pPr>
        <w:pageBreakBefore w:val="0"/>
        <w:rPr/>
      </w:pPr>
      <w:r w:rsidDel="00000000" w:rsidR="00000000" w:rsidRPr="00000000">
        <w:rPr>
          <w:rtl w:val="0"/>
        </w:rPr>
        <w:t xml:space="preserve">        "I took Monika's hand and walked towards the door."</w:t>
      </w:r>
    </w:p>
    <w:p w:rsidR="00000000" w:rsidDel="00000000" w:rsidP="00000000" w:rsidRDefault="00000000" w:rsidRPr="00000000" w14:paraId="00001641">
      <w:pPr>
        <w:pageBreakBefore w:val="0"/>
        <w:rPr/>
      </w:pPr>
      <w:r w:rsidDel="00000000" w:rsidR="00000000" w:rsidRPr="00000000">
        <w:rPr>
          <w:rtl w:val="0"/>
        </w:rPr>
        <w:t xml:space="preserve">        "I ignored the line and made my way to the door beside the line guarded by one employee with a tablet."</w:t>
      </w:r>
    </w:p>
    <w:p w:rsidR="00000000" w:rsidDel="00000000" w:rsidP="00000000" w:rsidRDefault="00000000" w:rsidRPr="00000000" w14:paraId="00001642">
      <w:pPr>
        <w:pageBreakBefore w:val="0"/>
        <w:rPr/>
      </w:pPr>
      <w:r w:rsidDel="00000000" w:rsidR="00000000" w:rsidRPr="00000000">
        <w:rPr>
          <w:rtl w:val="0"/>
        </w:rPr>
        <w:t xml:space="preserve">        mc "Hello sir, I'd like to check in for a reservation."</w:t>
      </w:r>
    </w:p>
    <w:p w:rsidR="00000000" w:rsidDel="00000000" w:rsidP="00000000" w:rsidRDefault="00000000" w:rsidRPr="00000000" w14:paraId="00001643">
      <w:pPr>
        <w:pageBreakBefore w:val="0"/>
        <w:rPr/>
      </w:pPr>
      <w:r w:rsidDel="00000000" w:rsidR="00000000" w:rsidRPr="00000000">
        <w:rPr>
          <w:rtl w:val="0"/>
        </w:rPr>
        <w:t xml:space="preserve">        $ s_name = "Sapphire Star Employee"</w:t>
      </w:r>
    </w:p>
    <w:p w:rsidR="00000000" w:rsidDel="00000000" w:rsidP="00000000" w:rsidRDefault="00000000" w:rsidRPr="00000000" w14:paraId="00001644">
      <w:pPr>
        <w:pageBreakBefore w:val="0"/>
        <w:rPr/>
      </w:pPr>
      <w:r w:rsidDel="00000000" w:rsidR="00000000" w:rsidRPr="00000000">
        <w:rPr>
          <w:rtl w:val="0"/>
        </w:rPr>
        <w:t xml:space="preserve">        s "Name please?"</w:t>
      </w:r>
    </w:p>
    <w:p w:rsidR="00000000" w:rsidDel="00000000" w:rsidP="00000000" w:rsidRDefault="00000000" w:rsidRPr="00000000" w14:paraId="00001645">
      <w:pPr>
        <w:pageBreakBefore w:val="0"/>
        <w:rPr/>
      </w:pPr>
      <w:r w:rsidDel="00000000" w:rsidR="00000000" w:rsidRPr="00000000">
        <w:rPr>
          <w:rtl w:val="0"/>
        </w:rPr>
        <w:t xml:space="preserve">        mc "[player]."</w:t>
      </w:r>
    </w:p>
    <w:p w:rsidR="00000000" w:rsidDel="00000000" w:rsidP="00000000" w:rsidRDefault="00000000" w:rsidRPr="00000000" w14:paraId="00001646">
      <w:pPr>
        <w:pageBreakBefore w:val="0"/>
        <w:rPr/>
      </w:pPr>
      <w:r w:rsidDel="00000000" w:rsidR="00000000" w:rsidRPr="00000000">
        <w:rPr>
          <w:rtl w:val="0"/>
        </w:rPr>
        <w:t xml:space="preserve">        s "Splendid, just in the nick of time sir. Please follow me."</w:t>
      </w:r>
    </w:p>
    <w:p w:rsidR="00000000" w:rsidDel="00000000" w:rsidP="00000000" w:rsidRDefault="00000000" w:rsidRPr="00000000" w14:paraId="00001647">
      <w:pPr>
        <w:pageBreakBefore w:val="0"/>
        <w:rPr/>
      </w:pPr>
      <w:r w:rsidDel="00000000" w:rsidR="00000000" w:rsidRPr="00000000">
        <w:rPr>
          <w:rtl w:val="0"/>
        </w:rPr>
        <w:t xml:space="preserve">        "The gentleman opened the door and waved us inside."</w:t>
      </w:r>
    </w:p>
    <w:p w:rsidR="00000000" w:rsidDel="00000000" w:rsidP="00000000" w:rsidRDefault="00000000" w:rsidRPr="00000000" w14:paraId="00001648">
      <w:pPr>
        <w:pageBreakBefore w:val="0"/>
        <w:rPr/>
      </w:pPr>
      <w:r w:rsidDel="00000000" w:rsidR="00000000" w:rsidRPr="00000000">
        <w:rPr>
          <w:rtl w:val="0"/>
        </w:rPr>
        <w:t xml:space="preserve">        m "[player], I thought reservations were super expensive here..."</w:t>
      </w:r>
    </w:p>
    <w:p w:rsidR="00000000" w:rsidDel="00000000" w:rsidP="00000000" w:rsidRDefault="00000000" w:rsidRPr="00000000" w14:paraId="00001649">
      <w:pPr>
        <w:pageBreakBefore w:val="0"/>
        <w:rPr/>
      </w:pPr>
      <w:r w:rsidDel="00000000" w:rsidR="00000000" w:rsidRPr="00000000">
        <w:rPr>
          <w:rtl w:val="0"/>
        </w:rPr>
        <w:t xml:space="preserve">        mc "Don't worry about it, I've got it covered."</w:t>
      </w:r>
    </w:p>
    <w:p w:rsidR="00000000" w:rsidDel="00000000" w:rsidP="00000000" w:rsidRDefault="00000000" w:rsidRPr="00000000" w14:paraId="0000164A">
      <w:pPr>
        <w:pageBreakBefore w:val="0"/>
        <w:rPr/>
      </w:pPr>
      <w:r w:rsidDel="00000000" w:rsidR="00000000" w:rsidRPr="00000000">
        <w:rPr>
          <w:rtl w:val="0"/>
        </w:rPr>
        <w:t xml:space="preserve">        "I tried to pull off as smug as a smile as I could and Monika just shook her head and laughed."</w:t>
      </w:r>
    </w:p>
    <w:p w:rsidR="00000000" w:rsidDel="00000000" w:rsidP="00000000" w:rsidRDefault="00000000" w:rsidRPr="00000000" w14:paraId="0000164B">
      <w:pPr>
        <w:pageBreakBefore w:val="0"/>
        <w:rPr/>
      </w:pPr>
      <w:r w:rsidDel="00000000" w:rsidR="00000000" w:rsidRPr="00000000">
        <w:rPr>
          <w:rtl w:val="0"/>
        </w:rPr>
        <w:t xml:space="preserve">        "It may have taken some serious convincing, but the extra funds from Mom and Dad were really going to come in handy today."</w:t>
      </w:r>
    </w:p>
    <w:p w:rsidR="00000000" w:rsidDel="00000000" w:rsidP="00000000" w:rsidRDefault="00000000" w:rsidRPr="00000000" w14:paraId="0000164C">
      <w:pPr>
        <w:pageBreakBefore w:val="0"/>
        <w:rPr/>
      </w:pPr>
      <w:r w:rsidDel="00000000" w:rsidR="00000000" w:rsidRPr="00000000">
        <w:rPr>
          <w:rtl w:val="0"/>
        </w:rPr>
        <w:t xml:space="preserve">        scene sastar with wipeleft_scene</w:t>
      </w:r>
    </w:p>
    <w:p w:rsidR="00000000" w:rsidDel="00000000" w:rsidP="00000000" w:rsidRDefault="00000000" w:rsidRPr="00000000" w14:paraId="0000164D">
      <w:pPr>
        <w:pageBreakBefore w:val="0"/>
        <w:rPr/>
      </w:pPr>
      <w:r w:rsidDel="00000000" w:rsidR="00000000" w:rsidRPr="00000000">
        <w:rPr>
          <w:rtl w:val="0"/>
        </w:rPr>
        <w:t xml:space="preserve">        "As we entered the building I was completely blown away by the interior."</w:t>
      </w:r>
    </w:p>
    <w:p w:rsidR="00000000" w:rsidDel="00000000" w:rsidP="00000000" w:rsidRDefault="00000000" w:rsidRPr="00000000" w14:paraId="0000164E">
      <w:pPr>
        <w:pageBreakBefore w:val="0"/>
        <w:rPr/>
      </w:pPr>
      <w:r w:rsidDel="00000000" w:rsidR="00000000" w:rsidRPr="00000000">
        <w:rPr>
          <w:rtl w:val="0"/>
        </w:rPr>
        <w:t xml:space="preserve">        "The large aquariums scattered around the dinning area were a sight to behold, all teeming with life."</w:t>
      </w:r>
    </w:p>
    <w:p w:rsidR="00000000" w:rsidDel="00000000" w:rsidP="00000000" w:rsidRDefault="00000000" w:rsidRPr="00000000" w14:paraId="0000164F">
      <w:pPr>
        <w:pageBreakBefore w:val="0"/>
        <w:rPr/>
      </w:pPr>
      <w:r w:rsidDel="00000000" w:rsidR="00000000" w:rsidRPr="00000000">
        <w:rPr>
          <w:rtl w:val="0"/>
        </w:rPr>
        <w:t xml:space="preserve">        "The dining floor also teemed with life, with so many people eating at every table."</w:t>
      </w:r>
    </w:p>
    <w:p w:rsidR="00000000" w:rsidDel="00000000" w:rsidP="00000000" w:rsidRDefault="00000000" w:rsidRPr="00000000" w14:paraId="00001650">
      <w:pPr>
        <w:pageBreakBefore w:val="0"/>
        <w:rPr/>
      </w:pPr>
      <w:r w:rsidDel="00000000" w:rsidR="00000000" w:rsidRPr="00000000">
        <w:rPr>
          <w:rtl w:val="0"/>
        </w:rPr>
        <w:t xml:space="preserve">        m "Wow~"</w:t>
      </w:r>
    </w:p>
    <w:p w:rsidR="00000000" w:rsidDel="00000000" w:rsidP="00000000" w:rsidRDefault="00000000" w:rsidRPr="00000000" w14:paraId="00001651">
      <w:pPr>
        <w:pageBreakBefore w:val="0"/>
        <w:rPr/>
      </w:pPr>
      <w:r w:rsidDel="00000000" w:rsidR="00000000" w:rsidRPr="00000000">
        <w:rPr>
          <w:rtl w:val="0"/>
        </w:rPr>
        <w:t xml:space="preserve">        $ s_name = "Sapphire Star Waitress"</w:t>
      </w:r>
    </w:p>
    <w:p w:rsidR="00000000" w:rsidDel="00000000" w:rsidP="00000000" w:rsidRDefault="00000000" w:rsidRPr="00000000" w14:paraId="00001652">
      <w:pPr>
        <w:pageBreakBefore w:val="0"/>
        <w:rPr/>
      </w:pPr>
      <w:r w:rsidDel="00000000" w:rsidR="00000000" w:rsidRPr="00000000">
        <w:rPr>
          <w:rtl w:val="0"/>
        </w:rPr>
        <w:t xml:space="preserve">        s "First time here you two?"</w:t>
      </w:r>
    </w:p>
    <w:p w:rsidR="00000000" w:rsidDel="00000000" w:rsidP="00000000" w:rsidRDefault="00000000" w:rsidRPr="00000000" w14:paraId="00001653">
      <w:pPr>
        <w:pageBreakBefore w:val="0"/>
        <w:rPr/>
      </w:pPr>
      <w:r w:rsidDel="00000000" w:rsidR="00000000" w:rsidRPr="00000000">
        <w:rPr>
          <w:rtl w:val="0"/>
        </w:rPr>
        <w:t xml:space="preserve">        "A waitress came around behind us and gave us a wide smile."</w:t>
      </w:r>
    </w:p>
    <w:p w:rsidR="00000000" w:rsidDel="00000000" w:rsidP="00000000" w:rsidRDefault="00000000" w:rsidRPr="00000000" w14:paraId="00001654">
      <w:pPr>
        <w:pageBreakBefore w:val="0"/>
        <w:rPr/>
      </w:pPr>
      <w:r w:rsidDel="00000000" w:rsidR="00000000" w:rsidRPr="00000000">
        <w:rPr>
          <w:rtl w:val="0"/>
        </w:rPr>
        <w:t xml:space="preserve">        m "Yes actually, this place is so amazing!"</w:t>
      </w:r>
    </w:p>
    <w:p w:rsidR="00000000" w:rsidDel="00000000" w:rsidP="00000000" w:rsidRDefault="00000000" w:rsidRPr="00000000" w14:paraId="00001655">
      <w:pPr>
        <w:pageBreakBefore w:val="0"/>
        <w:rPr/>
      </w:pPr>
      <w:r w:rsidDel="00000000" w:rsidR="00000000" w:rsidRPr="00000000">
        <w:rPr>
          <w:rtl w:val="0"/>
        </w:rPr>
        <w:t xml:space="preserve">        s "Yeah, we hear that a lot from first time patrons."</w:t>
      </w:r>
    </w:p>
    <w:p w:rsidR="00000000" w:rsidDel="00000000" w:rsidP="00000000" w:rsidRDefault="00000000" w:rsidRPr="00000000" w14:paraId="00001656">
      <w:pPr>
        <w:pageBreakBefore w:val="0"/>
        <w:rPr/>
      </w:pPr>
      <w:r w:rsidDel="00000000" w:rsidR="00000000" w:rsidRPr="00000000">
        <w:rPr>
          <w:rtl w:val="0"/>
        </w:rPr>
        <w:t xml:space="preserve">        s "Well follow me, I'll take you two over to the special student seating area we have."</w:t>
      </w:r>
    </w:p>
    <w:p w:rsidR="00000000" w:rsidDel="00000000" w:rsidP="00000000" w:rsidRDefault="00000000" w:rsidRPr="00000000" w14:paraId="00001657">
      <w:pPr>
        <w:pageBreakBefore w:val="0"/>
        <w:rPr/>
      </w:pPr>
      <w:r w:rsidDel="00000000" w:rsidR="00000000" w:rsidRPr="00000000">
        <w:rPr>
          <w:rtl w:val="0"/>
        </w:rPr>
        <w:t xml:space="preserve">        "As the waitress and Monika started to walk I felt myself panic slightly."</w:t>
      </w:r>
    </w:p>
    <w:p w:rsidR="00000000" w:rsidDel="00000000" w:rsidP="00000000" w:rsidRDefault="00000000" w:rsidRPr="00000000" w14:paraId="00001658">
      <w:pPr>
        <w:pageBreakBefore w:val="0"/>
        <w:rPr/>
      </w:pPr>
      <w:r w:rsidDel="00000000" w:rsidR="00000000" w:rsidRPr="00000000">
        <w:rPr>
          <w:rtl w:val="0"/>
        </w:rPr>
        <w:t xml:space="preserve">        "What if there's anyone there that would say something?"</w:t>
      </w:r>
    </w:p>
    <w:p w:rsidR="00000000" w:rsidDel="00000000" w:rsidP="00000000" w:rsidRDefault="00000000" w:rsidRPr="00000000" w14:paraId="00001659">
      <w:pPr>
        <w:pageBreakBefore w:val="0"/>
        <w:rPr/>
      </w:pPr>
      <w:r w:rsidDel="00000000" w:rsidR="00000000" w:rsidRPr="00000000">
        <w:rPr>
          <w:rtl w:val="0"/>
        </w:rPr>
        <w:t xml:space="preserve">        menu:</w:t>
      </w:r>
    </w:p>
    <w:p w:rsidR="00000000" w:rsidDel="00000000" w:rsidP="00000000" w:rsidRDefault="00000000" w:rsidRPr="00000000" w14:paraId="0000165A">
      <w:pPr>
        <w:pageBreakBefore w:val="0"/>
        <w:rPr/>
      </w:pPr>
      <w:r w:rsidDel="00000000" w:rsidR="00000000" w:rsidRPr="00000000">
        <w:rPr>
          <w:rtl w:val="0"/>
        </w:rPr>
        <w:t xml:space="preserve">            "I decide to..."</w:t>
      </w:r>
    </w:p>
    <w:p w:rsidR="00000000" w:rsidDel="00000000" w:rsidP="00000000" w:rsidRDefault="00000000" w:rsidRPr="00000000" w14:paraId="0000165B">
      <w:pPr>
        <w:pageBreakBefore w:val="0"/>
        <w:rPr/>
      </w:pPr>
      <w:r w:rsidDel="00000000" w:rsidR="00000000" w:rsidRPr="00000000">
        <w:rPr>
          <w:rtl w:val="0"/>
        </w:rPr>
        <w:t xml:space="preserve">             "I decide to..."</w:t>
      </w:r>
    </w:p>
    <w:p w:rsidR="00000000" w:rsidDel="00000000" w:rsidP="00000000" w:rsidRDefault="00000000" w:rsidRPr="00000000" w14:paraId="0000165C">
      <w:pPr>
        <w:pageBreakBefore w:val="0"/>
        <w:rPr/>
      </w:pPr>
      <w:r w:rsidDel="00000000" w:rsidR="00000000" w:rsidRPr="00000000">
        <w:rPr>
          <w:rtl w:val="0"/>
        </w:rPr>
        <w:t xml:space="preserve">            "Stay Quiet":</w:t>
      </w:r>
    </w:p>
    <w:p w:rsidR="00000000" w:rsidDel="00000000" w:rsidP="00000000" w:rsidRDefault="00000000" w:rsidRPr="00000000" w14:paraId="0000165D">
      <w:pPr>
        <w:pageBreakBefore w:val="0"/>
        <w:rPr/>
      </w:pPr>
      <w:r w:rsidDel="00000000" w:rsidR="00000000" w:rsidRPr="00000000">
        <w:rPr>
          <w:rtl w:val="0"/>
        </w:rPr>
        <w:t xml:space="preserve">                "...bite my tongue and follow the two ladies."</w:t>
      </w:r>
    </w:p>
    <w:p w:rsidR="00000000" w:rsidDel="00000000" w:rsidP="00000000" w:rsidRDefault="00000000" w:rsidRPr="00000000" w14:paraId="0000165E">
      <w:pPr>
        <w:pageBreakBefore w:val="0"/>
        <w:rPr/>
      </w:pPr>
      <w:r w:rsidDel="00000000" w:rsidR="00000000" w:rsidRPr="00000000">
        <w:rPr>
          <w:rtl w:val="0"/>
        </w:rPr>
        <w:t xml:space="preserve">                "I mean, who's gonna really start something here of all places."</w:t>
      </w:r>
    </w:p>
    <w:p w:rsidR="00000000" w:rsidDel="00000000" w:rsidP="00000000" w:rsidRDefault="00000000" w:rsidRPr="00000000" w14:paraId="0000165F">
      <w:pPr>
        <w:pageBreakBefore w:val="0"/>
        <w:rPr/>
      </w:pPr>
      <w:r w:rsidDel="00000000" w:rsidR="00000000" w:rsidRPr="00000000">
        <w:rPr>
          <w:rtl w:val="0"/>
        </w:rPr>
        <w:t xml:space="preserve">                "The waitress takes us over to a roped off seating area full of younger faces."</w:t>
      </w:r>
    </w:p>
    <w:p w:rsidR="00000000" w:rsidDel="00000000" w:rsidP="00000000" w:rsidRDefault="00000000" w:rsidRPr="00000000" w14:paraId="00001660">
      <w:pPr>
        <w:pageBreakBefore w:val="0"/>
        <w:rPr/>
      </w:pPr>
      <w:r w:rsidDel="00000000" w:rsidR="00000000" w:rsidRPr="00000000">
        <w:rPr>
          <w:rtl w:val="0"/>
        </w:rPr>
        <w:t xml:space="preserve">                "We take a seat at one of the open tables, set with red roses and pink upholstery."</w:t>
      </w:r>
    </w:p>
    <w:p w:rsidR="00000000" w:rsidDel="00000000" w:rsidP="00000000" w:rsidRDefault="00000000" w:rsidRPr="00000000" w14:paraId="00001661">
      <w:pPr>
        <w:pageBreakBefore w:val="0"/>
        <w:rPr/>
      </w:pPr>
      <w:r w:rsidDel="00000000" w:rsidR="00000000" w:rsidRPr="00000000">
        <w:rPr>
          <w:rtl w:val="0"/>
        </w:rPr>
        <w:t xml:space="preserve">                s "I'll leave you two with the menus for a minute but first would you like anything to drink?"</w:t>
      </w:r>
    </w:p>
    <w:p w:rsidR="00000000" w:rsidDel="00000000" w:rsidP="00000000" w:rsidRDefault="00000000" w:rsidRPr="00000000" w14:paraId="00001662">
      <w:pPr>
        <w:pageBreakBefore w:val="0"/>
        <w:rPr/>
      </w:pPr>
      <w:r w:rsidDel="00000000" w:rsidR="00000000" w:rsidRPr="00000000">
        <w:rPr>
          <w:rtl w:val="0"/>
        </w:rPr>
        <w:t xml:space="preserve">                mc "I'll just take a water, please."</w:t>
      </w:r>
    </w:p>
    <w:p w:rsidR="00000000" w:rsidDel="00000000" w:rsidP="00000000" w:rsidRDefault="00000000" w:rsidRPr="00000000" w14:paraId="00001663">
      <w:pPr>
        <w:pageBreakBefore w:val="0"/>
        <w:rPr/>
      </w:pPr>
      <w:r w:rsidDel="00000000" w:rsidR="00000000" w:rsidRPr="00000000">
        <w:rPr>
          <w:rtl w:val="0"/>
        </w:rPr>
        <w:t xml:space="preserve">                m "Same for me as well."</w:t>
      </w:r>
    </w:p>
    <w:p w:rsidR="00000000" w:rsidDel="00000000" w:rsidP="00000000" w:rsidRDefault="00000000" w:rsidRPr="00000000" w14:paraId="00001664">
      <w:pPr>
        <w:pageBreakBefore w:val="0"/>
        <w:rPr/>
      </w:pPr>
      <w:r w:rsidDel="00000000" w:rsidR="00000000" w:rsidRPr="00000000">
        <w:rPr>
          <w:rtl w:val="0"/>
        </w:rPr>
        <w:t xml:space="preserve">                s "Excellent! I'll be right back."</w:t>
      </w:r>
    </w:p>
    <w:p w:rsidR="00000000" w:rsidDel="00000000" w:rsidP="00000000" w:rsidRDefault="00000000" w:rsidRPr="00000000" w14:paraId="00001665">
      <w:pPr>
        <w:pageBreakBefore w:val="0"/>
        <w:rPr/>
      </w:pPr>
      <w:r w:rsidDel="00000000" w:rsidR="00000000" w:rsidRPr="00000000">
        <w:rPr>
          <w:rtl w:val="0"/>
        </w:rPr>
        <w:t xml:space="preserve">                "She then bows to us, then walks away. I look over to Monika, seeing her smiling warmly at me."</w:t>
      </w:r>
    </w:p>
    <w:p w:rsidR="00000000" w:rsidDel="00000000" w:rsidP="00000000" w:rsidRDefault="00000000" w:rsidRPr="00000000" w14:paraId="00001666">
      <w:pPr>
        <w:pageBreakBefore w:val="0"/>
        <w:rPr/>
      </w:pPr>
      <w:r w:rsidDel="00000000" w:rsidR="00000000" w:rsidRPr="00000000">
        <w:rPr>
          <w:rtl w:val="0"/>
        </w:rPr>
        <w:t xml:space="preserve">                m "Wow! It's really like how everyone said it was!"</w:t>
      </w:r>
    </w:p>
    <w:p w:rsidR="00000000" w:rsidDel="00000000" w:rsidP="00000000" w:rsidRDefault="00000000" w:rsidRPr="00000000" w14:paraId="00001667">
      <w:pPr>
        <w:pageBreakBefore w:val="0"/>
        <w:rPr/>
      </w:pPr>
      <w:r w:rsidDel="00000000" w:rsidR="00000000" w:rsidRPr="00000000">
        <w:rPr>
          <w:rtl w:val="0"/>
        </w:rPr>
        <w:t xml:space="preserve">                m "All the fish swimming around, all the cute decorations! Gosh it's almost overwhelming!"</w:t>
      </w:r>
    </w:p>
    <w:p w:rsidR="00000000" w:rsidDel="00000000" w:rsidP="00000000" w:rsidRDefault="00000000" w:rsidRPr="00000000" w14:paraId="00001668">
      <w:pPr>
        <w:pageBreakBefore w:val="0"/>
        <w:rPr/>
      </w:pPr>
      <w:r w:rsidDel="00000000" w:rsidR="00000000" w:rsidRPr="00000000">
        <w:rPr>
          <w:rtl w:val="0"/>
        </w:rPr>
        <w:t xml:space="preserve">                mc "That it is, everyone wasn't kidding about this place."</w:t>
      </w:r>
    </w:p>
    <w:p w:rsidR="00000000" w:rsidDel="00000000" w:rsidP="00000000" w:rsidRDefault="00000000" w:rsidRPr="00000000" w14:paraId="00001669">
      <w:pPr>
        <w:pageBreakBefore w:val="0"/>
        <w:rPr/>
      </w:pPr>
      <w:r w:rsidDel="00000000" w:rsidR="00000000" w:rsidRPr="00000000">
        <w:rPr>
          <w:rtl w:val="0"/>
        </w:rPr>
        <w:t xml:space="preserve">                m "If you had told me you were bringing me here I would have helped with the reservation, I feel bad leaving that on you!"</w:t>
      </w:r>
    </w:p>
    <w:p w:rsidR="00000000" w:rsidDel="00000000" w:rsidP="00000000" w:rsidRDefault="00000000" w:rsidRPr="00000000" w14:paraId="0000166A">
      <w:pPr>
        <w:pageBreakBefore w:val="0"/>
        <w:rPr/>
      </w:pPr>
      <w:r w:rsidDel="00000000" w:rsidR="00000000" w:rsidRPr="00000000">
        <w:rPr>
          <w:rtl w:val="0"/>
        </w:rPr>
        <w:t xml:space="preserve">                mc "And ruin the surprise? I wouldn't have it."</w:t>
      </w:r>
    </w:p>
    <w:p w:rsidR="00000000" w:rsidDel="00000000" w:rsidP="00000000" w:rsidRDefault="00000000" w:rsidRPr="00000000" w14:paraId="0000166B">
      <w:pPr>
        <w:pageBreakBefore w:val="0"/>
        <w:rPr/>
      </w:pPr>
      <w:r w:rsidDel="00000000" w:rsidR="00000000" w:rsidRPr="00000000">
        <w:rPr>
          <w:rtl w:val="0"/>
        </w:rPr>
        <w:t xml:space="preserve">                "Our waitress returns with our two waters on a small saucer, placing them in front of us."</w:t>
      </w:r>
    </w:p>
    <w:p w:rsidR="00000000" w:rsidDel="00000000" w:rsidP="00000000" w:rsidRDefault="00000000" w:rsidRPr="00000000" w14:paraId="0000166C">
      <w:pPr>
        <w:pageBreakBefore w:val="0"/>
        <w:rPr/>
      </w:pPr>
      <w:r w:rsidDel="00000000" w:rsidR="00000000" w:rsidRPr="00000000">
        <w:rPr>
          <w:rtl w:val="0"/>
        </w:rPr>
        <w:t xml:space="preserve">                mc "Thank you very much!"</w:t>
      </w:r>
    </w:p>
    <w:p w:rsidR="00000000" w:rsidDel="00000000" w:rsidP="00000000" w:rsidRDefault="00000000" w:rsidRPr="00000000" w14:paraId="0000166D">
      <w:pPr>
        <w:pageBreakBefore w:val="0"/>
        <w:rPr/>
      </w:pPr>
      <w:r w:rsidDel="00000000" w:rsidR="00000000" w:rsidRPr="00000000">
        <w:rPr>
          <w:rtl w:val="0"/>
        </w:rPr>
        <w:t xml:space="preserve">                s "It's my pleasure. Have you had a chance to look over the menu?"</w:t>
      </w:r>
    </w:p>
    <w:p w:rsidR="00000000" w:rsidDel="00000000" w:rsidP="00000000" w:rsidRDefault="00000000" w:rsidRPr="00000000" w14:paraId="0000166E">
      <w:pPr>
        <w:pageBreakBefore w:val="0"/>
        <w:rPr/>
      </w:pPr>
      <w:r w:rsidDel="00000000" w:rsidR="00000000" w:rsidRPr="00000000">
        <w:rPr>
          <w:rtl w:val="0"/>
        </w:rPr>
        <w:t xml:space="preserve">                m "I'm still looking... What do you recommend?"</w:t>
      </w:r>
    </w:p>
    <w:p w:rsidR="00000000" w:rsidDel="00000000" w:rsidP="00000000" w:rsidRDefault="00000000" w:rsidRPr="00000000" w14:paraId="0000166F">
      <w:pPr>
        <w:pageBreakBefore w:val="0"/>
        <w:rPr/>
      </w:pPr>
      <w:r w:rsidDel="00000000" w:rsidR="00000000" w:rsidRPr="00000000">
        <w:rPr>
          <w:rtl w:val="0"/>
        </w:rPr>
        <w:t xml:space="preserve">                s "Well..."</w:t>
      </w:r>
    </w:p>
    <w:p w:rsidR="00000000" w:rsidDel="00000000" w:rsidP="00000000" w:rsidRDefault="00000000" w:rsidRPr="00000000" w14:paraId="00001670">
      <w:pPr>
        <w:pageBreakBefore w:val="0"/>
        <w:rPr/>
      </w:pPr>
      <w:r w:rsidDel="00000000" w:rsidR="00000000" w:rsidRPr="00000000">
        <w:rPr>
          <w:rtl w:val="0"/>
        </w:rPr>
        <w:t xml:space="preserve">                "She then rattles off all the specials for the night, almost all of them with some kind of romantic name."</w:t>
      </w:r>
    </w:p>
    <w:p w:rsidR="00000000" w:rsidDel="00000000" w:rsidP="00000000" w:rsidRDefault="00000000" w:rsidRPr="00000000" w14:paraId="00001671">
      <w:pPr>
        <w:pageBreakBefore w:val="0"/>
        <w:rPr/>
      </w:pPr>
      <w:r w:rsidDel="00000000" w:rsidR="00000000" w:rsidRPr="00000000">
        <w:rPr>
          <w:rtl w:val="0"/>
        </w:rPr>
        <w:t xml:space="preserve">                m "That's a lot to choose from..."</w:t>
      </w:r>
    </w:p>
    <w:p w:rsidR="00000000" w:rsidDel="00000000" w:rsidP="00000000" w:rsidRDefault="00000000" w:rsidRPr="00000000" w14:paraId="00001672">
      <w:pPr>
        <w:pageBreakBefore w:val="0"/>
        <w:rPr/>
      </w:pPr>
      <w:r w:rsidDel="00000000" w:rsidR="00000000" w:rsidRPr="00000000">
        <w:rPr>
          <w:rtl w:val="0"/>
        </w:rPr>
        <w:t xml:space="preserve">                mc "Maybe just a few more minutes?"</w:t>
      </w:r>
    </w:p>
    <w:p w:rsidR="00000000" w:rsidDel="00000000" w:rsidP="00000000" w:rsidRDefault="00000000" w:rsidRPr="00000000" w14:paraId="00001673">
      <w:pPr>
        <w:pageBreakBefore w:val="0"/>
        <w:rPr/>
      </w:pPr>
      <w:r w:rsidDel="00000000" w:rsidR="00000000" w:rsidRPr="00000000">
        <w:rPr>
          <w:rtl w:val="0"/>
        </w:rPr>
        <w:t xml:space="preserve">                s "Of course. Please, take your time."</w:t>
      </w:r>
    </w:p>
    <w:p w:rsidR="00000000" w:rsidDel="00000000" w:rsidP="00000000" w:rsidRDefault="00000000" w:rsidRPr="00000000" w14:paraId="00001674">
      <w:pPr>
        <w:pageBreakBefore w:val="0"/>
        <w:rPr/>
      </w:pPr>
      <w:r w:rsidDel="00000000" w:rsidR="00000000" w:rsidRPr="00000000">
        <w:rPr>
          <w:rtl w:val="0"/>
        </w:rPr>
        <w:t xml:space="preserve">                "And with that, she makes haste to another one of the tables."</w:t>
      </w:r>
    </w:p>
    <w:p w:rsidR="00000000" w:rsidDel="00000000" w:rsidP="00000000" w:rsidRDefault="00000000" w:rsidRPr="00000000" w14:paraId="00001675">
      <w:pPr>
        <w:pageBreakBefore w:val="0"/>
        <w:rPr/>
      </w:pPr>
      <w:r w:rsidDel="00000000" w:rsidR="00000000" w:rsidRPr="00000000">
        <w:rPr>
          <w:rtl w:val="0"/>
        </w:rPr>
        <w:t xml:space="preserve">                "Monika and I mulled over the menu. Hoping for something to catch our eyes."</w:t>
      </w:r>
    </w:p>
    <w:p w:rsidR="00000000" w:rsidDel="00000000" w:rsidP="00000000" w:rsidRDefault="00000000" w:rsidRPr="00000000" w14:paraId="00001676">
      <w:pPr>
        <w:pageBreakBefore w:val="0"/>
        <w:rPr/>
      </w:pPr>
      <w:r w:rsidDel="00000000" w:rsidR="00000000" w:rsidRPr="00000000">
        <w:rPr>
          <w:rtl w:val="0"/>
        </w:rPr>
        <w:t xml:space="preserve">                m "Anything jumping out at you, [player]?"</w:t>
      </w:r>
    </w:p>
    <w:p w:rsidR="00000000" w:rsidDel="00000000" w:rsidP="00000000" w:rsidRDefault="00000000" w:rsidRPr="00000000" w14:paraId="00001677">
      <w:pPr>
        <w:pageBreakBefore w:val="0"/>
        <w:rPr/>
      </w:pPr>
      <w:r w:rsidDel="00000000" w:rsidR="00000000" w:rsidRPr="00000000">
        <w:rPr>
          <w:rtl w:val="0"/>
        </w:rPr>
        <w:t xml:space="preserve">                mc "Nothing immediately..."</w:t>
      </w:r>
    </w:p>
    <w:p w:rsidR="00000000" w:rsidDel="00000000" w:rsidP="00000000" w:rsidRDefault="00000000" w:rsidRPr="00000000" w14:paraId="00001678">
      <w:pPr>
        <w:pageBreakBefore w:val="0"/>
        <w:rPr/>
      </w:pPr>
      <w:r w:rsidDel="00000000" w:rsidR="00000000" w:rsidRPr="00000000">
        <w:rPr>
          <w:rtl w:val="0"/>
        </w:rPr>
        <w:t xml:space="preserve">                "Of course there were a bunch of safe bet meals like burgers and steaks, but I was trying to find something Monika could eat."</w:t>
      </w:r>
    </w:p>
    <w:p w:rsidR="00000000" w:rsidDel="00000000" w:rsidP="00000000" w:rsidRDefault="00000000" w:rsidRPr="00000000" w14:paraId="00001679">
      <w:pPr>
        <w:pageBreakBefore w:val="0"/>
        <w:rPr/>
      </w:pPr>
      <w:r w:rsidDel="00000000" w:rsidR="00000000" w:rsidRPr="00000000">
        <w:rPr>
          <w:rtl w:val="0"/>
        </w:rPr>
        <w:t xml:space="preserve">                "Didn't help that half the menu contained something with meat in it."</w:t>
      </w:r>
    </w:p>
    <w:p w:rsidR="00000000" w:rsidDel="00000000" w:rsidP="00000000" w:rsidRDefault="00000000" w:rsidRPr="00000000" w14:paraId="0000167A">
      <w:pPr>
        <w:pageBreakBefore w:val="0"/>
        <w:rPr/>
      </w:pPr>
      <w:r w:rsidDel="00000000" w:rsidR="00000000" w:rsidRPr="00000000">
        <w:rPr>
          <w:rtl w:val="0"/>
        </w:rPr>
        <w:t xml:space="preserve">                "I kept flipping through the menu, until a few voices from behind me caught my attention."</w:t>
      </w:r>
    </w:p>
    <w:p w:rsidR="00000000" w:rsidDel="00000000" w:rsidP="00000000" w:rsidRDefault="00000000" w:rsidRPr="00000000" w14:paraId="0000167B">
      <w:pPr>
        <w:pageBreakBefore w:val="0"/>
        <w:rPr/>
      </w:pPr>
      <w:r w:rsidDel="00000000" w:rsidR="00000000" w:rsidRPr="00000000">
        <w:rPr>
          <w:rtl w:val="0"/>
        </w:rPr>
        <w:t xml:space="preserve">                $ n_name = "Female Voice"</w:t>
      </w:r>
    </w:p>
    <w:p w:rsidR="00000000" w:rsidDel="00000000" w:rsidP="00000000" w:rsidRDefault="00000000" w:rsidRPr="00000000" w14:paraId="0000167C">
      <w:pPr>
        <w:pageBreakBefore w:val="0"/>
        <w:rPr/>
      </w:pPr>
      <w:r w:rsidDel="00000000" w:rsidR="00000000" w:rsidRPr="00000000">
        <w:rPr>
          <w:rtl w:val="0"/>
        </w:rPr>
        <w:t xml:space="preserve">                $ y_name = "Male Voice"</w:t>
      </w:r>
    </w:p>
    <w:p w:rsidR="00000000" w:rsidDel="00000000" w:rsidP="00000000" w:rsidRDefault="00000000" w:rsidRPr="00000000" w14:paraId="0000167D">
      <w:pPr>
        <w:pageBreakBefore w:val="0"/>
        <w:rPr/>
      </w:pPr>
      <w:r w:rsidDel="00000000" w:rsidR="00000000" w:rsidRPr="00000000">
        <w:rPr>
          <w:rtl w:val="0"/>
        </w:rPr>
        <w:t xml:space="preserve">                n "Oh my god. Is that Monika?"</w:t>
      </w:r>
    </w:p>
    <w:p w:rsidR="00000000" w:rsidDel="00000000" w:rsidP="00000000" w:rsidRDefault="00000000" w:rsidRPr="00000000" w14:paraId="0000167E">
      <w:pPr>
        <w:pageBreakBefore w:val="0"/>
        <w:rPr/>
      </w:pPr>
      <w:r w:rsidDel="00000000" w:rsidR="00000000" w:rsidRPr="00000000">
        <w:rPr>
          <w:rtl w:val="0"/>
        </w:rPr>
        <w:t xml:space="preserve">                y "Huh?"</w:t>
      </w:r>
    </w:p>
    <w:p w:rsidR="00000000" w:rsidDel="00000000" w:rsidP="00000000" w:rsidRDefault="00000000" w:rsidRPr="00000000" w14:paraId="0000167F">
      <w:pPr>
        <w:pageBreakBefore w:val="0"/>
        <w:rPr/>
      </w:pPr>
      <w:r w:rsidDel="00000000" w:rsidR="00000000" w:rsidRPr="00000000">
        <w:rPr>
          <w:rtl w:val="0"/>
        </w:rPr>
        <w:t xml:space="preserve">                y "Woah! It is! I wonder what she's doing here?"</w:t>
      </w:r>
    </w:p>
    <w:p w:rsidR="00000000" w:rsidDel="00000000" w:rsidP="00000000" w:rsidRDefault="00000000" w:rsidRPr="00000000" w14:paraId="00001680">
      <w:pPr>
        <w:pageBreakBefore w:val="0"/>
        <w:rPr/>
      </w:pPr>
      <w:r w:rsidDel="00000000" w:rsidR="00000000" w:rsidRPr="00000000">
        <w:rPr>
          <w:rtl w:val="0"/>
        </w:rPr>
        <w:t xml:space="preserve">                n "Yeah, and who's that with her?"</w:t>
      </w:r>
    </w:p>
    <w:p w:rsidR="00000000" w:rsidDel="00000000" w:rsidP="00000000" w:rsidRDefault="00000000" w:rsidRPr="00000000" w14:paraId="00001681">
      <w:pPr>
        <w:pageBreakBefore w:val="0"/>
        <w:rPr/>
      </w:pPr>
      <w:r w:rsidDel="00000000" w:rsidR="00000000" w:rsidRPr="00000000">
        <w:rPr>
          <w:rtl w:val="0"/>
        </w:rPr>
        <w:t xml:space="preserve">                y "Who knows..."</w:t>
      </w:r>
    </w:p>
    <w:p w:rsidR="00000000" w:rsidDel="00000000" w:rsidP="00000000" w:rsidRDefault="00000000" w:rsidRPr="00000000" w14:paraId="00001682">
      <w:pPr>
        <w:pageBreakBefore w:val="0"/>
        <w:rPr/>
      </w:pPr>
      <w:r w:rsidDel="00000000" w:rsidR="00000000" w:rsidRPr="00000000">
        <w:rPr>
          <w:rtl w:val="0"/>
        </w:rPr>
        <w:t xml:space="preserve">                "I tried to block it out by focusing harder, but my mind had dialed into their conversation now."</w:t>
      </w:r>
    </w:p>
    <w:p w:rsidR="00000000" w:rsidDel="00000000" w:rsidP="00000000" w:rsidRDefault="00000000" w:rsidRPr="00000000" w14:paraId="00001683">
      <w:pPr>
        <w:pageBreakBefore w:val="0"/>
        <w:rPr/>
      </w:pPr>
      <w:r w:rsidDel="00000000" w:rsidR="00000000" w:rsidRPr="00000000">
        <w:rPr>
          <w:rtl w:val="0"/>
        </w:rPr>
        <w:t xml:space="preserve">                "Monika must have seen my contorted face and leaned over to me and whispered."</w:t>
      </w:r>
    </w:p>
    <w:p w:rsidR="00000000" w:rsidDel="00000000" w:rsidP="00000000" w:rsidRDefault="00000000" w:rsidRPr="00000000" w14:paraId="00001684">
      <w:pPr>
        <w:pageBreakBefore w:val="0"/>
        <w:rPr/>
      </w:pPr>
      <w:r w:rsidDel="00000000" w:rsidR="00000000" w:rsidRPr="00000000">
        <w:rPr>
          <w:rtl w:val="0"/>
        </w:rPr>
        <w:t xml:space="preserve">                m "Are you okay, [player]?"</w:t>
      </w:r>
    </w:p>
    <w:p w:rsidR="00000000" w:rsidDel="00000000" w:rsidP="00000000" w:rsidRDefault="00000000" w:rsidRPr="00000000" w14:paraId="00001685">
      <w:pPr>
        <w:pageBreakBefore w:val="0"/>
        <w:rPr/>
      </w:pPr>
      <w:r w:rsidDel="00000000" w:rsidR="00000000" w:rsidRPr="00000000">
        <w:rPr>
          <w:rtl w:val="0"/>
        </w:rPr>
        <w:t xml:space="preserve">                mc "Yeah, I'm fine. Just fine."</w:t>
      </w:r>
    </w:p>
    <w:p w:rsidR="00000000" w:rsidDel="00000000" w:rsidP="00000000" w:rsidRDefault="00000000" w:rsidRPr="00000000" w14:paraId="00001686">
      <w:pPr>
        <w:pageBreakBefore w:val="0"/>
        <w:rPr/>
      </w:pPr>
      <w:r w:rsidDel="00000000" w:rsidR="00000000" w:rsidRPr="00000000">
        <w:rPr>
          <w:rtl w:val="0"/>
        </w:rPr>
        <w:t xml:space="preserve">                n "Whoever that is, Monika's WAY too good for him."</w:t>
      </w:r>
    </w:p>
    <w:p w:rsidR="00000000" w:rsidDel="00000000" w:rsidP="00000000" w:rsidRDefault="00000000" w:rsidRPr="00000000" w14:paraId="00001687">
      <w:pPr>
        <w:pageBreakBefore w:val="0"/>
        <w:rPr/>
      </w:pPr>
      <w:r w:rsidDel="00000000" w:rsidR="00000000" w:rsidRPr="00000000">
        <w:rPr>
          <w:rtl w:val="0"/>
        </w:rPr>
        <w:t xml:space="preserve">                y "Tell me about it! He looks like a loser!"</w:t>
      </w:r>
    </w:p>
    <w:p w:rsidR="00000000" w:rsidDel="00000000" w:rsidP="00000000" w:rsidRDefault="00000000" w:rsidRPr="00000000" w14:paraId="00001688">
      <w:pPr>
        <w:pageBreakBefore w:val="0"/>
        <w:rPr/>
      </w:pPr>
      <w:r w:rsidDel="00000000" w:rsidR="00000000" w:rsidRPr="00000000">
        <w:rPr>
          <w:rtl w:val="0"/>
        </w:rPr>
        <w:t xml:space="preserve">                n "Maybe Monika is pity-dating him?"</w:t>
      </w:r>
    </w:p>
    <w:p w:rsidR="00000000" w:rsidDel="00000000" w:rsidP="00000000" w:rsidRDefault="00000000" w:rsidRPr="00000000" w14:paraId="00001689">
      <w:pPr>
        <w:pageBreakBefore w:val="0"/>
        <w:rPr/>
      </w:pPr>
      <w:r w:rsidDel="00000000" w:rsidR="00000000" w:rsidRPr="00000000">
        <w:rPr>
          <w:rtl w:val="0"/>
        </w:rPr>
        <w:t xml:space="preserve">                "That fucking bitch..."</w:t>
      </w:r>
    </w:p>
    <w:p w:rsidR="00000000" w:rsidDel="00000000" w:rsidP="00000000" w:rsidRDefault="00000000" w:rsidRPr="00000000" w14:paraId="0000168A">
      <w:pPr>
        <w:pageBreakBefore w:val="0"/>
        <w:rPr/>
      </w:pPr>
      <w:r w:rsidDel="00000000" w:rsidR="00000000" w:rsidRPr="00000000">
        <w:rPr>
          <w:rtl w:val="0"/>
        </w:rPr>
        <w:t xml:space="preserve">                m "[player], please..."</w:t>
      </w:r>
    </w:p>
    <w:p w:rsidR="00000000" w:rsidDel="00000000" w:rsidP="00000000" w:rsidRDefault="00000000" w:rsidRPr="00000000" w14:paraId="0000168B">
      <w:pPr>
        <w:pageBreakBefore w:val="0"/>
        <w:rPr/>
      </w:pPr>
      <w:r w:rsidDel="00000000" w:rsidR="00000000" w:rsidRPr="00000000">
        <w:rPr>
          <w:rtl w:val="0"/>
        </w:rPr>
        <w:t xml:space="preserve">                y "Ha, what a little-"</w:t>
      </w:r>
    </w:p>
    <w:p w:rsidR="00000000" w:rsidDel="00000000" w:rsidP="00000000" w:rsidRDefault="00000000" w:rsidRPr="00000000" w14:paraId="0000168C">
      <w:pPr>
        <w:pageBreakBefore w:val="0"/>
        <w:rPr/>
      </w:pPr>
      <w:r w:rsidDel="00000000" w:rsidR="00000000" w:rsidRPr="00000000">
        <w:rPr>
          <w:rtl w:val="0"/>
        </w:rPr>
        <w:t xml:space="preserve">                mc "Hey, shut the fuck up will you?"</w:t>
      </w:r>
    </w:p>
    <w:p w:rsidR="00000000" w:rsidDel="00000000" w:rsidP="00000000" w:rsidRDefault="00000000" w:rsidRPr="00000000" w14:paraId="0000168D">
      <w:pPr>
        <w:pageBreakBefore w:val="0"/>
        <w:rPr/>
      </w:pPr>
      <w:r w:rsidDel="00000000" w:rsidR="00000000" w:rsidRPr="00000000">
        <w:rPr>
          <w:rtl w:val="0"/>
        </w:rPr>
        <w:t xml:space="preserve">                "I whipped my head around and looked straight at the two sitting a couple tables away."</w:t>
      </w:r>
    </w:p>
    <w:p w:rsidR="00000000" w:rsidDel="00000000" w:rsidP="00000000" w:rsidRDefault="00000000" w:rsidRPr="00000000" w14:paraId="0000168E">
      <w:pPr>
        <w:pageBreakBefore w:val="0"/>
        <w:rPr/>
      </w:pPr>
      <w:r w:rsidDel="00000000" w:rsidR="00000000" w:rsidRPr="00000000">
        <w:rPr>
          <w:rtl w:val="0"/>
        </w:rPr>
        <w:t xml:space="preserve">                "Almost every table in a 5 foot radius immediately went quiet as I stared down the guy."</w:t>
      </w:r>
    </w:p>
    <w:p w:rsidR="00000000" w:rsidDel="00000000" w:rsidP="00000000" w:rsidRDefault="00000000" w:rsidRPr="00000000" w14:paraId="0000168F">
      <w:pPr>
        <w:pageBreakBefore w:val="0"/>
        <w:rPr/>
      </w:pPr>
      <w:r w:rsidDel="00000000" w:rsidR="00000000" w:rsidRPr="00000000">
        <w:rPr>
          <w:rtl w:val="0"/>
        </w:rPr>
        <w:t xml:space="preserve">                y "Oh ho ho, so he was listening the whole time?"</w:t>
      </w:r>
    </w:p>
    <w:p w:rsidR="00000000" w:rsidDel="00000000" w:rsidP="00000000" w:rsidRDefault="00000000" w:rsidRPr="00000000" w14:paraId="00001690">
      <w:pPr>
        <w:pageBreakBefore w:val="0"/>
        <w:rPr/>
      </w:pPr>
      <w:r w:rsidDel="00000000" w:rsidR="00000000" w:rsidRPr="00000000">
        <w:rPr>
          <w:rtl w:val="0"/>
        </w:rPr>
        <w:t xml:space="preserve">                n "Brad... can we not do this right now?"</w:t>
      </w:r>
    </w:p>
    <w:p w:rsidR="00000000" w:rsidDel="00000000" w:rsidP="00000000" w:rsidRDefault="00000000" w:rsidRPr="00000000" w14:paraId="00001691">
      <w:pPr>
        <w:pageBreakBefore w:val="0"/>
        <w:rPr/>
      </w:pPr>
      <w:r w:rsidDel="00000000" w:rsidR="00000000" w:rsidRPr="00000000">
        <w:rPr>
          <w:rtl w:val="0"/>
        </w:rPr>
        <w:t xml:space="preserve">                "We both stared each other down for a long 20 seconds before the guy turned back toward his date."</w:t>
      </w:r>
    </w:p>
    <w:p w:rsidR="00000000" w:rsidDel="00000000" w:rsidP="00000000" w:rsidRDefault="00000000" w:rsidRPr="00000000" w14:paraId="00001692">
      <w:pPr>
        <w:pageBreakBefore w:val="0"/>
        <w:rPr/>
      </w:pPr>
      <w:r w:rsidDel="00000000" w:rsidR="00000000" w:rsidRPr="00000000">
        <w:rPr>
          <w:rtl w:val="0"/>
        </w:rPr>
        <w:t xml:space="preserve">                m "[player]! What was that for!"</w:t>
      </w:r>
    </w:p>
    <w:p w:rsidR="00000000" w:rsidDel="00000000" w:rsidP="00000000" w:rsidRDefault="00000000" w:rsidRPr="00000000" w14:paraId="00001693">
      <w:pPr>
        <w:pageBreakBefore w:val="0"/>
        <w:rPr/>
      </w:pPr>
      <w:r w:rsidDel="00000000" w:rsidR="00000000" w:rsidRPr="00000000">
        <w:rPr>
          <w:rtl w:val="0"/>
        </w:rPr>
        <w:t xml:space="preserve">                mc "I'm.. sorry, I just couldn't stand them talking like that."</w:t>
      </w:r>
    </w:p>
    <w:p w:rsidR="00000000" w:rsidDel="00000000" w:rsidP="00000000" w:rsidRDefault="00000000" w:rsidRPr="00000000" w14:paraId="00001694">
      <w:pPr>
        <w:pageBreakBefore w:val="0"/>
        <w:rPr/>
      </w:pPr>
      <w:r w:rsidDel="00000000" w:rsidR="00000000" w:rsidRPr="00000000">
        <w:rPr>
          <w:rtl w:val="0"/>
        </w:rPr>
        <w:t xml:space="preserve">                m "[player]..."</w:t>
      </w:r>
    </w:p>
    <w:p w:rsidR="00000000" w:rsidDel="00000000" w:rsidP="00000000" w:rsidRDefault="00000000" w:rsidRPr="00000000" w14:paraId="00001695">
      <w:pPr>
        <w:pageBreakBefore w:val="0"/>
        <w:rPr/>
      </w:pPr>
      <w:r w:rsidDel="00000000" w:rsidR="00000000" w:rsidRPr="00000000">
        <w:rPr>
          <w:rtl w:val="0"/>
        </w:rPr>
        <w:t xml:space="preserve">                "Monika seemed to sink into her seat and I started to notice the new spotlight on us."</w:t>
      </w:r>
    </w:p>
    <w:p w:rsidR="00000000" w:rsidDel="00000000" w:rsidP="00000000" w:rsidRDefault="00000000" w:rsidRPr="00000000" w14:paraId="00001696">
      <w:pPr>
        <w:pageBreakBefore w:val="0"/>
        <w:rPr/>
      </w:pPr>
      <w:r w:rsidDel="00000000" w:rsidR="00000000" w:rsidRPr="00000000">
        <w:rPr>
          <w:rtl w:val="0"/>
        </w:rPr>
        <w:t xml:space="preserve">                "Everyone seemed to be staring at us now and I could feel my cheeks heat up as I looked down at the menu."</w:t>
      </w:r>
    </w:p>
    <w:p w:rsidR="00000000" w:rsidDel="00000000" w:rsidP="00000000" w:rsidRDefault="00000000" w:rsidRPr="00000000" w14:paraId="00001697">
      <w:pPr>
        <w:pageBreakBefore w:val="0"/>
        <w:rPr/>
      </w:pPr>
      <w:r w:rsidDel="00000000" w:rsidR="00000000" w:rsidRPr="00000000">
        <w:rPr>
          <w:rtl w:val="0"/>
        </w:rPr>
        <w:t xml:space="preserve">                "{i}Nice going [player], had to make a scene huh?{/i}"</w:t>
      </w:r>
    </w:p>
    <w:p w:rsidR="00000000" w:rsidDel="00000000" w:rsidP="00000000" w:rsidRDefault="00000000" w:rsidRPr="00000000" w14:paraId="00001698">
      <w:pPr>
        <w:pageBreakBefore w:val="0"/>
        <w:rPr/>
      </w:pPr>
      <w:r w:rsidDel="00000000" w:rsidR="00000000" w:rsidRPr="00000000">
        <w:rPr>
          <w:rtl w:val="0"/>
        </w:rPr>
        <w:t xml:space="preserve">                s "Is everything okay here?"</w:t>
      </w:r>
    </w:p>
    <w:p w:rsidR="00000000" w:rsidDel="00000000" w:rsidP="00000000" w:rsidRDefault="00000000" w:rsidRPr="00000000" w14:paraId="00001699">
      <w:pPr>
        <w:pageBreakBefore w:val="0"/>
        <w:rPr/>
      </w:pPr>
      <w:r w:rsidDel="00000000" w:rsidR="00000000" w:rsidRPr="00000000">
        <w:rPr>
          <w:rtl w:val="0"/>
        </w:rPr>
        <w:t xml:space="preserve">                "Our waitress seemed to appear out of nowhere, looking around with a confused face."</w:t>
      </w:r>
    </w:p>
    <w:p w:rsidR="00000000" w:rsidDel="00000000" w:rsidP="00000000" w:rsidRDefault="00000000" w:rsidRPr="00000000" w14:paraId="0000169A">
      <w:pPr>
        <w:pageBreakBefore w:val="0"/>
        <w:rPr/>
      </w:pPr>
      <w:r w:rsidDel="00000000" w:rsidR="00000000" w:rsidRPr="00000000">
        <w:rPr>
          <w:rtl w:val="0"/>
        </w:rPr>
        <w:t xml:space="preserve">                m "Oh no, nothing is wrong everything is fine! Ahaha~"</w:t>
      </w:r>
    </w:p>
    <w:p w:rsidR="00000000" w:rsidDel="00000000" w:rsidP="00000000" w:rsidRDefault="00000000" w:rsidRPr="00000000" w14:paraId="0000169B">
      <w:pPr>
        <w:pageBreakBefore w:val="0"/>
        <w:rPr/>
      </w:pPr>
      <w:r w:rsidDel="00000000" w:rsidR="00000000" w:rsidRPr="00000000">
        <w:rPr>
          <w:rtl w:val="0"/>
        </w:rPr>
        <w:t xml:space="preserve">                s "Wonderful! So, have we decided on what to get tonight?"</w:t>
      </w:r>
    </w:p>
    <w:p w:rsidR="00000000" w:rsidDel="00000000" w:rsidP="00000000" w:rsidRDefault="00000000" w:rsidRPr="00000000" w14:paraId="0000169C">
      <w:pPr>
        <w:pageBreakBefore w:val="0"/>
        <w:rPr/>
      </w:pPr>
      <w:r w:rsidDel="00000000" w:rsidR="00000000" w:rsidRPr="00000000">
        <w:rPr>
          <w:rtl w:val="0"/>
        </w:rPr>
        <w:t xml:space="preserve">                mc "I'll just do the house special burger..."</w:t>
      </w:r>
    </w:p>
    <w:p w:rsidR="00000000" w:rsidDel="00000000" w:rsidP="00000000" w:rsidRDefault="00000000" w:rsidRPr="00000000" w14:paraId="0000169D">
      <w:pPr>
        <w:pageBreakBefore w:val="0"/>
        <w:rPr/>
      </w:pPr>
      <w:r w:rsidDel="00000000" w:rsidR="00000000" w:rsidRPr="00000000">
        <w:rPr>
          <w:rtl w:val="0"/>
        </w:rPr>
        <w:t xml:space="preserve">                scene downtown2 with wipescene_left</w:t>
      </w:r>
    </w:p>
    <w:p w:rsidR="00000000" w:rsidDel="00000000" w:rsidP="00000000" w:rsidRDefault="00000000" w:rsidRPr="00000000" w14:paraId="0000169E">
      <w:pPr>
        <w:pageBreakBefore w:val="0"/>
        <w:rPr/>
      </w:pPr>
      <w:r w:rsidDel="00000000" w:rsidR="00000000" w:rsidRPr="00000000">
        <w:rPr>
          <w:rtl w:val="0"/>
        </w:rPr>
        <w:t xml:space="preserve">                "We tried to enjoy our dinner, but the pressing feeling of everyone watching our every move was crippling."</w:t>
      </w:r>
    </w:p>
    <w:p w:rsidR="00000000" w:rsidDel="00000000" w:rsidP="00000000" w:rsidRDefault="00000000" w:rsidRPr="00000000" w14:paraId="0000169F">
      <w:pPr>
        <w:pageBreakBefore w:val="0"/>
        <w:rPr/>
      </w:pPr>
      <w:r w:rsidDel="00000000" w:rsidR="00000000" w:rsidRPr="00000000">
        <w:rPr>
          <w:rtl w:val="0"/>
        </w:rPr>
        <w:t xml:space="preserve">                "As soon as we got in, we were done eating and out back onto the sidewalk."</w:t>
      </w:r>
    </w:p>
    <w:p w:rsidR="00000000" w:rsidDel="00000000" w:rsidP="00000000" w:rsidRDefault="00000000" w:rsidRPr="00000000" w14:paraId="000016A0">
      <w:pPr>
        <w:pageBreakBefore w:val="0"/>
        <w:rPr/>
      </w:pPr>
      <w:r w:rsidDel="00000000" w:rsidR="00000000" w:rsidRPr="00000000">
        <w:rPr>
          <w:rtl w:val="0"/>
        </w:rPr>
        <w:t xml:space="preserve">                m "[player]."</w:t>
      </w:r>
    </w:p>
    <w:p w:rsidR="00000000" w:rsidDel="00000000" w:rsidP="00000000" w:rsidRDefault="00000000" w:rsidRPr="00000000" w14:paraId="000016A1">
      <w:pPr>
        <w:pageBreakBefore w:val="0"/>
        <w:rPr/>
      </w:pPr>
      <w:r w:rsidDel="00000000" w:rsidR="00000000" w:rsidRPr="00000000">
        <w:rPr>
          <w:rtl w:val="0"/>
        </w:rPr>
        <w:t xml:space="preserve">                mc "I know, I know, I'm sorry."</w:t>
      </w:r>
    </w:p>
    <w:p w:rsidR="00000000" w:rsidDel="00000000" w:rsidP="00000000" w:rsidRDefault="00000000" w:rsidRPr="00000000" w14:paraId="000016A2">
      <w:pPr>
        <w:pageBreakBefore w:val="0"/>
        <w:rPr/>
      </w:pPr>
      <w:r w:rsidDel="00000000" w:rsidR="00000000" w:rsidRPr="00000000">
        <w:rPr>
          <w:rtl w:val="0"/>
        </w:rPr>
        <w:t xml:space="preserve">                m "Sorry isn't gonna cut it! Why did you do that?!"</w:t>
      </w:r>
    </w:p>
    <w:p w:rsidR="00000000" w:rsidDel="00000000" w:rsidP="00000000" w:rsidRDefault="00000000" w:rsidRPr="00000000" w14:paraId="000016A3">
      <w:pPr>
        <w:pageBreakBefore w:val="0"/>
        <w:rPr/>
      </w:pPr>
      <w:r w:rsidDel="00000000" w:rsidR="00000000" w:rsidRPr="00000000">
        <w:rPr>
          <w:rtl w:val="0"/>
        </w:rPr>
        <w:t xml:space="preserve">                mc "I was mad, okay?!"</w:t>
      </w:r>
    </w:p>
    <w:p w:rsidR="00000000" w:rsidDel="00000000" w:rsidP="00000000" w:rsidRDefault="00000000" w:rsidRPr="00000000" w14:paraId="000016A4">
      <w:pPr>
        <w:pageBreakBefore w:val="0"/>
        <w:rPr/>
      </w:pPr>
      <w:r w:rsidDel="00000000" w:rsidR="00000000" w:rsidRPr="00000000">
        <w:rPr>
          <w:rtl w:val="0"/>
        </w:rPr>
        <w:t xml:space="preserve">                mc "I'm so sick of everyone talking behind our backs like that! Saying we aren't meant for eachother!"</w:t>
      </w:r>
    </w:p>
    <w:p w:rsidR="00000000" w:rsidDel="00000000" w:rsidP="00000000" w:rsidRDefault="00000000" w:rsidRPr="00000000" w14:paraId="000016A5">
      <w:pPr>
        <w:pageBreakBefore w:val="0"/>
        <w:rPr/>
      </w:pPr>
      <w:r w:rsidDel="00000000" w:rsidR="00000000" w:rsidRPr="00000000">
        <w:rPr>
          <w:rtl w:val="0"/>
        </w:rPr>
        <w:t xml:space="preserve">                mc "I just..."</w:t>
      </w:r>
    </w:p>
    <w:p w:rsidR="00000000" w:rsidDel="00000000" w:rsidP="00000000" w:rsidRDefault="00000000" w:rsidRPr="00000000" w14:paraId="000016A6">
      <w:pPr>
        <w:pageBreakBefore w:val="0"/>
        <w:rPr/>
      </w:pPr>
      <w:r w:rsidDel="00000000" w:rsidR="00000000" w:rsidRPr="00000000">
        <w:rPr>
          <w:rtl w:val="0"/>
        </w:rPr>
        <w:t xml:space="preserve">                m "I know, I heard them too and I wasn't terribly happy to hear it either but I didn't try and start a fight with them!"</w:t>
      </w:r>
    </w:p>
    <w:p w:rsidR="00000000" w:rsidDel="00000000" w:rsidP="00000000" w:rsidRDefault="00000000" w:rsidRPr="00000000" w14:paraId="000016A7">
      <w:pPr>
        <w:pageBreakBefore w:val="0"/>
        <w:rPr/>
      </w:pPr>
      <w:r w:rsidDel="00000000" w:rsidR="00000000" w:rsidRPr="00000000">
        <w:rPr>
          <w:rtl w:val="0"/>
        </w:rPr>
        <w:t xml:space="preserve">                m "Let's just go."</w:t>
      </w:r>
    </w:p>
    <w:p w:rsidR="00000000" w:rsidDel="00000000" w:rsidP="00000000" w:rsidRDefault="00000000" w:rsidRPr="00000000" w14:paraId="000016A8">
      <w:pPr>
        <w:pageBreakBefore w:val="0"/>
        <w:rPr/>
      </w:pPr>
      <w:r w:rsidDel="00000000" w:rsidR="00000000" w:rsidRPr="00000000">
        <w:rPr>
          <w:rtl w:val="0"/>
        </w:rPr>
        <w:t xml:space="preserve">                "Monika started off ahead of me toward the main station."</w:t>
      </w:r>
    </w:p>
    <w:p w:rsidR="00000000" w:rsidDel="00000000" w:rsidP="00000000" w:rsidRDefault="00000000" w:rsidRPr="00000000" w14:paraId="000016A9">
      <w:pPr>
        <w:pageBreakBefore w:val="0"/>
        <w:rPr/>
      </w:pPr>
      <w:r w:rsidDel="00000000" w:rsidR="00000000" w:rsidRPr="00000000">
        <w:rPr>
          <w:rtl w:val="0"/>
        </w:rPr>
        <w:t xml:space="preserve">                mc "Monika! Come on!"</w:t>
      </w:r>
    </w:p>
    <w:p w:rsidR="00000000" w:rsidDel="00000000" w:rsidP="00000000" w:rsidRDefault="00000000" w:rsidRPr="00000000" w14:paraId="000016AA">
      <w:pPr>
        <w:pageBreakBefore w:val="0"/>
        <w:rPr/>
      </w:pPr>
      <w:r w:rsidDel="00000000" w:rsidR="00000000" w:rsidRPr="00000000">
        <w:rPr>
          <w:rtl w:val="0"/>
        </w:rPr>
        <w:t xml:space="preserve">                jump e2bad</w:t>
      </w:r>
    </w:p>
    <w:p w:rsidR="00000000" w:rsidDel="00000000" w:rsidP="00000000" w:rsidRDefault="00000000" w:rsidRPr="00000000" w14:paraId="000016AB">
      <w:pPr>
        <w:pageBreakBefore w:val="0"/>
        <w:rPr/>
      </w:pPr>
      <w:r w:rsidDel="00000000" w:rsidR="00000000" w:rsidRPr="00000000">
        <w:rPr>
          <w:rtl w:val="0"/>
        </w:rPr>
        <w:t xml:space="preserve">            "Say Something":</w:t>
      </w:r>
    </w:p>
    <w:p w:rsidR="00000000" w:rsidDel="00000000" w:rsidP="00000000" w:rsidRDefault="00000000" w:rsidRPr="00000000" w14:paraId="000016AC">
      <w:pPr>
        <w:pageBreakBefore w:val="0"/>
        <w:rPr/>
      </w:pPr>
      <w:r w:rsidDel="00000000" w:rsidR="00000000" w:rsidRPr="00000000">
        <w:rPr>
          <w:rtl w:val="0"/>
        </w:rPr>
        <w:t xml:space="preserve">                mc "Um.. actually miss, could we maybe sit in the regular dining area?"</w:t>
      </w:r>
    </w:p>
    <w:p w:rsidR="00000000" w:rsidDel="00000000" w:rsidP="00000000" w:rsidRDefault="00000000" w:rsidRPr="00000000" w14:paraId="000016AD">
      <w:pPr>
        <w:pageBreakBefore w:val="0"/>
        <w:rPr/>
      </w:pPr>
      <w:r w:rsidDel="00000000" w:rsidR="00000000" w:rsidRPr="00000000">
        <w:rPr>
          <w:rtl w:val="0"/>
        </w:rPr>
        <w:t xml:space="preserve">                s "Oh! Well of course, if that's what you two want to do."</w:t>
      </w:r>
    </w:p>
    <w:p w:rsidR="00000000" w:rsidDel="00000000" w:rsidP="00000000" w:rsidRDefault="00000000" w:rsidRPr="00000000" w14:paraId="000016AE">
      <w:pPr>
        <w:pageBreakBefore w:val="0"/>
        <w:rPr/>
      </w:pPr>
      <w:r w:rsidDel="00000000" w:rsidR="00000000" w:rsidRPr="00000000">
        <w:rPr>
          <w:rtl w:val="0"/>
        </w:rPr>
        <w:t xml:space="preserve">                m "Um.."</w:t>
      </w:r>
    </w:p>
    <w:p w:rsidR="00000000" w:rsidDel="00000000" w:rsidP="00000000" w:rsidRDefault="00000000" w:rsidRPr="00000000" w14:paraId="000016AF">
      <w:pPr>
        <w:pageBreakBefore w:val="0"/>
        <w:rPr/>
      </w:pPr>
      <w:r w:rsidDel="00000000" w:rsidR="00000000" w:rsidRPr="00000000">
        <w:rPr>
          <w:rtl w:val="0"/>
        </w:rPr>
        <w:t xml:space="preserve">                "Monika looks at me confused, with a face of, \"What do you mean?!\"."</w:t>
      </w:r>
    </w:p>
    <w:p w:rsidR="00000000" w:rsidDel="00000000" w:rsidP="00000000" w:rsidRDefault="00000000" w:rsidRPr="00000000" w14:paraId="000016B0">
      <w:pPr>
        <w:pageBreakBefore w:val="0"/>
        <w:rPr/>
      </w:pPr>
      <w:r w:rsidDel="00000000" w:rsidR="00000000" w:rsidRPr="00000000">
        <w:rPr>
          <w:rtl w:val="0"/>
        </w:rPr>
        <w:t xml:space="preserve">                "I squeeze her hand in a way of saying, \"Trust me\"."</w:t>
      </w:r>
    </w:p>
    <w:p w:rsidR="00000000" w:rsidDel="00000000" w:rsidP="00000000" w:rsidRDefault="00000000" w:rsidRPr="00000000" w14:paraId="000016B1">
      <w:pPr>
        <w:pageBreakBefore w:val="0"/>
        <w:rPr/>
      </w:pPr>
      <w:r w:rsidDel="00000000" w:rsidR="00000000" w:rsidRPr="00000000">
        <w:rPr>
          <w:rtl w:val="0"/>
        </w:rPr>
        <w:t xml:space="preserve">                m "Yes, regular dining would be great please."</w:t>
      </w:r>
    </w:p>
    <w:p w:rsidR="00000000" w:rsidDel="00000000" w:rsidP="00000000" w:rsidRDefault="00000000" w:rsidRPr="00000000" w14:paraId="000016B2">
      <w:pPr>
        <w:pageBreakBefore w:val="0"/>
        <w:rPr/>
      </w:pPr>
      <w:r w:rsidDel="00000000" w:rsidR="00000000" w:rsidRPr="00000000">
        <w:rPr>
          <w:rtl w:val="0"/>
        </w:rPr>
        <w:t xml:space="preserve">                s "Okay, let me go check with the seating chart to see what's open."</w:t>
      </w:r>
    </w:p>
    <w:p w:rsidR="00000000" w:rsidDel="00000000" w:rsidP="00000000" w:rsidRDefault="00000000" w:rsidRPr="00000000" w14:paraId="000016B3">
      <w:pPr>
        <w:pageBreakBefore w:val="0"/>
        <w:rPr/>
      </w:pPr>
      <w:r w:rsidDel="00000000" w:rsidR="00000000" w:rsidRPr="00000000">
        <w:rPr>
          <w:rtl w:val="0"/>
        </w:rPr>
        <w:t xml:space="preserve">                "The girl walks off and Monika turns to me."</w:t>
      </w:r>
    </w:p>
    <w:p w:rsidR="00000000" w:rsidDel="00000000" w:rsidP="00000000" w:rsidRDefault="00000000" w:rsidRPr="00000000" w14:paraId="000016B4">
      <w:pPr>
        <w:pageBreakBefore w:val="0"/>
        <w:rPr/>
      </w:pPr>
      <w:r w:rsidDel="00000000" w:rsidR="00000000" w:rsidRPr="00000000">
        <w:rPr>
          <w:rtl w:val="0"/>
        </w:rPr>
        <w:t xml:space="preserve">                m "[player]! What is-"</w:t>
      </w:r>
    </w:p>
    <w:p w:rsidR="00000000" w:rsidDel="00000000" w:rsidP="00000000" w:rsidRDefault="00000000" w:rsidRPr="00000000" w14:paraId="000016B5">
      <w:pPr>
        <w:pageBreakBefore w:val="0"/>
        <w:rPr/>
      </w:pPr>
      <w:r w:rsidDel="00000000" w:rsidR="00000000" w:rsidRPr="00000000">
        <w:rPr>
          <w:rtl w:val="0"/>
        </w:rPr>
        <w:t xml:space="preserve">                mc "Trust me, I just want to avoid anyone from school for tonight."</w:t>
      </w:r>
    </w:p>
    <w:p w:rsidR="00000000" w:rsidDel="00000000" w:rsidP="00000000" w:rsidRDefault="00000000" w:rsidRPr="00000000" w14:paraId="000016B6">
      <w:pPr>
        <w:pageBreakBefore w:val="0"/>
        <w:rPr/>
      </w:pPr>
      <w:r w:rsidDel="00000000" w:rsidR="00000000" w:rsidRPr="00000000">
        <w:rPr>
          <w:rtl w:val="0"/>
        </w:rPr>
        <w:t xml:space="preserve">                mc "I want to spend time with you, just you."</w:t>
      </w:r>
    </w:p>
    <w:p w:rsidR="00000000" w:rsidDel="00000000" w:rsidP="00000000" w:rsidRDefault="00000000" w:rsidRPr="00000000" w14:paraId="000016B7">
      <w:pPr>
        <w:pageBreakBefore w:val="0"/>
        <w:rPr/>
      </w:pPr>
      <w:r w:rsidDel="00000000" w:rsidR="00000000" w:rsidRPr="00000000">
        <w:rPr>
          <w:rtl w:val="0"/>
        </w:rPr>
        <w:t xml:space="preserve">                "Monika stops for a moment and contemplates."</w:t>
      </w:r>
    </w:p>
    <w:p w:rsidR="00000000" w:rsidDel="00000000" w:rsidP="00000000" w:rsidRDefault="00000000" w:rsidRPr="00000000" w14:paraId="000016B8">
      <w:pPr>
        <w:pageBreakBefore w:val="0"/>
        <w:rPr/>
      </w:pPr>
      <w:r w:rsidDel="00000000" w:rsidR="00000000" w:rsidRPr="00000000">
        <w:rPr>
          <w:rtl w:val="0"/>
        </w:rPr>
        <w:t xml:space="preserve">                m "Your right, we should probably avoid anyone for tonight."</w:t>
      </w:r>
    </w:p>
    <w:p w:rsidR="00000000" w:rsidDel="00000000" w:rsidP="00000000" w:rsidRDefault="00000000" w:rsidRPr="00000000" w14:paraId="000016B9">
      <w:pPr>
        <w:pageBreakBefore w:val="0"/>
        <w:rPr/>
      </w:pPr>
      <w:r w:rsidDel="00000000" w:rsidR="00000000" w:rsidRPr="00000000">
        <w:rPr>
          <w:rtl w:val="0"/>
        </w:rPr>
        <w:t xml:space="preserve">                m "Nice thinking [player]."</w:t>
      </w:r>
    </w:p>
    <w:p w:rsidR="00000000" w:rsidDel="00000000" w:rsidP="00000000" w:rsidRDefault="00000000" w:rsidRPr="00000000" w14:paraId="000016BA">
      <w:pPr>
        <w:pageBreakBefore w:val="0"/>
        <w:rPr/>
      </w:pPr>
      <w:r w:rsidDel="00000000" w:rsidR="00000000" w:rsidRPr="00000000">
        <w:rPr>
          <w:rtl w:val="0"/>
        </w:rPr>
        <w:t xml:space="preserve">                "Monika gives me a kiss on the cheek just as the waitress comes back over."</w:t>
      </w:r>
    </w:p>
    <w:p w:rsidR="00000000" w:rsidDel="00000000" w:rsidP="00000000" w:rsidRDefault="00000000" w:rsidRPr="00000000" w14:paraId="000016BB">
      <w:pPr>
        <w:pageBreakBefore w:val="0"/>
        <w:rPr/>
      </w:pPr>
      <w:r w:rsidDel="00000000" w:rsidR="00000000" w:rsidRPr="00000000">
        <w:rPr>
          <w:rtl w:val="0"/>
        </w:rPr>
        <w:t xml:space="preserve">                s "I just got a table clean for you two if you would follow me please."</w:t>
      </w:r>
    </w:p>
    <w:p w:rsidR="00000000" w:rsidDel="00000000" w:rsidP="00000000" w:rsidRDefault="00000000" w:rsidRPr="00000000" w14:paraId="000016BC">
      <w:pPr>
        <w:pageBreakBefore w:val="0"/>
        <w:rPr/>
      </w:pPr>
      <w:r w:rsidDel="00000000" w:rsidR="00000000" w:rsidRPr="00000000">
        <w:rPr>
          <w:rtl w:val="0"/>
        </w:rPr>
        <w:t xml:space="preserve">                "Monika and I followed, now holding hands along the way."</w:t>
      </w:r>
    </w:p>
    <w:p w:rsidR="00000000" w:rsidDel="00000000" w:rsidP="00000000" w:rsidRDefault="00000000" w:rsidRPr="00000000" w14:paraId="000016BD">
      <w:pPr>
        <w:pageBreakBefore w:val="0"/>
        <w:rPr/>
      </w:pPr>
      <w:r w:rsidDel="00000000" w:rsidR="00000000" w:rsidRPr="00000000">
        <w:rPr>
          <w:rtl w:val="0"/>
        </w:rPr>
        <w:t xml:space="preserve">                "The waitress guided us to the main dining area, decorated lightly with hearts and pink all around."</w:t>
      </w:r>
    </w:p>
    <w:p w:rsidR="00000000" w:rsidDel="00000000" w:rsidP="00000000" w:rsidRDefault="00000000" w:rsidRPr="00000000" w14:paraId="000016BE">
      <w:pPr>
        <w:pageBreakBefore w:val="0"/>
        <w:rPr/>
      </w:pPr>
      <w:r w:rsidDel="00000000" w:rsidR="00000000" w:rsidRPr="00000000">
        <w:rPr>
          <w:rtl w:val="0"/>
        </w:rPr>
        <w:t xml:space="preserve">                "Definitely not as much as the student area looked to be, but that's fine with me."</w:t>
      </w:r>
    </w:p>
    <w:p w:rsidR="00000000" w:rsidDel="00000000" w:rsidP="00000000" w:rsidRDefault="00000000" w:rsidRPr="00000000" w14:paraId="000016BF">
      <w:pPr>
        <w:pageBreakBefore w:val="0"/>
        <w:rPr/>
      </w:pPr>
      <w:r w:rsidDel="00000000" w:rsidR="00000000" w:rsidRPr="00000000">
        <w:rPr>
          <w:rtl w:val="0"/>
        </w:rPr>
        <w:t xml:space="preserve">                s "Alright! What can I get you to drink?"</w:t>
      </w:r>
    </w:p>
    <w:p w:rsidR="00000000" w:rsidDel="00000000" w:rsidP="00000000" w:rsidRDefault="00000000" w:rsidRPr="00000000" w14:paraId="000016C0">
      <w:pPr>
        <w:pageBreakBefore w:val="0"/>
        <w:rPr/>
      </w:pPr>
      <w:r w:rsidDel="00000000" w:rsidR="00000000" w:rsidRPr="00000000">
        <w:rPr>
          <w:rtl w:val="0"/>
        </w:rPr>
        <w:t xml:space="preserve">                m "I'd like a water, please."</w:t>
      </w:r>
    </w:p>
    <w:p w:rsidR="00000000" w:rsidDel="00000000" w:rsidP="00000000" w:rsidRDefault="00000000" w:rsidRPr="00000000" w14:paraId="000016C1">
      <w:pPr>
        <w:pageBreakBefore w:val="0"/>
        <w:rPr/>
      </w:pPr>
      <w:r w:rsidDel="00000000" w:rsidR="00000000" w:rsidRPr="00000000">
        <w:rPr>
          <w:rtl w:val="0"/>
        </w:rPr>
        <w:t xml:space="preserve">                mc "Same for me, thank you."</w:t>
      </w:r>
    </w:p>
    <w:p w:rsidR="00000000" w:rsidDel="00000000" w:rsidP="00000000" w:rsidRDefault="00000000" w:rsidRPr="00000000" w14:paraId="000016C2">
      <w:pPr>
        <w:pageBreakBefore w:val="0"/>
        <w:rPr/>
      </w:pPr>
      <w:r w:rsidDel="00000000" w:rsidR="00000000" w:rsidRPr="00000000">
        <w:rPr>
          <w:rtl w:val="0"/>
        </w:rPr>
        <w:t xml:space="preserve">                s "No problem! I'll be right back."</w:t>
      </w:r>
    </w:p>
    <w:p w:rsidR="00000000" w:rsidDel="00000000" w:rsidP="00000000" w:rsidRDefault="00000000" w:rsidRPr="00000000" w14:paraId="000016C3">
      <w:pPr>
        <w:pageBreakBefore w:val="0"/>
        <w:rPr/>
      </w:pPr>
      <w:r w:rsidDel="00000000" w:rsidR="00000000" w:rsidRPr="00000000">
        <w:rPr>
          <w:rtl w:val="0"/>
        </w:rPr>
        <w:t xml:space="preserve">                "The waitress then leaves us, grabbing our drinks."</w:t>
      </w:r>
    </w:p>
    <w:p w:rsidR="00000000" w:rsidDel="00000000" w:rsidP="00000000" w:rsidRDefault="00000000" w:rsidRPr="00000000" w14:paraId="000016C4">
      <w:pPr>
        <w:pageBreakBefore w:val="0"/>
        <w:rPr/>
      </w:pPr>
      <w:r w:rsidDel="00000000" w:rsidR="00000000" w:rsidRPr="00000000">
        <w:rPr>
          <w:rtl w:val="0"/>
        </w:rPr>
        <w:t xml:space="preserve">                "Monika looks around the restaurant with warm eyes."</w:t>
      </w:r>
    </w:p>
    <w:p w:rsidR="00000000" w:rsidDel="00000000" w:rsidP="00000000" w:rsidRDefault="00000000" w:rsidRPr="00000000" w14:paraId="000016C5">
      <w:pPr>
        <w:pageBreakBefore w:val="0"/>
        <w:rPr/>
      </w:pPr>
      <w:r w:rsidDel="00000000" w:rsidR="00000000" w:rsidRPr="00000000">
        <w:rPr>
          <w:rtl w:val="0"/>
        </w:rPr>
        <w:t xml:space="preserve">                m "Gosh, its all so pretty!"</w:t>
      </w:r>
    </w:p>
    <w:p w:rsidR="00000000" w:rsidDel="00000000" w:rsidP="00000000" w:rsidRDefault="00000000" w:rsidRPr="00000000" w14:paraId="000016C6">
      <w:pPr>
        <w:pageBreakBefore w:val="0"/>
        <w:rPr/>
      </w:pPr>
      <w:r w:rsidDel="00000000" w:rsidR="00000000" w:rsidRPr="00000000">
        <w:rPr>
          <w:rtl w:val="0"/>
        </w:rPr>
        <w:t xml:space="preserve">                m "All the fish swimming around, all the cute decorations! Gosh it's almost overwhelming!"</w:t>
      </w:r>
    </w:p>
    <w:p w:rsidR="00000000" w:rsidDel="00000000" w:rsidP="00000000" w:rsidRDefault="00000000" w:rsidRPr="00000000" w14:paraId="000016C7">
      <w:pPr>
        <w:pageBreakBefore w:val="0"/>
        <w:rPr/>
      </w:pPr>
      <w:r w:rsidDel="00000000" w:rsidR="00000000" w:rsidRPr="00000000">
        <w:rPr>
          <w:rtl w:val="0"/>
        </w:rPr>
        <w:t xml:space="preserve">                mc "That it is, everyone wasn't kidding about this place."</w:t>
      </w:r>
    </w:p>
    <w:p w:rsidR="00000000" w:rsidDel="00000000" w:rsidP="00000000" w:rsidRDefault="00000000" w:rsidRPr="00000000" w14:paraId="000016C8">
      <w:pPr>
        <w:pageBreakBefore w:val="0"/>
        <w:rPr/>
      </w:pPr>
      <w:r w:rsidDel="00000000" w:rsidR="00000000" w:rsidRPr="00000000">
        <w:rPr>
          <w:rtl w:val="0"/>
        </w:rPr>
        <w:t xml:space="preserve">                m "If you had told me you were bringing me here I would have helped with the reservation, I feel bad leaving that on you!"</w:t>
      </w:r>
    </w:p>
    <w:p w:rsidR="00000000" w:rsidDel="00000000" w:rsidP="00000000" w:rsidRDefault="00000000" w:rsidRPr="00000000" w14:paraId="000016C9">
      <w:pPr>
        <w:pageBreakBefore w:val="0"/>
        <w:rPr/>
      </w:pPr>
      <w:r w:rsidDel="00000000" w:rsidR="00000000" w:rsidRPr="00000000">
        <w:rPr>
          <w:rtl w:val="0"/>
        </w:rPr>
        <w:t xml:space="preserve">                mc "And ruin the surprise? I wouldn't have it."</w:t>
      </w:r>
    </w:p>
    <w:p w:rsidR="00000000" w:rsidDel="00000000" w:rsidP="00000000" w:rsidRDefault="00000000" w:rsidRPr="00000000" w14:paraId="000016CA">
      <w:pPr>
        <w:pageBreakBefore w:val="0"/>
        <w:rPr/>
      </w:pPr>
      <w:r w:rsidDel="00000000" w:rsidR="00000000" w:rsidRPr="00000000">
        <w:rPr>
          <w:rtl w:val="0"/>
        </w:rPr>
        <w:t xml:space="preserve">                "Our waitress returns with our two waters on a small saucer, placing them in front of us."</w:t>
      </w:r>
    </w:p>
    <w:p w:rsidR="00000000" w:rsidDel="00000000" w:rsidP="00000000" w:rsidRDefault="00000000" w:rsidRPr="00000000" w14:paraId="000016CB">
      <w:pPr>
        <w:pageBreakBefore w:val="0"/>
        <w:rPr/>
      </w:pPr>
      <w:r w:rsidDel="00000000" w:rsidR="00000000" w:rsidRPr="00000000">
        <w:rPr>
          <w:rtl w:val="0"/>
        </w:rPr>
        <w:t xml:space="preserve">                mc "Thank you very much!"</w:t>
      </w:r>
    </w:p>
    <w:p w:rsidR="00000000" w:rsidDel="00000000" w:rsidP="00000000" w:rsidRDefault="00000000" w:rsidRPr="00000000" w14:paraId="000016CC">
      <w:pPr>
        <w:pageBreakBefore w:val="0"/>
        <w:rPr/>
      </w:pPr>
      <w:r w:rsidDel="00000000" w:rsidR="00000000" w:rsidRPr="00000000">
        <w:rPr>
          <w:rtl w:val="0"/>
        </w:rPr>
        <w:t xml:space="preserve">                s "It's my pleasure. Have you had a chance to look over the menu?"</w:t>
      </w:r>
    </w:p>
    <w:p w:rsidR="00000000" w:rsidDel="00000000" w:rsidP="00000000" w:rsidRDefault="00000000" w:rsidRPr="00000000" w14:paraId="000016CD">
      <w:pPr>
        <w:pageBreakBefore w:val="0"/>
        <w:rPr/>
      </w:pPr>
      <w:r w:rsidDel="00000000" w:rsidR="00000000" w:rsidRPr="00000000">
        <w:rPr>
          <w:rtl w:val="0"/>
        </w:rPr>
        <w:t xml:space="preserve">                m "I'm still looking... What do you recommend?"</w:t>
      </w:r>
    </w:p>
    <w:p w:rsidR="00000000" w:rsidDel="00000000" w:rsidP="00000000" w:rsidRDefault="00000000" w:rsidRPr="00000000" w14:paraId="000016CE">
      <w:pPr>
        <w:pageBreakBefore w:val="0"/>
        <w:rPr/>
      </w:pPr>
      <w:r w:rsidDel="00000000" w:rsidR="00000000" w:rsidRPr="00000000">
        <w:rPr>
          <w:rtl w:val="0"/>
        </w:rPr>
        <w:t xml:space="preserve">                s "Well..."</w:t>
      </w:r>
    </w:p>
    <w:p w:rsidR="00000000" w:rsidDel="00000000" w:rsidP="00000000" w:rsidRDefault="00000000" w:rsidRPr="00000000" w14:paraId="000016CF">
      <w:pPr>
        <w:pageBreakBefore w:val="0"/>
        <w:rPr/>
      </w:pPr>
      <w:r w:rsidDel="00000000" w:rsidR="00000000" w:rsidRPr="00000000">
        <w:rPr>
          <w:rtl w:val="0"/>
        </w:rPr>
        <w:t xml:space="preserve">                "She then rattles off all the specials for the night, almost all of them with some kind of romantic name."</w:t>
      </w:r>
    </w:p>
    <w:p w:rsidR="00000000" w:rsidDel="00000000" w:rsidP="00000000" w:rsidRDefault="00000000" w:rsidRPr="00000000" w14:paraId="000016D0">
      <w:pPr>
        <w:pageBreakBefore w:val="0"/>
        <w:rPr/>
      </w:pPr>
      <w:r w:rsidDel="00000000" w:rsidR="00000000" w:rsidRPr="00000000">
        <w:rPr>
          <w:rtl w:val="0"/>
        </w:rPr>
        <w:t xml:space="preserve">                m "That's a lot to choose from..."</w:t>
      </w:r>
    </w:p>
    <w:p w:rsidR="00000000" w:rsidDel="00000000" w:rsidP="00000000" w:rsidRDefault="00000000" w:rsidRPr="00000000" w14:paraId="000016D1">
      <w:pPr>
        <w:pageBreakBefore w:val="0"/>
        <w:rPr/>
      </w:pPr>
      <w:r w:rsidDel="00000000" w:rsidR="00000000" w:rsidRPr="00000000">
        <w:rPr>
          <w:rtl w:val="0"/>
        </w:rPr>
        <w:t xml:space="preserve">                mc "Maybe just a few more minutes?"</w:t>
      </w:r>
    </w:p>
    <w:p w:rsidR="00000000" w:rsidDel="00000000" w:rsidP="00000000" w:rsidRDefault="00000000" w:rsidRPr="00000000" w14:paraId="000016D2">
      <w:pPr>
        <w:pageBreakBefore w:val="0"/>
        <w:rPr/>
      </w:pPr>
      <w:r w:rsidDel="00000000" w:rsidR="00000000" w:rsidRPr="00000000">
        <w:rPr>
          <w:rtl w:val="0"/>
        </w:rPr>
        <w:t xml:space="preserve">                s "Of course. Please, take your time."</w:t>
      </w:r>
    </w:p>
    <w:p w:rsidR="00000000" w:rsidDel="00000000" w:rsidP="00000000" w:rsidRDefault="00000000" w:rsidRPr="00000000" w14:paraId="000016D3">
      <w:pPr>
        <w:pageBreakBefore w:val="0"/>
        <w:rPr/>
      </w:pPr>
      <w:r w:rsidDel="00000000" w:rsidR="00000000" w:rsidRPr="00000000">
        <w:rPr>
          <w:rtl w:val="0"/>
        </w:rPr>
        <w:t xml:space="preserve">                "And with that, she makes haste to another one of the tables."</w:t>
      </w:r>
    </w:p>
    <w:p w:rsidR="00000000" w:rsidDel="00000000" w:rsidP="00000000" w:rsidRDefault="00000000" w:rsidRPr="00000000" w14:paraId="000016D4">
      <w:pPr>
        <w:pageBreakBefore w:val="0"/>
        <w:rPr/>
      </w:pPr>
      <w:r w:rsidDel="00000000" w:rsidR="00000000" w:rsidRPr="00000000">
        <w:rPr>
          <w:rtl w:val="0"/>
        </w:rPr>
        <w:t xml:space="preserve">                "Monika and I mulled over the menu. Hoping for something to catch our eyes."</w:t>
      </w:r>
    </w:p>
    <w:p w:rsidR="00000000" w:rsidDel="00000000" w:rsidP="00000000" w:rsidRDefault="00000000" w:rsidRPr="00000000" w14:paraId="000016D5">
      <w:pPr>
        <w:pageBreakBefore w:val="0"/>
        <w:rPr/>
      </w:pPr>
      <w:r w:rsidDel="00000000" w:rsidR="00000000" w:rsidRPr="00000000">
        <w:rPr>
          <w:rtl w:val="0"/>
        </w:rPr>
        <w:t xml:space="preserve">                m "Anything jumping out at you, [player]?"</w:t>
      </w:r>
    </w:p>
    <w:p w:rsidR="00000000" w:rsidDel="00000000" w:rsidP="00000000" w:rsidRDefault="00000000" w:rsidRPr="00000000" w14:paraId="000016D6">
      <w:pPr>
        <w:pageBreakBefore w:val="0"/>
        <w:rPr/>
      </w:pPr>
      <w:r w:rsidDel="00000000" w:rsidR="00000000" w:rsidRPr="00000000">
        <w:rPr>
          <w:rtl w:val="0"/>
        </w:rPr>
        <w:t xml:space="preserve">                mc "Nothing immediately..."</w:t>
      </w:r>
    </w:p>
    <w:p w:rsidR="00000000" w:rsidDel="00000000" w:rsidP="00000000" w:rsidRDefault="00000000" w:rsidRPr="00000000" w14:paraId="000016D7">
      <w:pPr>
        <w:pageBreakBefore w:val="0"/>
        <w:rPr/>
      </w:pPr>
      <w:r w:rsidDel="00000000" w:rsidR="00000000" w:rsidRPr="00000000">
        <w:rPr>
          <w:rtl w:val="0"/>
        </w:rPr>
        <w:t xml:space="preserve">                "Of course there were a bunch of safe bet meals like burgers and steaks, but I was trying to find something Monika could eat."</w:t>
      </w:r>
    </w:p>
    <w:p w:rsidR="00000000" w:rsidDel="00000000" w:rsidP="00000000" w:rsidRDefault="00000000" w:rsidRPr="00000000" w14:paraId="000016D8">
      <w:pPr>
        <w:pageBreakBefore w:val="0"/>
        <w:rPr/>
      </w:pPr>
      <w:r w:rsidDel="00000000" w:rsidR="00000000" w:rsidRPr="00000000">
        <w:rPr>
          <w:rtl w:val="0"/>
        </w:rPr>
        <w:t xml:space="preserve">                "Didn't help that half the menu contained something with meat in it."</w:t>
      </w:r>
    </w:p>
    <w:p w:rsidR="00000000" w:rsidDel="00000000" w:rsidP="00000000" w:rsidRDefault="00000000" w:rsidRPr="00000000" w14:paraId="000016D9">
      <w:pPr>
        <w:pageBreakBefore w:val="0"/>
        <w:rPr/>
      </w:pPr>
      <w:r w:rsidDel="00000000" w:rsidR="00000000" w:rsidRPr="00000000">
        <w:rPr>
          <w:rtl w:val="0"/>
        </w:rPr>
        <w:t xml:space="preserve">                m "Hmm... what about that cauliflower parmesan? That looks pretty good!"</w:t>
      </w:r>
    </w:p>
    <w:p w:rsidR="00000000" w:rsidDel="00000000" w:rsidP="00000000" w:rsidRDefault="00000000" w:rsidRPr="00000000" w14:paraId="000016DA">
      <w:pPr>
        <w:pageBreakBefore w:val="0"/>
        <w:rPr/>
      </w:pPr>
      <w:r w:rsidDel="00000000" w:rsidR="00000000" w:rsidRPr="00000000">
        <w:rPr>
          <w:rtl w:val="0"/>
        </w:rPr>
        <w:t xml:space="preserve">                mc "Alright, we'll get that then."</w:t>
      </w:r>
    </w:p>
    <w:p w:rsidR="00000000" w:rsidDel="00000000" w:rsidP="00000000" w:rsidRDefault="00000000" w:rsidRPr="00000000" w14:paraId="000016DB">
      <w:pPr>
        <w:pageBreakBefore w:val="0"/>
        <w:rPr/>
      </w:pPr>
      <w:r w:rsidDel="00000000" w:rsidR="00000000" w:rsidRPr="00000000">
        <w:rPr>
          <w:rtl w:val="0"/>
        </w:rPr>
        <w:t xml:space="preserve">                m "You don't have to [player], I wouldn't want to stop you from getting something you want."</w:t>
      </w:r>
    </w:p>
    <w:p w:rsidR="00000000" w:rsidDel="00000000" w:rsidP="00000000" w:rsidRDefault="00000000" w:rsidRPr="00000000" w14:paraId="000016DC">
      <w:pPr>
        <w:pageBreakBefore w:val="0"/>
        <w:rPr/>
      </w:pPr>
      <w:r w:rsidDel="00000000" w:rsidR="00000000" w:rsidRPr="00000000">
        <w:rPr>
          <w:rtl w:val="0"/>
        </w:rPr>
        <w:t xml:space="preserve">                m "What about their steaks? Those burgers sounded really delicious too if they had the vegan-friendly burgers."</w:t>
      </w:r>
    </w:p>
    <w:p w:rsidR="00000000" w:rsidDel="00000000" w:rsidP="00000000" w:rsidRDefault="00000000" w:rsidRPr="00000000" w14:paraId="000016DD">
      <w:pPr>
        <w:pageBreakBefore w:val="0"/>
        <w:rPr/>
      </w:pPr>
      <w:r w:rsidDel="00000000" w:rsidR="00000000" w:rsidRPr="00000000">
        <w:rPr>
          <w:rtl w:val="0"/>
        </w:rPr>
        <w:t xml:space="preserve">                mc "But I want to try something vegetarian for you today."</w:t>
      </w:r>
    </w:p>
    <w:p w:rsidR="00000000" w:rsidDel="00000000" w:rsidP="00000000" w:rsidRDefault="00000000" w:rsidRPr="00000000" w14:paraId="000016DE">
      <w:pPr>
        <w:pageBreakBefore w:val="0"/>
        <w:rPr/>
      </w:pPr>
      <w:r w:rsidDel="00000000" w:rsidR="00000000" w:rsidRPr="00000000">
        <w:rPr>
          <w:rtl w:val="0"/>
        </w:rPr>
        <w:t xml:space="preserve">                m "Really [player]? That's really sweet of you."</w:t>
      </w:r>
    </w:p>
    <w:p w:rsidR="00000000" w:rsidDel="00000000" w:rsidP="00000000" w:rsidRDefault="00000000" w:rsidRPr="00000000" w14:paraId="000016DF">
      <w:pPr>
        <w:pageBreakBefore w:val="0"/>
        <w:rPr/>
      </w:pPr>
      <w:r w:rsidDel="00000000" w:rsidR="00000000" w:rsidRPr="00000000">
        <w:rPr>
          <w:rtl w:val="0"/>
        </w:rPr>
        <w:t xml:space="preserve">                m "I'm flattered, ahaha~"</w:t>
      </w:r>
    </w:p>
    <w:p w:rsidR="00000000" w:rsidDel="00000000" w:rsidP="00000000" w:rsidRDefault="00000000" w:rsidRPr="00000000" w14:paraId="000016E0">
      <w:pPr>
        <w:pageBreakBefore w:val="0"/>
        <w:rPr/>
      </w:pPr>
      <w:r w:rsidDel="00000000" w:rsidR="00000000" w:rsidRPr="00000000">
        <w:rPr>
          <w:rtl w:val="0"/>
        </w:rPr>
        <w:t xml:space="preserve">                mc "I try my best, and I'll trust your instincts on what is good this time."</w:t>
      </w:r>
    </w:p>
    <w:p w:rsidR="00000000" w:rsidDel="00000000" w:rsidP="00000000" w:rsidRDefault="00000000" w:rsidRPr="00000000" w14:paraId="000016E1">
      <w:pPr>
        <w:pageBreakBefore w:val="0"/>
        <w:rPr/>
      </w:pPr>
      <w:r w:rsidDel="00000000" w:rsidR="00000000" w:rsidRPr="00000000">
        <w:rPr>
          <w:rtl w:val="0"/>
        </w:rPr>
        <w:t xml:space="preserve">                m "I just hope I don't pick something bad for you and then you'll have nothing!"</w:t>
      </w:r>
    </w:p>
    <w:p w:rsidR="00000000" w:rsidDel="00000000" w:rsidP="00000000" w:rsidRDefault="00000000" w:rsidRPr="00000000" w14:paraId="000016E2">
      <w:pPr>
        <w:pageBreakBefore w:val="0"/>
        <w:rPr/>
      </w:pPr>
      <w:r w:rsidDel="00000000" w:rsidR="00000000" w:rsidRPr="00000000">
        <w:rPr>
          <w:rtl w:val="0"/>
        </w:rPr>
        <w:t xml:space="preserve">                mc "I'll get something else in that case, no big deal."</w:t>
      </w:r>
    </w:p>
    <w:p w:rsidR="00000000" w:rsidDel="00000000" w:rsidP="00000000" w:rsidRDefault="00000000" w:rsidRPr="00000000" w14:paraId="000016E3">
      <w:pPr>
        <w:pageBreakBefore w:val="0"/>
        <w:rPr/>
      </w:pPr>
      <w:r w:rsidDel="00000000" w:rsidR="00000000" w:rsidRPr="00000000">
        <w:rPr>
          <w:rtl w:val="0"/>
        </w:rPr>
        <w:t xml:space="preserve">                "My wallet cried out silently as I said that, but I just ignored it."</w:t>
      </w:r>
    </w:p>
    <w:p w:rsidR="00000000" w:rsidDel="00000000" w:rsidP="00000000" w:rsidRDefault="00000000" w:rsidRPr="00000000" w14:paraId="000016E4">
      <w:pPr>
        <w:pageBreakBefore w:val="0"/>
        <w:rPr/>
      </w:pPr>
      <w:r w:rsidDel="00000000" w:rsidR="00000000" w:rsidRPr="00000000">
        <w:rPr>
          <w:rtl w:val="0"/>
        </w:rPr>
        <w:t xml:space="preserve">                "Soon enough the waitress came back around to us."</w:t>
      </w:r>
    </w:p>
    <w:p w:rsidR="00000000" w:rsidDel="00000000" w:rsidP="00000000" w:rsidRDefault="00000000" w:rsidRPr="00000000" w14:paraId="000016E5">
      <w:pPr>
        <w:pageBreakBefore w:val="0"/>
        <w:rPr/>
      </w:pPr>
      <w:r w:rsidDel="00000000" w:rsidR="00000000" w:rsidRPr="00000000">
        <w:rPr>
          <w:rtl w:val="0"/>
        </w:rPr>
        <w:t xml:space="preserve">                s "So, have we decided?"</w:t>
      </w:r>
    </w:p>
    <w:p w:rsidR="00000000" w:rsidDel="00000000" w:rsidP="00000000" w:rsidRDefault="00000000" w:rsidRPr="00000000" w14:paraId="000016E6">
      <w:pPr>
        <w:pageBreakBefore w:val="0"/>
        <w:rPr/>
      </w:pPr>
      <w:r w:rsidDel="00000000" w:rsidR="00000000" w:rsidRPr="00000000">
        <w:rPr>
          <w:rtl w:val="0"/>
        </w:rPr>
        <w:t xml:space="preserve">                m "Yes! Can we have two orders of the cauliflower parmesan please?"</w:t>
      </w:r>
    </w:p>
    <w:p w:rsidR="00000000" w:rsidDel="00000000" w:rsidP="00000000" w:rsidRDefault="00000000" w:rsidRPr="00000000" w14:paraId="000016E7">
      <w:pPr>
        <w:pageBreakBefore w:val="0"/>
        <w:rPr/>
      </w:pPr>
      <w:r w:rsidDel="00000000" w:rsidR="00000000" w:rsidRPr="00000000">
        <w:rPr>
          <w:rtl w:val="0"/>
        </w:rPr>
        <w:t xml:space="preserve">                s "Sounds good! I'll get that right out to you two!"</w:t>
      </w:r>
    </w:p>
    <w:p w:rsidR="00000000" w:rsidDel="00000000" w:rsidP="00000000" w:rsidRDefault="00000000" w:rsidRPr="00000000" w14:paraId="000016E8">
      <w:pPr>
        <w:pageBreakBefore w:val="0"/>
        <w:rPr/>
      </w:pPr>
      <w:r w:rsidDel="00000000" w:rsidR="00000000" w:rsidRPr="00000000">
        <w:rPr>
          <w:rtl w:val="0"/>
        </w:rPr>
        <w:t xml:space="preserve">                "She then grabs our menus and leaves."</w:t>
      </w:r>
    </w:p>
    <w:p w:rsidR="00000000" w:rsidDel="00000000" w:rsidP="00000000" w:rsidRDefault="00000000" w:rsidRPr="00000000" w14:paraId="000016E9">
      <w:pPr>
        <w:pageBreakBefore w:val="0"/>
        <w:rPr/>
      </w:pPr>
      <w:r w:rsidDel="00000000" w:rsidR="00000000" w:rsidRPr="00000000">
        <w:rPr>
          <w:rtl w:val="0"/>
        </w:rPr>
        <w:t xml:space="preserve">                m "I promise [player], your gonna love it!"</w:t>
      </w:r>
    </w:p>
    <w:p w:rsidR="00000000" w:rsidDel="00000000" w:rsidP="00000000" w:rsidRDefault="00000000" w:rsidRPr="00000000" w14:paraId="000016EA">
      <w:pPr>
        <w:pageBreakBefore w:val="0"/>
        <w:rPr/>
      </w:pPr>
      <w:r w:rsidDel="00000000" w:rsidR="00000000" w:rsidRPr="00000000">
        <w:rPr>
          <w:rtl w:val="0"/>
        </w:rPr>
        <w:t xml:space="preserve">                mc "I know, if your having it the dish must be good."</w:t>
      </w:r>
    </w:p>
    <w:p w:rsidR="00000000" w:rsidDel="00000000" w:rsidP="00000000" w:rsidRDefault="00000000" w:rsidRPr="00000000" w14:paraId="000016EB">
      <w:pPr>
        <w:pageBreakBefore w:val="0"/>
        <w:rPr/>
      </w:pPr>
      <w:r w:rsidDel="00000000" w:rsidR="00000000" w:rsidRPr="00000000">
        <w:rPr>
          <w:rtl w:val="0"/>
        </w:rPr>
        <w:t xml:space="preserve">                "At least, I hope it is..."</w:t>
      </w:r>
    </w:p>
    <w:p w:rsidR="00000000" w:rsidDel="00000000" w:rsidP="00000000" w:rsidRDefault="00000000" w:rsidRPr="00000000" w14:paraId="000016EC">
      <w:pPr>
        <w:pageBreakBefore w:val="0"/>
        <w:rPr/>
      </w:pPr>
      <w:r w:rsidDel="00000000" w:rsidR="00000000" w:rsidRPr="00000000">
        <w:rPr>
          <w:rtl w:val="0"/>
        </w:rPr>
        <w:t xml:space="preserve">                scene downtown2 with wipeleft_scene</w:t>
      </w:r>
    </w:p>
    <w:p w:rsidR="00000000" w:rsidDel="00000000" w:rsidP="00000000" w:rsidRDefault="00000000" w:rsidRPr="00000000" w14:paraId="000016ED">
      <w:pPr>
        <w:pageBreakBefore w:val="0"/>
        <w:rPr/>
      </w:pPr>
      <w:r w:rsidDel="00000000" w:rsidR="00000000" w:rsidRPr="00000000">
        <w:rPr>
          <w:rtl w:val="0"/>
        </w:rPr>
        <w:t xml:space="preserve">                "The parmesan actually wasn't as bad as I had expected."</w:t>
      </w:r>
    </w:p>
    <w:p w:rsidR="00000000" w:rsidDel="00000000" w:rsidP="00000000" w:rsidRDefault="00000000" w:rsidRPr="00000000" w14:paraId="000016EE">
      <w:pPr>
        <w:pageBreakBefore w:val="0"/>
        <w:rPr/>
      </w:pPr>
      <w:r w:rsidDel="00000000" w:rsidR="00000000" w:rsidRPr="00000000">
        <w:rPr>
          <w:rtl w:val="0"/>
        </w:rPr>
        <w:t xml:space="preserve">                "We ate our meal and happily chatted all through the cozy night."</w:t>
      </w:r>
    </w:p>
    <w:p w:rsidR="00000000" w:rsidDel="00000000" w:rsidP="00000000" w:rsidRDefault="00000000" w:rsidRPr="00000000" w14:paraId="000016EF">
      <w:pPr>
        <w:pageBreakBefore w:val="0"/>
        <w:rPr/>
      </w:pPr>
      <w:r w:rsidDel="00000000" w:rsidR="00000000" w:rsidRPr="00000000">
        <w:rPr>
          <w:rtl w:val="0"/>
        </w:rPr>
        <w:t xml:space="preserve">                "Soon enough I paid the bill and we were back out into the city streets."</w:t>
      </w:r>
    </w:p>
    <w:p w:rsidR="00000000" w:rsidDel="00000000" w:rsidP="00000000" w:rsidRDefault="00000000" w:rsidRPr="00000000" w14:paraId="000016F0">
      <w:pPr>
        <w:pageBreakBefore w:val="0"/>
        <w:rPr/>
      </w:pPr>
      <w:r w:rsidDel="00000000" w:rsidR="00000000" w:rsidRPr="00000000">
        <w:rPr>
          <w:rtl w:val="0"/>
        </w:rPr>
        <w:t xml:space="preserve">                m "Oh that was just wonderful [player]! Like I had always dreamed of this place!"</w:t>
      </w:r>
    </w:p>
    <w:p w:rsidR="00000000" w:rsidDel="00000000" w:rsidP="00000000" w:rsidRDefault="00000000" w:rsidRPr="00000000" w14:paraId="000016F1">
      <w:pPr>
        <w:pageBreakBefore w:val="0"/>
        <w:rPr/>
      </w:pPr>
      <w:r w:rsidDel="00000000" w:rsidR="00000000" w:rsidRPr="00000000">
        <w:rPr>
          <w:rtl w:val="0"/>
        </w:rPr>
        <w:t xml:space="preserve">                m "Thank you ,thank you, a thousand times thank you!"</w:t>
      </w:r>
    </w:p>
    <w:p w:rsidR="00000000" w:rsidDel="00000000" w:rsidP="00000000" w:rsidRDefault="00000000" w:rsidRPr="00000000" w14:paraId="000016F2">
      <w:pPr>
        <w:pageBreakBefore w:val="0"/>
        <w:rPr/>
      </w:pPr>
      <w:r w:rsidDel="00000000" w:rsidR="00000000" w:rsidRPr="00000000">
        <w:rPr>
          <w:rtl w:val="0"/>
        </w:rPr>
        <w:t xml:space="preserve">                "Monika basically jumped on top of me, giving me a huge hug."</w:t>
      </w:r>
    </w:p>
    <w:p w:rsidR="00000000" w:rsidDel="00000000" w:rsidP="00000000" w:rsidRDefault="00000000" w:rsidRPr="00000000" w14:paraId="000016F3">
      <w:pPr>
        <w:pageBreakBefore w:val="0"/>
        <w:rPr/>
      </w:pPr>
      <w:r w:rsidDel="00000000" w:rsidR="00000000" w:rsidRPr="00000000">
        <w:rPr>
          <w:rtl w:val="0"/>
        </w:rPr>
        <w:t xml:space="preserve">                mc "Your welcome Monika, I should be thanking you for making my night too."</w:t>
      </w:r>
    </w:p>
    <w:p w:rsidR="00000000" w:rsidDel="00000000" w:rsidP="00000000" w:rsidRDefault="00000000" w:rsidRPr="00000000" w14:paraId="000016F4">
      <w:pPr>
        <w:pageBreakBefore w:val="0"/>
        <w:rPr/>
      </w:pPr>
      <w:r w:rsidDel="00000000" w:rsidR="00000000" w:rsidRPr="00000000">
        <w:rPr>
          <w:rtl w:val="0"/>
        </w:rPr>
        <w:t xml:space="preserve">                mc "It would have been another night in front of the computer if you weren't with me."</w:t>
      </w:r>
    </w:p>
    <w:p w:rsidR="00000000" w:rsidDel="00000000" w:rsidP="00000000" w:rsidRDefault="00000000" w:rsidRPr="00000000" w14:paraId="000016F5">
      <w:pPr>
        <w:pageBreakBefore w:val="0"/>
        <w:rPr/>
      </w:pPr>
      <w:r w:rsidDel="00000000" w:rsidR="00000000" w:rsidRPr="00000000">
        <w:rPr>
          <w:rtl w:val="0"/>
        </w:rPr>
        <w:t xml:space="preserve">                m "Aww, your welcome [player]! I wouldn't want my perfect boyfriend to be alone on Valentine's Day!"</w:t>
      </w:r>
    </w:p>
    <w:p w:rsidR="00000000" w:rsidDel="00000000" w:rsidP="00000000" w:rsidRDefault="00000000" w:rsidRPr="00000000" w14:paraId="000016F6">
      <w:pPr>
        <w:pageBreakBefore w:val="0"/>
        <w:rPr/>
      </w:pPr>
      <w:r w:rsidDel="00000000" w:rsidR="00000000" w:rsidRPr="00000000">
        <w:rPr>
          <w:rtl w:val="0"/>
        </w:rPr>
        <w:t xml:space="preserve">                m "Come on, let's head back to my place!"</w:t>
      </w:r>
    </w:p>
    <w:p w:rsidR="00000000" w:rsidDel="00000000" w:rsidP="00000000" w:rsidRDefault="00000000" w:rsidRPr="00000000" w14:paraId="000016F7">
      <w:pPr>
        <w:pageBreakBefore w:val="0"/>
        <w:rPr/>
      </w:pPr>
      <w:r w:rsidDel="00000000" w:rsidR="00000000" w:rsidRPr="00000000">
        <w:rPr>
          <w:rtl w:val="0"/>
        </w:rPr>
        <w:t xml:space="preserve">                "Monika grabbed my arm and started walking toward the bus station."</w:t>
      </w:r>
    </w:p>
    <w:p w:rsidR="00000000" w:rsidDel="00000000" w:rsidP="00000000" w:rsidRDefault="00000000" w:rsidRPr="00000000" w14:paraId="000016F8">
      <w:pPr>
        <w:pageBreakBefore w:val="0"/>
        <w:rPr/>
      </w:pPr>
      <w:r w:rsidDel="00000000" w:rsidR="00000000" w:rsidRPr="00000000">
        <w:rPr>
          <w:rtl w:val="0"/>
        </w:rPr>
        <w:t xml:space="preserve">                "Wait, did she say her place?"</w:t>
      </w:r>
    </w:p>
    <w:p w:rsidR="00000000" w:rsidDel="00000000" w:rsidP="00000000" w:rsidRDefault="00000000" w:rsidRPr="00000000" w14:paraId="000016F9">
      <w:pPr>
        <w:pageBreakBefore w:val="0"/>
        <w:rPr/>
      </w:pPr>
      <w:r w:rsidDel="00000000" w:rsidR="00000000" w:rsidRPr="00000000">
        <w:rPr>
          <w:rtl w:val="0"/>
        </w:rPr>
        <w:t xml:space="preserve">                jump e2good</w:t>
      </w:r>
    </w:p>
    <w:p w:rsidR="00000000" w:rsidDel="00000000" w:rsidP="00000000" w:rsidRDefault="00000000" w:rsidRPr="00000000" w14:paraId="000016FA">
      <w:pPr>
        <w:pageBreakBefore w:val="0"/>
        <w:rPr/>
      </w:pPr>
      <w:r w:rsidDel="00000000" w:rsidR="00000000" w:rsidRPr="00000000">
        <w:rPr>
          <w:rtl w:val="0"/>
        </w:rPr>
        <w:t xml:space="preserve">    else:   #&lt;-- Lucchini's</w:t>
      </w:r>
    </w:p>
    <w:p w:rsidR="00000000" w:rsidDel="00000000" w:rsidP="00000000" w:rsidRDefault="00000000" w:rsidRPr="00000000" w14:paraId="000016FB">
      <w:pPr>
        <w:pageBreakBefore w:val="0"/>
        <w:rPr/>
      </w:pPr>
      <w:r w:rsidDel="00000000" w:rsidR="00000000" w:rsidRPr="00000000">
        <w:rPr>
          <w:rtl w:val="0"/>
        </w:rPr>
        <w:t xml:space="preserve">        scene outskirts with wipeleft_scene</w:t>
      </w:r>
    </w:p>
    <w:p w:rsidR="00000000" w:rsidDel="00000000" w:rsidP="00000000" w:rsidRDefault="00000000" w:rsidRPr="00000000" w14:paraId="000016FC">
      <w:pPr>
        <w:pageBreakBefore w:val="0"/>
        <w:rPr/>
      </w:pPr>
      <w:r w:rsidDel="00000000" w:rsidR="00000000" w:rsidRPr="00000000">
        <w:rPr>
          <w:rtl w:val="0"/>
        </w:rPr>
        <w:t xml:space="preserve">        "As we moved away from the main strip the crowds started to fizzle out."</w:t>
      </w:r>
    </w:p>
    <w:p w:rsidR="00000000" w:rsidDel="00000000" w:rsidP="00000000" w:rsidRDefault="00000000" w:rsidRPr="00000000" w14:paraId="000016FD">
      <w:pPr>
        <w:pageBreakBefore w:val="0"/>
        <w:rPr/>
      </w:pPr>
      <w:r w:rsidDel="00000000" w:rsidR="00000000" w:rsidRPr="00000000">
        <w:rPr>
          <w:rtl w:val="0"/>
        </w:rPr>
        <w:t xml:space="preserve">        "This made our walk to the little brick building just that much easier."</w:t>
      </w:r>
    </w:p>
    <w:p w:rsidR="00000000" w:rsidDel="00000000" w:rsidP="00000000" w:rsidRDefault="00000000" w:rsidRPr="00000000" w14:paraId="000016FE">
      <w:pPr>
        <w:pageBreakBefore w:val="0"/>
        <w:rPr/>
      </w:pPr>
      <w:r w:rsidDel="00000000" w:rsidR="00000000" w:rsidRPr="00000000">
        <w:rPr>
          <w:rtl w:val="0"/>
        </w:rPr>
        <w:t xml:space="preserve">        m "So we ended up coming here after all, huh? Ahaha~"</w:t>
      </w:r>
    </w:p>
    <w:p w:rsidR="00000000" w:rsidDel="00000000" w:rsidP="00000000" w:rsidRDefault="00000000" w:rsidRPr="00000000" w14:paraId="000016FF">
      <w:pPr>
        <w:pageBreakBefore w:val="0"/>
        <w:rPr/>
      </w:pPr>
      <w:r w:rsidDel="00000000" w:rsidR="00000000" w:rsidRPr="00000000">
        <w:rPr>
          <w:rtl w:val="0"/>
        </w:rPr>
        <w:t xml:space="preserve">        mc "It's a good place! And a lot easier to get into than the Sapphire Star."</w:t>
      </w:r>
    </w:p>
    <w:p w:rsidR="00000000" w:rsidDel="00000000" w:rsidP="00000000" w:rsidRDefault="00000000" w:rsidRPr="00000000" w14:paraId="00001700">
      <w:pPr>
        <w:pageBreakBefore w:val="0"/>
        <w:rPr/>
      </w:pPr>
      <w:r w:rsidDel="00000000" w:rsidR="00000000" w:rsidRPr="00000000">
        <w:rPr>
          <w:rtl w:val="0"/>
        </w:rPr>
        <w:t xml:space="preserve">        m "True, I guess it would be pretty crowded over there tonight."</w:t>
      </w:r>
    </w:p>
    <w:p w:rsidR="00000000" w:rsidDel="00000000" w:rsidP="00000000" w:rsidRDefault="00000000" w:rsidRPr="00000000" w14:paraId="00001701">
      <w:pPr>
        <w:pageBreakBefore w:val="0"/>
        <w:rPr/>
      </w:pPr>
      <w:r w:rsidDel="00000000" w:rsidR="00000000" w:rsidRPr="00000000">
        <w:rPr>
          <w:rtl w:val="0"/>
        </w:rPr>
        <w:t xml:space="preserve">        mc "But here we can enjoy the night together, without all the hassle."</w:t>
      </w:r>
    </w:p>
    <w:p w:rsidR="00000000" w:rsidDel="00000000" w:rsidP="00000000" w:rsidRDefault="00000000" w:rsidRPr="00000000" w14:paraId="00001702">
      <w:pPr>
        <w:pageBreakBefore w:val="0"/>
        <w:rPr/>
      </w:pPr>
      <w:r w:rsidDel="00000000" w:rsidR="00000000" w:rsidRPr="00000000">
        <w:rPr>
          <w:rtl w:val="0"/>
        </w:rPr>
        <w:t xml:space="preserve">        m "Yeah, today is about us not some silly restaurant"</w:t>
      </w:r>
    </w:p>
    <w:p w:rsidR="00000000" w:rsidDel="00000000" w:rsidP="00000000" w:rsidRDefault="00000000" w:rsidRPr="00000000" w14:paraId="00001703">
      <w:pPr>
        <w:pageBreakBefore w:val="0"/>
        <w:rPr/>
      </w:pPr>
      <w:r w:rsidDel="00000000" w:rsidR="00000000" w:rsidRPr="00000000">
        <w:rPr>
          <w:rtl w:val="0"/>
        </w:rPr>
        <w:t xml:space="preserve">        "I wrap my arm around Monika as we close the distance and she returns the hug."</w:t>
      </w:r>
    </w:p>
    <w:p w:rsidR="00000000" w:rsidDel="00000000" w:rsidP="00000000" w:rsidRDefault="00000000" w:rsidRPr="00000000" w14:paraId="00001704">
      <w:pPr>
        <w:pageBreakBefore w:val="0"/>
        <w:rPr/>
      </w:pPr>
      <w:r w:rsidDel="00000000" w:rsidR="00000000" w:rsidRPr="00000000">
        <w:rPr>
          <w:rtl w:val="0"/>
        </w:rPr>
        <w:t xml:space="preserve">        scene g55 with wipeleft_scene</w:t>
      </w:r>
    </w:p>
    <w:p w:rsidR="00000000" w:rsidDel="00000000" w:rsidP="00000000" w:rsidRDefault="00000000" w:rsidRPr="00000000" w14:paraId="00001705">
      <w:pPr>
        <w:pageBreakBefore w:val="0"/>
        <w:rPr/>
      </w:pPr>
      <w:r w:rsidDel="00000000" w:rsidR="00000000" w:rsidRPr="00000000">
        <w:rPr>
          <w:rtl w:val="0"/>
        </w:rPr>
        <w:t xml:space="preserve">        "As we make our way through the door we were greeted with a wave of noise and the smell of fresh cooking."</w:t>
      </w:r>
    </w:p>
    <w:p w:rsidR="00000000" w:rsidDel="00000000" w:rsidP="00000000" w:rsidRDefault="00000000" w:rsidRPr="00000000" w14:paraId="00001706">
      <w:pPr>
        <w:pageBreakBefore w:val="0"/>
        <w:rPr/>
      </w:pPr>
      <w:r w:rsidDel="00000000" w:rsidR="00000000" w:rsidRPr="00000000">
        <w:rPr>
          <w:rtl w:val="0"/>
        </w:rPr>
        <w:t xml:space="preserve">        "The place was busy no doubt, with people eating and laughing all around."</w:t>
      </w:r>
    </w:p>
    <w:p w:rsidR="00000000" w:rsidDel="00000000" w:rsidP="00000000" w:rsidRDefault="00000000" w:rsidRPr="00000000" w14:paraId="00001707">
      <w:pPr>
        <w:pageBreakBefore w:val="0"/>
        <w:rPr/>
      </w:pPr>
      <w:r w:rsidDel="00000000" w:rsidR="00000000" w:rsidRPr="00000000">
        <w:rPr>
          <w:rtl w:val="0"/>
        </w:rPr>
        <w:t xml:space="preserve">        "A stout woman comes over to us as we enter, greeting us with a hearty voice."</w:t>
      </w:r>
    </w:p>
    <w:p w:rsidR="00000000" w:rsidDel="00000000" w:rsidP="00000000" w:rsidRDefault="00000000" w:rsidRPr="00000000" w14:paraId="00001708">
      <w:pPr>
        <w:pageBreakBefore w:val="0"/>
        <w:rPr/>
      </w:pPr>
      <w:r w:rsidDel="00000000" w:rsidR="00000000" w:rsidRPr="00000000">
        <w:rPr>
          <w:rtl w:val="0"/>
        </w:rPr>
        <w:t xml:space="preserve">        $ s_name "Waitress"</w:t>
      </w:r>
    </w:p>
    <w:p w:rsidR="00000000" w:rsidDel="00000000" w:rsidP="00000000" w:rsidRDefault="00000000" w:rsidRPr="00000000" w14:paraId="00001709">
      <w:pPr>
        <w:pageBreakBefore w:val="0"/>
        <w:rPr/>
      </w:pPr>
      <w:r w:rsidDel="00000000" w:rsidR="00000000" w:rsidRPr="00000000">
        <w:rPr>
          <w:rtl w:val="0"/>
        </w:rPr>
        <w:t xml:space="preserve">        s "Welcome, welcome! Did you make a reservation or have you just walked in on a whim?"</w:t>
      </w:r>
    </w:p>
    <w:p w:rsidR="00000000" w:rsidDel="00000000" w:rsidP="00000000" w:rsidRDefault="00000000" w:rsidRPr="00000000" w14:paraId="0000170A">
      <w:pPr>
        <w:pageBreakBefore w:val="0"/>
        <w:rPr/>
      </w:pPr>
      <w:r w:rsidDel="00000000" w:rsidR="00000000" w:rsidRPr="00000000">
        <w:rPr>
          <w:rtl w:val="0"/>
        </w:rPr>
        <w:t xml:space="preserve">        mc "Reservation actually, name is [player]."</w:t>
      </w:r>
    </w:p>
    <w:p w:rsidR="00000000" w:rsidDel="00000000" w:rsidP="00000000" w:rsidRDefault="00000000" w:rsidRPr="00000000" w14:paraId="0000170B">
      <w:pPr>
        <w:pageBreakBefore w:val="0"/>
        <w:rPr/>
      </w:pPr>
      <w:r w:rsidDel="00000000" w:rsidR="00000000" w:rsidRPr="00000000">
        <w:rPr>
          <w:rtl w:val="0"/>
        </w:rPr>
        <w:t xml:space="preserve">        s "Let me see here then sweetheart."</w:t>
      </w:r>
    </w:p>
    <w:p w:rsidR="00000000" w:rsidDel="00000000" w:rsidP="00000000" w:rsidRDefault="00000000" w:rsidRPr="00000000" w14:paraId="0000170C">
      <w:pPr>
        <w:pageBreakBefore w:val="0"/>
        <w:rPr/>
      </w:pPr>
      <w:r w:rsidDel="00000000" w:rsidR="00000000" w:rsidRPr="00000000">
        <w:rPr>
          <w:rtl w:val="0"/>
        </w:rPr>
        <w:t xml:space="preserve">        s "Hmm... nope, nope, ah! [player]! Yes, here you are."</w:t>
      </w:r>
    </w:p>
    <w:p w:rsidR="00000000" w:rsidDel="00000000" w:rsidP="00000000" w:rsidRDefault="00000000" w:rsidRPr="00000000" w14:paraId="0000170D">
      <w:pPr>
        <w:pageBreakBefore w:val="0"/>
        <w:rPr/>
      </w:pPr>
      <w:r w:rsidDel="00000000" w:rsidR="00000000" w:rsidRPr="00000000">
        <w:rPr>
          <w:rtl w:val="0"/>
        </w:rPr>
        <w:t xml:space="preserve">        s "Follow me you two, right this way."</w:t>
      </w:r>
    </w:p>
    <w:p w:rsidR="00000000" w:rsidDel="00000000" w:rsidP="00000000" w:rsidRDefault="00000000" w:rsidRPr="00000000" w14:paraId="0000170E">
      <w:pPr>
        <w:pageBreakBefore w:val="0"/>
        <w:rPr/>
      </w:pPr>
      <w:r w:rsidDel="00000000" w:rsidR="00000000" w:rsidRPr="00000000">
        <w:rPr>
          <w:rtl w:val="0"/>
        </w:rPr>
        <w:t xml:space="preserve">        scene g55c with wipeleft_scene</w:t>
      </w:r>
    </w:p>
    <w:p w:rsidR="00000000" w:rsidDel="00000000" w:rsidP="00000000" w:rsidRDefault="00000000" w:rsidRPr="00000000" w14:paraId="0000170F">
      <w:pPr>
        <w:pageBreakBefore w:val="0"/>
        <w:rPr/>
      </w:pPr>
      <w:r w:rsidDel="00000000" w:rsidR="00000000" w:rsidRPr="00000000">
        <w:rPr>
          <w:rtl w:val="0"/>
        </w:rPr>
        <w:t xml:space="preserve">        "The woman leads us into a side room that's filled with a couple tables but not sat in by anyone."</w:t>
      </w:r>
    </w:p>
    <w:p w:rsidR="00000000" w:rsidDel="00000000" w:rsidP="00000000" w:rsidRDefault="00000000" w:rsidRPr="00000000" w14:paraId="00001710">
      <w:pPr>
        <w:pageBreakBefore w:val="0"/>
        <w:rPr/>
      </w:pPr>
      <w:r w:rsidDel="00000000" w:rsidR="00000000" w:rsidRPr="00000000">
        <w:rPr>
          <w:rtl w:val="0"/>
        </w:rPr>
        <w:t xml:space="preserve">        s "My, I guess you picked the right time to come! You two have the whole room to yourselves!"</w:t>
      </w:r>
    </w:p>
    <w:p w:rsidR="00000000" w:rsidDel="00000000" w:rsidP="00000000" w:rsidRDefault="00000000" w:rsidRPr="00000000" w14:paraId="00001711">
      <w:pPr>
        <w:pageBreakBefore w:val="0"/>
        <w:rPr/>
      </w:pPr>
      <w:r w:rsidDel="00000000" w:rsidR="00000000" w:rsidRPr="00000000">
        <w:rPr>
          <w:rtl w:val="0"/>
        </w:rPr>
        <w:t xml:space="preserve">        s "I'll leave you two with the menus for a moment. What shall I get you two to drink, a bottle of red or white wine?"</w:t>
      </w:r>
    </w:p>
    <w:p w:rsidR="00000000" w:rsidDel="00000000" w:rsidP="00000000" w:rsidRDefault="00000000" w:rsidRPr="00000000" w14:paraId="00001712">
      <w:pPr>
        <w:pageBreakBefore w:val="0"/>
        <w:rPr/>
      </w:pPr>
      <w:r w:rsidDel="00000000" w:rsidR="00000000" w:rsidRPr="00000000">
        <w:rPr>
          <w:rtl w:val="0"/>
        </w:rPr>
        <w:t xml:space="preserve">        m "Oh um, maybe just water for me please, ahaha~"</w:t>
      </w:r>
    </w:p>
    <w:p w:rsidR="00000000" w:rsidDel="00000000" w:rsidP="00000000" w:rsidRDefault="00000000" w:rsidRPr="00000000" w14:paraId="00001713">
      <w:pPr>
        <w:pageBreakBefore w:val="0"/>
        <w:rPr/>
      </w:pPr>
      <w:r w:rsidDel="00000000" w:rsidR="00000000" w:rsidRPr="00000000">
        <w:rPr>
          <w:rtl w:val="0"/>
        </w:rPr>
        <w:t xml:space="preserve">        mc "Me too, we're uh.."</w:t>
      </w:r>
    </w:p>
    <w:p w:rsidR="00000000" w:rsidDel="00000000" w:rsidP="00000000" w:rsidRDefault="00000000" w:rsidRPr="00000000" w14:paraId="00001714">
      <w:pPr>
        <w:pageBreakBefore w:val="0"/>
        <w:rPr/>
      </w:pPr>
      <w:r w:rsidDel="00000000" w:rsidR="00000000" w:rsidRPr="00000000">
        <w:rPr>
          <w:rtl w:val="0"/>
        </w:rPr>
        <w:t xml:space="preserve">        s "Oh my, you two are so big I almost thought you were adults! My oh my, kids grow so big nowadays!"</w:t>
      </w:r>
    </w:p>
    <w:p w:rsidR="00000000" w:rsidDel="00000000" w:rsidP="00000000" w:rsidRDefault="00000000" w:rsidRPr="00000000" w14:paraId="00001715">
      <w:pPr>
        <w:pageBreakBefore w:val="0"/>
        <w:rPr/>
      </w:pPr>
      <w:r w:rsidDel="00000000" w:rsidR="00000000" w:rsidRPr="00000000">
        <w:rPr>
          <w:rtl w:val="0"/>
        </w:rPr>
        <w:t xml:space="preserve">        s "My apologies, I'll grab you some water then."</w:t>
      </w:r>
    </w:p>
    <w:p w:rsidR="00000000" w:rsidDel="00000000" w:rsidP="00000000" w:rsidRDefault="00000000" w:rsidRPr="00000000" w14:paraId="00001716">
      <w:pPr>
        <w:pageBreakBefore w:val="0"/>
        <w:rPr/>
      </w:pPr>
      <w:r w:rsidDel="00000000" w:rsidR="00000000" w:rsidRPr="00000000">
        <w:rPr>
          <w:rtl w:val="0"/>
        </w:rPr>
        <w:t xml:space="preserve">        "The waitress starts to go toward the door out of the room, but stops just before leaving."</w:t>
      </w:r>
    </w:p>
    <w:p w:rsidR="00000000" w:rsidDel="00000000" w:rsidP="00000000" w:rsidRDefault="00000000" w:rsidRPr="00000000" w14:paraId="00001717">
      <w:pPr>
        <w:pageBreakBefore w:val="0"/>
        <w:rPr/>
      </w:pPr>
      <w:r w:rsidDel="00000000" w:rsidR="00000000" w:rsidRPr="00000000">
        <w:rPr>
          <w:rtl w:val="0"/>
        </w:rPr>
        <w:t xml:space="preserve">        s "But I'll still leave the offer if you two want just a little."</w:t>
      </w:r>
    </w:p>
    <w:p w:rsidR="00000000" w:rsidDel="00000000" w:rsidP="00000000" w:rsidRDefault="00000000" w:rsidRPr="00000000" w14:paraId="00001718">
      <w:pPr>
        <w:pageBreakBefore w:val="0"/>
        <w:rPr/>
      </w:pPr>
      <w:r w:rsidDel="00000000" w:rsidR="00000000" w:rsidRPr="00000000">
        <w:rPr>
          <w:rtl w:val="0"/>
        </w:rPr>
        <w:t xml:space="preserve">        "She leaves the room laughing and closes the door behind her."</w:t>
      </w:r>
    </w:p>
    <w:p w:rsidR="00000000" w:rsidDel="00000000" w:rsidP="00000000" w:rsidRDefault="00000000" w:rsidRPr="00000000" w14:paraId="00001719">
      <w:pPr>
        <w:pageBreakBefore w:val="0"/>
        <w:rPr/>
      </w:pPr>
      <w:r w:rsidDel="00000000" w:rsidR="00000000" w:rsidRPr="00000000">
        <w:rPr>
          <w:rtl w:val="0"/>
        </w:rPr>
        <w:t xml:space="preserve">        m "Gosh, what an interesting person, huh [player]?"</w:t>
      </w:r>
    </w:p>
    <w:p w:rsidR="00000000" w:rsidDel="00000000" w:rsidP="00000000" w:rsidRDefault="00000000" w:rsidRPr="00000000" w14:paraId="0000171A">
      <w:pPr>
        <w:pageBreakBefore w:val="0"/>
        <w:rPr/>
      </w:pPr>
      <w:r w:rsidDel="00000000" w:rsidR="00000000" w:rsidRPr="00000000">
        <w:rPr>
          <w:rtl w:val="0"/>
        </w:rPr>
        <w:t xml:space="preserve">        mc "Yeah, very interesting I guess."</w:t>
      </w:r>
    </w:p>
    <w:p w:rsidR="00000000" w:rsidDel="00000000" w:rsidP="00000000" w:rsidRDefault="00000000" w:rsidRPr="00000000" w14:paraId="0000171B">
      <w:pPr>
        <w:pageBreakBefore w:val="0"/>
        <w:rPr/>
      </w:pPr>
      <w:r w:rsidDel="00000000" w:rsidR="00000000" w:rsidRPr="00000000">
        <w:rPr>
          <w:rtl w:val="0"/>
        </w:rPr>
        <w:t xml:space="preserve">        "I feel my eyes wander around the room and find it's covered in all kinds of pictures, news articles, and memorabilia."</w:t>
      </w:r>
    </w:p>
    <w:p w:rsidR="00000000" w:rsidDel="00000000" w:rsidP="00000000" w:rsidRDefault="00000000" w:rsidRPr="00000000" w14:paraId="0000171C">
      <w:pPr>
        <w:pageBreakBefore w:val="0"/>
        <w:rPr/>
      </w:pPr>
      <w:r w:rsidDel="00000000" w:rsidR="00000000" w:rsidRPr="00000000">
        <w:rPr>
          <w:rtl w:val="0"/>
        </w:rPr>
        <w:t xml:space="preserve">        "Headlines reading \"Romagnian Air Force dominates the skies!\" and \"Fighter Ace Lucchini wins hearts and minds!\" scatter the walls."</w:t>
      </w:r>
    </w:p>
    <w:p w:rsidR="00000000" w:rsidDel="00000000" w:rsidP="00000000" w:rsidRDefault="00000000" w:rsidRPr="00000000" w14:paraId="0000171D">
      <w:pPr>
        <w:pageBreakBefore w:val="0"/>
        <w:rPr/>
      </w:pPr>
      <w:r w:rsidDel="00000000" w:rsidR="00000000" w:rsidRPr="00000000">
        <w:rPr>
          <w:rtl w:val="0"/>
        </w:rPr>
        <w:t xml:space="preserve">        "Accompanying the articles were black and white pictures of old fighter planes and the same young girl in almost all of them."</w:t>
      </w:r>
    </w:p>
    <w:p w:rsidR="00000000" w:rsidDel="00000000" w:rsidP="00000000" w:rsidRDefault="00000000" w:rsidRPr="00000000" w14:paraId="0000171E">
      <w:pPr>
        <w:pageBreakBefore w:val="0"/>
        <w:rPr/>
      </w:pPr>
      <w:r w:rsidDel="00000000" w:rsidR="00000000" w:rsidRPr="00000000">
        <w:rPr>
          <w:rtl w:val="0"/>
        </w:rPr>
        <w:t xml:space="preserve">        m "Admiring the decor, [player]?"</w:t>
      </w:r>
    </w:p>
    <w:p w:rsidR="00000000" w:rsidDel="00000000" w:rsidP="00000000" w:rsidRDefault="00000000" w:rsidRPr="00000000" w14:paraId="0000171F">
      <w:pPr>
        <w:pageBreakBefore w:val="0"/>
        <w:rPr/>
      </w:pPr>
      <w:r w:rsidDel="00000000" w:rsidR="00000000" w:rsidRPr="00000000">
        <w:rPr>
          <w:rtl w:val="0"/>
        </w:rPr>
        <w:t xml:space="preserve">        mc "Huh? Oh yeah, just taking it in."</w:t>
      </w:r>
    </w:p>
    <w:p w:rsidR="00000000" w:rsidDel="00000000" w:rsidP="00000000" w:rsidRDefault="00000000" w:rsidRPr="00000000" w14:paraId="00001720">
      <w:pPr>
        <w:pageBreakBefore w:val="0"/>
        <w:rPr/>
      </w:pPr>
      <w:r w:rsidDel="00000000" w:rsidR="00000000" w:rsidRPr="00000000">
        <w:rPr>
          <w:rtl w:val="0"/>
        </w:rPr>
        <w:t xml:space="preserve">        m "I could tell, ahaha~!"</w:t>
      </w:r>
    </w:p>
    <w:p w:rsidR="00000000" w:rsidDel="00000000" w:rsidP="00000000" w:rsidRDefault="00000000" w:rsidRPr="00000000" w14:paraId="00001721">
      <w:pPr>
        <w:pageBreakBefore w:val="0"/>
        <w:rPr/>
      </w:pPr>
      <w:r w:rsidDel="00000000" w:rsidR="00000000" w:rsidRPr="00000000">
        <w:rPr>
          <w:rtl w:val="0"/>
        </w:rPr>
        <w:t xml:space="preserve">        m "It all looks like it's from one of the big wars way back when."</w:t>
      </w:r>
    </w:p>
    <w:p w:rsidR="00000000" w:rsidDel="00000000" w:rsidP="00000000" w:rsidRDefault="00000000" w:rsidRPr="00000000" w14:paraId="00001722">
      <w:pPr>
        <w:pageBreakBefore w:val="0"/>
        <w:rPr/>
      </w:pPr>
      <w:r w:rsidDel="00000000" w:rsidR="00000000" w:rsidRPr="00000000">
        <w:rPr>
          <w:rtl w:val="0"/>
        </w:rPr>
        <w:t xml:space="preserve">        m "And that girl there.."</w:t>
      </w:r>
    </w:p>
    <w:p w:rsidR="00000000" w:rsidDel="00000000" w:rsidP="00000000" w:rsidRDefault="00000000" w:rsidRPr="00000000" w14:paraId="00001723">
      <w:pPr>
        <w:pageBreakBefore w:val="0"/>
        <w:rPr/>
      </w:pPr>
      <w:r w:rsidDel="00000000" w:rsidR="00000000" w:rsidRPr="00000000">
        <w:rPr>
          <w:rtl w:val="0"/>
        </w:rPr>
        <w:t xml:space="preserve">        "Monika points to a large portrait of the girl from all the pictures."</w:t>
      </w:r>
    </w:p>
    <w:p w:rsidR="00000000" w:rsidDel="00000000" w:rsidP="00000000" w:rsidRDefault="00000000" w:rsidRPr="00000000" w14:paraId="00001724">
      <w:pPr>
        <w:pageBreakBefore w:val="0"/>
        <w:rPr/>
      </w:pPr>
      <w:r w:rsidDel="00000000" w:rsidR="00000000" w:rsidRPr="00000000">
        <w:rPr>
          <w:rtl w:val="0"/>
        </w:rPr>
        <w:t xml:space="preserve">        m "She must have been really important back then."</w:t>
      </w:r>
    </w:p>
    <w:p w:rsidR="00000000" w:rsidDel="00000000" w:rsidP="00000000" w:rsidRDefault="00000000" w:rsidRPr="00000000" w14:paraId="00001725">
      <w:pPr>
        <w:pageBreakBefore w:val="0"/>
        <w:rPr/>
      </w:pPr>
      <w:r w:rsidDel="00000000" w:rsidR="00000000" w:rsidRPr="00000000">
        <w:rPr>
          <w:rtl w:val="0"/>
        </w:rPr>
        <w:t xml:space="preserve">        s "Important is an understatement my dears."</w:t>
      </w:r>
    </w:p>
    <w:p w:rsidR="00000000" w:rsidDel="00000000" w:rsidP="00000000" w:rsidRDefault="00000000" w:rsidRPr="00000000" w14:paraId="00001726">
      <w:pPr>
        <w:pageBreakBefore w:val="0"/>
        <w:rPr/>
      </w:pPr>
      <w:r w:rsidDel="00000000" w:rsidR="00000000" w:rsidRPr="00000000">
        <w:rPr>
          <w:rtl w:val="0"/>
        </w:rPr>
        <w:t xml:space="preserve">        "We both nearly jumped up as the waitress came back and set out drinks down on the table."</w:t>
      </w:r>
    </w:p>
    <w:p w:rsidR="00000000" w:rsidDel="00000000" w:rsidP="00000000" w:rsidRDefault="00000000" w:rsidRPr="00000000" w14:paraId="00001727">
      <w:pPr>
        <w:pageBreakBefore w:val="0"/>
        <w:rPr/>
      </w:pPr>
      <w:r w:rsidDel="00000000" w:rsidR="00000000" w:rsidRPr="00000000">
        <w:rPr>
          <w:rtl w:val="0"/>
        </w:rPr>
        <w:t xml:space="preserve">        s "Sorry to startle you two like that, I couldn't help but listen in on your conversation."</w:t>
      </w:r>
    </w:p>
    <w:p w:rsidR="00000000" w:rsidDel="00000000" w:rsidP="00000000" w:rsidRDefault="00000000" w:rsidRPr="00000000" w14:paraId="00001728">
      <w:pPr>
        <w:pageBreakBefore w:val="0"/>
        <w:rPr/>
      </w:pPr>
      <w:r w:rsidDel="00000000" w:rsidR="00000000" w:rsidRPr="00000000">
        <w:rPr>
          <w:rtl w:val="0"/>
        </w:rPr>
        <w:t xml:space="preserve">        s "That there is who we like to call Little Miss Lucchini, one of the biggest names in the family."</w:t>
      </w:r>
    </w:p>
    <w:p w:rsidR="00000000" w:rsidDel="00000000" w:rsidP="00000000" w:rsidRDefault="00000000" w:rsidRPr="00000000" w14:paraId="00001729">
      <w:pPr>
        <w:pageBreakBefore w:val="0"/>
        <w:rPr/>
      </w:pPr>
      <w:r w:rsidDel="00000000" w:rsidR="00000000" w:rsidRPr="00000000">
        <w:rPr>
          <w:rtl w:val="0"/>
        </w:rPr>
        <w:t xml:space="preserve">        m "Oh, what did she do?"</w:t>
      </w:r>
    </w:p>
    <w:p w:rsidR="00000000" w:rsidDel="00000000" w:rsidP="00000000" w:rsidRDefault="00000000" w:rsidRPr="00000000" w14:paraId="0000172A">
      <w:pPr>
        <w:pageBreakBefore w:val="0"/>
        <w:rPr/>
      </w:pPr>
      <w:r w:rsidDel="00000000" w:rsidR="00000000" w:rsidRPr="00000000">
        <w:rPr>
          <w:rtl w:val="0"/>
        </w:rPr>
        <w:t xml:space="preserve">        s "Well, she was in the war way back when. One of the few women able to fly back then, and fly something fierce she did."</w:t>
      </w:r>
    </w:p>
    <w:p w:rsidR="00000000" w:rsidDel="00000000" w:rsidP="00000000" w:rsidRDefault="00000000" w:rsidRPr="00000000" w14:paraId="0000172B">
      <w:pPr>
        <w:pageBreakBefore w:val="0"/>
        <w:rPr/>
      </w:pPr>
      <w:r w:rsidDel="00000000" w:rsidR="00000000" w:rsidRPr="00000000">
        <w:rPr>
          <w:rtl w:val="0"/>
        </w:rPr>
        <w:t xml:space="preserve">        s "Made the news back then all the time, helped win the favor of everyone in her home country."</w:t>
      </w:r>
    </w:p>
    <w:p w:rsidR="00000000" w:rsidDel="00000000" w:rsidP="00000000" w:rsidRDefault="00000000" w:rsidRPr="00000000" w14:paraId="0000172C">
      <w:pPr>
        <w:pageBreakBefore w:val="0"/>
        <w:rPr/>
      </w:pPr>
      <w:r w:rsidDel="00000000" w:rsidR="00000000" w:rsidRPr="00000000">
        <w:rPr>
          <w:rtl w:val="0"/>
        </w:rPr>
        <w:t xml:space="preserve">        s "After the war she moved here and started up this little abode, but never hung up her flying gloves for a minute."</w:t>
      </w:r>
    </w:p>
    <w:p w:rsidR="00000000" w:rsidDel="00000000" w:rsidP="00000000" w:rsidRDefault="00000000" w:rsidRPr="00000000" w14:paraId="0000172D">
      <w:pPr>
        <w:pageBreakBefore w:val="0"/>
        <w:rPr/>
      </w:pPr>
      <w:r w:rsidDel="00000000" w:rsidR="00000000" w:rsidRPr="00000000">
        <w:rPr>
          <w:rtl w:val="0"/>
        </w:rPr>
        <w:t xml:space="preserve">        s "Her flying stunts made this place the talk of the city. No one could say they hadn't tried out Little Miss Lucchini's cookin'"</w:t>
      </w:r>
    </w:p>
    <w:p w:rsidR="00000000" w:rsidDel="00000000" w:rsidP="00000000" w:rsidRDefault="00000000" w:rsidRPr="00000000" w14:paraId="0000172E">
      <w:pPr>
        <w:pageBreakBefore w:val="0"/>
        <w:rPr/>
      </w:pPr>
      <w:r w:rsidDel="00000000" w:rsidR="00000000" w:rsidRPr="00000000">
        <w:rPr>
          <w:rtl w:val="0"/>
        </w:rPr>
        <w:t xml:space="preserve">        m "Wow, that's amazing!"</w:t>
      </w:r>
    </w:p>
    <w:p w:rsidR="00000000" w:rsidDel="00000000" w:rsidP="00000000" w:rsidRDefault="00000000" w:rsidRPr="00000000" w14:paraId="0000172F">
      <w:pPr>
        <w:pageBreakBefore w:val="0"/>
        <w:rPr/>
      </w:pPr>
      <w:r w:rsidDel="00000000" w:rsidR="00000000" w:rsidRPr="00000000">
        <w:rPr>
          <w:rtl w:val="0"/>
        </w:rPr>
        <w:t xml:space="preserve">        s "It sure was, but sadly before your time hun. I'm sure you both would've loved to see her fly in person."</w:t>
      </w:r>
    </w:p>
    <w:p w:rsidR="00000000" w:rsidDel="00000000" w:rsidP="00000000" w:rsidRDefault="00000000" w:rsidRPr="00000000" w14:paraId="00001730">
      <w:pPr>
        <w:pageBreakBefore w:val="0"/>
        <w:rPr/>
      </w:pPr>
      <w:r w:rsidDel="00000000" w:rsidR="00000000" w:rsidRPr="00000000">
        <w:rPr>
          <w:rtl w:val="0"/>
        </w:rPr>
        <w:t xml:space="preserve">        s "But enough with the sappy story, what am I gonna get you two from the kitchen?"</w:t>
      </w:r>
    </w:p>
    <w:p w:rsidR="00000000" w:rsidDel="00000000" w:rsidP="00000000" w:rsidRDefault="00000000" w:rsidRPr="00000000" w14:paraId="00001731">
      <w:pPr>
        <w:pageBreakBefore w:val="0"/>
        <w:rPr/>
      </w:pPr>
      <w:r w:rsidDel="00000000" w:rsidR="00000000" w:rsidRPr="00000000">
        <w:rPr>
          <w:rtl w:val="0"/>
        </w:rPr>
        <w:t xml:space="preserve">        mc "Oh um..."</w:t>
      </w:r>
    </w:p>
    <w:p w:rsidR="00000000" w:rsidDel="00000000" w:rsidP="00000000" w:rsidRDefault="00000000" w:rsidRPr="00000000" w14:paraId="00001732">
      <w:pPr>
        <w:pageBreakBefore w:val="0"/>
        <w:rPr/>
      </w:pPr>
      <w:r w:rsidDel="00000000" w:rsidR="00000000" w:rsidRPr="00000000">
        <w:rPr>
          <w:rtl w:val="0"/>
        </w:rPr>
        <w:t xml:space="preserve">        m "Gosh, I think we spent all this time looking at the decorations."</w:t>
      </w:r>
    </w:p>
    <w:p w:rsidR="00000000" w:rsidDel="00000000" w:rsidP="00000000" w:rsidRDefault="00000000" w:rsidRPr="00000000" w14:paraId="00001733">
      <w:pPr>
        <w:pageBreakBefore w:val="0"/>
        <w:rPr/>
      </w:pPr>
      <w:r w:rsidDel="00000000" w:rsidR="00000000" w:rsidRPr="00000000">
        <w:rPr>
          <w:rtl w:val="0"/>
        </w:rPr>
        <w:t xml:space="preserve">        s "No worry, take your time. I'll go check on my other tables and come right back."</w:t>
      </w:r>
    </w:p>
    <w:p w:rsidR="00000000" w:rsidDel="00000000" w:rsidP="00000000" w:rsidRDefault="00000000" w:rsidRPr="00000000" w14:paraId="00001734">
      <w:pPr>
        <w:pageBreakBefore w:val="0"/>
        <w:rPr/>
      </w:pPr>
      <w:r w:rsidDel="00000000" w:rsidR="00000000" w:rsidRPr="00000000">
        <w:rPr>
          <w:rtl w:val="0"/>
        </w:rPr>
        <w:t xml:space="preserve">        "The waitress walked off again and we were left to ourselves."</w:t>
      </w:r>
    </w:p>
    <w:p w:rsidR="00000000" w:rsidDel="00000000" w:rsidP="00000000" w:rsidRDefault="00000000" w:rsidRPr="00000000" w14:paraId="00001735">
      <w:pPr>
        <w:pageBreakBefore w:val="0"/>
        <w:rPr/>
      </w:pPr>
      <w:r w:rsidDel="00000000" w:rsidR="00000000" w:rsidRPr="00000000">
        <w:rPr>
          <w:rtl w:val="0"/>
        </w:rPr>
        <w:t xml:space="preserve">        m "So, is there anything that catches your eye [player]?"</w:t>
      </w:r>
    </w:p>
    <w:p w:rsidR="00000000" w:rsidDel="00000000" w:rsidP="00000000" w:rsidRDefault="00000000" w:rsidRPr="00000000" w14:paraId="00001736">
      <w:pPr>
        <w:pageBreakBefore w:val="0"/>
        <w:rPr/>
      </w:pPr>
      <w:r w:rsidDel="00000000" w:rsidR="00000000" w:rsidRPr="00000000">
        <w:rPr>
          <w:rtl w:val="0"/>
        </w:rPr>
        <w:t xml:space="preserve">        mc "Huh, I'm not sure..."</w:t>
      </w:r>
    </w:p>
    <w:p w:rsidR="00000000" w:rsidDel="00000000" w:rsidP="00000000" w:rsidRDefault="00000000" w:rsidRPr="00000000" w14:paraId="00001737">
      <w:pPr>
        <w:pageBreakBefore w:val="0"/>
        <w:rPr/>
      </w:pPr>
      <w:r w:rsidDel="00000000" w:rsidR="00000000" w:rsidRPr="00000000">
        <w:rPr>
          <w:rtl w:val="0"/>
        </w:rPr>
        <w:t xml:space="preserve">        "The menu contained mostly pasta dishes that sounded fancy yet unfilling at best."</w:t>
      </w:r>
    </w:p>
    <w:p w:rsidR="00000000" w:rsidDel="00000000" w:rsidP="00000000" w:rsidRDefault="00000000" w:rsidRPr="00000000" w14:paraId="00001738">
      <w:pPr>
        <w:pageBreakBefore w:val="0"/>
        <w:rPr/>
      </w:pPr>
      <w:r w:rsidDel="00000000" w:rsidR="00000000" w:rsidRPr="00000000">
        <w:rPr>
          <w:rtl w:val="0"/>
        </w:rPr>
        <w:t xml:space="preserve">        "I'm tempted to pick from their small list of burgers that sounded okay."</w:t>
      </w:r>
    </w:p>
    <w:p w:rsidR="00000000" w:rsidDel="00000000" w:rsidP="00000000" w:rsidRDefault="00000000" w:rsidRPr="00000000" w14:paraId="00001739">
      <w:pPr>
        <w:pageBreakBefore w:val="0"/>
        <w:rPr/>
      </w:pPr>
      <w:r w:rsidDel="00000000" w:rsidR="00000000" w:rsidRPr="00000000">
        <w:rPr>
          <w:rtl w:val="0"/>
        </w:rPr>
        <w:t xml:space="preserve">        m "Ooo, this looks good [player]!"</w:t>
      </w:r>
    </w:p>
    <w:p w:rsidR="00000000" w:rsidDel="00000000" w:rsidP="00000000" w:rsidRDefault="00000000" w:rsidRPr="00000000" w14:paraId="0000173A">
      <w:pPr>
        <w:pageBreakBefore w:val="0"/>
        <w:rPr/>
      </w:pPr>
      <w:r w:rsidDel="00000000" w:rsidR="00000000" w:rsidRPr="00000000">
        <w:rPr>
          <w:rtl w:val="0"/>
        </w:rPr>
        <w:t xml:space="preserve">        m "It's the \"Giro di Romagna\", it has a small dish of almost everything!"</w:t>
      </w:r>
    </w:p>
    <w:p w:rsidR="00000000" w:rsidDel="00000000" w:rsidP="00000000" w:rsidRDefault="00000000" w:rsidRPr="00000000" w14:paraId="0000173B">
      <w:pPr>
        <w:pageBreakBefore w:val="0"/>
        <w:rPr/>
      </w:pPr>
      <w:r w:rsidDel="00000000" w:rsidR="00000000" w:rsidRPr="00000000">
        <w:rPr>
          <w:rtl w:val="0"/>
        </w:rPr>
        <w:t xml:space="preserve">        m "That sounds perfect for tonight!"</w:t>
      </w:r>
    </w:p>
    <w:p w:rsidR="00000000" w:rsidDel="00000000" w:rsidP="00000000" w:rsidRDefault="00000000" w:rsidRPr="00000000" w14:paraId="0000173C">
      <w:pPr>
        <w:pageBreakBefore w:val="0"/>
        <w:rPr/>
      </w:pPr>
      <w:r w:rsidDel="00000000" w:rsidR="00000000" w:rsidRPr="00000000">
        <w:rPr>
          <w:rtl w:val="0"/>
        </w:rPr>
        <w:t xml:space="preserve">        mc "Oh, let me look."</w:t>
      </w:r>
    </w:p>
    <w:p w:rsidR="00000000" w:rsidDel="00000000" w:rsidP="00000000" w:rsidRDefault="00000000" w:rsidRPr="00000000" w14:paraId="0000173D">
      <w:pPr>
        <w:pageBreakBefore w:val="0"/>
        <w:rPr/>
      </w:pPr>
      <w:r w:rsidDel="00000000" w:rsidR="00000000" w:rsidRPr="00000000">
        <w:rPr>
          <w:rtl w:val="0"/>
        </w:rPr>
        <w:t xml:space="preserve">        "I flipped over to the first page and looked over the meal."</w:t>
      </w:r>
    </w:p>
    <w:p w:rsidR="00000000" w:rsidDel="00000000" w:rsidP="00000000" w:rsidRDefault="00000000" w:rsidRPr="00000000" w14:paraId="0000173E">
      <w:pPr>
        <w:pageBreakBefore w:val="0"/>
        <w:rPr/>
      </w:pPr>
      <w:r w:rsidDel="00000000" w:rsidR="00000000" w:rsidRPr="00000000">
        <w:rPr>
          <w:rtl w:val="0"/>
        </w:rPr>
        <w:t xml:space="preserve">        "{i}A tour of the wonderful homeland! A choice of 5 dishes that will show the cuisine for all of Romagna!{/i}"</w:t>
      </w:r>
    </w:p>
    <w:p w:rsidR="00000000" w:rsidDel="00000000" w:rsidP="00000000" w:rsidRDefault="00000000" w:rsidRPr="00000000" w14:paraId="0000173F">
      <w:pPr>
        <w:pageBreakBefore w:val="0"/>
        <w:rPr/>
      </w:pPr>
      <w:r w:rsidDel="00000000" w:rsidR="00000000" w:rsidRPr="00000000">
        <w:rPr>
          <w:rtl w:val="0"/>
        </w:rPr>
        <w:t xml:space="preserve">        "The dishes sounded good but I was a little hesitant on the price of the meal."</w:t>
      </w:r>
    </w:p>
    <w:p w:rsidR="00000000" w:rsidDel="00000000" w:rsidP="00000000" w:rsidRDefault="00000000" w:rsidRPr="00000000" w14:paraId="00001740">
      <w:pPr>
        <w:pageBreakBefore w:val="0"/>
        <w:rPr/>
      </w:pPr>
      <w:r w:rsidDel="00000000" w:rsidR="00000000" w:rsidRPr="00000000">
        <w:rPr>
          <w:rtl w:val="0"/>
        </w:rPr>
        <w:t xml:space="preserve">        "It was priced pretty high, more than I was originally ready to spend tonight."</w:t>
      </w:r>
    </w:p>
    <w:p w:rsidR="00000000" w:rsidDel="00000000" w:rsidP="00000000" w:rsidRDefault="00000000" w:rsidRPr="00000000" w14:paraId="00001741">
      <w:pPr>
        <w:pageBreakBefore w:val="0"/>
        <w:rPr/>
      </w:pPr>
      <w:r w:rsidDel="00000000" w:rsidR="00000000" w:rsidRPr="00000000">
        <w:rPr>
          <w:rtl w:val="0"/>
        </w:rPr>
        <w:t xml:space="preserve">        "I'll have to ask Mom and Dad for a little more money to cover it all."</w:t>
      </w:r>
    </w:p>
    <w:p w:rsidR="00000000" w:rsidDel="00000000" w:rsidP="00000000" w:rsidRDefault="00000000" w:rsidRPr="00000000" w14:paraId="00001742">
      <w:pPr>
        <w:pageBreakBefore w:val="0"/>
        <w:rPr/>
      </w:pPr>
      <w:r w:rsidDel="00000000" w:rsidR="00000000" w:rsidRPr="00000000">
        <w:rPr>
          <w:rtl w:val="0"/>
        </w:rPr>
        <w:t xml:space="preserve">        "They'd probably give me hell if I asked for more money tonight..."</w:t>
      </w:r>
    </w:p>
    <w:p w:rsidR="00000000" w:rsidDel="00000000" w:rsidP="00000000" w:rsidRDefault="00000000" w:rsidRPr="00000000" w14:paraId="00001743">
      <w:pPr>
        <w:pageBreakBefore w:val="0"/>
        <w:rPr/>
      </w:pPr>
      <w:r w:rsidDel="00000000" w:rsidR="00000000" w:rsidRPr="00000000">
        <w:rPr>
          <w:rtl w:val="0"/>
        </w:rPr>
        <w:t xml:space="preserve">        menu:</w:t>
      </w:r>
    </w:p>
    <w:p w:rsidR="00000000" w:rsidDel="00000000" w:rsidP="00000000" w:rsidRDefault="00000000" w:rsidRPr="00000000" w14:paraId="00001744">
      <w:pPr>
        <w:pageBreakBefore w:val="0"/>
        <w:rPr/>
      </w:pPr>
      <w:r w:rsidDel="00000000" w:rsidR="00000000" w:rsidRPr="00000000">
        <w:rPr>
          <w:rtl w:val="0"/>
        </w:rPr>
        <w:t xml:space="preserve">            "I guess I'll just..."</w:t>
      </w:r>
    </w:p>
    <w:p w:rsidR="00000000" w:rsidDel="00000000" w:rsidP="00000000" w:rsidRDefault="00000000" w:rsidRPr="00000000" w14:paraId="00001745">
      <w:pPr>
        <w:pageBreakBefore w:val="0"/>
        <w:rPr/>
      </w:pPr>
      <w:r w:rsidDel="00000000" w:rsidR="00000000" w:rsidRPr="00000000">
        <w:rPr>
          <w:rtl w:val="0"/>
        </w:rPr>
        <w:t xml:space="preserve">            "Get the meal":</w:t>
      </w:r>
    </w:p>
    <w:p w:rsidR="00000000" w:rsidDel="00000000" w:rsidP="00000000" w:rsidRDefault="00000000" w:rsidRPr="00000000" w14:paraId="00001746">
      <w:pPr>
        <w:pageBreakBefore w:val="0"/>
        <w:rPr/>
      </w:pPr>
      <w:r w:rsidDel="00000000" w:rsidR="00000000" w:rsidRPr="00000000">
        <w:rPr>
          <w:rtl w:val="0"/>
        </w:rPr>
        <w:t xml:space="preserve">                mc "Yeah, that sounds great! We can get that."</w:t>
      </w:r>
    </w:p>
    <w:p w:rsidR="00000000" w:rsidDel="00000000" w:rsidP="00000000" w:rsidRDefault="00000000" w:rsidRPr="00000000" w14:paraId="00001747">
      <w:pPr>
        <w:pageBreakBefore w:val="0"/>
        <w:rPr/>
      </w:pPr>
      <w:r w:rsidDel="00000000" w:rsidR="00000000" w:rsidRPr="00000000">
        <w:rPr>
          <w:rtl w:val="0"/>
        </w:rPr>
        <w:t xml:space="preserve">                m "Really? Oh your the best [player]!"</w:t>
      </w:r>
    </w:p>
    <w:p w:rsidR="00000000" w:rsidDel="00000000" w:rsidP="00000000" w:rsidRDefault="00000000" w:rsidRPr="00000000" w14:paraId="00001748">
      <w:pPr>
        <w:pageBreakBefore w:val="0"/>
        <w:rPr/>
      </w:pPr>
      <w:r w:rsidDel="00000000" w:rsidR="00000000" w:rsidRPr="00000000">
        <w:rPr>
          <w:rtl w:val="0"/>
        </w:rPr>
        <w:t xml:space="preserve">                "Monika's smile immediately extinguished any worry I had."</w:t>
      </w:r>
    </w:p>
    <w:p w:rsidR="00000000" w:rsidDel="00000000" w:rsidP="00000000" w:rsidRDefault="00000000" w:rsidRPr="00000000" w14:paraId="00001749">
      <w:pPr>
        <w:pageBreakBefore w:val="0"/>
        <w:rPr/>
      </w:pPr>
      <w:r w:rsidDel="00000000" w:rsidR="00000000" w:rsidRPr="00000000">
        <w:rPr>
          <w:rtl w:val="0"/>
        </w:rPr>
        <w:t xml:space="preserve">                "I'd take the fall any day to see her smile like that."</w:t>
      </w:r>
    </w:p>
    <w:p w:rsidR="00000000" w:rsidDel="00000000" w:rsidP="00000000" w:rsidRDefault="00000000" w:rsidRPr="00000000" w14:paraId="0000174A">
      <w:pPr>
        <w:pageBreakBefore w:val="0"/>
        <w:rPr/>
      </w:pPr>
      <w:r w:rsidDel="00000000" w:rsidR="00000000" w:rsidRPr="00000000">
        <w:rPr>
          <w:rtl w:val="0"/>
        </w:rPr>
        <w:t xml:space="preserve">                "I quickly slid my phone out of my pocket and typed out a quick message to Dad while we waited."</w:t>
      </w:r>
    </w:p>
    <w:p w:rsidR="00000000" w:rsidDel="00000000" w:rsidP="00000000" w:rsidRDefault="00000000" w:rsidRPr="00000000" w14:paraId="0000174B">
      <w:pPr>
        <w:pageBreakBefore w:val="0"/>
        <w:rPr/>
      </w:pPr>
      <w:r w:rsidDel="00000000" w:rsidR="00000000" w:rsidRPr="00000000">
        <w:rPr>
          <w:rtl w:val="0"/>
        </w:rPr>
        <w:t xml:space="preserve">                "He wasn't terribly happy to hear I needed more money, but I promised I'd do some extra work around the house to make up for it."</w:t>
      </w:r>
    </w:p>
    <w:p w:rsidR="00000000" w:rsidDel="00000000" w:rsidP="00000000" w:rsidRDefault="00000000" w:rsidRPr="00000000" w14:paraId="0000174C">
      <w:pPr>
        <w:pageBreakBefore w:val="0"/>
        <w:rPr/>
      </w:pPr>
      <w:r w:rsidDel="00000000" w:rsidR="00000000" w:rsidRPr="00000000">
        <w:rPr>
          <w:rtl w:val="0"/>
        </w:rPr>
        <w:t xml:space="preserve">                "As soon as Dad agreed, our waitress came back."</w:t>
      </w:r>
    </w:p>
    <w:p w:rsidR="00000000" w:rsidDel="00000000" w:rsidP="00000000" w:rsidRDefault="00000000" w:rsidRPr="00000000" w14:paraId="0000174D">
      <w:pPr>
        <w:pageBreakBefore w:val="0"/>
        <w:rPr/>
      </w:pPr>
      <w:r w:rsidDel="00000000" w:rsidR="00000000" w:rsidRPr="00000000">
        <w:rPr>
          <w:rtl w:val="0"/>
        </w:rPr>
        <w:t xml:space="preserve">                s "So, have we got our minds made up?"</w:t>
      </w:r>
    </w:p>
    <w:p w:rsidR="00000000" w:rsidDel="00000000" w:rsidP="00000000" w:rsidRDefault="00000000" w:rsidRPr="00000000" w14:paraId="0000174E">
      <w:pPr>
        <w:pageBreakBefore w:val="0"/>
        <w:rPr/>
      </w:pPr>
      <w:r w:rsidDel="00000000" w:rsidR="00000000" w:rsidRPr="00000000">
        <w:rPr>
          <w:rtl w:val="0"/>
        </w:rPr>
        <w:t xml:space="preserve">                m "Yes, we'd like to get the Giro di Romagna please, but without the meat in the lasagna if you could."</w:t>
      </w:r>
    </w:p>
    <w:p w:rsidR="00000000" w:rsidDel="00000000" w:rsidP="00000000" w:rsidRDefault="00000000" w:rsidRPr="00000000" w14:paraId="0000174F">
      <w:pPr>
        <w:pageBreakBefore w:val="0"/>
        <w:rPr/>
      </w:pPr>
      <w:r w:rsidDel="00000000" w:rsidR="00000000" w:rsidRPr="00000000">
        <w:rPr>
          <w:rtl w:val="0"/>
        </w:rPr>
        <w:t xml:space="preserve">                s "My my, you two have taste! I'll put it in right away and make sure I tell the chief about the lasagna for you dear."</w:t>
      </w:r>
    </w:p>
    <w:p w:rsidR="00000000" w:rsidDel="00000000" w:rsidP="00000000" w:rsidRDefault="00000000" w:rsidRPr="00000000" w14:paraId="00001750">
      <w:pPr>
        <w:pageBreakBefore w:val="0"/>
        <w:rPr/>
      </w:pPr>
      <w:r w:rsidDel="00000000" w:rsidR="00000000" w:rsidRPr="00000000">
        <w:rPr>
          <w:rtl w:val="0"/>
        </w:rPr>
        <w:t xml:space="preserve">                "The waitress happily took our menus and made her way out of the room once again."</w:t>
      </w:r>
    </w:p>
    <w:p w:rsidR="00000000" w:rsidDel="00000000" w:rsidP="00000000" w:rsidRDefault="00000000" w:rsidRPr="00000000" w14:paraId="00001751">
      <w:pPr>
        <w:pageBreakBefore w:val="0"/>
        <w:rPr/>
      </w:pPr>
      <w:r w:rsidDel="00000000" w:rsidR="00000000" w:rsidRPr="00000000">
        <w:rPr>
          <w:rtl w:val="0"/>
        </w:rPr>
        <w:t xml:space="preserve">                m "Thank you [player], this is gonna be so delicious!"</w:t>
      </w:r>
    </w:p>
    <w:p w:rsidR="00000000" w:rsidDel="00000000" w:rsidP="00000000" w:rsidRDefault="00000000" w:rsidRPr="00000000" w14:paraId="00001752">
      <w:pPr>
        <w:pageBreakBefore w:val="0"/>
        <w:rPr/>
      </w:pPr>
      <w:r w:rsidDel="00000000" w:rsidR="00000000" w:rsidRPr="00000000">
        <w:rPr>
          <w:rtl w:val="0"/>
        </w:rPr>
        <w:t xml:space="preserve">                mc "Anything for you Monika, it is a special occasion after all."</w:t>
      </w:r>
    </w:p>
    <w:p w:rsidR="00000000" w:rsidDel="00000000" w:rsidP="00000000" w:rsidRDefault="00000000" w:rsidRPr="00000000" w14:paraId="00001753">
      <w:pPr>
        <w:pageBreakBefore w:val="0"/>
        <w:rPr/>
      </w:pPr>
      <w:r w:rsidDel="00000000" w:rsidR="00000000" w:rsidRPr="00000000">
        <w:rPr>
          <w:rtl w:val="0"/>
        </w:rPr>
        <w:t xml:space="preserve">                m "Oh stop, your too much."</w:t>
      </w:r>
    </w:p>
    <w:p w:rsidR="00000000" w:rsidDel="00000000" w:rsidP="00000000" w:rsidRDefault="00000000" w:rsidRPr="00000000" w14:paraId="00001754">
      <w:pPr>
        <w:pageBreakBefore w:val="0"/>
        <w:rPr/>
      </w:pPr>
      <w:r w:rsidDel="00000000" w:rsidR="00000000" w:rsidRPr="00000000">
        <w:rPr>
          <w:rtl w:val="0"/>
        </w:rPr>
        <w:t xml:space="preserve">                "I rested my hands up on the table and Monika lifted up her's to meet them."</w:t>
      </w:r>
    </w:p>
    <w:p w:rsidR="00000000" w:rsidDel="00000000" w:rsidP="00000000" w:rsidRDefault="00000000" w:rsidRPr="00000000" w14:paraId="00001755">
      <w:pPr>
        <w:pageBreakBefore w:val="0"/>
        <w:rPr/>
      </w:pPr>
      <w:r w:rsidDel="00000000" w:rsidR="00000000" w:rsidRPr="00000000">
        <w:rPr>
          <w:rtl w:val="0"/>
        </w:rPr>
        <w:t xml:space="preserve">                "We talked for a while admiring the decorations again until the food was ready."</w:t>
      </w:r>
    </w:p>
    <w:p w:rsidR="00000000" w:rsidDel="00000000" w:rsidP="00000000" w:rsidRDefault="00000000" w:rsidRPr="00000000" w14:paraId="00001756">
      <w:pPr>
        <w:pageBreakBefore w:val="0"/>
        <w:rPr/>
      </w:pPr>
      <w:r w:rsidDel="00000000" w:rsidR="00000000" w:rsidRPr="00000000">
        <w:rPr>
          <w:rtl w:val="0"/>
        </w:rPr>
        <w:t xml:space="preserve">                "And it was worth the money, all of it as delicious as could be."</w:t>
      </w:r>
    </w:p>
    <w:p w:rsidR="00000000" w:rsidDel="00000000" w:rsidP="00000000" w:rsidRDefault="00000000" w:rsidRPr="00000000" w14:paraId="00001757">
      <w:pPr>
        <w:pageBreakBefore w:val="0"/>
        <w:rPr/>
      </w:pPr>
      <w:r w:rsidDel="00000000" w:rsidR="00000000" w:rsidRPr="00000000">
        <w:rPr>
          <w:rtl w:val="0"/>
        </w:rPr>
        <w:t xml:space="preserve">                "The fall I'll take for this will be most certainly worth it."</w:t>
      </w:r>
    </w:p>
    <w:p w:rsidR="00000000" w:rsidDel="00000000" w:rsidP="00000000" w:rsidRDefault="00000000" w:rsidRPr="00000000" w14:paraId="00001758">
      <w:pPr>
        <w:pageBreakBefore w:val="0"/>
        <w:rPr/>
      </w:pPr>
      <w:r w:rsidDel="00000000" w:rsidR="00000000" w:rsidRPr="00000000">
        <w:rPr>
          <w:rtl w:val="0"/>
        </w:rPr>
        <w:t xml:space="preserve">                scene outskirts with wipeleft_scene</w:t>
      </w:r>
    </w:p>
    <w:p w:rsidR="00000000" w:rsidDel="00000000" w:rsidP="00000000" w:rsidRDefault="00000000" w:rsidRPr="00000000" w14:paraId="00001759">
      <w:pPr>
        <w:pageBreakBefore w:val="0"/>
        <w:rPr/>
      </w:pPr>
      <w:r w:rsidDel="00000000" w:rsidR="00000000" w:rsidRPr="00000000">
        <w:rPr>
          <w:rtl w:val="0"/>
        </w:rPr>
        <w:t xml:space="preserve">                "I paid the bill and we happily made our way out to the street again."</w:t>
      </w:r>
    </w:p>
    <w:p w:rsidR="00000000" w:rsidDel="00000000" w:rsidP="00000000" w:rsidRDefault="00000000" w:rsidRPr="00000000" w14:paraId="0000175A">
      <w:pPr>
        <w:pageBreakBefore w:val="0"/>
        <w:rPr/>
      </w:pPr>
      <w:r w:rsidDel="00000000" w:rsidR="00000000" w:rsidRPr="00000000">
        <w:rPr>
          <w:rtl w:val="0"/>
        </w:rPr>
        <w:t xml:space="preserve">                m "Oh what a lovely night it's been, hasn't it [player]?"</w:t>
      </w:r>
    </w:p>
    <w:p w:rsidR="00000000" w:rsidDel="00000000" w:rsidP="00000000" w:rsidRDefault="00000000" w:rsidRPr="00000000" w14:paraId="0000175B">
      <w:pPr>
        <w:pageBreakBefore w:val="0"/>
        <w:rPr/>
      </w:pPr>
      <w:r w:rsidDel="00000000" w:rsidR="00000000" w:rsidRPr="00000000">
        <w:rPr>
          <w:rtl w:val="0"/>
        </w:rPr>
        <w:t xml:space="preserve">                mc "Yup, couldn't have asked for a better night with the girl I love."</w:t>
      </w:r>
    </w:p>
    <w:p w:rsidR="00000000" w:rsidDel="00000000" w:rsidP="00000000" w:rsidRDefault="00000000" w:rsidRPr="00000000" w14:paraId="0000175C">
      <w:pPr>
        <w:pageBreakBefore w:val="0"/>
        <w:rPr/>
      </w:pPr>
      <w:r w:rsidDel="00000000" w:rsidR="00000000" w:rsidRPr="00000000">
        <w:rPr>
          <w:rtl w:val="0"/>
        </w:rPr>
        <w:t xml:space="preserve">                m "Me neither!"</w:t>
      </w:r>
    </w:p>
    <w:p w:rsidR="00000000" w:rsidDel="00000000" w:rsidP="00000000" w:rsidRDefault="00000000" w:rsidRPr="00000000" w14:paraId="0000175D">
      <w:pPr>
        <w:pageBreakBefore w:val="0"/>
        <w:rPr/>
      </w:pPr>
      <w:r w:rsidDel="00000000" w:rsidR="00000000" w:rsidRPr="00000000">
        <w:rPr>
          <w:rtl w:val="0"/>
        </w:rPr>
        <w:t xml:space="preserve">                "Monika wrapped her arms around me and planted her lips square on mine."</w:t>
      </w:r>
    </w:p>
    <w:p w:rsidR="00000000" w:rsidDel="00000000" w:rsidP="00000000" w:rsidRDefault="00000000" w:rsidRPr="00000000" w14:paraId="0000175E">
      <w:pPr>
        <w:pageBreakBefore w:val="0"/>
        <w:rPr/>
      </w:pPr>
      <w:r w:rsidDel="00000000" w:rsidR="00000000" w:rsidRPr="00000000">
        <w:rPr>
          <w:rtl w:val="0"/>
        </w:rPr>
        <w:t xml:space="preserve">                "I felt myself melt into the kiss and that all too familiar feeling came rushing back."</w:t>
      </w:r>
    </w:p>
    <w:p w:rsidR="00000000" w:rsidDel="00000000" w:rsidP="00000000" w:rsidRDefault="00000000" w:rsidRPr="00000000" w14:paraId="0000175F">
      <w:pPr>
        <w:pageBreakBefore w:val="0"/>
        <w:rPr/>
      </w:pPr>
      <w:r w:rsidDel="00000000" w:rsidR="00000000" w:rsidRPr="00000000">
        <w:rPr>
          <w:rtl w:val="0"/>
        </w:rPr>
        <w:t xml:space="preserve">                "The warmth of her lips against mine, the way we held each other so tight."</w:t>
      </w:r>
    </w:p>
    <w:p w:rsidR="00000000" w:rsidDel="00000000" w:rsidP="00000000" w:rsidRDefault="00000000" w:rsidRPr="00000000" w14:paraId="00001760">
      <w:pPr>
        <w:pageBreakBefore w:val="0"/>
        <w:rPr/>
      </w:pPr>
      <w:r w:rsidDel="00000000" w:rsidR="00000000" w:rsidRPr="00000000">
        <w:rPr>
          <w:rtl w:val="0"/>
        </w:rPr>
        <w:t xml:space="preserve">                "It just made the moment that much better."</w:t>
      </w:r>
    </w:p>
    <w:p w:rsidR="00000000" w:rsidDel="00000000" w:rsidP="00000000" w:rsidRDefault="00000000" w:rsidRPr="00000000" w14:paraId="00001761">
      <w:pPr>
        <w:pageBreakBefore w:val="0"/>
        <w:rPr/>
      </w:pPr>
      <w:r w:rsidDel="00000000" w:rsidR="00000000" w:rsidRPr="00000000">
        <w:rPr>
          <w:rtl w:val="0"/>
        </w:rPr>
        <w:t xml:space="preserve">                m "You know, your lips tasted a little like pasta sauce, ahaha~"</w:t>
      </w:r>
    </w:p>
    <w:p w:rsidR="00000000" w:rsidDel="00000000" w:rsidP="00000000" w:rsidRDefault="00000000" w:rsidRPr="00000000" w14:paraId="00001762">
      <w:pPr>
        <w:pageBreakBefore w:val="0"/>
        <w:rPr/>
      </w:pPr>
      <w:r w:rsidDel="00000000" w:rsidR="00000000" w:rsidRPr="00000000">
        <w:rPr>
          <w:rtl w:val="0"/>
        </w:rPr>
        <w:t xml:space="preserve">                mc "Oh, whoops. Guess I missed a spot huh?"</w:t>
      </w:r>
    </w:p>
    <w:p w:rsidR="00000000" w:rsidDel="00000000" w:rsidP="00000000" w:rsidRDefault="00000000" w:rsidRPr="00000000" w14:paraId="00001763">
      <w:pPr>
        <w:pageBreakBefore w:val="0"/>
        <w:rPr/>
      </w:pPr>
      <w:r w:rsidDel="00000000" w:rsidR="00000000" w:rsidRPr="00000000">
        <w:rPr>
          <w:rtl w:val="0"/>
        </w:rPr>
        <w:t xml:space="preserve">                m "Don't worry, I got it for you silly."</w:t>
      </w:r>
    </w:p>
    <w:p w:rsidR="00000000" w:rsidDel="00000000" w:rsidP="00000000" w:rsidRDefault="00000000" w:rsidRPr="00000000" w14:paraId="00001764">
      <w:pPr>
        <w:pageBreakBefore w:val="0"/>
        <w:rPr/>
      </w:pPr>
      <w:r w:rsidDel="00000000" w:rsidR="00000000" w:rsidRPr="00000000">
        <w:rPr>
          <w:rtl w:val="0"/>
        </w:rPr>
        <w:t xml:space="preserve">                m "Come on, let's head back."</w:t>
      </w:r>
    </w:p>
    <w:p w:rsidR="00000000" w:rsidDel="00000000" w:rsidP="00000000" w:rsidRDefault="00000000" w:rsidRPr="00000000" w14:paraId="00001765">
      <w:pPr>
        <w:pageBreakBefore w:val="0"/>
        <w:rPr/>
      </w:pPr>
      <w:r w:rsidDel="00000000" w:rsidR="00000000" w:rsidRPr="00000000">
        <w:rPr>
          <w:rtl w:val="0"/>
        </w:rPr>
        <w:t xml:space="preserve">                "Monika took my hand in her's and we started to make our way back to the bus station."</w:t>
      </w:r>
    </w:p>
    <w:p w:rsidR="00000000" w:rsidDel="00000000" w:rsidP="00000000" w:rsidRDefault="00000000" w:rsidRPr="00000000" w14:paraId="00001766">
      <w:pPr>
        <w:pageBreakBefore w:val="0"/>
        <w:rPr/>
      </w:pPr>
      <w:r w:rsidDel="00000000" w:rsidR="00000000" w:rsidRPr="00000000">
        <w:rPr>
          <w:rtl w:val="0"/>
        </w:rPr>
        <w:t xml:space="preserve">                jump e2good</w:t>
      </w:r>
    </w:p>
    <w:p w:rsidR="00000000" w:rsidDel="00000000" w:rsidP="00000000" w:rsidRDefault="00000000" w:rsidRPr="00000000" w14:paraId="00001767">
      <w:pPr>
        <w:pageBreakBefore w:val="0"/>
        <w:rPr/>
      </w:pPr>
      <w:r w:rsidDel="00000000" w:rsidR="00000000" w:rsidRPr="00000000">
        <w:rPr>
          <w:rtl w:val="0"/>
        </w:rPr>
        <w:t xml:space="preserve">            "Go with something cheaper":</w:t>
      </w:r>
    </w:p>
    <w:p w:rsidR="00000000" w:rsidDel="00000000" w:rsidP="00000000" w:rsidRDefault="00000000" w:rsidRPr="00000000" w14:paraId="00001768">
      <w:pPr>
        <w:pageBreakBefore w:val="0"/>
        <w:rPr/>
      </w:pPr>
      <w:r w:rsidDel="00000000" w:rsidR="00000000" w:rsidRPr="00000000">
        <w:rPr>
          <w:rtl w:val="0"/>
        </w:rPr>
        <w:t xml:space="preserve">                mc "Oh ..um.. how about something else Monika?"</w:t>
      </w:r>
    </w:p>
    <w:p w:rsidR="00000000" w:rsidDel="00000000" w:rsidP="00000000" w:rsidRDefault="00000000" w:rsidRPr="00000000" w14:paraId="00001769">
      <w:pPr>
        <w:pageBreakBefore w:val="0"/>
        <w:rPr/>
      </w:pPr>
      <w:r w:rsidDel="00000000" w:rsidR="00000000" w:rsidRPr="00000000">
        <w:rPr>
          <w:rtl w:val="0"/>
        </w:rPr>
        <w:t xml:space="preserve">                m "Hmm? Why something else?"</w:t>
      </w:r>
    </w:p>
    <w:p w:rsidR="00000000" w:rsidDel="00000000" w:rsidP="00000000" w:rsidRDefault="00000000" w:rsidRPr="00000000" w14:paraId="0000176A">
      <w:pPr>
        <w:pageBreakBefore w:val="0"/>
        <w:rPr/>
      </w:pPr>
      <w:r w:rsidDel="00000000" w:rsidR="00000000" w:rsidRPr="00000000">
        <w:rPr>
          <w:rtl w:val="0"/>
        </w:rPr>
        <w:t xml:space="preserve">                mc "Well... I don't know, I think the plates are gonna be too small to really enjoy and for that much.."</w:t>
      </w:r>
    </w:p>
    <w:p w:rsidR="00000000" w:rsidDel="00000000" w:rsidP="00000000" w:rsidRDefault="00000000" w:rsidRPr="00000000" w14:paraId="0000176B">
      <w:pPr>
        <w:pageBreakBefore w:val="0"/>
        <w:rPr/>
      </w:pPr>
      <w:r w:rsidDel="00000000" w:rsidR="00000000" w:rsidRPr="00000000">
        <w:rPr>
          <w:rtl w:val="0"/>
        </w:rPr>
        <w:t xml:space="preserve">                m "Oh, alright I'll try something else then."</w:t>
      </w:r>
    </w:p>
    <w:p w:rsidR="00000000" w:rsidDel="00000000" w:rsidP="00000000" w:rsidRDefault="00000000" w:rsidRPr="00000000" w14:paraId="0000176C">
      <w:pPr>
        <w:pageBreakBefore w:val="0"/>
        <w:rPr/>
      </w:pPr>
      <w:r w:rsidDel="00000000" w:rsidR="00000000" w:rsidRPr="00000000">
        <w:rPr>
          <w:rtl w:val="0"/>
        </w:rPr>
        <w:t xml:space="preserve">                m "I'll keep the price in mind for you too, [player]."</w:t>
      </w:r>
    </w:p>
    <w:p w:rsidR="00000000" w:rsidDel="00000000" w:rsidP="00000000" w:rsidRDefault="00000000" w:rsidRPr="00000000" w14:paraId="0000176D">
      <w:pPr>
        <w:pageBreakBefore w:val="0"/>
        <w:rPr/>
      </w:pPr>
      <w:r w:rsidDel="00000000" w:rsidR="00000000" w:rsidRPr="00000000">
        <w:rPr>
          <w:rtl w:val="0"/>
        </w:rPr>
        <w:t xml:space="preserve">                mc "You don't have to do that, I just..."</w:t>
      </w:r>
    </w:p>
    <w:p w:rsidR="00000000" w:rsidDel="00000000" w:rsidP="00000000" w:rsidRDefault="00000000" w:rsidRPr="00000000" w14:paraId="0000176E">
      <w:pPr>
        <w:pageBreakBefore w:val="0"/>
        <w:rPr/>
      </w:pPr>
      <w:r w:rsidDel="00000000" w:rsidR="00000000" w:rsidRPr="00000000">
        <w:rPr>
          <w:rtl w:val="0"/>
        </w:rPr>
        <w:t xml:space="preserve">                m "It's okay, I understand."</w:t>
      </w:r>
    </w:p>
    <w:p w:rsidR="00000000" w:rsidDel="00000000" w:rsidP="00000000" w:rsidRDefault="00000000" w:rsidRPr="00000000" w14:paraId="0000176F">
      <w:pPr>
        <w:pageBreakBefore w:val="0"/>
        <w:rPr/>
      </w:pPr>
      <w:r w:rsidDel="00000000" w:rsidR="00000000" w:rsidRPr="00000000">
        <w:rPr>
          <w:rtl w:val="0"/>
        </w:rPr>
        <w:t xml:space="preserve">                "We looked at the menu a bit more, but I couldn't help but feel a bit guilty."</w:t>
      </w:r>
    </w:p>
    <w:p w:rsidR="00000000" w:rsidDel="00000000" w:rsidP="00000000" w:rsidRDefault="00000000" w:rsidRPr="00000000" w14:paraId="00001770">
      <w:pPr>
        <w:pageBreakBefore w:val="0"/>
        <w:rPr/>
      </w:pPr>
      <w:r w:rsidDel="00000000" w:rsidR="00000000" w:rsidRPr="00000000">
        <w:rPr>
          <w:rtl w:val="0"/>
        </w:rPr>
        <w:t xml:space="preserve">                "It's not my fault the price is so high! But still..."</w:t>
      </w:r>
    </w:p>
    <w:p w:rsidR="00000000" w:rsidDel="00000000" w:rsidP="00000000" w:rsidRDefault="00000000" w:rsidRPr="00000000" w14:paraId="00001771">
      <w:pPr>
        <w:pageBreakBefore w:val="0"/>
        <w:rPr/>
      </w:pPr>
      <w:r w:rsidDel="00000000" w:rsidR="00000000" w:rsidRPr="00000000">
        <w:rPr>
          <w:rtl w:val="0"/>
        </w:rPr>
        <w:t xml:space="preserve">                "Our waitress finally came back through the door and walked over to us."</w:t>
      </w:r>
    </w:p>
    <w:p w:rsidR="00000000" w:rsidDel="00000000" w:rsidP="00000000" w:rsidRDefault="00000000" w:rsidRPr="00000000" w14:paraId="00001772">
      <w:pPr>
        <w:pageBreakBefore w:val="0"/>
        <w:rPr/>
      </w:pPr>
      <w:r w:rsidDel="00000000" w:rsidR="00000000" w:rsidRPr="00000000">
        <w:rPr>
          <w:rtl w:val="0"/>
        </w:rPr>
        <w:t xml:space="preserve">                s "So my dears, what will you be having?"</w:t>
      </w:r>
    </w:p>
    <w:p w:rsidR="00000000" w:rsidDel="00000000" w:rsidP="00000000" w:rsidRDefault="00000000" w:rsidRPr="00000000" w14:paraId="00001773">
      <w:pPr>
        <w:pageBreakBefore w:val="0"/>
        <w:rPr/>
      </w:pPr>
      <w:r w:rsidDel="00000000" w:rsidR="00000000" w:rsidRPr="00000000">
        <w:rPr>
          <w:rtl w:val="0"/>
        </w:rPr>
        <w:t xml:space="preserve">                m "I'll have the Islander Parmigiana please."</w:t>
      </w:r>
    </w:p>
    <w:p w:rsidR="00000000" w:rsidDel="00000000" w:rsidP="00000000" w:rsidRDefault="00000000" w:rsidRPr="00000000" w14:paraId="00001774">
      <w:pPr>
        <w:pageBreakBefore w:val="0"/>
        <w:rPr/>
      </w:pPr>
      <w:r w:rsidDel="00000000" w:rsidR="00000000" w:rsidRPr="00000000">
        <w:rPr>
          <w:rtl w:val="0"/>
        </w:rPr>
        <w:t xml:space="preserve">                mc "And I'll take the.. uh.."</w:t>
      </w:r>
    </w:p>
    <w:p w:rsidR="00000000" w:rsidDel="00000000" w:rsidP="00000000" w:rsidRDefault="00000000" w:rsidRPr="00000000" w14:paraId="00001775">
      <w:pPr>
        <w:pageBreakBefore w:val="0"/>
        <w:rPr/>
      </w:pPr>
      <w:r w:rsidDel="00000000" w:rsidR="00000000" w:rsidRPr="00000000">
        <w:rPr>
          <w:rtl w:val="0"/>
        </w:rPr>
        <w:t xml:space="preserve">                mc "Glamorous Burger, I guess."</w:t>
      </w:r>
    </w:p>
    <w:p w:rsidR="00000000" w:rsidDel="00000000" w:rsidP="00000000" w:rsidRDefault="00000000" w:rsidRPr="00000000" w14:paraId="00001776">
      <w:pPr>
        <w:pageBreakBefore w:val="0"/>
        <w:rPr/>
      </w:pPr>
      <w:r w:rsidDel="00000000" w:rsidR="00000000" w:rsidRPr="00000000">
        <w:rPr>
          <w:rtl w:val="0"/>
        </w:rPr>
        <w:t xml:space="preserve">                s "Alright, I'll get that right over to you two!"</w:t>
      </w:r>
    </w:p>
    <w:p w:rsidR="00000000" w:rsidDel="00000000" w:rsidP="00000000" w:rsidRDefault="00000000" w:rsidRPr="00000000" w14:paraId="00001777">
      <w:pPr>
        <w:pageBreakBefore w:val="0"/>
        <w:rPr/>
      </w:pPr>
      <w:r w:rsidDel="00000000" w:rsidR="00000000" w:rsidRPr="00000000">
        <w:rPr>
          <w:rtl w:val="0"/>
        </w:rPr>
        <w:t xml:space="preserve">                "The waitress took our menus and happily walked out of the room once again."</w:t>
      </w:r>
    </w:p>
    <w:p w:rsidR="00000000" w:rsidDel="00000000" w:rsidP="00000000" w:rsidRDefault="00000000" w:rsidRPr="00000000" w14:paraId="00001778">
      <w:pPr>
        <w:pageBreakBefore w:val="0"/>
        <w:rPr/>
      </w:pPr>
      <w:r w:rsidDel="00000000" w:rsidR="00000000" w:rsidRPr="00000000">
        <w:rPr>
          <w:rtl w:val="0"/>
        </w:rPr>
        <w:t xml:space="preserve">                "I looked over at Monika and noticed a slight frown."</w:t>
      </w:r>
    </w:p>
    <w:p w:rsidR="00000000" w:rsidDel="00000000" w:rsidP="00000000" w:rsidRDefault="00000000" w:rsidRPr="00000000" w14:paraId="00001779">
      <w:pPr>
        <w:pageBreakBefore w:val="0"/>
        <w:rPr/>
      </w:pPr>
      <w:r w:rsidDel="00000000" w:rsidR="00000000" w:rsidRPr="00000000">
        <w:rPr>
          <w:rtl w:val="0"/>
        </w:rPr>
        <w:t xml:space="preserve">                mc "The parmigiana sounded good, what's in it?"</w:t>
      </w:r>
    </w:p>
    <w:p w:rsidR="00000000" w:rsidDel="00000000" w:rsidP="00000000" w:rsidRDefault="00000000" w:rsidRPr="00000000" w14:paraId="0000177A">
      <w:pPr>
        <w:pageBreakBefore w:val="0"/>
        <w:rPr/>
      </w:pPr>
      <w:r w:rsidDel="00000000" w:rsidR="00000000" w:rsidRPr="00000000">
        <w:rPr>
          <w:rtl w:val="0"/>
        </w:rPr>
        <w:t xml:space="preserve">                m "Oh, just some eggplant, cheese, and tomato sauce."</w:t>
      </w:r>
    </w:p>
    <w:p w:rsidR="00000000" w:rsidDel="00000000" w:rsidP="00000000" w:rsidRDefault="00000000" w:rsidRPr="00000000" w14:paraId="0000177B">
      <w:pPr>
        <w:pageBreakBefore w:val="0"/>
        <w:rPr/>
      </w:pPr>
      <w:r w:rsidDel="00000000" w:rsidR="00000000" w:rsidRPr="00000000">
        <w:rPr>
          <w:rtl w:val="0"/>
        </w:rPr>
        <w:t xml:space="preserve">                m "It sounded okay, I guess..."</w:t>
      </w:r>
    </w:p>
    <w:p w:rsidR="00000000" w:rsidDel="00000000" w:rsidP="00000000" w:rsidRDefault="00000000" w:rsidRPr="00000000" w14:paraId="0000177C">
      <w:pPr>
        <w:pageBreakBefore w:val="0"/>
        <w:rPr/>
      </w:pPr>
      <w:r w:rsidDel="00000000" w:rsidR="00000000" w:rsidRPr="00000000">
        <w:rPr>
          <w:rtl w:val="0"/>
        </w:rPr>
        <w:t xml:space="preserve">                m "Your's sounded interesting too."</w:t>
      </w:r>
    </w:p>
    <w:p w:rsidR="00000000" w:rsidDel="00000000" w:rsidP="00000000" w:rsidRDefault="00000000" w:rsidRPr="00000000" w14:paraId="0000177D">
      <w:pPr>
        <w:pageBreakBefore w:val="0"/>
        <w:rPr/>
      </w:pPr>
      <w:r w:rsidDel="00000000" w:rsidR="00000000" w:rsidRPr="00000000">
        <w:rPr>
          <w:rtl w:val="0"/>
        </w:rPr>
        <w:t xml:space="preserve">                mc "Oh, yeah I guess just went with something meaty."</w:t>
      </w:r>
    </w:p>
    <w:p w:rsidR="00000000" w:rsidDel="00000000" w:rsidP="00000000" w:rsidRDefault="00000000" w:rsidRPr="00000000" w14:paraId="0000177E">
      <w:pPr>
        <w:pageBreakBefore w:val="0"/>
        <w:rPr/>
      </w:pPr>
      <w:r w:rsidDel="00000000" w:rsidR="00000000" w:rsidRPr="00000000">
        <w:rPr>
          <w:rtl w:val="0"/>
        </w:rPr>
        <w:t xml:space="preserve">                mc "Probably shouldn't have but..."</w:t>
      </w:r>
    </w:p>
    <w:p w:rsidR="00000000" w:rsidDel="00000000" w:rsidP="00000000" w:rsidRDefault="00000000" w:rsidRPr="00000000" w14:paraId="0000177F">
      <w:pPr>
        <w:pageBreakBefore w:val="0"/>
        <w:rPr/>
      </w:pPr>
      <w:r w:rsidDel="00000000" w:rsidR="00000000" w:rsidRPr="00000000">
        <w:rPr>
          <w:rtl w:val="0"/>
        </w:rPr>
        <w:t xml:space="preserve">                m "What do you mean? If you wanted it then there's nothing wrong with getting it."</w:t>
      </w:r>
    </w:p>
    <w:p w:rsidR="00000000" w:rsidDel="00000000" w:rsidP="00000000" w:rsidRDefault="00000000" w:rsidRPr="00000000" w14:paraId="00001780">
      <w:pPr>
        <w:pageBreakBefore w:val="0"/>
        <w:rPr/>
      </w:pPr>
      <w:r w:rsidDel="00000000" w:rsidR="00000000" w:rsidRPr="00000000">
        <w:rPr>
          <w:rtl w:val="0"/>
        </w:rPr>
        <w:t xml:space="preserve">                mc "I know, but it was more force of habit than anything."</w:t>
      </w:r>
    </w:p>
    <w:p w:rsidR="00000000" w:rsidDel="00000000" w:rsidP="00000000" w:rsidRDefault="00000000" w:rsidRPr="00000000" w14:paraId="00001781">
      <w:pPr>
        <w:pageBreakBefore w:val="0"/>
        <w:rPr/>
      </w:pPr>
      <w:r w:rsidDel="00000000" w:rsidR="00000000" w:rsidRPr="00000000">
        <w:rPr>
          <w:rtl w:val="0"/>
        </w:rPr>
        <w:t xml:space="preserve">                "I had wanted to get something vegetarian to impress Monika but it completely slipped my mind."</w:t>
      </w:r>
    </w:p>
    <w:p w:rsidR="00000000" w:rsidDel="00000000" w:rsidP="00000000" w:rsidRDefault="00000000" w:rsidRPr="00000000" w14:paraId="00001782">
      <w:pPr>
        <w:pageBreakBefore w:val="0"/>
        <w:rPr/>
      </w:pPr>
      <w:r w:rsidDel="00000000" w:rsidR="00000000" w:rsidRPr="00000000">
        <w:rPr>
          <w:rtl w:val="0"/>
        </w:rPr>
        <w:t xml:space="preserve">                "Just one bad choice after another, God damn it all."</w:t>
      </w:r>
    </w:p>
    <w:p w:rsidR="00000000" w:rsidDel="00000000" w:rsidP="00000000" w:rsidRDefault="00000000" w:rsidRPr="00000000" w14:paraId="00001783">
      <w:pPr>
        <w:pageBreakBefore w:val="0"/>
        <w:rPr/>
      </w:pPr>
      <w:r w:rsidDel="00000000" w:rsidR="00000000" w:rsidRPr="00000000">
        <w:rPr>
          <w:rtl w:val="0"/>
        </w:rPr>
        <w:t xml:space="preserve">                "After a while we got our food, but the atmosphere just seemed to sour the taste of it all."</w:t>
      </w:r>
    </w:p>
    <w:p w:rsidR="00000000" w:rsidDel="00000000" w:rsidP="00000000" w:rsidRDefault="00000000" w:rsidRPr="00000000" w14:paraId="00001784">
      <w:pPr>
        <w:pageBreakBefore w:val="0"/>
        <w:rPr/>
      </w:pPr>
      <w:r w:rsidDel="00000000" w:rsidR="00000000" w:rsidRPr="00000000">
        <w:rPr>
          <w:rtl w:val="0"/>
        </w:rPr>
        <w:t xml:space="preserve">                "Monika seemed uninterested in her meal and I just felt guilty with mine."</w:t>
      </w:r>
    </w:p>
    <w:p w:rsidR="00000000" w:rsidDel="00000000" w:rsidP="00000000" w:rsidRDefault="00000000" w:rsidRPr="00000000" w14:paraId="00001785">
      <w:pPr>
        <w:pageBreakBefore w:val="0"/>
        <w:rPr/>
      </w:pPr>
      <w:r w:rsidDel="00000000" w:rsidR="00000000" w:rsidRPr="00000000">
        <w:rPr>
          <w:rtl w:val="0"/>
        </w:rPr>
        <w:t xml:space="preserve">                "The joy that we had before seemed to have vanished."</w:t>
      </w:r>
    </w:p>
    <w:p w:rsidR="00000000" w:rsidDel="00000000" w:rsidP="00000000" w:rsidRDefault="00000000" w:rsidRPr="00000000" w14:paraId="00001786">
      <w:pPr>
        <w:pageBreakBefore w:val="0"/>
        <w:rPr/>
      </w:pPr>
      <w:r w:rsidDel="00000000" w:rsidR="00000000" w:rsidRPr="00000000">
        <w:rPr>
          <w:rtl w:val="0"/>
        </w:rPr>
        <w:t xml:space="preserve">                scene outskirts with wipeleft_scene</w:t>
      </w:r>
    </w:p>
    <w:p w:rsidR="00000000" w:rsidDel="00000000" w:rsidP="00000000" w:rsidRDefault="00000000" w:rsidRPr="00000000" w14:paraId="00001787">
      <w:pPr>
        <w:pageBreakBefore w:val="0"/>
        <w:rPr/>
      </w:pPr>
      <w:r w:rsidDel="00000000" w:rsidR="00000000" w:rsidRPr="00000000">
        <w:rPr>
          <w:rtl w:val="0"/>
        </w:rPr>
        <w:t xml:space="preserve">                "I paid the bill when we were done and made our way out to the sidewalk."</w:t>
      </w:r>
    </w:p>
    <w:p w:rsidR="00000000" w:rsidDel="00000000" w:rsidP="00000000" w:rsidRDefault="00000000" w:rsidRPr="00000000" w14:paraId="00001788">
      <w:pPr>
        <w:pageBreakBefore w:val="0"/>
        <w:rPr/>
      </w:pPr>
      <w:r w:rsidDel="00000000" w:rsidR="00000000" w:rsidRPr="00000000">
        <w:rPr>
          <w:rtl w:val="0"/>
        </w:rPr>
        <w:t xml:space="preserve">                "Monika had been cheery with the waitress as we left, but once we were alone she kept a slight frown on her face."</w:t>
      </w:r>
    </w:p>
    <w:p w:rsidR="00000000" w:rsidDel="00000000" w:rsidP="00000000" w:rsidRDefault="00000000" w:rsidRPr="00000000" w14:paraId="00001789">
      <w:pPr>
        <w:pageBreakBefore w:val="0"/>
        <w:rPr/>
      </w:pPr>
      <w:r w:rsidDel="00000000" w:rsidR="00000000" w:rsidRPr="00000000">
        <w:rPr>
          <w:rtl w:val="0"/>
        </w:rPr>
        <w:t xml:space="preserve">                mc "Hey, is something up?"</w:t>
      </w:r>
    </w:p>
    <w:p w:rsidR="00000000" w:rsidDel="00000000" w:rsidP="00000000" w:rsidRDefault="00000000" w:rsidRPr="00000000" w14:paraId="0000178A">
      <w:pPr>
        <w:pageBreakBefore w:val="0"/>
        <w:rPr/>
      </w:pPr>
      <w:r w:rsidDel="00000000" w:rsidR="00000000" w:rsidRPr="00000000">
        <w:rPr>
          <w:rtl w:val="0"/>
        </w:rPr>
        <w:t xml:space="preserve">                m "Huh? Oh it's nothing [player], really."</w:t>
      </w:r>
    </w:p>
    <w:p w:rsidR="00000000" w:rsidDel="00000000" w:rsidP="00000000" w:rsidRDefault="00000000" w:rsidRPr="00000000" w14:paraId="0000178B">
      <w:pPr>
        <w:pageBreakBefore w:val="0"/>
        <w:rPr/>
      </w:pPr>
      <w:r w:rsidDel="00000000" w:rsidR="00000000" w:rsidRPr="00000000">
        <w:rPr>
          <w:rtl w:val="0"/>
        </w:rPr>
        <w:t xml:space="preserve">                mc "Are you sure? You look a little upset."</w:t>
      </w:r>
    </w:p>
    <w:p w:rsidR="00000000" w:rsidDel="00000000" w:rsidP="00000000" w:rsidRDefault="00000000" w:rsidRPr="00000000" w14:paraId="0000178C">
      <w:pPr>
        <w:pageBreakBefore w:val="0"/>
        <w:rPr/>
      </w:pPr>
      <w:r w:rsidDel="00000000" w:rsidR="00000000" w:rsidRPr="00000000">
        <w:rPr>
          <w:rtl w:val="0"/>
        </w:rPr>
        <w:t xml:space="preserve">                m "No I'm fine, just a little tired is all I guess."</w:t>
      </w:r>
    </w:p>
    <w:p w:rsidR="00000000" w:rsidDel="00000000" w:rsidP="00000000" w:rsidRDefault="00000000" w:rsidRPr="00000000" w14:paraId="0000178D">
      <w:pPr>
        <w:pageBreakBefore w:val="0"/>
        <w:rPr/>
      </w:pPr>
      <w:r w:rsidDel="00000000" w:rsidR="00000000" w:rsidRPr="00000000">
        <w:rPr>
          <w:rtl w:val="0"/>
        </w:rPr>
        <w:t xml:space="preserve">                m "Why don't we head back now, get out of this cold?"</w:t>
      </w:r>
    </w:p>
    <w:p w:rsidR="00000000" w:rsidDel="00000000" w:rsidP="00000000" w:rsidRDefault="00000000" w:rsidRPr="00000000" w14:paraId="0000178E">
      <w:pPr>
        <w:pageBreakBefore w:val="0"/>
        <w:rPr/>
      </w:pPr>
      <w:r w:rsidDel="00000000" w:rsidR="00000000" w:rsidRPr="00000000">
        <w:rPr>
          <w:rtl w:val="0"/>
        </w:rPr>
        <w:t xml:space="preserve">                mc "Oh, okay.."</w:t>
      </w:r>
    </w:p>
    <w:p w:rsidR="00000000" w:rsidDel="00000000" w:rsidP="00000000" w:rsidRDefault="00000000" w:rsidRPr="00000000" w14:paraId="0000178F">
      <w:pPr>
        <w:pageBreakBefore w:val="0"/>
        <w:rPr/>
      </w:pPr>
      <w:r w:rsidDel="00000000" w:rsidR="00000000" w:rsidRPr="00000000">
        <w:rPr>
          <w:rtl w:val="0"/>
        </w:rPr>
        <w:t xml:space="preserve">                "Monika started to make her way to the station, just staying a little bit ahead of me."</w:t>
      </w:r>
    </w:p>
    <w:p w:rsidR="00000000" w:rsidDel="00000000" w:rsidP="00000000" w:rsidRDefault="00000000" w:rsidRPr="00000000" w14:paraId="00001790">
      <w:pPr>
        <w:pageBreakBefore w:val="0"/>
        <w:rPr/>
      </w:pPr>
      <w:r w:rsidDel="00000000" w:rsidR="00000000" w:rsidRPr="00000000">
        <w:rPr>
          <w:rtl w:val="0"/>
        </w:rPr>
        <w:t xml:space="preserve">                jump e2bad</w:t>
      </w:r>
    </w:p>
    <w:p w:rsidR="00000000" w:rsidDel="00000000" w:rsidP="00000000" w:rsidRDefault="00000000" w:rsidRPr="00000000" w14:paraId="00001791">
      <w:pPr>
        <w:pageBreakBefore w:val="0"/>
        <w:rPr/>
      </w:pPr>
      <w:r w:rsidDel="00000000" w:rsidR="00000000" w:rsidRPr="00000000">
        <w:rPr>
          <w:rtl w:val="0"/>
        </w:rPr>
        <w:t xml:space="preserve">label e2good:</w:t>
      </w:r>
    </w:p>
    <w:p w:rsidR="00000000" w:rsidDel="00000000" w:rsidP="00000000" w:rsidRDefault="00000000" w:rsidRPr="00000000" w14:paraId="00001792">
      <w:pPr>
        <w:pageBreakBefore w:val="0"/>
        <w:rPr/>
      </w:pPr>
      <w:r w:rsidDel="00000000" w:rsidR="00000000" w:rsidRPr="00000000">
        <w:rPr>
          <w:rtl w:val="0"/>
        </w:rPr>
        <w:t xml:space="preserve">    scene h_residential_night with wipeleft_scene</w:t>
      </w:r>
    </w:p>
    <w:p w:rsidR="00000000" w:rsidDel="00000000" w:rsidP="00000000" w:rsidRDefault="00000000" w:rsidRPr="00000000" w14:paraId="00001793">
      <w:pPr>
        <w:pageBreakBefore w:val="0"/>
        <w:rPr/>
      </w:pPr>
      <w:r w:rsidDel="00000000" w:rsidR="00000000" w:rsidRPr="00000000">
        <w:rPr>
          <w:rtl w:val="0"/>
        </w:rPr>
        <w:t xml:space="preserve">    "The ride back was nice and comfortable, with Monika keeping me warm as she layed her head on my shoulder and wrapped herself up in my arm."</w:t>
      </w:r>
    </w:p>
    <w:p w:rsidR="00000000" w:rsidDel="00000000" w:rsidP="00000000" w:rsidRDefault="00000000" w:rsidRPr="00000000" w14:paraId="00001794">
      <w:pPr>
        <w:pageBreakBefore w:val="0"/>
        <w:rPr/>
      </w:pPr>
      <w:r w:rsidDel="00000000" w:rsidR="00000000" w:rsidRPr="00000000">
        <w:rPr>
          <w:rtl w:val="0"/>
        </w:rPr>
        <w:t xml:space="preserve">    "It was almost painful to have to get up and walk back out into the cold."</w:t>
      </w:r>
    </w:p>
    <w:p w:rsidR="00000000" w:rsidDel="00000000" w:rsidP="00000000" w:rsidRDefault="00000000" w:rsidRPr="00000000" w14:paraId="00001795">
      <w:pPr>
        <w:pageBreakBefore w:val="0"/>
        <w:rPr/>
      </w:pPr>
      <w:r w:rsidDel="00000000" w:rsidR="00000000" w:rsidRPr="00000000">
        <w:rPr>
          <w:rtl w:val="0"/>
        </w:rPr>
        <w:t xml:space="preserve">    "Thankfully the walk wasn't too long and soon enough we made it to Monika's place."</w:t>
      </w:r>
    </w:p>
    <w:p w:rsidR="00000000" w:rsidDel="00000000" w:rsidP="00000000" w:rsidRDefault="00000000" w:rsidRPr="00000000" w14:paraId="00001796">
      <w:pPr>
        <w:pageBreakBefore w:val="0"/>
        <w:rPr/>
      </w:pPr>
      <w:r w:rsidDel="00000000" w:rsidR="00000000" w:rsidRPr="00000000">
        <w:rPr>
          <w:rtl w:val="0"/>
        </w:rPr>
        <w:t xml:space="preserve">    m "Come on [player], this way."</w:t>
      </w:r>
    </w:p>
    <w:p w:rsidR="00000000" w:rsidDel="00000000" w:rsidP="00000000" w:rsidRDefault="00000000" w:rsidRPr="00000000" w14:paraId="00001797">
      <w:pPr>
        <w:pageBreakBefore w:val="0"/>
        <w:rPr/>
      </w:pPr>
      <w:r w:rsidDel="00000000" w:rsidR="00000000" w:rsidRPr="00000000">
        <w:rPr>
          <w:rtl w:val="0"/>
        </w:rPr>
        <w:t xml:space="preserve">    mc "Wait, we're going inside?"</w:t>
      </w:r>
    </w:p>
    <w:p w:rsidR="00000000" w:rsidDel="00000000" w:rsidP="00000000" w:rsidRDefault="00000000" w:rsidRPr="00000000" w14:paraId="00001798">
      <w:pPr>
        <w:pageBreakBefore w:val="0"/>
        <w:rPr/>
      </w:pPr>
      <w:r w:rsidDel="00000000" w:rsidR="00000000" w:rsidRPr="00000000">
        <w:rPr>
          <w:rtl w:val="0"/>
        </w:rPr>
        <w:t xml:space="preserve">    m "Yeah, Mom and Dad are away tonight. Probably out in some casino suite for the night drinking and gambling the night away."</w:t>
      </w:r>
    </w:p>
    <w:p w:rsidR="00000000" w:rsidDel="00000000" w:rsidP="00000000" w:rsidRDefault="00000000" w:rsidRPr="00000000" w14:paraId="00001799">
      <w:pPr>
        <w:pageBreakBefore w:val="0"/>
        <w:rPr/>
      </w:pPr>
      <w:r w:rsidDel="00000000" w:rsidR="00000000" w:rsidRPr="00000000">
        <w:rPr>
          <w:rtl w:val="0"/>
        </w:rPr>
        <w:t xml:space="preserve">    mc "But would they be happy if I-"</w:t>
      </w:r>
    </w:p>
    <w:p w:rsidR="00000000" w:rsidDel="00000000" w:rsidP="00000000" w:rsidRDefault="00000000" w:rsidRPr="00000000" w14:paraId="0000179A">
      <w:pPr>
        <w:pageBreakBefore w:val="0"/>
        <w:rPr/>
      </w:pPr>
      <w:r w:rsidDel="00000000" w:rsidR="00000000" w:rsidRPr="00000000">
        <w:rPr>
          <w:rtl w:val="0"/>
        </w:rPr>
        <w:t xml:space="preserve">    m "Shh [player], it's fine. Trust me."</w:t>
      </w:r>
    </w:p>
    <w:p w:rsidR="00000000" w:rsidDel="00000000" w:rsidP="00000000" w:rsidRDefault="00000000" w:rsidRPr="00000000" w14:paraId="0000179B">
      <w:pPr>
        <w:pageBreakBefore w:val="0"/>
        <w:rPr/>
      </w:pPr>
      <w:r w:rsidDel="00000000" w:rsidR="00000000" w:rsidRPr="00000000">
        <w:rPr>
          <w:rtl w:val="0"/>
        </w:rPr>
        <w:t xml:space="preserve">    "Monika giggled as she opened the door and we went inside."</w:t>
      </w:r>
    </w:p>
    <w:p w:rsidR="00000000" w:rsidDel="00000000" w:rsidP="00000000" w:rsidRDefault="00000000" w:rsidRPr="00000000" w14:paraId="0000179C">
      <w:pPr>
        <w:pageBreakBefore w:val="0"/>
        <w:rPr/>
      </w:pPr>
      <w:r w:rsidDel="00000000" w:rsidR="00000000" w:rsidRPr="00000000">
        <w:rPr>
          <w:rtl w:val="0"/>
        </w:rPr>
        <w:t xml:space="preserve">    scene h_livingroom_night with wipeleft_scene</w:t>
      </w:r>
    </w:p>
    <w:p w:rsidR="00000000" w:rsidDel="00000000" w:rsidP="00000000" w:rsidRDefault="00000000" w:rsidRPr="00000000" w14:paraId="0000179D">
      <w:pPr>
        <w:pageBreakBefore w:val="0"/>
        <w:rPr/>
      </w:pPr>
      <w:r w:rsidDel="00000000" w:rsidR="00000000" w:rsidRPr="00000000">
        <w:rPr>
          <w:rtl w:val="0"/>
        </w:rPr>
        <w:t xml:space="preserve">    "We made our way into the living room and finally got rid of those bulky coats."</w:t>
      </w:r>
    </w:p>
    <w:p w:rsidR="00000000" w:rsidDel="00000000" w:rsidP="00000000" w:rsidRDefault="00000000" w:rsidRPr="00000000" w14:paraId="0000179E">
      <w:pPr>
        <w:pageBreakBefore w:val="0"/>
        <w:rPr/>
      </w:pPr>
      <w:r w:rsidDel="00000000" w:rsidR="00000000" w:rsidRPr="00000000">
        <w:rPr>
          <w:rtl w:val="0"/>
        </w:rPr>
        <w:t xml:space="preserve">    m "Hey, why don't we watch a movie? Something romantic and cheesy?"</w:t>
      </w:r>
    </w:p>
    <w:p w:rsidR="00000000" w:rsidDel="00000000" w:rsidP="00000000" w:rsidRDefault="00000000" w:rsidRPr="00000000" w14:paraId="0000179F">
      <w:pPr>
        <w:pageBreakBefore w:val="0"/>
        <w:rPr/>
      </w:pPr>
      <w:r w:rsidDel="00000000" w:rsidR="00000000" w:rsidRPr="00000000">
        <w:rPr>
          <w:rtl w:val="0"/>
        </w:rPr>
        <w:t xml:space="preserve">    mc "Never took you for someone who watched those Monika."</w:t>
      </w:r>
    </w:p>
    <w:p w:rsidR="00000000" w:rsidDel="00000000" w:rsidP="00000000" w:rsidRDefault="00000000" w:rsidRPr="00000000" w14:paraId="000017A0">
      <w:pPr>
        <w:pageBreakBefore w:val="0"/>
        <w:rPr/>
      </w:pPr>
      <w:r w:rsidDel="00000000" w:rsidR="00000000" w:rsidRPr="00000000">
        <w:rPr>
          <w:rtl w:val="0"/>
        </w:rPr>
        <w:t xml:space="preserve">    m "I usually don't, they're so predictable and boring if I'm being honest."</w:t>
      </w:r>
    </w:p>
    <w:p w:rsidR="00000000" w:rsidDel="00000000" w:rsidP="00000000" w:rsidRDefault="00000000" w:rsidRPr="00000000" w14:paraId="000017A1">
      <w:pPr>
        <w:pageBreakBefore w:val="0"/>
        <w:rPr/>
      </w:pPr>
      <w:r w:rsidDel="00000000" w:rsidR="00000000" w:rsidRPr="00000000">
        <w:rPr>
          <w:rtl w:val="0"/>
        </w:rPr>
        <w:t xml:space="preserve">    m "But its Valentine's Day! We're supposed to do cheesy stuff, ahaha~!"</w:t>
      </w:r>
    </w:p>
    <w:p w:rsidR="00000000" w:rsidDel="00000000" w:rsidP="00000000" w:rsidRDefault="00000000" w:rsidRPr="00000000" w14:paraId="000017A2">
      <w:pPr>
        <w:pageBreakBefore w:val="0"/>
        <w:rPr/>
      </w:pPr>
      <w:r w:rsidDel="00000000" w:rsidR="00000000" w:rsidRPr="00000000">
        <w:rPr>
          <w:rtl w:val="0"/>
        </w:rPr>
        <w:t xml:space="preserve">    mc "Yeah, I guess your right on that one."</w:t>
      </w:r>
    </w:p>
    <w:p w:rsidR="00000000" w:rsidDel="00000000" w:rsidP="00000000" w:rsidRDefault="00000000" w:rsidRPr="00000000" w14:paraId="000017A3">
      <w:pPr>
        <w:pageBreakBefore w:val="0"/>
        <w:rPr/>
      </w:pPr>
      <w:r w:rsidDel="00000000" w:rsidR="00000000" w:rsidRPr="00000000">
        <w:rPr>
          <w:rtl w:val="0"/>
        </w:rPr>
        <w:t xml:space="preserve">    "Monika giggled as we sat down on the couch, flipping on the television and looking through all the romance movies."</w:t>
      </w:r>
    </w:p>
    <w:p w:rsidR="00000000" w:rsidDel="00000000" w:rsidP="00000000" w:rsidRDefault="00000000" w:rsidRPr="00000000" w14:paraId="000017A4">
      <w:pPr>
        <w:pageBreakBefore w:val="0"/>
        <w:rPr/>
      </w:pPr>
      <w:r w:rsidDel="00000000" w:rsidR="00000000" w:rsidRPr="00000000">
        <w:rPr>
          <w:rtl w:val="0"/>
        </w:rPr>
        <w:t xml:space="preserve">    "We finally settled on some overly cheesy Valentine's Day movie and we got comfortable."</w:t>
      </w:r>
    </w:p>
    <w:p w:rsidR="00000000" w:rsidDel="00000000" w:rsidP="00000000" w:rsidRDefault="00000000" w:rsidRPr="00000000" w14:paraId="000017A5">
      <w:pPr>
        <w:pageBreakBefore w:val="0"/>
        <w:rPr/>
      </w:pPr>
      <w:r w:rsidDel="00000000" w:rsidR="00000000" w:rsidRPr="00000000">
        <w:rPr>
          <w:rtl w:val="0"/>
        </w:rPr>
        <w:t xml:space="preserve">    "Monika made sure to get nice and comfy on me, nearly laying on me while holding onto me tightly."</w:t>
      </w:r>
    </w:p>
    <w:p w:rsidR="00000000" w:rsidDel="00000000" w:rsidP="00000000" w:rsidRDefault="00000000" w:rsidRPr="00000000" w14:paraId="000017A6">
      <w:pPr>
        <w:pageBreakBefore w:val="0"/>
        <w:rPr/>
      </w:pPr>
      <w:r w:rsidDel="00000000" w:rsidR="00000000" w:rsidRPr="00000000">
        <w:rPr>
          <w:rtl w:val="0"/>
        </w:rPr>
        <w:t xml:space="preserve">    "I couldn't complain, it all felt so surreal I almost couldn't belive it."</w:t>
      </w:r>
    </w:p>
    <w:p w:rsidR="00000000" w:rsidDel="00000000" w:rsidP="00000000" w:rsidRDefault="00000000" w:rsidRPr="00000000" w14:paraId="000017A7">
      <w:pPr>
        <w:pageBreakBefore w:val="0"/>
        <w:rPr/>
      </w:pPr>
      <w:r w:rsidDel="00000000" w:rsidR="00000000" w:rsidRPr="00000000">
        <w:rPr>
          <w:rtl w:val="0"/>
        </w:rPr>
        <w:t xml:space="preserve">    "Spending Valentine's Day with Monika like this, I could have only dreamed of it only a few months ago and now it was my reality."</w:t>
      </w:r>
    </w:p>
    <w:p w:rsidR="00000000" w:rsidDel="00000000" w:rsidP="00000000" w:rsidRDefault="00000000" w:rsidRPr="00000000" w14:paraId="000017A8">
      <w:pPr>
        <w:pageBreakBefore w:val="0"/>
        <w:rPr/>
      </w:pPr>
      <w:r w:rsidDel="00000000" w:rsidR="00000000" w:rsidRPr="00000000">
        <w:rPr>
          <w:rtl w:val="0"/>
        </w:rPr>
        <w:t xml:space="preserve">    "I couldn't have asked for anything more if I tried."</w:t>
      </w:r>
    </w:p>
    <w:p w:rsidR="00000000" w:rsidDel="00000000" w:rsidP="00000000" w:rsidRDefault="00000000" w:rsidRPr="00000000" w14:paraId="000017A9">
      <w:pPr>
        <w:pageBreakBefore w:val="0"/>
        <w:rPr/>
      </w:pPr>
      <w:r w:rsidDel="00000000" w:rsidR="00000000" w:rsidRPr="00000000">
        <w:rPr>
          <w:rtl w:val="0"/>
        </w:rPr>
        <w:t xml:space="preserve">    $ s_name = "Sayori"</w:t>
      </w:r>
    </w:p>
    <w:p w:rsidR="00000000" w:rsidDel="00000000" w:rsidP="00000000" w:rsidRDefault="00000000" w:rsidRPr="00000000" w14:paraId="000017AA">
      <w:pPr>
        <w:pageBreakBefore w:val="0"/>
        <w:rPr/>
      </w:pPr>
      <w:r w:rsidDel="00000000" w:rsidR="00000000" w:rsidRPr="00000000">
        <w:rPr>
          <w:rtl w:val="0"/>
        </w:rPr>
        <w:t xml:space="preserve">    $ n_name = "Natsuki"</w:t>
      </w:r>
    </w:p>
    <w:p w:rsidR="00000000" w:rsidDel="00000000" w:rsidP="00000000" w:rsidRDefault="00000000" w:rsidRPr="00000000" w14:paraId="000017AB">
      <w:pPr>
        <w:pageBreakBefore w:val="0"/>
        <w:rPr/>
      </w:pPr>
      <w:r w:rsidDel="00000000" w:rsidR="00000000" w:rsidRPr="00000000">
        <w:rPr>
          <w:rtl w:val="0"/>
        </w:rPr>
        <w:t xml:space="preserve">    $ y_name = "Yuri"</w:t>
      </w:r>
    </w:p>
    <w:p w:rsidR="00000000" w:rsidDel="00000000" w:rsidP="00000000" w:rsidRDefault="00000000" w:rsidRPr="00000000" w14:paraId="000017AC">
      <w:pPr>
        <w:pageBreakBefore w:val="0"/>
        <w:rPr/>
      </w:pPr>
      <w:r w:rsidDel="00000000" w:rsidR="00000000" w:rsidRPr="00000000">
        <w:rPr>
          <w:rtl w:val="0"/>
        </w:rPr>
        <w:t xml:space="preserve">    jump m_event3 #&lt;-- This will be used if we skip the lewd scene. If we do get the lewd scene comment out the jump here and use the lines below \/</w:t>
      </w:r>
    </w:p>
    <w:p w:rsidR="00000000" w:rsidDel="00000000" w:rsidP="00000000" w:rsidRDefault="00000000" w:rsidRPr="00000000" w14:paraId="000017AD">
      <w:pPr>
        <w:pageBreakBefore w:val="0"/>
        <w:rPr/>
      </w:pPr>
      <w:r w:rsidDel="00000000" w:rsidR="00000000" w:rsidRPr="00000000">
        <w:rPr>
          <w:rtl w:val="0"/>
        </w:rPr>
        <w:t xml:space="preserve">    "I nearly nodded off to sleep before I felt Monika get up from me."</w:t>
      </w:r>
    </w:p>
    <w:p w:rsidR="00000000" w:rsidDel="00000000" w:rsidP="00000000" w:rsidRDefault="00000000" w:rsidRPr="00000000" w14:paraId="000017AE">
      <w:pPr>
        <w:pageBreakBefore w:val="0"/>
        <w:rPr/>
      </w:pPr>
      <w:r w:rsidDel="00000000" w:rsidR="00000000" w:rsidRPr="00000000">
        <w:rPr>
          <w:rtl w:val="0"/>
        </w:rPr>
        <w:t xml:space="preserve">    m "Hey, I'm just gonna run upstairs real quick."</w:t>
      </w:r>
    </w:p>
    <w:p w:rsidR="00000000" w:rsidDel="00000000" w:rsidP="00000000" w:rsidRDefault="00000000" w:rsidRPr="00000000" w14:paraId="000017AF">
      <w:pPr>
        <w:pageBreakBefore w:val="0"/>
        <w:rPr/>
      </w:pPr>
      <w:r w:rsidDel="00000000" w:rsidR="00000000" w:rsidRPr="00000000">
        <w:rPr>
          <w:rtl w:val="0"/>
        </w:rPr>
        <w:t xml:space="preserve">    m "Just keep an ear out for if I call you, okay?"</w:t>
      </w:r>
    </w:p>
    <w:p w:rsidR="00000000" w:rsidDel="00000000" w:rsidP="00000000" w:rsidRDefault="00000000" w:rsidRPr="00000000" w14:paraId="000017B0">
      <w:pPr>
        <w:pageBreakBefore w:val="0"/>
        <w:rPr/>
      </w:pPr>
      <w:r w:rsidDel="00000000" w:rsidR="00000000" w:rsidRPr="00000000">
        <w:rPr>
          <w:rtl w:val="0"/>
        </w:rPr>
        <w:t xml:space="preserve">    mc "O-oh, okay Monika."</w:t>
      </w:r>
    </w:p>
    <w:p w:rsidR="00000000" w:rsidDel="00000000" w:rsidP="00000000" w:rsidRDefault="00000000" w:rsidRPr="00000000" w14:paraId="000017B1">
      <w:pPr>
        <w:pageBreakBefore w:val="0"/>
        <w:rPr/>
      </w:pPr>
      <w:r w:rsidDel="00000000" w:rsidR="00000000" w:rsidRPr="00000000">
        <w:rPr>
          <w:rtl w:val="0"/>
        </w:rPr>
        <w:t xml:space="preserve">    m "Okay! Stay right here, ahaha~!"</w:t>
      </w:r>
    </w:p>
    <w:p w:rsidR="00000000" w:rsidDel="00000000" w:rsidP="00000000" w:rsidRDefault="00000000" w:rsidRPr="00000000" w14:paraId="000017B2">
      <w:pPr>
        <w:pageBreakBefore w:val="0"/>
        <w:rPr/>
      </w:pPr>
      <w:r w:rsidDel="00000000" w:rsidR="00000000" w:rsidRPr="00000000">
        <w:rPr>
          <w:rtl w:val="0"/>
        </w:rPr>
        <w:t xml:space="preserve">    "Monika quickly got up and scooted upstairs, sheepishly hiding her face."</w:t>
      </w:r>
    </w:p>
    <w:p w:rsidR="00000000" w:rsidDel="00000000" w:rsidP="00000000" w:rsidRDefault="00000000" w:rsidRPr="00000000" w14:paraId="000017B3">
      <w:pPr>
        <w:pageBreakBefore w:val="0"/>
        <w:rPr/>
      </w:pPr>
      <w:r w:rsidDel="00000000" w:rsidR="00000000" w:rsidRPr="00000000">
        <w:rPr>
          <w:rtl w:val="0"/>
        </w:rPr>
        <w:t xml:space="preserve">    "What is she plotting now?"</w:t>
      </w:r>
    </w:p>
    <w:p w:rsidR="00000000" w:rsidDel="00000000" w:rsidP="00000000" w:rsidRDefault="00000000" w:rsidRPr="00000000" w14:paraId="000017B4">
      <w:pPr>
        <w:pageBreakBefore w:val="0"/>
        <w:rPr/>
      </w:pPr>
      <w:r w:rsidDel="00000000" w:rsidR="00000000" w:rsidRPr="00000000">
        <w:rPr>
          <w:rtl w:val="0"/>
        </w:rPr>
        <w:t xml:space="preserve">    "I decided to tab back into the movie for a little bit, the story was pretty boring but it helped keep my attention away from Monika for a bit."</w:t>
      </w:r>
    </w:p>
    <w:p w:rsidR="00000000" w:rsidDel="00000000" w:rsidP="00000000" w:rsidRDefault="00000000" w:rsidRPr="00000000" w14:paraId="000017B5">
      <w:pPr>
        <w:pageBreakBefore w:val="0"/>
        <w:rPr/>
      </w:pPr>
      <w:r w:rsidDel="00000000" w:rsidR="00000000" w:rsidRPr="00000000">
        <w:rPr>
          <w:rtl w:val="0"/>
        </w:rPr>
        <w:t xml:space="preserve">    m "Oh [player]~, can you come here~?"</w:t>
      </w:r>
    </w:p>
    <w:p w:rsidR="00000000" w:rsidDel="00000000" w:rsidP="00000000" w:rsidRDefault="00000000" w:rsidRPr="00000000" w14:paraId="000017B6">
      <w:pPr>
        <w:pageBreakBefore w:val="0"/>
        <w:rPr/>
      </w:pPr>
      <w:r w:rsidDel="00000000" w:rsidR="00000000" w:rsidRPr="00000000">
        <w:rPr>
          <w:rtl w:val="0"/>
        </w:rPr>
        <w:t xml:space="preserve">    "I couldn't help but laugh to myself at the sound of Monika's voice."</w:t>
      </w:r>
    </w:p>
    <w:p w:rsidR="00000000" w:rsidDel="00000000" w:rsidP="00000000" w:rsidRDefault="00000000" w:rsidRPr="00000000" w14:paraId="000017B7">
      <w:pPr>
        <w:pageBreakBefore w:val="0"/>
        <w:rPr/>
      </w:pPr>
      <w:r w:rsidDel="00000000" w:rsidR="00000000" w:rsidRPr="00000000">
        <w:rPr>
          <w:rtl w:val="0"/>
        </w:rPr>
        <w:t xml:space="preserve">    "What is she doing up there and what's gonna happen when I go up there?"</w:t>
      </w:r>
    </w:p>
    <w:p w:rsidR="00000000" w:rsidDel="00000000" w:rsidP="00000000" w:rsidRDefault="00000000" w:rsidRPr="00000000" w14:paraId="000017B8">
      <w:pPr>
        <w:pageBreakBefore w:val="0"/>
        <w:rPr/>
      </w:pPr>
      <w:r w:rsidDel="00000000" w:rsidR="00000000" w:rsidRPr="00000000">
        <w:rPr>
          <w:rtl w:val="0"/>
        </w:rPr>
        <w:t xml:space="preserve">    jump m_lewd2</w:t>
      </w:r>
    </w:p>
    <w:p w:rsidR="00000000" w:rsidDel="00000000" w:rsidP="00000000" w:rsidRDefault="00000000" w:rsidRPr="00000000" w14:paraId="000017B9">
      <w:pPr>
        <w:pageBreakBefore w:val="0"/>
        <w:rPr/>
      </w:pPr>
      <w:r w:rsidDel="00000000" w:rsidR="00000000" w:rsidRPr="00000000">
        <w:rPr>
          <w:rtl w:val="0"/>
        </w:rPr>
        <w:t xml:space="preserve">label e2bad:</w:t>
      </w:r>
    </w:p>
    <w:p w:rsidR="00000000" w:rsidDel="00000000" w:rsidP="00000000" w:rsidRDefault="00000000" w:rsidRPr="00000000" w14:paraId="000017BA">
      <w:pPr>
        <w:pageBreakBefore w:val="0"/>
        <w:rPr/>
      </w:pPr>
      <w:r w:rsidDel="00000000" w:rsidR="00000000" w:rsidRPr="00000000">
        <w:rPr>
          <w:rtl w:val="0"/>
        </w:rPr>
        <w:t xml:space="preserve">    scene h_residential_night with wipeleft_scene</w:t>
      </w:r>
    </w:p>
    <w:p w:rsidR="00000000" w:rsidDel="00000000" w:rsidP="00000000" w:rsidRDefault="00000000" w:rsidRPr="00000000" w14:paraId="000017BB">
      <w:pPr>
        <w:pageBreakBefore w:val="0"/>
        <w:rPr/>
      </w:pPr>
      <w:r w:rsidDel="00000000" w:rsidR="00000000" w:rsidRPr="00000000">
        <w:rPr>
          <w:rtl w:val="0"/>
        </w:rPr>
        <w:t xml:space="preserve">    "The ride back was awkward at least, and almost unbearable at most."</w:t>
      </w:r>
    </w:p>
    <w:p w:rsidR="00000000" w:rsidDel="00000000" w:rsidP="00000000" w:rsidRDefault="00000000" w:rsidRPr="00000000" w14:paraId="000017BC">
      <w:pPr>
        <w:pageBreakBefore w:val="0"/>
        <w:rPr/>
      </w:pPr>
      <w:r w:rsidDel="00000000" w:rsidR="00000000" w:rsidRPr="00000000">
        <w:rPr>
          <w:rtl w:val="0"/>
        </w:rPr>
        <w:t xml:space="preserve">    "Monika was nearly unresponsive on the ride home, keeping a small but painfully noticeable distance between us."</w:t>
      </w:r>
    </w:p>
    <w:p w:rsidR="00000000" w:rsidDel="00000000" w:rsidP="00000000" w:rsidRDefault="00000000" w:rsidRPr="00000000" w14:paraId="000017BD">
      <w:pPr>
        <w:pageBreakBefore w:val="0"/>
        <w:rPr/>
      </w:pPr>
      <w:r w:rsidDel="00000000" w:rsidR="00000000" w:rsidRPr="00000000">
        <w:rPr>
          <w:rtl w:val="0"/>
        </w:rPr>
        <w:t xml:space="preserve">    "I tried to talk to on the bus but she only answered with short answers, shooting down any conversation."</w:t>
      </w:r>
    </w:p>
    <w:p w:rsidR="00000000" w:rsidDel="00000000" w:rsidP="00000000" w:rsidRDefault="00000000" w:rsidRPr="00000000" w14:paraId="000017BE">
      <w:pPr>
        <w:pageBreakBefore w:val="0"/>
        <w:rPr/>
      </w:pPr>
      <w:r w:rsidDel="00000000" w:rsidR="00000000" w:rsidRPr="00000000">
        <w:rPr>
          <w:rtl w:val="0"/>
        </w:rPr>
        <w:t xml:space="preserve">    "After a short walk from the bus stop we finally reached Monika's place"</w:t>
      </w:r>
    </w:p>
    <w:p w:rsidR="00000000" w:rsidDel="00000000" w:rsidP="00000000" w:rsidRDefault="00000000" w:rsidRPr="00000000" w14:paraId="000017BF">
      <w:pPr>
        <w:pageBreakBefore w:val="0"/>
        <w:rPr/>
      </w:pPr>
      <w:r w:rsidDel="00000000" w:rsidR="00000000" w:rsidRPr="00000000">
        <w:rPr>
          <w:rtl w:val="0"/>
        </w:rPr>
        <w:t xml:space="preserve">    m "Well, thank you for taking me out tonight [player]."</w:t>
      </w:r>
    </w:p>
    <w:p w:rsidR="00000000" w:rsidDel="00000000" w:rsidP="00000000" w:rsidRDefault="00000000" w:rsidRPr="00000000" w14:paraId="000017C0">
      <w:pPr>
        <w:pageBreakBefore w:val="0"/>
        <w:rPr/>
      </w:pPr>
      <w:r w:rsidDel="00000000" w:rsidR="00000000" w:rsidRPr="00000000">
        <w:rPr>
          <w:rtl w:val="0"/>
        </w:rPr>
        <w:t xml:space="preserve">    mc "Your welcome Monika, I'm.. glad you came with me."</w:t>
      </w:r>
    </w:p>
    <w:p w:rsidR="00000000" w:rsidDel="00000000" w:rsidP="00000000" w:rsidRDefault="00000000" w:rsidRPr="00000000" w14:paraId="000017C1">
      <w:pPr>
        <w:pageBreakBefore w:val="0"/>
        <w:rPr/>
      </w:pPr>
      <w:r w:rsidDel="00000000" w:rsidR="00000000" w:rsidRPr="00000000">
        <w:rPr>
          <w:rtl w:val="0"/>
        </w:rPr>
        <w:t xml:space="preserve">    m "Yeah.."</w:t>
      </w:r>
    </w:p>
    <w:p w:rsidR="00000000" w:rsidDel="00000000" w:rsidP="00000000" w:rsidRDefault="00000000" w:rsidRPr="00000000" w14:paraId="000017C2">
      <w:pPr>
        <w:pageBreakBefore w:val="0"/>
        <w:rPr/>
      </w:pPr>
      <w:r w:rsidDel="00000000" w:rsidR="00000000" w:rsidRPr="00000000">
        <w:rPr>
          <w:rtl w:val="0"/>
        </w:rPr>
        <w:t xml:space="preserve">    "An awkward silence gripped the air between us, almost choking the life from me."</w:t>
      </w:r>
    </w:p>
    <w:p w:rsidR="00000000" w:rsidDel="00000000" w:rsidP="00000000" w:rsidRDefault="00000000" w:rsidRPr="00000000" w14:paraId="000017C3">
      <w:pPr>
        <w:pageBreakBefore w:val="0"/>
        <w:rPr/>
      </w:pPr>
      <w:r w:rsidDel="00000000" w:rsidR="00000000" w:rsidRPr="00000000">
        <w:rPr>
          <w:rtl w:val="0"/>
        </w:rPr>
        <w:t xml:space="preserve">    mc "I guess.. I should head back home now."</w:t>
      </w:r>
    </w:p>
    <w:p w:rsidR="00000000" w:rsidDel="00000000" w:rsidP="00000000" w:rsidRDefault="00000000" w:rsidRPr="00000000" w14:paraId="000017C4">
      <w:pPr>
        <w:pageBreakBefore w:val="0"/>
        <w:rPr/>
      </w:pPr>
      <w:r w:rsidDel="00000000" w:rsidR="00000000" w:rsidRPr="00000000">
        <w:rPr>
          <w:rtl w:val="0"/>
        </w:rPr>
        <w:t xml:space="preserve">    m "Wouldn't want you to get cold, or make my parents mad by having a boy over ahaha~"</w:t>
      </w:r>
    </w:p>
    <w:p w:rsidR="00000000" w:rsidDel="00000000" w:rsidP="00000000" w:rsidRDefault="00000000" w:rsidRPr="00000000" w14:paraId="000017C5">
      <w:pPr>
        <w:pageBreakBefore w:val="0"/>
        <w:rPr/>
      </w:pPr>
      <w:r w:rsidDel="00000000" w:rsidR="00000000" w:rsidRPr="00000000">
        <w:rPr>
          <w:rtl w:val="0"/>
        </w:rPr>
        <w:t xml:space="preserve">    "I extend my arms for a hug and Monika returns the hug, but there was an obvious awkwardness to it."</w:t>
      </w:r>
    </w:p>
    <w:p w:rsidR="00000000" w:rsidDel="00000000" w:rsidP="00000000" w:rsidRDefault="00000000" w:rsidRPr="00000000" w14:paraId="000017C6">
      <w:pPr>
        <w:pageBreakBefore w:val="0"/>
        <w:rPr/>
      </w:pPr>
      <w:r w:rsidDel="00000000" w:rsidR="00000000" w:rsidRPr="00000000">
        <w:rPr>
          <w:rtl w:val="0"/>
        </w:rPr>
        <w:t xml:space="preserve">    mc "I guess I'll be seeing you Sunday then?"</w:t>
      </w:r>
    </w:p>
    <w:p w:rsidR="00000000" w:rsidDel="00000000" w:rsidP="00000000" w:rsidRDefault="00000000" w:rsidRPr="00000000" w14:paraId="000017C7">
      <w:pPr>
        <w:pageBreakBefore w:val="0"/>
        <w:rPr/>
      </w:pPr>
      <w:r w:rsidDel="00000000" w:rsidR="00000000" w:rsidRPr="00000000">
        <w:rPr>
          <w:rtl w:val="0"/>
        </w:rPr>
        <w:t xml:space="preserve">    m "Yup, I'll see you Sunday, [player]."</w:t>
      </w:r>
    </w:p>
    <w:p w:rsidR="00000000" w:rsidDel="00000000" w:rsidP="00000000" w:rsidRDefault="00000000" w:rsidRPr="00000000" w14:paraId="000017C8">
      <w:pPr>
        <w:pageBreakBefore w:val="0"/>
        <w:rPr/>
      </w:pPr>
      <w:r w:rsidDel="00000000" w:rsidR="00000000" w:rsidRPr="00000000">
        <w:rPr>
          <w:rtl w:val="0"/>
        </w:rPr>
        <w:t xml:space="preserve">    m "Take care."</w:t>
      </w:r>
    </w:p>
    <w:p w:rsidR="00000000" w:rsidDel="00000000" w:rsidP="00000000" w:rsidRDefault="00000000" w:rsidRPr="00000000" w14:paraId="000017C9">
      <w:pPr>
        <w:pageBreakBefore w:val="0"/>
        <w:rPr/>
      </w:pPr>
      <w:r w:rsidDel="00000000" w:rsidR="00000000" w:rsidRPr="00000000">
        <w:rPr>
          <w:rtl w:val="0"/>
        </w:rPr>
        <w:t xml:space="preserve">    "Monika turns around and walks up to her door, entering and closing it behind her without looking back."</w:t>
      </w:r>
    </w:p>
    <w:p w:rsidR="00000000" w:rsidDel="00000000" w:rsidP="00000000" w:rsidRDefault="00000000" w:rsidRPr="00000000" w14:paraId="000017CA">
      <w:pPr>
        <w:pageBreakBefore w:val="0"/>
        <w:rPr/>
      </w:pPr>
      <w:r w:rsidDel="00000000" w:rsidR="00000000" w:rsidRPr="00000000">
        <w:rPr>
          <w:rtl w:val="0"/>
        </w:rPr>
        <w:t xml:space="preserve">    "I sigh and start my way back to the bus."</w:t>
      </w:r>
    </w:p>
    <w:p w:rsidR="00000000" w:rsidDel="00000000" w:rsidP="00000000" w:rsidRDefault="00000000" w:rsidRPr="00000000" w14:paraId="000017CB">
      <w:pPr>
        <w:pageBreakBefore w:val="0"/>
        <w:rPr/>
      </w:pPr>
      <w:r w:rsidDel="00000000" w:rsidR="00000000" w:rsidRPr="00000000">
        <w:rPr>
          <w:rtl w:val="0"/>
        </w:rPr>
        <w:t xml:space="preserve">    "{i}Good fucking job [player], went and screwed up the whole night like you knew you would.{/i}"</w:t>
      </w:r>
    </w:p>
    <w:p w:rsidR="00000000" w:rsidDel="00000000" w:rsidP="00000000" w:rsidRDefault="00000000" w:rsidRPr="00000000" w14:paraId="000017CC">
      <w:pPr>
        <w:pageBreakBefore w:val="0"/>
        <w:rPr/>
      </w:pPr>
      <w:r w:rsidDel="00000000" w:rsidR="00000000" w:rsidRPr="00000000">
        <w:rPr>
          <w:rtl w:val="0"/>
        </w:rPr>
        <w:t xml:space="preserve">    "{i}Way to ruin a day like today up so spectacularly.{/i}"</w:t>
      </w:r>
    </w:p>
    <w:p w:rsidR="00000000" w:rsidDel="00000000" w:rsidP="00000000" w:rsidRDefault="00000000" w:rsidRPr="00000000" w14:paraId="000017CD">
      <w:pPr>
        <w:pageBreakBefore w:val="0"/>
        <w:rPr/>
      </w:pPr>
      <w:r w:rsidDel="00000000" w:rsidR="00000000" w:rsidRPr="00000000">
        <w:rPr>
          <w:rtl w:val="0"/>
        </w:rPr>
        <w:t xml:space="preserve">    "I refrained from yelling out in anger at myself as I walked, I didn't need to make myself look even worse to any onlookers."</w:t>
      </w:r>
    </w:p>
    <w:p w:rsidR="00000000" w:rsidDel="00000000" w:rsidP="00000000" w:rsidRDefault="00000000" w:rsidRPr="00000000" w14:paraId="000017CE">
      <w:pPr>
        <w:pageBreakBefore w:val="0"/>
        <w:rPr/>
      </w:pPr>
      <w:r w:rsidDel="00000000" w:rsidR="00000000" w:rsidRPr="00000000">
        <w:rPr>
          <w:rtl w:val="0"/>
        </w:rPr>
        <w:t xml:space="preserve">    "Next time Monika, I promise I won't mess it up."</w:t>
      </w:r>
    </w:p>
    <w:p w:rsidR="00000000" w:rsidDel="00000000" w:rsidP="00000000" w:rsidRDefault="00000000" w:rsidRPr="00000000" w14:paraId="000017CF">
      <w:pPr>
        <w:pageBreakBefore w:val="0"/>
        <w:rPr/>
      </w:pPr>
      <w:r w:rsidDel="00000000" w:rsidR="00000000" w:rsidRPr="00000000">
        <w:rPr>
          <w:rtl w:val="0"/>
        </w:rPr>
        <w:t xml:space="preserve">    $ s_name = "Sayori"</w:t>
      </w:r>
    </w:p>
    <w:p w:rsidR="00000000" w:rsidDel="00000000" w:rsidP="00000000" w:rsidRDefault="00000000" w:rsidRPr="00000000" w14:paraId="000017D0">
      <w:pPr>
        <w:pageBreakBefore w:val="0"/>
        <w:rPr/>
      </w:pPr>
      <w:r w:rsidDel="00000000" w:rsidR="00000000" w:rsidRPr="00000000">
        <w:rPr>
          <w:rtl w:val="0"/>
        </w:rPr>
        <w:t xml:space="preserve">    $ n_name = "Natsuki"</w:t>
      </w:r>
    </w:p>
    <w:p w:rsidR="00000000" w:rsidDel="00000000" w:rsidP="00000000" w:rsidRDefault="00000000" w:rsidRPr="00000000" w14:paraId="000017D1">
      <w:pPr>
        <w:pageBreakBefore w:val="0"/>
        <w:rPr/>
      </w:pPr>
      <w:r w:rsidDel="00000000" w:rsidR="00000000" w:rsidRPr="00000000">
        <w:rPr>
          <w:rtl w:val="0"/>
        </w:rPr>
        <w:t xml:space="preserve">    $ y_name = "Yuri"</w:t>
      </w:r>
    </w:p>
    <w:p w:rsidR="00000000" w:rsidDel="00000000" w:rsidP="00000000" w:rsidRDefault="00000000" w:rsidRPr="00000000" w14:paraId="000017D2">
      <w:pPr>
        <w:pageBreakBefore w:val="0"/>
        <w:rPr/>
      </w:pPr>
      <w:r w:rsidDel="00000000" w:rsidR="00000000" w:rsidRPr="00000000">
        <w:rPr>
          <w:rtl w:val="0"/>
        </w:rPr>
        <w:t xml:space="preserve">    jump m_event3</w:t>
      </w:r>
    </w:p>
    <w:p w:rsidR="00000000" w:rsidDel="00000000" w:rsidP="00000000" w:rsidRDefault="00000000" w:rsidRPr="00000000" w14:paraId="000017D3">
      <w:pPr>
        <w:pageBreakBefore w:val="0"/>
        <w:rPr/>
      </w:pPr>
      <w:r w:rsidDel="00000000" w:rsidR="00000000" w:rsidRPr="00000000">
        <w:rPr>
          <w:rtl w:val="0"/>
        </w:rPr>
      </w:r>
    </w:p>
    <w:p w:rsidR="00000000" w:rsidDel="00000000" w:rsidP="00000000" w:rsidRDefault="00000000" w:rsidRPr="00000000" w14:paraId="000017D4">
      <w:pPr>
        <w:pageBreakBefore w:val="0"/>
        <w:rPr/>
      </w:pPr>
      <w:r w:rsidDel="00000000" w:rsidR="00000000" w:rsidRPr="00000000">
        <w:rPr>
          <w:rtl w:val="0"/>
        </w:rPr>
      </w:r>
    </w:p>
    <w:p w:rsidR="00000000" w:rsidDel="00000000" w:rsidP="00000000" w:rsidRDefault="00000000" w:rsidRPr="00000000" w14:paraId="000017D5">
      <w:pPr>
        <w:pageBreakBefore w:val="0"/>
        <w:rPr/>
      </w:pPr>
      <w:r w:rsidDel="00000000" w:rsidR="00000000" w:rsidRPr="00000000">
        <w:rPr>
          <w:rtl w:val="0"/>
        </w:rPr>
      </w:r>
    </w:p>
    <w:p w:rsidR="00000000" w:rsidDel="00000000" w:rsidP="00000000" w:rsidRDefault="00000000" w:rsidRPr="00000000" w14:paraId="000017D6">
      <w:pPr>
        <w:pageBreakBefore w:val="0"/>
        <w:rPr/>
      </w:pPr>
      <w:r w:rsidDel="00000000" w:rsidR="00000000" w:rsidRPr="00000000">
        <w:rPr>
          <w:rtl w:val="0"/>
        </w:rPr>
      </w:r>
    </w:p>
    <w:p w:rsidR="00000000" w:rsidDel="00000000" w:rsidP="00000000" w:rsidRDefault="00000000" w:rsidRPr="00000000" w14:paraId="000017D7">
      <w:pPr>
        <w:pageBreakBefore w:val="0"/>
        <w:rPr/>
      </w:pPr>
      <w:r w:rsidDel="00000000" w:rsidR="00000000" w:rsidRPr="00000000">
        <w:rPr>
          <w:rtl w:val="0"/>
        </w:rPr>
        <w:t xml:space="preserve">    </w:t>
      </w:r>
    </w:p>
    <w:p w:rsidR="00000000" w:rsidDel="00000000" w:rsidP="00000000" w:rsidRDefault="00000000" w:rsidRPr="00000000" w14:paraId="000017D8">
      <w:pPr>
        <w:pageBreakBefore w:val="0"/>
        <w:rPr/>
      </w:pPr>
      <w:r w:rsidDel="00000000" w:rsidR="00000000" w:rsidRPr="00000000">
        <w:rPr>
          <w:rtl w:val="0"/>
        </w:rPr>
      </w:r>
    </w:p>
    <w:p w:rsidR="00000000" w:rsidDel="00000000" w:rsidP="00000000" w:rsidRDefault="00000000" w:rsidRPr="00000000" w14:paraId="000017D9">
      <w:pPr>
        <w:pageBreakBefore w:val="0"/>
        <w:rPr/>
      </w:pPr>
      <w:r w:rsidDel="00000000" w:rsidR="00000000" w:rsidRPr="00000000">
        <w:rPr>
          <w:rtl w:val="0"/>
        </w:rPr>
      </w:r>
    </w:p>
    <w:p w:rsidR="00000000" w:rsidDel="00000000" w:rsidP="00000000" w:rsidRDefault="00000000" w:rsidRPr="00000000" w14:paraId="000017DA">
      <w:pPr>
        <w:pStyle w:val="Heading2"/>
        <w:pageBreakBefore w:val="0"/>
        <w:rPr/>
      </w:pPr>
      <w:bookmarkStart w:colFirst="0" w:colLast="0" w:name="_ee9p55ta6aad" w:id="9"/>
      <w:bookmarkEnd w:id="9"/>
      <w:r w:rsidDel="00000000" w:rsidR="00000000" w:rsidRPr="00000000">
        <w:rPr>
          <w:rtl w:val="0"/>
        </w:rPr>
        <w:t xml:space="preserve">Scene 3: Learning an Instrument (Scoped)</w:t>
      </w:r>
    </w:p>
    <w:p w:rsidR="00000000" w:rsidDel="00000000" w:rsidP="00000000" w:rsidRDefault="00000000" w:rsidRPr="00000000" w14:paraId="000017DB">
      <w:pPr>
        <w:pageBreakBefore w:val="0"/>
        <w:rPr/>
      </w:pPr>
      <w:r w:rsidDel="00000000" w:rsidR="00000000" w:rsidRPr="00000000">
        <w:rPr>
          <w:rtl w:val="0"/>
        </w:rPr>
        <w:t xml:space="preserve">    stop music fadeout 2.0</w:t>
      </w:r>
    </w:p>
    <w:p w:rsidR="00000000" w:rsidDel="00000000" w:rsidP="00000000" w:rsidRDefault="00000000" w:rsidRPr="00000000" w14:paraId="000017DC">
      <w:pPr>
        <w:pageBreakBefore w:val="0"/>
        <w:rPr/>
      </w:pPr>
      <w:r w:rsidDel="00000000" w:rsidR="00000000" w:rsidRPr="00000000">
        <w:rPr>
          <w:rtl w:val="0"/>
        </w:rPr>
        <w:t xml:space="preserve">    play music t2</w:t>
      </w:r>
    </w:p>
    <w:p w:rsidR="00000000" w:rsidDel="00000000" w:rsidP="00000000" w:rsidRDefault="00000000" w:rsidRPr="00000000" w14:paraId="000017DD">
      <w:pPr>
        <w:pageBreakBefore w:val="0"/>
        <w:rPr/>
      </w:pPr>
      <w:r w:rsidDel="00000000" w:rsidR="00000000" w:rsidRPr="00000000">
        <w:rPr>
          <w:rtl w:val="0"/>
        </w:rPr>
        <w:t xml:space="preserve">    scene bg bedroom</w:t>
      </w:r>
    </w:p>
    <w:p w:rsidR="00000000" w:rsidDel="00000000" w:rsidP="00000000" w:rsidRDefault="00000000" w:rsidRPr="00000000" w14:paraId="000017DE">
      <w:pPr>
        <w:pageBreakBefore w:val="0"/>
        <w:rPr/>
      </w:pPr>
      <w:r w:rsidDel="00000000" w:rsidR="00000000" w:rsidRPr="00000000">
        <w:rPr>
          <w:rtl w:val="0"/>
        </w:rPr>
        <w:t xml:space="preserve">    with dissolve_scene_full</w:t>
      </w:r>
    </w:p>
    <w:p w:rsidR="00000000" w:rsidDel="00000000" w:rsidP="00000000" w:rsidRDefault="00000000" w:rsidRPr="00000000" w14:paraId="000017DF">
      <w:pPr>
        <w:pageBreakBefore w:val="0"/>
        <w:rPr/>
      </w:pPr>
      <w:r w:rsidDel="00000000" w:rsidR="00000000" w:rsidRPr="00000000">
        <w:rPr>
          <w:rtl w:val="0"/>
        </w:rPr>
        <w:t xml:space="preserve">    $ MonikaVar = 0  #This is here to test things,</w:t>
      </w:r>
    </w:p>
    <w:p w:rsidR="00000000" w:rsidDel="00000000" w:rsidP="00000000" w:rsidRDefault="00000000" w:rsidRPr="00000000" w14:paraId="000017E0">
      <w:pPr>
        <w:pageBreakBefore w:val="0"/>
        <w:rPr/>
      </w:pPr>
      <w:r w:rsidDel="00000000" w:rsidR="00000000" w:rsidRPr="00000000">
        <w:rPr>
          <w:rtl w:val="0"/>
        </w:rPr>
        <w:t xml:space="preserve">    #C1</w:t>
      </w:r>
    </w:p>
    <w:p w:rsidR="00000000" w:rsidDel="00000000" w:rsidP="00000000" w:rsidRDefault="00000000" w:rsidRPr="00000000" w14:paraId="000017E1">
      <w:pPr>
        <w:pageBreakBefore w:val="0"/>
        <w:rPr/>
      </w:pPr>
      <w:r w:rsidDel="00000000" w:rsidR="00000000" w:rsidRPr="00000000">
        <w:rPr>
          <w:rtl w:val="0"/>
        </w:rPr>
        <w:t xml:space="preserve">    "Another morning has me waking up bright and early for school."</w:t>
      </w:r>
    </w:p>
    <w:p w:rsidR="00000000" w:rsidDel="00000000" w:rsidP="00000000" w:rsidRDefault="00000000" w:rsidRPr="00000000" w14:paraId="000017E2">
      <w:pPr>
        <w:pageBreakBefore w:val="0"/>
        <w:rPr/>
      </w:pPr>
      <w:r w:rsidDel="00000000" w:rsidR="00000000" w:rsidRPr="00000000">
        <w:rPr>
          <w:rtl w:val="0"/>
        </w:rPr>
        <w:t xml:space="preserve">    "I stretch my arm over to my nightstand, tapping around where I left my phone to silence the alarm."</w:t>
      </w:r>
    </w:p>
    <w:p w:rsidR="00000000" w:rsidDel="00000000" w:rsidP="00000000" w:rsidRDefault="00000000" w:rsidRPr="00000000" w14:paraId="000017E3">
      <w:pPr>
        <w:pageBreakBefore w:val="0"/>
        <w:rPr/>
      </w:pPr>
      <w:r w:rsidDel="00000000" w:rsidR="00000000" w:rsidRPr="00000000">
        <w:rPr>
          <w:rtl w:val="0"/>
        </w:rPr>
        <w:t xml:space="preserve">    "With enough blind flailing, the alarm finally stops so I turn back in my sheets."</w:t>
      </w:r>
    </w:p>
    <w:p w:rsidR="00000000" w:rsidDel="00000000" w:rsidP="00000000" w:rsidRDefault="00000000" w:rsidRPr="00000000" w14:paraId="000017E4">
      <w:pPr>
        <w:pageBreakBefore w:val="0"/>
        <w:rPr/>
      </w:pPr>
      <w:r w:rsidDel="00000000" w:rsidR="00000000" w:rsidRPr="00000000">
        <w:rPr>
          <w:rtl w:val="0"/>
        </w:rPr>
        <w:t xml:space="preserve">    "Even in the comfort of my bed, it feels as if something is missing."</w:t>
      </w:r>
    </w:p>
    <w:p w:rsidR="00000000" w:rsidDel="00000000" w:rsidP="00000000" w:rsidRDefault="00000000" w:rsidRPr="00000000" w14:paraId="000017E5">
      <w:pPr>
        <w:pageBreakBefore w:val="0"/>
        <w:rPr/>
      </w:pPr>
      <w:r w:rsidDel="00000000" w:rsidR="00000000" w:rsidRPr="00000000">
        <w:rPr>
          <w:rtl w:val="0"/>
        </w:rPr>
        <w:t xml:space="preserve">    "I look over to the other side of the bed, which has been left empty for the night."</w:t>
      </w:r>
    </w:p>
    <w:p w:rsidR="00000000" w:rsidDel="00000000" w:rsidP="00000000" w:rsidRDefault="00000000" w:rsidRPr="00000000" w14:paraId="000017E6">
      <w:pPr>
        <w:pageBreakBefore w:val="0"/>
        <w:rPr/>
      </w:pPr>
      <w:r w:rsidDel="00000000" w:rsidR="00000000" w:rsidRPr="00000000">
        <w:rPr>
          <w:rtl w:val="0"/>
        </w:rPr>
        <w:t xml:space="preserve">    "A smirk creeps across my face as the memory of those special nights comes flooding back."</w:t>
      </w:r>
    </w:p>
    <w:p w:rsidR="00000000" w:rsidDel="00000000" w:rsidP="00000000" w:rsidRDefault="00000000" w:rsidRPr="00000000" w14:paraId="000017E7">
      <w:pPr>
        <w:pageBreakBefore w:val="0"/>
        <w:rPr/>
      </w:pPr>
      <w:r w:rsidDel="00000000" w:rsidR="00000000" w:rsidRPr="00000000">
        <w:rPr>
          <w:rtl w:val="0"/>
        </w:rPr>
        <w:t xml:space="preserve">    # ^depending on where this gets placed in the story, will probably reference more events of her sleeping or "sleeping" over^</w:t>
      </w:r>
    </w:p>
    <w:p w:rsidR="00000000" w:rsidDel="00000000" w:rsidP="00000000" w:rsidRDefault="00000000" w:rsidRPr="00000000" w14:paraId="000017E8">
      <w:pPr>
        <w:pageBreakBefore w:val="0"/>
        <w:rPr/>
      </w:pPr>
      <w:r w:rsidDel="00000000" w:rsidR="00000000" w:rsidRPr="00000000">
        <w:rPr>
          <w:rtl w:val="0"/>
        </w:rPr>
        <w:t xml:space="preserve">    "I never thought a night of sleep wouldn't be complete without someone else sharing my bed with me."</w:t>
      </w:r>
    </w:p>
    <w:p w:rsidR="00000000" w:rsidDel="00000000" w:rsidP="00000000" w:rsidRDefault="00000000" w:rsidRPr="00000000" w14:paraId="000017E9">
      <w:pPr>
        <w:pageBreakBefore w:val="0"/>
        <w:rPr/>
      </w:pPr>
      <w:r w:rsidDel="00000000" w:rsidR="00000000" w:rsidRPr="00000000">
        <w:rPr>
          <w:rtl w:val="0"/>
        </w:rPr>
        <w:t xml:space="preserve">    "Never thought I'd really be dating a class star like Monika either, but I really had struck gold with her."</w:t>
      </w:r>
    </w:p>
    <w:p w:rsidR="00000000" w:rsidDel="00000000" w:rsidP="00000000" w:rsidRDefault="00000000" w:rsidRPr="00000000" w14:paraId="000017EA">
      <w:pPr>
        <w:pageBreakBefore w:val="0"/>
        <w:rPr/>
      </w:pPr>
      <w:r w:rsidDel="00000000" w:rsidR="00000000" w:rsidRPr="00000000">
        <w:rPr>
          <w:rtl w:val="0"/>
        </w:rPr>
        <w:t xml:space="preserve">    "Well [player], if you would get up and get ready on time, you will see her in school."</w:t>
      </w:r>
    </w:p>
    <w:p w:rsidR="00000000" w:rsidDel="00000000" w:rsidP="00000000" w:rsidRDefault="00000000" w:rsidRPr="00000000" w14:paraId="000017EB">
      <w:pPr>
        <w:pageBreakBefore w:val="0"/>
        <w:rPr/>
      </w:pPr>
      <w:r w:rsidDel="00000000" w:rsidR="00000000" w:rsidRPr="00000000">
        <w:rPr>
          <w:rtl w:val="0"/>
        </w:rPr>
        <w:t xml:space="preserve">    "Throwing on my uniform and freshening myself up, I head for the door."</w:t>
      </w:r>
    </w:p>
    <w:p w:rsidR="00000000" w:rsidDel="00000000" w:rsidP="00000000" w:rsidRDefault="00000000" w:rsidRPr="00000000" w14:paraId="000017EC">
      <w:pPr>
        <w:pageBreakBefore w:val="0"/>
        <w:rPr/>
      </w:pPr>
      <w:r w:rsidDel="00000000" w:rsidR="00000000" w:rsidRPr="00000000">
        <w:rPr>
          <w:rtl w:val="0"/>
        </w:rPr>
      </w:r>
    </w:p>
    <w:p w:rsidR="00000000" w:rsidDel="00000000" w:rsidP="00000000" w:rsidRDefault="00000000" w:rsidRPr="00000000" w14:paraId="000017ED">
      <w:pPr>
        <w:pageBreakBefore w:val="0"/>
        <w:rPr/>
      </w:pPr>
      <w:r w:rsidDel="00000000" w:rsidR="00000000" w:rsidRPr="00000000">
        <w:rPr>
          <w:rtl w:val="0"/>
        </w:rPr>
        <w:t xml:space="preserve">    scene bg kitchen</w:t>
      </w:r>
    </w:p>
    <w:p w:rsidR="00000000" w:rsidDel="00000000" w:rsidP="00000000" w:rsidRDefault="00000000" w:rsidRPr="00000000" w14:paraId="000017EE">
      <w:pPr>
        <w:pageBreakBefore w:val="0"/>
        <w:rPr/>
      </w:pPr>
      <w:r w:rsidDel="00000000" w:rsidR="00000000" w:rsidRPr="00000000">
        <w:rPr>
          <w:rtl w:val="0"/>
        </w:rPr>
        <w:t xml:space="preserve">    with wipeleft_scene</w:t>
      </w:r>
    </w:p>
    <w:p w:rsidR="00000000" w:rsidDel="00000000" w:rsidP="00000000" w:rsidRDefault="00000000" w:rsidRPr="00000000" w14:paraId="000017EF">
      <w:pPr>
        <w:pageBreakBefore w:val="0"/>
        <w:rPr/>
      </w:pPr>
      <w:r w:rsidDel="00000000" w:rsidR="00000000" w:rsidRPr="00000000">
        <w:rPr>
          <w:rtl w:val="0"/>
        </w:rPr>
        <w:t xml:space="preserve">    "I decide a quick breakfast would hold me over until lunch today."</w:t>
      </w:r>
    </w:p>
    <w:p w:rsidR="00000000" w:rsidDel="00000000" w:rsidP="00000000" w:rsidRDefault="00000000" w:rsidRPr="00000000" w14:paraId="000017F0">
      <w:pPr>
        <w:pageBreakBefore w:val="0"/>
        <w:rPr/>
      </w:pPr>
      <w:r w:rsidDel="00000000" w:rsidR="00000000" w:rsidRPr="00000000">
        <w:rPr>
          <w:rtl w:val="0"/>
        </w:rPr>
        <w:t xml:space="preserve">    "These muffins I picked up yesterday should do the trick"</w:t>
      </w:r>
    </w:p>
    <w:p w:rsidR="00000000" w:rsidDel="00000000" w:rsidP="00000000" w:rsidRDefault="00000000" w:rsidRPr="00000000" w14:paraId="000017F1">
      <w:pPr>
        <w:pageBreakBefore w:val="0"/>
        <w:rPr/>
      </w:pPr>
      <w:r w:rsidDel="00000000" w:rsidR="00000000" w:rsidRPr="00000000">
        <w:rPr>
          <w:rtl w:val="0"/>
        </w:rPr>
        <w:t xml:space="preserve">    "Looking over to the clock on the wall, it seems I'm running ahead of schedule."</w:t>
      </w:r>
    </w:p>
    <w:p w:rsidR="00000000" w:rsidDel="00000000" w:rsidP="00000000" w:rsidRDefault="00000000" w:rsidRPr="00000000" w14:paraId="000017F2">
      <w:pPr>
        <w:pageBreakBefore w:val="0"/>
        <w:rPr/>
      </w:pPr>
      <w:r w:rsidDel="00000000" w:rsidR="00000000" w:rsidRPr="00000000">
        <w:rPr>
          <w:rtl w:val="0"/>
        </w:rPr>
        <w:t xml:space="preserve">    "Good, no need to rush then."</w:t>
      </w:r>
    </w:p>
    <w:p w:rsidR="00000000" w:rsidDel="00000000" w:rsidP="00000000" w:rsidRDefault="00000000" w:rsidRPr="00000000" w14:paraId="000017F3">
      <w:pPr>
        <w:pageBreakBefore w:val="0"/>
        <w:rPr/>
      </w:pPr>
      <w:r w:rsidDel="00000000" w:rsidR="00000000" w:rsidRPr="00000000">
        <w:rPr>
          <w:rtl w:val="0"/>
        </w:rPr>
        <w:t xml:space="preserve">    "I might even catch Sayori walking to school, for awhile I haven't been able to walk her to school."</w:t>
      </w:r>
    </w:p>
    <w:p w:rsidR="00000000" w:rsidDel="00000000" w:rsidP="00000000" w:rsidRDefault="00000000" w:rsidRPr="00000000" w14:paraId="000017F4">
      <w:pPr>
        <w:pageBreakBefore w:val="0"/>
        <w:rPr/>
      </w:pPr>
      <w:r w:rsidDel="00000000" w:rsidR="00000000" w:rsidRPr="00000000">
        <w:rPr>
          <w:rtl w:val="0"/>
        </w:rPr>
        <w:t xml:space="preserve">    "For a time Monika had been meeting me along my usual route to school and we would walk together."</w:t>
      </w:r>
    </w:p>
    <w:p w:rsidR="00000000" w:rsidDel="00000000" w:rsidP="00000000" w:rsidRDefault="00000000" w:rsidRPr="00000000" w14:paraId="000017F5">
      <w:pPr>
        <w:pageBreakBefore w:val="0"/>
        <w:rPr/>
      </w:pPr>
      <w:r w:rsidDel="00000000" w:rsidR="00000000" w:rsidRPr="00000000">
        <w:rPr>
          <w:rtl w:val="0"/>
        </w:rPr>
        <w:t xml:space="preserve">    "After a day or so of that starting, Sayori seemed to always leave before me."</w:t>
      </w:r>
    </w:p>
    <w:p w:rsidR="00000000" w:rsidDel="00000000" w:rsidP="00000000" w:rsidRDefault="00000000" w:rsidRPr="00000000" w14:paraId="000017F6">
      <w:pPr>
        <w:pageBreakBefore w:val="0"/>
        <w:rPr/>
      </w:pPr>
      <w:r w:rsidDel="00000000" w:rsidR="00000000" w:rsidRPr="00000000">
        <w:rPr>
          <w:rtl w:val="0"/>
        </w:rPr>
        <w:t xml:space="preserve">    "Today was different though, Monika said she had to meet a friend before class and wouldn't be able to wait for me."</w:t>
      </w:r>
    </w:p>
    <w:p w:rsidR="00000000" w:rsidDel="00000000" w:rsidP="00000000" w:rsidRDefault="00000000" w:rsidRPr="00000000" w14:paraId="000017F7">
      <w:pPr>
        <w:pageBreakBefore w:val="0"/>
        <w:rPr/>
      </w:pPr>
      <w:r w:rsidDel="00000000" w:rsidR="00000000" w:rsidRPr="00000000">
        <w:rPr>
          <w:rtl w:val="0"/>
        </w:rPr>
        <w:t xml:space="preserve">    "Hopefully I haven't missed my chance to catch up with Sayori."</w:t>
      </w:r>
    </w:p>
    <w:p w:rsidR="00000000" w:rsidDel="00000000" w:rsidP="00000000" w:rsidRDefault="00000000" w:rsidRPr="00000000" w14:paraId="000017F8">
      <w:pPr>
        <w:pageBreakBefore w:val="0"/>
        <w:rPr/>
      </w:pPr>
      <w:r w:rsidDel="00000000" w:rsidR="00000000" w:rsidRPr="00000000">
        <w:rPr>
          <w:rtl w:val="0"/>
        </w:rPr>
        <w:t xml:space="preserve">    scene bg residential_day</w:t>
      </w:r>
    </w:p>
    <w:p w:rsidR="00000000" w:rsidDel="00000000" w:rsidP="00000000" w:rsidRDefault="00000000" w:rsidRPr="00000000" w14:paraId="000017F9">
      <w:pPr>
        <w:pageBreakBefore w:val="0"/>
        <w:rPr/>
      </w:pPr>
      <w:r w:rsidDel="00000000" w:rsidR="00000000" w:rsidRPr="00000000">
        <w:rPr>
          <w:rtl w:val="0"/>
        </w:rPr>
        <w:t xml:space="preserve">    with wipeleft_scene</w:t>
      </w:r>
    </w:p>
    <w:p w:rsidR="00000000" w:rsidDel="00000000" w:rsidP="00000000" w:rsidRDefault="00000000" w:rsidRPr="00000000" w14:paraId="000017FA">
      <w:pPr>
        <w:pageBreakBefore w:val="0"/>
        <w:rPr/>
      </w:pPr>
      <w:r w:rsidDel="00000000" w:rsidR="00000000" w:rsidRPr="00000000">
        <w:rPr>
          <w:rtl w:val="0"/>
        </w:rPr>
        <w:t xml:space="preserve">    "The cool morning air mixed with the warm rays of sun help jumpstart my legs for the day."</w:t>
      </w:r>
    </w:p>
    <w:p w:rsidR="00000000" w:rsidDel="00000000" w:rsidP="00000000" w:rsidRDefault="00000000" w:rsidRPr="00000000" w14:paraId="000017FB">
      <w:pPr>
        <w:pageBreakBefore w:val="0"/>
        <w:rPr/>
      </w:pPr>
      <w:r w:rsidDel="00000000" w:rsidR="00000000" w:rsidRPr="00000000">
        <w:rPr>
          <w:rtl w:val="0"/>
        </w:rPr>
        <w:t xml:space="preserve">    "Looking to the street I see different groups of students, but no red bow in the crowd."</w:t>
      </w:r>
    </w:p>
    <w:p w:rsidR="00000000" w:rsidDel="00000000" w:rsidP="00000000" w:rsidRDefault="00000000" w:rsidRPr="00000000" w14:paraId="000017FC">
      <w:pPr>
        <w:pageBreakBefore w:val="0"/>
        <w:rPr/>
      </w:pPr>
      <w:r w:rsidDel="00000000" w:rsidR="00000000" w:rsidRPr="00000000">
        <w:rPr>
          <w:rtl w:val="0"/>
        </w:rPr>
        <w:t xml:space="preserve">    "I turn my gaze to the house adjacent mine just in time to see the door swing open"</w:t>
      </w:r>
    </w:p>
    <w:p w:rsidR="00000000" w:rsidDel="00000000" w:rsidP="00000000" w:rsidRDefault="00000000" w:rsidRPr="00000000" w14:paraId="000017FD">
      <w:pPr>
        <w:pageBreakBefore w:val="0"/>
        <w:rPr/>
      </w:pPr>
      <w:r w:rsidDel="00000000" w:rsidR="00000000" w:rsidRPr="00000000">
        <w:rPr>
          <w:rtl w:val="0"/>
        </w:rPr>
        <w:t xml:space="preserve">    show sayori 1k at t11 zorder 1</w:t>
      </w:r>
    </w:p>
    <w:p w:rsidR="00000000" w:rsidDel="00000000" w:rsidP="00000000" w:rsidRDefault="00000000" w:rsidRPr="00000000" w14:paraId="000017FE">
      <w:pPr>
        <w:pageBreakBefore w:val="0"/>
        <w:rPr/>
      </w:pPr>
      <w:r w:rsidDel="00000000" w:rsidR="00000000" w:rsidRPr="00000000">
        <w:rPr>
          <w:rtl w:val="0"/>
        </w:rPr>
        <w:t xml:space="preserve">    "Sayori starts to trudge toward her house gate, her eyes fixed on the ground ahead of her."</w:t>
      </w:r>
    </w:p>
    <w:p w:rsidR="00000000" w:rsidDel="00000000" w:rsidP="00000000" w:rsidRDefault="00000000" w:rsidRPr="00000000" w14:paraId="000017FF">
      <w:pPr>
        <w:pageBreakBefore w:val="0"/>
        <w:rPr/>
      </w:pPr>
      <w:r w:rsidDel="00000000" w:rsidR="00000000" w:rsidRPr="00000000">
        <w:rPr>
          <w:rtl w:val="0"/>
        </w:rPr>
        <w:t xml:space="preserve">    "She'll walk right past me if she keeps that up!"</w:t>
      </w:r>
    </w:p>
    <w:p w:rsidR="00000000" w:rsidDel="00000000" w:rsidP="00000000" w:rsidRDefault="00000000" w:rsidRPr="00000000" w14:paraId="00001800">
      <w:pPr>
        <w:pageBreakBefore w:val="0"/>
        <w:rPr/>
      </w:pPr>
      <w:r w:rsidDel="00000000" w:rsidR="00000000" w:rsidRPr="00000000">
        <w:rPr>
          <w:rtl w:val="0"/>
        </w:rPr>
        <w:t xml:space="preserve">    show sayori 4n at h11</w:t>
      </w:r>
    </w:p>
    <w:p w:rsidR="00000000" w:rsidDel="00000000" w:rsidP="00000000" w:rsidRDefault="00000000" w:rsidRPr="00000000" w14:paraId="00001801">
      <w:pPr>
        <w:pageBreakBefore w:val="0"/>
        <w:rPr/>
      </w:pPr>
      <w:r w:rsidDel="00000000" w:rsidR="00000000" w:rsidRPr="00000000">
        <w:rPr>
          <w:rtl w:val="0"/>
        </w:rPr>
        <w:t xml:space="preserve">    mc "SAYORI!"</w:t>
      </w:r>
    </w:p>
    <w:p w:rsidR="00000000" w:rsidDel="00000000" w:rsidP="00000000" w:rsidRDefault="00000000" w:rsidRPr="00000000" w14:paraId="00001802">
      <w:pPr>
        <w:pageBreakBefore w:val="0"/>
        <w:rPr/>
      </w:pPr>
      <w:r w:rsidDel="00000000" w:rsidR="00000000" w:rsidRPr="00000000">
        <w:rPr>
          <w:rtl w:val="0"/>
        </w:rPr>
        <w:t xml:space="preserve">    "I shout waving my hand in the air running toward her, trying to get her attention."</w:t>
      </w:r>
    </w:p>
    <w:p w:rsidR="00000000" w:rsidDel="00000000" w:rsidP="00000000" w:rsidRDefault="00000000" w:rsidRPr="00000000" w14:paraId="00001803">
      <w:pPr>
        <w:pageBreakBefore w:val="0"/>
        <w:rPr/>
      </w:pPr>
      <w:r w:rsidDel="00000000" w:rsidR="00000000" w:rsidRPr="00000000">
        <w:rPr>
          <w:rtl w:val="0"/>
        </w:rPr>
        <w:t xml:space="preserve">    s 4m "[player]?!"</w:t>
      </w:r>
    </w:p>
    <w:p w:rsidR="00000000" w:rsidDel="00000000" w:rsidP="00000000" w:rsidRDefault="00000000" w:rsidRPr="00000000" w14:paraId="00001804">
      <w:pPr>
        <w:pageBreakBefore w:val="0"/>
        <w:rPr/>
      </w:pPr>
      <w:r w:rsidDel="00000000" w:rsidR="00000000" w:rsidRPr="00000000">
        <w:rPr>
          <w:rtl w:val="0"/>
        </w:rPr>
        <w:t xml:space="preserve">    s 1o "What are you doing up so early?"</w:t>
      </w:r>
    </w:p>
    <w:p w:rsidR="00000000" w:rsidDel="00000000" w:rsidP="00000000" w:rsidRDefault="00000000" w:rsidRPr="00000000" w14:paraId="00001805">
      <w:pPr>
        <w:pageBreakBefore w:val="0"/>
        <w:rPr/>
      </w:pPr>
      <w:r w:rsidDel="00000000" w:rsidR="00000000" w:rsidRPr="00000000">
        <w:rPr>
          <w:rtl w:val="0"/>
        </w:rPr>
        <w:t xml:space="preserve">    show sayori 1n</w:t>
      </w:r>
    </w:p>
    <w:p w:rsidR="00000000" w:rsidDel="00000000" w:rsidP="00000000" w:rsidRDefault="00000000" w:rsidRPr="00000000" w14:paraId="00001806">
      <w:pPr>
        <w:pageBreakBefore w:val="0"/>
        <w:rPr/>
      </w:pPr>
      <w:r w:rsidDel="00000000" w:rsidR="00000000" w:rsidRPr="00000000">
        <w:rPr>
          <w:rtl w:val="0"/>
        </w:rPr>
        <w:t xml:space="preserve">    mc "I could ask you the same question silly."</w:t>
      </w:r>
    </w:p>
    <w:p w:rsidR="00000000" w:rsidDel="00000000" w:rsidP="00000000" w:rsidRDefault="00000000" w:rsidRPr="00000000" w14:paraId="00001807">
      <w:pPr>
        <w:pageBreakBefore w:val="0"/>
        <w:rPr/>
      </w:pPr>
      <w:r w:rsidDel="00000000" w:rsidR="00000000" w:rsidRPr="00000000">
        <w:rPr>
          <w:rtl w:val="0"/>
        </w:rPr>
        <w:t xml:space="preserve">    s 2l "Well uh... {w=.75}I uhhh.."</w:t>
      </w:r>
    </w:p>
    <w:p w:rsidR="00000000" w:rsidDel="00000000" w:rsidP="00000000" w:rsidRDefault="00000000" w:rsidRPr="00000000" w14:paraId="00001808">
      <w:pPr>
        <w:pageBreakBefore w:val="0"/>
        <w:rPr/>
      </w:pPr>
      <w:r w:rsidDel="00000000" w:rsidR="00000000" w:rsidRPr="00000000">
        <w:rPr>
          <w:rtl w:val="0"/>
        </w:rPr>
        <w:t xml:space="preserve">    s 5a "I need to eat breakfast early...{w=.25} and I just happened to finish early."</w:t>
      </w:r>
    </w:p>
    <w:p w:rsidR="00000000" w:rsidDel="00000000" w:rsidP="00000000" w:rsidRDefault="00000000" w:rsidRPr="00000000" w14:paraId="00001809">
      <w:pPr>
        <w:pageBreakBefore w:val="0"/>
        <w:rPr/>
      </w:pPr>
      <w:r w:rsidDel="00000000" w:rsidR="00000000" w:rsidRPr="00000000">
        <w:rPr>
          <w:rtl w:val="0"/>
        </w:rPr>
        <w:t xml:space="preserve">    s 5b "Ehehe..."</w:t>
      </w:r>
    </w:p>
    <w:p w:rsidR="00000000" w:rsidDel="00000000" w:rsidP="00000000" w:rsidRDefault="00000000" w:rsidRPr="00000000" w14:paraId="0000180A">
      <w:pPr>
        <w:pageBreakBefore w:val="0"/>
        <w:rPr/>
      </w:pPr>
      <w:r w:rsidDel="00000000" w:rsidR="00000000" w:rsidRPr="00000000">
        <w:rPr>
          <w:rtl w:val="0"/>
        </w:rPr>
        <w:t xml:space="preserve">    mc "Well, I guess I got lucky seeing you then."</w:t>
      </w:r>
    </w:p>
    <w:p w:rsidR="00000000" w:rsidDel="00000000" w:rsidP="00000000" w:rsidRDefault="00000000" w:rsidRPr="00000000" w14:paraId="0000180B">
      <w:pPr>
        <w:pageBreakBefore w:val="0"/>
        <w:rPr/>
      </w:pPr>
      <w:r w:rsidDel="00000000" w:rsidR="00000000" w:rsidRPr="00000000">
        <w:rPr>
          <w:rtl w:val="0"/>
        </w:rPr>
        <w:t xml:space="preserve">    "I won't call her on the weak bluff just yet, it's much too early in the morning anyways."</w:t>
      </w:r>
    </w:p>
    <w:p w:rsidR="00000000" w:rsidDel="00000000" w:rsidP="00000000" w:rsidRDefault="00000000" w:rsidRPr="00000000" w14:paraId="0000180C">
      <w:pPr>
        <w:pageBreakBefore w:val="0"/>
        <w:rPr/>
      </w:pPr>
      <w:r w:rsidDel="00000000" w:rsidR="00000000" w:rsidRPr="00000000">
        <w:rPr>
          <w:rtl w:val="0"/>
        </w:rPr>
        <w:t xml:space="preserve">    s 4r "Yeah!"</w:t>
      </w:r>
    </w:p>
    <w:p w:rsidR="00000000" w:rsidDel="00000000" w:rsidP="00000000" w:rsidRDefault="00000000" w:rsidRPr="00000000" w14:paraId="0000180D">
      <w:pPr>
        <w:pageBreakBefore w:val="0"/>
        <w:rPr/>
      </w:pPr>
      <w:r w:rsidDel="00000000" w:rsidR="00000000" w:rsidRPr="00000000">
        <w:rPr>
          <w:rtl w:val="0"/>
        </w:rPr>
        <w:t xml:space="preserve">    s 1l "What about Monika though, isn't she waiting for you down the street?"</w:t>
      </w:r>
    </w:p>
    <w:p w:rsidR="00000000" w:rsidDel="00000000" w:rsidP="00000000" w:rsidRDefault="00000000" w:rsidRPr="00000000" w14:paraId="0000180E">
      <w:pPr>
        <w:pageBreakBefore w:val="0"/>
        <w:rPr/>
      </w:pPr>
      <w:r w:rsidDel="00000000" w:rsidR="00000000" w:rsidRPr="00000000">
        <w:rPr>
          <w:rtl w:val="0"/>
        </w:rPr>
        <w:t xml:space="preserve">    show sayori 3b</w:t>
      </w:r>
    </w:p>
    <w:p w:rsidR="00000000" w:rsidDel="00000000" w:rsidP="00000000" w:rsidRDefault="00000000" w:rsidRPr="00000000" w14:paraId="0000180F">
      <w:pPr>
        <w:pageBreakBefore w:val="0"/>
        <w:rPr/>
      </w:pPr>
      <w:r w:rsidDel="00000000" w:rsidR="00000000" w:rsidRPr="00000000">
        <w:rPr>
          <w:rtl w:val="0"/>
        </w:rPr>
        <w:t xml:space="preserve">    mc "No actually, she had to catch up with a friend. It's just us two like old times."</w:t>
      </w:r>
    </w:p>
    <w:p w:rsidR="00000000" w:rsidDel="00000000" w:rsidP="00000000" w:rsidRDefault="00000000" w:rsidRPr="00000000" w14:paraId="00001810">
      <w:pPr>
        <w:pageBreakBefore w:val="0"/>
        <w:rPr/>
      </w:pPr>
      <w:r w:rsidDel="00000000" w:rsidR="00000000" w:rsidRPr="00000000">
        <w:rPr>
          <w:rtl w:val="0"/>
        </w:rPr>
        <w:t xml:space="preserve">    s 2l "Yeah, just like old times..."</w:t>
      </w:r>
    </w:p>
    <w:p w:rsidR="00000000" w:rsidDel="00000000" w:rsidP="00000000" w:rsidRDefault="00000000" w:rsidRPr="00000000" w14:paraId="00001811">
      <w:pPr>
        <w:pageBreakBefore w:val="0"/>
        <w:rPr/>
      </w:pPr>
      <w:r w:rsidDel="00000000" w:rsidR="00000000" w:rsidRPr="00000000">
        <w:rPr>
          <w:rtl w:val="0"/>
        </w:rPr>
        <w:t xml:space="preserve">    show sayori 1b</w:t>
      </w:r>
    </w:p>
    <w:p w:rsidR="00000000" w:rsidDel="00000000" w:rsidP="00000000" w:rsidRDefault="00000000" w:rsidRPr="00000000" w14:paraId="00001812">
      <w:pPr>
        <w:pageBreakBefore w:val="0"/>
        <w:rPr/>
      </w:pPr>
      <w:r w:rsidDel="00000000" w:rsidR="00000000" w:rsidRPr="00000000">
        <w:rPr>
          <w:rtl w:val="0"/>
        </w:rPr>
        <w:t xml:space="preserve">    mc "Hey, I got something for you actually."</w:t>
      </w:r>
    </w:p>
    <w:p w:rsidR="00000000" w:rsidDel="00000000" w:rsidP="00000000" w:rsidRDefault="00000000" w:rsidRPr="00000000" w14:paraId="00001813">
      <w:pPr>
        <w:pageBreakBefore w:val="0"/>
        <w:rPr/>
      </w:pPr>
      <w:r w:rsidDel="00000000" w:rsidR="00000000" w:rsidRPr="00000000">
        <w:rPr>
          <w:rtl w:val="0"/>
        </w:rPr>
        <w:t xml:space="preserve">    show sayori 4n</w:t>
      </w:r>
    </w:p>
    <w:p w:rsidR="00000000" w:rsidDel="00000000" w:rsidP="00000000" w:rsidRDefault="00000000" w:rsidRPr="00000000" w14:paraId="00001814">
      <w:pPr>
        <w:pageBreakBefore w:val="0"/>
        <w:rPr/>
      </w:pPr>
      <w:r w:rsidDel="00000000" w:rsidR="00000000" w:rsidRPr="00000000">
        <w:rPr>
          <w:rtl w:val="0"/>
        </w:rPr>
        <w:t xml:space="preserve">    "I hand her the extra muffin I had brought with me."</w:t>
      </w:r>
    </w:p>
    <w:p w:rsidR="00000000" w:rsidDel="00000000" w:rsidP="00000000" w:rsidRDefault="00000000" w:rsidRPr="00000000" w14:paraId="00001815">
      <w:pPr>
        <w:pageBreakBefore w:val="0"/>
        <w:rPr/>
      </w:pPr>
      <w:r w:rsidDel="00000000" w:rsidR="00000000" w:rsidRPr="00000000">
        <w:rPr>
          <w:rtl w:val="0"/>
        </w:rPr>
        <w:t xml:space="preserve">    s 2r "You didn't have to [player] ehehe!"</w:t>
      </w:r>
    </w:p>
    <w:p w:rsidR="00000000" w:rsidDel="00000000" w:rsidP="00000000" w:rsidRDefault="00000000" w:rsidRPr="00000000" w14:paraId="00001816">
      <w:pPr>
        <w:pageBreakBefore w:val="0"/>
        <w:rPr/>
      </w:pPr>
      <w:r w:rsidDel="00000000" w:rsidR="00000000" w:rsidRPr="00000000">
        <w:rPr>
          <w:rtl w:val="0"/>
        </w:rPr>
        <w:t xml:space="preserve">    show sayori 1q</w:t>
      </w:r>
    </w:p>
    <w:p w:rsidR="00000000" w:rsidDel="00000000" w:rsidP="00000000" w:rsidRDefault="00000000" w:rsidRPr="00000000" w14:paraId="00001817">
      <w:pPr>
        <w:pageBreakBefore w:val="0"/>
        <w:rPr/>
      </w:pPr>
      <w:r w:rsidDel="00000000" w:rsidR="00000000" w:rsidRPr="00000000">
        <w:rPr>
          <w:rtl w:val="0"/>
        </w:rPr>
        <w:t xml:space="preserve">    mc "Well I thought you would enjoy it. It's even your favorite type."</w:t>
      </w:r>
    </w:p>
    <w:p w:rsidR="00000000" w:rsidDel="00000000" w:rsidP="00000000" w:rsidRDefault="00000000" w:rsidRPr="00000000" w14:paraId="00001818">
      <w:pPr>
        <w:pageBreakBefore w:val="0"/>
        <w:rPr/>
      </w:pPr>
      <w:r w:rsidDel="00000000" w:rsidR="00000000" w:rsidRPr="00000000">
        <w:rPr>
          <w:rtl w:val="0"/>
        </w:rPr>
        <w:t xml:space="preserve">    s 3m "Oh my gosh it's chocolate chip!"</w:t>
      </w:r>
    </w:p>
    <w:p w:rsidR="00000000" w:rsidDel="00000000" w:rsidP="00000000" w:rsidRDefault="00000000" w:rsidRPr="00000000" w14:paraId="00001819">
      <w:pPr>
        <w:pageBreakBefore w:val="0"/>
        <w:rPr/>
      </w:pPr>
      <w:r w:rsidDel="00000000" w:rsidR="00000000" w:rsidRPr="00000000">
        <w:rPr>
          <w:rtl w:val="0"/>
        </w:rPr>
        <w:t xml:space="preserve">    show sayori 3q</w:t>
      </w:r>
    </w:p>
    <w:p w:rsidR="00000000" w:rsidDel="00000000" w:rsidP="00000000" w:rsidRDefault="00000000" w:rsidRPr="00000000" w14:paraId="0000181A">
      <w:pPr>
        <w:pageBreakBefore w:val="0"/>
        <w:rPr/>
      </w:pPr>
      <w:r w:rsidDel="00000000" w:rsidR="00000000" w:rsidRPr="00000000">
        <w:rPr>
          <w:rtl w:val="0"/>
        </w:rPr>
        <w:t xml:space="preserve">    "She devours the muffin as we walk to school."</w:t>
      </w:r>
    </w:p>
    <w:p w:rsidR="00000000" w:rsidDel="00000000" w:rsidP="00000000" w:rsidRDefault="00000000" w:rsidRPr="00000000" w14:paraId="0000181B">
      <w:pPr>
        <w:pageBreakBefore w:val="0"/>
        <w:rPr/>
      </w:pPr>
      <w:r w:rsidDel="00000000" w:rsidR="00000000" w:rsidRPr="00000000">
        <w:rPr>
          <w:rtl w:val="0"/>
        </w:rPr>
        <w:t xml:space="preserve">    "Her enthusiasm in eating makes me wonder if she did actually eat breakfast this morning."</w:t>
      </w:r>
    </w:p>
    <w:p w:rsidR="00000000" w:rsidDel="00000000" w:rsidP="00000000" w:rsidRDefault="00000000" w:rsidRPr="00000000" w14:paraId="0000181C">
      <w:pPr>
        <w:pageBreakBefore w:val="0"/>
        <w:rPr/>
      </w:pPr>
      <w:r w:rsidDel="00000000" w:rsidR="00000000" w:rsidRPr="00000000">
        <w:rPr>
          <w:rtl w:val="0"/>
        </w:rPr>
        <w:t xml:space="preserve">    s 1y "You really are too nice to me [player]."</w:t>
      </w:r>
    </w:p>
    <w:p w:rsidR="00000000" w:rsidDel="00000000" w:rsidP="00000000" w:rsidRDefault="00000000" w:rsidRPr="00000000" w14:paraId="0000181D">
      <w:pPr>
        <w:pageBreakBefore w:val="0"/>
        <w:rPr/>
      </w:pPr>
      <w:r w:rsidDel="00000000" w:rsidR="00000000" w:rsidRPr="00000000">
        <w:rPr>
          <w:rtl w:val="0"/>
        </w:rPr>
        <w:t xml:space="preserve">    mc "What are best friends for Sayori."</w:t>
      </w:r>
    </w:p>
    <w:p w:rsidR="00000000" w:rsidDel="00000000" w:rsidP="00000000" w:rsidRDefault="00000000" w:rsidRPr="00000000" w14:paraId="0000181E">
      <w:pPr>
        <w:pageBreakBefore w:val="0"/>
        <w:rPr/>
      </w:pPr>
      <w:r w:rsidDel="00000000" w:rsidR="00000000" w:rsidRPr="00000000">
        <w:rPr>
          <w:rtl w:val="0"/>
        </w:rPr>
        <w:t xml:space="preserve">    s 1l "Yeah...{w=.75} ehehe..."</w:t>
      </w:r>
    </w:p>
    <w:p w:rsidR="00000000" w:rsidDel="00000000" w:rsidP="00000000" w:rsidRDefault="00000000" w:rsidRPr="00000000" w14:paraId="0000181F">
      <w:pPr>
        <w:pageBreakBefore w:val="0"/>
        <w:rPr/>
      </w:pPr>
      <w:r w:rsidDel="00000000" w:rsidR="00000000" w:rsidRPr="00000000">
        <w:rPr>
          <w:rtl w:val="0"/>
        </w:rPr>
        <w:t xml:space="preserve">    show sayori 2e</w:t>
      </w:r>
    </w:p>
    <w:p w:rsidR="00000000" w:rsidDel="00000000" w:rsidP="00000000" w:rsidRDefault="00000000" w:rsidRPr="00000000" w14:paraId="00001820">
      <w:pPr>
        <w:pageBreakBefore w:val="0"/>
        <w:rPr/>
      </w:pPr>
      <w:r w:rsidDel="00000000" w:rsidR="00000000" w:rsidRPr="00000000">
        <w:rPr>
          <w:rtl w:val="0"/>
        </w:rPr>
        <w:t xml:space="preserve">    mc "Sayori are you alright, you seem off today."</w:t>
      </w:r>
    </w:p>
    <w:p w:rsidR="00000000" w:rsidDel="00000000" w:rsidP="00000000" w:rsidRDefault="00000000" w:rsidRPr="00000000" w14:paraId="00001821">
      <w:pPr>
        <w:pageBreakBefore w:val="0"/>
        <w:rPr/>
      </w:pPr>
      <w:r w:rsidDel="00000000" w:rsidR="00000000" w:rsidRPr="00000000">
        <w:rPr>
          <w:rtl w:val="0"/>
        </w:rPr>
        <w:t xml:space="preserve">    s 2x "Of course I'm fine."</w:t>
      </w:r>
    </w:p>
    <w:p w:rsidR="00000000" w:rsidDel="00000000" w:rsidP="00000000" w:rsidRDefault="00000000" w:rsidRPr="00000000" w14:paraId="00001822">
      <w:pPr>
        <w:pageBreakBefore w:val="0"/>
        <w:rPr/>
      </w:pPr>
      <w:r w:rsidDel="00000000" w:rsidR="00000000" w:rsidRPr="00000000">
        <w:rPr>
          <w:rtl w:val="0"/>
        </w:rPr>
        <w:t xml:space="preserve">    show sayori 1q</w:t>
      </w:r>
    </w:p>
    <w:p w:rsidR="00000000" w:rsidDel="00000000" w:rsidP="00000000" w:rsidRDefault="00000000" w:rsidRPr="00000000" w14:paraId="00001823">
      <w:pPr>
        <w:pageBreakBefore w:val="0"/>
        <w:rPr/>
      </w:pPr>
      <w:r w:rsidDel="00000000" w:rsidR="00000000" w:rsidRPr="00000000">
        <w:rPr>
          <w:rtl w:val="0"/>
        </w:rPr>
        <w:t xml:space="preserve">    "She beams a bright smile at me, but I've seen that smile once before."</w:t>
      </w:r>
    </w:p>
    <w:p w:rsidR="00000000" w:rsidDel="00000000" w:rsidP="00000000" w:rsidRDefault="00000000" w:rsidRPr="00000000" w14:paraId="00001824">
      <w:pPr>
        <w:pageBreakBefore w:val="0"/>
        <w:rPr/>
      </w:pPr>
      <w:r w:rsidDel="00000000" w:rsidR="00000000" w:rsidRPr="00000000">
        <w:rPr>
          <w:rtl w:val="0"/>
        </w:rPr>
        <w:t xml:space="preserve">    mc "Seriously Sayori, is-{nw}"</w:t>
      </w:r>
    </w:p>
    <w:p w:rsidR="00000000" w:rsidDel="00000000" w:rsidP="00000000" w:rsidRDefault="00000000" w:rsidRPr="00000000" w14:paraId="00001825">
      <w:pPr>
        <w:pageBreakBefore w:val="0"/>
        <w:rPr/>
      </w:pPr>
      <w:r w:rsidDel="00000000" w:rsidR="00000000" w:rsidRPr="00000000">
        <w:rPr>
          <w:rtl w:val="0"/>
        </w:rPr>
        <w:t xml:space="preserve">    s 4p "Aaah! I almost forgot!"</w:t>
      </w:r>
    </w:p>
    <w:p w:rsidR="00000000" w:rsidDel="00000000" w:rsidP="00000000" w:rsidRDefault="00000000" w:rsidRPr="00000000" w14:paraId="00001826">
      <w:pPr>
        <w:pageBreakBefore w:val="0"/>
        <w:rPr/>
      </w:pPr>
      <w:r w:rsidDel="00000000" w:rsidR="00000000" w:rsidRPr="00000000">
        <w:rPr>
          <w:rtl w:val="0"/>
        </w:rPr>
        <w:t xml:space="preserve">    s "I need to talk to my teacher before class starts!"</w:t>
      </w:r>
    </w:p>
    <w:p w:rsidR="00000000" w:rsidDel="00000000" w:rsidP="00000000" w:rsidRDefault="00000000" w:rsidRPr="00000000" w14:paraId="00001827">
      <w:pPr>
        <w:pageBreakBefore w:val="0"/>
        <w:rPr/>
      </w:pPr>
      <w:r w:rsidDel="00000000" w:rsidR="00000000" w:rsidRPr="00000000">
        <w:rPr>
          <w:rtl w:val="0"/>
        </w:rPr>
        <w:t xml:space="preserve">    s 5a "Sorry [player], I gotta go!"</w:t>
      </w:r>
    </w:p>
    <w:p w:rsidR="00000000" w:rsidDel="00000000" w:rsidP="00000000" w:rsidRDefault="00000000" w:rsidRPr="00000000" w14:paraId="00001828">
      <w:pPr>
        <w:pageBreakBefore w:val="0"/>
        <w:rPr/>
      </w:pPr>
      <w:r w:rsidDel="00000000" w:rsidR="00000000" w:rsidRPr="00000000">
        <w:rPr>
          <w:rtl w:val="0"/>
        </w:rPr>
        <w:t xml:space="preserve">    s 2r "See you at the club!"</w:t>
      </w:r>
    </w:p>
    <w:p w:rsidR="00000000" w:rsidDel="00000000" w:rsidP="00000000" w:rsidRDefault="00000000" w:rsidRPr="00000000" w14:paraId="00001829">
      <w:pPr>
        <w:pageBreakBefore w:val="0"/>
        <w:rPr/>
      </w:pPr>
      <w:r w:rsidDel="00000000" w:rsidR="00000000" w:rsidRPr="00000000">
        <w:rPr>
          <w:rtl w:val="0"/>
        </w:rPr>
        <w:t xml:space="preserve">    show sayori at lhide zorder 1</w:t>
      </w:r>
    </w:p>
    <w:p w:rsidR="00000000" w:rsidDel="00000000" w:rsidP="00000000" w:rsidRDefault="00000000" w:rsidRPr="00000000" w14:paraId="0000182A">
      <w:pPr>
        <w:pageBreakBefore w:val="0"/>
        <w:rPr/>
      </w:pPr>
      <w:r w:rsidDel="00000000" w:rsidR="00000000" w:rsidRPr="00000000">
        <w:rPr>
          <w:rtl w:val="0"/>
        </w:rPr>
        <w:t xml:space="preserve">    hide sayori</w:t>
      </w:r>
    </w:p>
    <w:p w:rsidR="00000000" w:rsidDel="00000000" w:rsidP="00000000" w:rsidRDefault="00000000" w:rsidRPr="00000000" w14:paraId="0000182B">
      <w:pPr>
        <w:pageBreakBefore w:val="0"/>
        <w:rPr/>
      </w:pPr>
      <w:r w:rsidDel="00000000" w:rsidR="00000000" w:rsidRPr="00000000">
        <w:rPr>
          <w:rtl w:val="0"/>
        </w:rPr>
        <w:t xml:space="preserve">    "And like that, she runs off onto the school grounds."</w:t>
      </w:r>
    </w:p>
    <w:p w:rsidR="00000000" w:rsidDel="00000000" w:rsidP="00000000" w:rsidRDefault="00000000" w:rsidRPr="00000000" w14:paraId="0000182C">
      <w:pPr>
        <w:pageBreakBefore w:val="0"/>
        <w:rPr/>
      </w:pPr>
      <w:r w:rsidDel="00000000" w:rsidR="00000000" w:rsidRPr="00000000">
        <w:rPr>
          <w:rtl w:val="0"/>
        </w:rPr>
        <w:t xml:space="preserve">    mc "Sayori wait!"</w:t>
      </w:r>
    </w:p>
    <w:p w:rsidR="00000000" w:rsidDel="00000000" w:rsidP="00000000" w:rsidRDefault="00000000" w:rsidRPr="00000000" w14:paraId="0000182D">
      <w:pPr>
        <w:pageBreakBefore w:val="0"/>
        <w:rPr/>
      </w:pPr>
      <w:r w:rsidDel="00000000" w:rsidR="00000000" w:rsidRPr="00000000">
        <w:rPr>
          <w:rtl w:val="0"/>
        </w:rPr>
        <w:t xml:space="preserve">    "But she's already too far to hear me."</w:t>
      </w:r>
    </w:p>
    <w:p w:rsidR="00000000" w:rsidDel="00000000" w:rsidP="00000000" w:rsidRDefault="00000000" w:rsidRPr="00000000" w14:paraId="0000182E">
      <w:pPr>
        <w:pageBreakBefore w:val="0"/>
        <w:rPr/>
      </w:pPr>
      <w:r w:rsidDel="00000000" w:rsidR="00000000" w:rsidRPr="00000000">
        <w:rPr>
          <w:rtl w:val="0"/>
        </w:rPr>
        <w:t xml:space="preserve">    mc "Damn it Sayori..."</w:t>
      </w:r>
    </w:p>
    <w:p w:rsidR="00000000" w:rsidDel="00000000" w:rsidP="00000000" w:rsidRDefault="00000000" w:rsidRPr="00000000" w14:paraId="0000182F">
      <w:pPr>
        <w:pageBreakBefore w:val="0"/>
        <w:rPr/>
      </w:pPr>
      <w:r w:rsidDel="00000000" w:rsidR="00000000" w:rsidRPr="00000000">
        <w:rPr>
          <w:rtl w:val="0"/>
        </w:rPr>
        <w:t xml:space="preserve">    "What has gotten into her?"</w:t>
      </w:r>
    </w:p>
    <w:p w:rsidR="00000000" w:rsidDel="00000000" w:rsidP="00000000" w:rsidRDefault="00000000" w:rsidRPr="00000000" w14:paraId="00001830">
      <w:pPr>
        <w:pageBreakBefore w:val="0"/>
        <w:rPr/>
      </w:pPr>
      <w:r w:rsidDel="00000000" w:rsidR="00000000" w:rsidRPr="00000000">
        <w:rPr>
          <w:rtl w:val="0"/>
        </w:rPr>
        <w:t xml:space="preserve">    #scene --</w:t>
      </w:r>
    </w:p>
    <w:p w:rsidR="00000000" w:rsidDel="00000000" w:rsidP="00000000" w:rsidRDefault="00000000" w:rsidRPr="00000000" w14:paraId="00001831">
      <w:pPr>
        <w:pageBreakBefore w:val="0"/>
        <w:rPr/>
      </w:pPr>
      <w:r w:rsidDel="00000000" w:rsidR="00000000" w:rsidRPr="00000000">
        <w:rPr>
          <w:rtl w:val="0"/>
        </w:rPr>
        <w:t xml:space="preserve">    #with wipeleft_scene</w:t>
      </w:r>
    </w:p>
    <w:p w:rsidR="00000000" w:rsidDel="00000000" w:rsidP="00000000" w:rsidRDefault="00000000" w:rsidRPr="00000000" w14:paraId="00001832">
      <w:pPr>
        <w:pageBreakBefore w:val="0"/>
        <w:rPr/>
      </w:pPr>
      <w:r w:rsidDel="00000000" w:rsidR="00000000" w:rsidRPr="00000000">
        <w:rPr>
          <w:rtl w:val="0"/>
        </w:rPr>
        <w:t xml:space="preserve">    "By the time I make my way onto the school grounds, she's nowhere to be seen."</w:t>
      </w:r>
    </w:p>
    <w:p w:rsidR="00000000" w:rsidDel="00000000" w:rsidP="00000000" w:rsidRDefault="00000000" w:rsidRPr="00000000" w14:paraId="00001833">
      <w:pPr>
        <w:pageBreakBefore w:val="0"/>
        <w:rPr/>
      </w:pPr>
      <w:r w:rsidDel="00000000" w:rsidR="00000000" w:rsidRPr="00000000">
        <w:rPr>
          <w:rtl w:val="0"/>
        </w:rPr>
        <w:t xml:space="preserve">    "The morning crowd is too thick with students to pick her out."</w:t>
      </w:r>
    </w:p>
    <w:p w:rsidR="00000000" w:rsidDel="00000000" w:rsidP="00000000" w:rsidRDefault="00000000" w:rsidRPr="00000000" w14:paraId="00001834">
      <w:pPr>
        <w:pageBreakBefore w:val="0"/>
        <w:rPr/>
      </w:pPr>
      <w:r w:rsidDel="00000000" w:rsidR="00000000" w:rsidRPr="00000000">
        <w:rPr>
          <w:rtl w:val="0"/>
        </w:rPr>
        <w:t xml:space="preserve">    "I guess it wouldn't hurt to get to my class a little early as well."</w:t>
      </w:r>
    </w:p>
    <w:p w:rsidR="00000000" w:rsidDel="00000000" w:rsidP="00000000" w:rsidRDefault="00000000" w:rsidRPr="00000000" w14:paraId="00001835">
      <w:pPr>
        <w:pageBreakBefore w:val="0"/>
        <w:rPr/>
      </w:pPr>
      <w:r w:rsidDel="00000000" w:rsidR="00000000" w:rsidRPr="00000000">
        <w:rPr>
          <w:rtl w:val="0"/>
        </w:rPr>
        <w:t xml:space="preserve">    "Start this day on the right foot."</w:t>
      </w:r>
    </w:p>
    <w:p w:rsidR="00000000" w:rsidDel="00000000" w:rsidP="00000000" w:rsidRDefault="00000000" w:rsidRPr="00000000" w14:paraId="00001836">
      <w:pPr>
        <w:pageBreakBefore w:val="0"/>
        <w:rPr/>
      </w:pPr>
      <w:r w:rsidDel="00000000" w:rsidR="00000000" w:rsidRPr="00000000">
        <w:rPr>
          <w:rtl w:val="0"/>
        </w:rPr>
        <w:t xml:space="preserve">    "Before I can even move however, a pair of arms wrap around me from behind."</w:t>
      </w:r>
    </w:p>
    <w:p w:rsidR="00000000" w:rsidDel="00000000" w:rsidP="00000000" w:rsidRDefault="00000000" w:rsidRPr="00000000" w14:paraId="00001837">
      <w:pPr>
        <w:pageBreakBefore w:val="0"/>
        <w:rPr/>
      </w:pPr>
      <w:r w:rsidDel="00000000" w:rsidR="00000000" w:rsidRPr="00000000">
        <w:rPr>
          <w:rtl w:val="0"/>
        </w:rPr>
        <w:t xml:space="preserve">    m "Hi [player]~"</w:t>
      </w:r>
    </w:p>
    <w:p w:rsidR="00000000" w:rsidDel="00000000" w:rsidP="00000000" w:rsidRDefault="00000000" w:rsidRPr="00000000" w14:paraId="00001838">
      <w:pPr>
        <w:pageBreakBefore w:val="0"/>
        <w:rPr/>
      </w:pPr>
      <w:r w:rsidDel="00000000" w:rsidR="00000000" w:rsidRPr="00000000">
        <w:rPr>
          <w:rtl w:val="0"/>
        </w:rPr>
        <w:t xml:space="preserve">    show monika 5a at l11 zorder 4</w:t>
      </w:r>
    </w:p>
    <w:p w:rsidR="00000000" w:rsidDel="00000000" w:rsidP="00000000" w:rsidRDefault="00000000" w:rsidRPr="00000000" w14:paraId="00001839">
      <w:pPr>
        <w:pageBreakBefore w:val="0"/>
        <w:rPr/>
      </w:pPr>
      <w:r w:rsidDel="00000000" w:rsidR="00000000" w:rsidRPr="00000000">
        <w:rPr>
          <w:rtl w:val="0"/>
        </w:rPr>
        <w:t xml:space="preserve">    "Monika swings around to my front, glowing a light shade of pink."</w:t>
      </w:r>
    </w:p>
    <w:p w:rsidR="00000000" w:rsidDel="00000000" w:rsidP="00000000" w:rsidRDefault="00000000" w:rsidRPr="00000000" w14:paraId="0000183A">
      <w:pPr>
        <w:pageBreakBefore w:val="0"/>
        <w:rPr/>
      </w:pPr>
      <w:r w:rsidDel="00000000" w:rsidR="00000000" w:rsidRPr="00000000">
        <w:rPr>
          <w:rtl w:val="0"/>
        </w:rPr>
        <w:t xml:space="preserve">    mc "Good morning Monika~"</w:t>
      </w:r>
    </w:p>
    <w:p w:rsidR="00000000" w:rsidDel="00000000" w:rsidP="00000000" w:rsidRDefault="00000000" w:rsidRPr="00000000" w14:paraId="0000183B">
      <w:pPr>
        <w:pageBreakBefore w:val="0"/>
        <w:rPr/>
      </w:pPr>
      <w:r w:rsidDel="00000000" w:rsidR="00000000" w:rsidRPr="00000000">
        <w:rPr>
          <w:rtl w:val="0"/>
        </w:rPr>
        <w:t xml:space="preserve">    show monika 1j</w:t>
      </w:r>
    </w:p>
    <w:p w:rsidR="00000000" w:rsidDel="00000000" w:rsidP="00000000" w:rsidRDefault="00000000" w:rsidRPr="00000000" w14:paraId="0000183C">
      <w:pPr>
        <w:pageBreakBefore w:val="0"/>
        <w:rPr/>
      </w:pPr>
      <w:r w:rsidDel="00000000" w:rsidR="00000000" w:rsidRPr="00000000">
        <w:rPr>
          <w:rtl w:val="0"/>
        </w:rPr>
        <w:t xml:space="preserve">    "I pull her into a hug and give her a peck on the cheek"</w:t>
      </w:r>
    </w:p>
    <w:p w:rsidR="00000000" w:rsidDel="00000000" w:rsidP="00000000" w:rsidRDefault="00000000" w:rsidRPr="00000000" w14:paraId="0000183D">
      <w:pPr>
        <w:pageBreakBefore w:val="0"/>
        <w:rPr/>
      </w:pPr>
      <w:r w:rsidDel="00000000" w:rsidR="00000000" w:rsidRPr="00000000">
        <w:rPr>
          <w:rtl w:val="0"/>
        </w:rPr>
        <w:t xml:space="preserve">    m 3l "Gosh [player], you don't have to make such a scene."</w:t>
      </w:r>
    </w:p>
    <w:p w:rsidR="00000000" w:rsidDel="00000000" w:rsidP="00000000" w:rsidRDefault="00000000" w:rsidRPr="00000000" w14:paraId="0000183E">
      <w:pPr>
        <w:pageBreakBefore w:val="0"/>
        <w:rPr/>
      </w:pPr>
      <w:r w:rsidDel="00000000" w:rsidR="00000000" w:rsidRPr="00000000">
        <w:rPr>
          <w:rtl w:val="0"/>
        </w:rPr>
        <w:t xml:space="preserve">    show monika 2m</w:t>
      </w:r>
    </w:p>
    <w:p w:rsidR="00000000" w:rsidDel="00000000" w:rsidP="00000000" w:rsidRDefault="00000000" w:rsidRPr="00000000" w14:paraId="0000183F">
      <w:pPr>
        <w:pageBreakBefore w:val="0"/>
        <w:rPr/>
      </w:pPr>
      <w:r w:rsidDel="00000000" w:rsidR="00000000" w:rsidRPr="00000000">
        <w:rPr>
          <w:rtl w:val="0"/>
        </w:rPr>
        <w:t xml:space="preserve">    mc "Hey, you started it. I'm just returning the favor."</w:t>
      </w:r>
    </w:p>
    <w:p w:rsidR="00000000" w:rsidDel="00000000" w:rsidP="00000000" w:rsidRDefault="00000000" w:rsidRPr="00000000" w14:paraId="00001840">
      <w:pPr>
        <w:pageBreakBefore w:val="0"/>
        <w:rPr/>
      </w:pPr>
      <w:r w:rsidDel="00000000" w:rsidR="00000000" w:rsidRPr="00000000">
        <w:rPr>
          <w:rtl w:val="0"/>
        </w:rPr>
        <w:t xml:space="preserve">    m 4n "I guess you got me there. Ahaha."</w:t>
      </w:r>
    </w:p>
    <w:p w:rsidR="00000000" w:rsidDel="00000000" w:rsidP="00000000" w:rsidRDefault="00000000" w:rsidRPr="00000000" w14:paraId="00001841">
      <w:pPr>
        <w:pageBreakBefore w:val="0"/>
        <w:rPr/>
      </w:pPr>
      <w:r w:rsidDel="00000000" w:rsidR="00000000" w:rsidRPr="00000000">
        <w:rPr>
          <w:rtl w:val="0"/>
        </w:rPr>
        <w:t xml:space="preserve">    m 5a "I just get really excited when I see you, I can't help it sometimes."</w:t>
      </w:r>
    </w:p>
    <w:p w:rsidR="00000000" w:rsidDel="00000000" w:rsidP="00000000" w:rsidRDefault="00000000" w:rsidRPr="00000000" w14:paraId="00001842">
      <w:pPr>
        <w:pageBreakBefore w:val="0"/>
        <w:rPr/>
      </w:pPr>
      <w:r w:rsidDel="00000000" w:rsidR="00000000" w:rsidRPr="00000000">
        <w:rPr>
          <w:rtl w:val="0"/>
        </w:rPr>
        <w:t xml:space="preserve">    mc "Well I'm glad I was here in time to see you before class."</w:t>
      </w:r>
    </w:p>
    <w:p w:rsidR="00000000" w:rsidDel="00000000" w:rsidP="00000000" w:rsidRDefault="00000000" w:rsidRPr="00000000" w14:paraId="00001843">
      <w:pPr>
        <w:pageBreakBefore w:val="0"/>
        <w:rPr/>
      </w:pPr>
      <w:r w:rsidDel="00000000" w:rsidR="00000000" w:rsidRPr="00000000">
        <w:rPr>
          <w:rtl w:val="0"/>
        </w:rPr>
        <w:t xml:space="preserve">    show monika 2c</w:t>
      </w:r>
    </w:p>
    <w:p w:rsidR="00000000" w:rsidDel="00000000" w:rsidP="00000000" w:rsidRDefault="00000000" w:rsidRPr="00000000" w14:paraId="00001844">
      <w:pPr>
        <w:pageBreakBefore w:val="0"/>
        <w:rPr/>
      </w:pPr>
      <w:r w:rsidDel="00000000" w:rsidR="00000000" w:rsidRPr="00000000">
        <w:rPr>
          <w:rtl w:val="0"/>
        </w:rPr>
        <w:t xml:space="preserve">    mc "By the way, did you get to see that friend of yours?"</w:t>
      </w:r>
    </w:p>
    <w:p w:rsidR="00000000" w:rsidDel="00000000" w:rsidP="00000000" w:rsidRDefault="00000000" w:rsidRPr="00000000" w14:paraId="00001845">
      <w:pPr>
        <w:pageBreakBefore w:val="0"/>
        <w:rPr/>
      </w:pPr>
      <w:r w:rsidDel="00000000" w:rsidR="00000000" w:rsidRPr="00000000">
        <w:rPr>
          <w:rtl w:val="0"/>
        </w:rPr>
        <w:t xml:space="preserve">    m 2d "Oh that, yeah I saw them already."</w:t>
      </w:r>
    </w:p>
    <w:p w:rsidR="00000000" w:rsidDel="00000000" w:rsidP="00000000" w:rsidRDefault="00000000" w:rsidRPr="00000000" w14:paraId="00001846">
      <w:pPr>
        <w:pageBreakBefore w:val="0"/>
        <w:rPr/>
      </w:pPr>
      <w:r w:rsidDel="00000000" w:rsidR="00000000" w:rsidRPr="00000000">
        <w:rPr>
          <w:rtl w:val="0"/>
        </w:rPr>
        <w:t xml:space="preserve">    m 1i "But that doesn't matter right now."</w:t>
      </w:r>
    </w:p>
    <w:p w:rsidR="00000000" w:rsidDel="00000000" w:rsidP="00000000" w:rsidRDefault="00000000" w:rsidRPr="00000000" w14:paraId="00001847">
      <w:pPr>
        <w:pageBreakBefore w:val="0"/>
        <w:rPr/>
      </w:pPr>
      <w:r w:rsidDel="00000000" w:rsidR="00000000" w:rsidRPr="00000000">
        <w:rPr>
          <w:rtl w:val="0"/>
        </w:rPr>
        <w:t xml:space="preserve">    show monika 2h</w:t>
      </w:r>
    </w:p>
    <w:p w:rsidR="00000000" w:rsidDel="00000000" w:rsidP="00000000" w:rsidRDefault="00000000" w:rsidRPr="00000000" w14:paraId="00001848">
      <w:pPr>
        <w:pageBreakBefore w:val="0"/>
        <w:rPr/>
      </w:pPr>
      <w:r w:rsidDel="00000000" w:rsidR="00000000" w:rsidRPr="00000000">
        <w:rPr>
          <w:rtl w:val="0"/>
        </w:rPr>
        <w:t xml:space="preserve">    mc "Oh uh.. {w=.5}sorry I brought it up then."</w:t>
      </w:r>
    </w:p>
    <w:p w:rsidR="00000000" w:rsidDel="00000000" w:rsidP="00000000" w:rsidRDefault="00000000" w:rsidRPr="00000000" w14:paraId="00001849">
      <w:pPr>
        <w:pageBreakBefore w:val="0"/>
        <w:rPr/>
      </w:pPr>
      <w:r w:rsidDel="00000000" w:rsidR="00000000" w:rsidRPr="00000000">
        <w:rPr>
          <w:rtl w:val="0"/>
        </w:rPr>
        <w:t xml:space="preserve">    m 3i "Yeah, the only important thing right now is..."</w:t>
      </w:r>
    </w:p>
    <w:p w:rsidR="00000000" w:rsidDel="00000000" w:rsidP="00000000" w:rsidRDefault="00000000" w:rsidRPr="00000000" w14:paraId="0000184A">
      <w:pPr>
        <w:pageBreakBefore w:val="0"/>
        <w:rPr/>
      </w:pPr>
      <w:r w:rsidDel="00000000" w:rsidR="00000000" w:rsidRPr="00000000">
        <w:rPr>
          <w:rtl w:val="0"/>
        </w:rPr>
        <w:t xml:space="preserve">    m 4k "That you're here. Ahaha~"</w:t>
      </w:r>
    </w:p>
    <w:p w:rsidR="00000000" w:rsidDel="00000000" w:rsidP="00000000" w:rsidRDefault="00000000" w:rsidRPr="00000000" w14:paraId="0000184B">
      <w:pPr>
        <w:pageBreakBefore w:val="0"/>
        <w:rPr/>
      </w:pPr>
      <w:r w:rsidDel="00000000" w:rsidR="00000000" w:rsidRPr="00000000">
        <w:rPr>
          <w:rtl w:val="0"/>
        </w:rPr>
        <w:t xml:space="preserve">    show monika 2j</w:t>
      </w:r>
    </w:p>
    <w:p w:rsidR="00000000" w:rsidDel="00000000" w:rsidP="00000000" w:rsidRDefault="00000000" w:rsidRPr="00000000" w14:paraId="0000184C">
      <w:pPr>
        <w:pageBreakBefore w:val="0"/>
        <w:rPr/>
      </w:pPr>
      <w:r w:rsidDel="00000000" w:rsidR="00000000" w:rsidRPr="00000000">
        <w:rPr>
          <w:rtl w:val="0"/>
        </w:rPr>
        <w:t xml:space="preserve">    "Monika seemed pleased with her acting."</w:t>
      </w:r>
    </w:p>
    <w:p w:rsidR="00000000" w:rsidDel="00000000" w:rsidP="00000000" w:rsidRDefault="00000000" w:rsidRPr="00000000" w14:paraId="0000184D">
      <w:pPr>
        <w:pageBreakBefore w:val="0"/>
        <w:rPr/>
      </w:pPr>
      <w:r w:rsidDel="00000000" w:rsidR="00000000" w:rsidRPr="00000000">
        <w:rPr>
          <w:rtl w:val="0"/>
        </w:rPr>
        <w:t xml:space="preserve">    show monika 1f</w:t>
      </w:r>
    </w:p>
    <w:p w:rsidR="00000000" w:rsidDel="00000000" w:rsidP="00000000" w:rsidRDefault="00000000" w:rsidRPr="00000000" w14:paraId="0000184E">
      <w:pPr>
        <w:pageBreakBefore w:val="0"/>
        <w:rPr/>
      </w:pPr>
      <w:r w:rsidDel="00000000" w:rsidR="00000000" w:rsidRPr="00000000">
        <w:rPr>
          <w:rtl w:val="0"/>
        </w:rPr>
        <w:t xml:space="preserve">    "My worry must have been written all over my face, however."</w:t>
      </w:r>
    </w:p>
    <w:p w:rsidR="00000000" w:rsidDel="00000000" w:rsidP="00000000" w:rsidRDefault="00000000" w:rsidRPr="00000000" w14:paraId="0000184F">
      <w:pPr>
        <w:pageBreakBefore w:val="0"/>
        <w:rPr/>
      </w:pPr>
      <w:r w:rsidDel="00000000" w:rsidR="00000000" w:rsidRPr="00000000">
        <w:rPr>
          <w:rtl w:val="0"/>
        </w:rPr>
        <w:t xml:space="preserve">    m 2g "I didn't make you nervous did I [player]? I'm sorry."</w:t>
      </w:r>
    </w:p>
    <w:p w:rsidR="00000000" w:rsidDel="00000000" w:rsidP="00000000" w:rsidRDefault="00000000" w:rsidRPr="00000000" w14:paraId="00001850">
      <w:pPr>
        <w:pageBreakBefore w:val="0"/>
        <w:rPr/>
      </w:pPr>
      <w:r w:rsidDel="00000000" w:rsidR="00000000" w:rsidRPr="00000000">
        <w:rPr>
          <w:rtl w:val="0"/>
        </w:rPr>
        <w:t xml:space="preserve">    show monika 2f</w:t>
      </w:r>
    </w:p>
    <w:p w:rsidR="00000000" w:rsidDel="00000000" w:rsidP="00000000" w:rsidRDefault="00000000" w:rsidRPr="00000000" w14:paraId="00001851">
      <w:pPr>
        <w:pageBreakBefore w:val="0"/>
        <w:rPr/>
      </w:pPr>
      <w:r w:rsidDel="00000000" w:rsidR="00000000" w:rsidRPr="00000000">
        <w:rPr>
          <w:rtl w:val="0"/>
        </w:rPr>
        <w:t xml:space="preserve">    mc "It's alright Monika, just hard to tell when you're teasing and when you're being serious about something."</w:t>
      </w:r>
    </w:p>
    <w:p w:rsidR="00000000" w:rsidDel="00000000" w:rsidP="00000000" w:rsidRDefault="00000000" w:rsidRPr="00000000" w14:paraId="00001852">
      <w:pPr>
        <w:pageBreakBefore w:val="0"/>
        <w:rPr/>
      </w:pPr>
      <w:r w:rsidDel="00000000" w:rsidR="00000000" w:rsidRPr="00000000">
        <w:rPr>
          <w:rtl w:val="0"/>
        </w:rPr>
        <w:t xml:space="preserve">    m 4n "I'll try to keep the teasing to a minimum then, ehehe."</w:t>
      </w:r>
    </w:p>
    <w:p w:rsidR="00000000" w:rsidDel="00000000" w:rsidP="00000000" w:rsidRDefault="00000000" w:rsidRPr="00000000" w14:paraId="00001853">
      <w:pPr>
        <w:pageBreakBefore w:val="0"/>
        <w:rPr/>
      </w:pPr>
      <w:r w:rsidDel="00000000" w:rsidR="00000000" w:rsidRPr="00000000">
        <w:rPr>
          <w:rtl w:val="0"/>
        </w:rPr>
        <w:t xml:space="preserve">    show monika 2m</w:t>
      </w:r>
    </w:p>
    <w:p w:rsidR="00000000" w:rsidDel="00000000" w:rsidP="00000000" w:rsidRDefault="00000000" w:rsidRPr="00000000" w14:paraId="00001854">
      <w:pPr>
        <w:pageBreakBefore w:val="0"/>
        <w:rPr/>
      </w:pPr>
      <w:r w:rsidDel="00000000" w:rsidR="00000000" w:rsidRPr="00000000">
        <w:rPr>
          <w:rtl w:val="0"/>
        </w:rPr>
        <w:t xml:space="preserve">    mc "You just wouldn't be the Monika I know without it though."</w:t>
      </w:r>
    </w:p>
    <w:p w:rsidR="00000000" w:rsidDel="00000000" w:rsidP="00000000" w:rsidRDefault="00000000" w:rsidRPr="00000000" w14:paraId="00001855">
      <w:pPr>
        <w:pageBreakBefore w:val="0"/>
        <w:rPr/>
      </w:pPr>
      <w:r w:rsidDel="00000000" w:rsidR="00000000" w:rsidRPr="00000000">
        <w:rPr>
          <w:rtl w:val="0"/>
        </w:rPr>
        <w:t xml:space="preserve">    m 5a "You're so sweet [player]."</w:t>
      </w:r>
    </w:p>
    <w:p w:rsidR="00000000" w:rsidDel="00000000" w:rsidP="00000000" w:rsidRDefault="00000000" w:rsidRPr="00000000" w14:paraId="00001856">
      <w:pPr>
        <w:pageBreakBefore w:val="0"/>
        <w:rPr/>
      </w:pPr>
      <w:r w:rsidDel="00000000" w:rsidR="00000000" w:rsidRPr="00000000">
        <w:rPr>
          <w:rtl w:val="0"/>
        </w:rPr>
        <w:t xml:space="preserve">    show monika 1j</w:t>
      </w:r>
    </w:p>
    <w:p w:rsidR="00000000" w:rsidDel="00000000" w:rsidP="00000000" w:rsidRDefault="00000000" w:rsidRPr="00000000" w14:paraId="00001857">
      <w:pPr>
        <w:pageBreakBefore w:val="0"/>
        <w:rPr/>
      </w:pPr>
      <w:r w:rsidDel="00000000" w:rsidR="00000000" w:rsidRPr="00000000">
        <w:rPr>
          <w:rtl w:val="0"/>
        </w:rPr>
        <w:t xml:space="preserve">    "She leans over and gives me a quick kiss before grabbing my hand."</w:t>
      </w:r>
    </w:p>
    <w:p w:rsidR="00000000" w:rsidDel="00000000" w:rsidP="00000000" w:rsidRDefault="00000000" w:rsidRPr="00000000" w14:paraId="00001858">
      <w:pPr>
        <w:pageBreakBefore w:val="0"/>
        <w:rPr/>
      </w:pPr>
      <w:r w:rsidDel="00000000" w:rsidR="00000000" w:rsidRPr="00000000">
        <w:rPr>
          <w:rtl w:val="0"/>
        </w:rPr>
        <w:t xml:space="preserve">    m 2b "Come on, we'll be late if we stay here."</w:t>
      </w:r>
    </w:p>
    <w:p w:rsidR="00000000" w:rsidDel="00000000" w:rsidP="00000000" w:rsidRDefault="00000000" w:rsidRPr="00000000" w14:paraId="00001859">
      <w:pPr>
        <w:pageBreakBefore w:val="0"/>
        <w:rPr/>
      </w:pPr>
      <w:r w:rsidDel="00000000" w:rsidR="00000000" w:rsidRPr="00000000">
        <w:rPr>
          <w:rtl w:val="0"/>
        </w:rPr>
        <w:t xml:space="preserve">    show monika at thide zorder 1</w:t>
      </w:r>
    </w:p>
    <w:p w:rsidR="00000000" w:rsidDel="00000000" w:rsidP="00000000" w:rsidRDefault="00000000" w:rsidRPr="00000000" w14:paraId="0000185A">
      <w:pPr>
        <w:pageBreakBefore w:val="0"/>
        <w:rPr/>
      </w:pPr>
      <w:r w:rsidDel="00000000" w:rsidR="00000000" w:rsidRPr="00000000">
        <w:rPr>
          <w:rtl w:val="0"/>
        </w:rPr>
        <w:t xml:space="preserve">    hide monika</w:t>
      </w:r>
    </w:p>
    <w:p w:rsidR="00000000" w:rsidDel="00000000" w:rsidP="00000000" w:rsidRDefault="00000000" w:rsidRPr="00000000" w14:paraId="0000185B">
      <w:pPr>
        <w:pageBreakBefore w:val="0"/>
        <w:rPr/>
      </w:pPr>
      <w:r w:rsidDel="00000000" w:rsidR="00000000" w:rsidRPr="00000000">
        <w:rPr>
          <w:rtl w:val="0"/>
        </w:rPr>
        <w:t xml:space="preserve">    scene bg class_day</w:t>
      </w:r>
    </w:p>
    <w:p w:rsidR="00000000" w:rsidDel="00000000" w:rsidP="00000000" w:rsidRDefault="00000000" w:rsidRPr="00000000" w14:paraId="0000185C">
      <w:pPr>
        <w:pageBreakBefore w:val="0"/>
        <w:rPr/>
      </w:pPr>
      <w:r w:rsidDel="00000000" w:rsidR="00000000" w:rsidRPr="00000000">
        <w:rPr>
          <w:rtl w:val="0"/>
        </w:rPr>
        <w:t xml:space="preserve">    with dissolve_scene_full</w:t>
      </w:r>
    </w:p>
    <w:p w:rsidR="00000000" w:rsidDel="00000000" w:rsidP="00000000" w:rsidRDefault="00000000" w:rsidRPr="00000000" w14:paraId="0000185D">
      <w:pPr>
        <w:pageBreakBefore w:val="0"/>
        <w:rPr/>
      </w:pPr>
      <w:r w:rsidDel="00000000" w:rsidR="00000000" w:rsidRPr="00000000">
        <w:rPr>
          <w:rtl w:val="0"/>
        </w:rPr>
        <w:t xml:space="preserve">    #C2</w:t>
      </w:r>
    </w:p>
    <w:p w:rsidR="00000000" w:rsidDel="00000000" w:rsidP="00000000" w:rsidRDefault="00000000" w:rsidRPr="00000000" w14:paraId="0000185E">
      <w:pPr>
        <w:pageBreakBefore w:val="0"/>
        <w:rPr/>
      </w:pPr>
      <w:r w:rsidDel="00000000" w:rsidR="00000000" w:rsidRPr="00000000">
        <w:rPr>
          <w:rtl w:val="0"/>
        </w:rPr>
        <w:t xml:space="preserve">    "After a long day of classes, hearing the sweet chime of the final bell was a breath of relief."</w:t>
      </w:r>
    </w:p>
    <w:p w:rsidR="00000000" w:rsidDel="00000000" w:rsidP="00000000" w:rsidRDefault="00000000" w:rsidRPr="00000000" w14:paraId="0000185F">
      <w:pPr>
        <w:pageBreakBefore w:val="0"/>
        <w:rPr/>
      </w:pPr>
      <w:r w:rsidDel="00000000" w:rsidR="00000000" w:rsidRPr="00000000">
        <w:rPr>
          <w:rtl w:val="0"/>
        </w:rPr>
        <w:t xml:space="preserve">    "I take my time packing my notebooks and wait for the rest of the class to leave."</w:t>
      </w:r>
    </w:p>
    <w:p w:rsidR="00000000" w:rsidDel="00000000" w:rsidP="00000000" w:rsidRDefault="00000000" w:rsidRPr="00000000" w14:paraId="00001860">
      <w:pPr>
        <w:pageBreakBefore w:val="0"/>
        <w:rPr/>
      </w:pPr>
      <w:r w:rsidDel="00000000" w:rsidR="00000000" w:rsidRPr="00000000">
        <w:rPr>
          <w:rtl w:val="0"/>
        </w:rPr>
        <w:t xml:space="preserve">    "Looking to the door, I hope that Sayori might be waiting outside."</w:t>
      </w:r>
    </w:p>
    <w:p w:rsidR="00000000" w:rsidDel="00000000" w:rsidP="00000000" w:rsidRDefault="00000000" w:rsidRPr="00000000" w14:paraId="00001861">
      <w:pPr>
        <w:pageBreakBefore w:val="0"/>
        <w:rPr/>
      </w:pPr>
      <w:r w:rsidDel="00000000" w:rsidR="00000000" w:rsidRPr="00000000">
        <w:rPr>
          <w:rtl w:val="0"/>
        </w:rPr>
        <w:t xml:space="preserve">    "Just like old times."</w:t>
      </w:r>
    </w:p>
    <w:p w:rsidR="00000000" w:rsidDel="00000000" w:rsidP="00000000" w:rsidRDefault="00000000" w:rsidRPr="00000000" w14:paraId="00001862">
      <w:pPr>
        <w:pageBreakBefore w:val="0"/>
        <w:rPr/>
      </w:pPr>
      <w:r w:rsidDel="00000000" w:rsidR="00000000" w:rsidRPr="00000000">
        <w:rPr>
          <w:rtl w:val="0"/>
        </w:rPr>
        <w:t xml:space="preserve">    scene bg corridor</w:t>
      </w:r>
    </w:p>
    <w:p w:rsidR="00000000" w:rsidDel="00000000" w:rsidP="00000000" w:rsidRDefault="00000000" w:rsidRPr="00000000" w14:paraId="00001863">
      <w:pPr>
        <w:pageBreakBefore w:val="0"/>
        <w:rPr/>
      </w:pPr>
      <w:r w:rsidDel="00000000" w:rsidR="00000000" w:rsidRPr="00000000">
        <w:rPr>
          <w:rtl w:val="0"/>
        </w:rPr>
        <w:t xml:space="preserve">    with wipeleft_scene</w:t>
      </w:r>
    </w:p>
    <w:p w:rsidR="00000000" w:rsidDel="00000000" w:rsidP="00000000" w:rsidRDefault="00000000" w:rsidRPr="00000000" w14:paraId="00001864">
      <w:pPr>
        <w:pageBreakBefore w:val="0"/>
        <w:rPr/>
      </w:pPr>
      <w:r w:rsidDel="00000000" w:rsidR="00000000" w:rsidRPr="00000000">
        <w:rPr>
          <w:rtl w:val="0"/>
        </w:rPr>
        <w:t xml:space="preserve">    "Seems my hopes were for naught, as she is nowhere to be seen."</w:t>
      </w:r>
    </w:p>
    <w:p w:rsidR="00000000" w:rsidDel="00000000" w:rsidP="00000000" w:rsidRDefault="00000000" w:rsidRPr="00000000" w14:paraId="00001865">
      <w:pPr>
        <w:pageBreakBefore w:val="0"/>
        <w:rPr/>
      </w:pPr>
      <w:r w:rsidDel="00000000" w:rsidR="00000000" w:rsidRPr="00000000">
        <w:rPr>
          <w:rtl w:val="0"/>
        </w:rPr>
        <w:t xml:space="preserve">    "Well if she's not here she must be at the club right?"</w:t>
      </w:r>
    </w:p>
    <w:p w:rsidR="00000000" w:rsidDel="00000000" w:rsidP="00000000" w:rsidRDefault="00000000" w:rsidRPr="00000000" w14:paraId="00001866">
      <w:pPr>
        <w:pageBreakBefore w:val="0"/>
        <w:rPr/>
      </w:pPr>
      <w:r w:rsidDel="00000000" w:rsidR="00000000" w:rsidRPr="00000000">
        <w:rPr>
          <w:rtl w:val="0"/>
        </w:rPr>
        <w:t xml:space="preserve">    "I start my long walk up to the clubroom past the exiting students."</w:t>
      </w:r>
    </w:p>
    <w:p w:rsidR="00000000" w:rsidDel="00000000" w:rsidP="00000000" w:rsidRDefault="00000000" w:rsidRPr="00000000" w14:paraId="00001867">
      <w:pPr>
        <w:pageBreakBefore w:val="0"/>
        <w:rPr/>
      </w:pPr>
      <w:r w:rsidDel="00000000" w:rsidR="00000000" w:rsidRPr="00000000">
        <w:rPr>
          <w:rtl w:val="0"/>
        </w:rPr>
        <w:t xml:space="preserve">    "On my way up the stairs I come across a trio of girls conversing in the corner of the stairwell."</w:t>
      </w:r>
    </w:p>
    <w:p w:rsidR="00000000" w:rsidDel="00000000" w:rsidP="00000000" w:rsidRDefault="00000000" w:rsidRPr="00000000" w14:paraId="00001868">
      <w:pPr>
        <w:pageBreakBefore w:val="0"/>
        <w:rPr/>
      </w:pPr>
      <w:r w:rsidDel="00000000" w:rsidR="00000000" w:rsidRPr="00000000">
        <w:rPr>
          <w:rtl w:val="0"/>
        </w:rPr>
        <w:t xml:space="preserve">    "As I approach closer, one of the three turns and looks directly at me."</w:t>
      </w:r>
    </w:p>
    <w:p w:rsidR="00000000" w:rsidDel="00000000" w:rsidP="00000000" w:rsidRDefault="00000000" w:rsidRPr="00000000" w14:paraId="00001869">
      <w:pPr>
        <w:pageBreakBefore w:val="0"/>
        <w:rPr/>
      </w:pPr>
      <w:r w:rsidDel="00000000" w:rsidR="00000000" w:rsidRPr="00000000">
        <w:rPr>
          <w:rtl w:val="0"/>
        </w:rPr>
        <w:t xml:space="preserve">    "I hear a faint {i}\"that's him\"{/i} as she turns back around."</w:t>
      </w:r>
    </w:p>
    <w:p w:rsidR="00000000" w:rsidDel="00000000" w:rsidP="00000000" w:rsidRDefault="00000000" w:rsidRPr="00000000" w14:paraId="0000186A">
      <w:pPr>
        <w:pageBreakBefore w:val="0"/>
        <w:rPr/>
      </w:pPr>
      <w:r w:rsidDel="00000000" w:rsidR="00000000" w:rsidRPr="00000000">
        <w:rPr>
          <w:rtl w:val="0"/>
        </w:rPr>
        <w:t xml:space="preserve">    "By the time I'm only a few feet away, all three are staring directly at me."</w:t>
      </w:r>
    </w:p>
    <w:p w:rsidR="00000000" w:rsidDel="00000000" w:rsidP="00000000" w:rsidRDefault="00000000" w:rsidRPr="00000000" w14:paraId="0000186B">
      <w:pPr>
        <w:pageBreakBefore w:val="0"/>
        <w:rPr/>
      </w:pPr>
      <w:r w:rsidDel="00000000" w:rsidR="00000000" w:rsidRPr="00000000">
        <w:rPr>
          <w:rtl w:val="0"/>
        </w:rPr>
        <w:t xml:space="preserve">    "I nod as a greeting and continue up the stairs."</w:t>
      </w:r>
    </w:p>
    <w:p w:rsidR="00000000" w:rsidDel="00000000" w:rsidP="00000000" w:rsidRDefault="00000000" w:rsidRPr="00000000" w14:paraId="0000186C">
      <w:pPr>
        <w:pageBreakBefore w:val="0"/>
        <w:rPr/>
      </w:pPr>
      <w:r w:rsidDel="00000000" w:rsidR="00000000" w:rsidRPr="00000000">
        <w:rPr>
          <w:rtl w:val="0"/>
        </w:rPr>
        <w:t xml:space="preserve">    "Even as I walk however, I can feel their gaze burn holes into my blazer."</w:t>
      </w:r>
    </w:p>
    <w:p w:rsidR="00000000" w:rsidDel="00000000" w:rsidP="00000000" w:rsidRDefault="00000000" w:rsidRPr="00000000" w14:paraId="0000186D">
      <w:pPr>
        <w:pageBreakBefore w:val="0"/>
        <w:rPr/>
      </w:pPr>
      <w:r w:rsidDel="00000000" w:rsidR="00000000" w:rsidRPr="00000000">
        <w:rPr>
          <w:rtl w:val="0"/>
        </w:rPr>
        <w:t xml:space="preserve">    "Whatever their deal is, I want no part in it."</w:t>
      </w:r>
    </w:p>
    <w:p w:rsidR="00000000" w:rsidDel="00000000" w:rsidP="00000000" w:rsidRDefault="00000000" w:rsidRPr="00000000" w14:paraId="0000186E">
      <w:pPr>
        <w:pageBreakBefore w:val="0"/>
        <w:rPr/>
      </w:pPr>
      <w:r w:rsidDel="00000000" w:rsidR="00000000" w:rsidRPr="00000000">
        <w:rPr>
          <w:rtl w:val="0"/>
        </w:rPr>
        <w:t xml:space="preserve">    "I've got a club to go to."</w:t>
      </w:r>
    </w:p>
    <w:p w:rsidR="00000000" w:rsidDel="00000000" w:rsidP="00000000" w:rsidRDefault="00000000" w:rsidRPr="00000000" w14:paraId="0000186F">
      <w:pPr>
        <w:pageBreakBefore w:val="0"/>
        <w:rPr/>
      </w:pPr>
      <w:r w:rsidDel="00000000" w:rsidR="00000000" w:rsidRPr="00000000">
        <w:rPr>
          <w:rtl w:val="0"/>
        </w:rPr>
        <w:t xml:space="preserve">    with wipeleft_scene</w:t>
      </w:r>
    </w:p>
    <w:p w:rsidR="00000000" w:rsidDel="00000000" w:rsidP="00000000" w:rsidRDefault="00000000" w:rsidRPr="00000000" w14:paraId="00001870">
      <w:pPr>
        <w:pageBreakBefore w:val="0"/>
        <w:rPr/>
      </w:pPr>
      <w:r w:rsidDel="00000000" w:rsidR="00000000" w:rsidRPr="00000000">
        <w:rPr>
          <w:rtl w:val="0"/>
        </w:rPr>
        <w:t xml:space="preserve">    "Finally, the clubroom door comes into sight."</w:t>
      </w:r>
    </w:p>
    <w:p w:rsidR="00000000" w:rsidDel="00000000" w:rsidP="00000000" w:rsidRDefault="00000000" w:rsidRPr="00000000" w14:paraId="00001871">
      <w:pPr>
        <w:pageBreakBefore w:val="0"/>
        <w:rPr/>
      </w:pPr>
      <w:r w:rsidDel="00000000" w:rsidR="00000000" w:rsidRPr="00000000">
        <w:rPr>
          <w:rtl w:val="0"/>
        </w:rPr>
        <w:t xml:space="preserve">    "Coming up to the door, I can faintly hear voices coming from the clubroom."</w:t>
      </w:r>
    </w:p>
    <w:p w:rsidR="00000000" w:rsidDel="00000000" w:rsidP="00000000" w:rsidRDefault="00000000" w:rsidRPr="00000000" w14:paraId="00001872">
      <w:pPr>
        <w:pageBreakBefore w:val="0"/>
        <w:rPr/>
      </w:pPr>
      <w:r w:rsidDel="00000000" w:rsidR="00000000" w:rsidRPr="00000000">
        <w:rPr>
          <w:rtl w:val="0"/>
        </w:rPr>
        <w:t xml:space="preserve">    "I slow down to a tiptoe and crouch just below the door window so no one on the inside would know I'm there."</w:t>
      </w:r>
    </w:p>
    <w:p w:rsidR="00000000" w:rsidDel="00000000" w:rsidP="00000000" w:rsidRDefault="00000000" w:rsidRPr="00000000" w14:paraId="00001873">
      <w:pPr>
        <w:pageBreakBefore w:val="0"/>
        <w:rPr/>
      </w:pPr>
      <w:r w:rsidDel="00000000" w:rsidR="00000000" w:rsidRPr="00000000">
        <w:rPr>
          <w:rtl w:val="0"/>
        </w:rPr>
        <w:t xml:space="preserve">    n "{i}Sayori what are you trying to do there?{/i}"</w:t>
      </w:r>
    </w:p>
    <w:p w:rsidR="00000000" w:rsidDel="00000000" w:rsidP="00000000" w:rsidRDefault="00000000" w:rsidRPr="00000000" w14:paraId="00001874">
      <w:pPr>
        <w:pageBreakBefore w:val="0"/>
        <w:rPr/>
      </w:pPr>
      <w:r w:rsidDel="00000000" w:rsidR="00000000" w:rsidRPr="00000000">
        <w:rPr>
          <w:rtl w:val="0"/>
        </w:rPr>
        <w:t xml:space="preserve">    s "{i}I'm gonna scare the next person who comes in!{/i}"</w:t>
      </w:r>
    </w:p>
    <w:p w:rsidR="00000000" w:rsidDel="00000000" w:rsidP="00000000" w:rsidRDefault="00000000" w:rsidRPr="00000000" w14:paraId="00001875">
      <w:pPr>
        <w:pageBreakBefore w:val="0"/>
        <w:rPr/>
      </w:pPr>
      <w:r w:rsidDel="00000000" w:rsidR="00000000" w:rsidRPr="00000000">
        <w:rPr>
          <w:rtl w:val="0"/>
        </w:rPr>
        <w:t xml:space="preserve">    y "{i}Sayori! What if a teacher walks in! W-we would get in so much trouble!{/i}"</w:t>
      </w:r>
    </w:p>
    <w:p w:rsidR="00000000" w:rsidDel="00000000" w:rsidP="00000000" w:rsidRDefault="00000000" w:rsidRPr="00000000" w14:paraId="00001876">
      <w:pPr>
        <w:pageBreakBefore w:val="0"/>
        <w:rPr/>
      </w:pPr>
      <w:r w:rsidDel="00000000" w:rsidR="00000000" w:rsidRPr="00000000">
        <w:rPr>
          <w:rtl w:val="0"/>
        </w:rPr>
        <w:t xml:space="preserve">    s "{i}I know what I'm doing, trust me! It's gonna be super funny!{/i}"</w:t>
      </w:r>
    </w:p>
    <w:p w:rsidR="00000000" w:rsidDel="00000000" w:rsidP="00000000" w:rsidRDefault="00000000" w:rsidRPr="00000000" w14:paraId="00001877">
      <w:pPr>
        <w:pageBreakBefore w:val="0"/>
        <w:rPr/>
      </w:pPr>
      <w:r w:rsidDel="00000000" w:rsidR="00000000" w:rsidRPr="00000000">
        <w:rPr>
          <w:rtl w:val="0"/>
        </w:rPr>
        <w:t xml:space="preserve">    y "{i}O-oh dear, I have a bad feeling about this...{/i}"</w:t>
      </w:r>
    </w:p>
    <w:p w:rsidR="00000000" w:rsidDel="00000000" w:rsidP="00000000" w:rsidRDefault="00000000" w:rsidRPr="00000000" w14:paraId="00001878">
      <w:pPr>
        <w:pageBreakBefore w:val="0"/>
        <w:rPr/>
      </w:pPr>
      <w:r w:rsidDel="00000000" w:rsidR="00000000" w:rsidRPr="00000000">
        <w:rPr>
          <w:rtl w:val="0"/>
        </w:rPr>
        <w:t xml:space="preserve">    n "{i}Whatever, I'm goin' back to the closet.{/i}"</w:t>
      </w:r>
    </w:p>
    <w:p w:rsidR="00000000" w:rsidDel="00000000" w:rsidP="00000000" w:rsidRDefault="00000000" w:rsidRPr="00000000" w14:paraId="00001879">
      <w:pPr>
        <w:pageBreakBefore w:val="0"/>
        <w:rPr/>
      </w:pPr>
      <w:r w:rsidDel="00000000" w:rsidR="00000000" w:rsidRPr="00000000">
        <w:rPr>
          <w:rtl w:val="0"/>
        </w:rPr>
        <w:t xml:space="preserve">    "So Sayori wants to lay a trap for me huh?"</w:t>
      </w:r>
    </w:p>
    <w:p w:rsidR="00000000" w:rsidDel="00000000" w:rsidP="00000000" w:rsidRDefault="00000000" w:rsidRPr="00000000" w14:paraId="0000187A">
      <w:pPr>
        <w:pageBreakBefore w:val="0"/>
        <w:rPr/>
      </w:pPr>
      <w:r w:rsidDel="00000000" w:rsidR="00000000" w:rsidRPr="00000000">
        <w:rPr>
          <w:rtl w:val="0"/>
        </w:rPr>
        <w:t xml:space="preserve">    "Well Sayori, the game is on and you're playing on my terms."</w:t>
      </w:r>
    </w:p>
    <w:p w:rsidR="00000000" w:rsidDel="00000000" w:rsidP="00000000" w:rsidRDefault="00000000" w:rsidRPr="00000000" w14:paraId="0000187B">
      <w:pPr>
        <w:pageBreakBefore w:val="0"/>
        <w:rPr/>
      </w:pPr>
      <w:r w:rsidDel="00000000" w:rsidR="00000000" w:rsidRPr="00000000">
        <w:rPr>
          <w:rtl w:val="0"/>
        </w:rPr>
        <w:t xml:space="preserve">    "I crouch-walk to the other side of the door and grab a hold of the door handle."</w:t>
      </w:r>
    </w:p>
    <w:p w:rsidR="00000000" w:rsidDel="00000000" w:rsidP="00000000" w:rsidRDefault="00000000" w:rsidRPr="00000000" w14:paraId="0000187C">
      <w:pPr>
        <w:pageBreakBefore w:val="0"/>
        <w:rPr/>
      </w:pPr>
      <w:r w:rsidDel="00000000" w:rsidR="00000000" w:rsidRPr="00000000">
        <w:rPr>
          <w:rtl w:val="0"/>
        </w:rPr>
        <w:t xml:space="preserve">    "Deep breath [player]."</w:t>
      </w:r>
    </w:p>
    <w:p w:rsidR="00000000" w:rsidDel="00000000" w:rsidP="00000000" w:rsidRDefault="00000000" w:rsidRPr="00000000" w14:paraId="0000187D">
      <w:pPr>
        <w:pageBreakBefore w:val="0"/>
        <w:rPr/>
      </w:pPr>
      <w:r w:rsidDel="00000000" w:rsidR="00000000" w:rsidRPr="00000000">
        <w:rPr>
          <w:rtl w:val="0"/>
        </w:rPr>
        <w:t xml:space="preserve">    "Sliding the door open, I stay low by the door just out of sight."</w:t>
      </w:r>
    </w:p>
    <w:p w:rsidR="00000000" w:rsidDel="00000000" w:rsidP="00000000" w:rsidRDefault="00000000" w:rsidRPr="00000000" w14:paraId="0000187E">
      <w:pPr>
        <w:pageBreakBefore w:val="0"/>
        <w:rPr/>
      </w:pPr>
      <w:r w:rsidDel="00000000" w:rsidR="00000000" w:rsidRPr="00000000">
        <w:rPr>
          <w:rtl w:val="0"/>
        </w:rPr>
        <w:t xml:space="preserve">    s "RAAA-{w=1.25} wait...{w=.5}Who's there?"</w:t>
      </w:r>
    </w:p>
    <w:p w:rsidR="00000000" w:rsidDel="00000000" w:rsidP="00000000" w:rsidRDefault="00000000" w:rsidRPr="00000000" w14:paraId="0000187F">
      <w:pPr>
        <w:pageBreakBefore w:val="0"/>
        <w:rPr/>
      </w:pPr>
      <w:r w:rsidDel="00000000" w:rsidR="00000000" w:rsidRPr="00000000">
        <w:rPr>
          <w:rtl w:val="0"/>
        </w:rPr>
        <w:t xml:space="preserve">    "And she took the bait, hook line and sinker."</w:t>
      </w:r>
    </w:p>
    <w:p w:rsidR="00000000" w:rsidDel="00000000" w:rsidP="00000000" w:rsidRDefault="00000000" w:rsidRPr="00000000" w14:paraId="00001880">
      <w:pPr>
        <w:pageBreakBefore w:val="0"/>
        <w:rPr/>
      </w:pPr>
      <w:r w:rsidDel="00000000" w:rsidR="00000000" w:rsidRPr="00000000">
        <w:rPr>
          <w:rtl w:val="0"/>
        </w:rPr>
        <w:t xml:space="preserve">    "All teams to Sector A, it's showtime."</w:t>
      </w:r>
    </w:p>
    <w:p w:rsidR="00000000" w:rsidDel="00000000" w:rsidP="00000000" w:rsidRDefault="00000000" w:rsidRPr="00000000" w14:paraId="00001881">
      <w:pPr>
        <w:pageBreakBefore w:val="0"/>
        <w:rPr/>
      </w:pPr>
      <w:r w:rsidDel="00000000" w:rsidR="00000000" w:rsidRPr="00000000">
        <w:rPr>
          <w:rtl w:val="0"/>
        </w:rPr>
        <w:t xml:space="preserve">    scene bg club_day</w:t>
      </w:r>
    </w:p>
    <w:p w:rsidR="00000000" w:rsidDel="00000000" w:rsidP="00000000" w:rsidRDefault="00000000" w:rsidRPr="00000000" w14:paraId="00001882">
      <w:pPr>
        <w:pageBreakBefore w:val="0"/>
        <w:rPr/>
      </w:pPr>
      <w:r w:rsidDel="00000000" w:rsidR="00000000" w:rsidRPr="00000000">
        <w:rPr>
          <w:rtl w:val="0"/>
        </w:rPr>
        <w:t xml:space="preserve">    with wipeleft_scene</w:t>
      </w:r>
    </w:p>
    <w:p w:rsidR="00000000" w:rsidDel="00000000" w:rsidP="00000000" w:rsidRDefault="00000000" w:rsidRPr="00000000" w14:paraId="00001883">
      <w:pPr>
        <w:pageBreakBefore w:val="0"/>
        <w:rPr/>
      </w:pPr>
      <w:r w:rsidDel="00000000" w:rsidR="00000000" w:rsidRPr="00000000">
        <w:rPr>
          <w:rtl w:val="0"/>
        </w:rPr>
        <w:t xml:space="preserve">    show sayori 4m at t11 zorder 4</w:t>
      </w:r>
    </w:p>
    <w:p w:rsidR="00000000" w:rsidDel="00000000" w:rsidP="00000000" w:rsidRDefault="00000000" w:rsidRPr="00000000" w14:paraId="00001884">
      <w:pPr>
        <w:pageBreakBefore w:val="0"/>
        <w:rPr/>
      </w:pPr>
      <w:r w:rsidDel="00000000" w:rsidR="00000000" w:rsidRPr="00000000">
        <w:rPr>
          <w:rtl w:val="0"/>
        </w:rPr>
        <w:t xml:space="preserve">    "I immediately jump into the clubroom and roar as loud as possible"</w:t>
      </w:r>
    </w:p>
    <w:p w:rsidR="00000000" w:rsidDel="00000000" w:rsidP="00000000" w:rsidRDefault="00000000" w:rsidRPr="00000000" w14:paraId="00001885">
      <w:pPr>
        <w:pageBreakBefore w:val="0"/>
        <w:rPr/>
      </w:pPr>
      <w:r w:rsidDel="00000000" w:rsidR="00000000" w:rsidRPr="00000000">
        <w:rPr>
          <w:rtl w:val="0"/>
        </w:rPr>
        <w:t xml:space="preserve">    s 4p "AAAAHHHHHH!"</w:t>
      </w:r>
    </w:p>
    <w:p w:rsidR="00000000" w:rsidDel="00000000" w:rsidP="00000000" w:rsidRDefault="00000000" w:rsidRPr="00000000" w14:paraId="00001886">
      <w:pPr>
        <w:pageBreakBefore w:val="0"/>
        <w:rPr/>
      </w:pPr>
      <w:r w:rsidDel="00000000" w:rsidR="00000000" w:rsidRPr="00000000">
        <w:rPr>
          <w:rtl w:val="0"/>
        </w:rPr>
        <w:t xml:space="preserve">    show sayori 1p at s11 zorder 4</w:t>
      </w:r>
    </w:p>
    <w:p w:rsidR="00000000" w:rsidDel="00000000" w:rsidP="00000000" w:rsidRDefault="00000000" w:rsidRPr="00000000" w14:paraId="00001887">
      <w:pPr>
        <w:pageBreakBefore w:val="0"/>
        <w:rPr/>
      </w:pPr>
      <w:r w:rsidDel="00000000" w:rsidR="00000000" w:rsidRPr="00000000">
        <w:rPr>
          <w:rtl w:val="0"/>
        </w:rPr>
        <w:t xml:space="preserve">    play sound fall</w:t>
      </w:r>
    </w:p>
    <w:p w:rsidR="00000000" w:rsidDel="00000000" w:rsidP="00000000" w:rsidRDefault="00000000" w:rsidRPr="00000000" w14:paraId="00001888">
      <w:pPr>
        <w:pageBreakBefore w:val="0"/>
        <w:rPr/>
      </w:pPr>
      <w:r w:rsidDel="00000000" w:rsidR="00000000" w:rsidRPr="00000000">
        <w:rPr>
          <w:rtl w:val="0"/>
        </w:rPr>
        <w:t xml:space="preserve">    "Sayori jumps straight into the air and lands flat on her butt."</w:t>
      </w:r>
    </w:p>
    <w:p w:rsidR="00000000" w:rsidDel="00000000" w:rsidP="00000000" w:rsidRDefault="00000000" w:rsidRPr="00000000" w14:paraId="00001889">
      <w:pPr>
        <w:pageBreakBefore w:val="0"/>
        <w:rPr/>
      </w:pPr>
      <w:r w:rsidDel="00000000" w:rsidR="00000000" w:rsidRPr="00000000">
        <w:rPr>
          <w:rtl w:val="0"/>
        </w:rPr>
        <w:t xml:space="preserve">    s 3w "Ouchie~"</w:t>
      </w:r>
    </w:p>
    <w:p w:rsidR="00000000" w:rsidDel="00000000" w:rsidP="00000000" w:rsidRDefault="00000000" w:rsidRPr="00000000" w14:paraId="0000188A">
      <w:pPr>
        <w:pageBreakBefore w:val="0"/>
        <w:rPr/>
      </w:pPr>
      <w:r w:rsidDel="00000000" w:rsidR="00000000" w:rsidRPr="00000000">
        <w:rPr>
          <w:rtl w:val="0"/>
        </w:rPr>
        <w:t xml:space="preserve">    show sayori 1u</w:t>
      </w:r>
    </w:p>
    <w:p w:rsidR="00000000" w:rsidDel="00000000" w:rsidP="00000000" w:rsidRDefault="00000000" w:rsidRPr="00000000" w14:paraId="0000188B">
      <w:pPr>
        <w:pageBreakBefore w:val="0"/>
        <w:rPr/>
      </w:pPr>
      <w:r w:rsidDel="00000000" w:rsidR="00000000" w:rsidRPr="00000000">
        <w:rPr>
          <w:rtl w:val="0"/>
        </w:rPr>
        <w:t xml:space="preserve">    mc "Oh my god Sayori, I'm so sorry, I didn't mean to make you jump like that."</w:t>
      </w:r>
    </w:p>
    <w:p w:rsidR="00000000" w:rsidDel="00000000" w:rsidP="00000000" w:rsidRDefault="00000000" w:rsidRPr="00000000" w14:paraId="0000188C">
      <w:pPr>
        <w:pageBreakBefore w:val="0"/>
        <w:rPr/>
      </w:pPr>
      <w:r w:rsidDel="00000000" w:rsidR="00000000" w:rsidRPr="00000000">
        <w:rPr>
          <w:rtl w:val="0"/>
        </w:rPr>
        <w:t xml:space="preserve">    show sayori 1v</w:t>
      </w:r>
    </w:p>
    <w:p w:rsidR="00000000" w:rsidDel="00000000" w:rsidP="00000000" w:rsidRDefault="00000000" w:rsidRPr="00000000" w14:paraId="0000188D">
      <w:pPr>
        <w:pageBreakBefore w:val="0"/>
        <w:rPr/>
      </w:pPr>
      <w:r w:rsidDel="00000000" w:rsidR="00000000" w:rsidRPr="00000000">
        <w:rPr>
          <w:rtl w:val="0"/>
        </w:rPr>
        <w:t xml:space="preserve">    "I quickly drop to my knees to see if she's hurt."</w:t>
      </w:r>
    </w:p>
    <w:p w:rsidR="00000000" w:rsidDel="00000000" w:rsidP="00000000" w:rsidRDefault="00000000" w:rsidRPr="00000000" w14:paraId="0000188E">
      <w:pPr>
        <w:pageBreakBefore w:val="0"/>
        <w:rPr/>
      </w:pPr>
      <w:r w:rsidDel="00000000" w:rsidR="00000000" w:rsidRPr="00000000">
        <w:rPr>
          <w:rtl w:val="0"/>
        </w:rPr>
        <w:t xml:space="preserve">    s 2w "H-how did you know I was there [player]?"</w:t>
      </w:r>
    </w:p>
    <w:p w:rsidR="00000000" w:rsidDel="00000000" w:rsidP="00000000" w:rsidRDefault="00000000" w:rsidRPr="00000000" w14:paraId="0000188F">
      <w:pPr>
        <w:pageBreakBefore w:val="0"/>
        <w:rPr/>
      </w:pPr>
      <w:r w:rsidDel="00000000" w:rsidR="00000000" w:rsidRPr="00000000">
        <w:rPr>
          <w:rtl w:val="0"/>
        </w:rPr>
        <w:t xml:space="preserve">    show sayori 1u</w:t>
      </w:r>
    </w:p>
    <w:p w:rsidR="00000000" w:rsidDel="00000000" w:rsidP="00000000" w:rsidRDefault="00000000" w:rsidRPr="00000000" w14:paraId="00001890">
      <w:pPr>
        <w:pageBreakBefore w:val="0"/>
        <w:rPr/>
      </w:pPr>
      <w:r w:rsidDel="00000000" w:rsidR="00000000" w:rsidRPr="00000000">
        <w:rPr>
          <w:rtl w:val="0"/>
        </w:rPr>
        <w:t xml:space="preserve">    mc "I {w=.75}kinda heard you talking to the others through the door."</w:t>
      </w:r>
    </w:p>
    <w:p w:rsidR="00000000" w:rsidDel="00000000" w:rsidP="00000000" w:rsidRDefault="00000000" w:rsidRPr="00000000" w14:paraId="00001891">
      <w:pPr>
        <w:pageBreakBefore w:val="0"/>
        <w:rPr/>
      </w:pPr>
      <w:r w:rsidDel="00000000" w:rsidR="00000000" w:rsidRPr="00000000">
        <w:rPr>
          <w:rtl w:val="0"/>
        </w:rPr>
        <w:t xml:space="preserve">    s 2l "Oh...{w=.75}ehehe..."</w:t>
      </w:r>
    </w:p>
    <w:p w:rsidR="00000000" w:rsidDel="00000000" w:rsidP="00000000" w:rsidRDefault="00000000" w:rsidRPr="00000000" w14:paraId="00001892">
      <w:pPr>
        <w:pageBreakBefore w:val="0"/>
        <w:rPr/>
      </w:pPr>
      <w:r w:rsidDel="00000000" w:rsidR="00000000" w:rsidRPr="00000000">
        <w:rPr>
          <w:rtl w:val="0"/>
        </w:rPr>
        <w:t xml:space="preserve">    show sayori 1e at t11</w:t>
      </w:r>
    </w:p>
    <w:p w:rsidR="00000000" w:rsidDel="00000000" w:rsidP="00000000" w:rsidRDefault="00000000" w:rsidRPr="00000000" w14:paraId="00001893">
      <w:pPr>
        <w:pageBreakBefore w:val="0"/>
        <w:rPr/>
      </w:pPr>
      <w:r w:rsidDel="00000000" w:rsidR="00000000" w:rsidRPr="00000000">
        <w:rPr>
          <w:rtl w:val="0"/>
        </w:rPr>
        <w:t xml:space="preserve">    "I reach my hand out to her and gingerly help her back to her feet, wiping the tears from her eyes."</w:t>
      </w:r>
    </w:p>
    <w:p w:rsidR="00000000" w:rsidDel="00000000" w:rsidP="00000000" w:rsidRDefault="00000000" w:rsidRPr="00000000" w14:paraId="00001894">
      <w:pPr>
        <w:pageBreakBefore w:val="0"/>
        <w:rPr/>
      </w:pPr>
      <w:r w:rsidDel="00000000" w:rsidR="00000000" w:rsidRPr="00000000">
        <w:rPr>
          <w:rtl w:val="0"/>
        </w:rPr>
        <w:t xml:space="preserve">    s 1y "I'm sorry for trying to scare you [player]."</w:t>
      </w:r>
    </w:p>
    <w:p w:rsidR="00000000" w:rsidDel="00000000" w:rsidP="00000000" w:rsidRDefault="00000000" w:rsidRPr="00000000" w14:paraId="00001895">
      <w:pPr>
        <w:pageBreakBefore w:val="0"/>
        <w:rPr/>
      </w:pPr>
      <w:r w:rsidDel="00000000" w:rsidR="00000000" w:rsidRPr="00000000">
        <w:rPr>
          <w:rtl w:val="0"/>
        </w:rPr>
        <w:t xml:space="preserve">    mc "I'm sorry I scared you Sayori."</w:t>
      </w:r>
    </w:p>
    <w:p w:rsidR="00000000" w:rsidDel="00000000" w:rsidP="00000000" w:rsidRDefault="00000000" w:rsidRPr="00000000" w14:paraId="00001896">
      <w:pPr>
        <w:pageBreakBefore w:val="0"/>
        <w:rPr/>
      </w:pPr>
      <w:r w:rsidDel="00000000" w:rsidR="00000000" w:rsidRPr="00000000">
        <w:rPr>
          <w:rtl w:val="0"/>
        </w:rPr>
        <w:t xml:space="preserve">    mc "I should have just let you have your laugh."</w:t>
      </w:r>
    </w:p>
    <w:p w:rsidR="00000000" w:rsidDel="00000000" w:rsidP="00000000" w:rsidRDefault="00000000" w:rsidRPr="00000000" w14:paraId="00001897">
      <w:pPr>
        <w:pageBreakBefore w:val="0"/>
        <w:rPr/>
      </w:pPr>
      <w:r w:rsidDel="00000000" w:rsidR="00000000" w:rsidRPr="00000000">
        <w:rPr>
          <w:rtl w:val="0"/>
        </w:rPr>
        <w:t xml:space="preserve">    show sayori 1d</w:t>
      </w:r>
    </w:p>
    <w:p w:rsidR="00000000" w:rsidDel="00000000" w:rsidP="00000000" w:rsidRDefault="00000000" w:rsidRPr="00000000" w14:paraId="00001898">
      <w:pPr>
        <w:pageBreakBefore w:val="0"/>
        <w:rPr/>
      </w:pPr>
      <w:r w:rsidDel="00000000" w:rsidR="00000000" w:rsidRPr="00000000">
        <w:rPr>
          <w:rtl w:val="0"/>
        </w:rPr>
        <w:t xml:space="preserve">    "I pull her into a hug of reassurance."</w:t>
      </w:r>
    </w:p>
    <w:p w:rsidR="00000000" w:rsidDel="00000000" w:rsidP="00000000" w:rsidRDefault="00000000" w:rsidRPr="00000000" w14:paraId="00001899">
      <w:pPr>
        <w:pageBreakBefore w:val="0"/>
        <w:rPr/>
      </w:pPr>
      <w:r w:rsidDel="00000000" w:rsidR="00000000" w:rsidRPr="00000000">
        <w:rPr>
          <w:rtl w:val="0"/>
        </w:rPr>
        <w:t xml:space="preserve">    s 2l "Yuri was right, this was a bad idea ehehe!"</w:t>
      </w:r>
    </w:p>
    <w:p w:rsidR="00000000" w:rsidDel="00000000" w:rsidP="00000000" w:rsidRDefault="00000000" w:rsidRPr="00000000" w14:paraId="0000189A">
      <w:pPr>
        <w:pageBreakBefore w:val="0"/>
        <w:rPr/>
      </w:pPr>
      <w:r w:rsidDel="00000000" w:rsidR="00000000" w:rsidRPr="00000000">
        <w:rPr>
          <w:rtl w:val="0"/>
        </w:rPr>
        <w:t xml:space="preserve">    show sayori at thide zorder 1</w:t>
      </w:r>
    </w:p>
    <w:p w:rsidR="00000000" w:rsidDel="00000000" w:rsidP="00000000" w:rsidRDefault="00000000" w:rsidRPr="00000000" w14:paraId="0000189B">
      <w:pPr>
        <w:pageBreakBefore w:val="0"/>
        <w:rPr/>
      </w:pPr>
      <w:r w:rsidDel="00000000" w:rsidR="00000000" w:rsidRPr="00000000">
        <w:rPr>
          <w:rtl w:val="0"/>
        </w:rPr>
        <w:t xml:space="preserve">    hide sayori</w:t>
      </w:r>
    </w:p>
    <w:p w:rsidR="00000000" w:rsidDel="00000000" w:rsidP="00000000" w:rsidRDefault="00000000" w:rsidRPr="00000000" w14:paraId="0000189C">
      <w:pPr>
        <w:pageBreakBefore w:val="0"/>
        <w:rPr/>
      </w:pPr>
      <w:r w:rsidDel="00000000" w:rsidR="00000000" w:rsidRPr="00000000">
        <w:rPr>
          <w:rtl w:val="0"/>
        </w:rPr>
        <w:t xml:space="preserve">    show natsuki 4z at t21 zorder 3</w:t>
      </w:r>
    </w:p>
    <w:p w:rsidR="00000000" w:rsidDel="00000000" w:rsidP="00000000" w:rsidRDefault="00000000" w:rsidRPr="00000000" w14:paraId="0000189D">
      <w:pPr>
        <w:pageBreakBefore w:val="0"/>
        <w:rPr/>
      </w:pPr>
      <w:r w:rsidDel="00000000" w:rsidR="00000000" w:rsidRPr="00000000">
        <w:rPr>
          <w:rtl w:val="0"/>
        </w:rPr>
        <w:t xml:space="preserve">    show yuri 3n at t22 zorder 3</w:t>
      </w:r>
    </w:p>
    <w:p w:rsidR="00000000" w:rsidDel="00000000" w:rsidP="00000000" w:rsidRDefault="00000000" w:rsidRPr="00000000" w14:paraId="0000189E">
      <w:pPr>
        <w:pageBreakBefore w:val="0"/>
        <w:rPr/>
      </w:pPr>
      <w:r w:rsidDel="00000000" w:rsidR="00000000" w:rsidRPr="00000000">
        <w:rPr>
          <w:rtl w:val="0"/>
        </w:rPr>
        <w:t xml:space="preserve">    "Looking over Sayori's shoulder I could see Yuri and Natsuki looking over the scene."</w:t>
      </w:r>
    </w:p>
    <w:p w:rsidR="00000000" w:rsidDel="00000000" w:rsidP="00000000" w:rsidRDefault="00000000" w:rsidRPr="00000000" w14:paraId="0000189F">
      <w:pPr>
        <w:pageBreakBefore w:val="0"/>
        <w:rPr/>
      </w:pPr>
      <w:r w:rsidDel="00000000" w:rsidR="00000000" w:rsidRPr="00000000">
        <w:rPr>
          <w:rtl w:val="0"/>
        </w:rPr>
        <w:t xml:space="preserve">    "Yuri had a look of pure shock across her face while Natsuki was laughing so hard she was propping herself up with a desk."</w:t>
      </w:r>
    </w:p>
    <w:p w:rsidR="00000000" w:rsidDel="00000000" w:rsidP="00000000" w:rsidRDefault="00000000" w:rsidRPr="00000000" w14:paraId="000018A0">
      <w:pPr>
        <w:pageBreakBefore w:val="0"/>
        <w:rPr/>
      </w:pPr>
      <w:r w:rsidDel="00000000" w:rsidR="00000000" w:rsidRPr="00000000">
        <w:rPr>
          <w:rtl w:val="0"/>
        </w:rPr>
        <w:t xml:space="preserve">    show 2y natsuki at f21</w:t>
      </w:r>
    </w:p>
    <w:p w:rsidR="00000000" w:rsidDel="00000000" w:rsidP="00000000" w:rsidRDefault="00000000" w:rsidRPr="00000000" w14:paraId="000018A1">
      <w:pPr>
        <w:pageBreakBefore w:val="0"/>
        <w:rPr/>
      </w:pPr>
      <w:r w:rsidDel="00000000" w:rsidR="00000000" w:rsidRPr="00000000">
        <w:rPr>
          <w:rtl w:val="0"/>
        </w:rPr>
        <w:t xml:space="preserve">    n "Ahaha! Oh man [player] you got her {i}good!{/i}"</w:t>
      </w:r>
    </w:p>
    <w:p w:rsidR="00000000" w:rsidDel="00000000" w:rsidP="00000000" w:rsidRDefault="00000000" w:rsidRPr="00000000" w14:paraId="000018A2">
      <w:pPr>
        <w:pageBreakBefore w:val="0"/>
        <w:rPr/>
      </w:pPr>
      <w:r w:rsidDel="00000000" w:rsidR="00000000" w:rsidRPr="00000000">
        <w:rPr>
          <w:rtl w:val="0"/>
        </w:rPr>
        <w:t xml:space="preserve">    show yuri at f22</w:t>
      </w:r>
    </w:p>
    <w:p w:rsidR="00000000" w:rsidDel="00000000" w:rsidP="00000000" w:rsidRDefault="00000000" w:rsidRPr="00000000" w14:paraId="000018A3">
      <w:pPr>
        <w:pageBreakBefore w:val="0"/>
        <w:rPr/>
      </w:pPr>
      <w:r w:rsidDel="00000000" w:rsidR="00000000" w:rsidRPr="00000000">
        <w:rPr>
          <w:rtl w:val="0"/>
        </w:rPr>
        <w:t xml:space="preserve">    show natsuki t21</w:t>
      </w:r>
    </w:p>
    <w:p w:rsidR="00000000" w:rsidDel="00000000" w:rsidP="00000000" w:rsidRDefault="00000000" w:rsidRPr="00000000" w14:paraId="000018A4">
      <w:pPr>
        <w:pageBreakBefore w:val="0"/>
        <w:rPr/>
      </w:pPr>
      <w:r w:rsidDel="00000000" w:rsidR="00000000" w:rsidRPr="00000000">
        <w:rPr>
          <w:rtl w:val="0"/>
        </w:rPr>
        <w:t xml:space="preserve">    y 2p "N-natsuki this isn't funny! Sayori got hurt!"</w:t>
      </w:r>
    </w:p>
    <w:p w:rsidR="00000000" w:rsidDel="00000000" w:rsidP="00000000" w:rsidRDefault="00000000" w:rsidRPr="00000000" w14:paraId="000018A5">
      <w:pPr>
        <w:pageBreakBefore w:val="0"/>
        <w:rPr/>
      </w:pPr>
      <w:r w:rsidDel="00000000" w:rsidR="00000000" w:rsidRPr="00000000">
        <w:rPr>
          <w:rtl w:val="0"/>
        </w:rPr>
        <w:t xml:space="preserve">    show natsuki 2w at f21</w:t>
      </w:r>
    </w:p>
    <w:p w:rsidR="00000000" w:rsidDel="00000000" w:rsidP="00000000" w:rsidRDefault="00000000" w:rsidRPr="00000000" w14:paraId="000018A6">
      <w:pPr>
        <w:pageBreakBefore w:val="0"/>
        <w:rPr/>
      </w:pPr>
      <w:r w:rsidDel="00000000" w:rsidR="00000000" w:rsidRPr="00000000">
        <w:rPr>
          <w:rtl w:val="0"/>
        </w:rPr>
        <w:t xml:space="preserve">    show yuri 2o at t22</w:t>
      </w:r>
    </w:p>
    <w:p w:rsidR="00000000" w:rsidDel="00000000" w:rsidP="00000000" w:rsidRDefault="00000000" w:rsidRPr="00000000" w14:paraId="000018A7">
      <w:pPr>
        <w:pageBreakBefore w:val="0"/>
        <w:rPr/>
      </w:pPr>
      <w:r w:rsidDel="00000000" w:rsidR="00000000" w:rsidRPr="00000000">
        <w:rPr>
          <w:rtl w:val="0"/>
        </w:rPr>
        <w:t xml:space="preserve">    n "Oh it's not that bad, she just fell over."</w:t>
      </w:r>
    </w:p>
    <w:p w:rsidR="00000000" w:rsidDel="00000000" w:rsidP="00000000" w:rsidRDefault="00000000" w:rsidRPr="00000000" w14:paraId="000018A8">
      <w:pPr>
        <w:pageBreakBefore w:val="0"/>
        <w:rPr/>
      </w:pPr>
      <w:r w:rsidDel="00000000" w:rsidR="00000000" w:rsidRPr="00000000">
        <w:rPr>
          <w:rtl w:val="0"/>
        </w:rPr>
        <w:t xml:space="preserve">    show yuri 4d at f22</w:t>
      </w:r>
    </w:p>
    <w:p w:rsidR="00000000" w:rsidDel="00000000" w:rsidP="00000000" w:rsidRDefault="00000000" w:rsidRPr="00000000" w14:paraId="000018A9">
      <w:pPr>
        <w:pageBreakBefore w:val="0"/>
        <w:rPr/>
      </w:pPr>
      <w:r w:rsidDel="00000000" w:rsidR="00000000" w:rsidRPr="00000000">
        <w:rPr>
          <w:rtl w:val="0"/>
        </w:rPr>
        <w:t xml:space="preserve">    show natsuki 3g at t21</w:t>
      </w:r>
    </w:p>
    <w:p w:rsidR="00000000" w:rsidDel="00000000" w:rsidP="00000000" w:rsidRDefault="00000000" w:rsidRPr="00000000" w14:paraId="000018AA">
      <w:pPr>
        <w:pageBreakBefore w:val="0"/>
        <w:rPr/>
      </w:pPr>
      <w:r w:rsidDel="00000000" w:rsidR="00000000" w:rsidRPr="00000000">
        <w:rPr>
          <w:rtl w:val="0"/>
        </w:rPr>
        <w:t xml:space="preserve">    y "B-but what if she hurt her tailbone, or bruised something when she fell, or what if..."</w:t>
      </w:r>
    </w:p>
    <w:p w:rsidR="00000000" w:rsidDel="00000000" w:rsidP="00000000" w:rsidRDefault="00000000" w:rsidRPr="00000000" w14:paraId="000018AB">
      <w:pPr>
        <w:pageBreakBefore w:val="0"/>
        <w:rPr/>
      </w:pPr>
      <w:r w:rsidDel="00000000" w:rsidR="00000000" w:rsidRPr="00000000">
        <w:rPr>
          <w:rtl w:val="0"/>
        </w:rPr>
        <w:t xml:space="preserve">    show natsuki 3c at f21</w:t>
      </w:r>
    </w:p>
    <w:p w:rsidR="00000000" w:rsidDel="00000000" w:rsidP="00000000" w:rsidRDefault="00000000" w:rsidRPr="00000000" w14:paraId="000018AC">
      <w:pPr>
        <w:pageBreakBefore w:val="0"/>
        <w:rPr/>
      </w:pPr>
      <w:r w:rsidDel="00000000" w:rsidR="00000000" w:rsidRPr="00000000">
        <w:rPr>
          <w:rtl w:val="0"/>
        </w:rPr>
        <w:t xml:space="preserve">    show yuri 4b at t22</w:t>
      </w:r>
    </w:p>
    <w:p w:rsidR="00000000" w:rsidDel="00000000" w:rsidP="00000000" w:rsidRDefault="00000000" w:rsidRPr="00000000" w14:paraId="000018AD">
      <w:pPr>
        <w:pageBreakBefore w:val="0"/>
        <w:rPr/>
      </w:pPr>
      <w:r w:rsidDel="00000000" w:rsidR="00000000" w:rsidRPr="00000000">
        <w:rPr>
          <w:rtl w:val="0"/>
        </w:rPr>
        <w:t xml:space="preserve">    n "Well she seems to be standing fine, so it can't be that bad."</w:t>
      </w:r>
    </w:p>
    <w:p w:rsidR="00000000" w:rsidDel="00000000" w:rsidP="00000000" w:rsidRDefault="00000000" w:rsidRPr="00000000" w14:paraId="000018AE">
      <w:pPr>
        <w:pageBreakBefore w:val="0"/>
        <w:rPr/>
      </w:pPr>
      <w:r w:rsidDel="00000000" w:rsidR="00000000" w:rsidRPr="00000000">
        <w:rPr>
          <w:rtl w:val="0"/>
        </w:rPr>
        <w:t xml:space="preserve">    show yuri 4a at f22</w:t>
      </w:r>
    </w:p>
    <w:p w:rsidR="00000000" w:rsidDel="00000000" w:rsidP="00000000" w:rsidRDefault="00000000" w:rsidRPr="00000000" w14:paraId="000018AF">
      <w:pPr>
        <w:pageBreakBefore w:val="0"/>
        <w:rPr/>
      </w:pPr>
      <w:r w:rsidDel="00000000" w:rsidR="00000000" w:rsidRPr="00000000">
        <w:rPr>
          <w:rtl w:val="0"/>
        </w:rPr>
        <w:t xml:space="preserve">    show natsuki 3j at t21</w:t>
      </w:r>
    </w:p>
    <w:p w:rsidR="00000000" w:rsidDel="00000000" w:rsidP="00000000" w:rsidRDefault="00000000" w:rsidRPr="00000000" w14:paraId="000018B0">
      <w:pPr>
        <w:pageBreakBefore w:val="0"/>
        <w:rPr/>
      </w:pPr>
      <w:r w:rsidDel="00000000" w:rsidR="00000000" w:rsidRPr="00000000">
        <w:rPr>
          <w:rtl w:val="0"/>
        </w:rPr>
        <w:t xml:space="preserve">    y "I{w=.25} suppose your right Natsuki."</w:t>
      </w:r>
    </w:p>
    <w:p w:rsidR="00000000" w:rsidDel="00000000" w:rsidP="00000000" w:rsidRDefault="00000000" w:rsidRPr="00000000" w14:paraId="000018B1">
      <w:pPr>
        <w:pageBreakBefore w:val="0"/>
        <w:rPr/>
      </w:pPr>
      <w:r w:rsidDel="00000000" w:rsidR="00000000" w:rsidRPr="00000000">
        <w:rPr>
          <w:rtl w:val="0"/>
        </w:rPr>
        <w:t xml:space="preserve">    show yuri 1f at t22</w:t>
      </w:r>
    </w:p>
    <w:p w:rsidR="00000000" w:rsidDel="00000000" w:rsidP="00000000" w:rsidRDefault="00000000" w:rsidRPr="00000000" w14:paraId="000018B2">
      <w:pPr>
        <w:pageBreakBefore w:val="0"/>
        <w:rPr/>
      </w:pPr>
      <w:r w:rsidDel="00000000" w:rsidR="00000000" w:rsidRPr="00000000">
        <w:rPr>
          <w:rtl w:val="0"/>
        </w:rPr>
        <w:t xml:space="preserve">    show natsuki 1k</w:t>
      </w:r>
    </w:p>
    <w:p w:rsidR="00000000" w:rsidDel="00000000" w:rsidP="00000000" w:rsidRDefault="00000000" w:rsidRPr="00000000" w14:paraId="000018B3">
      <w:pPr>
        <w:pageBreakBefore w:val="0"/>
        <w:rPr/>
      </w:pPr>
      <w:r w:rsidDel="00000000" w:rsidR="00000000" w:rsidRPr="00000000">
        <w:rPr>
          <w:rtl w:val="0"/>
        </w:rPr>
        <w:t xml:space="preserve">    m "Am I interrupting something?"</w:t>
      </w:r>
    </w:p>
    <w:p w:rsidR="00000000" w:rsidDel="00000000" w:rsidP="00000000" w:rsidRDefault="00000000" w:rsidRPr="00000000" w14:paraId="000018B4">
      <w:pPr>
        <w:pageBreakBefore w:val="0"/>
        <w:rPr/>
      </w:pPr>
      <w:r w:rsidDel="00000000" w:rsidR="00000000" w:rsidRPr="00000000">
        <w:rPr>
          <w:rtl w:val="0"/>
        </w:rPr>
        <w:t xml:space="preserve">    show natsuki at thide</w:t>
      </w:r>
    </w:p>
    <w:p w:rsidR="00000000" w:rsidDel="00000000" w:rsidP="00000000" w:rsidRDefault="00000000" w:rsidRPr="00000000" w14:paraId="000018B5">
      <w:pPr>
        <w:pageBreakBefore w:val="0"/>
        <w:rPr/>
      </w:pPr>
      <w:r w:rsidDel="00000000" w:rsidR="00000000" w:rsidRPr="00000000">
        <w:rPr>
          <w:rtl w:val="0"/>
        </w:rPr>
        <w:t xml:space="preserve">    show yuri at thide</w:t>
      </w:r>
    </w:p>
    <w:p w:rsidR="00000000" w:rsidDel="00000000" w:rsidP="00000000" w:rsidRDefault="00000000" w:rsidRPr="00000000" w14:paraId="000018B6">
      <w:pPr>
        <w:pageBreakBefore w:val="0"/>
        <w:rPr/>
      </w:pPr>
      <w:r w:rsidDel="00000000" w:rsidR="00000000" w:rsidRPr="00000000">
        <w:rPr>
          <w:rtl w:val="0"/>
        </w:rPr>
        <w:t xml:space="preserve">    hide natsuki</w:t>
      </w:r>
    </w:p>
    <w:p w:rsidR="00000000" w:rsidDel="00000000" w:rsidP="00000000" w:rsidRDefault="00000000" w:rsidRPr="00000000" w14:paraId="000018B7">
      <w:pPr>
        <w:pageBreakBefore w:val="0"/>
        <w:rPr/>
      </w:pPr>
      <w:r w:rsidDel="00000000" w:rsidR="00000000" w:rsidRPr="00000000">
        <w:rPr>
          <w:rtl w:val="0"/>
        </w:rPr>
        <w:t xml:space="preserve">    hide yuri</w:t>
      </w:r>
    </w:p>
    <w:p w:rsidR="00000000" w:rsidDel="00000000" w:rsidP="00000000" w:rsidRDefault="00000000" w:rsidRPr="00000000" w14:paraId="000018B8">
      <w:pPr>
        <w:pageBreakBefore w:val="0"/>
        <w:rPr/>
      </w:pPr>
      <w:r w:rsidDel="00000000" w:rsidR="00000000" w:rsidRPr="00000000">
        <w:rPr>
          <w:rtl w:val="0"/>
        </w:rPr>
        <w:t xml:space="preserve">    #C3</w:t>
      </w:r>
    </w:p>
    <w:p w:rsidR="00000000" w:rsidDel="00000000" w:rsidP="00000000" w:rsidRDefault="00000000" w:rsidRPr="00000000" w14:paraId="000018B9">
      <w:pPr>
        <w:pageBreakBefore w:val="0"/>
        <w:rPr/>
      </w:pPr>
      <w:r w:rsidDel="00000000" w:rsidR="00000000" w:rsidRPr="00000000">
        <w:rPr>
          <w:rtl w:val="0"/>
        </w:rPr>
        <w:t xml:space="preserve">    show monika 1f at t11 zorder 4</w:t>
      </w:r>
    </w:p>
    <w:p w:rsidR="00000000" w:rsidDel="00000000" w:rsidP="00000000" w:rsidRDefault="00000000" w:rsidRPr="00000000" w14:paraId="000018BA">
      <w:pPr>
        <w:pageBreakBefore w:val="0"/>
        <w:rPr/>
      </w:pPr>
      <w:r w:rsidDel="00000000" w:rsidR="00000000" w:rsidRPr="00000000">
        <w:rPr>
          <w:rtl w:val="0"/>
        </w:rPr>
        <w:t xml:space="preserve">    "Turning to look behind me, I see Monika standing in the doorway."</w:t>
      </w:r>
    </w:p>
    <w:p w:rsidR="00000000" w:rsidDel="00000000" w:rsidP="00000000" w:rsidRDefault="00000000" w:rsidRPr="00000000" w14:paraId="000018BB">
      <w:pPr>
        <w:pageBreakBefore w:val="0"/>
        <w:rPr/>
      </w:pPr>
      <w:r w:rsidDel="00000000" w:rsidR="00000000" w:rsidRPr="00000000">
        <w:rPr>
          <w:rtl w:val="0"/>
        </w:rPr>
        <w:t xml:space="preserve">    m 2g "If you two need a minute, I suppose I can wait."</w:t>
      </w:r>
    </w:p>
    <w:p w:rsidR="00000000" w:rsidDel="00000000" w:rsidP="00000000" w:rsidRDefault="00000000" w:rsidRPr="00000000" w14:paraId="000018BC">
      <w:pPr>
        <w:pageBreakBefore w:val="0"/>
        <w:rPr/>
      </w:pPr>
      <w:r w:rsidDel="00000000" w:rsidR="00000000" w:rsidRPr="00000000">
        <w:rPr>
          <w:rtl w:val="0"/>
        </w:rPr>
        <w:t xml:space="preserve">    show monika 2c</w:t>
      </w:r>
    </w:p>
    <w:p w:rsidR="00000000" w:rsidDel="00000000" w:rsidP="00000000" w:rsidRDefault="00000000" w:rsidRPr="00000000" w14:paraId="000018BD">
      <w:pPr>
        <w:pageBreakBefore w:val="0"/>
        <w:rPr/>
      </w:pPr>
      <w:r w:rsidDel="00000000" w:rsidR="00000000" w:rsidRPr="00000000">
        <w:rPr>
          <w:rtl w:val="0"/>
        </w:rPr>
        <w:t xml:space="preserve">    mc "No, no it's fine Monika."</w:t>
      </w:r>
    </w:p>
    <w:p w:rsidR="00000000" w:rsidDel="00000000" w:rsidP="00000000" w:rsidRDefault="00000000" w:rsidRPr="00000000" w14:paraId="000018BE">
      <w:pPr>
        <w:pageBreakBefore w:val="0"/>
        <w:rPr/>
      </w:pPr>
      <w:r w:rsidDel="00000000" w:rsidR="00000000" w:rsidRPr="00000000">
        <w:rPr>
          <w:rtl w:val="0"/>
        </w:rPr>
        <w:t xml:space="preserve">    show monika 1e</w:t>
      </w:r>
    </w:p>
    <w:p w:rsidR="00000000" w:rsidDel="00000000" w:rsidP="00000000" w:rsidRDefault="00000000" w:rsidRPr="00000000" w14:paraId="000018BF">
      <w:pPr>
        <w:pageBreakBefore w:val="0"/>
        <w:rPr/>
      </w:pPr>
      <w:r w:rsidDel="00000000" w:rsidR="00000000" w:rsidRPr="00000000">
        <w:rPr>
          <w:rtl w:val="0"/>
        </w:rPr>
        <w:t xml:space="preserve">    "I let go of Sayori and grab both of Monika's hands, pulling her into the clubroom."</w:t>
      </w:r>
    </w:p>
    <w:p w:rsidR="00000000" w:rsidDel="00000000" w:rsidP="00000000" w:rsidRDefault="00000000" w:rsidRPr="00000000" w14:paraId="000018C0">
      <w:pPr>
        <w:pageBreakBefore w:val="0"/>
        <w:rPr/>
      </w:pPr>
      <w:r w:rsidDel="00000000" w:rsidR="00000000" w:rsidRPr="00000000">
        <w:rPr>
          <w:rtl w:val="0"/>
        </w:rPr>
        <w:t xml:space="preserve">    menu:</w:t>
      </w:r>
    </w:p>
    <w:p w:rsidR="00000000" w:rsidDel="00000000" w:rsidP="00000000" w:rsidRDefault="00000000" w:rsidRPr="00000000" w14:paraId="000018C1">
      <w:pPr>
        <w:pageBreakBefore w:val="0"/>
        <w:rPr/>
      </w:pPr>
      <w:r w:rsidDel="00000000" w:rsidR="00000000" w:rsidRPr="00000000">
        <w:rPr>
          <w:rtl w:val="0"/>
        </w:rPr>
        <w:t xml:space="preserve">        mc "You see uh..."</w:t>
      </w:r>
    </w:p>
    <w:p w:rsidR="00000000" w:rsidDel="00000000" w:rsidP="00000000" w:rsidRDefault="00000000" w:rsidRPr="00000000" w14:paraId="000018C2">
      <w:pPr>
        <w:pageBreakBefore w:val="0"/>
        <w:rPr/>
      </w:pPr>
      <w:r w:rsidDel="00000000" w:rsidR="00000000" w:rsidRPr="00000000">
        <w:rPr>
          <w:rtl w:val="0"/>
        </w:rPr>
        <w:t xml:space="preserve">        "Explain now":</w:t>
      </w:r>
    </w:p>
    <w:p w:rsidR="00000000" w:rsidDel="00000000" w:rsidP="00000000" w:rsidRDefault="00000000" w:rsidRPr="00000000" w14:paraId="000018C3">
      <w:pPr>
        <w:pageBreakBefore w:val="0"/>
        <w:rPr/>
      </w:pPr>
      <w:r w:rsidDel="00000000" w:rsidR="00000000" w:rsidRPr="00000000">
        <w:rPr>
          <w:rtl w:val="0"/>
        </w:rPr>
        <w:t xml:space="preserve">            $ m_eX = 0</w:t>
      </w:r>
    </w:p>
    <w:p w:rsidR="00000000" w:rsidDel="00000000" w:rsidP="00000000" w:rsidRDefault="00000000" w:rsidRPr="00000000" w14:paraId="000018C4">
      <w:pPr>
        <w:pageBreakBefore w:val="0"/>
        <w:rPr/>
      </w:pPr>
      <w:r w:rsidDel="00000000" w:rsidR="00000000" w:rsidRPr="00000000">
        <w:rPr>
          <w:rtl w:val="0"/>
        </w:rPr>
        <w:t xml:space="preserve">            $ MonikaVar += 1</w:t>
      </w:r>
    </w:p>
    <w:p w:rsidR="00000000" w:rsidDel="00000000" w:rsidP="00000000" w:rsidRDefault="00000000" w:rsidRPr="00000000" w14:paraId="000018C5">
      <w:pPr>
        <w:pageBreakBefore w:val="0"/>
        <w:rPr/>
      </w:pPr>
      <w:r w:rsidDel="00000000" w:rsidR="00000000" w:rsidRPr="00000000">
        <w:rPr>
          <w:rtl w:val="0"/>
        </w:rPr>
        <w:t xml:space="preserve">            show monika 2c</w:t>
      </w:r>
    </w:p>
    <w:p w:rsidR="00000000" w:rsidDel="00000000" w:rsidP="00000000" w:rsidRDefault="00000000" w:rsidRPr="00000000" w14:paraId="000018C6">
      <w:pPr>
        <w:pageBreakBefore w:val="0"/>
        <w:rPr/>
      </w:pPr>
      <w:r w:rsidDel="00000000" w:rsidR="00000000" w:rsidRPr="00000000">
        <w:rPr>
          <w:rtl w:val="0"/>
        </w:rPr>
        <w:t xml:space="preserve">            mc "Sayori tried to be sneaky and surprise the next person who walked in."</w:t>
      </w:r>
    </w:p>
    <w:p w:rsidR="00000000" w:rsidDel="00000000" w:rsidP="00000000" w:rsidRDefault="00000000" w:rsidRPr="00000000" w14:paraId="000018C7">
      <w:pPr>
        <w:pageBreakBefore w:val="0"/>
        <w:rPr/>
      </w:pPr>
      <w:r w:rsidDel="00000000" w:rsidR="00000000" w:rsidRPr="00000000">
        <w:rPr>
          <w:rtl w:val="0"/>
        </w:rPr>
        <w:t xml:space="preserve">            mc "I kinda knew about it cause I heard her talking and scared her first."</w:t>
      </w:r>
    </w:p>
    <w:p w:rsidR="00000000" w:rsidDel="00000000" w:rsidP="00000000" w:rsidRDefault="00000000" w:rsidRPr="00000000" w14:paraId="000018C8">
      <w:pPr>
        <w:pageBreakBefore w:val="0"/>
        <w:rPr/>
      </w:pPr>
      <w:r w:rsidDel="00000000" w:rsidR="00000000" w:rsidRPr="00000000">
        <w:rPr>
          <w:rtl w:val="0"/>
        </w:rPr>
        <w:t xml:space="preserve">            mc "But she fell over when I jumped up so I was just making sure she was ok."</w:t>
      </w:r>
    </w:p>
    <w:p w:rsidR="00000000" w:rsidDel="00000000" w:rsidP="00000000" w:rsidRDefault="00000000" w:rsidRPr="00000000" w14:paraId="000018C9">
      <w:pPr>
        <w:pageBreakBefore w:val="0"/>
        <w:rPr/>
      </w:pPr>
      <w:r w:rsidDel="00000000" w:rsidR="00000000" w:rsidRPr="00000000">
        <w:rPr>
          <w:rtl w:val="0"/>
        </w:rPr>
        <w:t xml:space="preserve">            m 4l "Oh really? I wish I was here when it happened ahaha~"</w:t>
      </w:r>
    </w:p>
    <w:p w:rsidR="00000000" w:rsidDel="00000000" w:rsidP="00000000" w:rsidRDefault="00000000" w:rsidRPr="00000000" w14:paraId="000018CA">
      <w:pPr>
        <w:pageBreakBefore w:val="0"/>
        <w:rPr/>
      </w:pPr>
      <w:r w:rsidDel="00000000" w:rsidR="00000000" w:rsidRPr="00000000">
        <w:rPr>
          <w:rtl w:val="0"/>
        </w:rPr>
        <w:t xml:space="preserve">            m 2n "Well I guess I should start the club, since we're all here."</w:t>
      </w:r>
    </w:p>
    <w:p w:rsidR="00000000" w:rsidDel="00000000" w:rsidP="00000000" w:rsidRDefault="00000000" w:rsidRPr="00000000" w14:paraId="000018CB">
      <w:pPr>
        <w:pageBreakBefore w:val="0"/>
        <w:rPr/>
      </w:pPr>
      <w:r w:rsidDel="00000000" w:rsidR="00000000" w:rsidRPr="00000000">
        <w:rPr>
          <w:rtl w:val="0"/>
        </w:rPr>
        <w:t xml:space="preserve">            show monika 1a</w:t>
      </w:r>
    </w:p>
    <w:p w:rsidR="00000000" w:rsidDel="00000000" w:rsidP="00000000" w:rsidRDefault="00000000" w:rsidRPr="00000000" w14:paraId="000018CC">
      <w:pPr>
        <w:pageBreakBefore w:val="0"/>
        <w:rPr/>
      </w:pPr>
      <w:r w:rsidDel="00000000" w:rsidR="00000000" w:rsidRPr="00000000">
        <w:rPr>
          <w:rtl w:val="0"/>
        </w:rPr>
        <w:t xml:space="preserve">            mc "Yeah, that sounds like a good idea."</w:t>
      </w:r>
    </w:p>
    <w:p w:rsidR="00000000" w:rsidDel="00000000" w:rsidP="00000000" w:rsidRDefault="00000000" w:rsidRPr="00000000" w14:paraId="000018CD">
      <w:pPr>
        <w:pageBreakBefore w:val="0"/>
        <w:rPr/>
      </w:pPr>
      <w:r w:rsidDel="00000000" w:rsidR="00000000" w:rsidRPr="00000000">
        <w:rPr>
          <w:rtl w:val="0"/>
        </w:rPr>
      </w:r>
    </w:p>
    <w:p w:rsidR="00000000" w:rsidDel="00000000" w:rsidP="00000000" w:rsidRDefault="00000000" w:rsidRPr="00000000" w14:paraId="000018CE">
      <w:pPr>
        <w:pageBreakBefore w:val="0"/>
        <w:rPr/>
      </w:pPr>
      <w:r w:rsidDel="00000000" w:rsidR="00000000" w:rsidRPr="00000000">
        <w:rPr>
          <w:rtl w:val="0"/>
        </w:rPr>
        <w:t xml:space="preserve">        "It's a long story":</w:t>
      </w:r>
    </w:p>
    <w:p w:rsidR="00000000" w:rsidDel="00000000" w:rsidP="00000000" w:rsidRDefault="00000000" w:rsidRPr="00000000" w14:paraId="000018CF">
      <w:pPr>
        <w:pageBreakBefore w:val="0"/>
        <w:rPr/>
      </w:pPr>
      <w:r w:rsidDel="00000000" w:rsidR="00000000" w:rsidRPr="00000000">
        <w:rPr>
          <w:rtl w:val="0"/>
        </w:rPr>
        <w:t xml:space="preserve">            $ m_eX = 1</w:t>
      </w:r>
    </w:p>
    <w:p w:rsidR="00000000" w:rsidDel="00000000" w:rsidP="00000000" w:rsidRDefault="00000000" w:rsidRPr="00000000" w14:paraId="000018D0">
      <w:pPr>
        <w:pageBreakBefore w:val="0"/>
        <w:rPr/>
      </w:pPr>
      <w:r w:rsidDel="00000000" w:rsidR="00000000" w:rsidRPr="00000000">
        <w:rPr>
          <w:rtl w:val="0"/>
        </w:rPr>
        <w:t xml:space="preserve">            show monika 1f</w:t>
      </w:r>
    </w:p>
    <w:p w:rsidR="00000000" w:rsidDel="00000000" w:rsidP="00000000" w:rsidRDefault="00000000" w:rsidRPr="00000000" w14:paraId="000018D1">
      <w:pPr>
        <w:pageBreakBefore w:val="0"/>
        <w:rPr/>
      </w:pPr>
      <w:r w:rsidDel="00000000" w:rsidR="00000000" w:rsidRPr="00000000">
        <w:rPr>
          <w:rtl w:val="0"/>
        </w:rPr>
        <w:t xml:space="preserve">            mc "It's kind of a long story actually."</w:t>
      </w:r>
    </w:p>
    <w:p w:rsidR="00000000" w:rsidDel="00000000" w:rsidP="00000000" w:rsidRDefault="00000000" w:rsidRPr="00000000" w14:paraId="000018D2">
      <w:pPr>
        <w:pageBreakBefore w:val="0"/>
        <w:rPr/>
      </w:pPr>
      <w:r w:rsidDel="00000000" w:rsidR="00000000" w:rsidRPr="00000000">
        <w:rPr>
          <w:rtl w:val="0"/>
        </w:rPr>
        <w:t xml:space="preserve">            mc "I'll fill you in once we have things under way ok?"</w:t>
      </w:r>
    </w:p>
    <w:p w:rsidR="00000000" w:rsidDel="00000000" w:rsidP="00000000" w:rsidRDefault="00000000" w:rsidRPr="00000000" w14:paraId="000018D3">
      <w:pPr>
        <w:pageBreakBefore w:val="0"/>
        <w:rPr/>
      </w:pPr>
      <w:r w:rsidDel="00000000" w:rsidR="00000000" w:rsidRPr="00000000">
        <w:rPr>
          <w:rtl w:val="0"/>
        </w:rPr>
        <w:t xml:space="preserve">            m 1p "Alright, if you say it's a long story I can wait."</w:t>
      </w:r>
    </w:p>
    <w:p w:rsidR="00000000" w:rsidDel="00000000" w:rsidP="00000000" w:rsidRDefault="00000000" w:rsidRPr="00000000" w14:paraId="000018D4">
      <w:pPr>
        <w:pageBreakBefore w:val="0"/>
        <w:rPr/>
      </w:pPr>
      <w:r w:rsidDel="00000000" w:rsidR="00000000" w:rsidRPr="00000000">
        <w:rPr>
          <w:rtl w:val="0"/>
        </w:rPr>
        <w:t xml:space="preserve">            m 2r "But you are going to tell me, right?"</w:t>
      </w:r>
    </w:p>
    <w:p w:rsidR="00000000" w:rsidDel="00000000" w:rsidP="00000000" w:rsidRDefault="00000000" w:rsidRPr="00000000" w14:paraId="000018D5">
      <w:pPr>
        <w:pageBreakBefore w:val="0"/>
        <w:rPr/>
      </w:pPr>
      <w:r w:rsidDel="00000000" w:rsidR="00000000" w:rsidRPr="00000000">
        <w:rPr>
          <w:rtl w:val="0"/>
        </w:rPr>
        <w:t xml:space="preserve">            show monika 2q</w:t>
      </w:r>
    </w:p>
    <w:p w:rsidR="00000000" w:rsidDel="00000000" w:rsidP="00000000" w:rsidRDefault="00000000" w:rsidRPr="00000000" w14:paraId="000018D6">
      <w:pPr>
        <w:pageBreakBefore w:val="0"/>
        <w:rPr/>
      </w:pPr>
      <w:r w:rsidDel="00000000" w:rsidR="00000000" w:rsidRPr="00000000">
        <w:rPr>
          <w:rtl w:val="0"/>
        </w:rPr>
        <w:t xml:space="preserve">            mc "Of course."</w:t>
      </w:r>
    </w:p>
    <w:p w:rsidR="00000000" w:rsidDel="00000000" w:rsidP="00000000" w:rsidRDefault="00000000" w:rsidRPr="00000000" w14:paraId="000018D7">
      <w:pPr>
        <w:pageBreakBefore w:val="0"/>
        <w:rPr/>
      </w:pPr>
      <w:r w:rsidDel="00000000" w:rsidR="00000000" w:rsidRPr="00000000">
        <w:rPr>
          <w:rtl w:val="0"/>
        </w:rPr>
        <w:t xml:space="preserve">            m 1l "Well I better get the club going so you can tell me all about it."</w:t>
      </w:r>
    </w:p>
    <w:p w:rsidR="00000000" w:rsidDel="00000000" w:rsidP="00000000" w:rsidRDefault="00000000" w:rsidRPr="00000000" w14:paraId="000018D8">
      <w:pPr>
        <w:pageBreakBefore w:val="0"/>
        <w:rPr/>
      </w:pPr>
      <w:r w:rsidDel="00000000" w:rsidR="00000000" w:rsidRPr="00000000">
        <w:rPr>
          <w:rtl w:val="0"/>
        </w:rPr>
        <w:t xml:space="preserve">    #"[m_eX] &amp; [MonikaVar]"</w:t>
      </w:r>
    </w:p>
    <w:p w:rsidR="00000000" w:rsidDel="00000000" w:rsidP="00000000" w:rsidRDefault="00000000" w:rsidRPr="00000000" w14:paraId="000018D9">
      <w:pPr>
        <w:pageBreakBefore w:val="0"/>
        <w:rPr/>
      </w:pPr>
      <w:r w:rsidDel="00000000" w:rsidR="00000000" w:rsidRPr="00000000">
        <w:rPr>
          <w:rtl w:val="0"/>
        </w:rPr>
        <w:t xml:space="preserve">    #----------------------------------------------------------------------------------------------------------------</w:t>
      </w:r>
    </w:p>
    <w:p w:rsidR="00000000" w:rsidDel="00000000" w:rsidP="00000000" w:rsidRDefault="00000000" w:rsidRPr="00000000" w14:paraId="000018DA">
      <w:pPr>
        <w:pageBreakBefore w:val="0"/>
        <w:rPr/>
      </w:pPr>
      <w:r w:rsidDel="00000000" w:rsidR="00000000" w:rsidRPr="00000000">
        <w:rPr>
          <w:rtl w:val="0"/>
        </w:rPr>
        <w:t xml:space="preserve">    # Club Scene goes here - Will get back to you on that chief</w:t>
      </w:r>
    </w:p>
    <w:p w:rsidR="00000000" w:rsidDel="00000000" w:rsidP="00000000" w:rsidRDefault="00000000" w:rsidRPr="00000000" w14:paraId="000018DB">
      <w:pPr>
        <w:pageBreakBefore w:val="0"/>
        <w:rPr/>
      </w:pPr>
      <w:r w:rsidDel="00000000" w:rsidR="00000000" w:rsidRPr="00000000">
        <w:rPr>
          <w:rtl w:val="0"/>
        </w:rPr>
        <w:t xml:space="preserve">    #----------------------------------------------------------------------------------------------------------------</w:t>
      </w:r>
    </w:p>
    <w:p w:rsidR="00000000" w:rsidDel="00000000" w:rsidP="00000000" w:rsidRDefault="00000000" w:rsidRPr="00000000" w14:paraId="000018DC">
      <w:pPr>
        <w:pageBreakBefore w:val="0"/>
        <w:rPr/>
      </w:pPr>
      <w:r w:rsidDel="00000000" w:rsidR="00000000" w:rsidRPr="00000000">
        <w:rPr>
          <w:rtl w:val="0"/>
        </w:rPr>
        <w:t xml:space="preserve">    #C4</w:t>
      </w:r>
    </w:p>
    <w:p w:rsidR="00000000" w:rsidDel="00000000" w:rsidP="00000000" w:rsidRDefault="00000000" w:rsidRPr="00000000" w14:paraId="000018DD">
      <w:pPr>
        <w:pageBreakBefore w:val="0"/>
        <w:rPr/>
      </w:pPr>
      <w:r w:rsidDel="00000000" w:rsidR="00000000" w:rsidRPr="00000000">
        <w:rPr>
          <w:rtl w:val="0"/>
        </w:rPr>
        <w:t xml:space="preserve">    scene bg residential_day</w:t>
      </w:r>
    </w:p>
    <w:p w:rsidR="00000000" w:rsidDel="00000000" w:rsidP="00000000" w:rsidRDefault="00000000" w:rsidRPr="00000000" w14:paraId="000018DE">
      <w:pPr>
        <w:pageBreakBefore w:val="0"/>
        <w:rPr/>
      </w:pPr>
      <w:r w:rsidDel="00000000" w:rsidR="00000000" w:rsidRPr="00000000">
        <w:rPr>
          <w:rtl w:val="0"/>
        </w:rPr>
        <w:t xml:space="preserve">    with wipeleft_scene</w:t>
      </w:r>
    </w:p>
    <w:p w:rsidR="00000000" w:rsidDel="00000000" w:rsidP="00000000" w:rsidRDefault="00000000" w:rsidRPr="00000000" w14:paraId="000018DF">
      <w:pPr>
        <w:pageBreakBefore w:val="0"/>
        <w:rPr/>
      </w:pPr>
      <w:r w:rsidDel="00000000" w:rsidR="00000000" w:rsidRPr="00000000">
        <w:rPr>
          <w:rtl w:val="0"/>
        </w:rPr>
        <w:t xml:space="preserve">    show monika 1a at t43</w:t>
      </w:r>
    </w:p>
    <w:p w:rsidR="00000000" w:rsidDel="00000000" w:rsidP="00000000" w:rsidRDefault="00000000" w:rsidRPr="00000000" w14:paraId="000018E0">
      <w:pPr>
        <w:pageBreakBefore w:val="0"/>
        <w:rPr/>
      </w:pPr>
      <w:r w:rsidDel="00000000" w:rsidR="00000000" w:rsidRPr="00000000">
        <w:rPr>
          <w:rtl w:val="0"/>
        </w:rPr>
        <w:t xml:space="preserve">    show sayori 1a at t31</w:t>
      </w:r>
    </w:p>
    <w:p w:rsidR="00000000" w:rsidDel="00000000" w:rsidP="00000000" w:rsidRDefault="00000000" w:rsidRPr="00000000" w14:paraId="000018E1">
      <w:pPr>
        <w:pageBreakBefore w:val="0"/>
        <w:rPr/>
      </w:pPr>
      <w:r w:rsidDel="00000000" w:rsidR="00000000" w:rsidRPr="00000000">
        <w:rPr>
          <w:rtl w:val="0"/>
        </w:rPr>
        <w:t xml:space="preserve">    "With the club finally over we started our walk."</w:t>
      </w:r>
    </w:p>
    <w:p w:rsidR="00000000" w:rsidDel="00000000" w:rsidP="00000000" w:rsidRDefault="00000000" w:rsidRPr="00000000" w14:paraId="000018E2">
      <w:pPr>
        <w:pageBreakBefore w:val="0"/>
        <w:rPr/>
      </w:pPr>
      <w:r w:rsidDel="00000000" w:rsidR="00000000" w:rsidRPr="00000000">
        <w:rPr>
          <w:rtl w:val="0"/>
        </w:rPr>
        <w:t xml:space="preserve">    "Monika stayed close by my side while Sayori kept a small but noticeable distance from us."</w:t>
      </w:r>
    </w:p>
    <w:p w:rsidR="00000000" w:rsidDel="00000000" w:rsidP="00000000" w:rsidRDefault="00000000" w:rsidRPr="00000000" w14:paraId="000018E3">
      <w:pPr>
        <w:pageBreakBefore w:val="0"/>
        <w:rPr/>
      </w:pPr>
      <w:r w:rsidDel="00000000" w:rsidR="00000000" w:rsidRPr="00000000">
        <w:rPr>
          <w:rtl w:val="0"/>
        </w:rPr>
        <w:t xml:space="preserve">    "Most of the conversation had consisted of the newspaper and different opinions we had heard about the latest issue."</w:t>
      </w:r>
    </w:p>
    <w:p w:rsidR="00000000" w:rsidDel="00000000" w:rsidP="00000000" w:rsidRDefault="00000000" w:rsidRPr="00000000" w14:paraId="000018E4">
      <w:pPr>
        <w:pageBreakBefore w:val="0"/>
        <w:rPr/>
      </w:pPr>
      <w:r w:rsidDel="00000000" w:rsidR="00000000" w:rsidRPr="00000000">
        <w:rPr>
          <w:rtl w:val="0"/>
        </w:rPr>
        <w:t xml:space="preserve">    "Looking down the street, a small light caught my attention."</w:t>
      </w:r>
    </w:p>
    <w:p w:rsidR="00000000" w:rsidDel="00000000" w:rsidP="00000000" w:rsidRDefault="00000000" w:rsidRPr="00000000" w14:paraId="000018E5">
      <w:pPr>
        <w:pageBreakBefore w:val="0"/>
        <w:rPr/>
      </w:pPr>
      <w:r w:rsidDel="00000000" w:rsidR="00000000" w:rsidRPr="00000000">
        <w:rPr>
          <w:rtl w:val="0"/>
        </w:rPr>
        <w:t xml:space="preserve">    show monika 2c</w:t>
      </w:r>
    </w:p>
    <w:p w:rsidR="00000000" w:rsidDel="00000000" w:rsidP="00000000" w:rsidRDefault="00000000" w:rsidRPr="00000000" w14:paraId="000018E6">
      <w:pPr>
        <w:pageBreakBefore w:val="0"/>
        <w:rPr/>
      </w:pPr>
      <w:r w:rsidDel="00000000" w:rsidR="00000000" w:rsidRPr="00000000">
        <w:rPr>
          <w:rtl w:val="0"/>
        </w:rPr>
        <w:t xml:space="preserve">    show sayori 2n</w:t>
      </w:r>
    </w:p>
    <w:p w:rsidR="00000000" w:rsidDel="00000000" w:rsidP="00000000" w:rsidRDefault="00000000" w:rsidRPr="00000000" w14:paraId="000018E7">
      <w:pPr>
        <w:pageBreakBefore w:val="0"/>
        <w:rPr/>
      </w:pPr>
      <w:r w:rsidDel="00000000" w:rsidR="00000000" w:rsidRPr="00000000">
        <w:rPr>
          <w:rtl w:val="0"/>
        </w:rPr>
        <w:t xml:space="preserve">    mc "Hey you two, do you see that light over there?"</w:t>
      </w:r>
    </w:p>
    <w:p w:rsidR="00000000" w:rsidDel="00000000" w:rsidP="00000000" w:rsidRDefault="00000000" w:rsidRPr="00000000" w14:paraId="000018E8">
      <w:pPr>
        <w:pageBreakBefore w:val="0"/>
        <w:rPr/>
      </w:pPr>
      <w:r w:rsidDel="00000000" w:rsidR="00000000" w:rsidRPr="00000000">
        <w:rPr>
          <w:rtl w:val="0"/>
        </w:rPr>
        <w:t xml:space="preserve">    show sayori 2m at f31</w:t>
      </w:r>
    </w:p>
    <w:p w:rsidR="00000000" w:rsidDel="00000000" w:rsidP="00000000" w:rsidRDefault="00000000" w:rsidRPr="00000000" w14:paraId="000018E9">
      <w:pPr>
        <w:pageBreakBefore w:val="0"/>
        <w:rPr/>
      </w:pPr>
      <w:r w:rsidDel="00000000" w:rsidR="00000000" w:rsidRPr="00000000">
        <w:rPr>
          <w:rtl w:val="0"/>
        </w:rPr>
        <w:t xml:space="preserve">    s "Oh wow, that's really bright [player]!"</w:t>
      </w:r>
    </w:p>
    <w:p w:rsidR="00000000" w:rsidDel="00000000" w:rsidP="00000000" w:rsidRDefault="00000000" w:rsidRPr="00000000" w14:paraId="000018EA">
      <w:pPr>
        <w:pageBreakBefore w:val="0"/>
        <w:rPr/>
      </w:pPr>
      <w:r w:rsidDel="00000000" w:rsidR="00000000" w:rsidRPr="00000000">
        <w:rPr>
          <w:rtl w:val="0"/>
        </w:rPr>
        <w:t xml:space="preserve">    show monika 4d at f43</w:t>
      </w:r>
    </w:p>
    <w:p w:rsidR="00000000" w:rsidDel="00000000" w:rsidP="00000000" w:rsidRDefault="00000000" w:rsidRPr="00000000" w14:paraId="000018EB">
      <w:pPr>
        <w:pageBreakBefore w:val="0"/>
        <w:rPr/>
      </w:pPr>
      <w:r w:rsidDel="00000000" w:rsidR="00000000" w:rsidRPr="00000000">
        <w:rPr>
          <w:rtl w:val="0"/>
        </w:rPr>
        <w:t xml:space="preserve">    show sayori 1b at t31</w:t>
      </w:r>
    </w:p>
    <w:p w:rsidR="00000000" w:rsidDel="00000000" w:rsidP="00000000" w:rsidRDefault="00000000" w:rsidRPr="00000000" w14:paraId="000018EC">
      <w:pPr>
        <w:pageBreakBefore w:val="0"/>
        <w:rPr/>
      </w:pPr>
      <w:r w:rsidDel="00000000" w:rsidR="00000000" w:rsidRPr="00000000">
        <w:rPr>
          <w:rtl w:val="0"/>
        </w:rPr>
        <w:t xml:space="preserve">    m "It must be something reflecting the sunlight."</w:t>
      </w:r>
    </w:p>
    <w:p w:rsidR="00000000" w:rsidDel="00000000" w:rsidP="00000000" w:rsidRDefault="00000000" w:rsidRPr="00000000" w14:paraId="000018ED">
      <w:pPr>
        <w:pageBreakBefore w:val="0"/>
        <w:rPr/>
      </w:pPr>
      <w:r w:rsidDel="00000000" w:rsidR="00000000" w:rsidRPr="00000000">
        <w:rPr>
          <w:rtl w:val="0"/>
        </w:rPr>
        <w:t xml:space="preserve">    m 2b "Let's go see what it is!"</w:t>
      </w:r>
    </w:p>
    <w:p w:rsidR="00000000" w:rsidDel="00000000" w:rsidP="00000000" w:rsidRDefault="00000000" w:rsidRPr="00000000" w14:paraId="000018EE">
      <w:pPr>
        <w:pageBreakBefore w:val="0"/>
        <w:rPr/>
      </w:pPr>
      <w:r w:rsidDel="00000000" w:rsidR="00000000" w:rsidRPr="00000000">
        <w:rPr>
          <w:rtl w:val="0"/>
        </w:rPr>
        <w:t xml:space="preserve">    show monika 1a at t43</w:t>
      </w:r>
    </w:p>
    <w:p w:rsidR="00000000" w:rsidDel="00000000" w:rsidP="00000000" w:rsidRDefault="00000000" w:rsidRPr="00000000" w14:paraId="000018EF">
      <w:pPr>
        <w:pageBreakBefore w:val="0"/>
        <w:rPr/>
      </w:pPr>
      <w:r w:rsidDel="00000000" w:rsidR="00000000" w:rsidRPr="00000000">
        <w:rPr>
          <w:rtl w:val="0"/>
        </w:rPr>
        <w:t xml:space="preserve">    show sayori 1a at t31</w:t>
      </w:r>
    </w:p>
    <w:p w:rsidR="00000000" w:rsidDel="00000000" w:rsidP="00000000" w:rsidRDefault="00000000" w:rsidRPr="00000000" w14:paraId="000018F0">
      <w:pPr>
        <w:pageBreakBefore w:val="0"/>
        <w:rPr/>
      </w:pPr>
      <w:r w:rsidDel="00000000" w:rsidR="00000000" w:rsidRPr="00000000">
        <w:rPr>
          <w:rtl w:val="0"/>
        </w:rPr>
        <w:t xml:space="preserve">    "Monika tugs on my arm and we all head in the direction of the shining light."</w:t>
      </w:r>
    </w:p>
    <w:p w:rsidR="00000000" w:rsidDel="00000000" w:rsidP="00000000" w:rsidRDefault="00000000" w:rsidRPr="00000000" w14:paraId="000018F1">
      <w:pPr>
        <w:pageBreakBefore w:val="0"/>
        <w:rPr/>
      </w:pPr>
      <w:r w:rsidDel="00000000" w:rsidR="00000000" w:rsidRPr="00000000">
        <w:rPr>
          <w:rtl w:val="0"/>
        </w:rPr>
        <w:t xml:space="preserve">    scene bg residential_day</w:t>
      </w:r>
    </w:p>
    <w:p w:rsidR="00000000" w:rsidDel="00000000" w:rsidP="00000000" w:rsidRDefault="00000000" w:rsidRPr="00000000" w14:paraId="000018F2">
      <w:pPr>
        <w:pageBreakBefore w:val="0"/>
        <w:rPr/>
      </w:pPr>
      <w:r w:rsidDel="00000000" w:rsidR="00000000" w:rsidRPr="00000000">
        <w:rPr>
          <w:rtl w:val="0"/>
        </w:rPr>
        <w:t xml:space="preserve">    with wipeleft_scene</w:t>
      </w:r>
    </w:p>
    <w:p w:rsidR="00000000" w:rsidDel="00000000" w:rsidP="00000000" w:rsidRDefault="00000000" w:rsidRPr="00000000" w14:paraId="000018F3">
      <w:pPr>
        <w:pageBreakBefore w:val="0"/>
        <w:rPr/>
      </w:pPr>
      <w:r w:rsidDel="00000000" w:rsidR="00000000" w:rsidRPr="00000000">
        <w:rPr>
          <w:rtl w:val="0"/>
        </w:rPr>
        <w:t xml:space="preserve">    "Getting closer to the source of the light reveals more than just a shiny street sign."</w:t>
      </w:r>
    </w:p>
    <w:p w:rsidR="00000000" w:rsidDel="00000000" w:rsidP="00000000" w:rsidRDefault="00000000" w:rsidRPr="00000000" w14:paraId="000018F4">
      <w:pPr>
        <w:pageBreakBefore w:val="0"/>
        <w:rPr/>
      </w:pPr>
      <w:r w:rsidDel="00000000" w:rsidR="00000000" w:rsidRPr="00000000">
        <w:rPr>
          <w:rtl w:val="0"/>
        </w:rPr>
        <w:t xml:space="preserve">    "Tables line the sidewalk covered in a range of different items, with colorful signs promoting low prices on everything we see."</w:t>
      </w:r>
    </w:p>
    <w:p w:rsidR="00000000" w:rsidDel="00000000" w:rsidP="00000000" w:rsidRDefault="00000000" w:rsidRPr="00000000" w14:paraId="000018F5">
      <w:pPr>
        <w:pageBreakBefore w:val="0"/>
        <w:rPr/>
      </w:pPr>
      <w:r w:rsidDel="00000000" w:rsidR="00000000" w:rsidRPr="00000000">
        <w:rPr>
          <w:rtl w:val="0"/>
        </w:rPr>
        <w:t xml:space="preserve">    "An old man sits by the gate of the house the tables are in front of, an umbrella set over him to provide shade."</w:t>
      </w:r>
    </w:p>
    <w:p w:rsidR="00000000" w:rsidDel="00000000" w:rsidP="00000000" w:rsidRDefault="00000000" w:rsidRPr="00000000" w14:paraId="000018F6">
      <w:pPr>
        <w:pageBreakBefore w:val="0"/>
        <w:rPr/>
      </w:pPr>
      <w:r w:rsidDel="00000000" w:rsidR="00000000" w:rsidRPr="00000000">
        <w:rPr>
          <w:rtl w:val="0"/>
        </w:rPr>
        <w:t xml:space="preserve">    "He silently greets us as we approach his wares."</w:t>
      </w:r>
    </w:p>
    <w:p w:rsidR="00000000" w:rsidDel="00000000" w:rsidP="00000000" w:rsidRDefault="00000000" w:rsidRPr="00000000" w14:paraId="000018F7">
      <w:pPr>
        <w:pageBreakBefore w:val="0"/>
        <w:rPr/>
      </w:pPr>
      <w:r w:rsidDel="00000000" w:rsidR="00000000" w:rsidRPr="00000000">
        <w:rPr>
          <w:rtl w:val="0"/>
        </w:rPr>
        <w:t xml:space="preserve">    show sayori 1n at t11</w:t>
      </w:r>
    </w:p>
    <w:p w:rsidR="00000000" w:rsidDel="00000000" w:rsidP="00000000" w:rsidRDefault="00000000" w:rsidRPr="00000000" w14:paraId="000018F8">
      <w:pPr>
        <w:pageBreakBefore w:val="0"/>
        <w:rPr/>
      </w:pPr>
      <w:r w:rsidDel="00000000" w:rsidR="00000000" w:rsidRPr="00000000">
        <w:rPr>
          <w:rtl w:val="0"/>
        </w:rPr>
        <w:t xml:space="preserve">    "</w:t>
      </w:r>
      <w:r w:rsidDel="00000000" w:rsidR="00000000" w:rsidRPr="00000000">
        <w:rPr>
          <w:rtl w:val="0"/>
        </w:rPr>
        <w:t xml:space="preserve">Sayori's</w:t>
      </w:r>
      <w:r w:rsidDel="00000000" w:rsidR="00000000" w:rsidRPr="00000000">
        <w:rPr>
          <w:rtl w:val="0"/>
        </w:rPr>
        <w:t xml:space="preserve"> attention had been focused on the light that we had followed."</w:t>
      </w:r>
    </w:p>
    <w:p w:rsidR="00000000" w:rsidDel="00000000" w:rsidP="00000000" w:rsidRDefault="00000000" w:rsidRPr="00000000" w14:paraId="000018F9">
      <w:pPr>
        <w:pageBreakBefore w:val="0"/>
        <w:rPr/>
      </w:pPr>
      <w:r w:rsidDel="00000000" w:rsidR="00000000" w:rsidRPr="00000000">
        <w:rPr>
          <w:rtl w:val="0"/>
        </w:rPr>
        <w:t xml:space="preserve">    "A shiny chrome toaster sat angled on one of the outer tables, just in a way for the sun to bounce off it's surface."</w:t>
      </w:r>
    </w:p>
    <w:p w:rsidR="00000000" w:rsidDel="00000000" w:rsidP="00000000" w:rsidRDefault="00000000" w:rsidRPr="00000000" w14:paraId="000018FA">
      <w:pPr>
        <w:pageBreakBefore w:val="0"/>
        <w:rPr/>
      </w:pPr>
      <w:r w:rsidDel="00000000" w:rsidR="00000000" w:rsidRPr="00000000">
        <w:rPr>
          <w:rtl w:val="0"/>
        </w:rPr>
        <w:t xml:space="preserve">    s 4c "[player], come look at this!"</w:t>
      </w:r>
    </w:p>
    <w:p w:rsidR="00000000" w:rsidDel="00000000" w:rsidP="00000000" w:rsidRDefault="00000000" w:rsidRPr="00000000" w14:paraId="000018FB">
      <w:pPr>
        <w:pageBreakBefore w:val="0"/>
        <w:rPr/>
      </w:pPr>
      <w:r w:rsidDel="00000000" w:rsidR="00000000" w:rsidRPr="00000000">
        <w:rPr>
          <w:rtl w:val="0"/>
        </w:rPr>
        <w:t xml:space="preserve">    show sayori 4q</w:t>
      </w:r>
    </w:p>
    <w:p w:rsidR="00000000" w:rsidDel="00000000" w:rsidP="00000000" w:rsidRDefault="00000000" w:rsidRPr="00000000" w14:paraId="000018FC">
      <w:pPr>
        <w:pageBreakBefore w:val="0"/>
        <w:rPr/>
      </w:pPr>
      <w:r w:rsidDel="00000000" w:rsidR="00000000" w:rsidRPr="00000000">
        <w:rPr>
          <w:rtl w:val="0"/>
        </w:rPr>
        <w:t xml:space="preserve">    "Sayori grabs the toaster and turns to me and Monika."</w:t>
      </w:r>
    </w:p>
    <w:p w:rsidR="00000000" w:rsidDel="00000000" w:rsidP="00000000" w:rsidRDefault="00000000" w:rsidRPr="00000000" w14:paraId="000018FD">
      <w:pPr>
        <w:pageBreakBefore w:val="0"/>
        <w:rPr/>
      </w:pPr>
      <w:r w:rsidDel="00000000" w:rsidR="00000000" w:rsidRPr="00000000">
        <w:rPr>
          <w:rtl w:val="0"/>
        </w:rPr>
        <w:t xml:space="preserve">    mc "S-sayori! Careful with that!"</w:t>
      </w:r>
    </w:p>
    <w:p w:rsidR="00000000" w:rsidDel="00000000" w:rsidP="00000000" w:rsidRDefault="00000000" w:rsidRPr="00000000" w14:paraId="000018FE">
      <w:pPr>
        <w:pageBreakBefore w:val="0"/>
        <w:rPr/>
      </w:pPr>
      <w:r w:rsidDel="00000000" w:rsidR="00000000" w:rsidRPr="00000000">
        <w:rPr>
          <w:rtl w:val="0"/>
        </w:rPr>
        <w:t xml:space="preserve">    show sayori at t31</w:t>
      </w:r>
    </w:p>
    <w:p w:rsidR="00000000" w:rsidDel="00000000" w:rsidP="00000000" w:rsidRDefault="00000000" w:rsidRPr="00000000" w14:paraId="000018FF">
      <w:pPr>
        <w:pageBreakBefore w:val="0"/>
        <w:rPr/>
      </w:pPr>
      <w:r w:rsidDel="00000000" w:rsidR="00000000" w:rsidRPr="00000000">
        <w:rPr>
          <w:rtl w:val="0"/>
        </w:rPr>
        <w:t xml:space="preserve">    show monika 4n at f43</w:t>
      </w:r>
    </w:p>
    <w:p w:rsidR="00000000" w:rsidDel="00000000" w:rsidP="00000000" w:rsidRDefault="00000000" w:rsidRPr="00000000" w14:paraId="00001900">
      <w:pPr>
        <w:pageBreakBefore w:val="0"/>
        <w:rPr/>
      </w:pPr>
      <w:r w:rsidDel="00000000" w:rsidR="00000000" w:rsidRPr="00000000">
        <w:rPr>
          <w:rtl w:val="0"/>
        </w:rPr>
        <w:t xml:space="preserve">    m "We don't want to break any of this man's things."</w:t>
      </w:r>
    </w:p>
    <w:p w:rsidR="00000000" w:rsidDel="00000000" w:rsidP="00000000" w:rsidRDefault="00000000" w:rsidRPr="00000000" w14:paraId="00001901">
      <w:pPr>
        <w:pageBreakBefore w:val="0"/>
        <w:rPr/>
      </w:pPr>
      <w:r w:rsidDel="00000000" w:rsidR="00000000" w:rsidRPr="00000000">
        <w:rPr>
          <w:rtl w:val="0"/>
        </w:rPr>
        <w:t xml:space="preserve">    show sayori 4r at f31</w:t>
      </w:r>
    </w:p>
    <w:p w:rsidR="00000000" w:rsidDel="00000000" w:rsidP="00000000" w:rsidRDefault="00000000" w:rsidRPr="00000000" w14:paraId="00001902">
      <w:pPr>
        <w:pageBreakBefore w:val="0"/>
        <w:rPr/>
      </w:pPr>
      <w:r w:rsidDel="00000000" w:rsidR="00000000" w:rsidRPr="00000000">
        <w:rPr>
          <w:rtl w:val="0"/>
        </w:rPr>
        <w:t xml:space="preserve">    show monika 2m at t43</w:t>
      </w:r>
    </w:p>
    <w:p w:rsidR="00000000" w:rsidDel="00000000" w:rsidP="00000000" w:rsidRDefault="00000000" w:rsidRPr="00000000" w14:paraId="00001903">
      <w:pPr>
        <w:pageBreakBefore w:val="0"/>
        <w:rPr/>
      </w:pPr>
      <w:r w:rsidDel="00000000" w:rsidR="00000000" w:rsidRPr="00000000">
        <w:rPr>
          <w:rtl w:val="0"/>
        </w:rPr>
        <w:t xml:space="preserve">    s "I know guys! I'm being super careful, I promise!"</w:t>
      </w:r>
    </w:p>
    <w:p w:rsidR="00000000" w:rsidDel="00000000" w:rsidP="00000000" w:rsidRDefault="00000000" w:rsidRPr="00000000" w14:paraId="00001904">
      <w:pPr>
        <w:pageBreakBefore w:val="0"/>
        <w:rPr/>
      </w:pPr>
      <w:r w:rsidDel="00000000" w:rsidR="00000000" w:rsidRPr="00000000">
        <w:rPr>
          <w:rtl w:val="0"/>
        </w:rPr>
        <w:t xml:space="preserve">    show sayori 4q at t31</w:t>
      </w:r>
    </w:p>
    <w:p w:rsidR="00000000" w:rsidDel="00000000" w:rsidP="00000000" w:rsidRDefault="00000000" w:rsidRPr="00000000" w14:paraId="00001905">
      <w:pPr>
        <w:pageBreakBefore w:val="0"/>
        <w:rPr/>
      </w:pPr>
      <w:r w:rsidDel="00000000" w:rsidR="00000000" w:rsidRPr="00000000">
        <w:rPr>
          <w:rtl w:val="0"/>
        </w:rPr>
        <w:t xml:space="preserve">    "Putting the toaster down, she wanders off to look at another table."</w:t>
      </w:r>
    </w:p>
    <w:p w:rsidR="00000000" w:rsidDel="00000000" w:rsidP="00000000" w:rsidRDefault="00000000" w:rsidRPr="00000000" w14:paraId="00001906">
      <w:pPr>
        <w:pageBreakBefore w:val="0"/>
        <w:rPr/>
      </w:pPr>
      <w:r w:rsidDel="00000000" w:rsidR="00000000" w:rsidRPr="00000000">
        <w:rPr>
          <w:rtl w:val="0"/>
        </w:rPr>
        <w:t xml:space="preserve">    show sayori at lhide</w:t>
      </w:r>
    </w:p>
    <w:p w:rsidR="00000000" w:rsidDel="00000000" w:rsidP="00000000" w:rsidRDefault="00000000" w:rsidRPr="00000000" w14:paraId="00001907">
      <w:pPr>
        <w:pageBreakBefore w:val="0"/>
        <w:rPr/>
      </w:pPr>
      <w:r w:rsidDel="00000000" w:rsidR="00000000" w:rsidRPr="00000000">
        <w:rPr>
          <w:rtl w:val="0"/>
        </w:rPr>
        <w:t xml:space="preserve">    hide sayori</w:t>
      </w:r>
    </w:p>
    <w:p w:rsidR="00000000" w:rsidDel="00000000" w:rsidP="00000000" w:rsidRDefault="00000000" w:rsidRPr="00000000" w14:paraId="00001908">
      <w:pPr>
        <w:pageBreakBefore w:val="0"/>
        <w:rPr/>
      </w:pPr>
      <w:r w:rsidDel="00000000" w:rsidR="00000000" w:rsidRPr="00000000">
        <w:rPr>
          <w:rtl w:val="0"/>
        </w:rPr>
        <w:t xml:space="preserve">    show monika 4l at t11</w:t>
      </w:r>
    </w:p>
    <w:p w:rsidR="00000000" w:rsidDel="00000000" w:rsidP="00000000" w:rsidRDefault="00000000" w:rsidRPr="00000000" w14:paraId="00001909">
      <w:pPr>
        <w:pageBreakBefore w:val="0"/>
        <w:rPr/>
      </w:pPr>
      <w:r w:rsidDel="00000000" w:rsidR="00000000" w:rsidRPr="00000000">
        <w:rPr>
          <w:rtl w:val="0"/>
        </w:rPr>
        <w:t xml:space="preserve">    m "We should probably keep an eye on her [player]."</w:t>
      </w:r>
    </w:p>
    <w:p w:rsidR="00000000" w:rsidDel="00000000" w:rsidP="00000000" w:rsidRDefault="00000000" w:rsidRPr="00000000" w14:paraId="0000190A">
      <w:pPr>
        <w:pageBreakBefore w:val="0"/>
        <w:rPr/>
      </w:pPr>
      <w:r w:rsidDel="00000000" w:rsidR="00000000" w:rsidRPr="00000000">
        <w:rPr>
          <w:rtl w:val="0"/>
        </w:rPr>
        <w:t xml:space="preserve">    m 2n "Don't want her breaking anything behind our backs ahaha~"</w:t>
      </w:r>
    </w:p>
    <w:p w:rsidR="00000000" w:rsidDel="00000000" w:rsidP="00000000" w:rsidRDefault="00000000" w:rsidRPr="00000000" w14:paraId="0000190B">
      <w:pPr>
        <w:pageBreakBefore w:val="0"/>
        <w:rPr/>
      </w:pPr>
      <w:r w:rsidDel="00000000" w:rsidR="00000000" w:rsidRPr="00000000">
        <w:rPr>
          <w:rtl w:val="0"/>
        </w:rPr>
        <w:t xml:space="preserve">    show monika 2e</w:t>
      </w:r>
    </w:p>
    <w:p w:rsidR="00000000" w:rsidDel="00000000" w:rsidP="00000000" w:rsidRDefault="00000000" w:rsidRPr="00000000" w14:paraId="0000190C">
      <w:pPr>
        <w:pageBreakBefore w:val="0"/>
        <w:rPr/>
      </w:pPr>
      <w:r w:rsidDel="00000000" w:rsidR="00000000" w:rsidRPr="00000000">
        <w:rPr>
          <w:rtl w:val="0"/>
        </w:rPr>
        <w:t xml:space="preserve">    mc "Yeah I'd rather not have to pay for anything we don't want."</w:t>
      </w:r>
    </w:p>
    <w:p w:rsidR="00000000" w:rsidDel="00000000" w:rsidP="00000000" w:rsidRDefault="00000000" w:rsidRPr="00000000" w14:paraId="0000190D">
      <w:pPr>
        <w:pageBreakBefore w:val="0"/>
        <w:rPr/>
      </w:pPr>
      <w:r w:rsidDel="00000000" w:rsidR="00000000" w:rsidRPr="00000000">
        <w:rPr>
          <w:rtl w:val="0"/>
        </w:rPr>
        <w:t xml:space="preserve">    m 3d "There's so much here too, I wonder what we could find."</w:t>
      </w:r>
    </w:p>
    <w:p w:rsidR="00000000" w:rsidDel="00000000" w:rsidP="00000000" w:rsidRDefault="00000000" w:rsidRPr="00000000" w14:paraId="0000190E">
      <w:pPr>
        <w:pageBreakBefore w:val="0"/>
        <w:rPr/>
      </w:pPr>
      <w:r w:rsidDel="00000000" w:rsidR="00000000" w:rsidRPr="00000000">
        <w:rPr>
          <w:rtl w:val="0"/>
        </w:rPr>
        <w:t xml:space="preserve">    show monika 1a</w:t>
      </w:r>
    </w:p>
    <w:p w:rsidR="00000000" w:rsidDel="00000000" w:rsidP="00000000" w:rsidRDefault="00000000" w:rsidRPr="00000000" w14:paraId="0000190F">
      <w:pPr>
        <w:pageBreakBefore w:val="0"/>
        <w:rPr/>
      </w:pPr>
      <w:r w:rsidDel="00000000" w:rsidR="00000000" w:rsidRPr="00000000">
        <w:rPr>
          <w:rtl w:val="0"/>
        </w:rPr>
        <w:t xml:space="preserve">    mc "Well let's browse around, we don't need to be anywhere soon right?"</w:t>
      </w:r>
    </w:p>
    <w:p w:rsidR="00000000" w:rsidDel="00000000" w:rsidP="00000000" w:rsidRDefault="00000000" w:rsidRPr="00000000" w14:paraId="00001910">
      <w:pPr>
        <w:pageBreakBefore w:val="0"/>
        <w:rPr/>
      </w:pPr>
      <w:r w:rsidDel="00000000" w:rsidR="00000000" w:rsidRPr="00000000">
        <w:rPr>
          <w:rtl w:val="0"/>
        </w:rPr>
        <w:t xml:space="preserve">    m 4l "Even if we did, I don't think Sayori would have cared ahaha~"</w:t>
      </w:r>
    </w:p>
    <w:p w:rsidR="00000000" w:rsidDel="00000000" w:rsidP="00000000" w:rsidRDefault="00000000" w:rsidRPr="00000000" w14:paraId="00001911">
      <w:pPr>
        <w:pageBreakBefore w:val="0"/>
        <w:rPr/>
      </w:pPr>
      <w:r w:rsidDel="00000000" w:rsidR="00000000" w:rsidRPr="00000000">
        <w:rPr>
          <w:rtl w:val="0"/>
        </w:rPr>
        <w:t xml:space="preserve">    m 5a "Ooo these look interesting."</w:t>
      </w:r>
    </w:p>
    <w:p w:rsidR="00000000" w:rsidDel="00000000" w:rsidP="00000000" w:rsidRDefault="00000000" w:rsidRPr="00000000" w14:paraId="00001912">
      <w:pPr>
        <w:pageBreakBefore w:val="0"/>
        <w:rPr/>
      </w:pPr>
      <w:r w:rsidDel="00000000" w:rsidR="00000000" w:rsidRPr="00000000">
        <w:rPr>
          <w:rtl w:val="0"/>
        </w:rPr>
        <w:t xml:space="preserve">    show monika at lhide</w:t>
      </w:r>
    </w:p>
    <w:p w:rsidR="00000000" w:rsidDel="00000000" w:rsidP="00000000" w:rsidRDefault="00000000" w:rsidRPr="00000000" w14:paraId="00001913">
      <w:pPr>
        <w:pageBreakBefore w:val="0"/>
        <w:rPr/>
      </w:pPr>
      <w:r w:rsidDel="00000000" w:rsidR="00000000" w:rsidRPr="00000000">
        <w:rPr>
          <w:rtl w:val="0"/>
        </w:rPr>
        <w:t xml:space="preserve">    hide monika</w:t>
      </w:r>
    </w:p>
    <w:p w:rsidR="00000000" w:rsidDel="00000000" w:rsidP="00000000" w:rsidRDefault="00000000" w:rsidRPr="00000000" w14:paraId="00001914">
      <w:pPr>
        <w:pageBreakBefore w:val="0"/>
        <w:rPr/>
      </w:pPr>
      <w:r w:rsidDel="00000000" w:rsidR="00000000" w:rsidRPr="00000000">
        <w:rPr>
          <w:rtl w:val="0"/>
        </w:rPr>
        <w:t xml:space="preserve">    "Monika lets go of my hand and wanders over to a couple of tables covered in an assortment of clothing."</w:t>
      </w:r>
    </w:p>
    <w:p w:rsidR="00000000" w:rsidDel="00000000" w:rsidP="00000000" w:rsidRDefault="00000000" w:rsidRPr="00000000" w14:paraId="00001915">
      <w:pPr>
        <w:pageBreakBefore w:val="0"/>
        <w:rPr/>
      </w:pPr>
      <w:r w:rsidDel="00000000" w:rsidR="00000000" w:rsidRPr="00000000">
        <w:rPr>
          <w:rtl w:val="0"/>
        </w:rPr>
        <w:t xml:space="preserve">    "I suppose I should take a look around as well."</w:t>
      </w:r>
    </w:p>
    <w:p w:rsidR="00000000" w:rsidDel="00000000" w:rsidP="00000000" w:rsidRDefault="00000000" w:rsidRPr="00000000" w14:paraId="00001916">
      <w:pPr>
        <w:pageBreakBefore w:val="0"/>
        <w:rPr/>
      </w:pPr>
      <w:r w:rsidDel="00000000" w:rsidR="00000000" w:rsidRPr="00000000">
        <w:rPr>
          <w:rtl w:val="0"/>
        </w:rPr>
        <w:t xml:space="preserve">    "I'll start from the opposite end and work my way down."</w:t>
      </w:r>
    </w:p>
    <w:p w:rsidR="00000000" w:rsidDel="00000000" w:rsidP="00000000" w:rsidRDefault="00000000" w:rsidRPr="00000000" w14:paraId="00001917">
      <w:pPr>
        <w:pageBreakBefore w:val="0"/>
        <w:rPr/>
      </w:pPr>
      <w:r w:rsidDel="00000000" w:rsidR="00000000" w:rsidRPr="00000000">
        <w:rPr>
          <w:rtl w:val="0"/>
        </w:rPr>
        <w:t xml:space="preserve">    "I take quick peaks between the items and Sayori on the way down."</w:t>
      </w:r>
    </w:p>
    <w:p w:rsidR="00000000" w:rsidDel="00000000" w:rsidP="00000000" w:rsidRDefault="00000000" w:rsidRPr="00000000" w14:paraId="00001918">
      <w:pPr>
        <w:pageBreakBefore w:val="0"/>
        <w:rPr/>
      </w:pPr>
      <w:r w:rsidDel="00000000" w:rsidR="00000000" w:rsidRPr="00000000">
        <w:rPr>
          <w:rtl w:val="0"/>
        </w:rPr>
        <w:t xml:space="preserve">    show sayori 2r at panic</w:t>
      </w:r>
    </w:p>
    <w:p w:rsidR="00000000" w:rsidDel="00000000" w:rsidP="00000000" w:rsidRDefault="00000000" w:rsidRPr="00000000" w14:paraId="00001919">
      <w:pPr>
        <w:pageBreakBefore w:val="0"/>
        <w:rPr/>
      </w:pPr>
      <w:r w:rsidDel="00000000" w:rsidR="00000000" w:rsidRPr="00000000">
        <w:rPr>
          <w:rtl w:val="0"/>
        </w:rPr>
        <w:t xml:space="preserve">    "She's quickly bouncing between tables to see everything, and luckily nothing has broken."</w:t>
      </w:r>
    </w:p>
    <w:p w:rsidR="00000000" w:rsidDel="00000000" w:rsidP="00000000" w:rsidRDefault="00000000" w:rsidRPr="00000000" w14:paraId="0000191A">
      <w:pPr>
        <w:pageBreakBefore w:val="0"/>
        <w:rPr/>
      </w:pPr>
      <w:r w:rsidDel="00000000" w:rsidR="00000000" w:rsidRPr="00000000">
        <w:rPr>
          <w:rtl w:val="0"/>
        </w:rPr>
        <w:t xml:space="preserve">    show sayori at thide</w:t>
      </w:r>
    </w:p>
    <w:p w:rsidR="00000000" w:rsidDel="00000000" w:rsidP="00000000" w:rsidRDefault="00000000" w:rsidRPr="00000000" w14:paraId="0000191B">
      <w:pPr>
        <w:pageBreakBefore w:val="0"/>
        <w:rPr/>
      </w:pPr>
      <w:r w:rsidDel="00000000" w:rsidR="00000000" w:rsidRPr="00000000">
        <w:rPr>
          <w:rtl w:val="0"/>
        </w:rPr>
        <w:t xml:space="preserve">    hide sayori</w:t>
      </w:r>
    </w:p>
    <w:p w:rsidR="00000000" w:rsidDel="00000000" w:rsidP="00000000" w:rsidRDefault="00000000" w:rsidRPr="00000000" w14:paraId="0000191C">
      <w:pPr>
        <w:pageBreakBefore w:val="0"/>
        <w:rPr/>
      </w:pPr>
      <w:r w:rsidDel="00000000" w:rsidR="00000000" w:rsidRPr="00000000">
        <w:rPr>
          <w:rtl w:val="0"/>
        </w:rPr>
        <w:t xml:space="preserve">    "Turning my attention away from her I spot a table covered in jewelry."</w:t>
      </w:r>
    </w:p>
    <w:p w:rsidR="00000000" w:rsidDel="00000000" w:rsidP="00000000" w:rsidRDefault="00000000" w:rsidRPr="00000000" w14:paraId="0000191D">
      <w:pPr>
        <w:pageBreakBefore w:val="0"/>
        <w:rPr/>
      </w:pPr>
      <w:r w:rsidDel="00000000" w:rsidR="00000000" w:rsidRPr="00000000">
        <w:rPr>
          <w:rtl w:val="0"/>
        </w:rPr>
        <w:t xml:space="preserve">    "Looking closer I spot a golden necklace that seems to glow at me."</w:t>
      </w:r>
    </w:p>
    <w:p w:rsidR="00000000" w:rsidDel="00000000" w:rsidP="00000000" w:rsidRDefault="00000000" w:rsidRPr="00000000" w14:paraId="0000191E">
      <w:pPr>
        <w:pageBreakBefore w:val="0"/>
        <w:rPr/>
      </w:pPr>
      <w:r w:rsidDel="00000000" w:rsidR="00000000" w:rsidRPr="00000000">
        <w:rPr>
          <w:rtl w:val="0"/>
        </w:rPr>
        <w:t xml:space="preserve">    "It has a single charm, an emerald colored gemstone set in a gold trim."</w:t>
      </w:r>
    </w:p>
    <w:p w:rsidR="00000000" w:rsidDel="00000000" w:rsidP="00000000" w:rsidRDefault="00000000" w:rsidRPr="00000000" w14:paraId="0000191F">
      <w:pPr>
        <w:pageBreakBefore w:val="0"/>
        <w:rPr/>
      </w:pPr>
      <w:r w:rsidDel="00000000" w:rsidR="00000000" w:rsidRPr="00000000">
        <w:rPr>
          <w:rtl w:val="0"/>
        </w:rPr>
        <w:t xml:space="preserve">    "The price he has here isn't too bad either."</w:t>
      </w:r>
    </w:p>
    <w:p w:rsidR="00000000" w:rsidDel="00000000" w:rsidP="00000000" w:rsidRDefault="00000000" w:rsidRPr="00000000" w14:paraId="00001920">
      <w:pPr>
        <w:pageBreakBefore w:val="0"/>
        <w:rPr/>
      </w:pPr>
      <w:r w:rsidDel="00000000" w:rsidR="00000000" w:rsidRPr="00000000">
        <w:rPr>
          <w:rtl w:val="0"/>
        </w:rPr>
        <w:t xml:space="preserve">    "Making sure Monika isn't looking, I grab the necklace and the box it comes with."</w:t>
      </w:r>
    </w:p>
    <w:p w:rsidR="00000000" w:rsidDel="00000000" w:rsidP="00000000" w:rsidRDefault="00000000" w:rsidRPr="00000000" w14:paraId="00001921">
      <w:pPr>
        <w:pageBreakBefore w:val="0"/>
        <w:rPr/>
      </w:pPr>
      <w:r w:rsidDel="00000000" w:rsidR="00000000" w:rsidRPr="00000000">
        <w:rPr>
          <w:rtl w:val="0"/>
        </w:rPr>
        <w:t xml:space="preserve">    "I'll check out the rest of the sale and then purchase this."</w:t>
      </w:r>
    </w:p>
    <w:p w:rsidR="00000000" w:rsidDel="00000000" w:rsidP="00000000" w:rsidRDefault="00000000" w:rsidRPr="00000000" w14:paraId="00001922">
      <w:pPr>
        <w:pageBreakBefore w:val="0"/>
        <w:rPr/>
      </w:pPr>
      <w:r w:rsidDel="00000000" w:rsidR="00000000" w:rsidRPr="00000000">
        <w:rPr>
          <w:rtl w:val="0"/>
        </w:rPr>
        <w:t xml:space="preserve">    "Looking back to the last table in the row, and something odd sticks out to me."</w:t>
      </w:r>
    </w:p>
    <w:p w:rsidR="00000000" w:rsidDel="00000000" w:rsidP="00000000" w:rsidRDefault="00000000" w:rsidRPr="00000000" w14:paraId="00001923">
      <w:pPr>
        <w:pageBreakBefore w:val="0"/>
        <w:rPr/>
      </w:pPr>
      <w:r w:rsidDel="00000000" w:rsidR="00000000" w:rsidRPr="00000000">
        <w:rPr>
          <w:rtl w:val="0"/>
        </w:rPr>
        <w:t xml:space="preserve">    "I see the top of a large bag leaning against the fence."</w:t>
      </w:r>
    </w:p>
    <w:p w:rsidR="00000000" w:rsidDel="00000000" w:rsidP="00000000" w:rsidRDefault="00000000" w:rsidRPr="00000000" w14:paraId="00001924">
      <w:pPr>
        <w:pageBreakBefore w:val="0"/>
        <w:rPr/>
      </w:pPr>
      <w:r w:rsidDel="00000000" w:rsidR="00000000" w:rsidRPr="00000000">
        <w:rPr>
          <w:rtl w:val="0"/>
        </w:rPr>
        <w:t xml:space="preserve">    "As I draw near it's not just a bag, but an aging guitar case."</w:t>
      </w:r>
    </w:p>
    <w:p w:rsidR="00000000" w:rsidDel="00000000" w:rsidP="00000000" w:rsidRDefault="00000000" w:rsidRPr="00000000" w14:paraId="00001925">
      <w:pPr>
        <w:pageBreakBefore w:val="0"/>
        <w:rPr/>
      </w:pPr>
      <w:r w:rsidDel="00000000" w:rsidR="00000000" w:rsidRPr="00000000">
        <w:rPr>
          <w:rtl w:val="0"/>
        </w:rPr>
        <w:t xml:space="preserve">    "I drop down to one knee and brush some of the dust off."</w:t>
      </w:r>
    </w:p>
    <w:p w:rsidR="00000000" w:rsidDel="00000000" w:rsidP="00000000" w:rsidRDefault="00000000" w:rsidRPr="00000000" w14:paraId="00001926">
      <w:pPr>
        <w:pageBreakBefore w:val="0"/>
        <w:rPr/>
      </w:pPr>
      <w:r w:rsidDel="00000000" w:rsidR="00000000" w:rsidRPr="00000000">
        <w:rPr>
          <w:rtl w:val="0"/>
        </w:rPr>
        <w:t xml:space="preserve">    "The case seemed solid, even with the signs of a long life sitting neglected in a closet somewhere."</w:t>
      </w:r>
    </w:p>
    <w:p w:rsidR="00000000" w:rsidDel="00000000" w:rsidP="00000000" w:rsidRDefault="00000000" w:rsidRPr="00000000" w14:paraId="00001927">
      <w:pPr>
        <w:pageBreakBefore w:val="0"/>
        <w:rPr/>
      </w:pPr>
      <w:r w:rsidDel="00000000" w:rsidR="00000000" w:rsidRPr="00000000">
        <w:rPr>
          <w:rtl w:val="0"/>
        </w:rPr>
        <w:t xml:space="preserve">    "Finding the zipper, I open up the main compartment."</w:t>
      </w:r>
    </w:p>
    <w:p w:rsidR="00000000" w:rsidDel="00000000" w:rsidP="00000000" w:rsidRDefault="00000000" w:rsidRPr="00000000" w14:paraId="00001928">
      <w:pPr>
        <w:pageBreakBefore w:val="0"/>
        <w:rPr/>
      </w:pPr>
      <w:r w:rsidDel="00000000" w:rsidR="00000000" w:rsidRPr="00000000">
        <w:rPr>
          <w:rtl w:val="0"/>
        </w:rPr>
        <w:t xml:space="preserve">    "Inside lies a pristine-looking acoustic guitar, as if time had not reached inside it's case."</w:t>
      </w:r>
    </w:p>
    <w:p w:rsidR="00000000" w:rsidDel="00000000" w:rsidP="00000000" w:rsidRDefault="00000000" w:rsidRPr="00000000" w14:paraId="00001929">
      <w:pPr>
        <w:pageBreakBefore w:val="0"/>
        <w:rPr/>
      </w:pPr>
      <w:r w:rsidDel="00000000" w:rsidR="00000000" w:rsidRPr="00000000">
        <w:rPr>
          <w:rtl w:val="0"/>
        </w:rPr>
        <w:t xml:space="preserve">    "I pull the guitar from its resting place, handling it like a glass sculpture."</w:t>
      </w:r>
    </w:p>
    <w:p w:rsidR="00000000" w:rsidDel="00000000" w:rsidP="00000000" w:rsidRDefault="00000000" w:rsidRPr="00000000" w14:paraId="0000192A">
      <w:pPr>
        <w:pageBreakBefore w:val="0"/>
        <w:rPr/>
      </w:pPr>
      <w:r w:rsidDel="00000000" w:rsidR="00000000" w:rsidRPr="00000000">
        <w:rPr>
          <w:rtl w:val="0"/>
        </w:rPr>
        <w:t xml:space="preserve">    "Even the body still has-{nw}"</w:t>
      </w:r>
    </w:p>
    <w:p w:rsidR="00000000" w:rsidDel="00000000" w:rsidP="00000000" w:rsidRDefault="00000000" w:rsidRPr="00000000" w14:paraId="0000192B">
      <w:pPr>
        <w:pageBreakBefore w:val="0"/>
        <w:rPr/>
      </w:pPr>
      <w:r w:rsidDel="00000000" w:rsidR="00000000" w:rsidRPr="00000000">
        <w:rPr>
          <w:rtl w:val="0"/>
        </w:rPr>
        <w:t xml:space="preserve">    $ n_name = "???"</w:t>
      </w:r>
    </w:p>
    <w:p w:rsidR="00000000" w:rsidDel="00000000" w:rsidP="00000000" w:rsidRDefault="00000000" w:rsidRPr="00000000" w14:paraId="0000192C">
      <w:pPr>
        <w:pageBreakBefore w:val="0"/>
        <w:rPr/>
      </w:pPr>
      <w:r w:rsidDel="00000000" w:rsidR="00000000" w:rsidRPr="00000000">
        <w:rPr>
          <w:rtl w:val="0"/>
        </w:rPr>
        <w:t xml:space="preserve">    n "Found something you like young man?"</w:t>
      </w:r>
    </w:p>
    <w:p w:rsidR="00000000" w:rsidDel="00000000" w:rsidP="00000000" w:rsidRDefault="00000000" w:rsidRPr="00000000" w14:paraId="0000192D">
      <w:pPr>
        <w:pageBreakBefore w:val="0"/>
        <w:rPr/>
      </w:pPr>
      <w:r w:rsidDel="00000000" w:rsidR="00000000" w:rsidRPr="00000000">
        <w:rPr>
          <w:rtl w:val="0"/>
        </w:rPr>
        <w:t xml:space="preserve">    mc "Gah!"</w:t>
      </w:r>
    </w:p>
    <w:p w:rsidR="00000000" w:rsidDel="00000000" w:rsidP="00000000" w:rsidRDefault="00000000" w:rsidRPr="00000000" w14:paraId="0000192E">
      <w:pPr>
        <w:pageBreakBefore w:val="0"/>
        <w:rPr/>
      </w:pPr>
      <w:r w:rsidDel="00000000" w:rsidR="00000000" w:rsidRPr="00000000">
        <w:rPr>
          <w:rtl w:val="0"/>
        </w:rPr>
        <w:t xml:space="preserve">    "I had been so focused on the guitar the voice had made me jump."</w:t>
      </w:r>
    </w:p>
    <w:p w:rsidR="00000000" w:rsidDel="00000000" w:rsidP="00000000" w:rsidRDefault="00000000" w:rsidRPr="00000000" w14:paraId="0000192F">
      <w:pPr>
        <w:pageBreakBefore w:val="0"/>
        <w:rPr/>
      </w:pPr>
      <w:r w:rsidDel="00000000" w:rsidR="00000000" w:rsidRPr="00000000">
        <w:rPr>
          <w:rtl w:val="0"/>
        </w:rPr>
        <w:t xml:space="preserve">    "Looking over to the source of the scare, the old man stands over me seemingly just as shocked as me."</w:t>
      </w:r>
    </w:p>
    <w:p w:rsidR="00000000" w:rsidDel="00000000" w:rsidP="00000000" w:rsidRDefault="00000000" w:rsidRPr="00000000" w14:paraId="00001930">
      <w:pPr>
        <w:pageBreakBefore w:val="0"/>
        <w:rPr/>
      </w:pPr>
      <w:r w:rsidDel="00000000" w:rsidR="00000000" w:rsidRPr="00000000">
        <w:rPr>
          <w:rtl w:val="0"/>
        </w:rPr>
        <w:t xml:space="preserve">    $ n_name = "Old Man"</w:t>
      </w:r>
    </w:p>
    <w:p w:rsidR="00000000" w:rsidDel="00000000" w:rsidP="00000000" w:rsidRDefault="00000000" w:rsidRPr="00000000" w14:paraId="00001931">
      <w:pPr>
        <w:pageBreakBefore w:val="0"/>
        <w:rPr/>
      </w:pPr>
      <w:r w:rsidDel="00000000" w:rsidR="00000000" w:rsidRPr="00000000">
        <w:rPr>
          <w:rtl w:val="0"/>
        </w:rPr>
        <w:t xml:space="preserve">    n "Oh I'm so sorry to startle you young one. My apologies."</w:t>
      </w:r>
    </w:p>
    <w:p w:rsidR="00000000" w:rsidDel="00000000" w:rsidP="00000000" w:rsidRDefault="00000000" w:rsidRPr="00000000" w14:paraId="00001932">
      <w:pPr>
        <w:pageBreakBefore w:val="0"/>
        <w:rPr/>
      </w:pPr>
      <w:r w:rsidDel="00000000" w:rsidR="00000000" w:rsidRPr="00000000">
        <w:rPr>
          <w:rtl w:val="0"/>
        </w:rPr>
        <w:t xml:space="preserve">    mc "I-its alright sir, just didn't hear you walk up to me."</w:t>
      </w:r>
    </w:p>
    <w:p w:rsidR="00000000" w:rsidDel="00000000" w:rsidP="00000000" w:rsidRDefault="00000000" w:rsidRPr="00000000" w14:paraId="00001933">
      <w:pPr>
        <w:pageBreakBefore w:val="0"/>
        <w:rPr/>
      </w:pPr>
      <w:r w:rsidDel="00000000" w:rsidR="00000000" w:rsidRPr="00000000">
        <w:rPr>
          <w:rtl w:val="0"/>
        </w:rPr>
        <w:t xml:space="preserve">    "He nods and smiles."</w:t>
      </w:r>
    </w:p>
    <w:p w:rsidR="00000000" w:rsidDel="00000000" w:rsidP="00000000" w:rsidRDefault="00000000" w:rsidRPr="00000000" w14:paraId="00001934">
      <w:pPr>
        <w:pageBreakBefore w:val="0"/>
        <w:rPr/>
      </w:pPr>
      <w:r w:rsidDel="00000000" w:rsidR="00000000" w:rsidRPr="00000000">
        <w:rPr>
          <w:rtl w:val="0"/>
        </w:rPr>
        <w:t xml:space="preserve">    "Motioning to the guitar in my hand, he begins again."</w:t>
      </w:r>
    </w:p>
    <w:p w:rsidR="00000000" w:rsidDel="00000000" w:rsidP="00000000" w:rsidRDefault="00000000" w:rsidRPr="00000000" w14:paraId="00001935">
      <w:pPr>
        <w:pageBreakBefore w:val="0"/>
        <w:rPr/>
      </w:pPr>
      <w:r w:rsidDel="00000000" w:rsidR="00000000" w:rsidRPr="00000000">
        <w:rPr>
          <w:rtl w:val="0"/>
        </w:rPr>
        <w:t xml:space="preserve">    n "It's been well taken care of, just has not seen the light of day for quite some time."</w:t>
      </w:r>
    </w:p>
    <w:p w:rsidR="00000000" w:rsidDel="00000000" w:rsidP="00000000" w:rsidRDefault="00000000" w:rsidRPr="00000000" w14:paraId="00001936">
      <w:pPr>
        <w:pageBreakBefore w:val="0"/>
        <w:rPr/>
      </w:pPr>
      <w:r w:rsidDel="00000000" w:rsidR="00000000" w:rsidRPr="00000000">
        <w:rPr>
          <w:rtl w:val="0"/>
        </w:rPr>
        <w:t xml:space="preserve">    mc "Why is that sir?"</w:t>
      </w:r>
    </w:p>
    <w:p w:rsidR="00000000" w:rsidDel="00000000" w:rsidP="00000000" w:rsidRDefault="00000000" w:rsidRPr="00000000" w14:paraId="00001937">
      <w:pPr>
        <w:pageBreakBefore w:val="0"/>
        <w:rPr/>
      </w:pPr>
      <w:r w:rsidDel="00000000" w:rsidR="00000000" w:rsidRPr="00000000">
        <w:rPr>
          <w:rtl w:val="0"/>
        </w:rPr>
        <w:t xml:space="preserve">    n "It was my son's. He's long since grown up and purchased another."</w:t>
      </w:r>
    </w:p>
    <w:p w:rsidR="00000000" w:rsidDel="00000000" w:rsidP="00000000" w:rsidRDefault="00000000" w:rsidRPr="00000000" w14:paraId="00001938">
      <w:pPr>
        <w:pageBreakBefore w:val="0"/>
        <w:rPr/>
      </w:pPr>
      <w:r w:rsidDel="00000000" w:rsidR="00000000" w:rsidRPr="00000000">
        <w:rPr>
          <w:rtl w:val="0"/>
        </w:rPr>
        <w:t xml:space="preserve">    n "He used to play for many hours, it was his calling as I liked to think."</w:t>
      </w:r>
    </w:p>
    <w:p w:rsidR="00000000" w:rsidDel="00000000" w:rsidP="00000000" w:rsidRDefault="00000000" w:rsidRPr="00000000" w14:paraId="00001939">
      <w:pPr>
        <w:pageBreakBefore w:val="0"/>
        <w:rPr/>
      </w:pPr>
      <w:r w:rsidDel="00000000" w:rsidR="00000000" w:rsidRPr="00000000">
        <w:rPr>
          <w:rtl w:val="0"/>
        </w:rPr>
        <w:t xml:space="preserve">    mc "Are you sure he wouldn't want it back?"</w:t>
      </w:r>
    </w:p>
    <w:p w:rsidR="00000000" w:rsidDel="00000000" w:rsidP="00000000" w:rsidRDefault="00000000" w:rsidRPr="00000000" w14:paraId="0000193A">
      <w:pPr>
        <w:pageBreakBefore w:val="0"/>
        <w:rPr/>
      </w:pPr>
      <w:r w:rsidDel="00000000" w:rsidR="00000000" w:rsidRPr="00000000">
        <w:rPr>
          <w:rtl w:val="0"/>
        </w:rPr>
        <w:t xml:space="preserve">    n "I am sure of it. I've asked him many times, says it's gotten too old for him."</w:t>
      </w:r>
    </w:p>
    <w:p w:rsidR="00000000" w:rsidDel="00000000" w:rsidP="00000000" w:rsidRDefault="00000000" w:rsidRPr="00000000" w14:paraId="0000193B">
      <w:pPr>
        <w:pageBreakBefore w:val="0"/>
        <w:rPr/>
      </w:pPr>
      <w:r w:rsidDel="00000000" w:rsidR="00000000" w:rsidRPr="00000000">
        <w:rPr>
          <w:rtl w:val="0"/>
        </w:rPr>
        <w:t xml:space="preserve">    mc "I suppose so, if he's bought something new for himself."</w:t>
      </w:r>
    </w:p>
    <w:p w:rsidR="00000000" w:rsidDel="00000000" w:rsidP="00000000" w:rsidRDefault="00000000" w:rsidRPr="00000000" w14:paraId="0000193C">
      <w:pPr>
        <w:pageBreakBefore w:val="0"/>
        <w:rPr/>
      </w:pPr>
      <w:r w:rsidDel="00000000" w:rsidR="00000000" w:rsidRPr="00000000">
        <w:rPr>
          <w:rtl w:val="0"/>
        </w:rPr>
        <w:t xml:space="preserve">    "Still, wouldn't you want to keep something like this?"</w:t>
      </w:r>
    </w:p>
    <w:p w:rsidR="00000000" w:rsidDel="00000000" w:rsidP="00000000" w:rsidRDefault="00000000" w:rsidRPr="00000000" w14:paraId="0000193D">
      <w:pPr>
        <w:pageBreakBefore w:val="0"/>
        <w:rPr/>
      </w:pPr>
      <w:r w:rsidDel="00000000" w:rsidR="00000000" w:rsidRPr="00000000">
        <w:rPr>
          <w:rtl w:val="0"/>
        </w:rPr>
        <w:t xml:space="preserve">    "I continue to look over the guitar, moving up the strings."</w:t>
      </w:r>
    </w:p>
    <w:p w:rsidR="00000000" w:rsidDel="00000000" w:rsidP="00000000" w:rsidRDefault="00000000" w:rsidRPr="00000000" w14:paraId="0000193E">
      <w:pPr>
        <w:pageBreakBefore w:val="0"/>
        <w:rPr/>
      </w:pPr>
      <w:r w:rsidDel="00000000" w:rsidR="00000000" w:rsidRPr="00000000">
        <w:rPr>
          <w:rtl w:val="0"/>
        </w:rPr>
        <w:t xml:space="preserve">    "Coming to the top, something catches my eyes."</w:t>
      </w:r>
    </w:p>
    <w:p w:rsidR="00000000" w:rsidDel="00000000" w:rsidP="00000000" w:rsidRDefault="00000000" w:rsidRPr="00000000" w14:paraId="0000193F">
      <w:pPr>
        <w:pageBreakBefore w:val="0"/>
        <w:rPr/>
      </w:pPr>
      <w:r w:rsidDel="00000000" w:rsidR="00000000" w:rsidRPr="00000000">
        <w:rPr>
          <w:rtl w:val="0"/>
        </w:rPr>
        <w:t xml:space="preserve">    "A heart with an {i}M{/i} at its center is carved into the wood in the center of the many different knobs that hold the ends of the strings."</w:t>
      </w:r>
    </w:p>
    <w:p w:rsidR="00000000" w:rsidDel="00000000" w:rsidP="00000000" w:rsidRDefault="00000000" w:rsidRPr="00000000" w14:paraId="00001940">
      <w:pPr>
        <w:pageBreakBefore w:val="0"/>
        <w:rPr/>
      </w:pPr>
      <w:r w:rsidDel="00000000" w:rsidR="00000000" w:rsidRPr="00000000">
        <w:rPr>
          <w:rtl w:val="0"/>
        </w:rPr>
        <w:t xml:space="preserve">    "I run my thumb over the engraving subconsciously."</w:t>
      </w:r>
    </w:p>
    <w:p w:rsidR="00000000" w:rsidDel="00000000" w:rsidP="00000000" w:rsidRDefault="00000000" w:rsidRPr="00000000" w14:paraId="00001941">
      <w:pPr>
        <w:pageBreakBefore w:val="0"/>
        <w:rPr/>
      </w:pPr>
      <w:r w:rsidDel="00000000" w:rsidR="00000000" w:rsidRPr="00000000">
        <w:rPr>
          <w:rtl w:val="0"/>
        </w:rPr>
        <w:t xml:space="preserve">    n "Oh, I almost forgot about that. I'm so sorry if that changes your mind about it."</w:t>
      </w:r>
    </w:p>
    <w:p w:rsidR="00000000" w:rsidDel="00000000" w:rsidP="00000000" w:rsidRDefault="00000000" w:rsidRPr="00000000" w14:paraId="00001942">
      <w:pPr>
        <w:pageBreakBefore w:val="0"/>
        <w:rPr/>
      </w:pPr>
      <w:r w:rsidDel="00000000" w:rsidR="00000000" w:rsidRPr="00000000">
        <w:rPr>
          <w:rtl w:val="0"/>
        </w:rPr>
        <w:t xml:space="preserve">    n "My son had that done when he was still dating his wife."</w:t>
      </w:r>
    </w:p>
    <w:p w:rsidR="00000000" w:rsidDel="00000000" w:rsidP="00000000" w:rsidRDefault="00000000" w:rsidRPr="00000000" w14:paraId="00001943">
      <w:pPr>
        <w:pageBreakBefore w:val="0"/>
        <w:rPr/>
      </w:pPr>
      <w:r w:rsidDel="00000000" w:rsidR="00000000" w:rsidRPr="00000000">
        <w:rPr>
          <w:rtl w:val="0"/>
        </w:rPr>
        <w:t xml:space="preserve">    n "Many nights he would play endlessly for that girl."</w:t>
      </w:r>
    </w:p>
    <w:p w:rsidR="00000000" w:rsidDel="00000000" w:rsidP="00000000" w:rsidRDefault="00000000" w:rsidRPr="00000000" w14:paraId="00001944">
      <w:pPr>
        <w:pageBreakBefore w:val="0"/>
        <w:rPr/>
      </w:pPr>
      <w:r w:rsidDel="00000000" w:rsidR="00000000" w:rsidRPr="00000000">
        <w:rPr>
          <w:rtl w:val="0"/>
        </w:rPr>
        <w:t xml:space="preserve">    n "Match made in the stars really, I couldn't have seen him marrying any other girl than that one."</w:t>
      </w:r>
    </w:p>
    <w:p w:rsidR="00000000" w:rsidDel="00000000" w:rsidP="00000000" w:rsidRDefault="00000000" w:rsidRPr="00000000" w14:paraId="00001945">
      <w:pPr>
        <w:pageBreakBefore w:val="0"/>
        <w:rPr/>
      </w:pPr>
      <w:r w:rsidDel="00000000" w:rsidR="00000000" w:rsidRPr="00000000">
        <w:rPr>
          <w:rtl w:val="0"/>
        </w:rPr>
        <w:t xml:space="preserve">    n "I can understand if you do not want the guitar because of that mark young one."</w:t>
      </w:r>
    </w:p>
    <w:p w:rsidR="00000000" w:rsidDel="00000000" w:rsidP="00000000" w:rsidRDefault="00000000" w:rsidRPr="00000000" w14:paraId="00001946">
      <w:pPr>
        <w:pageBreakBefore w:val="0"/>
        <w:rPr/>
      </w:pPr>
      <w:r w:rsidDel="00000000" w:rsidR="00000000" w:rsidRPr="00000000">
        <w:rPr>
          <w:rtl w:val="0"/>
        </w:rPr>
        <w:t xml:space="preserve">    mc "Actually sir..."</w:t>
      </w:r>
    </w:p>
    <w:p w:rsidR="00000000" w:rsidDel="00000000" w:rsidP="00000000" w:rsidRDefault="00000000" w:rsidRPr="00000000" w14:paraId="00001947">
      <w:pPr>
        <w:pageBreakBefore w:val="0"/>
        <w:rPr/>
      </w:pPr>
      <w:r w:rsidDel="00000000" w:rsidR="00000000" w:rsidRPr="00000000">
        <w:rPr>
          <w:rtl w:val="0"/>
        </w:rPr>
        <w:t xml:space="preserve">    "I look over to Monika."</w:t>
      </w:r>
    </w:p>
    <w:p w:rsidR="00000000" w:rsidDel="00000000" w:rsidP="00000000" w:rsidRDefault="00000000" w:rsidRPr="00000000" w14:paraId="00001948">
      <w:pPr>
        <w:pageBreakBefore w:val="0"/>
        <w:rPr/>
      </w:pPr>
      <w:r w:rsidDel="00000000" w:rsidR="00000000" w:rsidRPr="00000000">
        <w:rPr>
          <w:rtl w:val="0"/>
        </w:rPr>
        <w:t xml:space="preserve">    "She was still looking through the clothes the man had for sale."</w:t>
      </w:r>
    </w:p>
    <w:p w:rsidR="00000000" w:rsidDel="00000000" w:rsidP="00000000" w:rsidRDefault="00000000" w:rsidRPr="00000000" w14:paraId="00001949">
      <w:pPr>
        <w:pageBreakBefore w:val="0"/>
        <w:rPr/>
      </w:pPr>
      <w:r w:rsidDel="00000000" w:rsidR="00000000" w:rsidRPr="00000000">
        <w:rPr>
          <w:rtl w:val="0"/>
        </w:rPr>
        <w:t xml:space="preserve">    "Just seeing her made me smile, the sun perfectly landing on all the right places."</w:t>
      </w:r>
    </w:p>
    <w:p w:rsidR="00000000" w:rsidDel="00000000" w:rsidP="00000000" w:rsidRDefault="00000000" w:rsidRPr="00000000" w14:paraId="0000194A">
      <w:pPr>
        <w:pageBreakBefore w:val="0"/>
        <w:rPr/>
      </w:pPr>
      <w:r w:rsidDel="00000000" w:rsidR="00000000" w:rsidRPr="00000000">
        <w:rPr>
          <w:rtl w:val="0"/>
        </w:rPr>
        <w:t xml:space="preserve">    "She really did enjoy learning piano."</w:t>
      </w:r>
    </w:p>
    <w:p w:rsidR="00000000" w:rsidDel="00000000" w:rsidP="00000000" w:rsidRDefault="00000000" w:rsidRPr="00000000" w14:paraId="0000194B">
      <w:pPr>
        <w:pageBreakBefore w:val="0"/>
        <w:rPr/>
      </w:pPr>
      <w:r w:rsidDel="00000000" w:rsidR="00000000" w:rsidRPr="00000000">
        <w:rPr>
          <w:rtl w:val="0"/>
        </w:rPr>
        <w:t xml:space="preserve">    "I wonder how difficult it would be."</w:t>
      </w:r>
    </w:p>
    <w:p w:rsidR="00000000" w:rsidDel="00000000" w:rsidP="00000000" w:rsidRDefault="00000000" w:rsidRPr="00000000" w14:paraId="0000194C">
      <w:pPr>
        <w:pageBreakBefore w:val="0"/>
        <w:rPr/>
      </w:pPr>
      <w:r w:rsidDel="00000000" w:rsidR="00000000" w:rsidRPr="00000000">
        <w:rPr>
          <w:rtl w:val="0"/>
        </w:rPr>
        <w:t xml:space="preserve">    n "Ah, so her name starts with an M as well?"</w:t>
      </w:r>
    </w:p>
    <w:p w:rsidR="00000000" w:rsidDel="00000000" w:rsidP="00000000" w:rsidRDefault="00000000" w:rsidRPr="00000000" w14:paraId="0000194D">
      <w:pPr>
        <w:pageBreakBefore w:val="0"/>
        <w:rPr/>
      </w:pPr>
      <w:r w:rsidDel="00000000" w:rsidR="00000000" w:rsidRPr="00000000">
        <w:rPr>
          <w:rtl w:val="0"/>
        </w:rPr>
        <w:t xml:space="preserve">    mc "Yes sir."</w:t>
      </w:r>
    </w:p>
    <w:p w:rsidR="00000000" w:rsidDel="00000000" w:rsidP="00000000" w:rsidRDefault="00000000" w:rsidRPr="00000000" w14:paraId="0000194E">
      <w:pPr>
        <w:pageBreakBefore w:val="0"/>
        <w:rPr/>
      </w:pPr>
      <w:r w:rsidDel="00000000" w:rsidR="00000000" w:rsidRPr="00000000">
        <w:rPr>
          <w:rtl w:val="0"/>
        </w:rPr>
        <w:t xml:space="preserve">    n "She seems like a good girl young man."</w:t>
      </w:r>
    </w:p>
    <w:p w:rsidR="00000000" w:rsidDel="00000000" w:rsidP="00000000" w:rsidRDefault="00000000" w:rsidRPr="00000000" w14:paraId="0000194F">
      <w:pPr>
        <w:pageBreakBefore w:val="0"/>
        <w:rPr/>
      </w:pPr>
      <w:r w:rsidDel="00000000" w:rsidR="00000000" w:rsidRPr="00000000">
        <w:rPr>
          <w:rtl w:val="0"/>
        </w:rPr>
        <w:t xml:space="preserve">    n "Maybe being a father once has let me have that insight."</w:t>
      </w:r>
    </w:p>
    <w:p w:rsidR="00000000" w:rsidDel="00000000" w:rsidP="00000000" w:rsidRDefault="00000000" w:rsidRPr="00000000" w14:paraId="00001950">
      <w:pPr>
        <w:pageBreakBefore w:val="0"/>
        <w:rPr/>
      </w:pPr>
      <w:r w:rsidDel="00000000" w:rsidR="00000000" w:rsidRPr="00000000">
        <w:rPr>
          <w:rtl w:val="0"/>
        </w:rPr>
        <w:t xml:space="preserve">    "He chuckles to himself."</w:t>
      </w:r>
    </w:p>
    <w:p w:rsidR="00000000" w:rsidDel="00000000" w:rsidP="00000000" w:rsidRDefault="00000000" w:rsidRPr="00000000" w14:paraId="00001951">
      <w:pPr>
        <w:pageBreakBefore w:val="0"/>
        <w:rPr/>
      </w:pPr>
      <w:r w:rsidDel="00000000" w:rsidR="00000000" w:rsidRPr="00000000">
        <w:rPr>
          <w:rtl w:val="0"/>
        </w:rPr>
        <w:t xml:space="preserve">    mc "Yeah, she really is something."</w:t>
      </w:r>
    </w:p>
    <w:p w:rsidR="00000000" w:rsidDel="00000000" w:rsidP="00000000" w:rsidRDefault="00000000" w:rsidRPr="00000000" w14:paraId="00001952">
      <w:pPr>
        <w:pageBreakBefore w:val="0"/>
        <w:rPr/>
      </w:pPr>
      <w:r w:rsidDel="00000000" w:rsidR="00000000" w:rsidRPr="00000000">
        <w:rPr>
          <w:rtl w:val="0"/>
        </w:rPr>
        <w:t xml:space="preserve">    n "Well, stay the course and everything will go just fine."</w:t>
      </w:r>
    </w:p>
    <w:p w:rsidR="00000000" w:rsidDel="00000000" w:rsidP="00000000" w:rsidRDefault="00000000" w:rsidRPr="00000000" w14:paraId="00001953">
      <w:pPr>
        <w:pageBreakBefore w:val="0"/>
        <w:rPr/>
      </w:pPr>
      <w:r w:rsidDel="00000000" w:rsidR="00000000" w:rsidRPr="00000000">
        <w:rPr>
          <w:rtl w:val="0"/>
        </w:rPr>
        <w:t xml:space="preserve">    "He claps me on my shoulder, and we both have a laugh."</w:t>
      </w:r>
    </w:p>
    <w:p w:rsidR="00000000" w:rsidDel="00000000" w:rsidP="00000000" w:rsidRDefault="00000000" w:rsidRPr="00000000" w14:paraId="00001954">
      <w:pPr>
        <w:pageBreakBefore w:val="0"/>
        <w:rPr/>
      </w:pPr>
      <w:r w:rsidDel="00000000" w:rsidR="00000000" w:rsidRPr="00000000">
        <w:rPr>
          <w:rtl w:val="0"/>
        </w:rPr>
        <w:t xml:space="preserve">    "I think I've made up my mind."</w:t>
      </w:r>
    </w:p>
    <w:p w:rsidR="00000000" w:rsidDel="00000000" w:rsidP="00000000" w:rsidRDefault="00000000" w:rsidRPr="00000000" w14:paraId="00001955">
      <w:pPr>
        <w:pageBreakBefore w:val="0"/>
        <w:rPr/>
      </w:pPr>
      <w:r w:rsidDel="00000000" w:rsidR="00000000" w:rsidRPr="00000000">
        <w:rPr>
          <w:rtl w:val="0"/>
        </w:rPr>
        <w:t xml:space="preserve">    mc "So, about the guitar."</w:t>
      </w:r>
    </w:p>
    <w:p w:rsidR="00000000" w:rsidDel="00000000" w:rsidP="00000000" w:rsidRDefault="00000000" w:rsidRPr="00000000" w14:paraId="00001956">
      <w:pPr>
        <w:pageBreakBefore w:val="0"/>
        <w:rPr/>
      </w:pPr>
      <w:r w:rsidDel="00000000" w:rsidR="00000000" w:rsidRPr="00000000">
        <w:rPr>
          <w:rtl w:val="0"/>
        </w:rPr>
        <w:t xml:space="preserve">    n "Ah yes."</w:t>
      </w:r>
    </w:p>
    <w:p w:rsidR="00000000" w:rsidDel="00000000" w:rsidP="00000000" w:rsidRDefault="00000000" w:rsidRPr="00000000" w14:paraId="00001957">
      <w:pPr>
        <w:pageBreakBefore w:val="0"/>
        <w:rPr/>
      </w:pPr>
      <w:r w:rsidDel="00000000" w:rsidR="00000000" w:rsidRPr="00000000">
        <w:rPr>
          <w:rtl w:val="0"/>
        </w:rPr>
        <w:t xml:space="preserve">    "He then gives me a price much lower than I had anticipated."</w:t>
      </w:r>
    </w:p>
    <w:p w:rsidR="00000000" w:rsidDel="00000000" w:rsidP="00000000" w:rsidRDefault="00000000" w:rsidRPr="00000000" w14:paraId="00001958">
      <w:pPr>
        <w:pageBreakBefore w:val="0"/>
        <w:rPr/>
      </w:pPr>
      <w:r w:rsidDel="00000000" w:rsidR="00000000" w:rsidRPr="00000000">
        <w:rPr>
          <w:rtl w:val="0"/>
        </w:rPr>
        <w:t xml:space="preserve">    mc "A-are you sure sir? That seems far too cheap."</w:t>
      </w:r>
    </w:p>
    <w:p w:rsidR="00000000" w:rsidDel="00000000" w:rsidP="00000000" w:rsidRDefault="00000000" w:rsidRPr="00000000" w14:paraId="00001959">
      <w:pPr>
        <w:pageBreakBefore w:val="0"/>
        <w:rPr/>
      </w:pPr>
      <w:r w:rsidDel="00000000" w:rsidR="00000000" w:rsidRPr="00000000">
        <w:rPr>
          <w:rtl w:val="0"/>
        </w:rPr>
        <w:t xml:space="preserve">    n "I'm sure of it."</w:t>
      </w:r>
    </w:p>
    <w:p w:rsidR="00000000" w:rsidDel="00000000" w:rsidP="00000000" w:rsidRDefault="00000000" w:rsidRPr="00000000" w14:paraId="0000195A">
      <w:pPr>
        <w:pageBreakBefore w:val="0"/>
        <w:rPr/>
      </w:pPr>
      <w:r w:rsidDel="00000000" w:rsidR="00000000" w:rsidRPr="00000000">
        <w:rPr>
          <w:rtl w:val="0"/>
        </w:rPr>
        <w:t xml:space="preserve">    n "I'm not concerned about the money young man."</w:t>
      </w:r>
    </w:p>
    <w:p w:rsidR="00000000" w:rsidDel="00000000" w:rsidP="00000000" w:rsidRDefault="00000000" w:rsidRPr="00000000" w14:paraId="0000195B">
      <w:pPr>
        <w:pageBreakBefore w:val="0"/>
        <w:rPr/>
      </w:pPr>
      <w:r w:rsidDel="00000000" w:rsidR="00000000" w:rsidRPr="00000000">
        <w:rPr>
          <w:rtl w:val="0"/>
        </w:rPr>
        <w:t xml:space="preserve">    n "It's more about cleaning out this house of mine."</w:t>
      </w:r>
    </w:p>
    <w:p w:rsidR="00000000" w:rsidDel="00000000" w:rsidP="00000000" w:rsidRDefault="00000000" w:rsidRPr="00000000" w14:paraId="0000195C">
      <w:pPr>
        <w:pageBreakBefore w:val="0"/>
        <w:rPr/>
      </w:pPr>
      <w:r w:rsidDel="00000000" w:rsidR="00000000" w:rsidRPr="00000000">
        <w:rPr>
          <w:rtl w:val="0"/>
        </w:rPr>
        <w:t xml:space="preserve">    "With a price like that, how could I say no?"</w:t>
      </w:r>
    </w:p>
    <w:p w:rsidR="00000000" w:rsidDel="00000000" w:rsidP="00000000" w:rsidRDefault="00000000" w:rsidRPr="00000000" w14:paraId="0000195D">
      <w:pPr>
        <w:pageBreakBefore w:val="0"/>
        <w:rPr/>
      </w:pPr>
      <w:r w:rsidDel="00000000" w:rsidR="00000000" w:rsidRPr="00000000">
        <w:rPr>
          <w:rtl w:val="0"/>
        </w:rPr>
        <w:t xml:space="preserve">    "Even if I don't end up learning the guitar, I could sell it off for a good price."</w:t>
      </w:r>
    </w:p>
    <w:p w:rsidR="00000000" w:rsidDel="00000000" w:rsidP="00000000" w:rsidRDefault="00000000" w:rsidRPr="00000000" w14:paraId="0000195E">
      <w:pPr>
        <w:pageBreakBefore w:val="0"/>
        <w:rPr/>
      </w:pPr>
      <w:r w:rsidDel="00000000" w:rsidR="00000000" w:rsidRPr="00000000">
        <w:rPr>
          <w:rtl w:val="0"/>
        </w:rPr>
        <w:t xml:space="preserve">    "But I'm going to learn it."</w:t>
      </w:r>
    </w:p>
    <w:p w:rsidR="00000000" w:rsidDel="00000000" w:rsidP="00000000" w:rsidRDefault="00000000" w:rsidRPr="00000000" w14:paraId="0000195F">
      <w:pPr>
        <w:pageBreakBefore w:val="0"/>
        <w:rPr/>
      </w:pPr>
      <w:r w:rsidDel="00000000" w:rsidR="00000000" w:rsidRPr="00000000">
        <w:rPr>
          <w:rtl w:val="0"/>
        </w:rPr>
        <w:t xml:space="preserve">    "For her."</w:t>
      </w:r>
    </w:p>
    <w:p w:rsidR="00000000" w:rsidDel="00000000" w:rsidP="00000000" w:rsidRDefault="00000000" w:rsidRPr="00000000" w14:paraId="00001960">
      <w:pPr>
        <w:pageBreakBefore w:val="0"/>
        <w:rPr/>
      </w:pPr>
      <w:r w:rsidDel="00000000" w:rsidR="00000000" w:rsidRPr="00000000">
        <w:rPr>
          <w:rtl w:val="0"/>
        </w:rPr>
        <w:t xml:space="preserve">    mc "Well sir, you have yourself a deal."</w:t>
      </w:r>
    </w:p>
    <w:p w:rsidR="00000000" w:rsidDel="00000000" w:rsidP="00000000" w:rsidRDefault="00000000" w:rsidRPr="00000000" w14:paraId="00001961">
      <w:pPr>
        <w:pageBreakBefore w:val="0"/>
        <w:rPr/>
      </w:pPr>
      <w:r w:rsidDel="00000000" w:rsidR="00000000" w:rsidRPr="00000000">
        <w:rPr>
          <w:rtl w:val="0"/>
        </w:rPr>
        <w:t xml:space="preserve">    mc "Oh, and also this here."</w:t>
      </w:r>
    </w:p>
    <w:p w:rsidR="00000000" w:rsidDel="00000000" w:rsidP="00000000" w:rsidRDefault="00000000" w:rsidRPr="00000000" w14:paraId="00001962">
      <w:pPr>
        <w:pageBreakBefore w:val="0"/>
        <w:rPr/>
      </w:pPr>
      <w:r w:rsidDel="00000000" w:rsidR="00000000" w:rsidRPr="00000000">
        <w:rPr>
          <w:rtl w:val="0"/>
        </w:rPr>
        <w:t xml:space="preserve">    "I pull the necklace from my blazer's pocket."</w:t>
      </w:r>
    </w:p>
    <w:p w:rsidR="00000000" w:rsidDel="00000000" w:rsidP="00000000" w:rsidRDefault="00000000" w:rsidRPr="00000000" w14:paraId="00001963">
      <w:pPr>
        <w:pageBreakBefore w:val="0"/>
        <w:rPr/>
      </w:pPr>
      <w:r w:rsidDel="00000000" w:rsidR="00000000" w:rsidRPr="00000000">
        <w:rPr>
          <w:rtl w:val="0"/>
        </w:rPr>
        <w:t xml:space="preserve">    n "Ah, trying to steal from me now?"</w:t>
      </w:r>
    </w:p>
    <w:p w:rsidR="00000000" w:rsidDel="00000000" w:rsidP="00000000" w:rsidRDefault="00000000" w:rsidRPr="00000000" w14:paraId="00001964">
      <w:pPr>
        <w:pageBreakBefore w:val="0"/>
        <w:rPr/>
      </w:pPr>
      <w:r w:rsidDel="00000000" w:rsidR="00000000" w:rsidRPr="00000000">
        <w:rPr>
          <w:rtl w:val="0"/>
        </w:rPr>
        <w:t xml:space="preserve">    mc "N-no sir, I-{nw}"</w:t>
      </w:r>
    </w:p>
    <w:p w:rsidR="00000000" w:rsidDel="00000000" w:rsidP="00000000" w:rsidRDefault="00000000" w:rsidRPr="00000000" w14:paraId="00001965">
      <w:pPr>
        <w:pageBreakBefore w:val="0"/>
        <w:rPr/>
      </w:pPr>
      <w:r w:rsidDel="00000000" w:rsidR="00000000" w:rsidRPr="00000000">
        <w:rPr>
          <w:rtl w:val="0"/>
        </w:rPr>
        <w:t xml:space="preserve">    n "I know young man, I was watching the whole time!"</w:t>
      </w:r>
    </w:p>
    <w:p w:rsidR="00000000" w:rsidDel="00000000" w:rsidP="00000000" w:rsidRDefault="00000000" w:rsidRPr="00000000" w14:paraId="00001966">
      <w:pPr>
        <w:pageBreakBefore w:val="0"/>
        <w:rPr/>
      </w:pPr>
      <w:r w:rsidDel="00000000" w:rsidR="00000000" w:rsidRPr="00000000">
        <w:rPr>
          <w:rtl w:val="0"/>
        </w:rPr>
        <w:t xml:space="preserve">    "He chuckles again while I try to recompose myself."</w:t>
      </w:r>
    </w:p>
    <w:p w:rsidR="00000000" w:rsidDel="00000000" w:rsidP="00000000" w:rsidRDefault="00000000" w:rsidRPr="00000000" w14:paraId="00001967">
      <w:pPr>
        <w:pageBreakBefore w:val="0"/>
        <w:rPr/>
      </w:pPr>
      <w:r w:rsidDel="00000000" w:rsidR="00000000" w:rsidRPr="00000000">
        <w:rPr>
          <w:rtl w:val="0"/>
        </w:rPr>
        <w:t xml:space="preserve">    "He leans into my ear and whispers."</w:t>
      </w:r>
    </w:p>
    <w:p w:rsidR="00000000" w:rsidDel="00000000" w:rsidP="00000000" w:rsidRDefault="00000000" w:rsidRPr="00000000" w14:paraId="00001968">
      <w:pPr>
        <w:pageBreakBefore w:val="0"/>
        <w:rPr/>
      </w:pPr>
      <w:r w:rsidDel="00000000" w:rsidR="00000000" w:rsidRPr="00000000">
        <w:rPr>
          <w:rtl w:val="0"/>
        </w:rPr>
        <w:t xml:space="preserve">    n "That necklace will serve as a fine gift."</w:t>
      </w:r>
    </w:p>
    <w:p w:rsidR="00000000" w:rsidDel="00000000" w:rsidP="00000000" w:rsidRDefault="00000000" w:rsidRPr="00000000" w14:paraId="00001969">
      <w:pPr>
        <w:pageBreakBefore w:val="0"/>
        <w:rPr/>
      </w:pPr>
      <w:r w:rsidDel="00000000" w:rsidR="00000000" w:rsidRPr="00000000">
        <w:rPr>
          <w:rtl w:val="0"/>
        </w:rPr>
        <w:t xml:space="preserve">    n "She'll love it."</w:t>
      </w:r>
    </w:p>
    <w:p w:rsidR="00000000" w:rsidDel="00000000" w:rsidP="00000000" w:rsidRDefault="00000000" w:rsidRPr="00000000" w14:paraId="0000196A">
      <w:pPr>
        <w:pageBreakBefore w:val="0"/>
        <w:rPr/>
      </w:pPr>
      <w:r w:rsidDel="00000000" w:rsidR="00000000" w:rsidRPr="00000000">
        <w:rPr>
          <w:rtl w:val="0"/>
        </w:rPr>
        <w:t xml:space="preserve">    "He pulls away and smiles."</w:t>
      </w:r>
    </w:p>
    <w:p w:rsidR="00000000" w:rsidDel="00000000" w:rsidP="00000000" w:rsidRDefault="00000000" w:rsidRPr="00000000" w14:paraId="0000196B">
      <w:pPr>
        <w:pageBreakBefore w:val="0"/>
        <w:rPr/>
      </w:pPr>
      <w:r w:rsidDel="00000000" w:rsidR="00000000" w:rsidRPr="00000000">
        <w:rPr>
          <w:rtl w:val="0"/>
        </w:rPr>
        <w:t xml:space="preserve">    mc "Thank you sir."</w:t>
      </w:r>
    </w:p>
    <w:p w:rsidR="00000000" w:rsidDel="00000000" w:rsidP="00000000" w:rsidRDefault="00000000" w:rsidRPr="00000000" w14:paraId="0000196C">
      <w:pPr>
        <w:pageBreakBefore w:val="0"/>
        <w:rPr/>
      </w:pPr>
      <w:r w:rsidDel="00000000" w:rsidR="00000000" w:rsidRPr="00000000">
        <w:rPr>
          <w:rtl w:val="0"/>
        </w:rPr>
        <w:t xml:space="preserve">    "I pay for the guitar and necklace and we shake hands."</w:t>
      </w:r>
    </w:p>
    <w:p w:rsidR="00000000" w:rsidDel="00000000" w:rsidP="00000000" w:rsidRDefault="00000000" w:rsidRPr="00000000" w14:paraId="0000196D">
      <w:pPr>
        <w:pageBreakBefore w:val="0"/>
        <w:rPr/>
      </w:pPr>
      <w:r w:rsidDel="00000000" w:rsidR="00000000" w:rsidRPr="00000000">
        <w:rPr>
          <w:rtl w:val="0"/>
        </w:rPr>
        <w:t xml:space="preserve">    show monika 2b at t11</w:t>
      </w:r>
    </w:p>
    <w:p w:rsidR="00000000" w:rsidDel="00000000" w:rsidP="00000000" w:rsidRDefault="00000000" w:rsidRPr="00000000" w14:paraId="0000196E">
      <w:pPr>
        <w:pageBreakBefore w:val="0"/>
        <w:rPr/>
      </w:pPr>
      <w:r w:rsidDel="00000000" w:rsidR="00000000" w:rsidRPr="00000000">
        <w:rPr>
          <w:rtl w:val="0"/>
        </w:rPr>
        <w:t xml:space="preserve">    m "Hey [player],{w=.5} I'm all-{nw}"</w:t>
      </w:r>
    </w:p>
    <w:p w:rsidR="00000000" w:rsidDel="00000000" w:rsidP="00000000" w:rsidRDefault="00000000" w:rsidRPr="00000000" w14:paraId="0000196F">
      <w:pPr>
        <w:pageBreakBefore w:val="0"/>
        <w:rPr/>
      </w:pPr>
      <w:r w:rsidDel="00000000" w:rsidR="00000000" w:rsidRPr="00000000">
        <w:rPr>
          <w:rtl w:val="0"/>
        </w:rPr>
        <w:t xml:space="preserve">    m 4d "Oh wow, what's that?"</w:t>
      </w:r>
    </w:p>
    <w:p w:rsidR="00000000" w:rsidDel="00000000" w:rsidP="00000000" w:rsidRDefault="00000000" w:rsidRPr="00000000" w14:paraId="00001970">
      <w:pPr>
        <w:pageBreakBefore w:val="0"/>
        <w:rPr/>
      </w:pPr>
      <w:r w:rsidDel="00000000" w:rsidR="00000000" w:rsidRPr="00000000">
        <w:rPr>
          <w:rtl w:val="0"/>
        </w:rPr>
        <w:t xml:space="preserve">    show monika 3b</w:t>
      </w:r>
    </w:p>
    <w:p w:rsidR="00000000" w:rsidDel="00000000" w:rsidP="00000000" w:rsidRDefault="00000000" w:rsidRPr="00000000" w14:paraId="00001971">
      <w:pPr>
        <w:pageBreakBefore w:val="0"/>
        <w:rPr/>
      </w:pPr>
      <w:r w:rsidDel="00000000" w:rsidR="00000000" w:rsidRPr="00000000">
        <w:rPr>
          <w:rtl w:val="0"/>
        </w:rPr>
        <w:t xml:space="preserve">    "She points to the large guitar case."</w:t>
      </w:r>
    </w:p>
    <w:p w:rsidR="00000000" w:rsidDel="00000000" w:rsidP="00000000" w:rsidRDefault="00000000" w:rsidRPr="00000000" w14:paraId="00001972">
      <w:pPr>
        <w:pageBreakBefore w:val="0"/>
        <w:rPr/>
      </w:pPr>
      <w:r w:rsidDel="00000000" w:rsidR="00000000" w:rsidRPr="00000000">
        <w:rPr>
          <w:rtl w:val="0"/>
        </w:rPr>
        <w:t xml:space="preserve">    show monika 2c</w:t>
      </w:r>
    </w:p>
    <w:p w:rsidR="00000000" w:rsidDel="00000000" w:rsidP="00000000" w:rsidRDefault="00000000" w:rsidRPr="00000000" w14:paraId="00001973">
      <w:pPr>
        <w:pageBreakBefore w:val="0"/>
        <w:rPr/>
      </w:pPr>
      <w:r w:rsidDel="00000000" w:rsidR="00000000" w:rsidRPr="00000000">
        <w:rPr>
          <w:rtl w:val="0"/>
        </w:rPr>
        <w:t xml:space="preserve">    mc "Well actually, it's a guitar Monika."</w:t>
      </w:r>
    </w:p>
    <w:p w:rsidR="00000000" w:rsidDel="00000000" w:rsidP="00000000" w:rsidRDefault="00000000" w:rsidRPr="00000000" w14:paraId="00001974">
      <w:pPr>
        <w:pageBreakBefore w:val="0"/>
        <w:rPr/>
      </w:pPr>
      <w:r w:rsidDel="00000000" w:rsidR="00000000" w:rsidRPr="00000000">
        <w:rPr>
          <w:rtl w:val="0"/>
        </w:rPr>
        <w:t xml:space="preserve">    mc "I think I'm going to try learning it."</w:t>
      </w:r>
    </w:p>
    <w:p w:rsidR="00000000" w:rsidDel="00000000" w:rsidP="00000000" w:rsidRDefault="00000000" w:rsidRPr="00000000" w14:paraId="00001975">
      <w:pPr>
        <w:pageBreakBefore w:val="0"/>
        <w:rPr/>
      </w:pPr>
      <w:r w:rsidDel="00000000" w:rsidR="00000000" w:rsidRPr="00000000">
        <w:rPr>
          <w:rtl w:val="0"/>
        </w:rPr>
        <w:t xml:space="preserve">    m 4b "Wow really?! You're going to learn guitar?!"</w:t>
      </w:r>
    </w:p>
    <w:p w:rsidR="00000000" w:rsidDel="00000000" w:rsidP="00000000" w:rsidRDefault="00000000" w:rsidRPr="00000000" w14:paraId="00001976">
      <w:pPr>
        <w:pageBreakBefore w:val="0"/>
        <w:rPr/>
      </w:pPr>
      <w:r w:rsidDel="00000000" w:rsidR="00000000" w:rsidRPr="00000000">
        <w:rPr>
          <w:rtl w:val="0"/>
        </w:rPr>
        <w:t xml:space="preserve">    m 2k "That's great [player]!"</w:t>
      </w:r>
    </w:p>
    <w:p w:rsidR="00000000" w:rsidDel="00000000" w:rsidP="00000000" w:rsidRDefault="00000000" w:rsidRPr="00000000" w14:paraId="00001977">
      <w:pPr>
        <w:pageBreakBefore w:val="0"/>
        <w:rPr/>
      </w:pPr>
      <w:r w:rsidDel="00000000" w:rsidR="00000000" w:rsidRPr="00000000">
        <w:rPr>
          <w:rtl w:val="0"/>
        </w:rPr>
        <w:t xml:space="preserve">    m 5a "I can't wait to see what you can do."</w:t>
      </w:r>
    </w:p>
    <w:p w:rsidR="00000000" w:rsidDel="00000000" w:rsidP="00000000" w:rsidRDefault="00000000" w:rsidRPr="00000000" w14:paraId="00001978">
      <w:pPr>
        <w:pageBreakBefore w:val="0"/>
        <w:rPr/>
      </w:pPr>
      <w:r w:rsidDel="00000000" w:rsidR="00000000" w:rsidRPr="00000000">
        <w:rPr>
          <w:rtl w:val="0"/>
        </w:rPr>
        <w:t xml:space="preserve">    show monika 2c at t22</w:t>
      </w:r>
    </w:p>
    <w:p w:rsidR="00000000" w:rsidDel="00000000" w:rsidP="00000000" w:rsidRDefault="00000000" w:rsidRPr="00000000" w14:paraId="00001979">
      <w:pPr>
        <w:pageBreakBefore w:val="0"/>
        <w:rPr/>
      </w:pPr>
      <w:r w:rsidDel="00000000" w:rsidR="00000000" w:rsidRPr="00000000">
        <w:rPr>
          <w:rtl w:val="0"/>
        </w:rPr>
        <w:t xml:space="preserve">    show sayori 4n at l21</w:t>
      </w:r>
    </w:p>
    <w:p w:rsidR="00000000" w:rsidDel="00000000" w:rsidP="00000000" w:rsidRDefault="00000000" w:rsidRPr="00000000" w14:paraId="0000197A">
      <w:pPr>
        <w:pageBreakBefore w:val="0"/>
        <w:rPr/>
      </w:pPr>
      <w:r w:rsidDel="00000000" w:rsidR="00000000" w:rsidRPr="00000000">
        <w:rPr>
          <w:rtl w:val="0"/>
        </w:rPr>
        <w:t xml:space="preserve">    show sayori at f21</w:t>
      </w:r>
    </w:p>
    <w:p w:rsidR="00000000" w:rsidDel="00000000" w:rsidP="00000000" w:rsidRDefault="00000000" w:rsidRPr="00000000" w14:paraId="0000197B">
      <w:pPr>
        <w:pageBreakBefore w:val="0"/>
        <w:rPr/>
      </w:pPr>
      <w:r w:rsidDel="00000000" w:rsidR="00000000" w:rsidRPr="00000000">
        <w:rPr>
          <w:rtl w:val="0"/>
        </w:rPr>
        <w:t xml:space="preserve">    s "Whoa, what's that [player]?"</w:t>
      </w:r>
    </w:p>
    <w:p w:rsidR="00000000" w:rsidDel="00000000" w:rsidP="00000000" w:rsidRDefault="00000000" w:rsidRPr="00000000" w14:paraId="0000197C">
      <w:pPr>
        <w:pageBreakBefore w:val="0"/>
        <w:rPr/>
      </w:pPr>
      <w:r w:rsidDel="00000000" w:rsidR="00000000" w:rsidRPr="00000000">
        <w:rPr>
          <w:rtl w:val="0"/>
        </w:rPr>
        <w:t xml:space="preserve">    show sayori 1o at t21</w:t>
      </w:r>
    </w:p>
    <w:p w:rsidR="00000000" w:rsidDel="00000000" w:rsidP="00000000" w:rsidRDefault="00000000" w:rsidRPr="00000000" w14:paraId="0000197D">
      <w:pPr>
        <w:pageBreakBefore w:val="0"/>
        <w:rPr/>
      </w:pPr>
      <w:r w:rsidDel="00000000" w:rsidR="00000000" w:rsidRPr="00000000">
        <w:rPr>
          <w:rtl w:val="0"/>
        </w:rPr>
        <w:t xml:space="preserve">    mc "It's a guitar Sayori."</w:t>
      </w:r>
    </w:p>
    <w:p w:rsidR="00000000" w:rsidDel="00000000" w:rsidP="00000000" w:rsidRDefault="00000000" w:rsidRPr="00000000" w14:paraId="0000197E">
      <w:pPr>
        <w:pageBreakBefore w:val="0"/>
        <w:rPr/>
      </w:pPr>
      <w:r w:rsidDel="00000000" w:rsidR="00000000" w:rsidRPr="00000000">
        <w:rPr>
          <w:rtl w:val="0"/>
        </w:rPr>
        <w:t xml:space="preserve">    show monika 2a</w:t>
      </w:r>
    </w:p>
    <w:p w:rsidR="00000000" w:rsidDel="00000000" w:rsidP="00000000" w:rsidRDefault="00000000" w:rsidRPr="00000000" w14:paraId="0000197F">
      <w:pPr>
        <w:pageBreakBefore w:val="0"/>
        <w:rPr/>
      </w:pPr>
      <w:r w:rsidDel="00000000" w:rsidR="00000000" w:rsidRPr="00000000">
        <w:rPr>
          <w:rtl w:val="0"/>
        </w:rPr>
        <w:t xml:space="preserve">    mc "This nice gentleman gave me a great price on it."</w:t>
      </w:r>
    </w:p>
    <w:p w:rsidR="00000000" w:rsidDel="00000000" w:rsidP="00000000" w:rsidRDefault="00000000" w:rsidRPr="00000000" w14:paraId="00001980">
      <w:pPr>
        <w:pageBreakBefore w:val="0"/>
        <w:rPr/>
      </w:pPr>
      <w:r w:rsidDel="00000000" w:rsidR="00000000" w:rsidRPr="00000000">
        <w:rPr>
          <w:rtl w:val="0"/>
        </w:rPr>
        <w:t xml:space="preserve">    show sayori 4m at f21</w:t>
      </w:r>
    </w:p>
    <w:p w:rsidR="00000000" w:rsidDel="00000000" w:rsidP="00000000" w:rsidRDefault="00000000" w:rsidRPr="00000000" w14:paraId="00001981">
      <w:pPr>
        <w:pageBreakBefore w:val="0"/>
        <w:rPr/>
      </w:pPr>
      <w:r w:rsidDel="00000000" w:rsidR="00000000" w:rsidRPr="00000000">
        <w:rPr>
          <w:rtl w:val="0"/>
        </w:rPr>
        <w:t xml:space="preserve">    s "So </w:t>
      </w:r>
      <w:r w:rsidDel="00000000" w:rsidR="00000000" w:rsidRPr="00000000">
        <w:rPr>
          <w:rtl w:val="0"/>
        </w:rPr>
        <w:t xml:space="preserve">your</w:t>
      </w:r>
      <w:r w:rsidDel="00000000" w:rsidR="00000000" w:rsidRPr="00000000">
        <w:rPr>
          <w:rtl w:val="0"/>
        </w:rPr>
        <w:t xml:space="preserve"> going to learn it?!"</w:t>
      </w:r>
    </w:p>
    <w:p w:rsidR="00000000" w:rsidDel="00000000" w:rsidP="00000000" w:rsidRDefault="00000000" w:rsidRPr="00000000" w14:paraId="00001982">
      <w:pPr>
        <w:pageBreakBefore w:val="0"/>
        <w:rPr/>
      </w:pPr>
      <w:r w:rsidDel="00000000" w:rsidR="00000000" w:rsidRPr="00000000">
        <w:rPr>
          <w:rtl w:val="0"/>
        </w:rPr>
        <w:t xml:space="preserve">    s 3r "That's super cool [player]!"</w:t>
      </w:r>
    </w:p>
    <w:p w:rsidR="00000000" w:rsidDel="00000000" w:rsidP="00000000" w:rsidRDefault="00000000" w:rsidRPr="00000000" w14:paraId="00001983">
      <w:pPr>
        <w:pageBreakBefore w:val="0"/>
        <w:rPr/>
      </w:pPr>
      <w:r w:rsidDel="00000000" w:rsidR="00000000" w:rsidRPr="00000000">
        <w:rPr>
          <w:rtl w:val="0"/>
        </w:rPr>
        <w:t xml:space="preserve">    show sayori 1q at t21</w:t>
      </w:r>
    </w:p>
    <w:p w:rsidR="00000000" w:rsidDel="00000000" w:rsidP="00000000" w:rsidRDefault="00000000" w:rsidRPr="00000000" w14:paraId="00001984">
      <w:pPr>
        <w:pageBreakBefore w:val="0"/>
        <w:rPr/>
      </w:pPr>
      <w:r w:rsidDel="00000000" w:rsidR="00000000" w:rsidRPr="00000000">
        <w:rPr>
          <w:rtl w:val="0"/>
        </w:rPr>
        <w:t xml:space="preserve">    mc "Yeah, hopefully it's not too difficult."</w:t>
      </w:r>
    </w:p>
    <w:p w:rsidR="00000000" w:rsidDel="00000000" w:rsidP="00000000" w:rsidRDefault="00000000" w:rsidRPr="00000000" w14:paraId="00001985">
      <w:pPr>
        <w:pageBreakBefore w:val="0"/>
        <w:rPr/>
      </w:pPr>
      <w:r w:rsidDel="00000000" w:rsidR="00000000" w:rsidRPr="00000000">
        <w:rPr>
          <w:rtl w:val="0"/>
        </w:rPr>
        <w:t xml:space="preserve">    mc "Well I'm all set, did you two find anything?"</w:t>
      </w:r>
    </w:p>
    <w:p w:rsidR="00000000" w:rsidDel="00000000" w:rsidP="00000000" w:rsidRDefault="00000000" w:rsidRPr="00000000" w14:paraId="00001986">
      <w:pPr>
        <w:pageBreakBefore w:val="0"/>
        <w:rPr/>
      </w:pPr>
      <w:r w:rsidDel="00000000" w:rsidR="00000000" w:rsidRPr="00000000">
        <w:rPr>
          <w:rtl w:val="0"/>
        </w:rPr>
        <w:t xml:space="preserve">    show monika 3b at f22</w:t>
      </w:r>
    </w:p>
    <w:p w:rsidR="00000000" w:rsidDel="00000000" w:rsidP="00000000" w:rsidRDefault="00000000" w:rsidRPr="00000000" w14:paraId="00001987">
      <w:pPr>
        <w:pageBreakBefore w:val="0"/>
        <w:rPr/>
      </w:pPr>
      <w:r w:rsidDel="00000000" w:rsidR="00000000" w:rsidRPr="00000000">
        <w:rPr>
          <w:rtl w:val="0"/>
        </w:rPr>
        <w:t xml:space="preserve">    m "Actually I did!"</w:t>
      </w:r>
    </w:p>
    <w:p w:rsidR="00000000" w:rsidDel="00000000" w:rsidP="00000000" w:rsidRDefault="00000000" w:rsidRPr="00000000" w14:paraId="00001988">
      <w:pPr>
        <w:pageBreakBefore w:val="0"/>
        <w:rPr/>
      </w:pPr>
      <w:r w:rsidDel="00000000" w:rsidR="00000000" w:rsidRPr="00000000">
        <w:rPr>
          <w:rtl w:val="0"/>
        </w:rPr>
        <w:t xml:space="preserve">    show monika 1a</w:t>
      </w:r>
    </w:p>
    <w:p w:rsidR="00000000" w:rsidDel="00000000" w:rsidP="00000000" w:rsidRDefault="00000000" w:rsidRPr="00000000" w14:paraId="00001989">
      <w:pPr>
        <w:pageBreakBefore w:val="0"/>
        <w:rPr/>
      </w:pPr>
      <w:r w:rsidDel="00000000" w:rsidR="00000000" w:rsidRPr="00000000">
        <w:rPr>
          <w:rtl w:val="0"/>
        </w:rPr>
        <w:t xml:space="preserve">    "She lifts up a couple different new outfits from her arms."</w:t>
      </w:r>
    </w:p>
    <w:p w:rsidR="00000000" w:rsidDel="00000000" w:rsidP="00000000" w:rsidRDefault="00000000" w:rsidRPr="00000000" w14:paraId="0000198A">
      <w:pPr>
        <w:pageBreakBefore w:val="0"/>
        <w:rPr/>
      </w:pPr>
      <w:r w:rsidDel="00000000" w:rsidR="00000000" w:rsidRPr="00000000">
        <w:rPr>
          <w:rtl w:val="0"/>
        </w:rPr>
        <w:t xml:space="preserve">    show sayori 1y</w:t>
      </w:r>
    </w:p>
    <w:p w:rsidR="00000000" w:rsidDel="00000000" w:rsidP="00000000" w:rsidRDefault="00000000" w:rsidRPr="00000000" w14:paraId="0000198B">
      <w:pPr>
        <w:pageBreakBefore w:val="0"/>
        <w:rPr/>
      </w:pPr>
      <w:r w:rsidDel="00000000" w:rsidR="00000000" w:rsidRPr="00000000">
        <w:rPr>
          <w:rtl w:val="0"/>
        </w:rPr>
        <w:t xml:space="preserve">    mc "They look great Monika."</w:t>
      </w:r>
    </w:p>
    <w:p w:rsidR="00000000" w:rsidDel="00000000" w:rsidP="00000000" w:rsidRDefault="00000000" w:rsidRPr="00000000" w14:paraId="0000198C">
      <w:pPr>
        <w:pageBreakBefore w:val="0"/>
        <w:rPr/>
      </w:pPr>
      <w:r w:rsidDel="00000000" w:rsidR="00000000" w:rsidRPr="00000000">
        <w:rPr>
          <w:rtl w:val="0"/>
        </w:rPr>
        <w:t xml:space="preserve">    m 5a "Thanks [player]."</w:t>
      </w:r>
    </w:p>
    <w:p w:rsidR="00000000" w:rsidDel="00000000" w:rsidP="00000000" w:rsidRDefault="00000000" w:rsidRPr="00000000" w14:paraId="0000198D">
      <w:pPr>
        <w:pageBreakBefore w:val="0"/>
        <w:rPr/>
      </w:pPr>
      <w:r w:rsidDel="00000000" w:rsidR="00000000" w:rsidRPr="00000000">
        <w:rPr>
          <w:rtl w:val="0"/>
        </w:rPr>
        <w:t xml:space="preserve">    "She gives me a peak on the cheek before reaching into her school bag."</w:t>
      </w:r>
    </w:p>
    <w:p w:rsidR="00000000" w:rsidDel="00000000" w:rsidP="00000000" w:rsidRDefault="00000000" w:rsidRPr="00000000" w14:paraId="0000198E">
      <w:pPr>
        <w:pageBreakBefore w:val="0"/>
        <w:rPr/>
      </w:pPr>
      <w:r w:rsidDel="00000000" w:rsidR="00000000" w:rsidRPr="00000000">
        <w:rPr>
          <w:rtl w:val="0"/>
        </w:rPr>
        <w:t xml:space="preserve">    show monika 2a at t22</w:t>
      </w:r>
    </w:p>
    <w:p w:rsidR="00000000" w:rsidDel="00000000" w:rsidP="00000000" w:rsidRDefault="00000000" w:rsidRPr="00000000" w14:paraId="0000198F">
      <w:pPr>
        <w:pageBreakBefore w:val="0"/>
        <w:rPr/>
      </w:pPr>
      <w:r w:rsidDel="00000000" w:rsidR="00000000" w:rsidRPr="00000000">
        <w:rPr>
          <w:rtl w:val="0"/>
        </w:rPr>
        <w:t xml:space="preserve">    show sayori 1a at t21</w:t>
      </w:r>
    </w:p>
    <w:p w:rsidR="00000000" w:rsidDel="00000000" w:rsidP="00000000" w:rsidRDefault="00000000" w:rsidRPr="00000000" w14:paraId="00001990">
      <w:pPr>
        <w:pageBreakBefore w:val="0"/>
        <w:rPr/>
      </w:pPr>
      <w:r w:rsidDel="00000000" w:rsidR="00000000" w:rsidRPr="00000000">
        <w:rPr>
          <w:rtl w:val="0"/>
        </w:rPr>
        <w:t xml:space="preserve">    "The old man looks over to me for a moment and chuckles."</w:t>
      </w:r>
    </w:p>
    <w:p w:rsidR="00000000" w:rsidDel="00000000" w:rsidP="00000000" w:rsidRDefault="00000000" w:rsidRPr="00000000" w14:paraId="00001991">
      <w:pPr>
        <w:pageBreakBefore w:val="0"/>
        <w:rPr/>
      </w:pPr>
      <w:r w:rsidDel="00000000" w:rsidR="00000000" w:rsidRPr="00000000">
        <w:rPr>
          <w:rtl w:val="0"/>
        </w:rPr>
        <w:t xml:space="preserve">    n "Well young lady I hope you find them comfortable and stylish."</w:t>
      </w:r>
    </w:p>
    <w:p w:rsidR="00000000" w:rsidDel="00000000" w:rsidP="00000000" w:rsidRDefault="00000000" w:rsidRPr="00000000" w14:paraId="00001992">
      <w:pPr>
        <w:pageBreakBefore w:val="0"/>
        <w:rPr/>
      </w:pPr>
      <w:r w:rsidDel="00000000" w:rsidR="00000000" w:rsidRPr="00000000">
        <w:rPr>
          <w:rtl w:val="0"/>
        </w:rPr>
        <w:t xml:space="preserve">    m 3b "Thank you sir."</w:t>
      </w:r>
    </w:p>
    <w:p w:rsidR="00000000" w:rsidDel="00000000" w:rsidP="00000000" w:rsidRDefault="00000000" w:rsidRPr="00000000" w14:paraId="00001993">
      <w:pPr>
        <w:pageBreakBefore w:val="0"/>
        <w:rPr/>
      </w:pPr>
      <w:r w:rsidDel="00000000" w:rsidR="00000000" w:rsidRPr="00000000">
        <w:rPr>
          <w:rtl w:val="0"/>
        </w:rPr>
        <w:t xml:space="preserve">    show monika 2c</w:t>
      </w:r>
    </w:p>
    <w:p w:rsidR="00000000" w:rsidDel="00000000" w:rsidP="00000000" w:rsidRDefault="00000000" w:rsidRPr="00000000" w14:paraId="00001994">
      <w:pPr>
        <w:pageBreakBefore w:val="0"/>
        <w:rPr/>
      </w:pPr>
      <w:r w:rsidDel="00000000" w:rsidR="00000000" w:rsidRPr="00000000">
        <w:rPr>
          <w:rtl w:val="0"/>
        </w:rPr>
        <w:t xml:space="preserve">    s 2l "I didn't find anything I liked ehehe~"</w:t>
      </w:r>
    </w:p>
    <w:p w:rsidR="00000000" w:rsidDel="00000000" w:rsidP="00000000" w:rsidRDefault="00000000" w:rsidRPr="00000000" w14:paraId="00001995">
      <w:pPr>
        <w:pageBreakBefore w:val="0"/>
        <w:rPr/>
      </w:pPr>
      <w:r w:rsidDel="00000000" w:rsidR="00000000" w:rsidRPr="00000000">
        <w:rPr>
          <w:rtl w:val="0"/>
        </w:rPr>
        <w:t xml:space="preserve">    mc "Well that's alright Sayori. Besides, the fun in yard sales is you never know what you may find."</w:t>
      </w:r>
    </w:p>
    <w:p w:rsidR="00000000" w:rsidDel="00000000" w:rsidP="00000000" w:rsidRDefault="00000000" w:rsidRPr="00000000" w14:paraId="00001996">
      <w:pPr>
        <w:pageBreakBefore w:val="0"/>
        <w:rPr/>
      </w:pPr>
      <w:r w:rsidDel="00000000" w:rsidR="00000000" w:rsidRPr="00000000">
        <w:rPr>
          <w:rtl w:val="0"/>
        </w:rPr>
        <w:t xml:space="preserve">    s 4r "Yeah! You never really know ehehe~"</w:t>
      </w:r>
    </w:p>
    <w:p w:rsidR="00000000" w:rsidDel="00000000" w:rsidP="00000000" w:rsidRDefault="00000000" w:rsidRPr="00000000" w14:paraId="00001997">
      <w:pPr>
        <w:pageBreakBefore w:val="0"/>
        <w:rPr/>
      </w:pPr>
      <w:r w:rsidDel="00000000" w:rsidR="00000000" w:rsidRPr="00000000">
        <w:rPr>
          <w:rtl w:val="0"/>
        </w:rPr>
        <w:t xml:space="preserve">    show sayori 1a</w:t>
      </w:r>
    </w:p>
    <w:p w:rsidR="00000000" w:rsidDel="00000000" w:rsidP="00000000" w:rsidRDefault="00000000" w:rsidRPr="00000000" w14:paraId="00001998">
      <w:pPr>
        <w:pageBreakBefore w:val="0"/>
        <w:rPr/>
      </w:pPr>
      <w:r w:rsidDel="00000000" w:rsidR="00000000" w:rsidRPr="00000000">
        <w:rPr>
          <w:rtl w:val="0"/>
        </w:rPr>
        <w:t xml:space="preserve">    show monika 2a</w:t>
      </w:r>
    </w:p>
    <w:p w:rsidR="00000000" w:rsidDel="00000000" w:rsidP="00000000" w:rsidRDefault="00000000" w:rsidRPr="00000000" w14:paraId="00001999">
      <w:pPr>
        <w:pageBreakBefore w:val="0"/>
        <w:rPr/>
      </w:pPr>
      <w:r w:rsidDel="00000000" w:rsidR="00000000" w:rsidRPr="00000000">
        <w:rPr>
          <w:rtl w:val="0"/>
        </w:rPr>
        <w:t xml:space="preserve">    "With Monika's things paid for, we all thank the old man."</w:t>
      </w:r>
    </w:p>
    <w:p w:rsidR="00000000" w:rsidDel="00000000" w:rsidP="00000000" w:rsidRDefault="00000000" w:rsidRPr="00000000" w14:paraId="0000199A">
      <w:pPr>
        <w:pageBreakBefore w:val="0"/>
        <w:rPr/>
      </w:pPr>
      <w:r w:rsidDel="00000000" w:rsidR="00000000" w:rsidRPr="00000000">
        <w:rPr>
          <w:rtl w:val="0"/>
        </w:rPr>
        <w:t xml:space="preserve">    n "Any time young ones, thank you for stopping by."</w:t>
      </w:r>
    </w:p>
    <w:p w:rsidR="00000000" w:rsidDel="00000000" w:rsidP="00000000" w:rsidRDefault="00000000" w:rsidRPr="00000000" w14:paraId="0000199B">
      <w:pPr>
        <w:pageBreakBefore w:val="0"/>
        <w:rPr/>
      </w:pPr>
      <w:r w:rsidDel="00000000" w:rsidR="00000000" w:rsidRPr="00000000">
        <w:rPr>
          <w:rtl w:val="0"/>
        </w:rPr>
        <w:t xml:space="preserve">    "We wave as I pick up my new guitar and start off down the road."</w:t>
      </w:r>
    </w:p>
    <w:p w:rsidR="00000000" w:rsidDel="00000000" w:rsidP="00000000" w:rsidRDefault="00000000" w:rsidRPr="00000000" w14:paraId="0000199C">
      <w:pPr>
        <w:pageBreakBefore w:val="0"/>
        <w:rPr/>
      </w:pPr>
      <w:r w:rsidDel="00000000" w:rsidR="00000000" w:rsidRPr="00000000">
        <w:rPr>
          <w:rtl w:val="0"/>
        </w:rPr>
        <w:t xml:space="preserve">    $ n_name = "Natsuki"</w:t>
      </w:r>
    </w:p>
    <w:p w:rsidR="00000000" w:rsidDel="00000000" w:rsidP="00000000" w:rsidRDefault="00000000" w:rsidRPr="00000000" w14:paraId="0000199D">
      <w:pPr>
        <w:pageBreakBefore w:val="0"/>
        <w:rPr/>
      </w:pPr>
      <w:r w:rsidDel="00000000" w:rsidR="00000000" w:rsidRPr="00000000">
        <w:rPr>
          <w:rtl w:val="0"/>
        </w:rPr>
        <w:t xml:space="preserve">    scene bg residential_day</w:t>
      </w:r>
    </w:p>
    <w:p w:rsidR="00000000" w:rsidDel="00000000" w:rsidP="00000000" w:rsidRDefault="00000000" w:rsidRPr="00000000" w14:paraId="0000199E">
      <w:pPr>
        <w:pageBreakBefore w:val="0"/>
        <w:rPr/>
      </w:pPr>
      <w:r w:rsidDel="00000000" w:rsidR="00000000" w:rsidRPr="00000000">
        <w:rPr>
          <w:rtl w:val="0"/>
        </w:rPr>
        <w:t xml:space="preserve">    with wipeleft_scene</w:t>
      </w:r>
    </w:p>
    <w:p w:rsidR="00000000" w:rsidDel="00000000" w:rsidP="00000000" w:rsidRDefault="00000000" w:rsidRPr="00000000" w14:paraId="0000199F">
      <w:pPr>
        <w:pageBreakBefore w:val="0"/>
        <w:rPr/>
      </w:pPr>
      <w:r w:rsidDel="00000000" w:rsidR="00000000" w:rsidRPr="00000000">
        <w:rPr>
          <w:rtl w:val="0"/>
        </w:rPr>
        <w:t xml:space="preserve">    "As we reach our houses, Monika turns to me and Sayori."</w:t>
      </w:r>
    </w:p>
    <w:p w:rsidR="00000000" w:rsidDel="00000000" w:rsidP="00000000" w:rsidRDefault="00000000" w:rsidRPr="00000000" w14:paraId="000019A0">
      <w:pPr>
        <w:pageBreakBefore w:val="0"/>
        <w:rPr/>
      </w:pPr>
      <w:r w:rsidDel="00000000" w:rsidR="00000000" w:rsidRPr="00000000">
        <w:rPr>
          <w:rtl w:val="0"/>
        </w:rPr>
        <w:t xml:space="preserve">    show monika 5a at t11</w:t>
      </w:r>
    </w:p>
    <w:p w:rsidR="00000000" w:rsidDel="00000000" w:rsidP="00000000" w:rsidRDefault="00000000" w:rsidRPr="00000000" w14:paraId="000019A1">
      <w:pPr>
        <w:pageBreakBefore w:val="0"/>
        <w:rPr/>
      </w:pPr>
      <w:r w:rsidDel="00000000" w:rsidR="00000000" w:rsidRPr="00000000">
        <w:rPr>
          <w:rtl w:val="0"/>
        </w:rPr>
        <w:t xml:space="preserve">    m "I'm so glad we all decided to walk together."</w:t>
      </w:r>
    </w:p>
    <w:p w:rsidR="00000000" w:rsidDel="00000000" w:rsidP="00000000" w:rsidRDefault="00000000" w:rsidRPr="00000000" w14:paraId="000019A2">
      <w:pPr>
        <w:pageBreakBefore w:val="0"/>
        <w:rPr/>
      </w:pPr>
      <w:r w:rsidDel="00000000" w:rsidR="00000000" w:rsidRPr="00000000">
        <w:rPr>
          <w:rtl w:val="0"/>
        </w:rPr>
        <w:t xml:space="preserve">    show monika 2a at t22</w:t>
      </w:r>
    </w:p>
    <w:p w:rsidR="00000000" w:rsidDel="00000000" w:rsidP="00000000" w:rsidRDefault="00000000" w:rsidRPr="00000000" w14:paraId="000019A3">
      <w:pPr>
        <w:pageBreakBefore w:val="0"/>
        <w:rPr/>
      </w:pPr>
      <w:r w:rsidDel="00000000" w:rsidR="00000000" w:rsidRPr="00000000">
        <w:rPr>
          <w:rtl w:val="0"/>
        </w:rPr>
        <w:t xml:space="preserve">    show sayori 2x at f21</w:t>
      </w:r>
    </w:p>
    <w:p w:rsidR="00000000" w:rsidDel="00000000" w:rsidP="00000000" w:rsidRDefault="00000000" w:rsidRPr="00000000" w14:paraId="000019A4">
      <w:pPr>
        <w:pageBreakBefore w:val="0"/>
        <w:rPr/>
      </w:pPr>
      <w:r w:rsidDel="00000000" w:rsidR="00000000" w:rsidRPr="00000000">
        <w:rPr>
          <w:rtl w:val="0"/>
        </w:rPr>
        <w:t xml:space="preserve">    s "Yeah, it was so much fun!"</w:t>
      </w:r>
    </w:p>
    <w:p w:rsidR="00000000" w:rsidDel="00000000" w:rsidP="00000000" w:rsidRDefault="00000000" w:rsidRPr="00000000" w14:paraId="000019A5">
      <w:pPr>
        <w:pageBreakBefore w:val="0"/>
        <w:rPr/>
      </w:pPr>
      <w:r w:rsidDel="00000000" w:rsidR="00000000" w:rsidRPr="00000000">
        <w:rPr>
          <w:rtl w:val="0"/>
        </w:rPr>
        <w:t xml:space="preserve">    show sayori 1a at t21</w:t>
      </w:r>
    </w:p>
    <w:p w:rsidR="00000000" w:rsidDel="00000000" w:rsidP="00000000" w:rsidRDefault="00000000" w:rsidRPr="00000000" w14:paraId="000019A6">
      <w:pPr>
        <w:pageBreakBefore w:val="0"/>
        <w:rPr/>
      </w:pPr>
      <w:r w:rsidDel="00000000" w:rsidR="00000000" w:rsidRPr="00000000">
        <w:rPr>
          <w:rtl w:val="0"/>
        </w:rPr>
        <w:t xml:space="preserve">    show monika 4b at f22</w:t>
      </w:r>
    </w:p>
    <w:p w:rsidR="00000000" w:rsidDel="00000000" w:rsidP="00000000" w:rsidRDefault="00000000" w:rsidRPr="00000000" w14:paraId="000019A7">
      <w:pPr>
        <w:pageBreakBefore w:val="0"/>
        <w:rPr/>
      </w:pPr>
      <w:r w:rsidDel="00000000" w:rsidR="00000000" w:rsidRPr="00000000">
        <w:rPr>
          <w:rtl w:val="0"/>
        </w:rPr>
        <w:t xml:space="preserve">    m "Well I gotta keep heading this way."</w:t>
      </w:r>
    </w:p>
    <w:p w:rsidR="00000000" w:rsidDel="00000000" w:rsidP="00000000" w:rsidRDefault="00000000" w:rsidRPr="00000000" w14:paraId="000019A8">
      <w:pPr>
        <w:pageBreakBefore w:val="0"/>
        <w:rPr/>
      </w:pPr>
      <w:r w:rsidDel="00000000" w:rsidR="00000000" w:rsidRPr="00000000">
        <w:rPr>
          <w:rtl w:val="0"/>
        </w:rPr>
        <w:t xml:space="preserve">    m 5a "I'll text you later [player]~"</w:t>
      </w:r>
    </w:p>
    <w:p w:rsidR="00000000" w:rsidDel="00000000" w:rsidP="00000000" w:rsidRDefault="00000000" w:rsidRPr="00000000" w14:paraId="000019A9">
      <w:pPr>
        <w:pageBreakBefore w:val="0"/>
        <w:rPr/>
      </w:pPr>
      <w:r w:rsidDel="00000000" w:rsidR="00000000" w:rsidRPr="00000000">
        <w:rPr>
          <w:rtl w:val="0"/>
        </w:rPr>
        <w:t xml:space="preserve">    mc "I'll be waiting Monika."</w:t>
      </w:r>
    </w:p>
    <w:p w:rsidR="00000000" w:rsidDel="00000000" w:rsidP="00000000" w:rsidRDefault="00000000" w:rsidRPr="00000000" w14:paraId="000019AA">
      <w:pPr>
        <w:pageBreakBefore w:val="0"/>
        <w:rPr/>
      </w:pPr>
      <w:r w:rsidDel="00000000" w:rsidR="00000000" w:rsidRPr="00000000">
        <w:rPr>
          <w:rtl w:val="0"/>
        </w:rPr>
        <w:t xml:space="preserve">    show monika lhide</w:t>
      </w:r>
    </w:p>
    <w:p w:rsidR="00000000" w:rsidDel="00000000" w:rsidP="00000000" w:rsidRDefault="00000000" w:rsidRPr="00000000" w14:paraId="000019AB">
      <w:pPr>
        <w:pageBreakBefore w:val="0"/>
        <w:rPr/>
      </w:pPr>
      <w:r w:rsidDel="00000000" w:rsidR="00000000" w:rsidRPr="00000000">
        <w:rPr>
          <w:rtl w:val="0"/>
        </w:rPr>
        <w:t xml:space="preserve">    hide monika</w:t>
      </w:r>
    </w:p>
    <w:p w:rsidR="00000000" w:rsidDel="00000000" w:rsidP="00000000" w:rsidRDefault="00000000" w:rsidRPr="00000000" w14:paraId="000019AC">
      <w:pPr>
        <w:pageBreakBefore w:val="0"/>
        <w:rPr/>
      </w:pPr>
      <w:r w:rsidDel="00000000" w:rsidR="00000000" w:rsidRPr="00000000">
        <w:rPr>
          <w:rtl w:val="0"/>
        </w:rPr>
        <w:t xml:space="preserve">    show sayori 1d at t11</w:t>
      </w:r>
    </w:p>
    <w:p w:rsidR="00000000" w:rsidDel="00000000" w:rsidP="00000000" w:rsidRDefault="00000000" w:rsidRPr="00000000" w14:paraId="000019AD">
      <w:pPr>
        <w:pageBreakBefore w:val="0"/>
        <w:rPr/>
      </w:pPr>
      <w:r w:rsidDel="00000000" w:rsidR="00000000" w:rsidRPr="00000000">
        <w:rPr>
          <w:rtl w:val="0"/>
        </w:rPr>
        <w:t xml:space="preserve">    "With a quick kiss she's back to walking down the road, whistling a tune as she goes."</w:t>
      </w:r>
    </w:p>
    <w:p w:rsidR="00000000" w:rsidDel="00000000" w:rsidP="00000000" w:rsidRDefault="00000000" w:rsidRPr="00000000" w14:paraId="000019AE">
      <w:pPr>
        <w:pageBreakBefore w:val="0"/>
        <w:rPr/>
      </w:pPr>
      <w:r w:rsidDel="00000000" w:rsidR="00000000" w:rsidRPr="00000000">
        <w:rPr>
          <w:rtl w:val="0"/>
        </w:rPr>
        <w:t xml:space="preserve">    "Turning my attention over to Sayori, I see her watching Monika go with a somewhat pained expression."</w:t>
      </w:r>
    </w:p>
    <w:p w:rsidR="00000000" w:rsidDel="00000000" w:rsidP="00000000" w:rsidRDefault="00000000" w:rsidRPr="00000000" w14:paraId="000019AF">
      <w:pPr>
        <w:pageBreakBefore w:val="0"/>
        <w:rPr/>
      </w:pPr>
      <w:r w:rsidDel="00000000" w:rsidR="00000000" w:rsidRPr="00000000">
        <w:rPr>
          <w:rtl w:val="0"/>
        </w:rPr>
        <w:t xml:space="preserve">    mc "Something on your mind Sayori?"</w:t>
      </w:r>
    </w:p>
    <w:p w:rsidR="00000000" w:rsidDel="00000000" w:rsidP="00000000" w:rsidRDefault="00000000" w:rsidRPr="00000000" w14:paraId="000019B0">
      <w:pPr>
        <w:pageBreakBefore w:val="0"/>
        <w:rPr/>
      </w:pPr>
      <w:r w:rsidDel="00000000" w:rsidR="00000000" w:rsidRPr="00000000">
        <w:rPr>
          <w:rtl w:val="0"/>
        </w:rPr>
        <w:t xml:space="preserve">    s 1b "Hmm?"</w:t>
      </w:r>
    </w:p>
    <w:p w:rsidR="00000000" w:rsidDel="00000000" w:rsidP="00000000" w:rsidRDefault="00000000" w:rsidRPr="00000000" w14:paraId="000019B1">
      <w:pPr>
        <w:pageBreakBefore w:val="0"/>
        <w:rPr/>
      </w:pPr>
      <w:r w:rsidDel="00000000" w:rsidR="00000000" w:rsidRPr="00000000">
        <w:rPr>
          <w:rtl w:val="0"/>
        </w:rPr>
        <w:t xml:space="preserve">    s 2c "Oh it's nothing."</w:t>
      </w:r>
    </w:p>
    <w:p w:rsidR="00000000" w:rsidDel="00000000" w:rsidP="00000000" w:rsidRDefault="00000000" w:rsidRPr="00000000" w14:paraId="000019B2">
      <w:pPr>
        <w:pageBreakBefore w:val="0"/>
        <w:rPr/>
      </w:pPr>
      <w:r w:rsidDel="00000000" w:rsidR="00000000" w:rsidRPr="00000000">
        <w:rPr>
          <w:rtl w:val="0"/>
        </w:rPr>
        <w:t xml:space="preserve">    show sayori 1e at t11</w:t>
      </w:r>
    </w:p>
    <w:p w:rsidR="00000000" w:rsidDel="00000000" w:rsidP="00000000" w:rsidRDefault="00000000" w:rsidRPr="00000000" w14:paraId="000019B3">
      <w:pPr>
        <w:pageBreakBefore w:val="0"/>
        <w:rPr/>
      </w:pPr>
      <w:r w:rsidDel="00000000" w:rsidR="00000000" w:rsidRPr="00000000">
        <w:rPr>
          <w:rtl w:val="0"/>
        </w:rPr>
        <w:t xml:space="preserve">    mc "Sayori seriously, is something on your mind?"</w:t>
      </w:r>
    </w:p>
    <w:p w:rsidR="00000000" w:rsidDel="00000000" w:rsidP="00000000" w:rsidRDefault="00000000" w:rsidRPr="00000000" w14:paraId="000019B4">
      <w:pPr>
        <w:pageBreakBefore w:val="0"/>
        <w:rPr/>
      </w:pPr>
      <w:r w:rsidDel="00000000" w:rsidR="00000000" w:rsidRPr="00000000">
        <w:rPr>
          <w:rtl w:val="0"/>
        </w:rPr>
        <w:t xml:space="preserve">    s 1y "N-no, it's fine. Really."</w:t>
      </w:r>
    </w:p>
    <w:p w:rsidR="00000000" w:rsidDel="00000000" w:rsidP="00000000" w:rsidRDefault="00000000" w:rsidRPr="00000000" w14:paraId="000019B5">
      <w:pPr>
        <w:pageBreakBefore w:val="0"/>
        <w:rPr/>
      </w:pPr>
      <w:r w:rsidDel="00000000" w:rsidR="00000000" w:rsidRPr="00000000">
        <w:rPr>
          <w:rtl w:val="0"/>
        </w:rPr>
        <w:t xml:space="preserve">    s 3s "I was just thinking how cute Monika was ehehe~"</w:t>
      </w:r>
    </w:p>
    <w:p w:rsidR="00000000" w:rsidDel="00000000" w:rsidP="00000000" w:rsidRDefault="00000000" w:rsidRPr="00000000" w14:paraId="000019B6">
      <w:pPr>
        <w:pageBreakBefore w:val="0"/>
        <w:rPr/>
      </w:pPr>
      <w:r w:rsidDel="00000000" w:rsidR="00000000" w:rsidRPr="00000000">
        <w:rPr>
          <w:rtl w:val="0"/>
        </w:rPr>
        <w:t xml:space="preserve">    s 3l "She really is lucky to have someone like you [player]..."</w:t>
      </w:r>
    </w:p>
    <w:p w:rsidR="00000000" w:rsidDel="00000000" w:rsidP="00000000" w:rsidRDefault="00000000" w:rsidRPr="00000000" w14:paraId="000019B7">
      <w:pPr>
        <w:pageBreakBefore w:val="0"/>
        <w:rPr/>
      </w:pPr>
      <w:r w:rsidDel="00000000" w:rsidR="00000000" w:rsidRPr="00000000">
        <w:rPr>
          <w:rtl w:val="0"/>
        </w:rPr>
        <w:t xml:space="preserve">    show sayori 1k</w:t>
      </w:r>
    </w:p>
    <w:p w:rsidR="00000000" w:rsidDel="00000000" w:rsidP="00000000" w:rsidRDefault="00000000" w:rsidRPr="00000000" w14:paraId="000019B8">
      <w:pPr>
        <w:pageBreakBefore w:val="0"/>
        <w:rPr/>
      </w:pPr>
      <w:r w:rsidDel="00000000" w:rsidR="00000000" w:rsidRPr="00000000">
        <w:rPr>
          <w:rtl w:val="0"/>
        </w:rPr>
        <w:t xml:space="preserve">    mc "Sayori..."</w:t>
      </w:r>
    </w:p>
    <w:p w:rsidR="00000000" w:rsidDel="00000000" w:rsidP="00000000" w:rsidRDefault="00000000" w:rsidRPr="00000000" w14:paraId="000019B9">
      <w:pPr>
        <w:pageBreakBefore w:val="0"/>
        <w:rPr/>
      </w:pPr>
      <w:r w:rsidDel="00000000" w:rsidR="00000000" w:rsidRPr="00000000">
        <w:rPr>
          <w:rtl w:val="0"/>
        </w:rPr>
        <w:t xml:space="preserve">    show sayori 2y</w:t>
      </w:r>
    </w:p>
    <w:p w:rsidR="00000000" w:rsidDel="00000000" w:rsidP="00000000" w:rsidRDefault="00000000" w:rsidRPr="00000000" w14:paraId="000019BA">
      <w:pPr>
        <w:pageBreakBefore w:val="0"/>
        <w:rPr/>
      </w:pPr>
      <w:r w:rsidDel="00000000" w:rsidR="00000000" w:rsidRPr="00000000">
        <w:rPr>
          <w:rtl w:val="0"/>
        </w:rPr>
        <w:t xml:space="preserve">    mc "Please don't forget that </w:t>
      </w:r>
      <w:commentRangeStart w:id="18"/>
      <w:r w:rsidDel="00000000" w:rsidR="00000000" w:rsidRPr="00000000">
        <w:rPr>
          <w:rtl w:val="0"/>
        </w:rPr>
        <w:t xml:space="preserve">your</w:t>
      </w:r>
      <w:commentRangeEnd w:id="18"/>
      <w:r w:rsidDel="00000000" w:rsidR="00000000" w:rsidRPr="00000000">
        <w:commentReference w:id="18"/>
      </w:r>
      <w:r w:rsidDel="00000000" w:rsidR="00000000" w:rsidRPr="00000000">
        <w:rPr>
          <w:rtl w:val="0"/>
        </w:rPr>
        <w:t xml:space="preserve"> my bestest friend and I only wish the best for you."</w:t>
      </w:r>
    </w:p>
    <w:p w:rsidR="00000000" w:rsidDel="00000000" w:rsidP="00000000" w:rsidRDefault="00000000" w:rsidRPr="00000000" w14:paraId="000019BB">
      <w:pPr>
        <w:pageBreakBefore w:val="0"/>
        <w:rPr/>
      </w:pPr>
      <w:r w:rsidDel="00000000" w:rsidR="00000000" w:rsidRPr="00000000">
        <w:rPr>
          <w:rtl w:val="0"/>
        </w:rPr>
        <w:t xml:space="preserve">    s 1t "I know that [player]."</w:t>
      </w:r>
    </w:p>
    <w:p w:rsidR="00000000" w:rsidDel="00000000" w:rsidP="00000000" w:rsidRDefault="00000000" w:rsidRPr="00000000" w14:paraId="000019BC">
      <w:pPr>
        <w:pageBreakBefore w:val="0"/>
        <w:rPr/>
      </w:pPr>
      <w:r w:rsidDel="00000000" w:rsidR="00000000" w:rsidRPr="00000000">
        <w:rPr>
          <w:rtl w:val="0"/>
        </w:rPr>
        <w:t xml:space="preserve">    #Kinda did that ^ a little flat tbh, anyone wanna take a stab at it?</w:t>
      </w:r>
    </w:p>
    <w:p w:rsidR="00000000" w:rsidDel="00000000" w:rsidP="00000000" w:rsidRDefault="00000000" w:rsidRPr="00000000" w14:paraId="000019BD">
      <w:pPr>
        <w:pageBreakBefore w:val="0"/>
        <w:rPr/>
      </w:pPr>
      <w:r w:rsidDel="00000000" w:rsidR="00000000" w:rsidRPr="00000000">
        <w:rPr>
          <w:rtl w:val="0"/>
        </w:rPr>
        <w:t xml:space="preserve">    s 4s "Now go learn that guitar! I wanna hear you play a pretty song!"</w:t>
      </w:r>
    </w:p>
    <w:p w:rsidR="00000000" w:rsidDel="00000000" w:rsidP="00000000" w:rsidRDefault="00000000" w:rsidRPr="00000000" w14:paraId="000019BE">
      <w:pPr>
        <w:pageBreakBefore w:val="0"/>
        <w:rPr/>
      </w:pPr>
      <w:r w:rsidDel="00000000" w:rsidR="00000000" w:rsidRPr="00000000">
        <w:rPr>
          <w:rtl w:val="0"/>
        </w:rPr>
        <w:t xml:space="preserve">    show sayori 1q</w:t>
      </w:r>
    </w:p>
    <w:p w:rsidR="00000000" w:rsidDel="00000000" w:rsidP="00000000" w:rsidRDefault="00000000" w:rsidRPr="00000000" w14:paraId="000019BF">
      <w:pPr>
        <w:pageBreakBefore w:val="0"/>
        <w:rPr/>
      </w:pPr>
      <w:r w:rsidDel="00000000" w:rsidR="00000000" w:rsidRPr="00000000">
        <w:rPr>
          <w:rtl w:val="0"/>
        </w:rPr>
        <w:t xml:space="preserve">    mc "It's going to be a while before I can play anything like that Sayori."</w:t>
      </w:r>
    </w:p>
    <w:p w:rsidR="00000000" w:rsidDel="00000000" w:rsidP="00000000" w:rsidRDefault="00000000" w:rsidRPr="00000000" w14:paraId="000019C0">
      <w:pPr>
        <w:pageBreakBefore w:val="0"/>
        <w:rPr/>
      </w:pPr>
      <w:r w:rsidDel="00000000" w:rsidR="00000000" w:rsidRPr="00000000">
        <w:rPr>
          <w:rtl w:val="0"/>
        </w:rPr>
        <w:t xml:space="preserve">    s 2x "I can wait, just make sure it's super good [player]!"</w:t>
      </w:r>
    </w:p>
    <w:p w:rsidR="00000000" w:rsidDel="00000000" w:rsidP="00000000" w:rsidRDefault="00000000" w:rsidRPr="00000000" w14:paraId="000019C1">
      <w:pPr>
        <w:pageBreakBefore w:val="0"/>
        <w:rPr/>
      </w:pPr>
      <w:r w:rsidDel="00000000" w:rsidR="00000000" w:rsidRPr="00000000">
        <w:rPr>
          <w:rtl w:val="0"/>
        </w:rPr>
        <w:t xml:space="preserve">    s 4r "See you tomorrow!"</w:t>
      </w:r>
    </w:p>
    <w:p w:rsidR="00000000" w:rsidDel="00000000" w:rsidP="00000000" w:rsidRDefault="00000000" w:rsidRPr="00000000" w14:paraId="000019C2">
      <w:pPr>
        <w:pageBreakBefore w:val="0"/>
        <w:rPr/>
      </w:pPr>
      <w:r w:rsidDel="00000000" w:rsidR="00000000" w:rsidRPr="00000000">
        <w:rPr>
          <w:rtl w:val="0"/>
        </w:rPr>
        <w:t xml:space="preserve">    show sayori at lhide</w:t>
      </w:r>
    </w:p>
    <w:p w:rsidR="00000000" w:rsidDel="00000000" w:rsidP="00000000" w:rsidRDefault="00000000" w:rsidRPr="00000000" w14:paraId="000019C3">
      <w:pPr>
        <w:pageBreakBefore w:val="0"/>
        <w:rPr/>
      </w:pPr>
      <w:r w:rsidDel="00000000" w:rsidR="00000000" w:rsidRPr="00000000">
        <w:rPr>
          <w:rtl w:val="0"/>
        </w:rPr>
        <w:t xml:space="preserve">    hide sayori</w:t>
      </w:r>
    </w:p>
    <w:p w:rsidR="00000000" w:rsidDel="00000000" w:rsidP="00000000" w:rsidRDefault="00000000" w:rsidRPr="00000000" w14:paraId="000019C4">
      <w:pPr>
        <w:pageBreakBefore w:val="0"/>
        <w:rPr/>
      </w:pPr>
      <w:r w:rsidDel="00000000" w:rsidR="00000000" w:rsidRPr="00000000">
        <w:rPr>
          <w:rtl w:val="0"/>
        </w:rPr>
        <w:t xml:space="preserve">    "And with that she skips off to her house."</w:t>
      </w:r>
    </w:p>
    <w:p w:rsidR="00000000" w:rsidDel="00000000" w:rsidP="00000000" w:rsidRDefault="00000000" w:rsidRPr="00000000" w14:paraId="000019C5">
      <w:pPr>
        <w:pageBreakBefore w:val="0"/>
        <w:rPr/>
      </w:pPr>
      <w:r w:rsidDel="00000000" w:rsidR="00000000" w:rsidRPr="00000000">
        <w:rPr>
          <w:rtl w:val="0"/>
        </w:rPr>
        <w:t xml:space="preserve">    "I watch her make it to the door before I sigh and make my way into my own home."</w:t>
      </w:r>
    </w:p>
    <w:p w:rsidR="00000000" w:rsidDel="00000000" w:rsidP="00000000" w:rsidRDefault="00000000" w:rsidRPr="00000000" w14:paraId="000019C6">
      <w:pPr>
        <w:pageBreakBefore w:val="0"/>
        <w:rPr/>
      </w:pPr>
      <w:r w:rsidDel="00000000" w:rsidR="00000000" w:rsidRPr="00000000">
        <w:rPr>
          <w:rtl w:val="0"/>
        </w:rPr>
        <w:t xml:space="preserve">    scene bg living room</w:t>
      </w:r>
    </w:p>
    <w:p w:rsidR="00000000" w:rsidDel="00000000" w:rsidP="00000000" w:rsidRDefault="00000000" w:rsidRPr="00000000" w14:paraId="000019C7">
      <w:pPr>
        <w:pageBreakBefore w:val="0"/>
        <w:rPr/>
      </w:pPr>
      <w:r w:rsidDel="00000000" w:rsidR="00000000" w:rsidRPr="00000000">
        <w:rPr>
          <w:rtl w:val="0"/>
        </w:rPr>
        <w:t xml:space="preserve">    with wipeleft_scene</w:t>
      </w:r>
    </w:p>
    <w:p w:rsidR="00000000" w:rsidDel="00000000" w:rsidP="00000000" w:rsidRDefault="00000000" w:rsidRPr="00000000" w14:paraId="000019C8">
      <w:pPr>
        <w:pageBreakBefore w:val="0"/>
        <w:rPr/>
      </w:pPr>
      <w:r w:rsidDel="00000000" w:rsidR="00000000" w:rsidRPr="00000000">
        <w:rPr>
          <w:rtl w:val="0"/>
        </w:rPr>
        <w:t xml:space="preserve">    "Setting my book bag down next to the door, I take a seat on the couch and place the guitar case at my feet."</w:t>
      </w:r>
    </w:p>
    <w:p w:rsidR="00000000" w:rsidDel="00000000" w:rsidP="00000000" w:rsidRDefault="00000000" w:rsidRPr="00000000" w14:paraId="000019C9">
      <w:pPr>
        <w:pageBreakBefore w:val="0"/>
        <w:rPr/>
      </w:pPr>
      <w:r w:rsidDel="00000000" w:rsidR="00000000" w:rsidRPr="00000000">
        <w:rPr>
          <w:rtl w:val="0"/>
        </w:rPr>
        <w:t xml:space="preserve">    "Opening the case once again, I take my new instrument in my hands."</w:t>
      </w:r>
    </w:p>
    <w:p w:rsidR="00000000" w:rsidDel="00000000" w:rsidP="00000000" w:rsidRDefault="00000000" w:rsidRPr="00000000" w14:paraId="000019CA">
      <w:pPr>
        <w:pageBreakBefore w:val="0"/>
        <w:rPr/>
      </w:pPr>
      <w:r w:rsidDel="00000000" w:rsidR="00000000" w:rsidRPr="00000000">
        <w:rPr>
          <w:rtl w:val="0"/>
        </w:rPr>
        <w:t xml:space="preserve">    "Rummaging through the rest of the case I find a stash of guitar picks."</w:t>
      </w:r>
    </w:p>
    <w:p w:rsidR="00000000" w:rsidDel="00000000" w:rsidP="00000000" w:rsidRDefault="00000000" w:rsidRPr="00000000" w14:paraId="000019CB">
      <w:pPr>
        <w:pageBreakBefore w:val="0"/>
        <w:rPr/>
      </w:pPr>
      <w:r w:rsidDel="00000000" w:rsidR="00000000" w:rsidRPr="00000000">
        <w:rPr>
          <w:rtl w:val="0"/>
        </w:rPr>
        <w:t xml:space="preserve">    "Taking one in my hand, I set it just above the strings and strike it across."</w:t>
      </w:r>
    </w:p>
    <w:p w:rsidR="00000000" w:rsidDel="00000000" w:rsidP="00000000" w:rsidRDefault="00000000" w:rsidRPr="00000000" w14:paraId="000019CC">
      <w:pPr>
        <w:pageBreakBefore w:val="0"/>
        <w:rPr/>
      </w:pPr>
      <w:r w:rsidDel="00000000" w:rsidR="00000000" w:rsidRPr="00000000">
        <w:rPr>
          <w:rtl w:val="0"/>
        </w:rPr>
        <w:t xml:space="preserve">    #play sound "mod_assets/openstrum.ogg"</w:t>
      </w:r>
    </w:p>
    <w:p w:rsidR="00000000" w:rsidDel="00000000" w:rsidP="00000000" w:rsidRDefault="00000000" w:rsidRPr="00000000" w14:paraId="000019CD">
      <w:pPr>
        <w:pageBreakBefore w:val="0"/>
        <w:rPr/>
      </w:pPr>
      <w:r w:rsidDel="00000000" w:rsidR="00000000" w:rsidRPr="00000000">
        <w:rPr>
          <w:rtl w:val="0"/>
        </w:rPr>
        <w:t xml:space="preserve">    "The sound echoes through the house."</w:t>
      </w:r>
    </w:p>
    <w:p w:rsidR="00000000" w:rsidDel="00000000" w:rsidP="00000000" w:rsidRDefault="00000000" w:rsidRPr="00000000" w14:paraId="000019CE">
      <w:pPr>
        <w:pageBreakBefore w:val="0"/>
        <w:rPr/>
      </w:pPr>
      <w:r w:rsidDel="00000000" w:rsidR="00000000" w:rsidRPr="00000000">
        <w:rPr>
          <w:rtl w:val="0"/>
        </w:rPr>
        <w:t xml:space="preserve">    "An eager smile grows across my face."</w:t>
      </w:r>
    </w:p>
    <w:p w:rsidR="00000000" w:rsidDel="00000000" w:rsidP="00000000" w:rsidRDefault="00000000" w:rsidRPr="00000000" w14:paraId="000019CF">
      <w:pPr>
        <w:pageBreakBefore w:val="0"/>
        <w:rPr/>
      </w:pPr>
      <w:r w:rsidDel="00000000" w:rsidR="00000000" w:rsidRPr="00000000">
        <w:rPr>
          <w:rtl w:val="0"/>
        </w:rPr>
        <w:t xml:space="preserve">    "You can do this [player]."</w:t>
      </w:r>
    </w:p>
    <w:p w:rsidR="00000000" w:rsidDel="00000000" w:rsidP="00000000" w:rsidRDefault="00000000" w:rsidRPr="00000000" w14:paraId="000019D0">
      <w:pPr>
        <w:pageBreakBefore w:val="0"/>
        <w:rPr/>
      </w:pPr>
      <w:r w:rsidDel="00000000" w:rsidR="00000000" w:rsidRPr="00000000">
        <w:rPr>
          <w:rtl w:val="0"/>
        </w:rPr>
        <w:t xml:space="preserve">    "Setting the guitar down, I pull out my phone in search of online tutorials."</w:t>
      </w:r>
    </w:p>
    <w:p w:rsidR="00000000" w:rsidDel="00000000" w:rsidP="00000000" w:rsidRDefault="00000000" w:rsidRPr="00000000" w14:paraId="000019D1">
      <w:pPr>
        <w:pageBreakBefore w:val="0"/>
        <w:rPr/>
      </w:pPr>
      <w:r w:rsidDel="00000000" w:rsidR="00000000" w:rsidRPr="00000000">
        <w:rPr>
          <w:rtl w:val="0"/>
        </w:rPr>
        <w:t xml:space="preserve">    "A new message from Monika appears, saying she found everything she was looking for."</w:t>
      </w:r>
    </w:p>
    <w:p w:rsidR="00000000" w:rsidDel="00000000" w:rsidP="00000000" w:rsidRDefault="00000000" w:rsidRPr="00000000" w14:paraId="000019D2">
      <w:pPr>
        <w:pageBreakBefore w:val="0"/>
        <w:rPr/>
      </w:pPr>
      <w:r w:rsidDel="00000000" w:rsidR="00000000" w:rsidRPr="00000000">
        <w:rPr>
          <w:rtl w:val="0"/>
        </w:rPr>
        <w:t xml:space="preserve">    "The rest of the day is spent flipping between talking to her and surfing the web for this new endeavor."</w:t>
      </w:r>
    </w:p>
    <w:p w:rsidR="00000000" w:rsidDel="00000000" w:rsidP="00000000" w:rsidRDefault="00000000" w:rsidRPr="00000000" w14:paraId="000019D3">
      <w:pPr>
        <w:pageBreakBefore w:val="0"/>
        <w:rPr/>
      </w:pPr>
      <w:r w:rsidDel="00000000" w:rsidR="00000000" w:rsidRPr="00000000">
        <w:rPr>
          <w:rtl w:val="0"/>
        </w:rPr>
        <w:t xml:space="preserve">    scene black</w:t>
      </w:r>
    </w:p>
    <w:p w:rsidR="00000000" w:rsidDel="00000000" w:rsidP="00000000" w:rsidRDefault="00000000" w:rsidRPr="00000000" w14:paraId="000019D4">
      <w:pPr>
        <w:pageBreakBefore w:val="0"/>
        <w:rPr/>
      </w:pPr>
      <w:r w:rsidDel="00000000" w:rsidR="00000000" w:rsidRPr="00000000">
        <w:rPr>
          <w:rtl w:val="0"/>
        </w:rPr>
        <w:t xml:space="preserve">    with dissolve_scene_full</w:t>
      </w:r>
    </w:p>
    <w:p w:rsidR="00000000" w:rsidDel="00000000" w:rsidP="00000000" w:rsidRDefault="00000000" w:rsidRPr="00000000" w14:paraId="000019D5">
      <w:pPr>
        <w:pageBreakBefore w:val="0"/>
        <w:rPr/>
      </w:pPr>
      <w:r w:rsidDel="00000000" w:rsidR="00000000" w:rsidRPr="00000000">
        <w:rPr>
          <w:rtl w:val="0"/>
        </w:rPr>
        <w:t xml:space="preserve">    scene bg kitchen</w:t>
      </w:r>
    </w:p>
    <w:p w:rsidR="00000000" w:rsidDel="00000000" w:rsidP="00000000" w:rsidRDefault="00000000" w:rsidRPr="00000000" w14:paraId="000019D6">
      <w:pPr>
        <w:pageBreakBefore w:val="0"/>
        <w:rPr/>
      </w:pPr>
      <w:r w:rsidDel="00000000" w:rsidR="00000000" w:rsidRPr="00000000">
        <w:rPr>
          <w:rtl w:val="0"/>
        </w:rPr>
        <w:t xml:space="preserve">    with dissolve_scene_full</w:t>
      </w:r>
    </w:p>
    <w:p w:rsidR="00000000" w:rsidDel="00000000" w:rsidP="00000000" w:rsidRDefault="00000000" w:rsidRPr="00000000" w14:paraId="000019D7">
      <w:pPr>
        <w:pageBreakBefore w:val="0"/>
        <w:rPr/>
      </w:pPr>
      <w:r w:rsidDel="00000000" w:rsidR="00000000" w:rsidRPr="00000000">
        <w:rPr>
          <w:rtl w:val="0"/>
        </w:rPr>
        <w:t xml:space="preserve">    stop music fadeout 1.0</w:t>
      </w:r>
    </w:p>
    <w:p w:rsidR="00000000" w:rsidDel="00000000" w:rsidP="00000000" w:rsidRDefault="00000000" w:rsidRPr="00000000" w14:paraId="000019D8">
      <w:pPr>
        <w:pageBreakBefore w:val="0"/>
        <w:rPr/>
      </w:pPr>
      <w:r w:rsidDel="00000000" w:rsidR="00000000" w:rsidRPr="00000000">
        <w:rPr>
          <w:rtl w:val="0"/>
        </w:rPr>
        <w:t xml:space="preserve">    play music t6</w:t>
      </w:r>
    </w:p>
    <w:p w:rsidR="00000000" w:rsidDel="00000000" w:rsidP="00000000" w:rsidRDefault="00000000" w:rsidRPr="00000000" w14:paraId="000019D9">
      <w:pPr>
        <w:pageBreakBefore w:val="0"/>
        <w:rPr/>
      </w:pPr>
      <w:r w:rsidDel="00000000" w:rsidR="00000000" w:rsidRPr="00000000">
        <w:rPr>
          <w:rtl w:val="0"/>
        </w:rPr>
        <w:t xml:space="preserve">    "With the rest of the week behind me Sunday has finally rolled around."</w:t>
      </w:r>
    </w:p>
    <w:p w:rsidR="00000000" w:rsidDel="00000000" w:rsidP="00000000" w:rsidRDefault="00000000" w:rsidRPr="00000000" w14:paraId="000019DA">
      <w:pPr>
        <w:pageBreakBefore w:val="0"/>
        <w:rPr/>
      </w:pPr>
      <w:r w:rsidDel="00000000" w:rsidR="00000000" w:rsidRPr="00000000">
        <w:rPr>
          <w:rtl w:val="0"/>
        </w:rPr>
        <w:t xml:space="preserve">    "Monika had asked me to get up extra early today, said we had to tackle the day as soon as it started."</w:t>
      </w:r>
    </w:p>
    <w:p w:rsidR="00000000" w:rsidDel="00000000" w:rsidP="00000000" w:rsidRDefault="00000000" w:rsidRPr="00000000" w14:paraId="000019DB">
      <w:pPr>
        <w:pageBreakBefore w:val="0"/>
        <w:rPr/>
      </w:pPr>
      <w:r w:rsidDel="00000000" w:rsidR="00000000" w:rsidRPr="00000000">
        <w:rPr>
          <w:rtl w:val="0"/>
        </w:rPr>
        <w:t xml:space="preserve">    "She knows I'm not a morning person on the weekends, these are the days I can sleep in a bit!"</w:t>
      </w:r>
    </w:p>
    <w:p w:rsidR="00000000" w:rsidDel="00000000" w:rsidP="00000000" w:rsidRDefault="00000000" w:rsidRPr="00000000" w14:paraId="000019DC">
      <w:pPr>
        <w:pageBreakBefore w:val="0"/>
        <w:rPr/>
      </w:pPr>
      <w:r w:rsidDel="00000000" w:rsidR="00000000" w:rsidRPr="00000000">
        <w:rPr>
          <w:rtl w:val="0"/>
        </w:rPr>
        <w:t xml:space="preserve">    "Why does she insist she comes over as the sun rises?"</w:t>
      </w:r>
    </w:p>
    <w:p w:rsidR="00000000" w:rsidDel="00000000" w:rsidP="00000000" w:rsidRDefault="00000000" w:rsidRPr="00000000" w14:paraId="000019DD">
      <w:pPr>
        <w:pageBreakBefore w:val="0"/>
        <w:rPr/>
      </w:pPr>
      <w:r w:rsidDel="00000000" w:rsidR="00000000" w:rsidRPr="00000000">
        <w:rPr>
          <w:rtl w:val="0"/>
        </w:rPr>
        <w:t xml:space="preserve">    "I'm having trouble choosing something to even eat for breakfast."</w:t>
      </w:r>
    </w:p>
    <w:p w:rsidR="00000000" w:rsidDel="00000000" w:rsidP="00000000" w:rsidRDefault="00000000" w:rsidRPr="00000000" w14:paraId="000019DE">
      <w:pPr>
        <w:pageBreakBefore w:val="0"/>
        <w:rPr/>
      </w:pPr>
      <w:r w:rsidDel="00000000" w:rsidR="00000000" w:rsidRPr="00000000">
        <w:rPr>
          <w:rtl w:val="0"/>
        </w:rPr>
        <w:t xml:space="preserve">    "I had ended up using twice as many muffins than I had hoped, as Sayori was keen on eating one every morning."</w:t>
      </w:r>
    </w:p>
    <w:p w:rsidR="00000000" w:rsidDel="00000000" w:rsidP="00000000" w:rsidRDefault="00000000" w:rsidRPr="00000000" w14:paraId="000019DF">
      <w:pPr>
        <w:pageBreakBefore w:val="0"/>
        <w:rPr/>
      </w:pPr>
      <w:r w:rsidDel="00000000" w:rsidR="00000000" w:rsidRPr="00000000">
        <w:rPr>
          <w:rtl w:val="0"/>
        </w:rPr>
        <w:t xml:space="preserve">    "Without those, I'm at a lose at what to eat."</w:t>
      </w:r>
    </w:p>
    <w:p w:rsidR="00000000" w:rsidDel="00000000" w:rsidP="00000000" w:rsidRDefault="00000000" w:rsidRPr="00000000" w14:paraId="000019E0">
      <w:pPr>
        <w:pageBreakBefore w:val="0"/>
        <w:rPr/>
      </w:pPr>
      <w:r w:rsidDel="00000000" w:rsidR="00000000" w:rsidRPr="00000000">
        <w:rPr>
          <w:rtl w:val="0"/>
        </w:rPr>
        <w:t xml:space="preserve">    "Just as I open the fridge for a second time, I hear a knocking at the door."</w:t>
      </w:r>
    </w:p>
    <w:p w:rsidR="00000000" w:rsidDel="00000000" w:rsidP="00000000" w:rsidRDefault="00000000" w:rsidRPr="00000000" w14:paraId="000019E1">
      <w:pPr>
        <w:pageBreakBefore w:val="0"/>
        <w:rPr/>
      </w:pPr>
      <w:r w:rsidDel="00000000" w:rsidR="00000000" w:rsidRPr="00000000">
        <w:rPr>
          <w:rtl w:val="0"/>
        </w:rPr>
        <w:t xml:space="preserve">    scene bg livingroom</w:t>
      </w:r>
    </w:p>
    <w:p w:rsidR="00000000" w:rsidDel="00000000" w:rsidP="00000000" w:rsidRDefault="00000000" w:rsidRPr="00000000" w14:paraId="000019E2">
      <w:pPr>
        <w:pageBreakBefore w:val="0"/>
        <w:rPr/>
      </w:pPr>
      <w:r w:rsidDel="00000000" w:rsidR="00000000" w:rsidRPr="00000000">
        <w:rPr>
          <w:rtl w:val="0"/>
        </w:rPr>
        <w:t xml:space="preserve">    with wipeleft_scene</w:t>
      </w:r>
    </w:p>
    <w:p w:rsidR="00000000" w:rsidDel="00000000" w:rsidP="00000000" w:rsidRDefault="00000000" w:rsidRPr="00000000" w14:paraId="000019E3">
      <w:pPr>
        <w:pageBreakBefore w:val="0"/>
        <w:rPr/>
      </w:pPr>
      <w:r w:rsidDel="00000000" w:rsidR="00000000" w:rsidRPr="00000000">
        <w:rPr>
          <w:rtl w:val="0"/>
        </w:rPr>
        <w:t xml:space="preserve">    mc "No one is home."</w:t>
      </w:r>
    </w:p>
    <w:p w:rsidR="00000000" w:rsidDel="00000000" w:rsidP="00000000" w:rsidRDefault="00000000" w:rsidRPr="00000000" w14:paraId="000019E4">
      <w:pPr>
        <w:pageBreakBefore w:val="0"/>
        <w:rPr/>
      </w:pPr>
      <w:r w:rsidDel="00000000" w:rsidR="00000000" w:rsidRPr="00000000">
        <w:rPr>
          <w:rtl w:val="0"/>
        </w:rPr>
        <w:t xml:space="preserve">    m "Very funny [player], come on open the door."</w:t>
      </w:r>
    </w:p>
    <w:p w:rsidR="00000000" w:rsidDel="00000000" w:rsidP="00000000" w:rsidRDefault="00000000" w:rsidRPr="00000000" w14:paraId="000019E5">
      <w:pPr>
        <w:pageBreakBefore w:val="0"/>
        <w:rPr/>
      </w:pPr>
      <w:r w:rsidDel="00000000" w:rsidR="00000000" w:rsidRPr="00000000">
        <w:rPr>
          <w:rtl w:val="0"/>
        </w:rPr>
        <w:t xml:space="preserve">    m "Please~"</w:t>
      </w:r>
    </w:p>
    <w:p w:rsidR="00000000" w:rsidDel="00000000" w:rsidP="00000000" w:rsidRDefault="00000000" w:rsidRPr="00000000" w14:paraId="000019E6">
      <w:pPr>
        <w:pageBreakBefore w:val="0"/>
        <w:rPr/>
      </w:pPr>
      <w:r w:rsidDel="00000000" w:rsidR="00000000" w:rsidRPr="00000000">
        <w:rPr>
          <w:rtl w:val="0"/>
        </w:rPr>
        <w:t xml:space="preserve">    mc "I'm coming, I'm coming don't worry."</w:t>
      </w:r>
    </w:p>
    <w:p w:rsidR="00000000" w:rsidDel="00000000" w:rsidP="00000000" w:rsidRDefault="00000000" w:rsidRPr="00000000" w14:paraId="000019E7">
      <w:pPr>
        <w:pageBreakBefore w:val="0"/>
        <w:rPr/>
      </w:pPr>
      <w:r w:rsidDel="00000000" w:rsidR="00000000" w:rsidRPr="00000000">
        <w:rPr>
          <w:rtl w:val="0"/>
        </w:rPr>
        <w:t xml:space="preserve">    show monika 3ba at l11 zorder 4</w:t>
      </w:r>
    </w:p>
    <w:p w:rsidR="00000000" w:rsidDel="00000000" w:rsidP="00000000" w:rsidRDefault="00000000" w:rsidRPr="00000000" w14:paraId="000019E8">
      <w:pPr>
        <w:pageBreakBefore w:val="0"/>
        <w:rPr/>
      </w:pPr>
      <w:r w:rsidDel="00000000" w:rsidR="00000000" w:rsidRPr="00000000">
        <w:rPr>
          <w:rtl w:val="0"/>
        </w:rPr>
        <w:t xml:space="preserve">    "Opening my door, Monika immediately steps in and gives me a kiss."</w:t>
      </w:r>
    </w:p>
    <w:p w:rsidR="00000000" w:rsidDel="00000000" w:rsidP="00000000" w:rsidRDefault="00000000" w:rsidRPr="00000000" w14:paraId="000019E9">
      <w:pPr>
        <w:pageBreakBefore w:val="0"/>
        <w:rPr/>
      </w:pPr>
      <w:r w:rsidDel="00000000" w:rsidR="00000000" w:rsidRPr="00000000">
        <w:rPr>
          <w:rtl w:val="0"/>
        </w:rPr>
        <w:t xml:space="preserve">    "With her is a long canvas bag in her hand and her school bag slung over her shoulder."</w:t>
      </w:r>
    </w:p>
    <w:p w:rsidR="00000000" w:rsidDel="00000000" w:rsidP="00000000" w:rsidRDefault="00000000" w:rsidRPr="00000000" w14:paraId="000019EA">
      <w:pPr>
        <w:pageBreakBefore w:val="0"/>
        <w:rPr/>
      </w:pPr>
      <w:r w:rsidDel="00000000" w:rsidR="00000000" w:rsidRPr="00000000">
        <w:rPr>
          <w:rtl w:val="0"/>
        </w:rPr>
        <w:t xml:space="preserve">    "She also has a cardboard tray with two cups sitting side by side."</w:t>
      </w:r>
    </w:p>
    <w:p w:rsidR="00000000" w:rsidDel="00000000" w:rsidP="00000000" w:rsidRDefault="00000000" w:rsidRPr="00000000" w14:paraId="000019EB">
      <w:pPr>
        <w:pageBreakBefore w:val="0"/>
        <w:rPr/>
      </w:pPr>
      <w:r w:rsidDel="00000000" w:rsidR="00000000" w:rsidRPr="00000000">
        <w:rPr>
          <w:rtl w:val="0"/>
        </w:rPr>
        <w:t xml:space="preserve">    show monika 3bc</w:t>
      </w:r>
    </w:p>
    <w:p w:rsidR="00000000" w:rsidDel="00000000" w:rsidP="00000000" w:rsidRDefault="00000000" w:rsidRPr="00000000" w14:paraId="000019EC">
      <w:pPr>
        <w:pageBreakBefore w:val="0"/>
        <w:rPr/>
      </w:pPr>
      <w:r w:rsidDel="00000000" w:rsidR="00000000" w:rsidRPr="00000000">
        <w:rPr>
          <w:rtl w:val="0"/>
        </w:rPr>
        <w:t xml:space="preserve">    "I take the long bag from her and nearly dropped it."</w:t>
      </w:r>
    </w:p>
    <w:p w:rsidR="00000000" w:rsidDel="00000000" w:rsidP="00000000" w:rsidRDefault="00000000" w:rsidRPr="00000000" w14:paraId="000019ED">
      <w:pPr>
        <w:pageBreakBefore w:val="0"/>
        <w:rPr/>
      </w:pPr>
      <w:r w:rsidDel="00000000" w:rsidR="00000000" w:rsidRPr="00000000">
        <w:rPr>
          <w:rtl w:val="0"/>
        </w:rPr>
        <w:t xml:space="preserve">    "This thing weighs a ton!"</w:t>
      </w:r>
    </w:p>
    <w:p w:rsidR="00000000" w:rsidDel="00000000" w:rsidP="00000000" w:rsidRDefault="00000000" w:rsidRPr="00000000" w14:paraId="000019EE">
      <w:pPr>
        <w:pageBreakBefore w:val="0"/>
        <w:rPr/>
      </w:pPr>
      <w:r w:rsidDel="00000000" w:rsidR="00000000" w:rsidRPr="00000000">
        <w:rPr>
          <w:rtl w:val="0"/>
        </w:rPr>
        <w:t xml:space="preserve">    mc "Monika, what do you have in here?!"</w:t>
      </w:r>
    </w:p>
    <w:p w:rsidR="00000000" w:rsidDel="00000000" w:rsidP="00000000" w:rsidRDefault="00000000" w:rsidRPr="00000000" w14:paraId="000019EF">
      <w:pPr>
        <w:pageBreakBefore w:val="0"/>
        <w:rPr/>
      </w:pPr>
      <w:r w:rsidDel="00000000" w:rsidR="00000000" w:rsidRPr="00000000">
        <w:rPr>
          <w:rtl w:val="0"/>
        </w:rPr>
        <w:t xml:space="preserve">    m 4bl "It's my piano! I thought it would help with today."</w:t>
      </w:r>
    </w:p>
    <w:p w:rsidR="00000000" w:rsidDel="00000000" w:rsidP="00000000" w:rsidRDefault="00000000" w:rsidRPr="00000000" w14:paraId="000019F0">
      <w:pPr>
        <w:pageBreakBefore w:val="0"/>
        <w:rPr/>
      </w:pPr>
      <w:r w:rsidDel="00000000" w:rsidR="00000000" w:rsidRPr="00000000">
        <w:rPr>
          <w:rtl w:val="0"/>
        </w:rPr>
        <w:t xml:space="preserve">    show monika 4bc</w:t>
      </w:r>
    </w:p>
    <w:p w:rsidR="00000000" w:rsidDel="00000000" w:rsidP="00000000" w:rsidRDefault="00000000" w:rsidRPr="00000000" w14:paraId="000019F1">
      <w:pPr>
        <w:pageBreakBefore w:val="0"/>
        <w:rPr/>
      </w:pPr>
      <w:r w:rsidDel="00000000" w:rsidR="00000000" w:rsidRPr="00000000">
        <w:rPr>
          <w:rtl w:val="0"/>
        </w:rPr>
        <w:t xml:space="preserve">    mc "You carried this all the way here?"</w:t>
      </w:r>
    </w:p>
    <w:p w:rsidR="00000000" w:rsidDel="00000000" w:rsidP="00000000" w:rsidRDefault="00000000" w:rsidRPr="00000000" w14:paraId="000019F2">
      <w:pPr>
        <w:pageBreakBefore w:val="0"/>
        <w:rPr/>
      </w:pPr>
      <w:r w:rsidDel="00000000" w:rsidR="00000000" w:rsidRPr="00000000">
        <w:rPr>
          <w:rtl w:val="0"/>
        </w:rPr>
        <w:t xml:space="preserve">    m 4bd "Well yeah, how else would it have gotten here."</w:t>
      </w:r>
    </w:p>
    <w:p w:rsidR="00000000" w:rsidDel="00000000" w:rsidP="00000000" w:rsidRDefault="00000000" w:rsidRPr="00000000" w14:paraId="000019F3">
      <w:pPr>
        <w:pageBreakBefore w:val="0"/>
        <w:rPr/>
      </w:pPr>
      <w:r w:rsidDel="00000000" w:rsidR="00000000" w:rsidRPr="00000000">
        <w:rPr>
          <w:rtl w:val="0"/>
        </w:rPr>
        <w:t xml:space="preserve">    show monika 3be</w:t>
      </w:r>
    </w:p>
    <w:p w:rsidR="00000000" w:rsidDel="00000000" w:rsidP="00000000" w:rsidRDefault="00000000" w:rsidRPr="00000000" w14:paraId="000019F4">
      <w:pPr>
        <w:pageBreakBefore w:val="0"/>
        <w:rPr/>
      </w:pPr>
      <w:r w:rsidDel="00000000" w:rsidR="00000000" w:rsidRPr="00000000">
        <w:rPr>
          <w:rtl w:val="0"/>
        </w:rPr>
        <w:t xml:space="preserve">    mc "Wow, I'm impressed."</w:t>
      </w:r>
    </w:p>
    <w:p w:rsidR="00000000" w:rsidDel="00000000" w:rsidP="00000000" w:rsidRDefault="00000000" w:rsidRPr="00000000" w14:paraId="000019F5">
      <w:pPr>
        <w:pageBreakBefore w:val="0"/>
        <w:rPr/>
      </w:pPr>
      <w:r w:rsidDel="00000000" w:rsidR="00000000" w:rsidRPr="00000000">
        <w:rPr>
          <w:rtl w:val="0"/>
        </w:rPr>
        <w:t xml:space="preserve">    m 3bk "Thanks [player], I do like to impress!"</w:t>
      </w:r>
    </w:p>
    <w:p w:rsidR="00000000" w:rsidDel="00000000" w:rsidP="00000000" w:rsidRDefault="00000000" w:rsidRPr="00000000" w14:paraId="000019F6">
      <w:pPr>
        <w:pageBreakBefore w:val="0"/>
        <w:rPr/>
      </w:pPr>
      <w:r w:rsidDel="00000000" w:rsidR="00000000" w:rsidRPr="00000000">
        <w:rPr>
          <w:rtl w:val="0"/>
        </w:rPr>
        <w:t xml:space="preserve">    m 3be "Especially my sweetheart~"</w:t>
      </w:r>
    </w:p>
    <w:p w:rsidR="00000000" w:rsidDel="00000000" w:rsidP="00000000" w:rsidRDefault="00000000" w:rsidRPr="00000000" w14:paraId="000019F7">
      <w:pPr>
        <w:pageBreakBefore w:val="0"/>
        <w:rPr/>
      </w:pPr>
      <w:r w:rsidDel="00000000" w:rsidR="00000000" w:rsidRPr="00000000">
        <w:rPr>
          <w:rtl w:val="0"/>
        </w:rPr>
        <w:t xml:space="preserve">    show monika 1ba</w:t>
      </w:r>
    </w:p>
    <w:p w:rsidR="00000000" w:rsidDel="00000000" w:rsidP="00000000" w:rsidRDefault="00000000" w:rsidRPr="00000000" w14:paraId="000019F8">
      <w:pPr>
        <w:pageBreakBefore w:val="0"/>
        <w:rPr/>
      </w:pPr>
      <w:r w:rsidDel="00000000" w:rsidR="00000000" w:rsidRPr="00000000">
        <w:rPr>
          <w:rtl w:val="0"/>
        </w:rPr>
        <w:t xml:space="preserve">    "I lead her inside, setting her piano down in the living room."</w:t>
      </w:r>
    </w:p>
    <w:p w:rsidR="00000000" w:rsidDel="00000000" w:rsidP="00000000" w:rsidRDefault="00000000" w:rsidRPr="00000000" w14:paraId="000019F9">
      <w:pPr>
        <w:pageBreakBefore w:val="0"/>
        <w:rPr/>
      </w:pPr>
      <w:r w:rsidDel="00000000" w:rsidR="00000000" w:rsidRPr="00000000">
        <w:rPr>
          <w:rtl w:val="0"/>
        </w:rPr>
        <w:t xml:space="preserve">    "She places her school bag on the couch and the tray on the coffee table."</w:t>
      </w:r>
    </w:p>
    <w:p w:rsidR="00000000" w:rsidDel="00000000" w:rsidP="00000000" w:rsidRDefault="00000000" w:rsidRPr="00000000" w14:paraId="000019FA">
      <w:pPr>
        <w:pageBreakBefore w:val="0"/>
        <w:rPr/>
      </w:pPr>
      <w:r w:rsidDel="00000000" w:rsidR="00000000" w:rsidRPr="00000000">
        <w:rPr>
          <w:rtl w:val="0"/>
        </w:rPr>
        <w:t xml:space="preserve">    m 4bb "I stopped at a cafe on the way here to grab some coffee for the two of us."</w:t>
      </w:r>
    </w:p>
    <w:p w:rsidR="00000000" w:rsidDel="00000000" w:rsidP="00000000" w:rsidRDefault="00000000" w:rsidRPr="00000000" w14:paraId="000019FB">
      <w:pPr>
        <w:pageBreakBefore w:val="0"/>
        <w:rPr/>
      </w:pPr>
      <w:r w:rsidDel="00000000" w:rsidR="00000000" w:rsidRPr="00000000">
        <w:rPr>
          <w:rtl w:val="0"/>
        </w:rPr>
        <w:t xml:space="preserve">    m 2bl "They had a special on this really tasty sounding iced coffee, so I got that."</w:t>
      </w:r>
    </w:p>
    <w:p w:rsidR="00000000" w:rsidDel="00000000" w:rsidP="00000000" w:rsidRDefault="00000000" w:rsidRPr="00000000" w14:paraId="000019FC">
      <w:pPr>
        <w:pageBreakBefore w:val="0"/>
        <w:rPr/>
      </w:pPr>
      <w:r w:rsidDel="00000000" w:rsidR="00000000" w:rsidRPr="00000000">
        <w:rPr>
          <w:rtl w:val="0"/>
        </w:rPr>
        <w:t xml:space="preserve">    m 1bn "I probably should have asked you what you would have wanted rather than just picking for you. Ehehe~"</w:t>
      </w:r>
    </w:p>
    <w:p w:rsidR="00000000" w:rsidDel="00000000" w:rsidP="00000000" w:rsidRDefault="00000000" w:rsidRPr="00000000" w14:paraId="000019FD">
      <w:pPr>
        <w:pageBreakBefore w:val="0"/>
        <w:rPr/>
      </w:pPr>
      <w:r w:rsidDel="00000000" w:rsidR="00000000" w:rsidRPr="00000000">
        <w:rPr>
          <w:rtl w:val="0"/>
        </w:rPr>
        <w:t xml:space="preserve">    show monika 2bm</w:t>
      </w:r>
    </w:p>
    <w:p w:rsidR="00000000" w:rsidDel="00000000" w:rsidP="00000000" w:rsidRDefault="00000000" w:rsidRPr="00000000" w14:paraId="000019FE">
      <w:pPr>
        <w:pageBreakBefore w:val="0"/>
        <w:rPr/>
      </w:pPr>
      <w:r w:rsidDel="00000000" w:rsidR="00000000" w:rsidRPr="00000000">
        <w:rPr>
          <w:rtl w:val="0"/>
        </w:rPr>
        <w:t xml:space="preserve">    mc "It's fine Monika, if you think it will be good I trust your judgement."</w:t>
      </w:r>
    </w:p>
    <w:p w:rsidR="00000000" w:rsidDel="00000000" w:rsidP="00000000" w:rsidRDefault="00000000" w:rsidRPr="00000000" w14:paraId="000019FF">
      <w:pPr>
        <w:pageBreakBefore w:val="0"/>
        <w:rPr/>
      </w:pPr>
      <w:r w:rsidDel="00000000" w:rsidR="00000000" w:rsidRPr="00000000">
        <w:rPr>
          <w:rtl w:val="0"/>
        </w:rPr>
        <w:t xml:space="preserve">    mc "Besides I've always liked an iced coffee over a hot one."</w:t>
      </w:r>
    </w:p>
    <w:p w:rsidR="00000000" w:rsidDel="00000000" w:rsidP="00000000" w:rsidRDefault="00000000" w:rsidRPr="00000000" w14:paraId="00001A00">
      <w:pPr>
        <w:pageBreakBefore w:val="0"/>
        <w:rPr/>
      </w:pPr>
      <w:r w:rsidDel="00000000" w:rsidR="00000000" w:rsidRPr="00000000">
        <w:rPr>
          <w:rtl w:val="0"/>
        </w:rPr>
        <w:t xml:space="preserve">    m 1bl "If you say so [player], ahaha~"</w:t>
      </w:r>
    </w:p>
    <w:p w:rsidR="00000000" w:rsidDel="00000000" w:rsidP="00000000" w:rsidRDefault="00000000" w:rsidRPr="00000000" w14:paraId="00001A01">
      <w:pPr>
        <w:pageBreakBefore w:val="0"/>
        <w:rPr/>
      </w:pPr>
      <w:r w:rsidDel="00000000" w:rsidR="00000000" w:rsidRPr="00000000">
        <w:rPr>
          <w:rtl w:val="0"/>
        </w:rPr>
        <w:t xml:space="preserve">    m 4bn "You wouldn't believe the amount of guys there that offered to help carry that piano too."</w:t>
      </w:r>
    </w:p>
    <w:p w:rsidR="00000000" w:rsidDel="00000000" w:rsidP="00000000" w:rsidRDefault="00000000" w:rsidRPr="00000000" w14:paraId="00001A02">
      <w:pPr>
        <w:pageBreakBefore w:val="0"/>
        <w:rPr/>
      </w:pPr>
      <w:r w:rsidDel="00000000" w:rsidR="00000000" w:rsidRPr="00000000">
        <w:rPr>
          <w:rtl w:val="0"/>
        </w:rPr>
        <w:t xml:space="preserve">    m "All compliments and saying how a pretty girl like me shouldn't have to carry all this by myself."</w:t>
      </w:r>
    </w:p>
    <w:p w:rsidR="00000000" w:rsidDel="00000000" w:rsidP="00000000" w:rsidRDefault="00000000" w:rsidRPr="00000000" w14:paraId="00001A03">
      <w:pPr>
        <w:pageBreakBefore w:val="0"/>
        <w:rPr/>
      </w:pPr>
      <w:r w:rsidDel="00000000" w:rsidR="00000000" w:rsidRPr="00000000">
        <w:rPr>
          <w:rtl w:val="0"/>
        </w:rPr>
        <w:t xml:space="preserve">    "A small wave of white hot fire burned through me at the thought of seeing anyone flirting with Monika."</w:t>
      </w:r>
    </w:p>
    <w:p w:rsidR="00000000" w:rsidDel="00000000" w:rsidP="00000000" w:rsidRDefault="00000000" w:rsidRPr="00000000" w14:paraId="00001A04">
      <w:pPr>
        <w:pageBreakBefore w:val="0"/>
        <w:rPr/>
      </w:pPr>
      <w:r w:rsidDel="00000000" w:rsidR="00000000" w:rsidRPr="00000000">
        <w:rPr>
          <w:rtl w:val="0"/>
        </w:rPr>
        <w:t xml:space="preserve">    mc "Well I'm glad I didn't open my front door to see you standing with some random guy."</w:t>
      </w:r>
    </w:p>
    <w:p w:rsidR="00000000" w:rsidDel="00000000" w:rsidP="00000000" w:rsidRDefault="00000000" w:rsidRPr="00000000" w14:paraId="00001A05">
      <w:pPr>
        <w:pageBreakBefore w:val="0"/>
        <w:rPr/>
      </w:pPr>
      <w:r w:rsidDel="00000000" w:rsidR="00000000" w:rsidRPr="00000000">
        <w:rPr>
          <w:rtl w:val="0"/>
        </w:rPr>
        <w:t xml:space="preserve">    m 3bn "You know I wouldn't do that to you, right [player]?"</w:t>
      </w:r>
    </w:p>
    <w:p w:rsidR="00000000" w:rsidDel="00000000" w:rsidP="00000000" w:rsidRDefault="00000000" w:rsidRPr="00000000" w14:paraId="00001A06">
      <w:pPr>
        <w:pageBreakBefore w:val="0"/>
        <w:rPr/>
      </w:pPr>
      <w:r w:rsidDel="00000000" w:rsidR="00000000" w:rsidRPr="00000000">
        <w:rPr>
          <w:rtl w:val="0"/>
        </w:rPr>
        <w:t xml:space="preserve">    show monika 1bn</w:t>
      </w:r>
    </w:p>
    <w:p w:rsidR="00000000" w:rsidDel="00000000" w:rsidP="00000000" w:rsidRDefault="00000000" w:rsidRPr="00000000" w14:paraId="00001A07">
      <w:pPr>
        <w:pageBreakBefore w:val="0"/>
        <w:rPr/>
      </w:pPr>
      <w:r w:rsidDel="00000000" w:rsidR="00000000" w:rsidRPr="00000000">
        <w:rPr>
          <w:rtl w:val="0"/>
        </w:rPr>
        <w:t xml:space="preserve">    mc "I know."</w:t>
      </w:r>
    </w:p>
    <w:p w:rsidR="00000000" w:rsidDel="00000000" w:rsidP="00000000" w:rsidRDefault="00000000" w:rsidRPr="00000000" w14:paraId="00001A08">
      <w:pPr>
        <w:pageBreakBefore w:val="0"/>
        <w:rPr/>
      </w:pPr>
      <w:r w:rsidDel="00000000" w:rsidR="00000000" w:rsidRPr="00000000">
        <w:rPr>
          <w:rtl w:val="0"/>
        </w:rPr>
        <w:t xml:space="preserve">    show monika 1bj</w:t>
      </w:r>
    </w:p>
    <w:p w:rsidR="00000000" w:rsidDel="00000000" w:rsidP="00000000" w:rsidRDefault="00000000" w:rsidRPr="00000000" w14:paraId="00001A09">
      <w:pPr>
        <w:pageBreakBefore w:val="0"/>
        <w:rPr/>
      </w:pPr>
      <w:r w:rsidDel="00000000" w:rsidR="00000000" w:rsidRPr="00000000">
        <w:rPr>
          <w:rtl w:val="0"/>
        </w:rPr>
        <w:t xml:space="preserve">    "I give her a quick kiss and take one of the cups that looks to be more full."</w:t>
      </w:r>
    </w:p>
    <w:p w:rsidR="00000000" w:rsidDel="00000000" w:rsidP="00000000" w:rsidRDefault="00000000" w:rsidRPr="00000000" w14:paraId="00001A0A">
      <w:pPr>
        <w:pageBreakBefore w:val="0"/>
        <w:rPr/>
      </w:pPr>
      <w:r w:rsidDel="00000000" w:rsidR="00000000" w:rsidRPr="00000000">
        <w:rPr>
          <w:rtl w:val="0"/>
        </w:rPr>
        <w:t xml:space="preserve">    "Trying to push the thought out of my mind, I put the straw to my lips."</w:t>
      </w:r>
    </w:p>
    <w:p w:rsidR="00000000" w:rsidDel="00000000" w:rsidP="00000000" w:rsidRDefault="00000000" w:rsidRPr="00000000" w14:paraId="00001A0B">
      <w:pPr>
        <w:pageBreakBefore w:val="0"/>
        <w:rPr/>
      </w:pPr>
      <w:r w:rsidDel="00000000" w:rsidR="00000000" w:rsidRPr="00000000">
        <w:rPr>
          <w:rtl w:val="0"/>
        </w:rPr>
        <w:t xml:space="preserve">    "A rush of caffeine mixed in caramel and cream spreads over my taste buds as I take a sip."</w:t>
      </w:r>
    </w:p>
    <w:p w:rsidR="00000000" w:rsidDel="00000000" w:rsidP="00000000" w:rsidRDefault="00000000" w:rsidRPr="00000000" w14:paraId="00001A0C">
      <w:pPr>
        <w:pageBreakBefore w:val="0"/>
        <w:rPr/>
      </w:pPr>
      <w:r w:rsidDel="00000000" w:rsidR="00000000" w:rsidRPr="00000000">
        <w:rPr>
          <w:rtl w:val="0"/>
        </w:rPr>
        <w:t xml:space="preserve">    show monika 2ba</w:t>
      </w:r>
    </w:p>
    <w:p w:rsidR="00000000" w:rsidDel="00000000" w:rsidP="00000000" w:rsidRDefault="00000000" w:rsidRPr="00000000" w14:paraId="00001A0D">
      <w:pPr>
        <w:pageBreakBefore w:val="0"/>
        <w:rPr/>
      </w:pPr>
      <w:r w:rsidDel="00000000" w:rsidR="00000000" w:rsidRPr="00000000">
        <w:rPr>
          <w:rtl w:val="0"/>
        </w:rPr>
        <w:t xml:space="preserve">    mc "Wow, this is really good!"</w:t>
      </w:r>
    </w:p>
    <w:p w:rsidR="00000000" w:rsidDel="00000000" w:rsidP="00000000" w:rsidRDefault="00000000" w:rsidRPr="00000000" w14:paraId="00001A0E">
      <w:pPr>
        <w:pageBreakBefore w:val="0"/>
        <w:rPr/>
      </w:pPr>
      <w:r w:rsidDel="00000000" w:rsidR="00000000" w:rsidRPr="00000000">
        <w:rPr>
          <w:rtl w:val="0"/>
        </w:rPr>
        <w:t xml:space="preserve">    mc "See, I knew I could trust you."</w:t>
      </w:r>
    </w:p>
    <w:p w:rsidR="00000000" w:rsidDel="00000000" w:rsidP="00000000" w:rsidRDefault="00000000" w:rsidRPr="00000000" w14:paraId="00001A0F">
      <w:pPr>
        <w:pageBreakBefore w:val="0"/>
        <w:rPr/>
      </w:pPr>
      <w:r w:rsidDel="00000000" w:rsidR="00000000" w:rsidRPr="00000000">
        <w:rPr>
          <w:rtl w:val="0"/>
        </w:rPr>
        <w:t xml:space="preserve">    m 3bk "Aww thanks~"</w:t>
      </w:r>
    </w:p>
    <w:p w:rsidR="00000000" w:rsidDel="00000000" w:rsidP="00000000" w:rsidRDefault="00000000" w:rsidRPr="00000000" w14:paraId="00001A10">
      <w:pPr>
        <w:pageBreakBefore w:val="0"/>
        <w:rPr/>
      </w:pPr>
      <w:r w:rsidDel="00000000" w:rsidR="00000000" w:rsidRPr="00000000">
        <w:rPr>
          <w:rtl w:val="0"/>
        </w:rPr>
        <w:t xml:space="preserve">    show monika 2bc</w:t>
      </w:r>
    </w:p>
    <w:p w:rsidR="00000000" w:rsidDel="00000000" w:rsidP="00000000" w:rsidRDefault="00000000" w:rsidRPr="00000000" w14:paraId="00001A11">
      <w:pPr>
        <w:pageBreakBefore w:val="0"/>
        <w:rPr/>
      </w:pPr>
      <w:r w:rsidDel="00000000" w:rsidR="00000000" w:rsidRPr="00000000">
        <w:rPr>
          <w:rtl w:val="0"/>
        </w:rPr>
        <w:t xml:space="preserve">    mc "Still, this would go really well with something to eat."</w:t>
      </w:r>
    </w:p>
    <w:p w:rsidR="00000000" w:rsidDel="00000000" w:rsidP="00000000" w:rsidRDefault="00000000" w:rsidRPr="00000000" w14:paraId="00001A12">
      <w:pPr>
        <w:pageBreakBefore w:val="0"/>
        <w:rPr/>
      </w:pPr>
      <w:r w:rsidDel="00000000" w:rsidR="00000000" w:rsidRPr="00000000">
        <w:rPr>
          <w:rtl w:val="0"/>
        </w:rPr>
        <w:t xml:space="preserve">    mc "I haven't even had breakfast yet."</w:t>
      </w:r>
    </w:p>
    <w:p w:rsidR="00000000" w:rsidDel="00000000" w:rsidP="00000000" w:rsidRDefault="00000000" w:rsidRPr="00000000" w14:paraId="00001A13">
      <w:pPr>
        <w:pageBreakBefore w:val="0"/>
        <w:rPr/>
      </w:pPr>
      <w:r w:rsidDel="00000000" w:rsidR="00000000" w:rsidRPr="00000000">
        <w:rPr>
          <w:rtl w:val="0"/>
        </w:rPr>
        <w:t xml:space="preserve">    m 4bn"Ehehe~ Me neither [player]."</w:t>
      </w:r>
    </w:p>
    <w:p w:rsidR="00000000" w:rsidDel="00000000" w:rsidP="00000000" w:rsidRDefault="00000000" w:rsidRPr="00000000" w14:paraId="00001A14">
      <w:pPr>
        <w:pageBreakBefore w:val="0"/>
        <w:rPr/>
      </w:pPr>
      <w:r w:rsidDel="00000000" w:rsidR="00000000" w:rsidRPr="00000000">
        <w:rPr>
          <w:rtl w:val="0"/>
        </w:rPr>
        <w:t xml:space="preserve">    show monika 1bo</w:t>
      </w:r>
    </w:p>
    <w:p w:rsidR="00000000" w:rsidDel="00000000" w:rsidP="00000000" w:rsidRDefault="00000000" w:rsidRPr="00000000" w14:paraId="00001A15">
      <w:pPr>
        <w:pageBreakBefore w:val="0"/>
        <w:rPr/>
      </w:pPr>
      <w:r w:rsidDel="00000000" w:rsidR="00000000" w:rsidRPr="00000000">
        <w:rPr>
          <w:rtl w:val="0"/>
        </w:rPr>
        <w:t xml:space="preserve">    mc "You didn't? That's not like you at all."</w:t>
      </w:r>
    </w:p>
    <w:p w:rsidR="00000000" w:rsidDel="00000000" w:rsidP="00000000" w:rsidRDefault="00000000" w:rsidRPr="00000000" w14:paraId="00001A16">
      <w:pPr>
        <w:pageBreakBefore w:val="0"/>
        <w:rPr/>
      </w:pPr>
      <w:r w:rsidDel="00000000" w:rsidR="00000000" w:rsidRPr="00000000">
        <w:rPr>
          <w:rtl w:val="0"/>
        </w:rPr>
        <w:t xml:space="preserve">    m 1bp "I know, I just really wanted to get here and I forgot all about it."</w:t>
      </w:r>
    </w:p>
    <w:p w:rsidR="00000000" w:rsidDel="00000000" w:rsidP="00000000" w:rsidRDefault="00000000" w:rsidRPr="00000000" w14:paraId="00001A17">
      <w:pPr>
        <w:pageBreakBefore w:val="0"/>
        <w:rPr/>
      </w:pPr>
      <w:r w:rsidDel="00000000" w:rsidR="00000000" w:rsidRPr="00000000">
        <w:rPr>
          <w:rtl w:val="0"/>
        </w:rPr>
        <w:t xml:space="preserve">    m "Even when I was at the cafe I didn't even think to grab anything."</w:t>
      </w:r>
    </w:p>
    <w:p w:rsidR="00000000" w:rsidDel="00000000" w:rsidP="00000000" w:rsidRDefault="00000000" w:rsidRPr="00000000" w14:paraId="00001A18">
      <w:pPr>
        <w:pageBreakBefore w:val="0"/>
        <w:rPr/>
      </w:pPr>
      <w:r w:rsidDel="00000000" w:rsidR="00000000" w:rsidRPr="00000000">
        <w:rPr>
          <w:rtl w:val="0"/>
        </w:rPr>
        <w:t xml:space="preserve">    m 3bn "Maybe we could...{w=.5} share some together."</w:t>
      </w:r>
    </w:p>
    <w:p w:rsidR="00000000" w:rsidDel="00000000" w:rsidP="00000000" w:rsidRDefault="00000000" w:rsidRPr="00000000" w14:paraId="00001A19">
      <w:pPr>
        <w:pageBreakBefore w:val="0"/>
        <w:rPr/>
      </w:pPr>
      <w:r w:rsidDel="00000000" w:rsidR="00000000" w:rsidRPr="00000000">
        <w:rPr>
          <w:rtl w:val="0"/>
        </w:rPr>
        <w:t xml:space="preserve">    show monika 1be</w:t>
      </w:r>
    </w:p>
    <w:p w:rsidR="00000000" w:rsidDel="00000000" w:rsidP="00000000" w:rsidRDefault="00000000" w:rsidRPr="00000000" w14:paraId="00001A1A">
      <w:pPr>
        <w:pageBreakBefore w:val="0"/>
        <w:rPr/>
      </w:pPr>
      <w:r w:rsidDel="00000000" w:rsidR="00000000" w:rsidRPr="00000000">
        <w:rPr>
          <w:rtl w:val="0"/>
        </w:rPr>
        <w:t xml:space="preserve">    mc "You know, that sounds like a wonderful idea Monika."</w:t>
      </w:r>
    </w:p>
    <w:p w:rsidR="00000000" w:rsidDel="00000000" w:rsidP="00000000" w:rsidRDefault="00000000" w:rsidRPr="00000000" w14:paraId="00001A1B">
      <w:pPr>
        <w:pageBreakBefore w:val="0"/>
        <w:rPr/>
      </w:pPr>
      <w:r w:rsidDel="00000000" w:rsidR="00000000" w:rsidRPr="00000000">
        <w:rPr>
          <w:rtl w:val="0"/>
        </w:rPr>
        <w:t xml:space="preserve">    m 2bb "Really? I'm so glad!"</w:t>
      </w:r>
    </w:p>
    <w:p w:rsidR="00000000" w:rsidDel="00000000" w:rsidP="00000000" w:rsidRDefault="00000000" w:rsidRPr="00000000" w14:paraId="00001A1C">
      <w:pPr>
        <w:pageBreakBefore w:val="0"/>
        <w:rPr/>
      </w:pPr>
      <w:r w:rsidDel="00000000" w:rsidR="00000000" w:rsidRPr="00000000">
        <w:rPr>
          <w:rtl w:val="0"/>
        </w:rPr>
        <w:t xml:space="preserve">    scene bg kitchen</w:t>
      </w:r>
    </w:p>
    <w:p w:rsidR="00000000" w:rsidDel="00000000" w:rsidP="00000000" w:rsidRDefault="00000000" w:rsidRPr="00000000" w14:paraId="00001A1D">
      <w:pPr>
        <w:pageBreakBefore w:val="0"/>
        <w:rPr/>
      </w:pPr>
      <w:r w:rsidDel="00000000" w:rsidR="00000000" w:rsidRPr="00000000">
        <w:rPr>
          <w:rtl w:val="0"/>
        </w:rPr>
        <w:t xml:space="preserve">    with wipeleft_scene</w:t>
      </w:r>
    </w:p>
    <w:p w:rsidR="00000000" w:rsidDel="00000000" w:rsidP="00000000" w:rsidRDefault="00000000" w:rsidRPr="00000000" w14:paraId="00001A1E">
      <w:pPr>
        <w:pageBreakBefore w:val="0"/>
        <w:rPr/>
      </w:pPr>
      <w:r w:rsidDel="00000000" w:rsidR="00000000" w:rsidRPr="00000000">
        <w:rPr>
          <w:rtl w:val="0"/>
        </w:rPr>
        <w:t xml:space="preserve">    "We both go into the kitchen in search of what to make for breakfast."</w:t>
      </w:r>
    </w:p>
    <w:p w:rsidR="00000000" w:rsidDel="00000000" w:rsidP="00000000" w:rsidRDefault="00000000" w:rsidRPr="00000000" w14:paraId="00001A1F">
      <w:pPr>
        <w:pageBreakBefore w:val="0"/>
        <w:rPr/>
      </w:pPr>
      <w:r w:rsidDel="00000000" w:rsidR="00000000" w:rsidRPr="00000000">
        <w:rPr>
          <w:rtl w:val="0"/>
        </w:rPr>
        <w:t xml:space="preserve">    "I still have no idea what we should eat though."</w:t>
      </w:r>
    </w:p>
    <w:p w:rsidR="00000000" w:rsidDel="00000000" w:rsidP="00000000" w:rsidRDefault="00000000" w:rsidRPr="00000000" w14:paraId="00001A20">
      <w:pPr>
        <w:pageBreakBefore w:val="0"/>
        <w:rPr/>
      </w:pPr>
      <w:r w:rsidDel="00000000" w:rsidR="00000000" w:rsidRPr="00000000">
        <w:rPr>
          <w:rtl w:val="0"/>
        </w:rPr>
        <w:t xml:space="preserve">    "Plus the thought of sharing breakfast with Monika makes me a bit anxious."</w:t>
      </w:r>
    </w:p>
    <w:p w:rsidR="00000000" w:rsidDel="00000000" w:rsidP="00000000" w:rsidRDefault="00000000" w:rsidRPr="00000000" w14:paraId="00001A21">
      <w:pPr>
        <w:pageBreakBefore w:val="0"/>
        <w:rPr/>
      </w:pPr>
      <w:r w:rsidDel="00000000" w:rsidR="00000000" w:rsidRPr="00000000">
        <w:rPr>
          <w:rtl w:val="0"/>
        </w:rPr>
        <w:t xml:space="preserve">    "Should I try and do something special or just a simple regular one."</w:t>
      </w:r>
    </w:p>
    <w:p w:rsidR="00000000" w:rsidDel="00000000" w:rsidP="00000000" w:rsidRDefault="00000000" w:rsidRPr="00000000" w14:paraId="00001A22">
      <w:pPr>
        <w:pageBreakBefore w:val="0"/>
        <w:rPr/>
      </w:pPr>
      <w:r w:rsidDel="00000000" w:rsidR="00000000" w:rsidRPr="00000000">
        <w:rPr>
          <w:rtl w:val="0"/>
        </w:rPr>
        <w:t xml:space="preserve">    "Would it even matter to her?"</w:t>
      </w:r>
    </w:p>
    <w:p w:rsidR="00000000" w:rsidDel="00000000" w:rsidP="00000000" w:rsidRDefault="00000000" w:rsidRPr="00000000" w14:paraId="00001A23">
      <w:pPr>
        <w:pageBreakBefore w:val="0"/>
        <w:rPr/>
      </w:pPr>
      <w:r w:rsidDel="00000000" w:rsidR="00000000" w:rsidRPr="00000000">
        <w:rPr>
          <w:rtl w:val="0"/>
        </w:rPr>
        <w:t xml:space="preserve">    menu:</w:t>
      </w:r>
    </w:p>
    <w:p w:rsidR="00000000" w:rsidDel="00000000" w:rsidP="00000000" w:rsidRDefault="00000000" w:rsidRPr="00000000" w14:paraId="00001A24">
      <w:pPr>
        <w:pageBreakBefore w:val="0"/>
        <w:rPr/>
      </w:pPr>
      <w:r w:rsidDel="00000000" w:rsidR="00000000" w:rsidRPr="00000000">
        <w:rPr>
          <w:rtl w:val="0"/>
        </w:rPr>
        <w:t xml:space="preserve">        "Well, I suppose I should do a..."</w:t>
      </w:r>
    </w:p>
    <w:p w:rsidR="00000000" w:rsidDel="00000000" w:rsidP="00000000" w:rsidRDefault="00000000" w:rsidRPr="00000000" w14:paraId="00001A25">
      <w:pPr>
        <w:pageBreakBefore w:val="0"/>
        <w:rPr/>
      </w:pPr>
      <w:r w:rsidDel="00000000" w:rsidR="00000000" w:rsidRPr="00000000">
        <w:rPr>
          <w:rtl w:val="0"/>
        </w:rPr>
        <w:t xml:space="preserve">        "Simple Breakfast":</w:t>
      </w:r>
    </w:p>
    <w:p w:rsidR="00000000" w:rsidDel="00000000" w:rsidP="00000000" w:rsidRDefault="00000000" w:rsidRPr="00000000" w14:paraId="00001A26">
      <w:pPr>
        <w:pageBreakBefore w:val="0"/>
        <w:rPr/>
      </w:pPr>
      <w:r w:rsidDel="00000000" w:rsidR="00000000" w:rsidRPr="00000000">
        <w:rPr>
          <w:rtl w:val="0"/>
        </w:rPr>
        <w:t xml:space="preserve">            "Something easy would be nice, I think."</w:t>
      </w:r>
    </w:p>
    <w:p w:rsidR="00000000" w:rsidDel="00000000" w:rsidP="00000000" w:rsidRDefault="00000000" w:rsidRPr="00000000" w14:paraId="00001A27">
      <w:pPr>
        <w:pageBreakBefore w:val="0"/>
        <w:rPr/>
      </w:pPr>
      <w:r w:rsidDel="00000000" w:rsidR="00000000" w:rsidRPr="00000000">
        <w:rPr>
          <w:rtl w:val="0"/>
        </w:rPr>
        <w:t xml:space="preserve">            "We could get to the rest of the day sooner anyway."</w:t>
      </w:r>
    </w:p>
    <w:p w:rsidR="00000000" w:rsidDel="00000000" w:rsidP="00000000" w:rsidRDefault="00000000" w:rsidRPr="00000000" w14:paraId="00001A28">
      <w:pPr>
        <w:pageBreakBefore w:val="0"/>
        <w:rPr/>
      </w:pPr>
      <w:r w:rsidDel="00000000" w:rsidR="00000000" w:rsidRPr="00000000">
        <w:rPr>
          <w:rtl w:val="0"/>
        </w:rPr>
        <w:t xml:space="preserve">            "I look to the cupboards and find my supply of cereal."</w:t>
      </w:r>
    </w:p>
    <w:p w:rsidR="00000000" w:rsidDel="00000000" w:rsidP="00000000" w:rsidRDefault="00000000" w:rsidRPr="00000000" w14:paraId="00001A29">
      <w:pPr>
        <w:pageBreakBefore w:val="0"/>
        <w:rPr/>
      </w:pPr>
      <w:r w:rsidDel="00000000" w:rsidR="00000000" w:rsidRPr="00000000">
        <w:rPr>
          <w:rtl w:val="0"/>
        </w:rPr>
        <w:t xml:space="preserve">            "This will work."</w:t>
      </w:r>
    </w:p>
    <w:p w:rsidR="00000000" w:rsidDel="00000000" w:rsidP="00000000" w:rsidRDefault="00000000" w:rsidRPr="00000000" w14:paraId="00001A2A">
      <w:pPr>
        <w:pageBreakBefore w:val="0"/>
        <w:rPr/>
      </w:pPr>
      <w:r w:rsidDel="00000000" w:rsidR="00000000" w:rsidRPr="00000000">
        <w:rPr>
          <w:rtl w:val="0"/>
        </w:rPr>
        <w:t xml:space="preserve">            show monika 1bc at t11 zorder 4</w:t>
      </w:r>
    </w:p>
    <w:p w:rsidR="00000000" w:rsidDel="00000000" w:rsidP="00000000" w:rsidRDefault="00000000" w:rsidRPr="00000000" w14:paraId="00001A2B">
      <w:pPr>
        <w:pageBreakBefore w:val="0"/>
        <w:rPr/>
      </w:pPr>
      <w:r w:rsidDel="00000000" w:rsidR="00000000" w:rsidRPr="00000000">
        <w:rPr>
          <w:rtl w:val="0"/>
        </w:rPr>
        <w:t xml:space="preserve">            mc "Hey Monika, how about cereal?"</w:t>
      </w:r>
    </w:p>
    <w:p w:rsidR="00000000" w:rsidDel="00000000" w:rsidP="00000000" w:rsidRDefault="00000000" w:rsidRPr="00000000" w14:paraId="00001A2C">
      <w:pPr>
        <w:pageBreakBefore w:val="0"/>
        <w:rPr/>
      </w:pPr>
      <w:r w:rsidDel="00000000" w:rsidR="00000000" w:rsidRPr="00000000">
        <w:rPr>
          <w:rtl w:val="0"/>
        </w:rPr>
        <w:t xml:space="preserve">            m 4bl "Well it's not what I had in mind but I suppose I'm not opposed to it."</w:t>
      </w:r>
    </w:p>
    <w:p w:rsidR="00000000" w:rsidDel="00000000" w:rsidP="00000000" w:rsidRDefault="00000000" w:rsidRPr="00000000" w14:paraId="00001A2D">
      <w:pPr>
        <w:pageBreakBefore w:val="0"/>
        <w:rPr/>
      </w:pPr>
      <w:r w:rsidDel="00000000" w:rsidR="00000000" w:rsidRPr="00000000">
        <w:rPr>
          <w:rtl w:val="0"/>
        </w:rPr>
        <w:t xml:space="preserve">            mc "Oh, well I mean we could do something else."</w:t>
      </w:r>
    </w:p>
    <w:p w:rsidR="00000000" w:rsidDel="00000000" w:rsidP="00000000" w:rsidRDefault="00000000" w:rsidRPr="00000000" w14:paraId="00001A2E">
      <w:pPr>
        <w:pageBreakBefore w:val="0"/>
        <w:rPr/>
      </w:pPr>
      <w:r w:rsidDel="00000000" w:rsidR="00000000" w:rsidRPr="00000000">
        <w:rPr>
          <w:rtl w:val="0"/>
        </w:rPr>
        <w:t xml:space="preserve">            m 2bd "It's fine, really [player]"</w:t>
      </w:r>
    </w:p>
    <w:p w:rsidR="00000000" w:rsidDel="00000000" w:rsidP="00000000" w:rsidRDefault="00000000" w:rsidRPr="00000000" w14:paraId="00001A2F">
      <w:pPr>
        <w:pageBreakBefore w:val="0"/>
        <w:rPr/>
      </w:pPr>
      <w:r w:rsidDel="00000000" w:rsidR="00000000" w:rsidRPr="00000000">
        <w:rPr>
          <w:rtl w:val="0"/>
        </w:rPr>
        <w:t xml:space="preserve">            m 4be "It's more about spending the time together anyway."</w:t>
      </w:r>
    </w:p>
    <w:p w:rsidR="00000000" w:rsidDel="00000000" w:rsidP="00000000" w:rsidRDefault="00000000" w:rsidRPr="00000000" w14:paraId="00001A30">
      <w:pPr>
        <w:pageBreakBefore w:val="0"/>
        <w:rPr/>
      </w:pPr>
      <w:r w:rsidDel="00000000" w:rsidR="00000000" w:rsidRPr="00000000">
        <w:rPr>
          <w:rtl w:val="0"/>
        </w:rPr>
        <w:t xml:space="preserve">            m 4bk "Anything I do is better when your around!"</w:t>
      </w:r>
    </w:p>
    <w:p w:rsidR="00000000" w:rsidDel="00000000" w:rsidP="00000000" w:rsidRDefault="00000000" w:rsidRPr="00000000" w14:paraId="00001A31">
      <w:pPr>
        <w:pageBreakBefore w:val="0"/>
        <w:rPr/>
      </w:pPr>
      <w:r w:rsidDel="00000000" w:rsidR="00000000" w:rsidRPr="00000000">
        <w:rPr>
          <w:rtl w:val="0"/>
        </w:rPr>
        <w:t xml:space="preserve">            show monika 2bj</w:t>
      </w:r>
    </w:p>
    <w:p w:rsidR="00000000" w:rsidDel="00000000" w:rsidP="00000000" w:rsidRDefault="00000000" w:rsidRPr="00000000" w14:paraId="00001A32">
      <w:pPr>
        <w:pageBreakBefore w:val="0"/>
        <w:rPr/>
      </w:pPr>
      <w:r w:rsidDel="00000000" w:rsidR="00000000" w:rsidRPr="00000000">
        <w:rPr>
          <w:rtl w:val="0"/>
        </w:rPr>
        <w:t xml:space="preserve">            mc "Alright, if you say so."</w:t>
      </w:r>
    </w:p>
    <w:p w:rsidR="00000000" w:rsidDel="00000000" w:rsidP="00000000" w:rsidRDefault="00000000" w:rsidRPr="00000000" w14:paraId="00001A33">
      <w:pPr>
        <w:pageBreakBefore w:val="0"/>
        <w:rPr/>
      </w:pPr>
      <w:r w:rsidDel="00000000" w:rsidR="00000000" w:rsidRPr="00000000">
        <w:rPr>
          <w:rtl w:val="0"/>
        </w:rPr>
        <w:t xml:space="preserve">            m 3bb "I know so."</w:t>
      </w:r>
    </w:p>
    <w:p w:rsidR="00000000" w:rsidDel="00000000" w:rsidP="00000000" w:rsidRDefault="00000000" w:rsidRPr="00000000" w14:paraId="00001A34">
      <w:pPr>
        <w:pageBreakBefore w:val="0"/>
        <w:rPr/>
      </w:pPr>
      <w:r w:rsidDel="00000000" w:rsidR="00000000" w:rsidRPr="00000000">
        <w:rPr>
          <w:rtl w:val="0"/>
        </w:rPr>
        <w:t xml:space="preserve">            show monika 1bj</w:t>
      </w:r>
    </w:p>
    <w:p w:rsidR="00000000" w:rsidDel="00000000" w:rsidP="00000000" w:rsidRDefault="00000000" w:rsidRPr="00000000" w14:paraId="00001A35">
      <w:pPr>
        <w:pageBreakBefore w:val="0"/>
        <w:rPr/>
      </w:pPr>
      <w:r w:rsidDel="00000000" w:rsidR="00000000" w:rsidRPr="00000000">
        <w:rPr>
          <w:rtl w:val="0"/>
        </w:rPr>
        <w:t xml:space="preserve">            "I chuckle to myself and grab an assortment of boxes to offer her."</w:t>
      </w:r>
    </w:p>
    <w:p w:rsidR="00000000" w:rsidDel="00000000" w:rsidP="00000000" w:rsidRDefault="00000000" w:rsidRPr="00000000" w14:paraId="00001A36">
      <w:pPr>
        <w:pageBreakBefore w:val="0"/>
        <w:rPr/>
      </w:pPr>
      <w:r w:rsidDel="00000000" w:rsidR="00000000" w:rsidRPr="00000000">
        <w:rPr>
          <w:rtl w:val="0"/>
        </w:rPr>
        <w:t xml:space="preserve">            show monika 1bj</w:t>
      </w:r>
    </w:p>
    <w:p w:rsidR="00000000" w:rsidDel="00000000" w:rsidP="00000000" w:rsidRDefault="00000000" w:rsidRPr="00000000" w14:paraId="00001A37">
      <w:pPr>
        <w:pageBreakBefore w:val="0"/>
        <w:rPr/>
      </w:pPr>
      <w:r w:rsidDel="00000000" w:rsidR="00000000" w:rsidRPr="00000000">
        <w:rPr>
          <w:rtl w:val="0"/>
        </w:rPr>
        <w:t xml:space="preserve">            "Making two bowls, we sit together at the table."</w:t>
      </w:r>
    </w:p>
    <w:p w:rsidR="00000000" w:rsidDel="00000000" w:rsidP="00000000" w:rsidRDefault="00000000" w:rsidRPr="00000000" w14:paraId="00001A38">
      <w:pPr>
        <w:pageBreakBefore w:val="0"/>
        <w:rPr/>
      </w:pPr>
      <w:r w:rsidDel="00000000" w:rsidR="00000000" w:rsidRPr="00000000">
        <w:rPr>
          <w:rtl w:val="0"/>
        </w:rPr>
        <w:t xml:space="preserve">            "Monika moved her chair extra close to mine, but I don't really mind."</w:t>
      </w:r>
    </w:p>
    <w:p w:rsidR="00000000" w:rsidDel="00000000" w:rsidP="00000000" w:rsidRDefault="00000000" w:rsidRPr="00000000" w14:paraId="00001A39">
      <w:pPr>
        <w:pageBreakBefore w:val="0"/>
        <w:rPr/>
      </w:pPr>
      <w:r w:rsidDel="00000000" w:rsidR="00000000" w:rsidRPr="00000000">
        <w:rPr>
          <w:rtl w:val="0"/>
        </w:rPr>
        <w:t xml:space="preserve">            "Just her presence brings a little smile to my face."</w:t>
      </w:r>
    </w:p>
    <w:p w:rsidR="00000000" w:rsidDel="00000000" w:rsidP="00000000" w:rsidRDefault="00000000" w:rsidRPr="00000000" w14:paraId="00001A3A">
      <w:pPr>
        <w:pageBreakBefore w:val="0"/>
        <w:rPr/>
      </w:pPr>
      <w:r w:rsidDel="00000000" w:rsidR="00000000" w:rsidRPr="00000000">
        <w:rPr>
          <w:rtl w:val="0"/>
        </w:rPr>
        <w:t xml:space="preserve">            "Even the seemingly boring event of eating cereal is made into something enjoyable with her."</w:t>
      </w:r>
    </w:p>
    <w:p w:rsidR="00000000" w:rsidDel="00000000" w:rsidP="00000000" w:rsidRDefault="00000000" w:rsidRPr="00000000" w14:paraId="00001A3B">
      <w:pPr>
        <w:pageBreakBefore w:val="0"/>
        <w:rPr/>
      </w:pPr>
      <w:r w:rsidDel="00000000" w:rsidR="00000000" w:rsidRPr="00000000">
        <w:rPr>
          <w:rtl w:val="0"/>
        </w:rPr>
        <w:t xml:space="preserve">            "It's mostly quiet, with small conversations popping up here and there."</w:t>
      </w:r>
    </w:p>
    <w:p w:rsidR="00000000" w:rsidDel="00000000" w:rsidP="00000000" w:rsidRDefault="00000000" w:rsidRPr="00000000" w14:paraId="00001A3C">
      <w:pPr>
        <w:pageBreakBefore w:val="0"/>
        <w:rPr/>
      </w:pPr>
      <w:r w:rsidDel="00000000" w:rsidR="00000000" w:rsidRPr="00000000">
        <w:rPr>
          <w:rtl w:val="0"/>
        </w:rPr>
        <w:t xml:space="preserve">            "Once we're done, we head back into the living room."</w:t>
      </w:r>
    </w:p>
    <w:p w:rsidR="00000000" w:rsidDel="00000000" w:rsidP="00000000" w:rsidRDefault="00000000" w:rsidRPr="00000000" w14:paraId="00001A3D">
      <w:pPr>
        <w:pageBreakBefore w:val="0"/>
        <w:rPr/>
      </w:pPr>
      <w:r w:rsidDel="00000000" w:rsidR="00000000" w:rsidRPr="00000000">
        <w:rPr>
          <w:rtl w:val="0"/>
        </w:rPr>
      </w:r>
    </w:p>
    <w:p w:rsidR="00000000" w:rsidDel="00000000" w:rsidP="00000000" w:rsidRDefault="00000000" w:rsidRPr="00000000" w14:paraId="00001A3E">
      <w:pPr>
        <w:pageBreakBefore w:val="0"/>
        <w:rPr/>
      </w:pPr>
      <w:r w:rsidDel="00000000" w:rsidR="00000000" w:rsidRPr="00000000">
        <w:rPr>
          <w:rtl w:val="0"/>
        </w:rPr>
        <w:t xml:space="preserve">        "Elaborate Breakfast":</w:t>
      </w:r>
    </w:p>
    <w:p w:rsidR="00000000" w:rsidDel="00000000" w:rsidP="00000000" w:rsidRDefault="00000000" w:rsidRPr="00000000" w14:paraId="00001A3F">
      <w:pPr>
        <w:pageBreakBefore w:val="0"/>
        <w:rPr/>
      </w:pPr>
      <w:r w:rsidDel="00000000" w:rsidR="00000000" w:rsidRPr="00000000">
        <w:rPr>
          <w:rtl w:val="0"/>
        </w:rPr>
        <w:t xml:space="preserve">            #$ MonikaVar += 1  &lt;-- We'll wait on that</w:t>
      </w:r>
    </w:p>
    <w:p w:rsidR="00000000" w:rsidDel="00000000" w:rsidP="00000000" w:rsidRDefault="00000000" w:rsidRPr="00000000" w14:paraId="00001A40">
      <w:pPr>
        <w:pageBreakBefore w:val="0"/>
        <w:rPr/>
      </w:pPr>
      <w:r w:rsidDel="00000000" w:rsidR="00000000" w:rsidRPr="00000000">
        <w:rPr>
          <w:rtl w:val="0"/>
        </w:rPr>
        <w:t xml:space="preserve">            "Yeah, I should do something special for her."</w:t>
      </w:r>
    </w:p>
    <w:p w:rsidR="00000000" w:rsidDel="00000000" w:rsidP="00000000" w:rsidRDefault="00000000" w:rsidRPr="00000000" w14:paraId="00001A41">
      <w:pPr>
        <w:pageBreakBefore w:val="0"/>
        <w:rPr/>
      </w:pPr>
      <w:r w:rsidDel="00000000" w:rsidR="00000000" w:rsidRPr="00000000">
        <w:rPr>
          <w:rtl w:val="0"/>
        </w:rPr>
        <w:t xml:space="preserve">            "Simple enough to pull off and do well enough to impress her."</w:t>
      </w:r>
    </w:p>
    <w:p w:rsidR="00000000" w:rsidDel="00000000" w:rsidP="00000000" w:rsidRDefault="00000000" w:rsidRPr="00000000" w14:paraId="00001A42">
      <w:pPr>
        <w:pageBreakBefore w:val="0"/>
        <w:rPr/>
      </w:pPr>
      <w:r w:rsidDel="00000000" w:rsidR="00000000" w:rsidRPr="00000000">
        <w:rPr>
          <w:rtl w:val="0"/>
        </w:rPr>
        <w:t xml:space="preserve">            "I open the fridge yet again and spot my carton of eggs."</w:t>
      </w:r>
    </w:p>
    <w:p w:rsidR="00000000" w:rsidDel="00000000" w:rsidP="00000000" w:rsidRDefault="00000000" w:rsidRPr="00000000" w14:paraId="00001A43">
      <w:pPr>
        <w:pageBreakBefore w:val="0"/>
        <w:rPr/>
      </w:pPr>
      <w:r w:rsidDel="00000000" w:rsidR="00000000" w:rsidRPr="00000000">
        <w:rPr>
          <w:rtl w:val="0"/>
        </w:rPr>
        <w:t xml:space="preserve">            "Yeah, these should work."</w:t>
      </w:r>
    </w:p>
    <w:p w:rsidR="00000000" w:rsidDel="00000000" w:rsidP="00000000" w:rsidRDefault="00000000" w:rsidRPr="00000000" w14:paraId="00001A44">
      <w:pPr>
        <w:pageBreakBefore w:val="0"/>
        <w:rPr/>
      </w:pPr>
      <w:r w:rsidDel="00000000" w:rsidR="00000000" w:rsidRPr="00000000">
        <w:rPr>
          <w:rtl w:val="0"/>
        </w:rPr>
        <w:t xml:space="preserve">            show monika 1bc at t11 zorder 4</w:t>
      </w:r>
    </w:p>
    <w:p w:rsidR="00000000" w:rsidDel="00000000" w:rsidP="00000000" w:rsidRDefault="00000000" w:rsidRPr="00000000" w14:paraId="00001A45">
      <w:pPr>
        <w:pageBreakBefore w:val="0"/>
        <w:rPr/>
      </w:pPr>
      <w:r w:rsidDel="00000000" w:rsidR="00000000" w:rsidRPr="00000000">
        <w:rPr>
          <w:rtl w:val="0"/>
        </w:rPr>
        <w:t xml:space="preserve">            mc "Hey Monika, how does an omelet sound?"</w:t>
      </w:r>
    </w:p>
    <w:p w:rsidR="00000000" w:rsidDel="00000000" w:rsidP="00000000" w:rsidRDefault="00000000" w:rsidRPr="00000000" w14:paraId="00001A46">
      <w:pPr>
        <w:pageBreakBefore w:val="0"/>
        <w:rPr/>
      </w:pPr>
      <w:r w:rsidDel="00000000" w:rsidR="00000000" w:rsidRPr="00000000">
        <w:rPr>
          <w:rtl w:val="0"/>
        </w:rPr>
        <w:t xml:space="preserve">            m 4bb "That sounds great [player]!"</w:t>
      </w:r>
    </w:p>
    <w:p w:rsidR="00000000" w:rsidDel="00000000" w:rsidP="00000000" w:rsidRDefault="00000000" w:rsidRPr="00000000" w14:paraId="00001A47">
      <w:pPr>
        <w:pageBreakBefore w:val="0"/>
        <w:rPr/>
      </w:pPr>
      <w:r w:rsidDel="00000000" w:rsidR="00000000" w:rsidRPr="00000000">
        <w:rPr>
          <w:rtl w:val="0"/>
        </w:rPr>
        <w:t xml:space="preserve">            m 2bk "We could even make them together!"</w:t>
      </w:r>
    </w:p>
    <w:p w:rsidR="00000000" w:rsidDel="00000000" w:rsidP="00000000" w:rsidRDefault="00000000" w:rsidRPr="00000000" w14:paraId="00001A48">
      <w:pPr>
        <w:pageBreakBefore w:val="0"/>
        <w:rPr/>
      </w:pPr>
      <w:r w:rsidDel="00000000" w:rsidR="00000000" w:rsidRPr="00000000">
        <w:rPr>
          <w:rtl w:val="0"/>
        </w:rPr>
        <w:t xml:space="preserve">            m 2bb "I even know a really good recipe we could try."</w:t>
      </w:r>
    </w:p>
    <w:p w:rsidR="00000000" w:rsidDel="00000000" w:rsidP="00000000" w:rsidRDefault="00000000" w:rsidRPr="00000000" w14:paraId="00001A49">
      <w:pPr>
        <w:pageBreakBefore w:val="0"/>
        <w:rPr/>
      </w:pPr>
      <w:r w:rsidDel="00000000" w:rsidR="00000000" w:rsidRPr="00000000">
        <w:rPr>
          <w:rtl w:val="0"/>
        </w:rPr>
        <w:t xml:space="preserve">            show monika 1ba</w:t>
      </w:r>
    </w:p>
    <w:p w:rsidR="00000000" w:rsidDel="00000000" w:rsidP="00000000" w:rsidRDefault="00000000" w:rsidRPr="00000000" w14:paraId="00001A4A">
      <w:pPr>
        <w:pageBreakBefore w:val="0"/>
        <w:rPr/>
      </w:pPr>
      <w:r w:rsidDel="00000000" w:rsidR="00000000" w:rsidRPr="00000000">
        <w:rPr>
          <w:rtl w:val="0"/>
        </w:rPr>
        <w:t xml:space="preserve">            mc "Well you've surprised me once already today, so I'm interested."</w:t>
      </w:r>
    </w:p>
    <w:p w:rsidR="00000000" w:rsidDel="00000000" w:rsidP="00000000" w:rsidRDefault="00000000" w:rsidRPr="00000000" w14:paraId="00001A4B">
      <w:pPr>
        <w:pageBreakBefore w:val="0"/>
        <w:rPr/>
      </w:pPr>
      <w:r w:rsidDel="00000000" w:rsidR="00000000" w:rsidRPr="00000000">
        <w:rPr>
          <w:rtl w:val="0"/>
        </w:rPr>
        <w:t xml:space="preserve">            m 2bb "I know you'll just love it!"</w:t>
      </w:r>
    </w:p>
    <w:p w:rsidR="00000000" w:rsidDel="00000000" w:rsidP="00000000" w:rsidRDefault="00000000" w:rsidRPr="00000000" w14:paraId="00001A4C">
      <w:pPr>
        <w:pageBreakBefore w:val="0"/>
        <w:rPr/>
      </w:pPr>
      <w:r w:rsidDel="00000000" w:rsidR="00000000" w:rsidRPr="00000000">
        <w:rPr>
          <w:rtl w:val="0"/>
        </w:rPr>
        <w:t xml:space="preserve">            m 3bn "If we have all the ingredients we need that is."</w:t>
      </w:r>
    </w:p>
    <w:p w:rsidR="00000000" w:rsidDel="00000000" w:rsidP="00000000" w:rsidRDefault="00000000" w:rsidRPr="00000000" w14:paraId="00001A4D">
      <w:pPr>
        <w:pageBreakBefore w:val="0"/>
        <w:rPr/>
      </w:pPr>
      <w:r w:rsidDel="00000000" w:rsidR="00000000" w:rsidRPr="00000000">
        <w:rPr>
          <w:rtl w:val="0"/>
        </w:rPr>
        <w:t xml:space="preserve">            show monika 2bm</w:t>
      </w:r>
    </w:p>
    <w:p w:rsidR="00000000" w:rsidDel="00000000" w:rsidP="00000000" w:rsidRDefault="00000000" w:rsidRPr="00000000" w14:paraId="00001A4E">
      <w:pPr>
        <w:pageBreakBefore w:val="0"/>
        <w:rPr/>
      </w:pPr>
      <w:r w:rsidDel="00000000" w:rsidR="00000000" w:rsidRPr="00000000">
        <w:rPr>
          <w:rtl w:val="0"/>
        </w:rPr>
        <w:t xml:space="preserve">            mc "Well, lets see what I've got in stock."</w:t>
      </w:r>
    </w:p>
    <w:p w:rsidR="00000000" w:rsidDel="00000000" w:rsidP="00000000" w:rsidRDefault="00000000" w:rsidRPr="00000000" w14:paraId="00001A4F">
      <w:pPr>
        <w:pageBreakBefore w:val="0"/>
        <w:rPr/>
      </w:pPr>
      <w:r w:rsidDel="00000000" w:rsidR="00000000" w:rsidRPr="00000000">
        <w:rPr>
          <w:rtl w:val="0"/>
        </w:rPr>
        <w:t xml:space="preserve">            show monika 1ba</w:t>
      </w:r>
    </w:p>
    <w:p w:rsidR="00000000" w:rsidDel="00000000" w:rsidP="00000000" w:rsidRDefault="00000000" w:rsidRPr="00000000" w14:paraId="00001A50">
      <w:pPr>
        <w:pageBreakBefore w:val="0"/>
        <w:rPr/>
      </w:pPr>
      <w:r w:rsidDel="00000000" w:rsidR="00000000" w:rsidRPr="00000000">
        <w:rPr>
          <w:rtl w:val="0"/>
        </w:rPr>
        <w:t xml:space="preserve">            "Looking through my fridge and cupboards, we surprisingly manage to find everything we need."</w:t>
      </w:r>
    </w:p>
    <w:p w:rsidR="00000000" w:rsidDel="00000000" w:rsidP="00000000" w:rsidRDefault="00000000" w:rsidRPr="00000000" w14:paraId="00001A51">
      <w:pPr>
        <w:pageBreakBefore w:val="0"/>
        <w:rPr/>
      </w:pPr>
      <w:r w:rsidDel="00000000" w:rsidR="00000000" w:rsidRPr="00000000">
        <w:rPr>
          <w:rtl w:val="0"/>
        </w:rPr>
        <w:t xml:space="preserve">            "Monika has her recipe pulled up on her phone for reference."</w:t>
      </w:r>
    </w:p>
    <w:p w:rsidR="00000000" w:rsidDel="00000000" w:rsidP="00000000" w:rsidRDefault="00000000" w:rsidRPr="00000000" w14:paraId="00001A52">
      <w:pPr>
        <w:pageBreakBefore w:val="0"/>
        <w:rPr/>
      </w:pPr>
      <w:r w:rsidDel="00000000" w:rsidR="00000000" w:rsidRPr="00000000">
        <w:rPr>
          <w:rtl w:val="0"/>
        </w:rPr>
        <w:t xml:space="preserve">            "It's an omelet filled with veggies, not my first choice but it couldn't be too bad."</w:t>
      </w:r>
    </w:p>
    <w:p w:rsidR="00000000" w:rsidDel="00000000" w:rsidP="00000000" w:rsidRDefault="00000000" w:rsidRPr="00000000" w14:paraId="00001A53">
      <w:pPr>
        <w:pageBreakBefore w:val="0"/>
        <w:rPr/>
      </w:pPr>
      <w:r w:rsidDel="00000000" w:rsidR="00000000" w:rsidRPr="00000000">
        <w:rPr>
          <w:rtl w:val="0"/>
        </w:rPr>
        <w:t xml:space="preserve">            "Besides, she wouldn't even eat a typical French omelet I would have made."</w:t>
      </w:r>
    </w:p>
    <w:p w:rsidR="00000000" w:rsidDel="00000000" w:rsidP="00000000" w:rsidRDefault="00000000" w:rsidRPr="00000000" w14:paraId="00001A54">
      <w:pPr>
        <w:pageBreakBefore w:val="0"/>
        <w:rPr/>
      </w:pPr>
      <w:r w:rsidDel="00000000" w:rsidR="00000000" w:rsidRPr="00000000">
        <w:rPr>
          <w:rtl w:val="0"/>
        </w:rPr>
        <w:t xml:space="preserve">            "That special diet of her's wouldn't allow it."</w:t>
      </w:r>
    </w:p>
    <w:p w:rsidR="00000000" w:rsidDel="00000000" w:rsidP="00000000" w:rsidRDefault="00000000" w:rsidRPr="00000000" w14:paraId="00001A55">
      <w:pPr>
        <w:pageBreakBefore w:val="0"/>
        <w:rPr/>
      </w:pPr>
      <w:r w:rsidDel="00000000" w:rsidR="00000000" w:rsidRPr="00000000">
        <w:rPr>
          <w:rtl w:val="0"/>
        </w:rPr>
        <w:t xml:space="preserve">            "She does have some unique choices for meals however, and trying them is always an adventure in of themselves."</w:t>
      </w:r>
    </w:p>
    <w:p w:rsidR="00000000" w:rsidDel="00000000" w:rsidP="00000000" w:rsidRDefault="00000000" w:rsidRPr="00000000" w14:paraId="00001A56">
      <w:pPr>
        <w:pageBreakBefore w:val="0"/>
        <w:rPr/>
      </w:pPr>
      <w:r w:rsidDel="00000000" w:rsidR="00000000" w:rsidRPr="00000000">
        <w:rPr>
          <w:rtl w:val="0"/>
        </w:rPr>
        <w:t xml:space="preserve">            show monika 1bb</w:t>
      </w:r>
    </w:p>
    <w:p w:rsidR="00000000" w:rsidDel="00000000" w:rsidP="00000000" w:rsidRDefault="00000000" w:rsidRPr="00000000" w14:paraId="00001A57">
      <w:pPr>
        <w:pageBreakBefore w:val="0"/>
        <w:rPr/>
      </w:pPr>
      <w:r w:rsidDel="00000000" w:rsidR="00000000" w:rsidRPr="00000000">
        <w:rPr>
          <w:rtl w:val="0"/>
        </w:rPr>
        <w:t xml:space="preserve">            "The kitchen is transformed into a whirlwind of movement as we work our way through the recipe."</w:t>
      </w:r>
    </w:p>
    <w:p w:rsidR="00000000" w:rsidDel="00000000" w:rsidP="00000000" w:rsidRDefault="00000000" w:rsidRPr="00000000" w14:paraId="00001A58">
      <w:pPr>
        <w:pageBreakBefore w:val="0"/>
        <w:rPr/>
      </w:pPr>
      <w:r w:rsidDel="00000000" w:rsidR="00000000" w:rsidRPr="00000000">
        <w:rPr>
          <w:rtl w:val="0"/>
        </w:rPr>
        <w:t xml:space="preserve">            "After a while of cooking eggs and cutting vegetables, the omelettes are complete."</w:t>
      </w:r>
    </w:p>
    <w:p w:rsidR="00000000" w:rsidDel="00000000" w:rsidP="00000000" w:rsidRDefault="00000000" w:rsidRPr="00000000" w14:paraId="00001A59">
      <w:pPr>
        <w:pageBreakBefore w:val="0"/>
        <w:rPr/>
      </w:pPr>
      <w:r w:rsidDel="00000000" w:rsidR="00000000" w:rsidRPr="00000000">
        <w:rPr>
          <w:rtl w:val="0"/>
        </w:rPr>
        <w:t xml:space="preserve">            m 3bb "Wow, they look amazing!"</w:t>
      </w:r>
    </w:p>
    <w:p w:rsidR="00000000" w:rsidDel="00000000" w:rsidP="00000000" w:rsidRDefault="00000000" w:rsidRPr="00000000" w14:paraId="00001A5A">
      <w:pPr>
        <w:pageBreakBefore w:val="0"/>
        <w:rPr/>
      </w:pPr>
      <w:r w:rsidDel="00000000" w:rsidR="00000000" w:rsidRPr="00000000">
        <w:rPr>
          <w:rtl w:val="0"/>
        </w:rPr>
        <w:t xml:space="preserve">            m 3bk "Good work [player]!"</w:t>
      </w:r>
    </w:p>
    <w:p w:rsidR="00000000" w:rsidDel="00000000" w:rsidP="00000000" w:rsidRDefault="00000000" w:rsidRPr="00000000" w14:paraId="00001A5B">
      <w:pPr>
        <w:pageBreakBefore w:val="0"/>
        <w:rPr/>
      </w:pPr>
      <w:r w:rsidDel="00000000" w:rsidR="00000000" w:rsidRPr="00000000">
        <w:rPr>
          <w:rtl w:val="0"/>
        </w:rPr>
        <w:t xml:space="preserve">            show monika 1bj</w:t>
      </w:r>
    </w:p>
    <w:p w:rsidR="00000000" w:rsidDel="00000000" w:rsidP="00000000" w:rsidRDefault="00000000" w:rsidRPr="00000000" w14:paraId="00001A5C">
      <w:pPr>
        <w:pageBreakBefore w:val="0"/>
        <w:rPr/>
      </w:pPr>
      <w:r w:rsidDel="00000000" w:rsidR="00000000" w:rsidRPr="00000000">
        <w:rPr>
          <w:rtl w:val="0"/>
        </w:rPr>
        <w:t xml:space="preserve">            mc "You too Monika, I couldn't have done it without you."</w:t>
      </w:r>
    </w:p>
    <w:p w:rsidR="00000000" w:rsidDel="00000000" w:rsidP="00000000" w:rsidRDefault="00000000" w:rsidRPr="00000000" w14:paraId="00001A5D">
      <w:pPr>
        <w:pageBreakBefore w:val="0"/>
        <w:rPr/>
      </w:pPr>
      <w:r w:rsidDel="00000000" w:rsidR="00000000" w:rsidRPr="00000000">
        <w:rPr>
          <w:rtl w:val="0"/>
        </w:rPr>
        <w:t xml:space="preserve">            m 2bk "Your welcome! It was really fun cooking with you [player], we should do this more often."</w:t>
      </w:r>
    </w:p>
    <w:p w:rsidR="00000000" w:rsidDel="00000000" w:rsidP="00000000" w:rsidRDefault="00000000" w:rsidRPr="00000000" w14:paraId="00001A5E">
      <w:pPr>
        <w:pageBreakBefore w:val="0"/>
        <w:rPr/>
      </w:pPr>
      <w:r w:rsidDel="00000000" w:rsidR="00000000" w:rsidRPr="00000000">
        <w:rPr>
          <w:rtl w:val="0"/>
        </w:rPr>
        <w:t xml:space="preserve">            show monika 1ba</w:t>
      </w:r>
    </w:p>
    <w:p w:rsidR="00000000" w:rsidDel="00000000" w:rsidP="00000000" w:rsidRDefault="00000000" w:rsidRPr="00000000" w14:paraId="00001A5F">
      <w:pPr>
        <w:pageBreakBefore w:val="0"/>
        <w:rPr/>
      </w:pPr>
      <w:r w:rsidDel="00000000" w:rsidR="00000000" w:rsidRPr="00000000">
        <w:rPr>
          <w:rtl w:val="0"/>
        </w:rPr>
        <w:t xml:space="preserve">            mc "Yeah, this was really fun. I'm gonna look forward to it."</w:t>
      </w:r>
    </w:p>
    <w:p w:rsidR="00000000" w:rsidDel="00000000" w:rsidP="00000000" w:rsidRDefault="00000000" w:rsidRPr="00000000" w14:paraId="00001A60">
      <w:pPr>
        <w:pageBreakBefore w:val="0"/>
        <w:rPr/>
      </w:pPr>
      <w:r w:rsidDel="00000000" w:rsidR="00000000" w:rsidRPr="00000000">
        <w:rPr>
          <w:rtl w:val="0"/>
        </w:rPr>
        <w:t xml:space="preserve">            mc "These things smell delicious, let's eat! I'm starving!"</w:t>
      </w:r>
    </w:p>
    <w:p w:rsidR="00000000" w:rsidDel="00000000" w:rsidP="00000000" w:rsidRDefault="00000000" w:rsidRPr="00000000" w14:paraId="00001A61">
      <w:pPr>
        <w:pageBreakBefore w:val="0"/>
        <w:rPr/>
      </w:pPr>
      <w:r w:rsidDel="00000000" w:rsidR="00000000" w:rsidRPr="00000000">
        <w:rPr>
          <w:rtl w:val="0"/>
        </w:rPr>
        <w:t xml:space="preserve">            show monika 1bj</w:t>
      </w:r>
    </w:p>
    <w:p w:rsidR="00000000" w:rsidDel="00000000" w:rsidP="00000000" w:rsidRDefault="00000000" w:rsidRPr="00000000" w14:paraId="00001A62">
      <w:pPr>
        <w:pageBreakBefore w:val="0"/>
        <w:rPr/>
      </w:pPr>
      <w:r w:rsidDel="00000000" w:rsidR="00000000" w:rsidRPr="00000000">
        <w:rPr>
          <w:rtl w:val="0"/>
        </w:rPr>
        <w:t xml:space="preserve">            "Monika laughs as we set the two meals on plates and make our way to the table."</w:t>
      </w:r>
    </w:p>
    <w:p w:rsidR="00000000" w:rsidDel="00000000" w:rsidP="00000000" w:rsidRDefault="00000000" w:rsidRPr="00000000" w14:paraId="00001A63">
      <w:pPr>
        <w:pageBreakBefore w:val="0"/>
        <w:rPr/>
      </w:pPr>
      <w:r w:rsidDel="00000000" w:rsidR="00000000" w:rsidRPr="00000000">
        <w:rPr>
          <w:rtl w:val="0"/>
        </w:rPr>
        <w:t xml:space="preserve">            "She places her seat extra close to mine, but I don't mind it."</w:t>
      </w:r>
    </w:p>
    <w:p w:rsidR="00000000" w:rsidDel="00000000" w:rsidP="00000000" w:rsidRDefault="00000000" w:rsidRPr="00000000" w14:paraId="00001A64">
      <w:pPr>
        <w:pageBreakBefore w:val="0"/>
        <w:rPr/>
      </w:pPr>
      <w:r w:rsidDel="00000000" w:rsidR="00000000" w:rsidRPr="00000000">
        <w:rPr>
          <w:rtl w:val="0"/>
        </w:rPr>
        <w:t xml:space="preserve">            "The omelette tastes incredible, different from my usual choices but delicious nonetheless."</w:t>
      </w:r>
    </w:p>
    <w:p w:rsidR="00000000" w:rsidDel="00000000" w:rsidP="00000000" w:rsidRDefault="00000000" w:rsidRPr="00000000" w14:paraId="00001A65">
      <w:pPr>
        <w:pageBreakBefore w:val="0"/>
        <w:rPr/>
      </w:pPr>
      <w:r w:rsidDel="00000000" w:rsidR="00000000" w:rsidRPr="00000000">
        <w:rPr>
          <w:rtl w:val="0"/>
        </w:rPr>
        <w:t xml:space="preserve">            "Even without meat, she really can make a great meal."</w:t>
      </w:r>
    </w:p>
    <w:p w:rsidR="00000000" w:rsidDel="00000000" w:rsidP="00000000" w:rsidRDefault="00000000" w:rsidRPr="00000000" w14:paraId="00001A66">
      <w:pPr>
        <w:pageBreakBefore w:val="0"/>
        <w:rPr/>
      </w:pPr>
      <w:r w:rsidDel="00000000" w:rsidR="00000000" w:rsidRPr="00000000">
        <w:rPr>
          <w:rtl w:val="0"/>
        </w:rPr>
        <w:t xml:space="preserve">            "Finishing up breakfast and finding that much more time had gone by then we had thought, we head back into the living room."</w:t>
      </w:r>
    </w:p>
    <w:p w:rsidR="00000000" w:rsidDel="00000000" w:rsidP="00000000" w:rsidRDefault="00000000" w:rsidRPr="00000000" w14:paraId="00001A67">
      <w:pPr>
        <w:pageBreakBefore w:val="0"/>
        <w:rPr/>
      </w:pPr>
      <w:r w:rsidDel="00000000" w:rsidR="00000000" w:rsidRPr="00000000">
        <w:rPr>
          <w:rtl w:val="0"/>
        </w:rPr>
        <w:t xml:space="preserve">    scene bg livingroom</w:t>
      </w:r>
    </w:p>
    <w:p w:rsidR="00000000" w:rsidDel="00000000" w:rsidP="00000000" w:rsidRDefault="00000000" w:rsidRPr="00000000" w14:paraId="00001A68">
      <w:pPr>
        <w:pageBreakBefore w:val="0"/>
        <w:rPr/>
      </w:pPr>
      <w:r w:rsidDel="00000000" w:rsidR="00000000" w:rsidRPr="00000000">
        <w:rPr>
          <w:rtl w:val="0"/>
        </w:rPr>
        <w:t xml:space="preserve">    with wipeleft_scene</w:t>
      </w:r>
    </w:p>
    <w:p w:rsidR="00000000" w:rsidDel="00000000" w:rsidP="00000000" w:rsidRDefault="00000000" w:rsidRPr="00000000" w14:paraId="00001A69">
      <w:pPr>
        <w:pageBreakBefore w:val="0"/>
        <w:rPr/>
      </w:pPr>
      <w:r w:rsidDel="00000000" w:rsidR="00000000" w:rsidRPr="00000000">
        <w:rPr>
          <w:rtl w:val="0"/>
        </w:rPr>
        <w:t xml:space="preserve">    show monika 1ba at t11</w:t>
      </w:r>
    </w:p>
    <w:p w:rsidR="00000000" w:rsidDel="00000000" w:rsidP="00000000" w:rsidRDefault="00000000" w:rsidRPr="00000000" w14:paraId="00001A6A">
      <w:pPr>
        <w:pageBreakBefore w:val="0"/>
        <w:rPr/>
      </w:pPr>
      <w:r w:rsidDel="00000000" w:rsidR="00000000" w:rsidRPr="00000000">
        <w:rPr>
          <w:rtl w:val="0"/>
        </w:rPr>
        <w:t xml:space="preserve">    "As we make our way back Monika beats me to the couch and takes a seat."</w:t>
      </w:r>
    </w:p>
    <w:p w:rsidR="00000000" w:rsidDel="00000000" w:rsidP="00000000" w:rsidRDefault="00000000" w:rsidRPr="00000000" w14:paraId="00001A6B">
      <w:pPr>
        <w:pageBreakBefore w:val="0"/>
        <w:rPr/>
      </w:pPr>
      <w:r w:rsidDel="00000000" w:rsidR="00000000" w:rsidRPr="00000000">
        <w:rPr>
          <w:rtl w:val="0"/>
        </w:rPr>
        <w:t xml:space="preserve">    show monika 1bb at s11</w:t>
      </w:r>
    </w:p>
    <w:p w:rsidR="00000000" w:rsidDel="00000000" w:rsidP="00000000" w:rsidRDefault="00000000" w:rsidRPr="00000000" w14:paraId="00001A6C">
      <w:pPr>
        <w:pageBreakBefore w:val="0"/>
        <w:rPr/>
      </w:pPr>
      <w:r w:rsidDel="00000000" w:rsidR="00000000" w:rsidRPr="00000000">
        <w:rPr>
          <w:rtl w:val="0"/>
        </w:rPr>
        <w:t xml:space="preserve">    m "So [player], have you been practicing your guitar?"</w:t>
      </w:r>
    </w:p>
    <w:p w:rsidR="00000000" w:rsidDel="00000000" w:rsidP="00000000" w:rsidRDefault="00000000" w:rsidRPr="00000000" w14:paraId="00001A6D">
      <w:pPr>
        <w:pageBreakBefore w:val="0"/>
        <w:rPr/>
      </w:pPr>
      <w:r w:rsidDel="00000000" w:rsidR="00000000" w:rsidRPr="00000000">
        <w:rPr>
          <w:rtl w:val="0"/>
        </w:rPr>
        <w:t xml:space="preserve">    show monika 2bc</w:t>
      </w:r>
    </w:p>
    <w:p w:rsidR="00000000" w:rsidDel="00000000" w:rsidP="00000000" w:rsidRDefault="00000000" w:rsidRPr="00000000" w14:paraId="00001A6E">
      <w:pPr>
        <w:pageBreakBefore w:val="0"/>
        <w:rPr/>
      </w:pPr>
      <w:r w:rsidDel="00000000" w:rsidR="00000000" w:rsidRPr="00000000">
        <w:rPr>
          <w:rtl w:val="0"/>
        </w:rPr>
        <w:t xml:space="preserve">    mc "Well uhh..."</w:t>
      </w:r>
    </w:p>
    <w:p w:rsidR="00000000" w:rsidDel="00000000" w:rsidP="00000000" w:rsidRDefault="00000000" w:rsidRPr="00000000" w14:paraId="00001A6F">
      <w:pPr>
        <w:pageBreakBefore w:val="0"/>
        <w:rPr/>
      </w:pPr>
      <w:r w:rsidDel="00000000" w:rsidR="00000000" w:rsidRPr="00000000">
        <w:rPr>
          <w:rtl w:val="0"/>
        </w:rPr>
        <w:t xml:space="preserve">    show monika 1bh</w:t>
      </w:r>
    </w:p>
    <w:p w:rsidR="00000000" w:rsidDel="00000000" w:rsidP="00000000" w:rsidRDefault="00000000" w:rsidRPr="00000000" w14:paraId="00001A70">
      <w:pPr>
        <w:pageBreakBefore w:val="0"/>
        <w:rPr/>
      </w:pPr>
      <w:r w:rsidDel="00000000" w:rsidR="00000000" w:rsidRPr="00000000">
        <w:rPr>
          <w:rtl w:val="0"/>
        </w:rPr>
        <w:t xml:space="preserve">    mc "To be honest with you Monika, I haven't really touched it."</w:t>
      </w:r>
    </w:p>
    <w:p w:rsidR="00000000" w:rsidDel="00000000" w:rsidP="00000000" w:rsidRDefault="00000000" w:rsidRPr="00000000" w14:paraId="00001A71">
      <w:pPr>
        <w:pageBreakBefore w:val="0"/>
        <w:rPr/>
      </w:pPr>
      <w:r w:rsidDel="00000000" w:rsidR="00000000" w:rsidRPr="00000000">
        <w:rPr>
          <w:rtl w:val="0"/>
        </w:rPr>
        <w:t xml:space="preserve">    show monika 2bf</w:t>
      </w:r>
    </w:p>
    <w:p w:rsidR="00000000" w:rsidDel="00000000" w:rsidP="00000000" w:rsidRDefault="00000000" w:rsidRPr="00000000" w14:paraId="00001A72">
      <w:pPr>
        <w:pageBreakBefore w:val="0"/>
        <w:rPr/>
      </w:pPr>
      <w:r w:rsidDel="00000000" w:rsidR="00000000" w:rsidRPr="00000000">
        <w:rPr>
          <w:rtl w:val="0"/>
        </w:rPr>
        <w:t xml:space="preserve">    mc "Between homework and stuff I haven't found the time, and I can't seem to find good enough lessons online."</w:t>
      </w:r>
    </w:p>
    <w:p w:rsidR="00000000" w:rsidDel="00000000" w:rsidP="00000000" w:rsidRDefault="00000000" w:rsidRPr="00000000" w14:paraId="00001A73">
      <w:pPr>
        <w:pageBreakBefore w:val="0"/>
        <w:rPr/>
      </w:pPr>
      <w:r w:rsidDel="00000000" w:rsidR="00000000" w:rsidRPr="00000000">
        <w:rPr>
          <w:rtl w:val="0"/>
        </w:rPr>
        <w:t xml:space="preserve">    m 3be "Well today I think you should try and learn a bit."</w:t>
      </w:r>
    </w:p>
    <w:p w:rsidR="00000000" w:rsidDel="00000000" w:rsidP="00000000" w:rsidRDefault="00000000" w:rsidRPr="00000000" w14:paraId="00001A74">
      <w:pPr>
        <w:pageBreakBefore w:val="0"/>
        <w:rPr/>
      </w:pPr>
      <w:r w:rsidDel="00000000" w:rsidR="00000000" w:rsidRPr="00000000">
        <w:rPr>
          <w:rtl w:val="0"/>
        </w:rPr>
        <w:t xml:space="preserve">    m 2bk "And your girlfriend will help you do that!"</w:t>
      </w:r>
    </w:p>
    <w:p w:rsidR="00000000" w:rsidDel="00000000" w:rsidP="00000000" w:rsidRDefault="00000000" w:rsidRPr="00000000" w14:paraId="00001A75">
      <w:pPr>
        <w:pageBreakBefore w:val="0"/>
        <w:rPr/>
      </w:pPr>
      <w:r w:rsidDel="00000000" w:rsidR="00000000" w:rsidRPr="00000000">
        <w:rPr>
          <w:rtl w:val="0"/>
        </w:rPr>
        <w:t xml:space="preserve">    show monika 2bj</w:t>
      </w:r>
    </w:p>
    <w:p w:rsidR="00000000" w:rsidDel="00000000" w:rsidP="00000000" w:rsidRDefault="00000000" w:rsidRPr="00000000" w14:paraId="00001A76">
      <w:pPr>
        <w:pageBreakBefore w:val="0"/>
        <w:rPr/>
      </w:pPr>
      <w:r w:rsidDel="00000000" w:rsidR="00000000" w:rsidRPr="00000000">
        <w:rPr>
          <w:rtl w:val="0"/>
        </w:rPr>
        <w:t xml:space="preserve">    mc "Is that why you brought your piano?"</w:t>
      </w:r>
    </w:p>
    <w:p w:rsidR="00000000" w:rsidDel="00000000" w:rsidP="00000000" w:rsidRDefault="00000000" w:rsidRPr="00000000" w14:paraId="00001A77">
      <w:pPr>
        <w:pageBreakBefore w:val="0"/>
        <w:rPr/>
      </w:pPr>
      <w:r w:rsidDel="00000000" w:rsidR="00000000" w:rsidRPr="00000000">
        <w:rPr>
          <w:rtl w:val="0"/>
        </w:rPr>
        <w:t xml:space="preserve">    m 4bk "Yup! I think I could use it to help!"</w:t>
      </w:r>
    </w:p>
    <w:p w:rsidR="00000000" w:rsidDel="00000000" w:rsidP="00000000" w:rsidRDefault="00000000" w:rsidRPr="00000000" w14:paraId="00001A78">
      <w:pPr>
        <w:pageBreakBefore w:val="0"/>
        <w:rPr/>
      </w:pPr>
      <w:r w:rsidDel="00000000" w:rsidR="00000000" w:rsidRPr="00000000">
        <w:rPr>
          <w:rtl w:val="0"/>
        </w:rPr>
        <w:t xml:space="preserve">    m 1bn "And it would be fun to just play for you a bit ahaha~"</w:t>
      </w:r>
    </w:p>
    <w:p w:rsidR="00000000" w:rsidDel="00000000" w:rsidP="00000000" w:rsidRDefault="00000000" w:rsidRPr="00000000" w14:paraId="00001A79">
      <w:pPr>
        <w:pageBreakBefore w:val="0"/>
        <w:rPr/>
      </w:pPr>
      <w:r w:rsidDel="00000000" w:rsidR="00000000" w:rsidRPr="00000000">
        <w:rPr>
          <w:rtl w:val="0"/>
        </w:rPr>
        <w:t xml:space="preserve">    show monika 2bm</w:t>
      </w:r>
    </w:p>
    <w:p w:rsidR="00000000" w:rsidDel="00000000" w:rsidP="00000000" w:rsidRDefault="00000000" w:rsidRPr="00000000" w14:paraId="00001A7A">
      <w:pPr>
        <w:pageBreakBefore w:val="0"/>
        <w:rPr/>
      </w:pPr>
      <w:r w:rsidDel="00000000" w:rsidR="00000000" w:rsidRPr="00000000">
        <w:rPr>
          <w:rtl w:val="0"/>
        </w:rPr>
        <w:t xml:space="preserve">    mc "Well I'm always up for listening to you play, you really are a talented player."</w:t>
      </w:r>
    </w:p>
    <w:p w:rsidR="00000000" w:rsidDel="00000000" w:rsidP="00000000" w:rsidRDefault="00000000" w:rsidRPr="00000000" w14:paraId="00001A7B">
      <w:pPr>
        <w:pageBreakBefore w:val="0"/>
        <w:rPr/>
      </w:pPr>
      <w:r w:rsidDel="00000000" w:rsidR="00000000" w:rsidRPr="00000000">
        <w:rPr>
          <w:rtl w:val="0"/>
        </w:rPr>
        <w:t xml:space="preserve">    m 4bn "Your too sweet to me [player], now go grab your guitar so we can start."</w:t>
      </w:r>
    </w:p>
    <w:p w:rsidR="00000000" w:rsidDel="00000000" w:rsidP="00000000" w:rsidRDefault="00000000" w:rsidRPr="00000000" w14:paraId="00001A7C">
      <w:pPr>
        <w:pageBreakBefore w:val="0"/>
        <w:rPr/>
      </w:pPr>
      <w:r w:rsidDel="00000000" w:rsidR="00000000" w:rsidRPr="00000000">
        <w:rPr>
          <w:rtl w:val="0"/>
        </w:rPr>
        <w:t xml:space="preserve">    show monika 2bl</w:t>
      </w:r>
    </w:p>
    <w:p w:rsidR="00000000" w:rsidDel="00000000" w:rsidP="00000000" w:rsidRDefault="00000000" w:rsidRPr="00000000" w14:paraId="00001A7D">
      <w:pPr>
        <w:pageBreakBefore w:val="0"/>
        <w:rPr/>
      </w:pPr>
      <w:r w:rsidDel="00000000" w:rsidR="00000000" w:rsidRPr="00000000">
        <w:rPr>
          <w:rtl w:val="0"/>
        </w:rPr>
        <w:t xml:space="preserve">    mc "Well excuuuse me princess."</w:t>
      </w:r>
    </w:p>
    <w:p w:rsidR="00000000" w:rsidDel="00000000" w:rsidP="00000000" w:rsidRDefault="00000000" w:rsidRPr="00000000" w14:paraId="00001A7E">
      <w:pPr>
        <w:pageBreakBefore w:val="0"/>
        <w:rPr/>
      </w:pPr>
      <w:r w:rsidDel="00000000" w:rsidR="00000000" w:rsidRPr="00000000">
        <w:rPr>
          <w:rtl w:val="0"/>
        </w:rPr>
        <w:t xml:space="preserve">    show monika 1bj</w:t>
      </w:r>
    </w:p>
    <w:p w:rsidR="00000000" w:rsidDel="00000000" w:rsidP="00000000" w:rsidRDefault="00000000" w:rsidRPr="00000000" w14:paraId="00001A7F">
      <w:pPr>
        <w:pageBreakBefore w:val="0"/>
        <w:rPr/>
      </w:pPr>
      <w:r w:rsidDel="00000000" w:rsidR="00000000" w:rsidRPr="00000000">
        <w:rPr>
          <w:rtl w:val="0"/>
        </w:rPr>
        <w:t xml:space="preserve">    "Giving her a peck on the forehead, I head up to my room."</w:t>
      </w:r>
    </w:p>
    <w:p w:rsidR="00000000" w:rsidDel="00000000" w:rsidP="00000000" w:rsidRDefault="00000000" w:rsidRPr="00000000" w14:paraId="00001A80">
      <w:pPr>
        <w:pageBreakBefore w:val="0"/>
        <w:rPr/>
      </w:pPr>
      <w:r w:rsidDel="00000000" w:rsidR="00000000" w:rsidRPr="00000000">
        <w:rPr>
          <w:rtl w:val="0"/>
        </w:rPr>
        <w:t xml:space="preserve">    scene bg bedroom</w:t>
      </w:r>
    </w:p>
    <w:p w:rsidR="00000000" w:rsidDel="00000000" w:rsidP="00000000" w:rsidRDefault="00000000" w:rsidRPr="00000000" w14:paraId="00001A81">
      <w:pPr>
        <w:pageBreakBefore w:val="0"/>
        <w:rPr/>
      </w:pPr>
      <w:r w:rsidDel="00000000" w:rsidR="00000000" w:rsidRPr="00000000">
        <w:rPr>
          <w:rtl w:val="0"/>
        </w:rPr>
        <w:t xml:space="preserve">    with wipeleft_scene</w:t>
      </w:r>
    </w:p>
    <w:p w:rsidR="00000000" w:rsidDel="00000000" w:rsidP="00000000" w:rsidRDefault="00000000" w:rsidRPr="00000000" w14:paraId="00001A82">
      <w:pPr>
        <w:pageBreakBefore w:val="0"/>
        <w:rPr/>
      </w:pPr>
      <w:r w:rsidDel="00000000" w:rsidR="00000000" w:rsidRPr="00000000">
        <w:rPr>
          <w:rtl w:val="0"/>
        </w:rPr>
        <w:t xml:space="preserve">    "Now where did I put this thing?"</w:t>
      </w:r>
    </w:p>
    <w:p w:rsidR="00000000" w:rsidDel="00000000" w:rsidP="00000000" w:rsidRDefault="00000000" w:rsidRPr="00000000" w14:paraId="00001A83">
      <w:pPr>
        <w:pageBreakBefore w:val="0"/>
        <w:rPr/>
      </w:pPr>
      <w:r w:rsidDel="00000000" w:rsidR="00000000" w:rsidRPr="00000000">
        <w:rPr>
          <w:rtl w:val="0"/>
        </w:rPr>
        <w:t xml:space="preserve">    "Not under the bed."</w:t>
      </w:r>
    </w:p>
    <w:p w:rsidR="00000000" w:rsidDel="00000000" w:rsidP="00000000" w:rsidRDefault="00000000" w:rsidRPr="00000000" w14:paraId="00001A84">
      <w:pPr>
        <w:pageBreakBefore w:val="0"/>
        <w:rPr/>
      </w:pPr>
      <w:r w:rsidDel="00000000" w:rsidR="00000000" w:rsidRPr="00000000">
        <w:rPr>
          <w:rtl w:val="0"/>
        </w:rPr>
        <w:t xml:space="preserve">    "Not next to my desk."</w:t>
      </w:r>
    </w:p>
    <w:p w:rsidR="00000000" w:rsidDel="00000000" w:rsidP="00000000" w:rsidRDefault="00000000" w:rsidRPr="00000000" w14:paraId="00001A85">
      <w:pPr>
        <w:pageBreakBefore w:val="0"/>
        <w:rPr/>
      </w:pPr>
      <w:r w:rsidDel="00000000" w:rsidR="00000000" w:rsidRPr="00000000">
        <w:rPr>
          <w:rtl w:val="0"/>
        </w:rPr>
        <w:t xml:space="preserve">    "Not in the closet."</w:t>
      </w:r>
    </w:p>
    <w:p w:rsidR="00000000" w:rsidDel="00000000" w:rsidP="00000000" w:rsidRDefault="00000000" w:rsidRPr="00000000" w14:paraId="00001A86">
      <w:pPr>
        <w:pageBreakBefore w:val="0"/>
        <w:rPr/>
      </w:pPr>
      <w:r w:rsidDel="00000000" w:rsidR="00000000" w:rsidRPr="00000000">
        <w:rPr>
          <w:rtl w:val="0"/>
        </w:rPr>
        <w:t xml:space="preserve">    "Where the actual-{nw}"</w:t>
      </w:r>
    </w:p>
    <w:p w:rsidR="00000000" w:rsidDel="00000000" w:rsidP="00000000" w:rsidRDefault="00000000" w:rsidRPr="00000000" w14:paraId="00001A87">
      <w:pPr>
        <w:pageBreakBefore w:val="0"/>
        <w:rPr/>
      </w:pPr>
      <w:r w:rsidDel="00000000" w:rsidR="00000000" w:rsidRPr="00000000">
        <w:rPr>
          <w:rtl w:val="0"/>
        </w:rPr>
        <w:t xml:space="preserve">    "Oh here it is, propped up near my door."</w:t>
      </w:r>
    </w:p>
    <w:p w:rsidR="00000000" w:rsidDel="00000000" w:rsidP="00000000" w:rsidRDefault="00000000" w:rsidRPr="00000000" w14:paraId="00001A88">
      <w:pPr>
        <w:pageBreakBefore w:val="0"/>
        <w:rPr/>
      </w:pPr>
      <w:r w:rsidDel="00000000" w:rsidR="00000000" w:rsidRPr="00000000">
        <w:rPr>
          <w:rtl w:val="0"/>
        </w:rPr>
        <w:t xml:space="preserve">    "Grabbing it, I head back downstairs to Monika."</w:t>
      </w:r>
    </w:p>
    <w:p w:rsidR="00000000" w:rsidDel="00000000" w:rsidP="00000000" w:rsidRDefault="00000000" w:rsidRPr="00000000" w14:paraId="00001A89">
      <w:pPr>
        <w:pageBreakBefore w:val="0"/>
        <w:rPr/>
      </w:pPr>
      <w:r w:rsidDel="00000000" w:rsidR="00000000" w:rsidRPr="00000000">
        <w:rPr>
          <w:rtl w:val="0"/>
        </w:rPr>
        <w:t xml:space="preserve">    scene bg livingroom</w:t>
      </w:r>
    </w:p>
    <w:p w:rsidR="00000000" w:rsidDel="00000000" w:rsidP="00000000" w:rsidRDefault="00000000" w:rsidRPr="00000000" w14:paraId="00001A8A">
      <w:pPr>
        <w:pageBreakBefore w:val="0"/>
        <w:rPr/>
      </w:pPr>
      <w:r w:rsidDel="00000000" w:rsidR="00000000" w:rsidRPr="00000000">
        <w:rPr>
          <w:rtl w:val="0"/>
        </w:rPr>
        <w:t xml:space="preserve">    with wipeleft_scene</w:t>
      </w:r>
    </w:p>
    <w:p w:rsidR="00000000" w:rsidDel="00000000" w:rsidP="00000000" w:rsidRDefault="00000000" w:rsidRPr="00000000" w14:paraId="00001A8B">
      <w:pPr>
        <w:pageBreakBefore w:val="0"/>
        <w:rPr/>
      </w:pPr>
      <w:r w:rsidDel="00000000" w:rsidR="00000000" w:rsidRPr="00000000">
        <w:rPr>
          <w:rtl w:val="0"/>
        </w:rPr>
        <w:t xml:space="preserve">    show monika 1bj at t11 zorder 2</w:t>
      </w:r>
    </w:p>
    <w:p w:rsidR="00000000" w:rsidDel="00000000" w:rsidP="00000000" w:rsidRDefault="00000000" w:rsidRPr="00000000" w14:paraId="00001A8C">
      <w:pPr>
        <w:pageBreakBefore w:val="0"/>
        <w:rPr/>
      </w:pPr>
      <w:r w:rsidDel="00000000" w:rsidR="00000000" w:rsidRPr="00000000">
        <w:rPr>
          <w:rtl w:val="0"/>
        </w:rPr>
        <w:t xml:space="preserve">    "Stepping back in the living room I find Monika setting up her piano in front of one of the kitchen chairs."</w:t>
      </w:r>
    </w:p>
    <w:p w:rsidR="00000000" w:rsidDel="00000000" w:rsidP="00000000" w:rsidRDefault="00000000" w:rsidRPr="00000000" w14:paraId="00001A8D">
      <w:pPr>
        <w:pageBreakBefore w:val="0"/>
        <w:rPr/>
      </w:pPr>
      <w:r w:rsidDel="00000000" w:rsidR="00000000" w:rsidRPr="00000000">
        <w:rPr>
          <w:rtl w:val="0"/>
        </w:rPr>
        <w:t xml:space="preserve">    m 4bb "Ah, there you are [player]. What took you so long?"</w:t>
      </w:r>
    </w:p>
    <w:p w:rsidR="00000000" w:rsidDel="00000000" w:rsidP="00000000" w:rsidRDefault="00000000" w:rsidRPr="00000000" w14:paraId="00001A8E">
      <w:pPr>
        <w:pageBreakBefore w:val="0"/>
        <w:rPr/>
      </w:pPr>
      <w:r w:rsidDel="00000000" w:rsidR="00000000" w:rsidRPr="00000000">
        <w:rPr>
          <w:rtl w:val="0"/>
        </w:rPr>
        <w:t xml:space="preserve">    show monika 2bc</w:t>
      </w:r>
    </w:p>
    <w:p w:rsidR="00000000" w:rsidDel="00000000" w:rsidP="00000000" w:rsidRDefault="00000000" w:rsidRPr="00000000" w14:paraId="00001A8F">
      <w:pPr>
        <w:pageBreakBefore w:val="0"/>
        <w:rPr/>
      </w:pPr>
      <w:r w:rsidDel="00000000" w:rsidR="00000000" w:rsidRPr="00000000">
        <w:rPr>
          <w:rtl w:val="0"/>
        </w:rPr>
        <w:t xml:space="preserve">    mc "Couldn't find my guitar for a while, forgot where I put this thing."</w:t>
      </w:r>
    </w:p>
    <w:p w:rsidR="00000000" w:rsidDel="00000000" w:rsidP="00000000" w:rsidRDefault="00000000" w:rsidRPr="00000000" w14:paraId="00001A90">
      <w:pPr>
        <w:pageBreakBefore w:val="0"/>
        <w:rPr/>
      </w:pPr>
      <w:r w:rsidDel="00000000" w:rsidR="00000000" w:rsidRPr="00000000">
        <w:rPr>
          <w:rtl w:val="0"/>
        </w:rPr>
        <w:t xml:space="preserve">    m 3bl "Well at least you found it ahaha~"</w:t>
      </w:r>
    </w:p>
    <w:p w:rsidR="00000000" w:rsidDel="00000000" w:rsidP="00000000" w:rsidRDefault="00000000" w:rsidRPr="00000000" w14:paraId="00001A91">
      <w:pPr>
        <w:pageBreakBefore w:val="0"/>
        <w:rPr/>
      </w:pPr>
      <w:r w:rsidDel="00000000" w:rsidR="00000000" w:rsidRPr="00000000">
        <w:rPr>
          <w:rtl w:val="0"/>
        </w:rPr>
        <w:t xml:space="preserve">    m 2bn "Wouldn't want to be the odd one out here."</w:t>
      </w:r>
    </w:p>
    <w:p w:rsidR="00000000" w:rsidDel="00000000" w:rsidP="00000000" w:rsidRDefault="00000000" w:rsidRPr="00000000" w14:paraId="00001A92">
      <w:pPr>
        <w:pageBreakBefore w:val="0"/>
        <w:rPr/>
      </w:pPr>
      <w:r w:rsidDel="00000000" w:rsidR="00000000" w:rsidRPr="00000000">
        <w:rPr>
          <w:rtl w:val="0"/>
        </w:rPr>
        <w:t xml:space="preserve">    show monika 2bm</w:t>
      </w:r>
    </w:p>
    <w:p w:rsidR="00000000" w:rsidDel="00000000" w:rsidP="00000000" w:rsidRDefault="00000000" w:rsidRPr="00000000" w14:paraId="00001A93">
      <w:pPr>
        <w:pageBreakBefore w:val="0"/>
        <w:rPr/>
      </w:pPr>
      <w:r w:rsidDel="00000000" w:rsidR="00000000" w:rsidRPr="00000000">
        <w:rPr>
          <w:rtl w:val="0"/>
        </w:rPr>
        <w:t xml:space="preserve">    mc "I wouldn't mind a little piano show."</w:t>
      </w:r>
    </w:p>
    <w:p w:rsidR="00000000" w:rsidDel="00000000" w:rsidP="00000000" w:rsidRDefault="00000000" w:rsidRPr="00000000" w14:paraId="00001A94">
      <w:pPr>
        <w:pageBreakBefore w:val="0"/>
        <w:rPr/>
      </w:pPr>
      <w:r w:rsidDel="00000000" w:rsidR="00000000" w:rsidRPr="00000000">
        <w:rPr>
          <w:rtl w:val="0"/>
        </w:rPr>
        <w:t xml:space="preserve">    m 4bl "Hey, this is about you today, not me!"</w:t>
      </w:r>
    </w:p>
    <w:p w:rsidR="00000000" w:rsidDel="00000000" w:rsidP="00000000" w:rsidRDefault="00000000" w:rsidRPr="00000000" w14:paraId="00001A95">
      <w:pPr>
        <w:pageBreakBefore w:val="0"/>
        <w:rPr/>
      </w:pPr>
      <w:r w:rsidDel="00000000" w:rsidR="00000000" w:rsidRPr="00000000">
        <w:rPr>
          <w:rtl w:val="0"/>
        </w:rPr>
        <w:t xml:space="preserve">    m 2bn "Gosh, where did all this teasing from you come from."</w:t>
      </w:r>
    </w:p>
    <w:p w:rsidR="00000000" w:rsidDel="00000000" w:rsidP="00000000" w:rsidRDefault="00000000" w:rsidRPr="00000000" w14:paraId="00001A96">
      <w:pPr>
        <w:pageBreakBefore w:val="0"/>
        <w:rPr/>
      </w:pPr>
      <w:r w:rsidDel="00000000" w:rsidR="00000000" w:rsidRPr="00000000">
        <w:rPr>
          <w:rtl w:val="0"/>
        </w:rPr>
        <w:t xml:space="preserve">    show monika 1bm</w:t>
      </w:r>
    </w:p>
    <w:p w:rsidR="00000000" w:rsidDel="00000000" w:rsidP="00000000" w:rsidRDefault="00000000" w:rsidRPr="00000000" w14:paraId="00001A97">
      <w:pPr>
        <w:pageBreakBefore w:val="0"/>
        <w:rPr/>
      </w:pPr>
      <w:r w:rsidDel="00000000" w:rsidR="00000000" w:rsidRPr="00000000">
        <w:rPr>
          <w:rtl w:val="0"/>
        </w:rPr>
        <w:t xml:space="preserve">    mc "Maybe you've rubbed off on me a bit."</w:t>
      </w:r>
    </w:p>
    <w:p w:rsidR="00000000" w:rsidDel="00000000" w:rsidP="00000000" w:rsidRDefault="00000000" w:rsidRPr="00000000" w14:paraId="00001A98">
      <w:pPr>
        <w:pageBreakBefore w:val="0"/>
        <w:rPr/>
      </w:pPr>
      <w:r w:rsidDel="00000000" w:rsidR="00000000" w:rsidRPr="00000000">
        <w:rPr>
          <w:rtl w:val="0"/>
        </w:rPr>
        <w:t xml:space="preserve">    "I take a seat on the couch and start to take the guitar out of its case."</w:t>
      </w:r>
    </w:p>
    <w:p w:rsidR="00000000" w:rsidDel="00000000" w:rsidP="00000000" w:rsidRDefault="00000000" w:rsidRPr="00000000" w14:paraId="00001A99">
      <w:pPr>
        <w:pageBreakBefore w:val="0"/>
        <w:rPr/>
      </w:pPr>
      <w:r w:rsidDel="00000000" w:rsidR="00000000" w:rsidRPr="00000000">
        <w:rPr>
          <w:rtl w:val="0"/>
        </w:rPr>
        <w:t xml:space="preserve">    m 3bb "So you haven't really found any good lessons right?"</w:t>
      </w:r>
    </w:p>
    <w:p w:rsidR="00000000" w:rsidDel="00000000" w:rsidP="00000000" w:rsidRDefault="00000000" w:rsidRPr="00000000" w14:paraId="00001A9A">
      <w:pPr>
        <w:pageBreakBefore w:val="0"/>
        <w:rPr/>
      </w:pPr>
      <w:r w:rsidDel="00000000" w:rsidR="00000000" w:rsidRPr="00000000">
        <w:rPr>
          <w:rtl w:val="0"/>
        </w:rPr>
        <w:t xml:space="preserve">    show monika 1ba</w:t>
      </w:r>
    </w:p>
    <w:p w:rsidR="00000000" w:rsidDel="00000000" w:rsidP="00000000" w:rsidRDefault="00000000" w:rsidRPr="00000000" w14:paraId="00001A9B">
      <w:pPr>
        <w:pageBreakBefore w:val="0"/>
        <w:rPr/>
      </w:pPr>
      <w:r w:rsidDel="00000000" w:rsidR="00000000" w:rsidRPr="00000000">
        <w:rPr>
          <w:rtl w:val="0"/>
        </w:rPr>
        <w:t xml:space="preserve">    mc "Nope, not a single one."</w:t>
      </w:r>
    </w:p>
    <w:p w:rsidR="00000000" w:rsidDel="00000000" w:rsidP="00000000" w:rsidRDefault="00000000" w:rsidRPr="00000000" w14:paraId="00001A9C">
      <w:pPr>
        <w:pageBreakBefore w:val="0"/>
        <w:rPr/>
      </w:pPr>
      <w:r w:rsidDel="00000000" w:rsidR="00000000" w:rsidRPr="00000000">
        <w:rPr>
          <w:rtl w:val="0"/>
        </w:rPr>
        <w:t xml:space="preserve">    m 4bb "Well I may have a solution to that!"</w:t>
      </w:r>
    </w:p>
    <w:p w:rsidR="00000000" w:rsidDel="00000000" w:rsidP="00000000" w:rsidRDefault="00000000" w:rsidRPr="00000000" w14:paraId="00001A9D">
      <w:pPr>
        <w:pageBreakBefore w:val="0"/>
        <w:rPr/>
      </w:pPr>
      <w:r w:rsidDel="00000000" w:rsidR="00000000" w:rsidRPr="00000000">
        <w:rPr>
          <w:rtl w:val="0"/>
        </w:rPr>
        <w:t xml:space="preserve">    show monika 1ba</w:t>
      </w:r>
    </w:p>
    <w:p w:rsidR="00000000" w:rsidDel="00000000" w:rsidP="00000000" w:rsidRDefault="00000000" w:rsidRPr="00000000" w14:paraId="00001A9E">
      <w:pPr>
        <w:pageBreakBefore w:val="0"/>
        <w:rPr/>
      </w:pPr>
      <w:r w:rsidDel="00000000" w:rsidR="00000000" w:rsidRPr="00000000">
        <w:rPr>
          <w:rtl w:val="0"/>
        </w:rPr>
        <w:t xml:space="preserve">    "She reaches into her bookbag and pulls out a large softcover book."</w:t>
      </w:r>
    </w:p>
    <w:p w:rsidR="00000000" w:rsidDel="00000000" w:rsidP="00000000" w:rsidRDefault="00000000" w:rsidRPr="00000000" w14:paraId="00001A9F">
      <w:pPr>
        <w:pageBreakBefore w:val="0"/>
        <w:rPr/>
      </w:pPr>
      <w:r w:rsidDel="00000000" w:rsidR="00000000" w:rsidRPr="00000000">
        <w:rPr>
          <w:rtl w:val="0"/>
        </w:rPr>
        <w:t xml:space="preserve">    m 3bb "A friend of mine from the debate club actually learned guitar once and used this book."</w:t>
      </w:r>
    </w:p>
    <w:p w:rsidR="00000000" w:rsidDel="00000000" w:rsidP="00000000" w:rsidRDefault="00000000" w:rsidRPr="00000000" w14:paraId="00001AA0">
      <w:pPr>
        <w:pageBreakBefore w:val="0"/>
        <w:rPr/>
      </w:pPr>
      <w:r w:rsidDel="00000000" w:rsidR="00000000" w:rsidRPr="00000000">
        <w:rPr>
          <w:rtl w:val="0"/>
        </w:rPr>
        <w:t xml:space="preserve">    m 2bb "He said that the book plus the disc inside helped him a lot."</w:t>
      </w:r>
    </w:p>
    <w:p w:rsidR="00000000" w:rsidDel="00000000" w:rsidP="00000000" w:rsidRDefault="00000000" w:rsidRPr="00000000" w14:paraId="00001AA1">
      <w:pPr>
        <w:pageBreakBefore w:val="0"/>
        <w:rPr/>
      </w:pPr>
      <w:r w:rsidDel="00000000" w:rsidR="00000000" w:rsidRPr="00000000">
        <w:rPr>
          <w:rtl w:val="0"/>
        </w:rPr>
        <w:t xml:space="preserve">    show monika 2ba</w:t>
      </w:r>
    </w:p>
    <w:p w:rsidR="00000000" w:rsidDel="00000000" w:rsidP="00000000" w:rsidRDefault="00000000" w:rsidRPr="00000000" w14:paraId="00001AA2">
      <w:pPr>
        <w:pageBreakBefore w:val="0"/>
        <w:rPr/>
      </w:pPr>
      <w:r w:rsidDel="00000000" w:rsidR="00000000" w:rsidRPr="00000000">
        <w:rPr>
          <w:rtl w:val="0"/>
        </w:rPr>
        <w:t xml:space="preserve">    "I take the book in my hand and a small CD in a plastic sleeve falls into my hand."</w:t>
      </w:r>
    </w:p>
    <w:p w:rsidR="00000000" w:rsidDel="00000000" w:rsidP="00000000" w:rsidRDefault="00000000" w:rsidRPr="00000000" w14:paraId="00001AA3">
      <w:pPr>
        <w:pageBreakBefore w:val="0"/>
        <w:rPr/>
      </w:pPr>
      <w:r w:rsidDel="00000000" w:rsidR="00000000" w:rsidRPr="00000000">
        <w:rPr>
          <w:rtl w:val="0"/>
        </w:rPr>
        <w:t xml:space="preserve">    "The book seems well used, with the edge of the pages folded and fraied from use."</w:t>
      </w:r>
    </w:p>
    <w:p w:rsidR="00000000" w:rsidDel="00000000" w:rsidP="00000000" w:rsidRDefault="00000000" w:rsidRPr="00000000" w14:paraId="00001AA4">
      <w:pPr>
        <w:pageBreakBefore w:val="0"/>
        <w:rPr/>
      </w:pPr>
      <w:r w:rsidDel="00000000" w:rsidR="00000000" w:rsidRPr="00000000">
        <w:rPr>
          <w:rtl w:val="0"/>
        </w:rPr>
        <w:t xml:space="preserve">    "Turning to the inside cover I see the name of Monika's friend scribbled into the paper."</w:t>
      </w:r>
    </w:p>
    <w:p w:rsidR="00000000" w:rsidDel="00000000" w:rsidP="00000000" w:rsidRDefault="00000000" w:rsidRPr="00000000" w14:paraId="00001AA5">
      <w:pPr>
        <w:pageBreakBefore w:val="0"/>
        <w:rPr/>
      </w:pPr>
      <w:r w:rsidDel="00000000" w:rsidR="00000000" w:rsidRPr="00000000">
        <w:rPr>
          <w:rtl w:val="0"/>
        </w:rPr>
        <w:t xml:space="preserve">    "Reading his name flashes that phrase she said across my mind once again."</w:t>
      </w:r>
    </w:p>
    <w:p w:rsidR="00000000" w:rsidDel="00000000" w:rsidP="00000000" w:rsidRDefault="00000000" w:rsidRPr="00000000" w14:paraId="00001AA6">
      <w:pPr>
        <w:pageBreakBefore w:val="0"/>
        <w:rPr/>
      </w:pPr>
      <w:r w:rsidDel="00000000" w:rsidR="00000000" w:rsidRPr="00000000">
        <w:rPr>
          <w:rtl w:val="0"/>
        </w:rPr>
        <w:t xml:space="preserve">    "{i}A pretty girl like me shouldn't have to carry all this.{/i}"</w:t>
      </w:r>
    </w:p>
    <w:p w:rsidR="00000000" w:rsidDel="00000000" w:rsidP="00000000" w:rsidRDefault="00000000" w:rsidRPr="00000000" w14:paraId="00001AA7">
      <w:pPr>
        <w:pageBreakBefore w:val="0"/>
        <w:rPr/>
      </w:pPr>
      <w:r w:rsidDel="00000000" w:rsidR="00000000" w:rsidRPr="00000000">
        <w:rPr>
          <w:rtl w:val="0"/>
        </w:rPr>
        <w:t xml:space="preserve">    "A pretty girl like her..."</w:t>
      </w:r>
    </w:p>
    <w:p w:rsidR="00000000" w:rsidDel="00000000" w:rsidP="00000000" w:rsidRDefault="00000000" w:rsidRPr="00000000" w14:paraId="00001AA8">
      <w:pPr>
        <w:pageBreakBefore w:val="0"/>
        <w:rPr/>
      </w:pPr>
      <w:r w:rsidDel="00000000" w:rsidR="00000000" w:rsidRPr="00000000">
        <w:rPr>
          <w:rtl w:val="0"/>
        </w:rPr>
        <w:t xml:space="preserve">    "It stops me in my tracks."</w:t>
      </w:r>
    </w:p>
    <w:p w:rsidR="00000000" w:rsidDel="00000000" w:rsidP="00000000" w:rsidRDefault="00000000" w:rsidRPr="00000000" w14:paraId="00001AA9">
      <w:pPr>
        <w:pageBreakBefore w:val="0"/>
        <w:rPr/>
      </w:pPr>
      <w:r w:rsidDel="00000000" w:rsidR="00000000" w:rsidRPr="00000000">
        <w:rPr>
          <w:rtl w:val="0"/>
        </w:rPr>
        <w:t xml:space="preserve">    "I turn my gaze to her."</w:t>
      </w:r>
    </w:p>
    <w:p w:rsidR="00000000" w:rsidDel="00000000" w:rsidP="00000000" w:rsidRDefault="00000000" w:rsidRPr="00000000" w14:paraId="00001AAA">
      <w:pPr>
        <w:pageBreakBefore w:val="0"/>
        <w:rPr/>
      </w:pPr>
      <w:r w:rsidDel="00000000" w:rsidR="00000000" w:rsidRPr="00000000">
        <w:rPr>
          <w:rtl w:val="0"/>
        </w:rPr>
        <w:t xml:space="preserve">#C5a - Split</w:t>
      </w:r>
    </w:p>
    <w:p w:rsidR="00000000" w:rsidDel="00000000" w:rsidP="00000000" w:rsidRDefault="00000000" w:rsidRPr="00000000" w14:paraId="00001AAB">
      <w:pPr>
        <w:pageBreakBefore w:val="0"/>
        <w:rPr/>
      </w:pPr>
      <w:r w:rsidDel="00000000" w:rsidR="00000000" w:rsidRPr="00000000">
        <w:rPr>
          <w:rtl w:val="0"/>
        </w:rPr>
        <w:t xml:space="preserve">#------------------------------------------------------------------------------------------------------------------------------</w:t>
      </w:r>
    </w:p>
    <w:p w:rsidR="00000000" w:rsidDel="00000000" w:rsidP="00000000" w:rsidRDefault="00000000" w:rsidRPr="00000000" w14:paraId="00001AAC">
      <w:pPr>
        <w:pageBreakBefore w:val="0"/>
        <w:rPr/>
      </w:pPr>
      <w:r w:rsidDel="00000000" w:rsidR="00000000" w:rsidRPr="00000000">
        <w:rPr>
          <w:rtl w:val="0"/>
        </w:rPr>
        <w:t xml:space="preserve"># Two different ways this scene can play out, one with the crush revealed and one with it already being known.</w:t>
      </w:r>
    </w:p>
    <w:p w:rsidR="00000000" w:rsidDel="00000000" w:rsidP="00000000" w:rsidRDefault="00000000" w:rsidRPr="00000000" w14:paraId="00001AAD">
      <w:pPr>
        <w:pageBreakBefore w:val="0"/>
        <w:rPr/>
      </w:pPr>
      <w:r w:rsidDel="00000000" w:rsidR="00000000" w:rsidRPr="00000000">
        <w:rPr>
          <w:rtl w:val="0"/>
        </w:rPr>
        <w:t xml:space="preserve"># Don't mind this stuff until the menu portion, it's just me and Monika playing with the script.</w:t>
      </w:r>
    </w:p>
    <w:p w:rsidR="00000000" w:rsidDel="00000000" w:rsidP="00000000" w:rsidRDefault="00000000" w:rsidRPr="00000000" w14:paraId="00001AAE">
      <w:pPr>
        <w:pageBreakBefore w:val="0"/>
        <w:rPr/>
      </w:pPr>
      <w:r w:rsidDel="00000000" w:rsidR="00000000" w:rsidRPr="00000000">
        <w:rPr>
          <w:rtl w:val="0"/>
        </w:rPr>
        <w:t xml:space="preserve">#------------------------------------------------------------------------------------------------------------------------------</w:t>
      </w:r>
    </w:p>
    <w:p w:rsidR="00000000" w:rsidDel="00000000" w:rsidP="00000000" w:rsidRDefault="00000000" w:rsidRPr="00000000" w14:paraId="00001AAF">
      <w:pPr>
        <w:pageBreakBefore w:val="0"/>
        <w:rPr/>
      </w:pPr>
      <w:r w:rsidDel="00000000" w:rsidR="00000000" w:rsidRPr="00000000">
        <w:rPr>
          <w:rtl w:val="0"/>
        </w:rPr>
        <w:t xml:space="preserve">    show screen tear(20, 0.1, 0.1, 0, 40)</w:t>
      </w:r>
    </w:p>
    <w:p w:rsidR="00000000" w:rsidDel="00000000" w:rsidP="00000000" w:rsidRDefault="00000000" w:rsidRPr="00000000" w14:paraId="00001AB0">
      <w:pPr>
        <w:pageBreakBefore w:val="0"/>
        <w:rPr/>
      </w:pPr>
      <w:r w:rsidDel="00000000" w:rsidR="00000000" w:rsidRPr="00000000">
        <w:rPr>
          <w:rtl w:val="0"/>
        </w:rPr>
        <w:t xml:space="preserve">    play sound "sfx/s_kill_glitch1.ogg"</w:t>
      </w:r>
    </w:p>
    <w:p w:rsidR="00000000" w:rsidDel="00000000" w:rsidP="00000000" w:rsidRDefault="00000000" w:rsidRPr="00000000" w14:paraId="00001AB1">
      <w:pPr>
        <w:pageBreakBefore w:val="0"/>
        <w:rPr/>
      </w:pPr>
      <w:r w:rsidDel="00000000" w:rsidR="00000000" w:rsidRPr="00000000">
        <w:rPr>
          <w:rtl w:val="0"/>
        </w:rPr>
        <w:t xml:space="preserve">    pause(.25)</w:t>
      </w:r>
    </w:p>
    <w:p w:rsidR="00000000" w:rsidDel="00000000" w:rsidP="00000000" w:rsidRDefault="00000000" w:rsidRPr="00000000" w14:paraId="00001AB2">
      <w:pPr>
        <w:pageBreakBefore w:val="0"/>
        <w:rPr/>
      </w:pPr>
      <w:r w:rsidDel="00000000" w:rsidR="00000000" w:rsidRPr="00000000">
        <w:rPr>
          <w:rtl w:val="0"/>
        </w:rPr>
        <w:t xml:space="preserve">    hide screen tear</w:t>
      </w:r>
    </w:p>
    <w:p w:rsidR="00000000" w:rsidDel="00000000" w:rsidP="00000000" w:rsidRDefault="00000000" w:rsidRPr="00000000" w14:paraId="00001AB3">
      <w:pPr>
        <w:pageBreakBefore w:val="0"/>
        <w:rPr/>
      </w:pPr>
      <w:r w:rsidDel="00000000" w:rsidR="00000000" w:rsidRPr="00000000">
        <w:rPr>
          <w:rtl w:val="0"/>
        </w:rPr>
        <w:t xml:space="preserve">    show noise zorder 4:</w:t>
      </w:r>
    </w:p>
    <w:p w:rsidR="00000000" w:rsidDel="00000000" w:rsidP="00000000" w:rsidRDefault="00000000" w:rsidRPr="00000000" w14:paraId="00001AB4">
      <w:pPr>
        <w:pageBreakBefore w:val="0"/>
        <w:rPr/>
      </w:pPr>
      <w:r w:rsidDel="00000000" w:rsidR="00000000" w:rsidRPr="00000000">
        <w:rPr>
          <w:rtl w:val="0"/>
        </w:rPr>
        <w:t xml:space="preserve">        alpha (1.0)</w:t>
      </w:r>
    </w:p>
    <w:p w:rsidR="00000000" w:rsidDel="00000000" w:rsidP="00000000" w:rsidRDefault="00000000" w:rsidRPr="00000000" w14:paraId="00001AB5">
      <w:pPr>
        <w:pageBreakBefore w:val="0"/>
        <w:rPr/>
      </w:pPr>
      <w:r w:rsidDel="00000000" w:rsidR="00000000" w:rsidRPr="00000000">
        <w:rPr>
          <w:rtl w:val="0"/>
        </w:rPr>
        <w:t xml:space="preserve">    play music t4g</w:t>
      </w:r>
    </w:p>
    <w:p w:rsidR="00000000" w:rsidDel="00000000" w:rsidP="00000000" w:rsidRDefault="00000000" w:rsidRPr="00000000" w14:paraId="00001AB6">
      <w:pPr>
        <w:pageBreakBefore w:val="0"/>
        <w:rPr/>
      </w:pPr>
      <w:r w:rsidDel="00000000" w:rsidR="00000000" w:rsidRPr="00000000">
        <w:rPr>
          <w:rtl w:val="0"/>
        </w:rPr>
        <w:t xml:space="preserve">    m "Oh gosh, did I break it?"</w:t>
      </w:r>
    </w:p>
    <w:p w:rsidR="00000000" w:rsidDel="00000000" w:rsidP="00000000" w:rsidRDefault="00000000" w:rsidRPr="00000000" w14:paraId="00001AB7">
      <w:pPr>
        <w:pageBreakBefore w:val="0"/>
        <w:rPr/>
      </w:pPr>
      <w:r w:rsidDel="00000000" w:rsidR="00000000" w:rsidRPr="00000000">
        <w:rPr>
          <w:rtl w:val="0"/>
        </w:rPr>
        <w:t xml:space="preserve">    m "Uh...{w=.5} Tyler?{w=1.0} Can you hear me?"</w:t>
      </w:r>
    </w:p>
    <w:p w:rsidR="00000000" w:rsidDel="00000000" w:rsidP="00000000" w:rsidRDefault="00000000" w:rsidRPr="00000000" w14:paraId="00001AB8">
      <w:pPr>
        <w:pageBreakBefore w:val="0"/>
        <w:rPr/>
      </w:pPr>
      <w:r w:rsidDel="00000000" w:rsidR="00000000" w:rsidRPr="00000000">
        <w:rPr>
          <w:rtl w:val="0"/>
        </w:rPr>
        <w:t xml:space="preserve">    mc "Yeah, I can still hear you dear."</w:t>
      </w:r>
    </w:p>
    <w:p w:rsidR="00000000" w:rsidDel="00000000" w:rsidP="00000000" w:rsidRDefault="00000000" w:rsidRPr="00000000" w14:paraId="00001AB9">
      <w:pPr>
        <w:pageBreakBefore w:val="0"/>
        <w:rPr/>
      </w:pPr>
      <w:r w:rsidDel="00000000" w:rsidR="00000000" w:rsidRPr="00000000">
        <w:rPr>
          <w:rtl w:val="0"/>
        </w:rPr>
        <w:t xml:space="preserve">    m "Oh good, it's not too broken."</w:t>
      </w:r>
    </w:p>
    <w:p w:rsidR="00000000" w:rsidDel="00000000" w:rsidP="00000000" w:rsidRDefault="00000000" w:rsidRPr="00000000" w14:paraId="00001ABA">
      <w:pPr>
        <w:pageBreakBefore w:val="0"/>
        <w:rPr/>
      </w:pPr>
      <w:r w:rsidDel="00000000" w:rsidR="00000000" w:rsidRPr="00000000">
        <w:rPr>
          <w:rtl w:val="0"/>
        </w:rPr>
        <w:t xml:space="preserve">    m "I'm super sorry, I know I said I'd stop trying to mess with the script."</w:t>
      </w:r>
    </w:p>
    <w:p w:rsidR="00000000" w:rsidDel="00000000" w:rsidP="00000000" w:rsidRDefault="00000000" w:rsidRPr="00000000" w14:paraId="00001ABB">
      <w:pPr>
        <w:pageBreakBefore w:val="0"/>
        <w:rPr/>
      </w:pPr>
      <w:r w:rsidDel="00000000" w:rsidR="00000000" w:rsidRPr="00000000">
        <w:rPr>
          <w:rtl w:val="0"/>
        </w:rPr>
        <w:t xml:space="preserve">    mc "It's ok Monika, besides I think it worked out pretty well."</w:t>
      </w:r>
    </w:p>
    <w:p w:rsidR="00000000" w:rsidDel="00000000" w:rsidP="00000000" w:rsidRDefault="00000000" w:rsidRPr="00000000" w14:paraId="00001ABC">
      <w:pPr>
        <w:pageBreakBefore w:val="0"/>
        <w:rPr/>
      </w:pPr>
      <w:r w:rsidDel="00000000" w:rsidR="00000000" w:rsidRPr="00000000">
        <w:rPr>
          <w:rtl w:val="0"/>
        </w:rPr>
        <w:t xml:space="preserve">    m "Really? It did?"</w:t>
      </w:r>
    </w:p>
    <w:p w:rsidR="00000000" w:rsidDel="00000000" w:rsidP="00000000" w:rsidRDefault="00000000" w:rsidRPr="00000000" w14:paraId="00001ABD">
      <w:pPr>
        <w:pageBreakBefore w:val="0"/>
        <w:rPr/>
      </w:pPr>
      <w:r w:rsidDel="00000000" w:rsidR="00000000" w:rsidRPr="00000000">
        <w:rPr>
          <w:rtl w:val="0"/>
        </w:rPr>
        <w:t xml:space="preserve">    mc "Yeah, I was meaning to do a break here for two different ideas."</w:t>
      </w:r>
    </w:p>
    <w:p w:rsidR="00000000" w:rsidDel="00000000" w:rsidP="00000000" w:rsidRDefault="00000000" w:rsidRPr="00000000" w14:paraId="00001ABE">
      <w:pPr>
        <w:pageBreakBefore w:val="0"/>
        <w:rPr/>
      </w:pPr>
      <w:r w:rsidDel="00000000" w:rsidR="00000000" w:rsidRPr="00000000">
        <w:rPr>
          <w:rtl w:val="0"/>
        </w:rPr>
        <w:t xml:space="preserve">    m "For my little crush right?"</w:t>
      </w:r>
    </w:p>
    <w:p w:rsidR="00000000" w:rsidDel="00000000" w:rsidP="00000000" w:rsidRDefault="00000000" w:rsidRPr="00000000" w14:paraId="00001ABF">
      <w:pPr>
        <w:pageBreakBefore w:val="0"/>
        <w:rPr/>
      </w:pPr>
      <w:r w:rsidDel="00000000" w:rsidR="00000000" w:rsidRPr="00000000">
        <w:rPr>
          <w:rtl w:val="0"/>
        </w:rPr>
        <w:t xml:space="preserve">    mc "Yup."</w:t>
      </w:r>
    </w:p>
    <w:p w:rsidR="00000000" w:rsidDel="00000000" w:rsidP="00000000" w:rsidRDefault="00000000" w:rsidRPr="00000000" w14:paraId="00001AC0">
      <w:pPr>
        <w:pageBreakBefore w:val="0"/>
        <w:rPr/>
      </w:pPr>
      <w:r w:rsidDel="00000000" w:rsidR="00000000" w:rsidRPr="00000000">
        <w:rPr>
          <w:rtl w:val="0"/>
        </w:rPr>
        <w:t xml:space="preserve">    mc "Depending on what we do one of these two will make it in."</w:t>
      </w:r>
    </w:p>
    <w:p w:rsidR="00000000" w:rsidDel="00000000" w:rsidP="00000000" w:rsidRDefault="00000000" w:rsidRPr="00000000" w14:paraId="00001AC1">
      <w:pPr>
        <w:pageBreakBefore w:val="0"/>
        <w:rPr/>
      </w:pPr>
      <w:r w:rsidDel="00000000" w:rsidR="00000000" w:rsidRPr="00000000">
        <w:rPr>
          <w:rtl w:val="0"/>
        </w:rPr>
        <w:t xml:space="preserve">    mc "Hopefully..."</w:t>
      </w:r>
    </w:p>
    <w:p w:rsidR="00000000" w:rsidDel="00000000" w:rsidP="00000000" w:rsidRDefault="00000000" w:rsidRPr="00000000" w14:paraId="00001AC2">
      <w:pPr>
        <w:pageBreakBefore w:val="0"/>
        <w:rPr/>
      </w:pPr>
      <w:r w:rsidDel="00000000" w:rsidR="00000000" w:rsidRPr="00000000">
        <w:rPr>
          <w:rtl w:val="0"/>
        </w:rPr>
        <w:t xml:space="preserve">    m "Well I'm sure both of them will be equally as good!"</w:t>
      </w:r>
    </w:p>
    <w:p w:rsidR="00000000" w:rsidDel="00000000" w:rsidP="00000000" w:rsidRDefault="00000000" w:rsidRPr="00000000" w14:paraId="00001AC3">
      <w:pPr>
        <w:pageBreakBefore w:val="0"/>
        <w:rPr/>
      </w:pPr>
      <w:r w:rsidDel="00000000" w:rsidR="00000000" w:rsidRPr="00000000">
        <w:rPr>
          <w:rtl w:val="0"/>
        </w:rPr>
        <w:t xml:space="preserve">    mc "Maybe, I guess we'll see what they think."</w:t>
      </w:r>
    </w:p>
    <w:p w:rsidR="00000000" w:rsidDel="00000000" w:rsidP="00000000" w:rsidRDefault="00000000" w:rsidRPr="00000000" w14:paraId="00001AC4">
      <w:pPr>
        <w:pageBreakBefore w:val="0"/>
        <w:rPr/>
      </w:pPr>
      <w:r w:rsidDel="00000000" w:rsidR="00000000" w:rsidRPr="00000000">
        <w:rPr>
          <w:rtl w:val="0"/>
        </w:rPr>
        <w:t xml:space="preserve">    m "I think they'll love it Tyler."</w:t>
      </w:r>
    </w:p>
    <w:p w:rsidR="00000000" w:rsidDel="00000000" w:rsidP="00000000" w:rsidRDefault="00000000" w:rsidRPr="00000000" w14:paraId="00001AC5">
      <w:pPr>
        <w:pageBreakBefore w:val="0"/>
        <w:rPr/>
      </w:pPr>
      <w:r w:rsidDel="00000000" w:rsidR="00000000" w:rsidRPr="00000000">
        <w:rPr>
          <w:rtl w:val="0"/>
        </w:rPr>
        <w:t xml:space="preserve">    mc "Thanks Monika, your always so supportive."</w:t>
      </w:r>
    </w:p>
    <w:p w:rsidR="00000000" w:rsidDel="00000000" w:rsidP="00000000" w:rsidRDefault="00000000" w:rsidRPr="00000000" w14:paraId="00001AC6">
      <w:pPr>
        <w:pageBreakBefore w:val="0"/>
        <w:rPr/>
      </w:pPr>
      <w:r w:rsidDel="00000000" w:rsidR="00000000" w:rsidRPr="00000000">
        <w:rPr>
          <w:rtl w:val="0"/>
        </w:rPr>
        <w:t xml:space="preserve">    m "I'm just being the best girlfriend I can be for you my love~"</w:t>
      </w:r>
    </w:p>
    <w:p w:rsidR="00000000" w:rsidDel="00000000" w:rsidP="00000000" w:rsidRDefault="00000000" w:rsidRPr="00000000" w14:paraId="00001AC7">
      <w:pPr>
        <w:pageBreakBefore w:val="0"/>
        <w:rPr/>
      </w:pPr>
      <w:r w:rsidDel="00000000" w:rsidR="00000000" w:rsidRPr="00000000">
        <w:rPr>
          <w:rtl w:val="0"/>
        </w:rPr>
        <w:t xml:space="preserve">    mc "And I love you all the more for it darling~"</w:t>
      </w:r>
    </w:p>
    <w:p w:rsidR="00000000" w:rsidDel="00000000" w:rsidP="00000000" w:rsidRDefault="00000000" w:rsidRPr="00000000" w14:paraId="00001AC8">
      <w:pPr>
        <w:pageBreakBefore w:val="0"/>
        <w:rPr/>
      </w:pPr>
      <w:r w:rsidDel="00000000" w:rsidR="00000000" w:rsidRPr="00000000">
        <w:rPr>
          <w:rtl w:val="0"/>
        </w:rPr>
        <w:t xml:space="preserve">    mc "We should probably start writing those two options."</w:t>
      </w:r>
    </w:p>
    <w:p w:rsidR="00000000" w:rsidDel="00000000" w:rsidP="00000000" w:rsidRDefault="00000000" w:rsidRPr="00000000" w14:paraId="00001AC9">
      <w:pPr>
        <w:pageBreakBefore w:val="0"/>
        <w:rPr/>
      </w:pPr>
      <w:r w:rsidDel="00000000" w:rsidR="00000000" w:rsidRPr="00000000">
        <w:rPr>
          <w:rtl w:val="0"/>
        </w:rPr>
        <w:t xml:space="preserve">    mc "I don't think they would want to read us go on and on forever."</w:t>
      </w:r>
    </w:p>
    <w:p w:rsidR="00000000" w:rsidDel="00000000" w:rsidP="00000000" w:rsidRDefault="00000000" w:rsidRPr="00000000" w14:paraId="00001ACA">
      <w:pPr>
        <w:pageBreakBefore w:val="0"/>
        <w:rPr/>
      </w:pPr>
      <w:r w:rsidDel="00000000" w:rsidR="00000000" w:rsidRPr="00000000">
        <w:rPr>
          <w:rtl w:val="0"/>
        </w:rPr>
        <w:t xml:space="preserve">    m "Gosh, yeah we really should."</w:t>
      </w:r>
    </w:p>
    <w:p w:rsidR="00000000" w:rsidDel="00000000" w:rsidP="00000000" w:rsidRDefault="00000000" w:rsidRPr="00000000" w14:paraId="00001ACB">
      <w:pPr>
        <w:pageBreakBefore w:val="0"/>
        <w:rPr/>
      </w:pPr>
      <w:r w:rsidDel="00000000" w:rsidR="00000000" w:rsidRPr="00000000">
        <w:rPr>
          <w:rtl w:val="0"/>
        </w:rPr>
      </w:r>
    </w:p>
    <w:p w:rsidR="00000000" w:rsidDel="00000000" w:rsidP="00000000" w:rsidRDefault="00000000" w:rsidRPr="00000000" w14:paraId="00001ACC">
      <w:pPr>
        <w:pageBreakBefore w:val="0"/>
        <w:rPr/>
      </w:pPr>
      <w:r w:rsidDel="00000000" w:rsidR="00000000" w:rsidRPr="00000000">
        <w:rPr>
          <w:rtl w:val="0"/>
        </w:rPr>
        <w:t xml:space="preserve">#------------------------------------------------------------------------------------------------------------------------------</w:t>
      </w:r>
    </w:p>
    <w:p w:rsidR="00000000" w:rsidDel="00000000" w:rsidP="00000000" w:rsidRDefault="00000000" w:rsidRPr="00000000" w14:paraId="00001ACD">
      <w:pPr>
        <w:pageBreakBefore w:val="0"/>
        <w:rPr/>
      </w:pPr>
      <w:r w:rsidDel="00000000" w:rsidR="00000000" w:rsidRPr="00000000">
        <w:rPr>
          <w:rtl w:val="0"/>
        </w:rPr>
        <w:t xml:space="preserve">#This is the important part down here \/</w:t>
      </w:r>
    </w:p>
    <w:p w:rsidR="00000000" w:rsidDel="00000000" w:rsidP="00000000" w:rsidRDefault="00000000" w:rsidRPr="00000000" w14:paraId="00001ACE">
      <w:pPr>
        <w:pageBreakBefore w:val="0"/>
        <w:rPr/>
      </w:pPr>
      <w:r w:rsidDel="00000000" w:rsidR="00000000" w:rsidRPr="00000000">
        <w:rPr>
          <w:rtl w:val="0"/>
        </w:rPr>
        <w:t xml:space="preserve">#------------------------------------------------------------------------------------------------------------------------------</w:t>
      </w:r>
    </w:p>
    <w:p w:rsidR="00000000" w:rsidDel="00000000" w:rsidP="00000000" w:rsidRDefault="00000000" w:rsidRPr="00000000" w14:paraId="00001ACF">
      <w:pPr>
        <w:pageBreakBefore w:val="0"/>
        <w:rPr/>
      </w:pPr>
      <w:r w:rsidDel="00000000" w:rsidR="00000000" w:rsidRPr="00000000">
        <w:rPr>
          <w:rtl w:val="0"/>
        </w:rPr>
        <w:t xml:space="preserve">    menu:</w:t>
      </w:r>
    </w:p>
    <w:p w:rsidR="00000000" w:rsidDel="00000000" w:rsidP="00000000" w:rsidRDefault="00000000" w:rsidRPr="00000000" w14:paraId="00001AD0">
      <w:pPr>
        <w:pageBreakBefore w:val="0"/>
        <w:rPr/>
      </w:pPr>
      <w:r w:rsidDel="00000000" w:rsidR="00000000" w:rsidRPr="00000000">
        <w:rPr>
          <w:rtl w:val="0"/>
        </w:rPr>
        <w:t xml:space="preserve">        m "Here you go dear~"</w:t>
      </w:r>
    </w:p>
    <w:p w:rsidR="00000000" w:rsidDel="00000000" w:rsidP="00000000" w:rsidRDefault="00000000" w:rsidRPr="00000000" w14:paraId="00001AD1">
      <w:pPr>
        <w:pageBreakBefore w:val="0"/>
        <w:rPr/>
      </w:pPr>
      <w:r w:rsidDel="00000000" w:rsidR="00000000" w:rsidRPr="00000000">
        <w:rPr>
          <w:rtl w:val="0"/>
        </w:rPr>
        <w:t xml:space="preserve">        "Crush Reveal":</w:t>
      </w:r>
    </w:p>
    <w:p w:rsidR="00000000" w:rsidDel="00000000" w:rsidP="00000000" w:rsidRDefault="00000000" w:rsidRPr="00000000" w14:paraId="00001AD2">
      <w:pPr>
        <w:pageBreakBefore w:val="0"/>
        <w:rPr/>
      </w:pPr>
      <w:r w:rsidDel="00000000" w:rsidR="00000000" w:rsidRPr="00000000">
        <w:rPr>
          <w:rtl w:val="0"/>
        </w:rPr>
        <w:t xml:space="preserve">            hide noise</w:t>
      </w:r>
    </w:p>
    <w:p w:rsidR="00000000" w:rsidDel="00000000" w:rsidP="00000000" w:rsidRDefault="00000000" w:rsidRPr="00000000" w14:paraId="00001AD3">
      <w:pPr>
        <w:pageBreakBefore w:val="0"/>
        <w:rPr/>
      </w:pPr>
      <w:r w:rsidDel="00000000" w:rsidR="00000000" w:rsidRPr="00000000">
        <w:rPr>
          <w:rtl w:val="0"/>
        </w:rPr>
        <w:t xml:space="preserve">            #scene bg livingroom</w:t>
      </w:r>
    </w:p>
    <w:p w:rsidR="00000000" w:rsidDel="00000000" w:rsidP="00000000" w:rsidRDefault="00000000" w:rsidRPr="00000000" w14:paraId="00001AD4">
      <w:pPr>
        <w:pageBreakBefore w:val="0"/>
        <w:rPr/>
      </w:pPr>
      <w:r w:rsidDel="00000000" w:rsidR="00000000" w:rsidRPr="00000000">
        <w:rPr>
          <w:rtl w:val="0"/>
        </w:rPr>
        <w:t xml:space="preserve">            play music t6</w:t>
      </w:r>
    </w:p>
    <w:p w:rsidR="00000000" w:rsidDel="00000000" w:rsidP="00000000" w:rsidRDefault="00000000" w:rsidRPr="00000000" w14:paraId="00001AD5">
      <w:pPr>
        <w:pageBreakBefore w:val="0"/>
        <w:rPr/>
      </w:pPr>
      <w:r w:rsidDel="00000000" w:rsidR="00000000" w:rsidRPr="00000000">
        <w:rPr>
          <w:rtl w:val="0"/>
        </w:rPr>
        <w:t xml:space="preserve">            show monika 2bc</w:t>
      </w:r>
    </w:p>
    <w:p w:rsidR="00000000" w:rsidDel="00000000" w:rsidP="00000000" w:rsidRDefault="00000000" w:rsidRPr="00000000" w14:paraId="00001AD6">
      <w:pPr>
        <w:pageBreakBefore w:val="0"/>
        <w:rPr/>
      </w:pPr>
      <w:r w:rsidDel="00000000" w:rsidR="00000000" w:rsidRPr="00000000">
        <w:rPr>
          <w:rtl w:val="0"/>
        </w:rPr>
        <w:t xml:space="preserve">            mc "Monika can I ask you something?"</w:t>
      </w:r>
    </w:p>
    <w:p w:rsidR="00000000" w:rsidDel="00000000" w:rsidP="00000000" w:rsidRDefault="00000000" w:rsidRPr="00000000" w14:paraId="00001AD7">
      <w:pPr>
        <w:pageBreakBefore w:val="0"/>
        <w:rPr/>
      </w:pPr>
      <w:r w:rsidDel="00000000" w:rsidR="00000000" w:rsidRPr="00000000">
        <w:rPr>
          <w:rtl w:val="0"/>
        </w:rPr>
        <w:t xml:space="preserve">            m 3bd "What's up [player]?"</w:t>
      </w:r>
    </w:p>
    <w:p w:rsidR="00000000" w:rsidDel="00000000" w:rsidP="00000000" w:rsidRDefault="00000000" w:rsidRPr="00000000" w14:paraId="00001AD8">
      <w:pPr>
        <w:pageBreakBefore w:val="0"/>
        <w:rPr/>
      </w:pPr>
      <w:r w:rsidDel="00000000" w:rsidR="00000000" w:rsidRPr="00000000">
        <w:rPr>
          <w:rtl w:val="0"/>
        </w:rPr>
        <w:t xml:space="preserve">            "I can't help but speak the burning question on my mind."</w:t>
      </w:r>
    </w:p>
    <w:p w:rsidR="00000000" w:rsidDel="00000000" w:rsidP="00000000" w:rsidRDefault="00000000" w:rsidRPr="00000000" w14:paraId="00001AD9">
      <w:pPr>
        <w:pageBreakBefore w:val="0"/>
        <w:rPr/>
      </w:pPr>
      <w:r w:rsidDel="00000000" w:rsidR="00000000" w:rsidRPr="00000000">
        <w:rPr>
          <w:rtl w:val="0"/>
        </w:rPr>
        <w:t xml:space="preserve">            stop music fadeout 1.0</w:t>
      </w:r>
    </w:p>
    <w:p w:rsidR="00000000" w:rsidDel="00000000" w:rsidP="00000000" w:rsidRDefault="00000000" w:rsidRPr="00000000" w14:paraId="00001ADA">
      <w:pPr>
        <w:pageBreakBefore w:val="0"/>
        <w:rPr/>
      </w:pPr>
      <w:r w:rsidDel="00000000" w:rsidR="00000000" w:rsidRPr="00000000">
        <w:rPr>
          <w:rtl w:val="0"/>
        </w:rPr>
        <w:t xml:space="preserve">            play music t9</w:t>
      </w:r>
    </w:p>
    <w:p w:rsidR="00000000" w:rsidDel="00000000" w:rsidP="00000000" w:rsidRDefault="00000000" w:rsidRPr="00000000" w14:paraId="00001ADB">
      <w:pPr>
        <w:pageBreakBefore w:val="0"/>
        <w:rPr/>
      </w:pPr>
      <w:r w:rsidDel="00000000" w:rsidR="00000000" w:rsidRPr="00000000">
        <w:rPr>
          <w:rtl w:val="0"/>
        </w:rPr>
        <w:t xml:space="preserve">            show monika 1bf</w:t>
      </w:r>
    </w:p>
    <w:p w:rsidR="00000000" w:rsidDel="00000000" w:rsidP="00000000" w:rsidRDefault="00000000" w:rsidRPr="00000000" w14:paraId="00001ADC">
      <w:pPr>
        <w:pageBreakBefore w:val="0"/>
        <w:rPr/>
      </w:pPr>
      <w:r w:rsidDel="00000000" w:rsidR="00000000" w:rsidRPr="00000000">
        <w:rPr>
          <w:rtl w:val="0"/>
        </w:rPr>
        <w:t xml:space="preserve">            mc "Why did you pick me of all people."</w:t>
      </w:r>
    </w:p>
    <w:p w:rsidR="00000000" w:rsidDel="00000000" w:rsidP="00000000" w:rsidRDefault="00000000" w:rsidRPr="00000000" w14:paraId="00001ADD">
      <w:pPr>
        <w:pageBreakBefore w:val="0"/>
        <w:rPr/>
      </w:pPr>
      <w:r w:rsidDel="00000000" w:rsidR="00000000" w:rsidRPr="00000000">
        <w:rPr>
          <w:rtl w:val="0"/>
        </w:rPr>
        <w:t xml:space="preserve">            mc "You had the world at your fingertips and you choose a guy like me."</w:t>
      </w:r>
    </w:p>
    <w:p w:rsidR="00000000" w:rsidDel="00000000" w:rsidP="00000000" w:rsidRDefault="00000000" w:rsidRPr="00000000" w14:paraId="00001ADE">
      <w:pPr>
        <w:pageBreakBefore w:val="0"/>
        <w:rPr/>
      </w:pPr>
      <w:r w:rsidDel="00000000" w:rsidR="00000000" w:rsidRPr="00000000">
        <w:rPr>
          <w:rtl w:val="0"/>
        </w:rPr>
        <w:t xml:space="preserve">            show monika at s11</w:t>
      </w:r>
    </w:p>
    <w:p w:rsidR="00000000" w:rsidDel="00000000" w:rsidP="00000000" w:rsidRDefault="00000000" w:rsidRPr="00000000" w14:paraId="00001ADF">
      <w:pPr>
        <w:pageBreakBefore w:val="0"/>
        <w:rPr/>
      </w:pPr>
      <w:r w:rsidDel="00000000" w:rsidR="00000000" w:rsidRPr="00000000">
        <w:rPr>
          <w:rtl w:val="0"/>
        </w:rPr>
        <w:t xml:space="preserve">            "I sink into the couch and Monika immediately takes a seat next to me."</w:t>
      </w:r>
    </w:p>
    <w:p w:rsidR="00000000" w:rsidDel="00000000" w:rsidP="00000000" w:rsidRDefault="00000000" w:rsidRPr="00000000" w14:paraId="00001AE0">
      <w:pPr>
        <w:pageBreakBefore w:val="0"/>
        <w:rPr/>
      </w:pPr>
      <w:r w:rsidDel="00000000" w:rsidR="00000000" w:rsidRPr="00000000">
        <w:rPr>
          <w:rtl w:val="0"/>
        </w:rPr>
        <w:t xml:space="preserve">            "The book falls into my lap with a thud."</w:t>
      </w:r>
    </w:p>
    <w:p w:rsidR="00000000" w:rsidDel="00000000" w:rsidP="00000000" w:rsidRDefault="00000000" w:rsidRPr="00000000" w14:paraId="00001AE1">
      <w:pPr>
        <w:pageBreakBefore w:val="0"/>
        <w:rPr/>
      </w:pPr>
      <w:r w:rsidDel="00000000" w:rsidR="00000000" w:rsidRPr="00000000">
        <w:rPr>
          <w:rtl w:val="0"/>
        </w:rPr>
        <w:t xml:space="preserve">            m 3bg "[player], what are you talking about?"</w:t>
      </w:r>
    </w:p>
    <w:p w:rsidR="00000000" w:rsidDel="00000000" w:rsidP="00000000" w:rsidRDefault="00000000" w:rsidRPr="00000000" w14:paraId="00001AE2">
      <w:pPr>
        <w:pageBreakBefore w:val="0"/>
        <w:rPr/>
      </w:pPr>
      <w:r w:rsidDel="00000000" w:rsidR="00000000" w:rsidRPr="00000000">
        <w:rPr>
          <w:rtl w:val="0"/>
        </w:rPr>
        <w:t xml:space="preserve">            show monika 1bf</w:t>
      </w:r>
    </w:p>
    <w:p w:rsidR="00000000" w:rsidDel="00000000" w:rsidP="00000000" w:rsidRDefault="00000000" w:rsidRPr="00000000" w14:paraId="00001AE3">
      <w:pPr>
        <w:pageBreakBefore w:val="0"/>
        <w:rPr/>
      </w:pPr>
      <w:r w:rsidDel="00000000" w:rsidR="00000000" w:rsidRPr="00000000">
        <w:rPr>
          <w:rtl w:val="0"/>
        </w:rPr>
        <w:t xml:space="preserve">            mc "Just...{w=.85} why {i}me?{/i}"</w:t>
      </w:r>
    </w:p>
    <w:p w:rsidR="00000000" w:rsidDel="00000000" w:rsidP="00000000" w:rsidRDefault="00000000" w:rsidRPr="00000000" w14:paraId="00001AE4">
      <w:pPr>
        <w:pageBreakBefore w:val="0"/>
        <w:rPr/>
      </w:pPr>
      <w:r w:rsidDel="00000000" w:rsidR="00000000" w:rsidRPr="00000000">
        <w:rPr>
          <w:rtl w:val="0"/>
        </w:rPr>
        <w:t xml:space="preserve">            mc "You were such an icon at school, almost everyone knew who you were."</w:t>
      </w:r>
    </w:p>
    <w:p w:rsidR="00000000" w:rsidDel="00000000" w:rsidP="00000000" w:rsidRDefault="00000000" w:rsidRPr="00000000" w14:paraId="00001AE5">
      <w:pPr>
        <w:pageBreakBefore w:val="0"/>
        <w:rPr/>
      </w:pPr>
      <w:r w:rsidDel="00000000" w:rsidR="00000000" w:rsidRPr="00000000">
        <w:rPr>
          <w:rtl w:val="0"/>
        </w:rPr>
        <w:t xml:space="preserve">            mc "And you knew so many different people."</w:t>
      </w:r>
    </w:p>
    <w:p w:rsidR="00000000" w:rsidDel="00000000" w:rsidP="00000000" w:rsidRDefault="00000000" w:rsidRPr="00000000" w14:paraId="00001AE6">
      <w:pPr>
        <w:pageBreakBefore w:val="0"/>
        <w:rPr/>
      </w:pPr>
      <w:r w:rsidDel="00000000" w:rsidR="00000000" w:rsidRPr="00000000">
        <w:rPr>
          <w:rtl w:val="0"/>
        </w:rPr>
        <w:t xml:space="preserve">            mc "So many better looking and smart talking guys."</w:t>
      </w:r>
    </w:p>
    <w:p w:rsidR="00000000" w:rsidDel="00000000" w:rsidP="00000000" w:rsidRDefault="00000000" w:rsidRPr="00000000" w14:paraId="00001AE7">
      <w:pPr>
        <w:pageBreakBefore w:val="0"/>
        <w:rPr/>
      </w:pPr>
      <w:r w:rsidDel="00000000" w:rsidR="00000000" w:rsidRPr="00000000">
        <w:rPr>
          <w:rtl w:val="0"/>
        </w:rPr>
        <w:t xml:space="preserve">            mc "So many guys adored you, would have done anything to get your affection."</w:t>
      </w:r>
    </w:p>
    <w:p w:rsidR="00000000" w:rsidDel="00000000" w:rsidP="00000000" w:rsidRDefault="00000000" w:rsidRPr="00000000" w14:paraId="00001AE8">
      <w:pPr>
        <w:pageBreakBefore w:val="0"/>
        <w:rPr/>
      </w:pPr>
      <w:r w:rsidDel="00000000" w:rsidR="00000000" w:rsidRPr="00000000">
        <w:rPr>
          <w:rtl w:val="0"/>
        </w:rPr>
        <w:t xml:space="preserve">            mc "But you chose a nobody like me."</w:t>
      </w:r>
    </w:p>
    <w:p w:rsidR="00000000" w:rsidDel="00000000" w:rsidP="00000000" w:rsidRDefault="00000000" w:rsidRPr="00000000" w14:paraId="00001AE9">
      <w:pPr>
        <w:pageBreakBefore w:val="0"/>
        <w:rPr/>
      </w:pPr>
      <w:r w:rsidDel="00000000" w:rsidR="00000000" w:rsidRPr="00000000">
        <w:rPr>
          <w:rtl w:val="0"/>
        </w:rPr>
        <w:t xml:space="preserve">            mc "And I've caused you enough problems as it is."</w:t>
      </w:r>
    </w:p>
    <w:p w:rsidR="00000000" w:rsidDel="00000000" w:rsidP="00000000" w:rsidRDefault="00000000" w:rsidRPr="00000000" w14:paraId="00001AEA">
      <w:pPr>
        <w:pageBreakBefore w:val="0"/>
        <w:rPr/>
      </w:pPr>
      <w:r w:rsidDel="00000000" w:rsidR="00000000" w:rsidRPr="00000000">
        <w:rPr>
          <w:rtl w:val="0"/>
        </w:rPr>
        <w:t xml:space="preserve">            m 1bg "[player]..."</w:t>
      </w:r>
    </w:p>
    <w:p w:rsidR="00000000" w:rsidDel="00000000" w:rsidP="00000000" w:rsidRDefault="00000000" w:rsidRPr="00000000" w14:paraId="00001AEB">
      <w:pPr>
        <w:pageBreakBefore w:val="0"/>
        <w:rPr/>
      </w:pPr>
      <w:r w:rsidDel="00000000" w:rsidR="00000000" w:rsidRPr="00000000">
        <w:rPr>
          <w:rtl w:val="0"/>
        </w:rPr>
        <w:t xml:space="preserve">            show monika 1bf</w:t>
      </w:r>
    </w:p>
    <w:p w:rsidR="00000000" w:rsidDel="00000000" w:rsidP="00000000" w:rsidRDefault="00000000" w:rsidRPr="00000000" w14:paraId="00001AEC">
      <w:pPr>
        <w:pageBreakBefore w:val="0"/>
        <w:rPr/>
      </w:pPr>
      <w:r w:rsidDel="00000000" w:rsidR="00000000" w:rsidRPr="00000000">
        <w:rPr>
          <w:rtl w:val="0"/>
        </w:rPr>
        <w:t xml:space="preserve">            mc "I've never really understood it Monika."</w:t>
      </w:r>
    </w:p>
    <w:p w:rsidR="00000000" w:rsidDel="00000000" w:rsidP="00000000" w:rsidRDefault="00000000" w:rsidRPr="00000000" w14:paraId="00001AED">
      <w:pPr>
        <w:pageBreakBefore w:val="0"/>
        <w:rPr/>
      </w:pPr>
      <w:r w:rsidDel="00000000" w:rsidR="00000000" w:rsidRPr="00000000">
        <w:rPr>
          <w:rtl w:val="0"/>
        </w:rPr>
        <w:t xml:space="preserve">            m 1bn "Well...{w=1.0} it's because you were different [player]."</w:t>
      </w:r>
    </w:p>
    <w:p w:rsidR="00000000" w:rsidDel="00000000" w:rsidP="00000000" w:rsidRDefault="00000000" w:rsidRPr="00000000" w14:paraId="00001AEE">
      <w:pPr>
        <w:pageBreakBefore w:val="0"/>
        <w:rPr/>
      </w:pPr>
      <w:r w:rsidDel="00000000" w:rsidR="00000000" w:rsidRPr="00000000">
        <w:rPr>
          <w:rtl w:val="0"/>
        </w:rPr>
        <w:t xml:space="preserve">            show monika 1be</w:t>
      </w:r>
    </w:p>
    <w:p w:rsidR="00000000" w:rsidDel="00000000" w:rsidP="00000000" w:rsidRDefault="00000000" w:rsidRPr="00000000" w14:paraId="00001AEF">
      <w:pPr>
        <w:pageBreakBefore w:val="0"/>
        <w:rPr/>
      </w:pPr>
      <w:r w:rsidDel="00000000" w:rsidR="00000000" w:rsidRPr="00000000">
        <w:rPr>
          <w:rtl w:val="0"/>
        </w:rPr>
        <w:t xml:space="preserve">            mc "How? How could someone like me be different?"</w:t>
      </w:r>
    </w:p>
    <w:p w:rsidR="00000000" w:rsidDel="00000000" w:rsidP="00000000" w:rsidRDefault="00000000" w:rsidRPr="00000000" w14:paraId="00001AF0">
      <w:pPr>
        <w:pageBreakBefore w:val="0"/>
        <w:rPr/>
      </w:pPr>
      <w:r w:rsidDel="00000000" w:rsidR="00000000" w:rsidRPr="00000000">
        <w:rPr>
          <w:rtl w:val="0"/>
        </w:rPr>
        <w:t xml:space="preserve">            m 3bn "To start, I can't even begin to remember the amount of boys that tried talking with me ahaha~"</w:t>
      </w:r>
    </w:p>
    <w:p w:rsidR="00000000" w:rsidDel="00000000" w:rsidP="00000000" w:rsidRDefault="00000000" w:rsidRPr="00000000" w14:paraId="00001AF1">
      <w:pPr>
        <w:pageBreakBefore w:val="0"/>
        <w:rPr/>
      </w:pPr>
      <w:r w:rsidDel="00000000" w:rsidR="00000000" w:rsidRPr="00000000">
        <w:rPr>
          <w:rtl w:val="0"/>
        </w:rPr>
        <w:t xml:space="preserve">            m 1br "But they were all the same. Rude and obnoxious attitudes to everything."</w:t>
      </w:r>
    </w:p>
    <w:p w:rsidR="00000000" w:rsidDel="00000000" w:rsidP="00000000" w:rsidRDefault="00000000" w:rsidRPr="00000000" w14:paraId="00001AF2">
      <w:pPr>
        <w:pageBreakBefore w:val="0"/>
        <w:rPr/>
      </w:pPr>
      <w:r w:rsidDel="00000000" w:rsidR="00000000" w:rsidRPr="00000000">
        <w:rPr>
          <w:rtl w:val="0"/>
        </w:rPr>
        <w:t xml:space="preserve">            m 3br "They thought they were all that, and could just pick and choose whoever they wanted to be with."</w:t>
      </w:r>
    </w:p>
    <w:p w:rsidR="00000000" w:rsidDel="00000000" w:rsidP="00000000" w:rsidRDefault="00000000" w:rsidRPr="00000000" w14:paraId="00001AF3">
      <w:pPr>
        <w:pageBreakBefore w:val="0"/>
        <w:rPr/>
      </w:pPr>
      <w:r w:rsidDel="00000000" w:rsidR="00000000" w:rsidRPr="00000000">
        <w:rPr>
          <w:rtl w:val="0"/>
        </w:rPr>
        <w:t xml:space="preserve">            m "And that we would just fall into their arms immediately."</w:t>
      </w:r>
    </w:p>
    <w:p w:rsidR="00000000" w:rsidDel="00000000" w:rsidP="00000000" w:rsidRDefault="00000000" w:rsidRPr="00000000" w14:paraId="00001AF4">
      <w:pPr>
        <w:pageBreakBefore w:val="0"/>
        <w:rPr/>
      </w:pPr>
      <w:r w:rsidDel="00000000" w:rsidR="00000000" w:rsidRPr="00000000">
        <w:rPr>
          <w:rtl w:val="0"/>
        </w:rPr>
        <w:t xml:space="preserve">            m 2bl "Just avoiding them sometimes was exhausting!"</w:t>
      </w:r>
    </w:p>
    <w:p w:rsidR="00000000" w:rsidDel="00000000" w:rsidP="00000000" w:rsidRDefault="00000000" w:rsidRPr="00000000" w14:paraId="00001AF5">
      <w:pPr>
        <w:pageBreakBefore w:val="0"/>
        <w:rPr/>
      </w:pPr>
      <w:r w:rsidDel="00000000" w:rsidR="00000000" w:rsidRPr="00000000">
        <w:rPr>
          <w:rtl w:val="0"/>
        </w:rPr>
        <w:t xml:space="preserve">            m 1be "But when I met you [player], I saw something different."</w:t>
      </w:r>
    </w:p>
    <w:p w:rsidR="00000000" w:rsidDel="00000000" w:rsidP="00000000" w:rsidRDefault="00000000" w:rsidRPr="00000000" w14:paraId="00001AF6">
      <w:pPr>
        <w:pageBreakBefore w:val="0"/>
        <w:rPr/>
      </w:pPr>
      <w:r w:rsidDel="00000000" w:rsidR="00000000" w:rsidRPr="00000000">
        <w:rPr>
          <w:rtl w:val="0"/>
        </w:rPr>
        <w:t xml:space="preserve">            mc "What could you have possibly seen in me."</w:t>
      </w:r>
    </w:p>
    <w:p w:rsidR="00000000" w:rsidDel="00000000" w:rsidP="00000000" w:rsidRDefault="00000000" w:rsidRPr="00000000" w14:paraId="00001AF7">
      <w:pPr>
        <w:pageBreakBefore w:val="0"/>
        <w:rPr/>
      </w:pPr>
      <w:r w:rsidDel="00000000" w:rsidR="00000000" w:rsidRPr="00000000">
        <w:rPr>
          <w:rtl w:val="0"/>
        </w:rPr>
        <w:t xml:space="preserve">            m 3be "I saw a passionate and kind person, someone who cared about the things he loved."</w:t>
      </w:r>
    </w:p>
    <w:p w:rsidR="00000000" w:rsidDel="00000000" w:rsidP="00000000" w:rsidRDefault="00000000" w:rsidRPr="00000000" w14:paraId="00001AF8">
      <w:pPr>
        <w:pageBreakBefore w:val="0"/>
        <w:rPr/>
      </w:pPr>
      <w:r w:rsidDel="00000000" w:rsidR="00000000" w:rsidRPr="00000000">
        <w:rPr>
          <w:rtl w:val="0"/>
        </w:rPr>
        <w:t xml:space="preserve">            m "Someone who didn't think he was king of the world and more."</w:t>
      </w:r>
    </w:p>
    <w:p w:rsidR="00000000" w:rsidDel="00000000" w:rsidP="00000000" w:rsidRDefault="00000000" w:rsidRPr="00000000" w14:paraId="00001AF9">
      <w:pPr>
        <w:pageBreakBefore w:val="0"/>
        <w:rPr/>
      </w:pPr>
      <w:r w:rsidDel="00000000" w:rsidR="00000000" w:rsidRPr="00000000">
        <w:rPr>
          <w:rtl w:val="0"/>
        </w:rPr>
        <w:t xml:space="preserve">            m "Even could act and look as cute as you and never even realize it~"</w:t>
      </w:r>
    </w:p>
    <w:p w:rsidR="00000000" w:rsidDel="00000000" w:rsidP="00000000" w:rsidRDefault="00000000" w:rsidRPr="00000000" w14:paraId="00001AFA">
      <w:pPr>
        <w:pageBreakBefore w:val="0"/>
        <w:rPr/>
      </w:pPr>
      <w:r w:rsidDel="00000000" w:rsidR="00000000" w:rsidRPr="00000000">
        <w:rPr>
          <w:rtl w:val="0"/>
        </w:rPr>
        <w:t xml:space="preserve">            m 3bk "[player], do you remember the first time we met?"</w:t>
      </w:r>
    </w:p>
    <w:p w:rsidR="00000000" w:rsidDel="00000000" w:rsidP="00000000" w:rsidRDefault="00000000" w:rsidRPr="00000000" w14:paraId="00001AFB">
      <w:pPr>
        <w:pageBreakBefore w:val="0"/>
        <w:rPr/>
      </w:pPr>
      <w:r w:rsidDel="00000000" w:rsidR="00000000" w:rsidRPr="00000000">
        <w:rPr>
          <w:rtl w:val="0"/>
        </w:rPr>
        <w:t xml:space="preserve">            show monika 1bj</w:t>
      </w:r>
    </w:p>
    <w:p w:rsidR="00000000" w:rsidDel="00000000" w:rsidP="00000000" w:rsidRDefault="00000000" w:rsidRPr="00000000" w14:paraId="00001AFC">
      <w:pPr>
        <w:pageBreakBefore w:val="0"/>
        <w:rPr/>
      </w:pPr>
      <w:r w:rsidDel="00000000" w:rsidR="00000000" w:rsidRPr="00000000">
        <w:rPr>
          <w:rtl w:val="0"/>
        </w:rPr>
        <w:t xml:space="preserve">            mc "Yeah, that one class we had together last year."</w:t>
      </w:r>
    </w:p>
    <w:p w:rsidR="00000000" w:rsidDel="00000000" w:rsidP="00000000" w:rsidRDefault="00000000" w:rsidRPr="00000000" w14:paraId="00001AFD">
      <w:pPr>
        <w:pageBreakBefore w:val="0"/>
        <w:rPr/>
      </w:pPr>
      <w:r w:rsidDel="00000000" w:rsidR="00000000" w:rsidRPr="00000000">
        <w:rPr>
          <w:rtl w:val="0"/>
        </w:rPr>
        <w:t xml:space="preserve">            "It's a hazy memory, that year there hadn't been anything that memorable to me."</w:t>
      </w:r>
    </w:p>
    <w:p w:rsidR="00000000" w:rsidDel="00000000" w:rsidP="00000000" w:rsidRDefault="00000000" w:rsidRPr="00000000" w14:paraId="00001AFE">
      <w:pPr>
        <w:pageBreakBefore w:val="0"/>
        <w:rPr/>
      </w:pPr>
      <w:r w:rsidDel="00000000" w:rsidR="00000000" w:rsidRPr="00000000">
        <w:rPr>
          <w:rtl w:val="0"/>
        </w:rPr>
        <w:t xml:space="preserve">            "But I guess there was things that I should have remembered better."</w:t>
      </w:r>
    </w:p>
    <w:p w:rsidR="00000000" w:rsidDel="00000000" w:rsidP="00000000" w:rsidRDefault="00000000" w:rsidRPr="00000000" w14:paraId="00001AFF">
      <w:pPr>
        <w:pageBreakBefore w:val="0"/>
        <w:rPr/>
      </w:pPr>
      <w:r w:rsidDel="00000000" w:rsidR="00000000" w:rsidRPr="00000000">
        <w:rPr>
          <w:rtl w:val="0"/>
        </w:rPr>
        <w:t xml:space="preserve">            "I mentally kick myself for letting it slip."</w:t>
      </w:r>
    </w:p>
    <w:p w:rsidR="00000000" w:rsidDel="00000000" w:rsidP="00000000" w:rsidRDefault="00000000" w:rsidRPr="00000000" w14:paraId="00001B00">
      <w:pPr>
        <w:pageBreakBefore w:val="0"/>
        <w:rPr/>
      </w:pPr>
      <w:r w:rsidDel="00000000" w:rsidR="00000000" w:rsidRPr="00000000">
        <w:rPr>
          <w:rtl w:val="0"/>
        </w:rPr>
        <w:t xml:space="preserve">            #^Could flashback here to that class instead of MC forgetting if we keep the scene.^</w:t>
      </w:r>
    </w:p>
    <w:p w:rsidR="00000000" w:rsidDel="00000000" w:rsidP="00000000" w:rsidRDefault="00000000" w:rsidRPr="00000000" w14:paraId="00001B01">
      <w:pPr>
        <w:pageBreakBefore w:val="0"/>
        <w:rPr/>
      </w:pPr>
      <w:r w:rsidDel="00000000" w:rsidR="00000000" w:rsidRPr="00000000">
        <w:rPr>
          <w:rtl w:val="0"/>
        </w:rPr>
        <w:t xml:space="preserve">            m 2bn "You were such a sweetheart to me, and you never treated me like I was someone you couldn't approach."</w:t>
      </w:r>
    </w:p>
    <w:p w:rsidR="00000000" w:rsidDel="00000000" w:rsidP="00000000" w:rsidRDefault="00000000" w:rsidRPr="00000000" w14:paraId="00001B02">
      <w:pPr>
        <w:pageBreakBefore w:val="0"/>
        <w:rPr/>
      </w:pPr>
      <w:r w:rsidDel="00000000" w:rsidR="00000000" w:rsidRPr="00000000">
        <w:rPr>
          <w:rtl w:val="0"/>
        </w:rPr>
        <w:t xml:space="preserve">            m "It was just so,{w=.75} refreshing to say the least."</w:t>
      </w:r>
    </w:p>
    <w:p w:rsidR="00000000" w:rsidDel="00000000" w:rsidP="00000000" w:rsidRDefault="00000000" w:rsidRPr="00000000" w14:paraId="00001B03">
      <w:pPr>
        <w:pageBreakBefore w:val="0"/>
        <w:rPr/>
      </w:pPr>
      <w:r w:rsidDel="00000000" w:rsidR="00000000" w:rsidRPr="00000000">
        <w:rPr>
          <w:rtl w:val="0"/>
        </w:rPr>
        <w:t xml:space="preserve">            show monika 2bc</w:t>
      </w:r>
    </w:p>
    <w:p w:rsidR="00000000" w:rsidDel="00000000" w:rsidP="00000000" w:rsidRDefault="00000000" w:rsidRPr="00000000" w14:paraId="00001B04">
      <w:pPr>
        <w:pageBreakBefore w:val="0"/>
        <w:rPr/>
      </w:pPr>
      <w:r w:rsidDel="00000000" w:rsidR="00000000" w:rsidRPr="00000000">
        <w:rPr>
          <w:rtl w:val="0"/>
        </w:rPr>
        <w:t xml:space="preserve">            mc "But I was just being myself and being respectful."</w:t>
      </w:r>
    </w:p>
    <w:p w:rsidR="00000000" w:rsidDel="00000000" w:rsidP="00000000" w:rsidRDefault="00000000" w:rsidRPr="00000000" w14:paraId="00001B05">
      <w:pPr>
        <w:pageBreakBefore w:val="0"/>
        <w:rPr/>
      </w:pPr>
      <w:r w:rsidDel="00000000" w:rsidR="00000000" w:rsidRPr="00000000">
        <w:rPr>
          <w:rtl w:val="0"/>
        </w:rPr>
        <w:t xml:space="preserve">            mc "Hell, I was probably shaking in my shoes subconsciously, I wasn't being anything special"</w:t>
      </w:r>
    </w:p>
    <w:p w:rsidR="00000000" w:rsidDel="00000000" w:rsidP="00000000" w:rsidRDefault="00000000" w:rsidRPr="00000000" w14:paraId="00001B06">
      <w:pPr>
        <w:pageBreakBefore w:val="0"/>
        <w:rPr/>
      </w:pPr>
      <w:r w:rsidDel="00000000" w:rsidR="00000000" w:rsidRPr="00000000">
        <w:rPr>
          <w:rtl w:val="0"/>
        </w:rPr>
        <w:t xml:space="preserve">            m 3be "And that's what made you seem so nice [player], you were genuine where so many others were not."</w:t>
      </w:r>
    </w:p>
    <w:p w:rsidR="00000000" w:rsidDel="00000000" w:rsidP="00000000" w:rsidRDefault="00000000" w:rsidRPr="00000000" w14:paraId="00001B07">
      <w:pPr>
        <w:pageBreakBefore w:val="0"/>
        <w:rPr/>
      </w:pPr>
      <w:r w:rsidDel="00000000" w:rsidR="00000000" w:rsidRPr="00000000">
        <w:rPr>
          <w:rtl w:val="0"/>
        </w:rPr>
        <w:t xml:space="preserve">            m 1bn "And over time I just..."</w:t>
      </w:r>
    </w:p>
    <w:p w:rsidR="00000000" w:rsidDel="00000000" w:rsidP="00000000" w:rsidRDefault="00000000" w:rsidRPr="00000000" w14:paraId="00001B08">
      <w:pPr>
        <w:pageBreakBefore w:val="0"/>
        <w:rPr/>
      </w:pPr>
      <w:r w:rsidDel="00000000" w:rsidR="00000000" w:rsidRPr="00000000">
        <w:rPr>
          <w:rtl w:val="0"/>
        </w:rPr>
        <w:t xml:space="preserve">            show monika 1bm</w:t>
      </w:r>
    </w:p>
    <w:p w:rsidR="00000000" w:rsidDel="00000000" w:rsidP="00000000" w:rsidRDefault="00000000" w:rsidRPr="00000000" w14:paraId="00001B09">
      <w:pPr>
        <w:pageBreakBefore w:val="0"/>
        <w:rPr/>
      </w:pPr>
      <w:r w:rsidDel="00000000" w:rsidR="00000000" w:rsidRPr="00000000">
        <w:rPr>
          <w:rtl w:val="0"/>
        </w:rPr>
        <w:t xml:space="preserve">            mc "Just what Monika?"</w:t>
      </w:r>
    </w:p>
    <w:p w:rsidR="00000000" w:rsidDel="00000000" w:rsidP="00000000" w:rsidRDefault="00000000" w:rsidRPr="00000000" w14:paraId="00001B0A">
      <w:pPr>
        <w:pageBreakBefore w:val="0"/>
        <w:rPr/>
      </w:pPr>
      <w:r w:rsidDel="00000000" w:rsidR="00000000" w:rsidRPr="00000000">
        <w:rPr>
          <w:rtl w:val="0"/>
        </w:rPr>
        <w:t xml:space="preserve">            m 3bn "I kind of...{w=.75} grew a bit of a crush on you, even back then."</w:t>
      </w:r>
    </w:p>
    <w:p w:rsidR="00000000" w:rsidDel="00000000" w:rsidP="00000000" w:rsidRDefault="00000000" w:rsidRPr="00000000" w14:paraId="00001B0B">
      <w:pPr>
        <w:pageBreakBefore w:val="0"/>
        <w:rPr/>
      </w:pPr>
      <w:r w:rsidDel="00000000" w:rsidR="00000000" w:rsidRPr="00000000">
        <w:rPr>
          <w:rtl w:val="0"/>
        </w:rPr>
        <w:t xml:space="preserve">            m 2bl "Ahaha~"</w:t>
      </w:r>
    </w:p>
    <w:p w:rsidR="00000000" w:rsidDel="00000000" w:rsidP="00000000" w:rsidRDefault="00000000" w:rsidRPr="00000000" w14:paraId="00001B0C">
      <w:pPr>
        <w:pageBreakBefore w:val="0"/>
        <w:rPr/>
      </w:pPr>
      <w:r w:rsidDel="00000000" w:rsidR="00000000" w:rsidRPr="00000000">
        <w:rPr>
          <w:rtl w:val="0"/>
        </w:rPr>
        <w:t xml:space="preserve">            "I can't even believe my own ears."</w:t>
      </w:r>
    </w:p>
    <w:p w:rsidR="00000000" w:rsidDel="00000000" w:rsidP="00000000" w:rsidRDefault="00000000" w:rsidRPr="00000000" w14:paraId="00001B0D">
      <w:pPr>
        <w:pageBreakBefore w:val="0"/>
        <w:rPr/>
      </w:pPr>
      <w:r w:rsidDel="00000000" w:rsidR="00000000" w:rsidRPr="00000000">
        <w:rPr>
          <w:rtl w:val="0"/>
        </w:rPr>
        <w:t xml:space="preserve">            "She had even liked me before I had ever joined the club?"</w:t>
      </w:r>
    </w:p>
    <w:p w:rsidR="00000000" w:rsidDel="00000000" w:rsidP="00000000" w:rsidRDefault="00000000" w:rsidRPr="00000000" w14:paraId="00001B0E">
      <w:pPr>
        <w:pageBreakBefore w:val="0"/>
        <w:rPr/>
      </w:pPr>
      <w:r w:rsidDel="00000000" w:rsidR="00000000" w:rsidRPr="00000000">
        <w:rPr>
          <w:rtl w:val="0"/>
        </w:rPr>
        <w:t xml:space="preserve">            "But I was so...{w=.5} average."</w:t>
      </w:r>
    </w:p>
    <w:p w:rsidR="00000000" w:rsidDel="00000000" w:rsidP="00000000" w:rsidRDefault="00000000" w:rsidRPr="00000000" w14:paraId="00001B0F">
      <w:pPr>
        <w:pageBreakBefore w:val="0"/>
        <w:rPr/>
      </w:pPr>
      <w:r w:rsidDel="00000000" w:rsidR="00000000" w:rsidRPr="00000000">
        <w:rPr>
          <w:rtl w:val="0"/>
        </w:rPr>
        <w:t xml:space="preserve">            mc "B-but why didn't you ever talk to me more than in class then?"</w:t>
      </w:r>
    </w:p>
    <w:p w:rsidR="00000000" w:rsidDel="00000000" w:rsidP="00000000" w:rsidRDefault="00000000" w:rsidRPr="00000000" w14:paraId="00001B10">
      <w:pPr>
        <w:pageBreakBefore w:val="0"/>
        <w:rPr/>
      </w:pPr>
      <w:r w:rsidDel="00000000" w:rsidR="00000000" w:rsidRPr="00000000">
        <w:rPr>
          <w:rtl w:val="0"/>
        </w:rPr>
        <w:t xml:space="preserve">            m 2bg "I was scared [player]."</w:t>
      </w:r>
    </w:p>
    <w:p w:rsidR="00000000" w:rsidDel="00000000" w:rsidP="00000000" w:rsidRDefault="00000000" w:rsidRPr="00000000" w14:paraId="00001B11">
      <w:pPr>
        <w:pageBreakBefore w:val="0"/>
        <w:rPr/>
      </w:pPr>
      <w:r w:rsidDel="00000000" w:rsidR="00000000" w:rsidRPr="00000000">
        <w:rPr>
          <w:rtl w:val="0"/>
        </w:rPr>
        <w:t xml:space="preserve">            m 2br "You've heard what rumors have spread about us over these past months."</w:t>
      </w:r>
    </w:p>
    <w:p w:rsidR="00000000" w:rsidDel="00000000" w:rsidP="00000000" w:rsidRDefault="00000000" w:rsidRPr="00000000" w14:paraId="00001B12">
      <w:pPr>
        <w:pageBreakBefore w:val="0"/>
        <w:rPr/>
      </w:pPr>
      <w:r w:rsidDel="00000000" w:rsidR="00000000" w:rsidRPr="00000000">
        <w:rPr>
          <w:rtl w:val="0"/>
        </w:rPr>
        <w:t xml:space="preserve">            m "I didn't know if I could do it back then."</w:t>
      </w:r>
    </w:p>
    <w:p w:rsidR="00000000" w:rsidDel="00000000" w:rsidP="00000000" w:rsidRDefault="00000000" w:rsidRPr="00000000" w14:paraId="00001B13">
      <w:pPr>
        <w:pageBreakBefore w:val="0"/>
        <w:rPr/>
      </w:pPr>
      <w:r w:rsidDel="00000000" w:rsidR="00000000" w:rsidRPr="00000000">
        <w:rPr>
          <w:rtl w:val="0"/>
        </w:rPr>
        <w:t xml:space="preserve">            m "Put that reputation I had held to such a high standard at risk."</w:t>
      </w:r>
    </w:p>
    <w:p w:rsidR="00000000" w:rsidDel="00000000" w:rsidP="00000000" w:rsidRDefault="00000000" w:rsidRPr="00000000" w14:paraId="00001B14">
      <w:pPr>
        <w:pageBreakBefore w:val="0"/>
        <w:rPr/>
      </w:pPr>
      <w:r w:rsidDel="00000000" w:rsidR="00000000" w:rsidRPr="00000000">
        <w:rPr>
          <w:rtl w:val="0"/>
        </w:rPr>
        <w:t xml:space="preserve">            m "All for some crush on a boy I barely even knew at the time."</w:t>
      </w:r>
    </w:p>
    <w:p w:rsidR="00000000" w:rsidDel="00000000" w:rsidP="00000000" w:rsidRDefault="00000000" w:rsidRPr="00000000" w14:paraId="00001B15">
      <w:pPr>
        <w:pageBreakBefore w:val="0"/>
        <w:rPr/>
      </w:pPr>
      <w:r w:rsidDel="00000000" w:rsidR="00000000" w:rsidRPr="00000000">
        <w:rPr>
          <w:rtl w:val="0"/>
        </w:rPr>
        <w:t xml:space="preserve">            m 1be "But when you joined the club, and I learned more about you, and you even wrote poems for me..."</w:t>
      </w:r>
    </w:p>
    <w:p w:rsidR="00000000" w:rsidDel="00000000" w:rsidP="00000000" w:rsidRDefault="00000000" w:rsidRPr="00000000" w14:paraId="00001B16">
      <w:pPr>
        <w:pageBreakBefore w:val="0"/>
        <w:rPr/>
      </w:pPr>
      <w:r w:rsidDel="00000000" w:rsidR="00000000" w:rsidRPr="00000000">
        <w:rPr>
          <w:rtl w:val="0"/>
        </w:rPr>
        <w:t xml:space="preserve">            "A small tear starts to grow in each of her emerald eyes."</w:t>
      </w:r>
    </w:p>
    <w:p w:rsidR="00000000" w:rsidDel="00000000" w:rsidP="00000000" w:rsidRDefault="00000000" w:rsidRPr="00000000" w14:paraId="00001B17">
      <w:pPr>
        <w:pageBreakBefore w:val="0"/>
        <w:rPr/>
      </w:pPr>
      <w:r w:rsidDel="00000000" w:rsidR="00000000" w:rsidRPr="00000000">
        <w:rPr>
          <w:rtl w:val="0"/>
        </w:rPr>
        <w:t xml:space="preserve">            m "I just couldn't handle it anymore. I just had to tell you how I felt."</w:t>
      </w:r>
    </w:p>
    <w:p w:rsidR="00000000" w:rsidDel="00000000" w:rsidP="00000000" w:rsidRDefault="00000000" w:rsidRPr="00000000" w14:paraId="00001B18">
      <w:pPr>
        <w:pageBreakBefore w:val="0"/>
        <w:rPr/>
      </w:pPr>
      <w:r w:rsidDel="00000000" w:rsidR="00000000" w:rsidRPr="00000000">
        <w:rPr>
          <w:rtl w:val="0"/>
        </w:rPr>
        <w:t xml:space="preserve">            m 1bg "I didn't want to be...{w=.5} alone anymore."</w:t>
      </w:r>
    </w:p>
    <w:p w:rsidR="00000000" w:rsidDel="00000000" w:rsidP="00000000" w:rsidRDefault="00000000" w:rsidRPr="00000000" w14:paraId="00001B19">
      <w:pPr>
        <w:pageBreakBefore w:val="0"/>
        <w:rPr/>
      </w:pPr>
      <w:r w:rsidDel="00000000" w:rsidR="00000000" w:rsidRPr="00000000">
        <w:rPr>
          <w:rtl w:val="0"/>
        </w:rPr>
        <w:t xml:space="preserve">            m "I didn't want to lose you to the others."</w:t>
      </w:r>
    </w:p>
    <w:p w:rsidR="00000000" w:rsidDel="00000000" w:rsidP="00000000" w:rsidRDefault="00000000" w:rsidRPr="00000000" w14:paraId="00001B1A">
      <w:pPr>
        <w:pageBreakBefore w:val="0"/>
        <w:rPr/>
      </w:pPr>
      <w:r w:rsidDel="00000000" w:rsidR="00000000" w:rsidRPr="00000000">
        <w:rPr>
          <w:rtl w:val="0"/>
        </w:rPr>
        <w:t xml:space="preserve">            m "You had known Sayori for so long I was sure you would have just grown closer and closer and eventually become a couple."</w:t>
      </w:r>
    </w:p>
    <w:p w:rsidR="00000000" w:rsidDel="00000000" w:rsidP="00000000" w:rsidRDefault="00000000" w:rsidRPr="00000000" w14:paraId="00001B1B">
      <w:pPr>
        <w:pageBreakBefore w:val="0"/>
        <w:rPr/>
      </w:pPr>
      <w:r w:rsidDel="00000000" w:rsidR="00000000" w:rsidRPr="00000000">
        <w:rPr>
          <w:rtl w:val="0"/>
        </w:rPr>
        <w:t xml:space="preserve">            m "And if that didn't happen, I thought Yuri's more mature...{w=.75} nature {w=.5}or Natsuki's cuteness would have grabbed your attention."</w:t>
      </w:r>
    </w:p>
    <w:p w:rsidR="00000000" w:rsidDel="00000000" w:rsidP="00000000" w:rsidRDefault="00000000" w:rsidRPr="00000000" w14:paraId="00001B1C">
      <w:pPr>
        <w:pageBreakBefore w:val="0"/>
        <w:rPr/>
      </w:pPr>
      <w:r w:rsidDel="00000000" w:rsidR="00000000" w:rsidRPr="00000000">
        <w:rPr>
          <w:rtl w:val="0"/>
        </w:rPr>
        <w:t xml:space="preserve">            m 1bp "I was scared I was still the unapproachable popular girl I had made myself out to be."</w:t>
      </w:r>
    </w:p>
    <w:p w:rsidR="00000000" w:rsidDel="00000000" w:rsidP="00000000" w:rsidRDefault="00000000" w:rsidRPr="00000000" w14:paraId="00001B1D">
      <w:pPr>
        <w:pageBreakBefore w:val="0"/>
        <w:rPr/>
      </w:pPr>
      <w:r w:rsidDel="00000000" w:rsidR="00000000" w:rsidRPr="00000000">
        <w:rPr>
          <w:rtl w:val="0"/>
        </w:rPr>
        <w:t xml:space="preserve">            m 1bg "That I would have to sit and watch someone I truly came to love move to someone else."</w:t>
      </w:r>
    </w:p>
    <w:p w:rsidR="00000000" w:rsidDel="00000000" w:rsidP="00000000" w:rsidRDefault="00000000" w:rsidRPr="00000000" w14:paraId="00001B1E">
      <w:pPr>
        <w:pageBreakBefore w:val="0"/>
        <w:rPr/>
      </w:pPr>
      <w:r w:rsidDel="00000000" w:rsidR="00000000" w:rsidRPr="00000000">
        <w:rPr>
          <w:rtl w:val="0"/>
        </w:rPr>
        <w:t xml:space="preserve">            mc "Monika..."</w:t>
      </w:r>
    </w:p>
    <w:p w:rsidR="00000000" w:rsidDel="00000000" w:rsidP="00000000" w:rsidRDefault="00000000" w:rsidRPr="00000000" w14:paraId="00001B1F">
      <w:pPr>
        <w:pageBreakBefore w:val="0"/>
        <w:rPr/>
      </w:pPr>
      <w:r w:rsidDel="00000000" w:rsidR="00000000" w:rsidRPr="00000000">
        <w:rPr>
          <w:rtl w:val="0"/>
        </w:rPr>
        <w:t xml:space="preserve">            scene black</w:t>
      </w:r>
    </w:p>
    <w:p w:rsidR="00000000" w:rsidDel="00000000" w:rsidP="00000000" w:rsidRDefault="00000000" w:rsidRPr="00000000" w14:paraId="00001B20">
      <w:pPr>
        <w:pageBreakBefore w:val="0"/>
        <w:rPr/>
      </w:pPr>
      <w:r w:rsidDel="00000000" w:rsidR="00000000" w:rsidRPr="00000000">
        <w:rPr>
          <w:rtl w:val="0"/>
        </w:rPr>
        <w:t xml:space="preserve">            with close_eyes</w:t>
      </w:r>
    </w:p>
    <w:p w:rsidR="00000000" w:rsidDel="00000000" w:rsidP="00000000" w:rsidRDefault="00000000" w:rsidRPr="00000000" w14:paraId="00001B21">
      <w:pPr>
        <w:pageBreakBefore w:val="0"/>
        <w:rPr/>
      </w:pPr>
      <w:r w:rsidDel="00000000" w:rsidR="00000000" w:rsidRPr="00000000">
        <w:rPr>
          <w:rtl w:val="0"/>
        </w:rPr>
        <w:t xml:space="preserve">            "I pull her into a tight embrace."</w:t>
      </w:r>
    </w:p>
    <w:p w:rsidR="00000000" w:rsidDel="00000000" w:rsidP="00000000" w:rsidRDefault="00000000" w:rsidRPr="00000000" w14:paraId="00001B22">
      <w:pPr>
        <w:pageBreakBefore w:val="0"/>
        <w:rPr/>
      </w:pPr>
      <w:r w:rsidDel="00000000" w:rsidR="00000000" w:rsidRPr="00000000">
        <w:rPr>
          <w:rtl w:val="0"/>
        </w:rPr>
        <w:t xml:space="preserve">            m "I love you so much [player], I'm so glad I had the chance to tell you how I felt, to be with you by your side."</w:t>
      </w:r>
    </w:p>
    <w:p w:rsidR="00000000" w:rsidDel="00000000" w:rsidP="00000000" w:rsidRDefault="00000000" w:rsidRPr="00000000" w14:paraId="00001B23">
      <w:pPr>
        <w:pageBreakBefore w:val="0"/>
        <w:rPr/>
      </w:pPr>
      <w:r w:rsidDel="00000000" w:rsidR="00000000" w:rsidRPr="00000000">
        <w:rPr>
          <w:rtl w:val="0"/>
        </w:rPr>
        <w:t xml:space="preserve">            m "You mean so much to me."</w:t>
      </w:r>
    </w:p>
    <w:p w:rsidR="00000000" w:rsidDel="00000000" w:rsidP="00000000" w:rsidRDefault="00000000" w:rsidRPr="00000000" w14:paraId="00001B24">
      <w:pPr>
        <w:pageBreakBefore w:val="0"/>
        <w:rPr/>
      </w:pPr>
      <w:r w:rsidDel="00000000" w:rsidR="00000000" w:rsidRPr="00000000">
        <w:rPr>
          <w:rtl w:val="0"/>
        </w:rPr>
        <w:t xml:space="preserve">            "Her voice breaks and she starts to sob into my chest."</w:t>
      </w:r>
    </w:p>
    <w:p w:rsidR="00000000" w:rsidDel="00000000" w:rsidP="00000000" w:rsidRDefault="00000000" w:rsidRPr="00000000" w14:paraId="00001B25">
      <w:pPr>
        <w:pageBreakBefore w:val="0"/>
        <w:rPr/>
      </w:pPr>
      <w:r w:rsidDel="00000000" w:rsidR="00000000" w:rsidRPr="00000000">
        <w:rPr>
          <w:rtl w:val="0"/>
        </w:rPr>
        <w:t xml:space="preserve">            "They weren't tears of sadness, but ones of pure unbridled happiness."</w:t>
      </w:r>
    </w:p>
    <w:p w:rsidR="00000000" w:rsidDel="00000000" w:rsidP="00000000" w:rsidRDefault="00000000" w:rsidRPr="00000000" w14:paraId="00001B26">
      <w:pPr>
        <w:pageBreakBefore w:val="0"/>
        <w:rPr/>
      </w:pPr>
      <w:r w:rsidDel="00000000" w:rsidR="00000000" w:rsidRPr="00000000">
        <w:rPr>
          <w:rtl w:val="0"/>
        </w:rPr>
        <w:t xml:space="preserve">            "Those same tears made their way streaming down my face as well."</w:t>
      </w:r>
    </w:p>
    <w:p w:rsidR="00000000" w:rsidDel="00000000" w:rsidP="00000000" w:rsidRDefault="00000000" w:rsidRPr="00000000" w14:paraId="00001B27">
      <w:pPr>
        <w:pageBreakBefore w:val="0"/>
        <w:rPr/>
      </w:pPr>
      <w:r w:rsidDel="00000000" w:rsidR="00000000" w:rsidRPr="00000000">
        <w:rPr>
          <w:rtl w:val="0"/>
        </w:rPr>
        <w:t xml:space="preserve">            mc "I love you so much too Monika, you truly are the light of my world."</w:t>
      </w:r>
    </w:p>
    <w:p w:rsidR="00000000" w:rsidDel="00000000" w:rsidP="00000000" w:rsidRDefault="00000000" w:rsidRPr="00000000" w14:paraId="00001B28">
      <w:pPr>
        <w:pageBreakBefore w:val="0"/>
        <w:rPr/>
      </w:pPr>
      <w:r w:rsidDel="00000000" w:rsidR="00000000" w:rsidRPr="00000000">
        <w:rPr>
          <w:rtl w:val="0"/>
        </w:rPr>
        <w:t xml:space="preserve">            mc "What did I ever do to deserve you."</w:t>
      </w:r>
    </w:p>
    <w:p w:rsidR="00000000" w:rsidDel="00000000" w:rsidP="00000000" w:rsidRDefault="00000000" w:rsidRPr="00000000" w14:paraId="00001B29">
      <w:pPr>
        <w:pageBreakBefore w:val="0"/>
        <w:rPr/>
      </w:pPr>
      <w:r w:rsidDel="00000000" w:rsidR="00000000" w:rsidRPr="00000000">
        <w:rPr>
          <w:rtl w:val="0"/>
        </w:rPr>
        <w:t xml:space="preserve">            "We stay locked like this until the tears pass."</w:t>
      </w:r>
    </w:p>
    <w:p w:rsidR="00000000" w:rsidDel="00000000" w:rsidP="00000000" w:rsidRDefault="00000000" w:rsidRPr="00000000" w14:paraId="00001B2A">
      <w:pPr>
        <w:pageBreakBefore w:val="0"/>
        <w:rPr/>
      </w:pPr>
      <w:r w:rsidDel="00000000" w:rsidR="00000000" w:rsidRPr="00000000">
        <w:rPr>
          <w:rtl w:val="0"/>
        </w:rPr>
        <w:t xml:space="preserve">            scene bg livingroom</w:t>
      </w:r>
    </w:p>
    <w:p w:rsidR="00000000" w:rsidDel="00000000" w:rsidP="00000000" w:rsidRDefault="00000000" w:rsidRPr="00000000" w14:paraId="00001B2B">
      <w:pPr>
        <w:pageBreakBefore w:val="0"/>
        <w:rPr/>
      </w:pPr>
      <w:r w:rsidDel="00000000" w:rsidR="00000000" w:rsidRPr="00000000">
        <w:rPr>
          <w:rtl w:val="0"/>
        </w:rPr>
        <w:t xml:space="preserve">            with open_eyes</w:t>
      </w:r>
    </w:p>
    <w:p w:rsidR="00000000" w:rsidDel="00000000" w:rsidP="00000000" w:rsidRDefault="00000000" w:rsidRPr="00000000" w14:paraId="00001B2C">
      <w:pPr>
        <w:pageBreakBefore w:val="0"/>
        <w:rPr/>
      </w:pPr>
      <w:r w:rsidDel="00000000" w:rsidR="00000000" w:rsidRPr="00000000">
        <w:rPr>
          <w:rtl w:val="0"/>
        </w:rPr>
        <w:t xml:space="preserve">            show monika 1bj at t11</w:t>
      </w:r>
    </w:p>
    <w:p w:rsidR="00000000" w:rsidDel="00000000" w:rsidP="00000000" w:rsidRDefault="00000000" w:rsidRPr="00000000" w14:paraId="00001B2D">
      <w:pPr>
        <w:pageBreakBefore w:val="0"/>
        <w:rPr/>
      </w:pPr>
      <w:r w:rsidDel="00000000" w:rsidR="00000000" w:rsidRPr="00000000">
        <w:rPr>
          <w:rtl w:val="0"/>
        </w:rPr>
        <w:t xml:space="preserve">            "I wipe the tears from Monika's eyes and cheeks."</w:t>
      </w:r>
    </w:p>
    <w:p w:rsidR="00000000" w:rsidDel="00000000" w:rsidP="00000000" w:rsidRDefault="00000000" w:rsidRPr="00000000" w14:paraId="00001B2E">
      <w:pPr>
        <w:pageBreakBefore w:val="0"/>
        <w:rPr/>
      </w:pPr>
      <w:r w:rsidDel="00000000" w:rsidR="00000000" w:rsidRPr="00000000">
        <w:rPr>
          <w:rtl w:val="0"/>
        </w:rPr>
        <w:t xml:space="preserve">            "Pulling her close again I interlock my lips with hers."</w:t>
      </w:r>
    </w:p>
    <w:p w:rsidR="00000000" w:rsidDel="00000000" w:rsidP="00000000" w:rsidRDefault="00000000" w:rsidRPr="00000000" w14:paraId="00001B2F">
      <w:pPr>
        <w:pageBreakBefore w:val="0"/>
        <w:rPr/>
      </w:pPr>
      <w:r w:rsidDel="00000000" w:rsidR="00000000" w:rsidRPr="00000000">
        <w:rPr>
          <w:rtl w:val="0"/>
        </w:rPr>
        <w:t xml:space="preserve">            "The pure ecstasy fills me as the world fades away from us."</w:t>
      </w:r>
    </w:p>
    <w:p w:rsidR="00000000" w:rsidDel="00000000" w:rsidP="00000000" w:rsidRDefault="00000000" w:rsidRPr="00000000" w14:paraId="00001B30">
      <w:pPr>
        <w:pageBreakBefore w:val="0"/>
        <w:rPr/>
      </w:pPr>
      <w:r w:rsidDel="00000000" w:rsidR="00000000" w:rsidRPr="00000000">
        <w:rPr>
          <w:rtl w:val="0"/>
        </w:rPr>
        <w:t xml:space="preserve">            "She really was a match made in the stars for me."</w:t>
      </w:r>
    </w:p>
    <w:p w:rsidR="00000000" w:rsidDel="00000000" w:rsidP="00000000" w:rsidRDefault="00000000" w:rsidRPr="00000000" w14:paraId="00001B31">
      <w:pPr>
        <w:pageBreakBefore w:val="0"/>
        <w:rPr/>
      </w:pPr>
      <w:r w:rsidDel="00000000" w:rsidR="00000000" w:rsidRPr="00000000">
        <w:rPr>
          <w:rtl w:val="0"/>
        </w:rPr>
        <w:t xml:space="preserve">            "That's the only way this could have ever happened."</w:t>
      </w:r>
    </w:p>
    <w:p w:rsidR="00000000" w:rsidDel="00000000" w:rsidP="00000000" w:rsidRDefault="00000000" w:rsidRPr="00000000" w14:paraId="00001B32">
      <w:pPr>
        <w:pageBreakBefore w:val="0"/>
        <w:rPr/>
      </w:pPr>
      <w:r w:rsidDel="00000000" w:rsidR="00000000" w:rsidRPr="00000000">
        <w:rPr>
          <w:rtl w:val="0"/>
        </w:rPr>
        <w:t xml:space="preserve">            "After what feels like forever and an instant both at once, we pull our lips apart but stay intertwined in each others arms."</w:t>
      </w:r>
    </w:p>
    <w:p w:rsidR="00000000" w:rsidDel="00000000" w:rsidP="00000000" w:rsidRDefault="00000000" w:rsidRPr="00000000" w14:paraId="00001B33">
      <w:pPr>
        <w:pageBreakBefore w:val="0"/>
        <w:rPr/>
      </w:pPr>
      <w:r w:rsidDel="00000000" w:rsidR="00000000" w:rsidRPr="00000000">
        <w:rPr>
          <w:rtl w:val="0"/>
        </w:rPr>
        <w:t xml:space="preserve">            mc "This has been some guitar lesson, and to think I haven't even played the thing yet."</w:t>
      </w:r>
    </w:p>
    <w:p w:rsidR="00000000" w:rsidDel="00000000" w:rsidP="00000000" w:rsidRDefault="00000000" w:rsidRPr="00000000" w14:paraId="00001B34">
      <w:pPr>
        <w:pageBreakBefore w:val="0"/>
        <w:rPr/>
      </w:pPr>
      <w:r w:rsidDel="00000000" w:rsidR="00000000" w:rsidRPr="00000000">
        <w:rPr>
          <w:rtl w:val="0"/>
        </w:rPr>
        <w:t xml:space="preserve">            m 4bn "Gosh your right [player], we haven't even started ahaha~"</w:t>
      </w:r>
    </w:p>
    <w:p w:rsidR="00000000" w:rsidDel="00000000" w:rsidP="00000000" w:rsidRDefault="00000000" w:rsidRPr="00000000" w14:paraId="00001B35">
      <w:pPr>
        <w:pageBreakBefore w:val="0"/>
        <w:rPr/>
      </w:pPr>
      <w:r w:rsidDel="00000000" w:rsidR="00000000" w:rsidRPr="00000000">
        <w:rPr>
          <w:rtl w:val="0"/>
        </w:rPr>
        <w:t xml:space="preserve">            m 2bd "If we don't start soon we'll never get anything done."</w:t>
      </w:r>
    </w:p>
    <w:p w:rsidR="00000000" w:rsidDel="00000000" w:rsidP="00000000" w:rsidRDefault="00000000" w:rsidRPr="00000000" w14:paraId="00001B36">
      <w:pPr>
        <w:pageBreakBefore w:val="0"/>
        <w:rPr/>
      </w:pPr>
      <w:r w:rsidDel="00000000" w:rsidR="00000000" w:rsidRPr="00000000">
        <w:rPr>
          <w:rtl w:val="0"/>
        </w:rPr>
        <w:t xml:space="preserve">            show monika 2ba</w:t>
      </w:r>
    </w:p>
    <w:p w:rsidR="00000000" w:rsidDel="00000000" w:rsidP="00000000" w:rsidRDefault="00000000" w:rsidRPr="00000000" w14:paraId="00001B37">
      <w:pPr>
        <w:pageBreakBefore w:val="0"/>
        <w:rPr/>
      </w:pPr>
      <w:r w:rsidDel="00000000" w:rsidR="00000000" w:rsidRPr="00000000">
        <w:rPr>
          <w:rtl w:val="0"/>
        </w:rPr>
        <w:t xml:space="preserve">            mc "Yeah we should take a peek at this book of yours."</w:t>
      </w:r>
    </w:p>
    <w:p w:rsidR="00000000" w:rsidDel="00000000" w:rsidP="00000000" w:rsidRDefault="00000000" w:rsidRPr="00000000" w14:paraId="00001B38">
      <w:pPr>
        <w:pageBreakBefore w:val="0"/>
        <w:rPr/>
      </w:pPr>
      <w:r w:rsidDel="00000000" w:rsidR="00000000" w:rsidRPr="00000000">
        <w:rPr>
          <w:rtl w:val="0"/>
        </w:rPr>
      </w:r>
    </w:p>
    <w:p w:rsidR="00000000" w:rsidDel="00000000" w:rsidP="00000000" w:rsidRDefault="00000000" w:rsidRPr="00000000" w14:paraId="00001B39">
      <w:pPr>
        <w:pageBreakBefore w:val="0"/>
        <w:rPr/>
      </w:pPr>
      <w:r w:rsidDel="00000000" w:rsidR="00000000" w:rsidRPr="00000000">
        <w:rPr>
          <w:rtl w:val="0"/>
        </w:rPr>
        <w:t xml:space="preserve">        "Already Known":</w:t>
      </w:r>
    </w:p>
    <w:p w:rsidR="00000000" w:rsidDel="00000000" w:rsidP="00000000" w:rsidRDefault="00000000" w:rsidRPr="00000000" w14:paraId="00001B3A">
      <w:pPr>
        <w:pageBreakBefore w:val="0"/>
        <w:rPr/>
      </w:pPr>
      <w:r w:rsidDel="00000000" w:rsidR="00000000" w:rsidRPr="00000000">
        <w:rPr>
          <w:rtl w:val="0"/>
        </w:rPr>
        <w:t xml:space="preserve">            hide noise</w:t>
      </w:r>
    </w:p>
    <w:p w:rsidR="00000000" w:rsidDel="00000000" w:rsidP="00000000" w:rsidRDefault="00000000" w:rsidRPr="00000000" w14:paraId="00001B3B">
      <w:pPr>
        <w:pageBreakBefore w:val="0"/>
        <w:rPr/>
      </w:pPr>
      <w:r w:rsidDel="00000000" w:rsidR="00000000" w:rsidRPr="00000000">
        <w:rPr>
          <w:rtl w:val="0"/>
        </w:rPr>
        <w:t xml:space="preserve">            #scene bg livingroom</w:t>
      </w:r>
    </w:p>
    <w:p w:rsidR="00000000" w:rsidDel="00000000" w:rsidP="00000000" w:rsidRDefault="00000000" w:rsidRPr="00000000" w14:paraId="00001B3C">
      <w:pPr>
        <w:pageBreakBefore w:val="0"/>
        <w:rPr/>
      </w:pPr>
      <w:r w:rsidDel="00000000" w:rsidR="00000000" w:rsidRPr="00000000">
        <w:rPr>
          <w:rtl w:val="0"/>
        </w:rPr>
        <w:t xml:space="preserve">            play music t6</w:t>
      </w:r>
    </w:p>
    <w:p w:rsidR="00000000" w:rsidDel="00000000" w:rsidP="00000000" w:rsidRDefault="00000000" w:rsidRPr="00000000" w14:paraId="00001B3D">
      <w:pPr>
        <w:pageBreakBefore w:val="0"/>
        <w:rPr/>
      </w:pPr>
      <w:r w:rsidDel="00000000" w:rsidR="00000000" w:rsidRPr="00000000">
        <w:rPr>
          <w:rtl w:val="0"/>
        </w:rPr>
        <w:t xml:space="preserve">            show monika 2bc</w:t>
      </w:r>
    </w:p>
    <w:p w:rsidR="00000000" w:rsidDel="00000000" w:rsidP="00000000" w:rsidRDefault="00000000" w:rsidRPr="00000000" w14:paraId="00001B3E">
      <w:pPr>
        <w:pageBreakBefore w:val="0"/>
        <w:rPr/>
      </w:pPr>
      <w:r w:rsidDel="00000000" w:rsidR="00000000" w:rsidRPr="00000000">
        <w:rPr>
          <w:rtl w:val="0"/>
        </w:rPr>
        <w:t xml:space="preserve">            "The book and CD fall from my hands in my absence of thought."</w:t>
      </w:r>
    </w:p>
    <w:p w:rsidR="00000000" w:rsidDel="00000000" w:rsidP="00000000" w:rsidRDefault="00000000" w:rsidRPr="00000000" w14:paraId="00001B3F">
      <w:pPr>
        <w:pageBreakBefore w:val="0"/>
        <w:rPr/>
      </w:pPr>
      <w:r w:rsidDel="00000000" w:rsidR="00000000" w:rsidRPr="00000000">
        <w:rPr>
          <w:rtl w:val="0"/>
        </w:rPr>
        <w:t xml:space="preserve">            m 4bd "[player]?! Is something wrong?!"</w:t>
      </w:r>
    </w:p>
    <w:p w:rsidR="00000000" w:rsidDel="00000000" w:rsidP="00000000" w:rsidRDefault="00000000" w:rsidRPr="00000000" w14:paraId="00001B40">
      <w:pPr>
        <w:pageBreakBefore w:val="0"/>
        <w:rPr/>
      </w:pPr>
      <w:r w:rsidDel="00000000" w:rsidR="00000000" w:rsidRPr="00000000">
        <w:rPr>
          <w:rtl w:val="0"/>
        </w:rPr>
        <w:t xml:space="preserve">            show monika 2bf</w:t>
      </w:r>
    </w:p>
    <w:p w:rsidR="00000000" w:rsidDel="00000000" w:rsidP="00000000" w:rsidRDefault="00000000" w:rsidRPr="00000000" w14:paraId="00001B41">
      <w:pPr>
        <w:pageBreakBefore w:val="0"/>
        <w:rPr/>
      </w:pPr>
      <w:r w:rsidDel="00000000" w:rsidR="00000000" w:rsidRPr="00000000">
        <w:rPr>
          <w:rtl w:val="0"/>
        </w:rPr>
        <w:t xml:space="preserve">            "Her voice breaks me from my trance."</w:t>
      </w:r>
    </w:p>
    <w:p w:rsidR="00000000" w:rsidDel="00000000" w:rsidP="00000000" w:rsidRDefault="00000000" w:rsidRPr="00000000" w14:paraId="00001B42">
      <w:pPr>
        <w:pageBreakBefore w:val="0"/>
        <w:rPr/>
      </w:pPr>
      <w:r w:rsidDel="00000000" w:rsidR="00000000" w:rsidRPr="00000000">
        <w:rPr>
          <w:rtl w:val="0"/>
        </w:rPr>
        <w:t xml:space="preserve">            mc "Oh! No no, just a rogue thought. Sorry..."</w:t>
      </w:r>
    </w:p>
    <w:p w:rsidR="00000000" w:rsidDel="00000000" w:rsidP="00000000" w:rsidRDefault="00000000" w:rsidRPr="00000000" w14:paraId="00001B43">
      <w:pPr>
        <w:pageBreakBefore w:val="0"/>
        <w:rPr/>
      </w:pPr>
      <w:r w:rsidDel="00000000" w:rsidR="00000000" w:rsidRPr="00000000">
        <w:rPr>
          <w:rtl w:val="0"/>
        </w:rPr>
        <w:t xml:space="preserve">            m 1bg "[player] what was it? You seemed really upset by it."</w:t>
      </w:r>
    </w:p>
    <w:p w:rsidR="00000000" w:rsidDel="00000000" w:rsidP="00000000" w:rsidRDefault="00000000" w:rsidRPr="00000000" w14:paraId="00001B44">
      <w:pPr>
        <w:pageBreakBefore w:val="0"/>
        <w:rPr/>
      </w:pPr>
      <w:r w:rsidDel="00000000" w:rsidR="00000000" w:rsidRPr="00000000">
        <w:rPr>
          <w:rtl w:val="0"/>
        </w:rPr>
        <w:t xml:space="preserve">            stop music fadeout 1.0</w:t>
      </w:r>
    </w:p>
    <w:p w:rsidR="00000000" w:rsidDel="00000000" w:rsidP="00000000" w:rsidRDefault="00000000" w:rsidRPr="00000000" w14:paraId="00001B45">
      <w:pPr>
        <w:pageBreakBefore w:val="0"/>
        <w:rPr/>
      </w:pPr>
      <w:r w:rsidDel="00000000" w:rsidR="00000000" w:rsidRPr="00000000">
        <w:rPr>
          <w:rtl w:val="0"/>
        </w:rPr>
        <w:t xml:space="preserve">            play music t9</w:t>
      </w:r>
    </w:p>
    <w:p w:rsidR="00000000" w:rsidDel="00000000" w:rsidP="00000000" w:rsidRDefault="00000000" w:rsidRPr="00000000" w14:paraId="00001B46">
      <w:pPr>
        <w:pageBreakBefore w:val="0"/>
        <w:rPr/>
      </w:pPr>
      <w:r w:rsidDel="00000000" w:rsidR="00000000" w:rsidRPr="00000000">
        <w:rPr>
          <w:rtl w:val="0"/>
        </w:rPr>
        <w:t xml:space="preserve">            show monika 1bf</w:t>
      </w:r>
    </w:p>
    <w:p w:rsidR="00000000" w:rsidDel="00000000" w:rsidP="00000000" w:rsidRDefault="00000000" w:rsidRPr="00000000" w14:paraId="00001B47">
      <w:pPr>
        <w:pageBreakBefore w:val="0"/>
        <w:rPr/>
      </w:pPr>
      <w:r w:rsidDel="00000000" w:rsidR="00000000" w:rsidRPr="00000000">
        <w:rPr>
          <w:rtl w:val="0"/>
        </w:rPr>
        <w:t xml:space="preserve">            "She walks over to me and grabs both of my hands."</w:t>
      </w:r>
    </w:p>
    <w:p w:rsidR="00000000" w:rsidDel="00000000" w:rsidP="00000000" w:rsidRDefault="00000000" w:rsidRPr="00000000" w14:paraId="00001B48">
      <w:pPr>
        <w:pageBreakBefore w:val="0"/>
        <w:rPr/>
      </w:pPr>
      <w:r w:rsidDel="00000000" w:rsidR="00000000" w:rsidRPr="00000000">
        <w:rPr>
          <w:rtl w:val="0"/>
        </w:rPr>
        <w:t xml:space="preserve">            "I must have had the fear written all over me."</w:t>
      </w:r>
    </w:p>
    <w:p w:rsidR="00000000" w:rsidDel="00000000" w:rsidP="00000000" w:rsidRDefault="00000000" w:rsidRPr="00000000" w14:paraId="00001B49">
      <w:pPr>
        <w:pageBreakBefore w:val="0"/>
        <w:rPr/>
      </w:pPr>
      <w:r w:rsidDel="00000000" w:rsidR="00000000" w:rsidRPr="00000000">
        <w:rPr>
          <w:rtl w:val="0"/>
        </w:rPr>
        <w:t xml:space="preserve">            mc "I've just had that thing you said in my head playing on repeat all morning."</w:t>
      </w:r>
    </w:p>
    <w:p w:rsidR="00000000" w:rsidDel="00000000" w:rsidP="00000000" w:rsidRDefault="00000000" w:rsidRPr="00000000" w14:paraId="00001B4A">
      <w:pPr>
        <w:pageBreakBefore w:val="0"/>
        <w:rPr/>
      </w:pPr>
      <w:r w:rsidDel="00000000" w:rsidR="00000000" w:rsidRPr="00000000">
        <w:rPr>
          <w:rtl w:val="0"/>
        </w:rPr>
        <w:t xml:space="preserve">            mc "How all those guys were trying to flirt with you."</w:t>
      </w:r>
    </w:p>
    <w:p w:rsidR="00000000" w:rsidDel="00000000" w:rsidP="00000000" w:rsidRDefault="00000000" w:rsidRPr="00000000" w14:paraId="00001B4B">
      <w:pPr>
        <w:pageBreakBefore w:val="0"/>
        <w:rPr/>
      </w:pPr>
      <w:r w:rsidDel="00000000" w:rsidR="00000000" w:rsidRPr="00000000">
        <w:rPr>
          <w:rtl w:val="0"/>
        </w:rPr>
        <w:t xml:space="preserve">            mc "It just pains me...{w=.75} imagining seeing them..."</w:t>
      </w:r>
    </w:p>
    <w:p w:rsidR="00000000" w:rsidDel="00000000" w:rsidP="00000000" w:rsidRDefault="00000000" w:rsidRPr="00000000" w14:paraId="00001B4C">
      <w:pPr>
        <w:pageBreakBefore w:val="0"/>
        <w:rPr/>
      </w:pPr>
      <w:r w:rsidDel="00000000" w:rsidR="00000000" w:rsidRPr="00000000">
        <w:rPr>
          <w:rtl w:val="0"/>
        </w:rPr>
        <w:t xml:space="preserve">            show monika 1be</w:t>
      </w:r>
    </w:p>
    <w:p w:rsidR="00000000" w:rsidDel="00000000" w:rsidP="00000000" w:rsidRDefault="00000000" w:rsidRPr="00000000" w14:paraId="00001B4D">
      <w:pPr>
        <w:pageBreakBefore w:val="0"/>
        <w:rPr/>
      </w:pPr>
      <w:r w:rsidDel="00000000" w:rsidR="00000000" w:rsidRPr="00000000">
        <w:rPr>
          <w:rtl w:val="0"/>
        </w:rPr>
        <w:t xml:space="preserve">            "Monika quickly pulls me into a tight hug."</w:t>
      </w:r>
    </w:p>
    <w:p w:rsidR="00000000" w:rsidDel="00000000" w:rsidP="00000000" w:rsidRDefault="00000000" w:rsidRPr="00000000" w14:paraId="00001B4E">
      <w:pPr>
        <w:pageBreakBefore w:val="0"/>
        <w:rPr/>
      </w:pPr>
      <w:r w:rsidDel="00000000" w:rsidR="00000000" w:rsidRPr="00000000">
        <w:rPr>
          <w:rtl w:val="0"/>
        </w:rPr>
        <w:t xml:space="preserve">            m "[player], you know how much I love you."</w:t>
      </w:r>
    </w:p>
    <w:p w:rsidR="00000000" w:rsidDel="00000000" w:rsidP="00000000" w:rsidRDefault="00000000" w:rsidRPr="00000000" w14:paraId="00001B4F">
      <w:pPr>
        <w:pageBreakBefore w:val="0"/>
        <w:rPr/>
      </w:pPr>
      <w:r w:rsidDel="00000000" w:rsidR="00000000" w:rsidRPr="00000000">
        <w:rPr>
          <w:rtl w:val="0"/>
        </w:rPr>
        <w:t xml:space="preserve">            m "I've loved you for what feels like such a long time now."</w:t>
      </w:r>
    </w:p>
    <w:p w:rsidR="00000000" w:rsidDel="00000000" w:rsidP="00000000" w:rsidRDefault="00000000" w:rsidRPr="00000000" w14:paraId="00001B50">
      <w:pPr>
        <w:pageBreakBefore w:val="0"/>
        <w:rPr/>
      </w:pPr>
      <w:r w:rsidDel="00000000" w:rsidR="00000000" w:rsidRPr="00000000">
        <w:rPr>
          <w:rtl w:val="0"/>
        </w:rPr>
        <w:t xml:space="preserve">            m "Ever since I met you last year and all this time we've spent together."</w:t>
      </w:r>
    </w:p>
    <w:p w:rsidR="00000000" w:rsidDel="00000000" w:rsidP="00000000" w:rsidRDefault="00000000" w:rsidRPr="00000000" w14:paraId="00001B51">
      <w:pPr>
        <w:pageBreakBefore w:val="0"/>
        <w:rPr/>
      </w:pPr>
      <w:r w:rsidDel="00000000" w:rsidR="00000000" w:rsidRPr="00000000">
        <w:rPr>
          <w:rtl w:val="0"/>
        </w:rPr>
        <w:t xml:space="preserve">            m 1bn "I couldn't even imagine being with someone other than you."</w:t>
      </w:r>
    </w:p>
    <w:p w:rsidR="00000000" w:rsidDel="00000000" w:rsidP="00000000" w:rsidRDefault="00000000" w:rsidRPr="00000000" w14:paraId="00001B52">
      <w:pPr>
        <w:pageBreakBefore w:val="0"/>
        <w:rPr/>
      </w:pPr>
      <w:r w:rsidDel="00000000" w:rsidR="00000000" w:rsidRPr="00000000">
        <w:rPr>
          <w:rtl w:val="0"/>
        </w:rPr>
        <w:t xml:space="preserve">            m 1be "I would never hurt you like that."</w:t>
      </w:r>
    </w:p>
    <w:p w:rsidR="00000000" w:rsidDel="00000000" w:rsidP="00000000" w:rsidRDefault="00000000" w:rsidRPr="00000000" w14:paraId="00001B53">
      <w:pPr>
        <w:pageBreakBefore w:val="0"/>
        <w:rPr/>
      </w:pPr>
      <w:r w:rsidDel="00000000" w:rsidR="00000000" w:rsidRPr="00000000">
        <w:rPr>
          <w:rtl w:val="0"/>
        </w:rPr>
        <w:t xml:space="preserve">            mc "T-thank you Monika. I love you so much too."</w:t>
      </w:r>
    </w:p>
    <w:p w:rsidR="00000000" w:rsidDel="00000000" w:rsidP="00000000" w:rsidRDefault="00000000" w:rsidRPr="00000000" w14:paraId="00001B54">
      <w:pPr>
        <w:pageBreakBefore w:val="0"/>
        <w:rPr/>
      </w:pPr>
      <w:r w:rsidDel="00000000" w:rsidR="00000000" w:rsidRPr="00000000">
        <w:rPr>
          <w:rtl w:val="0"/>
        </w:rPr>
        <w:t xml:space="preserve">            mc "I couldn't have asked for a better girlfriend."</w:t>
      </w:r>
    </w:p>
    <w:p w:rsidR="00000000" w:rsidDel="00000000" w:rsidP="00000000" w:rsidRDefault="00000000" w:rsidRPr="00000000" w14:paraId="00001B55">
      <w:pPr>
        <w:pageBreakBefore w:val="0"/>
        <w:rPr/>
      </w:pPr>
      <w:r w:rsidDel="00000000" w:rsidR="00000000" w:rsidRPr="00000000">
        <w:rPr>
          <w:rtl w:val="0"/>
        </w:rPr>
        <w:t xml:space="preserve">            m "And I couldn't have asked for a better boyfriend."</w:t>
      </w:r>
    </w:p>
    <w:p w:rsidR="00000000" w:rsidDel="00000000" w:rsidP="00000000" w:rsidRDefault="00000000" w:rsidRPr="00000000" w14:paraId="00001B56">
      <w:pPr>
        <w:pageBreakBefore w:val="0"/>
        <w:rPr/>
      </w:pPr>
      <w:r w:rsidDel="00000000" w:rsidR="00000000" w:rsidRPr="00000000">
        <w:rPr>
          <w:rtl w:val="0"/>
        </w:rPr>
        <w:t xml:space="preserve">            show monika 1bj</w:t>
      </w:r>
    </w:p>
    <w:p w:rsidR="00000000" w:rsidDel="00000000" w:rsidP="00000000" w:rsidRDefault="00000000" w:rsidRPr="00000000" w14:paraId="00001B57">
      <w:pPr>
        <w:pageBreakBefore w:val="0"/>
        <w:rPr/>
      </w:pPr>
      <w:r w:rsidDel="00000000" w:rsidR="00000000" w:rsidRPr="00000000">
        <w:rPr>
          <w:rtl w:val="0"/>
        </w:rPr>
        <w:t xml:space="preserve">            "I pull myself away just enough to move my lips to hers."</w:t>
      </w:r>
    </w:p>
    <w:p w:rsidR="00000000" w:rsidDel="00000000" w:rsidP="00000000" w:rsidRDefault="00000000" w:rsidRPr="00000000" w14:paraId="00001B58">
      <w:pPr>
        <w:pageBreakBefore w:val="0"/>
        <w:rPr/>
      </w:pPr>
      <w:r w:rsidDel="00000000" w:rsidR="00000000" w:rsidRPr="00000000">
        <w:rPr>
          <w:rtl w:val="0"/>
        </w:rPr>
        <w:t xml:space="preserve">            scene black with close_eyes</w:t>
      </w:r>
    </w:p>
    <w:p w:rsidR="00000000" w:rsidDel="00000000" w:rsidP="00000000" w:rsidRDefault="00000000" w:rsidRPr="00000000" w14:paraId="00001B59">
      <w:pPr>
        <w:pageBreakBefore w:val="0"/>
        <w:rPr/>
      </w:pPr>
      <w:r w:rsidDel="00000000" w:rsidR="00000000" w:rsidRPr="00000000">
        <w:rPr>
          <w:rtl w:val="0"/>
        </w:rPr>
        <w:t xml:space="preserve">            "The world crumbled away as all I could focus on was her and her lips."</w:t>
      </w:r>
    </w:p>
    <w:p w:rsidR="00000000" w:rsidDel="00000000" w:rsidP="00000000" w:rsidRDefault="00000000" w:rsidRPr="00000000" w14:paraId="00001B5A">
      <w:pPr>
        <w:pageBreakBefore w:val="0"/>
        <w:rPr/>
      </w:pPr>
      <w:r w:rsidDel="00000000" w:rsidR="00000000" w:rsidRPr="00000000">
        <w:rPr>
          <w:rtl w:val="0"/>
        </w:rPr>
        <w:t xml:space="preserve">            "Why would I be so afraid of losing her? She really does love me."</w:t>
      </w:r>
    </w:p>
    <w:p w:rsidR="00000000" w:rsidDel="00000000" w:rsidP="00000000" w:rsidRDefault="00000000" w:rsidRPr="00000000" w14:paraId="00001B5B">
      <w:pPr>
        <w:pageBreakBefore w:val="0"/>
        <w:rPr/>
      </w:pPr>
      <w:r w:rsidDel="00000000" w:rsidR="00000000" w:rsidRPr="00000000">
        <w:rPr>
          <w:rtl w:val="0"/>
        </w:rPr>
        <w:t xml:space="preserve">            "For so long she had waited for this chance."</w:t>
      </w:r>
    </w:p>
    <w:p w:rsidR="00000000" w:rsidDel="00000000" w:rsidP="00000000" w:rsidRDefault="00000000" w:rsidRPr="00000000" w14:paraId="00001B5C">
      <w:pPr>
        <w:pageBreakBefore w:val="0"/>
        <w:rPr/>
      </w:pPr>
      <w:r w:rsidDel="00000000" w:rsidR="00000000" w:rsidRPr="00000000">
        <w:rPr>
          <w:rtl w:val="0"/>
        </w:rPr>
        <w:t xml:space="preserve">            "I shouldn't have to worry about competing with other guys."</w:t>
      </w:r>
    </w:p>
    <w:p w:rsidR="00000000" w:rsidDel="00000000" w:rsidP="00000000" w:rsidRDefault="00000000" w:rsidRPr="00000000" w14:paraId="00001B5D">
      <w:pPr>
        <w:pageBreakBefore w:val="0"/>
        <w:rPr/>
      </w:pPr>
      <w:r w:rsidDel="00000000" w:rsidR="00000000" w:rsidRPr="00000000">
        <w:rPr>
          <w:rtl w:val="0"/>
        </w:rPr>
        <w:t xml:space="preserve">            scene bg livingroom</w:t>
      </w:r>
    </w:p>
    <w:p w:rsidR="00000000" w:rsidDel="00000000" w:rsidP="00000000" w:rsidRDefault="00000000" w:rsidRPr="00000000" w14:paraId="00001B5E">
      <w:pPr>
        <w:pageBreakBefore w:val="0"/>
        <w:rPr/>
      </w:pPr>
      <w:r w:rsidDel="00000000" w:rsidR="00000000" w:rsidRPr="00000000">
        <w:rPr>
          <w:rtl w:val="0"/>
        </w:rPr>
        <w:t xml:space="preserve">            with open_eyes</w:t>
      </w:r>
    </w:p>
    <w:p w:rsidR="00000000" w:rsidDel="00000000" w:rsidP="00000000" w:rsidRDefault="00000000" w:rsidRPr="00000000" w14:paraId="00001B5F">
      <w:pPr>
        <w:pageBreakBefore w:val="0"/>
        <w:rPr/>
      </w:pPr>
      <w:r w:rsidDel="00000000" w:rsidR="00000000" w:rsidRPr="00000000">
        <w:rPr>
          <w:rtl w:val="0"/>
        </w:rPr>
        <w:t xml:space="preserve">            show monika 1bj at t11</w:t>
      </w:r>
    </w:p>
    <w:p w:rsidR="00000000" w:rsidDel="00000000" w:rsidP="00000000" w:rsidRDefault="00000000" w:rsidRPr="00000000" w14:paraId="00001B60">
      <w:pPr>
        <w:pageBreakBefore w:val="0"/>
        <w:rPr/>
      </w:pPr>
      <w:r w:rsidDel="00000000" w:rsidR="00000000" w:rsidRPr="00000000">
        <w:rPr>
          <w:rtl w:val="0"/>
        </w:rPr>
        <w:t xml:space="preserve">            "After the eternity it seemed we spent locked together we pull apart."</w:t>
      </w:r>
    </w:p>
    <w:p w:rsidR="00000000" w:rsidDel="00000000" w:rsidP="00000000" w:rsidRDefault="00000000" w:rsidRPr="00000000" w14:paraId="00001B61">
      <w:pPr>
        <w:pageBreakBefore w:val="0"/>
        <w:rPr/>
      </w:pPr>
      <w:r w:rsidDel="00000000" w:rsidR="00000000" w:rsidRPr="00000000">
        <w:rPr>
          <w:rtl w:val="0"/>
        </w:rPr>
        <w:t xml:space="preserve">            m 1be "Feel better now [player]?"</w:t>
      </w:r>
    </w:p>
    <w:p w:rsidR="00000000" w:rsidDel="00000000" w:rsidP="00000000" w:rsidRDefault="00000000" w:rsidRPr="00000000" w14:paraId="00001B62">
      <w:pPr>
        <w:pageBreakBefore w:val="0"/>
        <w:rPr/>
      </w:pPr>
      <w:r w:rsidDel="00000000" w:rsidR="00000000" w:rsidRPr="00000000">
        <w:rPr>
          <w:rtl w:val="0"/>
        </w:rPr>
        <w:t xml:space="preserve">            mc "Yeah, thank you for easing my mind Monika."</w:t>
      </w:r>
    </w:p>
    <w:p w:rsidR="00000000" w:rsidDel="00000000" w:rsidP="00000000" w:rsidRDefault="00000000" w:rsidRPr="00000000" w14:paraId="00001B63">
      <w:pPr>
        <w:pageBreakBefore w:val="0"/>
        <w:rPr/>
      </w:pPr>
      <w:r w:rsidDel="00000000" w:rsidR="00000000" w:rsidRPr="00000000">
        <w:rPr>
          <w:rtl w:val="0"/>
        </w:rPr>
        <w:t xml:space="preserve">            mc "What did I ever do to deserve you."</w:t>
      </w:r>
    </w:p>
    <w:p w:rsidR="00000000" w:rsidDel="00000000" w:rsidP="00000000" w:rsidRDefault="00000000" w:rsidRPr="00000000" w14:paraId="00001B64">
      <w:pPr>
        <w:pageBreakBefore w:val="0"/>
        <w:rPr/>
      </w:pPr>
      <w:r w:rsidDel="00000000" w:rsidR="00000000" w:rsidRPr="00000000">
        <w:rPr>
          <w:rtl w:val="0"/>
        </w:rPr>
        <w:t xml:space="preserve">            m 4bb "Just being the best person you could be is all you need to for me~"</w:t>
      </w:r>
    </w:p>
    <w:p w:rsidR="00000000" w:rsidDel="00000000" w:rsidP="00000000" w:rsidRDefault="00000000" w:rsidRPr="00000000" w14:paraId="00001B65">
      <w:pPr>
        <w:pageBreakBefore w:val="0"/>
        <w:rPr/>
      </w:pPr>
      <w:r w:rsidDel="00000000" w:rsidR="00000000" w:rsidRPr="00000000">
        <w:rPr>
          <w:rtl w:val="0"/>
        </w:rPr>
        <w:t xml:space="preserve">            m 2bl "Now how about we try learning that guitar of yours."</w:t>
      </w:r>
    </w:p>
    <w:p w:rsidR="00000000" w:rsidDel="00000000" w:rsidP="00000000" w:rsidRDefault="00000000" w:rsidRPr="00000000" w14:paraId="00001B66">
      <w:pPr>
        <w:pageBreakBefore w:val="0"/>
        <w:rPr/>
      </w:pPr>
      <w:r w:rsidDel="00000000" w:rsidR="00000000" w:rsidRPr="00000000">
        <w:rPr>
          <w:rtl w:val="0"/>
        </w:rPr>
        <w:t xml:space="preserve">            show monika 2ba</w:t>
      </w:r>
    </w:p>
    <w:p w:rsidR="00000000" w:rsidDel="00000000" w:rsidP="00000000" w:rsidRDefault="00000000" w:rsidRPr="00000000" w14:paraId="00001B67">
      <w:pPr>
        <w:pageBreakBefore w:val="0"/>
        <w:rPr/>
      </w:pPr>
      <w:r w:rsidDel="00000000" w:rsidR="00000000" w:rsidRPr="00000000">
        <w:rPr>
          <w:rtl w:val="0"/>
        </w:rPr>
        <w:t xml:space="preserve">            mc "Oh yeah, we should get that started."</w:t>
      </w:r>
    </w:p>
    <w:p w:rsidR="00000000" w:rsidDel="00000000" w:rsidP="00000000" w:rsidRDefault="00000000" w:rsidRPr="00000000" w14:paraId="00001B68">
      <w:pPr>
        <w:pageBreakBefore w:val="0"/>
        <w:rPr/>
      </w:pPr>
      <w:r w:rsidDel="00000000" w:rsidR="00000000" w:rsidRPr="00000000">
        <w:rPr>
          <w:rtl w:val="0"/>
        </w:rPr>
        <w:t xml:space="preserve">    "Picking up the book and CD from the floor I make my way to my TV."</w:t>
      </w:r>
    </w:p>
    <w:p w:rsidR="00000000" w:rsidDel="00000000" w:rsidP="00000000" w:rsidRDefault="00000000" w:rsidRPr="00000000" w14:paraId="00001B69">
      <w:pPr>
        <w:pageBreakBefore w:val="0"/>
        <w:rPr/>
      </w:pPr>
      <w:r w:rsidDel="00000000" w:rsidR="00000000" w:rsidRPr="00000000">
        <w:rPr>
          <w:rtl w:val="0"/>
        </w:rPr>
        <w:t xml:space="preserve">#C6 - Actually learning some stuff</w:t>
      </w:r>
    </w:p>
    <w:p w:rsidR="00000000" w:rsidDel="00000000" w:rsidP="00000000" w:rsidRDefault="00000000" w:rsidRPr="00000000" w14:paraId="00001B6A">
      <w:pPr>
        <w:pageBreakBefore w:val="0"/>
        <w:rPr/>
      </w:pPr>
      <w:r w:rsidDel="00000000" w:rsidR="00000000" w:rsidRPr="00000000">
        <w:rPr>
          <w:rtl w:val="0"/>
        </w:rPr>
        <w:t xml:space="preserve">    stop music fadeout 1.0</w:t>
      </w:r>
    </w:p>
    <w:p w:rsidR="00000000" w:rsidDel="00000000" w:rsidP="00000000" w:rsidRDefault="00000000" w:rsidRPr="00000000" w14:paraId="00001B6B">
      <w:pPr>
        <w:pageBreakBefore w:val="0"/>
        <w:rPr/>
      </w:pPr>
      <w:r w:rsidDel="00000000" w:rsidR="00000000" w:rsidRPr="00000000">
        <w:rPr>
          <w:rtl w:val="0"/>
        </w:rPr>
        <w:t xml:space="preserve">    play music tmonika #&lt;-- We may want an "OK Everyone!" track but with an acoustic for MC rather than Monika's piano</w:t>
      </w:r>
    </w:p>
    <w:p w:rsidR="00000000" w:rsidDel="00000000" w:rsidP="00000000" w:rsidRDefault="00000000" w:rsidRPr="00000000" w14:paraId="00001B6C">
      <w:pPr>
        <w:pageBreakBefore w:val="0"/>
        <w:rPr/>
      </w:pPr>
      <w:r w:rsidDel="00000000" w:rsidR="00000000" w:rsidRPr="00000000">
        <w:rPr>
          <w:rtl w:val="0"/>
        </w:rPr>
        <w:t xml:space="preserve">    "Picking up the book and DVD from the floor I make my way to my TV."</w:t>
      </w:r>
    </w:p>
    <w:p w:rsidR="00000000" w:rsidDel="00000000" w:rsidP="00000000" w:rsidRDefault="00000000" w:rsidRPr="00000000" w14:paraId="00001B6D">
      <w:pPr>
        <w:pageBreakBefore w:val="0"/>
        <w:rPr/>
      </w:pPr>
      <w:r w:rsidDel="00000000" w:rsidR="00000000" w:rsidRPr="00000000">
        <w:rPr>
          <w:rtl w:val="0"/>
        </w:rPr>
        <w:t xml:space="preserve">    "Opening the tray on my player I take the DVD out of the sleeve and place it in the groove."</w:t>
      </w:r>
    </w:p>
    <w:p w:rsidR="00000000" w:rsidDel="00000000" w:rsidP="00000000" w:rsidRDefault="00000000" w:rsidRPr="00000000" w14:paraId="00001B6E">
      <w:pPr>
        <w:pageBreakBefore w:val="0"/>
        <w:rPr/>
      </w:pPr>
      <w:r w:rsidDel="00000000" w:rsidR="00000000" w:rsidRPr="00000000">
        <w:rPr>
          <w:rtl w:val="0"/>
        </w:rPr>
        <w:t xml:space="preserve">    "With a few beeps from the aging machine the program starts to appear on the screen."</w:t>
      </w:r>
    </w:p>
    <w:p w:rsidR="00000000" w:rsidDel="00000000" w:rsidP="00000000" w:rsidRDefault="00000000" w:rsidRPr="00000000" w14:paraId="00001B6F">
      <w:pPr>
        <w:pageBreakBefore w:val="0"/>
        <w:rPr/>
      </w:pPr>
      <w:r w:rsidDel="00000000" w:rsidR="00000000" w:rsidRPr="00000000">
        <w:rPr>
          <w:rtl w:val="0"/>
        </w:rPr>
        <w:t xml:space="preserve">    m 2bb "Hey it works!"</w:t>
      </w:r>
    </w:p>
    <w:p w:rsidR="00000000" w:rsidDel="00000000" w:rsidP="00000000" w:rsidRDefault="00000000" w:rsidRPr="00000000" w14:paraId="00001B70">
      <w:pPr>
        <w:pageBreakBefore w:val="0"/>
        <w:rPr/>
      </w:pPr>
      <w:r w:rsidDel="00000000" w:rsidR="00000000" w:rsidRPr="00000000">
        <w:rPr>
          <w:rtl w:val="0"/>
        </w:rPr>
        <w:t xml:space="preserve">    show monika 4ba</w:t>
      </w:r>
    </w:p>
    <w:p w:rsidR="00000000" w:rsidDel="00000000" w:rsidP="00000000" w:rsidRDefault="00000000" w:rsidRPr="00000000" w14:paraId="00001B71">
      <w:pPr>
        <w:pageBreakBefore w:val="0"/>
        <w:rPr/>
      </w:pPr>
      <w:r w:rsidDel="00000000" w:rsidR="00000000" w:rsidRPr="00000000">
        <w:rPr>
          <w:rtl w:val="0"/>
        </w:rPr>
        <w:t xml:space="preserve">    "Monika grabs my remote from beside her on the couch."</w:t>
      </w:r>
    </w:p>
    <w:p w:rsidR="00000000" w:rsidDel="00000000" w:rsidP="00000000" w:rsidRDefault="00000000" w:rsidRPr="00000000" w14:paraId="00001B72">
      <w:pPr>
        <w:pageBreakBefore w:val="0"/>
        <w:rPr/>
      </w:pPr>
      <w:r w:rsidDel="00000000" w:rsidR="00000000" w:rsidRPr="00000000">
        <w:rPr>
          <w:rtl w:val="0"/>
        </w:rPr>
        <w:t xml:space="preserve">    m 4bb "Let's find the first lesson."</w:t>
      </w:r>
    </w:p>
    <w:p w:rsidR="00000000" w:rsidDel="00000000" w:rsidP="00000000" w:rsidRDefault="00000000" w:rsidRPr="00000000" w14:paraId="00001B73">
      <w:pPr>
        <w:pageBreakBefore w:val="0"/>
        <w:rPr/>
      </w:pPr>
      <w:r w:rsidDel="00000000" w:rsidR="00000000" w:rsidRPr="00000000">
        <w:rPr>
          <w:rtl w:val="0"/>
        </w:rPr>
        <w:t xml:space="preserve">    show monika 3ba</w:t>
      </w:r>
    </w:p>
    <w:p w:rsidR="00000000" w:rsidDel="00000000" w:rsidP="00000000" w:rsidRDefault="00000000" w:rsidRPr="00000000" w14:paraId="00001B74">
      <w:pPr>
        <w:pageBreakBefore w:val="0"/>
        <w:rPr/>
      </w:pPr>
      <w:r w:rsidDel="00000000" w:rsidR="00000000" w:rsidRPr="00000000">
        <w:rPr>
          <w:rtl w:val="0"/>
        </w:rPr>
        <w:t xml:space="preserve">    "With some scrolling through the many menus the disk had, she finally finds the first set."</w:t>
      </w:r>
    </w:p>
    <w:p w:rsidR="00000000" w:rsidDel="00000000" w:rsidP="00000000" w:rsidRDefault="00000000" w:rsidRPr="00000000" w14:paraId="00001B75">
      <w:pPr>
        <w:pageBreakBefore w:val="0"/>
        <w:rPr/>
      </w:pPr>
      <w:r w:rsidDel="00000000" w:rsidR="00000000" w:rsidRPr="00000000">
        <w:rPr>
          <w:rtl w:val="0"/>
        </w:rPr>
        <w:t xml:space="preserve">    m 2bi "Huh, {i}Tuning your Guitar{/i} is the first lesson."</w:t>
      </w:r>
    </w:p>
    <w:p w:rsidR="00000000" w:rsidDel="00000000" w:rsidP="00000000" w:rsidRDefault="00000000" w:rsidRPr="00000000" w14:paraId="00001B76">
      <w:pPr>
        <w:pageBreakBefore w:val="0"/>
        <w:rPr/>
      </w:pPr>
      <w:r w:rsidDel="00000000" w:rsidR="00000000" w:rsidRPr="00000000">
        <w:rPr>
          <w:rtl w:val="0"/>
        </w:rPr>
        <w:t xml:space="preserve">    m 2bl "Well that is an important part ahaha~"</w:t>
      </w:r>
    </w:p>
    <w:p w:rsidR="00000000" w:rsidDel="00000000" w:rsidP="00000000" w:rsidRDefault="00000000" w:rsidRPr="00000000" w14:paraId="00001B77">
      <w:pPr>
        <w:pageBreakBefore w:val="0"/>
        <w:rPr/>
      </w:pPr>
      <w:r w:rsidDel="00000000" w:rsidR="00000000" w:rsidRPr="00000000">
        <w:rPr>
          <w:rtl w:val="0"/>
        </w:rPr>
        <w:t xml:space="preserve">    m "Why didn't I think of that."</w:t>
      </w:r>
    </w:p>
    <w:p w:rsidR="00000000" w:rsidDel="00000000" w:rsidP="00000000" w:rsidRDefault="00000000" w:rsidRPr="00000000" w14:paraId="00001B78">
      <w:pPr>
        <w:pageBreakBefore w:val="0"/>
        <w:rPr/>
      </w:pPr>
      <w:r w:rsidDel="00000000" w:rsidR="00000000" w:rsidRPr="00000000">
        <w:rPr>
          <w:rtl w:val="0"/>
        </w:rPr>
        <w:t xml:space="preserve">    m 1bd "[player], did that guitar come with a tuner at all?"</w:t>
      </w:r>
    </w:p>
    <w:p w:rsidR="00000000" w:rsidDel="00000000" w:rsidP="00000000" w:rsidRDefault="00000000" w:rsidRPr="00000000" w14:paraId="00001B79">
      <w:pPr>
        <w:pageBreakBefore w:val="0"/>
        <w:rPr/>
      </w:pPr>
      <w:r w:rsidDel="00000000" w:rsidR="00000000" w:rsidRPr="00000000">
        <w:rPr>
          <w:rtl w:val="0"/>
        </w:rPr>
        <w:t xml:space="preserve">    show monika 2bc</w:t>
      </w:r>
    </w:p>
    <w:p w:rsidR="00000000" w:rsidDel="00000000" w:rsidP="00000000" w:rsidRDefault="00000000" w:rsidRPr="00000000" w14:paraId="00001B7A">
      <w:pPr>
        <w:pageBreakBefore w:val="0"/>
        <w:rPr/>
      </w:pPr>
      <w:r w:rsidDel="00000000" w:rsidR="00000000" w:rsidRPr="00000000">
        <w:rPr>
          <w:rtl w:val="0"/>
        </w:rPr>
        <w:t xml:space="preserve">    mc "Can't say I've seen one in here, let me check again."</w:t>
      </w:r>
    </w:p>
    <w:p w:rsidR="00000000" w:rsidDel="00000000" w:rsidP="00000000" w:rsidRDefault="00000000" w:rsidRPr="00000000" w14:paraId="00001B7B">
      <w:pPr>
        <w:pageBreakBefore w:val="0"/>
        <w:rPr/>
      </w:pPr>
      <w:r w:rsidDel="00000000" w:rsidR="00000000" w:rsidRPr="00000000">
        <w:rPr>
          <w:rtl w:val="0"/>
        </w:rPr>
        <w:t xml:space="preserve">    "Rummaging through the case again, I find an odd looking device with a clip on one end."</w:t>
      </w:r>
    </w:p>
    <w:p w:rsidR="00000000" w:rsidDel="00000000" w:rsidP="00000000" w:rsidRDefault="00000000" w:rsidRPr="00000000" w14:paraId="00001B7C">
      <w:pPr>
        <w:pageBreakBefore w:val="0"/>
        <w:rPr/>
      </w:pPr>
      <w:r w:rsidDel="00000000" w:rsidR="00000000" w:rsidRPr="00000000">
        <w:rPr>
          <w:rtl w:val="0"/>
        </w:rPr>
        <w:t xml:space="preserve">    mc "This thing?"</w:t>
      </w:r>
    </w:p>
    <w:p w:rsidR="00000000" w:rsidDel="00000000" w:rsidP="00000000" w:rsidRDefault="00000000" w:rsidRPr="00000000" w14:paraId="00001B7D">
      <w:pPr>
        <w:pageBreakBefore w:val="0"/>
        <w:rPr/>
      </w:pPr>
      <w:r w:rsidDel="00000000" w:rsidR="00000000" w:rsidRPr="00000000">
        <w:rPr>
          <w:rtl w:val="0"/>
        </w:rPr>
        <w:t xml:space="preserve">    m 4bb "Yeah! That's perfect!"</w:t>
      </w:r>
    </w:p>
    <w:p w:rsidR="00000000" w:rsidDel="00000000" w:rsidP="00000000" w:rsidRDefault="00000000" w:rsidRPr="00000000" w14:paraId="00001B7E">
      <w:pPr>
        <w:pageBreakBefore w:val="0"/>
        <w:rPr/>
      </w:pPr>
      <w:r w:rsidDel="00000000" w:rsidR="00000000" w:rsidRPr="00000000">
        <w:rPr>
          <w:rtl w:val="0"/>
        </w:rPr>
        <w:t xml:space="preserve">    show monika 2ba</w:t>
      </w:r>
    </w:p>
    <w:p w:rsidR="00000000" w:rsidDel="00000000" w:rsidP="00000000" w:rsidRDefault="00000000" w:rsidRPr="00000000" w14:paraId="00001B7F">
      <w:pPr>
        <w:pageBreakBefore w:val="0"/>
        <w:rPr/>
      </w:pPr>
      <w:r w:rsidDel="00000000" w:rsidR="00000000" w:rsidRPr="00000000">
        <w:rPr>
          <w:rtl w:val="0"/>
        </w:rPr>
        <w:t xml:space="preserve">    "I turn the device on as Monika begins the video on the TV."</w:t>
      </w:r>
    </w:p>
    <w:p w:rsidR="00000000" w:rsidDel="00000000" w:rsidP="00000000" w:rsidRDefault="00000000" w:rsidRPr="00000000" w14:paraId="00001B80">
      <w:pPr>
        <w:pageBreakBefore w:val="0"/>
        <w:rPr/>
      </w:pPr>
      <w:r w:rsidDel="00000000" w:rsidR="00000000" w:rsidRPr="00000000">
        <w:rPr>
          <w:rtl w:val="0"/>
        </w:rPr>
        <w:t xml:space="preserve">    "A man with a guitar appears on screen and greets the camera."</w:t>
      </w:r>
    </w:p>
    <w:p w:rsidR="00000000" w:rsidDel="00000000" w:rsidP="00000000" w:rsidRDefault="00000000" w:rsidRPr="00000000" w14:paraId="00001B81">
      <w:pPr>
        <w:pageBreakBefore w:val="0"/>
        <w:rPr/>
      </w:pPr>
      <w:r w:rsidDel="00000000" w:rsidR="00000000" w:rsidRPr="00000000">
        <w:rPr>
          <w:rtl w:val="0"/>
        </w:rPr>
        <w:t xml:space="preserve">    "After a short quip about the book and the program as a whole, he points our attention to the first section of the book."</w:t>
      </w:r>
    </w:p>
    <w:p w:rsidR="00000000" w:rsidDel="00000000" w:rsidP="00000000" w:rsidRDefault="00000000" w:rsidRPr="00000000" w14:paraId="00001B82">
      <w:pPr>
        <w:pageBreakBefore w:val="0"/>
        <w:rPr/>
      </w:pPr>
      <w:r w:rsidDel="00000000" w:rsidR="00000000" w:rsidRPr="00000000">
        <w:rPr>
          <w:rtl w:val="0"/>
        </w:rPr>
        <w:t xml:space="preserve">    "Unsurprisingly the section is titled {i}Tuning your Instrument{/i}."</w:t>
      </w:r>
    </w:p>
    <w:p w:rsidR="00000000" w:rsidDel="00000000" w:rsidP="00000000" w:rsidRDefault="00000000" w:rsidRPr="00000000" w14:paraId="00001B83">
      <w:pPr>
        <w:pageBreakBefore w:val="0"/>
        <w:rPr/>
      </w:pPr>
      <w:r w:rsidDel="00000000" w:rsidR="00000000" w:rsidRPr="00000000">
        <w:rPr>
          <w:rtl w:val="0"/>
        </w:rPr>
        <w:t xml:space="preserve">    "The instructor continues on about the importance on tuning and how this controls the sound of the instrument."</w:t>
      </w:r>
    </w:p>
    <w:p w:rsidR="00000000" w:rsidDel="00000000" w:rsidP="00000000" w:rsidRDefault="00000000" w:rsidRPr="00000000" w14:paraId="00001B84">
      <w:pPr>
        <w:pageBreakBefore w:val="0"/>
        <w:rPr/>
      </w:pPr>
      <w:r w:rsidDel="00000000" w:rsidR="00000000" w:rsidRPr="00000000">
        <w:rPr>
          <w:rtl w:val="0"/>
        </w:rPr>
        <w:t xml:space="preserve">    "He then invites us to play a chord without using our fingers on the neck to compare how our guitar sound to his."</w:t>
      </w:r>
    </w:p>
    <w:p w:rsidR="00000000" w:rsidDel="00000000" w:rsidP="00000000" w:rsidRDefault="00000000" w:rsidRPr="00000000" w14:paraId="00001B85">
      <w:pPr>
        <w:pageBreakBefore w:val="0"/>
        <w:rPr/>
      </w:pPr>
      <w:r w:rsidDel="00000000" w:rsidR="00000000" w:rsidRPr="00000000">
        <w:rPr>
          <w:rtl w:val="0"/>
        </w:rPr>
        <w:t xml:space="preserve">    "Pick in hand, I strike it down the strings."</w:t>
      </w:r>
    </w:p>
    <w:p w:rsidR="00000000" w:rsidDel="00000000" w:rsidP="00000000" w:rsidRDefault="00000000" w:rsidRPr="00000000" w14:paraId="00001B86">
      <w:pPr>
        <w:pageBreakBefore w:val="0"/>
        <w:rPr/>
      </w:pPr>
      <w:r w:rsidDel="00000000" w:rsidR="00000000" w:rsidRPr="00000000">
        <w:rPr>
          <w:rtl w:val="0"/>
        </w:rPr>
        <w:t xml:space="preserve">    #play sound "mod_assets/openstrumoot.ogg"</w:t>
      </w:r>
    </w:p>
    <w:p w:rsidR="00000000" w:rsidDel="00000000" w:rsidP="00000000" w:rsidRDefault="00000000" w:rsidRPr="00000000" w14:paraId="00001B87">
      <w:pPr>
        <w:pageBreakBefore w:val="0"/>
        <w:rPr/>
      </w:pPr>
      <w:r w:rsidDel="00000000" w:rsidR="00000000" w:rsidRPr="00000000">
        <w:rPr>
          <w:rtl w:val="0"/>
        </w:rPr>
        <w:t xml:space="preserve">    show monika 2bl</w:t>
      </w:r>
    </w:p>
    <w:p w:rsidR="00000000" w:rsidDel="00000000" w:rsidP="00000000" w:rsidRDefault="00000000" w:rsidRPr="00000000" w14:paraId="00001B88">
      <w:pPr>
        <w:pageBreakBefore w:val="0"/>
        <w:rPr/>
      </w:pPr>
      <w:r w:rsidDel="00000000" w:rsidR="00000000" w:rsidRPr="00000000">
        <w:rPr>
          <w:rtl w:val="0"/>
        </w:rPr>
        <w:t xml:space="preserve">    "The sound is wildly different from the sound the instructor plays."</w:t>
      </w:r>
    </w:p>
    <w:p w:rsidR="00000000" w:rsidDel="00000000" w:rsidP="00000000" w:rsidRDefault="00000000" w:rsidRPr="00000000" w14:paraId="00001B89">
      <w:pPr>
        <w:pageBreakBefore w:val="0"/>
        <w:rPr/>
      </w:pPr>
      <w:r w:rsidDel="00000000" w:rsidR="00000000" w:rsidRPr="00000000">
        <w:rPr>
          <w:rtl w:val="0"/>
        </w:rPr>
        <w:t xml:space="preserve">    "Monika giggles as the sound reverberates through the room."</w:t>
      </w:r>
    </w:p>
    <w:p w:rsidR="00000000" w:rsidDel="00000000" w:rsidP="00000000" w:rsidRDefault="00000000" w:rsidRPr="00000000" w14:paraId="00001B8A">
      <w:pPr>
        <w:pageBreakBefore w:val="0"/>
        <w:rPr/>
      </w:pPr>
      <w:r w:rsidDel="00000000" w:rsidR="00000000" w:rsidRPr="00000000">
        <w:rPr>
          <w:rtl w:val="0"/>
        </w:rPr>
        <w:t xml:space="preserve">    m 2bn "Sorry sorry! It was just too funny."</w:t>
      </w:r>
    </w:p>
    <w:p w:rsidR="00000000" w:rsidDel="00000000" w:rsidP="00000000" w:rsidRDefault="00000000" w:rsidRPr="00000000" w14:paraId="00001B8B">
      <w:pPr>
        <w:pageBreakBefore w:val="0"/>
        <w:rPr/>
      </w:pPr>
      <w:r w:rsidDel="00000000" w:rsidR="00000000" w:rsidRPr="00000000">
        <w:rPr>
          <w:rtl w:val="0"/>
        </w:rPr>
        <w:t xml:space="preserve">    show monika 2bm</w:t>
      </w:r>
    </w:p>
    <w:p w:rsidR="00000000" w:rsidDel="00000000" w:rsidP="00000000" w:rsidRDefault="00000000" w:rsidRPr="00000000" w14:paraId="00001B8C">
      <w:pPr>
        <w:pageBreakBefore w:val="0"/>
        <w:rPr/>
      </w:pPr>
      <w:r w:rsidDel="00000000" w:rsidR="00000000" w:rsidRPr="00000000">
        <w:rPr>
          <w:rtl w:val="0"/>
        </w:rPr>
        <w:t xml:space="preserve">    "It even got a chuckle out of me because of how bad mine had sounded compared to the instructor's."</w:t>
      </w:r>
    </w:p>
    <w:p w:rsidR="00000000" w:rsidDel="00000000" w:rsidP="00000000" w:rsidRDefault="00000000" w:rsidRPr="00000000" w14:paraId="00001B8D">
      <w:pPr>
        <w:pageBreakBefore w:val="0"/>
        <w:rPr/>
      </w:pPr>
      <w:r w:rsidDel="00000000" w:rsidR="00000000" w:rsidRPr="00000000">
        <w:rPr>
          <w:rtl w:val="0"/>
        </w:rPr>
        <w:t xml:space="preserve">    show monika 1ba</w:t>
      </w:r>
    </w:p>
    <w:p w:rsidR="00000000" w:rsidDel="00000000" w:rsidP="00000000" w:rsidRDefault="00000000" w:rsidRPr="00000000" w14:paraId="00001B8E">
      <w:pPr>
        <w:pageBreakBefore w:val="0"/>
        <w:rPr/>
      </w:pPr>
      <w:r w:rsidDel="00000000" w:rsidR="00000000" w:rsidRPr="00000000">
        <w:rPr>
          <w:rtl w:val="0"/>
        </w:rPr>
        <w:t xml:space="preserve">    "Focusing back to the TV the instructor points to a device just like mine that now sits clipped to the head of his guitar."</w:t>
      </w:r>
    </w:p>
    <w:p w:rsidR="00000000" w:rsidDel="00000000" w:rsidP="00000000" w:rsidRDefault="00000000" w:rsidRPr="00000000" w14:paraId="00001B8F">
      <w:pPr>
        <w:pageBreakBefore w:val="0"/>
        <w:rPr/>
      </w:pPr>
      <w:r w:rsidDel="00000000" w:rsidR="00000000" w:rsidRPr="00000000">
        <w:rPr>
          <w:rtl w:val="0"/>
        </w:rPr>
        <w:t xml:space="preserve">    "The tuner can supposedly listen when a single string is played and tell whether the sound is too low, too high, or on key."</w:t>
      </w:r>
    </w:p>
    <w:p w:rsidR="00000000" w:rsidDel="00000000" w:rsidP="00000000" w:rsidRDefault="00000000" w:rsidRPr="00000000" w14:paraId="00001B90">
      <w:pPr>
        <w:pageBreakBefore w:val="0"/>
        <w:rPr/>
      </w:pPr>
      <w:r w:rsidDel="00000000" w:rsidR="00000000" w:rsidRPr="00000000">
        <w:rPr>
          <w:rtl w:val="0"/>
        </w:rPr>
        <w:t xml:space="preserve">    show monika 2bc</w:t>
      </w:r>
    </w:p>
    <w:p w:rsidR="00000000" w:rsidDel="00000000" w:rsidP="00000000" w:rsidRDefault="00000000" w:rsidRPr="00000000" w14:paraId="00001B91">
      <w:pPr>
        <w:pageBreakBefore w:val="0"/>
        <w:rPr/>
      </w:pPr>
      <w:r w:rsidDel="00000000" w:rsidR="00000000" w:rsidRPr="00000000">
        <w:rPr>
          <w:rtl w:val="0"/>
        </w:rPr>
        <w:t xml:space="preserve">    "He also points out that if I found myself without a tuner in hand, I could possibly use another instrument to tune."</w:t>
      </w:r>
    </w:p>
    <w:p w:rsidR="00000000" w:rsidDel="00000000" w:rsidP="00000000" w:rsidRDefault="00000000" w:rsidRPr="00000000" w14:paraId="00001B92">
      <w:pPr>
        <w:pageBreakBefore w:val="0"/>
        <w:rPr/>
      </w:pPr>
      <w:r w:rsidDel="00000000" w:rsidR="00000000" w:rsidRPr="00000000">
        <w:rPr>
          <w:rtl w:val="0"/>
        </w:rPr>
        <w:t xml:space="preserve">    "He notes that the piano is an excellent reference if one is available to use."</w:t>
      </w:r>
    </w:p>
    <w:p w:rsidR="00000000" w:rsidDel="00000000" w:rsidP="00000000" w:rsidRDefault="00000000" w:rsidRPr="00000000" w14:paraId="00001B93">
      <w:pPr>
        <w:pageBreakBefore w:val="0"/>
        <w:rPr/>
      </w:pPr>
      <w:r w:rsidDel="00000000" w:rsidR="00000000" w:rsidRPr="00000000">
        <w:rPr>
          <w:rtl w:val="0"/>
        </w:rPr>
        <w:t xml:space="preserve">    show monika 1bb</w:t>
      </w:r>
    </w:p>
    <w:p w:rsidR="00000000" w:rsidDel="00000000" w:rsidP="00000000" w:rsidRDefault="00000000" w:rsidRPr="00000000" w14:paraId="00001B94">
      <w:pPr>
        <w:pageBreakBefore w:val="0"/>
        <w:rPr/>
      </w:pPr>
      <w:r w:rsidDel="00000000" w:rsidR="00000000" w:rsidRPr="00000000">
        <w:rPr>
          <w:rtl w:val="0"/>
        </w:rPr>
        <w:t xml:space="preserve">    "I could see Monika's face light up at the notion."</w:t>
      </w:r>
    </w:p>
    <w:p w:rsidR="00000000" w:rsidDel="00000000" w:rsidP="00000000" w:rsidRDefault="00000000" w:rsidRPr="00000000" w14:paraId="00001B95">
      <w:pPr>
        <w:pageBreakBefore w:val="0"/>
        <w:rPr/>
      </w:pPr>
      <w:r w:rsidDel="00000000" w:rsidR="00000000" w:rsidRPr="00000000">
        <w:rPr>
          <w:rtl w:val="0"/>
        </w:rPr>
        <w:t xml:space="preserve">    m 4bb "We should definitely do that [player]!"</w:t>
      </w:r>
    </w:p>
    <w:p w:rsidR="00000000" w:rsidDel="00000000" w:rsidP="00000000" w:rsidRDefault="00000000" w:rsidRPr="00000000" w14:paraId="00001B96">
      <w:pPr>
        <w:pageBreakBefore w:val="0"/>
        <w:rPr/>
      </w:pPr>
      <w:r w:rsidDel="00000000" w:rsidR="00000000" w:rsidRPr="00000000">
        <w:rPr>
          <w:rtl w:val="0"/>
        </w:rPr>
        <w:t xml:space="preserve">    show monika 1ba at s11</w:t>
      </w:r>
    </w:p>
    <w:p w:rsidR="00000000" w:rsidDel="00000000" w:rsidP="00000000" w:rsidRDefault="00000000" w:rsidRPr="00000000" w14:paraId="00001B97">
      <w:pPr>
        <w:pageBreakBefore w:val="0"/>
        <w:rPr/>
      </w:pPr>
      <w:r w:rsidDel="00000000" w:rsidR="00000000" w:rsidRPr="00000000">
        <w:rPr>
          <w:rtl w:val="0"/>
        </w:rPr>
        <w:t xml:space="preserve">    "She quickly pauses the video and takes a seat at her piano."</w:t>
      </w:r>
    </w:p>
    <w:p w:rsidR="00000000" w:rsidDel="00000000" w:rsidP="00000000" w:rsidRDefault="00000000" w:rsidRPr="00000000" w14:paraId="00001B98">
      <w:pPr>
        <w:pageBreakBefore w:val="0"/>
        <w:rPr/>
      </w:pPr>
      <w:r w:rsidDel="00000000" w:rsidR="00000000" w:rsidRPr="00000000">
        <w:rPr>
          <w:rtl w:val="0"/>
        </w:rPr>
        <w:t xml:space="preserve">    show monika 1bc</w:t>
      </w:r>
    </w:p>
    <w:p w:rsidR="00000000" w:rsidDel="00000000" w:rsidP="00000000" w:rsidRDefault="00000000" w:rsidRPr="00000000" w14:paraId="00001B99">
      <w:pPr>
        <w:pageBreakBefore w:val="0"/>
        <w:rPr/>
      </w:pPr>
      <w:r w:rsidDel="00000000" w:rsidR="00000000" w:rsidRPr="00000000">
        <w:rPr>
          <w:rtl w:val="0"/>
        </w:rPr>
        <w:t xml:space="preserve">    mc "Monika, hold on a second."</w:t>
      </w:r>
    </w:p>
    <w:p w:rsidR="00000000" w:rsidDel="00000000" w:rsidP="00000000" w:rsidRDefault="00000000" w:rsidRPr="00000000" w14:paraId="00001B9A">
      <w:pPr>
        <w:pageBreakBefore w:val="0"/>
        <w:rPr/>
      </w:pPr>
      <w:r w:rsidDel="00000000" w:rsidR="00000000" w:rsidRPr="00000000">
        <w:rPr>
          <w:rtl w:val="0"/>
        </w:rPr>
        <w:t xml:space="preserve">    m 1bd "Hmm? What's the matter?"</w:t>
      </w:r>
    </w:p>
    <w:p w:rsidR="00000000" w:rsidDel="00000000" w:rsidP="00000000" w:rsidRDefault="00000000" w:rsidRPr="00000000" w14:paraId="00001B9B">
      <w:pPr>
        <w:pageBreakBefore w:val="0"/>
        <w:rPr/>
      </w:pPr>
      <w:r w:rsidDel="00000000" w:rsidR="00000000" w:rsidRPr="00000000">
        <w:rPr>
          <w:rtl w:val="0"/>
        </w:rPr>
        <w:t xml:space="preserve">    show monika 1bc</w:t>
      </w:r>
    </w:p>
    <w:p w:rsidR="00000000" w:rsidDel="00000000" w:rsidP="00000000" w:rsidRDefault="00000000" w:rsidRPr="00000000" w14:paraId="00001B9C">
      <w:pPr>
        <w:pageBreakBefore w:val="0"/>
        <w:rPr/>
      </w:pPr>
      <w:r w:rsidDel="00000000" w:rsidR="00000000" w:rsidRPr="00000000">
        <w:rPr>
          <w:rtl w:val="0"/>
        </w:rPr>
        <w:t xml:space="preserve">    mc "Do we even know what notes we are supposed to match on there?"</w:t>
      </w:r>
    </w:p>
    <w:p w:rsidR="00000000" w:rsidDel="00000000" w:rsidP="00000000" w:rsidRDefault="00000000" w:rsidRPr="00000000" w14:paraId="00001B9D">
      <w:pPr>
        <w:pageBreakBefore w:val="0"/>
        <w:rPr/>
      </w:pPr>
      <w:r w:rsidDel="00000000" w:rsidR="00000000" w:rsidRPr="00000000">
        <w:rPr>
          <w:rtl w:val="0"/>
        </w:rPr>
        <w:t xml:space="preserve">    m 2bn "Gosh your right ahaha~"</w:t>
      </w:r>
    </w:p>
    <w:p w:rsidR="00000000" w:rsidDel="00000000" w:rsidP="00000000" w:rsidRDefault="00000000" w:rsidRPr="00000000" w14:paraId="00001B9E">
      <w:pPr>
        <w:pageBreakBefore w:val="0"/>
        <w:rPr/>
      </w:pPr>
      <w:r w:rsidDel="00000000" w:rsidR="00000000" w:rsidRPr="00000000">
        <w:rPr>
          <w:rtl w:val="0"/>
        </w:rPr>
        <w:t xml:space="preserve">    m 4bl "I'm really getting ahead of myself here."</w:t>
      </w:r>
    </w:p>
    <w:p w:rsidR="00000000" w:rsidDel="00000000" w:rsidP="00000000" w:rsidRDefault="00000000" w:rsidRPr="00000000" w14:paraId="00001B9F">
      <w:pPr>
        <w:pageBreakBefore w:val="0"/>
        <w:rPr/>
      </w:pPr>
      <w:r w:rsidDel="00000000" w:rsidR="00000000" w:rsidRPr="00000000">
        <w:rPr>
          <w:rtl w:val="0"/>
        </w:rPr>
        <w:t xml:space="preserve">    m 1bn "Sorry [player]."</w:t>
      </w:r>
    </w:p>
    <w:p w:rsidR="00000000" w:rsidDel="00000000" w:rsidP="00000000" w:rsidRDefault="00000000" w:rsidRPr="00000000" w14:paraId="00001BA0">
      <w:pPr>
        <w:pageBreakBefore w:val="0"/>
        <w:rPr/>
      </w:pPr>
      <w:r w:rsidDel="00000000" w:rsidR="00000000" w:rsidRPr="00000000">
        <w:rPr>
          <w:rtl w:val="0"/>
        </w:rPr>
        <w:t xml:space="preserve">    show monika 1bm</w:t>
      </w:r>
    </w:p>
    <w:p w:rsidR="00000000" w:rsidDel="00000000" w:rsidP="00000000" w:rsidRDefault="00000000" w:rsidRPr="00000000" w14:paraId="00001BA1">
      <w:pPr>
        <w:pageBreakBefore w:val="0"/>
        <w:rPr/>
      </w:pPr>
      <w:r w:rsidDel="00000000" w:rsidR="00000000" w:rsidRPr="00000000">
        <w:rPr>
          <w:rtl w:val="0"/>
        </w:rPr>
        <w:t xml:space="preserve">    mc "It's alright, besides I'm glad your enthusiastic about all this."</w:t>
      </w:r>
    </w:p>
    <w:p w:rsidR="00000000" w:rsidDel="00000000" w:rsidP="00000000" w:rsidRDefault="00000000" w:rsidRPr="00000000" w14:paraId="00001BA2">
      <w:pPr>
        <w:pageBreakBefore w:val="0"/>
        <w:rPr/>
      </w:pPr>
      <w:r w:rsidDel="00000000" w:rsidR="00000000" w:rsidRPr="00000000">
        <w:rPr>
          <w:rtl w:val="0"/>
        </w:rPr>
        <w:t xml:space="preserve">    mc "It's just the motivation I need."</w:t>
      </w:r>
    </w:p>
    <w:p w:rsidR="00000000" w:rsidDel="00000000" w:rsidP="00000000" w:rsidRDefault="00000000" w:rsidRPr="00000000" w14:paraId="00001BA3">
      <w:pPr>
        <w:pageBreakBefore w:val="0"/>
        <w:rPr/>
      </w:pPr>
      <w:r w:rsidDel="00000000" w:rsidR="00000000" w:rsidRPr="00000000">
        <w:rPr>
          <w:rtl w:val="0"/>
        </w:rPr>
        <w:t xml:space="preserve">    m 4bk "I'm glad we're both on the same page ahaha~"</w:t>
      </w:r>
    </w:p>
    <w:p w:rsidR="00000000" w:rsidDel="00000000" w:rsidP="00000000" w:rsidRDefault="00000000" w:rsidRPr="00000000" w14:paraId="00001BA4">
      <w:pPr>
        <w:pageBreakBefore w:val="0"/>
        <w:rPr/>
      </w:pPr>
      <w:r w:rsidDel="00000000" w:rsidR="00000000" w:rsidRPr="00000000">
        <w:rPr>
          <w:rtl w:val="0"/>
        </w:rPr>
        <w:t xml:space="preserve">    m 2bb "Let's get back to listening."</w:t>
      </w:r>
    </w:p>
    <w:p w:rsidR="00000000" w:rsidDel="00000000" w:rsidP="00000000" w:rsidRDefault="00000000" w:rsidRPr="00000000" w14:paraId="00001BA5">
      <w:pPr>
        <w:pageBreakBefore w:val="0"/>
        <w:rPr/>
      </w:pPr>
      <w:r w:rsidDel="00000000" w:rsidR="00000000" w:rsidRPr="00000000">
        <w:rPr>
          <w:rtl w:val="0"/>
        </w:rPr>
        <w:t xml:space="preserve">    show monika 3ba</w:t>
      </w:r>
    </w:p>
    <w:p w:rsidR="00000000" w:rsidDel="00000000" w:rsidP="00000000" w:rsidRDefault="00000000" w:rsidRPr="00000000" w14:paraId="00001BA6">
      <w:pPr>
        <w:pageBreakBefore w:val="0"/>
        <w:rPr/>
      </w:pPr>
      <w:r w:rsidDel="00000000" w:rsidR="00000000" w:rsidRPr="00000000">
        <w:rPr>
          <w:rtl w:val="0"/>
        </w:rPr>
        <w:t xml:space="preserve">    "Monika picks up the remote and resumes the video."</w:t>
      </w:r>
    </w:p>
    <w:p w:rsidR="00000000" w:rsidDel="00000000" w:rsidP="00000000" w:rsidRDefault="00000000" w:rsidRPr="00000000" w14:paraId="00001BA7">
      <w:pPr>
        <w:pageBreakBefore w:val="0"/>
        <w:rPr/>
      </w:pPr>
      <w:r w:rsidDel="00000000" w:rsidR="00000000" w:rsidRPr="00000000">
        <w:rPr>
          <w:rtl w:val="0"/>
        </w:rPr>
        <w:t xml:space="preserve">    show monika 1bc</w:t>
      </w:r>
    </w:p>
    <w:p w:rsidR="00000000" w:rsidDel="00000000" w:rsidP="00000000" w:rsidRDefault="00000000" w:rsidRPr="00000000" w14:paraId="00001BA8">
      <w:pPr>
        <w:pageBreakBefore w:val="0"/>
        <w:rPr/>
      </w:pPr>
      <w:r w:rsidDel="00000000" w:rsidR="00000000" w:rsidRPr="00000000">
        <w:rPr>
          <w:rtl w:val="0"/>
        </w:rPr>
        <w:t xml:space="preserve">    "The instructor starts to demonstrate how he sets up his tuner."</w:t>
      </w:r>
    </w:p>
    <w:p w:rsidR="00000000" w:rsidDel="00000000" w:rsidP="00000000" w:rsidRDefault="00000000" w:rsidRPr="00000000" w14:paraId="00001BA9">
      <w:pPr>
        <w:pageBreakBefore w:val="0"/>
        <w:rPr/>
      </w:pPr>
      <w:r w:rsidDel="00000000" w:rsidR="00000000" w:rsidRPr="00000000">
        <w:rPr>
          <w:rtl w:val="0"/>
        </w:rPr>
        <w:t xml:space="preserve">    "I try to follow along as best I can, we don't have the exact same one but they're pretty similar."</w:t>
      </w:r>
    </w:p>
    <w:p w:rsidR="00000000" w:rsidDel="00000000" w:rsidP="00000000" w:rsidRDefault="00000000" w:rsidRPr="00000000" w14:paraId="00001BAA">
      <w:pPr>
        <w:pageBreakBefore w:val="0"/>
        <w:rPr/>
      </w:pPr>
      <w:r w:rsidDel="00000000" w:rsidR="00000000" w:rsidRPr="00000000">
        <w:rPr>
          <w:rtl w:val="0"/>
        </w:rPr>
        <w:t xml:space="preserve">    "Once that's done he points to the top, thickest string of the set."</w:t>
      </w:r>
    </w:p>
    <w:p w:rsidR="00000000" w:rsidDel="00000000" w:rsidP="00000000" w:rsidRDefault="00000000" w:rsidRPr="00000000" w14:paraId="00001BAB">
      <w:pPr>
        <w:pageBreakBefore w:val="0"/>
        <w:rPr/>
      </w:pPr>
      <w:r w:rsidDel="00000000" w:rsidR="00000000" w:rsidRPr="00000000">
        <w:rPr>
          <w:rtl w:val="0"/>
        </w:rPr>
        <w:t xml:space="preserve">    "That one is named E, while the others are named A,D,G,B,E going down the set."</w:t>
      </w:r>
    </w:p>
    <w:p w:rsidR="00000000" w:rsidDel="00000000" w:rsidP="00000000" w:rsidRDefault="00000000" w:rsidRPr="00000000" w14:paraId="00001BAC">
      <w:pPr>
        <w:pageBreakBefore w:val="0"/>
        <w:rPr/>
      </w:pPr>
      <w:r w:rsidDel="00000000" w:rsidR="00000000" w:rsidRPr="00000000">
        <w:rPr>
          <w:rtl w:val="0"/>
        </w:rPr>
        <w:t xml:space="preserve">    show monika 3ba</w:t>
      </w:r>
    </w:p>
    <w:p w:rsidR="00000000" w:rsidDel="00000000" w:rsidP="00000000" w:rsidRDefault="00000000" w:rsidRPr="00000000" w14:paraId="00001BAD">
      <w:pPr>
        <w:pageBreakBefore w:val="0"/>
        <w:rPr/>
      </w:pPr>
      <w:r w:rsidDel="00000000" w:rsidR="00000000" w:rsidRPr="00000000">
        <w:rPr>
          <w:rtl w:val="0"/>
        </w:rPr>
        <w:t xml:space="preserve">    "Monika pauses the video yet again."</w:t>
      </w:r>
    </w:p>
    <w:p w:rsidR="00000000" w:rsidDel="00000000" w:rsidP="00000000" w:rsidRDefault="00000000" w:rsidRPr="00000000" w14:paraId="00001BAE">
      <w:pPr>
        <w:pageBreakBefore w:val="0"/>
        <w:rPr/>
      </w:pPr>
      <w:r w:rsidDel="00000000" w:rsidR="00000000" w:rsidRPr="00000000">
        <w:rPr>
          <w:rtl w:val="0"/>
        </w:rPr>
        <w:t xml:space="preserve">    m 1bb "Perfect, we only have to tune 6 notes!"</w:t>
      </w:r>
    </w:p>
    <w:p w:rsidR="00000000" w:rsidDel="00000000" w:rsidP="00000000" w:rsidRDefault="00000000" w:rsidRPr="00000000" w14:paraId="00001BAF">
      <w:pPr>
        <w:pageBreakBefore w:val="0"/>
        <w:rPr/>
      </w:pPr>
      <w:r w:rsidDel="00000000" w:rsidR="00000000" w:rsidRPr="00000000">
        <w:rPr>
          <w:rtl w:val="0"/>
        </w:rPr>
        <w:t xml:space="preserve">    show monika 1ba</w:t>
      </w:r>
    </w:p>
    <w:p w:rsidR="00000000" w:rsidDel="00000000" w:rsidP="00000000" w:rsidRDefault="00000000" w:rsidRPr="00000000" w14:paraId="00001BB0">
      <w:pPr>
        <w:pageBreakBefore w:val="0"/>
        <w:rPr/>
      </w:pPr>
      <w:r w:rsidDel="00000000" w:rsidR="00000000" w:rsidRPr="00000000">
        <w:rPr>
          <w:rtl w:val="0"/>
        </w:rPr>
        <w:t xml:space="preserve">    mc "I hope it's easy, I'd rather not listen to these terrible notes longer than I have to."</w:t>
      </w:r>
    </w:p>
    <w:p w:rsidR="00000000" w:rsidDel="00000000" w:rsidP="00000000" w:rsidRDefault="00000000" w:rsidRPr="00000000" w14:paraId="00001BB1">
      <w:pPr>
        <w:pageBreakBefore w:val="0"/>
        <w:rPr/>
      </w:pPr>
      <w:r w:rsidDel="00000000" w:rsidR="00000000" w:rsidRPr="00000000">
        <w:rPr>
          <w:rtl w:val="0"/>
        </w:rPr>
        <w:t xml:space="preserve">    m 4bk "Of course it will be silly!"</w:t>
      </w:r>
    </w:p>
    <w:p w:rsidR="00000000" w:rsidDel="00000000" w:rsidP="00000000" w:rsidRDefault="00000000" w:rsidRPr="00000000" w14:paraId="00001BB2">
      <w:pPr>
        <w:pageBreakBefore w:val="0"/>
        <w:rPr/>
      </w:pPr>
      <w:r w:rsidDel="00000000" w:rsidR="00000000" w:rsidRPr="00000000">
        <w:rPr>
          <w:rtl w:val="0"/>
        </w:rPr>
        <w:t xml:space="preserve">    m 2bd "Now where was E again..."</w:t>
      </w:r>
    </w:p>
    <w:p w:rsidR="00000000" w:rsidDel="00000000" w:rsidP="00000000" w:rsidRDefault="00000000" w:rsidRPr="00000000" w14:paraId="00001BB3">
      <w:pPr>
        <w:pageBreakBefore w:val="0"/>
        <w:rPr/>
      </w:pPr>
      <w:r w:rsidDel="00000000" w:rsidR="00000000" w:rsidRPr="00000000">
        <w:rPr>
          <w:rtl w:val="0"/>
        </w:rPr>
        <w:t xml:space="preserve">    m 3ba "Ah, found it!"</w:t>
      </w:r>
    </w:p>
    <w:p w:rsidR="00000000" w:rsidDel="00000000" w:rsidP="00000000" w:rsidRDefault="00000000" w:rsidRPr="00000000" w14:paraId="00001BB4">
      <w:pPr>
        <w:pageBreakBefore w:val="0"/>
        <w:rPr/>
      </w:pPr>
      <w:r w:rsidDel="00000000" w:rsidR="00000000" w:rsidRPr="00000000">
        <w:rPr>
          <w:rtl w:val="0"/>
        </w:rPr>
        <w:t xml:space="preserve">    m 3bk "Are you ready [player]?"</w:t>
      </w:r>
    </w:p>
    <w:p w:rsidR="00000000" w:rsidDel="00000000" w:rsidP="00000000" w:rsidRDefault="00000000" w:rsidRPr="00000000" w14:paraId="00001BB5">
      <w:pPr>
        <w:pageBreakBefore w:val="0"/>
        <w:rPr/>
      </w:pPr>
      <w:r w:rsidDel="00000000" w:rsidR="00000000" w:rsidRPr="00000000">
        <w:rPr>
          <w:rtl w:val="0"/>
        </w:rPr>
        <w:t xml:space="preserve">    show monika 2bj</w:t>
      </w:r>
    </w:p>
    <w:p w:rsidR="00000000" w:rsidDel="00000000" w:rsidP="00000000" w:rsidRDefault="00000000" w:rsidRPr="00000000" w14:paraId="00001BB6">
      <w:pPr>
        <w:pageBreakBefore w:val="0"/>
        <w:rPr/>
      </w:pPr>
      <w:r w:rsidDel="00000000" w:rsidR="00000000" w:rsidRPr="00000000">
        <w:rPr>
          <w:rtl w:val="0"/>
        </w:rPr>
        <w:t xml:space="preserve">    mc "Uhhh..."</w:t>
      </w:r>
    </w:p>
    <w:p w:rsidR="00000000" w:rsidDel="00000000" w:rsidP="00000000" w:rsidRDefault="00000000" w:rsidRPr="00000000" w14:paraId="00001BB7">
      <w:pPr>
        <w:pageBreakBefore w:val="0"/>
        <w:rPr/>
      </w:pPr>
      <w:r w:rsidDel="00000000" w:rsidR="00000000" w:rsidRPr="00000000">
        <w:rPr>
          <w:rtl w:val="0"/>
        </w:rPr>
        <w:t xml:space="preserve">    "I know she really wants to help me learn this thing, but I should probably learn how to use this tuner first."</w:t>
      </w:r>
    </w:p>
    <w:p w:rsidR="00000000" w:rsidDel="00000000" w:rsidP="00000000" w:rsidRDefault="00000000" w:rsidRPr="00000000" w14:paraId="00001BB8">
      <w:pPr>
        <w:pageBreakBefore w:val="0"/>
        <w:rPr/>
      </w:pPr>
      <w:r w:rsidDel="00000000" w:rsidR="00000000" w:rsidRPr="00000000">
        <w:rPr>
          <w:rtl w:val="0"/>
        </w:rPr>
        <w:t xml:space="preserve">    "I mean, she's not gonna be around with her piano {i}all{/i} the time."</w:t>
      </w:r>
    </w:p>
    <w:p w:rsidR="00000000" w:rsidDel="00000000" w:rsidP="00000000" w:rsidRDefault="00000000" w:rsidRPr="00000000" w14:paraId="00001BB9">
      <w:pPr>
        <w:pageBreakBefore w:val="0"/>
        <w:rPr/>
      </w:pPr>
      <w:r w:rsidDel="00000000" w:rsidR="00000000" w:rsidRPr="00000000">
        <w:rPr>
          <w:rtl w:val="0"/>
        </w:rPr>
        <w:t xml:space="preserve">    "Maybe just one or two strings then we can use her piano."</w:t>
      </w:r>
    </w:p>
    <w:p w:rsidR="00000000" w:rsidDel="00000000" w:rsidP="00000000" w:rsidRDefault="00000000" w:rsidRPr="00000000" w14:paraId="00001BBA">
      <w:pPr>
        <w:pageBreakBefore w:val="0"/>
        <w:rPr/>
      </w:pPr>
      <w:r w:rsidDel="00000000" w:rsidR="00000000" w:rsidRPr="00000000">
        <w:rPr>
          <w:rtl w:val="0"/>
        </w:rPr>
        <w:t xml:space="preserve">    "But I don't wanna sour her mood either."</w:t>
      </w:r>
    </w:p>
    <w:p w:rsidR="00000000" w:rsidDel="00000000" w:rsidP="00000000" w:rsidRDefault="00000000" w:rsidRPr="00000000" w14:paraId="00001BBB">
      <w:pPr>
        <w:pageBreakBefore w:val="0"/>
        <w:rPr/>
      </w:pPr>
      <w:r w:rsidDel="00000000" w:rsidR="00000000" w:rsidRPr="00000000">
        <w:rPr>
          <w:rtl w:val="0"/>
        </w:rPr>
        <w:t xml:space="preserve">    "What if she takes it the wrong way?"</w:t>
      </w:r>
    </w:p>
    <w:p w:rsidR="00000000" w:rsidDel="00000000" w:rsidP="00000000" w:rsidRDefault="00000000" w:rsidRPr="00000000" w14:paraId="00001BBC">
      <w:pPr>
        <w:pageBreakBefore w:val="0"/>
        <w:rPr/>
      </w:pPr>
      <w:r w:rsidDel="00000000" w:rsidR="00000000" w:rsidRPr="00000000">
        <w:rPr>
          <w:rtl w:val="0"/>
        </w:rPr>
        <w:t xml:space="preserve">    menu:</w:t>
      </w:r>
    </w:p>
    <w:p w:rsidR="00000000" w:rsidDel="00000000" w:rsidP="00000000" w:rsidRDefault="00000000" w:rsidRPr="00000000" w14:paraId="00001BBD">
      <w:pPr>
        <w:pageBreakBefore w:val="0"/>
        <w:rPr/>
      </w:pPr>
      <w:r w:rsidDel="00000000" w:rsidR="00000000" w:rsidRPr="00000000">
        <w:rPr>
          <w:rtl w:val="0"/>
        </w:rPr>
        <w:t xml:space="preserve">        "Think [player], think!"</w:t>
      </w:r>
    </w:p>
    <w:p w:rsidR="00000000" w:rsidDel="00000000" w:rsidP="00000000" w:rsidRDefault="00000000" w:rsidRPr="00000000" w14:paraId="00001BBE">
      <w:pPr>
        <w:pageBreakBefore w:val="0"/>
        <w:rPr/>
      </w:pPr>
      <w:r w:rsidDel="00000000" w:rsidR="00000000" w:rsidRPr="00000000">
        <w:rPr>
          <w:rtl w:val="0"/>
        </w:rPr>
        <w:t xml:space="preserve">        "Use the Piano":</w:t>
      </w:r>
    </w:p>
    <w:p w:rsidR="00000000" w:rsidDel="00000000" w:rsidP="00000000" w:rsidRDefault="00000000" w:rsidRPr="00000000" w14:paraId="00001BBF">
      <w:pPr>
        <w:pageBreakBefore w:val="0"/>
        <w:rPr/>
      </w:pPr>
      <w:r w:rsidDel="00000000" w:rsidR="00000000" w:rsidRPr="00000000">
        <w:rPr>
          <w:rtl w:val="0"/>
        </w:rPr>
        <w:t xml:space="preserve">            $ tuner = 0</w:t>
      </w:r>
    </w:p>
    <w:p w:rsidR="00000000" w:rsidDel="00000000" w:rsidP="00000000" w:rsidRDefault="00000000" w:rsidRPr="00000000" w14:paraId="00001BC0">
      <w:pPr>
        <w:pageBreakBefore w:val="0"/>
        <w:rPr/>
      </w:pPr>
      <w:r w:rsidDel="00000000" w:rsidR="00000000" w:rsidRPr="00000000">
        <w:rPr>
          <w:rtl w:val="0"/>
        </w:rPr>
        <w:t xml:space="preserve">            mc "Yeah, I'm ready Monika."</w:t>
      </w:r>
    </w:p>
    <w:p w:rsidR="00000000" w:rsidDel="00000000" w:rsidP="00000000" w:rsidRDefault="00000000" w:rsidRPr="00000000" w14:paraId="00001BC1">
      <w:pPr>
        <w:pageBreakBefore w:val="0"/>
        <w:rPr/>
      </w:pPr>
      <w:r w:rsidDel="00000000" w:rsidR="00000000" w:rsidRPr="00000000">
        <w:rPr>
          <w:rtl w:val="0"/>
        </w:rPr>
        <w:t xml:space="preserve">            "I'll just look it up later."</w:t>
      </w:r>
    </w:p>
    <w:p w:rsidR="00000000" w:rsidDel="00000000" w:rsidP="00000000" w:rsidRDefault="00000000" w:rsidRPr="00000000" w14:paraId="00001BC2">
      <w:pPr>
        <w:pageBreakBefore w:val="0"/>
        <w:rPr/>
      </w:pPr>
      <w:r w:rsidDel="00000000" w:rsidR="00000000" w:rsidRPr="00000000">
        <w:rPr>
          <w:rtl w:val="0"/>
        </w:rPr>
        <w:t xml:space="preserve">            "Can't be that hard right?"</w:t>
      </w:r>
    </w:p>
    <w:p w:rsidR="00000000" w:rsidDel="00000000" w:rsidP="00000000" w:rsidRDefault="00000000" w:rsidRPr="00000000" w14:paraId="00001BC3">
      <w:pPr>
        <w:pageBreakBefore w:val="0"/>
        <w:rPr/>
      </w:pPr>
      <w:r w:rsidDel="00000000" w:rsidR="00000000" w:rsidRPr="00000000">
        <w:rPr>
          <w:rtl w:val="0"/>
        </w:rPr>
        <w:t xml:space="preserve">            "Besides, that smile is too happy and bright to dampen over something so small and trivial."</w:t>
      </w:r>
    </w:p>
    <w:p w:rsidR="00000000" w:rsidDel="00000000" w:rsidP="00000000" w:rsidRDefault="00000000" w:rsidRPr="00000000" w14:paraId="00001BC4">
      <w:pPr>
        <w:pageBreakBefore w:val="0"/>
        <w:rPr/>
      </w:pPr>
      <w:r w:rsidDel="00000000" w:rsidR="00000000" w:rsidRPr="00000000">
        <w:rPr>
          <w:rtl w:val="0"/>
        </w:rPr>
        <w:t xml:space="preserve">            "Setting my pick on the E string, I strike it across."</w:t>
      </w:r>
    </w:p>
    <w:p w:rsidR="00000000" w:rsidDel="00000000" w:rsidP="00000000" w:rsidRDefault="00000000" w:rsidRPr="00000000" w14:paraId="00001BC5">
      <w:pPr>
        <w:pageBreakBefore w:val="0"/>
        <w:rPr/>
      </w:pPr>
      <w:r w:rsidDel="00000000" w:rsidR="00000000" w:rsidRPr="00000000">
        <w:rPr>
          <w:rtl w:val="0"/>
        </w:rPr>
        <w:t xml:space="preserve">            #play sound "mod_assets/EgOot.ogg"</w:t>
      </w:r>
    </w:p>
    <w:p w:rsidR="00000000" w:rsidDel="00000000" w:rsidP="00000000" w:rsidRDefault="00000000" w:rsidRPr="00000000" w14:paraId="00001BC6">
      <w:pPr>
        <w:pageBreakBefore w:val="0"/>
        <w:rPr/>
      </w:pPr>
      <w:r w:rsidDel="00000000" w:rsidR="00000000" w:rsidRPr="00000000">
        <w:rPr>
          <w:rtl w:val="0"/>
        </w:rPr>
        <w:t xml:space="preserve">            show monika 2bl</w:t>
      </w:r>
    </w:p>
    <w:p w:rsidR="00000000" w:rsidDel="00000000" w:rsidP="00000000" w:rsidRDefault="00000000" w:rsidRPr="00000000" w14:paraId="00001BC7">
      <w:pPr>
        <w:pageBreakBefore w:val="0"/>
        <w:rPr/>
      </w:pPr>
      <w:r w:rsidDel="00000000" w:rsidR="00000000" w:rsidRPr="00000000">
        <w:rPr>
          <w:rtl w:val="0"/>
        </w:rPr>
        <w:t xml:space="preserve">            "The terrible note spreads throughout the room."</w:t>
      </w:r>
    </w:p>
    <w:p w:rsidR="00000000" w:rsidDel="00000000" w:rsidP="00000000" w:rsidRDefault="00000000" w:rsidRPr="00000000" w14:paraId="00001BC8">
      <w:pPr>
        <w:pageBreakBefore w:val="0"/>
        <w:rPr/>
      </w:pPr>
      <w:r w:rsidDel="00000000" w:rsidR="00000000" w:rsidRPr="00000000">
        <w:rPr>
          <w:rtl w:val="0"/>
        </w:rPr>
        <w:t xml:space="preserve">            "Monika giggles again at the sound."</w:t>
      </w:r>
    </w:p>
    <w:p w:rsidR="00000000" w:rsidDel="00000000" w:rsidP="00000000" w:rsidRDefault="00000000" w:rsidRPr="00000000" w14:paraId="00001BC9">
      <w:pPr>
        <w:pageBreakBefore w:val="0"/>
        <w:rPr/>
      </w:pPr>
      <w:r w:rsidDel="00000000" w:rsidR="00000000" w:rsidRPr="00000000">
        <w:rPr>
          <w:rtl w:val="0"/>
        </w:rPr>
        <w:t xml:space="preserve">            #play sound "mod_assets/Ep.ogg"</w:t>
      </w:r>
    </w:p>
    <w:p w:rsidR="00000000" w:rsidDel="00000000" w:rsidP="00000000" w:rsidRDefault="00000000" w:rsidRPr="00000000" w14:paraId="00001BCA">
      <w:pPr>
        <w:pageBreakBefore w:val="0"/>
        <w:rPr/>
      </w:pPr>
      <w:r w:rsidDel="00000000" w:rsidR="00000000" w:rsidRPr="00000000">
        <w:rPr>
          <w:rtl w:val="0"/>
        </w:rPr>
        <w:t xml:space="preserve">            show monika 1ba</w:t>
      </w:r>
    </w:p>
    <w:p w:rsidR="00000000" w:rsidDel="00000000" w:rsidP="00000000" w:rsidRDefault="00000000" w:rsidRPr="00000000" w14:paraId="00001BCB">
      <w:pPr>
        <w:pageBreakBefore w:val="0"/>
        <w:rPr/>
      </w:pPr>
      <w:r w:rsidDel="00000000" w:rsidR="00000000" w:rsidRPr="00000000">
        <w:rPr>
          <w:rtl w:val="0"/>
        </w:rPr>
        <w:t xml:space="preserve">            "Collecting herself, she plays the same note on her piano."</w:t>
      </w:r>
    </w:p>
    <w:p w:rsidR="00000000" w:rsidDel="00000000" w:rsidP="00000000" w:rsidRDefault="00000000" w:rsidRPr="00000000" w14:paraId="00001BCC">
      <w:pPr>
        <w:pageBreakBefore w:val="0"/>
        <w:rPr/>
      </w:pPr>
      <w:r w:rsidDel="00000000" w:rsidR="00000000" w:rsidRPr="00000000">
        <w:rPr>
          <w:rtl w:val="0"/>
        </w:rPr>
        <w:t xml:space="preserve">            m 4bb "So to me your guitar sounds too sharp."</w:t>
      </w:r>
    </w:p>
    <w:p w:rsidR="00000000" w:rsidDel="00000000" w:rsidP="00000000" w:rsidRDefault="00000000" w:rsidRPr="00000000" w14:paraId="00001BCD">
      <w:pPr>
        <w:pageBreakBefore w:val="0"/>
        <w:rPr/>
      </w:pPr>
      <w:r w:rsidDel="00000000" w:rsidR="00000000" w:rsidRPr="00000000">
        <w:rPr>
          <w:rtl w:val="0"/>
        </w:rPr>
        <w:t xml:space="preserve">            m "That means the pitch was too high."</w:t>
      </w:r>
    </w:p>
    <w:p w:rsidR="00000000" w:rsidDel="00000000" w:rsidP="00000000" w:rsidRDefault="00000000" w:rsidRPr="00000000" w14:paraId="00001BCE">
      <w:pPr>
        <w:pageBreakBefore w:val="0"/>
        <w:rPr/>
      </w:pPr>
      <w:r w:rsidDel="00000000" w:rsidR="00000000" w:rsidRPr="00000000">
        <w:rPr>
          <w:rtl w:val="0"/>
        </w:rPr>
        <w:t xml:space="preserve">            m "Now to fix that you..."</w:t>
      </w:r>
    </w:p>
    <w:p w:rsidR="00000000" w:rsidDel="00000000" w:rsidP="00000000" w:rsidRDefault="00000000" w:rsidRPr="00000000" w14:paraId="00001BCF">
      <w:pPr>
        <w:pageBreakBefore w:val="0"/>
        <w:rPr/>
      </w:pPr>
      <w:r w:rsidDel="00000000" w:rsidR="00000000" w:rsidRPr="00000000">
        <w:rPr>
          <w:rtl w:val="0"/>
        </w:rPr>
        <w:t xml:space="preserve">            m 3bn "You..."</w:t>
      </w:r>
    </w:p>
    <w:p w:rsidR="00000000" w:rsidDel="00000000" w:rsidP="00000000" w:rsidRDefault="00000000" w:rsidRPr="00000000" w14:paraId="00001BD0">
      <w:pPr>
        <w:pageBreakBefore w:val="0"/>
        <w:rPr/>
      </w:pPr>
      <w:r w:rsidDel="00000000" w:rsidR="00000000" w:rsidRPr="00000000">
        <w:rPr>
          <w:rtl w:val="0"/>
        </w:rPr>
        <w:t xml:space="preserve">            show monika 2bm</w:t>
      </w:r>
    </w:p>
    <w:p w:rsidR="00000000" w:rsidDel="00000000" w:rsidP="00000000" w:rsidRDefault="00000000" w:rsidRPr="00000000" w14:paraId="00001BD1">
      <w:pPr>
        <w:pageBreakBefore w:val="0"/>
        <w:rPr/>
      </w:pPr>
      <w:r w:rsidDel="00000000" w:rsidR="00000000" w:rsidRPr="00000000">
        <w:rPr>
          <w:rtl w:val="0"/>
        </w:rPr>
        <w:t xml:space="preserve">            "She quickly leans over and picks up the book from the arm of the couch."</w:t>
      </w:r>
    </w:p>
    <w:p w:rsidR="00000000" w:rsidDel="00000000" w:rsidP="00000000" w:rsidRDefault="00000000" w:rsidRPr="00000000" w14:paraId="00001BD2">
      <w:pPr>
        <w:pageBreakBefore w:val="0"/>
        <w:rPr/>
      </w:pPr>
      <w:r w:rsidDel="00000000" w:rsidR="00000000" w:rsidRPr="00000000">
        <w:rPr>
          <w:rtl w:val="0"/>
        </w:rPr>
        <w:t xml:space="preserve">            "Scanning over the section, she puts the book down again."</w:t>
      </w:r>
    </w:p>
    <w:p w:rsidR="00000000" w:rsidDel="00000000" w:rsidP="00000000" w:rsidRDefault="00000000" w:rsidRPr="00000000" w14:paraId="00001BD3">
      <w:pPr>
        <w:pageBreakBefore w:val="0"/>
        <w:rPr/>
      </w:pPr>
      <w:r w:rsidDel="00000000" w:rsidR="00000000" w:rsidRPr="00000000">
        <w:rPr>
          <w:rtl w:val="0"/>
        </w:rPr>
        <w:t xml:space="preserve">            m 3bk "Loosen the string! Ahaha~"</w:t>
      </w:r>
    </w:p>
    <w:p w:rsidR="00000000" w:rsidDel="00000000" w:rsidP="00000000" w:rsidRDefault="00000000" w:rsidRPr="00000000" w14:paraId="00001BD4">
      <w:pPr>
        <w:pageBreakBefore w:val="0"/>
        <w:rPr/>
      </w:pPr>
      <w:r w:rsidDel="00000000" w:rsidR="00000000" w:rsidRPr="00000000">
        <w:rPr>
          <w:rtl w:val="0"/>
        </w:rPr>
        <w:t xml:space="preserve">            show monika 2bj</w:t>
      </w:r>
    </w:p>
    <w:p w:rsidR="00000000" w:rsidDel="00000000" w:rsidP="00000000" w:rsidRDefault="00000000" w:rsidRPr="00000000" w14:paraId="00001BD5">
      <w:pPr>
        <w:pageBreakBefore w:val="0"/>
        <w:rPr/>
      </w:pPr>
      <w:r w:rsidDel="00000000" w:rsidR="00000000" w:rsidRPr="00000000">
        <w:rPr>
          <w:rtl w:val="0"/>
        </w:rPr>
        <w:t xml:space="preserve">            "Shaking my head, I find the knob the E string was wrapped around and loosen it a bit."</w:t>
      </w:r>
    </w:p>
    <w:p w:rsidR="00000000" w:rsidDel="00000000" w:rsidP="00000000" w:rsidRDefault="00000000" w:rsidRPr="00000000" w14:paraId="00001BD6">
      <w:pPr>
        <w:pageBreakBefore w:val="0"/>
        <w:rPr/>
      </w:pPr>
      <w:r w:rsidDel="00000000" w:rsidR="00000000" w:rsidRPr="00000000">
        <w:rPr>
          <w:rtl w:val="0"/>
        </w:rPr>
        <w:t xml:space="preserve">            show monika 1ba</w:t>
      </w:r>
    </w:p>
    <w:p w:rsidR="00000000" w:rsidDel="00000000" w:rsidP="00000000" w:rsidRDefault="00000000" w:rsidRPr="00000000" w14:paraId="00001BD7">
      <w:pPr>
        <w:pageBreakBefore w:val="0"/>
        <w:rPr/>
      </w:pPr>
      <w:r w:rsidDel="00000000" w:rsidR="00000000" w:rsidRPr="00000000">
        <w:rPr>
          <w:rtl w:val="0"/>
        </w:rPr>
        <w:t xml:space="preserve">            "It took me several adjustments to get my E to match hers."</w:t>
      </w:r>
    </w:p>
    <w:p w:rsidR="00000000" w:rsidDel="00000000" w:rsidP="00000000" w:rsidRDefault="00000000" w:rsidRPr="00000000" w14:paraId="00001BD8">
      <w:pPr>
        <w:pageBreakBefore w:val="0"/>
        <w:rPr/>
      </w:pPr>
      <w:r w:rsidDel="00000000" w:rsidR="00000000" w:rsidRPr="00000000">
        <w:rPr>
          <w:rtl w:val="0"/>
        </w:rPr>
        <w:t xml:space="preserve">            "Constant minor adjustments to the knob and playing the string a ton to compare sounds."</w:t>
      </w:r>
    </w:p>
    <w:p w:rsidR="00000000" w:rsidDel="00000000" w:rsidP="00000000" w:rsidRDefault="00000000" w:rsidRPr="00000000" w14:paraId="00001BD9">
      <w:pPr>
        <w:pageBreakBefore w:val="0"/>
        <w:rPr/>
      </w:pPr>
      <w:r w:rsidDel="00000000" w:rsidR="00000000" w:rsidRPr="00000000">
        <w:rPr>
          <w:rtl w:val="0"/>
        </w:rPr>
        <w:t xml:space="preserve">            m 3bb "Alright [player]! Sounds good!"</w:t>
      </w:r>
    </w:p>
    <w:p w:rsidR="00000000" w:rsidDel="00000000" w:rsidP="00000000" w:rsidRDefault="00000000" w:rsidRPr="00000000" w14:paraId="00001BDA">
      <w:pPr>
        <w:pageBreakBefore w:val="0"/>
        <w:rPr/>
      </w:pPr>
      <w:r w:rsidDel="00000000" w:rsidR="00000000" w:rsidRPr="00000000">
        <w:rPr>
          <w:rtl w:val="0"/>
        </w:rPr>
        <w:t xml:space="preserve">            m 4bk "Now time for the rest!"</w:t>
      </w:r>
    </w:p>
    <w:p w:rsidR="00000000" w:rsidDel="00000000" w:rsidP="00000000" w:rsidRDefault="00000000" w:rsidRPr="00000000" w14:paraId="00001BDB">
      <w:pPr>
        <w:pageBreakBefore w:val="0"/>
        <w:rPr/>
      </w:pPr>
      <w:r w:rsidDel="00000000" w:rsidR="00000000" w:rsidRPr="00000000">
        <w:rPr>
          <w:rtl w:val="0"/>
        </w:rPr>
        <w:t xml:space="preserve">            show monika 2bl</w:t>
      </w:r>
    </w:p>
    <w:p w:rsidR="00000000" w:rsidDel="00000000" w:rsidP="00000000" w:rsidRDefault="00000000" w:rsidRPr="00000000" w14:paraId="00001BDC">
      <w:pPr>
        <w:pageBreakBefore w:val="0"/>
        <w:rPr/>
      </w:pPr>
      <w:r w:rsidDel="00000000" w:rsidR="00000000" w:rsidRPr="00000000">
        <w:rPr>
          <w:rtl w:val="0"/>
        </w:rPr>
        <w:t xml:space="preserve">            mc "Uugghh."</w:t>
      </w:r>
    </w:p>
    <w:p w:rsidR="00000000" w:rsidDel="00000000" w:rsidP="00000000" w:rsidRDefault="00000000" w:rsidRPr="00000000" w14:paraId="00001BDD">
      <w:pPr>
        <w:pageBreakBefore w:val="0"/>
        <w:rPr/>
      </w:pPr>
      <w:r w:rsidDel="00000000" w:rsidR="00000000" w:rsidRPr="00000000">
        <w:rPr>
          <w:rtl w:val="0"/>
        </w:rPr>
        <w:t xml:space="preserve">            m 2bi "Hey, what's the big deal."</w:t>
      </w:r>
    </w:p>
    <w:p w:rsidR="00000000" w:rsidDel="00000000" w:rsidP="00000000" w:rsidRDefault="00000000" w:rsidRPr="00000000" w14:paraId="00001BDE">
      <w:pPr>
        <w:pageBreakBefore w:val="0"/>
        <w:rPr/>
      </w:pPr>
      <w:r w:rsidDel="00000000" w:rsidR="00000000" w:rsidRPr="00000000">
        <w:rPr>
          <w:rtl w:val="0"/>
        </w:rPr>
        <w:t xml:space="preserve">            show monika 1bc</w:t>
      </w:r>
    </w:p>
    <w:p w:rsidR="00000000" w:rsidDel="00000000" w:rsidP="00000000" w:rsidRDefault="00000000" w:rsidRPr="00000000" w14:paraId="00001BDF">
      <w:pPr>
        <w:pageBreakBefore w:val="0"/>
        <w:rPr/>
      </w:pPr>
      <w:r w:rsidDel="00000000" w:rsidR="00000000" w:rsidRPr="00000000">
        <w:rPr>
          <w:rtl w:val="0"/>
        </w:rPr>
        <w:t xml:space="preserve">            mc "Oh nothing."</w:t>
      </w:r>
    </w:p>
    <w:p w:rsidR="00000000" w:rsidDel="00000000" w:rsidP="00000000" w:rsidRDefault="00000000" w:rsidRPr="00000000" w14:paraId="00001BE0">
      <w:pPr>
        <w:pageBreakBefore w:val="0"/>
        <w:rPr/>
      </w:pPr>
      <w:r w:rsidDel="00000000" w:rsidR="00000000" w:rsidRPr="00000000">
        <w:rPr>
          <w:rtl w:val="0"/>
        </w:rPr>
        <w:t xml:space="preserve">            show monika 2be</w:t>
      </w:r>
    </w:p>
    <w:p w:rsidR="00000000" w:rsidDel="00000000" w:rsidP="00000000" w:rsidRDefault="00000000" w:rsidRPr="00000000" w14:paraId="00001BE1">
      <w:pPr>
        <w:pageBreakBefore w:val="0"/>
        <w:rPr/>
      </w:pPr>
      <w:r w:rsidDel="00000000" w:rsidR="00000000" w:rsidRPr="00000000">
        <w:rPr>
          <w:rtl w:val="0"/>
        </w:rPr>
        <w:t xml:space="preserve">            mc "Was just thinking that I might not hear your piano playing after we tune."</w:t>
      </w:r>
    </w:p>
    <w:p w:rsidR="00000000" w:rsidDel="00000000" w:rsidP="00000000" w:rsidRDefault="00000000" w:rsidRPr="00000000" w14:paraId="00001BE2">
      <w:pPr>
        <w:pageBreakBefore w:val="0"/>
        <w:rPr/>
      </w:pPr>
      <w:r w:rsidDel="00000000" w:rsidR="00000000" w:rsidRPr="00000000">
        <w:rPr>
          <w:rtl w:val="0"/>
        </w:rPr>
        <w:t xml:space="preserve">            m 2bl "Oh [player], I'm sure I can play for you in a bit."</w:t>
      </w:r>
    </w:p>
    <w:p w:rsidR="00000000" w:rsidDel="00000000" w:rsidP="00000000" w:rsidRDefault="00000000" w:rsidRPr="00000000" w14:paraId="00001BE3">
      <w:pPr>
        <w:pageBreakBefore w:val="0"/>
        <w:rPr/>
      </w:pPr>
      <w:r w:rsidDel="00000000" w:rsidR="00000000" w:rsidRPr="00000000">
        <w:rPr>
          <w:rtl w:val="0"/>
        </w:rPr>
        <w:t xml:space="preserve">            m "Ahaha~"</w:t>
      </w:r>
    </w:p>
    <w:p w:rsidR="00000000" w:rsidDel="00000000" w:rsidP="00000000" w:rsidRDefault="00000000" w:rsidRPr="00000000" w14:paraId="00001BE4">
      <w:pPr>
        <w:pageBreakBefore w:val="0"/>
        <w:rPr/>
      </w:pPr>
      <w:r w:rsidDel="00000000" w:rsidR="00000000" w:rsidRPr="00000000">
        <w:rPr>
          <w:rtl w:val="0"/>
        </w:rPr>
      </w:r>
    </w:p>
    <w:p w:rsidR="00000000" w:rsidDel="00000000" w:rsidP="00000000" w:rsidRDefault="00000000" w:rsidRPr="00000000" w14:paraId="00001BE5">
      <w:pPr>
        <w:pageBreakBefore w:val="0"/>
        <w:rPr/>
      </w:pPr>
      <w:r w:rsidDel="00000000" w:rsidR="00000000" w:rsidRPr="00000000">
        <w:rPr>
          <w:rtl w:val="0"/>
        </w:rPr>
        <w:t xml:space="preserve">        "Use the Tuner":</w:t>
      </w:r>
    </w:p>
    <w:p w:rsidR="00000000" w:rsidDel="00000000" w:rsidP="00000000" w:rsidRDefault="00000000" w:rsidRPr="00000000" w14:paraId="00001BE6">
      <w:pPr>
        <w:pageBreakBefore w:val="0"/>
        <w:rPr/>
      </w:pPr>
      <w:r w:rsidDel="00000000" w:rsidR="00000000" w:rsidRPr="00000000">
        <w:rPr>
          <w:rtl w:val="0"/>
        </w:rPr>
        <w:t xml:space="preserve">            $ tuner = 1</w:t>
      </w:r>
    </w:p>
    <w:p w:rsidR="00000000" w:rsidDel="00000000" w:rsidP="00000000" w:rsidRDefault="00000000" w:rsidRPr="00000000" w14:paraId="00001BE7">
      <w:pPr>
        <w:pageBreakBefore w:val="0"/>
        <w:rPr/>
      </w:pPr>
      <w:r w:rsidDel="00000000" w:rsidR="00000000" w:rsidRPr="00000000">
        <w:rPr>
          <w:rtl w:val="0"/>
        </w:rPr>
        <w:t xml:space="preserve">            mc "W-wait Monika."</w:t>
      </w:r>
    </w:p>
    <w:p w:rsidR="00000000" w:rsidDel="00000000" w:rsidP="00000000" w:rsidRDefault="00000000" w:rsidRPr="00000000" w14:paraId="00001BE8">
      <w:pPr>
        <w:pageBreakBefore w:val="0"/>
        <w:rPr/>
      </w:pPr>
      <w:r w:rsidDel="00000000" w:rsidR="00000000" w:rsidRPr="00000000">
        <w:rPr>
          <w:rtl w:val="0"/>
        </w:rPr>
        <w:t xml:space="preserve">            m 1bc "Hmm?"</w:t>
      </w:r>
    </w:p>
    <w:p w:rsidR="00000000" w:rsidDel="00000000" w:rsidP="00000000" w:rsidRDefault="00000000" w:rsidRPr="00000000" w14:paraId="00001BE9">
      <w:pPr>
        <w:pageBreakBefore w:val="0"/>
        <w:rPr/>
      </w:pPr>
      <w:r w:rsidDel="00000000" w:rsidR="00000000" w:rsidRPr="00000000">
        <w:rPr>
          <w:rtl w:val="0"/>
        </w:rPr>
        <w:t xml:space="preserve">            m 1bd "What's up?"</w:t>
      </w:r>
    </w:p>
    <w:p w:rsidR="00000000" w:rsidDel="00000000" w:rsidP="00000000" w:rsidRDefault="00000000" w:rsidRPr="00000000" w14:paraId="00001BEA">
      <w:pPr>
        <w:pageBreakBefore w:val="0"/>
        <w:rPr/>
      </w:pPr>
      <w:r w:rsidDel="00000000" w:rsidR="00000000" w:rsidRPr="00000000">
        <w:rPr>
          <w:rtl w:val="0"/>
        </w:rPr>
        <w:t xml:space="preserve">            show monika 2bc</w:t>
      </w:r>
    </w:p>
    <w:p w:rsidR="00000000" w:rsidDel="00000000" w:rsidP="00000000" w:rsidRDefault="00000000" w:rsidRPr="00000000" w14:paraId="00001BEB">
      <w:pPr>
        <w:pageBreakBefore w:val="0"/>
        <w:rPr/>
      </w:pPr>
      <w:r w:rsidDel="00000000" w:rsidR="00000000" w:rsidRPr="00000000">
        <w:rPr>
          <w:rtl w:val="0"/>
        </w:rPr>
        <w:t xml:space="preserve">            mc "Can I use the tuner first?"</w:t>
      </w:r>
    </w:p>
    <w:p w:rsidR="00000000" w:rsidDel="00000000" w:rsidP="00000000" w:rsidRDefault="00000000" w:rsidRPr="00000000" w14:paraId="00001BEC">
      <w:pPr>
        <w:pageBreakBefore w:val="0"/>
        <w:rPr/>
      </w:pPr>
      <w:r w:rsidDel="00000000" w:rsidR="00000000" w:rsidRPr="00000000">
        <w:rPr>
          <w:rtl w:val="0"/>
        </w:rPr>
        <w:t xml:space="preserve">            show monika 1bf</w:t>
      </w:r>
    </w:p>
    <w:p w:rsidR="00000000" w:rsidDel="00000000" w:rsidP="00000000" w:rsidRDefault="00000000" w:rsidRPr="00000000" w14:paraId="00001BED">
      <w:pPr>
        <w:pageBreakBefore w:val="0"/>
        <w:rPr/>
      </w:pPr>
      <w:r w:rsidDel="00000000" w:rsidR="00000000" w:rsidRPr="00000000">
        <w:rPr>
          <w:rtl w:val="0"/>
        </w:rPr>
        <w:t xml:space="preserve">            mc "J-just for the first string?"</w:t>
      </w:r>
    </w:p>
    <w:p w:rsidR="00000000" w:rsidDel="00000000" w:rsidP="00000000" w:rsidRDefault="00000000" w:rsidRPr="00000000" w14:paraId="00001BEE">
      <w:pPr>
        <w:pageBreakBefore w:val="0"/>
        <w:rPr/>
      </w:pPr>
      <w:r w:rsidDel="00000000" w:rsidR="00000000" w:rsidRPr="00000000">
        <w:rPr>
          <w:rtl w:val="0"/>
        </w:rPr>
        <w:t xml:space="preserve">            m 1bp "Oh... alright [player]."</w:t>
      </w:r>
    </w:p>
    <w:p w:rsidR="00000000" w:rsidDel="00000000" w:rsidP="00000000" w:rsidRDefault="00000000" w:rsidRPr="00000000" w14:paraId="00001BEF">
      <w:pPr>
        <w:pageBreakBefore w:val="0"/>
        <w:rPr/>
      </w:pPr>
      <w:r w:rsidDel="00000000" w:rsidR="00000000" w:rsidRPr="00000000">
        <w:rPr>
          <w:rtl w:val="0"/>
        </w:rPr>
        <w:t xml:space="preserve">            m 3bn "You really should be learning how to use it ahaha~"</w:t>
      </w:r>
    </w:p>
    <w:p w:rsidR="00000000" w:rsidDel="00000000" w:rsidP="00000000" w:rsidRDefault="00000000" w:rsidRPr="00000000" w14:paraId="00001BF0">
      <w:pPr>
        <w:pageBreakBefore w:val="0"/>
        <w:rPr/>
      </w:pPr>
      <w:r w:rsidDel="00000000" w:rsidR="00000000" w:rsidRPr="00000000">
        <w:rPr>
          <w:rtl w:val="0"/>
        </w:rPr>
        <w:t xml:space="preserve">            show monika 1bo</w:t>
      </w:r>
    </w:p>
    <w:p w:rsidR="00000000" w:rsidDel="00000000" w:rsidP="00000000" w:rsidRDefault="00000000" w:rsidRPr="00000000" w14:paraId="00001BF1">
      <w:pPr>
        <w:pageBreakBefore w:val="0"/>
        <w:rPr/>
      </w:pPr>
      <w:r w:rsidDel="00000000" w:rsidR="00000000" w:rsidRPr="00000000">
        <w:rPr>
          <w:rtl w:val="0"/>
        </w:rPr>
        <w:t xml:space="preserve">            "Even with that, I can still see that she was disappointed."</w:t>
      </w:r>
    </w:p>
    <w:p w:rsidR="00000000" w:rsidDel="00000000" w:rsidP="00000000" w:rsidRDefault="00000000" w:rsidRPr="00000000" w14:paraId="00001BF2">
      <w:pPr>
        <w:pageBreakBefore w:val="0"/>
        <w:rPr/>
      </w:pPr>
      <w:r w:rsidDel="00000000" w:rsidR="00000000" w:rsidRPr="00000000">
        <w:rPr>
          <w:rtl w:val="0"/>
        </w:rPr>
        <w:t xml:space="preserve">            show monika 1bf</w:t>
      </w:r>
    </w:p>
    <w:p w:rsidR="00000000" w:rsidDel="00000000" w:rsidP="00000000" w:rsidRDefault="00000000" w:rsidRPr="00000000" w14:paraId="00001BF3">
      <w:pPr>
        <w:pageBreakBefore w:val="0"/>
        <w:rPr/>
      </w:pPr>
      <w:r w:rsidDel="00000000" w:rsidR="00000000" w:rsidRPr="00000000">
        <w:rPr>
          <w:rtl w:val="0"/>
        </w:rPr>
        <w:t xml:space="preserve">            mc "Hey, don't look so down Monika."</w:t>
      </w:r>
    </w:p>
    <w:p w:rsidR="00000000" w:rsidDel="00000000" w:rsidP="00000000" w:rsidRDefault="00000000" w:rsidRPr="00000000" w14:paraId="00001BF4">
      <w:pPr>
        <w:pageBreakBefore w:val="0"/>
        <w:rPr/>
      </w:pPr>
      <w:r w:rsidDel="00000000" w:rsidR="00000000" w:rsidRPr="00000000">
        <w:rPr>
          <w:rtl w:val="0"/>
        </w:rPr>
        <w:t xml:space="preserve">            show monika 2be</w:t>
      </w:r>
    </w:p>
    <w:p w:rsidR="00000000" w:rsidDel="00000000" w:rsidP="00000000" w:rsidRDefault="00000000" w:rsidRPr="00000000" w14:paraId="00001BF5">
      <w:pPr>
        <w:pageBreakBefore w:val="0"/>
        <w:rPr/>
      </w:pPr>
      <w:r w:rsidDel="00000000" w:rsidR="00000000" w:rsidRPr="00000000">
        <w:rPr>
          <w:rtl w:val="0"/>
        </w:rPr>
        <w:t xml:space="preserve">            mc "I still want to learn this with you."</w:t>
      </w:r>
    </w:p>
    <w:p w:rsidR="00000000" w:rsidDel="00000000" w:rsidP="00000000" w:rsidRDefault="00000000" w:rsidRPr="00000000" w14:paraId="00001BF6">
      <w:pPr>
        <w:pageBreakBefore w:val="0"/>
        <w:rPr/>
      </w:pPr>
      <w:r w:rsidDel="00000000" w:rsidR="00000000" w:rsidRPr="00000000">
        <w:rPr>
          <w:rtl w:val="0"/>
        </w:rPr>
        <w:t xml:space="preserve">            show monika 1bm</w:t>
      </w:r>
    </w:p>
    <w:p w:rsidR="00000000" w:rsidDel="00000000" w:rsidP="00000000" w:rsidRDefault="00000000" w:rsidRPr="00000000" w14:paraId="00001BF7">
      <w:pPr>
        <w:pageBreakBefore w:val="0"/>
        <w:rPr/>
      </w:pPr>
      <w:r w:rsidDel="00000000" w:rsidR="00000000" w:rsidRPr="00000000">
        <w:rPr>
          <w:rtl w:val="0"/>
        </w:rPr>
        <w:t xml:space="preserve">            mc "I just want to learn how to use this thing a bit, you understand right?"</w:t>
      </w:r>
    </w:p>
    <w:p w:rsidR="00000000" w:rsidDel="00000000" w:rsidP="00000000" w:rsidRDefault="00000000" w:rsidRPr="00000000" w14:paraId="00001BF8">
      <w:pPr>
        <w:pageBreakBefore w:val="0"/>
        <w:rPr/>
      </w:pPr>
      <w:r w:rsidDel="00000000" w:rsidR="00000000" w:rsidRPr="00000000">
        <w:rPr>
          <w:rtl w:val="0"/>
        </w:rPr>
        <w:t xml:space="preserve">            m 2bn "I'm sorry [player], I understand."</w:t>
      </w:r>
    </w:p>
    <w:p w:rsidR="00000000" w:rsidDel="00000000" w:rsidP="00000000" w:rsidRDefault="00000000" w:rsidRPr="00000000" w14:paraId="00001BF9">
      <w:pPr>
        <w:pageBreakBefore w:val="0"/>
        <w:rPr/>
      </w:pPr>
      <w:r w:rsidDel="00000000" w:rsidR="00000000" w:rsidRPr="00000000">
        <w:rPr>
          <w:rtl w:val="0"/>
        </w:rPr>
        <w:t xml:space="preserve">            m "I just got ahead of myself yet again."</w:t>
      </w:r>
    </w:p>
    <w:p w:rsidR="00000000" w:rsidDel="00000000" w:rsidP="00000000" w:rsidRDefault="00000000" w:rsidRPr="00000000" w14:paraId="00001BFA">
      <w:pPr>
        <w:pageBreakBefore w:val="0"/>
        <w:rPr/>
      </w:pPr>
      <w:r w:rsidDel="00000000" w:rsidR="00000000" w:rsidRPr="00000000">
        <w:rPr>
          <w:rtl w:val="0"/>
        </w:rPr>
        <w:t xml:space="preserve">            m 2bl "Gosh this whole thing has messed me up today ahaha~"</w:t>
      </w:r>
    </w:p>
    <w:p w:rsidR="00000000" w:rsidDel="00000000" w:rsidP="00000000" w:rsidRDefault="00000000" w:rsidRPr="00000000" w14:paraId="00001BFB">
      <w:pPr>
        <w:pageBreakBefore w:val="0"/>
        <w:rPr/>
      </w:pPr>
      <w:r w:rsidDel="00000000" w:rsidR="00000000" w:rsidRPr="00000000">
        <w:rPr>
          <w:rtl w:val="0"/>
        </w:rPr>
        <w:t xml:space="preserve">            show monika 2bm</w:t>
      </w:r>
    </w:p>
    <w:p w:rsidR="00000000" w:rsidDel="00000000" w:rsidP="00000000" w:rsidRDefault="00000000" w:rsidRPr="00000000" w14:paraId="00001BFC">
      <w:pPr>
        <w:pageBreakBefore w:val="0"/>
        <w:rPr/>
      </w:pPr>
      <w:r w:rsidDel="00000000" w:rsidR="00000000" w:rsidRPr="00000000">
        <w:rPr>
          <w:rtl w:val="0"/>
        </w:rPr>
        <w:t xml:space="preserve">            mc "It's fine Monika, one step at a time though."</w:t>
      </w:r>
    </w:p>
    <w:p w:rsidR="00000000" w:rsidDel="00000000" w:rsidP="00000000" w:rsidRDefault="00000000" w:rsidRPr="00000000" w14:paraId="00001BFD">
      <w:pPr>
        <w:pageBreakBefore w:val="0"/>
        <w:rPr/>
      </w:pPr>
      <w:r w:rsidDel="00000000" w:rsidR="00000000" w:rsidRPr="00000000">
        <w:rPr>
          <w:rtl w:val="0"/>
        </w:rPr>
        <w:t xml:space="preserve">            show monika 1bj</w:t>
      </w:r>
    </w:p>
    <w:p w:rsidR="00000000" w:rsidDel="00000000" w:rsidP="00000000" w:rsidRDefault="00000000" w:rsidRPr="00000000" w14:paraId="00001BFE">
      <w:pPr>
        <w:pageBreakBefore w:val="0"/>
        <w:rPr/>
      </w:pPr>
      <w:r w:rsidDel="00000000" w:rsidR="00000000" w:rsidRPr="00000000">
        <w:rPr>
          <w:rtl w:val="0"/>
        </w:rPr>
        <w:t xml:space="preserve">            "I move over to her and give her a peck on the cheek."</w:t>
      </w:r>
    </w:p>
    <w:p w:rsidR="00000000" w:rsidDel="00000000" w:rsidP="00000000" w:rsidRDefault="00000000" w:rsidRPr="00000000" w14:paraId="00001BFF">
      <w:pPr>
        <w:pageBreakBefore w:val="0"/>
        <w:rPr/>
      </w:pPr>
      <w:r w:rsidDel="00000000" w:rsidR="00000000" w:rsidRPr="00000000">
        <w:rPr>
          <w:rtl w:val="0"/>
        </w:rPr>
        <w:t xml:space="preserve">            show monika 2ba</w:t>
      </w:r>
    </w:p>
    <w:p w:rsidR="00000000" w:rsidDel="00000000" w:rsidP="00000000" w:rsidRDefault="00000000" w:rsidRPr="00000000" w14:paraId="00001C00">
      <w:pPr>
        <w:pageBreakBefore w:val="0"/>
        <w:rPr/>
      </w:pPr>
      <w:r w:rsidDel="00000000" w:rsidR="00000000" w:rsidRPr="00000000">
        <w:rPr>
          <w:rtl w:val="0"/>
        </w:rPr>
        <w:t xml:space="preserve">            "Adjusting the guitar in my hands I place my pick above the top string."</w:t>
      </w:r>
    </w:p>
    <w:p w:rsidR="00000000" w:rsidDel="00000000" w:rsidP="00000000" w:rsidRDefault="00000000" w:rsidRPr="00000000" w14:paraId="00001C01">
      <w:pPr>
        <w:pageBreakBefore w:val="0"/>
        <w:rPr/>
      </w:pPr>
      <w:r w:rsidDel="00000000" w:rsidR="00000000" w:rsidRPr="00000000">
        <w:rPr>
          <w:rtl w:val="0"/>
        </w:rPr>
        <w:t xml:space="preserve">            #play sound "mod_assets/EgOot.ogg"</w:t>
      </w:r>
    </w:p>
    <w:p w:rsidR="00000000" w:rsidDel="00000000" w:rsidP="00000000" w:rsidRDefault="00000000" w:rsidRPr="00000000" w14:paraId="00001C02">
      <w:pPr>
        <w:pageBreakBefore w:val="0"/>
        <w:rPr/>
      </w:pPr>
      <w:r w:rsidDel="00000000" w:rsidR="00000000" w:rsidRPr="00000000">
        <w:rPr>
          <w:rtl w:val="0"/>
        </w:rPr>
        <w:t xml:space="preserve">            "Plucking the string rings out a tone sounding very wrong even to me."</w:t>
      </w:r>
    </w:p>
    <w:p w:rsidR="00000000" w:rsidDel="00000000" w:rsidP="00000000" w:rsidRDefault="00000000" w:rsidRPr="00000000" w14:paraId="00001C03">
      <w:pPr>
        <w:pageBreakBefore w:val="0"/>
        <w:rPr/>
      </w:pPr>
      <w:r w:rsidDel="00000000" w:rsidR="00000000" w:rsidRPr="00000000">
        <w:rPr>
          <w:rtl w:val="0"/>
        </w:rPr>
        <w:t xml:space="preserve">            "The tuner claims it is in fact an E but its reading too high."</w:t>
      </w:r>
    </w:p>
    <w:p w:rsidR="00000000" w:rsidDel="00000000" w:rsidP="00000000" w:rsidRDefault="00000000" w:rsidRPr="00000000" w14:paraId="00001C04">
      <w:pPr>
        <w:pageBreakBefore w:val="0"/>
        <w:rPr/>
      </w:pPr>
      <w:r w:rsidDel="00000000" w:rsidR="00000000" w:rsidRPr="00000000">
        <w:rPr>
          <w:rtl w:val="0"/>
        </w:rPr>
        <w:t xml:space="preserve">            m 4bb "That means the note is too sharp [player]."</w:t>
      </w:r>
    </w:p>
    <w:p w:rsidR="00000000" w:rsidDel="00000000" w:rsidP="00000000" w:rsidRDefault="00000000" w:rsidRPr="00000000" w14:paraId="00001C05">
      <w:pPr>
        <w:pageBreakBefore w:val="0"/>
        <w:rPr/>
      </w:pPr>
      <w:r w:rsidDel="00000000" w:rsidR="00000000" w:rsidRPr="00000000">
        <w:rPr>
          <w:rtl w:val="0"/>
        </w:rPr>
        <w:t xml:space="preserve">            show monika 2ba</w:t>
      </w:r>
    </w:p>
    <w:p w:rsidR="00000000" w:rsidDel="00000000" w:rsidP="00000000" w:rsidRDefault="00000000" w:rsidRPr="00000000" w14:paraId="00001C06">
      <w:pPr>
        <w:pageBreakBefore w:val="0"/>
        <w:rPr/>
      </w:pPr>
      <w:r w:rsidDel="00000000" w:rsidR="00000000" w:rsidRPr="00000000">
        <w:rPr>
          <w:rtl w:val="0"/>
        </w:rPr>
        <w:t xml:space="preserve">            mc "Sharp huh."</w:t>
      </w:r>
    </w:p>
    <w:p w:rsidR="00000000" w:rsidDel="00000000" w:rsidP="00000000" w:rsidRDefault="00000000" w:rsidRPr="00000000" w14:paraId="00001C07">
      <w:pPr>
        <w:pageBreakBefore w:val="0"/>
        <w:rPr/>
      </w:pPr>
      <w:r w:rsidDel="00000000" w:rsidR="00000000" w:rsidRPr="00000000">
        <w:rPr>
          <w:rtl w:val="0"/>
        </w:rPr>
        <w:t xml:space="preserve">            "I look over to the book lying open on the couch."</w:t>
      </w:r>
    </w:p>
    <w:p w:rsidR="00000000" w:rsidDel="00000000" w:rsidP="00000000" w:rsidRDefault="00000000" w:rsidRPr="00000000" w14:paraId="00001C08">
      <w:pPr>
        <w:pageBreakBefore w:val="0"/>
        <w:rPr/>
      </w:pPr>
      <w:r w:rsidDel="00000000" w:rsidR="00000000" w:rsidRPr="00000000">
        <w:rPr>
          <w:rtl w:val="0"/>
        </w:rPr>
        <w:t xml:space="preserve">            "It says to turn the E knob to loosen the string."</w:t>
      </w:r>
    </w:p>
    <w:p w:rsidR="00000000" w:rsidDel="00000000" w:rsidP="00000000" w:rsidRDefault="00000000" w:rsidRPr="00000000" w14:paraId="00001C09">
      <w:pPr>
        <w:pageBreakBefore w:val="0"/>
        <w:rPr/>
      </w:pPr>
      <w:r w:rsidDel="00000000" w:rsidR="00000000" w:rsidRPr="00000000">
        <w:rPr>
          <w:rtl w:val="0"/>
        </w:rPr>
        <w:t xml:space="preserve">            "That will lower the pitch of the note."</w:t>
      </w:r>
    </w:p>
    <w:p w:rsidR="00000000" w:rsidDel="00000000" w:rsidP="00000000" w:rsidRDefault="00000000" w:rsidRPr="00000000" w14:paraId="00001C0A">
      <w:pPr>
        <w:pageBreakBefore w:val="0"/>
        <w:rPr/>
      </w:pPr>
      <w:r w:rsidDel="00000000" w:rsidR="00000000" w:rsidRPr="00000000">
        <w:rPr>
          <w:rtl w:val="0"/>
        </w:rPr>
        <w:t xml:space="preserve">            "Turning the knob and playing again the tuner reads E again and much closer to the correct pitch."</w:t>
      </w:r>
    </w:p>
    <w:p w:rsidR="00000000" w:rsidDel="00000000" w:rsidP="00000000" w:rsidRDefault="00000000" w:rsidRPr="00000000" w14:paraId="00001C0B">
      <w:pPr>
        <w:pageBreakBefore w:val="0"/>
        <w:rPr/>
      </w:pPr>
      <w:r w:rsidDel="00000000" w:rsidR="00000000" w:rsidRPr="00000000">
        <w:rPr>
          <w:rtl w:val="0"/>
        </w:rPr>
        <w:t xml:space="preserve">            "After a few more attempts of adjusting, playing, and checking the tuner, I get the E string tuned."</w:t>
      </w:r>
    </w:p>
    <w:p w:rsidR="00000000" w:rsidDel="00000000" w:rsidP="00000000" w:rsidRDefault="00000000" w:rsidRPr="00000000" w14:paraId="00001C0C">
      <w:pPr>
        <w:pageBreakBefore w:val="0"/>
        <w:rPr/>
      </w:pPr>
      <w:r w:rsidDel="00000000" w:rsidR="00000000" w:rsidRPr="00000000">
        <w:rPr>
          <w:rtl w:val="0"/>
        </w:rPr>
        <w:t xml:space="preserve">            m 3bk "Sounds perfect [player]! Good job!"</w:t>
      </w:r>
    </w:p>
    <w:p w:rsidR="00000000" w:rsidDel="00000000" w:rsidP="00000000" w:rsidRDefault="00000000" w:rsidRPr="00000000" w14:paraId="00001C0D">
      <w:pPr>
        <w:pageBreakBefore w:val="0"/>
        <w:rPr/>
      </w:pPr>
      <w:r w:rsidDel="00000000" w:rsidR="00000000" w:rsidRPr="00000000">
        <w:rPr>
          <w:rtl w:val="0"/>
        </w:rPr>
        <w:t xml:space="preserve">            show monika 2bj</w:t>
      </w:r>
    </w:p>
    <w:p w:rsidR="00000000" w:rsidDel="00000000" w:rsidP="00000000" w:rsidRDefault="00000000" w:rsidRPr="00000000" w14:paraId="00001C0E">
      <w:pPr>
        <w:pageBreakBefore w:val="0"/>
        <w:rPr/>
      </w:pPr>
      <w:r w:rsidDel="00000000" w:rsidR="00000000" w:rsidRPr="00000000">
        <w:rPr>
          <w:rtl w:val="0"/>
        </w:rPr>
        <w:t xml:space="preserve">            mc "Thanks Monika, but now comes the fun part."</w:t>
      </w:r>
    </w:p>
    <w:p w:rsidR="00000000" w:rsidDel="00000000" w:rsidP="00000000" w:rsidRDefault="00000000" w:rsidRPr="00000000" w14:paraId="00001C0F">
      <w:pPr>
        <w:pageBreakBefore w:val="0"/>
        <w:rPr/>
      </w:pPr>
      <w:r w:rsidDel="00000000" w:rsidR="00000000" w:rsidRPr="00000000">
        <w:rPr>
          <w:rtl w:val="0"/>
        </w:rPr>
        <w:t xml:space="preserve">            m 2bd "Oh, what part is that? We've only tuned one-{nw}"</w:t>
      </w:r>
    </w:p>
    <w:p w:rsidR="00000000" w:rsidDel="00000000" w:rsidP="00000000" w:rsidRDefault="00000000" w:rsidRPr="00000000" w14:paraId="00001C10">
      <w:pPr>
        <w:pageBreakBefore w:val="0"/>
        <w:rPr/>
      </w:pPr>
      <w:r w:rsidDel="00000000" w:rsidR="00000000" w:rsidRPr="00000000">
        <w:rPr>
          <w:rtl w:val="0"/>
        </w:rPr>
        <w:t xml:space="preserve">            m 2bb "Oh I know!"</w:t>
      </w:r>
    </w:p>
    <w:p w:rsidR="00000000" w:rsidDel="00000000" w:rsidP="00000000" w:rsidRDefault="00000000" w:rsidRPr="00000000" w14:paraId="00001C11">
      <w:pPr>
        <w:pageBreakBefore w:val="0"/>
        <w:rPr/>
      </w:pPr>
      <w:r w:rsidDel="00000000" w:rsidR="00000000" w:rsidRPr="00000000">
        <w:rPr>
          <w:rtl w:val="0"/>
        </w:rPr>
        <w:t xml:space="preserve">            m 4bk "We get to tune together now! Ahaha~"</w:t>
      </w:r>
    </w:p>
    <w:p w:rsidR="00000000" w:rsidDel="00000000" w:rsidP="00000000" w:rsidRDefault="00000000" w:rsidRPr="00000000" w14:paraId="00001C12">
      <w:pPr>
        <w:pageBreakBefore w:val="0"/>
        <w:rPr/>
      </w:pPr>
      <w:r w:rsidDel="00000000" w:rsidR="00000000" w:rsidRPr="00000000">
        <w:rPr>
          <w:rtl w:val="0"/>
        </w:rPr>
        <w:t xml:space="preserve">            show monika 1bj</w:t>
      </w:r>
    </w:p>
    <w:p w:rsidR="00000000" w:rsidDel="00000000" w:rsidP="00000000" w:rsidRDefault="00000000" w:rsidRPr="00000000" w14:paraId="00001C13">
      <w:pPr>
        <w:pageBreakBefore w:val="0"/>
        <w:rPr/>
      </w:pPr>
      <w:r w:rsidDel="00000000" w:rsidR="00000000" w:rsidRPr="00000000">
        <w:rPr>
          <w:rtl w:val="0"/>
        </w:rPr>
        <w:t xml:space="preserve">            mc "Yup you guessed it."</w:t>
      </w:r>
    </w:p>
    <w:p w:rsidR="00000000" w:rsidDel="00000000" w:rsidP="00000000" w:rsidRDefault="00000000" w:rsidRPr="00000000" w14:paraId="00001C14">
      <w:pPr>
        <w:pageBreakBefore w:val="0"/>
        <w:rPr/>
      </w:pPr>
      <w:r w:rsidDel="00000000" w:rsidR="00000000" w:rsidRPr="00000000">
        <w:rPr>
          <w:rtl w:val="0"/>
        </w:rPr>
        <w:t xml:space="preserve">            m 2bk "Yay!"</w:t>
      </w:r>
    </w:p>
    <w:p w:rsidR="00000000" w:rsidDel="00000000" w:rsidP="00000000" w:rsidRDefault="00000000" w:rsidRPr="00000000" w14:paraId="00001C15">
      <w:pPr>
        <w:pageBreakBefore w:val="0"/>
        <w:rPr/>
      </w:pPr>
      <w:r w:rsidDel="00000000" w:rsidR="00000000" w:rsidRPr="00000000">
        <w:rPr>
          <w:rtl w:val="0"/>
        </w:rPr>
        <w:t xml:space="preserve">            "Her enthusiasm is just intoxicating sometimes."</w:t>
      </w:r>
    </w:p>
    <w:p w:rsidR="00000000" w:rsidDel="00000000" w:rsidP="00000000" w:rsidRDefault="00000000" w:rsidRPr="00000000" w14:paraId="00001C16">
      <w:pPr>
        <w:pageBreakBefore w:val="0"/>
        <w:rPr/>
      </w:pPr>
      <w:r w:rsidDel="00000000" w:rsidR="00000000" w:rsidRPr="00000000">
        <w:rPr>
          <w:rtl w:val="0"/>
        </w:rPr>
        <w:t xml:space="preserve">    show monika 2ba</w:t>
      </w:r>
    </w:p>
    <w:p w:rsidR="00000000" w:rsidDel="00000000" w:rsidP="00000000" w:rsidRDefault="00000000" w:rsidRPr="00000000" w14:paraId="00001C17">
      <w:pPr>
        <w:pageBreakBefore w:val="0"/>
        <w:rPr/>
      </w:pPr>
      <w:r w:rsidDel="00000000" w:rsidR="00000000" w:rsidRPr="00000000">
        <w:rPr>
          <w:rtl w:val="0"/>
        </w:rPr>
        <w:t xml:space="preserve">    "Moving down the rest of the strings was simple enough."</w:t>
      </w:r>
    </w:p>
    <w:p w:rsidR="00000000" w:rsidDel="00000000" w:rsidP="00000000" w:rsidRDefault="00000000" w:rsidRPr="00000000" w14:paraId="00001C18">
      <w:pPr>
        <w:pageBreakBefore w:val="0"/>
        <w:rPr/>
      </w:pPr>
      <w:r w:rsidDel="00000000" w:rsidR="00000000" w:rsidRPr="00000000">
        <w:rPr>
          <w:rtl w:val="0"/>
        </w:rPr>
        <w:t xml:space="preserve">    "Tuning with Monika even made the task that much more enjoyable."</w:t>
      </w:r>
    </w:p>
    <w:p w:rsidR="00000000" w:rsidDel="00000000" w:rsidP="00000000" w:rsidRDefault="00000000" w:rsidRPr="00000000" w14:paraId="00001C19">
      <w:pPr>
        <w:pageBreakBefore w:val="0"/>
        <w:rPr/>
      </w:pPr>
      <w:r w:rsidDel="00000000" w:rsidR="00000000" w:rsidRPr="00000000">
        <w:rPr>
          <w:rtl w:val="0"/>
        </w:rPr>
        <w:t xml:space="preserve">    if tuner == 1:</w:t>
      </w:r>
    </w:p>
    <w:p w:rsidR="00000000" w:rsidDel="00000000" w:rsidP="00000000" w:rsidRDefault="00000000" w:rsidRPr="00000000" w14:paraId="00001C1A">
      <w:pPr>
        <w:pageBreakBefore w:val="0"/>
        <w:rPr/>
      </w:pPr>
      <w:r w:rsidDel="00000000" w:rsidR="00000000" w:rsidRPr="00000000">
        <w:rPr>
          <w:rtl w:val="0"/>
        </w:rPr>
        <w:t xml:space="preserve">        "Though stealing a peek at the tuner just to check how close we were helped speed things along."</w:t>
      </w:r>
    </w:p>
    <w:p w:rsidR="00000000" w:rsidDel="00000000" w:rsidP="00000000" w:rsidRDefault="00000000" w:rsidRPr="00000000" w14:paraId="00001C1B">
      <w:pPr>
        <w:pageBreakBefore w:val="0"/>
        <w:rPr/>
      </w:pPr>
      <w:r w:rsidDel="00000000" w:rsidR="00000000" w:rsidRPr="00000000">
        <w:rPr>
          <w:rtl w:val="0"/>
        </w:rPr>
        <w:t xml:space="preserve">    m 4bb "Well [player] that's all of them!"</w:t>
      </w:r>
    </w:p>
    <w:p w:rsidR="00000000" w:rsidDel="00000000" w:rsidP="00000000" w:rsidRDefault="00000000" w:rsidRPr="00000000" w14:paraId="00001C1C">
      <w:pPr>
        <w:pageBreakBefore w:val="0"/>
        <w:rPr/>
      </w:pPr>
      <w:r w:rsidDel="00000000" w:rsidR="00000000" w:rsidRPr="00000000">
        <w:rPr>
          <w:rtl w:val="0"/>
        </w:rPr>
        <w:t xml:space="preserve">    m 4bk "Give them all a try again!"</w:t>
      </w:r>
    </w:p>
    <w:p w:rsidR="00000000" w:rsidDel="00000000" w:rsidP="00000000" w:rsidRDefault="00000000" w:rsidRPr="00000000" w14:paraId="00001C1D">
      <w:pPr>
        <w:pageBreakBefore w:val="0"/>
        <w:rPr/>
      </w:pPr>
      <w:r w:rsidDel="00000000" w:rsidR="00000000" w:rsidRPr="00000000">
        <w:rPr>
          <w:rtl w:val="0"/>
        </w:rPr>
        <w:t xml:space="preserve">    show monika 2ba</w:t>
      </w:r>
    </w:p>
    <w:p w:rsidR="00000000" w:rsidDel="00000000" w:rsidP="00000000" w:rsidRDefault="00000000" w:rsidRPr="00000000" w14:paraId="00001C1E">
      <w:pPr>
        <w:pageBreakBefore w:val="0"/>
        <w:rPr/>
      </w:pPr>
      <w:r w:rsidDel="00000000" w:rsidR="00000000" w:rsidRPr="00000000">
        <w:rPr>
          <w:rtl w:val="0"/>
        </w:rPr>
        <w:t xml:space="preserve">    "Setting the pick at the top once again, I run it across the six strings."</w:t>
      </w:r>
    </w:p>
    <w:p w:rsidR="00000000" w:rsidDel="00000000" w:rsidP="00000000" w:rsidRDefault="00000000" w:rsidRPr="00000000" w14:paraId="00001C1F">
      <w:pPr>
        <w:pageBreakBefore w:val="0"/>
        <w:rPr/>
      </w:pPr>
      <w:r w:rsidDel="00000000" w:rsidR="00000000" w:rsidRPr="00000000">
        <w:rPr>
          <w:rtl w:val="0"/>
        </w:rPr>
        <w:t xml:space="preserve">    #play sound "mod_assets/openstrum.ogg"</w:t>
      </w:r>
    </w:p>
    <w:p w:rsidR="00000000" w:rsidDel="00000000" w:rsidP="00000000" w:rsidRDefault="00000000" w:rsidRPr="00000000" w14:paraId="00001C20">
      <w:pPr>
        <w:pageBreakBefore w:val="0"/>
        <w:rPr/>
      </w:pPr>
      <w:r w:rsidDel="00000000" w:rsidR="00000000" w:rsidRPr="00000000">
        <w:rPr>
          <w:rtl w:val="0"/>
        </w:rPr>
        <w:t xml:space="preserve">    "The revitalized sound brings a grin to my face."</w:t>
      </w:r>
    </w:p>
    <w:p w:rsidR="00000000" w:rsidDel="00000000" w:rsidP="00000000" w:rsidRDefault="00000000" w:rsidRPr="00000000" w14:paraId="00001C21">
      <w:pPr>
        <w:pageBreakBefore w:val="0"/>
        <w:rPr/>
      </w:pPr>
      <w:r w:rsidDel="00000000" w:rsidR="00000000" w:rsidRPr="00000000">
        <w:rPr>
          <w:rtl w:val="0"/>
        </w:rPr>
        <w:t xml:space="preserve">    "Now we could really learn something."</w:t>
      </w:r>
    </w:p>
    <w:p w:rsidR="00000000" w:rsidDel="00000000" w:rsidP="00000000" w:rsidRDefault="00000000" w:rsidRPr="00000000" w14:paraId="00001C22">
      <w:pPr>
        <w:pageBreakBefore w:val="0"/>
        <w:rPr/>
      </w:pPr>
      <w:r w:rsidDel="00000000" w:rsidR="00000000" w:rsidRPr="00000000">
        <w:rPr>
          <w:rtl w:val="0"/>
        </w:rPr>
        <w:t xml:space="preserve">    m 3bk "That sounds perfect!"</w:t>
      </w:r>
    </w:p>
    <w:p w:rsidR="00000000" w:rsidDel="00000000" w:rsidP="00000000" w:rsidRDefault="00000000" w:rsidRPr="00000000" w14:paraId="00001C23">
      <w:pPr>
        <w:pageBreakBefore w:val="0"/>
        <w:rPr/>
      </w:pPr>
      <w:r w:rsidDel="00000000" w:rsidR="00000000" w:rsidRPr="00000000">
        <w:rPr>
          <w:rtl w:val="0"/>
        </w:rPr>
        <w:t xml:space="preserve">    m 2bb "Let's get back to the lessons then!"</w:t>
      </w:r>
    </w:p>
    <w:p w:rsidR="00000000" w:rsidDel="00000000" w:rsidP="00000000" w:rsidRDefault="00000000" w:rsidRPr="00000000" w14:paraId="00001C24">
      <w:pPr>
        <w:pageBreakBefore w:val="0"/>
        <w:rPr/>
      </w:pPr>
      <w:r w:rsidDel="00000000" w:rsidR="00000000" w:rsidRPr="00000000">
        <w:rPr>
          <w:rtl w:val="0"/>
        </w:rPr>
        <w:t xml:space="preserve">    show monika 3ba</w:t>
      </w:r>
    </w:p>
    <w:p w:rsidR="00000000" w:rsidDel="00000000" w:rsidP="00000000" w:rsidRDefault="00000000" w:rsidRPr="00000000" w14:paraId="00001C25">
      <w:pPr>
        <w:pageBreakBefore w:val="0"/>
        <w:rPr/>
      </w:pPr>
      <w:r w:rsidDel="00000000" w:rsidR="00000000" w:rsidRPr="00000000">
        <w:rPr>
          <w:rtl w:val="0"/>
        </w:rPr>
        <w:t xml:space="preserve">    "Picking up the remote again she ends the first lesson and sends us back to the menu."</w:t>
      </w:r>
    </w:p>
    <w:p w:rsidR="00000000" w:rsidDel="00000000" w:rsidP="00000000" w:rsidRDefault="00000000" w:rsidRPr="00000000" w14:paraId="00001C26">
      <w:pPr>
        <w:pageBreakBefore w:val="0"/>
        <w:rPr/>
      </w:pPr>
      <w:r w:rsidDel="00000000" w:rsidR="00000000" w:rsidRPr="00000000">
        <w:rPr>
          <w:rtl w:val="0"/>
        </w:rPr>
        <w:t xml:space="preserve">    "The next lesson is titled {i}The Basics of Chords.{/i}"</w:t>
      </w:r>
    </w:p>
    <w:p w:rsidR="00000000" w:rsidDel="00000000" w:rsidP="00000000" w:rsidRDefault="00000000" w:rsidRPr="00000000" w14:paraId="00001C27">
      <w:pPr>
        <w:pageBreakBefore w:val="0"/>
        <w:rPr/>
      </w:pPr>
      <w:r w:rsidDel="00000000" w:rsidR="00000000" w:rsidRPr="00000000">
        <w:rPr>
          <w:rtl w:val="0"/>
        </w:rPr>
        <w:t xml:space="preserve">    show monika 2ba</w:t>
      </w:r>
    </w:p>
    <w:p w:rsidR="00000000" w:rsidDel="00000000" w:rsidP="00000000" w:rsidRDefault="00000000" w:rsidRPr="00000000" w14:paraId="00001C28">
      <w:pPr>
        <w:pageBreakBefore w:val="0"/>
        <w:rPr/>
      </w:pPr>
      <w:r w:rsidDel="00000000" w:rsidR="00000000" w:rsidRPr="00000000">
        <w:rPr>
          <w:rtl w:val="0"/>
        </w:rPr>
        <w:t xml:space="preserve">    "The same instructor welcomes us back and points us to the new chapter of the book."</w:t>
      </w:r>
    </w:p>
    <w:p w:rsidR="00000000" w:rsidDel="00000000" w:rsidP="00000000" w:rsidRDefault="00000000" w:rsidRPr="00000000" w14:paraId="00001C29">
      <w:pPr>
        <w:pageBreakBefore w:val="0"/>
        <w:rPr/>
      </w:pPr>
      <w:r w:rsidDel="00000000" w:rsidR="00000000" w:rsidRPr="00000000">
        <w:rPr>
          <w:rtl w:val="0"/>
        </w:rPr>
        <w:t xml:space="preserve">    show monika 2bc</w:t>
      </w:r>
    </w:p>
    <w:p w:rsidR="00000000" w:rsidDel="00000000" w:rsidP="00000000" w:rsidRDefault="00000000" w:rsidRPr="00000000" w14:paraId="00001C2A">
      <w:pPr>
        <w:pageBreakBefore w:val="0"/>
        <w:rPr/>
      </w:pPr>
      <w:r w:rsidDel="00000000" w:rsidR="00000000" w:rsidRPr="00000000">
        <w:rPr>
          <w:rtl w:val="0"/>
        </w:rPr>
        <w:t xml:space="preserve">    "This time it's all about playing a set of strings in what's called a chord."</w:t>
      </w:r>
    </w:p>
    <w:p w:rsidR="00000000" w:rsidDel="00000000" w:rsidP="00000000" w:rsidRDefault="00000000" w:rsidRPr="00000000" w14:paraId="00001C2B">
      <w:pPr>
        <w:pageBreakBefore w:val="0"/>
        <w:rPr/>
      </w:pPr>
      <w:r w:rsidDel="00000000" w:rsidR="00000000" w:rsidRPr="00000000">
        <w:rPr>
          <w:rtl w:val="0"/>
        </w:rPr>
        <w:t xml:space="preserve">    "They make up the base of guitar playing and learning the more advanced parts."</w:t>
      </w:r>
    </w:p>
    <w:p w:rsidR="00000000" w:rsidDel="00000000" w:rsidP="00000000" w:rsidRDefault="00000000" w:rsidRPr="00000000" w14:paraId="00001C2C">
      <w:pPr>
        <w:pageBreakBefore w:val="0"/>
        <w:rPr/>
      </w:pPr>
      <w:r w:rsidDel="00000000" w:rsidR="00000000" w:rsidRPr="00000000">
        <w:rPr>
          <w:rtl w:val="0"/>
        </w:rPr>
        <w:t xml:space="preserve">    "The instructor points to the neck of the guitar, specifically the small metal dividers."</w:t>
      </w:r>
    </w:p>
    <w:p w:rsidR="00000000" w:rsidDel="00000000" w:rsidP="00000000" w:rsidRDefault="00000000" w:rsidRPr="00000000" w14:paraId="00001C2D">
      <w:pPr>
        <w:pageBreakBefore w:val="0"/>
        <w:rPr/>
      </w:pPr>
      <w:r w:rsidDel="00000000" w:rsidR="00000000" w:rsidRPr="00000000">
        <w:rPr>
          <w:rtl w:val="0"/>
        </w:rPr>
        <w:t xml:space="preserve">    "They were called frets and depending on where I put my fingers on the strings between these frets it would change the sound."</w:t>
      </w:r>
    </w:p>
    <w:p w:rsidR="00000000" w:rsidDel="00000000" w:rsidP="00000000" w:rsidRDefault="00000000" w:rsidRPr="00000000" w14:paraId="00001C2E">
      <w:pPr>
        <w:pageBreakBefore w:val="0"/>
        <w:rPr/>
      </w:pPr>
      <w:r w:rsidDel="00000000" w:rsidR="00000000" w:rsidRPr="00000000">
        <w:rPr>
          <w:rtl w:val="0"/>
        </w:rPr>
        <w:t xml:space="preserve">    "In the book there was a huge chart with a bunch of different pictures."</w:t>
      </w:r>
    </w:p>
    <w:p w:rsidR="00000000" w:rsidDel="00000000" w:rsidP="00000000" w:rsidRDefault="00000000" w:rsidRPr="00000000" w14:paraId="00001C2F">
      <w:pPr>
        <w:pageBreakBefore w:val="0"/>
        <w:rPr/>
      </w:pPr>
      <w:r w:rsidDel="00000000" w:rsidR="00000000" w:rsidRPr="00000000">
        <w:rPr>
          <w:rtl w:val="0"/>
        </w:rPr>
        <w:t xml:space="preserve">    "These told me where to put my fingers along the guitar neck to play the different chords."</w:t>
      </w:r>
    </w:p>
    <w:p w:rsidR="00000000" w:rsidDel="00000000" w:rsidP="00000000" w:rsidRDefault="00000000" w:rsidRPr="00000000" w14:paraId="00001C30">
      <w:pPr>
        <w:pageBreakBefore w:val="0"/>
        <w:rPr/>
      </w:pPr>
      <w:r w:rsidDel="00000000" w:rsidR="00000000" w:rsidRPr="00000000">
        <w:rPr>
          <w:rtl w:val="0"/>
        </w:rPr>
        <w:t xml:space="preserve">    "I guess I'll just start wi-{nw}"</w:t>
      </w:r>
    </w:p>
    <w:p w:rsidR="00000000" w:rsidDel="00000000" w:rsidP="00000000" w:rsidRDefault="00000000" w:rsidRPr="00000000" w14:paraId="00001C31">
      <w:pPr>
        <w:pageBreakBefore w:val="0"/>
        <w:rPr/>
      </w:pPr>
      <w:r w:rsidDel="00000000" w:rsidR="00000000" w:rsidRPr="00000000">
        <w:rPr>
          <w:rtl w:val="0"/>
        </w:rPr>
        <w:t xml:space="preserve">    m 2br "Oh come on!"</w:t>
      </w:r>
    </w:p>
    <w:p w:rsidR="00000000" w:rsidDel="00000000" w:rsidP="00000000" w:rsidRDefault="00000000" w:rsidRPr="00000000" w14:paraId="00001C32">
      <w:pPr>
        <w:pageBreakBefore w:val="0"/>
        <w:rPr/>
      </w:pPr>
      <w:r w:rsidDel="00000000" w:rsidR="00000000" w:rsidRPr="00000000">
        <w:rPr>
          <w:rtl w:val="0"/>
        </w:rPr>
        <w:t xml:space="preserve">    show monika 1bd #&lt;-- We need something with more surprise than d</w:t>
      </w:r>
    </w:p>
    <w:p w:rsidR="00000000" w:rsidDel="00000000" w:rsidP="00000000" w:rsidRDefault="00000000" w:rsidRPr="00000000" w14:paraId="00001C33">
      <w:pPr>
        <w:pageBreakBefore w:val="0"/>
        <w:rPr/>
      </w:pPr>
      <w:r w:rsidDel="00000000" w:rsidR="00000000" w:rsidRPr="00000000">
        <w:rPr>
          <w:rtl w:val="0"/>
        </w:rPr>
        <w:t xml:space="preserve">    "I felt like I jumped ten feet off the couch when she yelled that out."</w:t>
      </w:r>
    </w:p>
    <w:p w:rsidR="00000000" w:rsidDel="00000000" w:rsidP="00000000" w:rsidRDefault="00000000" w:rsidRPr="00000000" w14:paraId="00001C34">
      <w:pPr>
        <w:pageBreakBefore w:val="0"/>
        <w:rPr/>
      </w:pPr>
      <w:r w:rsidDel="00000000" w:rsidR="00000000" w:rsidRPr="00000000">
        <w:rPr>
          <w:rtl w:val="0"/>
        </w:rPr>
        <w:t xml:space="preserve">    m "Oh my gosh [player], I'm so sorry."</w:t>
      </w:r>
    </w:p>
    <w:p w:rsidR="00000000" w:rsidDel="00000000" w:rsidP="00000000" w:rsidRDefault="00000000" w:rsidRPr="00000000" w14:paraId="00001C35">
      <w:pPr>
        <w:pageBreakBefore w:val="0"/>
        <w:rPr/>
      </w:pPr>
      <w:r w:rsidDel="00000000" w:rsidR="00000000" w:rsidRPr="00000000">
        <w:rPr>
          <w:rtl w:val="0"/>
        </w:rPr>
        <w:t xml:space="preserve">    mc "I-it's ok Monika. What happened?"</w:t>
      </w:r>
    </w:p>
    <w:p w:rsidR="00000000" w:rsidDel="00000000" w:rsidP="00000000" w:rsidRDefault="00000000" w:rsidRPr="00000000" w14:paraId="00001C36">
      <w:pPr>
        <w:pageBreakBefore w:val="0"/>
        <w:rPr/>
      </w:pPr>
      <w:r w:rsidDel="00000000" w:rsidR="00000000" w:rsidRPr="00000000">
        <w:rPr>
          <w:rtl w:val="0"/>
        </w:rPr>
        <w:t xml:space="preserve">    m 4bn "Well... my mother just texted me ahaha~"</w:t>
      </w:r>
    </w:p>
    <w:p w:rsidR="00000000" w:rsidDel="00000000" w:rsidP="00000000" w:rsidRDefault="00000000" w:rsidRPr="00000000" w14:paraId="00001C37">
      <w:pPr>
        <w:pageBreakBefore w:val="0"/>
        <w:rPr/>
      </w:pPr>
      <w:r w:rsidDel="00000000" w:rsidR="00000000" w:rsidRPr="00000000">
        <w:rPr>
          <w:rtl w:val="0"/>
        </w:rPr>
        <w:t xml:space="preserve">    m 2bp "She says she needs me home so we can go and pick up some things for the house."</w:t>
      </w:r>
    </w:p>
    <w:p w:rsidR="00000000" w:rsidDel="00000000" w:rsidP="00000000" w:rsidRDefault="00000000" w:rsidRPr="00000000" w14:paraId="00001C38">
      <w:pPr>
        <w:pageBreakBefore w:val="0"/>
        <w:rPr/>
      </w:pPr>
      <w:r w:rsidDel="00000000" w:rsidR="00000000" w:rsidRPr="00000000">
        <w:rPr>
          <w:rtl w:val="0"/>
        </w:rPr>
        <w:t xml:space="preserve">    show monika 1br at t11</w:t>
      </w:r>
    </w:p>
    <w:p w:rsidR="00000000" w:rsidDel="00000000" w:rsidP="00000000" w:rsidRDefault="00000000" w:rsidRPr="00000000" w14:paraId="00001C39">
      <w:pPr>
        <w:pageBreakBefore w:val="0"/>
        <w:rPr/>
      </w:pPr>
      <w:r w:rsidDel="00000000" w:rsidR="00000000" w:rsidRPr="00000000">
        <w:rPr>
          <w:rtl w:val="0"/>
        </w:rPr>
        <w:t xml:space="preserve">    m "So I guess I need to get going."</w:t>
      </w:r>
    </w:p>
    <w:p w:rsidR="00000000" w:rsidDel="00000000" w:rsidP="00000000" w:rsidRDefault="00000000" w:rsidRPr="00000000" w14:paraId="00001C3A">
      <w:pPr>
        <w:pageBreakBefore w:val="0"/>
        <w:rPr/>
      </w:pPr>
      <w:r w:rsidDel="00000000" w:rsidR="00000000" w:rsidRPr="00000000">
        <w:rPr>
          <w:rtl w:val="0"/>
        </w:rPr>
        <w:t xml:space="preserve">    m 1bg "I really wish I didn't though."</w:t>
      </w:r>
    </w:p>
    <w:p w:rsidR="00000000" w:rsidDel="00000000" w:rsidP="00000000" w:rsidRDefault="00000000" w:rsidRPr="00000000" w14:paraId="00001C3B">
      <w:pPr>
        <w:pageBreakBefore w:val="0"/>
        <w:rPr/>
      </w:pPr>
      <w:r w:rsidDel="00000000" w:rsidR="00000000" w:rsidRPr="00000000">
        <w:rPr>
          <w:rtl w:val="0"/>
        </w:rPr>
        <w:t xml:space="preserve">    show monika 1be</w:t>
      </w:r>
    </w:p>
    <w:p w:rsidR="00000000" w:rsidDel="00000000" w:rsidP="00000000" w:rsidRDefault="00000000" w:rsidRPr="00000000" w14:paraId="00001C3C">
      <w:pPr>
        <w:pageBreakBefore w:val="0"/>
        <w:rPr/>
      </w:pPr>
      <w:r w:rsidDel="00000000" w:rsidR="00000000" w:rsidRPr="00000000">
        <w:rPr>
          <w:rtl w:val="0"/>
        </w:rPr>
        <w:t xml:space="preserve">    mc "Hey, it's alright Monika, I had a load of fun today."</w:t>
      </w:r>
    </w:p>
    <w:p w:rsidR="00000000" w:rsidDel="00000000" w:rsidP="00000000" w:rsidRDefault="00000000" w:rsidRPr="00000000" w14:paraId="00001C3D">
      <w:pPr>
        <w:pageBreakBefore w:val="0"/>
        <w:rPr/>
      </w:pPr>
      <w:r w:rsidDel="00000000" w:rsidR="00000000" w:rsidRPr="00000000">
        <w:rPr>
          <w:rtl w:val="0"/>
        </w:rPr>
        <w:t xml:space="preserve">    mc "And there's always another Sunday just a week away, and club all in between that wait."</w:t>
      </w:r>
    </w:p>
    <w:p w:rsidR="00000000" w:rsidDel="00000000" w:rsidP="00000000" w:rsidRDefault="00000000" w:rsidRPr="00000000" w14:paraId="00001C3E">
      <w:pPr>
        <w:pageBreakBefore w:val="0"/>
        <w:rPr/>
      </w:pPr>
      <w:r w:rsidDel="00000000" w:rsidR="00000000" w:rsidRPr="00000000">
        <w:rPr>
          <w:rtl w:val="0"/>
        </w:rPr>
        <w:t xml:space="preserve">    m 2bn "Your right, but I still hate to leave on such an abrupt note."</w:t>
      </w:r>
    </w:p>
    <w:p w:rsidR="00000000" w:rsidDel="00000000" w:rsidP="00000000" w:rsidRDefault="00000000" w:rsidRPr="00000000" w14:paraId="00001C3F">
      <w:pPr>
        <w:pageBreakBefore w:val="0"/>
        <w:rPr/>
      </w:pPr>
      <w:r w:rsidDel="00000000" w:rsidR="00000000" w:rsidRPr="00000000">
        <w:rPr>
          <w:rtl w:val="0"/>
        </w:rPr>
        <w:t xml:space="preserve">    show monika 2be</w:t>
      </w:r>
    </w:p>
    <w:p w:rsidR="00000000" w:rsidDel="00000000" w:rsidP="00000000" w:rsidRDefault="00000000" w:rsidRPr="00000000" w14:paraId="00001C40">
      <w:pPr>
        <w:pageBreakBefore w:val="0"/>
        <w:rPr/>
      </w:pPr>
      <w:r w:rsidDel="00000000" w:rsidR="00000000" w:rsidRPr="00000000">
        <w:rPr>
          <w:rtl w:val="0"/>
        </w:rPr>
        <w:t xml:space="preserve">    mc "Don't worry about it, your mom needs help and you gotta go. I understand."</w:t>
      </w:r>
    </w:p>
    <w:p w:rsidR="00000000" w:rsidDel="00000000" w:rsidP="00000000" w:rsidRDefault="00000000" w:rsidRPr="00000000" w14:paraId="00001C41">
      <w:pPr>
        <w:pageBreakBefore w:val="0"/>
        <w:rPr/>
      </w:pPr>
      <w:r w:rsidDel="00000000" w:rsidR="00000000" w:rsidRPr="00000000">
        <w:rPr>
          <w:rtl w:val="0"/>
        </w:rPr>
        <w:t xml:space="preserve">    mc "I'll help get you packed up as best I can."</w:t>
      </w:r>
    </w:p>
    <w:p w:rsidR="00000000" w:rsidDel="00000000" w:rsidP="00000000" w:rsidRDefault="00000000" w:rsidRPr="00000000" w14:paraId="00001C42">
      <w:pPr>
        <w:pageBreakBefore w:val="0"/>
        <w:rPr/>
      </w:pPr>
      <w:r w:rsidDel="00000000" w:rsidR="00000000" w:rsidRPr="00000000">
        <w:rPr>
          <w:rtl w:val="0"/>
        </w:rPr>
        <w:t xml:space="preserve">    show monika 1ba</w:t>
      </w:r>
    </w:p>
    <w:p w:rsidR="00000000" w:rsidDel="00000000" w:rsidP="00000000" w:rsidRDefault="00000000" w:rsidRPr="00000000" w14:paraId="00001C43">
      <w:pPr>
        <w:pageBreakBefore w:val="0"/>
        <w:rPr/>
      </w:pPr>
      <w:r w:rsidDel="00000000" w:rsidR="00000000" w:rsidRPr="00000000">
        <w:rPr>
          <w:rtl w:val="0"/>
        </w:rPr>
        <w:t xml:space="preserve">    "And with that, I start at disassembling her piano."</w:t>
      </w:r>
    </w:p>
    <w:p w:rsidR="00000000" w:rsidDel="00000000" w:rsidP="00000000" w:rsidRDefault="00000000" w:rsidRPr="00000000" w14:paraId="00001C44">
      <w:pPr>
        <w:pageBreakBefore w:val="0"/>
        <w:rPr/>
      </w:pPr>
      <w:r w:rsidDel="00000000" w:rsidR="00000000" w:rsidRPr="00000000">
        <w:rPr>
          <w:rtl w:val="0"/>
        </w:rPr>
        <w:t xml:space="preserve">    "We have all her things packed away faster than I had thought possible."</w:t>
      </w:r>
    </w:p>
    <w:p w:rsidR="00000000" w:rsidDel="00000000" w:rsidP="00000000" w:rsidRDefault="00000000" w:rsidRPr="00000000" w14:paraId="00001C45">
      <w:pPr>
        <w:pageBreakBefore w:val="0"/>
        <w:rPr/>
      </w:pPr>
      <w:r w:rsidDel="00000000" w:rsidR="00000000" w:rsidRPr="00000000">
        <w:rPr>
          <w:rtl w:val="0"/>
        </w:rPr>
        <w:t xml:space="preserve">    m 3bb "You can hold on to the book and DVD [player]."</w:t>
      </w:r>
    </w:p>
    <w:p w:rsidR="00000000" w:rsidDel="00000000" w:rsidP="00000000" w:rsidRDefault="00000000" w:rsidRPr="00000000" w14:paraId="00001C46">
      <w:pPr>
        <w:pageBreakBefore w:val="0"/>
        <w:rPr/>
      </w:pPr>
      <w:r w:rsidDel="00000000" w:rsidR="00000000" w:rsidRPr="00000000">
        <w:rPr>
          <w:rtl w:val="0"/>
        </w:rPr>
        <w:t xml:space="preserve">    show monika 2ba</w:t>
      </w:r>
    </w:p>
    <w:p w:rsidR="00000000" w:rsidDel="00000000" w:rsidP="00000000" w:rsidRDefault="00000000" w:rsidRPr="00000000" w14:paraId="00001C47">
      <w:pPr>
        <w:pageBreakBefore w:val="0"/>
        <w:rPr/>
      </w:pPr>
      <w:r w:rsidDel="00000000" w:rsidR="00000000" w:rsidRPr="00000000">
        <w:rPr>
          <w:rtl w:val="0"/>
        </w:rPr>
        <w:t xml:space="preserve">    mc "Are you sure Monika? Your friend wouldn't mind?"</w:t>
      </w:r>
    </w:p>
    <w:p w:rsidR="00000000" w:rsidDel="00000000" w:rsidP="00000000" w:rsidRDefault="00000000" w:rsidRPr="00000000" w14:paraId="00001C48">
      <w:pPr>
        <w:pageBreakBefore w:val="0"/>
        <w:rPr/>
      </w:pPr>
      <w:r w:rsidDel="00000000" w:rsidR="00000000" w:rsidRPr="00000000">
        <w:rPr>
          <w:rtl w:val="0"/>
        </w:rPr>
        <w:t xml:space="preserve">    m 4bl "He hasn't touched that book in forever, I doubt he'd mind you keeping it for a bit."</w:t>
      </w:r>
    </w:p>
    <w:p w:rsidR="00000000" w:rsidDel="00000000" w:rsidP="00000000" w:rsidRDefault="00000000" w:rsidRPr="00000000" w14:paraId="00001C49">
      <w:pPr>
        <w:pageBreakBefore w:val="0"/>
        <w:rPr/>
      </w:pPr>
      <w:r w:rsidDel="00000000" w:rsidR="00000000" w:rsidRPr="00000000">
        <w:rPr>
          <w:rtl w:val="0"/>
        </w:rPr>
        <w:t xml:space="preserve">    show monika 2ba</w:t>
      </w:r>
    </w:p>
    <w:p w:rsidR="00000000" w:rsidDel="00000000" w:rsidP="00000000" w:rsidRDefault="00000000" w:rsidRPr="00000000" w14:paraId="00001C4A">
      <w:pPr>
        <w:pageBreakBefore w:val="0"/>
        <w:rPr/>
      </w:pPr>
      <w:r w:rsidDel="00000000" w:rsidR="00000000" w:rsidRPr="00000000">
        <w:rPr>
          <w:rtl w:val="0"/>
        </w:rPr>
        <w:t xml:space="preserve">    mc "If you insist."</w:t>
      </w:r>
    </w:p>
    <w:p w:rsidR="00000000" w:rsidDel="00000000" w:rsidP="00000000" w:rsidRDefault="00000000" w:rsidRPr="00000000" w14:paraId="00001C4B">
      <w:pPr>
        <w:pageBreakBefore w:val="0"/>
        <w:rPr/>
      </w:pPr>
      <w:r w:rsidDel="00000000" w:rsidR="00000000" w:rsidRPr="00000000">
        <w:rPr>
          <w:rtl w:val="0"/>
        </w:rPr>
        <w:t xml:space="preserve">    show monika 1bo</w:t>
      </w:r>
    </w:p>
    <w:p w:rsidR="00000000" w:rsidDel="00000000" w:rsidP="00000000" w:rsidRDefault="00000000" w:rsidRPr="00000000" w14:paraId="00001C4C">
      <w:pPr>
        <w:pageBreakBefore w:val="0"/>
        <w:rPr/>
      </w:pPr>
      <w:r w:rsidDel="00000000" w:rsidR="00000000" w:rsidRPr="00000000">
        <w:rPr>
          <w:rtl w:val="0"/>
        </w:rPr>
        <w:t xml:space="preserve">    "Grabbing the piano, I walk Monika to the door."</w:t>
      </w:r>
    </w:p>
    <w:p w:rsidR="00000000" w:rsidDel="00000000" w:rsidP="00000000" w:rsidRDefault="00000000" w:rsidRPr="00000000" w14:paraId="00001C4D">
      <w:pPr>
        <w:pageBreakBefore w:val="0"/>
        <w:rPr/>
      </w:pPr>
      <w:r w:rsidDel="00000000" w:rsidR="00000000" w:rsidRPr="00000000">
        <w:rPr>
          <w:rtl w:val="0"/>
        </w:rPr>
        <w:t xml:space="preserve">    m 1bp "I still really wish I didn't have to leave so soon."</w:t>
      </w:r>
    </w:p>
    <w:p w:rsidR="00000000" w:rsidDel="00000000" w:rsidP="00000000" w:rsidRDefault="00000000" w:rsidRPr="00000000" w14:paraId="00001C4E">
      <w:pPr>
        <w:pageBreakBefore w:val="0"/>
        <w:rPr/>
      </w:pPr>
      <w:r w:rsidDel="00000000" w:rsidR="00000000" w:rsidRPr="00000000">
        <w:rPr>
          <w:rtl w:val="0"/>
        </w:rPr>
        <w:t xml:space="preserve">    show monika 1be</w:t>
      </w:r>
    </w:p>
    <w:p w:rsidR="00000000" w:rsidDel="00000000" w:rsidP="00000000" w:rsidRDefault="00000000" w:rsidRPr="00000000" w14:paraId="00001C4F">
      <w:pPr>
        <w:pageBreakBefore w:val="0"/>
        <w:rPr/>
      </w:pPr>
      <w:r w:rsidDel="00000000" w:rsidR="00000000" w:rsidRPr="00000000">
        <w:rPr>
          <w:rtl w:val="0"/>
        </w:rPr>
        <w:t xml:space="preserve">    mc "Me neither Monika."</w:t>
      </w:r>
    </w:p>
    <w:p w:rsidR="00000000" w:rsidDel="00000000" w:rsidP="00000000" w:rsidRDefault="00000000" w:rsidRPr="00000000" w14:paraId="00001C50">
      <w:pPr>
        <w:pageBreakBefore w:val="0"/>
        <w:rPr/>
      </w:pPr>
      <w:r w:rsidDel="00000000" w:rsidR="00000000" w:rsidRPr="00000000">
        <w:rPr>
          <w:rtl w:val="0"/>
        </w:rPr>
        <w:t xml:space="preserve">    show monika 1bj</w:t>
      </w:r>
    </w:p>
    <w:p w:rsidR="00000000" w:rsidDel="00000000" w:rsidP="00000000" w:rsidRDefault="00000000" w:rsidRPr="00000000" w14:paraId="00001C51">
      <w:pPr>
        <w:pageBreakBefore w:val="0"/>
        <w:rPr/>
      </w:pPr>
      <w:r w:rsidDel="00000000" w:rsidR="00000000" w:rsidRPr="00000000">
        <w:rPr>
          <w:rtl w:val="0"/>
        </w:rPr>
        <w:t xml:space="preserve">    "Putting down the piano, I pull her into a hug and give her a kiss."</w:t>
      </w:r>
    </w:p>
    <w:p w:rsidR="00000000" w:rsidDel="00000000" w:rsidP="00000000" w:rsidRDefault="00000000" w:rsidRPr="00000000" w14:paraId="00001C52">
      <w:pPr>
        <w:pageBreakBefore w:val="0"/>
        <w:rPr/>
      </w:pPr>
      <w:r w:rsidDel="00000000" w:rsidR="00000000" w:rsidRPr="00000000">
        <w:rPr>
          <w:rtl w:val="0"/>
        </w:rPr>
        <w:t xml:space="preserve">    mc "I love you Monika, and say hi to your mom for me."</w:t>
      </w:r>
    </w:p>
    <w:p w:rsidR="00000000" w:rsidDel="00000000" w:rsidP="00000000" w:rsidRDefault="00000000" w:rsidRPr="00000000" w14:paraId="00001C53">
      <w:pPr>
        <w:pageBreakBefore w:val="0"/>
        <w:rPr/>
      </w:pPr>
      <w:r w:rsidDel="00000000" w:rsidR="00000000" w:rsidRPr="00000000">
        <w:rPr>
          <w:rtl w:val="0"/>
        </w:rPr>
        <w:t xml:space="preserve">    m 2bk "I love you too [player], and I definitely will!"</w:t>
      </w:r>
    </w:p>
    <w:p w:rsidR="00000000" w:rsidDel="00000000" w:rsidP="00000000" w:rsidRDefault="00000000" w:rsidRPr="00000000" w14:paraId="00001C54">
      <w:pPr>
        <w:pageBreakBefore w:val="0"/>
        <w:rPr/>
      </w:pPr>
      <w:r w:rsidDel="00000000" w:rsidR="00000000" w:rsidRPr="00000000">
        <w:rPr>
          <w:rtl w:val="0"/>
        </w:rPr>
        <w:t xml:space="preserve">    show monika at thide</w:t>
      </w:r>
    </w:p>
    <w:p w:rsidR="00000000" w:rsidDel="00000000" w:rsidP="00000000" w:rsidRDefault="00000000" w:rsidRPr="00000000" w14:paraId="00001C55">
      <w:pPr>
        <w:pageBreakBefore w:val="0"/>
        <w:rPr/>
      </w:pPr>
      <w:r w:rsidDel="00000000" w:rsidR="00000000" w:rsidRPr="00000000">
        <w:rPr>
          <w:rtl w:val="0"/>
        </w:rPr>
        <w:t xml:space="preserve">    hide monika</w:t>
      </w:r>
    </w:p>
    <w:p w:rsidR="00000000" w:rsidDel="00000000" w:rsidP="00000000" w:rsidRDefault="00000000" w:rsidRPr="00000000" w14:paraId="00001C56">
      <w:pPr>
        <w:pageBreakBefore w:val="0"/>
        <w:rPr/>
      </w:pPr>
      <w:r w:rsidDel="00000000" w:rsidR="00000000" w:rsidRPr="00000000">
        <w:rPr>
          <w:rtl w:val="0"/>
        </w:rPr>
        <w:t xml:space="preserve">    "With another quick peck, Monika grabbed her piano and was off."</w:t>
      </w:r>
    </w:p>
    <w:p w:rsidR="00000000" w:rsidDel="00000000" w:rsidP="00000000" w:rsidRDefault="00000000" w:rsidRPr="00000000" w14:paraId="00001C57">
      <w:pPr>
        <w:pageBreakBefore w:val="0"/>
        <w:rPr/>
      </w:pPr>
      <w:r w:rsidDel="00000000" w:rsidR="00000000" w:rsidRPr="00000000">
        <w:rPr>
          <w:rtl w:val="0"/>
        </w:rPr>
        <w:t xml:space="preserve">    "After watching her go, I make my way back into the living room."</w:t>
      </w:r>
    </w:p>
    <w:p w:rsidR="00000000" w:rsidDel="00000000" w:rsidP="00000000" w:rsidRDefault="00000000" w:rsidRPr="00000000" w14:paraId="00001C58">
      <w:pPr>
        <w:pageBreakBefore w:val="0"/>
        <w:rPr/>
      </w:pPr>
      <w:r w:rsidDel="00000000" w:rsidR="00000000" w:rsidRPr="00000000">
        <w:rPr>
          <w:rtl w:val="0"/>
        </w:rPr>
        <w:t xml:space="preserve">    if roday == 0:</w:t>
      </w:r>
    </w:p>
    <w:p w:rsidR="00000000" w:rsidDel="00000000" w:rsidP="00000000" w:rsidRDefault="00000000" w:rsidRPr="00000000" w14:paraId="00001C59">
      <w:pPr>
        <w:pageBreakBefore w:val="0"/>
        <w:rPr/>
      </w:pPr>
      <w:r w:rsidDel="00000000" w:rsidR="00000000" w:rsidRPr="00000000">
        <w:rPr>
          <w:rtl w:val="0"/>
        </w:rPr>
        <w:t xml:space="preserve">        "Checking my phone for the time, it reads it's getting near dinner time and the end of the day."</w:t>
      </w:r>
    </w:p>
    <w:p w:rsidR="00000000" w:rsidDel="00000000" w:rsidP="00000000" w:rsidRDefault="00000000" w:rsidRPr="00000000" w14:paraId="00001C5A">
      <w:pPr>
        <w:pageBreakBefore w:val="0"/>
        <w:rPr/>
      </w:pPr>
      <w:r w:rsidDel="00000000" w:rsidR="00000000" w:rsidRPr="00000000">
        <w:rPr>
          <w:rtl w:val="0"/>
        </w:rPr>
        <w:t xml:space="preserve">        "It didn't even feel like we spent the whole day together, but it seems we almost did."</w:t>
      </w:r>
    </w:p>
    <w:p w:rsidR="00000000" w:rsidDel="00000000" w:rsidP="00000000" w:rsidRDefault="00000000" w:rsidRPr="00000000" w14:paraId="00001C5B">
      <w:pPr>
        <w:pageBreakBefore w:val="0"/>
        <w:rPr/>
      </w:pPr>
      <w:r w:rsidDel="00000000" w:rsidR="00000000" w:rsidRPr="00000000">
        <w:rPr>
          <w:rtl w:val="0"/>
        </w:rPr>
        <w:t xml:space="preserve">        "Still, even a minute more would have been nice."</w:t>
      </w:r>
    </w:p>
    <w:p w:rsidR="00000000" w:rsidDel="00000000" w:rsidP="00000000" w:rsidRDefault="00000000" w:rsidRPr="00000000" w14:paraId="00001C5C">
      <w:pPr>
        <w:pageBreakBefore w:val="0"/>
        <w:rPr/>
      </w:pPr>
      <w:r w:rsidDel="00000000" w:rsidR="00000000" w:rsidRPr="00000000">
        <w:rPr>
          <w:rtl w:val="0"/>
        </w:rPr>
        <w:t xml:space="preserve">        "But her mom needed her, I can't argue with that."</w:t>
      </w:r>
    </w:p>
    <w:p w:rsidR="00000000" w:rsidDel="00000000" w:rsidP="00000000" w:rsidRDefault="00000000" w:rsidRPr="00000000" w14:paraId="00001C5D">
      <w:pPr>
        <w:pageBreakBefore w:val="0"/>
        <w:rPr/>
      </w:pPr>
      <w:r w:rsidDel="00000000" w:rsidR="00000000" w:rsidRPr="00000000">
        <w:rPr>
          <w:rtl w:val="0"/>
        </w:rPr>
        <w:t xml:space="preserve">        "I slump over on the couch again, grabbing the remote on the way down."</w:t>
      </w:r>
    </w:p>
    <w:p w:rsidR="00000000" w:rsidDel="00000000" w:rsidP="00000000" w:rsidRDefault="00000000" w:rsidRPr="00000000" w14:paraId="00001C5E">
      <w:pPr>
        <w:pageBreakBefore w:val="0"/>
        <w:rPr/>
      </w:pPr>
      <w:r w:rsidDel="00000000" w:rsidR="00000000" w:rsidRPr="00000000">
        <w:rPr>
          <w:rtl w:val="0"/>
        </w:rPr>
        <w:t xml:space="preserve">        "Looking to the TV screen once again the lesson still sits paused on the screen."</w:t>
      </w:r>
    </w:p>
    <w:p w:rsidR="00000000" w:rsidDel="00000000" w:rsidP="00000000" w:rsidRDefault="00000000" w:rsidRPr="00000000" w14:paraId="00001C5F">
      <w:pPr>
        <w:pageBreakBefore w:val="0"/>
        <w:rPr/>
      </w:pPr>
      <w:r w:rsidDel="00000000" w:rsidR="00000000" w:rsidRPr="00000000">
        <w:rPr>
          <w:rtl w:val="0"/>
        </w:rPr>
        <w:t xml:space="preserve">        "I really should continue the lesson, but I've been at it all day to begin with."</w:t>
      </w:r>
    </w:p>
    <w:p w:rsidR="00000000" w:rsidDel="00000000" w:rsidP="00000000" w:rsidRDefault="00000000" w:rsidRPr="00000000" w14:paraId="00001C60">
      <w:pPr>
        <w:pageBreakBefore w:val="0"/>
        <w:rPr/>
      </w:pPr>
      <w:r w:rsidDel="00000000" w:rsidR="00000000" w:rsidRPr="00000000">
        <w:rPr>
          <w:rtl w:val="0"/>
        </w:rPr>
        <w:t xml:space="preserve">        "I'm just too tired to focus on it, and without Monika I have even less motivation to focus."</w:t>
      </w:r>
    </w:p>
    <w:p w:rsidR="00000000" w:rsidDel="00000000" w:rsidP="00000000" w:rsidRDefault="00000000" w:rsidRPr="00000000" w14:paraId="00001C61">
      <w:pPr>
        <w:pageBreakBefore w:val="0"/>
        <w:rPr/>
      </w:pPr>
      <w:r w:rsidDel="00000000" w:rsidR="00000000" w:rsidRPr="00000000">
        <w:rPr>
          <w:rtl w:val="0"/>
        </w:rPr>
        <w:t xml:space="preserve">        "I'm just gonna take a quick little nap."</w:t>
      </w:r>
    </w:p>
    <w:p w:rsidR="00000000" w:rsidDel="00000000" w:rsidP="00000000" w:rsidRDefault="00000000" w:rsidRPr="00000000" w14:paraId="00001C62">
      <w:pPr>
        <w:pageBreakBefore w:val="0"/>
        <w:rPr/>
      </w:pPr>
      <w:r w:rsidDel="00000000" w:rsidR="00000000" w:rsidRPr="00000000">
        <w:rPr>
          <w:rtl w:val="0"/>
        </w:rPr>
        <w:t xml:space="preserve">        "I put my phone next to me just in case Monika texts me."</w:t>
      </w:r>
    </w:p>
    <w:p w:rsidR="00000000" w:rsidDel="00000000" w:rsidP="00000000" w:rsidRDefault="00000000" w:rsidRPr="00000000" w14:paraId="00001C63">
      <w:pPr>
        <w:pageBreakBefore w:val="0"/>
        <w:rPr/>
      </w:pPr>
      <w:r w:rsidDel="00000000" w:rsidR="00000000" w:rsidRPr="00000000">
        <w:rPr>
          <w:rtl w:val="0"/>
        </w:rPr>
        <w:t xml:space="preserve">        "Propping my feet up and letting out a yawn, I close my eyes."</w:t>
      </w:r>
    </w:p>
    <w:p w:rsidR="00000000" w:rsidDel="00000000" w:rsidP="00000000" w:rsidRDefault="00000000" w:rsidRPr="00000000" w14:paraId="00001C64">
      <w:pPr>
        <w:pageBreakBefore w:val="0"/>
        <w:rPr/>
      </w:pPr>
      <w:r w:rsidDel="00000000" w:rsidR="00000000" w:rsidRPr="00000000">
        <w:rPr>
          <w:rtl w:val="0"/>
        </w:rPr>
      </w:r>
    </w:p>
    <w:p w:rsidR="00000000" w:rsidDel="00000000" w:rsidP="00000000" w:rsidRDefault="00000000" w:rsidRPr="00000000" w14:paraId="00001C65">
      <w:pPr>
        <w:pageBreakBefore w:val="0"/>
        <w:rPr/>
      </w:pPr>
      <w:r w:rsidDel="00000000" w:rsidR="00000000" w:rsidRPr="00000000">
        <w:rPr>
          <w:rtl w:val="0"/>
        </w:rPr>
        <w:t xml:space="preserve">    elif roday == 1:</w:t>
      </w:r>
    </w:p>
    <w:p w:rsidR="00000000" w:rsidDel="00000000" w:rsidP="00000000" w:rsidRDefault="00000000" w:rsidRPr="00000000" w14:paraId="00001C66">
      <w:pPr>
        <w:pageBreakBefore w:val="0"/>
        <w:rPr/>
      </w:pPr>
      <w:r w:rsidDel="00000000" w:rsidR="00000000" w:rsidRPr="00000000">
        <w:rPr>
          <w:rtl w:val="0"/>
        </w:rPr>
        <w:t xml:space="preserve">        "The day was still far from over though, plenty of time to do stuff."</w:t>
      </w:r>
    </w:p>
    <w:p w:rsidR="00000000" w:rsidDel="00000000" w:rsidP="00000000" w:rsidRDefault="00000000" w:rsidRPr="00000000" w14:paraId="00001C67">
      <w:pPr>
        <w:pageBreakBefore w:val="0"/>
        <w:rPr/>
      </w:pPr>
      <w:r w:rsidDel="00000000" w:rsidR="00000000" w:rsidRPr="00000000">
        <w:rPr>
          <w:rtl w:val="0"/>
        </w:rPr>
        <w:t xml:space="preserve">        "I wish Monika could have been here to spend it with me."</w:t>
      </w:r>
    </w:p>
    <w:p w:rsidR="00000000" w:rsidDel="00000000" w:rsidP="00000000" w:rsidRDefault="00000000" w:rsidRPr="00000000" w14:paraId="00001C68">
      <w:pPr>
        <w:pageBreakBefore w:val="0"/>
        <w:rPr/>
      </w:pPr>
      <w:r w:rsidDel="00000000" w:rsidR="00000000" w:rsidRPr="00000000">
        <w:rPr>
          <w:rtl w:val="0"/>
        </w:rPr>
        <w:t xml:space="preserve">        "Her mother needs her though, I can't argue with that."</w:t>
      </w:r>
    </w:p>
    <w:p w:rsidR="00000000" w:rsidDel="00000000" w:rsidP="00000000" w:rsidRDefault="00000000" w:rsidRPr="00000000" w14:paraId="00001C69">
      <w:pPr>
        <w:pageBreakBefore w:val="0"/>
        <w:rPr/>
      </w:pPr>
      <w:r w:rsidDel="00000000" w:rsidR="00000000" w:rsidRPr="00000000">
        <w:rPr>
          <w:rtl w:val="0"/>
        </w:rPr>
        <w:t xml:space="preserve">        "But what to do with my time?"</w:t>
      </w:r>
    </w:p>
    <w:p w:rsidR="00000000" w:rsidDel="00000000" w:rsidP="00000000" w:rsidRDefault="00000000" w:rsidRPr="00000000" w14:paraId="00001C6A">
      <w:pPr>
        <w:pageBreakBefore w:val="0"/>
        <w:rPr/>
      </w:pPr>
      <w:r w:rsidDel="00000000" w:rsidR="00000000" w:rsidRPr="00000000">
        <w:rPr>
          <w:rtl w:val="0"/>
        </w:rPr>
        <w:t xml:space="preserve">        if tuner == 0:</w:t>
      </w:r>
    </w:p>
    <w:p w:rsidR="00000000" w:rsidDel="00000000" w:rsidP="00000000" w:rsidRDefault="00000000" w:rsidRPr="00000000" w14:paraId="00001C6B">
      <w:pPr>
        <w:pageBreakBefore w:val="0"/>
        <w:rPr/>
      </w:pPr>
      <w:r w:rsidDel="00000000" w:rsidR="00000000" w:rsidRPr="00000000">
        <w:rPr>
          <w:rtl w:val="0"/>
        </w:rPr>
        <w:t xml:space="preserve">            "You know, I could practice using the tuner."</w:t>
      </w:r>
    </w:p>
    <w:p w:rsidR="00000000" w:rsidDel="00000000" w:rsidP="00000000" w:rsidRDefault="00000000" w:rsidRPr="00000000" w14:paraId="00001C6C">
      <w:pPr>
        <w:pageBreakBefore w:val="0"/>
        <w:rPr/>
      </w:pPr>
      <w:r w:rsidDel="00000000" w:rsidR="00000000" w:rsidRPr="00000000">
        <w:rPr>
          <w:rtl w:val="0"/>
        </w:rPr>
        <w:t xml:space="preserve">            "Taking a seat on the couch, I mess with the knobs on the guitar a bit to knock it out of tune."</w:t>
      </w:r>
    </w:p>
    <w:p w:rsidR="00000000" w:rsidDel="00000000" w:rsidP="00000000" w:rsidRDefault="00000000" w:rsidRPr="00000000" w14:paraId="00001C6D">
      <w:pPr>
        <w:pageBreakBefore w:val="0"/>
        <w:rPr/>
      </w:pPr>
      <w:r w:rsidDel="00000000" w:rsidR="00000000" w:rsidRPr="00000000">
        <w:rPr>
          <w:rtl w:val="0"/>
        </w:rPr>
        <w:t xml:space="preserve">            "I play the first lesson once again and follow along."</w:t>
      </w:r>
    </w:p>
    <w:p w:rsidR="00000000" w:rsidDel="00000000" w:rsidP="00000000" w:rsidRDefault="00000000" w:rsidRPr="00000000" w14:paraId="00001C6E">
      <w:pPr>
        <w:pageBreakBefore w:val="0"/>
        <w:rPr/>
      </w:pPr>
      <w:r w:rsidDel="00000000" w:rsidR="00000000" w:rsidRPr="00000000">
        <w:rPr>
          <w:rtl w:val="0"/>
        </w:rPr>
        <w:t xml:space="preserve">            "Simple enough, I have the guitar back to perfect order in a few minutes."</w:t>
      </w:r>
    </w:p>
    <w:p w:rsidR="00000000" w:rsidDel="00000000" w:rsidP="00000000" w:rsidRDefault="00000000" w:rsidRPr="00000000" w14:paraId="00001C6F">
      <w:pPr>
        <w:pageBreakBefore w:val="0"/>
        <w:rPr/>
      </w:pPr>
      <w:r w:rsidDel="00000000" w:rsidR="00000000" w:rsidRPr="00000000">
        <w:rPr>
          <w:rtl w:val="0"/>
        </w:rPr>
        <w:t xml:space="preserve">            "Though I'm sure without that video I would have never understood this thing."</w:t>
      </w:r>
    </w:p>
    <w:p w:rsidR="00000000" w:rsidDel="00000000" w:rsidP="00000000" w:rsidRDefault="00000000" w:rsidRPr="00000000" w14:paraId="00001C70">
      <w:pPr>
        <w:pageBreakBefore w:val="0"/>
        <w:rPr/>
      </w:pPr>
      <w:r w:rsidDel="00000000" w:rsidR="00000000" w:rsidRPr="00000000">
        <w:rPr>
          <w:rtl w:val="0"/>
        </w:rPr>
        <w:t xml:space="preserve">            $ tuner = 1</w:t>
      </w:r>
    </w:p>
    <w:p w:rsidR="00000000" w:rsidDel="00000000" w:rsidP="00000000" w:rsidRDefault="00000000" w:rsidRPr="00000000" w14:paraId="00001C71">
      <w:pPr>
        <w:pageBreakBefore w:val="0"/>
        <w:rPr/>
      </w:pPr>
      <w:r w:rsidDel="00000000" w:rsidR="00000000" w:rsidRPr="00000000">
        <w:rPr>
          <w:rtl w:val="0"/>
        </w:rPr>
      </w:r>
    </w:p>
    <w:p w:rsidR="00000000" w:rsidDel="00000000" w:rsidP="00000000" w:rsidRDefault="00000000" w:rsidRPr="00000000" w14:paraId="00001C72">
      <w:pPr>
        <w:pageBreakBefore w:val="0"/>
        <w:rPr/>
      </w:pPr>
      <w:r w:rsidDel="00000000" w:rsidR="00000000" w:rsidRPr="00000000">
        <w:rPr>
          <w:rtl w:val="0"/>
        </w:rPr>
        <w:t xml:space="preserve">        elif tuner == 1:</w:t>
      </w:r>
    </w:p>
    <w:p w:rsidR="00000000" w:rsidDel="00000000" w:rsidP="00000000" w:rsidRDefault="00000000" w:rsidRPr="00000000" w14:paraId="00001C73">
      <w:pPr>
        <w:pageBreakBefore w:val="0"/>
        <w:rPr/>
      </w:pPr>
      <w:r w:rsidDel="00000000" w:rsidR="00000000" w:rsidRPr="00000000">
        <w:rPr>
          <w:rtl w:val="0"/>
        </w:rPr>
        <w:t xml:space="preserve">            "Taking the guitar in my hand, I try out some of the chords."</w:t>
      </w:r>
    </w:p>
    <w:p w:rsidR="00000000" w:rsidDel="00000000" w:rsidP="00000000" w:rsidRDefault="00000000" w:rsidRPr="00000000" w14:paraId="00001C74">
      <w:pPr>
        <w:pageBreakBefore w:val="0"/>
        <w:rPr/>
      </w:pPr>
      <w:r w:rsidDel="00000000" w:rsidR="00000000" w:rsidRPr="00000000">
        <w:rPr>
          <w:rtl w:val="0"/>
        </w:rPr>
        <w:t xml:space="preserve">            "I can't tell if they sound right however."</w:t>
      </w:r>
    </w:p>
    <w:p w:rsidR="00000000" w:rsidDel="00000000" w:rsidP="00000000" w:rsidRDefault="00000000" w:rsidRPr="00000000" w14:paraId="00001C75">
      <w:pPr>
        <w:pageBreakBefore w:val="0"/>
        <w:rPr/>
      </w:pPr>
      <w:r w:rsidDel="00000000" w:rsidR="00000000" w:rsidRPr="00000000">
        <w:rPr>
          <w:rtl w:val="0"/>
        </w:rPr>
        <w:t xml:space="preserve">            "They seem to, but without someone to critique I can't tell."</w:t>
      </w:r>
    </w:p>
    <w:p w:rsidR="00000000" w:rsidDel="00000000" w:rsidP="00000000" w:rsidRDefault="00000000" w:rsidRPr="00000000" w14:paraId="00001C76">
      <w:pPr>
        <w:pageBreakBefore w:val="0"/>
        <w:rPr/>
      </w:pPr>
      <w:r w:rsidDel="00000000" w:rsidR="00000000" w:rsidRPr="00000000">
        <w:rPr>
          <w:rtl w:val="0"/>
        </w:rPr>
        <w:t xml:space="preserve">            "I don't even have the motivation to continue the lessons either."</w:t>
      </w:r>
    </w:p>
    <w:p w:rsidR="00000000" w:rsidDel="00000000" w:rsidP="00000000" w:rsidRDefault="00000000" w:rsidRPr="00000000" w14:paraId="00001C77">
      <w:pPr>
        <w:pageBreakBefore w:val="0"/>
        <w:rPr/>
      </w:pPr>
      <w:r w:rsidDel="00000000" w:rsidR="00000000" w:rsidRPr="00000000">
        <w:rPr>
          <w:rtl w:val="0"/>
        </w:rPr>
        <w:t xml:space="preserve">            "It feels like something I should save for when Monika is here."</w:t>
      </w:r>
    </w:p>
    <w:p w:rsidR="00000000" w:rsidDel="00000000" w:rsidP="00000000" w:rsidRDefault="00000000" w:rsidRPr="00000000" w14:paraId="00001C78">
      <w:pPr>
        <w:pageBreakBefore w:val="0"/>
        <w:rPr/>
      </w:pPr>
      <w:r w:rsidDel="00000000" w:rsidR="00000000" w:rsidRPr="00000000">
        <w:rPr>
          <w:rtl w:val="0"/>
        </w:rPr>
        <w:t xml:space="preserve">            "Or when I have more motivation to learn."</w:t>
      </w:r>
    </w:p>
    <w:p w:rsidR="00000000" w:rsidDel="00000000" w:rsidP="00000000" w:rsidRDefault="00000000" w:rsidRPr="00000000" w14:paraId="00001C79">
      <w:pPr>
        <w:pageBreakBefore w:val="0"/>
        <w:rPr/>
      </w:pPr>
      <w:r w:rsidDel="00000000" w:rsidR="00000000" w:rsidRPr="00000000">
        <w:rPr>
          <w:rtl w:val="0"/>
        </w:rPr>
        <w:t xml:space="preserve">            "The early morning is starting to catch up with me, even with the coffee."</w:t>
      </w:r>
    </w:p>
    <w:p w:rsidR="00000000" w:rsidDel="00000000" w:rsidP="00000000" w:rsidRDefault="00000000" w:rsidRPr="00000000" w14:paraId="00001C7A">
      <w:pPr>
        <w:pageBreakBefore w:val="0"/>
        <w:rPr/>
      </w:pPr>
      <w:r w:rsidDel="00000000" w:rsidR="00000000" w:rsidRPr="00000000">
        <w:rPr>
          <w:rtl w:val="0"/>
        </w:rPr>
      </w:r>
    </w:p>
    <w:p w:rsidR="00000000" w:rsidDel="00000000" w:rsidP="00000000" w:rsidRDefault="00000000" w:rsidRPr="00000000" w14:paraId="00001C7B">
      <w:pPr>
        <w:pageBreakBefore w:val="0"/>
        <w:rPr/>
      </w:pPr>
      <w:r w:rsidDel="00000000" w:rsidR="00000000" w:rsidRPr="00000000">
        <w:rPr>
          <w:rtl w:val="0"/>
        </w:rPr>
        <w:t xml:space="preserve">        "Setting the guitar back in it's case, I decide to catch up on my shows while I have some time."</w:t>
      </w:r>
    </w:p>
    <w:p w:rsidR="00000000" w:rsidDel="00000000" w:rsidP="00000000" w:rsidRDefault="00000000" w:rsidRPr="00000000" w14:paraId="00001C7C">
      <w:pPr>
        <w:pageBreakBefore w:val="0"/>
        <w:rPr/>
      </w:pPr>
      <w:r w:rsidDel="00000000" w:rsidR="00000000" w:rsidRPr="00000000">
        <w:rPr>
          <w:rtl w:val="0"/>
        </w:rPr>
        <w:t xml:space="preserve">        "Getting comfy on my couch, I roll the latest episodes and drift into another world."</w:t>
      </w:r>
    </w:p>
    <w:p w:rsidR="00000000" w:rsidDel="00000000" w:rsidP="00000000" w:rsidRDefault="00000000" w:rsidRPr="00000000" w14:paraId="00001C7D">
      <w:pPr>
        <w:pageBreakBefore w:val="0"/>
        <w:rPr/>
      </w:pPr>
      <w:r w:rsidDel="00000000" w:rsidR="00000000" w:rsidRPr="00000000">
        <w:rPr>
          <w:rtl w:val="0"/>
        </w:rPr>
        <w:t xml:space="preserve">#C7 - Clubroom</w:t>
      </w:r>
    </w:p>
    <w:p w:rsidR="00000000" w:rsidDel="00000000" w:rsidP="00000000" w:rsidRDefault="00000000" w:rsidRPr="00000000" w14:paraId="00001C7E">
      <w:pPr>
        <w:pageBreakBefore w:val="0"/>
        <w:rPr/>
      </w:pPr>
      <w:r w:rsidDel="00000000" w:rsidR="00000000" w:rsidRPr="00000000">
        <w:rPr>
          <w:rtl w:val="0"/>
        </w:rPr>
        <w:t xml:space="preserve">    stop music fadeout 2.0</w:t>
      </w:r>
    </w:p>
    <w:p w:rsidR="00000000" w:rsidDel="00000000" w:rsidP="00000000" w:rsidRDefault="00000000" w:rsidRPr="00000000" w14:paraId="00001C7F">
      <w:pPr>
        <w:pageBreakBefore w:val="0"/>
        <w:rPr/>
      </w:pPr>
      <w:r w:rsidDel="00000000" w:rsidR="00000000" w:rsidRPr="00000000">
        <w:rPr>
          <w:rtl w:val="0"/>
        </w:rPr>
        <w:t xml:space="preserve">    play music t3</w:t>
      </w:r>
    </w:p>
    <w:p w:rsidR="00000000" w:rsidDel="00000000" w:rsidP="00000000" w:rsidRDefault="00000000" w:rsidRPr="00000000" w14:paraId="00001C80">
      <w:pPr>
        <w:pageBreakBefore w:val="0"/>
        <w:rPr/>
      </w:pPr>
      <w:r w:rsidDel="00000000" w:rsidR="00000000" w:rsidRPr="00000000">
        <w:rPr>
          <w:rtl w:val="0"/>
        </w:rPr>
        <w:t xml:space="preserve">    scene bg club_day with dissolve_scene_half</w:t>
      </w:r>
    </w:p>
    <w:p w:rsidR="00000000" w:rsidDel="00000000" w:rsidP="00000000" w:rsidRDefault="00000000" w:rsidRPr="00000000" w14:paraId="00001C81">
      <w:pPr>
        <w:pageBreakBefore w:val="0"/>
        <w:rPr/>
      </w:pPr>
      <w:r w:rsidDel="00000000" w:rsidR="00000000" w:rsidRPr="00000000">
        <w:rPr>
          <w:rtl w:val="0"/>
        </w:rPr>
        <w:t xml:space="preserve">    "Another boring day at class has finally ended, and I was back in the club room."</w:t>
      </w:r>
    </w:p>
    <w:p w:rsidR="00000000" w:rsidDel="00000000" w:rsidP="00000000" w:rsidRDefault="00000000" w:rsidRPr="00000000" w14:paraId="00001C82">
      <w:pPr>
        <w:pageBreakBefore w:val="0"/>
        <w:rPr/>
      </w:pPr>
      <w:r w:rsidDel="00000000" w:rsidR="00000000" w:rsidRPr="00000000">
        <w:rPr>
          <w:rtl w:val="0"/>
        </w:rPr>
        <w:t xml:space="preserve">    "The room had been in full writing mode for the school paper the whole time with a deep silence over the room."</w:t>
      </w:r>
    </w:p>
    <w:p w:rsidR="00000000" w:rsidDel="00000000" w:rsidP="00000000" w:rsidRDefault="00000000" w:rsidRPr="00000000" w14:paraId="00001C83">
      <w:pPr>
        <w:pageBreakBefore w:val="0"/>
        <w:rPr/>
      </w:pPr>
      <w:r w:rsidDel="00000000" w:rsidR="00000000" w:rsidRPr="00000000">
        <w:rPr>
          <w:rtl w:val="0"/>
        </w:rPr>
        <w:t xml:space="preserve">    "As for me though, I wasn't really in any mood to write anything today."</w:t>
      </w:r>
    </w:p>
    <w:p w:rsidR="00000000" w:rsidDel="00000000" w:rsidP="00000000" w:rsidRDefault="00000000" w:rsidRPr="00000000" w14:paraId="00001C84">
      <w:pPr>
        <w:pageBreakBefore w:val="0"/>
        <w:rPr/>
      </w:pPr>
      <w:r w:rsidDel="00000000" w:rsidR="00000000" w:rsidRPr="00000000">
        <w:rPr>
          <w:rtl w:val="0"/>
        </w:rPr>
        <w:t xml:space="preserve">    "My focus was still on the guitar and everything else from yesterday."</w:t>
      </w:r>
    </w:p>
    <w:p w:rsidR="00000000" w:rsidDel="00000000" w:rsidP="00000000" w:rsidRDefault="00000000" w:rsidRPr="00000000" w14:paraId="00001C85">
      <w:pPr>
        <w:pageBreakBefore w:val="0"/>
        <w:rPr/>
      </w:pPr>
      <w:r w:rsidDel="00000000" w:rsidR="00000000" w:rsidRPr="00000000">
        <w:rPr>
          <w:rtl w:val="0"/>
        </w:rPr>
        <w:t xml:space="preserve">    "I had even brought the lesson book Monika had given me from her friend."</w:t>
      </w:r>
    </w:p>
    <w:p w:rsidR="00000000" w:rsidDel="00000000" w:rsidP="00000000" w:rsidRDefault="00000000" w:rsidRPr="00000000" w14:paraId="00001C86">
      <w:pPr>
        <w:pageBreakBefore w:val="0"/>
        <w:rPr/>
      </w:pPr>
      <w:r w:rsidDel="00000000" w:rsidR="00000000" w:rsidRPr="00000000">
        <w:rPr>
          <w:rtl w:val="0"/>
        </w:rPr>
        <w:t xml:space="preserve">    "Though reading all this without a guitar to practice on isn't really helping me a whole lot."</w:t>
      </w:r>
    </w:p>
    <w:p w:rsidR="00000000" w:rsidDel="00000000" w:rsidP="00000000" w:rsidRDefault="00000000" w:rsidRPr="00000000" w14:paraId="00001C87">
      <w:pPr>
        <w:pageBreakBefore w:val="0"/>
        <w:rPr/>
      </w:pPr>
      <w:r w:rsidDel="00000000" w:rsidR="00000000" w:rsidRPr="00000000">
        <w:rPr>
          <w:rtl w:val="0"/>
        </w:rPr>
        <w:t xml:space="preserve">    "Monika was busy proof reading some things and filling out paperwork for the club, so talking to her was out of the question."</w:t>
      </w:r>
    </w:p>
    <w:p w:rsidR="00000000" w:rsidDel="00000000" w:rsidP="00000000" w:rsidRDefault="00000000" w:rsidRPr="00000000" w14:paraId="00001C88">
      <w:pPr>
        <w:pageBreakBefore w:val="0"/>
        <w:rPr/>
      </w:pPr>
      <w:r w:rsidDel="00000000" w:rsidR="00000000" w:rsidRPr="00000000">
        <w:rPr>
          <w:rtl w:val="0"/>
        </w:rPr>
        <w:t xml:space="preserve">    "I'm sure she wouldn't mind me bothering her, but I'd rather her finish that stuff on time."</w:t>
      </w:r>
    </w:p>
    <w:p w:rsidR="00000000" w:rsidDel="00000000" w:rsidP="00000000" w:rsidRDefault="00000000" w:rsidRPr="00000000" w14:paraId="00001C89">
      <w:pPr>
        <w:pageBreakBefore w:val="0"/>
        <w:rPr/>
      </w:pPr>
      <w:r w:rsidDel="00000000" w:rsidR="00000000" w:rsidRPr="00000000">
        <w:rPr>
          <w:rtl w:val="0"/>
        </w:rPr>
        <w:t xml:space="preserve">    "I'll just kill the last couple of minutes flipping through the book."</w:t>
      </w:r>
    </w:p>
    <w:p w:rsidR="00000000" w:rsidDel="00000000" w:rsidP="00000000" w:rsidRDefault="00000000" w:rsidRPr="00000000" w14:paraId="00001C8A">
      <w:pPr>
        <w:pageBreakBefore w:val="0"/>
        <w:rPr/>
      </w:pPr>
      <w:r w:rsidDel="00000000" w:rsidR="00000000" w:rsidRPr="00000000">
        <w:rPr>
          <w:rtl w:val="0"/>
        </w:rPr>
        <w:t xml:space="preserve">    "Oh this looks interesting, it's talking abou-{nw}"</w:t>
      </w:r>
    </w:p>
    <w:p w:rsidR="00000000" w:rsidDel="00000000" w:rsidP="00000000" w:rsidRDefault="00000000" w:rsidRPr="00000000" w14:paraId="00001C8B">
      <w:pPr>
        <w:pageBreakBefore w:val="0"/>
        <w:rPr/>
      </w:pPr>
      <w:r w:rsidDel="00000000" w:rsidR="00000000" w:rsidRPr="00000000">
        <w:rPr>
          <w:rtl w:val="0"/>
        </w:rPr>
        <w:t xml:space="preserve">    n "WHAT ARE YOU DOING DUMMY!"</w:t>
      </w:r>
    </w:p>
    <w:p w:rsidR="00000000" w:rsidDel="00000000" w:rsidP="00000000" w:rsidRDefault="00000000" w:rsidRPr="00000000" w14:paraId="00001C8C">
      <w:pPr>
        <w:pageBreakBefore w:val="0"/>
        <w:rPr/>
      </w:pPr>
      <w:r w:rsidDel="00000000" w:rsidR="00000000" w:rsidRPr="00000000">
        <w:rPr>
          <w:rtl w:val="0"/>
        </w:rPr>
        <w:t xml:space="preserve">    show natsuki 4f at i11</w:t>
      </w:r>
    </w:p>
    <w:p w:rsidR="00000000" w:rsidDel="00000000" w:rsidP="00000000" w:rsidRDefault="00000000" w:rsidRPr="00000000" w14:paraId="00001C8D">
      <w:pPr>
        <w:pageBreakBefore w:val="0"/>
        <w:rPr/>
      </w:pPr>
      <w:r w:rsidDel="00000000" w:rsidR="00000000" w:rsidRPr="00000000">
        <w:rPr>
          <w:rtl w:val="0"/>
        </w:rPr>
        <w:t xml:space="preserve">    "Natsuki's yell snaps me out of my focus and nearly scares my pants off."</w:t>
      </w:r>
    </w:p>
    <w:p w:rsidR="00000000" w:rsidDel="00000000" w:rsidP="00000000" w:rsidRDefault="00000000" w:rsidRPr="00000000" w14:paraId="00001C8E">
      <w:pPr>
        <w:pageBreakBefore w:val="0"/>
        <w:rPr/>
      </w:pPr>
      <w:r w:rsidDel="00000000" w:rsidR="00000000" w:rsidRPr="00000000">
        <w:rPr>
          <w:rtl w:val="0"/>
        </w:rPr>
        <w:t xml:space="preserve">    n 4e "Your supposed to be {i}writing{/i} [player], not reading a book!"</w:t>
      </w:r>
    </w:p>
    <w:p w:rsidR="00000000" w:rsidDel="00000000" w:rsidP="00000000" w:rsidRDefault="00000000" w:rsidRPr="00000000" w14:paraId="00001C8F">
      <w:pPr>
        <w:pageBreakBefore w:val="0"/>
        <w:rPr/>
      </w:pPr>
      <w:r w:rsidDel="00000000" w:rsidR="00000000" w:rsidRPr="00000000">
        <w:rPr>
          <w:rtl w:val="0"/>
        </w:rPr>
        <w:t xml:space="preserve">    n 4w "Monika! Tell your stupid boyfriend to get working!"</w:t>
      </w:r>
    </w:p>
    <w:p w:rsidR="00000000" w:rsidDel="00000000" w:rsidP="00000000" w:rsidRDefault="00000000" w:rsidRPr="00000000" w14:paraId="00001C90">
      <w:pPr>
        <w:pageBreakBefore w:val="0"/>
        <w:rPr/>
      </w:pPr>
      <w:r w:rsidDel="00000000" w:rsidR="00000000" w:rsidRPr="00000000">
        <w:rPr>
          <w:rtl w:val="0"/>
        </w:rPr>
        <w:t xml:space="preserve">    show monika 2i at l21</w:t>
      </w:r>
    </w:p>
    <w:p w:rsidR="00000000" w:rsidDel="00000000" w:rsidP="00000000" w:rsidRDefault="00000000" w:rsidRPr="00000000" w14:paraId="00001C91">
      <w:pPr>
        <w:pageBreakBefore w:val="0"/>
        <w:rPr/>
      </w:pPr>
      <w:r w:rsidDel="00000000" w:rsidR="00000000" w:rsidRPr="00000000">
        <w:rPr>
          <w:rtl w:val="0"/>
        </w:rPr>
        <w:t xml:space="preserve">    show natsuki 3g at t22</w:t>
      </w:r>
    </w:p>
    <w:p w:rsidR="00000000" w:rsidDel="00000000" w:rsidP="00000000" w:rsidRDefault="00000000" w:rsidRPr="00000000" w14:paraId="00001C92">
      <w:pPr>
        <w:pageBreakBefore w:val="0"/>
        <w:rPr/>
      </w:pPr>
      <w:r w:rsidDel="00000000" w:rsidR="00000000" w:rsidRPr="00000000">
        <w:rPr>
          <w:rtl w:val="0"/>
        </w:rPr>
        <w:t xml:space="preserve">    show monika at f21</w:t>
      </w:r>
    </w:p>
    <w:p w:rsidR="00000000" w:rsidDel="00000000" w:rsidP="00000000" w:rsidRDefault="00000000" w:rsidRPr="00000000" w14:paraId="00001C93">
      <w:pPr>
        <w:pageBreakBefore w:val="0"/>
        <w:rPr/>
      </w:pPr>
      <w:r w:rsidDel="00000000" w:rsidR="00000000" w:rsidRPr="00000000">
        <w:rPr>
          <w:rtl w:val="0"/>
        </w:rPr>
        <w:t xml:space="preserve">    m "Natsuki why are you yelling at [player], you've disrupted everyone's writing."</w:t>
      </w:r>
    </w:p>
    <w:p w:rsidR="00000000" w:rsidDel="00000000" w:rsidP="00000000" w:rsidRDefault="00000000" w:rsidRPr="00000000" w14:paraId="00001C94">
      <w:pPr>
        <w:pageBreakBefore w:val="0"/>
        <w:rPr/>
      </w:pPr>
      <w:r w:rsidDel="00000000" w:rsidR="00000000" w:rsidRPr="00000000">
        <w:rPr>
          <w:rtl w:val="0"/>
        </w:rPr>
        <w:t xml:space="preserve">    show monika 2h at t21</w:t>
      </w:r>
    </w:p>
    <w:p w:rsidR="00000000" w:rsidDel="00000000" w:rsidP="00000000" w:rsidRDefault="00000000" w:rsidRPr="00000000" w14:paraId="00001C95">
      <w:pPr>
        <w:pageBreakBefore w:val="0"/>
        <w:rPr/>
      </w:pPr>
      <w:r w:rsidDel="00000000" w:rsidR="00000000" w:rsidRPr="00000000">
        <w:rPr>
          <w:rtl w:val="0"/>
        </w:rPr>
        <w:t xml:space="preserve">    show natsuki 4e at f22</w:t>
      </w:r>
    </w:p>
    <w:p w:rsidR="00000000" w:rsidDel="00000000" w:rsidP="00000000" w:rsidRDefault="00000000" w:rsidRPr="00000000" w14:paraId="00001C96">
      <w:pPr>
        <w:pageBreakBefore w:val="0"/>
        <w:rPr/>
      </w:pPr>
      <w:r w:rsidDel="00000000" w:rsidR="00000000" w:rsidRPr="00000000">
        <w:rPr>
          <w:rtl w:val="0"/>
        </w:rPr>
        <w:t xml:space="preserve">    n "He's hiding over here slacking off while we're all working our butts off to meet the deadline."</w:t>
      </w:r>
    </w:p>
    <w:p w:rsidR="00000000" w:rsidDel="00000000" w:rsidP="00000000" w:rsidRDefault="00000000" w:rsidRPr="00000000" w14:paraId="00001C97">
      <w:pPr>
        <w:pageBreakBefore w:val="0"/>
        <w:rPr/>
      </w:pPr>
      <w:r w:rsidDel="00000000" w:rsidR="00000000" w:rsidRPr="00000000">
        <w:rPr>
          <w:rtl w:val="0"/>
        </w:rPr>
        <w:t xml:space="preserve">    show monika 2c</w:t>
      </w:r>
    </w:p>
    <w:p w:rsidR="00000000" w:rsidDel="00000000" w:rsidP="00000000" w:rsidRDefault="00000000" w:rsidRPr="00000000" w14:paraId="00001C98">
      <w:pPr>
        <w:pageBreakBefore w:val="0"/>
        <w:rPr/>
      </w:pPr>
      <w:r w:rsidDel="00000000" w:rsidR="00000000" w:rsidRPr="00000000">
        <w:rPr>
          <w:rtl w:val="0"/>
        </w:rPr>
        <w:t xml:space="preserve">    show natsuki 4g at t22</w:t>
      </w:r>
    </w:p>
    <w:p w:rsidR="00000000" w:rsidDel="00000000" w:rsidP="00000000" w:rsidRDefault="00000000" w:rsidRPr="00000000" w14:paraId="00001C99">
      <w:pPr>
        <w:pageBreakBefore w:val="0"/>
        <w:rPr/>
      </w:pPr>
      <w:r w:rsidDel="00000000" w:rsidR="00000000" w:rsidRPr="00000000">
        <w:rPr>
          <w:rtl w:val="0"/>
        </w:rPr>
        <w:t xml:space="preserve">    mc "Look I really don't have any motivation to write today, I'm drawing a blank here."</w:t>
      </w:r>
    </w:p>
    <w:p w:rsidR="00000000" w:rsidDel="00000000" w:rsidP="00000000" w:rsidRDefault="00000000" w:rsidRPr="00000000" w14:paraId="00001C9A">
      <w:pPr>
        <w:pageBreakBefore w:val="0"/>
        <w:rPr/>
      </w:pPr>
      <w:r w:rsidDel="00000000" w:rsidR="00000000" w:rsidRPr="00000000">
        <w:rPr>
          <w:rtl w:val="0"/>
        </w:rPr>
        <w:t xml:space="preserve">    show natsuki 3p at f22</w:t>
      </w:r>
    </w:p>
    <w:p w:rsidR="00000000" w:rsidDel="00000000" w:rsidP="00000000" w:rsidRDefault="00000000" w:rsidRPr="00000000" w14:paraId="00001C9B">
      <w:pPr>
        <w:pageBreakBefore w:val="0"/>
        <w:rPr/>
      </w:pPr>
      <w:r w:rsidDel="00000000" w:rsidR="00000000" w:rsidRPr="00000000">
        <w:rPr>
          <w:rtl w:val="0"/>
        </w:rPr>
        <w:t xml:space="preserve">    show monika 2h</w:t>
      </w:r>
    </w:p>
    <w:p w:rsidR="00000000" w:rsidDel="00000000" w:rsidP="00000000" w:rsidRDefault="00000000" w:rsidRPr="00000000" w14:paraId="00001C9C">
      <w:pPr>
        <w:pageBreakBefore w:val="0"/>
        <w:rPr/>
      </w:pPr>
      <w:r w:rsidDel="00000000" w:rsidR="00000000" w:rsidRPr="00000000">
        <w:rPr>
          <w:rtl w:val="0"/>
        </w:rPr>
        <w:t xml:space="preserve">    n "That's because you're reading that STUPID BO-{nw}"</w:t>
      </w:r>
    </w:p>
    <w:p w:rsidR="00000000" w:rsidDel="00000000" w:rsidP="00000000" w:rsidRDefault="00000000" w:rsidRPr="00000000" w14:paraId="00001C9D">
      <w:pPr>
        <w:pageBreakBefore w:val="0"/>
        <w:rPr/>
      </w:pPr>
      <w:r w:rsidDel="00000000" w:rsidR="00000000" w:rsidRPr="00000000">
        <w:rPr>
          <w:rtl w:val="0"/>
        </w:rPr>
        <w:t xml:space="preserve">    show natsuki 4o at t22</w:t>
      </w:r>
    </w:p>
    <w:p w:rsidR="00000000" w:rsidDel="00000000" w:rsidP="00000000" w:rsidRDefault="00000000" w:rsidRPr="00000000" w14:paraId="00001C9E">
      <w:pPr>
        <w:pageBreakBefore w:val="0"/>
        <w:rPr/>
      </w:pPr>
      <w:r w:rsidDel="00000000" w:rsidR="00000000" w:rsidRPr="00000000">
        <w:rPr>
          <w:rtl w:val="0"/>
        </w:rPr>
        <w:t xml:space="preserve">    show monika 4i at f21</w:t>
      </w:r>
    </w:p>
    <w:p w:rsidR="00000000" w:rsidDel="00000000" w:rsidP="00000000" w:rsidRDefault="00000000" w:rsidRPr="00000000" w14:paraId="00001C9F">
      <w:pPr>
        <w:pageBreakBefore w:val="0"/>
        <w:rPr/>
      </w:pPr>
      <w:r w:rsidDel="00000000" w:rsidR="00000000" w:rsidRPr="00000000">
        <w:rPr>
          <w:rtl w:val="0"/>
        </w:rPr>
        <w:t xml:space="preserve">    m "Enough Natsuki."</w:t>
      </w:r>
    </w:p>
    <w:p w:rsidR="00000000" w:rsidDel="00000000" w:rsidP="00000000" w:rsidRDefault="00000000" w:rsidRPr="00000000" w14:paraId="00001CA0">
      <w:pPr>
        <w:pageBreakBefore w:val="0"/>
        <w:rPr/>
      </w:pPr>
      <w:r w:rsidDel="00000000" w:rsidR="00000000" w:rsidRPr="00000000">
        <w:rPr>
          <w:rtl w:val="0"/>
        </w:rPr>
        <w:t xml:space="preserve">    m "You don't need to shout about it."</w:t>
      </w:r>
    </w:p>
    <w:p w:rsidR="00000000" w:rsidDel="00000000" w:rsidP="00000000" w:rsidRDefault="00000000" w:rsidRPr="00000000" w14:paraId="00001CA1">
      <w:pPr>
        <w:pageBreakBefore w:val="0"/>
        <w:rPr/>
      </w:pPr>
      <w:r w:rsidDel="00000000" w:rsidR="00000000" w:rsidRPr="00000000">
        <w:rPr>
          <w:rtl w:val="0"/>
        </w:rPr>
        <w:t xml:space="preserve">    show natsuki 4w at f22</w:t>
      </w:r>
    </w:p>
    <w:p w:rsidR="00000000" w:rsidDel="00000000" w:rsidP="00000000" w:rsidRDefault="00000000" w:rsidRPr="00000000" w14:paraId="00001CA2">
      <w:pPr>
        <w:pageBreakBefore w:val="0"/>
        <w:rPr/>
      </w:pPr>
      <w:r w:rsidDel="00000000" w:rsidR="00000000" w:rsidRPr="00000000">
        <w:rPr>
          <w:rtl w:val="0"/>
        </w:rPr>
        <w:t xml:space="preserve">    show monika 2q at t21</w:t>
      </w:r>
    </w:p>
    <w:p w:rsidR="00000000" w:rsidDel="00000000" w:rsidP="00000000" w:rsidRDefault="00000000" w:rsidRPr="00000000" w14:paraId="00001CA3">
      <w:pPr>
        <w:pageBreakBefore w:val="0"/>
        <w:rPr/>
      </w:pPr>
      <w:r w:rsidDel="00000000" w:rsidR="00000000" w:rsidRPr="00000000">
        <w:rPr>
          <w:rtl w:val="0"/>
        </w:rPr>
        <w:t xml:space="preserve">    n "Well I'm sorry I'm the only one keeping him in check!"</w:t>
      </w:r>
    </w:p>
    <w:p w:rsidR="00000000" w:rsidDel="00000000" w:rsidP="00000000" w:rsidRDefault="00000000" w:rsidRPr="00000000" w14:paraId="00001CA4">
      <w:pPr>
        <w:pageBreakBefore w:val="0"/>
        <w:rPr/>
      </w:pPr>
      <w:r w:rsidDel="00000000" w:rsidR="00000000" w:rsidRPr="00000000">
        <w:rPr>
          <w:rtl w:val="0"/>
        </w:rPr>
        <w:t xml:space="preserve">    n "You just let him do whatever cause he's your {i}boyfriend{/i} while we all suffer the consequences."</w:t>
      </w:r>
    </w:p>
    <w:p w:rsidR="00000000" w:rsidDel="00000000" w:rsidP="00000000" w:rsidRDefault="00000000" w:rsidRPr="00000000" w14:paraId="00001CA5">
      <w:pPr>
        <w:pageBreakBefore w:val="0"/>
        <w:rPr/>
      </w:pPr>
      <w:r w:rsidDel="00000000" w:rsidR="00000000" w:rsidRPr="00000000">
        <w:rPr>
          <w:rtl w:val="0"/>
        </w:rPr>
        <w:t xml:space="preserve">    n "I won't be dragged down cause of his lack of motivation."</w:t>
      </w:r>
    </w:p>
    <w:p w:rsidR="00000000" w:rsidDel="00000000" w:rsidP="00000000" w:rsidRDefault="00000000" w:rsidRPr="00000000" w14:paraId="00001CA6">
      <w:pPr>
        <w:pageBreakBefore w:val="0"/>
        <w:rPr/>
      </w:pPr>
      <w:r w:rsidDel="00000000" w:rsidR="00000000" w:rsidRPr="00000000">
        <w:rPr>
          <w:rtl w:val="0"/>
        </w:rPr>
        <w:t xml:space="preserve">    show natsuki 1x at lhide</w:t>
      </w:r>
    </w:p>
    <w:p w:rsidR="00000000" w:rsidDel="00000000" w:rsidP="00000000" w:rsidRDefault="00000000" w:rsidRPr="00000000" w14:paraId="00001CA7">
      <w:pPr>
        <w:pageBreakBefore w:val="0"/>
        <w:rPr/>
      </w:pPr>
      <w:r w:rsidDel="00000000" w:rsidR="00000000" w:rsidRPr="00000000">
        <w:rPr>
          <w:rtl w:val="0"/>
        </w:rPr>
        <w:t xml:space="preserve">    hide natsuki</w:t>
      </w:r>
    </w:p>
    <w:p w:rsidR="00000000" w:rsidDel="00000000" w:rsidP="00000000" w:rsidRDefault="00000000" w:rsidRPr="00000000" w14:paraId="00001CA8">
      <w:pPr>
        <w:pageBreakBefore w:val="0"/>
        <w:rPr/>
      </w:pPr>
      <w:r w:rsidDel="00000000" w:rsidR="00000000" w:rsidRPr="00000000">
        <w:rPr>
          <w:rtl w:val="0"/>
        </w:rPr>
        <w:t xml:space="preserve">    show monika at t11</w:t>
      </w:r>
    </w:p>
    <w:p w:rsidR="00000000" w:rsidDel="00000000" w:rsidP="00000000" w:rsidRDefault="00000000" w:rsidRPr="00000000" w14:paraId="00001CA9">
      <w:pPr>
        <w:pageBreakBefore w:val="0"/>
        <w:rPr/>
      </w:pPr>
      <w:r w:rsidDel="00000000" w:rsidR="00000000" w:rsidRPr="00000000">
        <w:rPr>
          <w:rtl w:val="0"/>
        </w:rPr>
        <w:t xml:space="preserve">    "And with that, she storms out of the club room."</w:t>
      </w:r>
    </w:p>
    <w:p w:rsidR="00000000" w:rsidDel="00000000" w:rsidP="00000000" w:rsidRDefault="00000000" w:rsidRPr="00000000" w14:paraId="00001CAA">
      <w:pPr>
        <w:pageBreakBefore w:val="0"/>
        <w:rPr/>
      </w:pPr>
      <w:r w:rsidDel="00000000" w:rsidR="00000000" w:rsidRPr="00000000">
        <w:rPr>
          <w:rtl w:val="0"/>
        </w:rPr>
        <w:t xml:space="preserve">    "Looking around, it seems the rest of the club are just as confused to the current events."</w:t>
      </w:r>
    </w:p>
    <w:p w:rsidR="00000000" w:rsidDel="00000000" w:rsidP="00000000" w:rsidRDefault="00000000" w:rsidRPr="00000000" w14:paraId="00001CAB">
      <w:pPr>
        <w:pageBreakBefore w:val="0"/>
        <w:rPr/>
      </w:pPr>
      <w:r w:rsidDel="00000000" w:rsidR="00000000" w:rsidRPr="00000000">
        <w:rPr>
          <w:rtl w:val="0"/>
        </w:rPr>
        <w:t xml:space="preserve">    show monika 2c at t22</w:t>
      </w:r>
    </w:p>
    <w:p w:rsidR="00000000" w:rsidDel="00000000" w:rsidP="00000000" w:rsidRDefault="00000000" w:rsidRPr="00000000" w14:paraId="00001CAC">
      <w:pPr>
        <w:pageBreakBefore w:val="0"/>
        <w:rPr/>
      </w:pPr>
      <w:r w:rsidDel="00000000" w:rsidR="00000000" w:rsidRPr="00000000">
        <w:rPr>
          <w:rtl w:val="0"/>
        </w:rPr>
        <w:t xml:space="preserve">    show yuri 3o at l21</w:t>
      </w:r>
    </w:p>
    <w:p w:rsidR="00000000" w:rsidDel="00000000" w:rsidP="00000000" w:rsidRDefault="00000000" w:rsidRPr="00000000" w14:paraId="00001CAD">
      <w:pPr>
        <w:pageBreakBefore w:val="0"/>
        <w:rPr/>
      </w:pPr>
      <w:r w:rsidDel="00000000" w:rsidR="00000000" w:rsidRPr="00000000">
        <w:rPr>
          <w:rtl w:val="0"/>
        </w:rPr>
        <w:t xml:space="preserve">    show yuri at f21</w:t>
      </w:r>
    </w:p>
    <w:p w:rsidR="00000000" w:rsidDel="00000000" w:rsidP="00000000" w:rsidRDefault="00000000" w:rsidRPr="00000000" w14:paraId="00001CAE">
      <w:pPr>
        <w:pageBreakBefore w:val="0"/>
        <w:rPr/>
      </w:pPr>
      <w:r w:rsidDel="00000000" w:rsidR="00000000" w:rsidRPr="00000000">
        <w:rPr>
          <w:rtl w:val="0"/>
        </w:rPr>
        <w:t xml:space="preserve">    y "Um, m-maybe I should go after her. Try and calm her down a bit."</w:t>
      </w:r>
    </w:p>
    <w:p w:rsidR="00000000" w:rsidDel="00000000" w:rsidP="00000000" w:rsidRDefault="00000000" w:rsidRPr="00000000" w14:paraId="00001CAF">
      <w:pPr>
        <w:pageBreakBefore w:val="0"/>
        <w:rPr/>
      </w:pPr>
      <w:r w:rsidDel="00000000" w:rsidR="00000000" w:rsidRPr="00000000">
        <w:rPr>
          <w:rtl w:val="0"/>
        </w:rPr>
        <w:t xml:space="preserve">    y 3n "We wouldn't want her s-stomping all around the school like that."</w:t>
      </w:r>
    </w:p>
    <w:p w:rsidR="00000000" w:rsidDel="00000000" w:rsidP="00000000" w:rsidRDefault="00000000" w:rsidRPr="00000000" w14:paraId="00001CB0">
      <w:pPr>
        <w:pageBreakBefore w:val="0"/>
        <w:rPr/>
      </w:pPr>
      <w:r w:rsidDel="00000000" w:rsidR="00000000" w:rsidRPr="00000000">
        <w:rPr>
          <w:rtl w:val="0"/>
        </w:rPr>
        <w:t xml:space="preserve">    show monika 2e at f22</w:t>
      </w:r>
    </w:p>
    <w:p w:rsidR="00000000" w:rsidDel="00000000" w:rsidP="00000000" w:rsidRDefault="00000000" w:rsidRPr="00000000" w14:paraId="00001CB1">
      <w:pPr>
        <w:pageBreakBefore w:val="0"/>
        <w:rPr/>
      </w:pPr>
      <w:r w:rsidDel="00000000" w:rsidR="00000000" w:rsidRPr="00000000">
        <w:rPr>
          <w:rtl w:val="0"/>
        </w:rPr>
        <w:t xml:space="preserve">    show yuri 2q at t21</w:t>
      </w:r>
    </w:p>
    <w:p w:rsidR="00000000" w:rsidDel="00000000" w:rsidP="00000000" w:rsidRDefault="00000000" w:rsidRPr="00000000" w14:paraId="00001CB2">
      <w:pPr>
        <w:pageBreakBefore w:val="0"/>
        <w:rPr/>
      </w:pPr>
      <w:r w:rsidDel="00000000" w:rsidR="00000000" w:rsidRPr="00000000">
        <w:rPr>
          <w:rtl w:val="0"/>
        </w:rPr>
        <w:t xml:space="preserve">    m "Thank you Yuri, that would be great if you could."</w:t>
      </w:r>
    </w:p>
    <w:p w:rsidR="00000000" w:rsidDel="00000000" w:rsidP="00000000" w:rsidRDefault="00000000" w:rsidRPr="00000000" w14:paraId="00001CB3">
      <w:pPr>
        <w:pageBreakBefore w:val="0"/>
        <w:rPr/>
      </w:pPr>
      <w:r w:rsidDel="00000000" w:rsidR="00000000" w:rsidRPr="00000000">
        <w:rPr>
          <w:rtl w:val="0"/>
        </w:rPr>
        <w:t xml:space="preserve">    show monika 1e at t11</w:t>
      </w:r>
    </w:p>
    <w:p w:rsidR="00000000" w:rsidDel="00000000" w:rsidP="00000000" w:rsidRDefault="00000000" w:rsidRPr="00000000" w14:paraId="00001CB4">
      <w:pPr>
        <w:pageBreakBefore w:val="0"/>
        <w:rPr/>
      </w:pPr>
      <w:r w:rsidDel="00000000" w:rsidR="00000000" w:rsidRPr="00000000">
        <w:rPr>
          <w:rtl w:val="0"/>
        </w:rPr>
        <w:t xml:space="preserve">    show yuri 1m at lhide</w:t>
      </w:r>
    </w:p>
    <w:p w:rsidR="00000000" w:rsidDel="00000000" w:rsidP="00000000" w:rsidRDefault="00000000" w:rsidRPr="00000000" w14:paraId="00001CB5">
      <w:pPr>
        <w:pageBreakBefore w:val="0"/>
        <w:rPr/>
      </w:pPr>
      <w:r w:rsidDel="00000000" w:rsidR="00000000" w:rsidRPr="00000000">
        <w:rPr>
          <w:rtl w:val="0"/>
        </w:rPr>
        <w:t xml:space="preserve">    hide yuri</w:t>
      </w:r>
    </w:p>
    <w:p w:rsidR="00000000" w:rsidDel="00000000" w:rsidP="00000000" w:rsidRDefault="00000000" w:rsidRPr="00000000" w14:paraId="00001CB6">
      <w:pPr>
        <w:pageBreakBefore w:val="0"/>
        <w:rPr/>
      </w:pPr>
      <w:r w:rsidDel="00000000" w:rsidR="00000000" w:rsidRPr="00000000">
        <w:rPr>
          <w:rtl w:val="0"/>
        </w:rPr>
        <w:t xml:space="preserve">    "Yuri quickly takes her leave from the room, leaving just three of us left."</w:t>
      </w:r>
    </w:p>
    <w:p w:rsidR="00000000" w:rsidDel="00000000" w:rsidP="00000000" w:rsidRDefault="00000000" w:rsidRPr="00000000" w14:paraId="00001CB7">
      <w:pPr>
        <w:pageBreakBefore w:val="0"/>
        <w:rPr/>
      </w:pPr>
      <w:r w:rsidDel="00000000" w:rsidR="00000000" w:rsidRPr="00000000">
        <w:rPr>
          <w:rtl w:val="0"/>
        </w:rPr>
        <w:t xml:space="preserve">    show sayori 2p at l21</w:t>
      </w:r>
    </w:p>
    <w:p w:rsidR="00000000" w:rsidDel="00000000" w:rsidP="00000000" w:rsidRDefault="00000000" w:rsidRPr="00000000" w14:paraId="00001CB8">
      <w:pPr>
        <w:pageBreakBefore w:val="0"/>
        <w:rPr/>
      </w:pPr>
      <w:r w:rsidDel="00000000" w:rsidR="00000000" w:rsidRPr="00000000">
        <w:rPr>
          <w:rtl w:val="0"/>
        </w:rPr>
        <w:t xml:space="preserve">    show monika 2c at t22</w:t>
      </w:r>
    </w:p>
    <w:p w:rsidR="00000000" w:rsidDel="00000000" w:rsidP="00000000" w:rsidRDefault="00000000" w:rsidRPr="00000000" w14:paraId="00001CB9">
      <w:pPr>
        <w:pageBreakBefore w:val="0"/>
        <w:rPr/>
      </w:pPr>
      <w:r w:rsidDel="00000000" w:rsidR="00000000" w:rsidRPr="00000000">
        <w:rPr>
          <w:rtl w:val="0"/>
        </w:rPr>
        <w:t xml:space="preserve">    show sayori at f21</w:t>
      </w:r>
    </w:p>
    <w:p w:rsidR="00000000" w:rsidDel="00000000" w:rsidP="00000000" w:rsidRDefault="00000000" w:rsidRPr="00000000" w14:paraId="00001CBA">
      <w:pPr>
        <w:pageBreakBefore w:val="0"/>
        <w:rPr/>
      </w:pPr>
      <w:r w:rsidDel="00000000" w:rsidR="00000000" w:rsidRPr="00000000">
        <w:rPr>
          <w:rtl w:val="0"/>
        </w:rPr>
        <w:t xml:space="preserve">    s "I'm so confused, why was Natsuki so mad all of a sudden?!"</w:t>
      </w:r>
    </w:p>
    <w:p w:rsidR="00000000" w:rsidDel="00000000" w:rsidP="00000000" w:rsidRDefault="00000000" w:rsidRPr="00000000" w14:paraId="00001CBB">
      <w:pPr>
        <w:pageBreakBefore w:val="0"/>
        <w:rPr/>
      </w:pPr>
      <w:r w:rsidDel="00000000" w:rsidR="00000000" w:rsidRPr="00000000">
        <w:rPr>
          <w:rtl w:val="0"/>
        </w:rPr>
        <w:t xml:space="preserve">    show sayori 1o at t21</w:t>
      </w:r>
    </w:p>
    <w:p w:rsidR="00000000" w:rsidDel="00000000" w:rsidP="00000000" w:rsidRDefault="00000000" w:rsidRPr="00000000" w14:paraId="00001CBC">
      <w:pPr>
        <w:pageBreakBefore w:val="0"/>
        <w:rPr/>
      </w:pPr>
      <w:r w:rsidDel="00000000" w:rsidR="00000000" w:rsidRPr="00000000">
        <w:rPr>
          <w:rtl w:val="0"/>
        </w:rPr>
        <w:t xml:space="preserve">    show monika 2p at f22</w:t>
      </w:r>
    </w:p>
    <w:p w:rsidR="00000000" w:rsidDel="00000000" w:rsidP="00000000" w:rsidRDefault="00000000" w:rsidRPr="00000000" w14:paraId="00001CBD">
      <w:pPr>
        <w:pageBreakBefore w:val="0"/>
        <w:rPr/>
      </w:pPr>
      <w:r w:rsidDel="00000000" w:rsidR="00000000" w:rsidRPr="00000000">
        <w:rPr>
          <w:rtl w:val="0"/>
        </w:rPr>
        <w:t xml:space="preserve">    m "I'm not really sure Sayori, she didn't have to get so hostile over a bit of reading."</w:t>
      </w:r>
    </w:p>
    <w:p w:rsidR="00000000" w:rsidDel="00000000" w:rsidP="00000000" w:rsidRDefault="00000000" w:rsidRPr="00000000" w14:paraId="00001CBE">
      <w:pPr>
        <w:pageBreakBefore w:val="0"/>
        <w:rPr/>
      </w:pPr>
      <w:r w:rsidDel="00000000" w:rsidR="00000000" w:rsidRPr="00000000">
        <w:rPr>
          <w:rtl w:val="0"/>
        </w:rPr>
        <w:t xml:space="preserve">    show monika 2c at t22</w:t>
      </w:r>
    </w:p>
    <w:p w:rsidR="00000000" w:rsidDel="00000000" w:rsidP="00000000" w:rsidRDefault="00000000" w:rsidRPr="00000000" w14:paraId="00001CBF">
      <w:pPr>
        <w:pageBreakBefore w:val="0"/>
        <w:rPr/>
      </w:pPr>
      <w:r w:rsidDel="00000000" w:rsidR="00000000" w:rsidRPr="00000000">
        <w:rPr>
          <w:rtl w:val="0"/>
        </w:rPr>
        <w:t xml:space="preserve">    show sayori 2c at f21</w:t>
      </w:r>
    </w:p>
    <w:p w:rsidR="00000000" w:rsidDel="00000000" w:rsidP="00000000" w:rsidRDefault="00000000" w:rsidRPr="00000000" w14:paraId="00001CC0">
      <w:pPr>
        <w:pageBreakBefore w:val="0"/>
        <w:rPr/>
      </w:pPr>
      <w:r w:rsidDel="00000000" w:rsidR="00000000" w:rsidRPr="00000000">
        <w:rPr>
          <w:rtl w:val="0"/>
        </w:rPr>
        <w:t xml:space="preserve">    s "What were you reading anyway [player]?"</w:t>
      </w:r>
    </w:p>
    <w:p w:rsidR="00000000" w:rsidDel="00000000" w:rsidP="00000000" w:rsidRDefault="00000000" w:rsidRPr="00000000" w14:paraId="00001CC1">
      <w:pPr>
        <w:pageBreakBefore w:val="0"/>
        <w:rPr/>
      </w:pPr>
      <w:r w:rsidDel="00000000" w:rsidR="00000000" w:rsidRPr="00000000">
        <w:rPr>
          <w:rtl w:val="0"/>
        </w:rPr>
        <w:t xml:space="preserve">    show sayori 1b at t21</w:t>
      </w:r>
    </w:p>
    <w:p w:rsidR="00000000" w:rsidDel="00000000" w:rsidP="00000000" w:rsidRDefault="00000000" w:rsidRPr="00000000" w14:paraId="00001CC2">
      <w:pPr>
        <w:pageBreakBefore w:val="0"/>
        <w:rPr/>
      </w:pPr>
      <w:r w:rsidDel="00000000" w:rsidR="00000000" w:rsidRPr="00000000">
        <w:rPr>
          <w:rtl w:val="0"/>
        </w:rPr>
        <w:t xml:space="preserve">    show monika 2m</w:t>
      </w:r>
    </w:p>
    <w:p w:rsidR="00000000" w:rsidDel="00000000" w:rsidP="00000000" w:rsidRDefault="00000000" w:rsidRPr="00000000" w14:paraId="00001CC3">
      <w:pPr>
        <w:pageBreakBefore w:val="0"/>
        <w:rPr/>
      </w:pPr>
      <w:r w:rsidDel="00000000" w:rsidR="00000000" w:rsidRPr="00000000">
        <w:rPr>
          <w:rtl w:val="0"/>
        </w:rPr>
        <w:t xml:space="preserve">    mc "Just a book on learning my guitar. I was having really bad writers block today."</w:t>
      </w:r>
    </w:p>
    <w:p w:rsidR="00000000" w:rsidDel="00000000" w:rsidP="00000000" w:rsidRDefault="00000000" w:rsidRPr="00000000" w14:paraId="00001CC4">
      <w:pPr>
        <w:pageBreakBefore w:val="0"/>
        <w:rPr/>
      </w:pPr>
      <w:r w:rsidDel="00000000" w:rsidR="00000000" w:rsidRPr="00000000">
        <w:rPr>
          <w:rtl w:val="0"/>
        </w:rPr>
        <w:t xml:space="preserve">    show sayori 4m at f21</w:t>
      </w:r>
    </w:p>
    <w:p w:rsidR="00000000" w:rsidDel="00000000" w:rsidP="00000000" w:rsidRDefault="00000000" w:rsidRPr="00000000" w14:paraId="00001CC5">
      <w:pPr>
        <w:pageBreakBefore w:val="0"/>
        <w:rPr/>
      </w:pPr>
      <w:r w:rsidDel="00000000" w:rsidR="00000000" w:rsidRPr="00000000">
        <w:rPr>
          <w:rtl w:val="0"/>
        </w:rPr>
        <w:t xml:space="preserve">    s "Oh my gosh, I almost forgot about that!"</w:t>
      </w:r>
    </w:p>
    <w:p w:rsidR="00000000" w:rsidDel="00000000" w:rsidP="00000000" w:rsidRDefault="00000000" w:rsidRPr="00000000" w14:paraId="00001CC6">
      <w:pPr>
        <w:pageBreakBefore w:val="0"/>
        <w:rPr/>
      </w:pPr>
      <w:r w:rsidDel="00000000" w:rsidR="00000000" w:rsidRPr="00000000">
        <w:rPr>
          <w:rtl w:val="0"/>
        </w:rPr>
        <w:t xml:space="preserve">    s 3n "Can you play any pretty songs yet?"</w:t>
      </w:r>
    </w:p>
    <w:p w:rsidR="00000000" w:rsidDel="00000000" w:rsidP="00000000" w:rsidRDefault="00000000" w:rsidRPr="00000000" w14:paraId="00001CC7">
      <w:pPr>
        <w:pageBreakBefore w:val="0"/>
        <w:rPr/>
      </w:pPr>
      <w:r w:rsidDel="00000000" w:rsidR="00000000" w:rsidRPr="00000000">
        <w:rPr>
          <w:rtl w:val="0"/>
        </w:rPr>
        <w:t xml:space="preserve">    show sayori 1o at t21</w:t>
      </w:r>
    </w:p>
    <w:p w:rsidR="00000000" w:rsidDel="00000000" w:rsidP="00000000" w:rsidRDefault="00000000" w:rsidRPr="00000000" w14:paraId="00001CC8">
      <w:pPr>
        <w:pageBreakBefore w:val="0"/>
        <w:rPr/>
      </w:pPr>
      <w:r w:rsidDel="00000000" w:rsidR="00000000" w:rsidRPr="00000000">
        <w:rPr>
          <w:rtl w:val="0"/>
        </w:rPr>
        <w:t xml:space="preserve">    mc "Not yet Sayori, I'm still learning the basic stuff."</w:t>
      </w:r>
    </w:p>
    <w:p w:rsidR="00000000" w:rsidDel="00000000" w:rsidP="00000000" w:rsidRDefault="00000000" w:rsidRPr="00000000" w14:paraId="00001CC9">
      <w:pPr>
        <w:pageBreakBefore w:val="0"/>
        <w:rPr/>
      </w:pPr>
      <w:r w:rsidDel="00000000" w:rsidR="00000000" w:rsidRPr="00000000">
        <w:rPr>
          <w:rtl w:val="0"/>
        </w:rPr>
        <w:t xml:space="preserve">    show monika 4l at f22</w:t>
      </w:r>
    </w:p>
    <w:p w:rsidR="00000000" w:rsidDel="00000000" w:rsidP="00000000" w:rsidRDefault="00000000" w:rsidRPr="00000000" w14:paraId="00001CCA">
      <w:pPr>
        <w:pageBreakBefore w:val="0"/>
        <w:rPr/>
      </w:pPr>
      <w:r w:rsidDel="00000000" w:rsidR="00000000" w:rsidRPr="00000000">
        <w:rPr>
          <w:rtl w:val="0"/>
        </w:rPr>
        <w:t xml:space="preserve">    m "You'll have to play for the club once you finally learn something [player], Ahaha~"</w:t>
      </w:r>
    </w:p>
    <w:p w:rsidR="00000000" w:rsidDel="00000000" w:rsidP="00000000" w:rsidRDefault="00000000" w:rsidRPr="00000000" w14:paraId="00001CCB">
      <w:pPr>
        <w:pageBreakBefore w:val="0"/>
        <w:rPr/>
      </w:pPr>
      <w:r w:rsidDel="00000000" w:rsidR="00000000" w:rsidRPr="00000000">
        <w:rPr>
          <w:rtl w:val="0"/>
        </w:rPr>
        <w:t xml:space="preserve">    show monika 2c at t22</w:t>
      </w:r>
    </w:p>
    <w:p w:rsidR="00000000" w:rsidDel="00000000" w:rsidP="00000000" w:rsidRDefault="00000000" w:rsidRPr="00000000" w14:paraId="00001CCC">
      <w:pPr>
        <w:pageBreakBefore w:val="0"/>
        <w:rPr/>
      </w:pPr>
      <w:r w:rsidDel="00000000" w:rsidR="00000000" w:rsidRPr="00000000">
        <w:rPr>
          <w:rtl w:val="0"/>
        </w:rPr>
        <w:t xml:space="preserve">    show sayori 4r at f21</w:t>
      </w:r>
    </w:p>
    <w:p w:rsidR="00000000" w:rsidDel="00000000" w:rsidP="00000000" w:rsidRDefault="00000000" w:rsidRPr="00000000" w14:paraId="00001CCD">
      <w:pPr>
        <w:pageBreakBefore w:val="0"/>
        <w:rPr/>
      </w:pPr>
      <w:r w:rsidDel="00000000" w:rsidR="00000000" w:rsidRPr="00000000">
        <w:rPr>
          <w:rtl w:val="0"/>
        </w:rPr>
        <w:t xml:space="preserve">    s "You two could do a duet!"</w:t>
      </w:r>
    </w:p>
    <w:p w:rsidR="00000000" w:rsidDel="00000000" w:rsidP="00000000" w:rsidRDefault="00000000" w:rsidRPr="00000000" w14:paraId="00001CCE">
      <w:pPr>
        <w:pageBreakBefore w:val="0"/>
        <w:rPr/>
      </w:pPr>
      <w:r w:rsidDel="00000000" w:rsidR="00000000" w:rsidRPr="00000000">
        <w:rPr>
          <w:rtl w:val="0"/>
        </w:rPr>
        <w:t xml:space="preserve">    s "That would be soooooo cute!"</w:t>
      </w:r>
    </w:p>
    <w:p w:rsidR="00000000" w:rsidDel="00000000" w:rsidP="00000000" w:rsidRDefault="00000000" w:rsidRPr="00000000" w14:paraId="00001CCF">
      <w:pPr>
        <w:pageBreakBefore w:val="0"/>
        <w:rPr/>
      </w:pPr>
      <w:r w:rsidDel="00000000" w:rsidR="00000000" w:rsidRPr="00000000">
        <w:rPr>
          <w:rtl w:val="0"/>
        </w:rPr>
        <w:t xml:space="preserve">    show sayori 1q at t21</w:t>
      </w:r>
    </w:p>
    <w:p w:rsidR="00000000" w:rsidDel="00000000" w:rsidP="00000000" w:rsidRDefault="00000000" w:rsidRPr="00000000" w14:paraId="00001CD0">
      <w:pPr>
        <w:pageBreakBefore w:val="0"/>
        <w:rPr/>
      </w:pPr>
      <w:r w:rsidDel="00000000" w:rsidR="00000000" w:rsidRPr="00000000">
        <w:rPr>
          <w:rtl w:val="0"/>
        </w:rPr>
        <w:t xml:space="preserve">    show monika 3k at f22</w:t>
      </w:r>
    </w:p>
    <w:p w:rsidR="00000000" w:rsidDel="00000000" w:rsidP="00000000" w:rsidRDefault="00000000" w:rsidRPr="00000000" w14:paraId="00001CD1">
      <w:pPr>
        <w:pageBreakBefore w:val="0"/>
        <w:rPr/>
      </w:pPr>
      <w:r w:rsidDel="00000000" w:rsidR="00000000" w:rsidRPr="00000000">
        <w:rPr>
          <w:rtl w:val="0"/>
        </w:rPr>
        <w:t xml:space="preserve">    m "That sound like a great idea Sayori!"</w:t>
      </w:r>
    </w:p>
    <w:p w:rsidR="00000000" w:rsidDel="00000000" w:rsidP="00000000" w:rsidRDefault="00000000" w:rsidRPr="00000000" w14:paraId="00001CD2">
      <w:pPr>
        <w:pageBreakBefore w:val="0"/>
        <w:rPr/>
      </w:pPr>
      <w:r w:rsidDel="00000000" w:rsidR="00000000" w:rsidRPr="00000000">
        <w:rPr>
          <w:rtl w:val="0"/>
        </w:rPr>
        <w:t xml:space="preserve">    m 2l "Why didn't I think of that Ahaha~"</w:t>
      </w:r>
    </w:p>
    <w:p w:rsidR="00000000" w:rsidDel="00000000" w:rsidP="00000000" w:rsidRDefault="00000000" w:rsidRPr="00000000" w14:paraId="00001CD3">
      <w:pPr>
        <w:pageBreakBefore w:val="0"/>
        <w:rPr/>
      </w:pPr>
      <w:r w:rsidDel="00000000" w:rsidR="00000000" w:rsidRPr="00000000">
        <w:rPr>
          <w:rtl w:val="0"/>
        </w:rPr>
        <w:t xml:space="preserve">    show monika 2l at t22</w:t>
      </w:r>
    </w:p>
    <w:p w:rsidR="00000000" w:rsidDel="00000000" w:rsidP="00000000" w:rsidRDefault="00000000" w:rsidRPr="00000000" w14:paraId="00001CD4">
      <w:pPr>
        <w:pageBreakBefore w:val="0"/>
        <w:rPr/>
      </w:pPr>
      <w:r w:rsidDel="00000000" w:rsidR="00000000" w:rsidRPr="00000000">
        <w:rPr>
          <w:rtl w:val="0"/>
        </w:rPr>
        <w:t xml:space="preserve">    "Oh no, I really don't think I could do a duet with Monika."</w:t>
      </w:r>
    </w:p>
    <w:p w:rsidR="00000000" w:rsidDel="00000000" w:rsidP="00000000" w:rsidRDefault="00000000" w:rsidRPr="00000000" w14:paraId="00001CD5">
      <w:pPr>
        <w:pageBreakBefore w:val="0"/>
        <w:rPr/>
      </w:pPr>
      <w:r w:rsidDel="00000000" w:rsidR="00000000" w:rsidRPr="00000000">
        <w:rPr>
          <w:rtl w:val="0"/>
        </w:rPr>
        <w:t xml:space="preserve">    "At least... anytime soon that is."</w:t>
      </w:r>
    </w:p>
    <w:p w:rsidR="00000000" w:rsidDel="00000000" w:rsidP="00000000" w:rsidRDefault="00000000" w:rsidRPr="00000000" w14:paraId="00001CD6">
      <w:pPr>
        <w:pageBreakBefore w:val="0"/>
        <w:rPr/>
      </w:pPr>
      <w:r w:rsidDel="00000000" w:rsidR="00000000" w:rsidRPr="00000000">
        <w:rPr>
          <w:rtl w:val="0"/>
        </w:rPr>
        <w:t xml:space="preserve">    "I barely even get this basic stuff, nevermind play a song with her!"</w:t>
      </w:r>
    </w:p>
    <w:p w:rsidR="00000000" w:rsidDel="00000000" w:rsidP="00000000" w:rsidRDefault="00000000" w:rsidRPr="00000000" w14:paraId="00001CD7">
      <w:pPr>
        <w:pageBreakBefore w:val="0"/>
        <w:rPr/>
      </w:pPr>
      <w:r w:rsidDel="00000000" w:rsidR="00000000" w:rsidRPr="00000000">
        <w:rPr>
          <w:rtl w:val="0"/>
        </w:rPr>
        <w:t xml:space="preserve">    show sayori 1n</w:t>
      </w:r>
    </w:p>
    <w:p w:rsidR="00000000" w:rsidDel="00000000" w:rsidP="00000000" w:rsidRDefault="00000000" w:rsidRPr="00000000" w14:paraId="00001CD8">
      <w:pPr>
        <w:pageBreakBefore w:val="0"/>
        <w:rPr/>
      </w:pPr>
      <w:r w:rsidDel="00000000" w:rsidR="00000000" w:rsidRPr="00000000">
        <w:rPr>
          <w:rtl w:val="0"/>
        </w:rPr>
        <w:t xml:space="preserve">    show monika 2d at f22</w:t>
      </w:r>
    </w:p>
    <w:p w:rsidR="00000000" w:rsidDel="00000000" w:rsidP="00000000" w:rsidRDefault="00000000" w:rsidRPr="00000000" w14:paraId="00001CD9">
      <w:pPr>
        <w:pageBreakBefore w:val="0"/>
        <w:rPr/>
      </w:pPr>
      <w:r w:rsidDel="00000000" w:rsidR="00000000" w:rsidRPr="00000000">
        <w:rPr>
          <w:rtl w:val="0"/>
        </w:rPr>
        <w:t xml:space="preserve">    m "Oh gosh would you look at the time, it's already getting late."</w:t>
      </w:r>
    </w:p>
    <w:p w:rsidR="00000000" w:rsidDel="00000000" w:rsidP="00000000" w:rsidRDefault="00000000" w:rsidRPr="00000000" w14:paraId="00001CDA">
      <w:pPr>
        <w:pageBreakBefore w:val="0"/>
        <w:rPr/>
      </w:pPr>
      <w:r w:rsidDel="00000000" w:rsidR="00000000" w:rsidRPr="00000000">
        <w:rPr>
          <w:rtl w:val="0"/>
        </w:rPr>
        <w:t xml:space="preserve">    m 4n "Guess Natsuki picked a good time to leave."</w:t>
      </w:r>
    </w:p>
    <w:p w:rsidR="00000000" w:rsidDel="00000000" w:rsidP="00000000" w:rsidRDefault="00000000" w:rsidRPr="00000000" w14:paraId="00001CDB">
      <w:pPr>
        <w:pageBreakBefore w:val="0"/>
        <w:rPr/>
      </w:pPr>
      <w:r w:rsidDel="00000000" w:rsidR="00000000" w:rsidRPr="00000000">
        <w:rPr>
          <w:rtl w:val="0"/>
        </w:rPr>
        <w:t xml:space="preserve">    m 2r "Though the drama was a bit unnecessary of her."</w:t>
      </w:r>
    </w:p>
    <w:p w:rsidR="00000000" w:rsidDel="00000000" w:rsidP="00000000" w:rsidRDefault="00000000" w:rsidRPr="00000000" w14:paraId="00001CDC">
      <w:pPr>
        <w:pageBreakBefore w:val="0"/>
        <w:rPr/>
      </w:pPr>
      <w:r w:rsidDel="00000000" w:rsidR="00000000" w:rsidRPr="00000000">
        <w:rPr>
          <w:rtl w:val="0"/>
        </w:rPr>
        <w:t xml:space="preserve">    show monika 1c at t22</w:t>
      </w:r>
    </w:p>
    <w:p w:rsidR="00000000" w:rsidDel="00000000" w:rsidP="00000000" w:rsidRDefault="00000000" w:rsidRPr="00000000" w14:paraId="00001CDD">
      <w:pPr>
        <w:pageBreakBefore w:val="0"/>
        <w:rPr/>
      </w:pPr>
      <w:r w:rsidDel="00000000" w:rsidR="00000000" w:rsidRPr="00000000">
        <w:rPr>
          <w:rtl w:val="0"/>
        </w:rPr>
        <w:t xml:space="preserve">    show sayori 2c at f21</w:t>
      </w:r>
    </w:p>
    <w:p w:rsidR="00000000" w:rsidDel="00000000" w:rsidP="00000000" w:rsidRDefault="00000000" w:rsidRPr="00000000" w14:paraId="00001CDE">
      <w:pPr>
        <w:pageBreakBefore w:val="0"/>
        <w:rPr/>
      </w:pPr>
      <w:r w:rsidDel="00000000" w:rsidR="00000000" w:rsidRPr="00000000">
        <w:rPr>
          <w:rtl w:val="0"/>
        </w:rPr>
        <w:t xml:space="preserve">    s "Maybe she was having a frustrating time today, or maybe she was a bit hungry."</w:t>
      </w:r>
    </w:p>
    <w:p w:rsidR="00000000" w:rsidDel="00000000" w:rsidP="00000000" w:rsidRDefault="00000000" w:rsidRPr="00000000" w14:paraId="00001CDF">
      <w:pPr>
        <w:pageBreakBefore w:val="0"/>
        <w:rPr/>
      </w:pPr>
      <w:r w:rsidDel="00000000" w:rsidR="00000000" w:rsidRPr="00000000">
        <w:rPr>
          <w:rtl w:val="0"/>
        </w:rPr>
        <w:t xml:space="preserve">    s 2l "I know I get a bit cranky when I'm hungry, Ehehe~"</w:t>
      </w:r>
    </w:p>
    <w:p w:rsidR="00000000" w:rsidDel="00000000" w:rsidP="00000000" w:rsidRDefault="00000000" w:rsidRPr="00000000" w14:paraId="00001CE0">
      <w:pPr>
        <w:pageBreakBefore w:val="0"/>
        <w:rPr/>
      </w:pPr>
      <w:r w:rsidDel="00000000" w:rsidR="00000000" w:rsidRPr="00000000">
        <w:rPr>
          <w:rtl w:val="0"/>
        </w:rPr>
        <w:t xml:space="preserve">    show sayori 1g at t21</w:t>
      </w:r>
    </w:p>
    <w:p w:rsidR="00000000" w:rsidDel="00000000" w:rsidP="00000000" w:rsidRDefault="00000000" w:rsidRPr="00000000" w14:paraId="00001CE1">
      <w:pPr>
        <w:pageBreakBefore w:val="0"/>
        <w:rPr/>
      </w:pPr>
      <w:r w:rsidDel="00000000" w:rsidR="00000000" w:rsidRPr="00000000">
        <w:rPr>
          <w:rtl w:val="0"/>
        </w:rPr>
        <w:t xml:space="preserve">    show monika 3r at f22</w:t>
      </w:r>
    </w:p>
    <w:p w:rsidR="00000000" w:rsidDel="00000000" w:rsidP="00000000" w:rsidRDefault="00000000" w:rsidRPr="00000000" w14:paraId="00001CE2">
      <w:pPr>
        <w:pageBreakBefore w:val="0"/>
        <w:rPr/>
      </w:pPr>
      <w:r w:rsidDel="00000000" w:rsidR="00000000" w:rsidRPr="00000000">
        <w:rPr>
          <w:rtl w:val="0"/>
        </w:rPr>
        <w:t xml:space="preserve">    m "Still, it didn't need to be directed at poor [player]."</w:t>
      </w:r>
    </w:p>
    <w:p w:rsidR="00000000" w:rsidDel="00000000" w:rsidP="00000000" w:rsidRDefault="00000000" w:rsidRPr="00000000" w14:paraId="00001CE3">
      <w:pPr>
        <w:pageBreakBefore w:val="0"/>
        <w:rPr/>
      </w:pPr>
      <w:r w:rsidDel="00000000" w:rsidR="00000000" w:rsidRPr="00000000">
        <w:rPr>
          <w:rtl w:val="0"/>
        </w:rPr>
        <w:t xml:space="preserve">    show monika 1e at t22</w:t>
      </w:r>
    </w:p>
    <w:p w:rsidR="00000000" w:rsidDel="00000000" w:rsidP="00000000" w:rsidRDefault="00000000" w:rsidRPr="00000000" w14:paraId="00001CE4">
      <w:pPr>
        <w:pageBreakBefore w:val="0"/>
        <w:rPr/>
      </w:pPr>
      <w:r w:rsidDel="00000000" w:rsidR="00000000" w:rsidRPr="00000000">
        <w:rPr>
          <w:rtl w:val="0"/>
        </w:rPr>
        <w:t xml:space="preserve">    show sayori 1a</w:t>
      </w:r>
    </w:p>
    <w:p w:rsidR="00000000" w:rsidDel="00000000" w:rsidP="00000000" w:rsidRDefault="00000000" w:rsidRPr="00000000" w14:paraId="00001CE5">
      <w:pPr>
        <w:pageBreakBefore w:val="0"/>
        <w:rPr/>
      </w:pPr>
      <w:r w:rsidDel="00000000" w:rsidR="00000000" w:rsidRPr="00000000">
        <w:rPr>
          <w:rtl w:val="0"/>
        </w:rPr>
        <w:t xml:space="preserve">    mc "It's alright Monika, besides, I really should have been working anyway."</w:t>
      </w:r>
    </w:p>
    <w:p w:rsidR="00000000" w:rsidDel="00000000" w:rsidP="00000000" w:rsidRDefault="00000000" w:rsidRPr="00000000" w14:paraId="00001CE6">
      <w:pPr>
        <w:pageBreakBefore w:val="0"/>
        <w:rPr/>
      </w:pPr>
      <w:r w:rsidDel="00000000" w:rsidR="00000000" w:rsidRPr="00000000">
        <w:rPr>
          <w:rtl w:val="0"/>
        </w:rPr>
        <w:t xml:space="preserve">    mc "I just couldn't get myself to write anything though."</w:t>
      </w:r>
    </w:p>
    <w:p w:rsidR="00000000" w:rsidDel="00000000" w:rsidP="00000000" w:rsidRDefault="00000000" w:rsidRPr="00000000" w14:paraId="00001CE7">
      <w:pPr>
        <w:pageBreakBefore w:val="0"/>
        <w:rPr/>
      </w:pPr>
      <w:r w:rsidDel="00000000" w:rsidR="00000000" w:rsidRPr="00000000">
        <w:rPr>
          <w:rtl w:val="0"/>
        </w:rPr>
        <w:t xml:space="preserve">    show monika 3e at f22</w:t>
      </w:r>
    </w:p>
    <w:p w:rsidR="00000000" w:rsidDel="00000000" w:rsidP="00000000" w:rsidRDefault="00000000" w:rsidRPr="00000000" w14:paraId="00001CE8">
      <w:pPr>
        <w:pageBreakBefore w:val="0"/>
        <w:rPr/>
      </w:pPr>
      <w:r w:rsidDel="00000000" w:rsidR="00000000" w:rsidRPr="00000000">
        <w:rPr>
          <w:rtl w:val="0"/>
        </w:rPr>
        <w:t xml:space="preserve">    m "Writer's block happens to the best of us, nothing to beat yourself up about."</w:t>
      </w:r>
    </w:p>
    <w:p w:rsidR="00000000" w:rsidDel="00000000" w:rsidP="00000000" w:rsidRDefault="00000000" w:rsidRPr="00000000" w14:paraId="00001CE9">
      <w:pPr>
        <w:pageBreakBefore w:val="0"/>
        <w:rPr/>
      </w:pPr>
      <w:r w:rsidDel="00000000" w:rsidR="00000000" w:rsidRPr="00000000">
        <w:rPr>
          <w:rtl w:val="0"/>
        </w:rPr>
        <w:t xml:space="preserve">    m 2b "But as long as you come back strong with fresh ideas I have no problems with anyone taking a creative break."</w:t>
      </w:r>
    </w:p>
    <w:p w:rsidR="00000000" w:rsidDel="00000000" w:rsidP="00000000" w:rsidRDefault="00000000" w:rsidRPr="00000000" w14:paraId="00001CEA">
      <w:pPr>
        <w:pageBreakBefore w:val="0"/>
        <w:rPr/>
      </w:pPr>
      <w:r w:rsidDel="00000000" w:rsidR="00000000" w:rsidRPr="00000000">
        <w:rPr>
          <w:rtl w:val="0"/>
        </w:rPr>
        <w:t xml:space="preserve">    show sayori 1y</w:t>
      </w:r>
    </w:p>
    <w:p w:rsidR="00000000" w:rsidDel="00000000" w:rsidP="00000000" w:rsidRDefault="00000000" w:rsidRPr="00000000" w14:paraId="00001CEB">
      <w:pPr>
        <w:pageBreakBefore w:val="0"/>
        <w:rPr/>
      </w:pPr>
      <w:r w:rsidDel="00000000" w:rsidR="00000000" w:rsidRPr="00000000">
        <w:rPr>
          <w:rtl w:val="0"/>
        </w:rPr>
        <w:t xml:space="preserve">    m 5a "So, shall we be going [player]~?"</w:t>
      </w:r>
    </w:p>
    <w:p w:rsidR="00000000" w:rsidDel="00000000" w:rsidP="00000000" w:rsidRDefault="00000000" w:rsidRPr="00000000" w14:paraId="00001CEC">
      <w:pPr>
        <w:pageBreakBefore w:val="0"/>
        <w:rPr/>
      </w:pPr>
      <w:r w:rsidDel="00000000" w:rsidR="00000000" w:rsidRPr="00000000">
        <w:rPr>
          <w:rtl w:val="0"/>
        </w:rPr>
        <w:t xml:space="preserve">    show monika 2c at t22</w:t>
      </w:r>
    </w:p>
    <w:p w:rsidR="00000000" w:rsidDel="00000000" w:rsidP="00000000" w:rsidRDefault="00000000" w:rsidRPr="00000000" w14:paraId="00001CED">
      <w:pPr>
        <w:pageBreakBefore w:val="0"/>
        <w:rPr/>
      </w:pPr>
      <w:r w:rsidDel="00000000" w:rsidR="00000000" w:rsidRPr="00000000">
        <w:rPr>
          <w:rtl w:val="0"/>
        </w:rPr>
        <w:t xml:space="preserve">    show sayori 2l at f21</w:t>
      </w:r>
    </w:p>
    <w:p w:rsidR="00000000" w:rsidDel="00000000" w:rsidP="00000000" w:rsidRDefault="00000000" w:rsidRPr="00000000" w14:paraId="00001CEE">
      <w:pPr>
        <w:pageBreakBefore w:val="0"/>
        <w:rPr/>
      </w:pPr>
      <w:r w:rsidDel="00000000" w:rsidR="00000000" w:rsidRPr="00000000">
        <w:rPr>
          <w:rtl w:val="0"/>
        </w:rPr>
        <w:t xml:space="preserve">    s "I uhhh... {w=.75}gotta go to a store a different way than what we usually walk today guys."</w:t>
      </w:r>
    </w:p>
    <w:p w:rsidR="00000000" w:rsidDel="00000000" w:rsidP="00000000" w:rsidRDefault="00000000" w:rsidRPr="00000000" w14:paraId="00001CEF">
      <w:pPr>
        <w:pageBreakBefore w:val="0"/>
        <w:rPr/>
      </w:pPr>
      <w:r w:rsidDel="00000000" w:rsidR="00000000" w:rsidRPr="00000000">
        <w:rPr>
          <w:rtl w:val="0"/>
        </w:rPr>
        <w:t xml:space="preserve">    s "I'll catch up with you guys tomorrow, okay?"</w:t>
      </w:r>
    </w:p>
    <w:p w:rsidR="00000000" w:rsidDel="00000000" w:rsidP="00000000" w:rsidRDefault="00000000" w:rsidRPr="00000000" w14:paraId="00001CF0">
      <w:pPr>
        <w:pageBreakBefore w:val="0"/>
        <w:rPr/>
      </w:pPr>
      <w:r w:rsidDel="00000000" w:rsidR="00000000" w:rsidRPr="00000000">
        <w:rPr>
          <w:rtl w:val="0"/>
        </w:rPr>
        <w:t xml:space="preserve">    show sayori 1d at t21</w:t>
      </w:r>
    </w:p>
    <w:p w:rsidR="00000000" w:rsidDel="00000000" w:rsidP="00000000" w:rsidRDefault="00000000" w:rsidRPr="00000000" w14:paraId="00001CF1">
      <w:pPr>
        <w:pageBreakBefore w:val="0"/>
        <w:rPr/>
      </w:pPr>
      <w:r w:rsidDel="00000000" w:rsidR="00000000" w:rsidRPr="00000000">
        <w:rPr>
          <w:rtl w:val="0"/>
        </w:rPr>
        <w:t xml:space="preserve">    show monika 2d at f22</w:t>
      </w:r>
    </w:p>
    <w:p w:rsidR="00000000" w:rsidDel="00000000" w:rsidP="00000000" w:rsidRDefault="00000000" w:rsidRPr="00000000" w14:paraId="00001CF2">
      <w:pPr>
        <w:pageBreakBefore w:val="0"/>
        <w:rPr/>
      </w:pPr>
      <w:r w:rsidDel="00000000" w:rsidR="00000000" w:rsidRPr="00000000">
        <w:rPr>
          <w:rtl w:val="0"/>
        </w:rPr>
        <w:t xml:space="preserve">    m "Aw really? That's a shame."</w:t>
      </w:r>
    </w:p>
    <w:p w:rsidR="00000000" w:rsidDel="00000000" w:rsidP="00000000" w:rsidRDefault="00000000" w:rsidRPr="00000000" w14:paraId="00001CF3">
      <w:pPr>
        <w:pageBreakBefore w:val="0"/>
        <w:rPr/>
      </w:pPr>
      <w:r w:rsidDel="00000000" w:rsidR="00000000" w:rsidRPr="00000000">
        <w:rPr>
          <w:rtl w:val="0"/>
        </w:rPr>
        <w:t xml:space="preserve">    m 3k "We'll see you tomorrow Sayori!"</w:t>
      </w:r>
    </w:p>
    <w:p w:rsidR="00000000" w:rsidDel="00000000" w:rsidP="00000000" w:rsidRDefault="00000000" w:rsidRPr="00000000" w14:paraId="00001CF4">
      <w:pPr>
        <w:pageBreakBefore w:val="0"/>
        <w:rPr/>
      </w:pPr>
      <w:r w:rsidDel="00000000" w:rsidR="00000000" w:rsidRPr="00000000">
        <w:rPr>
          <w:rtl w:val="0"/>
        </w:rPr>
        <w:t xml:space="preserve">    show sayori 1a at lhide</w:t>
      </w:r>
    </w:p>
    <w:p w:rsidR="00000000" w:rsidDel="00000000" w:rsidP="00000000" w:rsidRDefault="00000000" w:rsidRPr="00000000" w14:paraId="00001CF5">
      <w:pPr>
        <w:pageBreakBefore w:val="0"/>
        <w:rPr/>
      </w:pPr>
      <w:r w:rsidDel="00000000" w:rsidR="00000000" w:rsidRPr="00000000">
        <w:rPr>
          <w:rtl w:val="0"/>
        </w:rPr>
        <w:t xml:space="preserve">    hide sayori</w:t>
      </w:r>
    </w:p>
    <w:p w:rsidR="00000000" w:rsidDel="00000000" w:rsidP="00000000" w:rsidRDefault="00000000" w:rsidRPr="00000000" w14:paraId="00001CF6">
      <w:pPr>
        <w:pageBreakBefore w:val="0"/>
        <w:rPr/>
      </w:pPr>
      <w:r w:rsidDel="00000000" w:rsidR="00000000" w:rsidRPr="00000000">
        <w:rPr>
          <w:rtl w:val="0"/>
        </w:rPr>
        <w:t xml:space="preserve">    show monika 2a at t11</w:t>
      </w:r>
    </w:p>
    <w:p w:rsidR="00000000" w:rsidDel="00000000" w:rsidP="00000000" w:rsidRDefault="00000000" w:rsidRPr="00000000" w14:paraId="00001CF7">
      <w:pPr>
        <w:pageBreakBefore w:val="0"/>
        <w:rPr/>
      </w:pPr>
      <w:r w:rsidDel="00000000" w:rsidR="00000000" w:rsidRPr="00000000">
        <w:rPr>
          <w:rtl w:val="0"/>
        </w:rPr>
        <w:t xml:space="preserve">    "Sayori waves and briskly walks ahead of us out of the clubroom and down the hall."</w:t>
      </w:r>
    </w:p>
    <w:p w:rsidR="00000000" w:rsidDel="00000000" w:rsidP="00000000" w:rsidRDefault="00000000" w:rsidRPr="00000000" w14:paraId="00001CF8">
      <w:pPr>
        <w:pageBreakBefore w:val="0"/>
        <w:rPr/>
      </w:pPr>
      <w:r w:rsidDel="00000000" w:rsidR="00000000" w:rsidRPr="00000000">
        <w:rPr>
          <w:rtl w:val="0"/>
        </w:rPr>
        <w:t xml:space="preserve">    show monika 5a</w:t>
      </w:r>
    </w:p>
    <w:p w:rsidR="00000000" w:rsidDel="00000000" w:rsidP="00000000" w:rsidRDefault="00000000" w:rsidRPr="00000000" w14:paraId="00001CF9">
      <w:pPr>
        <w:pageBreakBefore w:val="0"/>
        <w:rPr/>
      </w:pPr>
      <w:r w:rsidDel="00000000" w:rsidR="00000000" w:rsidRPr="00000000">
        <w:rPr>
          <w:rtl w:val="0"/>
        </w:rPr>
        <w:t xml:space="preserve">    "Monika does a quick walk around the clubroom and picks up the papers from Natsuki and Yuri's desk."</w:t>
      </w:r>
    </w:p>
    <w:p w:rsidR="00000000" w:rsidDel="00000000" w:rsidP="00000000" w:rsidRDefault="00000000" w:rsidRPr="00000000" w14:paraId="00001CFA">
      <w:pPr>
        <w:pageBreakBefore w:val="0"/>
        <w:rPr/>
      </w:pPr>
      <w:r w:rsidDel="00000000" w:rsidR="00000000" w:rsidRPr="00000000">
        <w:rPr>
          <w:rtl w:val="0"/>
        </w:rPr>
        <w:t xml:space="preserve">    m 2d "Oh dear, they left their book bags here."</w:t>
      </w:r>
    </w:p>
    <w:p w:rsidR="00000000" w:rsidDel="00000000" w:rsidP="00000000" w:rsidRDefault="00000000" w:rsidRPr="00000000" w14:paraId="00001CFB">
      <w:pPr>
        <w:pageBreakBefore w:val="0"/>
        <w:rPr/>
      </w:pPr>
      <w:r w:rsidDel="00000000" w:rsidR="00000000" w:rsidRPr="00000000">
        <w:rPr>
          <w:rtl w:val="0"/>
        </w:rPr>
        <w:t xml:space="preserve">    m 4n "Can't lock up the clubroom with them here ehehe~"</w:t>
      </w:r>
    </w:p>
    <w:p w:rsidR="00000000" w:rsidDel="00000000" w:rsidP="00000000" w:rsidRDefault="00000000" w:rsidRPr="00000000" w14:paraId="00001CFC">
      <w:pPr>
        <w:pageBreakBefore w:val="0"/>
        <w:rPr/>
      </w:pPr>
      <w:r w:rsidDel="00000000" w:rsidR="00000000" w:rsidRPr="00000000">
        <w:rPr>
          <w:rtl w:val="0"/>
        </w:rPr>
        <w:t xml:space="preserve">    show monika 2c</w:t>
      </w:r>
    </w:p>
    <w:p w:rsidR="00000000" w:rsidDel="00000000" w:rsidP="00000000" w:rsidRDefault="00000000" w:rsidRPr="00000000" w14:paraId="00001CFD">
      <w:pPr>
        <w:pageBreakBefore w:val="0"/>
        <w:rPr/>
      </w:pPr>
      <w:r w:rsidDel="00000000" w:rsidR="00000000" w:rsidRPr="00000000">
        <w:rPr>
          <w:rtl w:val="0"/>
        </w:rPr>
        <w:t xml:space="preserve">    mc "Let's take them with us then, we can give them to those two when we find them."</w:t>
      </w:r>
    </w:p>
    <w:p w:rsidR="00000000" w:rsidDel="00000000" w:rsidP="00000000" w:rsidRDefault="00000000" w:rsidRPr="00000000" w14:paraId="00001CFE">
      <w:pPr>
        <w:pageBreakBefore w:val="0"/>
        <w:rPr/>
      </w:pPr>
      <w:r w:rsidDel="00000000" w:rsidR="00000000" w:rsidRPr="00000000">
        <w:rPr>
          <w:rtl w:val="0"/>
        </w:rPr>
        <w:t xml:space="preserve">    mc "That way we aren't stuck waiting for them here."</w:t>
      </w:r>
    </w:p>
    <w:p w:rsidR="00000000" w:rsidDel="00000000" w:rsidP="00000000" w:rsidRDefault="00000000" w:rsidRPr="00000000" w14:paraId="00001CFF">
      <w:pPr>
        <w:pageBreakBefore w:val="0"/>
        <w:rPr/>
      </w:pPr>
      <w:r w:rsidDel="00000000" w:rsidR="00000000" w:rsidRPr="00000000">
        <w:rPr>
          <w:rtl w:val="0"/>
        </w:rPr>
        <w:t xml:space="preserve">    m 3b "Good idea [player], we can enjoy the fresh air for a bit."</w:t>
      </w:r>
    </w:p>
    <w:p w:rsidR="00000000" w:rsidDel="00000000" w:rsidP="00000000" w:rsidRDefault="00000000" w:rsidRPr="00000000" w14:paraId="00001D00">
      <w:pPr>
        <w:pageBreakBefore w:val="0"/>
        <w:rPr/>
      </w:pPr>
      <w:r w:rsidDel="00000000" w:rsidR="00000000" w:rsidRPr="00000000">
        <w:rPr>
          <w:rtl w:val="0"/>
        </w:rPr>
        <w:t xml:space="preserve">    show monika 2a</w:t>
      </w:r>
    </w:p>
    <w:p w:rsidR="00000000" w:rsidDel="00000000" w:rsidP="00000000" w:rsidRDefault="00000000" w:rsidRPr="00000000" w14:paraId="00001D01">
      <w:pPr>
        <w:pageBreakBefore w:val="0"/>
        <w:rPr/>
      </w:pPr>
      <w:r w:rsidDel="00000000" w:rsidR="00000000" w:rsidRPr="00000000">
        <w:rPr>
          <w:rtl w:val="0"/>
        </w:rPr>
        <w:t xml:space="preserve">    "We both grabbed one of the bags and headed for the door."</w:t>
      </w:r>
    </w:p>
    <w:p w:rsidR="00000000" w:rsidDel="00000000" w:rsidP="00000000" w:rsidRDefault="00000000" w:rsidRPr="00000000" w14:paraId="00001D02">
      <w:pPr>
        <w:pageBreakBefore w:val="0"/>
        <w:rPr/>
      </w:pPr>
      <w:r w:rsidDel="00000000" w:rsidR="00000000" w:rsidRPr="00000000">
        <w:rPr>
          <w:rtl w:val="0"/>
        </w:rPr>
        <w:t xml:space="preserve">    scene corridor with wipeleft_scene</w:t>
      </w:r>
    </w:p>
    <w:p w:rsidR="00000000" w:rsidDel="00000000" w:rsidP="00000000" w:rsidRDefault="00000000" w:rsidRPr="00000000" w14:paraId="00001D03">
      <w:pPr>
        <w:pageBreakBefore w:val="0"/>
        <w:rPr/>
      </w:pPr>
      <w:r w:rsidDel="00000000" w:rsidR="00000000" w:rsidRPr="00000000">
        <w:rPr>
          <w:rtl w:val="0"/>
        </w:rPr>
        <w:t xml:space="preserve">    show monika 5a at t11</w:t>
      </w:r>
    </w:p>
    <w:p w:rsidR="00000000" w:rsidDel="00000000" w:rsidP="00000000" w:rsidRDefault="00000000" w:rsidRPr="00000000" w14:paraId="00001D04">
      <w:pPr>
        <w:pageBreakBefore w:val="0"/>
        <w:rPr/>
      </w:pPr>
      <w:r w:rsidDel="00000000" w:rsidR="00000000" w:rsidRPr="00000000">
        <w:rPr>
          <w:rtl w:val="0"/>
        </w:rPr>
        <w:t xml:space="preserve">    "Monika quickly locked up the room and we started down the hallway."</w:t>
      </w:r>
    </w:p>
    <w:p w:rsidR="00000000" w:rsidDel="00000000" w:rsidP="00000000" w:rsidRDefault="00000000" w:rsidRPr="00000000" w14:paraId="00001D05">
      <w:pPr>
        <w:pageBreakBefore w:val="0"/>
        <w:rPr/>
      </w:pPr>
      <w:r w:rsidDel="00000000" w:rsidR="00000000" w:rsidRPr="00000000">
        <w:rPr>
          <w:rtl w:val="0"/>
        </w:rPr>
        <w:t xml:space="preserve">    "She immediately wrapped her arm around mine and stayed as close as she could to me."</w:t>
      </w:r>
    </w:p>
    <w:p w:rsidR="00000000" w:rsidDel="00000000" w:rsidP="00000000" w:rsidRDefault="00000000" w:rsidRPr="00000000" w14:paraId="00001D06">
      <w:pPr>
        <w:pageBreakBefore w:val="0"/>
        <w:rPr/>
      </w:pPr>
      <w:r w:rsidDel="00000000" w:rsidR="00000000" w:rsidRPr="00000000">
        <w:rPr>
          <w:rtl w:val="0"/>
        </w:rPr>
        <w:t xml:space="preserve">    show monika 1c</w:t>
      </w:r>
    </w:p>
    <w:p w:rsidR="00000000" w:rsidDel="00000000" w:rsidP="00000000" w:rsidRDefault="00000000" w:rsidRPr="00000000" w14:paraId="00001D07">
      <w:pPr>
        <w:pageBreakBefore w:val="0"/>
        <w:rPr/>
      </w:pPr>
      <w:r w:rsidDel="00000000" w:rsidR="00000000" w:rsidRPr="00000000">
        <w:rPr>
          <w:rtl w:val="0"/>
        </w:rPr>
        <w:t xml:space="preserve">    "She still had the papers from the other girls in her hand and was reading through them as we walked."</w:t>
      </w:r>
    </w:p>
    <w:p w:rsidR="00000000" w:rsidDel="00000000" w:rsidP="00000000" w:rsidRDefault="00000000" w:rsidRPr="00000000" w14:paraId="00001D08">
      <w:pPr>
        <w:pageBreakBefore w:val="0"/>
        <w:rPr/>
      </w:pPr>
      <w:r w:rsidDel="00000000" w:rsidR="00000000" w:rsidRPr="00000000">
        <w:rPr>
          <w:rtl w:val="0"/>
        </w:rPr>
        <w:t xml:space="preserve">    m 1p "Sayori was right, Natsuki {i}was{/i} having a rough day today."</w:t>
      </w:r>
    </w:p>
    <w:p w:rsidR="00000000" w:rsidDel="00000000" w:rsidP="00000000" w:rsidRDefault="00000000" w:rsidRPr="00000000" w14:paraId="00001D09">
      <w:pPr>
        <w:pageBreakBefore w:val="0"/>
        <w:rPr/>
      </w:pPr>
      <w:r w:rsidDel="00000000" w:rsidR="00000000" w:rsidRPr="00000000">
        <w:rPr>
          <w:rtl w:val="0"/>
        </w:rPr>
        <w:t xml:space="preserve">    m 1g "She barely has anything written down here, and what she does have has all been scribbled out."</w:t>
      </w:r>
    </w:p>
    <w:p w:rsidR="00000000" w:rsidDel="00000000" w:rsidP="00000000" w:rsidRDefault="00000000" w:rsidRPr="00000000" w14:paraId="00001D0A">
      <w:pPr>
        <w:pageBreakBefore w:val="0"/>
        <w:rPr/>
      </w:pPr>
      <w:r w:rsidDel="00000000" w:rsidR="00000000" w:rsidRPr="00000000">
        <w:rPr>
          <w:rtl w:val="0"/>
        </w:rPr>
        <w:t xml:space="preserve">    show monika 1f</w:t>
      </w:r>
    </w:p>
    <w:p w:rsidR="00000000" w:rsidDel="00000000" w:rsidP="00000000" w:rsidRDefault="00000000" w:rsidRPr="00000000" w14:paraId="00001D0B">
      <w:pPr>
        <w:pageBreakBefore w:val="0"/>
        <w:rPr/>
      </w:pPr>
      <w:r w:rsidDel="00000000" w:rsidR="00000000" w:rsidRPr="00000000">
        <w:rPr>
          <w:rtl w:val="0"/>
        </w:rPr>
        <w:t xml:space="preserve">    mc "Bad writer's block too huh."</w:t>
      </w:r>
    </w:p>
    <w:p w:rsidR="00000000" w:rsidDel="00000000" w:rsidP="00000000" w:rsidRDefault="00000000" w:rsidRPr="00000000" w14:paraId="00001D0C">
      <w:pPr>
        <w:pageBreakBefore w:val="0"/>
        <w:rPr/>
      </w:pPr>
      <w:r w:rsidDel="00000000" w:rsidR="00000000" w:rsidRPr="00000000">
        <w:rPr>
          <w:rtl w:val="0"/>
        </w:rPr>
        <w:t xml:space="preserve">    m 1n "Seems like it."</w:t>
      </w:r>
    </w:p>
    <w:p w:rsidR="00000000" w:rsidDel="00000000" w:rsidP="00000000" w:rsidRDefault="00000000" w:rsidRPr="00000000" w14:paraId="00001D0D">
      <w:pPr>
        <w:pageBreakBefore w:val="0"/>
        <w:rPr/>
      </w:pPr>
      <w:r w:rsidDel="00000000" w:rsidR="00000000" w:rsidRPr="00000000">
        <w:rPr>
          <w:rtl w:val="0"/>
        </w:rPr>
        <w:t xml:space="preserve">    m 1p "I really shouldn't have snapped at her like I did."</w:t>
      </w:r>
    </w:p>
    <w:p w:rsidR="00000000" w:rsidDel="00000000" w:rsidP="00000000" w:rsidRDefault="00000000" w:rsidRPr="00000000" w14:paraId="00001D0E">
      <w:pPr>
        <w:pageBreakBefore w:val="0"/>
        <w:rPr/>
      </w:pPr>
      <w:r w:rsidDel="00000000" w:rsidR="00000000" w:rsidRPr="00000000">
        <w:rPr>
          <w:rtl w:val="0"/>
        </w:rPr>
        <w:t xml:space="preserve">    m 2r "I just couldn't stand her yelling at you, nevermind her disrupting everyone else."</w:t>
      </w:r>
    </w:p>
    <w:p w:rsidR="00000000" w:rsidDel="00000000" w:rsidP="00000000" w:rsidRDefault="00000000" w:rsidRPr="00000000" w14:paraId="00001D0F">
      <w:pPr>
        <w:pageBreakBefore w:val="0"/>
        <w:rPr/>
      </w:pPr>
      <w:r w:rsidDel="00000000" w:rsidR="00000000" w:rsidRPr="00000000">
        <w:rPr>
          <w:rtl w:val="0"/>
        </w:rPr>
        <w:t xml:space="preserve">    show monika 1e</w:t>
      </w:r>
    </w:p>
    <w:p w:rsidR="00000000" w:rsidDel="00000000" w:rsidP="00000000" w:rsidRDefault="00000000" w:rsidRPr="00000000" w14:paraId="00001D10">
      <w:pPr>
        <w:pageBreakBefore w:val="0"/>
        <w:rPr/>
      </w:pPr>
      <w:r w:rsidDel="00000000" w:rsidR="00000000" w:rsidRPr="00000000">
        <w:rPr>
          <w:rtl w:val="0"/>
        </w:rPr>
        <w:t xml:space="preserve">    mc "You had to be the club president for a bit, nothing wrong with that."</w:t>
      </w:r>
    </w:p>
    <w:p w:rsidR="00000000" w:rsidDel="00000000" w:rsidP="00000000" w:rsidRDefault="00000000" w:rsidRPr="00000000" w14:paraId="00001D11">
      <w:pPr>
        <w:pageBreakBefore w:val="0"/>
        <w:rPr/>
      </w:pPr>
      <w:r w:rsidDel="00000000" w:rsidR="00000000" w:rsidRPr="00000000">
        <w:rPr>
          <w:rtl w:val="0"/>
        </w:rPr>
        <w:t xml:space="preserve">    mc "No big argument started, so I'd say it went better than it could have."</w:t>
      </w:r>
    </w:p>
    <w:p w:rsidR="00000000" w:rsidDel="00000000" w:rsidP="00000000" w:rsidRDefault="00000000" w:rsidRPr="00000000" w14:paraId="00001D12">
      <w:pPr>
        <w:pageBreakBefore w:val="0"/>
        <w:rPr/>
      </w:pPr>
      <w:r w:rsidDel="00000000" w:rsidR="00000000" w:rsidRPr="00000000">
        <w:rPr>
          <w:rtl w:val="0"/>
        </w:rPr>
        <w:t xml:space="preserve">    m 2l "Can't argue with you there."</w:t>
      </w:r>
    </w:p>
    <w:p w:rsidR="00000000" w:rsidDel="00000000" w:rsidP="00000000" w:rsidRDefault="00000000" w:rsidRPr="00000000" w14:paraId="00001D13">
      <w:pPr>
        <w:pageBreakBefore w:val="0"/>
        <w:rPr/>
      </w:pPr>
      <w:r w:rsidDel="00000000" w:rsidR="00000000" w:rsidRPr="00000000">
        <w:rPr>
          <w:rtl w:val="0"/>
        </w:rPr>
        <w:t xml:space="preserve">    m 2g "Still... I could have went about it a little better."</w:t>
      </w:r>
    </w:p>
    <w:p w:rsidR="00000000" w:rsidDel="00000000" w:rsidP="00000000" w:rsidRDefault="00000000" w:rsidRPr="00000000" w14:paraId="00001D14">
      <w:pPr>
        <w:pageBreakBefore w:val="0"/>
        <w:rPr/>
      </w:pPr>
      <w:r w:rsidDel="00000000" w:rsidR="00000000" w:rsidRPr="00000000">
        <w:rPr>
          <w:rtl w:val="0"/>
        </w:rPr>
        <w:t xml:space="preserve">    show monika 1e</w:t>
      </w:r>
    </w:p>
    <w:p w:rsidR="00000000" w:rsidDel="00000000" w:rsidP="00000000" w:rsidRDefault="00000000" w:rsidRPr="00000000" w14:paraId="00001D15">
      <w:pPr>
        <w:pageBreakBefore w:val="0"/>
        <w:rPr/>
      </w:pPr>
      <w:r w:rsidDel="00000000" w:rsidR="00000000" w:rsidRPr="00000000">
        <w:rPr>
          <w:rtl w:val="0"/>
        </w:rPr>
        <w:t xml:space="preserve">    mc "Well she really didn't give you much room to talk to her anyway. She was gone about as fast as it had started."</w:t>
      </w:r>
    </w:p>
    <w:p w:rsidR="00000000" w:rsidDel="00000000" w:rsidP="00000000" w:rsidRDefault="00000000" w:rsidRPr="00000000" w14:paraId="00001D16">
      <w:pPr>
        <w:pageBreakBefore w:val="0"/>
        <w:rPr/>
      </w:pPr>
      <w:r w:rsidDel="00000000" w:rsidR="00000000" w:rsidRPr="00000000">
        <w:rPr>
          <w:rtl w:val="0"/>
        </w:rPr>
        <w:t xml:space="preserve">    show monika 1m</w:t>
      </w:r>
    </w:p>
    <w:p w:rsidR="00000000" w:rsidDel="00000000" w:rsidP="00000000" w:rsidRDefault="00000000" w:rsidRPr="00000000" w14:paraId="00001D17">
      <w:pPr>
        <w:pageBreakBefore w:val="0"/>
        <w:rPr/>
      </w:pPr>
      <w:r w:rsidDel="00000000" w:rsidR="00000000" w:rsidRPr="00000000">
        <w:rPr>
          <w:rtl w:val="0"/>
        </w:rPr>
        <w:t xml:space="preserve">    mc "Trust me Monika, you did the best thing you could have done at the time."</w:t>
      </w:r>
    </w:p>
    <w:p w:rsidR="00000000" w:rsidDel="00000000" w:rsidP="00000000" w:rsidRDefault="00000000" w:rsidRPr="00000000" w14:paraId="00001D18">
      <w:pPr>
        <w:pageBreakBefore w:val="0"/>
        <w:rPr/>
      </w:pPr>
      <w:r w:rsidDel="00000000" w:rsidR="00000000" w:rsidRPr="00000000">
        <w:rPr>
          <w:rtl w:val="0"/>
        </w:rPr>
        <w:t xml:space="preserve">    mc "Don't beat yourself up over it."</w:t>
      </w:r>
    </w:p>
    <w:p w:rsidR="00000000" w:rsidDel="00000000" w:rsidP="00000000" w:rsidRDefault="00000000" w:rsidRPr="00000000" w14:paraId="00001D19">
      <w:pPr>
        <w:pageBreakBefore w:val="0"/>
        <w:rPr/>
      </w:pPr>
      <w:r w:rsidDel="00000000" w:rsidR="00000000" w:rsidRPr="00000000">
        <w:rPr>
          <w:rtl w:val="0"/>
        </w:rPr>
        <w:t xml:space="preserve">    m 1e "Thank you, [player], I really needed to hear that from you." #&lt;-- Open mouth</w:t>
      </w:r>
    </w:p>
    <w:p w:rsidR="00000000" w:rsidDel="00000000" w:rsidP="00000000" w:rsidRDefault="00000000" w:rsidRPr="00000000" w14:paraId="00001D1A">
      <w:pPr>
        <w:pageBreakBefore w:val="0"/>
        <w:rPr/>
      </w:pPr>
      <w:r w:rsidDel="00000000" w:rsidR="00000000" w:rsidRPr="00000000">
        <w:rPr>
          <w:rtl w:val="0"/>
        </w:rPr>
        <w:t xml:space="preserve">    show monika 1j at face</w:t>
      </w:r>
    </w:p>
    <w:p w:rsidR="00000000" w:rsidDel="00000000" w:rsidP="00000000" w:rsidRDefault="00000000" w:rsidRPr="00000000" w14:paraId="00001D1B">
      <w:pPr>
        <w:pageBreakBefore w:val="0"/>
        <w:rPr/>
      </w:pPr>
      <w:r w:rsidDel="00000000" w:rsidR="00000000" w:rsidRPr="00000000">
        <w:rPr>
          <w:rtl w:val="0"/>
        </w:rPr>
        <w:t xml:space="preserve">    pause .3</w:t>
      </w:r>
    </w:p>
    <w:p w:rsidR="00000000" w:rsidDel="00000000" w:rsidP="00000000" w:rsidRDefault="00000000" w:rsidRPr="00000000" w14:paraId="00001D1C">
      <w:pPr>
        <w:pageBreakBefore w:val="0"/>
        <w:rPr/>
      </w:pPr>
      <w:r w:rsidDel="00000000" w:rsidR="00000000" w:rsidRPr="00000000">
        <w:rPr>
          <w:rtl w:val="0"/>
        </w:rPr>
        <w:t xml:space="preserve">    show monika 1j at t11</w:t>
      </w:r>
    </w:p>
    <w:p w:rsidR="00000000" w:rsidDel="00000000" w:rsidP="00000000" w:rsidRDefault="00000000" w:rsidRPr="00000000" w14:paraId="00001D1D">
      <w:pPr>
        <w:pageBreakBefore w:val="0"/>
        <w:rPr/>
      </w:pPr>
      <w:r w:rsidDel="00000000" w:rsidR="00000000" w:rsidRPr="00000000">
        <w:rPr>
          <w:rtl w:val="0"/>
        </w:rPr>
        <w:t xml:space="preserve">    "Monika leans over and pecks me on the cheek"</w:t>
      </w:r>
    </w:p>
    <w:p w:rsidR="00000000" w:rsidDel="00000000" w:rsidP="00000000" w:rsidRDefault="00000000" w:rsidRPr="00000000" w14:paraId="00001D1E">
      <w:pPr>
        <w:pageBreakBefore w:val="0"/>
        <w:rPr/>
      </w:pPr>
      <w:r w:rsidDel="00000000" w:rsidR="00000000" w:rsidRPr="00000000">
        <w:rPr>
          <w:rtl w:val="0"/>
        </w:rPr>
        <w:t xml:space="preserve">    show monika 1c</w:t>
      </w:r>
    </w:p>
    <w:p w:rsidR="00000000" w:rsidDel="00000000" w:rsidP="00000000" w:rsidRDefault="00000000" w:rsidRPr="00000000" w14:paraId="00001D1F">
      <w:pPr>
        <w:pageBreakBefore w:val="0"/>
        <w:rPr/>
      </w:pPr>
      <w:r w:rsidDel="00000000" w:rsidR="00000000" w:rsidRPr="00000000">
        <w:rPr>
          <w:rtl w:val="0"/>
        </w:rPr>
        <w:t xml:space="preserve">    mc "Oh would you look at that, there they are!"</w:t>
      </w:r>
    </w:p>
    <w:p w:rsidR="00000000" w:rsidDel="00000000" w:rsidP="00000000" w:rsidRDefault="00000000" w:rsidRPr="00000000" w14:paraId="00001D20">
      <w:pPr>
        <w:pageBreakBefore w:val="0"/>
        <w:rPr/>
      </w:pPr>
      <w:r w:rsidDel="00000000" w:rsidR="00000000" w:rsidRPr="00000000">
        <w:rPr>
          <w:rtl w:val="0"/>
        </w:rPr>
        <w:t xml:space="preserve">    show monika at thide</w:t>
      </w:r>
    </w:p>
    <w:p w:rsidR="00000000" w:rsidDel="00000000" w:rsidP="00000000" w:rsidRDefault="00000000" w:rsidRPr="00000000" w14:paraId="00001D21">
      <w:pPr>
        <w:pageBreakBefore w:val="0"/>
        <w:rPr/>
      </w:pPr>
      <w:r w:rsidDel="00000000" w:rsidR="00000000" w:rsidRPr="00000000">
        <w:rPr>
          <w:rtl w:val="0"/>
        </w:rPr>
        <w:t xml:space="preserve">    hide monika</w:t>
      </w:r>
    </w:p>
    <w:p w:rsidR="00000000" w:rsidDel="00000000" w:rsidP="00000000" w:rsidRDefault="00000000" w:rsidRPr="00000000" w14:paraId="00001D22">
      <w:pPr>
        <w:pageBreakBefore w:val="0"/>
        <w:rPr/>
      </w:pPr>
      <w:r w:rsidDel="00000000" w:rsidR="00000000" w:rsidRPr="00000000">
        <w:rPr>
          <w:rtl w:val="0"/>
        </w:rPr>
        <w:t xml:space="preserve">    show natsuki 42f at t42 zorder 3</w:t>
      </w:r>
    </w:p>
    <w:p w:rsidR="00000000" w:rsidDel="00000000" w:rsidP="00000000" w:rsidRDefault="00000000" w:rsidRPr="00000000" w14:paraId="00001D23">
      <w:pPr>
        <w:pageBreakBefore w:val="0"/>
        <w:rPr/>
      </w:pPr>
      <w:r w:rsidDel="00000000" w:rsidR="00000000" w:rsidRPr="00000000">
        <w:rPr>
          <w:rtl w:val="0"/>
        </w:rPr>
        <w:t xml:space="preserve">    show yuri 3m at t11 zorder 4</w:t>
      </w:r>
    </w:p>
    <w:p w:rsidR="00000000" w:rsidDel="00000000" w:rsidP="00000000" w:rsidRDefault="00000000" w:rsidRPr="00000000" w14:paraId="00001D24">
      <w:pPr>
        <w:pageBreakBefore w:val="0"/>
        <w:rPr/>
      </w:pPr>
      <w:r w:rsidDel="00000000" w:rsidR="00000000" w:rsidRPr="00000000">
        <w:rPr>
          <w:rtl w:val="0"/>
        </w:rPr>
        <w:t xml:space="preserve">    "The two of them had found a lone bench far away from the stream of students leaving the school grounds."</w:t>
      </w:r>
    </w:p>
    <w:p w:rsidR="00000000" w:rsidDel="00000000" w:rsidP="00000000" w:rsidRDefault="00000000" w:rsidRPr="00000000" w14:paraId="00001D25">
      <w:pPr>
        <w:pageBreakBefore w:val="0"/>
        <w:rPr/>
      </w:pPr>
      <w:r w:rsidDel="00000000" w:rsidR="00000000" w:rsidRPr="00000000">
        <w:rPr>
          <w:rtl w:val="0"/>
        </w:rPr>
        <w:t xml:space="preserve">    "Yuri had Natsuki firmly wrapped in a hug as we approached them."</w:t>
      </w:r>
    </w:p>
    <w:p w:rsidR="00000000" w:rsidDel="00000000" w:rsidP="00000000" w:rsidRDefault="00000000" w:rsidRPr="00000000" w14:paraId="00001D26">
      <w:pPr>
        <w:pageBreakBefore w:val="0"/>
        <w:rPr/>
      </w:pPr>
      <w:r w:rsidDel="00000000" w:rsidR="00000000" w:rsidRPr="00000000">
        <w:rPr>
          <w:rtl w:val="0"/>
        </w:rPr>
        <w:t xml:space="preserve">    show yuri 3f at h11</w:t>
      </w:r>
    </w:p>
    <w:p w:rsidR="00000000" w:rsidDel="00000000" w:rsidP="00000000" w:rsidRDefault="00000000" w:rsidRPr="00000000" w14:paraId="00001D27">
      <w:pPr>
        <w:pageBreakBefore w:val="0"/>
        <w:rPr/>
      </w:pPr>
      <w:r w:rsidDel="00000000" w:rsidR="00000000" w:rsidRPr="00000000">
        <w:rPr>
          <w:rtl w:val="0"/>
        </w:rPr>
        <w:t xml:space="preserve">    "Yuri noticed us approaching and made a small wave to us behind Natsuki's back."</w:t>
      </w:r>
    </w:p>
    <w:p w:rsidR="00000000" w:rsidDel="00000000" w:rsidP="00000000" w:rsidRDefault="00000000" w:rsidRPr="00000000" w14:paraId="00001D28">
      <w:pPr>
        <w:pageBreakBefore w:val="0"/>
        <w:rPr/>
      </w:pPr>
      <w:r w:rsidDel="00000000" w:rsidR="00000000" w:rsidRPr="00000000">
        <w:rPr>
          <w:rtl w:val="0"/>
        </w:rPr>
        <w:t xml:space="preserve">    show yuri 3e</w:t>
      </w:r>
    </w:p>
    <w:p w:rsidR="00000000" w:rsidDel="00000000" w:rsidP="00000000" w:rsidRDefault="00000000" w:rsidRPr="00000000" w14:paraId="00001D29">
      <w:pPr>
        <w:pageBreakBefore w:val="0"/>
        <w:rPr/>
      </w:pPr>
      <w:r w:rsidDel="00000000" w:rsidR="00000000" w:rsidRPr="00000000">
        <w:rPr>
          <w:rtl w:val="0"/>
        </w:rPr>
        <w:t xml:space="preserve">    "I lifted the backpack off my shoulder toward her and pointed to an adjacent bench."</w:t>
      </w:r>
    </w:p>
    <w:p w:rsidR="00000000" w:rsidDel="00000000" w:rsidP="00000000" w:rsidRDefault="00000000" w:rsidRPr="00000000" w14:paraId="00001D2A">
      <w:pPr>
        <w:pageBreakBefore w:val="0"/>
        <w:rPr/>
      </w:pPr>
      <w:r w:rsidDel="00000000" w:rsidR="00000000" w:rsidRPr="00000000">
        <w:rPr>
          <w:rtl w:val="0"/>
        </w:rPr>
        <w:t xml:space="preserve">    show yuri 3a at s11</w:t>
      </w:r>
    </w:p>
    <w:p w:rsidR="00000000" w:rsidDel="00000000" w:rsidP="00000000" w:rsidRDefault="00000000" w:rsidRPr="00000000" w14:paraId="00001D2B">
      <w:pPr>
        <w:pageBreakBefore w:val="0"/>
        <w:rPr/>
      </w:pPr>
      <w:r w:rsidDel="00000000" w:rsidR="00000000" w:rsidRPr="00000000">
        <w:rPr>
          <w:rtl w:val="0"/>
        </w:rPr>
        <w:t xml:space="preserve">    pause .2</w:t>
      </w:r>
    </w:p>
    <w:p w:rsidR="00000000" w:rsidDel="00000000" w:rsidP="00000000" w:rsidRDefault="00000000" w:rsidRPr="00000000" w14:paraId="00001D2C">
      <w:pPr>
        <w:pageBreakBefore w:val="0"/>
        <w:rPr/>
      </w:pPr>
      <w:r w:rsidDel="00000000" w:rsidR="00000000" w:rsidRPr="00000000">
        <w:rPr>
          <w:rtl w:val="0"/>
        </w:rPr>
        <w:t xml:space="preserve">    show yuri at t11</w:t>
      </w:r>
    </w:p>
    <w:p w:rsidR="00000000" w:rsidDel="00000000" w:rsidP="00000000" w:rsidRDefault="00000000" w:rsidRPr="00000000" w14:paraId="00001D2D">
      <w:pPr>
        <w:pageBreakBefore w:val="0"/>
        <w:rPr/>
      </w:pPr>
      <w:r w:rsidDel="00000000" w:rsidR="00000000" w:rsidRPr="00000000">
        <w:rPr>
          <w:rtl w:val="0"/>
        </w:rPr>
        <w:t xml:space="preserve">    "She nodded in agreement and we placed the bags as close as we could to Yuri and Natsuki without disturbing them."</w:t>
      </w:r>
    </w:p>
    <w:p w:rsidR="00000000" w:rsidDel="00000000" w:rsidP="00000000" w:rsidRDefault="00000000" w:rsidRPr="00000000" w14:paraId="00001D2E">
      <w:pPr>
        <w:pageBreakBefore w:val="0"/>
        <w:rPr/>
      </w:pPr>
      <w:r w:rsidDel="00000000" w:rsidR="00000000" w:rsidRPr="00000000">
        <w:rPr>
          <w:rtl w:val="0"/>
        </w:rPr>
        <w:t xml:space="preserve">    show yuri 3c</w:t>
      </w:r>
    </w:p>
    <w:p w:rsidR="00000000" w:rsidDel="00000000" w:rsidP="00000000" w:rsidRDefault="00000000" w:rsidRPr="00000000" w14:paraId="00001D2F">
      <w:pPr>
        <w:pageBreakBefore w:val="0"/>
        <w:rPr/>
      </w:pPr>
      <w:r w:rsidDel="00000000" w:rsidR="00000000" w:rsidRPr="00000000">
        <w:rPr>
          <w:rtl w:val="0"/>
        </w:rPr>
        <w:t xml:space="preserve">    show natsuki 42h</w:t>
      </w:r>
    </w:p>
    <w:p w:rsidR="00000000" w:rsidDel="00000000" w:rsidP="00000000" w:rsidRDefault="00000000" w:rsidRPr="00000000" w14:paraId="00001D30">
      <w:pPr>
        <w:pageBreakBefore w:val="0"/>
        <w:rPr/>
      </w:pPr>
      <w:r w:rsidDel="00000000" w:rsidR="00000000" w:rsidRPr="00000000">
        <w:rPr>
          <w:rtl w:val="0"/>
        </w:rPr>
        <w:t xml:space="preserve">    "Waving our goodbyes, we started our walk back home."</w:t>
      </w:r>
    </w:p>
    <w:p w:rsidR="00000000" w:rsidDel="00000000" w:rsidP="00000000" w:rsidRDefault="00000000" w:rsidRPr="00000000" w14:paraId="00001D31">
      <w:pPr>
        <w:pageBreakBefore w:val="0"/>
        <w:rPr/>
      </w:pPr>
      <w:r w:rsidDel="00000000" w:rsidR="00000000" w:rsidRPr="00000000">
        <w:rPr>
          <w:rtl w:val="0"/>
        </w:rPr>
        <w:t xml:space="preserve">#C8 - Parental Blockade</w:t>
      </w:r>
    </w:p>
    <w:p w:rsidR="00000000" w:rsidDel="00000000" w:rsidP="00000000" w:rsidRDefault="00000000" w:rsidRPr="00000000" w14:paraId="00001D32">
      <w:pPr>
        <w:pageBreakBefore w:val="0"/>
        <w:rPr/>
      </w:pPr>
      <w:r w:rsidDel="00000000" w:rsidR="00000000" w:rsidRPr="00000000">
        <w:rPr>
          <w:rtl w:val="0"/>
        </w:rPr>
        <w:t xml:space="preserve">    stop music fadeout 2.0</w:t>
      </w:r>
    </w:p>
    <w:p w:rsidR="00000000" w:rsidDel="00000000" w:rsidP="00000000" w:rsidRDefault="00000000" w:rsidRPr="00000000" w14:paraId="00001D33">
      <w:pPr>
        <w:pageBreakBefore w:val="0"/>
        <w:rPr/>
      </w:pPr>
      <w:r w:rsidDel="00000000" w:rsidR="00000000" w:rsidRPr="00000000">
        <w:rPr>
          <w:rtl w:val="0"/>
        </w:rPr>
        <w:t xml:space="preserve">    scene bg residential_day with wipeleft_scene</w:t>
      </w:r>
    </w:p>
    <w:p w:rsidR="00000000" w:rsidDel="00000000" w:rsidP="00000000" w:rsidRDefault="00000000" w:rsidRPr="00000000" w14:paraId="00001D34">
      <w:pPr>
        <w:pageBreakBefore w:val="0"/>
        <w:rPr/>
      </w:pPr>
      <w:r w:rsidDel="00000000" w:rsidR="00000000" w:rsidRPr="00000000">
        <w:rPr>
          <w:rtl w:val="0"/>
        </w:rPr>
        <w:t xml:space="preserve">    play music t8</w:t>
      </w:r>
    </w:p>
    <w:p w:rsidR="00000000" w:rsidDel="00000000" w:rsidP="00000000" w:rsidRDefault="00000000" w:rsidRPr="00000000" w14:paraId="00001D35">
      <w:pPr>
        <w:pageBreakBefore w:val="0"/>
        <w:rPr/>
      </w:pPr>
      <w:r w:rsidDel="00000000" w:rsidR="00000000" w:rsidRPr="00000000">
        <w:rPr>
          <w:rtl w:val="0"/>
        </w:rPr>
        <w:t xml:space="preserve">    show monika 5a at t11</w:t>
      </w:r>
    </w:p>
    <w:p w:rsidR="00000000" w:rsidDel="00000000" w:rsidP="00000000" w:rsidRDefault="00000000" w:rsidRPr="00000000" w14:paraId="00001D36">
      <w:pPr>
        <w:pageBreakBefore w:val="0"/>
        <w:rPr/>
      </w:pPr>
      <w:r w:rsidDel="00000000" w:rsidR="00000000" w:rsidRPr="00000000">
        <w:rPr>
          <w:rtl w:val="0"/>
        </w:rPr>
        <w:t xml:space="preserve">    "The long hike home has always been a bit better with Monika by my side."</w:t>
      </w:r>
    </w:p>
    <w:p w:rsidR="00000000" w:rsidDel="00000000" w:rsidP="00000000" w:rsidRDefault="00000000" w:rsidRPr="00000000" w14:paraId="00001D37">
      <w:pPr>
        <w:pageBreakBefore w:val="0"/>
        <w:rPr/>
      </w:pPr>
      <w:r w:rsidDel="00000000" w:rsidR="00000000" w:rsidRPr="00000000">
        <w:rPr>
          <w:rtl w:val="0"/>
        </w:rPr>
        <w:t xml:space="preserve">    "The warm spring air seems to keep a pep in her step as we walk along the sidewalks towards the crossroads that we usually split off at."</w:t>
      </w:r>
    </w:p>
    <w:p w:rsidR="00000000" w:rsidDel="00000000" w:rsidP="00000000" w:rsidRDefault="00000000" w:rsidRPr="00000000" w14:paraId="00001D38">
      <w:pPr>
        <w:pageBreakBefore w:val="0"/>
        <w:rPr/>
      </w:pPr>
      <w:r w:rsidDel="00000000" w:rsidR="00000000" w:rsidRPr="00000000">
        <w:rPr>
          <w:rtl w:val="0"/>
        </w:rPr>
        <w:t xml:space="preserve">    show monika 1m</w:t>
      </w:r>
    </w:p>
    <w:p w:rsidR="00000000" w:rsidDel="00000000" w:rsidP="00000000" w:rsidRDefault="00000000" w:rsidRPr="00000000" w14:paraId="00001D39">
      <w:pPr>
        <w:pageBreakBefore w:val="0"/>
        <w:rPr/>
      </w:pPr>
      <w:r w:rsidDel="00000000" w:rsidR="00000000" w:rsidRPr="00000000">
        <w:rPr>
          <w:rtl w:val="0"/>
        </w:rPr>
        <w:t xml:space="preserve">    "Monika seemed to be lost in thought as we walked, and without Sayori there wasn't a conversation constantly going between all of us."</w:t>
      </w:r>
    </w:p>
    <w:p w:rsidR="00000000" w:rsidDel="00000000" w:rsidP="00000000" w:rsidRDefault="00000000" w:rsidRPr="00000000" w14:paraId="00001D3A">
      <w:pPr>
        <w:pageBreakBefore w:val="0"/>
        <w:rPr/>
      </w:pPr>
      <w:r w:rsidDel="00000000" w:rsidR="00000000" w:rsidRPr="00000000">
        <w:rPr>
          <w:rtl w:val="0"/>
        </w:rPr>
        <w:t xml:space="preserve">    "The silence between us along with the sounds of our footsteps and the city around us gave off an aura of peace."</w:t>
      </w:r>
    </w:p>
    <w:p w:rsidR="00000000" w:rsidDel="00000000" w:rsidP="00000000" w:rsidRDefault="00000000" w:rsidRPr="00000000" w14:paraId="00001D3B">
      <w:pPr>
        <w:pageBreakBefore w:val="0"/>
        <w:rPr/>
      </w:pPr>
      <w:r w:rsidDel="00000000" w:rsidR="00000000" w:rsidRPr="00000000">
        <w:rPr>
          <w:rtl w:val="0"/>
        </w:rPr>
        <w:t xml:space="preserve">    m 2n "Hey [player], can I ask you something?"</w:t>
      </w:r>
    </w:p>
    <w:p w:rsidR="00000000" w:rsidDel="00000000" w:rsidP="00000000" w:rsidRDefault="00000000" w:rsidRPr="00000000" w14:paraId="00001D3C">
      <w:pPr>
        <w:pageBreakBefore w:val="0"/>
        <w:rPr/>
      </w:pPr>
      <w:r w:rsidDel="00000000" w:rsidR="00000000" w:rsidRPr="00000000">
        <w:rPr>
          <w:rtl w:val="0"/>
        </w:rPr>
        <w:t xml:space="preserve">    show monika 1m</w:t>
      </w:r>
    </w:p>
    <w:p w:rsidR="00000000" w:rsidDel="00000000" w:rsidP="00000000" w:rsidRDefault="00000000" w:rsidRPr="00000000" w14:paraId="00001D3D">
      <w:pPr>
        <w:pageBreakBefore w:val="0"/>
        <w:rPr/>
      </w:pPr>
      <w:r w:rsidDel="00000000" w:rsidR="00000000" w:rsidRPr="00000000">
        <w:rPr>
          <w:rtl w:val="0"/>
        </w:rPr>
        <w:t xml:space="preserve">    mc "Hmm? What is it?"</w:t>
      </w:r>
    </w:p>
    <w:p w:rsidR="00000000" w:rsidDel="00000000" w:rsidP="00000000" w:rsidRDefault="00000000" w:rsidRPr="00000000" w14:paraId="00001D3E">
      <w:pPr>
        <w:pageBreakBefore w:val="0"/>
        <w:rPr/>
      </w:pPr>
      <w:r w:rsidDel="00000000" w:rsidR="00000000" w:rsidRPr="00000000">
        <w:rPr>
          <w:rtl w:val="0"/>
        </w:rPr>
        <w:t xml:space="preserve">    m 2n "Well, I know we always split here and go our separate ways home..."</w:t>
      </w:r>
    </w:p>
    <w:p w:rsidR="00000000" w:rsidDel="00000000" w:rsidP="00000000" w:rsidRDefault="00000000" w:rsidRPr="00000000" w14:paraId="00001D3F">
      <w:pPr>
        <w:pageBreakBefore w:val="0"/>
        <w:rPr/>
      </w:pPr>
      <w:r w:rsidDel="00000000" w:rsidR="00000000" w:rsidRPr="00000000">
        <w:rPr>
          <w:rtl w:val="0"/>
        </w:rPr>
        <w:t xml:space="preserve">    m "And that we only really spend time together on Sundays..."</w:t>
      </w:r>
    </w:p>
    <w:p w:rsidR="00000000" w:rsidDel="00000000" w:rsidP="00000000" w:rsidRDefault="00000000" w:rsidRPr="00000000" w14:paraId="00001D40">
      <w:pPr>
        <w:pageBreakBefore w:val="0"/>
        <w:rPr/>
      </w:pPr>
      <w:r w:rsidDel="00000000" w:rsidR="00000000" w:rsidRPr="00000000">
        <w:rPr>
          <w:rtl w:val="0"/>
        </w:rPr>
        <w:t xml:space="preserve">    m "I was just thinking that maybe we could-{nw}"</w:t>
      </w:r>
    </w:p>
    <w:p w:rsidR="00000000" w:rsidDel="00000000" w:rsidP="00000000" w:rsidRDefault="00000000" w:rsidRPr="00000000" w14:paraId="00001D41">
      <w:pPr>
        <w:pageBreakBefore w:val="0"/>
        <w:rPr/>
      </w:pPr>
      <w:r w:rsidDel="00000000" w:rsidR="00000000" w:rsidRPr="00000000">
        <w:rPr>
          <w:rtl w:val="0"/>
        </w:rPr>
        <w:t xml:space="preserve">    show monika 1b</w:t>
      </w:r>
    </w:p>
    <w:p w:rsidR="00000000" w:rsidDel="00000000" w:rsidP="00000000" w:rsidRDefault="00000000" w:rsidRPr="00000000" w14:paraId="00001D42">
      <w:pPr>
        <w:pageBreakBefore w:val="0"/>
        <w:rPr/>
      </w:pPr>
      <w:r w:rsidDel="00000000" w:rsidR="00000000" w:rsidRPr="00000000">
        <w:rPr>
          <w:rtl w:val="0"/>
        </w:rPr>
        <w:t xml:space="preserve">    mc "Do you want to come over to my place today?"</w:t>
      </w:r>
    </w:p>
    <w:p w:rsidR="00000000" w:rsidDel="00000000" w:rsidP="00000000" w:rsidRDefault="00000000" w:rsidRPr="00000000" w14:paraId="00001D43">
      <w:pPr>
        <w:pageBreakBefore w:val="0"/>
        <w:rPr/>
      </w:pPr>
      <w:r w:rsidDel="00000000" w:rsidR="00000000" w:rsidRPr="00000000">
        <w:rPr>
          <w:rtl w:val="0"/>
        </w:rPr>
        <w:t xml:space="preserve">    m 4k "YES!"</w:t>
      </w:r>
    </w:p>
    <w:p w:rsidR="00000000" w:rsidDel="00000000" w:rsidP="00000000" w:rsidRDefault="00000000" w:rsidRPr="00000000" w14:paraId="00001D44">
      <w:pPr>
        <w:pageBreakBefore w:val="0"/>
        <w:rPr/>
      </w:pPr>
      <w:r w:rsidDel="00000000" w:rsidR="00000000" w:rsidRPr="00000000">
        <w:rPr>
          <w:rtl w:val="0"/>
        </w:rPr>
        <w:t xml:space="preserve">    m 2l "O-oh gosh did I yell that out? Ahaha~"</w:t>
      </w:r>
    </w:p>
    <w:p w:rsidR="00000000" w:rsidDel="00000000" w:rsidP="00000000" w:rsidRDefault="00000000" w:rsidRPr="00000000" w14:paraId="00001D45">
      <w:pPr>
        <w:pageBreakBefore w:val="0"/>
        <w:rPr/>
      </w:pPr>
      <w:r w:rsidDel="00000000" w:rsidR="00000000" w:rsidRPr="00000000">
        <w:rPr>
          <w:rtl w:val="0"/>
        </w:rPr>
        <w:t xml:space="preserve">    m 1n "Sorry, I just wasn't expecting you to actually suggest it."</w:t>
      </w:r>
    </w:p>
    <w:p w:rsidR="00000000" w:rsidDel="00000000" w:rsidP="00000000" w:rsidRDefault="00000000" w:rsidRPr="00000000" w14:paraId="00001D46">
      <w:pPr>
        <w:pageBreakBefore w:val="0"/>
        <w:rPr/>
      </w:pPr>
      <w:r w:rsidDel="00000000" w:rsidR="00000000" w:rsidRPr="00000000">
        <w:rPr>
          <w:rtl w:val="0"/>
        </w:rPr>
        <w:t xml:space="preserve">    m 1b "But you really wouldn't mind me coming over today?"</w:t>
      </w:r>
    </w:p>
    <w:p w:rsidR="00000000" w:rsidDel="00000000" w:rsidP="00000000" w:rsidRDefault="00000000" w:rsidRPr="00000000" w14:paraId="00001D47">
      <w:pPr>
        <w:pageBreakBefore w:val="0"/>
        <w:rPr/>
      </w:pPr>
      <w:r w:rsidDel="00000000" w:rsidR="00000000" w:rsidRPr="00000000">
        <w:rPr>
          <w:rtl w:val="0"/>
        </w:rPr>
        <w:t xml:space="preserve">    show monika 1a</w:t>
      </w:r>
    </w:p>
    <w:p w:rsidR="00000000" w:rsidDel="00000000" w:rsidP="00000000" w:rsidRDefault="00000000" w:rsidRPr="00000000" w14:paraId="00001D48">
      <w:pPr>
        <w:pageBreakBefore w:val="0"/>
        <w:rPr/>
      </w:pPr>
      <w:r w:rsidDel="00000000" w:rsidR="00000000" w:rsidRPr="00000000">
        <w:rPr>
          <w:rtl w:val="0"/>
        </w:rPr>
        <w:t xml:space="preserve">    mc "Well the house may be a tad bit messy but of course, I would love to have you over Monika."</w:t>
      </w:r>
    </w:p>
    <w:p w:rsidR="00000000" w:rsidDel="00000000" w:rsidP="00000000" w:rsidRDefault="00000000" w:rsidRPr="00000000" w14:paraId="00001D49">
      <w:pPr>
        <w:pageBreakBefore w:val="0"/>
        <w:rPr/>
      </w:pPr>
      <w:r w:rsidDel="00000000" w:rsidR="00000000" w:rsidRPr="00000000">
        <w:rPr>
          <w:rtl w:val="0"/>
        </w:rPr>
        <w:t xml:space="preserve">    m 1k "Oh [player], your the best!"</w:t>
      </w:r>
    </w:p>
    <w:p w:rsidR="00000000" w:rsidDel="00000000" w:rsidP="00000000" w:rsidRDefault="00000000" w:rsidRPr="00000000" w14:paraId="00001D4A">
      <w:pPr>
        <w:pageBreakBefore w:val="0"/>
        <w:rPr/>
      </w:pPr>
      <w:r w:rsidDel="00000000" w:rsidR="00000000" w:rsidRPr="00000000">
        <w:rPr>
          <w:rtl w:val="0"/>
        </w:rPr>
        <w:t xml:space="preserve">    show monika 1j at face with dissolve</w:t>
      </w:r>
    </w:p>
    <w:p w:rsidR="00000000" w:rsidDel="00000000" w:rsidP="00000000" w:rsidRDefault="00000000" w:rsidRPr="00000000" w14:paraId="00001D4B">
      <w:pPr>
        <w:pageBreakBefore w:val="0"/>
        <w:rPr/>
      </w:pPr>
      <w:r w:rsidDel="00000000" w:rsidR="00000000" w:rsidRPr="00000000">
        <w:rPr>
          <w:rtl w:val="0"/>
        </w:rPr>
        <w:t xml:space="preserve">    "Monika practically jumps on me and gives me a passionate kiss."</w:t>
      </w:r>
    </w:p>
    <w:p w:rsidR="00000000" w:rsidDel="00000000" w:rsidP="00000000" w:rsidRDefault="00000000" w:rsidRPr="00000000" w14:paraId="00001D4C">
      <w:pPr>
        <w:pageBreakBefore w:val="0"/>
        <w:rPr/>
      </w:pPr>
      <w:r w:rsidDel="00000000" w:rsidR="00000000" w:rsidRPr="00000000">
        <w:rPr>
          <w:rtl w:val="0"/>
        </w:rPr>
        <w:t xml:space="preserve">    "Gosh, did she really think I wouldn't want to have her over on weekdays?"</w:t>
      </w:r>
    </w:p>
    <w:p w:rsidR="00000000" w:rsidDel="00000000" w:rsidP="00000000" w:rsidRDefault="00000000" w:rsidRPr="00000000" w14:paraId="00001D4D">
      <w:pPr>
        <w:pageBreakBefore w:val="0"/>
        <w:rPr/>
      </w:pPr>
      <w:r w:rsidDel="00000000" w:rsidR="00000000" w:rsidRPr="00000000">
        <w:rPr>
          <w:rtl w:val="0"/>
        </w:rPr>
        <w:t xml:space="preserve">    show monika 3b at t11</w:t>
      </w:r>
    </w:p>
    <w:p w:rsidR="00000000" w:rsidDel="00000000" w:rsidP="00000000" w:rsidRDefault="00000000" w:rsidRPr="00000000" w14:paraId="00001D4E">
      <w:pPr>
        <w:pageBreakBefore w:val="0"/>
        <w:rPr/>
      </w:pPr>
      <w:r w:rsidDel="00000000" w:rsidR="00000000" w:rsidRPr="00000000">
        <w:rPr>
          <w:rtl w:val="0"/>
        </w:rPr>
        <w:t xml:space="preserve">    m "I just have to call my mom and let her know I'll be at your place."</w:t>
      </w:r>
    </w:p>
    <w:p w:rsidR="00000000" w:rsidDel="00000000" w:rsidP="00000000" w:rsidRDefault="00000000" w:rsidRPr="00000000" w14:paraId="00001D4F">
      <w:pPr>
        <w:pageBreakBefore w:val="0"/>
        <w:rPr/>
      </w:pPr>
      <w:r w:rsidDel="00000000" w:rsidR="00000000" w:rsidRPr="00000000">
        <w:rPr>
          <w:rtl w:val="0"/>
        </w:rPr>
        <w:t xml:space="preserve">    m 2n "She would be pretty worried if I didn't show up at home without an explanation, Ahaha~"</w:t>
      </w:r>
    </w:p>
    <w:p w:rsidR="00000000" w:rsidDel="00000000" w:rsidP="00000000" w:rsidRDefault="00000000" w:rsidRPr="00000000" w14:paraId="00001D50">
      <w:pPr>
        <w:pageBreakBefore w:val="0"/>
        <w:rPr/>
      </w:pPr>
      <w:r w:rsidDel="00000000" w:rsidR="00000000" w:rsidRPr="00000000">
        <w:rPr>
          <w:rtl w:val="0"/>
        </w:rPr>
        <w:t xml:space="preserve">    show monika 2a</w:t>
      </w:r>
    </w:p>
    <w:p w:rsidR="00000000" w:rsidDel="00000000" w:rsidP="00000000" w:rsidRDefault="00000000" w:rsidRPr="00000000" w14:paraId="00001D51">
      <w:pPr>
        <w:pageBreakBefore w:val="0"/>
        <w:rPr/>
      </w:pPr>
      <w:r w:rsidDel="00000000" w:rsidR="00000000" w:rsidRPr="00000000">
        <w:rPr>
          <w:rtl w:val="0"/>
        </w:rPr>
        <w:t xml:space="preserve">    "Monika wastes no time dialing up her mother and putting the phone to her ear."</w:t>
      </w:r>
    </w:p>
    <w:p w:rsidR="00000000" w:rsidDel="00000000" w:rsidP="00000000" w:rsidRDefault="00000000" w:rsidRPr="00000000" w14:paraId="00001D52">
      <w:pPr>
        <w:pageBreakBefore w:val="0"/>
        <w:rPr/>
      </w:pPr>
      <w:r w:rsidDel="00000000" w:rsidR="00000000" w:rsidRPr="00000000">
        <w:rPr>
          <w:rtl w:val="0"/>
        </w:rPr>
        <w:t xml:space="preserve">    show monika 4b at h11</w:t>
      </w:r>
    </w:p>
    <w:p w:rsidR="00000000" w:rsidDel="00000000" w:rsidP="00000000" w:rsidRDefault="00000000" w:rsidRPr="00000000" w14:paraId="00001D53">
      <w:pPr>
        <w:pageBreakBefore w:val="0"/>
        <w:rPr/>
      </w:pPr>
      <w:r w:rsidDel="00000000" w:rsidR="00000000" w:rsidRPr="00000000">
        <w:rPr>
          <w:rtl w:val="0"/>
        </w:rPr>
        <w:t xml:space="preserve">    m "Hi Mom! Hey I had-{w=.75}{nw}"</w:t>
      </w:r>
    </w:p>
    <w:p w:rsidR="00000000" w:rsidDel="00000000" w:rsidP="00000000" w:rsidRDefault="00000000" w:rsidRPr="00000000" w14:paraId="00001D54">
      <w:pPr>
        <w:pageBreakBefore w:val="0"/>
        <w:rPr/>
      </w:pPr>
      <w:r w:rsidDel="00000000" w:rsidR="00000000" w:rsidRPr="00000000">
        <w:rPr>
          <w:rtl w:val="0"/>
        </w:rPr>
        <w:t xml:space="preserve">    m 3d "What, no Mom I'm perfectly fine."</w:t>
      </w:r>
    </w:p>
    <w:p w:rsidR="00000000" w:rsidDel="00000000" w:rsidP="00000000" w:rsidRDefault="00000000" w:rsidRPr="00000000" w14:paraId="00001D55">
      <w:pPr>
        <w:pageBreakBefore w:val="0"/>
        <w:rPr/>
      </w:pPr>
      <w:r w:rsidDel="00000000" w:rsidR="00000000" w:rsidRPr="00000000">
        <w:rPr>
          <w:rtl w:val="0"/>
        </w:rPr>
        <w:t xml:space="preserve">    show monika 4c</w:t>
      </w:r>
    </w:p>
    <w:p w:rsidR="00000000" w:rsidDel="00000000" w:rsidP="00000000" w:rsidRDefault="00000000" w:rsidRPr="00000000" w14:paraId="00001D56">
      <w:pPr>
        <w:pageBreakBefore w:val="0"/>
        <w:rPr/>
      </w:pPr>
      <w:r w:rsidDel="00000000" w:rsidR="00000000" w:rsidRPr="00000000">
        <w:rPr>
          <w:rtl w:val="0"/>
        </w:rPr>
        <w:t xml:space="preserve">    pause 1.5</w:t>
      </w:r>
    </w:p>
    <w:p w:rsidR="00000000" w:rsidDel="00000000" w:rsidP="00000000" w:rsidRDefault="00000000" w:rsidRPr="00000000" w14:paraId="00001D57">
      <w:pPr>
        <w:pageBreakBefore w:val="0"/>
        <w:rPr/>
      </w:pPr>
      <w:r w:rsidDel="00000000" w:rsidR="00000000" w:rsidRPr="00000000">
        <w:rPr>
          <w:rtl w:val="0"/>
        </w:rPr>
        <w:t xml:space="preserve">    m 4l "Yes I'm fine Mom, I wasn't calling about anything like that."</w:t>
      </w:r>
    </w:p>
    <w:p w:rsidR="00000000" w:rsidDel="00000000" w:rsidP="00000000" w:rsidRDefault="00000000" w:rsidRPr="00000000" w14:paraId="00001D58">
      <w:pPr>
        <w:pageBreakBefore w:val="0"/>
        <w:rPr/>
      </w:pPr>
      <w:r w:rsidDel="00000000" w:rsidR="00000000" w:rsidRPr="00000000">
        <w:rPr>
          <w:rtl w:val="0"/>
        </w:rPr>
        <w:t xml:space="preserve">    m "I just wanted to ask you something."</w:t>
      </w:r>
    </w:p>
    <w:p w:rsidR="00000000" w:rsidDel="00000000" w:rsidP="00000000" w:rsidRDefault="00000000" w:rsidRPr="00000000" w14:paraId="00001D59">
      <w:pPr>
        <w:pageBreakBefore w:val="0"/>
        <w:rPr/>
      </w:pPr>
      <w:r w:rsidDel="00000000" w:rsidR="00000000" w:rsidRPr="00000000">
        <w:rPr>
          <w:rtl w:val="0"/>
        </w:rPr>
        <w:t xml:space="preserve">    show monika 3m</w:t>
      </w:r>
    </w:p>
    <w:p w:rsidR="00000000" w:rsidDel="00000000" w:rsidP="00000000" w:rsidRDefault="00000000" w:rsidRPr="00000000" w14:paraId="00001D5A">
      <w:pPr>
        <w:pageBreakBefore w:val="0"/>
        <w:rPr/>
      </w:pPr>
      <w:r w:rsidDel="00000000" w:rsidR="00000000" w:rsidRPr="00000000">
        <w:rPr>
          <w:rtl w:val="0"/>
        </w:rPr>
        <w:t xml:space="preserve">    pause 1.5</w:t>
      </w:r>
    </w:p>
    <w:p w:rsidR="00000000" w:rsidDel="00000000" w:rsidP="00000000" w:rsidRDefault="00000000" w:rsidRPr="00000000" w14:paraId="00001D5B">
      <w:pPr>
        <w:pageBreakBefore w:val="0"/>
        <w:rPr/>
      </w:pPr>
      <w:r w:rsidDel="00000000" w:rsidR="00000000" w:rsidRPr="00000000">
        <w:rPr>
          <w:rtl w:val="0"/>
        </w:rPr>
        <w:t xml:space="preserve">    m 4n "Well I was just wondering if I could..."</w:t>
      </w:r>
    </w:p>
    <w:p w:rsidR="00000000" w:rsidDel="00000000" w:rsidP="00000000" w:rsidRDefault="00000000" w:rsidRPr="00000000" w14:paraId="00001D5C">
      <w:pPr>
        <w:pageBreakBefore w:val="0"/>
        <w:rPr/>
      </w:pPr>
      <w:r w:rsidDel="00000000" w:rsidR="00000000" w:rsidRPr="00000000">
        <w:rPr>
          <w:rtl w:val="0"/>
        </w:rPr>
        <w:t xml:space="preserve">    m "Maybe... go to [player]'s house instead of coming home right away?"</w:t>
      </w:r>
    </w:p>
    <w:p w:rsidR="00000000" w:rsidDel="00000000" w:rsidP="00000000" w:rsidRDefault="00000000" w:rsidRPr="00000000" w14:paraId="00001D5D">
      <w:pPr>
        <w:pageBreakBefore w:val="0"/>
        <w:rPr/>
      </w:pPr>
      <w:r w:rsidDel="00000000" w:rsidR="00000000" w:rsidRPr="00000000">
        <w:rPr>
          <w:rtl w:val="0"/>
        </w:rPr>
        <w:t xml:space="preserve">    show monika 3c</w:t>
      </w:r>
    </w:p>
    <w:p w:rsidR="00000000" w:rsidDel="00000000" w:rsidP="00000000" w:rsidRDefault="00000000" w:rsidRPr="00000000" w14:paraId="00001D5E">
      <w:pPr>
        <w:pageBreakBefore w:val="0"/>
        <w:rPr/>
      </w:pPr>
      <w:r w:rsidDel="00000000" w:rsidR="00000000" w:rsidRPr="00000000">
        <w:rPr>
          <w:rtl w:val="0"/>
        </w:rPr>
        <w:t xml:space="preserve">    pause 1.5</w:t>
      </w:r>
    </w:p>
    <w:p w:rsidR="00000000" w:rsidDel="00000000" w:rsidP="00000000" w:rsidRDefault="00000000" w:rsidRPr="00000000" w14:paraId="00001D5F">
      <w:pPr>
        <w:pageBreakBefore w:val="0"/>
        <w:rPr/>
      </w:pPr>
      <w:r w:rsidDel="00000000" w:rsidR="00000000" w:rsidRPr="00000000">
        <w:rPr>
          <w:rtl w:val="0"/>
        </w:rPr>
        <w:t xml:space="preserve">    show monika 3o</w:t>
      </w:r>
    </w:p>
    <w:p w:rsidR="00000000" w:rsidDel="00000000" w:rsidP="00000000" w:rsidRDefault="00000000" w:rsidRPr="00000000" w14:paraId="00001D60">
      <w:pPr>
        <w:pageBreakBefore w:val="0"/>
        <w:rPr/>
      </w:pPr>
      <w:r w:rsidDel="00000000" w:rsidR="00000000" w:rsidRPr="00000000">
        <w:rPr>
          <w:rtl w:val="0"/>
        </w:rPr>
        <w:t xml:space="preserve">    pause 2.5</w:t>
      </w:r>
    </w:p>
    <w:p w:rsidR="00000000" w:rsidDel="00000000" w:rsidP="00000000" w:rsidRDefault="00000000" w:rsidRPr="00000000" w14:paraId="00001D61">
      <w:pPr>
        <w:pageBreakBefore w:val="0"/>
        <w:rPr/>
      </w:pPr>
      <w:r w:rsidDel="00000000" w:rsidR="00000000" w:rsidRPr="00000000">
        <w:rPr>
          <w:rtl w:val="0"/>
        </w:rPr>
        <w:t xml:space="preserve">    m 3p "Please Mom, I promise I'll get my homework done and..."</w:t>
      </w:r>
    </w:p>
    <w:p w:rsidR="00000000" w:rsidDel="00000000" w:rsidP="00000000" w:rsidRDefault="00000000" w:rsidRPr="00000000" w14:paraId="00001D62">
      <w:pPr>
        <w:pageBreakBefore w:val="0"/>
        <w:rPr/>
      </w:pPr>
      <w:r w:rsidDel="00000000" w:rsidR="00000000" w:rsidRPr="00000000">
        <w:rPr>
          <w:rtl w:val="0"/>
        </w:rPr>
        <w:t xml:space="preserve">    show monika 3f</w:t>
      </w:r>
    </w:p>
    <w:p w:rsidR="00000000" w:rsidDel="00000000" w:rsidP="00000000" w:rsidRDefault="00000000" w:rsidRPr="00000000" w14:paraId="00001D63">
      <w:pPr>
        <w:pageBreakBefore w:val="0"/>
        <w:rPr/>
      </w:pPr>
      <w:r w:rsidDel="00000000" w:rsidR="00000000" w:rsidRPr="00000000">
        <w:rPr>
          <w:rtl w:val="0"/>
        </w:rPr>
        <w:t xml:space="preserve">    pause 2</w:t>
      </w:r>
    </w:p>
    <w:p w:rsidR="00000000" w:rsidDel="00000000" w:rsidP="00000000" w:rsidRDefault="00000000" w:rsidRPr="00000000" w14:paraId="00001D64">
      <w:pPr>
        <w:pageBreakBefore w:val="0"/>
        <w:rPr/>
      </w:pPr>
      <w:r w:rsidDel="00000000" w:rsidR="00000000" w:rsidRPr="00000000">
        <w:rPr>
          <w:rtl w:val="0"/>
        </w:rPr>
        <w:t xml:space="preserve">    m 3g "I know, I won't be out for long."</w:t>
      </w:r>
    </w:p>
    <w:p w:rsidR="00000000" w:rsidDel="00000000" w:rsidP="00000000" w:rsidRDefault="00000000" w:rsidRPr="00000000" w14:paraId="00001D65">
      <w:pPr>
        <w:pageBreakBefore w:val="0"/>
        <w:rPr/>
      </w:pPr>
      <w:r w:rsidDel="00000000" w:rsidR="00000000" w:rsidRPr="00000000">
        <w:rPr>
          <w:rtl w:val="0"/>
        </w:rPr>
        <w:t xml:space="preserve">    m 4d "Wait."</w:t>
      </w:r>
    </w:p>
    <w:p w:rsidR="00000000" w:rsidDel="00000000" w:rsidP="00000000" w:rsidRDefault="00000000" w:rsidRPr="00000000" w14:paraId="00001D66">
      <w:pPr>
        <w:pageBreakBefore w:val="0"/>
        <w:rPr/>
      </w:pPr>
      <w:r w:rsidDel="00000000" w:rsidR="00000000" w:rsidRPr="00000000">
        <w:rPr>
          <w:rtl w:val="0"/>
        </w:rPr>
        <w:t xml:space="preserve">    m 4b "Do you want to talk to [player]? He'll even tell you the same thing!"</w:t>
      </w:r>
    </w:p>
    <w:p w:rsidR="00000000" w:rsidDel="00000000" w:rsidP="00000000" w:rsidRDefault="00000000" w:rsidRPr="00000000" w14:paraId="00001D67">
      <w:pPr>
        <w:pageBreakBefore w:val="0"/>
        <w:rPr/>
      </w:pPr>
      <w:r w:rsidDel="00000000" w:rsidR="00000000" w:rsidRPr="00000000">
        <w:rPr>
          <w:rtl w:val="0"/>
        </w:rPr>
        <w:t xml:space="preserve">    show monika 4e</w:t>
      </w:r>
    </w:p>
    <w:p w:rsidR="00000000" w:rsidDel="00000000" w:rsidP="00000000" w:rsidRDefault="00000000" w:rsidRPr="00000000" w14:paraId="00001D68">
      <w:pPr>
        <w:pageBreakBefore w:val="0"/>
        <w:rPr/>
      </w:pPr>
      <w:r w:rsidDel="00000000" w:rsidR="00000000" w:rsidRPr="00000000">
        <w:rPr>
          <w:rtl w:val="0"/>
        </w:rPr>
        <w:t xml:space="preserve">    "Monika pulls the phone from her ear and motions it to me."</w:t>
      </w:r>
    </w:p>
    <w:p w:rsidR="00000000" w:rsidDel="00000000" w:rsidP="00000000" w:rsidRDefault="00000000" w:rsidRPr="00000000" w14:paraId="00001D69">
      <w:pPr>
        <w:pageBreakBefore w:val="0"/>
        <w:rPr/>
      </w:pPr>
      <w:r w:rsidDel="00000000" w:rsidR="00000000" w:rsidRPr="00000000">
        <w:rPr>
          <w:rtl w:val="0"/>
        </w:rPr>
        <w:t xml:space="preserve">    m "Please [player], just say I...{w=.75} needed help on homework or something." #&lt;-- e1</w:t>
      </w:r>
    </w:p>
    <w:p w:rsidR="00000000" w:rsidDel="00000000" w:rsidP="00000000" w:rsidRDefault="00000000" w:rsidRPr="00000000" w14:paraId="00001D6A">
      <w:pPr>
        <w:pageBreakBefore w:val="0"/>
        <w:rPr/>
      </w:pPr>
      <w:r w:rsidDel="00000000" w:rsidR="00000000" w:rsidRPr="00000000">
        <w:rPr>
          <w:rtl w:val="0"/>
        </w:rPr>
        <w:t xml:space="preserve">    m 3e "Anything to get her to say yes." #&lt;-- e1</w:t>
      </w:r>
    </w:p>
    <w:p w:rsidR="00000000" w:rsidDel="00000000" w:rsidP="00000000" w:rsidRDefault="00000000" w:rsidRPr="00000000" w14:paraId="00001D6B">
      <w:pPr>
        <w:pageBreakBefore w:val="0"/>
        <w:rPr/>
      </w:pPr>
      <w:r w:rsidDel="00000000" w:rsidR="00000000" w:rsidRPr="00000000">
        <w:rPr>
          <w:rtl w:val="0"/>
        </w:rPr>
        <w:t xml:space="preserve">    show monika 1j</w:t>
      </w:r>
    </w:p>
    <w:p w:rsidR="00000000" w:rsidDel="00000000" w:rsidP="00000000" w:rsidRDefault="00000000" w:rsidRPr="00000000" w14:paraId="00001D6C">
      <w:pPr>
        <w:pageBreakBefore w:val="0"/>
        <w:rPr/>
      </w:pPr>
      <w:r w:rsidDel="00000000" w:rsidR="00000000" w:rsidRPr="00000000">
        <w:rPr>
          <w:rtl w:val="0"/>
        </w:rPr>
        <w:t xml:space="preserve">    mc "Ugh, the things I do for you."</w:t>
      </w:r>
    </w:p>
    <w:p w:rsidR="00000000" w:rsidDel="00000000" w:rsidP="00000000" w:rsidRDefault="00000000" w:rsidRPr="00000000" w14:paraId="00001D6D">
      <w:pPr>
        <w:pageBreakBefore w:val="0"/>
        <w:rPr/>
      </w:pPr>
      <w:r w:rsidDel="00000000" w:rsidR="00000000" w:rsidRPr="00000000">
        <w:rPr>
          <w:rtl w:val="0"/>
        </w:rPr>
        <w:t xml:space="preserve">    "Dramatically plucking the phone from Monika's hand, I put it up to my ear."</w:t>
      </w:r>
    </w:p>
    <w:p w:rsidR="00000000" w:rsidDel="00000000" w:rsidP="00000000" w:rsidRDefault="00000000" w:rsidRPr="00000000" w14:paraId="00001D6E">
      <w:pPr>
        <w:pageBreakBefore w:val="0"/>
        <w:rPr/>
      </w:pPr>
      <w:r w:rsidDel="00000000" w:rsidR="00000000" w:rsidRPr="00000000">
        <w:rPr>
          <w:rtl w:val="0"/>
        </w:rPr>
        <w:t xml:space="preserve">    show monika 2a</w:t>
      </w:r>
    </w:p>
    <w:p w:rsidR="00000000" w:rsidDel="00000000" w:rsidP="00000000" w:rsidRDefault="00000000" w:rsidRPr="00000000" w14:paraId="00001D6F">
      <w:pPr>
        <w:pageBreakBefore w:val="0"/>
        <w:rPr/>
      </w:pPr>
      <w:r w:rsidDel="00000000" w:rsidR="00000000" w:rsidRPr="00000000">
        <w:rPr>
          <w:rtl w:val="0"/>
        </w:rPr>
        <w:t xml:space="preserve">    mc "Hello Ma'am."</w:t>
      </w:r>
    </w:p>
    <w:p w:rsidR="00000000" w:rsidDel="00000000" w:rsidP="00000000" w:rsidRDefault="00000000" w:rsidRPr="00000000" w14:paraId="00001D70">
      <w:pPr>
        <w:pageBreakBefore w:val="0"/>
        <w:rPr/>
      </w:pPr>
      <w:r w:rsidDel="00000000" w:rsidR="00000000" w:rsidRPr="00000000">
        <w:rPr>
          <w:rtl w:val="0"/>
        </w:rPr>
        <w:t xml:space="preserve">    $ y_name = "Monika's Mom"</w:t>
      </w:r>
    </w:p>
    <w:p w:rsidR="00000000" w:rsidDel="00000000" w:rsidP="00000000" w:rsidRDefault="00000000" w:rsidRPr="00000000" w14:paraId="00001D71">
      <w:pPr>
        <w:pageBreakBefore w:val="0"/>
        <w:rPr/>
      </w:pPr>
      <w:r w:rsidDel="00000000" w:rsidR="00000000" w:rsidRPr="00000000">
        <w:rPr>
          <w:rtl w:val="0"/>
        </w:rPr>
        <w:t xml:space="preserve">    y "[player]? [player]! How have you been sweetheart?"</w:t>
      </w:r>
    </w:p>
    <w:p w:rsidR="00000000" w:rsidDel="00000000" w:rsidP="00000000" w:rsidRDefault="00000000" w:rsidRPr="00000000" w14:paraId="00001D72">
      <w:pPr>
        <w:pageBreakBefore w:val="0"/>
        <w:rPr/>
      </w:pPr>
      <w:r w:rsidDel="00000000" w:rsidR="00000000" w:rsidRPr="00000000">
        <w:rPr>
          <w:rtl w:val="0"/>
        </w:rPr>
        <w:t xml:space="preserve">    show monika 2c</w:t>
      </w:r>
    </w:p>
    <w:p w:rsidR="00000000" w:rsidDel="00000000" w:rsidP="00000000" w:rsidRDefault="00000000" w:rsidRPr="00000000" w14:paraId="00001D73">
      <w:pPr>
        <w:pageBreakBefore w:val="0"/>
        <w:rPr/>
      </w:pPr>
      <w:r w:rsidDel="00000000" w:rsidR="00000000" w:rsidRPr="00000000">
        <w:rPr>
          <w:rtl w:val="0"/>
        </w:rPr>
        <w:t xml:space="preserve">    mc "Very well, how about yourself?"</w:t>
      </w:r>
    </w:p>
    <w:p w:rsidR="00000000" w:rsidDel="00000000" w:rsidP="00000000" w:rsidRDefault="00000000" w:rsidRPr="00000000" w14:paraId="00001D74">
      <w:pPr>
        <w:pageBreakBefore w:val="0"/>
        <w:rPr/>
      </w:pPr>
      <w:r w:rsidDel="00000000" w:rsidR="00000000" w:rsidRPr="00000000">
        <w:rPr>
          <w:rtl w:val="0"/>
        </w:rPr>
        <w:t xml:space="preserve">    y "As well as an old woman like me can be."</w:t>
      </w:r>
    </w:p>
    <w:p w:rsidR="00000000" w:rsidDel="00000000" w:rsidP="00000000" w:rsidRDefault="00000000" w:rsidRPr="00000000" w14:paraId="00001D75">
      <w:pPr>
        <w:pageBreakBefore w:val="0"/>
        <w:rPr/>
      </w:pPr>
      <w:r w:rsidDel="00000000" w:rsidR="00000000" w:rsidRPr="00000000">
        <w:rPr>
          <w:rtl w:val="0"/>
        </w:rPr>
        <w:t xml:space="preserve">    "She chuckles to herself through the receiver."</w:t>
      </w:r>
    </w:p>
    <w:p w:rsidR="00000000" w:rsidDel="00000000" w:rsidP="00000000" w:rsidRDefault="00000000" w:rsidRPr="00000000" w14:paraId="00001D76">
      <w:pPr>
        <w:pageBreakBefore w:val="0"/>
        <w:rPr/>
      </w:pPr>
      <w:r w:rsidDel="00000000" w:rsidR="00000000" w:rsidRPr="00000000">
        <w:rPr>
          <w:rtl w:val="0"/>
        </w:rPr>
        <w:t xml:space="preserve">    y "Now, what is this nonsense that my little Monika is asking about?"</w:t>
      </w:r>
    </w:p>
    <w:p w:rsidR="00000000" w:rsidDel="00000000" w:rsidP="00000000" w:rsidRDefault="00000000" w:rsidRPr="00000000" w14:paraId="00001D77">
      <w:pPr>
        <w:pageBreakBefore w:val="0"/>
        <w:rPr/>
      </w:pPr>
      <w:r w:rsidDel="00000000" w:rsidR="00000000" w:rsidRPr="00000000">
        <w:rPr>
          <w:rtl w:val="0"/>
        </w:rPr>
        <w:t xml:space="preserve">    y "She knows how I feel about her galavanting around when there is school work to be done."</w:t>
      </w:r>
    </w:p>
    <w:p w:rsidR="00000000" w:rsidDel="00000000" w:rsidP="00000000" w:rsidRDefault="00000000" w:rsidRPr="00000000" w14:paraId="00001D78">
      <w:pPr>
        <w:pageBreakBefore w:val="0"/>
        <w:rPr/>
      </w:pPr>
      <w:r w:rsidDel="00000000" w:rsidR="00000000" w:rsidRPr="00000000">
        <w:rPr>
          <w:rtl w:val="0"/>
        </w:rPr>
        <w:t xml:space="preserve">    mc "Monika just wanted an extra hand on an assignment we got today... and I thought I could help her out."</w:t>
      </w:r>
    </w:p>
    <w:p w:rsidR="00000000" w:rsidDel="00000000" w:rsidP="00000000" w:rsidRDefault="00000000" w:rsidRPr="00000000" w14:paraId="00001D79">
      <w:pPr>
        <w:pageBreakBefore w:val="0"/>
        <w:rPr/>
      </w:pPr>
      <w:r w:rsidDel="00000000" w:rsidR="00000000" w:rsidRPr="00000000">
        <w:rPr>
          <w:rtl w:val="0"/>
        </w:rPr>
        <w:t xml:space="preserve">    y "Why would she need help on an assignment, she's the smartest girl in that school."</w:t>
      </w:r>
    </w:p>
    <w:p w:rsidR="00000000" w:rsidDel="00000000" w:rsidP="00000000" w:rsidRDefault="00000000" w:rsidRPr="00000000" w14:paraId="00001D7A">
      <w:pPr>
        <w:pageBreakBefore w:val="0"/>
        <w:rPr/>
      </w:pPr>
      <w:r w:rsidDel="00000000" w:rsidR="00000000" w:rsidRPr="00000000">
        <w:rPr>
          <w:rtl w:val="0"/>
        </w:rPr>
        <w:t xml:space="preserve">    mc "Of course she is, but even the greatest need help along the way at some points."</w:t>
      </w:r>
    </w:p>
    <w:p w:rsidR="00000000" w:rsidDel="00000000" w:rsidP="00000000" w:rsidRDefault="00000000" w:rsidRPr="00000000" w14:paraId="00001D7B">
      <w:pPr>
        <w:pageBreakBefore w:val="0"/>
        <w:rPr/>
      </w:pPr>
      <w:r w:rsidDel="00000000" w:rsidR="00000000" w:rsidRPr="00000000">
        <w:rPr>
          <w:rtl w:val="0"/>
        </w:rPr>
        <w:t xml:space="preserve">    "At this point I'm pulling things from thin air."</w:t>
      </w:r>
    </w:p>
    <w:p w:rsidR="00000000" w:rsidDel="00000000" w:rsidP="00000000" w:rsidRDefault="00000000" w:rsidRPr="00000000" w14:paraId="00001D7C">
      <w:pPr>
        <w:pageBreakBefore w:val="0"/>
        <w:rPr/>
      </w:pPr>
      <w:r w:rsidDel="00000000" w:rsidR="00000000" w:rsidRPr="00000000">
        <w:rPr>
          <w:rtl w:val="0"/>
        </w:rPr>
        <w:t xml:space="preserve">    "I look over to Monika with a face that screams \"Help me please\"."</w:t>
      </w:r>
    </w:p>
    <w:p w:rsidR="00000000" w:rsidDel="00000000" w:rsidP="00000000" w:rsidRDefault="00000000" w:rsidRPr="00000000" w14:paraId="00001D7D">
      <w:pPr>
        <w:pageBreakBefore w:val="0"/>
        <w:rPr/>
      </w:pPr>
      <w:r w:rsidDel="00000000" w:rsidR="00000000" w:rsidRPr="00000000">
        <w:rPr>
          <w:rtl w:val="0"/>
        </w:rPr>
        <w:t xml:space="preserve">    show monika 1j</w:t>
      </w:r>
    </w:p>
    <w:p w:rsidR="00000000" w:rsidDel="00000000" w:rsidP="00000000" w:rsidRDefault="00000000" w:rsidRPr="00000000" w14:paraId="00001D7E">
      <w:pPr>
        <w:pageBreakBefore w:val="0"/>
        <w:rPr/>
      </w:pPr>
      <w:r w:rsidDel="00000000" w:rsidR="00000000" w:rsidRPr="00000000">
        <w:rPr>
          <w:rtl w:val="0"/>
        </w:rPr>
        <w:t xml:space="preserve">    "Monika shoots me a big smile that helps calm my nerves."</w:t>
      </w:r>
    </w:p>
    <w:p w:rsidR="00000000" w:rsidDel="00000000" w:rsidP="00000000" w:rsidRDefault="00000000" w:rsidRPr="00000000" w14:paraId="00001D7F">
      <w:pPr>
        <w:pageBreakBefore w:val="0"/>
        <w:rPr/>
      </w:pPr>
      <w:r w:rsidDel="00000000" w:rsidR="00000000" w:rsidRPr="00000000">
        <w:rPr>
          <w:rtl w:val="0"/>
        </w:rPr>
        <w:t xml:space="preserve">    show monika 2a</w:t>
      </w:r>
    </w:p>
    <w:p w:rsidR="00000000" w:rsidDel="00000000" w:rsidP="00000000" w:rsidRDefault="00000000" w:rsidRPr="00000000" w14:paraId="00001D80">
      <w:pPr>
        <w:pageBreakBefore w:val="0"/>
        <w:rPr/>
      </w:pPr>
      <w:r w:rsidDel="00000000" w:rsidR="00000000" w:rsidRPr="00000000">
        <w:rPr>
          <w:rtl w:val="0"/>
        </w:rPr>
        <w:t xml:space="preserve">    mc "I promise that Monika will be home before dark ma'am with the assignment complete."</w:t>
      </w:r>
    </w:p>
    <w:p w:rsidR="00000000" w:rsidDel="00000000" w:rsidP="00000000" w:rsidRDefault="00000000" w:rsidRPr="00000000" w14:paraId="00001D81">
      <w:pPr>
        <w:pageBreakBefore w:val="0"/>
        <w:rPr/>
      </w:pPr>
      <w:r w:rsidDel="00000000" w:rsidR="00000000" w:rsidRPr="00000000">
        <w:rPr>
          <w:rtl w:val="0"/>
        </w:rPr>
        <w:t xml:space="preserve">    y "Hmph, I will hold you to your word [player], she is still {i}my{/i} daughter above all else."</w:t>
      </w:r>
    </w:p>
    <w:p w:rsidR="00000000" w:rsidDel="00000000" w:rsidP="00000000" w:rsidRDefault="00000000" w:rsidRPr="00000000" w14:paraId="00001D82">
      <w:pPr>
        <w:pageBreakBefore w:val="0"/>
        <w:rPr/>
      </w:pPr>
      <w:r w:rsidDel="00000000" w:rsidR="00000000" w:rsidRPr="00000000">
        <w:rPr>
          <w:rtl w:val="0"/>
        </w:rPr>
        <w:t xml:space="preserve">    mc "I know that ma'am."</w:t>
      </w:r>
    </w:p>
    <w:p w:rsidR="00000000" w:rsidDel="00000000" w:rsidP="00000000" w:rsidRDefault="00000000" w:rsidRPr="00000000" w14:paraId="00001D83">
      <w:pPr>
        <w:pageBreakBefore w:val="0"/>
        <w:rPr/>
      </w:pPr>
      <w:r w:rsidDel="00000000" w:rsidR="00000000" w:rsidRPr="00000000">
        <w:rPr>
          <w:rtl w:val="0"/>
        </w:rPr>
        <w:t xml:space="preserve">    y "Lest you forget. Tell her that dinner will be in the fridge when she gets home."</w:t>
      </w:r>
    </w:p>
    <w:p w:rsidR="00000000" w:rsidDel="00000000" w:rsidP="00000000" w:rsidRDefault="00000000" w:rsidRPr="00000000" w14:paraId="00001D84">
      <w:pPr>
        <w:pageBreakBefore w:val="0"/>
        <w:rPr/>
      </w:pPr>
      <w:r w:rsidDel="00000000" w:rsidR="00000000" w:rsidRPr="00000000">
        <w:rPr>
          <w:rtl w:val="0"/>
        </w:rPr>
        <w:t xml:space="preserve">    "And with that, the call disconnects."</w:t>
      </w:r>
    </w:p>
    <w:p w:rsidR="00000000" w:rsidDel="00000000" w:rsidP="00000000" w:rsidRDefault="00000000" w:rsidRPr="00000000" w14:paraId="00001D85">
      <w:pPr>
        <w:pageBreakBefore w:val="0"/>
        <w:rPr/>
      </w:pPr>
      <w:r w:rsidDel="00000000" w:rsidR="00000000" w:rsidRPr="00000000">
        <w:rPr>
          <w:rtl w:val="0"/>
        </w:rPr>
        <w:t xml:space="preserve">    $ y_name = "Yuri"</w:t>
      </w:r>
    </w:p>
    <w:p w:rsidR="00000000" w:rsidDel="00000000" w:rsidP="00000000" w:rsidRDefault="00000000" w:rsidRPr="00000000" w14:paraId="00001D86">
      <w:pPr>
        <w:pageBreakBefore w:val="0"/>
        <w:rPr/>
      </w:pPr>
      <w:r w:rsidDel="00000000" w:rsidR="00000000" w:rsidRPr="00000000">
        <w:rPr>
          <w:rtl w:val="0"/>
        </w:rPr>
        <w:t xml:space="preserve">    m 1b "Did she say yes?!"</w:t>
      </w:r>
    </w:p>
    <w:p w:rsidR="00000000" w:rsidDel="00000000" w:rsidP="00000000" w:rsidRDefault="00000000" w:rsidRPr="00000000" w14:paraId="00001D87">
      <w:pPr>
        <w:pageBreakBefore w:val="0"/>
        <w:rPr/>
      </w:pPr>
      <w:r w:rsidDel="00000000" w:rsidR="00000000" w:rsidRPr="00000000">
        <w:rPr>
          <w:rtl w:val="0"/>
        </w:rPr>
        <w:t xml:space="preserve">    show monika 1c</w:t>
      </w:r>
    </w:p>
    <w:p w:rsidR="00000000" w:rsidDel="00000000" w:rsidP="00000000" w:rsidRDefault="00000000" w:rsidRPr="00000000" w14:paraId="00001D88">
      <w:pPr>
        <w:pageBreakBefore w:val="0"/>
        <w:rPr/>
      </w:pPr>
      <w:r w:rsidDel="00000000" w:rsidR="00000000" w:rsidRPr="00000000">
        <w:rPr>
          <w:rtl w:val="0"/>
        </w:rPr>
        <w:t xml:space="preserve">    mc "Yeah, but you have to be home by sundown."</w:t>
      </w:r>
    </w:p>
    <w:p w:rsidR="00000000" w:rsidDel="00000000" w:rsidP="00000000" w:rsidRDefault="00000000" w:rsidRPr="00000000" w14:paraId="00001D89">
      <w:pPr>
        <w:pageBreakBefore w:val="0"/>
        <w:rPr/>
      </w:pPr>
      <w:r w:rsidDel="00000000" w:rsidR="00000000" w:rsidRPr="00000000">
        <w:rPr>
          <w:rtl w:val="0"/>
        </w:rPr>
        <w:t xml:space="preserve">    m 1k "Oh you’re just the best boyfriend I could ever ask for [player]!"</w:t>
      </w:r>
    </w:p>
    <w:p w:rsidR="00000000" w:rsidDel="00000000" w:rsidP="00000000" w:rsidRDefault="00000000" w:rsidRPr="00000000" w14:paraId="00001D8A">
      <w:pPr>
        <w:pageBreakBefore w:val="0"/>
        <w:rPr/>
      </w:pPr>
      <w:r w:rsidDel="00000000" w:rsidR="00000000" w:rsidRPr="00000000">
        <w:rPr>
          <w:rtl w:val="0"/>
        </w:rPr>
        <w:t xml:space="preserve">    show monika 1j at face with dissolve</w:t>
      </w:r>
    </w:p>
    <w:p w:rsidR="00000000" w:rsidDel="00000000" w:rsidP="00000000" w:rsidRDefault="00000000" w:rsidRPr="00000000" w14:paraId="00001D8B">
      <w:pPr>
        <w:pageBreakBefore w:val="0"/>
        <w:rPr/>
      </w:pPr>
      <w:r w:rsidDel="00000000" w:rsidR="00000000" w:rsidRPr="00000000">
        <w:rPr>
          <w:rtl w:val="0"/>
        </w:rPr>
        <w:t xml:space="preserve">    "Monika throws herself again into my arms and passionately kisses me all over my face."</w:t>
      </w:r>
    </w:p>
    <w:p w:rsidR="00000000" w:rsidDel="00000000" w:rsidP="00000000" w:rsidRDefault="00000000" w:rsidRPr="00000000" w14:paraId="00001D8C">
      <w:pPr>
        <w:pageBreakBefore w:val="0"/>
        <w:rPr/>
      </w:pPr>
      <w:r w:rsidDel="00000000" w:rsidR="00000000" w:rsidRPr="00000000">
        <w:rPr>
          <w:rtl w:val="0"/>
        </w:rPr>
        <w:t xml:space="preserve">    mc "Hey, Hey! We're gonna spend all our time here if we don't start walking soon."</w:t>
      </w:r>
    </w:p>
    <w:p w:rsidR="00000000" w:rsidDel="00000000" w:rsidP="00000000" w:rsidRDefault="00000000" w:rsidRPr="00000000" w14:paraId="00001D8D">
      <w:pPr>
        <w:pageBreakBefore w:val="0"/>
        <w:rPr/>
      </w:pPr>
      <w:r w:rsidDel="00000000" w:rsidR="00000000" w:rsidRPr="00000000">
        <w:rPr>
          <w:rtl w:val="0"/>
        </w:rPr>
        <w:t xml:space="preserve">    show monika 2l at t11</w:t>
      </w:r>
    </w:p>
    <w:p w:rsidR="00000000" w:rsidDel="00000000" w:rsidP="00000000" w:rsidRDefault="00000000" w:rsidRPr="00000000" w14:paraId="00001D8E">
      <w:pPr>
        <w:pageBreakBefore w:val="0"/>
        <w:rPr/>
      </w:pPr>
      <w:r w:rsidDel="00000000" w:rsidR="00000000" w:rsidRPr="00000000">
        <w:rPr>
          <w:rtl w:val="0"/>
        </w:rPr>
        <w:t xml:space="preserve">    m "I know I know, sorry! I'm just really happy right now!"</w:t>
      </w:r>
    </w:p>
    <w:p w:rsidR="00000000" w:rsidDel="00000000" w:rsidP="00000000" w:rsidRDefault="00000000" w:rsidRPr="00000000" w14:paraId="00001D8F">
      <w:pPr>
        <w:pageBreakBefore w:val="0"/>
        <w:rPr/>
      </w:pPr>
      <w:r w:rsidDel="00000000" w:rsidR="00000000" w:rsidRPr="00000000">
        <w:rPr>
          <w:rtl w:val="0"/>
        </w:rPr>
        <w:t xml:space="preserve">    m 5a1 "Come on, lets go!"</w:t>
      </w:r>
    </w:p>
    <w:p w:rsidR="00000000" w:rsidDel="00000000" w:rsidP="00000000" w:rsidRDefault="00000000" w:rsidRPr="00000000" w14:paraId="00001D90">
      <w:pPr>
        <w:pageBreakBefore w:val="0"/>
        <w:rPr/>
      </w:pPr>
      <w:r w:rsidDel="00000000" w:rsidR="00000000" w:rsidRPr="00000000">
        <w:rPr>
          <w:rtl w:val="0"/>
        </w:rPr>
        <w:t xml:space="preserve">    show monika 5a at lhide zorder 1</w:t>
      </w:r>
    </w:p>
    <w:p w:rsidR="00000000" w:rsidDel="00000000" w:rsidP="00000000" w:rsidRDefault="00000000" w:rsidRPr="00000000" w14:paraId="00001D91">
      <w:pPr>
        <w:pageBreakBefore w:val="0"/>
        <w:rPr/>
      </w:pPr>
      <w:r w:rsidDel="00000000" w:rsidR="00000000" w:rsidRPr="00000000">
        <w:rPr>
          <w:rtl w:val="0"/>
        </w:rPr>
        <w:t xml:space="preserve">    hide monika</w:t>
      </w:r>
    </w:p>
    <w:p w:rsidR="00000000" w:rsidDel="00000000" w:rsidP="00000000" w:rsidRDefault="00000000" w:rsidRPr="00000000" w14:paraId="00001D92">
      <w:pPr>
        <w:pageBreakBefore w:val="0"/>
        <w:rPr/>
      </w:pPr>
      <w:r w:rsidDel="00000000" w:rsidR="00000000" w:rsidRPr="00000000">
        <w:rPr>
          <w:rtl w:val="0"/>
        </w:rPr>
        <w:t xml:space="preserve">    "Monika takes me by the hand and practically starts dragging me as she runs toward my place."</w:t>
      </w:r>
    </w:p>
    <w:p w:rsidR="00000000" w:rsidDel="00000000" w:rsidP="00000000" w:rsidRDefault="00000000" w:rsidRPr="00000000" w14:paraId="00001D93">
      <w:pPr>
        <w:pageBreakBefore w:val="0"/>
        <w:rPr/>
      </w:pPr>
      <w:r w:rsidDel="00000000" w:rsidR="00000000" w:rsidRPr="00000000">
        <w:rPr>
          <w:rtl w:val="0"/>
        </w:rPr>
        <w:t xml:space="preserve">    scene bg residential_day with wipeleft_scene</w:t>
      </w:r>
    </w:p>
    <w:p w:rsidR="00000000" w:rsidDel="00000000" w:rsidP="00000000" w:rsidRDefault="00000000" w:rsidRPr="00000000" w14:paraId="00001D94">
      <w:pPr>
        <w:pageBreakBefore w:val="0"/>
        <w:rPr/>
      </w:pPr>
      <w:r w:rsidDel="00000000" w:rsidR="00000000" w:rsidRPr="00000000">
        <w:rPr>
          <w:rtl w:val="0"/>
        </w:rPr>
        <w:t xml:space="preserve">    show monika 5a at l11 zorder 4</w:t>
      </w:r>
    </w:p>
    <w:p w:rsidR="00000000" w:rsidDel="00000000" w:rsidP="00000000" w:rsidRDefault="00000000" w:rsidRPr="00000000" w14:paraId="00001D95">
      <w:pPr>
        <w:pageBreakBefore w:val="0"/>
        <w:rPr/>
      </w:pPr>
      <w:r w:rsidDel="00000000" w:rsidR="00000000" w:rsidRPr="00000000">
        <w:rPr>
          <w:rtl w:val="0"/>
        </w:rPr>
        <w:t xml:space="preserve">    "As we make it to my place she finally lets go of my hand and I get a chance to catch my breath."</w:t>
      </w:r>
    </w:p>
    <w:p w:rsidR="00000000" w:rsidDel="00000000" w:rsidP="00000000" w:rsidRDefault="00000000" w:rsidRPr="00000000" w14:paraId="00001D96">
      <w:pPr>
        <w:pageBreakBefore w:val="0"/>
        <w:rPr/>
      </w:pPr>
      <w:r w:rsidDel="00000000" w:rsidR="00000000" w:rsidRPr="00000000">
        <w:rPr>
          <w:rtl w:val="0"/>
        </w:rPr>
        <w:t xml:space="preserve">    m 2l "[player], it wasn't {i}that{/i} far of a jog, Ahaha~"</w:t>
      </w:r>
    </w:p>
    <w:p w:rsidR="00000000" w:rsidDel="00000000" w:rsidP="00000000" w:rsidRDefault="00000000" w:rsidRPr="00000000" w14:paraId="00001D97">
      <w:pPr>
        <w:pageBreakBefore w:val="0"/>
        <w:rPr/>
      </w:pPr>
      <w:r w:rsidDel="00000000" w:rsidR="00000000" w:rsidRPr="00000000">
        <w:rPr>
          <w:rtl w:val="0"/>
        </w:rPr>
        <w:t xml:space="preserve">    show monika 2m</w:t>
      </w:r>
    </w:p>
    <w:p w:rsidR="00000000" w:rsidDel="00000000" w:rsidP="00000000" w:rsidRDefault="00000000" w:rsidRPr="00000000" w14:paraId="00001D98">
      <w:pPr>
        <w:pageBreakBefore w:val="0"/>
        <w:rPr/>
      </w:pPr>
      <w:r w:rsidDel="00000000" w:rsidR="00000000" w:rsidRPr="00000000">
        <w:rPr>
          <w:rtl w:val="0"/>
        </w:rPr>
        <w:t xml:space="preserve">    mc "Easy for you to say, I'm not the athletic one of the two of us."</w:t>
      </w:r>
    </w:p>
    <w:p w:rsidR="00000000" w:rsidDel="00000000" w:rsidP="00000000" w:rsidRDefault="00000000" w:rsidRPr="00000000" w14:paraId="00001D99">
      <w:pPr>
        <w:pageBreakBefore w:val="0"/>
        <w:rPr/>
      </w:pPr>
      <w:r w:rsidDel="00000000" w:rsidR="00000000" w:rsidRPr="00000000">
        <w:rPr>
          <w:rtl w:val="0"/>
        </w:rPr>
        <w:t xml:space="preserve">    m 4l "Well I'm sure with enough work you could be just as athletic as I am."</w:t>
      </w:r>
    </w:p>
    <w:p w:rsidR="00000000" w:rsidDel="00000000" w:rsidP="00000000" w:rsidRDefault="00000000" w:rsidRPr="00000000" w14:paraId="00001D9A">
      <w:pPr>
        <w:pageBreakBefore w:val="0"/>
        <w:rPr/>
      </w:pPr>
      <w:r w:rsidDel="00000000" w:rsidR="00000000" w:rsidRPr="00000000">
        <w:rPr>
          <w:rtl w:val="0"/>
        </w:rPr>
        <w:t xml:space="preserve">    show monika 2e</w:t>
      </w:r>
    </w:p>
    <w:p w:rsidR="00000000" w:rsidDel="00000000" w:rsidP="00000000" w:rsidRDefault="00000000" w:rsidRPr="00000000" w14:paraId="00001D9B">
      <w:pPr>
        <w:pageBreakBefore w:val="0"/>
        <w:rPr/>
      </w:pPr>
      <w:r w:rsidDel="00000000" w:rsidR="00000000" w:rsidRPr="00000000">
        <w:rPr>
          <w:rtl w:val="0"/>
        </w:rPr>
        <w:t xml:space="preserve">    mc "Maybe, who knows."</w:t>
      </w:r>
    </w:p>
    <w:p w:rsidR="00000000" w:rsidDel="00000000" w:rsidP="00000000" w:rsidRDefault="00000000" w:rsidRPr="00000000" w14:paraId="00001D9C">
      <w:pPr>
        <w:pageBreakBefore w:val="0"/>
        <w:rPr/>
      </w:pPr>
      <w:r w:rsidDel="00000000" w:rsidR="00000000" w:rsidRPr="00000000">
        <w:rPr>
          <w:rtl w:val="0"/>
        </w:rPr>
        <w:t xml:space="preserve">    "I silently plea to every deity I know that she won't actually subject me to that."</w:t>
      </w:r>
    </w:p>
    <w:p w:rsidR="00000000" w:rsidDel="00000000" w:rsidP="00000000" w:rsidRDefault="00000000" w:rsidRPr="00000000" w14:paraId="00001D9D">
      <w:pPr>
        <w:pageBreakBefore w:val="0"/>
        <w:rPr/>
      </w:pPr>
      <w:r w:rsidDel="00000000" w:rsidR="00000000" w:rsidRPr="00000000">
        <w:rPr>
          <w:rtl w:val="0"/>
        </w:rPr>
        <w:t xml:space="preserve">    show monika 2a</w:t>
      </w:r>
    </w:p>
    <w:p w:rsidR="00000000" w:rsidDel="00000000" w:rsidP="00000000" w:rsidRDefault="00000000" w:rsidRPr="00000000" w14:paraId="00001D9E">
      <w:pPr>
        <w:pageBreakBefore w:val="0"/>
        <w:rPr/>
      </w:pPr>
      <w:r w:rsidDel="00000000" w:rsidR="00000000" w:rsidRPr="00000000">
        <w:rPr>
          <w:rtl w:val="0"/>
        </w:rPr>
        <w:t xml:space="preserve">    "As we walk to the front door and I fumble for my key, a thought comes to mind."</w:t>
      </w:r>
    </w:p>
    <w:p w:rsidR="00000000" w:rsidDel="00000000" w:rsidP="00000000" w:rsidRDefault="00000000" w:rsidRPr="00000000" w14:paraId="00001D9F">
      <w:pPr>
        <w:pageBreakBefore w:val="0"/>
        <w:rPr/>
      </w:pPr>
      <w:r w:rsidDel="00000000" w:rsidR="00000000" w:rsidRPr="00000000">
        <w:rPr>
          <w:rtl w:val="0"/>
        </w:rPr>
        <w:t xml:space="preserve">    show monika 2c</w:t>
      </w:r>
    </w:p>
    <w:p w:rsidR="00000000" w:rsidDel="00000000" w:rsidP="00000000" w:rsidRDefault="00000000" w:rsidRPr="00000000" w14:paraId="00001DA0">
      <w:pPr>
        <w:pageBreakBefore w:val="0"/>
        <w:rPr/>
      </w:pPr>
      <w:r w:rsidDel="00000000" w:rsidR="00000000" w:rsidRPr="00000000">
        <w:rPr>
          <w:rtl w:val="0"/>
        </w:rPr>
        <w:t xml:space="preserve">    mc "Monika, do you even have any homework to do or anything?"</w:t>
      </w:r>
    </w:p>
    <w:p w:rsidR="00000000" w:rsidDel="00000000" w:rsidP="00000000" w:rsidRDefault="00000000" w:rsidRPr="00000000" w14:paraId="00001DA1">
      <w:pPr>
        <w:pageBreakBefore w:val="0"/>
        <w:rPr/>
      </w:pPr>
      <w:r w:rsidDel="00000000" w:rsidR="00000000" w:rsidRPr="00000000">
        <w:rPr>
          <w:rtl w:val="0"/>
        </w:rPr>
        <w:t xml:space="preserve">    m 3n "No, not really, Ehehe~"</w:t>
      </w:r>
    </w:p>
    <w:p w:rsidR="00000000" w:rsidDel="00000000" w:rsidP="00000000" w:rsidRDefault="00000000" w:rsidRPr="00000000" w14:paraId="00001DA2">
      <w:pPr>
        <w:pageBreakBefore w:val="0"/>
        <w:rPr/>
      </w:pPr>
      <w:r w:rsidDel="00000000" w:rsidR="00000000" w:rsidRPr="00000000">
        <w:rPr>
          <w:rtl w:val="0"/>
        </w:rPr>
        <w:t xml:space="preserve">    m 2n "I just wanted to spend some time with you, it just gets so boring at home."</w:t>
      </w:r>
    </w:p>
    <w:p w:rsidR="00000000" w:rsidDel="00000000" w:rsidP="00000000" w:rsidRDefault="00000000" w:rsidRPr="00000000" w14:paraId="00001DA3">
      <w:pPr>
        <w:pageBreakBefore w:val="0"/>
        <w:rPr/>
      </w:pPr>
      <w:r w:rsidDel="00000000" w:rsidR="00000000" w:rsidRPr="00000000">
        <w:rPr>
          <w:rtl w:val="0"/>
        </w:rPr>
        <w:t xml:space="preserve">    m 1p "And waiting till Sunday is like torture sometimes."</w:t>
      </w:r>
    </w:p>
    <w:p w:rsidR="00000000" w:rsidDel="00000000" w:rsidP="00000000" w:rsidRDefault="00000000" w:rsidRPr="00000000" w14:paraId="00001DA4">
      <w:pPr>
        <w:pageBreakBefore w:val="0"/>
        <w:rPr/>
      </w:pPr>
      <w:r w:rsidDel="00000000" w:rsidR="00000000" w:rsidRPr="00000000">
        <w:rPr>
          <w:rtl w:val="0"/>
        </w:rPr>
        <w:t xml:space="preserve">    show monika 1a</w:t>
      </w:r>
    </w:p>
    <w:p w:rsidR="00000000" w:rsidDel="00000000" w:rsidP="00000000" w:rsidRDefault="00000000" w:rsidRPr="00000000" w14:paraId="00001DA5">
      <w:pPr>
        <w:pageBreakBefore w:val="0"/>
        <w:rPr/>
      </w:pPr>
      <w:r w:rsidDel="00000000" w:rsidR="00000000" w:rsidRPr="00000000">
        <w:rPr>
          <w:rtl w:val="0"/>
        </w:rPr>
        <w:t xml:space="preserve">    mc "Well I would love to have you over more often Monika."</w:t>
      </w:r>
    </w:p>
    <w:p w:rsidR="00000000" w:rsidDel="00000000" w:rsidP="00000000" w:rsidRDefault="00000000" w:rsidRPr="00000000" w14:paraId="00001DA6">
      <w:pPr>
        <w:pageBreakBefore w:val="0"/>
        <w:rPr/>
      </w:pPr>
      <w:r w:rsidDel="00000000" w:rsidR="00000000" w:rsidRPr="00000000">
        <w:rPr>
          <w:rtl w:val="0"/>
        </w:rPr>
        <w:t xml:space="preserve">    show monika 2e</w:t>
      </w:r>
    </w:p>
    <w:p w:rsidR="00000000" w:rsidDel="00000000" w:rsidP="00000000" w:rsidRDefault="00000000" w:rsidRPr="00000000" w14:paraId="00001DA7">
      <w:pPr>
        <w:pageBreakBefore w:val="0"/>
        <w:rPr/>
      </w:pPr>
      <w:r w:rsidDel="00000000" w:rsidR="00000000" w:rsidRPr="00000000">
        <w:rPr>
          <w:rtl w:val="0"/>
        </w:rPr>
        <w:t xml:space="preserve">    mc "We'll just have to convince your mother on the idea."</w:t>
      </w:r>
    </w:p>
    <w:p w:rsidR="00000000" w:rsidDel="00000000" w:rsidP="00000000" w:rsidRDefault="00000000" w:rsidRPr="00000000" w14:paraId="00001DA8">
      <w:pPr>
        <w:pageBreakBefore w:val="0"/>
        <w:rPr/>
      </w:pPr>
      <w:r w:rsidDel="00000000" w:rsidR="00000000" w:rsidRPr="00000000">
        <w:rPr>
          <w:rtl w:val="0"/>
        </w:rPr>
        <w:t xml:space="preserve">    m 2n "Yeah, she would need some convincing." </w:t>
      </w:r>
    </w:p>
    <w:p w:rsidR="00000000" w:rsidDel="00000000" w:rsidP="00000000" w:rsidRDefault="00000000" w:rsidRPr="00000000" w14:paraId="00001DA9">
      <w:pPr>
        <w:pageBreakBefore w:val="0"/>
        <w:rPr/>
      </w:pPr>
      <w:r w:rsidDel="00000000" w:rsidR="00000000" w:rsidRPr="00000000">
        <w:rPr>
          <w:rtl w:val="0"/>
        </w:rPr>
        <w:t xml:space="preserve">    show monika 5a</w:t>
      </w:r>
    </w:p>
    <w:p w:rsidR="00000000" w:rsidDel="00000000" w:rsidP="00000000" w:rsidRDefault="00000000" w:rsidRPr="00000000" w14:paraId="00001DAA">
      <w:pPr>
        <w:pageBreakBefore w:val="0"/>
        <w:rPr/>
      </w:pPr>
      <w:r w:rsidDel="00000000" w:rsidR="00000000" w:rsidRPr="00000000">
        <w:rPr>
          <w:rtl w:val="0"/>
        </w:rPr>
        <w:t xml:space="preserve">    "Finally finding my key in my bag, I open the door and wave her inside."</w:t>
      </w:r>
    </w:p>
    <w:p w:rsidR="00000000" w:rsidDel="00000000" w:rsidP="00000000" w:rsidRDefault="00000000" w:rsidRPr="00000000" w14:paraId="00001DAB">
      <w:pPr>
        <w:pageBreakBefore w:val="0"/>
        <w:rPr/>
      </w:pPr>
      <w:r w:rsidDel="00000000" w:rsidR="00000000" w:rsidRPr="00000000">
        <w:rPr>
          <w:rtl w:val="0"/>
        </w:rPr>
        <w:t xml:space="preserve">#C9</w:t>
      </w:r>
    </w:p>
    <w:p w:rsidR="00000000" w:rsidDel="00000000" w:rsidP="00000000" w:rsidRDefault="00000000" w:rsidRPr="00000000" w14:paraId="00001DAC">
      <w:pPr>
        <w:pageBreakBefore w:val="0"/>
        <w:rPr/>
      </w:pPr>
      <w:r w:rsidDel="00000000" w:rsidR="00000000" w:rsidRPr="00000000">
        <w:rPr>
          <w:rtl w:val="0"/>
        </w:rPr>
        <w:t xml:space="preserve">    scene bg livingroom with wipeleft_scene</w:t>
      </w:r>
    </w:p>
    <w:p w:rsidR="00000000" w:rsidDel="00000000" w:rsidP="00000000" w:rsidRDefault="00000000" w:rsidRPr="00000000" w14:paraId="00001DAD">
      <w:pPr>
        <w:pageBreakBefore w:val="0"/>
        <w:rPr/>
      </w:pPr>
      <w:r w:rsidDel="00000000" w:rsidR="00000000" w:rsidRPr="00000000">
        <w:rPr>
          <w:rtl w:val="0"/>
        </w:rPr>
        <w:t xml:space="preserve">    show monika 5a at l11 zorder 3</w:t>
      </w:r>
    </w:p>
    <w:p w:rsidR="00000000" w:rsidDel="00000000" w:rsidP="00000000" w:rsidRDefault="00000000" w:rsidRPr="00000000" w14:paraId="00001DAE">
      <w:pPr>
        <w:pageBreakBefore w:val="0"/>
        <w:rPr/>
      </w:pPr>
      <w:r w:rsidDel="00000000" w:rsidR="00000000" w:rsidRPr="00000000">
        <w:rPr>
          <w:rtl w:val="0"/>
        </w:rPr>
        <w:t xml:space="preserve">    "Depositing our bags and shoes by the door, Monika makes her way to the couch."</w:t>
      </w:r>
    </w:p>
    <w:p w:rsidR="00000000" w:rsidDel="00000000" w:rsidP="00000000" w:rsidRDefault="00000000" w:rsidRPr="00000000" w14:paraId="00001DAF">
      <w:pPr>
        <w:pageBreakBefore w:val="0"/>
        <w:rPr/>
      </w:pPr>
      <w:r w:rsidDel="00000000" w:rsidR="00000000" w:rsidRPr="00000000">
        <w:rPr>
          <w:rtl w:val="0"/>
        </w:rPr>
        <w:t xml:space="preserve">    show monika 4b at s11</w:t>
      </w:r>
    </w:p>
    <w:p w:rsidR="00000000" w:rsidDel="00000000" w:rsidP="00000000" w:rsidRDefault="00000000" w:rsidRPr="00000000" w14:paraId="00001DB0">
      <w:pPr>
        <w:pageBreakBefore w:val="0"/>
        <w:rPr/>
      </w:pPr>
      <w:r w:rsidDel="00000000" w:rsidR="00000000" w:rsidRPr="00000000">
        <w:rPr>
          <w:rtl w:val="0"/>
        </w:rPr>
        <w:t xml:space="preserve">    m "So [player], do {i}you{/i} have any homework to do?"</w:t>
      </w:r>
    </w:p>
    <w:p w:rsidR="00000000" w:rsidDel="00000000" w:rsidP="00000000" w:rsidRDefault="00000000" w:rsidRPr="00000000" w14:paraId="00001DB1">
      <w:pPr>
        <w:pageBreakBefore w:val="0"/>
        <w:rPr/>
      </w:pPr>
      <w:r w:rsidDel="00000000" w:rsidR="00000000" w:rsidRPr="00000000">
        <w:rPr>
          <w:rtl w:val="0"/>
        </w:rPr>
        <w:t xml:space="preserve">    show monika 2a</w:t>
      </w:r>
    </w:p>
    <w:p w:rsidR="00000000" w:rsidDel="00000000" w:rsidP="00000000" w:rsidRDefault="00000000" w:rsidRPr="00000000" w14:paraId="00001DB2">
      <w:pPr>
        <w:pageBreakBefore w:val="0"/>
        <w:rPr/>
      </w:pPr>
      <w:r w:rsidDel="00000000" w:rsidR="00000000" w:rsidRPr="00000000">
        <w:rPr>
          <w:rtl w:val="0"/>
        </w:rPr>
        <w:t xml:space="preserve">    mc "Surprisingly not, thanks to you I have everything covered so far."</w:t>
      </w:r>
    </w:p>
    <w:p w:rsidR="00000000" w:rsidDel="00000000" w:rsidP="00000000" w:rsidRDefault="00000000" w:rsidRPr="00000000" w14:paraId="00001DB3">
      <w:pPr>
        <w:pageBreakBefore w:val="0"/>
        <w:rPr/>
      </w:pPr>
      <w:r w:rsidDel="00000000" w:rsidR="00000000" w:rsidRPr="00000000">
        <w:rPr>
          <w:rtl w:val="0"/>
        </w:rPr>
        <w:t xml:space="preserve">    "I'll keep the essay that I still have to review out of the picture for now, I'd rather not waste a rare occurrence like this reviewing essays."</w:t>
      </w:r>
    </w:p>
    <w:p w:rsidR="00000000" w:rsidDel="00000000" w:rsidP="00000000" w:rsidRDefault="00000000" w:rsidRPr="00000000" w14:paraId="00001DB4">
      <w:pPr>
        <w:pageBreakBefore w:val="0"/>
        <w:rPr/>
      </w:pPr>
      <w:r w:rsidDel="00000000" w:rsidR="00000000" w:rsidRPr="00000000">
        <w:rPr>
          <w:rtl w:val="0"/>
        </w:rPr>
        <w:t xml:space="preserve">    m 3k "That's great, I'm so glad to hear it!"</w:t>
      </w:r>
    </w:p>
    <w:p w:rsidR="00000000" w:rsidDel="00000000" w:rsidP="00000000" w:rsidRDefault="00000000" w:rsidRPr="00000000" w14:paraId="00001DB5">
      <w:pPr>
        <w:pageBreakBefore w:val="0"/>
        <w:rPr/>
      </w:pPr>
      <w:r w:rsidDel="00000000" w:rsidR="00000000" w:rsidRPr="00000000">
        <w:rPr>
          <w:rtl w:val="0"/>
        </w:rPr>
        <w:t xml:space="preserve">    m 2e1 "You know how much I hate seeing you behind in classes."</w:t>
      </w:r>
    </w:p>
    <w:p w:rsidR="00000000" w:rsidDel="00000000" w:rsidP="00000000" w:rsidRDefault="00000000" w:rsidRPr="00000000" w14:paraId="00001DB6">
      <w:pPr>
        <w:pageBreakBefore w:val="0"/>
        <w:rPr/>
      </w:pPr>
      <w:r w:rsidDel="00000000" w:rsidR="00000000" w:rsidRPr="00000000">
        <w:rPr>
          <w:rtl w:val="0"/>
        </w:rPr>
        <w:t xml:space="preserve">    m 3l "Well if your all set on schoolwork, what do you have in mind to do [player]~"</w:t>
      </w:r>
    </w:p>
    <w:p w:rsidR="00000000" w:rsidDel="00000000" w:rsidP="00000000" w:rsidRDefault="00000000" w:rsidRPr="00000000" w14:paraId="00001DB7">
      <w:pPr>
        <w:pageBreakBefore w:val="0"/>
        <w:rPr/>
      </w:pPr>
      <w:r w:rsidDel="00000000" w:rsidR="00000000" w:rsidRPr="00000000">
        <w:rPr>
          <w:rtl w:val="0"/>
        </w:rPr>
        <w:t xml:space="preserve">    show monika 1c</w:t>
      </w:r>
    </w:p>
    <w:p w:rsidR="00000000" w:rsidDel="00000000" w:rsidP="00000000" w:rsidRDefault="00000000" w:rsidRPr="00000000" w14:paraId="00001DB8">
      <w:pPr>
        <w:pageBreakBefore w:val="0"/>
        <w:rPr/>
      </w:pPr>
      <w:r w:rsidDel="00000000" w:rsidR="00000000" w:rsidRPr="00000000">
        <w:rPr>
          <w:rtl w:val="0"/>
        </w:rPr>
        <w:t xml:space="preserve">    mc "I'm not really sure to be honest."</w:t>
      </w:r>
    </w:p>
    <w:p w:rsidR="00000000" w:rsidDel="00000000" w:rsidP="00000000" w:rsidRDefault="00000000" w:rsidRPr="00000000" w14:paraId="00001DB9">
      <w:pPr>
        <w:pageBreakBefore w:val="0"/>
        <w:rPr/>
      </w:pPr>
      <w:r w:rsidDel="00000000" w:rsidR="00000000" w:rsidRPr="00000000">
        <w:rPr>
          <w:rtl w:val="0"/>
        </w:rPr>
        <w:t xml:space="preserve">    "Besides not expecting to have her over today, I didn't really have any plans today to begin with."</w:t>
      </w:r>
    </w:p>
    <w:p w:rsidR="00000000" w:rsidDel="00000000" w:rsidP="00000000" w:rsidRDefault="00000000" w:rsidRPr="00000000" w14:paraId="00001DBA">
      <w:pPr>
        <w:pageBreakBefore w:val="0"/>
        <w:rPr/>
      </w:pPr>
      <w:r w:rsidDel="00000000" w:rsidR="00000000" w:rsidRPr="00000000">
        <w:rPr>
          <w:rtl w:val="0"/>
        </w:rPr>
        <w:t xml:space="preserve">    "I was just gonna push the essay off and watch anime and play games."</w:t>
      </w:r>
    </w:p>
    <w:p w:rsidR="00000000" w:rsidDel="00000000" w:rsidP="00000000" w:rsidRDefault="00000000" w:rsidRPr="00000000" w14:paraId="00001DBB">
      <w:pPr>
        <w:pageBreakBefore w:val="0"/>
        <w:rPr/>
      </w:pPr>
      <w:r w:rsidDel="00000000" w:rsidR="00000000" w:rsidRPr="00000000">
        <w:rPr>
          <w:rtl w:val="0"/>
        </w:rPr>
        <w:t xml:space="preserve">    show monika 2a at t11</w:t>
      </w:r>
    </w:p>
    <w:p w:rsidR="00000000" w:rsidDel="00000000" w:rsidP="00000000" w:rsidRDefault="00000000" w:rsidRPr="00000000" w14:paraId="00001DBC">
      <w:pPr>
        <w:pageBreakBefore w:val="0"/>
        <w:rPr/>
      </w:pPr>
      <w:r w:rsidDel="00000000" w:rsidR="00000000" w:rsidRPr="00000000">
        <w:rPr>
          <w:rtl w:val="0"/>
        </w:rPr>
        <w:t xml:space="preserve">    "Monika looks over to the other side of the room and spots something, prompting her to get up."</w:t>
      </w:r>
    </w:p>
    <w:p w:rsidR="00000000" w:rsidDel="00000000" w:rsidP="00000000" w:rsidRDefault="00000000" w:rsidRPr="00000000" w14:paraId="00001DBD">
      <w:pPr>
        <w:pageBreakBefore w:val="0"/>
        <w:rPr/>
      </w:pPr>
      <w:r w:rsidDel="00000000" w:rsidR="00000000" w:rsidRPr="00000000">
        <w:rPr>
          <w:rtl w:val="0"/>
        </w:rPr>
        <w:t xml:space="preserve">    mc "W-what is it Monika?"</w:t>
      </w:r>
    </w:p>
    <w:p w:rsidR="00000000" w:rsidDel="00000000" w:rsidP="00000000" w:rsidRDefault="00000000" w:rsidRPr="00000000" w14:paraId="00001DBE">
      <w:pPr>
        <w:pageBreakBefore w:val="0"/>
        <w:rPr/>
      </w:pPr>
      <w:r w:rsidDel="00000000" w:rsidR="00000000" w:rsidRPr="00000000">
        <w:rPr>
          <w:rtl w:val="0"/>
        </w:rPr>
        <w:t xml:space="preserve">    show monika at lhide</w:t>
      </w:r>
    </w:p>
    <w:p w:rsidR="00000000" w:rsidDel="00000000" w:rsidP="00000000" w:rsidRDefault="00000000" w:rsidRPr="00000000" w14:paraId="00001DBF">
      <w:pPr>
        <w:pageBreakBefore w:val="0"/>
        <w:rPr/>
      </w:pPr>
      <w:r w:rsidDel="00000000" w:rsidR="00000000" w:rsidRPr="00000000">
        <w:rPr>
          <w:rtl w:val="0"/>
        </w:rPr>
        <w:t xml:space="preserve">    hide monika</w:t>
      </w:r>
    </w:p>
    <w:p w:rsidR="00000000" w:rsidDel="00000000" w:rsidP="00000000" w:rsidRDefault="00000000" w:rsidRPr="00000000" w14:paraId="00001DC0">
      <w:pPr>
        <w:pageBreakBefore w:val="0"/>
        <w:rPr/>
      </w:pPr>
      <w:r w:rsidDel="00000000" w:rsidR="00000000" w:rsidRPr="00000000">
        <w:rPr>
          <w:rtl w:val="0"/>
        </w:rPr>
        <w:t xml:space="preserve">    "She walks to the other side of the room without a word and reaches for something next to the other couch."</w:t>
      </w:r>
    </w:p>
    <w:p w:rsidR="00000000" w:rsidDel="00000000" w:rsidP="00000000" w:rsidRDefault="00000000" w:rsidRPr="00000000" w14:paraId="00001DC1">
      <w:pPr>
        <w:pageBreakBefore w:val="0"/>
        <w:rPr/>
      </w:pPr>
      <w:r w:rsidDel="00000000" w:rsidR="00000000" w:rsidRPr="00000000">
        <w:rPr>
          <w:rtl w:val="0"/>
        </w:rPr>
        <w:t xml:space="preserve">    show monika 4a at l11</w:t>
      </w:r>
    </w:p>
    <w:p w:rsidR="00000000" w:rsidDel="00000000" w:rsidP="00000000" w:rsidRDefault="00000000" w:rsidRPr="00000000" w14:paraId="00001DC2">
      <w:pPr>
        <w:pageBreakBefore w:val="0"/>
        <w:rPr/>
      </w:pPr>
      <w:r w:rsidDel="00000000" w:rsidR="00000000" w:rsidRPr="00000000">
        <w:rPr>
          <w:rtl w:val="0"/>
        </w:rPr>
        <w:t xml:space="preserve">    "Turning back to me, she's holding my guitar case up."</w:t>
      </w:r>
    </w:p>
    <w:p w:rsidR="00000000" w:rsidDel="00000000" w:rsidP="00000000" w:rsidRDefault="00000000" w:rsidRPr="00000000" w14:paraId="00001DC3">
      <w:pPr>
        <w:pageBreakBefore w:val="0"/>
        <w:rPr/>
      </w:pPr>
      <w:r w:rsidDel="00000000" w:rsidR="00000000" w:rsidRPr="00000000">
        <w:rPr>
          <w:rtl w:val="0"/>
        </w:rPr>
        <w:t xml:space="preserve">    m 4b "How's about a bit of guitar practice [player]?"</w:t>
      </w:r>
    </w:p>
    <w:p w:rsidR="00000000" w:rsidDel="00000000" w:rsidP="00000000" w:rsidRDefault="00000000" w:rsidRPr="00000000" w14:paraId="00001DC4">
      <w:pPr>
        <w:pageBreakBefore w:val="0"/>
        <w:rPr/>
      </w:pPr>
      <w:r w:rsidDel="00000000" w:rsidR="00000000" w:rsidRPr="00000000">
        <w:rPr>
          <w:rtl w:val="0"/>
        </w:rPr>
        <w:t xml:space="preserve">    show monika 4a</w:t>
      </w:r>
    </w:p>
    <w:p w:rsidR="00000000" w:rsidDel="00000000" w:rsidP="00000000" w:rsidRDefault="00000000" w:rsidRPr="00000000" w14:paraId="00001DC5">
      <w:pPr>
        <w:pageBreakBefore w:val="0"/>
        <w:rPr/>
      </w:pPr>
      <w:r w:rsidDel="00000000" w:rsidR="00000000" w:rsidRPr="00000000">
        <w:rPr>
          <w:rtl w:val="0"/>
        </w:rPr>
        <w:t xml:space="preserve">    mc "Sure, I really should get back into that."</w:t>
      </w:r>
    </w:p>
    <w:p w:rsidR="00000000" w:rsidDel="00000000" w:rsidP="00000000" w:rsidRDefault="00000000" w:rsidRPr="00000000" w14:paraId="00001DC6">
      <w:pPr>
        <w:pageBreakBefore w:val="0"/>
        <w:rPr/>
      </w:pPr>
      <w:r w:rsidDel="00000000" w:rsidR="00000000" w:rsidRPr="00000000">
        <w:rPr>
          <w:rtl w:val="0"/>
        </w:rPr>
        <w:t xml:space="preserve">    m 3g "Have you not been practicing?"</w:t>
      </w:r>
    </w:p>
    <w:p w:rsidR="00000000" w:rsidDel="00000000" w:rsidP="00000000" w:rsidRDefault="00000000" w:rsidRPr="00000000" w14:paraId="00001DC7">
      <w:pPr>
        <w:pageBreakBefore w:val="0"/>
        <w:rPr/>
      </w:pPr>
      <w:r w:rsidDel="00000000" w:rsidR="00000000" w:rsidRPr="00000000">
        <w:rPr>
          <w:rtl w:val="0"/>
        </w:rPr>
        <w:t xml:space="preserve">    show monika 3f</w:t>
      </w:r>
    </w:p>
    <w:p w:rsidR="00000000" w:rsidDel="00000000" w:rsidP="00000000" w:rsidRDefault="00000000" w:rsidRPr="00000000" w14:paraId="00001DC8">
      <w:pPr>
        <w:pageBreakBefore w:val="0"/>
        <w:rPr/>
      </w:pPr>
      <w:r w:rsidDel="00000000" w:rsidR="00000000" w:rsidRPr="00000000">
        <w:rPr>
          <w:rtl w:val="0"/>
        </w:rPr>
        <w:t xml:space="preserve">    mc "Kinda, it's just..."</w:t>
      </w:r>
    </w:p>
    <w:p w:rsidR="00000000" w:rsidDel="00000000" w:rsidP="00000000" w:rsidRDefault="00000000" w:rsidRPr="00000000" w14:paraId="00001DC9">
      <w:pPr>
        <w:pageBreakBefore w:val="0"/>
        <w:rPr/>
      </w:pPr>
      <w:r w:rsidDel="00000000" w:rsidR="00000000" w:rsidRPr="00000000">
        <w:rPr>
          <w:rtl w:val="0"/>
        </w:rPr>
        <w:t xml:space="preserve">    "Those sad puppy-dog eyes are not helping me form any sort of counter statement at all."</w:t>
      </w:r>
    </w:p>
    <w:p w:rsidR="00000000" w:rsidDel="00000000" w:rsidP="00000000" w:rsidRDefault="00000000" w:rsidRPr="00000000" w14:paraId="00001DCA">
      <w:pPr>
        <w:pageBreakBefore w:val="0"/>
        <w:rPr/>
      </w:pPr>
      <w:r w:rsidDel="00000000" w:rsidR="00000000" w:rsidRPr="00000000">
        <w:rPr>
          <w:rtl w:val="0"/>
        </w:rPr>
        <w:t xml:space="preserve">    show monika 4a</w:t>
      </w:r>
    </w:p>
    <w:p w:rsidR="00000000" w:rsidDel="00000000" w:rsidP="00000000" w:rsidRDefault="00000000" w:rsidRPr="00000000" w14:paraId="00001DCB">
      <w:pPr>
        <w:pageBreakBefore w:val="0"/>
        <w:rPr/>
      </w:pPr>
      <w:r w:rsidDel="00000000" w:rsidR="00000000" w:rsidRPr="00000000">
        <w:rPr>
          <w:rtl w:val="0"/>
        </w:rPr>
        <w:t xml:space="preserve">    mc "T-the more practice the better right?"</w:t>
      </w:r>
    </w:p>
    <w:p w:rsidR="00000000" w:rsidDel="00000000" w:rsidP="00000000" w:rsidRDefault="00000000" w:rsidRPr="00000000" w14:paraId="00001DCC">
      <w:pPr>
        <w:pageBreakBefore w:val="0"/>
        <w:rPr/>
      </w:pPr>
      <w:r w:rsidDel="00000000" w:rsidR="00000000" w:rsidRPr="00000000">
        <w:rPr>
          <w:rtl w:val="0"/>
        </w:rPr>
        <w:t xml:space="preserve">    m 4k "Right!"</w:t>
      </w:r>
    </w:p>
    <w:p w:rsidR="00000000" w:rsidDel="00000000" w:rsidP="00000000" w:rsidRDefault="00000000" w:rsidRPr="00000000" w14:paraId="00001DCD">
      <w:pPr>
        <w:pageBreakBefore w:val="0"/>
        <w:rPr/>
      </w:pPr>
      <w:r w:rsidDel="00000000" w:rsidR="00000000" w:rsidRPr="00000000">
        <w:rPr>
          <w:rtl w:val="0"/>
        </w:rPr>
        <w:t xml:space="preserve">    show monika 1j at lhide</w:t>
      </w:r>
    </w:p>
    <w:p w:rsidR="00000000" w:rsidDel="00000000" w:rsidP="00000000" w:rsidRDefault="00000000" w:rsidRPr="00000000" w14:paraId="00001DCE">
      <w:pPr>
        <w:pageBreakBefore w:val="0"/>
        <w:rPr/>
      </w:pPr>
      <w:r w:rsidDel="00000000" w:rsidR="00000000" w:rsidRPr="00000000">
        <w:rPr>
          <w:rtl w:val="0"/>
        </w:rPr>
        <w:t xml:space="preserve">    hide monika</w:t>
      </w:r>
    </w:p>
    <w:p w:rsidR="00000000" w:rsidDel="00000000" w:rsidP="00000000" w:rsidRDefault="00000000" w:rsidRPr="00000000" w14:paraId="00001DCF">
      <w:pPr>
        <w:pageBreakBefore w:val="0"/>
        <w:rPr/>
      </w:pPr>
      <w:r w:rsidDel="00000000" w:rsidR="00000000" w:rsidRPr="00000000">
        <w:rPr>
          <w:rtl w:val="0"/>
        </w:rPr>
        <w:t xml:space="preserve">    "Monika sets the guitar case infront of me while she goes over to the TV to set up the lessons."</w:t>
      </w:r>
    </w:p>
    <w:p w:rsidR="00000000" w:rsidDel="00000000" w:rsidP="00000000" w:rsidRDefault="00000000" w:rsidRPr="00000000" w14:paraId="00001DD0">
      <w:pPr>
        <w:pageBreakBefore w:val="0"/>
        <w:rPr/>
      </w:pPr>
      <w:r w:rsidDel="00000000" w:rsidR="00000000" w:rsidRPr="00000000">
        <w:rPr>
          <w:rtl w:val="0"/>
        </w:rPr>
        <w:t xml:space="preserve">    "Taking up the guitar in my hands again, I feel kind of guilty I haven't been practicing this thing."</w:t>
      </w:r>
    </w:p>
    <w:p w:rsidR="00000000" w:rsidDel="00000000" w:rsidP="00000000" w:rsidRDefault="00000000" w:rsidRPr="00000000" w14:paraId="00001DD1">
      <w:pPr>
        <w:pageBreakBefore w:val="0"/>
        <w:rPr/>
      </w:pPr>
      <w:r w:rsidDel="00000000" w:rsidR="00000000" w:rsidRPr="00000000">
        <w:rPr>
          <w:rtl w:val="0"/>
        </w:rPr>
        <w:t xml:space="preserve">    "I picked this up with her in mind and yet I haven't even touched it since last Sunday."</w:t>
      </w:r>
    </w:p>
    <w:p w:rsidR="00000000" w:rsidDel="00000000" w:rsidP="00000000" w:rsidRDefault="00000000" w:rsidRPr="00000000" w14:paraId="00001DD2">
      <w:pPr>
        <w:pageBreakBefore w:val="0"/>
        <w:rPr/>
      </w:pPr>
      <w:r w:rsidDel="00000000" w:rsidR="00000000" w:rsidRPr="00000000">
        <w:rPr>
          <w:rtl w:val="0"/>
        </w:rPr>
        <w:t xml:space="preserve">    "That really needs to change..."</w:t>
      </w:r>
    </w:p>
    <w:p w:rsidR="00000000" w:rsidDel="00000000" w:rsidP="00000000" w:rsidRDefault="00000000" w:rsidRPr="00000000" w14:paraId="00001DD3">
      <w:pPr>
        <w:pageBreakBefore w:val="0"/>
        <w:rPr/>
      </w:pPr>
      <w:r w:rsidDel="00000000" w:rsidR="00000000" w:rsidRPr="00000000">
        <w:rPr>
          <w:rtl w:val="0"/>
        </w:rPr>
        <w:t xml:space="preserve">    show monika 3d at l11</w:t>
      </w:r>
    </w:p>
    <w:p w:rsidR="00000000" w:rsidDel="00000000" w:rsidP="00000000" w:rsidRDefault="00000000" w:rsidRPr="00000000" w14:paraId="00001DD4">
      <w:pPr>
        <w:pageBreakBefore w:val="0"/>
        <w:rPr/>
      </w:pPr>
      <w:r w:rsidDel="00000000" w:rsidR="00000000" w:rsidRPr="00000000">
        <w:rPr>
          <w:rtl w:val="0"/>
        </w:rPr>
        <w:t xml:space="preserve">    m "So we were only on the second lesson right?"</w:t>
      </w:r>
    </w:p>
    <w:p w:rsidR="00000000" w:rsidDel="00000000" w:rsidP="00000000" w:rsidRDefault="00000000" w:rsidRPr="00000000" w14:paraId="00001DD5">
      <w:pPr>
        <w:pageBreakBefore w:val="0"/>
        <w:rPr/>
      </w:pPr>
      <w:r w:rsidDel="00000000" w:rsidR="00000000" w:rsidRPr="00000000">
        <w:rPr>
          <w:rtl w:val="0"/>
        </w:rPr>
        <w:t xml:space="preserve">    show monika 1c</w:t>
      </w:r>
    </w:p>
    <w:p w:rsidR="00000000" w:rsidDel="00000000" w:rsidP="00000000" w:rsidRDefault="00000000" w:rsidRPr="00000000" w14:paraId="00001DD6">
      <w:pPr>
        <w:pageBreakBefore w:val="0"/>
        <w:rPr/>
      </w:pPr>
      <w:r w:rsidDel="00000000" w:rsidR="00000000" w:rsidRPr="00000000">
        <w:rPr>
          <w:rtl w:val="0"/>
        </w:rPr>
        <w:t xml:space="preserve">    mc "Yeah, we didn't really make it that far last time."</w:t>
      </w:r>
    </w:p>
    <w:p w:rsidR="00000000" w:rsidDel="00000000" w:rsidP="00000000" w:rsidRDefault="00000000" w:rsidRPr="00000000" w14:paraId="00001DD7">
      <w:pPr>
        <w:pageBreakBefore w:val="0"/>
        <w:rPr/>
      </w:pPr>
      <w:r w:rsidDel="00000000" w:rsidR="00000000" w:rsidRPr="00000000">
        <w:rPr>
          <w:rtl w:val="0"/>
        </w:rPr>
        <w:t xml:space="preserve">    m 4b "Well we have loads of time today, we can make a bunch of progress!"</w:t>
      </w:r>
    </w:p>
    <w:p w:rsidR="00000000" w:rsidDel="00000000" w:rsidP="00000000" w:rsidRDefault="00000000" w:rsidRPr="00000000" w14:paraId="00001DD8">
      <w:pPr>
        <w:pageBreakBefore w:val="0"/>
        <w:rPr/>
      </w:pPr>
      <w:r w:rsidDel="00000000" w:rsidR="00000000" w:rsidRPr="00000000">
        <w:rPr>
          <w:rtl w:val="0"/>
        </w:rPr>
        <w:t xml:space="preserve">    show monika 3a at s11</w:t>
      </w:r>
    </w:p>
    <w:p w:rsidR="00000000" w:rsidDel="00000000" w:rsidP="00000000" w:rsidRDefault="00000000" w:rsidRPr="00000000" w14:paraId="00001DD9">
      <w:pPr>
        <w:pageBreakBefore w:val="0"/>
        <w:rPr/>
      </w:pPr>
      <w:r w:rsidDel="00000000" w:rsidR="00000000" w:rsidRPr="00000000">
        <w:rPr>
          <w:rtl w:val="0"/>
        </w:rPr>
        <w:t xml:space="preserve">    "Monika takes a seat next to me while scrolling through the menus on the disc to find where we left off."</w:t>
      </w:r>
    </w:p>
    <w:p w:rsidR="00000000" w:rsidDel="00000000" w:rsidP="00000000" w:rsidRDefault="00000000" w:rsidRPr="00000000" w14:paraId="00001DDA">
      <w:pPr>
        <w:pageBreakBefore w:val="0"/>
        <w:rPr/>
      </w:pPr>
      <w:r w:rsidDel="00000000" w:rsidR="00000000" w:rsidRPr="00000000">
        <w:rPr>
          <w:rtl w:val="0"/>
        </w:rPr>
        <w:t xml:space="preserve">    "I flip back to the page full of pictures detailing the chords I was going to learn."</w:t>
      </w:r>
    </w:p>
    <w:p w:rsidR="00000000" w:rsidDel="00000000" w:rsidP="00000000" w:rsidRDefault="00000000" w:rsidRPr="00000000" w14:paraId="00001DDB">
      <w:pPr>
        <w:pageBreakBefore w:val="0"/>
        <w:rPr/>
      </w:pPr>
      <w:r w:rsidDel="00000000" w:rsidR="00000000" w:rsidRPr="00000000">
        <w:rPr>
          <w:rtl w:val="0"/>
        </w:rPr>
        <w:t xml:space="preserve">    show monika 1a</w:t>
      </w:r>
    </w:p>
    <w:p w:rsidR="00000000" w:rsidDel="00000000" w:rsidP="00000000" w:rsidRDefault="00000000" w:rsidRPr="00000000" w14:paraId="00001DDC">
      <w:pPr>
        <w:pageBreakBefore w:val="0"/>
        <w:rPr/>
      </w:pPr>
      <w:r w:rsidDel="00000000" w:rsidR="00000000" w:rsidRPr="00000000">
        <w:rPr>
          <w:rtl w:val="0"/>
        </w:rPr>
        <w:t xml:space="preserve">    "The lesson begins and the instructor greets us once again."</w:t>
      </w:r>
    </w:p>
    <w:p w:rsidR="00000000" w:rsidDel="00000000" w:rsidP="00000000" w:rsidRDefault="00000000" w:rsidRPr="00000000" w14:paraId="00001DDD">
      <w:pPr>
        <w:pageBreakBefore w:val="0"/>
        <w:rPr/>
      </w:pPr>
      <w:r w:rsidDel="00000000" w:rsidR="00000000" w:rsidRPr="00000000">
        <w:rPr>
          <w:rtl w:val="0"/>
        </w:rPr>
        <w:t xml:space="preserve">    show monika 1c</w:t>
      </w:r>
    </w:p>
    <w:p w:rsidR="00000000" w:rsidDel="00000000" w:rsidP="00000000" w:rsidRDefault="00000000" w:rsidRPr="00000000" w14:paraId="00001DDE">
      <w:pPr>
        <w:pageBreakBefore w:val="0"/>
        <w:rPr/>
      </w:pPr>
      <w:r w:rsidDel="00000000" w:rsidR="00000000" w:rsidRPr="00000000">
        <w:rPr>
          <w:rtl w:val="0"/>
        </w:rPr>
        <w:t xml:space="preserve">    "We listen through the beginning of the lesson again just so I can refresh myself."</w:t>
      </w:r>
    </w:p>
    <w:p w:rsidR="00000000" w:rsidDel="00000000" w:rsidP="00000000" w:rsidRDefault="00000000" w:rsidRPr="00000000" w14:paraId="00001DDF">
      <w:pPr>
        <w:pageBreakBefore w:val="0"/>
        <w:rPr/>
      </w:pPr>
      <w:r w:rsidDel="00000000" w:rsidR="00000000" w:rsidRPr="00000000">
        <w:rPr>
          <w:rtl w:val="0"/>
        </w:rPr>
        <w:t xml:space="preserve">    "As we reach the point where we left off last time, the instructor explains the basics of reading the chord diagrams."</w:t>
      </w:r>
    </w:p>
    <w:p w:rsidR="00000000" w:rsidDel="00000000" w:rsidP="00000000" w:rsidRDefault="00000000" w:rsidRPr="00000000" w14:paraId="00001DE0">
      <w:pPr>
        <w:pageBreakBefore w:val="0"/>
        <w:rPr/>
      </w:pPr>
      <w:r w:rsidDel="00000000" w:rsidR="00000000" w:rsidRPr="00000000">
        <w:rPr>
          <w:rtl w:val="0"/>
        </w:rPr>
        <w:t xml:space="preserve">    "For now, I only needed to use the top three strings to begin with..."</w:t>
      </w:r>
    </w:p>
    <w:p w:rsidR="00000000" w:rsidDel="00000000" w:rsidP="00000000" w:rsidRDefault="00000000" w:rsidRPr="00000000" w14:paraId="00001DE1">
      <w:pPr>
        <w:pageBreakBefore w:val="0"/>
        <w:rPr/>
      </w:pPr>
      <w:r w:rsidDel="00000000" w:rsidR="00000000" w:rsidRPr="00000000">
        <w:rPr>
          <w:rtl w:val="0"/>
        </w:rPr>
        <w:t xml:space="preserve">    scene bg livingroom_evening with wipeleft_scene</w:t>
      </w:r>
    </w:p>
    <w:p w:rsidR="00000000" w:rsidDel="00000000" w:rsidP="00000000" w:rsidRDefault="00000000" w:rsidRPr="00000000" w14:paraId="00001DE2">
      <w:pPr>
        <w:pageBreakBefore w:val="0"/>
        <w:rPr/>
      </w:pPr>
      <w:r w:rsidDel="00000000" w:rsidR="00000000" w:rsidRPr="00000000">
        <w:rPr>
          <w:rtl w:val="0"/>
        </w:rPr>
        <w:t xml:space="preserve">    "Time seemed to fly by as we worked through the lesson."</w:t>
      </w:r>
    </w:p>
    <w:p w:rsidR="00000000" w:rsidDel="00000000" w:rsidP="00000000" w:rsidRDefault="00000000" w:rsidRPr="00000000" w14:paraId="00001DE3">
      <w:pPr>
        <w:pageBreakBefore w:val="0"/>
        <w:rPr/>
      </w:pPr>
      <w:r w:rsidDel="00000000" w:rsidR="00000000" w:rsidRPr="00000000">
        <w:rPr>
          <w:rtl w:val="0"/>
        </w:rPr>
        <w:t xml:space="preserve">    "It took a bit of practice to get used to moving my fingers around the guitar and hitting the right points, but I seem to have it mostly down."</w:t>
      </w:r>
    </w:p>
    <w:p w:rsidR="00000000" w:rsidDel="00000000" w:rsidP="00000000" w:rsidRDefault="00000000" w:rsidRPr="00000000" w14:paraId="00001DE4">
      <w:pPr>
        <w:pageBreakBefore w:val="0"/>
        <w:rPr/>
      </w:pPr>
      <w:r w:rsidDel="00000000" w:rsidR="00000000" w:rsidRPr="00000000">
        <w:rPr>
          <w:rtl w:val="0"/>
        </w:rPr>
        <w:t xml:space="preserve">    show monika 1j at s11</w:t>
      </w:r>
    </w:p>
    <w:p w:rsidR="00000000" w:rsidDel="00000000" w:rsidP="00000000" w:rsidRDefault="00000000" w:rsidRPr="00000000" w14:paraId="00001DE5">
      <w:pPr>
        <w:pageBreakBefore w:val="0"/>
        <w:rPr/>
      </w:pPr>
      <w:r w:rsidDel="00000000" w:rsidR="00000000" w:rsidRPr="00000000">
        <w:rPr>
          <w:rtl w:val="0"/>
        </w:rPr>
        <w:t xml:space="preserve">    "After finishing the final practice song of the lesson, I look over to Monika."</w:t>
      </w:r>
    </w:p>
    <w:p w:rsidR="00000000" w:rsidDel="00000000" w:rsidP="00000000" w:rsidRDefault="00000000" w:rsidRPr="00000000" w14:paraId="00001DE6">
      <w:pPr>
        <w:pageBreakBefore w:val="0"/>
        <w:rPr/>
      </w:pPr>
      <w:r w:rsidDel="00000000" w:rsidR="00000000" w:rsidRPr="00000000">
        <w:rPr>
          <w:rtl w:val="0"/>
        </w:rPr>
        <w:t xml:space="preserve">    m 1k "That was good [player], you're really catching onto this!"</w:t>
      </w:r>
    </w:p>
    <w:p w:rsidR="00000000" w:rsidDel="00000000" w:rsidP="00000000" w:rsidRDefault="00000000" w:rsidRPr="00000000" w14:paraId="00001DE7">
      <w:pPr>
        <w:pageBreakBefore w:val="0"/>
        <w:rPr/>
      </w:pPr>
      <w:r w:rsidDel="00000000" w:rsidR="00000000" w:rsidRPr="00000000">
        <w:rPr>
          <w:rtl w:val="0"/>
        </w:rPr>
        <w:t xml:space="preserve">    show monika 1a</w:t>
      </w:r>
    </w:p>
    <w:p w:rsidR="00000000" w:rsidDel="00000000" w:rsidP="00000000" w:rsidRDefault="00000000" w:rsidRPr="00000000" w14:paraId="00001DE8">
      <w:pPr>
        <w:pageBreakBefore w:val="0"/>
        <w:rPr/>
      </w:pPr>
      <w:r w:rsidDel="00000000" w:rsidR="00000000" w:rsidRPr="00000000">
        <w:rPr>
          <w:rtl w:val="0"/>
        </w:rPr>
        <w:t xml:space="preserve">    mc "Thanks Monika, this is actually really fun."</w:t>
      </w:r>
    </w:p>
    <w:p w:rsidR="00000000" w:rsidDel="00000000" w:rsidP="00000000" w:rsidRDefault="00000000" w:rsidRPr="00000000" w14:paraId="00001DE9">
      <w:pPr>
        <w:pageBreakBefore w:val="0"/>
        <w:rPr/>
      </w:pPr>
      <w:r w:rsidDel="00000000" w:rsidR="00000000" w:rsidRPr="00000000">
        <w:rPr>
          <w:rtl w:val="0"/>
        </w:rPr>
        <w:t xml:space="preserve">    m 3b "I'm glad you're enjoying it, that makes it easier to learn right?"</w:t>
      </w:r>
    </w:p>
    <w:p w:rsidR="00000000" w:rsidDel="00000000" w:rsidP="00000000" w:rsidRDefault="00000000" w:rsidRPr="00000000" w14:paraId="00001DEA">
      <w:pPr>
        <w:pageBreakBefore w:val="0"/>
        <w:rPr/>
      </w:pPr>
      <w:r w:rsidDel="00000000" w:rsidR="00000000" w:rsidRPr="00000000">
        <w:rPr>
          <w:rtl w:val="0"/>
        </w:rPr>
        <w:t xml:space="preserve">    show monika 1j</w:t>
      </w:r>
    </w:p>
    <w:p w:rsidR="00000000" w:rsidDel="00000000" w:rsidP="00000000" w:rsidRDefault="00000000" w:rsidRPr="00000000" w14:paraId="00001DEB">
      <w:pPr>
        <w:pageBreakBefore w:val="0"/>
        <w:rPr/>
      </w:pPr>
      <w:r w:rsidDel="00000000" w:rsidR="00000000" w:rsidRPr="00000000">
        <w:rPr>
          <w:rtl w:val="0"/>
        </w:rPr>
        <w:t xml:space="preserve">    mc "Right."</w:t>
      </w:r>
    </w:p>
    <w:p w:rsidR="00000000" w:rsidDel="00000000" w:rsidP="00000000" w:rsidRDefault="00000000" w:rsidRPr="00000000" w14:paraId="00001DEC">
      <w:pPr>
        <w:pageBreakBefore w:val="0"/>
        <w:rPr/>
      </w:pPr>
      <w:r w:rsidDel="00000000" w:rsidR="00000000" w:rsidRPr="00000000">
        <w:rPr>
          <w:rtl w:val="0"/>
        </w:rPr>
        <w:t xml:space="preserve">    show monika 1c</w:t>
      </w:r>
    </w:p>
    <w:p w:rsidR="00000000" w:rsidDel="00000000" w:rsidP="00000000" w:rsidRDefault="00000000" w:rsidRPr="00000000" w14:paraId="00001DED">
      <w:pPr>
        <w:pageBreakBefore w:val="0"/>
        <w:rPr/>
      </w:pPr>
      <w:r w:rsidDel="00000000" w:rsidR="00000000" w:rsidRPr="00000000">
        <w:rPr>
          <w:rtl w:val="0"/>
        </w:rPr>
        <w:t xml:space="preserve">    mc "Hey it's getting kinda late Monika, you should probably get going to make it home on time."</w:t>
      </w:r>
    </w:p>
    <w:p w:rsidR="00000000" w:rsidDel="00000000" w:rsidP="00000000" w:rsidRDefault="00000000" w:rsidRPr="00000000" w14:paraId="00001DEE">
      <w:pPr>
        <w:pageBreakBefore w:val="0"/>
        <w:rPr/>
      </w:pPr>
      <w:r w:rsidDel="00000000" w:rsidR="00000000" w:rsidRPr="00000000">
        <w:rPr>
          <w:rtl w:val="0"/>
        </w:rPr>
        <w:t xml:space="preserve">    m 1n "Gosh it is getting late, isn't it."</w:t>
      </w:r>
    </w:p>
    <w:p w:rsidR="00000000" w:rsidDel="00000000" w:rsidP="00000000" w:rsidRDefault="00000000" w:rsidRPr="00000000" w14:paraId="00001DEF">
      <w:pPr>
        <w:pageBreakBefore w:val="0"/>
        <w:rPr/>
      </w:pPr>
      <w:r w:rsidDel="00000000" w:rsidR="00000000" w:rsidRPr="00000000">
        <w:rPr>
          <w:rtl w:val="0"/>
        </w:rPr>
        <w:t xml:space="preserve">    m 1p "And I was just getting comfortable too..."</w:t>
      </w:r>
    </w:p>
    <w:p w:rsidR="00000000" w:rsidDel="00000000" w:rsidP="00000000" w:rsidRDefault="00000000" w:rsidRPr="00000000" w14:paraId="00001DF0">
      <w:pPr>
        <w:pageBreakBefore w:val="0"/>
        <w:rPr/>
      </w:pPr>
      <w:r w:rsidDel="00000000" w:rsidR="00000000" w:rsidRPr="00000000">
        <w:rPr>
          <w:rtl w:val="0"/>
        </w:rPr>
        <w:t xml:space="preserve">    show monika 1j at face with dissolve</w:t>
      </w:r>
    </w:p>
    <w:p w:rsidR="00000000" w:rsidDel="00000000" w:rsidP="00000000" w:rsidRDefault="00000000" w:rsidRPr="00000000" w14:paraId="00001DF1">
      <w:pPr>
        <w:pageBreakBefore w:val="0"/>
        <w:rPr/>
      </w:pPr>
      <w:r w:rsidDel="00000000" w:rsidR="00000000" w:rsidRPr="00000000">
        <w:rPr>
          <w:rtl w:val="0"/>
        </w:rPr>
        <w:t xml:space="preserve">    "She leans into my side and nudges her head into my shoulder."</w:t>
      </w:r>
    </w:p>
    <w:p w:rsidR="00000000" w:rsidDel="00000000" w:rsidP="00000000" w:rsidRDefault="00000000" w:rsidRPr="00000000" w14:paraId="00001DF2">
      <w:pPr>
        <w:pageBreakBefore w:val="0"/>
        <w:rPr/>
      </w:pPr>
      <w:r w:rsidDel="00000000" w:rsidR="00000000" w:rsidRPr="00000000">
        <w:rPr>
          <w:rtl w:val="0"/>
        </w:rPr>
        <w:t xml:space="preserve">    mc "I know, but I promised your mother you would be home before sundown."</w:t>
      </w:r>
    </w:p>
    <w:p w:rsidR="00000000" w:rsidDel="00000000" w:rsidP="00000000" w:rsidRDefault="00000000" w:rsidRPr="00000000" w14:paraId="00001DF3">
      <w:pPr>
        <w:pageBreakBefore w:val="0"/>
        <w:rPr/>
      </w:pPr>
      <w:r w:rsidDel="00000000" w:rsidR="00000000" w:rsidRPr="00000000">
        <w:rPr>
          <w:rtl w:val="0"/>
        </w:rPr>
        <w:t xml:space="preserve">    mc "We'd both have to hear it if you aren't home by then."</w:t>
      </w:r>
    </w:p>
    <w:p w:rsidR="00000000" w:rsidDel="00000000" w:rsidP="00000000" w:rsidRDefault="00000000" w:rsidRPr="00000000" w14:paraId="00001DF4">
      <w:pPr>
        <w:pageBreakBefore w:val="0"/>
        <w:rPr/>
      </w:pPr>
      <w:r w:rsidDel="00000000" w:rsidR="00000000" w:rsidRPr="00000000">
        <w:rPr>
          <w:rtl w:val="0"/>
        </w:rPr>
        <w:t xml:space="preserve">    m 1l "Oh alright, you win."</w:t>
      </w:r>
    </w:p>
    <w:p w:rsidR="00000000" w:rsidDel="00000000" w:rsidP="00000000" w:rsidRDefault="00000000" w:rsidRPr="00000000" w14:paraId="00001DF5">
      <w:pPr>
        <w:pageBreakBefore w:val="0"/>
        <w:rPr/>
      </w:pPr>
      <w:r w:rsidDel="00000000" w:rsidR="00000000" w:rsidRPr="00000000">
        <w:rPr>
          <w:rtl w:val="0"/>
        </w:rPr>
        <w:t xml:space="preserve">    show monika 2e at tll</w:t>
      </w:r>
    </w:p>
    <w:p w:rsidR="00000000" w:rsidDel="00000000" w:rsidP="00000000" w:rsidRDefault="00000000" w:rsidRPr="00000000" w14:paraId="00001DF6">
      <w:pPr>
        <w:pageBreakBefore w:val="0"/>
        <w:rPr/>
      </w:pPr>
      <w:r w:rsidDel="00000000" w:rsidR="00000000" w:rsidRPr="00000000">
        <w:rPr>
          <w:rtl w:val="0"/>
        </w:rPr>
        <w:t xml:space="preserve">    "Laying the guitar on the couch, I help Monika up onto her feet."</w:t>
      </w:r>
    </w:p>
    <w:p w:rsidR="00000000" w:rsidDel="00000000" w:rsidP="00000000" w:rsidRDefault="00000000" w:rsidRPr="00000000" w14:paraId="00001DF7">
      <w:pPr>
        <w:pageBreakBefore w:val="0"/>
        <w:rPr/>
      </w:pPr>
      <w:r w:rsidDel="00000000" w:rsidR="00000000" w:rsidRPr="00000000">
        <w:rPr>
          <w:rtl w:val="0"/>
        </w:rPr>
        <w:t xml:space="preserve">    m 2e1 "Thanks for having me over today [player], it was a really nice change of pace for a school day."</w:t>
      </w:r>
    </w:p>
    <w:p w:rsidR="00000000" w:rsidDel="00000000" w:rsidP="00000000" w:rsidRDefault="00000000" w:rsidRPr="00000000" w14:paraId="00001DF8">
      <w:pPr>
        <w:pageBreakBefore w:val="0"/>
        <w:rPr/>
      </w:pPr>
      <w:r w:rsidDel="00000000" w:rsidR="00000000" w:rsidRPr="00000000">
        <w:rPr>
          <w:rtl w:val="0"/>
        </w:rPr>
        <w:t xml:space="preserve">    show monika 2e</w:t>
      </w:r>
    </w:p>
    <w:p w:rsidR="00000000" w:rsidDel="00000000" w:rsidP="00000000" w:rsidRDefault="00000000" w:rsidRPr="00000000" w14:paraId="00001DF9">
      <w:pPr>
        <w:pageBreakBefore w:val="0"/>
        <w:rPr/>
      </w:pPr>
      <w:r w:rsidDel="00000000" w:rsidR="00000000" w:rsidRPr="00000000">
        <w:rPr>
          <w:rtl w:val="0"/>
        </w:rPr>
        <w:t xml:space="preserve">    mc "It was my pleasure, and thanks for helping me out today."</w:t>
      </w:r>
    </w:p>
    <w:p w:rsidR="00000000" w:rsidDel="00000000" w:rsidP="00000000" w:rsidRDefault="00000000" w:rsidRPr="00000000" w14:paraId="00001DFA">
      <w:pPr>
        <w:pageBreakBefore w:val="0"/>
        <w:rPr/>
      </w:pPr>
      <w:r w:rsidDel="00000000" w:rsidR="00000000" w:rsidRPr="00000000">
        <w:rPr>
          <w:rtl w:val="0"/>
        </w:rPr>
        <w:t xml:space="preserve">    mc "I really needed that push to practice again."</w:t>
      </w:r>
    </w:p>
    <w:p w:rsidR="00000000" w:rsidDel="00000000" w:rsidP="00000000" w:rsidRDefault="00000000" w:rsidRPr="00000000" w14:paraId="00001DFB">
      <w:pPr>
        <w:pageBreakBefore w:val="0"/>
        <w:rPr/>
      </w:pPr>
      <w:r w:rsidDel="00000000" w:rsidR="00000000" w:rsidRPr="00000000">
        <w:rPr>
          <w:rtl w:val="0"/>
        </w:rPr>
        <w:t xml:space="preserve">    m 4k "Anytime [player], I know you'll be a great guitar player soon."</w:t>
      </w:r>
    </w:p>
    <w:p w:rsidR="00000000" w:rsidDel="00000000" w:rsidP="00000000" w:rsidRDefault="00000000" w:rsidRPr="00000000" w14:paraId="00001DFC">
      <w:pPr>
        <w:pageBreakBefore w:val="0"/>
        <w:rPr/>
      </w:pPr>
      <w:r w:rsidDel="00000000" w:rsidR="00000000" w:rsidRPr="00000000">
        <w:rPr>
          <w:rtl w:val="0"/>
        </w:rPr>
        <w:t xml:space="preserve">    show monika 2a</w:t>
      </w:r>
    </w:p>
    <w:p w:rsidR="00000000" w:rsidDel="00000000" w:rsidP="00000000" w:rsidRDefault="00000000" w:rsidRPr="00000000" w14:paraId="00001DFD">
      <w:pPr>
        <w:pageBreakBefore w:val="0"/>
        <w:rPr/>
      </w:pPr>
      <w:r w:rsidDel="00000000" w:rsidR="00000000" w:rsidRPr="00000000">
        <w:rPr>
          <w:rtl w:val="0"/>
        </w:rPr>
        <w:t xml:space="preserve">    "Helping her grab her things, I lead her out the door."</w:t>
      </w:r>
    </w:p>
    <w:p w:rsidR="00000000" w:rsidDel="00000000" w:rsidP="00000000" w:rsidRDefault="00000000" w:rsidRPr="00000000" w14:paraId="00001DFE">
      <w:pPr>
        <w:pageBreakBefore w:val="0"/>
        <w:rPr/>
      </w:pPr>
      <w:r w:rsidDel="00000000" w:rsidR="00000000" w:rsidRPr="00000000">
        <w:rPr>
          <w:rtl w:val="0"/>
        </w:rPr>
        <w:t xml:space="preserve">    scene bg residential_evening with wipeleft_scene</w:t>
      </w:r>
    </w:p>
    <w:p w:rsidR="00000000" w:rsidDel="00000000" w:rsidP="00000000" w:rsidRDefault="00000000" w:rsidRPr="00000000" w14:paraId="00001DFF">
      <w:pPr>
        <w:pageBreakBefore w:val="0"/>
        <w:rPr/>
      </w:pPr>
      <w:r w:rsidDel="00000000" w:rsidR="00000000" w:rsidRPr="00000000">
        <w:rPr>
          <w:rtl w:val="0"/>
        </w:rPr>
        <w:t xml:space="preserve">    show monika 5a1 at t11</w:t>
      </w:r>
    </w:p>
    <w:p w:rsidR="00000000" w:rsidDel="00000000" w:rsidP="00000000" w:rsidRDefault="00000000" w:rsidRPr="00000000" w14:paraId="00001E00">
      <w:pPr>
        <w:pageBreakBefore w:val="0"/>
        <w:rPr/>
      </w:pPr>
      <w:r w:rsidDel="00000000" w:rsidR="00000000" w:rsidRPr="00000000">
        <w:rPr>
          <w:rtl w:val="0"/>
        </w:rPr>
        <w:t xml:space="preserve">    m "Are you sure I can't stay just a {i}little{/i} longer [player]?"</w:t>
      </w:r>
    </w:p>
    <w:p w:rsidR="00000000" w:rsidDel="00000000" w:rsidP="00000000" w:rsidRDefault="00000000" w:rsidRPr="00000000" w14:paraId="00001E01">
      <w:pPr>
        <w:pageBreakBefore w:val="0"/>
        <w:rPr/>
      </w:pPr>
      <w:r w:rsidDel="00000000" w:rsidR="00000000" w:rsidRPr="00000000">
        <w:rPr>
          <w:rtl w:val="0"/>
        </w:rPr>
        <w:t xml:space="preserve">    show monika 5a</w:t>
      </w:r>
    </w:p>
    <w:p w:rsidR="00000000" w:rsidDel="00000000" w:rsidP="00000000" w:rsidRDefault="00000000" w:rsidRPr="00000000" w14:paraId="00001E02">
      <w:pPr>
        <w:pageBreakBefore w:val="0"/>
        <w:rPr/>
      </w:pPr>
      <w:r w:rsidDel="00000000" w:rsidR="00000000" w:rsidRPr="00000000">
        <w:rPr>
          <w:rtl w:val="0"/>
        </w:rPr>
        <w:t xml:space="preserve">    mc "You know I would love you to, but you need to be home on time Monika."</w:t>
      </w:r>
    </w:p>
    <w:p w:rsidR="00000000" w:rsidDel="00000000" w:rsidP="00000000" w:rsidRDefault="00000000" w:rsidRPr="00000000" w14:paraId="00001E03">
      <w:pPr>
        <w:pageBreakBefore w:val="0"/>
        <w:rPr/>
      </w:pPr>
      <w:r w:rsidDel="00000000" w:rsidR="00000000" w:rsidRPr="00000000">
        <w:rPr>
          <w:rtl w:val="0"/>
        </w:rPr>
        <w:t xml:space="preserve">    m 2l "When did you become the bossy one [player]? Ahaha~"</w:t>
      </w:r>
    </w:p>
    <w:p w:rsidR="00000000" w:rsidDel="00000000" w:rsidP="00000000" w:rsidRDefault="00000000" w:rsidRPr="00000000" w14:paraId="00001E04">
      <w:pPr>
        <w:pageBreakBefore w:val="0"/>
        <w:rPr/>
      </w:pPr>
      <w:r w:rsidDel="00000000" w:rsidR="00000000" w:rsidRPr="00000000">
        <w:rPr>
          <w:rtl w:val="0"/>
        </w:rPr>
        <w:t xml:space="preserve">    show monika 1j at face with dissolve</w:t>
      </w:r>
    </w:p>
    <w:p w:rsidR="00000000" w:rsidDel="00000000" w:rsidP="00000000" w:rsidRDefault="00000000" w:rsidRPr="00000000" w14:paraId="00001E05">
      <w:pPr>
        <w:pageBreakBefore w:val="0"/>
        <w:rPr/>
      </w:pPr>
      <w:r w:rsidDel="00000000" w:rsidR="00000000" w:rsidRPr="00000000">
        <w:rPr>
          <w:rtl w:val="0"/>
        </w:rPr>
        <w:t xml:space="preserve">    "Shaking my head, I pull her into a hug and kiss."</w:t>
      </w:r>
    </w:p>
    <w:p w:rsidR="00000000" w:rsidDel="00000000" w:rsidP="00000000" w:rsidRDefault="00000000" w:rsidRPr="00000000" w14:paraId="00001E06">
      <w:pPr>
        <w:pageBreakBefore w:val="0"/>
        <w:rPr/>
      </w:pPr>
      <w:r w:rsidDel="00000000" w:rsidR="00000000" w:rsidRPr="00000000">
        <w:rPr>
          <w:rtl w:val="0"/>
        </w:rPr>
        <w:t xml:space="preserve">    show monika 5a1 at t11</w:t>
      </w:r>
    </w:p>
    <w:p w:rsidR="00000000" w:rsidDel="00000000" w:rsidP="00000000" w:rsidRDefault="00000000" w:rsidRPr="00000000" w14:paraId="00001E07">
      <w:pPr>
        <w:pageBreakBefore w:val="0"/>
        <w:rPr/>
      </w:pPr>
      <w:r w:rsidDel="00000000" w:rsidR="00000000" w:rsidRPr="00000000">
        <w:rPr>
          <w:rtl w:val="0"/>
        </w:rPr>
        <w:t xml:space="preserve">    m "Bye [player], see you tomorrow!"</w:t>
      </w:r>
    </w:p>
    <w:p w:rsidR="00000000" w:rsidDel="00000000" w:rsidP="00000000" w:rsidRDefault="00000000" w:rsidRPr="00000000" w14:paraId="00001E08">
      <w:pPr>
        <w:pageBreakBefore w:val="0"/>
        <w:rPr/>
      </w:pPr>
      <w:r w:rsidDel="00000000" w:rsidR="00000000" w:rsidRPr="00000000">
        <w:rPr>
          <w:rtl w:val="0"/>
        </w:rPr>
        <w:t xml:space="preserve">    show monika 5a</w:t>
      </w:r>
    </w:p>
    <w:p w:rsidR="00000000" w:rsidDel="00000000" w:rsidP="00000000" w:rsidRDefault="00000000" w:rsidRPr="00000000" w14:paraId="00001E09">
      <w:pPr>
        <w:pageBreakBefore w:val="0"/>
        <w:rPr/>
      </w:pPr>
      <w:r w:rsidDel="00000000" w:rsidR="00000000" w:rsidRPr="00000000">
        <w:rPr>
          <w:rtl w:val="0"/>
        </w:rPr>
        <w:t xml:space="preserve">    mc "See you tomorrow Monika."</w:t>
      </w:r>
    </w:p>
    <w:p w:rsidR="00000000" w:rsidDel="00000000" w:rsidP="00000000" w:rsidRDefault="00000000" w:rsidRPr="00000000" w14:paraId="00001E0A">
      <w:pPr>
        <w:pageBreakBefore w:val="0"/>
        <w:rPr/>
      </w:pPr>
      <w:r w:rsidDel="00000000" w:rsidR="00000000" w:rsidRPr="00000000">
        <w:rPr>
          <w:rtl w:val="0"/>
        </w:rPr>
        <w:t xml:space="preserve">    show monika at lhide</w:t>
      </w:r>
    </w:p>
    <w:p w:rsidR="00000000" w:rsidDel="00000000" w:rsidP="00000000" w:rsidRDefault="00000000" w:rsidRPr="00000000" w14:paraId="00001E0B">
      <w:pPr>
        <w:pageBreakBefore w:val="0"/>
        <w:rPr/>
      </w:pPr>
      <w:r w:rsidDel="00000000" w:rsidR="00000000" w:rsidRPr="00000000">
        <w:rPr>
          <w:rtl w:val="0"/>
        </w:rPr>
        <w:t xml:space="preserve">    hide monika</w:t>
      </w:r>
    </w:p>
    <w:p w:rsidR="00000000" w:rsidDel="00000000" w:rsidP="00000000" w:rsidRDefault="00000000" w:rsidRPr="00000000" w14:paraId="00001E0C">
      <w:pPr>
        <w:pageBreakBefore w:val="0"/>
        <w:rPr/>
      </w:pPr>
      <w:r w:rsidDel="00000000" w:rsidR="00000000" w:rsidRPr="00000000">
        <w:rPr>
          <w:rtl w:val="0"/>
        </w:rPr>
        <w:t xml:space="preserve">    "With one more peck on the cheek, she's off again back to her house."</w:t>
      </w:r>
    </w:p>
    <w:p w:rsidR="00000000" w:rsidDel="00000000" w:rsidP="00000000" w:rsidRDefault="00000000" w:rsidRPr="00000000" w14:paraId="00001E0D">
      <w:pPr>
        <w:pageBreakBefore w:val="0"/>
        <w:rPr/>
      </w:pPr>
      <w:r w:rsidDel="00000000" w:rsidR="00000000" w:rsidRPr="00000000">
        <w:rPr>
          <w:rtl w:val="0"/>
        </w:rPr>
        <w:t xml:space="preserve">    "As I turn back to my door, something catches my eye."</w:t>
      </w:r>
    </w:p>
    <w:p w:rsidR="00000000" w:rsidDel="00000000" w:rsidP="00000000" w:rsidRDefault="00000000" w:rsidRPr="00000000" w14:paraId="00001E0E">
      <w:pPr>
        <w:pageBreakBefore w:val="0"/>
        <w:rPr/>
      </w:pPr>
      <w:r w:rsidDel="00000000" w:rsidR="00000000" w:rsidRPr="00000000">
        <w:rPr>
          <w:rtl w:val="0"/>
        </w:rPr>
        <w:t xml:space="preserve">    "A flash of red ribbon in the window next door, hidden quickly behind the curtains."</w:t>
      </w:r>
    </w:p>
    <w:p w:rsidR="00000000" w:rsidDel="00000000" w:rsidP="00000000" w:rsidRDefault="00000000" w:rsidRPr="00000000" w14:paraId="00001E0F">
      <w:pPr>
        <w:pageBreakBefore w:val="0"/>
        <w:rPr/>
      </w:pPr>
      <w:r w:rsidDel="00000000" w:rsidR="00000000" w:rsidRPr="00000000">
        <w:rPr>
          <w:rtl w:val="0"/>
        </w:rPr>
        <w:t xml:space="preserve">    "..."</w:t>
      </w:r>
    </w:p>
    <w:p w:rsidR="00000000" w:rsidDel="00000000" w:rsidP="00000000" w:rsidRDefault="00000000" w:rsidRPr="00000000" w14:paraId="00001E10">
      <w:pPr>
        <w:pageBreakBefore w:val="0"/>
        <w:rPr/>
      </w:pPr>
      <w:r w:rsidDel="00000000" w:rsidR="00000000" w:rsidRPr="00000000">
        <w:rPr>
          <w:rtl w:val="0"/>
        </w:rPr>
        <w:t xml:space="preserve">    "Maybe I should pay her a visit..."</w:t>
      </w:r>
    </w:p>
    <w:p w:rsidR="00000000" w:rsidDel="00000000" w:rsidP="00000000" w:rsidRDefault="00000000" w:rsidRPr="00000000" w14:paraId="00001E11">
      <w:pPr>
        <w:pageBreakBefore w:val="0"/>
        <w:rPr/>
      </w:pPr>
      <w:r w:rsidDel="00000000" w:rsidR="00000000" w:rsidRPr="00000000">
        <w:rPr>
          <w:rtl w:val="0"/>
        </w:rPr>
        <w:t xml:space="preserve">#C10 - Confrontation</w:t>
      </w:r>
    </w:p>
    <w:p w:rsidR="00000000" w:rsidDel="00000000" w:rsidP="00000000" w:rsidRDefault="00000000" w:rsidRPr="00000000" w14:paraId="00001E12">
      <w:pPr>
        <w:pageBreakBefore w:val="0"/>
        <w:rPr/>
      </w:pPr>
      <w:r w:rsidDel="00000000" w:rsidR="00000000" w:rsidRPr="00000000">
        <w:rPr>
          <w:rtl w:val="0"/>
        </w:rPr>
        <w:t xml:space="preserve">    "Locking my door, I make my way over to Sayori's place."</w:t>
      </w:r>
    </w:p>
    <w:p w:rsidR="00000000" w:rsidDel="00000000" w:rsidP="00000000" w:rsidRDefault="00000000" w:rsidRPr="00000000" w14:paraId="00001E13">
      <w:pPr>
        <w:pageBreakBefore w:val="0"/>
        <w:rPr/>
      </w:pPr>
      <w:r w:rsidDel="00000000" w:rsidR="00000000" w:rsidRPr="00000000">
        <w:rPr>
          <w:rtl w:val="0"/>
        </w:rPr>
        <w:t xml:space="preserve">    "I can't see Sayori in the window anymore as I walk over, she must have walked away from it."</w:t>
      </w:r>
    </w:p>
    <w:p w:rsidR="00000000" w:rsidDel="00000000" w:rsidP="00000000" w:rsidRDefault="00000000" w:rsidRPr="00000000" w14:paraId="00001E14">
      <w:pPr>
        <w:pageBreakBefore w:val="0"/>
        <w:rPr/>
      </w:pPr>
      <w:r w:rsidDel="00000000" w:rsidR="00000000" w:rsidRPr="00000000">
        <w:rPr>
          <w:rtl w:val="0"/>
        </w:rPr>
        <w:t xml:space="preserve">    "Reaching her front door, I give it a hard knock so that she could hopefully hear it."</w:t>
      </w:r>
    </w:p>
    <w:p w:rsidR="00000000" w:rsidDel="00000000" w:rsidP="00000000" w:rsidRDefault="00000000" w:rsidRPr="00000000" w14:paraId="00001E15">
      <w:pPr>
        <w:pageBreakBefore w:val="0"/>
        <w:rPr/>
      </w:pPr>
      <w:r w:rsidDel="00000000" w:rsidR="00000000" w:rsidRPr="00000000">
        <w:rPr>
          <w:rtl w:val="0"/>
        </w:rPr>
        <w:t xml:space="preserve">    "After a short while of no response, I slowly open the door."</w:t>
      </w:r>
    </w:p>
    <w:p w:rsidR="00000000" w:rsidDel="00000000" w:rsidP="00000000" w:rsidRDefault="00000000" w:rsidRPr="00000000" w14:paraId="00001E16">
      <w:pPr>
        <w:pageBreakBefore w:val="0"/>
        <w:rPr/>
      </w:pPr>
      <w:r w:rsidDel="00000000" w:rsidR="00000000" w:rsidRPr="00000000">
        <w:rPr>
          <w:rtl w:val="0"/>
        </w:rPr>
        <w:t xml:space="preserve">    "We would always do this when we were young because we were as close as family."</w:t>
      </w:r>
    </w:p>
    <w:p w:rsidR="00000000" w:rsidDel="00000000" w:rsidP="00000000" w:rsidRDefault="00000000" w:rsidRPr="00000000" w14:paraId="00001E17">
      <w:pPr>
        <w:pageBreakBefore w:val="0"/>
        <w:rPr/>
      </w:pPr>
      <w:r w:rsidDel="00000000" w:rsidR="00000000" w:rsidRPr="00000000">
        <w:rPr>
          <w:rtl w:val="0"/>
        </w:rPr>
        <w:t xml:space="preserve">    "At least, I hope that hasn't changed in the last couple of years..."</w:t>
      </w:r>
    </w:p>
    <w:p w:rsidR="00000000" w:rsidDel="00000000" w:rsidP="00000000" w:rsidRDefault="00000000" w:rsidRPr="00000000" w14:paraId="00001E18">
      <w:pPr>
        <w:pageBreakBefore w:val="0"/>
        <w:rPr/>
      </w:pPr>
      <w:r w:rsidDel="00000000" w:rsidR="00000000" w:rsidRPr="00000000">
        <w:rPr>
          <w:rtl w:val="0"/>
        </w:rPr>
        <w:t xml:space="preserve">    stop music fadeout 2.0</w:t>
      </w:r>
    </w:p>
    <w:p w:rsidR="00000000" w:rsidDel="00000000" w:rsidP="00000000" w:rsidRDefault="00000000" w:rsidRPr="00000000" w14:paraId="00001E19">
      <w:pPr>
        <w:pageBreakBefore w:val="0"/>
        <w:rPr/>
      </w:pPr>
      <w:r w:rsidDel="00000000" w:rsidR="00000000" w:rsidRPr="00000000">
        <w:rPr>
          <w:rtl w:val="0"/>
        </w:rPr>
        <w:t xml:space="preserve">    scene bg livingroom_sunset with wipeleft_scene</w:t>
      </w:r>
    </w:p>
    <w:p w:rsidR="00000000" w:rsidDel="00000000" w:rsidP="00000000" w:rsidRDefault="00000000" w:rsidRPr="00000000" w14:paraId="00001E1A">
      <w:pPr>
        <w:pageBreakBefore w:val="0"/>
        <w:rPr/>
      </w:pPr>
      <w:r w:rsidDel="00000000" w:rsidR="00000000" w:rsidRPr="00000000">
        <w:rPr>
          <w:rtl w:val="0"/>
        </w:rPr>
        <w:t xml:space="preserve">    "Entering the house, it seems eerily quiet."</w:t>
      </w:r>
    </w:p>
    <w:p w:rsidR="00000000" w:rsidDel="00000000" w:rsidP="00000000" w:rsidRDefault="00000000" w:rsidRPr="00000000" w14:paraId="00001E1B">
      <w:pPr>
        <w:pageBreakBefore w:val="0"/>
        <w:rPr/>
      </w:pPr>
      <w:r w:rsidDel="00000000" w:rsidR="00000000" w:rsidRPr="00000000">
        <w:rPr>
          <w:rtl w:val="0"/>
        </w:rPr>
        <w:t xml:space="preserve">    mc "Sayori? It's me, [player]."</w:t>
      </w:r>
    </w:p>
    <w:p w:rsidR="00000000" w:rsidDel="00000000" w:rsidP="00000000" w:rsidRDefault="00000000" w:rsidRPr="00000000" w14:paraId="00001E1C">
      <w:pPr>
        <w:pageBreakBefore w:val="0"/>
        <w:rPr/>
      </w:pPr>
      <w:r w:rsidDel="00000000" w:rsidR="00000000" w:rsidRPr="00000000">
        <w:rPr>
          <w:rtl w:val="0"/>
        </w:rPr>
        <w:t xml:space="preserve">    "..."</w:t>
      </w:r>
    </w:p>
    <w:p w:rsidR="00000000" w:rsidDel="00000000" w:rsidP="00000000" w:rsidRDefault="00000000" w:rsidRPr="00000000" w14:paraId="00001E1D">
      <w:pPr>
        <w:pageBreakBefore w:val="0"/>
        <w:rPr/>
      </w:pPr>
      <w:r w:rsidDel="00000000" w:rsidR="00000000" w:rsidRPr="00000000">
        <w:rPr>
          <w:rtl w:val="0"/>
        </w:rPr>
        <w:t xml:space="preserve">    "No response."</w:t>
      </w:r>
    </w:p>
    <w:p w:rsidR="00000000" w:rsidDel="00000000" w:rsidP="00000000" w:rsidRDefault="00000000" w:rsidRPr="00000000" w14:paraId="00001E1E">
      <w:pPr>
        <w:pageBreakBefore w:val="0"/>
        <w:rPr/>
      </w:pPr>
      <w:r w:rsidDel="00000000" w:rsidR="00000000" w:rsidRPr="00000000">
        <w:rPr>
          <w:rtl w:val="0"/>
        </w:rPr>
        <w:t xml:space="preserve">    mc "I just wanna talk to you for a bit."</w:t>
      </w:r>
    </w:p>
    <w:p w:rsidR="00000000" w:rsidDel="00000000" w:rsidP="00000000" w:rsidRDefault="00000000" w:rsidRPr="00000000" w14:paraId="00001E1F">
      <w:pPr>
        <w:pageBreakBefore w:val="0"/>
        <w:rPr/>
      </w:pPr>
      <w:r w:rsidDel="00000000" w:rsidR="00000000" w:rsidRPr="00000000">
        <w:rPr>
          <w:rtl w:val="0"/>
        </w:rPr>
        <w:t xml:space="preserve">    "..."</w:t>
      </w:r>
    </w:p>
    <w:p w:rsidR="00000000" w:rsidDel="00000000" w:rsidP="00000000" w:rsidRDefault="00000000" w:rsidRPr="00000000" w14:paraId="00001E20">
      <w:pPr>
        <w:pageBreakBefore w:val="0"/>
        <w:rPr/>
      </w:pPr>
      <w:r w:rsidDel="00000000" w:rsidR="00000000" w:rsidRPr="00000000">
        <w:rPr>
          <w:rtl w:val="0"/>
        </w:rPr>
        <w:t xml:space="preserve">    "Still nothing."</w:t>
      </w:r>
    </w:p>
    <w:p w:rsidR="00000000" w:rsidDel="00000000" w:rsidP="00000000" w:rsidRDefault="00000000" w:rsidRPr="00000000" w14:paraId="00001E21">
      <w:pPr>
        <w:pageBreakBefore w:val="0"/>
        <w:rPr/>
      </w:pPr>
      <w:r w:rsidDel="00000000" w:rsidR="00000000" w:rsidRPr="00000000">
        <w:rPr>
          <w:rtl w:val="0"/>
        </w:rPr>
        <w:t xml:space="preserve">    "I feel bad just barging into her house like this, but this isn't like Sayori."</w:t>
      </w:r>
    </w:p>
    <w:p w:rsidR="00000000" w:rsidDel="00000000" w:rsidP="00000000" w:rsidRDefault="00000000" w:rsidRPr="00000000" w14:paraId="00001E22">
      <w:pPr>
        <w:pageBreakBefore w:val="0"/>
        <w:rPr/>
      </w:pPr>
      <w:r w:rsidDel="00000000" w:rsidR="00000000" w:rsidRPr="00000000">
        <w:rPr>
          <w:rtl w:val="0"/>
        </w:rPr>
        <w:t xml:space="preserve">    "She'd usually answer the door and greet me with a big smile, not ignore me like this."</w:t>
      </w:r>
    </w:p>
    <w:p w:rsidR="00000000" w:rsidDel="00000000" w:rsidP="00000000" w:rsidRDefault="00000000" w:rsidRPr="00000000" w14:paraId="00001E23">
      <w:pPr>
        <w:pageBreakBefore w:val="0"/>
        <w:rPr/>
      </w:pPr>
      <w:r w:rsidDel="00000000" w:rsidR="00000000" w:rsidRPr="00000000">
        <w:rPr>
          <w:rtl w:val="0"/>
        </w:rPr>
        <w:t xml:space="preserve">    "Well if she isn't down here, she must be in her room still."</w:t>
      </w:r>
    </w:p>
    <w:p w:rsidR="00000000" w:rsidDel="00000000" w:rsidP="00000000" w:rsidRDefault="00000000" w:rsidRPr="00000000" w14:paraId="00001E24">
      <w:pPr>
        <w:pageBreakBefore w:val="0"/>
        <w:rPr/>
      </w:pPr>
      <w:r w:rsidDel="00000000" w:rsidR="00000000" w:rsidRPr="00000000">
        <w:rPr>
          <w:rtl w:val="0"/>
        </w:rPr>
        <w:t xml:space="preserve">    "I'll just head upstairs and-{nw}"</w:t>
      </w:r>
    </w:p>
    <w:p w:rsidR="00000000" w:rsidDel="00000000" w:rsidP="00000000" w:rsidRDefault="00000000" w:rsidRPr="00000000" w14:paraId="00001E25">
      <w:pPr>
        <w:pageBreakBefore w:val="0"/>
        <w:rPr/>
      </w:pPr>
      <w:r w:rsidDel="00000000" w:rsidR="00000000" w:rsidRPr="00000000">
        <w:rPr>
          <w:rtl w:val="0"/>
        </w:rPr>
        <w:t xml:space="preserve">    show sayori 1bv at s11</w:t>
      </w:r>
    </w:p>
    <w:p w:rsidR="00000000" w:rsidDel="00000000" w:rsidP="00000000" w:rsidRDefault="00000000" w:rsidRPr="00000000" w14:paraId="00001E26">
      <w:pPr>
        <w:pageBreakBefore w:val="0"/>
        <w:rPr/>
      </w:pPr>
      <w:r w:rsidDel="00000000" w:rsidR="00000000" w:rsidRPr="00000000">
        <w:rPr>
          <w:rtl w:val="0"/>
        </w:rPr>
        <w:t xml:space="preserve">    mc "S-sayori?!"</w:t>
      </w:r>
    </w:p>
    <w:p w:rsidR="00000000" w:rsidDel="00000000" w:rsidP="00000000" w:rsidRDefault="00000000" w:rsidRPr="00000000" w14:paraId="00001E27">
      <w:pPr>
        <w:pageBreakBefore w:val="0"/>
        <w:rPr/>
      </w:pPr>
      <w:r w:rsidDel="00000000" w:rsidR="00000000" w:rsidRPr="00000000">
        <w:rPr>
          <w:rtl w:val="0"/>
        </w:rPr>
        <w:t xml:space="preserve">    "Sayori sits at the top of the staircase looking down at me."</w:t>
      </w:r>
    </w:p>
    <w:p w:rsidR="00000000" w:rsidDel="00000000" w:rsidP="00000000" w:rsidRDefault="00000000" w:rsidRPr="00000000" w14:paraId="00001E28">
      <w:pPr>
        <w:pageBreakBefore w:val="0"/>
        <w:rPr/>
      </w:pPr>
      <w:r w:rsidDel="00000000" w:rsidR="00000000" w:rsidRPr="00000000">
        <w:rPr>
          <w:rtl w:val="0"/>
        </w:rPr>
        <w:t xml:space="preserve">    "I could see the light glissen off her cheeks even from down here."</w:t>
      </w:r>
    </w:p>
    <w:p w:rsidR="00000000" w:rsidDel="00000000" w:rsidP="00000000" w:rsidRDefault="00000000" w:rsidRPr="00000000" w14:paraId="00001E29">
      <w:pPr>
        <w:pageBreakBefore w:val="0"/>
        <w:rPr/>
      </w:pPr>
      <w:r w:rsidDel="00000000" w:rsidR="00000000" w:rsidRPr="00000000">
        <w:rPr>
          <w:rtl w:val="0"/>
        </w:rPr>
        <w:t xml:space="preserve">    play music t9</w:t>
      </w:r>
    </w:p>
    <w:p w:rsidR="00000000" w:rsidDel="00000000" w:rsidP="00000000" w:rsidRDefault="00000000" w:rsidRPr="00000000" w14:paraId="00001E2A">
      <w:pPr>
        <w:pageBreakBefore w:val="0"/>
        <w:rPr/>
      </w:pPr>
      <w:r w:rsidDel="00000000" w:rsidR="00000000" w:rsidRPr="00000000">
        <w:rPr>
          <w:rtl w:val="0"/>
        </w:rPr>
        <w:t xml:space="preserve">    s "Hi...[player]..."</w:t>
      </w:r>
    </w:p>
    <w:p w:rsidR="00000000" w:rsidDel="00000000" w:rsidP="00000000" w:rsidRDefault="00000000" w:rsidRPr="00000000" w14:paraId="00001E2B">
      <w:pPr>
        <w:pageBreakBefore w:val="0"/>
        <w:rPr/>
      </w:pPr>
      <w:r w:rsidDel="00000000" w:rsidR="00000000" w:rsidRPr="00000000">
        <w:rPr>
          <w:rtl w:val="0"/>
        </w:rPr>
        <w:t xml:space="preserve">    s 1bt "It's so nice to see you, it's been a while since you've been over hasn't it?"</w:t>
      </w:r>
    </w:p>
    <w:p w:rsidR="00000000" w:rsidDel="00000000" w:rsidP="00000000" w:rsidRDefault="00000000" w:rsidRPr="00000000" w14:paraId="00001E2C">
      <w:pPr>
        <w:pageBreakBefore w:val="0"/>
        <w:rPr/>
      </w:pPr>
      <w:r w:rsidDel="00000000" w:rsidR="00000000" w:rsidRPr="00000000">
        <w:rPr>
          <w:rtl w:val="0"/>
        </w:rPr>
        <w:t xml:space="preserve">    mc "Yeah... but it's nice to be over again."</w:t>
      </w:r>
    </w:p>
    <w:p w:rsidR="00000000" w:rsidDel="00000000" w:rsidP="00000000" w:rsidRDefault="00000000" w:rsidRPr="00000000" w14:paraId="00001E2D">
      <w:pPr>
        <w:pageBreakBefore w:val="0"/>
        <w:rPr/>
      </w:pPr>
      <w:r w:rsidDel="00000000" w:rsidR="00000000" w:rsidRPr="00000000">
        <w:rPr>
          <w:rtl w:val="0"/>
        </w:rPr>
        <w:t xml:space="preserve">    mc "Maybe even as messy as I remember it, heh."</w:t>
      </w:r>
    </w:p>
    <w:p w:rsidR="00000000" w:rsidDel="00000000" w:rsidP="00000000" w:rsidRDefault="00000000" w:rsidRPr="00000000" w14:paraId="00001E2E">
      <w:pPr>
        <w:pageBreakBefore w:val="0"/>
        <w:rPr/>
      </w:pPr>
      <w:r w:rsidDel="00000000" w:rsidR="00000000" w:rsidRPr="00000000">
        <w:rPr>
          <w:rtl w:val="0"/>
        </w:rPr>
        <w:t xml:space="preserve">    s 1by "Yeah, usually you would be the one to help tidy up, ehehe~"</w:t>
      </w:r>
    </w:p>
    <w:p w:rsidR="00000000" w:rsidDel="00000000" w:rsidP="00000000" w:rsidRDefault="00000000" w:rsidRPr="00000000" w14:paraId="00001E2F">
      <w:pPr>
        <w:pageBreakBefore w:val="0"/>
        <w:rPr/>
      </w:pPr>
      <w:r w:rsidDel="00000000" w:rsidR="00000000" w:rsidRPr="00000000">
        <w:rPr>
          <w:rtl w:val="0"/>
        </w:rPr>
        <w:t xml:space="preserve">    s "But it's been a long time since that's happened."</w:t>
      </w:r>
    </w:p>
    <w:p w:rsidR="00000000" w:rsidDel="00000000" w:rsidP="00000000" w:rsidRDefault="00000000" w:rsidRPr="00000000" w14:paraId="00001E30">
      <w:pPr>
        <w:pageBreakBefore w:val="0"/>
        <w:rPr/>
      </w:pPr>
      <w:r w:rsidDel="00000000" w:rsidR="00000000" w:rsidRPr="00000000">
        <w:rPr>
          <w:rtl w:val="0"/>
        </w:rPr>
        <w:t xml:space="preserve">    mc "Yeah..."</w:t>
      </w:r>
    </w:p>
    <w:p w:rsidR="00000000" w:rsidDel="00000000" w:rsidP="00000000" w:rsidRDefault="00000000" w:rsidRPr="00000000" w14:paraId="00001E31">
      <w:pPr>
        <w:pageBreakBefore w:val="0"/>
        <w:rPr/>
      </w:pPr>
      <w:r w:rsidDel="00000000" w:rsidR="00000000" w:rsidRPr="00000000">
        <w:rPr>
          <w:rtl w:val="0"/>
        </w:rPr>
        <w:t xml:space="preserve">    show sayori 1bv</w:t>
      </w:r>
    </w:p>
    <w:p w:rsidR="00000000" w:rsidDel="00000000" w:rsidP="00000000" w:rsidRDefault="00000000" w:rsidRPr="00000000" w14:paraId="00001E32">
      <w:pPr>
        <w:pageBreakBefore w:val="0"/>
        <w:rPr/>
      </w:pPr>
      <w:r w:rsidDel="00000000" w:rsidR="00000000" w:rsidRPr="00000000">
        <w:rPr>
          <w:rtl w:val="0"/>
        </w:rPr>
        <w:t xml:space="preserve">    "I move up the staircase and take a seat next to Sayori."</w:t>
      </w:r>
    </w:p>
    <w:p w:rsidR="00000000" w:rsidDel="00000000" w:rsidP="00000000" w:rsidRDefault="00000000" w:rsidRPr="00000000" w14:paraId="00001E33">
      <w:pPr>
        <w:pageBreakBefore w:val="0"/>
        <w:rPr/>
      </w:pPr>
      <w:r w:rsidDel="00000000" w:rsidR="00000000" w:rsidRPr="00000000">
        <w:rPr>
          <w:rtl w:val="0"/>
        </w:rPr>
        <w:t xml:space="preserve">    "Her eyes are red and puffed up while her cheeks are still slick with tears."</w:t>
      </w:r>
    </w:p>
    <w:p w:rsidR="00000000" w:rsidDel="00000000" w:rsidP="00000000" w:rsidRDefault="00000000" w:rsidRPr="00000000" w14:paraId="00001E34">
      <w:pPr>
        <w:pageBreakBefore w:val="0"/>
        <w:rPr/>
      </w:pPr>
      <w:r w:rsidDel="00000000" w:rsidR="00000000" w:rsidRPr="00000000">
        <w:rPr>
          <w:rtl w:val="0"/>
        </w:rPr>
        <w:t xml:space="preserve">    mc "Sayori, what's wrong."</w:t>
      </w:r>
    </w:p>
    <w:p w:rsidR="00000000" w:rsidDel="00000000" w:rsidP="00000000" w:rsidRDefault="00000000" w:rsidRPr="00000000" w14:paraId="00001E35">
      <w:pPr>
        <w:pageBreakBefore w:val="0"/>
        <w:rPr/>
      </w:pPr>
      <w:r w:rsidDel="00000000" w:rsidR="00000000" w:rsidRPr="00000000">
        <w:rPr>
          <w:rtl w:val="0"/>
        </w:rPr>
        <w:t xml:space="preserve">    s 1bt "What do you mean [player], I'm perfectly fine. See?"</w:t>
      </w:r>
    </w:p>
    <w:p w:rsidR="00000000" w:rsidDel="00000000" w:rsidP="00000000" w:rsidRDefault="00000000" w:rsidRPr="00000000" w14:paraId="00001E36">
      <w:pPr>
        <w:pageBreakBefore w:val="0"/>
        <w:rPr/>
      </w:pPr>
      <w:r w:rsidDel="00000000" w:rsidR="00000000" w:rsidRPr="00000000">
        <w:rPr>
          <w:rtl w:val="0"/>
        </w:rPr>
        <w:t xml:space="preserve">    show sayori 4bs</w:t>
      </w:r>
    </w:p>
    <w:p w:rsidR="00000000" w:rsidDel="00000000" w:rsidP="00000000" w:rsidRDefault="00000000" w:rsidRPr="00000000" w14:paraId="00001E37">
      <w:pPr>
        <w:pageBreakBefore w:val="0"/>
        <w:rPr/>
      </w:pPr>
      <w:r w:rsidDel="00000000" w:rsidR="00000000" w:rsidRPr="00000000">
        <w:rPr>
          <w:rtl w:val="0"/>
        </w:rPr>
        <w:t xml:space="preserve">    "Sayori flashes me a wide smile, but I can already see how hard it is for her to hold it on her face."</w:t>
      </w:r>
    </w:p>
    <w:p w:rsidR="00000000" w:rsidDel="00000000" w:rsidP="00000000" w:rsidRDefault="00000000" w:rsidRPr="00000000" w14:paraId="00001E38">
      <w:pPr>
        <w:pageBreakBefore w:val="0"/>
        <w:rPr/>
      </w:pPr>
      <w:r w:rsidDel="00000000" w:rsidR="00000000" w:rsidRPr="00000000">
        <w:rPr>
          <w:rtl w:val="0"/>
        </w:rPr>
        <w:t xml:space="preserve">    show sayori 1bu</w:t>
      </w:r>
    </w:p>
    <w:p w:rsidR="00000000" w:rsidDel="00000000" w:rsidP="00000000" w:rsidRDefault="00000000" w:rsidRPr="00000000" w14:paraId="00001E39">
      <w:pPr>
        <w:pageBreakBefore w:val="0"/>
        <w:rPr/>
      </w:pPr>
      <w:r w:rsidDel="00000000" w:rsidR="00000000" w:rsidRPr="00000000">
        <w:rPr>
          <w:rtl w:val="0"/>
        </w:rPr>
        <w:t xml:space="preserve">    mc "Sayori please, did something sad happen to you just now? Is it anything we can talk about?"</w:t>
      </w:r>
    </w:p>
    <w:p w:rsidR="00000000" w:rsidDel="00000000" w:rsidP="00000000" w:rsidRDefault="00000000" w:rsidRPr="00000000" w14:paraId="00001E3A">
      <w:pPr>
        <w:pageBreakBefore w:val="0"/>
        <w:rPr/>
      </w:pPr>
      <w:r w:rsidDel="00000000" w:rsidR="00000000" w:rsidRPr="00000000">
        <w:rPr>
          <w:rtl w:val="0"/>
        </w:rPr>
        <w:t xml:space="preserve">    s 2bt "Its nothing, really. Just a passing raincloud is all..."</w:t>
      </w:r>
    </w:p>
    <w:p w:rsidR="00000000" w:rsidDel="00000000" w:rsidP="00000000" w:rsidRDefault="00000000" w:rsidRPr="00000000" w14:paraId="00001E3B">
      <w:pPr>
        <w:pageBreakBefore w:val="0"/>
        <w:rPr/>
      </w:pPr>
      <w:r w:rsidDel="00000000" w:rsidR="00000000" w:rsidRPr="00000000">
        <w:rPr>
          <w:rtl w:val="0"/>
        </w:rPr>
        <w:t xml:space="preserve">    show sayori 1bu</w:t>
      </w:r>
    </w:p>
    <w:p w:rsidR="00000000" w:rsidDel="00000000" w:rsidP="00000000" w:rsidRDefault="00000000" w:rsidRPr="00000000" w14:paraId="00001E3C">
      <w:pPr>
        <w:pageBreakBefore w:val="0"/>
        <w:rPr/>
      </w:pPr>
      <w:r w:rsidDel="00000000" w:rsidR="00000000" w:rsidRPr="00000000">
        <w:rPr>
          <w:rtl w:val="0"/>
        </w:rPr>
        <w:t xml:space="preserve">    mc "Raincloud? What do you mean Sayori?"</w:t>
      </w:r>
    </w:p>
    <w:p w:rsidR="00000000" w:rsidDel="00000000" w:rsidP="00000000" w:rsidRDefault="00000000" w:rsidRPr="00000000" w14:paraId="00001E3D">
      <w:pPr>
        <w:pageBreakBefore w:val="0"/>
        <w:rPr/>
      </w:pPr>
      <w:r w:rsidDel="00000000" w:rsidR="00000000" w:rsidRPr="00000000">
        <w:rPr>
          <w:rtl w:val="0"/>
        </w:rPr>
        <w:t xml:space="preserve">    s 4bw "I...I said too much!"</w:t>
      </w:r>
    </w:p>
    <w:p w:rsidR="00000000" w:rsidDel="00000000" w:rsidP="00000000" w:rsidRDefault="00000000" w:rsidRPr="00000000" w14:paraId="00001E3E">
      <w:pPr>
        <w:pageBreakBefore w:val="0"/>
        <w:rPr/>
      </w:pPr>
      <w:r w:rsidDel="00000000" w:rsidR="00000000" w:rsidRPr="00000000">
        <w:rPr>
          <w:rtl w:val="0"/>
        </w:rPr>
        <w:t xml:space="preserve">    s "It's nothing [player], you can go home!"</w:t>
      </w:r>
    </w:p>
    <w:p w:rsidR="00000000" w:rsidDel="00000000" w:rsidP="00000000" w:rsidRDefault="00000000" w:rsidRPr="00000000" w14:paraId="00001E3F">
      <w:pPr>
        <w:pageBreakBefore w:val="0"/>
        <w:rPr/>
      </w:pPr>
      <w:r w:rsidDel="00000000" w:rsidR="00000000" w:rsidRPr="00000000">
        <w:rPr>
          <w:rtl w:val="0"/>
        </w:rPr>
        <w:t xml:space="preserve">    show sayori 3bp</w:t>
      </w:r>
    </w:p>
    <w:p w:rsidR="00000000" w:rsidDel="00000000" w:rsidP="00000000" w:rsidRDefault="00000000" w:rsidRPr="00000000" w14:paraId="00001E40">
      <w:pPr>
        <w:pageBreakBefore w:val="0"/>
        <w:rPr/>
      </w:pPr>
      <w:r w:rsidDel="00000000" w:rsidR="00000000" w:rsidRPr="00000000">
        <w:rPr>
          <w:rtl w:val="0"/>
        </w:rPr>
        <w:t xml:space="preserve">    "Sayori tries to shunt me off the stairs in an attempt to get me to leave."</w:t>
      </w:r>
    </w:p>
    <w:p w:rsidR="00000000" w:rsidDel="00000000" w:rsidP="00000000" w:rsidRDefault="00000000" w:rsidRPr="00000000" w14:paraId="00001E41">
      <w:pPr>
        <w:pageBreakBefore w:val="0"/>
        <w:rPr/>
      </w:pPr>
      <w:r w:rsidDel="00000000" w:rsidR="00000000" w:rsidRPr="00000000">
        <w:rPr>
          <w:rtl w:val="0"/>
        </w:rPr>
        <w:t xml:space="preserve">    "She knocks me off balance and nearly sends me tumbling back down the stairs."</w:t>
      </w:r>
    </w:p>
    <w:p w:rsidR="00000000" w:rsidDel="00000000" w:rsidP="00000000" w:rsidRDefault="00000000" w:rsidRPr="00000000" w14:paraId="00001E42">
      <w:pPr>
        <w:pageBreakBefore w:val="0"/>
        <w:rPr/>
      </w:pPr>
      <w:r w:rsidDel="00000000" w:rsidR="00000000" w:rsidRPr="00000000">
        <w:rPr>
          <w:rtl w:val="0"/>
        </w:rPr>
        <w:t xml:space="preserve">    "Luckily I catch myself on the handrail before I hurdle down the flight of stairs, banging up my hand in the process."</w:t>
      </w:r>
    </w:p>
    <w:p w:rsidR="00000000" w:rsidDel="00000000" w:rsidP="00000000" w:rsidRDefault="00000000" w:rsidRPr="00000000" w14:paraId="00001E43">
      <w:pPr>
        <w:pageBreakBefore w:val="0"/>
        <w:rPr/>
      </w:pPr>
      <w:r w:rsidDel="00000000" w:rsidR="00000000" w:rsidRPr="00000000">
        <w:rPr>
          <w:rtl w:val="0"/>
        </w:rPr>
        <w:t xml:space="preserve">    s 2bw "I-i'm sorry, I didn't mean to..."</w:t>
      </w:r>
    </w:p>
    <w:p w:rsidR="00000000" w:rsidDel="00000000" w:rsidP="00000000" w:rsidRDefault="00000000" w:rsidRPr="00000000" w14:paraId="00001E44">
      <w:pPr>
        <w:pageBreakBefore w:val="0"/>
        <w:rPr/>
      </w:pPr>
      <w:r w:rsidDel="00000000" w:rsidR="00000000" w:rsidRPr="00000000">
        <w:rPr>
          <w:rtl w:val="0"/>
        </w:rPr>
        <w:t xml:space="preserve">    s 1bu "Oh this is all my fault..."</w:t>
      </w:r>
    </w:p>
    <w:p w:rsidR="00000000" w:rsidDel="00000000" w:rsidP="00000000" w:rsidRDefault="00000000" w:rsidRPr="00000000" w14:paraId="00001E45">
      <w:pPr>
        <w:pageBreakBefore w:val="0"/>
        <w:rPr/>
      </w:pPr>
      <w:r w:rsidDel="00000000" w:rsidR="00000000" w:rsidRPr="00000000">
        <w:rPr>
          <w:rtl w:val="0"/>
        </w:rPr>
        <w:t xml:space="preserve">    show sayori at t11</w:t>
      </w:r>
    </w:p>
    <w:p w:rsidR="00000000" w:rsidDel="00000000" w:rsidP="00000000" w:rsidRDefault="00000000" w:rsidRPr="00000000" w14:paraId="00001E46">
      <w:pPr>
        <w:pageBreakBefore w:val="0"/>
        <w:rPr/>
      </w:pPr>
      <w:r w:rsidDel="00000000" w:rsidR="00000000" w:rsidRPr="00000000">
        <w:rPr>
          <w:rtl w:val="0"/>
        </w:rPr>
        <w:t xml:space="preserve">    show sayori at lhide</w:t>
      </w:r>
    </w:p>
    <w:p w:rsidR="00000000" w:rsidDel="00000000" w:rsidP="00000000" w:rsidRDefault="00000000" w:rsidRPr="00000000" w14:paraId="00001E47">
      <w:pPr>
        <w:pageBreakBefore w:val="0"/>
        <w:rPr/>
      </w:pPr>
      <w:r w:rsidDel="00000000" w:rsidR="00000000" w:rsidRPr="00000000">
        <w:rPr>
          <w:rtl w:val="0"/>
        </w:rPr>
        <w:t xml:space="preserve">    hide sayori</w:t>
      </w:r>
    </w:p>
    <w:p w:rsidR="00000000" w:rsidDel="00000000" w:rsidP="00000000" w:rsidRDefault="00000000" w:rsidRPr="00000000" w14:paraId="00001E48">
      <w:pPr>
        <w:pageBreakBefore w:val="0"/>
        <w:rPr/>
      </w:pPr>
      <w:r w:rsidDel="00000000" w:rsidR="00000000" w:rsidRPr="00000000">
        <w:rPr>
          <w:rtl w:val="0"/>
        </w:rPr>
        <w:t xml:space="preserve">    mc "Sayori, wait!"</w:t>
      </w:r>
    </w:p>
    <w:p w:rsidR="00000000" w:rsidDel="00000000" w:rsidP="00000000" w:rsidRDefault="00000000" w:rsidRPr="00000000" w14:paraId="00001E49">
      <w:pPr>
        <w:pageBreakBefore w:val="0"/>
        <w:rPr/>
      </w:pPr>
      <w:r w:rsidDel="00000000" w:rsidR="00000000" w:rsidRPr="00000000">
        <w:rPr>
          <w:rtl w:val="0"/>
        </w:rPr>
        <w:t xml:space="preserve">    "Sayori quickly gets up and storms into her room, slamming the door behind her."</w:t>
      </w:r>
    </w:p>
    <w:p w:rsidR="00000000" w:rsidDel="00000000" w:rsidP="00000000" w:rsidRDefault="00000000" w:rsidRPr="00000000" w14:paraId="00001E4A">
      <w:pPr>
        <w:pageBreakBefore w:val="0"/>
        <w:rPr/>
      </w:pPr>
      <w:r w:rsidDel="00000000" w:rsidR="00000000" w:rsidRPr="00000000">
        <w:rPr>
          <w:rtl w:val="0"/>
        </w:rPr>
        <w:t xml:space="preserve">    "I quickly follow and put my head to the door."</w:t>
      </w:r>
    </w:p>
    <w:p w:rsidR="00000000" w:rsidDel="00000000" w:rsidP="00000000" w:rsidRDefault="00000000" w:rsidRPr="00000000" w14:paraId="00001E4B">
      <w:pPr>
        <w:pageBreakBefore w:val="0"/>
        <w:rPr/>
      </w:pPr>
      <w:r w:rsidDel="00000000" w:rsidR="00000000" w:rsidRPr="00000000">
        <w:rPr>
          <w:rtl w:val="0"/>
        </w:rPr>
        <w:t xml:space="preserve">    mc "Please Sayori, I want to help you. You're my best friend."</w:t>
      </w:r>
    </w:p>
    <w:p w:rsidR="00000000" w:rsidDel="00000000" w:rsidP="00000000" w:rsidRDefault="00000000" w:rsidRPr="00000000" w14:paraId="00001E4C">
      <w:pPr>
        <w:pageBreakBefore w:val="0"/>
        <w:rPr/>
      </w:pPr>
      <w:r w:rsidDel="00000000" w:rsidR="00000000" w:rsidRPr="00000000">
        <w:rPr>
          <w:rtl w:val="0"/>
        </w:rPr>
        <w:t xml:space="preserve">    s "{i}You’re just making it harder [player]...{/i}"</w:t>
      </w:r>
    </w:p>
    <w:p w:rsidR="00000000" w:rsidDel="00000000" w:rsidP="00000000" w:rsidRDefault="00000000" w:rsidRPr="00000000" w14:paraId="00001E4D">
      <w:pPr>
        <w:pageBreakBefore w:val="0"/>
        <w:rPr/>
      </w:pPr>
      <w:r w:rsidDel="00000000" w:rsidR="00000000" w:rsidRPr="00000000">
        <w:rPr>
          <w:rtl w:val="0"/>
        </w:rPr>
        <w:t xml:space="preserve">    "I can hear her begin to sob again through the door."</w:t>
      </w:r>
    </w:p>
    <w:p w:rsidR="00000000" w:rsidDel="00000000" w:rsidP="00000000" w:rsidRDefault="00000000" w:rsidRPr="00000000" w14:paraId="00001E4E">
      <w:pPr>
        <w:pageBreakBefore w:val="0"/>
        <w:rPr/>
      </w:pPr>
      <w:r w:rsidDel="00000000" w:rsidR="00000000" w:rsidRPr="00000000">
        <w:rPr>
          <w:rtl w:val="0"/>
        </w:rPr>
        <w:t xml:space="preserve">    "Gingerly taking the doorknob in my hand, I enter the room."</w:t>
      </w:r>
    </w:p>
    <w:p w:rsidR="00000000" w:rsidDel="00000000" w:rsidP="00000000" w:rsidRDefault="00000000" w:rsidRPr="00000000" w14:paraId="00001E4F">
      <w:pPr>
        <w:pageBreakBefore w:val="0"/>
        <w:rPr/>
      </w:pPr>
      <w:r w:rsidDel="00000000" w:rsidR="00000000" w:rsidRPr="00000000">
        <w:rPr>
          <w:rtl w:val="0"/>
        </w:rPr>
        <w:t xml:space="preserve">    scene bg sayori_bedroom_sunset with wipeleft_scene</w:t>
      </w:r>
    </w:p>
    <w:p w:rsidR="00000000" w:rsidDel="00000000" w:rsidP="00000000" w:rsidRDefault="00000000" w:rsidRPr="00000000" w14:paraId="00001E50">
      <w:pPr>
        <w:pageBreakBefore w:val="0"/>
        <w:rPr/>
      </w:pPr>
      <w:r w:rsidDel="00000000" w:rsidR="00000000" w:rsidRPr="00000000">
        <w:rPr>
          <w:rtl w:val="0"/>
        </w:rPr>
        <w:t xml:space="preserve">    show sayori 1bv at s11</w:t>
      </w:r>
    </w:p>
    <w:p w:rsidR="00000000" w:rsidDel="00000000" w:rsidP="00000000" w:rsidRDefault="00000000" w:rsidRPr="00000000" w14:paraId="00001E51">
      <w:pPr>
        <w:pageBreakBefore w:val="0"/>
        <w:rPr/>
      </w:pPr>
      <w:r w:rsidDel="00000000" w:rsidR="00000000" w:rsidRPr="00000000">
        <w:rPr>
          <w:rtl w:val="0"/>
        </w:rPr>
        <w:t xml:space="preserve">    "Sayori is balled up on her bed, crying into her knees."</w:t>
      </w:r>
    </w:p>
    <w:p w:rsidR="00000000" w:rsidDel="00000000" w:rsidP="00000000" w:rsidRDefault="00000000" w:rsidRPr="00000000" w14:paraId="00001E52">
      <w:pPr>
        <w:pageBreakBefore w:val="0"/>
        <w:rPr/>
      </w:pPr>
      <w:r w:rsidDel="00000000" w:rsidR="00000000" w:rsidRPr="00000000">
        <w:rPr>
          <w:rtl w:val="0"/>
        </w:rPr>
        <w:t xml:space="preserve">    "Tip toeing over to her bed, I take a seat on the opposite edge."</w:t>
      </w:r>
    </w:p>
    <w:p w:rsidR="00000000" w:rsidDel="00000000" w:rsidP="00000000" w:rsidRDefault="00000000" w:rsidRPr="00000000" w14:paraId="00001E53">
      <w:pPr>
        <w:pageBreakBefore w:val="0"/>
        <w:rPr/>
      </w:pPr>
      <w:r w:rsidDel="00000000" w:rsidR="00000000" w:rsidRPr="00000000">
        <w:rPr>
          <w:rtl w:val="0"/>
        </w:rPr>
        <w:t xml:space="preserve">    s 1bu "Why are you still here..."</w:t>
      </w:r>
    </w:p>
    <w:p w:rsidR="00000000" w:rsidDel="00000000" w:rsidP="00000000" w:rsidRDefault="00000000" w:rsidRPr="00000000" w14:paraId="00001E54">
      <w:pPr>
        <w:pageBreakBefore w:val="0"/>
        <w:rPr/>
      </w:pPr>
      <w:r w:rsidDel="00000000" w:rsidR="00000000" w:rsidRPr="00000000">
        <w:rPr>
          <w:rtl w:val="0"/>
        </w:rPr>
        <w:t xml:space="preserve">    mc "Because you're my best friend Sayori, I can't just leave you here like this."</w:t>
      </w:r>
    </w:p>
    <w:p w:rsidR="00000000" w:rsidDel="00000000" w:rsidP="00000000" w:rsidRDefault="00000000" w:rsidRPr="00000000" w14:paraId="00001E55">
      <w:pPr>
        <w:pageBreakBefore w:val="0"/>
        <w:rPr/>
      </w:pPr>
      <w:r w:rsidDel="00000000" w:rsidR="00000000" w:rsidRPr="00000000">
        <w:rPr>
          <w:rtl w:val="0"/>
        </w:rPr>
        <w:t xml:space="preserve">    mc "I want to help you anyway I can."</w:t>
      </w:r>
    </w:p>
    <w:p w:rsidR="00000000" w:rsidDel="00000000" w:rsidP="00000000" w:rsidRDefault="00000000" w:rsidRPr="00000000" w14:paraId="00001E56">
      <w:pPr>
        <w:pageBreakBefore w:val="0"/>
        <w:rPr/>
      </w:pPr>
      <w:r w:rsidDel="00000000" w:rsidR="00000000" w:rsidRPr="00000000">
        <w:rPr>
          <w:rtl w:val="0"/>
        </w:rPr>
        <w:t xml:space="preserve">    s 2bw "There is no way to help me [player]."</w:t>
      </w:r>
    </w:p>
    <w:p w:rsidR="00000000" w:rsidDel="00000000" w:rsidP="00000000" w:rsidRDefault="00000000" w:rsidRPr="00000000" w14:paraId="00001E57">
      <w:pPr>
        <w:pageBreakBefore w:val="0"/>
        <w:rPr/>
      </w:pPr>
      <w:r w:rsidDel="00000000" w:rsidR="00000000" w:rsidRPr="00000000">
        <w:rPr>
          <w:rtl w:val="0"/>
        </w:rPr>
        <w:t xml:space="preserve">    s "This is how I am, a sad, selfish girl."</w:t>
      </w:r>
    </w:p>
    <w:p w:rsidR="00000000" w:rsidDel="00000000" w:rsidP="00000000" w:rsidRDefault="00000000" w:rsidRPr="00000000" w14:paraId="00001E58">
      <w:pPr>
        <w:pageBreakBefore w:val="0"/>
        <w:rPr/>
      </w:pPr>
      <w:r w:rsidDel="00000000" w:rsidR="00000000" w:rsidRPr="00000000">
        <w:rPr>
          <w:rtl w:val="0"/>
        </w:rPr>
        <w:t xml:space="preserve">    s 1bu "Its...{w= .75} what I deserve."</w:t>
      </w:r>
    </w:p>
    <w:p w:rsidR="00000000" w:rsidDel="00000000" w:rsidP="00000000" w:rsidRDefault="00000000" w:rsidRPr="00000000" w14:paraId="00001E59">
      <w:pPr>
        <w:pageBreakBefore w:val="0"/>
        <w:rPr/>
      </w:pPr>
      <w:r w:rsidDel="00000000" w:rsidR="00000000" w:rsidRPr="00000000">
        <w:rPr>
          <w:rtl w:val="0"/>
        </w:rPr>
        <w:t xml:space="preserve">    show sayori 1be</w:t>
      </w:r>
    </w:p>
    <w:p w:rsidR="00000000" w:rsidDel="00000000" w:rsidP="00000000" w:rsidRDefault="00000000" w:rsidRPr="00000000" w14:paraId="00001E5A">
      <w:pPr>
        <w:pageBreakBefore w:val="0"/>
        <w:rPr/>
      </w:pPr>
      <w:r w:rsidDel="00000000" w:rsidR="00000000" w:rsidRPr="00000000">
        <w:rPr>
          <w:rtl w:val="0"/>
        </w:rPr>
        <w:t xml:space="preserve">    mc "No Sayori, that's not right at all."</w:t>
      </w:r>
    </w:p>
    <w:p w:rsidR="00000000" w:rsidDel="00000000" w:rsidP="00000000" w:rsidRDefault="00000000" w:rsidRPr="00000000" w14:paraId="00001E5B">
      <w:pPr>
        <w:pageBreakBefore w:val="0"/>
        <w:rPr/>
      </w:pPr>
      <w:r w:rsidDel="00000000" w:rsidR="00000000" w:rsidRPr="00000000">
        <w:rPr>
          <w:rtl w:val="0"/>
        </w:rPr>
        <w:t xml:space="preserve">    mc "Did something happen? There must be something, that's the only explanation for this."</w:t>
      </w:r>
    </w:p>
    <w:p w:rsidR="00000000" w:rsidDel="00000000" w:rsidP="00000000" w:rsidRDefault="00000000" w:rsidRPr="00000000" w14:paraId="00001E5C">
      <w:pPr>
        <w:pageBreakBefore w:val="0"/>
        <w:rPr/>
      </w:pPr>
      <w:r w:rsidDel="00000000" w:rsidR="00000000" w:rsidRPr="00000000">
        <w:rPr>
          <w:rtl w:val="0"/>
        </w:rPr>
        <w:t xml:space="preserve">    s 1bt "Nope, nothing at all. This is just how I am."</w:t>
      </w:r>
    </w:p>
    <w:p w:rsidR="00000000" w:rsidDel="00000000" w:rsidP="00000000" w:rsidRDefault="00000000" w:rsidRPr="00000000" w14:paraId="00001E5D">
      <w:pPr>
        <w:pageBreakBefore w:val="0"/>
        <w:rPr/>
      </w:pPr>
      <w:r w:rsidDel="00000000" w:rsidR="00000000" w:rsidRPr="00000000">
        <w:rPr>
          <w:rtl w:val="0"/>
        </w:rPr>
        <w:t xml:space="preserve">    s "For a very long time, almost as long as I can remember I've been like this."</w:t>
      </w:r>
    </w:p>
    <w:p w:rsidR="00000000" w:rsidDel="00000000" w:rsidP="00000000" w:rsidRDefault="00000000" w:rsidRPr="00000000" w14:paraId="00001E5E">
      <w:pPr>
        <w:pageBreakBefore w:val="0"/>
        <w:rPr/>
      </w:pPr>
      <w:r w:rsidDel="00000000" w:rsidR="00000000" w:rsidRPr="00000000">
        <w:rPr>
          <w:rtl w:val="0"/>
        </w:rPr>
        <w:t xml:space="preserve">    mc "What do you mean Sayori? You've always been a happy ball of sunshine for as long as we've been friends."</w:t>
      </w:r>
    </w:p>
    <w:p w:rsidR="00000000" w:rsidDel="00000000" w:rsidP="00000000" w:rsidRDefault="00000000" w:rsidRPr="00000000" w14:paraId="00001E5F">
      <w:pPr>
        <w:pageBreakBefore w:val="0"/>
        <w:rPr/>
      </w:pPr>
      <w:r w:rsidDel="00000000" w:rsidR="00000000" w:rsidRPr="00000000">
        <w:rPr>
          <w:rtl w:val="0"/>
        </w:rPr>
        <w:t xml:space="preserve">    s 1by "No...{w=.75} it's just easy to pretend around you, [player]."</w:t>
      </w:r>
    </w:p>
    <w:p w:rsidR="00000000" w:rsidDel="00000000" w:rsidP="00000000" w:rsidRDefault="00000000" w:rsidRPr="00000000" w14:paraId="00001E60">
      <w:pPr>
        <w:pageBreakBefore w:val="0"/>
        <w:rPr/>
      </w:pPr>
      <w:r w:rsidDel="00000000" w:rsidR="00000000" w:rsidRPr="00000000">
        <w:rPr>
          <w:rtl w:val="0"/>
        </w:rPr>
        <w:t xml:space="preserve">    s "I don't even have to try and smile when I'm around you."</w:t>
      </w:r>
    </w:p>
    <w:p w:rsidR="00000000" w:rsidDel="00000000" w:rsidP="00000000" w:rsidRDefault="00000000" w:rsidRPr="00000000" w14:paraId="00001E61">
      <w:pPr>
        <w:pageBreakBefore w:val="0"/>
        <w:rPr/>
      </w:pPr>
      <w:r w:rsidDel="00000000" w:rsidR="00000000" w:rsidRPr="00000000">
        <w:rPr>
          <w:rtl w:val="0"/>
        </w:rPr>
        <w:t xml:space="preserve">    s 1bv "But when you're not around, it's so hard to keep the rainclouds away."</w:t>
      </w:r>
    </w:p>
    <w:p w:rsidR="00000000" w:rsidDel="00000000" w:rsidP="00000000" w:rsidRDefault="00000000" w:rsidRPr="00000000" w14:paraId="00001E62">
      <w:pPr>
        <w:pageBreakBefore w:val="0"/>
        <w:rPr/>
      </w:pPr>
      <w:r w:rsidDel="00000000" w:rsidR="00000000" w:rsidRPr="00000000">
        <w:rPr>
          <w:rtl w:val="0"/>
        </w:rPr>
        <w:t xml:space="preserve">    s "And when I see you with her..."</w:t>
      </w:r>
    </w:p>
    <w:p w:rsidR="00000000" w:rsidDel="00000000" w:rsidP="00000000" w:rsidRDefault="00000000" w:rsidRPr="00000000" w14:paraId="00001E63">
      <w:pPr>
        <w:pageBreakBefore w:val="0"/>
        <w:rPr/>
      </w:pPr>
      <w:r w:rsidDel="00000000" w:rsidR="00000000" w:rsidRPr="00000000">
        <w:rPr>
          <w:rtl w:val="0"/>
        </w:rPr>
        <w:t xml:space="preserve">    s 3bw "Why was I so stupid! Why did I bring you to the club!"</w:t>
      </w:r>
    </w:p>
    <w:p w:rsidR="00000000" w:rsidDel="00000000" w:rsidP="00000000" w:rsidRDefault="00000000" w:rsidRPr="00000000" w14:paraId="00001E64">
      <w:pPr>
        <w:pageBreakBefore w:val="0"/>
        <w:rPr/>
      </w:pPr>
      <w:r w:rsidDel="00000000" w:rsidR="00000000" w:rsidRPr="00000000">
        <w:rPr>
          <w:rtl w:val="0"/>
        </w:rPr>
        <w:t xml:space="preserve">    s "All I ever do is hurt myself!"</w:t>
      </w:r>
    </w:p>
    <w:p w:rsidR="00000000" w:rsidDel="00000000" w:rsidP="00000000" w:rsidRDefault="00000000" w:rsidRPr="00000000" w14:paraId="00001E65">
      <w:pPr>
        <w:pageBreakBefore w:val="0"/>
        <w:rPr/>
      </w:pPr>
      <w:r w:rsidDel="00000000" w:rsidR="00000000" w:rsidRPr="00000000">
        <w:rPr>
          <w:rtl w:val="0"/>
        </w:rPr>
        <w:t xml:space="preserve">    show sayori 1bv</w:t>
      </w:r>
    </w:p>
    <w:p w:rsidR="00000000" w:rsidDel="00000000" w:rsidP="00000000" w:rsidRDefault="00000000" w:rsidRPr="00000000" w14:paraId="00001E66">
      <w:pPr>
        <w:pageBreakBefore w:val="0"/>
        <w:rPr/>
      </w:pPr>
      <w:r w:rsidDel="00000000" w:rsidR="00000000" w:rsidRPr="00000000">
        <w:rPr>
          <w:rtl w:val="0"/>
        </w:rPr>
        <w:t xml:space="preserve">    mc "Sayori!"</w:t>
      </w:r>
    </w:p>
    <w:p w:rsidR="00000000" w:rsidDel="00000000" w:rsidP="00000000" w:rsidRDefault="00000000" w:rsidRPr="00000000" w14:paraId="00001E67">
      <w:pPr>
        <w:pageBreakBefore w:val="0"/>
        <w:rPr/>
      </w:pPr>
      <w:r w:rsidDel="00000000" w:rsidR="00000000" w:rsidRPr="00000000">
        <w:rPr>
          <w:rtl w:val="0"/>
        </w:rPr>
        <w:t xml:space="preserve">    menu:</w:t>
      </w:r>
    </w:p>
    <w:p w:rsidR="00000000" w:rsidDel="00000000" w:rsidP="00000000" w:rsidRDefault="00000000" w:rsidRPr="00000000" w14:paraId="00001E68">
      <w:pPr>
        <w:pageBreakBefore w:val="0"/>
        <w:rPr/>
      </w:pPr>
      <w:r w:rsidDel="00000000" w:rsidR="00000000" w:rsidRPr="00000000">
        <w:rPr>
          <w:rtl w:val="0"/>
        </w:rPr>
        <w:t xml:space="preserve">        "I finally snap out of my daze and..."</w:t>
      </w:r>
    </w:p>
    <w:p w:rsidR="00000000" w:rsidDel="00000000" w:rsidP="00000000" w:rsidRDefault="00000000" w:rsidRPr="00000000" w14:paraId="00001E69">
      <w:pPr>
        <w:pageBreakBefore w:val="0"/>
        <w:rPr/>
      </w:pPr>
      <w:r w:rsidDel="00000000" w:rsidR="00000000" w:rsidRPr="00000000">
        <w:rPr>
          <w:rtl w:val="0"/>
        </w:rPr>
        <w:t xml:space="preserve">        "Pull her into a hug":</w:t>
      </w:r>
    </w:p>
    <w:p w:rsidR="00000000" w:rsidDel="00000000" w:rsidP="00000000" w:rsidRDefault="00000000" w:rsidRPr="00000000" w14:paraId="00001E6A">
      <w:pPr>
        <w:pageBreakBefore w:val="0"/>
        <w:rPr/>
      </w:pPr>
      <w:r w:rsidDel="00000000" w:rsidR="00000000" w:rsidRPr="00000000">
        <w:rPr>
          <w:rtl w:val="0"/>
        </w:rPr>
        <w:t xml:space="preserve">            show sayori 1be at face with dissolve</w:t>
      </w:r>
    </w:p>
    <w:p w:rsidR="00000000" w:rsidDel="00000000" w:rsidP="00000000" w:rsidRDefault="00000000" w:rsidRPr="00000000" w14:paraId="00001E6B">
      <w:pPr>
        <w:pageBreakBefore w:val="0"/>
        <w:rPr/>
      </w:pPr>
      <w:r w:rsidDel="00000000" w:rsidR="00000000" w:rsidRPr="00000000">
        <w:rPr>
          <w:rtl w:val="0"/>
        </w:rPr>
        <w:t xml:space="preserve">            $ c10e = 1</w:t>
      </w:r>
    </w:p>
    <w:p w:rsidR="00000000" w:rsidDel="00000000" w:rsidP="00000000" w:rsidRDefault="00000000" w:rsidRPr="00000000" w14:paraId="00001E6C">
      <w:pPr>
        <w:pageBreakBefore w:val="0"/>
        <w:rPr/>
      </w:pPr>
      <w:r w:rsidDel="00000000" w:rsidR="00000000" w:rsidRPr="00000000">
        <w:rPr>
          <w:rtl w:val="0"/>
        </w:rPr>
        <w:t xml:space="preserve">            "Crossing the bed, I pull Sayori into a tight hug."</w:t>
      </w:r>
    </w:p>
    <w:p w:rsidR="00000000" w:rsidDel="00000000" w:rsidP="00000000" w:rsidRDefault="00000000" w:rsidRPr="00000000" w14:paraId="00001E6D">
      <w:pPr>
        <w:pageBreakBefore w:val="0"/>
        <w:rPr/>
      </w:pPr>
      <w:r w:rsidDel="00000000" w:rsidR="00000000" w:rsidRPr="00000000">
        <w:rPr>
          <w:rtl w:val="0"/>
        </w:rPr>
        <w:t xml:space="preserve">            "A bolt of pain shoots up my arm, but I wince it away and try and forget about it."</w:t>
      </w:r>
    </w:p>
    <w:p w:rsidR="00000000" w:rsidDel="00000000" w:rsidP="00000000" w:rsidRDefault="00000000" w:rsidRPr="00000000" w14:paraId="00001E6E">
      <w:pPr>
        <w:pageBreakBefore w:val="0"/>
        <w:rPr/>
      </w:pPr>
      <w:r w:rsidDel="00000000" w:rsidR="00000000" w:rsidRPr="00000000">
        <w:rPr>
          <w:rtl w:val="0"/>
        </w:rPr>
        <w:t xml:space="preserve">            "My sudden movement made her jump a bit, but she relaxes slightly in my arms yet doesn't return the hug."</w:t>
      </w:r>
    </w:p>
    <w:p w:rsidR="00000000" w:rsidDel="00000000" w:rsidP="00000000" w:rsidRDefault="00000000" w:rsidRPr="00000000" w14:paraId="00001E6F">
      <w:pPr>
        <w:pageBreakBefore w:val="0"/>
        <w:rPr/>
      </w:pPr>
      <w:r w:rsidDel="00000000" w:rsidR="00000000" w:rsidRPr="00000000">
        <w:rPr>
          <w:rtl w:val="0"/>
        </w:rPr>
        <w:t xml:space="preserve">            "What has gotten into her?"</w:t>
      </w:r>
    </w:p>
    <w:p w:rsidR="00000000" w:rsidDel="00000000" w:rsidP="00000000" w:rsidRDefault="00000000" w:rsidRPr="00000000" w14:paraId="00001E70">
      <w:pPr>
        <w:pageBreakBefore w:val="0"/>
        <w:rPr/>
      </w:pPr>
      <w:r w:rsidDel="00000000" w:rsidR="00000000" w:rsidRPr="00000000">
        <w:rPr>
          <w:rtl w:val="0"/>
        </w:rPr>
        <w:t xml:space="preserve">            "This wasn't Sayori at all..."</w:t>
      </w:r>
    </w:p>
    <w:p w:rsidR="00000000" w:rsidDel="00000000" w:rsidP="00000000" w:rsidRDefault="00000000" w:rsidRPr="00000000" w14:paraId="00001E71">
      <w:pPr>
        <w:pageBreakBefore w:val="0"/>
        <w:rPr/>
      </w:pPr>
      <w:r w:rsidDel="00000000" w:rsidR="00000000" w:rsidRPr="00000000">
        <w:rPr>
          <w:rtl w:val="0"/>
        </w:rPr>
        <w:t xml:space="preserve">        "Squeeze her hand":</w:t>
      </w:r>
    </w:p>
    <w:p w:rsidR="00000000" w:rsidDel="00000000" w:rsidP="00000000" w:rsidRDefault="00000000" w:rsidRPr="00000000" w14:paraId="00001E72">
      <w:pPr>
        <w:pageBreakBefore w:val="0"/>
        <w:rPr/>
      </w:pPr>
      <w:r w:rsidDel="00000000" w:rsidR="00000000" w:rsidRPr="00000000">
        <w:rPr>
          <w:rtl w:val="0"/>
        </w:rPr>
        <w:t xml:space="preserve">            show sayori 3be</w:t>
      </w:r>
    </w:p>
    <w:p w:rsidR="00000000" w:rsidDel="00000000" w:rsidP="00000000" w:rsidRDefault="00000000" w:rsidRPr="00000000" w14:paraId="00001E73">
      <w:pPr>
        <w:pageBreakBefore w:val="0"/>
        <w:rPr/>
      </w:pPr>
      <w:r w:rsidDel="00000000" w:rsidR="00000000" w:rsidRPr="00000000">
        <w:rPr>
          <w:rtl w:val="0"/>
        </w:rPr>
        <w:t xml:space="preserve">            $ c10e = 0</w:t>
      </w:r>
    </w:p>
    <w:p w:rsidR="00000000" w:rsidDel="00000000" w:rsidP="00000000" w:rsidRDefault="00000000" w:rsidRPr="00000000" w14:paraId="00001E74">
      <w:pPr>
        <w:pageBreakBefore w:val="0"/>
        <w:rPr/>
      </w:pPr>
      <w:r w:rsidDel="00000000" w:rsidR="00000000" w:rsidRPr="00000000">
        <w:rPr>
          <w:rtl w:val="0"/>
        </w:rPr>
        <w:t xml:space="preserve">            "Moving myself closer to Sayori, I take one of her hands in both of mine in an attempt to soothe her."</w:t>
      </w:r>
    </w:p>
    <w:p w:rsidR="00000000" w:rsidDel="00000000" w:rsidP="00000000" w:rsidRDefault="00000000" w:rsidRPr="00000000" w14:paraId="00001E75">
      <w:pPr>
        <w:pageBreakBefore w:val="0"/>
        <w:rPr/>
      </w:pPr>
      <w:r w:rsidDel="00000000" w:rsidR="00000000" w:rsidRPr="00000000">
        <w:rPr>
          <w:rtl w:val="0"/>
        </w:rPr>
        <w:t xml:space="preserve">            "My hand is still sore from earlier, but I brush off the pain and focus on her."</w:t>
      </w:r>
    </w:p>
    <w:p w:rsidR="00000000" w:rsidDel="00000000" w:rsidP="00000000" w:rsidRDefault="00000000" w:rsidRPr="00000000" w14:paraId="00001E76">
      <w:pPr>
        <w:pageBreakBefore w:val="0"/>
        <w:rPr/>
      </w:pPr>
      <w:r w:rsidDel="00000000" w:rsidR="00000000" w:rsidRPr="00000000">
        <w:rPr>
          <w:rtl w:val="0"/>
        </w:rPr>
        <w:t xml:space="preserve">            "She doesn't recoil away from me, but an inner conflict is starting to show on her face."</w:t>
      </w:r>
    </w:p>
    <w:p w:rsidR="00000000" w:rsidDel="00000000" w:rsidP="00000000" w:rsidRDefault="00000000" w:rsidRPr="00000000" w14:paraId="00001E77">
      <w:pPr>
        <w:pageBreakBefore w:val="0"/>
        <w:rPr/>
      </w:pPr>
      <w:r w:rsidDel="00000000" w:rsidR="00000000" w:rsidRPr="00000000">
        <w:rPr>
          <w:rtl w:val="0"/>
        </w:rPr>
        <w:t xml:space="preserve">            "What could have possibly upset her like this?"</w:t>
      </w:r>
    </w:p>
    <w:p w:rsidR="00000000" w:rsidDel="00000000" w:rsidP="00000000" w:rsidRDefault="00000000" w:rsidRPr="00000000" w14:paraId="00001E78">
      <w:pPr>
        <w:pageBreakBefore w:val="0"/>
        <w:rPr/>
      </w:pPr>
      <w:r w:rsidDel="00000000" w:rsidR="00000000" w:rsidRPr="00000000">
        <w:rPr>
          <w:rtl w:val="0"/>
        </w:rPr>
        <w:t xml:space="preserve">    mc "Please, just tell me what's wrong Sayori. We can fix it together."</w:t>
      </w:r>
    </w:p>
    <w:p w:rsidR="00000000" w:rsidDel="00000000" w:rsidP="00000000" w:rsidRDefault="00000000" w:rsidRPr="00000000" w14:paraId="00001E79">
      <w:pPr>
        <w:pageBreakBefore w:val="0"/>
        <w:rPr/>
      </w:pPr>
      <w:r w:rsidDel="00000000" w:rsidR="00000000" w:rsidRPr="00000000">
        <w:rPr>
          <w:rtl w:val="0"/>
        </w:rPr>
        <w:t xml:space="preserve">    s 1bt "I wish it was that easy [player], but it's so much harder than that."</w:t>
      </w:r>
    </w:p>
    <w:p w:rsidR="00000000" w:rsidDel="00000000" w:rsidP="00000000" w:rsidRDefault="00000000" w:rsidRPr="00000000" w14:paraId="00001E7A">
      <w:pPr>
        <w:pageBreakBefore w:val="0"/>
        <w:rPr/>
      </w:pPr>
      <w:r w:rsidDel="00000000" w:rsidR="00000000" w:rsidRPr="00000000">
        <w:rPr>
          <w:rtl w:val="0"/>
        </w:rPr>
        <w:t xml:space="preserve">    s 1bk "I tried to drag you into something you didn't even want to do and all I've done is hurt myself."</w:t>
      </w:r>
    </w:p>
    <w:p w:rsidR="00000000" w:rsidDel="00000000" w:rsidP="00000000" w:rsidRDefault="00000000" w:rsidRPr="00000000" w14:paraId="00001E7B">
      <w:pPr>
        <w:pageBreakBefore w:val="0"/>
        <w:rPr/>
      </w:pPr>
      <w:r w:rsidDel="00000000" w:rsidR="00000000" w:rsidRPr="00000000">
        <w:rPr>
          <w:rtl w:val="0"/>
        </w:rPr>
        <w:t xml:space="preserve">    s 2bl "And in the end, I let my emotions control me and mess everything up, ehehe~"</w:t>
      </w:r>
    </w:p>
    <w:p w:rsidR="00000000" w:rsidDel="00000000" w:rsidP="00000000" w:rsidRDefault="00000000" w:rsidRPr="00000000" w14:paraId="00001E7C">
      <w:pPr>
        <w:pageBreakBefore w:val="0"/>
        <w:rPr/>
      </w:pPr>
      <w:r w:rsidDel="00000000" w:rsidR="00000000" w:rsidRPr="00000000">
        <w:rPr>
          <w:rtl w:val="0"/>
        </w:rPr>
        <w:t xml:space="preserve">    show sayori 1bu</w:t>
      </w:r>
    </w:p>
    <w:p w:rsidR="00000000" w:rsidDel="00000000" w:rsidP="00000000" w:rsidRDefault="00000000" w:rsidRPr="00000000" w14:paraId="00001E7D">
      <w:pPr>
        <w:pageBreakBefore w:val="0"/>
        <w:rPr/>
      </w:pPr>
      <w:r w:rsidDel="00000000" w:rsidR="00000000" w:rsidRPr="00000000">
        <w:rPr>
          <w:rtl w:val="0"/>
        </w:rPr>
        <w:t xml:space="preserve">    mc "Sayori this isn't like you at all, what can I do to help, really."</w:t>
      </w:r>
    </w:p>
    <w:p w:rsidR="00000000" w:rsidDel="00000000" w:rsidP="00000000" w:rsidRDefault="00000000" w:rsidRPr="00000000" w14:paraId="00001E7E">
      <w:pPr>
        <w:pageBreakBefore w:val="0"/>
        <w:rPr/>
      </w:pPr>
      <w:r w:rsidDel="00000000" w:rsidR="00000000" w:rsidRPr="00000000">
        <w:rPr>
          <w:rtl w:val="0"/>
        </w:rPr>
        <w:t xml:space="preserve">    s 1bv "Disappear..."</w:t>
      </w:r>
    </w:p>
    <w:p w:rsidR="00000000" w:rsidDel="00000000" w:rsidP="00000000" w:rsidRDefault="00000000" w:rsidRPr="00000000" w14:paraId="00001E7F">
      <w:pPr>
        <w:pageBreakBefore w:val="0"/>
        <w:rPr/>
      </w:pPr>
      <w:r w:rsidDel="00000000" w:rsidR="00000000" w:rsidRPr="00000000">
        <w:rPr>
          <w:rtl w:val="0"/>
        </w:rPr>
        <w:t xml:space="preserve">    "The cold seriousness in her voice sends a shiver through my body."</w:t>
      </w:r>
    </w:p>
    <w:p w:rsidR="00000000" w:rsidDel="00000000" w:rsidP="00000000" w:rsidRDefault="00000000" w:rsidRPr="00000000" w14:paraId="00001E80">
      <w:pPr>
        <w:pageBreakBefore w:val="0"/>
        <w:rPr/>
      </w:pPr>
      <w:r w:rsidDel="00000000" w:rsidR="00000000" w:rsidRPr="00000000">
        <w:rPr>
          <w:rtl w:val="0"/>
        </w:rPr>
        <w:t xml:space="preserve">    "Disappear? But..."</w:t>
      </w:r>
    </w:p>
    <w:p w:rsidR="00000000" w:rsidDel="00000000" w:rsidP="00000000" w:rsidRDefault="00000000" w:rsidRPr="00000000" w14:paraId="00001E81">
      <w:pPr>
        <w:pageBreakBefore w:val="0"/>
        <w:rPr/>
      </w:pPr>
      <w:r w:rsidDel="00000000" w:rsidR="00000000" w:rsidRPr="00000000">
        <w:rPr>
          <w:rtl w:val="0"/>
        </w:rPr>
        <w:t xml:space="preserve">    s 1bw "B-but at the same time, I don't want you to go anywhere."</w:t>
      </w:r>
    </w:p>
    <w:p w:rsidR="00000000" w:rsidDel="00000000" w:rsidP="00000000" w:rsidRDefault="00000000" w:rsidRPr="00000000" w14:paraId="00001E82">
      <w:pPr>
        <w:pageBreakBefore w:val="0"/>
        <w:rPr/>
      </w:pPr>
      <w:r w:rsidDel="00000000" w:rsidR="00000000" w:rsidRPr="00000000">
        <w:rPr>
          <w:rtl w:val="0"/>
        </w:rPr>
        <w:t xml:space="preserve">    s "It all just... hurts."</w:t>
      </w:r>
    </w:p>
    <w:p w:rsidR="00000000" w:rsidDel="00000000" w:rsidP="00000000" w:rsidRDefault="00000000" w:rsidRPr="00000000" w14:paraId="00001E83">
      <w:pPr>
        <w:pageBreakBefore w:val="0"/>
        <w:rPr/>
      </w:pPr>
      <w:r w:rsidDel="00000000" w:rsidR="00000000" w:rsidRPr="00000000">
        <w:rPr>
          <w:rtl w:val="0"/>
        </w:rPr>
        <w:t xml:space="preserve">    if c10e == 1:</w:t>
      </w:r>
    </w:p>
    <w:p w:rsidR="00000000" w:rsidDel="00000000" w:rsidP="00000000" w:rsidRDefault="00000000" w:rsidRPr="00000000" w14:paraId="00001E84">
      <w:pPr>
        <w:pageBreakBefore w:val="0"/>
        <w:rPr/>
      </w:pPr>
      <w:r w:rsidDel="00000000" w:rsidR="00000000" w:rsidRPr="00000000">
        <w:rPr>
          <w:rtl w:val="0"/>
        </w:rPr>
        <w:t xml:space="preserve">        show sayori 1by</w:t>
      </w:r>
    </w:p>
    <w:p w:rsidR="00000000" w:rsidDel="00000000" w:rsidP="00000000" w:rsidRDefault="00000000" w:rsidRPr="00000000" w14:paraId="00001E85">
      <w:pPr>
        <w:pageBreakBefore w:val="0"/>
        <w:rPr/>
      </w:pPr>
      <w:r w:rsidDel="00000000" w:rsidR="00000000" w:rsidRPr="00000000">
        <w:rPr>
          <w:rtl w:val="0"/>
        </w:rPr>
        <w:t xml:space="preserve">        "I pull her tighter to my chest."</w:t>
      </w:r>
    </w:p>
    <w:p w:rsidR="00000000" w:rsidDel="00000000" w:rsidP="00000000" w:rsidRDefault="00000000" w:rsidRPr="00000000" w14:paraId="00001E86">
      <w:pPr>
        <w:pageBreakBefore w:val="0"/>
        <w:rPr/>
      </w:pPr>
      <w:r w:rsidDel="00000000" w:rsidR="00000000" w:rsidRPr="00000000">
        <w:rPr>
          <w:rtl w:val="0"/>
        </w:rPr>
        <w:t xml:space="preserve">        "What is she saying right now? This can't be how she feels..."</w:t>
      </w:r>
    </w:p>
    <w:p w:rsidR="00000000" w:rsidDel="00000000" w:rsidP="00000000" w:rsidRDefault="00000000" w:rsidRPr="00000000" w14:paraId="00001E87">
      <w:pPr>
        <w:pageBreakBefore w:val="0"/>
        <w:rPr/>
      </w:pPr>
      <w:r w:rsidDel="00000000" w:rsidR="00000000" w:rsidRPr="00000000">
        <w:rPr>
          <w:rtl w:val="0"/>
        </w:rPr>
        <w:t xml:space="preserve">    elif c10e == 0:</w:t>
      </w:r>
    </w:p>
    <w:p w:rsidR="00000000" w:rsidDel="00000000" w:rsidP="00000000" w:rsidRDefault="00000000" w:rsidRPr="00000000" w14:paraId="00001E88">
      <w:pPr>
        <w:pageBreakBefore w:val="0"/>
        <w:rPr/>
      </w:pPr>
      <w:r w:rsidDel="00000000" w:rsidR="00000000" w:rsidRPr="00000000">
        <w:rPr>
          <w:rtl w:val="0"/>
        </w:rPr>
        <w:t xml:space="preserve">        show sayori 1bv</w:t>
      </w:r>
    </w:p>
    <w:p w:rsidR="00000000" w:rsidDel="00000000" w:rsidP="00000000" w:rsidRDefault="00000000" w:rsidRPr="00000000" w14:paraId="00001E89">
      <w:pPr>
        <w:pageBreakBefore w:val="0"/>
        <w:rPr/>
      </w:pPr>
      <w:r w:rsidDel="00000000" w:rsidR="00000000" w:rsidRPr="00000000">
        <w:rPr>
          <w:rtl w:val="0"/>
        </w:rPr>
        <w:t xml:space="preserve">        "I try to caress her hand a bit to calm her down."</w:t>
      </w:r>
    </w:p>
    <w:p w:rsidR="00000000" w:rsidDel="00000000" w:rsidP="00000000" w:rsidRDefault="00000000" w:rsidRPr="00000000" w14:paraId="00001E8A">
      <w:pPr>
        <w:pageBreakBefore w:val="0"/>
        <w:rPr/>
      </w:pPr>
      <w:r w:rsidDel="00000000" w:rsidR="00000000" w:rsidRPr="00000000">
        <w:rPr>
          <w:rtl w:val="0"/>
        </w:rPr>
        <w:t xml:space="preserve">        "I've never heard her talk like this before, what has gotten into her?"</w:t>
      </w:r>
    </w:p>
    <w:p w:rsidR="00000000" w:rsidDel="00000000" w:rsidP="00000000" w:rsidRDefault="00000000" w:rsidRPr="00000000" w14:paraId="00001E8B">
      <w:pPr>
        <w:pageBreakBefore w:val="0"/>
        <w:rPr/>
      </w:pPr>
      <w:r w:rsidDel="00000000" w:rsidR="00000000" w:rsidRPr="00000000">
        <w:rPr>
          <w:rtl w:val="0"/>
        </w:rPr>
        <w:t xml:space="preserve">    s 1bu "[player]...{w=.75} you know what depression is, right?"</w:t>
      </w:r>
    </w:p>
    <w:p w:rsidR="00000000" w:rsidDel="00000000" w:rsidP="00000000" w:rsidRDefault="00000000" w:rsidRPr="00000000" w14:paraId="00001E8C">
      <w:pPr>
        <w:pageBreakBefore w:val="0"/>
        <w:rPr/>
      </w:pPr>
      <w:r w:rsidDel="00000000" w:rsidR="00000000" w:rsidRPr="00000000">
        <w:rPr>
          <w:rtl w:val="0"/>
        </w:rPr>
        <w:t xml:space="preserve">    mc "Y-yeah of course, but..."</w:t>
      </w:r>
    </w:p>
    <w:p w:rsidR="00000000" w:rsidDel="00000000" w:rsidP="00000000" w:rsidRDefault="00000000" w:rsidRPr="00000000" w14:paraId="00001E8D">
      <w:pPr>
        <w:pageBreakBefore w:val="0"/>
        <w:rPr/>
      </w:pPr>
      <w:r w:rsidDel="00000000" w:rsidR="00000000" w:rsidRPr="00000000">
        <w:rPr>
          <w:rtl w:val="0"/>
        </w:rPr>
        <w:t xml:space="preserve">    "Sayori? Depressed? That couldn't be..."</w:t>
      </w:r>
    </w:p>
    <w:p w:rsidR="00000000" w:rsidDel="00000000" w:rsidP="00000000" w:rsidRDefault="00000000" w:rsidRPr="00000000" w14:paraId="00001E8E">
      <w:pPr>
        <w:pageBreakBefore w:val="0"/>
        <w:rPr/>
      </w:pPr>
      <w:r w:rsidDel="00000000" w:rsidR="00000000" w:rsidRPr="00000000">
        <w:rPr>
          <w:rtl w:val="0"/>
        </w:rPr>
        <w:t xml:space="preserve">    "She's always been so happy and energetic."</w:t>
      </w:r>
    </w:p>
    <w:p w:rsidR="00000000" w:rsidDel="00000000" w:rsidP="00000000" w:rsidRDefault="00000000" w:rsidRPr="00000000" w14:paraId="00001E8F">
      <w:pPr>
        <w:pageBreakBefore w:val="0"/>
        <w:rPr/>
      </w:pPr>
      <w:r w:rsidDel="00000000" w:rsidR="00000000" w:rsidRPr="00000000">
        <w:rPr>
          <w:rtl w:val="0"/>
        </w:rPr>
        <w:t xml:space="preserve">    s 2by "I've had it since I was just a little girl, [player], even way back when we were kids."</w:t>
      </w:r>
    </w:p>
    <w:p w:rsidR="00000000" w:rsidDel="00000000" w:rsidP="00000000" w:rsidRDefault="00000000" w:rsidRPr="00000000" w14:paraId="00001E90">
      <w:pPr>
        <w:pageBreakBefore w:val="0"/>
        <w:rPr/>
      </w:pPr>
      <w:r w:rsidDel="00000000" w:rsidR="00000000" w:rsidRPr="00000000">
        <w:rPr>
          <w:rtl w:val="0"/>
        </w:rPr>
        <w:t xml:space="preserve">    s 1bk "It was tough, having this sad feeling in my head all the time."</w:t>
      </w:r>
    </w:p>
    <w:p w:rsidR="00000000" w:rsidDel="00000000" w:rsidP="00000000" w:rsidRDefault="00000000" w:rsidRPr="00000000" w14:paraId="00001E91">
      <w:pPr>
        <w:pageBreakBefore w:val="0"/>
        <w:rPr/>
      </w:pPr>
      <w:r w:rsidDel="00000000" w:rsidR="00000000" w:rsidRPr="00000000">
        <w:rPr>
          <w:rtl w:val="0"/>
        </w:rPr>
        <w:t xml:space="preserve">    s 1bt "But when I met you, everything seemed ok back then."</w:t>
      </w:r>
    </w:p>
    <w:p w:rsidR="00000000" w:rsidDel="00000000" w:rsidP="00000000" w:rsidRDefault="00000000" w:rsidRPr="00000000" w14:paraId="00001E92">
      <w:pPr>
        <w:pageBreakBefore w:val="0"/>
        <w:rPr/>
      </w:pPr>
      <w:r w:rsidDel="00000000" w:rsidR="00000000" w:rsidRPr="00000000">
        <w:rPr>
          <w:rtl w:val="0"/>
        </w:rPr>
        <w:t xml:space="preserve">    s 2by "It was so easy to be happy around you, [player]."</w:t>
      </w:r>
    </w:p>
    <w:p w:rsidR="00000000" w:rsidDel="00000000" w:rsidP="00000000" w:rsidRDefault="00000000" w:rsidRPr="00000000" w14:paraId="00001E93">
      <w:pPr>
        <w:pageBreakBefore w:val="0"/>
        <w:rPr/>
      </w:pPr>
      <w:r w:rsidDel="00000000" w:rsidR="00000000" w:rsidRPr="00000000">
        <w:rPr>
          <w:rtl w:val="0"/>
        </w:rPr>
        <w:t xml:space="preserve">    s 1bk "But then we just...{w=.5} fell apart."</w:t>
      </w:r>
    </w:p>
    <w:p w:rsidR="00000000" w:rsidDel="00000000" w:rsidP="00000000" w:rsidRDefault="00000000" w:rsidRPr="00000000" w14:paraId="00001E94">
      <w:pPr>
        <w:pageBreakBefore w:val="0"/>
        <w:rPr/>
      </w:pPr>
      <w:r w:rsidDel="00000000" w:rsidR="00000000" w:rsidRPr="00000000">
        <w:rPr>
          <w:rtl w:val="0"/>
        </w:rPr>
        <w:t xml:space="preserve">    s "We didn't talk for ages, I was so worried I had lost my one true friend."</w:t>
      </w:r>
    </w:p>
    <w:p w:rsidR="00000000" w:rsidDel="00000000" w:rsidP="00000000" w:rsidRDefault="00000000" w:rsidRPr="00000000" w14:paraId="00001E95">
      <w:pPr>
        <w:pageBreakBefore w:val="0"/>
        <w:rPr/>
      </w:pPr>
      <w:r w:rsidDel="00000000" w:rsidR="00000000" w:rsidRPr="00000000">
        <w:rPr>
          <w:rtl w:val="0"/>
        </w:rPr>
        <w:t xml:space="preserve">    s 1bl "But I didn't, you're still here, a-and I'm really happy about that."</w:t>
      </w:r>
    </w:p>
    <w:p w:rsidR="00000000" w:rsidDel="00000000" w:rsidP="00000000" w:rsidRDefault="00000000" w:rsidRPr="00000000" w14:paraId="00001E96">
      <w:pPr>
        <w:pageBreakBefore w:val="0"/>
        <w:rPr/>
      </w:pPr>
      <w:r w:rsidDel="00000000" w:rsidR="00000000" w:rsidRPr="00000000">
        <w:rPr>
          <w:rtl w:val="0"/>
        </w:rPr>
        <w:t xml:space="preserve">    s 1bt "I was really happy when you joined the club too, it was like a dream come true."</w:t>
      </w:r>
    </w:p>
    <w:p w:rsidR="00000000" w:rsidDel="00000000" w:rsidP="00000000" w:rsidRDefault="00000000" w:rsidRPr="00000000" w14:paraId="00001E97">
      <w:pPr>
        <w:pageBreakBefore w:val="0"/>
        <w:rPr/>
      </w:pPr>
      <w:r w:rsidDel="00000000" w:rsidR="00000000" w:rsidRPr="00000000">
        <w:rPr>
          <w:rtl w:val="0"/>
        </w:rPr>
        <w:t xml:space="preserve">    s "Seeing you make all new friends and have fun with everybody."</w:t>
      </w:r>
    </w:p>
    <w:p w:rsidR="00000000" w:rsidDel="00000000" w:rsidP="00000000" w:rsidRDefault="00000000" w:rsidRPr="00000000" w14:paraId="00001E98">
      <w:pPr>
        <w:pageBreakBefore w:val="0"/>
        <w:rPr/>
      </w:pPr>
      <w:r w:rsidDel="00000000" w:rsidR="00000000" w:rsidRPr="00000000">
        <w:rPr>
          <w:rtl w:val="0"/>
        </w:rPr>
        <w:t xml:space="preserve">    s 1bu "B-but you started getting so close to Monika and..."</w:t>
      </w:r>
    </w:p>
    <w:p w:rsidR="00000000" w:rsidDel="00000000" w:rsidP="00000000" w:rsidRDefault="00000000" w:rsidRPr="00000000" w14:paraId="00001E99">
      <w:pPr>
        <w:pageBreakBefore w:val="0"/>
        <w:rPr/>
      </w:pPr>
      <w:r w:rsidDel="00000000" w:rsidR="00000000" w:rsidRPr="00000000">
        <w:rPr>
          <w:rtl w:val="0"/>
        </w:rPr>
        <w:t xml:space="preserve">    s 1bv "I felt like I was being stabbed a million times in the heart."</w:t>
      </w:r>
    </w:p>
    <w:p w:rsidR="00000000" w:rsidDel="00000000" w:rsidP="00000000" w:rsidRDefault="00000000" w:rsidRPr="00000000" w14:paraId="00001E9A">
      <w:pPr>
        <w:pageBreakBefore w:val="0"/>
        <w:rPr/>
      </w:pPr>
      <w:r w:rsidDel="00000000" w:rsidR="00000000" w:rsidRPr="00000000">
        <w:rPr>
          <w:rtl w:val="0"/>
        </w:rPr>
        <w:t xml:space="preserve">    s 1bw "I let my feelings get in the way and now look what happened!"</w:t>
      </w:r>
    </w:p>
    <w:p w:rsidR="00000000" w:rsidDel="00000000" w:rsidP="00000000" w:rsidRDefault="00000000" w:rsidRPr="00000000" w14:paraId="00001E9B">
      <w:pPr>
        <w:pageBreakBefore w:val="0"/>
        <w:rPr/>
      </w:pPr>
      <w:r w:rsidDel="00000000" w:rsidR="00000000" w:rsidRPr="00000000">
        <w:rPr>
          <w:rtl w:val="0"/>
        </w:rPr>
        <w:t xml:space="preserve">    s "I'm just making you worried about me when you should be with her!"</w:t>
      </w:r>
    </w:p>
    <w:p w:rsidR="00000000" w:rsidDel="00000000" w:rsidP="00000000" w:rsidRDefault="00000000" w:rsidRPr="00000000" w14:paraId="00001E9C">
      <w:pPr>
        <w:pageBreakBefore w:val="0"/>
        <w:rPr/>
      </w:pPr>
      <w:r w:rsidDel="00000000" w:rsidR="00000000" w:rsidRPr="00000000">
        <w:rPr>
          <w:rtl w:val="0"/>
        </w:rPr>
        <w:t xml:space="preserve">    s "I don't deserve any of this!"</w:t>
      </w:r>
    </w:p>
    <w:p w:rsidR="00000000" w:rsidDel="00000000" w:rsidP="00000000" w:rsidRDefault="00000000" w:rsidRPr="00000000" w14:paraId="00001E9D">
      <w:pPr>
        <w:pageBreakBefore w:val="0"/>
        <w:rPr/>
      </w:pPr>
      <w:r w:rsidDel="00000000" w:rsidR="00000000" w:rsidRPr="00000000">
        <w:rPr>
          <w:rtl w:val="0"/>
        </w:rPr>
        <w:t xml:space="preserve">    if c10e == 1:</w:t>
      </w:r>
    </w:p>
    <w:p w:rsidR="00000000" w:rsidDel="00000000" w:rsidP="00000000" w:rsidRDefault="00000000" w:rsidRPr="00000000" w14:paraId="00001E9E">
      <w:pPr>
        <w:pageBreakBefore w:val="0"/>
        <w:rPr/>
      </w:pPr>
      <w:r w:rsidDel="00000000" w:rsidR="00000000" w:rsidRPr="00000000">
        <w:rPr>
          <w:rtl w:val="0"/>
        </w:rPr>
        <w:t xml:space="preserve">        show sayori 1bu at t11</w:t>
      </w:r>
    </w:p>
    <w:p w:rsidR="00000000" w:rsidDel="00000000" w:rsidP="00000000" w:rsidRDefault="00000000" w:rsidRPr="00000000" w14:paraId="00001E9F">
      <w:pPr>
        <w:pageBreakBefore w:val="0"/>
        <w:rPr/>
      </w:pPr>
      <w:r w:rsidDel="00000000" w:rsidR="00000000" w:rsidRPr="00000000">
        <w:rPr>
          <w:rtl w:val="0"/>
        </w:rPr>
        <w:t xml:space="preserve">        "Sayori jerks herself out of my hug and balls up against the wall."</w:t>
      </w:r>
    </w:p>
    <w:p w:rsidR="00000000" w:rsidDel="00000000" w:rsidP="00000000" w:rsidRDefault="00000000" w:rsidRPr="00000000" w14:paraId="00001EA0">
      <w:pPr>
        <w:pageBreakBefore w:val="0"/>
        <w:rPr/>
      </w:pPr>
      <w:r w:rsidDel="00000000" w:rsidR="00000000" w:rsidRPr="00000000">
        <w:rPr>
          <w:rtl w:val="0"/>
        </w:rPr>
        <w:t xml:space="preserve">    elif c10e == 0:</w:t>
      </w:r>
    </w:p>
    <w:p w:rsidR="00000000" w:rsidDel="00000000" w:rsidP="00000000" w:rsidRDefault="00000000" w:rsidRPr="00000000" w14:paraId="00001EA1">
      <w:pPr>
        <w:pageBreakBefore w:val="0"/>
        <w:rPr/>
      </w:pPr>
      <w:r w:rsidDel="00000000" w:rsidR="00000000" w:rsidRPr="00000000">
        <w:rPr>
          <w:rtl w:val="0"/>
        </w:rPr>
        <w:t xml:space="preserve">        show sayori 1bu</w:t>
      </w:r>
    </w:p>
    <w:p w:rsidR="00000000" w:rsidDel="00000000" w:rsidP="00000000" w:rsidRDefault="00000000" w:rsidRPr="00000000" w14:paraId="00001EA2">
      <w:pPr>
        <w:pageBreakBefore w:val="0"/>
        <w:rPr/>
      </w:pPr>
      <w:r w:rsidDel="00000000" w:rsidR="00000000" w:rsidRPr="00000000">
        <w:rPr>
          <w:rtl w:val="0"/>
        </w:rPr>
        <w:t xml:space="preserve">        "Sayori pulls her hand away from mine and moves away from me."</w:t>
      </w:r>
    </w:p>
    <w:p w:rsidR="00000000" w:rsidDel="00000000" w:rsidP="00000000" w:rsidRDefault="00000000" w:rsidRPr="00000000" w14:paraId="00001EA3">
      <w:pPr>
        <w:pageBreakBefore w:val="0"/>
        <w:rPr/>
      </w:pPr>
      <w:r w:rsidDel="00000000" w:rsidR="00000000" w:rsidRPr="00000000">
        <w:rPr>
          <w:rtl w:val="0"/>
        </w:rPr>
        <w:t xml:space="preserve">    mc "Sayori, you’re my bestest friend in the whole world. Of course you deserve to be cared about by your friends."</w:t>
      </w:r>
    </w:p>
    <w:p w:rsidR="00000000" w:rsidDel="00000000" w:rsidP="00000000" w:rsidRDefault="00000000" w:rsidRPr="00000000" w14:paraId="00001EA4">
      <w:pPr>
        <w:pageBreakBefore w:val="0"/>
        <w:rPr/>
      </w:pPr>
      <w:r w:rsidDel="00000000" w:rsidR="00000000" w:rsidRPr="00000000">
        <w:rPr>
          <w:rtl w:val="0"/>
        </w:rPr>
        <w:t xml:space="preserve">    s 2bu "Not when I'm just a useless, selfish nobody..."</w:t>
      </w:r>
    </w:p>
    <w:p w:rsidR="00000000" w:rsidDel="00000000" w:rsidP="00000000" w:rsidRDefault="00000000" w:rsidRPr="00000000" w14:paraId="00001EA5">
      <w:pPr>
        <w:pageBreakBefore w:val="0"/>
        <w:rPr/>
      </w:pPr>
      <w:r w:rsidDel="00000000" w:rsidR="00000000" w:rsidRPr="00000000">
        <w:rPr>
          <w:rtl w:val="0"/>
        </w:rPr>
        <w:t xml:space="preserve">    mc "Sayori please, you aren't any of those things."</w:t>
      </w:r>
    </w:p>
    <w:p w:rsidR="00000000" w:rsidDel="00000000" w:rsidP="00000000" w:rsidRDefault="00000000" w:rsidRPr="00000000" w14:paraId="00001EA6">
      <w:pPr>
        <w:pageBreakBefore w:val="0"/>
        <w:rPr/>
      </w:pPr>
      <w:r w:rsidDel="00000000" w:rsidR="00000000" w:rsidRPr="00000000">
        <w:rPr>
          <w:rtl w:val="0"/>
        </w:rPr>
        <w:t xml:space="preserve">    mc "You’re such a sweet and caring girl and everyone loves to have yo-{w=2.0}{nw}"</w:t>
      </w:r>
    </w:p>
    <w:p w:rsidR="00000000" w:rsidDel="00000000" w:rsidP="00000000" w:rsidRDefault="00000000" w:rsidRPr="00000000" w14:paraId="00001EA7">
      <w:pPr>
        <w:pageBreakBefore w:val="0"/>
        <w:rPr/>
      </w:pPr>
      <w:r w:rsidDel="00000000" w:rsidR="00000000" w:rsidRPr="00000000">
        <w:rPr>
          <w:rtl w:val="0"/>
        </w:rPr>
        <w:t xml:space="preserve">    s 3bv "I love you, [player]."</w:t>
      </w:r>
    </w:p>
    <w:p w:rsidR="00000000" w:rsidDel="00000000" w:rsidP="00000000" w:rsidRDefault="00000000" w:rsidRPr="00000000" w14:paraId="00001EA8">
      <w:pPr>
        <w:pageBreakBefore w:val="0"/>
        <w:rPr/>
      </w:pPr>
      <w:r w:rsidDel="00000000" w:rsidR="00000000" w:rsidRPr="00000000">
        <w:rPr>
          <w:rtl w:val="0"/>
        </w:rPr>
        <w:t xml:space="preserve">    "Her statement stops me in my tracks."</w:t>
      </w:r>
    </w:p>
    <w:p w:rsidR="00000000" w:rsidDel="00000000" w:rsidP="00000000" w:rsidRDefault="00000000" w:rsidRPr="00000000" w14:paraId="00001EA9">
      <w:pPr>
        <w:pageBreakBefore w:val="0"/>
        <w:rPr/>
      </w:pPr>
      <w:r w:rsidDel="00000000" w:rsidR="00000000" w:rsidRPr="00000000">
        <w:rPr>
          <w:rtl w:val="0"/>
        </w:rPr>
        <w:t xml:space="preserve">    s "I love you, like, really love you."</w:t>
      </w:r>
    </w:p>
    <w:p w:rsidR="00000000" w:rsidDel="00000000" w:rsidP="00000000" w:rsidRDefault="00000000" w:rsidRPr="00000000" w14:paraId="00001EAA">
      <w:pPr>
        <w:pageBreakBefore w:val="0"/>
        <w:rPr/>
      </w:pPr>
      <w:r w:rsidDel="00000000" w:rsidR="00000000" w:rsidRPr="00000000">
        <w:rPr>
          <w:rtl w:val="0"/>
        </w:rPr>
        <w:t xml:space="preserve">    s 1be "I-i didn't really realize it at first, and I didn't want to make you have to spend all your time with me and not anyone else."</w:t>
      </w:r>
    </w:p>
    <w:p w:rsidR="00000000" w:rsidDel="00000000" w:rsidP="00000000" w:rsidRDefault="00000000" w:rsidRPr="00000000" w14:paraId="00001EAB">
      <w:pPr>
        <w:pageBreakBefore w:val="0"/>
        <w:rPr/>
      </w:pPr>
      <w:r w:rsidDel="00000000" w:rsidR="00000000" w:rsidRPr="00000000">
        <w:rPr>
          <w:rtl w:val="0"/>
        </w:rPr>
        <w:t xml:space="preserve">    s 1bk "And everyday in club you would spend more and more time with Monika..."</w:t>
      </w:r>
    </w:p>
    <w:p w:rsidR="00000000" w:rsidDel="00000000" w:rsidP="00000000" w:rsidRDefault="00000000" w:rsidRPr="00000000" w14:paraId="00001EAC">
      <w:pPr>
        <w:pageBreakBefore w:val="0"/>
        <w:rPr/>
      </w:pPr>
      <w:r w:rsidDel="00000000" w:rsidR="00000000" w:rsidRPr="00000000">
        <w:rPr>
          <w:rtl w:val="0"/>
        </w:rPr>
        <w:t xml:space="preserve">    s 2bl "It was really obvious to the rest of us, ehehe~, we would joke around about how you guys would finally start dating when you weren't around."</w:t>
      </w:r>
    </w:p>
    <w:p w:rsidR="00000000" w:rsidDel="00000000" w:rsidP="00000000" w:rsidRDefault="00000000" w:rsidRPr="00000000" w14:paraId="00001EAD">
      <w:pPr>
        <w:pageBreakBefore w:val="0"/>
        <w:rPr/>
      </w:pPr>
      <w:r w:rsidDel="00000000" w:rsidR="00000000" w:rsidRPr="00000000">
        <w:rPr>
          <w:rtl w:val="0"/>
        </w:rPr>
        <w:t xml:space="preserve">    s 4bs "We had some really fun ideas, ehehe~"</w:t>
      </w:r>
    </w:p>
    <w:p w:rsidR="00000000" w:rsidDel="00000000" w:rsidP="00000000" w:rsidRDefault="00000000" w:rsidRPr="00000000" w14:paraId="00001EAE">
      <w:pPr>
        <w:pageBreakBefore w:val="0"/>
        <w:rPr/>
      </w:pPr>
      <w:r w:rsidDel="00000000" w:rsidR="00000000" w:rsidRPr="00000000">
        <w:rPr>
          <w:rtl w:val="0"/>
        </w:rPr>
        <w:t xml:space="preserve">    s 3by "I wanted to be happy for you, that you finally found someone that you could be with."</w:t>
      </w:r>
    </w:p>
    <w:p w:rsidR="00000000" w:rsidDel="00000000" w:rsidP="00000000" w:rsidRDefault="00000000" w:rsidRPr="00000000" w14:paraId="00001EAF">
      <w:pPr>
        <w:pageBreakBefore w:val="0"/>
        <w:rPr/>
      </w:pPr>
      <w:r w:rsidDel="00000000" w:rsidR="00000000" w:rsidRPr="00000000">
        <w:rPr>
          <w:rtl w:val="0"/>
        </w:rPr>
        <w:t xml:space="preserve">    s 1bk "But I started to realize I felt this way about you, and by then it was too late."</w:t>
      </w:r>
    </w:p>
    <w:p w:rsidR="00000000" w:rsidDel="00000000" w:rsidP="00000000" w:rsidRDefault="00000000" w:rsidRPr="00000000" w14:paraId="00001EB0">
      <w:pPr>
        <w:pageBreakBefore w:val="0"/>
        <w:rPr/>
      </w:pPr>
      <w:r w:rsidDel="00000000" w:rsidR="00000000" w:rsidRPr="00000000">
        <w:rPr>
          <w:rtl w:val="0"/>
        </w:rPr>
        <w:t xml:space="preserve">    s "I wanted to pull you away, but I just couldn't bring myself to do it."</w:t>
      </w:r>
    </w:p>
    <w:p w:rsidR="00000000" w:rsidDel="00000000" w:rsidP="00000000" w:rsidRDefault="00000000" w:rsidRPr="00000000" w14:paraId="00001EB1">
      <w:pPr>
        <w:pageBreakBefore w:val="0"/>
        <w:rPr/>
      </w:pPr>
      <w:r w:rsidDel="00000000" w:rsidR="00000000" w:rsidRPr="00000000">
        <w:rPr>
          <w:rtl w:val="0"/>
        </w:rPr>
        <w:t xml:space="preserve">    s 1bv "Y-you l-l-loved her..."</w:t>
      </w:r>
    </w:p>
    <w:p w:rsidR="00000000" w:rsidDel="00000000" w:rsidP="00000000" w:rsidRDefault="00000000" w:rsidRPr="00000000" w14:paraId="00001EB2">
      <w:pPr>
        <w:pageBreakBefore w:val="0"/>
        <w:rPr/>
      </w:pPr>
      <w:r w:rsidDel="00000000" w:rsidR="00000000" w:rsidRPr="00000000">
        <w:rPr>
          <w:rtl w:val="0"/>
        </w:rPr>
        <w:t xml:space="preserve">    s 4bw "YOU LOVE {i}HER,{/i} NOT {i}ME!!{/i}"</w:t>
      </w:r>
    </w:p>
    <w:p w:rsidR="00000000" w:rsidDel="00000000" w:rsidP="00000000" w:rsidRDefault="00000000" w:rsidRPr="00000000" w14:paraId="00001EB3">
      <w:pPr>
        <w:pageBreakBefore w:val="0"/>
        <w:rPr/>
      </w:pPr>
      <w:r w:rsidDel="00000000" w:rsidR="00000000" w:rsidRPr="00000000">
        <w:rPr>
          <w:rtl w:val="0"/>
        </w:rPr>
        <w:t xml:space="preserve">    s 3bp "Why did I do this to myself, [player]?!"</w:t>
      </w:r>
    </w:p>
    <w:p w:rsidR="00000000" w:rsidDel="00000000" w:rsidP="00000000" w:rsidRDefault="00000000" w:rsidRPr="00000000" w14:paraId="00001EB4">
      <w:pPr>
        <w:pageBreakBefore w:val="0"/>
        <w:rPr/>
      </w:pPr>
      <w:r w:rsidDel="00000000" w:rsidR="00000000" w:rsidRPr="00000000">
        <w:rPr>
          <w:rtl w:val="0"/>
        </w:rPr>
        <w:t xml:space="preserve">    s 2bw "Why can't I make the rainclouds go away?!"</w:t>
      </w:r>
    </w:p>
    <w:p w:rsidR="00000000" w:rsidDel="00000000" w:rsidP="00000000" w:rsidRDefault="00000000" w:rsidRPr="00000000" w14:paraId="00001EB5">
      <w:pPr>
        <w:pageBreakBefore w:val="0"/>
        <w:rPr/>
      </w:pPr>
      <w:r w:rsidDel="00000000" w:rsidR="00000000" w:rsidRPr="00000000">
        <w:rPr>
          <w:rtl w:val="0"/>
        </w:rPr>
        <w:t xml:space="preserve">    s 2bt "I just want to see you happy..."</w:t>
      </w:r>
    </w:p>
    <w:p w:rsidR="00000000" w:rsidDel="00000000" w:rsidP="00000000" w:rsidRDefault="00000000" w:rsidRPr="00000000" w14:paraId="00001EB6">
      <w:pPr>
        <w:pageBreakBefore w:val="0"/>
        <w:rPr/>
      </w:pPr>
      <w:r w:rsidDel="00000000" w:rsidR="00000000" w:rsidRPr="00000000">
        <w:rPr>
          <w:rtl w:val="0"/>
        </w:rPr>
        <w:t xml:space="preserve">    s 1bv "But it all just...{w=1}hurts..."</w:t>
      </w:r>
    </w:p>
    <w:p w:rsidR="00000000" w:rsidDel="00000000" w:rsidP="00000000" w:rsidRDefault="00000000" w:rsidRPr="00000000" w14:paraId="00001EB7">
      <w:pPr>
        <w:pageBreakBefore w:val="0"/>
        <w:rPr/>
      </w:pPr>
      <w:r w:rsidDel="00000000" w:rsidR="00000000" w:rsidRPr="00000000">
        <w:rPr>
          <w:rtl w:val="0"/>
        </w:rPr>
        <w:t xml:space="preserve">    s 3bw "Maybe if I just disappear, everything would just..."</w:t>
      </w:r>
    </w:p>
    <w:p w:rsidR="00000000" w:rsidDel="00000000" w:rsidP="00000000" w:rsidRDefault="00000000" w:rsidRPr="00000000" w14:paraId="00001EB8">
      <w:pPr>
        <w:pageBreakBefore w:val="0"/>
        <w:rPr/>
      </w:pPr>
      <w:r w:rsidDel="00000000" w:rsidR="00000000" w:rsidRPr="00000000">
        <w:rPr>
          <w:rtl w:val="0"/>
        </w:rPr>
        <w:t xml:space="preserve">    show sayori 1bu</w:t>
      </w:r>
    </w:p>
    <w:p w:rsidR="00000000" w:rsidDel="00000000" w:rsidP="00000000" w:rsidRDefault="00000000" w:rsidRPr="00000000" w14:paraId="00001EB9">
      <w:pPr>
        <w:pageBreakBefore w:val="0"/>
        <w:rPr/>
      </w:pPr>
      <w:r w:rsidDel="00000000" w:rsidR="00000000" w:rsidRPr="00000000">
        <w:rPr>
          <w:rtl w:val="0"/>
        </w:rPr>
        <w:t xml:space="preserve">    mc "Sayori please, don't even think about that!"</w:t>
      </w:r>
    </w:p>
    <w:p w:rsidR="00000000" w:rsidDel="00000000" w:rsidP="00000000" w:rsidRDefault="00000000" w:rsidRPr="00000000" w14:paraId="00001EBA">
      <w:pPr>
        <w:pageBreakBefore w:val="0"/>
        <w:rPr/>
      </w:pPr>
      <w:r w:rsidDel="00000000" w:rsidR="00000000" w:rsidRPr="00000000">
        <w:rPr>
          <w:rtl w:val="0"/>
        </w:rPr>
        <w:t xml:space="preserve">    mc "Everything is going to be fine..."</w:t>
      </w:r>
    </w:p>
    <w:p w:rsidR="00000000" w:rsidDel="00000000" w:rsidP="00000000" w:rsidRDefault="00000000" w:rsidRPr="00000000" w14:paraId="00001EBB">
      <w:pPr>
        <w:pageBreakBefore w:val="0"/>
        <w:rPr/>
      </w:pPr>
      <w:r w:rsidDel="00000000" w:rsidR="00000000" w:rsidRPr="00000000">
        <w:rPr>
          <w:rtl w:val="0"/>
        </w:rPr>
        <w:t xml:space="preserve">    "So...{w=.75} Sayori liked me too?!"</w:t>
      </w:r>
    </w:p>
    <w:p w:rsidR="00000000" w:rsidDel="00000000" w:rsidP="00000000" w:rsidRDefault="00000000" w:rsidRPr="00000000" w14:paraId="00001EBC">
      <w:pPr>
        <w:pageBreakBefore w:val="0"/>
        <w:rPr/>
      </w:pPr>
      <w:r w:rsidDel="00000000" w:rsidR="00000000" w:rsidRPr="00000000">
        <w:rPr>
          <w:rtl w:val="0"/>
        </w:rPr>
        <w:t xml:space="preserve">    "I just thought she was being a really good friend all the time, but if she had these feelings..."</w:t>
      </w:r>
    </w:p>
    <w:p w:rsidR="00000000" w:rsidDel="00000000" w:rsidP="00000000" w:rsidRDefault="00000000" w:rsidRPr="00000000" w14:paraId="00001EBD">
      <w:pPr>
        <w:pageBreakBefore w:val="0"/>
        <w:rPr/>
      </w:pPr>
      <w:r w:rsidDel="00000000" w:rsidR="00000000" w:rsidRPr="00000000">
        <w:rPr>
          <w:rtl w:val="0"/>
        </w:rPr>
        <w:t xml:space="preserve">    "So those times in the club before me and Monika dated where she wasn't herself, it was because of...me?"</w:t>
      </w:r>
    </w:p>
    <w:p w:rsidR="00000000" w:rsidDel="00000000" w:rsidP="00000000" w:rsidRDefault="00000000" w:rsidRPr="00000000" w14:paraId="00001EBE">
      <w:pPr>
        <w:pageBreakBefore w:val="0"/>
        <w:rPr/>
      </w:pPr>
      <w:r w:rsidDel="00000000" w:rsidR="00000000" w:rsidRPr="00000000">
        <w:rPr>
          <w:rtl w:val="0"/>
        </w:rPr>
        <w:t xml:space="preserve">    "I had been so focused on chasing Monika, I didn't even stop to notice the people around me..."</w:t>
      </w:r>
    </w:p>
    <w:p w:rsidR="00000000" w:rsidDel="00000000" w:rsidP="00000000" w:rsidRDefault="00000000" w:rsidRPr="00000000" w14:paraId="00001EBF">
      <w:pPr>
        <w:pageBreakBefore w:val="0"/>
        <w:rPr/>
      </w:pPr>
      <w:r w:rsidDel="00000000" w:rsidR="00000000" w:rsidRPr="00000000">
        <w:rPr>
          <w:rtl w:val="0"/>
        </w:rPr>
        <w:t xml:space="preserve">    s 1bv "[player], would you have loved me if I wasn't like this?"</w:t>
      </w:r>
    </w:p>
    <w:p w:rsidR="00000000" w:rsidDel="00000000" w:rsidP="00000000" w:rsidRDefault="00000000" w:rsidRPr="00000000" w14:paraId="00001EC0">
      <w:pPr>
        <w:pageBreakBefore w:val="0"/>
        <w:rPr/>
      </w:pPr>
      <w:r w:rsidDel="00000000" w:rsidR="00000000" w:rsidRPr="00000000">
        <w:rPr>
          <w:rtl w:val="0"/>
        </w:rPr>
        <w:t xml:space="preserve">    show sayori 1bu</w:t>
      </w:r>
    </w:p>
    <w:p w:rsidR="00000000" w:rsidDel="00000000" w:rsidP="00000000" w:rsidRDefault="00000000" w:rsidRPr="00000000" w14:paraId="00001EC1">
      <w:pPr>
        <w:pageBreakBefore w:val="0"/>
        <w:rPr/>
      </w:pPr>
      <w:r w:rsidDel="00000000" w:rsidR="00000000" w:rsidRPr="00000000">
        <w:rPr>
          <w:rtl w:val="0"/>
        </w:rPr>
        <w:t xml:space="preserve">    mc "I don't think of you any lower because of how you feel Sayori. You're still my best friend."</w:t>
      </w:r>
    </w:p>
    <w:p w:rsidR="00000000" w:rsidDel="00000000" w:rsidP="00000000" w:rsidRDefault="00000000" w:rsidRPr="00000000" w14:paraId="00001EC2">
      <w:pPr>
        <w:pageBreakBefore w:val="0"/>
        <w:rPr/>
      </w:pPr>
      <w:r w:rsidDel="00000000" w:rsidR="00000000" w:rsidRPr="00000000">
        <w:rPr>
          <w:rtl w:val="0"/>
        </w:rPr>
        <w:t xml:space="preserve">    s 1bv "What did I do wrong then?"</w:t>
      </w:r>
    </w:p>
    <w:p w:rsidR="00000000" w:rsidDel="00000000" w:rsidP="00000000" w:rsidRDefault="00000000" w:rsidRPr="00000000" w14:paraId="00001EC3">
      <w:pPr>
        <w:pageBreakBefore w:val="0"/>
        <w:rPr/>
      </w:pPr>
      <w:r w:rsidDel="00000000" w:rsidR="00000000" w:rsidRPr="00000000">
        <w:rPr>
          <w:rtl w:val="0"/>
        </w:rPr>
        <w:t xml:space="preserve">    s 1bu "Why didn't you like me as you like Monika?"</w:t>
      </w:r>
    </w:p>
    <w:p w:rsidR="00000000" w:rsidDel="00000000" w:rsidP="00000000" w:rsidRDefault="00000000" w:rsidRPr="00000000" w14:paraId="00001EC4">
      <w:pPr>
        <w:pageBreakBefore w:val="0"/>
        <w:rPr/>
      </w:pPr>
      <w:r w:rsidDel="00000000" w:rsidR="00000000" w:rsidRPr="00000000">
        <w:rPr>
          <w:rtl w:val="0"/>
        </w:rPr>
        <w:t xml:space="preserve">    s 2bw "Am I just that unlikeable that even my closest friend wouldn't even love me?"</w:t>
      </w:r>
    </w:p>
    <w:p w:rsidR="00000000" w:rsidDel="00000000" w:rsidP="00000000" w:rsidRDefault="00000000" w:rsidRPr="00000000" w14:paraId="00001EC5">
      <w:pPr>
        <w:pageBreakBefore w:val="0"/>
        <w:rPr/>
      </w:pPr>
      <w:r w:rsidDel="00000000" w:rsidR="00000000" w:rsidRPr="00000000">
        <w:rPr>
          <w:rtl w:val="0"/>
        </w:rPr>
        <w:t xml:space="preserve">    show sayori 2bv</w:t>
      </w:r>
    </w:p>
    <w:p w:rsidR="00000000" w:rsidDel="00000000" w:rsidP="00000000" w:rsidRDefault="00000000" w:rsidRPr="00000000" w14:paraId="00001EC6">
      <w:pPr>
        <w:pageBreakBefore w:val="0"/>
        <w:rPr/>
      </w:pPr>
      <w:r w:rsidDel="00000000" w:rsidR="00000000" w:rsidRPr="00000000">
        <w:rPr>
          <w:rtl w:val="0"/>
        </w:rPr>
        <w:t xml:space="preserve">    mc "Sayori please, you're not unlikeable at all. I'm sure there are hundreds of people wanting to meet you."</w:t>
      </w:r>
    </w:p>
    <w:p w:rsidR="00000000" w:rsidDel="00000000" w:rsidP="00000000" w:rsidRDefault="00000000" w:rsidRPr="00000000" w14:paraId="00001EC7">
      <w:pPr>
        <w:pageBreakBefore w:val="0"/>
        <w:rPr/>
      </w:pPr>
      <w:r w:rsidDel="00000000" w:rsidR="00000000" w:rsidRPr="00000000">
        <w:rPr>
          <w:rtl w:val="0"/>
        </w:rPr>
        <w:t xml:space="preserve">    mc "They would all see how much of a wonderful person you are."</w:t>
      </w:r>
    </w:p>
    <w:p w:rsidR="00000000" w:rsidDel="00000000" w:rsidP="00000000" w:rsidRDefault="00000000" w:rsidRPr="00000000" w14:paraId="00001EC8">
      <w:pPr>
        <w:pageBreakBefore w:val="0"/>
        <w:rPr/>
      </w:pPr>
      <w:r w:rsidDel="00000000" w:rsidR="00000000" w:rsidRPr="00000000">
        <w:rPr>
          <w:rtl w:val="0"/>
        </w:rPr>
        <w:t xml:space="preserve">    mc "Things were just...{w=.5} different with me and Monika..."</w:t>
      </w:r>
    </w:p>
    <w:p w:rsidR="00000000" w:rsidDel="00000000" w:rsidP="00000000" w:rsidRDefault="00000000" w:rsidRPr="00000000" w14:paraId="00001EC9">
      <w:pPr>
        <w:pageBreakBefore w:val="0"/>
        <w:rPr/>
      </w:pPr>
      <w:r w:rsidDel="00000000" w:rsidR="00000000" w:rsidRPr="00000000">
        <w:rPr>
          <w:rtl w:val="0"/>
        </w:rPr>
        <w:t xml:space="preserve">    mc "I didn't think anyone like her would fall for a guy like me, but things just kinda...{w=.5} worked I guess."</w:t>
      </w:r>
    </w:p>
    <w:p w:rsidR="00000000" w:rsidDel="00000000" w:rsidP="00000000" w:rsidRDefault="00000000" w:rsidRPr="00000000" w14:paraId="00001ECA">
      <w:pPr>
        <w:pageBreakBefore w:val="0"/>
        <w:rPr/>
      </w:pPr>
      <w:r w:rsidDel="00000000" w:rsidR="00000000" w:rsidRPr="00000000">
        <w:rPr>
          <w:rtl w:val="0"/>
        </w:rPr>
        <w:t xml:space="preserve">    s 2bt "How couldn't she? You're such a caring and thoughtful person, [player]."</w:t>
      </w:r>
    </w:p>
    <w:p w:rsidR="00000000" w:rsidDel="00000000" w:rsidP="00000000" w:rsidRDefault="00000000" w:rsidRPr="00000000" w14:paraId="00001ECB">
      <w:pPr>
        <w:pageBreakBefore w:val="0"/>
        <w:rPr/>
      </w:pPr>
      <w:r w:rsidDel="00000000" w:rsidR="00000000" w:rsidRPr="00000000">
        <w:rPr>
          <w:rtl w:val="0"/>
        </w:rPr>
        <w:t xml:space="preserve">    s 3by "Not to mention very cute too, ehehe~"</w:t>
      </w:r>
    </w:p>
    <w:p w:rsidR="00000000" w:rsidDel="00000000" w:rsidP="00000000" w:rsidRDefault="00000000" w:rsidRPr="00000000" w14:paraId="00001ECC">
      <w:pPr>
        <w:pageBreakBefore w:val="0"/>
        <w:rPr/>
      </w:pPr>
      <w:r w:rsidDel="00000000" w:rsidR="00000000" w:rsidRPr="00000000">
        <w:rPr>
          <w:rtl w:val="0"/>
        </w:rPr>
        <w:t xml:space="preserve">    s 1bs "She's the happiest girl I've ever seen when she's with you, it really makes me happy to see her so full of joy."</w:t>
      </w:r>
    </w:p>
    <w:p w:rsidR="00000000" w:rsidDel="00000000" w:rsidP="00000000" w:rsidRDefault="00000000" w:rsidRPr="00000000" w14:paraId="00001ECD">
      <w:pPr>
        <w:pageBreakBefore w:val="0"/>
        <w:rPr/>
      </w:pPr>
      <w:r w:rsidDel="00000000" w:rsidR="00000000" w:rsidRPr="00000000">
        <w:rPr>
          <w:rtl w:val="0"/>
        </w:rPr>
        <w:t xml:space="preserve">    s 2bk "But then that happiness for you two goes away, the rainclouds come back."</w:t>
      </w:r>
    </w:p>
    <w:p w:rsidR="00000000" w:rsidDel="00000000" w:rsidP="00000000" w:rsidRDefault="00000000" w:rsidRPr="00000000" w14:paraId="00001ECE">
      <w:pPr>
        <w:pageBreakBefore w:val="0"/>
        <w:rPr/>
      </w:pPr>
      <w:r w:rsidDel="00000000" w:rsidR="00000000" w:rsidRPr="00000000">
        <w:rPr>
          <w:rtl w:val="0"/>
        </w:rPr>
        <w:t xml:space="preserve">    s 3bt "It's what I deserve though, isn't it?"</w:t>
      </w:r>
    </w:p>
    <w:p w:rsidR="00000000" w:rsidDel="00000000" w:rsidP="00000000" w:rsidRDefault="00000000" w:rsidRPr="00000000" w14:paraId="00001ECF">
      <w:pPr>
        <w:pageBreakBefore w:val="0"/>
        <w:rPr/>
      </w:pPr>
      <w:r w:rsidDel="00000000" w:rsidR="00000000" w:rsidRPr="00000000">
        <w:rPr>
          <w:rtl w:val="0"/>
        </w:rPr>
        <w:t xml:space="preserve">    show sayori 1bv</w:t>
      </w:r>
    </w:p>
    <w:p w:rsidR="00000000" w:rsidDel="00000000" w:rsidP="00000000" w:rsidRDefault="00000000" w:rsidRPr="00000000" w14:paraId="00001ED0">
      <w:pPr>
        <w:pageBreakBefore w:val="0"/>
        <w:rPr/>
      </w:pPr>
      <w:r w:rsidDel="00000000" w:rsidR="00000000" w:rsidRPr="00000000">
        <w:rPr>
          <w:rtl w:val="0"/>
        </w:rPr>
        <w:t xml:space="preserve">    mc "No, not at all Sayori. You deserve to be just as happy as her."</w:t>
      </w:r>
    </w:p>
    <w:p w:rsidR="00000000" w:rsidDel="00000000" w:rsidP="00000000" w:rsidRDefault="00000000" w:rsidRPr="00000000" w14:paraId="00001ED1">
      <w:pPr>
        <w:pageBreakBefore w:val="0"/>
        <w:rPr/>
      </w:pPr>
      <w:r w:rsidDel="00000000" w:rsidR="00000000" w:rsidRPr="00000000">
        <w:rPr>
          <w:rtl w:val="0"/>
        </w:rPr>
        <w:t xml:space="preserve">    show sayori 1bt</w:t>
      </w:r>
    </w:p>
    <w:p w:rsidR="00000000" w:rsidDel="00000000" w:rsidP="00000000" w:rsidRDefault="00000000" w:rsidRPr="00000000" w14:paraId="00001ED2">
      <w:pPr>
        <w:pageBreakBefore w:val="0"/>
        <w:rPr/>
      </w:pPr>
      <w:r w:rsidDel="00000000" w:rsidR="00000000" w:rsidRPr="00000000">
        <w:rPr>
          <w:rtl w:val="0"/>
        </w:rPr>
        <w:t xml:space="preserve">    mc "You’re such a fun ball of sunshine and everyone you meet is a little happier after they talk with you."</w:t>
      </w:r>
    </w:p>
    <w:p w:rsidR="00000000" w:rsidDel="00000000" w:rsidP="00000000" w:rsidRDefault="00000000" w:rsidRPr="00000000" w14:paraId="00001ED3">
      <w:pPr>
        <w:pageBreakBefore w:val="0"/>
        <w:rPr/>
      </w:pPr>
      <w:r w:rsidDel="00000000" w:rsidR="00000000" w:rsidRPr="00000000">
        <w:rPr>
          <w:rtl w:val="0"/>
        </w:rPr>
        <w:t xml:space="preserve">    mc "Most importantly though, you’re my best friend. I would be devastated if I lost you, you've been there for me for as long as I can remember."</w:t>
      </w:r>
    </w:p>
    <w:p w:rsidR="00000000" w:rsidDel="00000000" w:rsidP="00000000" w:rsidRDefault="00000000" w:rsidRPr="00000000" w14:paraId="00001ED4">
      <w:pPr>
        <w:pageBreakBefore w:val="0"/>
        <w:rPr/>
      </w:pPr>
      <w:r w:rsidDel="00000000" w:rsidR="00000000" w:rsidRPr="00000000">
        <w:rPr>
          <w:rtl w:val="0"/>
        </w:rPr>
        <w:t xml:space="preserve">    show sayori 1by</w:t>
      </w:r>
    </w:p>
    <w:p w:rsidR="00000000" w:rsidDel="00000000" w:rsidP="00000000" w:rsidRDefault="00000000" w:rsidRPr="00000000" w14:paraId="00001ED5">
      <w:pPr>
        <w:pageBreakBefore w:val="0"/>
        <w:rPr/>
      </w:pPr>
      <w:r w:rsidDel="00000000" w:rsidR="00000000" w:rsidRPr="00000000">
        <w:rPr>
          <w:rtl w:val="0"/>
        </w:rPr>
        <w:t xml:space="preserve">    mc "I-i know its not really the ideal situation... but I wouldn't want to break our friendship."</w:t>
      </w:r>
    </w:p>
    <w:p w:rsidR="00000000" w:rsidDel="00000000" w:rsidP="00000000" w:rsidRDefault="00000000" w:rsidRPr="00000000" w14:paraId="00001ED6">
      <w:pPr>
        <w:pageBreakBefore w:val="0"/>
        <w:rPr/>
      </w:pPr>
      <w:r w:rsidDel="00000000" w:rsidR="00000000" w:rsidRPr="00000000">
        <w:rPr>
          <w:rtl w:val="0"/>
        </w:rPr>
        <w:t xml:space="preserve">    mc "You’re still one of the closest people to me and no one could ever take that place, not even Monika could break our friendship."</w:t>
      </w:r>
    </w:p>
    <w:p w:rsidR="00000000" w:rsidDel="00000000" w:rsidP="00000000" w:rsidRDefault="00000000" w:rsidRPr="00000000" w14:paraId="00001ED7">
      <w:pPr>
        <w:pageBreakBefore w:val="0"/>
        <w:rPr/>
      </w:pPr>
      <w:r w:rsidDel="00000000" w:rsidR="00000000" w:rsidRPr="00000000">
        <w:rPr>
          <w:rtl w:val="0"/>
        </w:rPr>
        <w:t xml:space="preserve">    s 4be "B-but you love her so much, w-what if she got really mad one day? More than she ever has?"</w:t>
      </w:r>
    </w:p>
    <w:p w:rsidR="00000000" w:rsidDel="00000000" w:rsidP="00000000" w:rsidRDefault="00000000" w:rsidRPr="00000000" w14:paraId="00001ED8">
      <w:pPr>
        <w:pageBreakBefore w:val="0"/>
        <w:rPr/>
      </w:pPr>
      <w:r w:rsidDel="00000000" w:rsidR="00000000" w:rsidRPr="00000000">
        <w:rPr>
          <w:rtl w:val="0"/>
        </w:rPr>
        <w:t xml:space="preserve">    show sayori 1bv</w:t>
      </w:r>
    </w:p>
    <w:p w:rsidR="00000000" w:rsidDel="00000000" w:rsidP="00000000" w:rsidRDefault="00000000" w:rsidRPr="00000000" w14:paraId="00001ED9">
      <w:pPr>
        <w:pageBreakBefore w:val="0"/>
        <w:rPr/>
      </w:pPr>
      <w:r w:rsidDel="00000000" w:rsidR="00000000" w:rsidRPr="00000000">
        <w:rPr>
          <w:rtl w:val="0"/>
        </w:rPr>
        <w:t xml:space="preserve">    mc "Then I'll cross that bridge when I reach it, she can't fully control the people I wanna have in my life."</w:t>
      </w:r>
    </w:p>
    <w:p w:rsidR="00000000" w:rsidDel="00000000" w:rsidP="00000000" w:rsidRDefault="00000000" w:rsidRPr="00000000" w14:paraId="00001EDA">
      <w:pPr>
        <w:pageBreakBefore w:val="0"/>
        <w:rPr/>
      </w:pPr>
      <w:r w:rsidDel="00000000" w:rsidR="00000000" w:rsidRPr="00000000">
        <w:rPr>
          <w:rtl w:val="0"/>
        </w:rPr>
        <w:t xml:space="preserve">    show sayori 1by</w:t>
      </w:r>
    </w:p>
    <w:p w:rsidR="00000000" w:rsidDel="00000000" w:rsidP="00000000" w:rsidRDefault="00000000" w:rsidRPr="00000000" w14:paraId="00001EDB">
      <w:pPr>
        <w:pageBreakBefore w:val="0"/>
        <w:rPr/>
      </w:pPr>
      <w:r w:rsidDel="00000000" w:rsidR="00000000" w:rsidRPr="00000000">
        <w:rPr>
          <w:rtl w:val="0"/>
        </w:rPr>
        <w:t xml:space="preserve">    mc "And I wanna keep you in my life for as long as I can Sayori, you're just that special to me."</w:t>
      </w:r>
    </w:p>
    <w:p w:rsidR="00000000" w:rsidDel="00000000" w:rsidP="00000000" w:rsidRDefault="00000000" w:rsidRPr="00000000" w14:paraId="00001EDC">
      <w:pPr>
        <w:pageBreakBefore w:val="0"/>
        <w:rPr/>
      </w:pPr>
      <w:r w:rsidDel="00000000" w:rsidR="00000000" w:rsidRPr="00000000">
        <w:rPr>
          <w:rtl w:val="0"/>
        </w:rPr>
        <w:t xml:space="preserve">    s 3bl "You know just how to make a girl blush, [player]."</w:t>
      </w:r>
    </w:p>
    <w:p w:rsidR="00000000" w:rsidDel="00000000" w:rsidP="00000000" w:rsidRDefault="00000000" w:rsidRPr="00000000" w14:paraId="00001EDD">
      <w:pPr>
        <w:pageBreakBefore w:val="0"/>
        <w:rPr/>
      </w:pPr>
      <w:r w:rsidDel="00000000" w:rsidR="00000000" w:rsidRPr="00000000">
        <w:rPr>
          <w:rtl w:val="0"/>
        </w:rPr>
        <w:t xml:space="preserve">    show sayori 3by</w:t>
      </w:r>
    </w:p>
    <w:p w:rsidR="00000000" w:rsidDel="00000000" w:rsidP="00000000" w:rsidRDefault="00000000" w:rsidRPr="00000000" w14:paraId="00001EDE">
      <w:pPr>
        <w:pageBreakBefore w:val="0"/>
        <w:rPr/>
      </w:pPr>
      <w:r w:rsidDel="00000000" w:rsidR="00000000" w:rsidRPr="00000000">
        <w:rPr>
          <w:rtl w:val="0"/>
        </w:rPr>
        <w:t xml:space="preserve">    mc "O-oh I didn't mean to make it worse..."</w:t>
      </w:r>
    </w:p>
    <w:p w:rsidR="00000000" w:rsidDel="00000000" w:rsidP="00000000" w:rsidRDefault="00000000" w:rsidRPr="00000000" w14:paraId="00001EDF">
      <w:pPr>
        <w:pageBreakBefore w:val="0"/>
        <w:rPr/>
      </w:pPr>
      <w:r w:rsidDel="00000000" w:rsidR="00000000" w:rsidRPr="00000000">
        <w:rPr>
          <w:rtl w:val="0"/>
        </w:rPr>
        <w:t xml:space="preserve">    mc "I was just saying how I felt and...{nw}"</w:t>
      </w:r>
    </w:p>
    <w:p w:rsidR="00000000" w:rsidDel="00000000" w:rsidP="00000000" w:rsidRDefault="00000000" w:rsidRPr="00000000" w14:paraId="00001EE0">
      <w:pPr>
        <w:pageBreakBefore w:val="0"/>
        <w:rPr/>
      </w:pPr>
      <w:r w:rsidDel="00000000" w:rsidR="00000000" w:rsidRPr="00000000">
        <w:rPr>
          <w:rtl w:val="0"/>
        </w:rPr>
        <w:t xml:space="preserve">    s 1bd "I know [player], and thank you."</w:t>
      </w:r>
    </w:p>
    <w:p w:rsidR="00000000" w:rsidDel="00000000" w:rsidP="00000000" w:rsidRDefault="00000000" w:rsidRPr="00000000" w14:paraId="00001EE1">
      <w:pPr>
        <w:pageBreakBefore w:val="0"/>
        <w:rPr/>
      </w:pPr>
      <w:r w:rsidDel="00000000" w:rsidR="00000000" w:rsidRPr="00000000">
        <w:rPr>
          <w:rtl w:val="0"/>
        </w:rPr>
        <w:t xml:space="preserve">    s 2bd "I really don't deserve a friend like you, you’rer truly one of a kind."</w:t>
      </w:r>
    </w:p>
    <w:p w:rsidR="00000000" w:rsidDel="00000000" w:rsidP="00000000" w:rsidRDefault="00000000" w:rsidRPr="00000000" w14:paraId="00001EE2">
      <w:pPr>
        <w:pageBreakBefore w:val="0"/>
        <w:rPr/>
      </w:pPr>
      <w:r w:rsidDel="00000000" w:rsidR="00000000" w:rsidRPr="00000000">
        <w:rPr>
          <w:rtl w:val="0"/>
        </w:rPr>
        <w:t xml:space="preserve">    show sayori 1by</w:t>
      </w:r>
    </w:p>
    <w:p w:rsidR="00000000" w:rsidDel="00000000" w:rsidP="00000000" w:rsidRDefault="00000000" w:rsidRPr="00000000" w14:paraId="00001EE3">
      <w:pPr>
        <w:pageBreakBefore w:val="0"/>
        <w:rPr/>
      </w:pPr>
      <w:r w:rsidDel="00000000" w:rsidR="00000000" w:rsidRPr="00000000">
        <w:rPr>
          <w:rtl w:val="0"/>
        </w:rPr>
        <w:t xml:space="preserve">    mc "I'm sure there are others just like me Sayori, and they would see what a wonderful girl you are and fall head over heels."</w:t>
      </w:r>
    </w:p>
    <w:p w:rsidR="00000000" w:rsidDel="00000000" w:rsidP="00000000" w:rsidRDefault="00000000" w:rsidRPr="00000000" w14:paraId="00001EE4">
      <w:pPr>
        <w:pageBreakBefore w:val="0"/>
        <w:rPr/>
      </w:pPr>
      <w:r w:rsidDel="00000000" w:rsidR="00000000" w:rsidRPr="00000000">
        <w:rPr>
          <w:rtl w:val="0"/>
        </w:rPr>
        <w:t xml:space="preserve">    s 1bd "If you say so, [player]"</w:t>
      </w:r>
    </w:p>
    <w:p w:rsidR="00000000" w:rsidDel="00000000" w:rsidP="00000000" w:rsidRDefault="00000000" w:rsidRPr="00000000" w14:paraId="00001EE5">
      <w:pPr>
        <w:pageBreakBefore w:val="0"/>
        <w:rPr/>
      </w:pPr>
      <w:r w:rsidDel="00000000" w:rsidR="00000000" w:rsidRPr="00000000">
        <w:rPr>
          <w:rtl w:val="0"/>
        </w:rPr>
        <w:t xml:space="preserve">    mc "I know so."</w:t>
      </w:r>
    </w:p>
    <w:p w:rsidR="00000000" w:rsidDel="00000000" w:rsidP="00000000" w:rsidRDefault="00000000" w:rsidRPr="00000000" w14:paraId="00001EE6">
      <w:pPr>
        <w:pageBreakBefore w:val="0"/>
        <w:rPr/>
      </w:pPr>
      <w:r w:rsidDel="00000000" w:rsidR="00000000" w:rsidRPr="00000000">
        <w:rPr>
          <w:rtl w:val="0"/>
        </w:rPr>
        <w:t xml:space="preserve">    "I stretch my arms out to Sayori."</w:t>
      </w:r>
    </w:p>
    <w:p w:rsidR="00000000" w:rsidDel="00000000" w:rsidP="00000000" w:rsidRDefault="00000000" w:rsidRPr="00000000" w14:paraId="00001EE7">
      <w:pPr>
        <w:pageBreakBefore w:val="0"/>
        <w:rPr/>
      </w:pPr>
      <w:r w:rsidDel="00000000" w:rsidR="00000000" w:rsidRPr="00000000">
        <w:rPr>
          <w:rtl w:val="0"/>
        </w:rPr>
        <w:t xml:space="preserve">    "As I reach, I feel my phone vibrate in my pocket."</w:t>
      </w:r>
    </w:p>
    <w:p w:rsidR="00000000" w:rsidDel="00000000" w:rsidP="00000000" w:rsidRDefault="00000000" w:rsidRPr="00000000" w14:paraId="00001EE8">
      <w:pPr>
        <w:pageBreakBefore w:val="0"/>
        <w:rPr/>
      </w:pPr>
      <w:r w:rsidDel="00000000" w:rsidR="00000000" w:rsidRPr="00000000">
        <w:rPr>
          <w:rtl w:val="0"/>
        </w:rPr>
        <w:t xml:space="preserve">    show sayori 1bq at face with dissolve</w:t>
      </w:r>
    </w:p>
    <w:p w:rsidR="00000000" w:rsidDel="00000000" w:rsidP="00000000" w:rsidRDefault="00000000" w:rsidRPr="00000000" w14:paraId="00001EE9">
      <w:pPr>
        <w:pageBreakBefore w:val="0"/>
        <w:rPr/>
      </w:pPr>
      <w:r w:rsidDel="00000000" w:rsidR="00000000" w:rsidRPr="00000000">
        <w:rPr>
          <w:rtl w:val="0"/>
        </w:rPr>
        <w:t xml:space="preserve">    if c10e == 1:</w:t>
      </w:r>
    </w:p>
    <w:p w:rsidR="00000000" w:rsidDel="00000000" w:rsidP="00000000" w:rsidRDefault="00000000" w:rsidRPr="00000000" w14:paraId="00001EEA">
      <w:pPr>
        <w:pageBreakBefore w:val="0"/>
        <w:rPr/>
      </w:pPr>
      <w:r w:rsidDel="00000000" w:rsidR="00000000" w:rsidRPr="00000000">
        <w:rPr>
          <w:rtl w:val="0"/>
        </w:rPr>
        <w:t xml:space="preserve">        "I pull Sayori into another hug, this time she returns the motion."</w:t>
      </w:r>
    </w:p>
    <w:p w:rsidR="00000000" w:rsidDel="00000000" w:rsidP="00000000" w:rsidRDefault="00000000" w:rsidRPr="00000000" w14:paraId="00001EEB">
      <w:pPr>
        <w:pageBreakBefore w:val="0"/>
        <w:rPr/>
      </w:pPr>
      <w:r w:rsidDel="00000000" w:rsidR="00000000" w:rsidRPr="00000000">
        <w:rPr>
          <w:rtl w:val="0"/>
        </w:rPr>
        <w:t xml:space="preserve">        "She even holds me tighter than I had before."</w:t>
      </w:r>
    </w:p>
    <w:p w:rsidR="00000000" w:rsidDel="00000000" w:rsidP="00000000" w:rsidRDefault="00000000" w:rsidRPr="00000000" w14:paraId="00001EEC">
      <w:pPr>
        <w:pageBreakBefore w:val="0"/>
        <w:rPr/>
      </w:pPr>
      <w:r w:rsidDel="00000000" w:rsidR="00000000" w:rsidRPr="00000000">
        <w:rPr>
          <w:rtl w:val="0"/>
        </w:rPr>
        <w:t xml:space="preserve">        "I look over her shoulder at her wall clock and see there is still some time left in the day."</w:t>
      </w:r>
    </w:p>
    <w:p w:rsidR="00000000" w:rsidDel="00000000" w:rsidP="00000000" w:rsidRDefault="00000000" w:rsidRPr="00000000" w14:paraId="00001EED">
      <w:pPr>
        <w:pageBreakBefore w:val="0"/>
        <w:rPr/>
      </w:pPr>
      <w:r w:rsidDel="00000000" w:rsidR="00000000" w:rsidRPr="00000000">
        <w:rPr>
          <w:rtl w:val="0"/>
        </w:rPr>
        <w:t xml:space="preserve">        mc "Hey Sayori, why don't we watch a movie or something, like old times."</w:t>
      </w:r>
    </w:p>
    <w:p w:rsidR="00000000" w:rsidDel="00000000" w:rsidP="00000000" w:rsidRDefault="00000000" w:rsidRPr="00000000" w14:paraId="00001EEE">
      <w:pPr>
        <w:pageBreakBefore w:val="0"/>
        <w:rPr/>
      </w:pPr>
      <w:r w:rsidDel="00000000" w:rsidR="00000000" w:rsidRPr="00000000">
        <w:rPr>
          <w:rtl w:val="0"/>
        </w:rPr>
        <w:t xml:space="preserve">        s 1br "That sounds like fun, [player]!"</w:t>
      </w:r>
    </w:p>
    <w:p w:rsidR="00000000" w:rsidDel="00000000" w:rsidP="00000000" w:rsidRDefault="00000000" w:rsidRPr="00000000" w14:paraId="00001EEF">
      <w:pPr>
        <w:pageBreakBefore w:val="0"/>
        <w:rPr/>
      </w:pPr>
      <w:r w:rsidDel="00000000" w:rsidR="00000000" w:rsidRPr="00000000">
        <w:rPr>
          <w:rtl w:val="0"/>
        </w:rPr>
        <w:t xml:space="preserve">        show sayori 2bx at t11</w:t>
      </w:r>
    </w:p>
    <w:p w:rsidR="00000000" w:rsidDel="00000000" w:rsidP="00000000" w:rsidRDefault="00000000" w:rsidRPr="00000000" w14:paraId="00001EF0">
      <w:pPr>
        <w:pageBreakBefore w:val="0"/>
        <w:rPr/>
      </w:pPr>
      <w:r w:rsidDel="00000000" w:rsidR="00000000" w:rsidRPr="00000000">
        <w:rPr>
          <w:rtl w:val="0"/>
        </w:rPr>
        <w:t xml:space="preserve">        s "I'll set up the movie!"</w:t>
      </w:r>
    </w:p>
    <w:p w:rsidR="00000000" w:rsidDel="00000000" w:rsidP="00000000" w:rsidRDefault="00000000" w:rsidRPr="00000000" w14:paraId="00001EF1">
      <w:pPr>
        <w:pageBreakBefore w:val="0"/>
        <w:rPr/>
      </w:pPr>
      <w:r w:rsidDel="00000000" w:rsidR="00000000" w:rsidRPr="00000000">
        <w:rPr>
          <w:rtl w:val="0"/>
        </w:rPr>
        <w:t xml:space="preserve">        show sayori 2bq</w:t>
      </w:r>
    </w:p>
    <w:p w:rsidR="00000000" w:rsidDel="00000000" w:rsidP="00000000" w:rsidRDefault="00000000" w:rsidRPr="00000000" w14:paraId="00001EF2">
      <w:pPr>
        <w:pageBreakBefore w:val="0"/>
        <w:rPr/>
      </w:pPr>
      <w:r w:rsidDel="00000000" w:rsidR="00000000" w:rsidRPr="00000000">
        <w:rPr>
          <w:rtl w:val="0"/>
        </w:rPr>
        <w:t xml:space="preserve">        "Sayori hops up from the bed and moves over to her TV."</w:t>
      </w:r>
    </w:p>
    <w:p w:rsidR="00000000" w:rsidDel="00000000" w:rsidP="00000000" w:rsidRDefault="00000000" w:rsidRPr="00000000" w14:paraId="00001EF3">
      <w:pPr>
        <w:pageBreakBefore w:val="0"/>
        <w:rPr/>
      </w:pPr>
      <w:r w:rsidDel="00000000" w:rsidR="00000000" w:rsidRPr="00000000">
        <w:rPr>
          <w:rtl w:val="0"/>
        </w:rPr>
        <w:t xml:space="preserve">        "Her mood seems to have swung back into the happy one I'm so used to."</w:t>
      </w:r>
    </w:p>
    <w:p w:rsidR="00000000" w:rsidDel="00000000" w:rsidP="00000000" w:rsidRDefault="00000000" w:rsidRPr="00000000" w14:paraId="00001EF4">
      <w:pPr>
        <w:pageBreakBefore w:val="0"/>
        <w:rPr/>
      </w:pPr>
      <w:r w:rsidDel="00000000" w:rsidR="00000000" w:rsidRPr="00000000">
        <w:rPr>
          <w:rtl w:val="0"/>
        </w:rPr>
        <w:t xml:space="preserve">        show sayori at s11</w:t>
      </w:r>
    </w:p>
    <w:p w:rsidR="00000000" w:rsidDel="00000000" w:rsidP="00000000" w:rsidRDefault="00000000" w:rsidRPr="00000000" w14:paraId="00001EF5">
      <w:pPr>
        <w:pageBreakBefore w:val="0"/>
        <w:rPr/>
      </w:pPr>
      <w:r w:rsidDel="00000000" w:rsidR="00000000" w:rsidRPr="00000000">
        <w:rPr>
          <w:rtl w:val="0"/>
        </w:rPr>
        <w:t xml:space="preserve">        "After getting the TV set up, she takes a seat nudging up next to me."</w:t>
      </w:r>
    </w:p>
    <w:p w:rsidR="00000000" w:rsidDel="00000000" w:rsidP="00000000" w:rsidRDefault="00000000" w:rsidRPr="00000000" w14:paraId="00001EF6">
      <w:pPr>
        <w:pageBreakBefore w:val="0"/>
        <w:rPr/>
      </w:pPr>
      <w:r w:rsidDel="00000000" w:rsidR="00000000" w:rsidRPr="00000000">
        <w:rPr>
          <w:rtl w:val="0"/>
        </w:rPr>
        <w:t xml:space="preserve">        s 1bs "Aahhhh, so comfy~"</w:t>
      </w:r>
    </w:p>
    <w:p w:rsidR="00000000" w:rsidDel="00000000" w:rsidP="00000000" w:rsidRDefault="00000000" w:rsidRPr="00000000" w14:paraId="00001EF7">
      <w:pPr>
        <w:pageBreakBefore w:val="0"/>
        <w:rPr/>
      </w:pPr>
      <w:r w:rsidDel="00000000" w:rsidR="00000000" w:rsidRPr="00000000">
        <w:rPr>
          <w:rtl w:val="0"/>
        </w:rPr>
        <w:t xml:space="preserve">        "Sayori nests herself into my side as the movie she picked starts to play."</w:t>
      </w:r>
    </w:p>
    <w:p w:rsidR="00000000" w:rsidDel="00000000" w:rsidP="00000000" w:rsidRDefault="00000000" w:rsidRPr="00000000" w14:paraId="00001EF8">
      <w:pPr>
        <w:pageBreakBefore w:val="0"/>
        <w:rPr/>
      </w:pPr>
      <w:r w:rsidDel="00000000" w:rsidR="00000000" w:rsidRPr="00000000">
        <w:rPr>
          <w:rtl w:val="0"/>
        </w:rPr>
        <w:t xml:space="preserve">        "I just hope she isn't getting any ideas..."</w:t>
      </w:r>
    </w:p>
    <w:p w:rsidR="00000000" w:rsidDel="00000000" w:rsidP="00000000" w:rsidRDefault="00000000" w:rsidRPr="00000000" w14:paraId="00001EF9">
      <w:pPr>
        <w:pageBreakBefore w:val="0"/>
        <w:rPr/>
      </w:pPr>
      <w:r w:rsidDel="00000000" w:rsidR="00000000" w:rsidRPr="00000000">
        <w:rPr>
          <w:rtl w:val="0"/>
        </w:rPr>
        <w:t xml:space="preserve">        "My phone vibrates again, and I switch it over to silent mode with the external switch."</w:t>
      </w:r>
    </w:p>
    <w:p w:rsidR="00000000" w:rsidDel="00000000" w:rsidP="00000000" w:rsidRDefault="00000000" w:rsidRPr="00000000" w14:paraId="00001EFA">
      <w:pPr>
        <w:pageBreakBefore w:val="0"/>
        <w:rPr/>
      </w:pPr>
      <w:r w:rsidDel="00000000" w:rsidR="00000000" w:rsidRPr="00000000">
        <w:rPr>
          <w:rtl w:val="0"/>
        </w:rPr>
        <w:t xml:space="preserve">        "Stupid mobile game notifications most likely."</w:t>
      </w:r>
    </w:p>
    <w:p w:rsidR="00000000" w:rsidDel="00000000" w:rsidP="00000000" w:rsidRDefault="00000000" w:rsidRPr="00000000" w14:paraId="00001EFB">
      <w:pPr>
        <w:pageBreakBefore w:val="0"/>
        <w:rPr/>
      </w:pPr>
      <w:r w:rsidDel="00000000" w:rsidR="00000000" w:rsidRPr="00000000">
        <w:rPr>
          <w:rtl w:val="0"/>
        </w:rPr>
        <w:t xml:space="preserve">        s 2bd "Thanks for staying today, [player]."</w:t>
      </w:r>
    </w:p>
    <w:p w:rsidR="00000000" w:rsidDel="00000000" w:rsidP="00000000" w:rsidRDefault="00000000" w:rsidRPr="00000000" w14:paraId="00001EFC">
      <w:pPr>
        <w:pageBreakBefore w:val="0"/>
        <w:rPr/>
      </w:pPr>
      <w:r w:rsidDel="00000000" w:rsidR="00000000" w:rsidRPr="00000000">
        <w:rPr>
          <w:rtl w:val="0"/>
        </w:rPr>
        <w:t xml:space="preserve">        s 2bl "You didn't have to or anything..."</w:t>
      </w:r>
    </w:p>
    <w:p w:rsidR="00000000" w:rsidDel="00000000" w:rsidP="00000000" w:rsidRDefault="00000000" w:rsidRPr="00000000" w14:paraId="00001EFD">
      <w:pPr>
        <w:pageBreakBefore w:val="0"/>
        <w:rPr/>
      </w:pPr>
      <w:r w:rsidDel="00000000" w:rsidR="00000000" w:rsidRPr="00000000">
        <w:rPr>
          <w:rtl w:val="0"/>
        </w:rPr>
        <w:t xml:space="preserve">        show sayori 1by</w:t>
      </w:r>
    </w:p>
    <w:p w:rsidR="00000000" w:rsidDel="00000000" w:rsidP="00000000" w:rsidRDefault="00000000" w:rsidRPr="00000000" w14:paraId="00001EFE">
      <w:pPr>
        <w:pageBreakBefore w:val="0"/>
        <w:rPr/>
      </w:pPr>
      <w:r w:rsidDel="00000000" w:rsidR="00000000" w:rsidRPr="00000000">
        <w:rPr>
          <w:rtl w:val="0"/>
        </w:rPr>
        <w:t xml:space="preserve">        mc "Well I wanted to stay, we haven't done anything like this in a long time."</w:t>
      </w:r>
    </w:p>
    <w:p w:rsidR="00000000" w:rsidDel="00000000" w:rsidP="00000000" w:rsidRDefault="00000000" w:rsidRPr="00000000" w14:paraId="00001EFF">
      <w:pPr>
        <w:pageBreakBefore w:val="0"/>
        <w:rPr/>
      </w:pPr>
      <w:r w:rsidDel="00000000" w:rsidR="00000000" w:rsidRPr="00000000">
        <w:rPr>
          <w:rtl w:val="0"/>
        </w:rPr>
        <w:t xml:space="preserve">        mc "What are friends for?"</w:t>
      </w:r>
    </w:p>
    <w:p w:rsidR="00000000" w:rsidDel="00000000" w:rsidP="00000000" w:rsidRDefault="00000000" w:rsidRPr="00000000" w14:paraId="00001F00">
      <w:pPr>
        <w:pageBreakBefore w:val="0"/>
        <w:rPr/>
      </w:pPr>
      <w:r w:rsidDel="00000000" w:rsidR="00000000" w:rsidRPr="00000000">
        <w:rPr>
          <w:rtl w:val="0"/>
        </w:rPr>
        <w:t xml:space="preserve">        s 3bl "R-right, ehehe~"</w:t>
      </w:r>
    </w:p>
    <w:p w:rsidR="00000000" w:rsidDel="00000000" w:rsidP="00000000" w:rsidRDefault="00000000" w:rsidRPr="00000000" w14:paraId="00001F01">
      <w:pPr>
        <w:pageBreakBefore w:val="0"/>
        <w:rPr/>
      </w:pPr>
      <w:r w:rsidDel="00000000" w:rsidR="00000000" w:rsidRPr="00000000">
        <w:rPr>
          <w:rtl w:val="0"/>
        </w:rPr>
        <w:t xml:space="preserve">        show sayori 1bq</w:t>
      </w:r>
    </w:p>
    <w:p w:rsidR="00000000" w:rsidDel="00000000" w:rsidP="00000000" w:rsidRDefault="00000000" w:rsidRPr="00000000" w14:paraId="00001F02">
      <w:pPr>
        <w:pageBreakBefore w:val="0"/>
        <w:rPr/>
      </w:pPr>
      <w:r w:rsidDel="00000000" w:rsidR="00000000" w:rsidRPr="00000000">
        <w:rPr>
          <w:rtl w:val="0"/>
        </w:rPr>
        <w:t xml:space="preserve">        "I sink into the bed and focus on the movie."</w:t>
      </w:r>
    </w:p>
    <w:p w:rsidR="00000000" w:rsidDel="00000000" w:rsidP="00000000" w:rsidRDefault="00000000" w:rsidRPr="00000000" w14:paraId="00001F03">
      <w:pPr>
        <w:pageBreakBefore w:val="0"/>
        <w:rPr/>
      </w:pPr>
      <w:r w:rsidDel="00000000" w:rsidR="00000000" w:rsidRPr="00000000">
        <w:rPr>
          <w:rtl w:val="0"/>
        </w:rPr>
        <w:t xml:space="preserve">        "It feels like time just slips out from under me..."</w:t>
      </w:r>
    </w:p>
    <w:p w:rsidR="00000000" w:rsidDel="00000000" w:rsidP="00000000" w:rsidRDefault="00000000" w:rsidRPr="00000000" w14:paraId="00001F04">
      <w:pPr>
        <w:pageBreakBefore w:val="0"/>
        <w:rPr/>
      </w:pPr>
      <w:r w:rsidDel="00000000" w:rsidR="00000000" w:rsidRPr="00000000">
        <w:rPr>
          <w:rtl w:val="0"/>
        </w:rPr>
        <w:t xml:space="preserve">    elif c10e == 0:</w:t>
      </w:r>
    </w:p>
    <w:p w:rsidR="00000000" w:rsidDel="00000000" w:rsidP="00000000" w:rsidRDefault="00000000" w:rsidRPr="00000000" w14:paraId="00001F05">
      <w:pPr>
        <w:pageBreakBefore w:val="0"/>
        <w:rPr/>
      </w:pPr>
      <w:r w:rsidDel="00000000" w:rsidR="00000000" w:rsidRPr="00000000">
        <w:rPr>
          <w:rtl w:val="0"/>
        </w:rPr>
        <w:t xml:space="preserve">        "I move myself over to Sayori and offer her a hug that she accepts."</w:t>
      </w:r>
    </w:p>
    <w:p w:rsidR="00000000" w:rsidDel="00000000" w:rsidP="00000000" w:rsidRDefault="00000000" w:rsidRPr="00000000" w14:paraId="00001F06">
      <w:pPr>
        <w:pageBreakBefore w:val="0"/>
        <w:rPr/>
      </w:pPr>
      <w:r w:rsidDel="00000000" w:rsidR="00000000" w:rsidRPr="00000000">
        <w:rPr>
          <w:rtl w:val="0"/>
        </w:rPr>
        <w:t xml:space="preserve">        "Even as she wraps her arms around me, I can tell that she is trying to hold herself back ever so slightly."</w:t>
      </w:r>
    </w:p>
    <w:p w:rsidR="00000000" w:rsidDel="00000000" w:rsidP="00000000" w:rsidRDefault="00000000" w:rsidRPr="00000000" w14:paraId="00001F07">
      <w:pPr>
        <w:pageBreakBefore w:val="0"/>
        <w:rPr/>
      </w:pPr>
      <w:r w:rsidDel="00000000" w:rsidR="00000000" w:rsidRPr="00000000">
        <w:rPr>
          <w:rtl w:val="0"/>
        </w:rPr>
        <w:t xml:space="preserve">        s 1bl "You should probably be home working on homework and stuff right now, [player]."</w:t>
      </w:r>
    </w:p>
    <w:p w:rsidR="00000000" w:rsidDel="00000000" w:rsidP="00000000" w:rsidRDefault="00000000" w:rsidRPr="00000000" w14:paraId="00001F08">
      <w:pPr>
        <w:pageBreakBefore w:val="0"/>
        <w:rPr/>
      </w:pPr>
      <w:r w:rsidDel="00000000" w:rsidR="00000000" w:rsidRPr="00000000">
        <w:rPr>
          <w:rtl w:val="0"/>
        </w:rPr>
        <w:t xml:space="preserve">        s 1bd "I wouldn't wanna keep you from important things."</w:t>
      </w:r>
    </w:p>
    <w:p w:rsidR="00000000" w:rsidDel="00000000" w:rsidP="00000000" w:rsidRDefault="00000000" w:rsidRPr="00000000" w14:paraId="00001F09">
      <w:pPr>
        <w:pageBreakBefore w:val="0"/>
        <w:rPr/>
      </w:pPr>
      <w:r w:rsidDel="00000000" w:rsidR="00000000" w:rsidRPr="00000000">
        <w:rPr>
          <w:rtl w:val="0"/>
        </w:rPr>
        <w:t xml:space="preserve">        mc "Sayori your happiness is just as important to me, I don't mind spending as long as I need here."</w:t>
      </w:r>
    </w:p>
    <w:p w:rsidR="00000000" w:rsidDel="00000000" w:rsidP="00000000" w:rsidRDefault="00000000" w:rsidRPr="00000000" w14:paraId="00001F0A">
      <w:pPr>
        <w:pageBreakBefore w:val="0"/>
        <w:rPr/>
      </w:pPr>
      <w:r w:rsidDel="00000000" w:rsidR="00000000" w:rsidRPr="00000000">
        <w:rPr>
          <w:rtl w:val="0"/>
        </w:rPr>
        <w:t xml:space="preserve">        show sayori 4bx at t11</w:t>
      </w:r>
    </w:p>
    <w:p w:rsidR="00000000" w:rsidDel="00000000" w:rsidP="00000000" w:rsidRDefault="00000000" w:rsidRPr="00000000" w14:paraId="00001F0B">
      <w:pPr>
        <w:pageBreakBefore w:val="0"/>
        <w:rPr/>
      </w:pPr>
      <w:r w:rsidDel="00000000" w:rsidR="00000000" w:rsidRPr="00000000">
        <w:rPr>
          <w:rtl w:val="0"/>
        </w:rPr>
        <w:t xml:space="preserve">        s "I'm feeling just fine, look!"</w:t>
      </w:r>
    </w:p>
    <w:p w:rsidR="00000000" w:rsidDel="00000000" w:rsidP="00000000" w:rsidRDefault="00000000" w:rsidRPr="00000000" w14:paraId="00001F0C">
      <w:pPr>
        <w:pageBreakBefore w:val="0"/>
        <w:rPr/>
      </w:pPr>
      <w:r w:rsidDel="00000000" w:rsidR="00000000" w:rsidRPr="00000000">
        <w:rPr>
          <w:rtl w:val="0"/>
        </w:rPr>
        <w:t xml:space="preserve">        show sayori 4bq</w:t>
      </w:r>
    </w:p>
    <w:p w:rsidR="00000000" w:rsidDel="00000000" w:rsidP="00000000" w:rsidRDefault="00000000" w:rsidRPr="00000000" w14:paraId="00001F0D">
      <w:pPr>
        <w:pageBreakBefore w:val="0"/>
        <w:rPr/>
      </w:pPr>
      <w:r w:rsidDel="00000000" w:rsidR="00000000" w:rsidRPr="00000000">
        <w:rPr>
          <w:rtl w:val="0"/>
        </w:rPr>
        <w:t xml:space="preserve">        "Sayori beams a smile that, to me, seems genuine."</w:t>
      </w:r>
    </w:p>
    <w:p w:rsidR="00000000" w:rsidDel="00000000" w:rsidP="00000000" w:rsidRDefault="00000000" w:rsidRPr="00000000" w14:paraId="00001F0E">
      <w:pPr>
        <w:pageBreakBefore w:val="0"/>
        <w:rPr/>
      </w:pPr>
      <w:r w:rsidDel="00000000" w:rsidR="00000000" w:rsidRPr="00000000">
        <w:rPr>
          <w:rtl w:val="0"/>
        </w:rPr>
        <w:t xml:space="preserve">        "Maybe letting all this pressure off her chest really did help."</w:t>
      </w:r>
    </w:p>
    <w:p w:rsidR="00000000" w:rsidDel="00000000" w:rsidP="00000000" w:rsidRDefault="00000000" w:rsidRPr="00000000" w14:paraId="00001F0F">
      <w:pPr>
        <w:pageBreakBefore w:val="0"/>
        <w:rPr/>
      </w:pPr>
      <w:r w:rsidDel="00000000" w:rsidR="00000000" w:rsidRPr="00000000">
        <w:rPr>
          <w:rtl w:val="0"/>
        </w:rPr>
        <w:t xml:space="preserve">        mc "Alright, but you'll tell me if you're feeling down right? I'm always here to help when you need it."</w:t>
      </w:r>
    </w:p>
    <w:p w:rsidR="00000000" w:rsidDel="00000000" w:rsidP="00000000" w:rsidRDefault="00000000" w:rsidRPr="00000000" w14:paraId="00001F10">
      <w:pPr>
        <w:pageBreakBefore w:val="0"/>
        <w:rPr/>
      </w:pPr>
      <w:r w:rsidDel="00000000" w:rsidR="00000000" w:rsidRPr="00000000">
        <w:rPr>
          <w:rtl w:val="0"/>
        </w:rPr>
        <w:t xml:space="preserve">        s 2bd "Yeah, of course."</w:t>
      </w:r>
    </w:p>
    <w:p w:rsidR="00000000" w:rsidDel="00000000" w:rsidP="00000000" w:rsidRDefault="00000000" w:rsidRPr="00000000" w14:paraId="00001F11">
      <w:pPr>
        <w:pageBreakBefore w:val="0"/>
        <w:rPr/>
      </w:pPr>
      <w:r w:rsidDel="00000000" w:rsidR="00000000" w:rsidRPr="00000000">
        <w:rPr>
          <w:rtl w:val="0"/>
        </w:rPr>
        <w:t xml:space="preserve">        s 4br "Go have fun with your video games or your new guitar!"</w:t>
      </w:r>
    </w:p>
    <w:p w:rsidR="00000000" w:rsidDel="00000000" w:rsidP="00000000" w:rsidRDefault="00000000" w:rsidRPr="00000000" w14:paraId="00001F12">
      <w:pPr>
        <w:pageBreakBefore w:val="0"/>
        <w:rPr/>
      </w:pPr>
      <w:r w:rsidDel="00000000" w:rsidR="00000000" w:rsidRPr="00000000">
        <w:rPr>
          <w:rtl w:val="0"/>
        </w:rPr>
        <w:t xml:space="preserve">        s 1bx "Bye, [player]!"</w:t>
      </w:r>
    </w:p>
    <w:p w:rsidR="00000000" w:rsidDel="00000000" w:rsidP="00000000" w:rsidRDefault="00000000" w:rsidRPr="00000000" w14:paraId="00001F13">
      <w:pPr>
        <w:pageBreakBefore w:val="0"/>
        <w:rPr/>
      </w:pPr>
      <w:r w:rsidDel="00000000" w:rsidR="00000000" w:rsidRPr="00000000">
        <w:rPr>
          <w:rtl w:val="0"/>
        </w:rPr>
        <w:t xml:space="preserve">        show sayori 1ba</w:t>
      </w:r>
    </w:p>
    <w:p w:rsidR="00000000" w:rsidDel="00000000" w:rsidP="00000000" w:rsidRDefault="00000000" w:rsidRPr="00000000" w14:paraId="00001F14">
      <w:pPr>
        <w:pageBreakBefore w:val="0"/>
        <w:rPr/>
      </w:pPr>
      <w:r w:rsidDel="00000000" w:rsidR="00000000" w:rsidRPr="00000000">
        <w:rPr>
          <w:rtl w:val="0"/>
        </w:rPr>
        <w:t xml:space="preserve">        mc "Bye Sayori, I'll catch up with you tomorrow."</w:t>
      </w:r>
    </w:p>
    <w:p w:rsidR="00000000" w:rsidDel="00000000" w:rsidP="00000000" w:rsidRDefault="00000000" w:rsidRPr="00000000" w14:paraId="00001F15">
      <w:pPr>
        <w:pageBreakBefore w:val="0"/>
        <w:rPr/>
      </w:pPr>
      <w:r w:rsidDel="00000000" w:rsidR="00000000" w:rsidRPr="00000000">
        <w:rPr>
          <w:rtl w:val="0"/>
        </w:rPr>
        <w:t xml:space="preserve">        scene bg residential_evening with wipeleft_scene</w:t>
      </w:r>
    </w:p>
    <w:p w:rsidR="00000000" w:rsidDel="00000000" w:rsidP="00000000" w:rsidRDefault="00000000" w:rsidRPr="00000000" w14:paraId="00001F16">
      <w:pPr>
        <w:pageBreakBefore w:val="0"/>
        <w:rPr/>
      </w:pPr>
      <w:r w:rsidDel="00000000" w:rsidR="00000000" w:rsidRPr="00000000">
        <w:rPr>
          <w:rtl w:val="0"/>
        </w:rPr>
        <w:t xml:space="preserve">        "As I step into the cool evening air, my phone vibrates again."</w:t>
      </w:r>
    </w:p>
    <w:p w:rsidR="00000000" w:rsidDel="00000000" w:rsidP="00000000" w:rsidRDefault="00000000" w:rsidRPr="00000000" w14:paraId="00001F17">
      <w:pPr>
        <w:pageBreakBefore w:val="0"/>
        <w:rPr/>
      </w:pPr>
      <w:r w:rsidDel="00000000" w:rsidR="00000000" w:rsidRPr="00000000">
        <w:rPr>
          <w:rtl w:val="0"/>
        </w:rPr>
        <w:t xml:space="preserve">        "I pull it from my pocket and look at the notification."</w:t>
      </w:r>
    </w:p>
    <w:p w:rsidR="00000000" w:rsidDel="00000000" w:rsidP="00000000" w:rsidRDefault="00000000" w:rsidRPr="00000000" w14:paraId="00001F18">
      <w:pPr>
        <w:pageBreakBefore w:val="0"/>
        <w:rPr/>
      </w:pPr>
      <w:r w:rsidDel="00000000" w:rsidR="00000000" w:rsidRPr="00000000">
        <w:rPr>
          <w:rtl w:val="0"/>
        </w:rPr>
        <w:t xml:space="preserve">        "It's a message from Monika, multiple messages in fact, that she must have sent when I was with Sayori."</w:t>
      </w:r>
    </w:p>
    <w:p w:rsidR="00000000" w:rsidDel="00000000" w:rsidP="00000000" w:rsidRDefault="00000000" w:rsidRPr="00000000" w14:paraId="00001F19">
      <w:pPr>
        <w:pageBreakBefore w:val="0"/>
        <w:rPr/>
      </w:pPr>
      <w:r w:rsidDel="00000000" w:rsidR="00000000" w:rsidRPr="00000000">
        <w:rPr>
          <w:rtl w:val="0"/>
        </w:rPr>
        <w:t xml:space="preserve">        m "{i}[player] im boooooorrreedddd, i wanna see u again &lt;3{/i}"</w:t>
      </w:r>
    </w:p>
    <w:p w:rsidR="00000000" w:rsidDel="00000000" w:rsidP="00000000" w:rsidRDefault="00000000" w:rsidRPr="00000000" w14:paraId="00001F1A">
      <w:pPr>
        <w:pageBreakBefore w:val="0"/>
        <w:rPr/>
      </w:pPr>
      <w:r w:rsidDel="00000000" w:rsidR="00000000" w:rsidRPr="00000000">
        <w:rPr>
          <w:rtl w:val="0"/>
        </w:rPr>
        <w:t xml:space="preserve">        m "{i}Y r u @ Sayori's place, I can see u on our messaging app...{/i}"</w:t>
      </w:r>
    </w:p>
    <w:p w:rsidR="00000000" w:rsidDel="00000000" w:rsidP="00000000" w:rsidRDefault="00000000" w:rsidRPr="00000000" w14:paraId="00001F1B">
      <w:pPr>
        <w:pageBreakBefore w:val="0"/>
        <w:rPr/>
      </w:pPr>
      <w:r w:rsidDel="00000000" w:rsidR="00000000" w:rsidRPr="00000000">
        <w:rPr>
          <w:rtl w:val="0"/>
        </w:rPr>
        <w:t xml:space="preserve">        m "{i}...{/i}"</w:t>
      </w:r>
    </w:p>
    <w:p w:rsidR="00000000" w:rsidDel="00000000" w:rsidP="00000000" w:rsidRDefault="00000000" w:rsidRPr="00000000" w14:paraId="00001F1C">
      <w:pPr>
        <w:pageBreakBefore w:val="0"/>
        <w:rPr/>
      </w:pPr>
      <w:r w:rsidDel="00000000" w:rsidR="00000000" w:rsidRPr="00000000">
        <w:rPr>
          <w:rtl w:val="0"/>
        </w:rPr>
        <w:t xml:space="preserve">        "Oh no..."</w:t>
      </w:r>
    </w:p>
    <w:p w:rsidR="00000000" w:rsidDel="00000000" w:rsidP="00000000" w:rsidRDefault="00000000" w:rsidRPr="00000000" w14:paraId="00001F1D">
      <w:pPr>
        <w:pageBreakBefore w:val="0"/>
        <w:rPr/>
      </w:pPr>
      <w:r w:rsidDel="00000000" w:rsidR="00000000" w:rsidRPr="00000000">
        <w:rPr>
          <w:rtl w:val="0"/>
        </w:rPr>
        <w:t xml:space="preserve">        mc "{i}Monika pls, something just came up and I had to go over 4 a bit{/i}"</w:t>
      </w:r>
    </w:p>
    <w:p w:rsidR="00000000" w:rsidDel="00000000" w:rsidP="00000000" w:rsidRDefault="00000000" w:rsidRPr="00000000" w14:paraId="00001F1E">
      <w:pPr>
        <w:pageBreakBefore w:val="0"/>
        <w:rPr/>
      </w:pPr>
      <w:r w:rsidDel="00000000" w:rsidR="00000000" w:rsidRPr="00000000">
        <w:rPr>
          <w:rtl w:val="0"/>
        </w:rPr>
        <w:t xml:space="preserve">        mc "{i}Sayori had an issue and I was helping her, ok?{/i}"</w:t>
      </w:r>
    </w:p>
    <w:p w:rsidR="00000000" w:rsidDel="00000000" w:rsidP="00000000" w:rsidRDefault="00000000" w:rsidRPr="00000000" w14:paraId="00001F1F">
      <w:pPr>
        <w:pageBreakBefore w:val="0"/>
        <w:rPr/>
      </w:pPr>
      <w:r w:rsidDel="00000000" w:rsidR="00000000" w:rsidRPr="00000000">
        <w:rPr>
          <w:rtl w:val="0"/>
        </w:rPr>
        <w:t xml:space="preserve">        "The messages almost immediately go from {i}Sent{/i} to {i}Read{/i}."</w:t>
      </w:r>
    </w:p>
    <w:p w:rsidR="00000000" w:rsidDel="00000000" w:rsidP="00000000" w:rsidRDefault="00000000" w:rsidRPr="00000000" w14:paraId="00001F20">
      <w:pPr>
        <w:pageBreakBefore w:val="0"/>
        <w:rPr/>
      </w:pPr>
      <w:r w:rsidDel="00000000" w:rsidR="00000000" w:rsidRPr="00000000">
        <w:rPr>
          <w:rtl w:val="0"/>
        </w:rPr>
        <w:t xml:space="preserve">        "Three little dots appear as she types a response."</w:t>
      </w:r>
    </w:p>
    <w:p w:rsidR="00000000" w:rsidDel="00000000" w:rsidP="00000000" w:rsidRDefault="00000000" w:rsidRPr="00000000" w14:paraId="00001F21">
      <w:pPr>
        <w:pageBreakBefore w:val="0"/>
        <w:rPr/>
      </w:pPr>
      <w:r w:rsidDel="00000000" w:rsidR="00000000" w:rsidRPr="00000000">
        <w:rPr>
          <w:rtl w:val="0"/>
        </w:rPr>
        <w:t xml:space="preserve">        m "{i}Sure she did.{/i}"</w:t>
      </w:r>
    </w:p>
    <w:p w:rsidR="00000000" w:rsidDel="00000000" w:rsidP="00000000" w:rsidRDefault="00000000" w:rsidRPr="00000000" w14:paraId="00001F22">
      <w:pPr>
        <w:pageBreakBefore w:val="0"/>
        <w:rPr/>
      </w:pPr>
      <w:r w:rsidDel="00000000" w:rsidR="00000000" w:rsidRPr="00000000">
        <w:rPr>
          <w:rtl w:val="0"/>
        </w:rPr>
        <w:t xml:space="preserve">        "Perfect capitalization and punctuation, she's definitely upset."</w:t>
      </w:r>
    </w:p>
    <w:p w:rsidR="00000000" w:rsidDel="00000000" w:rsidP="00000000" w:rsidRDefault="00000000" w:rsidRPr="00000000" w14:paraId="00001F23">
      <w:pPr>
        <w:pageBreakBefore w:val="0"/>
        <w:rPr/>
      </w:pPr>
      <w:r w:rsidDel="00000000" w:rsidR="00000000" w:rsidRPr="00000000">
        <w:rPr>
          <w:rtl w:val="0"/>
        </w:rPr>
        <w:t xml:space="preserve">        mc "{i}She rlly did though, it was serious Monika{/i}"</w:t>
      </w:r>
    </w:p>
    <w:p w:rsidR="00000000" w:rsidDel="00000000" w:rsidP="00000000" w:rsidRDefault="00000000" w:rsidRPr="00000000" w14:paraId="00001F24">
      <w:pPr>
        <w:pageBreakBefore w:val="0"/>
        <w:rPr/>
      </w:pPr>
      <w:r w:rsidDel="00000000" w:rsidR="00000000" w:rsidRPr="00000000">
        <w:rPr>
          <w:rtl w:val="0"/>
        </w:rPr>
        <w:t xml:space="preserve">        "She immediately opens the message again, but no set of dots come up on the screen."</w:t>
      </w:r>
    </w:p>
    <w:p w:rsidR="00000000" w:rsidDel="00000000" w:rsidP="00000000" w:rsidRDefault="00000000" w:rsidRPr="00000000" w14:paraId="00001F25">
      <w:pPr>
        <w:pageBreakBefore w:val="0"/>
        <w:rPr/>
      </w:pPr>
      <w:r w:rsidDel="00000000" w:rsidR="00000000" w:rsidRPr="00000000">
        <w:rPr>
          <w:rtl w:val="0"/>
        </w:rPr>
        <w:t xml:space="preserve">        "As I unlock my door to my house, I dial her number."</w:t>
      </w:r>
    </w:p>
    <w:p w:rsidR="00000000" w:rsidDel="00000000" w:rsidP="00000000" w:rsidRDefault="00000000" w:rsidRPr="00000000" w14:paraId="00001F26">
      <w:pPr>
        <w:pageBreakBefore w:val="0"/>
        <w:rPr/>
      </w:pPr>
      <w:r w:rsidDel="00000000" w:rsidR="00000000" w:rsidRPr="00000000">
        <w:rPr>
          <w:rtl w:val="0"/>
        </w:rPr>
        <w:t xml:space="preserve">        scene bg livingroom_evening</w:t>
      </w:r>
    </w:p>
    <w:p w:rsidR="00000000" w:rsidDel="00000000" w:rsidP="00000000" w:rsidRDefault="00000000" w:rsidRPr="00000000" w14:paraId="00001F27">
      <w:pPr>
        <w:pageBreakBefore w:val="0"/>
        <w:rPr/>
      </w:pPr>
      <w:r w:rsidDel="00000000" w:rsidR="00000000" w:rsidRPr="00000000">
        <w:rPr>
          <w:rtl w:val="0"/>
        </w:rPr>
        <w:t xml:space="preserve">        "The phone rings once before going straight to voicemail."</w:t>
      </w:r>
    </w:p>
    <w:p w:rsidR="00000000" w:rsidDel="00000000" w:rsidP="00000000" w:rsidRDefault="00000000" w:rsidRPr="00000000" w14:paraId="00001F28">
      <w:pPr>
        <w:pageBreakBefore w:val="0"/>
        <w:rPr/>
      </w:pPr>
      <w:r w:rsidDel="00000000" w:rsidR="00000000" w:rsidRPr="00000000">
        <w:rPr>
          <w:rtl w:val="0"/>
        </w:rPr>
        <w:t xml:space="preserve">        mc "Come on Monika, please..."</w:t>
      </w:r>
    </w:p>
    <w:p w:rsidR="00000000" w:rsidDel="00000000" w:rsidP="00000000" w:rsidRDefault="00000000" w:rsidRPr="00000000" w14:paraId="00001F29">
      <w:pPr>
        <w:pageBreakBefore w:val="0"/>
        <w:rPr/>
      </w:pPr>
      <w:r w:rsidDel="00000000" w:rsidR="00000000" w:rsidRPr="00000000">
        <w:rPr>
          <w:rtl w:val="0"/>
        </w:rPr>
        <w:t xml:space="preserve">        "I dial it again, and I'm brought to voicemail once again."</w:t>
      </w:r>
    </w:p>
    <w:p w:rsidR="00000000" w:rsidDel="00000000" w:rsidP="00000000" w:rsidRDefault="00000000" w:rsidRPr="00000000" w14:paraId="00001F2A">
      <w:pPr>
        <w:pageBreakBefore w:val="0"/>
        <w:rPr/>
      </w:pPr>
      <w:r w:rsidDel="00000000" w:rsidR="00000000" w:rsidRPr="00000000">
        <w:rPr>
          <w:rtl w:val="0"/>
        </w:rPr>
        <w:t xml:space="preserve">        "I hang up before it can record anything and chuck my phone at my couch."</w:t>
      </w:r>
    </w:p>
    <w:p w:rsidR="00000000" w:rsidDel="00000000" w:rsidP="00000000" w:rsidRDefault="00000000" w:rsidRPr="00000000" w14:paraId="00001F2B">
      <w:pPr>
        <w:pageBreakBefore w:val="0"/>
        <w:rPr/>
      </w:pPr>
      <w:r w:rsidDel="00000000" w:rsidR="00000000" w:rsidRPr="00000000">
        <w:rPr>
          <w:rtl w:val="0"/>
        </w:rPr>
        <w:t xml:space="preserve">        mc "God damn it Monika! What has gotten into you?!"</w:t>
      </w:r>
    </w:p>
    <w:p w:rsidR="00000000" w:rsidDel="00000000" w:rsidP="00000000" w:rsidRDefault="00000000" w:rsidRPr="00000000" w14:paraId="00001F2C">
      <w:pPr>
        <w:pageBreakBefore w:val="0"/>
        <w:rPr/>
      </w:pPr>
      <w:r w:rsidDel="00000000" w:rsidR="00000000" w:rsidRPr="00000000">
        <w:rPr>
          <w:rtl w:val="0"/>
        </w:rPr>
        <w:t xml:space="preserve">        "Sinking into the couch with my face in my hands, all I can do is think."</w:t>
      </w:r>
    </w:p>
    <w:p w:rsidR="00000000" w:rsidDel="00000000" w:rsidP="00000000" w:rsidRDefault="00000000" w:rsidRPr="00000000" w14:paraId="00001F2D">
      <w:pPr>
        <w:pageBreakBefore w:val="0"/>
        <w:rPr/>
      </w:pPr>
      <w:r w:rsidDel="00000000" w:rsidR="00000000" w:rsidRPr="00000000">
        <w:rPr>
          <w:rtl w:val="0"/>
        </w:rPr>
        <w:t xml:space="preserve">        "She doesn't think..."</w:t>
      </w:r>
    </w:p>
    <w:p w:rsidR="00000000" w:rsidDel="00000000" w:rsidP="00000000" w:rsidRDefault="00000000" w:rsidRPr="00000000" w14:paraId="00001F2E">
      <w:pPr>
        <w:pageBreakBefore w:val="0"/>
        <w:rPr/>
      </w:pPr>
      <w:r w:rsidDel="00000000" w:rsidR="00000000" w:rsidRPr="00000000">
        <w:rPr>
          <w:rtl w:val="0"/>
        </w:rPr>
        <w:t xml:space="preserve">        "No god please…”</w:t>
      </w:r>
    </w:p>
    <w:p w:rsidR="00000000" w:rsidDel="00000000" w:rsidP="00000000" w:rsidRDefault="00000000" w:rsidRPr="00000000" w14:paraId="00001F2F">
      <w:pPr>
        <w:pageBreakBefore w:val="0"/>
        <w:rPr/>
      </w:pPr>
      <w:r w:rsidDel="00000000" w:rsidR="00000000" w:rsidRPr="00000000">
        <w:rPr>
          <w:rtl w:val="0"/>
        </w:rPr>
        <w:t xml:space="preserve">        “Surely she knows I’d never do something like that.”</w:t>
      </w:r>
    </w:p>
    <w:p w:rsidR="00000000" w:rsidDel="00000000" w:rsidP="00000000" w:rsidRDefault="00000000" w:rsidRPr="00000000" w14:paraId="00001F30">
      <w:pPr>
        <w:pageBreakBefore w:val="0"/>
        <w:rPr/>
      </w:pPr>
      <w:r w:rsidDel="00000000" w:rsidR="00000000" w:rsidRPr="00000000">
        <w:rPr>
          <w:rtl w:val="0"/>
        </w:rPr>
        <w:t xml:space="preserve">        “I’m the school loner, for Christ’s sake, jeopardizing a relationship as good as this would be more than stupid of me.”</w:t>
      </w:r>
    </w:p>
    <w:p w:rsidR="00000000" w:rsidDel="00000000" w:rsidP="00000000" w:rsidRDefault="00000000" w:rsidRPr="00000000" w14:paraId="00001F31">
      <w:pPr>
        <w:pageBreakBefore w:val="0"/>
        <w:rPr/>
      </w:pPr>
      <w:r w:rsidDel="00000000" w:rsidR="00000000" w:rsidRPr="00000000">
        <w:rPr>
          <w:rtl w:val="0"/>
        </w:rPr>
        <w:t xml:space="preserve">        “I clutch my hair in my fists in panic, beads of sweat stabbing into my forehead.”</w:t>
      </w:r>
    </w:p>
    <w:p w:rsidR="00000000" w:rsidDel="00000000" w:rsidP="00000000" w:rsidRDefault="00000000" w:rsidRPr="00000000" w14:paraId="00001F32">
      <w:pPr>
        <w:pageBreakBefore w:val="0"/>
        <w:rPr/>
      </w:pPr>
      <w:r w:rsidDel="00000000" w:rsidR="00000000" w:rsidRPr="00000000">
        <w:rPr>
          <w:rtl w:val="0"/>
        </w:rPr>
        <w:t xml:space="preserve">        “My breathing speeds up to a noticeable high.”</w:t>
      </w:r>
    </w:p>
    <w:p w:rsidR="00000000" w:rsidDel="00000000" w:rsidP="00000000" w:rsidRDefault="00000000" w:rsidRPr="00000000" w14:paraId="00001F33">
      <w:pPr>
        <w:pageBreakBefore w:val="0"/>
        <w:rPr/>
      </w:pPr>
      <w:r w:rsidDel="00000000" w:rsidR="00000000" w:rsidRPr="00000000">
        <w:rPr>
          <w:rtl w:val="0"/>
        </w:rPr>
        <w:t xml:space="preserve">        “Afraid of pulling my hair out, I let go and take up my phone once more.”</w:t>
      </w:r>
    </w:p>
    <w:p w:rsidR="00000000" w:rsidDel="00000000" w:rsidP="00000000" w:rsidRDefault="00000000" w:rsidRPr="00000000" w14:paraId="00001F34">
      <w:pPr>
        <w:pageBreakBefore w:val="0"/>
        <w:rPr/>
      </w:pPr>
      <w:r w:rsidDel="00000000" w:rsidR="00000000" w:rsidRPr="00000000">
        <w:rPr>
          <w:rtl w:val="0"/>
        </w:rPr>
        <w:t xml:space="preserve">        mc “&lt;i&gt;You know how much I care for you. Sayori needed help, I promise that’s all it was.&lt;/i&gt;</w:t>
      </w:r>
    </w:p>
    <w:p w:rsidR="00000000" w:rsidDel="00000000" w:rsidP="00000000" w:rsidRDefault="00000000" w:rsidRPr="00000000" w14:paraId="00001F35">
      <w:pPr>
        <w:pageBreakBefore w:val="0"/>
        <w:rPr/>
      </w:pPr>
      <w:r w:rsidDel="00000000" w:rsidR="00000000" w:rsidRPr="00000000">
        <w:rPr>
          <w:rtl w:val="0"/>
        </w:rPr>
        <w:t xml:space="preserve">        mc “&lt;i&gt;Please, just talk to me. Giving me the silent treatment isn’t going to solve anything.&lt;/i&gt;”</w:t>
      </w:r>
    </w:p>
    <w:p w:rsidR="00000000" w:rsidDel="00000000" w:rsidP="00000000" w:rsidRDefault="00000000" w:rsidRPr="00000000" w14:paraId="00001F36">
      <w:pPr>
        <w:pageBreakBefore w:val="0"/>
        <w:rPr/>
      </w:pPr>
      <w:r w:rsidDel="00000000" w:rsidR="00000000" w:rsidRPr="00000000">
        <w:rPr>
          <w:rtl w:val="0"/>
        </w:rPr>
        <w:t xml:space="preserve">        “I was too forward.”</w:t>
      </w:r>
    </w:p>
    <w:p w:rsidR="00000000" w:rsidDel="00000000" w:rsidP="00000000" w:rsidRDefault="00000000" w:rsidRPr="00000000" w14:paraId="00001F37">
      <w:pPr>
        <w:pageBreakBefore w:val="0"/>
        <w:rPr/>
      </w:pPr>
      <w:r w:rsidDel="00000000" w:rsidR="00000000" w:rsidRPr="00000000">
        <w:rPr>
          <w:rtl w:val="0"/>
        </w:rPr>
        <w:t xml:space="preserve">        “She’ll see that as aggressive or defiant.”</w:t>
      </w:r>
    </w:p>
    <w:p w:rsidR="00000000" w:rsidDel="00000000" w:rsidP="00000000" w:rsidRDefault="00000000" w:rsidRPr="00000000" w14:paraId="00001F38">
      <w:pPr>
        <w:pageBreakBefore w:val="0"/>
        <w:rPr/>
      </w:pPr>
      <w:r w:rsidDel="00000000" w:rsidR="00000000" w:rsidRPr="00000000">
        <w:rPr>
          <w:rtl w:val="0"/>
        </w:rPr>
        <w:t xml:space="preserve">        “As I move my finger towards the delete button, I see the three dots appear once more.”</w:t>
      </w:r>
    </w:p>
    <w:p w:rsidR="00000000" w:rsidDel="00000000" w:rsidP="00000000" w:rsidRDefault="00000000" w:rsidRPr="00000000" w14:paraId="00001F39">
      <w:pPr>
        <w:pageBreakBefore w:val="0"/>
        <w:rPr/>
      </w:pPr>
      <w:r w:rsidDel="00000000" w:rsidR="00000000" w:rsidRPr="00000000">
        <w:rPr>
          <w:rtl w:val="0"/>
        </w:rPr>
        <w:t xml:space="preserve">        “Oh no.”</w:t>
      </w:r>
    </w:p>
    <w:p w:rsidR="00000000" w:rsidDel="00000000" w:rsidP="00000000" w:rsidRDefault="00000000" w:rsidRPr="00000000" w14:paraId="00001F3A">
      <w:pPr>
        <w:pageBreakBefore w:val="0"/>
        <w:rPr/>
      </w:pPr>
      <w:r w:rsidDel="00000000" w:rsidR="00000000" w:rsidRPr="00000000">
        <w:rPr>
          <w:rtl w:val="0"/>
        </w:rPr>
        <w:t xml:space="preserve">        “She’s seen it already. No going back now.”         </w:t>
      </w:r>
    </w:p>
    <w:p w:rsidR="00000000" w:rsidDel="00000000" w:rsidP="00000000" w:rsidRDefault="00000000" w:rsidRPr="00000000" w14:paraId="00001F3B">
      <w:pPr>
        <w:pageBreakBefore w:val="0"/>
        <w:rPr/>
      </w:pPr>
      <w:r w:rsidDel="00000000" w:rsidR="00000000" w:rsidRPr="00000000">
        <w:rPr>
          <w:rtl w:val="0"/>
        </w:rPr>
        <w:t xml:space="preserve">        “All I can do is brace myself for the response…”</w:t>
      </w:r>
    </w:p>
    <w:p w:rsidR="00000000" w:rsidDel="00000000" w:rsidP="00000000" w:rsidRDefault="00000000" w:rsidRPr="00000000" w14:paraId="00001F3C">
      <w:pPr>
        <w:pageBreakBefore w:val="0"/>
        <w:rPr/>
      </w:pPr>
      <w:r w:rsidDel="00000000" w:rsidR="00000000" w:rsidRPr="00000000">
        <w:rPr>
          <w:rtl w:val="0"/>
        </w:rPr>
        <w:t xml:space="preserve">        “&lt;i&gt;...&lt;/i&gt;”</w:t>
      </w:r>
    </w:p>
    <w:p w:rsidR="00000000" w:rsidDel="00000000" w:rsidP="00000000" w:rsidRDefault="00000000" w:rsidRPr="00000000" w14:paraId="00001F3D">
      <w:pPr>
        <w:pageBreakBefore w:val="0"/>
        <w:rPr/>
      </w:pPr>
      <w:r w:rsidDel="00000000" w:rsidR="00000000" w:rsidRPr="00000000">
        <w:rPr>
          <w:rtl w:val="0"/>
        </w:rPr>
        <w:t xml:space="preserve">        “&lt;i&gt;...&lt;/i&gt;”</w:t>
      </w:r>
    </w:p>
    <w:p w:rsidR="00000000" w:rsidDel="00000000" w:rsidP="00000000" w:rsidRDefault="00000000" w:rsidRPr="00000000" w14:paraId="00001F3E">
      <w:pPr>
        <w:pageBreakBefore w:val="0"/>
        <w:rPr/>
      </w:pPr>
      <w:r w:rsidDel="00000000" w:rsidR="00000000" w:rsidRPr="00000000">
        <w:rPr>
          <w:rtl w:val="0"/>
        </w:rPr>
        <w:t xml:space="preserve">        “&lt;i&gt;...&lt;/i&gt;”</w:t>
      </w:r>
    </w:p>
    <w:p w:rsidR="00000000" w:rsidDel="00000000" w:rsidP="00000000" w:rsidRDefault="00000000" w:rsidRPr="00000000" w14:paraId="00001F3F">
      <w:pPr>
        <w:pageBreakBefore w:val="0"/>
        <w:rPr/>
      </w:pPr>
      <w:r w:rsidDel="00000000" w:rsidR="00000000" w:rsidRPr="00000000">
        <w:rPr>
          <w:rtl w:val="0"/>
        </w:rPr>
        <w:t xml:space="preserve">        m “&lt;i&gt;Alright, I’ll talk.&lt;/i&gt;”</w:t>
      </w:r>
    </w:p>
    <w:p w:rsidR="00000000" w:rsidDel="00000000" w:rsidP="00000000" w:rsidRDefault="00000000" w:rsidRPr="00000000" w14:paraId="00001F40">
      <w:pPr>
        <w:pageBreakBefore w:val="0"/>
        <w:rPr/>
      </w:pPr>
      <w:r w:rsidDel="00000000" w:rsidR="00000000" w:rsidRPr="00000000">
        <w:rPr>
          <w:rtl w:val="0"/>
        </w:rPr>
        <w:t xml:space="preserve">        “Thank Christ for that.”</w:t>
      </w:r>
    </w:p>
    <w:p w:rsidR="00000000" w:rsidDel="00000000" w:rsidP="00000000" w:rsidRDefault="00000000" w:rsidRPr="00000000" w14:paraId="00001F41">
      <w:pPr>
        <w:pageBreakBefore w:val="0"/>
        <w:rPr/>
      </w:pPr>
      <w:r w:rsidDel="00000000" w:rsidR="00000000" w:rsidRPr="00000000">
        <w:rPr>
          <w:rtl w:val="0"/>
        </w:rPr>
        <w:t xml:space="preserve">        m “&lt;i&gt;I want you to tell me the truth. I want you to swear that your answer to my next question will be true.&lt;/i&gt;”</w:t>
      </w:r>
    </w:p>
    <w:p w:rsidR="00000000" w:rsidDel="00000000" w:rsidP="00000000" w:rsidRDefault="00000000" w:rsidRPr="00000000" w14:paraId="00001F42">
      <w:pPr>
        <w:pageBreakBefore w:val="0"/>
        <w:rPr/>
      </w:pPr>
      <w:r w:rsidDel="00000000" w:rsidR="00000000" w:rsidRPr="00000000">
        <w:rPr>
          <w:rtl w:val="0"/>
        </w:rPr>
        <w:t xml:space="preserve">       “Oh boy, this is gonna be a tough one.”</w:t>
      </w:r>
    </w:p>
    <w:p w:rsidR="00000000" w:rsidDel="00000000" w:rsidP="00000000" w:rsidRDefault="00000000" w:rsidRPr="00000000" w14:paraId="00001F43">
      <w:pPr>
        <w:pageBreakBefore w:val="0"/>
        <w:rPr/>
      </w:pPr>
      <w:r w:rsidDel="00000000" w:rsidR="00000000" w:rsidRPr="00000000">
        <w:rPr>
          <w:rtl w:val="0"/>
        </w:rPr>
        <w:t xml:space="preserve">       “Nonetheless I will answer truthfully.”</w:t>
      </w:r>
    </w:p>
    <w:p w:rsidR="00000000" w:rsidDel="00000000" w:rsidP="00000000" w:rsidRDefault="00000000" w:rsidRPr="00000000" w14:paraId="00001F44">
      <w:pPr>
        <w:pageBreakBefore w:val="0"/>
        <w:rPr/>
      </w:pPr>
      <w:r w:rsidDel="00000000" w:rsidR="00000000" w:rsidRPr="00000000">
        <w:rPr>
          <w:rtl w:val="0"/>
        </w:rPr>
        <w:t xml:space="preserve">       mc “&lt;i&gt;I swear.&lt;/i&gt;”</w:t>
      </w:r>
    </w:p>
    <w:p w:rsidR="00000000" w:rsidDel="00000000" w:rsidP="00000000" w:rsidRDefault="00000000" w:rsidRPr="00000000" w14:paraId="00001F45">
      <w:pPr>
        <w:pageBreakBefore w:val="0"/>
        <w:rPr/>
      </w:pPr>
      <w:r w:rsidDel="00000000" w:rsidR="00000000" w:rsidRPr="00000000">
        <w:rPr>
          <w:rtl w:val="0"/>
        </w:rPr>
        <w:t xml:space="preserve">       m “&lt;i&gt;Alright.&lt;/i&gt;”</w:t>
      </w:r>
    </w:p>
    <w:p w:rsidR="00000000" w:rsidDel="00000000" w:rsidP="00000000" w:rsidRDefault="00000000" w:rsidRPr="00000000" w14:paraId="00001F46">
      <w:pPr>
        <w:pageBreakBefore w:val="0"/>
        <w:rPr/>
      </w:pPr>
      <w:r w:rsidDel="00000000" w:rsidR="00000000" w:rsidRPr="00000000">
        <w:rPr>
          <w:rtl w:val="0"/>
        </w:rPr>
        <w:t xml:space="preserve">       m “&lt;i&gt;Are you and Sayori involved in any way?&lt;/i&gt;”</w:t>
      </w:r>
    </w:p>
    <w:p w:rsidR="00000000" w:rsidDel="00000000" w:rsidP="00000000" w:rsidRDefault="00000000" w:rsidRPr="00000000" w14:paraId="00001F47">
      <w:pPr>
        <w:pageBreakBefore w:val="0"/>
        <w:rPr/>
      </w:pPr>
      <w:r w:rsidDel="00000000" w:rsidR="00000000" w:rsidRPr="00000000">
        <w:rPr>
          <w:rtl w:val="0"/>
        </w:rPr>
        <w:t xml:space="preserve">       “I can’t believe she’d really think that/”</w:t>
      </w:r>
    </w:p>
    <w:p w:rsidR="00000000" w:rsidDel="00000000" w:rsidP="00000000" w:rsidRDefault="00000000" w:rsidRPr="00000000" w14:paraId="00001F48">
      <w:pPr>
        <w:pageBreakBefore w:val="0"/>
        <w:rPr/>
      </w:pPr>
      <w:r w:rsidDel="00000000" w:rsidR="00000000" w:rsidRPr="00000000">
        <w:rPr>
          <w:rtl w:val="0"/>
        </w:rPr>
        <w:t xml:space="preserve">       “Does she not trust me?”</w:t>
      </w:r>
    </w:p>
    <w:p w:rsidR="00000000" w:rsidDel="00000000" w:rsidP="00000000" w:rsidRDefault="00000000" w:rsidRPr="00000000" w14:paraId="00001F49">
      <w:pPr>
        <w:pageBreakBefore w:val="0"/>
        <w:rPr/>
      </w:pPr>
      <w:r w:rsidDel="00000000" w:rsidR="00000000" w:rsidRPr="00000000">
        <w:rPr>
          <w:rtl w:val="0"/>
        </w:rPr>
        <w:t xml:space="preserve">       “I should reply quickly, she won’t take kindly to waiting for a response.”</w:t>
      </w:r>
    </w:p>
    <w:p w:rsidR="00000000" w:rsidDel="00000000" w:rsidP="00000000" w:rsidRDefault="00000000" w:rsidRPr="00000000" w14:paraId="00001F4A">
      <w:pPr>
        <w:pageBreakBefore w:val="0"/>
        <w:rPr/>
      </w:pPr>
      <w:r w:rsidDel="00000000" w:rsidR="00000000" w:rsidRPr="00000000">
        <w:rPr>
          <w:rtl w:val="0"/>
        </w:rPr>
        <w:t xml:space="preserve">       mc “&lt;i&gt;Of course not.&lt;/i&gt;”</w:t>
      </w:r>
    </w:p>
    <w:p w:rsidR="00000000" w:rsidDel="00000000" w:rsidP="00000000" w:rsidRDefault="00000000" w:rsidRPr="00000000" w14:paraId="00001F4B">
      <w:pPr>
        <w:pageBreakBefore w:val="0"/>
        <w:rPr/>
      </w:pPr>
      <w:r w:rsidDel="00000000" w:rsidR="00000000" w:rsidRPr="00000000">
        <w:rPr>
          <w:rtl w:val="0"/>
        </w:rPr>
        <w:t xml:space="preserve">       mc “&lt;i&gt;She’s my close friend and she was having a bad day.&lt;/i&gt;”</w:t>
      </w:r>
    </w:p>
    <w:p w:rsidR="00000000" w:rsidDel="00000000" w:rsidP="00000000" w:rsidRDefault="00000000" w:rsidRPr="00000000" w14:paraId="00001F4C">
      <w:pPr>
        <w:pageBreakBefore w:val="0"/>
        <w:rPr/>
      </w:pPr>
      <w:r w:rsidDel="00000000" w:rsidR="00000000" w:rsidRPr="00000000">
        <w:rPr>
          <w:rtl w:val="0"/>
        </w:rPr>
        <w:t xml:space="preserve">       mc “&lt;i&gt;We sat down and talked together, I let her vent what was on her mind, I listened.&lt;/i&gt;”</w:t>
      </w:r>
    </w:p>
    <w:p w:rsidR="00000000" w:rsidDel="00000000" w:rsidP="00000000" w:rsidRDefault="00000000" w:rsidRPr="00000000" w14:paraId="00001F4D">
      <w:pPr>
        <w:pageBreakBefore w:val="0"/>
        <w:rPr/>
      </w:pPr>
      <w:r w:rsidDel="00000000" w:rsidR="00000000" w:rsidRPr="00000000">
        <w:rPr>
          <w:rtl w:val="0"/>
        </w:rPr>
        <w:t xml:space="preserve">       mc “&lt;i&gt;I promise that’s all that happened.&lt;/i&gt;”</w:t>
      </w:r>
    </w:p>
    <w:p w:rsidR="00000000" w:rsidDel="00000000" w:rsidP="00000000" w:rsidRDefault="00000000" w:rsidRPr="00000000" w14:paraId="00001F4E">
      <w:pPr>
        <w:pageBreakBefore w:val="0"/>
        <w:rPr/>
      </w:pPr>
      <w:r w:rsidDel="00000000" w:rsidR="00000000" w:rsidRPr="00000000">
        <w:rPr>
          <w:rtl w:val="0"/>
        </w:rPr>
        <w:t xml:space="preserve">       “The dots return once more.”</w:t>
      </w:r>
    </w:p>
    <w:p w:rsidR="00000000" w:rsidDel="00000000" w:rsidP="00000000" w:rsidRDefault="00000000" w:rsidRPr="00000000" w14:paraId="00001F4F">
      <w:pPr>
        <w:pageBreakBefore w:val="0"/>
        <w:rPr/>
      </w:pPr>
      <w:r w:rsidDel="00000000" w:rsidR="00000000" w:rsidRPr="00000000">
        <w:rPr>
          <w:rtl w:val="0"/>
        </w:rPr>
        <w:t xml:space="preserve">       m “&lt;i&gt;I believe you.&lt;/i&gt;”</w:t>
      </w:r>
    </w:p>
    <w:p w:rsidR="00000000" w:rsidDel="00000000" w:rsidP="00000000" w:rsidRDefault="00000000" w:rsidRPr="00000000" w14:paraId="00001F50">
      <w:pPr>
        <w:pageBreakBefore w:val="0"/>
        <w:rPr/>
      </w:pPr>
      <w:r w:rsidDel="00000000" w:rsidR="00000000" w:rsidRPr="00000000">
        <w:rPr>
          <w:rtl w:val="0"/>
        </w:rPr>
        <w:t xml:space="preserve">       “Phew.”</w:t>
      </w:r>
    </w:p>
    <w:p w:rsidR="00000000" w:rsidDel="00000000" w:rsidP="00000000" w:rsidRDefault="00000000" w:rsidRPr="00000000" w14:paraId="00001F51">
      <w:pPr>
        <w:pageBreakBefore w:val="0"/>
        <w:rPr/>
      </w:pPr>
      <w:r w:rsidDel="00000000" w:rsidR="00000000" w:rsidRPr="00000000">
        <w:rPr>
          <w:rtl w:val="0"/>
        </w:rPr>
        <w:t xml:space="preserve">       m “&lt;i&gt;I want to believe everything you say.&lt;/i&gt;”</w:t>
      </w:r>
    </w:p>
    <w:p w:rsidR="00000000" w:rsidDel="00000000" w:rsidP="00000000" w:rsidRDefault="00000000" w:rsidRPr="00000000" w14:paraId="00001F52">
      <w:pPr>
        <w:pageBreakBefore w:val="0"/>
        <w:rPr/>
      </w:pPr>
      <w:r w:rsidDel="00000000" w:rsidR="00000000" w:rsidRPr="00000000">
        <w:rPr>
          <w:rtl w:val="0"/>
        </w:rPr>
        <w:t xml:space="preserve">       m “&lt;i&gt;And there’s no reason why I shouldn’t, you’ve never lied to me before.&lt;/i&gt;”</w:t>
      </w:r>
    </w:p>
    <w:p w:rsidR="00000000" w:rsidDel="00000000" w:rsidP="00000000" w:rsidRDefault="00000000" w:rsidRPr="00000000" w14:paraId="00001F53">
      <w:pPr>
        <w:pageBreakBefore w:val="0"/>
        <w:rPr/>
      </w:pPr>
      <w:r w:rsidDel="00000000" w:rsidR="00000000" w:rsidRPr="00000000">
        <w:rPr>
          <w:rtl w:val="0"/>
        </w:rPr>
        <w:t xml:space="preserve">       m “&lt;i&gt;I just always feel worried that I’m going to lose you.&lt;/i&gt;”</w:t>
      </w:r>
    </w:p>
    <w:p w:rsidR="00000000" w:rsidDel="00000000" w:rsidP="00000000" w:rsidRDefault="00000000" w:rsidRPr="00000000" w14:paraId="00001F54">
      <w:pPr>
        <w:pageBreakBefore w:val="0"/>
        <w:rPr/>
      </w:pPr>
      <w:r w:rsidDel="00000000" w:rsidR="00000000" w:rsidRPr="00000000">
        <w:rPr>
          <w:rtl w:val="0"/>
        </w:rPr>
        <w:t xml:space="preserve">       m “&lt;i&gt;You’re always so nice to people, and the fact that I lash out sometimes.&lt;/i&gt;”</w:t>
      </w:r>
    </w:p>
    <w:p w:rsidR="00000000" w:rsidDel="00000000" w:rsidP="00000000" w:rsidRDefault="00000000" w:rsidRPr="00000000" w14:paraId="00001F55">
      <w:pPr>
        <w:pageBreakBefore w:val="0"/>
        <w:rPr/>
      </w:pPr>
      <w:r w:rsidDel="00000000" w:rsidR="00000000" w:rsidRPr="00000000">
        <w:rPr>
          <w:rtl w:val="0"/>
        </w:rPr>
        <w:t xml:space="preserve">       m “&lt;i&gt;It makes me scared that you’ll find someone better.&lt;/i&gt;”</w:t>
      </w:r>
    </w:p>
    <w:p w:rsidR="00000000" w:rsidDel="00000000" w:rsidP="00000000" w:rsidRDefault="00000000" w:rsidRPr="00000000" w14:paraId="00001F56">
      <w:pPr>
        <w:pageBreakBefore w:val="0"/>
        <w:rPr/>
      </w:pPr>
      <w:r w:rsidDel="00000000" w:rsidR="00000000" w:rsidRPr="00000000">
        <w:rPr>
          <w:rtl w:val="0"/>
        </w:rPr>
        <w:t xml:space="preserve">       “Oh, Monika.”</w:t>
      </w:r>
    </w:p>
    <w:p w:rsidR="00000000" w:rsidDel="00000000" w:rsidP="00000000" w:rsidRDefault="00000000" w:rsidRPr="00000000" w14:paraId="00001F57">
      <w:pPr>
        <w:pageBreakBefore w:val="0"/>
        <w:rPr/>
      </w:pPr>
      <w:r w:rsidDel="00000000" w:rsidR="00000000" w:rsidRPr="00000000">
        <w:rPr>
          <w:rtl w:val="0"/>
        </w:rPr>
        <w:t xml:space="preserve">       “I had no idea she felt like this.”</w:t>
      </w:r>
    </w:p>
    <w:p w:rsidR="00000000" w:rsidDel="00000000" w:rsidP="00000000" w:rsidRDefault="00000000" w:rsidRPr="00000000" w14:paraId="00001F58">
      <w:pPr>
        <w:pageBreakBefore w:val="0"/>
        <w:rPr/>
      </w:pPr>
      <w:r w:rsidDel="00000000" w:rsidR="00000000" w:rsidRPr="00000000">
        <w:rPr>
          <w:rtl w:val="0"/>
        </w:rPr>
        <w:t xml:space="preserve">       mc “&lt;i&gt;You know I love you, and only you. There is nobody else.&lt;/i&gt;”</w:t>
      </w:r>
    </w:p>
    <w:p w:rsidR="00000000" w:rsidDel="00000000" w:rsidP="00000000" w:rsidRDefault="00000000" w:rsidRPr="00000000" w14:paraId="00001F59">
      <w:pPr>
        <w:pageBreakBefore w:val="0"/>
        <w:rPr/>
      </w:pPr>
      <w:r w:rsidDel="00000000" w:rsidR="00000000" w:rsidRPr="00000000">
        <w:rPr>
          <w:rtl w:val="0"/>
        </w:rPr>
        <w:t xml:space="preserve">       m “&lt;i&gt;Just hearing that makes my day better.&lt;/i&gt;”</w:t>
      </w:r>
    </w:p>
    <w:p w:rsidR="00000000" w:rsidDel="00000000" w:rsidP="00000000" w:rsidRDefault="00000000" w:rsidRPr="00000000" w14:paraId="00001F5A">
      <w:pPr>
        <w:pageBreakBefore w:val="0"/>
        <w:rPr/>
      </w:pPr>
      <w:r w:rsidDel="00000000" w:rsidR="00000000" w:rsidRPr="00000000">
        <w:rPr>
          <w:rtl w:val="0"/>
        </w:rPr>
        <w:t xml:space="preserve">       m “&lt;i&gt;I’m sorry for being like this all the time.&lt;/i&gt;”</w:t>
      </w:r>
    </w:p>
    <w:p w:rsidR="00000000" w:rsidDel="00000000" w:rsidP="00000000" w:rsidRDefault="00000000" w:rsidRPr="00000000" w14:paraId="00001F5B">
      <w:pPr>
        <w:pageBreakBefore w:val="0"/>
        <w:rPr/>
      </w:pPr>
      <w:r w:rsidDel="00000000" w:rsidR="00000000" w:rsidRPr="00000000">
        <w:rPr>
          <w:rtl w:val="0"/>
        </w:rPr>
        <w:t xml:space="preserve">       m “&lt;i&gt;I’ll work on it, I promise.&lt;/i&gt;”</w:t>
      </w:r>
    </w:p>
    <w:p w:rsidR="00000000" w:rsidDel="00000000" w:rsidP="00000000" w:rsidRDefault="00000000" w:rsidRPr="00000000" w14:paraId="00001F5C">
      <w:pPr>
        <w:pageBreakBefore w:val="0"/>
        <w:rPr/>
      </w:pPr>
      <w:r w:rsidDel="00000000" w:rsidR="00000000" w:rsidRPr="00000000">
        <w:rPr>
          <w:rtl w:val="0"/>
        </w:rPr>
        <w:t xml:space="preserve">       “She’s really letting herself be vulnerable in front of me.”</w:t>
      </w:r>
    </w:p>
    <w:p w:rsidR="00000000" w:rsidDel="00000000" w:rsidP="00000000" w:rsidRDefault="00000000" w:rsidRPr="00000000" w14:paraId="00001F5D">
      <w:pPr>
        <w:pageBreakBefore w:val="0"/>
        <w:rPr/>
      </w:pPr>
      <w:r w:rsidDel="00000000" w:rsidR="00000000" w:rsidRPr="00000000">
        <w:rPr>
          <w:rtl w:val="0"/>
        </w:rPr>
        <w:t xml:space="preserve">       “I’m almost honoured.”</w:t>
      </w:r>
    </w:p>
    <w:p w:rsidR="00000000" w:rsidDel="00000000" w:rsidP="00000000" w:rsidRDefault="00000000" w:rsidRPr="00000000" w14:paraId="00001F5E">
      <w:pPr>
        <w:pageBreakBefore w:val="0"/>
        <w:rPr/>
      </w:pPr>
      <w:r w:rsidDel="00000000" w:rsidR="00000000" w:rsidRPr="00000000">
        <w:rPr>
          <w:rtl w:val="0"/>
        </w:rPr>
        <w:t xml:space="preserve">       mc “&lt;i&gt;I’ll help.&lt;/i&gt;”</w:t>
      </w:r>
    </w:p>
    <w:p w:rsidR="00000000" w:rsidDel="00000000" w:rsidP="00000000" w:rsidRDefault="00000000" w:rsidRPr="00000000" w14:paraId="00001F5F">
      <w:pPr>
        <w:pageBreakBefore w:val="0"/>
        <w:rPr/>
      </w:pPr>
      <w:r w:rsidDel="00000000" w:rsidR="00000000" w:rsidRPr="00000000">
        <w:rPr>
          <w:rtl w:val="0"/>
        </w:rPr>
        <w:t xml:space="preserve">       m “&lt;i&gt;That’s what I mean when I say you’re a sweetheart.&lt;/i&gt;”</w:t>
      </w:r>
    </w:p>
    <w:p w:rsidR="00000000" w:rsidDel="00000000" w:rsidP="00000000" w:rsidRDefault="00000000" w:rsidRPr="00000000" w14:paraId="00001F60">
      <w:pPr>
        <w:pageBreakBefore w:val="0"/>
        <w:rPr/>
      </w:pPr>
      <w:r w:rsidDel="00000000" w:rsidR="00000000" w:rsidRPr="00000000">
        <w:rPr>
          <w:rtl w:val="0"/>
        </w:rPr>
        <w:t xml:space="preserve">       m “&lt;i&gt;Alright, I’ll sign off for now. Speak to you soon!”&lt;/i&gt;”</w:t>
      </w:r>
    </w:p>
    <w:p w:rsidR="00000000" w:rsidDel="00000000" w:rsidP="00000000" w:rsidRDefault="00000000" w:rsidRPr="00000000" w14:paraId="00001F61">
      <w:pPr>
        <w:pageBreakBefore w:val="0"/>
        <w:rPr/>
      </w:pPr>
      <w:r w:rsidDel="00000000" w:rsidR="00000000" w:rsidRPr="00000000">
        <w:rPr>
          <w:rtl w:val="0"/>
        </w:rPr>
        <w:t xml:space="preserve">       mc “&lt;i&gt;Seeya!&lt;/i&gt;”</w:t>
      </w:r>
    </w:p>
    <w:p w:rsidR="00000000" w:rsidDel="00000000" w:rsidP="00000000" w:rsidRDefault="00000000" w:rsidRPr="00000000" w14:paraId="00001F62">
      <w:pPr>
        <w:pageBreakBefore w:val="0"/>
        <w:rPr/>
      </w:pPr>
      <w:r w:rsidDel="00000000" w:rsidR="00000000" w:rsidRPr="00000000">
        <w:rPr>
          <w:rtl w:val="0"/>
        </w:rPr>
        <w:t xml:space="preserve">       &lt;i&gt;*Click*&lt;/i&gt;</w:t>
        <w:br w:type="textWrapping"/>
        <w:t xml:space="preserve">       “That is one crisis averted.”</w:t>
      </w:r>
    </w:p>
    <w:p w:rsidR="00000000" w:rsidDel="00000000" w:rsidP="00000000" w:rsidRDefault="00000000" w:rsidRPr="00000000" w14:paraId="00001F63">
      <w:pPr>
        <w:pageBreakBefore w:val="0"/>
        <w:rPr/>
      </w:pPr>
      <w:r w:rsidDel="00000000" w:rsidR="00000000" w:rsidRPr="00000000">
        <w:rPr>
          <w:rtl w:val="0"/>
        </w:rPr>
        <w:t xml:space="preserve">       “I’m just glad I managed to de-escalate that as well as I did.”</w:t>
      </w:r>
    </w:p>
    <w:p w:rsidR="00000000" w:rsidDel="00000000" w:rsidP="00000000" w:rsidRDefault="00000000" w:rsidRPr="00000000" w14:paraId="00001F64">
      <w:pPr>
        <w:pageBreakBefore w:val="0"/>
        <w:rPr/>
      </w:pPr>
      <w:r w:rsidDel="00000000" w:rsidR="00000000" w:rsidRPr="00000000">
        <w:rPr>
          <w:rtl w:val="0"/>
        </w:rPr>
        <w:t xml:space="preserve">       “One wrong move and I’d still be on the phone, scrambling to defend my choice of words.”</w:t>
      </w:r>
    </w:p>
    <w:p w:rsidR="00000000" w:rsidDel="00000000" w:rsidP="00000000" w:rsidRDefault="00000000" w:rsidRPr="00000000" w14:paraId="00001F65">
      <w:pPr>
        <w:pageBreakBefore w:val="0"/>
        <w:rPr/>
      </w:pPr>
      <w:r w:rsidDel="00000000" w:rsidR="00000000" w:rsidRPr="00000000">
        <w:rPr>
          <w:rtl w:val="0"/>
        </w:rPr>
        <w:t xml:space="preserve">       “I love her dearly, but I do agree that she needs to work on that.”</w:t>
      </w:r>
    </w:p>
    <w:p w:rsidR="00000000" w:rsidDel="00000000" w:rsidP="00000000" w:rsidRDefault="00000000" w:rsidRPr="00000000" w14:paraId="00001F66">
      <w:pPr>
        <w:pageBreakBefore w:val="0"/>
        <w:rPr/>
      </w:pPr>
      <w:r w:rsidDel="00000000" w:rsidR="00000000" w:rsidRPr="00000000">
        <w:rPr>
          <w:rtl w:val="0"/>
        </w:rPr>
        <w:t xml:space="preserve">       “And I was serious when I said I’d help.”</w:t>
      </w:r>
    </w:p>
    <w:p w:rsidR="00000000" w:rsidDel="00000000" w:rsidP="00000000" w:rsidRDefault="00000000" w:rsidRPr="00000000" w14:paraId="00001F67">
      <w:pPr>
        <w:pageBreakBefore w:val="0"/>
        <w:rPr/>
      </w:pPr>
      <w:r w:rsidDel="00000000" w:rsidR="00000000" w:rsidRPr="00000000">
        <w:rPr>
          <w:rtl w:val="0"/>
        </w:rPr>
        <w:t xml:space="preserve">       “Her emerald eyes are too pretty to be tainted by envy.”</w:t>
      </w:r>
    </w:p>
    <w:p w:rsidR="00000000" w:rsidDel="00000000" w:rsidP="00000000" w:rsidRDefault="00000000" w:rsidRPr="00000000" w14:paraId="00001F68">
      <w:pPr>
        <w:pageBreakBefore w:val="0"/>
        <w:rPr/>
      </w:pPr>
      <w:r w:rsidDel="00000000" w:rsidR="00000000" w:rsidRPr="00000000">
        <w:rPr>
          <w:rtl w:val="0"/>
        </w:rPr>
        <w:t xml:space="preserve">       “Wow, I just thought that.”</w:t>
      </w:r>
    </w:p>
    <w:p w:rsidR="00000000" w:rsidDel="00000000" w:rsidP="00000000" w:rsidRDefault="00000000" w:rsidRPr="00000000" w14:paraId="00001F69">
      <w:pPr>
        <w:pageBreakBefore w:val="0"/>
        <w:rPr/>
      </w:pPr>
      <w:r w:rsidDel="00000000" w:rsidR="00000000" w:rsidRPr="00000000">
        <w:rPr>
          <w:rtl w:val="0"/>
        </w:rPr>
        <w:t xml:space="preserve">       “The literature club must really be getting to me, huh.”</w:t>
      </w:r>
    </w:p>
    <w:p w:rsidR="00000000" w:rsidDel="00000000" w:rsidP="00000000" w:rsidRDefault="00000000" w:rsidRPr="00000000" w14:paraId="00001F6A">
      <w:pPr>
        <w:pageBreakBefore w:val="0"/>
        <w:rPr/>
      </w:pPr>
      <w:r w:rsidDel="00000000" w:rsidR="00000000" w:rsidRPr="00000000">
        <w:rPr>
          <w:rtl w:val="0"/>
        </w:rPr>
        <w:t xml:space="preserve">       “Anyway, I should get my homework done, maybe as well as some practice.”</w:t>
      </w:r>
    </w:p>
    <w:p w:rsidR="00000000" w:rsidDel="00000000" w:rsidP="00000000" w:rsidRDefault="00000000" w:rsidRPr="00000000" w14:paraId="00001F6B">
      <w:pPr>
        <w:pageBreakBefore w:val="0"/>
        <w:rPr/>
      </w:pPr>
      <w:r w:rsidDel="00000000" w:rsidR="00000000" w:rsidRPr="00000000">
        <w:rPr>
          <w:rtl w:val="0"/>
        </w:rPr>
        <w:t xml:space="preserve">        [Fade to black]</w:t>
      </w:r>
    </w:p>
    <w:p w:rsidR="00000000" w:rsidDel="00000000" w:rsidP="00000000" w:rsidRDefault="00000000" w:rsidRPr="00000000" w14:paraId="00001F6C">
      <w:pPr>
        <w:pageBreakBefore w:val="0"/>
        <w:rPr/>
      </w:pPr>
      <w:r w:rsidDel="00000000" w:rsidR="00000000" w:rsidRPr="00000000">
        <w:rPr>
          <w:rtl w:val="0"/>
        </w:rPr>
        <w:t xml:space="preserve">        [BG: Classroom]</w:t>
      </w:r>
    </w:p>
    <w:p w:rsidR="00000000" w:rsidDel="00000000" w:rsidP="00000000" w:rsidRDefault="00000000" w:rsidRPr="00000000" w14:paraId="00001F6D">
      <w:pPr>
        <w:pageBreakBefore w:val="0"/>
        <w:rPr/>
      </w:pPr>
      <w:r w:rsidDel="00000000" w:rsidR="00000000" w:rsidRPr="00000000">
        <w:rPr>
          <w:rtl w:val="0"/>
        </w:rPr>
        <w:t xml:space="preserve">  </w:t>
      </w:r>
    </w:p>
    <w:p w:rsidR="00000000" w:rsidDel="00000000" w:rsidP="00000000" w:rsidRDefault="00000000" w:rsidRPr="00000000" w14:paraId="00001F6E">
      <w:pPr>
        <w:pageBreakBefore w:val="0"/>
        <w:rPr/>
      </w:pPr>
      <w:r w:rsidDel="00000000" w:rsidR="00000000" w:rsidRPr="00000000">
        <w:rPr>
          <w:rtl w:val="0"/>
        </w:rPr>
        <w:t xml:space="preserve">        “Classes are over once more, and it’s time to head to the clubroom.”</w:t>
        <w:br w:type="textWrapping"/>
        <w:t xml:space="preserve">        [BG: Hallway]</w:t>
      </w:r>
    </w:p>
    <w:p w:rsidR="00000000" w:rsidDel="00000000" w:rsidP="00000000" w:rsidRDefault="00000000" w:rsidRPr="00000000" w14:paraId="00001F6F">
      <w:pPr>
        <w:pageBreakBefore w:val="0"/>
        <w:rPr/>
      </w:pPr>
      <w:r w:rsidDel="00000000" w:rsidR="00000000" w:rsidRPr="00000000">
        <w:rPr>
          <w:rtl w:val="0"/>
        </w:rPr>
        <w:t xml:space="preserve">        “As always, the halls are fairly crowded with students heading either to their clubroom or home.”</w:t>
      </w:r>
    </w:p>
    <w:p w:rsidR="00000000" w:rsidDel="00000000" w:rsidP="00000000" w:rsidRDefault="00000000" w:rsidRPr="00000000" w14:paraId="00001F70">
      <w:pPr>
        <w:pageBreakBefore w:val="0"/>
        <w:rPr/>
      </w:pPr>
      <w:r w:rsidDel="00000000" w:rsidR="00000000" w:rsidRPr="00000000">
        <w:rPr>
          <w:rtl w:val="0"/>
        </w:rPr>
        <w:t xml:space="preserve">        “I’ve managed to cram in a few more days of guitar practice.”</w:t>
      </w:r>
    </w:p>
    <w:p w:rsidR="00000000" w:rsidDel="00000000" w:rsidP="00000000" w:rsidRDefault="00000000" w:rsidRPr="00000000" w14:paraId="00001F71">
      <w:pPr>
        <w:pageBreakBefore w:val="0"/>
        <w:rPr/>
      </w:pPr>
      <w:r w:rsidDel="00000000" w:rsidR="00000000" w:rsidRPr="00000000">
        <w:rPr>
          <w:rtl w:val="0"/>
        </w:rPr>
        <w:t xml:space="preserve">        “Honestly, it feels great, I feel like I’m making actual progress.”</w:t>
      </w:r>
    </w:p>
    <w:p w:rsidR="00000000" w:rsidDel="00000000" w:rsidP="00000000" w:rsidRDefault="00000000" w:rsidRPr="00000000" w14:paraId="00001F72">
      <w:pPr>
        <w:pageBreakBefore w:val="0"/>
        <w:rPr/>
      </w:pPr>
      <w:r w:rsidDel="00000000" w:rsidR="00000000" w:rsidRPr="00000000">
        <w:rPr>
          <w:rtl w:val="0"/>
        </w:rPr>
        <w:t xml:space="preserve">        “If it wasn’t for my fingers aching, I’d say it did nothing but good for me over the past few days.”</w:t>
      </w:r>
    </w:p>
    <w:p w:rsidR="00000000" w:rsidDel="00000000" w:rsidP="00000000" w:rsidRDefault="00000000" w:rsidRPr="00000000" w14:paraId="00001F73">
      <w:pPr>
        <w:pageBreakBefore w:val="0"/>
        <w:rPr/>
      </w:pPr>
      <w:r w:rsidDel="00000000" w:rsidR="00000000" w:rsidRPr="00000000">
        <w:rPr>
          <w:rtl w:val="0"/>
        </w:rPr>
        <w:t xml:space="preserve">        “Perhaps the callous is a sign of progress.”</w:t>
      </w:r>
    </w:p>
    <w:p w:rsidR="00000000" w:rsidDel="00000000" w:rsidP="00000000" w:rsidRDefault="00000000" w:rsidRPr="00000000" w14:paraId="00001F74">
      <w:pPr>
        <w:pageBreakBefore w:val="0"/>
        <w:rPr/>
      </w:pPr>
      <w:r w:rsidDel="00000000" w:rsidR="00000000" w:rsidRPr="00000000">
        <w:rPr>
          <w:rtl w:val="0"/>
        </w:rPr>
        <w:t xml:space="preserve">        “I heard somewhere that callouses actually improve your ability to pluck and strum strings.”</w:t>
      </w:r>
    </w:p>
    <w:p w:rsidR="00000000" w:rsidDel="00000000" w:rsidP="00000000" w:rsidRDefault="00000000" w:rsidRPr="00000000" w14:paraId="00001F75">
      <w:pPr>
        <w:pageBreakBefore w:val="0"/>
        <w:rPr/>
      </w:pPr>
      <w:r w:rsidDel="00000000" w:rsidR="00000000" w:rsidRPr="00000000">
        <w:rPr>
          <w:rtl w:val="0"/>
        </w:rPr>
        <w:t xml:space="preserve">        “Maybe I should work on getting some mo-”</w:t>
      </w:r>
    </w:p>
    <w:p w:rsidR="00000000" w:rsidDel="00000000" w:rsidP="00000000" w:rsidRDefault="00000000" w:rsidRPr="00000000" w14:paraId="00001F76">
      <w:pPr>
        <w:pageBreakBefore w:val="0"/>
        <w:rPr/>
      </w:pPr>
      <w:r w:rsidDel="00000000" w:rsidR="00000000" w:rsidRPr="00000000">
        <w:rPr>
          <w:rtl w:val="0"/>
        </w:rPr>
        <w:t xml:space="preserve">        m “Oof!”</w:t>
      </w:r>
    </w:p>
    <w:p w:rsidR="00000000" w:rsidDel="00000000" w:rsidP="00000000" w:rsidRDefault="00000000" w:rsidRPr="00000000" w14:paraId="00001F77">
      <w:pPr>
        <w:pageBreakBefore w:val="0"/>
        <w:rPr/>
      </w:pPr>
      <w:r w:rsidDel="00000000" w:rsidR="00000000" w:rsidRPr="00000000">
        <w:rPr>
          <w:rtl w:val="0"/>
        </w:rPr>
        <w:t xml:space="preserve">        mc “Ah!”</w:t>
      </w:r>
    </w:p>
    <w:p w:rsidR="00000000" w:rsidDel="00000000" w:rsidP="00000000" w:rsidRDefault="00000000" w:rsidRPr="00000000" w14:paraId="00001F78">
      <w:pPr>
        <w:pageBreakBefore w:val="0"/>
        <w:rPr/>
      </w:pPr>
      <w:r w:rsidDel="00000000" w:rsidR="00000000" w:rsidRPr="00000000">
        <w:rPr>
          <w:rtl w:val="0"/>
        </w:rPr>
        <w:t xml:space="preserve">        “In my daydream, I’d walked past the clubroom door, and straight into Monika, who was standing in wait for me.”</w:t>
        <w:br w:type="textWrapping"/>
        <w:t xml:space="preserve">        m “Hey, you all there?”</w:t>
        <w:br w:type="textWrapping"/>
        <w:t xml:space="preserve">        “She waves her hand at my face.”</w:t>
        <w:br w:type="textWrapping"/>
        <w:t xml:space="preserve">        mc “Yeah, sorry, I must’ve gotten lost in my thoughts.”</w:t>
      </w:r>
    </w:p>
    <w:p w:rsidR="00000000" w:rsidDel="00000000" w:rsidP="00000000" w:rsidRDefault="00000000" w:rsidRPr="00000000" w14:paraId="00001F79">
      <w:pPr>
        <w:pageBreakBefore w:val="0"/>
        <w:rPr/>
      </w:pPr>
      <w:r w:rsidDel="00000000" w:rsidR="00000000" w:rsidRPr="00000000">
        <w:rPr>
          <w:rtl w:val="0"/>
        </w:rPr>
        <w:t xml:space="preserve">        m “Hmm, a philosopher, I like that.”</w:t>
      </w:r>
    </w:p>
    <w:p w:rsidR="00000000" w:rsidDel="00000000" w:rsidP="00000000" w:rsidRDefault="00000000" w:rsidRPr="00000000" w14:paraId="00001F7A">
      <w:pPr>
        <w:pageBreakBefore w:val="0"/>
        <w:rPr/>
      </w:pPr>
      <w:r w:rsidDel="00000000" w:rsidR="00000000" w:rsidRPr="00000000">
        <w:rPr>
          <w:rtl w:val="0"/>
        </w:rPr>
        <w:t xml:space="preserve">        “Monika gives me a peck on the cheek before beckoning me in.”</w:t>
        <w:br w:type="textWrapping"/>
        <w:t xml:space="preserve">        m “Funnily enough, you’re not the last one to show up.”</w:t>
      </w:r>
    </w:p>
    <w:p w:rsidR="00000000" w:rsidDel="00000000" w:rsidP="00000000" w:rsidRDefault="00000000" w:rsidRPr="00000000" w14:paraId="00001F7B">
      <w:pPr>
        <w:pageBreakBefore w:val="0"/>
        <w:rPr/>
      </w:pPr>
      <w:r w:rsidDel="00000000" w:rsidR="00000000" w:rsidRPr="00000000">
        <w:rPr>
          <w:rtl w:val="0"/>
        </w:rPr>
        <w:t xml:space="preserve">        y “You’re right, Natsuki isn’t here yet.”</w:t>
      </w:r>
    </w:p>
    <w:p w:rsidR="00000000" w:rsidDel="00000000" w:rsidP="00000000" w:rsidRDefault="00000000" w:rsidRPr="00000000" w14:paraId="00001F7C">
      <w:pPr>
        <w:pageBreakBefore w:val="0"/>
        <w:rPr/>
      </w:pPr>
      <w:r w:rsidDel="00000000" w:rsidR="00000000" w:rsidRPr="00000000">
        <w:rPr>
          <w:rtl w:val="0"/>
        </w:rPr>
        <w:t xml:space="preserve">        y “How odd…”</w:t>
        <w:br w:type="textWrapping"/>
        <w:t xml:space="preserve">        y “She often tells me of her deep fondness for this club.”</w:t>
      </w:r>
    </w:p>
    <w:p w:rsidR="00000000" w:rsidDel="00000000" w:rsidP="00000000" w:rsidRDefault="00000000" w:rsidRPr="00000000" w14:paraId="00001F7D">
      <w:pPr>
        <w:pageBreakBefore w:val="0"/>
        <w:rPr/>
      </w:pPr>
      <w:r w:rsidDel="00000000" w:rsidR="00000000" w:rsidRPr="00000000">
        <w:rPr>
          <w:rtl w:val="0"/>
        </w:rPr>
        <w:t xml:space="preserve">        y “It seems strange for her to be so late…”</w:t>
      </w:r>
    </w:p>
    <w:p w:rsidR="00000000" w:rsidDel="00000000" w:rsidP="00000000" w:rsidRDefault="00000000" w:rsidRPr="00000000" w14:paraId="00001F7E">
      <w:pPr>
        <w:pageBreakBefore w:val="0"/>
        <w:rPr/>
      </w:pPr>
      <w:r w:rsidDel="00000000" w:rsidR="00000000" w:rsidRPr="00000000">
        <w:rPr>
          <w:rtl w:val="0"/>
        </w:rPr>
        <w:t xml:space="preserve">        y “Ah, I’m rambling again…”</w:t>
      </w:r>
    </w:p>
    <w:p w:rsidR="00000000" w:rsidDel="00000000" w:rsidP="00000000" w:rsidRDefault="00000000" w:rsidRPr="00000000" w14:paraId="00001F7F">
      <w:pPr>
        <w:pageBreakBefore w:val="0"/>
        <w:rPr/>
      </w:pPr>
      <w:r w:rsidDel="00000000" w:rsidR="00000000" w:rsidRPr="00000000">
        <w:rPr>
          <w:rtl w:val="0"/>
        </w:rPr>
        <w:t xml:space="preserve">        y “Sorry…”</w:t>
      </w:r>
    </w:p>
    <w:p w:rsidR="00000000" w:rsidDel="00000000" w:rsidP="00000000" w:rsidRDefault="00000000" w:rsidRPr="00000000" w14:paraId="00001F80">
      <w:pPr>
        <w:pageBreakBefore w:val="0"/>
        <w:rPr/>
      </w:pPr>
      <w:r w:rsidDel="00000000" w:rsidR="00000000" w:rsidRPr="00000000">
        <w:rPr>
          <w:rtl w:val="0"/>
        </w:rPr>
        <w:t xml:space="preserve">        “She clutches one of her purple locks, and looks down at the paper on her desk.”</w:t>
        <w:br w:type="textWrapping"/>
        <w:t xml:space="preserve">        s “Hey, it’s okay Yuri!”</w:t>
      </w:r>
    </w:p>
    <w:p w:rsidR="00000000" w:rsidDel="00000000" w:rsidP="00000000" w:rsidRDefault="00000000" w:rsidRPr="00000000" w14:paraId="00001F81">
      <w:pPr>
        <w:pageBreakBefore w:val="0"/>
        <w:rPr/>
      </w:pPr>
      <w:r w:rsidDel="00000000" w:rsidR="00000000" w:rsidRPr="00000000">
        <w:rPr>
          <w:rtl w:val="0"/>
        </w:rPr>
        <w:t xml:space="preserve">        s “I like your rambling.”</w:t>
      </w:r>
    </w:p>
    <w:p w:rsidR="00000000" w:rsidDel="00000000" w:rsidP="00000000" w:rsidRDefault="00000000" w:rsidRPr="00000000" w14:paraId="00001F82">
      <w:pPr>
        <w:pageBreakBefore w:val="0"/>
        <w:rPr/>
      </w:pPr>
      <w:r w:rsidDel="00000000" w:rsidR="00000000" w:rsidRPr="00000000">
        <w:rPr>
          <w:rtl w:val="0"/>
        </w:rPr>
        <w:t xml:space="preserve">        y “Y-you do?”</w:t>
      </w:r>
    </w:p>
    <w:p w:rsidR="00000000" w:rsidDel="00000000" w:rsidP="00000000" w:rsidRDefault="00000000" w:rsidRPr="00000000" w14:paraId="00001F83">
      <w:pPr>
        <w:pageBreakBefore w:val="0"/>
        <w:rPr/>
      </w:pPr>
      <w:r w:rsidDel="00000000" w:rsidR="00000000" w:rsidRPr="00000000">
        <w:rPr>
          <w:rtl w:val="0"/>
        </w:rPr>
        <w:t xml:space="preserve">        s “Yeah, it makes me feel smarter!”</w:t>
      </w:r>
    </w:p>
    <w:p w:rsidR="00000000" w:rsidDel="00000000" w:rsidP="00000000" w:rsidRDefault="00000000" w:rsidRPr="00000000" w14:paraId="00001F84">
      <w:pPr>
        <w:pageBreakBefore w:val="0"/>
        <w:rPr/>
      </w:pPr>
      <w:r w:rsidDel="00000000" w:rsidR="00000000" w:rsidRPr="00000000">
        <w:rPr>
          <w:rtl w:val="0"/>
        </w:rPr>
        <w:t xml:space="preserve">        “How does that even work…?”</w:t>
        <w:br w:type="textWrapping"/>
        <w:t xml:space="preserve">        “I look over at Sayori, with a blank stare that I know she understands.”</w:t>
      </w:r>
    </w:p>
    <w:p w:rsidR="00000000" w:rsidDel="00000000" w:rsidP="00000000" w:rsidRDefault="00000000" w:rsidRPr="00000000" w14:paraId="00001F85">
      <w:pPr>
        <w:pageBreakBefore w:val="0"/>
        <w:rPr/>
      </w:pPr>
      <w:r w:rsidDel="00000000" w:rsidR="00000000" w:rsidRPr="00000000">
        <w:rPr>
          <w:rtl w:val="0"/>
        </w:rPr>
        <w:t xml:space="preserve">        “She responds with her usual bubbly smile, but after yesterday evening it looks far sadder than before.”</w:t>
      </w:r>
    </w:p>
    <w:p w:rsidR="00000000" w:rsidDel="00000000" w:rsidP="00000000" w:rsidRDefault="00000000" w:rsidRPr="00000000" w14:paraId="00001F86">
      <w:pPr>
        <w:pageBreakBefore w:val="0"/>
        <w:rPr/>
      </w:pPr>
      <w:r w:rsidDel="00000000" w:rsidR="00000000" w:rsidRPr="00000000">
        <w:rPr>
          <w:rtl w:val="0"/>
        </w:rPr>
        <w:t xml:space="preserve">        m “Hmm, she’s still not here, and the hallways are almost empty.”</w:t>
        <w:br w:type="textWrapping"/>
        <w:t xml:space="preserve">        m “I suppose she might be off sick.”</w:t>
        <w:br w:type="textWrapping"/>
        <w:t xml:space="preserve">        y “I saw her earlier on today…”</w:t>
      </w:r>
    </w:p>
    <w:p w:rsidR="00000000" w:rsidDel="00000000" w:rsidP="00000000" w:rsidRDefault="00000000" w:rsidRPr="00000000" w14:paraId="00001F87">
      <w:pPr>
        <w:pageBreakBefore w:val="0"/>
        <w:rPr/>
      </w:pPr>
      <w:r w:rsidDel="00000000" w:rsidR="00000000" w:rsidRPr="00000000">
        <w:rPr>
          <w:rtl w:val="0"/>
        </w:rPr>
        <w:t xml:space="preserve">        s “Yeah, so did I!”</w:t>
      </w:r>
    </w:p>
    <w:p w:rsidR="00000000" w:rsidDel="00000000" w:rsidP="00000000" w:rsidRDefault="00000000" w:rsidRPr="00000000" w14:paraId="00001F88">
      <w:pPr>
        <w:pageBreakBefore w:val="0"/>
        <w:rPr/>
      </w:pPr>
      <w:r w:rsidDel="00000000" w:rsidR="00000000" w:rsidRPr="00000000">
        <w:rPr>
          <w:rtl w:val="0"/>
        </w:rPr>
        <w:t xml:space="preserve">        m “Maybe she went home early?”</w:t>
      </w:r>
    </w:p>
    <w:p w:rsidR="00000000" w:rsidDel="00000000" w:rsidP="00000000" w:rsidRDefault="00000000" w:rsidRPr="00000000" w14:paraId="00001F89">
      <w:pPr>
        <w:pageBreakBefore w:val="0"/>
        <w:rPr/>
      </w:pPr>
      <w:r w:rsidDel="00000000" w:rsidR="00000000" w:rsidRPr="00000000">
        <w:rPr>
          <w:rtl w:val="0"/>
        </w:rPr>
        <w:t xml:space="preserve">        “Natsuki has been acting strange recently.”</w:t>
        <w:br w:type="textWrapping"/>
        <w:t xml:space="preserve">        “I hope everything is alright.”</w:t>
      </w:r>
    </w:p>
    <w:p w:rsidR="00000000" w:rsidDel="00000000" w:rsidP="00000000" w:rsidRDefault="00000000" w:rsidRPr="00000000" w14:paraId="00001F8A">
      <w:pPr>
        <w:pageBreakBefore w:val="0"/>
        <w:rPr/>
      </w:pPr>
      <w:r w:rsidDel="00000000" w:rsidR="00000000" w:rsidRPr="00000000">
        <w:rPr>
          <w:rtl w:val="0"/>
        </w:rPr>
        <w:t xml:space="preserve">        “Maybe she’s ill, as they’ve assumed.”</w:t>
      </w:r>
    </w:p>
    <w:p w:rsidR="00000000" w:rsidDel="00000000" w:rsidP="00000000" w:rsidRDefault="00000000" w:rsidRPr="00000000" w14:paraId="00001F8B">
      <w:pPr>
        <w:pageBreakBefore w:val="0"/>
        <w:rPr/>
      </w:pPr>
      <w:r w:rsidDel="00000000" w:rsidR="00000000" w:rsidRPr="00000000">
        <w:rPr>
          <w:rtl w:val="0"/>
        </w:rPr>
        <w:t xml:space="preserve">        “Or perhaps she’s deliberately bunking.”</w:t>
      </w:r>
    </w:p>
    <w:p w:rsidR="00000000" w:rsidDel="00000000" w:rsidP="00000000" w:rsidRDefault="00000000" w:rsidRPr="00000000" w14:paraId="00001F8C">
      <w:pPr>
        <w:pageBreakBefore w:val="0"/>
        <w:rPr/>
      </w:pPr>
      <w:r w:rsidDel="00000000" w:rsidR="00000000" w:rsidRPr="00000000">
        <w:rPr>
          <w:rtl w:val="0"/>
        </w:rPr>
        <w:t xml:space="preserve">        “That would mean something pretty big is going on with her, for better or worse.”</w:t>
      </w:r>
    </w:p>
    <w:p w:rsidR="00000000" w:rsidDel="00000000" w:rsidP="00000000" w:rsidRDefault="00000000" w:rsidRPr="00000000" w14:paraId="00001F8D">
      <w:pPr>
        <w:pageBreakBefore w:val="0"/>
        <w:rPr/>
      </w:pPr>
      <w:r w:rsidDel="00000000" w:rsidR="00000000" w:rsidRPr="00000000">
        <w:rPr>
          <w:rtl w:val="0"/>
        </w:rPr>
        <w:t xml:space="preserve">        “It’s as they said, she wouldn’t skip club meetings for the world.”</w:t>
      </w:r>
    </w:p>
    <w:p w:rsidR="00000000" w:rsidDel="00000000" w:rsidP="00000000" w:rsidRDefault="00000000" w:rsidRPr="00000000" w14:paraId="00001F8E">
      <w:pPr>
        <w:pageBreakBefore w:val="0"/>
        <w:rPr/>
      </w:pPr>
      <w:r w:rsidDel="00000000" w:rsidR="00000000" w:rsidRPr="00000000">
        <w:rPr>
          <w:rtl w:val="0"/>
        </w:rPr>
        <w:t xml:space="preserve">        “Either way, I hope whatever is happening with her is resolved or turns out for the better.”</w:t>
      </w:r>
    </w:p>
    <w:p w:rsidR="00000000" w:rsidDel="00000000" w:rsidP="00000000" w:rsidRDefault="00000000" w:rsidRPr="00000000" w14:paraId="00001F8F">
      <w:pPr>
        <w:pageBreakBefore w:val="0"/>
        <w:rPr/>
      </w:pPr>
      <w:r w:rsidDel="00000000" w:rsidR="00000000" w:rsidRPr="00000000">
        <w:rPr>
          <w:rtl w:val="0"/>
        </w:rPr>
        <w:t xml:space="preserve">        “I’d hate to lose a club member due to reasons beyond our control.”</w:t>
      </w:r>
    </w:p>
    <w:p w:rsidR="00000000" w:rsidDel="00000000" w:rsidP="00000000" w:rsidRDefault="00000000" w:rsidRPr="00000000" w14:paraId="00001F90">
      <w:pPr>
        <w:pageBreakBefore w:val="0"/>
        <w:rPr/>
      </w:pPr>
      <w:r w:rsidDel="00000000" w:rsidR="00000000" w:rsidRPr="00000000">
        <w:rPr>
          <w:rtl w:val="0"/>
        </w:rPr>
        <w:t xml:space="preserve">        “Especially when losing one member would put the club’s validity at risk.”</w:t>
        <w:br w:type="textWrapping"/>
        <w:t xml:space="preserve">        “Realising that I’ve been standing motionless in front of my desk for a minute or so now, I take out my equipment and place my bag by my desk.”</w:t>
      </w:r>
    </w:p>
    <w:p w:rsidR="00000000" w:rsidDel="00000000" w:rsidP="00000000" w:rsidRDefault="00000000" w:rsidRPr="00000000" w14:paraId="00001F91">
      <w:pPr>
        <w:pageBreakBefore w:val="0"/>
        <w:rPr/>
      </w:pPr>
      <w:r w:rsidDel="00000000" w:rsidR="00000000" w:rsidRPr="00000000">
        <w:rPr>
          <w:rtl w:val="0"/>
        </w:rPr>
        <w:t xml:space="preserve">        “Everyone has already begun their work on the magazine.”</w:t>
      </w:r>
    </w:p>
    <w:p w:rsidR="00000000" w:rsidDel="00000000" w:rsidP="00000000" w:rsidRDefault="00000000" w:rsidRPr="00000000" w14:paraId="00001F92">
      <w:pPr>
        <w:pageBreakBefore w:val="0"/>
        <w:rPr/>
      </w:pPr>
      <w:r w:rsidDel="00000000" w:rsidR="00000000" w:rsidRPr="00000000">
        <w:rPr>
          <w:rtl w:val="0"/>
        </w:rPr>
        <w:t xml:space="preserve">        “The deadline is soon, I should really pull my weight, especially after doing little to no work yesterday.”</w:t>
      </w:r>
    </w:p>
    <w:p w:rsidR="00000000" w:rsidDel="00000000" w:rsidP="00000000" w:rsidRDefault="00000000" w:rsidRPr="00000000" w14:paraId="00001F93">
      <w:pPr>
        <w:pageBreakBefore w:val="0"/>
        <w:rPr/>
      </w:pPr>
      <w:r w:rsidDel="00000000" w:rsidR="00000000" w:rsidRPr="00000000">
        <w:rPr>
          <w:rtl w:val="0"/>
        </w:rPr>
        <w:t xml:space="preserve">        “&lt;i&gt;Crap.&lt;/i&gt;”</w:t>
      </w:r>
    </w:p>
    <w:p w:rsidR="00000000" w:rsidDel="00000000" w:rsidP="00000000" w:rsidRDefault="00000000" w:rsidRPr="00000000" w14:paraId="00001F94">
      <w:pPr>
        <w:pageBreakBefore w:val="0"/>
        <w:rPr/>
      </w:pPr>
      <w:r w:rsidDel="00000000" w:rsidR="00000000" w:rsidRPr="00000000">
        <w:rPr>
          <w:rtl w:val="0"/>
        </w:rPr>
        <w:t xml:space="preserve">        “While deep in my monologue dreamspace, I seem to have completely forgotten about the existence of bodily functions.”</w:t>
      </w:r>
    </w:p>
    <w:p w:rsidR="00000000" w:rsidDel="00000000" w:rsidP="00000000" w:rsidRDefault="00000000" w:rsidRPr="00000000" w14:paraId="00001F95">
      <w:pPr>
        <w:pageBreakBefore w:val="0"/>
        <w:rPr/>
      </w:pPr>
      <w:r w:rsidDel="00000000" w:rsidR="00000000" w:rsidRPr="00000000">
        <w:rPr>
          <w:rtl w:val="0"/>
        </w:rPr>
        <w:t xml:space="preserve">        “To cast all euphemisms aside, I need to use the bathroom.”</w:t>
      </w:r>
    </w:p>
    <w:p w:rsidR="00000000" w:rsidDel="00000000" w:rsidP="00000000" w:rsidRDefault="00000000" w:rsidRPr="00000000" w14:paraId="00001F96">
      <w:pPr>
        <w:pageBreakBefore w:val="0"/>
        <w:rPr/>
      </w:pPr>
      <w:r w:rsidDel="00000000" w:rsidR="00000000" w:rsidRPr="00000000">
        <w:rPr>
          <w:rtl w:val="0"/>
        </w:rPr>
        <w:t xml:space="preserve">        “Looking down at the piece of paper on my desk, I see a few sentences along the page.”</w:t>
      </w:r>
    </w:p>
    <w:p w:rsidR="00000000" w:rsidDel="00000000" w:rsidP="00000000" w:rsidRDefault="00000000" w:rsidRPr="00000000" w14:paraId="00001F97">
      <w:pPr>
        <w:pageBreakBefore w:val="0"/>
        <w:rPr/>
      </w:pPr>
      <w:r w:rsidDel="00000000" w:rsidR="00000000" w:rsidRPr="00000000">
        <w:rPr>
          <w:rtl w:val="0"/>
        </w:rPr>
        <w:t xml:space="preserve">        “Huh, I can write absent-mindedly, that’s pretty neat.”</w:t>
      </w:r>
    </w:p>
    <w:p w:rsidR="00000000" w:rsidDel="00000000" w:rsidP="00000000" w:rsidRDefault="00000000" w:rsidRPr="00000000" w14:paraId="00001F98">
      <w:pPr>
        <w:pageBreakBefore w:val="0"/>
        <w:rPr/>
      </w:pPr>
      <w:r w:rsidDel="00000000" w:rsidR="00000000" w:rsidRPr="00000000">
        <w:rPr>
          <w:rtl w:val="0"/>
        </w:rPr>
        <w:t xml:space="preserve">        “Nonetheless I still need to use the bathroom.”</w:t>
        <w:br w:type="textWrapping"/>
        <w:t xml:space="preserve">        “I stand up from my desk and make my way towards the door.”</w:t>
      </w:r>
    </w:p>
    <w:p w:rsidR="00000000" w:rsidDel="00000000" w:rsidP="00000000" w:rsidRDefault="00000000" w:rsidRPr="00000000" w14:paraId="00001F99">
      <w:pPr>
        <w:pageBreakBefore w:val="0"/>
        <w:rPr/>
      </w:pPr>
      <w:r w:rsidDel="00000000" w:rsidR="00000000" w:rsidRPr="00000000">
        <w:rPr>
          <w:rtl w:val="0"/>
        </w:rPr>
        <w:t xml:space="preserve">        “Nobody seems to pay my escape much attention, which I’m thankful for.”</w:t>
      </w:r>
    </w:p>
    <w:p w:rsidR="00000000" w:rsidDel="00000000" w:rsidP="00000000" w:rsidRDefault="00000000" w:rsidRPr="00000000" w14:paraId="00001F9A">
      <w:pPr>
        <w:pageBreakBefore w:val="0"/>
        <w:rPr/>
      </w:pPr>
      <w:r w:rsidDel="00000000" w:rsidR="00000000" w:rsidRPr="00000000">
        <w:rPr>
          <w:rtl w:val="0"/>
        </w:rPr>
        <w:t xml:space="preserve">        “That would have been a mildly awkward explanation.”</w:t>
      </w:r>
    </w:p>
    <w:p w:rsidR="00000000" w:rsidDel="00000000" w:rsidP="00000000" w:rsidRDefault="00000000" w:rsidRPr="00000000" w14:paraId="00001F9B">
      <w:pPr>
        <w:pageBreakBefore w:val="0"/>
        <w:rPr/>
      </w:pPr>
      <w:r w:rsidDel="00000000" w:rsidR="00000000" w:rsidRPr="00000000">
        <w:rPr>
          <w:rtl w:val="0"/>
        </w:rPr>
        <w:t xml:space="preserve">        [School hallway BG]</w:t>
      </w:r>
    </w:p>
    <w:p w:rsidR="00000000" w:rsidDel="00000000" w:rsidP="00000000" w:rsidRDefault="00000000" w:rsidRPr="00000000" w14:paraId="00001F9C">
      <w:pPr>
        <w:pageBreakBefore w:val="0"/>
        <w:rPr/>
      </w:pPr>
      <w:r w:rsidDel="00000000" w:rsidR="00000000" w:rsidRPr="00000000">
        <w:rPr>
          <w:rtl w:val="0"/>
        </w:rPr>
        <w:t xml:space="preserve">        “The hallways are near dead empty now, I can hear a few distant voices murmuring around the corner.”</w:t>
      </w:r>
    </w:p>
    <w:p w:rsidR="00000000" w:rsidDel="00000000" w:rsidP="00000000" w:rsidRDefault="00000000" w:rsidRPr="00000000" w14:paraId="00001F9D">
      <w:pPr>
        <w:pageBreakBefore w:val="0"/>
        <w:rPr/>
      </w:pPr>
      <w:r w:rsidDel="00000000" w:rsidR="00000000" w:rsidRPr="00000000">
        <w:rPr>
          <w:rtl w:val="0"/>
        </w:rPr>
        <w:t xml:space="preserve">        “Either delinquents or book nerds.”</w:t>
      </w:r>
    </w:p>
    <w:p w:rsidR="00000000" w:rsidDel="00000000" w:rsidP="00000000" w:rsidRDefault="00000000" w:rsidRPr="00000000" w14:paraId="00001F9E">
      <w:pPr>
        <w:pageBreakBefore w:val="0"/>
        <w:rPr/>
      </w:pPr>
      <w:r w:rsidDel="00000000" w:rsidR="00000000" w:rsidRPr="00000000">
        <w:rPr>
          <w:rtl w:val="0"/>
        </w:rPr>
        <w:t xml:space="preserve">        “There’s a 50/50 chance they’ll beat me up if they see me, so I’ll head to the other nearby bathroom.”</w:t>
      </w:r>
    </w:p>
    <w:p w:rsidR="00000000" w:rsidDel="00000000" w:rsidP="00000000" w:rsidRDefault="00000000" w:rsidRPr="00000000" w14:paraId="00001F9F">
      <w:pPr>
        <w:pageBreakBefore w:val="0"/>
        <w:rPr/>
      </w:pPr>
      <w:r w:rsidDel="00000000" w:rsidR="00000000" w:rsidRPr="00000000">
        <w:rPr>
          <w:rtl w:val="0"/>
        </w:rPr>
        <w:t xml:space="preserve">        “As expected, this journey is a longer one, but a safer one.”</w:t>
      </w:r>
    </w:p>
    <w:p w:rsidR="00000000" w:rsidDel="00000000" w:rsidP="00000000" w:rsidRDefault="00000000" w:rsidRPr="00000000" w14:paraId="00001FA0">
      <w:pPr>
        <w:pageBreakBefore w:val="0"/>
        <w:rPr/>
      </w:pPr>
      <w:r w:rsidDel="00000000" w:rsidR="00000000" w:rsidRPr="00000000">
        <w:rPr>
          <w:rtl w:val="0"/>
        </w:rPr>
        <w:t xml:space="preserve">        “Thankfully, nobody else is around to witness my shameful speedwalk.”</w:t>
      </w:r>
    </w:p>
    <w:p w:rsidR="00000000" w:rsidDel="00000000" w:rsidP="00000000" w:rsidRDefault="00000000" w:rsidRPr="00000000" w14:paraId="00001FA1">
      <w:pPr>
        <w:pageBreakBefore w:val="0"/>
        <w:rPr/>
      </w:pPr>
      <w:r w:rsidDel="00000000" w:rsidR="00000000" w:rsidRPr="00000000">
        <w:rPr>
          <w:rtl w:val="0"/>
        </w:rPr>
        <w:t xml:space="preserve">        “And at last, I am here.”</w:t>
      </w:r>
    </w:p>
    <w:p w:rsidR="00000000" w:rsidDel="00000000" w:rsidP="00000000" w:rsidRDefault="00000000" w:rsidRPr="00000000" w14:paraId="00001FA2">
      <w:pPr>
        <w:pageBreakBefore w:val="0"/>
        <w:rPr/>
      </w:pPr>
      <w:r w:rsidDel="00000000" w:rsidR="00000000" w:rsidRPr="00000000">
        <w:rPr>
          <w:rtl w:val="0"/>
        </w:rPr>
        <w:t xml:space="preserve">        [Wipe to black]</w:t>
      </w:r>
    </w:p>
    <w:p w:rsidR="00000000" w:rsidDel="00000000" w:rsidP="00000000" w:rsidRDefault="00000000" w:rsidRPr="00000000" w14:paraId="00001FA3">
      <w:pPr>
        <w:pageBreakBefore w:val="0"/>
        <w:rPr/>
      </w:pPr>
      <w:r w:rsidDel="00000000" w:rsidR="00000000" w:rsidRPr="00000000">
        <w:rPr>
          <w:rtl w:val="0"/>
        </w:rPr>
        <w:t xml:space="preserve">        [Wipe to school hallway BG]</w:t>
      </w:r>
    </w:p>
    <w:p w:rsidR="00000000" w:rsidDel="00000000" w:rsidP="00000000" w:rsidRDefault="00000000" w:rsidRPr="00000000" w14:paraId="00001FA4">
      <w:pPr>
        <w:pageBreakBefore w:val="0"/>
        <w:rPr/>
      </w:pPr>
      <w:r w:rsidDel="00000000" w:rsidR="00000000" w:rsidRPr="00000000">
        <w:rPr>
          <w:rtl w:val="0"/>
        </w:rPr>
        <w:t xml:space="preserve">        “I finish washing my hands and dry them off with a paper towel.”</w:t>
      </w:r>
    </w:p>
    <w:p w:rsidR="00000000" w:rsidDel="00000000" w:rsidP="00000000" w:rsidRDefault="00000000" w:rsidRPr="00000000" w14:paraId="00001FA5">
      <w:pPr>
        <w:pageBreakBefore w:val="0"/>
        <w:rPr/>
      </w:pPr>
      <w:r w:rsidDel="00000000" w:rsidR="00000000" w:rsidRPr="00000000">
        <w:rPr>
          <w:rtl w:val="0"/>
        </w:rPr>
        <w:t xml:space="preserve">        “When I open the bathroom door, I catch a bright pink flash in my peripheral vision.”</w:t>
      </w:r>
    </w:p>
    <w:p w:rsidR="00000000" w:rsidDel="00000000" w:rsidP="00000000" w:rsidRDefault="00000000" w:rsidRPr="00000000" w14:paraId="00001FA6">
      <w:pPr>
        <w:pageBreakBefore w:val="0"/>
        <w:rPr/>
      </w:pPr>
      <w:r w:rsidDel="00000000" w:rsidR="00000000" w:rsidRPr="00000000">
        <w:rPr>
          <w:rtl w:val="0"/>
        </w:rPr>
        <w:t xml:space="preserve">        mc “Odd…”</w:t>
      </w:r>
    </w:p>
    <w:p w:rsidR="00000000" w:rsidDel="00000000" w:rsidP="00000000" w:rsidRDefault="00000000" w:rsidRPr="00000000" w14:paraId="00001FA7">
      <w:pPr>
        <w:pageBreakBefore w:val="0"/>
        <w:rPr/>
      </w:pPr>
      <w:r w:rsidDel="00000000" w:rsidR="00000000" w:rsidRPr="00000000">
        <w:rPr>
          <w:rtl w:val="0"/>
        </w:rPr>
        <w:t xml:space="preserve">        “Looking over, I confirm that I wasn’t hallucinating.”</w:t>
      </w:r>
    </w:p>
    <w:p w:rsidR="00000000" w:rsidDel="00000000" w:rsidP="00000000" w:rsidRDefault="00000000" w:rsidRPr="00000000" w14:paraId="00001FA8">
      <w:pPr>
        <w:pageBreakBefore w:val="0"/>
        <w:rPr/>
      </w:pPr>
      <w:r w:rsidDel="00000000" w:rsidR="00000000" w:rsidRPr="00000000">
        <w:rPr>
          <w:rtl w:val="0"/>
        </w:rPr>
        <w:t xml:space="preserve">        “Natsuki is seated on a bench right by a vending machine, tapping away at her phone.”</w:t>
      </w:r>
    </w:p>
    <w:p w:rsidR="00000000" w:rsidDel="00000000" w:rsidP="00000000" w:rsidRDefault="00000000" w:rsidRPr="00000000" w14:paraId="00001FA9">
      <w:pPr>
        <w:pageBreakBefore w:val="0"/>
        <w:rPr/>
      </w:pPr>
      <w:r w:rsidDel="00000000" w:rsidR="00000000" w:rsidRPr="00000000">
        <w:rPr>
          <w:rtl w:val="0"/>
        </w:rPr>
        <w:t xml:space="preserve">        “She doesn’t seem to notice me as I approach.”</w:t>
      </w:r>
    </w:p>
    <w:p w:rsidR="00000000" w:rsidDel="00000000" w:rsidP="00000000" w:rsidRDefault="00000000" w:rsidRPr="00000000" w14:paraId="00001FAA">
      <w:pPr>
        <w:pageBreakBefore w:val="0"/>
        <w:rPr/>
      </w:pPr>
      <w:r w:rsidDel="00000000" w:rsidR="00000000" w:rsidRPr="00000000">
        <w:rPr>
          <w:rtl w:val="0"/>
        </w:rPr>
        <w:t xml:space="preserve">        “Or perhaps she does and is trying not to show it.”</w:t>
      </w:r>
    </w:p>
    <w:p w:rsidR="00000000" w:rsidDel="00000000" w:rsidP="00000000" w:rsidRDefault="00000000" w:rsidRPr="00000000" w14:paraId="00001FAB">
      <w:pPr>
        <w:pageBreakBefore w:val="0"/>
        <w:rPr/>
      </w:pPr>
      <w:r w:rsidDel="00000000" w:rsidR="00000000" w:rsidRPr="00000000">
        <w:rPr>
          <w:rtl w:val="0"/>
        </w:rPr>
        <w:t xml:space="preserve">        mc “Hey, are you alright?”</w:t>
      </w:r>
    </w:p>
    <w:p w:rsidR="00000000" w:rsidDel="00000000" w:rsidP="00000000" w:rsidRDefault="00000000" w:rsidRPr="00000000" w14:paraId="00001FAC">
      <w:pPr>
        <w:pageBreakBefore w:val="0"/>
        <w:rPr/>
      </w:pPr>
      <w:r w:rsidDel="00000000" w:rsidR="00000000" w:rsidRPr="00000000">
        <w:rPr>
          <w:rtl w:val="0"/>
        </w:rPr>
        <w:t xml:space="preserve">        n “...”</w:t>
      </w:r>
    </w:p>
    <w:p w:rsidR="00000000" w:rsidDel="00000000" w:rsidP="00000000" w:rsidRDefault="00000000" w:rsidRPr="00000000" w14:paraId="00001FAD">
      <w:pPr>
        <w:pageBreakBefore w:val="0"/>
        <w:rPr/>
      </w:pPr>
      <w:r w:rsidDel="00000000" w:rsidR="00000000" w:rsidRPr="00000000">
        <w:rPr>
          <w:rtl w:val="0"/>
        </w:rPr>
        <w:t xml:space="preserve">        “I’m standing right by her and she barely moved.”</w:t>
      </w:r>
    </w:p>
    <w:p w:rsidR="00000000" w:rsidDel="00000000" w:rsidP="00000000" w:rsidRDefault="00000000" w:rsidRPr="00000000" w14:paraId="00001FAE">
      <w:pPr>
        <w:pageBreakBefore w:val="0"/>
        <w:rPr/>
      </w:pPr>
      <w:r w:rsidDel="00000000" w:rsidR="00000000" w:rsidRPr="00000000">
        <w:rPr>
          <w:rtl w:val="0"/>
        </w:rPr>
        <w:t xml:space="preserve">        mc “Hey, Natsuki, are you okay?”</w:t>
      </w:r>
    </w:p>
    <w:p w:rsidR="00000000" w:rsidDel="00000000" w:rsidP="00000000" w:rsidRDefault="00000000" w:rsidRPr="00000000" w14:paraId="00001FAF">
      <w:pPr>
        <w:pageBreakBefore w:val="0"/>
        <w:rPr/>
      </w:pPr>
      <w:r w:rsidDel="00000000" w:rsidR="00000000" w:rsidRPr="00000000">
        <w:rPr>
          <w:rtl w:val="0"/>
        </w:rPr>
        <w:t xml:space="preserve">        “She snaps her head towards me.”</w:t>
      </w:r>
    </w:p>
    <w:p w:rsidR="00000000" w:rsidDel="00000000" w:rsidP="00000000" w:rsidRDefault="00000000" w:rsidRPr="00000000" w14:paraId="00001FB0">
      <w:pPr>
        <w:pageBreakBefore w:val="0"/>
        <w:rPr/>
      </w:pPr>
      <w:r w:rsidDel="00000000" w:rsidR="00000000" w:rsidRPr="00000000">
        <w:rPr>
          <w:rtl w:val="0"/>
        </w:rPr>
        <w:t xml:space="preserve">        n “Huh?”</w:t>
      </w:r>
    </w:p>
    <w:p w:rsidR="00000000" w:rsidDel="00000000" w:rsidP="00000000" w:rsidRDefault="00000000" w:rsidRPr="00000000" w14:paraId="00001FB1">
      <w:pPr>
        <w:pageBreakBefore w:val="0"/>
        <w:rPr/>
      </w:pPr>
      <w:r w:rsidDel="00000000" w:rsidR="00000000" w:rsidRPr="00000000">
        <w:rPr>
          <w:rtl w:val="0"/>
        </w:rPr>
        <w:t xml:space="preserve">        n “Why do you care?”</w:t>
      </w:r>
    </w:p>
    <w:p w:rsidR="00000000" w:rsidDel="00000000" w:rsidP="00000000" w:rsidRDefault="00000000" w:rsidRPr="00000000" w14:paraId="00001FB2">
      <w:pPr>
        <w:pageBreakBefore w:val="0"/>
        <w:rPr/>
      </w:pPr>
      <w:r w:rsidDel="00000000" w:rsidR="00000000" w:rsidRPr="00000000">
        <w:rPr>
          <w:rtl w:val="0"/>
        </w:rPr>
        <w:t xml:space="preserve">        “Jeez, something is really bothering her.”</w:t>
      </w:r>
    </w:p>
    <w:p w:rsidR="00000000" w:rsidDel="00000000" w:rsidP="00000000" w:rsidRDefault="00000000" w:rsidRPr="00000000" w14:paraId="00001FB3">
      <w:pPr>
        <w:pageBreakBefore w:val="0"/>
        <w:rPr/>
      </w:pPr>
      <w:r w:rsidDel="00000000" w:rsidR="00000000" w:rsidRPr="00000000">
        <w:rPr>
          <w:rtl w:val="0"/>
        </w:rPr>
        <w:t xml:space="preserve">        mc “Because you’re out here on your own during a club meeting.”</w:t>
      </w:r>
    </w:p>
    <w:p w:rsidR="00000000" w:rsidDel="00000000" w:rsidP="00000000" w:rsidRDefault="00000000" w:rsidRPr="00000000" w14:paraId="00001FB4">
      <w:pPr>
        <w:pageBreakBefore w:val="0"/>
        <w:rPr/>
      </w:pPr>
      <w:r w:rsidDel="00000000" w:rsidR="00000000" w:rsidRPr="00000000">
        <w:rPr>
          <w:rtl w:val="0"/>
        </w:rPr>
        <w:t xml:space="preserve">        n “Why do you decide to care now?”</w:t>
      </w:r>
    </w:p>
    <w:p w:rsidR="00000000" w:rsidDel="00000000" w:rsidP="00000000" w:rsidRDefault="00000000" w:rsidRPr="00000000" w14:paraId="00001FB5">
      <w:pPr>
        <w:pageBreakBefore w:val="0"/>
        <w:rPr/>
      </w:pPr>
      <w:r w:rsidDel="00000000" w:rsidR="00000000" w:rsidRPr="00000000">
        <w:rPr>
          <w:rtl w:val="0"/>
        </w:rPr>
        <w:t xml:space="preserve">        n “Are you trying to police my actions or something?”</w:t>
      </w:r>
    </w:p>
    <w:p w:rsidR="00000000" w:rsidDel="00000000" w:rsidP="00000000" w:rsidRDefault="00000000" w:rsidRPr="00000000" w14:paraId="00001FB6">
      <w:pPr>
        <w:pageBreakBefore w:val="0"/>
        <w:rPr/>
      </w:pPr>
      <w:r w:rsidDel="00000000" w:rsidR="00000000" w:rsidRPr="00000000">
        <w:rPr>
          <w:rtl w:val="0"/>
        </w:rPr>
        <w:t xml:space="preserve">        n “Just a minute ago you didn’t even acknowledge my existence.”</w:t>
      </w:r>
    </w:p>
    <w:p w:rsidR="00000000" w:rsidDel="00000000" w:rsidP="00000000" w:rsidRDefault="00000000" w:rsidRPr="00000000" w14:paraId="00001FB7">
      <w:pPr>
        <w:pageBreakBefore w:val="0"/>
        <w:rPr/>
      </w:pPr>
      <w:r w:rsidDel="00000000" w:rsidR="00000000" w:rsidRPr="00000000">
        <w:rPr>
          <w:rtl w:val="0"/>
        </w:rPr>
        <w:t xml:space="preserve">        “What is she talking about…?”</w:t>
      </w:r>
    </w:p>
    <w:p w:rsidR="00000000" w:rsidDel="00000000" w:rsidP="00000000" w:rsidRDefault="00000000" w:rsidRPr="00000000" w14:paraId="00001FB8">
      <w:pPr>
        <w:pageBreakBefore w:val="0"/>
        <w:rPr/>
      </w:pPr>
      <w:r w:rsidDel="00000000" w:rsidR="00000000" w:rsidRPr="00000000">
        <w:rPr>
          <w:rtl w:val="0"/>
        </w:rPr>
        <w:t xml:space="preserve">        mc “What do you mean?”</w:t>
      </w:r>
    </w:p>
    <w:p w:rsidR="00000000" w:rsidDel="00000000" w:rsidP="00000000" w:rsidRDefault="00000000" w:rsidRPr="00000000" w14:paraId="00001FB9">
      <w:pPr>
        <w:pageBreakBefore w:val="0"/>
        <w:rPr/>
      </w:pPr>
      <w:r w:rsidDel="00000000" w:rsidR="00000000" w:rsidRPr="00000000">
        <w:rPr>
          <w:rtl w:val="0"/>
        </w:rPr>
        <w:t xml:space="preserve">        “She grumbles under her breath.”</w:t>
        <w:br w:type="textWrapping"/>
        <w:t xml:space="preserve">        n “When you first arrived, I waved at you before you went into the bathroom.”</w:t>
        <w:br w:type="textWrapping"/>
        <w:t xml:space="preserve">        n “You didn’t even look my way.”</w:t>
      </w:r>
    </w:p>
    <w:p w:rsidR="00000000" w:rsidDel="00000000" w:rsidP="00000000" w:rsidRDefault="00000000" w:rsidRPr="00000000" w14:paraId="00001FBA">
      <w:pPr>
        <w:pageBreakBefore w:val="0"/>
        <w:rPr/>
      </w:pPr>
      <w:r w:rsidDel="00000000" w:rsidR="00000000" w:rsidRPr="00000000">
        <w:rPr>
          <w:rtl w:val="0"/>
        </w:rPr>
        <w:t xml:space="preserve">        “Ah…”</w:t>
      </w:r>
    </w:p>
    <w:p w:rsidR="00000000" w:rsidDel="00000000" w:rsidP="00000000" w:rsidRDefault="00000000" w:rsidRPr="00000000" w14:paraId="00001FBB">
      <w:pPr>
        <w:pageBreakBefore w:val="0"/>
        <w:rPr/>
      </w:pPr>
      <w:r w:rsidDel="00000000" w:rsidR="00000000" w:rsidRPr="00000000">
        <w:rPr>
          <w:rtl w:val="0"/>
        </w:rPr>
        <w:t xml:space="preserve">        mc “Natsuki, I’m sorry, I didn’t see you.”</w:t>
      </w:r>
    </w:p>
    <w:p w:rsidR="00000000" w:rsidDel="00000000" w:rsidP="00000000" w:rsidRDefault="00000000" w:rsidRPr="00000000" w14:paraId="00001FBC">
      <w:pPr>
        <w:pageBreakBefore w:val="0"/>
        <w:rPr/>
      </w:pPr>
      <w:r w:rsidDel="00000000" w:rsidR="00000000" w:rsidRPr="00000000">
        <w:rPr>
          <w:rtl w:val="0"/>
        </w:rPr>
        <w:t xml:space="preserve">        n “Yeah, well that seems to be a common trend as of recently.”</w:t>
      </w:r>
    </w:p>
    <w:p w:rsidR="00000000" w:rsidDel="00000000" w:rsidP="00000000" w:rsidRDefault="00000000" w:rsidRPr="00000000" w14:paraId="00001FBD">
      <w:pPr>
        <w:pageBreakBefore w:val="0"/>
        <w:rPr/>
      </w:pPr>
      <w:r w:rsidDel="00000000" w:rsidR="00000000" w:rsidRPr="00000000">
        <w:rPr>
          <w:rtl w:val="0"/>
        </w:rPr>
        <w:t xml:space="preserve">        n “Actually, who am I kidding, people haven’t seen me my whole life.”</w:t>
      </w:r>
    </w:p>
    <w:p w:rsidR="00000000" w:rsidDel="00000000" w:rsidP="00000000" w:rsidRDefault="00000000" w:rsidRPr="00000000" w14:paraId="00001FBE">
      <w:pPr>
        <w:pageBreakBefore w:val="0"/>
        <w:rPr/>
      </w:pPr>
      <w:r w:rsidDel="00000000" w:rsidR="00000000" w:rsidRPr="00000000">
        <w:rPr>
          <w:rtl w:val="0"/>
        </w:rPr>
        <w:t xml:space="preserve">        n “And when I finally find a place where I feel seen, some romance shows up and I’m back to being invisible.”</w:t>
      </w:r>
    </w:p>
    <w:p w:rsidR="00000000" w:rsidDel="00000000" w:rsidP="00000000" w:rsidRDefault="00000000" w:rsidRPr="00000000" w14:paraId="00001FBF">
      <w:pPr>
        <w:pageBreakBefore w:val="0"/>
        <w:rPr/>
      </w:pPr>
      <w:r w:rsidDel="00000000" w:rsidR="00000000" w:rsidRPr="00000000">
        <w:rPr>
          <w:rtl w:val="0"/>
        </w:rPr>
        <w:t xml:space="preserve">        mc “No, that’s not what I mean, I didn’t see you because I really needed to-”</w:t>
      </w:r>
    </w:p>
    <w:p w:rsidR="00000000" w:rsidDel="00000000" w:rsidP="00000000" w:rsidRDefault="00000000" w:rsidRPr="00000000" w14:paraId="00001FC0">
      <w:pPr>
        <w:pageBreakBefore w:val="0"/>
        <w:rPr/>
      </w:pPr>
      <w:r w:rsidDel="00000000" w:rsidR="00000000" w:rsidRPr="00000000">
        <w:rPr>
          <w:rtl w:val="0"/>
        </w:rPr>
        <w:t xml:space="preserve">        n “Hey, shut up!”</w:t>
      </w:r>
    </w:p>
    <w:p w:rsidR="00000000" w:rsidDel="00000000" w:rsidP="00000000" w:rsidRDefault="00000000" w:rsidRPr="00000000" w14:paraId="00001FC1">
      <w:pPr>
        <w:pageBreakBefore w:val="0"/>
        <w:rPr/>
      </w:pPr>
      <w:r w:rsidDel="00000000" w:rsidR="00000000" w:rsidRPr="00000000">
        <w:rPr>
          <w:rtl w:val="0"/>
        </w:rPr>
        <w:t xml:space="preserve">        n “I don’t want to hear about that gross stuff.”</w:t>
      </w:r>
    </w:p>
    <w:p w:rsidR="00000000" w:rsidDel="00000000" w:rsidP="00000000" w:rsidRDefault="00000000" w:rsidRPr="00000000" w14:paraId="00001FC2">
      <w:pPr>
        <w:pageBreakBefore w:val="0"/>
        <w:rPr/>
      </w:pPr>
      <w:r w:rsidDel="00000000" w:rsidR="00000000" w:rsidRPr="00000000">
        <w:rPr>
          <w:rtl w:val="0"/>
        </w:rPr>
        <w:t xml:space="preserve">        mc “I’m sorry.”</w:t>
      </w:r>
    </w:p>
    <w:p w:rsidR="00000000" w:rsidDel="00000000" w:rsidP="00000000" w:rsidRDefault="00000000" w:rsidRPr="00000000" w14:paraId="00001FC3">
      <w:pPr>
        <w:pageBreakBefore w:val="0"/>
        <w:rPr/>
      </w:pPr>
      <w:r w:rsidDel="00000000" w:rsidR="00000000" w:rsidRPr="00000000">
        <w:rPr>
          <w:rtl w:val="0"/>
        </w:rPr>
        <w:t xml:space="preserve">        mc “Just remember that at the club, no matter how it may seem, you are seen and heard.”</w:t>
      </w:r>
    </w:p>
    <w:p w:rsidR="00000000" w:rsidDel="00000000" w:rsidP="00000000" w:rsidRDefault="00000000" w:rsidRPr="00000000" w14:paraId="00001FC4">
      <w:pPr>
        <w:pageBreakBefore w:val="0"/>
        <w:rPr/>
      </w:pPr>
      <w:r w:rsidDel="00000000" w:rsidR="00000000" w:rsidRPr="00000000">
        <w:rPr>
          <w:rtl w:val="0"/>
        </w:rPr>
        <w:t xml:space="preserve">       “She grumbles a little once more.”</w:t>
      </w:r>
    </w:p>
    <w:p w:rsidR="00000000" w:rsidDel="00000000" w:rsidP="00000000" w:rsidRDefault="00000000" w:rsidRPr="00000000" w14:paraId="00001FC5">
      <w:pPr>
        <w:pageBreakBefore w:val="0"/>
        <w:rPr/>
      </w:pPr>
      <w:r w:rsidDel="00000000" w:rsidR="00000000" w:rsidRPr="00000000">
        <w:rPr>
          <w:rtl w:val="0"/>
        </w:rPr>
        <w:t xml:space="preserve">       n “Fine, just leave me alone.”</w:t>
      </w:r>
    </w:p>
    <w:p w:rsidR="00000000" w:rsidDel="00000000" w:rsidP="00000000" w:rsidRDefault="00000000" w:rsidRPr="00000000" w14:paraId="00001FC6">
      <w:pPr>
        <w:pageBreakBefore w:val="0"/>
        <w:rPr/>
      </w:pPr>
      <w:r w:rsidDel="00000000" w:rsidR="00000000" w:rsidRPr="00000000">
        <w:rPr>
          <w:rtl w:val="0"/>
        </w:rPr>
        <w:t xml:space="preserve">       n “For now, anyway…”</w:t>
        <w:br w:type="textWrapping"/>
        <w:t xml:space="preserve">       “I furrow my brow.”</w:t>
      </w:r>
    </w:p>
    <w:p w:rsidR="00000000" w:rsidDel="00000000" w:rsidP="00000000" w:rsidRDefault="00000000" w:rsidRPr="00000000" w14:paraId="00001FC7">
      <w:pPr>
        <w:pageBreakBefore w:val="0"/>
        <w:rPr/>
      </w:pPr>
      <w:r w:rsidDel="00000000" w:rsidR="00000000" w:rsidRPr="00000000">
        <w:rPr>
          <w:rtl w:val="0"/>
        </w:rPr>
        <w:t xml:space="preserve">       mc “Do you not want to come back to the clubroom?”</w:t>
      </w:r>
    </w:p>
    <w:p w:rsidR="00000000" w:rsidDel="00000000" w:rsidP="00000000" w:rsidRDefault="00000000" w:rsidRPr="00000000" w14:paraId="00001FC8">
      <w:pPr>
        <w:pageBreakBefore w:val="0"/>
        <w:rPr/>
      </w:pPr>
      <w:r w:rsidDel="00000000" w:rsidR="00000000" w:rsidRPr="00000000">
        <w:rPr>
          <w:rtl w:val="0"/>
        </w:rPr>
        <w:t xml:space="preserve">       n “I don’t really feel like it.”</w:t>
      </w:r>
    </w:p>
    <w:p w:rsidR="00000000" w:rsidDel="00000000" w:rsidP="00000000" w:rsidRDefault="00000000" w:rsidRPr="00000000" w14:paraId="00001FC9">
      <w:pPr>
        <w:pageBreakBefore w:val="0"/>
        <w:rPr/>
      </w:pPr>
      <w:r w:rsidDel="00000000" w:rsidR="00000000" w:rsidRPr="00000000">
        <w:rPr>
          <w:rtl w:val="0"/>
        </w:rPr>
        <w:t xml:space="preserve">       mc “Alright, well, you know where it is, so drop by if you want.”</w:t>
      </w:r>
    </w:p>
    <w:p w:rsidR="00000000" w:rsidDel="00000000" w:rsidP="00000000" w:rsidRDefault="00000000" w:rsidRPr="00000000" w14:paraId="00001FCA">
      <w:pPr>
        <w:pageBreakBefore w:val="0"/>
        <w:rPr/>
      </w:pPr>
      <w:r w:rsidDel="00000000" w:rsidR="00000000" w:rsidRPr="00000000">
        <w:rPr>
          <w:rtl w:val="0"/>
        </w:rPr>
        <w:t xml:space="preserve">       “I turn around and begin to make my way back towards the clubroom.”</w:t>
      </w:r>
    </w:p>
    <w:p w:rsidR="00000000" w:rsidDel="00000000" w:rsidP="00000000" w:rsidRDefault="00000000" w:rsidRPr="00000000" w14:paraId="00001FCB">
      <w:pPr>
        <w:pageBreakBefore w:val="0"/>
        <w:rPr/>
      </w:pPr>
      <w:r w:rsidDel="00000000" w:rsidR="00000000" w:rsidRPr="00000000">
        <w:rPr>
          <w:rtl w:val="0"/>
        </w:rPr>
        <w:t xml:space="preserve">       n “Hey, [player]?”</w:t>
      </w:r>
    </w:p>
    <w:p w:rsidR="00000000" w:rsidDel="00000000" w:rsidP="00000000" w:rsidRDefault="00000000" w:rsidRPr="00000000" w14:paraId="00001FCC">
      <w:pPr>
        <w:pageBreakBefore w:val="0"/>
        <w:rPr/>
      </w:pPr>
      <w:r w:rsidDel="00000000" w:rsidR="00000000" w:rsidRPr="00000000">
        <w:rPr>
          <w:rtl w:val="0"/>
        </w:rPr>
        <w:t xml:space="preserve">       mc “Yeah?”</w:t>
      </w:r>
    </w:p>
    <w:p w:rsidR="00000000" w:rsidDel="00000000" w:rsidP="00000000" w:rsidRDefault="00000000" w:rsidRPr="00000000" w14:paraId="00001FCD">
      <w:pPr>
        <w:pageBreakBefore w:val="0"/>
        <w:rPr/>
      </w:pPr>
      <w:r w:rsidDel="00000000" w:rsidR="00000000" w:rsidRPr="00000000">
        <w:rPr>
          <w:rtl w:val="0"/>
        </w:rPr>
        <w:t xml:space="preserve">       n “Don’t tell any of the others I’m out here…”</w:t>
      </w:r>
    </w:p>
    <w:p w:rsidR="00000000" w:rsidDel="00000000" w:rsidP="00000000" w:rsidRDefault="00000000" w:rsidRPr="00000000" w14:paraId="00001FCE">
      <w:pPr>
        <w:pageBreakBefore w:val="0"/>
        <w:rPr/>
      </w:pPr>
      <w:r w:rsidDel="00000000" w:rsidR="00000000" w:rsidRPr="00000000">
        <w:rPr>
          <w:rtl w:val="0"/>
        </w:rPr>
        <w:t xml:space="preserve">       n “...please.”</w:t>
      </w:r>
    </w:p>
    <w:p w:rsidR="00000000" w:rsidDel="00000000" w:rsidP="00000000" w:rsidRDefault="00000000" w:rsidRPr="00000000" w14:paraId="00001FCF">
      <w:pPr>
        <w:pageBreakBefore w:val="0"/>
        <w:rPr/>
      </w:pPr>
      <w:r w:rsidDel="00000000" w:rsidR="00000000" w:rsidRPr="00000000">
        <w:rPr>
          <w:rtl w:val="0"/>
        </w:rPr>
        <w:t xml:space="preserve">       “She seemed to have some difficulty getting that final word out.”</w:t>
        <w:br w:type="textWrapping"/>
        <w:t xml:space="preserve">       mc “Your secret is safe with me.”</w:t>
      </w:r>
    </w:p>
    <w:p w:rsidR="00000000" w:rsidDel="00000000" w:rsidP="00000000" w:rsidRDefault="00000000" w:rsidRPr="00000000" w14:paraId="00001FD0">
      <w:pPr>
        <w:pageBreakBefore w:val="0"/>
        <w:rPr/>
      </w:pPr>
      <w:r w:rsidDel="00000000" w:rsidR="00000000" w:rsidRPr="00000000">
        <w:rPr>
          <w:rtl w:val="0"/>
        </w:rPr>
        <w:t xml:space="preserve">       n “Thanks…”</w:t>
      </w:r>
    </w:p>
    <w:p w:rsidR="00000000" w:rsidDel="00000000" w:rsidP="00000000" w:rsidRDefault="00000000" w:rsidRPr="00000000" w14:paraId="00001FD1">
      <w:pPr>
        <w:pageBreakBefore w:val="0"/>
        <w:rPr/>
      </w:pPr>
      <w:r w:rsidDel="00000000" w:rsidR="00000000" w:rsidRPr="00000000">
        <w:rPr>
          <w:rtl w:val="0"/>
        </w:rPr>
        <w:t xml:space="preserve">       “Phone in hand, she returns to idleness and lowers her head.”</w:t>
      </w:r>
    </w:p>
    <w:p w:rsidR="00000000" w:rsidDel="00000000" w:rsidP="00000000" w:rsidRDefault="00000000" w:rsidRPr="00000000" w14:paraId="00001FD2">
      <w:pPr>
        <w:pageBreakBefore w:val="0"/>
        <w:rPr/>
      </w:pPr>
      <w:r w:rsidDel="00000000" w:rsidR="00000000" w:rsidRPr="00000000">
        <w:rPr>
          <w:rtl w:val="0"/>
        </w:rPr>
        <w:t xml:space="preserve">       “I have no intention of prying, not least because she’d almost certainly take offense.”</w:t>
      </w:r>
    </w:p>
    <w:p w:rsidR="00000000" w:rsidDel="00000000" w:rsidP="00000000" w:rsidRDefault="00000000" w:rsidRPr="00000000" w14:paraId="00001FD3">
      <w:pPr>
        <w:pageBreakBefore w:val="0"/>
        <w:rPr/>
      </w:pPr>
      <w:r w:rsidDel="00000000" w:rsidR="00000000" w:rsidRPr="00000000">
        <w:rPr>
          <w:rtl w:val="0"/>
        </w:rPr>
        <w:t xml:space="preserve">       “Nonetheless I am worried as to what’s on her mind.”</w:t>
      </w:r>
    </w:p>
    <w:p w:rsidR="00000000" w:rsidDel="00000000" w:rsidP="00000000" w:rsidRDefault="00000000" w:rsidRPr="00000000" w14:paraId="00001FD4">
      <w:pPr>
        <w:pageBreakBefore w:val="0"/>
        <w:rPr/>
      </w:pPr>
      <w:r w:rsidDel="00000000" w:rsidR="00000000" w:rsidRPr="00000000">
        <w:rPr>
          <w:rtl w:val="0"/>
        </w:rPr>
        <w:t xml:space="preserve">       “She seemed even more upset and aggressive than that which I’ve come to accept as the norm from her.”</w:t>
      </w:r>
    </w:p>
    <w:p w:rsidR="00000000" w:rsidDel="00000000" w:rsidP="00000000" w:rsidRDefault="00000000" w:rsidRPr="00000000" w14:paraId="00001FD5">
      <w:pPr>
        <w:pageBreakBefore w:val="0"/>
        <w:rPr/>
      </w:pPr>
      <w:r w:rsidDel="00000000" w:rsidR="00000000" w:rsidRPr="00000000">
        <w:rPr>
          <w:rtl w:val="0"/>
        </w:rPr>
        <w:t xml:space="preserve">       “Within less than a minute, I’m back outside the clubroom.”</w:t>
      </w:r>
    </w:p>
    <w:p w:rsidR="00000000" w:rsidDel="00000000" w:rsidP="00000000" w:rsidRDefault="00000000" w:rsidRPr="00000000" w14:paraId="00001FD6">
      <w:pPr>
        <w:pageBreakBefore w:val="0"/>
        <w:rPr/>
      </w:pPr>
      <w:r w:rsidDel="00000000" w:rsidR="00000000" w:rsidRPr="00000000">
        <w:rPr>
          <w:rtl w:val="0"/>
        </w:rPr>
        <w:t xml:space="preserve">       “The people around the corner are still there, talking suspiciously quietly.”</w:t>
      </w:r>
    </w:p>
    <w:p w:rsidR="00000000" w:rsidDel="00000000" w:rsidP="00000000" w:rsidRDefault="00000000" w:rsidRPr="00000000" w14:paraId="00001FD7">
      <w:pPr>
        <w:pageBreakBefore w:val="0"/>
        <w:rPr/>
      </w:pPr>
      <w:r w:rsidDel="00000000" w:rsidR="00000000" w:rsidRPr="00000000">
        <w:rPr>
          <w:rtl w:val="0"/>
        </w:rPr>
        <w:t xml:space="preserve">       “I open the door and return to my seat.”</w:t>
      </w:r>
    </w:p>
    <w:p w:rsidR="00000000" w:rsidDel="00000000" w:rsidP="00000000" w:rsidRDefault="00000000" w:rsidRPr="00000000" w14:paraId="00001FD8">
      <w:pPr>
        <w:pageBreakBefore w:val="0"/>
        <w:rPr/>
      </w:pPr>
      <w:r w:rsidDel="00000000" w:rsidR="00000000" w:rsidRPr="00000000">
        <w:rPr>
          <w:rtl w:val="0"/>
        </w:rPr>
        <w:t xml:space="preserve">       “Most are indifferent to my return, but Yuri looks up at me.”</w:t>
      </w:r>
    </w:p>
    <w:p w:rsidR="00000000" w:rsidDel="00000000" w:rsidP="00000000" w:rsidRDefault="00000000" w:rsidRPr="00000000" w14:paraId="00001FD9">
      <w:pPr>
        <w:pageBreakBefore w:val="0"/>
        <w:rPr/>
      </w:pPr>
      <w:r w:rsidDel="00000000" w:rsidR="00000000" w:rsidRPr="00000000">
        <w:rPr>
          <w:rtl w:val="0"/>
        </w:rPr>
        <w:t xml:space="preserve">       y “Are you alright, [player]?”</w:t>
      </w:r>
    </w:p>
    <w:p w:rsidR="00000000" w:rsidDel="00000000" w:rsidP="00000000" w:rsidRDefault="00000000" w:rsidRPr="00000000" w14:paraId="00001FDA">
      <w:pPr>
        <w:pageBreakBefore w:val="0"/>
        <w:rPr/>
      </w:pPr>
      <w:r w:rsidDel="00000000" w:rsidR="00000000" w:rsidRPr="00000000">
        <w:rPr>
          <w:rtl w:val="0"/>
        </w:rPr>
        <w:t xml:space="preserve">       mc “Yeah, I’m fine, why?”</w:t>
      </w:r>
    </w:p>
    <w:p w:rsidR="00000000" w:rsidDel="00000000" w:rsidP="00000000" w:rsidRDefault="00000000" w:rsidRPr="00000000" w14:paraId="00001FDB">
      <w:pPr>
        <w:pageBreakBefore w:val="0"/>
        <w:rPr/>
      </w:pPr>
      <w:r w:rsidDel="00000000" w:rsidR="00000000" w:rsidRPr="00000000">
        <w:rPr>
          <w:rtl w:val="0"/>
        </w:rPr>
        <w:t xml:space="preserve">       y “Well, y-you spent a while at the bathroom…”</w:t>
      </w:r>
    </w:p>
    <w:p w:rsidR="00000000" w:rsidDel="00000000" w:rsidP="00000000" w:rsidRDefault="00000000" w:rsidRPr="00000000" w14:paraId="00001FDC">
      <w:pPr>
        <w:pageBreakBefore w:val="0"/>
        <w:rPr/>
      </w:pPr>
      <w:r w:rsidDel="00000000" w:rsidR="00000000" w:rsidRPr="00000000">
        <w:rPr>
          <w:rtl w:val="0"/>
        </w:rPr>
        <w:t xml:space="preserve">       y “I-I wondered if there was something wrong.”</w:t>
      </w:r>
    </w:p>
    <w:p w:rsidR="00000000" w:rsidDel="00000000" w:rsidP="00000000" w:rsidRDefault="00000000" w:rsidRPr="00000000" w14:paraId="00001FDD">
      <w:pPr>
        <w:pageBreakBefore w:val="0"/>
        <w:rPr/>
      </w:pPr>
      <w:r w:rsidDel="00000000" w:rsidR="00000000" w:rsidRPr="00000000">
        <w:rPr>
          <w:rtl w:val="0"/>
        </w:rPr>
        <w:t xml:space="preserve">       “She’s too quick.”</w:t>
      </w:r>
    </w:p>
    <w:p w:rsidR="00000000" w:rsidDel="00000000" w:rsidP="00000000" w:rsidRDefault="00000000" w:rsidRPr="00000000" w14:paraId="00001FDE">
      <w:pPr>
        <w:pageBreakBefore w:val="0"/>
        <w:rPr/>
      </w:pPr>
      <w:r w:rsidDel="00000000" w:rsidR="00000000" w:rsidRPr="00000000">
        <w:rPr>
          <w:rtl w:val="0"/>
        </w:rPr>
        <w:t xml:space="preserve">       mc “I appreciate the concern, but don’t worry.”</w:t>
      </w:r>
    </w:p>
    <w:p w:rsidR="00000000" w:rsidDel="00000000" w:rsidP="00000000" w:rsidRDefault="00000000" w:rsidRPr="00000000" w14:paraId="00001FDF">
      <w:pPr>
        <w:pageBreakBefore w:val="0"/>
        <w:rPr/>
      </w:pPr>
      <w:r w:rsidDel="00000000" w:rsidR="00000000" w:rsidRPr="00000000">
        <w:rPr>
          <w:rtl w:val="0"/>
        </w:rPr>
        <w:t xml:space="preserve">       y “That’s good to hear.”</w:t>
      </w:r>
    </w:p>
    <w:p w:rsidR="00000000" w:rsidDel="00000000" w:rsidP="00000000" w:rsidRDefault="00000000" w:rsidRPr="00000000" w14:paraId="00001FE0">
      <w:pPr>
        <w:pageBreakBefore w:val="0"/>
        <w:rPr/>
      </w:pPr>
      <w:r w:rsidDel="00000000" w:rsidR="00000000" w:rsidRPr="00000000">
        <w:rPr>
          <w:rtl w:val="0"/>
        </w:rPr>
        <w:t xml:space="preserve">       “Yuri returns to the paper in front of her, before jolting back up.”</w:t>
      </w:r>
    </w:p>
    <w:p w:rsidR="00000000" w:rsidDel="00000000" w:rsidP="00000000" w:rsidRDefault="00000000" w:rsidRPr="00000000" w14:paraId="00001FE1">
      <w:pPr>
        <w:pageBreakBefore w:val="0"/>
        <w:rPr/>
      </w:pPr>
      <w:r w:rsidDel="00000000" w:rsidR="00000000" w:rsidRPr="00000000">
        <w:rPr>
          <w:rtl w:val="0"/>
        </w:rPr>
        <w:t xml:space="preserve">       y “Ah…”</w:t>
      </w:r>
    </w:p>
    <w:p w:rsidR="00000000" w:rsidDel="00000000" w:rsidP="00000000" w:rsidRDefault="00000000" w:rsidRPr="00000000" w14:paraId="00001FE2">
      <w:pPr>
        <w:pageBreakBefore w:val="0"/>
        <w:rPr/>
      </w:pPr>
      <w:r w:rsidDel="00000000" w:rsidR="00000000" w:rsidRPr="00000000">
        <w:rPr>
          <w:rtl w:val="0"/>
        </w:rPr>
        <w:t xml:space="preserve">       y “You probably think it’s weird that I was keeping track of how long you spent in the bathroom…”</w:t>
      </w:r>
    </w:p>
    <w:p w:rsidR="00000000" w:rsidDel="00000000" w:rsidP="00000000" w:rsidRDefault="00000000" w:rsidRPr="00000000" w14:paraId="00001FE3">
      <w:pPr>
        <w:pageBreakBefore w:val="0"/>
        <w:rPr/>
      </w:pPr>
      <w:r w:rsidDel="00000000" w:rsidR="00000000" w:rsidRPr="00000000">
        <w:rPr>
          <w:rtl w:val="0"/>
        </w:rPr>
        <w:t xml:space="preserve">       y “I-I’m sorry…”</w:t>
      </w:r>
    </w:p>
    <w:p w:rsidR="00000000" w:rsidDel="00000000" w:rsidP="00000000" w:rsidRDefault="00000000" w:rsidRPr="00000000" w14:paraId="00001FE4">
      <w:pPr>
        <w:pageBreakBefore w:val="0"/>
        <w:rPr/>
      </w:pPr>
      <w:r w:rsidDel="00000000" w:rsidR="00000000" w:rsidRPr="00000000">
        <w:rPr>
          <w:rtl w:val="0"/>
        </w:rPr>
        <w:t xml:space="preserve">       “She does her best to cover her face, as if she were expecting tears that needed to be obscured.”</w:t>
        <w:br w:type="textWrapping"/>
        <w:t xml:space="preserve">       mc “Hey, it’s fine, don’t you worry.”</w:t>
      </w:r>
    </w:p>
    <w:p w:rsidR="00000000" w:rsidDel="00000000" w:rsidP="00000000" w:rsidRDefault="00000000" w:rsidRPr="00000000" w14:paraId="00001FE5">
      <w:pPr>
        <w:pageBreakBefore w:val="0"/>
        <w:rPr/>
      </w:pPr>
      <w:r w:rsidDel="00000000" w:rsidR="00000000" w:rsidRPr="00000000">
        <w:rPr>
          <w:rtl w:val="0"/>
        </w:rPr>
        <w:t xml:space="preserve">       mc “Your organization is a perk, not a flaw.”</w:t>
      </w:r>
    </w:p>
    <w:p w:rsidR="00000000" w:rsidDel="00000000" w:rsidP="00000000" w:rsidRDefault="00000000" w:rsidRPr="00000000" w14:paraId="00001FE6">
      <w:pPr>
        <w:pageBreakBefore w:val="0"/>
        <w:rPr/>
      </w:pPr>
      <w:r w:rsidDel="00000000" w:rsidR="00000000" w:rsidRPr="00000000">
        <w:rPr>
          <w:rtl w:val="0"/>
        </w:rPr>
        <w:t xml:space="preserve">       “Sayori pulls her head either from her paper or from the clouds to join in.”</w:t>
      </w:r>
    </w:p>
    <w:p w:rsidR="00000000" w:rsidDel="00000000" w:rsidP="00000000" w:rsidRDefault="00000000" w:rsidRPr="00000000" w14:paraId="00001FE7">
      <w:pPr>
        <w:pageBreakBefore w:val="0"/>
        <w:rPr/>
      </w:pPr>
      <w:r w:rsidDel="00000000" w:rsidR="00000000" w:rsidRPr="00000000">
        <w:rPr>
          <w:rtl w:val="0"/>
        </w:rPr>
        <w:t xml:space="preserve">       s “Yeah!”</w:t>
        <w:br w:type="textWrapping"/>
        <w:t xml:space="preserve">       s “It’s really cool how you keep track of everything, it must make things so much easier!”</w:t>
      </w:r>
    </w:p>
    <w:p w:rsidR="00000000" w:rsidDel="00000000" w:rsidP="00000000" w:rsidRDefault="00000000" w:rsidRPr="00000000" w14:paraId="00001FE8">
      <w:pPr>
        <w:pageBreakBefore w:val="0"/>
        <w:rPr/>
      </w:pPr>
      <w:r w:rsidDel="00000000" w:rsidR="00000000" w:rsidRPr="00000000">
        <w:rPr>
          <w:rtl w:val="0"/>
        </w:rPr>
        <w:t xml:space="preserve">       m “Could we get back on it, please?”</w:t>
      </w:r>
    </w:p>
    <w:p w:rsidR="00000000" w:rsidDel="00000000" w:rsidP="00000000" w:rsidRDefault="00000000" w:rsidRPr="00000000" w14:paraId="00001FE9">
      <w:pPr>
        <w:pageBreakBefore w:val="0"/>
        <w:rPr/>
      </w:pPr>
      <w:r w:rsidDel="00000000" w:rsidR="00000000" w:rsidRPr="00000000">
        <w:rPr>
          <w:rtl w:val="0"/>
        </w:rPr>
        <w:t xml:space="preserve">       m “I know this is much more dull compared to our usual club activities, but it needs to be done.”</w:t>
      </w:r>
    </w:p>
    <w:p w:rsidR="00000000" w:rsidDel="00000000" w:rsidP="00000000" w:rsidRDefault="00000000" w:rsidRPr="00000000" w14:paraId="00001FEA">
      <w:pPr>
        <w:pageBreakBefore w:val="0"/>
        <w:rPr/>
      </w:pPr>
      <w:r w:rsidDel="00000000" w:rsidR="00000000" w:rsidRPr="00000000">
        <w:rPr>
          <w:rtl w:val="0"/>
        </w:rPr>
        <w:t xml:space="preserve">       m “The quicker this is finished, the sooner we can go back to our normal routine.”</w:t>
      </w:r>
    </w:p>
    <w:p w:rsidR="00000000" w:rsidDel="00000000" w:rsidP="00000000" w:rsidRDefault="00000000" w:rsidRPr="00000000" w14:paraId="00001FEB">
      <w:pPr>
        <w:pageBreakBefore w:val="0"/>
        <w:rPr/>
      </w:pPr>
      <w:r w:rsidDel="00000000" w:rsidR="00000000" w:rsidRPr="00000000">
        <w:rPr>
          <w:rtl w:val="0"/>
        </w:rPr>
        <w:t xml:space="preserve">       y “Ah, I’m sorry…”</w:t>
      </w:r>
    </w:p>
    <w:p w:rsidR="00000000" w:rsidDel="00000000" w:rsidP="00000000" w:rsidRDefault="00000000" w:rsidRPr="00000000" w14:paraId="00001FEC">
      <w:pPr>
        <w:pageBreakBefore w:val="0"/>
        <w:rPr/>
      </w:pPr>
      <w:r w:rsidDel="00000000" w:rsidR="00000000" w:rsidRPr="00000000">
        <w:rPr>
          <w:rtl w:val="0"/>
        </w:rPr>
        <w:t xml:space="preserve">       s “Yeah, you’re right, I’m sorry.”</w:t>
        <w:br w:type="textWrapping"/>
        <w:t xml:space="preserve">       mc “Sorry, I’ll get back on it.”</w:t>
      </w:r>
    </w:p>
    <w:p w:rsidR="00000000" w:rsidDel="00000000" w:rsidP="00000000" w:rsidRDefault="00000000" w:rsidRPr="00000000" w14:paraId="00001FED">
      <w:pPr>
        <w:pageBreakBefore w:val="0"/>
        <w:rPr/>
      </w:pPr>
      <w:r w:rsidDel="00000000" w:rsidR="00000000" w:rsidRPr="00000000">
        <w:rPr>
          <w:rtl w:val="0"/>
        </w:rPr>
        <w:t xml:space="preserve">       “Her bladed eyes turn soft upon meeting mine.”</w:t>
      </w:r>
    </w:p>
    <w:p w:rsidR="00000000" w:rsidDel="00000000" w:rsidP="00000000" w:rsidRDefault="00000000" w:rsidRPr="00000000" w14:paraId="00001FEE">
      <w:pPr>
        <w:pageBreakBefore w:val="0"/>
        <w:rPr/>
      </w:pPr>
      <w:r w:rsidDel="00000000" w:rsidR="00000000" w:rsidRPr="00000000">
        <w:rPr>
          <w:rtl w:val="0"/>
        </w:rPr>
        <w:t xml:space="preserve">       “Not wanting to distract each other, we both immediately snap back to the work before us.”</w:t>
      </w:r>
    </w:p>
    <w:p w:rsidR="00000000" w:rsidDel="00000000" w:rsidP="00000000" w:rsidRDefault="00000000" w:rsidRPr="00000000" w14:paraId="00001FEF">
      <w:pPr>
        <w:pageBreakBefore w:val="0"/>
        <w:rPr/>
      </w:pPr>
      <w:r w:rsidDel="00000000" w:rsidR="00000000" w:rsidRPr="00000000">
        <w:rPr>
          <w:rtl w:val="0"/>
        </w:rPr>
        <w:t xml:space="preserve">       “Letting my automated mind do the work, I begin writing at an alarmingly fast pace.”</w:t>
      </w:r>
    </w:p>
    <w:p w:rsidR="00000000" w:rsidDel="00000000" w:rsidP="00000000" w:rsidRDefault="00000000" w:rsidRPr="00000000" w14:paraId="00001FF0">
      <w:pPr>
        <w:pageBreakBefore w:val="0"/>
        <w:rPr/>
      </w:pPr>
      <w:r w:rsidDel="00000000" w:rsidR="00000000" w:rsidRPr="00000000">
        <w:rPr>
          <w:rtl w:val="0"/>
        </w:rPr>
        <w:t xml:space="preserve">       “Before I know it, Monika has piped up once more.”</w:t>
      </w:r>
    </w:p>
    <w:p w:rsidR="00000000" w:rsidDel="00000000" w:rsidP="00000000" w:rsidRDefault="00000000" w:rsidRPr="00000000" w14:paraId="00001FF1">
      <w:pPr>
        <w:pageBreakBefore w:val="0"/>
        <w:rPr/>
      </w:pPr>
      <w:r w:rsidDel="00000000" w:rsidR="00000000" w:rsidRPr="00000000">
        <w:rPr>
          <w:rtl w:val="0"/>
        </w:rPr>
        <w:t xml:space="preserve">       m “Okay, everyone!”</w:t>
      </w:r>
    </w:p>
    <w:p w:rsidR="00000000" w:rsidDel="00000000" w:rsidP="00000000" w:rsidRDefault="00000000" w:rsidRPr="00000000" w14:paraId="00001FF2">
      <w:pPr>
        <w:pageBreakBefore w:val="0"/>
        <w:rPr/>
      </w:pPr>
      <w:r w:rsidDel="00000000" w:rsidR="00000000" w:rsidRPr="00000000">
        <w:rPr>
          <w:rtl w:val="0"/>
        </w:rPr>
        <w:t xml:space="preserve">       m “Thank you for another productive session, and once again, I am sorry if this is more dull than before.”</w:t>
      </w:r>
    </w:p>
    <w:p w:rsidR="00000000" w:rsidDel="00000000" w:rsidP="00000000" w:rsidRDefault="00000000" w:rsidRPr="00000000" w14:paraId="00001FF3">
      <w:pPr>
        <w:pageBreakBefore w:val="0"/>
        <w:rPr/>
      </w:pPr>
      <w:r w:rsidDel="00000000" w:rsidR="00000000" w:rsidRPr="00000000">
        <w:rPr>
          <w:rtl w:val="0"/>
        </w:rPr>
        <w:t xml:space="preserve">       y “I don’t mind…”</w:t>
      </w:r>
    </w:p>
    <w:p w:rsidR="00000000" w:rsidDel="00000000" w:rsidP="00000000" w:rsidRDefault="00000000" w:rsidRPr="00000000" w14:paraId="00001FF4">
      <w:pPr>
        <w:pageBreakBefore w:val="0"/>
        <w:rPr/>
      </w:pPr>
      <w:r w:rsidDel="00000000" w:rsidR="00000000" w:rsidRPr="00000000">
        <w:rPr>
          <w:rtl w:val="0"/>
        </w:rPr>
        <w:t xml:space="preserve">       y “I mean-!”</w:t>
      </w:r>
    </w:p>
    <w:p w:rsidR="00000000" w:rsidDel="00000000" w:rsidP="00000000" w:rsidRDefault="00000000" w:rsidRPr="00000000" w14:paraId="00001FF5">
      <w:pPr>
        <w:pageBreakBefore w:val="0"/>
        <w:rPr/>
      </w:pPr>
      <w:r w:rsidDel="00000000" w:rsidR="00000000" w:rsidRPr="00000000">
        <w:rPr>
          <w:rtl w:val="0"/>
        </w:rPr>
        <w:t xml:space="preserve">       y “I really enjoy writing short stories, and the idea of others seeing my work-”</w:t>
      </w:r>
    </w:p>
    <w:p w:rsidR="00000000" w:rsidDel="00000000" w:rsidP="00000000" w:rsidRDefault="00000000" w:rsidRPr="00000000" w14:paraId="00001FF6">
      <w:pPr>
        <w:pageBreakBefore w:val="0"/>
        <w:rPr/>
      </w:pPr>
      <w:r w:rsidDel="00000000" w:rsidR="00000000" w:rsidRPr="00000000">
        <w:rPr>
          <w:rtl w:val="0"/>
        </w:rPr>
        <w:t xml:space="preserve">       y “I mean our work!”</w:t>
      </w:r>
    </w:p>
    <w:p w:rsidR="00000000" w:rsidDel="00000000" w:rsidP="00000000" w:rsidRDefault="00000000" w:rsidRPr="00000000" w14:paraId="00001FF7">
      <w:pPr>
        <w:pageBreakBefore w:val="0"/>
        <w:rPr/>
      </w:pPr>
      <w:r w:rsidDel="00000000" w:rsidR="00000000" w:rsidRPr="00000000">
        <w:rPr>
          <w:rtl w:val="0"/>
        </w:rPr>
        <w:t xml:space="preserve">       y “That idea seems…”</w:t>
      </w:r>
    </w:p>
    <w:p w:rsidR="00000000" w:rsidDel="00000000" w:rsidP="00000000" w:rsidRDefault="00000000" w:rsidRPr="00000000" w14:paraId="00001FF8">
      <w:pPr>
        <w:pageBreakBefore w:val="0"/>
        <w:rPr/>
      </w:pPr>
      <w:r w:rsidDel="00000000" w:rsidR="00000000" w:rsidRPr="00000000">
        <w:rPr>
          <w:rtl w:val="0"/>
        </w:rPr>
        <w:t xml:space="preserve">       y “...Nice.”</w:t>
      </w:r>
    </w:p>
    <w:p w:rsidR="00000000" w:rsidDel="00000000" w:rsidP="00000000" w:rsidRDefault="00000000" w:rsidRPr="00000000" w14:paraId="00001FF9">
      <w:pPr>
        <w:pageBreakBefore w:val="0"/>
        <w:rPr/>
      </w:pPr>
      <w:r w:rsidDel="00000000" w:rsidR="00000000" w:rsidRPr="00000000">
        <w:rPr>
          <w:rtl w:val="0"/>
        </w:rPr>
        <w:t xml:space="preserve">       “Yuri seems really on edge today.”</w:t>
      </w:r>
    </w:p>
    <w:p w:rsidR="00000000" w:rsidDel="00000000" w:rsidP="00000000" w:rsidRDefault="00000000" w:rsidRPr="00000000" w14:paraId="00001FFA">
      <w:pPr>
        <w:pageBreakBefore w:val="0"/>
        <w:rPr/>
      </w:pPr>
      <w:r w:rsidDel="00000000" w:rsidR="00000000" w:rsidRPr="00000000">
        <w:rPr>
          <w:rtl w:val="0"/>
        </w:rPr>
        <w:t xml:space="preserve">       “Perhaps Natsuki’s absence has filled her with worry.”</w:t>
      </w:r>
    </w:p>
    <w:p w:rsidR="00000000" w:rsidDel="00000000" w:rsidP="00000000" w:rsidRDefault="00000000" w:rsidRPr="00000000" w14:paraId="00001FFB">
      <w:pPr>
        <w:pageBreakBefore w:val="0"/>
        <w:rPr/>
      </w:pPr>
      <w:r w:rsidDel="00000000" w:rsidR="00000000" w:rsidRPr="00000000">
        <w:rPr>
          <w:rtl w:val="0"/>
        </w:rPr>
        <w:t xml:space="preserve">       “I should probably let her know.”</w:t>
      </w:r>
    </w:p>
    <w:p w:rsidR="00000000" w:rsidDel="00000000" w:rsidP="00000000" w:rsidRDefault="00000000" w:rsidRPr="00000000" w14:paraId="00001FFC">
      <w:pPr>
        <w:pageBreakBefore w:val="0"/>
        <w:rPr/>
      </w:pPr>
      <w:r w:rsidDel="00000000" w:rsidR="00000000" w:rsidRPr="00000000">
        <w:rPr>
          <w:rtl w:val="0"/>
        </w:rPr>
        <w:t xml:space="preserve">       “If anyone knows how to comfort Natsuki, it’s Yuri.”</w:t>
      </w:r>
    </w:p>
    <w:p w:rsidR="00000000" w:rsidDel="00000000" w:rsidP="00000000" w:rsidRDefault="00000000" w:rsidRPr="00000000" w14:paraId="00001FFD">
      <w:pPr>
        <w:pageBreakBefore w:val="0"/>
        <w:rPr/>
      </w:pPr>
      <w:r w:rsidDel="00000000" w:rsidR="00000000" w:rsidRPr="00000000">
        <w:rPr>
          <w:rtl w:val="0"/>
        </w:rPr>
        <w:t xml:space="preserve">       s “I like it too!”</w:t>
      </w:r>
    </w:p>
    <w:p w:rsidR="00000000" w:rsidDel="00000000" w:rsidP="00000000" w:rsidRDefault="00000000" w:rsidRPr="00000000" w14:paraId="00001FFE">
      <w:pPr>
        <w:pageBreakBefore w:val="0"/>
        <w:rPr/>
      </w:pPr>
      <w:r w:rsidDel="00000000" w:rsidR="00000000" w:rsidRPr="00000000">
        <w:rPr>
          <w:rtl w:val="0"/>
        </w:rPr>
        <w:t xml:space="preserve">       s “It’s a nice change from our usual activities.”</w:t>
      </w:r>
    </w:p>
    <w:p w:rsidR="00000000" w:rsidDel="00000000" w:rsidP="00000000" w:rsidRDefault="00000000" w:rsidRPr="00000000" w14:paraId="00001FFF">
      <w:pPr>
        <w:pageBreakBefore w:val="0"/>
        <w:rPr/>
      </w:pPr>
      <w:r w:rsidDel="00000000" w:rsidR="00000000" w:rsidRPr="00000000">
        <w:rPr>
          <w:rtl w:val="0"/>
        </w:rPr>
        <w:t xml:space="preserve">       s “Although I really enjoyed that too!”</w:t>
      </w:r>
    </w:p>
    <w:p w:rsidR="00000000" w:rsidDel="00000000" w:rsidP="00000000" w:rsidRDefault="00000000" w:rsidRPr="00000000" w14:paraId="00002000">
      <w:pPr>
        <w:pageBreakBefore w:val="0"/>
        <w:rPr/>
      </w:pPr>
      <w:r w:rsidDel="00000000" w:rsidR="00000000" w:rsidRPr="00000000">
        <w:rPr>
          <w:rtl w:val="0"/>
        </w:rPr>
        <w:t xml:space="preserve">       “Yuri seems to relax now that someone has voiced a similar opinion to hers.”</w:t>
        <w:br w:type="textWrapping"/>
        <w:t xml:space="preserve">       y “Thank you for today’s session, Monika.”</w:t>
      </w:r>
    </w:p>
    <w:p w:rsidR="00000000" w:rsidDel="00000000" w:rsidP="00000000" w:rsidRDefault="00000000" w:rsidRPr="00000000" w14:paraId="00002001">
      <w:pPr>
        <w:pageBreakBefore w:val="0"/>
        <w:rPr/>
      </w:pPr>
      <w:r w:rsidDel="00000000" w:rsidR="00000000" w:rsidRPr="00000000">
        <w:rPr>
          <w:rtl w:val="0"/>
        </w:rPr>
        <w:t xml:space="preserve">       s “Yeah, thanks!”</w:t>
      </w:r>
    </w:p>
    <w:p w:rsidR="00000000" w:rsidDel="00000000" w:rsidP="00000000" w:rsidRDefault="00000000" w:rsidRPr="00000000" w14:paraId="00002002">
      <w:pPr>
        <w:pageBreakBefore w:val="0"/>
        <w:rPr/>
      </w:pPr>
      <w:r w:rsidDel="00000000" w:rsidR="00000000" w:rsidRPr="00000000">
        <w:rPr>
          <w:rtl w:val="0"/>
        </w:rPr>
        <w:t xml:space="preserve">       mc “Cheers, Moni!”</w:t>
      </w:r>
    </w:p>
    <w:p w:rsidR="00000000" w:rsidDel="00000000" w:rsidP="00000000" w:rsidRDefault="00000000" w:rsidRPr="00000000" w14:paraId="00002003">
      <w:pPr>
        <w:pageBreakBefore w:val="0"/>
        <w:rPr/>
      </w:pPr>
      <w:r w:rsidDel="00000000" w:rsidR="00000000" w:rsidRPr="00000000">
        <w:rPr>
          <w:rtl w:val="0"/>
        </w:rPr>
        <w:t xml:space="preserve">       “She gives us all a nod of appreciation and we all gather our belongings.”</w:t>
      </w:r>
    </w:p>
    <w:p w:rsidR="00000000" w:rsidDel="00000000" w:rsidP="00000000" w:rsidRDefault="00000000" w:rsidRPr="00000000" w14:paraId="00002004">
      <w:pPr>
        <w:pageBreakBefore w:val="0"/>
        <w:rPr/>
      </w:pPr>
      <w:r w:rsidDel="00000000" w:rsidR="00000000" w:rsidRPr="00000000">
        <w:rPr>
          <w:rtl w:val="0"/>
        </w:rPr>
        <w:t xml:space="preserve">       “As she leaves the room, I approach Yuri.”</w:t>
      </w:r>
    </w:p>
    <w:p w:rsidR="00000000" w:rsidDel="00000000" w:rsidP="00000000" w:rsidRDefault="00000000" w:rsidRPr="00000000" w14:paraId="00002005">
      <w:pPr>
        <w:pageBreakBefore w:val="0"/>
        <w:rPr/>
      </w:pPr>
      <w:r w:rsidDel="00000000" w:rsidR="00000000" w:rsidRPr="00000000">
        <w:rPr>
          <w:rtl w:val="0"/>
        </w:rPr>
        <w:t xml:space="preserve">       [School hallway BG]</w:t>
      </w:r>
    </w:p>
    <w:p w:rsidR="00000000" w:rsidDel="00000000" w:rsidP="00000000" w:rsidRDefault="00000000" w:rsidRPr="00000000" w14:paraId="00002006">
      <w:pPr>
        <w:pageBreakBefore w:val="0"/>
        <w:rPr/>
      </w:pPr>
      <w:r w:rsidDel="00000000" w:rsidR="00000000" w:rsidRPr="00000000">
        <w:rPr>
          <w:rtl w:val="0"/>
        </w:rPr>
        <w:t xml:space="preserve">       mc “Hey, Yuri, can I talk to you for a minute?”</w:t>
      </w:r>
    </w:p>
    <w:p w:rsidR="00000000" w:rsidDel="00000000" w:rsidP="00000000" w:rsidRDefault="00000000" w:rsidRPr="00000000" w14:paraId="00002007">
      <w:pPr>
        <w:pageBreakBefore w:val="0"/>
        <w:rPr/>
      </w:pPr>
      <w:r w:rsidDel="00000000" w:rsidR="00000000" w:rsidRPr="00000000">
        <w:rPr>
          <w:rtl w:val="0"/>
        </w:rPr>
        <w:t xml:space="preserve">       y “Of course, what is it?”</w:t>
      </w:r>
    </w:p>
    <w:p w:rsidR="00000000" w:rsidDel="00000000" w:rsidP="00000000" w:rsidRDefault="00000000" w:rsidRPr="00000000" w14:paraId="00002008">
      <w:pPr>
        <w:pageBreakBefore w:val="0"/>
        <w:rPr/>
      </w:pPr>
      <w:r w:rsidDel="00000000" w:rsidR="00000000" w:rsidRPr="00000000">
        <w:rPr>
          <w:rtl w:val="0"/>
        </w:rPr>
        <w:t xml:space="preserve">       “I know I probably shouldn’t say this, but Natsuki is her best friend.”</w:t>
        <w:br w:type="textWrapping"/>
        <w:t xml:space="preserve">       mc “Natsuki is here, in school.”</w:t>
        <w:br w:type="textWrapping"/>
        <w:t xml:space="preserve">       mc “Or at least she was, she might have left by now.”</w:t>
        <w:br w:type="textWrapping"/>
        <w:t xml:space="preserve">       mc “Point is, I found her sitting blankly near a vending machine, just kind of there.”</w:t>
        <w:br w:type="textWrapping"/>
        <w:t xml:space="preserve">       mc “She didn’t tell me what was wrong, and she also told me not to tell anyone she was here.”</w:t>
      </w:r>
    </w:p>
    <w:p w:rsidR="00000000" w:rsidDel="00000000" w:rsidP="00000000" w:rsidRDefault="00000000" w:rsidRPr="00000000" w14:paraId="00002009">
      <w:pPr>
        <w:pageBreakBefore w:val="0"/>
        <w:rPr/>
      </w:pPr>
      <w:r w:rsidDel="00000000" w:rsidR="00000000" w:rsidRPr="00000000">
        <w:rPr>
          <w:rtl w:val="0"/>
        </w:rPr>
        <w:t xml:space="preserve">       mc “But I figured since you’re her best friend, it’d be wrong not to tell you.”</w:t>
        <w:br w:type="textWrapping"/>
        <w:t xml:space="preserve">       “Yuri looks at the ground with a look of pondering concern on her face.”</w:t>
        <w:br w:type="textWrapping"/>
        <w:t xml:space="preserve">       y “Yes, you were right to tell me, thank you very much.”</w:t>
      </w:r>
    </w:p>
    <w:p w:rsidR="00000000" w:rsidDel="00000000" w:rsidP="00000000" w:rsidRDefault="00000000" w:rsidRPr="00000000" w14:paraId="0000200A">
      <w:pPr>
        <w:pageBreakBefore w:val="0"/>
        <w:rPr/>
      </w:pPr>
      <w:r w:rsidDel="00000000" w:rsidR="00000000" w:rsidRPr="00000000">
        <w:rPr>
          <w:rtl w:val="0"/>
        </w:rPr>
        <w:t xml:space="preserve">       y “I should go and see if she’s still there.”</w:t>
        <w:br w:type="textWrapping"/>
        <w:t xml:space="preserve">       mc “Wait-!”</w:t>
      </w:r>
    </w:p>
    <w:p w:rsidR="00000000" w:rsidDel="00000000" w:rsidP="00000000" w:rsidRDefault="00000000" w:rsidRPr="00000000" w14:paraId="0000200B">
      <w:pPr>
        <w:pageBreakBefore w:val="0"/>
        <w:rPr/>
      </w:pPr>
      <w:r w:rsidDel="00000000" w:rsidR="00000000" w:rsidRPr="00000000">
        <w:rPr>
          <w:rtl w:val="0"/>
        </w:rPr>
        <w:t xml:space="preserve">       “She was visibly startled by my sudden shout.”</w:t>
        <w:br w:type="textWrapping"/>
        <w:t xml:space="preserve">       mc “Sorry, it’s just that you probably shouldn’t go there now.”</w:t>
        <w:br w:type="textWrapping"/>
        <w:t xml:space="preserve">       mc “If you find her now, she’ll almost certainly know I told you where she was.”</w:t>
      </w:r>
    </w:p>
    <w:p w:rsidR="00000000" w:rsidDel="00000000" w:rsidP="00000000" w:rsidRDefault="00000000" w:rsidRPr="00000000" w14:paraId="0000200C">
      <w:pPr>
        <w:pageBreakBefore w:val="0"/>
        <w:rPr/>
      </w:pPr>
      <w:r w:rsidDel="00000000" w:rsidR="00000000" w:rsidRPr="00000000">
        <w:rPr>
          <w:rtl w:val="0"/>
        </w:rPr>
        <w:t xml:space="preserve">       mc “And I think that’d do her more harm than good.”</w:t>
        <w:br w:type="textWrapping"/>
        <w:t xml:space="preserve">       mc “Maybe call her later or go over to her place?”</w:t>
      </w:r>
    </w:p>
    <w:p w:rsidR="00000000" w:rsidDel="00000000" w:rsidP="00000000" w:rsidRDefault="00000000" w:rsidRPr="00000000" w14:paraId="0000200D">
      <w:pPr>
        <w:pageBreakBefore w:val="0"/>
        <w:rPr/>
      </w:pPr>
      <w:r w:rsidDel="00000000" w:rsidR="00000000" w:rsidRPr="00000000">
        <w:rPr>
          <w:rtl w:val="0"/>
        </w:rPr>
        <w:t xml:space="preserve">       y “Yes, of course, you’re right.”</w:t>
        <w:br w:type="textWrapping"/>
        <w:t xml:space="preserve">       y “I’m sorry, I should’ve used my head more.”</w:t>
      </w:r>
    </w:p>
    <w:p w:rsidR="00000000" w:rsidDel="00000000" w:rsidP="00000000" w:rsidRDefault="00000000" w:rsidRPr="00000000" w14:paraId="0000200E">
      <w:pPr>
        <w:pageBreakBefore w:val="0"/>
        <w:rPr/>
      </w:pPr>
      <w:r w:rsidDel="00000000" w:rsidR="00000000" w:rsidRPr="00000000">
        <w:rPr>
          <w:rtl w:val="0"/>
        </w:rPr>
        <w:t xml:space="preserve">       mc “No worries, I hope things end out alright with her, and have a good evening.”</w:t>
      </w:r>
    </w:p>
    <w:p w:rsidR="00000000" w:rsidDel="00000000" w:rsidP="00000000" w:rsidRDefault="00000000" w:rsidRPr="00000000" w14:paraId="0000200F">
      <w:pPr>
        <w:pageBreakBefore w:val="0"/>
        <w:rPr/>
      </w:pPr>
      <w:r w:rsidDel="00000000" w:rsidR="00000000" w:rsidRPr="00000000">
        <w:rPr>
          <w:rtl w:val="0"/>
        </w:rPr>
        <w:t xml:space="preserve">       y “See you tomorrow, [player]!”</w:t>
      </w:r>
    </w:p>
    <w:p w:rsidR="00000000" w:rsidDel="00000000" w:rsidP="00000000" w:rsidRDefault="00000000" w:rsidRPr="00000000" w14:paraId="00002010">
      <w:pPr>
        <w:pageBreakBefore w:val="0"/>
        <w:rPr/>
      </w:pPr>
      <w:r w:rsidDel="00000000" w:rsidR="00000000" w:rsidRPr="00000000">
        <w:rPr>
          <w:rtl w:val="0"/>
        </w:rPr>
        <w:t xml:space="preserve">       mc “Yeah, seeya!”</w:t>
        <w:br w:type="textWrapping"/>
        <w:t xml:space="preserve">       “I turn and make my way towards the exit.”</w:t>
      </w:r>
    </w:p>
    <w:p w:rsidR="00000000" w:rsidDel="00000000" w:rsidP="00000000" w:rsidRDefault="00000000" w:rsidRPr="00000000" w14:paraId="00002011">
      <w:pPr>
        <w:pageBreakBefore w:val="0"/>
        <w:rPr/>
      </w:pPr>
      <w:r w:rsidDel="00000000" w:rsidR="00000000" w:rsidRPr="00000000">
        <w:rPr>
          <w:rtl w:val="0"/>
        </w:rPr>
        <w:t xml:space="preserve">       “Monika is waiting for me by the door.”</w:t>
      </w:r>
    </w:p>
    <w:p w:rsidR="00000000" w:rsidDel="00000000" w:rsidP="00000000" w:rsidRDefault="00000000" w:rsidRPr="00000000" w14:paraId="00002012">
      <w:pPr>
        <w:pageBreakBefore w:val="0"/>
        <w:rPr/>
      </w:pPr>
      <w:r w:rsidDel="00000000" w:rsidR="00000000" w:rsidRPr="00000000">
        <w:rPr>
          <w:rtl w:val="0"/>
        </w:rPr>
        <w:t xml:space="preserve">       mc “Heya hun.”</w:t>
      </w:r>
    </w:p>
    <w:p w:rsidR="00000000" w:rsidDel="00000000" w:rsidP="00000000" w:rsidRDefault="00000000" w:rsidRPr="00000000" w14:paraId="00002013">
      <w:pPr>
        <w:pageBreakBefore w:val="0"/>
        <w:rPr/>
      </w:pPr>
      <w:r w:rsidDel="00000000" w:rsidR="00000000" w:rsidRPr="00000000">
        <w:rPr>
          <w:rtl w:val="0"/>
        </w:rPr>
        <w:t xml:space="preserve">       m “Hiya~”</w:t>
      </w:r>
    </w:p>
    <w:p w:rsidR="00000000" w:rsidDel="00000000" w:rsidP="00000000" w:rsidRDefault="00000000" w:rsidRPr="00000000" w14:paraId="00002014">
      <w:pPr>
        <w:pageBreakBefore w:val="0"/>
        <w:rPr/>
      </w:pPr>
      <w:r w:rsidDel="00000000" w:rsidR="00000000" w:rsidRPr="00000000">
        <w:rPr>
          <w:rtl w:val="0"/>
        </w:rPr>
        <w:t xml:space="preserve">       m “Sayori said she wanted to get home quickly, so that leaves the two of us.”</w:t>
        <w:br w:type="textWrapping"/>
        <w:t xml:space="preserve">       mc “Yeah, I suppose it does. Shall we be off?”</w:t>
      </w:r>
    </w:p>
    <w:p w:rsidR="00000000" w:rsidDel="00000000" w:rsidP="00000000" w:rsidRDefault="00000000" w:rsidRPr="00000000" w14:paraId="00002015">
      <w:pPr>
        <w:pageBreakBefore w:val="0"/>
        <w:rPr/>
      </w:pPr>
      <w:r w:rsidDel="00000000" w:rsidR="00000000" w:rsidRPr="00000000">
        <w:rPr>
          <w:rtl w:val="0"/>
        </w:rPr>
        <w:t xml:space="preserve">       m “We shall indeed.”</w:t>
      </w:r>
    </w:p>
    <w:p w:rsidR="00000000" w:rsidDel="00000000" w:rsidP="00000000" w:rsidRDefault="00000000" w:rsidRPr="00000000" w14:paraId="00002016">
      <w:pPr>
        <w:pageBreakBefore w:val="0"/>
        <w:rPr/>
      </w:pPr>
      <w:r w:rsidDel="00000000" w:rsidR="00000000" w:rsidRPr="00000000">
        <w:rPr>
          <w:rtl w:val="0"/>
        </w:rPr>
        <w:t xml:space="preserve">       “She links arms with me and we enter the courtyard, making our way towards the road.”</w:t>
        <w:br w:type="textWrapping"/>
        <w:t xml:space="preserve">       [BG outside school]</w:t>
      </w:r>
    </w:p>
    <w:p w:rsidR="00000000" w:rsidDel="00000000" w:rsidP="00000000" w:rsidRDefault="00000000" w:rsidRPr="00000000" w14:paraId="00002017">
      <w:pPr>
        <w:pageBreakBefore w:val="0"/>
        <w:rPr/>
      </w:pPr>
      <w:r w:rsidDel="00000000" w:rsidR="00000000" w:rsidRPr="00000000">
        <w:rPr>
          <w:rtl w:val="0"/>
        </w:rPr>
        <w:t xml:space="preserve">       “A strong breeze fills our hair, and the air is much cooler.”</w:t>
        <w:br w:type="textWrapping"/>
        <w:t xml:space="preserve">       “Despite the sun still being up, it feels like twilight as it hides behind a thick layer of clouds.”</w:t>
      </w:r>
    </w:p>
    <w:p w:rsidR="00000000" w:rsidDel="00000000" w:rsidP="00000000" w:rsidRDefault="00000000" w:rsidRPr="00000000" w14:paraId="00002018">
      <w:pPr>
        <w:pageBreakBefore w:val="0"/>
        <w:rPr/>
      </w:pPr>
      <w:r w:rsidDel="00000000" w:rsidR="00000000" w:rsidRPr="00000000">
        <w:rPr>
          <w:rtl w:val="0"/>
        </w:rPr>
        <w:t xml:space="preserve">       “As a result, everything feels far heavier.”</w:t>
      </w:r>
    </w:p>
    <w:p w:rsidR="00000000" w:rsidDel="00000000" w:rsidP="00000000" w:rsidRDefault="00000000" w:rsidRPr="00000000" w14:paraId="00002019">
      <w:pPr>
        <w:pageBreakBefore w:val="0"/>
        <w:rPr/>
      </w:pPr>
      <w:r w:rsidDel="00000000" w:rsidR="00000000" w:rsidRPr="00000000">
        <w:rPr>
          <w:rtl w:val="0"/>
        </w:rPr>
        <w:t xml:space="preserve">       “Inhaling almost takes effort.”</w:t>
        <w:br w:type="textWrapping"/>
        <w:t xml:space="preserve">       m “So what were you and Yuri talking about?”</w:t>
      </w:r>
    </w:p>
    <w:p w:rsidR="00000000" w:rsidDel="00000000" w:rsidP="00000000" w:rsidRDefault="00000000" w:rsidRPr="00000000" w14:paraId="0000201A">
      <w:pPr>
        <w:pageBreakBefore w:val="0"/>
        <w:rPr/>
      </w:pPr>
      <w:r w:rsidDel="00000000" w:rsidR="00000000" w:rsidRPr="00000000">
        <w:rPr>
          <w:rtl w:val="0"/>
        </w:rPr>
        <w:t xml:space="preserve">       “She looks at me with a soft face and hard eyes.”</w:t>
        <w:br w:type="textWrapping"/>
        <w:t xml:space="preserve">       mc “We were talking about Natsuki.”</w:t>
      </w:r>
    </w:p>
    <w:p w:rsidR="00000000" w:rsidDel="00000000" w:rsidP="00000000" w:rsidRDefault="00000000" w:rsidRPr="00000000" w14:paraId="0000201B">
      <w:pPr>
        <w:pageBreakBefore w:val="0"/>
        <w:rPr/>
      </w:pPr>
      <w:r w:rsidDel="00000000" w:rsidR="00000000" w:rsidRPr="00000000">
        <w:rPr>
          <w:rtl w:val="0"/>
        </w:rPr>
        <w:t xml:space="preserve">       m “What about her?”</w:t>
      </w:r>
    </w:p>
    <w:p w:rsidR="00000000" w:rsidDel="00000000" w:rsidP="00000000" w:rsidRDefault="00000000" w:rsidRPr="00000000" w14:paraId="0000201C">
      <w:pPr>
        <w:pageBreakBefore w:val="0"/>
        <w:rPr/>
      </w:pPr>
      <w:r w:rsidDel="00000000" w:rsidR="00000000" w:rsidRPr="00000000">
        <w:rPr>
          <w:rtl w:val="0"/>
        </w:rPr>
        <w:t xml:space="preserve">       “I can tell she’s concerned about this.”</w:t>
        <w:br w:type="textWrapping"/>
        <w:t xml:space="preserve">       “How do I explain this without revealing Natsuki’s secret?”</w:t>
      </w:r>
    </w:p>
    <w:p w:rsidR="00000000" w:rsidDel="00000000" w:rsidP="00000000" w:rsidRDefault="00000000" w:rsidRPr="00000000" w14:paraId="0000201D">
      <w:pPr>
        <w:pageBreakBefore w:val="0"/>
        <w:rPr/>
      </w:pPr>
      <w:r w:rsidDel="00000000" w:rsidR="00000000" w:rsidRPr="00000000">
        <w:rPr>
          <w:rtl w:val="0"/>
        </w:rPr>
        <w:t xml:space="preserve">       mc “Yuri seemed pretty concerned about Natsuki throughout the club meeting.”</w:t>
        <w:br w:type="textWrapping"/>
        <w:t xml:space="preserve">       mc “So I decided to ask if there was something going on.”</w:t>
      </w:r>
    </w:p>
    <w:p w:rsidR="00000000" w:rsidDel="00000000" w:rsidP="00000000" w:rsidRDefault="00000000" w:rsidRPr="00000000" w14:paraId="0000201E">
      <w:pPr>
        <w:pageBreakBefore w:val="0"/>
        <w:rPr/>
      </w:pPr>
      <w:r w:rsidDel="00000000" w:rsidR="00000000" w:rsidRPr="00000000">
        <w:rPr>
          <w:rtl w:val="0"/>
        </w:rPr>
        <w:t xml:space="preserve">       m “Going on with who?”</w:t>
      </w:r>
    </w:p>
    <w:p w:rsidR="00000000" w:rsidDel="00000000" w:rsidP="00000000" w:rsidRDefault="00000000" w:rsidRPr="00000000" w14:paraId="0000201F">
      <w:pPr>
        <w:pageBreakBefore w:val="0"/>
        <w:rPr/>
      </w:pPr>
      <w:r w:rsidDel="00000000" w:rsidR="00000000" w:rsidRPr="00000000">
        <w:rPr>
          <w:rtl w:val="0"/>
        </w:rPr>
        <w:t xml:space="preserve">       mc “Either of them, just to make sure they’re both safe.”</w:t>
      </w:r>
    </w:p>
    <w:p w:rsidR="00000000" w:rsidDel="00000000" w:rsidP="00000000" w:rsidRDefault="00000000" w:rsidRPr="00000000" w14:paraId="00002020">
      <w:pPr>
        <w:pageBreakBefore w:val="0"/>
        <w:rPr/>
      </w:pPr>
      <w:r w:rsidDel="00000000" w:rsidR="00000000" w:rsidRPr="00000000">
        <w:rPr>
          <w:rtl w:val="0"/>
        </w:rPr>
        <w:t xml:space="preserve">       “Her eyes soften up and relax.”</w:t>
        <w:br w:type="textWrapping"/>
        <w:t xml:space="preserve">       m “[player], I meant what I said before, you are a wonderful person.”</w:t>
        <w:br w:type="textWrapping"/>
        <w:t xml:space="preserve">       “She gives me a light peck on the cheek before we continue walking.”</w:t>
      </w:r>
    </w:p>
    <w:p w:rsidR="00000000" w:rsidDel="00000000" w:rsidP="00000000" w:rsidRDefault="00000000" w:rsidRPr="00000000" w14:paraId="00002021">
      <w:pPr>
        <w:pageBreakBefore w:val="0"/>
        <w:rPr/>
      </w:pPr>
      <w:r w:rsidDel="00000000" w:rsidR="00000000" w:rsidRPr="00000000">
        <w:rPr>
          <w:rtl w:val="0"/>
        </w:rPr>
        <w:t xml:space="preserve">       “The wind calms to near stagnation, and, arms linked, we begin our journey home.”</w:t>
      </w:r>
    </w:p>
    <w:p w:rsidR="00000000" w:rsidDel="00000000" w:rsidP="00000000" w:rsidRDefault="00000000" w:rsidRPr="00000000" w14:paraId="00002022">
      <w:pPr>
        <w:pageBreakBefore w:val="0"/>
        <w:rPr/>
      </w:pPr>
      <w:r w:rsidDel="00000000" w:rsidR="00000000" w:rsidRPr="00000000">
        <w:rPr>
          <w:rtl w:val="0"/>
        </w:rPr>
        <w:t xml:space="preserve">       [Wipe to black]</w:t>
      </w:r>
    </w:p>
    <w:p w:rsidR="00000000" w:rsidDel="00000000" w:rsidP="00000000" w:rsidRDefault="00000000" w:rsidRPr="00000000" w14:paraId="00002023">
      <w:pPr>
        <w:pageBreakBefore w:val="0"/>
        <w:rPr/>
      </w:pPr>
      <w:r w:rsidDel="00000000" w:rsidR="00000000" w:rsidRPr="00000000">
        <w:rPr>
          <w:rtl w:val="0"/>
        </w:rPr>
        <w:t xml:space="preserve">       [Pause]</w:t>
      </w:r>
    </w:p>
    <w:p w:rsidR="00000000" w:rsidDel="00000000" w:rsidP="00000000" w:rsidRDefault="00000000" w:rsidRPr="00000000" w14:paraId="00002024">
      <w:pPr>
        <w:pageBreakBefore w:val="0"/>
        <w:rPr/>
      </w:pPr>
      <w:r w:rsidDel="00000000" w:rsidR="00000000" w:rsidRPr="00000000">
        <w:rPr>
          <w:rtl w:val="0"/>
        </w:rPr>
        <w:t xml:space="preserve">       “A dim orange glow fills my vision through my eyelids.”</w:t>
      </w:r>
    </w:p>
    <w:p w:rsidR="00000000" w:rsidDel="00000000" w:rsidP="00000000" w:rsidRDefault="00000000" w:rsidRPr="00000000" w14:paraId="00002025">
      <w:pPr>
        <w:pageBreakBefore w:val="0"/>
        <w:rPr/>
      </w:pPr>
      <w:r w:rsidDel="00000000" w:rsidR="00000000" w:rsidRPr="00000000">
        <w:rPr>
          <w:rtl w:val="0"/>
        </w:rPr>
        <w:t xml:space="preserve">       [BG MC’s bedroom]</w:t>
      </w:r>
    </w:p>
    <w:p w:rsidR="00000000" w:rsidDel="00000000" w:rsidP="00000000" w:rsidRDefault="00000000" w:rsidRPr="00000000" w14:paraId="00002026">
      <w:pPr>
        <w:pageBreakBefore w:val="0"/>
        <w:rPr/>
      </w:pPr>
      <w:r w:rsidDel="00000000" w:rsidR="00000000" w:rsidRPr="00000000">
        <w:rPr>
          <w:rtl w:val="0"/>
        </w:rPr>
        <w:t xml:space="preserve">       “Another Sunday.”</w:t>
      </w:r>
    </w:p>
    <w:p w:rsidR="00000000" w:rsidDel="00000000" w:rsidP="00000000" w:rsidRDefault="00000000" w:rsidRPr="00000000" w14:paraId="00002027">
      <w:pPr>
        <w:pageBreakBefore w:val="0"/>
        <w:rPr/>
      </w:pPr>
      <w:r w:rsidDel="00000000" w:rsidR="00000000" w:rsidRPr="00000000">
        <w:rPr>
          <w:rtl w:val="0"/>
        </w:rPr>
        <w:t xml:space="preserve">       “My clock tells me it’s nine o’clock in the morning.”</w:t>
      </w:r>
    </w:p>
    <w:p w:rsidR="00000000" w:rsidDel="00000000" w:rsidP="00000000" w:rsidRDefault="00000000" w:rsidRPr="00000000" w14:paraId="00002028">
      <w:pPr>
        <w:pageBreakBefore w:val="0"/>
        <w:rPr/>
      </w:pPr>
      <w:r w:rsidDel="00000000" w:rsidR="00000000" w:rsidRPr="00000000">
        <w:rPr>
          <w:rtl w:val="0"/>
        </w:rPr>
        <w:t xml:space="preserve">       “Monika should be here pretty soon.”</w:t>
      </w:r>
    </w:p>
    <w:p w:rsidR="00000000" w:rsidDel="00000000" w:rsidP="00000000" w:rsidRDefault="00000000" w:rsidRPr="00000000" w14:paraId="00002029">
      <w:pPr>
        <w:pageBreakBefore w:val="0"/>
        <w:rPr/>
      </w:pPr>
      <w:r w:rsidDel="00000000" w:rsidR="00000000" w:rsidRPr="00000000">
        <w:rPr>
          <w:rtl w:val="0"/>
        </w:rPr>
        <w:t xml:space="preserve">       “I stretch out my arms and allow my legs to spasm slightly.”</w:t>
        <w:br w:type="textWrapping"/>
        <w:t xml:space="preserve">       mc “Guuah!”</w:t>
      </w:r>
    </w:p>
    <w:p w:rsidR="00000000" w:rsidDel="00000000" w:rsidP="00000000" w:rsidRDefault="00000000" w:rsidRPr="00000000" w14:paraId="0000202A">
      <w:pPr>
        <w:pageBreakBefore w:val="0"/>
        <w:rPr/>
      </w:pPr>
      <w:r w:rsidDel="00000000" w:rsidR="00000000" w:rsidRPr="00000000">
        <w:rPr>
          <w:rtl w:val="0"/>
        </w:rPr>
        <w:t xml:space="preserve">       “The covers feel slightly lighter today as I peel them off.”</w:t>
        <w:br w:type="textWrapping"/>
        <w:t xml:space="preserve">       “Am I...being motivated?”</w:t>
      </w:r>
    </w:p>
    <w:p w:rsidR="00000000" w:rsidDel="00000000" w:rsidP="00000000" w:rsidRDefault="00000000" w:rsidRPr="00000000" w14:paraId="0000202B">
      <w:pPr>
        <w:pageBreakBefore w:val="0"/>
        <w:rPr/>
      </w:pPr>
      <w:r w:rsidDel="00000000" w:rsidR="00000000" w:rsidRPr="00000000">
        <w:rPr>
          <w:rtl w:val="0"/>
        </w:rPr>
        <w:t xml:space="preserve">       “That girl has really changed the way I feel the world, huh?”</w:t>
      </w:r>
    </w:p>
    <w:p w:rsidR="00000000" w:rsidDel="00000000" w:rsidP="00000000" w:rsidRDefault="00000000" w:rsidRPr="00000000" w14:paraId="0000202C">
      <w:pPr>
        <w:pageBreakBefore w:val="0"/>
        <w:rPr/>
      </w:pPr>
      <w:r w:rsidDel="00000000" w:rsidR="00000000" w:rsidRPr="00000000">
        <w:rPr>
          <w:rtl w:val="0"/>
        </w:rPr>
        <w:t xml:space="preserve">       “Looking back on the times before I joined the Literature Club, I don’t even recognise the person I was.”</w:t>
      </w:r>
    </w:p>
    <w:p w:rsidR="00000000" w:rsidDel="00000000" w:rsidP="00000000" w:rsidRDefault="00000000" w:rsidRPr="00000000" w14:paraId="0000202D">
      <w:pPr>
        <w:pageBreakBefore w:val="0"/>
        <w:rPr/>
      </w:pPr>
      <w:r w:rsidDel="00000000" w:rsidR="00000000" w:rsidRPr="00000000">
        <w:rPr>
          <w:rtl w:val="0"/>
        </w:rPr>
        <w:t xml:space="preserve">       “Life is good.”</w:t>
      </w:r>
    </w:p>
    <w:p w:rsidR="00000000" w:rsidDel="00000000" w:rsidP="00000000" w:rsidRDefault="00000000" w:rsidRPr="00000000" w14:paraId="0000202E">
      <w:pPr>
        <w:pageBreakBefore w:val="0"/>
        <w:rPr/>
      </w:pPr>
      <w:r w:rsidDel="00000000" w:rsidR="00000000" w:rsidRPr="00000000">
        <w:rPr>
          <w:rtl w:val="0"/>
        </w:rPr>
        <w:t xml:space="preserve">       “Enough monologue, I need to sort myself out for the day.”</w:t>
      </w:r>
    </w:p>
    <w:p w:rsidR="00000000" w:rsidDel="00000000" w:rsidP="00000000" w:rsidRDefault="00000000" w:rsidRPr="00000000" w14:paraId="0000202F">
      <w:pPr>
        <w:pageBreakBefore w:val="0"/>
        <w:rPr/>
      </w:pPr>
      <w:r w:rsidDel="00000000" w:rsidR="00000000" w:rsidRPr="00000000">
        <w:rPr>
          <w:rtl w:val="0"/>
        </w:rPr>
        <w:t xml:space="preserve">       “Surprisingly enough, I actually have clean clothes.”</w:t>
      </w:r>
    </w:p>
    <w:p w:rsidR="00000000" w:rsidDel="00000000" w:rsidP="00000000" w:rsidRDefault="00000000" w:rsidRPr="00000000" w14:paraId="00002030">
      <w:pPr>
        <w:pageBreakBefore w:val="0"/>
        <w:rPr/>
      </w:pPr>
      <w:r w:rsidDel="00000000" w:rsidR="00000000" w:rsidRPr="00000000">
        <w:rPr>
          <w:rtl w:val="0"/>
        </w:rPr>
        <w:t xml:space="preserve">       “The warmth and softness of fresh, clean clothing is a feeling I didn’t know I yearned for until now.”</w:t>
      </w:r>
    </w:p>
    <w:p w:rsidR="00000000" w:rsidDel="00000000" w:rsidP="00000000" w:rsidRDefault="00000000" w:rsidRPr="00000000" w14:paraId="00002031">
      <w:pPr>
        <w:pageBreakBefore w:val="0"/>
        <w:rPr/>
      </w:pPr>
      <w:r w:rsidDel="00000000" w:rsidR="00000000" w:rsidRPr="00000000">
        <w:rPr>
          <w:rtl w:val="0"/>
        </w:rPr>
        <w:t xml:space="preserve">       mc “Damn, that feels good.”</w:t>
      </w:r>
    </w:p>
    <w:p w:rsidR="00000000" w:rsidDel="00000000" w:rsidP="00000000" w:rsidRDefault="00000000" w:rsidRPr="00000000" w14:paraId="00002032">
      <w:pPr>
        <w:pageBreakBefore w:val="0"/>
        <w:rPr/>
      </w:pPr>
      <w:r w:rsidDel="00000000" w:rsidR="00000000" w:rsidRPr="00000000">
        <w:rPr>
          <w:rtl w:val="0"/>
        </w:rPr>
        <w:t xml:space="preserve">       [MC’s kitchen, day]</w:t>
      </w:r>
    </w:p>
    <w:p w:rsidR="00000000" w:rsidDel="00000000" w:rsidP="00000000" w:rsidRDefault="00000000" w:rsidRPr="00000000" w14:paraId="00002033">
      <w:pPr>
        <w:pageBreakBefore w:val="0"/>
        <w:rPr/>
      </w:pPr>
      <w:r w:rsidDel="00000000" w:rsidR="00000000" w:rsidRPr="00000000">
        <w:rPr>
          <w:rtl w:val="0"/>
        </w:rPr>
        <w:t xml:space="preserve">       “I head downstairs and assemble a small breakfast for myself, dry cereal.”</w:t>
      </w:r>
    </w:p>
    <w:p w:rsidR="00000000" w:rsidDel="00000000" w:rsidP="00000000" w:rsidRDefault="00000000" w:rsidRPr="00000000" w14:paraId="00002034">
      <w:pPr>
        <w:pageBreakBefore w:val="0"/>
        <w:rPr/>
      </w:pPr>
      <w:r w:rsidDel="00000000" w:rsidR="00000000" w:rsidRPr="00000000">
        <w:rPr>
          <w:rtl w:val="0"/>
        </w:rPr>
        <w:t xml:space="preserve">       “Some may attack me for this decision, but it is my choice and mine alone.”</w:t>
      </w:r>
    </w:p>
    <w:p w:rsidR="00000000" w:rsidDel="00000000" w:rsidP="00000000" w:rsidRDefault="00000000" w:rsidRPr="00000000" w14:paraId="00002035">
      <w:pPr>
        <w:pageBreakBefore w:val="0"/>
        <w:rPr/>
      </w:pPr>
      <w:r w:rsidDel="00000000" w:rsidR="00000000" w:rsidRPr="00000000">
        <w:rPr>
          <w:rtl w:val="0"/>
        </w:rPr>
        <w:t xml:space="preserve">       “Up and awake at quarter past nine in the morning, what a life.”</w:t>
      </w:r>
    </w:p>
    <w:p w:rsidR="00000000" w:rsidDel="00000000" w:rsidP="00000000" w:rsidRDefault="00000000" w:rsidRPr="00000000" w14:paraId="00002036">
      <w:pPr>
        <w:pageBreakBefore w:val="0"/>
        <w:rPr/>
      </w:pPr>
      <w:r w:rsidDel="00000000" w:rsidR="00000000" w:rsidRPr="00000000">
        <w:rPr>
          <w:rtl w:val="0"/>
        </w:rPr>
        <w:t xml:space="preserve">       &lt;i&gt;BZZZT&lt;/i&gt;</w:t>
      </w:r>
    </w:p>
    <w:p w:rsidR="00000000" w:rsidDel="00000000" w:rsidP="00000000" w:rsidRDefault="00000000" w:rsidRPr="00000000" w14:paraId="00002037">
      <w:pPr>
        <w:pageBreakBefore w:val="0"/>
        <w:rPr/>
      </w:pPr>
      <w:r w:rsidDel="00000000" w:rsidR="00000000" w:rsidRPr="00000000">
        <w:rPr>
          <w:rtl w:val="0"/>
        </w:rPr>
        <w:t xml:space="preserve">       “My phone buzzes and shifts across the table slightly.”</w:t>
      </w:r>
    </w:p>
    <w:p w:rsidR="00000000" w:rsidDel="00000000" w:rsidP="00000000" w:rsidRDefault="00000000" w:rsidRPr="00000000" w14:paraId="00002038">
      <w:pPr>
        <w:pageBreakBefore w:val="0"/>
        <w:rPr/>
      </w:pPr>
      <w:r w:rsidDel="00000000" w:rsidR="00000000" w:rsidRPr="00000000">
        <w:rPr>
          <w:rtl w:val="0"/>
        </w:rPr>
        <w:t xml:space="preserve">       “It’s a text from Monika.”</w:t>
      </w:r>
    </w:p>
    <w:p w:rsidR="00000000" w:rsidDel="00000000" w:rsidP="00000000" w:rsidRDefault="00000000" w:rsidRPr="00000000" w14:paraId="00002039">
      <w:pPr>
        <w:pageBreakBefore w:val="0"/>
        <w:rPr/>
      </w:pPr>
      <w:r w:rsidDel="00000000" w:rsidR="00000000" w:rsidRPr="00000000">
        <w:rPr>
          <w:rtl w:val="0"/>
        </w:rPr>
        <w:t xml:space="preserve">       m “&lt;i&gt;Good morning! I’ll be leaving in a few minutes with the piano. See you in a bit!&lt;/i&gt;”</w:t>
      </w:r>
    </w:p>
    <w:p w:rsidR="00000000" w:rsidDel="00000000" w:rsidP="00000000" w:rsidRDefault="00000000" w:rsidRPr="00000000" w14:paraId="0000203A">
      <w:pPr>
        <w:pageBreakBefore w:val="0"/>
        <w:rPr/>
      </w:pPr>
      <w:r w:rsidDel="00000000" w:rsidR="00000000" w:rsidRPr="00000000">
        <w:rPr>
          <w:rtl w:val="0"/>
        </w:rPr>
        <w:t xml:space="preserve">       “Lively as always, she really is adorable.”</w:t>
      </w:r>
    </w:p>
    <w:p w:rsidR="00000000" w:rsidDel="00000000" w:rsidP="00000000" w:rsidRDefault="00000000" w:rsidRPr="00000000" w14:paraId="0000203B">
      <w:pPr>
        <w:pageBreakBefore w:val="0"/>
        <w:rPr/>
      </w:pPr>
      <w:r w:rsidDel="00000000" w:rsidR="00000000" w:rsidRPr="00000000">
        <w:rPr>
          <w:rtl w:val="0"/>
        </w:rPr>
        <w:t xml:space="preserve">       mc “&lt;i&gt;Good morning! I’ll be here with the guitar ready to go.&lt;/i&gt;”</w:t>
      </w:r>
    </w:p>
    <w:p w:rsidR="00000000" w:rsidDel="00000000" w:rsidP="00000000" w:rsidRDefault="00000000" w:rsidRPr="00000000" w14:paraId="0000203C">
      <w:pPr>
        <w:pageBreakBefore w:val="0"/>
        <w:rPr/>
      </w:pPr>
      <w:r w:rsidDel="00000000" w:rsidR="00000000" w:rsidRPr="00000000">
        <w:rPr>
          <w:rtl w:val="0"/>
        </w:rPr>
        <w:t xml:space="preserve">       &lt;i&gt;BZZZT&lt;/i&gt;</w:t>
      </w:r>
    </w:p>
    <w:p w:rsidR="00000000" w:rsidDel="00000000" w:rsidP="00000000" w:rsidRDefault="00000000" w:rsidRPr="00000000" w14:paraId="0000203D">
      <w:pPr>
        <w:pageBreakBefore w:val="0"/>
        <w:rPr/>
      </w:pPr>
      <w:r w:rsidDel="00000000" w:rsidR="00000000" w:rsidRPr="00000000">
        <w:rPr>
          <w:rtl w:val="0"/>
        </w:rPr>
        <w:t xml:space="preserve">       “My phone vibrates again.”</w:t>
      </w:r>
    </w:p>
    <w:p w:rsidR="00000000" w:rsidDel="00000000" w:rsidP="00000000" w:rsidRDefault="00000000" w:rsidRPr="00000000" w14:paraId="0000203E">
      <w:pPr>
        <w:pageBreakBefore w:val="0"/>
        <w:rPr/>
      </w:pPr>
      <w:r w:rsidDel="00000000" w:rsidR="00000000" w:rsidRPr="00000000">
        <w:rPr>
          <w:rtl w:val="0"/>
        </w:rPr>
        <w:t xml:space="preserve">       m “&lt;i&gt;You’re awake? [player] I’m impressed!&lt;/i&gt;”</w:t>
      </w:r>
    </w:p>
    <w:p w:rsidR="00000000" w:rsidDel="00000000" w:rsidP="00000000" w:rsidRDefault="00000000" w:rsidRPr="00000000" w14:paraId="0000203F">
      <w:pPr>
        <w:pageBreakBefore w:val="0"/>
        <w:rPr/>
      </w:pPr>
      <w:r w:rsidDel="00000000" w:rsidR="00000000" w:rsidRPr="00000000">
        <w:rPr>
          <w:rtl w:val="0"/>
        </w:rPr>
        <w:t xml:space="preserve">       mc “&lt;i&gt;Yeah, so am I honestly lmao.&lt;/i&gt;”</w:t>
      </w:r>
    </w:p>
    <w:p w:rsidR="00000000" w:rsidDel="00000000" w:rsidP="00000000" w:rsidRDefault="00000000" w:rsidRPr="00000000" w14:paraId="00002040">
      <w:pPr>
        <w:pageBreakBefore w:val="0"/>
        <w:rPr/>
      </w:pPr>
      <w:r w:rsidDel="00000000" w:rsidR="00000000" w:rsidRPr="00000000">
        <w:rPr>
          <w:rtl w:val="0"/>
        </w:rPr>
        <w:t xml:space="preserve">       &lt;i&gt;BZZZT&lt;/i&gt;</w:t>
      </w:r>
    </w:p>
    <w:p w:rsidR="00000000" w:rsidDel="00000000" w:rsidP="00000000" w:rsidRDefault="00000000" w:rsidRPr="00000000" w14:paraId="00002041">
      <w:pPr>
        <w:pageBreakBefore w:val="0"/>
        <w:rPr/>
      </w:pPr>
      <w:r w:rsidDel="00000000" w:rsidR="00000000" w:rsidRPr="00000000">
        <w:rPr>
          <w:rtl w:val="0"/>
        </w:rPr>
        <w:t xml:space="preserve">       m “&lt;i&gt;Well, I’ll hurry on over, don’t want to keep you waiting!&lt;/i&gt;”</w:t>
      </w:r>
    </w:p>
    <w:p w:rsidR="00000000" w:rsidDel="00000000" w:rsidP="00000000" w:rsidRDefault="00000000" w:rsidRPr="00000000" w14:paraId="00002042">
      <w:pPr>
        <w:pageBreakBefore w:val="0"/>
        <w:rPr/>
      </w:pPr>
      <w:r w:rsidDel="00000000" w:rsidR="00000000" w:rsidRPr="00000000">
        <w:rPr>
          <w:rtl w:val="0"/>
        </w:rPr>
        <w:t xml:space="preserve">       mc “&lt;i&gt;See you in a few, Moni!&lt;/i&gt;”</w:t>
      </w:r>
    </w:p>
    <w:p w:rsidR="00000000" w:rsidDel="00000000" w:rsidP="00000000" w:rsidRDefault="00000000" w:rsidRPr="00000000" w14:paraId="00002043">
      <w:pPr>
        <w:pageBreakBefore w:val="0"/>
        <w:rPr/>
      </w:pPr>
      <w:r w:rsidDel="00000000" w:rsidR="00000000" w:rsidRPr="00000000">
        <w:rPr>
          <w:rtl w:val="0"/>
        </w:rPr>
        <w:t xml:space="preserve">       &lt;i&gt;BZZZT&lt;/i&gt;</w:t>
      </w:r>
    </w:p>
    <w:p w:rsidR="00000000" w:rsidDel="00000000" w:rsidP="00000000" w:rsidRDefault="00000000" w:rsidRPr="00000000" w14:paraId="00002044">
      <w:pPr>
        <w:pageBreakBefore w:val="0"/>
        <w:rPr/>
      </w:pPr>
      <w:r w:rsidDel="00000000" w:rsidR="00000000" w:rsidRPr="00000000">
        <w:rPr>
          <w:rtl w:val="0"/>
        </w:rPr>
        <w:t xml:space="preserve">       m “&lt;i&gt;See you soon!&lt;/i&gt;”</w:t>
      </w:r>
    </w:p>
    <w:p w:rsidR="00000000" w:rsidDel="00000000" w:rsidP="00000000" w:rsidRDefault="00000000" w:rsidRPr="00000000" w14:paraId="00002045">
      <w:pPr>
        <w:pageBreakBefore w:val="0"/>
        <w:rPr/>
      </w:pPr>
      <w:r w:rsidDel="00000000" w:rsidR="00000000" w:rsidRPr="00000000">
        <w:rPr>
          <w:rtl w:val="0"/>
        </w:rPr>
        <w:t xml:space="preserve">       “I’ve been getting more guitar practice done for the past few weeks.”</w:t>
      </w:r>
    </w:p>
    <w:p w:rsidR="00000000" w:rsidDel="00000000" w:rsidP="00000000" w:rsidRDefault="00000000" w:rsidRPr="00000000" w14:paraId="00002046">
      <w:pPr>
        <w:pageBreakBefore w:val="0"/>
        <w:rPr/>
      </w:pPr>
      <w:r w:rsidDel="00000000" w:rsidR="00000000" w:rsidRPr="00000000">
        <w:rPr>
          <w:rtl w:val="0"/>
        </w:rPr>
        <w:t xml:space="preserve">       “The feeling of progress is all the more satisfying when it’s a skill I can share with others.”</w:t>
      </w:r>
    </w:p>
    <w:p w:rsidR="00000000" w:rsidDel="00000000" w:rsidP="00000000" w:rsidRDefault="00000000" w:rsidRPr="00000000" w14:paraId="00002047">
      <w:pPr>
        <w:pageBreakBefore w:val="0"/>
        <w:rPr/>
      </w:pPr>
      <w:r w:rsidDel="00000000" w:rsidR="00000000" w:rsidRPr="00000000">
        <w:rPr>
          <w:rtl w:val="0"/>
        </w:rPr>
        <w:t xml:space="preserve">       “I walk over to the guitar case in the corner of my room and pull out the instrument.”</w:t>
      </w:r>
    </w:p>
    <w:p w:rsidR="00000000" w:rsidDel="00000000" w:rsidP="00000000" w:rsidRDefault="00000000" w:rsidRPr="00000000" w14:paraId="00002048">
      <w:pPr>
        <w:pageBreakBefore w:val="0"/>
        <w:rPr/>
      </w:pPr>
      <w:r w:rsidDel="00000000" w:rsidR="00000000" w:rsidRPr="00000000">
        <w:rPr>
          <w:rtl w:val="0"/>
        </w:rPr>
        <w:t xml:space="preserve">       “Plucking a few strings and warming up seems like a good idea.”</w:t>
      </w:r>
    </w:p>
    <w:p w:rsidR="00000000" w:rsidDel="00000000" w:rsidP="00000000" w:rsidRDefault="00000000" w:rsidRPr="00000000" w14:paraId="00002049">
      <w:pPr>
        <w:pageBreakBefore w:val="0"/>
        <w:rPr/>
      </w:pPr>
      <w:r w:rsidDel="00000000" w:rsidR="00000000" w:rsidRPr="00000000">
        <w:rPr>
          <w:rtl w:val="0"/>
        </w:rPr>
        <w:t xml:space="preserve">       “Plus I can cram in a couple more minutes of basic chord practice while I’m at it.”</w:t>
      </w:r>
    </w:p>
    <w:p w:rsidR="00000000" w:rsidDel="00000000" w:rsidP="00000000" w:rsidRDefault="00000000" w:rsidRPr="00000000" w14:paraId="0000204A">
      <w:pPr>
        <w:pageBreakBefore w:val="0"/>
        <w:rPr/>
      </w:pPr>
      <w:r w:rsidDel="00000000" w:rsidR="00000000" w:rsidRPr="00000000">
        <w:rPr>
          <w:rtl w:val="0"/>
        </w:rPr>
        <w:t xml:space="preserve">       “With each strum, I begin to form tiny compositions in my head.”</w:t>
      </w:r>
    </w:p>
    <w:p w:rsidR="00000000" w:rsidDel="00000000" w:rsidP="00000000" w:rsidRDefault="00000000" w:rsidRPr="00000000" w14:paraId="0000204B">
      <w:pPr>
        <w:pageBreakBefore w:val="0"/>
        <w:rPr/>
      </w:pPr>
      <w:r w:rsidDel="00000000" w:rsidR="00000000" w:rsidRPr="00000000">
        <w:rPr>
          <w:rtl w:val="0"/>
        </w:rPr>
        <w:t xml:space="preserve">       “Maybe that’s how the proper musicians do it, just making things up as they go along.”</w:t>
      </w:r>
    </w:p>
    <w:p w:rsidR="00000000" w:rsidDel="00000000" w:rsidP="00000000" w:rsidRDefault="00000000" w:rsidRPr="00000000" w14:paraId="0000204C">
      <w:pPr>
        <w:pageBreakBefore w:val="0"/>
        <w:rPr/>
      </w:pPr>
      <w:r w:rsidDel="00000000" w:rsidR="00000000" w:rsidRPr="00000000">
        <w:rPr>
          <w:rtl w:val="0"/>
        </w:rPr>
        <w:t xml:space="preserve">       [Wipe to black]</w:t>
      </w:r>
    </w:p>
    <w:p w:rsidR="00000000" w:rsidDel="00000000" w:rsidP="00000000" w:rsidRDefault="00000000" w:rsidRPr="00000000" w14:paraId="0000204D">
      <w:pPr>
        <w:pageBreakBefore w:val="0"/>
        <w:rPr/>
      </w:pPr>
      <w:r w:rsidDel="00000000" w:rsidR="00000000" w:rsidRPr="00000000">
        <w:rPr>
          <w:rtl w:val="0"/>
        </w:rPr>
        <w:t xml:space="preserve">       [Wipe to MC’s kitchen, day]</w:t>
      </w:r>
    </w:p>
    <w:p w:rsidR="00000000" w:rsidDel="00000000" w:rsidP="00000000" w:rsidRDefault="00000000" w:rsidRPr="00000000" w14:paraId="0000204E">
      <w:pPr>
        <w:pageBreakBefore w:val="0"/>
        <w:rPr/>
      </w:pPr>
      <w:r w:rsidDel="00000000" w:rsidR="00000000" w:rsidRPr="00000000">
        <w:rPr>
          <w:rtl w:val="0"/>
        </w:rPr>
        <w:t xml:space="preserve">       “About twenty minutes later, I hear a knock on my door.”</w:t>
      </w:r>
    </w:p>
    <w:p w:rsidR="00000000" w:rsidDel="00000000" w:rsidP="00000000" w:rsidRDefault="00000000" w:rsidRPr="00000000" w14:paraId="0000204F">
      <w:pPr>
        <w:pageBreakBefore w:val="0"/>
        <w:rPr/>
      </w:pPr>
      <w:r w:rsidDel="00000000" w:rsidR="00000000" w:rsidRPr="00000000">
        <w:rPr>
          <w:rtl w:val="0"/>
        </w:rPr>
        <w:t xml:space="preserve">       mc “Just a sec!”</w:t>
      </w:r>
    </w:p>
    <w:p w:rsidR="00000000" w:rsidDel="00000000" w:rsidP="00000000" w:rsidRDefault="00000000" w:rsidRPr="00000000" w14:paraId="00002050">
      <w:pPr>
        <w:pageBreakBefore w:val="0"/>
        <w:rPr/>
      </w:pPr>
      <w:r w:rsidDel="00000000" w:rsidR="00000000" w:rsidRPr="00000000">
        <w:rPr>
          <w:rtl w:val="0"/>
        </w:rPr>
        <w:t xml:space="preserve">       “I grab my keys from the table in front of me, put down the guitar carefully and head over to the door.”</w:t>
      </w:r>
    </w:p>
    <w:p w:rsidR="00000000" w:rsidDel="00000000" w:rsidP="00000000" w:rsidRDefault="00000000" w:rsidRPr="00000000" w14:paraId="00002051">
      <w:pPr>
        <w:pageBreakBefore w:val="0"/>
        <w:rPr/>
      </w:pPr>
      <w:r w:rsidDel="00000000" w:rsidR="00000000" w:rsidRPr="00000000">
        <w:rPr>
          <w:rtl w:val="0"/>
        </w:rPr>
        <w:t xml:space="preserve">       “The door opens with a click.”</w:t>
      </w:r>
    </w:p>
    <w:p w:rsidR="00000000" w:rsidDel="00000000" w:rsidP="00000000" w:rsidRDefault="00000000" w:rsidRPr="00000000" w14:paraId="00002052">
      <w:pPr>
        <w:pageBreakBefore w:val="0"/>
        <w:rPr/>
      </w:pPr>
      <w:r w:rsidDel="00000000" w:rsidR="00000000" w:rsidRPr="00000000">
        <w:rPr>
          <w:rtl w:val="0"/>
        </w:rPr>
        <w:t xml:space="preserve">       “There she is, my emerald empress in all her glory.”</w:t>
      </w:r>
    </w:p>
    <w:p w:rsidR="00000000" w:rsidDel="00000000" w:rsidP="00000000" w:rsidRDefault="00000000" w:rsidRPr="00000000" w14:paraId="00002053">
      <w:pPr>
        <w:pageBreakBefore w:val="0"/>
        <w:rPr/>
      </w:pPr>
      <w:r w:rsidDel="00000000" w:rsidR="00000000" w:rsidRPr="00000000">
        <w:rPr>
          <w:rtl w:val="0"/>
        </w:rPr>
        <w:t xml:space="preserve">       m “Heya, [player]!”</w:t>
      </w:r>
    </w:p>
    <w:p w:rsidR="00000000" w:rsidDel="00000000" w:rsidP="00000000" w:rsidRDefault="00000000" w:rsidRPr="00000000" w14:paraId="00002054">
      <w:pPr>
        <w:pageBreakBefore w:val="0"/>
        <w:rPr/>
      </w:pPr>
      <w:r w:rsidDel="00000000" w:rsidR="00000000" w:rsidRPr="00000000">
        <w:rPr>
          <w:rtl w:val="0"/>
        </w:rPr>
        <w:t xml:space="preserve">       mc “Heya, come on in.”</w:t>
      </w:r>
    </w:p>
    <w:p w:rsidR="00000000" w:rsidDel="00000000" w:rsidP="00000000" w:rsidRDefault="00000000" w:rsidRPr="00000000" w14:paraId="00002055">
      <w:pPr>
        <w:pageBreakBefore w:val="0"/>
        <w:rPr/>
      </w:pPr>
      <w:r w:rsidDel="00000000" w:rsidR="00000000" w:rsidRPr="00000000">
        <w:rPr>
          <w:rtl w:val="0"/>
        </w:rPr>
        <w:t xml:space="preserve">       “She once again carries a long canvas bag over her shoulder.”</w:t>
      </w:r>
    </w:p>
    <w:p w:rsidR="00000000" w:rsidDel="00000000" w:rsidP="00000000" w:rsidRDefault="00000000" w:rsidRPr="00000000" w14:paraId="00002056">
      <w:pPr>
        <w:pageBreakBefore w:val="0"/>
        <w:rPr/>
      </w:pPr>
      <w:r w:rsidDel="00000000" w:rsidR="00000000" w:rsidRPr="00000000">
        <w:rPr>
          <w:rtl w:val="0"/>
        </w:rPr>
        <w:t xml:space="preserve">       mc “Brought the piano back I see.”</w:t>
      </w:r>
    </w:p>
    <w:p w:rsidR="00000000" w:rsidDel="00000000" w:rsidP="00000000" w:rsidRDefault="00000000" w:rsidRPr="00000000" w14:paraId="00002057">
      <w:pPr>
        <w:pageBreakBefore w:val="0"/>
        <w:rPr/>
      </w:pPr>
      <w:r w:rsidDel="00000000" w:rsidR="00000000" w:rsidRPr="00000000">
        <w:rPr>
          <w:rtl w:val="0"/>
        </w:rPr>
        <w:t xml:space="preserve">       m “Yep! I had an idea for today.”</w:t>
      </w:r>
    </w:p>
    <w:p w:rsidR="00000000" w:rsidDel="00000000" w:rsidP="00000000" w:rsidRDefault="00000000" w:rsidRPr="00000000" w14:paraId="00002058">
      <w:pPr>
        <w:pageBreakBefore w:val="0"/>
        <w:rPr/>
      </w:pPr>
      <w:r w:rsidDel="00000000" w:rsidR="00000000" w:rsidRPr="00000000">
        <w:rPr>
          <w:rtl w:val="0"/>
        </w:rPr>
        <w:t xml:space="preserve">       “I help her bring the bag into the front room, which she responds to with a gleeful smile.”</w:t>
      </w:r>
    </w:p>
    <w:p w:rsidR="00000000" w:rsidDel="00000000" w:rsidP="00000000" w:rsidRDefault="00000000" w:rsidRPr="00000000" w14:paraId="00002059">
      <w:pPr>
        <w:pageBreakBefore w:val="0"/>
        <w:rPr/>
      </w:pPr>
      <w:r w:rsidDel="00000000" w:rsidR="00000000" w:rsidRPr="00000000">
        <w:rPr>
          <w:rtl w:val="0"/>
        </w:rPr>
        <w:t xml:space="preserve">       “As before, the bag is absurdly heavy and I nearly drop it a few times.”</w:t>
      </w:r>
    </w:p>
    <w:p w:rsidR="00000000" w:rsidDel="00000000" w:rsidP="00000000" w:rsidRDefault="00000000" w:rsidRPr="00000000" w14:paraId="0000205A">
      <w:pPr>
        <w:pageBreakBefore w:val="0"/>
        <w:rPr/>
      </w:pPr>
      <w:r w:rsidDel="00000000" w:rsidR="00000000" w:rsidRPr="00000000">
        <w:rPr>
          <w:rtl w:val="0"/>
        </w:rPr>
        <w:t xml:space="preserve">       “Ambling past the couch, she takes a seat and pans her head around the room.”</w:t>
      </w:r>
    </w:p>
    <w:p w:rsidR="00000000" w:rsidDel="00000000" w:rsidP="00000000" w:rsidRDefault="00000000" w:rsidRPr="00000000" w14:paraId="0000205B">
      <w:pPr>
        <w:pageBreakBefore w:val="0"/>
        <w:rPr/>
      </w:pPr>
      <w:r w:rsidDel="00000000" w:rsidR="00000000" w:rsidRPr="00000000">
        <w:rPr>
          <w:rtl w:val="0"/>
        </w:rPr>
        <w:t xml:space="preserve">       mc “What are you looking for?”</w:t>
      </w:r>
    </w:p>
    <w:p w:rsidR="00000000" w:rsidDel="00000000" w:rsidP="00000000" w:rsidRDefault="00000000" w:rsidRPr="00000000" w14:paraId="0000205C">
      <w:pPr>
        <w:pageBreakBefore w:val="0"/>
        <w:rPr/>
      </w:pPr>
      <w:r w:rsidDel="00000000" w:rsidR="00000000" w:rsidRPr="00000000">
        <w:rPr>
          <w:rtl w:val="0"/>
        </w:rPr>
        <w:t xml:space="preserve">       m “Ah, found it!”</w:t>
      </w:r>
    </w:p>
    <w:p w:rsidR="00000000" w:rsidDel="00000000" w:rsidP="00000000" w:rsidRDefault="00000000" w:rsidRPr="00000000" w14:paraId="0000205D">
      <w:pPr>
        <w:pageBreakBefore w:val="0"/>
        <w:rPr/>
      </w:pPr>
      <w:r w:rsidDel="00000000" w:rsidR="00000000" w:rsidRPr="00000000">
        <w:rPr>
          <w:rtl w:val="0"/>
        </w:rPr>
        <w:t xml:space="preserve">       “She hops up and walks towards the low table, where my guitar is resting.”</w:t>
      </w:r>
    </w:p>
    <w:p w:rsidR="00000000" w:rsidDel="00000000" w:rsidP="00000000" w:rsidRDefault="00000000" w:rsidRPr="00000000" w14:paraId="0000205E">
      <w:pPr>
        <w:pageBreakBefore w:val="0"/>
        <w:rPr/>
      </w:pPr>
      <w:r w:rsidDel="00000000" w:rsidR="00000000" w:rsidRPr="00000000">
        <w:rPr>
          <w:rtl w:val="0"/>
        </w:rPr>
        <w:t xml:space="preserve">       m “[player]!”</w:t>
      </w:r>
    </w:p>
    <w:p w:rsidR="00000000" w:rsidDel="00000000" w:rsidP="00000000" w:rsidRDefault="00000000" w:rsidRPr="00000000" w14:paraId="0000205F">
      <w:pPr>
        <w:pageBreakBefore w:val="0"/>
        <w:rPr/>
      </w:pPr>
      <w:r w:rsidDel="00000000" w:rsidR="00000000" w:rsidRPr="00000000">
        <w:rPr>
          <w:rtl w:val="0"/>
        </w:rPr>
        <w:t xml:space="preserve">       mc “What is it?”</w:t>
      </w:r>
    </w:p>
    <w:p w:rsidR="00000000" w:rsidDel="00000000" w:rsidP="00000000" w:rsidRDefault="00000000" w:rsidRPr="00000000" w14:paraId="00002060">
      <w:pPr>
        <w:pageBreakBefore w:val="0"/>
        <w:rPr/>
      </w:pPr>
      <w:r w:rsidDel="00000000" w:rsidR="00000000" w:rsidRPr="00000000">
        <w:rPr>
          <w:rtl w:val="0"/>
        </w:rPr>
        <w:t xml:space="preserve">       m “You left your guitar out of its case overnight!”</w:t>
      </w:r>
    </w:p>
    <w:p w:rsidR="00000000" w:rsidDel="00000000" w:rsidP="00000000" w:rsidRDefault="00000000" w:rsidRPr="00000000" w14:paraId="00002061">
      <w:pPr>
        <w:pageBreakBefore w:val="0"/>
        <w:rPr/>
      </w:pPr>
      <w:r w:rsidDel="00000000" w:rsidR="00000000" w:rsidRPr="00000000">
        <w:rPr>
          <w:rtl w:val="0"/>
        </w:rPr>
        <w:t xml:space="preserve">       m “It gets really dusty like that!”</w:t>
      </w:r>
    </w:p>
    <w:p w:rsidR="00000000" w:rsidDel="00000000" w:rsidP="00000000" w:rsidRDefault="00000000" w:rsidRPr="00000000" w14:paraId="00002062">
      <w:pPr>
        <w:pageBreakBefore w:val="0"/>
        <w:rPr/>
      </w:pPr>
      <w:r w:rsidDel="00000000" w:rsidR="00000000" w:rsidRPr="00000000">
        <w:rPr>
          <w:rtl w:val="0"/>
        </w:rPr>
        <w:t xml:space="preserve">       “A look of genuine concern is printed upon her face.”</w:t>
      </w:r>
    </w:p>
    <w:p w:rsidR="00000000" w:rsidDel="00000000" w:rsidP="00000000" w:rsidRDefault="00000000" w:rsidRPr="00000000" w14:paraId="00002063">
      <w:pPr>
        <w:pageBreakBefore w:val="0"/>
        <w:rPr/>
      </w:pPr>
      <w:r w:rsidDel="00000000" w:rsidR="00000000" w:rsidRPr="00000000">
        <w:rPr>
          <w:rtl w:val="0"/>
        </w:rPr>
        <w:t xml:space="preserve">       mc “Actually, I was practicing a few chords while waiting for you to arrive.”</w:t>
      </w:r>
    </w:p>
    <w:p w:rsidR="00000000" w:rsidDel="00000000" w:rsidP="00000000" w:rsidRDefault="00000000" w:rsidRPr="00000000" w14:paraId="00002064">
      <w:pPr>
        <w:pageBreakBefore w:val="0"/>
        <w:rPr/>
      </w:pPr>
      <w:r w:rsidDel="00000000" w:rsidR="00000000" w:rsidRPr="00000000">
        <w:rPr>
          <w:rtl w:val="0"/>
        </w:rPr>
        <w:t xml:space="preserve">       mc “Y’know, like a warmup or something.”</w:t>
      </w:r>
    </w:p>
    <w:p w:rsidR="00000000" w:rsidDel="00000000" w:rsidP="00000000" w:rsidRDefault="00000000" w:rsidRPr="00000000" w14:paraId="00002065">
      <w:pPr>
        <w:pageBreakBefore w:val="0"/>
        <w:rPr/>
      </w:pPr>
      <w:r w:rsidDel="00000000" w:rsidR="00000000" w:rsidRPr="00000000">
        <w:rPr>
          <w:rtl w:val="0"/>
        </w:rPr>
        <w:t xml:space="preserve">       “Her expression drops to neutrality, then to elation, then to worry.”</w:t>
      </w:r>
    </w:p>
    <w:p w:rsidR="00000000" w:rsidDel="00000000" w:rsidP="00000000" w:rsidRDefault="00000000" w:rsidRPr="00000000" w14:paraId="00002066">
      <w:pPr>
        <w:pageBreakBefore w:val="0"/>
        <w:rPr/>
      </w:pPr>
      <w:r w:rsidDel="00000000" w:rsidR="00000000" w:rsidRPr="00000000">
        <w:rPr>
          <w:rtl w:val="0"/>
        </w:rPr>
        <w:t xml:space="preserve">       m “I’m really sorry I snapped at you like that.”</w:t>
      </w:r>
    </w:p>
    <w:p w:rsidR="00000000" w:rsidDel="00000000" w:rsidP="00000000" w:rsidRDefault="00000000" w:rsidRPr="00000000" w14:paraId="00002067">
      <w:pPr>
        <w:pageBreakBefore w:val="0"/>
        <w:rPr/>
      </w:pPr>
      <w:r w:rsidDel="00000000" w:rsidR="00000000" w:rsidRPr="00000000">
        <w:rPr>
          <w:rtl w:val="0"/>
        </w:rPr>
        <w:t xml:space="preserve">       m “It’s great that you’re practicing!”</w:t>
      </w:r>
    </w:p>
    <w:p w:rsidR="00000000" w:rsidDel="00000000" w:rsidP="00000000" w:rsidRDefault="00000000" w:rsidRPr="00000000" w14:paraId="00002068">
      <w:pPr>
        <w:pageBreakBefore w:val="0"/>
        <w:rPr/>
      </w:pPr>
      <w:r w:rsidDel="00000000" w:rsidR="00000000" w:rsidRPr="00000000">
        <w:rPr>
          <w:rtl w:val="0"/>
        </w:rPr>
        <w:t xml:space="preserve">       mc “Don’t worry about it.”</w:t>
      </w:r>
    </w:p>
    <w:p w:rsidR="00000000" w:rsidDel="00000000" w:rsidP="00000000" w:rsidRDefault="00000000" w:rsidRPr="00000000" w14:paraId="00002069">
      <w:pPr>
        <w:pageBreakBefore w:val="0"/>
        <w:rPr/>
      </w:pPr>
      <w:r w:rsidDel="00000000" w:rsidR="00000000" w:rsidRPr="00000000">
        <w:rPr>
          <w:rtl w:val="0"/>
        </w:rPr>
        <w:t xml:space="preserve">       mc “But in the future, remember that I don’t take this out of the case unless I’m using it.”</w:t>
      </w:r>
    </w:p>
    <w:p w:rsidR="00000000" w:rsidDel="00000000" w:rsidP="00000000" w:rsidRDefault="00000000" w:rsidRPr="00000000" w14:paraId="0000206A">
      <w:pPr>
        <w:pageBreakBefore w:val="0"/>
        <w:rPr/>
      </w:pPr>
      <w:r w:rsidDel="00000000" w:rsidR="00000000" w:rsidRPr="00000000">
        <w:rPr>
          <w:rtl w:val="0"/>
        </w:rPr>
        <w:t xml:space="preserve">       m “Yes sir!”</w:t>
      </w:r>
    </w:p>
    <w:p w:rsidR="00000000" w:rsidDel="00000000" w:rsidP="00000000" w:rsidRDefault="00000000" w:rsidRPr="00000000" w14:paraId="0000206B">
      <w:pPr>
        <w:pageBreakBefore w:val="0"/>
        <w:rPr/>
      </w:pPr>
      <w:r w:rsidDel="00000000" w:rsidR="00000000" w:rsidRPr="00000000">
        <w:rPr>
          <w:rtl w:val="0"/>
        </w:rPr>
        <w:t xml:space="preserve">       “Her ability to turn from grave and serious to lighthearted and bubbly is a skill that continues to perplex me.”</w:t>
      </w:r>
    </w:p>
    <w:p w:rsidR="00000000" w:rsidDel="00000000" w:rsidP="00000000" w:rsidRDefault="00000000" w:rsidRPr="00000000" w14:paraId="0000206C">
      <w:pPr>
        <w:pageBreakBefore w:val="0"/>
        <w:rPr/>
      </w:pPr>
      <w:r w:rsidDel="00000000" w:rsidR="00000000" w:rsidRPr="00000000">
        <w:rPr>
          <w:rtl w:val="0"/>
        </w:rPr>
        <w:t xml:space="preserve">       “I carefully set the canvas bag down.”</w:t>
      </w:r>
    </w:p>
    <w:p w:rsidR="00000000" w:rsidDel="00000000" w:rsidP="00000000" w:rsidRDefault="00000000" w:rsidRPr="00000000" w14:paraId="0000206D">
      <w:pPr>
        <w:pageBreakBefore w:val="0"/>
        <w:rPr/>
      </w:pPr>
      <w:r w:rsidDel="00000000" w:rsidR="00000000" w:rsidRPr="00000000">
        <w:rPr>
          <w:rtl w:val="0"/>
        </w:rPr>
        <w:t xml:space="preserve">       mc “So, you said you had a plan for today?”</w:t>
      </w:r>
    </w:p>
    <w:p w:rsidR="00000000" w:rsidDel="00000000" w:rsidP="00000000" w:rsidRDefault="00000000" w:rsidRPr="00000000" w14:paraId="0000206E">
      <w:pPr>
        <w:pageBreakBefore w:val="0"/>
        <w:rPr/>
      </w:pPr>
      <w:r w:rsidDel="00000000" w:rsidR="00000000" w:rsidRPr="00000000">
        <w:rPr>
          <w:rtl w:val="0"/>
        </w:rPr>
        <w:t xml:space="preserve">       “She gets up and opens the bag, beginning the setup process, unfolding the stand and the like.”</w:t>
      </w:r>
    </w:p>
    <w:p w:rsidR="00000000" w:rsidDel="00000000" w:rsidP="00000000" w:rsidRDefault="00000000" w:rsidRPr="00000000" w14:paraId="0000206F">
      <w:pPr>
        <w:pageBreakBefore w:val="0"/>
        <w:rPr/>
      </w:pPr>
      <w:r w:rsidDel="00000000" w:rsidR="00000000" w:rsidRPr="00000000">
        <w:rPr>
          <w:rtl w:val="0"/>
        </w:rPr>
        <w:t xml:space="preserve">       m “Yeah, something different to our usual practice.”</w:t>
      </w:r>
    </w:p>
    <w:p w:rsidR="00000000" w:rsidDel="00000000" w:rsidP="00000000" w:rsidRDefault="00000000" w:rsidRPr="00000000" w14:paraId="00002070">
      <w:pPr>
        <w:pageBreakBefore w:val="0"/>
        <w:rPr/>
      </w:pPr>
      <w:r w:rsidDel="00000000" w:rsidR="00000000" w:rsidRPr="00000000">
        <w:rPr>
          <w:rtl w:val="0"/>
        </w:rPr>
        <w:t xml:space="preserve">       “Her words and sentences have pauses between them, filled by grunts of exertion as she lifts her remarkably heavy piano.”</w:t>
      </w:r>
    </w:p>
    <w:p w:rsidR="00000000" w:rsidDel="00000000" w:rsidP="00000000" w:rsidRDefault="00000000" w:rsidRPr="00000000" w14:paraId="00002071">
      <w:pPr>
        <w:pageBreakBefore w:val="0"/>
        <w:rPr/>
      </w:pPr>
      <w:r w:rsidDel="00000000" w:rsidR="00000000" w:rsidRPr="00000000">
        <w:rPr>
          <w:rtl w:val="0"/>
        </w:rPr>
        <w:t xml:space="preserve">       mc “Need a hand there?” </w:t>
      </w:r>
    </w:p>
    <w:p w:rsidR="00000000" w:rsidDel="00000000" w:rsidP="00000000" w:rsidRDefault="00000000" w:rsidRPr="00000000" w14:paraId="00002072">
      <w:pPr>
        <w:pageBreakBefore w:val="0"/>
        <w:rPr/>
      </w:pPr>
      <w:r w:rsidDel="00000000" w:rsidR="00000000" w:rsidRPr="00000000">
        <w:rPr>
          <w:rtl w:val="0"/>
        </w:rPr>
        <w:t xml:space="preserve">       m “It’s fine I’m almost…”</w:t>
      </w:r>
    </w:p>
    <w:p w:rsidR="00000000" w:rsidDel="00000000" w:rsidP="00000000" w:rsidRDefault="00000000" w:rsidRPr="00000000" w14:paraId="00002073">
      <w:pPr>
        <w:pageBreakBefore w:val="0"/>
        <w:rPr/>
      </w:pPr>
      <w:r w:rsidDel="00000000" w:rsidR="00000000" w:rsidRPr="00000000">
        <w:rPr>
          <w:rtl w:val="0"/>
        </w:rPr>
        <w:t xml:space="preserve">       “A dull click is heard as the instrument is affixed onto its stand.”</w:t>
      </w:r>
    </w:p>
    <w:p w:rsidR="00000000" w:rsidDel="00000000" w:rsidP="00000000" w:rsidRDefault="00000000" w:rsidRPr="00000000" w14:paraId="00002074">
      <w:pPr>
        <w:pageBreakBefore w:val="0"/>
        <w:rPr/>
      </w:pPr>
      <w:r w:rsidDel="00000000" w:rsidR="00000000" w:rsidRPr="00000000">
        <w:rPr>
          <w:rtl w:val="0"/>
        </w:rPr>
        <w:t xml:space="preserve">       m “...Done.”</w:t>
        <w:br w:type="textWrapping"/>
        <w:t xml:space="preserve">       “Despite having known her for as long as I have, her physical capability never fails to impress me.”</w:t>
      </w:r>
    </w:p>
    <w:p w:rsidR="00000000" w:rsidDel="00000000" w:rsidP="00000000" w:rsidRDefault="00000000" w:rsidRPr="00000000" w14:paraId="00002075">
      <w:pPr>
        <w:pageBreakBefore w:val="0"/>
        <w:rPr/>
      </w:pPr>
      <w:r w:rsidDel="00000000" w:rsidR="00000000" w:rsidRPr="00000000">
        <w:rPr>
          <w:rtl w:val="0"/>
        </w:rPr>
        <w:t xml:space="preserve">       “She’s far stronger than I am, and a long time ago that embarrassed me.”</w:t>
      </w:r>
    </w:p>
    <w:p w:rsidR="00000000" w:rsidDel="00000000" w:rsidP="00000000" w:rsidRDefault="00000000" w:rsidRPr="00000000" w14:paraId="00002076">
      <w:pPr>
        <w:pageBreakBefore w:val="0"/>
        <w:rPr/>
      </w:pPr>
      <w:r w:rsidDel="00000000" w:rsidR="00000000" w:rsidRPr="00000000">
        <w:rPr>
          <w:rtl w:val="0"/>
        </w:rPr>
        <w:t xml:space="preserve">       “Now, though, it doesn’t, in fact I’d go so far to say that I’m proud of it.”</w:t>
      </w:r>
    </w:p>
    <w:p w:rsidR="00000000" w:rsidDel="00000000" w:rsidP="00000000" w:rsidRDefault="00000000" w:rsidRPr="00000000" w14:paraId="00002077">
      <w:pPr>
        <w:pageBreakBefore w:val="0"/>
        <w:rPr/>
      </w:pPr>
      <w:r w:rsidDel="00000000" w:rsidR="00000000" w:rsidRPr="00000000">
        <w:rPr>
          <w:rtl w:val="0"/>
        </w:rPr>
        <w:t xml:space="preserve">       “It means she sees something in me that isn’t my physical appearance or my body, and has decided she wants to stay because of it.”</w:t>
      </w:r>
    </w:p>
    <w:p w:rsidR="00000000" w:rsidDel="00000000" w:rsidP="00000000" w:rsidRDefault="00000000" w:rsidRPr="00000000" w14:paraId="00002078">
      <w:pPr>
        <w:pageBreakBefore w:val="0"/>
        <w:rPr/>
      </w:pPr>
      <w:r w:rsidDel="00000000" w:rsidR="00000000" w:rsidRPr="00000000">
        <w:rPr>
          <w:rtl w:val="0"/>
        </w:rPr>
        <w:t xml:space="preserve">       “That’s absolutely something to be proud of.”</w:t>
      </w:r>
    </w:p>
    <w:p w:rsidR="00000000" w:rsidDel="00000000" w:rsidP="00000000" w:rsidRDefault="00000000" w:rsidRPr="00000000" w14:paraId="00002079">
      <w:pPr>
        <w:pageBreakBefore w:val="0"/>
        <w:rPr/>
      </w:pPr>
      <w:r w:rsidDel="00000000" w:rsidR="00000000" w:rsidRPr="00000000">
        <w:rPr>
          <w:rtl w:val="0"/>
        </w:rPr>
        <w:t xml:space="preserve">       “I realize my head has gone higher than the giant beanstalk, and pull it back down to earth.”</w:t>
      </w:r>
    </w:p>
    <w:p w:rsidR="00000000" w:rsidDel="00000000" w:rsidP="00000000" w:rsidRDefault="00000000" w:rsidRPr="00000000" w14:paraId="0000207A">
      <w:pPr>
        <w:pageBreakBefore w:val="0"/>
        <w:rPr/>
      </w:pPr>
      <w:r w:rsidDel="00000000" w:rsidR="00000000" w:rsidRPr="00000000">
        <w:rPr>
          <w:rtl w:val="0"/>
        </w:rPr>
        <w:t xml:space="preserve">       mc “So, what’s your plan?”</w:t>
      </w:r>
    </w:p>
    <w:p w:rsidR="00000000" w:rsidDel="00000000" w:rsidP="00000000" w:rsidRDefault="00000000" w:rsidRPr="00000000" w14:paraId="0000207B">
      <w:pPr>
        <w:pageBreakBefore w:val="0"/>
        <w:rPr/>
      </w:pPr>
      <w:r w:rsidDel="00000000" w:rsidR="00000000" w:rsidRPr="00000000">
        <w:rPr>
          <w:rtl w:val="0"/>
        </w:rPr>
        <w:t xml:space="preserve">       mc “Have you found another instructor?”</w:t>
      </w:r>
    </w:p>
    <w:p w:rsidR="00000000" w:rsidDel="00000000" w:rsidP="00000000" w:rsidRDefault="00000000" w:rsidRPr="00000000" w14:paraId="0000207C">
      <w:pPr>
        <w:pageBreakBefore w:val="0"/>
        <w:rPr/>
      </w:pPr>
      <w:r w:rsidDel="00000000" w:rsidR="00000000" w:rsidRPr="00000000">
        <w:rPr>
          <w:rtl w:val="0"/>
        </w:rPr>
        <w:t xml:space="preserve">       “She pokes a few keys to make sure everything is in order.”</w:t>
      </w:r>
    </w:p>
    <w:p w:rsidR="00000000" w:rsidDel="00000000" w:rsidP="00000000" w:rsidRDefault="00000000" w:rsidRPr="00000000" w14:paraId="0000207D">
      <w:pPr>
        <w:pageBreakBefore w:val="0"/>
        <w:rPr/>
      </w:pPr>
      <w:r w:rsidDel="00000000" w:rsidR="00000000" w:rsidRPr="00000000">
        <w:rPr>
          <w:rtl w:val="0"/>
        </w:rPr>
        <w:t xml:space="preserve">       m “Actually, we’re not doing any tutorials today.”</w:t>
      </w:r>
    </w:p>
    <w:p w:rsidR="00000000" w:rsidDel="00000000" w:rsidP="00000000" w:rsidRDefault="00000000" w:rsidRPr="00000000" w14:paraId="0000207E">
      <w:pPr>
        <w:pageBreakBefore w:val="0"/>
        <w:rPr/>
      </w:pPr>
      <w:r w:rsidDel="00000000" w:rsidR="00000000" w:rsidRPr="00000000">
        <w:rPr>
          <w:rtl w:val="0"/>
        </w:rPr>
        <w:t xml:space="preserve">       “No tutorials?”</w:t>
      </w:r>
    </w:p>
    <w:p w:rsidR="00000000" w:rsidDel="00000000" w:rsidP="00000000" w:rsidRDefault="00000000" w:rsidRPr="00000000" w14:paraId="0000207F">
      <w:pPr>
        <w:pageBreakBefore w:val="0"/>
        <w:rPr/>
      </w:pPr>
      <w:r w:rsidDel="00000000" w:rsidR="00000000" w:rsidRPr="00000000">
        <w:rPr>
          <w:rtl w:val="0"/>
        </w:rPr>
        <w:t xml:space="preserve">       m “I thought we’d give your skills a test drive, see how they are and what needs to be improved.”</w:t>
      </w:r>
    </w:p>
    <w:p w:rsidR="00000000" w:rsidDel="00000000" w:rsidP="00000000" w:rsidRDefault="00000000" w:rsidRPr="00000000" w14:paraId="00002080">
      <w:pPr>
        <w:pageBreakBefore w:val="0"/>
        <w:rPr/>
      </w:pPr>
      <w:r w:rsidDel="00000000" w:rsidR="00000000" w:rsidRPr="00000000">
        <w:rPr>
          <w:rtl w:val="0"/>
        </w:rPr>
        <w:t xml:space="preserve">       “We have been at this for a while, so that is a sound idea.”</w:t>
        <w:br w:type="textWrapping"/>
        <w:t xml:space="preserve">       mc “Alright, what’s your plan?”</w:t>
      </w:r>
    </w:p>
    <w:p w:rsidR="00000000" w:rsidDel="00000000" w:rsidP="00000000" w:rsidRDefault="00000000" w:rsidRPr="00000000" w14:paraId="00002081">
      <w:pPr>
        <w:pageBreakBefore w:val="0"/>
        <w:rPr/>
      </w:pPr>
      <w:r w:rsidDel="00000000" w:rsidR="00000000" w:rsidRPr="00000000">
        <w:rPr>
          <w:rtl w:val="0"/>
        </w:rPr>
        <w:t xml:space="preserve">       m “A duet!”</w:t>
      </w:r>
    </w:p>
    <w:p w:rsidR="00000000" w:rsidDel="00000000" w:rsidP="00000000" w:rsidRDefault="00000000" w:rsidRPr="00000000" w14:paraId="00002082">
      <w:pPr>
        <w:pageBreakBefore w:val="0"/>
        <w:rPr/>
      </w:pPr>
      <w:r w:rsidDel="00000000" w:rsidR="00000000" w:rsidRPr="00000000">
        <w:rPr>
          <w:rtl w:val="0"/>
        </w:rPr>
        <w:t xml:space="preserve">       “So that’s why she brought her piano.”</w:t>
      </w:r>
    </w:p>
    <w:p w:rsidR="00000000" w:rsidDel="00000000" w:rsidP="00000000" w:rsidRDefault="00000000" w:rsidRPr="00000000" w14:paraId="00002083">
      <w:pPr>
        <w:pageBreakBefore w:val="0"/>
        <w:rPr/>
      </w:pPr>
      <w:r w:rsidDel="00000000" w:rsidR="00000000" w:rsidRPr="00000000">
        <w:rPr>
          <w:rtl w:val="0"/>
        </w:rPr>
        <w:t xml:space="preserve">       m “Well, what do you think?”</w:t>
      </w:r>
    </w:p>
    <w:p w:rsidR="00000000" w:rsidDel="00000000" w:rsidP="00000000" w:rsidRDefault="00000000" w:rsidRPr="00000000" w14:paraId="00002084">
      <w:pPr>
        <w:pageBreakBefore w:val="0"/>
        <w:rPr/>
      </w:pPr>
      <w:r w:rsidDel="00000000" w:rsidR="00000000" w:rsidRPr="00000000">
        <w:rPr>
          <w:rtl w:val="0"/>
        </w:rPr>
        <w:t xml:space="preserve">       “I realise that I’d been silent for a good five seconds.”</w:t>
      </w:r>
    </w:p>
    <w:p w:rsidR="00000000" w:rsidDel="00000000" w:rsidP="00000000" w:rsidRDefault="00000000" w:rsidRPr="00000000" w14:paraId="00002085">
      <w:pPr>
        <w:pageBreakBefore w:val="0"/>
        <w:rPr/>
      </w:pPr>
      <w:r w:rsidDel="00000000" w:rsidR="00000000" w:rsidRPr="00000000">
        <w:rPr>
          <w:rtl w:val="0"/>
        </w:rPr>
        <w:t xml:space="preserve">       mc “Sure, that sounds like a good idea.”</w:t>
        <w:br w:type="textWrapping"/>
        <w:t xml:space="preserve">       mc “It gives you an opportunity to hit a few keys yourself, so that’s never a downside.”</w:t>
        <w:br w:type="textWrapping"/>
        <w:t xml:space="preserve">       mc “What will we be playing?”</w:t>
      </w:r>
    </w:p>
    <w:p w:rsidR="00000000" w:rsidDel="00000000" w:rsidP="00000000" w:rsidRDefault="00000000" w:rsidRPr="00000000" w14:paraId="00002086">
      <w:pPr>
        <w:pageBreakBefore w:val="0"/>
        <w:rPr/>
      </w:pPr>
      <w:r w:rsidDel="00000000" w:rsidR="00000000" w:rsidRPr="00000000">
        <w:rPr>
          <w:rtl w:val="0"/>
        </w:rPr>
        <w:t xml:space="preserve">       “She takes a small stack of papers from her bag, and sorts them into two piles.”</w:t>
        <w:br w:type="textWrapping"/>
        <w:t xml:space="preserve">       “I take one, and she holds onto the other.”</w:t>
        <w:br w:type="textWrapping"/>
        <w:t xml:space="preserve">       m “What you have is the guitar component of the song, and I have the piano component here.”</w:t>
      </w:r>
    </w:p>
    <w:p w:rsidR="00000000" w:rsidDel="00000000" w:rsidP="00000000" w:rsidRDefault="00000000" w:rsidRPr="00000000" w14:paraId="00002087">
      <w:pPr>
        <w:pageBreakBefore w:val="0"/>
        <w:rPr/>
      </w:pPr>
      <w:r w:rsidDel="00000000" w:rsidR="00000000" w:rsidRPr="00000000">
        <w:rPr>
          <w:rtl w:val="0"/>
        </w:rPr>
        <w:t xml:space="preserve">       “The papers show the notes I’ll be playing in the duet, no doubt the same goes for her.”</w:t>
      </w:r>
    </w:p>
    <w:p w:rsidR="00000000" w:rsidDel="00000000" w:rsidP="00000000" w:rsidRDefault="00000000" w:rsidRPr="00000000" w14:paraId="00002088">
      <w:pPr>
        <w:pageBreakBefore w:val="0"/>
        <w:rPr/>
      </w:pPr>
      <w:r w:rsidDel="00000000" w:rsidR="00000000" w:rsidRPr="00000000">
        <w:rPr>
          <w:rtl w:val="0"/>
        </w:rPr>
        <w:t xml:space="preserve">       m “Don’t worry, it seems long but it’s fairly simple, there’s not a lot of intense chord work going on.”</w:t>
      </w:r>
    </w:p>
    <w:p w:rsidR="00000000" w:rsidDel="00000000" w:rsidP="00000000" w:rsidRDefault="00000000" w:rsidRPr="00000000" w14:paraId="00002089">
      <w:pPr>
        <w:pageBreakBefore w:val="0"/>
        <w:rPr/>
      </w:pPr>
      <w:r w:rsidDel="00000000" w:rsidR="00000000" w:rsidRPr="00000000">
        <w:rPr>
          <w:rtl w:val="0"/>
        </w:rPr>
        <w:t xml:space="preserve">       mc “Hang on, this looks familiar.”</w:t>
        <w:br w:type="textWrapping"/>
        <w:t xml:space="preserve">       “During my practice, I gained a limited ability to read music.”</w:t>
      </w:r>
    </w:p>
    <w:p w:rsidR="00000000" w:rsidDel="00000000" w:rsidP="00000000" w:rsidRDefault="00000000" w:rsidRPr="00000000" w14:paraId="0000208A">
      <w:pPr>
        <w:pageBreakBefore w:val="0"/>
        <w:rPr/>
      </w:pPr>
      <w:r w:rsidDel="00000000" w:rsidR="00000000" w:rsidRPr="00000000">
        <w:rPr>
          <w:rtl w:val="0"/>
        </w:rPr>
        <w:t xml:space="preserve">       “She looks over to me, visibly pleased that I recognise her work.”</w:t>
        <w:br w:type="textWrapping"/>
        <w:t xml:space="preserve">       m “Yep, it’s an extension to the song I wrote all those months ago, on the first week we met.”</w:t>
      </w:r>
    </w:p>
    <w:p w:rsidR="00000000" w:rsidDel="00000000" w:rsidP="00000000" w:rsidRDefault="00000000" w:rsidRPr="00000000" w14:paraId="0000208B">
      <w:pPr>
        <w:pageBreakBefore w:val="0"/>
        <w:rPr/>
      </w:pPr>
      <w:r w:rsidDel="00000000" w:rsidR="00000000" w:rsidRPr="00000000">
        <w:rPr>
          <w:rtl w:val="0"/>
        </w:rPr>
        <w:t xml:space="preserve">       “This works great for me, I’ve got a lot of happy memories associated with this song.”</w:t>
      </w:r>
    </w:p>
    <w:p w:rsidR="00000000" w:rsidDel="00000000" w:rsidP="00000000" w:rsidRDefault="00000000" w:rsidRPr="00000000" w14:paraId="0000208C">
      <w:pPr>
        <w:pageBreakBefore w:val="0"/>
        <w:rPr/>
      </w:pPr>
      <w:r w:rsidDel="00000000" w:rsidR="00000000" w:rsidRPr="00000000">
        <w:rPr>
          <w:rtl w:val="0"/>
        </w:rPr>
        <w:t xml:space="preserve">       mc “Well, are you ready?”</w:t>
      </w:r>
    </w:p>
    <w:p w:rsidR="00000000" w:rsidDel="00000000" w:rsidP="00000000" w:rsidRDefault="00000000" w:rsidRPr="00000000" w14:paraId="0000208D">
      <w:pPr>
        <w:pageBreakBefore w:val="0"/>
        <w:rPr/>
      </w:pPr>
      <w:r w:rsidDel="00000000" w:rsidR="00000000" w:rsidRPr="00000000">
        <w:rPr>
          <w:rtl w:val="0"/>
        </w:rPr>
        <w:t xml:space="preserve">       m “Not just yet, I don’t have a chair.”</w:t>
      </w:r>
    </w:p>
    <w:p w:rsidR="00000000" w:rsidDel="00000000" w:rsidP="00000000" w:rsidRDefault="00000000" w:rsidRPr="00000000" w14:paraId="0000208E">
      <w:pPr>
        <w:pageBreakBefore w:val="0"/>
        <w:rPr/>
      </w:pPr>
      <w:r w:rsidDel="00000000" w:rsidR="00000000" w:rsidRPr="00000000">
        <w:rPr>
          <w:rtl w:val="0"/>
        </w:rPr>
        <w:t xml:space="preserve">       “Ah.”</w:t>
        <w:br w:type="textWrapping"/>
        <w:t xml:space="preserve">       “I rush over to the table and pull a chair over to where she’s standing.”</w:t>
      </w:r>
    </w:p>
    <w:p w:rsidR="00000000" w:rsidDel="00000000" w:rsidP="00000000" w:rsidRDefault="00000000" w:rsidRPr="00000000" w14:paraId="0000208F">
      <w:pPr>
        <w:pageBreakBefore w:val="0"/>
        <w:rPr/>
      </w:pPr>
      <w:r w:rsidDel="00000000" w:rsidR="00000000" w:rsidRPr="00000000">
        <w:rPr>
          <w:rtl w:val="0"/>
        </w:rPr>
        <w:t xml:space="preserve">       “She sits down before her piano, cracks her knuckles and places her fingers atop her starting keys.”</w:t>
      </w:r>
    </w:p>
    <w:p w:rsidR="00000000" w:rsidDel="00000000" w:rsidP="00000000" w:rsidRDefault="00000000" w:rsidRPr="00000000" w14:paraId="00002090">
      <w:pPr>
        <w:pageBreakBefore w:val="0"/>
        <w:rPr/>
      </w:pPr>
      <w:r w:rsidDel="00000000" w:rsidR="00000000" w:rsidRPr="00000000">
        <w:rPr>
          <w:rtl w:val="0"/>
        </w:rPr>
        <w:t xml:space="preserve">       “The guitar sits firmly within my arms, my fingers already pressing against the frets I’ll open with.”</w:t>
        <w:br w:type="textWrapping"/>
        <w:t xml:space="preserve">       m “Ready?”</w:t>
      </w:r>
    </w:p>
    <w:p w:rsidR="00000000" w:rsidDel="00000000" w:rsidP="00000000" w:rsidRDefault="00000000" w:rsidRPr="00000000" w14:paraId="00002091">
      <w:pPr>
        <w:pageBreakBefore w:val="0"/>
        <w:rPr/>
      </w:pPr>
      <w:r w:rsidDel="00000000" w:rsidR="00000000" w:rsidRPr="00000000">
        <w:rPr>
          <w:rtl w:val="0"/>
        </w:rPr>
        <w:t xml:space="preserve">       “I nod in response.”</w:t>
      </w:r>
    </w:p>
    <w:p w:rsidR="00000000" w:rsidDel="00000000" w:rsidP="00000000" w:rsidRDefault="00000000" w:rsidRPr="00000000" w14:paraId="00002092">
      <w:pPr>
        <w:pageBreakBefore w:val="0"/>
        <w:rPr/>
      </w:pPr>
      <w:r w:rsidDel="00000000" w:rsidR="00000000" w:rsidRPr="00000000">
        <w:rPr>
          <w:rtl w:val="0"/>
        </w:rPr>
        <w:t xml:space="preserve">       m “Alright, three, two, one, and…”</w:t>
      </w:r>
    </w:p>
    <w:p w:rsidR="00000000" w:rsidDel="00000000" w:rsidP="00000000" w:rsidRDefault="00000000" w:rsidRPr="00000000" w14:paraId="00002093">
      <w:pPr>
        <w:pageBreakBefore w:val="0"/>
        <w:rPr/>
      </w:pPr>
      <w:r w:rsidDel="00000000" w:rsidR="00000000" w:rsidRPr="00000000">
        <w:rPr>
          <w:rtl w:val="0"/>
        </w:rPr>
        <w:t xml:space="preserve">       </w:t>
      </w:r>
    </w:p>
    <w:p w:rsidR="00000000" w:rsidDel="00000000" w:rsidP="00000000" w:rsidRDefault="00000000" w:rsidRPr="00000000" w14:paraId="00002094">
      <w:pPr>
        <w:pageBreakBefore w:val="0"/>
        <w:rPr/>
      </w:pPr>
      <w:r w:rsidDel="00000000" w:rsidR="00000000" w:rsidRPr="00000000">
        <w:rPr>
          <w:rtl w:val="0"/>
        </w:rPr>
        <w:t xml:space="preserve">       [Minigame]</w:t>
      </w:r>
    </w:p>
    <w:p w:rsidR="00000000" w:rsidDel="00000000" w:rsidP="00000000" w:rsidRDefault="00000000" w:rsidRPr="00000000" w14:paraId="00002095">
      <w:pPr>
        <w:pageBreakBefore w:val="0"/>
        <w:rPr/>
      </w:pPr>
      <w:r w:rsidDel="00000000" w:rsidR="00000000" w:rsidRPr="00000000">
        <w:rPr>
          <w:rtl w:val="0"/>
        </w:rPr>
      </w:r>
    </w:p>
    <w:p w:rsidR="00000000" w:rsidDel="00000000" w:rsidP="00000000" w:rsidRDefault="00000000" w:rsidRPr="00000000" w14:paraId="00002096">
      <w:pPr>
        <w:pageBreakBefore w:val="0"/>
        <w:rPr/>
      </w:pPr>
      <w:r w:rsidDel="00000000" w:rsidR="00000000" w:rsidRPr="00000000">
        <w:rPr>
          <w:rtl w:val="0"/>
        </w:rPr>
        <w:t xml:space="preserve">       “That honestly went way better than I expected it to.”</w:t>
      </w:r>
    </w:p>
    <w:p w:rsidR="00000000" w:rsidDel="00000000" w:rsidP="00000000" w:rsidRDefault="00000000" w:rsidRPr="00000000" w14:paraId="00002097">
      <w:pPr>
        <w:pageBreakBefore w:val="0"/>
        <w:rPr/>
      </w:pPr>
      <w:r w:rsidDel="00000000" w:rsidR="00000000" w:rsidRPr="00000000">
        <w:rPr>
          <w:rtl w:val="0"/>
        </w:rPr>
        <w:t xml:space="preserve">       “Monika takes a deep breath and removes her hands from the keys.”</w:t>
        <w:br w:type="textWrapping"/>
        <w:t xml:space="preserve">       “She seems pleased with how that turned out.”</w:t>
        <w:br w:type="textWrapping"/>
        <w:t xml:space="preserve">       m “You were great, [player]!”</w:t>
      </w:r>
    </w:p>
    <w:p w:rsidR="00000000" w:rsidDel="00000000" w:rsidP="00000000" w:rsidRDefault="00000000" w:rsidRPr="00000000" w14:paraId="00002098">
      <w:pPr>
        <w:pageBreakBefore w:val="0"/>
        <w:rPr/>
      </w:pPr>
      <w:r w:rsidDel="00000000" w:rsidR="00000000" w:rsidRPr="00000000">
        <w:rPr>
          <w:rtl w:val="0"/>
        </w:rPr>
        <w:t xml:space="preserve">       mc “So were you, you really blew it away.”</w:t>
        <w:br w:type="textWrapping"/>
        <w:t xml:space="preserve">       m “Well, I’ve been practicing for longer.”</w:t>
        <w:br w:type="textWrapping"/>
        <w:t xml:space="preserve">       m “You’ve only been at this for a couple of weeks and you’re already doing well.”</w:t>
        <w:br w:type="textWrapping"/>
        <w:t xml:space="preserve">       m “I’m proud of you.”</w:t>
      </w:r>
    </w:p>
    <w:p w:rsidR="00000000" w:rsidDel="00000000" w:rsidP="00000000" w:rsidRDefault="00000000" w:rsidRPr="00000000" w14:paraId="00002099">
      <w:pPr>
        <w:pageBreakBefore w:val="0"/>
        <w:rPr/>
      </w:pPr>
      <w:r w:rsidDel="00000000" w:rsidR="00000000" w:rsidRPr="00000000">
        <w:rPr>
          <w:rtl w:val="0"/>
        </w:rPr>
        <w:t xml:space="preserve">       “A small smile grows across my face.”</w:t>
        <w:br w:type="textWrapping"/>
        <w:t xml:space="preserve">       mc “Yeah, so am I.”</w:t>
      </w:r>
    </w:p>
    <w:p w:rsidR="00000000" w:rsidDel="00000000" w:rsidP="00000000" w:rsidRDefault="00000000" w:rsidRPr="00000000" w14:paraId="0000209A">
      <w:pPr>
        <w:pageBreakBefore w:val="0"/>
        <w:rPr/>
      </w:pPr>
      <w:r w:rsidDel="00000000" w:rsidR="00000000" w:rsidRPr="00000000">
        <w:rPr>
          <w:rtl w:val="0"/>
        </w:rPr>
        <w:t xml:space="preserve">       “Monika’s eyes seem to light up at this.”</w:t>
        <w:br w:type="textWrapping"/>
        <w:t xml:space="preserve">       m “Confidence is where half a musician’s talent comes from.”</w:t>
        <w:br w:type="textWrapping"/>
        <w:t xml:space="preserve">       m “You’d do well to remember that.”</w:t>
        <w:br w:type="textWrapping"/>
        <w:t xml:space="preserve">       mc “Hah, thanks, will do.”</w:t>
      </w:r>
    </w:p>
    <w:p w:rsidR="00000000" w:rsidDel="00000000" w:rsidP="00000000" w:rsidRDefault="00000000" w:rsidRPr="00000000" w14:paraId="0000209B">
      <w:pPr>
        <w:pageBreakBefore w:val="0"/>
        <w:rPr/>
      </w:pPr>
      <w:r w:rsidDel="00000000" w:rsidR="00000000" w:rsidRPr="00000000">
        <w:rPr>
          <w:rtl w:val="0"/>
        </w:rPr>
        <w:t xml:space="preserve">       “She raises an eyebrow and smirks.”</w:t>
        <w:br w:type="textWrapping"/>
        <w:t xml:space="preserve">       m “And I don’t think you’re quite there yet.”</w:t>
        <w:br w:type="textWrapping"/>
        <w:t xml:space="preserve">       mc “Oh?”</w:t>
      </w:r>
    </w:p>
    <w:p w:rsidR="00000000" w:rsidDel="00000000" w:rsidP="00000000" w:rsidRDefault="00000000" w:rsidRPr="00000000" w14:paraId="0000209C">
      <w:pPr>
        <w:pageBreakBefore w:val="0"/>
        <w:rPr/>
      </w:pPr>
      <w:r w:rsidDel="00000000" w:rsidR="00000000" w:rsidRPr="00000000">
        <w:rPr>
          <w:rtl w:val="0"/>
        </w:rPr>
        <w:t xml:space="preserve">       “Damn, she’s onto me.”</w:t>
        <w:br w:type="textWrapping"/>
        <w:t xml:space="preserve">       m “I know just the thing to fix that, or at least help.”</w:t>
        <w:br w:type="textWrapping"/>
        <w:t xml:space="preserve">       mc “What’s that then?”</w:t>
      </w:r>
    </w:p>
    <w:p w:rsidR="00000000" w:rsidDel="00000000" w:rsidP="00000000" w:rsidRDefault="00000000" w:rsidRPr="00000000" w14:paraId="0000209D">
      <w:pPr>
        <w:pageBreakBefore w:val="0"/>
        <w:rPr/>
      </w:pPr>
      <w:r w:rsidDel="00000000" w:rsidR="00000000" w:rsidRPr="00000000">
        <w:rPr>
          <w:rtl w:val="0"/>
        </w:rPr>
        <w:t xml:space="preserve">       “Something tells me I’m not going to like this.”</w:t>
        <w:br w:type="textWrapping"/>
        <w:t xml:space="preserve">       m “We perform a duet for the club!”</w:t>
        <w:br w:type="textWrapping"/>
        <w:t xml:space="preserve">       “Nail on the head.”</w:t>
        <w:br w:type="textWrapping"/>
        <w:t xml:space="preserve">       mc “Ah, I’m not sure, Moni-”</w:t>
        <w:br w:type="textWrapping"/>
        <w:t xml:space="preserve">       m “Nonsense, you’ll do great!”</w:t>
        <w:br w:type="textWrapping"/>
        <w:t xml:space="preserve">       m “You impressed me just now, no doubt the others will be impressed too.”</w:t>
      </w:r>
    </w:p>
    <w:p w:rsidR="00000000" w:rsidDel="00000000" w:rsidP="00000000" w:rsidRDefault="00000000" w:rsidRPr="00000000" w14:paraId="0000209E">
      <w:pPr>
        <w:pageBreakBefore w:val="0"/>
        <w:rPr/>
      </w:pPr>
      <w:r w:rsidDel="00000000" w:rsidR="00000000" w:rsidRPr="00000000">
        <w:rPr>
          <w:rtl w:val="0"/>
        </w:rPr>
        <w:t xml:space="preserve">       “I know two things.”</w:t>
        <w:br w:type="textWrapping"/>
        <w:t xml:space="preserve">       “The first is that doing this will almost certainly embarrass me beyond belief.”</w:t>
        <w:br w:type="textWrapping"/>
        <w:t xml:space="preserve">       “The second is that refusing will break Monika’s heart.”</w:t>
        <w:br w:type="textWrapping"/>
        <w:t xml:space="preserve">       “It looks like I have no choice.”</w:t>
      </w:r>
    </w:p>
    <w:p w:rsidR="00000000" w:rsidDel="00000000" w:rsidP="00000000" w:rsidRDefault="00000000" w:rsidRPr="00000000" w14:paraId="0000209F">
      <w:pPr>
        <w:pageBreakBefore w:val="0"/>
        <w:rPr/>
      </w:pPr>
      <w:r w:rsidDel="00000000" w:rsidR="00000000" w:rsidRPr="00000000">
        <w:rPr>
          <w:rtl w:val="0"/>
        </w:rPr>
        <w:t xml:space="preserve">       “Here goes.”</w:t>
        <w:br w:type="textWrapping"/>
        <w:t xml:space="preserve">       mc “Alright, I’ll do it.”</w:t>
        <w:br w:type="textWrapping"/>
        <w:t xml:space="preserve">       m “You will?”</w:t>
      </w:r>
    </w:p>
    <w:p w:rsidR="00000000" w:rsidDel="00000000" w:rsidP="00000000" w:rsidRDefault="00000000" w:rsidRPr="00000000" w14:paraId="000020A0">
      <w:pPr>
        <w:pageBreakBefore w:val="0"/>
        <w:rPr/>
      </w:pPr>
      <w:r w:rsidDel="00000000" w:rsidR="00000000" w:rsidRPr="00000000">
        <w:rPr>
          <w:rtl w:val="0"/>
        </w:rPr>
        <w:t xml:space="preserve">       mc “Yeah, I will.”</w:t>
      </w:r>
    </w:p>
    <w:p w:rsidR="00000000" w:rsidDel="00000000" w:rsidP="00000000" w:rsidRDefault="00000000" w:rsidRPr="00000000" w14:paraId="000020A1">
      <w:pPr>
        <w:pageBreakBefore w:val="0"/>
        <w:rPr/>
      </w:pPr>
      <w:r w:rsidDel="00000000" w:rsidR="00000000" w:rsidRPr="00000000">
        <w:rPr>
          <w:rtl w:val="0"/>
        </w:rPr>
        <w:t xml:space="preserve">       m “No strings attached?”</w:t>
      </w:r>
    </w:p>
    <w:p w:rsidR="00000000" w:rsidDel="00000000" w:rsidP="00000000" w:rsidRDefault="00000000" w:rsidRPr="00000000" w14:paraId="000020A2">
      <w:pPr>
        <w:pageBreakBefore w:val="0"/>
        <w:rPr/>
      </w:pPr>
      <w:r w:rsidDel="00000000" w:rsidR="00000000" w:rsidRPr="00000000">
        <w:rPr>
          <w:rtl w:val="0"/>
        </w:rPr>
        <w:t xml:space="preserve">       mc “None at all”</w:t>
        <w:br w:type="textWrapping"/>
        <w:t xml:space="preserve">       “She pauses for a moment, then leaps from her seat onto my lap, and wraps me in her arms.”</w:t>
        <w:br w:type="textWrapping"/>
        <w:t xml:space="preserve">       m “Thank you, thank you!”</w:t>
        <w:br w:type="textWrapping"/>
        <w:t xml:space="preserve">       “I definitely made the right decision.”</w:t>
        <w:br w:type="textWrapping"/>
        <w:t xml:space="preserve">       “Any degree of humiliation is worth seeing her this happy.”</w:t>
        <w:br w:type="textWrapping"/>
        <w:t xml:space="preserve">       m “You have no idea how much this means to me.”</w:t>
        <w:br w:type="textWrapping"/>
        <w:t xml:space="preserve">       mc “You’ve given me a pretty good ballpark.”</w:t>
        <w:br w:type="textWrapping"/>
        <w:t xml:space="preserve">       mc “Now, if we’re gonna perform for them, we better make sure everything is on point.”</w:t>
        <w:br w:type="textWrapping"/>
        <w:t xml:space="preserve">       mc “I slipped up a couple of times during our duet, we should practice some more.”</w:t>
      </w:r>
    </w:p>
    <w:p w:rsidR="00000000" w:rsidDel="00000000" w:rsidP="00000000" w:rsidRDefault="00000000" w:rsidRPr="00000000" w14:paraId="000020A3">
      <w:pPr>
        <w:pageBreakBefore w:val="0"/>
        <w:rPr/>
      </w:pPr>
      <w:r w:rsidDel="00000000" w:rsidR="00000000" w:rsidRPr="00000000">
        <w:rPr>
          <w:rtl w:val="0"/>
        </w:rPr>
        <w:t xml:space="preserve">       mc “Are you down with that?”</w:t>
      </w:r>
    </w:p>
    <w:p w:rsidR="00000000" w:rsidDel="00000000" w:rsidP="00000000" w:rsidRDefault="00000000" w:rsidRPr="00000000" w14:paraId="000020A4">
      <w:pPr>
        <w:pageBreakBefore w:val="0"/>
        <w:rPr/>
      </w:pPr>
      <w:r w:rsidDel="00000000" w:rsidR="00000000" w:rsidRPr="00000000">
        <w:rPr>
          <w:rtl w:val="0"/>
        </w:rPr>
        <w:t xml:space="preserve">       m “Yep, definitely!”</w:t>
        <w:br w:type="textWrapping"/>
        <w:t xml:space="preserve">       “We practiced a few more rounds of the duet until we decided we had it in the bag.”</w:t>
        <w:br w:type="textWrapping"/>
        <w:t xml:space="preserve">       “I helped Monika pack up her things and bid her farewell as she left.”</w:t>
        <w:br w:type="textWrapping"/>
        <w:t xml:space="preserve">       “Man, I’ve put a lot of work into preparing for that fateful day.”</w:t>
        <w:br w:type="textWrapping"/>
        <w:t xml:space="preserve">  </w:t>
      </w:r>
    </w:p>
    <w:p w:rsidR="00000000" w:rsidDel="00000000" w:rsidP="00000000" w:rsidRDefault="00000000" w:rsidRPr="00000000" w14:paraId="000020A5">
      <w:pPr>
        <w:pageBreakBefore w:val="0"/>
        <w:rPr/>
      </w:pPr>
      <w:r w:rsidDel="00000000" w:rsidR="00000000" w:rsidRPr="00000000">
        <w:rPr>
          <w:rtl w:val="0"/>
        </w:rPr>
        <w:t xml:space="preserve">       [Wipe to black]</w:t>
      </w:r>
    </w:p>
    <w:p w:rsidR="00000000" w:rsidDel="00000000" w:rsidP="00000000" w:rsidRDefault="00000000" w:rsidRPr="00000000" w14:paraId="000020A6">
      <w:pPr>
        <w:pageBreakBefore w:val="0"/>
        <w:rPr/>
      </w:pPr>
      <w:r w:rsidDel="00000000" w:rsidR="00000000" w:rsidRPr="00000000">
        <w:rPr>
          <w:rtl w:val="0"/>
        </w:rPr>
        <w:t xml:space="preserve">       [Wipe to generic classroom, day]</w:t>
      </w:r>
    </w:p>
    <w:p w:rsidR="00000000" w:rsidDel="00000000" w:rsidP="00000000" w:rsidRDefault="00000000" w:rsidRPr="00000000" w14:paraId="000020A7">
      <w:pPr>
        <w:pageBreakBefore w:val="0"/>
        <w:rPr/>
      </w:pPr>
      <w:r w:rsidDel="00000000" w:rsidR="00000000" w:rsidRPr="00000000">
        <w:rPr>
          <w:rtl w:val="0"/>
        </w:rPr>
        <w:t xml:space="preserve">      </w:t>
      </w:r>
    </w:p>
    <w:p w:rsidR="00000000" w:rsidDel="00000000" w:rsidP="00000000" w:rsidRDefault="00000000" w:rsidRPr="00000000" w14:paraId="000020A8">
      <w:pPr>
        <w:pageBreakBefore w:val="0"/>
        <w:rPr/>
      </w:pPr>
      <w:r w:rsidDel="00000000" w:rsidR="00000000" w:rsidRPr="00000000">
        <w:rPr>
          <w:rtl w:val="0"/>
        </w:rPr>
        <w:t xml:space="preserve">       “And now that day is upon me.”</w:t>
      </w:r>
    </w:p>
    <w:p w:rsidR="00000000" w:rsidDel="00000000" w:rsidP="00000000" w:rsidRDefault="00000000" w:rsidRPr="00000000" w14:paraId="000020A9">
      <w:pPr>
        <w:pageBreakBefore w:val="0"/>
        <w:rPr/>
      </w:pPr>
      <w:r w:rsidDel="00000000" w:rsidR="00000000" w:rsidRPr="00000000">
        <w:rPr>
          <w:rtl w:val="0"/>
        </w:rPr>
        <w:t xml:space="preserve">       “Monika had dropped by for an hour or so over the past few days to cram in some more practice, as well as some solo warmups I did myself.”</w:t>
      </w:r>
    </w:p>
    <w:p w:rsidR="00000000" w:rsidDel="00000000" w:rsidP="00000000" w:rsidRDefault="00000000" w:rsidRPr="00000000" w14:paraId="000020AA">
      <w:pPr>
        <w:pageBreakBefore w:val="0"/>
        <w:rPr/>
      </w:pPr>
      <w:r w:rsidDel="00000000" w:rsidR="00000000" w:rsidRPr="00000000">
        <w:rPr>
          <w:rtl w:val="0"/>
        </w:rPr>
        <w:t xml:space="preserve">       “The guitar is safely in the clubroom.”</w:t>
        <w:br w:type="textWrapping"/>
        <w:t xml:space="preserve">       “I’m as ready as I’ll ever be.”</w:t>
      </w:r>
    </w:p>
    <w:p w:rsidR="00000000" w:rsidDel="00000000" w:rsidP="00000000" w:rsidRDefault="00000000" w:rsidRPr="00000000" w14:paraId="000020AB">
      <w:pPr>
        <w:pageBreakBefore w:val="0"/>
        <w:rPr/>
      </w:pPr>
      <w:r w:rsidDel="00000000" w:rsidR="00000000" w:rsidRPr="00000000">
        <w:rPr>
          <w:rtl w:val="0"/>
        </w:rPr>
        <w:t xml:space="preserve">       “My maths class just ended, and my final class before the club begins, computing, is about to begin.”</w:t>
      </w:r>
    </w:p>
    <w:p w:rsidR="00000000" w:rsidDel="00000000" w:rsidP="00000000" w:rsidRDefault="00000000" w:rsidRPr="00000000" w14:paraId="000020AC">
      <w:pPr>
        <w:pageBreakBefore w:val="0"/>
        <w:rPr/>
      </w:pPr>
      <w:r w:rsidDel="00000000" w:rsidR="00000000" w:rsidRPr="00000000">
        <w:rPr>
          <w:rtl w:val="0"/>
        </w:rPr>
        <w:t xml:space="preserve">       “One upside of this fact is that Monika shares this class with me.”</w:t>
        <w:br w:type="textWrapping"/>
        <w:t xml:space="preserve">       </w:t>
      </w:r>
    </w:p>
    <w:p w:rsidR="00000000" w:rsidDel="00000000" w:rsidP="00000000" w:rsidRDefault="00000000" w:rsidRPr="00000000" w14:paraId="000020AD">
      <w:pPr>
        <w:pageBreakBefore w:val="0"/>
        <w:rPr/>
      </w:pPr>
      <w:r w:rsidDel="00000000" w:rsidR="00000000" w:rsidRPr="00000000">
        <w:rPr>
          <w:rtl w:val="0"/>
        </w:rPr>
        <w:t xml:space="preserve">       [BG: Hallway, day]</w:t>
      </w:r>
    </w:p>
    <w:p w:rsidR="00000000" w:rsidDel="00000000" w:rsidP="00000000" w:rsidRDefault="00000000" w:rsidRPr="00000000" w14:paraId="000020AE">
      <w:pPr>
        <w:pageBreakBefore w:val="0"/>
        <w:rPr/>
      </w:pPr>
      <w:r w:rsidDel="00000000" w:rsidR="00000000" w:rsidRPr="00000000">
        <w:rPr>
          <w:rtl w:val="0"/>
        </w:rPr>
        <w:t xml:space="preserve">    </w:t>
      </w:r>
    </w:p>
    <w:p w:rsidR="00000000" w:rsidDel="00000000" w:rsidP="00000000" w:rsidRDefault="00000000" w:rsidRPr="00000000" w14:paraId="000020AF">
      <w:pPr>
        <w:pageBreakBefore w:val="0"/>
        <w:rPr/>
      </w:pPr>
      <w:r w:rsidDel="00000000" w:rsidR="00000000" w:rsidRPr="00000000">
        <w:rPr>
          <w:rtl w:val="0"/>
        </w:rPr>
        <w:t xml:space="preserve">       “As I approach the classroom, it doesn’t look like any teacher is present.”</w:t>
        <w:br w:type="textWrapping"/>
        <w:t xml:space="preserve">       “Well, there aren’t any looming exams or anything, so that’s not really a problem.”</w:t>
        <w:br w:type="textWrapping"/>
        <w:t xml:space="preserve">       “I enter the classroom and take a seat next to Monika.”</w:t>
        <w:br w:type="textWrapping"/>
        <w:t xml:space="preserve">       “She already has her books out, and a blank page that is soon to be filled with python code sits before her.”</w:t>
      </w:r>
    </w:p>
    <w:p w:rsidR="00000000" w:rsidDel="00000000" w:rsidP="00000000" w:rsidRDefault="00000000" w:rsidRPr="00000000" w14:paraId="000020B0">
      <w:pPr>
        <w:pageBreakBefore w:val="0"/>
        <w:rPr/>
      </w:pPr>
      <w:r w:rsidDel="00000000" w:rsidR="00000000" w:rsidRPr="00000000">
        <w:rPr>
          <w:rtl w:val="0"/>
        </w:rPr>
        <w:t xml:space="preserve">       mc “Hey.”</w:t>
        <w:br w:type="textWrapping"/>
        <w:t xml:space="preserve">       m “Heya!”</w:t>
        <w:br w:type="textWrapping"/>
        <w:t xml:space="preserve">       “I let out a sigh as I lean back into my chair.”</w:t>
        <w:br w:type="textWrapping"/>
        <w:t xml:space="preserve">       “After a few seconds, Monika touches one of my hands.”</w:t>
        <w:br w:type="textWrapping"/>
        <w:t xml:space="preserve">       m “What are you doing?”</w:t>
      </w:r>
    </w:p>
    <w:p w:rsidR="00000000" w:rsidDel="00000000" w:rsidP="00000000" w:rsidRDefault="00000000" w:rsidRPr="00000000" w14:paraId="000020B1">
      <w:pPr>
        <w:pageBreakBefore w:val="0"/>
        <w:rPr/>
      </w:pPr>
      <w:r w:rsidDel="00000000" w:rsidR="00000000" w:rsidRPr="00000000">
        <w:rPr>
          <w:rtl w:val="0"/>
        </w:rPr>
        <w:t xml:space="preserve">       “Without my knowing, I had been mimicking the strums and plucks I need to remember for the duet.”</w:t>
        <w:br w:type="textWrapping"/>
        <w:t xml:space="preserve">       “Damn, I’ve shown my hand.”</w:t>
        <w:br w:type="textWrapping"/>
        <w:t xml:space="preserve">       m “Are you still nervous?”</w:t>
      </w:r>
    </w:p>
    <w:p w:rsidR="00000000" w:rsidDel="00000000" w:rsidP="00000000" w:rsidRDefault="00000000" w:rsidRPr="00000000" w14:paraId="000020B2">
      <w:pPr>
        <w:pageBreakBefore w:val="0"/>
        <w:rPr/>
      </w:pPr>
      <w:r w:rsidDel="00000000" w:rsidR="00000000" w:rsidRPr="00000000">
        <w:rPr>
          <w:rtl w:val="0"/>
        </w:rPr>
        <w:t xml:space="preserve">       mc “A little…”</w:t>
      </w:r>
    </w:p>
    <w:p w:rsidR="00000000" w:rsidDel="00000000" w:rsidP="00000000" w:rsidRDefault="00000000" w:rsidRPr="00000000" w14:paraId="000020B3">
      <w:pPr>
        <w:pageBreakBefore w:val="0"/>
        <w:rPr/>
      </w:pPr>
      <w:r w:rsidDel="00000000" w:rsidR="00000000" w:rsidRPr="00000000">
        <w:rPr>
          <w:rtl w:val="0"/>
        </w:rPr>
        <w:t xml:space="preserve">       m “Our teacher isn’t in, I have a plan that’ll take this of your mind.”</w:t>
      </w:r>
    </w:p>
    <w:p w:rsidR="00000000" w:rsidDel="00000000" w:rsidP="00000000" w:rsidRDefault="00000000" w:rsidRPr="00000000" w14:paraId="000020B4">
      <w:pPr>
        <w:pageBreakBefore w:val="0"/>
        <w:rPr/>
      </w:pPr>
      <w:r w:rsidDel="00000000" w:rsidR="00000000" w:rsidRPr="00000000">
        <w:rPr>
          <w:rtl w:val="0"/>
        </w:rPr>
        <w:t xml:space="preserve">       mc “What’s your plan then?”</w:t>
      </w:r>
    </w:p>
    <w:p w:rsidR="00000000" w:rsidDel="00000000" w:rsidP="00000000" w:rsidRDefault="00000000" w:rsidRPr="00000000" w14:paraId="000020B5">
      <w:pPr>
        <w:pageBreakBefore w:val="0"/>
        <w:rPr/>
      </w:pPr>
      <w:r w:rsidDel="00000000" w:rsidR="00000000" w:rsidRPr="00000000">
        <w:rPr>
          <w:rtl w:val="0"/>
        </w:rPr>
        <w:t xml:space="preserve">       “She alt+tabs over to a browser game of battleships.”</w:t>
      </w:r>
    </w:p>
    <w:p w:rsidR="00000000" w:rsidDel="00000000" w:rsidP="00000000" w:rsidRDefault="00000000" w:rsidRPr="00000000" w14:paraId="000020B6">
      <w:pPr>
        <w:pageBreakBefore w:val="0"/>
        <w:rPr/>
      </w:pPr>
      <w:r w:rsidDel="00000000" w:rsidR="00000000" w:rsidRPr="00000000">
        <w:rPr>
          <w:rtl w:val="0"/>
        </w:rPr>
        <w:t xml:space="preserve">       m “Bring up the same game on your computer and we’ll connect and have a game!”</w:t>
        <w:br w:type="textWrapping"/>
        <w:t xml:space="preserve">       m “Sound fun?”</w:t>
        <w:br w:type="textWrapping"/>
        <w:t xml:space="preserve">       “This is...not really like her.”</w:t>
        <w:br w:type="textWrapping"/>
        <w:t xml:space="preserve">       mc “Yeah, but don’t we have work to do?”</w:t>
      </w:r>
    </w:p>
    <w:p w:rsidR="00000000" w:rsidDel="00000000" w:rsidP="00000000" w:rsidRDefault="00000000" w:rsidRPr="00000000" w14:paraId="000020B7">
      <w:pPr>
        <w:pageBreakBefore w:val="0"/>
        <w:rPr/>
      </w:pPr>
      <w:r w:rsidDel="00000000" w:rsidR="00000000" w:rsidRPr="00000000">
        <w:rPr>
          <w:rtl w:val="0"/>
        </w:rPr>
        <w:t xml:space="preserve">       m “As far as I’m concerned, not now we don’t”</w:t>
        <w:br w:type="textWrapping"/>
        <w:t xml:space="preserve">       m “Besides, what are you gonna learn when you’re all stressed out like this?”</w:t>
        <w:br w:type="textWrapping"/>
        <w:t xml:space="preserve">       “I’ll take a game of battleships over an hour of schoolwork any day.”</w:t>
        <w:br w:type="textWrapping"/>
        <w:t xml:space="preserve">       mc “Sure, give me a couple of minutes to set up.”</w:t>
        <w:br w:type="textWrapping"/>
        <w:t xml:space="preserve">       “I boot up the school computer in front of me.”</w:t>
      </w:r>
    </w:p>
    <w:p w:rsidR="00000000" w:rsidDel="00000000" w:rsidP="00000000" w:rsidRDefault="00000000" w:rsidRPr="00000000" w14:paraId="000020B8">
      <w:pPr>
        <w:pageBreakBefore w:val="0"/>
        <w:rPr/>
      </w:pPr>
      <w:r w:rsidDel="00000000" w:rsidR="00000000" w:rsidRPr="00000000">
        <w:rPr>
          <w:rtl w:val="0"/>
        </w:rPr>
        <w:t xml:space="preserve">       “As always, it’s using an OS that became outdated almost a decade ago.”</w:t>
        <w:br w:type="textWrapping"/>
        <w:t xml:space="preserve">       “It takes longer than I’d hoped to get everything ready, but by the end I’m seated in front of a prompt for a code.”</w:t>
        <w:br w:type="textWrapping"/>
        <w:t xml:space="preserve">       m “Alright, let me start up a lobby.”</w:t>
      </w:r>
    </w:p>
    <w:p w:rsidR="00000000" w:rsidDel="00000000" w:rsidP="00000000" w:rsidRDefault="00000000" w:rsidRPr="00000000" w14:paraId="000020B9">
      <w:pPr>
        <w:pageBreakBefore w:val="0"/>
        <w:rPr/>
      </w:pPr>
      <w:r w:rsidDel="00000000" w:rsidR="00000000" w:rsidRPr="00000000">
        <w:rPr>
          <w:rtl w:val="0"/>
        </w:rPr>
        <w:t xml:space="preserve">       m “Nice.”</w:t>
        <w:br w:type="textWrapping"/>
        <w:t xml:space="preserve">       “She shows me the 5 digit code for me to enter.”</w:t>
      </w:r>
    </w:p>
    <w:p w:rsidR="00000000" w:rsidDel="00000000" w:rsidP="00000000" w:rsidRDefault="00000000" w:rsidRPr="00000000" w14:paraId="000020BA">
      <w:pPr>
        <w:pageBreakBefore w:val="0"/>
        <w:rPr/>
      </w:pPr>
      <w:r w:rsidDel="00000000" w:rsidR="00000000" w:rsidRPr="00000000">
        <w:rPr>
          <w:rtl w:val="0"/>
        </w:rPr>
        <w:t xml:space="preserve">       “42069”</w:t>
        <w:br w:type="textWrapping"/>
        <w:t xml:space="preserve">       mc “Nice.”</w:t>
        <w:br w:type="textWrapping"/>
        <w:t xml:space="preserve">       “We’re both in the lobby, and she starts the game.”</w:t>
      </w:r>
    </w:p>
    <w:p w:rsidR="00000000" w:rsidDel="00000000" w:rsidP="00000000" w:rsidRDefault="00000000" w:rsidRPr="00000000" w14:paraId="000020BB">
      <w:pPr>
        <w:pageBreakBefore w:val="0"/>
        <w:rPr/>
      </w:pPr>
      <w:r w:rsidDel="00000000" w:rsidR="00000000" w:rsidRPr="00000000">
        <w:rPr>
          <w:rtl w:val="0"/>
        </w:rPr>
        <w:t xml:space="preserve">       m “Remember, no peeking!”</w:t>
        <w:br w:type="textWrapping"/>
        <w:t xml:space="preserve">       “Her screen is obscured as she turns her monitor away from me.”</w:t>
        <w:br w:type="textWrapping"/>
        <w:t xml:space="preserve">       “I follow suit and do the same.”</w:t>
      </w:r>
    </w:p>
    <w:p w:rsidR="00000000" w:rsidDel="00000000" w:rsidP="00000000" w:rsidRDefault="00000000" w:rsidRPr="00000000" w14:paraId="000020BC">
      <w:pPr>
        <w:pageBreakBefore w:val="0"/>
        <w:rPr/>
      </w:pPr>
      <w:r w:rsidDel="00000000" w:rsidR="00000000" w:rsidRPr="00000000">
        <w:rPr>
          <w:rtl w:val="0"/>
        </w:rPr>
        <w:t xml:space="preserve">       mc “Alright, get your ships ready.”</w:t>
        <w:br w:type="textWrapping"/>
        <w:t xml:space="preserve">       m “Already on it.”</w:t>
      </w:r>
    </w:p>
    <w:p w:rsidR="00000000" w:rsidDel="00000000" w:rsidP="00000000" w:rsidRDefault="00000000" w:rsidRPr="00000000" w14:paraId="000020BD">
      <w:pPr>
        <w:pageBreakBefore w:val="0"/>
        <w:rPr/>
      </w:pPr>
      <w:r w:rsidDel="00000000" w:rsidR="00000000" w:rsidRPr="00000000">
        <w:rPr>
          <w:rtl w:val="0"/>
        </w:rPr>
        <w:t xml:space="preserve">       “I put my ships in odd places, none near the middle, a few near the edges.”</w:t>
        <w:br w:type="textWrapping"/>
        <w:t xml:space="preserve">       “Once all my ships are down, a small green ‘Ready’ button flashes.”</w:t>
        <w:br w:type="textWrapping"/>
        <w:t xml:space="preserve">       “Monika is already ready.”</w:t>
        <w:br w:type="textWrapping"/>
        <w:t xml:space="preserve">       mc “Begin.”</w:t>
        <w:br w:type="textWrapping"/>
        <w:t xml:space="preserve">       m “Your turn, you go first.”</w:t>
        <w:br w:type="textWrapping"/>
        <w:t xml:space="preserve">       “B7 seems like a good place to start.”</w:t>
        <w:br w:type="textWrapping"/>
        <w:t xml:space="preserve">       m “Missed!”</w:t>
      </w:r>
    </w:p>
    <w:p w:rsidR="00000000" w:rsidDel="00000000" w:rsidP="00000000" w:rsidRDefault="00000000" w:rsidRPr="00000000" w14:paraId="000020BE">
      <w:pPr>
        <w:pageBreakBefore w:val="0"/>
        <w:rPr/>
      </w:pPr>
      <w:r w:rsidDel="00000000" w:rsidR="00000000" w:rsidRPr="00000000">
        <w:rPr>
          <w:rtl w:val="0"/>
        </w:rPr>
        <w:t xml:space="preserve">       “One of the squares on my screen turns white.”</w:t>
      </w:r>
    </w:p>
    <w:p w:rsidR="00000000" w:rsidDel="00000000" w:rsidP="00000000" w:rsidRDefault="00000000" w:rsidRPr="00000000" w14:paraId="000020BF">
      <w:pPr>
        <w:pageBreakBefore w:val="0"/>
        <w:rPr/>
      </w:pPr>
      <w:r w:rsidDel="00000000" w:rsidR="00000000" w:rsidRPr="00000000">
        <w:rPr>
          <w:rtl w:val="0"/>
        </w:rPr>
        <w:t xml:space="preserve">       mc “No luck for you, I’m afraid.”</w:t>
        <w:br w:type="textWrapping"/>
        <w:t xml:space="preserve">       “The game continues with us both fairly neck-and-neck.”</w:t>
        <w:br w:type="textWrapping"/>
        <w:t xml:space="preserve">       “That eventually breaks when she finds my four-pin ship.”</w:t>
      </w:r>
    </w:p>
    <w:p w:rsidR="00000000" w:rsidDel="00000000" w:rsidP="00000000" w:rsidRDefault="00000000" w:rsidRPr="00000000" w14:paraId="000020C0">
      <w:pPr>
        <w:pageBreakBefore w:val="0"/>
        <w:rPr/>
      </w:pPr>
      <w:r w:rsidDel="00000000" w:rsidR="00000000" w:rsidRPr="00000000">
        <w:rPr>
          <w:rtl w:val="0"/>
        </w:rPr>
        <w:t xml:space="preserve">       mc “Damn..”</w:t>
      </w:r>
    </w:p>
    <w:p w:rsidR="00000000" w:rsidDel="00000000" w:rsidP="00000000" w:rsidRDefault="00000000" w:rsidRPr="00000000" w14:paraId="000020C1">
      <w:pPr>
        <w:pageBreakBefore w:val="0"/>
        <w:rPr/>
      </w:pPr>
      <w:r w:rsidDel="00000000" w:rsidR="00000000" w:rsidRPr="00000000">
        <w:rPr>
          <w:rtl w:val="0"/>
        </w:rPr>
        <w:t xml:space="preserve">       “It appears that the curse wasn’t as obscured by my breath as I had intended.”</w:t>
        <w:br w:type="textWrapping"/>
        <w:t xml:space="preserve">       m “Found a big one, haven’t I?”</w:t>
      </w:r>
    </w:p>
    <w:p w:rsidR="00000000" w:rsidDel="00000000" w:rsidP="00000000" w:rsidRDefault="00000000" w:rsidRPr="00000000" w14:paraId="000020C2">
      <w:pPr>
        <w:pageBreakBefore w:val="0"/>
        <w:rPr/>
      </w:pPr>
      <w:r w:rsidDel="00000000" w:rsidR="00000000" w:rsidRPr="00000000">
        <w:rPr>
          <w:rtl w:val="0"/>
        </w:rPr>
        <w:t xml:space="preserve">       mc “No comment.”</w:t>
        <w:br w:type="textWrapping"/>
        <w:t xml:space="preserve">       [t = teacher]</w:t>
      </w:r>
    </w:p>
    <w:p w:rsidR="00000000" w:rsidDel="00000000" w:rsidP="00000000" w:rsidRDefault="00000000" w:rsidRPr="00000000" w14:paraId="000020C3">
      <w:pPr>
        <w:pageBreakBefore w:val="0"/>
        <w:rPr/>
      </w:pPr>
      <w:r w:rsidDel="00000000" w:rsidR="00000000" w:rsidRPr="00000000">
        <w:rPr>
          <w:rtl w:val="0"/>
        </w:rPr>
        <w:t xml:space="preserve">       “The door swings open.”</w:t>
      </w:r>
    </w:p>
    <w:p w:rsidR="00000000" w:rsidDel="00000000" w:rsidP="00000000" w:rsidRDefault="00000000" w:rsidRPr="00000000" w14:paraId="000020C4">
      <w:pPr>
        <w:pageBreakBefore w:val="0"/>
        <w:rPr/>
      </w:pPr>
      <w:r w:rsidDel="00000000" w:rsidR="00000000" w:rsidRPr="00000000">
        <w:rPr>
          <w:rtl w:val="0"/>
        </w:rPr>
        <w:t xml:space="preserve">       t “Alright, everyone, sorry I’m late.”</w:t>
        <w:br w:type="textWrapping"/>
        <w:t xml:space="preserve">       t “Actually, there’s only about ten minutes left of the lesson.”</w:t>
        <w:br w:type="textWrapping"/>
        <w:t xml:space="preserve">       t “Staff meetings are a pain, but regardless I’m here now.”</w:t>
        <w:br w:type="textWrapping"/>
        <w:t xml:space="preserve">       “Our teacher has arrived, a tall, pale-skinned woman wearing formal attire.”</w:t>
      </w:r>
    </w:p>
    <w:p w:rsidR="00000000" w:rsidDel="00000000" w:rsidP="00000000" w:rsidRDefault="00000000" w:rsidRPr="00000000" w14:paraId="000020C5">
      <w:pPr>
        <w:pageBreakBefore w:val="0"/>
        <w:rPr/>
      </w:pPr>
      <w:r w:rsidDel="00000000" w:rsidR="00000000" w:rsidRPr="00000000">
        <w:rPr>
          <w:rtl w:val="0"/>
        </w:rPr>
        <w:t xml:space="preserve">       “She begins to walk around the room.”</w:t>
        <w:br w:type="textWrapping"/>
        <w:t xml:space="preserve">       “I begin to panic slightly as she approaches us.”</w:t>
        <w:br w:type="textWrapping"/>
        <w:t xml:space="preserve">       “Just as I’m about to tab out, Monika places her hand upon mine.”</w:t>
        <w:br w:type="textWrapping"/>
        <w:t xml:space="preserve">       m “I’ve got this.”</w:t>
        <w:br w:type="textWrapping"/>
        <w:t xml:space="preserve">       t “Monika, are you playing Battleships?”</w:t>
      </w:r>
    </w:p>
    <w:p w:rsidR="00000000" w:rsidDel="00000000" w:rsidP="00000000" w:rsidRDefault="00000000" w:rsidRPr="00000000" w14:paraId="000020C6">
      <w:pPr>
        <w:pageBreakBefore w:val="0"/>
        <w:rPr/>
      </w:pPr>
      <w:r w:rsidDel="00000000" w:rsidR="00000000" w:rsidRPr="00000000">
        <w:rPr>
          <w:rtl w:val="0"/>
        </w:rPr>
        <w:t xml:space="preserve">       m “Yes, Miss, I am, with [player].”</w:t>
      </w:r>
    </w:p>
    <w:p w:rsidR="00000000" w:rsidDel="00000000" w:rsidP="00000000" w:rsidRDefault="00000000" w:rsidRPr="00000000" w14:paraId="000020C7">
      <w:pPr>
        <w:pageBreakBefore w:val="0"/>
        <w:rPr/>
      </w:pPr>
      <w:r w:rsidDel="00000000" w:rsidR="00000000" w:rsidRPr="00000000">
        <w:rPr>
          <w:rtl w:val="0"/>
        </w:rPr>
        <w:t xml:space="preserve">       t “I don’t need to remind you that using the school network for non-educational purposes is against the rules, do I?”</w:t>
      </w:r>
    </w:p>
    <w:p w:rsidR="00000000" w:rsidDel="00000000" w:rsidP="00000000" w:rsidRDefault="00000000" w:rsidRPr="00000000" w14:paraId="000020C8">
      <w:pPr>
        <w:pageBreakBefore w:val="0"/>
        <w:rPr/>
      </w:pPr>
      <w:r w:rsidDel="00000000" w:rsidR="00000000" w:rsidRPr="00000000">
        <w:rPr>
          <w:rtl w:val="0"/>
        </w:rPr>
        <w:t xml:space="preserve">       m “No, Miss, you don’t, but we’ve both finished our work and done extra, see?”</w:t>
      </w:r>
    </w:p>
    <w:p w:rsidR="00000000" w:rsidDel="00000000" w:rsidP="00000000" w:rsidRDefault="00000000" w:rsidRPr="00000000" w14:paraId="000020C9">
      <w:pPr>
        <w:pageBreakBefore w:val="0"/>
        <w:rPr/>
      </w:pPr>
      <w:r w:rsidDel="00000000" w:rsidR="00000000" w:rsidRPr="00000000">
        <w:rPr>
          <w:rtl w:val="0"/>
        </w:rPr>
        <w:t xml:space="preserve">       “She opens a pair of books to reveal enough work to fill three lessons, even by our teacher’s standards.”</w:t>
        <w:br w:type="textWrapping"/>
        <w:t xml:space="preserve">       “One is hers, the other is a seemingly perfect forgery of my own.”</w:t>
      </w:r>
    </w:p>
    <w:p w:rsidR="00000000" w:rsidDel="00000000" w:rsidP="00000000" w:rsidRDefault="00000000" w:rsidRPr="00000000" w14:paraId="000020CA">
      <w:pPr>
        <w:pageBreakBefore w:val="0"/>
        <w:rPr/>
      </w:pPr>
      <w:r w:rsidDel="00000000" w:rsidR="00000000" w:rsidRPr="00000000">
        <w:rPr>
          <w:rtl w:val="0"/>
        </w:rPr>
        <w:t xml:space="preserve">       “I’m both impressed and humbled by her dedication.”</w:t>
        <w:br w:type="textWrapping"/>
        <w:t xml:space="preserve">       “Not to mention her ability to create such a convincing replica.”</w:t>
      </w:r>
    </w:p>
    <w:p w:rsidR="00000000" w:rsidDel="00000000" w:rsidP="00000000" w:rsidRDefault="00000000" w:rsidRPr="00000000" w14:paraId="000020CB">
      <w:pPr>
        <w:pageBreakBefore w:val="0"/>
        <w:rPr/>
      </w:pPr>
      <w:r w:rsidDel="00000000" w:rsidR="00000000" w:rsidRPr="00000000">
        <w:rPr>
          <w:rtl w:val="0"/>
        </w:rPr>
        <w:t xml:space="preserve">       m “We decided that if we carried on with the curriculum, we’d be too far ahead of the class.”</w:t>
        <w:br w:type="textWrapping"/>
        <w:t xml:space="preserve">       m “Neither of us wanted to put you through the frustration of making new resources for the minority.”</w:t>
      </w:r>
    </w:p>
    <w:p w:rsidR="00000000" w:rsidDel="00000000" w:rsidP="00000000" w:rsidRDefault="00000000" w:rsidRPr="00000000" w14:paraId="000020CC">
      <w:pPr>
        <w:pageBreakBefore w:val="0"/>
        <w:rPr/>
      </w:pPr>
      <w:r w:rsidDel="00000000" w:rsidR="00000000" w:rsidRPr="00000000">
        <w:rPr>
          <w:rtl w:val="0"/>
        </w:rPr>
        <w:t xml:space="preserve">       m “Plus, [player] here has a musical exam tonight, so I thought I’d play a game of Battleships to help him de-stress.” </w:t>
      </w:r>
    </w:p>
    <w:p w:rsidR="00000000" w:rsidDel="00000000" w:rsidP="00000000" w:rsidRDefault="00000000" w:rsidRPr="00000000" w14:paraId="000020CD">
      <w:pPr>
        <w:pageBreakBefore w:val="0"/>
        <w:rPr/>
      </w:pPr>
      <w:r w:rsidDel="00000000" w:rsidR="00000000" w:rsidRPr="00000000">
        <w:rPr>
          <w:rtl w:val="0"/>
        </w:rPr>
        <w:t xml:space="preserve">       t “That’s very noble of you, Monika.”</w:t>
        <w:br w:type="textWrapping"/>
        <w:t xml:space="preserve">       t “Good luck with your exam today, [player].”</w:t>
      </w:r>
    </w:p>
    <w:p w:rsidR="00000000" w:rsidDel="00000000" w:rsidP="00000000" w:rsidRDefault="00000000" w:rsidRPr="00000000" w14:paraId="000020CE">
      <w:pPr>
        <w:pageBreakBefore w:val="0"/>
        <w:rPr/>
      </w:pPr>
      <w:r w:rsidDel="00000000" w:rsidR="00000000" w:rsidRPr="00000000">
        <w:rPr>
          <w:rtl w:val="0"/>
        </w:rPr>
        <w:t xml:space="preserve">       t “I can imagine it takes a lot to impress Monika, so if you’re half the man I think you are you’ll do great.”</w:t>
      </w:r>
    </w:p>
    <w:p w:rsidR="00000000" w:rsidDel="00000000" w:rsidP="00000000" w:rsidRDefault="00000000" w:rsidRPr="00000000" w14:paraId="000020CF">
      <w:pPr>
        <w:pageBreakBefore w:val="0"/>
        <w:rPr/>
      </w:pPr>
      <w:r w:rsidDel="00000000" w:rsidR="00000000" w:rsidRPr="00000000">
        <w:rPr>
          <w:rtl w:val="0"/>
        </w:rPr>
        <w:t xml:space="preserve">       t “I am, however, going to have to ask you to cancel the game.”</w:t>
        <w:br w:type="textWrapping"/>
        <w:t xml:space="preserve">       t “Mainly because the lesson is over in about two minutes.”</w:t>
        <w:br w:type="textWrapping"/>
        <w:t xml:space="preserve">       m “Will do, thanks Miss!”</w:t>
        <w:br w:type="textWrapping"/>
        <w:t xml:space="preserve">       mc “Cheers, Miss, and I’ll let you know how it went.”</w:t>
      </w:r>
    </w:p>
    <w:p w:rsidR="00000000" w:rsidDel="00000000" w:rsidP="00000000" w:rsidRDefault="00000000" w:rsidRPr="00000000" w14:paraId="000020D0">
      <w:pPr>
        <w:pageBreakBefore w:val="0"/>
        <w:rPr/>
      </w:pPr>
      <w:r w:rsidDel="00000000" w:rsidR="00000000" w:rsidRPr="00000000">
        <w:rPr>
          <w:rtl w:val="0"/>
        </w:rPr>
        <w:t xml:space="preserve">       t “Please do!”</w:t>
        <w:br w:type="textWrapping"/>
        <w:t xml:space="preserve">       “The bell goes shortly after, and everyone begins to pack up their things.”</w:t>
        <w:br w:type="textWrapping"/>
        <w:t xml:space="preserve">       t “Alright, everyone, I’ll set today’s classwork as homework and we’ll pick up from there tomorrow!”</w:t>
        <w:br w:type="textWrapping"/>
        <w:t xml:space="preserve">       “I bundle everything into my bag and stand up in a hurry.”</w:t>
        <w:br w:type="textWrapping"/>
        <w:t xml:space="preserve">       m “I would’ve one that.”</w:t>
        <w:br w:type="textWrapping"/>
        <w:t xml:space="preserve">       mc “Nah, we gotta finish that game sometime.”</w:t>
      </w:r>
    </w:p>
    <w:p w:rsidR="00000000" w:rsidDel="00000000" w:rsidP="00000000" w:rsidRDefault="00000000" w:rsidRPr="00000000" w14:paraId="000020D1">
      <w:pPr>
        <w:pageBreakBefore w:val="0"/>
        <w:rPr/>
      </w:pPr>
      <w:r w:rsidDel="00000000" w:rsidR="00000000" w:rsidRPr="00000000">
        <w:rPr>
          <w:rtl w:val="0"/>
        </w:rPr>
        <w:t xml:space="preserve">       “We each go our separate ways as we head to our final class of the day.”</w:t>
        <w:br w:type="textWrapping"/>
        <w:t xml:space="preserve">       </w:t>
      </w:r>
    </w:p>
    <w:p w:rsidR="00000000" w:rsidDel="00000000" w:rsidP="00000000" w:rsidRDefault="00000000" w:rsidRPr="00000000" w14:paraId="000020D2">
      <w:pPr>
        <w:pageBreakBefore w:val="0"/>
        <w:rPr/>
      </w:pPr>
      <w:r w:rsidDel="00000000" w:rsidR="00000000" w:rsidRPr="00000000">
        <w:rPr>
          <w:rtl w:val="0"/>
        </w:rPr>
        <w:t xml:space="preserve">       [Wipe to black]</w:t>
      </w:r>
    </w:p>
    <w:p w:rsidR="00000000" w:rsidDel="00000000" w:rsidP="00000000" w:rsidRDefault="00000000" w:rsidRPr="00000000" w14:paraId="000020D3">
      <w:pPr>
        <w:pageBreakBefore w:val="0"/>
        <w:rPr/>
      </w:pPr>
      <w:r w:rsidDel="00000000" w:rsidR="00000000" w:rsidRPr="00000000">
        <w:rPr>
          <w:rtl w:val="0"/>
        </w:rPr>
        <w:t xml:space="preserve">       [Wipe to hallway, day]</w:t>
      </w:r>
    </w:p>
    <w:p w:rsidR="00000000" w:rsidDel="00000000" w:rsidP="00000000" w:rsidRDefault="00000000" w:rsidRPr="00000000" w14:paraId="000020D4">
      <w:pPr>
        <w:pageBreakBefore w:val="0"/>
        <w:rPr/>
      </w:pPr>
      <w:r w:rsidDel="00000000" w:rsidR="00000000" w:rsidRPr="00000000">
        <w:rPr>
          <w:rtl w:val="0"/>
        </w:rPr>
        <w:t xml:space="preserve"> </w:t>
      </w:r>
    </w:p>
    <w:p w:rsidR="00000000" w:rsidDel="00000000" w:rsidP="00000000" w:rsidRDefault="00000000" w:rsidRPr="00000000" w14:paraId="000020D5">
      <w:pPr>
        <w:pageBreakBefore w:val="0"/>
        <w:rPr/>
      </w:pPr>
      <w:r w:rsidDel="00000000" w:rsidR="00000000" w:rsidRPr="00000000">
        <w:rPr>
          <w:rtl w:val="0"/>
        </w:rPr>
        <w:t xml:space="preserve">       “Lessons are over, and it’s time for the club.”</w:t>
        <w:br w:type="textWrapping"/>
        <w:t xml:space="preserve">       “Oh hell.”</w:t>
        <w:br w:type="textWrapping"/>
        <w:t xml:space="preserve">       “I actually have to perform in front of people.”</w:t>
        <w:br w:type="textWrapping"/>
        <w:t xml:space="preserve">       “It’s only three people, but that’s more than I’ve performed in front of before.”</w:t>
      </w:r>
    </w:p>
    <w:p w:rsidR="00000000" w:rsidDel="00000000" w:rsidP="00000000" w:rsidRDefault="00000000" w:rsidRPr="00000000" w14:paraId="000020D6">
      <w:pPr>
        <w:pageBreakBefore w:val="0"/>
        <w:rPr/>
      </w:pPr>
      <w:r w:rsidDel="00000000" w:rsidR="00000000" w:rsidRPr="00000000">
        <w:rPr>
          <w:rtl w:val="0"/>
        </w:rPr>
        <w:t xml:space="preserve">       “If I screw up, I won’t be able to go back in there.”</w:t>
        <w:br w:type="textWrapping"/>
        <w:t xml:space="preserve">       “Natsuki will pout and say I was stupid or incompetent.”</w:t>
      </w:r>
    </w:p>
    <w:p w:rsidR="00000000" w:rsidDel="00000000" w:rsidP="00000000" w:rsidRDefault="00000000" w:rsidRPr="00000000" w14:paraId="000020D7">
      <w:pPr>
        <w:pageBreakBefore w:val="0"/>
        <w:rPr/>
      </w:pPr>
      <w:r w:rsidDel="00000000" w:rsidR="00000000" w:rsidRPr="00000000">
        <w:rPr>
          <w:rtl w:val="0"/>
        </w:rPr>
        <w:t xml:space="preserve">       “Yuri will give me the silent treatment and feel horrible about it.”</w:t>
        <w:br w:type="textWrapping"/>
        <w:t xml:space="preserve">       “Sayori would start laughing halfway through at how bad I am.”</w:t>
        <w:br w:type="textWrapping"/>
        <w:t xml:space="preserve">       m “[player]!”</w:t>
      </w:r>
    </w:p>
    <w:p w:rsidR="00000000" w:rsidDel="00000000" w:rsidP="00000000" w:rsidRDefault="00000000" w:rsidRPr="00000000" w14:paraId="000020D8">
      <w:pPr>
        <w:pageBreakBefore w:val="0"/>
        <w:rPr/>
      </w:pPr>
      <w:r w:rsidDel="00000000" w:rsidR="00000000" w:rsidRPr="00000000">
        <w:rPr>
          <w:rtl w:val="0"/>
        </w:rPr>
        <w:t xml:space="preserve">       “I turn around to see Monika behind me.”</w:t>
        <w:br w:type="textWrapping"/>
        <w:t xml:space="preserve">       “In my anxiety, I’d walked past the clubroom.”</w:t>
        <w:br w:type="textWrapping"/>
        <w:t xml:space="preserve">       “She walks up to me looking concerned.”</w:t>
        <w:br w:type="textWrapping"/>
        <w:t xml:space="preserve">       m “Still anxious?”</w:t>
      </w:r>
    </w:p>
    <w:p w:rsidR="00000000" w:rsidDel="00000000" w:rsidP="00000000" w:rsidRDefault="00000000" w:rsidRPr="00000000" w14:paraId="000020D9">
      <w:pPr>
        <w:pageBreakBefore w:val="0"/>
        <w:rPr/>
      </w:pPr>
      <w:r w:rsidDel="00000000" w:rsidR="00000000" w:rsidRPr="00000000">
        <w:rPr>
          <w:rtl w:val="0"/>
        </w:rPr>
        <w:t xml:space="preserve">       mc “Yeah…”</w:t>
      </w:r>
    </w:p>
    <w:p w:rsidR="00000000" w:rsidDel="00000000" w:rsidP="00000000" w:rsidRDefault="00000000" w:rsidRPr="00000000" w14:paraId="000020DA">
      <w:pPr>
        <w:pageBreakBefore w:val="0"/>
        <w:rPr/>
      </w:pPr>
      <w:r w:rsidDel="00000000" w:rsidR="00000000" w:rsidRPr="00000000">
        <w:rPr>
          <w:rtl w:val="0"/>
        </w:rPr>
        <w:t xml:space="preserve">       m “Come on in, they’ll love it.”</w:t>
        <w:br w:type="textWrapping"/>
        <w:t xml:space="preserve">       mc “Will do…”</w:t>
      </w:r>
    </w:p>
    <w:p w:rsidR="00000000" w:rsidDel="00000000" w:rsidP="00000000" w:rsidRDefault="00000000" w:rsidRPr="00000000" w14:paraId="000020DB">
      <w:pPr>
        <w:pageBreakBefore w:val="0"/>
        <w:rPr/>
      </w:pPr>
      <w:r w:rsidDel="00000000" w:rsidR="00000000" w:rsidRPr="00000000">
        <w:rPr>
          <w:rtl w:val="0"/>
        </w:rPr>
        <w:t xml:space="preserve">       [Clubroom, day]</w:t>
      </w:r>
    </w:p>
    <w:p w:rsidR="00000000" w:rsidDel="00000000" w:rsidP="00000000" w:rsidRDefault="00000000" w:rsidRPr="00000000" w14:paraId="000020DC">
      <w:pPr>
        <w:pageBreakBefore w:val="0"/>
        <w:rPr/>
      </w:pPr>
      <w:r w:rsidDel="00000000" w:rsidR="00000000" w:rsidRPr="00000000">
        <w:rPr>
          <w:rtl w:val="0"/>
        </w:rPr>
        <w:t xml:space="preserve">       “Everyone is already here.”</w:t>
        <w:br w:type="textWrapping"/>
        <w:t xml:space="preserve">       s “Heya, [player]!”</w:t>
      </w:r>
    </w:p>
    <w:p w:rsidR="00000000" w:rsidDel="00000000" w:rsidP="00000000" w:rsidRDefault="00000000" w:rsidRPr="00000000" w14:paraId="000020DD">
      <w:pPr>
        <w:pageBreakBefore w:val="0"/>
        <w:rPr/>
      </w:pPr>
      <w:r w:rsidDel="00000000" w:rsidR="00000000" w:rsidRPr="00000000">
        <w:rPr>
          <w:rtl w:val="0"/>
        </w:rPr>
        <w:t xml:space="preserve">       s “Monika said you were performing for us today!”</w:t>
      </w:r>
    </w:p>
    <w:p w:rsidR="00000000" w:rsidDel="00000000" w:rsidP="00000000" w:rsidRDefault="00000000" w:rsidRPr="00000000" w14:paraId="000020DE">
      <w:pPr>
        <w:pageBreakBefore w:val="0"/>
        <w:rPr/>
      </w:pPr>
      <w:r w:rsidDel="00000000" w:rsidR="00000000" w:rsidRPr="00000000">
        <w:rPr>
          <w:rtl w:val="0"/>
        </w:rPr>
        <w:t xml:space="preserve">       s “Good luck!”</w:t>
        <w:br w:type="textWrapping"/>
        <w:t xml:space="preserve">       y “Yes, I am looking forward to it.”</w:t>
        <w:br w:type="textWrapping"/>
        <w:t xml:space="preserve">       y “I’ve always loved the guitar as an instrument.”</w:t>
        <w:br w:type="textWrapping"/>
        <w:t xml:space="preserve">       y “The art of plucking a string to create a melody is one I find quite mesmerising.”</w:t>
        <w:br w:type="textWrapping"/>
        <w:t xml:space="preserve">       y “Ah, I’m really sorry, I-I’m rambling again…”</w:t>
        <w:br w:type="textWrapping"/>
        <w:t xml:space="preserve">       “Sayori comforts her as Natsuki pipes up.”</w:t>
        <w:br w:type="textWrapping"/>
        <w:t xml:space="preserve">       n “A performance would be a nice change from all this writing.”</w:t>
      </w:r>
    </w:p>
    <w:p w:rsidR="00000000" w:rsidDel="00000000" w:rsidP="00000000" w:rsidRDefault="00000000" w:rsidRPr="00000000" w14:paraId="000020DF">
      <w:pPr>
        <w:pageBreakBefore w:val="0"/>
        <w:rPr/>
      </w:pPr>
      <w:r w:rsidDel="00000000" w:rsidR="00000000" w:rsidRPr="00000000">
        <w:rPr>
          <w:rtl w:val="0"/>
        </w:rPr>
        <w:t xml:space="preserve">       n “I know this is the Literature Club, but still, variety brings fresh air.”</w:t>
      </w:r>
    </w:p>
    <w:p w:rsidR="00000000" w:rsidDel="00000000" w:rsidP="00000000" w:rsidRDefault="00000000" w:rsidRPr="00000000" w14:paraId="000020E0">
      <w:pPr>
        <w:pageBreakBefore w:val="0"/>
        <w:rPr/>
      </w:pPr>
      <w:r w:rsidDel="00000000" w:rsidR="00000000" w:rsidRPr="00000000">
        <w:rPr>
          <w:rtl w:val="0"/>
        </w:rPr>
        <w:t xml:space="preserve">       m “See?”</w:t>
      </w:r>
    </w:p>
    <w:p w:rsidR="00000000" w:rsidDel="00000000" w:rsidP="00000000" w:rsidRDefault="00000000" w:rsidRPr="00000000" w14:paraId="000020E1">
      <w:pPr>
        <w:pageBreakBefore w:val="0"/>
        <w:rPr/>
      </w:pPr>
      <w:r w:rsidDel="00000000" w:rsidR="00000000" w:rsidRPr="00000000">
        <w:rPr>
          <w:rtl w:val="0"/>
        </w:rPr>
        <w:t xml:space="preserve">       m “They’re all looking forward to it.”</w:t>
      </w:r>
    </w:p>
    <w:p w:rsidR="00000000" w:rsidDel="00000000" w:rsidP="00000000" w:rsidRDefault="00000000" w:rsidRPr="00000000" w14:paraId="000020E2">
      <w:pPr>
        <w:pageBreakBefore w:val="0"/>
        <w:rPr/>
      </w:pPr>
      <w:r w:rsidDel="00000000" w:rsidR="00000000" w:rsidRPr="00000000">
        <w:rPr>
          <w:rtl w:val="0"/>
        </w:rPr>
        <w:t xml:space="preserve">       m “So let’s get ourselves set up.”</w:t>
        <w:br w:type="textWrapping"/>
        <w:t xml:space="preserve">       “I head over to the corner of the room and unpack my guitar.”</w:t>
      </w:r>
    </w:p>
    <w:p w:rsidR="00000000" w:rsidDel="00000000" w:rsidP="00000000" w:rsidRDefault="00000000" w:rsidRPr="00000000" w14:paraId="000020E3">
      <w:pPr>
        <w:pageBreakBefore w:val="0"/>
        <w:rPr/>
      </w:pPr>
      <w:r w:rsidDel="00000000" w:rsidR="00000000" w:rsidRPr="00000000">
        <w:rPr>
          <w:rtl w:val="0"/>
        </w:rPr>
        <w:t xml:space="preserve">       “Monika is at the front, clipping the pieces of her modular piano together.”</w:t>
      </w:r>
    </w:p>
    <w:p w:rsidR="00000000" w:rsidDel="00000000" w:rsidP="00000000" w:rsidRDefault="00000000" w:rsidRPr="00000000" w14:paraId="000020E4">
      <w:pPr>
        <w:pageBreakBefore w:val="0"/>
        <w:rPr/>
      </w:pPr>
      <w:r w:rsidDel="00000000" w:rsidR="00000000" w:rsidRPr="00000000">
        <w:rPr>
          <w:rtl w:val="0"/>
        </w:rPr>
        <w:t xml:space="preserve">       “Everyone else is waiting patiently.”</w:t>
        <w:br w:type="textWrapping"/>
        <w:t xml:space="preserve">       s “What will you play?”</w:t>
      </w:r>
    </w:p>
    <w:p w:rsidR="00000000" w:rsidDel="00000000" w:rsidP="00000000" w:rsidRDefault="00000000" w:rsidRPr="00000000" w14:paraId="000020E5">
      <w:pPr>
        <w:pageBreakBefore w:val="0"/>
        <w:rPr/>
      </w:pPr>
      <w:r w:rsidDel="00000000" w:rsidR="00000000" w:rsidRPr="00000000">
        <w:rPr>
          <w:rtl w:val="0"/>
        </w:rPr>
        <w:t xml:space="preserve">       m “Something I wrote up a few months back, you might recognise it.”</w:t>
      </w:r>
    </w:p>
    <w:p w:rsidR="00000000" w:rsidDel="00000000" w:rsidP="00000000" w:rsidRDefault="00000000" w:rsidRPr="00000000" w14:paraId="000020E6">
      <w:pPr>
        <w:pageBreakBefore w:val="0"/>
        <w:rPr/>
      </w:pPr>
      <w:r w:rsidDel="00000000" w:rsidR="00000000" w:rsidRPr="00000000">
        <w:rPr>
          <w:rtl w:val="0"/>
        </w:rPr>
        <w:t xml:space="preserve">       “I take a seat next to Monika, and strum all six strings.”</w:t>
        <w:br w:type="textWrapping"/>
        <w:t xml:space="preserve">       “It’s horribly out of tune.”</w:t>
        <w:br w:type="textWrapping"/>
        <w:t xml:space="preserve">      </w:t>
      </w:r>
    </w:p>
    <w:p w:rsidR="00000000" w:rsidDel="00000000" w:rsidP="00000000" w:rsidRDefault="00000000" w:rsidRPr="00000000" w14:paraId="000020E7">
      <w:pPr>
        <w:pageBreakBefore w:val="0"/>
        <w:rPr/>
      </w:pPr>
      <w:r w:rsidDel="00000000" w:rsidR="00000000" w:rsidRPr="00000000">
        <w:rPr>
          <w:rtl w:val="0"/>
        </w:rPr>
        <w:t xml:space="preserve">       [If you learn tuner]</w:t>
      </w:r>
    </w:p>
    <w:p w:rsidR="00000000" w:rsidDel="00000000" w:rsidP="00000000" w:rsidRDefault="00000000" w:rsidRPr="00000000" w14:paraId="000020E8">
      <w:pPr>
        <w:pageBreakBefore w:val="0"/>
        <w:rPr/>
      </w:pPr>
      <w:r w:rsidDel="00000000" w:rsidR="00000000" w:rsidRPr="00000000">
        <w:rPr>
          <w:rtl w:val="0"/>
        </w:rPr>
        <w:t xml:space="preserve">    </w:t>
      </w:r>
    </w:p>
    <w:p w:rsidR="00000000" w:rsidDel="00000000" w:rsidP="00000000" w:rsidRDefault="00000000" w:rsidRPr="00000000" w14:paraId="000020E9">
      <w:pPr>
        <w:pageBreakBefore w:val="0"/>
        <w:rPr/>
      </w:pPr>
      <w:r w:rsidDel="00000000" w:rsidR="00000000" w:rsidRPr="00000000">
        <w:rPr>
          <w:rtl w:val="0"/>
        </w:rPr>
        <w:t xml:space="preserve">       “No matter, I know how to tune a guitar.”</w:t>
      </w:r>
    </w:p>
    <w:p w:rsidR="00000000" w:rsidDel="00000000" w:rsidP="00000000" w:rsidRDefault="00000000" w:rsidRPr="00000000" w14:paraId="000020EA">
      <w:pPr>
        <w:pageBreakBefore w:val="0"/>
        <w:rPr/>
      </w:pPr>
      <w:r w:rsidDel="00000000" w:rsidR="00000000" w:rsidRPr="00000000">
        <w:rPr>
          <w:rtl w:val="0"/>
        </w:rPr>
        <w:t xml:space="preserve">       “All that practice didn’t go to waste.”</w:t>
        <w:br w:type="textWrapping"/>
        <w:t xml:space="preserve">       “Within a minute, the strums give a perfect noise.”</w:t>
      </w:r>
    </w:p>
    <w:p w:rsidR="00000000" w:rsidDel="00000000" w:rsidP="00000000" w:rsidRDefault="00000000" w:rsidRPr="00000000" w14:paraId="000020EB">
      <w:pPr>
        <w:pageBreakBefore w:val="0"/>
        <w:rPr/>
      </w:pPr>
      <w:r w:rsidDel="00000000" w:rsidR="00000000" w:rsidRPr="00000000">
        <w:rPr>
          <w:rtl w:val="0"/>
        </w:rPr>
        <w:t xml:space="preserve"> </w:t>
      </w:r>
    </w:p>
    <w:p w:rsidR="00000000" w:rsidDel="00000000" w:rsidP="00000000" w:rsidRDefault="00000000" w:rsidRPr="00000000" w14:paraId="000020EC">
      <w:pPr>
        <w:pageBreakBefore w:val="0"/>
        <w:rPr/>
      </w:pPr>
      <w:r w:rsidDel="00000000" w:rsidR="00000000" w:rsidRPr="00000000">
        <w:rPr>
          <w:rtl w:val="0"/>
        </w:rPr>
        <w:t xml:space="preserve">       [If you don’t learn tuner]</w:t>
      </w:r>
    </w:p>
    <w:p w:rsidR="00000000" w:rsidDel="00000000" w:rsidP="00000000" w:rsidRDefault="00000000" w:rsidRPr="00000000" w14:paraId="000020ED">
      <w:pPr>
        <w:pageBreakBefore w:val="0"/>
        <w:rPr/>
      </w:pPr>
      <w:r w:rsidDel="00000000" w:rsidR="00000000" w:rsidRPr="00000000">
        <w:rPr>
          <w:rtl w:val="0"/>
        </w:rPr>
      </w:r>
    </w:p>
    <w:p w:rsidR="00000000" w:rsidDel="00000000" w:rsidP="00000000" w:rsidRDefault="00000000" w:rsidRPr="00000000" w14:paraId="000020EE">
      <w:pPr>
        <w:pageBreakBefore w:val="0"/>
        <w:rPr/>
      </w:pPr>
      <w:r w:rsidDel="00000000" w:rsidR="00000000" w:rsidRPr="00000000">
        <w:rPr>
          <w:rtl w:val="0"/>
        </w:rPr>
        <w:t xml:space="preserve">       “Damn.”</w:t>
        <w:br w:type="textWrapping"/>
        <w:t xml:space="preserve">       “I really should’ve learned how to use a tuner.”</w:t>
      </w:r>
    </w:p>
    <w:p w:rsidR="00000000" w:rsidDel="00000000" w:rsidP="00000000" w:rsidRDefault="00000000" w:rsidRPr="00000000" w14:paraId="000020EF">
      <w:pPr>
        <w:pageBreakBefore w:val="0"/>
        <w:rPr/>
      </w:pPr>
      <w:r w:rsidDel="00000000" w:rsidR="00000000" w:rsidRPr="00000000">
        <w:rPr>
          <w:rtl w:val="0"/>
        </w:rPr>
        <w:t xml:space="preserve">       “Oh hell.”</w:t>
        <w:br w:type="textWrapping"/>
        <w:t xml:space="preserve">       “This is bad.”</w:t>
        <w:br w:type="textWrapping"/>
        <w:t xml:space="preserve">       “This is really bad.”</w:t>
      </w:r>
    </w:p>
    <w:p w:rsidR="00000000" w:rsidDel="00000000" w:rsidP="00000000" w:rsidRDefault="00000000" w:rsidRPr="00000000" w14:paraId="000020F0">
      <w:pPr>
        <w:pageBreakBefore w:val="0"/>
        <w:rPr/>
      </w:pPr>
      <w:r w:rsidDel="00000000" w:rsidR="00000000" w:rsidRPr="00000000">
        <w:rPr>
          <w:rtl w:val="0"/>
        </w:rPr>
        <w:t xml:space="preserve">       “This is really really bad.”</w:t>
        <w:br w:type="textWrapping"/>
        <w:t xml:space="preserve">       “They’re all gonna hate me.”</w:t>
        <w:br w:type="textWrapping"/>
        <w:t xml:space="preserve">       “Monika seems to notice my freaking out, and begins to play each note under the guise of testing her own device.”</w:t>
      </w:r>
    </w:p>
    <w:p w:rsidR="00000000" w:rsidDel="00000000" w:rsidP="00000000" w:rsidRDefault="00000000" w:rsidRPr="00000000" w14:paraId="000020F1">
      <w:pPr>
        <w:pageBreakBefore w:val="0"/>
        <w:rPr/>
      </w:pPr>
      <w:r w:rsidDel="00000000" w:rsidR="00000000" w:rsidRPr="00000000">
        <w:rPr>
          <w:rtl w:val="0"/>
        </w:rPr>
        <w:t xml:space="preserve">       “After a few minutes of awkward silence and out of tune plucks, I’m ready.”</w:t>
        <w:br w:type="textWrapping"/>
        <w:t xml:space="preserve">       m “Okay, everyone, we’re ready!”</w:t>
      </w:r>
    </w:p>
    <w:p w:rsidR="00000000" w:rsidDel="00000000" w:rsidP="00000000" w:rsidRDefault="00000000" w:rsidRPr="00000000" w14:paraId="000020F2">
      <w:pPr>
        <w:pageBreakBefore w:val="0"/>
        <w:rPr/>
      </w:pPr>
      <w:r w:rsidDel="00000000" w:rsidR="00000000" w:rsidRPr="00000000">
        <w:rPr>
          <w:rtl w:val="0"/>
        </w:rPr>
        <w:t xml:space="preserve">       s “Go for it!”</w:t>
      </w:r>
    </w:p>
    <w:p w:rsidR="00000000" w:rsidDel="00000000" w:rsidP="00000000" w:rsidRDefault="00000000" w:rsidRPr="00000000" w14:paraId="000020F3">
      <w:pPr>
        <w:pageBreakBefore w:val="0"/>
        <w:rPr/>
      </w:pPr>
      <w:r w:rsidDel="00000000" w:rsidR="00000000" w:rsidRPr="00000000">
        <w:rPr>
          <w:rtl w:val="0"/>
        </w:rPr>
        <w:t xml:space="preserve">       n “Good luck.”</w:t>
        <w:br w:type="textWrapping"/>
        <w:t xml:space="preserve">       y “I look forward to it.”</w:t>
        <w:br w:type="textWrapping"/>
        <w:t xml:space="preserve">       mc “Let’s begin.”</w:t>
      </w:r>
    </w:p>
    <w:p w:rsidR="00000000" w:rsidDel="00000000" w:rsidP="00000000" w:rsidRDefault="00000000" w:rsidRPr="00000000" w14:paraId="000020F4">
      <w:pPr>
        <w:pageBreakBefore w:val="0"/>
        <w:rPr/>
      </w:pPr>
      <w:r w:rsidDel="00000000" w:rsidR="00000000" w:rsidRPr="00000000">
        <w:rPr>
          <w:rtl w:val="0"/>
        </w:rPr>
      </w:r>
    </w:p>
    <w:p w:rsidR="00000000" w:rsidDel="00000000" w:rsidP="00000000" w:rsidRDefault="00000000" w:rsidRPr="00000000" w14:paraId="000020F5">
      <w:pPr>
        <w:pageBreakBefore w:val="0"/>
        <w:rPr/>
      </w:pPr>
      <w:r w:rsidDel="00000000" w:rsidR="00000000" w:rsidRPr="00000000">
        <w:rPr>
          <w:rtl w:val="0"/>
        </w:rPr>
        <w:t xml:space="preserve">       [Minigame]</w:t>
      </w:r>
    </w:p>
    <w:p w:rsidR="00000000" w:rsidDel="00000000" w:rsidP="00000000" w:rsidRDefault="00000000" w:rsidRPr="00000000" w14:paraId="000020F6">
      <w:pPr>
        <w:pageBreakBefore w:val="0"/>
        <w:rPr/>
      </w:pPr>
      <w:r w:rsidDel="00000000" w:rsidR="00000000" w:rsidRPr="00000000">
        <w:rPr>
          <w:rtl w:val="0"/>
        </w:rPr>
      </w:r>
    </w:p>
    <w:p w:rsidR="00000000" w:rsidDel="00000000" w:rsidP="00000000" w:rsidRDefault="00000000" w:rsidRPr="00000000" w14:paraId="000020F7">
      <w:pPr>
        <w:pageBreakBefore w:val="0"/>
        <w:rPr/>
      </w:pPr>
      <w:r w:rsidDel="00000000" w:rsidR="00000000" w:rsidRPr="00000000">
        <w:rPr>
          <w:rtl w:val="0"/>
        </w:rPr>
        <w:t xml:space="preserve">       “That honestly went far better than expected.”</w:t>
        <w:br w:type="textWrapping"/>
        <w:t xml:space="preserve">       “Everyone, including Monika, gives a small round of applause.”</w:t>
      </w:r>
    </w:p>
    <w:p w:rsidR="00000000" w:rsidDel="00000000" w:rsidP="00000000" w:rsidRDefault="00000000" w:rsidRPr="00000000" w14:paraId="000020F8">
      <w:pPr>
        <w:pageBreakBefore w:val="0"/>
        <w:rPr/>
      </w:pPr>
      <w:r w:rsidDel="00000000" w:rsidR="00000000" w:rsidRPr="00000000">
        <w:rPr>
          <w:rtl w:val="0"/>
        </w:rPr>
        <w:t xml:space="preserve">       “I quickly jump in and begin clapping too.”</w:t>
      </w:r>
    </w:p>
    <w:p w:rsidR="00000000" w:rsidDel="00000000" w:rsidP="00000000" w:rsidRDefault="00000000" w:rsidRPr="00000000" w14:paraId="000020F9">
      <w:pPr>
        <w:pageBreakBefore w:val="0"/>
        <w:rPr/>
      </w:pPr>
      <w:r w:rsidDel="00000000" w:rsidR="00000000" w:rsidRPr="00000000">
        <w:rPr>
          <w:rtl w:val="0"/>
        </w:rPr>
        <w:t xml:space="preserve">       s “That was really good!”</w:t>
      </w:r>
    </w:p>
    <w:p w:rsidR="00000000" w:rsidDel="00000000" w:rsidP="00000000" w:rsidRDefault="00000000" w:rsidRPr="00000000" w14:paraId="000020FA">
      <w:pPr>
        <w:pageBreakBefore w:val="0"/>
        <w:rPr/>
      </w:pPr>
      <w:r w:rsidDel="00000000" w:rsidR="00000000" w:rsidRPr="00000000">
        <w:rPr>
          <w:rtl w:val="0"/>
        </w:rPr>
        <w:t xml:space="preserve">       n “Yeah, not bad.”</w:t>
        <w:br w:type="textWrapping"/>
        <w:t xml:space="preserve">       y “To learn such a complex instrument in such a short amount of time is an impressive feat.”</w:t>
      </w:r>
    </w:p>
    <w:p w:rsidR="00000000" w:rsidDel="00000000" w:rsidP="00000000" w:rsidRDefault="00000000" w:rsidRPr="00000000" w14:paraId="000020FB">
      <w:pPr>
        <w:pageBreakBefore w:val="0"/>
        <w:rPr/>
      </w:pPr>
      <w:r w:rsidDel="00000000" w:rsidR="00000000" w:rsidRPr="00000000">
        <w:rPr>
          <w:rtl w:val="0"/>
        </w:rPr>
        <w:t xml:space="preserve">       m “He really has learned a lot.”</w:t>
        <w:br w:type="textWrapping"/>
        <w:t xml:space="preserve">       m “He’s learned at a faster rate than me!”</w:t>
      </w:r>
    </w:p>
    <w:p w:rsidR="00000000" w:rsidDel="00000000" w:rsidP="00000000" w:rsidRDefault="00000000" w:rsidRPr="00000000" w14:paraId="000020FC">
      <w:pPr>
        <w:pageBreakBefore w:val="0"/>
        <w:rPr/>
      </w:pPr>
      <w:r w:rsidDel="00000000" w:rsidR="00000000" w:rsidRPr="00000000">
        <w:rPr>
          <w:rtl w:val="0"/>
        </w:rPr>
        <w:t xml:space="preserve">       mc “I suppose I have, yeah.”</w:t>
        <w:br w:type="textWrapping"/>
        <w:t xml:space="preserve">       “I’m feeling really good about this.”</w:t>
        <w:br w:type="textWrapping"/>
        <w:t xml:space="preserve">       “Maybe I really did learn an instrument.”</w:t>
        <w:br w:type="textWrapping"/>
        <w:t xml:space="preserve">       </w:t>
      </w:r>
    </w:p>
    <w:p w:rsidR="00000000" w:rsidDel="00000000" w:rsidP="00000000" w:rsidRDefault="00000000" w:rsidRPr="00000000" w14:paraId="000020FD">
      <w:pPr>
        <w:pageBreakBefore w:val="0"/>
        <w:rPr/>
      </w:pPr>
      <w:r w:rsidDel="00000000" w:rsidR="00000000" w:rsidRPr="00000000">
        <w:rPr>
          <w:rtl w:val="0"/>
        </w:rPr>
        <w:t xml:space="preserve">        [Scene end] </w:t>
      </w:r>
    </w:p>
    <w:p w:rsidR="00000000" w:rsidDel="00000000" w:rsidP="00000000" w:rsidRDefault="00000000" w:rsidRPr="00000000" w14:paraId="000020FE">
      <w:pPr>
        <w:pageBreakBefore w:val="0"/>
        <w:rPr/>
      </w:pPr>
      <w:r w:rsidDel="00000000" w:rsidR="00000000" w:rsidRPr="00000000">
        <w:rPr>
          <w:rtl w:val="0"/>
        </w:rPr>
        <w:t xml:space="preserve">        </w:t>
      </w:r>
    </w:p>
    <w:p w:rsidR="00000000" w:rsidDel="00000000" w:rsidP="00000000" w:rsidRDefault="00000000" w:rsidRPr="00000000" w14:paraId="000020FF">
      <w:pPr>
        <w:pageBreakBefore w:val="0"/>
        <w:rPr/>
      </w:pPr>
      <w:r w:rsidDel="00000000" w:rsidR="00000000" w:rsidRPr="00000000">
        <w:rPr>
          <w:rtl w:val="0"/>
        </w:rPr>
        <w:t xml:space="preserve">       </w:t>
      </w:r>
    </w:p>
    <w:p w:rsidR="00000000" w:rsidDel="00000000" w:rsidP="00000000" w:rsidRDefault="00000000" w:rsidRPr="00000000" w14:paraId="00002100">
      <w:pPr>
        <w:pageBreakBefore w:val="0"/>
        <w:rPr/>
      </w:pPr>
      <w:r w:rsidDel="00000000" w:rsidR="00000000" w:rsidRPr="00000000">
        <w:rPr>
          <w:rtl w:val="0"/>
        </w:rPr>
        <w:t xml:space="preserve">  </w:t>
        <w:br w:type="textWrapping"/>
        <w:t xml:space="preserve">       </w:t>
      </w:r>
    </w:p>
    <w:p w:rsidR="00000000" w:rsidDel="00000000" w:rsidP="00000000" w:rsidRDefault="00000000" w:rsidRPr="00000000" w14:paraId="00002101">
      <w:pPr>
        <w:pageBreakBefore w:val="0"/>
        <w:rPr/>
      </w:pPr>
      <w:r w:rsidDel="00000000" w:rsidR="00000000" w:rsidRPr="00000000">
        <w:rPr>
          <w:rtl w:val="0"/>
        </w:rPr>
        <w:t xml:space="preserve">      </w:t>
      </w:r>
    </w:p>
    <w:p w:rsidR="00000000" w:rsidDel="00000000" w:rsidP="00000000" w:rsidRDefault="00000000" w:rsidRPr="00000000" w14:paraId="00002102">
      <w:pPr>
        <w:pageBreakBefore w:val="0"/>
        <w:rPr/>
      </w:pPr>
      <w:r w:rsidDel="00000000" w:rsidR="00000000" w:rsidRPr="00000000">
        <w:rPr>
          <w:rtl w:val="0"/>
        </w:rPr>
        <w:t xml:space="preserve">       </w:t>
      </w:r>
    </w:p>
    <w:p w:rsidR="00000000" w:rsidDel="00000000" w:rsidP="00000000" w:rsidRDefault="00000000" w:rsidRPr="00000000" w14:paraId="00002103">
      <w:pPr>
        <w:pageBreakBefore w:val="0"/>
        <w:rPr/>
      </w:pPr>
      <w:r w:rsidDel="00000000" w:rsidR="00000000" w:rsidRPr="00000000">
        <w:rPr>
          <w:rtl w:val="0"/>
        </w:rPr>
        <w:t xml:space="preserve">       </w:t>
      </w:r>
    </w:p>
    <w:p w:rsidR="00000000" w:rsidDel="00000000" w:rsidP="00000000" w:rsidRDefault="00000000" w:rsidRPr="00000000" w14:paraId="00002104">
      <w:pPr>
        <w:pageBreakBefore w:val="0"/>
        <w:rPr/>
      </w:pPr>
      <w:r w:rsidDel="00000000" w:rsidR="00000000" w:rsidRPr="00000000">
        <w:rPr>
          <w:rtl w:val="0"/>
        </w:rPr>
        <w:t xml:space="preserve">        </w:t>
      </w:r>
    </w:p>
    <w:p w:rsidR="00000000" w:rsidDel="00000000" w:rsidP="00000000" w:rsidRDefault="00000000" w:rsidRPr="00000000" w14:paraId="00002105">
      <w:pPr>
        <w:pageBreakBefore w:val="0"/>
        <w:rPr/>
      </w:pPr>
      <w:r w:rsidDel="00000000" w:rsidR="00000000" w:rsidRPr="00000000">
        <w:rPr>
          <w:rtl w:val="0"/>
        </w:rPr>
      </w:r>
    </w:p>
    <w:p w:rsidR="00000000" w:rsidDel="00000000" w:rsidP="00000000" w:rsidRDefault="00000000" w:rsidRPr="00000000" w14:paraId="00002106">
      <w:pPr>
        <w:pStyle w:val="Heading2"/>
        <w:pageBreakBefore w:val="0"/>
        <w:rPr/>
      </w:pPr>
      <w:bookmarkStart w:colFirst="0" w:colLast="0" w:name="_gqfa3hq1emz4" w:id="10"/>
      <w:bookmarkEnd w:id="10"/>
      <w:r w:rsidDel="00000000" w:rsidR="00000000" w:rsidRPr="00000000">
        <w:rPr>
          <w:rtl w:val="0"/>
        </w:rPr>
        <w:t xml:space="preserve">Scene 4: A Gamer's Method (Pure)</w:t>
      </w:r>
    </w:p>
    <w:p w:rsidR="00000000" w:rsidDel="00000000" w:rsidP="00000000" w:rsidRDefault="00000000" w:rsidRPr="00000000" w14:paraId="00002107">
      <w:pPr>
        <w:pageBreakBefore w:val="0"/>
        <w:rPr/>
      </w:pPr>
      <w:r w:rsidDel="00000000" w:rsidR="00000000" w:rsidRPr="00000000">
        <w:rPr>
          <w:rtl w:val="0"/>
        </w:rPr>
      </w:r>
    </w:p>
    <w:p w:rsidR="00000000" w:rsidDel="00000000" w:rsidP="00000000" w:rsidRDefault="00000000" w:rsidRPr="00000000" w14:paraId="00002108">
      <w:pPr>
        <w:pageBreakBefore w:val="0"/>
        <w:rPr/>
      </w:pPr>
      <w:r w:rsidDel="00000000" w:rsidR="00000000" w:rsidRPr="00000000">
        <w:rPr>
          <w:rtl w:val="0"/>
        </w:rPr>
        <w:t xml:space="preserve">As soon as I finish cooking the train wreck that is my breakfast, I hear a knock at the door.</w:t>
      </w:r>
    </w:p>
    <w:p w:rsidR="00000000" w:rsidDel="00000000" w:rsidP="00000000" w:rsidRDefault="00000000" w:rsidRPr="00000000" w14:paraId="00002109">
      <w:pPr>
        <w:pageBreakBefore w:val="0"/>
        <w:rPr/>
      </w:pPr>
      <w:r w:rsidDel="00000000" w:rsidR="00000000" w:rsidRPr="00000000">
        <w:rPr>
          <w:rtl w:val="0"/>
        </w:rPr>
      </w:r>
    </w:p>
    <w:p w:rsidR="00000000" w:rsidDel="00000000" w:rsidP="00000000" w:rsidRDefault="00000000" w:rsidRPr="00000000" w14:paraId="0000210A">
      <w:pPr>
        <w:pageBreakBefore w:val="0"/>
        <w:rPr/>
      </w:pPr>
      <w:r w:rsidDel="00000000" w:rsidR="00000000" w:rsidRPr="00000000">
        <w:rPr>
          <w:rtl w:val="0"/>
        </w:rPr>
        <w:t xml:space="preserve">I rush over to open it, leaving my rubbery eggs on a plate.</w:t>
      </w:r>
    </w:p>
    <w:p w:rsidR="00000000" w:rsidDel="00000000" w:rsidP="00000000" w:rsidRDefault="00000000" w:rsidRPr="00000000" w14:paraId="0000210B">
      <w:pPr>
        <w:pageBreakBefore w:val="0"/>
        <w:rPr/>
      </w:pPr>
      <w:r w:rsidDel="00000000" w:rsidR="00000000" w:rsidRPr="00000000">
        <w:rPr>
          <w:rtl w:val="0"/>
        </w:rPr>
      </w:r>
    </w:p>
    <w:p w:rsidR="00000000" w:rsidDel="00000000" w:rsidP="00000000" w:rsidRDefault="00000000" w:rsidRPr="00000000" w14:paraId="0000210C">
      <w:pPr>
        <w:pageBreakBefore w:val="0"/>
        <w:rPr/>
      </w:pPr>
      <w:r w:rsidDel="00000000" w:rsidR="00000000" w:rsidRPr="00000000">
        <w:rPr>
          <w:rtl w:val="0"/>
        </w:rPr>
        <w:t xml:space="preserve">Monika has her fist raised, as though she was going to knock again.</w:t>
        <w:br w:type="textWrapping"/>
      </w:r>
    </w:p>
    <w:p w:rsidR="00000000" w:rsidDel="00000000" w:rsidP="00000000" w:rsidRDefault="00000000" w:rsidRPr="00000000" w14:paraId="0000210D">
      <w:pPr>
        <w:pageBreakBefore w:val="0"/>
        <w:rPr/>
      </w:pPr>
      <w:r w:rsidDel="00000000" w:rsidR="00000000" w:rsidRPr="00000000">
        <w:rPr>
          <w:rtl w:val="0"/>
        </w:rPr>
        <w:t xml:space="preserve">She's shivering.</w:t>
      </w:r>
    </w:p>
    <w:p w:rsidR="00000000" w:rsidDel="00000000" w:rsidP="00000000" w:rsidRDefault="00000000" w:rsidRPr="00000000" w14:paraId="0000210E">
      <w:pPr>
        <w:pageBreakBefore w:val="0"/>
        <w:rPr/>
      </w:pPr>
      <w:r w:rsidDel="00000000" w:rsidR="00000000" w:rsidRPr="00000000">
        <w:rPr>
          <w:rtl w:val="0"/>
        </w:rPr>
      </w:r>
    </w:p>
    <w:p w:rsidR="00000000" w:rsidDel="00000000" w:rsidP="00000000" w:rsidRDefault="00000000" w:rsidRPr="00000000" w14:paraId="0000210F">
      <w:pPr>
        <w:pageBreakBefore w:val="0"/>
        <w:rPr/>
      </w:pPr>
      <w:r w:rsidDel="00000000" w:rsidR="00000000" w:rsidRPr="00000000">
        <w:rPr>
          <w:rtl w:val="0"/>
        </w:rPr>
        <w:t xml:space="preserve">Monika: H-hey [player]...</w:t>
      </w:r>
    </w:p>
    <w:p w:rsidR="00000000" w:rsidDel="00000000" w:rsidP="00000000" w:rsidRDefault="00000000" w:rsidRPr="00000000" w14:paraId="00002110">
      <w:pPr>
        <w:pageBreakBefore w:val="0"/>
        <w:rPr/>
      </w:pPr>
      <w:r w:rsidDel="00000000" w:rsidR="00000000" w:rsidRPr="00000000">
        <w:rPr>
          <w:rtl w:val="0"/>
        </w:rPr>
      </w:r>
    </w:p>
    <w:p w:rsidR="00000000" w:rsidDel="00000000" w:rsidP="00000000" w:rsidRDefault="00000000" w:rsidRPr="00000000" w14:paraId="00002111">
      <w:pPr>
        <w:pageBreakBefore w:val="0"/>
        <w:rPr/>
      </w:pPr>
      <w:r w:rsidDel="00000000" w:rsidR="00000000" w:rsidRPr="00000000">
        <w:rPr>
          <w:rtl w:val="0"/>
        </w:rPr>
        <w:t xml:space="preserve">I put a hand on her shoulder and pull her inside, shutting the door.</w:t>
      </w:r>
    </w:p>
    <w:p w:rsidR="00000000" w:rsidDel="00000000" w:rsidP="00000000" w:rsidRDefault="00000000" w:rsidRPr="00000000" w14:paraId="00002112">
      <w:pPr>
        <w:pageBreakBefore w:val="0"/>
        <w:rPr/>
      </w:pPr>
      <w:r w:rsidDel="00000000" w:rsidR="00000000" w:rsidRPr="00000000">
        <w:rPr>
          <w:rtl w:val="0"/>
        </w:rPr>
      </w:r>
    </w:p>
    <w:p w:rsidR="00000000" w:rsidDel="00000000" w:rsidP="00000000" w:rsidRDefault="00000000" w:rsidRPr="00000000" w14:paraId="00002113">
      <w:pPr>
        <w:pageBreakBefore w:val="0"/>
        <w:rPr/>
      </w:pPr>
      <w:r w:rsidDel="00000000" w:rsidR="00000000" w:rsidRPr="00000000">
        <w:rPr>
          <w:rtl w:val="0"/>
        </w:rPr>
        <w:t xml:space="preserve">MC: Monika, you're shivering!</w:t>
      </w:r>
    </w:p>
    <w:p w:rsidR="00000000" w:rsidDel="00000000" w:rsidP="00000000" w:rsidRDefault="00000000" w:rsidRPr="00000000" w14:paraId="00002114">
      <w:pPr>
        <w:pageBreakBefore w:val="0"/>
        <w:rPr/>
      </w:pPr>
      <w:r w:rsidDel="00000000" w:rsidR="00000000" w:rsidRPr="00000000">
        <w:rPr>
          <w:rtl w:val="0"/>
        </w:rPr>
      </w:r>
    </w:p>
    <w:p w:rsidR="00000000" w:rsidDel="00000000" w:rsidP="00000000" w:rsidRDefault="00000000" w:rsidRPr="00000000" w14:paraId="00002115">
      <w:pPr>
        <w:pageBreakBefore w:val="0"/>
        <w:rPr/>
      </w:pPr>
      <w:r w:rsidDel="00000000" w:rsidR="00000000" w:rsidRPr="00000000">
        <w:rPr>
          <w:rtl w:val="0"/>
        </w:rPr>
        <w:t xml:space="preserve">MC: Come on, get under a blanket, I'll get something to warm you up.</w:t>
      </w:r>
    </w:p>
    <w:p w:rsidR="00000000" w:rsidDel="00000000" w:rsidP="00000000" w:rsidRDefault="00000000" w:rsidRPr="00000000" w14:paraId="00002116">
      <w:pPr>
        <w:pageBreakBefore w:val="0"/>
        <w:rPr/>
      </w:pPr>
      <w:r w:rsidDel="00000000" w:rsidR="00000000" w:rsidRPr="00000000">
        <w:rPr>
          <w:rtl w:val="0"/>
        </w:rPr>
      </w:r>
    </w:p>
    <w:p w:rsidR="00000000" w:rsidDel="00000000" w:rsidP="00000000" w:rsidRDefault="00000000" w:rsidRPr="00000000" w14:paraId="00002117">
      <w:pPr>
        <w:pageBreakBefore w:val="0"/>
        <w:rPr/>
      </w:pPr>
      <w:r w:rsidDel="00000000" w:rsidR="00000000" w:rsidRPr="00000000">
        <w:rPr>
          <w:rtl w:val="0"/>
        </w:rPr>
        <w:t xml:space="preserve">Monika nods and walks over to the couch, handing me her wet raincoat.</w:t>
      </w:r>
    </w:p>
    <w:p w:rsidR="00000000" w:rsidDel="00000000" w:rsidP="00000000" w:rsidRDefault="00000000" w:rsidRPr="00000000" w14:paraId="00002118">
      <w:pPr>
        <w:pageBreakBefore w:val="0"/>
        <w:rPr/>
      </w:pPr>
      <w:r w:rsidDel="00000000" w:rsidR="00000000" w:rsidRPr="00000000">
        <w:rPr>
          <w:rtl w:val="0"/>
        </w:rPr>
      </w:r>
    </w:p>
    <w:p w:rsidR="00000000" w:rsidDel="00000000" w:rsidP="00000000" w:rsidRDefault="00000000" w:rsidRPr="00000000" w14:paraId="00002119">
      <w:pPr>
        <w:pageBreakBefore w:val="0"/>
        <w:rPr/>
      </w:pPr>
      <w:r w:rsidDel="00000000" w:rsidR="00000000" w:rsidRPr="00000000">
        <w:rPr>
          <w:rtl w:val="0"/>
        </w:rPr>
        <w:t xml:space="preserve">I stick it on a coat hanger and hang it from the bathroom door so it can dry.</w:t>
      </w:r>
    </w:p>
    <w:p w:rsidR="00000000" w:rsidDel="00000000" w:rsidP="00000000" w:rsidRDefault="00000000" w:rsidRPr="00000000" w14:paraId="0000211A">
      <w:pPr>
        <w:pageBreakBefore w:val="0"/>
        <w:rPr/>
      </w:pPr>
      <w:r w:rsidDel="00000000" w:rsidR="00000000" w:rsidRPr="00000000">
        <w:rPr>
          <w:rtl w:val="0"/>
        </w:rPr>
      </w:r>
    </w:p>
    <w:p w:rsidR="00000000" w:rsidDel="00000000" w:rsidP="00000000" w:rsidRDefault="00000000" w:rsidRPr="00000000" w14:paraId="0000211B">
      <w:pPr>
        <w:pageBreakBefore w:val="0"/>
        <w:rPr/>
      </w:pPr>
      <w:r w:rsidDel="00000000" w:rsidR="00000000" w:rsidRPr="00000000">
        <w:rPr>
          <w:rtl w:val="0"/>
        </w:rPr>
        <w:t xml:space="preserve">As she curls up under the single blanket, I walk into the kitchen to warm something up.</w:t>
      </w:r>
    </w:p>
    <w:p w:rsidR="00000000" w:rsidDel="00000000" w:rsidP="00000000" w:rsidRDefault="00000000" w:rsidRPr="00000000" w14:paraId="0000211C">
      <w:pPr>
        <w:pageBreakBefore w:val="0"/>
        <w:rPr/>
      </w:pPr>
      <w:r w:rsidDel="00000000" w:rsidR="00000000" w:rsidRPr="00000000">
        <w:rPr>
          <w:rtl w:val="0"/>
        </w:rPr>
      </w:r>
    </w:p>
    <w:p w:rsidR="00000000" w:rsidDel="00000000" w:rsidP="00000000" w:rsidRDefault="00000000" w:rsidRPr="00000000" w14:paraId="0000211D">
      <w:pPr>
        <w:pageBreakBefore w:val="0"/>
        <w:rPr/>
      </w:pPr>
      <w:r w:rsidDel="00000000" w:rsidR="00000000" w:rsidRPr="00000000">
        <w:rPr>
          <w:rtl w:val="0"/>
        </w:rPr>
        <w:t xml:space="preserve">After a minute of looking around, I settle for a glass of warm milk.</w:t>
      </w:r>
    </w:p>
    <w:p w:rsidR="00000000" w:rsidDel="00000000" w:rsidP="00000000" w:rsidRDefault="00000000" w:rsidRPr="00000000" w14:paraId="0000211E">
      <w:pPr>
        <w:pageBreakBefore w:val="0"/>
        <w:rPr/>
      </w:pPr>
      <w:r w:rsidDel="00000000" w:rsidR="00000000" w:rsidRPr="00000000">
        <w:rPr>
          <w:rtl w:val="0"/>
        </w:rPr>
      </w:r>
    </w:p>
    <w:p w:rsidR="00000000" w:rsidDel="00000000" w:rsidP="00000000" w:rsidRDefault="00000000" w:rsidRPr="00000000" w14:paraId="0000211F">
      <w:pPr>
        <w:pageBreakBefore w:val="0"/>
        <w:rPr/>
      </w:pPr>
      <w:r w:rsidDel="00000000" w:rsidR="00000000" w:rsidRPr="00000000">
        <w:rPr>
          <w:rtl w:val="0"/>
        </w:rPr>
        <w:t xml:space="preserve">As the milk slowly revolves in the microwave, I go over to Monika.</w:t>
      </w:r>
    </w:p>
    <w:p w:rsidR="00000000" w:rsidDel="00000000" w:rsidP="00000000" w:rsidRDefault="00000000" w:rsidRPr="00000000" w14:paraId="00002120">
      <w:pPr>
        <w:pageBreakBefore w:val="0"/>
        <w:rPr/>
      </w:pPr>
      <w:r w:rsidDel="00000000" w:rsidR="00000000" w:rsidRPr="00000000">
        <w:rPr>
          <w:rtl w:val="0"/>
        </w:rPr>
      </w:r>
    </w:p>
    <w:p w:rsidR="00000000" w:rsidDel="00000000" w:rsidP="00000000" w:rsidRDefault="00000000" w:rsidRPr="00000000" w14:paraId="00002121">
      <w:pPr>
        <w:pageBreakBefore w:val="0"/>
        <w:rPr/>
      </w:pPr>
      <w:r w:rsidDel="00000000" w:rsidR="00000000" w:rsidRPr="00000000">
        <w:rPr>
          <w:rtl w:val="0"/>
        </w:rPr>
        <w:t xml:space="preserve">MC: So...how are you today?</w:t>
      </w:r>
    </w:p>
    <w:p w:rsidR="00000000" w:rsidDel="00000000" w:rsidP="00000000" w:rsidRDefault="00000000" w:rsidRPr="00000000" w14:paraId="00002122">
      <w:pPr>
        <w:pageBreakBefore w:val="0"/>
        <w:rPr/>
      </w:pPr>
      <w:r w:rsidDel="00000000" w:rsidR="00000000" w:rsidRPr="00000000">
        <w:rPr>
          <w:rtl w:val="0"/>
        </w:rPr>
      </w:r>
    </w:p>
    <w:p w:rsidR="00000000" w:rsidDel="00000000" w:rsidP="00000000" w:rsidRDefault="00000000" w:rsidRPr="00000000" w14:paraId="00002123">
      <w:pPr>
        <w:pageBreakBefore w:val="0"/>
        <w:rPr/>
      </w:pPr>
      <w:r w:rsidDel="00000000" w:rsidR="00000000" w:rsidRPr="00000000">
        <w:rPr>
          <w:rtl w:val="0"/>
        </w:rPr>
        <w:t xml:space="preserve">She shrugs.</w:t>
      </w:r>
    </w:p>
    <w:p w:rsidR="00000000" w:rsidDel="00000000" w:rsidP="00000000" w:rsidRDefault="00000000" w:rsidRPr="00000000" w14:paraId="00002124">
      <w:pPr>
        <w:pageBreakBefore w:val="0"/>
        <w:rPr/>
      </w:pPr>
      <w:r w:rsidDel="00000000" w:rsidR="00000000" w:rsidRPr="00000000">
        <w:rPr>
          <w:rtl w:val="0"/>
        </w:rPr>
      </w:r>
    </w:p>
    <w:p w:rsidR="00000000" w:rsidDel="00000000" w:rsidP="00000000" w:rsidRDefault="00000000" w:rsidRPr="00000000" w14:paraId="00002125">
      <w:pPr>
        <w:pageBreakBefore w:val="0"/>
        <w:rPr/>
      </w:pPr>
      <w:r w:rsidDel="00000000" w:rsidR="00000000" w:rsidRPr="00000000">
        <w:rPr>
          <w:rtl w:val="0"/>
        </w:rPr>
        <w:t xml:space="preserve">Monika: I've been better.</w:t>
      </w:r>
    </w:p>
    <w:p w:rsidR="00000000" w:rsidDel="00000000" w:rsidP="00000000" w:rsidRDefault="00000000" w:rsidRPr="00000000" w14:paraId="00002126">
      <w:pPr>
        <w:pageBreakBefore w:val="0"/>
        <w:rPr/>
      </w:pPr>
      <w:r w:rsidDel="00000000" w:rsidR="00000000" w:rsidRPr="00000000">
        <w:rPr>
          <w:rtl w:val="0"/>
        </w:rPr>
      </w:r>
    </w:p>
    <w:p w:rsidR="00000000" w:rsidDel="00000000" w:rsidP="00000000" w:rsidRDefault="00000000" w:rsidRPr="00000000" w14:paraId="00002127">
      <w:pPr>
        <w:pageBreakBefore w:val="0"/>
        <w:rPr/>
      </w:pPr>
      <w:r w:rsidDel="00000000" w:rsidR="00000000" w:rsidRPr="00000000">
        <w:rPr>
          <w:rtl w:val="0"/>
        </w:rPr>
        <w:t xml:space="preserve">I sit down at the other end of the couch, near Monika's feet.</w:t>
      </w:r>
    </w:p>
    <w:p w:rsidR="00000000" w:rsidDel="00000000" w:rsidP="00000000" w:rsidRDefault="00000000" w:rsidRPr="00000000" w14:paraId="00002128">
      <w:pPr>
        <w:pageBreakBefore w:val="0"/>
        <w:rPr/>
      </w:pPr>
      <w:r w:rsidDel="00000000" w:rsidR="00000000" w:rsidRPr="00000000">
        <w:rPr>
          <w:rtl w:val="0"/>
        </w:rPr>
      </w:r>
    </w:p>
    <w:p w:rsidR="00000000" w:rsidDel="00000000" w:rsidP="00000000" w:rsidRDefault="00000000" w:rsidRPr="00000000" w14:paraId="00002129">
      <w:pPr>
        <w:pageBreakBefore w:val="0"/>
        <w:rPr/>
      </w:pPr>
      <w:r w:rsidDel="00000000" w:rsidR="00000000" w:rsidRPr="00000000">
        <w:rPr>
          <w:rtl w:val="0"/>
        </w:rPr>
        <w:t xml:space="preserve">MC: What's wrong?</w:t>
      </w:r>
    </w:p>
    <w:p w:rsidR="00000000" w:rsidDel="00000000" w:rsidP="00000000" w:rsidRDefault="00000000" w:rsidRPr="00000000" w14:paraId="0000212A">
      <w:pPr>
        <w:pageBreakBefore w:val="0"/>
        <w:rPr/>
      </w:pPr>
      <w:r w:rsidDel="00000000" w:rsidR="00000000" w:rsidRPr="00000000">
        <w:rPr>
          <w:rtl w:val="0"/>
        </w:rPr>
      </w:r>
    </w:p>
    <w:p w:rsidR="00000000" w:rsidDel="00000000" w:rsidP="00000000" w:rsidRDefault="00000000" w:rsidRPr="00000000" w14:paraId="0000212B">
      <w:pPr>
        <w:pageBreakBefore w:val="0"/>
        <w:rPr/>
      </w:pPr>
      <w:r w:rsidDel="00000000" w:rsidR="00000000" w:rsidRPr="00000000">
        <w:rPr>
          <w:rtl w:val="0"/>
        </w:rPr>
        <w:t xml:space="preserve">Monika shakes her head.</w:t>
      </w:r>
    </w:p>
    <w:p w:rsidR="00000000" w:rsidDel="00000000" w:rsidP="00000000" w:rsidRDefault="00000000" w:rsidRPr="00000000" w14:paraId="0000212C">
      <w:pPr>
        <w:pageBreakBefore w:val="0"/>
        <w:rPr/>
      </w:pPr>
      <w:r w:rsidDel="00000000" w:rsidR="00000000" w:rsidRPr="00000000">
        <w:rPr>
          <w:rtl w:val="0"/>
        </w:rPr>
      </w:r>
    </w:p>
    <w:p w:rsidR="00000000" w:rsidDel="00000000" w:rsidP="00000000" w:rsidRDefault="00000000" w:rsidRPr="00000000" w14:paraId="0000212D">
      <w:pPr>
        <w:pageBreakBefore w:val="0"/>
        <w:rPr/>
      </w:pPr>
      <w:r w:rsidDel="00000000" w:rsidR="00000000" w:rsidRPr="00000000">
        <w:rPr>
          <w:rtl w:val="0"/>
        </w:rPr>
        <w:t xml:space="preserve">Monika: It's nothing to worry about, really.</w:t>
      </w:r>
    </w:p>
    <w:p w:rsidR="00000000" w:rsidDel="00000000" w:rsidP="00000000" w:rsidRDefault="00000000" w:rsidRPr="00000000" w14:paraId="0000212E">
      <w:pPr>
        <w:pageBreakBefore w:val="0"/>
        <w:rPr/>
      </w:pPr>
      <w:r w:rsidDel="00000000" w:rsidR="00000000" w:rsidRPr="00000000">
        <w:rPr>
          <w:rtl w:val="0"/>
        </w:rPr>
      </w:r>
    </w:p>
    <w:p w:rsidR="00000000" w:rsidDel="00000000" w:rsidP="00000000" w:rsidRDefault="00000000" w:rsidRPr="00000000" w14:paraId="0000212F">
      <w:pPr>
        <w:pageBreakBefore w:val="0"/>
        <w:rPr/>
      </w:pPr>
      <w:r w:rsidDel="00000000" w:rsidR="00000000" w:rsidRPr="00000000">
        <w:rPr>
          <w:rtl w:val="0"/>
        </w:rPr>
        <w:t xml:space="preserve">I nod as the microwave finishes with a loud </w:t>
      </w:r>
      <w:r w:rsidDel="00000000" w:rsidR="00000000" w:rsidRPr="00000000">
        <w:rPr>
          <w:i w:val="1"/>
          <w:rtl w:val="0"/>
        </w:rPr>
        <w:t xml:space="preserve">ding</w:t>
      </w:r>
      <w:r w:rsidDel="00000000" w:rsidR="00000000" w:rsidRPr="00000000">
        <w:rPr>
          <w:rtl w:val="0"/>
        </w:rPr>
        <w:t xml:space="preserve">.</w:t>
      </w:r>
    </w:p>
    <w:p w:rsidR="00000000" w:rsidDel="00000000" w:rsidP="00000000" w:rsidRDefault="00000000" w:rsidRPr="00000000" w14:paraId="00002130">
      <w:pPr>
        <w:pageBreakBefore w:val="0"/>
        <w:rPr/>
      </w:pPr>
      <w:r w:rsidDel="00000000" w:rsidR="00000000" w:rsidRPr="00000000">
        <w:rPr>
          <w:rtl w:val="0"/>
        </w:rPr>
      </w:r>
    </w:p>
    <w:p w:rsidR="00000000" w:rsidDel="00000000" w:rsidP="00000000" w:rsidRDefault="00000000" w:rsidRPr="00000000" w14:paraId="00002131">
      <w:pPr>
        <w:pageBreakBefore w:val="0"/>
        <w:rPr/>
      </w:pPr>
      <w:r w:rsidDel="00000000" w:rsidR="00000000" w:rsidRPr="00000000">
        <w:rPr>
          <w:rtl w:val="0"/>
        </w:rPr>
        <w:t xml:space="preserve">When I return with the milk, Monika has her eyes closed.</w:t>
      </w:r>
    </w:p>
    <w:p w:rsidR="00000000" w:rsidDel="00000000" w:rsidP="00000000" w:rsidRDefault="00000000" w:rsidRPr="00000000" w14:paraId="00002132">
      <w:pPr>
        <w:pageBreakBefore w:val="0"/>
        <w:rPr/>
      </w:pPr>
      <w:r w:rsidDel="00000000" w:rsidR="00000000" w:rsidRPr="00000000">
        <w:rPr>
          <w:rtl w:val="0"/>
        </w:rPr>
        <w:t xml:space="preserve">MC: You okay?</w:t>
      </w:r>
    </w:p>
    <w:p w:rsidR="00000000" w:rsidDel="00000000" w:rsidP="00000000" w:rsidRDefault="00000000" w:rsidRPr="00000000" w14:paraId="00002133">
      <w:pPr>
        <w:pageBreakBefore w:val="0"/>
        <w:rPr/>
      </w:pPr>
      <w:r w:rsidDel="00000000" w:rsidR="00000000" w:rsidRPr="00000000">
        <w:rPr>
          <w:rtl w:val="0"/>
        </w:rPr>
      </w:r>
    </w:p>
    <w:p w:rsidR="00000000" w:rsidDel="00000000" w:rsidP="00000000" w:rsidRDefault="00000000" w:rsidRPr="00000000" w14:paraId="00002134">
      <w:pPr>
        <w:pageBreakBefore w:val="0"/>
        <w:rPr/>
      </w:pPr>
      <w:r w:rsidDel="00000000" w:rsidR="00000000" w:rsidRPr="00000000">
        <w:rPr>
          <w:rtl w:val="0"/>
        </w:rPr>
        <w:t xml:space="preserve">She opens her eyes and nods with a half-smile.</w:t>
      </w:r>
    </w:p>
    <w:p w:rsidR="00000000" w:rsidDel="00000000" w:rsidP="00000000" w:rsidRDefault="00000000" w:rsidRPr="00000000" w14:paraId="00002135">
      <w:pPr>
        <w:pageBreakBefore w:val="0"/>
        <w:rPr/>
      </w:pPr>
      <w:r w:rsidDel="00000000" w:rsidR="00000000" w:rsidRPr="00000000">
        <w:rPr>
          <w:rtl w:val="0"/>
        </w:rPr>
      </w:r>
    </w:p>
    <w:p w:rsidR="00000000" w:rsidDel="00000000" w:rsidP="00000000" w:rsidRDefault="00000000" w:rsidRPr="00000000" w14:paraId="00002136">
      <w:pPr>
        <w:pageBreakBefore w:val="0"/>
        <w:rPr/>
      </w:pPr>
      <w:r w:rsidDel="00000000" w:rsidR="00000000" w:rsidRPr="00000000">
        <w:rPr>
          <w:rtl w:val="0"/>
        </w:rPr>
        <w:t xml:space="preserve">I place the glass on the coffee table and sit down in my previous spot.</w:t>
      </w:r>
    </w:p>
    <w:p w:rsidR="00000000" w:rsidDel="00000000" w:rsidP="00000000" w:rsidRDefault="00000000" w:rsidRPr="00000000" w14:paraId="00002137">
      <w:pPr>
        <w:pageBreakBefore w:val="0"/>
        <w:rPr/>
      </w:pPr>
      <w:r w:rsidDel="00000000" w:rsidR="00000000" w:rsidRPr="00000000">
        <w:rPr>
          <w:rtl w:val="0"/>
        </w:rPr>
        <w:br w:type="textWrapping"/>
        <w:t xml:space="preserve">MC: You sure? You said before that you "could be better".</w:t>
      </w:r>
    </w:p>
    <w:p w:rsidR="00000000" w:rsidDel="00000000" w:rsidP="00000000" w:rsidRDefault="00000000" w:rsidRPr="00000000" w14:paraId="00002138">
      <w:pPr>
        <w:pageBreakBefore w:val="0"/>
        <w:rPr/>
      </w:pPr>
      <w:r w:rsidDel="00000000" w:rsidR="00000000" w:rsidRPr="00000000">
        <w:rPr>
          <w:rtl w:val="0"/>
        </w:rPr>
      </w:r>
    </w:p>
    <w:p w:rsidR="00000000" w:rsidDel="00000000" w:rsidP="00000000" w:rsidRDefault="00000000" w:rsidRPr="00000000" w14:paraId="00002139">
      <w:pPr>
        <w:pageBreakBefore w:val="0"/>
        <w:rPr/>
      </w:pPr>
      <w:r w:rsidDel="00000000" w:rsidR="00000000" w:rsidRPr="00000000">
        <w:rPr>
          <w:rtl w:val="0"/>
        </w:rPr>
        <w:t xml:space="preserve">Monika: I'm fine, [player].</w:t>
      </w:r>
    </w:p>
    <w:p w:rsidR="00000000" w:rsidDel="00000000" w:rsidP="00000000" w:rsidRDefault="00000000" w:rsidRPr="00000000" w14:paraId="0000213A">
      <w:pPr>
        <w:pageBreakBefore w:val="0"/>
        <w:rPr/>
      </w:pPr>
      <w:r w:rsidDel="00000000" w:rsidR="00000000" w:rsidRPr="00000000">
        <w:rPr>
          <w:rtl w:val="0"/>
        </w:rPr>
      </w:r>
    </w:p>
    <w:p w:rsidR="00000000" w:rsidDel="00000000" w:rsidP="00000000" w:rsidRDefault="00000000" w:rsidRPr="00000000" w14:paraId="0000213B">
      <w:pPr>
        <w:pageBreakBefore w:val="0"/>
        <w:rPr/>
      </w:pPr>
      <w:r w:rsidDel="00000000" w:rsidR="00000000" w:rsidRPr="00000000">
        <w:rPr>
          <w:rtl w:val="0"/>
        </w:rPr>
        <w:t xml:space="preserve">She pushes herself into a sitting position and picks up the glass of milk.</w:t>
      </w:r>
    </w:p>
    <w:p w:rsidR="00000000" w:rsidDel="00000000" w:rsidP="00000000" w:rsidRDefault="00000000" w:rsidRPr="00000000" w14:paraId="0000213C">
      <w:pPr>
        <w:pageBreakBefore w:val="0"/>
        <w:rPr/>
      </w:pPr>
      <w:r w:rsidDel="00000000" w:rsidR="00000000" w:rsidRPr="00000000">
        <w:rPr>
          <w:rtl w:val="0"/>
        </w:rPr>
      </w:r>
    </w:p>
    <w:p w:rsidR="00000000" w:rsidDel="00000000" w:rsidP="00000000" w:rsidRDefault="00000000" w:rsidRPr="00000000" w14:paraId="0000213D">
      <w:pPr>
        <w:pageBreakBefore w:val="0"/>
        <w:rPr/>
      </w:pPr>
      <w:r w:rsidDel="00000000" w:rsidR="00000000" w:rsidRPr="00000000">
        <w:rPr>
          <w:rtl w:val="0"/>
        </w:rPr>
        <w:t xml:space="preserve">MC: You know, I might have something to help you…</w:t>
      </w:r>
    </w:p>
    <w:p w:rsidR="00000000" w:rsidDel="00000000" w:rsidP="00000000" w:rsidRDefault="00000000" w:rsidRPr="00000000" w14:paraId="0000213E">
      <w:pPr>
        <w:pageBreakBefore w:val="0"/>
        <w:rPr/>
      </w:pPr>
      <w:r w:rsidDel="00000000" w:rsidR="00000000" w:rsidRPr="00000000">
        <w:rPr>
          <w:rtl w:val="0"/>
        </w:rPr>
      </w:r>
    </w:p>
    <w:p w:rsidR="00000000" w:rsidDel="00000000" w:rsidP="00000000" w:rsidRDefault="00000000" w:rsidRPr="00000000" w14:paraId="0000213F">
      <w:pPr>
        <w:pageBreakBefore w:val="0"/>
        <w:rPr/>
      </w:pPr>
      <w:r w:rsidDel="00000000" w:rsidR="00000000" w:rsidRPr="00000000">
        <w:rPr>
          <w:rtl w:val="0"/>
        </w:rPr>
        <w:t xml:space="preserve">Monika looks at me curiously.</w:t>
      </w:r>
    </w:p>
    <w:p w:rsidR="00000000" w:rsidDel="00000000" w:rsidP="00000000" w:rsidRDefault="00000000" w:rsidRPr="00000000" w14:paraId="00002140">
      <w:pPr>
        <w:pageBreakBefore w:val="0"/>
        <w:rPr/>
      </w:pPr>
      <w:r w:rsidDel="00000000" w:rsidR="00000000" w:rsidRPr="00000000">
        <w:rPr>
          <w:rtl w:val="0"/>
        </w:rPr>
      </w:r>
    </w:p>
    <w:p w:rsidR="00000000" w:rsidDel="00000000" w:rsidP="00000000" w:rsidRDefault="00000000" w:rsidRPr="00000000" w14:paraId="00002141">
      <w:pPr>
        <w:pageBreakBefore w:val="0"/>
        <w:rPr/>
      </w:pPr>
      <w:r w:rsidDel="00000000" w:rsidR="00000000" w:rsidRPr="00000000">
        <w:rPr>
          <w:rtl w:val="0"/>
        </w:rPr>
        <w:t xml:space="preserve">I start to edge my hand toward her when she pushes it away, spilling a bit of milk on herself.</w:t>
      </w:r>
    </w:p>
    <w:p w:rsidR="00000000" w:rsidDel="00000000" w:rsidP="00000000" w:rsidRDefault="00000000" w:rsidRPr="00000000" w14:paraId="00002142">
      <w:pPr>
        <w:pageBreakBefore w:val="0"/>
        <w:rPr/>
      </w:pPr>
      <w:r w:rsidDel="00000000" w:rsidR="00000000" w:rsidRPr="00000000">
        <w:rPr>
          <w:rtl w:val="0"/>
        </w:rPr>
      </w:r>
    </w:p>
    <w:p w:rsidR="00000000" w:rsidDel="00000000" w:rsidP="00000000" w:rsidRDefault="00000000" w:rsidRPr="00000000" w14:paraId="00002143">
      <w:pPr>
        <w:pageBreakBefore w:val="0"/>
        <w:rPr/>
      </w:pPr>
      <w:r w:rsidDel="00000000" w:rsidR="00000000" w:rsidRPr="00000000">
        <w:rPr>
          <w:rtl w:val="0"/>
        </w:rPr>
        <w:t xml:space="preserve">Monika: Not today, [player]. I...don't feel like it.</w:t>
      </w:r>
    </w:p>
    <w:p w:rsidR="00000000" w:rsidDel="00000000" w:rsidP="00000000" w:rsidRDefault="00000000" w:rsidRPr="00000000" w14:paraId="00002144">
      <w:pPr>
        <w:pageBreakBefore w:val="0"/>
        <w:rPr/>
      </w:pPr>
      <w:r w:rsidDel="00000000" w:rsidR="00000000" w:rsidRPr="00000000">
        <w:rPr>
          <w:rtl w:val="0"/>
        </w:rPr>
      </w:r>
    </w:p>
    <w:p w:rsidR="00000000" w:rsidDel="00000000" w:rsidP="00000000" w:rsidRDefault="00000000" w:rsidRPr="00000000" w14:paraId="00002145">
      <w:pPr>
        <w:pageBreakBefore w:val="0"/>
        <w:rPr/>
      </w:pPr>
      <w:r w:rsidDel="00000000" w:rsidR="00000000" w:rsidRPr="00000000">
        <w:rPr>
          <w:rtl w:val="0"/>
        </w:rPr>
        <w:t xml:space="preserve">MC: Does it have something to do with...whatever's wrong?</w:t>
        <w:br w:type="textWrapping"/>
      </w:r>
    </w:p>
    <w:p w:rsidR="00000000" w:rsidDel="00000000" w:rsidP="00000000" w:rsidRDefault="00000000" w:rsidRPr="00000000" w14:paraId="00002146">
      <w:pPr>
        <w:pageBreakBefore w:val="0"/>
        <w:rPr/>
      </w:pPr>
      <w:r w:rsidDel="00000000" w:rsidR="00000000" w:rsidRPr="00000000">
        <w:rPr>
          <w:rtl w:val="0"/>
        </w:rPr>
        <w:t xml:space="preserve">Monika sets down the milk.</w:t>
      </w:r>
    </w:p>
    <w:p w:rsidR="00000000" w:rsidDel="00000000" w:rsidP="00000000" w:rsidRDefault="00000000" w:rsidRPr="00000000" w14:paraId="00002147">
      <w:pPr>
        <w:pageBreakBefore w:val="0"/>
        <w:rPr/>
      </w:pPr>
      <w:r w:rsidDel="00000000" w:rsidR="00000000" w:rsidRPr="00000000">
        <w:rPr>
          <w:rtl w:val="0"/>
        </w:rPr>
      </w:r>
    </w:p>
    <w:p w:rsidR="00000000" w:rsidDel="00000000" w:rsidP="00000000" w:rsidRDefault="00000000" w:rsidRPr="00000000" w14:paraId="00002148">
      <w:pPr>
        <w:pageBreakBefore w:val="0"/>
        <w:rPr/>
      </w:pPr>
      <w:r w:rsidDel="00000000" w:rsidR="00000000" w:rsidRPr="00000000">
        <w:rPr>
          <w:rtl w:val="0"/>
        </w:rPr>
        <w:t xml:space="preserve">Monika: [player], I'm...I'm fine.</w:t>
      </w:r>
    </w:p>
    <w:p w:rsidR="00000000" w:rsidDel="00000000" w:rsidP="00000000" w:rsidRDefault="00000000" w:rsidRPr="00000000" w14:paraId="00002149">
      <w:pPr>
        <w:pageBreakBefore w:val="0"/>
        <w:rPr/>
      </w:pPr>
      <w:r w:rsidDel="00000000" w:rsidR="00000000" w:rsidRPr="00000000">
        <w:rPr>
          <w:rtl w:val="0"/>
        </w:rPr>
      </w:r>
    </w:p>
    <w:p w:rsidR="00000000" w:rsidDel="00000000" w:rsidP="00000000" w:rsidRDefault="00000000" w:rsidRPr="00000000" w14:paraId="0000214A">
      <w:pPr>
        <w:pageBreakBefore w:val="0"/>
        <w:rPr/>
      </w:pPr>
      <w:r w:rsidDel="00000000" w:rsidR="00000000" w:rsidRPr="00000000">
        <w:rPr>
          <w:rtl w:val="0"/>
        </w:rPr>
        <w:t xml:space="preserve">I keep pushing.</w:t>
      </w:r>
    </w:p>
    <w:p w:rsidR="00000000" w:rsidDel="00000000" w:rsidP="00000000" w:rsidRDefault="00000000" w:rsidRPr="00000000" w14:paraId="0000214B">
      <w:pPr>
        <w:pageBreakBefore w:val="0"/>
        <w:rPr/>
      </w:pPr>
      <w:r w:rsidDel="00000000" w:rsidR="00000000" w:rsidRPr="00000000">
        <w:rPr>
          <w:rtl w:val="0"/>
        </w:rPr>
      </w:r>
    </w:p>
    <w:p w:rsidR="00000000" w:rsidDel="00000000" w:rsidP="00000000" w:rsidRDefault="00000000" w:rsidRPr="00000000" w14:paraId="0000214C">
      <w:pPr>
        <w:pageBreakBefore w:val="0"/>
        <w:rPr/>
      </w:pPr>
      <w:r w:rsidDel="00000000" w:rsidR="00000000" w:rsidRPr="00000000">
        <w:rPr>
          <w:rtl w:val="0"/>
        </w:rPr>
        <w:t xml:space="preserve">MC: Monika, you know you can tell me, right?</w:t>
        <w:br w:type="textWrapping"/>
        <w:br w:type="textWrapping"/>
        <w:t xml:space="preserve">MC: For God's sake, I'm your boyfriend!</w:t>
      </w:r>
    </w:p>
    <w:p w:rsidR="00000000" w:rsidDel="00000000" w:rsidP="00000000" w:rsidRDefault="00000000" w:rsidRPr="00000000" w14:paraId="0000214D">
      <w:pPr>
        <w:pageBreakBefore w:val="0"/>
        <w:rPr/>
      </w:pPr>
      <w:r w:rsidDel="00000000" w:rsidR="00000000" w:rsidRPr="00000000">
        <w:rPr>
          <w:rtl w:val="0"/>
        </w:rPr>
      </w:r>
    </w:p>
    <w:p w:rsidR="00000000" w:rsidDel="00000000" w:rsidP="00000000" w:rsidRDefault="00000000" w:rsidRPr="00000000" w14:paraId="0000214E">
      <w:pPr>
        <w:pageBreakBefore w:val="0"/>
        <w:rPr/>
      </w:pPr>
      <w:r w:rsidDel="00000000" w:rsidR="00000000" w:rsidRPr="00000000">
        <w:rPr>
          <w:rtl w:val="0"/>
        </w:rPr>
        <w:t xml:space="preserve">Monika: [player], it's fine. It's just...that time of the month for me, is all.</w:t>
      </w:r>
    </w:p>
    <w:p w:rsidR="00000000" w:rsidDel="00000000" w:rsidP="00000000" w:rsidRDefault="00000000" w:rsidRPr="00000000" w14:paraId="0000214F">
      <w:pPr>
        <w:pageBreakBefore w:val="0"/>
        <w:rPr/>
      </w:pPr>
      <w:r w:rsidDel="00000000" w:rsidR="00000000" w:rsidRPr="00000000">
        <w:rPr>
          <w:rtl w:val="0"/>
        </w:rPr>
      </w:r>
    </w:p>
    <w:p w:rsidR="00000000" w:rsidDel="00000000" w:rsidP="00000000" w:rsidRDefault="00000000" w:rsidRPr="00000000" w14:paraId="00002150">
      <w:pPr>
        <w:pageBreakBefore w:val="0"/>
        <w:rPr/>
      </w:pPr>
      <w:r w:rsidDel="00000000" w:rsidR="00000000" w:rsidRPr="00000000">
        <w:rPr>
          <w:rtl w:val="0"/>
        </w:rPr>
        <w:t xml:space="preserve">MC: Huh?</w:t>
      </w:r>
    </w:p>
    <w:p w:rsidR="00000000" w:rsidDel="00000000" w:rsidP="00000000" w:rsidRDefault="00000000" w:rsidRPr="00000000" w14:paraId="00002151">
      <w:pPr>
        <w:pageBreakBefore w:val="0"/>
        <w:rPr/>
      </w:pPr>
      <w:r w:rsidDel="00000000" w:rsidR="00000000" w:rsidRPr="00000000">
        <w:rPr>
          <w:rtl w:val="0"/>
        </w:rPr>
      </w:r>
    </w:p>
    <w:p w:rsidR="00000000" w:rsidDel="00000000" w:rsidP="00000000" w:rsidRDefault="00000000" w:rsidRPr="00000000" w14:paraId="00002152">
      <w:pPr>
        <w:pageBreakBefore w:val="0"/>
        <w:rPr/>
      </w:pPr>
      <w:r w:rsidDel="00000000" w:rsidR="00000000" w:rsidRPr="00000000">
        <w:rPr>
          <w:rtl w:val="0"/>
        </w:rPr>
        <w:t xml:space="preserve">Monika sighs.</w:t>
      </w:r>
    </w:p>
    <w:p w:rsidR="00000000" w:rsidDel="00000000" w:rsidP="00000000" w:rsidRDefault="00000000" w:rsidRPr="00000000" w14:paraId="00002153">
      <w:pPr>
        <w:pageBreakBefore w:val="0"/>
        <w:rPr/>
      </w:pPr>
      <w:r w:rsidDel="00000000" w:rsidR="00000000" w:rsidRPr="00000000">
        <w:rPr>
          <w:rtl w:val="0"/>
        </w:rPr>
      </w:r>
    </w:p>
    <w:p w:rsidR="00000000" w:rsidDel="00000000" w:rsidP="00000000" w:rsidRDefault="00000000" w:rsidRPr="00000000" w14:paraId="00002154">
      <w:pPr>
        <w:pageBreakBefore w:val="0"/>
        <w:rPr/>
      </w:pPr>
      <w:r w:rsidDel="00000000" w:rsidR="00000000" w:rsidRPr="00000000">
        <w:rPr>
          <w:rtl w:val="0"/>
        </w:rPr>
        <w:t xml:space="preserve">Monika: I'm on my period, idiot.</w:t>
      </w:r>
    </w:p>
    <w:p w:rsidR="00000000" w:rsidDel="00000000" w:rsidP="00000000" w:rsidRDefault="00000000" w:rsidRPr="00000000" w14:paraId="00002155">
      <w:pPr>
        <w:pageBreakBefore w:val="0"/>
        <w:rPr/>
      </w:pPr>
      <w:r w:rsidDel="00000000" w:rsidR="00000000" w:rsidRPr="00000000">
        <w:rPr>
          <w:rtl w:val="0"/>
        </w:rPr>
      </w:r>
    </w:p>
    <w:p w:rsidR="00000000" w:rsidDel="00000000" w:rsidP="00000000" w:rsidRDefault="00000000" w:rsidRPr="00000000" w14:paraId="00002156">
      <w:pPr>
        <w:pageBreakBefore w:val="0"/>
        <w:rPr/>
      </w:pPr>
      <w:r w:rsidDel="00000000" w:rsidR="00000000" w:rsidRPr="00000000">
        <w:rPr>
          <w:rtl w:val="0"/>
        </w:rPr>
        <w:t xml:space="preserve">I move my mouth a bit and gulp down a lot of saliva.</w:t>
      </w:r>
    </w:p>
    <w:p w:rsidR="00000000" w:rsidDel="00000000" w:rsidP="00000000" w:rsidRDefault="00000000" w:rsidRPr="00000000" w14:paraId="00002157">
      <w:pPr>
        <w:pageBreakBefore w:val="0"/>
        <w:rPr/>
      </w:pPr>
      <w:r w:rsidDel="00000000" w:rsidR="00000000" w:rsidRPr="00000000">
        <w:rPr>
          <w:rtl w:val="0"/>
        </w:rPr>
      </w:r>
    </w:p>
    <w:p w:rsidR="00000000" w:rsidDel="00000000" w:rsidP="00000000" w:rsidRDefault="00000000" w:rsidRPr="00000000" w14:paraId="00002158">
      <w:pPr>
        <w:pageBreakBefore w:val="0"/>
        <w:rPr/>
      </w:pPr>
      <w:r w:rsidDel="00000000" w:rsidR="00000000" w:rsidRPr="00000000">
        <w:rPr>
          <w:rtl w:val="0"/>
        </w:rPr>
        <w:t xml:space="preserve">MC: Sorry.</w:t>
      </w:r>
    </w:p>
    <w:p w:rsidR="00000000" w:rsidDel="00000000" w:rsidP="00000000" w:rsidRDefault="00000000" w:rsidRPr="00000000" w14:paraId="00002159">
      <w:pPr>
        <w:pageBreakBefore w:val="0"/>
        <w:rPr/>
      </w:pPr>
      <w:r w:rsidDel="00000000" w:rsidR="00000000" w:rsidRPr="00000000">
        <w:rPr>
          <w:rtl w:val="0"/>
        </w:rPr>
        <w:t xml:space="preserve">She nods.</w:t>
      </w:r>
    </w:p>
    <w:p w:rsidR="00000000" w:rsidDel="00000000" w:rsidP="00000000" w:rsidRDefault="00000000" w:rsidRPr="00000000" w14:paraId="0000215A">
      <w:pPr>
        <w:pageBreakBefore w:val="0"/>
        <w:rPr/>
      </w:pPr>
      <w:r w:rsidDel="00000000" w:rsidR="00000000" w:rsidRPr="00000000">
        <w:rPr>
          <w:rtl w:val="0"/>
        </w:rPr>
        <w:br w:type="textWrapping"/>
        <w:t xml:space="preserve">Monika: It's fine, you didn't know.</w:t>
      </w:r>
    </w:p>
    <w:p w:rsidR="00000000" w:rsidDel="00000000" w:rsidP="00000000" w:rsidRDefault="00000000" w:rsidRPr="00000000" w14:paraId="0000215B">
      <w:pPr>
        <w:pageBreakBefore w:val="0"/>
        <w:rPr/>
      </w:pPr>
      <w:r w:rsidDel="00000000" w:rsidR="00000000" w:rsidRPr="00000000">
        <w:rPr>
          <w:rtl w:val="0"/>
        </w:rPr>
      </w:r>
    </w:p>
    <w:p w:rsidR="00000000" w:rsidDel="00000000" w:rsidP="00000000" w:rsidRDefault="00000000" w:rsidRPr="00000000" w14:paraId="0000215C">
      <w:pPr>
        <w:pageBreakBefore w:val="0"/>
        <w:rPr/>
      </w:pPr>
      <w:r w:rsidDel="00000000" w:rsidR="00000000" w:rsidRPr="00000000">
        <w:rPr>
          <w:rtl w:val="0"/>
        </w:rPr>
        <w:t xml:space="preserve">She leans over and gives me a sort of side hug, and we stay that way for a few minutes.</w:t>
      </w:r>
    </w:p>
    <w:p w:rsidR="00000000" w:rsidDel="00000000" w:rsidP="00000000" w:rsidRDefault="00000000" w:rsidRPr="00000000" w14:paraId="0000215D">
      <w:pPr>
        <w:pageBreakBefore w:val="0"/>
        <w:rPr/>
      </w:pPr>
      <w:r w:rsidDel="00000000" w:rsidR="00000000" w:rsidRPr="00000000">
        <w:rPr>
          <w:rtl w:val="0"/>
        </w:rPr>
      </w:r>
    </w:p>
    <w:p w:rsidR="00000000" w:rsidDel="00000000" w:rsidP="00000000" w:rsidRDefault="00000000" w:rsidRPr="00000000" w14:paraId="0000215E">
      <w:pPr>
        <w:pageBreakBefore w:val="0"/>
        <w:rPr/>
      </w:pPr>
      <w:r w:rsidDel="00000000" w:rsidR="00000000" w:rsidRPr="00000000">
        <w:rPr>
          <w:rtl w:val="0"/>
        </w:rPr>
        <w:t xml:space="preserve">Monika: So, what are we going to do today?</w:t>
      </w:r>
    </w:p>
    <w:p w:rsidR="00000000" w:rsidDel="00000000" w:rsidP="00000000" w:rsidRDefault="00000000" w:rsidRPr="00000000" w14:paraId="0000215F">
      <w:pPr>
        <w:pageBreakBefore w:val="0"/>
        <w:rPr/>
      </w:pPr>
      <w:r w:rsidDel="00000000" w:rsidR="00000000" w:rsidRPr="00000000">
        <w:rPr>
          <w:rtl w:val="0"/>
        </w:rPr>
      </w:r>
    </w:p>
    <w:p w:rsidR="00000000" w:rsidDel="00000000" w:rsidP="00000000" w:rsidRDefault="00000000" w:rsidRPr="00000000" w14:paraId="00002160">
      <w:pPr>
        <w:pageBreakBefore w:val="0"/>
        <w:rPr/>
      </w:pPr>
      <w:r w:rsidDel="00000000" w:rsidR="00000000" w:rsidRPr="00000000">
        <w:rPr>
          <w:rtl w:val="0"/>
        </w:rPr>
        <w:t xml:space="preserve">I was thinking about that earlier, but it seems a bit shallow now.</w:t>
      </w:r>
    </w:p>
    <w:p w:rsidR="00000000" w:rsidDel="00000000" w:rsidP="00000000" w:rsidRDefault="00000000" w:rsidRPr="00000000" w14:paraId="00002161">
      <w:pPr>
        <w:pageBreakBefore w:val="0"/>
        <w:rPr/>
      </w:pPr>
      <w:r w:rsidDel="00000000" w:rsidR="00000000" w:rsidRPr="00000000">
        <w:rPr>
          <w:rtl w:val="0"/>
        </w:rPr>
      </w:r>
    </w:p>
    <w:p w:rsidR="00000000" w:rsidDel="00000000" w:rsidP="00000000" w:rsidRDefault="00000000" w:rsidRPr="00000000" w14:paraId="00002162">
      <w:pPr>
        <w:pageBreakBefore w:val="0"/>
        <w:rPr/>
      </w:pPr>
      <w:r w:rsidDel="00000000" w:rsidR="00000000" w:rsidRPr="00000000">
        <w:rPr>
          <w:rtl w:val="0"/>
        </w:rPr>
        <w:t xml:space="preserve">MC: Well, I was thinking about playing some video games, but if you don't want to…</w:t>
      </w:r>
    </w:p>
    <w:p w:rsidR="00000000" w:rsidDel="00000000" w:rsidP="00000000" w:rsidRDefault="00000000" w:rsidRPr="00000000" w14:paraId="00002163">
      <w:pPr>
        <w:pageBreakBefore w:val="0"/>
        <w:rPr/>
      </w:pPr>
      <w:r w:rsidDel="00000000" w:rsidR="00000000" w:rsidRPr="00000000">
        <w:rPr>
          <w:rtl w:val="0"/>
        </w:rPr>
      </w:r>
    </w:p>
    <w:p w:rsidR="00000000" w:rsidDel="00000000" w:rsidP="00000000" w:rsidRDefault="00000000" w:rsidRPr="00000000" w14:paraId="00002164">
      <w:pPr>
        <w:pageBreakBefore w:val="0"/>
        <w:rPr/>
      </w:pPr>
      <w:r w:rsidDel="00000000" w:rsidR="00000000" w:rsidRPr="00000000">
        <w:rPr>
          <w:rtl w:val="0"/>
        </w:rPr>
        <w:t xml:space="preserve">Monika: Oh, no, that's fine!</w:t>
      </w:r>
    </w:p>
    <w:p w:rsidR="00000000" w:rsidDel="00000000" w:rsidP="00000000" w:rsidRDefault="00000000" w:rsidRPr="00000000" w14:paraId="00002165">
      <w:pPr>
        <w:pageBreakBefore w:val="0"/>
        <w:rPr/>
      </w:pPr>
      <w:r w:rsidDel="00000000" w:rsidR="00000000" w:rsidRPr="00000000">
        <w:rPr>
          <w:rtl w:val="0"/>
        </w:rPr>
      </w:r>
    </w:p>
    <w:p w:rsidR="00000000" w:rsidDel="00000000" w:rsidP="00000000" w:rsidRDefault="00000000" w:rsidRPr="00000000" w14:paraId="00002166">
      <w:pPr>
        <w:pageBreakBefore w:val="0"/>
        <w:rPr/>
      </w:pPr>
      <w:r w:rsidDel="00000000" w:rsidR="00000000" w:rsidRPr="00000000">
        <w:rPr>
          <w:rtl w:val="0"/>
        </w:rPr>
        <w:t xml:space="preserve">Monika: Uh...what'll we be playing?</w:t>
        <w:br w:type="textWrapping"/>
      </w:r>
    </w:p>
    <w:p w:rsidR="00000000" w:rsidDel="00000000" w:rsidP="00000000" w:rsidRDefault="00000000" w:rsidRPr="00000000" w14:paraId="00002167">
      <w:pPr>
        <w:pageBreakBefore w:val="0"/>
        <w:rPr/>
      </w:pPr>
      <w:r w:rsidDel="00000000" w:rsidR="00000000" w:rsidRPr="00000000">
        <w:rPr>
          <w:rtl w:val="0"/>
        </w:rPr>
        <w:t xml:space="preserve">MC: I...didn't expect to get this far.</w:t>
      </w:r>
    </w:p>
    <w:p w:rsidR="00000000" w:rsidDel="00000000" w:rsidP="00000000" w:rsidRDefault="00000000" w:rsidRPr="00000000" w14:paraId="00002168">
      <w:pPr>
        <w:pageBreakBefore w:val="0"/>
        <w:rPr/>
      </w:pPr>
      <w:r w:rsidDel="00000000" w:rsidR="00000000" w:rsidRPr="00000000">
        <w:rPr>
          <w:rtl w:val="0"/>
        </w:rPr>
        <w:br w:type="textWrapping"/>
        <w:t xml:space="preserve">Monika laughs, and I walk over to the box of games sitting next to the TV.</w:t>
      </w:r>
    </w:p>
    <w:p w:rsidR="00000000" w:rsidDel="00000000" w:rsidP="00000000" w:rsidRDefault="00000000" w:rsidRPr="00000000" w14:paraId="00002169">
      <w:pPr>
        <w:pageBreakBefore w:val="0"/>
        <w:rPr/>
      </w:pPr>
      <w:r w:rsidDel="00000000" w:rsidR="00000000" w:rsidRPr="00000000">
        <w:rPr>
          <w:rtl w:val="0"/>
        </w:rPr>
      </w:r>
    </w:p>
    <w:p w:rsidR="00000000" w:rsidDel="00000000" w:rsidP="00000000" w:rsidRDefault="00000000" w:rsidRPr="00000000" w14:paraId="0000216A">
      <w:pPr>
        <w:pageBreakBefore w:val="0"/>
        <w:rPr/>
      </w:pPr>
      <w:r w:rsidDel="00000000" w:rsidR="00000000" w:rsidRPr="00000000">
        <w:rPr>
          <w:rtl w:val="0"/>
        </w:rPr>
        <w:t xml:space="preserve">After rifling around for a minute, I pull out a shoot-em-up game called </w:t>
      </w:r>
      <w:r w:rsidDel="00000000" w:rsidR="00000000" w:rsidRPr="00000000">
        <w:rPr>
          <w:i w:val="1"/>
          <w:rtl w:val="0"/>
        </w:rPr>
        <w:t xml:space="preserve">Detective Special</w:t>
      </w:r>
      <w:r w:rsidDel="00000000" w:rsidR="00000000" w:rsidRPr="00000000">
        <w:rPr>
          <w:rtl w:val="0"/>
        </w:rPr>
        <w:t xml:space="preserve">.</w:t>
      </w:r>
    </w:p>
    <w:p w:rsidR="00000000" w:rsidDel="00000000" w:rsidP="00000000" w:rsidRDefault="00000000" w:rsidRPr="00000000" w14:paraId="0000216B">
      <w:pPr>
        <w:pageBreakBefore w:val="0"/>
        <w:rPr/>
      </w:pPr>
      <w:r w:rsidDel="00000000" w:rsidR="00000000" w:rsidRPr="00000000">
        <w:rPr>
          <w:rtl w:val="0"/>
        </w:rPr>
      </w:r>
    </w:p>
    <w:p w:rsidR="00000000" w:rsidDel="00000000" w:rsidP="00000000" w:rsidRDefault="00000000" w:rsidRPr="00000000" w14:paraId="0000216C">
      <w:pPr>
        <w:pageBreakBefore w:val="0"/>
        <w:rPr/>
      </w:pPr>
      <w:r w:rsidDel="00000000" w:rsidR="00000000" w:rsidRPr="00000000">
        <w:rPr>
          <w:rtl w:val="0"/>
        </w:rPr>
        <w:t xml:space="preserve">The box art features a mustachioed man in a beige trench coat standing back-to-back with a slim woman clad in a tight cop uniform.</w:t>
      </w:r>
    </w:p>
    <w:p w:rsidR="00000000" w:rsidDel="00000000" w:rsidP="00000000" w:rsidRDefault="00000000" w:rsidRPr="00000000" w14:paraId="0000216D">
      <w:pPr>
        <w:pageBreakBefore w:val="0"/>
        <w:rPr/>
      </w:pPr>
      <w:r w:rsidDel="00000000" w:rsidR="00000000" w:rsidRPr="00000000">
        <w:rPr>
          <w:rtl w:val="0"/>
        </w:rPr>
      </w:r>
    </w:p>
    <w:p w:rsidR="00000000" w:rsidDel="00000000" w:rsidP="00000000" w:rsidRDefault="00000000" w:rsidRPr="00000000" w14:paraId="0000216E">
      <w:pPr>
        <w:pageBreakBefore w:val="0"/>
        <w:rPr/>
      </w:pPr>
      <w:r w:rsidDel="00000000" w:rsidR="00000000" w:rsidRPr="00000000">
        <w:rPr>
          <w:rtl w:val="0"/>
        </w:rPr>
        <w:t xml:space="preserve">Both are holding pistols and surrounded by criminals.</w:t>
      </w:r>
    </w:p>
    <w:p w:rsidR="00000000" w:rsidDel="00000000" w:rsidP="00000000" w:rsidRDefault="00000000" w:rsidRPr="00000000" w14:paraId="0000216F">
      <w:pPr>
        <w:pageBreakBefore w:val="0"/>
        <w:rPr/>
      </w:pPr>
      <w:r w:rsidDel="00000000" w:rsidR="00000000" w:rsidRPr="00000000">
        <w:rPr>
          <w:rtl w:val="0"/>
        </w:rPr>
      </w:r>
    </w:p>
    <w:p w:rsidR="00000000" w:rsidDel="00000000" w:rsidP="00000000" w:rsidRDefault="00000000" w:rsidRPr="00000000" w14:paraId="00002170">
      <w:pPr>
        <w:pageBreakBefore w:val="0"/>
        <w:rPr/>
      </w:pPr>
      <w:r w:rsidDel="00000000" w:rsidR="00000000" w:rsidRPr="00000000">
        <w:rPr>
          <w:rtl w:val="0"/>
        </w:rPr>
        <w:t xml:space="preserve">I pop the game into the disk drive and return to Monika, who's drinking her milk again.</w:t>
      </w:r>
    </w:p>
    <w:p w:rsidR="00000000" w:rsidDel="00000000" w:rsidP="00000000" w:rsidRDefault="00000000" w:rsidRPr="00000000" w14:paraId="00002171">
      <w:pPr>
        <w:pageBreakBefore w:val="0"/>
        <w:rPr/>
      </w:pPr>
      <w:r w:rsidDel="00000000" w:rsidR="00000000" w:rsidRPr="00000000">
        <w:rPr>
          <w:rtl w:val="0"/>
        </w:rPr>
      </w:r>
    </w:p>
    <w:p w:rsidR="00000000" w:rsidDel="00000000" w:rsidP="00000000" w:rsidRDefault="00000000" w:rsidRPr="00000000" w14:paraId="00002172">
      <w:pPr>
        <w:pageBreakBefore w:val="0"/>
        <w:rPr/>
      </w:pPr>
      <w:r w:rsidDel="00000000" w:rsidR="00000000" w:rsidRPr="00000000">
        <w:rPr>
          <w:rtl w:val="0"/>
        </w:rPr>
        <w:t xml:space="preserve">As the game loads up, I'm presented with a choice.</w:t>
      </w:r>
    </w:p>
    <w:p w:rsidR="00000000" w:rsidDel="00000000" w:rsidP="00000000" w:rsidRDefault="00000000" w:rsidRPr="00000000" w14:paraId="00002173">
      <w:pPr>
        <w:pageBreakBefore w:val="0"/>
        <w:rPr/>
      </w:pPr>
      <w:r w:rsidDel="00000000" w:rsidR="00000000" w:rsidRPr="00000000">
        <w:rPr>
          <w:rtl w:val="0"/>
        </w:rPr>
      </w:r>
    </w:p>
    <w:p w:rsidR="00000000" w:rsidDel="00000000" w:rsidP="00000000" w:rsidRDefault="00000000" w:rsidRPr="00000000" w14:paraId="00002174">
      <w:pPr>
        <w:pageBreakBefore w:val="0"/>
        <w:rPr/>
      </w:pPr>
      <w:r w:rsidDel="00000000" w:rsidR="00000000" w:rsidRPr="00000000">
        <w:rPr>
          <w:rtl w:val="0"/>
        </w:rPr>
        <w:t xml:space="preserve">The game has two modes, Single Player and Arcade.</w:t>
      </w:r>
    </w:p>
    <w:p w:rsidR="00000000" w:rsidDel="00000000" w:rsidP="00000000" w:rsidRDefault="00000000" w:rsidRPr="00000000" w14:paraId="00002175">
      <w:pPr>
        <w:pageBreakBefore w:val="0"/>
        <w:rPr/>
      </w:pPr>
      <w:r w:rsidDel="00000000" w:rsidR="00000000" w:rsidRPr="00000000">
        <w:rPr>
          <w:rtl w:val="0"/>
        </w:rPr>
      </w:r>
    </w:p>
    <w:p w:rsidR="00000000" w:rsidDel="00000000" w:rsidP="00000000" w:rsidRDefault="00000000" w:rsidRPr="00000000" w14:paraId="00002176">
      <w:pPr>
        <w:pageBreakBefore w:val="0"/>
        <w:rPr/>
      </w:pPr>
      <w:r w:rsidDel="00000000" w:rsidR="00000000" w:rsidRPr="00000000">
        <w:rPr>
          <w:rtl w:val="0"/>
        </w:rPr>
        <w:t xml:space="preserve">Arcade allows for co-op gameplay, while Single Player is, well, single player.</w:t>
      </w:r>
    </w:p>
    <w:p w:rsidR="00000000" w:rsidDel="00000000" w:rsidP="00000000" w:rsidRDefault="00000000" w:rsidRPr="00000000" w14:paraId="00002177">
      <w:pPr>
        <w:pageBreakBefore w:val="0"/>
        <w:rPr/>
      </w:pPr>
      <w:r w:rsidDel="00000000" w:rsidR="00000000" w:rsidRPr="00000000">
        <w:rPr>
          <w:rtl w:val="0"/>
        </w:rPr>
      </w:r>
    </w:p>
    <w:p w:rsidR="00000000" w:rsidDel="00000000" w:rsidP="00000000" w:rsidRDefault="00000000" w:rsidRPr="00000000" w14:paraId="00002178">
      <w:pPr>
        <w:pageBreakBefore w:val="0"/>
        <w:rPr/>
      </w:pPr>
      <w:r w:rsidDel="00000000" w:rsidR="00000000" w:rsidRPr="00000000">
        <w:rPr>
          <w:rtl w:val="0"/>
        </w:rPr>
        <w:t xml:space="preserve">(Option box accompanied with the text "Of course, I'm going to go with…" said by MC)</w:t>
      </w:r>
    </w:p>
    <w:p w:rsidR="00000000" w:rsidDel="00000000" w:rsidP="00000000" w:rsidRDefault="00000000" w:rsidRPr="00000000" w14:paraId="00002179">
      <w:pPr>
        <w:pageBreakBefore w:val="0"/>
        <w:rPr/>
      </w:pPr>
      <w:r w:rsidDel="00000000" w:rsidR="00000000" w:rsidRPr="00000000">
        <w:rPr>
          <w:rtl w:val="0"/>
        </w:rPr>
      </w:r>
    </w:p>
    <w:p w:rsidR="00000000" w:rsidDel="00000000" w:rsidP="00000000" w:rsidRDefault="00000000" w:rsidRPr="00000000" w14:paraId="0000217A">
      <w:pPr>
        <w:pageBreakBefore w:val="0"/>
        <w:rPr/>
      </w:pPr>
      <w:r w:rsidDel="00000000" w:rsidR="00000000" w:rsidRPr="00000000">
        <w:rPr>
          <w:rtl w:val="0"/>
        </w:rPr>
        <w:t xml:space="preserve">Option 1: Arcade</w:t>
        <w:br w:type="textWrapping"/>
      </w:r>
    </w:p>
    <w:p w:rsidR="00000000" w:rsidDel="00000000" w:rsidP="00000000" w:rsidRDefault="00000000" w:rsidRPr="00000000" w14:paraId="0000217B">
      <w:pPr>
        <w:pageBreakBefore w:val="0"/>
        <w:rPr/>
      </w:pPr>
      <w:r w:rsidDel="00000000" w:rsidR="00000000" w:rsidRPr="00000000">
        <w:rPr>
          <w:rtl w:val="0"/>
        </w:rPr>
        <w:t xml:space="preserve">Option 2: Single Player</w:t>
      </w:r>
    </w:p>
    <w:p w:rsidR="00000000" w:rsidDel="00000000" w:rsidP="00000000" w:rsidRDefault="00000000" w:rsidRPr="00000000" w14:paraId="0000217C">
      <w:pPr>
        <w:pageBreakBefore w:val="0"/>
        <w:rPr/>
      </w:pPr>
      <w:r w:rsidDel="00000000" w:rsidR="00000000" w:rsidRPr="00000000">
        <w:rPr>
          <w:rtl w:val="0"/>
        </w:rPr>
      </w:r>
    </w:p>
    <w:p w:rsidR="00000000" w:rsidDel="00000000" w:rsidP="00000000" w:rsidRDefault="00000000" w:rsidRPr="00000000" w14:paraId="0000217D">
      <w:pPr>
        <w:pageBreakBefore w:val="0"/>
        <w:rPr/>
      </w:pPr>
      <w:r w:rsidDel="00000000" w:rsidR="00000000" w:rsidRPr="00000000">
        <w:rPr>
          <w:rtl w:val="0"/>
        </w:rPr>
        <w:t xml:space="preserve">(If Option 1 is chosen)</w:t>
      </w:r>
    </w:p>
    <w:p w:rsidR="00000000" w:rsidDel="00000000" w:rsidP="00000000" w:rsidRDefault="00000000" w:rsidRPr="00000000" w14:paraId="0000217E">
      <w:pPr>
        <w:pageBreakBefore w:val="0"/>
        <w:rPr/>
      </w:pPr>
      <w:r w:rsidDel="00000000" w:rsidR="00000000" w:rsidRPr="00000000">
        <w:rPr>
          <w:rtl w:val="0"/>
        </w:rPr>
      </w:r>
    </w:p>
    <w:p w:rsidR="00000000" w:rsidDel="00000000" w:rsidP="00000000" w:rsidRDefault="00000000" w:rsidRPr="00000000" w14:paraId="0000217F">
      <w:pPr>
        <w:pageBreakBefore w:val="0"/>
        <w:rPr/>
      </w:pPr>
      <w:r w:rsidDel="00000000" w:rsidR="00000000" w:rsidRPr="00000000">
        <w:rPr>
          <w:rtl w:val="0"/>
        </w:rPr>
        <w:t xml:space="preserve">I navigate to the Arcade mode and hand Monika the extra controller I brought with me.</w:t>
      </w:r>
    </w:p>
    <w:p w:rsidR="00000000" w:rsidDel="00000000" w:rsidP="00000000" w:rsidRDefault="00000000" w:rsidRPr="00000000" w14:paraId="00002180">
      <w:pPr>
        <w:pageBreakBefore w:val="0"/>
        <w:rPr/>
      </w:pPr>
      <w:r w:rsidDel="00000000" w:rsidR="00000000" w:rsidRPr="00000000">
        <w:rPr>
          <w:rtl w:val="0"/>
        </w:rPr>
      </w:r>
    </w:p>
    <w:p w:rsidR="00000000" w:rsidDel="00000000" w:rsidP="00000000" w:rsidRDefault="00000000" w:rsidRPr="00000000" w14:paraId="00002181">
      <w:pPr>
        <w:pageBreakBefore w:val="0"/>
        <w:rPr/>
      </w:pPr>
      <w:r w:rsidDel="00000000" w:rsidR="00000000" w:rsidRPr="00000000">
        <w:rPr>
          <w:rtl w:val="0"/>
        </w:rPr>
        <w:t xml:space="preserve">MC: The controls are pretty simple. You use the left stick to move, the right stick to aim and shoot, and the blue button to pick things up.</w:t>
      </w:r>
    </w:p>
    <w:p w:rsidR="00000000" w:rsidDel="00000000" w:rsidP="00000000" w:rsidRDefault="00000000" w:rsidRPr="00000000" w14:paraId="00002182">
      <w:pPr>
        <w:pageBreakBefore w:val="0"/>
        <w:rPr/>
      </w:pPr>
      <w:r w:rsidDel="00000000" w:rsidR="00000000" w:rsidRPr="00000000">
        <w:rPr>
          <w:rtl w:val="0"/>
        </w:rPr>
      </w:r>
    </w:p>
    <w:p w:rsidR="00000000" w:rsidDel="00000000" w:rsidP="00000000" w:rsidRDefault="00000000" w:rsidRPr="00000000" w14:paraId="00002183">
      <w:pPr>
        <w:pageBreakBefore w:val="0"/>
        <w:rPr/>
      </w:pPr>
      <w:r w:rsidDel="00000000" w:rsidR="00000000" w:rsidRPr="00000000">
        <w:rPr>
          <w:rtl w:val="0"/>
        </w:rPr>
        <w:t xml:space="preserve">Monika nods and sits up, clearly filled with determination.</w:t>
      </w:r>
    </w:p>
    <w:p w:rsidR="00000000" w:rsidDel="00000000" w:rsidP="00000000" w:rsidRDefault="00000000" w:rsidRPr="00000000" w14:paraId="00002184">
      <w:pPr>
        <w:pageBreakBefore w:val="0"/>
        <w:rPr/>
      </w:pPr>
      <w:r w:rsidDel="00000000" w:rsidR="00000000" w:rsidRPr="00000000">
        <w:rPr>
          <w:rtl w:val="0"/>
        </w:rPr>
      </w:r>
    </w:p>
    <w:p w:rsidR="00000000" w:rsidDel="00000000" w:rsidP="00000000" w:rsidRDefault="00000000" w:rsidRPr="00000000" w14:paraId="00002185">
      <w:pPr>
        <w:pageBreakBefore w:val="0"/>
        <w:rPr/>
      </w:pPr>
      <w:r w:rsidDel="00000000" w:rsidR="00000000" w:rsidRPr="00000000">
        <w:rPr>
          <w:rtl w:val="0"/>
        </w:rPr>
        <w:t xml:space="preserve">When the game starts, the tutorial level begins, teaching Monika the things she already knew.</w:t>
      </w:r>
    </w:p>
    <w:p w:rsidR="00000000" w:rsidDel="00000000" w:rsidP="00000000" w:rsidRDefault="00000000" w:rsidRPr="00000000" w14:paraId="00002186">
      <w:pPr>
        <w:pageBreakBefore w:val="0"/>
        <w:rPr/>
      </w:pPr>
      <w:r w:rsidDel="00000000" w:rsidR="00000000" w:rsidRPr="00000000">
        <w:rPr>
          <w:rtl w:val="0"/>
        </w:rPr>
      </w:r>
    </w:p>
    <w:p w:rsidR="00000000" w:rsidDel="00000000" w:rsidP="00000000" w:rsidRDefault="00000000" w:rsidRPr="00000000" w14:paraId="00002187">
      <w:pPr>
        <w:pageBreakBefore w:val="0"/>
        <w:rPr/>
      </w:pPr>
      <w:r w:rsidDel="00000000" w:rsidR="00000000" w:rsidRPr="00000000">
        <w:rPr>
          <w:rtl w:val="0"/>
        </w:rPr>
        <w:t xml:space="preserve">We clear out the first three waves of enemies with ease, and after a short cutscene, we're transported to a city block.</w:t>
      </w:r>
    </w:p>
    <w:p w:rsidR="00000000" w:rsidDel="00000000" w:rsidP="00000000" w:rsidRDefault="00000000" w:rsidRPr="00000000" w14:paraId="00002188">
      <w:pPr>
        <w:pageBreakBefore w:val="0"/>
        <w:rPr/>
      </w:pPr>
      <w:r w:rsidDel="00000000" w:rsidR="00000000" w:rsidRPr="00000000">
        <w:rPr>
          <w:rtl w:val="0"/>
        </w:rPr>
      </w:r>
    </w:p>
    <w:p w:rsidR="00000000" w:rsidDel="00000000" w:rsidP="00000000" w:rsidRDefault="00000000" w:rsidRPr="00000000" w14:paraId="00002189">
      <w:pPr>
        <w:pageBreakBefore w:val="0"/>
        <w:rPr/>
      </w:pPr>
      <w:r w:rsidDel="00000000" w:rsidR="00000000" w:rsidRPr="00000000">
        <w:rPr>
          <w:rtl w:val="0"/>
        </w:rPr>
        <w:t xml:space="preserve">Yet again, we clear the first three waves easily, but the fourth starts to give us trouble.</w:t>
      </w:r>
    </w:p>
    <w:p w:rsidR="00000000" w:rsidDel="00000000" w:rsidP="00000000" w:rsidRDefault="00000000" w:rsidRPr="00000000" w14:paraId="0000218A">
      <w:pPr>
        <w:pageBreakBefore w:val="0"/>
        <w:rPr/>
      </w:pPr>
      <w:r w:rsidDel="00000000" w:rsidR="00000000" w:rsidRPr="00000000">
        <w:rPr>
          <w:rtl w:val="0"/>
        </w:rPr>
      </w:r>
    </w:p>
    <w:p w:rsidR="00000000" w:rsidDel="00000000" w:rsidP="00000000" w:rsidRDefault="00000000" w:rsidRPr="00000000" w14:paraId="0000218B">
      <w:pPr>
        <w:pageBreakBefore w:val="0"/>
        <w:rPr/>
      </w:pPr>
      <w:r w:rsidDel="00000000" w:rsidR="00000000" w:rsidRPr="00000000">
        <w:rPr>
          <w:rtl w:val="0"/>
        </w:rPr>
        <w:t xml:space="preserve">Monika: By Mecha-Hitler's mustache, what is that one even doing?</w:t>
        <w:br w:type="textWrapping"/>
      </w:r>
    </w:p>
    <w:p w:rsidR="00000000" w:rsidDel="00000000" w:rsidP="00000000" w:rsidRDefault="00000000" w:rsidRPr="00000000" w14:paraId="0000218C">
      <w:pPr>
        <w:pageBreakBefore w:val="0"/>
        <w:rPr/>
      </w:pPr>
      <w:r w:rsidDel="00000000" w:rsidR="00000000" w:rsidRPr="00000000">
        <w:rPr>
          <w:rtl w:val="0"/>
        </w:rPr>
        <w:t xml:space="preserve">When I see what she's pointing at, I can't help but laugh.</w:t>
      </w:r>
    </w:p>
    <w:p w:rsidR="00000000" w:rsidDel="00000000" w:rsidP="00000000" w:rsidRDefault="00000000" w:rsidRPr="00000000" w14:paraId="0000218D">
      <w:pPr>
        <w:pageBreakBefore w:val="0"/>
        <w:rPr/>
      </w:pPr>
      <w:r w:rsidDel="00000000" w:rsidR="00000000" w:rsidRPr="00000000">
        <w:rPr>
          <w:rtl w:val="0"/>
        </w:rPr>
      </w:r>
    </w:p>
    <w:p w:rsidR="00000000" w:rsidDel="00000000" w:rsidP="00000000" w:rsidRDefault="00000000" w:rsidRPr="00000000" w14:paraId="0000218E">
      <w:pPr>
        <w:pageBreakBefore w:val="0"/>
        <w:rPr/>
      </w:pPr>
      <w:r w:rsidDel="00000000" w:rsidR="00000000" w:rsidRPr="00000000">
        <w:rPr>
          <w:rtl w:val="0"/>
        </w:rPr>
        <w:t xml:space="preserve">One of the enemies is spazzing out, firing in every direction.</w:t>
      </w:r>
    </w:p>
    <w:p w:rsidR="00000000" w:rsidDel="00000000" w:rsidP="00000000" w:rsidRDefault="00000000" w:rsidRPr="00000000" w14:paraId="0000218F">
      <w:pPr>
        <w:pageBreakBefore w:val="0"/>
        <w:rPr/>
      </w:pPr>
      <w:r w:rsidDel="00000000" w:rsidR="00000000" w:rsidRPr="00000000">
        <w:rPr>
          <w:rtl w:val="0"/>
        </w:rPr>
      </w:r>
    </w:p>
    <w:p w:rsidR="00000000" w:rsidDel="00000000" w:rsidP="00000000" w:rsidRDefault="00000000" w:rsidRPr="00000000" w14:paraId="00002190">
      <w:pPr>
        <w:pageBreakBefore w:val="0"/>
        <w:rPr/>
      </w:pPr>
      <w:r w:rsidDel="00000000" w:rsidR="00000000" w:rsidRPr="00000000">
        <w:rPr>
          <w:rtl w:val="0"/>
        </w:rPr>
        <w:t xml:space="preserve">It takes a bit of strategy to kill him, but after a lot of hiding behind cars and taking potshots, he disappears in a spurt of blood.</w:t>
      </w:r>
    </w:p>
    <w:p w:rsidR="00000000" w:rsidDel="00000000" w:rsidP="00000000" w:rsidRDefault="00000000" w:rsidRPr="00000000" w14:paraId="00002191">
      <w:pPr>
        <w:pageBreakBefore w:val="0"/>
        <w:rPr/>
      </w:pPr>
      <w:r w:rsidDel="00000000" w:rsidR="00000000" w:rsidRPr="00000000">
        <w:rPr>
          <w:rtl w:val="0"/>
        </w:rPr>
      </w:r>
    </w:p>
    <w:p w:rsidR="00000000" w:rsidDel="00000000" w:rsidP="00000000" w:rsidRDefault="00000000" w:rsidRPr="00000000" w14:paraId="00002192">
      <w:pPr>
        <w:pageBreakBefore w:val="0"/>
        <w:rPr/>
      </w:pPr>
      <w:r w:rsidDel="00000000" w:rsidR="00000000" w:rsidRPr="00000000">
        <w:rPr>
          <w:rtl w:val="0"/>
        </w:rPr>
        <w:t xml:space="preserve">A few seconds later, another cutscene starts.</w:t>
        <w:br w:type="textWrapping"/>
      </w:r>
    </w:p>
    <w:p w:rsidR="00000000" w:rsidDel="00000000" w:rsidP="00000000" w:rsidRDefault="00000000" w:rsidRPr="00000000" w14:paraId="00002193">
      <w:pPr>
        <w:pageBreakBefore w:val="0"/>
        <w:rPr/>
      </w:pPr>
      <w:r w:rsidDel="00000000" w:rsidR="00000000" w:rsidRPr="00000000">
        <w:rPr>
          <w:rtl w:val="0"/>
        </w:rPr>
        <w:t xml:space="preserve">Monika: That was really fun, [player]!</w:t>
        <w:br w:type="textWrapping"/>
      </w:r>
    </w:p>
    <w:p w:rsidR="00000000" w:rsidDel="00000000" w:rsidP="00000000" w:rsidRDefault="00000000" w:rsidRPr="00000000" w14:paraId="00002194">
      <w:pPr>
        <w:pageBreakBefore w:val="0"/>
        <w:rPr/>
      </w:pPr>
      <w:r w:rsidDel="00000000" w:rsidR="00000000" w:rsidRPr="00000000">
        <w:rPr>
          <w:rtl w:val="0"/>
        </w:rPr>
        <w:t xml:space="preserve">Monika: I'm glad you showed it to me.</w:t>
      </w:r>
    </w:p>
    <w:p w:rsidR="00000000" w:rsidDel="00000000" w:rsidP="00000000" w:rsidRDefault="00000000" w:rsidRPr="00000000" w14:paraId="00002195">
      <w:pPr>
        <w:pageBreakBefore w:val="0"/>
        <w:rPr/>
      </w:pPr>
      <w:r w:rsidDel="00000000" w:rsidR="00000000" w:rsidRPr="00000000">
        <w:rPr>
          <w:rtl w:val="0"/>
        </w:rPr>
      </w:r>
    </w:p>
    <w:p w:rsidR="00000000" w:rsidDel="00000000" w:rsidP="00000000" w:rsidRDefault="00000000" w:rsidRPr="00000000" w14:paraId="00002196">
      <w:pPr>
        <w:pageBreakBefore w:val="0"/>
        <w:rPr/>
      </w:pPr>
      <w:r w:rsidDel="00000000" w:rsidR="00000000" w:rsidRPr="00000000">
        <w:rPr>
          <w:rtl w:val="0"/>
        </w:rPr>
        <w:t xml:space="preserve">(End of choice)</w:t>
      </w:r>
    </w:p>
    <w:p w:rsidR="00000000" w:rsidDel="00000000" w:rsidP="00000000" w:rsidRDefault="00000000" w:rsidRPr="00000000" w14:paraId="00002197">
      <w:pPr>
        <w:pageBreakBefore w:val="0"/>
        <w:rPr/>
      </w:pPr>
      <w:r w:rsidDel="00000000" w:rsidR="00000000" w:rsidRPr="00000000">
        <w:rPr>
          <w:rtl w:val="0"/>
        </w:rPr>
      </w:r>
    </w:p>
    <w:p w:rsidR="00000000" w:rsidDel="00000000" w:rsidP="00000000" w:rsidRDefault="00000000" w:rsidRPr="00000000" w14:paraId="00002198">
      <w:pPr>
        <w:pageBreakBefore w:val="0"/>
        <w:rPr/>
      </w:pPr>
      <w:r w:rsidDel="00000000" w:rsidR="00000000" w:rsidRPr="00000000">
        <w:rPr>
          <w:rtl w:val="0"/>
        </w:rPr>
        <w:t xml:space="preserve">(If Option 2 is chosen)</w:t>
      </w:r>
    </w:p>
    <w:p w:rsidR="00000000" w:rsidDel="00000000" w:rsidP="00000000" w:rsidRDefault="00000000" w:rsidRPr="00000000" w14:paraId="00002199">
      <w:pPr>
        <w:pageBreakBefore w:val="0"/>
        <w:rPr/>
      </w:pPr>
      <w:r w:rsidDel="00000000" w:rsidR="00000000" w:rsidRPr="00000000">
        <w:rPr>
          <w:rtl w:val="0"/>
        </w:rPr>
      </w:r>
    </w:p>
    <w:p w:rsidR="00000000" w:rsidDel="00000000" w:rsidP="00000000" w:rsidRDefault="00000000" w:rsidRPr="00000000" w14:paraId="0000219A">
      <w:pPr>
        <w:pageBreakBefore w:val="0"/>
        <w:rPr/>
      </w:pPr>
      <w:r w:rsidDel="00000000" w:rsidR="00000000" w:rsidRPr="00000000">
        <w:rPr>
          <w:rtl w:val="0"/>
        </w:rPr>
        <w:t xml:space="preserve">I select the Single-Player option and sit back.</w:t>
      </w:r>
    </w:p>
    <w:p w:rsidR="00000000" w:rsidDel="00000000" w:rsidP="00000000" w:rsidRDefault="00000000" w:rsidRPr="00000000" w14:paraId="0000219B">
      <w:pPr>
        <w:pageBreakBefore w:val="0"/>
        <w:rPr/>
      </w:pPr>
      <w:r w:rsidDel="00000000" w:rsidR="00000000" w:rsidRPr="00000000">
        <w:rPr>
          <w:rtl w:val="0"/>
        </w:rPr>
      </w:r>
    </w:p>
    <w:p w:rsidR="00000000" w:rsidDel="00000000" w:rsidP="00000000" w:rsidRDefault="00000000" w:rsidRPr="00000000" w14:paraId="0000219C">
      <w:pPr>
        <w:pageBreakBefore w:val="0"/>
        <w:rPr/>
      </w:pPr>
      <w:r w:rsidDel="00000000" w:rsidR="00000000" w:rsidRPr="00000000">
        <w:rPr>
          <w:rtl w:val="0"/>
        </w:rPr>
        <w:t xml:space="preserve">Monika seems a bit disappointed.</w:t>
      </w:r>
    </w:p>
    <w:p w:rsidR="00000000" w:rsidDel="00000000" w:rsidP="00000000" w:rsidRDefault="00000000" w:rsidRPr="00000000" w14:paraId="0000219D">
      <w:pPr>
        <w:pageBreakBefore w:val="0"/>
        <w:rPr/>
      </w:pPr>
      <w:r w:rsidDel="00000000" w:rsidR="00000000" w:rsidRPr="00000000">
        <w:rPr>
          <w:rtl w:val="0"/>
        </w:rPr>
      </w:r>
    </w:p>
    <w:p w:rsidR="00000000" w:rsidDel="00000000" w:rsidP="00000000" w:rsidRDefault="00000000" w:rsidRPr="00000000" w14:paraId="0000219E">
      <w:pPr>
        <w:pageBreakBefore w:val="0"/>
        <w:rPr/>
      </w:pPr>
      <w:r w:rsidDel="00000000" w:rsidR="00000000" w:rsidRPr="00000000">
        <w:rPr>
          <w:rtl w:val="0"/>
        </w:rPr>
        <w:t xml:space="preserve">I don't get any time to dwell on it, though, because I'm thrown into the action immediately.</w:t>
      </w:r>
    </w:p>
    <w:p w:rsidR="00000000" w:rsidDel="00000000" w:rsidP="00000000" w:rsidRDefault="00000000" w:rsidRPr="00000000" w14:paraId="0000219F">
      <w:pPr>
        <w:pageBreakBefore w:val="0"/>
        <w:rPr/>
      </w:pPr>
      <w:r w:rsidDel="00000000" w:rsidR="00000000" w:rsidRPr="00000000">
        <w:rPr>
          <w:rtl w:val="0"/>
        </w:rPr>
      </w:r>
    </w:p>
    <w:p w:rsidR="00000000" w:rsidDel="00000000" w:rsidP="00000000" w:rsidRDefault="00000000" w:rsidRPr="00000000" w14:paraId="000021A0">
      <w:pPr>
        <w:pageBreakBefore w:val="0"/>
        <w:rPr/>
      </w:pPr>
      <w:r w:rsidDel="00000000" w:rsidR="00000000" w:rsidRPr="00000000">
        <w:rPr>
          <w:rtl w:val="0"/>
        </w:rPr>
        <w:t xml:space="preserve">The male detective, a man named Huck Ferdinand, is riding in a helicopter.</w:t>
      </w:r>
    </w:p>
    <w:p w:rsidR="00000000" w:rsidDel="00000000" w:rsidP="00000000" w:rsidRDefault="00000000" w:rsidRPr="00000000" w14:paraId="000021A1">
      <w:pPr>
        <w:pageBreakBefore w:val="0"/>
        <w:rPr/>
      </w:pPr>
      <w:r w:rsidDel="00000000" w:rsidR="00000000" w:rsidRPr="00000000">
        <w:rPr>
          <w:rtl w:val="0"/>
        </w:rPr>
      </w:r>
    </w:p>
    <w:p w:rsidR="00000000" w:rsidDel="00000000" w:rsidP="00000000" w:rsidRDefault="00000000" w:rsidRPr="00000000" w14:paraId="000021A2">
      <w:pPr>
        <w:pageBreakBefore w:val="0"/>
        <w:rPr/>
      </w:pPr>
      <w:r w:rsidDel="00000000" w:rsidR="00000000" w:rsidRPr="00000000">
        <w:rPr>
          <w:rtl w:val="0"/>
        </w:rPr>
        <w:t xml:space="preserve">As it gets low to the ground, he jumps out and the gameplay starts, giving a basic tutorial on how to play the game.</w:t>
      </w:r>
    </w:p>
    <w:p w:rsidR="00000000" w:rsidDel="00000000" w:rsidP="00000000" w:rsidRDefault="00000000" w:rsidRPr="00000000" w14:paraId="000021A3">
      <w:pPr>
        <w:pageBreakBefore w:val="0"/>
        <w:rPr/>
      </w:pPr>
      <w:r w:rsidDel="00000000" w:rsidR="00000000" w:rsidRPr="00000000">
        <w:rPr>
          <w:rtl w:val="0"/>
        </w:rPr>
      </w:r>
    </w:p>
    <w:p w:rsidR="00000000" w:rsidDel="00000000" w:rsidP="00000000" w:rsidRDefault="00000000" w:rsidRPr="00000000" w14:paraId="000021A4">
      <w:pPr>
        <w:pageBreakBefore w:val="0"/>
        <w:rPr/>
      </w:pPr>
      <w:r w:rsidDel="00000000" w:rsidR="00000000" w:rsidRPr="00000000">
        <w:rPr>
          <w:rtl w:val="0"/>
        </w:rPr>
        <w:t xml:space="preserve">I breeze through the tutorial, clearing the three waves of enemies with ease.</w:t>
      </w:r>
    </w:p>
    <w:p w:rsidR="00000000" w:rsidDel="00000000" w:rsidP="00000000" w:rsidRDefault="00000000" w:rsidRPr="00000000" w14:paraId="000021A5">
      <w:pPr>
        <w:pageBreakBefore w:val="0"/>
        <w:rPr/>
      </w:pPr>
      <w:r w:rsidDel="00000000" w:rsidR="00000000" w:rsidRPr="00000000">
        <w:rPr>
          <w:rtl w:val="0"/>
        </w:rPr>
        <w:t xml:space="preserve">I glance at Monika.</w:t>
      </w:r>
    </w:p>
    <w:p w:rsidR="00000000" w:rsidDel="00000000" w:rsidP="00000000" w:rsidRDefault="00000000" w:rsidRPr="00000000" w14:paraId="000021A6">
      <w:pPr>
        <w:pageBreakBefore w:val="0"/>
        <w:rPr/>
      </w:pPr>
      <w:r w:rsidDel="00000000" w:rsidR="00000000" w:rsidRPr="00000000">
        <w:rPr>
          <w:rtl w:val="0"/>
        </w:rPr>
      </w:r>
    </w:p>
    <w:p w:rsidR="00000000" w:rsidDel="00000000" w:rsidP="00000000" w:rsidRDefault="00000000" w:rsidRPr="00000000" w14:paraId="000021A7">
      <w:pPr>
        <w:pageBreakBefore w:val="0"/>
        <w:rPr/>
      </w:pPr>
      <w:r w:rsidDel="00000000" w:rsidR="00000000" w:rsidRPr="00000000">
        <w:rPr>
          <w:rtl w:val="0"/>
        </w:rPr>
        <w:t xml:space="preserve">She seems interested, but not as much as usual.</w:t>
      </w:r>
    </w:p>
    <w:p w:rsidR="00000000" w:rsidDel="00000000" w:rsidP="00000000" w:rsidRDefault="00000000" w:rsidRPr="00000000" w14:paraId="000021A8">
      <w:pPr>
        <w:pageBreakBefore w:val="0"/>
        <w:rPr/>
      </w:pPr>
      <w:r w:rsidDel="00000000" w:rsidR="00000000" w:rsidRPr="00000000">
        <w:rPr>
          <w:rtl w:val="0"/>
        </w:rPr>
      </w:r>
    </w:p>
    <w:p w:rsidR="00000000" w:rsidDel="00000000" w:rsidP="00000000" w:rsidRDefault="00000000" w:rsidRPr="00000000" w14:paraId="000021A9">
      <w:pPr>
        <w:pageBreakBefore w:val="0"/>
        <w:rPr/>
      </w:pPr>
      <w:r w:rsidDel="00000000" w:rsidR="00000000" w:rsidRPr="00000000">
        <w:rPr>
          <w:rtl w:val="0"/>
        </w:rPr>
        <w:t xml:space="preserve">A brief cutscene plays and I'm transported to a city block.</w:t>
      </w:r>
    </w:p>
    <w:p w:rsidR="00000000" w:rsidDel="00000000" w:rsidP="00000000" w:rsidRDefault="00000000" w:rsidRPr="00000000" w14:paraId="000021AA">
      <w:pPr>
        <w:pageBreakBefore w:val="0"/>
        <w:rPr/>
      </w:pPr>
      <w:r w:rsidDel="00000000" w:rsidR="00000000" w:rsidRPr="00000000">
        <w:rPr>
          <w:rtl w:val="0"/>
        </w:rPr>
      </w:r>
    </w:p>
    <w:p w:rsidR="00000000" w:rsidDel="00000000" w:rsidP="00000000" w:rsidRDefault="00000000" w:rsidRPr="00000000" w14:paraId="000021AB">
      <w:pPr>
        <w:pageBreakBefore w:val="0"/>
        <w:rPr/>
      </w:pPr>
      <w:r w:rsidDel="00000000" w:rsidR="00000000" w:rsidRPr="00000000">
        <w:rPr>
          <w:rtl w:val="0"/>
        </w:rPr>
        <w:t xml:space="preserve">Same as before, the first three waves give me no trouble, but I struggle with the fourth.</w:t>
      </w:r>
    </w:p>
    <w:p w:rsidR="00000000" w:rsidDel="00000000" w:rsidP="00000000" w:rsidRDefault="00000000" w:rsidRPr="00000000" w14:paraId="000021AC">
      <w:pPr>
        <w:pageBreakBefore w:val="0"/>
        <w:rPr/>
      </w:pPr>
      <w:r w:rsidDel="00000000" w:rsidR="00000000" w:rsidRPr="00000000">
        <w:rPr>
          <w:rtl w:val="0"/>
        </w:rPr>
      </w:r>
    </w:p>
    <w:p w:rsidR="00000000" w:rsidDel="00000000" w:rsidP="00000000" w:rsidRDefault="00000000" w:rsidRPr="00000000" w14:paraId="000021AD">
      <w:pPr>
        <w:pageBreakBefore w:val="0"/>
        <w:rPr/>
      </w:pPr>
      <w:r w:rsidDel="00000000" w:rsidR="00000000" w:rsidRPr="00000000">
        <w:rPr>
          <w:rtl w:val="0"/>
        </w:rPr>
        <w:t xml:space="preserve">Monika: Can I try?</w:t>
      </w:r>
    </w:p>
    <w:p w:rsidR="00000000" w:rsidDel="00000000" w:rsidP="00000000" w:rsidRDefault="00000000" w:rsidRPr="00000000" w14:paraId="000021AE">
      <w:pPr>
        <w:pageBreakBefore w:val="0"/>
        <w:rPr/>
      </w:pPr>
      <w:r w:rsidDel="00000000" w:rsidR="00000000" w:rsidRPr="00000000">
        <w:rPr>
          <w:rtl w:val="0"/>
        </w:rPr>
      </w:r>
    </w:p>
    <w:p w:rsidR="00000000" w:rsidDel="00000000" w:rsidP="00000000" w:rsidRDefault="00000000" w:rsidRPr="00000000" w14:paraId="000021AF">
      <w:pPr>
        <w:pageBreakBefore w:val="0"/>
        <w:rPr/>
      </w:pPr>
      <w:r w:rsidDel="00000000" w:rsidR="00000000" w:rsidRPr="00000000">
        <w:rPr>
          <w:rtl w:val="0"/>
        </w:rPr>
        <w:t xml:space="preserve">I smile at her and nod, handing over the controller.</w:t>
      </w:r>
    </w:p>
    <w:p w:rsidR="00000000" w:rsidDel="00000000" w:rsidP="00000000" w:rsidRDefault="00000000" w:rsidRPr="00000000" w14:paraId="000021B0">
      <w:pPr>
        <w:pageBreakBefore w:val="0"/>
        <w:rPr/>
      </w:pPr>
      <w:r w:rsidDel="00000000" w:rsidR="00000000" w:rsidRPr="00000000">
        <w:rPr>
          <w:rtl w:val="0"/>
        </w:rPr>
      </w:r>
    </w:p>
    <w:p w:rsidR="00000000" w:rsidDel="00000000" w:rsidP="00000000" w:rsidRDefault="00000000" w:rsidRPr="00000000" w14:paraId="000021B1">
      <w:pPr>
        <w:pageBreakBefore w:val="0"/>
        <w:rPr/>
      </w:pPr>
      <w:r w:rsidDel="00000000" w:rsidR="00000000" w:rsidRPr="00000000">
        <w:rPr>
          <w:rtl w:val="0"/>
        </w:rPr>
        <w:t xml:space="preserve">She starts to fire erratically and takes out all but one of the criminals, and the last one starts spazzing out and shooting everywhere.</w:t>
      </w:r>
    </w:p>
    <w:p w:rsidR="00000000" w:rsidDel="00000000" w:rsidP="00000000" w:rsidRDefault="00000000" w:rsidRPr="00000000" w14:paraId="000021B2">
      <w:pPr>
        <w:pageBreakBefore w:val="0"/>
        <w:rPr/>
      </w:pPr>
      <w:r w:rsidDel="00000000" w:rsidR="00000000" w:rsidRPr="00000000">
        <w:rPr>
          <w:rtl w:val="0"/>
        </w:rPr>
      </w:r>
    </w:p>
    <w:p w:rsidR="00000000" w:rsidDel="00000000" w:rsidP="00000000" w:rsidRDefault="00000000" w:rsidRPr="00000000" w14:paraId="000021B3">
      <w:pPr>
        <w:pageBreakBefore w:val="0"/>
        <w:rPr/>
      </w:pPr>
      <w:r w:rsidDel="00000000" w:rsidR="00000000" w:rsidRPr="00000000">
        <w:rPr>
          <w:rtl w:val="0"/>
        </w:rPr>
        <w:t xml:space="preserve">Monika just strafes around him, continuously shooting, and he's dead within seconds.</w:t>
      </w:r>
    </w:p>
    <w:p w:rsidR="00000000" w:rsidDel="00000000" w:rsidP="00000000" w:rsidRDefault="00000000" w:rsidRPr="00000000" w14:paraId="000021B4">
      <w:pPr>
        <w:pageBreakBefore w:val="0"/>
        <w:rPr/>
      </w:pPr>
      <w:r w:rsidDel="00000000" w:rsidR="00000000" w:rsidRPr="00000000">
        <w:rPr>
          <w:rtl w:val="0"/>
        </w:rPr>
      </w:r>
    </w:p>
    <w:p w:rsidR="00000000" w:rsidDel="00000000" w:rsidP="00000000" w:rsidRDefault="00000000" w:rsidRPr="00000000" w14:paraId="000021B5">
      <w:pPr>
        <w:pageBreakBefore w:val="0"/>
        <w:rPr/>
      </w:pPr>
      <w:r w:rsidDel="00000000" w:rsidR="00000000" w:rsidRPr="00000000">
        <w:rPr>
          <w:rtl w:val="0"/>
        </w:rPr>
        <w:t xml:space="preserve">Monika: That was fun! Thanks for letting me play, [player]!</w:t>
      </w:r>
    </w:p>
    <w:p w:rsidR="00000000" w:rsidDel="00000000" w:rsidP="00000000" w:rsidRDefault="00000000" w:rsidRPr="00000000" w14:paraId="000021B6">
      <w:pPr>
        <w:pageBreakBefore w:val="0"/>
        <w:rPr/>
      </w:pPr>
      <w:r w:rsidDel="00000000" w:rsidR="00000000" w:rsidRPr="00000000">
        <w:rPr>
          <w:rtl w:val="0"/>
        </w:rPr>
      </w:r>
    </w:p>
    <w:p w:rsidR="00000000" w:rsidDel="00000000" w:rsidP="00000000" w:rsidRDefault="00000000" w:rsidRPr="00000000" w14:paraId="000021B7">
      <w:pPr>
        <w:pageBreakBefore w:val="0"/>
        <w:rPr/>
      </w:pPr>
      <w:r w:rsidDel="00000000" w:rsidR="00000000" w:rsidRPr="00000000">
        <w:rPr>
          <w:rtl w:val="0"/>
        </w:rPr>
        <w:t xml:space="preserve">As the cutscene at the end of the level plays, she hands me the controller again.</w:t>
      </w:r>
    </w:p>
    <w:p w:rsidR="00000000" w:rsidDel="00000000" w:rsidP="00000000" w:rsidRDefault="00000000" w:rsidRPr="00000000" w14:paraId="000021B8">
      <w:pPr>
        <w:pageBreakBefore w:val="0"/>
        <w:rPr/>
      </w:pPr>
      <w:r w:rsidDel="00000000" w:rsidR="00000000" w:rsidRPr="00000000">
        <w:rPr>
          <w:rtl w:val="0"/>
        </w:rPr>
      </w:r>
    </w:p>
    <w:p w:rsidR="00000000" w:rsidDel="00000000" w:rsidP="00000000" w:rsidRDefault="00000000" w:rsidRPr="00000000" w14:paraId="000021B9">
      <w:pPr>
        <w:pageBreakBefore w:val="0"/>
        <w:rPr/>
      </w:pPr>
      <w:r w:rsidDel="00000000" w:rsidR="00000000" w:rsidRPr="00000000">
        <w:rPr>
          <w:rtl w:val="0"/>
        </w:rPr>
        <w:t xml:space="preserve">(End of choice)</w:t>
      </w:r>
    </w:p>
    <w:p w:rsidR="00000000" w:rsidDel="00000000" w:rsidP="00000000" w:rsidRDefault="00000000" w:rsidRPr="00000000" w14:paraId="000021BA">
      <w:pPr>
        <w:pageBreakBefore w:val="0"/>
        <w:rPr/>
      </w:pPr>
      <w:r w:rsidDel="00000000" w:rsidR="00000000" w:rsidRPr="00000000">
        <w:rPr>
          <w:rtl w:val="0"/>
        </w:rPr>
      </w:r>
    </w:p>
    <w:p w:rsidR="00000000" w:rsidDel="00000000" w:rsidP="00000000" w:rsidRDefault="00000000" w:rsidRPr="00000000" w14:paraId="000021BB">
      <w:pPr>
        <w:pageBreakBefore w:val="0"/>
        <w:rPr/>
      </w:pPr>
      <w:r w:rsidDel="00000000" w:rsidR="00000000" w:rsidRPr="00000000">
        <w:rPr>
          <w:rtl w:val="0"/>
        </w:rPr>
        <w:t xml:space="preserve">Suddenly, Monika's phone vibrates.</w:t>
      </w:r>
    </w:p>
    <w:p w:rsidR="00000000" w:rsidDel="00000000" w:rsidP="00000000" w:rsidRDefault="00000000" w:rsidRPr="00000000" w14:paraId="000021BC">
      <w:pPr>
        <w:pageBreakBefore w:val="0"/>
        <w:rPr/>
      </w:pPr>
      <w:r w:rsidDel="00000000" w:rsidR="00000000" w:rsidRPr="00000000">
        <w:rPr>
          <w:rtl w:val="0"/>
        </w:rPr>
      </w:r>
    </w:p>
    <w:p w:rsidR="00000000" w:rsidDel="00000000" w:rsidP="00000000" w:rsidRDefault="00000000" w:rsidRPr="00000000" w14:paraId="000021BD">
      <w:pPr>
        <w:pageBreakBefore w:val="0"/>
        <w:rPr/>
      </w:pPr>
      <w:r w:rsidDel="00000000" w:rsidR="00000000" w:rsidRPr="00000000">
        <w:rPr>
          <w:rtl w:val="0"/>
        </w:rPr>
        <w:t xml:space="preserve">She picks it up and looks at it, then groans.</w:t>
      </w:r>
    </w:p>
    <w:p w:rsidR="00000000" w:rsidDel="00000000" w:rsidP="00000000" w:rsidRDefault="00000000" w:rsidRPr="00000000" w14:paraId="000021BE">
      <w:pPr>
        <w:pageBreakBefore w:val="0"/>
        <w:rPr/>
      </w:pPr>
      <w:r w:rsidDel="00000000" w:rsidR="00000000" w:rsidRPr="00000000">
        <w:rPr>
          <w:rtl w:val="0"/>
        </w:rPr>
      </w:r>
    </w:p>
    <w:p w:rsidR="00000000" w:rsidDel="00000000" w:rsidP="00000000" w:rsidRDefault="00000000" w:rsidRPr="00000000" w14:paraId="000021BF">
      <w:pPr>
        <w:pageBreakBefore w:val="0"/>
        <w:rPr/>
      </w:pPr>
      <w:r w:rsidDel="00000000" w:rsidR="00000000" w:rsidRPr="00000000">
        <w:rPr>
          <w:rtl w:val="0"/>
        </w:rPr>
        <w:t xml:space="preserve">Monika: [player], I'm really sorry, but I have to go.</w:t>
      </w:r>
    </w:p>
    <w:p w:rsidR="00000000" w:rsidDel="00000000" w:rsidP="00000000" w:rsidRDefault="00000000" w:rsidRPr="00000000" w14:paraId="000021C0">
      <w:pPr>
        <w:pageBreakBefore w:val="0"/>
        <w:rPr/>
      </w:pPr>
      <w:r w:rsidDel="00000000" w:rsidR="00000000" w:rsidRPr="00000000">
        <w:rPr>
          <w:rtl w:val="0"/>
        </w:rPr>
      </w:r>
    </w:p>
    <w:p w:rsidR="00000000" w:rsidDel="00000000" w:rsidP="00000000" w:rsidRDefault="00000000" w:rsidRPr="00000000" w14:paraId="000021C1">
      <w:pPr>
        <w:pageBreakBefore w:val="0"/>
        <w:rPr/>
      </w:pPr>
      <w:r w:rsidDel="00000000" w:rsidR="00000000" w:rsidRPr="00000000">
        <w:rPr>
          <w:rtl w:val="0"/>
        </w:rPr>
        <w:t xml:space="preserve">I nod.</w:t>
      </w:r>
    </w:p>
    <w:p w:rsidR="00000000" w:rsidDel="00000000" w:rsidP="00000000" w:rsidRDefault="00000000" w:rsidRPr="00000000" w14:paraId="000021C2">
      <w:pPr>
        <w:pageBreakBefore w:val="0"/>
        <w:rPr/>
      </w:pPr>
      <w:r w:rsidDel="00000000" w:rsidR="00000000" w:rsidRPr="00000000">
        <w:rPr>
          <w:rtl w:val="0"/>
        </w:rPr>
      </w:r>
    </w:p>
    <w:p w:rsidR="00000000" w:rsidDel="00000000" w:rsidP="00000000" w:rsidRDefault="00000000" w:rsidRPr="00000000" w14:paraId="000021C3">
      <w:pPr>
        <w:pageBreakBefore w:val="0"/>
        <w:rPr/>
      </w:pPr>
      <w:r w:rsidDel="00000000" w:rsidR="00000000" w:rsidRPr="00000000">
        <w:rPr>
          <w:rtl w:val="0"/>
        </w:rPr>
        <w:t xml:space="preserve">MC: Alright, I'll walk you out.</w:t>
      </w:r>
    </w:p>
    <w:p w:rsidR="00000000" w:rsidDel="00000000" w:rsidP="00000000" w:rsidRDefault="00000000" w:rsidRPr="00000000" w14:paraId="000021C4">
      <w:pPr>
        <w:pageBreakBefore w:val="0"/>
        <w:rPr/>
      </w:pPr>
      <w:r w:rsidDel="00000000" w:rsidR="00000000" w:rsidRPr="00000000">
        <w:rPr>
          <w:rtl w:val="0"/>
        </w:rPr>
      </w:r>
    </w:p>
    <w:p w:rsidR="00000000" w:rsidDel="00000000" w:rsidP="00000000" w:rsidRDefault="00000000" w:rsidRPr="00000000" w14:paraId="000021C5">
      <w:pPr>
        <w:pageBreakBefore w:val="0"/>
        <w:rPr/>
      </w:pPr>
      <w:r w:rsidDel="00000000" w:rsidR="00000000" w:rsidRPr="00000000">
        <w:rPr>
          <w:rtl w:val="0"/>
        </w:rPr>
        <w:t xml:space="preserve">I walk over to get her now-dry coat from the bathroom door and hand it to her.</w:t>
      </w:r>
    </w:p>
    <w:p w:rsidR="00000000" w:rsidDel="00000000" w:rsidP="00000000" w:rsidRDefault="00000000" w:rsidRPr="00000000" w14:paraId="000021C6">
      <w:pPr>
        <w:pageBreakBefore w:val="0"/>
        <w:rPr/>
      </w:pPr>
      <w:r w:rsidDel="00000000" w:rsidR="00000000" w:rsidRPr="00000000">
        <w:rPr>
          <w:rtl w:val="0"/>
        </w:rPr>
      </w:r>
    </w:p>
    <w:p w:rsidR="00000000" w:rsidDel="00000000" w:rsidP="00000000" w:rsidRDefault="00000000" w:rsidRPr="00000000" w14:paraId="000021C7">
      <w:pPr>
        <w:pageBreakBefore w:val="0"/>
        <w:rPr/>
      </w:pPr>
      <w:r w:rsidDel="00000000" w:rsidR="00000000" w:rsidRPr="00000000">
        <w:rPr>
          <w:rtl w:val="0"/>
        </w:rPr>
        <w:t xml:space="preserve">She slips it on and pecks me on the cheek before leaving.</w:t>
      </w:r>
    </w:p>
    <w:p w:rsidR="00000000" w:rsidDel="00000000" w:rsidP="00000000" w:rsidRDefault="00000000" w:rsidRPr="00000000" w14:paraId="000021C8">
      <w:pPr>
        <w:pageBreakBefore w:val="0"/>
        <w:rPr/>
      </w:pPr>
      <w:r w:rsidDel="00000000" w:rsidR="00000000" w:rsidRPr="00000000">
        <w:rPr>
          <w:rtl w:val="0"/>
        </w:rPr>
      </w:r>
    </w:p>
    <w:p w:rsidR="00000000" w:rsidDel="00000000" w:rsidP="00000000" w:rsidRDefault="00000000" w:rsidRPr="00000000" w14:paraId="000021C9">
      <w:pPr>
        <w:pageBreakBefore w:val="0"/>
        <w:rPr/>
      </w:pPr>
      <w:r w:rsidDel="00000000" w:rsidR="00000000" w:rsidRPr="00000000">
        <w:rPr>
          <w:rtl w:val="0"/>
        </w:rPr>
        <w:t xml:space="preserve">I wave at her and walk to the couch.</w:t>
      </w:r>
    </w:p>
    <w:p w:rsidR="00000000" w:rsidDel="00000000" w:rsidP="00000000" w:rsidRDefault="00000000" w:rsidRPr="00000000" w14:paraId="000021CA">
      <w:pPr>
        <w:pageBreakBefore w:val="0"/>
        <w:rPr/>
      </w:pPr>
      <w:r w:rsidDel="00000000" w:rsidR="00000000" w:rsidRPr="00000000">
        <w:rPr>
          <w:rtl w:val="0"/>
        </w:rPr>
      </w:r>
    </w:p>
    <w:p w:rsidR="00000000" w:rsidDel="00000000" w:rsidP="00000000" w:rsidRDefault="00000000" w:rsidRPr="00000000" w14:paraId="000021CB">
      <w:pPr>
        <w:pageBreakBefore w:val="0"/>
        <w:rPr/>
      </w:pPr>
      <w:r w:rsidDel="00000000" w:rsidR="00000000" w:rsidRPr="00000000">
        <w:rPr>
          <w:rtl w:val="0"/>
        </w:rPr>
        <w:t xml:space="preserve">MC: Fucking hell!</w:t>
      </w:r>
    </w:p>
    <w:p w:rsidR="00000000" w:rsidDel="00000000" w:rsidP="00000000" w:rsidRDefault="00000000" w:rsidRPr="00000000" w14:paraId="000021CC">
      <w:pPr>
        <w:pageBreakBefore w:val="0"/>
        <w:rPr/>
      </w:pPr>
      <w:r w:rsidDel="00000000" w:rsidR="00000000" w:rsidRPr="00000000">
        <w:rPr>
          <w:rtl w:val="0"/>
        </w:rPr>
      </w:r>
    </w:p>
    <w:p w:rsidR="00000000" w:rsidDel="00000000" w:rsidP="00000000" w:rsidRDefault="00000000" w:rsidRPr="00000000" w14:paraId="000021CD">
      <w:pPr>
        <w:pageBreakBefore w:val="0"/>
        <w:rPr/>
      </w:pPr>
      <w:r w:rsidDel="00000000" w:rsidR="00000000" w:rsidRPr="00000000">
        <w:rPr>
          <w:rtl w:val="0"/>
        </w:rPr>
        <w:t xml:space="preserve">As I fall onto the couch, a sharp pain goes through my body, originating from my lower regions.</w:t>
      </w:r>
    </w:p>
    <w:p w:rsidR="00000000" w:rsidDel="00000000" w:rsidP="00000000" w:rsidRDefault="00000000" w:rsidRPr="00000000" w14:paraId="000021CE">
      <w:pPr>
        <w:pageBreakBefore w:val="0"/>
        <w:rPr/>
      </w:pPr>
      <w:r w:rsidDel="00000000" w:rsidR="00000000" w:rsidRPr="00000000">
        <w:rPr>
          <w:rtl w:val="0"/>
        </w:rPr>
      </w:r>
    </w:p>
    <w:p w:rsidR="00000000" w:rsidDel="00000000" w:rsidP="00000000" w:rsidRDefault="00000000" w:rsidRPr="00000000" w14:paraId="000021CF">
      <w:pPr>
        <w:pageBreakBefore w:val="0"/>
        <w:rPr/>
      </w:pPr>
      <w:r w:rsidDel="00000000" w:rsidR="00000000" w:rsidRPr="00000000">
        <w:rPr>
          <w:rtl w:val="0"/>
        </w:rPr>
        <w:t xml:space="preserve">I know what this is, and I'm not excited about it.</w:t>
      </w:r>
    </w:p>
    <w:p w:rsidR="00000000" w:rsidDel="00000000" w:rsidP="00000000" w:rsidRDefault="00000000" w:rsidRPr="00000000" w14:paraId="000021D0">
      <w:pPr>
        <w:pageBreakBefore w:val="0"/>
        <w:rPr/>
      </w:pPr>
      <w:r w:rsidDel="00000000" w:rsidR="00000000" w:rsidRPr="00000000">
        <w:rPr>
          <w:rtl w:val="0"/>
        </w:rPr>
      </w:r>
    </w:p>
    <w:p w:rsidR="00000000" w:rsidDel="00000000" w:rsidP="00000000" w:rsidRDefault="00000000" w:rsidRPr="00000000" w14:paraId="000021D1">
      <w:pPr>
        <w:pageBreakBefore w:val="0"/>
        <w:rPr/>
      </w:pPr>
      <w:r w:rsidDel="00000000" w:rsidR="00000000" w:rsidRPr="00000000">
        <w:rPr>
          <w:rtl w:val="0"/>
        </w:rPr>
        <w:t xml:space="preserve">I quickly text Monika about it.</w:t>
      </w:r>
    </w:p>
    <w:p w:rsidR="00000000" w:rsidDel="00000000" w:rsidP="00000000" w:rsidRDefault="00000000" w:rsidRPr="00000000" w14:paraId="000021D2">
      <w:pPr>
        <w:pageBreakBefore w:val="0"/>
        <w:rPr/>
      </w:pPr>
      <w:r w:rsidDel="00000000" w:rsidR="00000000" w:rsidRPr="00000000">
        <w:rPr>
          <w:rtl w:val="0"/>
        </w:rPr>
      </w:r>
    </w:p>
    <w:p w:rsidR="00000000" w:rsidDel="00000000" w:rsidP="00000000" w:rsidRDefault="00000000" w:rsidRPr="00000000" w14:paraId="000021D3">
      <w:pPr>
        <w:pageBreakBefore w:val="0"/>
        <w:rPr/>
      </w:pPr>
      <w:r w:rsidDel="00000000" w:rsidR="00000000" w:rsidRPr="00000000">
        <w:rPr>
          <w:rtl w:val="0"/>
        </w:rPr>
        <w:t xml:space="preserve">Monika: Oh, Christ, I'm sorry! I promise, I'll make it up to you!</w:t>
      </w:r>
    </w:p>
    <w:p w:rsidR="00000000" w:rsidDel="00000000" w:rsidP="00000000" w:rsidRDefault="00000000" w:rsidRPr="00000000" w14:paraId="000021D4">
      <w:pPr>
        <w:pageBreakBefore w:val="0"/>
        <w:rPr/>
      </w:pPr>
      <w:r w:rsidDel="00000000" w:rsidR="00000000" w:rsidRPr="00000000">
        <w:rPr>
          <w:rtl w:val="0"/>
        </w:rPr>
      </w:r>
    </w:p>
    <w:p w:rsidR="00000000" w:rsidDel="00000000" w:rsidP="00000000" w:rsidRDefault="00000000" w:rsidRPr="00000000" w14:paraId="000021D5">
      <w:pPr>
        <w:pageBreakBefore w:val="0"/>
        <w:rPr/>
      </w:pPr>
      <w:r w:rsidDel="00000000" w:rsidR="00000000" w:rsidRPr="00000000">
        <w:rPr>
          <w:rtl w:val="0"/>
        </w:rPr>
        <w:t xml:space="preserve">I put my phone down and groan, then realize it would probably be smart to do some reading.</w:t>
      </w:r>
    </w:p>
    <w:p w:rsidR="00000000" w:rsidDel="00000000" w:rsidP="00000000" w:rsidRDefault="00000000" w:rsidRPr="00000000" w14:paraId="000021D6">
      <w:pPr>
        <w:pageBreakBefore w:val="0"/>
        <w:rPr/>
      </w:pPr>
      <w:r w:rsidDel="00000000" w:rsidR="00000000" w:rsidRPr="00000000">
        <w:rPr>
          <w:rtl w:val="0"/>
        </w:rPr>
      </w:r>
    </w:p>
    <w:p w:rsidR="00000000" w:rsidDel="00000000" w:rsidP="00000000" w:rsidRDefault="00000000" w:rsidRPr="00000000" w14:paraId="000021D7">
      <w:pPr>
        <w:pageBreakBefore w:val="0"/>
        <w:rPr/>
      </w:pPr>
      <w:r w:rsidDel="00000000" w:rsidR="00000000" w:rsidRPr="00000000">
        <w:rPr>
          <w:rtl w:val="0"/>
        </w:rPr>
        <w:t xml:space="preserve">As I undress for my cold shower, I think about Monika's response.</w:t>
      </w:r>
    </w:p>
    <w:p w:rsidR="00000000" w:rsidDel="00000000" w:rsidP="00000000" w:rsidRDefault="00000000" w:rsidRPr="00000000" w14:paraId="000021D8">
      <w:pPr>
        <w:pageBreakBefore w:val="0"/>
        <w:rPr/>
      </w:pPr>
      <w:r w:rsidDel="00000000" w:rsidR="00000000" w:rsidRPr="00000000">
        <w:rPr>
          <w:rtl w:val="0"/>
        </w:rPr>
      </w:r>
    </w:p>
    <w:p w:rsidR="00000000" w:rsidDel="00000000" w:rsidP="00000000" w:rsidRDefault="00000000" w:rsidRPr="00000000" w14:paraId="000021D9">
      <w:pPr>
        <w:pageBreakBefore w:val="0"/>
        <w:rPr>
          <w:i w:val="1"/>
        </w:rPr>
      </w:pPr>
      <w:r w:rsidDel="00000000" w:rsidR="00000000" w:rsidRPr="00000000">
        <w:rPr>
          <w:i w:val="1"/>
          <w:rtl w:val="0"/>
        </w:rPr>
        <w:t xml:space="preserve">I'll make it up to you.</w:t>
      </w:r>
    </w:p>
    <w:p w:rsidR="00000000" w:rsidDel="00000000" w:rsidP="00000000" w:rsidRDefault="00000000" w:rsidRPr="00000000" w14:paraId="000021DA">
      <w:pPr>
        <w:pageBreakBefore w:val="0"/>
        <w:rPr>
          <w:i w:val="1"/>
        </w:rPr>
      </w:pPr>
      <w:r w:rsidDel="00000000" w:rsidR="00000000" w:rsidRPr="00000000">
        <w:rPr>
          <w:rtl w:val="0"/>
        </w:rPr>
      </w:r>
    </w:p>
    <w:p w:rsidR="00000000" w:rsidDel="00000000" w:rsidP="00000000" w:rsidRDefault="00000000" w:rsidRPr="00000000" w14:paraId="000021DB">
      <w:pPr>
        <w:pageBreakBefore w:val="0"/>
        <w:rPr/>
      </w:pPr>
      <w:r w:rsidDel="00000000" w:rsidR="00000000" w:rsidRPr="00000000">
        <w:rPr>
          <w:rtl w:val="0"/>
        </w:rPr>
        <w:t xml:space="preserve">(Stage end)</w:t>
      </w:r>
    </w:p>
    <w:p w:rsidR="00000000" w:rsidDel="00000000" w:rsidP="00000000" w:rsidRDefault="00000000" w:rsidRPr="00000000" w14:paraId="000021DC">
      <w:pPr>
        <w:pageBreakBefore w:val="0"/>
        <w:rPr/>
      </w:pPr>
      <w:r w:rsidDel="00000000" w:rsidR="00000000" w:rsidRPr="00000000">
        <w:rPr>
          <w:rtl w:val="0"/>
        </w:rPr>
      </w:r>
    </w:p>
    <w:p w:rsidR="00000000" w:rsidDel="00000000" w:rsidP="00000000" w:rsidRDefault="00000000" w:rsidRPr="00000000" w14:paraId="000021DD">
      <w:pPr>
        <w:pageBreakBefore w:val="0"/>
        <w:rPr/>
      </w:pPr>
      <w:r w:rsidDel="00000000" w:rsidR="00000000" w:rsidRPr="00000000">
        <w:rPr>
          <w:rtl w:val="0"/>
        </w:rPr>
        <w:t xml:space="preserve">I wake up to my obnoxious alarm that I really need to change.</w:t>
      </w:r>
    </w:p>
    <w:p w:rsidR="00000000" w:rsidDel="00000000" w:rsidP="00000000" w:rsidRDefault="00000000" w:rsidRPr="00000000" w14:paraId="000021DE">
      <w:pPr>
        <w:pageBreakBefore w:val="0"/>
        <w:rPr/>
      </w:pPr>
      <w:r w:rsidDel="00000000" w:rsidR="00000000" w:rsidRPr="00000000">
        <w:rPr>
          <w:rtl w:val="0"/>
        </w:rPr>
      </w:r>
    </w:p>
    <w:p w:rsidR="00000000" w:rsidDel="00000000" w:rsidP="00000000" w:rsidRDefault="00000000" w:rsidRPr="00000000" w14:paraId="000021DF">
      <w:pPr>
        <w:pageBreakBefore w:val="0"/>
        <w:rPr/>
      </w:pPr>
      <w:r w:rsidDel="00000000" w:rsidR="00000000" w:rsidRPr="00000000">
        <w:rPr>
          <w:rtl w:val="0"/>
        </w:rPr>
        <w:t xml:space="preserve">7:00 AM. Time to get up.</w:t>
      </w:r>
    </w:p>
    <w:p w:rsidR="00000000" w:rsidDel="00000000" w:rsidP="00000000" w:rsidRDefault="00000000" w:rsidRPr="00000000" w14:paraId="000021E0">
      <w:pPr>
        <w:pageBreakBefore w:val="0"/>
        <w:rPr/>
      </w:pPr>
      <w:r w:rsidDel="00000000" w:rsidR="00000000" w:rsidRPr="00000000">
        <w:rPr>
          <w:rtl w:val="0"/>
        </w:rPr>
      </w:r>
    </w:p>
    <w:p w:rsidR="00000000" w:rsidDel="00000000" w:rsidP="00000000" w:rsidRDefault="00000000" w:rsidRPr="00000000" w14:paraId="000021E1">
      <w:pPr>
        <w:pageBreakBefore w:val="0"/>
        <w:rPr/>
      </w:pPr>
      <w:r w:rsidDel="00000000" w:rsidR="00000000" w:rsidRPr="00000000">
        <w:rPr>
          <w:rtl w:val="0"/>
        </w:rPr>
        <w:t xml:space="preserve">I drag myself out of bed and walk downstairs.</w:t>
      </w:r>
    </w:p>
    <w:p w:rsidR="00000000" w:rsidDel="00000000" w:rsidP="00000000" w:rsidRDefault="00000000" w:rsidRPr="00000000" w14:paraId="000021E2">
      <w:pPr>
        <w:pageBreakBefore w:val="0"/>
        <w:rPr/>
      </w:pPr>
      <w:r w:rsidDel="00000000" w:rsidR="00000000" w:rsidRPr="00000000">
        <w:rPr>
          <w:rtl w:val="0"/>
        </w:rPr>
      </w:r>
    </w:p>
    <w:p w:rsidR="00000000" w:rsidDel="00000000" w:rsidP="00000000" w:rsidRDefault="00000000" w:rsidRPr="00000000" w14:paraId="000021E3">
      <w:pPr>
        <w:pageBreakBefore w:val="0"/>
        <w:rPr/>
      </w:pPr>
      <w:r w:rsidDel="00000000" w:rsidR="00000000" w:rsidRPr="00000000">
        <w:rPr>
          <w:rtl w:val="0"/>
        </w:rPr>
        <w:t xml:space="preserve">While I look in the fridge for something to eat, my phone buzzes.</w:t>
      </w:r>
    </w:p>
    <w:p w:rsidR="00000000" w:rsidDel="00000000" w:rsidP="00000000" w:rsidRDefault="00000000" w:rsidRPr="00000000" w14:paraId="000021E4">
      <w:pPr>
        <w:pageBreakBefore w:val="0"/>
        <w:rPr/>
      </w:pPr>
      <w:r w:rsidDel="00000000" w:rsidR="00000000" w:rsidRPr="00000000">
        <w:rPr>
          <w:rtl w:val="0"/>
        </w:rPr>
      </w:r>
    </w:p>
    <w:p w:rsidR="00000000" w:rsidDel="00000000" w:rsidP="00000000" w:rsidRDefault="00000000" w:rsidRPr="00000000" w14:paraId="000021E5">
      <w:pPr>
        <w:pageBreakBefore w:val="0"/>
        <w:rPr/>
      </w:pPr>
      <w:r w:rsidDel="00000000" w:rsidR="00000000" w:rsidRPr="00000000">
        <w:rPr>
          <w:rtl w:val="0"/>
        </w:rPr>
        <w:t xml:space="preserve">It's a text from Monika.</w:t>
      </w:r>
    </w:p>
    <w:p w:rsidR="00000000" w:rsidDel="00000000" w:rsidP="00000000" w:rsidRDefault="00000000" w:rsidRPr="00000000" w14:paraId="000021E6">
      <w:pPr>
        <w:pageBreakBefore w:val="0"/>
        <w:rPr/>
      </w:pPr>
      <w:r w:rsidDel="00000000" w:rsidR="00000000" w:rsidRPr="00000000">
        <w:rPr>
          <w:rtl w:val="0"/>
        </w:rPr>
      </w:r>
    </w:p>
    <w:p w:rsidR="00000000" w:rsidDel="00000000" w:rsidP="00000000" w:rsidRDefault="00000000" w:rsidRPr="00000000" w14:paraId="000021E7">
      <w:pPr>
        <w:pageBreakBefore w:val="0"/>
        <w:rPr/>
      </w:pPr>
      <w:r w:rsidDel="00000000" w:rsidR="00000000" w:rsidRPr="00000000">
        <w:rPr>
          <w:rtl w:val="0"/>
        </w:rPr>
        <w:t xml:space="preserve">Monika: [player], where are you?</w:t>
      </w:r>
    </w:p>
    <w:p w:rsidR="00000000" w:rsidDel="00000000" w:rsidP="00000000" w:rsidRDefault="00000000" w:rsidRPr="00000000" w14:paraId="000021E8">
      <w:pPr>
        <w:pageBreakBefore w:val="0"/>
        <w:rPr/>
      </w:pPr>
      <w:r w:rsidDel="00000000" w:rsidR="00000000" w:rsidRPr="00000000">
        <w:rPr>
          <w:rtl w:val="0"/>
        </w:rPr>
      </w:r>
    </w:p>
    <w:p w:rsidR="00000000" w:rsidDel="00000000" w:rsidP="00000000" w:rsidRDefault="00000000" w:rsidRPr="00000000" w14:paraId="000021E9">
      <w:pPr>
        <w:pageBreakBefore w:val="0"/>
        <w:rPr/>
      </w:pPr>
      <w:r w:rsidDel="00000000" w:rsidR="00000000" w:rsidRPr="00000000">
        <w:rPr>
          <w:rtl w:val="0"/>
        </w:rPr>
        <w:t xml:space="preserve">MC: My house, why?</w:t>
      </w:r>
    </w:p>
    <w:p w:rsidR="00000000" w:rsidDel="00000000" w:rsidP="00000000" w:rsidRDefault="00000000" w:rsidRPr="00000000" w14:paraId="000021EA">
      <w:pPr>
        <w:pageBreakBefore w:val="0"/>
        <w:rPr/>
      </w:pPr>
      <w:r w:rsidDel="00000000" w:rsidR="00000000" w:rsidRPr="00000000">
        <w:rPr>
          <w:rtl w:val="0"/>
        </w:rPr>
      </w:r>
    </w:p>
    <w:p w:rsidR="00000000" w:rsidDel="00000000" w:rsidP="00000000" w:rsidRDefault="00000000" w:rsidRPr="00000000" w14:paraId="000021EB">
      <w:pPr>
        <w:pageBreakBefore w:val="0"/>
        <w:rPr/>
      </w:pPr>
      <w:r w:rsidDel="00000000" w:rsidR="00000000" w:rsidRPr="00000000">
        <w:rPr>
          <w:rtl w:val="0"/>
        </w:rPr>
        <w:t xml:space="preserve">Monika: Shouldn't you be at school?</w:t>
      </w:r>
    </w:p>
    <w:p w:rsidR="00000000" w:rsidDel="00000000" w:rsidP="00000000" w:rsidRDefault="00000000" w:rsidRPr="00000000" w14:paraId="000021EC">
      <w:pPr>
        <w:pageBreakBefore w:val="0"/>
        <w:rPr/>
      </w:pPr>
      <w:r w:rsidDel="00000000" w:rsidR="00000000" w:rsidRPr="00000000">
        <w:rPr>
          <w:rtl w:val="0"/>
        </w:rPr>
      </w:r>
    </w:p>
    <w:p w:rsidR="00000000" w:rsidDel="00000000" w:rsidP="00000000" w:rsidRDefault="00000000" w:rsidRPr="00000000" w14:paraId="000021ED">
      <w:pPr>
        <w:pageBreakBefore w:val="0"/>
        <w:rPr/>
      </w:pPr>
      <w:r w:rsidDel="00000000" w:rsidR="00000000" w:rsidRPr="00000000">
        <w:rPr>
          <w:rtl w:val="0"/>
        </w:rPr>
        <w:t xml:space="preserve">I look at the time on my phone's clock.</w:t>
      </w:r>
    </w:p>
    <w:p w:rsidR="00000000" w:rsidDel="00000000" w:rsidP="00000000" w:rsidRDefault="00000000" w:rsidRPr="00000000" w14:paraId="000021EE">
      <w:pPr>
        <w:pageBreakBefore w:val="0"/>
        <w:rPr/>
      </w:pPr>
      <w:r w:rsidDel="00000000" w:rsidR="00000000" w:rsidRPr="00000000">
        <w:rPr>
          <w:rtl w:val="0"/>
        </w:rPr>
      </w:r>
    </w:p>
    <w:p w:rsidR="00000000" w:rsidDel="00000000" w:rsidP="00000000" w:rsidRDefault="00000000" w:rsidRPr="00000000" w14:paraId="000021EF">
      <w:pPr>
        <w:pageBreakBefore w:val="0"/>
        <w:rPr/>
      </w:pPr>
      <w:r w:rsidDel="00000000" w:rsidR="00000000" w:rsidRPr="00000000">
        <w:rPr>
          <w:rtl w:val="0"/>
        </w:rPr>
        <w:t xml:space="preserve">At the top of the screen, the number 8:14 sits.</w:t>
      </w:r>
    </w:p>
    <w:p w:rsidR="00000000" w:rsidDel="00000000" w:rsidP="00000000" w:rsidRDefault="00000000" w:rsidRPr="00000000" w14:paraId="000021F0">
      <w:pPr>
        <w:pageBreakBefore w:val="0"/>
        <w:rPr/>
      </w:pPr>
      <w:r w:rsidDel="00000000" w:rsidR="00000000" w:rsidRPr="00000000">
        <w:rPr>
          <w:rtl w:val="0"/>
        </w:rPr>
      </w:r>
    </w:p>
    <w:p w:rsidR="00000000" w:rsidDel="00000000" w:rsidP="00000000" w:rsidRDefault="00000000" w:rsidRPr="00000000" w14:paraId="000021F1">
      <w:pPr>
        <w:pageBreakBefore w:val="0"/>
        <w:rPr/>
      </w:pPr>
      <w:r w:rsidDel="00000000" w:rsidR="00000000" w:rsidRPr="00000000">
        <w:rPr>
          <w:rtl w:val="0"/>
        </w:rPr>
        <w:t xml:space="preserve">Completely abandoning any thought of food, I rush upstairs to my room.</w:t>
      </w:r>
    </w:p>
    <w:p w:rsidR="00000000" w:rsidDel="00000000" w:rsidP="00000000" w:rsidRDefault="00000000" w:rsidRPr="00000000" w14:paraId="000021F2">
      <w:pPr>
        <w:pageBreakBefore w:val="0"/>
        <w:rPr/>
      </w:pPr>
      <w:r w:rsidDel="00000000" w:rsidR="00000000" w:rsidRPr="00000000">
        <w:rPr>
          <w:rtl w:val="0"/>
        </w:rPr>
      </w:r>
    </w:p>
    <w:p w:rsidR="00000000" w:rsidDel="00000000" w:rsidP="00000000" w:rsidRDefault="00000000" w:rsidRPr="00000000" w14:paraId="000021F3">
      <w:pPr>
        <w:pageBreakBefore w:val="0"/>
        <w:rPr/>
      </w:pPr>
      <w:r w:rsidDel="00000000" w:rsidR="00000000" w:rsidRPr="00000000">
        <w:rPr>
          <w:rtl w:val="0"/>
        </w:rPr>
        <w:t xml:space="preserve">Throwing on a pair of pants and a t-shirt, I send a quick message back.</w:t>
      </w:r>
    </w:p>
    <w:p w:rsidR="00000000" w:rsidDel="00000000" w:rsidP="00000000" w:rsidRDefault="00000000" w:rsidRPr="00000000" w14:paraId="000021F4">
      <w:pPr>
        <w:pageBreakBefore w:val="0"/>
        <w:rPr/>
      </w:pPr>
      <w:r w:rsidDel="00000000" w:rsidR="00000000" w:rsidRPr="00000000">
        <w:rPr>
          <w:rtl w:val="0"/>
        </w:rPr>
      </w:r>
    </w:p>
    <w:p w:rsidR="00000000" w:rsidDel="00000000" w:rsidP="00000000" w:rsidRDefault="00000000" w:rsidRPr="00000000" w14:paraId="000021F5">
      <w:pPr>
        <w:pageBreakBefore w:val="0"/>
        <w:rPr/>
      </w:pPr>
      <w:r w:rsidDel="00000000" w:rsidR="00000000" w:rsidRPr="00000000">
        <w:rPr>
          <w:rtl w:val="0"/>
        </w:rPr>
        <w:t xml:space="preserve">Swearing violently, I grab my bag and throw the door open, not bothering to lock it behind me.</w:t>
      </w:r>
    </w:p>
    <w:p w:rsidR="00000000" w:rsidDel="00000000" w:rsidP="00000000" w:rsidRDefault="00000000" w:rsidRPr="00000000" w14:paraId="000021F6">
      <w:pPr>
        <w:pageBreakBefore w:val="0"/>
        <w:rPr/>
      </w:pPr>
      <w:r w:rsidDel="00000000" w:rsidR="00000000" w:rsidRPr="00000000">
        <w:rPr>
          <w:rtl w:val="0"/>
        </w:rPr>
      </w:r>
    </w:p>
    <w:p w:rsidR="00000000" w:rsidDel="00000000" w:rsidP="00000000" w:rsidRDefault="00000000" w:rsidRPr="00000000" w14:paraId="000021F7">
      <w:pPr>
        <w:pageBreakBefore w:val="0"/>
        <w:rPr/>
      </w:pPr>
      <w:r w:rsidDel="00000000" w:rsidR="00000000" w:rsidRPr="00000000">
        <w:rPr>
          <w:rtl w:val="0"/>
        </w:rPr>
        <w:t xml:space="preserve">As I run down the walkway in front of my house, I hear Monika's voice.</w:t>
      </w:r>
    </w:p>
    <w:p w:rsidR="00000000" w:rsidDel="00000000" w:rsidP="00000000" w:rsidRDefault="00000000" w:rsidRPr="00000000" w14:paraId="000021F8">
      <w:pPr>
        <w:pageBreakBefore w:val="0"/>
        <w:rPr/>
      </w:pPr>
      <w:r w:rsidDel="00000000" w:rsidR="00000000" w:rsidRPr="00000000">
        <w:rPr>
          <w:rtl w:val="0"/>
        </w:rPr>
        <w:t xml:space="preserve">Monika: Not even gonna wait for me?</w:t>
      </w:r>
    </w:p>
    <w:p w:rsidR="00000000" w:rsidDel="00000000" w:rsidP="00000000" w:rsidRDefault="00000000" w:rsidRPr="00000000" w14:paraId="000021F9">
      <w:pPr>
        <w:pageBreakBefore w:val="0"/>
        <w:rPr/>
      </w:pPr>
      <w:r w:rsidDel="00000000" w:rsidR="00000000" w:rsidRPr="00000000">
        <w:rPr>
          <w:rtl w:val="0"/>
        </w:rPr>
      </w:r>
    </w:p>
    <w:p w:rsidR="00000000" w:rsidDel="00000000" w:rsidP="00000000" w:rsidRDefault="00000000" w:rsidRPr="00000000" w14:paraId="000021FA">
      <w:pPr>
        <w:pageBreakBefore w:val="0"/>
        <w:rPr/>
      </w:pPr>
      <w:r w:rsidDel="00000000" w:rsidR="00000000" w:rsidRPr="00000000">
        <w:rPr>
          <w:rtl w:val="0"/>
        </w:rPr>
        <w:t xml:space="preserve">I freeze in my tracks.</w:t>
      </w:r>
    </w:p>
    <w:p w:rsidR="00000000" w:rsidDel="00000000" w:rsidP="00000000" w:rsidRDefault="00000000" w:rsidRPr="00000000" w14:paraId="000021FB">
      <w:pPr>
        <w:pageBreakBefore w:val="0"/>
        <w:rPr/>
      </w:pPr>
      <w:r w:rsidDel="00000000" w:rsidR="00000000" w:rsidRPr="00000000">
        <w:rPr>
          <w:rtl w:val="0"/>
        </w:rPr>
      </w:r>
    </w:p>
    <w:p w:rsidR="00000000" w:rsidDel="00000000" w:rsidP="00000000" w:rsidRDefault="00000000" w:rsidRPr="00000000" w14:paraId="000021FC">
      <w:pPr>
        <w:pageBreakBefore w:val="0"/>
        <w:rPr/>
      </w:pPr>
      <w:r w:rsidDel="00000000" w:rsidR="00000000" w:rsidRPr="00000000">
        <w:rPr>
          <w:rtl w:val="0"/>
        </w:rPr>
        <w:t xml:space="preserve">Monika's standing behind me.</w:t>
      </w:r>
    </w:p>
    <w:p w:rsidR="00000000" w:rsidDel="00000000" w:rsidP="00000000" w:rsidRDefault="00000000" w:rsidRPr="00000000" w14:paraId="000021FD">
      <w:pPr>
        <w:pageBreakBefore w:val="0"/>
        <w:rPr/>
      </w:pPr>
      <w:r w:rsidDel="00000000" w:rsidR="00000000" w:rsidRPr="00000000">
        <w:rPr>
          <w:rtl w:val="0"/>
        </w:rPr>
      </w:r>
    </w:p>
    <w:p w:rsidR="00000000" w:rsidDel="00000000" w:rsidP="00000000" w:rsidRDefault="00000000" w:rsidRPr="00000000" w14:paraId="000021FE">
      <w:pPr>
        <w:pageBreakBefore w:val="0"/>
        <w:rPr/>
      </w:pPr>
      <w:r w:rsidDel="00000000" w:rsidR="00000000" w:rsidRPr="00000000">
        <w:rPr>
          <w:rtl w:val="0"/>
        </w:rPr>
        <w:t xml:space="preserve">MC: Were you waiting for me?</w:t>
      </w:r>
    </w:p>
    <w:p w:rsidR="00000000" w:rsidDel="00000000" w:rsidP="00000000" w:rsidRDefault="00000000" w:rsidRPr="00000000" w14:paraId="000021FF">
      <w:pPr>
        <w:pageBreakBefore w:val="0"/>
        <w:rPr/>
      </w:pPr>
      <w:r w:rsidDel="00000000" w:rsidR="00000000" w:rsidRPr="00000000">
        <w:rPr>
          <w:rtl w:val="0"/>
        </w:rPr>
      </w:r>
    </w:p>
    <w:p w:rsidR="00000000" w:rsidDel="00000000" w:rsidP="00000000" w:rsidRDefault="00000000" w:rsidRPr="00000000" w14:paraId="00002200">
      <w:pPr>
        <w:pageBreakBefore w:val="0"/>
        <w:rPr/>
      </w:pPr>
      <w:r w:rsidDel="00000000" w:rsidR="00000000" w:rsidRPr="00000000">
        <w:rPr>
          <w:rtl w:val="0"/>
        </w:rPr>
        <w:t xml:space="preserve">Monika: Uh...maybe?</w:t>
      </w:r>
    </w:p>
    <w:p w:rsidR="00000000" w:rsidDel="00000000" w:rsidP="00000000" w:rsidRDefault="00000000" w:rsidRPr="00000000" w14:paraId="00002201">
      <w:pPr>
        <w:pageBreakBefore w:val="0"/>
        <w:rPr/>
      </w:pPr>
      <w:r w:rsidDel="00000000" w:rsidR="00000000" w:rsidRPr="00000000">
        <w:rPr>
          <w:rtl w:val="0"/>
        </w:rPr>
      </w:r>
    </w:p>
    <w:p w:rsidR="00000000" w:rsidDel="00000000" w:rsidP="00000000" w:rsidRDefault="00000000" w:rsidRPr="00000000" w14:paraId="00002202">
      <w:pPr>
        <w:pageBreakBefore w:val="0"/>
        <w:rPr/>
      </w:pPr>
      <w:r w:rsidDel="00000000" w:rsidR="00000000" w:rsidRPr="00000000">
        <w:rPr>
          <w:rtl w:val="0"/>
        </w:rPr>
        <w:t xml:space="preserve">I sigh and check my phone.</w:t>
      </w:r>
    </w:p>
    <w:p w:rsidR="00000000" w:rsidDel="00000000" w:rsidP="00000000" w:rsidRDefault="00000000" w:rsidRPr="00000000" w14:paraId="00002203">
      <w:pPr>
        <w:pageBreakBefore w:val="0"/>
        <w:rPr/>
      </w:pPr>
      <w:r w:rsidDel="00000000" w:rsidR="00000000" w:rsidRPr="00000000">
        <w:rPr>
          <w:rtl w:val="0"/>
        </w:rPr>
      </w:r>
    </w:p>
    <w:p w:rsidR="00000000" w:rsidDel="00000000" w:rsidP="00000000" w:rsidRDefault="00000000" w:rsidRPr="00000000" w14:paraId="00002204">
      <w:pPr>
        <w:pageBreakBefore w:val="0"/>
        <w:rPr/>
      </w:pPr>
      <w:r w:rsidDel="00000000" w:rsidR="00000000" w:rsidRPr="00000000">
        <w:rPr>
          <w:rtl w:val="0"/>
        </w:rPr>
        <w:t xml:space="preserve">8:18.</w:t>
      </w:r>
    </w:p>
    <w:p w:rsidR="00000000" w:rsidDel="00000000" w:rsidP="00000000" w:rsidRDefault="00000000" w:rsidRPr="00000000" w14:paraId="00002205">
      <w:pPr>
        <w:pageBreakBefore w:val="0"/>
        <w:rPr/>
      </w:pPr>
      <w:r w:rsidDel="00000000" w:rsidR="00000000" w:rsidRPr="00000000">
        <w:rPr>
          <w:rtl w:val="0"/>
        </w:rPr>
      </w:r>
    </w:p>
    <w:p w:rsidR="00000000" w:rsidDel="00000000" w:rsidP="00000000" w:rsidRDefault="00000000" w:rsidRPr="00000000" w14:paraId="00002206">
      <w:pPr>
        <w:pageBreakBefore w:val="0"/>
        <w:rPr/>
      </w:pPr>
      <w:r w:rsidDel="00000000" w:rsidR="00000000" w:rsidRPr="00000000">
        <w:rPr>
          <w:rtl w:val="0"/>
        </w:rPr>
        <w:t xml:space="preserve">Monika takes out her spare key and locks the door.</w:t>
      </w:r>
    </w:p>
    <w:p w:rsidR="00000000" w:rsidDel="00000000" w:rsidP="00000000" w:rsidRDefault="00000000" w:rsidRPr="00000000" w14:paraId="00002207">
      <w:pPr>
        <w:pageBreakBefore w:val="0"/>
        <w:rPr/>
      </w:pPr>
      <w:r w:rsidDel="00000000" w:rsidR="00000000" w:rsidRPr="00000000">
        <w:rPr>
          <w:rtl w:val="0"/>
        </w:rPr>
      </w:r>
    </w:p>
    <w:p w:rsidR="00000000" w:rsidDel="00000000" w:rsidP="00000000" w:rsidRDefault="00000000" w:rsidRPr="00000000" w14:paraId="00002208">
      <w:pPr>
        <w:pageBreakBefore w:val="0"/>
        <w:rPr/>
      </w:pPr>
      <w:r w:rsidDel="00000000" w:rsidR="00000000" w:rsidRPr="00000000">
        <w:rPr>
          <w:rtl w:val="0"/>
        </w:rPr>
        <w:t xml:space="preserve">Monika: Come on, we'll be late!</w:t>
      </w:r>
    </w:p>
    <w:p w:rsidR="00000000" w:rsidDel="00000000" w:rsidP="00000000" w:rsidRDefault="00000000" w:rsidRPr="00000000" w14:paraId="00002209">
      <w:pPr>
        <w:pageBreakBefore w:val="0"/>
        <w:rPr/>
      </w:pPr>
      <w:r w:rsidDel="00000000" w:rsidR="00000000" w:rsidRPr="00000000">
        <w:rPr>
          <w:rtl w:val="0"/>
        </w:rPr>
      </w:r>
    </w:p>
    <w:p w:rsidR="00000000" w:rsidDel="00000000" w:rsidP="00000000" w:rsidRDefault="00000000" w:rsidRPr="00000000" w14:paraId="0000220A">
      <w:pPr>
        <w:pageBreakBefore w:val="0"/>
        <w:rPr/>
      </w:pPr>
      <w:r w:rsidDel="00000000" w:rsidR="00000000" w:rsidRPr="00000000">
        <w:rPr>
          <w:rtl w:val="0"/>
        </w:rPr>
        <w:t xml:space="preserve">As we run down the sidewalk, I look in my bag to make sure I have everything.</w:t>
      </w:r>
    </w:p>
    <w:p w:rsidR="00000000" w:rsidDel="00000000" w:rsidP="00000000" w:rsidRDefault="00000000" w:rsidRPr="00000000" w14:paraId="0000220B">
      <w:pPr>
        <w:pageBreakBefore w:val="0"/>
        <w:rPr/>
      </w:pPr>
      <w:r w:rsidDel="00000000" w:rsidR="00000000" w:rsidRPr="00000000">
        <w:rPr>
          <w:rtl w:val="0"/>
        </w:rPr>
      </w:r>
    </w:p>
    <w:p w:rsidR="00000000" w:rsidDel="00000000" w:rsidP="00000000" w:rsidRDefault="00000000" w:rsidRPr="00000000" w14:paraId="0000220C">
      <w:pPr>
        <w:pageBreakBefore w:val="0"/>
        <w:rPr/>
      </w:pPr>
      <w:r w:rsidDel="00000000" w:rsidR="00000000" w:rsidRPr="00000000">
        <w:rPr>
          <w:rtl w:val="0"/>
        </w:rPr>
        <w:t xml:space="preserve">MC: Oh, god damn it-</w:t>
      </w:r>
    </w:p>
    <w:p w:rsidR="00000000" w:rsidDel="00000000" w:rsidP="00000000" w:rsidRDefault="00000000" w:rsidRPr="00000000" w14:paraId="0000220D">
      <w:pPr>
        <w:pageBreakBefore w:val="0"/>
        <w:rPr/>
      </w:pPr>
      <w:r w:rsidDel="00000000" w:rsidR="00000000" w:rsidRPr="00000000">
        <w:rPr>
          <w:rtl w:val="0"/>
        </w:rPr>
      </w:r>
    </w:p>
    <w:p w:rsidR="00000000" w:rsidDel="00000000" w:rsidP="00000000" w:rsidRDefault="00000000" w:rsidRPr="00000000" w14:paraId="0000220E">
      <w:pPr>
        <w:pageBreakBefore w:val="0"/>
        <w:rPr/>
      </w:pPr>
      <w:r w:rsidDel="00000000" w:rsidR="00000000" w:rsidRPr="00000000">
        <w:rPr>
          <w:rtl w:val="0"/>
        </w:rPr>
        <w:t xml:space="preserve">MC: I left my biology text- forget it.</w:t>
      </w:r>
    </w:p>
    <w:p w:rsidR="00000000" w:rsidDel="00000000" w:rsidP="00000000" w:rsidRDefault="00000000" w:rsidRPr="00000000" w14:paraId="0000220F">
      <w:pPr>
        <w:pageBreakBefore w:val="0"/>
        <w:rPr/>
      </w:pPr>
      <w:r w:rsidDel="00000000" w:rsidR="00000000" w:rsidRPr="00000000">
        <w:rPr>
          <w:rtl w:val="0"/>
        </w:rPr>
      </w:r>
    </w:p>
    <w:p w:rsidR="00000000" w:rsidDel="00000000" w:rsidP="00000000" w:rsidRDefault="00000000" w:rsidRPr="00000000" w14:paraId="00002210">
      <w:pPr>
        <w:pageBreakBefore w:val="0"/>
        <w:rPr/>
      </w:pPr>
      <w:r w:rsidDel="00000000" w:rsidR="00000000" w:rsidRPr="00000000">
        <w:rPr>
          <w:rtl w:val="0"/>
        </w:rPr>
        <w:t xml:space="preserve">[Fade out]</w:t>
      </w:r>
    </w:p>
    <w:p w:rsidR="00000000" w:rsidDel="00000000" w:rsidP="00000000" w:rsidRDefault="00000000" w:rsidRPr="00000000" w14:paraId="00002211">
      <w:pPr>
        <w:pageBreakBefore w:val="0"/>
        <w:rPr/>
      </w:pPr>
      <w:r w:rsidDel="00000000" w:rsidR="00000000" w:rsidRPr="00000000">
        <w:rPr>
          <w:rtl w:val="0"/>
        </w:rPr>
      </w:r>
    </w:p>
    <w:p w:rsidR="00000000" w:rsidDel="00000000" w:rsidP="00000000" w:rsidRDefault="00000000" w:rsidRPr="00000000" w14:paraId="00002212">
      <w:pPr>
        <w:pageBreakBefore w:val="0"/>
        <w:rPr/>
      </w:pPr>
      <w:r w:rsidDel="00000000" w:rsidR="00000000" w:rsidRPr="00000000">
        <w:rPr>
          <w:rtl w:val="0"/>
        </w:rPr>
        <w:t xml:space="preserve">[Fade in]</w:t>
      </w:r>
    </w:p>
    <w:p w:rsidR="00000000" w:rsidDel="00000000" w:rsidP="00000000" w:rsidRDefault="00000000" w:rsidRPr="00000000" w14:paraId="00002213">
      <w:pPr>
        <w:pageBreakBefore w:val="0"/>
        <w:rPr/>
      </w:pPr>
      <w:r w:rsidDel="00000000" w:rsidR="00000000" w:rsidRPr="00000000">
        <w:rPr>
          <w:rtl w:val="0"/>
        </w:rPr>
      </w:r>
    </w:p>
    <w:p w:rsidR="00000000" w:rsidDel="00000000" w:rsidP="00000000" w:rsidRDefault="00000000" w:rsidRPr="00000000" w14:paraId="00002214">
      <w:pPr>
        <w:pageBreakBefore w:val="0"/>
        <w:rPr/>
      </w:pPr>
      <w:r w:rsidDel="00000000" w:rsidR="00000000" w:rsidRPr="00000000">
        <w:rPr>
          <w:rtl w:val="0"/>
        </w:rPr>
        <w:t xml:space="preserve">Teacher: Remember, this will affect all your future prospects!</w:t>
      </w:r>
    </w:p>
    <w:p w:rsidR="00000000" w:rsidDel="00000000" w:rsidP="00000000" w:rsidRDefault="00000000" w:rsidRPr="00000000" w14:paraId="00002215">
      <w:pPr>
        <w:pageBreakBefore w:val="0"/>
        <w:rPr/>
      </w:pPr>
      <w:r w:rsidDel="00000000" w:rsidR="00000000" w:rsidRPr="00000000">
        <w:rPr>
          <w:rtl w:val="0"/>
        </w:rPr>
      </w:r>
    </w:p>
    <w:p w:rsidR="00000000" w:rsidDel="00000000" w:rsidP="00000000" w:rsidRDefault="00000000" w:rsidRPr="00000000" w14:paraId="00002216">
      <w:pPr>
        <w:pageBreakBefore w:val="0"/>
        <w:rPr/>
      </w:pPr>
      <w:r w:rsidDel="00000000" w:rsidR="00000000" w:rsidRPr="00000000">
        <w:rPr>
          <w:rtl w:val="0"/>
        </w:rPr>
        <w:t xml:space="preserve">Teacher: What colleges you can go to, what jobs you can have!</w:t>
      </w:r>
    </w:p>
    <w:p w:rsidR="00000000" w:rsidDel="00000000" w:rsidP="00000000" w:rsidRDefault="00000000" w:rsidRPr="00000000" w14:paraId="00002217">
      <w:pPr>
        <w:pageBreakBefore w:val="0"/>
        <w:rPr/>
      </w:pPr>
      <w:r w:rsidDel="00000000" w:rsidR="00000000" w:rsidRPr="00000000">
        <w:rPr>
          <w:rtl w:val="0"/>
        </w:rPr>
      </w:r>
    </w:p>
    <w:p w:rsidR="00000000" w:rsidDel="00000000" w:rsidP="00000000" w:rsidRDefault="00000000" w:rsidRPr="00000000" w14:paraId="00002218">
      <w:pPr>
        <w:pageBreakBefore w:val="0"/>
        <w:rPr/>
      </w:pPr>
      <w:r w:rsidDel="00000000" w:rsidR="00000000" w:rsidRPr="00000000">
        <w:rPr>
          <w:rtl w:val="0"/>
        </w:rPr>
        <w:t xml:space="preserve">Teacher: Do not slack off, or you'll fail!</w:t>
      </w:r>
    </w:p>
    <w:p w:rsidR="00000000" w:rsidDel="00000000" w:rsidP="00000000" w:rsidRDefault="00000000" w:rsidRPr="00000000" w14:paraId="00002219">
      <w:pPr>
        <w:pageBreakBefore w:val="0"/>
        <w:rPr/>
      </w:pPr>
      <w:r w:rsidDel="00000000" w:rsidR="00000000" w:rsidRPr="00000000">
        <w:rPr>
          <w:rtl w:val="0"/>
        </w:rPr>
      </w:r>
    </w:p>
    <w:p w:rsidR="00000000" w:rsidDel="00000000" w:rsidP="00000000" w:rsidRDefault="00000000" w:rsidRPr="00000000" w14:paraId="0000221A">
      <w:pPr>
        <w:pageBreakBefore w:val="0"/>
        <w:rPr/>
      </w:pPr>
      <w:r w:rsidDel="00000000" w:rsidR="00000000" w:rsidRPr="00000000">
        <w:rPr>
          <w:rtl w:val="0"/>
        </w:rPr>
        <w:t xml:space="preserve">I finish the paper airplane and stash it in my desk for later use as the bell rings.</w:t>
      </w:r>
    </w:p>
    <w:p w:rsidR="00000000" w:rsidDel="00000000" w:rsidP="00000000" w:rsidRDefault="00000000" w:rsidRPr="00000000" w14:paraId="0000221B">
      <w:pPr>
        <w:pageBreakBefore w:val="0"/>
        <w:rPr/>
      </w:pPr>
      <w:r w:rsidDel="00000000" w:rsidR="00000000" w:rsidRPr="00000000">
        <w:rPr>
          <w:rtl w:val="0"/>
        </w:rPr>
      </w:r>
    </w:p>
    <w:p w:rsidR="00000000" w:rsidDel="00000000" w:rsidP="00000000" w:rsidRDefault="00000000" w:rsidRPr="00000000" w14:paraId="0000221C">
      <w:pPr>
        <w:pageBreakBefore w:val="0"/>
        <w:rPr/>
      </w:pPr>
      <w:r w:rsidDel="00000000" w:rsidR="00000000" w:rsidRPr="00000000">
        <w:rPr>
          <w:rtl w:val="0"/>
        </w:rPr>
        <w:t xml:space="preserve">Ah, good. Computer Science, my only class with Monika.</w:t>
      </w:r>
    </w:p>
    <w:p w:rsidR="00000000" w:rsidDel="00000000" w:rsidP="00000000" w:rsidRDefault="00000000" w:rsidRPr="00000000" w14:paraId="0000221D">
      <w:pPr>
        <w:pageBreakBefore w:val="0"/>
        <w:rPr/>
      </w:pPr>
      <w:r w:rsidDel="00000000" w:rsidR="00000000" w:rsidRPr="00000000">
        <w:rPr>
          <w:rtl w:val="0"/>
        </w:rPr>
      </w:r>
    </w:p>
    <w:p w:rsidR="00000000" w:rsidDel="00000000" w:rsidP="00000000" w:rsidRDefault="00000000" w:rsidRPr="00000000" w14:paraId="0000221E">
      <w:pPr>
        <w:pageBreakBefore w:val="0"/>
        <w:rPr/>
      </w:pPr>
      <w:r w:rsidDel="00000000" w:rsidR="00000000" w:rsidRPr="00000000">
        <w:rPr>
          <w:rtl w:val="0"/>
        </w:rPr>
        <w:t xml:space="preserve">[Fade out]</w:t>
      </w:r>
    </w:p>
    <w:p w:rsidR="00000000" w:rsidDel="00000000" w:rsidP="00000000" w:rsidRDefault="00000000" w:rsidRPr="00000000" w14:paraId="0000221F">
      <w:pPr>
        <w:pageBreakBefore w:val="0"/>
        <w:rPr/>
      </w:pPr>
      <w:r w:rsidDel="00000000" w:rsidR="00000000" w:rsidRPr="00000000">
        <w:rPr>
          <w:rtl w:val="0"/>
        </w:rPr>
      </w:r>
    </w:p>
    <w:p w:rsidR="00000000" w:rsidDel="00000000" w:rsidP="00000000" w:rsidRDefault="00000000" w:rsidRPr="00000000" w14:paraId="00002220">
      <w:pPr>
        <w:pageBreakBefore w:val="0"/>
        <w:rPr/>
      </w:pPr>
      <w:r w:rsidDel="00000000" w:rsidR="00000000" w:rsidRPr="00000000">
        <w:rPr>
          <w:rtl w:val="0"/>
        </w:rPr>
        <w:t xml:space="preserve">[Fade in]</w:t>
      </w:r>
    </w:p>
    <w:p w:rsidR="00000000" w:rsidDel="00000000" w:rsidP="00000000" w:rsidRDefault="00000000" w:rsidRPr="00000000" w14:paraId="00002221">
      <w:pPr>
        <w:pageBreakBefore w:val="0"/>
        <w:rPr/>
      </w:pPr>
      <w:r w:rsidDel="00000000" w:rsidR="00000000" w:rsidRPr="00000000">
        <w:rPr>
          <w:rtl w:val="0"/>
        </w:rPr>
      </w:r>
    </w:p>
    <w:p w:rsidR="00000000" w:rsidDel="00000000" w:rsidP="00000000" w:rsidRDefault="00000000" w:rsidRPr="00000000" w14:paraId="00002222">
      <w:pPr>
        <w:pageBreakBefore w:val="0"/>
        <w:rPr/>
      </w:pPr>
      <w:r w:rsidDel="00000000" w:rsidR="00000000" w:rsidRPr="00000000">
        <w:rPr>
          <w:rtl w:val="0"/>
        </w:rPr>
        <w:t xml:space="preserve">I sit down in my usual seat and look around for Monika.</w:t>
      </w:r>
    </w:p>
    <w:p w:rsidR="00000000" w:rsidDel="00000000" w:rsidP="00000000" w:rsidRDefault="00000000" w:rsidRPr="00000000" w14:paraId="00002223">
      <w:pPr>
        <w:pageBreakBefore w:val="0"/>
        <w:rPr/>
      </w:pPr>
      <w:r w:rsidDel="00000000" w:rsidR="00000000" w:rsidRPr="00000000">
        <w:rPr>
          <w:rtl w:val="0"/>
        </w:rPr>
        <w:t xml:space="preserve">She's not here.</w:t>
      </w:r>
    </w:p>
    <w:p w:rsidR="00000000" w:rsidDel="00000000" w:rsidP="00000000" w:rsidRDefault="00000000" w:rsidRPr="00000000" w14:paraId="00002224">
      <w:pPr>
        <w:pageBreakBefore w:val="0"/>
        <w:rPr/>
      </w:pPr>
      <w:r w:rsidDel="00000000" w:rsidR="00000000" w:rsidRPr="00000000">
        <w:rPr>
          <w:rtl w:val="0"/>
        </w:rPr>
      </w:r>
    </w:p>
    <w:p w:rsidR="00000000" w:rsidDel="00000000" w:rsidP="00000000" w:rsidRDefault="00000000" w:rsidRPr="00000000" w14:paraId="00002225">
      <w:pPr>
        <w:pageBreakBefore w:val="0"/>
        <w:rPr/>
      </w:pPr>
      <w:r w:rsidDel="00000000" w:rsidR="00000000" w:rsidRPr="00000000">
        <w:rPr>
          <w:rtl w:val="0"/>
        </w:rPr>
        <w:t xml:space="preserve">Teacher: Alright, who's absent today?</w:t>
      </w:r>
    </w:p>
    <w:p w:rsidR="00000000" w:rsidDel="00000000" w:rsidP="00000000" w:rsidRDefault="00000000" w:rsidRPr="00000000" w14:paraId="00002226">
      <w:pPr>
        <w:pageBreakBefore w:val="0"/>
        <w:rPr/>
      </w:pPr>
      <w:r w:rsidDel="00000000" w:rsidR="00000000" w:rsidRPr="00000000">
        <w:rPr>
          <w:rtl w:val="0"/>
        </w:rPr>
      </w:r>
    </w:p>
    <w:p w:rsidR="00000000" w:rsidDel="00000000" w:rsidP="00000000" w:rsidRDefault="00000000" w:rsidRPr="00000000" w14:paraId="00002227">
      <w:pPr>
        <w:pageBreakBefore w:val="0"/>
        <w:rPr/>
      </w:pPr>
      <w:r w:rsidDel="00000000" w:rsidR="00000000" w:rsidRPr="00000000">
        <w:rPr>
          <w:rtl w:val="0"/>
        </w:rPr>
        <w:t xml:space="preserve">Teacher: Sinclaire, Carlton, Mon-</w:t>
      </w:r>
    </w:p>
    <w:p w:rsidR="00000000" w:rsidDel="00000000" w:rsidP="00000000" w:rsidRDefault="00000000" w:rsidRPr="00000000" w14:paraId="00002228">
      <w:pPr>
        <w:pageBreakBefore w:val="0"/>
        <w:rPr/>
      </w:pPr>
      <w:r w:rsidDel="00000000" w:rsidR="00000000" w:rsidRPr="00000000">
        <w:rPr>
          <w:rtl w:val="0"/>
        </w:rPr>
      </w:r>
    </w:p>
    <w:p w:rsidR="00000000" w:rsidDel="00000000" w:rsidP="00000000" w:rsidRDefault="00000000" w:rsidRPr="00000000" w14:paraId="00002229">
      <w:pPr>
        <w:pageBreakBefore w:val="0"/>
        <w:rPr/>
      </w:pPr>
      <w:r w:rsidDel="00000000" w:rsidR="00000000" w:rsidRPr="00000000">
        <w:rPr>
          <w:rtl w:val="0"/>
        </w:rPr>
        <w:t xml:space="preserve">The door opens.</w:t>
      </w:r>
    </w:p>
    <w:p w:rsidR="00000000" w:rsidDel="00000000" w:rsidP="00000000" w:rsidRDefault="00000000" w:rsidRPr="00000000" w14:paraId="0000222A">
      <w:pPr>
        <w:pageBreakBefore w:val="0"/>
        <w:rPr/>
      </w:pPr>
      <w:r w:rsidDel="00000000" w:rsidR="00000000" w:rsidRPr="00000000">
        <w:rPr>
          <w:rtl w:val="0"/>
        </w:rPr>
      </w:r>
    </w:p>
    <w:p w:rsidR="00000000" w:rsidDel="00000000" w:rsidP="00000000" w:rsidRDefault="00000000" w:rsidRPr="00000000" w14:paraId="0000222B">
      <w:pPr>
        <w:pageBreakBefore w:val="0"/>
        <w:rPr/>
      </w:pPr>
      <w:r w:rsidDel="00000000" w:rsidR="00000000" w:rsidRPr="00000000">
        <w:rPr>
          <w:rtl w:val="0"/>
        </w:rPr>
        <w:t xml:space="preserve">It's Monika, though something's clearly wrong.</w:t>
      </w:r>
    </w:p>
    <w:p w:rsidR="00000000" w:rsidDel="00000000" w:rsidP="00000000" w:rsidRDefault="00000000" w:rsidRPr="00000000" w14:paraId="0000222C">
      <w:pPr>
        <w:pageBreakBefore w:val="0"/>
        <w:rPr/>
      </w:pPr>
      <w:r w:rsidDel="00000000" w:rsidR="00000000" w:rsidRPr="00000000">
        <w:rPr>
          <w:rtl w:val="0"/>
        </w:rPr>
      </w:r>
    </w:p>
    <w:p w:rsidR="00000000" w:rsidDel="00000000" w:rsidP="00000000" w:rsidRDefault="00000000" w:rsidRPr="00000000" w14:paraId="0000222D">
      <w:pPr>
        <w:pageBreakBefore w:val="0"/>
        <w:rPr/>
      </w:pPr>
      <w:r w:rsidDel="00000000" w:rsidR="00000000" w:rsidRPr="00000000">
        <w:rPr>
          <w:rtl w:val="0"/>
        </w:rPr>
        <w:t xml:space="preserve">Her face is red and her bow isn't as straight as it usually is.</w:t>
      </w:r>
    </w:p>
    <w:p w:rsidR="00000000" w:rsidDel="00000000" w:rsidP="00000000" w:rsidRDefault="00000000" w:rsidRPr="00000000" w14:paraId="0000222E">
      <w:pPr>
        <w:pageBreakBefore w:val="0"/>
        <w:rPr/>
      </w:pPr>
      <w:r w:rsidDel="00000000" w:rsidR="00000000" w:rsidRPr="00000000">
        <w:rPr>
          <w:rtl w:val="0"/>
        </w:rPr>
      </w:r>
    </w:p>
    <w:p w:rsidR="00000000" w:rsidDel="00000000" w:rsidP="00000000" w:rsidRDefault="00000000" w:rsidRPr="00000000" w14:paraId="0000222F">
      <w:pPr>
        <w:pageBreakBefore w:val="0"/>
        <w:rPr/>
      </w:pPr>
      <w:r w:rsidDel="00000000" w:rsidR="00000000" w:rsidRPr="00000000">
        <w:rPr>
          <w:rtl w:val="0"/>
        </w:rPr>
        <w:t xml:space="preserve">She nods at the teacher and takes her seat beside me.</w:t>
      </w:r>
    </w:p>
    <w:p w:rsidR="00000000" w:rsidDel="00000000" w:rsidP="00000000" w:rsidRDefault="00000000" w:rsidRPr="00000000" w14:paraId="00002230">
      <w:pPr>
        <w:pageBreakBefore w:val="0"/>
        <w:rPr/>
      </w:pPr>
      <w:r w:rsidDel="00000000" w:rsidR="00000000" w:rsidRPr="00000000">
        <w:rPr>
          <w:rtl w:val="0"/>
        </w:rPr>
      </w:r>
    </w:p>
    <w:p w:rsidR="00000000" w:rsidDel="00000000" w:rsidP="00000000" w:rsidRDefault="00000000" w:rsidRPr="00000000" w14:paraId="00002231">
      <w:pPr>
        <w:pageBreakBefore w:val="0"/>
        <w:rPr/>
      </w:pPr>
      <w:r w:rsidDel="00000000" w:rsidR="00000000" w:rsidRPr="00000000">
        <w:rPr>
          <w:rtl w:val="0"/>
        </w:rPr>
        <w:t xml:space="preserve">MC: You okay?</w:t>
      </w:r>
    </w:p>
    <w:p w:rsidR="00000000" w:rsidDel="00000000" w:rsidP="00000000" w:rsidRDefault="00000000" w:rsidRPr="00000000" w14:paraId="00002232">
      <w:pPr>
        <w:pageBreakBefore w:val="0"/>
        <w:rPr/>
      </w:pPr>
      <w:r w:rsidDel="00000000" w:rsidR="00000000" w:rsidRPr="00000000">
        <w:rPr>
          <w:rtl w:val="0"/>
        </w:rPr>
      </w:r>
    </w:p>
    <w:p w:rsidR="00000000" w:rsidDel="00000000" w:rsidP="00000000" w:rsidRDefault="00000000" w:rsidRPr="00000000" w14:paraId="00002233">
      <w:pPr>
        <w:pageBreakBefore w:val="0"/>
        <w:rPr/>
      </w:pPr>
      <w:r w:rsidDel="00000000" w:rsidR="00000000" w:rsidRPr="00000000">
        <w:rPr>
          <w:rtl w:val="0"/>
        </w:rPr>
        <w:t xml:space="preserve">She nods.</w:t>
      </w:r>
    </w:p>
    <w:p w:rsidR="00000000" w:rsidDel="00000000" w:rsidP="00000000" w:rsidRDefault="00000000" w:rsidRPr="00000000" w14:paraId="00002234">
      <w:pPr>
        <w:pageBreakBefore w:val="0"/>
        <w:rPr/>
      </w:pPr>
      <w:r w:rsidDel="00000000" w:rsidR="00000000" w:rsidRPr="00000000">
        <w:rPr>
          <w:rtl w:val="0"/>
        </w:rPr>
      </w:r>
    </w:p>
    <w:p w:rsidR="00000000" w:rsidDel="00000000" w:rsidP="00000000" w:rsidRDefault="00000000" w:rsidRPr="00000000" w14:paraId="00002235">
      <w:pPr>
        <w:pageBreakBefore w:val="0"/>
        <w:rPr/>
      </w:pPr>
      <w:r w:rsidDel="00000000" w:rsidR="00000000" w:rsidRPr="00000000">
        <w:rPr>
          <w:rtl w:val="0"/>
        </w:rPr>
        <w:t xml:space="preserve">MC: You sure?</w:t>
      </w:r>
    </w:p>
    <w:p w:rsidR="00000000" w:rsidDel="00000000" w:rsidP="00000000" w:rsidRDefault="00000000" w:rsidRPr="00000000" w14:paraId="00002236">
      <w:pPr>
        <w:pageBreakBefore w:val="0"/>
        <w:rPr/>
      </w:pPr>
      <w:r w:rsidDel="00000000" w:rsidR="00000000" w:rsidRPr="00000000">
        <w:rPr>
          <w:rtl w:val="0"/>
        </w:rPr>
      </w:r>
    </w:p>
    <w:p w:rsidR="00000000" w:rsidDel="00000000" w:rsidP="00000000" w:rsidRDefault="00000000" w:rsidRPr="00000000" w14:paraId="00002237">
      <w:pPr>
        <w:pageBreakBefore w:val="0"/>
        <w:rPr/>
      </w:pPr>
      <w:r w:rsidDel="00000000" w:rsidR="00000000" w:rsidRPr="00000000">
        <w:rPr>
          <w:rtl w:val="0"/>
        </w:rPr>
        <w:t xml:space="preserve">Monika: I'm fine.</w:t>
      </w:r>
    </w:p>
    <w:p w:rsidR="00000000" w:rsidDel="00000000" w:rsidP="00000000" w:rsidRDefault="00000000" w:rsidRPr="00000000" w14:paraId="00002238">
      <w:pPr>
        <w:pageBreakBefore w:val="0"/>
        <w:rPr/>
      </w:pPr>
      <w:r w:rsidDel="00000000" w:rsidR="00000000" w:rsidRPr="00000000">
        <w:rPr>
          <w:rtl w:val="0"/>
        </w:rPr>
      </w:r>
    </w:p>
    <w:p w:rsidR="00000000" w:rsidDel="00000000" w:rsidP="00000000" w:rsidRDefault="00000000" w:rsidRPr="00000000" w14:paraId="00002239">
      <w:pPr>
        <w:pageBreakBefore w:val="0"/>
        <w:rPr/>
      </w:pPr>
      <w:r w:rsidDel="00000000" w:rsidR="00000000" w:rsidRPr="00000000">
        <w:rPr>
          <w:rtl w:val="0"/>
        </w:rPr>
        <w:t xml:space="preserve">[Fade out]</w:t>
      </w:r>
    </w:p>
    <w:p w:rsidR="00000000" w:rsidDel="00000000" w:rsidP="00000000" w:rsidRDefault="00000000" w:rsidRPr="00000000" w14:paraId="0000223A">
      <w:pPr>
        <w:pageBreakBefore w:val="0"/>
        <w:rPr/>
      </w:pPr>
      <w:r w:rsidDel="00000000" w:rsidR="00000000" w:rsidRPr="00000000">
        <w:rPr>
          <w:rtl w:val="0"/>
        </w:rPr>
      </w:r>
    </w:p>
    <w:p w:rsidR="00000000" w:rsidDel="00000000" w:rsidP="00000000" w:rsidRDefault="00000000" w:rsidRPr="00000000" w14:paraId="0000223B">
      <w:pPr>
        <w:pageBreakBefore w:val="0"/>
        <w:rPr/>
      </w:pPr>
      <w:r w:rsidDel="00000000" w:rsidR="00000000" w:rsidRPr="00000000">
        <w:rPr>
          <w:rtl w:val="0"/>
        </w:rPr>
        <w:t xml:space="preserve">[Fade in]</w:t>
      </w:r>
    </w:p>
    <w:p w:rsidR="00000000" w:rsidDel="00000000" w:rsidP="00000000" w:rsidRDefault="00000000" w:rsidRPr="00000000" w14:paraId="0000223C">
      <w:pPr>
        <w:pageBreakBefore w:val="0"/>
        <w:rPr/>
      </w:pPr>
      <w:r w:rsidDel="00000000" w:rsidR="00000000" w:rsidRPr="00000000">
        <w:rPr>
          <w:rtl w:val="0"/>
        </w:rPr>
      </w:r>
    </w:p>
    <w:p w:rsidR="00000000" w:rsidDel="00000000" w:rsidP="00000000" w:rsidRDefault="00000000" w:rsidRPr="00000000" w14:paraId="0000223D">
      <w:pPr>
        <w:pageBreakBefore w:val="0"/>
        <w:rPr/>
      </w:pPr>
      <w:r w:rsidDel="00000000" w:rsidR="00000000" w:rsidRPr="00000000">
        <w:rPr>
          <w:rtl w:val="0"/>
        </w:rPr>
        <w:t xml:space="preserve">Sayori: [player], have you seen Monika?</w:t>
      </w:r>
    </w:p>
    <w:p w:rsidR="00000000" w:rsidDel="00000000" w:rsidP="00000000" w:rsidRDefault="00000000" w:rsidRPr="00000000" w14:paraId="0000223E">
      <w:pPr>
        <w:pageBreakBefore w:val="0"/>
        <w:rPr/>
      </w:pPr>
      <w:r w:rsidDel="00000000" w:rsidR="00000000" w:rsidRPr="00000000">
        <w:rPr>
          <w:rtl w:val="0"/>
        </w:rPr>
      </w:r>
    </w:p>
    <w:p w:rsidR="00000000" w:rsidDel="00000000" w:rsidP="00000000" w:rsidRDefault="00000000" w:rsidRPr="00000000" w14:paraId="0000223F">
      <w:pPr>
        <w:pageBreakBefore w:val="0"/>
        <w:rPr/>
      </w:pPr>
      <w:r w:rsidDel="00000000" w:rsidR="00000000" w:rsidRPr="00000000">
        <w:rPr>
          <w:rtl w:val="0"/>
        </w:rPr>
        <w:t xml:space="preserve">Sayori: She's late again!</w:t>
      </w:r>
    </w:p>
    <w:p w:rsidR="00000000" w:rsidDel="00000000" w:rsidP="00000000" w:rsidRDefault="00000000" w:rsidRPr="00000000" w14:paraId="00002240">
      <w:pPr>
        <w:pageBreakBefore w:val="0"/>
        <w:rPr/>
      </w:pPr>
      <w:r w:rsidDel="00000000" w:rsidR="00000000" w:rsidRPr="00000000">
        <w:rPr>
          <w:rtl w:val="0"/>
        </w:rPr>
      </w:r>
    </w:p>
    <w:p w:rsidR="00000000" w:rsidDel="00000000" w:rsidP="00000000" w:rsidRDefault="00000000" w:rsidRPr="00000000" w14:paraId="00002241">
      <w:pPr>
        <w:pageBreakBefore w:val="0"/>
        <w:rPr/>
      </w:pPr>
      <w:r w:rsidDel="00000000" w:rsidR="00000000" w:rsidRPr="00000000">
        <w:rPr>
          <w:rtl w:val="0"/>
        </w:rPr>
        <w:t xml:space="preserve">I look up and raise an eyebrow.</w:t>
      </w:r>
    </w:p>
    <w:p w:rsidR="00000000" w:rsidDel="00000000" w:rsidP="00000000" w:rsidRDefault="00000000" w:rsidRPr="00000000" w14:paraId="00002242">
      <w:pPr>
        <w:pageBreakBefore w:val="0"/>
        <w:rPr/>
      </w:pPr>
      <w:r w:rsidDel="00000000" w:rsidR="00000000" w:rsidRPr="00000000">
        <w:rPr>
          <w:rtl w:val="0"/>
        </w:rPr>
      </w:r>
    </w:p>
    <w:p w:rsidR="00000000" w:rsidDel="00000000" w:rsidP="00000000" w:rsidRDefault="00000000" w:rsidRPr="00000000" w14:paraId="00002243">
      <w:pPr>
        <w:pageBreakBefore w:val="0"/>
        <w:rPr/>
      </w:pPr>
      <w:r w:rsidDel="00000000" w:rsidR="00000000" w:rsidRPr="00000000">
        <w:rPr>
          <w:rtl w:val="0"/>
        </w:rPr>
        <w:t xml:space="preserve">It's definitely odd for Monika to be this late…</w:t>
      </w:r>
    </w:p>
    <w:p w:rsidR="00000000" w:rsidDel="00000000" w:rsidP="00000000" w:rsidRDefault="00000000" w:rsidRPr="00000000" w14:paraId="00002244">
      <w:pPr>
        <w:pageBreakBefore w:val="0"/>
        <w:rPr/>
      </w:pPr>
      <w:r w:rsidDel="00000000" w:rsidR="00000000" w:rsidRPr="00000000">
        <w:rPr>
          <w:rtl w:val="0"/>
        </w:rPr>
      </w:r>
    </w:p>
    <w:p w:rsidR="00000000" w:rsidDel="00000000" w:rsidP="00000000" w:rsidRDefault="00000000" w:rsidRPr="00000000" w14:paraId="00002245">
      <w:pPr>
        <w:pageBreakBefore w:val="0"/>
        <w:rPr/>
      </w:pPr>
      <w:r w:rsidDel="00000000" w:rsidR="00000000" w:rsidRPr="00000000">
        <w:rPr>
          <w:rtl w:val="0"/>
        </w:rPr>
        <w:t xml:space="preserve">MC: Maybe she's practicing piano?</w:t>
      </w:r>
    </w:p>
    <w:p w:rsidR="00000000" w:rsidDel="00000000" w:rsidP="00000000" w:rsidRDefault="00000000" w:rsidRPr="00000000" w14:paraId="00002246">
      <w:pPr>
        <w:pageBreakBefore w:val="0"/>
        <w:rPr/>
      </w:pPr>
      <w:r w:rsidDel="00000000" w:rsidR="00000000" w:rsidRPr="00000000">
        <w:rPr>
          <w:rtl w:val="0"/>
        </w:rPr>
      </w:r>
    </w:p>
    <w:p w:rsidR="00000000" w:rsidDel="00000000" w:rsidP="00000000" w:rsidRDefault="00000000" w:rsidRPr="00000000" w14:paraId="00002247">
      <w:pPr>
        <w:pageBreakBefore w:val="0"/>
        <w:rPr/>
      </w:pPr>
      <w:r w:rsidDel="00000000" w:rsidR="00000000" w:rsidRPr="00000000">
        <w:rPr>
          <w:rtl w:val="0"/>
        </w:rPr>
        <w:t xml:space="preserve">Sayori: Maybe…</w:t>
      </w:r>
    </w:p>
    <w:p w:rsidR="00000000" w:rsidDel="00000000" w:rsidP="00000000" w:rsidRDefault="00000000" w:rsidRPr="00000000" w14:paraId="00002248">
      <w:pPr>
        <w:pageBreakBefore w:val="0"/>
        <w:rPr/>
      </w:pPr>
      <w:r w:rsidDel="00000000" w:rsidR="00000000" w:rsidRPr="00000000">
        <w:rPr>
          <w:rtl w:val="0"/>
        </w:rPr>
      </w:r>
    </w:p>
    <w:p w:rsidR="00000000" w:rsidDel="00000000" w:rsidP="00000000" w:rsidRDefault="00000000" w:rsidRPr="00000000" w14:paraId="00002249">
      <w:pPr>
        <w:pageBreakBefore w:val="0"/>
        <w:rPr/>
      </w:pPr>
      <w:r w:rsidDel="00000000" w:rsidR="00000000" w:rsidRPr="00000000">
        <w:rPr>
          <w:rtl w:val="0"/>
        </w:rPr>
        <w:t xml:space="preserve">Sayori turns and goes off to do who-knows-what.</w:t>
      </w:r>
    </w:p>
    <w:p w:rsidR="00000000" w:rsidDel="00000000" w:rsidP="00000000" w:rsidRDefault="00000000" w:rsidRPr="00000000" w14:paraId="0000224A">
      <w:pPr>
        <w:pageBreakBefore w:val="0"/>
        <w:rPr/>
      </w:pPr>
      <w:r w:rsidDel="00000000" w:rsidR="00000000" w:rsidRPr="00000000">
        <w:rPr>
          <w:rtl w:val="0"/>
        </w:rPr>
      </w:r>
    </w:p>
    <w:p w:rsidR="00000000" w:rsidDel="00000000" w:rsidP="00000000" w:rsidRDefault="00000000" w:rsidRPr="00000000" w14:paraId="0000224B">
      <w:pPr>
        <w:pageBreakBefore w:val="0"/>
        <w:rPr/>
      </w:pPr>
      <w:r w:rsidDel="00000000" w:rsidR="00000000" w:rsidRPr="00000000">
        <w:rPr>
          <w:rtl w:val="0"/>
        </w:rPr>
        <w:t xml:space="preserve">A few minutes later, Natsuki comes up to me.</w:t>
      </w:r>
    </w:p>
    <w:p w:rsidR="00000000" w:rsidDel="00000000" w:rsidP="00000000" w:rsidRDefault="00000000" w:rsidRPr="00000000" w14:paraId="0000224C">
      <w:pPr>
        <w:pageBreakBefore w:val="0"/>
        <w:rPr/>
      </w:pPr>
      <w:r w:rsidDel="00000000" w:rsidR="00000000" w:rsidRPr="00000000">
        <w:rPr>
          <w:rtl w:val="0"/>
        </w:rPr>
      </w:r>
    </w:p>
    <w:p w:rsidR="00000000" w:rsidDel="00000000" w:rsidP="00000000" w:rsidRDefault="00000000" w:rsidRPr="00000000" w14:paraId="0000224D">
      <w:pPr>
        <w:pageBreakBefore w:val="0"/>
        <w:rPr/>
      </w:pPr>
      <w:r w:rsidDel="00000000" w:rsidR="00000000" w:rsidRPr="00000000">
        <w:rPr>
          <w:rtl w:val="0"/>
        </w:rPr>
        <w:t xml:space="preserve">Natsuki: [player], do you </w:t>
      </w:r>
      <w:r w:rsidDel="00000000" w:rsidR="00000000" w:rsidRPr="00000000">
        <w:rPr>
          <w:i w:val="1"/>
          <w:rtl w:val="0"/>
        </w:rPr>
        <w:t xml:space="preserve">really</w:t>
      </w:r>
      <w:r w:rsidDel="00000000" w:rsidR="00000000" w:rsidRPr="00000000">
        <w:rPr>
          <w:rtl w:val="0"/>
        </w:rPr>
        <w:t xml:space="preserve"> not know where Monika is?</w:t>
      </w:r>
    </w:p>
    <w:p w:rsidR="00000000" w:rsidDel="00000000" w:rsidP="00000000" w:rsidRDefault="00000000" w:rsidRPr="00000000" w14:paraId="0000224E">
      <w:pPr>
        <w:pageBreakBefore w:val="0"/>
        <w:rPr/>
      </w:pPr>
      <w:r w:rsidDel="00000000" w:rsidR="00000000" w:rsidRPr="00000000">
        <w:rPr>
          <w:rtl w:val="0"/>
        </w:rPr>
        <w:t xml:space="preserve">Natsuki: Sayori's annoying me about it, now.</w:t>
      </w:r>
    </w:p>
    <w:p w:rsidR="00000000" w:rsidDel="00000000" w:rsidP="00000000" w:rsidRDefault="00000000" w:rsidRPr="00000000" w14:paraId="0000224F">
      <w:pPr>
        <w:pageBreakBefore w:val="0"/>
        <w:rPr/>
      </w:pPr>
      <w:r w:rsidDel="00000000" w:rsidR="00000000" w:rsidRPr="00000000">
        <w:rPr>
          <w:rtl w:val="0"/>
        </w:rPr>
      </w:r>
    </w:p>
    <w:p w:rsidR="00000000" w:rsidDel="00000000" w:rsidP="00000000" w:rsidRDefault="00000000" w:rsidRPr="00000000" w14:paraId="00002250">
      <w:pPr>
        <w:pageBreakBefore w:val="0"/>
        <w:rPr/>
      </w:pPr>
      <w:r w:rsidDel="00000000" w:rsidR="00000000" w:rsidRPr="00000000">
        <w:rPr>
          <w:rtl w:val="0"/>
        </w:rPr>
        <w:t xml:space="preserve">I shrug.</w:t>
      </w:r>
    </w:p>
    <w:p w:rsidR="00000000" w:rsidDel="00000000" w:rsidP="00000000" w:rsidRDefault="00000000" w:rsidRPr="00000000" w14:paraId="00002251">
      <w:pPr>
        <w:pageBreakBefore w:val="0"/>
        <w:rPr/>
      </w:pPr>
      <w:r w:rsidDel="00000000" w:rsidR="00000000" w:rsidRPr="00000000">
        <w:rPr>
          <w:rtl w:val="0"/>
        </w:rPr>
      </w:r>
    </w:p>
    <w:p w:rsidR="00000000" w:rsidDel="00000000" w:rsidP="00000000" w:rsidRDefault="00000000" w:rsidRPr="00000000" w14:paraId="00002252">
      <w:pPr>
        <w:pageBreakBefore w:val="0"/>
        <w:rPr/>
      </w:pPr>
      <w:r w:rsidDel="00000000" w:rsidR="00000000" w:rsidRPr="00000000">
        <w:rPr>
          <w:rtl w:val="0"/>
        </w:rPr>
        <w:t xml:space="preserve">MC: Nope.</w:t>
      </w:r>
    </w:p>
    <w:p w:rsidR="00000000" w:rsidDel="00000000" w:rsidP="00000000" w:rsidRDefault="00000000" w:rsidRPr="00000000" w14:paraId="00002253">
      <w:pPr>
        <w:pageBreakBefore w:val="0"/>
        <w:rPr/>
      </w:pPr>
      <w:r w:rsidDel="00000000" w:rsidR="00000000" w:rsidRPr="00000000">
        <w:rPr>
          <w:rtl w:val="0"/>
        </w:rPr>
      </w:r>
    </w:p>
    <w:p w:rsidR="00000000" w:rsidDel="00000000" w:rsidP="00000000" w:rsidRDefault="00000000" w:rsidRPr="00000000" w14:paraId="00002254">
      <w:pPr>
        <w:pageBreakBefore w:val="0"/>
        <w:rPr/>
      </w:pPr>
      <w:r w:rsidDel="00000000" w:rsidR="00000000" w:rsidRPr="00000000">
        <w:rPr>
          <w:rtl w:val="0"/>
        </w:rPr>
        <w:t xml:space="preserve">I go back to my dumpster fire of a drawing.</w:t>
      </w:r>
    </w:p>
    <w:p w:rsidR="00000000" w:rsidDel="00000000" w:rsidP="00000000" w:rsidRDefault="00000000" w:rsidRPr="00000000" w14:paraId="00002255">
      <w:pPr>
        <w:pageBreakBefore w:val="0"/>
        <w:rPr/>
      </w:pPr>
      <w:r w:rsidDel="00000000" w:rsidR="00000000" w:rsidRPr="00000000">
        <w:rPr>
          <w:rtl w:val="0"/>
        </w:rPr>
      </w:r>
    </w:p>
    <w:p w:rsidR="00000000" w:rsidDel="00000000" w:rsidP="00000000" w:rsidRDefault="00000000" w:rsidRPr="00000000" w14:paraId="00002256">
      <w:pPr>
        <w:pageBreakBefore w:val="0"/>
        <w:rPr/>
      </w:pPr>
      <w:r w:rsidDel="00000000" w:rsidR="00000000" w:rsidRPr="00000000">
        <w:rPr>
          <w:rtl w:val="0"/>
        </w:rPr>
        <w:t xml:space="preserve">Sayori: Neither of them know where she is, either!</w:t>
      </w:r>
    </w:p>
    <w:p w:rsidR="00000000" w:rsidDel="00000000" w:rsidP="00000000" w:rsidRDefault="00000000" w:rsidRPr="00000000" w14:paraId="00002257">
      <w:pPr>
        <w:pageBreakBefore w:val="0"/>
        <w:rPr/>
      </w:pPr>
      <w:r w:rsidDel="00000000" w:rsidR="00000000" w:rsidRPr="00000000">
        <w:rPr>
          <w:rtl w:val="0"/>
        </w:rPr>
      </w:r>
    </w:p>
    <w:p w:rsidR="00000000" w:rsidDel="00000000" w:rsidP="00000000" w:rsidRDefault="00000000" w:rsidRPr="00000000" w14:paraId="00002258">
      <w:pPr>
        <w:pageBreakBefore w:val="0"/>
        <w:rPr/>
      </w:pPr>
      <w:r w:rsidDel="00000000" w:rsidR="00000000" w:rsidRPr="00000000">
        <w:rPr>
          <w:rtl w:val="0"/>
        </w:rPr>
        <w:t xml:space="preserve">Sayori: What's that, [player]?</w:t>
      </w:r>
    </w:p>
    <w:p w:rsidR="00000000" w:rsidDel="00000000" w:rsidP="00000000" w:rsidRDefault="00000000" w:rsidRPr="00000000" w14:paraId="00002259">
      <w:pPr>
        <w:pageBreakBefore w:val="0"/>
        <w:rPr/>
      </w:pPr>
      <w:r w:rsidDel="00000000" w:rsidR="00000000" w:rsidRPr="00000000">
        <w:rPr>
          <w:rtl w:val="0"/>
        </w:rPr>
      </w:r>
    </w:p>
    <w:p w:rsidR="00000000" w:rsidDel="00000000" w:rsidP="00000000" w:rsidRDefault="00000000" w:rsidRPr="00000000" w14:paraId="0000225A">
      <w:pPr>
        <w:pageBreakBefore w:val="0"/>
        <w:rPr/>
      </w:pPr>
      <w:r w:rsidDel="00000000" w:rsidR="00000000" w:rsidRPr="00000000">
        <w:rPr>
          <w:rtl w:val="0"/>
        </w:rPr>
        <w:t xml:space="preserve">I move to hide my drawing.</w:t>
      </w:r>
    </w:p>
    <w:p w:rsidR="00000000" w:rsidDel="00000000" w:rsidP="00000000" w:rsidRDefault="00000000" w:rsidRPr="00000000" w14:paraId="0000225B">
      <w:pPr>
        <w:pageBreakBefore w:val="0"/>
        <w:rPr/>
      </w:pPr>
      <w:r w:rsidDel="00000000" w:rsidR="00000000" w:rsidRPr="00000000">
        <w:rPr>
          <w:rtl w:val="0"/>
        </w:rPr>
      </w:r>
    </w:p>
    <w:p w:rsidR="00000000" w:rsidDel="00000000" w:rsidP="00000000" w:rsidRDefault="00000000" w:rsidRPr="00000000" w14:paraId="0000225C">
      <w:pPr>
        <w:pageBreakBefore w:val="0"/>
        <w:rPr/>
      </w:pPr>
      <w:r w:rsidDel="00000000" w:rsidR="00000000" w:rsidRPr="00000000">
        <w:rPr>
          <w:rtl w:val="0"/>
        </w:rPr>
        <w:t xml:space="preserve">Sayori: It looks like a chicken.</w:t>
      </w:r>
    </w:p>
    <w:p w:rsidR="00000000" w:rsidDel="00000000" w:rsidP="00000000" w:rsidRDefault="00000000" w:rsidRPr="00000000" w14:paraId="0000225D">
      <w:pPr>
        <w:pageBreakBefore w:val="0"/>
        <w:rPr/>
      </w:pPr>
      <w:r w:rsidDel="00000000" w:rsidR="00000000" w:rsidRPr="00000000">
        <w:rPr>
          <w:rtl w:val="0"/>
        </w:rPr>
      </w:r>
    </w:p>
    <w:p w:rsidR="00000000" w:rsidDel="00000000" w:rsidP="00000000" w:rsidRDefault="00000000" w:rsidRPr="00000000" w14:paraId="0000225E">
      <w:pPr>
        <w:pageBreakBefore w:val="0"/>
        <w:rPr/>
      </w:pPr>
      <w:r w:rsidDel="00000000" w:rsidR="00000000" w:rsidRPr="00000000">
        <w:rPr>
          <w:rtl w:val="0"/>
        </w:rPr>
        <w:t xml:space="preserve">MC: It's supposed to be a dog…</w:t>
      </w:r>
    </w:p>
    <w:p w:rsidR="00000000" w:rsidDel="00000000" w:rsidP="00000000" w:rsidRDefault="00000000" w:rsidRPr="00000000" w14:paraId="0000225F">
      <w:pPr>
        <w:pageBreakBefore w:val="0"/>
        <w:rPr/>
      </w:pPr>
      <w:r w:rsidDel="00000000" w:rsidR="00000000" w:rsidRPr="00000000">
        <w:rPr>
          <w:rtl w:val="0"/>
        </w:rPr>
      </w:r>
    </w:p>
    <w:p w:rsidR="00000000" w:rsidDel="00000000" w:rsidP="00000000" w:rsidRDefault="00000000" w:rsidRPr="00000000" w14:paraId="00002260">
      <w:pPr>
        <w:pageBreakBefore w:val="0"/>
        <w:rPr/>
      </w:pPr>
      <w:r w:rsidDel="00000000" w:rsidR="00000000" w:rsidRPr="00000000">
        <w:rPr>
          <w:rtl w:val="0"/>
        </w:rPr>
        <w:t xml:space="preserve">Sayori looks as though she's going to say something but decides against it.</w:t>
      </w:r>
    </w:p>
    <w:p w:rsidR="00000000" w:rsidDel="00000000" w:rsidP="00000000" w:rsidRDefault="00000000" w:rsidRPr="00000000" w14:paraId="00002261">
      <w:pPr>
        <w:pageBreakBefore w:val="0"/>
        <w:rPr/>
      </w:pPr>
      <w:r w:rsidDel="00000000" w:rsidR="00000000" w:rsidRPr="00000000">
        <w:rPr>
          <w:rtl w:val="0"/>
        </w:rPr>
      </w:r>
    </w:p>
    <w:p w:rsidR="00000000" w:rsidDel="00000000" w:rsidP="00000000" w:rsidRDefault="00000000" w:rsidRPr="00000000" w14:paraId="00002262">
      <w:pPr>
        <w:pageBreakBefore w:val="0"/>
        <w:rPr/>
      </w:pPr>
      <w:r w:rsidDel="00000000" w:rsidR="00000000" w:rsidRPr="00000000">
        <w:rPr>
          <w:rtl w:val="0"/>
        </w:rPr>
        <w:t xml:space="preserve">Sayori: Well, I have something to announce, and I wanted to wait for Monika…</w:t>
      </w:r>
    </w:p>
    <w:p w:rsidR="00000000" w:rsidDel="00000000" w:rsidP="00000000" w:rsidRDefault="00000000" w:rsidRPr="00000000" w14:paraId="00002263">
      <w:pPr>
        <w:pageBreakBefore w:val="0"/>
        <w:rPr/>
      </w:pPr>
      <w:r w:rsidDel="00000000" w:rsidR="00000000" w:rsidRPr="00000000">
        <w:rPr>
          <w:rtl w:val="0"/>
        </w:rPr>
      </w:r>
    </w:p>
    <w:p w:rsidR="00000000" w:rsidDel="00000000" w:rsidP="00000000" w:rsidRDefault="00000000" w:rsidRPr="00000000" w14:paraId="00002264">
      <w:pPr>
        <w:pageBreakBefore w:val="0"/>
        <w:rPr/>
      </w:pPr>
      <w:r w:rsidDel="00000000" w:rsidR="00000000" w:rsidRPr="00000000">
        <w:rPr>
          <w:rtl w:val="0"/>
        </w:rPr>
        <w:t xml:space="preserve">Sayori: But if she's not coming, I guess I'll do it anyway.</w:t>
      </w:r>
    </w:p>
    <w:p w:rsidR="00000000" w:rsidDel="00000000" w:rsidP="00000000" w:rsidRDefault="00000000" w:rsidRPr="00000000" w14:paraId="00002265">
      <w:pPr>
        <w:pageBreakBefore w:val="0"/>
        <w:rPr/>
      </w:pPr>
      <w:r w:rsidDel="00000000" w:rsidR="00000000" w:rsidRPr="00000000">
        <w:rPr>
          <w:rtl w:val="0"/>
        </w:rPr>
      </w:r>
    </w:p>
    <w:p w:rsidR="00000000" w:rsidDel="00000000" w:rsidP="00000000" w:rsidRDefault="00000000" w:rsidRPr="00000000" w14:paraId="00002266">
      <w:pPr>
        <w:pageBreakBefore w:val="0"/>
        <w:rPr/>
      </w:pPr>
      <w:r w:rsidDel="00000000" w:rsidR="00000000" w:rsidRPr="00000000">
        <w:rPr>
          <w:rtl w:val="0"/>
        </w:rPr>
        <w:t xml:space="preserve">She walks to the front of the room.</w:t>
      </w:r>
    </w:p>
    <w:p w:rsidR="00000000" w:rsidDel="00000000" w:rsidP="00000000" w:rsidRDefault="00000000" w:rsidRPr="00000000" w14:paraId="00002267">
      <w:pPr>
        <w:pageBreakBefore w:val="0"/>
        <w:rPr/>
      </w:pPr>
      <w:r w:rsidDel="00000000" w:rsidR="00000000" w:rsidRPr="00000000">
        <w:rPr>
          <w:rtl w:val="0"/>
        </w:rPr>
      </w:r>
    </w:p>
    <w:p w:rsidR="00000000" w:rsidDel="00000000" w:rsidP="00000000" w:rsidRDefault="00000000" w:rsidRPr="00000000" w14:paraId="00002268">
      <w:pPr>
        <w:pageBreakBefore w:val="0"/>
        <w:rPr/>
      </w:pPr>
      <w:r w:rsidDel="00000000" w:rsidR="00000000" w:rsidRPr="00000000">
        <w:rPr>
          <w:rtl w:val="0"/>
        </w:rPr>
        <w:t xml:space="preserve">Sayori: Ahem…</w:t>
      </w:r>
    </w:p>
    <w:p w:rsidR="00000000" w:rsidDel="00000000" w:rsidP="00000000" w:rsidRDefault="00000000" w:rsidRPr="00000000" w14:paraId="00002269">
      <w:pPr>
        <w:pageBreakBefore w:val="0"/>
        <w:rPr/>
      </w:pPr>
      <w:r w:rsidDel="00000000" w:rsidR="00000000" w:rsidRPr="00000000">
        <w:rPr>
          <w:rtl w:val="0"/>
        </w:rPr>
      </w:r>
    </w:p>
    <w:p w:rsidR="00000000" w:rsidDel="00000000" w:rsidP="00000000" w:rsidRDefault="00000000" w:rsidRPr="00000000" w14:paraId="0000226A">
      <w:pPr>
        <w:pageBreakBefore w:val="0"/>
        <w:rPr/>
      </w:pPr>
      <w:r w:rsidDel="00000000" w:rsidR="00000000" w:rsidRPr="00000000">
        <w:rPr>
          <w:rtl w:val="0"/>
        </w:rPr>
        <w:t xml:space="preserve">Sayori: Monika gave me a note from the newspaper club yesterday…</w:t>
      </w:r>
    </w:p>
    <w:p w:rsidR="00000000" w:rsidDel="00000000" w:rsidP="00000000" w:rsidRDefault="00000000" w:rsidRPr="00000000" w14:paraId="0000226B">
      <w:pPr>
        <w:pageBreakBefore w:val="0"/>
        <w:rPr/>
      </w:pPr>
      <w:r w:rsidDel="00000000" w:rsidR="00000000" w:rsidRPr="00000000">
        <w:rPr>
          <w:rtl w:val="0"/>
        </w:rPr>
      </w:r>
    </w:p>
    <w:p w:rsidR="00000000" w:rsidDel="00000000" w:rsidP="00000000" w:rsidRDefault="00000000" w:rsidRPr="00000000" w14:paraId="0000226C">
      <w:pPr>
        <w:pageBreakBefore w:val="0"/>
        <w:rPr/>
      </w:pPr>
      <w:r w:rsidDel="00000000" w:rsidR="00000000" w:rsidRPr="00000000">
        <w:rPr>
          <w:rtl w:val="0"/>
        </w:rPr>
        <w:t xml:space="preserve">Sayori: I wanted to wait for her, but if she's not gonna be here…</w:t>
      </w:r>
    </w:p>
    <w:p w:rsidR="00000000" w:rsidDel="00000000" w:rsidP="00000000" w:rsidRDefault="00000000" w:rsidRPr="00000000" w14:paraId="0000226D">
      <w:pPr>
        <w:pageBreakBefore w:val="0"/>
        <w:rPr/>
      </w:pPr>
      <w:r w:rsidDel="00000000" w:rsidR="00000000" w:rsidRPr="00000000">
        <w:rPr>
          <w:rtl w:val="0"/>
        </w:rPr>
      </w:r>
    </w:p>
    <w:p w:rsidR="00000000" w:rsidDel="00000000" w:rsidP="00000000" w:rsidRDefault="00000000" w:rsidRPr="00000000" w14:paraId="0000226E">
      <w:pPr>
        <w:pageBreakBefore w:val="0"/>
        <w:rPr/>
      </w:pPr>
      <w:r w:rsidDel="00000000" w:rsidR="00000000" w:rsidRPr="00000000">
        <w:rPr>
          <w:rtl w:val="0"/>
        </w:rPr>
        <w:t xml:space="preserve">Sayori: Well, they want us to write a piece about literature for-</w:t>
      </w:r>
    </w:p>
    <w:p w:rsidR="00000000" w:rsidDel="00000000" w:rsidP="00000000" w:rsidRDefault="00000000" w:rsidRPr="00000000" w14:paraId="0000226F">
      <w:pPr>
        <w:pageBreakBefore w:val="0"/>
        <w:rPr/>
      </w:pPr>
      <w:r w:rsidDel="00000000" w:rsidR="00000000" w:rsidRPr="00000000">
        <w:rPr>
          <w:rtl w:val="0"/>
        </w:rPr>
      </w:r>
    </w:p>
    <w:p w:rsidR="00000000" w:rsidDel="00000000" w:rsidP="00000000" w:rsidRDefault="00000000" w:rsidRPr="00000000" w14:paraId="00002270">
      <w:pPr>
        <w:pageBreakBefore w:val="0"/>
        <w:rPr/>
      </w:pPr>
      <w:r w:rsidDel="00000000" w:rsidR="00000000" w:rsidRPr="00000000">
        <w:rPr>
          <w:rtl w:val="0"/>
        </w:rPr>
        <w:t xml:space="preserve">She yelps and drops the note as the door opens and Monika walks in.</w:t>
      </w:r>
    </w:p>
    <w:p w:rsidR="00000000" w:rsidDel="00000000" w:rsidP="00000000" w:rsidRDefault="00000000" w:rsidRPr="00000000" w14:paraId="00002271">
      <w:pPr>
        <w:pageBreakBefore w:val="0"/>
        <w:rPr/>
      </w:pPr>
      <w:r w:rsidDel="00000000" w:rsidR="00000000" w:rsidRPr="00000000">
        <w:rPr>
          <w:rtl w:val="0"/>
        </w:rPr>
      </w:r>
    </w:p>
    <w:p w:rsidR="00000000" w:rsidDel="00000000" w:rsidP="00000000" w:rsidRDefault="00000000" w:rsidRPr="00000000" w14:paraId="00002272">
      <w:pPr>
        <w:pageBreakBefore w:val="0"/>
        <w:rPr/>
      </w:pPr>
      <w:r w:rsidDel="00000000" w:rsidR="00000000" w:rsidRPr="00000000">
        <w:rPr>
          <w:rtl w:val="0"/>
        </w:rPr>
        <w:t xml:space="preserve">Sayori: Monika!</w:t>
      </w:r>
    </w:p>
    <w:p w:rsidR="00000000" w:rsidDel="00000000" w:rsidP="00000000" w:rsidRDefault="00000000" w:rsidRPr="00000000" w14:paraId="00002273">
      <w:pPr>
        <w:pageBreakBefore w:val="0"/>
        <w:rPr/>
      </w:pPr>
      <w:r w:rsidDel="00000000" w:rsidR="00000000" w:rsidRPr="00000000">
        <w:rPr>
          <w:rtl w:val="0"/>
        </w:rPr>
      </w:r>
    </w:p>
    <w:p w:rsidR="00000000" w:rsidDel="00000000" w:rsidP="00000000" w:rsidRDefault="00000000" w:rsidRPr="00000000" w14:paraId="00002274">
      <w:pPr>
        <w:pageBreakBefore w:val="0"/>
        <w:rPr/>
      </w:pPr>
      <w:r w:rsidDel="00000000" w:rsidR="00000000" w:rsidRPr="00000000">
        <w:rPr>
          <w:rtl w:val="0"/>
        </w:rPr>
        <w:t xml:space="preserve">Monika: Hey, everyone.</w:t>
      </w:r>
    </w:p>
    <w:p w:rsidR="00000000" w:rsidDel="00000000" w:rsidP="00000000" w:rsidRDefault="00000000" w:rsidRPr="00000000" w14:paraId="00002275">
      <w:pPr>
        <w:pageBreakBefore w:val="0"/>
        <w:rPr/>
      </w:pPr>
      <w:r w:rsidDel="00000000" w:rsidR="00000000" w:rsidRPr="00000000">
        <w:rPr>
          <w:rtl w:val="0"/>
        </w:rPr>
      </w:r>
    </w:p>
    <w:p w:rsidR="00000000" w:rsidDel="00000000" w:rsidP="00000000" w:rsidRDefault="00000000" w:rsidRPr="00000000" w14:paraId="00002276">
      <w:pPr>
        <w:pageBreakBefore w:val="0"/>
        <w:rPr/>
      </w:pPr>
      <w:r w:rsidDel="00000000" w:rsidR="00000000" w:rsidRPr="00000000">
        <w:rPr>
          <w:rtl w:val="0"/>
        </w:rPr>
        <w:t xml:space="preserve">Monika: I, uh...don't have anything planned for today.</w:t>
      </w:r>
    </w:p>
    <w:p w:rsidR="00000000" w:rsidDel="00000000" w:rsidP="00000000" w:rsidRDefault="00000000" w:rsidRPr="00000000" w14:paraId="00002277">
      <w:pPr>
        <w:pageBreakBefore w:val="0"/>
        <w:rPr/>
      </w:pPr>
      <w:r w:rsidDel="00000000" w:rsidR="00000000" w:rsidRPr="00000000">
        <w:rPr>
          <w:rtl w:val="0"/>
        </w:rPr>
      </w:r>
    </w:p>
    <w:p w:rsidR="00000000" w:rsidDel="00000000" w:rsidP="00000000" w:rsidRDefault="00000000" w:rsidRPr="00000000" w14:paraId="00002278">
      <w:pPr>
        <w:pageBreakBefore w:val="0"/>
        <w:rPr/>
      </w:pPr>
      <w:r w:rsidDel="00000000" w:rsidR="00000000" w:rsidRPr="00000000">
        <w:rPr>
          <w:rtl w:val="0"/>
        </w:rPr>
        <w:t xml:space="preserve">Monika: Keep doing what you were doing.</w:t>
      </w:r>
    </w:p>
    <w:p w:rsidR="00000000" w:rsidDel="00000000" w:rsidP="00000000" w:rsidRDefault="00000000" w:rsidRPr="00000000" w14:paraId="00002279">
      <w:pPr>
        <w:pageBreakBefore w:val="0"/>
        <w:rPr/>
      </w:pPr>
      <w:r w:rsidDel="00000000" w:rsidR="00000000" w:rsidRPr="00000000">
        <w:rPr>
          <w:rtl w:val="0"/>
        </w:rPr>
        <w:t xml:space="preserve">She walks over to the front of the room and picks up the note.</w:t>
      </w:r>
    </w:p>
    <w:p w:rsidR="00000000" w:rsidDel="00000000" w:rsidP="00000000" w:rsidRDefault="00000000" w:rsidRPr="00000000" w14:paraId="0000227A">
      <w:pPr>
        <w:pageBreakBefore w:val="0"/>
        <w:rPr/>
      </w:pPr>
      <w:r w:rsidDel="00000000" w:rsidR="00000000" w:rsidRPr="00000000">
        <w:rPr>
          <w:rtl w:val="0"/>
        </w:rPr>
      </w:r>
    </w:p>
    <w:p w:rsidR="00000000" w:rsidDel="00000000" w:rsidP="00000000" w:rsidRDefault="00000000" w:rsidRPr="00000000" w14:paraId="0000227B">
      <w:pPr>
        <w:pageBreakBefore w:val="0"/>
        <w:rPr/>
      </w:pPr>
      <w:r w:rsidDel="00000000" w:rsidR="00000000" w:rsidRPr="00000000">
        <w:rPr>
          <w:rtl w:val="0"/>
        </w:rPr>
        <w:t xml:space="preserve">After reading it for a second, she shakes her head and drops the note on a desk before walking out of the room.</w:t>
      </w:r>
    </w:p>
    <w:p w:rsidR="00000000" w:rsidDel="00000000" w:rsidP="00000000" w:rsidRDefault="00000000" w:rsidRPr="00000000" w14:paraId="0000227C">
      <w:pPr>
        <w:pageBreakBefore w:val="0"/>
        <w:rPr/>
      </w:pPr>
      <w:r w:rsidDel="00000000" w:rsidR="00000000" w:rsidRPr="00000000">
        <w:rPr>
          <w:rtl w:val="0"/>
        </w:rPr>
      </w:r>
    </w:p>
    <w:p w:rsidR="00000000" w:rsidDel="00000000" w:rsidP="00000000" w:rsidRDefault="00000000" w:rsidRPr="00000000" w14:paraId="0000227D">
      <w:pPr>
        <w:pageBreakBefore w:val="0"/>
        <w:rPr/>
      </w:pPr>
      <w:r w:rsidDel="00000000" w:rsidR="00000000" w:rsidRPr="00000000">
        <w:rPr>
          <w:rtl w:val="0"/>
        </w:rPr>
        <w:t xml:space="preserve">Natsuki: You aren't even gonna see what's wrong?</w:t>
      </w:r>
    </w:p>
    <w:p w:rsidR="00000000" w:rsidDel="00000000" w:rsidP="00000000" w:rsidRDefault="00000000" w:rsidRPr="00000000" w14:paraId="0000227E">
      <w:pPr>
        <w:pageBreakBefore w:val="0"/>
        <w:rPr/>
      </w:pPr>
      <w:r w:rsidDel="00000000" w:rsidR="00000000" w:rsidRPr="00000000">
        <w:rPr>
          <w:rtl w:val="0"/>
        </w:rPr>
      </w:r>
    </w:p>
    <w:p w:rsidR="00000000" w:rsidDel="00000000" w:rsidP="00000000" w:rsidRDefault="00000000" w:rsidRPr="00000000" w14:paraId="0000227F">
      <w:pPr>
        <w:pageBreakBefore w:val="0"/>
        <w:rPr/>
      </w:pPr>
      <w:r w:rsidDel="00000000" w:rsidR="00000000" w:rsidRPr="00000000">
        <w:rPr>
          <w:rtl w:val="0"/>
        </w:rPr>
        <w:t xml:space="preserve">Natsuki: I'm glad I'm not your girlfriend.</w:t>
      </w:r>
    </w:p>
    <w:p w:rsidR="00000000" w:rsidDel="00000000" w:rsidP="00000000" w:rsidRDefault="00000000" w:rsidRPr="00000000" w14:paraId="00002280">
      <w:pPr>
        <w:pageBreakBefore w:val="0"/>
        <w:rPr/>
      </w:pPr>
      <w:r w:rsidDel="00000000" w:rsidR="00000000" w:rsidRPr="00000000">
        <w:rPr>
          <w:rtl w:val="0"/>
        </w:rPr>
      </w:r>
    </w:p>
    <w:p w:rsidR="00000000" w:rsidDel="00000000" w:rsidP="00000000" w:rsidRDefault="00000000" w:rsidRPr="00000000" w14:paraId="00002281">
      <w:pPr>
        <w:pageBreakBefore w:val="0"/>
        <w:rPr/>
      </w:pPr>
      <w:r w:rsidDel="00000000" w:rsidR="00000000" w:rsidRPr="00000000">
        <w:rPr>
          <w:rtl w:val="0"/>
        </w:rPr>
        <w:t xml:space="preserve">I put down my dog-chicken drawing and rush out after Monika.</w:t>
      </w:r>
    </w:p>
    <w:p w:rsidR="00000000" w:rsidDel="00000000" w:rsidP="00000000" w:rsidRDefault="00000000" w:rsidRPr="00000000" w14:paraId="00002282">
      <w:pPr>
        <w:pageBreakBefore w:val="0"/>
        <w:rPr/>
      </w:pPr>
      <w:r w:rsidDel="00000000" w:rsidR="00000000" w:rsidRPr="00000000">
        <w:rPr>
          <w:rtl w:val="0"/>
        </w:rPr>
      </w:r>
    </w:p>
    <w:p w:rsidR="00000000" w:rsidDel="00000000" w:rsidP="00000000" w:rsidRDefault="00000000" w:rsidRPr="00000000" w14:paraId="00002283">
      <w:pPr>
        <w:pageBreakBefore w:val="0"/>
        <w:rPr/>
      </w:pPr>
      <w:r w:rsidDel="00000000" w:rsidR="00000000" w:rsidRPr="00000000">
        <w:rPr>
          <w:rtl w:val="0"/>
        </w:rPr>
        <w:t xml:space="preserve">When I pass the girls' bathroom, I hear someone crying inside.</w:t>
      </w:r>
    </w:p>
    <w:p w:rsidR="00000000" w:rsidDel="00000000" w:rsidP="00000000" w:rsidRDefault="00000000" w:rsidRPr="00000000" w14:paraId="00002284">
      <w:pPr>
        <w:pageBreakBefore w:val="0"/>
        <w:rPr/>
      </w:pPr>
      <w:r w:rsidDel="00000000" w:rsidR="00000000" w:rsidRPr="00000000">
        <w:rPr>
          <w:rtl w:val="0"/>
        </w:rPr>
      </w:r>
    </w:p>
    <w:p w:rsidR="00000000" w:rsidDel="00000000" w:rsidP="00000000" w:rsidRDefault="00000000" w:rsidRPr="00000000" w14:paraId="00002285">
      <w:pPr>
        <w:pageBreakBefore w:val="0"/>
        <w:rPr/>
      </w:pPr>
      <w:r w:rsidDel="00000000" w:rsidR="00000000" w:rsidRPr="00000000">
        <w:rPr>
          <w:rtl w:val="0"/>
        </w:rPr>
        <w:t xml:space="preserve">I approach the door and knock.</w:t>
      </w:r>
    </w:p>
    <w:p w:rsidR="00000000" w:rsidDel="00000000" w:rsidP="00000000" w:rsidRDefault="00000000" w:rsidRPr="00000000" w14:paraId="00002286">
      <w:pPr>
        <w:pageBreakBefore w:val="0"/>
        <w:rPr/>
      </w:pPr>
      <w:r w:rsidDel="00000000" w:rsidR="00000000" w:rsidRPr="00000000">
        <w:rPr>
          <w:rtl w:val="0"/>
        </w:rPr>
      </w:r>
    </w:p>
    <w:p w:rsidR="00000000" w:rsidDel="00000000" w:rsidP="00000000" w:rsidRDefault="00000000" w:rsidRPr="00000000" w14:paraId="00002287">
      <w:pPr>
        <w:pageBreakBefore w:val="0"/>
        <w:rPr/>
      </w:pPr>
      <w:r w:rsidDel="00000000" w:rsidR="00000000" w:rsidRPr="00000000">
        <w:rPr>
          <w:rtl w:val="0"/>
        </w:rPr>
        <w:t xml:space="preserve">MC: Monika?</w:t>
      </w:r>
    </w:p>
    <w:p w:rsidR="00000000" w:rsidDel="00000000" w:rsidP="00000000" w:rsidRDefault="00000000" w:rsidRPr="00000000" w14:paraId="00002288">
      <w:pPr>
        <w:pageBreakBefore w:val="0"/>
        <w:rPr/>
      </w:pPr>
      <w:r w:rsidDel="00000000" w:rsidR="00000000" w:rsidRPr="00000000">
        <w:rPr>
          <w:rtl w:val="0"/>
        </w:rPr>
      </w:r>
    </w:p>
    <w:p w:rsidR="00000000" w:rsidDel="00000000" w:rsidP="00000000" w:rsidRDefault="00000000" w:rsidRPr="00000000" w14:paraId="00002289">
      <w:pPr>
        <w:pageBreakBefore w:val="0"/>
        <w:rPr/>
      </w:pPr>
      <w:r w:rsidDel="00000000" w:rsidR="00000000" w:rsidRPr="00000000">
        <w:rPr>
          <w:rtl w:val="0"/>
        </w:rPr>
        <w:t xml:space="preserve">No response, but someone's definitely crying.</w:t>
      </w:r>
    </w:p>
    <w:p w:rsidR="00000000" w:rsidDel="00000000" w:rsidP="00000000" w:rsidRDefault="00000000" w:rsidRPr="00000000" w14:paraId="0000228A">
      <w:pPr>
        <w:pageBreakBefore w:val="0"/>
        <w:rPr/>
      </w:pPr>
      <w:r w:rsidDel="00000000" w:rsidR="00000000" w:rsidRPr="00000000">
        <w:rPr>
          <w:rtl w:val="0"/>
        </w:rPr>
      </w:r>
    </w:p>
    <w:p w:rsidR="00000000" w:rsidDel="00000000" w:rsidP="00000000" w:rsidRDefault="00000000" w:rsidRPr="00000000" w14:paraId="0000228B">
      <w:pPr>
        <w:pageBreakBefore w:val="0"/>
        <w:rPr/>
      </w:pPr>
      <w:r w:rsidDel="00000000" w:rsidR="00000000" w:rsidRPr="00000000">
        <w:rPr>
          <w:rtl w:val="0"/>
        </w:rPr>
        <w:t xml:space="preserve">I knock again.</w:t>
      </w:r>
    </w:p>
    <w:p w:rsidR="00000000" w:rsidDel="00000000" w:rsidP="00000000" w:rsidRDefault="00000000" w:rsidRPr="00000000" w14:paraId="0000228C">
      <w:pPr>
        <w:pageBreakBefore w:val="0"/>
        <w:rPr/>
      </w:pPr>
      <w:r w:rsidDel="00000000" w:rsidR="00000000" w:rsidRPr="00000000">
        <w:rPr>
          <w:rtl w:val="0"/>
        </w:rPr>
      </w:r>
    </w:p>
    <w:p w:rsidR="00000000" w:rsidDel="00000000" w:rsidP="00000000" w:rsidRDefault="00000000" w:rsidRPr="00000000" w14:paraId="0000228D">
      <w:pPr>
        <w:pageBreakBefore w:val="0"/>
        <w:rPr/>
      </w:pPr>
      <w:r w:rsidDel="00000000" w:rsidR="00000000" w:rsidRPr="00000000">
        <w:rPr>
          <w:rtl w:val="0"/>
        </w:rPr>
        <w:t xml:space="preserve">MC: Monika, is-</w:t>
      </w:r>
    </w:p>
    <w:p w:rsidR="00000000" w:rsidDel="00000000" w:rsidP="00000000" w:rsidRDefault="00000000" w:rsidRPr="00000000" w14:paraId="0000228E">
      <w:pPr>
        <w:pageBreakBefore w:val="0"/>
        <w:rPr/>
      </w:pPr>
      <w:r w:rsidDel="00000000" w:rsidR="00000000" w:rsidRPr="00000000">
        <w:rPr>
          <w:rtl w:val="0"/>
        </w:rPr>
      </w:r>
    </w:p>
    <w:p w:rsidR="00000000" w:rsidDel="00000000" w:rsidP="00000000" w:rsidRDefault="00000000" w:rsidRPr="00000000" w14:paraId="0000228F">
      <w:pPr>
        <w:pageBreakBefore w:val="0"/>
        <w:rPr/>
      </w:pPr>
      <w:r w:rsidDel="00000000" w:rsidR="00000000" w:rsidRPr="00000000">
        <w:rPr>
          <w:rtl w:val="0"/>
        </w:rPr>
        <w:t xml:space="preserve">The door opens.</w:t>
      </w:r>
    </w:p>
    <w:p w:rsidR="00000000" w:rsidDel="00000000" w:rsidP="00000000" w:rsidRDefault="00000000" w:rsidRPr="00000000" w14:paraId="00002290">
      <w:pPr>
        <w:pageBreakBefore w:val="0"/>
        <w:rPr/>
      </w:pPr>
      <w:r w:rsidDel="00000000" w:rsidR="00000000" w:rsidRPr="00000000">
        <w:rPr>
          <w:rtl w:val="0"/>
        </w:rPr>
      </w:r>
    </w:p>
    <w:p w:rsidR="00000000" w:rsidDel="00000000" w:rsidP="00000000" w:rsidRDefault="00000000" w:rsidRPr="00000000" w14:paraId="00002291">
      <w:pPr>
        <w:pageBreakBefore w:val="0"/>
        <w:rPr/>
      </w:pPr>
      <w:r w:rsidDel="00000000" w:rsidR="00000000" w:rsidRPr="00000000">
        <w:rPr>
          <w:rtl w:val="0"/>
        </w:rPr>
        <w:t xml:space="preserve">Monika rushes forward and pulls me into a hug.</w:t>
      </w:r>
    </w:p>
    <w:p w:rsidR="00000000" w:rsidDel="00000000" w:rsidP="00000000" w:rsidRDefault="00000000" w:rsidRPr="00000000" w14:paraId="00002292">
      <w:pPr>
        <w:pageBreakBefore w:val="0"/>
        <w:rPr/>
      </w:pPr>
      <w:r w:rsidDel="00000000" w:rsidR="00000000" w:rsidRPr="00000000">
        <w:rPr>
          <w:rtl w:val="0"/>
        </w:rPr>
      </w:r>
    </w:p>
    <w:p w:rsidR="00000000" w:rsidDel="00000000" w:rsidP="00000000" w:rsidRDefault="00000000" w:rsidRPr="00000000" w14:paraId="00002293">
      <w:pPr>
        <w:pageBreakBefore w:val="0"/>
        <w:rPr/>
      </w:pPr>
      <w:r w:rsidDel="00000000" w:rsidR="00000000" w:rsidRPr="00000000">
        <w:rPr>
          <w:rtl w:val="0"/>
        </w:rPr>
        <w:t xml:space="preserve">Monika: I-I'm sorry, [player]...</w:t>
      </w:r>
    </w:p>
    <w:p w:rsidR="00000000" w:rsidDel="00000000" w:rsidP="00000000" w:rsidRDefault="00000000" w:rsidRPr="00000000" w14:paraId="00002294">
      <w:pPr>
        <w:pageBreakBefore w:val="0"/>
        <w:rPr/>
      </w:pPr>
      <w:r w:rsidDel="00000000" w:rsidR="00000000" w:rsidRPr="00000000">
        <w:rPr>
          <w:rtl w:val="0"/>
        </w:rPr>
      </w:r>
    </w:p>
    <w:p w:rsidR="00000000" w:rsidDel="00000000" w:rsidP="00000000" w:rsidRDefault="00000000" w:rsidRPr="00000000" w14:paraId="00002295">
      <w:pPr>
        <w:pageBreakBefore w:val="0"/>
        <w:rPr/>
      </w:pPr>
      <w:r w:rsidDel="00000000" w:rsidR="00000000" w:rsidRPr="00000000">
        <w:rPr>
          <w:rtl w:val="0"/>
        </w:rPr>
        <w:t xml:space="preserve">MC: Uh...for what?</w:t>
      </w:r>
    </w:p>
    <w:p w:rsidR="00000000" w:rsidDel="00000000" w:rsidP="00000000" w:rsidRDefault="00000000" w:rsidRPr="00000000" w14:paraId="00002296">
      <w:pPr>
        <w:pageBreakBefore w:val="0"/>
        <w:rPr/>
      </w:pPr>
      <w:r w:rsidDel="00000000" w:rsidR="00000000" w:rsidRPr="00000000">
        <w:rPr>
          <w:rtl w:val="0"/>
        </w:rPr>
      </w:r>
    </w:p>
    <w:p w:rsidR="00000000" w:rsidDel="00000000" w:rsidP="00000000" w:rsidRDefault="00000000" w:rsidRPr="00000000" w14:paraId="00002297">
      <w:pPr>
        <w:pageBreakBefore w:val="0"/>
        <w:rPr/>
      </w:pPr>
      <w:r w:rsidDel="00000000" w:rsidR="00000000" w:rsidRPr="00000000">
        <w:rPr>
          <w:rtl w:val="0"/>
        </w:rPr>
        <w:t xml:space="preserve">Monika: It's just...everything…</w:t>
      </w:r>
    </w:p>
    <w:p w:rsidR="00000000" w:rsidDel="00000000" w:rsidP="00000000" w:rsidRDefault="00000000" w:rsidRPr="00000000" w14:paraId="00002298">
      <w:pPr>
        <w:pageBreakBefore w:val="0"/>
        <w:rPr/>
      </w:pPr>
      <w:r w:rsidDel="00000000" w:rsidR="00000000" w:rsidRPr="00000000">
        <w:rPr>
          <w:rtl w:val="0"/>
        </w:rPr>
      </w:r>
    </w:p>
    <w:p w:rsidR="00000000" w:rsidDel="00000000" w:rsidP="00000000" w:rsidRDefault="00000000" w:rsidRPr="00000000" w14:paraId="00002299">
      <w:pPr>
        <w:pageBreakBefore w:val="0"/>
        <w:rPr/>
      </w:pPr>
      <w:r w:rsidDel="00000000" w:rsidR="00000000" w:rsidRPr="00000000">
        <w:rPr>
          <w:rtl w:val="0"/>
        </w:rPr>
        <w:t xml:space="preserve">Monika: Our finals...graduation…</w:t>
      </w:r>
    </w:p>
    <w:p w:rsidR="00000000" w:rsidDel="00000000" w:rsidP="00000000" w:rsidRDefault="00000000" w:rsidRPr="00000000" w14:paraId="0000229A">
      <w:pPr>
        <w:pageBreakBefore w:val="0"/>
        <w:rPr/>
      </w:pPr>
      <w:r w:rsidDel="00000000" w:rsidR="00000000" w:rsidRPr="00000000">
        <w:rPr>
          <w:rtl w:val="0"/>
        </w:rPr>
      </w:r>
    </w:p>
    <w:p w:rsidR="00000000" w:rsidDel="00000000" w:rsidP="00000000" w:rsidRDefault="00000000" w:rsidRPr="00000000" w14:paraId="0000229B">
      <w:pPr>
        <w:pageBreakBefore w:val="0"/>
        <w:rPr/>
      </w:pPr>
      <w:r w:rsidDel="00000000" w:rsidR="00000000" w:rsidRPr="00000000">
        <w:rPr>
          <w:rtl w:val="0"/>
        </w:rPr>
        <w:t xml:space="preserve">Monika: I-it's just been really stressing me out…</w:t>
      </w:r>
    </w:p>
    <w:p w:rsidR="00000000" w:rsidDel="00000000" w:rsidP="00000000" w:rsidRDefault="00000000" w:rsidRPr="00000000" w14:paraId="0000229C">
      <w:pPr>
        <w:pageBreakBefore w:val="0"/>
        <w:rPr/>
      </w:pPr>
      <w:r w:rsidDel="00000000" w:rsidR="00000000" w:rsidRPr="00000000">
        <w:rPr>
          <w:rtl w:val="0"/>
        </w:rPr>
      </w:r>
    </w:p>
    <w:p w:rsidR="00000000" w:rsidDel="00000000" w:rsidP="00000000" w:rsidRDefault="00000000" w:rsidRPr="00000000" w14:paraId="0000229D">
      <w:pPr>
        <w:pageBreakBefore w:val="0"/>
        <w:rPr/>
      </w:pPr>
      <w:r w:rsidDel="00000000" w:rsidR="00000000" w:rsidRPr="00000000">
        <w:rPr>
          <w:rtl w:val="0"/>
        </w:rPr>
        <w:t xml:space="preserve">Someone speaks behind us.</w:t>
      </w:r>
    </w:p>
    <w:p w:rsidR="00000000" w:rsidDel="00000000" w:rsidP="00000000" w:rsidRDefault="00000000" w:rsidRPr="00000000" w14:paraId="0000229E">
      <w:pPr>
        <w:pageBreakBefore w:val="0"/>
        <w:rPr/>
      </w:pPr>
      <w:r w:rsidDel="00000000" w:rsidR="00000000" w:rsidRPr="00000000">
        <w:rPr>
          <w:rtl w:val="0"/>
        </w:rPr>
      </w:r>
    </w:p>
    <w:p w:rsidR="00000000" w:rsidDel="00000000" w:rsidP="00000000" w:rsidRDefault="00000000" w:rsidRPr="00000000" w14:paraId="0000229F">
      <w:pPr>
        <w:pageBreakBefore w:val="0"/>
        <w:rPr/>
      </w:pPr>
      <w:r w:rsidDel="00000000" w:rsidR="00000000" w:rsidRPr="00000000">
        <w:rPr>
          <w:rtl w:val="0"/>
        </w:rPr>
        <w:t xml:space="preserve">Natsuki: Monika? [player]? Everything okay?</w:t>
        <w:br w:type="textWrapping"/>
      </w:r>
    </w:p>
    <w:p w:rsidR="00000000" w:rsidDel="00000000" w:rsidP="00000000" w:rsidRDefault="00000000" w:rsidRPr="00000000" w14:paraId="000022A0">
      <w:pPr>
        <w:pageBreakBefore w:val="0"/>
        <w:rPr/>
      </w:pPr>
      <w:r w:rsidDel="00000000" w:rsidR="00000000" w:rsidRPr="00000000">
        <w:rPr>
          <w:rtl w:val="0"/>
        </w:rPr>
        <w:t xml:space="preserve">Monika stiffens and wipes the wetness from her face using my chest.</w:t>
      </w:r>
    </w:p>
    <w:p w:rsidR="00000000" w:rsidDel="00000000" w:rsidP="00000000" w:rsidRDefault="00000000" w:rsidRPr="00000000" w14:paraId="000022A1">
      <w:pPr>
        <w:pageBreakBefore w:val="0"/>
        <w:rPr/>
      </w:pPr>
      <w:r w:rsidDel="00000000" w:rsidR="00000000" w:rsidRPr="00000000">
        <w:rPr>
          <w:rtl w:val="0"/>
        </w:rPr>
      </w:r>
    </w:p>
    <w:p w:rsidR="00000000" w:rsidDel="00000000" w:rsidP="00000000" w:rsidRDefault="00000000" w:rsidRPr="00000000" w14:paraId="000022A2">
      <w:pPr>
        <w:pageBreakBefore w:val="0"/>
        <w:rPr/>
      </w:pPr>
      <w:r w:rsidDel="00000000" w:rsidR="00000000" w:rsidRPr="00000000">
        <w:rPr>
          <w:rtl w:val="0"/>
        </w:rPr>
        <w:t xml:space="preserve">Monika: Yup!</w:t>
      </w:r>
    </w:p>
    <w:p w:rsidR="00000000" w:rsidDel="00000000" w:rsidP="00000000" w:rsidRDefault="00000000" w:rsidRPr="00000000" w14:paraId="000022A3">
      <w:pPr>
        <w:pageBreakBefore w:val="0"/>
        <w:rPr/>
      </w:pPr>
      <w:r w:rsidDel="00000000" w:rsidR="00000000" w:rsidRPr="00000000">
        <w:rPr>
          <w:rtl w:val="0"/>
        </w:rPr>
      </w:r>
    </w:p>
    <w:p w:rsidR="00000000" w:rsidDel="00000000" w:rsidP="00000000" w:rsidRDefault="00000000" w:rsidRPr="00000000" w14:paraId="000022A4">
      <w:pPr>
        <w:pageBreakBefore w:val="0"/>
        <w:rPr/>
      </w:pPr>
      <w:r w:rsidDel="00000000" w:rsidR="00000000" w:rsidRPr="00000000">
        <w:rPr>
          <w:rtl w:val="0"/>
        </w:rPr>
        <w:t xml:space="preserve">Natsuki: Because it sounded like you were crying.</w:t>
      </w:r>
    </w:p>
    <w:p w:rsidR="00000000" w:rsidDel="00000000" w:rsidP="00000000" w:rsidRDefault="00000000" w:rsidRPr="00000000" w14:paraId="000022A5">
      <w:pPr>
        <w:pageBreakBefore w:val="0"/>
        <w:rPr/>
      </w:pPr>
      <w:r w:rsidDel="00000000" w:rsidR="00000000" w:rsidRPr="00000000">
        <w:rPr>
          <w:rtl w:val="0"/>
        </w:rPr>
      </w:r>
    </w:p>
    <w:p w:rsidR="00000000" w:rsidDel="00000000" w:rsidP="00000000" w:rsidRDefault="00000000" w:rsidRPr="00000000" w14:paraId="000022A6">
      <w:pPr>
        <w:pageBreakBefore w:val="0"/>
        <w:rPr/>
      </w:pPr>
      <w:r w:rsidDel="00000000" w:rsidR="00000000" w:rsidRPr="00000000">
        <w:rPr>
          <w:rtl w:val="0"/>
        </w:rPr>
        <w:t xml:space="preserve">Yuri: We could hear it down the hall.</w:t>
      </w:r>
    </w:p>
    <w:p w:rsidR="00000000" w:rsidDel="00000000" w:rsidP="00000000" w:rsidRDefault="00000000" w:rsidRPr="00000000" w14:paraId="000022A7">
      <w:pPr>
        <w:pageBreakBefore w:val="0"/>
        <w:rPr/>
      </w:pPr>
      <w:r w:rsidDel="00000000" w:rsidR="00000000" w:rsidRPr="00000000">
        <w:rPr>
          <w:rtl w:val="0"/>
        </w:rPr>
      </w:r>
    </w:p>
    <w:p w:rsidR="00000000" w:rsidDel="00000000" w:rsidP="00000000" w:rsidRDefault="00000000" w:rsidRPr="00000000" w14:paraId="000022A8">
      <w:pPr>
        <w:pageBreakBefore w:val="0"/>
        <w:rPr/>
      </w:pPr>
      <w:r w:rsidDel="00000000" w:rsidR="00000000" w:rsidRPr="00000000">
        <w:rPr>
          <w:rtl w:val="0"/>
        </w:rPr>
        <w:t xml:space="preserve">Monika's smile falters a bit.</w:t>
      </w:r>
    </w:p>
    <w:p w:rsidR="00000000" w:rsidDel="00000000" w:rsidP="00000000" w:rsidRDefault="00000000" w:rsidRPr="00000000" w14:paraId="000022A9">
      <w:pPr>
        <w:pageBreakBefore w:val="0"/>
        <w:rPr/>
      </w:pPr>
      <w:r w:rsidDel="00000000" w:rsidR="00000000" w:rsidRPr="00000000">
        <w:rPr>
          <w:rtl w:val="0"/>
        </w:rPr>
      </w:r>
    </w:p>
    <w:p w:rsidR="00000000" w:rsidDel="00000000" w:rsidP="00000000" w:rsidRDefault="00000000" w:rsidRPr="00000000" w14:paraId="000022AA">
      <w:pPr>
        <w:pageBreakBefore w:val="0"/>
        <w:rPr/>
      </w:pPr>
      <w:r w:rsidDel="00000000" w:rsidR="00000000" w:rsidRPr="00000000">
        <w:rPr>
          <w:rtl w:val="0"/>
        </w:rPr>
        <w:t xml:space="preserve">Sayori taps me on the shoulder.</w:t>
      </w:r>
    </w:p>
    <w:p w:rsidR="00000000" w:rsidDel="00000000" w:rsidP="00000000" w:rsidRDefault="00000000" w:rsidRPr="00000000" w14:paraId="000022AB">
      <w:pPr>
        <w:pageBreakBefore w:val="0"/>
        <w:rPr/>
      </w:pPr>
      <w:r w:rsidDel="00000000" w:rsidR="00000000" w:rsidRPr="00000000">
        <w:rPr>
          <w:rtl w:val="0"/>
        </w:rPr>
      </w:r>
    </w:p>
    <w:p w:rsidR="00000000" w:rsidDel="00000000" w:rsidP="00000000" w:rsidRDefault="00000000" w:rsidRPr="00000000" w14:paraId="000022AC">
      <w:pPr>
        <w:pageBreakBefore w:val="0"/>
        <w:rPr/>
      </w:pPr>
      <w:r w:rsidDel="00000000" w:rsidR="00000000" w:rsidRPr="00000000">
        <w:rPr>
          <w:rtl w:val="0"/>
        </w:rPr>
        <w:t xml:space="preserve">Sayori: If you want, I can take over for today.</w:t>
      </w:r>
    </w:p>
    <w:p w:rsidR="00000000" w:rsidDel="00000000" w:rsidP="00000000" w:rsidRDefault="00000000" w:rsidRPr="00000000" w14:paraId="000022AD">
      <w:pPr>
        <w:pageBreakBefore w:val="0"/>
        <w:rPr/>
      </w:pPr>
      <w:r w:rsidDel="00000000" w:rsidR="00000000" w:rsidRPr="00000000">
        <w:rPr>
          <w:rtl w:val="0"/>
        </w:rPr>
      </w:r>
    </w:p>
    <w:p w:rsidR="00000000" w:rsidDel="00000000" w:rsidP="00000000" w:rsidRDefault="00000000" w:rsidRPr="00000000" w14:paraId="000022AE">
      <w:pPr>
        <w:pageBreakBefore w:val="0"/>
        <w:rPr/>
      </w:pPr>
      <w:r w:rsidDel="00000000" w:rsidR="00000000" w:rsidRPr="00000000">
        <w:rPr>
          <w:rtl w:val="0"/>
        </w:rPr>
        <w:t xml:space="preserve">I nod.</w:t>
      </w:r>
    </w:p>
    <w:p w:rsidR="00000000" w:rsidDel="00000000" w:rsidP="00000000" w:rsidRDefault="00000000" w:rsidRPr="00000000" w14:paraId="000022AF">
      <w:pPr>
        <w:pageBreakBefore w:val="0"/>
        <w:rPr/>
      </w:pPr>
      <w:r w:rsidDel="00000000" w:rsidR="00000000" w:rsidRPr="00000000">
        <w:rPr>
          <w:rtl w:val="0"/>
        </w:rPr>
      </w:r>
    </w:p>
    <w:p w:rsidR="00000000" w:rsidDel="00000000" w:rsidP="00000000" w:rsidRDefault="00000000" w:rsidRPr="00000000" w14:paraId="000022B0">
      <w:pPr>
        <w:pageBreakBefore w:val="0"/>
        <w:rPr/>
      </w:pPr>
      <w:r w:rsidDel="00000000" w:rsidR="00000000" w:rsidRPr="00000000">
        <w:rPr>
          <w:rtl w:val="0"/>
        </w:rPr>
        <w:t xml:space="preserve">MC: Yeah, thanks.</w:t>
      </w:r>
    </w:p>
    <w:p w:rsidR="00000000" w:rsidDel="00000000" w:rsidP="00000000" w:rsidRDefault="00000000" w:rsidRPr="00000000" w14:paraId="000022B1">
      <w:pPr>
        <w:pageBreakBefore w:val="0"/>
        <w:rPr/>
      </w:pPr>
      <w:r w:rsidDel="00000000" w:rsidR="00000000" w:rsidRPr="00000000">
        <w:rPr>
          <w:rtl w:val="0"/>
        </w:rPr>
      </w:r>
    </w:p>
    <w:p w:rsidR="00000000" w:rsidDel="00000000" w:rsidP="00000000" w:rsidRDefault="00000000" w:rsidRPr="00000000" w14:paraId="000022B2">
      <w:pPr>
        <w:pageBreakBefore w:val="0"/>
        <w:rPr/>
      </w:pPr>
      <w:r w:rsidDel="00000000" w:rsidR="00000000" w:rsidRPr="00000000">
        <w:rPr>
          <w:rtl w:val="0"/>
        </w:rPr>
        <w:t xml:space="preserve">I take Monika's hand as Sayori leads the others back to the classroom.</w:t>
      </w:r>
    </w:p>
    <w:p w:rsidR="00000000" w:rsidDel="00000000" w:rsidP="00000000" w:rsidRDefault="00000000" w:rsidRPr="00000000" w14:paraId="000022B3">
      <w:pPr>
        <w:pageBreakBefore w:val="0"/>
        <w:rPr/>
      </w:pPr>
      <w:r w:rsidDel="00000000" w:rsidR="00000000" w:rsidRPr="00000000">
        <w:rPr>
          <w:rtl w:val="0"/>
        </w:rPr>
      </w:r>
    </w:p>
    <w:p w:rsidR="00000000" w:rsidDel="00000000" w:rsidP="00000000" w:rsidRDefault="00000000" w:rsidRPr="00000000" w14:paraId="000022B4">
      <w:pPr>
        <w:pageBreakBefore w:val="0"/>
        <w:rPr/>
      </w:pPr>
      <w:r w:rsidDel="00000000" w:rsidR="00000000" w:rsidRPr="00000000">
        <w:rPr>
          <w:rtl w:val="0"/>
        </w:rPr>
        <w:t xml:space="preserve">Monika: Thanks, [player].</w:t>
      </w:r>
    </w:p>
    <w:p w:rsidR="00000000" w:rsidDel="00000000" w:rsidP="00000000" w:rsidRDefault="00000000" w:rsidRPr="00000000" w14:paraId="000022B5">
      <w:pPr>
        <w:pageBreakBefore w:val="0"/>
        <w:rPr/>
      </w:pPr>
      <w:r w:rsidDel="00000000" w:rsidR="00000000" w:rsidRPr="00000000">
        <w:rPr>
          <w:rtl w:val="0"/>
        </w:rPr>
      </w:r>
    </w:p>
    <w:p w:rsidR="00000000" w:rsidDel="00000000" w:rsidP="00000000" w:rsidRDefault="00000000" w:rsidRPr="00000000" w14:paraId="000022B6">
      <w:pPr>
        <w:pageBreakBefore w:val="0"/>
        <w:rPr/>
      </w:pPr>
      <w:r w:rsidDel="00000000" w:rsidR="00000000" w:rsidRPr="00000000">
        <w:rPr>
          <w:rtl w:val="0"/>
        </w:rPr>
        <w:t xml:space="preserve">MC: Come on, I'll walk you home.</w:t>
      </w:r>
    </w:p>
    <w:p w:rsidR="00000000" w:rsidDel="00000000" w:rsidP="00000000" w:rsidRDefault="00000000" w:rsidRPr="00000000" w14:paraId="000022B7">
      <w:pPr>
        <w:pageBreakBefore w:val="0"/>
        <w:rPr/>
      </w:pPr>
      <w:r w:rsidDel="00000000" w:rsidR="00000000" w:rsidRPr="00000000">
        <w:rPr>
          <w:rtl w:val="0"/>
        </w:rPr>
      </w:r>
    </w:p>
    <w:p w:rsidR="00000000" w:rsidDel="00000000" w:rsidP="00000000" w:rsidRDefault="00000000" w:rsidRPr="00000000" w14:paraId="000022B8">
      <w:pPr>
        <w:pageBreakBefore w:val="0"/>
        <w:rPr/>
      </w:pPr>
      <w:r w:rsidDel="00000000" w:rsidR="00000000" w:rsidRPr="00000000">
        <w:rPr>
          <w:rtl w:val="0"/>
        </w:rPr>
        <w:t xml:space="preserve">MC: After all, we've been dating for nearly a year now and we haven't done that yet.</w:t>
      </w:r>
    </w:p>
    <w:p w:rsidR="00000000" w:rsidDel="00000000" w:rsidP="00000000" w:rsidRDefault="00000000" w:rsidRPr="00000000" w14:paraId="000022B9">
      <w:pPr>
        <w:pageBreakBefore w:val="0"/>
        <w:rPr/>
      </w:pPr>
      <w:r w:rsidDel="00000000" w:rsidR="00000000" w:rsidRPr="00000000">
        <w:rPr>
          <w:rtl w:val="0"/>
        </w:rPr>
      </w:r>
    </w:p>
    <w:p w:rsidR="00000000" w:rsidDel="00000000" w:rsidP="00000000" w:rsidRDefault="00000000" w:rsidRPr="00000000" w14:paraId="000022BA">
      <w:pPr>
        <w:pageBreakBefore w:val="0"/>
        <w:rPr/>
      </w:pPr>
      <w:r w:rsidDel="00000000" w:rsidR="00000000" w:rsidRPr="00000000">
        <w:rPr>
          <w:rtl w:val="0"/>
        </w:rPr>
        <w:t xml:space="preserve">She smiles and leans into me in a sort of side hug.</w:t>
      </w:r>
    </w:p>
    <w:p w:rsidR="00000000" w:rsidDel="00000000" w:rsidP="00000000" w:rsidRDefault="00000000" w:rsidRPr="00000000" w14:paraId="000022BB">
      <w:pPr>
        <w:pageBreakBefore w:val="0"/>
        <w:rPr/>
      </w:pPr>
      <w:r w:rsidDel="00000000" w:rsidR="00000000" w:rsidRPr="00000000">
        <w:rPr>
          <w:rtl w:val="0"/>
        </w:rPr>
      </w:r>
    </w:p>
    <w:p w:rsidR="00000000" w:rsidDel="00000000" w:rsidP="00000000" w:rsidRDefault="00000000" w:rsidRPr="00000000" w14:paraId="000022BC">
      <w:pPr>
        <w:pageBreakBefore w:val="0"/>
        <w:rPr/>
      </w:pPr>
      <w:r w:rsidDel="00000000" w:rsidR="00000000" w:rsidRPr="00000000">
        <w:rPr>
          <w:rtl w:val="0"/>
        </w:rPr>
        <w:t xml:space="preserve">MC: In fact, isn't Tsubasa's on the way?</w:t>
      </w:r>
    </w:p>
    <w:p w:rsidR="00000000" w:rsidDel="00000000" w:rsidP="00000000" w:rsidRDefault="00000000" w:rsidRPr="00000000" w14:paraId="000022BD">
      <w:pPr>
        <w:pageBreakBefore w:val="0"/>
        <w:rPr/>
      </w:pPr>
      <w:r w:rsidDel="00000000" w:rsidR="00000000" w:rsidRPr="00000000">
        <w:rPr>
          <w:rtl w:val="0"/>
        </w:rPr>
      </w:r>
    </w:p>
    <w:p w:rsidR="00000000" w:rsidDel="00000000" w:rsidP="00000000" w:rsidRDefault="00000000" w:rsidRPr="00000000" w14:paraId="000022BE">
      <w:pPr>
        <w:pageBreakBefore w:val="0"/>
        <w:rPr/>
      </w:pPr>
      <w:r w:rsidDel="00000000" w:rsidR="00000000" w:rsidRPr="00000000">
        <w:rPr>
          <w:rtl w:val="0"/>
        </w:rPr>
        <w:t xml:space="preserve">MC: I'll buy you something.</w:t>
      </w:r>
    </w:p>
    <w:p w:rsidR="00000000" w:rsidDel="00000000" w:rsidP="00000000" w:rsidRDefault="00000000" w:rsidRPr="00000000" w14:paraId="000022BF">
      <w:pPr>
        <w:pageBreakBefore w:val="0"/>
        <w:rPr/>
      </w:pPr>
      <w:r w:rsidDel="00000000" w:rsidR="00000000" w:rsidRPr="00000000">
        <w:rPr>
          <w:rtl w:val="0"/>
        </w:rPr>
      </w:r>
    </w:p>
    <w:p w:rsidR="00000000" w:rsidDel="00000000" w:rsidP="00000000" w:rsidRDefault="00000000" w:rsidRPr="00000000" w14:paraId="000022C0">
      <w:pPr>
        <w:pageBreakBefore w:val="0"/>
        <w:rPr/>
      </w:pPr>
      <w:r w:rsidDel="00000000" w:rsidR="00000000" w:rsidRPr="00000000">
        <w:rPr>
          <w:rtl w:val="0"/>
        </w:rPr>
        <w:t xml:space="preserve">[Fade out]</w:t>
      </w:r>
    </w:p>
    <w:p w:rsidR="00000000" w:rsidDel="00000000" w:rsidP="00000000" w:rsidRDefault="00000000" w:rsidRPr="00000000" w14:paraId="000022C1">
      <w:pPr>
        <w:pageBreakBefore w:val="0"/>
        <w:rPr/>
      </w:pPr>
      <w:r w:rsidDel="00000000" w:rsidR="00000000" w:rsidRPr="00000000">
        <w:rPr>
          <w:rtl w:val="0"/>
        </w:rPr>
      </w:r>
    </w:p>
    <w:p w:rsidR="00000000" w:rsidDel="00000000" w:rsidP="00000000" w:rsidRDefault="00000000" w:rsidRPr="00000000" w14:paraId="000022C2">
      <w:pPr>
        <w:pageBreakBefore w:val="0"/>
        <w:rPr/>
      </w:pPr>
      <w:r w:rsidDel="00000000" w:rsidR="00000000" w:rsidRPr="00000000">
        <w:rPr>
          <w:rtl w:val="0"/>
        </w:rPr>
        <w:t xml:space="preserve">[Fade in]</w:t>
      </w:r>
    </w:p>
    <w:p w:rsidR="00000000" w:rsidDel="00000000" w:rsidP="00000000" w:rsidRDefault="00000000" w:rsidRPr="00000000" w14:paraId="000022C3">
      <w:pPr>
        <w:pageBreakBefore w:val="0"/>
        <w:rPr/>
      </w:pPr>
      <w:r w:rsidDel="00000000" w:rsidR="00000000" w:rsidRPr="00000000">
        <w:rPr>
          <w:rtl w:val="0"/>
        </w:rPr>
      </w:r>
    </w:p>
    <w:p w:rsidR="00000000" w:rsidDel="00000000" w:rsidP="00000000" w:rsidRDefault="00000000" w:rsidRPr="00000000" w14:paraId="000022C4">
      <w:pPr>
        <w:pageBreakBefore w:val="0"/>
        <w:rPr/>
      </w:pPr>
      <w:r w:rsidDel="00000000" w:rsidR="00000000" w:rsidRPr="00000000">
        <w:rPr>
          <w:rtl w:val="0"/>
        </w:rPr>
        <w:t xml:space="preserve">I look down at my phone when it vibrates.</w:t>
      </w:r>
    </w:p>
    <w:p w:rsidR="00000000" w:rsidDel="00000000" w:rsidP="00000000" w:rsidRDefault="00000000" w:rsidRPr="00000000" w14:paraId="000022C5">
      <w:pPr>
        <w:pageBreakBefore w:val="0"/>
        <w:rPr/>
      </w:pPr>
      <w:r w:rsidDel="00000000" w:rsidR="00000000" w:rsidRPr="00000000">
        <w:rPr>
          <w:rtl w:val="0"/>
        </w:rPr>
      </w:r>
    </w:p>
    <w:p w:rsidR="00000000" w:rsidDel="00000000" w:rsidP="00000000" w:rsidRDefault="00000000" w:rsidRPr="00000000" w14:paraId="000022C6">
      <w:pPr>
        <w:pageBreakBefore w:val="0"/>
        <w:rPr/>
      </w:pPr>
      <w:r w:rsidDel="00000000" w:rsidR="00000000" w:rsidRPr="00000000">
        <w:rPr>
          <w:rtl w:val="0"/>
        </w:rPr>
        <w:t xml:space="preserve">It's a text from Monika.</w:t>
      </w:r>
    </w:p>
    <w:p w:rsidR="00000000" w:rsidDel="00000000" w:rsidP="00000000" w:rsidRDefault="00000000" w:rsidRPr="00000000" w14:paraId="000022C7">
      <w:pPr>
        <w:pageBreakBefore w:val="0"/>
        <w:rPr/>
      </w:pPr>
      <w:r w:rsidDel="00000000" w:rsidR="00000000" w:rsidRPr="00000000">
        <w:rPr>
          <w:rtl w:val="0"/>
        </w:rPr>
      </w:r>
    </w:p>
    <w:p w:rsidR="00000000" w:rsidDel="00000000" w:rsidP="00000000" w:rsidRDefault="00000000" w:rsidRPr="00000000" w14:paraId="000022C8">
      <w:pPr>
        <w:pageBreakBefore w:val="0"/>
        <w:rPr/>
      </w:pPr>
      <w:r w:rsidDel="00000000" w:rsidR="00000000" w:rsidRPr="00000000">
        <w:rPr>
          <w:rtl w:val="0"/>
        </w:rPr>
        <w:t xml:space="preserve">Monika: I convinced my mom to let me come over!</w:t>
      </w:r>
    </w:p>
    <w:p w:rsidR="00000000" w:rsidDel="00000000" w:rsidP="00000000" w:rsidRDefault="00000000" w:rsidRPr="00000000" w14:paraId="000022C9">
      <w:pPr>
        <w:pageBreakBefore w:val="0"/>
        <w:rPr/>
      </w:pPr>
      <w:r w:rsidDel="00000000" w:rsidR="00000000" w:rsidRPr="00000000">
        <w:rPr>
          <w:rtl w:val="0"/>
        </w:rPr>
      </w:r>
    </w:p>
    <w:p w:rsidR="00000000" w:rsidDel="00000000" w:rsidP="00000000" w:rsidRDefault="00000000" w:rsidRPr="00000000" w14:paraId="000022CA">
      <w:pPr>
        <w:pageBreakBefore w:val="0"/>
        <w:rPr/>
      </w:pPr>
      <w:r w:rsidDel="00000000" w:rsidR="00000000" w:rsidRPr="00000000">
        <w:rPr>
          <w:rtl w:val="0"/>
        </w:rPr>
        <w:t xml:space="preserve">MC: 20 mins?</w:t>
      </w:r>
    </w:p>
    <w:p w:rsidR="00000000" w:rsidDel="00000000" w:rsidP="00000000" w:rsidRDefault="00000000" w:rsidRPr="00000000" w14:paraId="000022CB">
      <w:pPr>
        <w:pageBreakBefore w:val="0"/>
        <w:rPr/>
      </w:pPr>
      <w:r w:rsidDel="00000000" w:rsidR="00000000" w:rsidRPr="00000000">
        <w:rPr>
          <w:rtl w:val="0"/>
        </w:rPr>
      </w:r>
    </w:p>
    <w:p w:rsidR="00000000" w:rsidDel="00000000" w:rsidP="00000000" w:rsidRDefault="00000000" w:rsidRPr="00000000" w14:paraId="000022CC">
      <w:pPr>
        <w:pageBreakBefore w:val="0"/>
        <w:rPr/>
      </w:pPr>
      <w:r w:rsidDel="00000000" w:rsidR="00000000" w:rsidRPr="00000000">
        <w:rPr>
          <w:rtl w:val="0"/>
        </w:rPr>
        <w:t xml:space="preserve">Monika: Yeah.</w:t>
      </w:r>
    </w:p>
    <w:p w:rsidR="00000000" w:rsidDel="00000000" w:rsidP="00000000" w:rsidRDefault="00000000" w:rsidRPr="00000000" w14:paraId="000022CD">
      <w:pPr>
        <w:pageBreakBefore w:val="0"/>
        <w:rPr/>
      </w:pPr>
      <w:r w:rsidDel="00000000" w:rsidR="00000000" w:rsidRPr="00000000">
        <w:rPr>
          <w:rtl w:val="0"/>
        </w:rPr>
        <w:t xml:space="preserve">I pull myself off the couch.</w:t>
      </w:r>
    </w:p>
    <w:p w:rsidR="00000000" w:rsidDel="00000000" w:rsidP="00000000" w:rsidRDefault="00000000" w:rsidRPr="00000000" w14:paraId="000022CE">
      <w:pPr>
        <w:pageBreakBefore w:val="0"/>
        <w:rPr/>
      </w:pPr>
      <w:r w:rsidDel="00000000" w:rsidR="00000000" w:rsidRPr="00000000">
        <w:rPr>
          <w:rtl w:val="0"/>
        </w:rPr>
      </w:r>
    </w:p>
    <w:p w:rsidR="00000000" w:rsidDel="00000000" w:rsidP="00000000" w:rsidRDefault="00000000" w:rsidRPr="00000000" w14:paraId="000022CF">
      <w:pPr>
        <w:pageBreakBefore w:val="0"/>
        <w:rPr/>
      </w:pPr>
      <w:r w:rsidDel="00000000" w:rsidR="00000000" w:rsidRPr="00000000">
        <w:rPr>
          <w:rtl w:val="0"/>
        </w:rPr>
        <w:t xml:space="preserve">It's probably time to put on clothes.</w:t>
      </w:r>
    </w:p>
    <w:p w:rsidR="00000000" w:rsidDel="00000000" w:rsidP="00000000" w:rsidRDefault="00000000" w:rsidRPr="00000000" w14:paraId="000022D0">
      <w:pPr>
        <w:pageBreakBefore w:val="0"/>
        <w:rPr/>
      </w:pPr>
      <w:r w:rsidDel="00000000" w:rsidR="00000000" w:rsidRPr="00000000">
        <w:rPr>
          <w:rtl w:val="0"/>
        </w:rPr>
      </w:r>
    </w:p>
    <w:p w:rsidR="00000000" w:rsidDel="00000000" w:rsidP="00000000" w:rsidRDefault="00000000" w:rsidRPr="00000000" w14:paraId="000022D1">
      <w:pPr>
        <w:pageBreakBefore w:val="0"/>
        <w:rPr/>
      </w:pPr>
      <w:r w:rsidDel="00000000" w:rsidR="00000000" w:rsidRPr="00000000">
        <w:rPr>
          <w:rtl w:val="0"/>
        </w:rPr>
        <w:t xml:space="preserve">Right as I'm pulling on my shorts, the doorbell rings.</w:t>
      </w:r>
    </w:p>
    <w:p w:rsidR="00000000" w:rsidDel="00000000" w:rsidP="00000000" w:rsidRDefault="00000000" w:rsidRPr="00000000" w14:paraId="000022D2">
      <w:pPr>
        <w:pageBreakBefore w:val="0"/>
        <w:rPr/>
      </w:pPr>
      <w:r w:rsidDel="00000000" w:rsidR="00000000" w:rsidRPr="00000000">
        <w:rPr>
          <w:rtl w:val="0"/>
        </w:rPr>
      </w:r>
    </w:p>
    <w:p w:rsidR="00000000" w:rsidDel="00000000" w:rsidP="00000000" w:rsidRDefault="00000000" w:rsidRPr="00000000" w14:paraId="000022D3">
      <w:pPr>
        <w:pageBreakBefore w:val="0"/>
        <w:rPr/>
      </w:pPr>
      <w:r w:rsidDel="00000000" w:rsidR="00000000" w:rsidRPr="00000000">
        <w:rPr>
          <w:rtl w:val="0"/>
        </w:rPr>
        <w:t xml:space="preserve">MC: Door's unlocked, come in!</w:t>
      </w:r>
    </w:p>
    <w:p w:rsidR="00000000" w:rsidDel="00000000" w:rsidP="00000000" w:rsidRDefault="00000000" w:rsidRPr="00000000" w14:paraId="000022D4">
      <w:pPr>
        <w:pageBreakBefore w:val="0"/>
        <w:rPr/>
      </w:pPr>
      <w:r w:rsidDel="00000000" w:rsidR="00000000" w:rsidRPr="00000000">
        <w:rPr>
          <w:rtl w:val="0"/>
        </w:rPr>
      </w:r>
    </w:p>
    <w:p w:rsidR="00000000" w:rsidDel="00000000" w:rsidP="00000000" w:rsidRDefault="00000000" w:rsidRPr="00000000" w14:paraId="000022D5">
      <w:pPr>
        <w:pageBreakBefore w:val="0"/>
        <w:rPr/>
      </w:pPr>
      <w:r w:rsidDel="00000000" w:rsidR="00000000" w:rsidRPr="00000000">
        <w:rPr>
          <w:rtl w:val="0"/>
        </w:rPr>
        <w:t xml:space="preserve">I throw myself down the stairs so fast that I trip on the last step.</w:t>
      </w:r>
    </w:p>
    <w:p w:rsidR="00000000" w:rsidDel="00000000" w:rsidP="00000000" w:rsidRDefault="00000000" w:rsidRPr="00000000" w14:paraId="000022D6">
      <w:pPr>
        <w:pageBreakBefore w:val="0"/>
        <w:rPr/>
      </w:pPr>
      <w:r w:rsidDel="00000000" w:rsidR="00000000" w:rsidRPr="00000000">
        <w:rPr>
          <w:rtl w:val="0"/>
        </w:rPr>
      </w:r>
    </w:p>
    <w:p w:rsidR="00000000" w:rsidDel="00000000" w:rsidP="00000000" w:rsidRDefault="00000000" w:rsidRPr="00000000" w14:paraId="000022D7">
      <w:pPr>
        <w:pageBreakBefore w:val="0"/>
        <w:rPr/>
      </w:pPr>
      <w:r w:rsidDel="00000000" w:rsidR="00000000" w:rsidRPr="00000000">
        <w:rPr>
          <w:rtl w:val="0"/>
        </w:rPr>
        <w:t xml:space="preserve">Monika: That was elegant.</w:t>
      </w:r>
    </w:p>
    <w:p w:rsidR="00000000" w:rsidDel="00000000" w:rsidP="00000000" w:rsidRDefault="00000000" w:rsidRPr="00000000" w14:paraId="000022D8">
      <w:pPr>
        <w:pageBreakBefore w:val="0"/>
        <w:rPr/>
      </w:pPr>
      <w:r w:rsidDel="00000000" w:rsidR="00000000" w:rsidRPr="00000000">
        <w:rPr>
          <w:rtl w:val="0"/>
        </w:rPr>
      </w:r>
    </w:p>
    <w:p w:rsidR="00000000" w:rsidDel="00000000" w:rsidP="00000000" w:rsidRDefault="00000000" w:rsidRPr="00000000" w14:paraId="000022D9">
      <w:pPr>
        <w:pageBreakBefore w:val="0"/>
        <w:rPr/>
      </w:pPr>
      <w:r w:rsidDel="00000000" w:rsidR="00000000" w:rsidRPr="00000000">
        <w:rPr>
          <w:rtl w:val="0"/>
        </w:rPr>
        <w:t xml:space="preserve">My eyes are immediately drawn to the bag on her shoulder.</w:t>
      </w:r>
    </w:p>
    <w:p w:rsidR="00000000" w:rsidDel="00000000" w:rsidP="00000000" w:rsidRDefault="00000000" w:rsidRPr="00000000" w14:paraId="000022DA">
      <w:pPr>
        <w:pageBreakBefore w:val="0"/>
        <w:rPr/>
      </w:pPr>
      <w:r w:rsidDel="00000000" w:rsidR="00000000" w:rsidRPr="00000000">
        <w:rPr>
          <w:rtl w:val="0"/>
        </w:rPr>
      </w:r>
    </w:p>
    <w:p w:rsidR="00000000" w:rsidDel="00000000" w:rsidP="00000000" w:rsidRDefault="00000000" w:rsidRPr="00000000" w14:paraId="000022DB">
      <w:pPr>
        <w:pageBreakBefore w:val="0"/>
        <w:rPr/>
      </w:pPr>
      <w:r w:rsidDel="00000000" w:rsidR="00000000" w:rsidRPr="00000000">
        <w:rPr>
          <w:rtl w:val="0"/>
        </w:rPr>
        <w:t xml:space="preserve">MC: Isn't that your schoolbag?</w:t>
      </w:r>
    </w:p>
    <w:p w:rsidR="00000000" w:rsidDel="00000000" w:rsidP="00000000" w:rsidRDefault="00000000" w:rsidRPr="00000000" w14:paraId="000022DC">
      <w:pPr>
        <w:pageBreakBefore w:val="0"/>
        <w:rPr/>
      </w:pPr>
      <w:r w:rsidDel="00000000" w:rsidR="00000000" w:rsidRPr="00000000">
        <w:rPr>
          <w:rtl w:val="0"/>
        </w:rPr>
      </w:r>
    </w:p>
    <w:p w:rsidR="00000000" w:rsidDel="00000000" w:rsidP="00000000" w:rsidRDefault="00000000" w:rsidRPr="00000000" w14:paraId="000022DD">
      <w:pPr>
        <w:pageBreakBefore w:val="0"/>
        <w:rPr/>
      </w:pPr>
      <w:r w:rsidDel="00000000" w:rsidR="00000000" w:rsidRPr="00000000">
        <w:rPr>
          <w:rtl w:val="0"/>
        </w:rPr>
        <w:t xml:space="preserve">Monika smiles sheepishly.</w:t>
      </w:r>
    </w:p>
    <w:p w:rsidR="00000000" w:rsidDel="00000000" w:rsidP="00000000" w:rsidRDefault="00000000" w:rsidRPr="00000000" w14:paraId="000022DE">
      <w:pPr>
        <w:pageBreakBefore w:val="0"/>
        <w:rPr/>
      </w:pPr>
      <w:r w:rsidDel="00000000" w:rsidR="00000000" w:rsidRPr="00000000">
        <w:rPr>
          <w:rtl w:val="0"/>
        </w:rPr>
      </w:r>
    </w:p>
    <w:p w:rsidR="00000000" w:rsidDel="00000000" w:rsidP="00000000" w:rsidRDefault="00000000" w:rsidRPr="00000000" w14:paraId="000022DF">
      <w:pPr>
        <w:pageBreakBefore w:val="0"/>
        <w:rPr/>
      </w:pPr>
      <w:r w:rsidDel="00000000" w:rsidR="00000000" w:rsidRPr="00000000">
        <w:rPr>
          <w:rtl w:val="0"/>
        </w:rPr>
        <w:t xml:space="preserve">Monika: I kind of made a deal with my mother...</w:t>
      </w:r>
    </w:p>
    <w:p w:rsidR="00000000" w:rsidDel="00000000" w:rsidP="00000000" w:rsidRDefault="00000000" w:rsidRPr="00000000" w14:paraId="000022E0">
      <w:pPr>
        <w:pageBreakBefore w:val="0"/>
        <w:rPr/>
      </w:pPr>
      <w:r w:rsidDel="00000000" w:rsidR="00000000" w:rsidRPr="00000000">
        <w:rPr>
          <w:rtl w:val="0"/>
        </w:rPr>
      </w:r>
    </w:p>
    <w:p w:rsidR="00000000" w:rsidDel="00000000" w:rsidP="00000000" w:rsidRDefault="00000000" w:rsidRPr="00000000" w14:paraId="000022E1">
      <w:pPr>
        <w:pageBreakBefore w:val="0"/>
        <w:rPr/>
      </w:pPr>
      <w:r w:rsidDel="00000000" w:rsidR="00000000" w:rsidRPr="00000000">
        <w:rPr>
          <w:rtl w:val="0"/>
        </w:rPr>
        <w:t xml:space="preserve">Monika: We have to do some homework today…</w:t>
      </w:r>
    </w:p>
    <w:p w:rsidR="00000000" w:rsidDel="00000000" w:rsidP="00000000" w:rsidRDefault="00000000" w:rsidRPr="00000000" w14:paraId="000022E2">
      <w:pPr>
        <w:pageBreakBefore w:val="0"/>
        <w:rPr/>
      </w:pPr>
      <w:r w:rsidDel="00000000" w:rsidR="00000000" w:rsidRPr="00000000">
        <w:rPr>
          <w:rtl w:val="0"/>
        </w:rPr>
      </w:r>
    </w:p>
    <w:p w:rsidR="00000000" w:rsidDel="00000000" w:rsidP="00000000" w:rsidRDefault="00000000" w:rsidRPr="00000000" w14:paraId="000022E3">
      <w:pPr>
        <w:pageBreakBefore w:val="0"/>
        <w:rPr/>
      </w:pPr>
      <w:r w:rsidDel="00000000" w:rsidR="00000000" w:rsidRPr="00000000">
        <w:rPr>
          <w:rtl w:val="0"/>
        </w:rPr>
        <w:t xml:space="preserve">I groan.</w:t>
      </w:r>
    </w:p>
    <w:p w:rsidR="00000000" w:rsidDel="00000000" w:rsidP="00000000" w:rsidRDefault="00000000" w:rsidRPr="00000000" w14:paraId="000022E4">
      <w:pPr>
        <w:pageBreakBefore w:val="0"/>
        <w:rPr/>
      </w:pPr>
      <w:r w:rsidDel="00000000" w:rsidR="00000000" w:rsidRPr="00000000">
        <w:rPr>
          <w:rtl w:val="0"/>
        </w:rPr>
      </w:r>
    </w:p>
    <w:p w:rsidR="00000000" w:rsidDel="00000000" w:rsidP="00000000" w:rsidRDefault="00000000" w:rsidRPr="00000000" w14:paraId="000022E5">
      <w:pPr>
        <w:pageBreakBefore w:val="0"/>
        <w:rPr/>
      </w:pPr>
      <w:r w:rsidDel="00000000" w:rsidR="00000000" w:rsidRPr="00000000">
        <w:rPr>
          <w:rtl w:val="0"/>
        </w:rPr>
        <w:t xml:space="preserve">MC: Do we have to?</w:t>
      </w:r>
    </w:p>
    <w:p w:rsidR="00000000" w:rsidDel="00000000" w:rsidP="00000000" w:rsidRDefault="00000000" w:rsidRPr="00000000" w14:paraId="000022E6">
      <w:pPr>
        <w:pageBreakBefore w:val="0"/>
        <w:rPr/>
      </w:pPr>
      <w:r w:rsidDel="00000000" w:rsidR="00000000" w:rsidRPr="00000000">
        <w:rPr>
          <w:rtl w:val="0"/>
        </w:rPr>
      </w:r>
    </w:p>
    <w:p w:rsidR="00000000" w:rsidDel="00000000" w:rsidP="00000000" w:rsidRDefault="00000000" w:rsidRPr="00000000" w14:paraId="000022E7">
      <w:pPr>
        <w:pageBreakBefore w:val="0"/>
        <w:rPr/>
      </w:pPr>
      <w:r w:rsidDel="00000000" w:rsidR="00000000" w:rsidRPr="00000000">
        <w:rPr>
          <w:rtl w:val="0"/>
        </w:rPr>
        <w:t xml:space="preserve">Monika crosses her arms.</w:t>
      </w:r>
    </w:p>
    <w:p w:rsidR="00000000" w:rsidDel="00000000" w:rsidP="00000000" w:rsidRDefault="00000000" w:rsidRPr="00000000" w14:paraId="000022E8">
      <w:pPr>
        <w:pageBreakBefore w:val="0"/>
        <w:rPr/>
      </w:pPr>
      <w:r w:rsidDel="00000000" w:rsidR="00000000" w:rsidRPr="00000000">
        <w:rPr>
          <w:rtl w:val="0"/>
        </w:rPr>
      </w:r>
    </w:p>
    <w:p w:rsidR="00000000" w:rsidDel="00000000" w:rsidP="00000000" w:rsidRDefault="00000000" w:rsidRPr="00000000" w14:paraId="000022E9">
      <w:pPr>
        <w:pageBreakBefore w:val="0"/>
        <w:rPr/>
      </w:pPr>
      <w:r w:rsidDel="00000000" w:rsidR="00000000" w:rsidRPr="00000000">
        <w:rPr>
          <w:rtl w:val="0"/>
        </w:rPr>
        <w:t xml:space="preserve">Monika: Come on.</w:t>
      </w:r>
    </w:p>
    <w:p w:rsidR="00000000" w:rsidDel="00000000" w:rsidP="00000000" w:rsidRDefault="00000000" w:rsidRPr="00000000" w14:paraId="000022EA">
      <w:pPr>
        <w:pageBreakBefore w:val="0"/>
        <w:rPr/>
      </w:pPr>
      <w:r w:rsidDel="00000000" w:rsidR="00000000" w:rsidRPr="00000000">
        <w:rPr>
          <w:rtl w:val="0"/>
        </w:rPr>
      </w:r>
    </w:p>
    <w:p w:rsidR="00000000" w:rsidDel="00000000" w:rsidP="00000000" w:rsidRDefault="00000000" w:rsidRPr="00000000" w14:paraId="000022EB">
      <w:pPr>
        <w:pageBreakBefore w:val="0"/>
        <w:rPr/>
      </w:pPr>
      <w:r w:rsidDel="00000000" w:rsidR="00000000" w:rsidRPr="00000000">
        <w:rPr>
          <w:rtl w:val="0"/>
        </w:rPr>
        <w:t xml:space="preserve">We go upstairs and sit down at my desk.</w:t>
      </w:r>
    </w:p>
    <w:p w:rsidR="00000000" w:rsidDel="00000000" w:rsidP="00000000" w:rsidRDefault="00000000" w:rsidRPr="00000000" w14:paraId="000022EC">
      <w:pPr>
        <w:pageBreakBefore w:val="0"/>
        <w:rPr/>
      </w:pPr>
      <w:r w:rsidDel="00000000" w:rsidR="00000000" w:rsidRPr="00000000">
        <w:rPr>
          <w:rtl w:val="0"/>
        </w:rPr>
      </w:r>
    </w:p>
    <w:p w:rsidR="00000000" w:rsidDel="00000000" w:rsidP="00000000" w:rsidRDefault="00000000" w:rsidRPr="00000000" w14:paraId="000022ED">
      <w:pPr>
        <w:pageBreakBefore w:val="0"/>
        <w:rPr/>
      </w:pPr>
      <w:r w:rsidDel="00000000" w:rsidR="00000000" w:rsidRPr="00000000">
        <w:rPr>
          <w:rtl w:val="0"/>
        </w:rPr>
        <w:t xml:space="preserve">Monika takes out a sizable folder and we get to work.</w:t>
      </w:r>
    </w:p>
    <w:p w:rsidR="00000000" w:rsidDel="00000000" w:rsidP="00000000" w:rsidRDefault="00000000" w:rsidRPr="00000000" w14:paraId="000022EE">
      <w:pPr>
        <w:pageBreakBefore w:val="0"/>
        <w:rPr/>
      </w:pPr>
      <w:r w:rsidDel="00000000" w:rsidR="00000000" w:rsidRPr="00000000">
        <w:rPr>
          <w:rtl w:val="0"/>
        </w:rPr>
      </w:r>
    </w:p>
    <w:p w:rsidR="00000000" w:rsidDel="00000000" w:rsidP="00000000" w:rsidRDefault="00000000" w:rsidRPr="00000000" w14:paraId="000022EF">
      <w:pPr>
        <w:pageBreakBefore w:val="0"/>
        <w:rPr/>
      </w:pPr>
      <w:r w:rsidDel="00000000" w:rsidR="00000000" w:rsidRPr="00000000">
        <w:rPr>
          <w:rtl w:val="0"/>
        </w:rPr>
        <w:t xml:space="preserve">After a few hours, Monika sits back and puts her hands over her eyes.</w:t>
      </w:r>
    </w:p>
    <w:p w:rsidR="00000000" w:rsidDel="00000000" w:rsidP="00000000" w:rsidRDefault="00000000" w:rsidRPr="00000000" w14:paraId="000022F0">
      <w:pPr>
        <w:pageBreakBefore w:val="0"/>
        <w:rPr/>
      </w:pPr>
      <w:r w:rsidDel="00000000" w:rsidR="00000000" w:rsidRPr="00000000">
        <w:rPr>
          <w:rtl w:val="0"/>
        </w:rPr>
      </w:r>
    </w:p>
    <w:p w:rsidR="00000000" w:rsidDel="00000000" w:rsidP="00000000" w:rsidRDefault="00000000" w:rsidRPr="00000000" w14:paraId="000022F1">
      <w:pPr>
        <w:pageBreakBefore w:val="0"/>
        <w:rPr/>
      </w:pPr>
      <w:r w:rsidDel="00000000" w:rsidR="00000000" w:rsidRPr="00000000">
        <w:rPr>
          <w:rtl w:val="0"/>
        </w:rPr>
        <w:t xml:space="preserve">MC: You okay?</w:t>
      </w:r>
    </w:p>
    <w:p w:rsidR="00000000" w:rsidDel="00000000" w:rsidP="00000000" w:rsidRDefault="00000000" w:rsidRPr="00000000" w14:paraId="000022F2">
      <w:pPr>
        <w:pageBreakBefore w:val="0"/>
        <w:rPr/>
      </w:pPr>
      <w:r w:rsidDel="00000000" w:rsidR="00000000" w:rsidRPr="00000000">
        <w:rPr>
          <w:rtl w:val="0"/>
        </w:rPr>
      </w:r>
    </w:p>
    <w:p w:rsidR="00000000" w:rsidDel="00000000" w:rsidP="00000000" w:rsidRDefault="00000000" w:rsidRPr="00000000" w14:paraId="000022F3">
      <w:pPr>
        <w:pageBreakBefore w:val="0"/>
        <w:rPr/>
      </w:pPr>
      <w:r w:rsidDel="00000000" w:rsidR="00000000" w:rsidRPr="00000000">
        <w:rPr>
          <w:rtl w:val="0"/>
        </w:rPr>
        <w:t xml:space="preserve">Monika: Yeah, of course!</w:t>
      </w:r>
    </w:p>
    <w:p w:rsidR="00000000" w:rsidDel="00000000" w:rsidP="00000000" w:rsidRDefault="00000000" w:rsidRPr="00000000" w14:paraId="000022F4">
      <w:pPr>
        <w:pageBreakBefore w:val="0"/>
        <w:rPr/>
      </w:pPr>
      <w:r w:rsidDel="00000000" w:rsidR="00000000" w:rsidRPr="00000000">
        <w:rPr>
          <w:rtl w:val="0"/>
        </w:rPr>
      </w:r>
    </w:p>
    <w:p w:rsidR="00000000" w:rsidDel="00000000" w:rsidP="00000000" w:rsidRDefault="00000000" w:rsidRPr="00000000" w14:paraId="000022F5">
      <w:pPr>
        <w:pageBreakBefore w:val="0"/>
        <w:rPr/>
      </w:pPr>
      <w:r w:rsidDel="00000000" w:rsidR="00000000" w:rsidRPr="00000000">
        <w:rPr>
          <w:rtl w:val="0"/>
        </w:rPr>
        <w:t xml:space="preserve">Monika: My hands are just tired from writing so much.</w:t>
      </w:r>
    </w:p>
    <w:p w:rsidR="00000000" w:rsidDel="00000000" w:rsidP="00000000" w:rsidRDefault="00000000" w:rsidRPr="00000000" w14:paraId="000022F6">
      <w:pPr>
        <w:pageBreakBefore w:val="0"/>
        <w:rPr/>
      </w:pPr>
      <w:r w:rsidDel="00000000" w:rsidR="00000000" w:rsidRPr="00000000">
        <w:rPr>
          <w:rtl w:val="0"/>
        </w:rPr>
      </w:r>
    </w:p>
    <w:p w:rsidR="00000000" w:rsidDel="00000000" w:rsidP="00000000" w:rsidRDefault="00000000" w:rsidRPr="00000000" w14:paraId="000022F7">
      <w:pPr>
        <w:pageBreakBefore w:val="0"/>
        <w:rPr/>
      </w:pPr>
      <w:r w:rsidDel="00000000" w:rsidR="00000000" w:rsidRPr="00000000">
        <w:rPr>
          <w:rtl w:val="0"/>
        </w:rPr>
        <w:t xml:space="preserve">I set down my pen.</w:t>
      </w:r>
    </w:p>
    <w:p w:rsidR="00000000" w:rsidDel="00000000" w:rsidP="00000000" w:rsidRDefault="00000000" w:rsidRPr="00000000" w14:paraId="000022F8">
      <w:pPr>
        <w:pageBreakBefore w:val="0"/>
        <w:rPr/>
      </w:pPr>
      <w:r w:rsidDel="00000000" w:rsidR="00000000" w:rsidRPr="00000000">
        <w:rPr>
          <w:rtl w:val="0"/>
        </w:rPr>
        <w:t xml:space="preserve">MC: Maybe we should stop for today?</w:t>
      </w:r>
    </w:p>
    <w:p w:rsidR="00000000" w:rsidDel="00000000" w:rsidP="00000000" w:rsidRDefault="00000000" w:rsidRPr="00000000" w14:paraId="000022F9">
      <w:pPr>
        <w:pageBreakBefore w:val="0"/>
        <w:rPr/>
      </w:pPr>
      <w:r w:rsidDel="00000000" w:rsidR="00000000" w:rsidRPr="00000000">
        <w:rPr>
          <w:rtl w:val="0"/>
        </w:rPr>
      </w:r>
    </w:p>
    <w:p w:rsidR="00000000" w:rsidDel="00000000" w:rsidP="00000000" w:rsidRDefault="00000000" w:rsidRPr="00000000" w14:paraId="000022FA">
      <w:pPr>
        <w:pageBreakBefore w:val="0"/>
        <w:rPr/>
      </w:pPr>
      <w:r w:rsidDel="00000000" w:rsidR="00000000" w:rsidRPr="00000000">
        <w:rPr>
          <w:rtl w:val="0"/>
        </w:rPr>
        <w:t xml:space="preserve">She nods.</w:t>
      </w:r>
    </w:p>
    <w:p w:rsidR="00000000" w:rsidDel="00000000" w:rsidP="00000000" w:rsidRDefault="00000000" w:rsidRPr="00000000" w14:paraId="000022FB">
      <w:pPr>
        <w:pageBreakBefore w:val="0"/>
        <w:rPr/>
      </w:pPr>
      <w:r w:rsidDel="00000000" w:rsidR="00000000" w:rsidRPr="00000000">
        <w:rPr>
          <w:rtl w:val="0"/>
        </w:rPr>
      </w:r>
    </w:p>
    <w:p w:rsidR="00000000" w:rsidDel="00000000" w:rsidP="00000000" w:rsidRDefault="00000000" w:rsidRPr="00000000" w14:paraId="000022FC">
      <w:pPr>
        <w:pageBreakBefore w:val="0"/>
        <w:rPr/>
      </w:pPr>
      <w:r w:rsidDel="00000000" w:rsidR="00000000" w:rsidRPr="00000000">
        <w:rPr>
          <w:rtl w:val="0"/>
        </w:rPr>
        <w:t xml:space="preserve">MC: We could continue Detective Special.</w:t>
      </w:r>
    </w:p>
    <w:p w:rsidR="00000000" w:rsidDel="00000000" w:rsidP="00000000" w:rsidRDefault="00000000" w:rsidRPr="00000000" w14:paraId="000022FD">
      <w:pPr>
        <w:pageBreakBefore w:val="0"/>
        <w:rPr/>
      </w:pPr>
      <w:r w:rsidDel="00000000" w:rsidR="00000000" w:rsidRPr="00000000">
        <w:rPr>
          <w:rtl w:val="0"/>
        </w:rPr>
      </w:r>
    </w:p>
    <w:p w:rsidR="00000000" w:rsidDel="00000000" w:rsidP="00000000" w:rsidRDefault="00000000" w:rsidRPr="00000000" w14:paraId="000022FE">
      <w:pPr>
        <w:pageBreakBefore w:val="0"/>
        <w:rPr/>
      </w:pPr>
      <w:r w:rsidDel="00000000" w:rsidR="00000000" w:rsidRPr="00000000">
        <w:rPr>
          <w:rtl w:val="0"/>
        </w:rPr>
        <w:t xml:space="preserve">She nods again, and we head downstairs.</w:t>
      </w:r>
    </w:p>
    <w:p w:rsidR="00000000" w:rsidDel="00000000" w:rsidP="00000000" w:rsidRDefault="00000000" w:rsidRPr="00000000" w14:paraId="000022FF">
      <w:pPr>
        <w:pageBreakBefore w:val="0"/>
        <w:rPr/>
      </w:pPr>
      <w:r w:rsidDel="00000000" w:rsidR="00000000" w:rsidRPr="00000000">
        <w:rPr>
          <w:rtl w:val="0"/>
        </w:rPr>
      </w:r>
    </w:p>
    <w:p w:rsidR="00000000" w:rsidDel="00000000" w:rsidP="00000000" w:rsidRDefault="00000000" w:rsidRPr="00000000" w14:paraId="00002300">
      <w:pPr>
        <w:pageBreakBefore w:val="0"/>
        <w:rPr/>
      </w:pPr>
      <w:r w:rsidDel="00000000" w:rsidR="00000000" w:rsidRPr="00000000">
        <w:rPr>
          <w:rtl w:val="0"/>
        </w:rPr>
        <w:t xml:space="preserve">I pop the disc in and hand Monika a controller.</w:t>
      </w:r>
    </w:p>
    <w:p w:rsidR="00000000" w:rsidDel="00000000" w:rsidP="00000000" w:rsidRDefault="00000000" w:rsidRPr="00000000" w14:paraId="00002301">
      <w:pPr>
        <w:pageBreakBefore w:val="0"/>
        <w:rPr/>
      </w:pPr>
      <w:r w:rsidDel="00000000" w:rsidR="00000000" w:rsidRPr="00000000">
        <w:rPr>
          <w:rtl w:val="0"/>
        </w:rPr>
      </w:r>
    </w:p>
    <w:p w:rsidR="00000000" w:rsidDel="00000000" w:rsidP="00000000" w:rsidRDefault="00000000" w:rsidRPr="00000000" w14:paraId="00002302">
      <w:pPr>
        <w:pageBreakBefore w:val="0"/>
        <w:rPr/>
      </w:pPr>
      <w:r w:rsidDel="00000000" w:rsidR="00000000" w:rsidRPr="00000000">
        <w:rPr>
          <w:rtl w:val="0"/>
        </w:rPr>
        <w:t xml:space="preserve">We continue from where we left off, on the third stage.</w:t>
      </w:r>
    </w:p>
    <w:p w:rsidR="00000000" w:rsidDel="00000000" w:rsidP="00000000" w:rsidRDefault="00000000" w:rsidRPr="00000000" w14:paraId="00002303">
      <w:pPr>
        <w:pageBreakBefore w:val="0"/>
        <w:rPr/>
      </w:pPr>
      <w:r w:rsidDel="00000000" w:rsidR="00000000" w:rsidRPr="00000000">
        <w:rPr>
          <w:rtl w:val="0"/>
        </w:rPr>
      </w:r>
    </w:p>
    <w:p w:rsidR="00000000" w:rsidDel="00000000" w:rsidP="00000000" w:rsidRDefault="00000000" w:rsidRPr="00000000" w14:paraId="00002304">
      <w:pPr>
        <w:pageBreakBefore w:val="0"/>
        <w:rPr/>
      </w:pPr>
      <w:r w:rsidDel="00000000" w:rsidR="00000000" w:rsidRPr="00000000">
        <w:rPr>
          <w:rtl w:val="0"/>
        </w:rPr>
        <w:t xml:space="preserve">Before long, we've cleared it and are onto the fourth.</w:t>
      </w:r>
    </w:p>
    <w:p w:rsidR="00000000" w:rsidDel="00000000" w:rsidP="00000000" w:rsidRDefault="00000000" w:rsidRPr="00000000" w14:paraId="00002305">
      <w:pPr>
        <w:pageBreakBefore w:val="0"/>
        <w:rPr/>
      </w:pPr>
      <w:r w:rsidDel="00000000" w:rsidR="00000000" w:rsidRPr="00000000">
        <w:rPr>
          <w:rtl w:val="0"/>
        </w:rPr>
      </w:r>
    </w:p>
    <w:p w:rsidR="00000000" w:rsidDel="00000000" w:rsidP="00000000" w:rsidRDefault="00000000" w:rsidRPr="00000000" w14:paraId="00002306">
      <w:pPr>
        <w:pageBreakBefore w:val="0"/>
        <w:rPr/>
      </w:pPr>
      <w:r w:rsidDel="00000000" w:rsidR="00000000" w:rsidRPr="00000000">
        <w:rPr>
          <w:rtl w:val="0"/>
        </w:rPr>
        <w:t xml:space="preserve">I'm working through the first wave when an icon appears on the screen.</w:t>
      </w:r>
    </w:p>
    <w:p w:rsidR="00000000" w:rsidDel="00000000" w:rsidP="00000000" w:rsidRDefault="00000000" w:rsidRPr="00000000" w14:paraId="00002307">
      <w:pPr>
        <w:pageBreakBefore w:val="0"/>
        <w:rPr/>
      </w:pPr>
      <w:r w:rsidDel="00000000" w:rsidR="00000000" w:rsidRPr="00000000">
        <w:rPr>
          <w:rtl w:val="0"/>
        </w:rPr>
      </w:r>
    </w:p>
    <w:p w:rsidR="00000000" w:rsidDel="00000000" w:rsidP="00000000" w:rsidRDefault="00000000" w:rsidRPr="00000000" w14:paraId="00002308">
      <w:pPr>
        <w:pageBreakBefore w:val="0"/>
        <w:rPr>
          <w:i w:val="1"/>
        </w:rPr>
      </w:pPr>
      <w:r w:rsidDel="00000000" w:rsidR="00000000" w:rsidRPr="00000000">
        <w:rPr>
          <w:i w:val="1"/>
          <w:rtl w:val="0"/>
        </w:rPr>
        <w:t xml:space="preserve">Teammate down!</w:t>
      </w:r>
    </w:p>
    <w:p w:rsidR="00000000" w:rsidDel="00000000" w:rsidP="00000000" w:rsidRDefault="00000000" w:rsidRPr="00000000" w14:paraId="00002309">
      <w:pPr>
        <w:pageBreakBefore w:val="0"/>
        <w:rPr>
          <w:i w:val="1"/>
        </w:rPr>
      </w:pPr>
      <w:r w:rsidDel="00000000" w:rsidR="00000000" w:rsidRPr="00000000">
        <w:rPr>
          <w:rtl w:val="0"/>
        </w:rPr>
      </w:r>
    </w:p>
    <w:p w:rsidR="00000000" w:rsidDel="00000000" w:rsidP="00000000" w:rsidRDefault="00000000" w:rsidRPr="00000000" w14:paraId="0000230A">
      <w:pPr>
        <w:pageBreakBefore w:val="0"/>
        <w:rPr/>
      </w:pPr>
      <w:r w:rsidDel="00000000" w:rsidR="00000000" w:rsidRPr="00000000">
        <w:rPr>
          <w:rtl w:val="0"/>
        </w:rPr>
        <w:t xml:space="preserve">Monika: Come on, [player]!</w:t>
      </w:r>
    </w:p>
    <w:p w:rsidR="00000000" w:rsidDel="00000000" w:rsidP="00000000" w:rsidRDefault="00000000" w:rsidRPr="00000000" w14:paraId="0000230B">
      <w:pPr>
        <w:pageBreakBefore w:val="0"/>
        <w:rPr/>
      </w:pPr>
      <w:r w:rsidDel="00000000" w:rsidR="00000000" w:rsidRPr="00000000">
        <w:rPr>
          <w:rtl w:val="0"/>
        </w:rPr>
      </w:r>
    </w:p>
    <w:p w:rsidR="00000000" w:rsidDel="00000000" w:rsidP="00000000" w:rsidRDefault="00000000" w:rsidRPr="00000000" w14:paraId="0000230C">
      <w:pPr>
        <w:pageBreakBefore w:val="0"/>
        <w:rPr/>
      </w:pPr>
      <w:r w:rsidDel="00000000" w:rsidR="00000000" w:rsidRPr="00000000">
        <w:rPr>
          <w:rtl w:val="0"/>
        </w:rPr>
        <w:t xml:space="preserve">[Choice screen comes up]</w:t>
      </w:r>
    </w:p>
    <w:p w:rsidR="00000000" w:rsidDel="00000000" w:rsidP="00000000" w:rsidRDefault="00000000" w:rsidRPr="00000000" w14:paraId="0000230D">
      <w:pPr>
        <w:pageBreakBefore w:val="0"/>
        <w:rPr/>
      </w:pPr>
      <w:r w:rsidDel="00000000" w:rsidR="00000000" w:rsidRPr="00000000">
        <w:rPr>
          <w:rtl w:val="0"/>
        </w:rPr>
      </w:r>
    </w:p>
    <w:p w:rsidR="00000000" w:rsidDel="00000000" w:rsidP="00000000" w:rsidRDefault="00000000" w:rsidRPr="00000000" w14:paraId="0000230E">
      <w:pPr>
        <w:pageBreakBefore w:val="0"/>
        <w:rPr/>
      </w:pPr>
      <w:r w:rsidDel="00000000" w:rsidR="00000000" w:rsidRPr="00000000">
        <w:rPr>
          <w:rtl w:val="0"/>
        </w:rPr>
        <w:t xml:space="preserve">[Choice 1: Use the last health pack to revive Monika]</w:t>
      </w:r>
    </w:p>
    <w:p w:rsidR="00000000" w:rsidDel="00000000" w:rsidP="00000000" w:rsidRDefault="00000000" w:rsidRPr="00000000" w14:paraId="0000230F">
      <w:pPr>
        <w:pageBreakBefore w:val="0"/>
        <w:rPr/>
      </w:pPr>
      <w:r w:rsidDel="00000000" w:rsidR="00000000" w:rsidRPr="00000000">
        <w:rPr>
          <w:rtl w:val="0"/>
        </w:rPr>
      </w:r>
    </w:p>
    <w:p w:rsidR="00000000" w:rsidDel="00000000" w:rsidP="00000000" w:rsidRDefault="00000000" w:rsidRPr="00000000" w14:paraId="00002310">
      <w:pPr>
        <w:pageBreakBefore w:val="0"/>
        <w:rPr/>
      </w:pPr>
      <w:r w:rsidDel="00000000" w:rsidR="00000000" w:rsidRPr="00000000">
        <w:rPr>
          <w:rtl w:val="0"/>
        </w:rPr>
        <w:t xml:space="preserve">[Choice 2: Leave her and keep shooting]</w:t>
      </w:r>
    </w:p>
    <w:p w:rsidR="00000000" w:rsidDel="00000000" w:rsidP="00000000" w:rsidRDefault="00000000" w:rsidRPr="00000000" w14:paraId="00002311">
      <w:pPr>
        <w:pageBreakBefore w:val="0"/>
        <w:rPr/>
      </w:pPr>
      <w:r w:rsidDel="00000000" w:rsidR="00000000" w:rsidRPr="00000000">
        <w:rPr>
          <w:rtl w:val="0"/>
        </w:rPr>
      </w:r>
    </w:p>
    <w:p w:rsidR="00000000" w:rsidDel="00000000" w:rsidP="00000000" w:rsidRDefault="00000000" w:rsidRPr="00000000" w14:paraId="00002312">
      <w:pPr>
        <w:pageBreakBefore w:val="0"/>
        <w:rPr/>
      </w:pPr>
      <w:r w:rsidDel="00000000" w:rsidR="00000000" w:rsidRPr="00000000">
        <w:rPr>
          <w:rtl w:val="0"/>
        </w:rPr>
        <w:t xml:space="preserve">[If Choice 1 is chosen]</w:t>
      </w:r>
    </w:p>
    <w:p w:rsidR="00000000" w:rsidDel="00000000" w:rsidP="00000000" w:rsidRDefault="00000000" w:rsidRPr="00000000" w14:paraId="00002313">
      <w:pPr>
        <w:pageBreakBefore w:val="0"/>
        <w:rPr/>
      </w:pPr>
      <w:r w:rsidDel="00000000" w:rsidR="00000000" w:rsidRPr="00000000">
        <w:rPr>
          <w:rtl w:val="0"/>
        </w:rPr>
      </w:r>
    </w:p>
    <w:p w:rsidR="00000000" w:rsidDel="00000000" w:rsidP="00000000" w:rsidRDefault="00000000" w:rsidRPr="00000000" w14:paraId="00002314">
      <w:pPr>
        <w:pageBreakBefore w:val="0"/>
        <w:rPr/>
      </w:pPr>
      <w:r w:rsidDel="00000000" w:rsidR="00000000" w:rsidRPr="00000000">
        <w:rPr>
          <w:rtl w:val="0"/>
        </w:rPr>
        <w:t xml:space="preserve">I run over to Monika's character and use my last health pack to revive her.</w:t>
      </w:r>
    </w:p>
    <w:p w:rsidR="00000000" w:rsidDel="00000000" w:rsidP="00000000" w:rsidRDefault="00000000" w:rsidRPr="00000000" w14:paraId="00002315">
      <w:pPr>
        <w:pageBreakBefore w:val="0"/>
        <w:rPr/>
      </w:pPr>
      <w:r w:rsidDel="00000000" w:rsidR="00000000" w:rsidRPr="00000000">
        <w:rPr>
          <w:rtl w:val="0"/>
        </w:rPr>
      </w:r>
    </w:p>
    <w:p w:rsidR="00000000" w:rsidDel="00000000" w:rsidP="00000000" w:rsidRDefault="00000000" w:rsidRPr="00000000" w14:paraId="00002316">
      <w:pPr>
        <w:pageBreakBefore w:val="0"/>
        <w:rPr/>
      </w:pPr>
      <w:r w:rsidDel="00000000" w:rsidR="00000000" w:rsidRPr="00000000">
        <w:rPr>
          <w:rtl w:val="0"/>
        </w:rPr>
        <w:t xml:space="preserve">Together, we clear the wave.</w:t>
      </w:r>
    </w:p>
    <w:p w:rsidR="00000000" w:rsidDel="00000000" w:rsidP="00000000" w:rsidRDefault="00000000" w:rsidRPr="00000000" w14:paraId="00002317">
      <w:pPr>
        <w:pageBreakBefore w:val="0"/>
        <w:rPr/>
      </w:pPr>
      <w:r w:rsidDel="00000000" w:rsidR="00000000" w:rsidRPr="00000000">
        <w:rPr>
          <w:rtl w:val="0"/>
        </w:rPr>
      </w:r>
    </w:p>
    <w:p w:rsidR="00000000" w:rsidDel="00000000" w:rsidP="00000000" w:rsidRDefault="00000000" w:rsidRPr="00000000" w14:paraId="00002318">
      <w:pPr>
        <w:pageBreakBefore w:val="0"/>
        <w:rPr/>
      </w:pPr>
      <w:r w:rsidDel="00000000" w:rsidR="00000000" w:rsidRPr="00000000">
        <w:rPr>
          <w:rtl w:val="0"/>
        </w:rPr>
        <w:t xml:space="preserve">A car pulls in from the side of the screen and the game's antagonist pops out.</w:t>
      </w:r>
    </w:p>
    <w:p w:rsidR="00000000" w:rsidDel="00000000" w:rsidP="00000000" w:rsidRDefault="00000000" w:rsidRPr="00000000" w14:paraId="00002319">
      <w:pPr>
        <w:pageBreakBefore w:val="0"/>
        <w:rPr/>
      </w:pPr>
      <w:r w:rsidDel="00000000" w:rsidR="00000000" w:rsidRPr="00000000">
        <w:rPr>
          <w:rtl w:val="0"/>
        </w:rPr>
      </w:r>
    </w:p>
    <w:p w:rsidR="00000000" w:rsidDel="00000000" w:rsidP="00000000" w:rsidRDefault="00000000" w:rsidRPr="00000000" w14:paraId="0000231A">
      <w:pPr>
        <w:pageBreakBefore w:val="0"/>
        <w:rPr/>
      </w:pPr>
      <w:r w:rsidDel="00000000" w:rsidR="00000000" w:rsidRPr="00000000">
        <w:rPr>
          <w:rtl w:val="0"/>
        </w:rPr>
        <w:t xml:space="preserve">A boss battle starts, and I get killed almost immediately, with no way of returning due to our lack of health packs.</w:t>
      </w:r>
    </w:p>
    <w:p w:rsidR="00000000" w:rsidDel="00000000" w:rsidP="00000000" w:rsidRDefault="00000000" w:rsidRPr="00000000" w14:paraId="0000231B">
      <w:pPr>
        <w:pageBreakBefore w:val="0"/>
        <w:rPr/>
      </w:pPr>
      <w:r w:rsidDel="00000000" w:rsidR="00000000" w:rsidRPr="00000000">
        <w:rPr>
          <w:rtl w:val="0"/>
        </w:rPr>
      </w:r>
    </w:p>
    <w:p w:rsidR="00000000" w:rsidDel="00000000" w:rsidP="00000000" w:rsidRDefault="00000000" w:rsidRPr="00000000" w14:paraId="0000231C">
      <w:pPr>
        <w:pageBreakBefore w:val="0"/>
        <w:rPr/>
      </w:pPr>
      <w:r w:rsidDel="00000000" w:rsidR="00000000" w:rsidRPr="00000000">
        <w:rPr>
          <w:rtl w:val="0"/>
        </w:rPr>
        <w:t xml:space="preserve">It doesn't take long before Monika dies too.</w:t>
      </w:r>
    </w:p>
    <w:p w:rsidR="00000000" w:rsidDel="00000000" w:rsidP="00000000" w:rsidRDefault="00000000" w:rsidRPr="00000000" w14:paraId="0000231D">
      <w:pPr>
        <w:pageBreakBefore w:val="0"/>
        <w:rPr/>
      </w:pPr>
      <w:r w:rsidDel="00000000" w:rsidR="00000000" w:rsidRPr="00000000">
        <w:rPr>
          <w:rtl w:val="0"/>
        </w:rPr>
      </w:r>
    </w:p>
    <w:p w:rsidR="00000000" w:rsidDel="00000000" w:rsidP="00000000" w:rsidRDefault="00000000" w:rsidRPr="00000000" w14:paraId="0000231E">
      <w:pPr>
        <w:pageBreakBefore w:val="0"/>
        <w:rPr/>
      </w:pPr>
      <w:r w:rsidDel="00000000" w:rsidR="00000000" w:rsidRPr="00000000">
        <w:rPr>
          <w:rtl w:val="0"/>
        </w:rPr>
        <w:t xml:space="preserve">Monika: Well…</w:t>
      </w:r>
    </w:p>
    <w:p w:rsidR="00000000" w:rsidDel="00000000" w:rsidP="00000000" w:rsidRDefault="00000000" w:rsidRPr="00000000" w14:paraId="0000231F">
      <w:pPr>
        <w:pageBreakBefore w:val="0"/>
        <w:rPr/>
      </w:pPr>
      <w:r w:rsidDel="00000000" w:rsidR="00000000" w:rsidRPr="00000000">
        <w:rPr>
          <w:rtl w:val="0"/>
        </w:rPr>
      </w:r>
    </w:p>
    <w:p w:rsidR="00000000" w:rsidDel="00000000" w:rsidP="00000000" w:rsidRDefault="00000000" w:rsidRPr="00000000" w14:paraId="00002320">
      <w:pPr>
        <w:pageBreakBefore w:val="0"/>
        <w:rPr/>
      </w:pPr>
      <w:r w:rsidDel="00000000" w:rsidR="00000000" w:rsidRPr="00000000">
        <w:rPr>
          <w:rtl w:val="0"/>
        </w:rPr>
        <w:t xml:space="preserve">MC: Should we try again?</w:t>
      </w:r>
    </w:p>
    <w:p w:rsidR="00000000" w:rsidDel="00000000" w:rsidP="00000000" w:rsidRDefault="00000000" w:rsidRPr="00000000" w14:paraId="00002321">
      <w:pPr>
        <w:pageBreakBefore w:val="0"/>
        <w:rPr/>
      </w:pPr>
      <w:r w:rsidDel="00000000" w:rsidR="00000000" w:rsidRPr="00000000">
        <w:rPr>
          <w:rtl w:val="0"/>
        </w:rPr>
      </w:r>
    </w:p>
    <w:p w:rsidR="00000000" w:rsidDel="00000000" w:rsidP="00000000" w:rsidRDefault="00000000" w:rsidRPr="00000000" w14:paraId="00002322">
      <w:pPr>
        <w:pageBreakBefore w:val="0"/>
        <w:rPr/>
      </w:pPr>
      <w:r w:rsidDel="00000000" w:rsidR="00000000" w:rsidRPr="00000000">
        <w:rPr>
          <w:rtl w:val="0"/>
        </w:rPr>
        <w:t xml:space="preserve">Monika: I should actually probably get home…</w:t>
      </w:r>
    </w:p>
    <w:p w:rsidR="00000000" w:rsidDel="00000000" w:rsidP="00000000" w:rsidRDefault="00000000" w:rsidRPr="00000000" w14:paraId="00002323">
      <w:pPr>
        <w:pageBreakBefore w:val="0"/>
        <w:rPr/>
      </w:pPr>
      <w:r w:rsidDel="00000000" w:rsidR="00000000" w:rsidRPr="00000000">
        <w:rPr>
          <w:rtl w:val="0"/>
        </w:rPr>
      </w:r>
    </w:p>
    <w:p w:rsidR="00000000" w:rsidDel="00000000" w:rsidP="00000000" w:rsidRDefault="00000000" w:rsidRPr="00000000" w14:paraId="00002324">
      <w:pPr>
        <w:pageBreakBefore w:val="0"/>
        <w:rPr/>
      </w:pPr>
      <w:r w:rsidDel="00000000" w:rsidR="00000000" w:rsidRPr="00000000">
        <w:rPr>
          <w:rtl w:val="0"/>
        </w:rPr>
        <w:t xml:space="preserve">Monika: Sorry, [player].</w:t>
      </w:r>
    </w:p>
    <w:p w:rsidR="00000000" w:rsidDel="00000000" w:rsidP="00000000" w:rsidRDefault="00000000" w:rsidRPr="00000000" w14:paraId="00002325">
      <w:pPr>
        <w:pageBreakBefore w:val="0"/>
        <w:rPr/>
      </w:pPr>
      <w:r w:rsidDel="00000000" w:rsidR="00000000" w:rsidRPr="00000000">
        <w:rPr>
          <w:rtl w:val="0"/>
        </w:rPr>
      </w:r>
    </w:p>
    <w:p w:rsidR="00000000" w:rsidDel="00000000" w:rsidP="00000000" w:rsidRDefault="00000000" w:rsidRPr="00000000" w14:paraId="00002326">
      <w:pPr>
        <w:pageBreakBefore w:val="0"/>
        <w:rPr/>
      </w:pPr>
      <w:r w:rsidDel="00000000" w:rsidR="00000000" w:rsidRPr="00000000">
        <w:rPr>
          <w:rtl w:val="0"/>
        </w:rPr>
        <w:t xml:space="preserve">I nod and take the controller from her.</w:t>
      </w:r>
    </w:p>
    <w:p w:rsidR="00000000" w:rsidDel="00000000" w:rsidP="00000000" w:rsidRDefault="00000000" w:rsidRPr="00000000" w14:paraId="00002327">
      <w:pPr>
        <w:pageBreakBefore w:val="0"/>
        <w:rPr/>
      </w:pPr>
      <w:r w:rsidDel="00000000" w:rsidR="00000000" w:rsidRPr="00000000">
        <w:rPr>
          <w:rtl w:val="0"/>
        </w:rPr>
      </w:r>
    </w:p>
    <w:p w:rsidR="00000000" w:rsidDel="00000000" w:rsidP="00000000" w:rsidRDefault="00000000" w:rsidRPr="00000000" w14:paraId="00002328">
      <w:pPr>
        <w:pageBreakBefore w:val="0"/>
        <w:rPr/>
      </w:pPr>
      <w:r w:rsidDel="00000000" w:rsidR="00000000" w:rsidRPr="00000000">
        <w:rPr>
          <w:rtl w:val="0"/>
        </w:rPr>
        <w:t xml:space="preserve">[If Choice 2 is chosen]</w:t>
      </w:r>
    </w:p>
    <w:p w:rsidR="00000000" w:rsidDel="00000000" w:rsidP="00000000" w:rsidRDefault="00000000" w:rsidRPr="00000000" w14:paraId="00002329">
      <w:pPr>
        <w:pageBreakBefore w:val="0"/>
        <w:rPr/>
      </w:pPr>
      <w:r w:rsidDel="00000000" w:rsidR="00000000" w:rsidRPr="00000000">
        <w:rPr>
          <w:rtl w:val="0"/>
        </w:rPr>
      </w:r>
    </w:p>
    <w:p w:rsidR="00000000" w:rsidDel="00000000" w:rsidP="00000000" w:rsidRDefault="00000000" w:rsidRPr="00000000" w14:paraId="0000232A">
      <w:pPr>
        <w:pageBreakBefore w:val="0"/>
        <w:rPr/>
      </w:pPr>
      <w:r w:rsidDel="00000000" w:rsidR="00000000" w:rsidRPr="00000000">
        <w:rPr>
          <w:rtl w:val="0"/>
        </w:rPr>
        <w:t xml:space="preserve">Monika sets down her controller when she sees I'm not coming to revive her.</w:t>
      </w:r>
    </w:p>
    <w:p w:rsidR="00000000" w:rsidDel="00000000" w:rsidP="00000000" w:rsidRDefault="00000000" w:rsidRPr="00000000" w14:paraId="0000232B">
      <w:pPr>
        <w:pageBreakBefore w:val="0"/>
        <w:rPr/>
      </w:pPr>
      <w:r w:rsidDel="00000000" w:rsidR="00000000" w:rsidRPr="00000000">
        <w:rPr>
          <w:rtl w:val="0"/>
        </w:rPr>
      </w:r>
    </w:p>
    <w:p w:rsidR="00000000" w:rsidDel="00000000" w:rsidP="00000000" w:rsidRDefault="00000000" w:rsidRPr="00000000" w14:paraId="0000232C">
      <w:pPr>
        <w:pageBreakBefore w:val="0"/>
        <w:rPr/>
      </w:pPr>
      <w:r w:rsidDel="00000000" w:rsidR="00000000" w:rsidRPr="00000000">
        <w:rPr>
          <w:rtl w:val="0"/>
        </w:rPr>
        <w:t xml:space="preserve">I clear the wave and a car pulls in from the side of the screen as Monika's avatar gets automatically revived.</w:t>
      </w:r>
    </w:p>
    <w:p w:rsidR="00000000" w:rsidDel="00000000" w:rsidP="00000000" w:rsidRDefault="00000000" w:rsidRPr="00000000" w14:paraId="0000232D">
      <w:pPr>
        <w:pageBreakBefore w:val="0"/>
        <w:rPr/>
      </w:pPr>
      <w:r w:rsidDel="00000000" w:rsidR="00000000" w:rsidRPr="00000000">
        <w:rPr>
          <w:rtl w:val="0"/>
        </w:rPr>
      </w:r>
    </w:p>
    <w:p w:rsidR="00000000" w:rsidDel="00000000" w:rsidP="00000000" w:rsidRDefault="00000000" w:rsidRPr="00000000" w14:paraId="0000232E">
      <w:pPr>
        <w:pageBreakBefore w:val="0"/>
        <w:rPr/>
      </w:pPr>
      <w:r w:rsidDel="00000000" w:rsidR="00000000" w:rsidRPr="00000000">
        <w:rPr>
          <w:rtl w:val="0"/>
        </w:rPr>
        <w:t xml:space="preserve">The game's antagonist pops out of the car and a boss battle starts.</w:t>
      </w:r>
    </w:p>
    <w:p w:rsidR="00000000" w:rsidDel="00000000" w:rsidP="00000000" w:rsidRDefault="00000000" w:rsidRPr="00000000" w14:paraId="0000232F">
      <w:pPr>
        <w:pageBreakBefore w:val="0"/>
        <w:rPr/>
      </w:pPr>
      <w:r w:rsidDel="00000000" w:rsidR="00000000" w:rsidRPr="00000000">
        <w:rPr>
          <w:rtl w:val="0"/>
        </w:rPr>
      </w:r>
    </w:p>
    <w:p w:rsidR="00000000" w:rsidDel="00000000" w:rsidP="00000000" w:rsidRDefault="00000000" w:rsidRPr="00000000" w14:paraId="00002330">
      <w:pPr>
        <w:pageBreakBefore w:val="0"/>
        <w:rPr/>
      </w:pPr>
      <w:r w:rsidDel="00000000" w:rsidR="00000000" w:rsidRPr="00000000">
        <w:rPr>
          <w:rtl w:val="0"/>
        </w:rPr>
        <w:t xml:space="preserve">Monika and I get the boss' health low, when I get hit.</w:t>
      </w:r>
    </w:p>
    <w:p w:rsidR="00000000" w:rsidDel="00000000" w:rsidP="00000000" w:rsidRDefault="00000000" w:rsidRPr="00000000" w14:paraId="00002331">
      <w:pPr>
        <w:pageBreakBefore w:val="0"/>
        <w:rPr/>
      </w:pPr>
      <w:r w:rsidDel="00000000" w:rsidR="00000000" w:rsidRPr="00000000">
        <w:rPr>
          <w:rtl w:val="0"/>
        </w:rPr>
      </w:r>
    </w:p>
    <w:p w:rsidR="00000000" w:rsidDel="00000000" w:rsidP="00000000" w:rsidRDefault="00000000" w:rsidRPr="00000000" w14:paraId="00002332">
      <w:pPr>
        <w:pageBreakBefore w:val="0"/>
        <w:rPr/>
      </w:pPr>
      <w:r w:rsidDel="00000000" w:rsidR="00000000" w:rsidRPr="00000000">
        <w:rPr>
          <w:rtl w:val="0"/>
        </w:rPr>
        <w:t xml:space="preserve">I use our last health pack and keep firing.</w:t>
      </w:r>
    </w:p>
    <w:p w:rsidR="00000000" w:rsidDel="00000000" w:rsidP="00000000" w:rsidRDefault="00000000" w:rsidRPr="00000000" w14:paraId="00002333">
      <w:pPr>
        <w:pageBreakBefore w:val="0"/>
        <w:rPr/>
      </w:pPr>
      <w:r w:rsidDel="00000000" w:rsidR="00000000" w:rsidRPr="00000000">
        <w:rPr>
          <w:rtl w:val="0"/>
        </w:rPr>
      </w:r>
    </w:p>
    <w:p w:rsidR="00000000" w:rsidDel="00000000" w:rsidP="00000000" w:rsidRDefault="00000000" w:rsidRPr="00000000" w14:paraId="00002334">
      <w:pPr>
        <w:pageBreakBefore w:val="0"/>
        <w:rPr/>
      </w:pPr>
      <w:r w:rsidDel="00000000" w:rsidR="00000000" w:rsidRPr="00000000">
        <w:rPr>
          <w:rtl w:val="0"/>
        </w:rPr>
        <w:t xml:space="preserve">Not long after, the boss drops his weapon and gets back in the car.</w:t>
      </w:r>
    </w:p>
    <w:p w:rsidR="00000000" w:rsidDel="00000000" w:rsidP="00000000" w:rsidRDefault="00000000" w:rsidRPr="00000000" w14:paraId="00002335">
      <w:pPr>
        <w:pageBreakBefore w:val="0"/>
        <w:rPr/>
      </w:pPr>
      <w:r w:rsidDel="00000000" w:rsidR="00000000" w:rsidRPr="00000000">
        <w:rPr>
          <w:rtl w:val="0"/>
        </w:rPr>
      </w:r>
    </w:p>
    <w:p w:rsidR="00000000" w:rsidDel="00000000" w:rsidP="00000000" w:rsidRDefault="00000000" w:rsidRPr="00000000" w14:paraId="00002336">
      <w:pPr>
        <w:pageBreakBefore w:val="0"/>
        <w:rPr/>
      </w:pPr>
      <w:r w:rsidDel="00000000" w:rsidR="00000000" w:rsidRPr="00000000">
        <w:rPr>
          <w:rtl w:val="0"/>
        </w:rPr>
        <w:t xml:space="preserve">A cutscene starts.</w:t>
      </w:r>
    </w:p>
    <w:p w:rsidR="00000000" w:rsidDel="00000000" w:rsidP="00000000" w:rsidRDefault="00000000" w:rsidRPr="00000000" w14:paraId="00002337">
      <w:pPr>
        <w:pageBreakBefore w:val="0"/>
        <w:rPr/>
      </w:pPr>
      <w:r w:rsidDel="00000000" w:rsidR="00000000" w:rsidRPr="00000000">
        <w:rPr>
          <w:rtl w:val="0"/>
        </w:rPr>
      </w:r>
    </w:p>
    <w:p w:rsidR="00000000" w:rsidDel="00000000" w:rsidP="00000000" w:rsidRDefault="00000000" w:rsidRPr="00000000" w14:paraId="00002338">
      <w:pPr>
        <w:pageBreakBefore w:val="0"/>
        <w:rPr/>
      </w:pPr>
      <w:r w:rsidDel="00000000" w:rsidR="00000000" w:rsidRPr="00000000">
        <w:rPr>
          <w:rtl w:val="0"/>
        </w:rPr>
        <w:t xml:space="preserve">MC: That was interesting.</w:t>
      </w:r>
    </w:p>
    <w:p w:rsidR="00000000" w:rsidDel="00000000" w:rsidP="00000000" w:rsidRDefault="00000000" w:rsidRPr="00000000" w14:paraId="00002339">
      <w:pPr>
        <w:pageBreakBefore w:val="0"/>
        <w:rPr/>
      </w:pPr>
      <w:r w:rsidDel="00000000" w:rsidR="00000000" w:rsidRPr="00000000">
        <w:rPr>
          <w:rtl w:val="0"/>
        </w:rPr>
      </w:r>
    </w:p>
    <w:p w:rsidR="00000000" w:rsidDel="00000000" w:rsidP="00000000" w:rsidRDefault="00000000" w:rsidRPr="00000000" w14:paraId="0000233A">
      <w:pPr>
        <w:pageBreakBefore w:val="0"/>
        <w:rPr/>
      </w:pPr>
      <w:r w:rsidDel="00000000" w:rsidR="00000000" w:rsidRPr="00000000">
        <w:rPr>
          <w:rtl w:val="0"/>
        </w:rPr>
        <w:t xml:space="preserve">Monika checks her phone and sighs.</w:t>
      </w:r>
    </w:p>
    <w:p w:rsidR="00000000" w:rsidDel="00000000" w:rsidP="00000000" w:rsidRDefault="00000000" w:rsidRPr="00000000" w14:paraId="0000233B">
      <w:pPr>
        <w:pageBreakBefore w:val="0"/>
        <w:rPr/>
      </w:pPr>
      <w:r w:rsidDel="00000000" w:rsidR="00000000" w:rsidRPr="00000000">
        <w:rPr>
          <w:rtl w:val="0"/>
        </w:rPr>
      </w:r>
    </w:p>
    <w:p w:rsidR="00000000" w:rsidDel="00000000" w:rsidP="00000000" w:rsidRDefault="00000000" w:rsidRPr="00000000" w14:paraId="0000233C">
      <w:pPr>
        <w:pageBreakBefore w:val="0"/>
        <w:rPr/>
      </w:pPr>
      <w:r w:rsidDel="00000000" w:rsidR="00000000" w:rsidRPr="00000000">
        <w:rPr>
          <w:rtl w:val="0"/>
        </w:rPr>
        <w:t xml:space="preserve">Monika: Sorry, [player], but I should probably get home…</w:t>
      </w:r>
    </w:p>
    <w:p w:rsidR="00000000" w:rsidDel="00000000" w:rsidP="00000000" w:rsidRDefault="00000000" w:rsidRPr="00000000" w14:paraId="0000233D">
      <w:pPr>
        <w:pageBreakBefore w:val="0"/>
        <w:rPr/>
      </w:pPr>
      <w:r w:rsidDel="00000000" w:rsidR="00000000" w:rsidRPr="00000000">
        <w:rPr>
          <w:rtl w:val="0"/>
        </w:rPr>
      </w:r>
    </w:p>
    <w:p w:rsidR="00000000" w:rsidDel="00000000" w:rsidP="00000000" w:rsidRDefault="00000000" w:rsidRPr="00000000" w14:paraId="0000233E">
      <w:pPr>
        <w:pageBreakBefore w:val="0"/>
        <w:rPr/>
      </w:pPr>
      <w:r w:rsidDel="00000000" w:rsidR="00000000" w:rsidRPr="00000000">
        <w:rPr>
          <w:rtl w:val="0"/>
        </w:rPr>
        <w:t xml:space="preserve">I nod and take the controller from her.</w:t>
      </w:r>
    </w:p>
    <w:p w:rsidR="00000000" w:rsidDel="00000000" w:rsidP="00000000" w:rsidRDefault="00000000" w:rsidRPr="00000000" w14:paraId="0000233F">
      <w:pPr>
        <w:pageBreakBefore w:val="0"/>
        <w:rPr/>
      </w:pPr>
      <w:r w:rsidDel="00000000" w:rsidR="00000000" w:rsidRPr="00000000">
        <w:rPr>
          <w:rtl w:val="0"/>
        </w:rPr>
      </w:r>
    </w:p>
    <w:p w:rsidR="00000000" w:rsidDel="00000000" w:rsidP="00000000" w:rsidRDefault="00000000" w:rsidRPr="00000000" w14:paraId="00002340">
      <w:pPr>
        <w:pageBreakBefore w:val="0"/>
        <w:rPr/>
      </w:pPr>
      <w:r w:rsidDel="00000000" w:rsidR="00000000" w:rsidRPr="00000000">
        <w:rPr>
          <w:rtl w:val="0"/>
        </w:rPr>
        <w:t xml:space="preserve">[End of choice]</w:t>
      </w:r>
    </w:p>
    <w:p w:rsidR="00000000" w:rsidDel="00000000" w:rsidP="00000000" w:rsidRDefault="00000000" w:rsidRPr="00000000" w14:paraId="00002341">
      <w:pPr>
        <w:pageBreakBefore w:val="0"/>
        <w:rPr/>
      </w:pPr>
      <w:r w:rsidDel="00000000" w:rsidR="00000000" w:rsidRPr="00000000">
        <w:rPr>
          <w:rtl w:val="0"/>
        </w:rPr>
      </w:r>
    </w:p>
    <w:p w:rsidR="00000000" w:rsidDel="00000000" w:rsidP="00000000" w:rsidRDefault="00000000" w:rsidRPr="00000000" w14:paraId="00002342">
      <w:pPr>
        <w:pageBreakBefore w:val="0"/>
        <w:rPr/>
      </w:pPr>
      <w:r w:rsidDel="00000000" w:rsidR="00000000" w:rsidRPr="00000000">
        <w:rPr>
          <w:rtl w:val="0"/>
        </w:rPr>
        <w:t xml:space="preserve">I get her her coat as she leaves.</w:t>
      </w:r>
    </w:p>
    <w:p w:rsidR="00000000" w:rsidDel="00000000" w:rsidP="00000000" w:rsidRDefault="00000000" w:rsidRPr="00000000" w14:paraId="00002343">
      <w:pPr>
        <w:pageBreakBefore w:val="0"/>
        <w:rPr/>
      </w:pPr>
      <w:r w:rsidDel="00000000" w:rsidR="00000000" w:rsidRPr="00000000">
        <w:rPr>
          <w:rtl w:val="0"/>
        </w:rPr>
      </w:r>
    </w:p>
    <w:p w:rsidR="00000000" w:rsidDel="00000000" w:rsidP="00000000" w:rsidRDefault="00000000" w:rsidRPr="00000000" w14:paraId="00002344">
      <w:pPr>
        <w:pageBreakBefore w:val="0"/>
        <w:rPr/>
      </w:pPr>
      <w:r w:rsidDel="00000000" w:rsidR="00000000" w:rsidRPr="00000000">
        <w:rPr>
          <w:rtl w:val="0"/>
        </w:rPr>
        <w:t xml:space="preserve">Once she's gone, I go to finish my lunch from earlier.</w:t>
      </w:r>
    </w:p>
    <w:p w:rsidR="00000000" w:rsidDel="00000000" w:rsidP="00000000" w:rsidRDefault="00000000" w:rsidRPr="00000000" w14:paraId="00002345">
      <w:pPr>
        <w:pageBreakBefore w:val="0"/>
        <w:rPr/>
      </w:pPr>
      <w:r w:rsidDel="00000000" w:rsidR="00000000" w:rsidRPr="00000000">
        <w:rPr>
          <w:rtl w:val="0"/>
        </w:rPr>
      </w:r>
    </w:p>
    <w:p w:rsidR="00000000" w:rsidDel="00000000" w:rsidP="00000000" w:rsidRDefault="00000000" w:rsidRPr="00000000" w14:paraId="00002346">
      <w:pPr>
        <w:pageBreakBefore w:val="0"/>
        <w:rPr/>
      </w:pPr>
      <w:r w:rsidDel="00000000" w:rsidR="00000000" w:rsidRPr="00000000">
        <w:rPr>
          <w:rtl w:val="0"/>
        </w:rPr>
        <w:t xml:space="preserve">[Fade out]</w:t>
      </w:r>
    </w:p>
    <w:p w:rsidR="00000000" w:rsidDel="00000000" w:rsidP="00000000" w:rsidRDefault="00000000" w:rsidRPr="00000000" w14:paraId="00002347">
      <w:pPr>
        <w:pageBreakBefore w:val="0"/>
        <w:rPr/>
      </w:pPr>
      <w:r w:rsidDel="00000000" w:rsidR="00000000" w:rsidRPr="00000000">
        <w:rPr>
          <w:rtl w:val="0"/>
        </w:rPr>
      </w:r>
    </w:p>
    <w:p w:rsidR="00000000" w:rsidDel="00000000" w:rsidP="00000000" w:rsidRDefault="00000000" w:rsidRPr="00000000" w14:paraId="00002348">
      <w:pPr>
        <w:pageBreakBefore w:val="0"/>
        <w:rPr/>
      </w:pPr>
      <w:r w:rsidDel="00000000" w:rsidR="00000000" w:rsidRPr="00000000">
        <w:rPr>
          <w:rtl w:val="0"/>
        </w:rPr>
        <w:t xml:space="preserve">[Fade in]</w:t>
      </w:r>
    </w:p>
    <w:p w:rsidR="00000000" w:rsidDel="00000000" w:rsidP="00000000" w:rsidRDefault="00000000" w:rsidRPr="00000000" w14:paraId="00002349">
      <w:pPr>
        <w:pageBreakBefore w:val="0"/>
        <w:rPr/>
      </w:pPr>
      <w:r w:rsidDel="00000000" w:rsidR="00000000" w:rsidRPr="00000000">
        <w:rPr>
          <w:rtl w:val="0"/>
        </w:rPr>
      </w:r>
    </w:p>
    <w:p w:rsidR="00000000" w:rsidDel="00000000" w:rsidP="00000000" w:rsidRDefault="00000000" w:rsidRPr="00000000" w14:paraId="0000234A">
      <w:pPr>
        <w:pageBreakBefore w:val="0"/>
        <w:rPr/>
      </w:pPr>
      <w:r w:rsidDel="00000000" w:rsidR="00000000" w:rsidRPr="00000000">
        <w:rPr>
          <w:rtl w:val="0"/>
        </w:rPr>
        <w:t xml:space="preserve">Monika: [player], are you even paying attention?</w:t>
      </w:r>
    </w:p>
    <w:p w:rsidR="00000000" w:rsidDel="00000000" w:rsidP="00000000" w:rsidRDefault="00000000" w:rsidRPr="00000000" w14:paraId="0000234B">
      <w:pPr>
        <w:pageBreakBefore w:val="0"/>
        <w:rPr/>
      </w:pPr>
      <w:r w:rsidDel="00000000" w:rsidR="00000000" w:rsidRPr="00000000">
        <w:rPr>
          <w:rtl w:val="0"/>
        </w:rPr>
      </w:r>
    </w:p>
    <w:p w:rsidR="00000000" w:rsidDel="00000000" w:rsidP="00000000" w:rsidRDefault="00000000" w:rsidRPr="00000000" w14:paraId="0000234C">
      <w:pPr>
        <w:pageBreakBefore w:val="0"/>
        <w:rPr/>
      </w:pPr>
      <w:r w:rsidDel="00000000" w:rsidR="00000000" w:rsidRPr="00000000">
        <w:rPr>
          <w:rtl w:val="0"/>
        </w:rPr>
        <w:t xml:space="preserve">Monika: I enjoyed studying with you yesterday, but you just don't seem into it today!</w:t>
      </w:r>
    </w:p>
    <w:p w:rsidR="00000000" w:rsidDel="00000000" w:rsidP="00000000" w:rsidRDefault="00000000" w:rsidRPr="00000000" w14:paraId="0000234D">
      <w:pPr>
        <w:pageBreakBefore w:val="0"/>
        <w:rPr/>
      </w:pPr>
      <w:r w:rsidDel="00000000" w:rsidR="00000000" w:rsidRPr="00000000">
        <w:rPr>
          <w:rtl w:val="0"/>
        </w:rPr>
      </w:r>
    </w:p>
    <w:p w:rsidR="00000000" w:rsidDel="00000000" w:rsidP="00000000" w:rsidRDefault="00000000" w:rsidRPr="00000000" w14:paraId="0000234E">
      <w:pPr>
        <w:pageBreakBefore w:val="0"/>
        <w:rPr/>
      </w:pPr>
      <w:r w:rsidDel="00000000" w:rsidR="00000000" w:rsidRPr="00000000">
        <w:rPr>
          <w:rtl w:val="0"/>
        </w:rPr>
        <w:t xml:space="preserve">I blink.</w:t>
      </w:r>
    </w:p>
    <w:p w:rsidR="00000000" w:rsidDel="00000000" w:rsidP="00000000" w:rsidRDefault="00000000" w:rsidRPr="00000000" w14:paraId="0000234F">
      <w:pPr>
        <w:pageBreakBefore w:val="0"/>
        <w:rPr/>
      </w:pPr>
      <w:r w:rsidDel="00000000" w:rsidR="00000000" w:rsidRPr="00000000">
        <w:rPr>
          <w:rtl w:val="0"/>
        </w:rPr>
      </w:r>
    </w:p>
    <w:p w:rsidR="00000000" w:rsidDel="00000000" w:rsidP="00000000" w:rsidRDefault="00000000" w:rsidRPr="00000000" w14:paraId="00002350">
      <w:pPr>
        <w:pageBreakBefore w:val="0"/>
        <w:rPr/>
      </w:pPr>
      <w:r w:rsidDel="00000000" w:rsidR="00000000" w:rsidRPr="00000000">
        <w:rPr>
          <w:rtl w:val="0"/>
        </w:rPr>
        <w:t xml:space="preserve">MC: Uh...I guess I'm not, no.</w:t>
      </w:r>
    </w:p>
    <w:p w:rsidR="00000000" w:rsidDel="00000000" w:rsidP="00000000" w:rsidRDefault="00000000" w:rsidRPr="00000000" w14:paraId="00002351">
      <w:pPr>
        <w:pageBreakBefore w:val="0"/>
        <w:rPr/>
      </w:pPr>
      <w:r w:rsidDel="00000000" w:rsidR="00000000" w:rsidRPr="00000000">
        <w:rPr>
          <w:rtl w:val="0"/>
        </w:rPr>
      </w:r>
    </w:p>
    <w:p w:rsidR="00000000" w:rsidDel="00000000" w:rsidP="00000000" w:rsidRDefault="00000000" w:rsidRPr="00000000" w14:paraId="00002352">
      <w:pPr>
        <w:pageBreakBefore w:val="0"/>
        <w:rPr/>
      </w:pPr>
      <w:r w:rsidDel="00000000" w:rsidR="00000000" w:rsidRPr="00000000">
        <w:rPr>
          <w:rtl w:val="0"/>
        </w:rPr>
        <w:t xml:space="preserve">MC: We've been studying for almost four hours now, couldn't we do anything else?</w:t>
      </w:r>
    </w:p>
    <w:p w:rsidR="00000000" w:rsidDel="00000000" w:rsidP="00000000" w:rsidRDefault="00000000" w:rsidRPr="00000000" w14:paraId="00002353">
      <w:pPr>
        <w:pageBreakBefore w:val="0"/>
        <w:rPr/>
      </w:pPr>
      <w:r w:rsidDel="00000000" w:rsidR="00000000" w:rsidRPr="00000000">
        <w:rPr>
          <w:rtl w:val="0"/>
        </w:rPr>
      </w:r>
    </w:p>
    <w:p w:rsidR="00000000" w:rsidDel="00000000" w:rsidP="00000000" w:rsidRDefault="00000000" w:rsidRPr="00000000" w14:paraId="00002354">
      <w:pPr>
        <w:pageBreakBefore w:val="0"/>
        <w:rPr/>
      </w:pPr>
      <w:r w:rsidDel="00000000" w:rsidR="00000000" w:rsidRPr="00000000">
        <w:rPr>
          <w:rtl w:val="0"/>
        </w:rPr>
        <w:t xml:space="preserve">Monika: I suppose so...we could play Detective Special again!</w:t>
      </w:r>
    </w:p>
    <w:p w:rsidR="00000000" w:rsidDel="00000000" w:rsidP="00000000" w:rsidRDefault="00000000" w:rsidRPr="00000000" w14:paraId="00002355">
      <w:pPr>
        <w:pageBreakBefore w:val="0"/>
        <w:rPr/>
      </w:pPr>
      <w:r w:rsidDel="00000000" w:rsidR="00000000" w:rsidRPr="00000000">
        <w:rPr>
          <w:rtl w:val="0"/>
        </w:rPr>
      </w:r>
    </w:p>
    <w:p w:rsidR="00000000" w:rsidDel="00000000" w:rsidP="00000000" w:rsidRDefault="00000000" w:rsidRPr="00000000" w14:paraId="00002356">
      <w:pPr>
        <w:pageBreakBefore w:val="0"/>
        <w:rPr/>
      </w:pPr>
      <w:r w:rsidDel="00000000" w:rsidR="00000000" w:rsidRPr="00000000">
        <w:rPr>
          <w:rtl w:val="0"/>
        </w:rPr>
        <w:t xml:space="preserve">MC: You're really into it, aren't you?</w:t>
      </w:r>
    </w:p>
    <w:p w:rsidR="00000000" w:rsidDel="00000000" w:rsidP="00000000" w:rsidRDefault="00000000" w:rsidRPr="00000000" w14:paraId="00002357">
      <w:pPr>
        <w:pageBreakBefore w:val="0"/>
        <w:rPr/>
      </w:pPr>
      <w:r w:rsidDel="00000000" w:rsidR="00000000" w:rsidRPr="00000000">
        <w:rPr>
          <w:rtl w:val="0"/>
        </w:rPr>
      </w:r>
    </w:p>
    <w:p w:rsidR="00000000" w:rsidDel="00000000" w:rsidP="00000000" w:rsidRDefault="00000000" w:rsidRPr="00000000" w14:paraId="00002358">
      <w:pPr>
        <w:pageBreakBefore w:val="0"/>
        <w:rPr/>
      </w:pPr>
      <w:r w:rsidDel="00000000" w:rsidR="00000000" w:rsidRPr="00000000">
        <w:rPr>
          <w:rtl w:val="0"/>
        </w:rPr>
        <w:t xml:space="preserve">We go downstairs and, same as yesterday, I hand her the second controller.</w:t>
      </w:r>
    </w:p>
    <w:p w:rsidR="00000000" w:rsidDel="00000000" w:rsidP="00000000" w:rsidRDefault="00000000" w:rsidRPr="00000000" w14:paraId="00002359">
      <w:pPr>
        <w:pageBreakBefore w:val="0"/>
        <w:rPr/>
      </w:pPr>
      <w:r w:rsidDel="00000000" w:rsidR="00000000" w:rsidRPr="00000000">
        <w:rPr>
          <w:rtl w:val="0"/>
        </w:rPr>
      </w:r>
    </w:p>
    <w:p w:rsidR="00000000" w:rsidDel="00000000" w:rsidP="00000000" w:rsidRDefault="00000000" w:rsidRPr="00000000" w14:paraId="0000235A">
      <w:pPr>
        <w:pageBreakBefore w:val="0"/>
        <w:rPr/>
      </w:pPr>
      <w:r w:rsidDel="00000000" w:rsidR="00000000" w:rsidRPr="00000000">
        <w:rPr>
          <w:rtl w:val="0"/>
        </w:rPr>
        <w:t xml:space="preserve">[If choice 1 was chosen before]</w:t>
      </w:r>
    </w:p>
    <w:p w:rsidR="00000000" w:rsidDel="00000000" w:rsidP="00000000" w:rsidRDefault="00000000" w:rsidRPr="00000000" w14:paraId="0000235B">
      <w:pPr>
        <w:pageBreakBefore w:val="0"/>
        <w:rPr/>
      </w:pPr>
      <w:r w:rsidDel="00000000" w:rsidR="00000000" w:rsidRPr="00000000">
        <w:rPr>
          <w:rtl w:val="0"/>
        </w:rPr>
      </w:r>
    </w:p>
    <w:p w:rsidR="00000000" w:rsidDel="00000000" w:rsidP="00000000" w:rsidRDefault="00000000" w:rsidRPr="00000000" w14:paraId="0000235C">
      <w:pPr>
        <w:pageBreakBefore w:val="0"/>
        <w:rPr/>
      </w:pPr>
      <w:r w:rsidDel="00000000" w:rsidR="00000000" w:rsidRPr="00000000">
        <w:rPr>
          <w:rtl w:val="0"/>
        </w:rPr>
        <w:t xml:space="preserve">We pick up where we left off, and have to start the stage again.</w:t>
      </w:r>
    </w:p>
    <w:p w:rsidR="00000000" w:rsidDel="00000000" w:rsidP="00000000" w:rsidRDefault="00000000" w:rsidRPr="00000000" w14:paraId="0000235D">
      <w:pPr>
        <w:pageBreakBefore w:val="0"/>
        <w:rPr/>
      </w:pPr>
      <w:r w:rsidDel="00000000" w:rsidR="00000000" w:rsidRPr="00000000">
        <w:rPr>
          <w:rtl w:val="0"/>
        </w:rPr>
      </w:r>
    </w:p>
    <w:p w:rsidR="00000000" w:rsidDel="00000000" w:rsidP="00000000" w:rsidRDefault="00000000" w:rsidRPr="00000000" w14:paraId="0000235E">
      <w:pPr>
        <w:pageBreakBefore w:val="0"/>
        <w:rPr/>
      </w:pPr>
      <w:r w:rsidDel="00000000" w:rsidR="00000000" w:rsidRPr="00000000">
        <w:rPr>
          <w:rtl w:val="0"/>
        </w:rPr>
        <w:t xml:space="preserve">This time, Monika stays alive, and we enter the boss battle again.</w:t>
      </w:r>
    </w:p>
    <w:p w:rsidR="00000000" w:rsidDel="00000000" w:rsidP="00000000" w:rsidRDefault="00000000" w:rsidRPr="00000000" w14:paraId="0000235F">
      <w:pPr>
        <w:pageBreakBefore w:val="0"/>
        <w:rPr/>
      </w:pPr>
      <w:r w:rsidDel="00000000" w:rsidR="00000000" w:rsidRPr="00000000">
        <w:rPr>
          <w:rtl w:val="0"/>
        </w:rPr>
      </w:r>
    </w:p>
    <w:p w:rsidR="00000000" w:rsidDel="00000000" w:rsidP="00000000" w:rsidRDefault="00000000" w:rsidRPr="00000000" w14:paraId="00002360">
      <w:pPr>
        <w:pageBreakBefore w:val="0"/>
        <w:rPr/>
      </w:pPr>
      <w:r w:rsidDel="00000000" w:rsidR="00000000" w:rsidRPr="00000000">
        <w:rPr>
          <w:rtl w:val="0"/>
        </w:rPr>
        <w:t xml:space="preserve">After about five minutes of shooting, we finally beat him.</w:t>
      </w:r>
    </w:p>
    <w:p w:rsidR="00000000" w:rsidDel="00000000" w:rsidP="00000000" w:rsidRDefault="00000000" w:rsidRPr="00000000" w14:paraId="00002361">
      <w:pPr>
        <w:pageBreakBefore w:val="0"/>
        <w:rPr/>
      </w:pPr>
      <w:r w:rsidDel="00000000" w:rsidR="00000000" w:rsidRPr="00000000">
        <w:rPr>
          <w:rtl w:val="0"/>
        </w:rPr>
      </w:r>
    </w:p>
    <w:p w:rsidR="00000000" w:rsidDel="00000000" w:rsidP="00000000" w:rsidRDefault="00000000" w:rsidRPr="00000000" w14:paraId="00002362">
      <w:pPr>
        <w:pageBreakBefore w:val="0"/>
        <w:rPr/>
      </w:pPr>
      <w:r w:rsidDel="00000000" w:rsidR="00000000" w:rsidRPr="00000000">
        <w:rPr>
          <w:rtl w:val="0"/>
        </w:rPr>
        <w:t xml:space="preserve">He gets back in the car and drives offscreen as a cutscene starts.</w:t>
      </w:r>
    </w:p>
    <w:p w:rsidR="00000000" w:rsidDel="00000000" w:rsidP="00000000" w:rsidRDefault="00000000" w:rsidRPr="00000000" w14:paraId="00002363">
      <w:pPr>
        <w:pageBreakBefore w:val="0"/>
        <w:rPr/>
      </w:pPr>
      <w:r w:rsidDel="00000000" w:rsidR="00000000" w:rsidRPr="00000000">
        <w:rPr>
          <w:rtl w:val="0"/>
        </w:rPr>
      </w:r>
    </w:p>
    <w:p w:rsidR="00000000" w:rsidDel="00000000" w:rsidP="00000000" w:rsidRDefault="00000000" w:rsidRPr="00000000" w14:paraId="00002364">
      <w:pPr>
        <w:pageBreakBefore w:val="0"/>
        <w:rPr/>
      </w:pPr>
      <w:r w:rsidDel="00000000" w:rsidR="00000000" w:rsidRPr="00000000">
        <w:rPr>
          <w:rtl w:val="0"/>
        </w:rPr>
        <w:t xml:space="preserve">After the cutscene, we move to the next level, taking place inside a mob hideout this time.</w:t>
      </w:r>
    </w:p>
    <w:p w:rsidR="00000000" w:rsidDel="00000000" w:rsidP="00000000" w:rsidRDefault="00000000" w:rsidRPr="00000000" w14:paraId="00002365">
      <w:pPr>
        <w:pageBreakBefore w:val="0"/>
        <w:rPr/>
      </w:pPr>
      <w:r w:rsidDel="00000000" w:rsidR="00000000" w:rsidRPr="00000000">
        <w:rPr>
          <w:rtl w:val="0"/>
        </w:rPr>
      </w:r>
    </w:p>
    <w:p w:rsidR="00000000" w:rsidDel="00000000" w:rsidP="00000000" w:rsidRDefault="00000000" w:rsidRPr="00000000" w14:paraId="00002366">
      <w:pPr>
        <w:pageBreakBefore w:val="0"/>
        <w:rPr/>
      </w:pPr>
      <w:r w:rsidDel="00000000" w:rsidR="00000000" w:rsidRPr="00000000">
        <w:rPr>
          <w:rtl w:val="0"/>
        </w:rPr>
        <w:t xml:space="preserve">We clear the stage easily, and the gameplay shifts.</w:t>
      </w:r>
    </w:p>
    <w:p w:rsidR="00000000" w:rsidDel="00000000" w:rsidP="00000000" w:rsidRDefault="00000000" w:rsidRPr="00000000" w14:paraId="00002367">
      <w:pPr>
        <w:pageBreakBefore w:val="0"/>
        <w:rPr/>
      </w:pPr>
      <w:r w:rsidDel="00000000" w:rsidR="00000000" w:rsidRPr="00000000">
        <w:rPr>
          <w:rtl w:val="0"/>
        </w:rPr>
      </w:r>
    </w:p>
    <w:p w:rsidR="00000000" w:rsidDel="00000000" w:rsidP="00000000" w:rsidRDefault="00000000" w:rsidRPr="00000000" w14:paraId="00002368">
      <w:pPr>
        <w:pageBreakBefore w:val="0"/>
        <w:rPr/>
      </w:pPr>
      <w:r w:rsidDel="00000000" w:rsidR="00000000" w:rsidRPr="00000000">
        <w:rPr>
          <w:rtl w:val="0"/>
        </w:rPr>
        <w:t xml:space="preserve">Monika stands guard, while my character, Huck Ferdinand, tries to extract mob data from a computer we found.</w:t>
      </w:r>
    </w:p>
    <w:p w:rsidR="00000000" w:rsidDel="00000000" w:rsidP="00000000" w:rsidRDefault="00000000" w:rsidRPr="00000000" w14:paraId="00002369">
      <w:pPr>
        <w:pageBreakBefore w:val="0"/>
        <w:rPr/>
      </w:pPr>
      <w:r w:rsidDel="00000000" w:rsidR="00000000" w:rsidRPr="00000000">
        <w:rPr>
          <w:rtl w:val="0"/>
        </w:rPr>
      </w:r>
    </w:p>
    <w:p w:rsidR="00000000" w:rsidDel="00000000" w:rsidP="00000000" w:rsidRDefault="00000000" w:rsidRPr="00000000" w14:paraId="0000236A">
      <w:pPr>
        <w:pageBreakBefore w:val="0"/>
        <w:rPr/>
      </w:pPr>
      <w:r w:rsidDel="00000000" w:rsidR="00000000" w:rsidRPr="00000000">
        <w:rPr>
          <w:rtl w:val="0"/>
        </w:rPr>
        <w:t xml:space="preserve">WIth some difficulty, we pass the level.</w:t>
      </w:r>
    </w:p>
    <w:p w:rsidR="00000000" w:rsidDel="00000000" w:rsidP="00000000" w:rsidRDefault="00000000" w:rsidRPr="00000000" w14:paraId="0000236B">
      <w:pPr>
        <w:pageBreakBefore w:val="0"/>
        <w:rPr/>
      </w:pPr>
      <w:r w:rsidDel="00000000" w:rsidR="00000000" w:rsidRPr="00000000">
        <w:rPr>
          <w:rtl w:val="0"/>
        </w:rPr>
      </w:r>
    </w:p>
    <w:p w:rsidR="00000000" w:rsidDel="00000000" w:rsidP="00000000" w:rsidRDefault="00000000" w:rsidRPr="00000000" w14:paraId="0000236C">
      <w:pPr>
        <w:pageBreakBefore w:val="0"/>
        <w:rPr/>
      </w:pPr>
      <w:r w:rsidDel="00000000" w:rsidR="00000000" w:rsidRPr="00000000">
        <w:rPr>
          <w:rtl w:val="0"/>
        </w:rPr>
        <w:t xml:space="preserve">Monika: Did you see that last shot?</w:t>
      </w:r>
    </w:p>
    <w:p w:rsidR="00000000" w:rsidDel="00000000" w:rsidP="00000000" w:rsidRDefault="00000000" w:rsidRPr="00000000" w14:paraId="0000236D">
      <w:pPr>
        <w:pageBreakBefore w:val="0"/>
        <w:rPr/>
      </w:pPr>
      <w:r w:rsidDel="00000000" w:rsidR="00000000" w:rsidRPr="00000000">
        <w:rPr>
          <w:rtl w:val="0"/>
        </w:rPr>
      </w:r>
    </w:p>
    <w:p w:rsidR="00000000" w:rsidDel="00000000" w:rsidP="00000000" w:rsidRDefault="00000000" w:rsidRPr="00000000" w14:paraId="0000236E">
      <w:pPr>
        <w:pageBreakBefore w:val="0"/>
        <w:rPr/>
      </w:pPr>
      <w:r w:rsidDel="00000000" w:rsidR="00000000" w:rsidRPr="00000000">
        <w:rPr>
          <w:rtl w:val="0"/>
        </w:rPr>
        <w:t xml:space="preserve">MC: I was too busy with the totally inaccurate hacking mini-game.</w:t>
      </w:r>
    </w:p>
    <w:p w:rsidR="00000000" w:rsidDel="00000000" w:rsidP="00000000" w:rsidRDefault="00000000" w:rsidRPr="00000000" w14:paraId="0000236F">
      <w:pPr>
        <w:pageBreakBefore w:val="0"/>
        <w:rPr/>
      </w:pPr>
      <w:r w:rsidDel="00000000" w:rsidR="00000000" w:rsidRPr="00000000">
        <w:rPr>
          <w:rtl w:val="0"/>
        </w:rPr>
      </w:r>
    </w:p>
    <w:p w:rsidR="00000000" w:rsidDel="00000000" w:rsidP="00000000" w:rsidRDefault="00000000" w:rsidRPr="00000000" w14:paraId="00002370">
      <w:pPr>
        <w:pageBreakBefore w:val="0"/>
        <w:rPr/>
      </w:pPr>
      <w:r w:rsidDel="00000000" w:rsidR="00000000" w:rsidRPr="00000000">
        <w:rPr>
          <w:rtl w:val="0"/>
        </w:rPr>
        <w:t xml:space="preserve">Monika's phone vibrates.</w:t>
      </w:r>
    </w:p>
    <w:p w:rsidR="00000000" w:rsidDel="00000000" w:rsidP="00000000" w:rsidRDefault="00000000" w:rsidRPr="00000000" w14:paraId="00002371">
      <w:pPr>
        <w:pageBreakBefore w:val="0"/>
        <w:rPr/>
      </w:pPr>
      <w:r w:rsidDel="00000000" w:rsidR="00000000" w:rsidRPr="00000000">
        <w:rPr>
          <w:rtl w:val="0"/>
        </w:rPr>
      </w:r>
    </w:p>
    <w:p w:rsidR="00000000" w:rsidDel="00000000" w:rsidP="00000000" w:rsidRDefault="00000000" w:rsidRPr="00000000" w14:paraId="00002372">
      <w:pPr>
        <w:pageBreakBefore w:val="0"/>
        <w:rPr/>
      </w:pPr>
      <w:r w:rsidDel="00000000" w:rsidR="00000000" w:rsidRPr="00000000">
        <w:rPr>
          <w:rtl w:val="0"/>
        </w:rPr>
        <w:t xml:space="preserve">Monika: That's probably my mom, I should go.</w:t>
      </w:r>
    </w:p>
    <w:p w:rsidR="00000000" w:rsidDel="00000000" w:rsidP="00000000" w:rsidRDefault="00000000" w:rsidRPr="00000000" w14:paraId="00002373">
      <w:pPr>
        <w:pageBreakBefore w:val="0"/>
        <w:rPr/>
      </w:pPr>
      <w:r w:rsidDel="00000000" w:rsidR="00000000" w:rsidRPr="00000000">
        <w:rPr>
          <w:rtl w:val="0"/>
        </w:rPr>
      </w:r>
    </w:p>
    <w:p w:rsidR="00000000" w:rsidDel="00000000" w:rsidP="00000000" w:rsidRDefault="00000000" w:rsidRPr="00000000" w14:paraId="00002374">
      <w:pPr>
        <w:pageBreakBefore w:val="0"/>
        <w:rPr/>
      </w:pPr>
      <w:r w:rsidDel="00000000" w:rsidR="00000000" w:rsidRPr="00000000">
        <w:rPr>
          <w:rtl w:val="0"/>
        </w:rPr>
        <w:t xml:space="preserve">Monika: I had fun today!</w:t>
      </w:r>
    </w:p>
    <w:p w:rsidR="00000000" w:rsidDel="00000000" w:rsidP="00000000" w:rsidRDefault="00000000" w:rsidRPr="00000000" w14:paraId="00002375">
      <w:pPr>
        <w:pageBreakBefore w:val="0"/>
        <w:rPr/>
      </w:pPr>
      <w:r w:rsidDel="00000000" w:rsidR="00000000" w:rsidRPr="00000000">
        <w:rPr>
          <w:rtl w:val="0"/>
        </w:rPr>
      </w:r>
    </w:p>
    <w:p w:rsidR="00000000" w:rsidDel="00000000" w:rsidP="00000000" w:rsidRDefault="00000000" w:rsidRPr="00000000" w14:paraId="00002376">
      <w:pPr>
        <w:pageBreakBefore w:val="0"/>
        <w:rPr/>
      </w:pPr>
      <w:r w:rsidDel="00000000" w:rsidR="00000000" w:rsidRPr="00000000">
        <w:rPr>
          <w:rtl w:val="0"/>
        </w:rPr>
        <w:t xml:space="preserve">[If Choice 2 was chosen before]</w:t>
      </w:r>
    </w:p>
    <w:p w:rsidR="00000000" w:rsidDel="00000000" w:rsidP="00000000" w:rsidRDefault="00000000" w:rsidRPr="00000000" w14:paraId="00002377">
      <w:pPr>
        <w:pageBreakBefore w:val="0"/>
        <w:rPr/>
      </w:pPr>
      <w:r w:rsidDel="00000000" w:rsidR="00000000" w:rsidRPr="00000000">
        <w:rPr>
          <w:rtl w:val="0"/>
        </w:rPr>
      </w:r>
    </w:p>
    <w:p w:rsidR="00000000" w:rsidDel="00000000" w:rsidP="00000000" w:rsidRDefault="00000000" w:rsidRPr="00000000" w14:paraId="00002378">
      <w:pPr>
        <w:pageBreakBefore w:val="0"/>
        <w:rPr/>
      </w:pPr>
      <w:r w:rsidDel="00000000" w:rsidR="00000000" w:rsidRPr="00000000">
        <w:rPr>
          <w:rtl w:val="0"/>
        </w:rPr>
        <w:t xml:space="preserve">We continue where we left off yesterday, and our characters are dropped into a mob hideout.</w:t>
      </w:r>
    </w:p>
    <w:p w:rsidR="00000000" w:rsidDel="00000000" w:rsidP="00000000" w:rsidRDefault="00000000" w:rsidRPr="00000000" w14:paraId="00002379">
      <w:pPr>
        <w:pageBreakBefore w:val="0"/>
        <w:rPr/>
      </w:pPr>
      <w:r w:rsidDel="00000000" w:rsidR="00000000" w:rsidRPr="00000000">
        <w:rPr>
          <w:rtl w:val="0"/>
        </w:rPr>
      </w:r>
    </w:p>
    <w:p w:rsidR="00000000" w:rsidDel="00000000" w:rsidP="00000000" w:rsidRDefault="00000000" w:rsidRPr="00000000" w14:paraId="0000237A">
      <w:pPr>
        <w:pageBreakBefore w:val="0"/>
        <w:rPr/>
      </w:pPr>
      <w:r w:rsidDel="00000000" w:rsidR="00000000" w:rsidRPr="00000000">
        <w:rPr>
          <w:rtl w:val="0"/>
        </w:rPr>
        <w:t xml:space="preserve">We clear the stage easily, and the gameplay shifts, so that Monika is standing guard and fighting off mobsters while I played a hacking mini-game with one of the computers in the hideout.</w:t>
      </w:r>
    </w:p>
    <w:p w:rsidR="00000000" w:rsidDel="00000000" w:rsidP="00000000" w:rsidRDefault="00000000" w:rsidRPr="00000000" w14:paraId="0000237B">
      <w:pPr>
        <w:pageBreakBefore w:val="0"/>
        <w:rPr/>
      </w:pPr>
      <w:r w:rsidDel="00000000" w:rsidR="00000000" w:rsidRPr="00000000">
        <w:rPr>
          <w:rtl w:val="0"/>
        </w:rPr>
      </w:r>
    </w:p>
    <w:p w:rsidR="00000000" w:rsidDel="00000000" w:rsidP="00000000" w:rsidRDefault="00000000" w:rsidRPr="00000000" w14:paraId="0000237C">
      <w:pPr>
        <w:pageBreakBefore w:val="0"/>
        <w:rPr/>
      </w:pPr>
      <w:r w:rsidDel="00000000" w:rsidR="00000000" w:rsidRPr="00000000">
        <w:rPr>
          <w:rtl w:val="0"/>
        </w:rPr>
        <w:t xml:space="preserve">After a few minutes of that, another cutscene starts.</w:t>
      </w:r>
    </w:p>
    <w:p w:rsidR="00000000" w:rsidDel="00000000" w:rsidP="00000000" w:rsidRDefault="00000000" w:rsidRPr="00000000" w14:paraId="0000237D">
      <w:pPr>
        <w:pageBreakBefore w:val="0"/>
        <w:rPr/>
      </w:pPr>
      <w:r w:rsidDel="00000000" w:rsidR="00000000" w:rsidRPr="00000000">
        <w:rPr>
          <w:rtl w:val="0"/>
        </w:rPr>
      </w:r>
    </w:p>
    <w:p w:rsidR="00000000" w:rsidDel="00000000" w:rsidP="00000000" w:rsidRDefault="00000000" w:rsidRPr="00000000" w14:paraId="0000237E">
      <w:pPr>
        <w:pageBreakBefore w:val="0"/>
        <w:rPr/>
      </w:pPr>
      <w:r w:rsidDel="00000000" w:rsidR="00000000" w:rsidRPr="00000000">
        <w:rPr>
          <w:rtl w:val="0"/>
        </w:rPr>
        <w:t xml:space="preserve">Once that's done with, a new level starts.</w:t>
      </w:r>
    </w:p>
    <w:p w:rsidR="00000000" w:rsidDel="00000000" w:rsidP="00000000" w:rsidRDefault="00000000" w:rsidRPr="00000000" w14:paraId="0000237F">
      <w:pPr>
        <w:pageBreakBefore w:val="0"/>
        <w:rPr/>
      </w:pPr>
      <w:r w:rsidDel="00000000" w:rsidR="00000000" w:rsidRPr="00000000">
        <w:rPr>
          <w:rtl w:val="0"/>
        </w:rPr>
      </w:r>
    </w:p>
    <w:p w:rsidR="00000000" w:rsidDel="00000000" w:rsidP="00000000" w:rsidRDefault="00000000" w:rsidRPr="00000000" w14:paraId="00002380">
      <w:pPr>
        <w:pageBreakBefore w:val="0"/>
        <w:rPr/>
      </w:pPr>
      <w:r w:rsidDel="00000000" w:rsidR="00000000" w:rsidRPr="00000000">
        <w:rPr>
          <w:rtl w:val="0"/>
        </w:rPr>
        <w:t xml:space="preserve">Midway through, Monika's phone vibrates.</w:t>
      </w:r>
    </w:p>
    <w:p w:rsidR="00000000" w:rsidDel="00000000" w:rsidP="00000000" w:rsidRDefault="00000000" w:rsidRPr="00000000" w14:paraId="00002381">
      <w:pPr>
        <w:pageBreakBefore w:val="0"/>
        <w:rPr/>
      </w:pPr>
      <w:r w:rsidDel="00000000" w:rsidR="00000000" w:rsidRPr="00000000">
        <w:rPr>
          <w:rtl w:val="0"/>
        </w:rPr>
      </w:r>
    </w:p>
    <w:p w:rsidR="00000000" w:rsidDel="00000000" w:rsidP="00000000" w:rsidRDefault="00000000" w:rsidRPr="00000000" w14:paraId="00002382">
      <w:pPr>
        <w:pageBreakBefore w:val="0"/>
        <w:rPr/>
      </w:pPr>
      <w:r w:rsidDel="00000000" w:rsidR="00000000" w:rsidRPr="00000000">
        <w:rPr>
          <w:rtl w:val="0"/>
        </w:rPr>
        <w:t xml:space="preserve">Monika: That's probably my mom, I should go.</w:t>
      </w:r>
    </w:p>
    <w:p w:rsidR="00000000" w:rsidDel="00000000" w:rsidP="00000000" w:rsidRDefault="00000000" w:rsidRPr="00000000" w14:paraId="00002383">
      <w:pPr>
        <w:pageBreakBefore w:val="0"/>
        <w:rPr/>
      </w:pPr>
      <w:r w:rsidDel="00000000" w:rsidR="00000000" w:rsidRPr="00000000">
        <w:rPr>
          <w:rtl w:val="0"/>
        </w:rPr>
      </w:r>
    </w:p>
    <w:p w:rsidR="00000000" w:rsidDel="00000000" w:rsidP="00000000" w:rsidRDefault="00000000" w:rsidRPr="00000000" w14:paraId="00002384">
      <w:pPr>
        <w:pageBreakBefore w:val="0"/>
        <w:rPr/>
      </w:pPr>
      <w:r w:rsidDel="00000000" w:rsidR="00000000" w:rsidRPr="00000000">
        <w:rPr>
          <w:rtl w:val="0"/>
        </w:rPr>
        <w:t xml:space="preserve">Monika: I had fun today!</w:t>
      </w:r>
    </w:p>
    <w:p w:rsidR="00000000" w:rsidDel="00000000" w:rsidP="00000000" w:rsidRDefault="00000000" w:rsidRPr="00000000" w14:paraId="00002385">
      <w:pPr>
        <w:pageBreakBefore w:val="0"/>
        <w:rPr/>
      </w:pPr>
      <w:r w:rsidDel="00000000" w:rsidR="00000000" w:rsidRPr="00000000">
        <w:rPr>
          <w:rtl w:val="0"/>
        </w:rPr>
      </w:r>
    </w:p>
    <w:p w:rsidR="00000000" w:rsidDel="00000000" w:rsidP="00000000" w:rsidRDefault="00000000" w:rsidRPr="00000000" w14:paraId="00002386">
      <w:pPr>
        <w:pageBreakBefore w:val="0"/>
        <w:rPr/>
      </w:pPr>
      <w:r w:rsidDel="00000000" w:rsidR="00000000" w:rsidRPr="00000000">
        <w:rPr>
          <w:rtl w:val="0"/>
        </w:rPr>
        <w:t xml:space="preserve">[End of choices]</w:t>
      </w:r>
    </w:p>
    <w:p w:rsidR="00000000" w:rsidDel="00000000" w:rsidP="00000000" w:rsidRDefault="00000000" w:rsidRPr="00000000" w14:paraId="00002387">
      <w:pPr>
        <w:pageBreakBefore w:val="0"/>
        <w:rPr/>
      </w:pPr>
      <w:r w:rsidDel="00000000" w:rsidR="00000000" w:rsidRPr="00000000">
        <w:rPr>
          <w:rtl w:val="0"/>
        </w:rPr>
      </w:r>
    </w:p>
    <w:p w:rsidR="00000000" w:rsidDel="00000000" w:rsidP="00000000" w:rsidRDefault="00000000" w:rsidRPr="00000000" w14:paraId="00002388">
      <w:pPr>
        <w:pageBreakBefore w:val="0"/>
        <w:rPr/>
      </w:pPr>
      <w:r w:rsidDel="00000000" w:rsidR="00000000" w:rsidRPr="00000000">
        <w:rPr>
          <w:rtl w:val="0"/>
        </w:rPr>
        <w:t xml:space="preserve">I take the controller from her.</w:t>
      </w:r>
    </w:p>
    <w:p w:rsidR="00000000" w:rsidDel="00000000" w:rsidP="00000000" w:rsidRDefault="00000000" w:rsidRPr="00000000" w14:paraId="00002389">
      <w:pPr>
        <w:pageBreakBefore w:val="0"/>
        <w:rPr/>
      </w:pPr>
      <w:r w:rsidDel="00000000" w:rsidR="00000000" w:rsidRPr="00000000">
        <w:rPr>
          <w:rtl w:val="0"/>
        </w:rPr>
      </w:r>
    </w:p>
    <w:p w:rsidR="00000000" w:rsidDel="00000000" w:rsidP="00000000" w:rsidRDefault="00000000" w:rsidRPr="00000000" w14:paraId="0000238A">
      <w:pPr>
        <w:pageBreakBefore w:val="0"/>
        <w:rPr/>
      </w:pPr>
      <w:r w:rsidDel="00000000" w:rsidR="00000000" w:rsidRPr="00000000">
        <w:rPr>
          <w:rtl w:val="0"/>
        </w:rPr>
        <w:t xml:space="preserve">MC: Yeah, okay.</w:t>
      </w:r>
    </w:p>
    <w:p w:rsidR="00000000" w:rsidDel="00000000" w:rsidP="00000000" w:rsidRDefault="00000000" w:rsidRPr="00000000" w14:paraId="0000238B">
      <w:pPr>
        <w:pageBreakBefore w:val="0"/>
        <w:rPr/>
      </w:pPr>
      <w:r w:rsidDel="00000000" w:rsidR="00000000" w:rsidRPr="00000000">
        <w:rPr>
          <w:rtl w:val="0"/>
        </w:rPr>
      </w:r>
    </w:p>
    <w:p w:rsidR="00000000" w:rsidDel="00000000" w:rsidP="00000000" w:rsidRDefault="00000000" w:rsidRPr="00000000" w14:paraId="0000238C">
      <w:pPr>
        <w:pageBreakBefore w:val="0"/>
        <w:rPr/>
      </w:pPr>
      <w:r w:rsidDel="00000000" w:rsidR="00000000" w:rsidRPr="00000000">
        <w:rPr>
          <w:rtl w:val="0"/>
        </w:rPr>
        <w:t xml:space="preserve">MC: Same time next week?</w:t>
      </w:r>
    </w:p>
    <w:p w:rsidR="00000000" w:rsidDel="00000000" w:rsidP="00000000" w:rsidRDefault="00000000" w:rsidRPr="00000000" w14:paraId="0000238D">
      <w:pPr>
        <w:pageBreakBefore w:val="0"/>
        <w:rPr/>
      </w:pPr>
      <w:r w:rsidDel="00000000" w:rsidR="00000000" w:rsidRPr="00000000">
        <w:rPr>
          <w:rtl w:val="0"/>
        </w:rPr>
      </w:r>
    </w:p>
    <w:p w:rsidR="00000000" w:rsidDel="00000000" w:rsidP="00000000" w:rsidRDefault="00000000" w:rsidRPr="00000000" w14:paraId="0000238E">
      <w:pPr>
        <w:pageBreakBefore w:val="0"/>
        <w:rPr/>
      </w:pPr>
      <w:r w:rsidDel="00000000" w:rsidR="00000000" w:rsidRPr="00000000">
        <w:rPr>
          <w:rtl w:val="0"/>
        </w:rPr>
        <w:t xml:space="preserve">She nods.</w:t>
      </w:r>
    </w:p>
    <w:p w:rsidR="00000000" w:rsidDel="00000000" w:rsidP="00000000" w:rsidRDefault="00000000" w:rsidRPr="00000000" w14:paraId="0000238F">
      <w:pPr>
        <w:pageBreakBefore w:val="0"/>
        <w:rPr/>
      </w:pPr>
      <w:r w:rsidDel="00000000" w:rsidR="00000000" w:rsidRPr="00000000">
        <w:rPr>
          <w:rtl w:val="0"/>
        </w:rPr>
      </w:r>
    </w:p>
    <w:p w:rsidR="00000000" w:rsidDel="00000000" w:rsidP="00000000" w:rsidRDefault="00000000" w:rsidRPr="00000000" w14:paraId="00002390">
      <w:pPr>
        <w:pageBreakBefore w:val="0"/>
        <w:rPr/>
      </w:pPr>
      <w:r w:rsidDel="00000000" w:rsidR="00000000" w:rsidRPr="00000000">
        <w:rPr>
          <w:rtl w:val="0"/>
        </w:rPr>
        <w:t xml:space="preserve">[Fade out]</w:t>
      </w:r>
    </w:p>
    <w:p w:rsidR="00000000" w:rsidDel="00000000" w:rsidP="00000000" w:rsidRDefault="00000000" w:rsidRPr="00000000" w14:paraId="00002391">
      <w:pPr>
        <w:pageBreakBefore w:val="0"/>
        <w:rPr/>
      </w:pPr>
      <w:r w:rsidDel="00000000" w:rsidR="00000000" w:rsidRPr="00000000">
        <w:rPr>
          <w:rtl w:val="0"/>
        </w:rPr>
      </w:r>
    </w:p>
    <w:p w:rsidR="00000000" w:rsidDel="00000000" w:rsidP="00000000" w:rsidRDefault="00000000" w:rsidRPr="00000000" w14:paraId="00002392">
      <w:pPr>
        <w:pageBreakBefore w:val="0"/>
        <w:rPr/>
      </w:pPr>
      <w:r w:rsidDel="00000000" w:rsidR="00000000" w:rsidRPr="00000000">
        <w:rPr>
          <w:rtl w:val="0"/>
        </w:rPr>
        <w:t xml:space="preserve">[Fade in]</w:t>
      </w:r>
    </w:p>
    <w:p w:rsidR="00000000" w:rsidDel="00000000" w:rsidP="00000000" w:rsidRDefault="00000000" w:rsidRPr="00000000" w14:paraId="00002393">
      <w:pPr>
        <w:pageBreakBefore w:val="0"/>
        <w:rPr/>
      </w:pPr>
      <w:r w:rsidDel="00000000" w:rsidR="00000000" w:rsidRPr="00000000">
        <w:rPr>
          <w:rtl w:val="0"/>
        </w:rPr>
      </w:r>
    </w:p>
    <w:p w:rsidR="00000000" w:rsidDel="00000000" w:rsidP="00000000" w:rsidRDefault="00000000" w:rsidRPr="00000000" w14:paraId="00002394">
      <w:pPr>
        <w:pageBreakBefore w:val="0"/>
        <w:rPr/>
      </w:pPr>
      <w:r w:rsidDel="00000000" w:rsidR="00000000" w:rsidRPr="00000000">
        <w:rPr>
          <w:rtl w:val="0"/>
        </w:rPr>
        <w:t xml:space="preserve">Teacher: Welcome back, class.</w:t>
      </w:r>
    </w:p>
    <w:p w:rsidR="00000000" w:rsidDel="00000000" w:rsidP="00000000" w:rsidRDefault="00000000" w:rsidRPr="00000000" w14:paraId="00002395">
      <w:pPr>
        <w:pageBreakBefore w:val="0"/>
        <w:rPr/>
      </w:pPr>
      <w:r w:rsidDel="00000000" w:rsidR="00000000" w:rsidRPr="00000000">
        <w:rPr>
          <w:rtl w:val="0"/>
        </w:rPr>
      </w:r>
    </w:p>
    <w:p w:rsidR="00000000" w:rsidDel="00000000" w:rsidP="00000000" w:rsidRDefault="00000000" w:rsidRPr="00000000" w14:paraId="00002396">
      <w:pPr>
        <w:pageBreakBefore w:val="0"/>
        <w:rPr/>
      </w:pPr>
      <w:r w:rsidDel="00000000" w:rsidR="00000000" w:rsidRPr="00000000">
        <w:rPr>
          <w:rtl w:val="0"/>
        </w:rPr>
        <w:t xml:space="preserve">Teacher: Today's your last day to finish your project.</w:t>
      </w:r>
    </w:p>
    <w:p w:rsidR="00000000" w:rsidDel="00000000" w:rsidP="00000000" w:rsidRDefault="00000000" w:rsidRPr="00000000" w14:paraId="00002397">
      <w:pPr>
        <w:pageBreakBefore w:val="0"/>
        <w:rPr/>
      </w:pPr>
      <w:r w:rsidDel="00000000" w:rsidR="00000000" w:rsidRPr="00000000">
        <w:rPr>
          <w:rtl w:val="0"/>
        </w:rPr>
      </w:r>
    </w:p>
    <w:p w:rsidR="00000000" w:rsidDel="00000000" w:rsidP="00000000" w:rsidRDefault="00000000" w:rsidRPr="00000000" w14:paraId="00002398">
      <w:pPr>
        <w:pageBreakBefore w:val="0"/>
        <w:rPr/>
      </w:pPr>
      <w:r w:rsidDel="00000000" w:rsidR="00000000" w:rsidRPr="00000000">
        <w:rPr>
          <w:rtl w:val="0"/>
        </w:rPr>
        <w:t xml:space="preserve">Teacher: Get to work!</w:t>
      </w:r>
    </w:p>
    <w:p w:rsidR="00000000" w:rsidDel="00000000" w:rsidP="00000000" w:rsidRDefault="00000000" w:rsidRPr="00000000" w14:paraId="00002399">
      <w:pPr>
        <w:pageBreakBefore w:val="0"/>
        <w:rPr/>
      </w:pPr>
      <w:r w:rsidDel="00000000" w:rsidR="00000000" w:rsidRPr="00000000">
        <w:rPr>
          <w:rtl w:val="0"/>
        </w:rPr>
      </w:r>
    </w:p>
    <w:p w:rsidR="00000000" w:rsidDel="00000000" w:rsidP="00000000" w:rsidRDefault="00000000" w:rsidRPr="00000000" w14:paraId="0000239A">
      <w:pPr>
        <w:pageBreakBefore w:val="0"/>
        <w:rPr/>
      </w:pPr>
      <w:r w:rsidDel="00000000" w:rsidR="00000000" w:rsidRPr="00000000">
        <w:rPr>
          <w:rtl w:val="0"/>
        </w:rPr>
        <w:t xml:space="preserve">I turn on my monitor.</w:t>
      </w:r>
    </w:p>
    <w:p w:rsidR="00000000" w:rsidDel="00000000" w:rsidP="00000000" w:rsidRDefault="00000000" w:rsidRPr="00000000" w14:paraId="0000239B">
      <w:pPr>
        <w:pageBreakBefore w:val="0"/>
        <w:rPr/>
      </w:pPr>
      <w:r w:rsidDel="00000000" w:rsidR="00000000" w:rsidRPr="00000000">
        <w:rPr>
          <w:rtl w:val="0"/>
        </w:rPr>
      </w:r>
    </w:p>
    <w:p w:rsidR="00000000" w:rsidDel="00000000" w:rsidP="00000000" w:rsidRDefault="00000000" w:rsidRPr="00000000" w14:paraId="0000239C">
      <w:pPr>
        <w:pageBreakBefore w:val="0"/>
        <w:rPr/>
      </w:pPr>
      <w:r w:rsidDel="00000000" w:rsidR="00000000" w:rsidRPr="00000000">
        <w:rPr>
          <w:rtl w:val="0"/>
        </w:rPr>
        <w:t xml:space="preserve">I should be able to finish today, all things considered.</w:t>
      </w:r>
    </w:p>
    <w:p w:rsidR="00000000" w:rsidDel="00000000" w:rsidP="00000000" w:rsidRDefault="00000000" w:rsidRPr="00000000" w14:paraId="0000239D">
      <w:pPr>
        <w:pageBreakBefore w:val="0"/>
        <w:rPr/>
      </w:pPr>
      <w:r w:rsidDel="00000000" w:rsidR="00000000" w:rsidRPr="00000000">
        <w:rPr>
          <w:rtl w:val="0"/>
        </w:rPr>
      </w:r>
    </w:p>
    <w:p w:rsidR="00000000" w:rsidDel="00000000" w:rsidP="00000000" w:rsidRDefault="00000000" w:rsidRPr="00000000" w14:paraId="0000239E">
      <w:pPr>
        <w:pageBreakBefore w:val="0"/>
        <w:rPr/>
      </w:pPr>
      <w:r w:rsidDel="00000000" w:rsidR="00000000" w:rsidRPr="00000000">
        <w:rPr>
          <w:rtl w:val="0"/>
        </w:rPr>
        <w:t xml:space="preserve">Writing a few paragraphs doesn't seem difficult.</w:t>
      </w:r>
    </w:p>
    <w:p w:rsidR="00000000" w:rsidDel="00000000" w:rsidP="00000000" w:rsidRDefault="00000000" w:rsidRPr="00000000" w14:paraId="0000239F">
      <w:pPr>
        <w:pageBreakBefore w:val="0"/>
        <w:rPr/>
      </w:pPr>
      <w:r w:rsidDel="00000000" w:rsidR="00000000" w:rsidRPr="00000000">
        <w:rPr>
          <w:rtl w:val="0"/>
        </w:rPr>
        <w:t xml:space="preserve">It is.</w:t>
      </w:r>
    </w:p>
    <w:p w:rsidR="00000000" w:rsidDel="00000000" w:rsidP="00000000" w:rsidRDefault="00000000" w:rsidRPr="00000000" w14:paraId="000023A0">
      <w:pPr>
        <w:pageBreakBefore w:val="0"/>
        <w:rPr/>
      </w:pPr>
      <w:r w:rsidDel="00000000" w:rsidR="00000000" w:rsidRPr="00000000">
        <w:rPr>
          <w:rtl w:val="0"/>
        </w:rPr>
      </w:r>
    </w:p>
    <w:p w:rsidR="00000000" w:rsidDel="00000000" w:rsidP="00000000" w:rsidRDefault="00000000" w:rsidRPr="00000000" w14:paraId="000023A1">
      <w:pPr>
        <w:pageBreakBefore w:val="0"/>
        <w:rPr/>
      </w:pPr>
      <w:r w:rsidDel="00000000" w:rsidR="00000000" w:rsidRPr="00000000">
        <w:rPr>
          <w:rtl w:val="0"/>
        </w:rPr>
        <w:t xml:space="preserve">It's very difficult.</w:t>
      </w:r>
    </w:p>
    <w:p w:rsidR="00000000" w:rsidDel="00000000" w:rsidP="00000000" w:rsidRDefault="00000000" w:rsidRPr="00000000" w14:paraId="000023A2">
      <w:pPr>
        <w:pageBreakBefore w:val="0"/>
        <w:rPr/>
      </w:pPr>
      <w:r w:rsidDel="00000000" w:rsidR="00000000" w:rsidRPr="00000000">
        <w:rPr>
          <w:rtl w:val="0"/>
        </w:rPr>
      </w:r>
    </w:p>
    <w:p w:rsidR="00000000" w:rsidDel="00000000" w:rsidP="00000000" w:rsidRDefault="00000000" w:rsidRPr="00000000" w14:paraId="000023A3">
      <w:pPr>
        <w:pageBreakBefore w:val="0"/>
        <w:rPr/>
      </w:pPr>
      <w:r w:rsidDel="00000000" w:rsidR="00000000" w:rsidRPr="00000000">
        <w:rPr>
          <w:rtl w:val="0"/>
        </w:rPr>
        <w:t xml:space="preserve">I look next to me.</w:t>
      </w:r>
    </w:p>
    <w:p w:rsidR="00000000" w:rsidDel="00000000" w:rsidP="00000000" w:rsidRDefault="00000000" w:rsidRPr="00000000" w14:paraId="000023A4">
      <w:pPr>
        <w:pageBreakBefore w:val="0"/>
        <w:rPr/>
      </w:pPr>
      <w:r w:rsidDel="00000000" w:rsidR="00000000" w:rsidRPr="00000000">
        <w:rPr>
          <w:rtl w:val="0"/>
        </w:rPr>
      </w:r>
    </w:p>
    <w:p w:rsidR="00000000" w:rsidDel="00000000" w:rsidP="00000000" w:rsidRDefault="00000000" w:rsidRPr="00000000" w14:paraId="000023A5">
      <w:pPr>
        <w:pageBreakBefore w:val="0"/>
        <w:rPr/>
      </w:pPr>
      <w:r w:rsidDel="00000000" w:rsidR="00000000" w:rsidRPr="00000000">
        <w:rPr>
          <w:rtl w:val="0"/>
        </w:rPr>
        <w:t xml:space="preserve">MC: Hey, Monika?</w:t>
      </w:r>
    </w:p>
    <w:p w:rsidR="00000000" w:rsidDel="00000000" w:rsidP="00000000" w:rsidRDefault="00000000" w:rsidRPr="00000000" w14:paraId="000023A6">
      <w:pPr>
        <w:pageBreakBefore w:val="0"/>
        <w:rPr/>
      </w:pPr>
      <w:r w:rsidDel="00000000" w:rsidR="00000000" w:rsidRPr="00000000">
        <w:rPr>
          <w:rtl w:val="0"/>
        </w:rPr>
      </w:r>
    </w:p>
    <w:p w:rsidR="00000000" w:rsidDel="00000000" w:rsidP="00000000" w:rsidRDefault="00000000" w:rsidRPr="00000000" w14:paraId="000023A7">
      <w:pPr>
        <w:pageBreakBefore w:val="0"/>
        <w:rPr/>
      </w:pPr>
      <w:r w:rsidDel="00000000" w:rsidR="00000000" w:rsidRPr="00000000">
        <w:rPr>
          <w:rtl w:val="0"/>
        </w:rPr>
        <w:t xml:space="preserve">MC: You think you can-</w:t>
      </w:r>
    </w:p>
    <w:p w:rsidR="00000000" w:rsidDel="00000000" w:rsidP="00000000" w:rsidRDefault="00000000" w:rsidRPr="00000000" w14:paraId="000023A8">
      <w:pPr>
        <w:pageBreakBefore w:val="0"/>
        <w:rPr/>
      </w:pPr>
      <w:r w:rsidDel="00000000" w:rsidR="00000000" w:rsidRPr="00000000">
        <w:rPr>
          <w:rtl w:val="0"/>
        </w:rPr>
      </w:r>
    </w:p>
    <w:p w:rsidR="00000000" w:rsidDel="00000000" w:rsidP="00000000" w:rsidRDefault="00000000" w:rsidRPr="00000000" w14:paraId="000023A9">
      <w:pPr>
        <w:pageBreakBefore w:val="0"/>
        <w:rPr/>
      </w:pPr>
      <w:r w:rsidDel="00000000" w:rsidR="00000000" w:rsidRPr="00000000">
        <w:rPr>
          <w:rtl w:val="0"/>
        </w:rPr>
        <w:t xml:space="preserve">I look at her monitor.</w:t>
      </w:r>
    </w:p>
    <w:p w:rsidR="00000000" w:rsidDel="00000000" w:rsidP="00000000" w:rsidRDefault="00000000" w:rsidRPr="00000000" w14:paraId="000023AA">
      <w:pPr>
        <w:pageBreakBefore w:val="0"/>
        <w:rPr/>
      </w:pPr>
      <w:r w:rsidDel="00000000" w:rsidR="00000000" w:rsidRPr="00000000">
        <w:rPr>
          <w:rtl w:val="0"/>
        </w:rPr>
      </w:r>
    </w:p>
    <w:p w:rsidR="00000000" w:rsidDel="00000000" w:rsidP="00000000" w:rsidRDefault="00000000" w:rsidRPr="00000000" w14:paraId="000023AB">
      <w:pPr>
        <w:pageBreakBefore w:val="0"/>
        <w:rPr/>
      </w:pPr>
      <w:r w:rsidDel="00000000" w:rsidR="00000000" w:rsidRPr="00000000">
        <w:rPr>
          <w:rtl w:val="0"/>
        </w:rPr>
        <w:t xml:space="preserve">MC: You aren't even working?</w:t>
      </w:r>
    </w:p>
    <w:p w:rsidR="00000000" w:rsidDel="00000000" w:rsidP="00000000" w:rsidRDefault="00000000" w:rsidRPr="00000000" w14:paraId="000023AC">
      <w:pPr>
        <w:pageBreakBefore w:val="0"/>
        <w:rPr/>
      </w:pPr>
      <w:r w:rsidDel="00000000" w:rsidR="00000000" w:rsidRPr="00000000">
        <w:rPr>
          <w:rtl w:val="0"/>
        </w:rPr>
      </w:r>
    </w:p>
    <w:p w:rsidR="00000000" w:rsidDel="00000000" w:rsidP="00000000" w:rsidRDefault="00000000" w:rsidRPr="00000000" w14:paraId="000023AD">
      <w:pPr>
        <w:pageBreakBefore w:val="0"/>
        <w:rPr/>
      </w:pPr>
      <w:r w:rsidDel="00000000" w:rsidR="00000000" w:rsidRPr="00000000">
        <w:rPr>
          <w:rtl w:val="0"/>
        </w:rPr>
        <w:t xml:space="preserve">Monika laughs.</w:t>
      </w:r>
    </w:p>
    <w:p w:rsidR="00000000" w:rsidDel="00000000" w:rsidP="00000000" w:rsidRDefault="00000000" w:rsidRPr="00000000" w14:paraId="000023AE">
      <w:pPr>
        <w:pageBreakBefore w:val="0"/>
        <w:rPr/>
      </w:pPr>
      <w:r w:rsidDel="00000000" w:rsidR="00000000" w:rsidRPr="00000000">
        <w:rPr>
          <w:rtl w:val="0"/>
        </w:rPr>
      </w:r>
    </w:p>
    <w:p w:rsidR="00000000" w:rsidDel="00000000" w:rsidP="00000000" w:rsidRDefault="00000000" w:rsidRPr="00000000" w14:paraId="000023AF">
      <w:pPr>
        <w:pageBreakBefore w:val="0"/>
        <w:rPr/>
      </w:pPr>
      <w:r w:rsidDel="00000000" w:rsidR="00000000" w:rsidRPr="00000000">
        <w:rPr>
          <w:rtl w:val="0"/>
        </w:rPr>
        <w:t xml:space="preserve">Monika: [player], I've been done for a week now.</w:t>
      </w:r>
    </w:p>
    <w:p w:rsidR="00000000" w:rsidDel="00000000" w:rsidP="00000000" w:rsidRDefault="00000000" w:rsidRPr="00000000" w14:paraId="000023B0">
      <w:pPr>
        <w:pageBreakBefore w:val="0"/>
        <w:rPr/>
      </w:pPr>
      <w:r w:rsidDel="00000000" w:rsidR="00000000" w:rsidRPr="00000000">
        <w:rPr>
          <w:rtl w:val="0"/>
        </w:rPr>
      </w:r>
    </w:p>
    <w:p w:rsidR="00000000" w:rsidDel="00000000" w:rsidP="00000000" w:rsidRDefault="00000000" w:rsidRPr="00000000" w14:paraId="000023B1">
      <w:pPr>
        <w:pageBreakBefore w:val="0"/>
        <w:rPr/>
      </w:pPr>
      <w:r w:rsidDel="00000000" w:rsidR="00000000" w:rsidRPr="00000000">
        <w:rPr>
          <w:rtl w:val="0"/>
        </w:rPr>
        <w:t xml:space="preserve">MC: Oh.</w:t>
      </w:r>
    </w:p>
    <w:p w:rsidR="00000000" w:rsidDel="00000000" w:rsidP="00000000" w:rsidRDefault="00000000" w:rsidRPr="00000000" w14:paraId="000023B2">
      <w:pPr>
        <w:pageBreakBefore w:val="0"/>
        <w:rPr/>
      </w:pPr>
      <w:r w:rsidDel="00000000" w:rsidR="00000000" w:rsidRPr="00000000">
        <w:rPr>
          <w:rtl w:val="0"/>
        </w:rPr>
      </w:r>
    </w:p>
    <w:p w:rsidR="00000000" w:rsidDel="00000000" w:rsidP="00000000" w:rsidRDefault="00000000" w:rsidRPr="00000000" w14:paraId="000023B3">
      <w:pPr>
        <w:pageBreakBefore w:val="0"/>
        <w:rPr/>
      </w:pPr>
      <w:r w:rsidDel="00000000" w:rsidR="00000000" w:rsidRPr="00000000">
        <w:rPr>
          <w:rtl w:val="0"/>
        </w:rPr>
        <w:t xml:space="preserve">MC: In that case, do you think you could help me?</w:t>
      </w:r>
    </w:p>
    <w:p w:rsidR="00000000" w:rsidDel="00000000" w:rsidP="00000000" w:rsidRDefault="00000000" w:rsidRPr="00000000" w14:paraId="000023B4">
      <w:pPr>
        <w:pageBreakBefore w:val="0"/>
        <w:rPr/>
      </w:pPr>
      <w:r w:rsidDel="00000000" w:rsidR="00000000" w:rsidRPr="00000000">
        <w:rPr>
          <w:rtl w:val="0"/>
        </w:rPr>
      </w:r>
    </w:p>
    <w:p w:rsidR="00000000" w:rsidDel="00000000" w:rsidP="00000000" w:rsidRDefault="00000000" w:rsidRPr="00000000" w14:paraId="000023B5">
      <w:pPr>
        <w:pageBreakBefore w:val="0"/>
        <w:rPr/>
      </w:pPr>
      <w:r w:rsidDel="00000000" w:rsidR="00000000" w:rsidRPr="00000000">
        <w:rPr>
          <w:rtl w:val="0"/>
        </w:rPr>
        <w:t xml:space="preserve">Monika: Of course!</w:t>
      </w:r>
    </w:p>
    <w:p w:rsidR="00000000" w:rsidDel="00000000" w:rsidP="00000000" w:rsidRDefault="00000000" w:rsidRPr="00000000" w14:paraId="000023B6">
      <w:pPr>
        <w:pageBreakBefore w:val="0"/>
        <w:rPr/>
      </w:pPr>
      <w:r w:rsidDel="00000000" w:rsidR="00000000" w:rsidRPr="00000000">
        <w:rPr>
          <w:rtl w:val="0"/>
        </w:rPr>
      </w:r>
    </w:p>
    <w:p w:rsidR="00000000" w:rsidDel="00000000" w:rsidP="00000000" w:rsidRDefault="00000000" w:rsidRPr="00000000" w14:paraId="000023B7">
      <w:pPr>
        <w:pageBreakBefore w:val="0"/>
        <w:rPr/>
      </w:pPr>
      <w:r w:rsidDel="00000000" w:rsidR="00000000" w:rsidRPr="00000000">
        <w:rPr>
          <w:rtl w:val="0"/>
        </w:rPr>
        <w:t xml:space="preserve">I pull my nearly empty paper up.</w:t>
      </w:r>
    </w:p>
    <w:p w:rsidR="00000000" w:rsidDel="00000000" w:rsidP="00000000" w:rsidRDefault="00000000" w:rsidRPr="00000000" w14:paraId="000023B8">
      <w:pPr>
        <w:pageBreakBefore w:val="0"/>
        <w:rPr/>
      </w:pPr>
      <w:r w:rsidDel="00000000" w:rsidR="00000000" w:rsidRPr="00000000">
        <w:rPr>
          <w:rtl w:val="0"/>
        </w:rPr>
      </w:r>
    </w:p>
    <w:p w:rsidR="00000000" w:rsidDel="00000000" w:rsidP="00000000" w:rsidRDefault="00000000" w:rsidRPr="00000000" w14:paraId="000023B9">
      <w:pPr>
        <w:pageBreakBefore w:val="0"/>
        <w:rPr/>
      </w:pPr>
      <w:r w:rsidDel="00000000" w:rsidR="00000000" w:rsidRPr="00000000">
        <w:rPr>
          <w:rtl w:val="0"/>
        </w:rPr>
        <w:t xml:space="preserve">Monika: [player], have you done </w:t>
      </w:r>
      <w:r w:rsidDel="00000000" w:rsidR="00000000" w:rsidRPr="00000000">
        <w:rPr>
          <w:i w:val="1"/>
          <w:rtl w:val="0"/>
        </w:rPr>
        <w:t xml:space="preserve">anything</w:t>
      </w:r>
      <w:r w:rsidDel="00000000" w:rsidR="00000000" w:rsidRPr="00000000">
        <w:rPr>
          <w:rtl w:val="0"/>
        </w:rPr>
        <w:t xml:space="preserve">?</w:t>
      </w:r>
    </w:p>
    <w:p w:rsidR="00000000" w:rsidDel="00000000" w:rsidP="00000000" w:rsidRDefault="00000000" w:rsidRPr="00000000" w14:paraId="000023BA">
      <w:pPr>
        <w:pageBreakBefore w:val="0"/>
        <w:rPr/>
      </w:pPr>
      <w:r w:rsidDel="00000000" w:rsidR="00000000" w:rsidRPr="00000000">
        <w:rPr>
          <w:rtl w:val="0"/>
        </w:rPr>
      </w:r>
    </w:p>
    <w:p w:rsidR="00000000" w:rsidDel="00000000" w:rsidP="00000000" w:rsidRDefault="00000000" w:rsidRPr="00000000" w14:paraId="000023BB">
      <w:pPr>
        <w:pageBreakBefore w:val="0"/>
        <w:rPr/>
      </w:pPr>
      <w:r w:rsidDel="00000000" w:rsidR="00000000" w:rsidRPr="00000000">
        <w:rPr>
          <w:rtl w:val="0"/>
        </w:rPr>
        <w:t xml:space="preserve">MC: I did...a few things.</w:t>
      </w:r>
    </w:p>
    <w:p w:rsidR="00000000" w:rsidDel="00000000" w:rsidP="00000000" w:rsidRDefault="00000000" w:rsidRPr="00000000" w14:paraId="000023BC">
      <w:pPr>
        <w:pageBreakBefore w:val="0"/>
        <w:rPr/>
      </w:pPr>
      <w:r w:rsidDel="00000000" w:rsidR="00000000" w:rsidRPr="00000000">
        <w:rPr>
          <w:rtl w:val="0"/>
        </w:rPr>
      </w:r>
    </w:p>
    <w:p w:rsidR="00000000" w:rsidDel="00000000" w:rsidP="00000000" w:rsidRDefault="00000000" w:rsidRPr="00000000" w14:paraId="000023BD">
      <w:pPr>
        <w:pageBreakBefore w:val="0"/>
        <w:rPr/>
      </w:pPr>
      <w:r w:rsidDel="00000000" w:rsidR="00000000" w:rsidRPr="00000000">
        <w:rPr>
          <w:rtl w:val="0"/>
        </w:rPr>
        <w:t xml:space="preserve">Monika sort of sighs, then laughs.</w:t>
      </w:r>
    </w:p>
    <w:p w:rsidR="00000000" w:rsidDel="00000000" w:rsidP="00000000" w:rsidRDefault="00000000" w:rsidRPr="00000000" w14:paraId="000023BE">
      <w:pPr>
        <w:pageBreakBefore w:val="0"/>
        <w:rPr/>
      </w:pPr>
      <w:r w:rsidDel="00000000" w:rsidR="00000000" w:rsidRPr="00000000">
        <w:rPr>
          <w:rtl w:val="0"/>
        </w:rPr>
      </w:r>
    </w:p>
    <w:p w:rsidR="00000000" w:rsidDel="00000000" w:rsidP="00000000" w:rsidRDefault="00000000" w:rsidRPr="00000000" w14:paraId="000023BF">
      <w:pPr>
        <w:pageBreakBefore w:val="0"/>
        <w:rPr/>
      </w:pPr>
      <w:r w:rsidDel="00000000" w:rsidR="00000000" w:rsidRPr="00000000">
        <w:rPr>
          <w:rtl w:val="0"/>
        </w:rPr>
        <w:t xml:space="preserve">Monika: Alright, I'll help.</w:t>
      </w:r>
    </w:p>
    <w:p w:rsidR="00000000" w:rsidDel="00000000" w:rsidP="00000000" w:rsidRDefault="00000000" w:rsidRPr="00000000" w14:paraId="000023C0">
      <w:pPr>
        <w:pageBreakBefore w:val="0"/>
        <w:rPr/>
      </w:pPr>
      <w:r w:rsidDel="00000000" w:rsidR="00000000" w:rsidRPr="00000000">
        <w:rPr>
          <w:rtl w:val="0"/>
        </w:rPr>
      </w:r>
    </w:p>
    <w:p w:rsidR="00000000" w:rsidDel="00000000" w:rsidP="00000000" w:rsidRDefault="00000000" w:rsidRPr="00000000" w14:paraId="000023C1">
      <w:pPr>
        <w:pageBreakBefore w:val="0"/>
        <w:rPr/>
      </w:pPr>
      <w:r w:rsidDel="00000000" w:rsidR="00000000" w:rsidRPr="00000000">
        <w:rPr>
          <w:rtl w:val="0"/>
        </w:rPr>
        <w:t xml:space="preserve">We get to work.</w:t>
      </w:r>
    </w:p>
    <w:p w:rsidR="00000000" w:rsidDel="00000000" w:rsidP="00000000" w:rsidRDefault="00000000" w:rsidRPr="00000000" w14:paraId="000023C2">
      <w:pPr>
        <w:pageBreakBefore w:val="0"/>
        <w:rPr/>
      </w:pPr>
      <w:r w:rsidDel="00000000" w:rsidR="00000000" w:rsidRPr="00000000">
        <w:rPr>
          <w:rtl w:val="0"/>
        </w:rPr>
      </w:r>
    </w:p>
    <w:p w:rsidR="00000000" w:rsidDel="00000000" w:rsidP="00000000" w:rsidRDefault="00000000" w:rsidRPr="00000000" w14:paraId="000023C3">
      <w:pPr>
        <w:pageBreakBefore w:val="0"/>
        <w:rPr/>
      </w:pPr>
      <w:r w:rsidDel="00000000" w:rsidR="00000000" w:rsidRPr="00000000">
        <w:rPr>
          <w:rtl w:val="0"/>
        </w:rPr>
        <w:t xml:space="preserve">Monika: So, if I may ask…</w:t>
      </w:r>
    </w:p>
    <w:p w:rsidR="00000000" w:rsidDel="00000000" w:rsidP="00000000" w:rsidRDefault="00000000" w:rsidRPr="00000000" w14:paraId="000023C4">
      <w:pPr>
        <w:pageBreakBefore w:val="0"/>
        <w:rPr/>
      </w:pPr>
      <w:r w:rsidDel="00000000" w:rsidR="00000000" w:rsidRPr="00000000">
        <w:rPr>
          <w:rtl w:val="0"/>
        </w:rPr>
      </w:r>
    </w:p>
    <w:p w:rsidR="00000000" w:rsidDel="00000000" w:rsidP="00000000" w:rsidRDefault="00000000" w:rsidRPr="00000000" w14:paraId="000023C5">
      <w:pPr>
        <w:pageBreakBefore w:val="0"/>
        <w:rPr/>
      </w:pPr>
      <w:r w:rsidDel="00000000" w:rsidR="00000000" w:rsidRPr="00000000">
        <w:rPr>
          <w:rtl w:val="0"/>
        </w:rPr>
        <w:t xml:space="preserve">Monika: Have you been working on your part of the paper?</w:t>
      </w:r>
    </w:p>
    <w:p w:rsidR="00000000" w:rsidDel="00000000" w:rsidP="00000000" w:rsidRDefault="00000000" w:rsidRPr="00000000" w14:paraId="000023C6">
      <w:pPr>
        <w:pageBreakBefore w:val="0"/>
        <w:rPr/>
      </w:pPr>
      <w:r w:rsidDel="00000000" w:rsidR="00000000" w:rsidRPr="00000000">
        <w:rPr>
          <w:rtl w:val="0"/>
        </w:rPr>
      </w:r>
    </w:p>
    <w:p w:rsidR="00000000" w:rsidDel="00000000" w:rsidP="00000000" w:rsidRDefault="00000000" w:rsidRPr="00000000" w14:paraId="000023C7">
      <w:pPr>
        <w:pageBreakBefore w:val="0"/>
        <w:rPr/>
      </w:pPr>
      <w:r w:rsidDel="00000000" w:rsidR="00000000" w:rsidRPr="00000000">
        <w:rPr>
          <w:rtl w:val="0"/>
        </w:rPr>
        <w:t xml:space="preserve">MC: Paper?</w:t>
        <w:br w:type="textWrapping"/>
      </w:r>
    </w:p>
    <w:p w:rsidR="00000000" w:rsidDel="00000000" w:rsidP="00000000" w:rsidRDefault="00000000" w:rsidRPr="00000000" w14:paraId="000023C8">
      <w:pPr>
        <w:pageBreakBefore w:val="0"/>
        <w:rPr/>
      </w:pPr>
      <w:r w:rsidDel="00000000" w:rsidR="00000000" w:rsidRPr="00000000">
        <w:rPr>
          <w:rtl w:val="0"/>
        </w:rPr>
        <w:t xml:space="preserve">Monika: Our part of the school paper?</w:t>
      </w:r>
    </w:p>
    <w:p w:rsidR="00000000" w:rsidDel="00000000" w:rsidP="00000000" w:rsidRDefault="00000000" w:rsidRPr="00000000" w14:paraId="000023C9">
      <w:pPr>
        <w:pageBreakBefore w:val="0"/>
        <w:rPr/>
      </w:pPr>
      <w:r w:rsidDel="00000000" w:rsidR="00000000" w:rsidRPr="00000000">
        <w:rPr>
          <w:rtl w:val="0"/>
        </w:rPr>
        <w:t xml:space="preserve">MC: Oh!</w:t>
      </w:r>
    </w:p>
    <w:p w:rsidR="00000000" w:rsidDel="00000000" w:rsidP="00000000" w:rsidRDefault="00000000" w:rsidRPr="00000000" w14:paraId="000023CA">
      <w:pPr>
        <w:pageBreakBefore w:val="0"/>
        <w:rPr/>
      </w:pPr>
      <w:r w:rsidDel="00000000" w:rsidR="00000000" w:rsidRPr="00000000">
        <w:rPr>
          <w:rtl w:val="0"/>
        </w:rPr>
      </w:r>
    </w:p>
    <w:p w:rsidR="00000000" w:rsidDel="00000000" w:rsidP="00000000" w:rsidRDefault="00000000" w:rsidRPr="00000000" w14:paraId="000023CB">
      <w:pPr>
        <w:pageBreakBefore w:val="0"/>
        <w:rPr/>
      </w:pPr>
      <w:r w:rsidDel="00000000" w:rsidR="00000000" w:rsidRPr="00000000">
        <w:rPr>
          <w:rtl w:val="0"/>
        </w:rPr>
        <w:t xml:space="preserve">MC: Uh, that's actually why I wasn't doing this…</w:t>
      </w:r>
    </w:p>
    <w:p w:rsidR="00000000" w:rsidDel="00000000" w:rsidP="00000000" w:rsidRDefault="00000000" w:rsidRPr="00000000" w14:paraId="000023CC">
      <w:pPr>
        <w:pageBreakBefore w:val="0"/>
        <w:rPr/>
      </w:pPr>
      <w:r w:rsidDel="00000000" w:rsidR="00000000" w:rsidRPr="00000000">
        <w:rPr>
          <w:rtl w:val="0"/>
        </w:rPr>
      </w:r>
    </w:p>
    <w:p w:rsidR="00000000" w:rsidDel="00000000" w:rsidP="00000000" w:rsidRDefault="00000000" w:rsidRPr="00000000" w14:paraId="000023CD">
      <w:pPr>
        <w:pageBreakBefore w:val="0"/>
        <w:rPr/>
      </w:pPr>
      <w:r w:rsidDel="00000000" w:rsidR="00000000" w:rsidRPr="00000000">
        <w:rPr>
          <w:rtl w:val="0"/>
        </w:rPr>
        <w:t xml:space="preserve">Monika: Oh, really?</w:t>
      </w:r>
    </w:p>
    <w:p w:rsidR="00000000" w:rsidDel="00000000" w:rsidP="00000000" w:rsidRDefault="00000000" w:rsidRPr="00000000" w14:paraId="000023CE">
      <w:pPr>
        <w:pageBreakBefore w:val="0"/>
        <w:rPr/>
      </w:pPr>
      <w:r w:rsidDel="00000000" w:rsidR="00000000" w:rsidRPr="00000000">
        <w:rPr>
          <w:rtl w:val="0"/>
        </w:rPr>
      </w:r>
    </w:p>
    <w:p w:rsidR="00000000" w:rsidDel="00000000" w:rsidP="00000000" w:rsidRDefault="00000000" w:rsidRPr="00000000" w14:paraId="000023CF">
      <w:pPr>
        <w:pageBreakBefore w:val="0"/>
        <w:rPr/>
      </w:pPr>
      <w:r w:rsidDel="00000000" w:rsidR="00000000" w:rsidRPr="00000000">
        <w:rPr>
          <w:rtl w:val="0"/>
        </w:rPr>
        <w:t xml:space="preserve">Monika: Well, if you're done, maybe you can help me…</w:t>
      </w:r>
    </w:p>
    <w:p w:rsidR="00000000" w:rsidDel="00000000" w:rsidP="00000000" w:rsidRDefault="00000000" w:rsidRPr="00000000" w14:paraId="000023D0">
      <w:pPr>
        <w:pageBreakBefore w:val="0"/>
        <w:rPr/>
      </w:pPr>
      <w:r w:rsidDel="00000000" w:rsidR="00000000" w:rsidRPr="00000000">
        <w:rPr>
          <w:rtl w:val="0"/>
        </w:rPr>
      </w:r>
    </w:p>
    <w:p w:rsidR="00000000" w:rsidDel="00000000" w:rsidP="00000000" w:rsidRDefault="00000000" w:rsidRPr="00000000" w14:paraId="000023D1">
      <w:pPr>
        <w:pageBreakBefore w:val="0"/>
        <w:rPr/>
      </w:pPr>
      <w:r w:rsidDel="00000000" w:rsidR="00000000" w:rsidRPr="00000000">
        <w:rPr>
          <w:rtl w:val="0"/>
        </w:rPr>
        <w:t xml:space="preserve">Monika: I'm pretty sure Sayori needs help, too.</w:t>
      </w:r>
    </w:p>
    <w:p w:rsidR="00000000" w:rsidDel="00000000" w:rsidP="00000000" w:rsidRDefault="00000000" w:rsidRPr="00000000" w14:paraId="000023D2">
      <w:pPr>
        <w:pageBreakBefore w:val="0"/>
        <w:rPr/>
      </w:pPr>
      <w:r w:rsidDel="00000000" w:rsidR="00000000" w:rsidRPr="00000000">
        <w:rPr>
          <w:rtl w:val="0"/>
        </w:rPr>
      </w:r>
    </w:p>
    <w:p w:rsidR="00000000" w:rsidDel="00000000" w:rsidP="00000000" w:rsidRDefault="00000000" w:rsidRPr="00000000" w14:paraId="000023D3">
      <w:pPr>
        <w:pageBreakBefore w:val="0"/>
        <w:rPr/>
      </w:pPr>
      <w:r w:rsidDel="00000000" w:rsidR="00000000" w:rsidRPr="00000000">
        <w:rPr>
          <w:rtl w:val="0"/>
        </w:rPr>
        <w:t xml:space="preserve">Before long, the bell rings.</w:t>
      </w:r>
    </w:p>
    <w:p w:rsidR="00000000" w:rsidDel="00000000" w:rsidP="00000000" w:rsidRDefault="00000000" w:rsidRPr="00000000" w14:paraId="000023D4">
      <w:pPr>
        <w:pageBreakBefore w:val="0"/>
        <w:rPr/>
      </w:pPr>
      <w:r w:rsidDel="00000000" w:rsidR="00000000" w:rsidRPr="00000000">
        <w:rPr>
          <w:rtl w:val="0"/>
        </w:rPr>
      </w:r>
    </w:p>
    <w:p w:rsidR="00000000" w:rsidDel="00000000" w:rsidP="00000000" w:rsidRDefault="00000000" w:rsidRPr="00000000" w14:paraId="000023D5">
      <w:pPr>
        <w:pageBreakBefore w:val="0"/>
        <w:rPr/>
      </w:pPr>
      <w:r w:rsidDel="00000000" w:rsidR="00000000" w:rsidRPr="00000000">
        <w:rPr>
          <w:rtl w:val="0"/>
        </w:rPr>
        <w:t xml:space="preserve">MC: I can finish it at home, thanks!</w:t>
      </w:r>
    </w:p>
    <w:p w:rsidR="00000000" w:rsidDel="00000000" w:rsidP="00000000" w:rsidRDefault="00000000" w:rsidRPr="00000000" w14:paraId="000023D6">
      <w:pPr>
        <w:pageBreakBefore w:val="0"/>
        <w:rPr/>
      </w:pPr>
      <w:r w:rsidDel="00000000" w:rsidR="00000000" w:rsidRPr="00000000">
        <w:rPr>
          <w:rtl w:val="0"/>
        </w:rPr>
      </w:r>
    </w:p>
    <w:p w:rsidR="00000000" w:rsidDel="00000000" w:rsidP="00000000" w:rsidRDefault="00000000" w:rsidRPr="00000000" w14:paraId="000023D7">
      <w:pPr>
        <w:pageBreakBefore w:val="0"/>
        <w:rPr/>
      </w:pPr>
      <w:r w:rsidDel="00000000" w:rsidR="00000000" w:rsidRPr="00000000">
        <w:rPr>
          <w:rtl w:val="0"/>
        </w:rPr>
        <w:t xml:space="preserve">We leave and walk the now-familiar path to the Literature Club.</w:t>
      </w:r>
    </w:p>
    <w:p w:rsidR="00000000" w:rsidDel="00000000" w:rsidP="00000000" w:rsidRDefault="00000000" w:rsidRPr="00000000" w14:paraId="000023D8">
      <w:pPr>
        <w:pageBreakBefore w:val="0"/>
        <w:rPr/>
      </w:pPr>
      <w:r w:rsidDel="00000000" w:rsidR="00000000" w:rsidRPr="00000000">
        <w:rPr>
          <w:rtl w:val="0"/>
        </w:rPr>
      </w:r>
    </w:p>
    <w:p w:rsidR="00000000" w:rsidDel="00000000" w:rsidP="00000000" w:rsidRDefault="00000000" w:rsidRPr="00000000" w14:paraId="000023D9">
      <w:pPr>
        <w:pageBreakBefore w:val="0"/>
        <w:rPr/>
      </w:pPr>
      <w:r w:rsidDel="00000000" w:rsidR="00000000" w:rsidRPr="00000000">
        <w:rPr>
          <w:rtl w:val="0"/>
        </w:rPr>
        <w:t xml:space="preserve">Everyone else is already there, working on their own parts.</w:t>
      </w:r>
    </w:p>
    <w:p w:rsidR="00000000" w:rsidDel="00000000" w:rsidP="00000000" w:rsidRDefault="00000000" w:rsidRPr="00000000" w14:paraId="000023DA">
      <w:pPr>
        <w:pageBreakBefore w:val="0"/>
        <w:rPr/>
      </w:pPr>
      <w:r w:rsidDel="00000000" w:rsidR="00000000" w:rsidRPr="00000000">
        <w:rPr>
          <w:rtl w:val="0"/>
        </w:rPr>
      </w:r>
    </w:p>
    <w:p w:rsidR="00000000" w:rsidDel="00000000" w:rsidP="00000000" w:rsidRDefault="00000000" w:rsidRPr="00000000" w14:paraId="000023DB">
      <w:pPr>
        <w:pageBreakBefore w:val="0"/>
        <w:rPr/>
      </w:pPr>
      <w:r w:rsidDel="00000000" w:rsidR="00000000" w:rsidRPr="00000000">
        <w:rPr>
          <w:rtl w:val="0"/>
        </w:rPr>
        <w:t xml:space="preserve">Monika goes over to a desk in the corner, while Sayori waves me over.</w:t>
      </w:r>
    </w:p>
    <w:p w:rsidR="00000000" w:rsidDel="00000000" w:rsidP="00000000" w:rsidRDefault="00000000" w:rsidRPr="00000000" w14:paraId="000023DC">
      <w:pPr>
        <w:pageBreakBefore w:val="0"/>
        <w:rPr/>
      </w:pPr>
      <w:r w:rsidDel="00000000" w:rsidR="00000000" w:rsidRPr="00000000">
        <w:rPr>
          <w:rtl w:val="0"/>
        </w:rPr>
      </w:r>
    </w:p>
    <w:p w:rsidR="00000000" w:rsidDel="00000000" w:rsidP="00000000" w:rsidRDefault="00000000" w:rsidRPr="00000000" w14:paraId="000023DD">
      <w:pPr>
        <w:pageBreakBefore w:val="0"/>
        <w:rPr/>
      </w:pPr>
      <w:r w:rsidDel="00000000" w:rsidR="00000000" w:rsidRPr="00000000">
        <w:rPr>
          <w:rtl w:val="0"/>
        </w:rPr>
        <w:t xml:space="preserve">[Choice box appears, I'm not fluent in coder language, don't friggin crucify me]</w:t>
      </w:r>
    </w:p>
    <w:p w:rsidR="00000000" w:rsidDel="00000000" w:rsidP="00000000" w:rsidRDefault="00000000" w:rsidRPr="00000000" w14:paraId="000023DE">
      <w:pPr>
        <w:pageBreakBefore w:val="0"/>
        <w:rPr/>
      </w:pPr>
      <w:r w:rsidDel="00000000" w:rsidR="00000000" w:rsidRPr="00000000">
        <w:rPr>
          <w:rtl w:val="0"/>
        </w:rPr>
      </w:r>
    </w:p>
    <w:p w:rsidR="00000000" w:rsidDel="00000000" w:rsidP="00000000" w:rsidRDefault="00000000" w:rsidRPr="00000000" w14:paraId="000023DF">
      <w:pPr>
        <w:pageBreakBefore w:val="0"/>
        <w:rPr/>
      </w:pPr>
      <w:r w:rsidDel="00000000" w:rsidR="00000000" w:rsidRPr="00000000">
        <w:rPr>
          <w:rtl w:val="0"/>
        </w:rPr>
        <w:t xml:space="preserve">[Choice 1: Go over to Monika]</w:t>
      </w:r>
    </w:p>
    <w:p w:rsidR="00000000" w:rsidDel="00000000" w:rsidP="00000000" w:rsidRDefault="00000000" w:rsidRPr="00000000" w14:paraId="000023E0">
      <w:pPr>
        <w:pageBreakBefore w:val="0"/>
        <w:rPr/>
      </w:pPr>
      <w:r w:rsidDel="00000000" w:rsidR="00000000" w:rsidRPr="00000000">
        <w:rPr>
          <w:rtl w:val="0"/>
        </w:rPr>
      </w:r>
    </w:p>
    <w:p w:rsidR="00000000" w:rsidDel="00000000" w:rsidP="00000000" w:rsidRDefault="00000000" w:rsidRPr="00000000" w14:paraId="000023E1">
      <w:pPr>
        <w:pageBreakBefore w:val="0"/>
        <w:rPr/>
      </w:pPr>
      <w:r w:rsidDel="00000000" w:rsidR="00000000" w:rsidRPr="00000000">
        <w:rPr>
          <w:rtl w:val="0"/>
        </w:rPr>
        <w:t xml:space="preserve">[Choice 2: Go over to Sayori]</w:t>
      </w:r>
    </w:p>
    <w:p w:rsidR="00000000" w:rsidDel="00000000" w:rsidP="00000000" w:rsidRDefault="00000000" w:rsidRPr="00000000" w14:paraId="000023E2">
      <w:pPr>
        <w:pageBreakBefore w:val="0"/>
        <w:rPr/>
      </w:pPr>
      <w:r w:rsidDel="00000000" w:rsidR="00000000" w:rsidRPr="00000000">
        <w:rPr>
          <w:rtl w:val="0"/>
        </w:rPr>
      </w:r>
    </w:p>
    <w:p w:rsidR="00000000" w:rsidDel="00000000" w:rsidP="00000000" w:rsidRDefault="00000000" w:rsidRPr="00000000" w14:paraId="000023E3">
      <w:pPr>
        <w:pageBreakBefore w:val="0"/>
        <w:rPr/>
      </w:pPr>
      <w:r w:rsidDel="00000000" w:rsidR="00000000" w:rsidRPr="00000000">
        <w:rPr>
          <w:rtl w:val="0"/>
        </w:rPr>
        <w:t xml:space="preserve">[If Choice 1 is chosen]</w:t>
      </w:r>
    </w:p>
    <w:p w:rsidR="00000000" w:rsidDel="00000000" w:rsidP="00000000" w:rsidRDefault="00000000" w:rsidRPr="00000000" w14:paraId="000023E4">
      <w:pPr>
        <w:pageBreakBefore w:val="0"/>
        <w:rPr/>
      </w:pPr>
      <w:r w:rsidDel="00000000" w:rsidR="00000000" w:rsidRPr="00000000">
        <w:rPr>
          <w:rtl w:val="0"/>
        </w:rPr>
      </w:r>
    </w:p>
    <w:p w:rsidR="00000000" w:rsidDel="00000000" w:rsidP="00000000" w:rsidRDefault="00000000" w:rsidRPr="00000000" w14:paraId="000023E5">
      <w:pPr>
        <w:pageBreakBefore w:val="0"/>
        <w:rPr/>
      </w:pPr>
      <w:r w:rsidDel="00000000" w:rsidR="00000000" w:rsidRPr="00000000">
        <w:rPr>
          <w:rtl w:val="0"/>
        </w:rPr>
        <w:t xml:space="preserve">I follow Monika to the corner and sit down.</w:t>
      </w:r>
    </w:p>
    <w:p w:rsidR="00000000" w:rsidDel="00000000" w:rsidP="00000000" w:rsidRDefault="00000000" w:rsidRPr="00000000" w14:paraId="000023E6">
      <w:pPr>
        <w:pageBreakBefore w:val="0"/>
        <w:rPr/>
      </w:pPr>
      <w:r w:rsidDel="00000000" w:rsidR="00000000" w:rsidRPr="00000000">
        <w:rPr>
          <w:rtl w:val="0"/>
        </w:rPr>
      </w:r>
    </w:p>
    <w:p w:rsidR="00000000" w:rsidDel="00000000" w:rsidP="00000000" w:rsidRDefault="00000000" w:rsidRPr="00000000" w14:paraId="000023E7">
      <w:pPr>
        <w:pageBreakBefore w:val="0"/>
        <w:rPr/>
      </w:pPr>
      <w:r w:rsidDel="00000000" w:rsidR="00000000" w:rsidRPr="00000000">
        <w:rPr>
          <w:rtl w:val="0"/>
        </w:rPr>
        <w:t xml:space="preserve">MC: Alright, what do you need help with?</w:t>
      </w:r>
    </w:p>
    <w:p w:rsidR="00000000" w:rsidDel="00000000" w:rsidP="00000000" w:rsidRDefault="00000000" w:rsidRPr="00000000" w14:paraId="000023E8">
      <w:pPr>
        <w:pageBreakBefore w:val="0"/>
        <w:rPr/>
      </w:pPr>
      <w:r w:rsidDel="00000000" w:rsidR="00000000" w:rsidRPr="00000000">
        <w:rPr>
          <w:rtl w:val="0"/>
        </w:rPr>
      </w:r>
    </w:p>
    <w:p w:rsidR="00000000" w:rsidDel="00000000" w:rsidP="00000000" w:rsidRDefault="00000000" w:rsidRPr="00000000" w14:paraId="000023E9">
      <w:pPr>
        <w:pageBreakBefore w:val="0"/>
        <w:rPr/>
      </w:pPr>
      <w:r w:rsidDel="00000000" w:rsidR="00000000" w:rsidRPr="00000000">
        <w:rPr>
          <w:rtl w:val="0"/>
        </w:rPr>
        <w:t xml:space="preserve">Monika: Well, I can't really think of a way to word this…</w:t>
      </w:r>
    </w:p>
    <w:p w:rsidR="00000000" w:rsidDel="00000000" w:rsidP="00000000" w:rsidRDefault="00000000" w:rsidRPr="00000000" w14:paraId="000023EA">
      <w:pPr>
        <w:pageBreakBefore w:val="0"/>
        <w:rPr/>
      </w:pPr>
      <w:r w:rsidDel="00000000" w:rsidR="00000000" w:rsidRPr="00000000">
        <w:rPr>
          <w:rtl w:val="0"/>
        </w:rPr>
      </w:r>
    </w:p>
    <w:p w:rsidR="00000000" w:rsidDel="00000000" w:rsidP="00000000" w:rsidRDefault="00000000" w:rsidRPr="00000000" w14:paraId="000023EB">
      <w:pPr>
        <w:pageBreakBefore w:val="0"/>
        <w:rPr/>
      </w:pPr>
      <w:r w:rsidDel="00000000" w:rsidR="00000000" w:rsidRPr="00000000">
        <w:rPr>
          <w:rtl w:val="0"/>
        </w:rPr>
        <w:t xml:space="preserve">She hands me a sheet of paper with a nice, handwritten paragraph.</w:t>
      </w:r>
    </w:p>
    <w:p w:rsidR="00000000" w:rsidDel="00000000" w:rsidP="00000000" w:rsidRDefault="00000000" w:rsidRPr="00000000" w14:paraId="000023EC">
      <w:pPr>
        <w:pageBreakBefore w:val="0"/>
        <w:rPr/>
      </w:pPr>
      <w:r w:rsidDel="00000000" w:rsidR="00000000" w:rsidRPr="00000000">
        <w:rPr>
          <w:rtl w:val="0"/>
        </w:rPr>
      </w:r>
    </w:p>
    <w:p w:rsidR="00000000" w:rsidDel="00000000" w:rsidP="00000000" w:rsidRDefault="00000000" w:rsidRPr="00000000" w14:paraId="000023ED">
      <w:pPr>
        <w:pageBreakBefore w:val="0"/>
        <w:rPr/>
      </w:pPr>
      <w:r w:rsidDel="00000000" w:rsidR="00000000" w:rsidRPr="00000000">
        <w:rPr>
          <w:rtl w:val="0"/>
        </w:rPr>
        <w:t xml:space="preserve">It looks to be about the connection between music and literature.</w:t>
      </w:r>
    </w:p>
    <w:p w:rsidR="00000000" w:rsidDel="00000000" w:rsidP="00000000" w:rsidRDefault="00000000" w:rsidRPr="00000000" w14:paraId="000023EE">
      <w:pPr>
        <w:pageBreakBefore w:val="0"/>
        <w:rPr/>
      </w:pPr>
      <w:r w:rsidDel="00000000" w:rsidR="00000000" w:rsidRPr="00000000">
        <w:rPr>
          <w:rtl w:val="0"/>
        </w:rPr>
      </w:r>
    </w:p>
    <w:p w:rsidR="00000000" w:rsidDel="00000000" w:rsidP="00000000" w:rsidRDefault="00000000" w:rsidRPr="00000000" w14:paraId="000023EF">
      <w:pPr>
        <w:pageBreakBefore w:val="0"/>
        <w:rPr/>
      </w:pPr>
      <w:r w:rsidDel="00000000" w:rsidR="00000000" w:rsidRPr="00000000">
        <w:rPr>
          <w:rtl w:val="0"/>
        </w:rPr>
        <w:t xml:space="preserve">MC: You wrote a lot about piano in here.</w:t>
      </w:r>
    </w:p>
    <w:p w:rsidR="00000000" w:rsidDel="00000000" w:rsidP="00000000" w:rsidRDefault="00000000" w:rsidRPr="00000000" w14:paraId="000023F0">
      <w:pPr>
        <w:pageBreakBefore w:val="0"/>
        <w:rPr/>
      </w:pPr>
      <w:r w:rsidDel="00000000" w:rsidR="00000000" w:rsidRPr="00000000">
        <w:rPr>
          <w:rtl w:val="0"/>
        </w:rPr>
      </w:r>
    </w:p>
    <w:p w:rsidR="00000000" w:rsidDel="00000000" w:rsidP="00000000" w:rsidRDefault="00000000" w:rsidRPr="00000000" w14:paraId="000023F1">
      <w:pPr>
        <w:pageBreakBefore w:val="0"/>
        <w:rPr/>
      </w:pPr>
      <w:r w:rsidDel="00000000" w:rsidR="00000000" w:rsidRPr="00000000">
        <w:rPr>
          <w:rtl w:val="0"/>
        </w:rPr>
        <w:t xml:space="preserve">Monika laughs.</w:t>
      </w:r>
    </w:p>
    <w:p w:rsidR="00000000" w:rsidDel="00000000" w:rsidP="00000000" w:rsidRDefault="00000000" w:rsidRPr="00000000" w14:paraId="000023F2">
      <w:pPr>
        <w:pageBreakBefore w:val="0"/>
        <w:rPr/>
      </w:pPr>
      <w:r w:rsidDel="00000000" w:rsidR="00000000" w:rsidRPr="00000000">
        <w:rPr>
          <w:rtl w:val="0"/>
        </w:rPr>
      </w:r>
    </w:p>
    <w:p w:rsidR="00000000" w:rsidDel="00000000" w:rsidP="00000000" w:rsidRDefault="00000000" w:rsidRPr="00000000" w14:paraId="000023F3">
      <w:pPr>
        <w:pageBreakBefore w:val="0"/>
        <w:rPr/>
      </w:pPr>
      <w:r w:rsidDel="00000000" w:rsidR="00000000" w:rsidRPr="00000000">
        <w:rPr>
          <w:rtl w:val="0"/>
        </w:rPr>
        <w:t xml:space="preserve">Monika: I mean, I play piano.</w:t>
      </w:r>
    </w:p>
    <w:p w:rsidR="00000000" w:rsidDel="00000000" w:rsidP="00000000" w:rsidRDefault="00000000" w:rsidRPr="00000000" w14:paraId="000023F4">
      <w:pPr>
        <w:pageBreakBefore w:val="0"/>
        <w:rPr/>
      </w:pPr>
      <w:r w:rsidDel="00000000" w:rsidR="00000000" w:rsidRPr="00000000">
        <w:rPr>
          <w:rtl w:val="0"/>
        </w:rPr>
        <w:t xml:space="preserve">Monika: Of course I kinda got carried away writing about it.</w:t>
      </w:r>
    </w:p>
    <w:p w:rsidR="00000000" w:rsidDel="00000000" w:rsidP="00000000" w:rsidRDefault="00000000" w:rsidRPr="00000000" w14:paraId="000023F5">
      <w:pPr>
        <w:pageBreakBefore w:val="0"/>
        <w:rPr/>
      </w:pPr>
      <w:r w:rsidDel="00000000" w:rsidR="00000000" w:rsidRPr="00000000">
        <w:rPr>
          <w:rtl w:val="0"/>
        </w:rPr>
      </w:r>
    </w:p>
    <w:p w:rsidR="00000000" w:rsidDel="00000000" w:rsidP="00000000" w:rsidRDefault="00000000" w:rsidRPr="00000000" w14:paraId="000023F6">
      <w:pPr>
        <w:pageBreakBefore w:val="0"/>
        <w:rPr/>
      </w:pPr>
      <w:r w:rsidDel="00000000" w:rsidR="00000000" w:rsidRPr="00000000">
        <w:rPr>
          <w:rtl w:val="0"/>
        </w:rPr>
        <w:t xml:space="preserve">MC: Maybe try wording it like…</w:t>
      </w:r>
    </w:p>
    <w:p w:rsidR="00000000" w:rsidDel="00000000" w:rsidP="00000000" w:rsidRDefault="00000000" w:rsidRPr="00000000" w14:paraId="000023F7">
      <w:pPr>
        <w:pageBreakBefore w:val="0"/>
        <w:rPr/>
      </w:pPr>
      <w:r w:rsidDel="00000000" w:rsidR="00000000" w:rsidRPr="00000000">
        <w:rPr>
          <w:rtl w:val="0"/>
        </w:rPr>
      </w:r>
    </w:p>
    <w:p w:rsidR="00000000" w:rsidDel="00000000" w:rsidP="00000000" w:rsidRDefault="00000000" w:rsidRPr="00000000" w14:paraId="000023F8">
      <w:pPr>
        <w:pageBreakBefore w:val="0"/>
        <w:rPr/>
      </w:pPr>
      <w:r w:rsidDel="00000000" w:rsidR="00000000" w:rsidRPr="00000000">
        <w:rPr>
          <w:rtl w:val="0"/>
        </w:rPr>
        <w:t xml:space="preserve">MC: "The connection between music and literature is a great one."</w:t>
      </w:r>
    </w:p>
    <w:p w:rsidR="00000000" w:rsidDel="00000000" w:rsidP="00000000" w:rsidRDefault="00000000" w:rsidRPr="00000000" w14:paraId="000023F9">
      <w:pPr>
        <w:pageBreakBefore w:val="0"/>
        <w:rPr/>
      </w:pPr>
      <w:r w:rsidDel="00000000" w:rsidR="00000000" w:rsidRPr="00000000">
        <w:rPr>
          <w:rtl w:val="0"/>
        </w:rPr>
      </w:r>
    </w:p>
    <w:p w:rsidR="00000000" w:rsidDel="00000000" w:rsidP="00000000" w:rsidRDefault="00000000" w:rsidRPr="00000000" w14:paraId="000023FA">
      <w:pPr>
        <w:pageBreakBefore w:val="0"/>
        <w:rPr/>
      </w:pPr>
      <w:r w:rsidDel="00000000" w:rsidR="00000000" w:rsidRPr="00000000">
        <w:rPr>
          <w:rtl w:val="0"/>
        </w:rPr>
        <w:t xml:space="preserve">MC: Damn, I can't do it either.</w:t>
      </w:r>
    </w:p>
    <w:p w:rsidR="00000000" w:rsidDel="00000000" w:rsidP="00000000" w:rsidRDefault="00000000" w:rsidRPr="00000000" w14:paraId="000023FB">
      <w:pPr>
        <w:pageBreakBefore w:val="0"/>
        <w:rPr/>
      </w:pPr>
      <w:r w:rsidDel="00000000" w:rsidR="00000000" w:rsidRPr="00000000">
        <w:rPr>
          <w:rtl w:val="0"/>
        </w:rPr>
      </w:r>
    </w:p>
    <w:p w:rsidR="00000000" w:rsidDel="00000000" w:rsidP="00000000" w:rsidRDefault="00000000" w:rsidRPr="00000000" w14:paraId="000023FC">
      <w:pPr>
        <w:pageBreakBefore w:val="0"/>
        <w:rPr/>
      </w:pPr>
      <w:r w:rsidDel="00000000" w:rsidR="00000000" w:rsidRPr="00000000">
        <w:rPr>
          <w:rtl w:val="0"/>
        </w:rPr>
        <w:t xml:space="preserve">We keep trading lines until the loudspeaker comes on, alerting us that it's 4:55 and to start packing up.</w:t>
      </w:r>
    </w:p>
    <w:p w:rsidR="00000000" w:rsidDel="00000000" w:rsidP="00000000" w:rsidRDefault="00000000" w:rsidRPr="00000000" w14:paraId="000023FD">
      <w:pPr>
        <w:pageBreakBefore w:val="0"/>
        <w:rPr/>
      </w:pPr>
      <w:r w:rsidDel="00000000" w:rsidR="00000000" w:rsidRPr="00000000">
        <w:rPr>
          <w:rtl w:val="0"/>
        </w:rPr>
      </w:r>
    </w:p>
    <w:p w:rsidR="00000000" w:rsidDel="00000000" w:rsidP="00000000" w:rsidRDefault="00000000" w:rsidRPr="00000000" w14:paraId="000023FE">
      <w:pPr>
        <w:pageBreakBefore w:val="0"/>
        <w:rPr/>
      </w:pPr>
      <w:r w:rsidDel="00000000" w:rsidR="00000000" w:rsidRPr="00000000">
        <w:rPr>
          <w:rtl w:val="0"/>
        </w:rPr>
        <w:t xml:space="preserve">MC: Here, I'll think over it tonight and send you something.</w:t>
      </w:r>
    </w:p>
    <w:p w:rsidR="00000000" w:rsidDel="00000000" w:rsidP="00000000" w:rsidRDefault="00000000" w:rsidRPr="00000000" w14:paraId="000023FF">
      <w:pPr>
        <w:pageBreakBefore w:val="0"/>
        <w:rPr/>
      </w:pPr>
      <w:r w:rsidDel="00000000" w:rsidR="00000000" w:rsidRPr="00000000">
        <w:rPr>
          <w:rtl w:val="0"/>
        </w:rPr>
        <w:br w:type="textWrapping"/>
        <w:t xml:space="preserve">Monika: Oh, don't worry about it!</w:t>
      </w:r>
    </w:p>
    <w:p w:rsidR="00000000" w:rsidDel="00000000" w:rsidP="00000000" w:rsidRDefault="00000000" w:rsidRPr="00000000" w14:paraId="00002400">
      <w:pPr>
        <w:pageBreakBefore w:val="0"/>
        <w:rPr/>
      </w:pPr>
      <w:r w:rsidDel="00000000" w:rsidR="00000000" w:rsidRPr="00000000">
        <w:rPr>
          <w:rtl w:val="0"/>
        </w:rPr>
      </w:r>
    </w:p>
    <w:p w:rsidR="00000000" w:rsidDel="00000000" w:rsidP="00000000" w:rsidRDefault="00000000" w:rsidRPr="00000000" w14:paraId="00002401">
      <w:pPr>
        <w:pageBreakBefore w:val="0"/>
        <w:rPr/>
      </w:pPr>
      <w:r w:rsidDel="00000000" w:rsidR="00000000" w:rsidRPr="00000000">
        <w:rPr>
          <w:rtl w:val="0"/>
        </w:rPr>
        <w:t xml:space="preserve">Monika: I'm sure I can do it.</w:t>
      </w:r>
    </w:p>
    <w:p w:rsidR="00000000" w:rsidDel="00000000" w:rsidP="00000000" w:rsidRDefault="00000000" w:rsidRPr="00000000" w14:paraId="00002402">
      <w:pPr>
        <w:pageBreakBefore w:val="0"/>
        <w:rPr/>
      </w:pPr>
      <w:r w:rsidDel="00000000" w:rsidR="00000000" w:rsidRPr="00000000">
        <w:rPr>
          <w:rtl w:val="0"/>
        </w:rPr>
      </w:r>
    </w:p>
    <w:p w:rsidR="00000000" w:rsidDel="00000000" w:rsidP="00000000" w:rsidRDefault="00000000" w:rsidRPr="00000000" w14:paraId="00002403">
      <w:pPr>
        <w:pageBreakBefore w:val="0"/>
        <w:rPr/>
      </w:pPr>
      <w:r w:rsidDel="00000000" w:rsidR="00000000" w:rsidRPr="00000000">
        <w:rPr>
          <w:rtl w:val="0"/>
        </w:rPr>
        <w:t xml:space="preserve">Monika stands up.</w:t>
      </w:r>
    </w:p>
    <w:p w:rsidR="00000000" w:rsidDel="00000000" w:rsidP="00000000" w:rsidRDefault="00000000" w:rsidRPr="00000000" w14:paraId="00002404">
      <w:pPr>
        <w:pageBreakBefore w:val="0"/>
        <w:rPr/>
      </w:pPr>
      <w:r w:rsidDel="00000000" w:rsidR="00000000" w:rsidRPr="00000000">
        <w:rPr>
          <w:rtl w:val="0"/>
        </w:rPr>
      </w:r>
    </w:p>
    <w:p w:rsidR="00000000" w:rsidDel="00000000" w:rsidP="00000000" w:rsidRDefault="00000000" w:rsidRPr="00000000" w14:paraId="00002405">
      <w:pPr>
        <w:pageBreakBefore w:val="0"/>
        <w:rPr/>
      </w:pPr>
      <w:r w:rsidDel="00000000" w:rsidR="00000000" w:rsidRPr="00000000">
        <w:rPr>
          <w:rtl w:val="0"/>
        </w:rPr>
        <w:t xml:space="preserve">Monika: Alright, productive day today!</w:t>
      </w:r>
    </w:p>
    <w:p w:rsidR="00000000" w:rsidDel="00000000" w:rsidP="00000000" w:rsidRDefault="00000000" w:rsidRPr="00000000" w14:paraId="00002406">
      <w:pPr>
        <w:pageBreakBefore w:val="0"/>
        <w:rPr/>
      </w:pPr>
      <w:r w:rsidDel="00000000" w:rsidR="00000000" w:rsidRPr="00000000">
        <w:rPr>
          <w:rtl w:val="0"/>
        </w:rPr>
      </w:r>
    </w:p>
    <w:p w:rsidR="00000000" w:rsidDel="00000000" w:rsidP="00000000" w:rsidRDefault="00000000" w:rsidRPr="00000000" w14:paraId="00002407">
      <w:pPr>
        <w:pageBreakBefore w:val="0"/>
        <w:rPr/>
      </w:pPr>
      <w:r w:rsidDel="00000000" w:rsidR="00000000" w:rsidRPr="00000000">
        <w:rPr>
          <w:rtl w:val="0"/>
        </w:rPr>
        <w:t xml:space="preserve">Monika: Remember, this needs to be done by Friday!</w:t>
      </w:r>
    </w:p>
    <w:p w:rsidR="00000000" w:rsidDel="00000000" w:rsidP="00000000" w:rsidRDefault="00000000" w:rsidRPr="00000000" w14:paraId="00002408">
      <w:pPr>
        <w:pageBreakBefore w:val="0"/>
        <w:rPr/>
      </w:pPr>
      <w:r w:rsidDel="00000000" w:rsidR="00000000" w:rsidRPr="00000000">
        <w:rPr>
          <w:rtl w:val="0"/>
        </w:rPr>
      </w:r>
    </w:p>
    <w:p w:rsidR="00000000" w:rsidDel="00000000" w:rsidP="00000000" w:rsidRDefault="00000000" w:rsidRPr="00000000" w14:paraId="00002409">
      <w:pPr>
        <w:pageBreakBefore w:val="0"/>
        <w:rPr/>
      </w:pPr>
      <w:r w:rsidDel="00000000" w:rsidR="00000000" w:rsidRPr="00000000">
        <w:rPr>
          <w:rtl w:val="0"/>
        </w:rPr>
        <w:t xml:space="preserve">I start to pack up my stuff when I notice Sayori sitting with her head down.</w:t>
      </w:r>
    </w:p>
    <w:p w:rsidR="00000000" w:rsidDel="00000000" w:rsidP="00000000" w:rsidRDefault="00000000" w:rsidRPr="00000000" w14:paraId="0000240A">
      <w:pPr>
        <w:pageBreakBefore w:val="0"/>
        <w:rPr/>
      </w:pPr>
      <w:r w:rsidDel="00000000" w:rsidR="00000000" w:rsidRPr="00000000">
        <w:rPr>
          <w:rtl w:val="0"/>
        </w:rPr>
      </w:r>
    </w:p>
    <w:p w:rsidR="00000000" w:rsidDel="00000000" w:rsidP="00000000" w:rsidRDefault="00000000" w:rsidRPr="00000000" w14:paraId="0000240B">
      <w:pPr>
        <w:pageBreakBefore w:val="0"/>
        <w:rPr/>
      </w:pPr>
      <w:r w:rsidDel="00000000" w:rsidR="00000000" w:rsidRPr="00000000">
        <w:rPr>
          <w:rtl w:val="0"/>
        </w:rPr>
        <w:t xml:space="preserve">I walk over to her.</w:t>
      </w:r>
    </w:p>
    <w:p w:rsidR="00000000" w:rsidDel="00000000" w:rsidP="00000000" w:rsidRDefault="00000000" w:rsidRPr="00000000" w14:paraId="0000240C">
      <w:pPr>
        <w:pageBreakBefore w:val="0"/>
        <w:rPr/>
      </w:pPr>
      <w:r w:rsidDel="00000000" w:rsidR="00000000" w:rsidRPr="00000000">
        <w:rPr>
          <w:rtl w:val="0"/>
        </w:rPr>
      </w:r>
    </w:p>
    <w:p w:rsidR="00000000" w:rsidDel="00000000" w:rsidP="00000000" w:rsidRDefault="00000000" w:rsidRPr="00000000" w14:paraId="0000240D">
      <w:pPr>
        <w:pageBreakBefore w:val="0"/>
        <w:rPr/>
      </w:pPr>
      <w:r w:rsidDel="00000000" w:rsidR="00000000" w:rsidRPr="00000000">
        <w:rPr>
          <w:rtl w:val="0"/>
        </w:rPr>
        <w:t xml:space="preserve">MC: You okay?</w:t>
      </w:r>
    </w:p>
    <w:p w:rsidR="00000000" w:rsidDel="00000000" w:rsidP="00000000" w:rsidRDefault="00000000" w:rsidRPr="00000000" w14:paraId="0000240E">
      <w:pPr>
        <w:pageBreakBefore w:val="0"/>
        <w:rPr/>
      </w:pPr>
      <w:r w:rsidDel="00000000" w:rsidR="00000000" w:rsidRPr="00000000">
        <w:rPr>
          <w:rtl w:val="0"/>
        </w:rPr>
      </w:r>
    </w:p>
    <w:p w:rsidR="00000000" w:rsidDel="00000000" w:rsidP="00000000" w:rsidRDefault="00000000" w:rsidRPr="00000000" w14:paraId="0000240F">
      <w:pPr>
        <w:pageBreakBefore w:val="0"/>
        <w:rPr/>
      </w:pPr>
      <w:r w:rsidDel="00000000" w:rsidR="00000000" w:rsidRPr="00000000">
        <w:rPr>
          <w:rtl w:val="0"/>
        </w:rPr>
        <w:t xml:space="preserve">She startles a bit.</w:t>
      </w:r>
    </w:p>
    <w:p w:rsidR="00000000" w:rsidDel="00000000" w:rsidP="00000000" w:rsidRDefault="00000000" w:rsidRPr="00000000" w14:paraId="00002410">
      <w:pPr>
        <w:pageBreakBefore w:val="0"/>
        <w:rPr/>
      </w:pPr>
      <w:r w:rsidDel="00000000" w:rsidR="00000000" w:rsidRPr="00000000">
        <w:rPr>
          <w:rtl w:val="0"/>
        </w:rPr>
      </w:r>
    </w:p>
    <w:p w:rsidR="00000000" w:rsidDel="00000000" w:rsidP="00000000" w:rsidRDefault="00000000" w:rsidRPr="00000000" w14:paraId="00002411">
      <w:pPr>
        <w:pageBreakBefore w:val="0"/>
        <w:rPr/>
      </w:pPr>
      <w:r w:rsidDel="00000000" w:rsidR="00000000" w:rsidRPr="00000000">
        <w:rPr>
          <w:rtl w:val="0"/>
        </w:rPr>
        <w:t xml:space="preserve">Sayori: Of course!</w:t>
        <w:br w:type="textWrapping"/>
        <w:br w:type="textWrapping"/>
        <w:t xml:space="preserve">Sayori: Just tired, is all.</w:t>
      </w:r>
    </w:p>
    <w:p w:rsidR="00000000" w:rsidDel="00000000" w:rsidP="00000000" w:rsidRDefault="00000000" w:rsidRPr="00000000" w14:paraId="00002412">
      <w:pPr>
        <w:pageBreakBefore w:val="0"/>
        <w:rPr/>
      </w:pPr>
      <w:r w:rsidDel="00000000" w:rsidR="00000000" w:rsidRPr="00000000">
        <w:rPr>
          <w:rtl w:val="0"/>
        </w:rPr>
      </w:r>
    </w:p>
    <w:p w:rsidR="00000000" w:rsidDel="00000000" w:rsidP="00000000" w:rsidRDefault="00000000" w:rsidRPr="00000000" w14:paraId="00002413">
      <w:pPr>
        <w:pageBreakBefore w:val="0"/>
        <w:rPr/>
      </w:pPr>
      <w:r w:rsidDel="00000000" w:rsidR="00000000" w:rsidRPr="00000000">
        <w:rPr>
          <w:rtl w:val="0"/>
        </w:rPr>
        <w:t xml:space="preserve">I start to speak when the loudspeaker comes back on, telling us that it's time to leave the building.</w:t>
      </w:r>
    </w:p>
    <w:p w:rsidR="00000000" w:rsidDel="00000000" w:rsidP="00000000" w:rsidRDefault="00000000" w:rsidRPr="00000000" w14:paraId="00002414">
      <w:pPr>
        <w:pageBreakBefore w:val="0"/>
        <w:rPr/>
      </w:pPr>
      <w:r w:rsidDel="00000000" w:rsidR="00000000" w:rsidRPr="00000000">
        <w:rPr>
          <w:rtl w:val="0"/>
        </w:rPr>
      </w:r>
    </w:p>
    <w:p w:rsidR="00000000" w:rsidDel="00000000" w:rsidP="00000000" w:rsidRDefault="00000000" w:rsidRPr="00000000" w14:paraId="00002415">
      <w:pPr>
        <w:pageBreakBefore w:val="0"/>
        <w:rPr/>
      </w:pPr>
      <w:r w:rsidDel="00000000" w:rsidR="00000000" w:rsidRPr="00000000">
        <w:rPr>
          <w:rtl w:val="0"/>
        </w:rPr>
        <w:t xml:space="preserve">I walk back over to Monika.</w:t>
      </w:r>
    </w:p>
    <w:p w:rsidR="00000000" w:rsidDel="00000000" w:rsidP="00000000" w:rsidRDefault="00000000" w:rsidRPr="00000000" w14:paraId="00002416">
      <w:pPr>
        <w:pageBreakBefore w:val="0"/>
        <w:rPr/>
      </w:pPr>
      <w:r w:rsidDel="00000000" w:rsidR="00000000" w:rsidRPr="00000000">
        <w:rPr>
          <w:rtl w:val="0"/>
        </w:rPr>
      </w:r>
    </w:p>
    <w:p w:rsidR="00000000" w:rsidDel="00000000" w:rsidP="00000000" w:rsidRDefault="00000000" w:rsidRPr="00000000" w14:paraId="00002417">
      <w:pPr>
        <w:pageBreakBefore w:val="0"/>
        <w:rPr/>
      </w:pPr>
      <w:r w:rsidDel="00000000" w:rsidR="00000000" w:rsidRPr="00000000">
        <w:rPr>
          <w:rtl w:val="0"/>
        </w:rPr>
        <w:t xml:space="preserve">MC: Wanna walk to my place?</w:t>
        <w:br w:type="textWrapping"/>
      </w:r>
    </w:p>
    <w:p w:rsidR="00000000" w:rsidDel="00000000" w:rsidP="00000000" w:rsidRDefault="00000000" w:rsidRPr="00000000" w14:paraId="00002418">
      <w:pPr>
        <w:pageBreakBefore w:val="0"/>
        <w:rPr/>
      </w:pPr>
      <w:r w:rsidDel="00000000" w:rsidR="00000000" w:rsidRPr="00000000">
        <w:rPr>
          <w:rtl w:val="0"/>
        </w:rPr>
        <w:t xml:space="preserve">MC: We could play more Detective Special.</w:t>
      </w:r>
    </w:p>
    <w:p w:rsidR="00000000" w:rsidDel="00000000" w:rsidP="00000000" w:rsidRDefault="00000000" w:rsidRPr="00000000" w14:paraId="00002419">
      <w:pPr>
        <w:pageBreakBefore w:val="0"/>
        <w:rPr/>
      </w:pPr>
      <w:r w:rsidDel="00000000" w:rsidR="00000000" w:rsidRPr="00000000">
        <w:rPr>
          <w:rtl w:val="0"/>
        </w:rPr>
        <w:t xml:space="preserve">She nods.</w:t>
      </w:r>
    </w:p>
    <w:p w:rsidR="00000000" w:rsidDel="00000000" w:rsidP="00000000" w:rsidRDefault="00000000" w:rsidRPr="00000000" w14:paraId="0000241A">
      <w:pPr>
        <w:pageBreakBefore w:val="0"/>
        <w:rPr/>
      </w:pPr>
      <w:r w:rsidDel="00000000" w:rsidR="00000000" w:rsidRPr="00000000">
        <w:rPr>
          <w:rtl w:val="0"/>
        </w:rPr>
      </w:r>
    </w:p>
    <w:p w:rsidR="00000000" w:rsidDel="00000000" w:rsidP="00000000" w:rsidRDefault="00000000" w:rsidRPr="00000000" w14:paraId="0000241B">
      <w:pPr>
        <w:pageBreakBefore w:val="0"/>
        <w:rPr/>
      </w:pPr>
      <w:r w:rsidDel="00000000" w:rsidR="00000000" w:rsidRPr="00000000">
        <w:rPr>
          <w:rtl w:val="0"/>
        </w:rPr>
        <w:t xml:space="preserve">Monika: Sounds good!</w:t>
      </w:r>
    </w:p>
    <w:p w:rsidR="00000000" w:rsidDel="00000000" w:rsidP="00000000" w:rsidRDefault="00000000" w:rsidRPr="00000000" w14:paraId="0000241C">
      <w:pPr>
        <w:pageBreakBefore w:val="0"/>
        <w:rPr/>
      </w:pPr>
      <w:r w:rsidDel="00000000" w:rsidR="00000000" w:rsidRPr="00000000">
        <w:rPr>
          <w:rtl w:val="0"/>
        </w:rPr>
      </w:r>
    </w:p>
    <w:p w:rsidR="00000000" w:rsidDel="00000000" w:rsidP="00000000" w:rsidRDefault="00000000" w:rsidRPr="00000000" w14:paraId="0000241D">
      <w:pPr>
        <w:pageBreakBefore w:val="0"/>
        <w:rPr/>
      </w:pPr>
      <w:r w:rsidDel="00000000" w:rsidR="00000000" w:rsidRPr="00000000">
        <w:rPr>
          <w:rtl w:val="0"/>
        </w:rPr>
        <w:t xml:space="preserve">As we leave, we hear footsteps coming up behind us.</w:t>
      </w:r>
    </w:p>
    <w:p w:rsidR="00000000" w:rsidDel="00000000" w:rsidP="00000000" w:rsidRDefault="00000000" w:rsidRPr="00000000" w14:paraId="0000241E">
      <w:pPr>
        <w:pageBreakBefore w:val="0"/>
        <w:rPr/>
      </w:pPr>
      <w:r w:rsidDel="00000000" w:rsidR="00000000" w:rsidRPr="00000000">
        <w:rPr>
          <w:rtl w:val="0"/>
        </w:rPr>
      </w:r>
    </w:p>
    <w:p w:rsidR="00000000" w:rsidDel="00000000" w:rsidP="00000000" w:rsidRDefault="00000000" w:rsidRPr="00000000" w14:paraId="0000241F">
      <w:pPr>
        <w:pageBreakBefore w:val="0"/>
        <w:rPr/>
      </w:pPr>
      <w:r w:rsidDel="00000000" w:rsidR="00000000" w:rsidRPr="00000000">
        <w:rPr>
          <w:rtl w:val="0"/>
        </w:rPr>
        <w:t xml:space="preserve">Sayori: Hey! Mind if I walk with you…?</w:t>
      </w:r>
    </w:p>
    <w:p w:rsidR="00000000" w:rsidDel="00000000" w:rsidP="00000000" w:rsidRDefault="00000000" w:rsidRPr="00000000" w14:paraId="00002420">
      <w:pPr>
        <w:pageBreakBefore w:val="0"/>
        <w:rPr/>
      </w:pPr>
      <w:r w:rsidDel="00000000" w:rsidR="00000000" w:rsidRPr="00000000">
        <w:rPr>
          <w:rtl w:val="0"/>
        </w:rPr>
      </w:r>
    </w:p>
    <w:p w:rsidR="00000000" w:rsidDel="00000000" w:rsidP="00000000" w:rsidRDefault="00000000" w:rsidRPr="00000000" w14:paraId="00002421">
      <w:pPr>
        <w:pageBreakBefore w:val="0"/>
        <w:rPr/>
      </w:pPr>
      <w:r w:rsidDel="00000000" w:rsidR="00000000" w:rsidRPr="00000000">
        <w:rPr>
          <w:rtl w:val="0"/>
        </w:rPr>
        <w:t xml:space="preserve">Sayori seems considerably less enthusiastic than usual.</w:t>
      </w:r>
    </w:p>
    <w:p w:rsidR="00000000" w:rsidDel="00000000" w:rsidP="00000000" w:rsidRDefault="00000000" w:rsidRPr="00000000" w14:paraId="00002422">
      <w:pPr>
        <w:pageBreakBefore w:val="0"/>
        <w:rPr/>
      </w:pPr>
      <w:r w:rsidDel="00000000" w:rsidR="00000000" w:rsidRPr="00000000">
        <w:rPr>
          <w:rtl w:val="0"/>
        </w:rPr>
      </w:r>
    </w:p>
    <w:p w:rsidR="00000000" w:rsidDel="00000000" w:rsidP="00000000" w:rsidRDefault="00000000" w:rsidRPr="00000000" w14:paraId="00002423">
      <w:pPr>
        <w:pageBreakBefore w:val="0"/>
        <w:rPr/>
      </w:pPr>
      <w:r w:rsidDel="00000000" w:rsidR="00000000" w:rsidRPr="00000000">
        <w:rPr>
          <w:rtl w:val="0"/>
        </w:rPr>
        <w:t xml:space="preserve">MC: Of course you can.</w:t>
      </w:r>
    </w:p>
    <w:p w:rsidR="00000000" w:rsidDel="00000000" w:rsidP="00000000" w:rsidRDefault="00000000" w:rsidRPr="00000000" w14:paraId="00002424">
      <w:pPr>
        <w:pageBreakBefore w:val="0"/>
        <w:rPr/>
      </w:pPr>
      <w:r w:rsidDel="00000000" w:rsidR="00000000" w:rsidRPr="00000000">
        <w:rPr>
          <w:rtl w:val="0"/>
        </w:rPr>
      </w:r>
    </w:p>
    <w:p w:rsidR="00000000" w:rsidDel="00000000" w:rsidP="00000000" w:rsidRDefault="00000000" w:rsidRPr="00000000" w14:paraId="00002425">
      <w:pPr>
        <w:pageBreakBefore w:val="0"/>
        <w:rPr/>
      </w:pPr>
      <w:r w:rsidDel="00000000" w:rsidR="00000000" w:rsidRPr="00000000">
        <w:rPr>
          <w:rtl w:val="0"/>
        </w:rPr>
        <w:t xml:space="preserve">She smiles, though it too is less wide than usual.</w:t>
      </w:r>
    </w:p>
    <w:p w:rsidR="00000000" w:rsidDel="00000000" w:rsidP="00000000" w:rsidRDefault="00000000" w:rsidRPr="00000000" w14:paraId="00002426">
      <w:pPr>
        <w:pageBreakBefore w:val="0"/>
        <w:rPr/>
      </w:pPr>
      <w:r w:rsidDel="00000000" w:rsidR="00000000" w:rsidRPr="00000000">
        <w:rPr>
          <w:rtl w:val="0"/>
        </w:rPr>
      </w:r>
    </w:p>
    <w:p w:rsidR="00000000" w:rsidDel="00000000" w:rsidP="00000000" w:rsidRDefault="00000000" w:rsidRPr="00000000" w14:paraId="00002427">
      <w:pPr>
        <w:pageBreakBefore w:val="0"/>
        <w:rPr/>
      </w:pPr>
      <w:r w:rsidDel="00000000" w:rsidR="00000000" w:rsidRPr="00000000">
        <w:rPr>
          <w:rtl w:val="0"/>
        </w:rPr>
        <w:t xml:space="preserve">I brush that aside as we leave the building.</w:t>
      </w:r>
    </w:p>
    <w:p w:rsidR="00000000" w:rsidDel="00000000" w:rsidP="00000000" w:rsidRDefault="00000000" w:rsidRPr="00000000" w14:paraId="00002428">
      <w:pPr>
        <w:pageBreakBefore w:val="0"/>
        <w:rPr/>
      </w:pPr>
      <w:r w:rsidDel="00000000" w:rsidR="00000000" w:rsidRPr="00000000">
        <w:rPr>
          <w:rtl w:val="0"/>
        </w:rPr>
      </w:r>
    </w:p>
    <w:p w:rsidR="00000000" w:rsidDel="00000000" w:rsidP="00000000" w:rsidRDefault="00000000" w:rsidRPr="00000000" w14:paraId="00002429">
      <w:pPr>
        <w:pageBreakBefore w:val="0"/>
        <w:rPr/>
      </w:pPr>
      <w:r w:rsidDel="00000000" w:rsidR="00000000" w:rsidRPr="00000000">
        <w:rPr>
          <w:rtl w:val="0"/>
        </w:rPr>
        <w:t xml:space="preserve">As we walk, the three of us chat.</w:t>
      </w:r>
    </w:p>
    <w:p w:rsidR="00000000" w:rsidDel="00000000" w:rsidP="00000000" w:rsidRDefault="00000000" w:rsidRPr="00000000" w14:paraId="0000242A">
      <w:pPr>
        <w:pageBreakBefore w:val="0"/>
        <w:rPr/>
      </w:pPr>
      <w:r w:rsidDel="00000000" w:rsidR="00000000" w:rsidRPr="00000000">
        <w:rPr>
          <w:rtl w:val="0"/>
        </w:rPr>
      </w:r>
    </w:p>
    <w:p w:rsidR="00000000" w:rsidDel="00000000" w:rsidP="00000000" w:rsidRDefault="00000000" w:rsidRPr="00000000" w14:paraId="0000242B">
      <w:pPr>
        <w:pageBreakBefore w:val="0"/>
        <w:rPr/>
      </w:pPr>
      <w:r w:rsidDel="00000000" w:rsidR="00000000" w:rsidRPr="00000000">
        <w:rPr>
          <w:rtl w:val="0"/>
        </w:rPr>
        <w:t xml:space="preserve">Monika: Sayori, are you doing alright?</w:t>
      </w:r>
    </w:p>
    <w:p w:rsidR="00000000" w:rsidDel="00000000" w:rsidP="00000000" w:rsidRDefault="00000000" w:rsidRPr="00000000" w14:paraId="0000242C">
      <w:pPr>
        <w:pageBreakBefore w:val="0"/>
        <w:rPr/>
      </w:pPr>
      <w:r w:rsidDel="00000000" w:rsidR="00000000" w:rsidRPr="00000000">
        <w:rPr>
          <w:rtl w:val="0"/>
        </w:rPr>
      </w:r>
    </w:p>
    <w:p w:rsidR="00000000" w:rsidDel="00000000" w:rsidP="00000000" w:rsidRDefault="00000000" w:rsidRPr="00000000" w14:paraId="0000242D">
      <w:pPr>
        <w:pageBreakBefore w:val="0"/>
        <w:rPr/>
      </w:pPr>
      <w:r w:rsidDel="00000000" w:rsidR="00000000" w:rsidRPr="00000000">
        <w:rPr>
          <w:rtl w:val="0"/>
        </w:rPr>
        <w:t xml:space="preserve">Sayori looks up, clearly caught off guard.</w:t>
      </w:r>
    </w:p>
    <w:p w:rsidR="00000000" w:rsidDel="00000000" w:rsidP="00000000" w:rsidRDefault="00000000" w:rsidRPr="00000000" w14:paraId="0000242E">
      <w:pPr>
        <w:pageBreakBefore w:val="0"/>
        <w:rPr/>
      </w:pPr>
      <w:r w:rsidDel="00000000" w:rsidR="00000000" w:rsidRPr="00000000">
        <w:rPr>
          <w:rtl w:val="0"/>
        </w:rPr>
      </w:r>
    </w:p>
    <w:p w:rsidR="00000000" w:rsidDel="00000000" w:rsidP="00000000" w:rsidRDefault="00000000" w:rsidRPr="00000000" w14:paraId="0000242F">
      <w:pPr>
        <w:pageBreakBefore w:val="0"/>
        <w:rPr/>
      </w:pPr>
      <w:r w:rsidDel="00000000" w:rsidR="00000000" w:rsidRPr="00000000">
        <w:rPr>
          <w:rtl w:val="0"/>
        </w:rPr>
        <w:t xml:space="preserve">Sayori: Of course!</w:t>
      </w:r>
    </w:p>
    <w:p w:rsidR="00000000" w:rsidDel="00000000" w:rsidP="00000000" w:rsidRDefault="00000000" w:rsidRPr="00000000" w14:paraId="00002430">
      <w:pPr>
        <w:pageBreakBefore w:val="0"/>
        <w:rPr/>
      </w:pPr>
      <w:r w:rsidDel="00000000" w:rsidR="00000000" w:rsidRPr="00000000">
        <w:rPr>
          <w:rtl w:val="0"/>
        </w:rPr>
      </w:r>
    </w:p>
    <w:p w:rsidR="00000000" w:rsidDel="00000000" w:rsidP="00000000" w:rsidRDefault="00000000" w:rsidRPr="00000000" w14:paraId="00002431">
      <w:pPr>
        <w:pageBreakBefore w:val="0"/>
        <w:rPr/>
      </w:pPr>
      <w:r w:rsidDel="00000000" w:rsidR="00000000" w:rsidRPr="00000000">
        <w:rPr>
          <w:rtl w:val="0"/>
        </w:rPr>
        <w:t xml:space="preserve">Now she seems like her usual self.</w:t>
      </w:r>
    </w:p>
    <w:p w:rsidR="00000000" w:rsidDel="00000000" w:rsidP="00000000" w:rsidRDefault="00000000" w:rsidRPr="00000000" w14:paraId="00002432">
      <w:pPr>
        <w:pageBreakBefore w:val="0"/>
        <w:rPr/>
      </w:pPr>
      <w:r w:rsidDel="00000000" w:rsidR="00000000" w:rsidRPr="00000000">
        <w:rPr>
          <w:rtl w:val="0"/>
        </w:rPr>
      </w:r>
    </w:p>
    <w:p w:rsidR="00000000" w:rsidDel="00000000" w:rsidP="00000000" w:rsidRDefault="00000000" w:rsidRPr="00000000" w14:paraId="00002433">
      <w:pPr>
        <w:pageBreakBefore w:val="0"/>
        <w:rPr/>
      </w:pPr>
      <w:r w:rsidDel="00000000" w:rsidR="00000000" w:rsidRPr="00000000">
        <w:rPr>
          <w:rtl w:val="0"/>
        </w:rPr>
        <w:t xml:space="preserve">Sayori: Why wouldn't I be?</w:t>
      </w:r>
    </w:p>
    <w:p w:rsidR="00000000" w:rsidDel="00000000" w:rsidP="00000000" w:rsidRDefault="00000000" w:rsidRPr="00000000" w14:paraId="00002434">
      <w:pPr>
        <w:pageBreakBefore w:val="0"/>
        <w:rPr/>
      </w:pPr>
      <w:r w:rsidDel="00000000" w:rsidR="00000000" w:rsidRPr="00000000">
        <w:rPr>
          <w:rtl w:val="0"/>
        </w:rPr>
      </w:r>
    </w:p>
    <w:p w:rsidR="00000000" w:rsidDel="00000000" w:rsidP="00000000" w:rsidRDefault="00000000" w:rsidRPr="00000000" w14:paraId="00002435">
      <w:pPr>
        <w:pageBreakBefore w:val="0"/>
        <w:rPr/>
      </w:pPr>
      <w:r w:rsidDel="00000000" w:rsidR="00000000" w:rsidRPr="00000000">
        <w:rPr>
          <w:rtl w:val="0"/>
        </w:rPr>
        <w:t xml:space="preserve">Monika: You just seem down.</w:t>
      </w:r>
    </w:p>
    <w:p w:rsidR="00000000" w:rsidDel="00000000" w:rsidP="00000000" w:rsidRDefault="00000000" w:rsidRPr="00000000" w14:paraId="00002436">
      <w:pPr>
        <w:pageBreakBefore w:val="0"/>
        <w:rPr/>
      </w:pPr>
      <w:r w:rsidDel="00000000" w:rsidR="00000000" w:rsidRPr="00000000">
        <w:rPr>
          <w:rtl w:val="0"/>
        </w:rPr>
      </w:r>
    </w:p>
    <w:p w:rsidR="00000000" w:rsidDel="00000000" w:rsidP="00000000" w:rsidRDefault="00000000" w:rsidRPr="00000000" w14:paraId="00002437">
      <w:pPr>
        <w:pageBreakBefore w:val="0"/>
        <w:rPr/>
      </w:pPr>
      <w:r w:rsidDel="00000000" w:rsidR="00000000" w:rsidRPr="00000000">
        <w:rPr>
          <w:rtl w:val="0"/>
        </w:rPr>
        <w:t xml:space="preserve">Sayori: Nope, I'm just thinking.</w:t>
      </w:r>
    </w:p>
    <w:p w:rsidR="00000000" w:rsidDel="00000000" w:rsidP="00000000" w:rsidRDefault="00000000" w:rsidRPr="00000000" w14:paraId="00002438">
      <w:pPr>
        <w:pageBreakBefore w:val="0"/>
        <w:rPr/>
      </w:pPr>
      <w:r w:rsidDel="00000000" w:rsidR="00000000" w:rsidRPr="00000000">
        <w:rPr>
          <w:rtl w:val="0"/>
        </w:rPr>
      </w:r>
    </w:p>
    <w:p w:rsidR="00000000" w:rsidDel="00000000" w:rsidP="00000000" w:rsidRDefault="00000000" w:rsidRPr="00000000" w14:paraId="00002439">
      <w:pPr>
        <w:pageBreakBefore w:val="0"/>
        <w:rPr/>
      </w:pPr>
      <w:r w:rsidDel="00000000" w:rsidR="00000000" w:rsidRPr="00000000">
        <w:rPr>
          <w:rtl w:val="0"/>
        </w:rPr>
        <w:t xml:space="preserve">Monika nods and we go back to our conversation.</w:t>
      </w:r>
    </w:p>
    <w:p w:rsidR="00000000" w:rsidDel="00000000" w:rsidP="00000000" w:rsidRDefault="00000000" w:rsidRPr="00000000" w14:paraId="0000243A">
      <w:pPr>
        <w:pageBreakBefore w:val="0"/>
        <w:rPr/>
      </w:pPr>
      <w:r w:rsidDel="00000000" w:rsidR="00000000" w:rsidRPr="00000000">
        <w:rPr>
          <w:rtl w:val="0"/>
        </w:rPr>
      </w:r>
    </w:p>
    <w:p w:rsidR="00000000" w:rsidDel="00000000" w:rsidP="00000000" w:rsidRDefault="00000000" w:rsidRPr="00000000" w14:paraId="0000243B">
      <w:pPr>
        <w:pageBreakBefore w:val="0"/>
        <w:rPr/>
      </w:pPr>
      <w:r w:rsidDel="00000000" w:rsidR="00000000" w:rsidRPr="00000000">
        <w:rPr>
          <w:rtl w:val="0"/>
        </w:rPr>
        <w:t xml:space="preserve">[End of Choice]</w:t>
      </w:r>
    </w:p>
    <w:p w:rsidR="00000000" w:rsidDel="00000000" w:rsidP="00000000" w:rsidRDefault="00000000" w:rsidRPr="00000000" w14:paraId="0000243C">
      <w:pPr>
        <w:pageBreakBefore w:val="0"/>
        <w:rPr/>
      </w:pPr>
      <w:r w:rsidDel="00000000" w:rsidR="00000000" w:rsidRPr="00000000">
        <w:rPr>
          <w:rtl w:val="0"/>
        </w:rPr>
      </w:r>
    </w:p>
    <w:p w:rsidR="00000000" w:rsidDel="00000000" w:rsidP="00000000" w:rsidRDefault="00000000" w:rsidRPr="00000000" w14:paraId="0000243D">
      <w:pPr>
        <w:pageBreakBefore w:val="0"/>
        <w:rPr/>
      </w:pPr>
      <w:r w:rsidDel="00000000" w:rsidR="00000000" w:rsidRPr="00000000">
        <w:rPr>
          <w:rtl w:val="0"/>
        </w:rPr>
        <w:t xml:space="preserve">[If Choice 2 was chosen]</w:t>
      </w:r>
    </w:p>
    <w:p w:rsidR="00000000" w:rsidDel="00000000" w:rsidP="00000000" w:rsidRDefault="00000000" w:rsidRPr="00000000" w14:paraId="0000243E">
      <w:pPr>
        <w:pageBreakBefore w:val="0"/>
        <w:rPr/>
      </w:pPr>
      <w:r w:rsidDel="00000000" w:rsidR="00000000" w:rsidRPr="00000000">
        <w:rPr>
          <w:rtl w:val="0"/>
        </w:rPr>
      </w:r>
    </w:p>
    <w:p w:rsidR="00000000" w:rsidDel="00000000" w:rsidP="00000000" w:rsidRDefault="00000000" w:rsidRPr="00000000" w14:paraId="0000243F">
      <w:pPr>
        <w:pageBreakBefore w:val="0"/>
        <w:rPr/>
      </w:pPr>
      <w:r w:rsidDel="00000000" w:rsidR="00000000" w:rsidRPr="00000000">
        <w:rPr>
          <w:rtl w:val="0"/>
        </w:rPr>
        <w:t xml:space="preserve">I nod to Monika and walk over to Sayori's desk.</w:t>
      </w:r>
    </w:p>
    <w:p w:rsidR="00000000" w:rsidDel="00000000" w:rsidP="00000000" w:rsidRDefault="00000000" w:rsidRPr="00000000" w14:paraId="00002440">
      <w:pPr>
        <w:pageBreakBefore w:val="0"/>
        <w:rPr/>
      </w:pPr>
      <w:r w:rsidDel="00000000" w:rsidR="00000000" w:rsidRPr="00000000">
        <w:rPr>
          <w:rtl w:val="0"/>
        </w:rPr>
      </w:r>
    </w:p>
    <w:p w:rsidR="00000000" w:rsidDel="00000000" w:rsidP="00000000" w:rsidRDefault="00000000" w:rsidRPr="00000000" w14:paraId="00002441">
      <w:pPr>
        <w:pageBreakBefore w:val="0"/>
        <w:rPr/>
      </w:pPr>
      <w:r w:rsidDel="00000000" w:rsidR="00000000" w:rsidRPr="00000000">
        <w:rPr>
          <w:rtl w:val="0"/>
        </w:rPr>
        <w:t xml:space="preserve">MC: Hey, need help with anything?</w:t>
      </w:r>
    </w:p>
    <w:p w:rsidR="00000000" w:rsidDel="00000000" w:rsidP="00000000" w:rsidRDefault="00000000" w:rsidRPr="00000000" w14:paraId="00002442">
      <w:pPr>
        <w:pageBreakBefore w:val="0"/>
        <w:rPr/>
      </w:pPr>
      <w:r w:rsidDel="00000000" w:rsidR="00000000" w:rsidRPr="00000000">
        <w:rPr>
          <w:rtl w:val="0"/>
        </w:rPr>
      </w:r>
    </w:p>
    <w:p w:rsidR="00000000" w:rsidDel="00000000" w:rsidP="00000000" w:rsidRDefault="00000000" w:rsidRPr="00000000" w14:paraId="00002443">
      <w:pPr>
        <w:pageBreakBefore w:val="0"/>
        <w:rPr/>
      </w:pPr>
      <w:r w:rsidDel="00000000" w:rsidR="00000000" w:rsidRPr="00000000">
        <w:rPr>
          <w:rtl w:val="0"/>
        </w:rPr>
        <w:t xml:space="preserve">She nods.</w:t>
      </w:r>
    </w:p>
    <w:p w:rsidR="00000000" w:rsidDel="00000000" w:rsidP="00000000" w:rsidRDefault="00000000" w:rsidRPr="00000000" w14:paraId="00002444">
      <w:pPr>
        <w:pageBreakBefore w:val="0"/>
        <w:rPr/>
      </w:pPr>
      <w:r w:rsidDel="00000000" w:rsidR="00000000" w:rsidRPr="00000000">
        <w:rPr>
          <w:rtl w:val="0"/>
        </w:rPr>
        <w:t xml:space="preserve">MC: What are you having trouble with?</w:t>
        <w:br w:type="textWrapping"/>
      </w:r>
    </w:p>
    <w:p w:rsidR="00000000" w:rsidDel="00000000" w:rsidP="00000000" w:rsidRDefault="00000000" w:rsidRPr="00000000" w14:paraId="00002445">
      <w:pPr>
        <w:pageBreakBefore w:val="0"/>
        <w:rPr/>
      </w:pPr>
      <w:r w:rsidDel="00000000" w:rsidR="00000000" w:rsidRPr="00000000">
        <w:rPr>
          <w:rtl w:val="0"/>
        </w:rPr>
        <w:t xml:space="preserve">She laughs sheepishly.</w:t>
      </w:r>
    </w:p>
    <w:p w:rsidR="00000000" w:rsidDel="00000000" w:rsidP="00000000" w:rsidRDefault="00000000" w:rsidRPr="00000000" w14:paraId="00002446">
      <w:pPr>
        <w:pageBreakBefore w:val="0"/>
        <w:rPr/>
      </w:pPr>
      <w:r w:rsidDel="00000000" w:rsidR="00000000" w:rsidRPr="00000000">
        <w:rPr>
          <w:rtl w:val="0"/>
        </w:rPr>
      </w:r>
    </w:p>
    <w:p w:rsidR="00000000" w:rsidDel="00000000" w:rsidP="00000000" w:rsidRDefault="00000000" w:rsidRPr="00000000" w14:paraId="00002447">
      <w:pPr>
        <w:pageBreakBefore w:val="0"/>
        <w:rPr/>
      </w:pPr>
      <w:r w:rsidDel="00000000" w:rsidR="00000000" w:rsidRPr="00000000">
        <w:rPr>
          <w:rtl w:val="0"/>
        </w:rPr>
        <w:t xml:space="preserve">Sayori: Um…</w:t>
      </w:r>
    </w:p>
    <w:p w:rsidR="00000000" w:rsidDel="00000000" w:rsidP="00000000" w:rsidRDefault="00000000" w:rsidRPr="00000000" w14:paraId="00002448">
      <w:pPr>
        <w:pageBreakBefore w:val="0"/>
        <w:rPr/>
      </w:pPr>
      <w:r w:rsidDel="00000000" w:rsidR="00000000" w:rsidRPr="00000000">
        <w:rPr>
          <w:rtl w:val="0"/>
        </w:rPr>
      </w:r>
    </w:p>
    <w:p w:rsidR="00000000" w:rsidDel="00000000" w:rsidP="00000000" w:rsidRDefault="00000000" w:rsidRPr="00000000" w14:paraId="00002449">
      <w:pPr>
        <w:pageBreakBefore w:val="0"/>
        <w:rPr/>
      </w:pPr>
      <w:r w:rsidDel="00000000" w:rsidR="00000000" w:rsidRPr="00000000">
        <w:rPr>
          <w:rtl w:val="0"/>
        </w:rPr>
        <w:t xml:space="preserve">Sayori: All of it…</w:t>
      </w:r>
    </w:p>
    <w:p w:rsidR="00000000" w:rsidDel="00000000" w:rsidP="00000000" w:rsidRDefault="00000000" w:rsidRPr="00000000" w14:paraId="0000244A">
      <w:pPr>
        <w:pageBreakBefore w:val="0"/>
        <w:rPr/>
      </w:pPr>
      <w:r w:rsidDel="00000000" w:rsidR="00000000" w:rsidRPr="00000000">
        <w:rPr>
          <w:rtl w:val="0"/>
        </w:rPr>
      </w:r>
    </w:p>
    <w:p w:rsidR="00000000" w:rsidDel="00000000" w:rsidP="00000000" w:rsidRDefault="00000000" w:rsidRPr="00000000" w14:paraId="0000244B">
      <w:pPr>
        <w:pageBreakBefore w:val="0"/>
        <w:rPr/>
      </w:pPr>
      <w:r w:rsidDel="00000000" w:rsidR="00000000" w:rsidRPr="00000000">
        <w:rPr>
          <w:rtl w:val="0"/>
        </w:rPr>
        <w:t xml:space="preserve">MC: You haven't written anything?</w:t>
      </w:r>
    </w:p>
    <w:p w:rsidR="00000000" w:rsidDel="00000000" w:rsidP="00000000" w:rsidRDefault="00000000" w:rsidRPr="00000000" w14:paraId="0000244C">
      <w:pPr>
        <w:pageBreakBefore w:val="0"/>
        <w:rPr/>
      </w:pPr>
      <w:r w:rsidDel="00000000" w:rsidR="00000000" w:rsidRPr="00000000">
        <w:rPr>
          <w:rtl w:val="0"/>
        </w:rPr>
      </w:r>
    </w:p>
    <w:p w:rsidR="00000000" w:rsidDel="00000000" w:rsidP="00000000" w:rsidRDefault="00000000" w:rsidRPr="00000000" w14:paraId="0000244D">
      <w:pPr>
        <w:pageBreakBefore w:val="0"/>
        <w:rPr/>
      </w:pPr>
      <w:r w:rsidDel="00000000" w:rsidR="00000000" w:rsidRPr="00000000">
        <w:rPr>
          <w:rtl w:val="0"/>
        </w:rPr>
        <w:t xml:space="preserve">MC: Well, might as well get to work.</w:t>
      </w:r>
    </w:p>
    <w:p w:rsidR="00000000" w:rsidDel="00000000" w:rsidP="00000000" w:rsidRDefault="00000000" w:rsidRPr="00000000" w14:paraId="0000244E">
      <w:pPr>
        <w:pageBreakBefore w:val="0"/>
        <w:rPr/>
      </w:pPr>
      <w:r w:rsidDel="00000000" w:rsidR="00000000" w:rsidRPr="00000000">
        <w:rPr>
          <w:rtl w:val="0"/>
        </w:rPr>
      </w:r>
    </w:p>
    <w:p w:rsidR="00000000" w:rsidDel="00000000" w:rsidP="00000000" w:rsidRDefault="00000000" w:rsidRPr="00000000" w14:paraId="0000244F">
      <w:pPr>
        <w:pageBreakBefore w:val="0"/>
        <w:rPr/>
      </w:pPr>
      <w:r w:rsidDel="00000000" w:rsidR="00000000" w:rsidRPr="00000000">
        <w:rPr>
          <w:rtl w:val="0"/>
        </w:rPr>
        <w:t xml:space="preserve">MC: You were writing an advice column, right?</w:t>
      </w:r>
    </w:p>
    <w:p w:rsidR="00000000" w:rsidDel="00000000" w:rsidP="00000000" w:rsidRDefault="00000000" w:rsidRPr="00000000" w14:paraId="00002450">
      <w:pPr>
        <w:pageBreakBefore w:val="0"/>
        <w:rPr/>
      </w:pPr>
      <w:r w:rsidDel="00000000" w:rsidR="00000000" w:rsidRPr="00000000">
        <w:rPr>
          <w:rtl w:val="0"/>
        </w:rPr>
      </w:r>
    </w:p>
    <w:p w:rsidR="00000000" w:rsidDel="00000000" w:rsidP="00000000" w:rsidRDefault="00000000" w:rsidRPr="00000000" w14:paraId="00002451">
      <w:pPr>
        <w:pageBreakBefore w:val="0"/>
        <w:rPr/>
      </w:pPr>
      <w:r w:rsidDel="00000000" w:rsidR="00000000" w:rsidRPr="00000000">
        <w:rPr>
          <w:rtl w:val="0"/>
        </w:rPr>
        <w:t xml:space="preserve">She nods.</w:t>
      </w:r>
    </w:p>
    <w:p w:rsidR="00000000" w:rsidDel="00000000" w:rsidP="00000000" w:rsidRDefault="00000000" w:rsidRPr="00000000" w14:paraId="00002452">
      <w:pPr>
        <w:pageBreakBefore w:val="0"/>
        <w:rPr/>
      </w:pPr>
      <w:r w:rsidDel="00000000" w:rsidR="00000000" w:rsidRPr="00000000">
        <w:rPr>
          <w:rtl w:val="0"/>
        </w:rPr>
      </w:r>
    </w:p>
    <w:p w:rsidR="00000000" w:rsidDel="00000000" w:rsidP="00000000" w:rsidRDefault="00000000" w:rsidRPr="00000000" w14:paraId="00002453">
      <w:pPr>
        <w:pageBreakBefore w:val="0"/>
        <w:rPr/>
      </w:pPr>
      <w:r w:rsidDel="00000000" w:rsidR="00000000" w:rsidRPr="00000000">
        <w:rPr>
          <w:rtl w:val="0"/>
        </w:rPr>
        <w:t xml:space="preserve">Sayori: </w:t>
      </w:r>
      <w:r w:rsidDel="00000000" w:rsidR="00000000" w:rsidRPr="00000000">
        <w:rPr>
          <w:i w:val="1"/>
          <w:rtl w:val="0"/>
        </w:rPr>
        <w:t xml:space="preserve">Dr. Sayori's Life Advice</w:t>
      </w:r>
      <w:r w:rsidDel="00000000" w:rsidR="00000000" w:rsidRPr="00000000">
        <w:rPr>
          <w:rtl w:val="0"/>
        </w:rPr>
        <w:t xml:space="preserve">!</w:t>
      </w:r>
    </w:p>
    <w:p w:rsidR="00000000" w:rsidDel="00000000" w:rsidP="00000000" w:rsidRDefault="00000000" w:rsidRPr="00000000" w14:paraId="00002454">
      <w:pPr>
        <w:pageBreakBefore w:val="0"/>
        <w:rPr/>
      </w:pPr>
      <w:r w:rsidDel="00000000" w:rsidR="00000000" w:rsidRPr="00000000">
        <w:rPr>
          <w:rtl w:val="0"/>
        </w:rPr>
      </w:r>
    </w:p>
    <w:p w:rsidR="00000000" w:rsidDel="00000000" w:rsidP="00000000" w:rsidRDefault="00000000" w:rsidRPr="00000000" w14:paraId="00002455">
      <w:pPr>
        <w:pageBreakBefore w:val="0"/>
        <w:rPr/>
      </w:pPr>
      <w:r w:rsidDel="00000000" w:rsidR="00000000" w:rsidRPr="00000000">
        <w:rPr>
          <w:rtl w:val="0"/>
        </w:rPr>
        <w:t xml:space="preserve">MC: What kind of advice?</w:t>
      </w:r>
    </w:p>
    <w:p w:rsidR="00000000" w:rsidDel="00000000" w:rsidP="00000000" w:rsidRDefault="00000000" w:rsidRPr="00000000" w14:paraId="00002456">
      <w:pPr>
        <w:pageBreakBefore w:val="0"/>
        <w:rPr/>
      </w:pPr>
      <w:r w:rsidDel="00000000" w:rsidR="00000000" w:rsidRPr="00000000">
        <w:rPr>
          <w:rtl w:val="0"/>
        </w:rPr>
      </w:r>
    </w:p>
    <w:p w:rsidR="00000000" w:rsidDel="00000000" w:rsidP="00000000" w:rsidRDefault="00000000" w:rsidRPr="00000000" w14:paraId="00002457">
      <w:pPr>
        <w:pageBreakBefore w:val="0"/>
        <w:rPr/>
      </w:pPr>
      <w:r w:rsidDel="00000000" w:rsidR="00000000" w:rsidRPr="00000000">
        <w:rPr>
          <w:rtl w:val="0"/>
        </w:rPr>
        <w:t xml:space="preserve">Sayori: Hmm…</w:t>
      </w:r>
    </w:p>
    <w:p w:rsidR="00000000" w:rsidDel="00000000" w:rsidP="00000000" w:rsidRDefault="00000000" w:rsidRPr="00000000" w14:paraId="00002458">
      <w:pPr>
        <w:pageBreakBefore w:val="0"/>
        <w:rPr/>
      </w:pPr>
      <w:r w:rsidDel="00000000" w:rsidR="00000000" w:rsidRPr="00000000">
        <w:rPr>
          <w:rtl w:val="0"/>
        </w:rPr>
      </w:r>
    </w:p>
    <w:p w:rsidR="00000000" w:rsidDel="00000000" w:rsidP="00000000" w:rsidRDefault="00000000" w:rsidRPr="00000000" w14:paraId="00002459">
      <w:pPr>
        <w:pageBreakBefore w:val="0"/>
        <w:rPr/>
      </w:pPr>
      <w:r w:rsidDel="00000000" w:rsidR="00000000" w:rsidRPr="00000000">
        <w:rPr>
          <w:rtl w:val="0"/>
        </w:rPr>
        <w:t xml:space="preserve">Sayori: Well, there are a few people in the school who I think are depressed…</w:t>
      </w:r>
    </w:p>
    <w:p w:rsidR="00000000" w:rsidDel="00000000" w:rsidP="00000000" w:rsidRDefault="00000000" w:rsidRPr="00000000" w14:paraId="0000245A">
      <w:pPr>
        <w:pageBreakBefore w:val="0"/>
        <w:rPr/>
      </w:pPr>
      <w:r w:rsidDel="00000000" w:rsidR="00000000" w:rsidRPr="00000000">
        <w:rPr>
          <w:rtl w:val="0"/>
        </w:rPr>
      </w:r>
    </w:p>
    <w:p w:rsidR="00000000" w:rsidDel="00000000" w:rsidP="00000000" w:rsidRDefault="00000000" w:rsidRPr="00000000" w14:paraId="0000245B">
      <w:pPr>
        <w:pageBreakBefore w:val="0"/>
        <w:rPr/>
      </w:pPr>
      <w:r w:rsidDel="00000000" w:rsidR="00000000" w:rsidRPr="00000000">
        <w:rPr>
          <w:rtl w:val="0"/>
        </w:rPr>
        <w:t xml:space="preserve">Sayori: Maybe I'll write about ways to deal with depression.</w:t>
      </w:r>
    </w:p>
    <w:p w:rsidR="00000000" w:rsidDel="00000000" w:rsidP="00000000" w:rsidRDefault="00000000" w:rsidRPr="00000000" w14:paraId="0000245C">
      <w:pPr>
        <w:pageBreakBefore w:val="0"/>
        <w:rPr/>
      </w:pPr>
      <w:r w:rsidDel="00000000" w:rsidR="00000000" w:rsidRPr="00000000">
        <w:rPr>
          <w:rtl w:val="0"/>
        </w:rPr>
      </w:r>
    </w:p>
    <w:p w:rsidR="00000000" w:rsidDel="00000000" w:rsidP="00000000" w:rsidRDefault="00000000" w:rsidRPr="00000000" w14:paraId="0000245D">
      <w:pPr>
        <w:pageBreakBefore w:val="0"/>
        <w:rPr/>
      </w:pPr>
      <w:r w:rsidDel="00000000" w:rsidR="00000000" w:rsidRPr="00000000">
        <w:rPr>
          <w:rtl w:val="0"/>
        </w:rPr>
        <w:t xml:space="preserve">MC: Do you know anything about dealing with depression?</w:t>
      </w:r>
    </w:p>
    <w:p w:rsidR="00000000" w:rsidDel="00000000" w:rsidP="00000000" w:rsidRDefault="00000000" w:rsidRPr="00000000" w14:paraId="0000245E">
      <w:pPr>
        <w:pageBreakBefore w:val="0"/>
        <w:rPr/>
      </w:pPr>
      <w:r w:rsidDel="00000000" w:rsidR="00000000" w:rsidRPr="00000000">
        <w:rPr>
          <w:rtl w:val="0"/>
        </w:rPr>
      </w:r>
    </w:p>
    <w:p w:rsidR="00000000" w:rsidDel="00000000" w:rsidP="00000000" w:rsidRDefault="00000000" w:rsidRPr="00000000" w14:paraId="0000245F">
      <w:pPr>
        <w:pageBreakBefore w:val="0"/>
        <w:rPr/>
      </w:pPr>
      <w:r w:rsidDel="00000000" w:rsidR="00000000" w:rsidRPr="00000000">
        <w:rPr>
          <w:rtl w:val="0"/>
        </w:rPr>
        <w:t xml:space="preserve">She nods.</w:t>
      </w:r>
    </w:p>
    <w:p w:rsidR="00000000" w:rsidDel="00000000" w:rsidP="00000000" w:rsidRDefault="00000000" w:rsidRPr="00000000" w14:paraId="00002460">
      <w:pPr>
        <w:pageBreakBefore w:val="0"/>
        <w:rPr/>
      </w:pPr>
      <w:r w:rsidDel="00000000" w:rsidR="00000000" w:rsidRPr="00000000">
        <w:rPr>
          <w:rtl w:val="0"/>
        </w:rPr>
      </w:r>
    </w:p>
    <w:p w:rsidR="00000000" w:rsidDel="00000000" w:rsidP="00000000" w:rsidRDefault="00000000" w:rsidRPr="00000000" w14:paraId="00002461">
      <w:pPr>
        <w:pageBreakBefore w:val="0"/>
        <w:rPr/>
      </w:pPr>
      <w:r w:rsidDel="00000000" w:rsidR="00000000" w:rsidRPr="00000000">
        <w:rPr>
          <w:rtl w:val="0"/>
        </w:rPr>
        <w:t xml:space="preserve">Sayori: I...used to know someone who was depressed, I learned a lot from them.</w:t>
      </w:r>
    </w:p>
    <w:p w:rsidR="00000000" w:rsidDel="00000000" w:rsidP="00000000" w:rsidRDefault="00000000" w:rsidRPr="00000000" w14:paraId="00002462">
      <w:pPr>
        <w:pageBreakBefore w:val="0"/>
        <w:rPr/>
      </w:pPr>
      <w:r w:rsidDel="00000000" w:rsidR="00000000" w:rsidRPr="00000000">
        <w:rPr>
          <w:rtl w:val="0"/>
        </w:rPr>
      </w:r>
    </w:p>
    <w:p w:rsidR="00000000" w:rsidDel="00000000" w:rsidP="00000000" w:rsidRDefault="00000000" w:rsidRPr="00000000" w14:paraId="00002463">
      <w:pPr>
        <w:pageBreakBefore w:val="0"/>
        <w:rPr/>
      </w:pPr>
      <w:r w:rsidDel="00000000" w:rsidR="00000000" w:rsidRPr="00000000">
        <w:rPr>
          <w:rtl w:val="0"/>
        </w:rPr>
        <w:t xml:space="preserve">I lean back.</w:t>
      </w:r>
    </w:p>
    <w:p w:rsidR="00000000" w:rsidDel="00000000" w:rsidP="00000000" w:rsidRDefault="00000000" w:rsidRPr="00000000" w14:paraId="00002464">
      <w:pPr>
        <w:pageBreakBefore w:val="0"/>
        <w:rPr/>
      </w:pPr>
      <w:r w:rsidDel="00000000" w:rsidR="00000000" w:rsidRPr="00000000">
        <w:rPr>
          <w:rtl w:val="0"/>
        </w:rPr>
      </w:r>
    </w:p>
    <w:p w:rsidR="00000000" w:rsidDel="00000000" w:rsidP="00000000" w:rsidRDefault="00000000" w:rsidRPr="00000000" w14:paraId="00002465">
      <w:pPr>
        <w:pageBreakBefore w:val="0"/>
        <w:rPr/>
      </w:pPr>
      <w:r w:rsidDel="00000000" w:rsidR="00000000" w:rsidRPr="00000000">
        <w:rPr>
          <w:rtl w:val="0"/>
        </w:rPr>
        <w:t xml:space="preserve">MC: Well, if you need help writing it, I'll be right here.</w:t>
      </w:r>
    </w:p>
    <w:p w:rsidR="00000000" w:rsidDel="00000000" w:rsidP="00000000" w:rsidRDefault="00000000" w:rsidRPr="00000000" w14:paraId="00002466">
      <w:pPr>
        <w:pageBreakBefore w:val="0"/>
        <w:rPr/>
      </w:pPr>
      <w:r w:rsidDel="00000000" w:rsidR="00000000" w:rsidRPr="00000000">
        <w:rPr>
          <w:rtl w:val="0"/>
        </w:rPr>
      </w:r>
    </w:p>
    <w:p w:rsidR="00000000" w:rsidDel="00000000" w:rsidP="00000000" w:rsidRDefault="00000000" w:rsidRPr="00000000" w14:paraId="00002467">
      <w:pPr>
        <w:pageBreakBefore w:val="0"/>
        <w:rPr/>
      </w:pPr>
      <w:r w:rsidDel="00000000" w:rsidR="00000000" w:rsidRPr="00000000">
        <w:rPr>
          <w:rtl w:val="0"/>
        </w:rPr>
        <w:t xml:space="preserve">I take my book from my bag and start to read while Sayori scribbles away.</w:t>
      </w:r>
    </w:p>
    <w:p w:rsidR="00000000" w:rsidDel="00000000" w:rsidP="00000000" w:rsidRDefault="00000000" w:rsidRPr="00000000" w14:paraId="00002468">
      <w:pPr>
        <w:pageBreakBefore w:val="0"/>
        <w:rPr/>
      </w:pPr>
      <w:r w:rsidDel="00000000" w:rsidR="00000000" w:rsidRPr="00000000">
        <w:rPr>
          <w:rtl w:val="0"/>
        </w:rPr>
      </w:r>
    </w:p>
    <w:p w:rsidR="00000000" w:rsidDel="00000000" w:rsidP="00000000" w:rsidRDefault="00000000" w:rsidRPr="00000000" w14:paraId="00002469">
      <w:pPr>
        <w:pageBreakBefore w:val="0"/>
        <w:rPr/>
      </w:pPr>
      <w:r w:rsidDel="00000000" w:rsidR="00000000" w:rsidRPr="00000000">
        <w:rPr>
          <w:rtl w:val="0"/>
        </w:rPr>
        <w:t xml:space="preserve">I jump when the loudspeaker comes on, telling us that it's 4:55 and to start packing up.</w:t>
      </w:r>
    </w:p>
    <w:p w:rsidR="00000000" w:rsidDel="00000000" w:rsidP="00000000" w:rsidRDefault="00000000" w:rsidRPr="00000000" w14:paraId="0000246A">
      <w:pPr>
        <w:pageBreakBefore w:val="0"/>
        <w:rPr/>
      </w:pPr>
      <w:r w:rsidDel="00000000" w:rsidR="00000000" w:rsidRPr="00000000">
        <w:rPr>
          <w:rtl w:val="0"/>
        </w:rPr>
      </w:r>
    </w:p>
    <w:p w:rsidR="00000000" w:rsidDel="00000000" w:rsidP="00000000" w:rsidRDefault="00000000" w:rsidRPr="00000000" w14:paraId="0000246B">
      <w:pPr>
        <w:pageBreakBefore w:val="0"/>
        <w:rPr/>
      </w:pPr>
      <w:r w:rsidDel="00000000" w:rsidR="00000000" w:rsidRPr="00000000">
        <w:rPr>
          <w:rtl w:val="0"/>
        </w:rPr>
        <w:t xml:space="preserve">It's time to go already?</w:t>
      </w:r>
    </w:p>
    <w:p w:rsidR="00000000" w:rsidDel="00000000" w:rsidP="00000000" w:rsidRDefault="00000000" w:rsidRPr="00000000" w14:paraId="0000246C">
      <w:pPr>
        <w:pageBreakBefore w:val="0"/>
        <w:rPr/>
      </w:pPr>
      <w:r w:rsidDel="00000000" w:rsidR="00000000" w:rsidRPr="00000000">
        <w:rPr>
          <w:rtl w:val="0"/>
        </w:rPr>
      </w:r>
    </w:p>
    <w:p w:rsidR="00000000" w:rsidDel="00000000" w:rsidP="00000000" w:rsidRDefault="00000000" w:rsidRPr="00000000" w14:paraId="0000246D">
      <w:pPr>
        <w:pageBreakBefore w:val="0"/>
        <w:rPr/>
      </w:pPr>
      <w:r w:rsidDel="00000000" w:rsidR="00000000" w:rsidRPr="00000000">
        <w:rPr>
          <w:rtl w:val="0"/>
        </w:rPr>
        <w:t xml:space="preserve">Monika: Productive day today!</w:t>
      </w:r>
    </w:p>
    <w:p w:rsidR="00000000" w:rsidDel="00000000" w:rsidP="00000000" w:rsidRDefault="00000000" w:rsidRPr="00000000" w14:paraId="0000246E">
      <w:pPr>
        <w:pageBreakBefore w:val="0"/>
        <w:rPr/>
      </w:pPr>
      <w:r w:rsidDel="00000000" w:rsidR="00000000" w:rsidRPr="00000000">
        <w:rPr>
          <w:rtl w:val="0"/>
        </w:rPr>
        <w:t xml:space="preserve">Monika: Remember, this needs to be done by Friday!</w:t>
      </w:r>
    </w:p>
    <w:p w:rsidR="00000000" w:rsidDel="00000000" w:rsidP="00000000" w:rsidRDefault="00000000" w:rsidRPr="00000000" w14:paraId="0000246F">
      <w:pPr>
        <w:pageBreakBefore w:val="0"/>
        <w:rPr/>
      </w:pPr>
      <w:r w:rsidDel="00000000" w:rsidR="00000000" w:rsidRPr="00000000">
        <w:rPr>
          <w:rtl w:val="0"/>
        </w:rPr>
      </w:r>
    </w:p>
    <w:p w:rsidR="00000000" w:rsidDel="00000000" w:rsidP="00000000" w:rsidRDefault="00000000" w:rsidRPr="00000000" w14:paraId="00002470">
      <w:pPr>
        <w:pageBreakBefore w:val="0"/>
        <w:rPr/>
      </w:pPr>
      <w:r w:rsidDel="00000000" w:rsidR="00000000" w:rsidRPr="00000000">
        <w:rPr>
          <w:rtl w:val="0"/>
        </w:rPr>
        <w:t xml:space="preserve">I turn to Sayori.</w:t>
      </w:r>
    </w:p>
    <w:p w:rsidR="00000000" w:rsidDel="00000000" w:rsidP="00000000" w:rsidRDefault="00000000" w:rsidRPr="00000000" w14:paraId="00002471">
      <w:pPr>
        <w:pageBreakBefore w:val="0"/>
        <w:rPr/>
      </w:pPr>
      <w:r w:rsidDel="00000000" w:rsidR="00000000" w:rsidRPr="00000000">
        <w:rPr>
          <w:rtl w:val="0"/>
        </w:rPr>
      </w:r>
    </w:p>
    <w:p w:rsidR="00000000" w:rsidDel="00000000" w:rsidP="00000000" w:rsidRDefault="00000000" w:rsidRPr="00000000" w14:paraId="00002472">
      <w:pPr>
        <w:pageBreakBefore w:val="0"/>
        <w:rPr/>
      </w:pPr>
      <w:r w:rsidDel="00000000" w:rsidR="00000000" w:rsidRPr="00000000">
        <w:rPr>
          <w:rtl w:val="0"/>
        </w:rPr>
        <w:t xml:space="preserve">MC: Feeling good with what you've got?</w:t>
      </w:r>
    </w:p>
    <w:p w:rsidR="00000000" w:rsidDel="00000000" w:rsidP="00000000" w:rsidRDefault="00000000" w:rsidRPr="00000000" w14:paraId="00002473">
      <w:pPr>
        <w:pageBreakBefore w:val="0"/>
        <w:rPr/>
      </w:pPr>
      <w:r w:rsidDel="00000000" w:rsidR="00000000" w:rsidRPr="00000000">
        <w:rPr>
          <w:rtl w:val="0"/>
        </w:rPr>
      </w:r>
    </w:p>
    <w:p w:rsidR="00000000" w:rsidDel="00000000" w:rsidP="00000000" w:rsidRDefault="00000000" w:rsidRPr="00000000" w14:paraId="00002474">
      <w:pPr>
        <w:pageBreakBefore w:val="0"/>
        <w:rPr/>
      </w:pPr>
      <w:r w:rsidDel="00000000" w:rsidR="00000000" w:rsidRPr="00000000">
        <w:rPr>
          <w:rtl w:val="0"/>
        </w:rPr>
        <w:t xml:space="preserve">Sayori: Yup!</w:t>
      </w:r>
    </w:p>
    <w:p w:rsidR="00000000" w:rsidDel="00000000" w:rsidP="00000000" w:rsidRDefault="00000000" w:rsidRPr="00000000" w14:paraId="00002475">
      <w:pPr>
        <w:pageBreakBefore w:val="0"/>
        <w:rPr/>
      </w:pPr>
      <w:r w:rsidDel="00000000" w:rsidR="00000000" w:rsidRPr="00000000">
        <w:rPr>
          <w:rtl w:val="0"/>
        </w:rPr>
      </w:r>
    </w:p>
    <w:p w:rsidR="00000000" w:rsidDel="00000000" w:rsidP="00000000" w:rsidRDefault="00000000" w:rsidRPr="00000000" w14:paraId="00002476">
      <w:pPr>
        <w:pageBreakBefore w:val="0"/>
        <w:rPr/>
      </w:pPr>
      <w:r w:rsidDel="00000000" w:rsidR="00000000" w:rsidRPr="00000000">
        <w:rPr>
          <w:rtl w:val="0"/>
        </w:rPr>
        <w:t xml:space="preserve">Sayori: I think it's good enough for an advice column…</w:t>
      </w:r>
    </w:p>
    <w:p w:rsidR="00000000" w:rsidDel="00000000" w:rsidP="00000000" w:rsidRDefault="00000000" w:rsidRPr="00000000" w14:paraId="00002477">
      <w:pPr>
        <w:pageBreakBefore w:val="0"/>
        <w:rPr/>
      </w:pPr>
      <w:r w:rsidDel="00000000" w:rsidR="00000000" w:rsidRPr="00000000">
        <w:rPr>
          <w:rtl w:val="0"/>
        </w:rPr>
      </w:r>
    </w:p>
    <w:p w:rsidR="00000000" w:rsidDel="00000000" w:rsidP="00000000" w:rsidRDefault="00000000" w:rsidRPr="00000000" w14:paraId="00002478">
      <w:pPr>
        <w:pageBreakBefore w:val="0"/>
        <w:rPr/>
      </w:pPr>
      <w:r w:rsidDel="00000000" w:rsidR="00000000" w:rsidRPr="00000000">
        <w:rPr>
          <w:rtl w:val="0"/>
        </w:rPr>
        <w:t xml:space="preserve">MC: I mean, I could read it over later if you want…</w:t>
      </w:r>
    </w:p>
    <w:p w:rsidR="00000000" w:rsidDel="00000000" w:rsidP="00000000" w:rsidRDefault="00000000" w:rsidRPr="00000000" w14:paraId="00002479">
      <w:pPr>
        <w:pageBreakBefore w:val="0"/>
        <w:rPr/>
      </w:pPr>
      <w:r w:rsidDel="00000000" w:rsidR="00000000" w:rsidRPr="00000000">
        <w:rPr>
          <w:rtl w:val="0"/>
        </w:rPr>
      </w:r>
    </w:p>
    <w:p w:rsidR="00000000" w:rsidDel="00000000" w:rsidP="00000000" w:rsidRDefault="00000000" w:rsidRPr="00000000" w14:paraId="0000247A">
      <w:pPr>
        <w:pageBreakBefore w:val="0"/>
        <w:rPr/>
      </w:pPr>
      <w:r w:rsidDel="00000000" w:rsidR="00000000" w:rsidRPr="00000000">
        <w:rPr>
          <w:rtl w:val="0"/>
        </w:rPr>
        <w:t xml:space="preserve">MC: Be right back.</w:t>
      </w:r>
    </w:p>
    <w:p w:rsidR="00000000" w:rsidDel="00000000" w:rsidP="00000000" w:rsidRDefault="00000000" w:rsidRPr="00000000" w14:paraId="0000247B">
      <w:pPr>
        <w:pageBreakBefore w:val="0"/>
        <w:rPr/>
      </w:pPr>
      <w:r w:rsidDel="00000000" w:rsidR="00000000" w:rsidRPr="00000000">
        <w:rPr>
          <w:rtl w:val="0"/>
        </w:rPr>
      </w:r>
    </w:p>
    <w:p w:rsidR="00000000" w:rsidDel="00000000" w:rsidP="00000000" w:rsidRDefault="00000000" w:rsidRPr="00000000" w14:paraId="0000247C">
      <w:pPr>
        <w:pageBreakBefore w:val="0"/>
        <w:rPr/>
      </w:pPr>
      <w:r w:rsidDel="00000000" w:rsidR="00000000" w:rsidRPr="00000000">
        <w:rPr>
          <w:rtl w:val="0"/>
        </w:rPr>
        <w:t xml:space="preserve">I walk over to Monika.</w:t>
      </w:r>
    </w:p>
    <w:p w:rsidR="00000000" w:rsidDel="00000000" w:rsidP="00000000" w:rsidRDefault="00000000" w:rsidRPr="00000000" w14:paraId="0000247D">
      <w:pPr>
        <w:pageBreakBefore w:val="0"/>
        <w:rPr/>
      </w:pPr>
      <w:r w:rsidDel="00000000" w:rsidR="00000000" w:rsidRPr="00000000">
        <w:rPr>
          <w:rtl w:val="0"/>
        </w:rPr>
      </w:r>
    </w:p>
    <w:p w:rsidR="00000000" w:rsidDel="00000000" w:rsidP="00000000" w:rsidRDefault="00000000" w:rsidRPr="00000000" w14:paraId="0000247E">
      <w:pPr>
        <w:pageBreakBefore w:val="0"/>
        <w:rPr/>
      </w:pPr>
      <w:r w:rsidDel="00000000" w:rsidR="00000000" w:rsidRPr="00000000">
        <w:rPr>
          <w:rtl w:val="0"/>
        </w:rPr>
        <w:t xml:space="preserve">MC: Wanna walk to my place?</w:t>
      </w:r>
    </w:p>
    <w:p w:rsidR="00000000" w:rsidDel="00000000" w:rsidP="00000000" w:rsidRDefault="00000000" w:rsidRPr="00000000" w14:paraId="0000247F">
      <w:pPr>
        <w:pageBreakBefore w:val="0"/>
        <w:rPr/>
      </w:pPr>
      <w:r w:rsidDel="00000000" w:rsidR="00000000" w:rsidRPr="00000000">
        <w:rPr>
          <w:rtl w:val="0"/>
        </w:rPr>
      </w:r>
    </w:p>
    <w:p w:rsidR="00000000" w:rsidDel="00000000" w:rsidP="00000000" w:rsidRDefault="00000000" w:rsidRPr="00000000" w14:paraId="00002480">
      <w:pPr>
        <w:pageBreakBefore w:val="0"/>
        <w:rPr/>
      </w:pPr>
      <w:r w:rsidDel="00000000" w:rsidR="00000000" w:rsidRPr="00000000">
        <w:rPr>
          <w:rtl w:val="0"/>
        </w:rPr>
        <w:t xml:space="preserve">MC: We could play more Detective Special.</w:t>
      </w:r>
    </w:p>
    <w:p w:rsidR="00000000" w:rsidDel="00000000" w:rsidP="00000000" w:rsidRDefault="00000000" w:rsidRPr="00000000" w14:paraId="00002481">
      <w:pPr>
        <w:pageBreakBefore w:val="0"/>
        <w:rPr/>
      </w:pPr>
      <w:r w:rsidDel="00000000" w:rsidR="00000000" w:rsidRPr="00000000">
        <w:rPr>
          <w:rtl w:val="0"/>
        </w:rPr>
      </w:r>
    </w:p>
    <w:p w:rsidR="00000000" w:rsidDel="00000000" w:rsidP="00000000" w:rsidRDefault="00000000" w:rsidRPr="00000000" w14:paraId="00002482">
      <w:pPr>
        <w:pageBreakBefore w:val="0"/>
        <w:rPr/>
      </w:pPr>
      <w:r w:rsidDel="00000000" w:rsidR="00000000" w:rsidRPr="00000000">
        <w:rPr>
          <w:rtl w:val="0"/>
        </w:rPr>
        <w:t xml:space="preserve">Monika smiles.</w:t>
      </w:r>
    </w:p>
    <w:p w:rsidR="00000000" w:rsidDel="00000000" w:rsidP="00000000" w:rsidRDefault="00000000" w:rsidRPr="00000000" w14:paraId="00002483">
      <w:pPr>
        <w:pageBreakBefore w:val="0"/>
        <w:rPr/>
      </w:pPr>
      <w:r w:rsidDel="00000000" w:rsidR="00000000" w:rsidRPr="00000000">
        <w:rPr>
          <w:rtl w:val="0"/>
        </w:rPr>
      </w:r>
    </w:p>
    <w:p w:rsidR="00000000" w:rsidDel="00000000" w:rsidP="00000000" w:rsidRDefault="00000000" w:rsidRPr="00000000" w14:paraId="00002484">
      <w:pPr>
        <w:pageBreakBefore w:val="0"/>
        <w:rPr/>
      </w:pPr>
      <w:r w:rsidDel="00000000" w:rsidR="00000000" w:rsidRPr="00000000">
        <w:rPr>
          <w:rtl w:val="0"/>
        </w:rPr>
        <w:t xml:space="preserve">Monika: Of course!</w:t>
        <w:br w:type="textWrapping"/>
      </w:r>
    </w:p>
    <w:p w:rsidR="00000000" w:rsidDel="00000000" w:rsidP="00000000" w:rsidRDefault="00000000" w:rsidRPr="00000000" w14:paraId="00002485">
      <w:pPr>
        <w:pageBreakBefore w:val="0"/>
        <w:rPr/>
      </w:pPr>
      <w:r w:rsidDel="00000000" w:rsidR="00000000" w:rsidRPr="00000000">
        <w:rPr>
          <w:rtl w:val="0"/>
        </w:rPr>
        <w:t xml:space="preserve">As we leave, we hear footsteps coming up behind us.</w:t>
      </w:r>
    </w:p>
    <w:p w:rsidR="00000000" w:rsidDel="00000000" w:rsidP="00000000" w:rsidRDefault="00000000" w:rsidRPr="00000000" w14:paraId="00002486">
      <w:pPr>
        <w:pageBreakBefore w:val="0"/>
        <w:rPr/>
      </w:pPr>
      <w:r w:rsidDel="00000000" w:rsidR="00000000" w:rsidRPr="00000000">
        <w:rPr>
          <w:rtl w:val="0"/>
        </w:rPr>
      </w:r>
    </w:p>
    <w:p w:rsidR="00000000" w:rsidDel="00000000" w:rsidP="00000000" w:rsidRDefault="00000000" w:rsidRPr="00000000" w14:paraId="00002487">
      <w:pPr>
        <w:pageBreakBefore w:val="0"/>
        <w:rPr/>
      </w:pPr>
      <w:r w:rsidDel="00000000" w:rsidR="00000000" w:rsidRPr="00000000">
        <w:rPr>
          <w:rtl w:val="0"/>
        </w:rPr>
        <w:t xml:space="preserve">Sayori: Hi!</w:t>
      </w:r>
    </w:p>
    <w:p w:rsidR="00000000" w:rsidDel="00000000" w:rsidP="00000000" w:rsidRDefault="00000000" w:rsidRPr="00000000" w14:paraId="00002488">
      <w:pPr>
        <w:pageBreakBefore w:val="0"/>
        <w:rPr/>
      </w:pPr>
      <w:r w:rsidDel="00000000" w:rsidR="00000000" w:rsidRPr="00000000">
        <w:rPr>
          <w:rtl w:val="0"/>
        </w:rPr>
      </w:r>
    </w:p>
    <w:p w:rsidR="00000000" w:rsidDel="00000000" w:rsidP="00000000" w:rsidRDefault="00000000" w:rsidRPr="00000000" w14:paraId="00002489">
      <w:pPr>
        <w:pageBreakBefore w:val="0"/>
        <w:rPr/>
      </w:pPr>
      <w:r w:rsidDel="00000000" w:rsidR="00000000" w:rsidRPr="00000000">
        <w:rPr>
          <w:rtl w:val="0"/>
        </w:rPr>
        <w:t xml:space="preserve">Sayori: Mind if I walk with you?</w:t>
      </w:r>
    </w:p>
    <w:p w:rsidR="00000000" w:rsidDel="00000000" w:rsidP="00000000" w:rsidRDefault="00000000" w:rsidRPr="00000000" w14:paraId="0000248A">
      <w:pPr>
        <w:pageBreakBefore w:val="0"/>
        <w:rPr/>
      </w:pPr>
      <w:r w:rsidDel="00000000" w:rsidR="00000000" w:rsidRPr="00000000">
        <w:rPr>
          <w:rtl w:val="0"/>
        </w:rPr>
      </w:r>
    </w:p>
    <w:p w:rsidR="00000000" w:rsidDel="00000000" w:rsidP="00000000" w:rsidRDefault="00000000" w:rsidRPr="00000000" w14:paraId="0000248B">
      <w:pPr>
        <w:pageBreakBefore w:val="0"/>
        <w:rPr/>
      </w:pPr>
      <w:r w:rsidDel="00000000" w:rsidR="00000000" w:rsidRPr="00000000">
        <w:rPr>
          <w:rtl w:val="0"/>
        </w:rPr>
        <w:t xml:space="preserve">I look at Monika and shrug.</w:t>
      </w:r>
    </w:p>
    <w:p w:rsidR="00000000" w:rsidDel="00000000" w:rsidP="00000000" w:rsidRDefault="00000000" w:rsidRPr="00000000" w14:paraId="0000248C">
      <w:pPr>
        <w:pageBreakBefore w:val="0"/>
        <w:rPr/>
      </w:pPr>
      <w:r w:rsidDel="00000000" w:rsidR="00000000" w:rsidRPr="00000000">
        <w:rPr>
          <w:rtl w:val="0"/>
        </w:rPr>
      </w:r>
    </w:p>
    <w:p w:rsidR="00000000" w:rsidDel="00000000" w:rsidP="00000000" w:rsidRDefault="00000000" w:rsidRPr="00000000" w14:paraId="0000248D">
      <w:pPr>
        <w:pageBreakBefore w:val="0"/>
        <w:rPr/>
      </w:pPr>
      <w:r w:rsidDel="00000000" w:rsidR="00000000" w:rsidRPr="00000000">
        <w:rPr>
          <w:rtl w:val="0"/>
        </w:rPr>
        <w:t xml:space="preserve">Monika: Of course you can.</w:t>
      </w:r>
    </w:p>
    <w:p w:rsidR="00000000" w:rsidDel="00000000" w:rsidP="00000000" w:rsidRDefault="00000000" w:rsidRPr="00000000" w14:paraId="0000248E">
      <w:pPr>
        <w:pageBreakBefore w:val="0"/>
        <w:rPr/>
      </w:pPr>
      <w:r w:rsidDel="00000000" w:rsidR="00000000" w:rsidRPr="00000000">
        <w:rPr>
          <w:rtl w:val="0"/>
        </w:rPr>
      </w:r>
    </w:p>
    <w:p w:rsidR="00000000" w:rsidDel="00000000" w:rsidP="00000000" w:rsidRDefault="00000000" w:rsidRPr="00000000" w14:paraId="0000248F">
      <w:pPr>
        <w:pageBreakBefore w:val="0"/>
        <w:rPr/>
      </w:pPr>
      <w:r w:rsidDel="00000000" w:rsidR="00000000" w:rsidRPr="00000000">
        <w:rPr>
          <w:rtl w:val="0"/>
        </w:rPr>
        <w:t xml:space="preserve">As we walk, the three of us chat.</w:t>
      </w:r>
    </w:p>
    <w:p w:rsidR="00000000" w:rsidDel="00000000" w:rsidP="00000000" w:rsidRDefault="00000000" w:rsidRPr="00000000" w14:paraId="00002490">
      <w:pPr>
        <w:pageBreakBefore w:val="0"/>
        <w:rPr/>
      </w:pPr>
      <w:r w:rsidDel="00000000" w:rsidR="00000000" w:rsidRPr="00000000">
        <w:rPr>
          <w:rtl w:val="0"/>
        </w:rPr>
      </w:r>
    </w:p>
    <w:p w:rsidR="00000000" w:rsidDel="00000000" w:rsidP="00000000" w:rsidRDefault="00000000" w:rsidRPr="00000000" w14:paraId="00002491">
      <w:pPr>
        <w:pageBreakBefore w:val="0"/>
        <w:rPr/>
      </w:pPr>
      <w:r w:rsidDel="00000000" w:rsidR="00000000" w:rsidRPr="00000000">
        <w:rPr>
          <w:rtl w:val="0"/>
        </w:rPr>
        <w:t xml:space="preserve">Monika seems more attached to me than usual.</w:t>
      </w:r>
    </w:p>
    <w:p w:rsidR="00000000" w:rsidDel="00000000" w:rsidP="00000000" w:rsidRDefault="00000000" w:rsidRPr="00000000" w14:paraId="00002492">
      <w:pPr>
        <w:pageBreakBefore w:val="0"/>
        <w:rPr/>
      </w:pPr>
      <w:r w:rsidDel="00000000" w:rsidR="00000000" w:rsidRPr="00000000">
        <w:rPr>
          <w:rtl w:val="0"/>
        </w:rPr>
      </w:r>
    </w:p>
    <w:p w:rsidR="00000000" w:rsidDel="00000000" w:rsidP="00000000" w:rsidRDefault="00000000" w:rsidRPr="00000000" w14:paraId="00002493">
      <w:pPr>
        <w:pageBreakBefore w:val="0"/>
        <w:rPr/>
      </w:pPr>
      <w:r w:rsidDel="00000000" w:rsidR="00000000" w:rsidRPr="00000000">
        <w:rPr>
          <w:rtl w:val="0"/>
        </w:rPr>
        <w:t xml:space="preserve">Monika: So, Sayori, did you decide on what your advice column will be about?</w:t>
      </w:r>
    </w:p>
    <w:p w:rsidR="00000000" w:rsidDel="00000000" w:rsidP="00000000" w:rsidRDefault="00000000" w:rsidRPr="00000000" w14:paraId="00002494">
      <w:pPr>
        <w:pageBreakBefore w:val="0"/>
        <w:rPr/>
      </w:pPr>
      <w:r w:rsidDel="00000000" w:rsidR="00000000" w:rsidRPr="00000000">
        <w:rPr>
          <w:rtl w:val="0"/>
        </w:rPr>
      </w:r>
    </w:p>
    <w:p w:rsidR="00000000" w:rsidDel="00000000" w:rsidP="00000000" w:rsidRDefault="00000000" w:rsidRPr="00000000" w14:paraId="00002495">
      <w:pPr>
        <w:pageBreakBefore w:val="0"/>
        <w:rPr/>
      </w:pPr>
      <w:r w:rsidDel="00000000" w:rsidR="00000000" w:rsidRPr="00000000">
        <w:rPr>
          <w:rtl w:val="0"/>
        </w:rPr>
        <w:t xml:space="preserve">Sayori nods.</w:t>
      </w:r>
    </w:p>
    <w:p w:rsidR="00000000" w:rsidDel="00000000" w:rsidP="00000000" w:rsidRDefault="00000000" w:rsidRPr="00000000" w14:paraId="00002496">
      <w:pPr>
        <w:pageBreakBefore w:val="0"/>
        <w:rPr/>
      </w:pPr>
      <w:r w:rsidDel="00000000" w:rsidR="00000000" w:rsidRPr="00000000">
        <w:rPr>
          <w:rtl w:val="0"/>
        </w:rPr>
      </w:r>
    </w:p>
    <w:p w:rsidR="00000000" w:rsidDel="00000000" w:rsidP="00000000" w:rsidRDefault="00000000" w:rsidRPr="00000000" w14:paraId="00002497">
      <w:pPr>
        <w:pageBreakBefore w:val="0"/>
        <w:rPr/>
      </w:pPr>
      <w:r w:rsidDel="00000000" w:rsidR="00000000" w:rsidRPr="00000000">
        <w:rPr>
          <w:rtl w:val="0"/>
        </w:rPr>
        <w:t xml:space="preserve">Sayori: I'm gonna write about depression, and ways to deal with it…</w:t>
      </w:r>
    </w:p>
    <w:p w:rsidR="00000000" w:rsidDel="00000000" w:rsidP="00000000" w:rsidRDefault="00000000" w:rsidRPr="00000000" w14:paraId="00002498">
      <w:pPr>
        <w:pageBreakBefore w:val="0"/>
        <w:rPr/>
      </w:pPr>
      <w:r w:rsidDel="00000000" w:rsidR="00000000" w:rsidRPr="00000000">
        <w:rPr>
          <w:rtl w:val="0"/>
        </w:rPr>
        <w:t xml:space="preserve">Monika: And do you actually </w:t>
      </w:r>
      <w:r w:rsidDel="00000000" w:rsidR="00000000" w:rsidRPr="00000000">
        <w:rPr>
          <w:i w:val="1"/>
          <w:rtl w:val="0"/>
        </w:rPr>
        <w:t xml:space="preserve">know </w:t>
      </w:r>
      <w:r w:rsidDel="00000000" w:rsidR="00000000" w:rsidRPr="00000000">
        <w:rPr>
          <w:rtl w:val="0"/>
        </w:rPr>
        <w:t xml:space="preserve">anything about that subject?</w:t>
      </w:r>
    </w:p>
    <w:p w:rsidR="00000000" w:rsidDel="00000000" w:rsidP="00000000" w:rsidRDefault="00000000" w:rsidRPr="00000000" w14:paraId="00002499">
      <w:pPr>
        <w:pageBreakBefore w:val="0"/>
        <w:rPr/>
      </w:pPr>
      <w:r w:rsidDel="00000000" w:rsidR="00000000" w:rsidRPr="00000000">
        <w:rPr>
          <w:rtl w:val="0"/>
        </w:rPr>
      </w:r>
    </w:p>
    <w:p w:rsidR="00000000" w:rsidDel="00000000" w:rsidP="00000000" w:rsidRDefault="00000000" w:rsidRPr="00000000" w14:paraId="0000249A">
      <w:pPr>
        <w:pageBreakBefore w:val="0"/>
        <w:rPr/>
      </w:pPr>
      <w:r w:rsidDel="00000000" w:rsidR="00000000" w:rsidRPr="00000000">
        <w:rPr>
          <w:rtl w:val="0"/>
        </w:rPr>
        <w:t xml:space="preserve">MC: That was a bit-</w:t>
      </w:r>
    </w:p>
    <w:p w:rsidR="00000000" w:rsidDel="00000000" w:rsidP="00000000" w:rsidRDefault="00000000" w:rsidRPr="00000000" w14:paraId="0000249B">
      <w:pPr>
        <w:pageBreakBefore w:val="0"/>
        <w:rPr/>
      </w:pPr>
      <w:r w:rsidDel="00000000" w:rsidR="00000000" w:rsidRPr="00000000">
        <w:rPr>
          <w:rtl w:val="0"/>
        </w:rPr>
      </w:r>
    </w:p>
    <w:p w:rsidR="00000000" w:rsidDel="00000000" w:rsidP="00000000" w:rsidRDefault="00000000" w:rsidRPr="00000000" w14:paraId="0000249C">
      <w:pPr>
        <w:pageBreakBefore w:val="0"/>
        <w:rPr/>
      </w:pPr>
      <w:r w:rsidDel="00000000" w:rsidR="00000000" w:rsidRPr="00000000">
        <w:rPr>
          <w:rtl w:val="0"/>
        </w:rPr>
        <w:t xml:space="preserve">Sayori: Uh-huh!</w:t>
      </w:r>
    </w:p>
    <w:p w:rsidR="00000000" w:rsidDel="00000000" w:rsidP="00000000" w:rsidRDefault="00000000" w:rsidRPr="00000000" w14:paraId="0000249D">
      <w:pPr>
        <w:pageBreakBefore w:val="0"/>
        <w:rPr/>
      </w:pPr>
      <w:r w:rsidDel="00000000" w:rsidR="00000000" w:rsidRPr="00000000">
        <w:rPr>
          <w:rtl w:val="0"/>
        </w:rPr>
      </w:r>
    </w:p>
    <w:p w:rsidR="00000000" w:rsidDel="00000000" w:rsidP="00000000" w:rsidRDefault="00000000" w:rsidRPr="00000000" w14:paraId="0000249E">
      <w:pPr>
        <w:pageBreakBefore w:val="0"/>
        <w:rPr/>
      </w:pPr>
      <w:r w:rsidDel="00000000" w:rsidR="00000000" w:rsidRPr="00000000">
        <w:rPr>
          <w:rtl w:val="0"/>
        </w:rPr>
        <w:t xml:space="preserve">Sayori: I spent all night researching it!</w:t>
      </w:r>
    </w:p>
    <w:p w:rsidR="00000000" w:rsidDel="00000000" w:rsidP="00000000" w:rsidRDefault="00000000" w:rsidRPr="00000000" w14:paraId="0000249F">
      <w:pPr>
        <w:pageBreakBefore w:val="0"/>
        <w:rPr/>
      </w:pPr>
      <w:r w:rsidDel="00000000" w:rsidR="00000000" w:rsidRPr="00000000">
        <w:rPr>
          <w:rtl w:val="0"/>
        </w:rPr>
      </w:r>
    </w:p>
    <w:p w:rsidR="00000000" w:rsidDel="00000000" w:rsidP="00000000" w:rsidRDefault="00000000" w:rsidRPr="00000000" w14:paraId="000024A0">
      <w:pPr>
        <w:pageBreakBefore w:val="0"/>
        <w:rPr/>
      </w:pPr>
      <w:r w:rsidDel="00000000" w:rsidR="00000000" w:rsidRPr="00000000">
        <w:rPr>
          <w:rtl w:val="0"/>
        </w:rPr>
        <w:t xml:space="preserve">Monika: If you're sure…</w:t>
      </w:r>
    </w:p>
    <w:p w:rsidR="00000000" w:rsidDel="00000000" w:rsidP="00000000" w:rsidRDefault="00000000" w:rsidRPr="00000000" w14:paraId="000024A1">
      <w:pPr>
        <w:pageBreakBefore w:val="0"/>
        <w:rPr/>
      </w:pPr>
      <w:r w:rsidDel="00000000" w:rsidR="00000000" w:rsidRPr="00000000">
        <w:rPr>
          <w:rtl w:val="0"/>
        </w:rPr>
      </w:r>
    </w:p>
    <w:p w:rsidR="00000000" w:rsidDel="00000000" w:rsidP="00000000" w:rsidRDefault="00000000" w:rsidRPr="00000000" w14:paraId="000024A2">
      <w:pPr>
        <w:pageBreakBefore w:val="0"/>
        <w:rPr/>
      </w:pPr>
      <w:r w:rsidDel="00000000" w:rsidR="00000000" w:rsidRPr="00000000">
        <w:rPr>
          <w:rtl w:val="0"/>
        </w:rPr>
        <w:t xml:space="preserve">Monika looks away and we go back to our conversation.</w:t>
      </w:r>
    </w:p>
    <w:p w:rsidR="00000000" w:rsidDel="00000000" w:rsidP="00000000" w:rsidRDefault="00000000" w:rsidRPr="00000000" w14:paraId="000024A3">
      <w:pPr>
        <w:pageBreakBefore w:val="0"/>
        <w:rPr/>
      </w:pPr>
      <w:r w:rsidDel="00000000" w:rsidR="00000000" w:rsidRPr="00000000">
        <w:rPr>
          <w:rtl w:val="0"/>
        </w:rPr>
      </w:r>
    </w:p>
    <w:p w:rsidR="00000000" w:rsidDel="00000000" w:rsidP="00000000" w:rsidRDefault="00000000" w:rsidRPr="00000000" w14:paraId="000024A4">
      <w:pPr>
        <w:pageBreakBefore w:val="0"/>
        <w:rPr/>
      </w:pPr>
      <w:r w:rsidDel="00000000" w:rsidR="00000000" w:rsidRPr="00000000">
        <w:rPr>
          <w:rtl w:val="0"/>
        </w:rPr>
        <w:t xml:space="preserve">[End of Choice]</w:t>
      </w:r>
    </w:p>
    <w:p w:rsidR="00000000" w:rsidDel="00000000" w:rsidP="00000000" w:rsidRDefault="00000000" w:rsidRPr="00000000" w14:paraId="000024A5">
      <w:pPr>
        <w:pageBreakBefore w:val="0"/>
        <w:rPr/>
      </w:pPr>
      <w:r w:rsidDel="00000000" w:rsidR="00000000" w:rsidRPr="00000000">
        <w:rPr>
          <w:rtl w:val="0"/>
        </w:rPr>
      </w:r>
    </w:p>
    <w:p w:rsidR="00000000" w:rsidDel="00000000" w:rsidP="00000000" w:rsidRDefault="00000000" w:rsidRPr="00000000" w14:paraId="000024A6">
      <w:pPr>
        <w:pageBreakBefore w:val="0"/>
        <w:rPr/>
      </w:pPr>
      <w:r w:rsidDel="00000000" w:rsidR="00000000" w:rsidRPr="00000000">
        <w:rPr>
          <w:rtl w:val="0"/>
        </w:rPr>
        <w:t xml:space="preserve">[Fade out]</w:t>
      </w:r>
    </w:p>
    <w:p w:rsidR="00000000" w:rsidDel="00000000" w:rsidP="00000000" w:rsidRDefault="00000000" w:rsidRPr="00000000" w14:paraId="000024A7">
      <w:pPr>
        <w:pageBreakBefore w:val="0"/>
        <w:rPr/>
      </w:pPr>
      <w:r w:rsidDel="00000000" w:rsidR="00000000" w:rsidRPr="00000000">
        <w:rPr>
          <w:rtl w:val="0"/>
        </w:rPr>
      </w:r>
    </w:p>
    <w:p w:rsidR="00000000" w:rsidDel="00000000" w:rsidP="00000000" w:rsidRDefault="00000000" w:rsidRPr="00000000" w14:paraId="000024A8">
      <w:pPr>
        <w:pageBreakBefore w:val="0"/>
        <w:rPr/>
      </w:pPr>
      <w:r w:rsidDel="00000000" w:rsidR="00000000" w:rsidRPr="00000000">
        <w:rPr>
          <w:rtl w:val="0"/>
        </w:rPr>
        <w:t xml:space="preserve">[Fade in]</w:t>
      </w:r>
    </w:p>
    <w:p w:rsidR="00000000" w:rsidDel="00000000" w:rsidP="00000000" w:rsidRDefault="00000000" w:rsidRPr="00000000" w14:paraId="000024A9">
      <w:pPr>
        <w:pageBreakBefore w:val="0"/>
        <w:rPr/>
      </w:pPr>
      <w:r w:rsidDel="00000000" w:rsidR="00000000" w:rsidRPr="00000000">
        <w:rPr>
          <w:rtl w:val="0"/>
        </w:rPr>
      </w:r>
    </w:p>
    <w:p w:rsidR="00000000" w:rsidDel="00000000" w:rsidP="00000000" w:rsidRDefault="00000000" w:rsidRPr="00000000" w14:paraId="000024AA">
      <w:pPr>
        <w:pageBreakBefore w:val="0"/>
        <w:rPr>
          <w:i w:val="1"/>
        </w:rPr>
      </w:pPr>
      <w:r w:rsidDel="00000000" w:rsidR="00000000" w:rsidRPr="00000000">
        <w:rPr>
          <w:i w:val="1"/>
          <w:rtl w:val="0"/>
        </w:rPr>
        <w:t xml:space="preserve">Bwee! Bwee! Bwee!</w:t>
      </w:r>
    </w:p>
    <w:p w:rsidR="00000000" w:rsidDel="00000000" w:rsidP="00000000" w:rsidRDefault="00000000" w:rsidRPr="00000000" w14:paraId="000024AB">
      <w:pPr>
        <w:pageBreakBefore w:val="0"/>
        <w:rPr>
          <w:i w:val="1"/>
        </w:rPr>
      </w:pPr>
      <w:r w:rsidDel="00000000" w:rsidR="00000000" w:rsidRPr="00000000">
        <w:rPr>
          <w:rtl w:val="0"/>
        </w:rPr>
      </w:r>
    </w:p>
    <w:p w:rsidR="00000000" w:rsidDel="00000000" w:rsidP="00000000" w:rsidRDefault="00000000" w:rsidRPr="00000000" w14:paraId="000024AC">
      <w:pPr>
        <w:pageBreakBefore w:val="0"/>
        <w:rPr/>
      </w:pPr>
      <w:r w:rsidDel="00000000" w:rsidR="00000000" w:rsidRPr="00000000">
        <w:rPr>
          <w:rtl w:val="0"/>
        </w:rPr>
        <w:t xml:space="preserve">I slam my hand down on the snooze bar, then check the time.</w:t>
      </w:r>
    </w:p>
    <w:p w:rsidR="00000000" w:rsidDel="00000000" w:rsidP="00000000" w:rsidRDefault="00000000" w:rsidRPr="00000000" w14:paraId="000024AD">
      <w:pPr>
        <w:pageBreakBefore w:val="0"/>
        <w:rPr/>
      </w:pPr>
      <w:r w:rsidDel="00000000" w:rsidR="00000000" w:rsidRPr="00000000">
        <w:rPr>
          <w:rtl w:val="0"/>
        </w:rPr>
      </w:r>
    </w:p>
    <w:p w:rsidR="00000000" w:rsidDel="00000000" w:rsidP="00000000" w:rsidRDefault="00000000" w:rsidRPr="00000000" w14:paraId="000024AE">
      <w:pPr>
        <w:pageBreakBefore w:val="0"/>
        <w:rPr/>
      </w:pPr>
      <w:r w:rsidDel="00000000" w:rsidR="00000000" w:rsidRPr="00000000">
        <w:rPr>
          <w:rtl w:val="0"/>
        </w:rPr>
        <w:t xml:space="preserve">8:04.</w:t>
      </w:r>
    </w:p>
    <w:p w:rsidR="00000000" w:rsidDel="00000000" w:rsidP="00000000" w:rsidRDefault="00000000" w:rsidRPr="00000000" w14:paraId="000024AF">
      <w:pPr>
        <w:pageBreakBefore w:val="0"/>
        <w:rPr/>
      </w:pPr>
      <w:r w:rsidDel="00000000" w:rsidR="00000000" w:rsidRPr="00000000">
        <w:rPr>
          <w:rtl w:val="0"/>
        </w:rPr>
      </w:r>
    </w:p>
    <w:p w:rsidR="00000000" w:rsidDel="00000000" w:rsidP="00000000" w:rsidRDefault="00000000" w:rsidRPr="00000000" w14:paraId="000024B0">
      <w:pPr>
        <w:pageBreakBefore w:val="0"/>
        <w:rPr/>
      </w:pPr>
      <w:r w:rsidDel="00000000" w:rsidR="00000000" w:rsidRPr="00000000">
        <w:rPr>
          <w:rtl w:val="0"/>
        </w:rPr>
        <w:t xml:space="preserve">I pull myself out of bed and walk downstairs.</w:t>
      </w:r>
    </w:p>
    <w:p w:rsidR="00000000" w:rsidDel="00000000" w:rsidP="00000000" w:rsidRDefault="00000000" w:rsidRPr="00000000" w14:paraId="000024B1">
      <w:pPr>
        <w:pageBreakBefore w:val="0"/>
        <w:rPr/>
      </w:pPr>
      <w:r w:rsidDel="00000000" w:rsidR="00000000" w:rsidRPr="00000000">
        <w:rPr>
          <w:rtl w:val="0"/>
        </w:rPr>
      </w:r>
    </w:p>
    <w:p w:rsidR="00000000" w:rsidDel="00000000" w:rsidP="00000000" w:rsidRDefault="00000000" w:rsidRPr="00000000" w14:paraId="000024B2">
      <w:pPr>
        <w:pageBreakBefore w:val="0"/>
        <w:rPr/>
      </w:pPr>
      <w:r w:rsidDel="00000000" w:rsidR="00000000" w:rsidRPr="00000000">
        <w:rPr>
          <w:rtl w:val="0"/>
        </w:rPr>
        <w:t xml:space="preserve">While I'm pouring myself a bowl of cereal, someone knocks on the door.</w:t>
      </w:r>
    </w:p>
    <w:p w:rsidR="00000000" w:rsidDel="00000000" w:rsidP="00000000" w:rsidRDefault="00000000" w:rsidRPr="00000000" w14:paraId="000024B3">
      <w:pPr>
        <w:pageBreakBefore w:val="0"/>
        <w:rPr/>
      </w:pPr>
      <w:r w:rsidDel="00000000" w:rsidR="00000000" w:rsidRPr="00000000">
        <w:rPr>
          <w:rtl w:val="0"/>
        </w:rPr>
      </w:r>
    </w:p>
    <w:p w:rsidR="00000000" w:rsidDel="00000000" w:rsidP="00000000" w:rsidRDefault="00000000" w:rsidRPr="00000000" w14:paraId="000024B4">
      <w:pPr>
        <w:pageBreakBefore w:val="0"/>
        <w:rPr/>
      </w:pPr>
      <w:r w:rsidDel="00000000" w:rsidR="00000000" w:rsidRPr="00000000">
        <w:rPr>
          <w:rtl w:val="0"/>
        </w:rPr>
        <w:t xml:space="preserve">Monika: [player]? You awake?</w:t>
      </w:r>
    </w:p>
    <w:p w:rsidR="00000000" w:rsidDel="00000000" w:rsidP="00000000" w:rsidRDefault="00000000" w:rsidRPr="00000000" w14:paraId="000024B5">
      <w:pPr>
        <w:pageBreakBefore w:val="0"/>
        <w:rPr/>
      </w:pPr>
      <w:r w:rsidDel="00000000" w:rsidR="00000000" w:rsidRPr="00000000">
        <w:rPr>
          <w:rtl w:val="0"/>
        </w:rPr>
      </w:r>
    </w:p>
    <w:p w:rsidR="00000000" w:rsidDel="00000000" w:rsidP="00000000" w:rsidRDefault="00000000" w:rsidRPr="00000000" w14:paraId="000024B6">
      <w:pPr>
        <w:pageBreakBefore w:val="0"/>
        <w:rPr/>
      </w:pPr>
      <w:r w:rsidDel="00000000" w:rsidR="00000000" w:rsidRPr="00000000">
        <w:rPr>
          <w:rtl w:val="0"/>
        </w:rPr>
        <w:t xml:space="preserve">I move to open it before remembering that I'm still clad in nothing but my boxers.</w:t>
      </w:r>
    </w:p>
    <w:p w:rsidR="00000000" w:rsidDel="00000000" w:rsidP="00000000" w:rsidRDefault="00000000" w:rsidRPr="00000000" w14:paraId="000024B7">
      <w:pPr>
        <w:pageBreakBefore w:val="0"/>
        <w:rPr/>
      </w:pPr>
      <w:r w:rsidDel="00000000" w:rsidR="00000000" w:rsidRPr="00000000">
        <w:rPr>
          <w:rtl w:val="0"/>
        </w:rPr>
      </w:r>
    </w:p>
    <w:p w:rsidR="00000000" w:rsidDel="00000000" w:rsidP="00000000" w:rsidRDefault="00000000" w:rsidRPr="00000000" w14:paraId="000024B8">
      <w:pPr>
        <w:pageBreakBefore w:val="0"/>
        <w:rPr/>
      </w:pPr>
      <w:r w:rsidDel="00000000" w:rsidR="00000000" w:rsidRPr="00000000">
        <w:rPr>
          <w:rtl w:val="0"/>
        </w:rPr>
        <w:t xml:space="preserve">MC: Yup!</w:t>
      </w:r>
    </w:p>
    <w:p w:rsidR="00000000" w:rsidDel="00000000" w:rsidP="00000000" w:rsidRDefault="00000000" w:rsidRPr="00000000" w14:paraId="000024B9">
      <w:pPr>
        <w:pageBreakBefore w:val="0"/>
        <w:rPr/>
      </w:pPr>
      <w:r w:rsidDel="00000000" w:rsidR="00000000" w:rsidRPr="00000000">
        <w:rPr>
          <w:rtl w:val="0"/>
        </w:rPr>
      </w:r>
    </w:p>
    <w:p w:rsidR="00000000" w:rsidDel="00000000" w:rsidP="00000000" w:rsidRDefault="00000000" w:rsidRPr="00000000" w14:paraId="000024BA">
      <w:pPr>
        <w:pageBreakBefore w:val="0"/>
        <w:rPr/>
      </w:pPr>
      <w:r w:rsidDel="00000000" w:rsidR="00000000" w:rsidRPr="00000000">
        <w:rPr>
          <w:rtl w:val="0"/>
        </w:rPr>
        <w:t xml:space="preserve">Monika: Hurry up!</w:t>
      </w:r>
    </w:p>
    <w:p w:rsidR="00000000" w:rsidDel="00000000" w:rsidP="00000000" w:rsidRDefault="00000000" w:rsidRPr="00000000" w14:paraId="000024BB">
      <w:pPr>
        <w:pageBreakBefore w:val="0"/>
        <w:rPr/>
      </w:pPr>
      <w:r w:rsidDel="00000000" w:rsidR="00000000" w:rsidRPr="00000000">
        <w:rPr>
          <w:rtl w:val="0"/>
        </w:rPr>
      </w:r>
    </w:p>
    <w:p w:rsidR="00000000" w:rsidDel="00000000" w:rsidP="00000000" w:rsidRDefault="00000000" w:rsidRPr="00000000" w14:paraId="000024BC">
      <w:pPr>
        <w:pageBreakBefore w:val="0"/>
        <w:rPr/>
      </w:pPr>
      <w:r w:rsidDel="00000000" w:rsidR="00000000" w:rsidRPr="00000000">
        <w:rPr>
          <w:rtl w:val="0"/>
        </w:rPr>
        <w:t xml:space="preserve">Right, I should have expected this.</w:t>
      </w:r>
    </w:p>
    <w:p w:rsidR="00000000" w:rsidDel="00000000" w:rsidP="00000000" w:rsidRDefault="00000000" w:rsidRPr="00000000" w14:paraId="000024BD">
      <w:pPr>
        <w:pageBreakBefore w:val="0"/>
        <w:rPr/>
      </w:pPr>
      <w:r w:rsidDel="00000000" w:rsidR="00000000" w:rsidRPr="00000000">
        <w:rPr>
          <w:rtl w:val="0"/>
        </w:rPr>
      </w:r>
    </w:p>
    <w:p w:rsidR="00000000" w:rsidDel="00000000" w:rsidP="00000000" w:rsidRDefault="00000000" w:rsidRPr="00000000" w14:paraId="000024BE">
      <w:pPr>
        <w:pageBreakBefore w:val="0"/>
        <w:rPr/>
      </w:pPr>
      <w:r w:rsidDel="00000000" w:rsidR="00000000" w:rsidRPr="00000000">
        <w:rPr>
          <w:rtl w:val="0"/>
        </w:rPr>
        <w:t xml:space="preserve">Today's the last day of finals, of course Monika wants to get to school early.</w:t>
      </w:r>
    </w:p>
    <w:p w:rsidR="00000000" w:rsidDel="00000000" w:rsidP="00000000" w:rsidRDefault="00000000" w:rsidRPr="00000000" w14:paraId="000024BF">
      <w:pPr>
        <w:pageBreakBefore w:val="0"/>
        <w:rPr/>
      </w:pPr>
      <w:r w:rsidDel="00000000" w:rsidR="00000000" w:rsidRPr="00000000">
        <w:rPr>
          <w:rtl w:val="0"/>
        </w:rPr>
      </w:r>
    </w:p>
    <w:p w:rsidR="00000000" w:rsidDel="00000000" w:rsidP="00000000" w:rsidRDefault="00000000" w:rsidRPr="00000000" w14:paraId="000024C0">
      <w:pPr>
        <w:pageBreakBefore w:val="0"/>
        <w:rPr/>
      </w:pPr>
      <w:r w:rsidDel="00000000" w:rsidR="00000000" w:rsidRPr="00000000">
        <w:rPr>
          <w:rtl w:val="0"/>
        </w:rPr>
        <w:t xml:space="preserve">Strangely enough, I actually feel prepared.</w:t>
      </w:r>
    </w:p>
    <w:p w:rsidR="00000000" w:rsidDel="00000000" w:rsidP="00000000" w:rsidRDefault="00000000" w:rsidRPr="00000000" w14:paraId="000024C1">
      <w:pPr>
        <w:pageBreakBefore w:val="0"/>
        <w:rPr/>
      </w:pPr>
      <w:r w:rsidDel="00000000" w:rsidR="00000000" w:rsidRPr="00000000">
        <w:rPr>
          <w:rtl w:val="0"/>
        </w:rPr>
      </w:r>
    </w:p>
    <w:p w:rsidR="00000000" w:rsidDel="00000000" w:rsidP="00000000" w:rsidRDefault="00000000" w:rsidRPr="00000000" w14:paraId="000024C2">
      <w:pPr>
        <w:pageBreakBefore w:val="0"/>
        <w:rPr/>
      </w:pPr>
      <w:r w:rsidDel="00000000" w:rsidR="00000000" w:rsidRPr="00000000">
        <w:rPr>
          <w:rtl w:val="0"/>
        </w:rPr>
        <w:t xml:space="preserve">I run up to my room and throw on a t-shirt and jeans.</w:t>
      </w:r>
    </w:p>
    <w:p w:rsidR="00000000" w:rsidDel="00000000" w:rsidP="00000000" w:rsidRDefault="00000000" w:rsidRPr="00000000" w14:paraId="000024C3">
      <w:pPr>
        <w:pageBreakBefore w:val="0"/>
        <w:rPr/>
      </w:pPr>
      <w:r w:rsidDel="00000000" w:rsidR="00000000" w:rsidRPr="00000000">
        <w:rPr>
          <w:rtl w:val="0"/>
        </w:rPr>
        <w:t xml:space="preserve">I run down to the door, grabbing my keys and bag.</w:t>
      </w:r>
    </w:p>
    <w:p w:rsidR="00000000" w:rsidDel="00000000" w:rsidP="00000000" w:rsidRDefault="00000000" w:rsidRPr="00000000" w14:paraId="000024C4">
      <w:pPr>
        <w:pageBreakBefore w:val="0"/>
        <w:rPr/>
      </w:pPr>
      <w:r w:rsidDel="00000000" w:rsidR="00000000" w:rsidRPr="00000000">
        <w:rPr>
          <w:rtl w:val="0"/>
        </w:rPr>
      </w:r>
    </w:p>
    <w:p w:rsidR="00000000" w:rsidDel="00000000" w:rsidP="00000000" w:rsidRDefault="00000000" w:rsidRPr="00000000" w14:paraId="000024C5">
      <w:pPr>
        <w:pageBreakBefore w:val="0"/>
        <w:rPr/>
      </w:pPr>
      <w:r w:rsidDel="00000000" w:rsidR="00000000" w:rsidRPr="00000000">
        <w:rPr>
          <w:rtl w:val="0"/>
        </w:rPr>
        <w:t xml:space="preserve">I throw the door open.</w:t>
      </w:r>
    </w:p>
    <w:p w:rsidR="00000000" w:rsidDel="00000000" w:rsidP="00000000" w:rsidRDefault="00000000" w:rsidRPr="00000000" w14:paraId="000024C6">
      <w:pPr>
        <w:pageBreakBefore w:val="0"/>
        <w:rPr/>
      </w:pPr>
      <w:r w:rsidDel="00000000" w:rsidR="00000000" w:rsidRPr="00000000">
        <w:rPr>
          <w:rtl w:val="0"/>
        </w:rPr>
      </w:r>
    </w:p>
    <w:p w:rsidR="00000000" w:rsidDel="00000000" w:rsidP="00000000" w:rsidRDefault="00000000" w:rsidRPr="00000000" w14:paraId="000024C7">
      <w:pPr>
        <w:pageBreakBefore w:val="0"/>
        <w:rPr/>
      </w:pPr>
      <w:r w:rsidDel="00000000" w:rsidR="00000000" w:rsidRPr="00000000">
        <w:rPr>
          <w:rtl w:val="0"/>
        </w:rPr>
        <w:t xml:space="preserve">Monika: Your hair's messy.</w:t>
      </w:r>
    </w:p>
    <w:p w:rsidR="00000000" w:rsidDel="00000000" w:rsidP="00000000" w:rsidRDefault="00000000" w:rsidRPr="00000000" w14:paraId="000024C8">
      <w:pPr>
        <w:pageBreakBefore w:val="0"/>
        <w:rPr/>
      </w:pPr>
      <w:r w:rsidDel="00000000" w:rsidR="00000000" w:rsidRPr="00000000">
        <w:rPr>
          <w:rtl w:val="0"/>
        </w:rPr>
      </w:r>
    </w:p>
    <w:p w:rsidR="00000000" w:rsidDel="00000000" w:rsidP="00000000" w:rsidRDefault="00000000" w:rsidRPr="00000000" w14:paraId="000024C9">
      <w:pPr>
        <w:pageBreakBefore w:val="0"/>
        <w:rPr/>
      </w:pPr>
      <w:r w:rsidDel="00000000" w:rsidR="00000000" w:rsidRPr="00000000">
        <w:rPr>
          <w:rtl w:val="0"/>
        </w:rPr>
        <w:t xml:space="preserve">Monika reaches up and fixes my hair.</w:t>
      </w:r>
    </w:p>
    <w:p w:rsidR="00000000" w:rsidDel="00000000" w:rsidP="00000000" w:rsidRDefault="00000000" w:rsidRPr="00000000" w14:paraId="000024CA">
      <w:pPr>
        <w:pageBreakBefore w:val="0"/>
        <w:rPr/>
      </w:pPr>
      <w:r w:rsidDel="00000000" w:rsidR="00000000" w:rsidRPr="00000000">
        <w:rPr>
          <w:rtl w:val="0"/>
        </w:rPr>
      </w:r>
    </w:p>
    <w:p w:rsidR="00000000" w:rsidDel="00000000" w:rsidP="00000000" w:rsidRDefault="00000000" w:rsidRPr="00000000" w14:paraId="000024CB">
      <w:pPr>
        <w:pageBreakBefore w:val="0"/>
        <w:rPr/>
      </w:pPr>
      <w:r w:rsidDel="00000000" w:rsidR="00000000" w:rsidRPr="00000000">
        <w:rPr>
          <w:rtl w:val="0"/>
        </w:rPr>
        <w:t xml:space="preserve">I turn and lock the door.</w:t>
      </w:r>
    </w:p>
    <w:p w:rsidR="00000000" w:rsidDel="00000000" w:rsidP="00000000" w:rsidRDefault="00000000" w:rsidRPr="00000000" w14:paraId="000024CC">
      <w:pPr>
        <w:pageBreakBefore w:val="0"/>
        <w:rPr/>
      </w:pPr>
      <w:r w:rsidDel="00000000" w:rsidR="00000000" w:rsidRPr="00000000">
        <w:rPr>
          <w:rtl w:val="0"/>
        </w:rPr>
      </w:r>
    </w:p>
    <w:p w:rsidR="00000000" w:rsidDel="00000000" w:rsidP="00000000" w:rsidRDefault="00000000" w:rsidRPr="00000000" w14:paraId="000024CD">
      <w:pPr>
        <w:pageBreakBefore w:val="0"/>
        <w:rPr/>
      </w:pPr>
      <w:r w:rsidDel="00000000" w:rsidR="00000000" w:rsidRPr="00000000">
        <w:rPr>
          <w:rtl w:val="0"/>
        </w:rPr>
        <w:t xml:space="preserve">MC: Someone's eager.</w:t>
      </w:r>
    </w:p>
    <w:p w:rsidR="00000000" w:rsidDel="00000000" w:rsidP="00000000" w:rsidRDefault="00000000" w:rsidRPr="00000000" w14:paraId="000024CE">
      <w:pPr>
        <w:pageBreakBefore w:val="0"/>
        <w:rPr/>
      </w:pPr>
      <w:r w:rsidDel="00000000" w:rsidR="00000000" w:rsidRPr="00000000">
        <w:rPr>
          <w:rtl w:val="0"/>
        </w:rPr>
      </w:r>
    </w:p>
    <w:p w:rsidR="00000000" w:rsidDel="00000000" w:rsidP="00000000" w:rsidRDefault="00000000" w:rsidRPr="00000000" w14:paraId="000024CF">
      <w:pPr>
        <w:pageBreakBefore w:val="0"/>
        <w:rPr/>
      </w:pPr>
      <w:r w:rsidDel="00000000" w:rsidR="00000000" w:rsidRPr="00000000">
        <w:rPr>
          <w:rtl w:val="0"/>
        </w:rPr>
        <w:t xml:space="preserve">Monika: Of course I am!</w:t>
      </w:r>
    </w:p>
    <w:p w:rsidR="00000000" w:rsidDel="00000000" w:rsidP="00000000" w:rsidRDefault="00000000" w:rsidRPr="00000000" w14:paraId="000024D0">
      <w:pPr>
        <w:pageBreakBefore w:val="0"/>
        <w:rPr/>
      </w:pPr>
      <w:r w:rsidDel="00000000" w:rsidR="00000000" w:rsidRPr="00000000">
        <w:rPr>
          <w:rtl w:val="0"/>
        </w:rPr>
      </w:r>
    </w:p>
    <w:p w:rsidR="00000000" w:rsidDel="00000000" w:rsidP="00000000" w:rsidRDefault="00000000" w:rsidRPr="00000000" w14:paraId="000024D1">
      <w:pPr>
        <w:pageBreakBefore w:val="0"/>
        <w:rPr/>
      </w:pPr>
      <w:r w:rsidDel="00000000" w:rsidR="00000000" w:rsidRPr="00000000">
        <w:rPr>
          <w:rtl w:val="0"/>
        </w:rPr>
        <w:t xml:space="preserve">Monika: You should be too!</w:t>
      </w:r>
    </w:p>
    <w:p w:rsidR="00000000" w:rsidDel="00000000" w:rsidP="00000000" w:rsidRDefault="00000000" w:rsidRPr="00000000" w14:paraId="000024D2">
      <w:pPr>
        <w:pageBreakBefore w:val="0"/>
        <w:rPr/>
      </w:pPr>
      <w:r w:rsidDel="00000000" w:rsidR="00000000" w:rsidRPr="00000000">
        <w:rPr>
          <w:rtl w:val="0"/>
        </w:rPr>
      </w:r>
    </w:p>
    <w:p w:rsidR="00000000" w:rsidDel="00000000" w:rsidP="00000000" w:rsidRDefault="00000000" w:rsidRPr="00000000" w14:paraId="000024D3">
      <w:pPr>
        <w:pageBreakBefore w:val="0"/>
        <w:rPr/>
      </w:pPr>
      <w:r w:rsidDel="00000000" w:rsidR="00000000" w:rsidRPr="00000000">
        <w:rPr>
          <w:rtl w:val="0"/>
        </w:rPr>
        <w:t xml:space="preserve">Monika: We finish our finals today, remember?</w:t>
      </w:r>
    </w:p>
    <w:p w:rsidR="00000000" w:rsidDel="00000000" w:rsidP="00000000" w:rsidRDefault="00000000" w:rsidRPr="00000000" w14:paraId="000024D4">
      <w:pPr>
        <w:pageBreakBefore w:val="0"/>
        <w:rPr/>
      </w:pPr>
      <w:r w:rsidDel="00000000" w:rsidR="00000000" w:rsidRPr="00000000">
        <w:rPr>
          <w:rtl w:val="0"/>
        </w:rPr>
      </w:r>
    </w:p>
    <w:p w:rsidR="00000000" w:rsidDel="00000000" w:rsidP="00000000" w:rsidRDefault="00000000" w:rsidRPr="00000000" w14:paraId="000024D5">
      <w:pPr>
        <w:pageBreakBefore w:val="0"/>
        <w:rPr/>
      </w:pPr>
      <w:r w:rsidDel="00000000" w:rsidR="00000000" w:rsidRPr="00000000">
        <w:rPr>
          <w:rtl w:val="0"/>
        </w:rPr>
        <w:t xml:space="preserve">I nod.</w:t>
      </w:r>
    </w:p>
    <w:p w:rsidR="00000000" w:rsidDel="00000000" w:rsidP="00000000" w:rsidRDefault="00000000" w:rsidRPr="00000000" w14:paraId="000024D6">
      <w:pPr>
        <w:pageBreakBefore w:val="0"/>
        <w:rPr/>
      </w:pPr>
      <w:r w:rsidDel="00000000" w:rsidR="00000000" w:rsidRPr="00000000">
        <w:rPr>
          <w:rtl w:val="0"/>
        </w:rPr>
      </w:r>
    </w:p>
    <w:p w:rsidR="00000000" w:rsidDel="00000000" w:rsidP="00000000" w:rsidRDefault="00000000" w:rsidRPr="00000000" w14:paraId="000024D7">
      <w:pPr>
        <w:pageBreakBefore w:val="0"/>
        <w:rPr/>
      </w:pPr>
      <w:r w:rsidDel="00000000" w:rsidR="00000000" w:rsidRPr="00000000">
        <w:rPr>
          <w:rtl w:val="0"/>
        </w:rPr>
        <w:t xml:space="preserve">MC: Yeah, but I'm not jumping up and down from the excitement.</w:t>
      </w:r>
    </w:p>
    <w:p w:rsidR="00000000" w:rsidDel="00000000" w:rsidP="00000000" w:rsidRDefault="00000000" w:rsidRPr="00000000" w14:paraId="000024D8">
      <w:pPr>
        <w:pageBreakBefore w:val="0"/>
        <w:rPr/>
      </w:pPr>
      <w:r w:rsidDel="00000000" w:rsidR="00000000" w:rsidRPr="00000000">
        <w:rPr>
          <w:rtl w:val="0"/>
        </w:rPr>
      </w:r>
    </w:p>
    <w:p w:rsidR="00000000" w:rsidDel="00000000" w:rsidP="00000000" w:rsidRDefault="00000000" w:rsidRPr="00000000" w14:paraId="000024D9">
      <w:pPr>
        <w:pageBreakBefore w:val="0"/>
        <w:rPr/>
      </w:pPr>
      <w:r w:rsidDel="00000000" w:rsidR="00000000" w:rsidRPr="00000000">
        <w:rPr>
          <w:rtl w:val="0"/>
        </w:rPr>
        <w:t xml:space="preserve">Monika: Maybe we should do something to celebrate after this.</w:t>
      </w:r>
    </w:p>
    <w:p w:rsidR="00000000" w:rsidDel="00000000" w:rsidP="00000000" w:rsidRDefault="00000000" w:rsidRPr="00000000" w14:paraId="000024DA">
      <w:pPr>
        <w:pageBreakBefore w:val="0"/>
        <w:rPr/>
      </w:pPr>
      <w:r w:rsidDel="00000000" w:rsidR="00000000" w:rsidRPr="00000000">
        <w:rPr>
          <w:rtl w:val="0"/>
        </w:rPr>
      </w:r>
    </w:p>
    <w:p w:rsidR="00000000" w:rsidDel="00000000" w:rsidP="00000000" w:rsidRDefault="00000000" w:rsidRPr="00000000" w14:paraId="000024DB">
      <w:pPr>
        <w:pageBreakBefore w:val="0"/>
        <w:rPr/>
      </w:pPr>
      <w:r w:rsidDel="00000000" w:rsidR="00000000" w:rsidRPr="00000000">
        <w:rPr>
          <w:rtl w:val="0"/>
        </w:rPr>
        <w:t xml:space="preserve">Monika: We could go out to eat!</w:t>
      </w:r>
    </w:p>
    <w:p w:rsidR="00000000" w:rsidDel="00000000" w:rsidP="00000000" w:rsidRDefault="00000000" w:rsidRPr="00000000" w14:paraId="000024DC">
      <w:pPr>
        <w:pageBreakBefore w:val="0"/>
        <w:rPr/>
      </w:pPr>
      <w:r w:rsidDel="00000000" w:rsidR="00000000" w:rsidRPr="00000000">
        <w:rPr>
          <w:rtl w:val="0"/>
        </w:rPr>
      </w:r>
    </w:p>
    <w:p w:rsidR="00000000" w:rsidDel="00000000" w:rsidP="00000000" w:rsidRDefault="00000000" w:rsidRPr="00000000" w14:paraId="000024DD">
      <w:pPr>
        <w:pageBreakBefore w:val="0"/>
        <w:rPr/>
      </w:pPr>
      <w:r w:rsidDel="00000000" w:rsidR="00000000" w:rsidRPr="00000000">
        <w:rPr>
          <w:rtl w:val="0"/>
        </w:rPr>
        <w:t xml:space="preserve">MC: Sure, but only if we bring the others.</w:t>
      </w:r>
    </w:p>
    <w:p w:rsidR="00000000" w:rsidDel="00000000" w:rsidP="00000000" w:rsidRDefault="00000000" w:rsidRPr="00000000" w14:paraId="000024DE">
      <w:pPr>
        <w:pageBreakBefore w:val="0"/>
        <w:rPr/>
      </w:pPr>
      <w:r w:rsidDel="00000000" w:rsidR="00000000" w:rsidRPr="00000000">
        <w:rPr>
          <w:rtl w:val="0"/>
        </w:rPr>
      </w:r>
    </w:p>
    <w:p w:rsidR="00000000" w:rsidDel="00000000" w:rsidP="00000000" w:rsidRDefault="00000000" w:rsidRPr="00000000" w14:paraId="000024DF">
      <w:pPr>
        <w:pageBreakBefore w:val="0"/>
        <w:rPr/>
      </w:pPr>
      <w:r w:rsidDel="00000000" w:rsidR="00000000" w:rsidRPr="00000000">
        <w:rPr>
          <w:rtl w:val="0"/>
        </w:rPr>
        <w:t xml:space="preserve">MC: They're finishing their finals today too.</w:t>
      </w:r>
    </w:p>
    <w:p w:rsidR="00000000" w:rsidDel="00000000" w:rsidP="00000000" w:rsidRDefault="00000000" w:rsidRPr="00000000" w14:paraId="000024E0">
      <w:pPr>
        <w:pageBreakBefore w:val="0"/>
        <w:rPr/>
      </w:pPr>
      <w:r w:rsidDel="00000000" w:rsidR="00000000" w:rsidRPr="00000000">
        <w:rPr>
          <w:rtl w:val="0"/>
        </w:rPr>
      </w:r>
    </w:p>
    <w:p w:rsidR="00000000" w:rsidDel="00000000" w:rsidP="00000000" w:rsidRDefault="00000000" w:rsidRPr="00000000" w14:paraId="000024E1">
      <w:pPr>
        <w:pageBreakBefore w:val="0"/>
        <w:rPr/>
      </w:pPr>
      <w:r w:rsidDel="00000000" w:rsidR="00000000" w:rsidRPr="00000000">
        <w:rPr>
          <w:rtl w:val="0"/>
        </w:rPr>
        <w:t xml:space="preserve">Monika: I mean, if you want to…</w:t>
      </w:r>
    </w:p>
    <w:p w:rsidR="00000000" w:rsidDel="00000000" w:rsidP="00000000" w:rsidRDefault="00000000" w:rsidRPr="00000000" w14:paraId="000024E2">
      <w:pPr>
        <w:pageBreakBefore w:val="0"/>
        <w:rPr/>
      </w:pPr>
      <w:r w:rsidDel="00000000" w:rsidR="00000000" w:rsidRPr="00000000">
        <w:rPr>
          <w:rtl w:val="0"/>
        </w:rPr>
      </w:r>
    </w:p>
    <w:p w:rsidR="00000000" w:rsidDel="00000000" w:rsidP="00000000" w:rsidRDefault="00000000" w:rsidRPr="00000000" w14:paraId="000024E3">
      <w:pPr>
        <w:pageBreakBefore w:val="0"/>
        <w:rPr/>
      </w:pPr>
      <w:r w:rsidDel="00000000" w:rsidR="00000000" w:rsidRPr="00000000">
        <w:rPr>
          <w:rtl w:val="0"/>
        </w:rPr>
        <w:t xml:space="preserve">Monika: It's been a while since we've gone somewhere, just us…</w:t>
      </w:r>
    </w:p>
    <w:p w:rsidR="00000000" w:rsidDel="00000000" w:rsidP="00000000" w:rsidRDefault="00000000" w:rsidRPr="00000000" w14:paraId="000024E4">
      <w:pPr>
        <w:pageBreakBefore w:val="0"/>
        <w:rPr/>
      </w:pPr>
      <w:r w:rsidDel="00000000" w:rsidR="00000000" w:rsidRPr="00000000">
        <w:rPr>
          <w:rtl w:val="0"/>
        </w:rPr>
      </w:r>
    </w:p>
    <w:p w:rsidR="00000000" w:rsidDel="00000000" w:rsidP="00000000" w:rsidRDefault="00000000" w:rsidRPr="00000000" w14:paraId="000024E5">
      <w:pPr>
        <w:pageBreakBefore w:val="0"/>
        <w:rPr/>
      </w:pPr>
      <w:r w:rsidDel="00000000" w:rsidR="00000000" w:rsidRPr="00000000">
        <w:rPr>
          <w:rtl w:val="0"/>
        </w:rPr>
        <w:t xml:space="preserve">MC: We were at my place just the other day.</w:t>
      </w:r>
    </w:p>
    <w:p w:rsidR="00000000" w:rsidDel="00000000" w:rsidP="00000000" w:rsidRDefault="00000000" w:rsidRPr="00000000" w14:paraId="000024E6">
      <w:pPr>
        <w:pageBreakBefore w:val="0"/>
        <w:rPr/>
      </w:pPr>
      <w:r w:rsidDel="00000000" w:rsidR="00000000" w:rsidRPr="00000000">
        <w:rPr>
          <w:rtl w:val="0"/>
        </w:rPr>
      </w:r>
    </w:p>
    <w:p w:rsidR="00000000" w:rsidDel="00000000" w:rsidP="00000000" w:rsidRDefault="00000000" w:rsidRPr="00000000" w14:paraId="000024E7">
      <w:pPr>
        <w:pageBreakBefore w:val="0"/>
        <w:rPr/>
      </w:pPr>
      <w:r w:rsidDel="00000000" w:rsidR="00000000" w:rsidRPr="00000000">
        <w:rPr>
          <w:rtl w:val="0"/>
        </w:rPr>
        <w:t xml:space="preserve">MC: Come on, they're our friends.</w:t>
      </w:r>
    </w:p>
    <w:p w:rsidR="00000000" w:rsidDel="00000000" w:rsidP="00000000" w:rsidRDefault="00000000" w:rsidRPr="00000000" w14:paraId="000024E8">
      <w:pPr>
        <w:pageBreakBefore w:val="0"/>
        <w:rPr/>
      </w:pPr>
      <w:r w:rsidDel="00000000" w:rsidR="00000000" w:rsidRPr="00000000">
        <w:rPr>
          <w:rtl w:val="0"/>
        </w:rPr>
      </w:r>
    </w:p>
    <w:p w:rsidR="00000000" w:rsidDel="00000000" w:rsidP="00000000" w:rsidRDefault="00000000" w:rsidRPr="00000000" w14:paraId="000024E9">
      <w:pPr>
        <w:pageBreakBefore w:val="0"/>
        <w:rPr/>
      </w:pPr>
      <w:r w:rsidDel="00000000" w:rsidR="00000000" w:rsidRPr="00000000">
        <w:rPr>
          <w:rtl w:val="0"/>
        </w:rPr>
        <w:t xml:space="preserve">MC: We should all celebrate together!</w:t>
      </w:r>
    </w:p>
    <w:p w:rsidR="00000000" w:rsidDel="00000000" w:rsidP="00000000" w:rsidRDefault="00000000" w:rsidRPr="00000000" w14:paraId="000024EA">
      <w:pPr>
        <w:pageBreakBefore w:val="0"/>
        <w:rPr/>
      </w:pPr>
      <w:r w:rsidDel="00000000" w:rsidR="00000000" w:rsidRPr="00000000">
        <w:rPr>
          <w:rtl w:val="0"/>
        </w:rPr>
      </w:r>
    </w:p>
    <w:p w:rsidR="00000000" w:rsidDel="00000000" w:rsidP="00000000" w:rsidRDefault="00000000" w:rsidRPr="00000000" w14:paraId="000024EB">
      <w:pPr>
        <w:pageBreakBefore w:val="0"/>
        <w:rPr/>
      </w:pPr>
      <w:r w:rsidDel="00000000" w:rsidR="00000000" w:rsidRPr="00000000">
        <w:rPr>
          <w:rtl w:val="0"/>
        </w:rPr>
        <w:t xml:space="preserve">We keep chatting until we get to school and separate to take our exam.</w:t>
      </w:r>
    </w:p>
    <w:p w:rsidR="00000000" w:rsidDel="00000000" w:rsidP="00000000" w:rsidRDefault="00000000" w:rsidRPr="00000000" w14:paraId="000024EC">
      <w:pPr>
        <w:pageBreakBefore w:val="0"/>
        <w:rPr/>
      </w:pPr>
      <w:r w:rsidDel="00000000" w:rsidR="00000000" w:rsidRPr="00000000">
        <w:rPr>
          <w:rtl w:val="0"/>
        </w:rPr>
      </w:r>
    </w:p>
    <w:p w:rsidR="00000000" w:rsidDel="00000000" w:rsidP="00000000" w:rsidRDefault="00000000" w:rsidRPr="00000000" w14:paraId="000024ED">
      <w:pPr>
        <w:pageBreakBefore w:val="0"/>
        <w:rPr/>
      </w:pPr>
      <w:r w:rsidDel="00000000" w:rsidR="00000000" w:rsidRPr="00000000">
        <w:rPr>
          <w:rtl w:val="0"/>
        </w:rPr>
        <w:t xml:space="preserve">When I finish, I leave the classroom and lean against a locker while I wait for the club to finish too.</w:t>
      </w:r>
    </w:p>
    <w:p w:rsidR="00000000" w:rsidDel="00000000" w:rsidP="00000000" w:rsidRDefault="00000000" w:rsidRPr="00000000" w14:paraId="000024EE">
      <w:pPr>
        <w:pageBreakBefore w:val="0"/>
        <w:rPr/>
      </w:pPr>
      <w:r w:rsidDel="00000000" w:rsidR="00000000" w:rsidRPr="00000000">
        <w:rPr>
          <w:rtl w:val="0"/>
        </w:rPr>
      </w:r>
    </w:p>
    <w:p w:rsidR="00000000" w:rsidDel="00000000" w:rsidP="00000000" w:rsidRDefault="00000000" w:rsidRPr="00000000" w14:paraId="000024EF">
      <w:pPr>
        <w:pageBreakBefore w:val="0"/>
        <w:rPr/>
      </w:pPr>
      <w:r w:rsidDel="00000000" w:rsidR="00000000" w:rsidRPr="00000000">
        <w:rPr>
          <w:rtl w:val="0"/>
        </w:rPr>
        <w:t xml:space="preserve">I turn and see Natsuki walking toward me.</w:t>
      </w:r>
    </w:p>
    <w:p w:rsidR="00000000" w:rsidDel="00000000" w:rsidP="00000000" w:rsidRDefault="00000000" w:rsidRPr="00000000" w14:paraId="000024F0">
      <w:pPr>
        <w:pageBreakBefore w:val="0"/>
        <w:rPr/>
      </w:pPr>
      <w:r w:rsidDel="00000000" w:rsidR="00000000" w:rsidRPr="00000000">
        <w:rPr>
          <w:rtl w:val="0"/>
        </w:rPr>
      </w:r>
    </w:p>
    <w:p w:rsidR="00000000" w:rsidDel="00000000" w:rsidP="00000000" w:rsidRDefault="00000000" w:rsidRPr="00000000" w14:paraId="000024F1">
      <w:pPr>
        <w:pageBreakBefore w:val="0"/>
        <w:rPr/>
      </w:pPr>
      <w:r w:rsidDel="00000000" w:rsidR="00000000" w:rsidRPr="00000000">
        <w:rPr>
          <w:rtl w:val="0"/>
        </w:rPr>
        <w:t xml:space="preserve">Natsuki: [player]? What are you doing?</w:t>
      </w:r>
    </w:p>
    <w:p w:rsidR="00000000" w:rsidDel="00000000" w:rsidP="00000000" w:rsidRDefault="00000000" w:rsidRPr="00000000" w14:paraId="000024F2">
      <w:pPr>
        <w:pageBreakBefore w:val="0"/>
        <w:rPr/>
      </w:pPr>
      <w:r w:rsidDel="00000000" w:rsidR="00000000" w:rsidRPr="00000000">
        <w:rPr>
          <w:rtl w:val="0"/>
        </w:rPr>
      </w:r>
    </w:p>
    <w:p w:rsidR="00000000" w:rsidDel="00000000" w:rsidP="00000000" w:rsidRDefault="00000000" w:rsidRPr="00000000" w14:paraId="000024F3">
      <w:pPr>
        <w:pageBreakBefore w:val="0"/>
        <w:rPr/>
      </w:pPr>
      <w:r w:rsidDel="00000000" w:rsidR="00000000" w:rsidRPr="00000000">
        <w:rPr>
          <w:rtl w:val="0"/>
        </w:rPr>
        <w:t xml:space="preserve">MC: Waiting for the rest of the club.</w:t>
      </w:r>
    </w:p>
    <w:p w:rsidR="00000000" w:rsidDel="00000000" w:rsidP="00000000" w:rsidRDefault="00000000" w:rsidRPr="00000000" w14:paraId="000024F4">
      <w:pPr>
        <w:pageBreakBefore w:val="0"/>
        <w:rPr/>
      </w:pPr>
      <w:r w:rsidDel="00000000" w:rsidR="00000000" w:rsidRPr="00000000">
        <w:rPr>
          <w:rtl w:val="0"/>
        </w:rPr>
      </w:r>
    </w:p>
    <w:p w:rsidR="00000000" w:rsidDel="00000000" w:rsidP="00000000" w:rsidRDefault="00000000" w:rsidRPr="00000000" w14:paraId="000024F5">
      <w:pPr>
        <w:pageBreakBefore w:val="0"/>
        <w:rPr/>
      </w:pPr>
      <w:r w:rsidDel="00000000" w:rsidR="00000000" w:rsidRPr="00000000">
        <w:rPr>
          <w:rtl w:val="0"/>
        </w:rPr>
        <w:t xml:space="preserve">MC: I was thinking, maybe we could all go get ice cream or something?</w:t>
      </w:r>
    </w:p>
    <w:p w:rsidR="00000000" w:rsidDel="00000000" w:rsidP="00000000" w:rsidRDefault="00000000" w:rsidRPr="00000000" w14:paraId="000024F6">
      <w:pPr>
        <w:pageBreakBefore w:val="0"/>
        <w:rPr/>
      </w:pPr>
      <w:r w:rsidDel="00000000" w:rsidR="00000000" w:rsidRPr="00000000">
        <w:rPr>
          <w:rtl w:val="0"/>
        </w:rPr>
      </w:r>
    </w:p>
    <w:p w:rsidR="00000000" w:rsidDel="00000000" w:rsidP="00000000" w:rsidRDefault="00000000" w:rsidRPr="00000000" w14:paraId="000024F7">
      <w:pPr>
        <w:pageBreakBefore w:val="0"/>
        <w:rPr/>
      </w:pPr>
      <w:r w:rsidDel="00000000" w:rsidR="00000000" w:rsidRPr="00000000">
        <w:rPr>
          <w:rtl w:val="0"/>
        </w:rPr>
        <w:t xml:space="preserve">MC: For celebratory purposes.</w:t>
      </w:r>
    </w:p>
    <w:p w:rsidR="00000000" w:rsidDel="00000000" w:rsidP="00000000" w:rsidRDefault="00000000" w:rsidRPr="00000000" w14:paraId="000024F8">
      <w:pPr>
        <w:pageBreakBefore w:val="0"/>
        <w:rPr/>
      </w:pPr>
      <w:r w:rsidDel="00000000" w:rsidR="00000000" w:rsidRPr="00000000">
        <w:rPr>
          <w:rtl w:val="0"/>
        </w:rPr>
      </w:r>
    </w:p>
    <w:p w:rsidR="00000000" w:rsidDel="00000000" w:rsidP="00000000" w:rsidRDefault="00000000" w:rsidRPr="00000000" w14:paraId="000024F9">
      <w:pPr>
        <w:pageBreakBefore w:val="0"/>
        <w:rPr/>
      </w:pPr>
      <w:r w:rsidDel="00000000" w:rsidR="00000000" w:rsidRPr="00000000">
        <w:rPr>
          <w:rtl w:val="0"/>
        </w:rPr>
        <w:t xml:space="preserve">Natsuki smiles.</w:t>
      </w:r>
    </w:p>
    <w:p w:rsidR="00000000" w:rsidDel="00000000" w:rsidP="00000000" w:rsidRDefault="00000000" w:rsidRPr="00000000" w14:paraId="000024FA">
      <w:pPr>
        <w:pageBreakBefore w:val="0"/>
        <w:rPr/>
      </w:pPr>
      <w:r w:rsidDel="00000000" w:rsidR="00000000" w:rsidRPr="00000000">
        <w:rPr>
          <w:rtl w:val="0"/>
        </w:rPr>
      </w:r>
    </w:p>
    <w:p w:rsidR="00000000" w:rsidDel="00000000" w:rsidP="00000000" w:rsidRDefault="00000000" w:rsidRPr="00000000" w14:paraId="000024FB">
      <w:pPr>
        <w:pageBreakBefore w:val="0"/>
        <w:rPr/>
      </w:pPr>
      <w:r w:rsidDel="00000000" w:rsidR="00000000" w:rsidRPr="00000000">
        <w:rPr>
          <w:rtl w:val="0"/>
        </w:rPr>
        <w:t xml:space="preserve">Natsuki: Yeah, alright!</w:t>
      </w:r>
    </w:p>
    <w:p w:rsidR="00000000" w:rsidDel="00000000" w:rsidP="00000000" w:rsidRDefault="00000000" w:rsidRPr="00000000" w14:paraId="000024FC">
      <w:pPr>
        <w:pageBreakBefore w:val="0"/>
        <w:rPr/>
      </w:pPr>
      <w:r w:rsidDel="00000000" w:rsidR="00000000" w:rsidRPr="00000000">
        <w:rPr>
          <w:rtl w:val="0"/>
        </w:rPr>
      </w:r>
    </w:p>
    <w:p w:rsidR="00000000" w:rsidDel="00000000" w:rsidP="00000000" w:rsidRDefault="00000000" w:rsidRPr="00000000" w14:paraId="000024FD">
      <w:pPr>
        <w:pageBreakBefore w:val="0"/>
        <w:rPr/>
      </w:pPr>
      <w:r w:rsidDel="00000000" w:rsidR="00000000" w:rsidRPr="00000000">
        <w:rPr>
          <w:rtl w:val="0"/>
        </w:rPr>
        <w:t xml:space="preserve">She leans next to me and takes out a copy of </w:t>
      </w:r>
      <w:r w:rsidDel="00000000" w:rsidR="00000000" w:rsidRPr="00000000">
        <w:rPr>
          <w:i w:val="1"/>
          <w:rtl w:val="0"/>
        </w:rPr>
        <w:t xml:space="preserve">Parfait Girls</w:t>
      </w:r>
      <w:r w:rsidDel="00000000" w:rsidR="00000000" w:rsidRPr="00000000">
        <w:rPr>
          <w:rtl w:val="0"/>
        </w:rPr>
        <w:t xml:space="preserve">.</w:t>
      </w:r>
    </w:p>
    <w:p w:rsidR="00000000" w:rsidDel="00000000" w:rsidP="00000000" w:rsidRDefault="00000000" w:rsidRPr="00000000" w14:paraId="000024FE">
      <w:pPr>
        <w:pageBreakBefore w:val="0"/>
        <w:rPr/>
      </w:pPr>
      <w:r w:rsidDel="00000000" w:rsidR="00000000" w:rsidRPr="00000000">
        <w:rPr>
          <w:rtl w:val="0"/>
        </w:rPr>
      </w:r>
    </w:p>
    <w:p w:rsidR="00000000" w:rsidDel="00000000" w:rsidP="00000000" w:rsidRDefault="00000000" w:rsidRPr="00000000" w14:paraId="000024FF">
      <w:pPr>
        <w:pageBreakBefore w:val="0"/>
        <w:rPr/>
      </w:pPr>
      <w:r w:rsidDel="00000000" w:rsidR="00000000" w:rsidRPr="00000000">
        <w:rPr>
          <w:rtl w:val="0"/>
        </w:rPr>
        <w:t xml:space="preserve">Before long, I hear another familiar voice.</w:t>
      </w:r>
    </w:p>
    <w:p w:rsidR="00000000" w:rsidDel="00000000" w:rsidP="00000000" w:rsidRDefault="00000000" w:rsidRPr="00000000" w14:paraId="00002500">
      <w:pPr>
        <w:pageBreakBefore w:val="0"/>
        <w:rPr/>
      </w:pPr>
      <w:r w:rsidDel="00000000" w:rsidR="00000000" w:rsidRPr="00000000">
        <w:rPr>
          <w:rtl w:val="0"/>
        </w:rPr>
      </w:r>
    </w:p>
    <w:p w:rsidR="00000000" w:rsidDel="00000000" w:rsidP="00000000" w:rsidRDefault="00000000" w:rsidRPr="00000000" w14:paraId="00002501">
      <w:pPr>
        <w:pageBreakBefore w:val="0"/>
        <w:rPr/>
      </w:pPr>
      <w:r w:rsidDel="00000000" w:rsidR="00000000" w:rsidRPr="00000000">
        <w:rPr>
          <w:rtl w:val="0"/>
        </w:rPr>
        <w:t xml:space="preserve">Sayori: [player]? Natsuki? What are you doing?</w:t>
      </w:r>
    </w:p>
    <w:p w:rsidR="00000000" w:rsidDel="00000000" w:rsidP="00000000" w:rsidRDefault="00000000" w:rsidRPr="00000000" w14:paraId="00002502">
      <w:pPr>
        <w:pageBreakBefore w:val="0"/>
        <w:rPr/>
      </w:pPr>
      <w:r w:rsidDel="00000000" w:rsidR="00000000" w:rsidRPr="00000000">
        <w:rPr>
          <w:rtl w:val="0"/>
        </w:rPr>
      </w:r>
    </w:p>
    <w:p w:rsidR="00000000" w:rsidDel="00000000" w:rsidP="00000000" w:rsidRDefault="00000000" w:rsidRPr="00000000" w14:paraId="00002503">
      <w:pPr>
        <w:pageBreakBefore w:val="0"/>
        <w:rPr/>
      </w:pPr>
      <w:r w:rsidDel="00000000" w:rsidR="00000000" w:rsidRPr="00000000">
        <w:rPr>
          <w:rtl w:val="0"/>
        </w:rPr>
        <w:t xml:space="preserve">Natsuki answers before me.</w:t>
      </w:r>
    </w:p>
    <w:p w:rsidR="00000000" w:rsidDel="00000000" w:rsidP="00000000" w:rsidRDefault="00000000" w:rsidRPr="00000000" w14:paraId="00002504">
      <w:pPr>
        <w:pageBreakBefore w:val="0"/>
        <w:rPr/>
      </w:pPr>
      <w:r w:rsidDel="00000000" w:rsidR="00000000" w:rsidRPr="00000000">
        <w:rPr>
          <w:rtl w:val="0"/>
        </w:rPr>
      </w:r>
    </w:p>
    <w:p w:rsidR="00000000" w:rsidDel="00000000" w:rsidP="00000000" w:rsidRDefault="00000000" w:rsidRPr="00000000" w14:paraId="00002505">
      <w:pPr>
        <w:pageBreakBefore w:val="0"/>
        <w:rPr/>
      </w:pPr>
      <w:r w:rsidDel="00000000" w:rsidR="00000000" w:rsidRPr="00000000">
        <w:rPr>
          <w:rtl w:val="0"/>
        </w:rPr>
        <w:t xml:space="preserve">Natsuki: Waiting for Yuri and Monika, we're gonna go get ice cream to celebrate.</w:t>
      </w:r>
    </w:p>
    <w:p w:rsidR="00000000" w:rsidDel="00000000" w:rsidP="00000000" w:rsidRDefault="00000000" w:rsidRPr="00000000" w14:paraId="00002506">
      <w:pPr>
        <w:pageBreakBefore w:val="0"/>
        <w:rPr/>
      </w:pPr>
      <w:r w:rsidDel="00000000" w:rsidR="00000000" w:rsidRPr="00000000">
        <w:rPr>
          <w:rtl w:val="0"/>
        </w:rPr>
      </w:r>
    </w:p>
    <w:p w:rsidR="00000000" w:rsidDel="00000000" w:rsidP="00000000" w:rsidRDefault="00000000" w:rsidRPr="00000000" w14:paraId="00002507">
      <w:pPr>
        <w:pageBreakBefore w:val="0"/>
        <w:rPr/>
      </w:pPr>
      <w:r w:rsidDel="00000000" w:rsidR="00000000" w:rsidRPr="00000000">
        <w:rPr>
          <w:rtl w:val="0"/>
        </w:rPr>
        <w:t xml:space="preserve">Sayori: Sounds fun!</w:t>
      </w:r>
    </w:p>
    <w:p w:rsidR="00000000" w:rsidDel="00000000" w:rsidP="00000000" w:rsidRDefault="00000000" w:rsidRPr="00000000" w14:paraId="00002508">
      <w:pPr>
        <w:pageBreakBefore w:val="0"/>
        <w:rPr/>
      </w:pPr>
      <w:r w:rsidDel="00000000" w:rsidR="00000000" w:rsidRPr="00000000">
        <w:rPr>
          <w:rtl w:val="0"/>
        </w:rPr>
      </w:r>
    </w:p>
    <w:p w:rsidR="00000000" w:rsidDel="00000000" w:rsidP="00000000" w:rsidRDefault="00000000" w:rsidRPr="00000000" w14:paraId="00002509">
      <w:pPr>
        <w:pageBreakBefore w:val="0"/>
        <w:rPr/>
      </w:pPr>
      <w:r w:rsidDel="00000000" w:rsidR="00000000" w:rsidRPr="00000000">
        <w:rPr>
          <w:rtl w:val="0"/>
        </w:rPr>
        <w:t xml:space="preserve">She sits down next to me and crosses her legs.</w:t>
      </w:r>
    </w:p>
    <w:p w:rsidR="00000000" w:rsidDel="00000000" w:rsidP="00000000" w:rsidRDefault="00000000" w:rsidRPr="00000000" w14:paraId="0000250A">
      <w:pPr>
        <w:pageBreakBefore w:val="0"/>
        <w:rPr/>
      </w:pPr>
      <w:r w:rsidDel="00000000" w:rsidR="00000000" w:rsidRPr="00000000">
        <w:rPr>
          <w:rtl w:val="0"/>
        </w:rPr>
      </w:r>
    </w:p>
    <w:p w:rsidR="00000000" w:rsidDel="00000000" w:rsidP="00000000" w:rsidRDefault="00000000" w:rsidRPr="00000000" w14:paraId="0000250B">
      <w:pPr>
        <w:pageBreakBefore w:val="0"/>
        <w:rPr/>
      </w:pPr>
      <w:r w:rsidDel="00000000" w:rsidR="00000000" w:rsidRPr="00000000">
        <w:rPr>
          <w:rtl w:val="0"/>
        </w:rPr>
        <w:t xml:space="preserve">We stand there and chat for a good ten minutes.</w:t>
      </w:r>
    </w:p>
    <w:p w:rsidR="00000000" w:rsidDel="00000000" w:rsidP="00000000" w:rsidRDefault="00000000" w:rsidRPr="00000000" w14:paraId="0000250C">
      <w:pPr>
        <w:pageBreakBefore w:val="0"/>
        <w:rPr/>
      </w:pPr>
      <w:r w:rsidDel="00000000" w:rsidR="00000000" w:rsidRPr="00000000">
        <w:rPr>
          <w:rtl w:val="0"/>
        </w:rPr>
      </w:r>
    </w:p>
    <w:p w:rsidR="00000000" w:rsidDel="00000000" w:rsidP="00000000" w:rsidRDefault="00000000" w:rsidRPr="00000000" w14:paraId="0000250D">
      <w:pPr>
        <w:pageBreakBefore w:val="0"/>
        <w:rPr/>
      </w:pPr>
      <w:r w:rsidDel="00000000" w:rsidR="00000000" w:rsidRPr="00000000">
        <w:rPr>
          <w:rtl w:val="0"/>
        </w:rPr>
        <w:t xml:space="preserve">Monika: Where's Yuri?</w:t>
      </w:r>
    </w:p>
    <w:p w:rsidR="00000000" w:rsidDel="00000000" w:rsidP="00000000" w:rsidRDefault="00000000" w:rsidRPr="00000000" w14:paraId="0000250E">
      <w:pPr>
        <w:pageBreakBefore w:val="0"/>
        <w:rPr/>
      </w:pPr>
      <w:r w:rsidDel="00000000" w:rsidR="00000000" w:rsidRPr="00000000">
        <w:rPr>
          <w:rtl w:val="0"/>
        </w:rPr>
      </w:r>
    </w:p>
    <w:p w:rsidR="00000000" w:rsidDel="00000000" w:rsidP="00000000" w:rsidRDefault="00000000" w:rsidRPr="00000000" w14:paraId="0000250F">
      <w:pPr>
        <w:pageBreakBefore w:val="0"/>
        <w:rPr/>
      </w:pPr>
      <w:r w:rsidDel="00000000" w:rsidR="00000000" w:rsidRPr="00000000">
        <w:rPr>
          <w:rtl w:val="0"/>
        </w:rPr>
        <w:t xml:space="preserve">Monika: I thought she would've been done by now.</w:t>
      </w:r>
    </w:p>
    <w:p w:rsidR="00000000" w:rsidDel="00000000" w:rsidP="00000000" w:rsidRDefault="00000000" w:rsidRPr="00000000" w14:paraId="00002510">
      <w:pPr>
        <w:pageBreakBefore w:val="0"/>
        <w:rPr/>
      </w:pPr>
      <w:r w:rsidDel="00000000" w:rsidR="00000000" w:rsidRPr="00000000">
        <w:rPr>
          <w:rtl w:val="0"/>
        </w:rPr>
      </w:r>
    </w:p>
    <w:p w:rsidR="00000000" w:rsidDel="00000000" w:rsidP="00000000" w:rsidRDefault="00000000" w:rsidRPr="00000000" w14:paraId="00002511">
      <w:pPr>
        <w:pageBreakBefore w:val="0"/>
        <w:rPr/>
      </w:pPr>
      <w:r w:rsidDel="00000000" w:rsidR="00000000" w:rsidRPr="00000000">
        <w:rPr>
          <w:rtl w:val="0"/>
        </w:rPr>
        <w:t xml:space="preserve">I shrug.</w:t>
      </w:r>
    </w:p>
    <w:p w:rsidR="00000000" w:rsidDel="00000000" w:rsidP="00000000" w:rsidRDefault="00000000" w:rsidRPr="00000000" w14:paraId="00002512">
      <w:pPr>
        <w:pageBreakBefore w:val="0"/>
        <w:rPr/>
      </w:pPr>
      <w:r w:rsidDel="00000000" w:rsidR="00000000" w:rsidRPr="00000000">
        <w:rPr>
          <w:rtl w:val="0"/>
        </w:rPr>
      </w:r>
    </w:p>
    <w:p w:rsidR="00000000" w:rsidDel="00000000" w:rsidP="00000000" w:rsidRDefault="00000000" w:rsidRPr="00000000" w14:paraId="00002513">
      <w:pPr>
        <w:pageBreakBefore w:val="0"/>
        <w:rPr/>
      </w:pPr>
      <w:r w:rsidDel="00000000" w:rsidR="00000000" w:rsidRPr="00000000">
        <w:rPr>
          <w:rtl w:val="0"/>
        </w:rPr>
        <w:t xml:space="preserve">MC: She's probably around.</w:t>
      </w:r>
    </w:p>
    <w:p w:rsidR="00000000" w:rsidDel="00000000" w:rsidP="00000000" w:rsidRDefault="00000000" w:rsidRPr="00000000" w14:paraId="00002514">
      <w:pPr>
        <w:pageBreakBefore w:val="0"/>
        <w:rPr/>
      </w:pPr>
      <w:r w:rsidDel="00000000" w:rsidR="00000000" w:rsidRPr="00000000">
        <w:rPr>
          <w:rtl w:val="0"/>
        </w:rPr>
      </w:r>
    </w:p>
    <w:p w:rsidR="00000000" w:rsidDel="00000000" w:rsidP="00000000" w:rsidRDefault="00000000" w:rsidRPr="00000000" w14:paraId="00002515">
      <w:pPr>
        <w:pageBreakBefore w:val="0"/>
        <w:rPr/>
      </w:pPr>
      <w:r w:rsidDel="00000000" w:rsidR="00000000" w:rsidRPr="00000000">
        <w:rPr>
          <w:rtl w:val="0"/>
        </w:rPr>
        <w:t xml:space="preserve">Natsuki: Try looking around, she's right there.</w:t>
      </w:r>
    </w:p>
    <w:p w:rsidR="00000000" w:rsidDel="00000000" w:rsidP="00000000" w:rsidRDefault="00000000" w:rsidRPr="00000000" w14:paraId="00002516">
      <w:pPr>
        <w:pageBreakBefore w:val="0"/>
        <w:rPr/>
      </w:pPr>
      <w:r w:rsidDel="00000000" w:rsidR="00000000" w:rsidRPr="00000000">
        <w:rPr>
          <w:rtl w:val="0"/>
        </w:rPr>
      </w:r>
    </w:p>
    <w:p w:rsidR="00000000" w:rsidDel="00000000" w:rsidP="00000000" w:rsidRDefault="00000000" w:rsidRPr="00000000" w14:paraId="00002517">
      <w:pPr>
        <w:pageBreakBefore w:val="0"/>
        <w:rPr/>
      </w:pPr>
      <w:r w:rsidDel="00000000" w:rsidR="00000000" w:rsidRPr="00000000">
        <w:rPr>
          <w:rtl w:val="0"/>
        </w:rPr>
        <w:t xml:space="preserve">Natsuki points to the other end of the hall, where Yuri is walking with her face buried in a book.</w:t>
      </w:r>
    </w:p>
    <w:p w:rsidR="00000000" w:rsidDel="00000000" w:rsidP="00000000" w:rsidRDefault="00000000" w:rsidRPr="00000000" w14:paraId="00002518">
      <w:pPr>
        <w:pageBreakBefore w:val="0"/>
        <w:rPr/>
      </w:pPr>
      <w:r w:rsidDel="00000000" w:rsidR="00000000" w:rsidRPr="00000000">
        <w:rPr>
          <w:rtl w:val="0"/>
        </w:rPr>
      </w:r>
    </w:p>
    <w:p w:rsidR="00000000" w:rsidDel="00000000" w:rsidP="00000000" w:rsidRDefault="00000000" w:rsidRPr="00000000" w14:paraId="00002519">
      <w:pPr>
        <w:pageBreakBefore w:val="0"/>
        <w:rPr/>
      </w:pPr>
      <w:r w:rsidDel="00000000" w:rsidR="00000000" w:rsidRPr="00000000">
        <w:rPr>
          <w:rtl w:val="0"/>
        </w:rPr>
        <w:t xml:space="preserve">Natsuki: Yuri! Hey, Yuri!</w:t>
      </w:r>
    </w:p>
    <w:p w:rsidR="00000000" w:rsidDel="00000000" w:rsidP="00000000" w:rsidRDefault="00000000" w:rsidRPr="00000000" w14:paraId="0000251A">
      <w:pPr>
        <w:pageBreakBefore w:val="0"/>
        <w:rPr/>
      </w:pPr>
      <w:r w:rsidDel="00000000" w:rsidR="00000000" w:rsidRPr="00000000">
        <w:rPr>
          <w:rtl w:val="0"/>
        </w:rPr>
      </w:r>
    </w:p>
    <w:p w:rsidR="00000000" w:rsidDel="00000000" w:rsidP="00000000" w:rsidRDefault="00000000" w:rsidRPr="00000000" w14:paraId="0000251B">
      <w:pPr>
        <w:pageBreakBefore w:val="0"/>
        <w:rPr/>
      </w:pPr>
      <w:r w:rsidDel="00000000" w:rsidR="00000000" w:rsidRPr="00000000">
        <w:rPr>
          <w:rtl w:val="0"/>
        </w:rPr>
        <w:t xml:space="preserve">She startles and looks around.</w:t>
      </w:r>
    </w:p>
    <w:p w:rsidR="00000000" w:rsidDel="00000000" w:rsidP="00000000" w:rsidRDefault="00000000" w:rsidRPr="00000000" w14:paraId="0000251C">
      <w:pPr>
        <w:pageBreakBefore w:val="0"/>
        <w:rPr/>
      </w:pPr>
      <w:r w:rsidDel="00000000" w:rsidR="00000000" w:rsidRPr="00000000">
        <w:rPr>
          <w:rtl w:val="0"/>
        </w:rPr>
      </w:r>
    </w:p>
    <w:p w:rsidR="00000000" w:rsidDel="00000000" w:rsidP="00000000" w:rsidRDefault="00000000" w:rsidRPr="00000000" w14:paraId="0000251D">
      <w:pPr>
        <w:pageBreakBefore w:val="0"/>
        <w:rPr/>
      </w:pPr>
      <w:r w:rsidDel="00000000" w:rsidR="00000000" w:rsidRPr="00000000">
        <w:rPr>
          <w:rtl w:val="0"/>
        </w:rPr>
        <w:t xml:space="preserve">Yuri: What are you all doing?</w:t>
      </w:r>
    </w:p>
    <w:p w:rsidR="00000000" w:rsidDel="00000000" w:rsidP="00000000" w:rsidRDefault="00000000" w:rsidRPr="00000000" w14:paraId="0000251E">
      <w:pPr>
        <w:pageBreakBefore w:val="0"/>
        <w:rPr/>
      </w:pPr>
      <w:r w:rsidDel="00000000" w:rsidR="00000000" w:rsidRPr="00000000">
        <w:rPr>
          <w:rtl w:val="0"/>
        </w:rPr>
      </w:r>
    </w:p>
    <w:p w:rsidR="00000000" w:rsidDel="00000000" w:rsidP="00000000" w:rsidRDefault="00000000" w:rsidRPr="00000000" w14:paraId="0000251F">
      <w:pPr>
        <w:pageBreakBefore w:val="0"/>
        <w:rPr/>
      </w:pPr>
      <w:r w:rsidDel="00000000" w:rsidR="00000000" w:rsidRPr="00000000">
        <w:rPr>
          <w:rtl w:val="0"/>
        </w:rPr>
        <w:t xml:space="preserve">Sayori: Waiting for you, we're gonna go get ice cream to celebrate the end of our finals!</w:t>
      </w:r>
    </w:p>
    <w:p w:rsidR="00000000" w:rsidDel="00000000" w:rsidP="00000000" w:rsidRDefault="00000000" w:rsidRPr="00000000" w14:paraId="00002520">
      <w:pPr>
        <w:pageBreakBefore w:val="0"/>
        <w:rPr/>
      </w:pPr>
      <w:r w:rsidDel="00000000" w:rsidR="00000000" w:rsidRPr="00000000">
        <w:rPr>
          <w:rtl w:val="0"/>
        </w:rPr>
      </w:r>
    </w:p>
    <w:p w:rsidR="00000000" w:rsidDel="00000000" w:rsidP="00000000" w:rsidRDefault="00000000" w:rsidRPr="00000000" w14:paraId="00002521">
      <w:pPr>
        <w:pageBreakBefore w:val="0"/>
        <w:rPr/>
      </w:pPr>
      <w:r w:rsidDel="00000000" w:rsidR="00000000" w:rsidRPr="00000000">
        <w:rPr>
          <w:rtl w:val="0"/>
        </w:rPr>
        <w:t xml:space="preserve">Yuri smiles and puts her book away.</w:t>
      </w:r>
    </w:p>
    <w:p w:rsidR="00000000" w:rsidDel="00000000" w:rsidP="00000000" w:rsidRDefault="00000000" w:rsidRPr="00000000" w14:paraId="00002522">
      <w:pPr>
        <w:pageBreakBefore w:val="0"/>
        <w:rPr/>
      </w:pPr>
      <w:r w:rsidDel="00000000" w:rsidR="00000000" w:rsidRPr="00000000">
        <w:rPr>
          <w:rtl w:val="0"/>
        </w:rPr>
      </w:r>
    </w:p>
    <w:p w:rsidR="00000000" w:rsidDel="00000000" w:rsidP="00000000" w:rsidRDefault="00000000" w:rsidRPr="00000000" w14:paraId="00002523">
      <w:pPr>
        <w:pageBreakBefore w:val="0"/>
        <w:rPr/>
      </w:pPr>
      <w:r w:rsidDel="00000000" w:rsidR="00000000" w:rsidRPr="00000000">
        <w:rPr>
          <w:rtl w:val="0"/>
        </w:rPr>
        <w:t xml:space="preserve">Yuri: That sounds perfect...</w:t>
      </w:r>
    </w:p>
    <w:p w:rsidR="00000000" w:rsidDel="00000000" w:rsidP="00000000" w:rsidRDefault="00000000" w:rsidRPr="00000000" w14:paraId="00002524">
      <w:pPr>
        <w:pageBreakBefore w:val="0"/>
        <w:rPr/>
      </w:pPr>
      <w:r w:rsidDel="00000000" w:rsidR="00000000" w:rsidRPr="00000000">
        <w:rPr>
          <w:rtl w:val="0"/>
        </w:rPr>
      </w:r>
    </w:p>
    <w:p w:rsidR="00000000" w:rsidDel="00000000" w:rsidP="00000000" w:rsidRDefault="00000000" w:rsidRPr="00000000" w14:paraId="00002525">
      <w:pPr>
        <w:pageBreakBefore w:val="0"/>
        <w:rPr/>
      </w:pPr>
      <w:r w:rsidDel="00000000" w:rsidR="00000000" w:rsidRPr="00000000">
        <w:rPr>
          <w:rtl w:val="0"/>
        </w:rPr>
        <w:t xml:space="preserve">Natsuki: So where are we gonna go?</w:t>
      </w:r>
    </w:p>
    <w:p w:rsidR="00000000" w:rsidDel="00000000" w:rsidP="00000000" w:rsidRDefault="00000000" w:rsidRPr="00000000" w14:paraId="00002526">
      <w:pPr>
        <w:pageBreakBefore w:val="0"/>
        <w:rPr/>
      </w:pPr>
      <w:r w:rsidDel="00000000" w:rsidR="00000000" w:rsidRPr="00000000">
        <w:rPr>
          <w:rtl w:val="0"/>
        </w:rPr>
      </w:r>
    </w:p>
    <w:p w:rsidR="00000000" w:rsidDel="00000000" w:rsidP="00000000" w:rsidRDefault="00000000" w:rsidRPr="00000000" w14:paraId="00002527">
      <w:pPr>
        <w:pageBreakBefore w:val="0"/>
        <w:rPr/>
      </w:pPr>
      <w:r w:rsidDel="00000000" w:rsidR="00000000" w:rsidRPr="00000000">
        <w:rPr>
          <w:rtl w:val="0"/>
        </w:rPr>
        <w:t xml:space="preserve">Natsuki: Tsubasa's?</w:t>
      </w:r>
    </w:p>
    <w:p w:rsidR="00000000" w:rsidDel="00000000" w:rsidP="00000000" w:rsidRDefault="00000000" w:rsidRPr="00000000" w14:paraId="00002528">
      <w:pPr>
        <w:pageBreakBefore w:val="0"/>
        <w:rPr/>
      </w:pPr>
      <w:r w:rsidDel="00000000" w:rsidR="00000000" w:rsidRPr="00000000">
        <w:rPr>
          <w:rtl w:val="0"/>
        </w:rPr>
      </w:r>
    </w:p>
    <w:p w:rsidR="00000000" w:rsidDel="00000000" w:rsidP="00000000" w:rsidRDefault="00000000" w:rsidRPr="00000000" w14:paraId="00002529">
      <w:pPr>
        <w:pageBreakBefore w:val="0"/>
        <w:rPr/>
      </w:pPr>
      <w:r w:rsidDel="00000000" w:rsidR="00000000" w:rsidRPr="00000000">
        <w:rPr>
          <w:rtl w:val="0"/>
        </w:rPr>
        <w:t xml:space="preserve">I shrug.</w:t>
      </w:r>
    </w:p>
    <w:p w:rsidR="00000000" w:rsidDel="00000000" w:rsidP="00000000" w:rsidRDefault="00000000" w:rsidRPr="00000000" w14:paraId="0000252A">
      <w:pPr>
        <w:pageBreakBefore w:val="0"/>
        <w:rPr/>
      </w:pPr>
      <w:r w:rsidDel="00000000" w:rsidR="00000000" w:rsidRPr="00000000">
        <w:rPr>
          <w:rtl w:val="0"/>
        </w:rPr>
      </w:r>
    </w:p>
    <w:p w:rsidR="00000000" w:rsidDel="00000000" w:rsidP="00000000" w:rsidRDefault="00000000" w:rsidRPr="00000000" w14:paraId="0000252B">
      <w:pPr>
        <w:pageBreakBefore w:val="0"/>
        <w:rPr/>
      </w:pPr>
      <w:r w:rsidDel="00000000" w:rsidR="00000000" w:rsidRPr="00000000">
        <w:rPr>
          <w:rtl w:val="0"/>
        </w:rPr>
        <w:t xml:space="preserve">MC: I suppose...we didn't really get that far…</w:t>
      </w:r>
    </w:p>
    <w:p w:rsidR="00000000" w:rsidDel="00000000" w:rsidP="00000000" w:rsidRDefault="00000000" w:rsidRPr="00000000" w14:paraId="0000252C">
      <w:pPr>
        <w:pageBreakBefore w:val="0"/>
        <w:rPr/>
      </w:pPr>
      <w:r w:rsidDel="00000000" w:rsidR="00000000" w:rsidRPr="00000000">
        <w:rPr>
          <w:rtl w:val="0"/>
        </w:rPr>
      </w:r>
    </w:p>
    <w:p w:rsidR="00000000" w:rsidDel="00000000" w:rsidP="00000000" w:rsidRDefault="00000000" w:rsidRPr="00000000" w14:paraId="0000252D">
      <w:pPr>
        <w:pageBreakBefore w:val="0"/>
        <w:rPr/>
      </w:pPr>
      <w:r w:rsidDel="00000000" w:rsidR="00000000" w:rsidRPr="00000000">
        <w:rPr>
          <w:rtl w:val="0"/>
        </w:rPr>
        <w:t xml:space="preserve">[Scene end]</w:t>
      </w:r>
      <w:r w:rsidDel="00000000" w:rsidR="00000000" w:rsidRPr="00000000">
        <w:rPr>
          <w:rtl w:val="0"/>
        </w:rPr>
      </w:r>
    </w:p>
    <w:p w:rsidR="00000000" w:rsidDel="00000000" w:rsidP="00000000" w:rsidRDefault="00000000" w:rsidRPr="00000000" w14:paraId="0000252E">
      <w:pPr>
        <w:pStyle w:val="Heading2"/>
        <w:pageBreakBefore w:val="0"/>
        <w:rPr/>
      </w:pPr>
      <w:bookmarkStart w:colFirst="0" w:colLast="0" w:name="_qpxmpevdvex8" w:id="11"/>
      <w:bookmarkEnd w:id="11"/>
      <w:r w:rsidDel="00000000" w:rsidR="00000000" w:rsidRPr="00000000">
        <w:rPr>
          <w:rtl w:val="0"/>
        </w:rPr>
        <w:t xml:space="preserve">Scene 5: Graduation Time (Scoped)</w:t>
      </w:r>
    </w:p>
    <w:p w:rsidR="00000000" w:rsidDel="00000000" w:rsidP="00000000" w:rsidRDefault="00000000" w:rsidRPr="00000000" w14:paraId="0000252F">
      <w:pPr>
        <w:pageBreakBefore w:val="0"/>
        <w:rPr/>
      </w:pPr>
      <w:r w:rsidDel="00000000" w:rsidR="00000000" w:rsidRPr="00000000">
        <w:rPr>
          <w:rtl w:val="0"/>
        </w:rPr>
      </w:r>
    </w:p>
    <w:p w:rsidR="00000000" w:rsidDel="00000000" w:rsidP="00000000" w:rsidRDefault="00000000" w:rsidRPr="00000000" w14:paraId="00002530">
      <w:pPr>
        <w:pageBreakBefore w:val="0"/>
        <w:rPr/>
      </w:pPr>
      <w:r w:rsidDel="00000000" w:rsidR="00000000" w:rsidRPr="00000000">
        <w:rPr>
          <w:rtl w:val="0"/>
        </w:rPr>
        <w:t xml:space="preserve">[Black screen]</w:t>
      </w:r>
    </w:p>
    <w:p w:rsidR="00000000" w:rsidDel="00000000" w:rsidP="00000000" w:rsidRDefault="00000000" w:rsidRPr="00000000" w14:paraId="00002531">
      <w:pPr>
        <w:pageBreakBefore w:val="0"/>
        <w:rPr/>
      </w:pPr>
      <w:r w:rsidDel="00000000" w:rsidR="00000000" w:rsidRPr="00000000">
        <w:rPr>
          <w:rtl w:val="0"/>
        </w:rPr>
      </w:r>
    </w:p>
    <w:p w:rsidR="00000000" w:rsidDel="00000000" w:rsidP="00000000" w:rsidRDefault="00000000" w:rsidRPr="00000000" w14:paraId="00002532">
      <w:pPr>
        <w:pageBreakBefore w:val="0"/>
        <w:rPr/>
      </w:pPr>
      <w:r w:rsidDel="00000000" w:rsidR="00000000" w:rsidRPr="00000000">
        <w:rPr>
          <w:rtl w:val="0"/>
        </w:rPr>
        <w:t xml:space="preserve">“Huh, no alarm?”</w:t>
      </w:r>
    </w:p>
    <w:p w:rsidR="00000000" w:rsidDel="00000000" w:rsidP="00000000" w:rsidRDefault="00000000" w:rsidRPr="00000000" w14:paraId="00002533">
      <w:pPr>
        <w:pageBreakBefore w:val="0"/>
        <w:rPr/>
      </w:pPr>
      <w:r w:rsidDel="00000000" w:rsidR="00000000" w:rsidRPr="00000000">
        <w:rPr>
          <w:rtl w:val="0"/>
        </w:rPr>
        <w:t xml:space="preserve">“The alarm should have gone off an hour ago, or an hour from now…”</w:t>
      </w:r>
    </w:p>
    <w:p w:rsidR="00000000" w:rsidDel="00000000" w:rsidP="00000000" w:rsidRDefault="00000000" w:rsidRPr="00000000" w14:paraId="00002534">
      <w:pPr>
        <w:pageBreakBefore w:val="0"/>
        <w:rPr/>
      </w:pPr>
      <w:r w:rsidDel="00000000" w:rsidR="00000000" w:rsidRPr="00000000">
        <w:rPr>
          <w:rtl w:val="0"/>
        </w:rPr>
        <w:t xml:space="preserve">“What time is it?”</w:t>
        <w:br w:type="textWrapping"/>
        <w:t xml:space="preserve">“I open up my eyes.”</w:t>
      </w:r>
    </w:p>
    <w:p w:rsidR="00000000" w:rsidDel="00000000" w:rsidP="00000000" w:rsidRDefault="00000000" w:rsidRPr="00000000" w14:paraId="00002535">
      <w:pPr>
        <w:pageBreakBefore w:val="0"/>
        <w:rPr/>
      </w:pPr>
      <w:r w:rsidDel="00000000" w:rsidR="00000000" w:rsidRPr="00000000">
        <w:rPr>
          <w:rtl w:val="0"/>
        </w:rPr>
      </w:r>
    </w:p>
    <w:p w:rsidR="00000000" w:rsidDel="00000000" w:rsidP="00000000" w:rsidRDefault="00000000" w:rsidRPr="00000000" w14:paraId="00002536">
      <w:pPr>
        <w:pageBreakBefore w:val="0"/>
        <w:rPr/>
      </w:pPr>
      <w:r w:rsidDel="00000000" w:rsidR="00000000" w:rsidRPr="00000000">
        <w:rPr>
          <w:rtl w:val="0"/>
        </w:rPr>
        <w:t xml:space="preserve">[MC’s bedroom, day]</w:t>
      </w:r>
    </w:p>
    <w:p w:rsidR="00000000" w:rsidDel="00000000" w:rsidP="00000000" w:rsidRDefault="00000000" w:rsidRPr="00000000" w14:paraId="00002537">
      <w:pPr>
        <w:pageBreakBefore w:val="0"/>
        <w:rPr/>
      </w:pPr>
      <w:r w:rsidDel="00000000" w:rsidR="00000000" w:rsidRPr="00000000">
        <w:rPr>
          <w:rtl w:val="0"/>
        </w:rPr>
      </w:r>
    </w:p>
    <w:p w:rsidR="00000000" w:rsidDel="00000000" w:rsidP="00000000" w:rsidRDefault="00000000" w:rsidRPr="00000000" w14:paraId="00002538">
      <w:pPr>
        <w:pageBreakBefore w:val="0"/>
        <w:rPr/>
      </w:pPr>
      <w:r w:rsidDel="00000000" w:rsidR="00000000" w:rsidRPr="00000000">
        <w:rPr>
          <w:rtl w:val="0"/>
        </w:rPr>
        <w:t xml:space="preserve">“It’s bright and sunny outside.”</w:t>
      </w:r>
    </w:p>
    <w:p w:rsidR="00000000" w:rsidDel="00000000" w:rsidP="00000000" w:rsidRDefault="00000000" w:rsidRPr="00000000" w14:paraId="00002539">
      <w:pPr>
        <w:pageBreakBefore w:val="0"/>
        <w:rPr/>
      </w:pPr>
      <w:r w:rsidDel="00000000" w:rsidR="00000000" w:rsidRPr="00000000">
        <w:rPr>
          <w:rtl w:val="0"/>
        </w:rPr>
        <w:t xml:space="preserve">“Although it is summer, that could mean any time between eight in the morning and seven in the evening.”</w:t>
      </w:r>
    </w:p>
    <w:p w:rsidR="00000000" w:rsidDel="00000000" w:rsidP="00000000" w:rsidRDefault="00000000" w:rsidRPr="00000000" w14:paraId="0000253A">
      <w:pPr>
        <w:pageBreakBefore w:val="0"/>
        <w:rPr/>
      </w:pPr>
      <w:r w:rsidDel="00000000" w:rsidR="00000000" w:rsidRPr="00000000">
        <w:rPr>
          <w:rtl w:val="0"/>
        </w:rPr>
        <w:t xml:space="preserve">“Stretching my arms out feels great, like a hundred knots are unravelling at once.”</w:t>
      </w:r>
    </w:p>
    <w:p w:rsidR="00000000" w:rsidDel="00000000" w:rsidP="00000000" w:rsidRDefault="00000000" w:rsidRPr="00000000" w14:paraId="0000253B">
      <w:pPr>
        <w:pageBreakBefore w:val="0"/>
        <w:rPr/>
      </w:pPr>
      <w:r w:rsidDel="00000000" w:rsidR="00000000" w:rsidRPr="00000000">
        <w:rPr>
          <w:rtl w:val="0"/>
        </w:rPr>
        <w:t xml:space="preserve">“The clock reads seventeen minutes past nine in the morning.”</w:t>
      </w:r>
    </w:p>
    <w:p w:rsidR="00000000" w:rsidDel="00000000" w:rsidP="00000000" w:rsidRDefault="00000000" w:rsidRPr="00000000" w14:paraId="0000253C">
      <w:pPr>
        <w:pageBreakBefore w:val="0"/>
        <w:rPr/>
      </w:pPr>
      <w:r w:rsidDel="00000000" w:rsidR="00000000" w:rsidRPr="00000000">
        <w:rPr>
          <w:rtl w:val="0"/>
        </w:rPr>
        <w:t xml:space="preserve">“For some reason, I decide to get out of bed almost immediately.”</w:t>
      </w:r>
    </w:p>
    <w:p w:rsidR="00000000" w:rsidDel="00000000" w:rsidP="00000000" w:rsidRDefault="00000000" w:rsidRPr="00000000" w14:paraId="0000253D">
      <w:pPr>
        <w:pageBreakBefore w:val="0"/>
        <w:rPr/>
      </w:pPr>
      <w:r w:rsidDel="00000000" w:rsidR="00000000" w:rsidRPr="00000000">
        <w:rPr>
          <w:rtl w:val="0"/>
        </w:rPr>
        <w:t xml:space="preserve">“Monika must really be rubbing off on me, likely for the better.”</w:t>
      </w:r>
    </w:p>
    <w:p w:rsidR="00000000" w:rsidDel="00000000" w:rsidP="00000000" w:rsidRDefault="00000000" w:rsidRPr="00000000" w14:paraId="0000253E">
      <w:pPr>
        <w:pageBreakBefore w:val="0"/>
        <w:rPr/>
      </w:pPr>
      <w:r w:rsidDel="00000000" w:rsidR="00000000" w:rsidRPr="00000000">
        <w:rPr>
          <w:rtl w:val="0"/>
        </w:rPr>
        <w:t xml:space="preserve">“Oh, yeah, I don’t have school today.”</w:t>
      </w:r>
    </w:p>
    <w:p w:rsidR="00000000" w:rsidDel="00000000" w:rsidP="00000000" w:rsidRDefault="00000000" w:rsidRPr="00000000" w14:paraId="0000253F">
      <w:pPr>
        <w:pageBreakBefore w:val="0"/>
        <w:rPr/>
      </w:pPr>
      <w:r w:rsidDel="00000000" w:rsidR="00000000" w:rsidRPr="00000000">
        <w:rPr>
          <w:rtl w:val="0"/>
        </w:rPr>
        <w:t xml:space="preserve">“Most of me is glad about no longer needing to wake up stupidly early or study pointless subjects.”</w:t>
      </w:r>
    </w:p>
    <w:p w:rsidR="00000000" w:rsidDel="00000000" w:rsidP="00000000" w:rsidRDefault="00000000" w:rsidRPr="00000000" w14:paraId="00002540">
      <w:pPr>
        <w:pageBreakBefore w:val="0"/>
        <w:rPr/>
      </w:pPr>
      <w:r w:rsidDel="00000000" w:rsidR="00000000" w:rsidRPr="00000000">
        <w:rPr>
          <w:rtl w:val="0"/>
        </w:rPr>
        <w:t xml:space="preserve">“But some small inkling of me misses the humming corridors and crowded classrooms that I’ve known for so long.”</w:t>
      </w:r>
    </w:p>
    <w:p w:rsidR="00000000" w:rsidDel="00000000" w:rsidP="00000000" w:rsidRDefault="00000000" w:rsidRPr="00000000" w14:paraId="00002541">
      <w:pPr>
        <w:pageBreakBefore w:val="0"/>
        <w:rPr/>
      </w:pPr>
      <w:r w:rsidDel="00000000" w:rsidR="00000000" w:rsidRPr="00000000">
        <w:rPr>
          <w:rtl w:val="0"/>
        </w:rPr>
        <w:t xml:space="preserve">“There’s no use reminiscing now, though, I have today to worry about.”</w:t>
      </w:r>
    </w:p>
    <w:p w:rsidR="00000000" w:rsidDel="00000000" w:rsidP="00000000" w:rsidRDefault="00000000" w:rsidRPr="00000000" w14:paraId="00002542">
      <w:pPr>
        <w:pageBreakBefore w:val="0"/>
        <w:rPr/>
      </w:pPr>
      <w:r w:rsidDel="00000000" w:rsidR="00000000" w:rsidRPr="00000000">
        <w:rPr>
          <w:rtl w:val="0"/>
        </w:rPr>
        <w:t xml:space="preserve">“Home alone as always, there’s no reason to make myself decent before going downstairs.”</w:t>
      </w:r>
    </w:p>
    <w:p w:rsidR="00000000" w:rsidDel="00000000" w:rsidP="00000000" w:rsidRDefault="00000000" w:rsidRPr="00000000" w14:paraId="00002543">
      <w:pPr>
        <w:pageBreakBefore w:val="0"/>
        <w:rPr/>
      </w:pPr>
      <w:r w:rsidDel="00000000" w:rsidR="00000000" w:rsidRPr="00000000">
        <w:rPr>
          <w:rtl w:val="0"/>
        </w:rPr>
        <w:t xml:space="preserve">“I head into my kitchen with messy hair clad in baggy pyjamas.”</w:t>
      </w:r>
    </w:p>
    <w:p w:rsidR="00000000" w:rsidDel="00000000" w:rsidP="00000000" w:rsidRDefault="00000000" w:rsidRPr="00000000" w14:paraId="00002544">
      <w:pPr>
        <w:pageBreakBefore w:val="0"/>
        <w:rPr/>
      </w:pPr>
      <w:r w:rsidDel="00000000" w:rsidR="00000000" w:rsidRPr="00000000">
        <w:rPr>
          <w:rtl w:val="0"/>
        </w:rPr>
        <w:t xml:space="preserve">[h = mum]</w:t>
      </w:r>
    </w:p>
    <w:p w:rsidR="00000000" w:rsidDel="00000000" w:rsidP="00000000" w:rsidRDefault="00000000" w:rsidRPr="00000000" w14:paraId="00002545">
      <w:pPr>
        <w:pageBreakBefore w:val="0"/>
        <w:rPr/>
      </w:pPr>
      <w:r w:rsidDel="00000000" w:rsidR="00000000" w:rsidRPr="00000000">
        <w:rPr>
          <w:rtl w:val="0"/>
        </w:rPr>
        <w:t xml:space="preserve">[d = dad]</w:t>
      </w:r>
    </w:p>
    <w:p w:rsidR="00000000" w:rsidDel="00000000" w:rsidP="00000000" w:rsidRDefault="00000000" w:rsidRPr="00000000" w14:paraId="00002546">
      <w:pPr>
        <w:pageBreakBefore w:val="0"/>
        <w:rPr/>
      </w:pPr>
      <w:r w:rsidDel="00000000" w:rsidR="00000000" w:rsidRPr="00000000">
        <w:rPr>
          <w:rtl w:val="0"/>
        </w:rPr>
      </w:r>
    </w:p>
    <w:p w:rsidR="00000000" w:rsidDel="00000000" w:rsidP="00000000" w:rsidRDefault="00000000" w:rsidRPr="00000000" w14:paraId="00002547">
      <w:pPr>
        <w:pageBreakBefore w:val="0"/>
        <w:rPr/>
      </w:pPr>
      <w:r w:rsidDel="00000000" w:rsidR="00000000" w:rsidRPr="00000000">
        <w:rPr>
          <w:rtl w:val="0"/>
        </w:rPr>
        <w:t xml:space="preserve">? “Hey sweetie!”</w:t>
      </w:r>
    </w:p>
    <w:p w:rsidR="00000000" w:rsidDel="00000000" w:rsidP="00000000" w:rsidRDefault="00000000" w:rsidRPr="00000000" w14:paraId="00002548">
      <w:pPr>
        <w:pageBreakBefore w:val="0"/>
        <w:rPr/>
      </w:pPr>
      <w:r w:rsidDel="00000000" w:rsidR="00000000" w:rsidRPr="00000000">
        <w:rPr>
          <w:rtl w:val="0"/>
        </w:rPr>
        <w:t xml:space="preserve">mc “Huh?”</w:t>
      </w:r>
    </w:p>
    <w:p w:rsidR="00000000" w:rsidDel="00000000" w:rsidP="00000000" w:rsidRDefault="00000000" w:rsidRPr="00000000" w14:paraId="00002549">
      <w:pPr>
        <w:pageBreakBefore w:val="0"/>
        <w:rPr/>
      </w:pPr>
      <w:r w:rsidDel="00000000" w:rsidR="00000000" w:rsidRPr="00000000">
        <w:rPr>
          <w:rtl w:val="0"/>
        </w:rPr>
        <w:t xml:space="preserve">“Two people are in my kitchen.”</w:t>
      </w:r>
    </w:p>
    <w:p w:rsidR="00000000" w:rsidDel="00000000" w:rsidP="00000000" w:rsidRDefault="00000000" w:rsidRPr="00000000" w14:paraId="0000254A">
      <w:pPr>
        <w:pageBreakBefore w:val="0"/>
        <w:rPr/>
      </w:pPr>
      <w:r w:rsidDel="00000000" w:rsidR="00000000" w:rsidRPr="00000000">
        <w:rPr>
          <w:rtl w:val="0"/>
        </w:rPr>
        <w:t xml:space="preserve">“I rub my eyes to clear them of gunk and dust.”</w:t>
      </w:r>
    </w:p>
    <w:p w:rsidR="00000000" w:rsidDel="00000000" w:rsidP="00000000" w:rsidRDefault="00000000" w:rsidRPr="00000000" w14:paraId="0000254B">
      <w:pPr>
        <w:pageBreakBefore w:val="0"/>
        <w:rPr/>
      </w:pPr>
      <w:r w:rsidDel="00000000" w:rsidR="00000000" w:rsidRPr="00000000">
        <w:rPr>
          <w:rtl w:val="0"/>
        </w:rPr>
        <w:t xml:space="preserve">h “How are you doing?”</w:t>
      </w:r>
    </w:p>
    <w:p w:rsidR="00000000" w:rsidDel="00000000" w:rsidP="00000000" w:rsidRDefault="00000000" w:rsidRPr="00000000" w14:paraId="0000254C">
      <w:pPr>
        <w:pageBreakBefore w:val="0"/>
        <w:rPr/>
      </w:pPr>
      <w:r w:rsidDel="00000000" w:rsidR="00000000" w:rsidRPr="00000000">
        <w:rPr>
          <w:rtl w:val="0"/>
        </w:rPr>
        <w:t xml:space="preserve">d “Yeah, you’re up early.”</w:t>
      </w:r>
    </w:p>
    <w:p w:rsidR="00000000" w:rsidDel="00000000" w:rsidP="00000000" w:rsidRDefault="00000000" w:rsidRPr="00000000" w14:paraId="0000254D">
      <w:pPr>
        <w:pageBreakBefore w:val="0"/>
        <w:rPr/>
      </w:pPr>
      <w:r w:rsidDel="00000000" w:rsidR="00000000" w:rsidRPr="00000000">
        <w:rPr>
          <w:rtl w:val="0"/>
        </w:rPr>
        <w:t xml:space="preserve">mc “And you’re...here.”</w:t>
      </w:r>
    </w:p>
    <w:p w:rsidR="00000000" w:rsidDel="00000000" w:rsidP="00000000" w:rsidRDefault="00000000" w:rsidRPr="00000000" w14:paraId="0000254E">
      <w:pPr>
        <w:pageBreakBefore w:val="0"/>
        <w:rPr/>
      </w:pPr>
      <w:r w:rsidDel="00000000" w:rsidR="00000000" w:rsidRPr="00000000">
        <w:rPr>
          <w:rtl w:val="0"/>
        </w:rPr>
        <w:t xml:space="preserve">mc “How are you here?”</w:t>
      </w:r>
    </w:p>
    <w:p w:rsidR="00000000" w:rsidDel="00000000" w:rsidP="00000000" w:rsidRDefault="00000000" w:rsidRPr="00000000" w14:paraId="0000254F">
      <w:pPr>
        <w:pageBreakBefore w:val="0"/>
        <w:rPr/>
      </w:pPr>
      <w:r w:rsidDel="00000000" w:rsidR="00000000" w:rsidRPr="00000000">
        <w:rPr>
          <w:rtl w:val="0"/>
        </w:rPr>
        <w:t xml:space="preserve">“They look at me as though I’ve just asked a really stupid question.”</w:t>
      </w:r>
    </w:p>
    <w:p w:rsidR="00000000" w:rsidDel="00000000" w:rsidP="00000000" w:rsidRDefault="00000000" w:rsidRPr="00000000" w14:paraId="00002550">
      <w:pPr>
        <w:pageBreakBefore w:val="0"/>
        <w:rPr/>
      </w:pPr>
      <w:r w:rsidDel="00000000" w:rsidR="00000000" w:rsidRPr="00000000">
        <w:rPr>
          <w:rtl w:val="0"/>
        </w:rPr>
        <w:t xml:space="preserve">h “As if we’re going to miss your graduation!”</w:t>
      </w:r>
    </w:p>
    <w:p w:rsidR="00000000" w:rsidDel="00000000" w:rsidP="00000000" w:rsidRDefault="00000000" w:rsidRPr="00000000" w14:paraId="00002551">
      <w:pPr>
        <w:pageBreakBefore w:val="0"/>
        <w:rPr/>
      </w:pPr>
      <w:r w:rsidDel="00000000" w:rsidR="00000000" w:rsidRPr="00000000">
        <w:rPr>
          <w:rtl w:val="0"/>
        </w:rPr>
        <w:t xml:space="preserve">mc “Who told you about my graduation?”</w:t>
      </w:r>
    </w:p>
    <w:p w:rsidR="00000000" w:rsidDel="00000000" w:rsidP="00000000" w:rsidRDefault="00000000" w:rsidRPr="00000000" w14:paraId="00002552">
      <w:pPr>
        <w:pageBreakBefore w:val="0"/>
        <w:rPr/>
      </w:pPr>
      <w:r w:rsidDel="00000000" w:rsidR="00000000" w:rsidRPr="00000000">
        <w:rPr>
          <w:rtl w:val="0"/>
        </w:rPr>
        <w:t xml:space="preserve">d “We didn’t forget in the first place.”</w:t>
      </w:r>
    </w:p>
    <w:p w:rsidR="00000000" w:rsidDel="00000000" w:rsidP="00000000" w:rsidRDefault="00000000" w:rsidRPr="00000000" w14:paraId="00002553">
      <w:pPr>
        <w:pageBreakBefore w:val="0"/>
        <w:rPr/>
      </w:pPr>
      <w:r w:rsidDel="00000000" w:rsidR="00000000" w:rsidRPr="00000000">
        <w:rPr>
          <w:rtl w:val="0"/>
        </w:rPr>
        <w:t xml:space="preserve">d “We’re not &lt;i&gt;entirely&lt;/i&gt; neglectful.”</w:t>
      </w:r>
    </w:p>
    <w:p w:rsidR="00000000" w:rsidDel="00000000" w:rsidP="00000000" w:rsidRDefault="00000000" w:rsidRPr="00000000" w14:paraId="00002554">
      <w:pPr>
        <w:pageBreakBefore w:val="0"/>
        <w:rPr/>
      </w:pPr>
      <w:r w:rsidDel="00000000" w:rsidR="00000000" w:rsidRPr="00000000">
        <w:rPr>
          <w:rtl w:val="0"/>
        </w:rPr>
        <w:t xml:space="preserve">“Looking around the room, I see a huge collection of luggage.”</w:t>
      </w:r>
    </w:p>
    <w:p w:rsidR="00000000" w:rsidDel="00000000" w:rsidP="00000000" w:rsidRDefault="00000000" w:rsidRPr="00000000" w14:paraId="00002555">
      <w:pPr>
        <w:pageBreakBefore w:val="0"/>
        <w:rPr/>
      </w:pPr>
      <w:r w:rsidDel="00000000" w:rsidR="00000000" w:rsidRPr="00000000">
        <w:rPr>
          <w:rtl w:val="0"/>
        </w:rPr>
        <w:t xml:space="preserve">mc “How long did you get off work?”</w:t>
      </w:r>
    </w:p>
    <w:p w:rsidR="00000000" w:rsidDel="00000000" w:rsidP="00000000" w:rsidRDefault="00000000" w:rsidRPr="00000000" w14:paraId="00002556">
      <w:pPr>
        <w:pageBreakBefore w:val="0"/>
        <w:rPr/>
      </w:pPr>
      <w:r w:rsidDel="00000000" w:rsidR="00000000" w:rsidRPr="00000000">
        <w:rPr>
          <w:rtl w:val="0"/>
        </w:rPr>
        <w:t xml:space="preserve">h “Just a week, not as long as we’d like, but as much as we could afford.”</w:t>
      </w:r>
    </w:p>
    <w:p w:rsidR="00000000" w:rsidDel="00000000" w:rsidP="00000000" w:rsidRDefault="00000000" w:rsidRPr="00000000" w14:paraId="00002557">
      <w:pPr>
        <w:pageBreakBefore w:val="0"/>
        <w:rPr/>
      </w:pPr>
      <w:r w:rsidDel="00000000" w:rsidR="00000000" w:rsidRPr="00000000">
        <w:rPr>
          <w:rtl w:val="0"/>
        </w:rPr>
        <w:t xml:space="preserve">“The pair seem awfully cheerful, although they usually are.”</w:t>
      </w:r>
    </w:p>
    <w:p w:rsidR="00000000" w:rsidDel="00000000" w:rsidP="00000000" w:rsidRDefault="00000000" w:rsidRPr="00000000" w14:paraId="00002558">
      <w:pPr>
        <w:pageBreakBefore w:val="0"/>
        <w:rPr/>
      </w:pPr>
      <w:r w:rsidDel="00000000" w:rsidR="00000000" w:rsidRPr="00000000">
        <w:rPr>
          <w:rtl w:val="0"/>
        </w:rPr>
        <w:t xml:space="preserve">“Just appearing into my life for a blip of time, dictating everything, then disappearing again.”</w:t>
      </w:r>
    </w:p>
    <w:p w:rsidR="00000000" w:rsidDel="00000000" w:rsidP="00000000" w:rsidRDefault="00000000" w:rsidRPr="00000000" w14:paraId="00002559">
      <w:pPr>
        <w:pageBreakBefore w:val="0"/>
        <w:rPr/>
      </w:pPr>
      <w:r w:rsidDel="00000000" w:rsidR="00000000" w:rsidRPr="00000000">
        <w:rPr>
          <w:rtl w:val="0"/>
        </w:rPr>
        <w:t xml:space="preserve">“Some degree of gratitude is in order, they do give me the cash I need to stay alive.”</w:t>
      </w:r>
    </w:p>
    <w:p w:rsidR="00000000" w:rsidDel="00000000" w:rsidP="00000000" w:rsidRDefault="00000000" w:rsidRPr="00000000" w14:paraId="0000255A">
      <w:pPr>
        <w:pageBreakBefore w:val="0"/>
        <w:rPr/>
      </w:pPr>
      <w:r w:rsidDel="00000000" w:rsidR="00000000" w:rsidRPr="00000000">
        <w:rPr>
          <w:rtl w:val="0"/>
        </w:rPr>
        <w:t xml:space="preserve">“Nonetheless, I wish they’d at least get in touch once in a while.”</w:t>
      </w:r>
    </w:p>
    <w:p w:rsidR="00000000" w:rsidDel="00000000" w:rsidP="00000000" w:rsidRDefault="00000000" w:rsidRPr="00000000" w14:paraId="0000255B">
      <w:pPr>
        <w:pageBreakBefore w:val="0"/>
        <w:rPr/>
      </w:pPr>
      <w:r w:rsidDel="00000000" w:rsidR="00000000" w:rsidRPr="00000000">
        <w:rPr>
          <w:rtl w:val="0"/>
        </w:rPr>
        <w:t xml:space="preserve">mc “Where will you stay?”</w:t>
      </w:r>
    </w:p>
    <w:p w:rsidR="00000000" w:rsidDel="00000000" w:rsidP="00000000" w:rsidRDefault="00000000" w:rsidRPr="00000000" w14:paraId="0000255C">
      <w:pPr>
        <w:pageBreakBefore w:val="0"/>
        <w:rPr/>
      </w:pPr>
      <w:r w:rsidDel="00000000" w:rsidR="00000000" w:rsidRPr="00000000">
        <w:rPr>
          <w:rtl w:val="0"/>
        </w:rPr>
        <w:t xml:space="preserve">h “We were thinking we’d stay here.”</w:t>
      </w:r>
    </w:p>
    <w:p w:rsidR="00000000" w:rsidDel="00000000" w:rsidP="00000000" w:rsidRDefault="00000000" w:rsidRPr="00000000" w14:paraId="0000255D">
      <w:pPr>
        <w:pageBreakBefore w:val="0"/>
        <w:rPr/>
      </w:pPr>
      <w:r w:rsidDel="00000000" w:rsidR="00000000" w:rsidRPr="00000000">
        <w:rPr>
          <w:rtl w:val="0"/>
        </w:rPr>
        <w:t xml:space="preserve">h “Is that okay?”</w:t>
      </w:r>
    </w:p>
    <w:p w:rsidR="00000000" w:rsidDel="00000000" w:rsidP="00000000" w:rsidRDefault="00000000" w:rsidRPr="00000000" w14:paraId="0000255E">
      <w:pPr>
        <w:pageBreakBefore w:val="0"/>
        <w:rPr/>
      </w:pPr>
      <w:r w:rsidDel="00000000" w:rsidR="00000000" w:rsidRPr="00000000">
        <w:rPr>
          <w:rtl w:val="0"/>
        </w:rPr>
        <w:t xml:space="preserve">mc “Yeah, I guessed that, but where?”</w:t>
      </w:r>
    </w:p>
    <w:p w:rsidR="00000000" w:rsidDel="00000000" w:rsidP="00000000" w:rsidRDefault="00000000" w:rsidRPr="00000000" w14:paraId="0000255F">
      <w:pPr>
        <w:pageBreakBefore w:val="0"/>
        <w:rPr/>
      </w:pPr>
      <w:r w:rsidDel="00000000" w:rsidR="00000000" w:rsidRPr="00000000">
        <w:rPr>
          <w:rtl w:val="0"/>
        </w:rPr>
        <w:t xml:space="preserve">d “We’ll figure something out.”</w:t>
      </w:r>
    </w:p>
    <w:p w:rsidR="00000000" w:rsidDel="00000000" w:rsidP="00000000" w:rsidRDefault="00000000" w:rsidRPr="00000000" w14:paraId="00002560">
      <w:pPr>
        <w:pageBreakBefore w:val="0"/>
        <w:rPr/>
      </w:pPr>
      <w:r w:rsidDel="00000000" w:rsidR="00000000" w:rsidRPr="00000000">
        <w:rPr>
          <w:rtl w:val="0"/>
        </w:rPr>
        <w:t xml:space="preserve">d “For now, let’s get some food organised.”</w:t>
      </w:r>
    </w:p>
    <w:p w:rsidR="00000000" w:rsidDel="00000000" w:rsidP="00000000" w:rsidRDefault="00000000" w:rsidRPr="00000000" w14:paraId="00002561">
      <w:pPr>
        <w:pageBreakBefore w:val="0"/>
        <w:rPr/>
      </w:pPr>
      <w:r w:rsidDel="00000000" w:rsidR="00000000" w:rsidRPr="00000000">
        <w:rPr>
          <w:rtl w:val="0"/>
        </w:rPr>
        <w:t xml:space="preserve">h “Right, breakfast is-”</w:t>
      </w:r>
    </w:p>
    <w:p w:rsidR="00000000" w:rsidDel="00000000" w:rsidP="00000000" w:rsidRDefault="00000000" w:rsidRPr="00000000" w14:paraId="00002562">
      <w:pPr>
        <w:pageBreakBefore w:val="0"/>
        <w:rPr/>
      </w:pPr>
      <w:r w:rsidDel="00000000" w:rsidR="00000000" w:rsidRPr="00000000">
        <w:rPr>
          <w:rtl w:val="0"/>
        </w:rPr>
        <w:t xml:space="preserve">mc “The most important meal of the day.”</w:t>
      </w:r>
    </w:p>
    <w:p w:rsidR="00000000" w:rsidDel="00000000" w:rsidP="00000000" w:rsidRDefault="00000000" w:rsidRPr="00000000" w14:paraId="00002563">
      <w:pPr>
        <w:pageBreakBefore w:val="0"/>
        <w:rPr/>
      </w:pPr>
      <w:r w:rsidDel="00000000" w:rsidR="00000000" w:rsidRPr="00000000">
        <w:rPr>
          <w:rtl w:val="0"/>
        </w:rPr>
        <w:t xml:space="preserve">mc “I remember the mantra.”</w:t>
      </w:r>
    </w:p>
    <w:p w:rsidR="00000000" w:rsidDel="00000000" w:rsidP="00000000" w:rsidRDefault="00000000" w:rsidRPr="00000000" w14:paraId="00002564">
      <w:pPr>
        <w:pageBreakBefore w:val="0"/>
        <w:rPr/>
      </w:pPr>
      <w:r w:rsidDel="00000000" w:rsidR="00000000" w:rsidRPr="00000000">
        <w:rPr>
          <w:rtl w:val="0"/>
        </w:rPr>
        <w:t xml:space="preserve">mc “I’ll sort out the bowls.”</w:t>
      </w:r>
    </w:p>
    <w:p w:rsidR="00000000" w:rsidDel="00000000" w:rsidP="00000000" w:rsidRDefault="00000000" w:rsidRPr="00000000" w14:paraId="00002565">
      <w:pPr>
        <w:pageBreakBefore w:val="0"/>
        <w:rPr/>
      </w:pPr>
      <w:r w:rsidDel="00000000" w:rsidR="00000000" w:rsidRPr="00000000">
        <w:rPr>
          <w:rtl w:val="0"/>
        </w:rPr>
        <w:t xml:space="preserve">“I head over to the cupboard and grab three white bowls from the shelf.”</w:t>
      </w:r>
    </w:p>
    <w:p w:rsidR="00000000" w:rsidDel="00000000" w:rsidP="00000000" w:rsidRDefault="00000000" w:rsidRPr="00000000" w14:paraId="00002566">
      <w:pPr>
        <w:pageBreakBefore w:val="0"/>
        <w:rPr/>
      </w:pPr>
      <w:r w:rsidDel="00000000" w:rsidR="00000000" w:rsidRPr="00000000">
        <w:rPr>
          <w:rtl w:val="0"/>
        </w:rPr>
        <w:t xml:space="preserve">“My mother brings out a box of muesli from one of her bags.”</w:t>
        <w:br w:type="textWrapping"/>
        <w:t xml:space="preserve">“Of course she just has a box of muesli, why wouldn’t she?”</w:t>
      </w:r>
    </w:p>
    <w:p w:rsidR="00000000" w:rsidDel="00000000" w:rsidP="00000000" w:rsidRDefault="00000000" w:rsidRPr="00000000" w14:paraId="00002567">
      <w:pPr>
        <w:pageBreakBefore w:val="0"/>
        <w:rPr/>
      </w:pPr>
      <w:r w:rsidDel="00000000" w:rsidR="00000000" w:rsidRPr="00000000">
        <w:rPr>
          <w:rtl w:val="0"/>
        </w:rPr>
        <w:t xml:space="preserve">h “I came prepared.”</w:t>
      </w:r>
    </w:p>
    <w:p w:rsidR="00000000" w:rsidDel="00000000" w:rsidP="00000000" w:rsidRDefault="00000000" w:rsidRPr="00000000" w14:paraId="00002568">
      <w:pPr>
        <w:pageBreakBefore w:val="0"/>
        <w:rPr/>
      </w:pPr>
      <w:r w:rsidDel="00000000" w:rsidR="00000000" w:rsidRPr="00000000">
        <w:rPr>
          <w:rtl w:val="0"/>
        </w:rPr>
        <w:t xml:space="preserve">mc “Yes, yes you did.”</w:t>
        <w:br w:type="textWrapping"/>
        <w:t xml:space="preserve">h “I brought milk too!”</w:t>
      </w:r>
    </w:p>
    <w:p w:rsidR="00000000" w:rsidDel="00000000" w:rsidP="00000000" w:rsidRDefault="00000000" w:rsidRPr="00000000" w14:paraId="00002569">
      <w:pPr>
        <w:pageBreakBefore w:val="0"/>
        <w:rPr/>
      </w:pPr>
      <w:r w:rsidDel="00000000" w:rsidR="00000000" w:rsidRPr="00000000">
        <w:rPr>
          <w:rtl w:val="0"/>
        </w:rPr>
        <w:t xml:space="preserve">mc “I prefer it dry.”</w:t>
      </w:r>
    </w:p>
    <w:p w:rsidR="00000000" w:rsidDel="00000000" w:rsidP="00000000" w:rsidRDefault="00000000" w:rsidRPr="00000000" w14:paraId="0000256A">
      <w:pPr>
        <w:pageBreakBefore w:val="0"/>
        <w:rPr/>
      </w:pPr>
      <w:r w:rsidDel="00000000" w:rsidR="00000000" w:rsidRPr="00000000">
        <w:rPr>
          <w:rtl w:val="0"/>
        </w:rPr>
        <w:t xml:space="preserve">d “Christ, you’re gonna tear a hole in your throat.”</w:t>
      </w:r>
    </w:p>
    <w:p w:rsidR="00000000" w:rsidDel="00000000" w:rsidP="00000000" w:rsidRDefault="00000000" w:rsidRPr="00000000" w14:paraId="0000256B">
      <w:pPr>
        <w:pageBreakBefore w:val="0"/>
        <w:rPr/>
      </w:pPr>
      <w:r w:rsidDel="00000000" w:rsidR="00000000" w:rsidRPr="00000000">
        <w:rPr>
          <w:rtl w:val="0"/>
        </w:rPr>
        <w:t xml:space="preserve">mc “My throat can take a lot.”</w:t>
      </w:r>
    </w:p>
    <w:p w:rsidR="00000000" w:rsidDel="00000000" w:rsidP="00000000" w:rsidRDefault="00000000" w:rsidRPr="00000000" w14:paraId="0000256C">
      <w:pPr>
        <w:pageBreakBefore w:val="0"/>
        <w:rPr/>
      </w:pPr>
      <w:r w:rsidDel="00000000" w:rsidR="00000000" w:rsidRPr="00000000">
        <w:rPr>
          <w:rtl w:val="0"/>
        </w:rPr>
        <w:t xml:space="preserve">“A few seconds later, I see him desperately trying to hold in a laugh, and I realise what I just said.”</w:t>
      </w:r>
    </w:p>
    <w:p w:rsidR="00000000" w:rsidDel="00000000" w:rsidP="00000000" w:rsidRDefault="00000000" w:rsidRPr="00000000" w14:paraId="0000256D">
      <w:pPr>
        <w:pageBreakBefore w:val="0"/>
        <w:rPr/>
      </w:pPr>
      <w:r w:rsidDel="00000000" w:rsidR="00000000" w:rsidRPr="00000000">
        <w:rPr>
          <w:rtl w:val="0"/>
        </w:rPr>
        <w:t xml:space="preserve">“It doesn’t take long for me to begin chucking, which sends my dad wild.”</w:t>
      </w:r>
    </w:p>
    <w:p w:rsidR="00000000" w:rsidDel="00000000" w:rsidP="00000000" w:rsidRDefault="00000000" w:rsidRPr="00000000" w14:paraId="0000256E">
      <w:pPr>
        <w:pageBreakBefore w:val="0"/>
        <w:rPr/>
      </w:pPr>
      <w:r w:rsidDel="00000000" w:rsidR="00000000" w:rsidRPr="00000000">
        <w:rPr>
          <w:rtl w:val="0"/>
        </w:rPr>
        <w:t xml:space="preserve">“Mum looks cross at both of us, but I don’t care and he clearly doesn’t either.”</w:t>
      </w:r>
    </w:p>
    <w:p w:rsidR="00000000" w:rsidDel="00000000" w:rsidP="00000000" w:rsidRDefault="00000000" w:rsidRPr="00000000" w14:paraId="0000256F">
      <w:pPr>
        <w:pageBreakBefore w:val="0"/>
        <w:rPr/>
      </w:pPr>
      <w:r w:rsidDel="00000000" w:rsidR="00000000" w:rsidRPr="00000000">
        <w:rPr>
          <w:rtl w:val="0"/>
        </w:rPr>
        <w:t xml:space="preserve">mc “It’s great to see you guys again, thank you for coming by.”</w:t>
      </w:r>
    </w:p>
    <w:p w:rsidR="00000000" w:rsidDel="00000000" w:rsidP="00000000" w:rsidRDefault="00000000" w:rsidRPr="00000000" w14:paraId="00002570">
      <w:pPr>
        <w:pageBreakBefore w:val="0"/>
        <w:rPr/>
      </w:pPr>
      <w:r w:rsidDel="00000000" w:rsidR="00000000" w:rsidRPr="00000000">
        <w:rPr>
          <w:rtl w:val="0"/>
        </w:rPr>
        <w:t xml:space="preserve">d “Like your mum said, we weren’t gonna miss this for the world.”</w:t>
      </w:r>
    </w:p>
    <w:p w:rsidR="00000000" w:rsidDel="00000000" w:rsidP="00000000" w:rsidRDefault="00000000" w:rsidRPr="00000000" w14:paraId="00002571">
      <w:pPr>
        <w:pageBreakBefore w:val="0"/>
        <w:rPr/>
      </w:pPr>
      <w:r w:rsidDel="00000000" w:rsidR="00000000" w:rsidRPr="00000000">
        <w:rPr>
          <w:rtl w:val="0"/>
        </w:rPr>
        <w:t xml:space="preserve">d “My boy’s graduation, it felt like miles away when you were just a lil’ lad.”</w:t>
      </w:r>
    </w:p>
    <w:p w:rsidR="00000000" w:rsidDel="00000000" w:rsidP="00000000" w:rsidRDefault="00000000" w:rsidRPr="00000000" w14:paraId="00002572">
      <w:pPr>
        <w:pageBreakBefore w:val="0"/>
        <w:rPr/>
      </w:pPr>
      <w:r w:rsidDel="00000000" w:rsidR="00000000" w:rsidRPr="00000000">
        <w:rPr>
          <w:rtl w:val="0"/>
        </w:rPr>
        <w:t xml:space="preserve">d “I blink, and here you are.”</w:t>
        <w:br w:type="textWrapping"/>
        <w:t xml:space="preserve">d “I’m proud of you, son.”</w:t>
      </w:r>
    </w:p>
    <w:p w:rsidR="00000000" w:rsidDel="00000000" w:rsidP="00000000" w:rsidRDefault="00000000" w:rsidRPr="00000000" w14:paraId="00002573">
      <w:pPr>
        <w:pageBreakBefore w:val="0"/>
        <w:rPr/>
      </w:pPr>
      <w:r w:rsidDel="00000000" w:rsidR="00000000" w:rsidRPr="00000000">
        <w:rPr>
          <w:rtl w:val="0"/>
        </w:rPr>
        <w:t xml:space="preserve">h “We both are.”</w:t>
      </w:r>
    </w:p>
    <w:p w:rsidR="00000000" w:rsidDel="00000000" w:rsidP="00000000" w:rsidRDefault="00000000" w:rsidRPr="00000000" w14:paraId="00002574">
      <w:pPr>
        <w:pageBreakBefore w:val="0"/>
        <w:rPr/>
      </w:pPr>
      <w:r w:rsidDel="00000000" w:rsidR="00000000" w:rsidRPr="00000000">
        <w:rPr>
          <w:rtl w:val="0"/>
        </w:rPr>
        <w:t xml:space="preserve">“They each take turns giving me a tight hug.”</w:t>
      </w:r>
    </w:p>
    <w:p w:rsidR="00000000" w:rsidDel="00000000" w:rsidP="00000000" w:rsidRDefault="00000000" w:rsidRPr="00000000" w14:paraId="00002575">
      <w:pPr>
        <w:pageBreakBefore w:val="0"/>
        <w:rPr/>
      </w:pPr>
      <w:r w:rsidDel="00000000" w:rsidR="00000000" w:rsidRPr="00000000">
        <w:rPr>
          <w:rtl w:val="0"/>
        </w:rPr>
        <w:t xml:space="preserve">mc “Your muesli is getting soggy.”</w:t>
        <w:br w:type="textWrapping"/>
        <w:t xml:space="preserve">mc “Advantages of dry cereal, it’s got its perks.”</w:t>
      </w:r>
    </w:p>
    <w:p w:rsidR="00000000" w:rsidDel="00000000" w:rsidP="00000000" w:rsidRDefault="00000000" w:rsidRPr="00000000" w14:paraId="00002576">
      <w:pPr>
        <w:pageBreakBefore w:val="0"/>
        <w:rPr/>
      </w:pPr>
      <w:r w:rsidDel="00000000" w:rsidR="00000000" w:rsidRPr="00000000">
        <w:rPr>
          <w:rtl w:val="0"/>
        </w:rPr>
        <w:t xml:space="preserve">“We all tuck into our bowls, and finish within five minutes.”</w:t>
      </w:r>
    </w:p>
    <w:p w:rsidR="00000000" w:rsidDel="00000000" w:rsidP="00000000" w:rsidRDefault="00000000" w:rsidRPr="00000000" w14:paraId="00002577">
      <w:pPr>
        <w:pageBreakBefore w:val="0"/>
        <w:rPr/>
      </w:pPr>
      <w:r w:rsidDel="00000000" w:rsidR="00000000" w:rsidRPr="00000000">
        <w:rPr>
          <w:rtl w:val="0"/>
        </w:rPr>
        <w:t xml:space="preserve">mc “Not bad, not bad at all.”</w:t>
      </w:r>
    </w:p>
    <w:p w:rsidR="00000000" w:rsidDel="00000000" w:rsidP="00000000" w:rsidRDefault="00000000" w:rsidRPr="00000000" w14:paraId="00002578">
      <w:pPr>
        <w:pageBreakBefore w:val="0"/>
        <w:rPr/>
      </w:pPr>
      <w:r w:rsidDel="00000000" w:rsidR="00000000" w:rsidRPr="00000000">
        <w:rPr>
          <w:rtl w:val="0"/>
        </w:rPr>
        <w:t xml:space="preserve">“Just as I’m about to begin a conversation, my phone buzzes.”</w:t>
        <w:br w:type="textWrapping"/>
        <w:t xml:space="preserve">h “Who’s that from?”</w:t>
      </w:r>
    </w:p>
    <w:p w:rsidR="00000000" w:rsidDel="00000000" w:rsidP="00000000" w:rsidRDefault="00000000" w:rsidRPr="00000000" w14:paraId="00002579">
      <w:pPr>
        <w:pageBreakBefore w:val="0"/>
        <w:rPr/>
      </w:pPr>
      <w:r w:rsidDel="00000000" w:rsidR="00000000" w:rsidRPr="00000000">
        <w:rPr>
          <w:rtl w:val="0"/>
        </w:rPr>
        <w:t xml:space="preserve">mc “Let’s find out.”</w:t>
      </w:r>
    </w:p>
    <w:p w:rsidR="00000000" w:rsidDel="00000000" w:rsidP="00000000" w:rsidRDefault="00000000" w:rsidRPr="00000000" w14:paraId="0000257A">
      <w:pPr>
        <w:pageBreakBefore w:val="0"/>
        <w:rPr/>
      </w:pPr>
      <w:r w:rsidDel="00000000" w:rsidR="00000000" w:rsidRPr="00000000">
        <w:rPr>
          <w:rtl w:val="0"/>
        </w:rPr>
        <w:t xml:space="preserve">“I unlock my phone to see a text from Monika.”</w:t>
        <w:br w:type="textWrapping"/>
        <w:t xml:space="preserve">m “&lt;i&gt;Hey sweetheart, are you up yet?&lt;/i&gt;”</w:t>
      </w:r>
    </w:p>
    <w:p w:rsidR="00000000" w:rsidDel="00000000" w:rsidP="00000000" w:rsidRDefault="00000000" w:rsidRPr="00000000" w14:paraId="0000257B">
      <w:pPr>
        <w:pageBreakBefore w:val="0"/>
        <w:rPr/>
      </w:pPr>
      <w:r w:rsidDel="00000000" w:rsidR="00000000" w:rsidRPr="00000000">
        <w:rPr>
          <w:rtl w:val="0"/>
        </w:rPr>
        <w:t xml:space="preserve">mc “Oh, hey, it’s from Monika.”</w:t>
      </w:r>
    </w:p>
    <w:p w:rsidR="00000000" w:rsidDel="00000000" w:rsidP="00000000" w:rsidRDefault="00000000" w:rsidRPr="00000000" w14:paraId="0000257C">
      <w:pPr>
        <w:pageBreakBefore w:val="0"/>
        <w:rPr/>
      </w:pPr>
      <w:r w:rsidDel="00000000" w:rsidR="00000000" w:rsidRPr="00000000">
        <w:rPr>
          <w:rtl w:val="0"/>
        </w:rPr>
        <w:t xml:space="preserve">d “Ah, the old girlfriend, when do we meet her?”</w:t>
      </w:r>
    </w:p>
    <w:p w:rsidR="00000000" w:rsidDel="00000000" w:rsidP="00000000" w:rsidRDefault="00000000" w:rsidRPr="00000000" w14:paraId="0000257D">
      <w:pPr>
        <w:pageBreakBefore w:val="0"/>
        <w:rPr/>
      </w:pPr>
      <w:r w:rsidDel="00000000" w:rsidR="00000000" w:rsidRPr="00000000">
        <w:rPr>
          <w:rtl w:val="0"/>
        </w:rPr>
        <w:t xml:space="preserve">“I rush a response to Monika.”</w:t>
      </w:r>
    </w:p>
    <w:p w:rsidR="00000000" w:rsidDel="00000000" w:rsidP="00000000" w:rsidRDefault="00000000" w:rsidRPr="00000000" w14:paraId="0000257E">
      <w:pPr>
        <w:pageBreakBefore w:val="0"/>
        <w:rPr/>
      </w:pPr>
      <w:r w:rsidDel="00000000" w:rsidR="00000000" w:rsidRPr="00000000">
        <w:rPr>
          <w:rtl w:val="0"/>
        </w:rPr>
        <w:t xml:space="preserve">mc “&lt;i&gt;Yeah, I am, what’s up?&lt;/i&gt;”</w:t>
      </w:r>
    </w:p>
    <w:p w:rsidR="00000000" w:rsidDel="00000000" w:rsidP="00000000" w:rsidRDefault="00000000" w:rsidRPr="00000000" w14:paraId="0000257F">
      <w:pPr>
        <w:pageBreakBefore w:val="0"/>
        <w:rPr/>
      </w:pPr>
      <w:r w:rsidDel="00000000" w:rsidR="00000000" w:rsidRPr="00000000">
        <w:rPr>
          <w:rtl w:val="0"/>
        </w:rPr>
        <w:t xml:space="preserve">“They mean well, but I don’t want to introduce the pair to my girlfriend just yet.”</w:t>
        <w:br w:type="textWrapping"/>
        <w:t xml:space="preserve">&lt;i&gt;BZZZZZZT&lt;/i&gt;</w:t>
        <w:br w:type="textWrapping"/>
        <w:t xml:space="preserve">“Another text from Moni.”</w:t>
        <w:br w:type="textWrapping"/>
        <w:t xml:space="preserve">m “&lt;i&gt;I’ve just woken up, fancy a stroll in the park?&lt;/i&gt;”</w:t>
      </w:r>
    </w:p>
    <w:p w:rsidR="00000000" w:rsidDel="00000000" w:rsidP="00000000" w:rsidRDefault="00000000" w:rsidRPr="00000000" w14:paraId="00002580">
      <w:pPr>
        <w:pageBreakBefore w:val="0"/>
        <w:rPr/>
      </w:pPr>
      <w:r w:rsidDel="00000000" w:rsidR="00000000" w:rsidRPr="00000000">
        <w:rPr>
          <w:rtl w:val="0"/>
        </w:rPr>
        <w:t xml:space="preserve">mc “&lt;i&gt;Sure!&lt;/i&gt;”</w:t>
      </w:r>
    </w:p>
    <w:p w:rsidR="00000000" w:rsidDel="00000000" w:rsidP="00000000" w:rsidRDefault="00000000" w:rsidRPr="00000000" w14:paraId="00002581">
      <w:pPr>
        <w:pageBreakBefore w:val="0"/>
        <w:rPr/>
      </w:pPr>
      <w:r w:rsidDel="00000000" w:rsidR="00000000" w:rsidRPr="00000000">
        <w:rPr>
          <w:rtl w:val="0"/>
        </w:rPr>
        <w:t xml:space="preserve">mc “You’ll meet her eventually, right now though, I’ve got to dash.”</w:t>
        <w:br w:type="textWrapping"/>
        <w:t xml:space="preserve">h “Where to?”</w:t>
      </w:r>
    </w:p>
    <w:p w:rsidR="00000000" w:rsidDel="00000000" w:rsidP="00000000" w:rsidRDefault="00000000" w:rsidRPr="00000000" w14:paraId="00002582">
      <w:pPr>
        <w:pageBreakBefore w:val="0"/>
        <w:rPr/>
      </w:pPr>
      <w:r w:rsidDel="00000000" w:rsidR="00000000" w:rsidRPr="00000000">
        <w:rPr>
          <w:rtl w:val="0"/>
        </w:rPr>
        <w:t xml:space="preserve">mc “Speak of the devil, to the park to meet Monika.”</w:t>
      </w:r>
    </w:p>
    <w:p w:rsidR="00000000" w:rsidDel="00000000" w:rsidP="00000000" w:rsidRDefault="00000000" w:rsidRPr="00000000" w14:paraId="00002583">
      <w:pPr>
        <w:pageBreakBefore w:val="0"/>
        <w:rPr/>
      </w:pPr>
      <w:r w:rsidDel="00000000" w:rsidR="00000000" w:rsidRPr="00000000">
        <w:rPr>
          <w:rtl w:val="0"/>
        </w:rPr>
        <w:t xml:space="preserve">“I stand up from the table and grab a light coat.”</w:t>
      </w:r>
    </w:p>
    <w:p w:rsidR="00000000" w:rsidDel="00000000" w:rsidP="00000000" w:rsidRDefault="00000000" w:rsidRPr="00000000" w14:paraId="00002584">
      <w:pPr>
        <w:pageBreakBefore w:val="0"/>
        <w:rPr/>
      </w:pPr>
      <w:r w:rsidDel="00000000" w:rsidR="00000000" w:rsidRPr="00000000">
        <w:rPr>
          <w:rtl w:val="0"/>
        </w:rPr>
        <w:t xml:space="preserve">mc “I shouldn’t be out long, we can catch up properly when I get back, is that okay?”</w:t>
      </w:r>
    </w:p>
    <w:p w:rsidR="00000000" w:rsidDel="00000000" w:rsidP="00000000" w:rsidRDefault="00000000" w:rsidRPr="00000000" w14:paraId="00002585">
      <w:pPr>
        <w:pageBreakBefore w:val="0"/>
        <w:rPr/>
      </w:pPr>
      <w:r w:rsidDel="00000000" w:rsidR="00000000" w:rsidRPr="00000000">
        <w:rPr>
          <w:rtl w:val="0"/>
        </w:rPr>
        <w:t xml:space="preserve">d “Yeah, no worries, we should probably get our stuff unpacked.”</w:t>
        <w:br w:type="textWrapping"/>
        <w:t xml:space="preserve">d “See you in a few!”</w:t>
      </w:r>
    </w:p>
    <w:p w:rsidR="00000000" w:rsidDel="00000000" w:rsidP="00000000" w:rsidRDefault="00000000" w:rsidRPr="00000000" w14:paraId="00002586">
      <w:pPr>
        <w:pageBreakBefore w:val="0"/>
        <w:rPr/>
      </w:pPr>
      <w:r w:rsidDel="00000000" w:rsidR="00000000" w:rsidRPr="00000000">
        <w:rPr>
          <w:rtl w:val="0"/>
        </w:rPr>
        <w:t xml:space="preserve">mc “Seeya guys!”</w:t>
      </w:r>
    </w:p>
    <w:p w:rsidR="00000000" w:rsidDel="00000000" w:rsidP="00000000" w:rsidRDefault="00000000" w:rsidRPr="00000000" w14:paraId="00002587">
      <w:pPr>
        <w:pageBreakBefore w:val="0"/>
        <w:rPr/>
      </w:pPr>
      <w:r w:rsidDel="00000000" w:rsidR="00000000" w:rsidRPr="00000000">
        <w:rPr>
          <w:rtl w:val="0"/>
        </w:rPr>
        <w:t xml:space="preserve">“My keys jingle as I fumble with them, trying to get them into the lock.”</w:t>
        <w:br w:type="textWrapping"/>
        <w:t xml:space="preserve">“Given a few seconds, I’m outdoors.”</w:t>
        <w:br w:type="textWrapping"/>
      </w:r>
    </w:p>
    <w:p w:rsidR="00000000" w:rsidDel="00000000" w:rsidP="00000000" w:rsidRDefault="00000000" w:rsidRPr="00000000" w14:paraId="00002588">
      <w:pPr>
        <w:pageBreakBefore w:val="0"/>
        <w:rPr/>
      </w:pPr>
      <w:r w:rsidDel="00000000" w:rsidR="00000000" w:rsidRPr="00000000">
        <w:rPr>
          <w:rtl w:val="0"/>
        </w:rPr>
        <w:t xml:space="preserve">[MC’s street bg]</w:t>
      </w:r>
    </w:p>
    <w:p w:rsidR="00000000" w:rsidDel="00000000" w:rsidP="00000000" w:rsidRDefault="00000000" w:rsidRPr="00000000" w14:paraId="00002589">
      <w:pPr>
        <w:pageBreakBefore w:val="0"/>
        <w:rPr/>
      </w:pPr>
      <w:r w:rsidDel="00000000" w:rsidR="00000000" w:rsidRPr="00000000">
        <w:rPr>
          <w:rtl w:val="0"/>
        </w:rPr>
      </w:r>
    </w:p>
    <w:p w:rsidR="00000000" w:rsidDel="00000000" w:rsidP="00000000" w:rsidRDefault="00000000" w:rsidRPr="00000000" w14:paraId="0000258A">
      <w:pPr>
        <w:pageBreakBefore w:val="0"/>
        <w:rPr/>
      </w:pPr>
      <w:r w:rsidDel="00000000" w:rsidR="00000000" w:rsidRPr="00000000">
        <w:rPr>
          <w:rtl w:val="0"/>
        </w:rPr>
        <w:t xml:space="preserve">“Despite the sun and the season, it’s a fairly chilly morning.”</w:t>
        <w:br w:type="textWrapping"/>
        <w:t xml:space="preserve">“The park isn’t a long walk from here, three lefts, a right and over the bridge.”</w:t>
        <w:br w:type="textWrapping"/>
        <w:t xml:space="preserve">“A sharp breeze rises from behind me as I walk down the street.”</w:t>
      </w:r>
    </w:p>
    <w:p w:rsidR="00000000" w:rsidDel="00000000" w:rsidP="00000000" w:rsidRDefault="00000000" w:rsidRPr="00000000" w14:paraId="0000258B">
      <w:pPr>
        <w:pageBreakBefore w:val="0"/>
        <w:rPr/>
      </w:pPr>
      <w:r w:rsidDel="00000000" w:rsidR="00000000" w:rsidRPr="00000000">
        <w:rPr>
          <w:rtl w:val="0"/>
        </w:rPr>
        <w:t xml:space="preserve">“Man, my parents are home.”</w:t>
      </w:r>
    </w:p>
    <w:p w:rsidR="00000000" w:rsidDel="00000000" w:rsidP="00000000" w:rsidRDefault="00000000" w:rsidRPr="00000000" w14:paraId="0000258C">
      <w:pPr>
        <w:pageBreakBefore w:val="0"/>
        <w:rPr/>
      </w:pPr>
      <w:r w:rsidDel="00000000" w:rsidR="00000000" w:rsidRPr="00000000">
        <w:rPr>
          <w:rtl w:val="0"/>
        </w:rPr>
        <w:t xml:space="preserve">“I honestly don’t know how to feel.”</w:t>
        <w:br w:type="textWrapping"/>
        <w:t xml:space="preserve">“On the one hand, my parents are here, this is great, I can finally spend time with them.”</w:t>
      </w:r>
    </w:p>
    <w:p w:rsidR="00000000" w:rsidDel="00000000" w:rsidP="00000000" w:rsidRDefault="00000000" w:rsidRPr="00000000" w14:paraId="0000258D">
      <w:pPr>
        <w:pageBreakBefore w:val="0"/>
        <w:rPr/>
      </w:pPr>
      <w:r w:rsidDel="00000000" w:rsidR="00000000" w:rsidRPr="00000000">
        <w:rPr>
          <w:rtl w:val="0"/>
        </w:rPr>
        <w:t xml:space="preserve">“On the other, for the first time I feel confident to exist alone, and now is the time they decide to show up.”</w:t>
        <w:br w:type="textWrapping"/>
        <w:t xml:space="preserve">“It’s like they’re trying to keep me dependent on them.”</w:t>
      </w:r>
    </w:p>
    <w:p w:rsidR="00000000" w:rsidDel="00000000" w:rsidP="00000000" w:rsidRDefault="00000000" w:rsidRPr="00000000" w14:paraId="0000258E">
      <w:pPr>
        <w:pageBreakBefore w:val="0"/>
        <w:rPr/>
      </w:pPr>
      <w:r w:rsidDel="00000000" w:rsidR="00000000" w:rsidRPr="00000000">
        <w:rPr>
          <w:rtl w:val="0"/>
        </w:rPr>
        <w:t xml:space="preserve">“I know that’s not what they’re consciously doing, and I really am happy to have them back, if only for a short time...”</w:t>
      </w:r>
    </w:p>
    <w:p w:rsidR="00000000" w:rsidDel="00000000" w:rsidP="00000000" w:rsidRDefault="00000000" w:rsidRPr="00000000" w14:paraId="0000258F">
      <w:pPr>
        <w:pageBreakBefore w:val="0"/>
        <w:rPr/>
      </w:pPr>
      <w:r w:rsidDel="00000000" w:rsidR="00000000" w:rsidRPr="00000000">
        <w:rPr>
          <w:rtl w:val="0"/>
        </w:rPr>
        <w:t xml:space="preserve">“...But why now?”</w:t>
      </w:r>
    </w:p>
    <w:p w:rsidR="00000000" w:rsidDel="00000000" w:rsidP="00000000" w:rsidRDefault="00000000" w:rsidRPr="00000000" w14:paraId="00002590">
      <w:pPr>
        <w:pageBreakBefore w:val="0"/>
        <w:rPr/>
      </w:pPr>
      <w:r w:rsidDel="00000000" w:rsidR="00000000" w:rsidRPr="00000000">
        <w:rPr>
          <w:rtl w:val="0"/>
        </w:rPr>
        <w:t xml:space="preserve">“It’s like-”</w:t>
      </w:r>
    </w:p>
    <w:p w:rsidR="00000000" w:rsidDel="00000000" w:rsidP="00000000" w:rsidRDefault="00000000" w:rsidRPr="00000000" w14:paraId="00002591">
      <w:pPr>
        <w:pageBreakBefore w:val="0"/>
        <w:rPr/>
      </w:pPr>
      <w:r w:rsidDel="00000000" w:rsidR="00000000" w:rsidRPr="00000000">
        <w:rPr>
          <w:rtl w:val="0"/>
        </w:rPr>
        <w:t xml:space="preserve">m “Hey, [player]!”</w:t>
      </w:r>
    </w:p>
    <w:p w:rsidR="00000000" w:rsidDel="00000000" w:rsidP="00000000" w:rsidRDefault="00000000" w:rsidRPr="00000000" w14:paraId="00002592">
      <w:pPr>
        <w:pageBreakBefore w:val="0"/>
        <w:rPr/>
      </w:pPr>
      <w:r w:rsidDel="00000000" w:rsidR="00000000" w:rsidRPr="00000000">
        <w:rPr>
          <w:rtl w:val="0"/>
        </w:rPr>
        <w:t xml:space="preserve">“Damn, I’m already at the park.”</w:t>
      </w:r>
    </w:p>
    <w:p w:rsidR="00000000" w:rsidDel="00000000" w:rsidP="00000000" w:rsidRDefault="00000000" w:rsidRPr="00000000" w14:paraId="00002593">
      <w:pPr>
        <w:pageBreakBefore w:val="0"/>
        <w:rPr/>
      </w:pPr>
      <w:r w:rsidDel="00000000" w:rsidR="00000000" w:rsidRPr="00000000">
        <w:rPr>
          <w:rtl w:val="0"/>
        </w:rPr>
      </w:r>
    </w:p>
    <w:p w:rsidR="00000000" w:rsidDel="00000000" w:rsidP="00000000" w:rsidRDefault="00000000" w:rsidRPr="00000000" w14:paraId="00002594">
      <w:pPr>
        <w:pageBreakBefore w:val="0"/>
        <w:rPr/>
      </w:pPr>
      <w:r w:rsidDel="00000000" w:rsidR="00000000" w:rsidRPr="00000000">
        <w:rPr>
          <w:rtl w:val="0"/>
        </w:rPr>
        <w:t xml:space="preserve">[bg park]</w:t>
      </w:r>
    </w:p>
    <w:p w:rsidR="00000000" w:rsidDel="00000000" w:rsidP="00000000" w:rsidRDefault="00000000" w:rsidRPr="00000000" w14:paraId="00002595">
      <w:pPr>
        <w:pageBreakBefore w:val="0"/>
        <w:rPr/>
      </w:pPr>
      <w:r w:rsidDel="00000000" w:rsidR="00000000" w:rsidRPr="00000000">
        <w:rPr>
          <w:rtl w:val="0"/>
        </w:rPr>
      </w:r>
    </w:p>
    <w:p w:rsidR="00000000" w:rsidDel="00000000" w:rsidP="00000000" w:rsidRDefault="00000000" w:rsidRPr="00000000" w14:paraId="00002596">
      <w:pPr>
        <w:pageBreakBefore w:val="0"/>
        <w:rPr/>
      </w:pPr>
      <w:r w:rsidDel="00000000" w:rsidR="00000000" w:rsidRPr="00000000">
        <w:rPr>
          <w:rtl w:val="0"/>
        </w:rPr>
      </w:r>
    </w:p>
    <w:p w:rsidR="00000000" w:rsidDel="00000000" w:rsidP="00000000" w:rsidRDefault="00000000" w:rsidRPr="00000000" w14:paraId="00002597">
      <w:pPr>
        <w:pageBreakBefore w:val="0"/>
        <w:rPr/>
      </w:pPr>
      <w:r w:rsidDel="00000000" w:rsidR="00000000" w:rsidRPr="00000000">
        <w:rPr>
          <w:rtl w:val="0"/>
        </w:rPr>
        <w:t xml:space="preserve">m “How are you doing?”</w:t>
      </w:r>
    </w:p>
    <w:p w:rsidR="00000000" w:rsidDel="00000000" w:rsidP="00000000" w:rsidRDefault="00000000" w:rsidRPr="00000000" w14:paraId="00002598">
      <w:pPr>
        <w:pageBreakBefore w:val="0"/>
        <w:rPr/>
      </w:pPr>
      <w:r w:rsidDel="00000000" w:rsidR="00000000" w:rsidRPr="00000000">
        <w:rPr>
          <w:rtl w:val="0"/>
        </w:rPr>
        <w:t xml:space="preserve">mc “Yeah, alright, you?”</w:t>
      </w:r>
    </w:p>
    <w:p w:rsidR="00000000" w:rsidDel="00000000" w:rsidP="00000000" w:rsidRDefault="00000000" w:rsidRPr="00000000" w14:paraId="00002599">
      <w:pPr>
        <w:pageBreakBefore w:val="0"/>
        <w:rPr/>
      </w:pPr>
      <w:r w:rsidDel="00000000" w:rsidR="00000000" w:rsidRPr="00000000">
        <w:rPr>
          <w:rtl w:val="0"/>
        </w:rPr>
        <w:t xml:space="preserve">m “Not bad, you seem slightly out of it.”</w:t>
      </w:r>
    </w:p>
    <w:p w:rsidR="00000000" w:rsidDel="00000000" w:rsidP="00000000" w:rsidRDefault="00000000" w:rsidRPr="00000000" w14:paraId="0000259A">
      <w:pPr>
        <w:pageBreakBefore w:val="0"/>
        <w:rPr/>
      </w:pPr>
      <w:r w:rsidDel="00000000" w:rsidR="00000000" w:rsidRPr="00000000">
        <w:rPr>
          <w:rtl w:val="0"/>
        </w:rPr>
        <w:t xml:space="preserve">mc “Ah, yeah, sorry.”</w:t>
      </w:r>
    </w:p>
    <w:p w:rsidR="00000000" w:rsidDel="00000000" w:rsidP="00000000" w:rsidRDefault="00000000" w:rsidRPr="00000000" w14:paraId="0000259B">
      <w:pPr>
        <w:pageBreakBefore w:val="0"/>
        <w:rPr/>
      </w:pPr>
      <w:r w:rsidDel="00000000" w:rsidR="00000000" w:rsidRPr="00000000">
        <w:rPr>
          <w:rtl w:val="0"/>
        </w:rPr>
        <w:t xml:space="preserve">mc “My parents are home for the first time in, well, I don’t know how long.”</w:t>
      </w:r>
    </w:p>
    <w:p w:rsidR="00000000" w:rsidDel="00000000" w:rsidP="00000000" w:rsidRDefault="00000000" w:rsidRPr="00000000" w14:paraId="0000259C">
      <w:pPr>
        <w:pageBreakBefore w:val="0"/>
        <w:rPr/>
      </w:pPr>
      <w:r w:rsidDel="00000000" w:rsidR="00000000" w:rsidRPr="00000000">
        <w:rPr>
          <w:rtl w:val="0"/>
        </w:rPr>
        <w:t xml:space="preserve">“She stops in her tracks.”</w:t>
      </w:r>
    </w:p>
    <w:p w:rsidR="00000000" w:rsidDel="00000000" w:rsidP="00000000" w:rsidRDefault="00000000" w:rsidRPr="00000000" w14:paraId="0000259D">
      <w:pPr>
        <w:pageBreakBefore w:val="0"/>
        <w:rPr/>
      </w:pPr>
      <w:r w:rsidDel="00000000" w:rsidR="00000000" w:rsidRPr="00000000">
        <w:rPr>
          <w:rtl w:val="0"/>
        </w:rPr>
        <w:t xml:space="preserve">m “Wait, they’re home?”</w:t>
      </w:r>
    </w:p>
    <w:p w:rsidR="00000000" w:rsidDel="00000000" w:rsidP="00000000" w:rsidRDefault="00000000" w:rsidRPr="00000000" w14:paraId="0000259E">
      <w:pPr>
        <w:pageBreakBefore w:val="0"/>
        <w:rPr/>
      </w:pPr>
      <w:r w:rsidDel="00000000" w:rsidR="00000000" w:rsidRPr="00000000">
        <w:rPr>
          <w:rtl w:val="0"/>
        </w:rPr>
        <w:t xml:space="preserve">m “Like, they’re actually here?”</w:t>
      </w:r>
    </w:p>
    <w:p w:rsidR="00000000" w:rsidDel="00000000" w:rsidP="00000000" w:rsidRDefault="00000000" w:rsidRPr="00000000" w14:paraId="0000259F">
      <w:pPr>
        <w:pageBreakBefore w:val="0"/>
        <w:rPr/>
      </w:pPr>
      <w:r w:rsidDel="00000000" w:rsidR="00000000" w:rsidRPr="00000000">
        <w:rPr>
          <w:rtl w:val="0"/>
        </w:rPr>
        <w:t xml:space="preserve">“I nod.”</w:t>
      </w:r>
    </w:p>
    <w:p w:rsidR="00000000" w:rsidDel="00000000" w:rsidP="00000000" w:rsidRDefault="00000000" w:rsidRPr="00000000" w14:paraId="000025A0">
      <w:pPr>
        <w:pageBreakBefore w:val="0"/>
        <w:rPr/>
      </w:pPr>
      <w:r w:rsidDel="00000000" w:rsidR="00000000" w:rsidRPr="00000000">
        <w:rPr>
          <w:rtl w:val="0"/>
        </w:rPr>
        <w:t xml:space="preserve">mc “Yeah, just for the week, they’re staying for the graduation.”</w:t>
      </w:r>
    </w:p>
    <w:p w:rsidR="00000000" w:rsidDel="00000000" w:rsidP="00000000" w:rsidRDefault="00000000" w:rsidRPr="00000000" w14:paraId="000025A1">
      <w:pPr>
        <w:pageBreakBefore w:val="0"/>
        <w:rPr/>
      </w:pPr>
      <w:r w:rsidDel="00000000" w:rsidR="00000000" w:rsidRPr="00000000">
        <w:rPr>
          <w:rtl w:val="0"/>
        </w:rPr>
        <w:t xml:space="preserve">m “Well?”</w:t>
      </w:r>
    </w:p>
    <w:p w:rsidR="00000000" w:rsidDel="00000000" w:rsidP="00000000" w:rsidRDefault="00000000" w:rsidRPr="00000000" w14:paraId="000025A2">
      <w:pPr>
        <w:pageBreakBefore w:val="0"/>
        <w:rPr/>
      </w:pPr>
      <w:r w:rsidDel="00000000" w:rsidR="00000000" w:rsidRPr="00000000">
        <w:rPr>
          <w:rtl w:val="0"/>
        </w:rPr>
        <w:t xml:space="preserve">mc “Well what?”</w:t>
      </w:r>
    </w:p>
    <w:p w:rsidR="00000000" w:rsidDel="00000000" w:rsidP="00000000" w:rsidRDefault="00000000" w:rsidRPr="00000000" w14:paraId="000025A3">
      <w:pPr>
        <w:pageBreakBefore w:val="0"/>
        <w:rPr/>
      </w:pPr>
      <w:r w:rsidDel="00000000" w:rsidR="00000000" w:rsidRPr="00000000">
        <w:rPr>
          <w:rtl w:val="0"/>
        </w:rPr>
        <w:t xml:space="preserve">m “Well when can I mean them?”</w:t>
      </w:r>
    </w:p>
    <w:p w:rsidR="00000000" w:rsidDel="00000000" w:rsidP="00000000" w:rsidRDefault="00000000" w:rsidRPr="00000000" w14:paraId="000025A4">
      <w:pPr>
        <w:pageBreakBefore w:val="0"/>
        <w:rPr/>
      </w:pPr>
      <w:r w:rsidDel="00000000" w:rsidR="00000000" w:rsidRPr="00000000">
        <w:rPr>
          <w:rtl w:val="0"/>
        </w:rPr>
        <w:t xml:space="preserve">“The ultimate question.”</w:t>
        <w:br w:type="textWrapping"/>
        <w:t xml:space="preserve">“How she and my parents would react together is a mystery to me.”</w:t>
      </w:r>
    </w:p>
    <w:p w:rsidR="00000000" w:rsidDel="00000000" w:rsidP="00000000" w:rsidRDefault="00000000" w:rsidRPr="00000000" w14:paraId="000025A5">
      <w:pPr>
        <w:pageBreakBefore w:val="0"/>
        <w:rPr/>
      </w:pPr>
      <w:r w:rsidDel="00000000" w:rsidR="00000000" w:rsidRPr="00000000">
        <w:rPr>
          <w:rtl w:val="0"/>
        </w:rPr>
        <w:t xml:space="preserve">“One thing is for certain, though.”</w:t>
      </w:r>
    </w:p>
    <w:p w:rsidR="00000000" w:rsidDel="00000000" w:rsidP="00000000" w:rsidRDefault="00000000" w:rsidRPr="00000000" w14:paraId="000025A6">
      <w:pPr>
        <w:pageBreakBefore w:val="0"/>
        <w:rPr/>
      </w:pPr>
      <w:r w:rsidDel="00000000" w:rsidR="00000000" w:rsidRPr="00000000">
        <w:rPr>
          <w:rtl w:val="0"/>
        </w:rPr>
        <w:t xml:space="preserve">“That interaction will be exhausting, which isn’t something I can do right now.”</w:t>
        <w:br w:type="textWrapping"/>
        <w:t xml:space="preserve">mc “You’ll meet them soon.”</w:t>
      </w:r>
    </w:p>
    <w:p w:rsidR="00000000" w:rsidDel="00000000" w:rsidP="00000000" w:rsidRDefault="00000000" w:rsidRPr="00000000" w14:paraId="000025A7">
      <w:pPr>
        <w:pageBreakBefore w:val="0"/>
        <w:rPr/>
      </w:pPr>
      <w:r w:rsidDel="00000000" w:rsidR="00000000" w:rsidRPr="00000000">
        <w:rPr>
          <w:rtl w:val="0"/>
        </w:rPr>
        <w:t xml:space="preserve">mc “They’re busy unpacking stuff and getting settled in for today.”</w:t>
      </w:r>
    </w:p>
    <w:p w:rsidR="00000000" w:rsidDel="00000000" w:rsidP="00000000" w:rsidRDefault="00000000" w:rsidRPr="00000000" w14:paraId="000025A8">
      <w:pPr>
        <w:pageBreakBefore w:val="0"/>
        <w:rPr/>
      </w:pPr>
      <w:r w:rsidDel="00000000" w:rsidR="00000000" w:rsidRPr="00000000">
        <w:rPr>
          <w:rtl w:val="0"/>
        </w:rPr>
        <w:t xml:space="preserve">m “Huh, okay, that’s fair.”</w:t>
      </w:r>
    </w:p>
    <w:p w:rsidR="00000000" w:rsidDel="00000000" w:rsidP="00000000" w:rsidRDefault="00000000" w:rsidRPr="00000000" w14:paraId="000025A9">
      <w:pPr>
        <w:pageBreakBefore w:val="0"/>
        <w:rPr/>
      </w:pPr>
      <w:r w:rsidDel="00000000" w:rsidR="00000000" w:rsidRPr="00000000">
        <w:rPr>
          <w:rtl w:val="0"/>
        </w:rPr>
        <w:t xml:space="preserve">m “Still, I’m looking forward to the wife and the mother talk~”</w:t>
      </w:r>
    </w:p>
    <w:p w:rsidR="00000000" w:rsidDel="00000000" w:rsidP="00000000" w:rsidRDefault="00000000" w:rsidRPr="00000000" w14:paraId="000025AA">
      <w:pPr>
        <w:pageBreakBefore w:val="0"/>
        <w:rPr/>
      </w:pPr>
      <w:r w:rsidDel="00000000" w:rsidR="00000000" w:rsidRPr="00000000">
        <w:rPr>
          <w:rtl w:val="0"/>
        </w:rPr>
        <w:t xml:space="preserve">m “The look on your face will be adorable!”</w:t>
        <w:br w:type="textWrapping"/>
        <w:t xml:space="preserve">“Christ, that’s going to happen, isn’t it?”</w:t>
      </w:r>
    </w:p>
    <w:p w:rsidR="00000000" w:rsidDel="00000000" w:rsidP="00000000" w:rsidRDefault="00000000" w:rsidRPr="00000000" w14:paraId="000025AB">
      <w:pPr>
        <w:pageBreakBefore w:val="0"/>
        <w:rPr/>
      </w:pPr>
      <w:r w:rsidDel="00000000" w:rsidR="00000000" w:rsidRPr="00000000">
        <w:rPr>
          <w:rtl w:val="0"/>
        </w:rPr>
        <w:t xml:space="preserve">“Best not to think about that right now.”</w:t>
      </w:r>
    </w:p>
    <w:p w:rsidR="00000000" w:rsidDel="00000000" w:rsidP="00000000" w:rsidRDefault="00000000" w:rsidRPr="00000000" w14:paraId="000025AC">
      <w:pPr>
        <w:pageBreakBefore w:val="0"/>
        <w:rPr/>
      </w:pPr>
      <w:r w:rsidDel="00000000" w:rsidR="00000000" w:rsidRPr="00000000">
        <w:rPr>
          <w:rtl w:val="0"/>
        </w:rPr>
        <w:t xml:space="preserve">mc “Shall we get moving?”</w:t>
      </w:r>
    </w:p>
    <w:p w:rsidR="00000000" w:rsidDel="00000000" w:rsidP="00000000" w:rsidRDefault="00000000" w:rsidRPr="00000000" w14:paraId="000025AD">
      <w:pPr>
        <w:pageBreakBefore w:val="0"/>
        <w:rPr/>
      </w:pPr>
      <w:r w:rsidDel="00000000" w:rsidR="00000000" w:rsidRPr="00000000">
        <w:rPr>
          <w:rtl w:val="0"/>
        </w:rPr>
        <w:t xml:space="preserve">m “Yeah, let’s walk.”</w:t>
      </w:r>
    </w:p>
    <w:p w:rsidR="00000000" w:rsidDel="00000000" w:rsidP="00000000" w:rsidRDefault="00000000" w:rsidRPr="00000000" w14:paraId="000025AE">
      <w:pPr>
        <w:pageBreakBefore w:val="0"/>
        <w:rPr/>
      </w:pPr>
      <w:r w:rsidDel="00000000" w:rsidR="00000000" w:rsidRPr="00000000">
        <w:rPr>
          <w:rtl w:val="0"/>
        </w:rPr>
        <w:t xml:space="preserve">“We begin strolling down one of the many concrete paths that cut through the greenery.”</w:t>
      </w:r>
    </w:p>
    <w:p w:rsidR="00000000" w:rsidDel="00000000" w:rsidP="00000000" w:rsidRDefault="00000000" w:rsidRPr="00000000" w14:paraId="000025AF">
      <w:pPr>
        <w:pageBreakBefore w:val="0"/>
        <w:rPr/>
      </w:pPr>
      <w:r w:rsidDel="00000000" w:rsidR="00000000" w:rsidRPr="00000000">
        <w:rPr>
          <w:rtl w:val="0"/>
        </w:rPr>
        <w:t xml:space="preserve">“Our town isn’t massive, so we’re lucky to have a park that isn’t just a lifeless green square.”</w:t>
      </w:r>
    </w:p>
    <w:p w:rsidR="00000000" w:rsidDel="00000000" w:rsidP="00000000" w:rsidRDefault="00000000" w:rsidRPr="00000000" w14:paraId="000025B0">
      <w:pPr>
        <w:pageBreakBefore w:val="0"/>
        <w:rPr/>
      </w:pPr>
      <w:r w:rsidDel="00000000" w:rsidR="00000000" w:rsidRPr="00000000">
        <w:rPr>
          <w:rtl w:val="0"/>
        </w:rPr>
        <w:t xml:space="preserve">“Given a minute, we’ve left the path and are now walking among grass that goes halfway to our knees.”</w:t>
      </w:r>
    </w:p>
    <w:p w:rsidR="00000000" w:rsidDel="00000000" w:rsidP="00000000" w:rsidRDefault="00000000" w:rsidRPr="00000000" w14:paraId="000025B1">
      <w:pPr>
        <w:pageBreakBefore w:val="0"/>
        <w:rPr/>
      </w:pPr>
      <w:r w:rsidDel="00000000" w:rsidR="00000000" w:rsidRPr="00000000">
        <w:rPr>
          <w:rtl w:val="0"/>
        </w:rPr>
        <w:t xml:space="preserve">m “We’re graduating this week.”</w:t>
      </w:r>
    </w:p>
    <w:p w:rsidR="00000000" w:rsidDel="00000000" w:rsidP="00000000" w:rsidRDefault="00000000" w:rsidRPr="00000000" w14:paraId="000025B2">
      <w:pPr>
        <w:pageBreakBefore w:val="0"/>
        <w:rPr/>
      </w:pPr>
      <w:r w:rsidDel="00000000" w:rsidR="00000000" w:rsidRPr="00000000">
        <w:rPr>
          <w:rtl w:val="0"/>
        </w:rPr>
        <w:t xml:space="preserve">mc “Yeah, it’s crazy to think about.”</w:t>
      </w:r>
    </w:p>
    <w:p w:rsidR="00000000" w:rsidDel="00000000" w:rsidP="00000000" w:rsidRDefault="00000000" w:rsidRPr="00000000" w14:paraId="000025B3">
      <w:pPr>
        <w:pageBreakBefore w:val="0"/>
        <w:rPr/>
      </w:pPr>
      <w:r w:rsidDel="00000000" w:rsidR="00000000" w:rsidRPr="00000000">
        <w:rPr>
          <w:rtl w:val="0"/>
        </w:rPr>
        <w:t xml:space="preserve">mc “I’ve accepted that school as a constant in my life, as a place I will always be going to.”</w:t>
        <w:br w:type="textWrapping"/>
        <w:t xml:space="preserve">mc “And now suddenly that’s going away.”</w:t>
      </w:r>
    </w:p>
    <w:p w:rsidR="00000000" w:rsidDel="00000000" w:rsidP="00000000" w:rsidRDefault="00000000" w:rsidRPr="00000000" w14:paraId="000025B4">
      <w:pPr>
        <w:pageBreakBefore w:val="0"/>
        <w:rPr/>
      </w:pPr>
      <w:r w:rsidDel="00000000" w:rsidR="00000000" w:rsidRPr="00000000">
        <w:rPr>
          <w:rtl w:val="0"/>
        </w:rPr>
        <w:t xml:space="preserve">mc “It’s funny, almost the entire time I was there I wanted out, but now I’m finally leaving, I don’t want to go.”</w:t>
      </w:r>
    </w:p>
    <w:p w:rsidR="00000000" w:rsidDel="00000000" w:rsidP="00000000" w:rsidRDefault="00000000" w:rsidRPr="00000000" w14:paraId="000025B5">
      <w:pPr>
        <w:pageBreakBefore w:val="0"/>
        <w:rPr/>
      </w:pPr>
      <w:r w:rsidDel="00000000" w:rsidR="00000000" w:rsidRPr="00000000">
        <w:rPr>
          <w:rtl w:val="0"/>
        </w:rPr>
        <w:t xml:space="preserve">“She stops walking and looks at me in mild bewilderment.”</w:t>
      </w:r>
    </w:p>
    <w:p w:rsidR="00000000" w:rsidDel="00000000" w:rsidP="00000000" w:rsidRDefault="00000000" w:rsidRPr="00000000" w14:paraId="000025B6">
      <w:pPr>
        <w:pageBreakBefore w:val="0"/>
        <w:rPr/>
      </w:pPr>
      <w:r w:rsidDel="00000000" w:rsidR="00000000" w:rsidRPr="00000000">
        <w:rPr>
          <w:rtl w:val="0"/>
        </w:rPr>
        <w:t xml:space="preserve">m “I had no idea you felt that way about school.”</w:t>
      </w:r>
    </w:p>
    <w:p w:rsidR="00000000" w:rsidDel="00000000" w:rsidP="00000000" w:rsidRDefault="00000000" w:rsidRPr="00000000" w14:paraId="000025B7">
      <w:pPr>
        <w:pageBreakBefore w:val="0"/>
        <w:rPr/>
      </w:pPr>
      <w:r w:rsidDel="00000000" w:rsidR="00000000" w:rsidRPr="00000000">
        <w:rPr>
          <w:rtl w:val="0"/>
        </w:rPr>
        <w:t xml:space="preserve">m “I suppose I’d assumed you didn’t have feelings about it one way or another.”</w:t>
        <w:br w:type="textWrapping"/>
        <w:t xml:space="preserve">m “Other than homework of course, I know you hated that.”</w:t>
        <w:br w:type="textWrapping"/>
        <w:t xml:space="preserve">mc “Monika, I’ve spent the majority of my waking hours there for four years, I’m gonna feel something about it.”</w:t>
      </w:r>
    </w:p>
    <w:p w:rsidR="00000000" w:rsidDel="00000000" w:rsidP="00000000" w:rsidRDefault="00000000" w:rsidRPr="00000000" w14:paraId="000025B8">
      <w:pPr>
        <w:pageBreakBefore w:val="0"/>
        <w:rPr/>
      </w:pPr>
      <w:r w:rsidDel="00000000" w:rsidR="00000000" w:rsidRPr="00000000">
        <w:rPr>
          <w:rtl w:val="0"/>
        </w:rPr>
        <w:t xml:space="preserve">m “Yeah, I suppose you would.”</w:t>
      </w:r>
    </w:p>
    <w:p w:rsidR="00000000" w:rsidDel="00000000" w:rsidP="00000000" w:rsidRDefault="00000000" w:rsidRPr="00000000" w14:paraId="000025B9">
      <w:pPr>
        <w:pageBreakBefore w:val="0"/>
        <w:rPr/>
      </w:pPr>
      <w:r w:rsidDel="00000000" w:rsidR="00000000" w:rsidRPr="00000000">
        <w:rPr>
          <w:rtl w:val="0"/>
        </w:rPr>
        <w:t xml:space="preserve">“I notice her looking towards the ground, possibly feeling like she insulted me.”</w:t>
      </w:r>
    </w:p>
    <w:p w:rsidR="00000000" w:rsidDel="00000000" w:rsidP="00000000" w:rsidRDefault="00000000" w:rsidRPr="00000000" w14:paraId="000025BA">
      <w:pPr>
        <w:pageBreakBefore w:val="0"/>
        <w:rPr/>
      </w:pPr>
      <w:r w:rsidDel="00000000" w:rsidR="00000000" w:rsidRPr="00000000">
        <w:rPr>
          <w:rtl w:val="0"/>
        </w:rPr>
        <w:t xml:space="preserve">“I need to fix this fast.”</w:t>
        <w:br w:type="textWrapping"/>
        <w:t xml:space="preserve">mc “But hey, with graduation comes prom.”</w:t>
      </w:r>
    </w:p>
    <w:p w:rsidR="00000000" w:rsidDel="00000000" w:rsidP="00000000" w:rsidRDefault="00000000" w:rsidRPr="00000000" w14:paraId="000025BB">
      <w:pPr>
        <w:pageBreakBefore w:val="0"/>
        <w:rPr/>
      </w:pPr>
      <w:r w:rsidDel="00000000" w:rsidR="00000000" w:rsidRPr="00000000">
        <w:rPr>
          <w:rtl w:val="0"/>
        </w:rPr>
        <w:t xml:space="preserve">mc “Excited for that?”</w:t>
      </w:r>
    </w:p>
    <w:p w:rsidR="00000000" w:rsidDel="00000000" w:rsidP="00000000" w:rsidRDefault="00000000" w:rsidRPr="00000000" w14:paraId="000025BC">
      <w:pPr>
        <w:pageBreakBefore w:val="0"/>
        <w:rPr/>
      </w:pPr>
      <w:r w:rsidDel="00000000" w:rsidR="00000000" w:rsidRPr="00000000">
        <w:rPr>
          <w:rtl w:val="0"/>
        </w:rPr>
        <w:t xml:space="preserve">“Monika looks over to me with a smirk.”</w:t>
        <w:br w:type="textWrapping"/>
        <w:t xml:space="preserve">m “Am I excited?”</w:t>
      </w:r>
    </w:p>
    <w:p w:rsidR="00000000" w:rsidDel="00000000" w:rsidP="00000000" w:rsidRDefault="00000000" w:rsidRPr="00000000" w14:paraId="000025BD">
      <w:pPr>
        <w:pageBreakBefore w:val="0"/>
        <w:rPr/>
      </w:pPr>
      <w:r w:rsidDel="00000000" w:rsidR="00000000" w:rsidRPr="00000000">
        <w:rPr>
          <w:rtl w:val="0"/>
        </w:rPr>
        <w:t xml:space="preserve">m “You bet I am!”</w:t>
        <w:br w:type="textWrapping"/>
        <w:t xml:space="preserve">“Someone who has one conversation with her could easily assume she was of the more reserved type.”</w:t>
      </w:r>
    </w:p>
    <w:p w:rsidR="00000000" w:rsidDel="00000000" w:rsidP="00000000" w:rsidRDefault="00000000" w:rsidRPr="00000000" w14:paraId="000025BE">
      <w:pPr>
        <w:pageBreakBefore w:val="0"/>
        <w:rPr/>
      </w:pPr>
      <w:r w:rsidDel="00000000" w:rsidR="00000000" w:rsidRPr="00000000">
        <w:rPr>
          <w:rtl w:val="0"/>
        </w:rPr>
        <w:t xml:space="preserve">“In reality, she can go wild when she’s in her element.”</w:t>
      </w:r>
    </w:p>
    <w:p w:rsidR="00000000" w:rsidDel="00000000" w:rsidP="00000000" w:rsidRDefault="00000000" w:rsidRPr="00000000" w14:paraId="000025BF">
      <w:pPr>
        <w:pageBreakBefore w:val="0"/>
        <w:rPr/>
      </w:pPr>
      <w:r w:rsidDel="00000000" w:rsidR="00000000" w:rsidRPr="00000000">
        <w:rPr>
          <w:rtl w:val="0"/>
        </w:rPr>
        <w:t xml:space="preserve">m “Plus, I’ve got a prom dress sorted out already.”</w:t>
      </w:r>
    </w:p>
    <w:p w:rsidR="00000000" w:rsidDel="00000000" w:rsidP="00000000" w:rsidRDefault="00000000" w:rsidRPr="00000000" w14:paraId="000025C0">
      <w:pPr>
        <w:pageBreakBefore w:val="0"/>
        <w:rPr/>
      </w:pPr>
      <w:r w:rsidDel="00000000" w:rsidR="00000000" w:rsidRPr="00000000">
        <w:rPr>
          <w:rtl w:val="0"/>
        </w:rPr>
        <w:t xml:space="preserve">“No doubt she noticed my head snap towards her and my eyes light up.”</w:t>
      </w:r>
    </w:p>
    <w:p w:rsidR="00000000" w:rsidDel="00000000" w:rsidP="00000000" w:rsidRDefault="00000000" w:rsidRPr="00000000" w14:paraId="000025C1">
      <w:pPr>
        <w:pageBreakBefore w:val="0"/>
        <w:rPr/>
      </w:pPr>
      <w:r w:rsidDel="00000000" w:rsidR="00000000" w:rsidRPr="00000000">
        <w:rPr>
          <w:rtl w:val="0"/>
        </w:rPr>
        <w:t xml:space="preserve">m “Would you like to see it?”</w:t>
      </w:r>
    </w:p>
    <w:p w:rsidR="00000000" w:rsidDel="00000000" w:rsidP="00000000" w:rsidRDefault="00000000" w:rsidRPr="00000000" w14:paraId="000025C2">
      <w:pPr>
        <w:pageBreakBefore w:val="0"/>
        <w:rPr/>
      </w:pPr>
      <w:r w:rsidDel="00000000" w:rsidR="00000000" w:rsidRPr="00000000">
        <w:rPr>
          <w:rtl w:val="0"/>
        </w:rPr>
        <w:t xml:space="preserve">“I nearly choke trying to get a response out.”</w:t>
      </w:r>
    </w:p>
    <w:p w:rsidR="00000000" w:rsidDel="00000000" w:rsidP="00000000" w:rsidRDefault="00000000" w:rsidRPr="00000000" w14:paraId="000025C3">
      <w:pPr>
        <w:pageBreakBefore w:val="0"/>
        <w:rPr/>
      </w:pPr>
      <w:r w:rsidDel="00000000" w:rsidR="00000000" w:rsidRPr="00000000">
        <w:rPr>
          <w:rtl w:val="0"/>
        </w:rPr>
        <w:t xml:space="preserve">mc “Yes, yes I would.”</w:t>
        <w:br w:type="textWrapping"/>
        <w:t xml:space="preserve">m “Well, too bad.”</w:t>
      </w:r>
    </w:p>
    <w:p w:rsidR="00000000" w:rsidDel="00000000" w:rsidP="00000000" w:rsidRDefault="00000000" w:rsidRPr="00000000" w14:paraId="000025C4">
      <w:pPr>
        <w:pageBreakBefore w:val="0"/>
        <w:rPr/>
      </w:pPr>
      <w:r w:rsidDel="00000000" w:rsidR="00000000" w:rsidRPr="00000000">
        <w:rPr>
          <w:rtl w:val="0"/>
        </w:rPr>
        <w:t xml:space="preserve">mc “Huh?”</w:t>
      </w:r>
    </w:p>
    <w:p w:rsidR="00000000" w:rsidDel="00000000" w:rsidP="00000000" w:rsidRDefault="00000000" w:rsidRPr="00000000" w14:paraId="000025C5">
      <w:pPr>
        <w:pageBreakBefore w:val="0"/>
        <w:rPr/>
      </w:pPr>
      <w:r w:rsidDel="00000000" w:rsidR="00000000" w:rsidRPr="00000000">
        <w:rPr>
          <w:rtl w:val="0"/>
        </w:rPr>
        <w:t xml:space="preserve">m “You can’t see the bride before the wedding~”</w:t>
        <w:br w:type="textWrapping"/>
        <w:t xml:space="preserve">“Damn, she’s still absurdly good at teasing me.”</w:t>
        <w:br w:type="textWrapping"/>
        <w:t xml:space="preserve">mc “Fair enough, fair enough.”</w:t>
        <w:br w:type="textWrapping"/>
        <w:t xml:space="preserve">mc “But I’ll have back at you for this.”</w:t>
      </w:r>
    </w:p>
    <w:p w:rsidR="00000000" w:rsidDel="00000000" w:rsidP="00000000" w:rsidRDefault="00000000" w:rsidRPr="00000000" w14:paraId="000025C6">
      <w:pPr>
        <w:pageBreakBefore w:val="0"/>
        <w:rPr/>
      </w:pPr>
      <w:r w:rsidDel="00000000" w:rsidR="00000000" w:rsidRPr="00000000">
        <w:rPr>
          <w:rtl w:val="0"/>
        </w:rPr>
        <w:t xml:space="preserve">“She giggles slightly.”</w:t>
        <w:br w:type="textWrapping"/>
        <w:t xml:space="preserve">m “Sure you will.”</w:t>
        <w:br w:type="textWrapping"/>
        <w:t xml:space="preserve">“We continue walking through the mini meadow until we happen across another path.”</w:t>
        <w:br w:type="textWrapping"/>
        <w:t xml:space="preserve">“Right by the side is a small stand, operated by two young boys, no older than twelve.”</w:t>
      </w:r>
    </w:p>
    <w:p w:rsidR="00000000" w:rsidDel="00000000" w:rsidP="00000000" w:rsidRDefault="00000000" w:rsidRPr="00000000" w14:paraId="000025C7">
      <w:pPr>
        <w:pageBreakBefore w:val="0"/>
        <w:rPr/>
      </w:pPr>
      <w:r w:rsidDel="00000000" w:rsidR="00000000" w:rsidRPr="00000000">
        <w:rPr>
          <w:rtl w:val="0"/>
        </w:rPr>
        <w:t xml:space="preserve">“A bright yellow umbrella protects them from the sun, it’s grown much warmer outside and who knows how long they’ll be here.”</w:t>
      </w:r>
    </w:p>
    <w:p w:rsidR="00000000" w:rsidDel="00000000" w:rsidP="00000000" w:rsidRDefault="00000000" w:rsidRPr="00000000" w14:paraId="000025C8">
      <w:pPr>
        <w:pageBreakBefore w:val="0"/>
        <w:rPr/>
      </w:pPr>
      <w:r w:rsidDel="00000000" w:rsidR="00000000" w:rsidRPr="00000000">
        <w:rPr>
          <w:rtl w:val="0"/>
        </w:rPr>
        <w:t xml:space="preserve">“Jugs of cloudy lemonade in ice baths cover the surface of the stand.”</w:t>
        <w:br w:type="textWrapping"/>
        <w:t xml:space="preserve">[c = Child]</w:t>
      </w:r>
    </w:p>
    <w:p w:rsidR="00000000" w:rsidDel="00000000" w:rsidP="00000000" w:rsidRDefault="00000000" w:rsidRPr="00000000" w14:paraId="000025C9">
      <w:pPr>
        <w:pageBreakBefore w:val="0"/>
        <w:rPr/>
      </w:pPr>
      <w:r w:rsidDel="00000000" w:rsidR="00000000" w:rsidRPr="00000000">
        <w:rPr>
          <w:rtl w:val="0"/>
        </w:rPr>
        <w:t xml:space="preserve">c “Excuse me sir, excuse me madam.”</w:t>
      </w:r>
    </w:p>
    <w:p w:rsidR="00000000" w:rsidDel="00000000" w:rsidP="00000000" w:rsidRDefault="00000000" w:rsidRPr="00000000" w14:paraId="000025CA">
      <w:pPr>
        <w:pageBreakBefore w:val="0"/>
        <w:rPr/>
      </w:pPr>
      <w:r w:rsidDel="00000000" w:rsidR="00000000" w:rsidRPr="00000000">
        <w:rPr>
          <w:rtl w:val="0"/>
        </w:rPr>
        <w:t xml:space="preserve">c “Do you want to buy some lemonade?”</w:t>
      </w:r>
    </w:p>
    <w:p w:rsidR="00000000" w:rsidDel="00000000" w:rsidP="00000000" w:rsidRDefault="00000000" w:rsidRPr="00000000" w14:paraId="000025CB">
      <w:pPr>
        <w:pageBreakBefore w:val="0"/>
        <w:rPr/>
      </w:pPr>
      <w:r w:rsidDel="00000000" w:rsidR="00000000" w:rsidRPr="00000000">
        <w:rPr>
          <w:rtl w:val="0"/>
        </w:rPr>
        <w:t xml:space="preserve">c “All proceeds go to the Boy Scouts.”</w:t>
      </w:r>
    </w:p>
    <w:p w:rsidR="00000000" w:rsidDel="00000000" w:rsidP="00000000" w:rsidRDefault="00000000" w:rsidRPr="00000000" w14:paraId="000025CC">
      <w:pPr>
        <w:pageBreakBefore w:val="0"/>
        <w:rPr/>
      </w:pPr>
      <w:r w:rsidDel="00000000" w:rsidR="00000000" w:rsidRPr="00000000">
        <w:rPr>
          <w:rtl w:val="0"/>
        </w:rPr>
        <w:t xml:space="preserve">mc “Fancy some lemonade, Monika?”</w:t>
      </w:r>
    </w:p>
    <w:p w:rsidR="00000000" w:rsidDel="00000000" w:rsidP="00000000" w:rsidRDefault="00000000" w:rsidRPr="00000000" w14:paraId="000025CD">
      <w:pPr>
        <w:pageBreakBefore w:val="0"/>
        <w:rPr/>
      </w:pPr>
      <w:r w:rsidDel="00000000" w:rsidR="00000000" w:rsidRPr="00000000">
        <w:rPr>
          <w:rtl w:val="0"/>
        </w:rPr>
        <w:t xml:space="preserve">“She nods.”</w:t>
      </w:r>
    </w:p>
    <w:p w:rsidR="00000000" w:rsidDel="00000000" w:rsidP="00000000" w:rsidRDefault="00000000" w:rsidRPr="00000000" w14:paraId="000025CE">
      <w:pPr>
        <w:pageBreakBefore w:val="0"/>
        <w:rPr/>
      </w:pPr>
      <w:r w:rsidDel="00000000" w:rsidR="00000000" w:rsidRPr="00000000">
        <w:rPr>
          <w:rtl w:val="0"/>
        </w:rPr>
        <w:t xml:space="preserve">m “Yeah, why not?”</w:t>
      </w:r>
    </w:p>
    <w:p w:rsidR="00000000" w:rsidDel="00000000" w:rsidP="00000000" w:rsidRDefault="00000000" w:rsidRPr="00000000" w14:paraId="000025CF">
      <w:pPr>
        <w:pageBreakBefore w:val="0"/>
        <w:rPr/>
      </w:pPr>
      <w:r w:rsidDel="00000000" w:rsidR="00000000" w:rsidRPr="00000000">
        <w:rPr>
          <w:rtl w:val="0"/>
        </w:rPr>
        <w:t xml:space="preserve">mc “Alright then, how much for a glass?”</w:t>
      </w:r>
    </w:p>
    <w:p w:rsidR="00000000" w:rsidDel="00000000" w:rsidP="00000000" w:rsidRDefault="00000000" w:rsidRPr="00000000" w14:paraId="000025D0">
      <w:pPr>
        <w:pageBreakBefore w:val="0"/>
        <w:rPr/>
      </w:pPr>
      <w:r w:rsidDel="00000000" w:rsidR="00000000" w:rsidRPr="00000000">
        <w:rPr>
          <w:rtl w:val="0"/>
        </w:rPr>
        <w:t xml:space="preserve">c “Fifty cents for a glass, seventy five for a large glass.”</w:t>
      </w:r>
    </w:p>
    <w:p w:rsidR="00000000" w:rsidDel="00000000" w:rsidP="00000000" w:rsidRDefault="00000000" w:rsidRPr="00000000" w14:paraId="000025D1">
      <w:pPr>
        <w:pageBreakBefore w:val="0"/>
        <w:rPr/>
      </w:pPr>
      <w:r w:rsidDel="00000000" w:rsidR="00000000" w:rsidRPr="00000000">
        <w:rPr>
          <w:rtl w:val="0"/>
        </w:rPr>
        <w:t xml:space="preserve">m “Large for me I reckon.”</w:t>
      </w:r>
    </w:p>
    <w:p w:rsidR="00000000" w:rsidDel="00000000" w:rsidP="00000000" w:rsidRDefault="00000000" w:rsidRPr="00000000" w14:paraId="000025D2">
      <w:pPr>
        <w:pageBreakBefore w:val="0"/>
        <w:rPr/>
      </w:pPr>
      <w:r w:rsidDel="00000000" w:rsidR="00000000" w:rsidRPr="00000000">
        <w:rPr>
          <w:rtl w:val="0"/>
        </w:rPr>
        <w:t xml:space="preserve">mc “Alright, two large cups of lemonade, please.”</w:t>
      </w:r>
    </w:p>
    <w:p w:rsidR="00000000" w:rsidDel="00000000" w:rsidP="00000000" w:rsidRDefault="00000000" w:rsidRPr="00000000" w14:paraId="000025D3">
      <w:pPr>
        <w:pageBreakBefore w:val="0"/>
        <w:rPr/>
      </w:pPr>
      <w:r w:rsidDel="00000000" w:rsidR="00000000" w:rsidRPr="00000000">
        <w:rPr>
          <w:rtl w:val="0"/>
        </w:rPr>
        <w:t xml:space="preserve">c “Alright, I’ll get it ready.”</w:t>
        <w:br w:type="textWrapping"/>
        <w:t xml:space="preserve">mc “Cheers.”</w:t>
        <w:br w:type="textWrapping"/>
        <w:t xml:space="preserve">“The other boy comes back to us with two large frosty looking plastic cups filled with cloudy lemonade.”</w:t>
        <w:br w:type="textWrapping"/>
        <w:t xml:space="preserve">c “Here you go, that’s one dollar and fifty cents.”</w:t>
      </w:r>
    </w:p>
    <w:p w:rsidR="00000000" w:rsidDel="00000000" w:rsidP="00000000" w:rsidRDefault="00000000" w:rsidRPr="00000000" w14:paraId="000025D4">
      <w:pPr>
        <w:pageBreakBefore w:val="0"/>
        <w:rPr/>
      </w:pPr>
      <w:r w:rsidDel="00000000" w:rsidR="00000000" w:rsidRPr="00000000">
        <w:rPr>
          <w:rtl w:val="0"/>
        </w:rPr>
        <w:t xml:space="preserve">“I hand over the cash, and he puts it into a small black box.”</w:t>
      </w:r>
    </w:p>
    <w:p w:rsidR="00000000" w:rsidDel="00000000" w:rsidP="00000000" w:rsidRDefault="00000000" w:rsidRPr="00000000" w14:paraId="000025D5">
      <w:pPr>
        <w:pageBreakBefore w:val="0"/>
        <w:rPr/>
      </w:pPr>
      <w:r w:rsidDel="00000000" w:rsidR="00000000" w:rsidRPr="00000000">
        <w:rPr>
          <w:rtl w:val="0"/>
        </w:rPr>
        <w:t xml:space="preserve">c “Have a good day you two!”</w:t>
        <w:br w:type="textWrapping"/>
        <w:t xml:space="preserve">mc “Yeah, same to you.”</w:t>
        <w:br w:type="textWrapping"/>
        <w:t xml:space="preserve">m “Have fun!”</w:t>
      </w:r>
    </w:p>
    <w:p w:rsidR="00000000" w:rsidDel="00000000" w:rsidP="00000000" w:rsidRDefault="00000000" w:rsidRPr="00000000" w14:paraId="000025D6">
      <w:pPr>
        <w:pageBreakBefore w:val="0"/>
        <w:rPr/>
      </w:pPr>
      <w:r w:rsidDel="00000000" w:rsidR="00000000" w:rsidRPr="00000000">
        <w:rPr>
          <w:rtl w:val="0"/>
        </w:rPr>
        <w:t xml:space="preserve">“Walking with precariously full lemonade cups doesn’t seem like a great idea, so we look for a place to sit.”</w:t>
      </w:r>
    </w:p>
    <w:p w:rsidR="00000000" w:rsidDel="00000000" w:rsidP="00000000" w:rsidRDefault="00000000" w:rsidRPr="00000000" w14:paraId="000025D7">
      <w:pPr>
        <w:pageBreakBefore w:val="0"/>
        <w:rPr/>
      </w:pPr>
      <w:r w:rsidDel="00000000" w:rsidR="00000000" w:rsidRPr="00000000">
        <w:rPr>
          <w:rtl w:val="0"/>
        </w:rPr>
        <w:t xml:space="preserve">“We find a long wooden bench that looks relatively clean, so we take a seat.”</w:t>
      </w:r>
    </w:p>
    <w:p w:rsidR="00000000" w:rsidDel="00000000" w:rsidP="00000000" w:rsidRDefault="00000000" w:rsidRPr="00000000" w14:paraId="000025D8">
      <w:pPr>
        <w:pageBreakBefore w:val="0"/>
        <w:rPr/>
      </w:pPr>
      <w:r w:rsidDel="00000000" w:rsidR="00000000" w:rsidRPr="00000000">
        <w:rPr>
          <w:rtl w:val="0"/>
        </w:rPr>
        <w:t xml:space="preserve">m “So, your parents are here, huh?”</w:t>
      </w:r>
    </w:p>
    <w:p w:rsidR="00000000" w:rsidDel="00000000" w:rsidP="00000000" w:rsidRDefault="00000000" w:rsidRPr="00000000" w14:paraId="000025D9">
      <w:pPr>
        <w:pageBreakBefore w:val="0"/>
        <w:rPr/>
      </w:pPr>
      <w:r w:rsidDel="00000000" w:rsidR="00000000" w:rsidRPr="00000000">
        <w:rPr>
          <w:rtl w:val="0"/>
        </w:rPr>
        <w:t xml:space="preserve">mc “Yeah, and they actually really want to meet you.”</w:t>
      </w:r>
    </w:p>
    <w:p w:rsidR="00000000" w:rsidDel="00000000" w:rsidP="00000000" w:rsidRDefault="00000000" w:rsidRPr="00000000" w14:paraId="000025DA">
      <w:pPr>
        <w:pageBreakBefore w:val="0"/>
        <w:rPr/>
      </w:pPr>
      <w:r w:rsidDel="00000000" w:rsidR="00000000" w:rsidRPr="00000000">
        <w:rPr>
          <w:rtl w:val="0"/>
        </w:rPr>
        <w:t xml:space="preserve">“She fumbles with her drink slightly and her cheeks gain a tiny rose tint.”</w:t>
      </w:r>
    </w:p>
    <w:p w:rsidR="00000000" w:rsidDel="00000000" w:rsidP="00000000" w:rsidRDefault="00000000" w:rsidRPr="00000000" w14:paraId="000025DB">
      <w:pPr>
        <w:pageBreakBefore w:val="0"/>
        <w:rPr/>
      </w:pPr>
      <w:r w:rsidDel="00000000" w:rsidR="00000000" w:rsidRPr="00000000">
        <w:rPr>
          <w:rtl w:val="0"/>
        </w:rPr>
        <w:t xml:space="preserve">m “They do?”</w:t>
      </w:r>
    </w:p>
    <w:p w:rsidR="00000000" w:rsidDel="00000000" w:rsidP="00000000" w:rsidRDefault="00000000" w:rsidRPr="00000000" w14:paraId="000025DC">
      <w:pPr>
        <w:pageBreakBefore w:val="0"/>
        <w:rPr/>
      </w:pPr>
      <w:r w:rsidDel="00000000" w:rsidR="00000000" w:rsidRPr="00000000">
        <w:rPr>
          <w:rtl w:val="0"/>
        </w:rPr>
        <w:t xml:space="preserve">mc “Yeah, they’ve been dying to meet you for a long time now.”</w:t>
      </w:r>
    </w:p>
    <w:p w:rsidR="00000000" w:rsidDel="00000000" w:rsidP="00000000" w:rsidRDefault="00000000" w:rsidRPr="00000000" w14:paraId="000025DD">
      <w:pPr>
        <w:pageBreakBefore w:val="0"/>
        <w:rPr/>
      </w:pPr>
      <w:r w:rsidDel="00000000" w:rsidR="00000000" w:rsidRPr="00000000">
        <w:rPr>
          <w:rtl w:val="0"/>
        </w:rPr>
        <w:t xml:space="preserve">m “That’s...really sweet of them.”</w:t>
      </w:r>
    </w:p>
    <w:p w:rsidR="00000000" w:rsidDel="00000000" w:rsidP="00000000" w:rsidRDefault="00000000" w:rsidRPr="00000000" w14:paraId="000025DE">
      <w:pPr>
        <w:pageBreakBefore w:val="0"/>
        <w:rPr/>
      </w:pPr>
      <w:r w:rsidDel="00000000" w:rsidR="00000000" w:rsidRPr="00000000">
        <w:rPr>
          <w:rtl w:val="0"/>
        </w:rPr>
        <w:t xml:space="preserve">m “I’d love to!”</w:t>
      </w:r>
    </w:p>
    <w:p w:rsidR="00000000" w:rsidDel="00000000" w:rsidP="00000000" w:rsidRDefault="00000000" w:rsidRPr="00000000" w14:paraId="000025DF">
      <w:pPr>
        <w:pageBreakBefore w:val="0"/>
        <w:rPr/>
      </w:pPr>
      <w:r w:rsidDel="00000000" w:rsidR="00000000" w:rsidRPr="00000000">
        <w:rPr>
          <w:rtl w:val="0"/>
        </w:rPr>
        <w:t xml:space="preserve">m “You said they were busy settling in today, right?”</w:t>
      </w:r>
    </w:p>
    <w:p w:rsidR="00000000" w:rsidDel="00000000" w:rsidP="00000000" w:rsidRDefault="00000000" w:rsidRPr="00000000" w14:paraId="000025E0">
      <w:pPr>
        <w:pageBreakBefore w:val="0"/>
        <w:rPr/>
      </w:pPr>
      <w:r w:rsidDel="00000000" w:rsidR="00000000" w:rsidRPr="00000000">
        <w:rPr>
          <w:rtl w:val="0"/>
        </w:rPr>
        <w:t xml:space="preserve">mc “That’s right.”</w:t>
        <w:br w:type="textWrapping"/>
        <w:t xml:space="preserve">m “So when would be best to meet them…?”</w:t>
        <w:br w:type="textWrapping"/>
        <w:t xml:space="preserve">“She begins silently counting with her fingers.”</w:t>
      </w:r>
    </w:p>
    <w:p w:rsidR="00000000" w:rsidDel="00000000" w:rsidP="00000000" w:rsidRDefault="00000000" w:rsidRPr="00000000" w14:paraId="000025E1">
      <w:pPr>
        <w:pageBreakBefore w:val="0"/>
        <w:rPr/>
      </w:pPr>
      <w:r w:rsidDel="00000000" w:rsidR="00000000" w:rsidRPr="00000000">
        <w:rPr>
          <w:rtl w:val="0"/>
        </w:rPr>
        <w:t xml:space="preserve">m “How about Sunday?”</w:t>
      </w:r>
    </w:p>
    <w:p w:rsidR="00000000" w:rsidDel="00000000" w:rsidP="00000000" w:rsidRDefault="00000000" w:rsidRPr="00000000" w14:paraId="000025E2">
      <w:pPr>
        <w:pageBreakBefore w:val="0"/>
        <w:rPr/>
      </w:pPr>
      <w:r w:rsidDel="00000000" w:rsidR="00000000" w:rsidRPr="00000000">
        <w:rPr>
          <w:rtl w:val="0"/>
        </w:rPr>
        <w:t xml:space="preserve">m “Can I meet them then?”</w:t>
      </w:r>
    </w:p>
    <w:p w:rsidR="00000000" w:rsidDel="00000000" w:rsidP="00000000" w:rsidRDefault="00000000" w:rsidRPr="00000000" w14:paraId="000025E3">
      <w:pPr>
        <w:pageBreakBefore w:val="0"/>
        <w:rPr/>
      </w:pPr>
      <w:r w:rsidDel="00000000" w:rsidR="00000000" w:rsidRPr="00000000">
        <w:rPr>
          <w:rtl w:val="0"/>
        </w:rPr>
        <w:t xml:space="preserve">mc “Sure, I don’t see why not.”</w:t>
      </w:r>
    </w:p>
    <w:p w:rsidR="00000000" w:rsidDel="00000000" w:rsidP="00000000" w:rsidRDefault="00000000" w:rsidRPr="00000000" w14:paraId="000025E4">
      <w:pPr>
        <w:pageBreakBefore w:val="0"/>
        <w:rPr/>
      </w:pPr>
      <w:r w:rsidDel="00000000" w:rsidR="00000000" w:rsidRPr="00000000">
        <w:rPr>
          <w:rtl w:val="0"/>
        </w:rPr>
        <w:t xml:space="preserve">“I spend the next ten minutes or so being interrogated on their likeness until our cups are empty.”</w:t>
      </w:r>
    </w:p>
    <w:p w:rsidR="00000000" w:rsidDel="00000000" w:rsidP="00000000" w:rsidRDefault="00000000" w:rsidRPr="00000000" w14:paraId="000025E5">
      <w:pPr>
        <w:pageBreakBefore w:val="0"/>
        <w:rPr/>
      </w:pPr>
      <w:r w:rsidDel="00000000" w:rsidR="00000000" w:rsidRPr="00000000">
        <w:rPr>
          <w:rtl w:val="0"/>
        </w:rPr>
        <w:t xml:space="preserve">mc “Monika, honestly don’t worry.”</w:t>
        <w:br w:type="textWrapping"/>
        <w:t xml:space="preserve">mc “They’re lovely people, even if they are a little inconsiderate at times.”</w:t>
      </w:r>
    </w:p>
    <w:p w:rsidR="00000000" w:rsidDel="00000000" w:rsidP="00000000" w:rsidRDefault="00000000" w:rsidRPr="00000000" w14:paraId="000025E6">
      <w:pPr>
        <w:pageBreakBefore w:val="0"/>
        <w:rPr/>
      </w:pPr>
      <w:r w:rsidDel="00000000" w:rsidR="00000000" w:rsidRPr="00000000">
        <w:rPr>
          <w:rtl w:val="0"/>
        </w:rPr>
        <w:t xml:space="preserve">mc “You’ll get on just fine.”</w:t>
      </w:r>
    </w:p>
    <w:p w:rsidR="00000000" w:rsidDel="00000000" w:rsidP="00000000" w:rsidRDefault="00000000" w:rsidRPr="00000000" w14:paraId="000025E7">
      <w:pPr>
        <w:pageBreakBefore w:val="0"/>
        <w:rPr/>
      </w:pPr>
      <w:r w:rsidDel="00000000" w:rsidR="00000000" w:rsidRPr="00000000">
        <w:rPr>
          <w:rtl w:val="0"/>
        </w:rPr>
        <w:t xml:space="preserve">m “If you say so.”</w:t>
      </w:r>
    </w:p>
    <w:p w:rsidR="00000000" w:rsidDel="00000000" w:rsidP="00000000" w:rsidRDefault="00000000" w:rsidRPr="00000000" w14:paraId="000025E8">
      <w:pPr>
        <w:pageBreakBefore w:val="0"/>
        <w:rPr/>
      </w:pPr>
      <w:r w:rsidDel="00000000" w:rsidR="00000000" w:rsidRPr="00000000">
        <w:rPr>
          <w:rtl w:val="0"/>
        </w:rPr>
        <w:t xml:space="preserve">mc “I do.”</w:t>
        <w:br w:type="textWrapping"/>
        <w:t xml:space="preserve">m “One day you’ll say that to me in a different context.”</w:t>
      </w:r>
    </w:p>
    <w:p w:rsidR="00000000" w:rsidDel="00000000" w:rsidP="00000000" w:rsidRDefault="00000000" w:rsidRPr="00000000" w14:paraId="000025E9">
      <w:pPr>
        <w:pageBreakBefore w:val="0"/>
        <w:rPr/>
      </w:pPr>
      <w:r w:rsidDel="00000000" w:rsidR="00000000" w:rsidRPr="00000000">
        <w:rPr>
          <w:rtl w:val="0"/>
        </w:rPr>
        <w:t xml:space="preserve">“I struggle not to blush, and evidently fail on account of her laughter.”</w:t>
      </w:r>
    </w:p>
    <w:p w:rsidR="00000000" w:rsidDel="00000000" w:rsidP="00000000" w:rsidRDefault="00000000" w:rsidRPr="00000000" w14:paraId="000025EA">
      <w:pPr>
        <w:pageBreakBefore w:val="0"/>
        <w:rPr/>
      </w:pPr>
      <w:r w:rsidDel="00000000" w:rsidR="00000000" w:rsidRPr="00000000">
        <w:rPr>
          <w:rtl w:val="0"/>
        </w:rPr>
        <w:t xml:space="preserve">“Monika checks her watch.”</w:t>
      </w:r>
    </w:p>
    <w:p w:rsidR="00000000" w:rsidDel="00000000" w:rsidP="00000000" w:rsidRDefault="00000000" w:rsidRPr="00000000" w14:paraId="000025EB">
      <w:pPr>
        <w:pageBreakBefore w:val="0"/>
        <w:rPr/>
      </w:pPr>
      <w:r w:rsidDel="00000000" w:rsidR="00000000" w:rsidRPr="00000000">
        <w:rPr>
          <w:rtl w:val="0"/>
        </w:rPr>
        <w:t xml:space="preserve">m “I should probably go.”</w:t>
      </w:r>
    </w:p>
    <w:p w:rsidR="00000000" w:rsidDel="00000000" w:rsidP="00000000" w:rsidRDefault="00000000" w:rsidRPr="00000000" w14:paraId="000025EC">
      <w:pPr>
        <w:pageBreakBefore w:val="0"/>
        <w:rPr/>
      </w:pPr>
      <w:r w:rsidDel="00000000" w:rsidR="00000000" w:rsidRPr="00000000">
        <w:rPr>
          <w:rtl w:val="0"/>
        </w:rPr>
        <w:t xml:space="preserve">m “Lunch won’t sort itself out.”</w:t>
      </w:r>
    </w:p>
    <w:p w:rsidR="00000000" w:rsidDel="00000000" w:rsidP="00000000" w:rsidRDefault="00000000" w:rsidRPr="00000000" w14:paraId="000025ED">
      <w:pPr>
        <w:pageBreakBefore w:val="0"/>
        <w:rPr/>
      </w:pPr>
      <w:r w:rsidDel="00000000" w:rsidR="00000000" w:rsidRPr="00000000">
        <w:rPr>
          <w:rtl w:val="0"/>
        </w:rPr>
        <w:t xml:space="preserve">mc “I should probably do the same.”</w:t>
      </w:r>
    </w:p>
    <w:p w:rsidR="00000000" w:rsidDel="00000000" w:rsidP="00000000" w:rsidRDefault="00000000" w:rsidRPr="00000000" w14:paraId="000025EE">
      <w:pPr>
        <w:pageBreakBefore w:val="0"/>
        <w:rPr/>
      </w:pPr>
      <w:r w:rsidDel="00000000" w:rsidR="00000000" w:rsidRPr="00000000">
        <w:rPr>
          <w:rtl w:val="0"/>
        </w:rPr>
        <w:t xml:space="preserve">mc “Shall I walk you home?”</w:t>
      </w:r>
    </w:p>
    <w:p w:rsidR="00000000" w:rsidDel="00000000" w:rsidP="00000000" w:rsidRDefault="00000000" w:rsidRPr="00000000" w14:paraId="000025EF">
      <w:pPr>
        <w:pageBreakBefore w:val="0"/>
        <w:rPr/>
      </w:pPr>
      <w:r w:rsidDel="00000000" w:rsidR="00000000" w:rsidRPr="00000000">
        <w:rPr>
          <w:rtl w:val="0"/>
        </w:rPr>
        <w:t xml:space="preserve">m “Such a gentleman!”</w:t>
      </w:r>
    </w:p>
    <w:p w:rsidR="00000000" w:rsidDel="00000000" w:rsidP="00000000" w:rsidRDefault="00000000" w:rsidRPr="00000000" w14:paraId="000025F0">
      <w:pPr>
        <w:pageBreakBefore w:val="0"/>
        <w:rPr/>
      </w:pPr>
      <w:r w:rsidDel="00000000" w:rsidR="00000000" w:rsidRPr="00000000">
        <w:rPr>
          <w:rtl w:val="0"/>
        </w:rPr>
        <w:t xml:space="preserve">“She says this with a mock gasp.”</w:t>
      </w:r>
    </w:p>
    <w:p w:rsidR="00000000" w:rsidDel="00000000" w:rsidP="00000000" w:rsidRDefault="00000000" w:rsidRPr="00000000" w14:paraId="000025F1">
      <w:pPr>
        <w:pageBreakBefore w:val="0"/>
        <w:rPr/>
      </w:pPr>
      <w:r w:rsidDel="00000000" w:rsidR="00000000" w:rsidRPr="00000000">
        <w:rPr>
          <w:rtl w:val="0"/>
        </w:rPr>
        <w:t xml:space="preserve">m “Yes please!”</w:t>
      </w:r>
    </w:p>
    <w:p w:rsidR="00000000" w:rsidDel="00000000" w:rsidP="00000000" w:rsidRDefault="00000000" w:rsidRPr="00000000" w14:paraId="000025F2">
      <w:pPr>
        <w:pageBreakBefore w:val="0"/>
        <w:rPr/>
      </w:pPr>
      <w:r w:rsidDel="00000000" w:rsidR="00000000" w:rsidRPr="00000000">
        <w:rPr>
          <w:rtl w:val="0"/>
        </w:rPr>
        <w:t xml:space="preserve">“We link arms and begin to make our way home.”</w:t>
      </w:r>
    </w:p>
    <w:p w:rsidR="00000000" w:rsidDel="00000000" w:rsidP="00000000" w:rsidRDefault="00000000" w:rsidRPr="00000000" w14:paraId="000025F3">
      <w:pPr>
        <w:pageBreakBefore w:val="0"/>
        <w:rPr/>
      </w:pPr>
      <w:r w:rsidDel="00000000" w:rsidR="00000000" w:rsidRPr="00000000">
        <w:rPr>
          <w:rtl w:val="0"/>
        </w:rPr>
      </w:r>
    </w:p>
    <w:p w:rsidR="00000000" w:rsidDel="00000000" w:rsidP="00000000" w:rsidRDefault="00000000" w:rsidRPr="00000000" w14:paraId="000025F4">
      <w:pPr>
        <w:pageBreakBefore w:val="0"/>
        <w:rPr/>
      </w:pPr>
      <w:r w:rsidDel="00000000" w:rsidR="00000000" w:rsidRPr="00000000">
        <w:rPr>
          <w:rtl w:val="0"/>
        </w:rPr>
        <w:t xml:space="preserve">[Wipe to black]</w:t>
      </w:r>
    </w:p>
    <w:p w:rsidR="00000000" w:rsidDel="00000000" w:rsidP="00000000" w:rsidRDefault="00000000" w:rsidRPr="00000000" w14:paraId="000025F5">
      <w:pPr>
        <w:pageBreakBefore w:val="0"/>
        <w:rPr/>
      </w:pPr>
      <w:r w:rsidDel="00000000" w:rsidR="00000000" w:rsidRPr="00000000">
        <w:rPr>
          <w:rtl w:val="0"/>
        </w:rPr>
      </w:r>
    </w:p>
    <w:p w:rsidR="00000000" w:rsidDel="00000000" w:rsidP="00000000" w:rsidRDefault="00000000" w:rsidRPr="00000000" w14:paraId="000025F6">
      <w:pPr>
        <w:pageBreakBefore w:val="0"/>
        <w:rPr/>
      </w:pPr>
      <w:r w:rsidDel="00000000" w:rsidR="00000000" w:rsidRPr="00000000">
        <w:rPr>
          <w:rtl w:val="0"/>
        </w:rPr>
        <w:t xml:space="preserve">[Wipe to MC’s kitchen, day]</w:t>
      </w:r>
    </w:p>
    <w:p w:rsidR="00000000" w:rsidDel="00000000" w:rsidP="00000000" w:rsidRDefault="00000000" w:rsidRPr="00000000" w14:paraId="000025F7">
      <w:pPr>
        <w:pageBreakBefore w:val="0"/>
        <w:rPr/>
      </w:pPr>
      <w:r w:rsidDel="00000000" w:rsidR="00000000" w:rsidRPr="00000000">
        <w:rPr>
          <w:rtl w:val="0"/>
        </w:rPr>
        <w:t xml:space="preserve">“Morning again, and my parents and I are sorting out breakfast.”</w:t>
      </w:r>
    </w:p>
    <w:p w:rsidR="00000000" w:rsidDel="00000000" w:rsidP="00000000" w:rsidRDefault="00000000" w:rsidRPr="00000000" w14:paraId="000025F8">
      <w:pPr>
        <w:pageBreakBefore w:val="0"/>
        <w:rPr/>
      </w:pPr>
      <w:r w:rsidDel="00000000" w:rsidR="00000000" w:rsidRPr="00000000">
        <w:rPr>
          <w:rtl w:val="0"/>
        </w:rPr>
        <w:t xml:space="preserve">h “So, [player], did you have any thoughts on what you’re gonna wear for the prom?”</w:t>
      </w:r>
    </w:p>
    <w:p w:rsidR="00000000" w:rsidDel="00000000" w:rsidP="00000000" w:rsidRDefault="00000000" w:rsidRPr="00000000" w14:paraId="000025F9">
      <w:pPr>
        <w:pageBreakBefore w:val="0"/>
        <w:rPr/>
      </w:pPr>
      <w:r w:rsidDel="00000000" w:rsidR="00000000" w:rsidRPr="00000000">
        <w:rPr>
          <w:rtl w:val="0"/>
        </w:rPr>
        <w:t xml:space="preserve">“I bring out the plates and turn to her.”</w:t>
      </w:r>
    </w:p>
    <w:p w:rsidR="00000000" w:rsidDel="00000000" w:rsidP="00000000" w:rsidRDefault="00000000" w:rsidRPr="00000000" w14:paraId="000025FA">
      <w:pPr>
        <w:pageBreakBefore w:val="0"/>
        <w:rPr/>
      </w:pPr>
      <w:r w:rsidDel="00000000" w:rsidR="00000000" w:rsidRPr="00000000">
        <w:rPr>
          <w:rtl w:val="0"/>
        </w:rPr>
        <w:t xml:space="preserve">mc “Well, I thought I would wear a suit.”</w:t>
        <w:br w:type="textWrapping"/>
        <w:t xml:space="preserve">d “Obviously, but what kind?”</w:t>
      </w:r>
    </w:p>
    <w:p w:rsidR="00000000" w:rsidDel="00000000" w:rsidP="00000000" w:rsidRDefault="00000000" w:rsidRPr="00000000" w14:paraId="000025FB">
      <w:pPr>
        <w:pageBreakBefore w:val="0"/>
        <w:rPr/>
      </w:pPr>
      <w:r w:rsidDel="00000000" w:rsidR="00000000" w:rsidRPr="00000000">
        <w:rPr>
          <w:rtl w:val="0"/>
        </w:rPr>
        <w:t xml:space="preserve">Mc “What kind?”</w:t>
      </w:r>
    </w:p>
    <w:p w:rsidR="00000000" w:rsidDel="00000000" w:rsidP="00000000" w:rsidRDefault="00000000" w:rsidRPr="00000000" w14:paraId="000025FC">
      <w:pPr>
        <w:pageBreakBefore w:val="0"/>
        <w:rPr/>
      </w:pPr>
      <w:r w:rsidDel="00000000" w:rsidR="00000000" w:rsidRPr="00000000">
        <w:rPr>
          <w:rtl w:val="0"/>
        </w:rPr>
        <w:t xml:space="preserve">“I wasn’t aware there was much variation beyond colour.”</w:t>
      </w:r>
    </w:p>
    <w:p w:rsidR="00000000" w:rsidDel="00000000" w:rsidP="00000000" w:rsidRDefault="00000000" w:rsidRPr="00000000" w14:paraId="000025FD">
      <w:pPr>
        <w:pageBreakBefore w:val="0"/>
        <w:rPr/>
      </w:pPr>
      <w:r w:rsidDel="00000000" w:rsidR="00000000" w:rsidRPr="00000000">
        <w:rPr>
          <w:rtl w:val="0"/>
        </w:rPr>
        <w:t xml:space="preserve">d “Yeah, what kind?”</w:t>
      </w:r>
    </w:p>
    <w:p w:rsidR="00000000" w:rsidDel="00000000" w:rsidP="00000000" w:rsidRDefault="00000000" w:rsidRPr="00000000" w14:paraId="000025FE">
      <w:pPr>
        <w:pageBreakBefore w:val="0"/>
        <w:rPr/>
      </w:pPr>
      <w:r w:rsidDel="00000000" w:rsidR="00000000" w:rsidRPr="00000000">
        <w:rPr>
          <w:rtl w:val="0"/>
        </w:rPr>
        <w:t xml:space="preserve">d “Casual dinner suit, three piece, slim, tailored, pinstripe, tux, different colours, all sorts.”</w:t>
      </w:r>
    </w:p>
    <w:p w:rsidR="00000000" w:rsidDel="00000000" w:rsidP="00000000" w:rsidRDefault="00000000" w:rsidRPr="00000000" w14:paraId="000025FF">
      <w:pPr>
        <w:pageBreakBefore w:val="0"/>
        <w:rPr/>
      </w:pPr>
      <w:r w:rsidDel="00000000" w:rsidR="00000000" w:rsidRPr="00000000">
        <w:rPr>
          <w:rtl w:val="0"/>
        </w:rPr>
        <w:t xml:space="preserve">mc “Huh, I suppose I’ll have to give it some thought.”</w:t>
      </w:r>
    </w:p>
    <w:p w:rsidR="00000000" w:rsidDel="00000000" w:rsidP="00000000" w:rsidRDefault="00000000" w:rsidRPr="00000000" w14:paraId="00002600">
      <w:pPr>
        <w:pageBreakBefore w:val="0"/>
        <w:rPr/>
      </w:pPr>
      <w:r w:rsidDel="00000000" w:rsidR="00000000" w:rsidRPr="00000000">
        <w:rPr>
          <w:rtl w:val="0"/>
        </w:rPr>
        <w:t xml:space="preserve">d “Aye, no worries, we can do that together.”</w:t>
      </w:r>
    </w:p>
    <w:p w:rsidR="00000000" w:rsidDel="00000000" w:rsidP="00000000" w:rsidRDefault="00000000" w:rsidRPr="00000000" w14:paraId="00002601">
      <w:pPr>
        <w:pageBreakBefore w:val="0"/>
        <w:rPr/>
      </w:pPr>
      <w:r w:rsidDel="00000000" w:rsidR="00000000" w:rsidRPr="00000000">
        <w:rPr>
          <w:rtl w:val="0"/>
        </w:rPr>
        <w:t xml:space="preserve">h “Yeah, you two head into town and decide on a suit.”</w:t>
      </w:r>
    </w:p>
    <w:p w:rsidR="00000000" w:rsidDel="00000000" w:rsidP="00000000" w:rsidRDefault="00000000" w:rsidRPr="00000000" w14:paraId="00002602">
      <w:pPr>
        <w:pageBreakBefore w:val="0"/>
        <w:rPr/>
      </w:pPr>
      <w:r w:rsidDel="00000000" w:rsidR="00000000" w:rsidRPr="00000000">
        <w:rPr>
          <w:rtl w:val="0"/>
        </w:rPr>
        <w:t xml:space="preserve">h “I’ll walk around town, see where we can go together later in the week.”</w:t>
      </w:r>
    </w:p>
    <w:p w:rsidR="00000000" w:rsidDel="00000000" w:rsidP="00000000" w:rsidRDefault="00000000" w:rsidRPr="00000000" w14:paraId="00002603">
      <w:pPr>
        <w:pageBreakBefore w:val="0"/>
        <w:rPr/>
      </w:pPr>
      <w:r w:rsidDel="00000000" w:rsidR="00000000" w:rsidRPr="00000000">
        <w:rPr>
          <w:rtl w:val="0"/>
        </w:rPr>
        <w:t xml:space="preserve">mc “Sure, sounds great!”</w:t>
      </w:r>
    </w:p>
    <w:p w:rsidR="00000000" w:rsidDel="00000000" w:rsidP="00000000" w:rsidRDefault="00000000" w:rsidRPr="00000000" w14:paraId="00002604">
      <w:pPr>
        <w:pageBreakBefore w:val="0"/>
        <w:rPr/>
      </w:pPr>
      <w:r w:rsidDel="00000000" w:rsidR="00000000" w:rsidRPr="00000000">
        <w:rPr>
          <w:rtl w:val="0"/>
        </w:rPr>
        <w:t xml:space="preserve">mc “I’ll go check the mail.”</w:t>
        <w:br w:type="textWrapping"/>
        <w:t xml:space="preserve">“They both nod, and I put on a pair of slippers before heading out.”</w:t>
      </w:r>
    </w:p>
    <w:p w:rsidR="00000000" w:rsidDel="00000000" w:rsidP="00000000" w:rsidRDefault="00000000" w:rsidRPr="00000000" w14:paraId="00002605">
      <w:pPr>
        <w:pageBreakBefore w:val="0"/>
        <w:rPr/>
      </w:pPr>
      <w:r w:rsidDel="00000000" w:rsidR="00000000" w:rsidRPr="00000000">
        <w:rPr>
          <w:rtl w:val="0"/>
        </w:rPr>
        <w:t xml:space="preserve">[Outside MC’s house bg]</w:t>
      </w:r>
    </w:p>
    <w:p w:rsidR="00000000" w:rsidDel="00000000" w:rsidP="00000000" w:rsidRDefault="00000000" w:rsidRPr="00000000" w14:paraId="00002606">
      <w:pPr>
        <w:pageBreakBefore w:val="0"/>
        <w:rPr/>
      </w:pPr>
      <w:r w:rsidDel="00000000" w:rsidR="00000000" w:rsidRPr="00000000">
        <w:rPr>
          <w:rtl w:val="0"/>
        </w:rPr>
        <w:t xml:space="preserve">“It’s warmer than yesterday, that is to say, it’s really hot.”</w:t>
        <w:br w:type="textWrapping"/>
        <w:t xml:space="preserve">“As always, there isn’t much in the mailbox beyond flyers for massage spas and fast food restaurants.”</w:t>
      </w:r>
    </w:p>
    <w:p w:rsidR="00000000" w:rsidDel="00000000" w:rsidP="00000000" w:rsidRDefault="00000000" w:rsidRPr="00000000" w14:paraId="00002607">
      <w:pPr>
        <w:pageBreakBefore w:val="0"/>
        <w:rPr/>
      </w:pPr>
      <w:r w:rsidDel="00000000" w:rsidR="00000000" w:rsidRPr="00000000">
        <w:rPr>
          <w:rtl w:val="0"/>
        </w:rPr>
        <w:t xml:space="preserve">“Just as I’m about to head back in, I spot a peach smudge in my peripheral vision.”</w:t>
      </w:r>
    </w:p>
    <w:p w:rsidR="00000000" w:rsidDel="00000000" w:rsidP="00000000" w:rsidRDefault="00000000" w:rsidRPr="00000000" w14:paraId="00002608">
      <w:pPr>
        <w:pageBreakBefore w:val="0"/>
        <w:rPr/>
      </w:pPr>
      <w:r w:rsidDel="00000000" w:rsidR="00000000" w:rsidRPr="00000000">
        <w:rPr>
          <w:rtl w:val="0"/>
        </w:rPr>
        <w:t xml:space="preserve">“I turn around to see Sayori jogging over to me.”</w:t>
      </w:r>
    </w:p>
    <w:p w:rsidR="00000000" w:rsidDel="00000000" w:rsidP="00000000" w:rsidRDefault="00000000" w:rsidRPr="00000000" w14:paraId="00002609">
      <w:pPr>
        <w:pageBreakBefore w:val="0"/>
        <w:rPr/>
      </w:pPr>
      <w:r w:rsidDel="00000000" w:rsidR="00000000" w:rsidRPr="00000000">
        <w:rPr>
          <w:rtl w:val="0"/>
        </w:rPr>
        <w:t xml:space="preserve">s “Heya!”</w:t>
      </w:r>
    </w:p>
    <w:p w:rsidR="00000000" w:rsidDel="00000000" w:rsidP="00000000" w:rsidRDefault="00000000" w:rsidRPr="00000000" w14:paraId="0000260A">
      <w:pPr>
        <w:pageBreakBefore w:val="0"/>
        <w:rPr/>
      </w:pPr>
      <w:r w:rsidDel="00000000" w:rsidR="00000000" w:rsidRPr="00000000">
        <w:rPr>
          <w:rtl w:val="0"/>
        </w:rPr>
        <w:t xml:space="preserve">mc “Hey, what’s up?”</w:t>
      </w:r>
    </w:p>
    <w:p w:rsidR="00000000" w:rsidDel="00000000" w:rsidP="00000000" w:rsidRDefault="00000000" w:rsidRPr="00000000" w14:paraId="0000260B">
      <w:pPr>
        <w:pageBreakBefore w:val="0"/>
        <w:rPr/>
      </w:pPr>
      <w:r w:rsidDel="00000000" w:rsidR="00000000" w:rsidRPr="00000000">
        <w:rPr>
          <w:rtl w:val="0"/>
        </w:rPr>
        <w:t xml:space="preserve">s “Not much, just thought I’d say hi!”</w:t>
      </w:r>
    </w:p>
    <w:p w:rsidR="00000000" w:rsidDel="00000000" w:rsidP="00000000" w:rsidRDefault="00000000" w:rsidRPr="00000000" w14:paraId="0000260C">
      <w:pPr>
        <w:pageBreakBefore w:val="0"/>
        <w:rPr/>
      </w:pPr>
      <w:r w:rsidDel="00000000" w:rsidR="00000000" w:rsidRPr="00000000">
        <w:rPr>
          <w:rtl w:val="0"/>
        </w:rPr>
        <w:t xml:space="preserve">s “Excited for the prom?”</w:t>
      </w:r>
    </w:p>
    <w:p w:rsidR="00000000" w:rsidDel="00000000" w:rsidP="00000000" w:rsidRDefault="00000000" w:rsidRPr="00000000" w14:paraId="0000260D">
      <w:pPr>
        <w:pageBreakBefore w:val="0"/>
        <w:rPr/>
      </w:pPr>
      <w:r w:rsidDel="00000000" w:rsidR="00000000" w:rsidRPr="00000000">
        <w:rPr>
          <w:rtl w:val="0"/>
        </w:rPr>
        <w:t xml:space="preserve">mc “Yeah, yeah I am, my dad and I are gonna head out today and grab a suit of some kind.”</w:t>
      </w:r>
    </w:p>
    <w:p w:rsidR="00000000" w:rsidDel="00000000" w:rsidP="00000000" w:rsidRDefault="00000000" w:rsidRPr="00000000" w14:paraId="0000260E">
      <w:pPr>
        <w:pageBreakBefore w:val="0"/>
        <w:rPr/>
      </w:pPr>
      <w:r w:rsidDel="00000000" w:rsidR="00000000" w:rsidRPr="00000000">
        <w:rPr>
          <w:rtl w:val="0"/>
        </w:rPr>
        <w:t xml:space="preserve">s “Oh, cool!”</w:t>
        <w:br w:type="textWrapping"/>
        <w:t xml:space="preserve">s “I’ve already got my dress.”</w:t>
        <w:br w:type="textWrapping"/>
        <w:t xml:space="preserve">s “Wait…”</w:t>
        <w:br w:type="textWrapping"/>
        <w:t xml:space="preserve">s “Did you say...your dad?”</w:t>
      </w:r>
    </w:p>
    <w:p w:rsidR="00000000" w:rsidDel="00000000" w:rsidP="00000000" w:rsidRDefault="00000000" w:rsidRPr="00000000" w14:paraId="0000260F">
      <w:pPr>
        <w:pageBreakBefore w:val="0"/>
        <w:rPr/>
      </w:pPr>
      <w:r w:rsidDel="00000000" w:rsidR="00000000" w:rsidRPr="00000000">
        <w:rPr>
          <w:rtl w:val="0"/>
        </w:rPr>
        <w:t xml:space="preserve">mc “Yes, I did, they’re both here actually.”</w:t>
      </w:r>
    </w:p>
    <w:p w:rsidR="00000000" w:rsidDel="00000000" w:rsidP="00000000" w:rsidRDefault="00000000" w:rsidRPr="00000000" w14:paraId="00002610">
      <w:pPr>
        <w:pageBreakBefore w:val="0"/>
        <w:rPr/>
      </w:pPr>
      <w:r w:rsidDel="00000000" w:rsidR="00000000" w:rsidRPr="00000000">
        <w:rPr>
          <w:rtl w:val="0"/>
        </w:rPr>
        <w:t xml:space="preserve">s “They are?”</w:t>
      </w:r>
    </w:p>
    <w:p w:rsidR="00000000" w:rsidDel="00000000" w:rsidP="00000000" w:rsidRDefault="00000000" w:rsidRPr="00000000" w14:paraId="00002611">
      <w:pPr>
        <w:pageBreakBefore w:val="0"/>
        <w:rPr/>
      </w:pPr>
      <w:r w:rsidDel="00000000" w:rsidR="00000000" w:rsidRPr="00000000">
        <w:rPr>
          <w:rtl w:val="0"/>
        </w:rPr>
        <w:t xml:space="preserve">mc “That’s right, and speak of the devil.”</w:t>
      </w:r>
    </w:p>
    <w:p w:rsidR="00000000" w:rsidDel="00000000" w:rsidP="00000000" w:rsidRDefault="00000000" w:rsidRPr="00000000" w14:paraId="00002612">
      <w:pPr>
        <w:pageBreakBefore w:val="0"/>
        <w:rPr/>
      </w:pPr>
      <w:r w:rsidDel="00000000" w:rsidR="00000000" w:rsidRPr="00000000">
        <w:rPr>
          <w:rtl w:val="0"/>
        </w:rPr>
        <w:t xml:space="preserve">“My mother walks through the door from behind me.”</w:t>
      </w:r>
    </w:p>
    <w:p w:rsidR="00000000" w:rsidDel="00000000" w:rsidP="00000000" w:rsidRDefault="00000000" w:rsidRPr="00000000" w14:paraId="00002613">
      <w:pPr>
        <w:pageBreakBefore w:val="0"/>
        <w:rPr/>
      </w:pPr>
      <w:r w:rsidDel="00000000" w:rsidR="00000000" w:rsidRPr="00000000">
        <w:rPr>
          <w:rtl w:val="0"/>
        </w:rPr>
        <w:t xml:space="preserve">h “Oh, Sayori dear!”</w:t>
      </w:r>
    </w:p>
    <w:p w:rsidR="00000000" w:rsidDel="00000000" w:rsidP="00000000" w:rsidRDefault="00000000" w:rsidRPr="00000000" w14:paraId="00002614">
      <w:pPr>
        <w:pageBreakBefore w:val="0"/>
        <w:rPr/>
      </w:pPr>
      <w:r w:rsidDel="00000000" w:rsidR="00000000" w:rsidRPr="00000000">
        <w:rPr>
          <w:rtl w:val="0"/>
        </w:rPr>
        <w:t xml:space="preserve">“She runs over and grabs the peach-haired girl in her arms.”</w:t>
      </w:r>
    </w:p>
    <w:p w:rsidR="00000000" w:rsidDel="00000000" w:rsidP="00000000" w:rsidRDefault="00000000" w:rsidRPr="00000000" w14:paraId="00002615">
      <w:pPr>
        <w:pageBreakBefore w:val="0"/>
        <w:rPr/>
      </w:pPr>
      <w:r w:rsidDel="00000000" w:rsidR="00000000" w:rsidRPr="00000000">
        <w:rPr>
          <w:rtl w:val="0"/>
        </w:rPr>
        <w:t xml:space="preserve">h “How have you been, sweetheart?”</w:t>
      </w:r>
    </w:p>
    <w:p w:rsidR="00000000" w:rsidDel="00000000" w:rsidP="00000000" w:rsidRDefault="00000000" w:rsidRPr="00000000" w14:paraId="00002616">
      <w:pPr>
        <w:pageBreakBefore w:val="0"/>
        <w:rPr/>
      </w:pPr>
      <w:r w:rsidDel="00000000" w:rsidR="00000000" w:rsidRPr="00000000">
        <w:rPr>
          <w:rtl w:val="0"/>
        </w:rPr>
        <w:t xml:space="preserve">s “I’ve been okay, ehehe!”</w:t>
        <w:br w:type="textWrapping"/>
        <w:t xml:space="preserve">s “Not a whole lot has happened since you last came round.”</w:t>
      </w:r>
    </w:p>
    <w:p w:rsidR="00000000" w:rsidDel="00000000" w:rsidP="00000000" w:rsidRDefault="00000000" w:rsidRPr="00000000" w14:paraId="00002617">
      <w:pPr>
        <w:pageBreakBefore w:val="0"/>
        <w:rPr/>
      </w:pPr>
      <w:r w:rsidDel="00000000" w:rsidR="00000000" w:rsidRPr="00000000">
        <w:rPr>
          <w:rtl w:val="0"/>
        </w:rPr>
        <w:t xml:space="preserve">s “[player] and I were just talking about the prom that’s coming up!”</w:t>
      </w:r>
    </w:p>
    <w:p w:rsidR="00000000" w:rsidDel="00000000" w:rsidP="00000000" w:rsidRDefault="00000000" w:rsidRPr="00000000" w14:paraId="00002618">
      <w:pPr>
        <w:pageBreakBefore w:val="0"/>
        <w:rPr/>
      </w:pPr>
      <w:r w:rsidDel="00000000" w:rsidR="00000000" w:rsidRPr="00000000">
        <w:rPr>
          <w:rtl w:val="0"/>
        </w:rPr>
        <w:t xml:space="preserve">h “Oh, were you?”</w:t>
      </w:r>
    </w:p>
    <w:p w:rsidR="00000000" w:rsidDel="00000000" w:rsidP="00000000" w:rsidRDefault="00000000" w:rsidRPr="00000000" w14:paraId="00002619">
      <w:pPr>
        <w:pageBreakBefore w:val="0"/>
        <w:rPr/>
      </w:pPr>
      <w:r w:rsidDel="00000000" w:rsidR="00000000" w:rsidRPr="00000000">
        <w:rPr>
          <w:rtl w:val="0"/>
        </w:rPr>
        <w:t xml:space="preserve">“Sayori nods.”</w:t>
        <w:br w:type="textWrapping"/>
        <w:t xml:space="preserve">h “Do you have a dress yet?”</w:t>
      </w:r>
    </w:p>
    <w:p w:rsidR="00000000" w:rsidDel="00000000" w:rsidP="00000000" w:rsidRDefault="00000000" w:rsidRPr="00000000" w14:paraId="0000261A">
      <w:pPr>
        <w:pageBreakBefore w:val="0"/>
        <w:rPr/>
      </w:pPr>
      <w:r w:rsidDel="00000000" w:rsidR="00000000" w:rsidRPr="00000000">
        <w:rPr>
          <w:rtl w:val="0"/>
        </w:rPr>
        <w:t xml:space="preserve">s “I do!”</w:t>
      </w:r>
    </w:p>
    <w:p w:rsidR="00000000" w:rsidDel="00000000" w:rsidP="00000000" w:rsidRDefault="00000000" w:rsidRPr="00000000" w14:paraId="0000261B">
      <w:pPr>
        <w:pageBreakBefore w:val="0"/>
        <w:rPr/>
      </w:pPr>
      <w:r w:rsidDel="00000000" w:rsidR="00000000" w:rsidRPr="00000000">
        <w:rPr>
          <w:rtl w:val="0"/>
        </w:rPr>
        <w:t xml:space="preserve">h “You two better have at least one dance together, I demand it.”</w:t>
        <w:br w:type="textWrapping"/>
        <w:t xml:space="preserve">“She follows up with a chuckle, but I can see Sayori is somewhat uncomfortable.”</w:t>
      </w:r>
    </w:p>
    <w:p w:rsidR="00000000" w:rsidDel="00000000" w:rsidP="00000000" w:rsidRDefault="00000000" w:rsidRPr="00000000" w14:paraId="0000261C">
      <w:pPr>
        <w:pageBreakBefore w:val="0"/>
        <w:rPr/>
      </w:pPr>
      <w:r w:rsidDel="00000000" w:rsidR="00000000" w:rsidRPr="00000000">
        <w:rPr>
          <w:rtl w:val="0"/>
        </w:rPr>
        <w:t xml:space="preserve">s “Yeah, maybe…”</w:t>
      </w:r>
    </w:p>
    <w:p w:rsidR="00000000" w:rsidDel="00000000" w:rsidP="00000000" w:rsidRDefault="00000000" w:rsidRPr="00000000" w14:paraId="0000261D">
      <w:pPr>
        <w:pageBreakBefore w:val="0"/>
        <w:rPr/>
      </w:pPr>
      <w:r w:rsidDel="00000000" w:rsidR="00000000" w:rsidRPr="00000000">
        <w:rPr>
          <w:rtl w:val="0"/>
        </w:rPr>
        <w:t xml:space="preserve">h “Well, would you like to come in?”</w:t>
      </w:r>
    </w:p>
    <w:p w:rsidR="00000000" w:rsidDel="00000000" w:rsidP="00000000" w:rsidRDefault="00000000" w:rsidRPr="00000000" w14:paraId="0000261E">
      <w:pPr>
        <w:pageBreakBefore w:val="0"/>
        <w:rPr/>
      </w:pPr>
      <w:r w:rsidDel="00000000" w:rsidR="00000000" w:rsidRPr="00000000">
        <w:rPr>
          <w:rtl w:val="0"/>
        </w:rPr>
        <w:t xml:space="preserve">h “We’re making omelettes, and we have enough for another!”</w:t>
      </w:r>
    </w:p>
    <w:p w:rsidR="00000000" w:rsidDel="00000000" w:rsidP="00000000" w:rsidRDefault="00000000" w:rsidRPr="00000000" w14:paraId="0000261F">
      <w:pPr>
        <w:pageBreakBefore w:val="0"/>
        <w:rPr/>
      </w:pPr>
      <w:r w:rsidDel="00000000" w:rsidR="00000000" w:rsidRPr="00000000">
        <w:rPr>
          <w:rtl w:val="0"/>
        </w:rPr>
        <w:t xml:space="preserve">“Sayori seems disheartened by my mother’s joke, and is speaking faster than normal.”</w:t>
        <w:br w:type="textWrapping"/>
        <w:t xml:space="preserve">s “No, but thank you, I’ve already eaten, I should get back.”</w:t>
      </w:r>
    </w:p>
    <w:p w:rsidR="00000000" w:rsidDel="00000000" w:rsidP="00000000" w:rsidRDefault="00000000" w:rsidRPr="00000000" w14:paraId="00002620">
      <w:pPr>
        <w:pageBreakBefore w:val="0"/>
        <w:rPr/>
      </w:pPr>
      <w:r w:rsidDel="00000000" w:rsidR="00000000" w:rsidRPr="00000000">
        <w:rPr>
          <w:rtl w:val="0"/>
        </w:rPr>
        <w:t xml:space="preserve">h “Alright sweetheart, take care now!”</w:t>
        <w:br w:type="textWrapping"/>
        <w:t xml:space="preserve">“My mother and I head back indoors, while Sayori hurriedly walks back to her home across the road.”</w:t>
      </w:r>
    </w:p>
    <w:p w:rsidR="00000000" w:rsidDel="00000000" w:rsidP="00000000" w:rsidRDefault="00000000" w:rsidRPr="00000000" w14:paraId="00002621">
      <w:pPr>
        <w:pageBreakBefore w:val="0"/>
        <w:rPr/>
      </w:pPr>
      <w:r w:rsidDel="00000000" w:rsidR="00000000" w:rsidRPr="00000000">
        <w:rPr>
          <w:rtl w:val="0"/>
        </w:rPr>
        <w:t xml:space="preserve">[fade to black]</w:t>
      </w:r>
    </w:p>
    <w:p w:rsidR="00000000" w:rsidDel="00000000" w:rsidP="00000000" w:rsidRDefault="00000000" w:rsidRPr="00000000" w14:paraId="00002622">
      <w:pPr>
        <w:pageBreakBefore w:val="0"/>
        <w:rPr/>
      </w:pPr>
      <w:r w:rsidDel="00000000" w:rsidR="00000000" w:rsidRPr="00000000">
        <w:rPr>
          <w:rtl w:val="0"/>
        </w:rPr>
        <w:t xml:space="preserve">[MC’s kitchen, day]</w:t>
        <w:br w:type="textWrapping"/>
        <w:t xml:space="preserve">d “Alright son, you ready to leave?”</w:t>
      </w:r>
    </w:p>
    <w:p w:rsidR="00000000" w:rsidDel="00000000" w:rsidP="00000000" w:rsidRDefault="00000000" w:rsidRPr="00000000" w14:paraId="00002623">
      <w:pPr>
        <w:pageBreakBefore w:val="0"/>
        <w:rPr/>
      </w:pPr>
      <w:r w:rsidDel="00000000" w:rsidR="00000000" w:rsidRPr="00000000">
        <w:rPr>
          <w:rtl w:val="0"/>
        </w:rPr>
        <w:t xml:space="preserve">mc “Yeah, let me just grab my coat.”</w:t>
      </w:r>
    </w:p>
    <w:p w:rsidR="00000000" w:rsidDel="00000000" w:rsidP="00000000" w:rsidRDefault="00000000" w:rsidRPr="00000000" w14:paraId="00002624">
      <w:pPr>
        <w:pageBreakBefore w:val="0"/>
        <w:rPr/>
      </w:pPr>
      <w:r w:rsidDel="00000000" w:rsidR="00000000" w:rsidRPr="00000000">
        <w:rPr>
          <w:rtl w:val="0"/>
        </w:rPr>
        <w:t xml:space="preserve">“Halfway through reaching for my coat, I remember how hot it is.”</w:t>
      </w:r>
    </w:p>
    <w:p w:rsidR="00000000" w:rsidDel="00000000" w:rsidP="00000000" w:rsidRDefault="00000000" w:rsidRPr="00000000" w14:paraId="00002625">
      <w:pPr>
        <w:pageBreakBefore w:val="0"/>
        <w:rPr/>
      </w:pPr>
      <w:r w:rsidDel="00000000" w:rsidR="00000000" w:rsidRPr="00000000">
        <w:rPr>
          <w:rtl w:val="0"/>
        </w:rPr>
        <w:t xml:space="preserve">mc “I’ll leave it, let’s go.”</w:t>
        <w:br w:type="textWrapping"/>
        <w:t xml:space="preserve">“The two of us begin walking towards the town centre.”</w:t>
      </w:r>
    </w:p>
    <w:p w:rsidR="00000000" w:rsidDel="00000000" w:rsidP="00000000" w:rsidRDefault="00000000" w:rsidRPr="00000000" w14:paraId="00002626">
      <w:pPr>
        <w:pageBreakBefore w:val="0"/>
        <w:rPr/>
      </w:pPr>
      <w:r w:rsidDel="00000000" w:rsidR="00000000" w:rsidRPr="00000000">
        <w:rPr>
          <w:rtl w:val="0"/>
        </w:rPr>
        <w:t xml:space="preserve">d “Know where you’re going?”</w:t>
      </w:r>
    </w:p>
    <w:p w:rsidR="00000000" w:rsidDel="00000000" w:rsidP="00000000" w:rsidRDefault="00000000" w:rsidRPr="00000000" w14:paraId="00002627">
      <w:pPr>
        <w:pageBreakBefore w:val="0"/>
        <w:rPr/>
      </w:pPr>
      <w:r w:rsidDel="00000000" w:rsidR="00000000" w:rsidRPr="00000000">
        <w:rPr>
          <w:rtl w:val="0"/>
        </w:rPr>
        <w:t xml:space="preserve">mc “Yeah, I know a place.”</w:t>
      </w:r>
    </w:p>
    <w:p w:rsidR="00000000" w:rsidDel="00000000" w:rsidP="00000000" w:rsidRDefault="00000000" w:rsidRPr="00000000" w14:paraId="00002628">
      <w:pPr>
        <w:pageBreakBefore w:val="0"/>
        <w:rPr/>
      </w:pPr>
      <w:r w:rsidDel="00000000" w:rsidR="00000000" w:rsidRPr="00000000">
        <w:rPr>
          <w:rtl w:val="0"/>
        </w:rPr>
        <w:t xml:space="preserve">d “Glad to see you know what’s where, shows you’ve been getting out.”</w:t>
        <w:br w:type="textWrapping"/>
        <w:t xml:space="preserve">mc “I suppose it does.”</w:t>
        <w:br w:type="textWrapping"/>
        <w:t xml:space="preserve">“As we walk through the sweltering heat, I feel a buzz against my leg.”</w:t>
      </w:r>
    </w:p>
    <w:p w:rsidR="00000000" w:rsidDel="00000000" w:rsidP="00000000" w:rsidRDefault="00000000" w:rsidRPr="00000000" w14:paraId="00002629">
      <w:pPr>
        <w:pageBreakBefore w:val="0"/>
        <w:rPr/>
      </w:pPr>
      <w:r w:rsidDel="00000000" w:rsidR="00000000" w:rsidRPr="00000000">
        <w:rPr>
          <w:rtl w:val="0"/>
        </w:rPr>
        <w:t xml:space="preserve">“Someone’s texting me.”</w:t>
      </w:r>
    </w:p>
    <w:p w:rsidR="00000000" w:rsidDel="00000000" w:rsidP="00000000" w:rsidRDefault="00000000" w:rsidRPr="00000000" w14:paraId="0000262A">
      <w:pPr>
        <w:pageBreakBefore w:val="0"/>
        <w:rPr/>
      </w:pPr>
      <w:r w:rsidDel="00000000" w:rsidR="00000000" w:rsidRPr="00000000">
        <w:rPr>
          <w:rtl w:val="0"/>
        </w:rPr>
        <w:t xml:space="preserve">“I take my phone out from my pocket.”</w:t>
      </w:r>
    </w:p>
    <w:p w:rsidR="00000000" w:rsidDel="00000000" w:rsidP="00000000" w:rsidRDefault="00000000" w:rsidRPr="00000000" w14:paraId="0000262B">
      <w:pPr>
        <w:pageBreakBefore w:val="0"/>
        <w:rPr/>
      </w:pPr>
      <w:r w:rsidDel="00000000" w:rsidR="00000000" w:rsidRPr="00000000">
        <w:rPr>
          <w:rtl w:val="0"/>
        </w:rPr>
        <w:t xml:space="preserve">m “&lt;i&gt;What are you up to today?&lt;/i&gt;”</w:t>
      </w:r>
    </w:p>
    <w:p w:rsidR="00000000" w:rsidDel="00000000" w:rsidP="00000000" w:rsidRDefault="00000000" w:rsidRPr="00000000" w14:paraId="0000262C">
      <w:pPr>
        <w:pageBreakBefore w:val="0"/>
        <w:rPr/>
      </w:pPr>
      <w:r w:rsidDel="00000000" w:rsidR="00000000" w:rsidRPr="00000000">
        <w:rPr>
          <w:rtl w:val="0"/>
        </w:rPr>
        <w:t xml:space="preserve">mc “&lt;i&gt;Grabbing my prom suit.&lt;/i&gt;”</w:t>
      </w:r>
    </w:p>
    <w:p w:rsidR="00000000" w:rsidDel="00000000" w:rsidP="00000000" w:rsidRDefault="00000000" w:rsidRPr="00000000" w14:paraId="0000262D">
      <w:pPr>
        <w:pageBreakBefore w:val="0"/>
        <w:rPr/>
      </w:pPr>
      <w:r w:rsidDel="00000000" w:rsidR="00000000" w:rsidRPr="00000000">
        <w:rPr>
          <w:rtl w:val="0"/>
        </w:rPr>
        <w:t xml:space="preserve">m “&lt;i&gt;May I see?&lt;/i&gt;”</w:t>
      </w:r>
    </w:p>
    <w:p w:rsidR="00000000" w:rsidDel="00000000" w:rsidP="00000000" w:rsidRDefault="00000000" w:rsidRPr="00000000" w14:paraId="0000262E">
      <w:pPr>
        <w:pageBreakBefore w:val="0"/>
        <w:rPr/>
      </w:pPr>
      <w:r w:rsidDel="00000000" w:rsidR="00000000" w:rsidRPr="00000000">
        <w:rPr>
          <w:rtl w:val="0"/>
        </w:rPr>
        <w:t xml:space="preserve">“A smirk appears on my face as I decide to give her a taste of her own medicine.”</w:t>
      </w:r>
    </w:p>
    <w:p w:rsidR="00000000" w:rsidDel="00000000" w:rsidP="00000000" w:rsidRDefault="00000000" w:rsidRPr="00000000" w14:paraId="0000262F">
      <w:pPr>
        <w:pageBreakBefore w:val="0"/>
        <w:rPr/>
      </w:pPr>
      <w:r w:rsidDel="00000000" w:rsidR="00000000" w:rsidRPr="00000000">
        <w:rPr>
          <w:rtl w:val="0"/>
        </w:rPr>
        <w:t xml:space="preserve">mc “&lt;i&gt;Nope, it’s bad luck to see the groom before the wedding.&lt;/i&gt;”</w:t>
      </w:r>
    </w:p>
    <w:p w:rsidR="00000000" w:rsidDel="00000000" w:rsidP="00000000" w:rsidRDefault="00000000" w:rsidRPr="00000000" w14:paraId="00002630">
      <w:pPr>
        <w:pageBreakBefore w:val="0"/>
        <w:rPr/>
      </w:pPr>
      <w:r w:rsidDel="00000000" w:rsidR="00000000" w:rsidRPr="00000000">
        <w:rPr>
          <w:rtl w:val="0"/>
        </w:rPr>
        <w:t xml:space="preserve">m “&lt;i&gt;No fair!&lt;/i&gt;”</w:t>
      </w:r>
    </w:p>
    <w:p w:rsidR="00000000" w:rsidDel="00000000" w:rsidP="00000000" w:rsidRDefault="00000000" w:rsidRPr="00000000" w14:paraId="00002631">
      <w:pPr>
        <w:pageBreakBefore w:val="0"/>
        <w:rPr/>
      </w:pPr>
      <w:r w:rsidDel="00000000" w:rsidR="00000000" w:rsidRPr="00000000">
        <w:rPr>
          <w:rtl w:val="0"/>
        </w:rPr>
        <w:t xml:space="preserve">mc “&lt;i&gt;I think you’ll find the opposite is true.&lt;/i&gt;”</w:t>
      </w:r>
    </w:p>
    <w:p w:rsidR="00000000" w:rsidDel="00000000" w:rsidP="00000000" w:rsidRDefault="00000000" w:rsidRPr="00000000" w14:paraId="00002632">
      <w:pPr>
        <w:pageBreakBefore w:val="0"/>
        <w:rPr/>
      </w:pPr>
      <w:r w:rsidDel="00000000" w:rsidR="00000000" w:rsidRPr="00000000">
        <w:rPr>
          <w:rtl w:val="0"/>
        </w:rPr>
        <w:t xml:space="preserve">m “&lt;i&gt;Fair enough.&lt;/i&gt;”</w:t>
      </w:r>
    </w:p>
    <w:p w:rsidR="00000000" w:rsidDel="00000000" w:rsidP="00000000" w:rsidRDefault="00000000" w:rsidRPr="00000000" w14:paraId="00002633">
      <w:pPr>
        <w:pageBreakBefore w:val="0"/>
        <w:rPr/>
      </w:pPr>
      <w:r w:rsidDel="00000000" w:rsidR="00000000" w:rsidRPr="00000000">
        <w:rPr>
          <w:rtl w:val="0"/>
        </w:rPr>
        <w:t xml:space="preserve">m “&lt;i&gt;Just remember to have a matching tie, a white shirt, and a tailored fit, okay?&lt;/i&gt;”</w:t>
      </w:r>
    </w:p>
    <w:p w:rsidR="00000000" w:rsidDel="00000000" w:rsidP="00000000" w:rsidRDefault="00000000" w:rsidRPr="00000000" w14:paraId="00002634">
      <w:pPr>
        <w:pageBreakBefore w:val="0"/>
        <w:rPr/>
      </w:pPr>
      <w:r w:rsidDel="00000000" w:rsidR="00000000" w:rsidRPr="00000000">
        <w:rPr>
          <w:rtl w:val="0"/>
        </w:rPr>
        <w:t xml:space="preserve">mc “&lt;i&gt;Got it, seeya soon!&lt;/i&gt;”</w:t>
      </w:r>
    </w:p>
    <w:p w:rsidR="00000000" w:rsidDel="00000000" w:rsidP="00000000" w:rsidRDefault="00000000" w:rsidRPr="00000000" w14:paraId="00002635">
      <w:pPr>
        <w:pageBreakBefore w:val="0"/>
        <w:rPr/>
      </w:pPr>
      <w:r w:rsidDel="00000000" w:rsidR="00000000" w:rsidRPr="00000000">
        <w:rPr>
          <w:rtl w:val="0"/>
        </w:rPr>
        <w:t xml:space="preserve">m “&lt;i&gt;Seeya!&lt;/i&gt;”</w:t>
      </w:r>
    </w:p>
    <w:p w:rsidR="00000000" w:rsidDel="00000000" w:rsidP="00000000" w:rsidRDefault="00000000" w:rsidRPr="00000000" w14:paraId="00002636">
      <w:pPr>
        <w:pageBreakBefore w:val="0"/>
        <w:rPr/>
      </w:pPr>
      <w:r w:rsidDel="00000000" w:rsidR="00000000" w:rsidRPr="00000000">
        <w:rPr>
          <w:rtl w:val="0"/>
        </w:rPr>
        <w:t xml:space="preserve">“I slip my phone back into my pocket.”</w:t>
      </w:r>
    </w:p>
    <w:p w:rsidR="00000000" w:rsidDel="00000000" w:rsidP="00000000" w:rsidRDefault="00000000" w:rsidRPr="00000000" w14:paraId="00002637">
      <w:pPr>
        <w:pageBreakBefore w:val="0"/>
        <w:rPr/>
      </w:pPr>
      <w:r w:rsidDel="00000000" w:rsidR="00000000" w:rsidRPr="00000000">
        <w:rPr>
          <w:rtl w:val="0"/>
        </w:rPr>
        <w:t xml:space="preserve">d “Texting the missus?”</w:t>
      </w:r>
    </w:p>
    <w:p w:rsidR="00000000" w:rsidDel="00000000" w:rsidP="00000000" w:rsidRDefault="00000000" w:rsidRPr="00000000" w14:paraId="00002638">
      <w:pPr>
        <w:pageBreakBefore w:val="0"/>
        <w:rPr/>
      </w:pPr>
      <w:r w:rsidDel="00000000" w:rsidR="00000000" w:rsidRPr="00000000">
        <w:rPr>
          <w:rtl w:val="0"/>
        </w:rPr>
        <w:t xml:space="preserve">mc “That’s right, she’s wondering what suit I’m gonna get.”</w:t>
      </w:r>
    </w:p>
    <w:p w:rsidR="00000000" w:rsidDel="00000000" w:rsidP="00000000" w:rsidRDefault="00000000" w:rsidRPr="00000000" w14:paraId="00002639">
      <w:pPr>
        <w:pageBreakBefore w:val="0"/>
        <w:rPr/>
      </w:pPr>
      <w:r w:rsidDel="00000000" w:rsidR="00000000" w:rsidRPr="00000000">
        <w:rPr>
          <w:rtl w:val="0"/>
        </w:rPr>
        <w:t xml:space="preserve">d “Did you tell her?”</w:t>
      </w:r>
    </w:p>
    <w:p w:rsidR="00000000" w:rsidDel="00000000" w:rsidP="00000000" w:rsidRDefault="00000000" w:rsidRPr="00000000" w14:paraId="0000263A">
      <w:pPr>
        <w:pageBreakBefore w:val="0"/>
        <w:rPr/>
      </w:pPr>
      <w:r w:rsidDel="00000000" w:rsidR="00000000" w:rsidRPr="00000000">
        <w:rPr>
          <w:rtl w:val="0"/>
        </w:rPr>
        <w:t xml:space="preserve">mc “Nope, gonna keep it a surprise.”</w:t>
        <w:br w:type="textWrapping"/>
        <w:t xml:space="preserve">d “Good lad.”</w:t>
        <w:br w:type="textWrapping"/>
        <w:t xml:space="preserve">mc “Besides, I don’t know what I’m going to get myself.”</w:t>
        <w:br w:type="textWrapping"/>
        <w:t xml:space="preserve">“We arrive at the men’s boutique.”</w:t>
      </w:r>
    </w:p>
    <w:p w:rsidR="00000000" w:rsidDel="00000000" w:rsidP="00000000" w:rsidRDefault="00000000" w:rsidRPr="00000000" w14:paraId="0000263B">
      <w:pPr>
        <w:pageBreakBefore w:val="0"/>
        <w:rPr/>
      </w:pPr>
      <w:r w:rsidDel="00000000" w:rsidR="00000000" w:rsidRPr="00000000">
        <w:rPr>
          <w:rtl w:val="0"/>
        </w:rPr>
        <w:t xml:space="preserve">“&lt;i&gt;Mass Boys&lt;/i&gt;”</w:t>
      </w:r>
    </w:p>
    <w:p w:rsidR="00000000" w:rsidDel="00000000" w:rsidP="00000000" w:rsidRDefault="00000000" w:rsidRPr="00000000" w14:paraId="0000263C">
      <w:pPr>
        <w:pageBreakBefore w:val="0"/>
        <w:rPr/>
      </w:pPr>
      <w:r w:rsidDel="00000000" w:rsidR="00000000" w:rsidRPr="00000000">
        <w:rPr>
          <w:rtl w:val="0"/>
        </w:rPr>
        <w:t xml:space="preserve">[a = assistant]</w:t>
      </w:r>
    </w:p>
    <w:p w:rsidR="00000000" w:rsidDel="00000000" w:rsidP="00000000" w:rsidRDefault="00000000" w:rsidRPr="00000000" w14:paraId="0000263D">
      <w:pPr>
        <w:pageBreakBefore w:val="0"/>
        <w:rPr/>
      </w:pPr>
      <w:r w:rsidDel="00000000" w:rsidR="00000000" w:rsidRPr="00000000">
        <w:rPr>
          <w:rtl w:val="0"/>
        </w:rPr>
        <w:t xml:space="preserve">“A tall well-dressed middle-aged man approaches us as we enter the shop.”</w:t>
      </w:r>
    </w:p>
    <w:p w:rsidR="00000000" w:rsidDel="00000000" w:rsidP="00000000" w:rsidRDefault="00000000" w:rsidRPr="00000000" w14:paraId="0000263E">
      <w:pPr>
        <w:pageBreakBefore w:val="0"/>
        <w:rPr/>
      </w:pPr>
      <w:r w:rsidDel="00000000" w:rsidR="00000000" w:rsidRPr="00000000">
        <w:rPr>
          <w:rtl w:val="0"/>
        </w:rPr>
        <w:t xml:space="preserve">[boutique bg]</w:t>
      </w:r>
    </w:p>
    <w:p w:rsidR="00000000" w:rsidDel="00000000" w:rsidP="00000000" w:rsidRDefault="00000000" w:rsidRPr="00000000" w14:paraId="0000263F">
      <w:pPr>
        <w:pageBreakBefore w:val="0"/>
        <w:rPr/>
      </w:pPr>
      <w:r w:rsidDel="00000000" w:rsidR="00000000" w:rsidRPr="00000000">
        <w:rPr>
          <w:rtl w:val="0"/>
        </w:rPr>
        <w:t xml:space="preserve">a “Good morning, friends, how may I help you?”</w:t>
      </w:r>
    </w:p>
    <w:p w:rsidR="00000000" w:rsidDel="00000000" w:rsidP="00000000" w:rsidRDefault="00000000" w:rsidRPr="00000000" w14:paraId="00002640">
      <w:pPr>
        <w:pageBreakBefore w:val="0"/>
        <w:rPr/>
      </w:pPr>
      <w:r w:rsidDel="00000000" w:rsidR="00000000" w:rsidRPr="00000000">
        <w:rPr>
          <w:rtl w:val="0"/>
        </w:rPr>
        <w:t xml:space="preserve">mc “We’re looking for a suit for me.”</w:t>
        <w:br w:type="textWrapping"/>
        <w:t xml:space="preserve">d “Prom’s coming up, gotta have him look snazzy for his big night out.”</w:t>
      </w:r>
    </w:p>
    <w:p w:rsidR="00000000" w:rsidDel="00000000" w:rsidP="00000000" w:rsidRDefault="00000000" w:rsidRPr="00000000" w14:paraId="00002641">
      <w:pPr>
        <w:pageBreakBefore w:val="0"/>
        <w:rPr/>
      </w:pPr>
      <w:r w:rsidDel="00000000" w:rsidR="00000000" w:rsidRPr="00000000">
        <w:rPr>
          <w:rtl w:val="0"/>
        </w:rPr>
        <w:t xml:space="preserve">“He lets out a soft chuckle.”</w:t>
      </w:r>
    </w:p>
    <w:p w:rsidR="00000000" w:rsidDel="00000000" w:rsidP="00000000" w:rsidRDefault="00000000" w:rsidRPr="00000000" w14:paraId="00002642">
      <w:pPr>
        <w:pageBreakBefore w:val="0"/>
        <w:rPr/>
      </w:pPr>
      <w:r w:rsidDel="00000000" w:rsidR="00000000" w:rsidRPr="00000000">
        <w:rPr>
          <w:rtl w:val="0"/>
        </w:rPr>
        <w:t xml:space="preserve">a “Ah, yes, it is that time of year, is it not?”</w:t>
      </w:r>
    </w:p>
    <w:p w:rsidR="00000000" w:rsidDel="00000000" w:rsidP="00000000" w:rsidRDefault="00000000" w:rsidRPr="00000000" w14:paraId="00002643">
      <w:pPr>
        <w:pageBreakBefore w:val="0"/>
        <w:rPr/>
      </w:pPr>
      <w:r w:rsidDel="00000000" w:rsidR="00000000" w:rsidRPr="00000000">
        <w:rPr>
          <w:rtl w:val="0"/>
        </w:rPr>
        <w:t xml:space="preserve">a “Well, feel free to browse, and if you have any questions or would like to try anything on, I’d be happy to help.”</w:t>
      </w:r>
    </w:p>
    <w:p w:rsidR="00000000" w:rsidDel="00000000" w:rsidP="00000000" w:rsidRDefault="00000000" w:rsidRPr="00000000" w14:paraId="00002644">
      <w:pPr>
        <w:pageBreakBefore w:val="0"/>
        <w:rPr/>
      </w:pPr>
      <w:r w:rsidDel="00000000" w:rsidR="00000000" w:rsidRPr="00000000">
        <w:rPr>
          <w:rtl w:val="0"/>
        </w:rPr>
        <w:t xml:space="preserve">d “Thanks, mate!”</w:t>
      </w:r>
    </w:p>
    <w:p w:rsidR="00000000" w:rsidDel="00000000" w:rsidP="00000000" w:rsidRDefault="00000000" w:rsidRPr="00000000" w14:paraId="00002645">
      <w:pPr>
        <w:pageBreakBefore w:val="0"/>
        <w:rPr/>
      </w:pPr>
      <w:r w:rsidDel="00000000" w:rsidR="00000000" w:rsidRPr="00000000">
        <w:rPr>
          <w:rtl w:val="0"/>
        </w:rPr>
        <w:t xml:space="preserve">“He gives us a gentle bow before returning to his desk and taking up some papers.”</w:t>
      </w:r>
    </w:p>
    <w:p w:rsidR="00000000" w:rsidDel="00000000" w:rsidP="00000000" w:rsidRDefault="00000000" w:rsidRPr="00000000" w14:paraId="00002646">
      <w:pPr>
        <w:pageBreakBefore w:val="0"/>
        <w:rPr/>
      </w:pPr>
      <w:r w:rsidDel="00000000" w:rsidR="00000000" w:rsidRPr="00000000">
        <w:rPr>
          <w:rtl w:val="0"/>
        </w:rPr>
        <w:t xml:space="preserve">“A few suits take my fancy, and I ask the assistant if I could try them on.”</w:t>
      </w:r>
    </w:p>
    <w:p w:rsidR="00000000" w:rsidDel="00000000" w:rsidP="00000000" w:rsidRDefault="00000000" w:rsidRPr="00000000" w14:paraId="00002647">
      <w:pPr>
        <w:pageBreakBefore w:val="0"/>
        <w:rPr/>
      </w:pPr>
      <w:r w:rsidDel="00000000" w:rsidR="00000000" w:rsidRPr="00000000">
        <w:rPr>
          <w:rtl w:val="0"/>
        </w:rPr>
        <w:t xml:space="preserve">a “Of course, I’ll get them ready for you, and once you have them, the fitting rooms are in the corner.”</w:t>
        <w:br w:type="textWrapping"/>
        <w:t xml:space="preserve">“He points towards a door in the corner of the room.”</w:t>
        <w:br w:type="textWrapping"/>
        <w:t xml:space="preserve">“I hand him the three suits, a black two-piece with a white shirt and black tie, a grey three-piece with a white shirt and red tie, and finally a black pinstripe two-piece with a black tie.”</w:t>
      </w:r>
    </w:p>
    <w:p w:rsidR="00000000" w:rsidDel="00000000" w:rsidP="00000000" w:rsidRDefault="00000000" w:rsidRPr="00000000" w14:paraId="00002648">
      <w:pPr>
        <w:pageBreakBefore w:val="0"/>
        <w:rPr/>
      </w:pPr>
      <w:r w:rsidDel="00000000" w:rsidR="00000000" w:rsidRPr="00000000">
        <w:rPr>
          <w:rtl w:val="0"/>
        </w:rPr>
        <w:t xml:space="preserve">a “Just a moment.”</w:t>
      </w:r>
    </w:p>
    <w:p w:rsidR="00000000" w:rsidDel="00000000" w:rsidP="00000000" w:rsidRDefault="00000000" w:rsidRPr="00000000" w14:paraId="00002649">
      <w:pPr>
        <w:pageBreakBefore w:val="0"/>
        <w:rPr/>
      </w:pPr>
      <w:r w:rsidDel="00000000" w:rsidR="00000000" w:rsidRPr="00000000">
        <w:rPr>
          <w:rtl w:val="0"/>
        </w:rPr>
        <w:t xml:space="preserve">“In an impressive display of sleight of hand, he removes them all from their hangers, folds them and hands them over to me in ten seconds.”</w:t>
      </w:r>
    </w:p>
    <w:p w:rsidR="00000000" w:rsidDel="00000000" w:rsidP="00000000" w:rsidRDefault="00000000" w:rsidRPr="00000000" w14:paraId="0000264A">
      <w:pPr>
        <w:pageBreakBefore w:val="0"/>
        <w:rPr/>
      </w:pPr>
      <w:r w:rsidDel="00000000" w:rsidR="00000000" w:rsidRPr="00000000">
        <w:rPr>
          <w:rtl w:val="0"/>
        </w:rPr>
        <w:t xml:space="preserve">a “Here you go, sir, feel free to step out once you’ve put one on.”</w:t>
      </w:r>
    </w:p>
    <w:p w:rsidR="00000000" w:rsidDel="00000000" w:rsidP="00000000" w:rsidRDefault="00000000" w:rsidRPr="00000000" w14:paraId="0000264B">
      <w:pPr>
        <w:pageBreakBefore w:val="0"/>
        <w:rPr/>
      </w:pPr>
      <w:r w:rsidDel="00000000" w:rsidR="00000000" w:rsidRPr="00000000">
        <w:rPr>
          <w:rtl w:val="0"/>
        </w:rPr>
        <w:t xml:space="preserve">“I take the suits from his hands and head into the changing room.”</w:t>
      </w:r>
    </w:p>
    <w:p w:rsidR="00000000" w:rsidDel="00000000" w:rsidP="00000000" w:rsidRDefault="00000000" w:rsidRPr="00000000" w14:paraId="0000264C">
      <w:pPr>
        <w:pageBreakBefore w:val="0"/>
        <w:rPr/>
      </w:pPr>
      <w:r w:rsidDel="00000000" w:rsidR="00000000" w:rsidRPr="00000000">
        <w:rPr>
          <w:rtl w:val="0"/>
        </w:rPr>
      </w:r>
    </w:p>
    <w:p w:rsidR="00000000" w:rsidDel="00000000" w:rsidP="00000000" w:rsidRDefault="00000000" w:rsidRPr="00000000" w14:paraId="0000264D">
      <w:pPr>
        <w:pageBreakBefore w:val="0"/>
        <w:rPr/>
      </w:pPr>
      <w:r w:rsidDel="00000000" w:rsidR="00000000" w:rsidRPr="00000000">
        <w:rPr>
          <w:rtl w:val="0"/>
        </w:rPr>
        <w:t xml:space="preserve">[wipe to black]</w:t>
      </w:r>
    </w:p>
    <w:p w:rsidR="00000000" w:rsidDel="00000000" w:rsidP="00000000" w:rsidRDefault="00000000" w:rsidRPr="00000000" w14:paraId="0000264E">
      <w:pPr>
        <w:pageBreakBefore w:val="0"/>
        <w:rPr/>
      </w:pPr>
      <w:r w:rsidDel="00000000" w:rsidR="00000000" w:rsidRPr="00000000">
        <w:rPr>
          <w:rtl w:val="0"/>
        </w:rPr>
        <w:t xml:space="preserve">[wipe to boutique bg]</w:t>
      </w:r>
    </w:p>
    <w:p w:rsidR="00000000" w:rsidDel="00000000" w:rsidP="00000000" w:rsidRDefault="00000000" w:rsidRPr="00000000" w14:paraId="0000264F">
      <w:pPr>
        <w:pageBreakBefore w:val="0"/>
        <w:rPr/>
      </w:pPr>
      <w:r w:rsidDel="00000000" w:rsidR="00000000" w:rsidRPr="00000000">
        <w:rPr>
          <w:rtl w:val="0"/>
        </w:rPr>
      </w:r>
    </w:p>
    <w:p w:rsidR="00000000" w:rsidDel="00000000" w:rsidP="00000000" w:rsidRDefault="00000000" w:rsidRPr="00000000" w14:paraId="00002650">
      <w:pPr>
        <w:pageBreakBefore w:val="0"/>
        <w:rPr/>
      </w:pPr>
      <w:r w:rsidDel="00000000" w:rsidR="00000000" w:rsidRPr="00000000">
        <w:rPr>
          <w:rtl w:val="0"/>
        </w:rPr>
        <w:t xml:space="preserve">“All three choices were met by praise from the assistant, and my dad particularly liked the grey one.”</w:t>
      </w:r>
    </w:p>
    <w:p w:rsidR="00000000" w:rsidDel="00000000" w:rsidP="00000000" w:rsidRDefault="00000000" w:rsidRPr="00000000" w14:paraId="00002651">
      <w:pPr>
        <w:pageBreakBefore w:val="0"/>
        <w:rPr/>
      </w:pPr>
      <w:r w:rsidDel="00000000" w:rsidR="00000000" w:rsidRPr="00000000">
        <w:rPr>
          <w:rtl w:val="0"/>
        </w:rPr>
        <w:t xml:space="preserve">“Which one should I pick?”</w:t>
      </w:r>
    </w:p>
    <w:p w:rsidR="00000000" w:rsidDel="00000000" w:rsidP="00000000" w:rsidRDefault="00000000" w:rsidRPr="00000000" w14:paraId="00002652">
      <w:pPr>
        <w:pageBreakBefore w:val="0"/>
        <w:rPr/>
      </w:pPr>
      <w:r w:rsidDel="00000000" w:rsidR="00000000" w:rsidRPr="00000000">
        <w:rPr>
          <w:rtl w:val="0"/>
        </w:rPr>
      </w:r>
    </w:p>
    <w:p w:rsidR="00000000" w:rsidDel="00000000" w:rsidP="00000000" w:rsidRDefault="00000000" w:rsidRPr="00000000" w14:paraId="00002653">
      <w:pPr>
        <w:pageBreakBefore w:val="0"/>
        <w:rPr/>
      </w:pPr>
      <w:r w:rsidDel="00000000" w:rsidR="00000000" w:rsidRPr="00000000">
        <w:rPr>
          <w:rtl w:val="0"/>
        </w:rPr>
        <w:t xml:space="preserve">[Choices]</w:t>
      </w:r>
    </w:p>
    <w:p w:rsidR="00000000" w:rsidDel="00000000" w:rsidP="00000000" w:rsidRDefault="00000000" w:rsidRPr="00000000" w14:paraId="00002654">
      <w:pPr>
        <w:pageBreakBefore w:val="0"/>
        <w:rPr/>
      </w:pPr>
      <w:r w:rsidDel="00000000" w:rsidR="00000000" w:rsidRPr="00000000">
        <w:rPr>
          <w:rtl w:val="0"/>
        </w:rPr>
        <w:t xml:space="preserve">1: [Black two-piece with black tie]</w:t>
      </w:r>
    </w:p>
    <w:p w:rsidR="00000000" w:rsidDel="00000000" w:rsidP="00000000" w:rsidRDefault="00000000" w:rsidRPr="00000000" w14:paraId="00002655">
      <w:pPr>
        <w:pageBreakBefore w:val="0"/>
        <w:rPr/>
      </w:pPr>
      <w:r w:rsidDel="00000000" w:rsidR="00000000" w:rsidRPr="00000000">
        <w:rPr>
          <w:rtl w:val="0"/>
        </w:rPr>
        <w:t xml:space="preserve">2: [Grey three-piece with red tie]</w:t>
      </w:r>
    </w:p>
    <w:p w:rsidR="00000000" w:rsidDel="00000000" w:rsidP="00000000" w:rsidRDefault="00000000" w:rsidRPr="00000000" w14:paraId="00002656">
      <w:pPr>
        <w:pageBreakBefore w:val="0"/>
        <w:rPr/>
      </w:pPr>
      <w:r w:rsidDel="00000000" w:rsidR="00000000" w:rsidRPr="00000000">
        <w:rPr>
          <w:rtl w:val="0"/>
        </w:rPr>
        <w:t xml:space="preserve">3 :[Black pinstripe with black tie]</w:t>
      </w:r>
    </w:p>
    <w:p w:rsidR="00000000" w:rsidDel="00000000" w:rsidP="00000000" w:rsidRDefault="00000000" w:rsidRPr="00000000" w14:paraId="00002657">
      <w:pPr>
        <w:pageBreakBefore w:val="0"/>
        <w:rPr/>
      </w:pPr>
      <w:r w:rsidDel="00000000" w:rsidR="00000000" w:rsidRPr="00000000">
        <w:rPr>
          <w:rtl w:val="0"/>
        </w:rPr>
      </w:r>
    </w:p>
    <w:p w:rsidR="00000000" w:rsidDel="00000000" w:rsidP="00000000" w:rsidRDefault="00000000" w:rsidRPr="00000000" w14:paraId="00002658">
      <w:pPr>
        <w:pageBreakBefore w:val="0"/>
        <w:rPr/>
      </w:pPr>
      <w:r w:rsidDel="00000000" w:rsidR="00000000" w:rsidRPr="00000000">
        <w:rPr>
          <w:rtl w:val="0"/>
        </w:rPr>
        <w:t xml:space="preserve">mc “I think I’ll take the black one.”</w:t>
      </w:r>
    </w:p>
    <w:p w:rsidR="00000000" w:rsidDel="00000000" w:rsidP="00000000" w:rsidRDefault="00000000" w:rsidRPr="00000000" w14:paraId="00002659">
      <w:pPr>
        <w:pageBreakBefore w:val="0"/>
        <w:rPr/>
      </w:pPr>
      <w:r w:rsidDel="00000000" w:rsidR="00000000" w:rsidRPr="00000000">
        <w:rPr>
          <w:rtl w:val="0"/>
        </w:rPr>
        <w:t xml:space="preserve">a “Of course, come right this way, and I’ll sort out the other two.”</w:t>
        <w:br w:type="textWrapping"/>
        <w:t xml:space="preserve">“He puts the other two suits back on hangers and moves to the desk.”</w:t>
      </w:r>
    </w:p>
    <w:p w:rsidR="00000000" w:rsidDel="00000000" w:rsidP="00000000" w:rsidRDefault="00000000" w:rsidRPr="00000000" w14:paraId="0000265A">
      <w:pPr>
        <w:pageBreakBefore w:val="0"/>
        <w:rPr/>
      </w:pPr>
      <w:r w:rsidDel="00000000" w:rsidR="00000000" w:rsidRPr="00000000">
        <w:rPr>
          <w:rtl w:val="0"/>
        </w:rPr>
        <w:t xml:space="preserve">d “Personally not my style, but we’re different lads, you and I.”</w:t>
        <w:br w:type="textWrapping"/>
        <w:t xml:space="preserve">d “You made a good choice, son.”</w:t>
        <w:br w:type="textWrapping"/>
        <w:t xml:space="preserve">“A couple of button presses later, and the assistant looks up to us.”</w:t>
      </w:r>
    </w:p>
    <w:p w:rsidR="00000000" w:rsidDel="00000000" w:rsidP="00000000" w:rsidRDefault="00000000" w:rsidRPr="00000000" w14:paraId="0000265B">
      <w:pPr>
        <w:pageBreakBefore w:val="0"/>
        <w:rPr/>
      </w:pPr>
      <w:r w:rsidDel="00000000" w:rsidR="00000000" w:rsidRPr="00000000">
        <w:rPr>
          <w:rtl w:val="0"/>
        </w:rPr>
        <w:t xml:space="preserve">a “That will be a hundred and ten dollars, sirs.”</w:t>
      </w:r>
    </w:p>
    <w:p w:rsidR="00000000" w:rsidDel="00000000" w:rsidP="00000000" w:rsidRDefault="00000000" w:rsidRPr="00000000" w14:paraId="0000265C">
      <w:pPr>
        <w:pageBreakBefore w:val="0"/>
        <w:rPr/>
      </w:pPr>
      <w:r w:rsidDel="00000000" w:rsidR="00000000" w:rsidRPr="00000000">
        <w:rPr>
          <w:rtl w:val="0"/>
        </w:rPr>
        <w:t xml:space="preserve">“That’s a hefty sum.”</w:t>
        <w:br w:type="textWrapping"/>
        <w:t xml:space="preserve">d “No problem, laddie.”</w:t>
        <w:br w:type="textWrapping"/>
        <w:t xml:space="preserve">“My dad pulls his card from his wallet and the assistant pushes a few more buttons.”</w:t>
        <w:br w:type="textWrapping"/>
        <w:t xml:space="preserve">“He puts his card into the reader, taps in his PIN, and removes it once more.”</w:t>
      </w:r>
    </w:p>
    <w:p w:rsidR="00000000" w:rsidDel="00000000" w:rsidP="00000000" w:rsidRDefault="00000000" w:rsidRPr="00000000" w14:paraId="0000265D">
      <w:pPr>
        <w:pageBreakBefore w:val="0"/>
        <w:rPr/>
      </w:pPr>
      <w:r w:rsidDel="00000000" w:rsidR="00000000" w:rsidRPr="00000000">
        <w:rPr>
          <w:rtl w:val="0"/>
        </w:rPr>
        <w:t xml:space="preserve">a “Thank you very much!”</w:t>
        <w:br w:type="textWrapping"/>
        <w:t xml:space="preserve">a “And remember, if there are any problems, or you simply don’t like it, feel free to come back within fourteen days with your receipt for a refund or exchange.”</w:t>
      </w:r>
    </w:p>
    <w:p w:rsidR="00000000" w:rsidDel="00000000" w:rsidP="00000000" w:rsidRDefault="00000000" w:rsidRPr="00000000" w14:paraId="0000265E">
      <w:pPr>
        <w:pageBreakBefore w:val="0"/>
        <w:rPr/>
      </w:pPr>
      <w:r w:rsidDel="00000000" w:rsidR="00000000" w:rsidRPr="00000000">
        <w:rPr>
          <w:rtl w:val="0"/>
        </w:rPr>
        <w:t xml:space="preserve">mc “Thank you very much.”</w:t>
      </w:r>
    </w:p>
    <w:p w:rsidR="00000000" w:rsidDel="00000000" w:rsidP="00000000" w:rsidRDefault="00000000" w:rsidRPr="00000000" w14:paraId="0000265F">
      <w:pPr>
        <w:pageBreakBefore w:val="0"/>
        <w:rPr/>
      </w:pPr>
      <w:r w:rsidDel="00000000" w:rsidR="00000000" w:rsidRPr="00000000">
        <w:rPr>
          <w:rtl w:val="0"/>
        </w:rPr>
        <w:t xml:space="preserve">d “Cheers, lad!”</w:t>
        <w:br w:type="textWrapping"/>
        <w:t xml:space="preserve">“We leave the store, both satisfied with my decision.” </w:t>
      </w:r>
    </w:p>
    <w:p w:rsidR="00000000" w:rsidDel="00000000" w:rsidP="00000000" w:rsidRDefault="00000000" w:rsidRPr="00000000" w14:paraId="00002660">
      <w:pPr>
        <w:pageBreakBefore w:val="0"/>
        <w:rPr/>
      </w:pPr>
      <w:r w:rsidDel="00000000" w:rsidR="00000000" w:rsidRPr="00000000">
        <w:rPr>
          <w:rtl w:val="0"/>
        </w:rPr>
        <w:t xml:space="preserve">“All that’s left is the prom itself.”</w:t>
      </w:r>
    </w:p>
    <w:p w:rsidR="00000000" w:rsidDel="00000000" w:rsidP="00000000" w:rsidRDefault="00000000" w:rsidRPr="00000000" w14:paraId="00002661">
      <w:pPr>
        <w:pageBreakBefore w:val="0"/>
        <w:rPr/>
      </w:pPr>
      <w:r w:rsidDel="00000000" w:rsidR="00000000" w:rsidRPr="00000000">
        <w:rPr>
          <w:rtl w:val="0"/>
        </w:rPr>
      </w:r>
    </w:p>
    <w:p w:rsidR="00000000" w:rsidDel="00000000" w:rsidP="00000000" w:rsidRDefault="00000000" w:rsidRPr="00000000" w14:paraId="00002662">
      <w:pPr>
        <w:pageBreakBefore w:val="0"/>
        <w:rPr/>
      </w:pPr>
      <w:r w:rsidDel="00000000" w:rsidR="00000000" w:rsidRPr="00000000">
        <w:rPr>
          <w:rtl w:val="0"/>
        </w:rPr>
        <w:t xml:space="preserve">2:</w:t>
      </w:r>
    </w:p>
    <w:p w:rsidR="00000000" w:rsidDel="00000000" w:rsidP="00000000" w:rsidRDefault="00000000" w:rsidRPr="00000000" w14:paraId="00002663">
      <w:pPr>
        <w:pageBreakBefore w:val="0"/>
        <w:rPr/>
      </w:pPr>
      <w:r w:rsidDel="00000000" w:rsidR="00000000" w:rsidRPr="00000000">
        <w:rPr>
          <w:rtl w:val="0"/>
        </w:rPr>
        <w:t xml:space="preserve">mc “I think I’ll take the grey one.”</w:t>
      </w:r>
    </w:p>
    <w:p w:rsidR="00000000" w:rsidDel="00000000" w:rsidP="00000000" w:rsidRDefault="00000000" w:rsidRPr="00000000" w14:paraId="00002664">
      <w:pPr>
        <w:pageBreakBefore w:val="0"/>
        <w:rPr/>
      </w:pPr>
      <w:r w:rsidDel="00000000" w:rsidR="00000000" w:rsidRPr="00000000">
        <w:rPr>
          <w:rtl w:val="0"/>
        </w:rPr>
        <w:t xml:space="preserve">a “Of course, come right this way and I’ll sort out the other two.”</w:t>
      </w:r>
    </w:p>
    <w:p w:rsidR="00000000" w:rsidDel="00000000" w:rsidP="00000000" w:rsidRDefault="00000000" w:rsidRPr="00000000" w14:paraId="00002665">
      <w:pPr>
        <w:pageBreakBefore w:val="0"/>
        <w:rPr/>
      </w:pPr>
      <w:r w:rsidDel="00000000" w:rsidR="00000000" w:rsidRPr="00000000">
        <w:rPr>
          <w:rtl w:val="0"/>
        </w:rPr>
        <w:t xml:space="preserve">“He puts the other two suits back on hangers and moves to the desk.”</w:t>
        <w:br w:type="textWrapping"/>
        <w:t xml:space="preserve">d “Good choice lad.”</w:t>
        <w:br w:type="textWrapping"/>
        <w:t xml:space="preserve">d “Three piece always kills the show, especially since this one’s double-breasted.”</w:t>
      </w:r>
    </w:p>
    <w:p w:rsidR="00000000" w:rsidDel="00000000" w:rsidP="00000000" w:rsidRDefault="00000000" w:rsidRPr="00000000" w14:paraId="00002666">
      <w:pPr>
        <w:pageBreakBefore w:val="0"/>
        <w:rPr/>
      </w:pPr>
      <w:r w:rsidDel="00000000" w:rsidR="00000000" w:rsidRPr="00000000">
        <w:rPr>
          <w:rtl w:val="0"/>
        </w:rPr>
        <w:t xml:space="preserve">d “You’ll be the best-dressed at the prom, I guarantee you that.”</w:t>
        <w:br w:type="textWrapping"/>
        <w:t xml:space="preserve">d “You made a good choice, son.”</w:t>
        <w:br w:type="textWrapping"/>
        <w:t xml:space="preserve">“A couple of button presses later, and the assistant looks up to us.”</w:t>
      </w:r>
    </w:p>
    <w:p w:rsidR="00000000" w:rsidDel="00000000" w:rsidP="00000000" w:rsidRDefault="00000000" w:rsidRPr="00000000" w14:paraId="00002667">
      <w:pPr>
        <w:pageBreakBefore w:val="0"/>
        <w:rPr/>
      </w:pPr>
      <w:r w:rsidDel="00000000" w:rsidR="00000000" w:rsidRPr="00000000">
        <w:rPr>
          <w:rtl w:val="0"/>
        </w:rPr>
        <w:t xml:space="preserve">a “That will be a hundred and eighty dollars, sirs.”</w:t>
      </w:r>
    </w:p>
    <w:p w:rsidR="00000000" w:rsidDel="00000000" w:rsidP="00000000" w:rsidRDefault="00000000" w:rsidRPr="00000000" w14:paraId="00002668">
      <w:pPr>
        <w:pageBreakBefore w:val="0"/>
        <w:rPr/>
      </w:pPr>
      <w:r w:rsidDel="00000000" w:rsidR="00000000" w:rsidRPr="00000000">
        <w:rPr>
          <w:rtl w:val="0"/>
        </w:rPr>
        <w:t xml:space="preserve">“I nearly choke.”</w:t>
      </w:r>
    </w:p>
    <w:p w:rsidR="00000000" w:rsidDel="00000000" w:rsidP="00000000" w:rsidRDefault="00000000" w:rsidRPr="00000000" w14:paraId="00002669">
      <w:pPr>
        <w:pageBreakBefore w:val="0"/>
        <w:rPr/>
      </w:pPr>
      <w:r w:rsidDel="00000000" w:rsidR="00000000" w:rsidRPr="00000000">
        <w:rPr>
          <w:rtl w:val="0"/>
        </w:rPr>
        <w:t xml:space="preserve">“That’s a massive sum.”</w:t>
        <w:br w:type="textWrapping"/>
        <w:t xml:space="preserve">d “No problem, laddie.”</w:t>
        <w:br w:type="textWrapping"/>
        <w:t xml:space="preserve">“My dad pulls his card from his wallet and the assistant pushes a few more buttons.”</w:t>
        <w:br w:type="textWrapping"/>
        <w:t xml:space="preserve">“He puts his card into the reader, taps in his PIN, and removes it once more.”</w:t>
      </w:r>
    </w:p>
    <w:p w:rsidR="00000000" w:rsidDel="00000000" w:rsidP="00000000" w:rsidRDefault="00000000" w:rsidRPr="00000000" w14:paraId="0000266A">
      <w:pPr>
        <w:pageBreakBefore w:val="0"/>
        <w:rPr/>
      </w:pPr>
      <w:r w:rsidDel="00000000" w:rsidR="00000000" w:rsidRPr="00000000">
        <w:rPr>
          <w:rtl w:val="0"/>
        </w:rPr>
        <w:t xml:space="preserve">a “Thank you very much!”</w:t>
        <w:br w:type="textWrapping"/>
        <w:t xml:space="preserve">a “And remember, if there are any problems, or you simply don’t like it, feel free to come back within fourteen days with your receipt for a refund.”</w:t>
      </w:r>
    </w:p>
    <w:p w:rsidR="00000000" w:rsidDel="00000000" w:rsidP="00000000" w:rsidRDefault="00000000" w:rsidRPr="00000000" w14:paraId="0000266B">
      <w:pPr>
        <w:pageBreakBefore w:val="0"/>
        <w:rPr/>
      </w:pPr>
      <w:r w:rsidDel="00000000" w:rsidR="00000000" w:rsidRPr="00000000">
        <w:rPr>
          <w:rtl w:val="0"/>
        </w:rPr>
        <w:t xml:space="preserve">mc “Thank you very much.”</w:t>
      </w:r>
    </w:p>
    <w:p w:rsidR="00000000" w:rsidDel="00000000" w:rsidP="00000000" w:rsidRDefault="00000000" w:rsidRPr="00000000" w14:paraId="0000266C">
      <w:pPr>
        <w:pageBreakBefore w:val="0"/>
        <w:rPr/>
      </w:pPr>
      <w:r w:rsidDel="00000000" w:rsidR="00000000" w:rsidRPr="00000000">
        <w:rPr>
          <w:rtl w:val="0"/>
        </w:rPr>
        <w:t xml:space="preserve">d “Cheers, lad!”</w:t>
        <w:br w:type="textWrapping"/>
        <w:t xml:space="preserve">“We leave the store, both satisfied with my decision.” </w:t>
      </w:r>
    </w:p>
    <w:p w:rsidR="00000000" w:rsidDel="00000000" w:rsidP="00000000" w:rsidRDefault="00000000" w:rsidRPr="00000000" w14:paraId="0000266D">
      <w:pPr>
        <w:pageBreakBefore w:val="0"/>
        <w:rPr/>
      </w:pPr>
      <w:r w:rsidDel="00000000" w:rsidR="00000000" w:rsidRPr="00000000">
        <w:rPr>
          <w:rtl w:val="0"/>
        </w:rPr>
        <w:t xml:space="preserve">“All that’s left is the prom itself.”</w:t>
      </w:r>
    </w:p>
    <w:p w:rsidR="00000000" w:rsidDel="00000000" w:rsidP="00000000" w:rsidRDefault="00000000" w:rsidRPr="00000000" w14:paraId="0000266E">
      <w:pPr>
        <w:pageBreakBefore w:val="0"/>
        <w:rPr/>
      </w:pPr>
      <w:r w:rsidDel="00000000" w:rsidR="00000000" w:rsidRPr="00000000">
        <w:rPr>
          <w:rtl w:val="0"/>
        </w:rPr>
      </w:r>
    </w:p>
    <w:p w:rsidR="00000000" w:rsidDel="00000000" w:rsidP="00000000" w:rsidRDefault="00000000" w:rsidRPr="00000000" w14:paraId="0000266F">
      <w:pPr>
        <w:pageBreakBefore w:val="0"/>
        <w:rPr/>
      </w:pPr>
      <w:r w:rsidDel="00000000" w:rsidR="00000000" w:rsidRPr="00000000">
        <w:rPr>
          <w:rtl w:val="0"/>
        </w:rPr>
        <w:t xml:space="preserve">3:</w:t>
      </w:r>
    </w:p>
    <w:p w:rsidR="00000000" w:rsidDel="00000000" w:rsidP="00000000" w:rsidRDefault="00000000" w:rsidRPr="00000000" w14:paraId="00002670">
      <w:pPr>
        <w:pageBreakBefore w:val="0"/>
        <w:rPr/>
      </w:pPr>
      <w:r w:rsidDel="00000000" w:rsidR="00000000" w:rsidRPr="00000000">
        <w:rPr>
          <w:rtl w:val="0"/>
        </w:rPr>
      </w:r>
    </w:p>
    <w:p w:rsidR="00000000" w:rsidDel="00000000" w:rsidP="00000000" w:rsidRDefault="00000000" w:rsidRPr="00000000" w14:paraId="00002671">
      <w:pPr>
        <w:pageBreakBefore w:val="0"/>
        <w:rPr/>
      </w:pPr>
      <w:r w:rsidDel="00000000" w:rsidR="00000000" w:rsidRPr="00000000">
        <w:rPr>
          <w:rtl w:val="0"/>
        </w:rPr>
        <w:t xml:space="preserve">mc “I think I’ll take the pinstripe one.”</w:t>
      </w:r>
    </w:p>
    <w:p w:rsidR="00000000" w:rsidDel="00000000" w:rsidP="00000000" w:rsidRDefault="00000000" w:rsidRPr="00000000" w14:paraId="00002672">
      <w:pPr>
        <w:pageBreakBefore w:val="0"/>
        <w:rPr/>
      </w:pPr>
      <w:r w:rsidDel="00000000" w:rsidR="00000000" w:rsidRPr="00000000">
        <w:rPr>
          <w:rtl w:val="0"/>
        </w:rPr>
        <w:t xml:space="preserve">a “Of course, come right this way, and I’ll sort out the other two.”</w:t>
        <w:br w:type="textWrapping"/>
        <w:t xml:space="preserve">“He puts the other two suits back on hangers and moves to the desk.”</w:t>
      </w:r>
    </w:p>
    <w:p w:rsidR="00000000" w:rsidDel="00000000" w:rsidP="00000000" w:rsidRDefault="00000000" w:rsidRPr="00000000" w14:paraId="00002673">
      <w:pPr>
        <w:pageBreakBefore w:val="0"/>
        <w:rPr/>
      </w:pPr>
      <w:r w:rsidDel="00000000" w:rsidR="00000000" w:rsidRPr="00000000">
        <w:rPr>
          <w:rtl w:val="0"/>
        </w:rPr>
        <w:t xml:space="preserve">d “Personally not my style, but we’re different lads, you and I.”</w:t>
      </w:r>
    </w:p>
    <w:p w:rsidR="00000000" w:rsidDel="00000000" w:rsidP="00000000" w:rsidRDefault="00000000" w:rsidRPr="00000000" w14:paraId="00002674">
      <w:pPr>
        <w:pageBreakBefore w:val="0"/>
        <w:rPr/>
      </w:pPr>
      <w:r w:rsidDel="00000000" w:rsidR="00000000" w:rsidRPr="00000000">
        <w:rPr>
          <w:rtl w:val="0"/>
        </w:rPr>
        <w:t xml:space="preserve">d “I say that, although I did wear a pinstripe to my first date with your mother.”</w:t>
        <w:br w:type="textWrapping"/>
        <w:t xml:space="preserve">d “You made a good choice, son.”</w:t>
        <w:br w:type="textWrapping"/>
        <w:t xml:space="preserve">“A couple of button presses later, and the assistant looks up to us.”</w:t>
      </w:r>
    </w:p>
    <w:p w:rsidR="00000000" w:rsidDel="00000000" w:rsidP="00000000" w:rsidRDefault="00000000" w:rsidRPr="00000000" w14:paraId="00002675">
      <w:pPr>
        <w:pageBreakBefore w:val="0"/>
        <w:rPr/>
      </w:pPr>
      <w:r w:rsidDel="00000000" w:rsidR="00000000" w:rsidRPr="00000000">
        <w:rPr>
          <w:rtl w:val="0"/>
        </w:rPr>
        <w:t xml:space="preserve">a “That will be a hundred and thirty dollars, sirs.”</w:t>
      </w:r>
    </w:p>
    <w:p w:rsidR="00000000" w:rsidDel="00000000" w:rsidP="00000000" w:rsidRDefault="00000000" w:rsidRPr="00000000" w14:paraId="00002676">
      <w:pPr>
        <w:pageBreakBefore w:val="0"/>
        <w:rPr/>
      </w:pPr>
      <w:r w:rsidDel="00000000" w:rsidR="00000000" w:rsidRPr="00000000">
        <w:rPr>
          <w:rtl w:val="0"/>
        </w:rPr>
        <w:t xml:space="preserve">“That’s a hefty sum.”</w:t>
        <w:br w:type="textWrapping"/>
        <w:t xml:space="preserve">d “No problem, laddie.”</w:t>
        <w:br w:type="textWrapping"/>
        <w:t xml:space="preserve">“My dad pulls his card from his wallet and the assistant pushes a few more buttons.”</w:t>
        <w:br w:type="textWrapping"/>
        <w:t xml:space="preserve">“He puts his card into the reader, taps in his PIN, and removes it once more.”</w:t>
      </w:r>
    </w:p>
    <w:p w:rsidR="00000000" w:rsidDel="00000000" w:rsidP="00000000" w:rsidRDefault="00000000" w:rsidRPr="00000000" w14:paraId="00002677">
      <w:pPr>
        <w:pageBreakBefore w:val="0"/>
        <w:rPr/>
      </w:pPr>
      <w:r w:rsidDel="00000000" w:rsidR="00000000" w:rsidRPr="00000000">
        <w:rPr>
          <w:rtl w:val="0"/>
        </w:rPr>
        <w:t xml:space="preserve">a “Thank you very much!”</w:t>
        <w:br w:type="textWrapping"/>
        <w:t xml:space="preserve">a “And remember, if there are any problems, or you simply don’t like it, feel free to come back within fourteen days with your receipt for a refund.”</w:t>
      </w:r>
    </w:p>
    <w:p w:rsidR="00000000" w:rsidDel="00000000" w:rsidP="00000000" w:rsidRDefault="00000000" w:rsidRPr="00000000" w14:paraId="00002678">
      <w:pPr>
        <w:pageBreakBefore w:val="0"/>
        <w:rPr/>
      </w:pPr>
      <w:r w:rsidDel="00000000" w:rsidR="00000000" w:rsidRPr="00000000">
        <w:rPr>
          <w:rtl w:val="0"/>
        </w:rPr>
        <w:t xml:space="preserve">mc “Thank you very much.”</w:t>
      </w:r>
    </w:p>
    <w:p w:rsidR="00000000" w:rsidDel="00000000" w:rsidP="00000000" w:rsidRDefault="00000000" w:rsidRPr="00000000" w14:paraId="00002679">
      <w:pPr>
        <w:pageBreakBefore w:val="0"/>
        <w:rPr/>
      </w:pPr>
      <w:r w:rsidDel="00000000" w:rsidR="00000000" w:rsidRPr="00000000">
        <w:rPr>
          <w:rtl w:val="0"/>
        </w:rPr>
        <w:t xml:space="preserve">d “Cheers, lad!”</w:t>
        <w:br w:type="textWrapping"/>
        <w:t xml:space="preserve">“We leave the store, both satisfied with my decision.” </w:t>
      </w:r>
    </w:p>
    <w:p w:rsidR="00000000" w:rsidDel="00000000" w:rsidP="00000000" w:rsidRDefault="00000000" w:rsidRPr="00000000" w14:paraId="0000267A">
      <w:pPr>
        <w:pageBreakBefore w:val="0"/>
        <w:rPr/>
      </w:pPr>
      <w:r w:rsidDel="00000000" w:rsidR="00000000" w:rsidRPr="00000000">
        <w:rPr>
          <w:rtl w:val="0"/>
        </w:rPr>
        <w:t xml:space="preserve">“All that’s left is the prom itself.”</w:t>
      </w:r>
    </w:p>
    <w:p w:rsidR="00000000" w:rsidDel="00000000" w:rsidP="00000000" w:rsidRDefault="00000000" w:rsidRPr="00000000" w14:paraId="0000267B">
      <w:pPr>
        <w:pageBreakBefore w:val="0"/>
        <w:rPr/>
      </w:pPr>
      <w:r w:rsidDel="00000000" w:rsidR="00000000" w:rsidRPr="00000000">
        <w:rPr>
          <w:rtl w:val="0"/>
        </w:rPr>
        <w:t xml:space="preserve">[Wipe to black]</w:t>
      </w:r>
    </w:p>
    <w:p w:rsidR="00000000" w:rsidDel="00000000" w:rsidP="00000000" w:rsidRDefault="00000000" w:rsidRPr="00000000" w14:paraId="0000267C">
      <w:pPr>
        <w:pageBreakBefore w:val="0"/>
        <w:rPr/>
      </w:pPr>
      <w:r w:rsidDel="00000000" w:rsidR="00000000" w:rsidRPr="00000000">
        <w:rPr>
          <w:rtl w:val="0"/>
        </w:rPr>
        <w:t xml:space="preserve">[Wipe to mc’s room, evening]</w:t>
      </w:r>
    </w:p>
    <w:p w:rsidR="00000000" w:rsidDel="00000000" w:rsidP="00000000" w:rsidRDefault="00000000" w:rsidRPr="00000000" w14:paraId="0000267D">
      <w:pPr>
        <w:pageBreakBefore w:val="0"/>
        <w:rPr/>
      </w:pPr>
      <w:r w:rsidDel="00000000" w:rsidR="00000000" w:rsidRPr="00000000">
        <w:rPr>
          <w:rtl w:val="0"/>
        </w:rPr>
      </w:r>
    </w:p>
    <w:p w:rsidR="00000000" w:rsidDel="00000000" w:rsidP="00000000" w:rsidRDefault="00000000" w:rsidRPr="00000000" w14:paraId="0000267E">
      <w:pPr>
        <w:pageBreakBefore w:val="0"/>
        <w:rPr/>
      </w:pPr>
      <w:r w:rsidDel="00000000" w:rsidR="00000000" w:rsidRPr="00000000">
        <w:rPr>
          <w:rtl w:val="0"/>
        </w:rPr>
        <w:t xml:space="preserve">“I’ve been standing in front of my mirror trying to fix my hair for the past five minutes now.”</w:t>
        <w:br w:type="textWrapping"/>
        <w:t xml:space="preserve">“This is the last piece of the outfit, I already have my suit and shoes on.”</w:t>
        <w:br w:type="textWrapping"/>
        <w:t xml:space="preserve">“I think that’s...just...about...right.”</w:t>
      </w:r>
    </w:p>
    <w:p w:rsidR="00000000" w:rsidDel="00000000" w:rsidP="00000000" w:rsidRDefault="00000000" w:rsidRPr="00000000" w14:paraId="0000267F">
      <w:pPr>
        <w:pageBreakBefore w:val="0"/>
        <w:rPr/>
      </w:pPr>
      <w:r w:rsidDel="00000000" w:rsidR="00000000" w:rsidRPr="00000000">
        <w:rPr>
          <w:rtl w:val="0"/>
        </w:rPr>
        <w:t xml:space="preserve">d “Pick up the pace, laddie!”</w:t>
        <w:br w:type="textWrapping"/>
        <w:t xml:space="preserve">d “Don’t want to be late to the big night, do we?”</w:t>
      </w:r>
    </w:p>
    <w:p w:rsidR="00000000" w:rsidDel="00000000" w:rsidP="00000000" w:rsidRDefault="00000000" w:rsidRPr="00000000" w14:paraId="00002680">
      <w:pPr>
        <w:pageBreakBefore w:val="0"/>
        <w:rPr/>
      </w:pPr>
      <w:r w:rsidDel="00000000" w:rsidR="00000000" w:rsidRPr="00000000">
        <w:rPr>
          <w:rtl w:val="0"/>
        </w:rPr>
        <w:t xml:space="preserve">“We really don’t”</w:t>
        <w:br w:type="textWrapping"/>
        <w:t xml:space="preserve">“I grab my things and hurry down the stairs.”</w:t>
        <w:br w:type="textWrapping"/>
        <w:t xml:space="preserve">“Both my parents look at me and smile.”</w:t>
        <w:br w:type="textWrapping"/>
        <w:t xml:space="preserve">h “It’s really your prom.”</w:t>
      </w:r>
    </w:p>
    <w:p w:rsidR="00000000" w:rsidDel="00000000" w:rsidP="00000000" w:rsidRDefault="00000000" w:rsidRPr="00000000" w14:paraId="00002681">
      <w:pPr>
        <w:pageBreakBefore w:val="0"/>
        <w:rPr/>
      </w:pPr>
      <w:r w:rsidDel="00000000" w:rsidR="00000000" w:rsidRPr="00000000">
        <w:rPr>
          <w:rtl w:val="0"/>
        </w:rPr>
        <w:t xml:space="preserve">d “Aye, you made it son.”</w:t>
      </w:r>
    </w:p>
    <w:p w:rsidR="00000000" w:rsidDel="00000000" w:rsidP="00000000" w:rsidRDefault="00000000" w:rsidRPr="00000000" w14:paraId="00002682">
      <w:pPr>
        <w:pageBreakBefore w:val="0"/>
        <w:rPr/>
      </w:pPr>
      <w:r w:rsidDel="00000000" w:rsidR="00000000" w:rsidRPr="00000000">
        <w:rPr>
          <w:rtl w:val="0"/>
        </w:rPr>
        <w:t xml:space="preserve">h “How does it feel?”</w:t>
      </w:r>
    </w:p>
    <w:p w:rsidR="00000000" w:rsidDel="00000000" w:rsidP="00000000" w:rsidRDefault="00000000" w:rsidRPr="00000000" w14:paraId="00002683">
      <w:pPr>
        <w:pageBreakBefore w:val="0"/>
        <w:rPr/>
      </w:pPr>
      <w:r w:rsidDel="00000000" w:rsidR="00000000" w:rsidRPr="00000000">
        <w:rPr>
          <w:rtl w:val="0"/>
        </w:rPr>
        <w:t xml:space="preserve">“How &lt;i&gt;does&lt;/i&gt; it feel?”</w:t>
      </w:r>
    </w:p>
    <w:p w:rsidR="00000000" w:rsidDel="00000000" w:rsidP="00000000" w:rsidRDefault="00000000" w:rsidRPr="00000000" w14:paraId="00002684">
      <w:pPr>
        <w:pageBreakBefore w:val="0"/>
        <w:rPr/>
      </w:pPr>
      <w:r w:rsidDel="00000000" w:rsidR="00000000" w:rsidRPr="00000000">
        <w:rPr>
          <w:rtl w:val="0"/>
        </w:rPr>
        <w:t xml:space="preserve">mc “So far, not much different, I imagine it’ll take a while to sink in.”</w:t>
      </w:r>
    </w:p>
    <w:p w:rsidR="00000000" w:rsidDel="00000000" w:rsidP="00000000" w:rsidRDefault="00000000" w:rsidRPr="00000000" w14:paraId="00002685">
      <w:pPr>
        <w:pageBreakBefore w:val="0"/>
        <w:rPr/>
      </w:pPr>
      <w:r w:rsidDel="00000000" w:rsidR="00000000" w:rsidRPr="00000000">
        <w:rPr>
          <w:rtl w:val="0"/>
        </w:rPr>
        <w:t xml:space="preserve">h “We’ll see how you feel after the prom.”</w:t>
        <w:br w:type="textWrapping"/>
        <w:t xml:space="preserve">h “No doubt you’ll come back a changed man.”</w:t>
        <w:br w:type="textWrapping"/>
        <w:t xml:space="preserve">“I notice her eyes starting to glisten.”</w:t>
        <w:br w:type="textWrapping"/>
        <w:t xml:space="preserve">mc “Mum, are you alright?”</w:t>
      </w:r>
    </w:p>
    <w:p w:rsidR="00000000" w:rsidDel="00000000" w:rsidP="00000000" w:rsidRDefault="00000000" w:rsidRPr="00000000" w14:paraId="00002686">
      <w:pPr>
        <w:pageBreakBefore w:val="0"/>
        <w:rPr/>
      </w:pPr>
      <w:r w:rsidDel="00000000" w:rsidR="00000000" w:rsidRPr="00000000">
        <w:rPr>
          <w:rtl w:val="0"/>
        </w:rPr>
        <w:t xml:space="preserve">“She wipes the corners of her eyes with her sleeves.”</w:t>
        <w:br w:type="textWrapping"/>
        <w:t xml:space="preserve">h “Yes, of course, I’m just…”</w:t>
        <w:br w:type="textWrapping"/>
        <w:t xml:space="preserve">h “You’re really an adult now!”</w:t>
      </w:r>
    </w:p>
    <w:p w:rsidR="00000000" w:rsidDel="00000000" w:rsidP="00000000" w:rsidRDefault="00000000" w:rsidRPr="00000000" w14:paraId="00002687">
      <w:pPr>
        <w:pageBreakBefore w:val="0"/>
        <w:rPr/>
      </w:pPr>
      <w:r w:rsidDel="00000000" w:rsidR="00000000" w:rsidRPr="00000000">
        <w:rPr>
          <w:rtl w:val="0"/>
        </w:rPr>
        <w:t xml:space="preserve">h “You’re &lt;i&gt;*sniff*&lt;/i&gt; done with school and everything.”</w:t>
      </w:r>
    </w:p>
    <w:p w:rsidR="00000000" w:rsidDel="00000000" w:rsidP="00000000" w:rsidRDefault="00000000" w:rsidRPr="00000000" w14:paraId="00002688">
      <w:pPr>
        <w:pageBreakBefore w:val="0"/>
        <w:rPr/>
      </w:pPr>
      <w:r w:rsidDel="00000000" w:rsidR="00000000" w:rsidRPr="00000000">
        <w:rPr>
          <w:rtl w:val="0"/>
        </w:rPr>
        <w:t xml:space="preserve">mc “Yeah, part of me feels the same…”</w:t>
      </w:r>
    </w:p>
    <w:p w:rsidR="00000000" w:rsidDel="00000000" w:rsidP="00000000" w:rsidRDefault="00000000" w:rsidRPr="00000000" w14:paraId="00002689">
      <w:pPr>
        <w:pageBreakBefore w:val="0"/>
        <w:rPr/>
      </w:pPr>
      <w:r w:rsidDel="00000000" w:rsidR="00000000" w:rsidRPr="00000000">
        <w:rPr>
          <w:rtl w:val="0"/>
        </w:rPr>
        <w:t xml:space="preserve">d “Hate to spoil the joy, but we’ve gotta get moving.”</w:t>
        <w:br w:type="textWrapping"/>
        <w:t xml:space="preserve">h “Right, yes, of course.”</w:t>
        <w:br w:type="textWrapping"/>
        <w:t xml:space="preserve">mc “Gotcha.”</w:t>
      </w:r>
    </w:p>
    <w:p w:rsidR="00000000" w:rsidDel="00000000" w:rsidP="00000000" w:rsidRDefault="00000000" w:rsidRPr="00000000" w14:paraId="0000268A">
      <w:pPr>
        <w:pageBreakBefore w:val="0"/>
        <w:rPr/>
      </w:pPr>
      <w:r w:rsidDel="00000000" w:rsidR="00000000" w:rsidRPr="00000000">
        <w:rPr>
          <w:rtl w:val="0"/>
        </w:rPr>
        <w:t xml:space="preserve">[Outside MC’s house, evening]</w:t>
        <w:br w:type="textWrapping"/>
        <w:t xml:space="preserve">h “I’ll drive.”</w:t>
      </w:r>
    </w:p>
    <w:p w:rsidR="00000000" w:rsidDel="00000000" w:rsidP="00000000" w:rsidRDefault="00000000" w:rsidRPr="00000000" w14:paraId="0000268B">
      <w:pPr>
        <w:pageBreakBefore w:val="0"/>
        <w:rPr/>
      </w:pPr>
      <w:r w:rsidDel="00000000" w:rsidR="00000000" w:rsidRPr="00000000">
        <w:rPr>
          <w:rtl w:val="0"/>
        </w:rPr>
        <w:t xml:space="preserve">d “Only if I get to drive the man back.”</w:t>
        <w:br w:type="textWrapping"/>
        <w:t xml:space="preserve">h “Got it.”</w:t>
        <w:br w:type="textWrapping"/>
        <w:t xml:space="preserve">h “To Monika’s, right?”</w:t>
      </w:r>
    </w:p>
    <w:p w:rsidR="00000000" w:rsidDel="00000000" w:rsidP="00000000" w:rsidRDefault="00000000" w:rsidRPr="00000000" w14:paraId="0000268C">
      <w:pPr>
        <w:pageBreakBefore w:val="0"/>
        <w:rPr/>
      </w:pPr>
      <w:r w:rsidDel="00000000" w:rsidR="00000000" w:rsidRPr="00000000">
        <w:rPr>
          <w:rtl w:val="0"/>
        </w:rPr>
        <w:t xml:space="preserve">mc “That’s right, then we walk to the venue from there.”</w:t>
      </w:r>
    </w:p>
    <w:p w:rsidR="00000000" w:rsidDel="00000000" w:rsidP="00000000" w:rsidRDefault="00000000" w:rsidRPr="00000000" w14:paraId="0000268D">
      <w:pPr>
        <w:pageBreakBefore w:val="0"/>
        <w:rPr/>
      </w:pPr>
      <w:r w:rsidDel="00000000" w:rsidR="00000000" w:rsidRPr="00000000">
        <w:rPr>
          <w:rtl w:val="0"/>
        </w:rPr>
        <w:t xml:space="preserve">h “Alright, everyone climb in.”</w:t>
      </w:r>
    </w:p>
    <w:p w:rsidR="00000000" w:rsidDel="00000000" w:rsidP="00000000" w:rsidRDefault="00000000" w:rsidRPr="00000000" w14:paraId="0000268E">
      <w:pPr>
        <w:pageBreakBefore w:val="0"/>
        <w:rPr/>
      </w:pPr>
      <w:r w:rsidDel="00000000" w:rsidR="00000000" w:rsidRPr="00000000">
        <w:rPr>
          <w:rtl w:val="0"/>
        </w:rPr>
      </w:r>
    </w:p>
    <w:p w:rsidR="00000000" w:rsidDel="00000000" w:rsidP="00000000" w:rsidRDefault="00000000" w:rsidRPr="00000000" w14:paraId="0000268F">
      <w:pPr>
        <w:pageBreakBefore w:val="0"/>
        <w:rPr/>
      </w:pPr>
      <w:r w:rsidDel="00000000" w:rsidR="00000000" w:rsidRPr="00000000">
        <w:rPr>
          <w:rtl w:val="0"/>
        </w:rPr>
        <w:t xml:space="preserve">[Wipe to black]</w:t>
      </w:r>
    </w:p>
    <w:p w:rsidR="00000000" w:rsidDel="00000000" w:rsidP="00000000" w:rsidRDefault="00000000" w:rsidRPr="00000000" w14:paraId="00002690">
      <w:pPr>
        <w:pageBreakBefore w:val="0"/>
        <w:rPr/>
      </w:pPr>
      <w:r w:rsidDel="00000000" w:rsidR="00000000" w:rsidRPr="00000000">
        <w:rPr>
          <w:rtl w:val="0"/>
        </w:rPr>
        <w:t xml:space="preserve">[Wipe to street, evening]</w:t>
      </w:r>
    </w:p>
    <w:p w:rsidR="00000000" w:rsidDel="00000000" w:rsidP="00000000" w:rsidRDefault="00000000" w:rsidRPr="00000000" w14:paraId="00002691">
      <w:pPr>
        <w:pageBreakBefore w:val="0"/>
        <w:rPr/>
      </w:pPr>
      <w:r w:rsidDel="00000000" w:rsidR="00000000" w:rsidRPr="00000000">
        <w:rPr>
          <w:rtl w:val="0"/>
        </w:rPr>
      </w:r>
    </w:p>
    <w:p w:rsidR="00000000" w:rsidDel="00000000" w:rsidP="00000000" w:rsidRDefault="00000000" w:rsidRPr="00000000" w14:paraId="00002692">
      <w:pPr>
        <w:pageBreakBefore w:val="0"/>
        <w:rPr/>
      </w:pPr>
      <w:r w:rsidDel="00000000" w:rsidR="00000000" w:rsidRPr="00000000">
        <w:rPr>
          <w:rtl w:val="0"/>
        </w:rPr>
        <w:t xml:space="preserve">h “This is it, right.”</w:t>
      </w:r>
    </w:p>
    <w:p w:rsidR="00000000" w:rsidDel="00000000" w:rsidP="00000000" w:rsidRDefault="00000000" w:rsidRPr="00000000" w14:paraId="00002693">
      <w:pPr>
        <w:pageBreakBefore w:val="0"/>
        <w:rPr/>
      </w:pPr>
      <w:r w:rsidDel="00000000" w:rsidR="00000000" w:rsidRPr="00000000">
        <w:rPr>
          <w:rtl w:val="0"/>
        </w:rPr>
        <w:t xml:space="preserve">mc “This is the one.”</w:t>
      </w:r>
    </w:p>
    <w:p w:rsidR="00000000" w:rsidDel="00000000" w:rsidP="00000000" w:rsidRDefault="00000000" w:rsidRPr="00000000" w14:paraId="00002694">
      <w:pPr>
        <w:pageBreakBefore w:val="0"/>
        <w:rPr/>
      </w:pPr>
      <w:r w:rsidDel="00000000" w:rsidR="00000000" w:rsidRPr="00000000">
        <w:rPr>
          <w:rtl w:val="0"/>
        </w:rPr>
        <w:t xml:space="preserve">d “Have fun, son, and remember, your mother and I cannot express how proud we are of you.”</w:t>
        <w:br w:type="textWrapping"/>
        <w:t xml:space="preserve">d “Now go have a blast!”</w:t>
      </w:r>
    </w:p>
    <w:p w:rsidR="00000000" w:rsidDel="00000000" w:rsidP="00000000" w:rsidRDefault="00000000" w:rsidRPr="00000000" w14:paraId="00002695">
      <w:pPr>
        <w:pageBreakBefore w:val="0"/>
        <w:rPr/>
      </w:pPr>
      <w:r w:rsidDel="00000000" w:rsidR="00000000" w:rsidRPr="00000000">
        <w:rPr>
          <w:rtl w:val="0"/>
        </w:rPr>
        <w:t xml:space="preserve">h “Have fun, and stay safe!”</w:t>
      </w:r>
    </w:p>
    <w:p w:rsidR="00000000" w:rsidDel="00000000" w:rsidP="00000000" w:rsidRDefault="00000000" w:rsidRPr="00000000" w14:paraId="00002696">
      <w:pPr>
        <w:pageBreakBefore w:val="0"/>
        <w:rPr/>
      </w:pPr>
      <w:r w:rsidDel="00000000" w:rsidR="00000000" w:rsidRPr="00000000">
        <w:rPr>
          <w:rtl w:val="0"/>
        </w:rPr>
        <w:t xml:space="preserve">mc “See you on the other side!”</w:t>
      </w:r>
    </w:p>
    <w:p w:rsidR="00000000" w:rsidDel="00000000" w:rsidP="00000000" w:rsidRDefault="00000000" w:rsidRPr="00000000" w14:paraId="00002697">
      <w:pPr>
        <w:pageBreakBefore w:val="0"/>
        <w:rPr/>
      </w:pPr>
      <w:r w:rsidDel="00000000" w:rsidR="00000000" w:rsidRPr="00000000">
        <w:rPr>
          <w:rtl w:val="0"/>
        </w:rPr>
        <w:t xml:space="preserve">“I climb out of the car and approach Monika’s door.”</w:t>
      </w:r>
    </w:p>
    <w:p w:rsidR="00000000" w:rsidDel="00000000" w:rsidP="00000000" w:rsidRDefault="00000000" w:rsidRPr="00000000" w14:paraId="00002698">
      <w:pPr>
        <w:pageBreakBefore w:val="0"/>
        <w:rPr/>
      </w:pPr>
      <w:r w:rsidDel="00000000" w:rsidR="00000000" w:rsidRPr="00000000">
        <w:rPr>
          <w:rtl w:val="0"/>
        </w:rPr>
        <w:t xml:space="preserve">“&lt;i&gt;Ding dong&lt;/i&gt;”</w:t>
      </w:r>
    </w:p>
    <w:p w:rsidR="00000000" w:rsidDel="00000000" w:rsidP="00000000" w:rsidRDefault="00000000" w:rsidRPr="00000000" w14:paraId="00002699">
      <w:pPr>
        <w:pageBreakBefore w:val="0"/>
        <w:rPr/>
      </w:pPr>
      <w:r w:rsidDel="00000000" w:rsidR="00000000" w:rsidRPr="00000000">
        <w:rPr>
          <w:rtl w:val="0"/>
        </w:rPr>
        <w:t xml:space="preserve">“I’m terrified.”</w:t>
      </w:r>
    </w:p>
    <w:p w:rsidR="00000000" w:rsidDel="00000000" w:rsidP="00000000" w:rsidRDefault="00000000" w:rsidRPr="00000000" w14:paraId="0000269A">
      <w:pPr>
        <w:pageBreakBefore w:val="0"/>
        <w:rPr/>
      </w:pPr>
      <w:r w:rsidDel="00000000" w:rsidR="00000000" w:rsidRPr="00000000">
        <w:rPr>
          <w:rtl w:val="0"/>
        </w:rPr>
        <w:t xml:space="preserve">“Forget butterflies, I’ve got a centipede’s nest in my stomach.”</w:t>
      </w:r>
    </w:p>
    <w:p w:rsidR="00000000" w:rsidDel="00000000" w:rsidP="00000000" w:rsidRDefault="00000000" w:rsidRPr="00000000" w14:paraId="0000269B">
      <w:pPr>
        <w:pageBreakBefore w:val="0"/>
        <w:rPr/>
      </w:pPr>
      <w:r w:rsidDel="00000000" w:rsidR="00000000" w:rsidRPr="00000000">
        <w:rPr>
          <w:rtl w:val="0"/>
        </w:rPr>
        <w:t xml:space="preserve">“Suddenly the door opens.”</w:t>
      </w:r>
    </w:p>
    <w:p w:rsidR="00000000" w:rsidDel="00000000" w:rsidP="00000000" w:rsidRDefault="00000000" w:rsidRPr="00000000" w14:paraId="0000269C">
      <w:pPr>
        <w:pageBreakBefore w:val="0"/>
        <w:rPr/>
      </w:pPr>
      <w:r w:rsidDel="00000000" w:rsidR="00000000" w:rsidRPr="00000000">
        <w:rPr>
          <w:rtl w:val="0"/>
        </w:rPr>
        <w:t xml:space="preserve">“There she is.”</w:t>
      </w:r>
    </w:p>
    <w:p w:rsidR="00000000" w:rsidDel="00000000" w:rsidP="00000000" w:rsidRDefault="00000000" w:rsidRPr="00000000" w14:paraId="0000269D">
      <w:pPr>
        <w:pageBreakBefore w:val="0"/>
        <w:rPr/>
      </w:pPr>
      <w:r w:rsidDel="00000000" w:rsidR="00000000" w:rsidRPr="00000000">
        <w:rPr>
          <w:rtl w:val="0"/>
        </w:rPr>
        <w:t xml:space="preserve">“I knew she would be beautiful, but...wow.”</w:t>
      </w:r>
    </w:p>
    <w:p w:rsidR="00000000" w:rsidDel="00000000" w:rsidP="00000000" w:rsidRDefault="00000000" w:rsidRPr="00000000" w14:paraId="0000269E">
      <w:pPr>
        <w:pageBreakBefore w:val="0"/>
        <w:rPr/>
      </w:pPr>
      <w:r w:rsidDel="00000000" w:rsidR="00000000" w:rsidRPr="00000000">
        <w:rPr>
          <w:rtl w:val="0"/>
        </w:rPr>
        <w:t xml:space="preserve">mc “Hey.”</w:t>
        <w:br w:type="textWrapping"/>
        <w:t xml:space="preserve">m “Heya!”</w:t>
      </w:r>
    </w:p>
    <w:p w:rsidR="00000000" w:rsidDel="00000000" w:rsidP="00000000" w:rsidRDefault="00000000" w:rsidRPr="00000000" w14:paraId="0000269F">
      <w:pPr>
        <w:pageBreakBefore w:val="0"/>
        <w:rPr/>
      </w:pPr>
      <w:r w:rsidDel="00000000" w:rsidR="00000000" w:rsidRPr="00000000">
        <w:rPr>
          <w:rtl w:val="0"/>
        </w:rPr>
        <w:t xml:space="preserve">mc “You look...wow.”</w:t>
        <w:br w:type="textWrapping"/>
        <w:t xml:space="preserve">mc “You’re gorgeous.”</w:t>
        <w:br w:type="textWrapping"/>
        <w:t xml:space="preserve">mc “I don’t know how else to say it.”</w:t>
        <w:br w:type="textWrapping"/>
        <w:t xml:space="preserve">mc “You’re beautiful.”</w:t>
        <w:br w:type="textWrapping"/>
        <w:t xml:space="preserve">“Monika giggles and places a peck on my cheek.”</w:t>
      </w:r>
    </w:p>
    <w:p w:rsidR="00000000" w:rsidDel="00000000" w:rsidP="00000000" w:rsidRDefault="00000000" w:rsidRPr="00000000" w14:paraId="000026A0">
      <w:pPr>
        <w:pageBreakBefore w:val="0"/>
        <w:rPr/>
      </w:pPr>
      <w:r w:rsidDel="00000000" w:rsidR="00000000" w:rsidRPr="00000000">
        <w:rPr>
          <w:rtl w:val="0"/>
        </w:rPr>
        <w:t xml:space="preserve">m “You look dashing yourself.”</w:t>
      </w:r>
    </w:p>
    <w:p w:rsidR="00000000" w:rsidDel="00000000" w:rsidP="00000000" w:rsidRDefault="00000000" w:rsidRPr="00000000" w14:paraId="000026A1">
      <w:pPr>
        <w:pageBreakBefore w:val="0"/>
        <w:rPr/>
      </w:pPr>
      <w:r w:rsidDel="00000000" w:rsidR="00000000" w:rsidRPr="00000000">
        <w:rPr>
          <w:rtl w:val="0"/>
        </w:rPr>
        <w:t xml:space="preserve">m “My handsome boyfriend.”</w:t>
        <w:br w:type="textWrapping"/>
        <w:t xml:space="preserve">[If picked black suit]</w:t>
      </w:r>
    </w:p>
    <w:p w:rsidR="00000000" w:rsidDel="00000000" w:rsidP="00000000" w:rsidRDefault="00000000" w:rsidRPr="00000000" w14:paraId="000026A2">
      <w:pPr>
        <w:pageBreakBefore w:val="0"/>
        <w:rPr/>
      </w:pPr>
      <w:r w:rsidDel="00000000" w:rsidR="00000000" w:rsidRPr="00000000">
        <w:rPr>
          <w:rtl w:val="0"/>
        </w:rPr>
        <w:t xml:space="preserve">m “Looking all dark and mysterious, you’re like Samuel from Blue Butler.” </w:t>
      </w:r>
    </w:p>
    <w:p w:rsidR="00000000" w:rsidDel="00000000" w:rsidP="00000000" w:rsidRDefault="00000000" w:rsidRPr="00000000" w14:paraId="000026A3">
      <w:pPr>
        <w:pageBreakBefore w:val="0"/>
        <w:rPr/>
      </w:pPr>
      <w:r w:rsidDel="00000000" w:rsidR="00000000" w:rsidRPr="00000000">
        <w:rPr>
          <w:rtl w:val="0"/>
        </w:rPr>
        <w:t xml:space="preserve">m “I like it~”</w:t>
      </w:r>
    </w:p>
    <w:p w:rsidR="00000000" w:rsidDel="00000000" w:rsidP="00000000" w:rsidRDefault="00000000" w:rsidRPr="00000000" w14:paraId="000026A4">
      <w:pPr>
        <w:pageBreakBefore w:val="0"/>
        <w:rPr/>
      </w:pPr>
      <w:r w:rsidDel="00000000" w:rsidR="00000000" w:rsidRPr="00000000">
        <w:rPr>
          <w:rtl w:val="0"/>
        </w:rPr>
        <w:t xml:space="preserve">“She places a hand on my breast and looks me in the eye.”</w:t>
      </w:r>
    </w:p>
    <w:p w:rsidR="00000000" w:rsidDel="00000000" w:rsidP="00000000" w:rsidRDefault="00000000" w:rsidRPr="00000000" w14:paraId="000026A5">
      <w:pPr>
        <w:pageBreakBefore w:val="0"/>
        <w:rPr/>
      </w:pPr>
      <w:r w:rsidDel="00000000" w:rsidR="00000000" w:rsidRPr="00000000">
        <w:rPr>
          <w:rtl w:val="0"/>
        </w:rPr>
        <w:t xml:space="preserve">[If picked grey suit]</w:t>
      </w:r>
    </w:p>
    <w:p w:rsidR="00000000" w:rsidDel="00000000" w:rsidP="00000000" w:rsidRDefault="00000000" w:rsidRPr="00000000" w14:paraId="000026A6">
      <w:pPr>
        <w:pageBreakBefore w:val="0"/>
        <w:rPr/>
      </w:pPr>
      <w:r w:rsidDel="00000000" w:rsidR="00000000" w:rsidRPr="00000000">
        <w:rPr>
          <w:rtl w:val="0"/>
        </w:rPr>
        <w:t xml:space="preserve">m “Looking all sophisticated and elegant.”</w:t>
      </w:r>
    </w:p>
    <w:p w:rsidR="00000000" w:rsidDel="00000000" w:rsidP="00000000" w:rsidRDefault="00000000" w:rsidRPr="00000000" w14:paraId="000026A7">
      <w:pPr>
        <w:pageBreakBefore w:val="0"/>
        <w:rPr/>
      </w:pPr>
      <w:r w:rsidDel="00000000" w:rsidR="00000000" w:rsidRPr="00000000">
        <w:rPr>
          <w:rtl w:val="0"/>
        </w:rPr>
        <w:t xml:space="preserve">m “Hey, you’ve even got a chain!”</w:t>
        <w:br w:type="textWrapping"/>
        <w:t xml:space="preserve">“She traces a thin brass chain on my waistcoat.”</w:t>
      </w:r>
    </w:p>
    <w:p w:rsidR="00000000" w:rsidDel="00000000" w:rsidP="00000000" w:rsidRDefault="00000000" w:rsidRPr="00000000" w14:paraId="000026A8">
      <w:pPr>
        <w:pageBreakBefore w:val="0"/>
        <w:rPr/>
      </w:pPr>
      <w:r w:rsidDel="00000000" w:rsidR="00000000" w:rsidRPr="00000000">
        <w:rPr>
          <w:rtl w:val="0"/>
        </w:rPr>
        <w:t xml:space="preserve">m “Don’t tell me…”</w:t>
      </w:r>
    </w:p>
    <w:p w:rsidR="00000000" w:rsidDel="00000000" w:rsidP="00000000" w:rsidRDefault="00000000" w:rsidRPr="00000000" w14:paraId="000026A9">
      <w:pPr>
        <w:pageBreakBefore w:val="0"/>
        <w:rPr/>
      </w:pPr>
      <w:r w:rsidDel="00000000" w:rsidR="00000000" w:rsidRPr="00000000">
        <w:rPr>
          <w:rtl w:val="0"/>
        </w:rPr>
        <w:t xml:space="preserve">“At the end of the chain in my pocket is a spherical pocket watch.”</w:t>
        <w:br w:type="textWrapping"/>
        <w:t xml:space="preserve">m “You have a pocket watch.”</w:t>
        <w:br w:type="textWrapping"/>
        <w:t xml:space="preserve">m “Okay, it’s official, you and I are getting married.”</w:t>
      </w:r>
    </w:p>
    <w:p w:rsidR="00000000" w:rsidDel="00000000" w:rsidP="00000000" w:rsidRDefault="00000000" w:rsidRPr="00000000" w14:paraId="000026AA">
      <w:pPr>
        <w:pageBreakBefore w:val="0"/>
        <w:rPr/>
      </w:pPr>
      <w:r w:rsidDel="00000000" w:rsidR="00000000" w:rsidRPr="00000000">
        <w:rPr>
          <w:rtl w:val="0"/>
        </w:rPr>
        <w:t xml:space="preserve">[If picked pinstripe suit]</w:t>
      </w:r>
    </w:p>
    <w:p w:rsidR="00000000" w:rsidDel="00000000" w:rsidP="00000000" w:rsidRDefault="00000000" w:rsidRPr="00000000" w14:paraId="000026AB">
      <w:pPr>
        <w:pageBreakBefore w:val="0"/>
        <w:rPr/>
      </w:pPr>
      <w:r w:rsidDel="00000000" w:rsidR="00000000" w:rsidRPr="00000000">
        <w:rPr>
          <w:rtl w:val="0"/>
        </w:rPr>
        <w:t xml:space="preserve">m “Looking all manly and laddish in that pinstripe of yours.”</w:t>
        <w:br w:type="textWrapping"/>
        <w:t xml:space="preserve">m “I could definitely see you cheering and whooping in an hour or two.”</w:t>
        <w:br w:type="textWrapping"/>
        <w:t xml:space="preserve">m “I like that in you.”</w:t>
        <w:br w:type="textWrapping"/>
      </w:r>
    </w:p>
    <w:p w:rsidR="00000000" w:rsidDel="00000000" w:rsidP="00000000" w:rsidRDefault="00000000" w:rsidRPr="00000000" w14:paraId="000026AC">
      <w:pPr>
        <w:pageBreakBefore w:val="0"/>
        <w:rPr/>
      </w:pPr>
      <w:r w:rsidDel="00000000" w:rsidR="00000000" w:rsidRPr="00000000">
        <w:rPr>
          <w:rtl w:val="0"/>
        </w:rPr>
        <w:t xml:space="preserve">“Her compliments are quick to have an effect, as I find myself trying to hide my face with my sleeve.”</w:t>
        <w:br w:type="textWrapping"/>
        <w:t xml:space="preserve">m “Not to mention you’re adorable.”</w:t>
        <w:br w:type="textWrapping"/>
        <w:t xml:space="preserve">m “Now, let’s get going, we’d rather not be late.”</w:t>
        <w:br w:type="textWrapping"/>
        <w:t xml:space="preserve">mc “Agreed, let’s move.”</w:t>
        <w:br w:type="textWrapping"/>
        <w:t xml:space="preserve">“We set off towards the venue, the golden light of dusk illuminating our faces.”</w:t>
      </w:r>
    </w:p>
    <w:p w:rsidR="00000000" w:rsidDel="00000000" w:rsidP="00000000" w:rsidRDefault="00000000" w:rsidRPr="00000000" w14:paraId="000026AD">
      <w:pPr>
        <w:pageBreakBefore w:val="0"/>
        <w:rPr/>
      </w:pPr>
      <w:r w:rsidDel="00000000" w:rsidR="00000000" w:rsidRPr="00000000">
        <w:rPr>
          <w:rtl w:val="0"/>
        </w:rPr>
        <w:t xml:space="preserve">“This will truly be a night to remember.”</w:t>
      </w:r>
    </w:p>
    <w:p w:rsidR="00000000" w:rsidDel="00000000" w:rsidP="00000000" w:rsidRDefault="00000000" w:rsidRPr="00000000" w14:paraId="000026AE">
      <w:pPr>
        <w:pageBreakBefore w:val="0"/>
        <w:rPr/>
      </w:pPr>
      <w:r w:rsidDel="00000000" w:rsidR="00000000" w:rsidRPr="00000000">
        <w:rPr>
          <w:rtl w:val="0"/>
        </w:rPr>
      </w:r>
    </w:p>
    <w:p w:rsidR="00000000" w:rsidDel="00000000" w:rsidP="00000000" w:rsidRDefault="00000000" w:rsidRPr="00000000" w14:paraId="000026AF">
      <w:pPr>
        <w:pageBreakBefore w:val="0"/>
        <w:rPr/>
      </w:pPr>
      <w:r w:rsidDel="00000000" w:rsidR="00000000" w:rsidRPr="00000000">
        <w:rPr>
          <w:rtl w:val="0"/>
        </w:rPr>
        <w:t xml:space="preserve">[wipe to black]</w:t>
      </w:r>
    </w:p>
    <w:p w:rsidR="00000000" w:rsidDel="00000000" w:rsidP="00000000" w:rsidRDefault="00000000" w:rsidRPr="00000000" w14:paraId="000026B0">
      <w:pPr>
        <w:pageBreakBefore w:val="0"/>
        <w:rPr/>
      </w:pPr>
      <w:r w:rsidDel="00000000" w:rsidR="00000000" w:rsidRPr="00000000">
        <w:rPr>
          <w:rtl w:val="0"/>
        </w:rPr>
        <w:t xml:space="preserve">[wipe to venue entryway]</w:t>
      </w:r>
    </w:p>
    <w:p w:rsidR="00000000" w:rsidDel="00000000" w:rsidP="00000000" w:rsidRDefault="00000000" w:rsidRPr="00000000" w14:paraId="000026B1">
      <w:pPr>
        <w:pageBreakBefore w:val="0"/>
        <w:rPr/>
      </w:pPr>
      <w:r w:rsidDel="00000000" w:rsidR="00000000" w:rsidRPr="00000000">
        <w:rPr>
          <w:rtl w:val="0"/>
        </w:rPr>
      </w:r>
    </w:p>
    <w:p w:rsidR="00000000" w:rsidDel="00000000" w:rsidP="00000000" w:rsidRDefault="00000000" w:rsidRPr="00000000" w14:paraId="000026B2">
      <w:pPr>
        <w:pageBreakBefore w:val="0"/>
        <w:rPr/>
      </w:pPr>
      <w:r w:rsidDel="00000000" w:rsidR="00000000" w:rsidRPr="00000000">
        <w:rPr>
          <w:rtl w:val="0"/>
        </w:rPr>
        <w:t xml:space="preserve">“An orange glow and blue carpets tell us that we’ve arrived.”</w:t>
        <w:br w:type="textWrapping"/>
        <w:t xml:space="preserve">“We each show the man at the front our tickets, and he leads us towards a foyer.”</w:t>
      </w:r>
    </w:p>
    <w:p w:rsidR="00000000" w:rsidDel="00000000" w:rsidP="00000000" w:rsidRDefault="00000000" w:rsidRPr="00000000" w14:paraId="000026B3">
      <w:pPr>
        <w:pageBreakBefore w:val="0"/>
        <w:rPr/>
      </w:pPr>
      <w:r w:rsidDel="00000000" w:rsidR="00000000" w:rsidRPr="00000000">
        <w:rPr>
          <w:rtl w:val="0"/>
        </w:rPr>
        <w:t xml:space="preserve">“Lots of people are already here, but this is far from the full crowd.”</w:t>
        <w:br w:type="textWrapping"/>
        <w:t xml:space="preserve">“One notable group is all present, however.”</w:t>
      </w:r>
    </w:p>
    <w:p w:rsidR="00000000" w:rsidDel="00000000" w:rsidP="00000000" w:rsidRDefault="00000000" w:rsidRPr="00000000" w14:paraId="000026B4">
      <w:pPr>
        <w:pageBreakBefore w:val="0"/>
        <w:rPr/>
      </w:pPr>
      <w:r w:rsidDel="00000000" w:rsidR="00000000" w:rsidRPr="00000000">
        <w:rPr>
          <w:rtl w:val="0"/>
        </w:rPr>
        <w:t xml:space="preserve">“I spot Natsuki, Sayori and Yuri near the corner of the room, talking amongst themselves.”</w:t>
        <w:br w:type="textWrapping"/>
        <w:t xml:space="preserve">mc “Hey, Moni, there’s the rest of the club!”</w:t>
        <w:br w:type="textWrapping"/>
        <w:t xml:space="preserve">m “Oh, yeah, so it is!”</w:t>
      </w:r>
    </w:p>
    <w:p w:rsidR="00000000" w:rsidDel="00000000" w:rsidP="00000000" w:rsidRDefault="00000000" w:rsidRPr="00000000" w14:paraId="000026B5">
      <w:pPr>
        <w:pageBreakBefore w:val="0"/>
        <w:rPr/>
      </w:pPr>
      <w:r w:rsidDel="00000000" w:rsidR="00000000" w:rsidRPr="00000000">
        <w:rPr>
          <w:rtl w:val="0"/>
        </w:rPr>
        <w:t xml:space="preserve">s “Hey guys!”</w:t>
      </w:r>
    </w:p>
    <w:p w:rsidR="00000000" w:rsidDel="00000000" w:rsidP="00000000" w:rsidRDefault="00000000" w:rsidRPr="00000000" w14:paraId="000026B6">
      <w:pPr>
        <w:pageBreakBefore w:val="0"/>
        <w:rPr/>
      </w:pPr>
      <w:r w:rsidDel="00000000" w:rsidR="00000000" w:rsidRPr="00000000">
        <w:rPr>
          <w:rtl w:val="0"/>
        </w:rPr>
        <w:t xml:space="preserve">n “Sup, lovebirds?”</w:t>
        <w:br w:type="textWrapping"/>
        <w:t xml:space="preserve">y “Heya…”</w:t>
        <w:br w:type="textWrapping"/>
        <w:t xml:space="preserve">“Yuri seems to be rather shy.”</w:t>
      </w:r>
    </w:p>
    <w:p w:rsidR="00000000" w:rsidDel="00000000" w:rsidP="00000000" w:rsidRDefault="00000000" w:rsidRPr="00000000" w14:paraId="000026B7">
      <w:pPr>
        <w:pageBreakBefore w:val="0"/>
        <w:rPr/>
      </w:pPr>
      <w:r w:rsidDel="00000000" w:rsidR="00000000" w:rsidRPr="00000000">
        <w:rPr>
          <w:rtl w:val="0"/>
        </w:rPr>
        <w:t xml:space="preserve">“Perhaps the overabundance of people and her dress being more revealing than anything she’s ever worn are taking their tolls.”</w:t>
        <w:br w:type="textWrapping"/>
        <w:t xml:space="preserve">mc “You look great, Yuri.”</w:t>
        <w:br w:type="textWrapping"/>
        <w:t xml:space="preserve">mc “The same goes for all of you.”</w:t>
        <w:br w:type="textWrapping"/>
        <w:t xml:space="preserve">mc “I’m glad we all get to spend this last time together as an official school club.”</w:t>
      </w:r>
    </w:p>
    <w:p w:rsidR="00000000" w:rsidDel="00000000" w:rsidP="00000000" w:rsidRDefault="00000000" w:rsidRPr="00000000" w14:paraId="000026B8">
      <w:pPr>
        <w:pageBreakBefore w:val="0"/>
        <w:rPr/>
      </w:pPr>
      <w:r w:rsidDel="00000000" w:rsidR="00000000" w:rsidRPr="00000000">
        <w:rPr>
          <w:rtl w:val="0"/>
        </w:rPr>
        <w:t xml:space="preserve">s “Agreed, this is the resolution to well, everything, so let’s make it one to remember!”</w:t>
      </w:r>
    </w:p>
    <w:p w:rsidR="00000000" w:rsidDel="00000000" w:rsidP="00000000" w:rsidRDefault="00000000" w:rsidRPr="00000000" w14:paraId="000026B9">
      <w:pPr>
        <w:pageBreakBefore w:val="0"/>
        <w:rPr/>
      </w:pPr>
      <w:r w:rsidDel="00000000" w:rsidR="00000000" w:rsidRPr="00000000">
        <w:rPr>
          <w:rtl w:val="0"/>
        </w:rPr>
        <w:t xml:space="preserve">n “You bet!”</w:t>
      </w:r>
    </w:p>
    <w:p w:rsidR="00000000" w:rsidDel="00000000" w:rsidP="00000000" w:rsidRDefault="00000000" w:rsidRPr="00000000" w14:paraId="000026BA">
      <w:pPr>
        <w:pageBreakBefore w:val="0"/>
        <w:rPr/>
      </w:pPr>
      <w:r w:rsidDel="00000000" w:rsidR="00000000" w:rsidRPr="00000000">
        <w:rPr>
          <w:rtl w:val="0"/>
        </w:rPr>
        <w:t xml:space="preserve">y “Agreed.”</w:t>
        <w:br w:type="textWrapping"/>
        <w:t xml:space="preserve">m “Count me in.”</w:t>
      </w:r>
    </w:p>
    <w:p w:rsidR="00000000" w:rsidDel="00000000" w:rsidP="00000000" w:rsidRDefault="00000000" w:rsidRPr="00000000" w14:paraId="000026BB">
      <w:pPr>
        <w:pageBreakBefore w:val="0"/>
        <w:rPr/>
      </w:pPr>
      <w:r w:rsidDel="00000000" w:rsidR="00000000" w:rsidRPr="00000000">
        <w:rPr>
          <w:rtl w:val="0"/>
        </w:rPr>
        <w:t xml:space="preserve">m “Although you’ll have to forgive me, I’ll be hogging [player].”</w:t>
        <w:br w:type="textWrapping"/>
        <w:t xml:space="preserve">“The other three chuckle.”</w:t>
        <w:br w:type="textWrapping"/>
        <w:t xml:space="preserve">n “That’s hardly a surprise, although we need at least one group dance.”</w:t>
        <w:br w:type="textWrapping"/>
        <w:t xml:space="preserve">m “You got it.”</w:t>
        <w:br w:type="textWrapping"/>
        <w:t xml:space="preserve">mc “A group dance is compulsory, absolutely.”</w:t>
      </w:r>
    </w:p>
    <w:p w:rsidR="00000000" w:rsidDel="00000000" w:rsidP="00000000" w:rsidRDefault="00000000" w:rsidRPr="00000000" w14:paraId="000026BC">
      <w:pPr>
        <w:pageBreakBefore w:val="0"/>
        <w:rPr/>
      </w:pPr>
      <w:r w:rsidDel="00000000" w:rsidR="00000000" w:rsidRPr="00000000">
        <w:rPr>
          <w:rtl w:val="0"/>
        </w:rPr>
        <w:t xml:space="preserve">mc “Oh, hey, looks like we can go in.”</w:t>
      </w:r>
    </w:p>
    <w:p w:rsidR="00000000" w:rsidDel="00000000" w:rsidP="00000000" w:rsidRDefault="00000000" w:rsidRPr="00000000" w14:paraId="000026BD">
      <w:pPr>
        <w:pageBreakBefore w:val="0"/>
        <w:rPr/>
      </w:pPr>
      <w:r w:rsidDel="00000000" w:rsidR="00000000" w:rsidRPr="00000000">
        <w:rPr>
          <w:rtl w:val="0"/>
        </w:rPr>
        <w:t xml:space="preserve">“We all enter a set of large doors into a massive hall.”</w:t>
      </w:r>
    </w:p>
    <w:p w:rsidR="00000000" w:rsidDel="00000000" w:rsidP="00000000" w:rsidRDefault="00000000" w:rsidRPr="00000000" w14:paraId="000026BE">
      <w:pPr>
        <w:pageBreakBefore w:val="0"/>
        <w:rPr/>
      </w:pPr>
      <w:r w:rsidDel="00000000" w:rsidR="00000000" w:rsidRPr="00000000">
        <w:rPr>
          <w:rtl w:val="0"/>
        </w:rPr>
        <w:t xml:space="preserve">[bg prom hall]</w:t>
      </w:r>
    </w:p>
    <w:p w:rsidR="00000000" w:rsidDel="00000000" w:rsidP="00000000" w:rsidRDefault="00000000" w:rsidRPr="00000000" w14:paraId="000026BF">
      <w:pPr>
        <w:pageBreakBefore w:val="0"/>
        <w:rPr/>
      </w:pPr>
      <w:r w:rsidDel="00000000" w:rsidR="00000000" w:rsidRPr="00000000">
        <w:rPr>
          <w:rtl w:val="0"/>
        </w:rPr>
        <w:t xml:space="preserve">[j = dj]</w:t>
      </w:r>
    </w:p>
    <w:p w:rsidR="00000000" w:rsidDel="00000000" w:rsidP="00000000" w:rsidRDefault="00000000" w:rsidRPr="00000000" w14:paraId="000026C0">
      <w:pPr>
        <w:pageBreakBefore w:val="0"/>
        <w:rPr/>
      </w:pPr>
      <w:r w:rsidDel="00000000" w:rsidR="00000000" w:rsidRPr="00000000">
        <w:rPr>
          <w:rtl w:val="0"/>
        </w:rPr>
        <w:t xml:space="preserve">“A tall young man stands upon the stage with all the apparatus he needs to throw a party, minus class C drugs.”</w:t>
      </w:r>
    </w:p>
    <w:p w:rsidR="00000000" w:rsidDel="00000000" w:rsidP="00000000" w:rsidRDefault="00000000" w:rsidRPr="00000000" w14:paraId="000026C1">
      <w:pPr>
        <w:pageBreakBefore w:val="0"/>
        <w:rPr/>
      </w:pPr>
      <w:r w:rsidDel="00000000" w:rsidR="00000000" w:rsidRPr="00000000">
        <w:rPr>
          <w:rtl w:val="0"/>
        </w:rPr>
        <w:t xml:space="preserve">j “Come on in, everyone, get yourselves ready, cause this is gonna be one hell of a night!”</w:t>
        <w:br w:type="textWrapping"/>
        <w:t xml:space="preserve">“A cacophony of cheering erupts from the louder among us.”</w:t>
        <w:br w:type="textWrapping"/>
        <w:t xml:space="preserve">“Monika is the only one in the club to join.”</w:t>
      </w:r>
    </w:p>
    <w:p w:rsidR="00000000" w:rsidDel="00000000" w:rsidP="00000000" w:rsidRDefault="00000000" w:rsidRPr="00000000" w14:paraId="000026C2">
      <w:pPr>
        <w:pageBreakBefore w:val="0"/>
        <w:rPr/>
      </w:pPr>
      <w:r w:rsidDel="00000000" w:rsidR="00000000" w:rsidRPr="00000000">
        <w:rPr>
          <w:rtl w:val="0"/>
        </w:rPr>
        <w:t xml:space="preserve">“Almost immediately, he begins blasting the first of many songs.”</w:t>
      </w:r>
    </w:p>
    <w:p w:rsidR="00000000" w:rsidDel="00000000" w:rsidP="00000000" w:rsidRDefault="00000000" w:rsidRPr="00000000" w14:paraId="000026C3">
      <w:pPr>
        <w:pageBreakBefore w:val="0"/>
        <w:rPr/>
      </w:pPr>
      <w:r w:rsidDel="00000000" w:rsidR="00000000" w:rsidRPr="00000000">
        <w:rPr>
          <w:rtl w:val="0"/>
        </w:rPr>
        <w:t xml:space="preserve">“We all start to dance, but we’re all very aware it will take a few songs to get us in the mood.”</w:t>
      </w:r>
    </w:p>
    <w:p w:rsidR="00000000" w:rsidDel="00000000" w:rsidP="00000000" w:rsidRDefault="00000000" w:rsidRPr="00000000" w14:paraId="000026C4">
      <w:pPr>
        <w:pageBreakBefore w:val="0"/>
        <w:rPr/>
      </w:pPr>
      <w:r w:rsidDel="00000000" w:rsidR="00000000" w:rsidRPr="00000000">
        <w:rPr>
          <w:rtl w:val="0"/>
        </w:rPr>
        <w:t xml:space="preserve">“Either way, Monika and I spend more together than with any of the others.”</w:t>
      </w:r>
    </w:p>
    <w:p w:rsidR="00000000" w:rsidDel="00000000" w:rsidP="00000000" w:rsidRDefault="00000000" w:rsidRPr="00000000" w14:paraId="000026C5">
      <w:pPr>
        <w:pageBreakBefore w:val="0"/>
        <w:rPr/>
      </w:pPr>
      <w:r w:rsidDel="00000000" w:rsidR="00000000" w:rsidRPr="00000000">
        <w:rPr>
          <w:rtl w:val="0"/>
        </w:rPr>
        <w:t xml:space="preserve">“Three songs in, and the rest of the club have joined our dance.”</w:t>
      </w:r>
    </w:p>
    <w:p w:rsidR="00000000" w:rsidDel="00000000" w:rsidP="00000000" w:rsidRDefault="00000000" w:rsidRPr="00000000" w14:paraId="000026C6">
      <w:pPr>
        <w:pageBreakBefore w:val="0"/>
        <w:rPr/>
      </w:pPr>
      <w:r w:rsidDel="00000000" w:rsidR="00000000" w:rsidRPr="00000000">
        <w:rPr>
          <w:rtl w:val="0"/>
        </w:rPr>
        <w:t xml:space="preserve">“Sayori is just going wild.”</w:t>
      </w:r>
    </w:p>
    <w:p w:rsidR="00000000" w:rsidDel="00000000" w:rsidP="00000000" w:rsidRDefault="00000000" w:rsidRPr="00000000" w14:paraId="000026C7">
      <w:pPr>
        <w:pageBreakBefore w:val="0"/>
        <w:rPr/>
      </w:pPr>
      <w:r w:rsidDel="00000000" w:rsidR="00000000" w:rsidRPr="00000000">
        <w:rPr>
          <w:rtl w:val="0"/>
        </w:rPr>
        <w:t xml:space="preserve">“Natsuki is trying to be as ‘bad’ as physically possible.”</w:t>
        <w:br w:type="textWrapping"/>
        <w:t xml:space="preserve">“Yuri, rather unexpectedly, has turned her previously methodical approach to dancing into high energy headbanging.”</w:t>
      </w:r>
    </w:p>
    <w:p w:rsidR="00000000" w:rsidDel="00000000" w:rsidP="00000000" w:rsidRDefault="00000000" w:rsidRPr="00000000" w14:paraId="000026C8">
      <w:pPr>
        <w:pageBreakBefore w:val="0"/>
        <w:rPr/>
      </w:pPr>
      <w:r w:rsidDel="00000000" w:rsidR="00000000" w:rsidRPr="00000000">
        <w:rPr>
          <w:rtl w:val="0"/>
        </w:rPr>
        <w:t xml:space="preserve">“Monika no longer seems to mind, in fact, it looks like she’s enjoying herself more with them around.”</w:t>
      </w:r>
    </w:p>
    <w:p w:rsidR="00000000" w:rsidDel="00000000" w:rsidP="00000000" w:rsidRDefault="00000000" w:rsidRPr="00000000" w14:paraId="000026C9">
      <w:pPr>
        <w:pageBreakBefore w:val="0"/>
        <w:rPr/>
      </w:pPr>
      <w:r w:rsidDel="00000000" w:rsidR="00000000" w:rsidRPr="00000000">
        <w:rPr>
          <w:rtl w:val="0"/>
        </w:rPr>
        <w:t xml:space="preserve">“This is amazing.”</w:t>
      </w:r>
    </w:p>
    <w:p w:rsidR="00000000" w:rsidDel="00000000" w:rsidP="00000000" w:rsidRDefault="00000000" w:rsidRPr="00000000" w14:paraId="000026CA">
      <w:pPr>
        <w:pageBreakBefore w:val="0"/>
        <w:rPr/>
      </w:pPr>
      <w:r w:rsidDel="00000000" w:rsidR="00000000" w:rsidRPr="00000000">
        <w:rPr>
          <w:rtl w:val="0"/>
        </w:rPr>
        <w:t xml:space="preserve">“Finishing high school with my hopes high, a wonderful girlfriend, and a trio of amazing friends.”</w:t>
        <w:br w:type="textWrapping"/>
        <w:t xml:space="preserve">“I’m only eighteen, and I’ve met the love of my life.”</w:t>
      </w:r>
    </w:p>
    <w:p w:rsidR="00000000" w:rsidDel="00000000" w:rsidP="00000000" w:rsidRDefault="00000000" w:rsidRPr="00000000" w14:paraId="000026CB">
      <w:pPr>
        <w:pageBreakBefore w:val="0"/>
        <w:rPr/>
      </w:pPr>
      <w:r w:rsidDel="00000000" w:rsidR="00000000" w:rsidRPr="00000000">
        <w:rPr>
          <w:rtl w:val="0"/>
        </w:rPr>
        <w:t xml:space="preserve">“Everything is...right.”</w:t>
        <w:br w:type="textWrapping"/>
        <w:t xml:space="preserve">“The fourth song comes on, and it’s far slower.”</w:t>
      </w:r>
    </w:p>
    <w:p w:rsidR="00000000" w:rsidDel="00000000" w:rsidP="00000000" w:rsidRDefault="00000000" w:rsidRPr="00000000" w14:paraId="000026CC">
      <w:pPr>
        <w:pageBreakBefore w:val="0"/>
        <w:rPr/>
      </w:pPr>
      <w:r w:rsidDel="00000000" w:rsidR="00000000" w:rsidRPr="00000000">
        <w:rPr>
          <w:rtl w:val="0"/>
        </w:rPr>
        <w:t xml:space="preserve">j “Now’s the time for the couples to get together.”</w:t>
        <w:br w:type="textWrapping"/>
        <w:t xml:space="preserve">“Monika grabs my arms and pulls me towards the centre of the dance floor.”</w:t>
        <w:br w:type="textWrapping"/>
        <w:t xml:space="preserve">“She then wraps her arm around me, and I do the same in return.”</w:t>
        <w:br w:type="textWrapping"/>
        <w:t xml:space="preserve">“Out of the corner of my eye I see Yuri curtsy to Natsuki before taking her hand and beginning a dance of their own.”</w:t>
      </w:r>
    </w:p>
    <w:p w:rsidR="00000000" w:rsidDel="00000000" w:rsidP="00000000" w:rsidRDefault="00000000" w:rsidRPr="00000000" w14:paraId="000026CD">
      <w:pPr>
        <w:pageBreakBefore w:val="0"/>
        <w:rPr/>
      </w:pPr>
      <w:r w:rsidDel="00000000" w:rsidR="00000000" w:rsidRPr="00000000">
        <w:rPr>
          <w:rtl w:val="0"/>
        </w:rPr>
        <w:t xml:space="preserve">“I was wrong.”</w:t>
      </w:r>
    </w:p>
    <w:p w:rsidR="00000000" w:rsidDel="00000000" w:rsidP="00000000" w:rsidRDefault="00000000" w:rsidRPr="00000000" w14:paraId="000026CE">
      <w:pPr>
        <w:pageBreakBefore w:val="0"/>
        <w:rPr/>
      </w:pPr>
      <w:r w:rsidDel="00000000" w:rsidR="00000000" w:rsidRPr="00000000">
        <w:rPr>
          <w:rtl w:val="0"/>
        </w:rPr>
        <w:t xml:space="preserve">“&lt;i&gt;This&lt;/i&gt; is right.”</w:t>
        <w:br w:type="textWrapping"/>
        <w:t xml:space="preserve">“She rests her head on my chest.”</w:t>
        <w:br w:type="textWrapping"/>
        <w:t xml:space="preserve">“I kiss the top of her head and hold her tighter.”</w:t>
        <w:br w:type="textWrapping"/>
        <w:t xml:space="preserve">“This is perfect.”</w:t>
        <w:br w:type="textWrapping"/>
        <w:t xml:space="preserve">“Her glistening eyes look up at me, deep pools of infinite emerald.”</w:t>
      </w:r>
    </w:p>
    <w:p w:rsidR="00000000" w:rsidDel="00000000" w:rsidP="00000000" w:rsidRDefault="00000000" w:rsidRPr="00000000" w14:paraId="000026CF">
      <w:pPr>
        <w:pageBreakBefore w:val="0"/>
        <w:rPr/>
      </w:pPr>
      <w:r w:rsidDel="00000000" w:rsidR="00000000" w:rsidRPr="00000000">
        <w:rPr>
          <w:rtl w:val="0"/>
        </w:rPr>
        <w:t xml:space="preserve">“We share a long, tender kiss.”</w:t>
      </w:r>
    </w:p>
    <w:p w:rsidR="00000000" w:rsidDel="00000000" w:rsidP="00000000" w:rsidRDefault="00000000" w:rsidRPr="00000000" w14:paraId="000026D0">
      <w:pPr>
        <w:pageBreakBefore w:val="0"/>
        <w:rPr/>
      </w:pPr>
      <w:r w:rsidDel="00000000" w:rsidR="00000000" w:rsidRPr="00000000">
        <w:rPr>
          <w:rtl w:val="0"/>
        </w:rPr>
        <w:t xml:space="preserve">“This is likely the first kiss the school has seen us share.”</w:t>
      </w:r>
    </w:p>
    <w:p w:rsidR="00000000" w:rsidDel="00000000" w:rsidP="00000000" w:rsidRDefault="00000000" w:rsidRPr="00000000" w14:paraId="000026D1">
      <w:pPr>
        <w:pageBreakBefore w:val="0"/>
        <w:rPr/>
      </w:pPr>
      <w:r w:rsidDel="00000000" w:rsidR="00000000" w:rsidRPr="00000000">
        <w:rPr>
          <w:rtl w:val="0"/>
        </w:rPr>
        <w:t xml:space="preserve">“So of course, everyone reacts with surprise, the most popular girl in school with the school nobody.”</w:t>
      </w:r>
    </w:p>
    <w:p w:rsidR="00000000" w:rsidDel="00000000" w:rsidP="00000000" w:rsidRDefault="00000000" w:rsidRPr="00000000" w14:paraId="000026D2">
      <w:pPr>
        <w:pageBreakBefore w:val="0"/>
        <w:rPr/>
      </w:pPr>
      <w:r w:rsidDel="00000000" w:rsidR="00000000" w:rsidRPr="00000000">
        <w:rPr>
          <w:rtl w:val="0"/>
        </w:rPr>
        <w:t xml:space="preserve">“Something out of a teenage drama.”</w:t>
      </w:r>
    </w:p>
    <w:p w:rsidR="00000000" w:rsidDel="00000000" w:rsidP="00000000" w:rsidRDefault="00000000" w:rsidRPr="00000000" w14:paraId="000026D3">
      <w:pPr>
        <w:pageBreakBefore w:val="0"/>
        <w:rPr/>
      </w:pPr>
      <w:r w:rsidDel="00000000" w:rsidR="00000000" w:rsidRPr="00000000">
        <w:rPr>
          <w:rtl w:val="0"/>
        </w:rPr>
        <w:t xml:space="preserve">“But I don’t care, and neither does Monika.”</w:t>
        <w:br w:type="textWrapping"/>
        <w:t xml:space="preserve">“At this very moment, all that exists is each other.”</w:t>
      </w:r>
    </w:p>
    <w:p w:rsidR="00000000" w:rsidDel="00000000" w:rsidP="00000000" w:rsidRDefault="00000000" w:rsidRPr="00000000" w14:paraId="000026D4">
      <w:pPr>
        <w:pageBreakBefore w:val="0"/>
        <w:rPr/>
      </w:pPr>
      <w:r w:rsidDel="00000000" w:rsidR="00000000" w:rsidRPr="00000000">
        <w:rPr>
          <w:rtl w:val="0"/>
        </w:rPr>
        <w:t xml:space="preserve">“This is amazing.”</w:t>
      </w:r>
    </w:p>
    <w:p w:rsidR="00000000" w:rsidDel="00000000" w:rsidP="00000000" w:rsidRDefault="00000000" w:rsidRPr="00000000" w14:paraId="000026D5">
      <w:pPr>
        <w:pageBreakBefore w:val="0"/>
        <w:rPr/>
      </w:pPr>
      <w:r w:rsidDel="00000000" w:rsidR="00000000" w:rsidRPr="00000000">
        <w:rPr>
          <w:rtl w:val="0"/>
        </w:rPr>
        <w:t xml:space="preserve">“I love you so much, Monika.”</w:t>
        <w:br w:type="textWrapping"/>
        <w:t xml:space="preserve">“I will hold your heart and defend it with my own.”</w:t>
        <w:br w:type="textWrapping"/>
        <w:t xml:space="preserve">“You mean everything to me.”</w:t>
      </w:r>
    </w:p>
    <w:p w:rsidR="00000000" w:rsidDel="00000000" w:rsidP="00000000" w:rsidRDefault="00000000" w:rsidRPr="00000000" w14:paraId="000026D6">
      <w:pPr>
        <w:pageBreakBefore w:val="0"/>
        <w:rPr/>
      </w:pPr>
      <w:r w:rsidDel="00000000" w:rsidR="00000000" w:rsidRPr="00000000">
        <w:rPr>
          <w:rtl w:val="0"/>
        </w:rPr>
        <w:t xml:space="preserve">“And with that, the world begins to fade away.”</w:t>
      </w:r>
    </w:p>
    <w:p w:rsidR="00000000" w:rsidDel="00000000" w:rsidP="00000000" w:rsidRDefault="00000000" w:rsidRPr="00000000" w14:paraId="000026D7">
      <w:pPr>
        <w:pageBreakBefore w:val="0"/>
        <w:rPr/>
      </w:pPr>
      <w:r w:rsidDel="00000000" w:rsidR="00000000" w:rsidRPr="00000000">
        <w:rPr>
          <w:rtl w:val="0"/>
        </w:rPr>
        <w:t xml:space="preserve">“The song is over, but we’re still in each other’s arms.”</w:t>
        <w:br w:type="textWrapping"/>
        <w:t xml:space="preserve">“I feel a light tap on my shoulder.”</w:t>
      </w:r>
    </w:p>
    <w:p w:rsidR="00000000" w:rsidDel="00000000" w:rsidP="00000000" w:rsidRDefault="00000000" w:rsidRPr="00000000" w14:paraId="000026D8">
      <w:pPr>
        <w:pageBreakBefore w:val="0"/>
        <w:rPr/>
      </w:pPr>
      <w:r w:rsidDel="00000000" w:rsidR="00000000" w:rsidRPr="00000000">
        <w:rPr>
          <w:rtl w:val="0"/>
        </w:rPr>
        <w:t xml:space="preserve">“It’s Yuri.”</w:t>
        <w:br w:type="textWrapping"/>
        <w:t xml:space="preserve">y “Heya, I just thought you should know I took this photo of you two.”</w:t>
        <w:br w:type="textWrapping"/>
        <w:t xml:space="preserve">y “Cause, y’know, it was adorable.”</w:t>
      </w:r>
    </w:p>
    <w:p w:rsidR="00000000" w:rsidDel="00000000" w:rsidP="00000000" w:rsidRDefault="00000000" w:rsidRPr="00000000" w14:paraId="000026D9">
      <w:pPr>
        <w:pageBreakBefore w:val="0"/>
        <w:rPr/>
      </w:pPr>
      <w:r w:rsidDel="00000000" w:rsidR="00000000" w:rsidRPr="00000000">
        <w:rPr>
          <w:rtl w:val="0"/>
        </w:rPr>
        <w:t xml:space="preserve">“She shows us the photo, and as with everything Yuri does, it has been meticulously focussed to perfection.”</w:t>
        <w:br w:type="textWrapping"/>
        <w:t xml:space="preserve">m “Yuri, send that to me.”</w:t>
        <w:br w:type="textWrapping"/>
        <w:t xml:space="preserve">m “I need that in my life.”</w:t>
        <w:br w:type="textWrapping"/>
        <w:t xml:space="preserve">y “Uhuhu, sure, I’ll drop it to you right away.”</w:t>
      </w:r>
    </w:p>
    <w:p w:rsidR="00000000" w:rsidDel="00000000" w:rsidP="00000000" w:rsidRDefault="00000000" w:rsidRPr="00000000" w14:paraId="000026DA">
      <w:pPr>
        <w:pageBreakBefore w:val="0"/>
        <w:rPr/>
      </w:pPr>
      <w:r w:rsidDel="00000000" w:rsidR="00000000" w:rsidRPr="00000000">
        <w:rPr>
          <w:rtl w:val="0"/>
        </w:rPr>
        <w:t xml:space="preserve">“With a couple of taps on her screen, she looks back at us.”</w:t>
        <w:br w:type="textWrapping"/>
        <w:t xml:space="preserve">y “Done!”</w:t>
      </w:r>
    </w:p>
    <w:p w:rsidR="00000000" w:rsidDel="00000000" w:rsidP="00000000" w:rsidRDefault="00000000" w:rsidRPr="00000000" w14:paraId="000026DB">
      <w:pPr>
        <w:pageBreakBefore w:val="0"/>
        <w:rPr/>
      </w:pPr>
      <w:r w:rsidDel="00000000" w:rsidR="00000000" w:rsidRPr="00000000">
        <w:rPr>
          <w:rtl w:val="0"/>
        </w:rPr>
        <w:t xml:space="preserve">“Monika immediately takes her phone out, finds the image, and sets it as her wallpaper.”</w:t>
        <w:br w:type="textWrapping"/>
        <w:t xml:space="preserve">m “This is a day I don’t want to forget anything about.”</w:t>
      </w:r>
    </w:p>
    <w:p w:rsidR="00000000" w:rsidDel="00000000" w:rsidP="00000000" w:rsidRDefault="00000000" w:rsidRPr="00000000" w14:paraId="000026DC">
      <w:pPr>
        <w:pageBreakBefore w:val="0"/>
        <w:rPr/>
      </w:pPr>
      <w:r w:rsidDel="00000000" w:rsidR="00000000" w:rsidRPr="00000000">
        <w:rPr>
          <w:rtl w:val="0"/>
        </w:rPr>
        <w:t xml:space="preserve">m “You guys all here, my amazing boyfriend, everything about this is perfect.”</w:t>
        <w:br w:type="textWrapping"/>
        <w:t xml:space="preserve">“The high energy song that we haven’t been paying much attention to ends, and another slow song begins.”</w:t>
        <w:br w:type="textWrapping"/>
        <w:t xml:space="preserve">“Yuri once again takes Natsuki’s hand.”</w:t>
        <w:br w:type="textWrapping"/>
        <w:t xml:space="preserve">“I, however, am at a loss.”</w:t>
      </w:r>
    </w:p>
    <w:p w:rsidR="00000000" w:rsidDel="00000000" w:rsidP="00000000" w:rsidRDefault="00000000" w:rsidRPr="00000000" w14:paraId="000026DD">
      <w:pPr>
        <w:pageBreakBefore w:val="0"/>
        <w:rPr/>
      </w:pPr>
      <w:r w:rsidDel="00000000" w:rsidR="00000000" w:rsidRPr="00000000">
        <w:rPr>
          <w:rtl w:val="0"/>
        </w:rPr>
        <w:t xml:space="preserve">“Sayori looks lonely, but I don’t want to upset Monika.”</w:t>
      </w:r>
    </w:p>
    <w:p w:rsidR="00000000" w:rsidDel="00000000" w:rsidP="00000000" w:rsidRDefault="00000000" w:rsidRPr="00000000" w14:paraId="000026DE">
      <w:pPr>
        <w:pageBreakBefore w:val="0"/>
        <w:rPr/>
      </w:pPr>
      <w:r w:rsidDel="00000000" w:rsidR="00000000" w:rsidRPr="00000000">
        <w:rPr>
          <w:rtl w:val="0"/>
        </w:rPr>
        <w:t xml:space="preserve">“What should I do?”</w:t>
      </w:r>
    </w:p>
    <w:p w:rsidR="00000000" w:rsidDel="00000000" w:rsidP="00000000" w:rsidRDefault="00000000" w:rsidRPr="00000000" w14:paraId="000026DF">
      <w:pPr>
        <w:pageBreakBefore w:val="0"/>
        <w:rPr/>
      </w:pPr>
      <w:r w:rsidDel="00000000" w:rsidR="00000000" w:rsidRPr="00000000">
        <w:rPr>
          <w:rtl w:val="0"/>
        </w:rPr>
      </w:r>
    </w:p>
    <w:p w:rsidR="00000000" w:rsidDel="00000000" w:rsidP="00000000" w:rsidRDefault="00000000" w:rsidRPr="00000000" w14:paraId="000026E0">
      <w:pPr>
        <w:pageBreakBefore w:val="0"/>
        <w:rPr/>
      </w:pPr>
      <w:r w:rsidDel="00000000" w:rsidR="00000000" w:rsidRPr="00000000">
        <w:rPr>
          <w:rtl w:val="0"/>
        </w:rPr>
        <w:t xml:space="preserve">[Choice:</w:t>
      </w:r>
    </w:p>
    <w:p w:rsidR="00000000" w:rsidDel="00000000" w:rsidP="00000000" w:rsidRDefault="00000000" w:rsidRPr="00000000" w14:paraId="000026E1">
      <w:pPr>
        <w:pageBreakBefore w:val="0"/>
        <w:rPr/>
      </w:pPr>
      <w:r w:rsidDel="00000000" w:rsidR="00000000" w:rsidRPr="00000000">
        <w:rPr>
          <w:rtl w:val="0"/>
        </w:rPr>
        <w:t xml:space="preserve">1: Return to dancing with Monika.</w:t>
      </w:r>
    </w:p>
    <w:p w:rsidR="00000000" w:rsidDel="00000000" w:rsidP="00000000" w:rsidRDefault="00000000" w:rsidRPr="00000000" w14:paraId="000026E2">
      <w:pPr>
        <w:pageBreakBefore w:val="0"/>
        <w:rPr/>
      </w:pPr>
      <w:r w:rsidDel="00000000" w:rsidR="00000000" w:rsidRPr="00000000">
        <w:rPr>
          <w:rtl w:val="0"/>
        </w:rPr>
        <w:t xml:space="preserve">2: Dance with Sayori.]</w:t>
      </w:r>
    </w:p>
    <w:p w:rsidR="00000000" w:rsidDel="00000000" w:rsidP="00000000" w:rsidRDefault="00000000" w:rsidRPr="00000000" w14:paraId="000026E3">
      <w:pPr>
        <w:pageBreakBefore w:val="0"/>
        <w:rPr/>
      </w:pPr>
      <w:r w:rsidDel="00000000" w:rsidR="00000000" w:rsidRPr="00000000">
        <w:rPr>
          <w:rtl w:val="0"/>
        </w:rPr>
      </w:r>
    </w:p>
    <w:p w:rsidR="00000000" w:rsidDel="00000000" w:rsidP="00000000" w:rsidRDefault="00000000" w:rsidRPr="00000000" w14:paraId="000026E4">
      <w:pPr>
        <w:pageBreakBefore w:val="0"/>
        <w:rPr/>
      </w:pPr>
      <w:r w:rsidDel="00000000" w:rsidR="00000000" w:rsidRPr="00000000">
        <w:rPr>
          <w:rtl w:val="0"/>
        </w:rPr>
        <w:t xml:space="preserve">1:</w:t>
      </w:r>
    </w:p>
    <w:p w:rsidR="00000000" w:rsidDel="00000000" w:rsidP="00000000" w:rsidRDefault="00000000" w:rsidRPr="00000000" w14:paraId="000026E5">
      <w:pPr>
        <w:pageBreakBefore w:val="0"/>
        <w:rPr/>
      </w:pPr>
      <w:r w:rsidDel="00000000" w:rsidR="00000000" w:rsidRPr="00000000">
        <w:rPr>
          <w:rtl w:val="0"/>
        </w:rPr>
        <w:t xml:space="preserve">“Sayori seems to be having a good time with the other two.”</w:t>
        <w:br w:type="textWrapping"/>
        <w:t xml:space="preserve">“I’ll stay here and have a good time with my other half.”</w:t>
        <w:br w:type="textWrapping"/>
        <w:t xml:space="preserve">“Monika smiles at me once more.”</w:t>
      </w:r>
    </w:p>
    <w:p w:rsidR="00000000" w:rsidDel="00000000" w:rsidP="00000000" w:rsidRDefault="00000000" w:rsidRPr="00000000" w14:paraId="000026E6">
      <w:pPr>
        <w:pageBreakBefore w:val="0"/>
        <w:rPr/>
      </w:pPr>
      <w:r w:rsidDel="00000000" w:rsidR="00000000" w:rsidRPr="00000000">
        <w:rPr>
          <w:rtl w:val="0"/>
        </w:rPr>
        <w:t xml:space="preserve">m “I love you.”</w:t>
        <w:br w:type="textWrapping"/>
        <w:t xml:space="preserve">mc “I love you too.”</w:t>
        <w:br w:type="textWrapping"/>
        <w:t xml:space="preserve">“She wraps her arms around me and we begin to sway each other again.”</w:t>
      </w:r>
    </w:p>
    <w:p w:rsidR="00000000" w:rsidDel="00000000" w:rsidP="00000000" w:rsidRDefault="00000000" w:rsidRPr="00000000" w14:paraId="000026E7">
      <w:pPr>
        <w:pageBreakBefore w:val="0"/>
        <w:rPr/>
      </w:pPr>
      <w:r w:rsidDel="00000000" w:rsidR="00000000" w:rsidRPr="00000000">
        <w:rPr>
          <w:rtl w:val="0"/>
        </w:rPr>
        <w:t xml:space="preserve">“I told myself this would be a night to remember.”</w:t>
      </w:r>
    </w:p>
    <w:p w:rsidR="00000000" w:rsidDel="00000000" w:rsidP="00000000" w:rsidRDefault="00000000" w:rsidRPr="00000000" w14:paraId="000026E8">
      <w:pPr>
        <w:pageBreakBefore w:val="0"/>
        <w:rPr/>
      </w:pPr>
      <w:r w:rsidDel="00000000" w:rsidR="00000000" w:rsidRPr="00000000">
        <w:rPr>
          <w:rtl w:val="0"/>
        </w:rPr>
        <w:t xml:space="preserve">“I was right.”</w:t>
        <w:br w:type="textWrapping"/>
        <w:t xml:space="preserve">“We continue to sway in the heaven of our mutual embrace until the song ends.”</w:t>
      </w:r>
    </w:p>
    <w:p w:rsidR="00000000" w:rsidDel="00000000" w:rsidP="00000000" w:rsidRDefault="00000000" w:rsidRPr="00000000" w14:paraId="000026E9">
      <w:pPr>
        <w:pageBreakBefore w:val="0"/>
        <w:rPr/>
      </w:pPr>
      <w:r w:rsidDel="00000000" w:rsidR="00000000" w:rsidRPr="00000000">
        <w:rPr>
          <w:rtl w:val="0"/>
        </w:rPr>
        <w:t xml:space="preserve">m “Thank you.”</w:t>
      </w:r>
    </w:p>
    <w:p w:rsidR="00000000" w:rsidDel="00000000" w:rsidP="00000000" w:rsidRDefault="00000000" w:rsidRPr="00000000" w14:paraId="000026EA">
      <w:pPr>
        <w:pageBreakBefore w:val="0"/>
        <w:rPr/>
      </w:pPr>
      <w:r w:rsidDel="00000000" w:rsidR="00000000" w:rsidRPr="00000000">
        <w:rPr>
          <w:rtl w:val="0"/>
        </w:rPr>
        <w:t xml:space="preserve">mc “No, thank you.”</w:t>
      </w:r>
    </w:p>
    <w:p w:rsidR="00000000" w:rsidDel="00000000" w:rsidP="00000000" w:rsidRDefault="00000000" w:rsidRPr="00000000" w14:paraId="000026EB">
      <w:pPr>
        <w:pageBreakBefore w:val="0"/>
        <w:rPr/>
      </w:pPr>
      <w:r w:rsidDel="00000000" w:rsidR="00000000" w:rsidRPr="00000000">
        <w:rPr>
          <w:rtl w:val="0"/>
        </w:rPr>
        <w:t xml:space="preserve">“Her eyes look damp, and I can feel mine in a similar state.”</w:t>
      </w:r>
    </w:p>
    <w:p w:rsidR="00000000" w:rsidDel="00000000" w:rsidP="00000000" w:rsidRDefault="00000000" w:rsidRPr="00000000" w14:paraId="000026EC">
      <w:pPr>
        <w:pageBreakBefore w:val="0"/>
        <w:rPr/>
      </w:pPr>
      <w:r w:rsidDel="00000000" w:rsidR="00000000" w:rsidRPr="00000000">
        <w:rPr>
          <w:rtl w:val="0"/>
        </w:rPr>
      </w:r>
    </w:p>
    <w:p w:rsidR="00000000" w:rsidDel="00000000" w:rsidP="00000000" w:rsidRDefault="00000000" w:rsidRPr="00000000" w14:paraId="000026ED">
      <w:pPr>
        <w:pageBreakBefore w:val="0"/>
        <w:rPr/>
      </w:pPr>
      <w:r w:rsidDel="00000000" w:rsidR="00000000" w:rsidRPr="00000000">
        <w:rPr>
          <w:rtl w:val="0"/>
        </w:rPr>
        <w:t xml:space="preserve">2:</w:t>
      </w:r>
    </w:p>
    <w:p w:rsidR="00000000" w:rsidDel="00000000" w:rsidP="00000000" w:rsidRDefault="00000000" w:rsidRPr="00000000" w14:paraId="000026EE">
      <w:pPr>
        <w:pageBreakBefore w:val="0"/>
        <w:rPr/>
      </w:pPr>
      <w:r w:rsidDel="00000000" w:rsidR="00000000" w:rsidRPr="00000000">
        <w:rPr>
          <w:rtl w:val="0"/>
        </w:rPr>
        <w:t xml:space="preserve">“Sayori really does seem lonely.”</w:t>
      </w:r>
    </w:p>
    <w:p w:rsidR="00000000" w:rsidDel="00000000" w:rsidP="00000000" w:rsidRDefault="00000000" w:rsidRPr="00000000" w14:paraId="000026EF">
      <w:pPr>
        <w:pageBreakBefore w:val="0"/>
        <w:rPr/>
      </w:pPr>
      <w:r w:rsidDel="00000000" w:rsidR="00000000" w:rsidRPr="00000000">
        <w:rPr>
          <w:rtl w:val="0"/>
        </w:rPr>
        <w:t xml:space="preserve">mc “Hey, is it alright if I dance with Sayori for a little?”</w:t>
      </w:r>
    </w:p>
    <w:p w:rsidR="00000000" w:rsidDel="00000000" w:rsidP="00000000" w:rsidRDefault="00000000" w:rsidRPr="00000000" w14:paraId="000026F0">
      <w:pPr>
        <w:pageBreakBefore w:val="0"/>
        <w:rPr/>
      </w:pPr>
      <w:r w:rsidDel="00000000" w:rsidR="00000000" w:rsidRPr="00000000">
        <w:rPr>
          <w:rtl w:val="0"/>
        </w:rPr>
        <w:t xml:space="preserve">m “What, why?”</w:t>
      </w:r>
    </w:p>
    <w:p w:rsidR="00000000" w:rsidDel="00000000" w:rsidP="00000000" w:rsidRDefault="00000000" w:rsidRPr="00000000" w14:paraId="000026F1">
      <w:pPr>
        <w:pageBreakBefore w:val="0"/>
        <w:rPr/>
      </w:pPr>
      <w:r w:rsidDel="00000000" w:rsidR="00000000" w:rsidRPr="00000000">
        <w:rPr>
          <w:rtl w:val="0"/>
        </w:rPr>
        <w:t xml:space="preserve">mc “She seems really lonely.”</w:t>
      </w:r>
    </w:p>
    <w:p w:rsidR="00000000" w:rsidDel="00000000" w:rsidP="00000000" w:rsidRDefault="00000000" w:rsidRPr="00000000" w14:paraId="000026F2">
      <w:pPr>
        <w:pageBreakBefore w:val="0"/>
        <w:rPr/>
      </w:pPr>
      <w:r w:rsidDel="00000000" w:rsidR="00000000" w:rsidRPr="00000000">
        <w:rPr>
          <w:rtl w:val="0"/>
        </w:rPr>
        <w:t xml:space="preserve">m “I’ll be lonely too…”</w:t>
        <w:br w:type="textWrapping"/>
        <w:t xml:space="preserve">mc “it won’t be long, I promise.</w:t>
      </w:r>
    </w:p>
    <w:p w:rsidR="00000000" w:rsidDel="00000000" w:rsidP="00000000" w:rsidRDefault="00000000" w:rsidRPr="00000000" w14:paraId="000026F3">
      <w:pPr>
        <w:pageBreakBefore w:val="0"/>
        <w:rPr/>
      </w:pPr>
      <w:r w:rsidDel="00000000" w:rsidR="00000000" w:rsidRPr="00000000">
        <w:rPr>
          <w:rtl w:val="0"/>
        </w:rPr>
        <w:t xml:space="preserve">“There’s no way I can make this easier.”</w:t>
      </w:r>
    </w:p>
    <w:p w:rsidR="00000000" w:rsidDel="00000000" w:rsidP="00000000" w:rsidRDefault="00000000" w:rsidRPr="00000000" w14:paraId="000026F4">
      <w:pPr>
        <w:pageBreakBefore w:val="0"/>
        <w:rPr/>
      </w:pPr>
      <w:r w:rsidDel="00000000" w:rsidR="00000000" w:rsidRPr="00000000">
        <w:rPr>
          <w:rtl w:val="0"/>
        </w:rPr>
        <w:t xml:space="preserve">“I walk over to Sayori.”</w:t>
      </w:r>
    </w:p>
    <w:p w:rsidR="00000000" w:rsidDel="00000000" w:rsidP="00000000" w:rsidRDefault="00000000" w:rsidRPr="00000000" w14:paraId="000026F5">
      <w:pPr>
        <w:pageBreakBefore w:val="0"/>
        <w:rPr/>
      </w:pPr>
      <w:r w:rsidDel="00000000" w:rsidR="00000000" w:rsidRPr="00000000">
        <w:rPr>
          <w:rtl w:val="0"/>
        </w:rPr>
        <w:t xml:space="preserve">mc “Care to dance, madame?”</w:t>
      </w:r>
    </w:p>
    <w:p w:rsidR="00000000" w:rsidDel="00000000" w:rsidP="00000000" w:rsidRDefault="00000000" w:rsidRPr="00000000" w14:paraId="000026F6">
      <w:pPr>
        <w:pageBreakBefore w:val="0"/>
        <w:rPr/>
      </w:pPr>
      <w:r w:rsidDel="00000000" w:rsidR="00000000" w:rsidRPr="00000000">
        <w:rPr>
          <w:rtl w:val="0"/>
        </w:rPr>
        <w:t xml:space="preserve">s “Ehehe, you don’t have to if you don’t want to.”</w:t>
      </w:r>
    </w:p>
    <w:p w:rsidR="00000000" w:rsidDel="00000000" w:rsidP="00000000" w:rsidRDefault="00000000" w:rsidRPr="00000000" w14:paraId="000026F7">
      <w:pPr>
        <w:pageBreakBefore w:val="0"/>
        <w:rPr/>
      </w:pPr>
      <w:r w:rsidDel="00000000" w:rsidR="00000000" w:rsidRPr="00000000">
        <w:rPr>
          <w:rtl w:val="0"/>
        </w:rPr>
        <w:t xml:space="preserve">mc “Why would I be here if I didn’t want to?”</w:t>
      </w:r>
    </w:p>
    <w:p w:rsidR="00000000" w:rsidDel="00000000" w:rsidP="00000000" w:rsidRDefault="00000000" w:rsidRPr="00000000" w14:paraId="000026F8">
      <w:pPr>
        <w:pageBreakBefore w:val="0"/>
        <w:rPr/>
      </w:pPr>
      <w:r w:rsidDel="00000000" w:rsidR="00000000" w:rsidRPr="00000000">
        <w:rPr>
          <w:rtl w:val="0"/>
        </w:rPr>
        <w:t xml:space="preserve">“She nods and takes my hand.”</w:t>
      </w:r>
    </w:p>
    <w:p w:rsidR="00000000" w:rsidDel="00000000" w:rsidP="00000000" w:rsidRDefault="00000000" w:rsidRPr="00000000" w14:paraId="000026F9">
      <w:pPr>
        <w:pageBreakBefore w:val="0"/>
        <w:rPr/>
      </w:pPr>
      <w:r w:rsidDel="00000000" w:rsidR="00000000" w:rsidRPr="00000000">
        <w:rPr>
          <w:rtl w:val="0"/>
        </w:rPr>
        <w:t xml:space="preserve">“We slow dance for a short while, but are careful not to get too close, out of respect for each other and Monika.”</w:t>
        <w:br w:type="textWrapping"/>
        <w:t xml:space="preserve">“I notice Sayori looking more nervous, and raise an eyebrow.”</w:t>
      </w:r>
    </w:p>
    <w:p w:rsidR="00000000" w:rsidDel="00000000" w:rsidP="00000000" w:rsidRDefault="00000000" w:rsidRPr="00000000" w14:paraId="000026FA">
      <w:pPr>
        <w:pageBreakBefore w:val="0"/>
        <w:rPr/>
      </w:pPr>
      <w:r w:rsidDel="00000000" w:rsidR="00000000" w:rsidRPr="00000000">
        <w:rPr>
          <w:rtl w:val="0"/>
        </w:rPr>
        <w:t xml:space="preserve">s “You should go back to Monika.”</w:t>
      </w:r>
    </w:p>
    <w:p w:rsidR="00000000" w:rsidDel="00000000" w:rsidP="00000000" w:rsidRDefault="00000000" w:rsidRPr="00000000" w14:paraId="000026FB">
      <w:pPr>
        <w:pageBreakBefore w:val="0"/>
        <w:rPr/>
      </w:pPr>
      <w:r w:rsidDel="00000000" w:rsidR="00000000" w:rsidRPr="00000000">
        <w:rPr>
          <w:rtl w:val="0"/>
        </w:rPr>
        <w:t xml:space="preserve">s “She’s probably a little upset.”</w:t>
      </w:r>
    </w:p>
    <w:p w:rsidR="00000000" w:rsidDel="00000000" w:rsidP="00000000" w:rsidRDefault="00000000" w:rsidRPr="00000000" w14:paraId="000026FC">
      <w:pPr>
        <w:pageBreakBefore w:val="0"/>
        <w:rPr/>
      </w:pPr>
      <w:r w:rsidDel="00000000" w:rsidR="00000000" w:rsidRPr="00000000">
        <w:rPr>
          <w:rtl w:val="0"/>
        </w:rPr>
        <w:t xml:space="preserve">“Sayori releases me from her distant embrace.”</w:t>
      </w:r>
    </w:p>
    <w:p w:rsidR="00000000" w:rsidDel="00000000" w:rsidP="00000000" w:rsidRDefault="00000000" w:rsidRPr="00000000" w14:paraId="000026FD">
      <w:pPr>
        <w:pageBreakBefore w:val="0"/>
        <w:rPr/>
      </w:pPr>
      <w:r w:rsidDel="00000000" w:rsidR="00000000" w:rsidRPr="00000000">
        <w:rPr>
          <w:rtl w:val="0"/>
        </w:rPr>
        <w:t xml:space="preserve">mc “You’re probably right, I’m sorry.”</w:t>
      </w:r>
    </w:p>
    <w:p w:rsidR="00000000" w:rsidDel="00000000" w:rsidP="00000000" w:rsidRDefault="00000000" w:rsidRPr="00000000" w14:paraId="000026FE">
      <w:pPr>
        <w:pageBreakBefore w:val="0"/>
        <w:rPr/>
      </w:pPr>
      <w:r w:rsidDel="00000000" w:rsidR="00000000" w:rsidRPr="00000000">
        <w:rPr>
          <w:rtl w:val="0"/>
        </w:rPr>
        <w:t xml:space="preserve">“I walk back over to Monika.”</w:t>
      </w:r>
    </w:p>
    <w:p w:rsidR="00000000" w:rsidDel="00000000" w:rsidP="00000000" w:rsidRDefault="00000000" w:rsidRPr="00000000" w14:paraId="000026FF">
      <w:pPr>
        <w:pageBreakBefore w:val="0"/>
        <w:rPr/>
      </w:pPr>
      <w:r w:rsidDel="00000000" w:rsidR="00000000" w:rsidRPr="00000000">
        <w:rPr>
          <w:rtl w:val="0"/>
        </w:rPr>
        <w:t xml:space="preserve">mc “Heya.”</w:t>
      </w:r>
    </w:p>
    <w:p w:rsidR="00000000" w:rsidDel="00000000" w:rsidP="00000000" w:rsidRDefault="00000000" w:rsidRPr="00000000" w14:paraId="00002700">
      <w:pPr>
        <w:pageBreakBefore w:val="0"/>
        <w:rPr/>
      </w:pPr>
      <w:r w:rsidDel="00000000" w:rsidR="00000000" w:rsidRPr="00000000">
        <w:rPr>
          <w:rtl w:val="0"/>
        </w:rPr>
        <w:t xml:space="preserve">m “Hey.”</w:t>
        <w:br w:type="textWrapping"/>
        <w:t xml:space="preserve">mc “Care to dance?”</w:t>
      </w:r>
    </w:p>
    <w:p w:rsidR="00000000" w:rsidDel="00000000" w:rsidP="00000000" w:rsidRDefault="00000000" w:rsidRPr="00000000" w14:paraId="00002701">
      <w:pPr>
        <w:pageBreakBefore w:val="0"/>
        <w:rPr/>
      </w:pPr>
      <w:r w:rsidDel="00000000" w:rsidR="00000000" w:rsidRPr="00000000">
        <w:rPr>
          <w:rtl w:val="0"/>
        </w:rPr>
        <w:t xml:space="preserve">m “Sure.”</w:t>
        <w:br w:type="textWrapping"/>
        <w:t xml:space="preserve">“Getting back into position somehow seems more awkward than before.”</w:t>
      </w:r>
    </w:p>
    <w:p w:rsidR="00000000" w:rsidDel="00000000" w:rsidP="00000000" w:rsidRDefault="00000000" w:rsidRPr="00000000" w14:paraId="00002702">
      <w:pPr>
        <w:pageBreakBefore w:val="0"/>
        <w:rPr/>
      </w:pPr>
      <w:r w:rsidDel="00000000" w:rsidR="00000000" w:rsidRPr="00000000">
        <w:rPr>
          <w:rtl w:val="0"/>
        </w:rPr>
        <w:t xml:space="preserve">“Her movements are more jagged.”</w:t>
        <w:br w:type="textWrapping"/>
        <w:t xml:space="preserve">“It takes a minute or so for us to return to the way things were.”</w:t>
        <w:br w:type="textWrapping"/>
        <w:t xml:space="preserve">“Thankfully, this song is a long one.”</w:t>
      </w:r>
    </w:p>
    <w:p w:rsidR="00000000" w:rsidDel="00000000" w:rsidP="00000000" w:rsidRDefault="00000000" w:rsidRPr="00000000" w14:paraId="00002703">
      <w:pPr>
        <w:pageBreakBefore w:val="0"/>
        <w:rPr/>
      </w:pPr>
      <w:r w:rsidDel="00000000" w:rsidR="00000000" w:rsidRPr="00000000">
        <w:rPr>
          <w:rtl w:val="0"/>
        </w:rPr>
        <w:t xml:space="preserve">“Once it’s over, Monika looks up at me.”</w:t>
        <w:br w:type="textWrapping"/>
        <w:t xml:space="preserve">m “I’m sorry I snapped at you.”</w:t>
      </w:r>
    </w:p>
    <w:p w:rsidR="00000000" w:rsidDel="00000000" w:rsidP="00000000" w:rsidRDefault="00000000" w:rsidRPr="00000000" w14:paraId="00002704">
      <w:pPr>
        <w:pageBreakBefore w:val="0"/>
        <w:rPr/>
      </w:pPr>
      <w:r w:rsidDel="00000000" w:rsidR="00000000" w:rsidRPr="00000000">
        <w:rPr>
          <w:rtl w:val="0"/>
        </w:rPr>
        <w:t xml:space="preserve">mc “No, I’m sorry.”</w:t>
      </w:r>
    </w:p>
    <w:p w:rsidR="00000000" w:rsidDel="00000000" w:rsidP="00000000" w:rsidRDefault="00000000" w:rsidRPr="00000000" w14:paraId="00002705">
      <w:pPr>
        <w:pageBreakBefore w:val="0"/>
        <w:rPr/>
      </w:pPr>
      <w:r w:rsidDel="00000000" w:rsidR="00000000" w:rsidRPr="00000000">
        <w:rPr>
          <w:rtl w:val="0"/>
        </w:rPr>
        <w:t xml:space="preserve">mc “Let’s enjoy the prom, eh?”</w:t>
      </w:r>
    </w:p>
    <w:p w:rsidR="00000000" w:rsidDel="00000000" w:rsidP="00000000" w:rsidRDefault="00000000" w:rsidRPr="00000000" w14:paraId="00002706">
      <w:pPr>
        <w:pageBreakBefore w:val="0"/>
        <w:rPr/>
      </w:pPr>
      <w:r w:rsidDel="00000000" w:rsidR="00000000" w:rsidRPr="00000000">
        <w:rPr>
          <w:rtl w:val="0"/>
        </w:rPr>
        <w:t xml:space="preserve">m “Yes, let’s.”</w:t>
      </w:r>
    </w:p>
    <w:p w:rsidR="00000000" w:rsidDel="00000000" w:rsidP="00000000" w:rsidRDefault="00000000" w:rsidRPr="00000000" w14:paraId="00002707">
      <w:pPr>
        <w:pageBreakBefore w:val="0"/>
        <w:rPr/>
      </w:pPr>
      <w:r w:rsidDel="00000000" w:rsidR="00000000" w:rsidRPr="00000000">
        <w:rPr>
          <w:rtl w:val="0"/>
        </w:rPr>
        <w:t xml:space="preserve">“I hear a trio of footsteps behind me.”</w:t>
        <w:br w:type="textWrapping"/>
        <w:t xml:space="preserve">“Don’t ask me how I heard them among all the noise, I have no idea.”</w:t>
        <w:br w:type="textWrapping"/>
        <w:t xml:space="preserve">n “Group dance!”</w:t>
      </w:r>
    </w:p>
    <w:p w:rsidR="00000000" w:rsidDel="00000000" w:rsidP="00000000" w:rsidRDefault="00000000" w:rsidRPr="00000000" w14:paraId="00002708">
      <w:pPr>
        <w:pageBreakBefore w:val="0"/>
        <w:rPr/>
      </w:pPr>
      <w:r w:rsidDel="00000000" w:rsidR="00000000" w:rsidRPr="00000000">
        <w:rPr>
          <w:rtl w:val="0"/>
        </w:rPr>
        <w:t xml:space="preserve">mc “Huh?”</w:t>
        <w:br w:type="textWrapping"/>
        <w:t xml:space="preserve">y “You heard the lady, group dance!”</w:t>
        <w:br w:type="textWrapping"/>
        <w:t xml:space="preserve">m “A group dance there shall be!”</w:t>
        <w:br w:type="textWrapping"/>
        <w:t xml:space="preserve">“Yuri drags us both to a portion of the floor with enough space, and beckons Sayori over.”</w:t>
      </w:r>
    </w:p>
    <w:p w:rsidR="00000000" w:rsidDel="00000000" w:rsidP="00000000" w:rsidRDefault="00000000" w:rsidRPr="00000000" w14:paraId="00002709">
      <w:pPr>
        <w:pageBreakBefore w:val="0"/>
        <w:rPr/>
      </w:pPr>
      <w:r w:rsidDel="00000000" w:rsidR="00000000" w:rsidRPr="00000000">
        <w:rPr>
          <w:rtl w:val="0"/>
        </w:rPr>
        <w:t xml:space="preserve">“Immediately we all just go wild.”</w:t>
      </w:r>
    </w:p>
    <w:p w:rsidR="00000000" w:rsidDel="00000000" w:rsidP="00000000" w:rsidRDefault="00000000" w:rsidRPr="00000000" w14:paraId="0000270A">
      <w:pPr>
        <w:pageBreakBefore w:val="0"/>
        <w:rPr/>
      </w:pPr>
      <w:r w:rsidDel="00000000" w:rsidR="00000000" w:rsidRPr="00000000">
        <w:rPr>
          <w:rtl w:val="0"/>
        </w:rPr>
        <w:t xml:space="preserve">“No intricacy or methodical movements from any of us, just flailing and joy.”</w:t>
      </w:r>
    </w:p>
    <w:p w:rsidR="00000000" w:rsidDel="00000000" w:rsidP="00000000" w:rsidRDefault="00000000" w:rsidRPr="00000000" w14:paraId="0000270B">
      <w:pPr>
        <w:pageBreakBefore w:val="0"/>
        <w:rPr/>
      </w:pPr>
      <w:r w:rsidDel="00000000" w:rsidR="00000000" w:rsidRPr="00000000">
        <w:rPr>
          <w:rtl w:val="0"/>
        </w:rPr>
        <w:t xml:space="preserve">“This is what we are as a club now.”</w:t>
      </w:r>
    </w:p>
    <w:p w:rsidR="00000000" w:rsidDel="00000000" w:rsidP="00000000" w:rsidRDefault="00000000" w:rsidRPr="00000000" w14:paraId="0000270C">
      <w:pPr>
        <w:pageBreakBefore w:val="0"/>
        <w:rPr/>
      </w:pPr>
      <w:r w:rsidDel="00000000" w:rsidR="00000000" w:rsidRPr="00000000">
        <w:rPr>
          <w:rtl w:val="0"/>
        </w:rPr>
        <w:t xml:space="preserve">“We’re not just classmates or acquaintances.”</w:t>
        <w:br w:type="textWrapping"/>
        <w:t xml:space="preserve">“We’re the closest a friend group can be.”</w:t>
      </w:r>
    </w:p>
    <w:p w:rsidR="00000000" w:rsidDel="00000000" w:rsidP="00000000" w:rsidRDefault="00000000" w:rsidRPr="00000000" w14:paraId="0000270D">
      <w:pPr>
        <w:pageBreakBefore w:val="0"/>
        <w:rPr/>
      </w:pPr>
      <w:r w:rsidDel="00000000" w:rsidR="00000000" w:rsidRPr="00000000">
        <w:rPr>
          <w:rtl w:val="0"/>
        </w:rPr>
        <w:t xml:space="preserve">“And I wouldn’t have it any other way.”</w:t>
        <w:br w:type="textWrapping"/>
      </w:r>
    </w:p>
    <w:p w:rsidR="00000000" w:rsidDel="00000000" w:rsidP="00000000" w:rsidRDefault="00000000" w:rsidRPr="00000000" w14:paraId="0000270E">
      <w:pPr>
        <w:pageBreakBefore w:val="0"/>
        <w:rPr/>
      </w:pPr>
      <w:r w:rsidDel="00000000" w:rsidR="00000000" w:rsidRPr="00000000">
        <w:rPr>
          <w:rtl w:val="0"/>
        </w:rPr>
        <w:t xml:space="preserve">[Wipe to black]</w:t>
      </w:r>
    </w:p>
    <w:p w:rsidR="00000000" w:rsidDel="00000000" w:rsidP="00000000" w:rsidRDefault="00000000" w:rsidRPr="00000000" w14:paraId="0000270F">
      <w:pPr>
        <w:pageBreakBefore w:val="0"/>
        <w:rPr/>
      </w:pPr>
      <w:r w:rsidDel="00000000" w:rsidR="00000000" w:rsidRPr="00000000">
        <w:rPr>
          <w:rtl w:val="0"/>
        </w:rPr>
        <w:t xml:space="preserve">[Wipe to MC’s bedroom, day]</w:t>
      </w:r>
    </w:p>
    <w:p w:rsidR="00000000" w:rsidDel="00000000" w:rsidP="00000000" w:rsidRDefault="00000000" w:rsidRPr="00000000" w14:paraId="00002710">
      <w:pPr>
        <w:pageBreakBefore w:val="0"/>
        <w:rPr/>
      </w:pPr>
      <w:r w:rsidDel="00000000" w:rsidR="00000000" w:rsidRPr="00000000">
        <w:rPr>
          <w:rtl w:val="0"/>
        </w:rPr>
      </w:r>
    </w:p>
    <w:p w:rsidR="00000000" w:rsidDel="00000000" w:rsidP="00000000" w:rsidRDefault="00000000" w:rsidRPr="00000000" w14:paraId="00002711">
      <w:pPr>
        <w:pageBreakBefore w:val="0"/>
        <w:rPr/>
      </w:pPr>
      <w:r w:rsidDel="00000000" w:rsidR="00000000" w:rsidRPr="00000000">
        <w:rPr>
          <w:rtl w:val="0"/>
        </w:rPr>
        <w:t xml:space="preserve">“I’m sat at my desk in front of a platformer.”</w:t>
      </w:r>
    </w:p>
    <w:p w:rsidR="00000000" w:rsidDel="00000000" w:rsidP="00000000" w:rsidRDefault="00000000" w:rsidRPr="00000000" w14:paraId="00002712">
      <w:pPr>
        <w:pageBreakBefore w:val="0"/>
        <w:rPr/>
      </w:pPr>
      <w:r w:rsidDel="00000000" w:rsidR="00000000" w:rsidRPr="00000000">
        <w:rPr>
          <w:rtl w:val="0"/>
        </w:rPr>
        <w:t xml:space="preserve">“Nothing that needs my full attention.”</w:t>
      </w:r>
    </w:p>
    <w:p w:rsidR="00000000" w:rsidDel="00000000" w:rsidP="00000000" w:rsidRDefault="00000000" w:rsidRPr="00000000" w14:paraId="00002713">
      <w:pPr>
        <w:pageBreakBefore w:val="0"/>
        <w:rPr/>
      </w:pPr>
      <w:r w:rsidDel="00000000" w:rsidR="00000000" w:rsidRPr="00000000">
        <w:rPr>
          <w:rtl w:val="0"/>
        </w:rPr>
        <w:t xml:space="preserve">“Last night was crazy.”</w:t>
      </w:r>
    </w:p>
    <w:p w:rsidR="00000000" w:rsidDel="00000000" w:rsidP="00000000" w:rsidRDefault="00000000" w:rsidRPr="00000000" w14:paraId="00002714">
      <w:pPr>
        <w:pageBreakBefore w:val="0"/>
        <w:rPr/>
      </w:pPr>
      <w:r w:rsidDel="00000000" w:rsidR="00000000" w:rsidRPr="00000000">
        <w:rPr>
          <w:rtl w:val="0"/>
        </w:rPr>
        <w:t xml:space="preserve">“It was amazing, probably the best night of my life so far.”</w:t>
      </w:r>
    </w:p>
    <w:p w:rsidR="00000000" w:rsidDel="00000000" w:rsidP="00000000" w:rsidRDefault="00000000" w:rsidRPr="00000000" w14:paraId="00002715">
      <w:pPr>
        <w:pageBreakBefore w:val="0"/>
        <w:rPr/>
      </w:pPr>
      <w:r w:rsidDel="00000000" w:rsidR="00000000" w:rsidRPr="00000000">
        <w:rPr>
          <w:rtl w:val="0"/>
        </w:rPr>
        <w:t xml:space="preserve">“Nonetheless, I’m exhausted.”</w:t>
      </w:r>
    </w:p>
    <w:p w:rsidR="00000000" w:rsidDel="00000000" w:rsidP="00000000" w:rsidRDefault="00000000" w:rsidRPr="00000000" w14:paraId="00002716">
      <w:pPr>
        <w:pageBreakBefore w:val="0"/>
        <w:rPr/>
      </w:pPr>
      <w:r w:rsidDel="00000000" w:rsidR="00000000" w:rsidRPr="00000000">
        <w:rPr>
          <w:rtl w:val="0"/>
        </w:rPr>
        <w:t xml:space="preserve">“I suppose being around the people you love energises you.”</w:t>
      </w:r>
    </w:p>
    <w:p w:rsidR="00000000" w:rsidDel="00000000" w:rsidP="00000000" w:rsidRDefault="00000000" w:rsidRPr="00000000" w14:paraId="00002717">
      <w:pPr>
        <w:pageBreakBefore w:val="0"/>
        <w:rPr/>
      </w:pPr>
      <w:r w:rsidDel="00000000" w:rsidR="00000000" w:rsidRPr="00000000">
        <w:rPr>
          <w:rtl w:val="0"/>
        </w:rPr>
        <w:t xml:space="preserve">&lt;i&gt;BZZZZZT&lt;/i&gt;</w:t>
        <w:br w:type="textWrapping"/>
        <w:t xml:space="preserve">“My phone screen lights up.”</w:t>
      </w:r>
    </w:p>
    <w:p w:rsidR="00000000" w:rsidDel="00000000" w:rsidP="00000000" w:rsidRDefault="00000000" w:rsidRPr="00000000" w14:paraId="00002718">
      <w:pPr>
        <w:pageBreakBefore w:val="0"/>
        <w:rPr/>
      </w:pPr>
      <w:r w:rsidDel="00000000" w:rsidR="00000000" w:rsidRPr="00000000">
        <w:rPr>
          <w:rtl w:val="0"/>
        </w:rPr>
        <w:t xml:space="preserve">“It’s a text from Monika.”</w:t>
        <w:br w:type="textWrapping"/>
        <w:t xml:space="preserve">m “&lt;i&gt;Heya, have you seen the school email about our graduation?&lt;/i&gt;”</w:t>
      </w:r>
    </w:p>
    <w:p w:rsidR="00000000" w:rsidDel="00000000" w:rsidP="00000000" w:rsidRDefault="00000000" w:rsidRPr="00000000" w14:paraId="00002719">
      <w:pPr>
        <w:pageBreakBefore w:val="0"/>
        <w:rPr/>
      </w:pPr>
      <w:r w:rsidDel="00000000" w:rsidR="00000000" w:rsidRPr="00000000">
        <w:rPr>
          <w:rtl w:val="0"/>
        </w:rPr>
        <w:t xml:space="preserve">“An email from school?”</w:t>
      </w:r>
    </w:p>
    <w:p w:rsidR="00000000" w:rsidDel="00000000" w:rsidP="00000000" w:rsidRDefault="00000000" w:rsidRPr="00000000" w14:paraId="0000271A">
      <w:pPr>
        <w:pageBreakBefore w:val="0"/>
        <w:rPr/>
      </w:pPr>
      <w:r w:rsidDel="00000000" w:rsidR="00000000" w:rsidRPr="00000000">
        <w:rPr>
          <w:rtl w:val="0"/>
        </w:rPr>
        <w:t xml:space="preserve">“That doesn’t happen often, and when it does I’m not exactly a fast replier.”</w:t>
        <w:br w:type="textWrapping"/>
        <w:t xml:space="preserve">“I begin to write out a text in response when my phone begins to ring.”</w:t>
      </w:r>
    </w:p>
    <w:p w:rsidR="00000000" w:rsidDel="00000000" w:rsidP="00000000" w:rsidRDefault="00000000" w:rsidRPr="00000000" w14:paraId="0000271B">
      <w:pPr>
        <w:pageBreakBefore w:val="0"/>
        <w:rPr/>
      </w:pPr>
      <w:r w:rsidDel="00000000" w:rsidR="00000000" w:rsidRPr="00000000">
        <w:rPr>
          <w:rtl w:val="0"/>
        </w:rPr>
        <w:t xml:space="preserve">“She’s calling me.”</w:t>
      </w:r>
    </w:p>
    <w:p w:rsidR="00000000" w:rsidDel="00000000" w:rsidP="00000000" w:rsidRDefault="00000000" w:rsidRPr="00000000" w14:paraId="0000271C">
      <w:pPr>
        <w:pageBreakBefore w:val="0"/>
        <w:rPr/>
      </w:pPr>
      <w:r w:rsidDel="00000000" w:rsidR="00000000" w:rsidRPr="00000000">
        <w:rPr>
          <w:rtl w:val="0"/>
        </w:rPr>
        <w:t xml:space="preserve">“A small click is heard as I answer.”</w:t>
      </w:r>
    </w:p>
    <w:p w:rsidR="00000000" w:rsidDel="00000000" w:rsidP="00000000" w:rsidRDefault="00000000" w:rsidRPr="00000000" w14:paraId="0000271D">
      <w:pPr>
        <w:pageBreakBefore w:val="0"/>
        <w:rPr/>
      </w:pPr>
      <w:r w:rsidDel="00000000" w:rsidR="00000000" w:rsidRPr="00000000">
        <w:rPr>
          <w:rtl w:val="0"/>
        </w:rPr>
        <w:t xml:space="preserve">m “Heya!”</w:t>
      </w:r>
    </w:p>
    <w:p w:rsidR="00000000" w:rsidDel="00000000" w:rsidP="00000000" w:rsidRDefault="00000000" w:rsidRPr="00000000" w14:paraId="0000271E">
      <w:pPr>
        <w:pageBreakBefore w:val="0"/>
        <w:rPr/>
      </w:pPr>
      <w:r w:rsidDel="00000000" w:rsidR="00000000" w:rsidRPr="00000000">
        <w:rPr>
          <w:rtl w:val="0"/>
        </w:rPr>
        <w:t xml:space="preserve">mc “Yo, what’s up?”</w:t>
      </w:r>
    </w:p>
    <w:p w:rsidR="00000000" w:rsidDel="00000000" w:rsidP="00000000" w:rsidRDefault="00000000" w:rsidRPr="00000000" w14:paraId="0000271F">
      <w:pPr>
        <w:pageBreakBefore w:val="0"/>
        <w:rPr/>
      </w:pPr>
      <w:r w:rsidDel="00000000" w:rsidR="00000000" w:rsidRPr="00000000">
        <w:rPr>
          <w:rtl w:val="0"/>
        </w:rPr>
        <w:t xml:space="preserve">m “Did you see the email?”</w:t>
      </w:r>
    </w:p>
    <w:p w:rsidR="00000000" w:rsidDel="00000000" w:rsidP="00000000" w:rsidRDefault="00000000" w:rsidRPr="00000000" w14:paraId="00002720">
      <w:pPr>
        <w:pageBreakBefore w:val="0"/>
        <w:rPr/>
      </w:pPr>
      <w:r w:rsidDel="00000000" w:rsidR="00000000" w:rsidRPr="00000000">
        <w:rPr>
          <w:rtl w:val="0"/>
        </w:rPr>
        <w:t xml:space="preserve">mc “Nope, what’s it about?”</w:t>
      </w:r>
    </w:p>
    <w:p w:rsidR="00000000" w:rsidDel="00000000" w:rsidP="00000000" w:rsidRDefault="00000000" w:rsidRPr="00000000" w14:paraId="00002721">
      <w:pPr>
        <w:pageBreakBefore w:val="0"/>
        <w:rPr/>
      </w:pPr>
      <w:r w:rsidDel="00000000" w:rsidR="00000000" w:rsidRPr="00000000">
        <w:rPr>
          <w:rtl w:val="0"/>
        </w:rPr>
        <w:t xml:space="preserve">m “We need to go to the rehearsal of our graduation tomorrow.”</w:t>
        <w:br w:type="textWrapping"/>
        <w:t xml:space="preserve">mc “Rehearsal?”</w:t>
      </w:r>
    </w:p>
    <w:p w:rsidR="00000000" w:rsidDel="00000000" w:rsidP="00000000" w:rsidRDefault="00000000" w:rsidRPr="00000000" w14:paraId="00002722">
      <w:pPr>
        <w:pageBreakBefore w:val="0"/>
        <w:rPr/>
      </w:pPr>
      <w:r w:rsidDel="00000000" w:rsidR="00000000" w:rsidRPr="00000000">
        <w:rPr>
          <w:rtl w:val="0"/>
        </w:rPr>
        <w:t xml:space="preserve">m “Yep, so there’s no hiccups on the big day.”</w:t>
        <w:br w:type="textWrapping"/>
        <w:t xml:space="preserve">mc “Damn, sounds like a pain.”</w:t>
        <w:br w:type="textWrapping"/>
        <w:t xml:space="preserve">“I’ve never enjoyed rehearsals of anything.”</w:t>
        <w:br w:type="textWrapping"/>
        <w:t xml:space="preserve">“And a rehearsal of graduation, of all things, seems kind of artificial.”</w:t>
        <w:br w:type="textWrapping"/>
        <w:t xml:space="preserve">m “Come on, [player], it’s compulsory.”</w:t>
        <w:br w:type="textWrapping"/>
        <w:t xml:space="preserve">m “Plus, it won’t be long.”</w:t>
        <w:br w:type="textWrapping"/>
        <w:t xml:space="preserve">m “Once it’s over we can head back to yours and sleep for the rest of the day.”</w:t>
      </w:r>
    </w:p>
    <w:p w:rsidR="00000000" w:rsidDel="00000000" w:rsidP="00000000" w:rsidRDefault="00000000" w:rsidRPr="00000000" w14:paraId="00002723">
      <w:pPr>
        <w:pageBreakBefore w:val="0"/>
        <w:rPr/>
      </w:pPr>
      <w:r w:rsidDel="00000000" w:rsidR="00000000" w:rsidRPr="00000000">
        <w:rPr>
          <w:rtl w:val="0"/>
        </w:rPr>
        <w:t xml:space="preserve">m “What do you say?”</w:t>
      </w:r>
    </w:p>
    <w:p w:rsidR="00000000" w:rsidDel="00000000" w:rsidP="00000000" w:rsidRDefault="00000000" w:rsidRPr="00000000" w14:paraId="00002724">
      <w:pPr>
        <w:pageBreakBefore w:val="0"/>
        <w:rPr/>
      </w:pPr>
      <w:r w:rsidDel="00000000" w:rsidR="00000000" w:rsidRPr="00000000">
        <w:rPr>
          <w:rtl w:val="0"/>
        </w:rPr>
        <w:t xml:space="preserve">“On the one hand, early morning.”</w:t>
      </w:r>
    </w:p>
    <w:p w:rsidR="00000000" w:rsidDel="00000000" w:rsidP="00000000" w:rsidRDefault="00000000" w:rsidRPr="00000000" w14:paraId="00002725">
      <w:pPr>
        <w:pageBreakBefore w:val="0"/>
        <w:rPr/>
      </w:pPr>
      <w:r w:rsidDel="00000000" w:rsidR="00000000" w:rsidRPr="00000000">
        <w:rPr>
          <w:rtl w:val="0"/>
        </w:rPr>
        <w:t xml:space="preserve">“On the other, a day of rest with Monika.”</w:t>
        <w:br w:type="textWrapping"/>
        <w:t xml:space="preserve">mc “Alright, I’m down.”</w:t>
      </w:r>
    </w:p>
    <w:p w:rsidR="00000000" w:rsidDel="00000000" w:rsidP="00000000" w:rsidRDefault="00000000" w:rsidRPr="00000000" w14:paraId="00002726">
      <w:pPr>
        <w:pageBreakBefore w:val="0"/>
        <w:rPr/>
      </w:pPr>
      <w:r w:rsidDel="00000000" w:rsidR="00000000" w:rsidRPr="00000000">
        <w:rPr>
          <w:rtl w:val="0"/>
        </w:rPr>
        <w:t xml:space="preserve">mc “See you tomorrow, then.”</w:t>
      </w:r>
    </w:p>
    <w:p w:rsidR="00000000" w:rsidDel="00000000" w:rsidP="00000000" w:rsidRDefault="00000000" w:rsidRPr="00000000" w14:paraId="00002727">
      <w:pPr>
        <w:pageBreakBefore w:val="0"/>
        <w:rPr/>
      </w:pPr>
      <w:r w:rsidDel="00000000" w:rsidR="00000000" w:rsidRPr="00000000">
        <w:rPr>
          <w:rtl w:val="0"/>
        </w:rPr>
        <w:t xml:space="preserve">m “Seeya!”</w:t>
      </w:r>
    </w:p>
    <w:p w:rsidR="00000000" w:rsidDel="00000000" w:rsidP="00000000" w:rsidRDefault="00000000" w:rsidRPr="00000000" w14:paraId="00002728">
      <w:pPr>
        <w:pageBreakBefore w:val="0"/>
        <w:rPr/>
      </w:pPr>
      <w:r w:rsidDel="00000000" w:rsidR="00000000" w:rsidRPr="00000000">
        <w:rPr>
          <w:rtl w:val="0"/>
        </w:rPr>
        <w:t xml:space="preserve">“Monika hangs up, and I lean back into my seat.”</w:t>
      </w:r>
    </w:p>
    <w:p w:rsidR="00000000" w:rsidDel="00000000" w:rsidP="00000000" w:rsidRDefault="00000000" w:rsidRPr="00000000" w14:paraId="00002729">
      <w:pPr>
        <w:pageBreakBefore w:val="0"/>
        <w:rPr/>
      </w:pPr>
      <w:r w:rsidDel="00000000" w:rsidR="00000000" w:rsidRPr="00000000">
        <w:rPr>
          <w:rtl w:val="0"/>
        </w:rPr>
        <w:t xml:space="preserve">“Tomorrow will start sour, and end sweet.”</w:t>
        <w:br w:type="textWrapping"/>
        <w:t xml:space="preserve">“I’d prefer that as opposed to the other way around.”</w:t>
        <w:br w:type="textWrapping"/>
      </w:r>
    </w:p>
    <w:p w:rsidR="00000000" w:rsidDel="00000000" w:rsidP="00000000" w:rsidRDefault="00000000" w:rsidRPr="00000000" w14:paraId="0000272A">
      <w:pPr>
        <w:pageBreakBefore w:val="0"/>
        <w:rPr/>
      </w:pPr>
      <w:r w:rsidDel="00000000" w:rsidR="00000000" w:rsidRPr="00000000">
        <w:rPr>
          <w:rtl w:val="0"/>
        </w:rPr>
        <w:t xml:space="preserve">[Wipe to black]</w:t>
      </w:r>
    </w:p>
    <w:p w:rsidR="00000000" w:rsidDel="00000000" w:rsidP="00000000" w:rsidRDefault="00000000" w:rsidRPr="00000000" w14:paraId="0000272B">
      <w:pPr>
        <w:pageBreakBefore w:val="0"/>
        <w:rPr/>
      </w:pPr>
      <w:r w:rsidDel="00000000" w:rsidR="00000000" w:rsidRPr="00000000">
        <w:rPr>
          <w:rtl w:val="0"/>
        </w:rPr>
        <w:t xml:space="preserve">[Wipe to MC’s street, day]</w:t>
      </w:r>
    </w:p>
    <w:p w:rsidR="00000000" w:rsidDel="00000000" w:rsidP="00000000" w:rsidRDefault="00000000" w:rsidRPr="00000000" w14:paraId="0000272C">
      <w:pPr>
        <w:pageBreakBefore w:val="0"/>
        <w:rPr/>
      </w:pPr>
      <w:r w:rsidDel="00000000" w:rsidR="00000000" w:rsidRPr="00000000">
        <w:rPr>
          <w:rtl w:val="0"/>
        </w:rPr>
      </w:r>
    </w:p>
    <w:p w:rsidR="00000000" w:rsidDel="00000000" w:rsidP="00000000" w:rsidRDefault="00000000" w:rsidRPr="00000000" w14:paraId="0000272D">
      <w:pPr>
        <w:pageBreakBefore w:val="0"/>
        <w:rPr/>
      </w:pPr>
      <w:r w:rsidDel="00000000" w:rsidR="00000000" w:rsidRPr="00000000">
        <w:rPr>
          <w:rtl w:val="0"/>
        </w:rPr>
        <w:t xml:space="preserve">“It’s the day of the rehearsal.”</w:t>
      </w:r>
    </w:p>
    <w:p w:rsidR="00000000" w:rsidDel="00000000" w:rsidP="00000000" w:rsidRDefault="00000000" w:rsidRPr="00000000" w14:paraId="0000272E">
      <w:pPr>
        <w:pageBreakBefore w:val="0"/>
        <w:rPr/>
      </w:pPr>
      <w:r w:rsidDel="00000000" w:rsidR="00000000" w:rsidRPr="00000000">
        <w:rPr>
          <w:rtl w:val="0"/>
        </w:rPr>
        <w:t xml:space="preserve">“I’m on my way to Monika’s place, against the wishes of my body.”</w:t>
        <w:br w:type="textWrapping"/>
        <w:t xml:space="preserve">“Every inch of me wishes I was still asleep right now.”</w:t>
      </w:r>
    </w:p>
    <w:p w:rsidR="00000000" w:rsidDel="00000000" w:rsidP="00000000" w:rsidRDefault="00000000" w:rsidRPr="00000000" w14:paraId="0000272F">
      <w:pPr>
        <w:pageBreakBefore w:val="0"/>
        <w:rPr/>
      </w:pPr>
      <w:r w:rsidDel="00000000" w:rsidR="00000000" w:rsidRPr="00000000">
        <w:rPr>
          <w:rtl w:val="0"/>
        </w:rPr>
        <w:t xml:space="preserve">“It’s far too early for this.”</w:t>
        <w:br w:type="textWrapping"/>
        <w:t xml:space="preserve">“The breeze is too cold, and with every blink my eyes beg to stay shut.”</w:t>
        <w:br w:type="textWrapping"/>
        <w:t xml:space="preserve">“Thankfully the walk is short, and I’m at her door sooner than I had expected.”</w:t>
        <w:br w:type="textWrapping"/>
        <w:t xml:space="preserve">“Especially with my shambling walk.”</w:t>
        <w:br w:type="textWrapping"/>
        <w:t xml:space="preserve">“Before I even knock, she opens the door.”</w:t>
        <w:br w:type="textWrapping"/>
        <w:t xml:space="preserve">m “Morni-”</w:t>
      </w:r>
    </w:p>
    <w:p w:rsidR="00000000" w:rsidDel="00000000" w:rsidP="00000000" w:rsidRDefault="00000000" w:rsidRPr="00000000" w14:paraId="00002730">
      <w:pPr>
        <w:pageBreakBefore w:val="0"/>
        <w:rPr/>
      </w:pPr>
      <w:r w:rsidDel="00000000" w:rsidR="00000000" w:rsidRPr="00000000">
        <w:rPr>
          <w:rtl w:val="0"/>
        </w:rPr>
        <w:t xml:space="preserve">m “You look a right state!”</w:t>
      </w:r>
    </w:p>
    <w:p w:rsidR="00000000" w:rsidDel="00000000" w:rsidP="00000000" w:rsidRDefault="00000000" w:rsidRPr="00000000" w14:paraId="00002731">
      <w:pPr>
        <w:pageBreakBefore w:val="0"/>
        <w:rPr/>
      </w:pPr>
      <w:r w:rsidDel="00000000" w:rsidR="00000000" w:rsidRPr="00000000">
        <w:rPr>
          <w:rtl w:val="0"/>
        </w:rPr>
        <w:t xml:space="preserve">mc “I do?”</w:t>
        <w:br w:type="textWrapping"/>
        <w:t xml:space="preserve">m “Yes, wake up!”</w:t>
      </w:r>
    </w:p>
    <w:p w:rsidR="00000000" w:rsidDel="00000000" w:rsidP="00000000" w:rsidRDefault="00000000" w:rsidRPr="00000000" w14:paraId="00002732">
      <w:pPr>
        <w:pageBreakBefore w:val="0"/>
        <w:rPr/>
      </w:pPr>
      <w:r w:rsidDel="00000000" w:rsidR="00000000" w:rsidRPr="00000000">
        <w:rPr>
          <w:rtl w:val="0"/>
        </w:rPr>
        <w:t xml:space="preserve">“She pats her hands on either side of my face and kisses me.”</w:t>
        <w:br w:type="textWrapping"/>
        <w:t xml:space="preserve">m “Awake now?”</w:t>
      </w:r>
    </w:p>
    <w:p w:rsidR="00000000" w:rsidDel="00000000" w:rsidP="00000000" w:rsidRDefault="00000000" w:rsidRPr="00000000" w14:paraId="00002733">
      <w:pPr>
        <w:pageBreakBefore w:val="0"/>
        <w:rPr/>
      </w:pPr>
      <w:r w:rsidDel="00000000" w:rsidR="00000000" w:rsidRPr="00000000">
        <w:rPr>
          <w:rtl w:val="0"/>
        </w:rPr>
        <w:t xml:space="preserve">mc “Yes, ma’am.”</w:t>
      </w:r>
    </w:p>
    <w:p w:rsidR="00000000" w:rsidDel="00000000" w:rsidP="00000000" w:rsidRDefault="00000000" w:rsidRPr="00000000" w14:paraId="00002734">
      <w:pPr>
        <w:pageBreakBefore w:val="0"/>
        <w:rPr/>
      </w:pPr>
      <w:r w:rsidDel="00000000" w:rsidR="00000000" w:rsidRPr="00000000">
        <w:rPr>
          <w:rtl w:val="0"/>
        </w:rPr>
        <w:t xml:space="preserve">m “Now, let’s get moving.”</w:t>
        <w:br w:type="textWrapping"/>
        <w:t xml:space="preserve">mc “Aye, let’s.”</w:t>
      </w:r>
    </w:p>
    <w:p w:rsidR="00000000" w:rsidDel="00000000" w:rsidP="00000000" w:rsidRDefault="00000000" w:rsidRPr="00000000" w14:paraId="00002735">
      <w:pPr>
        <w:pageBreakBefore w:val="0"/>
        <w:rPr/>
      </w:pPr>
      <w:r w:rsidDel="00000000" w:rsidR="00000000" w:rsidRPr="00000000">
        <w:rPr>
          <w:rtl w:val="0"/>
        </w:rPr>
        <w:t xml:space="preserve">m “You’re starting to sound like your dad.”</w:t>
      </w:r>
    </w:p>
    <w:p w:rsidR="00000000" w:rsidDel="00000000" w:rsidP="00000000" w:rsidRDefault="00000000" w:rsidRPr="00000000" w14:paraId="00002736">
      <w:pPr>
        <w:pageBreakBefore w:val="0"/>
        <w:rPr/>
      </w:pPr>
      <w:r w:rsidDel="00000000" w:rsidR="00000000" w:rsidRPr="00000000">
        <w:rPr>
          <w:rtl w:val="0"/>
        </w:rPr>
        <w:t xml:space="preserve">m “Or at least what I presume he sounds like, what with his thick accent and all.”</w:t>
      </w:r>
    </w:p>
    <w:p w:rsidR="00000000" w:rsidDel="00000000" w:rsidP="00000000" w:rsidRDefault="00000000" w:rsidRPr="00000000" w14:paraId="00002737">
      <w:pPr>
        <w:pageBreakBefore w:val="0"/>
        <w:rPr/>
      </w:pPr>
      <w:r w:rsidDel="00000000" w:rsidR="00000000" w:rsidRPr="00000000">
        <w:rPr>
          <w:rtl w:val="0"/>
        </w:rPr>
        <w:t xml:space="preserve">mc “You noticed?”</w:t>
      </w:r>
    </w:p>
    <w:p w:rsidR="00000000" w:rsidDel="00000000" w:rsidP="00000000" w:rsidRDefault="00000000" w:rsidRPr="00000000" w14:paraId="00002738">
      <w:pPr>
        <w:pageBreakBefore w:val="0"/>
        <w:rPr/>
      </w:pPr>
      <w:r w:rsidDel="00000000" w:rsidR="00000000" w:rsidRPr="00000000">
        <w:rPr>
          <w:rtl w:val="0"/>
        </w:rPr>
        <w:t xml:space="preserve">m “Yeah, I think it’s cute.”</w:t>
      </w:r>
    </w:p>
    <w:p w:rsidR="00000000" w:rsidDel="00000000" w:rsidP="00000000" w:rsidRDefault="00000000" w:rsidRPr="00000000" w14:paraId="00002739">
      <w:pPr>
        <w:pageBreakBefore w:val="0"/>
        <w:rPr/>
      </w:pPr>
      <w:r w:rsidDel="00000000" w:rsidR="00000000" w:rsidRPr="00000000">
        <w:rPr>
          <w:rtl w:val="0"/>
        </w:rPr>
        <w:t xml:space="preserve">m “You love them, don’t you.”</w:t>
      </w:r>
    </w:p>
    <w:p w:rsidR="00000000" w:rsidDel="00000000" w:rsidP="00000000" w:rsidRDefault="00000000" w:rsidRPr="00000000" w14:paraId="0000273A">
      <w:pPr>
        <w:pageBreakBefore w:val="0"/>
        <w:rPr/>
      </w:pPr>
      <w:r w:rsidDel="00000000" w:rsidR="00000000" w:rsidRPr="00000000">
        <w:rPr>
          <w:rtl w:val="0"/>
        </w:rPr>
        <w:t xml:space="preserve">mc “They’re amazing.”</w:t>
      </w:r>
    </w:p>
    <w:p w:rsidR="00000000" w:rsidDel="00000000" w:rsidP="00000000" w:rsidRDefault="00000000" w:rsidRPr="00000000" w14:paraId="0000273B">
      <w:pPr>
        <w:pageBreakBefore w:val="0"/>
        <w:rPr/>
      </w:pPr>
      <w:r w:rsidDel="00000000" w:rsidR="00000000" w:rsidRPr="00000000">
        <w:rPr>
          <w:rtl w:val="0"/>
        </w:rPr>
        <w:t xml:space="preserve">mc “I just wish-”</w:t>
        <w:br w:type="textWrapping"/>
        <w:t xml:space="preserve">m “That they were here more often, I hear you.”</w:t>
      </w:r>
    </w:p>
    <w:p w:rsidR="00000000" w:rsidDel="00000000" w:rsidP="00000000" w:rsidRDefault="00000000" w:rsidRPr="00000000" w14:paraId="0000273C">
      <w:pPr>
        <w:pageBreakBefore w:val="0"/>
        <w:rPr/>
      </w:pPr>
      <w:r w:rsidDel="00000000" w:rsidR="00000000" w:rsidRPr="00000000">
        <w:rPr>
          <w:rtl w:val="0"/>
        </w:rPr>
        <w:t xml:space="preserve">mc “Aye.”</w:t>
        <w:br w:type="textWrapping"/>
        <w:t xml:space="preserve">“Monika giggles, and we make our way towards school.”</w:t>
        <w:br w:type="textWrapping"/>
      </w:r>
    </w:p>
    <w:p w:rsidR="00000000" w:rsidDel="00000000" w:rsidP="00000000" w:rsidRDefault="00000000" w:rsidRPr="00000000" w14:paraId="0000273D">
      <w:pPr>
        <w:pageBreakBefore w:val="0"/>
        <w:rPr/>
      </w:pPr>
      <w:r w:rsidDel="00000000" w:rsidR="00000000" w:rsidRPr="00000000">
        <w:rPr>
          <w:rtl w:val="0"/>
        </w:rPr>
        <w:t xml:space="preserve">[Wipe to black]</w:t>
      </w:r>
    </w:p>
    <w:p w:rsidR="00000000" w:rsidDel="00000000" w:rsidP="00000000" w:rsidRDefault="00000000" w:rsidRPr="00000000" w14:paraId="0000273E">
      <w:pPr>
        <w:pageBreakBefore w:val="0"/>
        <w:rPr/>
      </w:pPr>
      <w:r w:rsidDel="00000000" w:rsidR="00000000" w:rsidRPr="00000000">
        <w:rPr>
          <w:rtl w:val="0"/>
        </w:rPr>
        <w:t xml:space="preserve">[Wipe to school gymnasium, day]</w:t>
      </w:r>
    </w:p>
    <w:p w:rsidR="00000000" w:rsidDel="00000000" w:rsidP="00000000" w:rsidRDefault="00000000" w:rsidRPr="00000000" w14:paraId="0000273F">
      <w:pPr>
        <w:pageBreakBefore w:val="0"/>
        <w:rPr/>
      </w:pPr>
      <w:r w:rsidDel="00000000" w:rsidR="00000000" w:rsidRPr="00000000">
        <w:rPr>
          <w:rtl w:val="0"/>
        </w:rPr>
      </w:r>
    </w:p>
    <w:p w:rsidR="00000000" w:rsidDel="00000000" w:rsidP="00000000" w:rsidRDefault="00000000" w:rsidRPr="00000000" w14:paraId="00002740">
      <w:pPr>
        <w:pageBreakBefore w:val="0"/>
        <w:rPr/>
      </w:pPr>
      <w:r w:rsidDel="00000000" w:rsidR="00000000" w:rsidRPr="00000000">
        <w:rPr>
          <w:rtl w:val="0"/>
        </w:rPr>
        <w:t xml:space="preserve">“We arrive at the gymnasium within twenty minutes, and already a small crowd has gathered.”</w:t>
      </w:r>
    </w:p>
    <w:p w:rsidR="00000000" w:rsidDel="00000000" w:rsidP="00000000" w:rsidRDefault="00000000" w:rsidRPr="00000000" w14:paraId="00002741">
      <w:pPr>
        <w:pageBreakBefore w:val="0"/>
        <w:rPr/>
      </w:pPr>
      <w:r w:rsidDel="00000000" w:rsidR="00000000" w:rsidRPr="00000000">
        <w:rPr>
          <w:rtl w:val="0"/>
        </w:rPr>
        <w:t xml:space="preserve">“We’re far from late, but a fair few early birds have decided they want a worm or two.”</w:t>
        <w:br w:type="textWrapping"/>
        <w:t xml:space="preserve">“How do they all look so lively?”</w:t>
      </w:r>
    </w:p>
    <w:p w:rsidR="00000000" w:rsidDel="00000000" w:rsidP="00000000" w:rsidRDefault="00000000" w:rsidRPr="00000000" w14:paraId="00002742">
      <w:pPr>
        <w:pageBreakBefore w:val="0"/>
        <w:rPr/>
      </w:pPr>
      <w:r w:rsidDel="00000000" w:rsidR="00000000" w:rsidRPr="00000000">
        <w:rPr>
          <w:rtl w:val="0"/>
        </w:rPr>
        <w:t xml:space="preserve">“I suppose that’s what study, healthy sleep and physical activity do to you.”</w:t>
      </w:r>
    </w:p>
    <w:p w:rsidR="00000000" w:rsidDel="00000000" w:rsidP="00000000" w:rsidRDefault="00000000" w:rsidRPr="00000000" w14:paraId="00002743">
      <w:pPr>
        <w:pageBreakBefore w:val="0"/>
        <w:rPr/>
      </w:pPr>
      <w:r w:rsidDel="00000000" w:rsidR="00000000" w:rsidRPr="00000000">
        <w:rPr>
          <w:rtl w:val="0"/>
        </w:rPr>
        <w:t xml:space="preserve">mc “So what’s the deal?”</w:t>
      </w:r>
    </w:p>
    <w:p w:rsidR="00000000" w:rsidDel="00000000" w:rsidP="00000000" w:rsidRDefault="00000000" w:rsidRPr="00000000" w14:paraId="00002744">
      <w:pPr>
        <w:pageBreakBefore w:val="0"/>
        <w:rPr/>
      </w:pPr>
      <w:r w:rsidDel="00000000" w:rsidR="00000000" w:rsidRPr="00000000">
        <w:rPr>
          <w:rtl w:val="0"/>
        </w:rPr>
        <w:t xml:space="preserve">m “I imagine we’ll be given instructions on what to do pretty soon.”</w:t>
      </w:r>
    </w:p>
    <w:p w:rsidR="00000000" w:rsidDel="00000000" w:rsidP="00000000" w:rsidRDefault="00000000" w:rsidRPr="00000000" w14:paraId="00002745">
      <w:pPr>
        <w:pageBreakBefore w:val="0"/>
        <w:rPr/>
      </w:pPr>
      <w:r w:rsidDel="00000000" w:rsidR="00000000" w:rsidRPr="00000000">
        <w:rPr>
          <w:rtl w:val="0"/>
        </w:rPr>
        <w:t xml:space="preserve">“It looks like she’s right.”</w:t>
      </w:r>
    </w:p>
    <w:p w:rsidR="00000000" w:rsidDel="00000000" w:rsidP="00000000" w:rsidRDefault="00000000" w:rsidRPr="00000000" w14:paraId="00002746">
      <w:pPr>
        <w:pageBreakBefore w:val="0"/>
        <w:rPr/>
      </w:pPr>
      <w:r w:rsidDel="00000000" w:rsidR="00000000" w:rsidRPr="00000000">
        <w:rPr>
          <w:rtl w:val="0"/>
        </w:rPr>
        <w:t xml:space="preserve">“A handful of teachers enter the room, one holding a megaphone.”</w:t>
      </w:r>
    </w:p>
    <w:p w:rsidR="00000000" w:rsidDel="00000000" w:rsidP="00000000" w:rsidRDefault="00000000" w:rsidRPr="00000000" w14:paraId="00002747">
      <w:pPr>
        <w:pageBreakBefore w:val="0"/>
        <w:rPr/>
      </w:pPr>
      <w:r w:rsidDel="00000000" w:rsidR="00000000" w:rsidRPr="00000000">
        <w:rPr>
          <w:rtl w:val="0"/>
        </w:rPr>
        <w:t xml:space="preserve">[t = teacher]</w:t>
      </w:r>
    </w:p>
    <w:p w:rsidR="00000000" w:rsidDel="00000000" w:rsidP="00000000" w:rsidRDefault="00000000" w:rsidRPr="00000000" w14:paraId="00002748">
      <w:pPr>
        <w:pageBreakBefore w:val="0"/>
        <w:rPr/>
      </w:pPr>
      <w:r w:rsidDel="00000000" w:rsidR="00000000" w:rsidRPr="00000000">
        <w:rPr>
          <w:rtl w:val="0"/>
        </w:rPr>
        <w:t xml:space="preserve">“She raises the megaphone to her lips and begins speaking.”</w:t>
      </w:r>
    </w:p>
    <w:p w:rsidR="00000000" w:rsidDel="00000000" w:rsidP="00000000" w:rsidRDefault="00000000" w:rsidRPr="00000000" w14:paraId="00002749">
      <w:pPr>
        <w:pageBreakBefore w:val="0"/>
        <w:rPr/>
      </w:pPr>
      <w:r w:rsidDel="00000000" w:rsidR="00000000" w:rsidRPr="00000000">
        <w:rPr>
          <w:rtl w:val="0"/>
        </w:rPr>
        <w:t xml:space="preserve">t “Alright, we’ll be starting now.”</w:t>
      </w:r>
    </w:p>
    <w:p w:rsidR="00000000" w:rsidDel="00000000" w:rsidP="00000000" w:rsidRDefault="00000000" w:rsidRPr="00000000" w14:paraId="0000274A">
      <w:pPr>
        <w:pageBreakBefore w:val="0"/>
        <w:rPr/>
      </w:pPr>
      <w:r w:rsidDel="00000000" w:rsidR="00000000" w:rsidRPr="00000000">
        <w:rPr>
          <w:rtl w:val="0"/>
        </w:rPr>
        <w:t xml:space="preserve">“Immediately everyone falls silent.”</w:t>
        <w:br w:type="textWrapping"/>
        <w:t xml:space="preserve">t “Good, now everyone get into your homerooms.”</w:t>
        <w:br w:type="textWrapping"/>
        <w:t xml:space="preserve">“I look over to Monika.”</w:t>
        <w:br w:type="textWrapping"/>
        <w:t xml:space="preserve">mc “Alas, we must part ways.”</w:t>
      </w:r>
    </w:p>
    <w:p w:rsidR="00000000" w:rsidDel="00000000" w:rsidP="00000000" w:rsidRDefault="00000000" w:rsidRPr="00000000" w14:paraId="0000274B">
      <w:pPr>
        <w:pageBreakBefore w:val="0"/>
        <w:rPr/>
      </w:pPr>
      <w:r w:rsidDel="00000000" w:rsidR="00000000" w:rsidRPr="00000000">
        <w:rPr>
          <w:rtl w:val="0"/>
        </w:rPr>
        <w:t xml:space="preserve">m “Oh, do write to me every day!”</w:t>
      </w:r>
    </w:p>
    <w:p w:rsidR="00000000" w:rsidDel="00000000" w:rsidP="00000000" w:rsidRDefault="00000000" w:rsidRPr="00000000" w14:paraId="0000274C">
      <w:pPr>
        <w:pageBreakBefore w:val="0"/>
        <w:rPr/>
      </w:pPr>
      <w:r w:rsidDel="00000000" w:rsidR="00000000" w:rsidRPr="00000000">
        <w:rPr>
          <w:rtl w:val="0"/>
        </w:rPr>
        <w:t xml:space="preserve">“We separate and head towards our respective homeroom teachers.”</w:t>
      </w:r>
    </w:p>
    <w:p w:rsidR="00000000" w:rsidDel="00000000" w:rsidP="00000000" w:rsidRDefault="00000000" w:rsidRPr="00000000" w14:paraId="0000274D">
      <w:pPr>
        <w:pageBreakBefore w:val="0"/>
        <w:rPr/>
      </w:pPr>
      <w:r w:rsidDel="00000000" w:rsidR="00000000" w:rsidRPr="00000000">
        <w:rPr>
          <w:rtl w:val="0"/>
        </w:rPr>
        <w:t xml:space="preserve">“I give mine a nod before turning back towards the one with the megaphone.”</w:t>
      </w:r>
    </w:p>
    <w:p w:rsidR="00000000" w:rsidDel="00000000" w:rsidP="00000000" w:rsidRDefault="00000000" w:rsidRPr="00000000" w14:paraId="0000274E">
      <w:pPr>
        <w:pageBreakBefore w:val="0"/>
        <w:rPr/>
      </w:pPr>
      <w:r w:rsidDel="00000000" w:rsidR="00000000" w:rsidRPr="00000000">
        <w:rPr>
          <w:rtl w:val="0"/>
        </w:rPr>
        <w:t xml:space="preserve">t “Okay, so, here’s how it’s going to go.”</w:t>
      </w:r>
    </w:p>
    <w:p w:rsidR="00000000" w:rsidDel="00000000" w:rsidP="00000000" w:rsidRDefault="00000000" w:rsidRPr="00000000" w14:paraId="0000274F">
      <w:pPr>
        <w:pageBreakBefore w:val="0"/>
        <w:rPr/>
      </w:pPr>
      <w:r w:rsidDel="00000000" w:rsidR="00000000" w:rsidRPr="00000000">
        <w:rPr>
          <w:rtl w:val="0"/>
        </w:rPr>
        <w:t xml:space="preserve">t “First, a form group will be called up.”</w:t>
      </w:r>
    </w:p>
    <w:p w:rsidR="00000000" w:rsidDel="00000000" w:rsidP="00000000" w:rsidRDefault="00000000" w:rsidRPr="00000000" w14:paraId="00002750">
      <w:pPr>
        <w:pageBreakBefore w:val="0"/>
        <w:rPr/>
      </w:pPr>
      <w:r w:rsidDel="00000000" w:rsidR="00000000" w:rsidRPr="00000000">
        <w:rPr>
          <w:rtl w:val="0"/>
        </w:rPr>
        <w:t xml:space="preserve">t “The band will start playing, and one by one, every member of that form group will receive their certificate.”</w:t>
      </w:r>
    </w:p>
    <w:p w:rsidR="00000000" w:rsidDel="00000000" w:rsidP="00000000" w:rsidRDefault="00000000" w:rsidRPr="00000000" w14:paraId="00002751">
      <w:pPr>
        <w:pageBreakBefore w:val="0"/>
        <w:rPr/>
      </w:pPr>
      <w:r w:rsidDel="00000000" w:rsidR="00000000" w:rsidRPr="00000000">
        <w:rPr>
          <w:rtl w:val="0"/>
        </w:rPr>
        <w:t xml:space="preserve">t “Then, the next form group will be called up, and the same will repeat.”</w:t>
      </w:r>
    </w:p>
    <w:p w:rsidR="00000000" w:rsidDel="00000000" w:rsidP="00000000" w:rsidRDefault="00000000" w:rsidRPr="00000000" w14:paraId="00002752">
      <w:pPr>
        <w:pageBreakBefore w:val="0"/>
        <w:rPr/>
      </w:pPr>
      <w:r w:rsidDel="00000000" w:rsidR="00000000" w:rsidRPr="00000000">
        <w:rPr>
          <w:rtl w:val="0"/>
        </w:rPr>
        <w:t xml:space="preserve">t “Then the next, and so on, until everyone is done.”</w:t>
      </w:r>
    </w:p>
    <w:p w:rsidR="00000000" w:rsidDel="00000000" w:rsidP="00000000" w:rsidRDefault="00000000" w:rsidRPr="00000000" w14:paraId="00002753">
      <w:pPr>
        <w:pageBreakBefore w:val="0"/>
        <w:rPr/>
      </w:pPr>
      <w:r w:rsidDel="00000000" w:rsidR="00000000" w:rsidRPr="00000000">
        <w:rPr>
          <w:rtl w:val="0"/>
        </w:rPr>
        <w:t xml:space="preserve">t “Ideally, we won’t be here for long today, so let’s get this done and we can all go home.”</w:t>
      </w:r>
    </w:p>
    <w:p w:rsidR="00000000" w:rsidDel="00000000" w:rsidP="00000000" w:rsidRDefault="00000000" w:rsidRPr="00000000" w14:paraId="00002754">
      <w:pPr>
        <w:pageBreakBefore w:val="0"/>
        <w:rPr/>
      </w:pPr>
      <w:r w:rsidDel="00000000" w:rsidR="00000000" w:rsidRPr="00000000">
        <w:rPr>
          <w:rtl w:val="0"/>
        </w:rPr>
        <w:t xml:space="preserve">t “Alright, let’s begin.”</w:t>
      </w:r>
    </w:p>
    <w:p w:rsidR="00000000" w:rsidDel="00000000" w:rsidP="00000000" w:rsidRDefault="00000000" w:rsidRPr="00000000" w14:paraId="00002755">
      <w:pPr>
        <w:pageBreakBefore w:val="0"/>
        <w:rPr/>
      </w:pPr>
      <w:r w:rsidDel="00000000" w:rsidR="00000000" w:rsidRPr="00000000">
        <w:rPr>
          <w:rtl w:val="0"/>
        </w:rPr>
        <w:t xml:space="preserve">“She waves a hand at the band, who begin playing the usual fanfare, and calls out the first homeroom.”</w:t>
        <w:br w:type="textWrapping"/>
        <w:t xml:space="preserve">“Everyone in the form receives a rolled up piece of paper, presumably blank.”</w:t>
        <w:br w:type="textWrapping"/>
        <w:t xml:space="preserve">“The next homeroom is called up, Natsuki and Sayori are in this one.”</w:t>
      </w:r>
    </w:p>
    <w:p w:rsidR="00000000" w:rsidDel="00000000" w:rsidP="00000000" w:rsidRDefault="00000000" w:rsidRPr="00000000" w14:paraId="00002756">
      <w:pPr>
        <w:pageBreakBefore w:val="0"/>
        <w:rPr/>
      </w:pPr>
      <w:r w:rsidDel="00000000" w:rsidR="00000000" w:rsidRPr="00000000">
        <w:rPr>
          <w:rtl w:val="0"/>
        </w:rPr>
        <w:t xml:space="preserve">“Natsuki looks rather shy in front of everyone, while Sayori does a little jig.”</w:t>
      </w:r>
    </w:p>
    <w:p w:rsidR="00000000" w:rsidDel="00000000" w:rsidP="00000000" w:rsidRDefault="00000000" w:rsidRPr="00000000" w14:paraId="00002757">
      <w:pPr>
        <w:pageBreakBefore w:val="0"/>
        <w:rPr/>
      </w:pPr>
      <w:r w:rsidDel="00000000" w:rsidR="00000000" w:rsidRPr="00000000">
        <w:rPr>
          <w:rtl w:val="0"/>
        </w:rPr>
        <w:t xml:space="preserve">“Monika’s form is up next, she seems to acknowledge that it’s just a practice, and doesn’t do anything flamboyant.”</w:t>
      </w:r>
    </w:p>
    <w:p w:rsidR="00000000" w:rsidDel="00000000" w:rsidP="00000000" w:rsidRDefault="00000000" w:rsidRPr="00000000" w14:paraId="00002758">
      <w:pPr>
        <w:pageBreakBefore w:val="0"/>
        <w:rPr/>
      </w:pPr>
      <w:r w:rsidDel="00000000" w:rsidR="00000000" w:rsidRPr="00000000">
        <w:rPr>
          <w:rtl w:val="0"/>
        </w:rPr>
        <w:t xml:space="preserve">“Being a school rep, she’ll need to make a speech of some kind.”</w:t>
      </w:r>
    </w:p>
    <w:p w:rsidR="00000000" w:rsidDel="00000000" w:rsidP="00000000" w:rsidRDefault="00000000" w:rsidRPr="00000000" w14:paraId="00002759">
      <w:pPr>
        <w:pageBreakBefore w:val="0"/>
        <w:rPr/>
      </w:pPr>
      <w:r w:rsidDel="00000000" w:rsidR="00000000" w:rsidRPr="00000000">
        <w:rPr>
          <w:rtl w:val="0"/>
        </w:rPr>
        <w:t xml:space="preserve">“She’s probably pretty nervous about it.”</w:t>
      </w:r>
    </w:p>
    <w:p w:rsidR="00000000" w:rsidDel="00000000" w:rsidP="00000000" w:rsidRDefault="00000000" w:rsidRPr="00000000" w14:paraId="0000275A">
      <w:pPr>
        <w:pageBreakBefore w:val="0"/>
        <w:rPr/>
      </w:pPr>
      <w:r w:rsidDel="00000000" w:rsidR="00000000" w:rsidRPr="00000000">
        <w:rPr>
          <w:rtl w:val="0"/>
        </w:rPr>
        <w:t xml:space="preserve">“Yuri rushes on stage with her head down, takes her paper and leaves.”</w:t>
        <w:br w:type="textWrapping"/>
        <w:t xml:space="preserve">“Finally, my homeroom is called.”</w:t>
      </w:r>
    </w:p>
    <w:p w:rsidR="00000000" w:rsidDel="00000000" w:rsidP="00000000" w:rsidRDefault="00000000" w:rsidRPr="00000000" w14:paraId="0000275B">
      <w:pPr>
        <w:pageBreakBefore w:val="0"/>
        <w:rPr/>
      </w:pPr>
      <w:r w:rsidDel="00000000" w:rsidR="00000000" w:rsidRPr="00000000">
        <w:rPr>
          <w:rtl w:val="0"/>
        </w:rPr>
        <w:t xml:space="preserve">“When It’s my turn, I shake hands and take the paper.”</w:t>
      </w:r>
    </w:p>
    <w:p w:rsidR="00000000" w:rsidDel="00000000" w:rsidP="00000000" w:rsidRDefault="00000000" w:rsidRPr="00000000" w14:paraId="0000275C">
      <w:pPr>
        <w:pageBreakBefore w:val="0"/>
        <w:rPr/>
      </w:pPr>
      <w:r w:rsidDel="00000000" w:rsidR="00000000" w:rsidRPr="00000000">
        <w:rPr>
          <w:rtl w:val="0"/>
        </w:rPr>
        <w:t xml:space="preserve">“As suspected, it’s blank.”</w:t>
      </w:r>
    </w:p>
    <w:p w:rsidR="00000000" w:rsidDel="00000000" w:rsidP="00000000" w:rsidRDefault="00000000" w:rsidRPr="00000000" w14:paraId="0000275D">
      <w:pPr>
        <w:pageBreakBefore w:val="0"/>
        <w:rPr/>
      </w:pPr>
      <w:r w:rsidDel="00000000" w:rsidR="00000000" w:rsidRPr="00000000">
        <w:rPr>
          <w:rtl w:val="0"/>
        </w:rPr>
        <w:t xml:space="preserve">“I head over to the other side of the stage, and the last few follow behind me.”</w:t>
        <w:br w:type="textWrapping"/>
        <w:t xml:space="preserve">“With only a few slip-ups, it didn’t take more than one retry to get it perfectly down.”</w:t>
      </w:r>
    </w:p>
    <w:p w:rsidR="00000000" w:rsidDel="00000000" w:rsidP="00000000" w:rsidRDefault="00000000" w:rsidRPr="00000000" w14:paraId="0000275E">
      <w:pPr>
        <w:pageBreakBefore w:val="0"/>
        <w:rPr/>
      </w:pPr>
      <w:r w:rsidDel="00000000" w:rsidR="00000000" w:rsidRPr="00000000">
        <w:rPr>
          <w:rtl w:val="0"/>
        </w:rPr>
        <w:t xml:space="preserve">t “Alright, guys, thanks for coming, looks like we’ve nailed it.”</w:t>
      </w:r>
    </w:p>
    <w:p w:rsidR="00000000" w:rsidDel="00000000" w:rsidP="00000000" w:rsidRDefault="00000000" w:rsidRPr="00000000" w14:paraId="0000275F">
      <w:pPr>
        <w:pageBreakBefore w:val="0"/>
        <w:rPr/>
      </w:pPr>
      <w:r w:rsidDel="00000000" w:rsidR="00000000" w:rsidRPr="00000000">
        <w:rPr>
          <w:rtl w:val="0"/>
        </w:rPr>
        <w:t xml:space="preserve">t “See you tomorrow, folks.”</w:t>
      </w:r>
    </w:p>
    <w:p w:rsidR="00000000" w:rsidDel="00000000" w:rsidP="00000000" w:rsidRDefault="00000000" w:rsidRPr="00000000" w14:paraId="00002760">
      <w:pPr>
        <w:pageBreakBefore w:val="0"/>
        <w:rPr/>
      </w:pPr>
      <w:r w:rsidDel="00000000" w:rsidR="00000000" w:rsidRPr="00000000">
        <w:rPr>
          <w:rtl w:val="0"/>
        </w:rPr>
        <w:t xml:space="preserve">“Everyone begins to make their way towards the exit, most of us dawdling while chatting.”</w:t>
      </w:r>
    </w:p>
    <w:p w:rsidR="00000000" w:rsidDel="00000000" w:rsidP="00000000" w:rsidRDefault="00000000" w:rsidRPr="00000000" w14:paraId="00002761">
      <w:pPr>
        <w:pageBreakBefore w:val="0"/>
        <w:rPr/>
      </w:pPr>
      <w:r w:rsidDel="00000000" w:rsidR="00000000" w:rsidRPr="00000000">
        <w:rPr>
          <w:rtl w:val="0"/>
        </w:rPr>
        <w:t xml:space="preserve">“Monika and I reunite, and Natsuki comes up to us.”</w:t>
        <w:br w:type="textWrapping"/>
        <w:t xml:space="preserve">n “Hey, Yuri and I are gonna go get some lunch, wanna come?”</w:t>
      </w:r>
    </w:p>
    <w:p w:rsidR="00000000" w:rsidDel="00000000" w:rsidP="00000000" w:rsidRDefault="00000000" w:rsidRPr="00000000" w14:paraId="00002762">
      <w:pPr>
        <w:pageBreakBefore w:val="0"/>
        <w:rPr/>
      </w:pPr>
      <w:r w:rsidDel="00000000" w:rsidR="00000000" w:rsidRPr="00000000">
        <w:rPr>
          <w:rtl w:val="0"/>
        </w:rPr>
        <w:t xml:space="preserve">mc “Sure, let me grab Sayori.”</w:t>
      </w:r>
    </w:p>
    <w:p w:rsidR="00000000" w:rsidDel="00000000" w:rsidP="00000000" w:rsidRDefault="00000000" w:rsidRPr="00000000" w14:paraId="00002763">
      <w:pPr>
        <w:pageBreakBefore w:val="0"/>
        <w:rPr/>
      </w:pPr>
      <w:r w:rsidDel="00000000" w:rsidR="00000000" w:rsidRPr="00000000">
        <w:rPr>
          <w:rtl w:val="0"/>
        </w:rPr>
        <w:t xml:space="preserve">mc “Hey, Sayori, wanna grab some food?”</w:t>
      </w:r>
    </w:p>
    <w:p w:rsidR="00000000" w:rsidDel="00000000" w:rsidP="00000000" w:rsidRDefault="00000000" w:rsidRPr="00000000" w14:paraId="00002764">
      <w:pPr>
        <w:pageBreakBefore w:val="0"/>
        <w:rPr/>
      </w:pPr>
      <w:r w:rsidDel="00000000" w:rsidR="00000000" w:rsidRPr="00000000">
        <w:rPr>
          <w:rtl w:val="0"/>
        </w:rPr>
        <w:t xml:space="preserve">“Sayori skips over to us.”</w:t>
      </w:r>
    </w:p>
    <w:p w:rsidR="00000000" w:rsidDel="00000000" w:rsidP="00000000" w:rsidRDefault="00000000" w:rsidRPr="00000000" w14:paraId="00002765">
      <w:pPr>
        <w:pageBreakBefore w:val="0"/>
        <w:rPr/>
      </w:pPr>
      <w:r w:rsidDel="00000000" w:rsidR="00000000" w:rsidRPr="00000000">
        <w:rPr>
          <w:rtl w:val="0"/>
        </w:rPr>
        <w:t xml:space="preserve">s “Sure!”</w:t>
      </w:r>
    </w:p>
    <w:p w:rsidR="00000000" w:rsidDel="00000000" w:rsidP="00000000" w:rsidRDefault="00000000" w:rsidRPr="00000000" w14:paraId="00002766">
      <w:pPr>
        <w:pageBreakBefore w:val="0"/>
        <w:rPr/>
      </w:pPr>
      <w:r w:rsidDel="00000000" w:rsidR="00000000" w:rsidRPr="00000000">
        <w:rPr>
          <w:rtl w:val="0"/>
        </w:rPr>
        <w:t xml:space="preserve">“We begin making our way out of school and towards town.”</w:t>
      </w:r>
    </w:p>
    <w:p w:rsidR="00000000" w:rsidDel="00000000" w:rsidP="00000000" w:rsidRDefault="00000000" w:rsidRPr="00000000" w14:paraId="00002767">
      <w:pPr>
        <w:pageBreakBefore w:val="0"/>
        <w:rPr/>
      </w:pPr>
      <w:r w:rsidDel="00000000" w:rsidR="00000000" w:rsidRPr="00000000">
        <w:rPr>
          <w:rtl w:val="0"/>
        </w:rPr>
        <w:t xml:space="preserve">[Street bg, day]</w:t>
      </w:r>
    </w:p>
    <w:p w:rsidR="00000000" w:rsidDel="00000000" w:rsidP="00000000" w:rsidRDefault="00000000" w:rsidRPr="00000000" w14:paraId="00002768">
      <w:pPr>
        <w:pageBreakBefore w:val="0"/>
        <w:rPr/>
      </w:pPr>
      <w:r w:rsidDel="00000000" w:rsidR="00000000" w:rsidRPr="00000000">
        <w:rPr>
          <w:rtl w:val="0"/>
        </w:rPr>
        <w:t xml:space="preserve">n “Ready for tomorrow?”</w:t>
      </w:r>
    </w:p>
    <w:p w:rsidR="00000000" w:rsidDel="00000000" w:rsidP="00000000" w:rsidRDefault="00000000" w:rsidRPr="00000000" w14:paraId="00002769">
      <w:pPr>
        <w:pageBreakBefore w:val="0"/>
        <w:rPr/>
      </w:pPr>
      <w:r w:rsidDel="00000000" w:rsidR="00000000" w:rsidRPr="00000000">
        <w:rPr>
          <w:rtl w:val="0"/>
        </w:rPr>
        <w:t xml:space="preserve">s “Yeah, it seems pretty simple.”</w:t>
      </w:r>
    </w:p>
    <w:p w:rsidR="00000000" w:rsidDel="00000000" w:rsidP="00000000" w:rsidRDefault="00000000" w:rsidRPr="00000000" w14:paraId="0000276A">
      <w:pPr>
        <w:pageBreakBefore w:val="0"/>
        <w:rPr/>
      </w:pPr>
      <w:r w:rsidDel="00000000" w:rsidR="00000000" w:rsidRPr="00000000">
        <w:rPr>
          <w:rtl w:val="0"/>
        </w:rPr>
        <w:t xml:space="preserve">s “Just walk on stage, shake hands, take the paper, and leave!”</w:t>
      </w:r>
    </w:p>
    <w:p w:rsidR="00000000" w:rsidDel="00000000" w:rsidP="00000000" w:rsidRDefault="00000000" w:rsidRPr="00000000" w14:paraId="0000276B">
      <w:pPr>
        <w:pageBreakBefore w:val="0"/>
        <w:rPr/>
      </w:pPr>
      <w:r w:rsidDel="00000000" w:rsidR="00000000" w:rsidRPr="00000000">
        <w:rPr>
          <w:rtl w:val="0"/>
        </w:rPr>
        <w:t xml:space="preserve">y “Don’t forget to move your tassel to the other side of your mortarboard.”</w:t>
      </w:r>
    </w:p>
    <w:p w:rsidR="00000000" w:rsidDel="00000000" w:rsidP="00000000" w:rsidRDefault="00000000" w:rsidRPr="00000000" w14:paraId="0000276C">
      <w:pPr>
        <w:pageBreakBefore w:val="0"/>
        <w:rPr/>
      </w:pPr>
      <w:r w:rsidDel="00000000" w:rsidR="00000000" w:rsidRPr="00000000">
        <w:rPr>
          <w:rtl w:val="0"/>
        </w:rPr>
        <w:t xml:space="preserve">n “Oh, yeah, why do we do that?”</w:t>
      </w:r>
    </w:p>
    <w:p w:rsidR="00000000" w:rsidDel="00000000" w:rsidP="00000000" w:rsidRDefault="00000000" w:rsidRPr="00000000" w14:paraId="0000276D">
      <w:pPr>
        <w:pageBreakBefore w:val="0"/>
        <w:rPr/>
      </w:pPr>
      <w:r w:rsidDel="00000000" w:rsidR="00000000" w:rsidRPr="00000000">
        <w:rPr>
          <w:rtl w:val="0"/>
        </w:rPr>
        <w:t xml:space="preserve">y “It’s just another tradition, I don’t know where it came from.”</w:t>
      </w:r>
    </w:p>
    <w:p w:rsidR="00000000" w:rsidDel="00000000" w:rsidP="00000000" w:rsidRDefault="00000000" w:rsidRPr="00000000" w14:paraId="0000276E">
      <w:pPr>
        <w:pageBreakBefore w:val="0"/>
        <w:rPr/>
      </w:pPr>
      <w:r w:rsidDel="00000000" w:rsidR="00000000" w:rsidRPr="00000000">
        <w:rPr>
          <w:rtl w:val="0"/>
        </w:rPr>
        <w:t xml:space="preserve">y “Lost to time, most likely.”</w:t>
        <w:br w:type="textWrapping"/>
        <w:t xml:space="preserve">n “Well, I think it’s a little silly, but I’ll do it.”</w:t>
      </w:r>
    </w:p>
    <w:p w:rsidR="00000000" w:rsidDel="00000000" w:rsidP="00000000" w:rsidRDefault="00000000" w:rsidRPr="00000000" w14:paraId="0000276F">
      <w:pPr>
        <w:pageBreakBefore w:val="0"/>
        <w:rPr/>
      </w:pPr>
      <w:r w:rsidDel="00000000" w:rsidR="00000000" w:rsidRPr="00000000">
        <w:rPr>
          <w:rtl w:val="0"/>
        </w:rPr>
        <w:t xml:space="preserve">mc “I don’t know about you guys, but I’m pretty hyped.”</w:t>
        <w:br w:type="textWrapping"/>
        <w:t xml:space="preserve">mc “We’re finally graduating.”</w:t>
      </w:r>
    </w:p>
    <w:p w:rsidR="00000000" w:rsidDel="00000000" w:rsidP="00000000" w:rsidRDefault="00000000" w:rsidRPr="00000000" w14:paraId="00002770">
      <w:pPr>
        <w:pageBreakBefore w:val="0"/>
        <w:rPr/>
      </w:pPr>
      <w:r w:rsidDel="00000000" w:rsidR="00000000" w:rsidRPr="00000000">
        <w:rPr>
          <w:rtl w:val="0"/>
        </w:rPr>
        <w:t xml:space="preserve">m “Yeah, we are.”</w:t>
      </w:r>
    </w:p>
    <w:p w:rsidR="00000000" w:rsidDel="00000000" w:rsidP="00000000" w:rsidRDefault="00000000" w:rsidRPr="00000000" w14:paraId="00002771">
      <w:pPr>
        <w:pageBreakBefore w:val="0"/>
        <w:rPr/>
      </w:pPr>
      <w:r w:rsidDel="00000000" w:rsidR="00000000" w:rsidRPr="00000000">
        <w:rPr>
          <w:rtl w:val="0"/>
        </w:rPr>
        <w:t xml:space="preserve">m “And I’ve gotta make that speech, which is something I’m not really looking forward to.”</w:t>
      </w:r>
    </w:p>
    <w:p w:rsidR="00000000" w:rsidDel="00000000" w:rsidP="00000000" w:rsidRDefault="00000000" w:rsidRPr="00000000" w14:paraId="00002772">
      <w:pPr>
        <w:pageBreakBefore w:val="0"/>
        <w:rPr/>
      </w:pPr>
      <w:r w:rsidDel="00000000" w:rsidR="00000000" w:rsidRPr="00000000">
        <w:rPr>
          <w:rtl w:val="0"/>
        </w:rPr>
        <w:t xml:space="preserve">“I put a hand on her shoulder.”</w:t>
        <w:br w:type="textWrapping"/>
        <w:t xml:space="preserve">mc “Hey, remember what you told me a while back?”</w:t>
      </w:r>
    </w:p>
    <w:p w:rsidR="00000000" w:rsidDel="00000000" w:rsidP="00000000" w:rsidRDefault="00000000" w:rsidRPr="00000000" w14:paraId="00002773">
      <w:pPr>
        <w:pageBreakBefore w:val="0"/>
        <w:rPr/>
      </w:pPr>
      <w:r w:rsidDel="00000000" w:rsidR="00000000" w:rsidRPr="00000000">
        <w:rPr>
          <w:rtl w:val="0"/>
        </w:rPr>
        <w:t xml:space="preserve">mc “When I was nervous about the duet we were gonna do together?”</w:t>
      </w:r>
    </w:p>
    <w:p w:rsidR="00000000" w:rsidDel="00000000" w:rsidP="00000000" w:rsidRDefault="00000000" w:rsidRPr="00000000" w14:paraId="00002774">
      <w:pPr>
        <w:pageBreakBefore w:val="0"/>
        <w:rPr/>
      </w:pPr>
      <w:r w:rsidDel="00000000" w:rsidR="00000000" w:rsidRPr="00000000">
        <w:rPr>
          <w:rtl w:val="0"/>
        </w:rPr>
        <w:t xml:space="preserve">m “Yeah..?”</w:t>
      </w:r>
    </w:p>
    <w:p w:rsidR="00000000" w:rsidDel="00000000" w:rsidP="00000000" w:rsidRDefault="00000000" w:rsidRPr="00000000" w14:paraId="00002775">
      <w:pPr>
        <w:pageBreakBefore w:val="0"/>
        <w:rPr/>
      </w:pPr>
      <w:r w:rsidDel="00000000" w:rsidR="00000000" w:rsidRPr="00000000">
        <w:rPr>
          <w:rtl w:val="0"/>
        </w:rPr>
        <w:t xml:space="preserve">mc “You’ve drafted and practiced and rehearsed, right?”</w:t>
      </w:r>
    </w:p>
    <w:p w:rsidR="00000000" w:rsidDel="00000000" w:rsidP="00000000" w:rsidRDefault="00000000" w:rsidRPr="00000000" w14:paraId="00002776">
      <w:pPr>
        <w:pageBreakBefore w:val="0"/>
        <w:rPr/>
      </w:pPr>
      <w:r w:rsidDel="00000000" w:rsidR="00000000" w:rsidRPr="00000000">
        <w:rPr>
          <w:rtl w:val="0"/>
        </w:rPr>
        <w:t xml:space="preserve">m “Of course.”</w:t>
      </w:r>
    </w:p>
    <w:p w:rsidR="00000000" w:rsidDel="00000000" w:rsidP="00000000" w:rsidRDefault="00000000" w:rsidRPr="00000000" w14:paraId="00002777">
      <w:pPr>
        <w:pageBreakBefore w:val="0"/>
        <w:rPr/>
      </w:pPr>
      <w:r w:rsidDel="00000000" w:rsidR="00000000" w:rsidRPr="00000000">
        <w:rPr>
          <w:rtl w:val="0"/>
        </w:rPr>
        <w:t xml:space="preserve">mc “Then take your own advice.”</w:t>
      </w:r>
    </w:p>
    <w:p w:rsidR="00000000" w:rsidDel="00000000" w:rsidP="00000000" w:rsidRDefault="00000000" w:rsidRPr="00000000" w14:paraId="00002778">
      <w:pPr>
        <w:pageBreakBefore w:val="0"/>
        <w:rPr/>
      </w:pPr>
      <w:r w:rsidDel="00000000" w:rsidR="00000000" w:rsidRPr="00000000">
        <w:rPr>
          <w:rtl w:val="0"/>
        </w:rPr>
        <w:t xml:space="preserve">mc “You’re more than ready for this, you’re the best you can be, you’ll do great.”</w:t>
      </w:r>
    </w:p>
    <w:p w:rsidR="00000000" w:rsidDel="00000000" w:rsidP="00000000" w:rsidRDefault="00000000" w:rsidRPr="00000000" w14:paraId="00002779">
      <w:pPr>
        <w:pageBreakBefore w:val="0"/>
        <w:rPr/>
      </w:pPr>
      <w:r w:rsidDel="00000000" w:rsidR="00000000" w:rsidRPr="00000000">
        <w:rPr>
          <w:rtl w:val="0"/>
        </w:rPr>
        <w:t xml:space="preserve">“She looks at me and smiles.”</w:t>
      </w:r>
    </w:p>
    <w:p w:rsidR="00000000" w:rsidDel="00000000" w:rsidP="00000000" w:rsidRDefault="00000000" w:rsidRPr="00000000" w14:paraId="0000277A">
      <w:pPr>
        <w:pageBreakBefore w:val="0"/>
        <w:rPr/>
      </w:pPr>
      <w:r w:rsidDel="00000000" w:rsidR="00000000" w:rsidRPr="00000000">
        <w:rPr>
          <w:rtl w:val="0"/>
        </w:rPr>
        <w:t xml:space="preserve">m “Thanks, [player].”</w:t>
        <w:br w:type="textWrapping"/>
        <w:t xml:space="preserve">m “I feel slightly better.”</w:t>
        <w:br w:type="textWrapping"/>
        <w:t xml:space="preserve">m “Still terrified, but a little less.”</w:t>
      </w:r>
    </w:p>
    <w:p w:rsidR="00000000" w:rsidDel="00000000" w:rsidP="00000000" w:rsidRDefault="00000000" w:rsidRPr="00000000" w14:paraId="0000277B">
      <w:pPr>
        <w:pageBreakBefore w:val="0"/>
        <w:rPr/>
      </w:pPr>
      <w:r w:rsidDel="00000000" w:rsidR="00000000" w:rsidRPr="00000000">
        <w:rPr>
          <w:rtl w:val="0"/>
        </w:rPr>
        <w:t xml:space="preserve">“We all head into town to find a place to eat.”</w:t>
      </w:r>
    </w:p>
    <w:p w:rsidR="00000000" w:rsidDel="00000000" w:rsidP="00000000" w:rsidRDefault="00000000" w:rsidRPr="00000000" w14:paraId="0000277C">
      <w:pPr>
        <w:pageBreakBefore w:val="0"/>
        <w:rPr/>
      </w:pPr>
      <w:r w:rsidDel="00000000" w:rsidR="00000000" w:rsidRPr="00000000">
        <w:rPr>
          <w:rtl w:val="0"/>
        </w:rPr>
        <w:t xml:space="preserve">“It’ll be our last lunch as high school students.”</w:t>
        <w:br w:type="textWrapping"/>
        <w:t xml:space="preserve">“Tomorrow will be intense.”</w:t>
      </w:r>
    </w:p>
    <w:p w:rsidR="00000000" w:rsidDel="00000000" w:rsidP="00000000" w:rsidRDefault="00000000" w:rsidRPr="00000000" w14:paraId="0000277D">
      <w:pPr>
        <w:pageBreakBefore w:val="0"/>
        <w:rPr/>
      </w:pPr>
      <w:r w:rsidDel="00000000" w:rsidR="00000000" w:rsidRPr="00000000">
        <w:rPr>
          <w:rtl w:val="0"/>
        </w:rPr>
      </w:r>
    </w:p>
    <w:p w:rsidR="00000000" w:rsidDel="00000000" w:rsidP="00000000" w:rsidRDefault="00000000" w:rsidRPr="00000000" w14:paraId="0000277E">
      <w:pPr>
        <w:pageBreakBefore w:val="0"/>
        <w:rPr/>
      </w:pPr>
      <w:r w:rsidDel="00000000" w:rsidR="00000000" w:rsidRPr="00000000">
        <w:rPr>
          <w:rtl w:val="0"/>
        </w:rPr>
        <w:t xml:space="preserve">[Wipe to black]</w:t>
      </w:r>
    </w:p>
    <w:p w:rsidR="00000000" w:rsidDel="00000000" w:rsidP="00000000" w:rsidRDefault="00000000" w:rsidRPr="00000000" w14:paraId="0000277F">
      <w:pPr>
        <w:pageBreakBefore w:val="0"/>
        <w:rPr/>
      </w:pPr>
      <w:r w:rsidDel="00000000" w:rsidR="00000000" w:rsidRPr="00000000">
        <w:rPr>
          <w:rtl w:val="0"/>
        </w:rPr>
        <w:t xml:space="preserve">[Wipe to MC’s street, day]</w:t>
      </w:r>
    </w:p>
    <w:p w:rsidR="00000000" w:rsidDel="00000000" w:rsidP="00000000" w:rsidRDefault="00000000" w:rsidRPr="00000000" w14:paraId="00002780">
      <w:pPr>
        <w:pageBreakBefore w:val="0"/>
        <w:rPr/>
      </w:pPr>
      <w:r w:rsidDel="00000000" w:rsidR="00000000" w:rsidRPr="00000000">
        <w:rPr>
          <w:rtl w:val="0"/>
        </w:rPr>
      </w:r>
    </w:p>
    <w:p w:rsidR="00000000" w:rsidDel="00000000" w:rsidP="00000000" w:rsidRDefault="00000000" w:rsidRPr="00000000" w14:paraId="00002781">
      <w:pPr>
        <w:pageBreakBefore w:val="0"/>
        <w:rPr/>
      </w:pPr>
      <w:r w:rsidDel="00000000" w:rsidR="00000000" w:rsidRPr="00000000">
        <w:rPr>
          <w:rtl w:val="0"/>
        </w:rPr>
        <w:t xml:space="preserve">“It’s graduation day.”</w:t>
      </w:r>
    </w:p>
    <w:p w:rsidR="00000000" w:rsidDel="00000000" w:rsidP="00000000" w:rsidRDefault="00000000" w:rsidRPr="00000000" w14:paraId="00002782">
      <w:pPr>
        <w:pageBreakBefore w:val="0"/>
        <w:rPr/>
      </w:pPr>
      <w:r w:rsidDel="00000000" w:rsidR="00000000" w:rsidRPr="00000000">
        <w:rPr>
          <w:rtl w:val="0"/>
        </w:rPr>
        <w:t xml:space="preserve">“I’m sat in the back of my mum’s car, using my fingers to comb my hair into the optimal position.”</w:t>
      </w:r>
    </w:p>
    <w:p w:rsidR="00000000" w:rsidDel="00000000" w:rsidP="00000000" w:rsidRDefault="00000000" w:rsidRPr="00000000" w14:paraId="00002783">
      <w:pPr>
        <w:pageBreakBefore w:val="0"/>
        <w:rPr/>
      </w:pPr>
      <w:r w:rsidDel="00000000" w:rsidR="00000000" w:rsidRPr="00000000">
        <w:rPr>
          <w:rtl w:val="0"/>
        </w:rPr>
        <w:t xml:space="preserve">“The speed bumps aren’t helping.”</w:t>
        <w:br w:type="textWrapping"/>
        <w:t xml:space="preserve">h “So, where should we look for you during the ceremony?”</w:t>
      </w:r>
    </w:p>
    <w:p w:rsidR="00000000" w:rsidDel="00000000" w:rsidP="00000000" w:rsidRDefault="00000000" w:rsidRPr="00000000" w14:paraId="00002784">
      <w:pPr>
        <w:pageBreakBefore w:val="0"/>
        <w:rPr/>
      </w:pPr>
      <w:r w:rsidDel="00000000" w:rsidR="00000000" w:rsidRPr="00000000">
        <w:rPr>
          <w:rtl w:val="0"/>
        </w:rPr>
        <w:t xml:space="preserve">d “Yeah, and when will you come on stage?”</w:t>
        <w:br w:type="textWrapping"/>
        <w:t xml:space="preserve">h “How can we tell you apart from the others.”</w:t>
      </w:r>
    </w:p>
    <w:p w:rsidR="00000000" w:rsidDel="00000000" w:rsidP="00000000" w:rsidRDefault="00000000" w:rsidRPr="00000000" w14:paraId="00002785">
      <w:pPr>
        <w:pageBreakBefore w:val="0"/>
        <w:rPr/>
      </w:pPr>
      <w:r w:rsidDel="00000000" w:rsidR="00000000" w:rsidRPr="00000000">
        <w:rPr>
          <w:rtl w:val="0"/>
        </w:rPr>
        <w:t xml:space="preserve">“This is too many questions to answer at once.”</w:t>
      </w:r>
    </w:p>
    <w:p w:rsidR="00000000" w:rsidDel="00000000" w:rsidP="00000000" w:rsidRDefault="00000000" w:rsidRPr="00000000" w14:paraId="00002786">
      <w:pPr>
        <w:pageBreakBefore w:val="0"/>
        <w:rPr/>
      </w:pPr>
      <w:r w:rsidDel="00000000" w:rsidR="00000000" w:rsidRPr="00000000">
        <w:rPr>
          <w:rtl w:val="0"/>
        </w:rPr>
        <w:t xml:space="preserve">mc “Guys, one at a time.”</w:t>
      </w:r>
    </w:p>
    <w:p w:rsidR="00000000" w:rsidDel="00000000" w:rsidP="00000000" w:rsidRDefault="00000000" w:rsidRPr="00000000" w14:paraId="00002787">
      <w:pPr>
        <w:pageBreakBefore w:val="0"/>
        <w:rPr/>
      </w:pPr>
      <w:r w:rsidDel="00000000" w:rsidR="00000000" w:rsidRPr="00000000">
        <w:rPr>
          <w:rtl w:val="0"/>
        </w:rPr>
        <w:t xml:space="preserve">mc “I’ll be on the fifth seat from the right, second row, when not on stage.”</w:t>
      </w:r>
    </w:p>
    <w:p w:rsidR="00000000" w:rsidDel="00000000" w:rsidP="00000000" w:rsidRDefault="00000000" w:rsidRPr="00000000" w14:paraId="00002788">
      <w:pPr>
        <w:pageBreakBefore w:val="0"/>
        <w:rPr/>
      </w:pPr>
      <w:r w:rsidDel="00000000" w:rsidR="00000000" w:rsidRPr="00000000">
        <w:rPr>
          <w:rtl w:val="0"/>
        </w:rPr>
        <w:t xml:space="preserve">mc “My homeroom will be the last one to be called up.”</w:t>
      </w:r>
    </w:p>
    <w:p w:rsidR="00000000" w:rsidDel="00000000" w:rsidP="00000000" w:rsidRDefault="00000000" w:rsidRPr="00000000" w14:paraId="00002789">
      <w:pPr>
        <w:pageBreakBefore w:val="0"/>
        <w:rPr/>
      </w:pPr>
      <w:r w:rsidDel="00000000" w:rsidR="00000000" w:rsidRPr="00000000">
        <w:rPr>
          <w:rtl w:val="0"/>
        </w:rPr>
        <w:t xml:space="preserve">mc “There isn’t really any surefire way to tell me apart from the others, you’ll just have to look out for my face.”</w:t>
        <w:br w:type="textWrapping"/>
        <w:t xml:space="preserve">mc “You’ll know it’s me when my name is called out.”</w:t>
        <w:br w:type="textWrapping"/>
        <w:t xml:space="preserve">“Within five minutes, I’m at the school gates.”</w:t>
      </w:r>
    </w:p>
    <w:p w:rsidR="00000000" w:rsidDel="00000000" w:rsidP="00000000" w:rsidRDefault="00000000" w:rsidRPr="00000000" w14:paraId="0000278A">
      <w:pPr>
        <w:pageBreakBefore w:val="0"/>
        <w:rPr/>
      </w:pPr>
      <w:r w:rsidDel="00000000" w:rsidR="00000000" w:rsidRPr="00000000">
        <w:rPr>
          <w:rtl w:val="0"/>
        </w:rPr>
        <w:t xml:space="preserve">mc “See you inside!”</w:t>
      </w:r>
    </w:p>
    <w:p w:rsidR="00000000" w:rsidDel="00000000" w:rsidP="00000000" w:rsidRDefault="00000000" w:rsidRPr="00000000" w14:paraId="0000278B">
      <w:pPr>
        <w:pageBreakBefore w:val="0"/>
        <w:rPr/>
      </w:pPr>
      <w:r w:rsidDel="00000000" w:rsidR="00000000" w:rsidRPr="00000000">
        <w:rPr>
          <w:rtl w:val="0"/>
        </w:rPr>
        <w:t xml:space="preserve">h “See you honey!”</w:t>
      </w:r>
    </w:p>
    <w:p w:rsidR="00000000" w:rsidDel="00000000" w:rsidP="00000000" w:rsidRDefault="00000000" w:rsidRPr="00000000" w14:paraId="0000278C">
      <w:pPr>
        <w:pageBreakBefore w:val="0"/>
        <w:rPr/>
      </w:pPr>
      <w:r w:rsidDel="00000000" w:rsidR="00000000" w:rsidRPr="00000000">
        <w:rPr>
          <w:rtl w:val="0"/>
        </w:rPr>
        <w:t xml:space="preserve">h “And don’t forget, we’re so proud of you!”</w:t>
      </w:r>
    </w:p>
    <w:p w:rsidR="00000000" w:rsidDel="00000000" w:rsidP="00000000" w:rsidRDefault="00000000" w:rsidRPr="00000000" w14:paraId="0000278D">
      <w:pPr>
        <w:pageBreakBefore w:val="0"/>
        <w:rPr/>
      </w:pPr>
      <w:r w:rsidDel="00000000" w:rsidR="00000000" w:rsidRPr="00000000">
        <w:rPr>
          <w:rtl w:val="0"/>
        </w:rPr>
        <w:t xml:space="preserve">d “Damn right we are.”</w:t>
        <w:br w:type="textWrapping"/>
        <w:t xml:space="preserve">mc “Thanks, guys, I love you both.”</w:t>
        <w:br w:type="textWrapping"/>
        <w:t xml:space="preserve">d “Love you too, son.”</w:t>
        <w:br w:type="textWrapping"/>
        <w:t xml:space="preserve">h “We love you too!”</w:t>
        <w:br w:type="textWrapping"/>
        <w:t xml:space="preserve">“I climb out of the car and begin making my way towards the gymnasium.”</w:t>
        <w:br w:type="textWrapping"/>
        <w:t xml:space="preserve">“While walking, I feel a light buzz in my pocket.”</w:t>
        <w:br w:type="textWrapping"/>
        <w:t xml:space="preserve">“Monika’s calling me.”</w:t>
      </w:r>
    </w:p>
    <w:p w:rsidR="00000000" w:rsidDel="00000000" w:rsidP="00000000" w:rsidRDefault="00000000" w:rsidRPr="00000000" w14:paraId="0000278E">
      <w:pPr>
        <w:pageBreakBefore w:val="0"/>
        <w:rPr/>
      </w:pPr>
      <w:r w:rsidDel="00000000" w:rsidR="00000000" w:rsidRPr="00000000">
        <w:rPr>
          <w:rtl w:val="0"/>
        </w:rPr>
        <w:t xml:space="preserve">“Surely she should be in the gymnasium by now.”</w:t>
      </w:r>
    </w:p>
    <w:p w:rsidR="00000000" w:rsidDel="00000000" w:rsidP="00000000" w:rsidRDefault="00000000" w:rsidRPr="00000000" w14:paraId="0000278F">
      <w:pPr>
        <w:pageBreakBefore w:val="0"/>
        <w:rPr/>
      </w:pPr>
      <w:r w:rsidDel="00000000" w:rsidR="00000000" w:rsidRPr="00000000">
        <w:rPr>
          <w:rtl w:val="0"/>
        </w:rPr>
        <w:t xml:space="preserve">“I answer the phone.”</w:t>
      </w:r>
    </w:p>
    <w:p w:rsidR="00000000" w:rsidDel="00000000" w:rsidP="00000000" w:rsidRDefault="00000000" w:rsidRPr="00000000" w14:paraId="00002790">
      <w:pPr>
        <w:pageBreakBefore w:val="0"/>
        <w:rPr/>
      </w:pPr>
      <w:r w:rsidDel="00000000" w:rsidR="00000000" w:rsidRPr="00000000">
        <w:rPr>
          <w:rtl w:val="0"/>
        </w:rPr>
        <w:t xml:space="preserve">mc “Hey, what’s up.”</w:t>
        <w:br w:type="textWrapping"/>
        <w:t xml:space="preserve">m “Heya.”</w:t>
        <w:br w:type="textWrapping"/>
        <w:t xml:space="preserve">m “Can you meet me near the gym teacher’s office?”</w:t>
      </w:r>
    </w:p>
    <w:p w:rsidR="00000000" w:rsidDel="00000000" w:rsidP="00000000" w:rsidRDefault="00000000" w:rsidRPr="00000000" w14:paraId="00002791">
      <w:pPr>
        <w:pageBreakBefore w:val="0"/>
        <w:rPr/>
      </w:pPr>
      <w:r w:rsidDel="00000000" w:rsidR="00000000" w:rsidRPr="00000000">
        <w:rPr>
          <w:rtl w:val="0"/>
        </w:rPr>
        <w:t xml:space="preserve">mc “Sure, why?”</w:t>
        <w:br w:type="textWrapping"/>
        <w:t xml:space="preserve">m “Can you just do it?”</w:t>
      </w:r>
    </w:p>
    <w:p w:rsidR="00000000" w:rsidDel="00000000" w:rsidP="00000000" w:rsidRDefault="00000000" w:rsidRPr="00000000" w14:paraId="00002792">
      <w:pPr>
        <w:pageBreakBefore w:val="0"/>
        <w:rPr/>
      </w:pPr>
      <w:r w:rsidDel="00000000" w:rsidR="00000000" w:rsidRPr="00000000">
        <w:rPr>
          <w:rtl w:val="0"/>
        </w:rPr>
        <w:t xml:space="preserve">mc “On my way.”</w:t>
        <w:br w:type="textWrapping"/>
        <w:t xml:space="preserve">m “Thank you.”</w:t>
      </w:r>
    </w:p>
    <w:p w:rsidR="00000000" w:rsidDel="00000000" w:rsidP="00000000" w:rsidRDefault="00000000" w:rsidRPr="00000000" w14:paraId="00002793">
      <w:pPr>
        <w:pageBreakBefore w:val="0"/>
        <w:rPr/>
      </w:pPr>
      <w:r w:rsidDel="00000000" w:rsidR="00000000" w:rsidRPr="00000000">
        <w:rPr>
          <w:rtl w:val="0"/>
        </w:rPr>
        <w:t xml:space="preserve">&lt;i&gt;Click&lt;/i&gt;</w:t>
      </w:r>
    </w:p>
    <w:p w:rsidR="00000000" w:rsidDel="00000000" w:rsidP="00000000" w:rsidRDefault="00000000" w:rsidRPr="00000000" w14:paraId="00002794">
      <w:pPr>
        <w:pageBreakBefore w:val="0"/>
        <w:rPr/>
      </w:pPr>
      <w:r w:rsidDel="00000000" w:rsidR="00000000" w:rsidRPr="00000000">
        <w:rPr>
          <w:rtl w:val="0"/>
        </w:rPr>
        <w:t xml:space="preserve">“I pick up the pace and use one of the side entrances to get inside school.”</w:t>
      </w:r>
    </w:p>
    <w:p w:rsidR="00000000" w:rsidDel="00000000" w:rsidP="00000000" w:rsidRDefault="00000000" w:rsidRPr="00000000" w14:paraId="00002795">
      <w:pPr>
        <w:pageBreakBefore w:val="0"/>
        <w:rPr/>
      </w:pPr>
      <w:r w:rsidDel="00000000" w:rsidR="00000000" w:rsidRPr="00000000">
        <w:rPr>
          <w:rtl w:val="0"/>
        </w:rPr>
        <w:t xml:space="preserve">“Reaching the office doesn’t take long, and ‘m greeted by a teary-eyed Monika.”</w:t>
        <w:br w:type="textWrapping"/>
        <w:t xml:space="preserve">mc “Hey, what’s going on?”</w:t>
      </w:r>
    </w:p>
    <w:p w:rsidR="00000000" w:rsidDel="00000000" w:rsidP="00000000" w:rsidRDefault="00000000" w:rsidRPr="00000000" w14:paraId="00002796">
      <w:pPr>
        <w:pageBreakBefore w:val="0"/>
        <w:rPr/>
      </w:pPr>
      <w:r w:rsidDel="00000000" w:rsidR="00000000" w:rsidRPr="00000000">
        <w:rPr>
          <w:rtl w:val="0"/>
        </w:rPr>
        <w:t xml:space="preserve">m “*sniff* I’m sorry to drag you out like this.”</w:t>
      </w:r>
    </w:p>
    <w:p w:rsidR="00000000" w:rsidDel="00000000" w:rsidP="00000000" w:rsidRDefault="00000000" w:rsidRPr="00000000" w14:paraId="00002797">
      <w:pPr>
        <w:pageBreakBefore w:val="0"/>
        <w:rPr/>
      </w:pPr>
      <w:r w:rsidDel="00000000" w:rsidR="00000000" w:rsidRPr="00000000">
        <w:rPr>
          <w:rtl w:val="0"/>
        </w:rPr>
        <w:t xml:space="preserve">mc “Don’t worry about that, what’s up?”</w:t>
      </w:r>
    </w:p>
    <w:p w:rsidR="00000000" w:rsidDel="00000000" w:rsidP="00000000" w:rsidRDefault="00000000" w:rsidRPr="00000000" w14:paraId="00002798">
      <w:pPr>
        <w:pageBreakBefore w:val="0"/>
        <w:rPr/>
      </w:pPr>
      <w:r w:rsidDel="00000000" w:rsidR="00000000" w:rsidRPr="00000000">
        <w:rPr>
          <w:rtl w:val="0"/>
        </w:rPr>
        <w:t xml:space="preserve">m “I’m…”</w:t>
        <w:br w:type="textWrapping"/>
        <w:t xml:space="preserve">m “I’m terrified, [player].”</w:t>
        <w:br w:type="textWrapping"/>
        <w:t xml:space="preserve">m “I’m terrified that my speech will go horribly wrong.”</w:t>
        <w:br w:type="textWrapping"/>
        <w:t xml:space="preserve">m “That I’ll slip or choke on my words, or stutter, and everyone will laugh.”</w:t>
      </w:r>
    </w:p>
    <w:p w:rsidR="00000000" w:rsidDel="00000000" w:rsidP="00000000" w:rsidRDefault="00000000" w:rsidRPr="00000000" w14:paraId="00002799">
      <w:pPr>
        <w:pageBreakBefore w:val="0"/>
        <w:rPr/>
      </w:pPr>
      <w:r w:rsidDel="00000000" w:rsidR="00000000" w:rsidRPr="00000000">
        <w:rPr>
          <w:rtl w:val="0"/>
        </w:rPr>
        <w:t xml:space="preserve">m “That I’ll-”</w:t>
      </w:r>
    </w:p>
    <w:p w:rsidR="00000000" w:rsidDel="00000000" w:rsidP="00000000" w:rsidRDefault="00000000" w:rsidRPr="00000000" w14:paraId="0000279A">
      <w:pPr>
        <w:pageBreakBefore w:val="0"/>
        <w:rPr/>
      </w:pPr>
      <w:r w:rsidDel="00000000" w:rsidR="00000000" w:rsidRPr="00000000">
        <w:rPr>
          <w:rtl w:val="0"/>
        </w:rPr>
        <w:t xml:space="preserve">mc “Monika, hush.”</w:t>
        <w:br w:type="textWrapping"/>
        <w:t xml:space="preserve">mc “Why are you lying to yourself like this?”</w:t>
      </w:r>
    </w:p>
    <w:p w:rsidR="00000000" w:rsidDel="00000000" w:rsidP="00000000" w:rsidRDefault="00000000" w:rsidRPr="00000000" w14:paraId="0000279B">
      <w:pPr>
        <w:pageBreakBefore w:val="0"/>
        <w:rPr/>
      </w:pPr>
      <w:r w:rsidDel="00000000" w:rsidR="00000000" w:rsidRPr="00000000">
        <w:rPr>
          <w:rtl w:val="0"/>
        </w:rPr>
        <w:t xml:space="preserve">mc “Regardless of what you tell yourself, you’ll do amazingly.”</w:t>
      </w:r>
    </w:p>
    <w:p w:rsidR="00000000" w:rsidDel="00000000" w:rsidP="00000000" w:rsidRDefault="00000000" w:rsidRPr="00000000" w14:paraId="0000279C">
      <w:pPr>
        <w:pageBreakBefore w:val="0"/>
        <w:rPr/>
      </w:pPr>
      <w:r w:rsidDel="00000000" w:rsidR="00000000" w:rsidRPr="00000000">
        <w:rPr>
          <w:rtl w:val="0"/>
        </w:rPr>
        <w:t xml:space="preserve">mc “I know that for a fact.”</w:t>
        <w:br w:type="textWrapping"/>
        <w:t xml:space="preserve">m “How do you know…?”</w:t>
      </w:r>
    </w:p>
    <w:p w:rsidR="00000000" w:rsidDel="00000000" w:rsidP="00000000" w:rsidRDefault="00000000" w:rsidRPr="00000000" w14:paraId="0000279D">
      <w:pPr>
        <w:pageBreakBefore w:val="0"/>
        <w:rPr/>
      </w:pPr>
      <w:r w:rsidDel="00000000" w:rsidR="00000000" w:rsidRPr="00000000">
        <w:rPr>
          <w:rtl w:val="0"/>
        </w:rPr>
        <w:t xml:space="preserve">mc “I know because of all the times you stood up for yourself.”</w:t>
      </w:r>
    </w:p>
    <w:p w:rsidR="00000000" w:rsidDel="00000000" w:rsidP="00000000" w:rsidRDefault="00000000" w:rsidRPr="00000000" w14:paraId="0000279E">
      <w:pPr>
        <w:pageBreakBefore w:val="0"/>
        <w:rPr/>
      </w:pPr>
      <w:r w:rsidDel="00000000" w:rsidR="00000000" w:rsidRPr="00000000">
        <w:rPr>
          <w:rtl w:val="0"/>
        </w:rPr>
        <w:t xml:space="preserve">mc “All the times you opened yourself up to something new.”</w:t>
      </w:r>
    </w:p>
    <w:p w:rsidR="00000000" w:rsidDel="00000000" w:rsidP="00000000" w:rsidRDefault="00000000" w:rsidRPr="00000000" w14:paraId="0000279F">
      <w:pPr>
        <w:pageBreakBefore w:val="0"/>
        <w:rPr/>
      </w:pPr>
      <w:r w:rsidDel="00000000" w:rsidR="00000000" w:rsidRPr="00000000">
        <w:rPr>
          <w:rtl w:val="0"/>
        </w:rPr>
        <w:t xml:space="preserve">mc “All the times you started your own project.”</w:t>
      </w:r>
    </w:p>
    <w:p w:rsidR="00000000" w:rsidDel="00000000" w:rsidP="00000000" w:rsidRDefault="00000000" w:rsidRPr="00000000" w14:paraId="000027A0">
      <w:pPr>
        <w:pageBreakBefore w:val="0"/>
        <w:rPr/>
      </w:pPr>
      <w:r w:rsidDel="00000000" w:rsidR="00000000" w:rsidRPr="00000000">
        <w:rPr>
          <w:rtl w:val="0"/>
        </w:rPr>
        <w:t xml:space="preserve">mc “Our duet, the newspaper, hell, the entire club.”</w:t>
        <w:br w:type="textWrapping"/>
        <w:t xml:space="preserve">mc “You’ve done a wonderful job.”</w:t>
      </w:r>
    </w:p>
    <w:p w:rsidR="00000000" w:rsidDel="00000000" w:rsidP="00000000" w:rsidRDefault="00000000" w:rsidRPr="00000000" w14:paraId="000027A1">
      <w:pPr>
        <w:pageBreakBefore w:val="0"/>
        <w:rPr/>
      </w:pPr>
      <w:r w:rsidDel="00000000" w:rsidR="00000000" w:rsidRPr="00000000">
        <w:rPr>
          <w:rtl w:val="0"/>
        </w:rPr>
        <w:t xml:space="preserve">mc “This speech is child’s play compared to what you’ve done.”</w:t>
        <w:br w:type="textWrapping"/>
        <w:t xml:space="preserve">mc “Understood?”</w:t>
      </w:r>
    </w:p>
    <w:p w:rsidR="00000000" w:rsidDel="00000000" w:rsidP="00000000" w:rsidRDefault="00000000" w:rsidRPr="00000000" w14:paraId="000027A2">
      <w:pPr>
        <w:pageBreakBefore w:val="0"/>
        <w:rPr/>
      </w:pPr>
      <w:r w:rsidDel="00000000" w:rsidR="00000000" w:rsidRPr="00000000">
        <w:rPr>
          <w:rtl w:val="0"/>
        </w:rPr>
        <w:t xml:space="preserve">“She wipes her eyes and smiles at me.”</w:t>
      </w:r>
    </w:p>
    <w:p w:rsidR="00000000" w:rsidDel="00000000" w:rsidP="00000000" w:rsidRDefault="00000000" w:rsidRPr="00000000" w14:paraId="000027A3">
      <w:pPr>
        <w:pageBreakBefore w:val="0"/>
        <w:rPr/>
      </w:pPr>
      <w:r w:rsidDel="00000000" w:rsidR="00000000" w:rsidRPr="00000000">
        <w:rPr>
          <w:rtl w:val="0"/>
        </w:rPr>
        <w:t xml:space="preserve">m “Understood.”</w:t>
      </w:r>
    </w:p>
    <w:p w:rsidR="00000000" w:rsidDel="00000000" w:rsidP="00000000" w:rsidRDefault="00000000" w:rsidRPr="00000000" w14:paraId="000027A4">
      <w:pPr>
        <w:pageBreakBefore w:val="0"/>
        <w:rPr/>
      </w:pPr>
      <w:r w:rsidDel="00000000" w:rsidR="00000000" w:rsidRPr="00000000">
        <w:rPr>
          <w:rtl w:val="0"/>
        </w:rPr>
        <w:t xml:space="preserve">“I’m taken off guard by the firm kiss she places upon my lips.”</w:t>
        <w:br w:type="textWrapping"/>
        <w:t xml:space="preserve">m “Let’s get to the foyer.”</w:t>
      </w:r>
    </w:p>
    <w:p w:rsidR="00000000" w:rsidDel="00000000" w:rsidP="00000000" w:rsidRDefault="00000000" w:rsidRPr="00000000" w14:paraId="000027A5">
      <w:pPr>
        <w:pageBreakBefore w:val="0"/>
        <w:rPr/>
      </w:pPr>
      <w:r w:rsidDel="00000000" w:rsidR="00000000" w:rsidRPr="00000000">
        <w:rPr>
          <w:rtl w:val="0"/>
        </w:rPr>
        <w:t xml:space="preserve">m “The ceremony starts soon.”</w:t>
        <w:br w:type="textWrapping"/>
        <w:t xml:space="preserve">mc “You’re right, we should get moving.”</w:t>
        <w:br w:type="textWrapping"/>
        <w:t xml:space="preserve">“We hurry our way into the smaller room by the gymnasium.”</w:t>
        <w:br w:type="textWrapping"/>
        <w:t xml:space="preserve">“Everyone else is here, dressed in the bright red garb, as is tradition.”</w:t>
        <w:br w:type="textWrapping"/>
        <w:t xml:space="preserve">“I spot the other club members together, talking amongst themselves.”</w:t>
      </w:r>
    </w:p>
    <w:p w:rsidR="00000000" w:rsidDel="00000000" w:rsidP="00000000" w:rsidRDefault="00000000" w:rsidRPr="00000000" w14:paraId="000027A6">
      <w:pPr>
        <w:pageBreakBefore w:val="0"/>
        <w:rPr/>
      </w:pPr>
      <w:r w:rsidDel="00000000" w:rsidR="00000000" w:rsidRPr="00000000">
        <w:rPr>
          <w:rtl w:val="0"/>
        </w:rPr>
        <w:t xml:space="preserve">“I’m so proud of the five of us.”</w:t>
        <w:br w:type="textWrapping"/>
        <w:t xml:space="preserve">“We all really did it.”</w:t>
        <w:br w:type="textWrapping"/>
        <w:t xml:space="preserve">“Even with everything each of us has been through.”</w:t>
        <w:br w:type="textWrapping"/>
        <w:t xml:space="preserve">“We’re all here.”</w:t>
      </w:r>
    </w:p>
    <w:p w:rsidR="00000000" w:rsidDel="00000000" w:rsidP="00000000" w:rsidRDefault="00000000" w:rsidRPr="00000000" w14:paraId="000027A7">
      <w:pPr>
        <w:pageBreakBefore w:val="0"/>
        <w:rPr/>
      </w:pPr>
      <w:r w:rsidDel="00000000" w:rsidR="00000000" w:rsidRPr="00000000">
        <w:rPr>
          <w:rtl w:val="0"/>
        </w:rPr>
        <w:t xml:space="preserve">“Suddenly, I hear a fanfare begin, and one of the teachers ushers us into the gymnasium.”</w:t>
        <w:br w:type="textWrapping"/>
        <w:t xml:space="preserve">“Walking out to the crowd, it’s far bigger than expected.”</w:t>
      </w:r>
    </w:p>
    <w:p w:rsidR="00000000" w:rsidDel="00000000" w:rsidP="00000000" w:rsidRDefault="00000000" w:rsidRPr="00000000" w14:paraId="000027A8">
      <w:pPr>
        <w:pageBreakBefore w:val="0"/>
        <w:rPr/>
      </w:pPr>
      <w:r w:rsidDel="00000000" w:rsidR="00000000" w:rsidRPr="00000000">
        <w:rPr>
          <w:rtl w:val="0"/>
        </w:rPr>
        <w:t xml:space="preserve">“It doesn’t take long to spot my parents, they’re fairly high up.”</w:t>
      </w:r>
    </w:p>
    <w:p w:rsidR="00000000" w:rsidDel="00000000" w:rsidP="00000000" w:rsidRDefault="00000000" w:rsidRPr="00000000" w14:paraId="000027A9">
      <w:pPr>
        <w:pageBreakBefore w:val="0"/>
        <w:rPr/>
      </w:pPr>
      <w:r w:rsidDel="00000000" w:rsidR="00000000" w:rsidRPr="00000000">
        <w:rPr>
          <w:rtl w:val="0"/>
        </w:rPr>
        <w:t xml:space="preserve">“I give them a wave, but it doesn’t look like they noticed.”</w:t>
      </w:r>
    </w:p>
    <w:p w:rsidR="00000000" w:rsidDel="00000000" w:rsidP="00000000" w:rsidRDefault="00000000" w:rsidRPr="00000000" w14:paraId="000027AA">
      <w:pPr>
        <w:pageBreakBefore w:val="0"/>
        <w:rPr/>
      </w:pPr>
      <w:r w:rsidDel="00000000" w:rsidR="00000000" w:rsidRPr="00000000">
        <w:rPr>
          <w:rtl w:val="0"/>
        </w:rPr>
        <w:t xml:space="preserve">“Another teacher guides us towards our seats.”</w:t>
        <w:br w:type="textWrapping"/>
        <w:t xml:space="preserve">“As I promised, second row, fifth from the right.”</w:t>
        <w:br w:type="textWrapping"/>
        <w:t xml:space="preserve">“Once everyone is seated, the headmaster walks on stage.”</w:t>
      </w:r>
    </w:p>
    <w:p w:rsidR="00000000" w:rsidDel="00000000" w:rsidP="00000000" w:rsidRDefault="00000000" w:rsidRPr="00000000" w14:paraId="000027AB">
      <w:pPr>
        <w:pageBreakBefore w:val="0"/>
        <w:rPr/>
      </w:pPr>
      <w:r w:rsidDel="00000000" w:rsidR="00000000" w:rsidRPr="00000000">
        <w:rPr>
          <w:rtl w:val="0"/>
        </w:rPr>
        <w:t xml:space="preserve">[l = headmaster]</w:t>
      </w:r>
    </w:p>
    <w:p w:rsidR="00000000" w:rsidDel="00000000" w:rsidP="00000000" w:rsidRDefault="00000000" w:rsidRPr="00000000" w14:paraId="000027AC">
      <w:pPr>
        <w:pageBreakBefore w:val="0"/>
        <w:rPr/>
      </w:pPr>
      <w:r w:rsidDel="00000000" w:rsidR="00000000" w:rsidRPr="00000000">
        <w:rPr>
          <w:rtl w:val="0"/>
        </w:rPr>
        <w:t xml:space="preserve">l “Ladies and gentlemen.”</w:t>
        <w:br w:type="textWrapping"/>
        <w:t xml:space="preserve">l “I am both proud and saddened to announce that </w:t>
      </w:r>
      <w:ins w:author="Tr011" w:id="0" w:date="2020-10-10T01:52:03Z">
        <w:r w:rsidDel="00000000" w:rsidR="00000000" w:rsidRPr="00000000">
          <w:rPr>
            <w:rtl w:val="0"/>
          </w:rPr>
          <w:t xml:space="preserve">this fine class of seniors</w:t>
        </w:r>
      </w:ins>
      <w:del w:author="Tr011" w:id="0" w:date="2020-10-10T01:52:03Z">
        <w:r w:rsidDel="00000000" w:rsidR="00000000" w:rsidRPr="00000000">
          <w:rPr>
            <w:rtl w:val="0"/>
          </w:rPr>
          <w:delText xml:space="preserve">the class of 2021</w:delText>
        </w:r>
      </w:del>
      <w:r w:rsidDel="00000000" w:rsidR="00000000" w:rsidRPr="00000000">
        <w:rPr>
          <w:rtl w:val="0"/>
        </w:rPr>
        <w:t xml:space="preserve"> will be leaving us today.”</w:t>
      </w:r>
    </w:p>
    <w:p w:rsidR="00000000" w:rsidDel="00000000" w:rsidP="00000000" w:rsidRDefault="00000000" w:rsidRPr="00000000" w14:paraId="000027AD">
      <w:pPr>
        <w:pageBreakBefore w:val="0"/>
        <w:rPr/>
      </w:pPr>
      <w:r w:rsidDel="00000000" w:rsidR="00000000" w:rsidRPr="00000000">
        <w:rPr>
          <w:rtl w:val="0"/>
        </w:rPr>
        <w:t xml:space="preserve">l “This astonishing group of young men and women has overcome gruelling trials.”</w:t>
      </w:r>
    </w:p>
    <w:p w:rsidR="00000000" w:rsidDel="00000000" w:rsidP="00000000" w:rsidRDefault="00000000" w:rsidRPr="00000000" w14:paraId="000027AE">
      <w:pPr>
        <w:pageBreakBefore w:val="0"/>
        <w:rPr/>
      </w:pPr>
      <w:r w:rsidDel="00000000" w:rsidR="00000000" w:rsidRPr="00000000">
        <w:rPr>
          <w:rtl w:val="0"/>
        </w:rPr>
        <w:t xml:space="preserve">l “There has been sweat, tears, and as little blood as physically possible.”</w:t>
        <w:br w:type="textWrapping"/>
        <w:t xml:space="preserve">“The audience lets out a chuckle.”</w:t>
        <w:br w:type="textWrapping"/>
        <w:t xml:space="preserve">l “I am so proud of everyone here, no doubt you all are too.”</w:t>
      </w:r>
    </w:p>
    <w:p w:rsidR="00000000" w:rsidDel="00000000" w:rsidP="00000000" w:rsidRDefault="00000000" w:rsidRPr="00000000" w14:paraId="000027AF">
      <w:pPr>
        <w:pageBreakBefore w:val="0"/>
        <w:rPr/>
      </w:pPr>
      <w:r w:rsidDel="00000000" w:rsidR="00000000" w:rsidRPr="00000000">
        <w:rPr>
          <w:rtl w:val="0"/>
        </w:rPr>
        <w:t xml:space="preserve">l “So, without further ado, let us begin.”</w:t>
      </w:r>
    </w:p>
    <w:p w:rsidR="00000000" w:rsidDel="00000000" w:rsidP="00000000" w:rsidRDefault="00000000" w:rsidRPr="00000000" w14:paraId="000027B0">
      <w:pPr>
        <w:pageBreakBefore w:val="0"/>
        <w:rPr/>
      </w:pPr>
      <w:r w:rsidDel="00000000" w:rsidR="00000000" w:rsidRPr="00000000">
        <w:rPr>
          <w:rtl w:val="0"/>
        </w:rPr>
        <w:t xml:space="preserve">l “We will start with a foreword from this year’s class representative, Monika Yagami!”</w:t>
      </w:r>
    </w:p>
    <w:p w:rsidR="00000000" w:rsidDel="00000000" w:rsidP="00000000" w:rsidRDefault="00000000" w:rsidRPr="00000000" w14:paraId="000027B1">
      <w:pPr>
        <w:pageBreakBefore w:val="0"/>
        <w:rPr/>
      </w:pPr>
      <w:r w:rsidDel="00000000" w:rsidR="00000000" w:rsidRPr="00000000">
        <w:rPr>
          <w:rtl w:val="0"/>
        </w:rPr>
        <w:t xml:space="preserve">“The audience begins a round of applause and a small amount of cheering.”</w:t>
      </w:r>
    </w:p>
    <w:p w:rsidR="00000000" w:rsidDel="00000000" w:rsidP="00000000" w:rsidRDefault="00000000" w:rsidRPr="00000000" w14:paraId="000027B2">
      <w:pPr>
        <w:pageBreakBefore w:val="0"/>
        <w:rPr/>
      </w:pPr>
      <w:r w:rsidDel="00000000" w:rsidR="00000000" w:rsidRPr="00000000">
        <w:rPr>
          <w:rtl w:val="0"/>
        </w:rPr>
        <w:t xml:space="preserve">“Monika walks onto the stage, looking rather stiff in doing so.”</w:t>
        <w:br w:type="textWrapping"/>
        <w:t xml:space="preserve">“She’s really nervous.”</w:t>
        <w:br w:type="textWrapping"/>
        <w:t xml:space="preserve">“Sacrificing my dignity, I whoop and clap loudly, immediately catching her attention.”</w:t>
      </w:r>
    </w:p>
    <w:p w:rsidR="00000000" w:rsidDel="00000000" w:rsidP="00000000" w:rsidRDefault="00000000" w:rsidRPr="00000000" w14:paraId="000027B3">
      <w:pPr>
        <w:pageBreakBefore w:val="0"/>
        <w:rPr/>
      </w:pPr>
      <w:r w:rsidDel="00000000" w:rsidR="00000000" w:rsidRPr="00000000">
        <w:rPr>
          <w:rtl w:val="0"/>
        </w:rPr>
        <w:t xml:space="preserve">“She spots me and begins to relax, smiling softly in my direction.”</w:t>
      </w:r>
    </w:p>
    <w:p w:rsidR="00000000" w:rsidDel="00000000" w:rsidP="00000000" w:rsidRDefault="00000000" w:rsidRPr="00000000" w14:paraId="000027B4">
      <w:pPr>
        <w:pageBreakBefore w:val="0"/>
        <w:rPr/>
      </w:pPr>
      <w:r w:rsidDel="00000000" w:rsidR="00000000" w:rsidRPr="00000000">
        <w:rPr>
          <w:rtl w:val="0"/>
        </w:rPr>
        <w:t xml:space="preserve">“It’s working, good.”</w:t>
        <w:br w:type="textWrapping"/>
        <w:t xml:space="preserve">m “Good morning, everyone.”</w:t>
        <w:br w:type="textWrapping"/>
        <w:t xml:space="preserve">m “I’m not one for beating around the bush, so I’ll say it upfront.”</w:t>
      </w:r>
    </w:p>
    <w:p w:rsidR="00000000" w:rsidDel="00000000" w:rsidP="00000000" w:rsidRDefault="00000000" w:rsidRPr="00000000" w14:paraId="000027B5">
      <w:pPr>
        <w:pageBreakBefore w:val="0"/>
        <w:rPr/>
      </w:pPr>
      <w:r w:rsidDel="00000000" w:rsidR="00000000" w:rsidRPr="00000000">
        <w:rPr>
          <w:rtl w:val="0"/>
        </w:rPr>
        <w:t xml:space="preserve">m “This has been one hell of a year.”</w:t>
      </w:r>
    </w:p>
    <w:p w:rsidR="00000000" w:rsidDel="00000000" w:rsidP="00000000" w:rsidRDefault="00000000" w:rsidRPr="00000000" w14:paraId="000027B6">
      <w:pPr>
        <w:pageBreakBefore w:val="0"/>
        <w:rPr/>
      </w:pPr>
      <w:r w:rsidDel="00000000" w:rsidR="00000000" w:rsidRPr="00000000">
        <w:rPr>
          <w:rtl w:val="0"/>
        </w:rPr>
        <w:t xml:space="preserve">m “We’ve all been through a rough ride, one way or the other.”</w:t>
      </w:r>
    </w:p>
    <w:p w:rsidR="00000000" w:rsidDel="00000000" w:rsidP="00000000" w:rsidRDefault="00000000" w:rsidRPr="00000000" w14:paraId="000027B7">
      <w:pPr>
        <w:pageBreakBefore w:val="0"/>
        <w:rPr/>
      </w:pPr>
      <w:r w:rsidDel="00000000" w:rsidR="00000000" w:rsidRPr="00000000">
        <w:rPr>
          <w:rtl w:val="0"/>
        </w:rPr>
        <w:t xml:space="preserve">m “Examinations, the looming immanence of college, and the general transition into adult life.”</w:t>
        <w:br w:type="textWrapping"/>
        <w:t xml:space="preserve">m “All three of those things have been the biggest hurdles of the year, perhaps even our entire high school career.”</w:t>
      </w:r>
    </w:p>
    <w:p w:rsidR="00000000" w:rsidDel="00000000" w:rsidP="00000000" w:rsidRDefault="00000000" w:rsidRPr="00000000" w14:paraId="000027B8">
      <w:pPr>
        <w:pageBreakBefore w:val="0"/>
        <w:rPr/>
      </w:pPr>
      <w:r w:rsidDel="00000000" w:rsidR="00000000" w:rsidRPr="00000000">
        <w:rPr>
          <w:rtl w:val="0"/>
        </w:rPr>
        <w:t xml:space="preserve">m “And while the last of those three is a journey far longer than a year, we’ve done an amazing job at pushing forward regardless of the strength of the storm.”</w:t>
        <w:br w:type="textWrapping"/>
        <w:t xml:space="preserve">m “We were challenged by life, and we won.”</w:t>
      </w:r>
    </w:p>
    <w:p w:rsidR="00000000" w:rsidDel="00000000" w:rsidP="00000000" w:rsidRDefault="00000000" w:rsidRPr="00000000" w14:paraId="000027B9">
      <w:pPr>
        <w:pageBreakBefore w:val="0"/>
        <w:rPr/>
      </w:pPr>
      <w:r w:rsidDel="00000000" w:rsidR="00000000" w:rsidRPr="00000000">
        <w:rPr>
          <w:rtl w:val="0"/>
        </w:rPr>
        <w:t xml:space="preserve">m “This was not done alone, however.”</w:t>
      </w:r>
    </w:p>
    <w:p w:rsidR="00000000" w:rsidDel="00000000" w:rsidP="00000000" w:rsidRDefault="00000000" w:rsidRPr="00000000" w14:paraId="000027BA">
      <w:pPr>
        <w:pageBreakBefore w:val="0"/>
        <w:rPr/>
      </w:pPr>
      <w:r w:rsidDel="00000000" w:rsidR="00000000" w:rsidRPr="00000000">
        <w:rPr>
          <w:rtl w:val="0"/>
        </w:rPr>
        <w:t xml:space="preserve">m “The support this school has offered us was outstanding.”</w:t>
      </w:r>
    </w:p>
    <w:p w:rsidR="00000000" w:rsidDel="00000000" w:rsidP="00000000" w:rsidRDefault="00000000" w:rsidRPr="00000000" w14:paraId="000027BB">
      <w:pPr>
        <w:pageBreakBefore w:val="0"/>
        <w:rPr/>
      </w:pPr>
      <w:r w:rsidDel="00000000" w:rsidR="00000000" w:rsidRPr="00000000">
        <w:rPr>
          <w:rtl w:val="0"/>
        </w:rPr>
        <w:t xml:space="preserve">m “I think I can speak for everyone here when I say that the journey would have been a hundred times tougher without them.”</w:t>
      </w:r>
    </w:p>
    <w:p w:rsidR="00000000" w:rsidDel="00000000" w:rsidP="00000000" w:rsidRDefault="00000000" w:rsidRPr="00000000" w14:paraId="000027BC">
      <w:pPr>
        <w:pageBreakBefore w:val="0"/>
        <w:rPr/>
      </w:pPr>
      <w:r w:rsidDel="00000000" w:rsidR="00000000" w:rsidRPr="00000000">
        <w:rPr>
          <w:rtl w:val="0"/>
        </w:rPr>
        <w:t xml:space="preserve">m “So let’s give them all a round of applause.”</w:t>
      </w:r>
    </w:p>
    <w:p w:rsidR="00000000" w:rsidDel="00000000" w:rsidP="00000000" w:rsidRDefault="00000000" w:rsidRPr="00000000" w14:paraId="000027BD">
      <w:pPr>
        <w:pageBreakBefore w:val="0"/>
        <w:rPr/>
      </w:pPr>
      <w:r w:rsidDel="00000000" w:rsidR="00000000" w:rsidRPr="00000000">
        <w:rPr>
          <w:rtl w:val="0"/>
        </w:rPr>
        <w:t xml:space="preserve">“The gymnasium erupts into applause on command.”</w:t>
      </w:r>
    </w:p>
    <w:p w:rsidR="00000000" w:rsidDel="00000000" w:rsidP="00000000" w:rsidRDefault="00000000" w:rsidRPr="00000000" w14:paraId="000027BE">
      <w:pPr>
        <w:pageBreakBefore w:val="0"/>
        <w:rPr/>
      </w:pPr>
      <w:r w:rsidDel="00000000" w:rsidR="00000000" w:rsidRPr="00000000">
        <w:rPr>
          <w:rtl w:val="0"/>
        </w:rPr>
        <w:t xml:space="preserve">“Monika truly is perfect.”</w:t>
      </w:r>
    </w:p>
    <w:p w:rsidR="00000000" w:rsidDel="00000000" w:rsidP="00000000" w:rsidRDefault="00000000" w:rsidRPr="00000000" w14:paraId="000027BF">
      <w:pPr>
        <w:pageBreakBefore w:val="0"/>
        <w:rPr/>
      </w:pPr>
      <w:r w:rsidDel="00000000" w:rsidR="00000000" w:rsidRPr="00000000">
        <w:rPr>
          <w:rtl w:val="0"/>
        </w:rPr>
        <w:t xml:space="preserve">“At this very moment, she has the attention of several hundred people in the balance.”</w:t>
      </w:r>
    </w:p>
    <w:p w:rsidR="00000000" w:rsidDel="00000000" w:rsidP="00000000" w:rsidRDefault="00000000" w:rsidRPr="00000000" w14:paraId="000027C0">
      <w:pPr>
        <w:pageBreakBefore w:val="0"/>
        <w:rPr/>
      </w:pPr>
      <w:r w:rsidDel="00000000" w:rsidR="00000000" w:rsidRPr="00000000">
        <w:rPr>
          <w:rtl w:val="0"/>
        </w:rPr>
        <w:t xml:space="preserve">“Instead of breaking down as she feared she would, she’s proven to herself and the world that she is fit to lead hundreds.”</w:t>
      </w:r>
    </w:p>
    <w:p w:rsidR="00000000" w:rsidDel="00000000" w:rsidP="00000000" w:rsidRDefault="00000000" w:rsidRPr="00000000" w14:paraId="000027C1">
      <w:pPr>
        <w:pageBreakBefore w:val="0"/>
        <w:rPr/>
      </w:pPr>
      <w:r w:rsidDel="00000000" w:rsidR="00000000" w:rsidRPr="00000000">
        <w:rPr>
          <w:rtl w:val="0"/>
        </w:rPr>
        <w:t xml:space="preserve">“I love her so much.”</w:t>
        <w:br w:type="textWrapping"/>
        <w:t xml:space="preserve">“There’s only one person like her on the planet, and I have the best gift a man can dream of.”</w:t>
      </w:r>
    </w:p>
    <w:p w:rsidR="00000000" w:rsidDel="00000000" w:rsidP="00000000" w:rsidRDefault="00000000" w:rsidRPr="00000000" w14:paraId="000027C2">
      <w:pPr>
        <w:pageBreakBefore w:val="0"/>
        <w:rPr/>
      </w:pPr>
      <w:r w:rsidDel="00000000" w:rsidR="00000000" w:rsidRPr="00000000">
        <w:rPr>
          <w:rtl w:val="0"/>
        </w:rPr>
        <w:t xml:space="preserve">“I can say I love her.”</w:t>
      </w:r>
    </w:p>
    <w:p w:rsidR="00000000" w:rsidDel="00000000" w:rsidP="00000000" w:rsidRDefault="00000000" w:rsidRPr="00000000" w14:paraId="000027C3">
      <w:pPr>
        <w:pageBreakBefore w:val="0"/>
        <w:rPr/>
      </w:pPr>
      <w:r w:rsidDel="00000000" w:rsidR="00000000" w:rsidRPr="00000000">
        <w:rPr>
          <w:rtl w:val="0"/>
        </w:rPr>
        <w:t xml:space="preserve">m “Of course, there’s one very special party that aided our success.”</w:t>
      </w:r>
    </w:p>
    <w:p w:rsidR="00000000" w:rsidDel="00000000" w:rsidP="00000000" w:rsidRDefault="00000000" w:rsidRPr="00000000" w14:paraId="000027C4">
      <w:pPr>
        <w:pageBreakBefore w:val="0"/>
        <w:rPr/>
      </w:pPr>
      <w:r w:rsidDel="00000000" w:rsidR="00000000" w:rsidRPr="00000000">
        <w:rPr>
          <w:rtl w:val="0"/>
        </w:rPr>
        <w:t xml:space="preserve">m “Without them this would be quite literally impossible.”</w:t>
        <w:br w:type="textWrapping"/>
        <w:t xml:space="preserve">m “I am of course referring to the class of 2021!”</w:t>
      </w:r>
    </w:p>
    <w:p w:rsidR="00000000" w:rsidDel="00000000" w:rsidP="00000000" w:rsidRDefault="00000000" w:rsidRPr="00000000" w14:paraId="000027C5">
      <w:pPr>
        <w:pageBreakBefore w:val="0"/>
        <w:rPr/>
      </w:pPr>
      <w:r w:rsidDel="00000000" w:rsidR="00000000" w:rsidRPr="00000000">
        <w:rPr>
          <w:rtl w:val="0"/>
        </w:rPr>
        <w:t xml:space="preserve">m “Everyone give them the biggest hand you can!”</w:t>
        <w:br w:type="textWrapping"/>
        <w:t xml:space="preserve">m “God knows they deserve it.”</w:t>
      </w:r>
    </w:p>
    <w:p w:rsidR="00000000" w:rsidDel="00000000" w:rsidP="00000000" w:rsidRDefault="00000000" w:rsidRPr="00000000" w14:paraId="000027C6">
      <w:pPr>
        <w:pageBreakBefore w:val="0"/>
        <w:rPr/>
      </w:pPr>
      <w:r w:rsidDel="00000000" w:rsidR="00000000" w:rsidRPr="00000000">
        <w:rPr>
          <w:rtl w:val="0"/>
        </w:rPr>
        <w:t xml:space="preserve">“Once again, the entire gymnasium erupts into an even bigger applause.”</w:t>
      </w:r>
    </w:p>
    <w:p w:rsidR="00000000" w:rsidDel="00000000" w:rsidP="00000000" w:rsidRDefault="00000000" w:rsidRPr="00000000" w14:paraId="000027C7">
      <w:pPr>
        <w:pageBreakBefore w:val="0"/>
        <w:rPr/>
      </w:pPr>
      <w:r w:rsidDel="00000000" w:rsidR="00000000" w:rsidRPr="00000000">
        <w:rPr>
          <w:rtl w:val="0"/>
        </w:rPr>
        <w:t xml:space="preserve">“It takes effort on her behalf to quiet them down again.”</w:t>
        <w:br w:type="textWrapping"/>
        <w:t xml:space="preserve">m “Anyway, I’ve taken up enough of your time.”</w:t>
      </w:r>
    </w:p>
    <w:p w:rsidR="00000000" w:rsidDel="00000000" w:rsidP="00000000" w:rsidRDefault="00000000" w:rsidRPr="00000000" w14:paraId="000027C8">
      <w:pPr>
        <w:pageBreakBefore w:val="0"/>
        <w:rPr/>
      </w:pPr>
      <w:r w:rsidDel="00000000" w:rsidR="00000000" w:rsidRPr="00000000">
        <w:rPr>
          <w:rtl w:val="0"/>
        </w:rPr>
        <w:t xml:space="preserve">m “On with the ceremony!”</w:t>
      </w:r>
    </w:p>
    <w:p w:rsidR="00000000" w:rsidDel="00000000" w:rsidP="00000000" w:rsidRDefault="00000000" w:rsidRPr="00000000" w14:paraId="000027C9">
      <w:pPr>
        <w:pageBreakBefore w:val="0"/>
        <w:rPr/>
      </w:pPr>
      <w:r w:rsidDel="00000000" w:rsidR="00000000" w:rsidRPr="00000000">
        <w:rPr>
          <w:rtl w:val="0"/>
        </w:rPr>
        <w:t xml:space="preserve">“Monika walks over to the administrator and hands her the microphone.”</w:t>
      </w:r>
    </w:p>
    <w:p w:rsidR="00000000" w:rsidDel="00000000" w:rsidP="00000000" w:rsidRDefault="00000000" w:rsidRPr="00000000" w14:paraId="000027CA">
      <w:pPr>
        <w:pageBreakBefore w:val="0"/>
        <w:rPr/>
      </w:pPr>
      <w:r w:rsidDel="00000000" w:rsidR="00000000" w:rsidRPr="00000000">
        <w:rPr>
          <w:rtl w:val="0"/>
        </w:rPr>
        <w:t xml:space="preserve">[b = admin]</w:t>
      </w:r>
    </w:p>
    <w:p w:rsidR="00000000" w:rsidDel="00000000" w:rsidP="00000000" w:rsidRDefault="00000000" w:rsidRPr="00000000" w14:paraId="000027CB">
      <w:pPr>
        <w:pageBreakBefore w:val="0"/>
        <w:rPr/>
      </w:pPr>
      <w:r w:rsidDel="00000000" w:rsidR="00000000" w:rsidRPr="00000000">
        <w:rPr>
          <w:rtl w:val="0"/>
        </w:rPr>
        <w:t xml:space="preserve">“The administrator signals to the band, and they begin the ceremonial fanfare.”</w:t>
        <w:br w:type="textWrapping"/>
        <w:t xml:space="preserve">b “Monika Yagami!”</w:t>
        <w:br w:type="textWrapping"/>
        <w:t xml:space="preserve">“Everyone in the room cheers once more as Monika walks towards the admin.”</w:t>
      </w:r>
    </w:p>
    <w:p w:rsidR="00000000" w:rsidDel="00000000" w:rsidP="00000000" w:rsidRDefault="00000000" w:rsidRPr="00000000" w14:paraId="000027CC">
      <w:pPr>
        <w:pageBreakBefore w:val="0"/>
        <w:rPr/>
      </w:pPr>
      <w:r w:rsidDel="00000000" w:rsidR="00000000" w:rsidRPr="00000000">
        <w:rPr>
          <w:rtl w:val="0"/>
        </w:rPr>
        <w:t xml:space="preserve">“She shakes his hand, beams a brilliant smile, and takes her certificate.”</w:t>
      </w:r>
    </w:p>
    <w:p w:rsidR="00000000" w:rsidDel="00000000" w:rsidP="00000000" w:rsidRDefault="00000000" w:rsidRPr="00000000" w14:paraId="000027CD">
      <w:pPr>
        <w:pageBreakBefore w:val="0"/>
        <w:rPr/>
      </w:pPr>
      <w:r w:rsidDel="00000000" w:rsidR="00000000" w:rsidRPr="00000000">
        <w:rPr>
          <w:rtl w:val="0"/>
        </w:rPr>
        <w:t xml:space="preserve">b “Alright, we’ll go from homeroom to homeroom.”</w:t>
      </w:r>
    </w:p>
    <w:p w:rsidR="00000000" w:rsidDel="00000000" w:rsidP="00000000" w:rsidRDefault="00000000" w:rsidRPr="00000000" w14:paraId="000027CE">
      <w:pPr>
        <w:pageBreakBefore w:val="0"/>
        <w:rPr/>
      </w:pPr>
      <w:r w:rsidDel="00000000" w:rsidR="00000000" w:rsidRPr="00000000">
        <w:rPr>
          <w:rtl w:val="0"/>
        </w:rPr>
        <w:t xml:space="preserve">b “Sayori Hagashikata!”</w:t>
      </w:r>
    </w:p>
    <w:p w:rsidR="00000000" w:rsidDel="00000000" w:rsidP="00000000" w:rsidRDefault="00000000" w:rsidRPr="00000000" w14:paraId="000027CF">
      <w:pPr>
        <w:pageBreakBefore w:val="0"/>
        <w:rPr/>
      </w:pPr>
      <w:r w:rsidDel="00000000" w:rsidR="00000000" w:rsidRPr="00000000">
        <w:rPr>
          <w:rtl w:val="0"/>
        </w:rPr>
        <w:t xml:space="preserve">“The cheering continues as Sayori hops up on stage and springs towards the admin.”</w:t>
      </w:r>
    </w:p>
    <w:p w:rsidR="00000000" w:rsidDel="00000000" w:rsidP="00000000" w:rsidRDefault="00000000" w:rsidRPr="00000000" w14:paraId="000027D0">
      <w:pPr>
        <w:pageBreakBefore w:val="0"/>
        <w:rPr/>
      </w:pPr>
      <w:r w:rsidDel="00000000" w:rsidR="00000000" w:rsidRPr="00000000">
        <w:rPr>
          <w:rtl w:val="0"/>
        </w:rPr>
        <w:t xml:space="preserve">“She giggles, shakes his hand, and smiles at the crowd with her certificate in hand.”</w:t>
      </w:r>
    </w:p>
    <w:p w:rsidR="00000000" w:rsidDel="00000000" w:rsidP="00000000" w:rsidRDefault="00000000" w:rsidRPr="00000000" w14:paraId="000027D1">
      <w:pPr>
        <w:pageBreakBefore w:val="0"/>
        <w:rPr/>
      </w:pPr>
      <w:r w:rsidDel="00000000" w:rsidR="00000000" w:rsidRPr="00000000">
        <w:rPr>
          <w:rtl w:val="0"/>
        </w:rPr>
        <w:t xml:space="preserve">“I can see tears in her eyes, undoubtedly of joy.”</w:t>
        <w:br w:type="textWrapping"/>
        <w:t xml:space="preserve">b “Natsuki Yotsugi!”</w:t>
      </w:r>
    </w:p>
    <w:p w:rsidR="00000000" w:rsidDel="00000000" w:rsidP="00000000" w:rsidRDefault="00000000" w:rsidRPr="00000000" w14:paraId="000027D2">
      <w:pPr>
        <w:pageBreakBefore w:val="0"/>
        <w:rPr/>
      </w:pPr>
      <w:r w:rsidDel="00000000" w:rsidR="00000000" w:rsidRPr="00000000">
        <w:rPr>
          <w:rtl w:val="0"/>
        </w:rPr>
        <w:t xml:space="preserve">“Natsuki, far less shy than before, walks on stage with pride and glee.”</w:t>
        <w:br w:type="textWrapping"/>
        <w:t xml:space="preserve">“She shakes his hand, takes her certificate, fully aware that she’s earned it.”</w:t>
      </w:r>
    </w:p>
    <w:p w:rsidR="00000000" w:rsidDel="00000000" w:rsidP="00000000" w:rsidRDefault="00000000" w:rsidRPr="00000000" w14:paraId="000027D3">
      <w:pPr>
        <w:pageBreakBefore w:val="0"/>
        <w:rPr/>
      </w:pPr>
      <w:r w:rsidDel="00000000" w:rsidR="00000000" w:rsidRPr="00000000">
        <w:rPr>
          <w:rtl w:val="0"/>
        </w:rPr>
        <w:t xml:space="preserve">“The administrator continues reading out the names of people I’ve never met.”</w:t>
      </w:r>
    </w:p>
    <w:p w:rsidR="00000000" w:rsidDel="00000000" w:rsidP="00000000" w:rsidRDefault="00000000" w:rsidRPr="00000000" w14:paraId="000027D4">
      <w:pPr>
        <w:pageBreakBefore w:val="0"/>
        <w:rPr/>
      </w:pPr>
      <w:r w:rsidDel="00000000" w:rsidR="00000000" w:rsidRPr="00000000">
        <w:rPr>
          <w:rtl w:val="0"/>
        </w:rPr>
        <w:t xml:space="preserve">“Young men and women, some visibly tearful, receiving their high school career on paper.”</w:t>
      </w:r>
    </w:p>
    <w:p w:rsidR="00000000" w:rsidDel="00000000" w:rsidP="00000000" w:rsidRDefault="00000000" w:rsidRPr="00000000" w14:paraId="000027D5">
      <w:pPr>
        <w:pageBreakBefore w:val="0"/>
        <w:rPr/>
      </w:pPr>
      <w:r w:rsidDel="00000000" w:rsidR="00000000" w:rsidRPr="00000000">
        <w:rPr>
          <w:rtl w:val="0"/>
        </w:rPr>
        <w:t xml:space="preserve">b “Yuri Nakamura!”</w:t>
      </w:r>
    </w:p>
    <w:p w:rsidR="00000000" w:rsidDel="00000000" w:rsidP="00000000" w:rsidRDefault="00000000" w:rsidRPr="00000000" w14:paraId="000027D6">
      <w:pPr>
        <w:pageBreakBefore w:val="0"/>
        <w:rPr/>
      </w:pPr>
      <w:r w:rsidDel="00000000" w:rsidR="00000000" w:rsidRPr="00000000">
        <w:rPr>
          <w:rtl w:val="0"/>
        </w:rPr>
        <w:t xml:space="preserve">“Yuri walks on stage in a mild hurry, but slows down once she’s in view.”</w:t>
      </w:r>
    </w:p>
    <w:p w:rsidR="00000000" w:rsidDel="00000000" w:rsidP="00000000" w:rsidRDefault="00000000" w:rsidRPr="00000000" w14:paraId="000027D7">
      <w:pPr>
        <w:pageBreakBefore w:val="0"/>
        <w:rPr/>
      </w:pPr>
      <w:r w:rsidDel="00000000" w:rsidR="00000000" w:rsidRPr="00000000">
        <w:rPr>
          <w:rtl w:val="0"/>
        </w:rPr>
        <w:t xml:space="preserve">“She moves with greater confidence, and faces the crowd, takes a bow, and turns back to the administrator.”</w:t>
      </w:r>
    </w:p>
    <w:p w:rsidR="00000000" w:rsidDel="00000000" w:rsidP="00000000" w:rsidRDefault="00000000" w:rsidRPr="00000000" w14:paraId="000027D8">
      <w:pPr>
        <w:pageBreakBefore w:val="0"/>
        <w:rPr/>
      </w:pPr>
      <w:r w:rsidDel="00000000" w:rsidR="00000000" w:rsidRPr="00000000">
        <w:rPr>
          <w:rtl w:val="0"/>
        </w:rPr>
        <w:t xml:space="preserve">“Everyone has come so far, her smile as she holds her certificate is one she wouldn’t have beamed if she won the lottery a few months ago.”</w:t>
        <w:br w:type="textWrapping"/>
        <w:t xml:space="preserve">“More and more people are called up, the gymnasium in continuous applause.”</w:t>
      </w:r>
    </w:p>
    <w:p w:rsidR="00000000" w:rsidDel="00000000" w:rsidP="00000000" w:rsidRDefault="00000000" w:rsidRPr="00000000" w14:paraId="000027D9">
      <w:pPr>
        <w:pageBreakBefore w:val="0"/>
        <w:rPr/>
      </w:pPr>
      <w:r w:rsidDel="00000000" w:rsidR="00000000" w:rsidRPr="00000000">
        <w:rPr>
          <w:rtl w:val="0"/>
        </w:rPr>
        <w:t xml:space="preserve">b “[player]!”</w:t>
      </w:r>
    </w:p>
    <w:p w:rsidR="00000000" w:rsidDel="00000000" w:rsidP="00000000" w:rsidRDefault="00000000" w:rsidRPr="00000000" w14:paraId="000027DA">
      <w:pPr>
        <w:pageBreakBefore w:val="0"/>
        <w:rPr/>
      </w:pPr>
      <w:r w:rsidDel="00000000" w:rsidR="00000000" w:rsidRPr="00000000">
        <w:rPr>
          <w:rtl w:val="0"/>
        </w:rPr>
        <w:t xml:space="preserve">“That’s me.”</w:t>
      </w:r>
    </w:p>
    <w:p w:rsidR="00000000" w:rsidDel="00000000" w:rsidP="00000000" w:rsidRDefault="00000000" w:rsidRPr="00000000" w14:paraId="000027DB">
      <w:pPr>
        <w:pageBreakBefore w:val="0"/>
        <w:rPr/>
      </w:pPr>
      <w:r w:rsidDel="00000000" w:rsidR="00000000" w:rsidRPr="00000000">
        <w:rPr>
          <w:rtl w:val="0"/>
        </w:rPr>
        <w:t xml:space="preserve">“I walk up onto the stage, and look towards the crowd.”</w:t>
      </w:r>
    </w:p>
    <w:p w:rsidR="00000000" w:rsidDel="00000000" w:rsidP="00000000" w:rsidRDefault="00000000" w:rsidRPr="00000000" w14:paraId="000027DC">
      <w:pPr>
        <w:pageBreakBefore w:val="0"/>
        <w:rPr/>
      </w:pPr>
      <w:r w:rsidDel="00000000" w:rsidR="00000000" w:rsidRPr="00000000">
        <w:rPr>
          <w:rtl w:val="0"/>
        </w:rPr>
        <w:t xml:space="preserve">“My mum and dad are waving and smiling at me, and I wave back.”</w:t>
        <w:br w:type="textWrapping"/>
        <w:t xml:space="preserve">“A few familiar voices reach my ears from the stands.”</w:t>
      </w:r>
    </w:p>
    <w:p w:rsidR="00000000" w:rsidDel="00000000" w:rsidP="00000000" w:rsidRDefault="00000000" w:rsidRPr="00000000" w14:paraId="000027DD">
      <w:pPr>
        <w:pageBreakBefore w:val="0"/>
        <w:rPr/>
      </w:pPr>
      <w:r w:rsidDel="00000000" w:rsidR="00000000" w:rsidRPr="00000000">
        <w:rPr>
          <w:rtl w:val="0"/>
        </w:rPr>
        <w:t xml:space="preserve">“Monika, Sayori, Yuri and Natsuki are all clapping and cheering me on.”</w:t>
        <w:br w:type="textWrapping"/>
        <w:t xml:space="preserve">“I’ve really done it.”</w:t>
      </w:r>
    </w:p>
    <w:p w:rsidR="00000000" w:rsidDel="00000000" w:rsidP="00000000" w:rsidRDefault="00000000" w:rsidRPr="00000000" w14:paraId="000027DE">
      <w:pPr>
        <w:pageBreakBefore w:val="0"/>
        <w:rPr/>
      </w:pPr>
      <w:r w:rsidDel="00000000" w:rsidR="00000000" w:rsidRPr="00000000">
        <w:rPr>
          <w:rtl w:val="0"/>
        </w:rPr>
        <w:t xml:space="preserve">“This is it.”</w:t>
        <w:br w:type="textWrapping"/>
        <w:t xml:space="preserve">“My high school career ends here.”</w:t>
      </w:r>
    </w:p>
    <w:p w:rsidR="00000000" w:rsidDel="00000000" w:rsidP="00000000" w:rsidRDefault="00000000" w:rsidRPr="00000000" w14:paraId="000027DF">
      <w:pPr>
        <w:pageBreakBefore w:val="0"/>
        <w:rPr/>
      </w:pPr>
      <w:r w:rsidDel="00000000" w:rsidR="00000000" w:rsidRPr="00000000">
        <w:rPr>
          <w:rtl w:val="0"/>
        </w:rPr>
        <w:t xml:space="preserve">“And I wouldn’t have it any other way.”</w:t>
        <w:br w:type="textWrapping"/>
        <w:t xml:space="preserve">“I walk towards the administrator, and give him a warm smile.”</w:t>
      </w:r>
    </w:p>
    <w:p w:rsidR="00000000" w:rsidDel="00000000" w:rsidP="00000000" w:rsidRDefault="00000000" w:rsidRPr="00000000" w14:paraId="000027E0">
      <w:pPr>
        <w:pageBreakBefore w:val="0"/>
        <w:rPr/>
      </w:pPr>
      <w:r w:rsidDel="00000000" w:rsidR="00000000" w:rsidRPr="00000000">
        <w:rPr>
          <w:rtl w:val="0"/>
        </w:rPr>
        <w:t xml:space="preserve">“He shakes my hand, and gives me my certificate, rolled up and tied with a ribbon.”</w:t>
      </w:r>
    </w:p>
    <w:p w:rsidR="00000000" w:rsidDel="00000000" w:rsidP="00000000" w:rsidRDefault="00000000" w:rsidRPr="00000000" w14:paraId="000027E1">
      <w:pPr>
        <w:pageBreakBefore w:val="0"/>
        <w:rPr/>
      </w:pPr>
      <w:r w:rsidDel="00000000" w:rsidR="00000000" w:rsidRPr="00000000">
        <w:rPr>
          <w:rtl w:val="0"/>
        </w:rPr>
        <w:t xml:space="preserve">“Proof of adulthood, handheld.”</w:t>
      </w:r>
    </w:p>
    <w:p w:rsidR="00000000" w:rsidDel="00000000" w:rsidP="00000000" w:rsidRDefault="00000000" w:rsidRPr="00000000" w14:paraId="000027E2">
      <w:pPr>
        <w:pageBreakBefore w:val="0"/>
        <w:rPr/>
      </w:pPr>
      <w:r w:rsidDel="00000000" w:rsidR="00000000" w:rsidRPr="00000000">
        <w:rPr>
          <w:rtl w:val="0"/>
        </w:rPr>
        <w:t xml:space="preserve">“I head off the stage, careful not to take up too much time.”</w:t>
      </w:r>
    </w:p>
    <w:p w:rsidR="00000000" w:rsidDel="00000000" w:rsidP="00000000" w:rsidRDefault="00000000" w:rsidRPr="00000000" w14:paraId="000027E3">
      <w:pPr>
        <w:pageBreakBefore w:val="0"/>
        <w:rPr/>
      </w:pPr>
      <w:r w:rsidDel="00000000" w:rsidR="00000000" w:rsidRPr="00000000">
        <w:rPr>
          <w:rtl w:val="0"/>
        </w:rPr>
        <w:t xml:space="preserve">“Once I’m off the stage, I dash towards the club.”</w:t>
      </w:r>
    </w:p>
    <w:p w:rsidR="00000000" w:rsidDel="00000000" w:rsidP="00000000" w:rsidRDefault="00000000" w:rsidRPr="00000000" w14:paraId="000027E4">
      <w:pPr>
        <w:pageBreakBefore w:val="0"/>
        <w:rPr/>
      </w:pPr>
      <w:r w:rsidDel="00000000" w:rsidR="00000000" w:rsidRPr="00000000">
        <w:rPr>
          <w:rtl w:val="0"/>
        </w:rPr>
        <w:t xml:space="preserve">“Monika pulls me into her arms and gives me a firm kiss.”</w:t>
      </w:r>
    </w:p>
    <w:p w:rsidR="00000000" w:rsidDel="00000000" w:rsidP="00000000" w:rsidRDefault="00000000" w:rsidRPr="00000000" w14:paraId="000027E5">
      <w:pPr>
        <w:pageBreakBefore w:val="0"/>
        <w:rPr/>
      </w:pPr>
      <w:r w:rsidDel="00000000" w:rsidR="00000000" w:rsidRPr="00000000">
        <w:rPr>
          <w:rtl w:val="0"/>
        </w:rPr>
        <w:t xml:space="preserve">m “Congratulations, guys!”</w:t>
      </w:r>
    </w:p>
    <w:p w:rsidR="00000000" w:rsidDel="00000000" w:rsidP="00000000" w:rsidRDefault="00000000" w:rsidRPr="00000000" w14:paraId="000027E6">
      <w:pPr>
        <w:pageBreakBefore w:val="0"/>
        <w:rPr/>
      </w:pPr>
      <w:r w:rsidDel="00000000" w:rsidR="00000000" w:rsidRPr="00000000">
        <w:rPr>
          <w:rtl w:val="0"/>
        </w:rPr>
        <w:t xml:space="preserve">m “We’ve really done it.”</w:t>
      </w:r>
    </w:p>
    <w:p w:rsidR="00000000" w:rsidDel="00000000" w:rsidP="00000000" w:rsidRDefault="00000000" w:rsidRPr="00000000" w14:paraId="000027E7">
      <w:pPr>
        <w:pageBreakBefore w:val="0"/>
        <w:rPr/>
      </w:pPr>
      <w:r w:rsidDel="00000000" w:rsidR="00000000" w:rsidRPr="00000000">
        <w:rPr>
          <w:rtl w:val="0"/>
        </w:rPr>
        <w:t xml:space="preserve">m “I’m so proud of all of you.”</w:t>
      </w:r>
    </w:p>
    <w:p w:rsidR="00000000" w:rsidDel="00000000" w:rsidP="00000000" w:rsidRDefault="00000000" w:rsidRPr="00000000" w14:paraId="000027E8">
      <w:pPr>
        <w:pageBreakBefore w:val="0"/>
        <w:rPr/>
      </w:pPr>
      <w:r w:rsidDel="00000000" w:rsidR="00000000" w:rsidRPr="00000000">
        <w:rPr>
          <w:rtl w:val="0"/>
        </w:rPr>
        <w:t xml:space="preserve">n “So am I!”</w:t>
      </w:r>
    </w:p>
    <w:p w:rsidR="00000000" w:rsidDel="00000000" w:rsidP="00000000" w:rsidRDefault="00000000" w:rsidRPr="00000000" w14:paraId="000027E9">
      <w:pPr>
        <w:pageBreakBefore w:val="0"/>
        <w:rPr/>
      </w:pPr>
      <w:r w:rsidDel="00000000" w:rsidR="00000000" w:rsidRPr="00000000">
        <w:rPr>
          <w:rtl w:val="0"/>
        </w:rPr>
        <w:t xml:space="preserve">s “You’re all amazing!”</w:t>
      </w:r>
    </w:p>
    <w:p w:rsidR="00000000" w:rsidDel="00000000" w:rsidP="00000000" w:rsidRDefault="00000000" w:rsidRPr="00000000" w14:paraId="000027EA">
      <w:pPr>
        <w:pageBreakBefore w:val="0"/>
        <w:rPr/>
      </w:pPr>
      <w:r w:rsidDel="00000000" w:rsidR="00000000" w:rsidRPr="00000000">
        <w:rPr>
          <w:rtl w:val="0"/>
        </w:rPr>
        <w:t xml:space="preserve">y “We’ve all done incredibly well!”</w:t>
      </w:r>
    </w:p>
    <w:p w:rsidR="00000000" w:rsidDel="00000000" w:rsidP="00000000" w:rsidRDefault="00000000" w:rsidRPr="00000000" w14:paraId="000027EB">
      <w:pPr>
        <w:pageBreakBefore w:val="0"/>
        <w:rPr/>
      </w:pPr>
      <w:r w:rsidDel="00000000" w:rsidR="00000000" w:rsidRPr="00000000">
        <w:rPr>
          <w:rtl w:val="0"/>
        </w:rPr>
        <w:t xml:space="preserve">mc “I love you guys.”</w:t>
      </w:r>
    </w:p>
    <w:p w:rsidR="00000000" w:rsidDel="00000000" w:rsidP="00000000" w:rsidRDefault="00000000" w:rsidRPr="00000000" w14:paraId="000027EC">
      <w:pPr>
        <w:pageBreakBefore w:val="0"/>
        <w:rPr/>
      </w:pPr>
      <w:r w:rsidDel="00000000" w:rsidR="00000000" w:rsidRPr="00000000">
        <w:rPr>
          <w:rtl w:val="0"/>
        </w:rPr>
        <w:t xml:space="preserve">“The administrator reads out the last of the names on the list, and the applause dies down.”</w:t>
      </w:r>
    </w:p>
    <w:p w:rsidR="00000000" w:rsidDel="00000000" w:rsidP="00000000" w:rsidRDefault="00000000" w:rsidRPr="00000000" w14:paraId="000027ED">
      <w:pPr>
        <w:pageBreakBefore w:val="0"/>
        <w:rPr/>
      </w:pPr>
      <w:r w:rsidDel="00000000" w:rsidR="00000000" w:rsidRPr="00000000">
        <w:rPr>
          <w:rtl w:val="0"/>
        </w:rPr>
        <w:t xml:space="preserve">b “And that’s everyone.”</w:t>
      </w:r>
    </w:p>
    <w:p w:rsidR="00000000" w:rsidDel="00000000" w:rsidP="00000000" w:rsidRDefault="00000000" w:rsidRPr="00000000" w14:paraId="000027EE">
      <w:pPr>
        <w:pageBreakBefore w:val="0"/>
        <w:rPr/>
      </w:pPr>
      <w:r w:rsidDel="00000000" w:rsidR="00000000" w:rsidRPr="00000000">
        <w:rPr>
          <w:rtl w:val="0"/>
        </w:rPr>
        <w:t xml:space="preserve">b “Every single member of this astonishing class.”</w:t>
      </w:r>
    </w:p>
    <w:p w:rsidR="00000000" w:rsidDel="00000000" w:rsidP="00000000" w:rsidRDefault="00000000" w:rsidRPr="00000000" w14:paraId="000027EF">
      <w:pPr>
        <w:pageBreakBefore w:val="0"/>
        <w:rPr/>
      </w:pPr>
      <w:r w:rsidDel="00000000" w:rsidR="00000000" w:rsidRPr="00000000">
        <w:rPr>
          <w:rtl w:val="0"/>
        </w:rPr>
        <w:t xml:space="preserve">b “Before we go, we have one last word from Monika.”</w:t>
        <w:br w:type="textWrapping"/>
        <w:t xml:space="preserve">“He backs away from the front of the stage, and Monika takes the microphone from his hand.”</w:t>
      </w:r>
    </w:p>
    <w:p w:rsidR="00000000" w:rsidDel="00000000" w:rsidP="00000000" w:rsidRDefault="00000000" w:rsidRPr="00000000" w14:paraId="000027F0">
      <w:pPr>
        <w:pageBreakBefore w:val="0"/>
        <w:rPr/>
      </w:pPr>
      <w:r w:rsidDel="00000000" w:rsidR="00000000" w:rsidRPr="00000000">
        <w:rPr>
          <w:rtl w:val="0"/>
        </w:rPr>
        <w:t xml:space="preserve">m “One last formality, everyone, you know what to do!”</w:t>
      </w:r>
    </w:p>
    <w:p w:rsidR="00000000" w:rsidDel="00000000" w:rsidP="00000000" w:rsidRDefault="00000000" w:rsidRPr="00000000" w14:paraId="000027F1">
      <w:pPr>
        <w:pageBreakBefore w:val="0"/>
        <w:rPr/>
      </w:pPr>
      <w:r w:rsidDel="00000000" w:rsidR="00000000" w:rsidRPr="00000000">
        <w:rPr>
          <w:rtl w:val="0"/>
        </w:rPr>
        <w:t xml:space="preserve">“In near perfect unison, the entire class flips their tassels to the opposite side of the mortarboard.”</w:t>
      </w:r>
    </w:p>
    <w:p w:rsidR="00000000" w:rsidDel="00000000" w:rsidP="00000000" w:rsidRDefault="00000000" w:rsidRPr="00000000" w14:paraId="000027F2">
      <w:pPr>
        <w:pageBreakBefore w:val="0"/>
        <w:rPr/>
      </w:pPr>
      <w:r w:rsidDel="00000000" w:rsidR="00000000" w:rsidRPr="00000000">
        <w:rPr>
          <w:rtl w:val="0"/>
        </w:rPr>
        <w:t xml:space="preserve">“There’s only one step left.”</w:t>
      </w:r>
    </w:p>
    <w:p w:rsidR="00000000" w:rsidDel="00000000" w:rsidP="00000000" w:rsidRDefault="00000000" w:rsidRPr="00000000" w14:paraId="000027F3">
      <w:pPr>
        <w:pageBreakBefore w:val="0"/>
        <w:rPr/>
      </w:pPr>
      <w:r w:rsidDel="00000000" w:rsidR="00000000" w:rsidRPr="00000000">
        <w:rPr>
          <w:rtl w:val="0"/>
        </w:rPr>
        <w:t xml:space="preserve">m “Three!”</w:t>
      </w:r>
    </w:p>
    <w:p w:rsidR="00000000" w:rsidDel="00000000" w:rsidP="00000000" w:rsidRDefault="00000000" w:rsidRPr="00000000" w14:paraId="000027F4">
      <w:pPr>
        <w:pageBreakBefore w:val="0"/>
        <w:rPr/>
      </w:pPr>
      <w:r w:rsidDel="00000000" w:rsidR="00000000" w:rsidRPr="00000000">
        <w:rPr>
          <w:rtl w:val="0"/>
        </w:rPr>
        <w:t xml:space="preserve">m “Two!”</w:t>
      </w:r>
    </w:p>
    <w:p w:rsidR="00000000" w:rsidDel="00000000" w:rsidP="00000000" w:rsidRDefault="00000000" w:rsidRPr="00000000" w14:paraId="000027F5">
      <w:pPr>
        <w:pageBreakBefore w:val="0"/>
        <w:rPr/>
      </w:pPr>
      <w:r w:rsidDel="00000000" w:rsidR="00000000" w:rsidRPr="00000000">
        <w:rPr>
          <w:rtl w:val="0"/>
        </w:rPr>
        <w:t xml:space="preserve">m “One!”</w:t>
      </w:r>
    </w:p>
    <w:p w:rsidR="00000000" w:rsidDel="00000000" w:rsidP="00000000" w:rsidRDefault="00000000" w:rsidRPr="00000000" w14:paraId="000027F6">
      <w:pPr>
        <w:pageBreakBefore w:val="0"/>
        <w:rPr/>
      </w:pPr>
      <w:r w:rsidDel="00000000" w:rsidR="00000000" w:rsidRPr="00000000">
        <w:rPr>
          <w:rtl w:val="0"/>
        </w:rPr>
        <w:t xml:space="preserve">“With an outburst of shouting, cheering and applause, everyone throws their mortarboard into the air.”</w:t>
      </w:r>
    </w:p>
    <w:p w:rsidR="00000000" w:rsidDel="00000000" w:rsidP="00000000" w:rsidRDefault="00000000" w:rsidRPr="00000000" w14:paraId="000027F7">
      <w:pPr>
        <w:pageBreakBefore w:val="0"/>
        <w:rPr/>
      </w:pPr>
      <w:r w:rsidDel="00000000" w:rsidR="00000000" w:rsidRPr="00000000">
        <w:rPr>
          <w:rtl w:val="0"/>
        </w:rPr>
        <w:t xml:space="preserve">m “Congratulations class of 2021!”</w:t>
      </w:r>
    </w:p>
    <w:p w:rsidR="00000000" w:rsidDel="00000000" w:rsidP="00000000" w:rsidRDefault="00000000" w:rsidRPr="00000000" w14:paraId="000027F8">
      <w:pPr>
        <w:pageBreakBefore w:val="0"/>
        <w:rPr/>
      </w:pPr>
      <w:r w:rsidDel="00000000" w:rsidR="00000000" w:rsidRPr="00000000">
        <w:rPr>
          <w:rtl w:val="0"/>
        </w:rPr>
        <w:t xml:space="preserve">m “Good luck to you all!”</w:t>
      </w:r>
    </w:p>
    <w:p w:rsidR="00000000" w:rsidDel="00000000" w:rsidP="00000000" w:rsidRDefault="00000000" w:rsidRPr="00000000" w14:paraId="000027F9">
      <w:pPr>
        <w:pageBreakBefore w:val="0"/>
        <w:rPr/>
      </w:pPr>
      <w:r w:rsidDel="00000000" w:rsidR="00000000" w:rsidRPr="00000000">
        <w:rPr>
          <w:rtl w:val="0"/>
        </w:rPr>
        <w:t xml:space="preserve">“It’s done.”</w:t>
      </w:r>
    </w:p>
    <w:p w:rsidR="00000000" w:rsidDel="00000000" w:rsidP="00000000" w:rsidRDefault="00000000" w:rsidRPr="00000000" w14:paraId="000027FA">
      <w:pPr>
        <w:pageBreakBefore w:val="0"/>
        <w:rPr/>
      </w:pPr>
      <w:r w:rsidDel="00000000" w:rsidR="00000000" w:rsidRPr="00000000">
        <w:rPr>
          <w:rtl w:val="0"/>
        </w:rPr>
        <w:t xml:space="preserve">“High school is officially over.”</w:t>
      </w:r>
    </w:p>
    <w:p w:rsidR="00000000" w:rsidDel="00000000" w:rsidP="00000000" w:rsidRDefault="00000000" w:rsidRPr="00000000" w14:paraId="000027FB">
      <w:pPr>
        <w:pageBreakBefore w:val="0"/>
        <w:rPr/>
      </w:pPr>
      <w:r w:rsidDel="00000000" w:rsidR="00000000" w:rsidRPr="00000000">
        <w:rPr>
          <w:rtl w:val="0"/>
        </w:rPr>
        <w:t xml:space="preserve">“I’m an adult now.”</w:t>
      </w:r>
    </w:p>
    <w:p w:rsidR="00000000" w:rsidDel="00000000" w:rsidP="00000000" w:rsidRDefault="00000000" w:rsidRPr="00000000" w14:paraId="000027FC">
      <w:pPr>
        <w:pageBreakBefore w:val="0"/>
        <w:rPr/>
      </w:pPr>
      <w:r w:rsidDel="00000000" w:rsidR="00000000" w:rsidRPr="00000000">
        <w:rPr>
          <w:rtl w:val="0"/>
        </w:rPr>
        <w:t xml:space="preserve">“And I couldn’t have been with a better person to share that journey with.”</w:t>
      </w:r>
    </w:p>
    <w:p w:rsidR="00000000" w:rsidDel="00000000" w:rsidP="00000000" w:rsidRDefault="00000000" w:rsidRPr="00000000" w14:paraId="000027FD">
      <w:pPr>
        <w:pageBreakBefore w:val="0"/>
        <w:rPr/>
      </w:pPr>
      <w:r w:rsidDel="00000000" w:rsidR="00000000" w:rsidRPr="00000000">
        <w:rPr>
          <w:rtl w:val="0"/>
        </w:rPr>
        <w:t xml:space="preserve">“Here’s to the future.”</w:t>
      </w:r>
    </w:p>
    <w:p w:rsidR="00000000" w:rsidDel="00000000" w:rsidP="00000000" w:rsidRDefault="00000000" w:rsidRPr="00000000" w14:paraId="000027FE">
      <w:pPr>
        <w:pageBreakBefore w:val="0"/>
        <w:rPr/>
      </w:pPr>
      <w:r w:rsidDel="00000000" w:rsidR="00000000" w:rsidRPr="00000000">
        <w:rPr>
          <w:rtl w:val="0"/>
        </w:rPr>
      </w:r>
    </w:p>
    <w:p w:rsidR="00000000" w:rsidDel="00000000" w:rsidP="00000000" w:rsidRDefault="00000000" w:rsidRPr="00000000" w14:paraId="000027FF">
      <w:pPr>
        <w:pageBreakBefore w:val="0"/>
        <w:rPr/>
      </w:pPr>
      <w:r w:rsidDel="00000000" w:rsidR="00000000" w:rsidRPr="00000000">
        <w:rPr>
          <w:rtl w:val="0"/>
        </w:rPr>
        <w:t xml:space="preserve">[Wipe to black]</w:t>
      </w:r>
    </w:p>
    <w:p w:rsidR="00000000" w:rsidDel="00000000" w:rsidP="00000000" w:rsidRDefault="00000000" w:rsidRPr="00000000" w14:paraId="00002800">
      <w:pPr>
        <w:pageBreakBefore w:val="0"/>
        <w:rPr/>
      </w:pPr>
      <w:r w:rsidDel="00000000" w:rsidR="00000000" w:rsidRPr="00000000">
        <w:rPr>
          <w:rtl w:val="0"/>
        </w:rPr>
        <w:t xml:space="preserve">[End scene]</w:t>
      </w:r>
    </w:p>
    <w:p w:rsidR="00000000" w:rsidDel="00000000" w:rsidP="00000000" w:rsidRDefault="00000000" w:rsidRPr="00000000" w14:paraId="00002801">
      <w:pPr>
        <w:pageBreakBefore w:val="0"/>
        <w:rPr/>
      </w:pPr>
      <w:r w:rsidDel="00000000" w:rsidR="00000000" w:rsidRPr="00000000">
        <w:rPr>
          <w:rtl w:val="0"/>
        </w:rPr>
      </w:r>
    </w:p>
    <w:p w:rsidR="00000000" w:rsidDel="00000000" w:rsidP="00000000" w:rsidRDefault="00000000" w:rsidRPr="00000000" w14:paraId="00002802">
      <w:pPr>
        <w:pageBreakBefore w:val="0"/>
        <w:rPr/>
      </w:pPr>
      <w:r w:rsidDel="00000000" w:rsidR="00000000" w:rsidRPr="00000000">
        <w:rPr>
          <w:rtl w:val="0"/>
        </w:rPr>
      </w:r>
    </w:p>
    <w:p w:rsidR="00000000" w:rsidDel="00000000" w:rsidP="00000000" w:rsidRDefault="00000000" w:rsidRPr="00000000" w14:paraId="00002803">
      <w:pPr>
        <w:pageBreakBefore w:val="0"/>
        <w:rPr/>
      </w:pPr>
      <w:r w:rsidDel="00000000" w:rsidR="00000000" w:rsidRPr="00000000">
        <w:rPr>
          <w:rtl w:val="0"/>
        </w:rPr>
      </w:r>
    </w:p>
    <w:p w:rsidR="00000000" w:rsidDel="00000000" w:rsidP="00000000" w:rsidRDefault="00000000" w:rsidRPr="00000000" w14:paraId="00002804">
      <w:pPr>
        <w:pageBreakBefore w:val="0"/>
        <w:rPr/>
      </w:pPr>
      <w:r w:rsidDel="00000000" w:rsidR="00000000" w:rsidRPr="00000000">
        <w:rPr>
          <w:rtl w:val="0"/>
        </w:rPr>
      </w:r>
    </w:p>
    <w:p w:rsidR="00000000" w:rsidDel="00000000" w:rsidP="00000000" w:rsidRDefault="00000000" w:rsidRPr="00000000" w14:paraId="00002805">
      <w:pPr>
        <w:pageBreakBefore w:val="0"/>
        <w:rPr/>
      </w:pPr>
      <w:r w:rsidDel="00000000" w:rsidR="00000000" w:rsidRPr="00000000">
        <w:rPr>
          <w:rtl w:val="0"/>
        </w:rPr>
      </w:r>
    </w:p>
    <w:p w:rsidR="00000000" w:rsidDel="00000000" w:rsidP="00000000" w:rsidRDefault="00000000" w:rsidRPr="00000000" w14:paraId="00002806">
      <w:pPr>
        <w:pageBreakBefore w:val="0"/>
        <w:rPr/>
      </w:pPr>
      <w:r w:rsidDel="00000000" w:rsidR="00000000" w:rsidRPr="00000000">
        <w:rPr>
          <w:rtl w:val="0"/>
        </w:rPr>
      </w:r>
    </w:p>
    <w:p w:rsidR="00000000" w:rsidDel="00000000" w:rsidP="00000000" w:rsidRDefault="00000000" w:rsidRPr="00000000" w14:paraId="00002807">
      <w:pPr>
        <w:pageBreakBefore w:val="0"/>
        <w:rPr/>
      </w:pPr>
      <w:r w:rsidDel="00000000" w:rsidR="00000000" w:rsidRPr="00000000">
        <w:rPr>
          <w:rtl w:val="0"/>
        </w:rPr>
      </w:r>
    </w:p>
    <w:p w:rsidR="00000000" w:rsidDel="00000000" w:rsidP="00000000" w:rsidRDefault="00000000" w:rsidRPr="00000000" w14:paraId="00002808">
      <w:pPr>
        <w:pageBreakBefore w:val="0"/>
        <w:rPr/>
      </w:pPr>
      <w:r w:rsidDel="00000000" w:rsidR="00000000" w:rsidRPr="00000000">
        <w:rPr>
          <w:rtl w:val="0"/>
        </w:rPr>
      </w:r>
    </w:p>
    <w:p w:rsidR="00000000" w:rsidDel="00000000" w:rsidP="00000000" w:rsidRDefault="00000000" w:rsidRPr="00000000" w14:paraId="00002809">
      <w:pPr>
        <w:pageBreakBefore w:val="0"/>
        <w:rPr/>
      </w:pPr>
      <w:r w:rsidDel="00000000" w:rsidR="00000000" w:rsidRPr="00000000">
        <w:rPr>
          <w:rtl w:val="0"/>
        </w:rPr>
      </w:r>
    </w:p>
    <w:p w:rsidR="00000000" w:rsidDel="00000000" w:rsidP="00000000" w:rsidRDefault="00000000" w:rsidRPr="00000000" w14:paraId="0000280A">
      <w:pPr>
        <w:pageBreakBefore w:val="0"/>
        <w:rPr/>
      </w:pPr>
      <w:r w:rsidDel="00000000" w:rsidR="00000000" w:rsidRPr="00000000">
        <w:rPr>
          <w:rtl w:val="0"/>
        </w:rPr>
      </w:r>
    </w:p>
    <w:p w:rsidR="00000000" w:rsidDel="00000000" w:rsidP="00000000" w:rsidRDefault="00000000" w:rsidRPr="00000000" w14:paraId="0000280B">
      <w:pPr>
        <w:pageBreakBefore w:val="0"/>
        <w:rPr/>
      </w:pPr>
      <w:r w:rsidDel="00000000" w:rsidR="00000000" w:rsidRPr="00000000">
        <w:rPr>
          <w:rtl w:val="0"/>
        </w:rPr>
      </w:r>
    </w:p>
    <w:p w:rsidR="00000000" w:rsidDel="00000000" w:rsidP="00000000" w:rsidRDefault="00000000" w:rsidRPr="00000000" w14:paraId="0000280C">
      <w:pPr>
        <w:pageBreakBefore w:val="0"/>
        <w:rPr/>
      </w:pPr>
      <w:r w:rsidDel="00000000" w:rsidR="00000000" w:rsidRPr="00000000">
        <w:rPr>
          <w:rtl w:val="0"/>
        </w:rPr>
      </w:r>
    </w:p>
    <w:p w:rsidR="00000000" w:rsidDel="00000000" w:rsidP="00000000" w:rsidRDefault="00000000" w:rsidRPr="00000000" w14:paraId="0000280D">
      <w:pPr>
        <w:pageBreakBefore w:val="0"/>
        <w:rPr/>
      </w:pPr>
      <w:r w:rsidDel="00000000" w:rsidR="00000000" w:rsidRPr="00000000">
        <w:rPr>
          <w:rtl w:val="0"/>
        </w:rPr>
      </w:r>
    </w:p>
    <w:p w:rsidR="00000000" w:rsidDel="00000000" w:rsidP="00000000" w:rsidRDefault="00000000" w:rsidRPr="00000000" w14:paraId="0000280E">
      <w:pPr>
        <w:pageBreakBefore w:val="0"/>
        <w:rPr/>
      </w:pPr>
      <w:r w:rsidDel="00000000" w:rsidR="00000000" w:rsidRPr="00000000">
        <w:rPr>
          <w:rtl w:val="0"/>
        </w:rPr>
      </w:r>
    </w:p>
    <w:p w:rsidR="00000000" w:rsidDel="00000000" w:rsidP="00000000" w:rsidRDefault="00000000" w:rsidRPr="00000000" w14:paraId="0000280F">
      <w:pPr>
        <w:pageBreakBefore w:val="0"/>
        <w:rPr/>
      </w:pPr>
      <w:r w:rsidDel="00000000" w:rsidR="00000000" w:rsidRPr="00000000">
        <w:rPr>
          <w:rtl w:val="0"/>
        </w:rPr>
      </w:r>
    </w:p>
    <w:p w:rsidR="00000000" w:rsidDel="00000000" w:rsidP="00000000" w:rsidRDefault="00000000" w:rsidRPr="00000000" w14:paraId="00002810">
      <w:pPr>
        <w:pageBreakBefore w:val="0"/>
        <w:rPr/>
      </w:pPr>
      <w:r w:rsidDel="00000000" w:rsidR="00000000" w:rsidRPr="00000000">
        <w:rPr>
          <w:rtl w:val="0"/>
        </w:rPr>
      </w:r>
    </w:p>
    <w:p w:rsidR="00000000" w:rsidDel="00000000" w:rsidP="00000000" w:rsidRDefault="00000000" w:rsidRPr="00000000" w14:paraId="00002811">
      <w:pPr>
        <w:pageBreakBefore w:val="0"/>
        <w:rPr/>
      </w:pPr>
      <w:r w:rsidDel="00000000" w:rsidR="00000000" w:rsidRPr="00000000">
        <w:rPr>
          <w:rtl w:val="0"/>
        </w:rPr>
      </w:r>
    </w:p>
    <w:p w:rsidR="00000000" w:rsidDel="00000000" w:rsidP="00000000" w:rsidRDefault="00000000" w:rsidRPr="00000000" w14:paraId="00002812">
      <w:pPr>
        <w:pageBreakBefore w:val="0"/>
        <w:rPr/>
      </w:pPr>
      <w:r w:rsidDel="00000000" w:rsidR="00000000" w:rsidRPr="00000000">
        <w:rPr>
          <w:rtl w:val="0"/>
        </w:rPr>
      </w:r>
    </w:p>
    <w:p w:rsidR="00000000" w:rsidDel="00000000" w:rsidP="00000000" w:rsidRDefault="00000000" w:rsidRPr="00000000" w14:paraId="00002813">
      <w:pPr>
        <w:pageBreakBefore w:val="0"/>
        <w:rPr/>
      </w:pPr>
      <w:r w:rsidDel="00000000" w:rsidR="00000000" w:rsidRPr="00000000">
        <w:rPr>
          <w:rtl w:val="0"/>
        </w:rPr>
      </w:r>
    </w:p>
    <w:p w:rsidR="00000000" w:rsidDel="00000000" w:rsidP="00000000" w:rsidRDefault="00000000" w:rsidRPr="00000000" w14:paraId="00002814">
      <w:pPr>
        <w:pageBreakBefore w:val="0"/>
        <w:rPr/>
      </w:pPr>
      <w:r w:rsidDel="00000000" w:rsidR="00000000" w:rsidRPr="00000000">
        <w:rPr>
          <w:rtl w:val="0"/>
        </w:rPr>
      </w:r>
    </w:p>
    <w:p w:rsidR="00000000" w:rsidDel="00000000" w:rsidP="00000000" w:rsidRDefault="00000000" w:rsidRPr="00000000" w14:paraId="00002815">
      <w:pPr>
        <w:pageBreakBefore w:val="0"/>
        <w:rPr/>
      </w:pPr>
      <w:r w:rsidDel="00000000" w:rsidR="00000000" w:rsidRPr="00000000">
        <w:rPr>
          <w:rtl w:val="0"/>
        </w:rPr>
      </w:r>
    </w:p>
    <w:p w:rsidR="00000000" w:rsidDel="00000000" w:rsidP="00000000" w:rsidRDefault="00000000" w:rsidRPr="00000000" w14:paraId="00002816">
      <w:pPr>
        <w:pageBreakBefore w:val="0"/>
        <w:rPr/>
      </w:pPr>
      <w:r w:rsidDel="00000000" w:rsidR="00000000" w:rsidRPr="00000000">
        <w:rPr>
          <w:rtl w:val="0"/>
        </w:rPr>
        <w:t xml:space="preserve"> </w:t>
      </w:r>
    </w:p>
    <w:p w:rsidR="00000000" w:rsidDel="00000000" w:rsidP="00000000" w:rsidRDefault="00000000" w:rsidRPr="00000000" w14:paraId="00002817">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2818">
      <w:pPr>
        <w:pStyle w:val="Heading2"/>
        <w:pageBreakBefore w:val="0"/>
        <w:rPr/>
      </w:pPr>
      <w:bookmarkStart w:colFirst="0" w:colLast="0" w:name="_jk542eze0b2u" w:id="12"/>
      <w:bookmarkEnd w:id="12"/>
      <w:r w:rsidDel="00000000" w:rsidR="00000000" w:rsidRPr="00000000">
        <w:rPr>
          <w:rtl w:val="0"/>
        </w:rPr>
        <w:t xml:space="preserve">Scene 6: Hike (Jesterology &amp; RaptoReview)</w:t>
      </w:r>
    </w:p>
    <w:p w:rsidR="00000000" w:rsidDel="00000000" w:rsidP="00000000" w:rsidRDefault="00000000" w:rsidRPr="00000000" w14:paraId="00002819">
      <w:pPr>
        <w:pageBreakBefore w:val="0"/>
        <w:rPr/>
      </w:pPr>
      <w:r w:rsidDel="00000000" w:rsidR="00000000" w:rsidRPr="00000000">
        <w:rPr>
          <w:rtl w:val="0"/>
        </w:rPr>
        <w:t xml:space="preserve">    scene white</w:t>
      </w:r>
    </w:p>
    <w:p w:rsidR="00000000" w:rsidDel="00000000" w:rsidP="00000000" w:rsidRDefault="00000000" w:rsidRPr="00000000" w14:paraId="0000281A">
      <w:pPr>
        <w:pageBreakBefore w:val="0"/>
        <w:rPr/>
      </w:pPr>
      <w:r w:rsidDel="00000000" w:rsidR="00000000" w:rsidRPr="00000000">
        <w:rPr>
          <w:rtl w:val="0"/>
        </w:rPr>
        <w:t xml:space="preserve">    "{i}BZZZ BZZZ BZZZ...BZZZ BZZZ BZZZ{i}"</w:t>
      </w:r>
    </w:p>
    <w:p w:rsidR="00000000" w:rsidDel="00000000" w:rsidP="00000000" w:rsidRDefault="00000000" w:rsidRPr="00000000" w14:paraId="0000281B">
      <w:pPr>
        <w:pageBreakBefore w:val="0"/>
        <w:rPr/>
      </w:pPr>
      <w:r w:rsidDel="00000000" w:rsidR="00000000" w:rsidRPr="00000000">
        <w:rPr>
          <w:rtl w:val="0"/>
        </w:rPr>
        <w:t xml:space="preserve">    scene bg bedroom with open_eyes</w:t>
      </w:r>
    </w:p>
    <w:p w:rsidR="00000000" w:rsidDel="00000000" w:rsidP="00000000" w:rsidRDefault="00000000" w:rsidRPr="00000000" w14:paraId="0000281C">
      <w:pPr>
        <w:pageBreakBefore w:val="0"/>
        <w:rPr/>
      </w:pPr>
      <w:r w:rsidDel="00000000" w:rsidR="00000000" w:rsidRPr="00000000">
        <w:rPr>
          <w:rtl w:val="0"/>
        </w:rPr>
        <w:t xml:space="preserve">    "I slowly sit up in bed and rub my eyes a bit before turning my alarm off."</w:t>
      </w:r>
    </w:p>
    <w:p w:rsidR="00000000" w:rsidDel="00000000" w:rsidP="00000000" w:rsidRDefault="00000000" w:rsidRPr="00000000" w14:paraId="0000281D">
      <w:pPr>
        <w:pageBreakBefore w:val="0"/>
        <w:rPr/>
      </w:pPr>
      <w:r w:rsidDel="00000000" w:rsidR="00000000" w:rsidRPr="00000000">
        <w:rPr>
          <w:rtl w:val="0"/>
        </w:rPr>
        <w:t xml:space="preserve">    "I do so much more calmly than usual."</w:t>
      </w:r>
    </w:p>
    <w:p w:rsidR="00000000" w:rsidDel="00000000" w:rsidP="00000000" w:rsidRDefault="00000000" w:rsidRPr="00000000" w14:paraId="0000281E">
      <w:pPr>
        <w:pageBreakBefore w:val="0"/>
        <w:rPr/>
      </w:pPr>
      <w:r w:rsidDel="00000000" w:rsidR="00000000" w:rsidRPr="00000000">
        <w:rPr>
          <w:rtl w:val="0"/>
        </w:rPr>
        <w:t xml:space="preserve">    "It is officially the very first Saturday morning since graduation, that's pretty cool to be able to say."</w:t>
      </w:r>
    </w:p>
    <w:p w:rsidR="00000000" w:rsidDel="00000000" w:rsidP="00000000" w:rsidRDefault="00000000" w:rsidRPr="00000000" w14:paraId="0000281F">
      <w:pPr>
        <w:pageBreakBefore w:val="0"/>
        <w:rPr/>
      </w:pPr>
      <w:r w:rsidDel="00000000" w:rsidR="00000000" w:rsidRPr="00000000">
        <w:rPr>
          <w:rtl w:val="0"/>
        </w:rPr>
        <w:t xml:space="preserve">    "And not having to deal with the stress of getting ready for school on time certainly does seem to make the early mornings easier."</w:t>
      </w:r>
    </w:p>
    <w:p w:rsidR="00000000" w:rsidDel="00000000" w:rsidP="00000000" w:rsidRDefault="00000000" w:rsidRPr="00000000" w14:paraId="00002820">
      <w:pPr>
        <w:pageBreakBefore w:val="0"/>
        <w:rPr/>
      </w:pPr>
      <w:r w:rsidDel="00000000" w:rsidR="00000000" w:rsidRPr="00000000">
        <w:rPr>
          <w:rtl w:val="0"/>
        </w:rPr>
        <w:t xml:space="preserve">    "Or well...I imagine that would be the case."</w:t>
      </w:r>
    </w:p>
    <w:p w:rsidR="00000000" w:rsidDel="00000000" w:rsidP="00000000" w:rsidRDefault="00000000" w:rsidRPr="00000000" w14:paraId="00002821">
      <w:pPr>
        <w:pageBreakBefore w:val="0"/>
        <w:rPr/>
      </w:pPr>
      <w:r w:rsidDel="00000000" w:rsidR="00000000" w:rsidRPr="00000000">
        <w:rPr>
          <w:rtl w:val="0"/>
        </w:rPr>
        <w:t xml:space="preserve">    "Not that I'll ever truly find out considering I set my alarm for 11:00 AM most days."</w:t>
      </w:r>
    </w:p>
    <w:p w:rsidR="00000000" w:rsidDel="00000000" w:rsidP="00000000" w:rsidRDefault="00000000" w:rsidRPr="00000000" w14:paraId="00002822">
      <w:pPr>
        <w:pageBreakBefore w:val="0"/>
        <w:rPr/>
      </w:pPr>
      <w:r w:rsidDel="00000000" w:rsidR="00000000" w:rsidRPr="00000000">
        <w:rPr>
          <w:rtl w:val="0"/>
        </w:rPr>
        <w:t xml:space="preserve">    "I stretch my arms out over my head and walk over to the closet."</w:t>
      </w:r>
    </w:p>
    <w:p w:rsidR="00000000" w:rsidDel="00000000" w:rsidP="00000000" w:rsidRDefault="00000000" w:rsidRPr="00000000" w14:paraId="00002823">
      <w:pPr>
        <w:pageBreakBefore w:val="0"/>
        <w:rPr/>
      </w:pPr>
      <w:r w:rsidDel="00000000" w:rsidR="00000000" w:rsidRPr="00000000">
        <w:rPr>
          <w:rtl w:val="0"/>
        </w:rPr>
        <w:t xml:space="preserve">    "Hmm...my phone says it's pretty warm outside today."</w:t>
      </w:r>
    </w:p>
    <w:p w:rsidR="00000000" w:rsidDel="00000000" w:rsidP="00000000" w:rsidRDefault="00000000" w:rsidRPr="00000000" w14:paraId="00002824">
      <w:pPr>
        <w:pageBreakBefore w:val="0"/>
        <w:rPr/>
      </w:pPr>
      <w:r w:rsidDel="00000000" w:rsidR="00000000" w:rsidRPr="00000000">
        <w:rPr>
          <w:rtl w:val="0"/>
        </w:rPr>
        <w:t xml:space="preserve">    "Guess I can't go wrong with the good ole' jeans and t-shirt."</w:t>
      </w:r>
    </w:p>
    <w:p w:rsidR="00000000" w:rsidDel="00000000" w:rsidP="00000000" w:rsidRDefault="00000000" w:rsidRPr="00000000" w14:paraId="00002825">
      <w:pPr>
        <w:pageBreakBefore w:val="0"/>
        <w:rPr/>
      </w:pPr>
      <w:r w:rsidDel="00000000" w:rsidR="00000000" w:rsidRPr="00000000">
        <w:rPr>
          <w:rtl w:val="0"/>
        </w:rPr>
        <w:t xml:space="preserve">    scene bg kitchen </w:t>
      </w:r>
    </w:p>
    <w:p w:rsidR="00000000" w:rsidDel="00000000" w:rsidP="00000000" w:rsidRDefault="00000000" w:rsidRPr="00000000" w14:paraId="00002826">
      <w:pPr>
        <w:pageBreakBefore w:val="0"/>
        <w:rPr/>
      </w:pPr>
      <w:r w:rsidDel="00000000" w:rsidR="00000000" w:rsidRPr="00000000">
        <w:rPr>
          <w:rtl w:val="0"/>
        </w:rPr>
        <w:t xml:space="preserve">    with dissolve_scene_full</w:t>
      </w:r>
    </w:p>
    <w:p w:rsidR="00000000" w:rsidDel="00000000" w:rsidP="00000000" w:rsidRDefault="00000000" w:rsidRPr="00000000" w14:paraId="00002827">
      <w:pPr>
        <w:pageBreakBefore w:val="0"/>
        <w:rPr/>
      </w:pPr>
      <w:r w:rsidDel="00000000" w:rsidR="00000000" w:rsidRPr="00000000">
        <w:rPr>
          <w:rtl w:val="0"/>
        </w:rPr>
        <w:t xml:space="preserve">    "I go through the rest of my morning routine and get dressed in a matter of minutes."</w:t>
      </w:r>
    </w:p>
    <w:p w:rsidR="00000000" w:rsidDel="00000000" w:rsidP="00000000" w:rsidRDefault="00000000" w:rsidRPr="00000000" w14:paraId="00002828">
      <w:pPr>
        <w:pageBreakBefore w:val="0"/>
        <w:rPr/>
      </w:pPr>
      <w:r w:rsidDel="00000000" w:rsidR="00000000" w:rsidRPr="00000000">
        <w:rPr>
          <w:rtl w:val="0"/>
        </w:rPr>
        <w:t xml:space="preserve">    "And just like that I'm downstairs."</w:t>
      </w:r>
    </w:p>
    <w:p w:rsidR="00000000" w:rsidDel="00000000" w:rsidP="00000000" w:rsidRDefault="00000000" w:rsidRPr="00000000" w14:paraId="00002829">
      <w:pPr>
        <w:pageBreakBefore w:val="0"/>
        <w:rPr/>
      </w:pPr>
      <w:r w:rsidDel="00000000" w:rsidR="00000000" w:rsidRPr="00000000">
        <w:rPr>
          <w:rtl w:val="0"/>
        </w:rPr>
        <w:t xml:space="preserve">    "I pour myself a bowl of cereal and take a couple of bites."</w:t>
      </w:r>
    </w:p>
    <w:p w:rsidR="00000000" w:rsidDel="00000000" w:rsidP="00000000" w:rsidRDefault="00000000" w:rsidRPr="00000000" w14:paraId="0000282A">
      <w:pPr>
        <w:pageBreakBefore w:val="0"/>
        <w:rPr/>
      </w:pPr>
      <w:r w:rsidDel="00000000" w:rsidR="00000000" w:rsidRPr="00000000">
        <w:rPr>
          <w:rtl w:val="0"/>
        </w:rPr>
        <w:t xml:space="preserve">    "I should probably check my phone, it's pretty early still but maybe someone needs my attention."</w:t>
      </w:r>
    </w:p>
    <w:p w:rsidR="00000000" w:rsidDel="00000000" w:rsidP="00000000" w:rsidRDefault="00000000" w:rsidRPr="00000000" w14:paraId="0000282B">
      <w:pPr>
        <w:pageBreakBefore w:val="0"/>
        <w:rPr/>
      </w:pPr>
      <w:r w:rsidDel="00000000" w:rsidR="00000000" w:rsidRPr="00000000">
        <w:rPr>
          <w:rtl w:val="0"/>
        </w:rPr>
        <w:t xml:space="preserve">    "I take my phone out."</w:t>
      </w:r>
    </w:p>
    <w:p w:rsidR="00000000" w:rsidDel="00000000" w:rsidP="00000000" w:rsidRDefault="00000000" w:rsidRPr="00000000" w14:paraId="0000282C">
      <w:pPr>
        <w:pageBreakBefore w:val="0"/>
        <w:rPr/>
      </w:pPr>
      <w:r w:rsidDel="00000000" w:rsidR="00000000" w:rsidRPr="00000000">
        <w:rPr>
          <w:rtl w:val="0"/>
        </w:rPr>
        <w:t xml:space="preserve">    "And am pleasantly surprised to see a text from Monika that got sent 30ish minutes ago."</w:t>
      </w:r>
    </w:p>
    <w:p w:rsidR="00000000" w:rsidDel="00000000" w:rsidP="00000000" w:rsidRDefault="00000000" w:rsidRPr="00000000" w14:paraId="0000282D">
      <w:pPr>
        <w:pageBreakBefore w:val="0"/>
        <w:rPr/>
      </w:pPr>
      <w:r w:rsidDel="00000000" w:rsidR="00000000" w:rsidRPr="00000000">
        <w:rPr>
          <w:rtl w:val="0"/>
        </w:rPr>
        <w:t xml:space="preserve">    (maybe show a texting bg here)</w:t>
      </w:r>
    </w:p>
    <w:p w:rsidR="00000000" w:rsidDel="00000000" w:rsidP="00000000" w:rsidRDefault="00000000" w:rsidRPr="00000000" w14:paraId="0000282E">
      <w:pPr>
        <w:pageBreakBefore w:val="0"/>
        <w:rPr/>
      </w:pPr>
      <w:r w:rsidDel="00000000" w:rsidR="00000000" w:rsidRPr="00000000">
        <w:rPr>
          <w:rtl w:val="0"/>
        </w:rPr>
        <w:t xml:space="preserve">    m "Hey [player]! Are you up yet?"</w:t>
      </w:r>
    </w:p>
    <w:p w:rsidR="00000000" w:rsidDel="00000000" w:rsidP="00000000" w:rsidRDefault="00000000" w:rsidRPr="00000000" w14:paraId="0000282F">
      <w:pPr>
        <w:pageBreakBefore w:val="0"/>
        <w:rPr/>
      </w:pPr>
      <w:r w:rsidDel="00000000" w:rsidR="00000000" w:rsidRPr="00000000">
        <w:rPr>
          <w:rtl w:val="0"/>
        </w:rPr>
        <w:t xml:space="preserve">    "And another one from about 20 minutes ago…"</w:t>
      </w:r>
    </w:p>
    <w:p w:rsidR="00000000" w:rsidDel="00000000" w:rsidP="00000000" w:rsidRDefault="00000000" w:rsidRPr="00000000" w14:paraId="00002830">
      <w:pPr>
        <w:pageBreakBefore w:val="0"/>
        <w:rPr/>
      </w:pPr>
      <w:r w:rsidDel="00000000" w:rsidR="00000000" w:rsidRPr="00000000">
        <w:rPr>
          <w:rtl w:val="0"/>
        </w:rPr>
        <w:t xml:space="preserve">    m "</w:t>
      </w:r>
      <w:r w:rsidDel="00000000" w:rsidR="00000000" w:rsidRPr="00000000">
        <w:rPr>
          <w:rtl w:val="0"/>
        </w:rPr>
        <w:t xml:space="preserve">Aahh</w:t>
      </w:r>
      <w:r w:rsidDel="00000000" w:rsidR="00000000" w:rsidRPr="00000000">
        <w:rPr>
          <w:rtl w:val="0"/>
        </w:rPr>
        <w:t xml:space="preserve"> come on already, I've got some exciting news to tell you!"</w:t>
      </w:r>
    </w:p>
    <w:p w:rsidR="00000000" w:rsidDel="00000000" w:rsidP="00000000" w:rsidRDefault="00000000" w:rsidRPr="00000000" w14:paraId="00002831">
      <w:pPr>
        <w:pageBreakBefore w:val="0"/>
        <w:rPr/>
      </w:pPr>
      <w:r w:rsidDel="00000000" w:rsidR="00000000" w:rsidRPr="00000000">
        <w:rPr>
          <w:rtl w:val="0"/>
        </w:rPr>
        <w:t xml:space="preserve">    "And another one from 10ish minutes ago…"</w:t>
      </w:r>
    </w:p>
    <w:p w:rsidR="00000000" w:rsidDel="00000000" w:rsidP="00000000" w:rsidRDefault="00000000" w:rsidRPr="00000000" w14:paraId="00002832">
      <w:pPr>
        <w:pageBreakBefore w:val="0"/>
        <w:rPr/>
      </w:pPr>
      <w:r w:rsidDel="00000000" w:rsidR="00000000" w:rsidRPr="00000000">
        <w:rPr>
          <w:rtl w:val="0"/>
        </w:rPr>
        <w:t xml:space="preserve">    m "Okay I'm done waiting, no one in their right mind would ever sleep in this late during the summer right after their graduation. You've got all the freedom in the world right now but only for a few months so you're definitely not going to spend it all in bed, especially without me."</w:t>
      </w:r>
    </w:p>
    <w:p w:rsidR="00000000" w:rsidDel="00000000" w:rsidP="00000000" w:rsidRDefault="00000000" w:rsidRPr="00000000" w14:paraId="00002833">
      <w:pPr>
        <w:pageBreakBefore w:val="0"/>
        <w:rPr/>
      </w:pPr>
      <w:r w:rsidDel="00000000" w:rsidR="00000000" w:rsidRPr="00000000">
        <w:rPr>
          <w:rtl w:val="0"/>
        </w:rPr>
        <w:t xml:space="preserve">    m "I'm coming over right now, so enjoy sleeping in while you can because you're about to say goodbye to it!"</w:t>
      </w:r>
    </w:p>
    <w:p w:rsidR="00000000" w:rsidDel="00000000" w:rsidP="00000000" w:rsidRDefault="00000000" w:rsidRPr="00000000" w14:paraId="00002834">
      <w:pPr>
        <w:pageBreakBefore w:val="0"/>
        <w:rPr/>
      </w:pPr>
      <w:r w:rsidDel="00000000" w:rsidR="00000000" w:rsidRPr="00000000">
        <w:rPr>
          <w:rtl w:val="0"/>
        </w:rPr>
        <w:t xml:space="preserve">    "Oh jeez...I love this girl to death but I'll barricade every window and door in this house if it means protecting my right to enjoy sleeping in."</w:t>
      </w:r>
    </w:p>
    <w:p w:rsidR="00000000" w:rsidDel="00000000" w:rsidP="00000000" w:rsidRDefault="00000000" w:rsidRPr="00000000" w14:paraId="00002835">
      <w:pPr>
        <w:pageBreakBefore w:val="0"/>
        <w:rPr/>
      </w:pPr>
      <w:r w:rsidDel="00000000" w:rsidR="00000000" w:rsidRPr="00000000">
        <w:rPr>
          <w:rtl w:val="0"/>
        </w:rPr>
        <w:t xml:space="preserve">    "I start texting her back."</w:t>
      </w:r>
    </w:p>
    <w:p w:rsidR="00000000" w:rsidDel="00000000" w:rsidP="00000000" w:rsidRDefault="00000000" w:rsidRPr="00000000" w14:paraId="00002836">
      <w:pPr>
        <w:pageBreakBefore w:val="0"/>
        <w:rPr/>
      </w:pPr>
      <w:r w:rsidDel="00000000" w:rsidR="00000000" w:rsidRPr="00000000">
        <w:rPr>
          <w:rtl w:val="0"/>
        </w:rPr>
        <w:t xml:space="preserve">    mc "oh yeah well tbh no one in their right mind texts with perfect grammar and punctuation either"</w:t>
      </w:r>
    </w:p>
    <w:p w:rsidR="00000000" w:rsidDel="00000000" w:rsidP="00000000" w:rsidRDefault="00000000" w:rsidRPr="00000000" w14:paraId="00002837">
      <w:pPr>
        <w:pageBreakBefore w:val="0"/>
        <w:rPr/>
      </w:pPr>
      <w:r w:rsidDel="00000000" w:rsidR="00000000" w:rsidRPr="00000000">
        <w:rPr>
          <w:rtl w:val="0"/>
        </w:rPr>
        <w:t xml:space="preserve">    mc "or in such long paragraphs smh"</w:t>
      </w:r>
    </w:p>
    <w:p w:rsidR="00000000" w:rsidDel="00000000" w:rsidP="00000000" w:rsidRDefault="00000000" w:rsidRPr="00000000" w14:paraId="00002838">
      <w:pPr>
        <w:pageBreakBefore w:val="0"/>
        <w:rPr/>
      </w:pPr>
      <w:r w:rsidDel="00000000" w:rsidR="00000000" w:rsidRPr="00000000">
        <w:rPr>
          <w:rtl w:val="0"/>
        </w:rPr>
        <w:t xml:space="preserve">    mc "Good morning btw &lt;3 see you soon" </w:t>
      </w:r>
    </w:p>
    <w:p w:rsidR="00000000" w:rsidDel="00000000" w:rsidP="00000000" w:rsidRDefault="00000000" w:rsidRPr="00000000" w14:paraId="00002839">
      <w:pPr>
        <w:pageBreakBefore w:val="0"/>
        <w:rPr/>
      </w:pPr>
      <w:r w:rsidDel="00000000" w:rsidR="00000000" w:rsidRPr="00000000">
        <w:rPr>
          <w:rtl w:val="0"/>
        </w:rPr>
        <w:t xml:space="preserve">    (remove texting app here)</w:t>
      </w:r>
    </w:p>
    <w:p w:rsidR="00000000" w:rsidDel="00000000" w:rsidP="00000000" w:rsidRDefault="00000000" w:rsidRPr="00000000" w14:paraId="0000283A">
      <w:pPr>
        <w:pageBreakBefore w:val="0"/>
        <w:rPr/>
      </w:pPr>
      <w:r w:rsidDel="00000000" w:rsidR="00000000" w:rsidRPr="00000000">
        <w:rPr>
          <w:rtl w:val="0"/>
        </w:rPr>
        <w:t xml:space="preserve">    "I set my phone back down on the table."</w:t>
      </w:r>
    </w:p>
    <w:p w:rsidR="00000000" w:rsidDel="00000000" w:rsidP="00000000" w:rsidRDefault="00000000" w:rsidRPr="00000000" w14:paraId="0000283B">
      <w:pPr>
        <w:pageBreakBefore w:val="0"/>
        <w:rPr/>
      </w:pPr>
      <w:r w:rsidDel="00000000" w:rsidR="00000000" w:rsidRPr="00000000">
        <w:rPr>
          <w:rtl w:val="0"/>
        </w:rPr>
        <w:t xml:space="preserve">    "I ain't going down without a fight but somehow I feel like I'm about to lose another freedom…"</w:t>
        <w:br w:type="textWrapping"/>
        <w:t xml:space="preserve">    "Maybe all those stereotypes and jokes about happy bachelors aren't too far off."</w:t>
        <w:br w:type="textWrapping"/>
        <w:t xml:space="preserve">    "Ah, what the heck am I saying. Monika is worth getting up early for...I think."</w:t>
      </w:r>
    </w:p>
    <w:p w:rsidR="00000000" w:rsidDel="00000000" w:rsidP="00000000" w:rsidRDefault="00000000" w:rsidRPr="00000000" w14:paraId="0000283C">
      <w:pPr>
        <w:pageBreakBefore w:val="0"/>
        <w:rPr/>
      </w:pPr>
      <w:r w:rsidDel="00000000" w:rsidR="00000000" w:rsidRPr="00000000">
        <w:rPr>
          <w:rtl w:val="0"/>
        </w:rPr>
        <w:t xml:space="preserve">    "Still though, might as </w:t>
      </w:r>
      <w:r w:rsidDel="00000000" w:rsidR="00000000" w:rsidRPr="00000000">
        <w:rPr>
          <w:rtl w:val="0"/>
        </w:rPr>
        <w:t xml:space="preserve">well take</w:t>
      </w:r>
      <w:r w:rsidDel="00000000" w:rsidR="00000000" w:rsidRPr="00000000">
        <w:rPr>
          <w:rtl w:val="0"/>
        </w:rPr>
        <w:t xml:space="preserve"> her advice and enjoy sleeping in while I can."</w:t>
        <w:br w:type="textWrapping"/>
        <w:t xml:space="preserve">    scene bg living_room</w:t>
      </w:r>
    </w:p>
    <w:p w:rsidR="00000000" w:rsidDel="00000000" w:rsidP="00000000" w:rsidRDefault="00000000" w:rsidRPr="00000000" w14:paraId="0000283D">
      <w:pPr>
        <w:pageBreakBefore w:val="0"/>
        <w:rPr/>
      </w:pPr>
      <w:r w:rsidDel="00000000" w:rsidR="00000000" w:rsidRPr="00000000">
        <w:rPr>
          <w:rtl w:val="0"/>
        </w:rPr>
        <w:t xml:space="preserve">    with dissolve_scene_full</w:t>
      </w:r>
    </w:p>
    <w:p w:rsidR="00000000" w:rsidDel="00000000" w:rsidP="00000000" w:rsidRDefault="00000000" w:rsidRPr="00000000" w14:paraId="0000283E">
      <w:pPr>
        <w:pageBreakBefore w:val="0"/>
        <w:rPr/>
      </w:pPr>
      <w:r w:rsidDel="00000000" w:rsidR="00000000" w:rsidRPr="00000000">
        <w:rPr>
          <w:rtl w:val="0"/>
        </w:rPr>
        <w:t xml:space="preserve">    "I head over to the living room and </w:t>
      </w:r>
      <w:r w:rsidDel="00000000" w:rsidR="00000000" w:rsidRPr="00000000">
        <w:rPr>
          <w:rtl w:val="0"/>
        </w:rPr>
        <w:t xml:space="preserve">flop</w:t>
      </w:r>
      <w:r w:rsidDel="00000000" w:rsidR="00000000" w:rsidRPr="00000000">
        <w:rPr>
          <w:rtl w:val="0"/>
        </w:rPr>
        <w:t xml:space="preserve"> down onto the couch on my back."</w:t>
        <w:br w:type="textWrapping"/>
        <w:t xml:space="preserve">    scene black </w:t>
      </w:r>
    </w:p>
    <w:p w:rsidR="00000000" w:rsidDel="00000000" w:rsidP="00000000" w:rsidRDefault="00000000" w:rsidRPr="00000000" w14:paraId="0000283F">
      <w:pPr>
        <w:pageBreakBefore w:val="0"/>
        <w:rPr/>
      </w:pPr>
      <w:r w:rsidDel="00000000" w:rsidR="00000000" w:rsidRPr="00000000">
        <w:rPr>
          <w:rtl w:val="0"/>
        </w:rPr>
        <w:t xml:space="preserve">    "I close my eyes and raise my arms behind me to rest my head in them."</w:t>
      </w:r>
    </w:p>
    <w:p w:rsidR="00000000" w:rsidDel="00000000" w:rsidP="00000000" w:rsidRDefault="00000000" w:rsidRPr="00000000" w14:paraId="00002840">
      <w:pPr>
        <w:pageBreakBefore w:val="0"/>
        <w:rPr/>
      </w:pPr>
      <w:r w:rsidDel="00000000" w:rsidR="00000000" w:rsidRPr="00000000">
        <w:rPr>
          <w:rtl w:val="0"/>
        </w:rPr>
        <w:t xml:space="preserve">    "The bright sun is making it a little difficult to rest but the warmth feels nice."</w:t>
      </w:r>
    </w:p>
    <w:p w:rsidR="00000000" w:rsidDel="00000000" w:rsidP="00000000" w:rsidRDefault="00000000" w:rsidRPr="00000000" w14:paraId="00002841">
      <w:pPr>
        <w:pageBreakBefore w:val="0"/>
        <w:rPr/>
      </w:pPr>
      <w:r w:rsidDel="00000000" w:rsidR="00000000" w:rsidRPr="00000000">
        <w:rPr>
          <w:rtl w:val="0"/>
        </w:rPr>
        <w:t xml:space="preserve">    "This sure is a fitting final rest, but come to think of it Monika did text me she was coming about fifteen minutes ago."</w:t>
      </w:r>
    </w:p>
    <w:p w:rsidR="00000000" w:rsidDel="00000000" w:rsidP="00000000" w:rsidRDefault="00000000" w:rsidRPr="00000000" w14:paraId="00002842">
      <w:pPr>
        <w:pageBreakBefore w:val="0"/>
        <w:rPr/>
      </w:pPr>
      <w:r w:rsidDel="00000000" w:rsidR="00000000" w:rsidRPr="00000000">
        <w:rPr>
          <w:rtl w:val="0"/>
        </w:rPr>
        <w:t xml:space="preserve">    "And it's not like it takes very long to get here from her house."</w:t>
      </w:r>
    </w:p>
    <w:p w:rsidR="00000000" w:rsidDel="00000000" w:rsidP="00000000" w:rsidRDefault="00000000" w:rsidRPr="00000000" w14:paraId="00002843">
      <w:pPr>
        <w:pageBreakBefore w:val="0"/>
        <w:rPr/>
      </w:pPr>
      <w:r w:rsidDel="00000000" w:rsidR="00000000" w:rsidRPr="00000000">
        <w:rPr>
          <w:rtl w:val="0"/>
        </w:rPr>
        <w:t xml:space="preserve">    "She should be here any moment."</w:t>
      </w:r>
    </w:p>
    <w:p w:rsidR="00000000" w:rsidDel="00000000" w:rsidP="00000000" w:rsidRDefault="00000000" w:rsidRPr="00000000" w14:paraId="00002844">
      <w:pPr>
        <w:pageBreakBefore w:val="0"/>
        <w:rPr/>
      </w:pPr>
      <w:r w:rsidDel="00000000" w:rsidR="00000000" w:rsidRPr="00000000">
        <w:rPr>
          <w:rtl w:val="0"/>
        </w:rPr>
        <w:t xml:space="preserve">    "I am a strong and independent man and must stand...or rather lie in my ground."</w:t>
      </w:r>
    </w:p>
    <w:p w:rsidR="00000000" w:rsidDel="00000000" w:rsidP="00000000" w:rsidRDefault="00000000" w:rsidRPr="00000000" w14:paraId="00002845">
      <w:pPr>
        <w:pageBreakBefore w:val="0"/>
        <w:rPr/>
      </w:pPr>
      <w:r w:rsidDel="00000000" w:rsidR="00000000" w:rsidRPr="00000000">
        <w:rPr>
          <w:rtl w:val="0"/>
        </w:rPr>
        <w:t xml:space="preserve">    "..."</w:t>
      </w:r>
    </w:p>
    <w:p w:rsidR="00000000" w:rsidDel="00000000" w:rsidP="00000000" w:rsidRDefault="00000000" w:rsidRPr="00000000" w14:paraId="00002846">
      <w:pPr>
        <w:pageBreakBefore w:val="0"/>
        <w:rPr/>
      </w:pPr>
      <w:r w:rsidDel="00000000" w:rsidR="00000000" w:rsidRPr="00000000">
        <w:rPr>
          <w:rtl w:val="0"/>
        </w:rPr>
        <w:t xml:space="preserve">    "..."</w:t>
      </w:r>
    </w:p>
    <w:p w:rsidR="00000000" w:rsidDel="00000000" w:rsidP="00000000" w:rsidRDefault="00000000" w:rsidRPr="00000000" w14:paraId="00002847">
      <w:pPr>
        <w:pageBreakBefore w:val="0"/>
        <w:rPr/>
      </w:pPr>
      <w:r w:rsidDel="00000000" w:rsidR="00000000" w:rsidRPr="00000000">
        <w:rPr>
          <w:rtl w:val="0"/>
        </w:rPr>
        <w:t xml:space="preserve">    "..."</w:t>
      </w:r>
    </w:p>
    <w:p w:rsidR="00000000" w:rsidDel="00000000" w:rsidP="00000000" w:rsidRDefault="00000000" w:rsidRPr="00000000" w14:paraId="00002848">
      <w:pPr>
        <w:pageBreakBefore w:val="0"/>
        <w:rPr/>
      </w:pPr>
      <w:r w:rsidDel="00000000" w:rsidR="00000000" w:rsidRPr="00000000">
        <w:rPr>
          <w:rtl w:val="0"/>
        </w:rPr>
        <w:t xml:space="preserve">    "{i}Lock clicks and door opens.{/i}"</w:t>
      </w:r>
    </w:p>
    <w:p w:rsidR="00000000" w:rsidDel="00000000" w:rsidP="00000000" w:rsidRDefault="00000000" w:rsidRPr="00000000" w14:paraId="00002849">
      <w:pPr>
        <w:pageBreakBefore w:val="0"/>
        <w:rPr/>
      </w:pPr>
      <w:r w:rsidDel="00000000" w:rsidR="00000000" w:rsidRPr="00000000">
        <w:rPr>
          <w:rtl w:val="0"/>
        </w:rPr>
        <w:t xml:space="preserve">    m "[player]! I'm here."</w:t>
      </w:r>
    </w:p>
    <w:p w:rsidR="00000000" w:rsidDel="00000000" w:rsidP="00000000" w:rsidRDefault="00000000" w:rsidRPr="00000000" w14:paraId="0000284A">
      <w:pPr>
        <w:pageBreakBefore w:val="0"/>
        <w:rPr/>
      </w:pPr>
      <w:r w:rsidDel="00000000" w:rsidR="00000000" w:rsidRPr="00000000">
        <w:rPr>
          <w:rtl w:val="0"/>
        </w:rPr>
        <w:t xml:space="preserve">    m "And for the record, just because the club is over doesn't mean you're excused from practicing proper English."</w:t>
      </w:r>
    </w:p>
    <w:p w:rsidR="00000000" w:rsidDel="00000000" w:rsidP="00000000" w:rsidRDefault="00000000" w:rsidRPr="00000000" w14:paraId="0000284B">
      <w:pPr>
        <w:pageBreakBefore w:val="0"/>
        <w:rPr/>
      </w:pPr>
      <w:r w:rsidDel="00000000" w:rsidR="00000000" w:rsidRPr="00000000">
        <w:rPr>
          <w:rtl w:val="0"/>
        </w:rPr>
        <w:t xml:space="preserve">    m "So those texts better be edited soon."</w:t>
      </w:r>
    </w:p>
    <w:p w:rsidR="00000000" w:rsidDel="00000000" w:rsidP="00000000" w:rsidRDefault="00000000" w:rsidRPr="00000000" w14:paraId="0000284C">
      <w:pPr>
        <w:pageBreakBefore w:val="0"/>
        <w:rPr/>
      </w:pPr>
      <w:r w:rsidDel="00000000" w:rsidR="00000000" w:rsidRPr="00000000">
        <w:rPr>
          <w:rtl w:val="0"/>
        </w:rPr>
        <w:t xml:space="preserve">    m "Hello? [player]? I know you're awake."</w:t>
      </w:r>
    </w:p>
    <w:p w:rsidR="00000000" w:rsidDel="00000000" w:rsidP="00000000" w:rsidRDefault="00000000" w:rsidRPr="00000000" w14:paraId="0000284D">
      <w:pPr>
        <w:pageBreakBefore w:val="0"/>
        <w:rPr/>
      </w:pPr>
      <w:r w:rsidDel="00000000" w:rsidR="00000000" w:rsidRPr="00000000">
        <w:rPr>
          <w:rtl w:val="0"/>
        </w:rPr>
        <w:t xml:space="preserve">    "I hear Monika's footsteps move through the house."'</w:t>
      </w:r>
    </w:p>
    <w:p w:rsidR="00000000" w:rsidDel="00000000" w:rsidP="00000000" w:rsidRDefault="00000000" w:rsidRPr="00000000" w14:paraId="0000284E">
      <w:pPr>
        <w:pageBreakBefore w:val="0"/>
        <w:rPr/>
      </w:pPr>
      <w:r w:rsidDel="00000000" w:rsidR="00000000" w:rsidRPr="00000000">
        <w:rPr>
          <w:rtl w:val="0"/>
        </w:rPr>
        <w:t xml:space="preserve">    "They continue for a moment, slowly getting louder before stopping."</w:t>
      </w:r>
    </w:p>
    <w:p w:rsidR="00000000" w:rsidDel="00000000" w:rsidP="00000000" w:rsidRDefault="00000000" w:rsidRPr="00000000" w14:paraId="0000284F">
      <w:pPr>
        <w:pageBreakBefore w:val="0"/>
        <w:rPr/>
      </w:pPr>
      <w:r w:rsidDel="00000000" w:rsidR="00000000" w:rsidRPr="00000000">
        <w:rPr>
          <w:rtl w:val="0"/>
        </w:rPr>
        <w:t xml:space="preserve">    "Suddenly the sunlight gets partially blocked."</w:t>
      </w:r>
    </w:p>
    <w:p w:rsidR="00000000" w:rsidDel="00000000" w:rsidP="00000000" w:rsidRDefault="00000000" w:rsidRPr="00000000" w14:paraId="00002850">
      <w:pPr>
        <w:pageBreakBefore w:val="0"/>
        <w:rPr/>
      </w:pPr>
      <w:r w:rsidDel="00000000" w:rsidR="00000000" w:rsidRPr="00000000">
        <w:rPr>
          <w:rtl w:val="0"/>
        </w:rPr>
        <w:t xml:space="preserve">    "I can tell she's standing right next to the couch looking at me."</w:t>
      </w:r>
    </w:p>
    <w:p w:rsidR="00000000" w:rsidDel="00000000" w:rsidP="00000000" w:rsidRDefault="00000000" w:rsidRPr="00000000" w14:paraId="00002851">
      <w:pPr>
        <w:pageBreakBefore w:val="0"/>
        <w:rPr/>
      </w:pPr>
      <w:r w:rsidDel="00000000" w:rsidR="00000000" w:rsidRPr="00000000">
        <w:rPr>
          <w:rtl w:val="0"/>
        </w:rPr>
        <w:t xml:space="preserve">    "Probably shaking her head."</w:t>
      </w:r>
    </w:p>
    <w:p w:rsidR="00000000" w:rsidDel="00000000" w:rsidP="00000000" w:rsidRDefault="00000000" w:rsidRPr="00000000" w14:paraId="00002852">
      <w:pPr>
        <w:pageBreakBefore w:val="0"/>
        <w:rPr/>
      </w:pPr>
      <w:r w:rsidDel="00000000" w:rsidR="00000000" w:rsidRPr="00000000">
        <w:rPr>
          <w:rtl w:val="0"/>
        </w:rPr>
        <w:t xml:space="preserve">    m "Oh ha ha ha, you're so adorable [player.]"</w:t>
      </w:r>
    </w:p>
    <w:p w:rsidR="00000000" w:rsidDel="00000000" w:rsidP="00000000" w:rsidRDefault="00000000" w:rsidRPr="00000000" w14:paraId="00002853">
      <w:pPr>
        <w:pageBreakBefore w:val="0"/>
        <w:rPr/>
      </w:pPr>
      <w:r w:rsidDel="00000000" w:rsidR="00000000" w:rsidRPr="00000000">
        <w:rPr>
          <w:rtl w:val="0"/>
        </w:rPr>
        <w:t xml:space="preserve">    m "Drop the act though I know you can hear me. Come on I've got to tell you something!"</w:t>
        <w:br w:type="textWrapping"/>
        <w:t xml:space="preserve">    "She grabs my arm and nudges me to get up."</w:t>
      </w:r>
    </w:p>
    <w:p w:rsidR="00000000" w:rsidDel="00000000" w:rsidP="00000000" w:rsidRDefault="00000000" w:rsidRPr="00000000" w14:paraId="00002854">
      <w:pPr>
        <w:pageBreakBefore w:val="0"/>
        <w:rPr/>
      </w:pPr>
      <w:r w:rsidDel="00000000" w:rsidR="00000000" w:rsidRPr="00000000">
        <w:rPr>
          <w:rtl w:val="0"/>
        </w:rPr>
        <w:t xml:space="preserve">    "I respond by faking a snore and leaning my head back some more."</w:t>
      </w:r>
    </w:p>
    <w:p w:rsidR="00000000" w:rsidDel="00000000" w:rsidP="00000000" w:rsidRDefault="00000000" w:rsidRPr="00000000" w14:paraId="00002855">
      <w:pPr>
        <w:pageBreakBefore w:val="0"/>
        <w:rPr/>
      </w:pPr>
      <w:r w:rsidDel="00000000" w:rsidR="00000000" w:rsidRPr="00000000">
        <w:rPr>
          <w:rtl w:val="0"/>
        </w:rPr>
        <w:t xml:space="preserve">    m "Oh how mature of you."</w:t>
      </w:r>
    </w:p>
    <w:p w:rsidR="00000000" w:rsidDel="00000000" w:rsidP="00000000" w:rsidRDefault="00000000" w:rsidRPr="00000000" w14:paraId="00002856">
      <w:pPr>
        <w:pageBreakBefore w:val="0"/>
        <w:rPr/>
      </w:pPr>
      <w:r w:rsidDel="00000000" w:rsidR="00000000" w:rsidRPr="00000000">
        <w:rPr>
          <w:rtl w:val="0"/>
        </w:rPr>
        <w:t xml:space="preserve">    "I suddenly hear the sound of what I assume is Monika taking her shoes off."</w:t>
      </w:r>
    </w:p>
    <w:p w:rsidR="00000000" w:rsidDel="00000000" w:rsidP="00000000" w:rsidRDefault="00000000" w:rsidRPr="00000000" w14:paraId="00002857">
      <w:pPr>
        <w:pageBreakBefore w:val="0"/>
        <w:rPr/>
      </w:pPr>
      <w:r w:rsidDel="00000000" w:rsidR="00000000" w:rsidRPr="00000000">
        <w:rPr>
          <w:rtl w:val="0"/>
        </w:rPr>
        <w:t xml:space="preserve">    "Followed by her squeezing onto the couch next to me…"</w:t>
      </w:r>
    </w:p>
    <w:p w:rsidR="00000000" w:rsidDel="00000000" w:rsidP="00000000" w:rsidRDefault="00000000" w:rsidRPr="00000000" w14:paraId="00002858">
      <w:pPr>
        <w:pageBreakBefore w:val="0"/>
        <w:rPr/>
      </w:pPr>
      <w:r w:rsidDel="00000000" w:rsidR="00000000" w:rsidRPr="00000000">
        <w:rPr>
          <w:rtl w:val="0"/>
        </w:rPr>
        <w:t xml:space="preserve">    "She wraps one arm over my waist and the other behind my neck."</w:t>
      </w:r>
    </w:p>
    <w:p w:rsidR="00000000" w:rsidDel="00000000" w:rsidP="00000000" w:rsidRDefault="00000000" w:rsidRPr="00000000" w14:paraId="00002859">
      <w:pPr>
        <w:pageBreakBefore w:val="0"/>
        <w:rPr/>
      </w:pPr>
      <w:r w:rsidDel="00000000" w:rsidR="00000000" w:rsidRPr="00000000">
        <w:rPr>
          <w:rtl w:val="0"/>
        </w:rPr>
        <w:t xml:space="preserve">    "She starts whispering into my ear while tracing a finger over my cheek and down my neck."</w:t>
      </w:r>
    </w:p>
    <w:p w:rsidR="00000000" w:rsidDel="00000000" w:rsidP="00000000" w:rsidRDefault="00000000" w:rsidRPr="00000000" w14:paraId="0000285A">
      <w:pPr>
        <w:pageBreakBefore w:val="0"/>
        <w:rPr/>
      </w:pPr>
      <w:r w:rsidDel="00000000" w:rsidR="00000000" w:rsidRPr="00000000">
        <w:rPr>
          <w:rtl w:val="0"/>
        </w:rPr>
        <w:t xml:space="preserve">    m "Mmm...come on [player] why don't you just open those pretty little eyes for me, then I can tell you what I've been meaning to tell you and maybe something else will come after…"</w:t>
      </w:r>
    </w:p>
    <w:p w:rsidR="00000000" w:rsidDel="00000000" w:rsidP="00000000" w:rsidRDefault="00000000" w:rsidRPr="00000000" w14:paraId="0000285B">
      <w:pPr>
        <w:pageBreakBefore w:val="0"/>
        <w:rPr/>
      </w:pPr>
      <w:r w:rsidDel="00000000" w:rsidR="00000000" w:rsidRPr="00000000">
        <w:rPr>
          <w:rtl w:val="0"/>
        </w:rPr>
        <w:t xml:space="preserve">    "She says the last part while gently breathing on and licking my ear."</w:t>
      </w:r>
    </w:p>
    <w:p w:rsidR="00000000" w:rsidDel="00000000" w:rsidP="00000000" w:rsidRDefault="00000000" w:rsidRPr="00000000" w14:paraId="0000285C">
      <w:pPr>
        <w:pageBreakBefore w:val="0"/>
        <w:rPr/>
      </w:pPr>
      <w:r w:rsidDel="00000000" w:rsidR="00000000" w:rsidRPr="00000000">
        <w:rPr>
          <w:rtl w:val="0"/>
        </w:rPr>
        <w:t xml:space="preserve">    "It is the most difficult thing I've ever done, but utilizing every last ounce of free will and self control I have left, I manage to mumble a bit in my pretend sleep and roll over onto my side, facing away from her."</w:t>
      </w:r>
    </w:p>
    <w:p w:rsidR="00000000" w:rsidDel="00000000" w:rsidP="00000000" w:rsidRDefault="00000000" w:rsidRPr="00000000" w14:paraId="0000285D">
      <w:pPr>
        <w:pageBreakBefore w:val="0"/>
        <w:rPr/>
      </w:pPr>
      <w:r w:rsidDel="00000000" w:rsidR="00000000" w:rsidRPr="00000000">
        <w:rPr>
          <w:rtl w:val="0"/>
        </w:rPr>
        <w:t xml:space="preserve">    "I'm not going to let her rob me of the glory of sleep that easily."</w:t>
      </w:r>
    </w:p>
    <w:p w:rsidR="00000000" w:rsidDel="00000000" w:rsidP="00000000" w:rsidRDefault="00000000" w:rsidRPr="00000000" w14:paraId="0000285E">
      <w:pPr>
        <w:pageBreakBefore w:val="0"/>
        <w:rPr/>
      </w:pPr>
      <w:r w:rsidDel="00000000" w:rsidR="00000000" w:rsidRPr="00000000">
        <w:rPr>
          <w:rtl w:val="0"/>
        </w:rPr>
        <w:t xml:space="preserve">    m "{i}Gasps suddenly.{/i}"</w:t>
      </w:r>
    </w:p>
    <w:p w:rsidR="00000000" w:rsidDel="00000000" w:rsidP="00000000" w:rsidRDefault="00000000" w:rsidRPr="00000000" w14:paraId="0000285F">
      <w:pPr>
        <w:pageBreakBefore w:val="0"/>
        <w:rPr/>
      </w:pPr>
      <w:r w:rsidDel="00000000" w:rsidR="00000000" w:rsidRPr="00000000">
        <w:rPr>
          <w:rtl w:val="0"/>
        </w:rPr>
        <w:t xml:space="preserve">    m "Hmph, how rude."</w:t>
      </w:r>
    </w:p>
    <w:p w:rsidR="00000000" w:rsidDel="00000000" w:rsidP="00000000" w:rsidRDefault="00000000" w:rsidRPr="00000000" w14:paraId="00002860">
      <w:pPr>
        <w:pageBreakBefore w:val="0"/>
        <w:rPr/>
      </w:pPr>
      <w:r w:rsidDel="00000000" w:rsidR="00000000" w:rsidRPr="00000000">
        <w:rPr>
          <w:rtl w:val="0"/>
        </w:rPr>
        <w:t xml:space="preserve">    m "Well fine if that's how it's going to be then…"</w:t>
      </w:r>
    </w:p>
    <w:p w:rsidR="00000000" w:rsidDel="00000000" w:rsidP="00000000" w:rsidRDefault="00000000" w:rsidRPr="00000000" w14:paraId="00002861">
      <w:pPr>
        <w:pageBreakBefore w:val="0"/>
        <w:rPr/>
      </w:pPr>
      <w:r w:rsidDel="00000000" w:rsidR="00000000" w:rsidRPr="00000000">
        <w:rPr>
          <w:rtl w:val="0"/>
        </w:rPr>
        <w:t xml:space="preserve">    "Monika gets off the coach and I can hear her footsteps moving back the way she came."</w:t>
      </w:r>
    </w:p>
    <w:p w:rsidR="00000000" w:rsidDel="00000000" w:rsidP="00000000" w:rsidRDefault="00000000" w:rsidRPr="00000000" w14:paraId="00002862">
      <w:pPr>
        <w:pageBreakBefore w:val="0"/>
        <w:rPr/>
      </w:pPr>
      <w:r w:rsidDel="00000000" w:rsidR="00000000" w:rsidRPr="00000000">
        <w:rPr>
          <w:rtl w:val="0"/>
        </w:rPr>
        <w:t xml:space="preserve">    scene bg living_room</w:t>
      </w:r>
    </w:p>
    <w:p w:rsidR="00000000" w:rsidDel="00000000" w:rsidP="00000000" w:rsidRDefault="00000000" w:rsidRPr="00000000" w14:paraId="00002863">
      <w:pPr>
        <w:pageBreakBefore w:val="0"/>
        <w:rPr/>
      </w:pPr>
      <w:r w:rsidDel="00000000" w:rsidR="00000000" w:rsidRPr="00000000">
        <w:rPr>
          <w:rtl w:val="0"/>
        </w:rPr>
        <w:t xml:space="preserve">    with dissolve_scene_full</w:t>
      </w:r>
    </w:p>
    <w:p w:rsidR="00000000" w:rsidDel="00000000" w:rsidP="00000000" w:rsidRDefault="00000000" w:rsidRPr="00000000" w14:paraId="00002864">
      <w:pPr>
        <w:pageBreakBefore w:val="0"/>
        <w:rPr/>
      </w:pPr>
      <w:r w:rsidDel="00000000" w:rsidR="00000000" w:rsidRPr="00000000">
        <w:rPr>
          <w:rtl w:val="0"/>
        </w:rPr>
        <w:t xml:space="preserve">    "I open my eyes, roll back over so I'm facing the rest of the room, and sit up with a stupid grin all over my face."</w:t>
      </w:r>
    </w:p>
    <w:p w:rsidR="00000000" w:rsidDel="00000000" w:rsidP="00000000" w:rsidRDefault="00000000" w:rsidRPr="00000000" w14:paraId="00002865">
      <w:pPr>
        <w:pageBreakBefore w:val="0"/>
        <w:rPr/>
      </w:pPr>
      <w:r w:rsidDel="00000000" w:rsidR="00000000" w:rsidRPr="00000000">
        <w:rPr>
          <w:rtl w:val="0"/>
        </w:rPr>
        <w:t xml:space="preserve">    mc "Haha, looks like I finally won a battle!"</w:t>
      </w:r>
    </w:p>
    <w:p w:rsidR="00000000" w:rsidDel="00000000" w:rsidP="00000000" w:rsidRDefault="00000000" w:rsidRPr="00000000" w14:paraId="00002866">
      <w:pPr>
        <w:pageBreakBefore w:val="0"/>
        <w:rPr/>
      </w:pPr>
      <w:r w:rsidDel="00000000" w:rsidR="00000000" w:rsidRPr="00000000">
        <w:rPr>
          <w:rtl w:val="0"/>
        </w:rPr>
        <w:t xml:space="preserve">    mc "Nice try but sleeping in is just too good of a luxury to part with sweetheart."</w:t>
      </w:r>
    </w:p>
    <w:p w:rsidR="00000000" w:rsidDel="00000000" w:rsidP="00000000" w:rsidRDefault="00000000" w:rsidRPr="00000000" w14:paraId="00002867">
      <w:pPr>
        <w:pageBreakBefore w:val="0"/>
        <w:rPr/>
      </w:pPr>
      <w:r w:rsidDel="00000000" w:rsidR="00000000" w:rsidRPr="00000000">
        <w:rPr>
          <w:rtl w:val="0"/>
        </w:rPr>
        <w:t xml:space="preserve">    "I suddenly realize that I'm talking to myself, Monika isn't here anymore."</w:t>
      </w:r>
    </w:p>
    <w:p w:rsidR="00000000" w:rsidDel="00000000" w:rsidP="00000000" w:rsidRDefault="00000000" w:rsidRPr="00000000" w14:paraId="00002868">
      <w:pPr>
        <w:pageBreakBefore w:val="0"/>
        <w:rPr/>
      </w:pPr>
      <w:r w:rsidDel="00000000" w:rsidR="00000000" w:rsidRPr="00000000">
        <w:rPr>
          <w:rtl w:val="0"/>
        </w:rPr>
        <w:t xml:space="preserve">    "I get up and head towards the front door."</w:t>
      </w:r>
    </w:p>
    <w:p w:rsidR="00000000" w:rsidDel="00000000" w:rsidP="00000000" w:rsidRDefault="00000000" w:rsidRPr="00000000" w14:paraId="00002869">
      <w:pPr>
        <w:pageBreakBefore w:val="0"/>
        <w:rPr/>
      </w:pPr>
      <w:r w:rsidDel="00000000" w:rsidR="00000000" w:rsidRPr="00000000">
        <w:rPr>
          <w:rtl w:val="0"/>
        </w:rPr>
        <w:t xml:space="preserve">    "I hope she isn't upset, it was just a joke."</w:t>
      </w:r>
    </w:p>
    <w:p w:rsidR="00000000" w:rsidDel="00000000" w:rsidP="00000000" w:rsidRDefault="00000000" w:rsidRPr="00000000" w14:paraId="0000286A">
      <w:pPr>
        <w:pageBreakBefore w:val="0"/>
        <w:rPr/>
      </w:pPr>
      <w:r w:rsidDel="00000000" w:rsidR="00000000" w:rsidRPr="00000000">
        <w:rPr>
          <w:rtl w:val="0"/>
        </w:rPr>
        <w:t xml:space="preserve">    "I look around, first at the front door, then into the kitchen, then up the stairs…"</w:t>
      </w:r>
    </w:p>
    <w:p w:rsidR="00000000" w:rsidDel="00000000" w:rsidP="00000000" w:rsidRDefault="00000000" w:rsidRPr="00000000" w14:paraId="0000286B">
      <w:pPr>
        <w:pageBreakBefore w:val="0"/>
        <w:rPr/>
      </w:pPr>
      <w:r w:rsidDel="00000000" w:rsidR="00000000" w:rsidRPr="00000000">
        <w:rPr>
          <w:rtl w:val="0"/>
        </w:rPr>
        <w:t xml:space="preserve">    "...to see Monika turning the corner at the top of the stairs, heading straight to my bedroom."</w:t>
      </w:r>
    </w:p>
    <w:p w:rsidR="00000000" w:rsidDel="00000000" w:rsidP="00000000" w:rsidRDefault="00000000" w:rsidRPr="00000000" w14:paraId="0000286C">
      <w:pPr>
        <w:pageBreakBefore w:val="0"/>
        <w:rPr/>
      </w:pPr>
      <w:r w:rsidDel="00000000" w:rsidR="00000000" w:rsidRPr="00000000">
        <w:rPr>
          <w:rtl w:val="0"/>
        </w:rPr>
        <w:t xml:space="preserve">    mc "HEY MONIKA! Slow down for a second!"</w:t>
      </w:r>
    </w:p>
    <w:p w:rsidR="00000000" w:rsidDel="00000000" w:rsidP="00000000" w:rsidRDefault="00000000" w:rsidRPr="00000000" w14:paraId="0000286D">
      <w:pPr>
        <w:pageBreakBefore w:val="0"/>
        <w:rPr/>
      </w:pPr>
      <w:r w:rsidDel="00000000" w:rsidR="00000000" w:rsidRPr="00000000">
        <w:rPr>
          <w:rtl w:val="0"/>
        </w:rPr>
        <w:t xml:space="preserve">    "I </w:t>
      </w:r>
      <w:r w:rsidDel="00000000" w:rsidR="00000000" w:rsidRPr="00000000">
        <w:rPr>
          <w:rtl w:val="0"/>
        </w:rPr>
        <w:t xml:space="preserve">bolt</w:t>
      </w:r>
      <w:r w:rsidDel="00000000" w:rsidR="00000000" w:rsidRPr="00000000">
        <w:rPr>
          <w:rtl w:val="0"/>
        </w:rPr>
        <w:t xml:space="preserve"> up the stairs right after her."</w:t>
      </w:r>
    </w:p>
    <w:p w:rsidR="00000000" w:rsidDel="00000000" w:rsidP="00000000" w:rsidRDefault="00000000" w:rsidRPr="00000000" w14:paraId="0000286E">
      <w:pPr>
        <w:pageBreakBefore w:val="0"/>
        <w:rPr/>
      </w:pPr>
      <w:r w:rsidDel="00000000" w:rsidR="00000000" w:rsidRPr="00000000">
        <w:rPr>
          <w:rtl w:val="0"/>
        </w:rPr>
        <w:t xml:space="preserve">    scene bg bedroom_door </w:t>
      </w:r>
    </w:p>
    <w:p w:rsidR="00000000" w:rsidDel="00000000" w:rsidP="00000000" w:rsidRDefault="00000000" w:rsidRPr="00000000" w14:paraId="0000286F">
      <w:pPr>
        <w:pageBreakBefore w:val="0"/>
        <w:rPr/>
      </w:pPr>
      <w:r w:rsidDel="00000000" w:rsidR="00000000" w:rsidRPr="00000000">
        <w:rPr>
          <w:rtl w:val="0"/>
        </w:rPr>
        <w:t xml:space="preserve">    </w:t>
      </w:r>
      <w:r w:rsidDel="00000000" w:rsidR="00000000" w:rsidRPr="00000000">
        <w:rPr>
          <w:b w:val="1"/>
          <w:rtl w:val="0"/>
        </w:rPr>
        <w:t xml:space="preserve">(get a bg for this)</w:t>
      </w:r>
      <w:r w:rsidDel="00000000" w:rsidR="00000000" w:rsidRPr="00000000">
        <w:rPr>
          <w:rtl w:val="0"/>
        </w:rPr>
        <w:br w:type="textWrapping"/>
        <w:t xml:space="preserve">    with dissolve_scene_full</w:t>
      </w:r>
    </w:p>
    <w:p w:rsidR="00000000" w:rsidDel="00000000" w:rsidP="00000000" w:rsidRDefault="00000000" w:rsidRPr="00000000" w14:paraId="00002870">
      <w:pPr>
        <w:pageBreakBefore w:val="0"/>
        <w:rPr/>
      </w:pPr>
      <w:r w:rsidDel="00000000" w:rsidR="00000000" w:rsidRPr="00000000">
        <w:rPr>
          <w:rtl w:val="0"/>
        </w:rPr>
        <w:t xml:space="preserve">    "...Only for Monika to slam my bedroom door in my face right before I can stop her"</w:t>
      </w:r>
    </w:p>
    <w:p w:rsidR="00000000" w:rsidDel="00000000" w:rsidP="00000000" w:rsidRDefault="00000000" w:rsidRPr="00000000" w14:paraId="00002871">
      <w:pPr>
        <w:pageBreakBefore w:val="0"/>
        <w:rPr/>
      </w:pPr>
      <w:r w:rsidDel="00000000" w:rsidR="00000000" w:rsidRPr="00000000">
        <w:rPr>
          <w:rtl w:val="0"/>
        </w:rPr>
        <w:t xml:space="preserve">    "I quickly reach for the doorknob but…"</w:t>
      </w:r>
    </w:p>
    <w:p w:rsidR="00000000" w:rsidDel="00000000" w:rsidP="00000000" w:rsidRDefault="00000000" w:rsidRPr="00000000" w14:paraId="00002872">
      <w:pPr>
        <w:pageBreakBefore w:val="0"/>
        <w:rPr/>
      </w:pPr>
      <w:r w:rsidDel="00000000" w:rsidR="00000000" w:rsidRPr="00000000">
        <w:rPr>
          <w:rtl w:val="0"/>
        </w:rPr>
        <w:t xml:space="preserve">    "{i}Click!{/i}</w:t>
      </w:r>
    </w:p>
    <w:p w:rsidR="00000000" w:rsidDel="00000000" w:rsidP="00000000" w:rsidRDefault="00000000" w:rsidRPr="00000000" w14:paraId="00002873">
      <w:pPr>
        <w:pageBreakBefore w:val="0"/>
        <w:rPr/>
      </w:pPr>
      <w:r w:rsidDel="00000000" w:rsidR="00000000" w:rsidRPr="00000000">
        <w:rPr>
          <w:rtl w:val="0"/>
        </w:rPr>
        <w:t xml:space="preserve">    "She locks it shut."</w:t>
      </w:r>
    </w:p>
    <w:p w:rsidR="00000000" w:rsidDel="00000000" w:rsidP="00000000" w:rsidRDefault="00000000" w:rsidRPr="00000000" w14:paraId="00002874">
      <w:pPr>
        <w:pageBreakBefore w:val="0"/>
        <w:rPr/>
      </w:pPr>
      <w:r w:rsidDel="00000000" w:rsidR="00000000" w:rsidRPr="00000000">
        <w:rPr>
          <w:rtl w:val="0"/>
        </w:rPr>
        <w:t xml:space="preserve">    "I start knocking hard on the door and futilely twist the doorknob."</w:t>
      </w:r>
    </w:p>
    <w:p w:rsidR="00000000" w:rsidDel="00000000" w:rsidP="00000000" w:rsidRDefault="00000000" w:rsidRPr="00000000" w14:paraId="00002875">
      <w:pPr>
        <w:pageBreakBefore w:val="0"/>
        <w:rPr/>
      </w:pPr>
      <w:r w:rsidDel="00000000" w:rsidR="00000000" w:rsidRPr="00000000">
        <w:rPr>
          <w:rtl w:val="0"/>
        </w:rPr>
        <w:t xml:space="preserve">    "She has of course been in my room plenty of times, even alone for a few moments here and there, but something about a payback seeking Monika all alone in my room with the door locked is making me pretty paranoid."</w:t>
      </w:r>
    </w:p>
    <w:p w:rsidR="00000000" w:rsidDel="00000000" w:rsidP="00000000" w:rsidRDefault="00000000" w:rsidRPr="00000000" w14:paraId="00002876">
      <w:pPr>
        <w:pageBreakBefore w:val="0"/>
        <w:rPr/>
      </w:pPr>
      <w:r w:rsidDel="00000000" w:rsidR="00000000" w:rsidRPr="00000000">
        <w:rPr>
          <w:rtl w:val="0"/>
        </w:rPr>
        <w:t xml:space="preserve">    mc "This isn't funny Monika! Open the door now!"</w:t>
      </w:r>
    </w:p>
    <w:p w:rsidR="00000000" w:rsidDel="00000000" w:rsidP="00000000" w:rsidRDefault="00000000" w:rsidRPr="00000000" w14:paraId="00002877">
      <w:pPr>
        <w:pageBreakBefore w:val="0"/>
        <w:rPr/>
      </w:pPr>
      <w:r w:rsidDel="00000000" w:rsidR="00000000" w:rsidRPr="00000000">
        <w:rPr>
          <w:rtl w:val="0"/>
        </w:rPr>
        <w:t xml:space="preserve">    "She giggles a bit and starts humming softly."</w:t>
      </w:r>
    </w:p>
    <w:p w:rsidR="00000000" w:rsidDel="00000000" w:rsidP="00000000" w:rsidRDefault="00000000" w:rsidRPr="00000000" w14:paraId="00002878">
      <w:pPr>
        <w:pageBreakBefore w:val="0"/>
        <w:rPr/>
      </w:pPr>
      <w:r w:rsidDel="00000000" w:rsidR="00000000" w:rsidRPr="00000000">
        <w:rPr>
          <w:rtl w:val="0"/>
        </w:rPr>
        <w:t xml:space="preserve">    m "Hmm… you know I've never really gotten the opportunity to take a good long look around here [player], I'm excited."</w:t>
      </w:r>
    </w:p>
    <w:p w:rsidR="00000000" w:rsidDel="00000000" w:rsidP="00000000" w:rsidRDefault="00000000" w:rsidRPr="00000000" w14:paraId="00002879">
      <w:pPr>
        <w:pageBreakBefore w:val="0"/>
        <w:rPr/>
      </w:pPr>
      <w:r w:rsidDel="00000000" w:rsidR="00000000" w:rsidRPr="00000000">
        <w:rPr>
          <w:rtl w:val="0"/>
        </w:rPr>
        <w:t xml:space="preserve">    m "And judging by your reactions there must be some juicy secrets in here."</w:t>
      </w:r>
    </w:p>
    <w:p w:rsidR="00000000" w:rsidDel="00000000" w:rsidP="00000000" w:rsidRDefault="00000000" w:rsidRPr="00000000" w14:paraId="0000287A">
      <w:pPr>
        <w:pageBreakBefore w:val="0"/>
        <w:rPr/>
      </w:pPr>
      <w:r w:rsidDel="00000000" w:rsidR="00000000" w:rsidRPr="00000000">
        <w:rPr>
          <w:rtl w:val="0"/>
        </w:rPr>
        <w:t xml:space="preserve">    m "Ehehehe."</w:t>
      </w:r>
    </w:p>
    <w:p w:rsidR="00000000" w:rsidDel="00000000" w:rsidP="00000000" w:rsidRDefault="00000000" w:rsidRPr="00000000" w14:paraId="0000287B">
      <w:pPr>
        <w:pageBreakBefore w:val="0"/>
        <w:rPr/>
      </w:pPr>
      <w:r w:rsidDel="00000000" w:rsidR="00000000" w:rsidRPr="00000000">
        <w:rPr>
          <w:rtl w:val="0"/>
        </w:rPr>
        <w:t xml:space="preserve">    mc "Uh...I don't really have a lot of personal stuff, I </w:t>
      </w:r>
      <w:r w:rsidDel="00000000" w:rsidR="00000000" w:rsidRPr="00000000">
        <w:rPr>
          <w:rtl w:val="0"/>
        </w:rPr>
        <w:t xml:space="preserve">just was</w:t>
      </w:r>
      <w:r w:rsidDel="00000000" w:rsidR="00000000" w:rsidRPr="00000000">
        <w:rPr>
          <w:rtl w:val="0"/>
        </w:rPr>
        <w:t xml:space="preserve"> thinking we should spend some time together while you're here you know? Not waste time messing around."</w:t>
      </w:r>
    </w:p>
    <w:p w:rsidR="00000000" w:rsidDel="00000000" w:rsidP="00000000" w:rsidRDefault="00000000" w:rsidRPr="00000000" w14:paraId="0000287C">
      <w:pPr>
        <w:pageBreakBefore w:val="0"/>
        <w:rPr/>
      </w:pPr>
      <w:r w:rsidDel="00000000" w:rsidR="00000000" w:rsidRPr="00000000">
        <w:rPr>
          <w:rtl w:val="0"/>
        </w:rPr>
        <w:t xml:space="preserve">    mc "It's a lovely day today, how about we go outside and play sports or something?</w:t>
      </w:r>
    </w:p>
    <w:p w:rsidR="00000000" w:rsidDel="00000000" w:rsidP="00000000" w:rsidRDefault="00000000" w:rsidRPr="00000000" w14:paraId="0000287D">
      <w:pPr>
        <w:pageBreakBefore w:val="0"/>
        <w:rPr/>
      </w:pPr>
      <w:r w:rsidDel="00000000" w:rsidR="00000000" w:rsidRPr="00000000">
        <w:rPr>
          <w:rtl w:val="0"/>
        </w:rPr>
        <w:t xml:space="preserve">    m "The real [player] himself, asking me to go outside and play sports."</w:t>
      </w:r>
    </w:p>
    <w:p w:rsidR="00000000" w:rsidDel="00000000" w:rsidP="00000000" w:rsidRDefault="00000000" w:rsidRPr="00000000" w14:paraId="0000287E">
      <w:pPr>
        <w:pageBreakBefore w:val="0"/>
        <w:rPr/>
      </w:pPr>
      <w:r w:rsidDel="00000000" w:rsidR="00000000" w:rsidRPr="00000000">
        <w:rPr>
          <w:rtl w:val="0"/>
        </w:rPr>
        <w:t xml:space="preserve">    m "Jeez what do you have in here that you're trying so hard to protect? Hahaha, you're adorable."</w:t>
      </w:r>
    </w:p>
    <w:p w:rsidR="00000000" w:rsidDel="00000000" w:rsidP="00000000" w:rsidRDefault="00000000" w:rsidRPr="00000000" w14:paraId="0000287F">
      <w:pPr>
        <w:pageBreakBefore w:val="0"/>
        <w:rPr/>
      </w:pPr>
      <w:r w:rsidDel="00000000" w:rsidR="00000000" w:rsidRPr="00000000">
        <w:rPr>
          <w:rtl w:val="0"/>
        </w:rPr>
        <w:t xml:space="preserve">    m "And besides, I'd consider this spending time together anyways, we're talking and we, or at least I, am having a great time!"</w:t>
      </w:r>
    </w:p>
    <w:p w:rsidR="00000000" w:rsidDel="00000000" w:rsidP="00000000" w:rsidRDefault="00000000" w:rsidRPr="00000000" w14:paraId="00002880">
      <w:pPr>
        <w:pageBreakBefore w:val="0"/>
        <w:rPr/>
      </w:pPr>
      <w:r w:rsidDel="00000000" w:rsidR="00000000" w:rsidRPr="00000000">
        <w:rPr>
          <w:rtl w:val="0"/>
        </w:rPr>
        <w:t xml:space="preserve">    "I hear the sound of what I assume is my desk drawers sliding open."</w:t>
      </w:r>
    </w:p>
    <w:p w:rsidR="00000000" w:rsidDel="00000000" w:rsidP="00000000" w:rsidRDefault="00000000" w:rsidRPr="00000000" w14:paraId="00002881">
      <w:pPr>
        <w:pageBreakBefore w:val="0"/>
        <w:rPr/>
      </w:pPr>
      <w:r w:rsidDel="00000000" w:rsidR="00000000" w:rsidRPr="00000000">
        <w:rPr>
          <w:rtl w:val="0"/>
        </w:rPr>
        <w:t xml:space="preserve">    m "When was the last time you cleaned out your desk [player]?"</w:t>
      </w:r>
    </w:p>
    <w:p w:rsidR="00000000" w:rsidDel="00000000" w:rsidP="00000000" w:rsidRDefault="00000000" w:rsidRPr="00000000" w14:paraId="00002882">
      <w:pPr>
        <w:pageBreakBefore w:val="0"/>
        <w:rPr/>
      </w:pPr>
      <w:r w:rsidDel="00000000" w:rsidR="00000000" w:rsidRPr="00000000">
        <w:rPr>
          <w:rtl w:val="0"/>
        </w:rPr>
        <w:t xml:space="preserve">    m "This thing is stuff with crumbled up school papers, some of them are really old too, not even from high school oh my god."</w:t>
      </w:r>
    </w:p>
    <w:p w:rsidR="00000000" w:rsidDel="00000000" w:rsidP="00000000" w:rsidRDefault="00000000" w:rsidRPr="00000000" w14:paraId="00002883">
      <w:pPr>
        <w:pageBreakBefore w:val="0"/>
        <w:rPr/>
      </w:pPr>
      <w:r w:rsidDel="00000000" w:rsidR="00000000" w:rsidRPr="00000000">
        <w:rPr>
          <w:rtl w:val="0"/>
        </w:rPr>
        <w:t xml:space="preserve">    m "How did you manage to score a 7% on a test? Like if you got a zero because you didn't take it or got caught talking while taking it I could somewhat understand, but it's difficult to fail like that."</w:t>
      </w:r>
    </w:p>
    <w:p w:rsidR="00000000" w:rsidDel="00000000" w:rsidP="00000000" w:rsidRDefault="00000000" w:rsidRPr="00000000" w14:paraId="00002884">
      <w:pPr>
        <w:pageBreakBefore w:val="0"/>
        <w:rPr/>
      </w:pPr>
      <w:r w:rsidDel="00000000" w:rsidR="00000000" w:rsidRPr="00000000">
        <w:rPr>
          <w:rtl w:val="0"/>
        </w:rPr>
        <w:t xml:space="preserve">    "Oddly enough I actually remember the test she's talking about."</w:t>
      </w:r>
    </w:p>
    <w:p w:rsidR="00000000" w:rsidDel="00000000" w:rsidP="00000000" w:rsidRDefault="00000000" w:rsidRPr="00000000" w14:paraId="00002885">
      <w:pPr>
        <w:pageBreakBefore w:val="0"/>
        <w:rPr/>
      </w:pPr>
      <w:r w:rsidDel="00000000" w:rsidR="00000000" w:rsidRPr="00000000">
        <w:rPr>
          <w:rtl w:val="0"/>
        </w:rPr>
        <w:t xml:space="preserve">    mc "It was a stupid history test that I forgot we were going to take okay!"</w:t>
      </w:r>
    </w:p>
    <w:p w:rsidR="00000000" w:rsidDel="00000000" w:rsidP="00000000" w:rsidRDefault="00000000" w:rsidRPr="00000000" w14:paraId="00002886">
      <w:pPr>
        <w:pageBreakBefore w:val="0"/>
        <w:rPr/>
      </w:pPr>
      <w:r w:rsidDel="00000000" w:rsidR="00000000" w:rsidRPr="00000000">
        <w:rPr>
          <w:rtl w:val="0"/>
        </w:rPr>
        <w:t xml:space="preserve">    mc "I also got like no sleep the night before and showed up late to class because of it."</w:t>
      </w:r>
    </w:p>
    <w:p w:rsidR="00000000" w:rsidDel="00000000" w:rsidP="00000000" w:rsidRDefault="00000000" w:rsidRPr="00000000" w14:paraId="00002887">
      <w:pPr>
        <w:pageBreakBefore w:val="0"/>
        <w:rPr/>
      </w:pPr>
      <w:r w:rsidDel="00000000" w:rsidR="00000000" w:rsidRPr="00000000">
        <w:rPr>
          <w:rtl w:val="0"/>
        </w:rPr>
        <w:t xml:space="preserve">    m "Uh huh, I guess I really did save your behind this year then."</w:t>
      </w:r>
    </w:p>
    <w:p w:rsidR="00000000" w:rsidDel="00000000" w:rsidP="00000000" w:rsidRDefault="00000000" w:rsidRPr="00000000" w14:paraId="00002888">
      <w:pPr>
        <w:pageBreakBefore w:val="0"/>
        <w:rPr/>
      </w:pPr>
      <w:r w:rsidDel="00000000" w:rsidR="00000000" w:rsidRPr="00000000">
        <w:rPr>
          <w:rtl w:val="0"/>
        </w:rPr>
        <w:t xml:space="preserve">    mc "Yeah you sure did and I really appreciate that also I'm very sorry for pretending to be asleep so you can come out now Monika." </w:t>
      </w:r>
    </w:p>
    <w:p w:rsidR="00000000" w:rsidDel="00000000" w:rsidP="00000000" w:rsidRDefault="00000000" w:rsidRPr="00000000" w14:paraId="00002889">
      <w:pPr>
        <w:pageBreakBefore w:val="0"/>
        <w:rPr/>
      </w:pPr>
      <w:r w:rsidDel="00000000" w:rsidR="00000000" w:rsidRPr="00000000">
        <w:rPr>
          <w:rtl w:val="0"/>
        </w:rPr>
        <w:t xml:space="preserve">    m "Hmm...nope!"</w:t>
      </w:r>
    </w:p>
    <w:p w:rsidR="00000000" w:rsidDel="00000000" w:rsidP="00000000" w:rsidRDefault="00000000" w:rsidRPr="00000000" w14:paraId="0000288A">
      <w:pPr>
        <w:pageBreakBefore w:val="0"/>
        <w:rPr/>
      </w:pPr>
      <w:r w:rsidDel="00000000" w:rsidR="00000000" w:rsidRPr="00000000">
        <w:rPr>
          <w:rtl w:val="0"/>
        </w:rPr>
        <w:t xml:space="preserve">    m "Maybe you should try to be less cute it's rather enabling!"</w:t>
      </w:r>
    </w:p>
    <w:p w:rsidR="00000000" w:rsidDel="00000000" w:rsidP="00000000" w:rsidRDefault="00000000" w:rsidRPr="00000000" w14:paraId="0000288B">
      <w:pPr>
        <w:pageBreakBefore w:val="0"/>
        <w:rPr/>
      </w:pPr>
      <w:r w:rsidDel="00000000" w:rsidR="00000000" w:rsidRPr="00000000">
        <w:rPr>
          <w:rtl w:val="0"/>
        </w:rPr>
        <w:t xml:space="preserve">    "I feel my face go bright red as I slam my head against the door and then fall to my knees against it."</w:t>
      </w:r>
    </w:p>
    <w:p w:rsidR="00000000" w:rsidDel="00000000" w:rsidP="00000000" w:rsidRDefault="00000000" w:rsidRPr="00000000" w14:paraId="0000288C">
      <w:pPr>
        <w:pageBreakBefore w:val="0"/>
        <w:rPr/>
      </w:pPr>
      <w:r w:rsidDel="00000000" w:rsidR="00000000" w:rsidRPr="00000000">
        <w:rPr>
          <w:rtl w:val="0"/>
        </w:rPr>
        <w:t xml:space="preserve">    "I then hear Monika's footsteps as she walks across the room, followed by more drawers opening."</w:t>
      </w:r>
    </w:p>
    <w:p w:rsidR="00000000" w:rsidDel="00000000" w:rsidP="00000000" w:rsidRDefault="00000000" w:rsidRPr="00000000" w14:paraId="0000288D">
      <w:pPr>
        <w:pageBreakBefore w:val="0"/>
        <w:rPr/>
      </w:pPr>
      <w:r w:rsidDel="00000000" w:rsidR="00000000" w:rsidRPr="00000000">
        <w:rPr>
          <w:rtl w:val="0"/>
        </w:rPr>
        <w:t xml:space="preserve">    m "I was hoping that maybe you had been keeping some fun clothes hidden but it appears that your fashion sense is  as nonexistent as I thought."</w:t>
      </w:r>
    </w:p>
    <w:p w:rsidR="00000000" w:rsidDel="00000000" w:rsidP="00000000" w:rsidRDefault="00000000" w:rsidRPr="00000000" w14:paraId="0000288E">
      <w:pPr>
        <w:pageBreakBefore w:val="0"/>
        <w:rPr/>
      </w:pPr>
      <w:r w:rsidDel="00000000" w:rsidR="00000000" w:rsidRPr="00000000">
        <w:rPr>
          <w:rtl w:val="0"/>
        </w:rPr>
        <w:t xml:space="preserve">    mc "Hey get out of my dresser!" And all my clothes are comfortable and look fine."</w:t>
      </w:r>
    </w:p>
    <w:p w:rsidR="00000000" w:rsidDel="00000000" w:rsidP="00000000" w:rsidRDefault="00000000" w:rsidRPr="00000000" w14:paraId="0000288F">
      <w:pPr>
        <w:pageBreakBefore w:val="0"/>
        <w:rPr/>
      </w:pPr>
      <w:r w:rsidDel="00000000" w:rsidR="00000000" w:rsidRPr="00000000">
        <w:rPr>
          <w:rtl w:val="0"/>
        </w:rPr>
        <w:t xml:space="preserve">    m "I don't think I've seen a single shirt with more than one color on it."</w:t>
      </w:r>
    </w:p>
    <w:p w:rsidR="00000000" w:rsidDel="00000000" w:rsidP="00000000" w:rsidRDefault="00000000" w:rsidRPr="00000000" w14:paraId="00002890">
      <w:pPr>
        <w:pageBreakBefore w:val="0"/>
        <w:rPr/>
      </w:pPr>
      <w:r w:rsidDel="00000000" w:rsidR="00000000" w:rsidRPr="00000000">
        <w:rPr>
          <w:rtl w:val="0"/>
        </w:rPr>
        <w:t xml:space="preserve">    m "Also huh, you've got a surprising amount of briefs compared to boxers, didn't see that coming haha."</w:t>
      </w:r>
    </w:p>
    <w:p w:rsidR="00000000" w:rsidDel="00000000" w:rsidP="00000000" w:rsidRDefault="00000000" w:rsidRPr="00000000" w14:paraId="00002891">
      <w:pPr>
        <w:pageBreakBefore w:val="0"/>
        <w:rPr/>
      </w:pPr>
      <w:r w:rsidDel="00000000" w:rsidR="00000000" w:rsidRPr="00000000">
        <w:rPr>
          <w:rtl w:val="0"/>
        </w:rPr>
        <w:t xml:space="preserve">    "Oh my god she's going through my entire dresser."</w:t>
      </w:r>
    </w:p>
    <w:p w:rsidR="00000000" w:rsidDel="00000000" w:rsidP="00000000" w:rsidRDefault="00000000" w:rsidRPr="00000000" w14:paraId="00002892">
      <w:pPr>
        <w:pageBreakBefore w:val="0"/>
        <w:rPr/>
      </w:pPr>
      <w:r w:rsidDel="00000000" w:rsidR="00000000" w:rsidRPr="00000000">
        <w:rPr>
          <w:rtl w:val="0"/>
        </w:rPr>
        <w:t xml:space="preserve">    "That means she's going to find…"</w:t>
      </w:r>
    </w:p>
    <w:p w:rsidR="00000000" w:rsidDel="00000000" w:rsidP="00000000" w:rsidRDefault="00000000" w:rsidRPr="00000000" w14:paraId="00002893">
      <w:pPr>
        <w:pageBreakBefore w:val="0"/>
        <w:rPr/>
      </w:pPr>
      <w:r w:rsidDel="00000000" w:rsidR="00000000" w:rsidRPr="00000000">
        <w:rPr>
          <w:rtl w:val="0"/>
        </w:rPr>
        <w:t xml:space="preserve">    m "Hey why do you keep manga in your dresser?"</w:t>
      </w:r>
    </w:p>
    <w:p w:rsidR="00000000" w:rsidDel="00000000" w:rsidP="00000000" w:rsidRDefault="00000000" w:rsidRPr="00000000" w14:paraId="00002894">
      <w:pPr>
        <w:pageBreakBefore w:val="0"/>
        <w:rPr/>
      </w:pPr>
      <w:r w:rsidDel="00000000" w:rsidR="00000000" w:rsidRPr="00000000">
        <w:rPr>
          <w:rtl w:val="0"/>
        </w:rPr>
        <w:t xml:space="preserve">    "I go silent and freeze up for a moment, pressing myself so hard against the door hoping I might magically phase through it."</w:t>
      </w:r>
    </w:p>
    <w:p w:rsidR="00000000" w:rsidDel="00000000" w:rsidP="00000000" w:rsidRDefault="00000000" w:rsidRPr="00000000" w14:paraId="00002895">
      <w:pPr>
        <w:pageBreakBefore w:val="0"/>
        <w:rPr/>
      </w:pPr>
      <w:r w:rsidDel="00000000" w:rsidR="00000000" w:rsidRPr="00000000">
        <w:rPr>
          <w:rtl w:val="0"/>
        </w:rPr>
        <w:t xml:space="preserve">    "I hear the sound of pages turning."</w:t>
      </w:r>
    </w:p>
    <w:p w:rsidR="00000000" w:rsidDel="00000000" w:rsidP="00000000" w:rsidRDefault="00000000" w:rsidRPr="00000000" w14:paraId="00002896">
      <w:pPr>
        <w:pageBreakBefore w:val="0"/>
        <w:rPr/>
      </w:pPr>
      <w:r w:rsidDel="00000000" w:rsidR="00000000" w:rsidRPr="00000000">
        <w:rPr>
          <w:rtl w:val="0"/>
        </w:rPr>
        <w:t xml:space="preserve">    m "What kind of manga even is this? It's just a bunch of girls and what looks like tenta...oh…{i}oh{/i}...{i}OH!{/i}"</w:t>
      </w:r>
    </w:p>
    <w:p w:rsidR="00000000" w:rsidDel="00000000" w:rsidP="00000000" w:rsidRDefault="00000000" w:rsidRPr="00000000" w14:paraId="00002897">
      <w:pPr>
        <w:pageBreakBefore w:val="0"/>
        <w:rPr/>
      </w:pPr>
      <w:r w:rsidDel="00000000" w:rsidR="00000000" w:rsidRPr="00000000">
        <w:rPr>
          <w:rtl w:val="0"/>
        </w:rPr>
        <w:t xml:space="preserve">    m "AHAHAHAHA, oh my goodness [player], do you have any shame?"</w:t>
      </w:r>
    </w:p>
    <w:p w:rsidR="00000000" w:rsidDel="00000000" w:rsidP="00000000" w:rsidRDefault="00000000" w:rsidRPr="00000000" w14:paraId="00002898">
      <w:pPr>
        <w:pageBreakBefore w:val="0"/>
        <w:rPr/>
      </w:pPr>
      <w:r w:rsidDel="00000000" w:rsidR="00000000" w:rsidRPr="00000000">
        <w:rPr>
          <w:rtl w:val="0"/>
        </w:rPr>
        <w:t xml:space="preserve">    "I frantically start banging on the door against and shaking the knob so hard the screws start to become a little loose, but not enough to get the door open."</w:t>
      </w:r>
    </w:p>
    <w:p w:rsidR="00000000" w:rsidDel="00000000" w:rsidP="00000000" w:rsidRDefault="00000000" w:rsidRPr="00000000" w14:paraId="00002899">
      <w:pPr>
        <w:pageBreakBefore w:val="0"/>
        <w:rPr/>
      </w:pPr>
      <w:r w:rsidDel="00000000" w:rsidR="00000000" w:rsidRPr="00000000">
        <w:rPr>
          <w:rtl w:val="0"/>
        </w:rPr>
        <w:t xml:space="preserve">    mc "JUST OPEN THE DOOR I CAN EXPLAIN!"</w:t>
      </w:r>
    </w:p>
    <w:p w:rsidR="00000000" w:rsidDel="00000000" w:rsidP="00000000" w:rsidRDefault="00000000" w:rsidRPr="00000000" w14:paraId="0000289A">
      <w:pPr>
        <w:pageBreakBefore w:val="0"/>
        <w:rPr/>
      </w:pPr>
      <w:r w:rsidDel="00000000" w:rsidR="00000000" w:rsidRPr="00000000">
        <w:rPr>
          <w:rtl w:val="0"/>
        </w:rPr>
        <w:t xml:space="preserve">    m "Ahahahaha this is priceless, I'm texting a picture to Natsuki right now."</w:t>
      </w:r>
    </w:p>
    <w:p w:rsidR="00000000" w:rsidDel="00000000" w:rsidP="00000000" w:rsidRDefault="00000000" w:rsidRPr="00000000" w14:paraId="0000289B">
      <w:pPr>
        <w:pageBreakBefore w:val="0"/>
        <w:rPr/>
      </w:pPr>
      <w:r w:rsidDel="00000000" w:rsidR="00000000" w:rsidRPr="00000000">
        <w:rPr>
          <w:rtl w:val="0"/>
        </w:rPr>
        <w:t xml:space="preserve">    "That's it, I love her but I'm going to have to kill her."</w:t>
      </w:r>
    </w:p>
    <w:p w:rsidR="00000000" w:rsidDel="00000000" w:rsidP="00000000" w:rsidRDefault="00000000" w:rsidRPr="00000000" w14:paraId="0000289C">
      <w:pPr>
        <w:pageBreakBefore w:val="0"/>
        <w:rPr/>
      </w:pPr>
      <w:r w:rsidDel="00000000" w:rsidR="00000000" w:rsidRPr="00000000">
        <w:rPr>
          <w:rtl w:val="0"/>
        </w:rPr>
        <w:t xml:space="preserve">    "I keep banging on the door."</w:t>
      </w:r>
    </w:p>
    <w:p w:rsidR="00000000" w:rsidDel="00000000" w:rsidP="00000000" w:rsidRDefault="00000000" w:rsidRPr="00000000" w14:paraId="0000289D">
      <w:pPr>
        <w:pageBreakBefore w:val="0"/>
        <w:rPr/>
      </w:pPr>
      <w:r w:rsidDel="00000000" w:rsidR="00000000" w:rsidRPr="00000000">
        <w:rPr>
          <w:rtl w:val="0"/>
        </w:rPr>
        <w:t xml:space="preserve">    "Maybe I can go outside and get in through the window."</w:t>
      </w:r>
    </w:p>
    <w:p w:rsidR="00000000" w:rsidDel="00000000" w:rsidP="00000000" w:rsidRDefault="00000000" w:rsidRPr="00000000" w14:paraId="0000289E">
      <w:pPr>
        <w:pageBreakBefore w:val="0"/>
        <w:rPr/>
      </w:pPr>
      <w:r w:rsidDel="00000000" w:rsidR="00000000" w:rsidRPr="00000000">
        <w:rPr>
          <w:rtl w:val="0"/>
        </w:rPr>
        <w:t xml:space="preserve">    "Or maybe find something to pick the lock with in the kitchen."</w:t>
      </w:r>
    </w:p>
    <w:p w:rsidR="00000000" w:rsidDel="00000000" w:rsidP="00000000" w:rsidRDefault="00000000" w:rsidRPr="00000000" w14:paraId="0000289F">
      <w:pPr>
        <w:pageBreakBefore w:val="0"/>
        <w:rPr/>
      </w:pPr>
      <w:r w:rsidDel="00000000" w:rsidR="00000000" w:rsidRPr="00000000">
        <w:rPr>
          <w:rtl w:val="0"/>
        </w:rPr>
        <w:t xml:space="preserve">    "Or maybe…{i}click{/i}."</w:t>
      </w:r>
    </w:p>
    <w:p w:rsidR="00000000" w:rsidDel="00000000" w:rsidP="00000000" w:rsidRDefault="00000000" w:rsidRPr="00000000" w14:paraId="000028A0">
      <w:pPr>
        <w:pageBreakBefore w:val="0"/>
        <w:rPr/>
      </w:pPr>
      <w:r w:rsidDel="00000000" w:rsidR="00000000" w:rsidRPr="00000000">
        <w:rPr>
          <w:rtl w:val="0"/>
        </w:rPr>
        <w:t xml:space="preserve">    "The door that I'm still pressed against suddenly opens and I immediately fall face first onto the floor of my room."</w:t>
      </w:r>
    </w:p>
    <w:p w:rsidR="00000000" w:rsidDel="00000000" w:rsidP="00000000" w:rsidRDefault="00000000" w:rsidRPr="00000000" w14:paraId="000028A1">
      <w:pPr>
        <w:pageBreakBefore w:val="0"/>
        <w:rPr/>
      </w:pPr>
      <w:r w:rsidDel="00000000" w:rsidR="00000000" w:rsidRPr="00000000">
        <w:rPr>
          <w:rtl w:val="0"/>
        </w:rPr>
        <w:t xml:space="preserve">    scene bg bedroom</w:t>
      </w:r>
    </w:p>
    <w:p w:rsidR="00000000" w:rsidDel="00000000" w:rsidP="00000000" w:rsidRDefault="00000000" w:rsidRPr="00000000" w14:paraId="000028A2">
      <w:pPr>
        <w:pageBreakBefore w:val="0"/>
        <w:rPr/>
      </w:pPr>
      <w:r w:rsidDel="00000000" w:rsidR="00000000" w:rsidRPr="00000000">
        <w:rPr>
          <w:rtl w:val="0"/>
        </w:rPr>
        <w:t xml:space="preserve">    with dissolve_scene_full</w:t>
      </w:r>
    </w:p>
    <w:p w:rsidR="00000000" w:rsidDel="00000000" w:rsidP="00000000" w:rsidRDefault="00000000" w:rsidRPr="00000000" w14:paraId="000028A3">
      <w:pPr>
        <w:pageBreakBefore w:val="0"/>
        <w:rPr/>
      </w:pPr>
      <w:r w:rsidDel="00000000" w:rsidR="00000000" w:rsidRPr="00000000">
        <w:rPr>
          <w:rtl w:val="0"/>
        </w:rPr>
        <w:t xml:space="preserve">    show monika 1ck at t11 zorder 2</w:t>
      </w:r>
    </w:p>
    <w:p w:rsidR="00000000" w:rsidDel="00000000" w:rsidP="00000000" w:rsidRDefault="00000000" w:rsidRPr="00000000" w14:paraId="000028A4">
      <w:pPr>
        <w:pageBreakBefore w:val="0"/>
        <w:rPr/>
      </w:pPr>
      <w:r w:rsidDel="00000000" w:rsidR="00000000" w:rsidRPr="00000000">
        <w:rPr>
          <w:rtl w:val="0"/>
        </w:rPr>
        <w:t xml:space="preserve">    "Monika laughs a bit before helping me get up."</w:t>
      </w:r>
    </w:p>
    <w:p w:rsidR="00000000" w:rsidDel="00000000" w:rsidP="00000000" w:rsidRDefault="00000000" w:rsidRPr="00000000" w14:paraId="000028A5">
      <w:pPr>
        <w:pageBreakBefore w:val="0"/>
        <w:rPr/>
      </w:pPr>
      <w:r w:rsidDel="00000000" w:rsidR="00000000" w:rsidRPr="00000000">
        <w:rPr>
          <w:rtl w:val="0"/>
        </w:rPr>
        <w:t xml:space="preserve">    "She clearly notices the panicked and embarrassed look on my face."</w:t>
      </w:r>
    </w:p>
    <w:p w:rsidR="00000000" w:rsidDel="00000000" w:rsidP="00000000" w:rsidRDefault="00000000" w:rsidRPr="00000000" w14:paraId="000028A6">
      <w:pPr>
        <w:pageBreakBefore w:val="0"/>
        <w:rPr/>
      </w:pPr>
      <w:r w:rsidDel="00000000" w:rsidR="00000000" w:rsidRPr="00000000">
        <w:rPr>
          <w:rtl w:val="0"/>
        </w:rPr>
        <w:t xml:space="preserve">    m "Ehehe, something the matter [player]?"</w:t>
      </w:r>
    </w:p>
    <w:p w:rsidR="00000000" w:rsidDel="00000000" w:rsidP="00000000" w:rsidRDefault="00000000" w:rsidRPr="00000000" w14:paraId="000028A7">
      <w:pPr>
        <w:pageBreakBefore w:val="0"/>
        <w:rPr/>
      </w:pPr>
      <w:r w:rsidDel="00000000" w:rsidR="00000000" w:rsidRPr="00000000">
        <w:rPr>
          <w:rtl w:val="0"/>
        </w:rPr>
        <w:t xml:space="preserve">    "I stand there at a complete loss for words."</w:t>
      </w:r>
    </w:p>
    <w:p w:rsidR="00000000" w:rsidDel="00000000" w:rsidP="00000000" w:rsidRDefault="00000000" w:rsidRPr="00000000" w14:paraId="000028A8">
      <w:pPr>
        <w:pageBreakBefore w:val="0"/>
        <w:rPr/>
      </w:pPr>
      <w:r w:rsidDel="00000000" w:rsidR="00000000" w:rsidRPr="00000000">
        <w:rPr>
          <w:rtl w:val="0"/>
        </w:rPr>
        <w:t xml:space="preserve">    m 5ca "Well? I'm waiting for that explanation you seemed so confidant you had ready."</w:t>
      </w:r>
    </w:p>
    <w:p w:rsidR="00000000" w:rsidDel="00000000" w:rsidP="00000000" w:rsidRDefault="00000000" w:rsidRPr="00000000" w14:paraId="000028A9">
      <w:pPr>
        <w:pageBreakBefore w:val="0"/>
        <w:rPr/>
      </w:pPr>
      <w:r w:rsidDel="00000000" w:rsidR="00000000" w:rsidRPr="00000000">
        <w:rPr>
          <w:rtl w:val="0"/>
        </w:rPr>
        <w:t xml:space="preserve">    "I notice that she left my...manga...on the desk next to us."</w:t>
      </w:r>
    </w:p>
    <w:p w:rsidR="00000000" w:rsidDel="00000000" w:rsidP="00000000" w:rsidRDefault="00000000" w:rsidRPr="00000000" w14:paraId="000028AA">
      <w:pPr>
        <w:pageBreakBefore w:val="0"/>
        <w:rPr/>
      </w:pPr>
      <w:r w:rsidDel="00000000" w:rsidR="00000000" w:rsidRPr="00000000">
        <w:rPr>
          <w:rtl w:val="0"/>
        </w:rPr>
        <w:t xml:space="preserve">    mc "I...uuuhhh...aaahhh</w:t>
      </w:r>
      <w:r w:rsidDel="00000000" w:rsidR="00000000" w:rsidRPr="00000000">
        <w:rPr>
          <w:rtl w:val="0"/>
        </w:rPr>
        <w:t xml:space="preserve">….eeehhh</w:t>
      </w:r>
      <w:r w:rsidDel="00000000" w:rsidR="00000000" w:rsidRPr="00000000">
        <w:rPr>
          <w:rtl w:val="0"/>
        </w:rPr>
        <w:t xml:space="preserve">."</w:t>
      </w:r>
    </w:p>
    <w:p w:rsidR="00000000" w:rsidDel="00000000" w:rsidP="00000000" w:rsidRDefault="00000000" w:rsidRPr="00000000" w14:paraId="000028AB">
      <w:pPr>
        <w:pageBreakBefore w:val="0"/>
        <w:rPr/>
      </w:pPr>
      <w:r w:rsidDel="00000000" w:rsidR="00000000" w:rsidRPr="00000000">
        <w:rPr>
          <w:rtl w:val="0"/>
        </w:rPr>
        <w:t xml:space="preserve">    m "I see I see, I hadn't considered that."</w:t>
      </w:r>
    </w:p>
    <w:p w:rsidR="00000000" w:rsidDel="00000000" w:rsidP="00000000" w:rsidRDefault="00000000" w:rsidRPr="00000000" w14:paraId="000028AC">
      <w:pPr>
        <w:pageBreakBefore w:val="0"/>
        <w:rPr/>
      </w:pPr>
      <w:r w:rsidDel="00000000" w:rsidR="00000000" w:rsidRPr="00000000">
        <w:rPr>
          <w:rtl w:val="0"/>
        </w:rPr>
        <w:t xml:space="preserve">    mc "Just...shut up and agree to never speak of this again."</w:t>
      </w:r>
    </w:p>
    <w:p w:rsidR="00000000" w:rsidDel="00000000" w:rsidP="00000000" w:rsidRDefault="00000000" w:rsidRPr="00000000" w14:paraId="000028AD">
      <w:pPr>
        <w:pageBreakBefore w:val="0"/>
        <w:rPr/>
      </w:pPr>
      <w:r w:rsidDel="00000000" w:rsidR="00000000" w:rsidRPr="00000000">
        <w:rPr>
          <w:rtl w:val="0"/>
        </w:rPr>
        <w:t xml:space="preserve">    m "Hm hehe, okay okay I'll give you a break for now but I'm not forgetting this."</w:t>
      </w:r>
    </w:p>
    <w:p w:rsidR="00000000" w:rsidDel="00000000" w:rsidP="00000000" w:rsidRDefault="00000000" w:rsidRPr="00000000" w14:paraId="000028AE">
      <w:pPr>
        <w:pageBreakBefore w:val="0"/>
        <w:rPr/>
      </w:pPr>
      <w:r w:rsidDel="00000000" w:rsidR="00000000" w:rsidRPr="00000000">
        <w:rPr>
          <w:rtl w:val="0"/>
        </w:rPr>
        <w:t xml:space="preserve">    "Monika gives me a pat on the cheek."</w:t>
      </w:r>
    </w:p>
    <w:p w:rsidR="00000000" w:rsidDel="00000000" w:rsidP="00000000" w:rsidRDefault="00000000" w:rsidRPr="00000000" w14:paraId="000028AF">
      <w:pPr>
        <w:pageBreakBefore w:val="0"/>
        <w:rPr/>
      </w:pPr>
      <w:r w:rsidDel="00000000" w:rsidR="00000000" w:rsidRPr="00000000">
        <w:rPr>
          <w:rtl w:val="0"/>
        </w:rPr>
        <w:t xml:space="preserve">    m 1cb "Also don't worry too much, I was kidding about texting Natsuki."</w:t>
      </w:r>
    </w:p>
    <w:p w:rsidR="00000000" w:rsidDel="00000000" w:rsidP="00000000" w:rsidRDefault="00000000" w:rsidRPr="00000000" w14:paraId="000028B0">
      <w:pPr>
        <w:pageBreakBefore w:val="0"/>
        <w:rPr/>
      </w:pPr>
      <w:r w:rsidDel="00000000" w:rsidR="00000000" w:rsidRPr="00000000">
        <w:rPr>
          <w:rtl w:val="0"/>
        </w:rPr>
        <w:t xml:space="preserve">    "I let out an obvious </w:t>
      </w:r>
      <w:r w:rsidDel="00000000" w:rsidR="00000000" w:rsidRPr="00000000">
        <w:rPr>
          <w:rtl w:val="0"/>
        </w:rPr>
        <w:t xml:space="preserve">sigh</w:t>
      </w:r>
      <w:r w:rsidDel="00000000" w:rsidR="00000000" w:rsidRPr="00000000">
        <w:rPr>
          <w:rtl w:val="0"/>
        </w:rPr>
        <w:t xml:space="preserve"> of relief."</w:t>
      </w:r>
    </w:p>
    <w:p w:rsidR="00000000" w:rsidDel="00000000" w:rsidP="00000000" w:rsidRDefault="00000000" w:rsidRPr="00000000" w14:paraId="000028B1">
      <w:pPr>
        <w:pageBreakBefore w:val="0"/>
        <w:rPr/>
      </w:pPr>
      <w:r w:rsidDel="00000000" w:rsidR="00000000" w:rsidRPr="00000000">
        <w:rPr>
          <w:rtl w:val="0"/>
        </w:rPr>
        <w:t xml:space="preserve">    m "The joke was totally worth it though."</w:t>
      </w:r>
    </w:p>
    <w:p w:rsidR="00000000" w:rsidDel="00000000" w:rsidP="00000000" w:rsidRDefault="00000000" w:rsidRPr="00000000" w14:paraId="000028B2">
      <w:pPr>
        <w:pageBreakBefore w:val="0"/>
        <w:rPr/>
      </w:pPr>
      <w:r w:rsidDel="00000000" w:rsidR="00000000" w:rsidRPr="00000000">
        <w:rPr>
          <w:rtl w:val="0"/>
        </w:rPr>
        <w:t xml:space="preserve">    mc "Oh yeah I'm so glad you're happy."</w:t>
      </w:r>
    </w:p>
    <w:p w:rsidR="00000000" w:rsidDel="00000000" w:rsidP="00000000" w:rsidRDefault="00000000" w:rsidRPr="00000000" w14:paraId="000028B3">
      <w:pPr>
        <w:pageBreakBefore w:val="0"/>
        <w:rPr/>
      </w:pPr>
      <w:r w:rsidDel="00000000" w:rsidR="00000000" w:rsidRPr="00000000">
        <w:rPr>
          <w:rtl w:val="0"/>
        </w:rPr>
        <w:t xml:space="preserve">    "I say that with maybe a little more frustration mixed in with the sarcasm than I intended."</w:t>
      </w:r>
    </w:p>
    <w:p w:rsidR="00000000" w:rsidDel="00000000" w:rsidP="00000000" w:rsidRDefault="00000000" w:rsidRPr="00000000" w14:paraId="000028B4">
      <w:pPr>
        <w:pageBreakBefore w:val="0"/>
        <w:rPr/>
      </w:pPr>
      <w:r w:rsidDel="00000000" w:rsidR="00000000" w:rsidRPr="00000000">
        <w:rPr>
          <w:rtl w:val="0"/>
        </w:rPr>
        <w:t xml:space="preserve">    "Monika leans in and gives me a quick hug while gently rubbing my back."</w:t>
      </w:r>
    </w:p>
    <w:p w:rsidR="00000000" w:rsidDel="00000000" w:rsidP="00000000" w:rsidRDefault="00000000" w:rsidRPr="00000000" w14:paraId="000028B5">
      <w:pPr>
        <w:pageBreakBefore w:val="0"/>
        <w:rPr/>
      </w:pPr>
      <w:r w:rsidDel="00000000" w:rsidR="00000000" w:rsidRPr="00000000">
        <w:rPr>
          <w:rtl w:val="0"/>
        </w:rPr>
        <w:t xml:space="preserve">    m "Oh relax [player], you'll be fine."</w:t>
      </w:r>
    </w:p>
    <w:p w:rsidR="00000000" w:rsidDel="00000000" w:rsidP="00000000" w:rsidRDefault="00000000" w:rsidRPr="00000000" w14:paraId="000028B6">
      <w:pPr>
        <w:pageBreakBefore w:val="0"/>
        <w:rPr/>
      </w:pPr>
      <w:r w:rsidDel="00000000" w:rsidR="00000000" w:rsidRPr="00000000">
        <w:rPr>
          <w:rtl w:val="0"/>
        </w:rPr>
        <w:t xml:space="preserve">    m 1cm "Maybe I did go a little overboard but hey, you started it."</w:t>
      </w:r>
    </w:p>
    <w:p w:rsidR="00000000" w:rsidDel="00000000" w:rsidP="00000000" w:rsidRDefault="00000000" w:rsidRPr="00000000" w14:paraId="000028B7">
      <w:pPr>
        <w:pageBreakBefore w:val="0"/>
        <w:rPr/>
      </w:pPr>
      <w:r w:rsidDel="00000000" w:rsidR="00000000" w:rsidRPr="00000000">
        <w:rPr>
          <w:rtl w:val="0"/>
        </w:rPr>
        <w:t xml:space="preserve">    m 1ca "Ehehe."</w:t>
      </w:r>
    </w:p>
    <w:p w:rsidR="00000000" w:rsidDel="00000000" w:rsidP="00000000" w:rsidRDefault="00000000" w:rsidRPr="00000000" w14:paraId="000028B8">
      <w:pPr>
        <w:pageBreakBefore w:val="0"/>
        <w:rPr/>
      </w:pPr>
      <w:r w:rsidDel="00000000" w:rsidR="00000000" w:rsidRPr="00000000">
        <w:rPr>
          <w:rtl w:val="0"/>
        </w:rPr>
        <w:t xml:space="preserve">    mc "Right, lesson learned. Anyways </w:t>
      </w:r>
      <w:r w:rsidDel="00000000" w:rsidR="00000000" w:rsidRPr="00000000">
        <w:rPr>
          <w:rtl w:val="0"/>
        </w:rPr>
        <w:t xml:space="preserve">now that that</w:t>
      </w:r>
      <w:r w:rsidDel="00000000" w:rsidR="00000000" w:rsidRPr="00000000">
        <w:rPr>
          <w:rtl w:val="0"/>
        </w:rPr>
        <w:t xml:space="preserve"> nightmare is over. What is it you wanted to tell me? You've made some plans or something?</w:t>
      </w:r>
    </w:p>
    <w:p w:rsidR="00000000" w:rsidDel="00000000" w:rsidP="00000000" w:rsidRDefault="00000000" w:rsidRPr="00000000" w14:paraId="000028B9">
      <w:pPr>
        <w:pageBreakBefore w:val="0"/>
        <w:rPr/>
      </w:pPr>
      <w:r w:rsidDel="00000000" w:rsidR="00000000" w:rsidRPr="00000000">
        <w:rPr>
          <w:rtl w:val="0"/>
        </w:rPr>
        <w:t xml:space="preserve">    m "Oh right!"</w:t>
      </w:r>
    </w:p>
    <w:p w:rsidR="00000000" w:rsidDel="00000000" w:rsidP="00000000" w:rsidRDefault="00000000" w:rsidRPr="00000000" w14:paraId="000028BA">
      <w:pPr>
        <w:pageBreakBefore w:val="0"/>
        <w:rPr/>
      </w:pPr>
      <w:r w:rsidDel="00000000" w:rsidR="00000000" w:rsidRPr="00000000">
        <w:rPr>
          <w:rtl w:val="0"/>
        </w:rPr>
        <w:t xml:space="preserve">    m "This is so exciting!"</w:t>
      </w:r>
    </w:p>
    <w:p w:rsidR="00000000" w:rsidDel="00000000" w:rsidP="00000000" w:rsidRDefault="00000000" w:rsidRPr="00000000" w14:paraId="000028BB">
      <w:pPr>
        <w:pageBreakBefore w:val="0"/>
        <w:rPr/>
      </w:pPr>
      <w:r w:rsidDel="00000000" w:rsidR="00000000" w:rsidRPr="00000000">
        <w:rPr>
          <w:rtl w:val="0"/>
        </w:rPr>
        <w:t xml:space="preserve">    m "Okay so basically, my family, not just my parents but my entire family, aunts, uncles, etc, own a nice little house by the lake just outside of town."</w:t>
      </w:r>
    </w:p>
    <w:p w:rsidR="00000000" w:rsidDel="00000000" w:rsidP="00000000" w:rsidRDefault="00000000" w:rsidRPr="00000000" w14:paraId="000028BC">
      <w:pPr>
        <w:pageBreakBefore w:val="0"/>
        <w:rPr/>
      </w:pPr>
      <w:r w:rsidDel="00000000" w:rsidR="00000000" w:rsidRPr="00000000">
        <w:rPr>
          <w:rtl w:val="0"/>
        </w:rPr>
        <w:t xml:space="preserve">    m "It's normally always a huge hassle to try and reserve time to stay at it since we all share it, and my parents are too busy to go this year so I didn't want to bring it up just because I doubted I'd be able to reserve any time so I didn't want to get our hopes up."</w:t>
      </w:r>
    </w:p>
    <w:p w:rsidR="00000000" w:rsidDel="00000000" w:rsidP="00000000" w:rsidRDefault="00000000" w:rsidRPr="00000000" w14:paraId="000028BD">
      <w:pPr>
        <w:pageBreakBefore w:val="0"/>
        <w:rPr/>
      </w:pPr>
      <w:r w:rsidDel="00000000" w:rsidR="00000000" w:rsidRPr="00000000">
        <w:rPr>
          <w:rtl w:val="0"/>
        </w:rPr>
        <w:t xml:space="preserve">    m "But it turns out that for now at least, the rest of my family is fairly busy too, so it's available for the weekend!"</w:t>
      </w:r>
    </w:p>
    <w:p w:rsidR="00000000" w:rsidDel="00000000" w:rsidP="00000000" w:rsidRDefault="00000000" w:rsidRPr="00000000" w14:paraId="000028BE">
      <w:pPr>
        <w:pageBreakBefore w:val="0"/>
        <w:rPr/>
      </w:pPr>
      <w:r w:rsidDel="00000000" w:rsidR="00000000" w:rsidRPr="00000000">
        <w:rPr>
          <w:rtl w:val="0"/>
        </w:rPr>
        <w:t xml:space="preserve">    m 1cb "I figured it would be the perfect, and probably only opportunity for us to go there together."</w:t>
      </w:r>
    </w:p>
    <w:p w:rsidR="00000000" w:rsidDel="00000000" w:rsidP="00000000" w:rsidRDefault="00000000" w:rsidRPr="00000000" w14:paraId="000028BF">
      <w:pPr>
        <w:pageBreakBefore w:val="0"/>
        <w:rPr/>
      </w:pPr>
      <w:r w:rsidDel="00000000" w:rsidR="00000000" w:rsidRPr="00000000">
        <w:rPr>
          <w:rtl w:val="0"/>
        </w:rPr>
        <w:t xml:space="preserve">    mc "Wow Monika, that sounds awesome!"</w:t>
      </w:r>
    </w:p>
    <w:p w:rsidR="00000000" w:rsidDel="00000000" w:rsidP="00000000" w:rsidRDefault="00000000" w:rsidRPr="00000000" w14:paraId="000028C0">
      <w:pPr>
        <w:pageBreakBefore w:val="0"/>
        <w:rPr/>
      </w:pPr>
      <w:r w:rsidDel="00000000" w:rsidR="00000000" w:rsidRPr="00000000">
        <w:rPr>
          <w:rtl w:val="0"/>
        </w:rPr>
        <w:t xml:space="preserve">    mc "I'd love to go."</w:t>
      </w:r>
    </w:p>
    <w:p w:rsidR="00000000" w:rsidDel="00000000" w:rsidP="00000000" w:rsidRDefault="00000000" w:rsidRPr="00000000" w14:paraId="000028C1">
      <w:pPr>
        <w:pageBreakBefore w:val="0"/>
        <w:rPr/>
      </w:pPr>
      <w:r w:rsidDel="00000000" w:rsidR="00000000" w:rsidRPr="00000000">
        <w:rPr>
          <w:rtl w:val="0"/>
        </w:rPr>
        <w:t xml:space="preserve">    "A weekend alone with Monika at a lake house...God really is real."</w:t>
      </w:r>
    </w:p>
    <w:p w:rsidR="00000000" w:rsidDel="00000000" w:rsidP="00000000" w:rsidRDefault="00000000" w:rsidRPr="00000000" w14:paraId="000028C2">
      <w:pPr>
        <w:pageBreakBefore w:val="0"/>
        <w:rPr/>
      </w:pPr>
      <w:r w:rsidDel="00000000" w:rsidR="00000000" w:rsidRPr="00000000">
        <w:rPr>
          <w:rtl w:val="0"/>
        </w:rPr>
        <w:t xml:space="preserve">    show monika 1cj at h11 zorder 2</w:t>
      </w:r>
    </w:p>
    <w:p w:rsidR="00000000" w:rsidDel="00000000" w:rsidP="00000000" w:rsidRDefault="00000000" w:rsidRPr="00000000" w14:paraId="000028C3">
      <w:pPr>
        <w:pageBreakBefore w:val="0"/>
        <w:rPr/>
      </w:pPr>
      <w:r w:rsidDel="00000000" w:rsidR="00000000" w:rsidRPr="00000000">
        <w:rPr>
          <w:rtl w:val="0"/>
        </w:rPr>
        <w:t xml:space="preserve">    m "Great! I knew you would."</w:t>
      </w:r>
    </w:p>
    <w:p w:rsidR="00000000" w:rsidDel="00000000" w:rsidP="00000000" w:rsidRDefault="00000000" w:rsidRPr="00000000" w14:paraId="000028C4">
      <w:pPr>
        <w:pageBreakBefore w:val="0"/>
        <w:rPr/>
      </w:pPr>
      <w:r w:rsidDel="00000000" w:rsidR="00000000" w:rsidRPr="00000000">
        <w:rPr>
          <w:rtl w:val="0"/>
        </w:rPr>
        <w:t xml:space="preserve">    m "We have to leave as soon as possible though, we'll only have it for the rest of this one weekend."</w:t>
      </w:r>
    </w:p>
    <w:p w:rsidR="00000000" w:rsidDel="00000000" w:rsidP="00000000" w:rsidRDefault="00000000" w:rsidRPr="00000000" w14:paraId="000028C5">
      <w:pPr>
        <w:pageBreakBefore w:val="0"/>
        <w:rPr/>
      </w:pPr>
      <w:r w:rsidDel="00000000" w:rsidR="00000000" w:rsidRPr="00000000">
        <w:rPr>
          <w:rtl w:val="0"/>
        </w:rPr>
        <w:t xml:space="preserve">    mc "Okay sounds good to me, I'm already super hyped."</w:t>
      </w:r>
    </w:p>
    <w:p w:rsidR="00000000" w:rsidDel="00000000" w:rsidP="00000000" w:rsidRDefault="00000000" w:rsidRPr="00000000" w14:paraId="000028C6">
      <w:pPr>
        <w:pageBreakBefore w:val="0"/>
        <w:rPr/>
      </w:pPr>
      <w:r w:rsidDel="00000000" w:rsidR="00000000" w:rsidRPr="00000000">
        <w:rPr>
          <w:rtl w:val="0"/>
        </w:rPr>
        <w:t xml:space="preserve">    mc "I'll pack a quick bag, should we meet back at your house for the ride there or something?</w:t>
      </w:r>
    </w:p>
    <w:p w:rsidR="00000000" w:rsidDel="00000000" w:rsidP="00000000" w:rsidRDefault="00000000" w:rsidRPr="00000000" w14:paraId="000028C7">
      <w:pPr>
        <w:pageBreakBefore w:val="0"/>
        <w:rPr/>
      </w:pPr>
      <w:r w:rsidDel="00000000" w:rsidR="00000000" w:rsidRPr="00000000">
        <w:rPr>
          <w:rtl w:val="0"/>
        </w:rPr>
        <w:t xml:space="preserve">    m 1cn "Well uh, I have to confess that there is a bit of a catch to this…"</w:t>
      </w:r>
    </w:p>
    <w:p w:rsidR="00000000" w:rsidDel="00000000" w:rsidP="00000000" w:rsidRDefault="00000000" w:rsidRPr="00000000" w14:paraId="000028C8">
      <w:pPr>
        <w:pageBreakBefore w:val="0"/>
        <w:rPr/>
      </w:pPr>
      <w:r w:rsidDel="00000000" w:rsidR="00000000" w:rsidRPr="00000000">
        <w:rPr>
          <w:rtl w:val="0"/>
        </w:rPr>
        <w:t xml:space="preserve">    mc "Huh? What is it Monika?"</w:t>
      </w:r>
    </w:p>
    <w:p w:rsidR="00000000" w:rsidDel="00000000" w:rsidP="00000000" w:rsidRDefault="00000000" w:rsidRPr="00000000" w14:paraId="000028C9">
      <w:pPr>
        <w:pageBreakBefore w:val="0"/>
        <w:rPr/>
      </w:pPr>
      <w:r w:rsidDel="00000000" w:rsidR="00000000" w:rsidRPr="00000000">
        <w:rPr>
          <w:rtl w:val="0"/>
        </w:rPr>
        <w:t xml:space="preserve">    m 1ce "Well it's about how we're going to have to get there, like I said my parents aren't able to go this year, and yours </w:t>
      </w:r>
      <w:r w:rsidDel="00000000" w:rsidR="00000000" w:rsidRPr="00000000">
        <w:rPr>
          <w:rtl w:val="0"/>
        </w:rPr>
        <w:t xml:space="preserve">seem</w:t>
      </w:r>
      <w:r w:rsidDel="00000000" w:rsidR="00000000" w:rsidRPr="00000000">
        <w:rPr>
          <w:rtl w:val="0"/>
        </w:rPr>
        <w:t xml:space="preserve"> to be busy too so none of them can drive us."</w:t>
      </w:r>
    </w:p>
    <w:p w:rsidR="00000000" w:rsidDel="00000000" w:rsidP="00000000" w:rsidRDefault="00000000" w:rsidRPr="00000000" w14:paraId="000028CA">
      <w:pPr>
        <w:pageBreakBefore w:val="0"/>
        <w:rPr/>
      </w:pPr>
      <w:r w:rsidDel="00000000" w:rsidR="00000000" w:rsidRPr="00000000">
        <w:rPr>
          <w:rtl w:val="0"/>
        </w:rPr>
        <w:t xml:space="preserve">    m "Also, neither of us have our drivers licenses yet and even if we did I doubt our parents would let us take the cars out of town for that long."</w:t>
      </w:r>
    </w:p>
    <w:p w:rsidR="00000000" w:rsidDel="00000000" w:rsidP="00000000" w:rsidRDefault="00000000" w:rsidRPr="00000000" w14:paraId="000028CB">
      <w:pPr>
        <w:pageBreakBefore w:val="0"/>
        <w:rPr/>
      </w:pPr>
      <w:r w:rsidDel="00000000" w:rsidR="00000000" w:rsidRPr="00000000">
        <w:rPr>
          <w:rtl w:val="0"/>
        </w:rPr>
        <w:t xml:space="preserve">    m "The house is in the woods so it's not like we can take any public transportation to get there."</w:t>
      </w:r>
    </w:p>
    <w:p w:rsidR="00000000" w:rsidDel="00000000" w:rsidP="00000000" w:rsidRDefault="00000000" w:rsidRPr="00000000" w14:paraId="000028CC">
      <w:pPr>
        <w:pageBreakBefore w:val="0"/>
        <w:rPr/>
      </w:pPr>
      <w:r w:rsidDel="00000000" w:rsidR="00000000" w:rsidRPr="00000000">
        <w:rPr>
          <w:rtl w:val="0"/>
        </w:rPr>
        <w:t xml:space="preserve">    m "And taking a taxi out there would be fairly pricey so…"</w:t>
      </w:r>
    </w:p>
    <w:p w:rsidR="00000000" w:rsidDel="00000000" w:rsidP="00000000" w:rsidRDefault="00000000" w:rsidRPr="00000000" w14:paraId="000028CD">
      <w:pPr>
        <w:pageBreakBefore w:val="0"/>
        <w:rPr/>
      </w:pPr>
      <w:r w:rsidDel="00000000" w:rsidR="00000000" w:rsidRPr="00000000">
        <w:rPr>
          <w:rtl w:val="0"/>
        </w:rPr>
        <w:t xml:space="preserve">    mc "Monika what are you trying to say?"</w:t>
      </w:r>
    </w:p>
    <w:p w:rsidR="00000000" w:rsidDel="00000000" w:rsidP="00000000" w:rsidRDefault="00000000" w:rsidRPr="00000000" w14:paraId="000028CE">
      <w:pPr>
        <w:pageBreakBefore w:val="0"/>
        <w:rPr/>
      </w:pPr>
      <w:r w:rsidDel="00000000" w:rsidR="00000000" w:rsidRPr="00000000">
        <w:rPr>
          <w:rtl w:val="0"/>
        </w:rPr>
        <w:t xml:space="preserve">    show monika 4cb at h11 zorder 2</w:t>
      </w:r>
    </w:p>
    <w:p w:rsidR="00000000" w:rsidDel="00000000" w:rsidP="00000000" w:rsidRDefault="00000000" w:rsidRPr="00000000" w14:paraId="000028CF">
      <w:pPr>
        <w:pageBreakBefore w:val="0"/>
        <w:rPr/>
      </w:pPr>
      <w:r w:rsidDel="00000000" w:rsidR="00000000" w:rsidRPr="00000000">
        <w:rPr>
          <w:rtl w:val="0"/>
        </w:rPr>
        <w:t xml:space="preserve">    m  "We're going to walk there together!"</w:t>
      </w:r>
    </w:p>
    <w:p w:rsidR="00000000" w:rsidDel="00000000" w:rsidP="00000000" w:rsidRDefault="00000000" w:rsidRPr="00000000" w14:paraId="000028D0">
      <w:pPr>
        <w:pageBreakBefore w:val="0"/>
        <w:rPr/>
      </w:pPr>
      <w:r w:rsidDel="00000000" w:rsidR="00000000" w:rsidRPr="00000000">
        <w:rPr>
          <w:rtl w:val="0"/>
        </w:rPr>
        <w:t xml:space="preserve">    "I raise my eyebrow and just stare at with a confused look on my face, trying to figure out if she's actually serious."</w:t>
      </w:r>
    </w:p>
    <w:p w:rsidR="00000000" w:rsidDel="00000000" w:rsidP="00000000" w:rsidRDefault="00000000" w:rsidRPr="00000000" w14:paraId="000028D1">
      <w:pPr>
        <w:pageBreakBefore w:val="0"/>
        <w:rPr/>
      </w:pPr>
      <w:r w:rsidDel="00000000" w:rsidR="00000000" w:rsidRPr="00000000">
        <w:rPr>
          <w:rtl w:val="0"/>
        </w:rPr>
        <w:t xml:space="preserve">    mc "Uh Monika, that lake is pretty far from here."</w:t>
      </w:r>
    </w:p>
    <w:p w:rsidR="00000000" w:rsidDel="00000000" w:rsidP="00000000" w:rsidRDefault="00000000" w:rsidRPr="00000000" w14:paraId="000028D2">
      <w:pPr>
        <w:pageBreakBefore w:val="0"/>
        <w:rPr/>
      </w:pPr>
      <w:r w:rsidDel="00000000" w:rsidR="00000000" w:rsidRPr="00000000">
        <w:rPr>
          <w:rtl w:val="0"/>
        </w:rPr>
        <w:t xml:space="preserve">    mc "How long will </w:t>
      </w:r>
      <w:r w:rsidDel="00000000" w:rsidR="00000000" w:rsidRPr="00000000">
        <w:rPr>
          <w:rtl w:val="0"/>
        </w:rPr>
        <w:t xml:space="preserve">it even take</w:t>
      </w:r>
      <w:r w:rsidDel="00000000" w:rsidR="00000000" w:rsidRPr="00000000">
        <w:rPr>
          <w:rtl w:val="0"/>
        </w:rPr>
        <w:t xml:space="preserve"> us to walk there?"</w:t>
      </w:r>
    </w:p>
    <w:p w:rsidR="00000000" w:rsidDel="00000000" w:rsidP="00000000" w:rsidRDefault="00000000" w:rsidRPr="00000000" w14:paraId="000028D3">
      <w:pPr>
        <w:pageBreakBefore w:val="0"/>
        <w:rPr/>
      </w:pPr>
      <w:r w:rsidDel="00000000" w:rsidR="00000000" w:rsidRPr="00000000">
        <w:rPr>
          <w:rtl w:val="0"/>
        </w:rPr>
        <w:t xml:space="preserve">    m 1cm "Well it's about noon right now so if we leave soon we should get there around...I want to say 6ish?</w:t>
      </w:r>
    </w:p>
    <w:p w:rsidR="00000000" w:rsidDel="00000000" w:rsidP="00000000" w:rsidRDefault="00000000" w:rsidRPr="00000000" w14:paraId="000028D4">
      <w:pPr>
        <w:pageBreakBefore w:val="0"/>
        <w:rPr/>
      </w:pPr>
      <w:r w:rsidDel="00000000" w:rsidR="00000000" w:rsidRPr="00000000">
        <w:rPr>
          <w:rtl w:val="0"/>
        </w:rPr>
        <w:t xml:space="preserve">    mc "6ish? So a roughly six hour long walk then."</w:t>
      </w:r>
    </w:p>
    <w:p w:rsidR="00000000" w:rsidDel="00000000" w:rsidP="00000000" w:rsidRDefault="00000000" w:rsidRPr="00000000" w14:paraId="000028D5">
      <w:pPr>
        <w:pageBreakBefore w:val="0"/>
        <w:rPr/>
      </w:pPr>
      <w:r w:rsidDel="00000000" w:rsidR="00000000" w:rsidRPr="00000000">
        <w:rPr>
          <w:rtl w:val="0"/>
        </w:rPr>
        <w:t xml:space="preserve">    mc "Did you estimate that with my walking speed or yours?</w:t>
      </w:r>
    </w:p>
    <w:p w:rsidR="00000000" w:rsidDel="00000000" w:rsidP="00000000" w:rsidRDefault="00000000" w:rsidRPr="00000000" w14:paraId="000028D6">
      <w:pPr>
        <w:pageBreakBefore w:val="0"/>
        <w:rPr/>
      </w:pPr>
      <w:r w:rsidDel="00000000" w:rsidR="00000000" w:rsidRPr="00000000">
        <w:rPr>
          <w:rtl w:val="0"/>
        </w:rPr>
        <w:t xml:space="preserve">    m "Um, I split the difference."</w:t>
      </w:r>
    </w:p>
    <w:p w:rsidR="00000000" w:rsidDel="00000000" w:rsidP="00000000" w:rsidRDefault="00000000" w:rsidRPr="00000000" w14:paraId="000028D7">
      <w:pPr>
        <w:pageBreakBefore w:val="0"/>
        <w:rPr/>
      </w:pPr>
      <w:r w:rsidDel="00000000" w:rsidR="00000000" w:rsidRPr="00000000">
        <w:rPr>
          <w:rtl w:val="0"/>
        </w:rPr>
        <w:t xml:space="preserve">    mc "That's not how that works Monika…"</w:t>
      </w:r>
    </w:p>
    <w:p w:rsidR="00000000" w:rsidDel="00000000" w:rsidP="00000000" w:rsidRDefault="00000000" w:rsidRPr="00000000" w14:paraId="000028D8">
      <w:pPr>
        <w:pageBreakBefore w:val="0"/>
        <w:rPr/>
      </w:pPr>
      <w:r w:rsidDel="00000000" w:rsidR="00000000" w:rsidRPr="00000000">
        <w:rPr>
          <w:rtl w:val="0"/>
        </w:rPr>
        <w:t xml:space="preserve">    m 2cl "Oh come on [player]! Trust me it'll be a fun walk, we'll talk the whole way there and can stop for lunch at some point right before we make it out of town."</w:t>
      </w:r>
    </w:p>
    <w:p w:rsidR="00000000" w:rsidDel="00000000" w:rsidP="00000000" w:rsidRDefault="00000000" w:rsidRPr="00000000" w14:paraId="000028D9">
      <w:pPr>
        <w:pageBreakBefore w:val="0"/>
        <w:rPr/>
      </w:pPr>
      <w:r w:rsidDel="00000000" w:rsidR="00000000" w:rsidRPr="00000000">
        <w:rPr>
          <w:rtl w:val="0"/>
        </w:rPr>
        <w:t xml:space="preserve">    m 5ca "And just think about all the fun we'll have when we get there."</w:t>
      </w:r>
    </w:p>
    <w:p w:rsidR="00000000" w:rsidDel="00000000" w:rsidP="00000000" w:rsidRDefault="00000000" w:rsidRPr="00000000" w14:paraId="000028DA">
      <w:pPr>
        <w:pageBreakBefore w:val="0"/>
        <w:rPr/>
      </w:pPr>
      <w:r w:rsidDel="00000000" w:rsidR="00000000" w:rsidRPr="00000000">
        <w:rPr>
          <w:rtl w:val="0"/>
        </w:rPr>
        <w:t xml:space="preserve">    m "Swimming in a lovely freshwater lake right underneath a beautiful sunset."</w:t>
      </w:r>
    </w:p>
    <w:p w:rsidR="00000000" w:rsidDel="00000000" w:rsidP="00000000" w:rsidRDefault="00000000" w:rsidRPr="00000000" w14:paraId="000028DB">
      <w:pPr>
        <w:pageBreakBefore w:val="0"/>
        <w:rPr/>
      </w:pPr>
      <w:r w:rsidDel="00000000" w:rsidR="00000000" w:rsidRPr="00000000">
        <w:rPr>
          <w:rtl w:val="0"/>
        </w:rPr>
        <w:t xml:space="preserve">    m "It would be awfully romantic wouldn't it?</w:t>
      </w:r>
    </w:p>
    <w:p w:rsidR="00000000" w:rsidDel="00000000" w:rsidP="00000000" w:rsidRDefault="00000000" w:rsidRPr="00000000" w14:paraId="000028DC">
      <w:pPr>
        <w:pageBreakBefore w:val="0"/>
        <w:rPr/>
      </w:pPr>
      <w:r w:rsidDel="00000000" w:rsidR="00000000" w:rsidRPr="00000000">
        <w:rPr>
          <w:rtl w:val="0"/>
        </w:rPr>
        <w:t xml:space="preserve">    "Monika starts to purr softly and takes my hand in </w:t>
      </w:r>
      <w:r w:rsidDel="00000000" w:rsidR="00000000" w:rsidRPr="00000000">
        <w:rPr>
          <w:rtl w:val="0"/>
        </w:rPr>
        <w:t xml:space="preserve">her's</w:t>
      </w:r>
      <w:r w:rsidDel="00000000" w:rsidR="00000000" w:rsidRPr="00000000">
        <w:rPr>
          <w:rtl w:val="0"/>
        </w:rPr>
        <w:t xml:space="preserve">, gently caressing it and moving closer to me."</w:t>
      </w:r>
    </w:p>
    <w:p w:rsidR="00000000" w:rsidDel="00000000" w:rsidP="00000000" w:rsidRDefault="00000000" w:rsidRPr="00000000" w14:paraId="000028DD">
      <w:pPr>
        <w:pageBreakBefore w:val="0"/>
        <w:rPr/>
      </w:pPr>
      <w:r w:rsidDel="00000000" w:rsidR="00000000" w:rsidRPr="00000000">
        <w:rPr>
          <w:rtl w:val="0"/>
        </w:rPr>
        <w:t xml:space="preserve">    m "</w:t>
      </w:r>
      <w:r w:rsidDel="00000000" w:rsidR="00000000" w:rsidRPr="00000000">
        <w:rPr>
          <w:rtl w:val="0"/>
        </w:rPr>
        <w:t xml:space="preserve">Pleeeeaaase</w:t>
      </w:r>
      <w:r w:rsidDel="00000000" w:rsidR="00000000" w:rsidRPr="00000000">
        <w:rPr>
          <w:rtl w:val="0"/>
        </w:rPr>
        <w:t xml:space="preserve"> [player]?"</w:t>
      </w:r>
    </w:p>
    <w:p w:rsidR="00000000" w:rsidDel="00000000" w:rsidP="00000000" w:rsidRDefault="00000000" w:rsidRPr="00000000" w14:paraId="000028DE">
      <w:pPr>
        <w:pageBreakBefore w:val="0"/>
        <w:rPr/>
      </w:pPr>
      <w:r w:rsidDel="00000000" w:rsidR="00000000" w:rsidRPr="00000000">
        <w:rPr>
          <w:rtl w:val="0"/>
        </w:rPr>
        <w:t xml:space="preserve">    mc "Well...it does sound wonderful."</w:t>
      </w:r>
    </w:p>
    <w:p w:rsidR="00000000" w:rsidDel="00000000" w:rsidP="00000000" w:rsidRDefault="00000000" w:rsidRPr="00000000" w14:paraId="000028DF">
      <w:pPr>
        <w:pageBreakBefore w:val="0"/>
        <w:rPr/>
      </w:pPr>
      <w:r w:rsidDel="00000000" w:rsidR="00000000" w:rsidRPr="00000000">
        <w:rPr>
          <w:rtl w:val="0"/>
        </w:rPr>
        <w:t xml:space="preserve">    mc "Okay fine let's do it, but we need to leave asap and I get to complain about the hike as much as I want."</w:t>
      </w:r>
    </w:p>
    <w:p w:rsidR="00000000" w:rsidDel="00000000" w:rsidP="00000000" w:rsidRDefault="00000000" w:rsidRPr="00000000" w14:paraId="000028E0">
      <w:pPr>
        <w:pageBreakBefore w:val="0"/>
        <w:rPr/>
      </w:pPr>
      <w:r w:rsidDel="00000000" w:rsidR="00000000" w:rsidRPr="00000000">
        <w:rPr>
          <w:rtl w:val="0"/>
        </w:rPr>
        <w:t xml:space="preserve">    m 1cb "Ahaha, fine fine I'll agree to those terms, but I really think you'll enjoy the hike, the path to the house has a lot of gorgeous scenery along the way."</w:t>
      </w:r>
    </w:p>
    <w:p w:rsidR="00000000" w:rsidDel="00000000" w:rsidP="00000000" w:rsidRDefault="00000000" w:rsidRPr="00000000" w14:paraId="000028E1">
      <w:pPr>
        <w:pageBreakBefore w:val="0"/>
        <w:rPr/>
      </w:pPr>
      <w:r w:rsidDel="00000000" w:rsidR="00000000" w:rsidRPr="00000000">
        <w:rPr>
          <w:rtl w:val="0"/>
        </w:rPr>
        <w:t xml:space="preserve">    mc "Oh I know it does, I used to go explore it sometimes as a kid with Sayori."</w:t>
      </w:r>
    </w:p>
    <w:p w:rsidR="00000000" w:rsidDel="00000000" w:rsidP="00000000" w:rsidRDefault="00000000" w:rsidRPr="00000000" w14:paraId="000028E2">
      <w:pPr>
        <w:pageBreakBefore w:val="0"/>
        <w:rPr/>
      </w:pPr>
      <w:r w:rsidDel="00000000" w:rsidR="00000000" w:rsidRPr="00000000">
        <w:rPr>
          <w:rtl w:val="0"/>
        </w:rPr>
        <w:t xml:space="preserve">    mc "Anyways, we should head out soon if we want to get there before it gets dark out."</w:t>
      </w:r>
    </w:p>
    <w:p w:rsidR="00000000" w:rsidDel="00000000" w:rsidP="00000000" w:rsidRDefault="00000000" w:rsidRPr="00000000" w14:paraId="000028E3">
      <w:pPr>
        <w:pageBreakBefore w:val="0"/>
        <w:rPr/>
      </w:pPr>
      <w:r w:rsidDel="00000000" w:rsidR="00000000" w:rsidRPr="00000000">
        <w:rPr>
          <w:rtl w:val="0"/>
        </w:rPr>
        <w:t xml:space="preserve">    mc "I'll start packing, will be ready in a few."</w:t>
      </w:r>
    </w:p>
    <w:p w:rsidR="00000000" w:rsidDel="00000000" w:rsidP="00000000" w:rsidRDefault="00000000" w:rsidRPr="00000000" w14:paraId="000028E4">
      <w:pPr>
        <w:pageBreakBefore w:val="0"/>
        <w:rPr/>
      </w:pPr>
      <w:r w:rsidDel="00000000" w:rsidR="00000000" w:rsidRPr="00000000">
        <w:rPr>
          <w:rtl w:val="0"/>
        </w:rPr>
        <w:t xml:space="preserve">    mc "Did you bring your stuff with you?"</w:t>
      </w:r>
    </w:p>
    <w:p w:rsidR="00000000" w:rsidDel="00000000" w:rsidP="00000000" w:rsidRDefault="00000000" w:rsidRPr="00000000" w14:paraId="000028E5">
      <w:pPr>
        <w:pageBreakBefore w:val="0"/>
        <w:rPr/>
      </w:pPr>
      <w:r w:rsidDel="00000000" w:rsidR="00000000" w:rsidRPr="00000000">
        <w:rPr>
          <w:rtl w:val="0"/>
        </w:rPr>
        <w:t xml:space="preserve">    m 1ca "Haha, I sure did."</w:t>
      </w:r>
    </w:p>
    <w:p w:rsidR="00000000" w:rsidDel="00000000" w:rsidP="00000000" w:rsidRDefault="00000000" w:rsidRPr="00000000" w14:paraId="000028E6">
      <w:pPr>
        <w:pageBreakBefore w:val="0"/>
        <w:rPr/>
      </w:pPr>
      <w:r w:rsidDel="00000000" w:rsidR="00000000" w:rsidRPr="00000000">
        <w:rPr>
          <w:rtl w:val="0"/>
        </w:rPr>
        <w:t xml:space="preserve">    m "It's right downstairs by the front door."</w:t>
      </w:r>
    </w:p>
    <w:p w:rsidR="00000000" w:rsidDel="00000000" w:rsidP="00000000" w:rsidRDefault="00000000" w:rsidRPr="00000000" w14:paraId="000028E7">
      <w:pPr>
        <w:pageBreakBefore w:val="0"/>
        <w:rPr/>
      </w:pPr>
      <w:r w:rsidDel="00000000" w:rsidR="00000000" w:rsidRPr="00000000">
        <w:rPr>
          <w:rtl w:val="0"/>
        </w:rPr>
        <w:t xml:space="preserve">    m "You would have noticed if you weren't so occupied faking a nap."</w:t>
      </w:r>
    </w:p>
    <w:p w:rsidR="00000000" w:rsidDel="00000000" w:rsidP="00000000" w:rsidRDefault="00000000" w:rsidRPr="00000000" w14:paraId="000028E8">
      <w:pPr>
        <w:pageBreakBefore w:val="0"/>
        <w:rPr/>
      </w:pPr>
      <w:r w:rsidDel="00000000" w:rsidR="00000000" w:rsidRPr="00000000">
        <w:rPr>
          <w:rtl w:val="0"/>
        </w:rPr>
        <w:t xml:space="preserve">    m "Or chasing me upstairs."</w:t>
      </w:r>
    </w:p>
    <w:p w:rsidR="00000000" w:rsidDel="00000000" w:rsidP="00000000" w:rsidRDefault="00000000" w:rsidRPr="00000000" w14:paraId="000028E9">
      <w:pPr>
        <w:pageBreakBefore w:val="0"/>
        <w:rPr/>
      </w:pPr>
      <w:r w:rsidDel="00000000" w:rsidR="00000000" w:rsidRPr="00000000">
        <w:rPr>
          <w:rtl w:val="0"/>
        </w:rPr>
        <w:t xml:space="preserve">    mc "Yeah yeah rub it in some more please."</w:t>
      </w:r>
    </w:p>
    <w:p w:rsidR="00000000" w:rsidDel="00000000" w:rsidP="00000000" w:rsidRDefault="00000000" w:rsidRPr="00000000" w14:paraId="000028EA">
      <w:pPr>
        <w:pageBreakBefore w:val="0"/>
        <w:rPr/>
      </w:pPr>
      <w:r w:rsidDel="00000000" w:rsidR="00000000" w:rsidRPr="00000000">
        <w:rPr>
          <w:rtl w:val="0"/>
        </w:rPr>
        <w:t xml:space="preserve">    m "Ehehe, I'm just teasing."</w:t>
      </w:r>
    </w:p>
    <w:p w:rsidR="00000000" w:rsidDel="00000000" w:rsidP="00000000" w:rsidRDefault="00000000" w:rsidRPr="00000000" w14:paraId="000028EB">
      <w:pPr>
        <w:pageBreakBefore w:val="0"/>
        <w:rPr/>
      </w:pPr>
      <w:r w:rsidDel="00000000" w:rsidR="00000000" w:rsidRPr="00000000">
        <w:rPr>
          <w:rtl w:val="0"/>
        </w:rPr>
        <w:t xml:space="preserve">    m "I'll go get my shoes on and wait out front."</w:t>
      </w:r>
    </w:p>
    <w:p w:rsidR="00000000" w:rsidDel="00000000" w:rsidP="00000000" w:rsidRDefault="00000000" w:rsidRPr="00000000" w14:paraId="000028EC">
      <w:pPr>
        <w:pageBreakBefore w:val="0"/>
        <w:rPr/>
      </w:pPr>
      <w:r w:rsidDel="00000000" w:rsidR="00000000" w:rsidRPr="00000000">
        <w:rPr>
          <w:rtl w:val="0"/>
        </w:rPr>
        <w:t xml:space="preserve">    mc "Okay sounds good."</w:t>
      </w:r>
    </w:p>
    <w:p w:rsidR="00000000" w:rsidDel="00000000" w:rsidP="00000000" w:rsidRDefault="00000000" w:rsidRPr="00000000" w14:paraId="000028ED">
      <w:pPr>
        <w:pageBreakBefore w:val="0"/>
        <w:rPr/>
      </w:pPr>
      <w:r w:rsidDel="00000000" w:rsidR="00000000" w:rsidRPr="00000000">
        <w:rPr>
          <w:rtl w:val="0"/>
        </w:rPr>
        <w:t xml:space="preserve">    show monika at thide zorder 1</w:t>
      </w:r>
    </w:p>
    <w:p w:rsidR="00000000" w:rsidDel="00000000" w:rsidP="00000000" w:rsidRDefault="00000000" w:rsidRPr="00000000" w14:paraId="000028EE">
      <w:pPr>
        <w:pageBreakBefore w:val="0"/>
        <w:rPr/>
      </w:pPr>
      <w:r w:rsidDel="00000000" w:rsidR="00000000" w:rsidRPr="00000000">
        <w:rPr>
          <w:rtl w:val="0"/>
        </w:rPr>
        <w:t xml:space="preserve">    hide monika</w:t>
      </w:r>
    </w:p>
    <w:p w:rsidR="00000000" w:rsidDel="00000000" w:rsidP="00000000" w:rsidRDefault="00000000" w:rsidRPr="00000000" w14:paraId="000028EF">
      <w:pPr>
        <w:pageBreakBefore w:val="0"/>
        <w:rPr/>
      </w:pPr>
      <w:r w:rsidDel="00000000" w:rsidR="00000000" w:rsidRPr="00000000">
        <w:rPr>
          <w:rtl w:val="0"/>
        </w:rPr>
        <w:t xml:space="preserve">    "Hm, I wonder what I should pack for this trip."</w:t>
      </w:r>
    </w:p>
    <w:p w:rsidR="00000000" w:rsidDel="00000000" w:rsidP="00000000" w:rsidRDefault="00000000" w:rsidRPr="00000000" w14:paraId="000028F0">
      <w:pPr>
        <w:pageBreakBefore w:val="0"/>
        <w:rPr/>
      </w:pPr>
      <w:r w:rsidDel="00000000" w:rsidR="00000000" w:rsidRPr="00000000">
        <w:rPr>
          <w:rtl w:val="0"/>
        </w:rPr>
        <w:t xml:space="preserve">    "I open up my closet and dresser."</w:t>
      </w:r>
    </w:p>
    <w:p w:rsidR="00000000" w:rsidDel="00000000" w:rsidP="00000000" w:rsidRDefault="00000000" w:rsidRPr="00000000" w14:paraId="000028F1">
      <w:pPr>
        <w:pageBreakBefore w:val="0"/>
        <w:rPr/>
      </w:pPr>
      <w:r w:rsidDel="00000000" w:rsidR="00000000" w:rsidRPr="00000000">
        <w:rPr>
          <w:rtl w:val="0"/>
        </w:rPr>
        <w:t xml:space="preserve">    "And maybe I also put my \ "manga \ back…"</w:t>
      </w:r>
    </w:p>
    <w:p w:rsidR="00000000" w:rsidDel="00000000" w:rsidP="00000000" w:rsidRDefault="00000000" w:rsidRPr="00000000" w14:paraId="000028F2">
      <w:pPr>
        <w:pageBreakBefore w:val="0"/>
        <w:rPr/>
      </w:pPr>
      <w:r w:rsidDel="00000000" w:rsidR="00000000" w:rsidRPr="00000000">
        <w:rPr>
          <w:rtl w:val="0"/>
        </w:rPr>
        <w:t xml:space="preserve">    "The clothes I have on now are probably fine to travel in, but I'll of course new a few extra pairs for the weekend."</w:t>
      </w:r>
    </w:p>
    <w:p w:rsidR="00000000" w:rsidDel="00000000" w:rsidP="00000000" w:rsidRDefault="00000000" w:rsidRPr="00000000" w14:paraId="000028F3">
      <w:pPr>
        <w:pageBreakBefore w:val="0"/>
        <w:rPr/>
      </w:pPr>
      <w:r w:rsidDel="00000000" w:rsidR="00000000" w:rsidRPr="00000000">
        <w:rPr>
          <w:rtl w:val="0"/>
        </w:rPr>
        <w:t xml:space="preserve">    "I shouldn't need to much else anyways."</w:t>
      </w:r>
    </w:p>
    <w:p w:rsidR="00000000" w:rsidDel="00000000" w:rsidP="00000000" w:rsidRDefault="00000000" w:rsidRPr="00000000" w14:paraId="000028F4">
      <w:pPr>
        <w:pageBreakBefore w:val="0"/>
        <w:rPr/>
      </w:pPr>
      <w:r w:rsidDel="00000000" w:rsidR="00000000" w:rsidRPr="00000000">
        <w:rPr>
          <w:rtl w:val="0"/>
        </w:rPr>
        <w:t xml:space="preserve">    "Phone charger, check. Small backpack, check. Swim trunks, check, snacks and drinks, check. Oh, what's this?"</w:t>
      </w:r>
    </w:p>
    <w:p w:rsidR="00000000" w:rsidDel="00000000" w:rsidP="00000000" w:rsidRDefault="00000000" w:rsidRPr="00000000" w14:paraId="000028F5">
      <w:pPr>
        <w:pageBreakBefore w:val="0"/>
        <w:rPr/>
      </w:pPr>
      <w:r w:rsidDel="00000000" w:rsidR="00000000" w:rsidRPr="00000000">
        <w:rPr>
          <w:rtl w:val="0"/>
        </w:rPr>
        <w:t xml:space="preserve">    "Sunscreen, that'll probably be pretty important."</w:t>
      </w:r>
    </w:p>
    <w:p w:rsidR="00000000" w:rsidDel="00000000" w:rsidP="00000000" w:rsidRDefault="00000000" w:rsidRPr="00000000" w14:paraId="000028F6">
      <w:pPr>
        <w:pageBreakBefore w:val="0"/>
        <w:rPr/>
      </w:pPr>
      <w:r w:rsidDel="00000000" w:rsidR="00000000" w:rsidRPr="00000000">
        <w:rPr>
          <w:rtl w:val="0"/>
        </w:rPr>
        <w:t xml:space="preserve">    "My skin is so pale from staying inside so much, without it I'd probably get roasted before we even make it out of town."</w:t>
      </w:r>
    </w:p>
    <w:p w:rsidR="00000000" w:rsidDel="00000000" w:rsidP="00000000" w:rsidRDefault="00000000" w:rsidRPr="00000000" w14:paraId="000028F7">
      <w:pPr>
        <w:pageBreakBefore w:val="0"/>
        <w:rPr/>
      </w:pPr>
      <w:r w:rsidDel="00000000" w:rsidR="00000000" w:rsidRPr="00000000">
        <w:rPr>
          <w:rtl w:val="0"/>
        </w:rPr>
        <w:t xml:space="preserve">    "Oh wait a second, this is just lotion."</w:t>
      </w:r>
    </w:p>
    <w:p w:rsidR="00000000" w:rsidDel="00000000" w:rsidP="00000000" w:rsidRDefault="00000000" w:rsidRPr="00000000" w14:paraId="000028F8">
      <w:pPr>
        <w:pageBreakBefore w:val="0"/>
        <w:rPr/>
      </w:pPr>
      <w:r w:rsidDel="00000000" w:rsidR="00000000" w:rsidRPr="00000000">
        <w:rPr>
          <w:rtl w:val="0"/>
        </w:rPr>
        <w:t xml:space="preserve">    "Eh it's fine, I'm sure I can find sunscreen in the bathroom when I go to get my toothbrush."</w:t>
      </w:r>
    </w:p>
    <w:p w:rsidR="00000000" w:rsidDel="00000000" w:rsidP="00000000" w:rsidRDefault="00000000" w:rsidRPr="00000000" w14:paraId="000028F9">
      <w:pPr>
        <w:pageBreakBefore w:val="0"/>
        <w:rPr/>
      </w:pPr>
      <w:r w:rsidDel="00000000" w:rsidR="00000000" w:rsidRPr="00000000">
        <w:rPr>
          <w:rtl w:val="0"/>
        </w:rPr>
        <w:t xml:space="preserve">    "That should be it then."</w:t>
      </w:r>
    </w:p>
    <w:p w:rsidR="00000000" w:rsidDel="00000000" w:rsidP="00000000" w:rsidRDefault="00000000" w:rsidRPr="00000000" w14:paraId="000028FA">
      <w:pPr>
        <w:pageBreakBefore w:val="0"/>
        <w:rPr/>
      </w:pPr>
      <w:r w:rsidDel="00000000" w:rsidR="00000000" w:rsidRPr="00000000">
        <w:rPr>
          <w:rtl w:val="0"/>
        </w:rPr>
        <w:t xml:space="preserve">    "Time to begin a heartfelt, romantic, and hopefully not too exhausting adventure."</w:t>
      </w:r>
    </w:p>
    <w:p w:rsidR="00000000" w:rsidDel="00000000" w:rsidP="00000000" w:rsidRDefault="00000000" w:rsidRPr="00000000" w14:paraId="000028FB">
      <w:pPr>
        <w:pageBreakBefore w:val="0"/>
        <w:rPr/>
      </w:pPr>
      <w:r w:rsidDel="00000000" w:rsidR="00000000" w:rsidRPr="00000000">
        <w:rPr>
          <w:rtl w:val="0"/>
        </w:rPr>
        <w:t xml:space="preserve">    scene bg house</w:t>
      </w:r>
    </w:p>
    <w:p w:rsidR="00000000" w:rsidDel="00000000" w:rsidP="00000000" w:rsidRDefault="00000000" w:rsidRPr="00000000" w14:paraId="000028FC">
      <w:pPr>
        <w:pageBreakBefore w:val="0"/>
        <w:rPr/>
      </w:pPr>
      <w:r w:rsidDel="00000000" w:rsidR="00000000" w:rsidRPr="00000000">
        <w:rPr>
          <w:rtl w:val="0"/>
        </w:rPr>
        <w:t xml:space="preserve">    with dissolve_scene_full</w:t>
      </w:r>
    </w:p>
    <w:p w:rsidR="00000000" w:rsidDel="00000000" w:rsidP="00000000" w:rsidRDefault="00000000" w:rsidRPr="00000000" w14:paraId="000028FD">
      <w:pPr>
        <w:pageBreakBefore w:val="0"/>
        <w:rPr/>
      </w:pPr>
      <w:r w:rsidDel="00000000" w:rsidR="00000000" w:rsidRPr="00000000">
        <w:rPr>
          <w:rtl w:val="0"/>
        </w:rPr>
        <w:t xml:space="preserve">    show monika 1ca at t11 zorder 2</w:t>
      </w:r>
    </w:p>
    <w:p w:rsidR="00000000" w:rsidDel="00000000" w:rsidP="00000000" w:rsidRDefault="00000000" w:rsidRPr="00000000" w14:paraId="000028FE">
      <w:pPr>
        <w:pageBreakBefore w:val="0"/>
        <w:rPr/>
      </w:pPr>
      <w:r w:rsidDel="00000000" w:rsidR="00000000" w:rsidRPr="00000000">
        <w:rPr>
          <w:rtl w:val="0"/>
        </w:rPr>
        <w:t xml:space="preserve">    m "Hey [player] ready to go?"</w:t>
      </w:r>
    </w:p>
    <w:p w:rsidR="00000000" w:rsidDel="00000000" w:rsidP="00000000" w:rsidRDefault="00000000" w:rsidRPr="00000000" w14:paraId="000028FF">
      <w:pPr>
        <w:pageBreakBefore w:val="0"/>
        <w:rPr/>
      </w:pPr>
      <w:r w:rsidDel="00000000" w:rsidR="00000000" w:rsidRPr="00000000">
        <w:rPr>
          <w:rtl w:val="0"/>
        </w:rPr>
        <w:t xml:space="preserve">    mc "As ready for a six hour walk as I'll ever be."</w:t>
      </w:r>
    </w:p>
    <w:p w:rsidR="00000000" w:rsidDel="00000000" w:rsidP="00000000" w:rsidRDefault="00000000" w:rsidRPr="00000000" w14:paraId="00002900">
      <w:pPr>
        <w:pageBreakBefore w:val="0"/>
        <w:rPr/>
      </w:pPr>
      <w:r w:rsidDel="00000000" w:rsidR="00000000" w:rsidRPr="00000000">
        <w:rPr>
          <w:rtl w:val="0"/>
        </w:rPr>
        <w:t xml:space="preserve">    mc "I hope you know the way there though, I haven't been to those woods in a long time and my parents or Sayori's would always drive me there."</w:t>
      </w:r>
    </w:p>
    <w:p w:rsidR="00000000" w:rsidDel="00000000" w:rsidP="00000000" w:rsidRDefault="00000000" w:rsidRPr="00000000" w14:paraId="00002901">
      <w:pPr>
        <w:pageBreakBefore w:val="0"/>
        <w:rPr/>
      </w:pPr>
      <w:r w:rsidDel="00000000" w:rsidR="00000000" w:rsidRPr="00000000">
        <w:rPr>
          <w:rtl w:val="0"/>
        </w:rPr>
        <w:t xml:space="preserve">    m "Oh don't worry I've got the directions on gps on my phone."</w:t>
      </w:r>
    </w:p>
    <w:p w:rsidR="00000000" w:rsidDel="00000000" w:rsidP="00000000" w:rsidRDefault="00000000" w:rsidRPr="00000000" w14:paraId="00002902">
      <w:pPr>
        <w:pageBreakBefore w:val="0"/>
        <w:rPr/>
      </w:pPr>
      <w:r w:rsidDel="00000000" w:rsidR="00000000" w:rsidRPr="00000000">
        <w:rPr>
          <w:rtl w:val="0"/>
        </w:rPr>
        <w:t xml:space="preserve">    mc "And what about once we get to the beginning of the woods and we lose signal?"</w:t>
      </w:r>
    </w:p>
    <w:p w:rsidR="00000000" w:rsidDel="00000000" w:rsidP="00000000" w:rsidRDefault="00000000" w:rsidRPr="00000000" w14:paraId="00002903">
      <w:pPr>
        <w:pageBreakBefore w:val="0"/>
        <w:rPr/>
      </w:pPr>
      <w:r w:rsidDel="00000000" w:rsidR="00000000" w:rsidRPr="00000000">
        <w:rPr>
          <w:rtl w:val="0"/>
        </w:rPr>
        <w:t xml:space="preserve">    m 2cb "I've got a physical map of that whole area in my pocket as well as a pretty good memory of all the hiking paths that lead to the house."</w:t>
      </w:r>
    </w:p>
    <w:p w:rsidR="00000000" w:rsidDel="00000000" w:rsidP="00000000" w:rsidRDefault="00000000" w:rsidRPr="00000000" w14:paraId="00002904">
      <w:pPr>
        <w:pageBreakBefore w:val="0"/>
        <w:rPr/>
      </w:pPr>
      <w:r w:rsidDel="00000000" w:rsidR="00000000" w:rsidRPr="00000000">
        <w:rPr>
          <w:rtl w:val="0"/>
        </w:rPr>
        <w:t xml:space="preserve">    mc "Wow, you really did come prepared."</w:t>
      </w:r>
    </w:p>
    <w:p w:rsidR="00000000" w:rsidDel="00000000" w:rsidP="00000000" w:rsidRDefault="00000000" w:rsidRPr="00000000" w14:paraId="00002905">
      <w:pPr>
        <w:pageBreakBefore w:val="0"/>
        <w:rPr/>
      </w:pPr>
      <w:r w:rsidDel="00000000" w:rsidR="00000000" w:rsidRPr="00000000">
        <w:rPr>
          <w:rtl w:val="0"/>
        </w:rPr>
        <w:t xml:space="preserve">    m "When do I not?"</w:t>
      </w:r>
    </w:p>
    <w:p w:rsidR="00000000" w:rsidDel="00000000" w:rsidP="00000000" w:rsidRDefault="00000000" w:rsidRPr="00000000" w14:paraId="00002906">
      <w:pPr>
        <w:pageBreakBefore w:val="0"/>
        <w:rPr/>
      </w:pPr>
      <w:r w:rsidDel="00000000" w:rsidR="00000000" w:rsidRPr="00000000">
        <w:rPr>
          <w:rtl w:val="0"/>
        </w:rPr>
        <w:t xml:space="preserve">    mc "Hm, point taken, well lead the way then."</w:t>
      </w:r>
    </w:p>
    <w:p w:rsidR="00000000" w:rsidDel="00000000" w:rsidP="00000000" w:rsidRDefault="00000000" w:rsidRPr="00000000" w14:paraId="00002907">
      <w:pPr>
        <w:pageBreakBefore w:val="0"/>
        <w:rPr/>
      </w:pPr>
      <w:r w:rsidDel="00000000" w:rsidR="00000000" w:rsidRPr="00000000">
        <w:rPr>
          <w:rtl w:val="0"/>
        </w:rPr>
        <w:t xml:space="preserve">    m "Onward to adventure!"</w:t>
      </w:r>
    </w:p>
    <w:p w:rsidR="00000000" w:rsidDel="00000000" w:rsidP="00000000" w:rsidRDefault="00000000" w:rsidRPr="00000000" w14:paraId="00002908">
      <w:pPr>
        <w:pageBreakBefore w:val="0"/>
        <w:rPr/>
      </w:pPr>
      <w:r w:rsidDel="00000000" w:rsidR="00000000" w:rsidRPr="00000000">
        <w:rPr>
          <w:rtl w:val="0"/>
        </w:rPr>
        <w:t xml:space="preserve">    scene bg town</w:t>
      </w:r>
    </w:p>
    <w:p w:rsidR="00000000" w:rsidDel="00000000" w:rsidP="00000000" w:rsidRDefault="00000000" w:rsidRPr="00000000" w14:paraId="00002909">
      <w:pPr>
        <w:pageBreakBefore w:val="0"/>
        <w:rPr/>
      </w:pPr>
      <w:r w:rsidDel="00000000" w:rsidR="00000000" w:rsidRPr="00000000">
        <w:rPr>
          <w:rtl w:val="0"/>
        </w:rPr>
        <w:t xml:space="preserve">    with dissolve_scene_full</w:t>
      </w:r>
    </w:p>
    <w:p w:rsidR="00000000" w:rsidDel="00000000" w:rsidP="00000000" w:rsidRDefault="00000000" w:rsidRPr="00000000" w14:paraId="0000290A">
      <w:pPr>
        <w:pageBreakBefore w:val="0"/>
        <w:rPr/>
      </w:pPr>
      <w:r w:rsidDel="00000000" w:rsidR="00000000" w:rsidRPr="00000000">
        <w:rPr>
          <w:rtl w:val="0"/>
        </w:rPr>
        <w:t xml:space="preserve">    "We spend the first part of our long journey traveling downtown towards the edge of town where the woods are."</w:t>
      </w:r>
    </w:p>
    <w:p w:rsidR="00000000" w:rsidDel="00000000" w:rsidP="00000000" w:rsidRDefault="00000000" w:rsidRPr="00000000" w14:paraId="0000290B">
      <w:pPr>
        <w:pageBreakBefore w:val="0"/>
        <w:rPr/>
      </w:pPr>
      <w:r w:rsidDel="00000000" w:rsidR="00000000" w:rsidRPr="00000000">
        <w:rPr>
          <w:rtl w:val="0"/>
        </w:rPr>
        <w:t xml:space="preserve">    "We mostly make idle chit chat and small talk about the things we packed, what we'll do first when we get there, etc."</w:t>
      </w:r>
    </w:p>
    <w:p w:rsidR="00000000" w:rsidDel="00000000" w:rsidP="00000000" w:rsidRDefault="00000000" w:rsidRPr="00000000" w14:paraId="0000290C">
      <w:pPr>
        <w:pageBreakBefore w:val="0"/>
        <w:rPr/>
      </w:pPr>
      <w:r w:rsidDel="00000000" w:rsidR="00000000" w:rsidRPr="00000000">
        <w:rPr>
          <w:rtl w:val="0"/>
        </w:rPr>
        <w:t xml:space="preserve">    "Eventually we pass by a small cafe on our way there."</w:t>
      </w:r>
    </w:p>
    <w:p w:rsidR="00000000" w:rsidDel="00000000" w:rsidP="00000000" w:rsidRDefault="00000000" w:rsidRPr="00000000" w14:paraId="0000290D">
      <w:pPr>
        <w:pageBreakBefore w:val="0"/>
        <w:rPr/>
      </w:pPr>
      <w:r w:rsidDel="00000000" w:rsidR="00000000" w:rsidRPr="00000000">
        <w:rPr>
          <w:rtl w:val="0"/>
        </w:rPr>
        <w:t xml:space="preserve">    show monika 1ca at t11 zorder 2</w:t>
      </w:r>
    </w:p>
    <w:p w:rsidR="00000000" w:rsidDel="00000000" w:rsidP="00000000" w:rsidRDefault="00000000" w:rsidRPr="00000000" w14:paraId="0000290E">
      <w:pPr>
        <w:pageBreakBefore w:val="0"/>
        <w:rPr/>
      </w:pPr>
      <w:r w:rsidDel="00000000" w:rsidR="00000000" w:rsidRPr="00000000">
        <w:rPr>
          <w:rtl w:val="0"/>
        </w:rPr>
        <w:t xml:space="preserve">    mc "Hey Monika, you want to stop here for lunch? It'll probably be our last chance to do so before leaving town."</w:t>
      </w:r>
    </w:p>
    <w:p w:rsidR="00000000" w:rsidDel="00000000" w:rsidP="00000000" w:rsidRDefault="00000000" w:rsidRPr="00000000" w14:paraId="0000290F">
      <w:pPr>
        <w:pageBreakBefore w:val="0"/>
        <w:rPr/>
      </w:pPr>
      <w:r w:rsidDel="00000000" w:rsidR="00000000" w:rsidRPr="00000000">
        <w:rPr>
          <w:rtl w:val="0"/>
        </w:rPr>
        <w:t xml:space="preserve">    m "Actually [player], I was thinking it would be fun to have lunch out on the trail."</w:t>
      </w:r>
    </w:p>
    <w:p w:rsidR="00000000" w:rsidDel="00000000" w:rsidP="00000000" w:rsidRDefault="00000000" w:rsidRPr="00000000" w14:paraId="00002910">
      <w:pPr>
        <w:pageBreakBefore w:val="0"/>
        <w:rPr/>
      </w:pPr>
      <w:r w:rsidDel="00000000" w:rsidR="00000000" w:rsidRPr="00000000">
        <w:rPr>
          <w:rtl w:val="0"/>
        </w:rPr>
        <w:t xml:space="preserve">    mc "Oh okay yeah that sounds awesome. Do you want to just get some stuff to go then or?"</w:t>
      </w:r>
    </w:p>
    <w:p w:rsidR="00000000" w:rsidDel="00000000" w:rsidP="00000000" w:rsidRDefault="00000000" w:rsidRPr="00000000" w14:paraId="00002911">
      <w:pPr>
        <w:pageBreakBefore w:val="0"/>
        <w:rPr/>
      </w:pPr>
      <w:r w:rsidDel="00000000" w:rsidR="00000000" w:rsidRPr="00000000">
        <w:rPr>
          <w:rtl w:val="0"/>
        </w:rPr>
        <w:t xml:space="preserve">    m "Way ahead of you [player] I made us lunch back home."</w:t>
      </w:r>
    </w:p>
    <w:p w:rsidR="00000000" w:rsidDel="00000000" w:rsidP="00000000" w:rsidRDefault="00000000" w:rsidRPr="00000000" w14:paraId="00002912">
      <w:pPr>
        <w:pageBreakBefore w:val="0"/>
        <w:rPr/>
      </w:pPr>
      <w:r w:rsidDel="00000000" w:rsidR="00000000" w:rsidRPr="00000000">
        <w:rPr>
          <w:rtl w:val="0"/>
        </w:rPr>
        <w:t xml:space="preserve">    mc "Oh wow how nice of you!... So when exactly would we be stopping for it though… ?"</w:t>
      </w:r>
    </w:p>
    <w:p w:rsidR="00000000" w:rsidDel="00000000" w:rsidP="00000000" w:rsidRDefault="00000000" w:rsidRPr="00000000" w14:paraId="00002913">
      <w:pPr>
        <w:pageBreakBefore w:val="0"/>
        <w:rPr/>
      </w:pPr>
      <w:r w:rsidDel="00000000" w:rsidR="00000000" w:rsidRPr="00000000">
        <w:rPr>
          <w:rtl w:val="0"/>
        </w:rPr>
        <w:t xml:space="preserve">    "Lunch in the woods with Monika sounds great and all but I can't help but wonder if she did this just to take away more reasons for me to ask for breaks."</w:t>
      </w:r>
    </w:p>
    <w:p w:rsidR="00000000" w:rsidDel="00000000" w:rsidP="00000000" w:rsidRDefault="00000000" w:rsidRPr="00000000" w14:paraId="00002914">
      <w:pPr>
        <w:pageBreakBefore w:val="0"/>
        <w:rPr/>
      </w:pPr>
      <w:r w:rsidDel="00000000" w:rsidR="00000000" w:rsidRPr="00000000">
        <w:rPr>
          <w:rtl w:val="0"/>
        </w:rPr>
        <w:t xml:space="preserve">    m 1cb "Mmm ehehe, what's the matter [player]? Did you have a light breakfast?" </w:t>
      </w:r>
    </w:p>
    <w:p w:rsidR="00000000" w:rsidDel="00000000" w:rsidP="00000000" w:rsidRDefault="00000000" w:rsidRPr="00000000" w14:paraId="00002915">
      <w:pPr>
        <w:pageBreakBefore w:val="0"/>
        <w:rPr/>
      </w:pPr>
      <w:r w:rsidDel="00000000" w:rsidR="00000000" w:rsidRPr="00000000">
        <w:rPr>
          <w:rtl w:val="0"/>
        </w:rPr>
        <w:t xml:space="preserve">    mc "Well no not exactly, but I mean we've been walking for ages now, I've burned off all the calories and energy." </w:t>
      </w:r>
    </w:p>
    <w:p w:rsidR="00000000" w:rsidDel="00000000" w:rsidP="00000000" w:rsidRDefault="00000000" w:rsidRPr="00000000" w14:paraId="00002916">
      <w:pPr>
        <w:pageBreakBefore w:val="0"/>
        <w:rPr/>
      </w:pPr>
      <w:r w:rsidDel="00000000" w:rsidR="00000000" w:rsidRPr="00000000">
        <w:rPr>
          <w:rtl w:val="0"/>
        </w:rPr>
        <w:t xml:space="preserve">    m "We've been walking for about twentyish minutes I think."</w:t>
      </w:r>
    </w:p>
    <w:p w:rsidR="00000000" w:rsidDel="00000000" w:rsidP="00000000" w:rsidRDefault="00000000" w:rsidRPr="00000000" w14:paraId="00002917">
      <w:pPr>
        <w:pageBreakBefore w:val="0"/>
        <w:rPr/>
      </w:pPr>
      <w:r w:rsidDel="00000000" w:rsidR="00000000" w:rsidRPr="00000000">
        <w:rPr>
          <w:rtl w:val="0"/>
        </w:rPr>
        <w:t xml:space="preserve">    mc "Yeah okay nice try. I'm gullible I admit it but not that gullible. It has been at least an hour since we started."</w:t>
      </w:r>
    </w:p>
    <w:p w:rsidR="00000000" w:rsidDel="00000000" w:rsidP="00000000" w:rsidRDefault="00000000" w:rsidRPr="00000000" w14:paraId="00002918">
      <w:pPr>
        <w:pageBreakBefore w:val="0"/>
        <w:rPr/>
      </w:pPr>
      <w:r w:rsidDel="00000000" w:rsidR="00000000" w:rsidRPr="00000000">
        <w:rPr>
          <w:rtl w:val="0"/>
        </w:rPr>
        <w:t xml:space="preserve">    "Monika took her phone out of her pocket and showed me the time."</w:t>
      </w:r>
    </w:p>
    <w:p w:rsidR="00000000" w:rsidDel="00000000" w:rsidP="00000000" w:rsidRDefault="00000000" w:rsidRPr="00000000" w14:paraId="00002919">
      <w:pPr>
        <w:pageBreakBefore w:val="0"/>
        <w:rPr/>
      </w:pPr>
      <w:r w:rsidDel="00000000" w:rsidR="00000000" w:rsidRPr="00000000">
        <w:rPr>
          <w:rtl w:val="0"/>
        </w:rPr>
        <w:t xml:space="preserve">    "It turns out that we have been traveling for just barely over thirty minutes."</w:t>
      </w:r>
    </w:p>
    <w:p w:rsidR="00000000" w:rsidDel="00000000" w:rsidP="00000000" w:rsidRDefault="00000000" w:rsidRPr="00000000" w14:paraId="0000291A">
      <w:pPr>
        <w:pageBreakBefore w:val="0"/>
        <w:rPr/>
      </w:pPr>
      <w:r w:rsidDel="00000000" w:rsidR="00000000" w:rsidRPr="00000000">
        <w:rPr>
          <w:rtl w:val="0"/>
        </w:rPr>
        <w:t xml:space="preserve">    mc "Ha! We've been at this for thirty minutes, which rounds to an hour. I'm right."</w:t>
      </w:r>
    </w:p>
    <w:p w:rsidR="00000000" w:rsidDel="00000000" w:rsidP="00000000" w:rsidRDefault="00000000" w:rsidRPr="00000000" w14:paraId="0000291B">
      <w:pPr>
        <w:pageBreakBefore w:val="0"/>
        <w:rPr/>
      </w:pPr>
      <w:r w:rsidDel="00000000" w:rsidR="00000000" w:rsidRPr="00000000">
        <w:rPr>
          <w:rtl w:val="0"/>
        </w:rPr>
        <w:t xml:space="preserve">    m 5cb "Are you insane?! Thirty minutes is way closer to my estimation."</w:t>
      </w:r>
    </w:p>
    <w:p w:rsidR="00000000" w:rsidDel="00000000" w:rsidP="00000000" w:rsidRDefault="00000000" w:rsidRPr="00000000" w14:paraId="0000291C">
      <w:pPr>
        <w:pageBreakBefore w:val="0"/>
        <w:rPr/>
      </w:pPr>
      <w:r w:rsidDel="00000000" w:rsidR="00000000" w:rsidRPr="00000000">
        <w:rPr>
          <w:rtl w:val="0"/>
        </w:rPr>
        <w:t xml:space="preserve">    m "Can you not do math?"</w:t>
      </w:r>
    </w:p>
    <w:p w:rsidR="00000000" w:rsidDel="00000000" w:rsidP="00000000" w:rsidRDefault="00000000" w:rsidRPr="00000000" w14:paraId="0000291D">
      <w:pPr>
        <w:pageBreakBefore w:val="0"/>
        <w:rPr/>
      </w:pPr>
      <w:r w:rsidDel="00000000" w:rsidR="00000000" w:rsidRPr="00000000">
        <w:rPr>
          <w:rtl w:val="0"/>
        </w:rPr>
        <w:t xml:space="preserve">    mc "Well forgive me if I'm mistaken but I do believe that one half rounds up." </w:t>
      </w:r>
    </w:p>
    <w:p w:rsidR="00000000" w:rsidDel="00000000" w:rsidP="00000000" w:rsidRDefault="00000000" w:rsidRPr="00000000" w14:paraId="0000291E">
      <w:pPr>
        <w:pageBreakBefore w:val="0"/>
        <w:rPr/>
      </w:pPr>
      <w:r w:rsidDel="00000000" w:rsidR="00000000" w:rsidRPr="00000000">
        <w:rPr>
          <w:rtl w:val="0"/>
        </w:rPr>
        <w:t xml:space="preserve">    mc "Or did you forget that already Ms. A+ Calculus Student?"</w:t>
      </w:r>
    </w:p>
    <w:p w:rsidR="00000000" w:rsidDel="00000000" w:rsidP="00000000" w:rsidRDefault="00000000" w:rsidRPr="00000000" w14:paraId="0000291F">
      <w:pPr>
        <w:pageBreakBefore w:val="0"/>
        <w:rPr/>
      </w:pPr>
      <w:r w:rsidDel="00000000" w:rsidR="00000000" w:rsidRPr="00000000">
        <w:rPr>
          <w:rtl w:val="0"/>
        </w:rPr>
        <w:t xml:space="preserve">    m "Very clever of you, [player]."</w:t>
      </w:r>
    </w:p>
    <w:p w:rsidR="00000000" w:rsidDel="00000000" w:rsidP="00000000" w:rsidRDefault="00000000" w:rsidRPr="00000000" w14:paraId="00002920">
      <w:pPr>
        <w:pageBreakBefore w:val="0"/>
        <w:rPr/>
      </w:pPr>
      <w:r w:rsidDel="00000000" w:rsidR="00000000" w:rsidRPr="00000000">
        <w:rPr>
          <w:rtl w:val="0"/>
        </w:rPr>
        <w:t xml:space="preserve">    m "Fine then."</w:t>
      </w:r>
    </w:p>
    <w:p w:rsidR="00000000" w:rsidDel="00000000" w:rsidP="00000000" w:rsidRDefault="00000000" w:rsidRPr="00000000" w14:paraId="00002921">
      <w:pPr>
        <w:pageBreakBefore w:val="0"/>
        <w:rPr/>
      </w:pPr>
      <w:r w:rsidDel="00000000" w:rsidR="00000000" w:rsidRPr="00000000">
        <w:rPr>
          <w:rtl w:val="0"/>
        </w:rPr>
        <w:t xml:space="preserve">    m "We can stop for lunch earlier but after that we're walking nonstop, no snack breaks."</w:t>
      </w:r>
    </w:p>
    <w:p w:rsidR="00000000" w:rsidDel="00000000" w:rsidP="00000000" w:rsidRDefault="00000000" w:rsidRPr="00000000" w14:paraId="00002922">
      <w:pPr>
        <w:pageBreakBefore w:val="0"/>
        <w:rPr/>
      </w:pPr>
      <w:r w:rsidDel="00000000" w:rsidR="00000000" w:rsidRPr="00000000">
        <w:rPr>
          <w:rtl w:val="0"/>
        </w:rPr>
        <w:t xml:space="preserve">    m "We'll see if you're still smirking then, hmph."</w:t>
      </w:r>
    </w:p>
    <w:p w:rsidR="00000000" w:rsidDel="00000000" w:rsidP="00000000" w:rsidRDefault="00000000" w:rsidRPr="00000000" w14:paraId="00002923">
      <w:pPr>
        <w:pageBreakBefore w:val="0"/>
        <w:rPr/>
      </w:pPr>
      <w:r w:rsidDel="00000000" w:rsidR="00000000" w:rsidRPr="00000000">
        <w:rPr>
          <w:rtl w:val="0"/>
        </w:rPr>
        <w:t xml:space="preserve">    "Okay in retrospect maybe this was not the best time to push her buttons, considering the    leverage she has here."</w:t>
      </w:r>
    </w:p>
    <w:p w:rsidR="00000000" w:rsidDel="00000000" w:rsidP="00000000" w:rsidRDefault="00000000" w:rsidRPr="00000000" w14:paraId="00002924">
      <w:pPr>
        <w:pageBreakBefore w:val="0"/>
        <w:rPr/>
      </w:pPr>
      <w:r w:rsidDel="00000000" w:rsidR="00000000" w:rsidRPr="00000000">
        <w:rPr>
          <w:rtl w:val="0"/>
        </w:rPr>
        <w:t xml:space="preserve">    mc "Oh, uh okay...love you by the way."</w:t>
      </w:r>
    </w:p>
    <w:p w:rsidR="00000000" w:rsidDel="00000000" w:rsidP="00000000" w:rsidRDefault="00000000" w:rsidRPr="00000000" w14:paraId="00002925">
      <w:pPr>
        <w:pageBreakBefore w:val="0"/>
        <w:rPr/>
      </w:pPr>
      <w:r w:rsidDel="00000000" w:rsidR="00000000" w:rsidRPr="00000000">
        <w:rPr>
          <w:rtl w:val="0"/>
        </w:rPr>
        <w:t xml:space="preserve">    m 5ca "Ehehe, I'm sure you do."</w:t>
      </w:r>
    </w:p>
    <w:p w:rsidR="00000000" w:rsidDel="00000000" w:rsidP="00000000" w:rsidRDefault="00000000" w:rsidRPr="00000000" w14:paraId="00002926">
      <w:pPr>
        <w:pageBreakBefore w:val="0"/>
        <w:rPr/>
      </w:pPr>
      <w:r w:rsidDel="00000000" w:rsidR="00000000" w:rsidRPr="00000000">
        <w:rPr>
          <w:rtl w:val="0"/>
        </w:rPr>
        <w:t xml:space="preserve">    (possibly get a slight variation of the town bg here)</w:t>
      </w:r>
    </w:p>
    <w:p w:rsidR="00000000" w:rsidDel="00000000" w:rsidP="00000000" w:rsidRDefault="00000000" w:rsidRPr="00000000" w14:paraId="00002927">
      <w:pPr>
        <w:pageBreakBefore w:val="0"/>
        <w:rPr/>
      </w:pPr>
      <w:r w:rsidDel="00000000" w:rsidR="00000000" w:rsidRPr="00000000">
        <w:rPr>
          <w:rtl w:val="0"/>
        </w:rPr>
        <w:t xml:space="preserve">    scene bg town</w:t>
      </w:r>
    </w:p>
    <w:p w:rsidR="00000000" w:rsidDel="00000000" w:rsidP="00000000" w:rsidRDefault="00000000" w:rsidRPr="00000000" w14:paraId="00002928">
      <w:pPr>
        <w:pageBreakBefore w:val="0"/>
        <w:rPr/>
      </w:pPr>
      <w:r w:rsidDel="00000000" w:rsidR="00000000" w:rsidRPr="00000000">
        <w:rPr>
          <w:rtl w:val="0"/>
        </w:rPr>
        <w:t xml:space="preserve">    with dissolve_scene_full</w:t>
      </w:r>
    </w:p>
    <w:p w:rsidR="00000000" w:rsidDel="00000000" w:rsidP="00000000" w:rsidRDefault="00000000" w:rsidRPr="00000000" w14:paraId="00002929">
      <w:pPr>
        <w:pageBreakBefore w:val="0"/>
        <w:rPr/>
      </w:pPr>
      <w:r w:rsidDel="00000000" w:rsidR="00000000" w:rsidRPr="00000000">
        <w:rPr>
          <w:rtl w:val="0"/>
        </w:rPr>
        <w:t xml:space="preserve">    "We continue walking a few more blocks through town."</w:t>
      </w:r>
    </w:p>
    <w:p w:rsidR="00000000" w:rsidDel="00000000" w:rsidP="00000000" w:rsidRDefault="00000000" w:rsidRPr="00000000" w14:paraId="0000292A">
      <w:pPr>
        <w:pageBreakBefore w:val="0"/>
        <w:rPr/>
      </w:pPr>
      <w:r w:rsidDel="00000000" w:rsidR="00000000" w:rsidRPr="00000000">
        <w:rPr>
          <w:rtl w:val="0"/>
        </w:rPr>
        <w:t xml:space="preserve">    "We can hear engines revving, people chatting on the streets, and birds chirping the whole way through."</w:t>
      </w:r>
    </w:p>
    <w:p w:rsidR="00000000" w:rsidDel="00000000" w:rsidP="00000000" w:rsidRDefault="00000000" w:rsidRPr="00000000" w14:paraId="0000292B">
      <w:pPr>
        <w:pageBreakBefore w:val="0"/>
        <w:rPr/>
      </w:pPr>
      <w:r w:rsidDel="00000000" w:rsidR="00000000" w:rsidRPr="00000000">
        <w:rPr>
          <w:rtl w:val="0"/>
        </w:rPr>
        <w:t xml:space="preserve">    show monika 1ca at t11 zorder 2</w:t>
      </w:r>
    </w:p>
    <w:p w:rsidR="00000000" w:rsidDel="00000000" w:rsidP="00000000" w:rsidRDefault="00000000" w:rsidRPr="00000000" w14:paraId="0000292C">
      <w:pPr>
        <w:pageBreakBefore w:val="0"/>
        <w:rPr/>
      </w:pPr>
      <w:r w:rsidDel="00000000" w:rsidR="00000000" w:rsidRPr="00000000">
        <w:rPr>
          <w:rtl w:val="0"/>
        </w:rPr>
        <w:t xml:space="preserve">    mc "Jeez it sure is hot out today."</w:t>
      </w:r>
    </w:p>
    <w:p w:rsidR="00000000" w:rsidDel="00000000" w:rsidP="00000000" w:rsidRDefault="00000000" w:rsidRPr="00000000" w14:paraId="0000292D">
      <w:pPr>
        <w:pageBreakBefore w:val="0"/>
        <w:rPr/>
      </w:pPr>
      <w:r w:rsidDel="00000000" w:rsidR="00000000" w:rsidRPr="00000000">
        <w:rPr>
          <w:rtl w:val="0"/>
        </w:rPr>
        <w:t xml:space="preserve">    mc "Hey Monika did you remember to put on sunscreen? I don't think I noticed you use it back at my house."</w:t>
      </w:r>
    </w:p>
    <w:p w:rsidR="00000000" w:rsidDel="00000000" w:rsidP="00000000" w:rsidRDefault="00000000" w:rsidRPr="00000000" w14:paraId="0000292E">
      <w:pPr>
        <w:pageBreakBefore w:val="0"/>
        <w:rPr/>
      </w:pPr>
      <w:r w:rsidDel="00000000" w:rsidR="00000000" w:rsidRPr="00000000">
        <w:rPr>
          <w:rtl w:val="0"/>
        </w:rPr>
        <w:t xml:space="preserve">    m 1cb "Ehehe, maybe I did [player]? Why did you want to help me put it on?"</w:t>
      </w:r>
    </w:p>
    <w:p w:rsidR="00000000" w:rsidDel="00000000" w:rsidP="00000000" w:rsidRDefault="00000000" w:rsidRPr="00000000" w14:paraId="0000292F">
      <w:pPr>
        <w:pageBreakBefore w:val="0"/>
        <w:rPr/>
      </w:pPr>
      <w:r w:rsidDel="00000000" w:rsidR="00000000" w:rsidRPr="00000000">
        <w:rPr>
          <w:rtl w:val="0"/>
        </w:rPr>
        <w:t xml:space="preserve">    mc "Uh… haha… well I meant that we'll just be out in the sun a lot and… "</w:t>
      </w:r>
    </w:p>
    <w:p w:rsidR="00000000" w:rsidDel="00000000" w:rsidP="00000000" w:rsidRDefault="00000000" w:rsidRPr="00000000" w14:paraId="00002930">
      <w:pPr>
        <w:pageBreakBefore w:val="0"/>
        <w:rPr/>
      </w:pPr>
      <w:r w:rsidDel="00000000" w:rsidR="00000000" w:rsidRPr="00000000">
        <w:rPr>
          <w:rtl w:val="0"/>
        </w:rPr>
        <w:t xml:space="preserve">    m "Relax [player], I put it on at my house before I came over."</w:t>
      </w:r>
    </w:p>
    <w:p w:rsidR="00000000" w:rsidDel="00000000" w:rsidP="00000000" w:rsidRDefault="00000000" w:rsidRPr="00000000" w14:paraId="00002931">
      <w:pPr>
        <w:pageBreakBefore w:val="0"/>
        <w:rPr/>
      </w:pPr>
      <w:r w:rsidDel="00000000" w:rsidR="00000000" w:rsidRPr="00000000">
        <w:rPr>
          <w:rtl w:val="0"/>
        </w:rPr>
        <w:t xml:space="preserve">    m 1ca "Thank you for caring so much though."</w:t>
      </w:r>
    </w:p>
    <w:p w:rsidR="00000000" w:rsidDel="00000000" w:rsidP="00000000" w:rsidRDefault="00000000" w:rsidRPr="00000000" w14:paraId="00002932">
      <w:pPr>
        <w:pageBreakBefore w:val="0"/>
        <w:rPr/>
      </w:pPr>
      <w:r w:rsidDel="00000000" w:rsidR="00000000" w:rsidRPr="00000000">
        <w:rPr>
          <w:rtl w:val="0"/>
        </w:rPr>
        <w:t xml:space="preserve">    mc "No problem Monika."</w:t>
      </w:r>
    </w:p>
    <w:p w:rsidR="00000000" w:rsidDel="00000000" w:rsidP="00000000" w:rsidRDefault="00000000" w:rsidRPr="00000000" w14:paraId="00002933">
      <w:pPr>
        <w:pageBreakBefore w:val="0"/>
        <w:rPr/>
      </w:pPr>
      <w:r w:rsidDel="00000000" w:rsidR="00000000" w:rsidRPr="00000000">
        <w:rPr>
          <w:rtl w:val="0"/>
        </w:rPr>
        <w:t xml:space="preserve">    mc "So…" </w:t>
      </w:r>
    </w:p>
    <w:p w:rsidR="00000000" w:rsidDel="00000000" w:rsidP="00000000" w:rsidRDefault="00000000" w:rsidRPr="00000000" w14:paraId="00002934">
      <w:pPr>
        <w:pageBreakBefore w:val="0"/>
        <w:rPr/>
      </w:pPr>
      <w:r w:rsidDel="00000000" w:rsidR="00000000" w:rsidRPr="00000000">
        <w:rPr>
          <w:rtl w:val="0"/>
        </w:rPr>
        <w:t xml:space="preserve">    m "So… what?"</w:t>
      </w:r>
    </w:p>
    <w:p w:rsidR="00000000" w:rsidDel="00000000" w:rsidP="00000000" w:rsidRDefault="00000000" w:rsidRPr="00000000" w14:paraId="00002935">
      <w:pPr>
        <w:pageBreakBefore w:val="0"/>
        <w:rPr/>
      </w:pPr>
      <w:r w:rsidDel="00000000" w:rsidR="00000000" w:rsidRPr="00000000">
        <w:rPr>
          <w:rtl w:val="0"/>
        </w:rPr>
        <w:t xml:space="preserve">    mc "So… what do you think we should do first when we get there?"</w:t>
      </w:r>
    </w:p>
    <w:p w:rsidR="00000000" w:rsidDel="00000000" w:rsidP="00000000" w:rsidRDefault="00000000" w:rsidRPr="00000000" w14:paraId="00002936">
      <w:pPr>
        <w:pageBreakBefore w:val="0"/>
        <w:rPr/>
      </w:pPr>
      <w:r w:rsidDel="00000000" w:rsidR="00000000" w:rsidRPr="00000000">
        <w:rPr>
          <w:rtl w:val="0"/>
        </w:rPr>
        <w:t xml:space="preserve">    m 2ca "Hm, good question."</w:t>
      </w:r>
    </w:p>
    <w:p w:rsidR="00000000" w:rsidDel="00000000" w:rsidP="00000000" w:rsidRDefault="00000000" w:rsidRPr="00000000" w14:paraId="00002937">
      <w:pPr>
        <w:pageBreakBefore w:val="0"/>
        <w:rPr/>
      </w:pPr>
      <w:r w:rsidDel="00000000" w:rsidR="00000000" w:rsidRPr="00000000">
        <w:rPr>
          <w:rtl w:val="0"/>
        </w:rPr>
        <w:t xml:space="preserve">    m "Well, assuming we do not experience any delays, hint hint, we should get there with a couple hours left before sundown."</w:t>
      </w:r>
    </w:p>
    <w:p w:rsidR="00000000" w:rsidDel="00000000" w:rsidP="00000000" w:rsidRDefault="00000000" w:rsidRPr="00000000" w14:paraId="00002938">
      <w:pPr>
        <w:pageBreakBefore w:val="0"/>
        <w:rPr/>
      </w:pPr>
      <w:r w:rsidDel="00000000" w:rsidR="00000000" w:rsidRPr="00000000">
        <w:rPr>
          <w:rtl w:val="0"/>
        </w:rPr>
        <w:t xml:space="preserve">    m "After we unpack and get settled in it could be fun to just quickly change and hop right into the lake for a swim."</w:t>
      </w:r>
    </w:p>
    <w:p w:rsidR="00000000" w:rsidDel="00000000" w:rsidP="00000000" w:rsidRDefault="00000000" w:rsidRPr="00000000" w14:paraId="00002939">
      <w:pPr>
        <w:pageBreakBefore w:val="0"/>
        <w:rPr/>
      </w:pPr>
      <w:r w:rsidDel="00000000" w:rsidR="00000000" w:rsidRPr="00000000">
        <w:rPr>
          <w:rtl w:val="0"/>
        </w:rPr>
        <w:t xml:space="preserve">    m 2cb "You know, could be a great way to unwind and relax after a long walk."</w:t>
      </w:r>
    </w:p>
    <w:p w:rsidR="00000000" w:rsidDel="00000000" w:rsidP="00000000" w:rsidRDefault="00000000" w:rsidRPr="00000000" w14:paraId="0000293A">
      <w:pPr>
        <w:pageBreakBefore w:val="0"/>
        <w:rPr/>
      </w:pPr>
      <w:r w:rsidDel="00000000" w:rsidR="00000000" w:rsidRPr="00000000">
        <w:rPr>
          <w:rtl w:val="0"/>
        </w:rPr>
        <w:t xml:space="preserve">    mc "Eh, you have me on the whole unwind and </w:t>
      </w:r>
      <w:r w:rsidDel="00000000" w:rsidR="00000000" w:rsidRPr="00000000">
        <w:rPr>
          <w:rtl w:val="0"/>
        </w:rPr>
        <w:t xml:space="preserve">relax thing</w:t>
      </w:r>
      <w:r w:rsidDel="00000000" w:rsidR="00000000" w:rsidRPr="00000000">
        <w:rPr>
          <w:rtl w:val="0"/>
        </w:rPr>
        <w:t xml:space="preserve">.</w:t>
      </w:r>
    </w:p>
    <w:p w:rsidR="00000000" w:rsidDel="00000000" w:rsidP="00000000" w:rsidRDefault="00000000" w:rsidRPr="00000000" w14:paraId="0000293B">
      <w:pPr>
        <w:pageBreakBefore w:val="0"/>
        <w:rPr/>
      </w:pPr>
      <w:r w:rsidDel="00000000" w:rsidR="00000000" w:rsidRPr="00000000">
        <w:rPr>
          <w:rtl w:val="0"/>
        </w:rPr>
        <w:t xml:space="preserve">    mc "But I was thinking something more along the lines of a good foot massage."</w:t>
      </w:r>
    </w:p>
    <w:p w:rsidR="00000000" w:rsidDel="00000000" w:rsidP="00000000" w:rsidRDefault="00000000" w:rsidRPr="00000000" w14:paraId="0000293C">
      <w:pPr>
        <w:pageBreakBefore w:val="0"/>
        <w:rPr/>
      </w:pPr>
      <w:r w:rsidDel="00000000" w:rsidR="00000000" w:rsidRPr="00000000">
        <w:rPr>
          <w:rtl w:val="0"/>
        </w:rPr>
        <w:t xml:space="preserve">    m "Haha, yeah sure I'd love one, thanks."</w:t>
      </w:r>
    </w:p>
    <w:p w:rsidR="00000000" w:rsidDel="00000000" w:rsidP="00000000" w:rsidRDefault="00000000" w:rsidRPr="00000000" w14:paraId="0000293D">
      <w:pPr>
        <w:pageBreakBefore w:val="0"/>
        <w:rPr/>
      </w:pPr>
      <w:r w:rsidDel="00000000" w:rsidR="00000000" w:rsidRPr="00000000">
        <w:rPr>
          <w:rtl w:val="0"/>
        </w:rPr>
        <w:t xml:space="preserve">    mc "Uh that's not exactly what I meant…"</w:t>
      </w:r>
    </w:p>
    <w:p w:rsidR="00000000" w:rsidDel="00000000" w:rsidP="00000000" w:rsidRDefault="00000000" w:rsidRPr="00000000" w14:paraId="0000293E">
      <w:pPr>
        <w:pageBreakBefore w:val="0"/>
        <w:rPr>
          <w:rFonts w:ascii="Roboto" w:cs="Roboto" w:eastAsia="Roboto" w:hAnsi="Roboto"/>
          <w:color w:val="222222"/>
          <w:highlight w:val="white"/>
        </w:rPr>
      </w:pPr>
      <w:r w:rsidDel="00000000" w:rsidR="00000000" w:rsidRPr="00000000">
        <w:rPr>
          <w:rtl w:val="0"/>
        </w:rPr>
        <w:t xml:space="preserve">    m "Oh so you're offering to hire a </w:t>
      </w:r>
      <w:r w:rsidDel="00000000" w:rsidR="00000000" w:rsidRPr="00000000">
        <w:rPr>
          <w:rFonts w:ascii="Roboto" w:cs="Roboto" w:eastAsia="Roboto" w:hAnsi="Roboto"/>
          <w:color w:val="222222"/>
          <w:highlight w:val="white"/>
          <w:rtl w:val="0"/>
        </w:rPr>
        <w:t xml:space="preserve">masseuse or masseur to come all the way out to the middle of the woods then?"</w:t>
      </w:r>
    </w:p>
    <w:p w:rsidR="00000000" w:rsidDel="00000000" w:rsidP="00000000" w:rsidRDefault="00000000" w:rsidRPr="00000000" w14:paraId="0000293F">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 3ck "That's so generous of you [player]." </w:t>
      </w:r>
    </w:p>
    <w:p w:rsidR="00000000" w:rsidDel="00000000" w:rsidP="00000000" w:rsidRDefault="00000000" w:rsidRPr="00000000" w14:paraId="00002940">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 "I'm so happy we're together ehehe."</w:t>
      </w:r>
    </w:p>
    <w:p w:rsidR="00000000" w:rsidDel="00000000" w:rsidP="00000000" w:rsidRDefault="00000000" w:rsidRPr="00000000" w14:paraId="00002941">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"Oh me and my big mouth…"</w:t>
      </w:r>
    </w:p>
    <w:p w:rsidR="00000000" w:rsidDel="00000000" w:rsidP="00000000" w:rsidRDefault="00000000" w:rsidRPr="00000000" w14:paraId="00002942">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mc "Uh yeah… you know I called and emailed that place by the mall over and over but could not get a response."</w:t>
      </w:r>
    </w:p>
    <w:p w:rsidR="00000000" w:rsidDel="00000000" w:rsidP="00000000" w:rsidRDefault="00000000" w:rsidRPr="00000000" w14:paraId="00002943">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mc "Guess they must be pretty busy… oh well."</w:t>
      </w:r>
    </w:p>
    <w:p w:rsidR="00000000" w:rsidDel="00000000" w:rsidP="00000000" w:rsidRDefault="00000000" w:rsidRPr="00000000" w14:paraId="00002944">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 1ca "Hahaha, well at least you tried."</w:t>
      </w:r>
    </w:p>
    <w:p w:rsidR="00000000" w:rsidDel="00000000" w:rsidP="00000000" w:rsidRDefault="00000000" w:rsidRPr="00000000" w14:paraId="00002945">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 "So, swimming it is then?"</w:t>
      </w:r>
    </w:p>
    <w:p w:rsidR="00000000" w:rsidDel="00000000" w:rsidP="00000000" w:rsidRDefault="00000000" w:rsidRPr="00000000" w14:paraId="00002946">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mc "Sounds lovely."</w:t>
      </w:r>
    </w:p>
    <w:p w:rsidR="00000000" w:rsidDel="00000000" w:rsidP="00000000" w:rsidRDefault="00000000" w:rsidRPr="00000000" w14:paraId="00002947">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m "Great!"</w:t>
      </w:r>
    </w:p>
    <w:p w:rsidR="00000000" w:rsidDel="00000000" w:rsidP="00000000" w:rsidRDefault="00000000" w:rsidRPr="00000000" w14:paraId="00002948">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show monika at thide zorder 1</w:t>
      </w:r>
    </w:p>
    <w:p w:rsidR="00000000" w:rsidDel="00000000" w:rsidP="00000000" w:rsidRDefault="00000000" w:rsidRPr="00000000" w14:paraId="00002949">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hide monika</w:t>
      </w:r>
    </w:p>
    <w:p w:rsidR="00000000" w:rsidDel="00000000" w:rsidP="00000000" w:rsidRDefault="00000000" w:rsidRPr="00000000" w14:paraId="0000294A">
      <w:pPr>
        <w:pageBreakBefore w:val="0"/>
        <w:rPr/>
      </w:pPr>
      <w:r w:rsidDel="00000000" w:rsidR="00000000" w:rsidRPr="00000000">
        <w:rPr>
          <w:rFonts w:ascii="Roboto" w:cs="Roboto" w:eastAsia="Roboto" w:hAnsi="Roboto"/>
          <w:color w:val="222222"/>
          <w:highlight w:val="white"/>
          <w:rtl w:val="0"/>
        </w:rPr>
        <w:t xml:space="preserve">    </w:t>
      </w:r>
      <w:r w:rsidDel="00000000" w:rsidR="00000000" w:rsidRPr="00000000">
        <w:rPr>
          <w:rtl w:val="0"/>
        </w:rPr>
        <w:t xml:space="preserve">(possibly get a slight variation of the town bg here or a bg of the outside of the bookstore)</w:t>
      </w:r>
    </w:p>
    <w:p w:rsidR="00000000" w:rsidDel="00000000" w:rsidP="00000000" w:rsidRDefault="00000000" w:rsidRPr="00000000" w14:paraId="0000294B">
      <w:pPr>
        <w:pageBreakBefore w:val="0"/>
        <w:rPr/>
      </w:pPr>
      <w:r w:rsidDel="00000000" w:rsidR="00000000" w:rsidRPr="00000000">
        <w:rPr>
          <w:rtl w:val="0"/>
        </w:rPr>
        <w:t xml:space="preserve">    scene bg town</w:t>
      </w:r>
    </w:p>
    <w:p w:rsidR="00000000" w:rsidDel="00000000" w:rsidP="00000000" w:rsidRDefault="00000000" w:rsidRPr="00000000" w14:paraId="0000294C">
      <w:pPr>
        <w:pageBreakBefore w:val="0"/>
        <w:rPr/>
      </w:pPr>
      <w:r w:rsidDel="00000000" w:rsidR="00000000" w:rsidRPr="00000000">
        <w:rPr>
          <w:rtl w:val="0"/>
        </w:rPr>
        <w:t xml:space="preserve">    with dissolve_scene_full</w:t>
      </w:r>
    </w:p>
    <w:p w:rsidR="00000000" w:rsidDel="00000000" w:rsidP="00000000" w:rsidRDefault="00000000" w:rsidRPr="00000000" w14:paraId="0000294D">
      <w:pPr>
        <w:pageBreakBefore w:val="0"/>
        <w:rPr/>
      </w:pPr>
      <w:r w:rsidDel="00000000" w:rsidR="00000000" w:rsidRPr="00000000">
        <w:rPr>
          <w:rtl w:val="0"/>
        </w:rPr>
        <w:t xml:space="preserve">    "Traveling in a straight line for the most part, we continue to leave block after block behind us as we approach the border of the woods."</w:t>
      </w:r>
    </w:p>
    <w:p w:rsidR="00000000" w:rsidDel="00000000" w:rsidP="00000000" w:rsidRDefault="00000000" w:rsidRPr="00000000" w14:paraId="0000294E">
      <w:pPr>
        <w:pageBreakBefore w:val="0"/>
        <w:rPr/>
      </w:pPr>
      <w:r w:rsidDel="00000000" w:rsidR="00000000" w:rsidRPr="00000000">
        <w:rPr>
          <w:rtl w:val="0"/>
        </w:rPr>
        <w:t xml:space="preserve">    "The last noteworthy place we pass on this route Monika picked just so happens to be the bookstore."</w:t>
      </w:r>
    </w:p>
    <w:p w:rsidR="00000000" w:rsidDel="00000000" w:rsidP="00000000" w:rsidRDefault="00000000" w:rsidRPr="00000000" w14:paraId="0000294F">
      <w:pPr>
        <w:pageBreakBefore w:val="0"/>
        <w:rPr/>
      </w:pPr>
      <w:r w:rsidDel="00000000" w:rsidR="00000000" w:rsidRPr="00000000">
        <w:rPr>
          <w:rtl w:val="0"/>
        </w:rPr>
        <w:t xml:space="preserve">    "I have not been to this place since a bit before graduation."</w:t>
      </w:r>
    </w:p>
    <w:p w:rsidR="00000000" w:rsidDel="00000000" w:rsidP="00000000" w:rsidRDefault="00000000" w:rsidRPr="00000000" w14:paraId="00002950">
      <w:pPr>
        <w:pageBreakBefore w:val="0"/>
        <w:rPr/>
      </w:pPr>
      <w:r w:rsidDel="00000000" w:rsidR="00000000" w:rsidRPr="00000000">
        <w:rPr>
          <w:rtl w:val="0"/>
        </w:rPr>
        <w:t xml:space="preserve">    "There's a sign out front."</w:t>
      </w:r>
    </w:p>
    <w:p w:rsidR="00000000" w:rsidDel="00000000" w:rsidP="00000000" w:rsidRDefault="00000000" w:rsidRPr="00000000" w14:paraId="00002951">
      <w:pPr>
        <w:pageBreakBefore w:val="0"/>
        <w:rPr/>
      </w:pPr>
      <w:r w:rsidDel="00000000" w:rsidR="00000000" w:rsidRPr="00000000">
        <w:rPr>
          <w:rtl w:val="0"/>
        </w:rPr>
        <w:t xml:space="preserve">    "It looks like there is some sort of big summer sale going on. I wonder if Monika or any of the other girls will be interested."</w:t>
      </w:r>
    </w:p>
    <w:p w:rsidR="00000000" w:rsidDel="00000000" w:rsidP="00000000" w:rsidRDefault="00000000" w:rsidRPr="00000000" w14:paraId="00002952">
      <w:pPr>
        <w:pageBreakBefore w:val="0"/>
        <w:rPr/>
      </w:pPr>
      <w:r w:rsidDel="00000000" w:rsidR="00000000" w:rsidRPr="00000000">
        <w:rPr>
          <w:rtl w:val="0"/>
        </w:rPr>
        <w:t xml:space="preserve">    "Well eh… probably a dumb thing to wonder about."</w:t>
      </w:r>
    </w:p>
    <w:p w:rsidR="00000000" w:rsidDel="00000000" w:rsidP="00000000" w:rsidRDefault="00000000" w:rsidRPr="00000000" w14:paraId="00002953">
      <w:pPr>
        <w:pageBreakBefore w:val="0"/>
        <w:rPr/>
      </w:pPr>
      <w:r w:rsidDel="00000000" w:rsidR="00000000" w:rsidRPr="00000000">
        <w:rPr>
          <w:rtl w:val="0"/>
        </w:rPr>
        <w:t xml:space="preserve">    "They are girls, it is a sale, and they love literature."</w:t>
      </w:r>
    </w:p>
    <w:p w:rsidR="00000000" w:rsidDel="00000000" w:rsidP="00000000" w:rsidRDefault="00000000" w:rsidRPr="00000000" w14:paraId="00002954">
      <w:pPr>
        <w:pageBreakBefore w:val="0"/>
        <w:rPr/>
      </w:pPr>
      <w:r w:rsidDel="00000000" w:rsidR="00000000" w:rsidRPr="00000000">
        <w:rPr>
          <w:rtl w:val="0"/>
        </w:rPr>
        <w:t xml:space="preserve">    "Of course they will be interested, assuming they have not already bought out the store's entire stock by now."</w:t>
      </w:r>
    </w:p>
    <w:p w:rsidR="00000000" w:rsidDel="00000000" w:rsidP="00000000" w:rsidRDefault="00000000" w:rsidRPr="00000000" w14:paraId="00002955">
      <w:pPr>
        <w:pageBreakBefore w:val="0"/>
        <w:rPr/>
      </w:pPr>
      <w:r w:rsidDel="00000000" w:rsidR="00000000" w:rsidRPr="00000000">
        <w:rPr>
          <w:rtl w:val="0"/>
        </w:rPr>
        <w:t xml:space="preserve">    "As we pass by the store window I glance inside out of curiosity."</w:t>
      </w:r>
    </w:p>
    <w:p w:rsidR="00000000" w:rsidDel="00000000" w:rsidP="00000000" w:rsidRDefault="00000000" w:rsidRPr="00000000" w14:paraId="00002956">
      <w:pPr>
        <w:pageBreakBefore w:val="0"/>
        <w:rPr/>
      </w:pPr>
      <w:r w:rsidDel="00000000" w:rsidR="00000000" w:rsidRPr="00000000">
        <w:rPr>
          <w:rtl w:val="0"/>
        </w:rPr>
        <w:t xml:space="preserve">    "And speak of the devil, or in this case devils, I see Natsuki and Yuri standing by one of the shelves close to the door."</w:t>
      </w:r>
    </w:p>
    <w:p w:rsidR="00000000" w:rsidDel="00000000" w:rsidP="00000000" w:rsidRDefault="00000000" w:rsidRPr="00000000" w14:paraId="00002957">
      <w:pPr>
        <w:pageBreakBefore w:val="0"/>
        <w:rPr/>
      </w:pPr>
      <w:r w:rsidDel="00000000" w:rsidR="00000000" w:rsidRPr="00000000">
        <w:rPr>
          <w:rtl w:val="0"/>
        </w:rPr>
        <w:t xml:space="preserve">    "It looks like they are looking at some books on it, they also appear to each be holding a bag filled with their new reading material."</w:t>
      </w:r>
    </w:p>
    <w:p w:rsidR="00000000" w:rsidDel="00000000" w:rsidP="00000000" w:rsidRDefault="00000000" w:rsidRPr="00000000" w14:paraId="00002958">
      <w:pPr>
        <w:pageBreakBefore w:val="0"/>
        <w:rPr/>
      </w:pPr>
      <w:r w:rsidDel="00000000" w:rsidR="00000000" w:rsidRPr="00000000">
        <w:rPr>
          <w:rtl w:val="0"/>
        </w:rPr>
        <w:t xml:space="preserve">    mc "Hey Monika look, Natsuki and Yuri are inside the bookstore."</w:t>
      </w:r>
    </w:p>
    <w:p w:rsidR="00000000" w:rsidDel="00000000" w:rsidP="00000000" w:rsidRDefault="00000000" w:rsidRPr="00000000" w14:paraId="00002959">
      <w:pPr>
        <w:pageBreakBefore w:val="0"/>
        <w:rPr/>
      </w:pPr>
      <w:r w:rsidDel="00000000" w:rsidR="00000000" w:rsidRPr="00000000">
        <w:rPr>
          <w:rtl w:val="0"/>
        </w:rPr>
        <w:t xml:space="preserve">    show monika 2cn at t11 zorder 2</w:t>
      </w:r>
    </w:p>
    <w:p w:rsidR="00000000" w:rsidDel="00000000" w:rsidP="00000000" w:rsidRDefault="00000000" w:rsidRPr="00000000" w14:paraId="0000295A">
      <w:pPr>
        <w:pageBreakBefore w:val="0"/>
        <w:rPr/>
      </w:pPr>
      <w:r w:rsidDel="00000000" w:rsidR="00000000" w:rsidRPr="00000000">
        <w:rPr>
          <w:rtl w:val="0"/>
        </w:rPr>
        <w:t xml:space="preserve">    "Monika pauses to look inside at them."</w:t>
      </w:r>
    </w:p>
    <w:p w:rsidR="00000000" w:rsidDel="00000000" w:rsidP="00000000" w:rsidRDefault="00000000" w:rsidRPr="00000000" w14:paraId="0000295B">
      <w:pPr>
        <w:pageBreakBefore w:val="0"/>
        <w:rPr/>
      </w:pPr>
      <w:r w:rsidDel="00000000" w:rsidR="00000000" w:rsidRPr="00000000">
        <w:rPr>
          <w:rtl w:val="0"/>
        </w:rPr>
        <w:t xml:space="preserve">    "She seems to fidget around in place a bit."</w:t>
      </w:r>
    </w:p>
    <w:p w:rsidR="00000000" w:rsidDel="00000000" w:rsidP="00000000" w:rsidRDefault="00000000" w:rsidRPr="00000000" w14:paraId="0000295C">
      <w:pPr>
        <w:pageBreakBefore w:val="0"/>
        <w:rPr/>
      </w:pPr>
      <w:r w:rsidDel="00000000" w:rsidR="00000000" w:rsidRPr="00000000">
        <w:rPr>
          <w:rtl w:val="0"/>
        </w:rPr>
        <w:t xml:space="preserve">    "She's standing a little bit ahead of me so I cannot quite see her face."</w:t>
      </w:r>
    </w:p>
    <w:p w:rsidR="00000000" w:rsidDel="00000000" w:rsidP="00000000" w:rsidRDefault="00000000" w:rsidRPr="00000000" w14:paraId="0000295D">
      <w:pPr>
        <w:pageBreakBefore w:val="0"/>
        <w:rPr/>
      </w:pPr>
      <w:r w:rsidDel="00000000" w:rsidR="00000000" w:rsidRPr="00000000">
        <w:rPr>
          <w:rtl w:val="0"/>
        </w:rPr>
        <w:t xml:space="preserve">    "But she seems a little anxious."</w:t>
      </w:r>
    </w:p>
    <w:p w:rsidR="00000000" w:rsidDel="00000000" w:rsidP="00000000" w:rsidRDefault="00000000" w:rsidRPr="00000000" w14:paraId="0000295E">
      <w:pPr>
        <w:pageBreakBefore w:val="0"/>
        <w:rPr/>
      </w:pPr>
      <w:r w:rsidDel="00000000" w:rsidR="00000000" w:rsidRPr="00000000">
        <w:rPr>
          <w:rtl w:val="0"/>
        </w:rPr>
        <w:t xml:space="preserve">    mc "Monika?"</w:t>
      </w:r>
    </w:p>
    <w:p w:rsidR="00000000" w:rsidDel="00000000" w:rsidP="00000000" w:rsidRDefault="00000000" w:rsidRPr="00000000" w14:paraId="0000295F">
      <w:pPr>
        <w:pageBreakBefore w:val="0"/>
        <w:rPr/>
      </w:pPr>
      <w:r w:rsidDel="00000000" w:rsidR="00000000" w:rsidRPr="00000000">
        <w:rPr>
          <w:rtl w:val="0"/>
        </w:rPr>
        <w:t xml:space="preserve">    mc "Are you okay?"</w:t>
      </w:r>
    </w:p>
    <w:p w:rsidR="00000000" w:rsidDel="00000000" w:rsidP="00000000" w:rsidRDefault="00000000" w:rsidRPr="00000000" w14:paraId="00002960">
      <w:pPr>
        <w:pageBreakBefore w:val="0"/>
        <w:rPr/>
      </w:pPr>
      <w:r w:rsidDel="00000000" w:rsidR="00000000" w:rsidRPr="00000000">
        <w:rPr>
          <w:rtl w:val="0"/>
        </w:rPr>
        <w:t xml:space="preserve">    m "Huh?... Oh I'm fine [player]."</w:t>
      </w:r>
    </w:p>
    <w:p w:rsidR="00000000" w:rsidDel="00000000" w:rsidP="00000000" w:rsidRDefault="00000000" w:rsidRPr="00000000" w14:paraId="00002961">
      <w:pPr>
        <w:pageBreakBefore w:val="0"/>
        <w:rPr/>
      </w:pPr>
      <w:r w:rsidDel="00000000" w:rsidR="00000000" w:rsidRPr="00000000">
        <w:rPr>
          <w:rtl w:val="0"/>
        </w:rPr>
        <w:t xml:space="preserve">    m "And...oh… well they look busy and we're burning sunshine so we probably should just~"</w:t>
      </w:r>
    </w:p>
    <w:p w:rsidR="00000000" w:rsidDel="00000000" w:rsidP="00000000" w:rsidRDefault="00000000" w:rsidRPr="00000000" w14:paraId="00002962">
      <w:pPr>
        <w:pageBreakBefore w:val="0"/>
        <w:rPr/>
      </w:pPr>
      <w:r w:rsidDel="00000000" w:rsidR="00000000" w:rsidRPr="00000000">
        <w:rPr>
          <w:rtl w:val="0"/>
        </w:rPr>
        <w:t xml:space="preserve">    n "HEEEY!!!"</w:t>
      </w:r>
    </w:p>
    <w:p w:rsidR="00000000" w:rsidDel="00000000" w:rsidP="00000000" w:rsidRDefault="00000000" w:rsidRPr="00000000" w14:paraId="00002963">
      <w:pPr>
        <w:pageBreakBefore w:val="0"/>
        <w:rPr/>
      </w:pPr>
      <w:r w:rsidDel="00000000" w:rsidR="00000000" w:rsidRPr="00000000">
        <w:rPr>
          <w:rtl w:val="0"/>
        </w:rPr>
        <w:t xml:space="preserve">    "Before Monika can finish speaking Natsuki sees us out of the corner of her eye."</w:t>
      </w:r>
    </w:p>
    <w:p w:rsidR="00000000" w:rsidDel="00000000" w:rsidP="00000000" w:rsidRDefault="00000000" w:rsidRPr="00000000" w14:paraId="00002964">
      <w:pPr>
        <w:pageBreakBefore w:val="0"/>
        <w:rPr/>
      </w:pPr>
      <w:r w:rsidDel="00000000" w:rsidR="00000000" w:rsidRPr="00000000">
        <w:rPr>
          <w:rtl w:val="0"/>
        </w:rPr>
        <w:t xml:space="preserve">    "Next thing we know she's waving at us all excitedly and running out of the store to greet us."</w:t>
      </w:r>
    </w:p>
    <w:p w:rsidR="00000000" w:rsidDel="00000000" w:rsidP="00000000" w:rsidRDefault="00000000" w:rsidRPr="00000000" w14:paraId="00002965">
      <w:pPr>
        <w:pageBreakBefore w:val="0"/>
        <w:rPr/>
      </w:pPr>
      <w:r w:rsidDel="00000000" w:rsidR="00000000" w:rsidRPr="00000000">
        <w:rPr>
          <w:rtl w:val="0"/>
        </w:rPr>
        <w:t xml:space="preserve">    "She also makes sure to grab Yuri by the wrist and practically </w:t>
      </w:r>
      <w:r w:rsidDel="00000000" w:rsidR="00000000" w:rsidRPr="00000000">
        <w:rPr>
          <w:rtl w:val="0"/>
        </w:rPr>
        <w:t xml:space="preserve">drag</w:t>
      </w:r>
      <w:r w:rsidDel="00000000" w:rsidR="00000000" w:rsidRPr="00000000">
        <w:rPr>
          <w:rtl w:val="0"/>
        </w:rPr>
        <w:t xml:space="preserve"> her straight out of the store with her."</w:t>
      </w:r>
    </w:p>
    <w:p w:rsidR="00000000" w:rsidDel="00000000" w:rsidP="00000000" w:rsidRDefault="00000000" w:rsidRPr="00000000" w14:paraId="00002966">
      <w:pPr>
        <w:pageBreakBefore w:val="0"/>
        <w:rPr/>
      </w:pPr>
      <w:r w:rsidDel="00000000" w:rsidR="00000000" w:rsidRPr="00000000">
        <w:rPr>
          <w:rtl w:val="0"/>
        </w:rPr>
        <w:t xml:space="preserve">    show natsuki 1bd at t32 zorder 2</w:t>
      </w:r>
    </w:p>
    <w:p w:rsidR="00000000" w:rsidDel="00000000" w:rsidP="00000000" w:rsidRDefault="00000000" w:rsidRPr="00000000" w14:paraId="00002967">
      <w:pPr>
        <w:pageBreakBefore w:val="0"/>
        <w:rPr/>
      </w:pPr>
      <w:r w:rsidDel="00000000" w:rsidR="00000000" w:rsidRPr="00000000">
        <w:rPr>
          <w:rtl w:val="0"/>
        </w:rPr>
        <w:t xml:space="preserve">    show yuri 1bp at t31 zorder 2</w:t>
      </w:r>
    </w:p>
    <w:p w:rsidR="00000000" w:rsidDel="00000000" w:rsidP="00000000" w:rsidRDefault="00000000" w:rsidRPr="00000000" w14:paraId="00002968">
      <w:pPr>
        <w:pageBreakBefore w:val="0"/>
        <w:rPr/>
      </w:pPr>
      <w:r w:rsidDel="00000000" w:rsidR="00000000" w:rsidRPr="00000000">
        <w:rPr>
          <w:rtl w:val="0"/>
        </w:rPr>
        <w:t xml:space="preserve">    show monika 2cn at t33 zorder 2</w:t>
      </w:r>
    </w:p>
    <w:p w:rsidR="00000000" w:rsidDel="00000000" w:rsidP="00000000" w:rsidRDefault="00000000" w:rsidRPr="00000000" w14:paraId="00002969">
      <w:pPr>
        <w:pageBreakBefore w:val="0"/>
        <w:rPr/>
      </w:pPr>
      <w:r w:rsidDel="00000000" w:rsidR="00000000" w:rsidRPr="00000000">
        <w:rPr>
          <w:rtl w:val="0"/>
        </w:rPr>
        <w:t xml:space="preserve">    "I stand there, at first a little dumbfounded by just how exactly such a skinny girl can manage to force another girl over a foot taller than her to move like that."</w:t>
      </w:r>
    </w:p>
    <w:p w:rsidR="00000000" w:rsidDel="00000000" w:rsidP="00000000" w:rsidRDefault="00000000" w:rsidRPr="00000000" w14:paraId="0000296A">
      <w:pPr>
        <w:pageBreakBefore w:val="0"/>
        <w:rPr/>
      </w:pPr>
      <w:r w:rsidDel="00000000" w:rsidR="00000000" w:rsidRPr="00000000">
        <w:rPr>
          <w:rtl w:val="0"/>
        </w:rPr>
        <w:t xml:space="preserve">    "But that's just Natsuki, and that's just Yuri I guess."</w:t>
      </w:r>
    </w:p>
    <w:p w:rsidR="00000000" w:rsidDel="00000000" w:rsidP="00000000" w:rsidRDefault="00000000" w:rsidRPr="00000000" w14:paraId="0000296B">
      <w:pPr>
        <w:pageBreakBefore w:val="0"/>
        <w:rPr/>
      </w:pPr>
      <w:r w:rsidDel="00000000" w:rsidR="00000000" w:rsidRPr="00000000">
        <w:rPr>
          <w:rtl w:val="0"/>
        </w:rPr>
        <w:t xml:space="preserve">    "Natsuki runs up and stands in front of us more </w:t>
      </w:r>
      <w:r w:rsidDel="00000000" w:rsidR="00000000" w:rsidRPr="00000000">
        <w:rPr>
          <w:rtl w:val="0"/>
        </w:rPr>
        <w:t xml:space="preserve">excitedly</w:t>
      </w:r>
      <w:r w:rsidDel="00000000" w:rsidR="00000000" w:rsidRPr="00000000">
        <w:rPr>
          <w:rtl w:val="0"/>
        </w:rPr>
        <w:t xml:space="preserve"> than I would have expected from her. I guess she must be pretty pleased with her reading selections."</w:t>
      </w:r>
    </w:p>
    <w:p w:rsidR="00000000" w:rsidDel="00000000" w:rsidP="00000000" w:rsidRDefault="00000000" w:rsidRPr="00000000" w14:paraId="0000296C">
      <w:pPr>
        <w:pageBreakBefore w:val="0"/>
        <w:rPr/>
      </w:pPr>
      <w:r w:rsidDel="00000000" w:rsidR="00000000" w:rsidRPr="00000000">
        <w:rPr>
          <w:rtl w:val="0"/>
        </w:rPr>
        <w:t xml:space="preserve">    "Yuri on the other hand has her face all red and cannot seem to stop panting."</w:t>
      </w:r>
    </w:p>
    <w:p w:rsidR="00000000" w:rsidDel="00000000" w:rsidP="00000000" w:rsidRDefault="00000000" w:rsidRPr="00000000" w14:paraId="0000296D">
      <w:pPr>
        <w:pageBreakBefore w:val="0"/>
        <w:rPr/>
      </w:pPr>
      <w:r w:rsidDel="00000000" w:rsidR="00000000" w:rsidRPr="00000000">
        <w:rPr>
          <w:rtl w:val="0"/>
        </w:rPr>
        <w:t xml:space="preserve">    "Natsuki must have really startled her, not that that is something particularly difficult to do."</w:t>
      </w:r>
    </w:p>
    <w:p w:rsidR="00000000" w:rsidDel="00000000" w:rsidP="00000000" w:rsidRDefault="00000000" w:rsidRPr="00000000" w14:paraId="0000296E">
      <w:pPr>
        <w:pageBreakBefore w:val="0"/>
        <w:rPr/>
      </w:pPr>
      <w:r w:rsidDel="00000000" w:rsidR="00000000" w:rsidRPr="00000000">
        <w:rPr>
          <w:rtl w:val="0"/>
        </w:rPr>
        <w:t xml:space="preserve">    show n 1bd at f32 zorder 3 </w:t>
      </w:r>
    </w:p>
    <w:p w:rsidR="00000000" w:rsidDel="00000000" w:rsidP="00000000" w:rsidRDefault="00000000" w:rsidRPr="00000000" w14:paraId="0000296F">
      <w:pPr>
        <w:pageBreakBefore w:val="0"/>
        <w:rPr/>
      </w:pPr>
      <w:r w:rsidDel="00000000" w:rsidR="00000000" w:rsidRPr="00000000">
        <w:rPr>
          <w:rtl w:val="0"/>
        </w:rPr>
        <w:t xml:space="preserve">    n "What a coincidence seeing you guys here!" Yuri and I were walking around the area when we saw the sale sign in the door."</w:t>
      </w:r>
    </w:p>
    <w:p w:rsidR="00000000" w:rsidDel="00000000" w:rsidP="00000000" w:rsidRDefault="00000000" w:rsidRPr="00000000" w14:paraId="00002970">
      <w:pPr>
        <w:pageBreakBefore w:val="0"/>
        <w:rPr/>
      </w:pPr>
      <w:r w:rsidDel="00000000" w:rsidR="00000000" w:rsidRPr="00000000">
        <w:rPr>
          <w:rtl w:val="0"/>
        </w:rPr>
        <w:t xml:space="preserve">    "As Natsuki begins talking I notice Monika quickly change her composure."</w:t>
      </w:r>
    </w:p>
    <w:p w:rsidR="00000000" w:rsidDel="00000000" w:rsidP="00000000" w:rsidRDefault="00000000" w:rsidRPr="00000000" w14:paraId="00002971">
      <w:pPr>
        <w:pageBreakBefore w:val="0"/>
        <w:rPr/>
      </w:pPr>
      <w:r w:rsidDel="00000000" w:rsidR="00000000" w:rsidRPr="00000000">
        <w:rPr>
          <w:rtl w:val="0"/>
        </w:rPr>
        <w:t xml:space="preserve">    show monika 2cb at t33 zorder 2</w:t>
      </w:r>
    </w:p>
    <w:p w:rsidR="00000000" w:rsidDel="00000000" w:rsidP="00000000" w:rsidRDefault="00000000" w:rsidRPr="00000000" w14:paraId="00002972">
      <w:pPr>
        <w:pageBreakBefore w:val="0"/>
        <w:rPr/>
      </w:pPr>
      <w:r w:rsidDel="00000000" w:rsidR="00000000" w:rsidRPr="00000000">
        <w:rPr>
          <w:rtl w:val="0"/>
        </w:rPr>
        <w:t xml:space="preserve">    "She's smiling again and seems as cheerful as Natsuki."</w:t>
      </w:r>
    </w:p>
    <w:p w:rsidR="00000000" w:rsidDel="00000000" w:rsidP="00000000" w:rsidRDefault="00000000" w:rsidRPr="00000000" w14:paraId="00002973">
      <w:pPr>
        <w:pageBreakBefore w:val="0"/>
        <w:rPr/>
      </w:pPr>
      <w:r w:rsidDel="00000000" w:rsidR="00000000" w:rsidRPr="00000000">
        <w:rPr>
          <w:rtl w:val="0"/>
        </w:rPr>
        <w:t xml:space="preserve">    show natsuki 1bd at t32 zorder 2</w:t>
      </w:r>
    </w:p>
    <w:p w:rsidR="00000000" w:rsidDel="00000000" w:rsidP="00000000" w:rsidRDefault="00000000" w:rsidRPr="00000000" w14:paraId="00002974">
      <w:pPr>
        <w:pageBreakBefore w:val="0"/>
        <w:rPr/>
      </w:pPr>
      <w:r w:rsidDel="00000000" w:rsidR="00000000" w:rsidRPr="00000000">
        <w:rPr>
          <w:rtl w:val="0"/>
        </w:rPr>
        <w:t xml:space="preserve">    show monika 2cb at f33 zorder 3 </w:t>
      </w:r>
    </w:p>
    <w:p w:rsidR="00000000" w:rsidDel="00000000" w:rsidP="00000000" w:rsidRDefault="00000000" w:rsidRPr="00000000" w14:paraId="00002975">
      <w:pPr>
        <w:pageBreakBefore w:val="0"/>
        <w:rPr/>
      </w:pPr>
      <w:r w:rsidDel="00000000" w:rsidR="00000000" w:rsidRPr="00000000">
        <w:rPr>
          <w:rtl w:val="0"/>
        </w:rPr>
        <w:t xml:space="preserve">    m "Haha! Hi! It's so great to see you too." </w:t>
      </w:r>
    </w:p>
    <w:p w:rsidR="00000000" w:rsidDel="00000000" w:rsidP="00000000" w:rsidRDefault="00000000" w:rsidRPr="00000000" w14:paraId="00002976">
      <w:pPr>
        <w:pageBreakBefore w:val="0"/>
        <w:rPr/>
      </w:pPr>
      <w:r w:rsidDel="00000000" w:rsidR="00000000" w:rsidRPr="00000000">
        <w:rPr>
          <w:rtl w:val="0"/>
        </w:rPr>
        <w:t xml:space="preserve">    "Monika starts to lean in as if to give Natsuki a hug."</w:t>
      </w:r>
    </w:p>
    <w:p w:rsidR="00000000" w:rsidDel="00000000" w:rsidP="00000000" w:rsidRDefault="00000000" w:rsidRPr="00000000" w14:paraId="00002977">
      <w:pPr>
        <w:pageBreakBefore w:val="0"/>
        <w:rPr/>
      </w:pPr>
      <w:r w:rsidDel="00000000" w:rsidR="00000000" w:rsidRPr="00000000">
        <w:rPr>
          <w:rtl w:val="0"/>
        </w:rPr>
        <w:t xml:space="preserve">    "Natsuki on the other hand quickly extends her arm forward and holds Monika back by the shoulder."</w:t>
      </w:r>
    </w:p>
    <w:p w:rsidR="00000000" w:rsidDel="00000000" w:rsidP="00000000" w:rsidRDefault="00000000" w:rsidRPr="00000000" w14:paraId="00002978">
      <w:pPr>
        <w:pageBreakBefore w:val="0"/>
        <w:rPr/>
      </w:pPr>
      <w:r w:rsidDel="00000000" w:rsidR="00000000" w:rsidRPr="00000000">
        <w:rPr>
          <w:rtl w:val="0"/>
        </w:rPr>
        <w:t xml:space="preserve">    show monika 2cb at t33 zorder 2</w:t>
      </w:r>
    </w:p>
    <w:p w:rsidR="00000000" w:rsidDel="00000000" w:rsidP="00000000" w:rsidRDefault="00000000" w:rsidRPr="00000000" w14:paraId="00002979">
      <w:pPr>
        <w:pageBreakBefore w:val="0"/>
        <w:rPr/>
      </w:pPr>
      <w:r w:rsidDel="00000000" w:rsidR="00000000" w:rsidRPr="00000000">
        <w:rPr>
          <w:rtl w:val="0"/>
        </w:rPr>
        <w:t xml:space="preserve">    show natsuki 4be at f32 zorder 3</w:t>
      </w:r>
    </w:p>
    <w:p w:rsidR="00000000" w:rsidDel="00000000" w:rsidP="00000000" w:rsidRDefault="00000000" w:rsidRPr="00000000" w14:paraId="0000297A">
      <w:pPr>
        <w:pageBreakBefore w:val="0"/>
        <w:rPr/>
      </w:pPr>
      <w:r w:rsidDel="00000000" w:rsidR="00000000" w:rsidRPr="00000000">
        <w:rPr>
          <w:rtl w:val="0"/>
        </w:rPr>
        <w:t xml:space="preserve">    n "Hey hey hey! Watch it!"</w:t>
      </w:r>
    </w:p>
    <w:p w:rsidR="00000000" w:rsidDel="00000000" w:rsidP="00000000" w:rsidRDefault="00000000" w:rsidRPr="00000000" w14:paraId="0000297B">
      <w:pPr>
        <w:pageBreakBefore w:val="0"/>
        <w:rPr/>
      </w:pPr>
      <w:r w:rsidDel="00000000" w:rsidR="00000000" w:rsidRPr="00000000">
        <w:rPr>
          <w:rtl w:val="0"/>
        </w:rPr>
        <w:t xml:space="preserve">    n "Just because I got all sappy at graduation doesn't mean my rules have changed."</w:t>
      </w:r>
    </w:p>
    <w:p w:rsidR="00000000" w:rsidDel="00000000" w:rsidP="00000000" w:rsidRDefault="00000000" w:rsidRPr="00000000" w14:paraId="0000297C">
      <w:pPr>
        <w:pageBreakBefore w:val="0"/>
        <w:rPr/>
      </w:pPr>
      <w:r w:rsidDel="00000000" w:rsidR="00000000" w:rsidRPr="00000000">
        <w:rPr>
          <w:rtl w:val="0"/>
        </w:rPr>
        <w:t xml:space="preserve">    "Monika shakes her head and smirks a bit, the memory of Natsuki's outburst at graduation clearly still fresh in her mind as it is in everyone else's."</w:t>
      </w:r>
    </w:p>
    <w:p w:rsidR="00000000" w:rsidDel="00000000" w:rsidP="00000000" w:rsidRDefault="00000000" w:rsidRPr="00000000" w14:paraId="0000297D">
      <w:pPr>
        <w:pageBreakBefore w:val="0"/>
        <w:rPr/>
      </w:pPr>
      <w:r w:rsidDel="00000000" w:rsidR="00000000" w:rsidRPr="00000000">
        <w:rPr>
          <w:rtl w:val="0"/>
        </w:rPr>
        <w:t xml:space="preserve">    show natsuki 4be at t32 zorder 2</w:t>
      </w:r>
    </w:p>
    <w:p w:rsidR="00000000" w:rsidDel="00000000" w:rsidP="00000000" w:rsidRDefault="00000000" w:rsidRPr="00000000" w14:paraId="0000297E">
      <w:pPr>
        <w:pageBreakBefore w:val="0"/>
        <w:rPr/>
      </w:pPr>
      <w:r w:rsidDel="00000000" w:rsidR="00000000" w:rsidRPr="00000000">
        <w:rPr>
          <w:rtl w:val="0"/>
        </w:rPr>
        <w:t xml:space="preserve">    show monika 2ca at f33 zorder 3 </w:t>
      </w:r>
    </w:p>
    <w:p w:rsidR="00000000" w:rsidDel="00000000" w:rsidP="00000000" w:rsidRDefault="00000000" w:rsidRPr="00000000" w14:paraId="0000297F">
      <w:pPr>
        <w:pageBreakBefore w:val="0"/>
        <w:rPr/>
      </w:pPr>
      <w:r w:rsidDel="00000000" w:rsidR="00000000" w:rsidRPr="00000000">
        <w:rPr>
          <w:rtl w:val="0"/>
        </w:rPr>
        <w:t xml:space="preserve">    m "Uh huh, whatever you say Natsuki, ehehe!"</w:t>
      </w:r>
    </w:p>
    <w:p w:rsidR="00000000" w:rsidDel="00000000" w:rsidP="00000000" w:rsidRDefault="00000000" w:rsidRPr="00000000" w14:paraId="00002980">
      <w:pPr>
        <w:pageBreakBefore w:val="0"/>
        <w:rPr/>
      </w:pPr>
      <w:r w:rsidDel="00000000" w:rsidR="00000000" w:rsidRPr="00000000">
        <w:rPr>
          <w:rtl w:val="0"/>
        </w:rPr>
        <w:t xml:space="preserve">    m "How about you Yuri?" </w:t>
      </w:r>
    </w:p>
    <w:p w:rsidR="00000000" w:rsidDel="00000000" w:rsidP="00000000" w:rsidRDefault="00000000" w:rsidRPr="00000000" w14:paraId="00002981">
      <w:pPr>
        <w:pageBreakBefore w:val="0"/>
        <w:rPr/>
      </w:pPr>
      <w:r w:rsidDel="00000000" w:rsidR="00000000" w:rsidRPr="00000000">
        <w:rPr>
          <w:rtl w:val="0"/>
        </w:rPr>
        <w:t xml:space="preserve">    "Monika turns to Yuri with her arms extended."</w:t>
      </w:r>
    </w:p>
    <w:p w:rsidR="00000000" w:rsidDel="00000000" w:rsidP="00000000" w:rsidRDefault="00000000" w:rsidRPr="00000000" w14:paraId="00002982">
      <w:pPr>
        <w:pageBreakBefore w:val="0"/>
        <w:rPr/>
      </w:pPr>
      <w:r w:rsidDel="00000000" w:rsidR="00000000" w:rsidRPr="00000000">
        <w:rPr>
          <w:rtl w:val="0"/>
        </w:rPr>
        <w:t xml:space="preserve">    m 1cg "Oh… um… are you okay Yuri?"</w:t>
      </w:r>
    </w:p>
    <w:p w:rsidR="00000000" w:rsidDel="00000000" w:rsidP="00000000" w:rsidRDefault="00000000" w:rsidRPr="00000000" w14:paraId="00002983">
      <w:pPr>
        <w:pageBreakBefore w:val="0"/>
        <w:rPr/>
      </w:pPr>
      <w:r w:rsidDel="00000000" w:rsidR="00000000" w:rsidRPr="00000000">
        <w:rPr>
          <w:rtl w:val="0"/>
        </w:rPr>
        <w:t xml:space="preserve">    "Yuri seems to still be a little startled."</w:t>
      </w:r>
    </w:p>
    <w:p w:rsidR="00000000" w:rsidDel="00000000" w:rsidP="00000000" w:rsidRDefault="00000000" w:rsidRPr="00000000" w14:paraId="00002984">
      <w:pPr>
        <w:pageBreakBefore w:val="0"/>
        <w:rPr/>
      </w:pPr>
      <w:r w:rsidDel="00000000" w:rsidR="00000000" w:rsidRPr="00000000">
        <w:rPr>
          <w:rtl w:val="0"/>
        </w:rPr>
        <w:t xml:space="preserve">    show monika 1cg at t33 zorder 2</w:t>
      </w:r>
    </w:p>
    <w:p w:rsidR="00000000" w:rsidDel="00000000" w:rsidP="00000000" w:rsidRDefault="00000000" w:rsidRPr="00000000" w14:paraId="00002985">
      <w:pPr>
        <w:pageBreakBefore w:val="0"/>
        <w:rPr/>
      </w:pPr>
      <w:r w:rsidDel="00000000" w:rsidR="00000000" w:rsidRPr="00000000">
        <w:rPr>
          <w:rtl w:val="0"/>
        </w:rPr>
        <w:t xml:space="preserve">    show yuri 1bn at f31 zorder 3</w:t>
      </w:r>
    </w:p>
    <w:p w:rsidR="00000000" w:rsidDel="00000000" w:rsidP="00000000" w:rsidRDefault="00000000" w:rsidRPr="00000000" w14:paraId="00002986">
      <w:pPr>
        <w:pageBreakBefore w:val="0"/>
        <w:rPr/>
      </w:pPr>
      <w:r w:rsidDel="00000000" w:rsidR="00000000" w:rsidRPr="00000000">
        <w:rPr>
          <w:rtl w:val="0"/>
        </w:rPr>
        <w:t xml:space="preserve">    y "I… I'm alright… "</w:t>
      </w:r>
    </w:p>
    <w:p w:rsidR="00000000" w:rsidDel="00000000" w:rsidP="00000000" w:rsidRDefault="00000000" w:rsidRPr="00000000" w14:paraId="00002987">
      <w:pPr>
        <w:pageBreakBefore w:val="0"/>
        <w:rPr/>
      </w:pPr>
      <w:r w:rsidDel="00000000" w:rsidR="00000000" w:rsidRPr="00000000">
        <w:rPr>
          <w:rtl w:val="0"/>
        </w:rPr>
        <w:t xml:space="preserve">    show yuri 1bl at f31 zorder 3</w:t>
      </w:r>
    </w:p>
    <w:p w:rsidR="00000000" w:rsidDel="00000000" w:rsidP="00000000" w:rsidRDefault="00000000" w:rsidRPr="00000000" w14:paraId="00002988">
      <w:pPr>
        <w:pageBreakBefore w:val="0"/>
        <w:rPr/>
      </w:pPr>
      <w:r w:rsidDel="00000000" w:rsidR="00000000" w:rsidRPr="00000000">
        <w:rPr>
          <w:rtl w:val="0"/>
        </w:rPr>
        <w:t xml:space="preserve">    "Yuri closes her eyes and takes a long, deep breath."</w:t>
      </w:r>
    </w:p>
    <w:p w:rsidR="00000000" w:rsidDel="00000000" w:rsidP="00000000" w:rsidRDefault="00000000" w:rsidRPr="00000000" w14:paraId="00002989">
      <w:pPr>
        <w:pageBreakBefore w:val="0"/>
        <w:rPr/>
      </w:pPr>
      <w:r w:rsidDel="00000000" w:rsidR="00000000" w:rsidRPr="00000000">
        <w:rPr>
          <w:rtl w:val="0"/>
        </w:rPr>
        <w:t xml:space="preserve">    "Once she finishes she seems to have recomposed herself."</w:t>
      </w:r>
    </w:p>
    <w:p w:rsidR="00000000" w:rsidDel="00000000" w:rsidP="00000000" w:rsidRDefault="00000000" w:rsidRPr="00000000" w14:paraId="0000298A">
      <w:pPr>
        <w:pageBreakBefore w:val="0"/>
        <w:rPr/>
      </w:pPr>
      <w:r w:rsidDel="00000000" w:rsidR="00000000" w:rsidRPr="00000000">
        <w:rPr>
          <w:rtl w:val="0"/>
        </w:rPr>
        <w:t xml:space="preserve">    y 1bh "I wa… I was… I I…"</w:t>
      </w:r>
    </w:p>
    <w:p w:rsidR="00000000" w:rsidDel="00000000" w:rsidP="00000000" w:rsidRDefault="00000000" w:rsidRPr="00000000" w14:paraId="0000298B">
      <w:pPr>
        <w:pageBreakBefore w:val="0"/>
        <w:rPr/>
      </w:pPr>
      <w:r w:rsidDel="00000000" w:rsidR="00000000" w:rsidRPr="00000000">
        <w:rPr>
          <w:rtl w:val="0"/>
        </w:rPr>
        <w:t xml:space="preserve">    "Or perhaps not… "</w:t>
      </w:r>
    </w:p>
    <w:p w:rsidR="00000000" w:rsidDel="00000000" w:rsidP="00000000" w:rsidRDefault="00000000" w:rsidRPr="00000000" w14:paraId="0000298C">
      <w:pPr>
        <w:pageBreakBefore w:val="0"/>
        <w:rPr/>
      </w:pPr>
      <w:r w:rsidDel="00000000" w:rsidR="00000000" w:rsidRPr="00000000">
        <w:rPr>
          <w:rtl w:val="0"/>
        </w:rPr>
        <w:t xml:space="preserve">    y 4bb "Ah… I'm sorry for stuttering so much."</w:t>
      </w:r>
    </w:p>
    <w:p w:rsidR="00000000" w:rsidDel="00000000" w:rsidP="00000000" w:rsidRDefault="00000000" w:rsidRPr="00000000" w14:paraId="0000298D">
      <w:pPr>
        <w:pageBreakBefore w:val="0"/>
        <w:rPr/>
      </w:pPr>
      <w:r w:rsidDel="00000000" w:rsidR="00000000" w:rsidRPr="00000000">
        <w:rPr>
          <w:rtl w:val="0"/>
        </w:rPr>
        <w:t xml:space="preserve">    show yuri 4bb at t31 zorder 2</w:t>
      </w:r>
    </w:p>
    <w:p w:rsidR="00000000" w:rsidDel="00000000" w:rsidP="00000000" w:rsidRDefault="00000000" w:rsidRPr="00000000" w14:paraId="0000298E">
      <w:pPr>
        <w:pageBreakBefore w:val="0"/>
        <w:rPr/>
      </w:pPr>
      <w:r w:rsidDel="00000000" w:rsidR="00000000" w:rsidRPr="00000000">
        <w:rPr>
          <w:rtl w:val="0"/>
        </w:rPr>
        <w:t xml:space="preserve">    show natsuki 1bu at f32 zorder 3</w:t>
      </w:r>
    </w:p>
    <w:p w:rsidR="00000000" w:rsidDel="00000000" w:rsidP="00000000" w:rsidRDefault="00000000" w:rsidRPr="00000000" w14:paraId="0000298F">
      <w:pPr>
        <w:pageBreakBefore w:val="0"/>
        <w:rPr/>
      </w:pPr>
      <w:r w:rsidDel="00000000" w:rsidR="00000000" w:rsidRPr="00000000">
        <w:rPr>
          <w:rtl w:val="0"/>
        </w:rPr>
        <w:t xml:space="preserve">    "Natsuki reaches out to gently rub Yuri's arm to help her relax."</w:t>
      </w:r>
    </w:p>
    <w:p w:rsidR="00000000" w:rsidDel="00000000" w:rsidP="00000000" w:rsidRDefault="00000000" w:rsidRPr="00000000" w14:paraId="00002990">
      <w:pPr>
        <w:pageBreakBefore w:val="0"/>
        <w:rPr/>
      </w:pPr>
      <w:r w:rsidDel="00000000" w:rsidR="00000000" w:rsidRPr="00000000">
        <w:rPr>
          <w:rtl w:val="0"/>
        </w:rPr>
        <w:t xml:space="preserve">    n "It's okay Yuri. You don't need to apologize." </w:t>
      </w:r>
    </w:p>
    <w:p w:rsidR="00000000" w:rsidDel="00000000" w:rsidP="00000000" w:rsidRDefault="00000000" w:rsidRPr="00000000" w14:paraId="00002991">
      <w:pPr>
        <w:pageBreakBefore w:val="0"/>
        <w:rPr/>
      </w:pPr>
      <w:r w:rsidDel="00000000" w:rsidR="00000000" w:rsidRPr="00000000">
        <w:rPr>
          <w:rtl w:val="0"/>
        </w:rPr>
        <w:t xml:space="preserve">    mc "Yeah, it happens to us all every now and then."</w:t>
      </w:r>
    </w:p>
    <w:p w:rsidR="00000000" w:rsidDel="00000000" w:rsidP="00000000" w:rsidRDefault="00000000" w:rsidRPr="00000000" w14:paraId="00002992">
      <w:pPr>
        <w:pageBreakBefore w:val="0"/>
        <w:rPr/>
      </w:pPr>
      <w:r w:rsidDel="00000000" w:rsidR="00000000" w:rsidRPr="00000000">
        <w:rPr>
          <w:rtl w:val="0"/>
        </w:rPr>
        <w:t xml:space="preserve">    show natsuki 1bu at t32 zorder 2</w:t>
      </w:r>
    </w:p>
    <w:p w:rsidR="00000000" w:rsidDel="00000000" w:rsidP="00000000" w:rsidRDefault="00000000" w:rsidRPr="00000000" w14:paraId="00002993">
      <w:pPr>
        <w:pageBreakBefore w:val="0"/>
        <w:rPr/>
      </w:pPr>
      <w:r w:rsidDel="00000000" w:rsidR="00000000" w:rsidRPr="00000000">
        <w:rPr>
          <w:rtl w:val="0"/>
        </w:rPr>
        <w:t xml:space="preserve">    show yuri 1bt at f31 zorder 3 </w:t>
      </w:r>
    </w:p>
    <w:p w:rsidR="00000000" w:rsidDel="00000000" w:rsidP="00000000" w:rsidRDefault="00000000" w:rsidRPr="00000000" w14:paraId="00002994">
      <w:pPr>
        <w:pageBreakBefore w:val="0"/>
        <w:rPr/>
      </w:pPr>
      <w:r w:rsidDel="00000000" w:rsidR="00000000" w:rsidRPr="00000000">
        <w:rPr>
          <w:rtl w:val="0"/>
        </w:rPr>
        <w:t xml:space="preserve">    y "Right… "</w:t>
      </w:r>
    </w:p>
    <w:p w:rsidR="00000000" w:rsidDel="00000000" w:rsidP="00000000" w:rsidRDefault="00000000" w:rsidRPr="00000000" w14:paraId="00002995">
      <w:pPr>
        <w:pageBreakBefore w:val="0"/>
        <w:rPr/>
      </w:pPr>
      <w:r w:rsidDel="00000000" w:rsidR="00000000" w:rsidRPr="00000000">
        <w:rPr>
          <w:rtl w:val="0"/>
        </w:rPr>
        <w:t xml:space="preserve">    y "Well as I was trying to say, thank you all for the concern but I'm fine, really."</w:t>
      </w:r>
    </w:p>
    <w:p w:rsidR="00000000" w:rsidDel="00000000" w:rsidP="00000000" w:rsidRDefault="00000000" w:rsidRPr="00000000" w14:paraId="00002996">
      <w:pPr>
        <w:pageBreakBefore w:val="0"/>
        <w:rPr/>
      </w:pPr>
      <w:r w:rsidDel="00000000" w:rsidR="00000000" w:rsidRPr="00000000">
        <w:rPr>
          <w:rtl w:val="0"/>
        </w:rPr>
        <w:t xml:space="preserve">    y "I was just thinking about some of the new books I got and well my mind sort of drifted away until Natsuki dragged me over here."</w:t>
      </w:r>
    </w:p>
    <w:p w:rsidR="00000000" w:rsidDel="00000000" w:rsidP="00000000" w:rsidRDefault="00000000" w:rsidRPr="00000000" w14:paraId="00002997">
      <w:pPr>
        <w:pageBreakBefore w:val="0"/>
        <w:rPr/>
      </w:pPr>
      <w:r w:rsidDel="00000000" w:rsidR="00000000" w:rsidRPr="00000000">
        <w:rPr>
          <w:rtl w:val="0"/>
        </w:rPr>
        <w:t xml:space="preserve">    y "I didn't even realize what was happening or that you two were even here until just a few moments ago." </w:t>
      </w:r>
    </w:p>
    <w:p w:rsidR="00000000" w:rsidDel="00000000" w:rsidP="00000000" w:rsidRDefault="00000000" w:rsidRPr="00000000" w14:paraId="00002998">
      <w:pPr>
        <w:pageBreakBefore w:val="0"/>
        <w:rPr/>
      </w:pPr>
      <w:r w:rsidDel="00000000" w:rsidR="00000000" w:rsidRPr="00000000">
        <w:rPr>
          <w:rtl w:val="0"/>
        </w:rPr>
        <w:t xml:space="preserve">    y "I'm alright now though, I promise."</w:t>
      </w:r>
    </w:p>
    <w:p w:rsidR="00000000" w:rsidDel="00000000" w:rsidP="00000000" w:rsidRDefault="00000000" w:rsidRPr="00000000" w14:paraId="00002999">
      <w:pPr>
        <w:pageBreakBefore w:val="0"/>
        <w:rPr/>
      </w:pPr>
      <w:r w:rsidDel="00000000" w:rsidR="00000000" w:rsidRPr="00000000">
        <w:rPr>
          <w:rtl w:val="0"/>
        </w:rPr>
        <w:t xml:space="preserve">    "As she says this, Natsuki begins to visibly frown."</w:t>
      </w:r>
    </w:p>
    <w:p w:rsidR="00000000" w:rsidDel="00000000" w:rsidP="00000000" w:rsidRDefault="00000000" w:rsidRPr="00000000" w14:paraId="0000299A">
      <w:pPr>
        <w:pageBreakBefore w:val="0"/>
        <w:rPr/>
      </w:pPr>
      <w:r w:rsidDel="00000000" w:rsidR="00000000" w:rsidRPr="00000000">
        <w:rPr>
          <w:rtl w:val="0"/>
        </w:rPr>
        <w:t xml:space="preserve">    "Where as I would ordinarily expect her just to punch Yuri on the arm and tell her to grow a spine or something like that… "</w:t>
      </w:r>
    </w:p>
    <w:p w:rsidR="00000000" w:rsidDel="00000000" w:rsidP="00000000" w:rsidRDefault="00000000" w:rsidRPr="00000000" w14:paraId="0000299B">
      <w:pPr>
        <w:pageBreakBefore w:val="0"/>
        <w:rPr/>
      </w:pPr>
      <w:r w:rsidDel="00000000" w:rsidR="00000000" w:rsidRPr="00000000">
        <w:rPr>
          <w:rtl w:val="0"/>
        </w:rPr>
        <w:t xml:space="preserve">    "... she instead seems to feel sorry."</w:t>
      </w:r>
    </w:p>
    <w:p w:rsidR="00000000" w:rsidDel="00000000" w:rsidP="00000000" w:rsidRDefault="00000000" w:rsidRPr="00000000" w14:paraId="0000299C">
      <w:pPr>
        <w:pageBreakBefore w:val="0"/>
        <w:rPr/>
      </w:pPr>
      <w:r w:rsidDel="00000000" w:rsidR="00000000" w:rsidRPr="00000000">
        <w:rPr>
          <w:rtl w:val="0"/>
        </w:rPr>
        <w:t xml:space="preserve">    "Almost as if she is disappointed with herself."</w:t>
      </w:r>
    </w:p>
    <w:p w:rsidR="00000000" w:rsidDel="00000000" w:rsidP="00000000" w:rsidRDefault="00000000" w:rsidRPr="00000000" w14:paraId="0000299D">
      <w:pPr>
        <w:pageBreakBefore w:val="0"/>
        <w:rPr/>
      </w:pPr>
      <w:r w:rsidDel="00000000" w:rsidR="00000000" w:rsidRPr="00000000">
        <w:rPr>
          <w:rtl w:val="0"/>
        </w:rPr>
        <w:t xml:space="preserve">    show yuri 1bt at t31 zorder 2</w:t>
      </w:r>
    </w:p>
    <w:p w:rsidR="00000000" w:rsidDel="00000000" w:rsidP="00000000" w:rsidRDefault="00000000" w:rsidRPr="00000000" w14:paraId="0000299E">
      <w:pPr>
        <w:pageBreakBefore w:val="0"/>
        <w:rPr/>
      </w:pPr>
      <w:r w:rsidDel="00000000" w:rsidR="00000000" w:rsidRPr="00000000">
        <w:rPr>
          <w:rtl w:val="0"/>
        </w:rPr>
        <w:t xml:space="preserve">    show natsuki 1bu at f32 zorder 3</w:t>
      </w:r>
    </w:p>
    <w:p w:rsidR="00000000" w:rsidDel="00000000" w:rsidP="00000000" w:rsidRDefault="00000000" w:rsidRPr="00000000" w14:paraId="0000299F">
      <w:pPr>
        <w:pageBreakBefore w:val="0"/>
        <w:rPr/>
      </w:pPr>
      <w:r w:rsidDel="00000000" w:rsidR="00000000" w:rsidRPr="00000000">
        <w:rPr>
          <w:rtl w:val="0"/>
        </w:rPr>
        <w:t xml:space="preserve">    n "Ah… sorry about that Yuri, </w:t>
      </w:r>
      <w:r w:rsidDel="00000000" w:rsidR="00000000" w:rsidRPr="00000000">
        <w:rPr>
          <w:rtl w:val="0"/>
        </w:rPr>
        <w:t xml:space="preserve">I just got</w:t>
      </w:r>
      <w:r w:rsidDel="00000000" w:rsidR="00000000" w:rsidRPr="00000000">
        <w:rPr>
          <w:rtl w:val="0"/>
        </w:rPr>
        <w:t xml:space="preserve"> excited when I saw our friends and didn't stop to think, that's all."</w:t>
      </w:r>
    </w:p>
    <w:p w:rsidR="00000000" w:rsidDel="00000000" w:rsidP="00000000" w:rsidRDefault="00000000" w:rsidRPr="00000000" w14:paraId="000029A0">
      <w:pPr>
        <w:pageBreakBefore w:val="0"/>
        <w:rPr/>
      </w:pPr>
      <w:r w:rsidDel="00000000" w:rsidR="00000000" w:rsidRPr="00000000">
        <w:rPr>
          <w:rtl w:val="0"/>
        </w:rPr>
        <w:t xml:space="preserve">    "Upon hearing Natsuki's sincere apology, Yuri's mood seems to improve somewhat."</w:t>
      </w:r>
    </w:p>
    <w:p w:rsidR="00000000" w:rsidDel="00000000" w:rsidP="00000000" w:rsidRDefault="00000000" w:rsidRPr="00000000" w14:paraId="000029A1">
      <w:pPr>
        <w:pageBreakBefore w:val="0"/>
        <w:rPr/>
      </w:pPr>
      <w:r w:rsidDel="00000000" w:rsidR="00000000" w:rsidRPr="00000000">
        <w:rPr>
          <w:rtl w:val="0"/>
        </w:rPr>
        <w:t xml:space="preserve">    "She stops sighing and even smiles a bit."</w:t>
      </w:r>
    </w:p>
    <w:p w:rsidR="00000000" w:rsidDel="00000000" w:rsidP="00000000" w:rsidRDefault="00000000" w:rsidRPr="00000000" w14:paraId="000029A2">
      <w:pPr>
        <w:pageBreakBefore w:val="0"/>
        <w:rPr/>
      </w:pPr>
      <w:r w:rsidDel="00000000" w:rsidR="00000000" w:rsidRPr="00000000">
        <w:rPr>
          <w:rtl w:val="0"/>
        </w:rPr>
        <w:t xml:space="preserve">    show natsuki 1bu at t32 zorder 2</w:t>
      </w:r>
    </w:p>
    <w:p w:rsidR="00000000" w:rsidDel="00000000" w:rsidP="00000000" w:rsidRDefault="00000000" w:rsidRPr="00000000" w14:paraId="000029A3">
      <w:pPr>
        <w:pageBreakBefore w:val="0"/>
        <w:rPr/>
      </w:pPr>
      <w:r w:rsidDel="00000000" w:rsidR="00000000" w:rsidRPr="00000000">
        <w:rPr>
          <w:rtl w:val="0"/>
        </w:rPr>
        <w:t xml:space="preserve">    show yuri 2bs at f31 zorder 3</w:t>
      </w:r>
    </w:p>
    <w:p w:rsidR="00000000" w:rsidDel="00000000" w:rsidP="00000000" w:rsidRDefault="00000000" w:rsidRPr="00000000" w14:paraId="000029A4">
      <w:pPr>
        <w:pageBreakBefore w:val="0"/>
        <w:rPr/>
      </w:pPr>
      <w:r w:rsidDel="00000000" w:rsidR="00000000" w:rsidRPr="00000000">
        <w:rPr>
          <w:rtl w:val="0"/>
        </w:rPr>
        <w:t xml:space="preserve">    show monika 1ca a t33 zorder 2</w:t>
      </w:r>
    </w:p>
    <w:p w:rsidR="00000000" w:rsidDel="00000000" w:rsidP="00000000" w:rsidRDefault="00000000" w:rsidRPr="00000000" w14:paraId="000029A5">
      <w:pPr>
        <w:pageBreakBefore w:val="0"/>
        <w:rPr/>
      </w:pPr>
      <w:r w:rsidDel="00000000" w:rsidR="00000000" w:rsidRPr="00000000">
        <w:rPr>
          <w:rtl w:val="0"/>
        </w:rPr>
        <w:t xml:space="preserve">    y "Thank you Natsuki, and there are of course no hard feelings."</w:t>
      </w:r>
    </w:p>
    <w:p w:rsidR="00000000" w:rsidDel="00000000" w:rsidP="00000000" w:rsidRDefault="00000000" w:rsidRPr="00000000" w14:paraId="000029A6">
      <w:pPr>
        <w:pageBreakBefore w:val="0"/>
        <w:rPr/>
      </w:pPr>
      <w:r w:rsidDel="00000000" w:rsidR="00000000" w:rsidRPr="00000000">
        <w:rPr>
          <w:rtl w:val="0"/>
        </w:rPr>
        <w:t xml:space="preserve">    show natsuki 1ba at t32 zorder 2</w:t>
      </w:r>
    </w:p>
    <w:p w:rsidR="00000000" w:rsidDel="00000000" w:rsidP="00000000" w:rsidRDefault="00000000" w:rsidRPr="00000000" w14:paraId="000029A7">
      <w:pPr>
        <w:pageBreakBefore w:val="0"/>
        <w:rPr/>
      </w:pPr>
      <w:r w:rsidDel="00000000" w:rsidR="00000000" w:rsidRPr="00000000">
        <w:rPr>
          <w:rtl w:val="0"/>
        </w:rPr>
        <w:t xml:space="preserve">    "Natsuki smiles back."</w:t>
      </w:r>
    </w:p>
    <w:p w:rsidR="00000000" w:rsidDel="00000000" w:rsidP="00000000" w:rsidRDefault="00000000" w:rsidRPr="00000000" w14:paraId="000029A8">
      <w:pPr>
        <w:pageBreakBefore w:val="0"/>
        <w:rPr/>
      </w:pPr>
      <w:r w:rsidDel="00000000" w:rsidR="00000000" w:rsidRPr="00000000">
        <w:rPr>
          <w:rtl w:val="0"/>
        </w:rPr>
        <w:t xml:space="preserve">    "We then just stand there a little awkwardly for a moment, with no one being entirely sure of what to say."</w:t>
      </w:r>
    </w:p>
    <w:p w:rsidR="00000000" w:rsidDel="00000000" w:rsidP="00000000" w:rsidRDefault="00000000" w:rsidRPr="00000000" w14:paraId="000029A9">
      <w:pPr>
        <w:pageBreakBefore w:val="0"/>
        <w:rPr/>
      </w:pPr>
      <w:r w:rsidDel="00000000" w:rsidR="00000000" w:rsidRPr="00000000">
        <w:rPr>
          <w:rtl w:val="0"/>
        </w:rPr>
        <w:t xml:space="preserve">    "That is until Monika chimes in with her usual group wrangling leadership."</w:t>
      </w:r>
    </w:p>
    <w:p w:rsidR="00000000" w:rsidDel="00000000" w:rsidP="00000000" w:rsidRDefault="00000000" w:rsidRPr="00000000" w14:paraId="000029AA">
      <w:pPr>
        <w:pageBreakBefore w:val="0"/>
        <w:rPr/>
      </w:pPr>
      <w:r w:rsidDel="00000000" w:rsidR="00000000" w:rsidRPr="00000000">
        <w:rPr>
          <w:rtl w:val="0"/>
        </w:rPr>
        <w:t xml:space="preserve">    show yuri 2bs at t31 zorder 2</w:t>
      </w:r>
    </w:p>
    <w:p w:rsidR="00000000" w:rsidDel="00000000" w:rsidP="00000000" w:rsidRDefault="00000000" w:rsidRPr="00000000" w14:paraId="000029AB">
      <w:pPr>
        <w:pageBreakBefore w:val="0"/>
        <w:rPr/>
      </w:pPr>
      <w:r w:rsidDel="00000000" w:rsidR="00000000" w:rsidRPr="00000000">
        <w:rPr>
          <w:rtl w:val="0"/>
        </w:rPr>
        <w:t xml:space="preserve">    show monika 1cb at f33 zorder 3</w:t>
      </w:r>
    </w:p>
    <w:p w:rsidR="00000000" w:rsidDel="00000000" w:rsidP="00000000" w:rsidRDefault="00000000" w:rsidRPr="00000000" w14:paraId="000029AC">
      <w:pPr>
        <w:pageBreakBefore w:val="0"/>
        <w:rPr/>
      </w:pPr>
      <w:r w:rsidDel="00000000" w:rsidR="00000000" w:rsidRPr="00000000">
        <w:rPr>
          <w:rtl w:val="0"/>
        </w:rPr>
        <w:t xml:space="preserve">    m "Alright everyone! I can't resist the suspense anymore. What intriguing new literature do we have now?" </w:t>
      </w:r>
    </w:p>
    <w:p w:rsidR="00000000" w:rsidDel="00000000" w:rsidP="00000000" w:rsidRDefault="00000000" w:rsidRPr="00000000" w14:paraId="000029AD">
      <w:pPr>
        <w:pageBreakBefore w:val="0"/>
        <w:rPr/>
      </w:pPr>
      <w:r w:rsidDel="00000000" w:rsidR="00000000" w:rsidRPr="00000000">
        <w:rPr>
          <w:rtl w:val="0"/>
        </w:rPr>
        <w:t xml:space="preserve">    "She gestures towards the book bags Natsuki and Yuri are each carrying."</w:t>
      </w:r>
    </w:p>
    <w:p w:rsidR="00000000" w:rsidDel="00000000" w:rsidP="00000000" w:rsidRDefault="00000000" w:rsidRPr="00000000" w14:paraId="000029AE">
      <w:pPr>
        <w:pageBreakBefore w:val="0"/>
        <w:rPr/>
      </w:pPr>
      <w:r w:rsidDel="00000000" w:rsidR="00000000" w:rsidRPr="00000000">
        <w:rPr>
          <w:rtl w:val="0"/>
        </w:rPr>
        <w:t xml:space="preserve">    "Her voice is cheerful as it always is whenever she tries to get our clumsy group in order."</w:t>
      </w:r>
    </w:p>
    <w:p w:rsidR="00000000" w:rsidDel="00000000" w:rsidP="00000000" w:rsidRDefault="00000000" w:rsidRPr="00000000" w14:paraId="000029AF">
      <w:pPr>
        <w:pageBreakBefore w:val="0"/>
        <w:rPr/>
      </w:pPr>
      <w:r w:rsidDel="00000000" w:rsidR="00000000" w:rsidRPr="00000000">
        <w:rPr>
          <w:rtl w:val="0"/>
        </w:rPr>
        <w:t xml:space="preserve">    "As they hear her question, Yuri and Natsuki both seem to get begin fixating over it."</w:t>
      </w:r>
    </w:p>
    <w:p w:rsidR="00000000" w:rsidDel="00000000" w:rsidP="00000000" w:rsidRDefault="00000000" w:rsidRPr="00000000" w14:paraId="000029B0">
      <w:pPr>
        <w:pageBreakBefore w:val="0"/>
        <w:rPr/>
      </w:pPr>
      <w:r w:rsidDel="00000000" w:rsidR="00000000" w:rsidRPr="00000000">
        <w:rPr>
          <w:rtl w:val="0"/>
        </w:rPr>
        <w:t xml:space="preserve">    "It feels kind of hard to believe that it has only </w:t>
      </w:r>
      <w:r w:rsidDel="00000000" w:rsidR="00000000" w:rsidRPr="00000000">
        <w:rPr>
          <w:rtl w:val="0"/>
        </w:rPr>
        <w:t xml:space="preserve">been just a</w:t>
      </w:r>
      <w:r w:rsidDel="00000000" w:rsidR="00000000" w:rsidRPr="00000000">
        <w:rPr>
          <w:rtl w:val="0"/>
        </w:rPr>
        <w:t xml:space="preserve"> few weeks since we had our final club meeting and celebration."</w:t>
      </w:r>
    </w:p>
    <w:p w:rsidR="00000000" w:rsidDel="00000000" w:rsidP="00000000" w:rsidRDefault="00000000" w:rsidRPr="00000000" w14:paraId="000029B1">
      <w:pPr>
        <w:pageBreakBefore w:val="0"/>
        <w:rPr/>
      </w:pPr>
      <w:r w:rsidDel="00000000" w:rsidR="00000000" w:rsidRPr="00000000">
        <w:rPr>
          <w:rtl w:val="0"/>
        </w:rPr>
        <w:t xml:space="preserve">    "It already feels like that was a lifetime ago."</w:t>
      </w:r>
    </w:p>
    <w:p w:rsidR="00000000" w:rsidDel="00000000" w:rsidP="00000000" w:rsidRDefault="00000000" w:rsidRPr="00000000" w14:paraId="000029B2">
      <w:pPr>
        <w:pageBreakBefore w:val="0"/>
        <w:rPr/>
      </w:pPr>
      <w:r w:rsidDel="00000000" w:rsidR="00000000" w:rsidRPr="00000000">
        <w:rPr>
          <w:rtl w:val="0"/>
        </w:rPr>
        <w:t xml:space="preserve">    "But it's all here now, literature, friends, and Monika."</w:t>
      </w:r>
    </w:p>
    <w:p w:rsidR="00000000" w:rsidDel="00000000" w:rsidP="00000000" w:rsidRDefault="00000000" w:rsidRPr="00000000" w14:paraId="000029B3">
      <w:pPr>
        <w:pageBreakBefore w:val="0"/>
        <w:rPr/>
      </w:pPr>
      <w:r w:rsidDel="00000000" w:rsidR="00000000" w:rsidRPr="00000000">
        <w:rPr>
          <w:rtl w:val="0"/>
        </w:rPr>
        <w:t xml:space="preserve">    "Come to think of it though, this is no longer Monika the president of the Literature Club."</w:t>
      </w:r>
    </w:p>
    <w:p w:rsidR="00000000" w:rsidDel="00000000" w:rsidP="00000000" w:rsidRDefault="00000000" w:rsidRPr="00000000" w14:paraId="000029B4">
      <w:pPr>
        <w:pageBreakBefore w:val="0"/>
        <w:rPr/>
      </w:pPr>
      <w:r w:rsidDel="00000000" w:rsidR="00000000" w:rsidRPr="00000000">
        <w:rPr>
          <w:rtl w:val="0"/>
        </w:rPr>
        <w:t xml:space="preserve">    "This is just Monika, being our friend and herself."</w:t>
      </w:r>
    </w:p>
    <w:p w:rsidR="00000000" w:rsidDel="00000000" w:rsidP="00000000" w:rsidRDefault="00000000" w:rsidRPr="00000000" w14:paraId="000029B5">
      <w:pPr>
        <w:pageBreakBefore w:val="0"/>
        <w:rPr/>
      </w:pPr>
      <w:r w:rsidDel="00000000" w:rsidR="00000000" w:rsidRPr="00000000">
        <w:rPr>
          <w:rtl w:val="0"/>
        </w:rPr>
        <w:t xml:space="preserve">    "That all sounds pretty obvious to say of course."</w:t>
      </w:r>
    </w:p>
    <w:p w:rsidR="00000000" w:rsidDel="00000000" w:rsidP="00000000" w:rsidRDefault="00000000" w:rsidRPr="00000000" w14:paraId="000029B6">
      <w:pPr>
        <w:pageBreakBefore w:val="0"/>
        <w:rPr/>
      </w:pPr>
      <w:r w:rsidDel="00000000" w:rsidR="00000000" w:rsidRPr="00000000">
        <w:rPr>
          <w:rtl w:val="0"/>
        </w:rPr>
        <w:t xml:space="preserve">    "But oddly enough though, it somehow feels both sadly nostalgic, and comforting at the exact same time."</w:t>
      </w:r>
    </w:p>
    <w:p w:rsidR="00000000" w:rsidDel="00000000" w:rsidP="00000000" w:rsidRDefault="00000000" w:rsidRPr="00000000" w14:paraId="000029B7">
      <w:pPr>
        <w:pageBreakBefore w:val="0"/>
        <w:rPr/>
      </w:pPr>
      <w:r w:rsidDel="00000000" w:rsidR="00000000" w:rsidRPr="00000000">
        <w:rPr>
          <w:rtl w:val="0"/>
        </w:rPr>
        <w:t xml:space="preserve">    "I guess some things will always come to an end, but others will never change."</w:t>
      </w:r>
    </w:p>
    <w:p w:rsidR="00000000" w:rsidDel="00000000" w:rsidP="00000000" w:rsidRDefault="00000000" w:rsidRPr="00000000" w14:paraId="000029B8">
      <w:pPr>
        <w:pageBreakBefore w:val="0"/>
        <w:rPr/>
      </w:pPr>
      <w:r w:rsidDel="00000000" w:rsidR="00000000" w:rsidRPr="00000000">
        <w:rPr>
          <w:rtl w:val="0"/>
        </w:rPr>
        <w:t xml:space="preserve">    "I wish Sayori was here. She's probably still asleep though."</w:t>
      </w:r>
    </w:p>
    <w:p w:rsidR="00000000" w:rsidDel="00000000" w:rsidP="00000000" w:rsidRDefault="00000000" w:rsidRPr="00000000" w14:paraId="000029B9">
      <w:pPr>
        <w:pageBreakBefore w:val="0"/>
        <w:rPr/>
      </w:pPr>
      <w:r w:rsidDel="00000000" w:rsidR="00000000" w:rsidRPr="00000000">
        <w:rPr>
          <w:rtl w:val="0"/>
        </w:rPr>
        <w:t xml:space="preserve">    "She's been progressively waking up earlier over time, but I guess it is still a little early for her at the moment."</w:t>
      </w:r>
    </w:p>
    <w:p w:rsidR="00000000" w:rsidDel="00000000" w:rsidP="00000000" w:rsidRDefault="00000000" w:rsidRPr="00000000" w14:paraId="000029BA">
      <w:pPr>
        <w:pageBreakBefore w:val="0"/>
        <w:rPr/>
      </w:pPr>
      <w:r w:rsidDel="00000000" w:rsidR="00000000" w:rsidRPr="00000000">
        <w:rPr>
          <w:rtl w:val="0"/>
        </w:rPr>
        <w:t xml:space="preserve">    "Oh well, I'm sure she'll meet up the Natsuki and Yuri at some point."</w:t>
      </w:r>
    </w:p>
    <w:p w:rsidR="00000000" w:rsidDel="00000000" w:rsidP="00000000" w:rsidRDefault="00000000" w:rsidRPr="00000000" w14:paraId="000029BB">
      <w:pPr>
        <w:pageBreakBefore w:val="0"/>
        <w:rPr/>
      </w:pPr>
      <w:r w:rsidDel="00000000" w:rsidR="00000000" w:rsidRPr="00000000">
        <w:rPr>
          <w:rtl w:val="0"/>
        </w:rPr>
        <w:t xml:space="preserve">    "And speaking of those two… "</w:t>
      </w:r>
    </w:p>
    <w:p w:rsidR="00000000" w:rsidDel="00000000" w:rsidP="00000000" w:rsidRDefault="00000000" w:rsidRPr="00000000" w14:paraId="000029BC">
      <w:pPr>
        <w:pageBreakBefore w:val="0"/>
        <w:rPr/>
      </w:pPr>
      <w:r w:rsidDel="00000000" w:rsidR="00000000" w:rsidRPr="00000000">
        <w:rPr>
          <w:rtl w:val="0"/>
        </w:rPr>
        <w:t xml:space="preserve">    show monika 1cb at t33 zorder 2</w:t>
      </w:r>
    </w:p>
    <w:p w:rsidR="00000000" w:rsidDel="00000000" w:rsidP="00000000" w:rsidRDefault="00000000" w:rsidRPr="00000000" w14:paraId="000029BD">
      <w:pPr>
        <w:pageBreakBefore w:val="0"/>
        <w:rPr/>
      </w:pPr>
      <w:r w:rsidDel="00000000" w:rsidR="00000000" w:rsidRPr="00000000">
        <w:rPr>
          <w:rtl w:val="0"/>
        </w:rPr>
        <w:t xml:space="preserve">    show natsuki 4br at f32 zorder 3</w:t>
      </w:r>
    </w:p>
    <w:p w:rsidR="00000000" w:rsidDel="00000000" w:rsidP="00000000" w:rsidRDefault="00000000" w:rsidRPr="00000000" w14:paraId="000029BE">
      <w:pPr>
        <w:pageBreakBefore w:val="0"/>
        <w:rPr/>
      </w:pPr>
      <w:r w:rsidDel="00000000" w:rsidR="00000000" w:rsidRPr="00000000">
        <w:rPr>
          <w:rtl w:val="0"/>
        </w:rPr>
        <w:t xml:space="preserve">    n "UGH!"</w:t>
      </w:r>
    </w:p>
    <w:p w:rsidR="00000000" w:rsidDel="00000000" w:rsidP="00000000" w:rsidRDefault="00000000" w:rsidRPr="00000000" w14:paraId="000029BF">
      <w:pPr>
        <w:pageBreakBefore w:val="0"/>
        <w:rPr/>
      </w:pPr>
      <w:r w:rsidDel="00000000" w:rsidR="00000000" w:rsidRPr="00000000">
        <w:rPr>
          <w:rtl w:val="0"/>
        </w:rPr>
        <w:t xml:space="preserve">    n "I don't understand why they decided to do this stupid summer sale so suddenly."</w:t>
      </w:r>
    </w:p>
    <w:p w:rsidR="00000000" w:rsidDel="00000000" w:rsidP="00000000" w:rsidRDefault="00000000" w:rsidRPr="00000000" w14:paraId="000029C0">
      <w:pPr>
        <w:pageBreakBefore w:val="0"/>
        <w:rPr/>
      </w:pPr>
      <w:r w:rsidDel="00000000" w:rsidR="00000000" w:rsidRPr="00000000">
        <w:rPr>
          <w:rtl w:val="0"/>
        </w:rPr>
        <w:t xml:space="preserve">    n "If I had more notice I would not have spent as much money buying baking goods at the store last week."</w:t>
      </w:r>
    </w:p>
    <w:p w:rsidR="00000000" w:rsidDel="00000000" w:rsidP="00000000" w:rsidRDefault="00000000" w:rsidRPr="00000000" w14:paraId="000029C1">
      <w:pPr>
        <w:pageBreakBefore w:val="0"/>
        <w:rPr/>
      </w:pPr>
      <w:r w:rsidDel="00000000" w:rsidR="00000000" w:rsidRPr="00000000">
        <w:rPr>
          <w:rtl w:val="0"/>
        </w:rPr>
        <w:t xml:space="preserve">    n "I only managed to </w:t>
      </w:r>
      <w:r w:rsidDel="00000000" w:rsidR="00000000" w:rsidRPr="00000000">
        <w:rPr>
          <w:rtl w:val="0"/>
        </w:rPr>
        <w:t xml:space="preserve">get a half</w:t>
      </w:r>
      <w:r w:rsidDel="00000000" w:rsidR="00000000" w:rsidRPr="00000000">
        <w:rPr>
          <w:rtl w:val="0"/>
        </w:rPr>
        <w:t xml:space="preserve"> a dozen books and some new manga volumes for some series I'm keeping up with."</w:t>
      </w:r>
    </w:p>
    <w:p w:rsidR="00000000" w:rsidDel="00000000" w:rsidP="00000000" w:rsidRDefault="00000000" w:rsidRPr="00000000" w14:paraId="000029C2">
      <w:pPr>
        <w:pageBreakBefore w:val="0"/>
        <w:rPr/>
      </w:pPr>
      <w:r w:rsidDel="00000000" w:rsidR="00000000" w:rsidRPr="00000000">
        <w:rPr>
          <w:rtl w:val="0"/>
        </w:rPr>
        <w:t xml:space="preserve">    mc "Only a half a dozen books and manga haha?"</w:t>
      </w:r>
    </w:p>
    <w:p w:rsidR="00000000" w:rsidDel="00000000" w:rsidP="00000000" w:rsidRDefault="00000000" w:rsidRPr="00000000" w14:paraId="000029C3">
      <w:pPr>
        <w:pageBreakBefore w:val="0"/>
        <w:rPr/>
      </w:pPr>
      <w:r w:rsidDel="00000000" w:rsidR="00000000" w:rsidRPr="00000000">
        <w:rPr>
          <w:rtl w:val="0"/>
        </w:rPr>
        <w:t xml:space="preserve">    mc "Oh however will you survive…" </w:t>
      </w:r>
    </w:p>
    <w:p w:rsidR="00000000" w:rsidDel="00000000" w:rsidP="00000000" w:rsidRDefault="00000000" w:rsidRPr="00000000" w14:paraId="000029C4">
      <w:pPr>
        <w:pageBreakBefore w:val="0"/>
        <w:rPr/>
      </w:pPr>
      <w:r w:rsidDel="00000000" w:rsidR="00000000" w:rsidRPr="00000000">
        <w:rPr>
          <w:rtl w:val="0"/>
        </w:rPr>
        <w:t xml:space="preserve">    "I do not try to hide the sarcasm in my voice."</w:t>
      </w:r>
    </w:p>
    <w:p w:rsidR="00000000" w:rsidDel="00000000" w:rsidP="00000000" w:rsidRDefault="00000000" w:rsidRPr="00000000" w14:paraId="000029C5">
      <w:pPr>
        <w:pageBreakBefore w:val="0"/>
        <w:rPr/>
      </w:pPr>
      <w:r w:rsidDel="00000000" w:rsidR="00000000" w:rsidRPr="00000000">
        <w:rPr>
          <w:rtl w:val="0"/>
        </w:rPr>
        <w:t xml:space="preserve">    n "Oh yeah how funny, hmph."</w:t>
      </w:r>
    </w:p>
    <w:p w:rsidR="00000000" w:rsidDel="00000000" w:rsidP="00000000" w:rsidRDefault="00000000" w:rsidRPr="00000000" w14:paraId="000029C6">
      <w:pPr>
        <w:pageBreakBefore w:val="0"/>
        <w:rPr/>
      </w:pPr>
      <w:r w:rsidDel="00000000" w:rsidR="00000000" w:rsidRPr="00000000">
        <w:rPr>
          <w:rtl w:val="0"/>
        </w:rPr>
        <w:t xml:space="preserve">    n 4bb "This won't even get me through the first two weeks of summer."</w:t>
      </w:r>
    </w:p>
    <w:p w:rsidR="00000000" w:rsidDel="00000000" w:rsidP="00000000" w:rsidRDefault="00000000" w:rsidRPr="00000000" w14:paraId="000029C7">
      <w:pPr>
        <w:pageBreakBefore w:val="0"/>
        <w:rPr/>
      </w:pPr>
      <w:r w:rsidDel="00000000" w:rsidR="00000000" w:rsidRPr="00000000">
        <w:rPr>
          <w:rtl w:val="0"/>
        </w:rPr>
        <w:t xml:space="preserve">    n "And besides, isn't this already like twice the amount of reading you did in the club and wherever else throughout all of last year."</w:t>
      </w:r>
    </w:p>
    <w:p w:rsidR="00000000" w:rsidDel="00000000" w:rsidP="00000000" w:rsidRDefault="00000000" w:rsidRPr="00000000" w14:paraId="000029C8">
      <w:pPr>
        <w:pageBreakBefore w:val="0"/>
        <w:rPr/>
      </w:pPr>
      <w:r w:rsidDel="00000000" w:rsidR="00000000" w:rsidRPr="00000000">
        <w:rPr>
          <w:rtl w:val="0"/>
        </w:rPr>
        <w:t xml:space="preserve">    mc "Hey! That's not true, I read a whole bunch of books."</w:t>
      </w:r>
    </w:p>
    <w:p w:rsidR="00000000" w:rsidDel="00000000" w:rsidP="00000000" w:rsidRDefault="00000000" w:rsidRPr="00000000" w14:paraId="000029C9">
      <w:pPr>
        <w:pageBreakBefore w:val="0"/>
        <w:rPr/>
      </w:pPr>
      <w:r w:rsidDel="00000000" w:rsidR="00000000" w:rsidRPr="00000000">
        <w:rPr>
          <w:rtl w:val="0"/>
        </w:rPr>
        <w:t xml:space="preserve">    show natsuki 4bb at t32 zorder 2</w:t>
      </w:r>
    </w:p>
    <w:p w:rsidR="00000000" w:rsidDel="00000000" w:rsidP="00000000" w:rsidRDefault="00000000" w:rsidRPr="00000000" w14:paraId="000029CA">
      <w:pPr>
        <w:pageBreakBefore w:val="0"/>
        <w:rPr/>
      </w:pPr>
      <w:r w:rsidDel="00000000" w:rsidR="00000000" w:rsidRPr="00000000">
        <w:rPr>
          <w:rtl w:val="0"/>
        </w:rPr>
        <w:t xml:space="preserve">    show monika 3ck at f33 zorder 3</w:t>
      </w:r>
    </w:p>
    <w:p w:rsidR="00000000" w:rsidDel="00000000" w:rsidP="00000000" w:rsidRDefault="00000000" w:rsidRPr="00000000" w14:paraId="000029CB">
      <w:pPr>
        <w:pageBreakBefore w:val="0"/>
        <w:rPr/>
      </w:pPr>
      <w:r w:rsidDel="00000000" w:rsidR="00000000" w:rsidRPr="00000000">
        <w:rPr>
          <w:rtl w:val="0"/>
        </w:rPr>
        <w:t xml:space="preserve">    m "That's correct." </w:t>
      </w:r>
    </w:p>
    <w:p w:rsidR="00000000" w:rsidDel="00000000" w:rsidP="00000000" w:rsidRDefault="00000000" w:rsidRPr="00000000" w14:paraId="000029CC">
      <w:pPr>
        <w:pageBreakBefore w:val="0"/>
        <w:rPr/>
      </w:pPr>
      <w:r w:rsidDel="00000000" w:rsidR="00000000" w:rsidRPr="00000000">
        <w:rPr>
          <w:rtl w:val="0"/>
        </w:rPr>
        <w:t xml:space="preserve">    m "I forced him to read whenever and wherever I could and by the end of the year he had read about eight or so books."</w:t>
      </w:r>
    </w:p>
    <w:p w:rsidR="00000000" w:rsidDel="00000000" w:rsidP="00000000" w:rsidRDefault="00000000" w:rsidRPr="00000000" w14:paraId="000029CD">
      <w:pPr>
        <w:pageBreakBefore w:val="0"/>
        <w:rPr/>
      </w:pPr>
      <w:r w:rsidDel="00000000" w:rsidR="00000000" w:rsidRPr="00000000">
        <w:rPr>
          <w:rtl w:val="0"/>
        </w:rPr>
        <w:t xml:space="preserve">    m "Granted some of them were not the most longest or complex titles, but hey, a book is a book."</w:t>
      </w:r>
    </w:p>
    <w:p w:rsidR="00000000" w:rsidDel="00000000" w:rsidP="00000000" w:rsidRDefault="00000000" w:rsidRPr="00000000" w14:paraId="000029CE">
      <w:pPr>
        <w:pageBreakBefore w:val="0"/>
        <w:rPr/>
      </w:pPr>
      <w:r w:rsidDel="00000000" w:rsidR="00000000" w:rsidRPr="00000000">
        <w:rPr>
          <w:rtl w:val="0"/>
        </w:rPr>
        <w:t xml:space="preserve">    mc "Yeah… exactly."</w:t>
      </w:r>
    </w:p>
    <w:p w:rsidR="00000000" w:rsidDel="00000000" w:rsidP="00000000" w:rsidRDefault="00000000" w:rsidRPr="00000000" w14:paraId="000029CF">
      <w:pPr>
        <w:pageBreakBefore w:val="0"/>
        <w:rPr/>
      </w:pPr>
      <w:r w:rsidDel="00000000" w:rsidR="00000000" w:rsidRPr="00000000">
        <w:rPr>
          <w:rtl w:val="0"/>
        </w:rPr>
        <w:t xml:space="preserve">    "I'm not entirely sure if this was a win or not."</w:t>
      </w:r>
    </w:p>
    <w:p w:rsidR="00000000" w:rsidDel="00000000" w:rsidP="00000000" w:rsidRDefault="00000000" w:rsidRPr="00000000" w14:paraId="000029D0">
      <w:pPr>
        <w:pageBreakBefore w:val="0"/>
        <w:rPr/>
      </w:pPr>
      <w:r w:rsidDel="00000000" w:rsidR="00000000" w:rsidRPr="00000000">
        <w:rPr>
          <w:rtl w:val="0"/>
        </w:rPr>
        <w:t xml:space="preserve">    mc "Anyways, how about you Yuri, what did you get?"</w:t>
      </w:r>
    </w:p>
    <w:p w:rsidR="00000000" w:rsidDel="00000000" w:rsidP="00000000" w:rsidRDefault="00000000" w:rsidRPr="00000000" w14:paraId="000029D1">
      <w:pPr>
        <w:pageBreakBefore w:val="0"/>
        <w:rPr/>
      </w:pPr>
      <w:r w:rsidDel="00000000" w:rsidR="00000000" w:rsidRPr="00000000">
        <w:rPr>
          <w:rtl w:val="0"/>
        </w:rPr>
        <w:t xml:space="preserve">    show monika 1ca at t33 zorder 2</w:t>
      </w:r>
    </w:p>
    <w:p w:rsidR="00000000" w:rsidDel="00000000" w:rsidP="00000000" w:rsidRDefault="00000000" w:rsidRPr="00000000" w14:paraId="000029D2">
      <w:pPr>
        <w:pageBreakBefore w:val="0"/>
        <w:rPr/>
      </w:pPr>
      <w:r w:rsidDel="00000000" w:rsidR="00000000" w:rsidRPr="00000000">
        <w:rPr>
          <w:rtl w:val="0"/>
        </w:rPr>
        <w:t xml:space="preserve">    show yuri 1bb at f31 zorder 3</w:t>
      </w:r>
    </w:p>
    <w:p w:rsidR="00000000" w:rsidDel="00000000" w:rsidP="00000000" w:rsidRDefault="00000000" w:rsidRPr="00000000" w14:paraId="000029D3">
      <w:pPr>
        <w:pageBreakBefore w:val="0"/>
        <w:rPr/>
      </w:pPr>
      <w:r w:rsidDel="00000000" w:rsidR="00000000" w:rsidRPr="00000000">
        <w:rPr>
          <w:rtl w:val="0"/>
        </w:rPr>
        <w:t xml:space="preserve">    y "I'm very pleased with my selections so far."</w:t>
      </w:r>
    </w:p>
    <w:p w:rsidR="00000000" w:rsidDel="00000000" w:rsidP="00000000" w:rsidRDefault="00000000" w:rsidRPr="00000000" w14:paraId="000029D4">
      <w:pPr>
        <w:pageBreakBefore w:val="0"/>
        <w:rPr/>
      </w:pPr>
      <w:r w:rsidDel="00000000" w:rsidR="00000000" w:rsidRPr="00000000">
        <w:rPr>
          <w:rtl w:val="0"/>
        </w:rPr>
        <w:t xml:space="preserve">    y " I  chose a few new mystery and horror novels from various authors I enjoy keeping up with."</w:t>
      </w:r>
    </w:p>
    <w:p w:rsidR="00000000" w:rsidDel="00000000" w:rsidP="00000000" w:rsidRDefault="00000000" w:rsidRPr="00000000" w14:paraId="000029D5">
      <w:pPr>
        <w:pageBreakBefore w:val="0"/>
        <w:rPr/>
      </w:pPr>
      <w:r w:rsidDel="00000000" w:rsidR="00000000" w:rsidRPr="00000000">
        <w:rPr>
          <w:rtl w:val="0"/>
        </w:rPr>
        <w:t xml:space="preserve">    y "Some are pretty well known and established writers but I also decided to try a new title from a local author I read some good reviews about." </w:t>
      </w:r>
    </w:p>
    <w:p w:rsidR="00000000" w:rsidDel="00000000" w:rsidP="00000000" w:rsidRDefault="00000000" w:rsidRPr="00000000" w14:paraId="000029D6">
      <w:pPr>
        <w:pageBreakBefore w:val="0"/>
        <w:rPr/>
      </w:pPr>
      <w:r w:rsidDel="00000000" w:rsidR="00000000" w:rsidRPr="00000000">
        <w:rPr>
          <w:rtl w:val="0"/>
        </w:rPr>
        <w:t xml:space="preserve">    y "It supposedly goes very in depth into the idea of what people would do when faced with eerily high suspicions that those whom they hold dearest are guarding significant secret ideas and feelings." </w:t>
      </w:r>
    </w:p>
    <w:p w:rsidR="00000000" w:rsidDel="00000000" w:rsidP="00000000" w:rsidRDefault="00000000" w:rsidRPr="00000000" w14:paraId="000029D7">
      <w:pPr>
        <w:pageBreakBefore w:val="0"/>
        <w:rPr/>
      </w:pPr>
      <w:r w:rsidDel="00000000" w:rsidR="00000000" w:rsidRPr="00000000">
        <w:rPr>
          <w:rtl w:val="0"/>
        </w:rPr>
        <w:t xml:space="preserve">    show monika 1cp at t33 zorder 2</w:t>
      </w:r>
    </w:p>
    <w:p w:rsidR="00000000" w:rsidDel="00000000" w:rsidP="00000000" w:rsidRDefault="00000000" w:rsidRPr="00000000" w14:paraId="000029D8">
      <w:pPr>
        <w:pageBreakBefore w:val="0"/>
        <w:rPr/>
      </w:pPr>
      <w:r w:rsidDel="00000000" w:rsidR="00000000" w:rsidRPr="00000000">
        <w:rPr>
          <w:rtl w:val="0"/>
        </w:rPr>
        <w:t xml:space="preserve">    y "It has a heavy focus on themes of paranoia and distrust and the climax is said to be very intense if not downright threatening."</w:t>
      </w:r>
    </w:p>
    <w:p w:rsidR="00000000" w:rsidDel="00000000" w:rsidP="00000000" w:rsidRDefault="00000000" w:rsidRPr="00000000" w14:paraId="000029D9">
      <w:pPr>
        <w:pageBreakBefore w:val="0"/>
        <w:rPr/>
      </w:pPr>
      <w:r w:rsidDel="00000000" w:rsidR="00000000" w:rsidRPr="00000000">
        <w:rPr>
          <w:rtl w:val="0"/>
        </w:rPr>
        <w:t xml:space="preserve">    y "Actually, the more I think about it the more I realize that I believe this is the book I am currently most excited for, I mean after all it… "</w:t>
      </w:r>
    </w:p>
    <w:p w:rsidR="00000000" w:rsidDel="00000000" w:rsidP="00000000" w:rsidRDefault="00000000" w:rsidRPr="00000000" w14:paraId="000029DA">
      <w:pPr>
        <w:pageBreakBefore w:val="0"/>
        <w:rPr/>
      </w:pPr>
      <w:r w:rsidDel="00000000" w:rsidR="00000000" w:rsidRPr="00000000">
        <w:rPr>
          <w:rtl w:val="0"/>
        </w:rPr>
        <w:t xml:space="preserve">    y 1bt "I… uh… "</w:t>
      </w:r>
    </w:p>
    <w:p w:rsidR="00000000" w:rsidDel="00000000" w:rsidP="00000000" w:rsidRDefault="00000000" w:rsidRPr="00000000" w14:paraId="000029DB">
      <w:pPr>
        <w:pageBreakBefore w:val="0"/>
        <w:rPr/>
      </w:pPr>
      <w:r w:rsidDel="00000000" w:rsidR="00000000" w:rsidRPr="00000000">
        <w:rPr>
          <w:rtl w:val="0"/>
        </w:rPr>
        <w:t xml:space="preserve">    y 4bc "I'm rambling on again aren't I… "</w:t>
      </w:r>
    </w:p>
    <w:p w:rsidR="00000000" w:rsidDel="00000000" w:rsidP="00000000" w:rsidRDefault="00000000" w:rsidRPr="00000000" w14:paraId="000029DC">
      <w:pPr>
        <w:pageBreakBefore w:val="0"/>
        <w:rPr/>
      </w:pPr>
      <w:r w:rsidDel="00000000" w:rsidR="00000000" w:rsidRPr="00000000">
        <w:rPr>
          <w:rtl w:val="0"/>
        </w:rPr>
        <w:t xml:space="preserve">    show yuri 4bc at t31 zorder 2</w:t>
      </w:r>
    </w:p>
    <w:p w:rsidR="00000000" w:rsidDel="00000000" w:rsidP="00000000" w:rsidRDefault="00000000" w:rsidRPr="00000000" w14:paraId="000029DD">
      <w:pPr>
        <w:pageBreakBefore w:val="0"/>
        <w:rPr/>
      </w:pPr>
      <w:r w:rsidDel="00000000" w:rsidR="00000000" w:rsidRPr="00000000">
        <w:rPr>
          <w:rtl w:val="0"/>
        </w:rPr>
        <w:t xml:space="preserve">    mc "Haha, don't worry Yuri, that book sounds really interesting, I hope you… "</w:t>
      </w:r>
    </w:p>
    <w:p w:rsidR="00000000" w:rsidDel="00000000" w:rsidP="00000000" w:rsidRDefault="00000000" w:rsidRPr="00000000" w14:paraId="000029DE">
      <w:pPr>
        <w:pageBreakBefore w:val="0"/>
        <w:rPr/>
      </w:pPr>
      <w:r w:rsidDel="00000000" w:rsidR="00000000" w:rsidRPr="00000000">
        <w:rPr>
          <w:rtl w:val="0"/>
        </w:rPr>
        <w:t xml:space="preserve">    "Monika suddenly pipes in, cutting me off."</w:t>
      </w:r>
    </w:p>
    <w:p w:rsidR="00000000" w:rsidDel="00000000" w:rsidP="00000000" w:rsidRDefault="00000000" w:rsidRPr="00000000" w14:paraId="000029DF">
      <w:pPr>
        <w:pageBreakBefore w:val="0"/>
        <w:rPr/>
      </w:pPr>
      <w:r w:rsidDel="00000000" w:rsidR="00000000" w:rsidRPr="00000000">
        <w:rPr>
          <w:rtl w:val="0"/>
        </w:rPr>
        <w:t xml:space="preserve">    show monika 2cn at f33 zorder 3</w:t>
      </w:r>
    </w:p>
    <w:p w:rsidR="00000000" w:rsidDel="00000000" w:rsidP="00000000" w:rsidRDefault="00000000" w:rsidRPr="00000000" w14:paraId="000029E0">
      <w:pPr>
        <w:pageBreakBefore w:val="0"/>
        <w:rPr/>
      </w:pPr>
      <w:r w:rsidDel="00000000" w:rsidR="00000000" w:rsidRPr="00000000">
        <w:rPr>
          <w:rtl w:val="0"/>
        </w:rPr>
        <w:t xml:space="preserve">    m 2cn "Yeah, we'd all love to hear more about it when you finish Yuri, so save your thoughts for now please."</w:t>
      </w:r>
    </w:p>
    <w:p w:rsidR="00000000" w:rsidDel="00000000" w:rsidP="00000000" w:rsidRDefault="00000000" w:rsidRPr="00000000" w14:paraId="000029E1">
      <w:pPr>
        <w:pageBreakBefore w:val="0"/>
        <w:rPr/>
      </w:pPr>
      <w:r w:rsidDel="00000000" w:rsidR="00000000" w:rsidRPr="00000000">
        <w:rPr>
          <w:rtl w:val="0"/>
        </w:rPr>
        <w:t xml:space="preserve">    "Is it just me or did that sound a little passive aggressive?"</w:t>
      </w:r>
    </w:p>
    <w:p w:rsidR="00000000" w:rsidDel="00000000" w:rsidP="00000000" w:rsidRDefault="00000000" w:rsidRPr="00000000" w14:paraId="000029E2">
      <w:pPr>
        <w:pageBreakBefore w:val="0"/>
        <w:rPr/>
      </w:pPr>
      <w:r w:rsidDel="00000000" w:rsidR="00000000" w:rsidRPr="00000000">
        <w:rPr>
          <w:rtl w:val="0"/>
        </w:rPr>
        <w:t xml:space="preserve">    "Ah… I hope Monika is feeling okay about this."</w:t>
      </w:r>
    </w:p>
    <w:p w:rsidR="00000000" w:rsidDel="00000000" w:rsidP="00000000" w:rsidRDefault="00000000" w:rsidRPr="00000000" w14:paraId="000029E3">
      <w:pPr>
        <w:pageBreakBefore w:val="0"/>
        <w:rPr/>
      </w:pPr>
      <w:r w:rsidDel="00000000" w:rsidR="00000000" w:rsidRPr="00000000">
        <w:rPr>
          <w:rtl w:val="0"/>
        </w:rPr>
        <w:t xml:space="preserve">    "But I mean… we're just talking about literature."</w:t>
      </w:r>
    </w:p>
    <w:p w:rsidR="00000000" w:rsidDel="00000000" w:rsidP="00000000" w:rsidRDefault="00000000" w:rsidRPr="00000000" w14:paraId="000029E4">
      <w:pPr>
        <w:pageBreakBefore w:val="0"/>
        <w:rPr/>
      </w:pPr>
      <w:r w:rsidDel="00000000" w:rsidR="00000000" w:rsidRPr="00000000">
        <w:rPr>
          <w:rtl w:val="0"/>
        </w:rPr>
        <w:t xml:space="preserve">    "The one thing that brought us all together in the first place."</w:t>
      </w:r>
    </w:p>
    <w:p w:rsidR="00000000" w:rsidDel="00000000" w:rsidP="00000000" w:rsidRDefault="00000000" w:rsidRPr="00000000" w14:paraId="000029E5">
      <w:pPr>
        <w:pageBreakBefore w:val="0"/>
        <w:rPr/>
      </w:pPr>
      <w:r w:rsidDel="00000000" w:rsidR="00000000" w:rsidRPr="00000000">
        <w:rPr>
          <w:rtl w:val="0"/>
        </w:rPr>
        <w:t xml:space="preserve">    "There's nothing wrong with that."</w:t>
      </w:r>
    </w:p>
    <w:p w:rsidR="00000000" w:rsidDel="00000000" w:rsidP="00000000" w:rsidRDefault="00000000" w:rsidRPr="00000000" w14:paraId="000029E6">
      <w:pPr>
        <w:pageBreakBefore w:val="0"/>
        <w:rPr/>
      </w:pPr>
      <w:r w:rsidDel="00000000" w:rsidR="00000000" w:rsidRPr="00000000">
        <w:rPr>
          <w:rtl w:val="0"/>
        </w:rPr>
        <w:t xml:space="preserve">    "Why should any of us, including her, have to feel stressed about something like this?"</w:t>
      </w:r>
    </w:p>
    <w:p w:rsidR="00000000" w:rsidDel="00000000" w:rsidP="00000000" w:rsidRDefault="00000000" w:rsidRPr="00000000" w14:paraId="000029E7">
      <w:pPr>
        <w:pageBreakBefore w:val="0"/>
        <w:rPr/>
      </w:pPr>
      <w:r w:rsidDel="00000000" w:rsidR="00000000" w:rsidRPr="00000000">
        <w:rPr>
          <w:rtl w:val="0"/>
        </w:rPr>
        <w:t xml:space="preserve">    "As I stand next to her, I slowly reach out to gently take her hand in mine."</w:t>
      </w:r>
    </w:p>
    <w:p w:rsidR="00000000" w:rsidDel="00000000" w:rsidP="00000000" w:rsidRDefault="00000000" w:rsidRPr="00000000" w14:paraId="000029E8">
      <w:pPr>
        <w:pageBreakBefore w:val="0"/>
        <w:rPr/>
      </w:pPr>
      <w:r w:rsidDel="00000000" w:rsidR="00000000" w:rsidRPr="00000000">
        <w:rPr>
          <w:rtl w:val="0"/>
        </w:rPr>
        <w:t xml:space="preserve">    show monika 1cm at f33 zorder 3</w:t>
      </w:r>
    </w:p>
    <w:p w:rsidR="00000000" w:rsidDel="00000000" w:rsidP="00000000" w:rsidRDefault="00000000" w:rsidRPr="00000000" w14:paraId="000029E9">
      <w:pPr>
        <w:pageBreakBefore w:val="0"/>
        <w:rPr/>
      </w:pPr>
      <w:r w:rsidDel="00000000" w:rsidR="00000000" w:rsidRPr="00000000">
        <w:rPr>
          <w:rtl w:val="0"/>
        </w:rPr>
        <w:t xml:space="preserve">    "She flinches a teeny bit upon feeling my hand against hers, but after taking a second to realize what's happening, she takes my hand back in hers."</w:t>
      </w:r>
    </w:p>
    <w:p w:rsidR="00000000" w:rsidDel="00000000" w:rsidP="00000000" w:rsidRDefault="00000000" w:rsidRPr="00000000" w14:paraId="000029EA">
      <w:pPr>
        <w:pageBreakBefore w:val="0"/>
        <w:rPr/>
      </w:pPr>
      <w:r w:rsidDel="00000000" w:rsidR="00000000" w:rsidRPr="00000000">
        <w:rPr>
          <w:rtl w:val="0"/>
        </w:rPr>
        <w:t xml:space="preserve">    "And squeezes rather tightly."</w:t>
      </w:r>
    </w:p>
    <w:p w:rsidR="00000000" w:rsidDel="00000000" w:rsidP="00000000" w:rsidRDefault="00000000" w:rsidRPr="00000000" w14:paraId="000029EB">
      <w:pPr>
        <w:pageBreakBefore w:val="0"/>
        <w:rPr/>
      </w:pPr>
      <w:r w:rsidDel="00000000" w:rsidR="00000000" w:rsidRPr="00000000">
        <w:rPr>
          <w:rtl w:val="0"/>
        </w:rPr>
        <w:t xml:space="preserve">    "I can hear her let out a soft sigh of comfort and out of the corner of my eye I notice she's smiling again."</w:t>
      </w:r>
    </w:p>
    <w:p w:rsidR="00000000" w:rsidDel="00000000" w:rsidP="00000000" w:rsidRDefault="00000000" w:rsidRPr="00000000" w14:paraId="000029EC">
      <w:pPr>
        <w:pageBreakBefore w:val="0"/>
        <w:rPr/>
      </w:pPr>
      <w:r w:rsidDel="00000000" w:rsidR="00000000" w:rsidRPr="00000000">
        <w:rPr>
          <w:rtl w:val="0"/>
        </w:rPr>
        <w:t xml:space="preserve">    "And I can tell it is a real one."</w:t>
      </w:r>
    </w:p>
    <w:p w:rsidR="00000000" w:rsidDel="00000000" w:rsidP="00000000" w:rsidRDefault="00000000" w:rsidRPr="00000000" w14:paraId="000029ED">
      <w:pPr>
        <w:pageBreakBefore w:val="0"/>
        <w:rPr/>
      </w:pPr>
      <w:r w:rsidDel="00000000" w:rsidR="00000000" w:rsidRPr="00000000">
        <w:rPr>
          <w:rtl w:val="0"/>
        </w:rPr>
        <w:t xml:space="preserve">    show monika 1cm at t33 zorder 2</w:t>
      </w:r>
    </w:p>
    <w:p w:rsidR="00000000" w:rsidDel="00000000" w:rsidP="00000000" w:rsidRDefault="00000000" w:rsidRPr="00000000" w14:paraId="000029EE">
      <w:pPr>
        <w:pageBreakBefore w:val="0"/>
        <w:rPr/>
      </w:pPr>
      <w:r w:rsidDel="00000000" w:rsidR="00000000" w:rsidRPr="00000000">
        <w:rPr>
          <w:rtl w:val="0"/>
        </w:rPr>
        <w:t xml:space="preserve">    show yuri 2bv at f31 zorder 3</w:t>
      </w:r>
    </w:p>
    <w:p w:rsidR="00000000" w:rsidDel="00000000" w:rsidP="00000000" w:rsidRDefault="00000000" w:rsidRPr="00000000" w14:paraId="000029EF">
      <w:pPr>
        <w:pageBreakBefore w:val="0"/>
        <w:rPr/>
      </w:pPr>
      <w:r w:rsidDel="00000000" w:rsidR="00000000" w:rsidRPr="00000000">
        <w:rPr>
          <w:rtl w:val="0"/>
        </w:rPr>
        <w:t xml:space="preserve">    y "Okay Monika… "</w:t>
      </w:r>
    </w:p>
    <w:p w:rsidR="00000000" w:rsidDel="00000000" w:rsidP="00000000" w:rsidRDefault="00000000" w:rsidRPr="00000000" w14:paraId="000029F0">
      <w:pPr>
        <w:pageBreakBefore w:val="0"/>
        <w:rPr/>
      </w:pPr>
      <w:r w:rsidDel="00000000" w:rsidR="00000000" w:rsidRPr="00000000">
        <w:rPr>
          <w:rtl w:val="0"/>
        </w:rPr>
        <w:t xml:space="preserve">    "Monika can clearly tell that she may have gave Yuri the wrong impression."</w:t>
      </w:r>
    </w:p>
    <w:p w:rsidR="00000000" w:rsidDel="00000000" w:rsidP="00000000" w:rsidRDefault="00000000" w:rsidRPr="00000000" w14:paraId="000029F1">
      <w:pPr>
        <w:pageBreakBefore w:val="0"/>
        <w:rPr/>
      </w:pPr>
      <w:r w:rsidDel="00000000" w:rsidR="00000000" w:rsidRPr="00000000">
        <w:rPr>
          <w:rtl w:val="0"/>
        </w:rPr>
        <w:t xml:space="preserve">    show yuri 2bv at t31 zorder 2</w:t>
      </w:r>
    </w:p>
    <w:p w:rsidR="00000000" w:rsidDel="00000000" w:rsidP="00000000" w:rsidRDefault="00000000" w:rsidRPr="00000000" w14:paraId="000029F2">
      <w:pPr>
        <w:pageBreakBefore w:val="0"/>
        <w:rPr/>
      </w:pPr>
      <w:r w:rsidDel="00000000" w:rsidR="00000000" w:rsidRPr="00000000">
        <w:rPr>
          <w:rtl w:val="0"/>
        </w:rPr>
        <w:t xml:space="preserve">    show monika 1cb at f33 zorder 3</w:t>
      </w:r>
    </w:p>
    <w:p w:rsidR="00000000" w:rsidDel="00000000" w:rsidP="00000000" w:rsidRDefault="00000000" w:rsidRPr="00000000" w14:paraId="000029F3">
      <w:pPr>
        <w:pageBreakBefore w:val="0"/>
        <w:rPr/>
      </w:pPr>
      <w:r w:rsidDel="00000000" w:rsidR="00000000" w:rsidRPr="00000000">
        <w:rPr>
          <w:rtl w:val="0"/>
        </w:rPr>
        <w:t xml:space="preserve">    m "I mean that Yuri ehehe!"</w:t>
      </w:r>
    </w:p>
    <w:p w:rsidR="00000000" w:rsidDel="00000000" w:rsidP="00000000" w:rsidRDefault="00000000" w:rsidRPr="00000000" w14:paraId="000029F4">
      <w:pPr>
        <w:pageBreakBefore w:val="0"/>
        <w:rPr/>
      </w:pPr>
      <w:r w:rsidDel="00000000" w:rsidR="00000000" w:rsidRPr="00000000">
        <w:rPr>
          <w:rtl w:val="0"/>
        </w:rPr>
        <w:t xml:space="preserve">    m "I'm not sure when exactly it'll happen but I plan on getting us all together soon enough." </w:t>
      </w:r>
    </w:p>
    <w:p w:rsidR="00000000" w:rsidDel="00000000" w:rsidP="00000000" w:rsidRDefault="00000000" w:rsidRPr="00000000" w14:paraId="000029F5">
      <w:pPr>
        <w:pageBreakBefore w:val="0"/>
        <w:rPr/>
      </w:pPr>
      <w:r w:rsidDel="00000000" w:rsidR="00000000" w:rsidRPr="00000000">
        <w:rPr>
          <w:rtl w:val="0"/>
        </w:rPr>
        <w:t xml:space="preserve">    m "The official club may be over but it's spirit shall live on!"</w:t>
      </w:r>
    </w:p>
    <w:p w:rsidR="00000000" w:rsidDel="00000000" w:rsidP="00000000" w:rsidRDefault="00000000" w:rsidRPr="00000000" w14:paraId="000029F6">
      <w:pPr>
        <w:pageBreakBefore w:val="0"/>
        <w:rPr/>
      </w:pPr>
      <w:r w:rsidDel="00000000" w:rsidR="00000000" w:rsidRPr="00000000">
        <w:rPr>
          <w:rtl w:val="0"/>
        </w:rPr>
        <w:t xml:space="preserve">    show monika 1cb at t33 zorde 2</w:t>
      </w:r>
    </w:p>
    <w:p w:rsidR="00000000" w:rsidDel="00000000" w:rsidP="00000000" w:rsidRDefault="00000000" w:rsidRPr="00000000" w14:paraId="000029F7">
      <w:pPr>
        <w:pageBreakBefore w:val="0"/>
        <w:rPr/>
      </w:pPr>
      <w:r w:rsidDel="00000000" w:rsidR="00000000" w:rsidRPr="00000000">
        <w:rPr>
          <w:rtl w:val="0"/>
        </w:rPr>
        <w:t xml:space="preserve">    show yuri 3bd at f31 zorder 3 </w:t>
      </w:r>
    </w:p>
    <w:p w:rsidR="00000000" w:rsidDel="00000000" w:rsidP="00000000" w:rsidRDefault="00000000" w:rsidRPr="00000000" w14:paraId="000029F8">
      <w:pPr>
        <w:pageBreakBefore w:val="0"/>
        <w:rPr/>
      </w:pPr>
      <w:r w:rsidDel="00000000" w:rsidR="00000000" w:rsidRPr="00000000">
        <w:rPr>
          <w:rtl w:val="0"/>
        </w:rPr>
        <w:t xml:space="preserve">    y "That's excellent news Monika, I greatly look forward to it."</w:t>
      </w:r>
    </w:p>
    <w:p w:rsidR="00000000" w:rsidDel="00000000" w:rsidP="00000000" w:rsidRDefault="00000000" w:rsidRPr="00000000" w14:paraId="000029F9">
      <w:pPr>
        <w:pageBreakBefore w:val="0"/>
        <w:rPr/>
      </w:pPr>
      <w:r w:rsidDel="00000000" w:rsidR="00000000" w:rsidRPr="00000000">
        <w:rPr>
          <w:rtl w:val="0"/>
        </w:rPr>
        <w:t xml:space="preserve">    show yuri 3bd at t31 zorder 2</w:t>
      </w:r>
    </w:p>
    <w:p w:rsidR="00000000" w:rsidDel="00000000" w:rsidP="00000000" w:rsidRDefault="00000000" w:rsidRPr="00000000" w14:paraId="000029FA">
      <w:pPr>
        <w:pageBreakBefore w:val="0"/>
        <w:rPr/>
      </w:pPr>
      <w:r w:rsidDel="00000000" w:rsidR="00000000" w:rsidRPr="00000000">
        <w:rPr>
          <w:rtl w:val="0"/>
        </w:rPr>
        <w:t xml:space="preserve">    show natsuki 5bl at f32 zorder 3</w:t>
      </w:r>
    </w:p>
    <w:p w:rsidR="00000000" w:rsidDel="00000000" w:rsidP="00000000" w:rsidRDefault="00000000" w:rsidRPr="00000000" w14:paraId="000029FB">
      <w:pPr>
        <w:pageBreakBefore w:val="0"/>
        <w:rPr/>
      </w:pPr>
      <w:r w:rsidDel="00000000" w:rsidR="00000000" w:rsidRPr="00000000">
        <w:rPr>
          <w:rtl w:val="0"/>
        </w:rPr>
        <w:t xml:space="preserve">    n "Yeah that sounds awesome Monika, you can tell us what you've been reading lately, and give us more details on what children's picture books you made [player] read."</w:t>
      </w:r>
    </w:p>
    <w:p w:rsidR="00000000" w:rsidDel="00000000" w:rsidP="00000000" w:rsidRDefault="00000000" w:rsidRPr="00000000" w14:paraId="000029FC">
      <w:pPr>
        <w:pageBreakBefore w:val="0"/>
        <w:rPr/>
      </w:pPr>
      <w:r w:rsidDel="00000000" w:rsidR="00000000" w:rsidRPr="00000000">
        <w:rPr>
          <w:rtl w:val="0"/>
        </w:rPr>
        <w:t xml:space="preserve">    mc "Hey!--"</w:t>
      </w:r>
    </w:p>
    <w:p w:rsidR="00000000" w:rsidDel="00000000" w:rsidP="00000000" w:rsidRDefault="00000000" w:rsidRPr="00000000" w14:paraId="000029FD">
      <w:pPr>
        <w:pageBreakBefore w:val="0"/>
        <w:rPr/>
      </w:pPr>
      <w:r w:rsidDel="00000000" w:rsidR="00000000" w:rsidRPr="00000000">
        <w:rPr>
          <w:rtl w:val="0"/>
        </w:rPr>
        <w:t xml:space="preserve">    n "AND, I'm sure Sayori has been reading some cool stuff lately and Yuri here can tell more about that novel… "</w:t>
      </w:r>
    </w:p>
    <w:p w:rsidR="00000000" w:rsidDel="00000000" w:rsidP="00000000" w:rsidRDefault="00000000" w:rsidRPr="00000000" w14:paraId="000029FE">
      <w:pPr>
        <w:pageBreakBefore w:val="0"/>
        <w:rPr/>
      </w:pPr>
      <w:r w:rsidDel="00000000" w:rsidR="00000000" w:rsidRPr="00000000">
        <w:rPr>
          <w:rtl w:val="0"/>
        </w:rPr>
        <w:t xml:space="preserve">    n 5bq "… as well as another piece of totally legitimate literature that she so conveniently forgot she now has… "</w:t>
      </w:r>
    </w:p>
    <w:p w:rsidR="00000000" w:rsidDel="00000000" w:rsidP="00000000" w:rsidRDefault="00000000" w:rsidRPr="00000000" w14:paraId="000029FF">
      <w:pPr>
        <w:pageBreakBefore w:val="0"/>
        <w:rPr/>
      </w:pPr>
      <w:r w:rsidDel="00000000" w:rsidR="00000000" w:rsidRPr="00000000">
        <w:rPr>
          <w:rtl w:val="0"/>
        </w:rPr>
        <w:t xml:space="preserve">show yuri 3bn at t31 zorder 2</w:t>
      </w:r>
    </w:p>
    <w:p w:rsidR="00000000" w:rsidDel="00000000" w:rsidP="00000000" w:rsidRDefault="00000000" w:rsidRPr="00000000" w14:paraId="00002A00">
      <w:pPr>
        <w:pageBreakBefore w:val="0"/>
        <w:rPr/>
      </w:pPr>
      <w:r w:rsidDel="00000000" w:rsidR="00000000" w:rsidRPr="00000000">
        <w:rPr>
          <w:rtl w:val="0"/>
        </w:rPr>
        <w:t xml:space="preserve">    "As Natsuki finishes saying this, Yuri jolts in place a bit as if she has suddenly remembered something."</w:t>
      </w:r>
    </w:p>
    <w:p w:rsidR="00000000" w:rsidDel="00000000" w:rsidP="00000000" w:rsidRDefault="00000000" w:rsidRPr="00000000" w14:paraId="00002A01">
      <w:pPr>
        <w:pageBreakBefore w:val="0"/>
        <w:rPr/>
      </w:pPr>
      <w:r w:rsidDel="00000000" w:rsidR="00000000" w:rsidRPr="00000000">
        <w:rPr>
          <w:rtl w:val="0"/>
        </w:rPr>
        <w:t xml:space="preserve">    show natsuki 5bq at t32 zorder 2</w:t>
      </w:r>
    </w:p>
    <w:p w:rsidR="00000000" w:rsidDel="00000000" w:rsidP="00000000" w:rsidRDefault="00000000" w:rsidRPr="00000000" w14:paraId="00002A02">
      <w:pPr>
        <w:pageBreakBefore w:val="0"/>
        <w:rPr/>
      </w:pPr>
      <w:r w:rsidDel="00000000" w:rsidR="00000000" w:rsidRPr="00000000">
        <w:rPr>
          <w:rtl w:val="0"/>
        </w:rPr>
        <w:t xml:space="preserve">    show yuri 3bn at f31 zorder 3</w:t>
      </w:r>
    </w:p>
    <w:p w:rsidR="00000000" w:rsidDel="00000000" w:rsidP="00000000" w:rsidRDefault="00000000" w:rsidRPr="00000000" w14:paraId="00002A03">
      <w:pPr>
        <w:pageBreakBefore w:val="0"/>
        <w:rPr/>
      </w:pPr>
      <w:r w:rsidDel="00000000" w:rsidR="00000000" w:rsidRPr="00000000">
        <w:rPr>
          <w:rtl w:val="0"/>
        </w:rPr>
        <w:t xml:space="preserve">    y "O-oh, right…"</w:t>
      </w:r>
    </w:p>
    <w:p w:rsidR="00000000" w:rsidDel="00000000" w:rsidP="00000000" w:rsidRDefault="00000000" w:rsidRPr="00000000" w14:paraId="00002A04">
      <w:pPr>
        <w:pageBreakBefore w:val="0"/>
        <w:rPr/>
      </w:pPr>
      <w:r w:rsidDel="00000000" w:rsidR="00000000" w:rsidRPr="00000000">
        <w:rPr>
          <w:rtl w:val="0"/>
        </w:rPr>
        <w:t xml:space="preserve">    y 3bo "My apologies Natsuki."</w:t>
      </w:r>
    </w:p>
    <w:p w:rsidR="00000000" w:rsidDel="00000000" w:rsidP="00000000" w:rsidRDefault="00000000" w:rsidRPr="00000000" w14:paraId="00002A05">
      <w:pPr>
        <w:pageBreakBefore w:val="0"/>
        <w:rPr/>
      </w:pPr>
      <w:r w:rsidDel="00000000" w:rsidR="00000000" w:rsidRPr="00000000">
        <w:rPr>
          <w:rtl w:val="0"/>
        </w:rPr>
        <w:t xml:space="preserve">    "..."</w:t>
      </w:r>
    </w:p>
    <w:p w:rsidR="00000000" w:rsidDel="00000000" w:rsidP="00000000" w:rsidRDefault="00000000" w:rsidRPr="00000000" w14:paraId="00002A06">
      <w:pPr>
        <w:pageBreakBefore w:val="0"/>
        <w:rPr/>
      </w:pPr>
      <w:r w:rsidDel="00000000" w:rsidR="00000000" w:rsidRPr="00000000">
        <w:rPr>
          <w:rtl w:val="0"/>
        </w:rPr>
        <w:t xml:space="preserve">    show yuri 3bt at t31 zorder 2</w:t>
      </w:r>
    </w:p>
    <w:p w:rsidR="00000000" w:rsidDel="00000000" w:rsidP="00000000" w:rsidRDefault="00000000" w:rsidRPr="00000000" w14:paraId="00002A07">
      <w:pPr>
        <w:pageBreakBefore w:val="0"/>
        <w:rPr/>
      </w:pPr>
      <w:r w:rsidDel="00000000" w:rsidR="00000000" w:rsidRPr="00000000">
        <w:rPr>
          <w:rtl w:val="0"/>
        </w:rPr>
        <w:t xml:space="preserve">    show natsuki 1bd at f32 zorder 3</w:t>
      </w:r>
    </w:p>
    <w:p w:rsidR="00000000" w:rsidDel="00000000" w:rsidP="00000000" w:rsidRDefault="00000000" w:rsidRPr="00000000" w14:paraId="00002A08">
      <w:pPr>
        <w:pageBreakBefore w:val="0"/>
        <w:rPr/>
      </w:pPr>
      <w:r w:rsidDel="00000000" w:rsidR="00000000" w:rsidRPr="00000000">
        <w:rPr>
          <w:rtl w:val="0"/>
        </w:rPr>
        <w:t xml:space="preserve">    n "Haha! I'm just teasing."</w:t>
      </w:r>
    </w:p>
    <w:p w:rsidR="00000000" w:rsidDel="00000000" w:rsidP="00000000" w:rsidRDefault="00000000" w:rsidRPr="00000000" w14:paraId="00002A09">
      <w:pPr>
        <w:pageBreakBefore w:val="0"/>
        <w:rPr/>
      </w:pPr>
      <w:r w:rsidDel="00000000" w:rsidR="00000000" w:rsidRPr="00000000">
        <w:rPr>
          <w:rtl w:val="0"/>
        </w:rPr>
        <w:t xml:space="preserve">    n "A while back Yuri promised to give manga a try at some point and today I reminded her of that."</w:t>
      </w:r>
    </w:p>
    <w:p w:rsidR="00000000" w:rsidDel="00000000" w:rsidP="00000000" w:rsidRDefault="00000000" w:rsidRPr="00000000" w14:paraId="00002A0A">
      <w:pPr>
        <w:pageBreakBefore w:val="0"/>
        <w:rPr/>
      </w:pPr>
      <w:r w:rsidDel="00000000" w:rsidR="00000000" w:rsidRPr="00000000">
        <w:rPr>
          <w:rtl w:val="0"/>
        </w:rPr>
        <w:t xml:space="preserve">    show natsuki 1bd at t32 zorder 2</w:t>
      </w:r>
    </w:p>
    <w:p w:rsidR="00000000" w:rsidDel="00000000" w:rsidP="00000000" w:rsidRDefault="00000000" w:rsidRPr="00000000" w14:paraId="00002A0B">
      <w:pPr>
        <w:pageBreakBefore w:val="0"/>
        <w:rPr/>
      </w:pPr>
      <w:r w:rsidDel="00000000" w:rsidR="00000000" w:rsidRPr="00000000">
        <w:rPr>
          <w:rtl w:val="0"/>
        </w:rPr>
        <w:t xml:space="preserve">    show yuri 1bj at f31 zorder 3</w:t>
      </w:r>
    </w:p>
    <w:p w:rsidR="00000000" w:rsidDel="00000000" w:rsidP="00000000" w:rsidRDefault="00000000" w:rsidRPr="00000000" w14:paraId="00002A0C">
      <w:pPr>
        <w:pageBreakBefore w:val="0"/>
        <w:rPr/>
      </w:pPr>
      <w:r w:rsidDel="00000000" w:rsidR="00000000" w:rsidRPr="00000000">
        <w:rPr>
          <w:rtl w:val="0"/>
        </w:rPr>
        <w:t xml:space="preserve">    y "It's true."</w:t>
      </w:r>
    </w:p>
    <w:p w:rsidR="00000000" w:rsidDel="00000000" w:rsidP="00000000" w:rsidRDefault="00000000" w:rsidRPr="00000000" w14:paraId="00002A0D">
      <w:pPr>
        <w:pageBreakBefore w:val="0"/>
        <w:rPr/>
      </w:pPr>
      <w:r w:rsidDel="00000000" w:rsidR="00000000" w:rsidRPr="00000000">
        <w:rPr>
          <w:rtl w:val="0"/>
        </w:rPr>
        <w:t xml:space="preserve">    y "I must admit that I'm still a little skeptical of the genre, but I'm trying to be cautiously optimistic."</w:t>
      </w:r>
    </w:p>
    <w:p w:rsidR="00000000" w:rsidDel="00000000" w:rsidP="00000000" w:rsidRDefault="00000000" w:rsidRPr="00000000" w14:paraId="00002A0E">
      <w:pPr>
        <w:pageBreakBefore w:val="0"/>
        <w:rPr/>
      </w:pPr>
      <w:r w:rsidDel="00000000" w:rsidR="00000000" w:rsidRPr="00000000">
        <w:rPr>
          <w:rtl w:val="0"/>
        </w:rPr>
        <w:t xml:space="preserve">    show yuri 1bj at t31 zorder 2</w:t>
      </w:r>
    </w:p>
    <w:p w:rsidR="00000000" w:rsidDel="00000000" w:rsidP="00000000" w:rsidRDefault="00000000" w:rsidRPr="00000000" w14:paraId="00002A0F">
      <w:pPr>
        <w:pageBreakBefore w:val="0"/>
        <w:rPr/>
      </w:pPr>
      <w:r w:rsidDel="00000000" w:rsidR="00000000" w:rsidRPr="00000000">
        <w:rPr>
          <w:rtl w:val="0"/>
        </w:rPr>
        <w:t xml:space="preserve">    show natsuki 1bd at f32 zorder 3 </w:t>
      </w:r>
    </w:p>
    <w:p w:rsidR="00000000" w:rsidDel="00000000" w:rsidP="00000000" w:rsidRDefault="00000000" w:rsidRPr="00000000" w14:paraId="00002A10">
      <w:pPr>
        <w:pageBreakBefore w:val="0"/>
        <w:rPr/>
      </w:pPr>
      <w:r w:rsidDel="00000000" w:rsidR="00000000" w:rsidRPr="00000000">
        <w:rPr>
          <w:rtl w:val="0"/>
        </w:rPr>
        <w:t xml:space="preserve">    n "Oh come on! Death Note is perfect for you!"</w:t>
      </w:r>
    </w:p>
    <w:p w:rsidR="00000000" w:rsidDel="00000000" w:rsidP="00000000" w:rsidRDefault="00000000" w:rsidRPr="00000000" w14:paraId="00002A11">
      <w:pPr>
        <w:pageBreakBefore w:val="0"/>
        <w:rPr/>
      </w:pPr>
      <w:r w:rsidDel="00000000" w:rsidR="00000000" w:rsidRPr="00000000">
        <w:rPr>
          <w:rtl w:val="0"/>
        </w:rPr>
        <w:t xml:space="preserve">    n "It's full of all those hideous and messed up moments and themes you're obsessed with."</w:t>
      </w:r>
    </w:p>
    <w:p w:rsidR="00000000" w:rsidDel="00000000" w:rsidP="00000000" w:rsidRDefault="00000000" w:rsidRPr="00000000" w14:paraId="00002A12">
      <w:pPr>
        <w:pageBreakBefore w:val="0"/>
        <w:rPr/>
      </w:pPr>
      <w:r w:rsidDel="00000000" w:rsidR="00000000" w:rsidRPr="00000000">
        <w:rPr>
          <w:rtl w:val="0"/>
        </w:rPr>
        <w:t xml:space="preserve">    show natsuki 1bd at t32 zorder 2</w:t>
      </w:r>
    </w:p>
    <w:p w:rsidR="00000000" w:rsidDel="00000000" w:rsidP="00000000" w:rsidRDefault="00000000" w:rsidRPr="00000000" w14:paraId="00002A13">
      <w:pPr>
        <w:pageBreakBefore w:val="0"/>
        <w:rPr/>
      </w:pPr>
      <w:r w:rsidDel="00000000" w:rsidR="00000000" w:rsidRPr="00000000">
        <w:rPr>
          <w:rtl w:val="0"/>
        </w:rPr>
        <w:t xml:space="preserve">    show yuri 2br at f31 zorder 3 </w:t>
      </w:r>
    </w:p>
    <w:p w:rsidR="00000000" w:rsidDel="00000000" w:rsidP="00000000" w:rsidRDefault="00000000" w:rsidRPr="00000000" w14:paraId="00002A14">
      <w:pPr>
        <w:pageBreakBefore w:val="0"/>
        <w:rPr/>
      </w:pPr>
      <w:r w:rsidDel="00000000" w:rsidR="00000000" w:rsidRPr="00000000">
        <w:rPr>
          <w:rtl w:val="0"/>
        </w:rPr>
        <w:t xml:space="preserve">    y "I am not obsessed with those things!... "</w:t>
      </w:r>
    </w:p>
    <w:p w:rsidR="00000000" w:rsidDel="00000000" w:rsidP="00000000" w:rsidRDefault="00000000" w:rsidRPr="00000000" w14:paraId="00002A15">
      <w:pPr>
        <w:pageBreakBefore w:val="0"/>
        <w:rPr/>
      </w:pPr>
      <w:r w:rsidDel="00000000" w:rsidR="00000000" w:rsidRPr="00000000">
        <w:rPr>
          <w:rtl w:val="0"/>
        </w:rPr>
        <w:t xml:space="preserve">    y 2bg "… Though the plot does sound intriguing… somewhat."</w:t>
      </w:r>
    </w:p>
    <w:p w:rsidR="00000000" w:rsidDel="00000000" w:rsidP="00000000" w:rsidRDefault="00000000" w:rsidRPr="00000000" w14:paraId="00002A16">
      <w:pPr>
        <w:pageBreakBefore w:val="0"/>
        <w:rPr/>
      </w:pPr>
      <w:r w:rsidDel="00000000" w:rsidR="00000000" w:rsidRPr="00000000">
        <w:rPr>
          <w:rtl w:val="0"/>
        </w:rPr>
        <w:t xml:space="preserve">    show yuri 2bg at t31 zorder 2</w:t>
      </w:r>
    </w:p>
    <w:p w:rsidR="00000000" w:rsidDel="00000000" w:rsidP="00000000" w:rsidRDefault="00000000" w:rsidRPr="00000000" w14:paraId="00002A17">
      <w:pPr>
        <w:pageBreakBefore w:val="0"/>
        <w:rPr/>
      </w:pPr>
      <w:r w:rsidDel="00000000" w:rsidR="00000000" w:rsidRPr="00000000">
        <w:rPr>
          <w:rtl w:val="0"/>
        </w:rPr>
        <w:t xml:space="preserve">    show monika 1bb at f33 zorder 3</w:t>
      </w:r>
    </w:p>
    <w:p w:rsidR="00000000" w:rsidDel="00000000" w:rsidP="00000000" w:rsidRDefault="00000000" w:rsidRPr="00000000" w14:paraId="00002A18">
      <w:pPr>
        <w:pageBreakBefore w:val="0"/>
        <w:rPr/>
      </w:pPr>
      <w:r w:rsidDel="00000000" w:rsidR="00000000" w:rsidRPr="00000000">
        <w:rPr>
          <w:rtl w:val="0"/>
        </w:rPr>
        <w:t xml:space="preserve">    m "Well that's great that you're trying something new Yuri!"</w:t>
      </w:r>
    </w:p>
    <w:p w:rsidR="00000000" w:rsidDel="00000000" w:rsidP="00000000" w:rsidRDefault="00000000" w:rsidRPr="00000000" w14:paraId="00002A19">
      <w:pPr>
        <w:pageBreakBefore w:val="0"/>
        <w:rPr/>
      </w:pPr>
      <w:r w:rsidDel="00000000" w:rsidR="00000000" w:rsidRPr="00000000">
        <w:rPr>
          <w:rtl w:val="0"/>
        </w:rPr>
        <w:t xml:space="preserve">    show yuri 1be at t31 zorder 2</w:t>
      </w:r>
    </w:p>
    <w:p w:rsidR="00000000" w:rsidDel="00000000" w:rsidP="00000000" w:rsidRDefault="00000000" w:rsidRPr="00000000" w14:paraId="00002A1A">
      <w:pPr>
        <w:pageBreakBefore w:val="0"/>
        <w:rPr/>
      </w:pPr>
      <w:r w:rsidDel="00000000" w:rsidR="00000000" w:rsidRPr="00000000">
        <w:rPr>
          <w:rtl w:val="0"/>
        </w:rPr>
        <w:t xml:space="preserve">    show natsuki 1ba at t32 zorder 2</w:t>
      </w:r>
    </w:p>
    <w:p w:rsidR="00000000" w:rsidDel="00000000" w:rsidP="00000000" w:rsidRDefault="00000000" w:rsidRPr="00000000" w14:paraId="00002A1B">
      <w:pPr>
        <w:pageBreakBefore w:val="0"/>
        <w:rPr/>
      </w:pPr>
      <w:r w:rsidDel="00000000" w:rsidR="00000000" w:rsidRPr="00000000">
        <w:rPr>
          <w:rtl w:val="0"/>
        </w:rPr>
        <w:t xml:space="preserve">    mc "Yeah it really is, and Natsuki is right you'll love death note for sure."</w:t>
      </w:r>
    </w:p>
    <w:p w:rsidR="00000000" w:rsidDel="00000000" w:rsidP="00000000" w:rsidRDefault="00000000" w:rsidRPr="00000000" w14:paraId="00002A1C">
      <w:pPr>
        <w:pageBreakBefore w:val="0"/>
        <w:rPr/>
      </w:pPr>
      <w:r w:rsidDel="00000000" w:rsidR="00000000" w:rsidRPr="00000000">
        <w:rPr>
          <w:rtl w:val="0"/>
        </w:rPr>
        <w:t xml:space="preserve">    m "You guys know what, maybe that should be the theme for our next \ "club \ " meeting."</w:t>
      </w:r>
    </w:p>
    <w:p w:rsidR="00000000" w:rsidDel="00000000" w:rsidP="00000000" w:rsidRDefault="00000000" w:rsidRPr="00000000" w14:paraId="00002A1D">
      <w:pPr>
        <w:pageBreakBefore w:val="0"/>
        <w:rPr/>
      </w:pPr>
      <w:r w:rsidDel="00000000" w:rsidR="00000000" w:rsidRPr="00000000">
        <w:rPr>
          <w:rtl w:val="0"/>
        </w:rPr>
        <w:t xml:space="preserve">    m "We all try reading from a genre we do not usually read from and talk about it."</w:t>
      </w:r>
    </w:p>
    <w:p w:rsidR="00000000" w:rsidDel="00000000" w:rsidP="00000000" w:rsidRDefault="00000000" w:rsidRPr="00000000" w14:paraId="00002A1E">
      <w:pPr>
        <w:pageBreakBefore w:val="0"/>
        <w:rPr/>
      </w:pPr>
      <w:r w:rsidDel="00000000" w:rsidR="00000000" w:rsidRPr="00000000">
        <w:rPr>
          <w:rtl w:val="0"/>
        </w:rPr>
        <w:t xml:space="preserve">    mc "Haha, sounds great Monika!"</w:t>
      </w:r>
    </w:p>
    <w:p w:rsidR="00000000" w:rsidDel="00000000" w:rsidP="00000000" w:rsidRDefault="00000000" w:rsidRPr="00000000" w14:paraId="00002A1F">
      <w:pPr>
        <w:pageBreakBefore w:val="0"/>
        <w:rPr/>
      </w:pPr>
      <w:r w:rsidDel="00000000" w:rsidR="00000000" w:rsidRPr="00000000">
        <w:rPr>
          <w:rtl w:val="0"/>
        </w:rPr>
        <w:t xml:space="preserve">    show monika 1bb at t33 zorder 2</w:t>
      </w:r>
    </w:p>
    <w:p w:rsidR="00000000" w:rsidDel="00000000" w:rsidP="00000000" w:rsidRDefault="00000000" w:rsidRPr="00000000" w14:paraId="00002A20">
      <w:pPr>
        <w:pageBreakBefore w:val="0"/>
        <w:rPr/>
      </w:pPr>
      <w:r w:rsidDel="00000000" w:rsidR="00000000" w:rsidRPr="00000000">
        <w:rPr>
          <w:rtl w:val="0"/>
        </w:rPr>
        <w:t xml:space="preserve">    show natsuki 1ba at f32 zorder 3 </w:t>
      </w:r>
    </w:p>
    <w:p w:rsidR="00000000" w:rsidDel="00000000" w:rsidP="00000000" w:rsidRDefault="00000000" w:rsidRPr="00000000" w14:paraId="00002A21">
      <w:pPr>
        <w:pageBreakBefore w:val="0"/>
        <w:rPr/>
      </w:pPr>
      <w:r w:rsidDel="00000000" w:rsidR="00000000" w:rsidRPr="00000000">
        <w:rPr>
          <w:rtl w:val="0"/>
        </w:rPr>
        <w:t xml:space="preserve">    n "Surprise surprise, [player] agrees without a moment's hesitation."</w:t>
      </w:r>
    </w:p>
    <w:p w:rsidR="00000000" w:rsidDel="00000000" w:rsidP="00000000" w:rsidRDefault="00000000" w:rsidRPr="00000000" w14:paraId="00002A22">
      <w:pPr>
        <w:pageBreakBefore w:val="0"/>
        <w:rPr/>
      </w:pPr>
      <w:r w:rsidDel="00000000" w:rsidR="00000000" w:rsidRPr="00000000">
        <w:rPr>
          <w:rtl w:val="0"/>
        </w:rPr>
        <w:t xml:space="preserve">    n "I guess it does sound a little fun though. Sure let's do it."</w:t>
      </w:r>
    </w:p>
    <w:p w:rsidR="00000000" w:rsidDel="00000000" w:rsidP="00000000" w:rsidRDefault="00000000" w:rsidRPr="00000000" w14:paraId="00002A23">
      <w:pPr>
        <w:pageBreakBefore w:val="0"/>
        <w:rPr/>
      </w:pPr>
      <w:r w:rsidDel="00000000" w:rsidR="00000000" w:rsidRPr="00000000">
        <w:rPr>
          <w:rtl w:val="0"/>
        </w:rPr>
        <w:t xml:space="preserve">    show natsuki 1ba at t32 zorder 2</w:t>
      </w:r>
    </w:p>
    <w:p w:rsidR="00000000" w:rsidDel="00000000" w:rsidP="00000000" w:rsidRDefault="00000000" w:rsidRPr="00000000" w14:paraId="00002A24">
      <w:pPr>
        <w:pageBreakBefore w:val="0"/>
        <w:rPr/>
      </w:pPr>
      <w:r w:rsidDel="00000000" w:rsidR="00000000" w:rsidRPr="00000000">
        <w:rPr>
          <w:rtl w:val="0"/>
        </w:rPr>
        <w:t xml:space="preserve">    show yuri 1bb at f31 zorder 3 </w:t>
      </w:r>
    </w:p>
    <w:p w:rsidR="00000000" w:rsidDel="00000000" w:rsidP="00000000" w:rsidRDefault="00000000" w:rsidRPr="00000000" w14:paraId="00002A25">
      <w:pPr>
        <w:pageBreakBefore w:val="0"/>
        <w:rPr/>
      </w:pPr>
      <w:r w:rsidDel="00000000" w:rsidR="00000000" w:rsidRPr="00000000">
        <w:rPr>
          <w:rtl w:val="0"/>
        </w:rPr>
        <w:t xml:space="preserve">    y "Well I suppose I will be reading this manga anyways so yes, let us do this please."</w:t>
      </w:r>
    </w:p>
    <w:p w:rsidR="00000000" w:rsidDel="00000000" w:rsidP="00000000" w:rsidRDefault="00000000" w:rsidRPr="00000000" w14:paraId="00002A26">
      <w:pPr>
        <w:pageBreakBefore w:val="0"/>
        <w:rPr/>
      </w:pPr>
      <w:r w:rsidDel="00000000" w:rsidR="00000000" w:rsidRPr="00000000">
        <w:rPr>
          <w:rtl w:val="0"/>
        </w:rPr>
        <w:t xml:space="preserve">    show yuri 1bb at t31 zorder 2</w:t>
      </w:r>
    </w:p>
    <w:p w:rsidR="00000000" w:rsidDel="00000000" w:rsidP="00000000" w:rsidRDefault="00000000" w:rsidRPr="00000000" w14:paraId="00002A27">
      <w:pPr>
        <w:pageBreakBefore w:val="0"/>
        <w:rPr/>
      </w:pPr>
      <w:r w:rsidDel="00000000" w:rsidR="00000000" w:rsidRPr="00000000">
        <w:rPr>
          <w:rtl w:val="0"/>
        </w:rPr>
        <w:t xml:space="preserve">    show monika 1bb at f33 zorder 3 </w:t>
      </w:r>
    </w:p>
    <w:p w:rsidR="00000000" w:rsidDel="00000000" w:rsidP="00000000" w:rsidRDefault="00000000" w:rsidRPr="00000000" w14:paraId="00002A28">
      <w:pPr>
        <w:pageBreakBefore w:val="0"/>
        <w:rPr/>
      </w:pPr>
      <w:r w:rsidDel="00000000" w:rsidR="00000000" w:rsidRPr="00000000">
        <w:rPr>
          <w:rtl w:val="0"/>
        </w:rPr>
        <w:t xml:space="preserve">    m "Excellent! I'm glad we're all in agreement."</w:t>
      </w:r>
    </w:p>
    <w:p w:rsidR="00000000" w:rsidDel="00000000" w:rsidP="00000000" w:rsidRDefault="00000000" w:rsidRPr="00000000" w14:paraId="00002A29">
      <w:pPr>
        <w:pageBreakBefore w:val="0"/>
        <w:rPr/>
      </w:pPr>
      <w:r w:rsidDel="00000000" w:rsidR="00000000" w:rsidRPr="00000000">
        <w:rPr>
          <w:rtl w:val="0"/>
        </w:rPr>
        <w:t xml:space="preserve">    m "I'll text Sayori later and let her know, I'm sure she'll be super excited."</w:t>
      </w:r>
    </w:p>
    <w:p w:rsidR="00000000" w:rsidDel="00000000" w:rsidP="00000000" w:rsidRDefault="00000000" w:rsidRPr="00000000" w14:paraId="00002A2A">
      <w:pPr>
        <w:pageBreakBefore w:val="0"/>
        <w:rPr/>
      </w:pPr>
      <w:r w:rsidDel="00000000" w:rsidR="00000000" w:rsidRPr="00000000">
        <w:rPr>
          <w:rtl w:val="0"/>
        </w:rPr>
        <w:t xml:space="preserve">    m "Anyways though, it was awesome running into you two, but [player] and I should probably be going now."</w:t>
      </w:r>
    </w:p>
    <w:p w:rsidR="00000000" w:rsidDel="00000000" w:rsidP="00000000" w:rsidRDefault="00000000" w:rsidRPr="00000000" w14:paraId="00002A2B">
      <w:pPr>
        <w:pageBreakBefore w:val="0"/>
        <w:rPr/>
      </w:pPr>
      <w:r w:rsidDel="00000000" w:rsidR="00000000" w:rsidRPr="00000000">
        <w:rPr>
          <w:rtl w:val="0"/>
        </w:rPr>
        <w:t xml:space="preserve">    mc "Yeah, we probably should… we've still got how much walking left?</w:t>
      </w:r>
    </w:p>
    <w:p w:rsidR="00000000" w:rsidDel="00000000" w:rsidP="00000000" w:rsidRDefault="00000000" w:rsidRPr="00000000" w14:paraId="00002A2C">
      <w:pPr>
        <w:pageBreakBefore w:val="0"/>
        <w:rPr/>
      </w:pPr>
      <w:r w:rsidDel="00000000" w:rsidR="00000000" w:rsidRPr="00000000">
        <w:rPr>
          <w:rtl w:val="0"/>
        </w:rPr>
        <w:t xml:space="preserve">    m "Just don't think about it for now."</w:t>
      </w:r>
    </w:p>
    <w:p w:rsidR="00000000" w:rsidDel="00000000" w:rsidP="00000000" w:rsidRDefault="00000000" w:rsidRPr="00000000" w14:paraId="00002A2D">
      <w:pPr>
        <w:pageBreakBefore w:val="0"/>
        <w:rPr/>
      </w:pPr>
      <w:r w:rsidDel="00000000" w:rsidR="00000000" w:rsidRPr="00000000">
        <w:rPr>
          <w:rtl w:val="0"/>
        </w:rPr>
        <w:t xml:space="preserve">    "Ah…"</w:t>
      </w:r>
    </w:p>
    <w:p w:rsidR="00000000" w:rsidDel="00000000" w:rsidP="00000000" w:rsidRDefault="00000000" w:rsidRPr="00000000" w14:paraId="00002A2E">
      <w:pPr>
        <w:pageBreakBefore w:val="0"/>
        <w:rPr/>
      </w:pPr>
      <w:r w:rsidDel="00000000" w:rsidR="00000000" w:rsidRPr="00000000">
        <w:rPr>
          <w:rtl w:val="0"/>
        </w:rPr>
      </w:r>
    </w:p>
    <w:p w:rsidR="00000000" w:rsidDel="00000000" w:rsidP="00000000" w:rsidRDefault="00000000" w:rsidRPr="00000000" w14:paraId="00002A2F">
      <w:pPr>
        <w:pageBreakBefore w:val="0"/>
        <w:rPr/>
      </w:pPr>
      <w:r w:rsidDel="00000000" w:rsidR="00000000" w:rsidRPr="00000000">
        <w:rPr>
          <w:rtl w:val="0"/>
        </w:rPr>
        <w:t xml:space="preserve">    "Not much time later, we finally find ourselves past the city limits and in the beginning of the forest.</w:t>
      </w:r>
    </w:p>
    <w:p w:rsidR="00000000" w:rsidDel="00000000" w:rsidP="00000000" w:rsidRDefault="00000000" w:rsidRPr="00000000" w14:paraId="00002A30">
      <w:pPr>
        <w:pageBreakBefore w:val="0"/>
        <w:rPr/>
      </w:pPr>
      <w:r w:rsidDel="00000000" w:rsidR="00000000" w:rsidRPr="00000000">
        <w:rPr>
          <w:rtl w:val="0"/>
        </w:rPr>
        <w:t xml:space="preserve">    "Tall trees, bespeckled by their seas of leaves envelop our journey on all flanks."</w:t>
      </w:r>
    </w:p>
    <w:p w:rsidR="00000000" w:rsidDel="00000000" w:rsidP="00000000" w:rsidRDefault="00000000" w:rsidRPr="00000000" w14:paraId="00002A31">
      <w:pPr>
        <w:pageBreakBefore w:val="0"/>
        <w:rPr/>
      </w:pPr>
      <w:r w:rsidDel="00000000" w:rsidR="00000000" w:rsidRPr="00000000">
        <w:rPr>
          <w:rtl w:val="0"/>
        </w:rPr>
        <w:t xml:space="preserve">    "Unfortunately however… "</w:t>
      </w:r>
    </w:p>
    <w:p w:rsidR="00000000" w:rsidDel="00000000" w:rsidP="00000000" w:rsidRDefault="00000000" w:rsidRPr="00000000" w14:paraId="00002A32">
      <w:pPr>
        <w:pageBreakBefore w:val="0"/>
        <w:rPr/>
      </w:pPr>
      <w:r w:rsidDel="00000000" w:rsidR="00000000" w:rsidRPr="00000000">
        <w:rPr>
          <w:rtl w:val="0"/>
        </w:rPr>
        <w:t xml:space="preserve">    "They do little to shield our rather wide and tediously clear path." </w:t>
      </w:r>
    </w:p>
    <w:p w:rsidR="00000000" w:rsidDel="00000000" w:rsidP="00000000" w:rsidRDefault="00000000" w:rsidRPr="00000000" w14:paraId="00002A33">
      <w:pPr>
        <w:pageBreakBefore w:val="0"/>
        <w:rPr/>
      </w:pPr>
      <w:r w:rsidDel="00000000" w:rsidR="00000000" w:rsidRPr="00000000">
        <w:rPr>
          <w:rtl w:val="0"/>
        </w:rPr>
        <w:t xml:space="preserve">    "So the sun continues to beam down on me."</w:t>
      </w:r>
    </w:p>
    <w:p w:rsidR="00000000" w:rsidDel="00000000" w:rsidP="00000000" w:rsidRDefault="00000000" w:rsidRPr="00000000" w14:paraId="00002A34">
      <w:pPr>
        <w:pageBreakBefore w:val="0"/>
        <w:rPr/>
      </w:pPr>
      <w:r w:rsidDel="00000000" w:rsidR="00000000" w:rsidRPr="00000000">
        <w:rPr>
          <w:rtl w:val="0"/>
        </w:rPr>
        <w:t xml:space="preserve">    "And I suddenly find myself even more grateful for the sunscreen I brought."</w:t>
      </w:r>
    </w:p>
    <w:p w:rsidR="00000000" w:rsidDel="00000000" w:rsidP="00000000" w:rsidRDefault="00000000" w:rsidRPr="00000000" w14:paraId="00002A35">
      <w:pPr>
        <w:pageBreakBefore w:val="0"/>
        <w:rPr/>
      </w:pPr>
      <w:r w:rsidDel="00000000" w:rsidR="00000000" w:rsidRPr="00000000">
        <w:rPr>
          <w:rtl w:val="0"/>
        </w:rPr>
        <w:t xml:space="preserve">    "It's kind of funny how I used to hate putting in on so much as a kid."</w:t>
      </w:r>
    </w:p>
    <w:p w:rsidR="00000000" w:rsidDel="00000000" w:rsidP="00000000" w:rsidRDefault="00000000" w:rsidRPr="00000000" w14:paraId="00002A36">
      <w:pPr>
        <w:pageBreakBefore w:val="0"/>
        <w:rPr/>
      </w:pPr>
      <w:r w:rsidDel="00000000" w:rsidR="00000000" w:rsidRPr="00000000">
        <w:rPr>
          <w:rtl w:val="0"/>
        </w:rPr>
        <w:t xml:space="preserve">    "In retrospect, all those hours of searing red pain and itchiness probably weren't worth it."</w:t>
      </w:r>
    </w:p>
    <w:p w:rsidR="00000000" w:rsidDel="00000000" w:rsidP="00000000" w:rsidRDefault="00000000" w:rsidRPr="00000000" w14:paraId="00002A37">
      <w:pPr>
        <w:pageBreakBefore w:val="0"/>
        <w:rPr/>
      </w:pPr>
      <w:r w:rsidDel="00000000" w:rsidR="00000000" w:rsidRPr="00000000">
        <w:rPr>
          <w:rtl w:val="0"/>
        </w:rPr>
        <w:t xml:space="preserve">    "I glance over at Monika as we're walking."</w:t>
      </w:r>
    </w:p>
    <w:p w:rsidR="00000000" w:rsidDel="00000000" w:rsidP="00000000" w:rsidRDefault="00000000" w:rsidRPr="00000000" w14:paraId="00002A38">
      <w:pPr>
        <w:pageBreakBefore w:val="0"/>
        <w:rPr/>
      </w:pPr>
      <w:r w:rsidDel="00000000" w:rsidR="00000000" w:rsidRPr="00000000">
        <w:rPr>
          <w:rtl w:val="0"/>
        </w:rPr>
        <w:t xml:space="preserve">    "Which just so happens to be an all too perfect… or perhaps disastrous time to look, depending on how your sense of humor."</w:t>
      </w:r>
    </w:p>
    <w:p w:rsidR="00000000" w:rsidDel="00000000" w:rsidP="00000000" w:rsidRDefault="00000000" w:rsidRPr="00000000" w14:paraId="00002A39">
      <w:pPr>
        <w:pageBreakBefore w:val="0"/>
        <w:rPr/>
      </w:pPr>
      <w:r w:rsidDel="00000000" w:rsidR="00000000" w:rsidRPr="00000000">
        <w:rPr>
          <w:rtl w:val="0"/>
        </w:rPr>
        <w:t xml:space="preserve">    (bg here? eh probs not but who knows)</w:t>
      </w:r>
    </w:p>
    <w:p w:rsidR="00000000" w:rsidDel="00000000" w:rsidP="00000000" w:rsidRDefault="00000000" w:rsidRPr="00000000" w14:paraId="00002A3A">
      <w:pPr>
        <w:pageBreakBefore w:val="0"/>
        <w:rPr/>
      </w:pPr>
      <w:r w:rsidDel="00000000" w:rsidR="00000000" w:rsidRPr="00000000">
        <w:rPr>
          <w:rtl w:val="0"/>
        </w:rPr>
        <w:t xml:space="preserve">    "Monika holds a thermos up to her lips and begins to sip from it."</w:t>
      </w:r>
    </w:p>
    <w:p w:rsidR="00000000" w:rsidDel="00000000" w:rsidP="00000000" w:rsidRDefault="00000000" w:rsidRPr="00000000" w14:paraId="00002A3B">
      <w:pPr>
        <w:pageBreakBefore w:val="0"/>
        <w:rPr/>
      </w:pPr>
      <w:r w:rsidDel="00000000" w:rsidR="00000000" w:rsidRPr="00000000">
        <w:rPr>
          <w:rtl w:val="0"/>
        </w:rPr>
        <w:t xml:space="preserve">    "Unfortunately as she does so, she fails to notice a small pothole in the path right in front of her… "</w:t>
      </w:r>
    </w:p>
    <w:p w:rsidR="00000000" w:rsidDel="00000000" w:rsidP="00000000" w:rsidRDefault="00000000" w:rsidRPr="00000000" w14:paraId="00002A3C">
      <w:pPr>
        <w:pageBreakBefore w:val="0"/>
        <w:rPr/>
      </w:pPr>
      <w:r w:rsidDel="00000000" w:rsidR="00000000" w:rsidRPr="00000000">
        <w:rPr>
          <w:rtl w:val="0"/>
        </w:rPr>
        <w:t xml:space="preserve">    m "Uwaah!!!" </w:t>
      </w:r>
    </w:p>
    <w:p w:rsidR="00000000" w:rsidDel="00000000" w:rsidP="00000000" w:rsidRDefault="00000000" w:rsidRPr="00000000" w14:paraId="00002A3D">
      <w:pPr>
        <w:pageBreakBefore w:val="0"/>
        <w:rPr/>
      </w:pPr>
      <w:r w:rsidDel="00000000" w:rsidR="00000000" w:rsidRPr="00000000">
        <w:rPr>
          <w:rtl w:val="0"/>
        </w:rPr>
        <w:t xml:space="preserve">    "Monika stumbles forward a bit, but manages to keep enough balance to prevent herself from falling over."</w:t>
      </w:r>
    </w:p>
    <w:p w:rsidR="00000000" w:rsidDel="00000000" w:rsidP="00000000" w:rsidRDefault="00000000" w:rsidRPr="00000000" w14:paraId="00002A3E">
      <w:pPr>
        <w:pageBreakBefore w:val="0"/>
        <w:rPr/>
      </w:pPr>
      <w:r w:rsidDel="00000000" w:rsidR="00000000" w:rsidRPr="00000000">
        <w:rPr>
          <w:rtl w:val="0"/>
        </w:rPr>
        <w:t xml:space="preserve">    "Her arms suddenly shake, causing her thermos to do the same, and a dark liquid spills from it onto her mouth and parts of her shirt."</w:t>
      </w:r>
    </w:p>
    <w:p w:rsidR="00000000" w:rsidDel="00000000" w:rsidP="00000000" w:rsidRDefault="00000000" w:rsidRPr="00000000" w14:paraId="00002A3F">
      <w:pPr>
        <w:pageBreakBefore w:val="0"/>
        <w:rPr/>
      </w:pPr>
      <w:r w:rsidDel="00000000" w:rsidR="00000000" w:rsidRPr="00000000">
        <w:rPr>
          <w:rtl w:val="0"/>
        </w:rPr>
        <w:t xml:space="preserve">    m "Ah, geez!"</w:t>
      </w:r>
    </w:p>
    <w:p w:rsidR="00000000" w:rsidDel="00000000" w:rsidP="00000000" w:rsidRDefault="00000000" w:rsidRPr="00000000" w14:paraId="00002A40">
      <w:pPr>
        <w:pageBreakBefore w:val="0"/>
        <w:rPr/>
      </w:pPr>
      <w:r w:rsidDel="00000000" w:rsidR="00000000" w:rsidRPr="00000000">
        <w:rPr>
          <w:rtl w:val="0"/>
        </w:rPr>
        <w:t xml:space="preserve">    "I try to contain the temptation to laugh. It's not funny! It's not."</w:t>
      </w:r>
    </w:p>
    <w:p w:rsidR="00000000" w:rsidDel="00000000" w:rsidP="00000000" w:rsidRDefault="00000000" w:rsidRPr="00000000" w14:paraId="00002A41">
      <w:pPr>
        <w:pageBreakBefore w:val="0"/>
        <w:rPr/>
      </w:pPr>
      <w:r w:rsidDel="00000000" w:rsidR="00000000" w:rsidRPr="00000000">
        <w:rPr>
          <w:rtl w:val="0"/>
        </w:rPr>
        <w:t xml:space="preserve">    mc "M-Monika! Are you okay!?"</w:t>
      </w:r>
    </w:p>
    <w:p w:rsidR="00000000" w:rsidDel="00000000" w:rsidP="00000000" w:rsidRDefault="00000000" w:rsidRPr="00000000" w14:paraId="00002A42">
      <w:pPr>
        <w:pageBreakBefore w:val="0"/>
        <w:rPr/>
      </w:pPr>
      <w:r w:rsidDel="00000000" w:rsidR="00000000" w:rsidRPr="00000000">
        <w:rPr>
          <w:rtl w:val="0"/>
        </w:rPr>
        <w:t xml:space="preserve">    m "..."</w:t>
      </w:r>
    </w:p>
    <w:p w:rsidR="00000000" w:rsidDel="00000000" w:rsidP="00000000" w:rsidRDefault="00000000" w:rsidRPr="00000000" w14:paraId="00002A43">
      <w:pPr>
        <w:pageBreakBefore w:val="0"/>
        <w:rPr/>
      </w:pPr>
      <w:r w:rsidDel="00000000" w:rsidR="00000000" w:rsidRPr="00000000">
        <w:rPr>
          <w:rtl w:val="0"/>
        </w:rPr>
        <w:t xml:space="preserve">    mc "H-Here, let me-"</w:t>
      </w:r>
    </w:p>
    <w:p w:rsidR="00000000" w:rsidDel="00000000" w:rsidP="00000000" w:rsidRDefault="00000000" w:rsidRPr="00000000" w14:paraId="00002A44">
      <w:pPr>
        <w:pageBreakBefore w:val="0"/>
        <w:rPr/>
      </w:pPr>
      <w:r w:rsidDel="00000000" w:rsidR="00000000" w:rsidRPr="00000000">
        <w:rPr>
          <w:rtl w:val="0"/>
        </w:rPr>
        <w:t xml:space="preserve">    "I was caught off guard by the sounds of light sniffling. Monika was almost in tears."</w:t>
      </w:r>
    </w:p>
    <w:p w:rsidR="00000000" w:rsidDel="00000000" w:rsidP="00000000" w:rsidRDefault="00000000" w:rsidRPr="00000000" w14:paraId="00002A45">
      <w:pPr>
        <w:pageBreakBefore w:val="0"/>
        <w:rPr/>
      </w:pPr>
      <w:r w:rsidDel="00000000" w:rsidR="00000000" w:rsidRPr="00000000">
        <w:rPr>
          <w:rtl w:val="0"/>
        </w:rPr>
        <w:t xml:space="preserve">    mc "Monika... What's wrong?"</w:t>
      </w:r>
    </w:p>
    <w:p w:rsidR="00000000" w:rsidDel="00000000" w:rsidP="00000000" w:rsidRDefault="00000000" w:rsidRPr="00000000" w14:paraId="00002A46">
      <w:pPr>
        <w:pageBreakBefore w:val="0"/>
        <w:rPr/>
      </w:pPr>
      <w:r w:rsidDel="00000000" w:rsidR="00000000" w:rsidRPr="00000000">
        <w:rPr>
          <w:rtl w:val="0"/>
        </w:rPr>
        <w:t xml:space="preserve">    m "I-I don't know..."</w:t>
      </w:r>
    </w:p>
    <w:p w:rsidR="00000000" w:rsidDel="00000000" w:rsidP="00000000" w:rsidRDefault="00000000" w:rsidRPr="00000000" w14:paraId="00002A47">
      <w:pPr>
        <w:pageBreakBefore w:val="0"/>
        <w:rPr/>
      </w:pPr>
      <w:r w:rsidDel="00000000" w:rsidR="00000000" w:rsidRPr="00000000">
        <w:rPr>
          <w:rtl w:val="0"/>
        </w:rPr>
        <w:t xml:space="preserve">    "I sat next to Monika. I reached around my backpack to grab a bandana and passed it to her, which she used to dry off a little."</w:t>
      </w:r>
    </w:p>
    <w:p w:rsidR="00000000" w:rsidDel="00000000" w:rsidP="00000000" w:rsidRDefault="00000000" w:rsidRPr="00000000" w14:paraId="00002A48">
      <w:pPr>
        <w:pageBreakBefore w:val="0"/>
        <w:rPr/>
      </w:pPr>
      <w:r w:rsidDel="00000000" w:rsidR="00000000" w:rsidRPr="00000000">
        <w:rPr>
          <w:rtl w:val="0"/>
        </w:rPr>
        <w:t xml:space="preserve">    mc "Monika. I'm your boyfriend. You can tell me anything."</w:t>
      </w:r>
    </w:p>
    <w:p w:rsidR="00000000" w:rsidDel="00000000" w:rsidP="00000000" w:rsidRDefault="00000000" w:rsidRPr="00000000" w14:paraId="00002A49">
      <w:pPr>
        <w:pageBreakBefore w:val="0"/>
        <w:rPr/>
      </w:pPr>
      <w:r w:rsidDel="00000000" w:rsidR="00000000" w:rsidRPr="00000000">
        <w:rPr>
          <w:rtl w:val="0"/>
        </w:rPr>
        <w:t xml:space="preserve">    "She sat in silence for what felt like an eternity, but was really only minutes."</w:t>
      </w:r>
    </w:p>
    <w:p w:rsidR="00000000" w:rsidDel="00000000" w:rsidP="00000000" w:rsidRDefault="00000000" w:rsidRPr="00000000" w14:paraId="00002A4A">
      <w:pPr>
        <w:pageBreakBefore w:val="0"/>
        <w:rPr/>
      </w:pPr>
      <w:r w:rsidDel="00000000" w:rsidR="00000000" w:rsidRPr="00000000">
        <w:rPr>
          <w:rtl w:val="0"/>
        </w:rPr>
        <w:t xml:space="preserve">    m "It's... It's the bookstore."</w:t>
      </w:r>
    </w:p>
    <w:p w:rsidR="00000000" w:rsidDel="00000000" w:rsidP="00000000" w:rsidRDefault="00000000" w:rsidRPr="00000000" w14:paraId="00002A4B">
      <w:pPr>
        <w:pageBreakBefore w:val="0"/>
        <w:rPr/>
      </w:pPr>
      <w:r w:rsidDel="00000000" w:rsidR="00000000" w:rsidRPr="00000000">
        <w:rPr>
          <w:rtl w:val="0"/>
        </w:rPr>
        <w:t xml:space="preserve">    mc "The bookstore? What about it? I thought you'd be excited to get some new-"</w:t>
      </w:r>
    </w:p>
    <w:p w:rsidR="00000000" w:rsidDel="00000000" w:rsidP="00000000" w:rsidRDefault="00000000" w:rsidRPr="00000000" w14:paraId="00002A4C">
      <w:pPr>
        <w:pageBreakBefore w:val="0"/>
        <w:rPr/>
      </w:pPr>
      <w:r w:rsidDel="00000000" w:rsidR="00000000" w:rsidRPr="00000000">
        <w:rPr>
          <w:rtl w:val="0"/>
        </w:rPr>
        <w:t xml:space="preserve">    m "It's not the books... It was the others..."</w:t>
      </w:r>
    </w:p>
    <w:p w:rsidR="00000000" w:rsidDel="00000000" w:rsidP="00000000" w:rsidRDefault="00000000" w:rsidRPr="00000000" w14:paraId="00002A4D">
      <w:pPr>
        <w:pageBreakBefore w:val="0"/>
        <w:rPr/>
      </w:pPr>
      <w:r w:rsidDel="00000000" w:rsidR="00000000" w:rsidRPr="00000000">
        <w:rPr>
          <w:rtl w:val="0"/>
        </w:rPr>
        <w:t xml:space="preserve">    "Yuri and Natsuki?"</w:t>
      </w:r>
    </w:p>
    <w:p w:rsidR="00000000" w:rsidDel="00000000" w:rsidP="00000000" w:rsidRDefault="00000000" w:rsidRPr="00000000" w14:paraId="00002A4E">
      <w:pPr>
        <w:pageBreakBefore w:val="0"/>
        <w:rPr/>
      </w:pPr>
      <w:r w:rsidDel="00000000" w:rsidR="00000000" w:rsidRPr="00000000">
        <w:rPr>
          <w:rtl w:val="0"/>
        </w:rPr>
        <w:t xml:space="preserve">    mc "What about them?"</w:t>
      </w:r>
    </w:p>
    <w:p w:rsidR="00000000" w:rsidDel="00000000" w:rsidP="00000000" w:rsidRDefault="00000000" w:rsidRPr="00000000" w14:paraId="00002A4F">
      <w:pPr>
        <w:pageBreakBefore w:val="0"/>
        <w:rPr/>
      </w:pPr>
      <w:r w:rsidDel="00000000" w:rsidR="00000000" w:rsidRPr="00000000">
        <w:rPr>
          <w:rtl w:val="0"/>
        </w:rPr>
        <w:t xml:space="preserve">    m "It's just-... I wanted to have this weekend finally be just you and me time. Why is it so hard to just be alone with you!?"</w:t>
      </w:r>
    </w:p>
    <w:p w:rsidR="00000000" w:rsidDel="00000000" w:rsidP="00000000" w:rsidRDefault="00000000" w:rsidRPr="00000000" w14:paraId="00002A50">
      <w:pPr>
        <w:pageBreakBefore w:val="0"/>
        <w:rPr/>
      </w:pPr>
      <w:r w:rsidDel="00000000" w:rsidR="00000000" w:rsidRPr="00000000">
        <w:rPr>
          <w:rtl w:val="0"/>
        </w:rPr>
        <w:t xml:space="preserve">    "Monika's tears were welling up more and more... I could tell this really got to her..."</w:t>
      </w:r>
    </w:p>
    <w:p w:rsidR="00000000" w:rsidDel="00000000" w:rsidP="00000000" w:rsidRDefault="00000000" w:rsidRPr="00000000" w14:paraId="00002A51">
      <w:pPr>
        <w:pageBreakBefore w:val="0"/>
        <w:rPr/>
      </w:pPr>
      <w:r w:rsidDel="00000000" w:rsidR="00000000" w:rsidRPr="00000000">
        <w:rPr>
          <w:rtl w:val="0"/>
        </w:rPr>
        <w:t xml:space="preserve">    m "I thought after we graduated, I'd finally have my chance to be alone with you... The others would just-"</w:t>
      </w:r>
    </w:p>
    <w:p w:rsidR="00000000" w:rsidDel="00000000" w:rsidP="00000000" w:rsidRDefault="00000000" w:rsidRPr="00000000" w14:paraId="00002A52">
      <w:pPr>
        <w:pageBreakBefore w:val="0"/>
        <w:rPr/>
      </w:pPr>
      <w:r w:rsidDel="00000000" w:rsidR="00000000" w:rsidRPr="00000000">
        <w:rPr>
          <w:rtl w:val="0"/>
        </w:rPr>
        <w:t xml:space="preserve">    mc "Monika. They're your friends... They can't just disappear."</w:t>
      </w:r>
    </w:p>
    <w:p w:rsidR="00000000" w:rsidDel="00000000" w:rsidP="00000000" w:rsidRDefault="00000000" w:rsidRPr="00000000" w14:paraId="00002A53">
      <w:pPr>
        <w:pageBreakBefore w:val="0"/>
        <w:rPr/>
      </w:pPr>
      <w:r w:rsidDel="00000000" w:rsidR="00000000" w:rsidRPr="00000000">
        <w:rPr>
          <w:rtl w:val="0"/>
        </w:rPr>
        <w:t xml:space="preserve">    "Monika wiped her head around to lock eyes with me. Streaks now pouring down her face."</w:t>
      </w:r>
    </w:p>
    <w:p w:rsidR="00000000" w:rsidDel="00000000" w:rsidP="00000000" w:rsidRDefault="00000000" w:rsidRPr="00000000" w14:paraId="00002A54">
      <w:pPr>
        <w:pageBreakBefore w:val="0"/>
        <w:rPr/>
      </w:pPr>
      <w:r w:rsidDel="00000000" w:rsidR="00000000" w:rsidRPr="00000000">
        <w:rPr>
          <w:rtl w:val="0"/>
        </w:rPr>
        <w:t xml:space="preserve">    m "Why not!? Why can't it just be you and me!? It's not fair!"</w:t>
      </w:r>
    </w:p>
    <w:p w:rsidR="00000000" w:rsidDel="00000000" w:rsidP="00000000" w:rsidRDefault="00000000" w:rsidRPr="00000000" w14:paraId="00002A55">
      <w:pPr>
        <w:pageBreakBefore w:val="0"/>
        <w:rPr/>
      </w:pPr>
      <w:r w:rsidDel="00000000" w:rsidR="00000000" w:rsidRPr="00000000">
        <w:rPr>
          <w:rtl w:val="0"/>
        </w:rPr>
        <w:t xml:space="preserve">    "I rested my hand on top of hers. My fingers wrapping around her knuckles firmly."</w:t>
      </w:r>
    </w:p>
    <w:p w:rsidR="00000000" w:rsidDel="00000000" w:rsidP="00000000" w:rsidRDefault="00000000" w:rsidRPr="00000000" w14:paraId="00002A56">
      <w:pPr>
        <w:pageBreakBefore w:val="0"/>
        <w:rPr/>
      </w:pPr>
      <w:r w:rsidDel="00000000" w:rsidR="00000000" w:rsidRPr="00000000">
        <w:rPr>
          <w:rtl w:val="0"/>
        </w:rPr>
        <w:t xml:space="preserve">    mc "You're right. It's not fair. For both of us..."</w:t>
      </w:r>
    </w:p>
    <w:p w:rsidR="00000000" w:rsidDel="00000000" w:rsidP="00000000" w:rsidRDefault="00000000" w:rsidRPr="00000000" w14:paraId="00002A57">
      <w:pPr>
        <w:pageBreakBefore w:val="0"/>
        <w:rPr/>
      </w:pPr>
      <w:r w:rsidDel="00000000" w:rsidR="00000000" w:rsidRPr="00000000">
        <w:rPr>
          <w:rtl w:val="0"/>
        </w:rPr>
        <w:t xml:space="preserve">    "Those emerald pools I fell in love with finally bagan to soften."</w:t>
      </w:r>
    </w:p>
    <w:p w:rsidR="00000000" w:rsidDel="00000000" w:rsidP="00000000" w:rsidRDefault="00000000" w:rsidRPr="00000000" w14:paraId="00002A58">
      <w:pPr>
        <w:pageBreakBefore w:val="0"/>
        <w:rPr/>
      </w:pPr>
      <w:r w:rsidDel="00000000" w:rsidR="00000000" w:rsidRPr="00000000">
        <w:rPr>
          <w:rtl w:val="0"/>
        </w:rPr>
        <w:t xml:space="preserve">    m "[player]...?"</w:t>
      </w:r>
    </w:p>
    <w:p w:rsidR="00000000" w:rsidDel="00000000" w:rsidP="00000000" w:rsidRDefault="00000000" w:rsidRPr="00000000" w14:paraId="00002A59">
      <w:pPr>
        <w:pageBreakBefore w:val="0"/>
        <w:rPr/>
      </w:pPr>
      <w:r w:rsidDel="00000000" w:rsidR="00000000" w:rsidRPr="00000000">
        <w:rPr>
          <w:rtl w:val="0"/>
        </w:rPr>
        <w:t xml:space="preserve">    mc "I wish I could spend literally every waking moment with you. I wish the rest of the world would leave us be."</w:t>
      </w:r>
    </w:p>
    <w:p w:rsidR="00000000" w:rsidDel="00000000" w:rsidP="00000000" w:rsidRDefault="00000000" w:rsidRPr="00000000" w14:paraId="00002A5A">
      <w:pPr>
        <w:pageBreakBefore w:val="0"/>
        <w:rPr/>
      </w:pPr>
      <w:r w:rsidDel="00000000" w:rsidR="00000000" w:rsidRPr="00000000">
        <w:rPr>
          <w:rtl w:val="0"/>
        </w:rPr>
        <w:t xml:space="preserve">    mc "I wish that beautiful smile was for my eyes only."</w:t>
      </w:r>
    </w:p>
    <w:p w:rsidR="00000000" w:rsidDel="00000000" w:rsidP="00000000" w:rsidRDefault="00000000" w:rsidRPr="00000000" w14:paraId="00002A5B">
      <w:pPr>
        <w:pageBreakBefore w:val="0"/>
        <w:rPr/>
      </w:pPr>
      <w:r w:rsidDel="00000000" w:rsidR="00000000" w:rsidRPr="00000000">
        <w:rPr>
          <w:rtl w:val="0"/>
        </w:rPr>
        <w:t xml:space="preserve">    m "[player]..."</w:t>
      </w:r>
    </w:p>
    <w:p w:rsidR="00000000" w:rsidDel="00000000" w:rsidP="00000000" w:rsidRDefault="00000000" w:rsidRPr="00000000" w14:paraId="00002A5C">
      <w:pPr>
        <w:pageBreakBefore w:val="0"/>
        <w:rPr/>
      </w:pPr>
      <w:r w:rsidDel="00000000" w:rsidR="00000000" w:rsidRPr="00000000">
        <w:rPr>
          <w:rtl w:val="0"/>
        </w:rPr>
        <w:t xml:space="preserve">    "My hand squeezed a little tighter, her fingers now readjusting to interlock with mine."</w:t>
      </w:r>
    </w:p>
    <w:p w:rsidR="00000000" w:rsidDel="00000000" w:rsidP="00000000" w:rsidRDefault="00000000" w:rsidRPr="00000000" w14:paraId="00002A5D">
      <w:pPr>
        <w:pageBreakBefore w:val="0"/>
        <w:rPr/>
      </w:pPr>
      <w:r w:rsidDel="00000000" w:rsidR="00000000" w:rsidRPr="00000000">
        <w:rPr>
          <w:rtl w:val="0"/>
        </w:rPr>
        <w:t xml:space="preserve">    mc "But life isn't fair. It always gets in the way."</w:t>
      </w:r>
    </w:p>
    <w:p w:rsidR="00000000" w:rsidDel="00000000" w:rsidP="00000000" w:rsidRDefault="00000000" w:rsidRPr="00000000" w14:paraId="00002A5E">
      <w:pPr>
        <w:pageBreakBefore w:val="0"/>
        <w:rPr/>
      </w:pPr>
      <w:r w:rsidDel="00000000" w:rsidR="00000000" w:rsidRPr="00000000">
        <w:rPr>
          <w:rtl w:val="0"/>
        </w:rPr>
        <w:t xml:space="preserve">    mc "It tried to tear us apart more times than I can count at this point."</w:t>
      </w:r>
    </w:p>
    <w:p w:rsidR="00000000" w:rsidDel="00000000" w:rsidP="00000000" w:rsidRDefault="00000000" w:rsidRPr="00000000" w14:paraId="00002A5F">
      <w:pPr>
        <w:pageBreakBefore w:val="0"/>
        <w:rPr/>
      </w:pPr>
      <w:r w:rsidDel="00000000" w:rsidR="00000000" w:rsidRPr="00000000">
        <w:rPr>
          <w:rtl w:val="0"/>
        </w:rPr>
        <w:t xml:space="preserve">    mc "And it'll keep trying. Every single day."</w:t>
      </w:r>
    </w:p>
    <w:p w:rsidR="00000000" w:rsidDel="00000000" w:rsidP="00000000" w:rsidRDefault="00000000" w:rsidRPr="00000000" w14:paraId="00002A60">
      <w:pPr>
        <w:pageBreakBefore w:val="0"/>
        <w:rPr/>
      </w:pPr>
      <w:r w:rsidDel="00000000" w:rsidR="00000000" w:rsidRPr="00000000">
        <w:rPr>
          <w:rtl w:val="0"/>
        </w:rPr>
        <w:t xml:space="preserve">    m "..."</w:t>
      </w:r>
    </w:p>
    <w:p w:rsidR="00000000" w:rsidDel="00000000" w:rsidP="00000000" w:rsidRDefault="00000000" w:rsidRPr="00000000" w14:paraId="00002A61">
      <w:pPr>
        <w:pageBreakBefore w:val="0"/>
        <w:rPr/>
      </w:pPr>
      <w:r w:rsidDel="00000000" w:rsidR="00000000" w:rsidRPr="00000000">
        <w:rPr>
          <w:rtl w:val="0"/>
        </w:rPr>
        <w:t xml:space="preserve">    mc "But..."</w:t>
      </w:r>
    </w:p>
    <w:p w:rsidR="00000000" w:rsidDel="00000000" w:rsidP="00000000" w:rsidRDefault="00000000" w:rsidRPr="00000000" w14:paraId="00002A62">
      <w:pPr>
        <w:pageBreakBefore w:val="0"/>
        <w:rPr/>
      </w:pPr>
      <w:r w:rsidDel="00000000" w:rsidR="00000000" w:rsidRPr="00000000">
        <w:rPr>
          <w:rtl w:val="0"/>
        </w:rPr>
        <w:t xml:space="preserve">    m "Hm...?"</w:t>
      </w:r>
    </w:p>
    <w:p w:rsidR="00000000" w:rsidDel="00000000" w:rsidP="00000000" w:rsidRDefault="00000000" w:rsidRPr="00000000" w14:paraId="00002A63">
      <w:pPr>
        <w:pageBreakBefore w:val="0"/>
        <w:rPr/>
      </w:pPr>
      <w:r w:rsidDel="00000000" w:rsidR="00000000" w:rsidRPr="00000000">
        <w:rPr>
          <w:rtl w:val="0"/>
        </w:rPr>
        <w:t xml:space="preserve">    mc "I wouldn't trade it for anything. Because it led me right into your arms."</w:t>
      </w:r>
    </w:p>
    <w:p w:rsidR="00000000" w:rsidDel="00000000" w:rsidP="00000000" w:rsidRDefault="00000000" w:rsidRPr="00000000" w14:paraId="00002A64">
      <w:pPr>
        <w:pageBreakBefore w:val="0"/>
        <w:rPr/>
      </w:pPr>
      <w:r w:rsidDel="00000000" w:rsidR="00000000" w:rsidRPr="00000000">
        <w:rPr>
          <w:rtl w:val="0"/>
        </w:rPr>
        <w:t xml:space="preserve">    m "[player]!"</w:t>
      </w:r>
    </w:p>
    <w:p w:rsidR="00000000" w:rsidDel="00000000" w:rsidP="00000000" w:rsidRDefault="00000000" w:rsidRPr="00000000" w14:paraId="00002A65">
      <w:pPr>
        <w:pageBreakBefore w:val="0"/>
        <w:rPr/>
      </w:pPr>
      <w:r w:rsidDel="00000000" w:rsidR="00000000" w:rsidRPr="00000000">
        <w:rPr>
          <w:rtl w:val="0"/>
        </w:rPr>
        <w:t xml:space="preserve">    "Monika quickly wrapped her arms around me, gripping the back of my neck lovingly."</w:t>
      </w:r>
    </w:p>
    <w:p w:rsidR="00000000" w:rsidDel="00000000" w:rsidP="00000000" w:rsidRDefault="00000000" w:rsidRPr="00000000" w14:paraId="00002A66">
      <w:pPr>
        <w:pageBreakBefore w:val="0"/>
        <w:rPr/>
      </w:pPr>
      <w:r w:rsidDel="00000000" w:rsidR="00000000" w:rsidRPr="00000000">
        <w:rPr>
          <w:rtl w:val="0"/>
        </w:rPr>
        <w:t xml:space="preserve">    m "I love you [player]... Thank you..."</w:t>
      </w:r>
    </w:p>
    <w:p w:rsidR="00000000" w:rsidDel="00000000" w:rsidP="00000000" w:rsidRDefault="00000000" w:rsidRPr="00000000" w14:paraId="00002A67">
      <w:pPr>
        <w:pageBreakBefore w:val="0"/>
        <w:rPr/>
      </w:pPr>
      <w:r w:rsidDel="00000000" w:rsidR="00000000" w:rsidRPr="00000000">
        <w:rPr>
          <w:rtl w:val="0"/>
        </w:rPr>
        <w:t xml:space="preserve">    mc "I should be the one thanking you."</w:t>
      </w:r>
    </w:p>
    <w:p w:rsidR="00000000" w:rsidDel="00000000" w:rsidP="00000000" w:rsidRDefault="00000000" w:rsidRPr="00000000" w14:paraId="00002A68">
      <w:pPr>
        <w:pageBreakBefore w:val="0"/>
        <w:rPr/>
      </w:pPr>
      <w:r w:rsidDel="00000000" w:rsidR="00000000" w:rsidRPr="00000000">
        <w:rPr>
          <w:rtl w:val="0"/>
        </w:rPr>
        <w:t xml:space="preserve">    "I returned the hug. My hands pulling her waist in tightly."</w:t>
      </w:r>
    </w:p>
    <w:p w:rsidR="00000000" w:rsidDel="00000000" w:rsidP="00000000" w:rsidRDefault="00000000" w:rsidRPr="00000000" w14:paraId="00002A69">
      <w:pPr>
        <w:pageBreakBefore w:val="0"/>
        <w:rPr/>
      </w:pPr>
      <w:r w:rsidDel="00000000" w:rsidR="00000000" w:rsidRPr="00000000">
        <w:rPr>
          <w:rtl w:val="0"/>
        </w:rPr>
        <w:t xml:space="preserve">    m "... I'm sorry for being so..."</w:t>
      </w:r>
    </w:p>
    <w:p w:rsidR="00000000" w:rsidDel="00000000" w:rsidP="00000000" w:rsidRDefault="00000000" w:rsidRPr="00000000" w14:paraId="00002A6A">
      <w:pPr>
        <w:pageBreakBefore w:val="0"/>
        <w:rPr/>
      </w:pPr>
      <w:r w:rsidDel="00000000" w:rsidR="00000000" w:rsidRPr="00000000">
        <w:rPr>
          <w:rtl w:val="0"/>
        </w:rPr>
        <w:t xml:space="preserve">    mc "Jealous?"</w:t>
      </w:r>
    </w:p>
    <w:p w:rsidR="00000000" w:rsidDel="00000000" w:rsidP="00000000" w:rsidRDefault="00000000" w:rsidRPr="00000000" w14:paraId="00002A6B">
      <w:pPr>
        <w:pageBreakBefore w:val="0"/>
        <w:rPr/>
      </w:pPr>
      <w:r w:rsidDel="00000000" w:rsidR="00000000" w:rsidRPr="00000000">
        <w:rPr>
          <w:rtl w:val="0"/>
        </w:rPr>
        <w:t xml:space="preserve">    m "... Y-Yeah..."</w:t>
      </w:r>
    </w:p>
    <w:p w:rsidR="00000000" w:rsidDel="00000000" w:rsidP="00000000" w:rsidRDefault="00000000" w:rsidRPr="00000000" w14:paraId="00002A6C">
      <w:pPr>
        <w:pageBreakBefore w:val="0"/>
        <w:rPr/>
      </w:pPr>
      <w:r w:rsidDel="00000000" w:rsidR="00000000" w:rsidRPr="00000000">
        <w:rPr>
          <w:rtl w:val="0"/>
        </w:rPr>
        <w:t xml:space="preserve">    mc "It's okay... After all. We both have a lifetime for self improvement."</w:t>
      </w:r>
    </w:p>
    <w:p w:rsidR="00000000" w:rsidDel="00000000" w:rsidP="00000000" w:rsidRDefault="00000000" w:rsidRPr="00000000" w14:paraId="00002A6D">
      <w:pPr>
        <w:pageBreakBefore w:val="0"/>
        <w:rPr/>
      </w:pPr>
      <w:r w:rsidDel="00000000" w:rsidR="00000000" w:rsidRPr="00000000">
        <w:rPr>
          <w:rtl w:val="0"/>
        </w:rPr>
        <w:t xml:space="preserve">    "Monika giggled lightly into my shoulder. Hugging me even tighter."</w:t>
      </w:r>
    </w:p>
    <w:p w:rsidR="00000000" w:rsidDel="00000000" w:rsidP="00000000" w:rsidRDefault="00000000" w:rsidRPr="00000000" w14:paraId="00002A6E">
      <w:pPr>
        <w:pageBreakBefore w:val="0"/>
        <w:rPr/>
      </w:pPr>
      <w:r w:rsidDel="00000000" w:rsidR="00000000" w:rsidRPr="00000000">
        <w:rPr>
          <w:rtl w:val="0"/>
        </w:rPr>
        <w:t xml:space="preserve">    #Fade to black</w:t>
      </w:r>
    </w:p>
    <w:p w:rsidR="00000000" w:rsidDel="00000000" w:rsidP="00000000" w:rsidRDefault="00000000" w:rsidRPr="00000000" w14:paraId="00002A6F">
      <w:pPr>
        <w:pageBreakBefore w:val="0"/>
        <w:rPr/>
      </w:pPr>
      <w:r w:rsidDel="00000000" w:rsidR="00000000" w:rsidRPr="00000000">
        <w:rPr>
          <w:rtl w:val="0"/>
        </w:rPr>
        <w:t xml:space="preserve">    "After sitting there, hugging for almost an hour. We continued on the path."</w:t>
      </w:r>
    </w:p>
    <w:p w:rsidR="00000000" w:rsidDel="00000000" w:rsidP="00000000" w:rsidRDefault="00000000" w:rsidRPr="00000000" w14:paraId="00002A70">
      <w:pPr>
        <w:pageBreakBefore w:val="0"/>
        <w:rPr/>
      </w:pPr>
      <w:r w:rsidDel="00000000" w:rsidR="00000000" w:rsidRPr="00000000">
        <w:rPr>
          <w:rtl w:val="0"/>
        </w:rPr>
        <w:t xml:space="preserve">    "It was magical. The walk was now filled with talks of life, and the rest of the club members."</w:t>
      </w:r>
    </w:p>
    <w:p w:rsidR="00000000" w:rsidDel="00000000" w:rsidP="00000000" w:rsidRDefault="00000000" w:rsidRPr="00000000" w14:paraId="00002A71">
      <w:pPr>
        <w:pageBreakBefore w:val="0"/>
        <w:rPr/>
      </w:pPr>
      <w:r w:rsidDel="00000000" w:rsidR="00000000" w:rsidRPr="00000000">
        <w:rPr>
          <w:rtl w:val="0"/>
        </w:rPr>
        <w:t xml:space="preserve">    "Not about jealous thoughts, or vindication. At least for today."</w:t>
      </w:r>
    </w:p>
    <w:p w:rsidR="00000000" w:rsidDel="00000000" w:rsidP="00000000" w:rsidRDefault="00000000" w:rsidRPr="00000000" w14:paraId="00002A72">
      <w:pPr>
        <w:pageBreakBefore w:val="0"/>
        <w:rPr/>
      </w:pPr>
      <w:r w:rsidDel="00000000" w:rsidR="00000000" w:rsidRPr="00000000">
        <w:rPr>
          <w:rtl w:val="0"/>
        </w:rPr>
        <w:t xml:space="preserve">    #Show Pathway</w:t>
      </w:r>
    </w:p>
    <w:p w:rsidR="00000000" w:rsidDel="00000000" w:rsidP="00000000" w:rsidRDefault="00000000" w:rsidRPr="00000000" w14:paraId="00002A73">
      <w:pPr>
        <w:pageBreakBefore w:val="0"/>
        <w:rPr/>
      </w:pPr>
      <w:r w:rsidDel="00000000" w:rsidR="00000000" w:rsidRPr="00000000">
        <w:rPr>
          <w:rtl w:val="0"/>
        </w:rPr>
        <w:t xml:space="preserve">    "Monika and I continued to walk, hand in hand down the path."</w:t>
      </w:r>
    </w:p>
    <w:p w:rsidR="00000000" w:rsidDel="00000000" w:rsidP="00000000" w:rsidRDefault="00000000" w:rsidRPr="00000000" w14:paraId="00002A74">
      <w:pPr>
        <w:pageBreakBefore w:val="0"/>
        <w:rPr/>
      </w:pPr>
      <w:r w:rsidDel="00000000" w:rsidR="00000000" w:rsidRPr="00000000">
        <w:rPr>
          <w:rtl w:val="0"/>
        </w:rPr>
        <w:t xml:space="preserve">    #Show Monika</w:t>
      </w:r>
    </w:p>
    <w:p w:rsidR="00000000" w:rsidDel="00000000" w:rsidP="00000000" w:rsidRDefault="00000000" w:rsidRPr="00000000" w14:paraId="00002A75">
      <w:pPr>
        <w:pageBreakBefore w:val="0"/>
        <w:rPr/>
      </w:pPr>
      <w:r w:rsidDel="00000000" w:rsidR="00000000" w:rsidRPr="00000000">
        <w:rPr>
          <w:rtl w:val="0"/>
        </w:rPr>
        <w:t xml:space="preserve">    m "..."</w:t>
      </w:r>
    </w:p>
    <w:p w:rsidR="00000000" w:rsidDel="00000000" w:rsidP="00000000" w:rsidRDefault="00000000" w:rsidRPr="00000000" w14:paraId="00002A76">
      <w:pPr>
        <w:pageBreakBefore w:val="0"/>
        <w:rPr/>
      </w:pPr>
      <w:r w:rsidDel="00000000" w:rsidR="00000000" w:rsidRPr="00000000">
        <w:rPr>
          <w:rtl w:val="0"/>
        </w:rPr>
        <w:t xml:space="preserve">    m "Hey, [player]! I see it!"</w:t>
      </w:r>
    </w:p>
    <w:p w:rsidR="00000000" w:rsidDel="00000000" w:rsidP="00000000" w:rsidRDefault="00000000" w:rsidRPr="00000000" w14:paraId="00002A77">
      <w:pPr>
        <w:pageBreakBefore w:val="0"/>
        <w:rPr/>
      </w:pPr>
      <w:r w:rsidDel="00000000" w:rsidR="00000000" w:rsidRPr="00000000">
        <w:rPr>
          <w:rtl w:val="0"/>
        </w:rPr>
        <w:t xml:space="preserve">    mc "Huh?"</w:t>
      </w:r>
    </w:p>
    <w:p w:rsidR="00000000" w:rsidDel="00000000" w:rsidP="00000000" w:rsidRDefault="00000000" w:rsidRPr="00000000" w14:paraId="00002A78">
      <w:pPr>
        <w:pageBreakBefore w:val="0"/>
        <w:rPr/>
      </w:pPr>
      <w:r w:rsidDel="00000000" w:rsidR="00000000" w:rsidRPr="00000000">
        <w:rPr>
          <w:rtl w:val="0"/>
        </w:rPr>
        <w:t xml:space="preserve">    "I looked ahead on the path, seeing the summer home on the horizon line."</w:t>
      </w:r>
    </w:p>
    <w:p w:rsidR="00000000" w:rsidDel="00000000" w:rsidP="00000000" w:rsidRDefault="00000000" w:rsidRPr="00000000" w14:paraId="00002A79">
      <w:pPr>
        <w:pageBreakBefore w:val="0"/>
        <w:rPr/>
      </w:pPr>
      <w:r w:rsidDel="00000000" w:rsidR="00000000" w:rsidRPr="00000000">
        <w:rPr>
          <w:rtl w:val="0"/>
        </w:rPr>
        <w:t xml:space="preserve">    mc "We finally made it..."</w:t>
      </w:r>
    </w:p>
    <w:p w:rsidR="00000000" w:rsidDel="00000000" w:rsidP="00000000" w:rsidRDefault="00000000" w:rsidRPr="00000000" w14:paraId="00002A7A">
      <w:pPr>
        <w:pageBreakBefore w:val="0"/>
        <w:rPr/>
      </w:pPr>
      <w:r w:rsidDel="00000000" w:rsidR="00000000" w:rsidRPr="00000000">
        <w:rPr>
          <w:rtl w:val="0"/>
        </w:rPr>
        <w:t xml:space="preserve">    "I felt Monika wrap her arms around my waist, before quickly pulling back to grab my hand."</w:t>
      </w:r>
    </w:p>
    <w:p w:rsidR="00000000" w:rsidDel="00000000" w:rsidP="00000000" w:rsidRDefault="00000000" w:rsidRPr="00000000" w14:paraId="00002A7B">
      <w:pPr>
        <w:pageBreakBefore w:val="0"/>
        <w:rPr/>
      </w:pPr>
      <w:r w:rsidDel="00000000" w:rsidR="00000000" w:rsidRPr="00000000">
        <w:rPr>
          <w:rtl w:val="0"/>
        </w:rPr>
        <w:t xml:space="preserve">    m "Come on, [player]!"</w:t>
      </w:r>
    </w:p>
    <w:p w:rsidR="00000000" w:rsidDel="00000000" w:rsidP="00000000" w:rsidRDefault="00000000" w:rsidRPr="00000000" w14:paraId="00002A7C">
      <w:pPr>
        <w:pageBreakBefore w:val="0"/>
        <w:rPr/>
      </w:pPr>
      <w:r w:rsidDel="00000000" w:rsidR="00000000" w:rsidRPr="00000000">
        <w:rPr>
          <w:rtl w:val="0"/>
        </w:rPr>
        <w:t xml:space="preserve">    "Monika pulled me along the path. The exhaustion of the six hour walk washing away in excitement."</w:t>
      </w:r>
    </w:p>
    <w:p w:rsidR="00000000" w:rsidDel="00000000" w:rsidP="00000000" w:rsidRDefault="00000000" w:rsidRPr="00000000" w14:paraId="00002A7D">
      <w:pPr>
        <w:pageBreakBefore w:val="0"/>
        <w:rPr/>
      </w:pPr>
      <w:r w:rsidDel="00000000" w:rsidR="00000000" w:rsidRPr="00000000">
        <w:rPr>
          <w:rtl w:val="0"/>
        </w:rPr>
        <w:t xml:space="preserve">    mc "R-Really? Let's go!"</w:t>
      </w:r>
    </w:p>
    <w:p w:rsidR="00000000" w:rsidDel="00000000" w:rsidP="00000000" w:rsidRDefault="00000000" w:rsidRPr="00000000" w14:paraId="00002A7E">
      <w:pPr>
        <w:pageBreakBefore w:val="0"/>
        <w:rPr/>
      </w:pPr>
      <w:r w:rsidDel="00000000" w:rsidR="00000000" w:rsidRPr="00000000">
        <w:rPr>
          <w:rtl w:val="0"/>
        </w:rPr>
        <w:t xml:space="preserve">    #Hide Monika</w:t>
      </w:r>
    </w:p>
    <w:p w:rsidR="00000000" w:rsidDel="00000000" w:rsidP="00000000" w:rsidRDefault="00000000" w:rsidRPr="00000000" w14:paraId="00002A7F">
      <w:pPr>
        <w:pageBreakBefore w:val="0"/>
        <w:rPr/>
      </w:pPr>
      <w:r w:rsidDel="00000000" w:rsidR="00000000" w:rsidRPr="00000000">
        <w:rPr>
          <w:rtl w:val="0"/>
        </w:rPr>
        <w:t xml:space="preserve">    "We raced to the building in the distance. The aching of our feet fading into the back of our minds."</w:t>
      </w:r>
    </w:p>
    <w:p w:rsidR="00000000" w:rsidDel="00000000" w:rsidP="00000000" w:rsidRDefault="00000000" w:rsidRPr="00000000" w14:paraId="00002A80">
      <w:pPr>
        <w:pageBreakBefore w:val="0"/>
        <w:rPr/>
      </w:pPr>
      <w:r w:rsidDel="00000000" w:rsidR="00000000" w:rsidRPr="00000000">
        <w:rPr>
          <w:rtl w:val="0"/>
        </w:rPr>
        <w:t xml:space="preserve">    #Show Summer Home</w:t>
      </w:r>
    </w:p>
    <w:p w:rsidR="00000000" w:rsidDel="00000000" w:rsidP="00000000" w:rsidRDefault="00000000" w:rsidRPr="00000000" w14:paraId="00002A81">
      <w:pPr>
        <w:pageBreakBefore w:val="0"/>
        <w:rPr/>
      </w:pPr>
      <w:r w:rsidDel="00000000" w:rsidR="00000000" w:rsidRPr="00000000">
        <w:rPr>
          <w:rtl w:val="0"/>
        </w:rPr>
        <w:t xml:space="preserve">    "We walked inside the summer home. The sunset lights cascading through the windows, as day faded into night."</w:t>
      </w:r>
    </w:p>
    <w:p w:rsidR="00000000" w:rsidDel="00000000" w:rsidP="00000000" w:rsidRDefault="00000000" w:rsidRPr="00000000" w14:paraId="00002A82">
      <w:pPr>
        <w:pageBreakBefore w:val="0"/>
        <w:rPr/>
      </w:pPr>
      <w:r w:rsidDel="00000000" w:rsidR="00000000" w:rsidRPr="00000000">
        <w:rPr>
          <w:rtl w:val="0"/>
        </w:rPr>
        <w:t xml:space="preserve">    "The building was quiet. Not a sound was heard."</w:t>
      </w:r>
    </w:p>
    <w:p w:rsidR="00000000" w:rsidDel="00000000" w:rsidP="00000000" w:rsidRDefault="00000000" w:rsidRPr="00000000" w14:paraId="00002A83">
      <w:pPr>
        <w:pageBreakBefore w:val="0"/>
        <w:rPr/>
      </w:pPr>
      <w:r w:rsidDel="00000000" w:rsidR="00000000" w:rsidRPr="00000000">
        <w:rPr>
          <w:rtl w:val="0"/>
        </w:rPr>
        <w:t xml:space="preserve">    #Show Monika</w:t>
      </w:r>
    </w:p>
    <w:p w:rsidR="00000000" w:rsidDel="00000000" w:rsidP="00000000" w:rsidRDefault="00000000" w:rsidRPr="00000000" w14:paraId="00002A84">
      <w:pPr>
        <w:pageBreakBefore w:val="0"/>
        <w:rPr/>
      </w:pPr>
      <w:r w:rsidDel="00000000" w:rsidR="00000000" w:rsidRPr="00000000">
        <w:rPr>
          <w:rtl w:val="0"/>
        </w:rPr>
        <w:t xml:space="preserve">    m "I've always loved this place... How about you, [player]? What do you think?"</w:t>
      </w:r>
    </w:p>
    <w:p w:rsidR="00000000" w:rsidDel="00000000" w:rsidP="00000000" w:rsidRDefault="00000000" w:rsidRPr="00000000" w14:paraId="00002A85">
      <w:pPr>
        <w:pageBreakBefore w:val="0"/>
        <w:rPr/>
      </w:pPr>
      <w:r w:rsidDel="00000000" w:rsidR="00000000" w:rsidRPr="00000000">
        <w:rPr>
          <w:rtl w:val="0"/>
        </w:rPr>
        <w:t xml:space="preserve">    "I was silent for a moment. Then, I grabbed Monika by the hand. I felt her body tense slightly, then relax again."</w:t>
      </w:r>
    </w:p>
    <w:p w:rsidR="00000000" w:rsidDel="00000000" w:rsidP="00000000" w:rsidRDefault="00000000" w:rsidRPr="00000000" w14:paraId="00002A86">
      <w:pPr>
        <w:pageBreakBefore w:val="0"/>
        <w:rPr/>
      </w:pPr>
      <w:r w:rsidDel="00000000" w:rsidR="00000000" w:rsidRPr="00000000">
        <w:rPr>
          <w:rtl w:val="0"/>
        </w:rPr>
        <w:t xml:space="preserve">    mc "It's perfect. As long as you're here..."</w:t>
      </w:r>
    </w:p>
    <w:p w:rsidR="00000000" w:rsidDel="00000000" w:rsidP="00000000" w:rsidRDefault="00000000" w:rsidRPr="00000000" w14:paraId="00002A87">
      <w:pPr>
        <w:pageBreakBefore w:val="0"/>
        <w:rPr/>
      </w:pPr>
      <w:r w:rsidDel="00000000" w:rsidR="00000000" w:rsidRPr="00000000">
        <w:rPr>
          <w:rtl w:val="0"/>
        </w:rPr>
        <w:t xml:space="preserve">    "Silence filled the room once more..."</w:t>
      </w:r>
    </w:p>
    <w:p w:rsidR="00000000" w:rsidDel="00000000" w:rsidP="00000000" w:rsidRDefault="00000000" w:rsidRPr="00000000" w14:paraId="00002A88">
      <w:pPr>
        <w:pageBreakBefore w:val="0"/>
        <w:rPr/>
      </w:pPr>
      <w:r w:rsidDel="00000000" w:rsidR="00000000" w:rsidRPr="00000000">
        <w:rPr>
          <w:rtl w:val="0"/>
        </w:rPr>
        <w:t xml:space="preserve">    m "..."</w:t>
      </w:r>
    </w:p>
    <w:p w:rsidR="00000000" w:rsidDel="00000000" w:rsidP="00000000" w:rsidRDefault="00000000" w:rsidRPr="00000000" w14:paraId="00002A89">
      <w:pPr>
        <w:pageBreakBefore w:val="0"/>
        <w:rPr/>
      </w:pPr>
      <w:r w:rsidDel="00000000" w:rsidR="00000000" w:rsidRPr="00000000">
        <w:rPr>
          <w:rtl w:val="0"/>
        </w:rPr>
        <w:t xml:space="preserve">    mc "..."</w:t>
      </w:r>
    </w:p>
    <w:p w:rsidR="00000000" w:rsidDel="00000000" w:rsidP="00000000" w:rsidRDefault="00000000" w:rsidRPr="00000000" w14:paraId="00002A8A">
      <w:pPr>
        <w:pageBreakBefore w:val="0"/>
        <w:rPr/>
      </w:pPr>
      <w:r w:rsidDel="00000000" w:rsidR="00000000" w:rsidRPr="00000000">
        <w:rPr>
          <w:rtl w:val="0"/>
        </w:rPr>
        <w:t xml:space="preserve">    m "Pfft!"</w:t>
      </w:r>
    </w:p>
    <w:p w:rsidR="00000000" w:rsidDel="00000000" w:rsidP="00000000" w:rsidRDefault="00000000" w:rsidRPr="00000000" w14:paraId="00002A8B">
      <w:pPr>
        <w:pageBreakBefore w:val="0"/>
        <w:rPr/>
      </w:pPr>
      <w:r w:rsidDel="00000000" w:rsidR="00000000" w:rsidRPr="00000000">
        <w:rPr>
          <w:rtl w:val="0"/>
        </w:rPr>
        <w:t xml:space="preserve">    mc "H-Huh?"</w:t>
      </w:r>
    </w:p>
    <w:p w:rsidR="00000000" w:rsidDel="00000000" w:rsidP="00000000" w:rsidRDefault="00000000" w:rsidRPr="00000000" w14:paraId="00002A8C">
      <w:pPr>
        <w:pageBreakBefore w:val="0"/>
        <w:rPr/>
      </w:pPr>
      <w:r w:rsidDel="00000000" w:rsidR="00000000" w:rsidRPr="00000000">
        <w:rPr>
          <w:rtl w:val="0"/>
        </w:rPr>
        <w:t xml:space="preserve">    "Monika was now almost doubled over laughing. She let her hand slip from mine as she was clutching her stomach."</w:t>
      </w:r>
    </w:p>
    <w:p w:rsidR="00000000" w:rsidDel="00000000" w:rsidP="00000000" w:rsidRDefault="00000000" w:rsidRPr="00000000" w14:paraId="00002A8D">
      <w:pPr>
        <w:pageBreakBefore w:val="0"/>
        <w:rPr/>
      </w:pPr>
      <w:r w:rsidDel="00000000" w:rsidR="00000000" w:rsidRPr="00000000">
        <w:rPr>
          <w:rtl w:val="0"/>
        </w:rPr>
        <w:t xml:space="preserve">    m "Hahaha~! I-I'm sorry! That was really sweet, but- A-Hahaha!"</w:t>
      </w:r>
    </w:p>
    <w:p w:rsidR="00000000" w:rsidDel="00000000" w:rsidP="00000000" w:rsidRDefault="00000000" w:rsidRPr="00000000" w14:paraId="00002A8E">
      <w:pPr>
        <w:pageBreakBefore w:val="0"/>
        <w:rPr/>
      </w:pPr>
      <w:r w:rsidDel="00000000" w:rsidR="00000000" w:rsidRPr="00000000">
        <w:rPr>
          <w:rtl w:val="0"/>
        </w:rPr>
        <w:t xml:space="preserve">    "I looked at Monika for a moment, before making a plan."</w:t>
      </w:r>
    </w:p>
    <w:p w:rsidR="00000000" w:rsidDel="00000000" w:rsidP="00000000" w:rsidRDefault="00000000" w:rsidRPr="00000000" w14:paraId="00002A8F">
      <w:pPr>
        <w:pageBreakBefore w:val="0"/>
        <w:rPr/>
      </w:pPr>
      <w:r w:rsidDel="00000000" w:rsidR="00000000" w:rsidRPr="00000000">
        <w:rPr>
          <w:rtl w:val="0"/>
        </w:rPr>
        <w:t xml:space="preserve">    mc "Oh yeah? You think I'm funny?"</w:t>
      </w:r>
    </w:p>
    <w:p w:rsidR="00000000" w:rsidDel="00000000" w:rsidP="00000000" w:rsidRDefault="00000000" w:rsidRPr="00000000" w14:paraId="00002A90">
      <w:pPr>
        <w:pageBreakBefore w:val="0"/>
        <w:rPr/>
      </w:pPr>
      <w:r w:rsidDel="00000000" w:rsidR="00000000" w:rsidRPr="00000000">
        <w:rPr>
          <w:rtl w:val="0"/>
        </w:rPr>
        <w:t xml:space="preserve">    m "Ehehe... Well, if the- Whoa!"</w:t>
      </w:r>
    </w:p>
    <w:p w:rsidR="00000000" w:rsidDel="00000000" w:rsidP="00000000" w:rsidRDefault="00000000" w:rsidRPr="00000000" w14:paraId="00002A91">
      <w:pPr>
        <w:pageBreakBefore w:val="0"/>
        <w:rPr/>
      </w:pPr>
      <w:r w:rsidDel="00000000" w:rsidR="00000000" w:rsidRPr="00000000">
        <w:rPr>
          <w:rtl w:val="0"/>
        </w:rPr>
        <w:t xml:space="preserve">    "I tackled Monika onto the couch nearby, tickling her sides. She was squirming in my arms, desperately trying to escape."</w:t>
      </w:r>
    </w:p>
    <w:p w:rsidR="00000000" w:rsidDel="00000000" w:rsidP="00000000" w:rsidRDefault="00000000" w:rsidRPr="00000000" w14:paraId="00002A92">
      <w:pPr>
        <w:pageBreakBefore w:val="0"/>
        <w:rPr/>
      </w:pPr>
      <w:r w:rsidDel="00000000" w:rsidR="00000000" w:rsidRPr="00000000">
        <w:rPr>
          <w:rtl w:val="0"/>
        </w:rPr>
        <w:t xml:space="preserve">    m "Ahaha! I'm sorry! P-Please! Ahahah!"</w:t>
      </w:r>
    </w:p>
    <w:p w:rsidR="00000000" w:rsidDel="00000000" w:rsidP="00000000" w:rsidRDefault="00000000" w:rsidRPr="00000000" w14:paraId="00002A93">
      <w:pPr>
        <w:pageBreakBefore w:val="0"/>
        <w:rPr/>
      </w:pPr>
      <w:r w:rsidDel="00000000" w:rsidR="00000000" w:rsidRPr="00000000">
        <w:rPr>
          <w:rtl w:val="0"/>
        </w:rPr>
        <w:t xml:space="preserve">    mc "Oh, I'm sorry. Are you apologizing for laughing at me?"</w:t>
      </w:r>
    </w:p>
    <w:p w:rsidR="00000000" w:rsidDel="00000000" w:rsidP="00000000" w:rsidRDefault="00000000" w:rsidRPr="00000000" w14:paraId="00002A94">
      <w:pPr>
        <w:pageBreakBefore w:val="0"/>
        <w:rPr/>
      </w:pPr>
      <w:r w:rsidDel="00000000" w:rsidR="00000000" w:rsidRPr="00000000">
        <w:rPr>
          <w:rtl w:val="0"/>
        </w:rPr>
        <w:t xml:space="preserve">    m "Y-Yes! Ahaha!"</w:t>
      </w:r>
    </w:p>
    <w:p w:rsidR="00000000" w:rsidDel="00000000" w:rsidP="00000000" w:rsidRDefault="00000000" w:rsidRPr="00000000" w14:paraId="00002A95">
      <w:pPr>
        <w:pageBreakBefore w:val="0"/>
        <w:rPr/>
      </w:pPr>
      <w:r w:rsidDel="00000000" w:rsidR="00000000" w:rsidRPr="00000000">
        <w:rPr>
          <w:rtl w:val="0"/>
        </w:rPr>
        <w:t xml:space="preserve">    mc "Weeeeell... What about earlier today? At my house?"</w:t>
      </w:r>
    </w:p>
    <w:p w:rsidR="00000000" w:rsidDel="00000000" w:rsidP="00000000" w:rsidRDefault="00000000" w:rsidRPr="00000000" w14:paraId="00002A96">
      <w:pPr>
        <w:pageBreakBefore w:val="0"/>
        <w:rPr/>
      </w:pPr>
      <w:r w:rsidDel="00000000" w:rsidR="00000000" w:rsidRPr="00000000">
        <w:rPr>
          <w:rtl w:val="0"/>
        </w:rPr>
        <w:t xml:space="preserve">    "Monika immediately stopped. She looked up at me in gasps for air."</w:t>
      </w:r>
    </w:p>
    <w:p w:rsidR="00000000" w:rsidDel="00000000" w:rsidP="00000000" w:rsidRDefault="00000000" w:rsidRPr="00000000" w14:paraId="00002A97">
      <w:pPr>
        <w:pageBreakBefore w:val="0"/>
        <w:rPr/>
      </w:pPr>
      <w:r w:rsidDel="00000000" w:rsidR="00000000" w:rsidRPr="00000000">
        <w:rPr>
          <w:rtl w:val="0"/>
        </w:rPr>
        <w:t xml:space="preserve">    m "Do your worst~."</w:t>
      </w:r>
    </w:p>
    <w:p w:rsidR="00000000" w:rsidDel="00000000" w:rsidP="00000000" w:rsidRDefault="00000000" w:rsidRPr="00000000" w14:paraId="00002A98">
      <w:pPr>
        <w:pageBreakBefore w:val="0"/>
        <w:rPr/>
      </w:pPr>
      <w:r w:rsidDel="00000000" w:rsidR="00000000" w:rsidRPr="00000000">
        <w:rPr>
          <w:rtl w:val="0"/>
        </w:rPr>
        <w:t xml:space="preserve">    </w:t>
      </w:r>
    </w:p>
    <w:p w:rsidR="00000000" w:rsidDel="00000000" w:rsidP="00000000" w:rsidRDefault="00000000" w:rsidRPr="00000000" w14:paraId="00002A99">
      <w:pPr>
        <w:pageBreakBefore w:val="0"/>
        <w:rPr/>
      </w:pPr>
      <w:r w:rsidDel="00000000" w:rsidR="00000000" w:rsidRPr="00000000">
        <w:rPr>
          <w:rtl w:val="0"/>
        </w:rPr>
      </w:r>
    </w:p>
    <w:p w:rsidR="00000000" w:rsidDel="00000000" w:rsidP="00000000" w:rsidRDefault="00000000" w:rsidRPr="00000000" w14:paraId="00002A9A">
      <w:pPr>
        <w:pageBreakBefore w:val="0"/>
        <w:rPr/>
      </w:pPr>
      <w:r w:rsidDel="00000000" w:rsidR="00000000" w:rsidRPr="00000000">
        <w:rPr>
          <w:rtl w:val="0"/>
        </w:rPr>
      </w:r>
    </w:p>
    <w:p w:rsidR="00000000" w:rsidDel="00000000" w:rsidP="00000000" w:rsidRDefault="00000000" w:rsidRPr="00000000" w14:paraId="00002A9B">
      <w:pPr>
        <w:pageBreakBefore w:val="0"/>
        <w:rPr/>
      </w:pPr>
      <w:r w:rsidDel="00000000" w:rsidR="00000000" w:rsidRPr="00000000">
        <w:rPr>
          <w:rtl w:val="0"/>
        </w:rPr>
        <w:t xml:space="preserve">    </w:t>
      </w:r>
    </w:p>
    <w:p w:rsidR="00000000" w:rsidDel="00000000" w:rsidP="00000000" w:rsidRDefault="00000000" w:rsidRPr="00000000" w14:paraId="00002A9C">
      <w:pPr>
        <w:pageBreakBefore w:val="0"/>
        <w:rPr/>
      </w:pPr>
      <w:r w:rsidDel="00000000" w:rsidR="00000000" w:rsidRPr="00000000">
        <w:rPr>
          <w:rtl w:val="0"/>
        </w:rPr>
      </w:r>
    </w:p>
    <w:p w:rsidR="00000000" w:rsidDel="00000000" w:rsidP="00000000" w:rsidRDefault="00000000" w:rsidRPr="00000000" w14:paraId="00002A9D">
      <w:pPr>
        <w:pageBreakBefore w:val="0"/>
        <w:rPr/>
      </w:pPr>
      <w:r w:rsidDel="00000000" w:rsidR="00000000" w:rsidRPr="00000000">
        <w:rPr>
          <w:rtl w:val="0"/>
        </w:rPr>
        <w:t xml:space="preserve">    </w:t>
      </w:r>
    </w:p>
    <w:p w:rsidR="00000000" w:rsidDel="00000000" w:rsidP="00000000" w:rsidRDefault="00000000" w:rsidRPr="00000000" w14:paraId="00002A9E">
      <w:pPr>
        <w:pageBreakBefore w:val="0"/>
        <w:rPr/>
      </w:pPr>
      <w:r w:rsidDel="00000000" w:rsidR="00000000" w:rsidRPr="00000000">
        <w:rPr>
          <w:rtl w:val="0"/>
        </w:rPr>
        <w:t xml:space="preserve">    </w:t>
      </w:r>
    </w:p>
    <w:p w:rsidR="00000000" w:rsidDel="00000000" w:rsidP="00000000" w:rsidRDefault="00000000" w:rsidRPr="00000000" w14:paraId="00002A9F">
      <w:pPr>
        <w:pageBreakBefore w:val="0"/>
        <w:rPr/>
      </w:pPr>
      <w:r w:rsidDel="00000000" w:rsidR="00000000" w:rsidRPr="00000000">
        <w:rPr>
          <w:rtl w:val="0"/>
        </w:rPr>
        <w:t xml:space="preserve">    </w:t>
      </w:r>
    </w:p>
    <w:p w:rsidR="00000000" w:rsidDel="00000000" w:rsidP="00000000" w:rsidRDefault="00000000" w:rsidRPr="00000000" w14:paraId="00002AA0">
      <w:pPr>
        <w:pageBreakBefore w:val="0"/>
        <w:rPr/>
      </w:pPr>
      <w:r w:rsidDel="00000000" w:rsidR="00000000" w:rsidRPr="00000000">
        <w:rPr>
          <w:rtl w:val="0"/>
        </w:rPr>
        <w:t xml:space="preserve">    </w:t>
      </w:r>
    </w:p>
    <w:p w:rsidR="00000000" w:rsidDel="00000000" w:rsidP="00000000" w:rsidRDefault="00000000" w:rsidRPr="00000000" w14:paraId="00002AA1">
      <w:pPr>
        <w:pageBreakBefore w:val="0"/>
        <w:rPr/>
      </w:pPr>
      <w:r w:rsidDel="00000000" w:rsidR="00000000" w:rsidRPr="00000000">
        <w:rPr>
          <w:rtl w:val="0"/>
        </w:rPr>
        <w:t xml:space="preserve">    </w:t>
      </w:r>
    </w:p>
    <w:p w:rsidR="00000000" w:rsidDel="00000000" w:rsidP="00000000" w:rsidRDefault="00000000" w:rsidRPr="00000000" w14:paraId="00002AA2">
      <w:pPr>
        <w:pageBreakBefore w:val="0"/>
        <w:rPr/>
      </w:pPr>
      <w:r w:rsidDel="00000000" w:rsidR="00000000" w:rsidRPr="00000000">
        <w:rPr>
          <w:rtl w:val="0"/>
        </w:rPr>
        <w:t xml:space="preserve">    </w:t>
      </w:r>
    </w:p>
    <w:p w:rsidR="00000000" w:rsidDel="00000000" w:rsidP="00000000" w:rsidRDefault="00000000" w:rsidRPr="00000000" w14:paraId="00002AA3">
      <w:pPr>
        <w:pageBreakBefore w:val="0"/>
        <w:rPr/>
      </w:pPr>
      <w:r w:rsidDel="00000000" w:rsidR="00000000" w:rsidRPr="00000000">
        <w:rPr>
          <w:rtl w:val="0"/>
        </w:rPr>
        <w:t xml:space="preserve">    </w:t>
        <w:br w:type="textWrapping"/>
        <w:t xml:space="preserve">    </w:t>
      </w:r>
    </w:p>
    <w:p w:rsidR="00000000" w:rsidDel="00000000" w:rsidP="00000000" w:rsidRDefault="00000000" w:rsidRPr="00000000" w14:paraId="00002AA4">
      <w:pPr>
        <w:pageBreakBefore w:val="0"/>
        <w:rPr/>
      </w:pPr>
      <w:r w:rsidDel="00000000" w:rsidR="00000000" w:rsidRPr="00000000">
        <w:rPr>
          <w:rtl w:val="0"/>
        </w:rPr>
      </w:r>
    </w:p>
    <w:p w:rsidR="00000000" w:rsidDel="00000000" w:rsidP="00000000" w:rsidRDefault="00000000" w:rsidRPr="00000000" w14:paraId="00002AA5">
      <w:pPr>
        <w:pageBreakBefore w:val="0"/>
        <w:rPr/>
      </w:pPr>
      <w:r w:rsidDel="00000000" w:rsidR="00000000" w:rsidRPr="00000000">
        <w:rPr>
          <w:rtl w:val="0"/>
        </w:rPr>
        <w:t xml:space="preserve">    </w:t>
      </w:r>
    </w:p>
    <w:p w:rsidR="00000000" w:rsidDel="00000000" w:rsidP="00000000" w:rsidRDefault="00000000" w:rsidRPr="00000000" w14:paraId="00002AA6">
      <w:pPr>
        <w:pageBreakBefore w:val="0"/>
        <w:rPr/>
      </w:pPr>
      <w:r w:rsidDel="00000000" w:rsidR="00000000" w:rsidRPr="00000000">
        <w:rPr>
          <w:rtl w:val="0"/>
        </w:rPr>
        <w:t xml:space="preserve">    </w:t>
      </w:r>
    </w:p>
    <w:p w:rsidR="00000000" w:rsidDel="00000000" w:rsidP="00000000" w:rsidRDefault="00000000" w:rsidRPr="00000000" w14:paraId="00002AA7">
      <w:pPr>
        <w:pageBreakBefore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2AA8">
      <w:pPr>
        <w:pageBreakBefore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  </w:t>
      </w:r>
    </w:p>
    <w:p w:rsidR="00000000" w:rsidDel="00000000" w:rsidP="00000000" w:rsidRDefault="00000000" w:rsidRPr="00000000" w14:paraId="00002AA9">
      <w:pPr>
        <w:pageBreakBefore w:val="0"/>
        <w:rPr/>
      </w:pPr>
      <w:r w:rsidDel="00000000" w:rsidR="00000000" w:rsidRPr="00000000">
        <w:rPr>
          <w:rtl w:val="0"/>
        </w:rPr>
      </w:r>
    </w:p>
    <w:p w:rsidR="00000000" w:rsidDel="00000000" w:rsidP="00000000" w:rsidRDefault="00000000" w:rsidRPr="00000000" w14:paraId="00002AAA">
      <w:pPr>
        <w:pageBreakBefore w:val="0"/>
        <w:rPr/>
      </w:pPr>
      <w:r w:rsidDel="00000000" w:rsidR="00000000" w:rsidRPr="00000000">
        <w:rPr>
          <w:rtl w:val="0"/>
        </w:rPr>
        <w:t xml:space="preserve">    </w:t>
      </w:r>
    </w:p>
    <w:p w:rsidR="00000000" w:rsidDel="00000000" w:rsidP="00000000" w:rsidRDefault="00000000" w:rsidRPr="00000000" w14:paraId="00002AAB">
      <w:pPr>
        <w:pageBreakBefore w:val="0"/>
        <w:rPr/>
      </w:pPr>
      <w:r w:rsidDel="00000000" w:rsidR="00000000" w:rsidRPr="00000000">
        <w:rPr>
          <w:rtl w:val="0"/>
        </w:rPr>
        <w:t xml:space="preserve">    </w:t>
      </w:r>
    </w:p>
    <w:p w:rsidR="00000000" w:rsidDel="00000000" w:rsidP="00000000" w:rsidRDefault="00000000" w:rsidRPr="00000000" w14:paraId="00002AAC">
      <w:pPr>
        <w:pageBreakBefore w:val="0"/>
        <w:rPr/>
      </w:pPr>
      <w:r w:rsidDel="00000000" w:rsidR="00000000" w:rsidRPr="00000000">
        <w:rPr>
          <w:rtl w:val="0"/>
        </w:rPr>
        <w:t xml:space="preserve">    </w:t>
      </w:r>
    </w:p>
    <w:p w:rsidR="00000000" w:rsidDel="00000000" w:rsidP="00000000" w:rsidRDefault="00000000" w:rsidRPr="00000000" w14:paraId="00002AAD">
      <w:pPr>
        <w:pageBreakBefore w:val="0"/>
        <w:rPr/>
      </w:pPr>
      <w:r w:rsidDel="00000000" w:rsidR="00000000" w:rsidRPr="00000000">
        <w:rPr>
          <w:rtl w:val="0"/>
        </w:rPr>
        <w:t xml:space="preserve">    </w:t>
      </w:r>
    </w:p>
    <w:p w:rsidR="00000000" w:rsidDel="00000000" w:rsidP="00000000" w:rsidRDefault="00000000" w:rsidRPr="00000000" w14:paraId="00002AAE">
      <w:pPr>
        <w:pageBreakBefore w:val="0"/>
        <w:rPr/>
      </w:pPr>
      <w:r w:rsidDel="00000000" w:rsidR="00000000" w:rsidRPr="00000000">
        <w:rPr>
          <w:rtl w:val="0"/>
        </w:rPr>
        <w:t xml:space="preserve">    </w:t>
      </w:r>
    </w:p>
    <w:p w:rsidR="00000000" w:rsidDel="00000000" w:rsidP="00000000" w:rsidRDefault="00000000" w:rsidRPr="00000000" w14:paraId="00002AAF">
      <w:pPr>
        <w:pageBreakBefore w:val="0"/>
        <w:rPr/>
      </w:pPr>
      <w:r w:rsidDel="00000000" w:rsidR="00000000" w:rsidRPr="00000000">
        <w:rPr>
          <w:rtl w:val="0"/>
        </w:rPr>
        <w:t xml:space="preserve">    </w:t>
      </w:r>
    </w:p>
    <w:p w:rsidR="00000000" w:rsidDel="00000000" w:rsidP="00000000" w:rsidRDefault="00000000" w:rsidRPr="00000000" w14:paraId="00002AB0">
      <w:pPr>
        <w:pageBreakBefore w:val="0"/>
        <w:rPr/>
      </w:pPr>
      <w:r w:rsidDel="00000000" w:rsidR="00000000" w:rsidRPr="00000000">
        <w:rPr>
          <w:rtl w:val="0"/>
        </w:rPr>
        <w:t xml:space="preserve">    </w:t>
      </w:r>
    </w:p>
    <w:p w:rsidR="00000000" w:rsidDel="00000000" w:rsidP="00000000" w:rsidRDefault="00000000" w:rsidRPr="00000000" w14:paraId="00002AB1">
      <w:pPr>
        <w:pageBreakBefore w:val="0"/>
        <w:rPr/>
      </w:pPr>
      <w:r w:rsidDel="00000000" w:rsidR="00000000" w:rsidRPr="00000000">
        <w:rPr>
          <w:rtl w:val="0"/>
        </w:rPr>
        <w:t xml:space="preserve">    </w:t>
      </w:r>
    </w:p>
    <w:p w:rsidR="00000000" w:rsidDel="00000000" w:rsidP="00000000" w:rsidRDefault="00000000" w:rsidRPr="00000000" w14:paraId="00002AB2">
      <w:pPr>
        <w:pageBreakBefore w:val="0"/>
        <w:rPr/>
      </w:pPr>
      <w:r w:rsidDel="00000000" w:rsidR="00000000" w:rsidRPr="00000000">
        <w:rPr>
          <w:rtl w:val="0"/>
        </w:rPr>
        <w:t xml:space="preserve">    </w:t>
      </w:r>
    </w:p>
    <w:p w:rsidR="00000000" w:rsidDel="00000000" w:rsidP="00000000" w:rsidRDefault="00000000" w:rsidRPr="00000000" w14:paraId="00002AB3">
      <w:pPr>
        <w:pStyle w:val="Heading2"/>
        <w:pageBreakBefore w:val="0"/>
        <w:rPr/>
      </w:pPr>
      <w:bookmarkStart w:colFirst="0" w:colLast="0" w:name="_hbs4ka3vke1d" w:id="13"/>
      <w:bookmarkEnd w:id="13"/>
      <w:r w:rsidDel="00000000" w:rsidR="00000000" w:rsidRPr="00000000">
        <w:rPr>
          <w:rtl w:val="0"/>
        </w:rPr>
        <w:t xml:space="preserve">Scene 7: Beach Trip (Pure?)</w:t>
      </w:r>
    </w:p>
    <w:p w:rsidR="00000000" w:rsidDel="00000000" w:rsidP="00000000" w:rsidRDefault="00000000" w:rsidRPr="00000000" w14:paraId="00002AB4">
      <w:pPr>
        <w:pageBreakBefore w:val="0"/>
        <w:rPr/>
      </w:pPr>
      <w:r w:rsidDel="00000000" w:rsidR="00000000" w:rsidRPr="00000000">
        <w:rPr>
          <w:rtl w:val="0"/>
        </w:rPr>
      </w:r>
    </w:p>
    <w:p w:rsidR="00000000" w:rsidDel="00000000" w:rsidP="00000000" w:rsidRDefault="00000000" w:rsidRPr="00000000" w14:paraId="00002AB5">
      <w:pPr>
        <w:pageBreakBefore w:val="0"/>
        <w:rPr/>
      </w:pPr>
      <w:r w:rsidDel="00000000" w:rsidR="00000000" w:rsidRPr="00000000">
        <w:rPr>
          <w:rtl w:val="0"/>
        </w:rPr>
        <w:t xml:space="preserve">Assets Needed:</w:t>
      </w:r>
    </w:p>
    <w:p w:rsidR="00000000" w:rsidDel="00000000" w:rsidP="00000000" w:rsidRDefault="00000000" w:rsidRPr="00000000" w14:paraId="00002AB6">
      <w:pPr>
        <w:pageBreakBefore w:val="0"/>
        <w:rPr/>
      </w:pPr>
      <w:r w:rsidDel="00000000" w:rsidR="00000000" w:rsidRPr="00000000">
        <w:rPr>
          <w:rtl w:val="0"/>
        </w:rPr>
        <w:t xml:space="preserve">[Sky CG should be of the sky, or of Monika looking up at it]</w:t>
      </w:r>
    </w:p>
    <w:p w:rsidR="00000000" w:rsidDel="00000000" w:rsidP="00000000" w:rsidRDefault="00000000" w:rsidRPr="00000000" w14:paraId="00002AB7">
      <w:pPr>
        <w:pageBreakBefore w:val="0"/>
        <w:rPr/>
      </w:pPr>
      <w:r w:rsidDel="00000000" w:rsidR="00000000" w:rsidRPr="00000000">
        <w:rPr>
          <w:rtl w:val="0"/>
        </w:rPr>
        <w:t xml:space="preserve">[casual clothes sprite &amp; (Blue) bikini / yellow giraffe waist floaty sprite for Sayori]</w:t>
      </w:r>
    </w:p>
    <w:p w:rsidR="00000000" w:rsidDel="00000000" w:rsidP="00000000" w:rsidRDefault="00000000" w:rsidRPr="00000000" w14:paraId="00002AB8">
      <w:pPr>
        <w:pageBreakBefore w:val="0"/>
        <w:rPr/>
      </w:pPr>
      <w:r w:rsidDel="00000000" w:rsidR="00000000" w:rsidRPr="00000000">
        <w:rPr>
          <w:rtl w:val="0"/>
        </w:rPr>
        <w:t xml:space="preserve">[(Purple) bikini sprite for Yuri]</w:t>
      </w:r>
    </w:p>
    <w:p w:rsidR="00000000" w:rsidDel="00000000" w:rsidP="00000000" w:rsidRDefault="00000000" w:rsidRPr="00000000" w14:paraId="00002AB9">
      <w:pPr>
        <w:pageBreakBefore w:val="0"/>
        <w:rPr/>
      </w:pPr>
      <w:r w:rsidDel="00000000" w:rsidR="00000000" w:rsidRPr="00000000">
        <w:rPr>
          <w:rtl w:val="0"/>
        </w:rPr>
        <w:t xml:space="preserve">[(Pink &amp; White) one-piece for Natsuki]</w:t>
      </w:r>
    </w:p>
    <w:p w:rsidR="00000000" w:rsidDel="00000000" w:rsidP="00000000" w:rsidRDefault="00000000" w:rsidRPr="00000000" w14:paraId="00002ABA">
      <w:pPr>
        <w:pageBreakBefore w:val="0"/>
        <w:rPr/>
      </w:pPr>
      <w:r w:rsidDel="00000000" w:rsidR="00000000" w:rsidRPr="00000000">
        <w:rPr>
          <w:rtl w:val="0"/>
        </w:rPr>
        <w:t xml:space="preserve">[Casual clothes sprite, (Green) bikini sprite &amp; (blue) small bikini sprite (wink) for Monika]</w:t>
      </w:r>
    </w:p>
    <w:p w:rsidR="00000000" w:rsidDel="00000000" w:rsidP="00000000" w:rsidRDefault="00000000" w:rsidRPr="00000000" w14:paraId="00002ABB">
      <w:pPr>
        <w:pageBreakBefore w:val="0"/>
        <w:rPr/>
      </w:pPr>
      <w:r w:rsidDel="00000000" w:rsidR="00000000" w:rsidRPr="00000000">
        <w:rPr>
          <w:rtl w:val="0"/>
        </w:rPr>
      </w:r>
    </w:p>
    <w:p w:rsidR="00000000" w:rsidDel="00000000" w:rsidP="00000000" w:rsidRDefault="00000000" w:rsidRPr="00000000" w14:paraId="00002ABC">
      <w:pPr>
        <w:pageBreakBefore w:val="0"/>
        <w:rPr/>
      </w:pPr>
      <w:r w:rsidDel="00000000" w:rsidR="00000000" w:rsidRPr="00000000">
        <w:rPr>
          <w:rtl w:val="0"/>
        </w:rPr>
        <w:t xml:space="preserve">“I'm just finishing up a game of </w:t>
      </w:r>
      <w:r w:rsidDel="00000000" w:rsidR="00000000" w:rsidRPr="00000000">
        <w:rPr>
          <w:i w:val="1"/>
          <w:rtl w:val="0"/>
        </w:rPr>
        <w:t xml:space="preserve">Rumble III</w:t>
      </w:r>
      <w:r w:rsidDel="00000000" w:rsidR="00000000" w:rsidRPr="00000000">
        <w:rPr>
          <w:rtl w:val="0"/>
        </w:rPr>
        <w:t xml:space="preserve"> when I hear a knock at the door.”</w:t>
      </w:r>
    </w:p>
    <w:p w:rsidR="00000000" w:rsidDel="00000000" w:rsidP="00000000" w:rsidRDefault="00000000" w:rsidRPr="00000000" w14:paraId="00002ABD">
      <w:pPr>
        <w:pageBreakBefore w:val="0"/>
        <w:rPr/>
      </w:pPr>
      <w:r w:rsidDel="00000000" w:rsidR="00000000" w:rsidRPr="00000000">
        <w:rPr>
          <w:rtl w:val="0"/>
        </w:rPr>
        <w:t xml:space="preserve">“I know who it is, of course. Not that she needs to knock.”</w:t>
      </w:r>
    </w:p>
    <w:p w:rsidR="00000000" w:rsidDel="00000000" w:rsidP="00000000" w:rsidRDefault="00000000" w:rsidRPr="00000000" w14:paraId="00002ABE">
      <w:pPr>
        <w:pageBreakBefore w:val="0"/>
        <w:rPr/>
      </w:pPr>
      <w:r w:rsidDel="00000000" w:rsidR="00000000" w:rsidRPr="00000000">
        <w:rPr>
          <w:rtl w:val="0"/>
        </w:rPr>
        <w:t xml:space="preserve">MC: “Door's unlocked, come on in!”</w:t>
      </w:r>
    </w:p>
    <w:p w:rsidR="00000000" w:rsidDel="00000000" w:rsidP="00000000" w:rsidRDefault="00000000" w:rsidRPr="00000000" w14:paraId="00002ABF">
      <w:pPr>
        <w:pageBreakBefore w:val="0"/>
        <w:rPr/>
      </w:pPr>
      <w:r w:rsidDel="00000000" w:rsidR="00000000" w:rsidRPr="00000000">
        <w:rPr>
          <w:rtl w:val="0"/>
        </w:rPr>
        <w:t xml:space="preserve">“The door is flung open by Monika. She has a small bag on her shoulder.”</w:t>
      </w:r>
    </w:p>
    <w:p w:rsidR="00000000" w:rsidDel="00000000" w:rsidP="00000000" w:rsidRDefault="00000000" w:rsidRPr="00000000" w14:paraId="00002AC0">
      <w:pPr>
        <w:pageBreakBefore w:val="0"/>
        <w:rPr/>
      </w:pPr>
      <w:r w:rsidDel="00000000" w:rsidR="00000000" w:rsidRPr="00000000">
        <w:rPr>
          <w:rtl w:val="0"/>
        </w:rPr>
        <w:t xml:space="preserve">Monika: “Hey, [player]!”</w:t>
      </w:r>
    </w:p>
    <w:p w:rsidR="00000000" w:rsidDel="00000000" w:rsidP="00000000" w:rsidRDefault="00000000" w:rsidRPr="00000000" w14:paraId="00002AC1">
      <w:pPr>
        <w:pageBreakBefore w:val="0"/>
        <w:rPr/>
      </w:pPr>
      <w:r w:rsidDel="00000000" w:rsidR="00000000" w:rsidRPr="00000000">
        <w:rPr>
          <w:rtl w:val="0"/>
        </w:rPr>
        <w:t xml:space="preserve">MC: “Hiya, what's in the bag?”</w:t>
      </w:r>
    </w:p>
    <w:p w:rsidR="00000000" w:rsidDel="00000000" w:rsidP="00000000" w:rsidRDefault="00000000" w:rsidRPr="00000000" w14:paraId="00002AC2">
      <w:pPr>
        <w:pageBreakBefore w:val="0"/>
        <w:rPr/>
      </w:pPr>
      <w:r w:rsidDel="00000000" w:rsidR="00000000" w:rsidRPr="00000000">
        <w:rPr>
          <w:rtl w:val="0"/>
        </w:rPr>
        <w:t xml:space="preserve">“Monika slips the bag off her shoulder.”</w:t>
      </w:r>
    </w:p>
    <w:p w:rsidR="00000000" w:rsidDel="00000000" w:rsidP="00000000" w:rsidRDefault="00000000" w:rsidRPr="00000000" w14:paraId="00002AC3">
      <w:pPr>
        <w:pageBreakBefore w:val="0"/>
        <w:rPr/>
      </w:pPr>
      <w:r w:rsidDel="00000000" w:rsidR="00000000" w:rsidRPr="00000000">
        <w:rPr>
          <w:rtl w:val="0"/>
        </w:rPr>
        <w:t xml:space="preserve">Monika: “You chose our activity last week! It's my turn, right?”</w:t>
      </w:r>
    </w:p>
    <w:p w:rsidR="00000000" w:rsidDel="00000000" w:rsidP="00000000" w:rsidRDefault="00000000" w:rsidRPr="00000000" w14:paraId="00002AC4">
      <w:pPr>
        <w:pageBreakBefore w:val="0"/>
        <w:rPr/>
      </w:pPr>
      <w:r w:rsidDel="00000000" w:rsidR="00000000" w:rsidRPr="00000000">
        <w:rPr>
          <w:rtl w:val="0"/>
        </w:rPr>
        <w:t xml:space="preserve">“Monika reaches into the bag and pulls out a small green bikini top.”</w:t>
      </w:r>
    </w:p>
    <w:p w:rsidR="00000000" w:rsidDel="00000000" w:rsidP="00000000" w:rsidRDefault="00000000" w:rsidRPr="00000000" w14:paraId="00002AC5">
      <w:pPr>
        <w:pageBreakBefore w:val="0"/>
        <w:rPr/>
      </w:pPr>
      <w:r w:rsidDel="00000000" w:rsidR="00000000" w:rsidRPr="00000000">
        <w:rPr>
          <w:rtl w:val="0"/>
        </w:rPr>
        <w:t xml:space="preserve">Monika: “We're going to the beach!”</w:t>
      </w:r>
    </w:p>
    <w:p w:rsidR="00000000" w:rsidDel="00000000" w:rsidP="00000000" w:rsidRDefault="00000000" w:rsidRPr="00000000" w14:paraId="00002AC6">
      <w:pPr>
        <w:pageBreakBefore w:val="0"/>
        <w:rPr/>
      </w:pPr>
      <w:r w:rsidDel="00000000" w:rsidR="00000000" w:rsidRPr="00000000">
        <w:rPr>
          <w:rtl w:val="0"/>
        </w:rPr>
        <w:t xml:space="preserve">MC: “The beach?”</w:t>
      </w:r>
    </w:p>
    <w:p w:rsidR="00000000" w:rsidDel="00000000" w:rsidP="00000000" w:rsidRDefault="00000000" w:rsidRPr="00000000" w14:paraId="00002AC7">
      <w:pPr>
        <w:pageBreakBefore w:val="0"/>
        <w:rPr/>
      </w:pPr>
      <w:r w:rsidDel="00000000" w:rsidR="00000000" w:rsidRPr="00000000">
        <w:rPr>
          <w:rtl w:val="0"/>
        </w:rPr>
        <w:t xml:space="preserve">MC: “Isn't the beach, like, twenty minutes away?”</w:t>
      </w:r>
    </w:p>
    <w:p w:rsidR="00000000" w:rsidDel="00000000" w:rsidP="00000000" w:rsidRDefault="00000000" w:rsidRPr="00000000" w14:paraId="00002AC8">
      <w:pPr>
        <w:pageBreakBefore w:val="0"/>
        <w:rPr/>
      </w:pPr>
      <w:r w:rsidDel="00000000" w:rsidR="00000000" w:rsidRPr="00000000">
        <w:rPr>
          <w:rtl w:val="0"/>
        </w:rPr>
        <w:t xml:space="preserve">“Monika takes on a pouty expression.”</w:t>
      </w:r>
    </w:p>
    <w:p w:rsidR="00000000" w:rsidDel="00000000" w:rsidP="00000000" w:rsidRDefault="00000000" w:rsidRPr="00000000" w14:paraId="00002AC9">
      <w:pPr>
        <w:pageBreakBefore w:val="0"/>
        <w:rPr/>
      </w:pPr>
      <w:r w:rsidDel="00000000" w:rsidR="00000000" w:rsidRPr="00000000">
        <w:rPr>
          <w:rtl w:val="0"/>
        </w:rPr>
        <w:t xml:space="preserve">Monika: “You need some sun! I don't want you to shrivel up.”</w:t>
      </w:r>
    </w:p>
    <w:p w:rsidR="00000000" w:rsidDel="00000000" w:rsidP="00000000" w:rsidRDefault="00000000" w:rsidRPr="00000000" w14:paraId="00002ACA">
      <w:pPr>
        <w:pageBreakBefore w:val="0"/>
        <w:rPr/>
      </w:pPr>
      <w:r w:rsidDel="00000000" w:rsidR="00000000" w:rsidRPr="00000000">
        <w:rPr>
          <w:rtl w:val="0"/>
        </w:rPr>
        <w:t xml:space="preserve">Monika: “I doubt sleeping with a raisin would be very enjoyable.”</w:t>
      </w:r>
    </w:p>
    <w:p w:rsidR="00000000" w:rsidDel="00000000" w:rsidP="00000000" w:rsidRDefault="00000000" w:rsidRPr="00000000" w14:paraId="00002ACB">
      <w:pPr>
        <w:pageBreakBefore w:val="0"/>
        <w:rPr/>
      </w:pPr>
      <w:r w:rsidDel="00000000" w:rsidR="00000000" w:rsidRPr="00000000">
        <w:rPr>
          <w:rtl w:val="0"/>
        </w:rPr>
        <w:t xml:space="preserve">“She laughs at her joke.”</w:t>
      </w:r>
    </w:p>
    <w:p w:rsidR="00000000" w:rsidDel="00000000" w:rsidP="00000000" w:rsidRDefault="00000000" w:rsidRPr="00000000" w14:paraId="00002ACC">
      <w:pPr>
        <w:pageBreakBefore w:val="0"/>
        <w:rPr/>
      </w:pPr>
      <w:r w:rsidDel="00000000" w:rsidR="00000000" w:rsidRPr="00000000">
        <w:rPr>
          <w:rtl w:val="0"/>
        </w:rPr>
        <w:t xml:space="preserve">“After a minute, when I don't move, she gestures to the stairs.”</w:t>
      </w:r>
    </w:p>
    <w:p w:rsidR="00000000" w:rsidDel="00000000" w:rsidP="00000000" w:rsidRDefault="00000000" w:rsidRPr="00000000" w14:paraId="00002ACD">
      <w:pPr>
        <w:pageBreakBefore w:val="0"/>
        <w:rPr/>
      </w:pPr>
      <w:r w:rsidDel="00000000" w:rsidR="00000000" w:rsidRPr="00000000">
        <w:rPr>
          <w:rtl w:val="0"/>
        </w:rPr>
        <w:t xml:space="preserve">Monika: “You have swim trunks, right?”</w:t>
      </w:r>
    </w:p>
    <w:p w:rsidR="00000000" w:rsidDel="00000000" w:rsidP="00000000" w:rsidRDefault="00000000" w:rsidRPr="00000000" w14:paraId="00002ACE">
      <w:pPr>
        <w:pageBreakBefore w:val="0"/>
        <w:rPr/>
      </w:pPr>
      <w:r w:rsidDel="00000000" w:rsidR="00000000" w:rsidRPr="00000000">
        <w:rPr>
          <w:rtl w:val="0"/>
        </w:rPr>
        <w:t xml:space="preserve">MC: “Yeah…”</w:t>
      </w:r>
    </w:p>
    <w:p w:rsidR="00000000" w:rsidDel="00000000" w:rsidP="00000000" w:rsidRDefault="00000000" w:rsidRPr="00000000" w14:paraId="00002ACF">
      <w:pPr>
        <w:pageBreakBefore w:val="0"/>
        <w:rPr/>
      </w:pPr>
      <w:r w:rsidDel="00000000" w:rsidR="00000000" w:rsidRPr="00000000">
        <w:rPr>
          <w:rtl w:val="0"/>
        </w:rPr>
        <w:t xml:space="preserve">Monika: “THEN WHAT ARE YOU WAITING FOR?!”</w:t>
      </w:r>
    </w:p>
    <w:p w:rsidR="00000000" w:rsidDel="00000000" w:rsidP="00000000" w:rsidRDefault="00000000" w:rsidRPr="00000000" w14:paraId="00002AD0">
      <w:pPr>
        <w:pageBreakBefore w:val="0"/>
        <w:rPr/>
      </w:pPr>
      <w:r w:rsidDel="00000000" w:rsidR="00000000" w:rsidRPr="00000000">
        <w:rPr>
          <w:rtl w:val="0"/>
        </w:rPr>
        <w:t xml:space="preserve">“At first I'm worried that I offended her, but then she returns to her usual cheery self.”</w:t>
      </w:r>
    </w:p>
    <w:p w:rsidR="00000000" w:rsidDel="00000000" w:rsidP="00000000" w:rsidRDefault="00000000" w:rsidRPr="00000000" w14:paraId="00002AD1">
      <w:pPr>
        <w:pageBreakBefore w:val="0"/>
        <w:rPr/>
      </w:pPr>
      <w:r w:rsidDel="00000000" w:rsidR="00000000" w:rsidRPr="00000000">
        <w:rPr>
          <w:rtl w:val="0"/>
        </w:rPr>
        <w:t xml:space="preserve">“I sigh and get up.”</w:t>
      </w:r>
    </w:p>
    <w:p w:rsidR="00000000" w:rsidDel="00000000" w:rsidP="00000000" w:rsidRDefault="00000000" w:rsidRPr="00000000" w14:paraId="00002AD2">
      <w:pPr>
        <w:pageBreakBefore w:val="0"/>
        <w:rPr/>
      </w:pPr>
      <w:r w:rsidDel="00000000" w:rsidR="00000000" w:rsidRPr="00000000">
        <w:rPr>
          <w:rtl w:val="0"/>
        </w:rPr>
        <w:t xml:space="preserve">Monika: “I'm gonna change down here. No peeking!”</w:t>
      </w:r>
    </w:p>
    <w:p w:rsidR="00000000" w:rsidDel="00000000" w:rsidP="00000000" w:rsidRDefault="00000000" w:rsidRPr="00000000" w14:paraId="00002AD3">
      <w:pPr>
        <w:pageBreakBefore w:val="0"/>
        <w:rPr/>
      </w:pPr>
      <w:r w:rsidDel="00000000" w:rsidR="00000000" w:rsidRPr="00000000">
        <w:rPr>
          <w:rtl w:val="0"/>
        </w:rPr>
        <w:t xml:space="preserve">“I start to climb the stairs slowly.”</w:t>
      </w:r>
    </w:p>
    <w:p w:rsidR="00000000" w:rsidDel="00000000" w:rsidP="00000000" w:rsidRDefault="00000000" w:rsidRPr="00000000" w14:paraId="00002AD4">
      <w:pPr>
        <w:pageBreakBefore w:val="0"/>
        <w:rPr/>
      </w:pPr>
      <w:r w:rsidDel="00000000" w:rsidR="00000000" w:rsidRPr="00000000">
        <w:rPr>
          <w:rtl w:val="0"/>
        </w:rPr>
        <w:t xml:space="preserve">Monika: “Hurry up, I want as much time as possible!”</w:t>
      </w:r>
    </w:p>
    <w:p w:rsidR="00000000" w:rsidDel="00000000" w:rsidP="00000000" w:rsidRDefault="00000000" w:rsidRPr="00000000" w14:paraId="00002AD5">
      <w:pPr>
        <w:pageBreakBefore w:val="0"/>
        <w:rPr/>
      </w:pPr>
      <w:r w:rsidDel="00000000" w:rsidR="00000000" w:rsidRPr="00000000">
        <w:rPr>
          <w:rtl w:val="0"/>
        </w:rPr>
        <w:t xml:space="preserve">“I speed up considerably and enter my room.”</w:t>
      </w:r>
    </w:p>
    <w:p w:rsidR="00000000" w:rsidDel="00000000" w:rsidP="00000000" w:rsidRDefault="00000000" w:rsidRPr="00000000" w14:paraId="00002AD6">
      <w:pPr>
        <w:pageBreakBefore w:val="0"/>
        <w:rPr/>
      </w:pPr>
      <w:r w:rsidDel="00000000" w:rsidR="00000000" w:rsidRPr="00000000">
        <w:rPr>
          <w:rtl w:val="0"/>
        </w:rPr>
        <w:t xml:space="preserve">“If I'm being totally honest, I haven't gone swimming in a year or two. No idea where my trunks are.”</w:t>
      </w:r>
    </w:p>
    <w:p w:rsidR="00000000" w:rsidDel="00000000" w:rsidP="00000000" w:rsidRDefault="00000000" w:rsidRPr="00000000" w14:paraId="00002AD7">
      <w:pPr>
        <w:pageBreakBefore w:val="0"/>
        <w:rPr/>
      </w:pPr>
      <w:r w:rsidDel="00000000" w:rsidR="00000000" w:rsidRPr="00000000">
        <w:rPr>
          <w:rtl w:val="0"/>
        </w:rPr>
        <w:t xml:space="preserve">“I start looking around.”</w:t>
      </w:r>
    </w:p>
    <w:p w:rsidR="00000000" w:rsidDel="00000000" w:rsidP="00000000" w:rsidRDefault="00000000" w:rsidRPr="00000000" w14:paraId="00002AD8">
      <w:pPr>
        <w:pageBreakBefore w:val="0"/>
        <w:rPr/>
      </w:pPr>
      <w:r w:rsidDel="00000000" w:rsidR="00000000" w:rsidRPr="00000000">
        <w:rPr>
          <w:rtl w:val="0"/>
        </w:rPr>
      </w:r>
    </w:p>
    <w:p w:rsidR="00000000" w:rsidDel="00000000" w:rsidP="00000000" w:rsidRDefault="00000000" w:rsidRPr="00000000" w14:paraId="00002AD9">
      <w:pPr>
        <w:pageBreakBefore w:val="0"/>
        <w:rPr/>
      </w:pPr>
      <w:r w:rsidDel="00000000" w:rsidR="00000000" w:rsidRPr="00000000">
        <w:rPr>
          <w:rtl w:val="0"/>
        </w:rPr>
        <w:t xml:space="preserve">[Fade to black for a moment, if that's possible]</w:t>
      </w:r>
    </w:p>
    <w:p w:rsidR="00000000" w:rsidDel="00000000" w:rsidP="00000000" w:rsidRDefault="00000000" w:rsidRPr="00000000" w14:paraId="00002ADA">
      <w:pPr>
        <w:pageBreakBefore w:val="0"/>
        <w:rPr/>
      </w:pPr>
      <w:r w:rsidDel="00000000" w:rsidR="00000000" w:rsidRPr="00000000">
        <w:rPr>
          <w:rtl w:val="0"/>
        </w:rPr>
      </w:r>
    </w:p>
    <w:p w:rsidR="00000000" w:rsidDel="00000000" w:rsidP="00000000" w:rsidRDefault="00000000" w:rsidRPr="00000000" w14:paraId="00002ADB">
      <w:pPr>
        <w:pageBreakBefore w:val="0"/>
        <w:rPr/>
      </w:pPr>
      <w:r w:rsidDel="00000000" w:rsidR="00000000" w:rsidRPr="00000000">
        <w:rPr>
          <w:rtl w:val="0"/>
        </w:rPr>
        <w:t xml:space="preserve">Monika: “[player], what are you doing up there?”</w:t>
      </w:r>
    </w:p>
    <w:p w:rsidR="00000000" w:rsidDel="00000000" w:rsidP="00000000" w:rsidRDefault="00000000" w:rsidRPr="00000000" w14:paraId="00002ADC">
      <w:pPr>
        <w:pageBreakBefore w:val="0"/>
        <w:rPr/>
      </w:pPr>
      <w:r w:rsidDel="00000000" w:rsidR="00000000" w:rsidRPr="00000000">
        <w:rPr>
          <w:rtl w:val="0"/>
        </w:rPr>
        <w:t xml:space="preserve">“I finally yank my old swimming trunks out from under my bed.”</w:t>
      </w:r>
    </w:p>
    <w:p w:rsidR="00000000" w:rsidDel="00000000" w:rsidP="00000000" w:rsidRDefault="00000000" w:rsidRPr="00000000" w14:paraId="00002ADD">
      <w:pPr>
        <w:pageBreakBefore w:val="0"/>
        <w:rPr/>
      </w:pPr>
      <w:r w:rsidDel="00000000" w:rsidR="00000000" w:rsidRPr="00000000">
        <w:rPr>
          <w:rtl w:val="0"/>
        </w:rPr>
        <w:t xml:space="preserve">“I quickly disrobe when I hear Monika climbing the stairs.”</w:t>
      </w:r>
    </w:p>
    <w:p w:rsidR="00000000" w:rsidDel="00000000" w:rsidP="00000000" w:rsidRDefault="00000000" w:rsidRPr="00000000" w14:paraId="00002ADE">
      <w:pPr>
        <w:pageBreakBefore w:val="0"/>
        <w:rPr/>
      </w:pPr>
      <w:r w:rsidDel="00000000" w:rsidR="00000000" w:rsidRPr="00000000">
        <w:rPr>
          <w:rtl w:val="0"/>
        </w:rPr>
        <w:t xml:space="preserve">MC: “Don't come in!”</w:t>
      </w:r>
    </w:p>
    <w:p w:rsidR="00000000" w:rsidDel="00000000" w:rsidP="00000000" w:rsidRDefault="00000000" w:rsidRPr="00000000" w14:paraId="00002ADF">
      <w:pPr>
        <w:pageBreakBefore w:val="0"/>
        <w:rPr/>
      </w:pPr>
      <w:r w:rsidDel="00000000" w:rsidR="00000000" w:rsidRPr="00000000">
        <w:rPr>
          <w:rtl w:val="0"/>
        </w:rPr>
        <w:t xml:space="preserve">“I pull the much too small trunks on.”</w:t>
      </w:r>
    </w:p>
    <w:p w:rsidR="00000000" w:rsidDel="00000000" w:rsidP="00000000" w:rsidRDefault="00000000" w:rsidRPr="00000000" w14:paraId="00002AE0">
      <w:pPr>
        <w:pageBreakBefore w:val="0"/>
        <w:rPr/>
      </w:pPr>
      <w:r w:rsidDel="00000000" w:rsidR="00000000" w:rsidRPr="00000000">
        <w:rPr>
          <w:rtl w:val="0"/>
        </w:rPr>
        <w:t xml:space="preserve">“They're extremely tight.”</w:t>
      </w:r>
    </w:p>
    <w:p w:rsidR="00000000" w:rsidDel="00000000" w:rsidP="00000000" w:rsidRDefault="00000000" w:rsidRPr="00000000" w14:paraId="00002AE1">
      <w:pPr>
        <w:pageBreakBefore w:val="0"/>
        <w:rPr/>
      </w:pPr>
      <w:r w:rsidDel="00000000" w:rsidR="00000000" w:rsidRPr="00000000">
        <w:rPr>
          <w:rtl w:val="0"/>
        </w:rPr>
        <w:t xml:space="preserve">“Eh, Monika won't care.”</w:t>
      </w:r>
    </w:p>
    <w:p w:rsidR="00000000" w:rsidDel="00000000" w:rsidP="00000000" w:rsidRDefault="00000000" w:rsidRPr="00000000" w14:paraId="00002AE2">
      <w:pPr>
        <w:pageBreakBefore w:val="0"/>
        <w:rPr/>
      </w:pPr>
      <w:r w:rsidDel="00000000" w:rsidR="00000000" w:rsidRPr="00000000">
        <w:rPr>
          <w:rtl w:val="0"/>
        </w:rPr>
        <w:t xml:space="preserve">“Hopefully.”</w:t>
      </w:r>
    </w:p>
    <w:p w:rsidR="00000000" w:rsidDel="00000000" w:rsidP="00000000" w:rsidRDefault="00000000" w:rsidRPr="00000000" w14:paraId="00002AE3">
      <w:pPr>
        <w:pageBreakBefore w:val="0"/>
        <w:rPr/>
      </w:pPr>
      <w:r w:rsidDel="00000000" w:rsidR="00000000" w:rsidRPr="00000000">
        <w:rPr>
          <w:rtl w:val="0"/>
        </w:rPr>
        <w:t xml:space="preserve">“I throw open the door.”</w:t>
      </w:r>
    </w:p>
    <w:p w:rsidR="00000000" w:rsidDel="00000000" w:rsidP="00000000" w:rsidRDefault="00000000" w:rsidRPr="00000000" w14:paraId="00002AE4">
      <w:pPr>
        <w:pageBreakBefore w:val="0"/>
        <w:rPr/>
      </w:pPr>
      <w:r w:rsidDel="00000000" w:rsidR="00000000" w:rsidRPr="00000000">
        <w:rPr>
          <w:rtl w:val="0"/>
        </w:rPr>
        <w:t xml:space="preserve">Monika: “Ready to go?”</w:t>
      </w:r>
    </w:p>
    <w:p w:rsidR="00000000" w:rsidDel="00000000" w:rsidP="00000000" w:rsidRDefault="00000000" w:rsidRPr="00000000" w14:paraId="00002AE5">
      <w:pPr>
        <w:pageBreakBefore w:val="0"/>
        <w:rPr/>
      </w:pPr>
      <w:r w:rsidDel="00000000" w:rsidR="00000000" w:rsidRPr="00000000">
        <w:rPr>
          <w:rtl w:val="0"/>
        </w:rPr>
        <w:t xml:space="preserve">“For a moment, I'm lost for words.”</w:t>
      </w:r>
    </w:p>
    <w:p w:rsidR="00000000" w:rsidDel="00000000" w:rsidP="00000000" w:rsidRDefault="00000000" w:rsidRPr="00000000" w14:paraId="00002AE6">
      <w:pPr>
        <w:pageBreakBefore w:val="0"/>
        <w:rPr/>
      </w:pPr>
      <w:r w:rsidDel="00000000" w:rsidR="00000000" w:rsidRPr="00000000">
        <w:rPr>
          <w:rtl w:val="0"/>
        </w:rPr>
        <w:t xml:space="preserve">“Monika is standing in front of the door in a blue bikini.”</w:t>
      </w:r>
    </w:p>
    <w:p w:rsidR="00000000" w:rsidDel="00000000" w:rsidP="00000000" w:rsidRDefault="00000000" w:rsidRPr="00000000" w14:paraId="00002AE7">
      <w:pPr>
        <w:pageBreakBefore w:val="0"/>
        <w:rPr/>
      </w:pPr>
      <w:r w:rsidDel="00000000" w:rsidR="00000000" w:rsidRPr="00000000">
        <w:rPr>
          <w:rtl w:val="0"/>
        </w:rPr>
        <w:t xml:space="preserve">“She's almost nude, as it seems her bikini is also a few sizes too small. Very little is left to the imagination.”</w:t>
      </w:r>
    </w:p>
    <w:p w:rsidR="00000000" w:rsidDel="00000000" w:rsidP="00000000" w:rsidRDefault="00000000" w:rsidRPr="00000000" w14:paraId="00002AE8">
      <w:pPr>
        <w:pageBreakBefore w:val="0"/>
        <w:rPr/>
      </w:pPr>
      <w:r w:rsidDel="00000000" w:rsidR="00000000" w:rsidRPr="00000000">
        <w:rPr>
          <w:rtl w:val="0"/>
        </w:rPr>
        <w:t xml:space="preserve">MC: “Uh...you're not going like that, are you?”</w:t>
      </w:r>
    </w:p>
    <w:p w:rsidR="00000000" w:rsidDel="00000000" w:rsidP="00000000" w:rsidRDefault="00000000" w:rsidRPr="00000000" w14:paraId="00002AE9">
      <w:pPr>
        <w:pageBreakBefore w:val="0"/>
        <w:rPr/>
      </w:pPr>
      <w:r w:rsidDel="00000000" w:rsidR="00000000" w:rsidRPr="00000000">
        <w:rPr>
          <w:rtl w:val="0"/>
        </w:rPr>
        <w:t xml:space="preserve">“Monika purses her lips.”</w:t>
      </w:r>
    </w:p>
    <w:p w:rsidR="00000000" w:rsidDel="00000000" w:rsidP="00000000" w:rsidRDefault="00000000" w:rsidRPr="00000000" w14:paraId="00002AEA">
      <w:pPr>
        <w:pageBreakBefore w:val="0"/>
        <w:rPr/>
      </w:pPr>
      <w:r w:rsidDel="00000000" w:rsidR="00000000" w:rsidRPr="00000000">
        <w:rPr>
          <w:rtl w:val="0"/>
        </w:rPr>
        <w:t xml:space="preserve">Monika: “What, don't you like it?”</w:t>
      </w:r>
    </w:p>
    <w:p w:rsidR="00000000" w:rsidDel="00000000" w:rsidP="00000000" w:rsidRDefault="00000000" w:rsidRPr="00000000" w14:paraId="00002AEB">
      <w:pPr>
        <w:pageBreakBefore w:val="0"/>
        <w:rPr/>
      </w:pPr>
      <w:r w:rsidDel="00000000" w:rsidR="00000000" w:rsidRPr="00000000">
        <w:rPr>
          <w:rtl w:val="0"/>
        </w:rPr>
        <w:t xml:space="preserve">“After a second of silence, she breaks out laughing.”</w:t>
      </w:r>
    </w:p>
    <w:p w:rsidR="00000000" w:rsidDel="00000000" w:rsidP="00000000" w:rsidRDefault="00000000" w:rsidRPr="00000000" w14:paraId="00002AEC">
      <w:pPr>
        <w:pageBreakBefore w:val="0"/>
        <w:rPr/>
      </w:pPr>
      <w:r w:rsidDel="00000000" w:rsidR="00000000" w:rsidRPr="00000000">
        <w:rPr>
          <w:rtl w:val="0"/>
        </w:rPr>
        <w:t xml:space="preserve">Monika: “You should see your face!”</w:t>
      </w:r>
    </w:p>
    <w:p w:rsidR="00000000" w:rsidDel="00000000" w:rsidP="00000000" w:rsidRDefault="00000000" w:rsidRPr="00000000" w14:paraId="00002AED">
      <w:pPr>
        <w:pageBreakBefore w:val="0"/>
        <w:rPr/>
      </w:pPr>
      <w:r w:rsidDel="00000000" w:rsidR="00000000" w:rsidRPr="00000000">
        <w:rPr>
          <w:rtl w:val="0"/>
        </w:rPr>
        <w:t xml:space="preserve">Monika: “Of course I'm not going like this, this fit me when I was fourteen!”</w:t>
      </w:r>
    </w:p>
    <w:p w:rsidR="00000000" w:rsidDel="00000000" w:rsidP="00000000" w:rsidRDefault="00000000" w:rsidRPr="00000000" w14:paraId="00002AEE">
      <w:pPr>
        <w:pageBreakBefore w:val="0"/>
        <w:rPr/>
      </w:pPr>
      <w:r w:rsidDel="00000000" w:rsidR="00000000" w:rsidRPr="00000000">
        <w:rPr>
          <w:rtl w:val="0"/>
        </w:rPr>
        <w:t xml:space="preserve">Monika: “The real one's downstairs, give me a second to change. No peeking!”</w:t>
      </w:r>
    </w:p>
    <w:p w:rsidR="00000000" w:rsidDel="00000000" w:rsidP="00000000" w:rsidRDefault="00000000" w:rsidRPr="00000000" w14:paraId="00002AEF">
      <w:pPr>
        <w:pageBreakBefore w:val="0"/>
        <w:rPr/>
      </w:pPr>
      <w:r w:rsidDel="00000000" w:rsidR="00000000" w:rsidRPr="00000000">
        <w:rPr>
          <w:rtl w:val="0"/>
        </w:rPr>
        <w:t xml:space="preserve">“After a minute or two, I hear Monika call out.”</w:t>
      </w:r>
    </w:p>
    <w:p w:rsidR="00000000" w:rsidDel="00000000" w:rsidP="00000000" w:rsidRDefault="00000000" w:rsidRPr="00000000" w14:paraId="00002AF0">
      <w:pPr>
        <w:pageBreakBefore w:val="0"/>
        <w:rPr/>
      </w:pPr>
      <w:r w:rsidDel="00000000" w:rsidR="00000000" w:rsidRPr="00000000">
        <w:rPr>
          <w:rtl w:val="0"/>
        </w:rPr>
        <w:t xml:space="preserve">Monika: “Come on, let's go!”</w:t>
      </w:r>
    </w:p>
    <w:p w:rsidR="00000000" w:rsidDel="00000000" w:rsidP="00000000" w:rsidRDefault="00000000" w:rsidRPr="00000000" w14:paraId="00002AF1">
      <w:pPr>
        <w:pageBreakBefore w:val="0"/>
        <w:rPr/>
      </w:pPr>
      <w:r w:rsidDel="00000000" w:rsidR="00000000" w:rsidRPr="00000000">
        <w:rPr>
          <w:rtl w:val="0"/>
        </w:rPr>
        <w:t xml:space="preserve">“I descend the stairs rather quickly, so as not to test Monika's anger.”</w:t>
      </w:r>
    </w:p>
    <w:p w:rsidR="00000000" w:rsidDel="00000000" w:rsidP="00000000" w:rsidRDefault="00000000" w:rsidRPr="00000000" w14:paraId="00002AF2">
      <w:pPr>
        <w:pageBreakBefore w:val="0"/>
        <w:rPr/>
      </w:pPr>
      <w:r w:rsidDel="00000000" w:rsidR="00000000" w:rsidRPr="00000000">
        <w:rPr>
          <w:rtl w:val="0"/>
        </w:rPr>
        <w:t xml:space="preserve">“She's already waiting by the door with her bag slung over her shoulder.”</w:t>
      </w:r>
    </w:p>
    <w:p w:rsidR="00000000" w:rsidDel="00000000" w:rsidP="00000000" w:rsidRDefault="00000000" w:rsidRPr="00000000" w14:paraId="00002AF3">
      <w:pPr>
        <w:pageBreakBefore w:val="0"/>
        <w:rPr/>
      </w:pPr>
      <w:r w:rsidDel="00000000" w:rsidR="00000000" w:rsidRPr="00000000">
        <w:rPr>
          <w:rtl w:val="0"/>
        </w:rPr>
        <w:t xml:space="preserve">“She had also already put on her casual clothes, to avoid any awkwardness walking to the beach.”</w:t>
      </w:r>
    </w:p>
    <w:p w:rsidR="00000000" w:rsidDel="00000000" w:rsidP="00000000" w:rsidRDefault="00000000" w:rsidRPr="00000000" w14:paraId="00002AF4">
      <w:pPr>
        <w:pageBreakBefore w:val="0"/>
        <w:rPr/>
      </w:pPr>
      <w:r w:rsidDel="00000000" w:rsidR="00000000" w:rsidRPr="00000000">
        <w:rPr>
          <w:rtl w:val="0"/>
        </w:rPr>
        <w:t xml:space="preserve">“As we exit the house, I spot someone walking toward us from down the street.”</w:t>
      </w:r>
    </w:p>
    <w:p w:rsidR="00000000" w:rsidDel="00000000" w:rsidP="00000000" w:rsidRDefault="00000000" w:rsidRPr="00000000" w14:paraId="00002AF5">
      <w:pPr>
        <w:pageBreakBefore w:val="0"/>
        <w:rPr/>
      </w:pPr>
      <w:r w:rsidDel="00000000" w:rsidR="00000000" w:rsidRPr="00000000">
        <w:rPr>
          <w:rtl w:val="0"/>
        </w:rPr>
        <w:t xml:space="preserve">Monika: “Is that…?”</w:t>
      </w:r>
    </w:p>
    <w:p w:rsidR="00000000" w:rsidDel="00000000" w:rsidP="00000000" w:rsidRDefault="00000000" w:rsidRPr="00000000" w14:paraId="00002AF6">
      <w:pPr>
        <w:pageBreakBefore w:val="0"/>
        <w:rPr/>
      </w:pPr>
      <w:r w:rsidDel="00000000" w:rsidR="00000000" w:rsidRPr="00000000">
        <w:rPr>
          <w:rtl w:val="0"/>
        </w:rPr>
        <w:t xml:space="preserve">“As the figure approaches, it turns out to be Sayori, dressed for the summer heat.”</w:t>
      </w:r>
    </w:p>
    <w:p w:rsidR="00000000" w:rsidDel="00000000" w:rsidP="00000000" w:rsidRDefault="00000000" w:rsidRPr="00000000" w14:paraId="00002AF7">
      <w:pPr>
        <w:pageBreakBefore w:val="0"/>
        <w:rPr/>
      </w:pPr>
      <w:r w:rsidDel="00000000" w:rsidR="00000000" w:rsidRPr="00000000">
        <w:rPr>
          <w:rtl w:val="0"/>
        </w:rPr>
        <w:t xml:space="preserve">Sayori: “[player]! Monika!”</w:t>
      </w:r>
    </w:p>
    <w:p w:rsidR="00000000" w:rsidDel="00000000" w:rsidP="00000000" w:rsidRDefault="00000000" w:rsidRPr="00000000" w14:paraId="00002AF8">
      <w:pPr>
        <w:pageBreakBefore w:val="0"/>
        <w:rPr/>
      </w:pPr>
      <w:r w:rsidDel="00000000" w:rsidR="00000000" w:rsidRPr="00000000">
        <w:rPr>
          <w:rtl w:val="0"/>
        </w:rPr>
        <w:t xml:space="preserve">“Monika scowls slightly.”</w:t>
      </w:r>
    </w:p>
    <w:p w:rsidR="00000000" w:rsidDel="00000000" w:rsidP="00000000" w:rsidRDefault="00000000" w:rsidRPr="00000000" w14:paraId="00002AF9">
      <w:pPr>
        <w:pageBreakBefore w:val="0"/>
        <w:rPr/>
      </w:pPr>
      <w:r w:rsidDel="00000000" w:rsidR="00000000" w:rsidRPr="00000000">
        <w:rPr>
          <w:rtl w:val="0"/>
        </w:rPr>
        <w:t xml:space="preserve">Sayori: “You look like you're going to the beach!”</w:t>
      </w:r>
    </w:p>
    <w:p w:rsidR="00000000" w:rsidDel="00000000" w:rsidP="00000000" w:rsidRDefault="00000000" w:rsidRPr="00000000" w14:paraId="00002AFA">
      <w:pPr>
        <w:pageBreakBefore w:val="0"/>
        <w:rPr/>
      </w:pPr>
      <w:r w:rsidDel="00000000" w:rsidR="00000000" w:rsidRPr="00000000">
        <w:rPr>
          <w:rtl w:val="0"/>
        </w:rPr>
        <w:t xml:space="preserve">Sayori: “I wish I thought of that first, it's such a great day!”</w:t>
      </w:r>
    </w:p>
    <w:p w:rsidR="00000000" w:rsidDel="00000000" w:rsidP="00000000" w:rsidRDefault="00000000" w:rsidRPr="00000000" w14:paraId="00002AFB">
      <w:pPr>
        <w:pageBreakBefore w:val="0"/>
        <w:rPr/>
      </w:pPr>
      <w:r w:rsidDel="00000000" w:rsidR="00000000" w:rsidRPr="00000000">
        <w:rPr>
          <w:rtl w:val="0"/>
        </w:rPr>
        <w:t xml:space="preserve">MC: “Well, if it's okay with Monika-”</w:t>
      </w:r>
    </w:p>
    <w:p w:rsidR="00000000" w:rsidDel="00000000" w:rsidP="00000000" w:rsidRDefault="00000000" w:rsidRPr="00000000" w14:paraId="00002AFC">
      <w:pPr>
        <w:pageBreakBefore w:val="0"/>
        <w:rPr/>
      </w:pPr>
      <w:r w:rsidDel="00000000" w:rsidR="00000000" w:rsidRPr="00000000">
        <w:rPr>
          <w:rtl w:val="0"/>
        </w:rPr>
        <w:t xml:space="preserve">Monika: “Sorry, Sayori, today is supposed to be just [player] and I. Hope that's okay!”</w:t>
      </w:r>
    </w:p>
    <w:p w:rsidR="00000000" w:rsidDel="00000000" w:rsidP="00000000" w:rsidRDefault="00000000" w:rsidRPr="00000000" w14:paraId="00002AFD">
      <w:pPr>
        <w:pageBreakBefore w:val="0"/>
        <w:rPr/>
      </w:pPr>
      <w:r w:rsidDel="00000000" w:rsidR="00000000" w:rsidRPr="00000000">
        <w:rPr>
          <w:rtl w:val="0"/>
        </w:rPr>
        <w:t xml:space="preserve">“Sayori's smile falters a little, then comes back in full force.”</w:t>
      </w:r>
    </w:p>
    <w:p w:rsidR="00000000" w:rsidDel="00000000" w:rsidP="00000000" w:rsidRDefault="00000000" w:rsidRPr="00000000" w14:paraId="00002AFE">
      <w:pPr>
        <w:pageBreakBefore w:val="0"/>
        <w:rPr/>
      </w:pPr>
      <w:r w:rsidDel="00000000" w:rsidR="00000000" w:rsidRPr="00000000">
        <w:rPr>
          <w:rtl w:val="0"/>
        </w:rPr>
        <w:t xml:space="preserve">Sayori: “Oh, okay then! Have fun, you two!”</w:t>
      </w:r>
    </w:p>
    <w:p w:rsidR="00000000" w:rsidDel="00000000" w:rsidP="00000000" w:rsidRDefault="00000000" w:rsidRPr="00000000" w14:paraId="00002AFF">
      <w:pPr>
        <w:pageBreakBefore w:val="0"/>
        <w:rPr/>
      </w:pPr>
      <w:r w:rsidDel="00000000" w:rsidR="00000000" w:rsidRPr="00000000">
        <w:rPr>
          <w:rtl w:val="0"/>
        </w:rPr>
        <w:t xml:space="preserve">“She gives a happy little wave and continues on her way.”</w:t>
      </w:r>
    </w:p>
    <w:p w:rsidR="00000000" w:rsidDel="00000000" w:rsidP="00000000" w:rsidRDefault="00000000" w:rsidRPr="00000000" w14:paraId="00002B00">
      <w:pPr>
        <w:pageBreakBefore w:val="0"/>
        <w:rPr/>
      </w:pPr>
      <w:r w:rsidDel="00000000" w:rsidR="00000000" w:rsidRPr="00000000">
        <w:rPr>
          <w:rtl w:val="0"/>
        </w:rPr>
        <w:t xml:space="preserve">“Monika sighs.”</w:t>
      </w:r>
    </w:p>
    <w:p w:rsidR="00000000" w:rsidDel="00000000" w:rsidP="00000000" w:rsidRDefault="00000000" w:rsidRPr="00000000" w14:paraId="00002B01">
      <w:pPr>
        <w:pageBreakBefore w:val="0"/>
        <w:rPr/>
      </w:pPr>
      <w:r w:rsidDel="00000000" w:rsidR="00000000" w:rsidRPr="00000000">
        <w:rPr>
          <w:rtl w:val="0"/>
        </w:rPr>
        <w:t xml:space="preserve">Monika: “I still feel guilty sometimes, you know.”</w:t>
      </w:r>
    </w:p>
    <w:p w:rsidR="00000000" w:rsidDel="00000000" w:rsidP="00000000" w:rsidRDefault="00000000" w:rsidRPr="00000000" w14:paraId="00002B02">
      <w:pPr>
        <w:pageBreakBefore w:val="0"/>
        <w:rPr/>
      </w:pPr>
      <w:r w:rsidDel="00000000" w:rsidR="00000000" w:rsidRPr="00000000">
        <w:rPr>
          <w:rtl w:val="0"/>
        </w:rPr>
        <w:t xml:space="preserve">MC: “Guilty? For what?”</w:t>
      </w:r>
    </w:p>
    <w:p w:rsidR="00000000" w:rsidDel="00000000" w:rsidP="00000000" w:rsidRDefault="00000000" w:rsidRPr="00000000" w14:paraId="00002B03">
      <w:pPr>
        <w:pageBreakBefore w:val="0"/>
        <w:rPr/>
      </w:pPr>
      <w:r w:rsidDel="00000000" w:rsidR="00000000" w:rsidRPr="00000000">
        <w:rPr>
          <w:rtl w:val="0"/>
        </w:rPr>
        <w:t xml:space="preserve">Monika: “For pushing her away when we were playing baseball.”</w:t>
      </w:r>
    </w:p>
    <w:p w:rsidR="00000000" w:rsidDel="00000000" w:rsidP="00000000" w:rsidRDefault="00000000" w:rsidRPr="00000000" w14:paraId="00002B04">
      <w:pPr>
        <w:pageBreakBefore w:val="0"/>
        <w:rPr/>
      </w:pPr>
      <w:r w:rsidDel="00000000" w:rsidR="00000000" w:rsidRPr="00000000">
        <w:rPr>
          <w:rtl w:val="0"/>
        </w:rPr>
        <w:t xml:space="preserve">Monika: “I hate that I treated my friend like that.”</w:t>
      </w:r>
    </w:p>
    <w:p w:rsidR="00000000" w:rsidDel="00000000" w:rsidP="00000000" w:rsidRDefault="00000000" w:rsidRPr="00000000" w14:paraId="00002B05">
      <w:pPr>
        <w:pageBreakBefore w:val="0"/>
        <w:rPr/>
      </w:pPr>
      <w:r w:rsidDel="00000000" w:rsidR="00000000" w:rsidRPr="00000000">
        <w:rPr>
          <w:rtl w:val="0"/>
        </w:rPr>
        <w:t xml:space="preserve">Monika: “You know when you're trying to fall asleep, and you start thinking of every bad thing you've done in the past?”</w:t>
      </w:r>
    </w:p>
    <w:p w:rsidR="00000000" w:rsidDel="00000000" w:rsidP="00000000" w:rsidRDefault="00000000" w:rsidRPr="00000000" w14:paraId="00002B06">
      <w:pPr>
        <w:pageBreakBefore w:val="0"/>
        <w:rPr/>
      </w:pPr>
      <w:r w:rsidDel="00000000" w:rsidR="00000000" w:rsidRPr="00000000">
        <w:rPr>
          <w:rtl w:val="0"/>
        </w:rPr>
        <w:t xml:space="preserve">Monika: “I sometimes think of that day, and how Sayori just wanted to participate.”</w:t>
      </w:r>
    </w:p>
    <w:p w:rsidR="00000000" w:rsidDel="00000000" w:rsidP="00000000" w:rsidRDefault="00000000" w:rsidRPr="00000000" w14:paraId="00002B07">
      <w:pPr>
        <w:pageBreakBefore w:val="0"/>
        <w:rPr/>
      </w:pPr>
      <w:r w:rsidDel="00000000" w:rsidR="00000000" w:rsidRPr="00000000">
        <w:rPr>
          <w:rtl w:val="0"/>
        </w:rPr>
        <w:t xml:space="preserve">“I'm silent for a minute.”</w:t>
      </w:r>
    </w:p>
    <w:p w:rsidR="00000000" w:rsidDel="00000000" w:rsidP="00000000" w:rsidRDefault="00000000" w:rsidRPr="00000000" w14:paraId="00002B08">
      <w:pPr>
        <w:pageBreakBefore w:val="0"/>
        <w:rPr/>
      </w:pPr>
      <w:r w:rsidDel="00000000" w:rsidR="00000000" w:rsidRPr="00000000">
        <w:rPr>
          <w:rtl w:val="0"/>
        </w:rPr>
        <w:t xml:space="preserve">MC: “Monika, stop beating yourself up. She forgave you, didn't she?”</w:t>
      </w:r>
    </w:p>
    <w:p w:rsidR="00000000" w:rsidDel="00000000" w:rsidP="00000000" w:rsidRDefault="00000000" w:rsidRPr="00000000" w14:paraId="00002B09">
      <w:pPr>
        <w:pageBreakBefore w:val="0"/>
        <w:rPr/>
      </w:pPr>
      <w:r w:rsidDel="00000000" w:rsidR="00000000" w:rsidRPr="00000000">
        <w:rPr>
          <w:rtl w:val="0"/>
        </w:rPr>
        <w:t xml:space="preserve">MC: “Now, weren't you the one nagging me about being slow? Let's go!”</w:t>
      </w:r>
    </w:p>
    <w:p w:rsidR="00000000" w:rsidDel="00000000" w:rsidP="00000000" w:rsidRDefault="00000000" w:rsidRPr="00000000" w14:paraId="00002B0A">
      <w:pPr>
        <w:pageBreakBefore w:val="0"/>
        <w:rPr/>
      </w:pPr>
      <w:r w:rsidDel="00000000" w:rsidR="00000000" w:rsidRPr="00000000">
        <w:rPr>
          <w:rtl w:val="0"/>
        </w:rPr>
        <w:t xml:space="preserve">[Fade to black]</w:t>
      </w:r>
    </w:p>
    <w:p w:rsidR="00000000" w:rsidDel="00000000" w:rsidP="00000000" w:rsidRDefault="00000000" w:rsidRPr="00000000" w14:paraId="00002B0B">
      <w:pPr>
        <w:pageBreakBefore w:val="0"/>
        <w:rPr/>
      </w:pPr>
      <w:r w:rsidDel="00000000" w:rsidR="00000000" w:rsidRPr="00000000">
        <w:rPr>
          <w:rtl w:val="0"/>
        </w:rPr>
      </w:r>
    </w:p>
    <w:p w:rsidR="00000000" w:rsidDel="00000000" w:rsidP="00000000" w:rsidRDefault="00000000" w:rsidRPr="00000000" w14:paraId="00002B0C">
      <w:pPr>
        <w:pageBreakBefore w:val="0"/>
        <w:rPr/>
      </w:pPr>
      <w:r w:rsidDel="00000000" w:rsidR="00000000" w:rsidRPr="00000000">
        <w:rPr>
          <w:rtl w:val="0"/>
        </w:rPr>
        <w:t xml:space="preserve">“As we arrive at the beach, usual beach sounds greet us.”</w:t>
      </w:r>
    </w:p>
    <w:p w:rsidR="00000000" w:rsidDel="00000000" w:rsidP="00000000" w:rsidRDefault="00000000" w:rsidRPr="00000000" w14:paraId="00002B0D">
      <w:pPr>
        <w:pageBreakBefore w:val="0"/>
        <w:rPr/>
      </w:pPr>
      <w:r w:rsidDel="00000000" w:rsidR="00000000" w:rsidRPr="00000000">
        <w:rPr>
          <w:rtl w:val="0"/>
        </w:rPr>
        <w:t xml:space="preserve">“Children playing in the water, adults talking, teens arguing about points in volleyball.”</w:t>
      </w:r>
    </w:p>
    <w:p w:rsidR="00000000" w:rsidDel="00000000" w:rsidP="00000000" w:rsidRDefault="00000000" w:rsidRPr="00000000" w14:paraId="00002B0E">
      <w:pPr>
        <w:pageBreakBefore w:val="0"/>
        <w:rPr/>
      </w:pPr>
      <w:r w:rsidDel="00000000" w:rsidR="00000000" w:rsidRPr="00000000">
        <w:rPr>
          <w:rtl w:val="0"/>
        </w:rPr>
        <w:t xml:space="preserve">“Monika and I wander around for about five minutes before we find a good place to sit.”</w:t>
      </w:r>
    </w:p>
    <w:p w:rsidR="00000000" w:rsidDel="00000000" w:rsidP="00000000" w:rsidRDefault="00000000" w:rsidRPr="00000000" w14:paraId="00002B0F">
      <w:pPr>
        <w:pageBreakBefore w:val="0"/>
        <w:rPr/>
      </w:pPr>
      <w:r w:rsidDel="00000000" w:rsidR="00000000" w:rsidRPr="00000000">
        <w:rPr>
          <w:rtl w:val="0"/>
        </w:rPr>
        <w:t xml:space="preserve">Monika: “Ooh, this is perfect!”</w:t>
      </w:r>
    </w:p>
    <w:p w:rsidR="00000000" w:rsidDel="00000000" w:rsidP="00000000" w:rsidRDefault="00000000" w:rsidRPr="00000000" w14:paraId="00002B10">
      <w:pPr>
        <w:pageBreakBefore w:val="0"/>
        <w:rPr/>
      </w:pPr>
      <w:r w:rsidDel="00000000" w:rsidR="00000000" w:rsidRPr="00000000">
        <w:rPr>
          <w:rtl w:val="0"/>
        </w:rPr>
        <w:t xml:space="preserve">“It really is; our spot has the perfect blend of shade and sunshine, and is just close enough to the water to make sure we don't burn our feet on our way over.”</w:t>
      </w:r>
    </w:p>
    <w:p w:rsidR="00000000" w:rsidDel="00000000" w:rsidP="00000000" w:rsidRDefault="00000000" w:rsidRPr="00000000" w14:paraId="00002B11">
      <w:pPr>
        <w:pageBreakBefore w:val="0"/>
        <w:rPr/>
      </w:pPr>
      <w:r w:rsidDel="00000000" w:rsidR="00000000" w:rsidRPr="00000000">
        <w:rPr>
          <w:rtl w:val="0"/>
        </w:rPr>
        <w:t xml:space="preserve">“Monika lays out our blanket while I try to fill a beach ball.”</w:t>
      </w:r>
    </w:p>
    <w:p w:rsidR="00000000" w:rsidDel="00000000" w:rsidP="00000000" w:rsidRDefault="00000000" w:rsidRPr="00000000" w14:paraId="00002B12">
      <w:pPr>
        <w:pageBreakBefore w:val="0"/>
        <w:rPr/>
      </w:pPr>
      <w:r w:rsidDel="00000000" w:rsidR="00000000" w:rsidRPr="00000000">
        <w:rPr>
          <w:rtl w:val="0"/>
        </w:rPr>
        <w:t xml:space="preserve">“After a few seconds, I hear her laughing.”</w:t>
        <w:br w:type="textWrapping"/>
        <w:t xml:space="preserve">Monika: “You don't fill it with your mouth, silly!”</w:t>
      </w:r>
    </w:p>
    <w:p w:rsidR="00000000" w:rsidDel="00000000" w:rsidP="00000000" w:rsidRDefault="00000000" w:rsidRPr="00000000" w14:paraId="00002B13">
      <w:pPr>
        <w:pageBreakBefore w:val="0"/>
        <w:rPr/>
      </w:pPr>
      <w:r w:rsidDel="00000000" w:rsidR="00000000" w:rsidRPr="00000000">
        <w:rPr>
          <w:rtl w:val="0"/>
        </w:rPr>
        <w:t xml:space="preserve">Monika: “Look in the bag, I brought a pump.”</w:t>
      </w:r>
    </w:p>
    <w:p w:rsidR="00000000" w:rsidDel="00000000" w:rsidP="00000000" w:rsidRDefault="00000000" w:rsidRPr="00000000" w14:paraId="00002B14">
      <w:pPr>
        <w:pageBreakBefore w:val="0"/>
        <w:rPr/>
      </w:pPr>
      <w:r w:rsidDel="00000000" w:rsidR="00000000" w:rsidRPr="00000000">
        <w:rPr>
          <w:rtl w:val="0"/>
        </w:rPr>
        <w:t xml:space="preserve">“My face goes red as I reach into the bag.”</w:t>
      </w:r>
    </w:p>
    <w:p w:rsidR="00000000" w:rsidDel="00000000" w:rsidP="00000000" w:rsidRDefault="00000000" w:rsidRPr="00000000" w14:paraId="00002B15">
      <w:pPr>
        <w:pageBreakBefore w:val="0"/>
        <w:rPr/>
      </w:pPr>
      <w:r w:rsidDel="00000000" w:rsidR="00000000" w:rsidRPr="00000000">
        <w:rPr>
          <w:rtl w:val="0"/>
        </w:rPr>
        <w:t xml:space="preserve">Monika: “So, what should we do first?”</w:t>
      </w:r>
    </w:p>
    <w:p w:rsidR="00000000" w:rsidDel="00000000" w:rsidP="00000000" w:rsidRDefault="00000000" w:rsidRPr="00000000" w14:paraId="00002B16">
      <w:pPr>
        <w:pageBreakBefore w:val="0"/>
        <w:rPr/>
      </w:pPr>
      <w:r w:rsidDel="00000000" w:rsidR="00000000" w:rsidRPr="00000000">
        <w:rPr>
          <w:rtl w:val="0"/>
        </w:rPr>
      </w:r>
    </w:p>
    <w:p w:rsidR="00000000" w:rsidDel="00000000" w:rsidP="00000000" w:rsidRDefault="00000000" w:rsidRPr="00000000" w14:paraId="00002B17">
      <w:pPr>
        <w:pageBreakBefore w:val="0"/>
        <w:rPr/>
      </w:pPr>
      <w:r w:rsidDel="00000000" w:rsidR="00000000" w:rsidRPr="00000000">
        <w:rPr>
          <w:rtl w:val="0"/>
        </w:rPr>
        <w:t xml:space="preserve">[Menu accompanied by "I think we should…" as narration]</w:t>
      </w:r>
    </w:p>
    <w:p w:rsidR="00000000" w:rsidDel="00000000" w:rsidP="00000000" w:rsidRDefault="00000000" w:rsidRPr="00000000" w14:paraId="00002B18">
      <w:pPr>
        <w:pageBreakBefore w:val="0"/>
        <w:rPr/>
      </w:pPr>
      <w:r w:rsidDel="00000000" w:rsidR="00000000" w:rsidRPr="00000000">
        <w:rPr>
          <w:rtl w:val="0"/>
        </w:rPr>
      </w:r>
    </w:p>
    <w:p w:rsidR="00000000" w:rsidDel="00000000" w:rsidP="00000000" w:rsidRDefault="00000000" w:rsidRPr="00000000" w14:paraId="00002B19">
      <w:pPr>
        <w:pageBreakBefore w:val="0"/>
        <w:rPr/>
      </w:pPr>
      <w:r w:rsidDel="00000000" w:rsidR="00000000" w:rsidRPr="00000000">
        <w:rPr>
          <w:rtl w:val="0"/>
        </w:rPr>
        <w:t xml:space="preserve">Choice 1: Swimming</w:t>
      </w:r>
    </w:p>
    <w:p w:rsidR="00000000" w:rsidDel="00000000" w:rsidP="00000000" w:rsidRDefault="00000000" w:rsidRPr="00000000" w14:paraId="00002B1A">
      <w:pPr>
        <w:pageBreakBefore w:val="0"/>
        <w:rPr/>
      </w:pPr>
      <w:r w:rsidDel="00000000" w:rsidR="00000000" w:rsidRPr="00000000">
        <w:rPr>
          <w:rtl w:val="0"/>
        </w:rPr>
      </w:r>
    </w:p>
    <w:p w:rsidR="00000000" w:rsidDel="00000000" w:rsidP="00000000" w:rsidRDefault="00000000" w:rsidRPr="00000000" w14:paraId="00002B1B">
      <w:pPr>
        <w:pageBreakBefore w:val="0"/>
        <w:rPr/>
      </w:pPr>
      <w:r w:rsidDel="00000000" w:rsidR="00000000" w:rsidRPr="00000000">
        <w:rPr>
          <w:rtl w:val="0"/>
        </w:rPr>
        <w:t xml:space="preserve">Choice 2: Sunbathing</w:t>
      </w:r>
    </w:p>
    <w:p w:rsidR="00000000" w:rsidDel="00000000" w:rsidP="00000000" w:rsidRDefault="00000000" w:rsidRPr="00000000" w14:paraId="00002B1C">
      <w:pPr>
        <w:pageBreakBefore w:val="0"/>
        <w:rPr/>
      </w:pPr>
      <w:r w:rsidDel="00000000" w:rsidR="00000000" w:rsidRPr="00000000">
        <w:rPr>
          <w:rtl w:val="0"/>
        </w:rPr>
      </w:r>
    </w:p>
    <w:p w:rsidR="00000000" w:rsidDel="00000000" w:rsidP="00000000" w:rsidRDefault="00000000" w:rsidRPr="00000000" w14:paraId="00002B1D">
      <w:pPr>
        <w:pageBreakBefore w:val="0"/>
        <w:rPr/>
      </w:pPr>
      <w:r w:rsidDel="00000000" w:rsidR="00000000" w:rsidRPr="00000000">
        <w:rPr>
          <w:rtl w:val="0"/>
        </w:rPr>
        <w:t xml:space="preserve">Choice 3: Volleyball</w:t>
      </w:r>
    </w:p>
    <w:p w:rsidR="00000000" w:rsidDel="00000000" w:rsidP="00000000" w:rsidRDefault="00000000" w:rsidRPr="00000000" w14:paraId="00002B1E">
      <w:pPr>
        <w:pageBreakBefore w:val="0"/>
        <w:rPr/>
      </w:pPr>
      <w:r w:rsidDel="00000000" w:rsidR="00000000" w:rsidRPr="00000000">
        <w:rPr>
          <w:rtl w:val="0"/>
        </w:rPr>
      </w:r>
    </w:p>
    <w:p w:rsidR="00000000" w:rsidDel="00000000" w:rsidP="00000000" w:rsidRDefault="00000000" w:rsidRPr="00000000" w14:paraId="00002B1F">
      <w:pPr>
        <w:pageBreakBefore w:val="0"/>
        <w:rPr/>
      </w:pPr>
      <w:r w:rsidDel="00000000" w:rsidR="00000000" w:rsidRPr="00000000">
        <w:rPr>
          <w:rtl w:val="0"/>
        </w:rPr>
        <w:t xml:space="preserve">Choice 4: Sand Castle</w:t>
      </w:r>
    </w:p>
    <w:p w:rsidR="00000000" w:rsidDel="00000000" w:rsidP="00000000" w:rsidRDefault="00000000" w:rsidRPr="00000000" w14:paraId="00002B20">
      <w:pPr>
        <w:pageBreakBefore w:val="0"/>
        <w:rPr/>
      </w:pPr>
      <w:r w:rsidDel="00000000" w:rsidR="00000000" w:rsidRPr="00000000">
        <w:rPr>
          <w:rtl w:val="0"/>
        </w:rPr>
      </w:r>
    </w:p>
    <w:p w:rsidR="00000000" w:rsidDel="00000000" w:rsidP="00000000" w:rsidRDefault="00000000" w:rsidRPr="00000000" w14:paraId="00002B21">
      <w:pPr>
        <w:pageBreakBefore w:val="0"/>
        <w:rPr/>
      </w:pPr>
      <w:r w:rsidDel="00000000" w:rsidR="00000000" w:rsidRPr="00000000">
        <w:rPr>
          <w:rtl w:val="0"/>
        </w:rPr>
      </w:r>
    </w:p>
    <w:p w:rsidR="00000000" w:rsidDel="00000000" w:rsidP="00000000" w:rsidRDefault="00000000" w:rsidRPr="00000000" w14:paraId="00002B22">
      <w:pPr>
        <w:pageBreakBefore w:val="0"/>
        <w:rPr/>
      </w:pPr>
      <w:r w:rsidDel="00000000" w:rsidR="00000000" w:rsidRPr="00000000">
        <w:rPr>
          <w:rtl w:val="0"/>
        </w:rPr>
        <w:t xml:space="preserve">[If Choice 1 is chosen first]</w:t>
      </w:r>
    </w:p>
    <w:p w:rsidR="00000000" w:rsidDel="00000000" w:rsidP="00000000" w:rsidRDefault="00000000" w:rsidRPr="00000000" w14:paraId="00002B23">
      <w:pPr>
        <w:pageBreakBefore w:val="0"/>
        <w:rPr/>
      </w:pPr>
      <w:r w:rsidDel="00000000" w:rsidR="00000000" w:rsidRPr="00000000">
        <w:rPr>
          <w:rtl w:val="0"/>
        </w:rPr>
      </w:r>
    </w:p>
    <w:p w:rsidR="00000000" w:rsidDel="00000000" w:rsidP="00000000" w:rsidRDefault="00000000" w:rsidRPr="00000000" w14:paraId="00002B24">
      <w:pPr>
        <w:pageBreakBefore w:val="0"/>
        <w:rPr/>
      </w:pPr>
      <w:r w:rsidDel="00000000" w:rsidR="00000000" w:rsidRPr="00000000">
        <w:rPr>
          <w:rtl w:val="0"/>
        </w:rPr>
        <w:t xml:space="preserve">MC:”Well, I don't know about you, but I feel like getting in the water.”</w:t>
      </w:r>
    </w:p>
    <w:p w:rsidR="00000000" w:rsidDel="00000000" w:rsidP="00000000" w:rsidRDefault="00000000" w:rsidRPr="00000000" w14:paraId="00002B25">
      <w:pPr>
        <w:pageBreakBefore w:val="0"/>
        <w:rPr/>
      </w:pPr>
      <w:r w:rsidDel="00000000" w:rsidR="00000000" w:rsidRPr="00000000">
        <w:rPr>
          <w:rtl w:val="0"/>
        </w:rPr>
        <w:t xml:space="preserve">“Monika sits up.”</w:t>
      </w:r>
    </w:p>
    <w:p w:rsidR="00000000" w:rsidDel="00000000" w:rsidP="00000000" w:rsidRDefault="00000000" w:rsidRPr="00000000" w14:paraId="00002B26">
      <w:pPr>
        <w:pageBreakBefore w:val="0"/>
        <w:rPr/>
      </w:pPr>
      <w:r w:rsidDel="00000000" w:rsidR="00000000" w:rsidRPr="00000000">
        <w:rPr>
          <w:rtl w:val="0"/>
        </w:rPr>
        <w:t xml:space="preserve">Monika: “Now that you mention it, it </w:t>
      </w:r>
      <w:r w:rsidDel="00000000" w:rsidR="00000000" w:rsidRPr="00000000">
        <w:rPr>
          <w:i w:val="1"/>
          <w:rtl w:val="0"/>
        </w:rPr>
        <w:t xml:space="preserve">is </w:t>
      </w:r>
      <w:r w:rsidDel="00000000" w:rsidR="00000000" w:rsidRPr="00000000">
        <w:rPr>
          <w:rtl w:val="0"/>
        </w:rPr>
        <w:t xml:space="preserve">quite hot out here.”</w:t>
      </w:r>
    </w:p>
    <w:p w:rsidR="00000000" w:rsidDel="00000000" w:rsidP="00000000" w:rsidRDefault="00000000" w:rsidRPr="00000000" w14:paraId="00002B27">
      <w:pPr>
        <w:pageBreakBefore w:val="0"/>
        <w:rPr/>
      </w:pPr>
      <w:r w:rsidDel="00000000" w:rsidR="00000000" w:rsidRPr="00000000">
        <w:rPr>
          <w:rtl w:val="0"/>
        </w:rPr>
        <w:t xml:space="preserve">Monika: “Alright, [player]. I'll race you!”</w:t>
      </w:r>
    </w:p>
    <w:p w:rsidR="00000000" w:rsidDel="00000000" w:rsidP="00000000" w:rsidRDefault="00000000" w:rsidRPr="00000000" w14:paraId="00002B28">
      <w:pPr>
        <w:pageBreakBefore w:val="0"/>
        <w:rPr/>
      </w:pPr>
      <w:r w:rsidDel="00000000" w:rsidR="00000000" w:rsidRPr="00000000">
        <w:rPr>
          <w:rtl w:val="0"/>
        </w:rPr>
        <w:t xml:space="preserve">MC: “Ah...to where?”</w:t>
      </w:r>
    </w:p>
    <w:p w:rsidR="00000000" w:rsidDel="00000000" w:rsidP="00000000" w:rsidRDefault="00000000" w:rsidRPr="00000000" w14:paraId="00002B29">
      <w:pPr>
        <w:pageBreakBefore w:val="0"/>
        <w:rPr/>
      </w:pPr>
      <w:r w:rsidDel="00000000" w:rsidR="00000000" w:rsidRPr="00000000">
        <w:rPr>
          <w:rtl w:val="0"/>
        </w:rPr>
        <w:t xml:space="preserve">“Monika grins.”</w:t>
      </w:r>
    </w:p>
    <w:p w:rsidR="00000000" w:rsidDel="00000000" w:rsidP="00000000" w:rsidRDefault="00000000" w:rsidRPr="00000000" w14:paraId="00002B2A">
      <w:pPr>
        <w:pageBreakBefore w:val="0"/>
        <w:rPr/>
      </w:pPr>
      <w:r w:rsidDel="00000000" w:rsidR="00000000" w:rsidRPr="00000000">
        <w:rPr>
          <w:rtl w:val="0"/>
        </w:rPr>
        <w:t xml:space="preserve">Monika: “The water's edge, silly!”</w:t>
      </w:r>
    </w:p>
    <w:p w:rsidR="00000000" w:rsidDel="00000000" w:rsidP="00000000" w:rsidRDefault="00000000" w:rsidRPr="00000000" w14:paraId="00002B2B">
      <w:pPr>
        <w:pageBreakBefore w:val="0"/>
        <w:rPr/>
      </w:pPr>
      <w:r w:rsidDel="00000000" w:rsidR="00000000" w:rsidRPr="00000000">
        <w:rPr>
          <w:rtl w:val="0"/>
        </w:rPr>
        <w:t xml:space="preserve">“I kneel down in a runner's stance, but she's already sprinting full force.”</w:t>
      </w:r>
    </w:p>
    <w:p w:rsidR="00000000" w:rsidDel="00000000" w:rsidP="00000000" w:rsidRDefault="00000000" w:rsidRPr="00000000" w14:paraId="00002B2C">
      <w:pPr>
        <w:pageBreakBefore w:val="0"/>
        <w:rPr/>
      </w:pPr>
      <w:r w:rsidDel="00000000" w:rsidR="00000000" w:rsidRPr="00000000">
        <w:rPr>
          <w:rtl w:val="0"/>
        </w:rPr>
        <w:t xml:space="preserve">“By the time I even start running, she's up to her waist in water.”</w:t>
      </w:r>
    </w:p>
    <w:p w:rsidR="00000000" w:rsidDel="00000000" w:rsidP="00000000" w:rsidRDefault="00000000" w:rsidRPr="00000000" w14:paraId="00002B2D">
      <w:pPr>
        <w:pageBreakBefore w:val="0"/>
        <w:rPr/>
      </w:pPr>
      <w:r w:rsidDel="00000000" w:rsidR="00000000" w:rsidRPr="00000000">
        <w:rPr>
          <w:rtl w:val="0"/>
        </w:rPr>
        <w:t xml:space="preserve">“I trip on a rock near the water's edge and fall in, getting water up my nose.”</w:t>
      </w:r>
    </w:p>
    <w:p w:rsidR="00000000" w:rsidDel="00000000" w:rsidP="00000000" w:rsidRDefault="00000000" w:rsidRPr="00000000" w14:paraId="00002B2E">
      <w:pPr>
        <w:pageBreakBefore w:val="0"/>
        <w:rPr/>
      </w:pPr>
      <w:r w:rsidDel="00000000" w:rsidR="00000000" w:rsidRPr="00000000">
        <w:rPr>
          <w:rtl w:val="0"/>
        </w:rPr>
        <w:t xml:space="preserve">“When I come up, Monika has her hand over her mouth, clearly trying not to laugh.”</w:t>
      </w:r>
    </w:p>
    <w:p w:rsidR="00000000" w:rsidDel="00000000" w:rsidP="00000000" w:rsidRDefault="00000000" w:rsidRPr="00000000" w14:paraId="00002B2F">
      <w:pPr>
        <w:pageBreakBefore w:val="0"/>
        <w:rPr/>
      </w:pPr>
      <w:r w:rsidDel="00000000" w:rsidR="00000000" w:rsidRPr="00000000">
        <w:rPr>
          <w:rtl w:val="0"/>
        </w:rPr>
        <w:t xml:space="preserve">MC: “Well, that was refreshing.”</w:t>
      </w:r>
    </w:p>
    <w:p w:rsidR="00000000" w:rsidDel="00000000" w:rsidP="00000000" w:rsidRDefault="00000000" w:rsidRPr="00000000" w14:paraId="00002B30">
      <w:pPr>
        <w:pageBreakBefore w:val="0"/>
        <w:rPr/>
      </w:pPr>
      <w:r w:rsidDel="00000000" w:rsidR="00000000" w:rsidRPr="00000000">
        <w:rPr>
          <w:rtl w:val="0"/>
        </w:rPr>
        <w:t xml:space="preserve">MC: “Uh...what do we do now?”</w:t>
        <w:br w:type="textWrapping"/>
        <w:t xml:space="preserve">“Monika looks around for a moment.”</w:t>
      </w:r>
    </w:p>
    <w:p w:rsidR="00000000" w:rsidDel="00000000" w:rsidP="00000000" w:rsidRDefault="00000000" w:rsidRPr="00000000" w14:paraId="00002B31">
      <w:pPr>
        <w:pageBreakBefore w:val="0"/>
        <w:rPr/>
      </w:pPr>
      <w:r w:rsidDel="00000000" w:rsidR="00000000" w:rsidRPr="00000000">
        <w:rPr>
          <w:rtl w:val="0"/>
        </w:rPr>
        <w:t xml:space="preserve">Monika: “You see that rock out there?”</w:t>
      </w:r>
    </w:p>
    <w:p w:rsidR="00000000" w:rsidDel="00000000" w:rsidP="00000000" w:rsidRDefault="00000000" w:rsidRPr="00000000" w14:paraId="00002B32">
      <w:pPr>
        <w:pageBreakBefore w:val="0"/>
        <w:rPr/>
      </w:pPr>
      <w:r w:rsidDel="00000000" w:rsidR="00000000" w:rsidRPr="00000000">
        <w:rPr>
          <w:rtl w:val="0"/>
        </w:rPr>
        <w:t xml:space="preserve">“I do. She's pointing to a rock maybe thirty feet from shore.”</w:t>
      </w:r>
    </w:p>
    <w:p w:rsidR="00000000" w:rsidDel="00000000" w:rsidP="00000000" w:rsidRDefault="00000000" w:rsidRPr="00000000" w14:paraId="00002B33">
      <w:pPr>
        <w:pageBreakBefore w:val="0"/>
        <w:rPr/>
      </w:pPr>
      <w:r w:rsidDel="00000000" w:rsidR="00000000" w:rsidRPr="00000000">
        <w:rPr>
          <w:rtl w:val="0"/>
        </w:rPr>
        <w:t xml:space="preserve">Monika: “Race you!”</w:t>
      </w:r>
    </w:p>
    <w:p w:rsidR="00000000" w:rsidDel="00000000" w:rsidP="00000000" w:rsidRDefault="00000000" w:rsidRPr="00000000" w14:paraId="00002B34">
      <w:pPr>
        <w:pageBreakBefore w:val="0"/>
        <w:rPr/>
      </w:pPr>
      <w:r w:rsidDel="00000000" w:rsidR="00000000" w:rsidRPr="00000000">
        <w:rPr>
          <w:rtl w:val="0"/>
        </w:rPr>
        <w:t xml:space="preserve">“She starts swimming and gets about fifteen feet before turning around to see me not moving an inch.”</w:t>
      </w:r>
    </w:p>
    <w:p w:rsidR="00000000" w:rsidDel="00000000" w:rsidP="00000000" w:rsidRDefault="00000000" w:rsidRPr="00000000" w14:paraId="00002B35">
      <w:pPr>
        <w:pageBreakBefore w:val="0"/>
        <w:rPr/>
      </w:pPr>
      <w:r w:rsidDel="00000000" w:rsidR="00000000" w:rsidRPr="00000000">
        <w:rPr>
          <w:rtl w:val="0"/>
        </w:rPr>
        <w:t xml:space="preserve">Monika: “[player]! Is something wrong?”</w:t>
        <w:br w:type="textWrapping"/>
        <w:t xml:space="preserve">MC: “Er...the water's really cold!”</w:t>
      </w:r>
    </w:p>
    <w:p w:rsidR="00000000" w:rsidDel="00000000" w:rsidP="00000000" w:rsidRDefault="00000000" w:rsidRPr="00000000" w14:paraId="00002B36">
      <w:pPr>
        <w:pageBreakBefore w:val="0"/>
        <w:rPr/>
      </w:pPr>
      <w:r w:rsidDel="00000000" w:rsidR="00000000" w:rsidRPr="00000000">
        <w:rPr>
          <w:rtl w:val="0"/>
        </w:rPr>
        <w:t xml:space="preserve">“That's not the truth at all, and she seems to know that.”</w:t>
      </w:r>
    </w:p>
    <w:p w:rsidR="00000000" w:rsidDel="00000000" w:rsidP="00000000" w:rsidRDefault="00000000" w:rsidRPr="00000000" w14:paraId="00002B37">
      <w:pPr>
        <w:pageBreakBefore w:val="0"/>
        <w:rPr/>
      </w:pPr>
      <w:r w:rsidDel="00000000" w:rsidR="00000000" w:rsidRPr="00000000">
        <w:rPr>
          <w:rtl w:val="0"/>
        </w:rPr>
        <w:t xml:space="preserve">“I've never been the most confident swimmer.”</w:t>
      </w:r>
    </w:p>
    <w:p w:rsidR="00000000" w:rsidDel="00000000" w:rsidP="00000000" w:rsidRDefault="00000000" w:rsidRPr="00000000" w14:paraId="00002B38">
      <w:pPr>
        <w:pageBreakBefore w:val="0"/>
        <w:rPr/>
      </w:pPr>
      <w:r w:rsidDel="00000000" w:rsidR="00000000" w:rsidRPr="00000000">
        <w:rPr>
          <w:rtl w:val="0"/>
        </w:rPr>
        <w:t xml:space="preserve">“Monika starts swimming back to me.”</w:t>
      </w:r>
    </w:p>
    <w:p w:rsidR="00000000" w:rsidDel="00000000" w:rsidP="00000000" w:rsidRDefault="00000000" w:rsidRPr="00000000" w14:paraId="00002B39">
      <w:pPr>
        <w:pageBreakBefore w:val="0"/>
        <w:rPr/>
      </w:pPr>
      <w:r w:rsidDel="00000000" w:rsidR="00000000" w:rsidRPr="00000000">
        <w:rPr>
          <w:rtl w:val="0"/>
        </w:rPr>
        <w:t xml:space="preserve">Monika: “Is it…[player], you can't swim, can you?”</w:t>
      </w:r>
    </w:p>
    <w:p w:rsidR="00000000" w:rsidDel="00000000" w:rsidP="00000000" w:rsidRDefault="00000000" w:rsidRPr="00000000" w14:paraId="00002B3A">
      <w:pPr>
        <w:pageBreakBefore w:val="0"/>
        <w:rPr/>
      </w:pPr>
      <w:r w:rsidDel="00000000" w:rsidR="00000000" w:rsidRPr="00000000">
        <w:rPr>
          <w:rtl w:val="0"/>
        </w:rPr>
        <w:t xml:space="preserve">“I sheepishly shake my head.”</w:t>
      </w:r>
    </w:p>
    <w:p w:rsidR="00000000" w:rsidDel="00000000" w:rsidP="00000000" w:rsidRDefault="00000000" w:rsidRPr="00000000" w14:paraId="00002B3B">
      <w:pPr>
        <w:pageBreakBefore w:val="0"/>
        <w:rPr/>
      </w:pPr>
      <w:r w:rsidDel="00000000" w:rsidR="00000000" w:rsidRPr="00000000">
        <w:rPr>
          <w:rtl w:val="0"/>
        </w:rPr>
        <w:t xml:space="preserve">Monika: “Well, there's a first time for everything!”</w:t>
      </w:r>
    </w:p>
    <w:p w:rsidR="00000000" w:rsidDel="00000000" w:rsidP="00000000" w:rsidRDefault="00000000" w:rsidRPr="00000000" w14:paraId="00002B3C">
      <w:pPr>
        <w:pageBreakBefore w:val="0"/>
        <w:rPr/>
      </w:pPr>
      <w:r w:rsidDel="00000000" w:rsidR="00000000" w:rsidRPr="00000000">
        <w:rPr>
          <w:rtl w:val="0"/>
        </w:rPr>
        <w:t xml:space="preserve">“Monika swims about five feet away, enough where I could still touch bottom.”</w:t>
      </w:r>
    </w:p>
    <w:p w:rsidR="00000000" w:rsidDel="00000000" w:rsidP="00000000" w:rsidRDefault="00000000" w:rsidRPr="00000000" w14:paraId="00002B3D">
      <w:pPr>
        <w:pageBreakBefore w:val="0"/>
        <w:rPr/>
      </w:pPr>
      <w:r w:rsidDel="00000000" w:rsidR="00000000" w:rsidRPr="00000000">
        <w:rPr>
          <w:rtl w:val="0"/>
        </w:rPr>
        <w:t xml:space="preserve">MC: “I...I can swim, just not well.”</w:t>
      </w:r>
    </w:p>
    <w:p w:rsidR="00000000" w:rsidDel="00000000" w:rsidP="00000000" w:rsidRDefault="00000000" w:rsidRPr="00000000" w14:paraId="00002B3E">
      <w:pPr>
        <w:pageBreakBefore w:val="0"/>
        <w:rPr/>
      </w:pPr>
      <w:r w:rsidDel="00000000" w:rsidR="00000000" w:rsidRPr="00000000">
        <w:rPr>
          <w:rtl w:val="0"/>
        </w:rPr>
        <w:t xml:space="preserve">MC: “Do we have to do this here?”</w:t>
      </w:r>
    </w:p>
    <w:p w:rsidR="00000000" w:rsidDel="00000000" w:rsidP="00000000" w:rsidRDefault="00000000" w:rsidRPr="00000000" w14:paraId="00002B3F">
      <w:pPr>
        <w:pageBreakBefore w:val="0"/>
        <w:rPr/>
      </w:pPr>
      <w:r w:rsidDel="00000000" w:rsidR="00000000" w:rsidRPr="00000000">
        <w:rPr>
          <w:rtl w:val="0"/>
        </w:rPr>
        <w:t xml:space="preserve">“She nods stubbornly. I sigh and start to doggy-paddle out to her.”</w:t>
      </w:r>
    </w:p>
    <w:p w:rsidR="00000000" w:rsidDel="00000000" w:rsidP="00000000" w:rsidRDefault="00000000" w:rsidRPr="00000000" w14:paraId="00002B40">
      <w:pPr>
        <w:pageBreakBefore w:val="0"/>
        <w:rPr/>
      </w:pPr>
      <w:r w:rsidDel="00000000" w:rsidR="00000000" w:rsidRPr="00000000">
        <w:rPr>
          <w:rtl w:val="0"/>
        </w:rPr>
        <w:t xml:space="preserve">“Once I'm within arms reach, she takes my hands.”</w:t>
      </w:r>
    </w:p>
    <w:p w:rsidR="00000000" w:rsidDel="00000000" w:rsidP="00000000" w:rsidRDefault="00000000" w:rsidRPr="00000000" w14:paraId="00002B41">
      <w:pPr>
        <w:pageBreakBefore w:val="0"/>
        <w:rPr/>
      </w:pPr>
      <w:r w:rsidDel="00000000" w:rsidR="00000000" w:rsidRPr="00000000">
        <w:rPr>
          <w:rtl w:val="0"/>
        </w:rPr>
        <w:t xml:space="preserve">Monika: “I'm going to swim out there, okay?”</w:t>
      </w:r>
    </w:p>
    <w:p w:rsidR="00000000" w:rsidDel="00000000" w:rsidP="00000000" w:rsidRDefault="00000000" w:rsidRPr="00000000" w14:paraId="00002B42">
      <w:pPr>
        <w:pageBreakBefore w:val="0"/>
        <w:rPr/>
      </w:pPr>
      <w:r w:rsidDel="00000000" w:rsidR="00000000" w:rsidRPr="00000000">
        <w:rPr>
          <w:rtl w:val="0"/>
        </w:rPr>
        <w:t xml:space="preserve">Monika: “See if you can get to me, I'll only be a foot off the ground.”</w:t>
      </w:r>
    </w:p>
    <w:p w:rsidR="00000000" w:rsidDel="00000000" w:rsidP="00000000" w:rsidRDefault="00000000" w:rsidRPr="00000000" w14:paraId="00002B43">
      <w:pPr>
        <w:pageBreakBefore w:val="0"/>
        <w:rPr/>
      </w:pPr>
      <w:r w:rsidDel="00000000" w:rsidR="00000000" w:rsidRPr="00000000">
        <w:rPr>
          <w:rtl w:val="0"/>
        </w:rPr>
        <w:t xml:space="preserve">“She lets go of my hands and swims a bit further away.”</w:t>
      </w:r>
    </w:p>
    <w:p w:rsidR="00000000" w:rsidDel="00000000" w:rsidP="00000000" w:rsidRDefault="00000000" w:rsidRPr="00000000" w14:paraId="00002B44">
      <w:pPr>
        <w:pageBreakBefore w:val="0"/>
        <w:rPr/>
      </w:pPr>
      <w:r w:rsidDel="00000000" w:rsidR="00000000" w:rsidRPr="00000000">
        <w:rPr>
          <w:rtl w:val="0"/>
        </w:rPr>
        <w:t xml:space="preserve">“I try my hand at a breaststroke and end up falling under.”</w:t>
      </w:r>
    </w:p>
    <w:p w:rsidR="00000000" w:rsidDel="00000000" w:rsidP="00000000" w:rsidRDefault="00000000" w:rsidRPr="00000000" w14:paraId="00002B45">
      <w:pPr>
        <w:pageBreakBefore w:val="0"/>
        <w:rPr/>
      </w:pPr>
      <w:r w:rsidDel="00000000" w:rsidR="00000000" w:rsidRPr="00000000">
        <w:rPr>
          <w:rtl w:val="0"/>
        </w:rPr>
        <w:t xml:space="preserve">“I splash around for a moment before Monika hoists me above the surface.”</w:t>
      </w:r>
    </w:p>
    <w:p w:rsidR="00000000" w:rsidDel="00000000" w:rsidP="00000000" w:rsidRDefault="00000000" w:rsidRPr="00000000" w14:paraId="00002B46">
      <w:pPr>
        <w:pageBreakBefore w:val="0"/>
        <w:rPr/>
      </w:pPr>
      <w:r w:rsidDel="00000000" w:rsidR="00000000" w:rsidRPr="00000000">
        <w:rPr>
          <w:rtl w:val="0"/>
        </w:rPr>
        <w:t xml:space="preserve">Monika: “Okay, maybe not right now.”</w:t>
      </w:r>
    </w:p>
    <w:p w:rsidR="00000000" w:rsidDel="00000000" w:rsidP="00000000" w:rsidRDefault="00000000" w:rsidRPr="00000000" w14:paraId="00002B47">
      <w:pPr>
        <w:pageBreakBefore w:val="0"/>
        <w:rPr/>
      </w:pPr>
      <w:r w:rsidDel="00000000" w:rsidR="00000000" w:rsidRPr="00000000">
        <w:rPr>
          <w:rtl w:val="0"/>
        </w:rPr>
        <w:t xml:space="preserve">“I nod, and she swims back to shore, me hopping along behind her.”</w:t>
      </w:r>
    </w:p>
    <w:p w:rsidR="00000000" w:rsidDel="00000000" w:rsidP="00000000" w:rsidRDefault="00000000" w:rsidRPr="00000000" w14:paraId="00002B48">
      <w:pPr>
        <w:pageBreakBefore w:val="0"/>
        <w:rPr/>
      </w:pPr>
      <w:r w:rsidDel="00000000" w:rsidR="00000000" w:rsidRPr="00000000">
        <w:rPr>
          <w:rtl w:val="0"/>
        </w:rPr>
      </w:r>
    </w:p>
    <w:p w:rsidR="00000000" w:rsidDel="00000000" w:rsidP="00000000" w:rsidRDefault="00000000" w:rsidRPr="00000000" w14:paraId="00002B49">
      <w:pPr>
        <w:pageBreakBefore w:val="0"/>
        <w:rPr/>
      </w:pPr>
      <w:r w:rsidDel="00000000" w:rsidR="00000000" w:rsidRPr="00000000">
        <w:rPr>
          <w:rtl w:val="0"/>
        </w:rPr>
        <w:t xml:space="preserve">[If Choice 2 is chosen first]</w:t>
      </w:r>
    </w:p>
    <w:p w:rsidR="00000000" w:rsidDel="00000000" w:rsidP="00000000" w:rsidRDefault="00000000" w:rsidRPr="00000000" w14:paraId="00002B4A">
      <w:pPr>
        <w:pageBreakBefore w:val="0"/>
        <w:rPr/>
      </w:pPr>
      <w:r w:rsidDel="00000000" w:rsidR="00000000" w:rsidRPr="00000000">
        <w:rPr>
          <w:rtl w:val="0"/>
        </w:rPr>
      </w:r>
    </w:p>
    <w:p w:rsidR="00000000" w:rsidDel="00000000" w:rsidP="00000000" w:rsidRDefault="00000000" w:rsidRPr="00000000" w14:paraId="00002B4B">
      <w:pPr>
        <w:pageBreakBefore w:val="0"/>
        <w:rPr/>
      </w:pPr>
      <w:r w:rsidDel="00000000" w:rsidR="00000000" w:rsidRPr="00000000">
        <w:rPr>
          <w:rtl w:val="0"/>
        </w:rPr>
        <w:t xml:space="preserve">MC: “You know, I kind of want to stay here with you for a minute.”</w:t>
      </w:r>
    </w:p>
    <w:p w:rsidR="00000000" w:rsidDel="00000000" w:rsidP="00000000" w:rsidRDefault="00000000" w:rsidRPr="00000000" w14:paraId="00002B4C">
      <w:pPr>
        <w:pageBreakBefore w:val="0"/>
        <w:rPr/>
      </w:pPr>
      <w:r w:rsidDel="00000000" w:rsidR="00000000" w:rsidRPr="00000000">
        <w:rPr>
          <w:rtl w:val="0"/>
        </w:rPr>
        <w:t xml:space="preserve">MC: “It's kind of nice, just being here with you.”</w:t>
      </w:r>
    </w:p>
    <w:p w:rsidR="00000000" w:rsidDel="00000000" w:rsidP="00000000" w:rsidRDefault="00000000" w:rsidRPr="00000000" w14:paraId="00002B4D">
      <w:pPr>
        <w:pageBreakBefore w:val="0"/>
        <w:rPr/>
      </w:pPr>
      <w:r w:rsidDel="00000000" w:rsidR="00000000" w:rsidRPr="00000000">
        <w:rPr>
          <w:rtl w:val="0"/>
        </w:rPr>
        <w:t xml:space="preserve">Monika: “Yeah!”</w:t>
      </w:r>
    </w:p>
    <w:p w:rsidR="00000000" w:rsidDel="00000000" w:rsidP="00000000" w:rsidRDefault="00000000" w:rsidRPr="00000000" w14:paraId="00002B4E">
      <w:pPr>
        <w:pageBreakBefore w:val="0"/>
        <w:rPr/>
      </w:pPr>
      <w:r w:rsidDel="00000000" w:rsidR="00000000" w:rsidRPr="00000000">
        <w:rPr>
          <w:rtl w:val="0"/>
        </w:rPr>
        <w:t xml:space="preserve">Monika: “Couples don't always need to do </w:t>
      </w:r>
      <w:r w:rsidDel="00000000" w:rsidR="00000000" w:rsidRPr="00000000">
        <w:rPr>
          <w:i w:val="1"/>
          <w:rtl w:val="0"/>
        </w:rPr>
        <w:t xml:space="preserve">things</w:t>
      </w:r>
      <w:r w:rsidDel="00000000" w:rsidR="00000000" w:rsidRPr="00000000">
        <w:rPr>
          <w:rtl w:val="0"/>
        </w:rPr>
        <w:t xml:space="preserve">.”</w:t>
      </w:r>
    </w:p>
    <w:p w:rsidR="00000000" w:rsidDel="00000000" w:rsidP="00000000" w:rsidRDefault="00000000" w:rsidRPr="00000000" w14:paraId="00002B4F">
      <w:pPr>
        <w:pageBreakBefore w:val="0"/>
        <w:rPr/>
      </w:pPr>
      <w:r w:rsidDel="00000000" w:rsidR="00000000" w:rsidRPr="00000000">
        <w:rPr>
          <w:rtl w:val="0"/>
        </w:rPr>
        <w:t xml:space="preserve">Monika: “Sometimes just lying down together is perfectly fine!”</w:t>
      </w:r>
    </w:p>
    <w:p w:rsidR="00000000" w:rsidDel="00000000" w:rsidP="00000000" w:rsidRDefault="00000000" w:rsidRPr="00000000" w14:paraId="00002B50">
      <w:pPr>
        <w:pageBreakBefore w:val="0"/>
        <w:rPr/>
      </w:pPr>
      <w:r w:rsidDel="00000000" w:rsidR="00000000" w:rsidRPr="00000000">
        <w:rPr>
          <w:rtl w:val="0"/>
        </w:rPr>
        <w:t xml:space="preserve">“I drag our blanket a bit further into the sun, leaving the bag so our perfect spot is still occupied and Monika lies down next to me.”</w:t>
      </w:r>
    </w:p>
    <w:p w:rsidR="00000000" w:rsidDel="00000000" w:rsidP="00000000" w:rsidRDefault="00000000" w:rsidRPr="00000000" w14:paraId="00002B51">
      <w:pPr>
        <w:pageBreakBefore w:val="0"/>
        <w:rPr/>
      </w:pPr>
      <w:r w:rsidDel="00000000" w:rsidR="00000000" w:rsidRPr="00000000">
        <w:rPr>
          <w:rtl w:val="0"/>
        </w:rPr>
      </w:r>
    </w:p>
    <w:p w:rsidR="00000000" w:rsidDel="00000000" w:rsidP="00000000" w:rsidRDefault="00000000" w:rsidRPr="00000000" w14:paraId="00002B52">
      <w:pPr>
        <w:pageBreakBefore w:val="0"/>
        <w:rPr/>
      </w:pPr>
      <w:r w:rsidDel="00000000" w:rsidR="00000000" w:rsidRPr="00000000">
        <w:rPr>
          <w:rtl w:val="0"/>
        </w:rPr>
        <w:t xml:space="preserve">[Sky CG]</w:t>
      </w:r>
    </w:p>
    <w:p w:rsidR="00000000" w:rsidDel="00000000" w:rsidP="00000000" w:rsidRDefault="00000000" w:rsidRPr="00000000" w14:paraId="00002B53">
      <w:pPr>
        <w:pageBreakBefore w:val="0"/>
        <w:rPr/>
      </w:pPr>
      <w:r w:rsidDel="00000000" w:rsidR="00000000" w:rsidRPr="00000000">
        <w:rPr>
          <w:rtl w:val="0"/>
        </w:rPr>
      </w:r>
    </w:p>
    <w:p w:rsidR="00000000" w:rsidDel="00000000" w:rsidP="00000000" w:rsidRDefault="00000000" w:rsidRPr="00000000" w14:paraId="00002B54">
      <w:pPr>
        <w:pageBreakBefore w:val="0"/>
        <w:rPr/>
      </w:pPr>
      <w:r w:rsidDel="00000000" w:rsidR="00000000" w:rsidRPr="00000000">
        <w:rPr>
          <w:rtl w:val="0"/>
        </w:rPr>
        <w:t xml:space="preserve">MC: “This is nice. Just us, the waves, and fifty children.”</w:t>
      </w:r>
    </w:p>
    <w:p w:rsidR="00000000" w:rsidDel="00000000" w:rsidP="00000000" w:rsidRDefault="00000000" w:rsidRPr="00000000" w14:paraId="00002B55">
      <w:pPr>
        <w:pageBreakBefore w:val="0"/>
        <w:rPr/>
      </w:pPr>
      <w:r w:rsidDel="00000000" w:rsidR="00000000" w:rsidRPr="00000000">
        <w:rPr>
          <w:rtl w:val="0"/>
        </w:rPr>
        <w:t xml:space="preserve">“Monika laughs.”</w:t>
      </w:r>
    </w:p>
    <w:p w:rsidR="00000000" w:rsidDel="00000000" w:rsidP="00000000" w:rsidRDefault="00000000" w:rsidRPr="00000000" w14:paraId="00002B56">
      <w:pPr>
        <w:pageBreakBefore w:val="0"/>
        <w:rPr/>
      </w:pPr>
      <w:r w:rsidDel="00000000" w:rsidR="00000000" w:rsidRPr="00000000">
        <w:rPr>
          <w:rtl w:val="0"/>
        </w:rPr>
        <w:t xml:space="preserve">Monika: “Who knows? Maybe one day we'll come back here with our kids.”</w:t>
      </w:r>
    </w:p>
    <w:p w:rsidR="00000000" w:rsidDel="00000000" w:rsidP="00000000" w:rsidRDefault="00000000" w:rsidRPr="00000000" w14:paraId="00002B57">
      <w:pPr>
        <w:pageBreakBefore w:val="0"/>
        <w:rPr/>
      </w:pPr>
      <w:r w:rsidDel="00000000" w:rsidR="00000000" w:rsidRPr="00000000">
        <w:rPr>
          <w:rtl w:val="0"/>
        </w:rPr>
        <w:t xml:space="preserve">“She seems to realize what she said, but instead of being embarrassed, like most people would, she just keeps laughing.”</w:t>
      </w:r>
    </w:p>
    <w:p w:rsidR="00000000" w:rsidDel="00000000" w:rsidP="00000000" w:rsidRDefault="00000000" w:rsidRPr="00000000" w14:paraId="00002B58">
      <w:pPr>
        <w:pageBreakBefore w:val="0"/>
        <w:rPr/>
      </w:pPr>
      <w:r w:rsidDel="00000000" w:rsidR="00000000" w:rsidRPr="00000000">
        <w:rPr>
          <w:rtl w:val="0"/>
        </w:rPr>
        <w:t xml:space="preserve">MC: “That...that would be nice.”</w:t>
      </w:r>
    </w:p>
    <w:p w:rsidR="00000000" w:rsidDel="00000000" w:rsidP="00000000" w:rsidRDefault="00000000" w:rsidRPr="00000000" w14:paraId="00002B59">
      <w:pPr>
        <w:pageBreakBefore w:val="0"/>
        <w:rPr/>
      </w:pPr>
      <w:r w:rsidDel="00000000" w:rsidR="00000000" w:rsidRPr="00000000">
        <w:rPr>
          <w:rtl w:val="0"/>
        </w:rPr>
        <w:t xml:space="preserve">MC: “Have you ever thought about having kids?”</w:t>
      </w:r>
    </w:p>
    <w:p w:rsidR="00000000" w:rsidDel="00000000" w:rsidP="00000000" w:rsidRDefault="00000000" w:rsidRPr="00000000" w14:paraId="00002B5A">
      <w:pPr>
        <w:pageBreakBefore w:val="0"/>
        <w:rPr/>
      </w:pPr>
      <w:r w:rsidDel="00000000" w:rsidR="00000000" w:rsidRPr="00000000">
        <w:rPr>
          <w:rtl w:val="0"/>
        </w:rPr>
        <w:t xml:space="preserve">MC: “Not right now, I mean. Maybe not even with me.”</w:t>
      </w:r>
    </w:p>
    <w:p w:rsidR="00000000" w:rsidDel="00000000" w:rsidP="00000000" w:rsidRDefault="00000000" w:rsidRPr="00000000" w14:paraId="00002B5B">
      <w:pPr>
        <w:pageBreakBefore w:val="0"/>
        <w:rPr/>
      </w:pPr>
      <w:r w:rsidDel="00000000" w:rsidR="00000000" w:rsidRPr="00000000">
        <w:rPr>
          <w:rtl w:val="0"/>
        </w:rPr>
        <w:t xml:space="preserve">“Monika purses her lips.”</w:t>
      </w:r>
    </w:p>
    <w:p w:rsidR="00000000" w:rsidDel="00000000" w:rsidP="00000000" w:rsidRDefault="00000000" w:rsidRPr="00000000" w14:paraId="00002B5C">
      <w:pPr>
        <w:pageBreakBefore w:val="0"/>
        <w:rPr/>
      </w:pPr>
      <w:r w:rsidDel="00000000" w:rsidR="00000000" w:rsidRPr="00000000">
        <w:rPr>
          <w:rtl w:val="0"/>
        </w:rPr>
        <w:t xml:space="preserve">Monika: “I mean, I'm sure I have, but not {i}seriously{/i}.”</w:t>
      </w:r>
    </w:p>
    <w:p w:rsidR="00000000" w:rsidDel="00000000" w:rsidP="00000000" w:rsidRDefault="00000000" w:rsidRPr="00000000" w14:paraId="00002B5D">
      <w:pPr>
        <w:pageBreakBefore w:val="0"/>
        <w:rPr/>
      </w:pPr>
      <w:r w:rsidDel="00000000" w:rsidR="00000000" w:rsidRPr="00000000">
        <w:rPr>
          <w:rtl w:val="0"/>
        </w:rPr>
        <w:t xml:space="preserve">Monika: “I'm sure I'd like to have kids someday, though. Maybe even with you!”</w:t>
      </w:r>
    </w:p>
    <w:p w:rsidR="00000000" w:rsidDel="00000000" w:rsidP="00000000" w:rsidRDefault="00000000" w:rsidRPr="00000000" w14:paraId="00002B5E">
      <w:pPr>
        <w:pageBreakBefore w:val="0"/>
        <w:rPr/>
      </w:pPr>
      <w:r w:rsidDel="00000000" w:rsidR="00000000" w:rsidRPr="00000000">
        <w:rPr>
          <w:rtl w:val="0"/>
        </w:rPr>
        <w:t xml:space="preserve">“She smiles.”</w:t>
      </w:r>
    </w:p>
    <w:p w:rsidR="00000000" w:rsidDel="00000000" w:rsidP="00000000" w:rsidRDefault="00000000" w:rsidRPr="00000000" w14:paraId="00002B5F">
      <w:pPr>
        <w:pageBreakBefore w:val="0"/>
        <w:rPr/>
      </w:pPr>
      <w:r w:rsidDel="00000000" w:rsidR="00000000" w:rsidRPr="00000000">
        <w:rPr>
          <w:rtl w:val="0"/>
        </w:rPr>
        <w:t xml:space="preserve">MC: “That would be nice.”</w:t>
      </w:r>
    </w:p>
    <w:p w:rsidR="00000000" w:rsidDel="00000000" w:rsidP="00000000" w:rsidRDefault="00000000" w:rsidRPr="00000000" w14:paraId="00002B60">
      <w:pPr>
        <w:pageBreakBefore w:val="0"/>
        <w:rPr/>
      </w:pPr>
      <w:r w:rsidDel="00000000" w:rsidR="00000000" w:rsidRPr="00000000">
        <w:rPr>
          <w:rtl w:val="0"/>
        </w:rPr>
        <w:t xml:space="preserve">“We stay like that for maybe ten minutes before I try to slide my arm around Monika's shoulder and she bolts up.”</w:t>
      </w:r>
    </w:p>
    <w:p w:rsidR="00000000" w:rsidDel="00000000" w:rsidP="00000000" w:rsidRDefault="00000000" w:rsidRPr="00000000" w14:paraId="00002B61">
      <w:pPr>
        <w:pageBreakBefore w:val="0"/>
        <w:rPr/>
      </w:pPr>
      <w:r w:rsidDel="00000000" w:rsidR="00000000" w:rsidRPr="00000000">
        <w:rPr>
          <w:rtl w:val="0"/>
        </w:rPr>
        <w:t xml:space="preserve">Monika: “I think something just crawled under me…”</w:t>
      </w:r>
    </w:p>
    <w:p w:rsidR="00000000" w:rsidDel="00000000" w:rsidP="00000000" w:rsidRDefault="00000000" w:rsidRPr="00000000" w14:paraId="00002B62">
      <w:pPr>
        <w:pageBreakBefore w:val="0"/>
        <w:rPr/>
      </w:pPr>
      <w:r w:rsidDel="00000000" w:rsidR="00000000" w:rsidRPr="00000000">
        <w:rPr>
          <w:rtl w:val="0"/>
        </w:rPr>
        <w:t xml:space="preserve">“I try not to laugh. Monika's not usually this jumpy.”</w:t>
      </w:r>
    </w:p>
    <w:p w:rsidR="00000000" w:rsidDel="00000000" w:rsidP="00000000" w:rsidRDefault="00000000" w:rsidRPr="00000000" w14:paraId="00002B63">
      <w:pPr>
        <w:pageBreakBefore w:val="0"/>
        <w:rPr/>
      </w:pPr>
      <w:r w:rsidDel="00000000" w:rsidR="00000000" w:rsidRPr="00000000">
        <w:rPr>
          <w:rtl w:val="0"/>
        </w:rPr>
        <w:t xml:space="preserve">“I laugh”</w:t>
      </w:r>
    </w:p>
    <w:p w:rsidR="00000000" w:rsidDel="00000000" w:rsidP="00000000" w:rsidRDefault="00000000" w:rsidRPr="00000000" w14:paraId="00002B64">
      <w:pPr>
        <w:pageBreakBefore w:val="0"/>
        <w:rPr/>
      </w:pPr>
      <w:r w:rsidDel="00000000" w:rsidR="00000000" w:rsidRPr="00000000">
        <w:rPr>
          <w:rtl w:val="0"/>
        </w:rPr>
        <w:t xml:space="preserve">MC: “That was me.”</w:t>
      </w:r>
    </w:p>
    <w:p w:rsidR="00000000" w:rsidDel="00000000" w:rsidP="00000000" w:rsidRDefault="00000000" w:rsidRPr="00000000" w14:paraId="00002B65">
      <w:pPr>
        <w:pageBreakBefore w:val="0"/>
        <w:rPr/>
      </w:pPr>
      <w:r w:rsidDel="00000000" w:rsidR="00000000" w:rsidRPr="00000000">
        <w:rPr>
          <w:rtl w:val="0"/>
        </w:rPr>
        <w:t xml:space="preserve">“Monika looks relieved.”</w:t>
      </w:r>
    </w:p>
    <w:p w:rsidR="00000000" w:rsidDel="00000000" w:rsidP="00000000" w:rsidRDefault="00000000" w:rsidRPr="00000000" w14:paraId="00002B66">
      <w:pPr>
        <w:pageBreakBefore w:val="0"/>
        <w:rPr/>
      </w:pPr>
      <w:r w:rsidDel="00000000" w:rsidR="00000000" w:rsidRPr="00000000">
        <w:rPr>
          <w:rtl w:val="0"/>
        </w:rPr>
        <w:t xml:space="preserve">Monika: “Oh.”</w:t>
        <w:br w:type="textWrapping"/>
        <w:t xml:space="preserve">Monika: “Can we...can we do something else?”</w:t>
      </w:r>
    </w:p>
    <w:p w:rsidR="00000000" w:rsidDel="00000000" w:rsidP="00000000" w:rsidRDefault="00000000" w:rsidRPr="00000000" w14:paraId="00002B67">
      <w:pPr>
        <w:pageBreakBefore w:val="0"/>
        <w:rPr/>
      </w:pPr>
      <w:r w:rsidDel="00000000" w:rsidR="00000000" w:rsidRPr="00000000">
        <w:rPr>
          <w:rtl w:val="0"/>
        </w:rPr>
        <w:t xml:space="preserve">Monika: “I don't know why, but my heart is racing.”</w:t>
      </w:r>
    </w:p>
    <w:p w:rsidR="00000000" w:rsidDel="00000000" w:rsidP="00000000" w:rsidRDefault="00000000" w:rsidRPr="00000000" w14:paraId="00002B68">
      <w:pPr>
        <w:pageBreakBefore w:val="0"/>
        <w:rPr/>
      </w:pPr>
      <w:r w:rsidDel="00000000" w:rsidR="00000000" w:rsidRPr="00000000">
        <w:rPr>
          <w:rtl w:val="0"/>
        </w:rPr>
        <w:t xml:space="preserve">MC: “Uh...is something wrong?”</w:t>
      </w:r>
    </w:p>
    <w:p w:rsidR="00000000" w:rsidDel="00000000" w:rsidP="00000000" w:rsidRDefault="00000000" w:rsidRPr="00000000" w14:paraId="00002B69">
      <w:pPr>
        <w:pageBreakBefore w:val="0"/>
        <w:rPr/>
      </w:pPr>
      <w:r w:rsidDel="00000000" w:rsidR="00000000" w:rsidRPr="00000000">
        <w:rPr>
          <w:rtl w:val="0"/>
        </w:rPr>
        <w:t xml:space="preserve">Monika: “No, no...I don't know what made me so jumpy.”</w:t>
      </w:r>
    </w:p>
    <w:p w:rsidR="00000000" w:rsidDel="00000000" w:rsidP="00000000" w:rsidRDefault="00000000" w:rsidRPr="00000000" w14:paraId="00002B6A">
      <w:pPr>
        <w:pageBreakBefore w:val="0"/>
        <w:rPr/>
      </w:pPr>
      <w:r w:rsidDel="00000000" w:rsidR="00000000" w:rsidRPr="00000000">
        <w:rPr>
          <w:rtl w:val="0"/>
        </w:rPr>
        <w:t xml:space="preserve">“I start moving our blanket back into the shade.”</w:t>
      </w:r>
    </w:p>
    <w:p w:rsidR="00000000" w:rsidDel="00000000" w:rsidP="00000000" w:rsidRDefault="00000000" w:rsidRPr="00000000" w14:paraId="00002B6B">
      <w:pPr>
        <w:pageBreakBefore w:val="0"/>
        <w:rPr/>
      </w:pPr>
      <w:r w:rsidDel="00000000" w:rsidR="00000000" w:rsidRPr="00000000">
        <w:rPr>
          <w:rtl w:val="0"/>
        </w:rPr>
      </w:r>
    </w:p>
    <w:p w:rsidR="00000000" w:rsidDel="00000000" w:rsidP="00000000" w:rsidRDefault="00000000" w:rsidRPr="00000000" w14:paraId="00002B6C">
      <w:pPr>
        <w:pageBreakBefore w:val="0"/>
        <w:rPr/>
      </w:pPr>
      <w:r w:rsidDel="00000000" w:rsidR="00000000" w:rsidRPr="00000000">
        <w:rPr>
          <w:rtl w:val="0"/>
        </w:rPr>
        <w:t xml:space="preserve">[If Choice 3 is chosen first]</w:t>
      </w:r>
    </w:p>
    <w:p w:rsidR="00000000" w:rsidDel="00000000" w:rsidP="00000000" w:rsidRDefault="00000000" w:rsidRPr="00000000" w14:paraId="00002B6D">
      <w:pPr>
        <w:pageBreakBefore w:val="0"/>
        <w:rPr/>
      </w:pPr>
      <w:r w:rsidDel="00000000" w:rsidR="00000000" w:rsidRPr="00000000">
        <w:rPr>
          <w:rtl w:val="0"/>
        </w:rPr>
      </w:r>
    </w:p>
    <w:p w:rsidR="00000000" w:rsidDel="00000000" w:rsidP="00000000" w:rsidRDefault="00000000" w:rsidRPr="00000000" w14:paraId="00002B6E">
      <w:pPr>
        <w:pageBreakBefore w:val="0"/>
        <w:rPr/>
      </w:pPr>
      <w:r w:rsidDel="00000000" w:rsidR="00000000" w:rsidRPr="00000000">
        <w:rPr>
          <w:rtl w:val="0"/>
        </w:rPr>
        <w:t xml:space="preserve">MC: “There's a volleyball net over there, no one's using it.”</w:t>
      </w:r>
    </w:p>
    <w:p w:rsidR="00000000" w:rsidDel="00000000" w:rsidP="00000000" w:rsidRDefault="00000000" w:rsidRPr="00000000" w14:paraId="00002B6F">
      <w:pPr>
        <w:pageBreakBefore w:val="0"/>
        <w:rPr/>
      </w:pPr>
      <w:r w:rsidDel="00000000" w:rsidR="00000000" w:rsidRPr="00000000">
        <w:rPr>
          <w:rtl w:val="0"/>
        </w:rPr>
        <w:t xml:space="preserve">Monika: “I'd be up for it!”</w:t>
      </w:r>
    </w:p>
    <w:p w:rsidR="00000000" w:rsidDel="00000000" w:rsidP="00000000" w:rsidRDefault="00000000" w:rsidRPr="00000000" w14:paraId="00002B70">
      <w:pPr>
        <w:pageBreakBefore w:val="0"/>
        <w:rPr/>
      </w:pPr>
      <w:r w:rsidDel="00000000" w:rsidR="00000000" w:rsidRPr="00000000">
        <w:rPr>
          <w:rtl w:val="0"/>
        </w:rPr>
        <w:t xml:space="preserve">Monika: “If you hadn't suggested it, I was going to.”</w:t>
      </w:r>
    </w:p>
    <w:p w:rsidR="00000000" w:rsidDel="00000000" w:rsidP="00000000" w:rsidRDefault="00000000" w:rsidRPr="00000000" w14:paraId="00002B71">
      <w:pPr>
        <w:pageBreakBefore w:val="0"/>
        <w:rPr/>
      </w:pPr>
      <w:r w:rsidDel="00000000" w:rsidR="00000000" w:rsidRPr="00000000">
        <w:rPr>
          <w:rtl w:val="0"/>
        </w:rPr>
        <w:t xml:space="preserve">“We start walking over to the net, chatting as we go.”</w:t>
      </w:r>
    </w:p>
    <w:p w:rsidR="00000000" w:rsidDel="00000000" w:rsidP="00000000" w:rsidRDefault="00000000" w:rsidRPr="00000000" w14:paraId="00002B72">
      <w:pPr>
        <w:pageBreakBefore w:val="0"/>
        <w:rPr/>
      </w:pPr>
      <w:r w:rsidDel="00000000" w:rsidR="00000000" w:rsidRPr="00000000">
        <w:rPr>
          <w:rtl w:val="0"/>
        </w:rPr>
        <w:t xml:space="preserve">“There's already a ball sitting by it.”</w:t>
      </w:r>
    </w:p>
    <w:p w:rsidR="00000000" w:rsidDel="00000000" w:rsidP="00000000" w:rsidRDefault="00000000" w:rsidRPr="00000000" w14:paraId="00002B73">
      <w:pPr>
        <w:pageBreakBefore w:val="0"/>
        <w:rPr/>
      </w:pPr>
      <w:r w:rsidDel="00000000" w:rsidR="00000000" w:rsidRPr="00000000">
        <w:rPr>
          <w:rtl w:val="0"/>
        </w:rPr>
        <w:t xml:space="preserve">MC: “Who serves?”</w:t>
        <w:br w:type="textWrapping"/>
        <w:t xml:space="preserve">“In response, Monika spikes the ball right into my knee.”</w:t>
      </w:r>
    </w:p>
    <w:p w:rsidR="00000000" w:rsidDel="00000000" w:rsidP="00000000" w:rsidRDefault="00000000" w:rsidRPr="00000000" w14:paraId="00002B74">
      <w:pPr>
        <w:pageBreakBefore w:val="0"/>
        <w:rPr/>
      </w:pPr>
      <w:r w:rsidDel="00000000" w:rsidR="00000000" w:rsidRPr="00000000">
        <w:rPr>
          <w:rtl w:val="0"/>
        </w:rPr>
        <w:t xml:space="preserve">“I </w:t>
      </w:r>
      <w:r w:rsidDel="00000000" w:rsidR="00000000" w:rsidRPr="00000000">
        <w:rPr>
          <w:rtl w:val="0"/>
        </w:rPr>
        <w:t xml:space="preserve">fall</w:t>
      </w:r>
      <w:r w:rsidDel="00000000" w:rsidR="00000000" w:rsidRPr="00000000">
        <w:rPr>
          <w:rtl w:val="0"/>
        </w:rPr>
        <w:t xml:space="preserve"> to the ground.”</w:t>
      </w:r>
    </w:p>
    <w:p w:rsidR="00000000" w:rsidDel="00000000" w:rsidP="00000000" w:rsidRDefault="00000000" w:rsidRPr="00000000" w14:paraId="00002B75">
      <w:pPr>
        <w:pageBreakBefore w:val="0"/>
        <w:rPr/>
      </w:pPr>
      <w:r w:rsidDel="00000000" w:rsidR="00000000" w:rsidRPr="00000000">
        <w:rPr>
          <w:rtl w:val="0"/>
        </w:rPr>
        <w:t xml:space="preserve">“Monika looks like she's tied between concern and laughter.”</w:t>
      </w:r>
    </w:p>
    <w:p w:rsidR="00000000" w:rsidDel="00000000" w:rsidP="00000000" w:rsidRDefault="00000000" w:rsidRPr="00000000" w14:paraId="00002B76">
      <w:pPr>
        <w:pageBreakBefore w:val="0"/>
        <w:rPr/>
      </w:pPr>
      <w:r w:rsidDel="00000000" w:rsidR="00000000" w:rsidRPr="00000000">
        <w:rPr>
          <w:rtl w:val="0"/>
        </w:rPr>
        <w:t xml:space="preserve">MC: “I wasn't ready!”</w:t>
      </w:r>
    </w:p>
    <w:p w:rsidR="00000000" w:rsidDel="00000000" w:rsidP="00000000" w:rsidRDefault="00000000" w:rsidRPr="00000000" w14:paraId="00002B77">
      <w:pPr>
        <w:pageBreakBefore w:val="0"/>
        <w:rPr/>
      </w:pPr>
      <w:r w:rsidDel="00000000" w:rsidR="00000000" w:rsidRPr="00000000">
        <w:rPr>
          <w:rtl w:val="0"/>
        </w:rPr>
        <w:t xml:space="preserve">Monika: “I can't tell if you're faking or really in pain.”</w:t>
      </w:r>
    </w:p>
    <w:p w:rsidR="00000000" w:rsidDel="00000000" w:rsidP="00000000" w:rsidRDefault="00000000" w:rsidRPr="00000000" w14:paraId="00002B78">
      <w:pPr>
        <w:pageBreakBefore w:val="0"/>
        <w:rPr/>
      </w:pPr>
      <w:r w:rsidDel="00000000" w:rsidR="00000000" w:rsidRPr="00000000">
        <w:rPr>
          <w:rtl w:val="0"/>
        </w:rPr>
        <w:t xml:space="preserve">“Monika walks around the net and kneels down.”</w:t>
      </w:r>
    </w:p>
    <w:p w:rsidR="00000000" w:rsidDel="00000000" w:rsidP="00000000" w:rsidRDefault="00000000" w:rsidRPr="00000000" w14:paraId="00002B79">
      <w:pPr>
        <w:pageBreakBefore w:val="0"/>
        <w:rPr/>
      </w:pPr>
      <w:r w:rsidDel="00000000" w:rsidR="00000000" w:rsidRPr="00000000">
        <w:rPr>
          <w:rtl w:val="0"/>
        </w:rPr>
        <w:t xml:space="preserve">Monika: “Maybe no volleyball right now. That looks pretty bad.”</w:t>
      </w:r>
    </w:p>
    <w:p w:rsidR="00000000" w:rsidDel="00000000" w:rsidP="00000000" w:rsidRDefault="00000000" w:rsidRPr="00000000" w14:paraId="00002B7A">
      <w:pPr>
        <w:pageBreakBefore w:val="0"/>
        <w:rPr/>
      </w:pPr>
      <w:r w:rsidDel="00000000" w:rsidR="00000000" w:rsidRPr="00000000">
        <w:rPr>
          <w:rtl w:val="0"/>
        </w:rPr>
        <w:t xml:space="preserve">“I nod, and we make our way back to our spot.”</w:t>
      </w:r>
    </w:p>
    <w:p w:rsidR="00000000" w:rsidDel="00000000" w:rsidP="00000000" w:rsidRDefault="00000000" w:rsidRPr="00000000" w14:paraId="00002B7B">
      <w:pPr>
        <w:pageBreakBefore w:val="0"/>
        <w:rPr/>
      </w:pPr>
      <w:r w:rsidDel="00000000" w:rsidR="00000000" w:rsidRPr="00000000">
        <w:rPr>
          <w:rtl w:val="0"/>
        </w:rPr>
      </w:r>
    </w:p>
    <w:p w:rsidR="00000000" w:rsidDel="00000000" w:rsidP="00000000" w:rsidRDefault="00000000" w:rsidRPr="00000000" w14:paraId="00002B7C">
      <w:pPr>
        <w:pageBreakBefore w:val="0"/>
        <w:rPr/>
      </w:pPr>
      <w:r w:rsidDel="00000000" w:rsidR="00000000" w:rsidRPr="00000000">
        <w:rPr>
          <w:rtl w:val="0"/>
        </w:rPr>
        <w:t xml:space="preserve">[If Choice 4 is chosen first]</w:t>
      </w:r>
    </w:p>
    <w:p w:rsidR="00000000" w:rsidDel="00000000" w:rsidP="00000000" w:rsidRDefault="00000000" w:rsidRPr="00000000" w14:paraId="00002B7D">
      <w:pPr>
        <w:pageBreakBefore w:val="0"/>
        <w:rPr/>
      </w:pPr>
      <w:r w:rsidDel="00000000" w:rsidR="00000000" w:rsidRPr="00000000">
        <w:rPr>
          <w:rtl w:val="0"/>
        </w:rPr>
      </w:r>
    </w:p>
    <w:p w:rsidR="00000000" w:rsidDel="00000000" w:rsidP="00000000" w:rsidRDefault="00000000" w:rsidRPr="00000000" w14:paraId="00002B7E">
      <w:pPr>
        <w:pageBreakBefore w:val="0"/>
        <w:rPr/>
      </w:pPr>
      <w:r w:rsidDel="00000000" w:rsidR="00000000" w:rsidRPr="00000000">
        <w:rPr>
          <w:rtl w:val="0"/>
        </w:rPr>
        <w:t xml:space="preserve">MC: “Do you ever miss being a kid?”</w:t>
      </w:r>
    </w:p>
    <w:p w:rsidR="00000000" w:rsidDel="00000000" w:rsidP="00000000" w:rsidRDefault="00000000" w:rsidRPr="00000000" w14:paraId="00002B7F">
      <w:pPr>
        <w:pageBreakBefore w:val="0"/>
        <w:rPr/>
      </w:pPr>
      <w:r w:rsidDel="00000000" w:rsidR="00000000" w:rsidRPr="00000000">
        <w:rPr>
          <w:rtl w:val="0"/>
        </w:rPr>
        <w:t xml:space="preserve">Monika: “Does Natsuki like baking?”</w:t>
      </w:r>
    </w:p>
    <w:p w:rsidR="00000000" w:rsidDel="00000000" w:rsidP="00000000" w:rsidRDefault="00000000" w:rsidRPr="00000000" w14:paraId="00002B80">
      <w:pPr>
        <w:pageBreakBefore w:val="0"/>
        <w:rPr/>
      </w:pPr>
      <w:r w:rsidDel="00000000" w:rsidR="00000000" w:rsidRPr="00000000">
        <w:rPr>
          <w:rtl w:val="0"/>
        </w:rPr>
        <w:t xml:space="preserve">Monika: “Who doesn't miss being a kid?”</w:t>
      </w:r>
    </w:p>
    <w:p w:rsidR="00000000" w:rsidDel="00000000" w:rsidP="00000000" w:rsidRDefault="00000000" w:rsidRPr="00000000" w14:paraId="00002B81">
      <w:pPr>
        <w:pageBreakBefore w:val="0"/>
        <w:rPr/>
      </w:pPr>
      <w:r w:rsidDel="00000000" w:rsidR="00000000" w:rsidRPr="00000000">
        <w:rPr>
          <w:rtl w:val="0"/>
        </w:rPr>
        <w:t xml:space="preserve">Monika: “No responsibilities, just playing and eating all day long!”</w:t>
      </w:r>
    </w:p>
    <w:p w:rsidR="00000000" w:rsidDel="00000000" w:rsidP="00000000" w:rsidRDefault="00000000" w:rsidRPr="00000000" w14:paraId="00002B82">
      <w:pPr>
        <w:pageBreakBefore w:val="0"/>
        <w:rPr/>
      </w:pPr>
      <w:r w:rsidDel="00000000" w:rsidR="00000000" w:rsidRPr="00000000">
        <w:rPr>
          <w:rtl w:val="0"/>
        </w:rPr>
        <w:t xml:space="preserve">Monika: “Why do you ask?”</w:t>
      </w:r>
    </w:p>
    <w:p w:rsidR="00000000" w:rsidDel="00000000" w:rsidP="00000000" w:rsidRDefault="00000000" w:rsidRPr="00000000" w14:paraId="00002B83">
      <w:pPr>
        <w:pageBreakBefore w:val="0"/>
        <w:rPr/>
      </w:pPr>
      <w:r w:rsidDel="00000000" w:rsidR="00000000" w:rsidRPr="00000000">
        <w:rPr>
          <w:rtl w:val="0"/>
        </w:rPr>
        <w:t xml:space="preserve">MC: “We're going to make some sand castles!”</w:t>
      </w:r>
    </w:p>
    <w:p w:rsidR="00000000" w:rsidDel="00000000" w:rsidP="00000000" w:rsidRDefault="00000000" w:rsidRPr="00000000" w14:paraId="00002B84">
      <w:pPr>
        <w:pageBreakBefore w:val="0"/>
        <w:rPr/>
      </w:pPr>
      <w:r w:rsidDel="00000000" w:rsidR="00000000" w:rsidRPr="00000000">
        <w:rPr>
          <w:rtl w:val="0"/>
        </w:rPr>
        <w:t xml:space="preserve">“She seems to be holding back laughter.”</w:t>
      </w:r>
    </w:p>
    <w:p w:rsidR="00000000" w:rsidDel="00000000" w:rsidP="00000000" w:rsidRDefault="00000000" w:rsidRPr="00000000" w14:paraId="00002B85">
      <w:pPr>
        <w:pageBreakBefore w:val="0"/>
        <w:rPr/>
      </w:pPr>
      <w:r w:rsidDel="00000000" w:rsidR="00000000" w:rsidRPr="00000000">
        <w:rPr>
          <w:rtl w:val="0"/>
        </w:rPr>
        <w:t xml:space="preserve">Monika: “Sand castles? Isn't that a bit…”</w:t>
      </w:r>
    </w:p>
    <w:p w:rsidR="00000000" w:rsidDel="00000000" w:rsidP="00000000" w:rsidRDefault="00000000" w:rsidRPr="00000000" w14:paraId="00002B86">
      <w:pPr>
        <w:pageBreakBefore w:val="0"/>
        <w:rPr/>
      </w:pPr>
      <w:r w:rsidDel="00000000" w:rsidR="00000000" w:rsidRPr="00000000">
        <w:rPr>
          <w:rtl w:val="0"/>
        </w:rPr>
        <w:t xml:space="preserve">“I purse my lips.”</w:t>
      </w:r>
    </w:p>
    <w:p w:rsidR="00000000" w:rsidDel="00000000" w:rsidP="00000000" w:rsidRDefault="00000000" w:rsidRPr="00000000" w14:paraId="00002B87">
      <w:pPr>
        <w:pageBreakBefore w:val="0"/>
        <w:rPr/>
      </w:pPr>
      <w:r w:rsidDel="00000000" w:rsidR="00000000" w:rsidRPr="00000000">
        <w:rPr>
          <w:rtl w:val="0"/>
        </w:rPr>
        <w:t xml:space="preserve">MC: “Weren't you just saying how you miss being a kid?”</w:t>
      </w:r>
    </w:p>
    <w:p w:rsidR="00000000" w:rsidDel="00000000" w:rsidP="00000000" w:rsidRDefault="00000000" w:rsidRPr="00000000" w14:paraId="00002B88">
      <w:pPr>
        <w:pageBreakBefore w:val="0"/>
        <w:rPr/>
      </w:pPr>
      <w:r w:rsidDel="00000000" w:rsidR="00000000" w:rsidRPr="00000000">
        <w:rPr>
          <w:rtl w:val="0"/>
        </w:rPr>
        <w:t xml:space="preserve">“Monika doesn't respond, so I start digging with my hands.”</w:t>
      </w:r>
    </w:p>
    <w:p w:rsidR="00000000" w:rsidDel="00000000" w:rsidP="00000000" w:rsidRDefault="00000000" w:rsidRPr="00000000" w14:paraId="00002B89">
      <w:pPr>
        <w:pageBreakBefore w:val="0"/>
        <w:rPr/>
      </w:pPr>
      <w:r w:rsidDel="00000000" w:rsidR="00000000" w:rsidRPr="00000000">
        <w:rPr>
          <w:rtl w:val="0"/>
        </w:rPr>
        <w:t xml:space="preserve">Monika: “If I had known we'd be digging, I would've brought shovels.”</w:t>
      </w:r>
    </w:p>
    <w:p w:rsidR="00000000" w:rsidDel="00000000" w:rsidP="00000000" w:rsidRDefault="00000000" w:rsidRPr="00000000" w14:paraId="00002B8A">
      <w:pPr>
        <w:pageBreakBefore w:val="0"/>
        <w:rPr/>
      </w:pPr>
      <w:r w:rsidDel="00000000" w:rsidR="00000000" w:rsidRPr="00000000">
        <w:rPr>
          <w:rtl w:val="0"/>
        </w:rPr>
        <w:t xml:space="preserve">“I smile in response as she joins me.”</w:t>
      </w:r>
    </w:p>
    <w:p w:rsidR="00000000" w:rsidDel="00000000" w:rsidP="00000000" w:rsidRDefault="00000000" w:rsidRPr="00000000" w14:paraId="00002B8B">
      <w:pPr>
        <w:pageBreakBefore w:val="0"/>
        <w:rPr/>
      </w:pPr>
      <w:r w:rsidDel="00000000" w:rsidR="00000000" w:rsidRPr="00000000">
        <w:rPr>
          <w:rtl w:val="0"/>
        </w:rPr>
        <w:t xml:space="preserve">“Sure, we might look a bit dumb, two adults digging in the sand with their bare hands, but we're having fun.”</w:t>
      </w:r>
    </w:p>
    <w:p w:rsidR="00000000" w:rsidDel="00000000" w:rsidP="00000000" w:rsidRDefault="00000000" w:rsidRPr="00000000" w14:paraId="00002B8C">
      <w:pPr>
        <w:pageBreakBefore w:val="0"/>
        <w:rPr/>
      </w:pPr>
      <w:r w:rsidDel="00000000" w:rsidR="00000000" w:rsidRPr="00000000">
        <w:rPr>
          <w:rtl w:val="0"/>
        </w:rPr>
        <w:t xml:space="preserve">“After a few minutes, we have a small sand mound with a stick poking out the top of it.”</w:t>
      </w:r>
    </w:p>
    <w:p w:rsidR="00000000" w:rsidDel="00000000" w:rsidP="00000000" w:rsidRDefault="00000000" w:rsidRPr="00000000" w14:paraId="00002B8D">
      <w:pPr>
        <w:pageBreakBefore w:val="0"/>
        <w:rPr/>
      </w:pPr>
      <w:r w:rsidDel="00000000" w:rsidR="00000000" w:rsidRPr="00000000">
        <w:rPr>
          <w:rtl w:val="0"/>
        </w:rPr>
        <w:t xml:space="preserve">MC: “I present, Mount [player]!”</w:t>
      </w:r>
    </w:p>
    <w:p w:rsidR="00000000" w:rsidDel="00000000" w:rsidP="00000000" w:rsidRDefault="00000000" w:rsidRPr="00000000" w14:paraId="00002B8E">
      <w:pPr>
        <w:pageBreakBefore w:val="0"/>
        <w:rPr/>
      </w:pPr>
      <w:r w:rsidDel="00000000" w:rsidR="00000000" w:rsidRPr="00000000">
        <w:rPr>
          <w:rtl w:val="0"/>
        </w:rPr>
        <w:t xml:space="preserve">“Monika laughs.”</w:t>
      </w:r>
    </w:p>
    <w:p w:rsidR="00000000" w:rsidDel="00000000" w:rsidP="00000000" w:rsidRDefault="00000000" w:rsidRPr="00000000" w14:paraId="00002B8F">
      <w:pPr>
        <w:pageBreakBefore w:val="0"/>
        <w:rPr/>
      </w:pPr>
      <w:r w:rsidDel="00000000" w:rsidR="00000000" w:rsidRPr="00000000">
        <w:rPr>
          <w:rtl w:val="0"/>
        </w:rPr>
        <w:t xml:space="preserve">Monika: “I thought your ego couldn't get any bigger, but here we've added some sand to it!”</w:t>
      </w:r>
    </w:p>
    <w:p w:rsidR="00000000" w:rsidDel="00000000" w:rsidP="00000000" w:rsidRDefault="00000000" w:rsidRPr="00000000" w14:paraId="00002B90">
      <w:pPr>
        <w:pageBreakBefore w:val="0"/>
        <w:rPr/>
      </w:pPr>
      <w:r w:rsidDel="00000000" w:rsidR="00000000" w:rsidRPr="00000000">
        <w:rPr>
          <w:rtl w:val="0"/>
        </w:rPr>
        <w:t xml:space="preserve">“I squint at her.”</w:t>
      </w:r>
    </w:p>
    <w:p w:rsidR="00000000" w:rsidDel="00000000" w:rsidP="00000000" w:rsidRDefault="00000000" w:rsidRPr="00000000" w14:paraId="00002B91">
      <w:pPr>
        <w:pageBreakBefore w:val="0"/>
        <w:rPr/>
      </w:pPr>
      <w:r w:rsidDel="00000000" w:rsidR="00000000" w:rsidRPr="00000000">
        <w:rPr>
          <w:rtl w:val="0"/>
        </w:rPr>
        <w:t xml:space="preserve">MC: “You think you can do better?”</w:t>
        <w:br w:type="textWrapping"/>
        <w:t xml:space="preserve">Monika: “Is that a challenge?”</w:t>
      </w:r>
    </w:p>
    <w:p w:rsidR="00000000" w:rsidDel="00000000" w:rsidP="00000000" w:rsidRDefault="00000000" w:rsidRPr="00000000" w14:paraId="00002B92">
      <w:pPr>
        <w:pageBreakBefore w:val="0"/>
        <w:rPr/>
      </w:pPr>
      <w:r w:rsidDel="00000000" w:rsidR="00000000" w:rsidRPr="00000000">
        <w:rPr>
          <w:rtl w:val="0"/>
        </w:rPr>
        <w:t xml:space="preserve">MC: “Might be. What does the winner get?”</w:t>
      </w:r>
    </w:p>
    <w:p w:rsidR="00000000" w:rsidDel="00000000" w:rsidP="00000000" w:rsidRDefault="00000000" w:rsidRPr="00000000" w14:paraId="00002B93">
      <w:pPr>
        <w:pageBreakBefore w:val="0"/>
        <w:rPr/>
      </w:pPr>
      <w:r w:rsidDel="00000000" w:rsidR="00000000" w:rsidRPr="00000000">
        <w:rPr>
          <w:rtl w:val="0"/>
        </w:rPr>
        <w:t xml:space="preserve">“Monika thinks for a minute.”</w:t>
      </w:r>
    </w:p>
    <w:p w:rsidR="00000000" w:rsidDel="00000000" w:rsidP="00000000" w:rsidRDefault="00000000" w:rsidRPr="00000000" w14:paraId="00002B94">
      <w:pPr>
        <w:pageBreakBefore w:val="0"/>
        <w:rPr/>
      </w:pPr>
      <w:r w:rsidDel="00000000" w:rsidR="00000000" w:rsidRPr="00000000">
        <w:rPr>
          <w:rtl w:val="0"/>
        </w:rPr>
        <w:t xml:space="preserve">Monika: “A free dinner, courtesy of the loser!</w:t>
      </w:r>
    </w:p>
    <w:p w:rsidR="00000000" w:rsidDel="00000000" w:rsidP="00000000" w:rsidRDefault="00000000" w:rsidRPr="00000000" w14:paraId="00002B95">
      <w:pPr>
        <w:pageBreakBefore w:val="0"/>
        <w:rPr/>
      </w:pPr>
      <w:r w:rsidDel="00000000" w:rsidR="00000000" w:rsidRPr="00000000">
        <w:rPr>
          <w:rtl w:val="0"/>
        </w:rPr>
        <w:t xml:space="preserve">“We both begin digging quickly.”</w:t>
      </w:r>
    </w:p>
    <w:p w:rsidR="00000000" w:rsidDel="00000000" w:rsidP="00000000" w:rsidRDefault="00000000" w:rsidRPr="00000000" w14:paraId="00002B96">
      <w:pPr>
        <w:pageBreakBefore w:val="0"/>
        <w:rPr/>
      </w:pPr>
      <w:r w:rsidDel="00000000" w:rsidR="00000000" w:rsidRPr="00000000">
        <w:rPr>
          <w:rtl w:val="0"/>
        </w:rPr>
        <w:t xml:space="preserve">“Clearly, Monika has done this before.”</w:t>
      </w:r>
    </w:p>
    <w:p w:rsidR="00000000" w:rsidDel="00000000" w:rsidP="00000000" w:rsidRDefault="00000000" w:rsidRPr="00000000" w14:paraId="00002B97">
      <w:pPr>
        <w:pageBreakBefore w:val="0"/>
        <w:rPr/>
      </w:pPr>
      <w:r w:rsidDel="00000000" w:rsidR="00000000" w:rsidRPr="00000000">
        <w:rPr>
          <w:rtl w:val="0"/>
        </w:rPr>
        <w:t xml:space="preserve">“Within minutes she's dug out a sizable moat and has already started on the castle, while I'm still digging out my sand-mound.”</w:t>
      </w:r>
    </w:p>
    <w:p w:rsidR="00000000" w:rsidDel="00000000" w:rsidP="00000000" w:rsidRDefault="00000000" w:rsidRPr="00000000" w14:paraId="00002B98">
      <w:pPr>
        <w:pageBreakBefore w:val="0"/>
        <w:rPr/>
      </w:pPr>
      <w:r w:rsidDel="00000000" w:rsidR="00000000" w:rsidRPr="00000000">
        <w:rPr>
          <w:rtl w:val="0"/>
        </w:rPr>
        <w:t xml:space="preserve">Monika: “Really? It's that small?”</w:t>
      </w:r>
    </w:p>
    <w:p w:rsidR="00000000" w:rsidDel="00000000" w:rsidP="00000000" w:rsidRDefault="00000000" w:rsidRPr="00000000" w14:paraId="00002B99">
      <w:pPr>
        <w:pageBreakBefore w:val="0"/>
        <w:rPr/>
      </w:pPr>
      <w:r w:rsidDel="00000000" w:rsidR="00000000" w:rsidRPr="00000000">
        <w:rPr>
          <w:rtl w:val="0"/>
        </w:rPr>
        <w:t xml:space="preserve">“Monika stares at my tiny sandcastle.”</w:t>
      </w:r>
    </w:p>
    <w:p w:rsidR="00000000" w:rsidDel="00000000" w:rsidP="00000000" w:rsidRDefault="00000000" w:rsidRPr="00000000" w14:paraId="00002B9A">
      <w:pPr>
        <w:pageBreakBefore w:val="0"/>
        <w:rPr/>
      </w:pPr>
      <w:r w:rsidDel="00000000" w:rsidR="00000000" w:rsidRPr="00000000">
        <w:rPr>
          <w:rtl w:val="0"/>
        </w:rPr>
        <w:t xml:space="preserve">MC: “Monika, there are kids around…”</w:t>
      </w:r>
    </w:p>
    <w:p w:rsidR="00000000" w:rsidDel="00000000" w:rsidP="00000000" w:rsidRDefault="00000000" w:rsidRPr="00000000" w14:paraId="00002B9B">
      <w:pPr>
        <w:pageBreakBefore w:val="0"/>
        <w:rPr/>
      </w:pPr>
      <w:r w:rsidDel="00000000" w:rsidR="00000000" w:rsidRPr="00000000">
        <w:rPr>
          <w:rtl w:val="0"/>
        </w:rPr>
        <w:t xml:space="preserve">“Her castle isn't much more majestic than mine, but she has a shallow moat with a slightly larger structure.”</w:t>
      </w:r>
    </w:p>
    <w:p w:rsidR="00000000" w:rsidDel="00000000" w:rsidP="00000000" w:rsidRDefault="00000000" w:rsidRPr="00000000" w14:paraId="00002B9C">
      <w:pPr>
        <w:pageBreakBefore w:val="0"/>
        <w:rPr/>
      </w:pPr>
      <w:r w:rsidDel="00000000" w:rsidR="00000000" w:rsidRPr="00000000">
        <w:rPr>
          <w:rtl w:val="0"/>
        </w:rPr>
        <w:t xml:space="preserve">“I sigh.”</w:t>
      </w:r>
    </w:p>
    <w:p w:rsidR="00000000" w:rsidDel="00000000" w:rsidP="00000000" w:rsidRDefault="00000000" w:rsidRPr="00000000" w14:paraId="00002B9D">
      <w:pPr>
        <w:pageBreakBefore w:val="0"/>
        <w:rPr/>
      </w:pPr>
      <w:r w:rsidDel="00000000" w:rsidR="00000000" w:rsidRPr="00000000">
        <w:rPr>
          <w:rtl w:val="0"/>
        </w:rPr>
        <w:t xml:space="preserve">MC: “Where should I order from?”</w:t>
      </w:r>
    </w:p>
    <w:p w:rsidR="00000000" w:rsidDel="00000000" w:rsidP="00000000" w:rsidRDefault="00000000" w:rsidRPr="00000000" w14:paraId="00002B9E">
      <w:pPr>
        <w:pageBreakBefore w:val="0"/>
        <w:rPr/>
      </w:pPr>
      <w:r w:rsidDel="00000000" w:rsidR="00000000" w:rsidRPr="00000000">
        <w:rPr>
          <w:rtl w:val="0"/>
        </w:rPr>
      </w:r>
    </w:p>
    <w:p w:rsidR="00000000" w:rsidDel="00000000" w:rsidP="00000000" w:rsidRDefault="00000000" w:rsidRPr="00000000" w14:paraId="00002B9F">
      <w:pPr>
        <w:pageBreakBefore w:val="0"/>
        <w:rPr/>
      </w:pPr>
      <w:r w:rsidDel="00000000" w:rsidR="00000000" w:rsidRPr="00000000">
        <w:rPr>
          <w:rtl w:val="0"/>
        </w:rPr>
        <w:t xml:space="preserve">[If Choice 1 is chosen next]</w:t>
      </w:r>
    </w:p>
    <w:p w:rsidR="00000000" w:rsidDel="00000000" w:rsidP="00000000" w:rsidRDefault="00000000" w:rsidRPr="00000000" w14:paraId="00002BA0">
      <w:pPr>
        <w:pageBreakBefore w:val="0"/>
        <w:rPr/>
      </w:pPr>
      <w:r w:rsidDel="00000000" w:rsidR="00000000" w:rsidRPr="00000000">
        <w:rPr>
          <w:rtl w:val="0"/>
        </w:rPr>
      </w:r>
    </w:p>
    <w:p w:rsidR="00000000" w:rsidDel="00000000" w:rsidP="00000000" w:rsidRDefault="00000000" w:rsidRPr="00000000" w14:paraId="00002BA1">
      <w:pPr>
        <w:pageBreakBefore w:val="0"/>
        <w:rPr/>
      </w:pPr>
      <w:r w:rsidDel="00000000" w:rsidR="00000000" w:rsidRPr="00000000">
        <w:rPr>
          <w:rtl w:val="0"/>
        </w:rPr>
        <w:t xml:space="preserve">MC: “I just want to get into the water and relax.”</w:t>
      </w:r>
    </w:p>
    <w:p w:rsidR="00000000" w:rsidDel="00000000" w:rsidP="00000000" w:rsidRDefault="00000000" w:rsidRPr="00000000" w14:paraId="00002BA2">
      <w:pPr>
        <w:pageBreakBefore w:val="0"/>
        <w:rPr/>
      </w:pPr>
      <w:r w:rsidDel="00000000" w:rsidR="00000000" w:rsidRPr="00000000">
        <w:rPr>
          <w:rtl w:val="0"/>
        </w:rPr>
        <w:t xml:space="preserve">“Monika nods and we make our way to the water's edge.”</w:t>
      </w:r>
    </w:p>
    <w:p w:rsidR="00000000" w:rsidDel="00000000" w:rsidP="00000000" w:rsidRDefault="00000000" w:rsidRPr="00000000" w14:paraId="00002BA3">
      <w:pPr>
        <w:pageBreakBefore w:val="0"/>
        <w:rPr/>
      </w:pPr>
      <w:r w:rsidDel="00000000" w:rsidR="00000000" w:rsidRPr="00000000">
        <w:rPr>
          <w:rtl w:val="0"/>
        </w:rPr>
        <w:t xml:space="preserve">“While she trots right in, I need to take a minute to get used to the water.”</w:t>
      </w:r>
    </w:p>
    <w:p w:rsidR="00000000" w:rsidDel="00000000" w:rsidP="00000000" w:rsidRDefault="00000000" w:rsidRPr="00000000" w14:paraId="00002BA4">
      <w:pPr>
        <w:pageBreakBefore w:val="0"/>
        <w:rPr/>
      </w:pPr>
      <w:r w:rsidDel="00000000" w:rsidR="00000000" w:rsidRPr="00000000">
        <w:rPr>
          <w:rtl w:val="0"/>
        </w:rPr>
        <w:t xml:space="preserve">It's not a cold day, but the water's freezing.”</w:t>
      </w:r>
    </w:p>
    <w:p w:rsidR="00000000" w:rsidDel="00000000" w:rsidP="00000000" w:rsidRDefault="00000000" w:rsidRPr="00000000" w14:paraId="00002BA5">
      <w:pPr>
        <w:pageBreakBefore w:val="0"/>
        <w:rPr/>
      </w:pPr>
      <w:r w:rsidDel="00000000" w:rsidR="00000000" w:rsidRPr="00000000">
        <w:rPr>
          <w:rtl w:val="0"/>
        </w:rPr>
        <w:t xml:space="preserve">“After nearly five minutes, I'm up to my waist in water.”</w:t>
      </w:r>
    </w:p>
    <w:p w:rsidR="00000000" w:rsidDel="00000000" w:rsidP="00000000" w:rsidRDefault="00000000" w:rsidRPr="00000000" w14:paraId="00002BA6">
      <w:pPr>
        <w:pageBreakBefore w:val="0"/>
        <w:rPr/>
      </w:pPr>
      <w:r w:rsidDel="00000000" w:rsidR="00000000" w:rsidRPr="00000000">
        <w:rPr>
          <w:rtl w:val="0"/>
        </w:rPr>
        <w:t xml:space="preserve">MC: “Uh...what do we do now?”</w:t>
      </w:r>
    </w:p>
    <w:p w:rsidR="00000000" w:rsidDel="00000000" w:rsidP="00000000" w:rsidRDefault="00000000" w:rsidRPr="00000000" w14:paraId="00002BA7">
      <w:pPr>
        <w:pageBreakBefore w:val="0"/>
        <w:rPr/>
      </w:pPr>
      <w:r w:rsidDel="00000000" w:rsidR="00000000" w:rsidRPr="00000000">
        <w:rPr>
          <w:rtl w:val="0"/>
        </w:rPr>
        <w:t xml:space="preserve">“Monika looks around for a moment.”</w:t>
      </w:r>
    </w:p>
    <w:p w:rsidR="00000000" w:rsidDel="00000000" w:rsidP="00000000" w:rsidRDefault="00000000" w:rsidRPr="00000000" w14:paraId="00002BA8">
      <w:pPr>
        <w:pageBreakBefore w:val="0"/>
        <w:rPr/>
      </w:pPr>
      <w:r w:rsidDel="00000000" w:rsidR="00000000" w:rsidRPr="00000000">
        <w:rPr>
          <w:rtl w:val="0"/>
        </w:rPr>
        <w:t xml:space="preserve">Monika: “You see that rock out there?”</w:t>
      </w:r>
    </w:p>
    <w:p w:rsidR="00000000" w:rsidDel="00000000" w:rsidP="00000000" w:rsidRDefault="00000000" w:rsidRPr="00000000" w14:paraId="00002BA9">
      <w:pPr>
        <w:pageBreakBefore w:val="0"/>
        <w:rPr/>
      </w:pPr>
      <w:r w:rsidDel="00000000" w:rsidR="00000000" w:rsidRPr="00000000">
        <w:rPr>
          <w:rtl w:val="0"/>
        </w:rPr>
        <w:t xml:space="preserve">“I do. She's pointing to a rock maybe thirty feet from shore.”</w:t>
      </w:r>
    </w:p>
    <w:p w:rsidR="00000000" w:rsidDel="00000000" w:rsidP="00000000" w:rsidRDefault="00000000" w:rsidRPr="00000000" w14:paraId="00002BAA">
      <w:pPr>
        <w:pageBreakBefore w:val="0"/>
        <w:rPr/>
      </w:pPr>
      <w:r w:rsidDel="00000000" w:rsidR="00000000" w:rsidRPr="00000000">
        <w:rPr>
          <w:rtl w:val="0"/>
        </w:rPr>
        <w:t xml:space="preserve">Monika: “Race you!”</w:t>
      </w:r>
    </w:p>
    <w:p w:rsidR="00000000" w:rsidDel="00000000" w:rsidP="00000000" w:rsidRDefault="00000000" w:rsidRPr="00000000" w14:paraId="00002BAB">
      <w:pPr>
        <w:pageBreakBefore w:val="0"/>
        <w:rPr/>
      </w:pPr>
      <w:r w:rsidDel="00000000" w:rsidR="00000000" w:rsidRPr="00000000">
        <w:rPr>
          <w:rtl w:val="0"/>
        </w:rPr>
        <w:t xml:space="preserve">“She starts swimming and gets about fifteen feet before turning around to see me not moving an inch.”</w:t>
      </w:r>
    </w:p>
    <w:p w:rsidR="00000000" w:rsidDel="00000000" w:rsidP="00000000" w:rsidRDefault="00000000" w:rsidRPr="00000000" w14:paraId="00002BAC">
      <w:pPr>
        <w:pageBreakBefore w:val="0"/>
        <w:rPr/>
      </w:pPr>
      <w:r w:rsidDel="00000000" w:rsidR="00000000" w:rsidRPr="00000000">
        <w:rPr>
          <w:rtl w:val="0"/>
        </w:rPr>
        <w:t xml:space="preserve">Monika: “[player]! Is something wrong?”</w:t>
        <w:br w:type="textWrapping"/>
        <w:t xml:space="preserve">MC: “Er...the water's really cold!”</w:t>
      </w:r>
    </w:p>
    <w:p w:rsidR="00000000" w:rsidDel="00000000" w:rsidP="00000000" w:rsidRDefault="00000000" w:rsidRPr="00000000" w14:paraId="00002BAD">
      <w:pPr>
        <w:pageBreakBefore w:val="0"/>
        <w:rPr/>
      </w:pPr>
      <w:r w:rsidDel="00000000" w:rsidR="00000000" w:rsidRPr="00000000">
        <w:rPr>
          <w:rtl w:val="0"/>
        </w:rPr>
        <w:t xml:space="preserve">“That's not the truth at all, and she seems to know that.”</w:t>
      </w:r>
    </w:p>
    <w:p w:rsidR="00000000" w:rsidDel="00000000" w:rsidP="00000000" w:rsidRDefault="00000000" w:rsidRPr="00000000" w14:paraId="00002BAE">
      <w:pPr>
        <w:pageBreakBefore w:val="0"/>
        <w:rPr/>
      </w:pPr>
      <w:r w:rsidDel="00000000" w:rsidR="00000000" w:rsidRPr="00000000">
        <w:rPr>
          <w:rtl w:val="0"/>
        </w:rPr>
        <w:t xml:space="preserve">“I've never been the most confident swimmer.”</w:t>
      </w:r>
    </w:p>
    <w:p w:rsidR="00000000" w:rsidDel="00000000" w:rsidP="00000000" w:rsidRDefault="00000000" w:rsidRPr="00000000" w14:paraId="00002BAF">
      <w:pPr>
        <w:pageBreakBefore w:val="0"/>
        <w:rPr/>
      </w:pPr>
      <w:r w:rsidDel="00000000" w:rsidR="00000000" w:rsidRPr="00000000">
        <w:rPr>
          <w:rtl w:val="0"/>
        </w:rPr>
        <w:t xml:space="preserve">“Monika starts swimming back to me.”</w:t>
      </w:r>
    </w:p>
    <w:p w:rsidR="00000000" w:rsidDel="00000000" w:rsidP="00000000" w:rsidRDefault="00000000" w:rsidRPr="00000000" w14:paraId="00002BB0">
      <w:pPr>
        <w:pageBreakBefore w:val="0"/>
        <w:rPr/>
      </w:pPr>
      <w:r w:rsidDel="00000000" w:rsidR="00000000" w:rsidRPr="00000000">
        <w:rPr>
          <w:rtl w:val="0"/>
        </w:rPr>
        <w:t xml:space="preserve">Monika: “Is it…[player], you can't swim, can you?”</w:t>
      </w:r>
    </w:p>
    <w:p w:rsidR="00000000" w:rsidDel="00000000" w:rsidP="00000000" w:rsidRDefault="00000000" w:rsidRPr="00000000" w14:paraId="00002BB1">
      <w:pPr>
        <w:pageBreakBefore w:val="0"/>
        <w:rPr/>
      </w:pPr>
      <w:r w:rsidDel="00000000" w:rsidR="00000000" w:rsidRPr="00000000">
        <w:rPr>
          <w:rtl w:val="0"/>
        </w:rPr>
        <w:t xml:space="preserve">“I sheepishly shake my head.”</w:t>
      </w:r>
    </w:p>
    <w:p w:rsidR="00000000" w:rsidDel="00000000" w:rsidP="00000000" w:rsidRDefault="00000000" w:rsidRPr="00000000" w14:paraId="00002BB2">
      <w:pPr>
        <w:pageBreakBefore w:val="0"/>
        <w:rPr/>
      </w:pPr>
      <w:r w:rsidDel="00000000" w:rsidR="00000000" w:rsidRPr="00000000">
        <w:rPr>
          <w:rtl w:val="0"/>
        </w:rPr>
        <w:t xml:space="preserve">Monika: “Well, there's a first time for everything!”</w:t>
      </w:r>
    </w:p>
    <w:p w:rsidR="00000000" w:rsidDel="00000000" w:rsidP="00000000" w:rsidRDefault="00000000" w:rsidRPr="00000000" w14:paraId="00002BB3">
      <w:pPr>
        <w:pageBreakBefore w:val="0"/>
        <w:rPr/>
      </w:pPr>
      <w:r w:rsidDel="00000000" w:rsidR="00000000" w:rsidRPr="00000000">
        <w:rPr>
          <w:rtl w:val="0"/>
        </w:rPr>
        <w:t xml:space="preserve">“Monika swims about five feet away, enough where I could still touch bottom.”</w:t>
      </w:r>
    </w:p>
    <w:p w:rsidR="00000000" w:rsidDel="00000000" w:rsidP="00000000" w:rsidRDefault="00000000" w:rsidRPr="00000000" w14:paraId="00002BB4">
      <w:pPr>
        <w:pageBreakBefore w:val="0"/>
        <w:rPr/>
      </w:pPr>
      <w:r w:rsidDel="00000000" w:rsidR="00000000" w:rsidRPr="00000000">
        <w:rPr>
          <w:rtl w:val="0"/>
        </w:rPr>
        <w:t xml:space="preserve">MC: “I...I can swim, just not well.”</w:t>
      </w:r>
    </w:p>
    <w:p w:rsidR="00000000" w:rsidDel="00000000" w:rsidP="00000000" w:rsidRDefault="00000000" w:rsidRPr="00000000" w14:paraId="00002BB5">
      <w:pPr>
        <w:pageBreakBefore w:val="0"/>
        <w:rPr/>
      </w:pPr>
      <w:r w:rsidDel="00000000" w:rsidR="00000000" w:rsidRPr="00000000">
        <w:rPr>
          <w:rtl w:val="0"/>
        </w:rPr>
        <w:t xml:space="preserve">MC: “Do we have to do this here?”</w:t>
      </w:r>
    </w:p>
    <w:p w:rsidR="00000000" w:rsidDel="00000000" w:rsidP="00000000" w:rsidRDefault="00000000" w:rsidRPr="00000000" w14:paraId="00002BB6">
      <w:pPr>
        <w:pageBreakBefore w:val="0"/>
        <w:rPr/>
      </w:pPr>
      <w:r w:rsidDel="00000000" w:rsidR="00000000" w:rsidRPr="00000000">
        <w:rPr>
          <w:rtl w:val="0"/>
        </w:rPr>
        <w:t xml:space="preserve">“She nods stubbornly. I sigh and start to doggy-paddle out to her.”</w:t>
      </w:r>
    </w:p>
    <w:p w:rsidR="00000000" w:rsidDel="00000000" w:rsidP="00000000" w:rsidRDefault="00000000" w:rsidRPr="00000000" w14:paraId="00002BB7">
      <w:pPr>
        <w:pageBreakBefore w:val="0"/>
        <w:rPr/>
      </w:pPr>
      <w:r w:rsidDel="00000000" w:rsidR="00000000" w:rsidRPr="00000000">
        <w:rPr>
          <w:rtl w:val="0"/>
        </w:rPr>
        <w:t xml:space="preserve">“Once I'm within arms reach, she takes my hands.”</w:t>
      </w:r>
    </w:p>
    <w:p w:rsidR="00000000" w:rsidDel="00000000" w:rsidP="00000000" w:rsidRDefault="00000000" w:rsidRPr="00000000" w14:paraId="00002BB8">
      <w:pPr>
        <w:pageBreakBefore w:val="0"/>
        <w:rPr/>
      </w:pPr>
      <w:r w:rsidDel="00000000" w:rsidR="00000000" w:rsidRPr="00000000">
        <w:rPr>
          <w:rtl w:val="0"/>
        </w:rPr>
        <w:t xml:space="preserve">Monika: “I'm going to swim out there, okay?”</w:t>
      </w:r>
    </w:p>
    <w:p w:rsidR="00000000" w:rsidDel="00000000" w:rsidP="00000000" w:rsidRDefault="00000000" w:rsidRPr="00000000" w14:paraId="00002BB9">
      <w:pPr>
        <w:pageBreakBefore w:val="0"/>
        <w:rPr/>
      </w:pPr>
      <w:r w:rsidDel="00000000" w:rsidR="00000000" w:rsidRPr="00000000">
        <w:rPr>
          <w:rtl w:val="0"/>
        </w:rPr>
        <w:t xml:space="preserve">Monika: “See if you can get to me, I'll only be a foot off the ground.”</w:t>
      </w:r>
    </w:p>
    <w:p w:rsidR="00000000" w:rsidDel="00000000" w:rsidP="00000000" w:rsidRDefault="00000000" w:rsidRPr="00000000" w14:paraId="00002BBA">
      <w:pPr>
        <w:pageBreakBefore w:val="0"/>
        <w:rPr/>
      </w:pPr>
      <w:r w:rsidDel="00000000" w:rsidR="00000000" w:rsidRPr="00000000">
        <w:rPr>
          <w:rtl w:val="0"/>
        </w:rPr>
        <w:t xml:space="preserve">“She lets go of my hands and swims a bit further away.”</w:t>
      </w:r>
    </w:p>
    <w:p w:rsidR="00000000" w:rsidDel="00000000" w:rsidP="00000000" w:rsidRDefault="00000000" w:rsidRPr="00000000" w14:paraId="00002BBB">
      <w:pPr>
        <w:pageBreakBefore w:val="0"/>
        <w:rPr/>
      </w:pPr>
      <w:r w:rsidDel="00000000" w:rsidR="00000000" w:rsidRPr="00000000">
        <w:rPr>
          <w:rtl w:val="0"/>
        </w:rPr>
        <w:t xml:space="preserve">“I try my hand at a breaststroke and end up falling under.”</w:t>
      </w:r>
    </w:p>
    <w:p w:rsidR="00000000" w:rsidDel="00000000" w:rsidP="00000000" w:rsidRDefault="00000000" w:rsidRPr="00000000" w14:paraId="00002BBC">
      <w:pPr>
        <w:pageBreakBefore w:val="0"/>
        <w:rPr/>
      </w:pPr>
      <w:r w:rsidDel="00000000" w:rsidR="00000000" w:rsidRPr="00000000">
        <w:rPr>
          <w:rtl w:val="0"/>
        </w:rPr>
        <w:t xml:space="preserve">“I splash around for a moment before Monika hoists me above the surface.”</w:t>
      </w:r>
    </w:p>
    <w:p w:rsidR="00000000" w:rsidDel="00000000" w:rsidP="00000000" w:rsidRDefault="00000000" w:rsidRPr="00000000" w14:paraId="00002BBD">
      <w:pPr>
        <w:pageBreakBefore w:val="0"/>
        <w:rPr/>
      </w:pPr>
      <w:r w:rsidDel="00000000" w:rsidR="00000000" w:rsidRPr="00000000">
        <w:rPr>
          <w:rtl w:val="0"/>
        </w:rPr>
        <w:t xml:space="preserve">Monika: “Okay, maybe not right now.”</w:t>
      </w:r>
    </w:p>
    <w:p w:rsidR="00000000" w:rsidDel="00000000" w:rsidP="00000000" w:rsidRDefault="00000000" w:rsidRPr="00000000" w14:paraId="00002BBE">
      <w:pPr>
        <w:pageBreakBefore w:val="0"/>
        <w:rPr/>
      </w:pPr>
      <w:r w:rsidDel="00000000" w:rsidR="00000000" w:rsidRPr="00000000">
        <w:rPr>
          <w:rtl w:val="0"/>
        </w:rPr>
        <w:t xml:space="preserve">“I nod, and she swims back to shore, me hopping along behind her.”</w:t>
      </w:r>
    </w:p>
    <w:p w:rsidR="00000000" w:rsidDel="00000000" w:rsidP="00000000" w:rsidRDefault="00000000" w:rsidRPr="00000000" w14:paraId="00002BBF">
      <w:pPr>
        <w:pageBreakBefore w:val="0"/>
        <w:rPr/>
      </w:pPr>
      <w:r w:rsidDel="00000000" w:rsidR="00000000" w:rsidRPr="00000000">
        <w:rPr>
          <w:rtl w:val="0"/>
        </w:rPr>
      </w:r>
    </w:p>
    <w:p w:rsidR="00000000" w:rsidDel="00000000" w:rsidP="00000000" w:rsidRDefault="00000000" w:rsidRPr="00000000" w14:paraId="00002BC0">
      <w:pPr>
        <w:pageBreakBefore w:val="0"/>
        <w:rPr/>
      </w:pPr>
      <w:r w:rsidDel="00000000" w:rsidR="00000000" w:rsidRPr="00000000">
        <w:rPr>
          <w:rtl w:val="0"/>
        </w:rPr>
        <w:t xml:space="preserve">[If Choice 2 is chosen next]</w:t>
      </w:r>
    </w:p>
    <w:p w:rsidR="00000000" w:rsidDel="00000000" w:rsidP="00000000" w:rsidRDefault="00000000" w:rsidRPr="00000000" w14:paraId="00002BC1">
      <w:pPr>
        <w:pageBreakBefore w:val="0"/>
        <w:rPr/>
      </w:pPr>
      <w:r w:rsidDel="00000000" w:rsidR="00000000" w:rsidRPr="00000000">
        <w:rPr>
          <w:rtl w:val="0"/>
        </w:rPr>
      </w:r>
    </w:p>
    <w:p w:rsidR="00000000" w:rsidDel="00000000" w:rsidP="00000000" w:rsidRDefault="00000000" w:rsidRPr="00000000" w14:paraId="00002BC2">
      <w:pPr>
        <w:pageBreakBefore w:val="0"/>
        <w:rPr/>
      </w:pPr>
      <w:r w:rsidDel="00000000" w:rsidR="00000000" w:rsidRPr="00000000">
        <w:rPr>
          <w:rtl w:val="0"/>
        </w:rPr>
        <w:t xml:space="preserve">MC: “I kind of just want to lie down and relax.”</w:t>
      </w:r>
    </w:p>
    <w:p w:rsidR="00000000" w:rsidDel="00000000" w:rsidP="00000000" w:rsidRDefault="00000000" w:rsidRPr="00000000" w14:paraId="00002BC3">
      <w:pPr>
        <w:pageBreakBefore w:val="0"/>
        <w:rPr/>
      </w:pPr>
      <w:r w:rsidDel="00000000" w:rsidR="00000000" w:rsidRPr="00000000">
        <w:rPr>
          <w:rtl w:val="0"/>
        </w:rPr>
        <w:t xml:space="preserve">“Monika smiles.”</w:t>
      </w:r>
    </w:p>
    <w:p w:rsidR="00000000" w:rsidDel="00000000" w:rsidP="00000000" w:rsidRDefault="00000000" w:rsidRPr="00000000" w14:paraId="00002BC4">
      <w:pPr>
        <w:pageBreakBefore w:val="0"/>
        <w:rPr/>
      </w:pPr>
      <w:r w:rsidDel="00000000" w:rsidR="00000000" w:rsidRPr="00000000">
        <w:rPr>
          <w:rtl w:val="0"/>
        </w:rPr>
        <w:t xml:space="preserve">Monika: “That's perfectly fine!”</w:t>
      </w:r>
    </w:p>
    <w:p w:rsidR="00000000" w:rsidDel="00000000" w:rsidP="00000000" w:rsidRDefault="00000000" w:rsidRPr="00000000" w14:paraId="00002BC5">
      <w:pPr>
        <w:pageBreakBefore w:val="0"/>
        <w:rPr/>
      </w:pPr>
      <w:r w:rsidDel="00000000" w:rsidR="00000000" w:rsidRPr="00000000">
        <w:rPr>
          <w:rtl w:val="0"/>
        </w:rPr>
        <w:t xml:space="preserve">Monika: “Couples don't always need to do </w:t>
      </w:r>
      <w:r w:rsidDel="00000000" w:rsidR="00000000" w:rsidRPr="00000000">
        <w:rPr>
          <w:i w:val="1"/>
          <w:rtl w:val="0"/>
        </w:rPr>
        <w:t xml:space="preserve">things</w:t>
      </w:r>
      <w:r w:rsidDel="00000000" w:rsidR="00000000" w:rsidRPr="00000000">
        <w:rPr>
          <w:rtl w:val="0"/>
        </w:rPr>
        <w:t xml:space="preserve">.”</w:t>
      </w:r>
    </w:p>
    <w:p w:rsidR="00000000" w:rsidDel="00000000" w:rsidP="00000000" w:rsidRDefault="00000000" w:rsidRPr="00000000" w14:paraId="00002BC6">
      <w:pPr>
        <w:pageBreakBefore w:val="0"/>
        <w:rPr/>
      </w:pPr>
      <w:r w:rsidDel="00000000" w:rsidR="00000000" w:rsidRPr="00000000">
        <w:rPr>
          <w:rtl w:val="0"/>
        </w:rPr>
        <w:t xml:space="preserve">Monika: “Sometimes just lying down together is perfectly fine!”</w:t>
      </w:r>
    </w:p>
    <w:p w:rsidR="00000000" w:rsidDel="00000000" w:rsidP="00000000" w:rsidRDefault="00000000" w:rsidRPr="00000000" w14:paraId="00002BC7">
      <w:pPr>
        <w:pageBreakBefore w:val="0"/>
        <w:rPr/>
      </w:pPr>
      <w:r w:rsidDel="00000000" w:rsidR="00000000" w:rsidRPr="00000000">
        <w:rPr>
          <w:rtl w:val="0"/>
        </w:rPr>
        <w:t xml:space="preserve">“I drag our blanket a bit further into the sun, leaving the bag so our perfect spot is still occupied and Monika lies down next to me.”</w:t>
      </w:r>
    </w:p>
    <w:p w:rsidR="00000000" w:rsidDel="00000000" w:rsidP="00000000" w:rsidRDefault="00000000" w:rsidRPr="00000000" w14:paraId="00002BC8">
      <w:pPr>
        <w:pageBreakBefore w:val="0"/>
        <w:rPr/>
      </w:pPr>
      <w:r w:rsidDel="00000000" w:rsidR="00000000" w:rsidRPr="00000000">
        <w:rPr>
          <w:rtl w:val="0"/>
        </w:rPr>
      </w:r>
    </w:p>
    <w:p w:rsidR="00000000" w:rsidDel="00000000" w:rsidP="00000000" w:rsidRDefault="00000000" w:rsidRPr="00000000" w14:paraId="00002BC9">
      <w:pPr>
        <w:pageBreakBefore w:val="0"/>
        <w:rPr/>
      </w:pPr>
      <w:r w:rsidDel="00000000" w:rsidR="00000000" w:rsidRPr="00000000">
        <w:rPr>
          <w:rtl w:val="0"/>
        </w:rPr>
        <w:t xml:space="preserve">[Sky CG]</w:t>
      </w:r>
    </w:p>
    <w:p w:rsidR="00000000" w:rsidDel="00000000" w:rsidP="00000000" w:rsidRDefault="00000000" w:rsidRPr="00000000" w14:paraId="00002BCA">
      <w:pPr>
        <w:pageBreakBefore w:val="0"/>
        <w:rPr/>
      </w:pPr>
      <w:r w:rsidDel="00000000" w:rsidR="00000000" w:rsidRPr="00000000">
        <w:rPr>
          <w:rtl w:val="0"/>
        </w:rPr>
      </w:r>
    </w:p>
    <w:p w:rsidR="00000000" w:rsidDel="00000000" w:rsidP="00000000" w:rsidRDefault="00000000" w:rsidRPr="00000000" w14:paraId="00002BCB">
      <w:pPr>
        <w:pageBreakBefore w:val="0"/>
        <w:rPr/>
      </w:pPr>
      <w:r w:rsidDel="00000000" w:rsidR="00000000" w:rsidRPr="00000000">
        <w:rPr>
          <w:rtl w:val="0"/>
        </w:rPr>
        <w:t xml:space="preserve">MC: “This is nice. Just us, the waves, and fifty children.”</w:t>
      </w:r>
    </w:p>
    <w:p w:rsidR="00000000" w:rsidDel="00000000" w:rsidP="00000000" w:rsidRDefault="00000000" w:rsidRPr="00000000" w14:paraId="00002BCC">
      <w:pPr>
        <w:pageBreakBefore w:val="0"/>
        <w:rPr/>
      </w:pPr>
      <w:r w:rsidDel="00000000" w:rsidR="00000000" w:rsidRPr="00000000">
        <w:rPr>
          <w:rtl w:val="0"/>
        </w:rPr>
        <w:t xml:space="preserve">“Monika laughs.”</w:t>
      </w:r>
    </w:p>
    <w:p w:rsidR="00000000" w:rsidDel="00000000" w:rsidP="00000000" w:rsidRDefault="00000000" w:rsidRPr="00000000" w14:paraId="00002BCD">
      <w:pPr>
        <w:pageBreakBefore w:val="0"/>
        <w:rPr/>
      </w:pPr>
      <w:r w:rsidDel="00000000" w:rsidR="00000000" w:rsidRPr="00000000">
        <w:rPr>
          <w:rtl w:val="0"/>
        </w:rPr>
        <w:t xml:space="preserve">Monika: “Who knows? Maybe one day we'll come back here with our kids.”</w:t>
      </w:r>
    </w:p>
    <w:p w:rsidR="00000000" w:rsidDel="00000000" w:rsidP="00000000" w:rsidRDefault="00000000" w:rsidRPr="00000000" w14:paraId="00002BCE">
      <w:pPr>
        <w:pageBreakBefore w:val="0"/>
        <w:rPr/>
      </w:pPr>
      <w:r w:rsidDel="00000000" w:rsidR="00000000" w:rsidRPr="00000000">
        <w:rPr>
          <w:rtl w:val="0"/>
        </w:rPr>
        <w:t xml:space="preserve">“She seems to realize what she said, but instead of being embarrassed, like most people would, she just keeps laughing.”</w:t>
      </w:r>
    </w:p>
    <w:p w:rsidR="00000000" w:rsidDel="00000000" w:rsidP="00000000" w:rsidRDefault="00000000" w:rsidRPr="00000000" w14:paraId="00002BCF">
      <w:pPr>
        <w:pageBreakBefore w:val="0"/>
        <w:rPr/>
      </w:pPr>
      <w:r w:rsidDel="00000000" w:rsidR="00000000" w:rsidRPr="00000000">
        <w:rPr>
          <w:rtl w:val="0"/>
        </w:rPr>
        <w:t xml:space="preserve">MC: “That...that would be nice.”</w:t>
      </w:r>
    </w:p>
    <w:p w:rsidR="00000000" w:rsidDel="00000000" w:rsidP="00000000" w:rsidRDefault="00000000" w:rsidRPr="00000000" w14:paraId="00002BD0">
      <w:pPr>
        <w:pageBreakBefore w:val="0"/>
        <w:rPr/>
      </w:pPr>
      <w:r w:rsidDel="00000000" w:rsidR="00000000" w:rsidRPr="00000000">
        <w:rPr>
          <w:rtl w:val="0"/>
        </w:rPr>
        <w:t xml:space="preserve">MC: “Have you ever thought about having kids?”</w:t>
      </w:r>
    </w:p>
    <w:p w:rsidR="00000000" w:rsidDel="00000000" w:rsidP="00000000" w:rsidRDefault="00000000" w:rsidRPr="00000000" w14:paraId="00002BD1">
      <w:pPr>
        <w:pageBreakBefore w:val="0"/>
        <w:rPr/>
      </w:pPr>
      <w:r w:rsidDel="00000000" w:rsidR="00000000" w:rsidRPr="00000000">
        <w:rPr>
          <w:rtl w:val="0"/>
        </w:rPr>
      </w:r>
    </w:p>
    <w:p w:rsidR="00000000" w:rsidDel="00000000" w:rsidP="00000000" w:rsidRDefault="00000000" w:rsidRPr="00000000" w14:paraId="00002BD2">
      <w:pPr>
        <w:pageBreakBefore w:val="0"/>
        <w:rPr/>
      </w:pPr>
      <w:r w:rsidDel="00000000" w:rsidR="00000000" w:rsidRPr="00000000">
        <w:rPr>
          <w:rtl w:val="0"/>
        </w:rPr>
        <w:t xml:space="preserve">MC: “Not right now, I mean. Maybe not even with me.”</w:t>
      </w:r>
    </w:p>
    <w:p w:rsidR="00000000" w:rsidDel="00000000" w:rsidP="00000000" w:rsidRDefault="00000000" w:rsidRPr="00000000" w14:paraId="00002BD3">
      <w:pPr>
        <w:pageBreakBefore w:val="0"/>
        <w:rPr/>
      </w:pPr>
      <w:r w:rsidDel="00000000" w:rsidR="00000000" w:rsidRPr="00000000">
        <w:rPr>
          <w:rtl w:val="0"/>
        </w:rPr>
        <w:t xml:space="preserve">“Monika purses her lips.”</w:t>
      </w:r>
    </w:p>
    <w:p w:rsidR="00000000" w:rsidDel="00000000" w:rsidP="00000000" w:rsidRDefault="00000000" w:rsidRPr="00000000" w14:paraId="00002BD4">
      <w:pPr>
        <w:pageBreakBefore w:val="0"/>
        <w:rPr/>
      </w:pPr>
      <w:r w:rsidDel="00000000" w:rsidR="00000000" w:rsidRPr="00000000">
        <w:rPr>
          <w:rtl w:val="0"/>
        </w:rPr>
        <w:t xml:space="preserve">Monika: “I mean, I'm sure I have, but not </w:t>
      </w:r>
      <w:r w:rsidDel="00000000" w:rsidR="00000000" w:rsidRPr="00000000">
        <w:rPr>
          <w:i w:val="1"/>
          <w:rtl w:val="0"/>
        </w:rPr>
        <w:t xml:space="preserve">seriously</w:t>
      </w:r>
      <w:r w:rsidDel="00000000" w:rsidR="00000000" w:rsidRPr="00000000">
        <w:rPr>
          <w:rtl w:val="0"/>
        </w:rPr>
        <w:t xml:space="preserve">.”</w:t>
      </w:r>
    </w:p>
    <w:p w:rsidR="00000000" w:rsidDel="00000000" w:rsidP="00000000" w:rsidRDefault="00000000" w:rsidRPr="00000000" w14:paraId="00002BD5">
      <w:pPr>
        <w:pageBreakBefore w:val="0"/>
        <w:rPr/>
      </w:pPr>
      <w:r w:rsidDel="00000000" w:rsidR="00000000" w:rsidRPr="00000000">
        <w:rPr>
          <w:rtl w:val="0"/>
        </w:rPr>
        <w:t xml:space="preserve">Monika: ”I'm sure I'd like to have kids someday, though. Maybe even with you!”</w:t>
      </w:r>
    </w:p>
    <w:p w:rsidR="00000000" w:rsidDel="00000000" w:rsidP="00000000" w:rsidRDefault="00000000" w:rsidRPr="00000000" w14:paraId="00002BD6">
      <w:pPr>
        <w:pageBreakBefore w:val="0"/>
        <w:rPr/>
      </w:pPr>
      <w:r w:rsidDel="00000000" w:rsidR="00000000" w:rsidRPr="00000000">
        <w:rPr>
          <w:rtl w:val="0"/>
        </w:rPr>
        <w:t xml:space="preserve">“She smiles.”</w:t>
      </w:r>
    </w:p>
    <w:p w:rsidR="00000000" w:rsidDel="00000000" w:rsidP="00000000" w:rsidRDefault="00000000" w:rsidRPr="00000000" w14:paraId="00002BD7">
      <w:pPr>
        <w:pageBreakBefore w:val="0"/>
        <w:rPr/>
      </w:pPr>
      <w:r w:rsidDel="00000000" w:rsidR="00000000" w:rsidRPr="00000000">
        <w:rPr>
          <w:rtl w:val="0"/>
        </w:rPr>
        <w:t xml:space="preserve">MC: “That would be nice.”</w:t>
      </w:r>
    </w:p>
    <w:p w:rsidR="00000000" w:rsidDel="00000000" w:rsidP="00000000" w:rsidRDefault="00000000" w:rsidRPr="00000000" w14:paraId="00002BD8">
      <w:pPr>
        <w:pageBreakBefore w:val="0"/>
        <w:rPr/>
      </w:pPr>
      <w:r w:rsidDel="00000000" w:rsidR="00000000" w:rsidRPr="00000000">
        <w:rPr>
          <w:rtl w:val="0"/>
        </w:rPr>
        <w:t xml:space="preserve">“We stay like that for maybe ten minutes before I try to slide my arm around Monika's shoulder and she bolts up.”</w:t>
      </w:r>
    </w:p>
    <w:p w:rsidR="00000000" w:rsidDel="00000000" w:rsidP="00000000" w:rsidRDefault="00000000" w:rsidRPr="00000000" w14:paraId="00002BD9">
      <w:pPr>
        <w:pageBreakBefore w:val="0"/>
        <w:rPr/>
      </w:pPr>
      <w:r w:rsidDel="00000000" w:rsidR="00000000" w:rsidRPr="00000000">
        <w:rPr>
          <w:rtl w:val="0"/>
        </w:rPr>
        <w:t xml:space="preserve">Monika: “I think something just crawled under me…”</w:t>
      </w:r>
    </w:p>
    <w:p w:rsidR="00000000" w:rsidDel="00000000" w:rsidP="00000000" w:rsidRDefault="00000000" w:rsidRPr="00000000" w14:paraId="00002BDA">
      <w:pPr>
        <w:pageBreakBefore w:val="0"/>
        <w:rPr/>
      </w:pPr>
      <w:r w:rsidDel="00000000" w:rsidR="00000000" w:rsidRPr="00000000">
        <w:rPr>
          <w:rtl w:val="0"/>
        </w:rPr>
        <w:t xml:space="preserve">“I try not to laugh. Monika's not usually this jumpy.”</w:t>
      </w:r>
    </w:p>
    <w:p w:rsidR="00000000" w:rsidDel="00000000" w:rsidP="00000000" w:rsidRDefault="00000000" w:rsidRPr="00000000" w14:paraId="00002BDB">
      <w:pPr>
        <w:pageBreakBefore w:val="0"/>
        <w:rPr/>
      </w:pPr>
      <w:r w:rsidDel="00000000" w:rsidR="00000000" w:rsidRPr="00000000">
        <w:rPr>
          <w:rtl w:val="0"/>
        </w:rPr>
        <w:t xml:space="preserve">“I laugh”</w:t>
      </w:r>
    </w:p>
    <w:p w:rsidR="00000000" w:rsidDel="00000000" w:rsidP="00000000" w:rsidRDefault="00000000" w:rsidRPr="00000000" w14:paraId="00002BDC">
      <w:pPr>
        <w:pageBreakBefore w:val="0"/>
        <w:rPr/>
      </w:pPr>
      <w:r w:rsidDel="00000000" w:rsidR="00000000" w:rsidRPr="00000000">
        <w:rPr>
          <w:rtl w:val="0"/>
        </w:rPr>
        <w:t xml:space="preserve">MC: “That was me”</w:t>
      </w:r>
    </w:p>
    <w:p w:rsidR="00000000" w:rsidDel="00000000" w:rsidP="00000000" w:rsidRDefault="00000000" w:rsidRPr="00000000" w14:paraId="00002BDD">
      <w:pPr>
        <w:pageBreakBefore w:val="0"/>
        <w:rPr/>
      </w:pPr>
      <w:r w:rsidDel="00000000" w:rsidR="00000000" w:rsidRPr="00000000">
        <w:rPr>
          <w:rtl w:val="0"/>
        </w:rPr>
        <w:t xml:space="preserve">“Monika looks relieved.”</w:t>
      </w:r>
    </w:p>
    <w:p w:rsidR="00000000" w:rsidDel="00000000" w:rsidP="00000000" w:rsidRDefault="00000000" w:rsidRPr="00000000" w14:paraId="00002BDE">
      <w:pPr>
        <w:pageBreakBefore w:val="0"/>
        <w:rPr/>
      </w:pPr>
      <w:r w:rsidDel="00000000" w:rsidR="00000000" w:rsidRPr="00000000">
        <w:rPr>
          <w:rtl w:val="0"/>
        </w:rPr>
        <w:t xml:space="preserve">Monika: “Oh.”</w:t>
        <w:br w:type="textWrapping"/>
        <w:t xml:space="preserve">Monika: “Can we...can we do something else?”</w:t>
      </w:r>
    </w:p>
    <w:p w:rsidR="00000000" w:rsidDel="00000000" w:rsidP="00000000" w:rsidRDefault="00000000" w:rsidRPr="00000000" w14:paraId="00002BDF">
      <w:pPr>
        <w:pageBreakBefore w:val="0"/>
        <w:rPr/>
      </w:pPr>
      <w:r w:rsidDel="00000000" w:rsidR="00000000" w:rsidRPr="00000000">
        <w:rPr>
          <w:rtl w:val="0"/>
        </w:rPr>
        <w:t xml:space="preserve">Monika: “I don't know why, but my heart is racing.”</w:t>
      </w:r>
    </w:p>
    <w:p w:rsidR="00000000" w:rsidDel="00000000" w:rsidP="00000000" w:rsidRDefault="00000000" w:rsidRPr="00000000" w14:paraId="00002BE0">
      <w:pPr>
        <w:pageBreakBefore w:val="0"/>
        <w:rPr/>
      </w:pPr>
      <w:r w:rsidDel="00000000" w:rsidR="00000000" w:rsidRPr="00000000">
        <w:rPr>
          <w:rtl w:val="0"/>
        </w:rPr>
        <w:t xml:space="preserve">MC: “Uh...is something wrong?”</w:t>
      </w:r>
    </w:p>
    <w:p w:rsidR="00000000" w:rsidDel="00000000" w:rsidP="00000000" w:rsidRDefault="00000000" w:rsidRPr="00000000" w14:paraId="00002BE1">
      <w:pPr>
        <w:pageBreakBefore w:val="0"/>
        <w:rPr/>
      </w:pPr>
      <w:r w:rsidDel="00000000" w:rsidR="00000000" w:rsidRPr="00000000">
        <w:rPr>
          <w:rtl w:val="0"/>
        </w:rPr>
        <w:t xml:space="preserve">Monika: “No, no...I don't know what made me so jumpy.”</w:t>
      </w:r>
    </w:p>
    <w:p w:rsidR="00000000" w:rsidDel="00000000" w:rsidP="00000000" w:rsidRDefault="00000000" w:rsidRPr="00000000" w14:paraId="00002BE2">
      <w:pPr>
        <w:pageBreakBefore w:val="0"/>
        <w:rPr/>
      </w:pPr>
      <w:r w:rsidDel="00000000" w:rsidR="00000000" w:rsidRPr="00000000">
        <w:rPr>
          <w:rtl w:val="0"/>
        </w:rPr>
        <w:t xml:space="preserve">“I start moving our blanket back into the shade.”</w:t>
      </w:r>
    </w:p>
    <w:p w:rsidR="00000000" w:rsidDel="00000000" w:rsidP="00000000" w:rsidRDefault="00000000" w:rsidRPr="00000000" w14:paraId="00002BE3">
      <w:pPr>
        <w:pageBreakBefore w:val="0"/>
        <w:rPr/>
      </w:pPr>
      <w:r w:rsidDel="00000000" w:rsidR="00000000" w:rsidRPr="00000000">
        <w:rPr>
          <w:rtl w:val="0"/>
        </w:rPr>
      </w:r>
    </w:p>
    <w:p w:rsidR="00000000" w:rsidDel="00000000" w:rsidP="00000000" w:rsidRDefault="00000000" w:rsidRPr="00000000" w14:paraId="00002BE4">
      <w:pPr>
        <w:pageBreakBefore w:val="0"/>
        <w:rPr/>
      </w:pPr>
      <w:r w:rsidDel="00000000" w:rsidR="00000000" w:rsidRPr="00000000">
        <w:rPr>
          <w:rtl w:val="0"/>
        </w:rPr>
        <w:t xml:space="preserve">[If Option 3 is chosen next]</w:t>
      </w:r>
    </w:p>
    <w:p w:rsidR="00000000" w:rsidDel="00000000" w:rsidP="00000000" w:rsidRDefault="00000000" w:rsidRPr="00000000" w14:paraId="00002BE5">
      <w:pPr>
        <w:pageBreakBefore w:val="0"/>
        <w:rPr/>
      </w:pPr>
      <w:r w:rsidDel="00000000" w:rsidR="00000000" w:rsidRPr="00000000">
        <w:rPr>
          <w:rtl w:val="0"/>
        </w:rPr>
      </w:r>
    </w:p>
    <w:p w:rsidR="00000000" w:rsidDel="00000000" w:rsidP="00000000" w:rsidRDefault="00000000" w:rsidRPr="00000000" w14:paraId="00002BE6">
      <w:pPr>
        <w:pageBreakBefore w:val="0"/>
        <w:rPr/>
      </w:pPr>
      <w:r w:rsidDel="00000000" w:rsidR="00000000" w:rsidRPr="00000000">
        <w:rPr>
          <w:rtl w:val="0"/>
        </w:rPr>
        <w:t xml:space="preserve">MC: “Was that volleyball net occupied before?”</w:t>
        <w:br w:type="textWrapping"/>
        <w:t xml:space="preserve">“Monika looks over.”</w:t>
      </w:r>
    </w:p>
    <w:p w:rsidR="00000000" w:rsidDel="00000000" w:rsidP="00000000" w:rsidRDefault="00000000" w:rsidRPr="00000000" w14:paraId="00002BE7">
      <w:pPr>
        <w:pageBreakBefore w:val="0"/>
        <w:rPr/>
      </w:pPr>
      <w:r w:rsidDel="00000000" w:rsidR="00000000" w:rsidRPr="00000000">
        <w:rPr>
          <w:rtl w:val="0"/>
        </w:rPr>
        <w:t xml:space="preserve">Monika: “I don't know, actually. Why? Wanna play?”</w:t>
      </w:r>
    </w:p>
    <w:p w:rsidR="00000000" w:rsidDel="00000000" w:rsidP="00000000" w:rsidRDefault="00000000" w:rsidRPr="00000000" w14:paraId="00002BE8">
      <w:pPr>
        <w:pageBreakBefore w:val="0"/>
        <w:rPr/>
      </w:pPr>
      <w:r w:rsidDel="00000000" w:rsidR="00000000" w:rsidRPr="00000000">
        <w:rPr>
          <w:rtl w:val="0"/>
        </w:rPr>
        <w:t xml:space="preserve">“I shrug.”</w:t>
      </w:r>
    </w:p>
    <w:p w:rsidR="00000000" w:rsidDel="00000000" w:rsidP="00000000" w:rsidRDefault="00000000" w:rsidRPr="00000000" w14:paraId="00002BE9">
      <w:pPr>
        <w:pageBreakBefore w:val="0"/>
        <w:rPr/>
      </w:pPr>
      <w:r w:rsidDel="00000000" w:rsidR="00000000" w:rsidRPr="00000000">
        <w:rPr>
          <w:rtl w:val="0"/>
        </w:rPr>
        <w:t xml:space="preserve">MC: “Sure.”</w:t>
      </w:r>
    </w:p>
    <w:p w:rsidR="00000000" w:rsidDel="00000000" w:rsidP="00000000" w:rsidRDefault="00000000" w:rsidRPr="00000000" w14:paraId="00002BEA">
      <w:pPr>
        <w:pageBreakBefore w:val="0"/>
        <w:rPr/>
      </w:pPr>
      <w:r w:rsidDel="00000000" w:rsidR="00000000" w:rsidRPr="00000000">
        <w:rPr>
          <w:rtl w:val="0"/>
        </w:rPr>
        <w:t xml:space="preserve">“We start walking over to the net, chatting as we go.”</w:t>
      </w:r>
    </w:p>
    <w:p w:rsidR="00000000" w:rsidDel="00000000" w:rsidP="00000000" w:rsidRDefault="00000000" w:rsidRPr="00000000" w14:paraId="00002BEB">
      <w:pPr>
        <w:pageBreakBefore w:val="0"/>
        <w:rPr/>
      </w:pPr>
      <w:r w:rsidDel="00000000" w:rsidR="00000000" w:rsidRPr="00000000">
        <w:rPr>
          <w:rtl w:val="0"/>
        </w:rPr>
        <w:t xml:space="preserve">“There's already a ball sitting by it.”</w:t>
      </w:r>
    </w:p>
    <w:p w:rsidR="00000000" w:rsidDel="00000000" w:rsidP="00000000" w:rsidRDefault="00000000" w:rsidRPr="00000000" w14:paraId="00002BEC">
      <w:pPr>
        <w:pageBreakBefore w:val="0"/>
        <w:rPr/>
      </w:pPr>
      <w:r w:rsidDel="00000000" w:rsidR="00000000" w:rsidRPr="00000000">
        <w:rPr>
          <w:rtl w:val="0"/>
        </w:rPr>
        <w:t xml:space="preserve">MC: “Who serves?”</w:t>
        <w:br w:type="textWrapping"/>
        <w:t xml:space="preserve">“In response, Monika spikes the ball right into my knee.”</w:t>
      </w:r>
    </w:p>
    <w:p w:rsidR="00000000" w:rsidDel="00000000" w:rsidP="00000000" w:rsidRDefault="00000000" w:rsidRPr="00000000" w14:paraId="00002BED">
      <w:pPr>
        <w:pageBreakBefore w:val="0"/>
        <w:rPr/>
      </w:pPr>
      <w:r w:rsidDel="00000000" w:rsidR="00000000" w:rsidRPr="00000000">
        <w:rPr>
          <w:rtl w:val="0"/>
        </w:rPr>
        <w:t xml:space="preserve">“I fall to the ground.”</w:t>
      </w:r>
    </w:p>
    <w:p w:rsidR="00000000" w:rsidDel="00000000" w:rsidP="00000000" w:rsidRDefault="00000000" w:rsidRPr="00000000" w14:paraId="00002BEE">
      <w:pPr>
        <w:pageBreakBefore w:val="0"/>
        <w:rPr/>
      </w:pPr>
      <w:r w:rsidDel="00000000" w:rsidR="00000000" w:rsidRPr="00000000">
        <w:rPr>
          <w:rtl w:val="0"/>
        </w:rPr>
        <w:t xml:space="preserve">“Monika looks like she's tied between concern and laughter.”</w:t>
      </w:r>
    </w:p>
    <w:p w:rsidR="00000000" w:rsidDel="00000000" w:rsidP="00000000" w:rsidRDefault="00000000" w:rsidRPr="00000000" w14:paraId="00002BEF">
      <w:pPr>
        <w:pageBreakBefore w:val="0"/>
        <w:rPr/>
      </w:pPr>
      <w:r w:rsidDel="00000000" w:rsidR="00000000" w:rsidRPr="00000000">
        <w:rPr>
          <w:rtl w:val="0"/>
        </w:rPr>
        <w:t xml:space="preserve">MC: “I wasn't ready!”</w:t>
      </w:r>
    </w:p>
    <w:p w:rsidR="00000000" w:rsidDel="00000000" w:rsidP="00000000" w:rsidRDefault="00000000" w:rsidRPr="00000000" w14:paraId="00002BF0">
      <w:pPr>
        <w:pageBreakBefore w:val="0"/>
        <w:rPr/>
      </w:pPr>
      <w:r w:rsidDel="00000000" w:rsidR="00000000" w:rsidRPr="00000000">
        <w:rPr>
          <w:rtl w:val="0"/>
        </w:rPr>
        <w:t xml:space="preserve">Monika: “I can't tell if you're faking or really in pain.”</w:t>
      </w:r>
    </w:p>
    <w:p w:rsidR="00000000" w:rsidDel="00000000" w:rsidP="00000000" w:rsidRDefault="00000000" w:rsidRPr="00000000" w14:paraId="00002BF1">
      <w:pPr>
        <w:pageBreakBefore w:val="0"/>
        <w:rPr/>
      </w:pPr>
      <w:r w:rsidDel="00000000" w:rsidR="00000000" w:rsidRPr="00000000">
        <w:rPr>
          <w:rtl w:val="0"/>
        </w:rPr>
        <w:t xml:space="preserve">“Monika walks around the net and kneels down.”</w:t>
      </w:r>
    </w:p>
    <w:p w:rsidR="00000000" w:rsidDel="00000000" w:rsidP="00000000" w:rsidRDefault="00000000" w:rsidRPr="00000000" w14:paraId="00002BF2">
      <w:pPr>
        <w:pageBreakBefore w:val="0"/>
        <w:rPr/>
      </w:pPr>
      <w:r w:rsidDel="00000000" w:rsidR="00000000" w:rsidRPr="00000000">
        <w:rPr>
          <w:rtl w:val="0"/>
        </w:rPr>
        <w:t xml:space="preserve">Monika: “Maybe no volleyball right now. That looks pretty bad.”</w:t>
      </w:r>
    </w:p>
    <w:p w:rsidR="00000000" w:rsidDel="00000000" w:rsidP="00000000" w:rsidRDefault="00000000" w:rsidRPr="00000000" w14:paraId="00002BF3">
      <w:pPr>
        <w:pageBreakBefore w:val="0"/>
        <w:rPr/>
      </w:pPr>
      <w:r w:rsidDel="00000000" w:rsidR="00000000" w:rsidRPr="00000000">
        <w:rPr>
          <w:rtl w:val="0"/>
        </w:rPr>
        <w:t xml:space="preserve">“I nod, and we make our way back to our spot.”</w:t>
      </w:r>
    </w:p>
    <w:p w:rsidR="00000000" w:rsidDel="00000000" w:rsidP="00000000" w:rsidRDefault="00000000" w:rsidRPr="00000000" w14:paraId="00002BF4">
      <w:pPr>
        <w:pageBreakBefore w:val="0"/>
        <w:rPr/>
      </w:pPr>
      <w:r w:rsidDel="00000000" w:rsidR="00000000" w:rsidRPr="00000000">
        <w:rPr>
          <w:rtl w:val="0"/>
        </w:rPr>
      </w:r>
    </w:p>
    <w:p w:rsidR="00000000" w:rsidDel="00000000" w:rsidP="00000000" w:rsidRDefault="00000000" w:rsidRPr="00000000" w14:paraId="00002BF5">
      <w:pPr>
        <w:pageBreakBefore w:val="0"/>
        <w:rPr/>
      </w:pPr>
      <w:r w:rsidDel="00000000" w:rsidR="00000000" w:rsidRPr="00000000">
        <w:rPr>
          <w:rtl w:val="0"/>
        </w:rPr>
        <w:t xml:space="preserve">[If Choice 4 is chosen next]</w:t>
      </w:r>
    </w:p>
    <w:p w:rsidR="00000000" w:rsidDel="00000000" w:rsidP="00000000" w:rsidRDefault="00000000" w:rsidRPr="00000000" w14:paraId="00002BF6">
      <w:pPr>
        <w:pageBreakBefore w:val="0"/>
        <w:rPr/>
      </w:pPr>
      <w:r w:rsidDel="00000000" w:rsidR="00000000" w:rsidRPr="00000000">
        <w:rPr>
          <w:rtl w:val="0"/>
        </w:rPr>
      </w:r>
    </w:p>
    <w:p w:rsidR="00000000" w:rsidDel="00000000" w:rsidP="00000000" w:rsidRDefault="00000000" w:rsidRPr="00000000" w14:paraId="00002BF7">
      <w:pPr>
        <w:pageBreakBefore w:val="0"/>
        <w:rPr/>
      </w:pPr>
      <w:r w:rsidDel="00000000" w:rsidR="00000000" w:rsidRPr="00000000">
        <w:rPr>
          <w:rtl w:val="0"/>
        </w:rPr>
        <w:t xml:space="preserve">“After a few minutes of sitting on our blanket, I decide to try to start a conversation.”</w:t>
      </w:r>
    </w:p>
    <w:p w:rsidR="00000000" w:rsidDel="00000000" w:rsidP="00000000" w:rsidRDefault="00000000" w:rsidRPr="00000000" w14:paraId="00002BF8">
      <w:pPr>
        <w:pageBreakBefore w:val="0"/>
        <w:rPr/>
      </w:pPr>
      <w:r w:rsidDel="00000000" w:rsidR="00000000" w:rsidRPr="00000000">
        <w:rPr>
          <w:rtl w:val="0"/>
        </w:rPr>
        <w:t xml:space="preserve">MC: “Do you ever miss being a kid?”</w:t>
      </w:r>
    </w:p>
    <w:p w:rsidR="00000000" w:rsidDel="00000000" w:rsidP="00000000" w:rsidRDefault="00000000" w:rsidRPr="00000000" w14:paraId="00002BF9">
      <w:pPr>
        <w:pageBreakBefore w:val="0"/>
        <w:rPr/>
      </w:pPr>
      <w:r w:rsidDel="00000000" w:rsidR="00000000" w:rsidRPr="00000000">
        <w:rPr>
          <w:rtl w:val="0"/>
        </w:rPr>
        <w:t xml:space="preserve">Monika: “Does Natsuki like baking?”</w:t>
      </w:r>
    </w:p>
    <w:p w:rsidR="00000000" w:rsidDel="00000000" w:rsidP="00000000" w:rsidRDefault="00000000" w:rsidRPr="00000000" w14:paraId="00002BFA">
      <w:pPr>
        <w:pageBreakBefore w:val="0"/>
        <w:rPr/>
      </w:pPr>
      <w:r w:rsidDel="00000000" w:rsidR="00000000" w:rsidRPr="00000000">
        <w:rPr>
          <w:rtl w:val="0"/>
        </w:rPr>
        <w:t xml:space="preserve">Monika: “Who doesn't miss being a kid?”</w:t>
      </w:r>
    </w:p>
    <w:p w:rsidR="00000000" w:rsidDel="00000000" w:rsidP="00000000" w:rsidRDefault="00000000" w:rsidRPr="00000000" w14:paraId="00002BFB">
      <w:pPr>
        <w:pageBreakBefore w:val="0"/>
        <w:rPr/>
      </w:pPr>
      <w:r w:rsidDel="00000000" w:rsidR="00000000" w:rsidRPr="00000000">
        <w:rPr>
          <w:rtl w:val="0"/>
        </w:rPr>
        <w:t xml:space="preserve">Monika: “No responsibilities, just playing and eating all day long!”</w:t>
      </w:r>
    </w:p>
    <w:p w:rsidR="00000000" w:rsidDel="00000000" w:rsidP="00000000" w:rsidRDefault="00000000" w:rsidRPr="00000000" w14:paraId="00002BFC">
      <w:pPr>
        <w:pageBreakBefore w:val="0"/>
        <w:rPr/>
      </w:pPr>
      <w:r w:rsidDel="00000000" w:rsidR="00000000" w:rsidRPr="00000000">
        <w:rPr>
          <w:rtl w:val="0"/>
        </w:rPr>
        <w:t xml:space="preserve">Monika: “Why do you ask?”</w:t>
      </w:r>
    </w:p>
    <w:p w:rsidR="00000000" w:rsidDel="00000000" w:rsidP="00000000" w:rsidRDefault="00000000" w:rsidRPr="00000000" w14:paraId="00002BFD">
      <w:pPr>
        <w:pageBreakBefore w:val="0"/>
        <w:rPr/>
      </w:pPr>
      <w:r w:rsidDel="00000000" w:rsidR="00000000" w:rsidRPr="00000000">
        <w:rPr>
          <w:rtl w:val="0"/>
        </w:rPr>
        <w:t xml:space="preserve">MC: “We're going to make some sand castles!”</w:t>
      </w:r>
    </w:p>
    <w:p w:rsidR="00000000" w:rsidDel="00000000" w:rsidP="00000000" w:rsidRDefault="00000000" w:rsidRPr="00000000" w14:paraId="00002BFE">
      <w:pPr>
        <w:pageBreakBefore w:val="0"/>
        <w:rPr/>
      </w:pPr>
      <w:r w:rsidDel="00000000" w:rsidR="00000000" w:rsidRPr="00000000">
        <w:rPr>
          <w:rtl w:val="0"/>
        </w:rPr>
        <w:t xml:space="preserve">“She seems to be holding back laughter.”</w:t>
      </w:r>
    </w:p>
    <w:p w:rsidR="00000000" w:rsidDel="00000000" w:rsidP="00000000" w:rsidRDefault="00000000" w:rsidRPr="00000000" w14:paraId="00002BFF">
      <w:pPr>
        <w:pageBreakBefore w:val="0"/>
        <w:rPr/>
      </w:pPr>
      <w:r w:rsidDel="00000000" w:rsidR="00000000" w:rsidRPr="00000000">
        <w:rPr>
          <w:rtl w:val="0"/>
        </w:rPr>
        <w:t xml:space="preserve">Monika: “Sand castles? Isn't that a bit…”</w:t>
      </w:r>
    </w:p>
    <w:p w:rsidR="00000000" w:rsidDel="00000000" w:rsidP="00000000" w:rsidRDefault="00000000" w:rsidRPr="00000000" w14:paraId="00002C00">
      <w:pPr>
        <w:pageBreakBefore w:val="0"/>
        <w:rPr/>
      </w:pPr>
      <w:r w:rsidDel="00000000" w:rsidR="00000000" w:rsidRPr="00000000">
        <w:rPr>
          <w:rtl w:val="0"/>
        </w:rPr>
        <w:t xml:space="preserve">“I purse my lips.”</w:t>
      </w:r>
    </w:p>
    <w:p w:rsidR="00000000" w:rsidDel="00000000" w:rsidP="00000000" w:rsidRDefault="00000000" w:rsidRPr="00000000" w14:paraId="00002C01">
      <w:pPr>
        <w:pageBreakBefore w:val="0"/>
        <w:rPr/>
      </w:pPr>
      <w:r w:rsidDel="00000000" w:rsidR="00000000" w:rsidRPr="00000000">
        <w:rPr>
          <w:rtl w:val="0"/>
        </w:rPr>
        <w:t xml:space="preserve">MC: “Weren't you just saying how you miss being a kid?”</w:t>
      </w:r>
    </w:p>
    <w:p w:rsidR="00000000" w:rsidDel="00000000" w:rsidP="00000000" w:rsidRDefault="00000000" w:rsidRPr="00000000" w14:paraId="00002C02">
      <w:pPr>
        <w:pageBreakBefore w:val="0"/>
        <w:rPr/>
      </w:pPr>
      <w:r w:rsidDel="00000000" w:rsidR="00000000" w:rsidRPr="00000000">
        <w:rPr>
          <w:rtl w:val="0"/>
        </w:rPr>
        <w:t xml:space="preserve">“Monika doesn't respond, so I start digging with my hands.”</w:t>
      </w:r>
    </w:p>
    <w:p w:rsidR="00000000" w:rsidDel="00000000" w:rsidP="00000000" w:rsidRDefault="00000000" w:rsidRPr="00000000" w14:paraId="00002C03">
      <w:pPr>
        <w:pageBreakBefore w:val="0"/>
        <w:rPr/>
      </w:pPr>
      <w:r w:rsidDel="00000000" w:rsidR="00000000" w:rsidRPr="00000000">
        <w:rPr>
          <w:rtl w:val="0"/>
        </w:rPr>
        <w:t xml:space="preserve">Monika: “If I had known we'd be digging, I would've brought shovels.”</w:t>
      </w:r>
    </w:p>
    <w:p w:rsidR="00000000" w:rsidDel="00000000" w:rsidP="00000000" w:rsidRDefault="00000000" w:rsidRPr="00000000" w14:paraId="00002C04">
      <w:pPr>
        <w:pageBreakBefore w:val="0"/>
        <w:rPr/>
      </w:pPr>
      <w:r w:rsidDel="00000000" w:rsidR="00000000" w:rsidRPr="00000000">
        <w:rPr>
          <w:rtl w:val="0"/>
        </w:rPr>
        <w:t xml:space="preserve">“I smile in response as she joins me.”</w:t>
      </w:r>
    </w:p>
    <w:p w:rsidR="00000000" w:rsidDel="00000000" w:rsidP="00000000" w:rsidRDefault="00000000" w:rsidRPr="00000000" w14:paraId="00002C05">
      <w:pPr>
        <w:pageBreakBefore w:val="0"/>
        <w:rPr/>
      </w:pPr>
      <w:r w:rsidDel="00000000" w:rsidR="00000000" w:rsidRPr="00000000">
        <w:rPr>
          <w:rtl w:val="0"/>
        </w:rPr>
        <w:t xml:space="preserve">“Sure, we might look a bit dumb, two adults digging in the sand with their bare hands, but we're having fun.”</w:t>
      </w:r>
    </w:p>
    <w:p w:rsidR="00000000" w:rsidDel="00000000" w:rsidP="00000000" w:rsidRDefault="00000000" w:rsidRPr="00000000" w14:paraId="00002C06">
      <w:pPr>
        <w:pageBreakBefore w:val="0"/>
        <w:rPr/>
      </w:pPr>
      <w:r w:rsidDel="00000000" w:rsidR="00000000" w:rsidRPr="00000000">
        <w:rPr>
          <w:rtl w:val="0"/>
        </w:rPr>
        <w:t xml:space="preserve">“After a few minutes, we have a small sand mound with a stick poking out the top of it.”</w:t>
      </w:r>
    </w:p>
    <w:p w:rsidR="00000000" w:rsidDel="00000000" w:rsidP="00000000" w:rsidRDefault="00000000" w:rsidRPr="00000000" w14:paraId="00002C07">
      <w:pPr>
        <w:pageBreakBefore w:val="0"/>
        <w:rPr/>
      </w:pPr>
      <w:r w:rsidDel="00000000" w:rsidR="00000000" w:rsidRPr="00000000">
        <w:rPr>
          <w:rtl w:val="0"/>
        </w:rPr>
        <w:t xml:space="preserve">MC: “I present, Mount [player]!”</w:t>
      </w:r>
    </w:p>
    <w:p w:rsidR="00000000" w:rsidDel="00000000" w:rsidP="00000000" w:rsidRDefault="00000000" w:rsidRPr="00000000" w14:paraId="00002C08">
      <w:pPr>
        <w:pageBreakBefore w:val="0"/>
        <w:rPr/>
      </w:pPr>
      <w:r w:rsidDel="00000000" w:rsidR="00000000" w:rsidRPr="00000000">
        <w:rPr>
          <w:rtl w:val="0"/>
        </w:rPr>
        <w:t xml:space="preserve">“Monika laughs.”</w:t>
      </w:r>
    </w:p>
    <w:p w:rsidR="00000000" w:rsidDel="00000000" w:rsidP="00000000" w:rsidRDefault="00000000" w:rsidRPr="00000000" w14:paraId="00002C09">
      <w:pPr>
        <w:pageBreakBefore w:val="0"/>
        <w:rPr/>
      </w:pPr>
      <w:r w:rsidDel="00000000" w:rsidR="00000000" w:rsidRPr="00000000">
        <w:rPr>
          <w:rtl w:val="0"/>
        </w:rPr>
        <w:t xml:space="preserve">Monika: “I thought your ego couldn't get any bigger, but here we've added some sand to it!”</w:t>
      </w:r>
    </w:p>
    <w:p w:rsidR="00000000" w:rsidDel="00000000" w:rsidP="00000000" w:rsidRDefault="00000000" w:rsidRPr="00000000" w14:paraId="00002C0A">
      <w:pPr>
        <w:pageBreakBefore w:val="0"/>
        <w:rPr/>
      </w:pPr>
      <w:r w:rsidDel="00000000" w:rsidR="00000000" w:rsidRPr="00000000">
        <w:rPr>
          <w:rtl w:val="0"/>
        </w:rPr>
        <w:t xml:space="preserve">“I squint at her.”</w:t>
      </w:r>
    </w:p>
    <w:p w:rsidR="00000000" w:rsidDel="00000000" w:rsidP="00000000" w:rsidRDefault="00000000" w:rsidRPr="00000000" w14:paraId="00002C0B">
      <w:pPr>
        <w:pageBreakBefore w:val="0"/>
        <w:rPr/>
      </w:pPr>
      <w:r w:rsidDel="00000000" w:rsidR="00000000" w:rsidRPr="00000000">
        <w:rPr>
          <w:rtl w:val="0"/>
        </w:rPr>
        <w:t xml:space="preserve">MC: “You think you can do better?”</w:t>
        <w:br w:type="textWrapping"/>
        <w:t xml:space="preserve">Monika: “Is that a challenge?”</w:t>
      </w:r>
    </w:p>
    <w:p w:rsidR="00000000" w:rsidDel="00000000" w:rsidP="00000000" w:rsidRDefault="00000000" w:rsidRPr="00000000" w14:paraId="00002C0C">
      <w:pPr>
        <w:pageBreakBefore w:val="0"/>
        <w:rPr/>
      </w:pPr>
      <w:r w:rsidDel="00000000" w:rsidR="00000000" w:rsidRPr="00000000">
        <w:rPr>
          <w:rtl w:val="0"/>
        </w:rPr>
        <w:t xml:space="preserve">MC: “Might be. What does the winner get?”</w:t>
      </w:r>
    </w:p>
    <w:p w:rsidR="00000000" w:rsidDel="00000000" w:rsidP="00000000" w:rsidRDefault="00000000" w:rsidRPr="00000000" w14:paraId="00002C0D">
      <w:pPr>
        <w:pageBreakBefore w:val="0"/>
        <w:rPr/>
      </w:pPr>
      <w:r w:rsidDel="00000000" w:rsidR="00000000" w:rsidRPr="00000000">
        <w:rPr>
          <w:rtl w:val="0"/>
        </w:rPr>
        <w:t xml:space="preserve">“Monika thinks for a minute.”</w:t>
      </w:r>
    </w:p>
    <w:p w:rsidR="00000000" w:rsidDel="00000000" w:rsidP="00000000" w:rsidRDefault="00000000" w:rsidRPr="00000000" w14:paraId="00002C0E">
      <w:pPr>
        <w:pageBreakBefore w:val="0"/>
        <w:rPr/>
      </w:pPr>
      <w:r w:rsidDel="00000000" w:rsidR="00000000" w:rsidRPr="00000000">
        <w:rPr>
          <w:rtl w:val="0"/>
        </w:rPr>
        <w:t xml:space="preserve">Monika: “A free dinner, courtesy of the loser!”</w:t>
      </w:r>
    </w:p>
    <w:p w:rsidR="00000000" w:rsidDel="00000000" w:rsidP="00000000" w:rsidRDefault="00000000" w:rsidRPr="00000000" w14:paraId="00002C0F">
      <w:pPr>
        <w:pageBreakBefore w:val="0"/>
        <w:rPr/>
      </w:pPr>
      <w:r w:rsidDel="00000000" w:rsidR="00000000" w:rsidRPr="00000000">
        <w:rPr>
          <w:rtl w:val="0"/>
        </w:rPr>
        <w:t xml:space="preserve">“We both begin digging quickly.”</w:t>
      </w:r>
    </w:p>
    <w:p w:rsidR="00000000" w:rsidDel="00000000" w:rsidP="00000000" w:rsidRDefault="00000000" w:rsidRPr="00000000" w14:paraId="00002C10">
      <w:pPr>
        <w:pageBreakBefore w:val="0"/>
        <w:rPr/>
      </w:pPr>
      <w:r w:rsidDel="00000000" w:rsidR="00000000" w:rsidRPr="00000000">
        <w:rPr>
          <w:rtl w:val="0"/>
        </w:rPr>
        <w:t xml:space="preserve">“Clearly, Monika has done this before.”</w:t>
      </w:r>
    </w:p>
    <w:p w:rsidR="00000000" w:rsidDel="00000000" w:rsidP="00000000" w:rsidRDefault="00000000" w:rsidRPr="00000000" w14:paraId="00002C11">
      <w:pPr>
        <w:pageBreakBefore w:val="0"/>
        <w:rPr/>
      </w:pPr>
      <w:r w:rsidDel="00000000" w:rsidR="00000000" w:rsidRPr="00000000">
        <w:rPr>
          <w:rtl w:val="0"/>
        </w:rPr>
        <w:t xml:space="preserve">“Within minutes she's dug out a sizable moat and has already started on the castle, while I'm still digging out my sand-mound.”</w:t>
      </w:r>
    </w:p>
    <w:p w:rsidR="00000000" w:rsidDel="00000000" w:rsidP="00000000" w:rsidRDefault="00000000" w:rsidRPr="00000000" w14:paraId="00002C12">
      <w:pPr>
        <w:pageBreakBefore w:val="0"/>
        <w:rPr/>
      </w:pPr>
      <w:r w:rsidDel="00000000" w:rsidR="00000000" w:rsidRPr="00000000">
        <w:rPr>
          <w:rtl w:val="0"/>
        </w:rPr>
        <w:t xml:space="preserve">Monika: “Really? It's that small?”</w:t>
      </w:r>
    </w:p>
    <w:p w:rsidR="00000000" w:rsidDel="00000000" w:rsidP="00000000" w:rsidRDefault="00000000" w:rsidRPr="00000000" w14:paraId="00002C13">
      <w:pPr>
        <w:pageBreakBefore w:val="0"/>
        <w:rPr/>
      </w:pPr>
      <w:r w:rsidDel="00000000" w:rsidR="00000000" w:rsidRPr="00000000">
        <w:rPr>
          <w:rtl w:val="0"/>
        </w:rPr>
        <w:t xml:space="preserve">“Monika's stares at my tiny sandcastle.”</w:t>
      </w:r>
    </w:p>
    <w:p w:rsidR="00000000" w:rsidDel="00000000" w:rsidP="00000000" w:rsidRDefault="00000000" w:rsidRPr="00000000" w14:paraId="00002C14">
      <w:pPr>
        <w:pageBreakBefore w:val="0"/>
        <w:rPr/>
      </w:pPr>
      <w:r w:rsidDel="00000000" w:rsidR="00000000" w:rsidRPr="00000000">
        <w:rPr>
          <w:rtl w:val="0"/>
        </w:rPr>
        <w:t xml:space="preserve">MC: “Monika, there are kids around…”</w:t>
      </w:r>
    </w:p>
    <w:p w:rsidR="00000000" w:rsidDel="00000000" w:rsidP="00000000" w:rsidRDefault="00000000" w:rsidRPr="00000000" w14:paraId="00002C15">
      <w:pPr>
        <w:pageBreakBefore w:val="0"/>
        <w:rPr/>
      </w:pPr>
      <w:r w:rsidDel="00000000" w:rsidR="00000000" w:rsidRPr="00000000">
        <w:rPr>
          <w:rtl w:val="0"/>
        </w:rPr>
        <w:t xml:space="preserve">“Her castle isn't much more majestic than mine, but she has a shallow moat with a slightly larger structure.”</w:t>
      </w:r>
    </w:p>
    <w:p w:rsidR="00000000" w:rsidDel="00000000" w:rsidP="00000000" w:rsidRDefault="00000000" w:rsidRPr="00000000" w14:paraId="00002C16">
      <w:pPr>
        <w:pageBreakBefore w:val="0"/>
        <w:rPr/>
      </w:pPr>
      <w:r w:rsidDel="00000000" w:rsidR="00000000" w:rsidRPr="00000000">
        <w:rPr>
          <w:rtl w:val="0"/>
        </w:rPr>
        <w:t xml:space="preserve">“I sigh.”</w:t>
      </w:r>
    </w:p>
    <w:p w:rsidR="00000000" w:rsidDel="00000000" w:rsidP="00000000" w:rsidRDefault="00000000" w:rsidRPr="00000000" w14:paraId="00002C17">
      <w:pPr>
        <w:pageBreakBefore w:val="0"/>
        <w:rPr/>
      </w:pPr>
      <w:r w:rsidDel="00000000" w:rsidR="00000000" w:rsidRPr="00000000">
        <w:rPr>
          <w:rtl w:val="0"/>
        </w:rPr>
        <w:t xml:space="preserve">MC: “Where should I order from?”</w:t>
      </w:r>
    </w:p>
    <w:p w:rsidR="00000000" w:rsidDel="00000000" w:rsidP="00000000" w:rsidRDefault="00000000" w:rsidRPr="00000000" w14:paraId="00002C18">
      <w:pPr>
        <w:pageBreakBefore w:val="0"/>
        <w:rPr/>
      </w:pPr>
      <w:r w:rsidDel="00000000" w:rsidR="00000000" w:rsidRPr="00000000">
        <w:rPr>
          <w:rtl w:val="0"/>
        </w:rPr>
      </w:r>
    </w:p>
    <w:p w:rsidR="00000000" w:rsidDel="00000000" w:rsidP="00000000" w:rsidRDefault="00000000" w:rsidRPr="00000000" w14:paraId="00002C19">
      <w:pPr>
        <w:pageBreakBefore w:val="0"/>
        <w:rPr/>
      </w:pPr>
      <w:r w:rsidDel="00000000" w:rsidR="00000000" w:rsidRPr="00000000">
        <w:rPr>
          <w:rtl w:val="0"/>
        </w:rPr>
        <w:t xml:space="preserve">[Paths Merge]</w:t>
      </w:r>
    </w:p>
    <w:p w:rsidR="00000000" w:rsidDel="00000000" w:rsidP="00000000" w:rsidRDefault="00000000" w:rsidRPr="00000000" w14:paraId="00002C1A">
      <w:pPr>
        <w:pageBreakBefore w:val="0"/>
        <w:rPr/>
      </w:pPr>
      <w:r w:rsidDel="00000000" w:rsidR="00000000" w:rsidRPr="00000000">
        <w:rPr>
          <w:rtl w:val="0"/>
        </w:rPr>
      </w:r>
    </w:p>
    <w:p w:rsidR="00000000" w:rsidDel="00000000" w:rsidP="00000000" w:rsidRDefault="00000000" w:rsidRPr="00000000" w14:paraId="00002C1B">
      <w:pPr>
        <w:pageBreakBefore w:val="0"/>
        <w:rPr/>
      </w:pPr>
      <w:r w:rsidDel="00000000" w:rsidR="00000000" w:rsidRPr="00000000">
        <w:rPr>
          <w:rtl w:val="0"/>
        </w:rPr>
        <w:t xml:space="preserve">“As we walk back to the blanket, I hear someone call my name.”</w:t>
      </w:r>
    </w:p>
    <w:p w:rsidR="00000000" w:rsidDel="00000000" w:rsidP="00000000" w:rsidRDefault="00000000" w:rsidRPr="00000000" w14:paraId="00002C1C">
      <w:pPr>
        <w:pageBreakBefore w:val="0"/>
        <w:rPr/>
      </w:pPr>
      <w:r w:rsidDel="00000000" w:rsidR="00000000" w:rsidRPr="00000000">
        <w:rPr>
          <w:rtl w:val="0"/>
        </w:rPr>
        <w:t xml:space="preserve">Female Voice: “[player]! Monika!”</w:t>
      </w:r>
    </w:p>
    <w:p w:rsidR="00000000" w:rsidDel="00000000" w:rsidP="00000000" w:rsidRDefault="00000000" w:rsidRPr="00000000" w14:paraId="00002C1D">
      <w:pPr>
        <w:pageBreakBefore w:val="0"/>
        <w:rPr/>
      </w:pPr>
      <w:r w:rsidDel="00000000" w:rsidR="00000000" w:rsidRPr="00000000">
        <w:rPr>
          <w:rtl w:val="0"/>
        </w:rPr>
        <w:t xml:space="preserve">Monika: “Oh, you have to be-”</w:t>
      </w:r>
    </w:p>
    <w:p w:rsidR="00000000" w:rsidDel="00000000" w:rsidP="00000000" w:rsidRDefault="00000000" w:rsidRPr="00000000" w14:paraId="00002C1E">
      <w:pPr>
        <w:pageBreakBefore w:val="0"/>
        <w:rPr/>
      </w:pPr>
      <w:r w:rsidDel="00000000" w:rsidR="00000000" w:rsidRPr="00000000">
        <w:rPr>
          <w:rtl w:val="0"/>
        </w:rPr>
        <w:t xml:space="preserve">“Someone's running at us in the distance, with two people following.”</w:t>
      </w:r>
    </w:p>
    <w:p w:rsidR="00000000" w:rsidDel="00000000" w:rsidP="00000000" w:rsidRDefault="00000000" w:rsidRPr="00000000" w14:paraId="00002C1F">
      <w:pPr>
        <w:pageBreakBefore w:val="0"/>
        <w:rPr/>
      </w:pPr>
      <w:r w:rsidDel="00000000" w:rsidR="00000000" w:rsidRPr="00000000">
        <w:rPr>
          <w:rtl w:val="0"/>
        </w:rPr>
        <w:t xml:space="preserve">“When the running figure gets closer, I realize who it is.”</w:t>
      </w:r>
    </w:p>
    <w:p w:rsidR="00000000" w:rsidDel="00000000" w:rsidP="00000000" w:rsidRDefault="00000000" w:rsidRPr="00000000" w14:paraId="00002C20">
      <w:pPr>
        <w:pageBreakBefore w:val="0"/>
        <w:rPr/>
      </w:pPr>
      <w:r w:rsidDel="00000000" w:rsidR="00000000" w:rsidRPr="00000000">
        <w:rPr>
          <w:rtl w:val="0"/>
        </w:rPr>
        <w:t xml:space="preserve">MC: “Sayori?!”</w:t>
      </w:r>
    </w:p>
    <w:p w:rsidR="00000000" w:rsidDel="00000000" w:rsidP="00000000" w:rsidRDefault="00000000" w:rsidRPr="00000000" w14:paraId="00002C21">
      <w:pPr>
        <w:pageBreakBefore w:val="0"/>
        <w:rPr/>
      </w:pPr>
      <w:r w:rsidDel="00000000" w:rsidR="00000000" w:rsidRPr="00000000">
        <w:rPr>
          <w:rtl w:val="0"/>
        </w:rPr>
        <w:t xml:space="preserve">“Sure enough, it's Sayori. She's wearing a blue bikini and has a yellow pool floaty that looks to be a giraffe around her waist.”</w:t>
      </w:r>
    </w:p>
    <w:p w:rsidR="00000000" w:rsidDel="00000000" w:rsidP="00000000" w:rsidRDefault="00000000" w:rsidRPr="00000000" w14:paraId="00002C22">
      <w:pPr>
        <w:pageBreakBefore w:val="0"/>
        <w:rPr/>
      </w:pPr>
      <w:r w:rsidDel="00000000" w:rsidR="00000000" w:rsidRPr="00000000">
        <w:rPr>
          <w:rtl w:val="0"/>
        </w:rPr>
        <w:t xml:space="preserve">“As the other figures approach, we recognize Yuri and Natsuki.”</w:t>
      </w:r>
    </w:p>
    <w:p w:rsidR="00000000" w:rsidDel="00000000" w:rsidP="00000000" w:rsidRDefault="00000000" w:rsidRPr="00000000" w14:paraId="00002C23">
      <w:pPr>
        <w:pageBreakBefore w:val="0"/>
        <w:rPr/>
      </w:pPr>
      <w:r w:rsidDel="00000000" w:rsidR="00000000" w:rsidRPr="00000000">
        <w:rPr>
          <w:rtl w:val="0"/>
        </w:rPr>
        <w:t xml:space="preserve">“Yuri is wearing a purple bikini and looks as though she's uncomfortable being there.”</w:t>
      </w:r>
    </w:p>
    <w:p w:rsidR="00000000" w:rsidDel="00000000" w:rsidP="00000000" w:rsidRDefault="00000000" w:rsidRPr="00000000" w14:paraId="00002C24">
      <w:pPr>
        <w:pageBreakBefore w:val="0"/>
        <w:rPr/>
      </w:pPr>
      <w:r w:rsidDel="00000000" w:rsidR="00000000" w:rsidRPr="00000000">
        <w:rPr>
          <w:rtl w:val="0"/>
        </w:rPr>
        <w:t xml:space="preserve">“Natsuki is clad in a pink and white striped one-piece swimsuit and looks as though she was dragged here.”</w:t>
      </w:r>
    </w:p>
    <w:p w:rsidR="00000000" w:rsidDel="00000000" w:rsidP="00000000" w:rsidRDefault="00000000" w:rsidRPr="00000000" w14:paraId="00002C25">
      <w:pPr>
        <w:pageBreakBefore w:val="0"/>
        <w:rPr/>
      </w:pPr>
      <w:r w:rsidDel="00000000" w:rsidR="00000000" w:rsidRPr="00000000">
        <w:rPr>
          <w:rtl w:val="0"/>
        </w:rPr>
        <w:t xml:space="preserve">Sayori: “[player]! Monika!”</w:t>
      </w:r>
    </w:p>
    <w:p w:rsidR="00000000" w:rsidDel="00000000" w:rsidP="00000000" w:rsidRDefault="00000000" w:rsidRPr="00000000" w14:paraId="00002C26">
      <w:pPr>
        <w:pageBreakBefore w:val="0"/>
        <w:rPr/>
      </w:pPr>
      <w:r w:rsidDel="00000000" w:rsidR="00000000" w:rsidRPr="00000000">
        <w:rPr>
          <w:rtl w:val="0"/>
        </w:rPr>
        <w:t xml:space="preserve">“Sayori stumbles over a rock right before she reaches us, and I reach out to catch her.”</w:t>
      </w:r>
    </w:p>
    <w:p w:rsidR="00000000" w:rsidDel="00000000" w:rsidP="00000000" w:rsidRDefault="00000000" w:rsidRPr="00000000" w14:paraId="00002C27">
      <w:pPr>
        <w:pageBreakBefore w:val="0"/>
        <w:rPr/>
      </w:pPr>
      <w:r w:rsidDel="00000000" w:rsidR="00000000" w:rsidRPr="00000000">
        <w:rPr>
          <w:rtl w:val="0"/>
        </w:rPr>
        <w:t xml:space="preserve">“Monika makes a little noise, but says nothing as I let go of Sayori.”</w:t>
      </w:r>
    </w:p>
    <w:p w:rsidR="00000000" w:rsidDel="00000000" w:rsidP="00000000" w:rsidRDefault="00000000" w:rsidRPr="00000000" w14:paraId="00002C28">
      <w:pPr>
        <w:pageBreakBefore w:val="0"/>
        <w:rPr/>
      </w:pPr>
      <w:r w:rsidDel="00000000" w:rsidR="00000000" w:rsidRPr="00000000">
        <w:rPr>
          <w:rtl w:val="0"/>
        </w:rPr>
        <w:t xml:space="preserve">MC: “Sayori, you really need to watch where you're going.”</w:t>
      </w:r>
    </w:p>
    <w:p w:rsidR="00000000" w:rsidDel="00000000" w:rsidP="00000000" w:rsidRDefault="00000000" w:rsidRPr="00000000" w14:paraId="00002C29">
      <w:pPr>
        <w:pageBreakBefore w:val="0"/>
        <w:rPr/>
      </w:pPr>
      <w:r w:rsidDel="00000000" w:rsidR="00000000" w:rsidRPr="00000000">
        <w:rPr>
          <w:rtl w:val="0"/>
        </w:rPr>
        <w:t xml:space="preserve">MC: “Why are you here? And with the other two?”</w:t>
      </w:r>
    </w:p>
    <w:p w:rsidR="00000000" w:rsidDel="00000000" w:rsidP="00000000" w:rsidRDefault="00000000" w:rsidRPr="00000000" w14:paraId="00002C2A">
      <w:pPr>
        <w:pageBreakBefore w:val="0"/>
        <w:rPr/>
      </w:pPr>
      <w:r w:rsidDel="00000000" w:rsidR="00000000" w:rsidRPr="00000000">
        <w:rPr>
          <w:rtl w:val="0"/>
        </w:rPr>
        <w:t xml:space="preserve">“Sayori chuckles nervously.”</w:t>
      </w:r>
    </w:p>
    <w:p w:rsidR="00000000" w:rsidDel="00000000" w:rsidP="00000000" w:rsidRDefault="00000000" w:rsidRPr="00000000" w14:paraId="00002C2B">
      <w:pPr>
        <w:pageBreakBefore w:val="0"/>
        <w:rPr/>
      </w:pPr>
      <w:r w:rsidDel="00000000" w:rsidR="00000000" w:rsidRPr="00000000">
        <w:rPr>
          <w:rtl w:val="0"/>
        </w:rPr>
        <w:t xml:space="preserve">Sayori: “Well, I, uh, you see…”</w:t>
      </w:r>
    </w:p>
    <w:p w:rsidR="00000000" w:rsidDel="00000000" w:rsidP="00000000" w:rsidRDefault="00000000" w:rsidRPr="00000000" w14:paraId="00002C2C">
      <w:pPr>
        <w:pageBreakBefore w:val="0"/>
        <w:rPr/>
      </w:pPr>
      <w:r w:rsidDel="00000000" w:rsidR="00000000" w:rsidRPr="00000000">
        <w:rPr>
          <w:rtl w:val="0"/>
        </w:rPr>
        <w:t xml:space="preserve">Sayori: “When you two told me you were going to the beach, I thought you might like some company!”</w:t>
      </w:r>
    </w:p>
    <w:p w:rsidR="00000000" w:rsidDel="00000000" w:rsidP="00000000" w:rsidRDefault="00000000" w:rsidRPr="00000000" w14:paraId="00002C2D">
      <w:pPr>
        <w:pageBreakBefore w:val="0"/>
        <w:rPr/>
      </w:pPr>
      <w:r w:rsidDel="00000000" w:rsidR="00000000" w:rsidRPr="00000000">
        <w:rPr>
          <w:rtl w:val="0"/>
        </w:rPr>
        <w:t xml:space="preserve">Sayori: “So I called Natsuki and Yuri, to see if they wanted to come hang out!”</w:t>
      </w:r>
    </w:p>
    <w:p w:rsidR="00000000" w:rsidDel="00000000" w:rsidP="00000000" w:rsidRDefault="00000000" w:rsidRPr="00000000" w14:paraId="00002C2E">
      <w:pPr>
        <w:pageBreakBefore w:val="0"/>
        <w:rPr/>
      </w:pPr>
      <w:r w:rsidDel="00000000" w:rsidR="00000000" w:rsidRPr="00000000">
        <w:rPr>
          <w:rtl w:val="0"/>
        </w:rPr>
        <w:t xml:space="preserve">Sayori: “We haven't all been together since the Literature Club was still active.”</w:t>
      </w:r>
    </w:p>
    <w:p w:rsidR="00000000" w:rsidDel="00000000" w:rsidP="00000000" w:rsidRDefault="00000000" w:rsidRPr="00000000" w14:paraId="00002C2F">
      <w:pPr>
        <w:pageBreakBefore w:val="0"/>
        <w:rPr/>
      </w:pPr>
      <w:r w:rsidDel="00000000" w:rsidR="00000000" w:rsidRPr="00000000">
        <w:rPr>
          <w:rtl w:val="0"/>
        </w:rPr>
        <w:t xml:space="preserve">“Monika seems like she's on the verge of saying something angry, so I hold up a finger to Sayori and take Monika aside.”</w:t>
      </w:r>
    </w:p>
    <w:p w:rsidR="00000000" w:rsidDel="00000000" w:rsidP="00000000" w:rsidRDefault="00000000" w:rsidRPr="00000000" w14:paraId="00002C30">
      <w:pPr>
        <w:pageBreakBefore w:val="0"/>
        <w:rPr/>
      </w:pPr>
      <w:r w:rsidDel="00000000" w:rsidR="00000000" w:rsidRPr="00000000">
        <w:rPr>
          <w:rtl w:val="0"/>
        </w:rPr>
        <w:t xml:space="preserve">MC: “What's wrong?”</w:t>
      </w:r>
    </w:p>
    <w:p w:rsidR="00000000" w:rsidDel="00000000" w:rsidP="00000000" w:rsidRDefault="00000000" w:rsidRPr="00000000" w14:paraId="00002C31">
      <w:pPr>
        <w:pageBreakBefore w:val="0"/>
        <w:rPr/>
      </w:pPr>
      <w:r w:rsidDel="00000000" w:rsidR="00000000" w:rsidRPr="00000000">
        <w:rPr>
          <w:rtl w:val="0"/>
        </w:rPr>
        <w:t xml:space="preserve">“Monika's looking down, into the sand.”</w:t>
      </w:r>
    </w:p>
    <w:p w:rsidR="00000000" w:rsidDel="00000000" w:rsidP="00000000" w:rsidRDefault="00000000" w:rsidRPr="00000000" w14:paraId="00002C32">
      <w:pPr>
        <w:pageBreakBefore w:val="0"/>
        <w:rPr/>
      </w:pPr>
      <w:r w:rsidDel="00000000" w:rsidR="00000000" w:rsidRPr="00000000">
        <w:rPr>
          <w:rtl w:val="0"/>
        </w:rPr>
        <w:t xml:space="preserve">Monika: “Today was just...supposed to be us…”</w:t>
      </w:r>
    </w:p>
    <w:p w:rsidR="00000000" w:rsidDel="00000000" w:rsidP="00000000" w:rsidRDefault="00000000" w:rsidRPr="00000000" w14:paraId="00002C33">
      <w:pPr>
        <w:pageBreakBefore w:val="0"/>
        <w:rPr/>
      </w:pPr>
      <w:r w:rsidDel="00000000" w:rsidR="00000000" w:rsidRPr="00000000">
        <w:rPr>
          <w:rtl w:val="0"/>
        </w:rPr>
        <w:t xml:space="preserve">“I put my hand on Monika's shoulder.”</w:t>
      </w:r>
    </w:p>
    <w:p w:rsidR="00000000" w:rsidDel="00000000" w:rsidP="00000000" w:rsidRDefault="00000000" w:rsidRPr="00000000" w14:paraId="00002C34">
      <w:pPr>
        <w:pageBreakBefore w:val="0"/>
        <w:rPr/>
      </w:pPr>
      <w:r w:rsidDel="00000000" w:rsidR="00000000" w:rsidRPr="00000000">
        <w:rPr>
          <w:rtl w:val="0"/>
        </w:rPr>
        <w:t xml:space="preserve">MC: “Monika, are you...crying?”</w:t>
      </w:r>
    </w:p>
    <w:p w:rsidR="00000000" w:rsidDel="00000000" w:rsidP="00000000" w:rsidRDefault="00000000" w:rsidRPr="00000000" w14:paraId="00002C35">
      <w:pPr>
        <w:pageBreakBefore w:val="0"/>
        <w:rPr/>
      </w:pPr>
      <w:r w:rsidDel="00000000" w:rsidR="00000000" w:rsidRPr="00000000">
        <w:rPr>
          <w:rtl w:val="0"/>
        </w:rPr>
        <w:t xml:space="preserve">“Monika shakes her head.”</w:t>
      </w:r>
    </w:p>
    <w:p w:rsidR="00000000" w:rsidDel="00000000" w:rsidP="00000000" w:rsidRDefault="00000000" w:rsidRPr="00000000" w14:paraId="00002C36">
      <w:pPr>
        <w:pageBreakBefore w:val="0"/>
        <w:rPr/>
      </w:pPr>
      <w:r w:rsidDel="00000000" w:rsidR="00000000" w:rsidRPr="00000000">
        <w:rPr>
          <w:rtl w:val="0"/>
        </w:rPr>
        <w:t xml:space="preserve">Monika: “I'm...I'm not, It's just...does Sayori have to cut into {i}everything{/i}?”</w:t>
      </w:r>
    </w:p>
    <w:p w:rsidR="00000000" w:rsidDel="00000000" w:rsidP="00000000" w:rsidRDefault="00000000" w:rsidRPr="00000000" w14:paraId="00002C37">
      <w:pPr>
        <w:pageBreakBefore w:val="0"/>
        <w:rPr/>
      </w:pPr>
      <w:r w:rsidDel="00000000" w:rsidR="00000000" w:rsidRPr="00000000">
        <w:rPr>
          <w:rtl w:val="0"/>
        </w:rPr>
        <w:t xml:space="preserve">“I look back. Sayori's watching us with a confused look on her face.”</w:t>
      </w:r>
    </w:p>
    <w:p w:rsidR="00000000" w:rsidDel="00000000" w:rsidP="00000000" w:rsidRDefault="00000000" w:rsidRPr="00000000" w14:paraId="00002C38">
      <w:pPr>
        <w:pageBreakBefore w:val="0"/>
        <w:rPr/>
      </w:pPr>
      <w:r w:rsidDel="00000000" w:rsidR="00000000" w:rsidRPr="00000000">
        <w:rPr>
          <w:rtl w:val="0"/>
        </w:rPr>
        <w:t xml:space="preserve">MC: “Monika, Sayori just wanted us to all have fun.”</w:t>
      </w:r>
    </w:p>
    <w:p w:rsidR="00000000" w:rsidDel="00000000" w:rsidP="00000000" w:rsidRDefault="00000000" w:rsidRPr="00000000" w14:paraId="00002C39">
      <w:pPr>
        <w:pageBreakBefore w:val="0"/>
        <w:rPr/>
      </w:pPr>
      <w:r w:rsidDel="00000000" w:rsidR="00000000" w:rsidRPr="00000000">
        <w:rPr>
          <w:rtl w:val="0"/>
        </w:rPr>
        <w:t xml:space="preserve">MC: “She's right. We haven't been together since the Literature Club.”</w:t>
      </w:r>
    </w:p>
    <w:p w:rsidR="00000000" w:rsidDel="00000000" w:rsidP="00000000" w:rsidRDefault="00000000" w:rsidRPr="00000000" w14:paraId="00002C3A">
      <w:pPr>
        <w:pageBreakBefore w:val="0"/>
        <w:rPr/>
      </w:pPr>
      <w:r w:rsidDel="00000000" w:rsidR="00000000" w:rsidRPr="00000000">
        <w:rPr>
          <w:rtl w:val="0"/>
        </w:rPr>
        <w:t xml:space="preserve">MC: “I would prefer if it was just us, too, but we can't send them away now, they clearly prepared for this.”</w:t>
      </w:r>
    </w:p>
    <w:p w:rsidR="00000000" w:rsidDel="00000000" w:rsidP="00000000" w:rsidRDefault="00000000" w:rsidRPr="00000000" w14:paraId="00002C3B">
      <w:pPr>
        <w:pageBreakBefore w:val="0"/>
        <w:rPr/>
      </w:pPr>
      <w:r w:rsidDel="00000000" w:rsidR="00000000" w:rsidRPr="00000000">
        <w:rPr>
          <w:rtl w:val="0"/>
        </w:rPr>
        <w:t xml:space="preserve">MC: “I promise, we can have time together later.”</w:t>
      </w:r>
    </w:p>
    <w:p w:rsidR="00000000" w:rsidDel="00000000" w:rsidP="00000000" w:rsidRDefault="00000000" w:rsidRPr="00000000" w14:paraId="00002C3C">
      <w:pPr>
        <w:pageBreakBefore w:val="0"/>
        <w:rPr/>
      </w:pPr>
      <w:r w:rsidDel="00000000" w:rsidR="00000000" w:rsidRPr="00000000">
        <w:rPr>
          <w:rtl w:val="0"/>
        </w:rPr>
        <w:t xml:space="preserve">“Monika looks up and smiles.”</w:t>
      </w:r>
    </w:p>
    <w:p w:rsidR="00000000" w:rsidDel="00000000" w:rsidP="00000000" w:rsidRDefault="00000000" w:rsidRPr="00000000" w14:paraId="00002C3D">
      <w:pPr>
        <w:pageBreakBefore w:val="0"/>
        <w:rPr/>
      </w:pPr>
      <w:r w:rsidDel="00000000" w:rsidR="00000000" w:rsidRPr="00000000">
        <w:rPr>
          <w:rtl w:val="0"/>
        </w:rPr>
        <w:t xml:space="preserve">Monika: “I'm sorry, [player]. I...I shouldn't be upset. They're my friends, after all.”</w:t>
      </w:r>
    </w:p>
    <w:p w:rsidR="00000000" w:rsidDel="00000000" w:rsidP="00000000" w:rsidRDefault="00000000" w:rsidRPr="00000000" w14:paraId="00002C3E">
      <w:pPr>
        <w:pageBreakBefore w:val="0"/>
        <w:rPr/>
      </w:pPr>
      <w:r w:rsidDel="00000000" w:rsidR="00000000" w:rsidRPr="00000000">
        <w:rPr>
          <w:rtl w:val="0"/>
        </w:rPr>
        <w:t xml:space="preserve">Monika: “I guess it's just…”</w:t>
      </w:r>
    </w:p>
    <w:p w:rsidR="00000000" w:rsidDel="00000000" w:rsidP="00000000" w:rsidRDefault="00000000" w:rsidRPr="00000000" w14:paraId="00002C3F">
      <w:pPr>
        <w:pageBreakBefore w:val="0"/>
        <w:rPr/>
      </w:pPr>
      <w:r w:rsidDel="00000000" w:rsidR="00000000" w:rsidRPr="00000000">
        <w:rPr>
          <w:rtl w:val="0"/>
        </w:rPr>
        <w:t xml:space="preserve">Monika: “No, no, let's just...let's get back to them.”</w:t>
      </w:r>
    </w:p>
    <w:p w:rsidR="00000000" w:rsidDel="00000000" w:rsidP="00000000" w:rsidRDefault="00000000" w:rsidRPr="00000000" w14:paraId="00002C40">
      <w:pPr>
        <w:pageBreakBefore w:val="0"/>
        <w:rPr/>
      </w:pPr>
      <w:r w:rsidDel="00000000" w:rsidR="00000000" w:rsidRPr="00000000">
        <w:rPr>
          <w:rtl w:val="0"/>
        </w:rPr>
        <w:t xml:space="preserve">“When we return, the other two welcome us before going their separate ways, Natsuki going toward the water, Yuri going for a walk on the beach.”</w:t>
      </w:r>
    </w:p>
    <w:p w:rsidR="00000000" w:rsidDel="00000000" w:rsidP="00000000" w:rsidRDefault="00000000" w:rsidRPr="00000000" w14:paraId="00002C41">
      <w:pPr>
        <w:pageBreakBefore w:val="0"/>
        <w:rPr/>
      </w:pPr>
      <w:r w:rsidDel="00000000" w:rsidR="00000000" w:rsidRPr="00000000">
        <w:rPr>
          <w:rtl w:val="0"/>
        </w:rPr>
        <w:t xml:space="preserve">Sayori: “Uh...is everything okay, Monika?”</w:t>
      </w:r>
    </w:p>
    <w:p w:rsidR="00000000" w:rsidDel="00000000" w:rsidP="00000000" w:rsidRDefault="00000000" w:rsidRPr="00000000" w14:paraId="00002C42">
      <w:pPr>
        <w:pageBreakBefore w:val="0"/>
        <w:rPr/>
      </w:pPr>
      <w:r w:rsidDel="00000000" w:rsidR="00000000" w:rsidRPr="00000000">
        <w:rPr>
          <w:rtl w:val="0"/>
        </w:rPr>
        <w:t xml:space="preserve">“Not a trace of Monika's previous state remains.”</w:t>
      </w:r>
    </w:p>
    <w:p w:rsidR="00000000" w:rsidDel="00000000" w:rsidP="00000000" w:rsidRDefault="00000000" w:rsidRPr="00000000" w14:paraId="00002C43">
      <w:pPr>
        <w:pageBreakBefore w:val="0"/>
        <w:rPr/>
      </w:pPr>
      <w:r w:rsidDel="00000000" w:rsidR="00000000" w:rsidRPr="00000000">
        <w:rPr>
          <w:rtl w:val="0"/>
        </w:rPr>
        <w:t xml:space="preserve">Monika: “Everything's perfect! I'm at the beach with my friends, what wouldn't be okay?”</w:t>
      </w:r>
    </w:p>
    <w:p w:rsidR="00000000" w:rsidDel="00000000" w:rsidP="00000000" w:rsidRDefault="00000000" w:rsidRPr="00000000" w14:paraId="00002C44">
      <w:pPr>
        <w:pageBreakBefore w:val="0"/>
        <w:rPr/>
      </w:pPr>
      <w:r w:rsidDel="00000000" w:rsidR="00000000" w:rsidRPr="00000000">
        <w:rPr>
          <w:rtl w:val="0"/>
        </w:rPr>
        <w:t xml:space="preserve">“Sayori looks relieved.”</w:t>
      </w:r>
    </w:p>
    <w:p w:rsidR="00000000" w:rsidDel="00000000" w:rsidP="00000000" w:rsidRDefault="00000000" w:rsidRPr="00000000" w14:paraId="00002C45">
      <w:pPr>
        <w:pageBreakBefore w:val="0"/>
        <w:rPr/>
      </w:pPr>
      <w:r w:rsidDel="00000000" w:rsidR="00000000" w:rsidRPr="00000000">
        <w:rPr>
          <w:rtl w:val="0"/>
        </w:rPr>
        <w:t xml:space="preserve">Sayori: “Oh, good. I thought I did something wrong!”</w:t>
      </w:r>
    </w:p>
    <w:p w:rsidR="00000000" w:rsidDel="00000000" w:rsidP="00000000" w:rsidRDefault="00000000" w:rsidRPr="00000000" w14:paraId="00002C46">
      <w:pPr>
        <w:pageBreakBefore w:val="0"/>
        <w:rPr/>
      </w:pPr>
      <w:r w:rsidDel="00000000" w:rsidR="00000000" w:rsidRPr="00000000">
        <w:rPr>
          <w:rtl w:val="0"/>
        </w:rPr>
        <w:t xml:space="preserve">“Monika smiles and looks out at Natsuki splashing around in the water.”</w:t>
      </w:r>
    </w:p>
    <w:p w:rsidR="00000000" w:rsidDel="00000000" w:rsidP="00000000" w:rsidRDefault="00000000" w:rsidRPr="00000000" w14:paraId="00002C47">
      <w:pPr>
        <w:pageBreakBefore w:val="0"/>
        <w:rPr/>
      </w:pPr>
      <w:r w:rsidDel="00000000" w:rsidR="00000000" w:rsidRPr="00000000">
        <w:rPr>
          <w:rtl w:val="0"/>
        </w:rPr>
        <w:t xml:space="preserve">Monika: “Race you?”</w:t>
      </w:r>
    </w:p>
    <w:p w:rsidR="00000000" w:rsidDel="00000000" w:rsidP="00000000" w:rsidRDefault="00000000" w:rsidRPr="00000000" w14:paraId="00002C48">
      <w:pPr>
        <w:pageBreakBefore w:val="0"/>
        <w:rPr/>
      </w:pPr>
      <w:r w:rsidDel="00000000" w:rsidR="00000000" w:rsidRPr="00000000">
        <w:rPr>
          <w:rtl w:val="0"/>
        </w:rPr>
        <w:t xml:space="preserve">Sayori: “To the water?”</w:t>
        <w:br w:type="textWrapping"/>
        <w:t xml:space="preserve">Monika: “Of course! [player], you in?”</w:t>
      </w:r>
    </w:p>
    <w:p w:rsidR="00000000" w:rsidDel="00000000" w:rsidP="00000000" w:rsidRDefault="00000000" w:rsidRPr="00000000" w14:paraId="00002C49">
      <w:pPr>
        <w:pageBreakBefore w:val="0"/>
        <w:rPr/>
      </w:pPr>
      <w:r w:rsidDel="00000000" w:rsidR="00000000" w:rsidRPr="00000000">
        <w:rPr>
          <w:rtl w:val="0"/>
        </w:rPr>
        <w:t xml:space="preserve">“I </w:t>
      </w:r>
      <w:r w:rsidDel="00000000" w:rsidR="00000000" w:rsidRPr="00000000">
        <w:rPr>
          <w:rtl w:val="0"/>
        </w:rPr>
        <w:t xml:space="preserve">decide</w:t>
      </w:r>
      <w:r w:rsidDel="00000000" w:rsidR="00000000" w:rsidRPr="00000000">
        <w:rPr>
          <w:rtl w:val="0"/>
        </w:rPr>
        <w:t xml:space="preserve"> not to pass up an opportunity to tease my girlfriend.”</w:t>
      </w:r>
    </w:p>
    <w:p w:rsidR="00000000" w:rsidDel="00000000" w:rsidP="00000000" w:rsidRDefault="00000000" w:rsidRPr="00000000" w14:paraId="00002C4A">
      <w:pPr>
        <w:pageBreakBefore w:val="0"/>
        <w:rPr/>
      </w:pPr>
      <w:r w:rsidDel="00000000" w:rsidR="00000000" w:rsidRPr="00000000">
        <w:rPr>
          <w:rtl w:val="0"/>
        </w:rPr>
        <w:t xml:space="preserve">MC: “Well, I'd {i}like{/i} to, but the thing is, {i}someone{/i} hit a volleyball into my leg.”</w:t>
      </w:r>
    </w:p>
    <w:p w:rsidR="00000000" w:rsidDel="00000000" w:rsidP="00000000" w:rsidRDefault="00000000" w:rsidRPr="00000000" w14:paraId="00002C4B">
      <w:pPr>
        <w:pageBreakBefore w:val="0"/>
        <w:rPr/>
      </w:pPr>
      <w:r w:rsidDel="00000000" w:rsidR="00000000" w:rsidRPr="00000000">
        <w:rPr>
          <w:rtl w:val="0"/>
        </w:rPr>
        <w:t xml:space="preserve">“Monika scowls.”</w:t>
      </w:r>
    </w:p>
    <w:p w:rsidR="00000000" w:rsidDel="00000000" w:rsidP="00000000" w:rsidRDefault="00000000" w:rsidRPr="00000000" w14:paraId="00002C4C">
      <w:pPr>
        <w:pageBreakBefore w:val="0"/>
        <w:rPr/>
      </w:pPr>
      <w:r w:rsidDel="00000000" w:rsidR="00000000" w:rsidRPr="00000000">
        <w:rPr>
          <w:rtl w:val="0"/>
        </w:rPr>
        <w:t xml:space="preserve">Monika: “Fine, sit there then. Sayori, let's go have fun without him, just us girls.”</w:t>
      </w:r>
    </w:p>
    <w:p w:rsidR="00000000" w:rsidDel="00000000" w:rsidP="00000000" w:rsidRDefault="00000000" w:rsidRPr="00000000" w14:paraId="00002C4D">
      <w:pPr>
        <w:pageBreakBefore w:val="0"/>
        <w:rPr/>
      </w:pPr>
      <w:r w:rsidDel="00000000" w:rsidR="00000000" w:rsidRPr="00000000">
        <w:rPr>
          <w:rtl w:val="0"/>
        </w:rPr>
        <w:t xml:space="preserve">“I pretend to be pouty, but really, I don't mind watching the four of them splash around.”</w:t>
      </w:r>
    </w:p>
    <w:p w:rsidR="00000000" w:rsidDel="00000000" w:rsidP="00000000" w:rsidRDefault="00000000" w:rsidRPr="00000000" w14:paraId="00002C4E">
      <w:pPr>
        <w:pageBreakBefore w:val="0"/>
        <w:rPr/>
      </w:pPr>
      <w:r w:rsidDel="00000000" w:rsidR="00000000" w:rsidRPr="00000000">
        <w:rPr>
          <w:rtl w:val="0"/>
        </w:rPr>
        <w:t xml:space="preserve">“Sure, I've been with them for a while, but really, I'm just an extra.”</w:t>
      </w:r>
    </w:p>
    <w:p w:rsidR="00000000" w:rsidDel="00000000" w:rsidP="00000000" w:rsidRDefault="00000000" w:rsidRPr="00000000" w14:paraId="00002C4F">
      <w:pPr>
        <w:pageBreakBefore w:val="0"/>
        <w:rPr/>
      </w:pPr>
      <w:r w:rsidDel="00000000" w:rsidR="00000000" w:rsidRPr="00000000">
        <w:rPr>
          <w:rtl w:val="0"/>
        </w:rPr>
        <w:t xml:space="preserve">“Joined them the latest, and I'm the only guy.”</w:t>
      </w:r>
    </w:p>
    <w:p w:rsidR="00000000" w:rsidDel="00000000" w:rsidP="00000000" w:rsidRDefault="00000000" w:rsidRPr="00000000" w14:paraId="00002C50">
      <w:pPr>
        <w:pageBreakBefore w:val="0"/>
        <w:rPr/>
      </w:pPr>
      <w:r w:rsidDel="00000000" w:rsidR="00000000" w:rsidRPr="00000000">
        <w:rPr>
          <w:rtl w:val="0"/>
        </w:rPr>
        <w:t xml:space="preserve">“I keep watching until it starts to get dark, and we bid everyone farewell.”</w:t>
      </w:r>
    </w:p>
    <w:p w:rsidR="00000000" w:rsidDel="00000000" w:rsidP="00000000" w:rsidRDefault="00000000" w:rsidRPr="00000000" w14:paraId="00002C51">
      <w:pPr>
        <w:pageBreakBefore w:val="0"/>
        <w:rPr/>
      </w:pPr>
      <w:r w:rsidDel="00000000" w:rsidR="00000000" w:rsidRPr="00000000">
        <w:rPr>
          <w:rtl w:val="0"/>
        </w:rPr>
      </w:r>
    </w:p>
    <w:p w:rsidR="00000000" w:rsidDel="00000000" w:rsidP="00000000" w:rsidRDefault="00000000" w:rsidRPr="00000000" w14:paraId="00002C52">
      <w:pPr>
        <w:pageBreakBefore w:val="0"/>
        <w:rPr/>
      </w:pPr>
      <w:r w:rsidDel="00000000" w:rsidR="00000000" w:rsidRPr="00000000">
        <w:rPr>
          <w:rtl w:val="0"/>
        </w:rPr>
        <w:t xml:space="preserve">[Fade to black and fade back inside MC's house]</w:t>
      </w:r>
    </w:p>
    <w:p w:rsidR="00000000" w:rsidDel="00000000" w:rsidP="00000000" w:rsidRDefault="00000000" w:rsidRPr="00000000" w14:paraId="00002C53">
      <w:pPr>
        <w:pageBreakBefore w:val="0"/>
        <w:rPr/>
      </w:pPr>
      <w:r w:rsidDel="00000000" w:rsidR="00000000" w:rsidRPr="00000000">
        <w:rPr>
          <w:rtl w:val="0"/>
        </w:rPr>
      </w:r>
    </w:p>
    <w:p w:rsidR="00000000" w:rsidDel="00000000" w:rsidP="00000000" w:rsidRDefault="00000000" w:rsidRPr="00000000" w14:paraId="00002C54">
      <w:pPr>
        <w:pageBreakBefore w:val="0"/>
        <w:rPr/>
      </w:pPr>
      <w:r w:rsidDel="00000000" w:rsidR="00000000" w:rsidRPr="00000000">
        <w:rPr>
          <w:rtl w:val="0"/>
        </w:rPr>
        <w:t xml:space="preserve">“I flop down onto my couch and pull out my phone.”</w:t>
      </w:r>
    </w:p>
    <w:p w:rsidR="00000000" w:rsidDel="00000000" w:rsidP="00000000" w:rsidRDefault="00000000" w:rsidRPr="00000000" w14:paraId="00002C55">
      <w:pPr>
        <w:pageBreakBefore w:val="0"/>
        <w:rPr/>
      </w:pPr>
      <w:r w:rsidDel="00000000" w:rsidR="00000000" w:rsidRPr="00000000">
        <w:rPr>
          <w:rtl w:val="0"/>
        </w:rPr>
        <w:t xml:space="preserve">MC: “So, where do you want me to order from?”</w:t>
      </w:r>
    </w:p>
    <w:p w:rsidR="00000000" w:rsidDel="00000000" w:rsidP="00000000" w:rsidRDefault="00000000" w:rsidRPr="00000000" w14:paraId="00002C56">
      <w:pPr>
        <w:pageBreakBefore w:val="0"/>
        <w:rPr/>
      </w:pPr>
      <w:r w:rsidDel="00000000" w:rsidR="00000000" w:rsidRPr="00000000">
        <w:rPr>
          <w:rtl w:val="0"/>
        </w:rPr>
        <w:t xml:space="preserve">Monika: “I didn't know you were serious about that!”</w:t>
      </w:r>
    </w:p>
    <w:p w:rsidR="00000000" w:rsidDel="00000000" w:rsidP="00000000" w:rsidRDefault="00000000" w:rsidRPr="00000000" w14:paraId="00002C57">
      <w:pPr>
        <w:pageBreakBefore w:val="0"/>
        <w:rPr/>
      </w:pPr>
      <w:r w:rsidDel="00000000" w:rsidR="00000000" w:rsidRPr="00000000">
        <w:rPr>
          <w:rtl w:val="0"/>
        </w:rPr>
        <w:t xml:space="preserve">“Monika gives me the name of some Italian place, and I order us each a large dish of spaghetti.”</w:t>
      </w:r>
    </w:p>
    <w:p w:rsidR="00000000" w:rsidDel="00000000" w:rsidP="00000000" w:rsidRDefault="00000000" w:rsidRPr="00000000" w14:paraId="00002C58">
      <w:pPr>
        <w:pageBreakBefore w:val="0"/>
        <w:rPr/>
      </w:pPr>
      <w:r w:rsidDel="00000000" w:rsidR="00000000" w:rsidRPr="00000000">
        <w:rPr>
          <w:rtl w:val="0"/>
        </w:rPr>
        <w:t xml:space="preserve">“I then start my game of Rumble III back up and toss Monika another controller.”</w:t>
      </w:r>
    </w:p>
    <w:p w:rsidR="00000000" w:rsidDel="00000000" w:rsidP="00000000" w:rsidRDefault="00000000" w:rsidRPr="00000000" w14:paraId="00002C59">
      <w:pPr>
        <w:pageBreakBefore w:val="0"/>
        <w:rPr/>
      </w:pPr>
      <w:r w:rsidDel="00000000" w:rsidR="00000000" w:rsidRPr="00000000">
        <w:rPr>
          <w:rtl w:val="0"/>
        </w:rPr>
        <w:t xml:space="preserve">MC: “A knee injury won't stop me from this!”</w:t>
      </w:r>
    </w:p>
    <w:p w:rsidR="00000000" w:rsidDel="00000000" w:rsidP="00000000" w:rsidRDefault="00000000" w:rsidRPr="00000000" w14:paraId="00002C5A">
      <w:pPr>
        <w:pageBreakBefore w:val="0"/>
        <w:rPr/>
      </w:pPr>
      <w:r w:rsidDel="00000000" w:rsidR="00000000" w:rsidRPr="00000000">
        <w:rPr>
          <w:rtl w:val="0"/>
        </w:rPr>
      </w:r>
    </w:p>
    <w:p w:rsidR="00000000" w:rsidDel="00000000" w:rsidP="00000000" w:rsidRDefault="00000000" w:rsidRPr="00000000" w14:paraId="00002C5B">
      <w:pPr>
        <w:pageBreakBefore w:val="0"/>
        <w:rPr/>
      </w:pPr>
      <w:r w:rsidDel="00000000" w:rsidR="00000000" w:rsidRPr="00000000">
        <w:rPr>
          <w:rtl w:val="0"/>
        </w:rPr>
        <w:t xml:space="preserve">[Scene end]</w:t>
      </w:r>
    </w:p>
    <w:p w:rsidR="00000000" w:rsidDel="00000000" w:rsidP="00000000" w:rsidRDefault="00000000" w:rsidRPr="00000000" w14:paraId="00002C5C">
      <w:pPr>
        <w:pageBreakBefore w:val="0"/>
        <w:rPr/>
      </w:pPr>
      <w:r w:rsidDel="00000000" w:rsidR="00000000" w:rsidRPr="00000000">
        <w:rPr>
          <w:rtl w:val="0"/>
        </w:rPr>
      </w:r>
    </w:p>
    <w:p w:rsidR="00000000" w:rsidDel="00000000" w:rsidP="00000000" w:rsidRDefault="00000000" w:rsidRPr="00000000" w14:paraId="00002C5D">
      <w:pPr>
        <w:pageBreakBefore w:val="0"/>
        <w:rPr/>
      </w:pPr>
      <w:r w:rsidDel="00000000" w:rsidR="00000000" w:rsidRPr="00000000">
        <w:rPr>
          <w:rtl w:val="0"/>
        </w:rPr>
      </w:r>
    </w:p>
    <w:p w:rsidR="00000000" w:rsidDel="00000000" w:rsidP="00000000" w:rsidRDefault="00000000" w:rsidRPr="00000000" w14:paraId="00002C5E">
      <w:pPr>
        <w:pageBreakBefore w:val="0"/>
        <w:rPr/>
      </w:pPr>
      <w:r w:rsidDel="00000000" w:rsidR="00000000" w:rsidRPr="00000000">
        <w:rPr>
          <w:rtl w:val="0"/>
        </w:rPr>
      </w:r>
    </w:p>
    <w:p w:rsidR="00000000" w:rsidDel="00000000" w:rsidP="00000000" w:rsidRDefault="00000000" w:rsidRPr="00000000" w14:paraId="00002C5F">
      <w:pPr>
        <w:pageBreakBefore w:val="0"/>
        <w:rPr/>
      </w:pPr>
      <w:r w:rsidDel="00000000" w:rsidR="00000000" w:rsidRPr="00000000">
        <w:rPr>
          <w:rtl w:val="0"/>
        </w:rPr>
      </w:r>
    </w:p>
    <w:p w:rsidR="00000000" w:rsidDel="00000000" w:rsidP="00000000" w:rsidRDefault="00000000" w:rsidRPr="00000000" w14:paraId="00002C60">
      <w:pPr>
        <w:pageBreakBefore w:val="0"/>
        <w:rPr/>
      </w:pPr>
      <w:r w:rsidDel="00000000" w:rsidR="00000000" w:rsidRPr="00000000">
        <w:rPr>
          <w:rtl w:val="0"/>
        </w:rPr>
      </w:r>
    </w:p>
    <w:p w:rsidR="00000000" w:rsidDel="00000000" w:rsidP="00000000" w:rsidRDefault="00000000" w:rsidRPr="00000000" w14:paraId="00002C61">
      <w:pPr>
        <w:pageBreakBefore w:val="0"/>
        <w:rPr/>
      </w:pPr>
      <w:r w:rsidDel="00000000" w:rsidR="00000000" w:rsidRPr="00000000">
        <w:rPr>
          <w:rtl w:val="0"/>
        </w:rPr>
      </w:r>
    </w:p>
    <w:p w:rsidR="00000000" w:rsidDel="00000000" w:rsidP="00000000" w:rsidRDefault="00000000" w:rsidRPr="00000000" w14:paraId="00002C62">
      <w:pPr>
        <w:pageBreakBefore w:val="0"/>
        <w:rPr/>
      </w:pPr>
      <w:r w:rsidDel="00000000" w:rsidR="00000000" w:rsidRPr="00000000">
        <w:rPr>
          <w:rtl w:val="0"/>
        </w:rPr>
      </w:r>
    </w:p>
    <w:p w:rsidR="00000000" w:rsidDel="00000000" w:rsidP="00000000" w:rsidRDefault="00000000" w:rsidRPr="00000000" w14:paraId="00002C63">
      <w:pPr>
        <w:pageBreakBefore w:val="0"/>
        <w:rPr/>
      </w:pPr>
      <w:r w:rsidDel="00000000" w:rsidR="00000000" w:rsidRPr="00000000">
        <w:rPr>
          <w:rtl w:val="0"/>
        </w:rPr>
      </w:r>
    </w:p>
    <w:p w:rsidR="00000000" w:rsidDel="00000000" w:rsidP="00000000" w:rsidRDefault="00000000" w:rsidRPr="00000000" w14:paraId="00002C64">
      <w:pPr>
        <w:pageBreakBefore w:val="0"/>
        <w:rPr/>
      </w:pPr>
      <w:r w:rsidDel="00000000" w:rsidR="00000000" w:rsidRPr="00000000">
        <w:rPr>
          <w:rtl w:val="0"/>
        </w:rPr>
      </w:r>
    </w:p>
    <w:p w:rsidR="00000000" w:rsidDel="00000000" w:rsidP="00000000" w:rsidRDefault="00000000" w:rsidRPr="00000000" w14:paraId="00002C65">
      <w:pPr>
        <w:pageBreakBefore w:val="0"/>
        <w:rPr/>
      </w:pPr>
      <w:r w:rsidDel="00000000" w:rsidR="00000000" w:rsidRPr="00000000">
        <w:rPr>
          <w:rtl w:val="0"/>
        </w:rPr>
      </w:r>
    </w:p>
    <w:p w:rsidR="00000000" w:rsidDel="00000000" w:rsidP="00000000" w:rsidRDefault="00000000" w:rsidRPr="00000000" w14:paraId="00002C66">
      <w:pPr>
        <w:pageBreakBefore w:val="0"/>
        <w:rPr/>
      </w:pPr>
      <w:r w:rsidDel="00000000" w:rsidR="00000000" w:rsidRPr="00000000">
        <w:rPr>
          <w:rtl w:val="0"/>
        </w:rPr>
      </w:r>
    </w:p>
    <w:p w:rsidR="00000000" w:rsidDel="00000000" w:rsidP="00000000" w:rsidRDefault="00000000" w:rsidRPr="00000000" w14:paraId="00002C67">
      <w:pPr>
        <w:pageBreakBefore w:val="0"/>
        <w:rPr/>
      </w:pPr>
      <w:r w:rsidDel="00000000" w:rsidR="00000000" w:rsidRPr="00000000">
        <w:rPr>
          <w:rtl w:val="0"/>
        </w:rPr>
      </w:r>
    </w:p>
    <w:p w:rsidR="00000000" w:rsidDel="00000000" w:rsidP="00000000" w:rsidRDefault="00000000" w:rsidRPr="00000000" w14:paraId="00002C68">
      <w:pPr>
        <w:pageBreakBefore w:val="0"/>
        <w:rPr/>
      </w:pPr>
      <w:r w:rsidDel="00000000" w:rsidR="00000000" w:rsidRPr="00000000">
        <w:rPr>
          <w:rtl w:val="0"/>
        </w:rPr>
      </w:r>
    </w:p>
    <w:p w:rsidR="00000000" w:rsidDel="00000000" w:rsidP="00000000" w:rsidRDefault="00000000" w:rsidRPr="00000000" w14:paraId="00002C69">
      <w:pPr>
        <w:pageBreakBefore w:val="0"/>
        <w:rPr/>
      </w:pPr>
      <w:r w:rsidDel="00000000" w:rsidR="00000000" w:rsidRPr="00000000">
        <w:rPr>
          <w:rtl w:val="0"/>
        </w:rPr>
      </w:r>
    </w:p>
    <w:p w:rsidR="00000000" w:rsidDel="00000000" w:rsidP="00000000" w:rsidRDefault="00000000" w:rsidRPr="00000000" w14:paraId="00002C6A">
      <w:pPr>
        <w:pageBreakBefore w:val="0"/>
        <w:rPr/>
      </w:pPr>
      <w:r w:rsidDel="00000000" w:rsidR="00000000" w:rsidRPr="00000000">
        <w:rPr>
          <w:rtl w:val="0"/>
        </w:rPr>
      </w:r>
    </w:p>
    <w:p w:rsidR="00000000" w:rsidDel="00000000" w:rsidP="00000000" w:rsidRDefault="00000000" w:rsidRPr="00000000" w14:paraId="00002C6B">
      <w:pPr>
        <w:pageBreakBefore w:val="0"/>
        <w:rPr/>
      </w:pPr>
      <w:r w:rsidDel="00000000" w:rsidR="00000000" w:rsidRPr="00000000">
        <w:rPr>
          <w:rtl w:val="0"/>
        </w:rPr>
      </w:r>
    </w:p>
    <w:p w:rsidR="00000000" w:rsidDel="00000000" w:rsidP="00000000" w:rsidRDefault="00000000" w:rsidRPr="00000000" w14:paraId="00002C6C">
      <w:pPr>
        <w:pStyle w:val="Heading2"/>
        <w:pageBreakBefore w:val="0"/>
        <w:rPr>
          <w:b w:val="1"/>
          <w:sz w:val="36"/>
          <w:szCs w:val="36"/>
          <w:u w:val="single"/>
        </w:rPr>
      </w:pPr>
      <w:bookmarkStart w:colFirst="0" w:colLast="0" w:name="_g8wtguh6mlms" w:id="14"/>
      <w:bookmarkEnd w:id="14"/>
      <w:r w:rsidDel="00000000" w:rsidR="00000000" w:rsidRPr="00000000">
        <w:rPr>
          <w:rtl w:val="0"/>
        </w:rPr>
        <w:t xml:space="preserve">Scene 8: Amusement Park (Osu)</w:t>
      </w:r>
      <w:r w:rsidDel="00000000" w:rsidR="00000000" w:rsidRPr="00000000">
        <w:rPr>
          <w:rtl w:val="0"/>
        </w:rPr>
      </w:r>
    </w:p>
    <w:p w:rsidR="00000000" w:rsidDel="00000000" w:rsidP="00000000" w:rsidRDefault="00000000" w:rsidRPr="00000000" w14:paraId="00002C6D">
      <w:pPr>
        <w:pageBreakBefore w:val="0"/>
        <w:rPr/>
      </w:pPr>
      <w:r w:rsidDel="00000000" w:rsidR="00000000" w:rsidRPr="00000000">
        <w:rPr>
          <w:rtl w:val="0"/>
        </w:rPr>
        <w:t xml:space="preserve">scene bg bedroom</w:t>
      </w:r>
    </w:p>
    <w:p w:rsidR="00000000" w:rsidDel="00000000" w:rsidP="00000000" w:rsidRDefault="00000000" w:rsidRPr="00000000" w14:paraId="00002C6E">
      <w:pPr>
        <w:pageBreakBefore w:val="0"/>
        <w:rPr/>
      </w:pPr>
      <w:r w:rsidDel="00000000" w:rsidR="00000000" w:rsidRPr="00000000">
        <w:rPr>
          <w:rtl w:val="0"/>
        </w:rPr>
        <w:t xml:space="preserve">with dissolve_scene_full</w:t>
      </w:r>
    </w:p>
    <w:p w:rsidR="00000000" w:rsidDel="00000000" w:rsidP="00000000" w:rsidRDefault="00000000" w:rsidRPr="00000000" w14:paraId="00002C6F">
      <w:pPr>
        <w:pageBreakBefore w:val="0"/>
        <w:rPr/>
      </w:pPr>
      <w:r w:rsidDel="00000000" w:rsidR="00000000" w:rsidRPr="00000000">
        <w:rPr>
          <w:rtl w:val="0"/>
        </w:rPr>
        <w:t xml:space="preserve">play music t6</w:t>
      </w:r>
    </w:p>
    <w:p w:rsidR="00000000" w:rsidDel="00000000" w:rsidP="00000000" w:rsidRDefault="00000000" w:rsidRPr="00000000" w14:paraId="00002C70">
      <w:pPr>
        <w:pageBreakBefore w:val="0"/>
        <w:rPr/>
      </w:pPr>
      <w:r w:rsidDel="00000000" w:rsidR="00000000" w:rsidRPr="00000000">
        <w:rPr>
          <w:rtl w:val="0"/>
        </w:rPr>
        <w:t xml:space="preserve">"..."</w:t>
      </w:r>
    </w:p>
    <w:p w:rsidR="00000000" w:rsidDel="00000000" w:rsidP="00000000" w:rsidRDefault="00000000" w:rsidRPr="00000000" w14:paraId="00002C71">
      <w:pPr>
        <w:pageBreakBefore w:val="0"/>
        <w:rPr/>
      </w:pPr>
      <w:r w:rsidDel="00000000" w:rsidR="00000000" w:rsidRPr="00000000">
        <w:rPr>
          <w:rtl w:val="0"/>
        </w:rPr>
        <w:t xml:space="preserve">"Before I know it, my eyes are showered with the rays of sunlight."</w:t>
      </w:r>
    </w:p>
    <w:p w:rsidR="00000000" w:rsidDel="00000000" w:rsidP="00000000" w:rsidRDefault="00000000" w:rsidRPr="00000000" w14:paraId="00002C72">
      <w:pPr>
        <w:pageBreakBefore w:val="0"/>
        <w:rPr/>
      </w:pPr>
      <w:r w:rsidDel="00000000" w:rsidR="00000000" w:rsidRPr="00000000">
        <w:rPr>
          <w:rtl w:val="0"/>
        </w:rPr>
        <w:t xml:space="preserve">"I guess that's just the best way for mother nature to wake someone up."</w:t>
      </w:r>
    </w:p>
    <w:p w:rsidR="00000000" w:rsidDel="00000000" w:rsidP="00000000" w:rsidRDefault="00000000" w:rsidRPr="00000000" w14:paraId="00002C73">
      <w:pPr>
        <w:pageBreakBefore w:val="0"/>
        <w:rPr/>
      </w:pPr>
      <w:r w:rsidDel="00000000" w:rsidR="00000000" w:rsidRPr="00000000">
        <w:rPr>
          <w:rtl w:val="0"/>
        </w:rPr>
        <w:t xml:space="preserve">"With some struggle, I manage to get out of my bed and do the usual \"prepare for the day\" stuff."</w:t>
      </w:r>
    </w:p>
    <w:p w:rsidR="00000000" w:rsidDel="00000000" w:rsidP="00000000" w:rsidRDefault="00000000" w:rsidRPr="00000000" w14:paraId="00002C74">
      <w:pPr>
        <w:pageBreakBefore w:val="0"/>
        <w:rPr/>
      </w:pPr>
      <w:r w:rsidDel="00000000" w:rsidR="00000000" w:rsidRPr="00000000">
        <w:rPr>
          <w:rtl w:val="0"/>
        </w:rPr>
        <w:t xml:space="preserve">"Brushing my teeth, changing clothes, making my bed, yada yada yada, the usual."</w:t>
      </w:r>
    </w:p>
    <w:p w:rsidR="00000000" w:rsidDel="00000000" w:rsidP="00000000" w:rsidRDefault="00000000" w:rsidRPr="00000000" w14:paraId="00002C75">
      <w:pPr>
        <w:pageBreakBefore w:val="0"/>
        <w:rPr/>
      </w:pPr>
      <w:r w:rsidDel="00000000" w:rsidR="00000000" w:rsidRPr="00000000">
        <w:rPr>
          <w:rtl w:val="0"/>
        </w:rPr>
        <w:t xml:space="preserve">scene bg MC_Living_room_daytime</w:t>
      </w:r>
    </w:p>
    <w:p w:rsidR="00000000" w:rsidDel="00000000" w:rsidP="00000000" w:rsidRDefault="00000000" w:rsidRPr="00000000" w14:paraId="00002C76">
      <w:pPr>
        <w:pageBreakBefore w:val="0"/>
        <w:rPr/>
      </w:pPr>
      <w:r w:rsidDel="00000000" w:rsidR="00000000" w:rsidRPr="00000000">
        <w:rPr>
          <w:rtl w:val="0"/>
        </w:rPr>
        <w:t xml:space="preserve">with wipeleft_scene</w:t>
      </w:r>
    </w:p>
    <w:p w:rsidR="00000000" w:rsidDel="00000000" w:rsidP="00000000" w:rsidRDefault="00000000" w:rsidRPr="00000000" w14:paraId="00002C77">
      <w:pPr>
        <w:pageBreakBefore w:val="0"/>
        <w:rPr/>
      </w:pPr>
      <w:r w:rsidDel="00000000" w:rsidR="00000000" w:rsidRPr="00000000">
        <w:rPr>
          <w:rtl w:val="0"/>
        </w:rPr>
        <w:t xml:space="preserve">"It's all pretty boring until I heard the usual loud knock on my door."</w:t>
      </w:r>
    </w:p>
    <w:p w:rsidR="00000000" w:rsidDel="00000000" w:rsidP="00000000" w:rsidRDefault="00000000" w:rsidRPr="00000000" w14:paraId="00002C78">
      <w:pPr>
        <w:pageBreakBefore w:val="0"/>
        <w:rPr/>
      </w:pPr>
      <w:r w:rsidDel="00000000" w:rsidR="00000000" w:rsidRPr="00000000">
        <w:rPr>
          <w:rtl w:val="0"/>
        </w:rPr>
        <w:t xml:space="preserve">"And, to no one's surprise…"</w:t>
      </w:r>
    </w:p>
    <w:p w:rsidR="00000000" w:rsidDel="00000000" w:rsidP="00000000" w:rsidRDefault="00000000" w:rsidRPr="00000000" w14:paraId="00002C79">
      <w:pPr>
        <w:pageBreakBefore w:val="0"/>
        <w:rPr/>
      </w:pPr>
      <w:r w:rsidDel="00000000" w:rsidR="00000000" w:rsidRPr="00000000">
        <w:rPr>
          <w:rtl w:val="0"/>
        </w:rPr>
        <w:t xml:space="preserve">m "Hey [player], come on! I've been waiting here forever, when are you gonna wake up?!"</w:t>
      </w:r>
    </w:p>
    <w:p w:rsidR="00000000" w:rsidDel="00000000" w:rsidP="00000000" w:rsidRDefault="00000000" w:rsidRPr="00000000" w14:paraId="00002C7A">
      <w:pPr>
        <w:pageBreakBefore w:val="0"/>
        <w:rPr/>
      </w:pPr>
      <w:r w:rsidDel="00000000" w:rsidR="00000000" w:rsidRPr="00000000">
        <w:rPr>
          <w:rtl w:val="0"/>
        </w:rPr>
        <w:t xml:space="preserve">"Monika, of course it's Monika."</w:t>
      </w:r>
    </w:p>
    <w:p w:rsidR="00000000" w:rsidDel="00000000" w:rsidP="00000000" w:rsidRDefault="00000000" w:rsidRPr="00000000" w14:paraId="00002C7B">
      <w:pPr>
        <w:pageBreakBefore w:val="0"/>
        <w:rPr/>
      </w:pPr>
      <w:r w:rsidDel="00000000" w:rsidR="00000000" w:rsidRPr="00000000">
        <w:rPr>
          <w:rtl w:val="0"/>
        </w:rPr>
        <w:t xml:space="preserve">"Not that her presence annoys me, in fact, is the complete opposite."</w:t>
      </w:r>
    </w:p>
    <w:p w:rsidR="00000000" w:rsidDel="00000000" w:rsidP="00000000" w:rsidRDefault="00000000" w:rsidRPr="00000000" w14:paraId="00002C7C">
      <w:pPr>
        <w:pageBreakBefore w:val="0"/>
        <w:rPr/>
      </w:pPr>
      <w:r w:rsidDel="00000000" w:rsidR="00000000" w:rsidRPr="00000000">
        <w:rPr>
          <w:rtl w:val="0"/>
        </w:rPr>
        <w:t xml:space="preserve">"But I think sometimes she just can't let a man get his deserved rest."</w:t>
      </w:r>
    </w:p>
    <w:p w:rsidR="00000000" w:rsidDel="00000000" w:rsidP="00000000" w:rsidRDefault="00000000" w:rsidRPr="00000000" w14:paraId="00002C7D">
      <w:pPr>
        <w:pageBreakBefore w:val="0"/>
        <w:rPr/>
      </w:pPr>
      <w:r w:rsidDel="00000000" w:rsidR="00000000" w:rsidRPr="00000000">
        <w:rPr>
          <w:rtl w:val="0"/>
        </w:rPr>
        <w:t xml:space="preserve">mc "Okay okay, I'm going, geez."</w:t>
      </w:r>
    </w:p>
    <w:p w:rsidR="00000000" w:rsidDel="00000000" w:rsidP="00000000" w:rsidRDefault="00000000" w:rsidRPr="00000000" w14:paraId="00002C7E">
      <w:pPr>
        <w:pageBreakBefore w:val="0"/>
        <w:rPr/>
      </w:pPr>
      <w:r w:rsidDel="00000000" w:rsidR="00000000" w:rsidRPr="00000000">
        <w:rPr>
          <w:rtl w:val="0"/>
        </w:rPr>
        <w:t xml:space="preserve">scene bg residential_day</w:t>
      </w:r>
    </w:p>
    <w:p w:rsidR="00000000" w:rsidDel="00000000" w:rsidP="00000000" w:rsidRDefault="00000000" w:rsidRPr="00000000" w14:paraId="00002C7F">
      <w:pPr>
        <w:pageBreakBefore w:val="0"/>
        <w:rPr/>
      </w:pPr>
      <w:r w:rsidDel="00000000" w:rsidR="00000000" w:rsidRPr="00000000">
        <w:rPr>
          <w:rtl w:val="0"/>
        </w:rPr>
        <w:t xml:space="preserve">with wipeleft_scene</w:t>
      </w:r>
    </w:p>
    <w:p w:rsidR="00000000" w:rsidDel="00000000" w:rsidP="00000000" w:rsidRDefault="00000000" w:rsidRPr="00000000" w14:paraId="00002C80">
      <w:pPr>
        <w:pageBreakBefore w:val="0"/>
        <w:rPr/>
      </w:pPr>
      <w:r w:rsidDel="00000000" w:rsidR="00000000" w:rsidRPr="00000000">
        <w:rPr>
          <w:rtl w:val="0"/>
        </w:rPr>
        <w:t xml:space="preserve">"I open the front door for her"</w:t>
      </w:r>
    </w:p>
    <w:p w:rsidR="00000000" w:rsidDel="00000000" w:rsidP="00000000" w:rsidRDefault="00000000" w:rsidRPr="00000000" w14:paraId="00002C81">
      <w:pPr>
        <w:pageBreakBefore w:val="0"/>
        <w:rPr/>
      </w:pPr>
      <w:r w:rsidDel="00000000" w:rsidR="00000000" w:rsidRPr="00000000">
        <w:rPr>
          <w:rtl w:val="0"/>
        </w:rPr>
        <w:t xml:space="preserve">mc "You know you don't need to break down my door like the FBI as if I had questionable content stored in my computer."</w:t>
      </w:r>
    </w:p>
    <w:p w:rsidR="00000000" w:rsidDel="00000000" w:rsidP="00000000" w:rsidRDefault="00000000" w:rsidRPr="00000000" w14:paraId="00002C82">
      <w:pPr>
        <w:pageBreakBefore w:val="0"/>
        <w:rPr/>
      </w:pPr>
      <w:r w:rsidDel="00000000" w:rsidR="00000000" w:rsidRPr="00000000">
        <w:rPr>
          <w:rtl w:val="0"/>
        </w:rPr>
        <w:t xml:space="preserve">show monika 2bi at t11 zorder 2</w:t>
      </w:r>
    </w:p>
    <w:p w:rsidR="00000000" w:rsidDel="00000000" w:rsidP="00000000" w:rsidRDefault="00000000" w:rsidRPr="00000000" w14:paraId="00002C83">
      <w:pPr>
        <w:pageBreakBefore w:val="0"/>
        <w:rPr/>
      </w:pPr>
      <w:r w:rsidDel="00000000" w:rsidR="00000000" w:rsidRPr="00000000">
        <w:rPr>
          <w:rtl w:val="0"/>
        </w:rPr>
        <w:t xml:space="preserve">m "Frankly [player], you should really start waking up earlier than this, at this rate, I'm gonna need to come here at noon for you to answer the door!"</w:t>
      </w:r>
    </w:p>
    <w:p w:rsidR="00000000" w:rsidDel="00000000" w:rsidP="00000000" w:rsidRDefault="00000000" w:rsidRPr="00000000" w14:paraId="00002C84">
      <w:pPr>
        <w:pageBreakBefore w:val="0"/>
        <w:rPr/>
      </w:pPr>
      <w:r w:rsidDel="00000000" w:rsidR="00000000" w:rsidRPr="00000000">
        <w:rPr>
          <w:rtl w:val="0"/>
        </w:rPr>
        <w:t xml:space="preserve">"But I did wake up early? I guess I just didn't wake up {i}as{/i} early as her."</w:t>
      </w:r>
    </w:p>
    <w:p w:rsidR="00000000" w:rsidDel="00000000" w:rsidP="00000000" w:rsidRDefault="00000000" w:rsidRPr="00000000" w14:paraId="00002C85">
      <w:pPr>
        <w:pageBreakBefore w:val="0"/>
        <w:rPr/>
      </w:pPr>
      <w:r w:rsidDel="00000000" w:rsidR="00000000" w:rsidRPr="00000000">
        <w:rPr>
          <w:rtl w:val="0"/>
        </w:rPr>
        <w:t xml:space="preserve">show monika 2bh at t11 zorder 2</w:t>
      </w:r>
    </w:p>
    <w:p w:rsidR="00000000" w:rsidDel="00000000" w:rsidP="00000000" w:rsidRDefault="00000000" w:rsidRPr="00000000" w14:paraId="00002C86">
      <w:pPr>
        <w:pageBreakBefore w:val="0"/>
        <w:rPr/>
      </w:pPr>
      <w:r w:rsidDel="00000000" w:rsidR="00000000" w:rsidRPr="00000000">
        <w:rPr>
          <w:rtl w:val="0"/>
        </w:rPr>
        <w:t xml:space="preserve">mc "Okay fine, I'm sorry for keeping you waiting Monika, I will try my best to not do that again!"</w:t>
      </w:r>
    </w:p>
    <w:p w:rsidR="00000000" w:rsidDel="00000000" w:rsidP="00000000" w:rsidRDefault="00000000" w:rsidRPr="00000000" w14:paraId="00002C87">
      <w:pPr>
        <w:pageBreakBefore w:val="0"/>
        <w:rPr/>
      </w:pPr>
      <w:r w:rsidDel="00000000" w:rsidR="00000000" w:rsidRPr="00000000">
        <w:rPr>
          <w:rtl w:val="0"/>
        </w:rPr>
        <w:t xml:space="preserve">m 2bg "I'm not so sure you will keep up your promise."</w:t>
      </w:r>
    </w:p>
    <w:p w:rsidR="00000000" w:rsidDel="00000000" w:rsidP="00000000" w:rsidRDefault="00000000" w:rsidRPr="00000000" w14:paraId="00002C88">
      <w:pPr>
        <w:pageBreakBefore w:val="0"/>
        <w:rPr/>
      </w:pPr>
      <w:r w:rsidDel="00000000" w:rsidR="00000000" w:rsidRPr="00000000">
        <w:rPr>
          <w:rtl w:val="0"/>
        </w:rPr>
        <w:t xml:space="preserve">m 2bb "But those are past waters, are you gonna let me come in or not?"</w:t>
      </w:r>
    </w:p>
    <w:p w:rsidR="00000000" w:rsidDel="00000000" w:rsidP="00000000" w:rsidRDefault="00000000" w:rsidRPr="00000000" w14:paraId="00002C89">
      <w:pPr>
        <w:pageBreakBefore w:val="0"/>
        <w:rPr/>
      </w:pPr>
      <w:r w:rsidDel="00000000" w:rsidR="00000000" w:rsidRPr="00000000">
        <w:rPr>
          <w:rtl w:val="0"/>
        </w:rPr>
        <w:t xml:space="preserve">show monika 2ba at t11 zorder 2</w:t>
      </w:r>
    </w:p>
    <w:p w:rsidR="00000000" w:rsidDel="00000000" w:rsidP="00000000" w:rsidRDefault="00000000" w:rsidRPr="00000000" w14:paraId="00002C8A">
      <w:pPr>
        <w:pageBreakBefore w:val="0"/>
        <w:rPr/>
      </w:pPr>
      <w:r w:rsidDel="00000000" w:rsidR="00000000" w:rsidRPr="00000000">
        <w:rPr>
          <w:rtl w:val="0"/>
        </w:rPr>
        <w:t xml:space="preserve">mc "Oh right sorry, you can come in."</w:t>
      </w:r>
    </w:p>
    <w:p w:rsidR="00000000" w:rsidDel="00000000" w:rsidP="00000000" w:rsidRDefault="00000000" w:rsidRPr="00000000" w14:paraId="00002C8B">
      <w:pPr>
        <w:pageBreakBefore w:val="0"/>
        <w:rPr/>
      </w:pPr>
      <w:r w:rsidDel="00000000" w:rsidR="00000000" w:rsidRPr="00000000">
        <w:rPr>
          <w:rtl w:val="0"/>
        </w:rPr>
        <w:t xml:space="preserve">scene bg MC_Living_room_daytime</w:t>
      </w:r>
    </w:p>
    <w:p w:rsidR="00000000" w:rsidDel="00000000" w:rsidP="00000000" w:rsidRDefault="00000000" w:rsidRPr="00000000" w14:paraId="00002C8C">
      <w:pPr>
        <w:pageBreakBefore w:val="0"/>
        <w:rPr/>
      </w:pPr>
      <w:r w:rsidDel="00000000" w:rsidR="00000000" w:rsidRPr="00000000">
        <w:rPr>
          <w:rtl w:val="0"/>
        </w:rPr>
        <w:t xml:space="preserve">with wipeleft_scene</w:t>
      </w:r>
    </w:p>
    <w:p w:rsidR="00000000" w:rsidDel="00000000" w:rsidP="00000000" w:rsidRDefault="00000000" w:rsidRPr="00000000" w14:paraId="00002C8D">
      <w:pPr>
        <w:pageBreakBefore w:val="0"/>
        <w:rPr/>
      </w:pPr>
      <w:r w:rsidDel="00000000" w:rsidR="00000000" w:rsidRPr="00000000">
        <w:rPr>
          <w:rtl w:val="0"/>
        </w:rPr>
        <w:t xml:space="preserve">"After that small talk, Monika enters my house."</w:t>
      </w:r>
    </w:p>
    <w:p w:rsidR="00000000" w:rsidDel="00000000" w:rsidP="00000000" w:rsidRDefault="00000000" w:rsidRPr="00000000" w14:paraId="00002C8E">
      <w:pPr>
        <w:pageBreakBefore w:val="0"/>
        <w:rPr/>
      </w:pPr>
      <w:r w:rsidDel="00000000" w:rsidR="00000000" w:rsidRPr="00000000">
        <w:rPr>
          <w:rtl w:val="0"/>
        </w:rPr>
        <w:t xml:space="preserve">m 1bb "So, have any exciting ideas for what we could do today?"</w:t>
      </w:r>
    </w:p>
    <w:p w:rsidR="00000000" w:rsidDel="00000000" w:rsidP="00000000" w:rsidRDefault="00000000" w:rsidRPr="00000000" w14:paraId="00002C8F">
      <w:pPr>
        <w:pageBreakBefore w:val="0"/>
        <w:rPr/>
      </w:pPr>
      <w:r w:rsidDel="00000000" w:rsidR="00000000" w:rsidRPr="00000000">
        <w:rPr>
          <w:rtl w:val="0"/>
        </w:rPr>
        <w:t xml:space="preserve">show monika 1ba at t11 zorder 2</w:t>
      </w:r>
    </w:p>
    <w:p w:rsidR="00000000" w:rsidDel="00000000" w:rsidP="00000000" w:rsidRDefault="00000000" w:rsidRPr="00000000" w14:paraId="00002C90">
      <w:pPr>
        <w:pageBreakBefore w:val="0"/>
        <w:rPr/>
      </w:pPr>
      <w:r w:rsidDel="00000000" w:rsidR="00000000" w:rsidRPr="00000000">
        <w:rPr>
          <w:rtl w:val="0"/>
        </w:rPr>
        <w:t xml:space="preserve">mc "Not really, I was thinking you had already thought of something, as usual."</w:t>
      </w:r>
    </w:p>
    <w:p w:rsidR="00000000" w:rsidDel="00000000" w:rsidP="00000000" w:rsidRDefault="00000000" w:rsidRPr="00000000" w14:paraId="00002C91">
      <w:pPr>
        <w:pageBreakBefore w:val="0"/>
        <w:rPr/>
      </w:pPr>
      <w:r w:rsidDel="00000000" w:rsidR="00000000" w:rsidRPr="00000000">
        <w:rPr>
          <w:rtl w:val="0"/>
        </w:rPr>
        <w:t xml:space="preserve">m 1bg "That's… kinda lame."</w:t>
      </w:r>
    </w:p>
    <w:p w:rsidR="00000000" w:rsidDel="00000000" w:rsidP="00000000" w:rsidRDefault="00000000" w:rsidRPr="00000000" w14:paraId="00002C92">
      <w:pPr>
        <w:pageBreakBefore w:val="0"/>
        <w:rPr/>
      </w:pPr>
      <w:r w:rsidDel="00000000" w:rsidR="00000000" w:rsidRPr="00000000">
        <w:rPr>
          <w:rtl w:val="0"/>
        </w:rPr>
        <w:t xml:space="preserve">show monika 1bf at t11 zorder 2</w:t>
      </w:r>
    </w:p>
    <w:p w:rsidR="00000000" w:rsidDel="00000000" w:rsidP="00000000" w:rsidRDefault="00000000" w:rsidRPr="00000000" w14:paraId="00002C93">
      <w:pPr>
        <w:pageBreakBefore w:val="0"/>
        <w:rPr/>
      </w:pPr>
      <w:r w:rsidDel="00000000" w:rsidR="00000000" w:rsidRPr="00000000">
        <w:rPr>
          <w:rtl w:val="0"/>
        </w:rPr>
        <w:t xml:space="preserve">"Oh no, quick! Think of something to get ideas from!"</w:t>
      </w:r>
    </w:p>
    <w:p w:rsidR="00000000" w:rsidDel="00000000" w:rsidP="00000000" w:rsidRDefault="00000000" w:rsidRPr="00000000" w14:paraId="00002C94">
      <w:pPr>
        <w:pageBreakBefore w:val="0"/>
        <w:rPr/>
      </w:pPr>
      <w:r w:rsidDel="00000000" w:rsidR="00000000" w:rsidRPr="00000000">
        <w:rPr>
          <w:rtl w:val="0"/>
        </w:rPr>
        <w:t xml:space="preserve">show monika at thide zorder 1</w:t>
      </w:r>
    </w:p>
    <w:p w:rsidR="00000000" w:rsidDel="00000000" w:rsidP="00000000" w:rsidRDefault="00000000" w:rsidRPr="00000000" w14:paraId="00002C95">
      <w:pPr>
        <w:pageBreakBefore w:val="0"/>
        <w:rPr/>
      </w:pPr>
      <w:r w:rsidDel="00000000" w:rsidR="00000000" w:rsidRPr="00000000">
        <w:rPr>
          <w:rtl w:val="0"/>
        </w:rPr>
        <w:t xml:space="preserve">hide monika</w:t>
      </w:r>
    </w:p>
    <w:p w:rsidR="00000000" w:rsidDel="00000000" w:rsidP="00000000" w:rsidRDefault="00000000" w:rsidRPr="00000000" w14:paraId="00002C96">
      <w:pPr>
        <w:pageBreakBefore w:val="0"/>
        <w:rPr/>
      </w:pPr>
      <w:r w:rsidDel="00000000" w:rsidR="00000000" w:rsidRPr="00000000">
        <w:rPr>
          <w:rtl w:val="0"/>
        </w:rPr>
        <w:t xml:space="preserve">"As I analyze the precinct, I spot my good ol' TV standing in my living room."</w:t>
      </w:r>
    </w:p>
    <w:p w:rsidR="00000000" w:rsidDel="00000000" w:rsidP="00000000" w:rsidRDefault="00000000" w:rsidRPr="00000000" w14:paraId="00002C97">
      <w:pPr>
        <w:pageBreakBefore w:val="0"/>
        <w:rPr/>
      </w:pPr>
      <w:r w:rsidDel="00000000" w:rsidR="00000000" w:rsidRPr="00000000">
        <w:rPr>
          <w:rtl w:val="0"/>
        </w:rPr>
        <w:t xml:space="preserve">"Well, let's hope to the gods of this world that it has some answers for me"</w:t>
      </w:r>
    </w:p>
    <w:p w:rsidR="00000000" w:rsidDel="00000000" w:rsidP="00000000" w:rsidRDefault="00000000" w:rsidRPr="00000000" w14:paraId="00002C98">
      <w:pPr>
        <w:pageBreakBefore w:val="0"/>
        <w:rPr/>
      </w:pPr>
      <w:r w:rsidDel="00000000" w:rsidR="00000000" w:rsidRPr="00000000">
        <w:rPr>
          <w:rtl w:val="0"/>
        </w:rPr>
        <w:t xml:space="preserve">mc "Well, maybe the TV can answer your question!"</w:t>
      </w:r>
    </w:p>
    <w:p w:rsidR="00000000" w:rsidDel="00000000" w:rsidP="00000000" w:rsidRDefault="00000000" w:rsidRPr="00000000" w14:paraId="00002C99">
      <w:pPr>
        <w:pageBreakBefore w:val="0"/>
        <w:rPr/>
      </w:pPr>
      <w:r w:rsidDel="00000000" w:rsidR="00000000" w:rsidRPr="00000000">
        <w:rPr>
          <w:rtl w:val="0"/>
        </w:rPr>
        <w:t xml:space="preserve">"I turn up the TV."</w:t>
      </w:r>
    </w:p>
    <w:p w:rsidR="00000000" w:rsidDel="00000000" w:rsidP="00000000" w:rsidRDefault="00000000" w:rsidRPr="00000000" w14:paraId="00002C9A">
      <w:pPr>
        <w:pageBreakBefore w:val="0"/>
        <w:rPr/>
      </w:pPr>
      <w:r w:rsidDel="00000000" w:rsidR="00000000" w:rsidRPr="00000000">
        <w:rPr>
          <w:rtl w:val="0"/>
        </w:rPr>
        <w:t xml:space="preserve">"Come on, help me on this one, would you?"</w:t>
      </w:r>
    </w:p>
    <w:p w:rsidR="00000000" w:rsidDel="00000000" w:rsidP="00000000" w:rsidRDefault="00000000" w:rsidRPr="00000000" w14:paraId="00002C9B">
      <w:pPr>
        <w:pageBreakBefore w:val="0"/>
        <w:rPr/>
      </w:pPr>
      <w:r w:rsidDel="00000000" w:rsidR="00000000" w:rsidRPr="00000000">
        <w:rPr>
          <w:rtl w:val="0"/>
        </w:rPr>
        <w:t xml:space="preserve">$ </w:t>
      </w:r>
      <w:r w:rsidDel="00000000" w:rsidR="00000000" w:rsidRPr="00000000">
        <w:rPr>
          <w:rtl w:val="0"/>
        </w:rPr>
        <w:t xml:space="preserve">n_name</w:t>
      </w:r>
      <w:r w:rsidDel="00000000" w:rsidR="00000000" w:rsidRPr="00000000">
        <w:rPr>
          <w:rtl w:val="0"/>
        </w:rPr>
        <w:t xml:space="preserve"> = "TV"</w:t>
      </w:r>
    </w:p>
    <w:p w:rsidR="00000000" w:rsidDel="00000000" w:rsidP="00000000" w:rsidRDefault="00000000" w:rsidRPr="00000000" w14:paraId="00002C9C">
      <w:pPr>
        <w:pageBreakBefore w:val="0"/>
        <w:rPr/>
      </w:pPr>
      <w:r w:rsidDel="00000000" w:rsidR="00000000" w:rsidRPr="00000000">
        <w:rPr>
          <w:rtl w:val="0"/>
        </w:rPr>
        <w:t xml:space="preserve">n "Well Charles, maybe this time the house team will actually win…"</w:t>
      </w:r>
    </w:p>
    <w:p w:rsidR="00000000" w:rsidDel="00000000" w:rsidP="00000000" w:rsidRDefault="00000000" w:rsidRPr="00000000" w14:paraId="00002C9D">
      <w:pPr>
        <w:pageBreakBefore w:val="0"/>
        <w:rPr/>
      </w:pPr>
      <w:r w:rsidDel="00000000" w:rsidR="00000000" w:rsidRPr="00000000">
        <w:rPr>
          <w:rtl w:val="0"/>
        </w:rPr>
        <w:t xml:space="preserve">show monika 1bk at t11 zorder 2</w:t>
      </w:r>
    </w:p>
    <w:p w:rsidR="00000000" w:rsidDel="00000000" w:rsidP="00000000" w:rsidRDefault="00000000" w:rsidRPr="00000000" w14:paraId="00002C9E">
      <w:pPr>
        <w:pageBreakBefore w:val="0"/>
        <w:rPr/>
      </w:pPr>
      <w:r w:rsidDel="00000000" w:rsidR="00000000" w:rsidRPr="00000000">
        <w:rPr>
          <w:rtl w:val="0"/>
        </w:rPr>
        <w:t xml:space="preserve">m "~giggle~ That doesn't really help [player]."</w:t>
      </w:r>
    </w:p>
    <w:p w:rsidR="00000000" w:rsidDel="00000000" w:rsidP="00000000" w:rsidRDefault="00000000" w:rsidRPr="00000000" w14:paraId="00002C9F">
      <w:pPr>
        <w:pageBreakBefore w:val="0"/>
        <w:rPr/>
      </w:pPr>
      <w:r w:rsidDel="00000000" w:rsidR="00000000" w:rsidRPr="00000000">
        <w:rPr>
          <w:rtl w:val="0"/>
        </w:rPr>
        <w:t xml:space="preserve">m 1bl "Unless you want to watch a football match together?"</w:t>
      </w:r>
    </w:p>
    <w:p w:rsidR="00000000" w:rsidDel="00000000" w:rsidP="00000000" w:rsidRDefault="00000000" w:rsidRPr="00000000" w14:paraId="00002CA0">
      <w:pPr>
        <w:pageBreakBefore w:val="0"/>
        <w:rPr/>
      </w:pPr>
      <w:r w:rsidDel="00000000" w:rsidR="00000000" w:rsidRPr="00000000">
        <w:rPr>
          <w:rtl w:val="0"/>
        </w:rPr>
        <w:t xml:space="preserve">show monika 1bj at t11 zorder 2</w:t>
      </w:r>
    </w:p>
    <w:p w:rsidR="00000000" w:rsidDel="00000000" w:rsidP="00000000" w:rsidRDefault="00000000" w:rsidRPr="00000000" w14:paraId="00002CA1">
      <w:pPr>
        <w:pageBreakBefore w:val="0"/>
        <w:rPr/>
      </w:pPr>
      <w:r w:rsidDel="00000000" w:rsidR="00000000" w:rsidRPr="00000000">
        <w:rPr>
          <w:rtl w:val="0"/>
        </w:rPr>
        <w:t xml:space="preserve">mc "Uh, not really, hang on a second."</w:t>
      </w:r>
    </w:p>
    <w:p w:rsidR="00000000" w:rsidDel="00000000" w:rsidP="00000000" w:rsidRDefault="00000000" w:rsidRPr="00000000" w14:paraId="00002CA2">
      <w:pPr>
        <w:pageBreakBefore w:val="0"/>
        <w:rPr/>
      </w:pPr>
      <w:r w:rsidDel="00000000" w:rsidR="00000000" w:rsidRPr="00000000">
        <w:rPr>
          <w:rtl w:val="0"/>
        </w:rPr>
        <w:t xml:space="preserve">show monika at thide zorder 1</w:t>
      </w:r>
    </w:p>
    <w:p w:rsidR="00000000" w:rsidDel="00000000" w:rsidP="00000000" w:rsidRDefault="00000000" w:rsidRPr="00000000" w14:paraId="00002CA3">
      <w:pPr>
        <w:pageBreakBefore w:val="0"/>
        <w:rPr/>
      </w:pPr>
      <w:r w:rsidDel="00000000" w:rsidR="00000000" w:rsidRPr="00000000">
        <w:rPr>
          <w:rtl w:val="0"/>
        </w:rPr>
        <w:t xml:space="preserve">hide monika</w:t>
      </w:r>
    </w:p>
    <w:p w:rsidR="00000000" w:rsidDel="00000000" w:rsidP="00000000" w:rsidRDefault="00000000" w:rsidRPr="00000000" w14:paraId="00002CA4">
      <w:pPr>
        <w:pageBreakBefore w:val="0"/>
        <w:rPr/>
      </w:pPr>
      <w:r w:rsidDel="00000000" w:rsidR="00000000" w:rsidRPr="00000000">
        <w:rPr>
          <w:rtl w:val="0"/>
        </w:rPr>
        <w:t xml:space="preserve">"I keep changing channels in hope of something that can actually help me here."</w:t>
      </w:r>
    </w:p>
    <w:p w:rsidR="00000000" w:rsidDel="00000000" w:rsidP="00000000" w:rsidRDefault="00000000" w:rsidRPr="00000000" w14:paraId="00002CA5">
      <w:pPr>
        <w:pageBreakBefore w:val="0"/>
        <w:rPr/>
      </w:pPr>
      <w:r w:rsidDel="00000000" w:rsidR="00000000" w:rsidRPr="00000000">
        <w:rPr>
          <w:rtl w:val="0"/>
        </w:rPr>
        <w:t xml:space="preserve">"Until I stop and find the news channel."</w:t>
      </w:r>
    </w:p>
    <w:p w:rsidR="00000000" w:rsidDel="00000000" w:rsidP="00000000" w:rsidRDefault="00000000" w:rsidRPr="00000000" w14:paraId="00002CA6">
      <w:pPr>
        <w:pageBreakBefore w:val="0"/>
        <w:rPr/>
      </w:pPr>
      <w:r w:rsidDel="00000000" w:rsidR="00000000" w:rsidRPr="00000000">
        <w:rPr>
          <w:rtl w:val="0"/>
        </w:rPr>
        <w:t xml:space="preserve">n "And today we can celebrate the grand reopening of Mr. Tibbles' Wild World Amusement Park! After years of its initial shut down due to financial struggle, the new CEO of its parent company intends to revitalize the magic that made kids smile with their hearts like before."</w:t>
      </w:r>
    </w:p>
    <w:p w:rsidR="00000000" w:rsidDel="00000000" w:rsidP="00000000" w:rsidRDefault="00000000" w:rsidRPr="00000000" w14:paraId="00002CA7">
      <w:pPr>
        <w:pageBreakBefore w:val="0"/>
        <w:rPr/>
      </w:pPr>
      <w:r w:rsidDel="00000000" w:rsidR="00000000" w:rsidRPr="00000000">
        <w:rPr>
          <w:rtl w:val="0"/>
        </w:rPr>
        <w:t xml:space="preserve">$ n_name = "Natsuki"</w:t>
      </w:r>
    </w:p>
    <w:p w:rsidR="00000000" w:rsidDel="00000000" w:rsidP="00000000" w:rsidRDefault="00000000" w:rsidRPr="00000000" w14:paraId="00002CA8">
      <w:pPr>
        <w:pageBreakBefore w:val="0"/>
        <w:rPr/>
      </w:pPr>
      <w:r w:rsidDel="00000000" w:rsidR="00000000" w:rsidRPr="00000000">
        <w:rPr>
          <w:rtl w:val="0"/>
        </w:rPr>
        <w:t xml:space="preserve">mc "Hey! I actually used to go to that amusement park with Sayori when we were kids!"</w:t>
      </w:r>
    </w:p>
    <w:p w:rsidR="00000000" w:rsidDel="00000000" w:rsidP="00000000" w:rsidRDefault="00000000" w:rsidRPr="00000000" w14:paraId="00002CA9">
      <w:pPr>
        <w:pageBreakBefore w:val="0"/>
        <w:rPr/>
      </w:pPr>
      <w:r w:rsidDel="00000000" w:rsidR="00000000" w:rsidRPr="00000000">
        <w:rPr>
          <w:rtl w:val="0"/>
        </w:rPr>
        <w:t xml:space="preserve">"This actually doesn't sound really bad for something to do today."</w:t>
      </w:r>
    </w:p>
    <w:p w:rsidR="00000000" w:rsidDel="00000000" w:rsidP="00000000" w:rsidRDefault="00000000" w:rsidRPr="00000000" w14:paraId="00002CAA">
      <w:pPr>
        <w:pageBreakBefore w:val="0"/>
        <w:rPr/>
      </w:pPr>
      <w:r w:rsidDel="00000000" w:rsidR="00000000" w:rsidRPr="00000000">
        <w:rPr>
          <w:rtl w:val="0"/>
        </w:rPr>
        <w:t xml:space="preserve">"Thanks, lords of the television, for your enlightenment I so desperately needed."</w:t>
      </w:r>
    </w:p>
    <w:p w:rsidR="00000000" w:rsidDel="00000000" w:rsidP="00000000" w:rsidRDefault="00000000" w:rsidRPr="00000000" w14:paraId="00002CAB">
      <w:pPr>
        <w:pageBreakBefore w:val="0"/>
        <w:rPr/>
      </w:pPr>
      <w:r w:rsidDel="00000000" w:rsidR="00000000" w:rsidRPr="00000000">
        <w:rPr>
          <w:rtl w:val="0"/>
        </w:rPr>
        <w:t xml:space="preserve">show monika 1bc at t11 zorder 2</w:t>
      </w:r>
    </w:p>
    <w:p w:rsidR="00000000" w:rsidDel="00000000" w:rsidP="00000000" w:rsidRDefault="00000000" w:rsidRPr="00000000" w14:paraId="00002CAC">
      <w:pPr>
        <w:pageBreakBefore w:val="0"/>
        <w:rPr/>
      </w:pPr>
      <w:r w:rsidDel="00000000" w:rsidR="00000000" w:rsidRPr="00000000">
        <w:rPr>
          <w:rtl w:val="0"/>
        </w:rPr>
        <w:t xml:space="preserve">mc "So… would you like to go to the amusement park today?"</w:t>
      </w:r>
    </w:p>
    <w:p w:rsidR="00000000" w:rsidDel="00000000" w:rsidP="00000000" w:rsidRDefault="00000000" w:rsidRPr="00000000" w14:paraId="00002CAD">
      <w:pPr>
        <w:pageBreakBefore w:val="0"/>
        <w:rPr/>
      </w:pPr>
      <w:r w:rsidDel="00000000" w:rsidR="00000000" w:rsidRPr="00000000">
        <w:rPr>
          <w:rtl w:val="0"/>
        </w:rPr>
        <w:t xml:space="preserve">m 1bd "Well, I've only went to amusement parks as a child, so going to one today would be an interesting experience."</w:t>
      </w:r>
    </w:p>
    <w:p w:rsidR="00000000" w:rsidDel="00000000" w:rsidP="00000000" w:rsidRDefault="00000000" w:rsidRPr="00000000" w14:paraId="00002CAE">
      <w:pPr>
        <w:pageBreakBefore w:val="0"/>
        <w:rPr/>
      </w:pPr>
      <w:r w:rsidDel="00000000" w:rsidR="00000000" w:rsidRPr="00000000">
        <w:rPr>
          <w:rtl w:val="0"/>
        </w:rPr>
        <w:t xml:space="preserve">show monika 1bc at t11 zorder 2</w:t>
      </w:r>
    </w:p>
    <w:p w:rsidR="00000000" w:rsidDel="00000000" w:rsidP="00000000" w:rsidRDefault="00000000" w:rsidRPr="00000000" w14:paraId="00002CAF">
      <w:pPr>
        <w:pageBreakBefore w:val="0"/>
        <w:rPr/>
      </w:pPr>
      <w:r w:rsidDel="00000000" w:rsidR="00000000" w:rsidRPr="00000000">
        <w:rPr>
          <w:rtl w:val="0"/>
        </w:rPr>
        <w:t xml:space="preserve">mc "Sweet, just let me my stuff ready"</w:t>
      </w:r>
    </w:p>
    <w:p w:rsidR="00000000" w:rsidDel="00000000" w:rsidP="00000000" w:rsidRDefault="00000000" w:rsidRPr="00000000" w14:paraId="00002CB0">
      <w:pPr>
        <w:pageBreakBefore w:val="0"/>
        <w:rPr/>
      </w:pPr>
      <w:r w:rsidDel="00000000" w:rsidR="00000000" w:rsidRPr="00000000">
        <w:rPr>
          <w:rtl w:val="0"/>
        </w:rPr>
        <w:t xml:space="preserve">m 2bg "You're still not ready for going out?"</w:t>
      </w:r>
    </w:p>
    <w:p w:rsidR="00000000" w:rsidDel="00000000" w:rsidP="00000000" w:rsidRDefault="00000000" w:rsidRPr="00000000" w14:paraId="00002CB1">
      <w:pPr>
        <w:pageBreakBefore w:val="0"/>
        <w:rPr/>
      </w:pPr>
      <w:r w:rsidDel="00000000" w:rsidR="00000000" w:rsidRPr="00000000">
        <w:rPr>
          <w:rtl w:val="0"/>
        </w:rPr>
        <w:t xml:space="preserve">show monika 1bf at t11 zorder 2</w:t>
      </w:r>
    </w:p>
    <w:p w:rsidR="00000000" w:rsidDel="00000000" w:rsidP="00000000" w:rsidRDefault="00000000" w:rsidRPr="00000000" w14:paraId="00002CB2">
      <w:pPr>
        <w:pageBreakBefore w:val="0"/>
        <w:rPr/>
      </w:pPr>
      <w:r w:rsidDel="00000000" w:rsidR="00000000" w:rsidRPr="00000000">
        <w:rPr>
          <w:rtl w:val="0"/>
        </w:rPr>
        <w:t xml:space="preserve">mc "I just barely got out of bed, cut me some slack"</w:t>
      </w:r>
    </w:p>
    <w:p w:rsidR="00000000" w:rsidDel="00000000" w:rsidP="00000000" w:rsidRDefault="00000000" w:rsidRPr="00000000" w14:paraId="00002CB3">
      <w:pPr>
        <w:pageBreakBefore w:val="0"/>
        <w:rPr/>
      </w:pPr>
      <w:r w:rsidDel="00000000" w:rsidR="00000000" w:rsidRPr="00000000">
        <w:rPr>
          <w:rtl w:val="0"/>
        </w:rPr>
        <w:t xml:space="preserve">m 2br "{i}sigh{/i} You're hopeless"</w:t>
      </w:r>
    </w:p>
    <w:p w:rsidR="00000000" w:rsidDel="00000000" w:rsidP="00000000" w:rsidRDefault="00000000" w:rsidRPr="00000000" w14:paraId="00002CB4">
      <w:pPr>
        <w:pageBreakBefore w:val="0"/>
        <w:rPr/>
      </w:pPr>
      <w:r w:rsidDel="00000000" w:rsidR="00000000" w:rsidRPr="00000000">
        <w:rPr>
          <w:rtl w:val="0"/>
        </w:rPr>
        <w:t xml:space="preserve">scene bg MC_Living_room_daytime</w:t>
      </w:r>
    </w:p>
    <w:p w:rsidR="00000000" w:rsidDel="00000000" w:rsidP="00000000" w:rsidRDefault="00000000" w:rsidRPr="00000000" w14:paraId="00002CB5">
      <w:pPr>
        <w:pageBreakBefore w:val="0"/>
        <w:rPr/>
      </w:pPr>
      <w:r w:rsidDel="00000000" w:rsidR="00000000" w:rsidRPr="00000000">
        <w:rPr>
          <w:rtl w:val="0"/>
        </w:rPr>
        <w:t xml:space="preserve">with wipeleft_scene</w:t>
      </w:r>
    </w:p>
    <w:p w:rsidR="00000000" w:rsidDel="00000000" w:rsidP="00000000" w:rsidRDefault="00000000" w:rsidRPr="00000000" w14:paraId="00002CB6">
      <w:pPr>
        <w:pageBreakBefore w:val="0"/>
        <w:rPr/>
      </w:pPr>
      <w:r w:rsidDel="00000000" w:rsidR="00000000" w:rsidRPr="00000000">
        <w:rPr>
          <w:rtl w:val="0"/>
        </w:rPr>
        <w:t xml:space="preserve">"Minutes fly by when I'm finished getting ready."</w:t>
      </w:r>
    </w:p>
    <w:p w:rsidR="00000000" w:rsidDel="00000000" w:rsidP="00000000" w:rsidRDefault="00000000" w:rsidRPr="00000000" w14:paraId="00002CB7">
      <w:pPr>
        <w:pageBreakBefore w:val="0"/>
        <w:rPr/>
      </w:pPr>
      <w:r w:rsidDel="00000000" w:rsidR="00000000" w:rsidRPr="00000000">
        <w:rPr>
          <w:rtl w:val="0"/>
        </w:rPr>
        <w:t xml:space="preserve">show monika 4bi at t11 zorder 2 </w:t>
      </w:r>
    </w:p>
    <w:p w:rsidR="00000000" w:rsidDel="00000000" w:rsidP="00000000" w:rsidRDefault="00000000" w:rsidRPr="00000000" w14:paraId="00002CB8">
      <w:pPr>
        <w:pageBreakBefore w:val="0"/>
        <w:rPr/>
      </w:pPr>
      <w:r w:rsidDel="00000000" w:rsidR="00000000" w:rsidRPr="00000000">
        <w:rPr>
          <w:rtl w:val="0"/>
        </w:rPr>
        <w:t xml:space="preserve">m "Come on [player], we're wasting time here!"</w:t>
      </w:r>
    </w:p>
    <w:p w:rsidR="00000000" w:rsidDel="00000000" w:rsidP="00000000" w:rsidRDefault="00000000" w:rsidRPr="00000000" w14:paraId="00002CB9">
      <w:pPr>
        <w:pageBreakBefore w:val="0"/>
        <w:rPr/>
      </w:pPr>
      <w:r w:rsidDel="00000000" w:rsidR="00000000" w:rsidRPr="00000000">
        <w:rPr>
          <w:rtl w:val="0"/>
        </w:rPr>
        <w:t xml:space="preserve">show monika 4bh at t11 zorder 2 </w:t>
      </w:r>
    </w:p>
    <w:p w:rsidR="00000000" w:rsidDel="00000000" w:rsidP="00000000" w:rsidRDefault="00000000" w:rsidRPr="00000000" w14:paraId="00002CBA">
      <w:pPr>
        <w:pageBreakBefore w:val="0"/>
        <w:rPr/>
      </w:pPr>
      <w:r w:rsidDel="00000000" w:rsidR="00000000" w:rsidRPr="00000000">
        <w:rPr>
          <w:rtl w:val="0"/>
        </w:rPr>
        <w:t xml:space="preserve">mc "Okay, okay, I'm ready, don't need to be so hasty…"</w:t>
      </w:r>
    </w:p>
    <w:p w:rsidR="00000000" w:rsidDel="00000000" w:rsidP="00000000" w:rsidRDefault="00000000" w:rsidRPr="00000000" w14:paraId="00002CBB">
      <w:pPr>
        <w:pageBreakBefore w:val="0"/>
        <w:rPr/>
      </w:pPr>
      <w:r w:rsidDel="00000000" w:rsidR="00000000" w:rsidRPr="00000000">
        <w:rPr>
          <w:rtl w:val="0"/>
        </w:rPr>
        <w:t xml:space="preserve">m 2bd "Oh, right, before we go…"</w:t>
      </w:r>
    </w:p>
    <w:p w:rsidR="00000000" w:rsidDel="00000000" w:rsidP="00000000" w:rsidRDefault="00000000" w:rsidRPr="00000000" w14:paraId="00002CBC">
      <w:pPr>
        <w:pageBreakBefore w:val="0"/>
        <w:rPr/>
      </w:pPr>
      <w:r w:rsidDel="00000000" w:rsidR="00000000" w:rsidRPr="00000000">
        <w:rPr>
          <w:rtl w:val="0"/>
        </w:rPr>
        <w:t xml:space="preserve">m 5ba "{i}Can I see the contents in your pants?{i/}"</w:t>
      </w:r>
    </w:p>
    <w:p w:rsidR="00000000" w:rsidDel="00000000" w:rsidP="00000000" w:rsidRDefault="00000000" w:rsidRPr="00000000" w14:paraId="00002CBD">
      <w:pPr>
        <w:pageBreakBefore w:val="0"/>
        <w:rPr/>
      </w:pPr>
      <w:r w:rsidDel="00000000" w:rsidR="00000000" w:rsidRPr="00000000">
        <w:rPr>
          <w:rtl w:val="0"/>
        </w:rPr>
        <w:t xml:space="preserve">mc "Uhh, like… right now?"</w:t>
      </w:r>
    </w:p>
    <w:p w:rsidR="00000000" w:rsidDel="00000000" w:rsidP="00000000" w:rsidRDefault="00000000" w:rsidRPr="00000000" w14:paraId="00002CBE">
      <w:pPr>
        <w:pageBreakBefore w:val="0"/>
        <w:rPr/>
      </w:pPr>
      <w:r w:rsidDel="00000000" w:rsidR="00000000" w:rsidRPr="00000000">
        <w:rPr>
          <w:rtl w:val="0"/>
        </w:rPr>
        <w:t xml:space="preserve">"What has gone into her mind? We were just getting out of my house…"</w:t>
      </w:r>
    </w:p>
    <w:p w:rsidR="00000000" w:rsidDel="00000000" w:rsidP="00000000" w:rsidRDefault="00000000" w:rsidRPr="00000000" w14:paraId="00002CBF">
      <w:pPr>
        <w:pageBreakBefore w:val="0"/>
        <w:rPr/>
      </w:pPr>
      <w:r w:rsidDel="00000000" w:rsidR="00000000" w:rsidRPr="00000000">
        <w:rPr>
          <w:rtl w:val="0"/>
        </w:rPr>
        <w:t xml:space="preserve">m 1bk "{i}~giggle~{i/} I'm just teasing you [player]."</w:t>
      </w:r>
    </w:p>
    <w:p w:rsidR="00000000" w:rsidDel="00000000" w:rsidP="00000000" w:rsidRDefault="00000000" w:rsidRPr="00000000" w14:paraId="00002CC0">
      <w:pPr>
        <w:pageBreakBefore w:val="0"/>
        <w:rPr/>
      </w:pPr>
      <w:r w:rsidDel="00000000" w:rsidR="00000000" w:rsidRPr="00000000">
        <w:rPr>
          <w:rtl w:val="0"/>
        </w:rPr>
        <w:t xml:space="preserve">m 1bb "But on a serious note, I was talking about your wallet, don't expect me to buy a ticket for you if you forget your own money."</w:t>
      </w:r>
    </w:p>
    <w:p w:rsidR="00000000" w:rsidDel="00000000" w:rsidP="00000000" w:rsidRDefault="00000000" w:rsidRPr="00000000" w14:paraId="00002CC1">
      <w:pPr>
        <w:pageBreakBefore w:val="0"/>
        <w:rPr/>
      </w:pPr>
      <w:r w:rsidDel="00000000" w:rsidR="00000000" w:rsidRPr="00000000">
        <w:rPr>
          <w:rtl w:val="0"/>
        </w:rPr>
        <w:t xml:space="preserve">show monika 1ba at t11 zorder 2 </w:t>
      </w:r>
    </w:p>
    <w:p w:rsidR="00000000" w:rsidDel="00000000" w:rsidP="00000000" w:rsidRDefault="00000000" w:rsidRPr="00000000" w14:paraId="00002CC2">
      <w:pPr>
        <w:pageBreakBefore w:val="0"/>
        <w:rPr/>
      </w:pPr>
      <w:r w:rsidDel="00000000" w:rsidR="00000000" w:rsidRPr="00000000">
        <w:rPr>
          <w:rtl w:val="0"/>
        </w:rPr>
        <w:t xml:space="preserve">mc "What, you think I'm that irresponsible to the point I would forget my wallet?"</w:t>
      </w:r>
    </w:p>
    <w:p w:rsidR="00000000" w:rsidDel="00000000" w:rsidP="00000000" w:rsidRDefault="00000000" w:rsidRPr="00000000" w14:paraId="00002CC3">
      <w:pPr>
        <w:pageBreakBefore w:val="0"/>
        <w:rPr/>
      </w:pPr>
      <w:r w:rsidDel="00000000" w:rsidR="00000000" w:rsidRPr="00000000">
        <w:rPr>
          <w:rtl w:val="0"/>
        </w:rPr>
        <w:t xml:space="preserve">m 2bn "Well…"</w:t>
      </w:r>
    </w:p>
    <w:p w:rsidR="00000000" w:rsidDel="00000000" w:rsidP="00000000" w:rsidRDefault="00000000" w:rsidRPr="00000000" w14:paraId="00002CC4">
      <w:pPr>
        <w:pageBreakBefore w:val="0"/>
        <w:rPr/>
      </w:pPr>
      <w:r w:rsidDel="00000000" w:rsidR="00000000" w:rsidRPr="00000000">
        <w:rPr>
          <w:rtl w:val="0"/>
        </w:rPr>
        <w:t xml:space="preserve">mc "That was a rhetorical question."</w:t>
      </w:r>
    </w:p>
    <w:p w:rsidR="00000000" w:rsidDel="00000000" w:rsidP="00000000" w:rsidRDefault="00000000" w:rsidRPr="00000000" w14:paraId="00002CC5">
      <w:pPr>
        <w:pageBreakBefore w:val="0"/>
        <w:rPr/>
      </w:pPr>
      <w:r w:rsidDel="00000000" w:rsidR="00000000" w:rsidRPr="00000000">
        <w:rPr>
          <w:rtl w:val="0"/>
        </w:rPr>
        <w:t xml:space="preserve">show monika 2bm at t11 zorder 2 </w:t>
      </w:r>
    </w:p>
    <w:p w:rsidR="00000000" w:rsidDel="00000000" w:rsidP="00000000" w:rsidRDefault="00000000" w:rsidRPr="00000000" w14:paraId="00002CC6">
      <w:pPr>
        <w:pageBreakBefore w:val="0"/>
        <w:rPr/>
      </w:pPr>
      <w:r w:rsidDel="00000000" w:rsidR="00000000" w:rsidRPr="00000000">
        <w:rPr>
          <w:rtl w:val="0"/>
        </w:rPr>
        <w:t xml:space="preserve">m 2bl "Haha, fine, but you do have it on you right?"</w:t>
      </w:r>
    </w:p>
    <w:p w:rsidR="00000000" w:rsidDel="00000000" w:rsidP="00000000" w:rsidRDefault="00000000" w:rsidRPr="00000000" w14:paraId="00002CC7">
      <w:pPr>
        <w:pageBreakBefore w:val="0"/>
        <w:rPr/>
      </w:pPr>
      <w:r w:rsidDel="00000000" w:rsidR="00000000" w:rsidRPr="00000000">
        <w:rPr>
          <w:rtl w:val="0"/>
        </w:rPr>
        <w:t xml:space="preserve">show monika 2bj at t11 zorder 2 </w:t>
      </w:r>
    </w:p>
    <w:p w:rsidR="00000000" w:rsidDel="00000000" w:rsidP="00000000" w:rsidRDefault="00000000" w:rsidRPr="00000000" w14:paraId="00002CC8">
      <w:pPr>
        <w:pageBreakBefore w:val="0"/>
        <w:rPr/>
      </w:pPr>
      <w:r w:rsidDel="00000000" w:rsidR="00000000" w:rsidRPr="00000000">
        <w:rPr>
          <w:rtl w:val="0"/>
        </w:rPr>
        <w:t xml:space="preserve">mc "Yes of course I…"</w:t>
      </w:r>
    </w:p>
    <w:p w:rsidR="00000000" w:rsidDel="00000000" w:rsidP="00000000" w:rsidRDefault="00000000" w:rsidRPr="00000000" w14:paraId="00002CC9">
      <w:pPr>
        <w:pageBreakBefore w:val="0"/>
        <w:rPr/>
      </w:pPr>
      <w:r w:rsidDel="00000000" w:rsidR="00000000" w:rsidRPr="00000000">
        <w:rPr>
          <w:rtl w:val="0"/>
        </w:rPr>
        <w:t xml:space="preserve">"I touch my pants' back pockets, only to feel nothing but my cell phone"</w:t>
      </w:r>
    </w:p>
    <w:p w:rsidR="00000000" w:rsidDel="00000000" w:rsidP="00000000" w:rsidRDefault="00000000" w:rsidRPr="00000000" w14:paraId="00002CCA">
      <w:pPr>
        <w:pageBreakBefore w:val="0"/>
        <w:rPr/>
      </w:pPr>
      <w:r w:rsidDel="00000000" w:rsidR="00000000" w:rsidRPr="00000000">
        <w:rPr>
          <w:rtl w:val="0"/>
        </w:rPr>
        <w:t xml:space="preserve">mc "But before we go, I think I need to... {w=1.25} drink some water! Yeah, I'm actually really thirsty right now!"</w:t>
      </w:r>
    </w:p>
    <w:p w:rsidR="00000000" w:rsidDel="00000000" w:rsidP="00000000" w:rsidRDefault="00000000" w:rsidRPr="00000000" w14:paraId="00002CCB">
      <w:pPr>
        <w:pageBreakBefore w:val="0"/>
        <w:rPr/>
      </w:pPr>
      <w:r w:rsidDel="00000000" w:rsidR="00000000" w:rsidRPr="00000000">
        <w:rPr>
          <w:rtl w:val="0"/>
        </w:rPr>
        <w:t xml:space="preserve">m 2bd "Uh, okay? But why didn't you drink before"</w:t>
      </w:r>
    </w:p>
    <w:p w:rsidR="00000000" w:rsidDel="00000000" w:rsidP="00000000" w:rsidRDefault="00000000" w:rsidRPr="00000000" w14:paraId="00002CCC">
      <w:pPr>
        <w:pageBreakBefore w:val="0"/>
        <w:rPr/>
      </w:pPr>
      <w:r w:rsidDel="00000000" w:rsidR="00000000" w:rsidRPr="00000000">
        <w:rPr>
          <w:rtl w:val="0"/>
        </w:rPr>
        <w:t xml:space="preserve">show monika 2bc at t11 zorder 2 </w:t>
      </w:r>
    </w:p>
    <w:p w:rsidR="00000000" w:rsidDel="00000000" w:rsidP="00000000" w:rsidRDefault="00000000" w:rsidRPr="00000000" w14:paraId="00002CCD">
      <w:pPr>
        <w:pageBreakBefore w:val="0"/>
        <w:rPr/>
      </w:pPr>
      <w:r w:rsidDel="00000000" w:rsidR="00000000" w:rsidRPr="00000000">
        <w:rPr>
          <w:rtl w:val="0"/>
        </w:rPr>
        <w:t xml:space="preserve">mc "Well, I only started to feel really thirsty a few minutes ago, so if you’ll excuse me, I'm going to have a drink."</w:t>
      </w:r>
    </w:p>
    <w:p w:rsidR="00000000" w:rsidDel="00000000" w:rsidP="00000000" w:rsidRDefault="00000000" w:rsidRPr="00000000" w14:paraId="00002CCE">
      <w:pPr>
        <w:pageBreakBefore w:val="0"/>
        <w:rPr/>
      </w:pPr>
      <w:r w:rsidDel="00000000" w:rsidR="00000000" w:rsidRPr="00000000">
        <w:rPr>
          <w:rtl w:val="0"/>
        </w:rPr>
        <w:t xml:space="preserve">m 2bg "Okay, but don't take too long alright?"</w:t>
      </w:r>
    </w:p>
    <w:p w:rsidR="00000000" w:rsidDel="00000000" w:rsidP="00000000" w:rsidRDefault="00000000" w:rsidRPr="00000000" w14:paraId="00002CCF">
      <w:pPr>
        <w:pageBreakBefore w:val="0"/>
        <w:rPr/>
      </w:pPr>
      <w:r w:rsidDel="00000000" w:rsidR="00000000" w:rsidRPr="00000000">
        <w:rPr>
          <w:rtl w:val="0"/>
        </w:rPr>
        <w:t xml:space="preserve">show monika 2bf at t11 zorder 2 </w:t>
      </w:r>
    </w:p>
    <w:p w:rsidR="00000000" w:rsidDel="00000000" w:rsidP="00000000" w:rsidRDefault="00000000" w:rsidRPr="00000000" w14:paraId="00002CD0">
      <w:pPr>
        <w:pageBreakBefore w:val="0"/>
        <w:rPr/>
      </w:pPr>
      <w:r w:rsidDel="00000000" w:rsidR="00000000" w:rsidRPr="00000000">
        <w:rPr>
          <w:rtl w:val="0"/>
        </w:rPr>
        <w:t xml:space="preserve">mc "Uh, yeah sure…"</w:t>
      </w:r>
    </w:p>
    <w:p w:rsidR="00000000" w:rsidDel="00000000" w:rsidP="00000000" w:rsidRDefault="00000000" w:rsidRPr="00000000" w14:paraId="00002CD1">
      <w:pPr>
        <w:pageBreakBefore w:val="0"/>
        <w:rPr/>
      </w:pPr>
      <w:r w:rsidDel="00000000" w:rsidR="00000000" w:rsidRPr="00000000">
        <w:rPr>
          <w:rtl w:val="0"/>
        </w:rPr>
        <w:t xml:space="preserve">show monika at thide zorder 1</w:t>
      </w:r>
    </w:p>
    <w:p w:rsidR="00000000" w:rsidDel="00000000" w:rsidP="00000000" w:rsidRDefault="00000000" w:rsidRPr="00000000" w14:paraId="00002CD2">
      <w:pPr>
        <w:pageBreakBefore w:val="0"/>
        <w:rPr/>
      </w:pPr>
      <w:r w:rsidDel="00000000" w:rsidR="00000000" w:rsidRPr="00000000">
        <w:rPr>
          <w:rtl w:val="0"/>
        </w:rPr>
        <w:t xml:space="preserve">hide monika</w:t>
      </w:r>
    </w:p>
    <w:p w:rsidR="00000000" w:rsidDel="00000000" w:rsidP="00000000" w:rsidRDefault="00000000" w:rsidRPr="00000000" w14:paraId="00002CD3">
      <w:pPr>
        <w:pageBreakBefore w:val="0"/>
        <w:rPr/>
      </w:pPr>
      <w:r w:rsidDel="00000000" w:rsidR="00000000" w:rsidRPr="00000000">
        <w:rPr>
          <w:rtl w:val="0"/>
        </w:rPr>
        <w:t xml:space="preserve">"I run towards my room in a panicked state"</w:t>
      </w:r>
    </w:p>
    <w:p w:rsidR="00000000" w:rsidDel="00000000" w:rsidP="00000000" w:rsidRDefault="00000000" w:rsidRPr="00000000" w14:paraId="00002CD4">
      <w:pPr>
        <w:pageBreakBefore w:val="0"/>
        <w:rPr/>
      </w:pPr>
      <w:r w:rsidDel="00000000" w:rsidR="00000000" w:rsidRPr="00000000">
        <w:rPr>
          <w:rtl w:val="0"/>
        </w:rPr>
        <w:t xml:space="preserve">scene bg bedroom</w:t>
      </w:r>
    </w:p>
    <w:p w:rsidR="00000000" w:rsidDel="00000000" w:rsidP="00000000" w:rsidRDefault="00000000" w:rsidRPr="00000000" w14:paraId="00002CD5">
      <w:pPr>
        <w:pageBreakBefore w:val="0"/>
        <w:rPr/>
      </w:pPr>
      <w:r w:rsidDel="00000000" w:rsidR="00000000" w:rsidRPr="00000000">
        <w:rPr>
          <w:rtl w:val="0"/>
        </w:rPr>
        <w:t xml:space="preserve">with wipeleft_scene</w:t>
      </w:r>
    </w:p>
    <w:p w:rsidR="00000000" w:rsidDel="00000000" w:rsidP="00000000" w:rsidRDefault="00000000" w:rsidRPr="00000000" w14:paraId="00002CD6">
      <w:pPr>
        <w:pageBreakBefore w:val="0"/>
        <w:rPr/>
      </w:pPr>
      <w:r w:rsidDel="00000000" w:rsidR="00000000" w:rsidRPr="00000000">
        <w:rPr>
          <w:rtl w:val="0"/>
        </w:rPr>
        <w:t xml:space="preserve">"I can't believe I forgot my wallet right before going out, and after making that statement too!"</w:t>
      </w:r>
    </w:p>
    <w:p w:rsidR="00000000" w:rsidDel="00000000" w:rsidP="00000000" w:rsidRDefault="00000000" w:rsidRPr="00000000" w14:paraId="00002CD7">
      <w:pPr>
        <w:pageBreakBefore w:val="0"/>
        <w:rPr/>
      </w:pPr>
      <w:r w:rsidDel="00000000" w:rsidR="00000000" w:rsidRPr="00000000">
        <w:rPr>
          <w:rtl w:val="0"/>
        </w:rPr>
        <w:t xml:space="preserve">"I'm pretty sure Monika saw right through me but I don't have time to think of that right now."</w:t>
      </w:r>
    </w:p>
    <w:p w:rsidR="00000000" w:rsidDel="00000000" w:rsidP="00000000" w:rsidRDefault="00000000" w:rsidRPr="00000000" w14:paraId="00002CD8">
      <w:pPr>
        <w:pageBreakBefore w:val="0"/>
        <w:rPr/>
      </w:pPr>
      <w:r w:rsidDel="00000000" w:rsidR="00000000" w:rsidRPr="00000000">
        <w:rPr>
          <w:rtl w:val="0"/>
        </w:rPr>
        <w:t xml:space="preserve">"..."</w:t>
      </w:r>
    </w:p>
    <w:p w:rsidR="00000000" w:rsidDel="00000000" w:rsidP="00000000" w:rsidRDefault="00000000" w:rsidRPr="00000000" w14:paraId="00002CD9">
      <w:pPr>
        <w:pageBreakBefore w:val="0"/>
        <w:rPr/>
      </w:pPr>
      <w:r w:rsidDel="00000000" w:rsidR="00000000" w:rsidRPr="00000000">
        <w:rPr>
          <w:rtl w:val="0"/>
        </w:rPr>
        <w:t xml:space="preserve">"WHERE THE HECK IS IT?!"</w:t>
      </w:r>
    </w:p>
    <w:p w:rsidR="00000000" w:rsidDel="00000000" w:rsidP="00000000" w:rsidRDefault="00000000" w:rsidRPr="00000000" w14:paraId="00002CDA">
      <w:pPr>
        <w:pageBreakBefore w:val="0"/>
        <w:rPr/>
      </w:pPr>
      <w:r w:rsidDel="00000000" w:rsidR="00000000" w:rsidRPr="00000000">
        <w:rPr>
          <w:rtl w:val="0"/>
        </w:rPr>
        <w:t xml:space="preserve">scene bg bedroom</w:t>
      </w:r>
    </w:p>
    <w:p w:rsidR="00000000" w:rsidDel="00000000" w:rsidP="00000000" w:rsidRDefault="00000000" w:rsidRPr="00000000" w14:paraId="00002CDB">
      <w:pPr>
        <w:pageBreakBefore w:val="0"/>
        <w:rPr/>
      </w:pPr>
      <w:r w:rsidDel="00000000" w:rsidR="00000000" w:rsidRPr="00000000">
        <w:rPr>
          <w:rtl w:val="0"/>
        </w:rPr>
        <w:t xml:space="preserve">with wipeleft_scene</w:t>
      </w:r>
    </w:p>
    <w:p w:rsidR="00000000" w:rsidDel="00000000" w:rsidP="00000000" w:rsidRDefault="00000000" w:rsidRPr="00000000" w14:paraId="00002CDC">
      <w:pPr>
        <w:pageBreakBefore w:val="0"/>
        <w:rPr/>
      </w:pPr>
      <w:r w:rsidDel="00000000" w:rsidR="00000000" w:rsidRPr="00000000">
        <w:rPr>
          <w:rtl w:val="0"/>
        </w:rPr>
        <w:t xml:space="preserve">"About 10 minutes go by before I can actually find the damn thing."</w:t>
      </w:r>
    </w:p>
    <w:p w:rsidR="00000000" w:rsidDel="00000000" w:rsidP="00000000" w:rsidRDefault="00000000" w:rsidRPr="00000000" w14:paraId="00002CDD">
      <w:pPr>
        <w:pageBreakBefore w:val="0"/>
        <w:rPr/>
      </w:pPr>
      <w:r w:rsidDel="00000000" w:rsidR="00000000" w:rsidRPr="00000000">
        <w:rPr>
          <w:rtl w:val="0"/>
        </w:rPr>
        <w:t xml:space="preserve">"Why in the world would I have placed it behind my TV?! There's not even a logical explanation for that!"</w:t>
      </w:r>
    </w:p>
    <w:p w:rsidR="00000000" w:rsidDel="00000000" w:rsidP="00000000" w:rsidRDefault="00000000" w:rsidRPr="00000000" w14:paraId="00002CDE">
      <w:pPr>
        <w:pageBreakBefore w:val="0"/>
        <w:rPr/>
      </w:pPr>
      <w:r w:rsidDel="00000000" w:rsidR="00000000" w:rsidRPr="00000000">
        <w:rPr>
          <w:rtl w:val="0"/>
        </w:rPr>
        <w:t xml:space="preserve">"But, at last, I've found it, I need to run quickly to the door so we don't get way too late to go to the park."</w:t>
      </w:r>
    </w:p>
    <w:p w:rsidR="00000000" w:rsidDel="00000000" w:rsidP="00000000" w:rsidRDefault="00000000" w:rsidRPr="00000000" w14:paraId="00002CDF">
      <w:pPr>
        <w:pageBreakBefore w:val="0"/>
        <w:rPr/>
      </w:pPr>
      <w:r w:rsidDel="00000000" w:rsidR="00000000" w:rsidRPr="00000000">
        <w:rPr>
          <w:rtl w:val="0"/>
        </w:rPr>
        <w:t xml:space="preserve">scene bg MC_Living_room_daytime</w:t>
      </w:r>
    </w:p>
    <w:p w:rsidR="00000000" w:rsidDel="00000000" w:rsidP="00000000" w:rsidRDefault="00000000" w:rsidRPr="00000000" w14:paraId="00002CE0">
      <w:pPr>
        <w:pageBreakBefore w:val="0"/>
        <w:rPr/>
      </w:pPr>
      <w:r w:rsidDel="00000000" w:rsidR="00000000" w:rsidRPr="00000000">
        <w:rPr>
          <w:rtl w:val="0"/>
        </w:rPr>
        <w:t xml:space="preserve">with wipeleft_scene</w:t>
      </w:r>
    </w:p>
    <w:p w:rsidR="00000000" w:rsidDel="00000000" w:rsidP="00000000" w:rsidRDefault="00000000" w:rsidRPr="00000000" w14:paraId="00002CE1">
      <w:pPr>
        <w:pageBreakBefore w:val="0"/>
        <w:rPr/>
      </w:pPr>
      <w:r w:rsidDel="00000000" w:rsidR="00000000" w:rsidRPr="00000000">
        <w:rPr>
          <w:rtl w:val="0"/>
        </w:rPr>
        <w:t xml:space="preserve">"As I approach the front door, I spot Monika looking with an impatient face." </w:t>
      </w:r>
    </w:p>
    <w:p w:rsidR="00000000" w:rsidDel="00000000" w:rsidP="00000000" w:rsidRDefault="00000000" w:rsidRPr="00000000" w14:paraId="00002CE2">
      <w:pPr>
        <w:pageBreakBefore w:val="0"/>
        <w:rPr/>
      </w:pPr>
      <w:r w:rsidDel="00000000" w:rsidR="00000000" w:rsidRPr="00000000">
        <w:rPr>
          <w:rtl w:val="0"/>
        </w:rPr>
        <w:t xml:space="preserve">show monika 5bb at t11 zorder 2</w:t>
      </w:r>
    </w:p>
    <w:p w:rsidR="00000000" w:rsidDel="00000000" w:rsidP="00000000" w:rsidRDefault="00000000" w:rsidRPr="00000000" w14:paraId="00002CE3">
      <w:pPr>
        <w:pageBreakBefore w:val="0"/>
        <w:rPr/>
      </w:pPr>
      <w:r w:rsidDel="00000000" w:rsidR="00000000" w:rsidRPr="00000000">
        <w:rPr>
          <w:rtl w:val="0"/>
        </w:rPr>
        <w:t xml:space="preserve">m "What took you so long?! We are gonna have to wait behind millions of lines if we waste any more time!"</w:t>
      </w:r>
    </w:p>
    <w:p w:rsidR="00000000" w:rsidDel="00000000" w:rsidP="00000000" w:rsidRDefault="00000000" w:rsidRPr="00000000" w14:paraId="00002CE4">
      <w:pPr>
        <w:pageBreakBefore w:val="0"/>
        <w:rPr/>
      </w:pPr>
      <w:r w:rsidDel="00000000" w:rsidR="00000000" w:rsidRPr="00000000">
        <w:rPr>
          <w:rtl w:val="0"/>
        </w:rPr>
        <w:t xml:space="preserve">mc "I know, I know! I'm sorry, let's just go to it already!"</w:t>
      </w:r>
    </w:p>
    <w:p w:rsidR="00000000" w:rsidDel="00000000" w:rsidP="00000000" w:rsidRDefault="00000000" w:rsidRPr="00000000" w14:paraId="00002CE5">
      <w:pPr>
        <w:pageBreakBefore w:val="0"/>
        <w:rPr/>
      </w:pPr>
      <w:r w:rsidDel="00000000" w:rsidR="00000000" w:rsidRPr="00000000">
        <w:rPr>
          <w:rtl w:val="0"/>
        </w:rPr>
        <w:t xml:space="preserve">m 1bg "Fine, but please, no more setbacks like those from now on okay?"</w:t>
      </w:r>
    </w:p>
    <w:p w:rsidR="00000000" w:rsidDel="00000000" w:rsidP="00000000" w:rsidRDefault="00000000" w:rsidRPr="00000000" w14:paraId="00002CE6">
      <w:pPr>
        <w:pageBreakBefore w:val="0"/>
        <w:rPr/>
      </w:pPr>
      <w:r w:rsidDel="00000000" w:rsidR="00000000" w:rsidRPr="00000000">
        <w:rPr>
          <w:rtl w:val="0"/>
        </w:rPr>
        <w:t xml:space="preserve">show monika 1bf at t11 zorder 2 </w:t>
      </w:r>
    </w:p>
    <w:p w:rsidR="00000000" w:rsidDel="00000000" w:rsidP="00000000" w:rsidRDefault="00000000" w:rsidRPr="00000000" w14:paraId="00002CE7">
      <w:pPr>
        <w:pageBreakBefore w:val="0"/>
        <w:rPr/>
      </w:pPr>
      <w:r w:rsidDel="00000000" w:rsidR="00000000" w:rsidRPr="00000000">
        <w:rPr>
          <w:rtl w:val="0"/>
        </w:rPr>
        <w:t xml:space="preserve">mc "Yeah, sure, okay, I can do that."</w:t>
      </w:r>
    </w:p>
    <w:p w:rsidR="00000000" w:rsidDel="00000000" w:rsidP="00000000" w:rsidRDefault="00000000" w:rsidRPr="00000000" w14:paraId="00002CE8">
      <w:pPr>
        <w:pageBreakBefore w:val="0"/>
        <w:rPr/>
      </w:pPr>
      <w:r w:rsidDel="00000000" w:rsidR="00000000" w:rsidRPr="00000000">
        <w:rPr>
          <w:rtl w:val="0"/>
        </w:rPr>
        <w:t xml:space="preserve">"{i}Ahem{/i}, translation, I can {i}probably{/i} do that, with no guarantees whatsoever."</w:t>
      </w:r>
    </w:p>
    <w:p w:rsidR="00000000" w:rsidDel="00000000" w:rsidP="00000000" w:rsidRDefault="00000000" w:rsidRPr="00000000" w14:paraId="00002CE9">
      <w:pPr>
        <w:pageBreakBefore w:val="0"/>
        <w:rPr>
          <w:b w:val="1"/>
        </w:rPr>
      </w:pPr>
      <w:r w:rsidDel="00000000" w:rsidR="00000000" w:rsidRPr="00000000">
        <w:rPr>
          <w:b w:val="1"/>
          <w:rtl w:val="0"/>
        </w:rPr>
        <w:t xml:space="preserve">#Needs park bg here</w:t>
      </w:r>
    </w:p>
    <w:p w:rsidR="00000000" w:rsidDel="00000000" w:rsidP="00000000" w:rsidRDefault="00000000" w:rsidRPr="00000000" w14:paraId="00002CEA">
      <w:pPr>
        <w:pageBreakBefore w:val="0"/>
        <w:rPr/>
      </w:pPr>
      <w:r w:rsidDel="00000000" w:rsidR="00000000" w:rsidRPr="00000000">
        <w:rPr>
          <w:rtl w:val="0"/>
        </w:rPr>
        <w:t xml:space="preserve">"A couple of minutes passes by and we finally reach the park."</w:t>
      </w:r>
    </w:p>
    <w:p w:rsidR="00000000" w:rsidDel="00000000" w:rsidP="00000000" w:rsidRDefault="00000000" w:rsidRPr="00000000" w14:paraId="00002CEB">
      <w:pPr>
        <w:pageBreakBefore w:val="0"/>
        <w:rPr/>
      </w:pPr>
      <w:r w:rsidDel="00000000" w:rsidR="00000000" w:rsidRPr="00000000">
        <w:rPr>
          <w:rtl w:val="0"/>
        </w:rPr>
        <w:t xml:space="preserve">"It's actually way bigger than I anticipated."</w:t>
      </w:r>
    </w:p>
    <w:p w:rsidR="00000000" w:rsidDel="00000000" w:rsidP="00000000" w:rsidRDefault="00000000" w:rsidRPr="00000000" w14:paraId="00002CEC">
      <w:pPr>
        <w:pageBreakBefore w:val="0"/>
        <w:rPr/>
      </w:pPr>
      <w:r w:rsidDel="00000000" w:rsidR="00000000" w:rsidRPr="00000000">
        <w:rPr>
          <w:rtl w:val="0"/>
        </w:rPr>
        <w:t xml:space="preserve">show monika 1bg at t11 zorder 2</w:t>
      </w:r>
    </w:p>
    <w:p w:rsidR="00000000" w:rsidDel="00000000" w:rsidP="00000000" w:rsidRDefault="00000000" w:rsidRPr="00000000" w14:paraId="00002CED">
      <w:pPr>
        <w:pageBreakBefore w:val="0"/>
        <w:rPr/>
      </w:pPr>
      <w:r w:rsidDel="00000000" w:rsidR="00000000" w:rsidRPr="00000000">
        <w:rPr>
          <w:rtl w:val="0"/>
        </w:rPr>
        <w:t xml:space="preserve">m "Dammit, look at all these people here! We will take ages just to get in one ride…"</w:t>
      </w:r>
    </w:p>
    <w:p w:rsidR="00000000" w:rsidDel="00000000" w:rsidP="00000000" w:rsidRDefault="00000000" w:rsidRPr="00000000" w14:paraId="00002CEE">
      <w:pPr>
        <w:pageBreakBefore w:val="0"/>
        <w:rPr/>
      </w:pPr>
      <w:r w:rsidDel="00000000" w:rsidR="00000000" w:rsidRPr="00000000">
        <w:rPr>
          <w:rtl w:val="0"/>
        </w:rPr>
        <w:t xml:space="preserve">show monika 1bf at t11 zorder 2</w:t>
      </w:r>
    </w:p>
    <w:p w:rsidR="00000000" w:rsidDel="00000000" w:rsidP="00000000" w:rsidRDefault="00000000" w:rsidRPr="00000000" w14:paraId="00002CEF">
      <w:pPr>
        <w:pageBreakBefore w:val="0"/>
        <w:rPr/>
      </w:pPr>
      <w:r w:rsidDel="00000000" w:rsidR="00000000" w:rsidRPr="00000000">
        <w:rPr>
          <w:rtl w:val="0"/>
        </w:rPr>
        <w:t xml:space="preserve">mc "Look, I'm sorry alright? To make up to it, you can choose whatever ride you want and I'm forced to go with you. How does that sound?"</w:t>
      </w:r>
    </w:p>
    <w:p w:rsidR="00000000" w:rsidDel="00000000" w:rsidP="00000000" w:rsidRDefault="00000000" w:rsidRPr="00000000" w14:paraId="00002CF0">
      <w:pPr>
        <w:pageBreakBefore w:val="0"/>
        <w:rPr/>
      </w:pPr>
      <w:r w:rsidDel="00000000" w:rsidR="00000000" w:rsidRPr="00000000">
        <w:rPr>
          <w:rtl w:val="0"/>
        </w:rPr>
        <w:t xml:space="preserve">m 5ba "Hmm, I'd say you're gonna regret saying that."</w:t>
      </w:r>
    </w:p>
    <w:p w:rsidR="00000000" w:rsidDel="00000000" w:rsidP="00000000" w:rsidRDefault="00000000" w:rsidRPr="00000000" w14:paraId="00002CF1">
      <w:pPr>
        <w:pageBreakBefore w:val="0"/>
        <w:rPr/>
      </w:pPr>
      <w:r w:rsidDel="00000000" w:rsidR="00000000" w:rsidRPr="00000000">
        <w:rPr>
          <w:rtl w:val="0"/>
        </w:rPr>
        <w:t xml:space="preserve">"Uh oh, I don't like the way she said that. Please Monika have mercy on your poor boyfriend"</w:t>
      </w:r>
    </w:p>
    <w:p w:rsidR="00000000" w:rsidDel="00000000" w:rsidP="00000000" w:rsidRDefault="00000000" w:rsidRPr="00000000" w14:paraId="00002CF2">
      <w:pPr>
        <w:pageBreakBefore w:val="0"/>
        <w:rPr/>
      </w:pPr>
      <w:r w:rsidDel="00000000" w:rsidR="00000000" w:rsidRPr="00000000">
        <w:rPr>
          <w:rtl w:val="0"/>
        </w:rPr>
        <w:t xml:space="preserve">m "But if that's the case, how about we go to that roller coaster over there? It seems like fun!"</w:t>
      </w:r>
    </w:p>
    <w:p w:rsidR="00000000" w:rsidDel="00000000" w:rsidP="00000000" w:rsidRDefault="00000000" w:rsidRPr="00000000" w14:paraId="00002CF3">
      <w:pPr>
        <w:pageBreakBefore w:val="0"/>
        <w:rPr/>
      </w:pPr>
      <w:r w:rsidDel="00000000" w:rsidR="00000000" w:rsidRPr="00000000">
        <w:rPr>
          <w:rtl w:val="0"/>
        </w:rPr>
        <w:t xml:space="preserve">mc "Uh, yeah s-sure, we can go on that one, no problemo for me…"</w:t>
      </w:r>
    </w:p>
    <w:p w:rsidR="00000000" w:rsidDel="00000000" w:rsidP="00000000" w:rsidRDefault="00000000" w:rsidRPr="00000000" w14:paraId="00002CF4">
      <w:pPr>
        <w:pageBreakBefore w:val="0"/>
        <w:rPr/>
      </w:pPr>
      <w:r w:rsidDel="00000000" w:rsidR="00000000" w:rsidRPr="00000000">
        <w:rPr>
          <w:rtl w:val="0"/>
        </w:rPr>
        <w:t xml:space="preserve">m 1bk "Oh come on [player], are you scared of roller coasters?"</w:t>
      </w:r>
    </w:p>
    <w:p w:rsidR="00000000" w:rsidDel="00000000" w:rsidP="00000000" w:rsidRDefault="00000000" w:rsidRPr="00000000" w14:paraId="00002CF5">
      <w:pPr>
        <w:pageBreakBefore w:val="0"/>
        <w:rPr/>
      </w:pPr>
      <w:r w:rsidDel="00000000" w:rsidR="00000000" w:rsidRPr="00000000">
        <w:rPr>
          <w:rtl w:val="0"/>
        </w:rPr>
        <w:t xml:space="preserve">show monika 1bj at t11 zorder 2</w:t>
      </w:r>
    </w:p>
    <w:p w:rsidR="00000000" w:rsidDel="00000000" w:rsidP="00000000" w:rsidRDefault="00000000" w:rsidRPr="00000000" w14:paraId="00002CF6">
      <w:pPr>
        <w:pageBreakBefore w:val="0"/>
        <w:rPr/>
      </w:pPr>
      <w:r w:rsidDel="00000000" w:rsidR="00000000" w:rsidRPr="00000000">
        <w:rPr>
          <w:rtl w:val="0"/>
        </w:rPr>
        <w:t xml:space="preserve">mc "Pfffff, what? Why would I be scared of some theme park ride? What threat could it possibly be?"</w:t>
      </w:r>
    </w:p>
    <w:p w:rsidR="00000000" w:rsidDel="00000000" w:rsidP="00000000" w:rsidRDefault="00000000" w:rsidRPr="00000000" w14:paraId="00002CF7">
      <w:pPr>
        <w:pageBreakBefore w:val="0"/>
        <w:rPr/>
      </w:pPr>
      <w:r w:rsidDel="00000000" w:rsidR="00000000" w:rsidRPr="00000000">
        <w:rPr>
          <w:rtl w:val="0"/>
        </w:rPr>
        <w:t xml:space="preserve">"I say this, but in fact, I'm {i}really{/i} terrified of roller coasters."</w:t>
      </w:r>
    </w:p>
    <w:p w:rsidR="00000000" w:rsidDel="00000000" w:rsidP="00000000" w:rsidRDefault="00000000" w:rsidRPr="00000000" w14:paraId="00002CF8">
      <w:pPr>
        <w:pageBreakBefore w:val="0"/>
        <w:rPr/>
      </w:pPr>
      <w:r w:rsidDel="00000000" w:rsidR="00000000" w:rsidRPr="00000000">
        <w:rPr>
          <w:rtl w:val="0"/>
        </w:rPr>
        <w:t xml:space="preserve">"And I'm pretty sure she knows this and chose the roller coaster for this reason only."</w:t>
      </w:r>
    </w:p>
    <w:p w:rsidR="00000000" w:rsidDel="00000000" w:rsidP="00000000" w:rsidRDefault="00000000" w:rsidRPr="00000000" w14:paraId="00002CF9">
      <w:pPr>
        <w:pageBreakBefore w:val="0"/>
        <w:rPr/>
      </w:pPr>
      <w:r w:rsidDel="00000000" w:rsidR="00000000" w:rsidRPr="00000000">
        <w:rPr>
          <w:rtl w:val="0"/>
        </w:rPr>
        <w:t xml:space="preserve">m 1bb  "What are we waiting for then? Let's go [player]!"</w:t>
      </w:r>
    </w:p>
    <w:p w:rsidR="00000000" w:rsidDel="00000000" w:rsidP="00000000" w:rsidRDefault="00000000" w:rsidRPr="00000000" w14:paraId="00002CFA">
      <w:pPr>
        <w:pageBreakBefore w:val="0"/>
        <w:rPr/>
      </w:pPr>
      <w:r w:rsidDel="00000000" w:rsidR="00000000" w:rsidRPr="00000000">
        <w:rPr>
          <w:rtl w:val="0"/>
        </w:rPr>
        <w:t xml:space="preserve">show monika 1ba at t11 zorder 2</w:t>
      </w:r>
    </w:p>
    <w:p w:rsidR="00000000" w:rsidDel="00000000" w:rsidP="00000000" w:rsidRDefault="00000000" w:rsidRPr="00000000" w14:paraId="00002CFB">
      <w:pPr>
        <w:pageBreakBefore w:val="0"/>
        <w:rPr/>
      </w:pPr>
      <w:r w:rsidDel="00000000" w:rsidR="00000000" w:rsidRPr="00000000">
        <w:rPr>
          <w:rtl w:val="0"/>
        </w:rPr>
        <w:t xml:space="preserve">"She practically drags me to the ride's line, and turns out, it's actually way longer than I thought"</w:t>
      </w:r>
    </w:p>
    <w:p w:rsidR="00000000" w:rsidDel="00000000" w:rsidP="00000000" w:rsidRDefault="00000000" w:rsidRPr="00000000" w14:paraId="00002CFC">
      <w:pPr>
        <w:pageBreakBefore w:val="0"/>
        <w:rPr/>
      </w:pPr>
      <w:r w:rsidDel="00000000" w:rsidR="00000000" w:rsidRPr="00000000">
        <w:rPr>
          <w:rtl w:val="0"/>
        </w:rPr>
        <w:t xml:space="preserve">m 1bp "Aw, we're gonna have to wait some time to get to the front row! Do you think it’d be worth it?"</w:t>
      </w:r>
    </w:p>
    <w:p w:rsidR="00000000" w:rsidDel="00000000" w:rsidP="00000000" w:rsidRDefault="00000000" w:rsidRPr="00000000" w14:paraId="00002CFD">
      <w:pPr>
        <w:pageBreakBefore w:val="0"/>
        <w:rPr/>
      </w:pPr>
      <w:r w:rsidDel="00000000" w:rsidR="00000000" w:rsidRPr="00000000">
        <w:rPr>
          <w:rtl w:val="0"/>
        </w:rPr>
        <w:t xml:space="preserve">show monika 1bo at t11 zorder 2</w:t>
      </w:r>
    </w:p>
    <w:p w:rsidR="00000000" w:rsidDel="00000000" w:rsidP="00000000" w:rsidRDefault="00000000" w:rsidRPr="00000000" w14:paraId="00002CFE">
      <w:pPr>
        <w:pageBreakBefore w:val="0"/>
        <w:rPr/>
      </w:pPr>
      <w:r w:rsidDel="00000000" w:rsidR="00000000" w:rsidRPr="00000000">
        <w:rPr>
          <w:rtl w:val="0"/>
        </w:rPr>
        <w:t xml:space="preserve">"Oh yeah, t-totally worth it…"</w:t>
      </w:r>
    </w:p>
    <w:p w:rsidR="00000000" w:rsidDel="00000000" w:rsidP="00000000" w:rsidRDefault="00000000" w:rsidRPr="00000000" w14:paraId="00002CFF">
      <w:pPr>
        <w:pageBreakBefore w:val="0"/>
        <w:rPr/>
      </w:pPr>
      <w:r w:rsidDel="00000000" w:rsidR="00000000" w:rsidRPr="00000000">
        <w:rPr>
          <w:rtl w:val="0"/>
        </w:rPr>
        <w:t xml:space="preserve">"As we wait in line for a bit, I notice the line for the back row is significantly shorter than the front row's"</w:t>
      </w:r>
    </w:p>
    <w:p w:rsidR="00000000" w:rsidDel="00000000" w:rsidP="00000000" w:rsidRDefault="00000000" w:rsidRPr="00000000" w14:paraId="00002D00">
      <w:pPr>
        <w:pageBreakBefore w:val="0"/>
        <w:rPr/>
      </w:pPr>
      <w:r w:rsidDel="00000000" w:rsidR="00000000" w:rsidRPr="00000000">
        <w:rPr>
          <w:rtl w:val="0"/>
        </w:rPr>
        <w:t xml:space="preserve">"Not sure why is it set up like this, but considering most people want to go on the front, I guess it's a smart business technique to split it up, so that people can enter it faster."</w:t>
      </w:r>
    </w:p>
    <w:p w:rsidR="00000000" w:rsidDel="00000000" w:rsidP="00000000" w:rsidRDefault="00000000" w:rsidRPr="00000000" w14:paraId="00002D01">
      <w:pPr>
        <w:pageBreakBefore w:val="0"/>
        <w:rPr/>
      </w:pPr>
      <w:r w:rsidDel="00000000" w:rsidR="00000000" w:rsidRPr="00000000">
        <w:rPr>
          <w:rtl w:val="0"/>
        </w:rPr>
        <w:t xml:space="preserve">"Maybe we should go for it, it's also less scary for me and it will take us less time."</w:t>
      </w:r>
    </w:p>
    <w:p w:rsidR="00000000" w:rsidDel="00000000" w:rsidP="00000000" w:rsidRDefault="00000000" w:rsidRPr="00000000" w14:paraId="00002D02">
      <w:pPr>
        <w:pStyle w:val="Heading1"/>
        <w:pageBreakBefore w:val="0"/>
        <w:spacing w:after="0" w:before="0" w:lineRule="auto"/>
        <w:rPr>
          <w:b w:val="1"/>
          <w:sz w:val="36"/>
          <w:szCs w:val="36"/>
          <w:u w:val="single"/>
        </w:rPr>
      </w:pPr>
      <w:bookmarkStart w:colFirst="0" w:colLast="0" w:name="_haf6aaflmbqc" w:id="15"/>
      <w:bookmarkEnd w:id="15"/>
      <w:r w:rsidDel="00000000" w:rsidR="00000000" w:rsidRPr="00000000">
        <w:rPr>
          <w:b w:val="1"/>
          <w:sz w:val="36"/>
          <w:szCs w:val="36"/>
          <w:u w:val="single"/>
          <w:rtl w:val="0"/>
        </w:rPr>
        <w:t xml:space="preserve">#First choice</w:t>
      </w:r>
    </w:p>
    <w:p w:rsidR="00000000" w:rsidDel="00000000" w:rsidP="00000000" w:rsidRDefault="00000000" w:rsidRPr="00000000" w14:paraId="00002D03">
      <w:pPr>
        <w:pageBreakBefore w:val="0"/>
        <w:rPr/>
      </w:pPr>
      <w:r w:rsidDel="00000000" w:rsidR="00000000" w:rsidRPr="00000000">
        <w:rPr>
          <w:rtl w:val="0"/>
        </w:rPr>
        <w:t xml:space="preserve">menu: </w:t>
      </w:r>
    </w:p>
    <w:p w:rsidR="00000000" w:rsidDel="00000000" w:rsidP="00000000" w:rsidRDefault="00000000" w:rsidRPr="00000000" w14:paraId="00002D04">
      <w:pPr>
        <w:pageBreakBefore w:val="0"/>
        <w:rPr/>
      </w:pPr>
      <w:r w:rsidDel="00000000" w:rsidR="00000000" w:rsidRPr="00000000">
        <w:rPr>
          <w:rtl w:val="0"/>
        </w:rPr>
        <w:t xml:space="preserve">    "Where should we sit?"</w:t>
      </w:r>
    </w:p>
    <w:p w:rsidR="00000000" w:rsidDel="00000000" w:rsidP="00000000" w:rsidRDefault="00000000" w:rsidRPr="00000000" w14:paraId="00002D05">
      <w:pPr>
        <w:pageBreakBefore w:val="0"/>
        <w:rPr/>
      </w:pPr>
      <w:r w:rsidDel="00000000" w:rsidR="00000000" w:rsidRPr="00000000">
        <w:rPr>
          <w:rtl w:val="0"/>
        </w:rPr>
        <w:t xml:space="preserve">    "Front row":</w:t>
      </w:r>
    </w:p>
    <w:p w:rsidR="00000000" w:rsidDel="00000000" w:rsidP="00000000" w:rsidRDefault="00000000" w:rsidRPr="00000000" w14:paraId="00002D06">
      <w:pPr>
        <w:pageBreakBefore w:val="0"/>
        <w:rPr/>
      </w:pPr>
      <w:r w:rsidDel="00000000" w:rsidR="00000000" w:rsidRPr="00000000">
        <w:rPr>
          <w:rtl w:val="0"/>
        </w:rPr>
        <w:t xml:space="preserve">        call front_row</w:t>
      </w:r>
    </w:p>
    <w:p w:rsidR="00000000" w:rsidDel="00000000" w:rsidP="00000000" w:rsidRDefault="00000000" w:rsidRPr="00000000" w14:paraId="00002D07">
      <w:pPr>
        <w:pageBreakBefore w:val="0"/>
        <w:rPr/>
      </w:pPr>
      <w:r w:rsidDel="00000000" w:rsidR="00000000" w:rsidRPr="00000000">
        <w:rPr>
          <w:rtl w:val="0"/>
        </w:rPr>
        <w:t xml:space="preserve">    "Back row":</w:t>
      </w:r>
    </w:p>
    <w:p w:rsidR="00000000" w:rsidDel="00000000" w:rsidP="00000000" w:rsidRDefault="00000000" w:rsidRPr="00000000" w14:paraId="00002D08">
      <w:pPr>
        <w:pageBreakBefore w:val="0"/>
        <w:rPr/>
      </w:pPr>
      <w:r w:rsidDel="00000000" w:rsidR="00000000" w:rsidRPr="00000000">
        <w:rPr>
          <w:rtl w:val="0"/>
        </w:rPr>
        <w:t xml:space="preserve">        call back_row</w:t>
      </w:r>
    </w:p>
    <w:p w:rsidR="00000000" w:rsidDel="00000000" w:rsidP="00000000" w:rsidRDefault="00000000" w:rsidRPr="00000000" w14:paraId="00002D09">
      <w:pPr>
        <w:pageBreakBefore w:val="0"/>
        <w:rPr/>
      </w:pPr>
      <w:r w:rsidDel="00000000" w:rsidR="00000000" w:rsidRPr="00000000">
        <w:rPr>
          <w:rtl w:val="0"/>
        </w:rPr>
      </w:r>
    </w:p>
    <w:p w:rsidR="00000000" w:rsidDel="00000000" w:rsidP="00000000" w:rsidRDefault="00000000" w:rsidRPr="00000000" w14:paraId="00002D0A">
      <w:pPr>
        <w:pageBreakBefore w:val="0"/>
        <w:rPr/>
      </w:pPr>
      <w:r w:rsidDel="00000000" w:rsidR="00000000" w:rsidRPr="00000000">
        <w:rPr>
          <w:rtl w:val="0"/>
        </w:rPr>
      </w:r>
    </w:p>
    <w:p w:rsidR="00000000" w:rsidDel="00000000" w:rsidP="00000000" w:rsidRDefault="00000000" w:rsidRPr="00000000" w14:paraId="00002D0B">
      <w:pPr>
        <w:pStyle w:val="Heading1"/>
        <w:pageBreakBefore w:val="0"/>
        <w:spacing w:after="0" w:before="0" w:lineRule="auto"/>
        <w:rPr>
          <w:b w:val="1"/>
          <w:sz w:val="36"/>
          <w:szCs w:val="36"/>
          <w:u w:val="single"/>
        </w:rPr>
      </w:pPr>
      <w:bookmarkStart w:colFirst="0" w:colLast="0" w:name="_k7qcbc4pshle" w:id="16"/>
      <w:bookmarkEnd w:id="16"/>
      <w:r w:rsidDel="00000000" w:rsidR="00000000" w:rsidRPr="00000000">
        <w:rPr>
          <w:b w:val="1"/>
          <w:sz w:val="36"/>
          <w:szCs w:val="36"/>
          <w:u w:val="single"/>
          <w:rtl w:val="0"/>
        </w:rPr>
        <w:t xml:space="preserve">#Front row</w:t>
      </w:r>
    </w:p>
    <w:p w:rsidR="00000000" w:rsidDel="00000000" w:rsidP="00000000" w:rsidRDefault="00000000" w:rsidRPr="00000000" w14:paraId="00002D0C">
      <w:pPr>
        <w:pageBreakBefore w:val="0"/>
        <w:rPr/>
      </w:pPr>
      <w:r w:rsidDel="00000000" w:rsidR="00000000" w:rsidRPr="00000000">
        <w:rPr>
          <w:rtl w:val="0"/>
        </w:rPr>
        <w:t xml:space="preserve">label front_row:</w:t>
      </w:r>
    </w:p>
    <w:p w:rsidR="00000000" w:rsidDel="00000000" w:rsidP="00000000" w:rsidRDefault="00000000" w:rsidRPr="00000000" w14:paraId="00002D0D">
      <w:pPr>
        <w:pageBreakBefore w:val="0"/>
        <w:rPr/>
      </w:pPr>
      <w:r w:rsidDel="00000000" w:rsidR="00000000" w:rsidRPr="00000000">
        <w:rPr>
          <w:rtl w:val="0"/>
        </w:rPr>
        <w:t xml:space="preserve">    $ park ++</w:t>
      </w:r>
    </w:p>
    <w:p w:rsidR="00000000" w:rsidDel="00000000" w:rsidP="00000000" w:rsidRDefault="00000000" w:rsidRPr="00000000" w14:paraId="00002D0E">
      <w:pPr>
        <w:pageBreakBefore w:val="0"/>
        <w:rPr/>
      </w:pPr>
      <w:r w:rsidDel="00000000" w:rsidR="00000000" w:rsidRPr="00000000">
        <w:rPr>
          <w:rtl w:val="0"/>
        </w:rPr>
        <w:t xml:space="preserve">    $ roller = true</w:t>
      </w:r>
    </w:p>
    <w:p w:rsidR="00000000" w:rsidDel="00000000" w:rsidP="00000000" w:rsidRDefault="00000000" w:rsidRPr="00000000" w14:paraId="00002D0F">
      <w:pPr>
        <w:pageBreakBefore w:val="0"/>
        <w:rPr/>
      </w:pPr>
      <w:r w:rsidDel="00000000" w:rsidR="00000000" w:rsidRPr="00000000">
        <w:rPr>
          <w:rtl w:val="0"/>
        </w:rPr>
        <w:t xml:space="preserve">    "Eh, I think we are better waiting for the front row, it's scarier but the experience is probably better too." </w:t>
      </w:r>
    </w:p>
    <w:p w:rsidR="00000000" w:rsidDel="00000000" w:rsidP="00000000" w:rsidRDefault="00000000" w:rsidRPr="00000000" w14:paraId="00002D10">
      <w:pPr>
        <w:pageBreakBefore w:val="0"/>
        <w:rPr/>
      </w:pPr>
      <w:r w:rsidDel="00000000" w:rsidR="00000000" w:rsidRPr="00000000">
        <w:rPr>
          <w:rtl w:val="0"/>
        </w:rPr>
        <w:t xml:space="preserve">    "It's also what Monika wanted and I said I would go to whatever ride she went, and that                                                                                                                                           includes what {i}part{i/} of the ride she wants."</w:t>
      </w:r>
    </w:p>
    <w:p w:rsidR="00000000" w:rsidDel="00000000" w:rsidP="00000000" w:rsidRDefault="00000000" w:rsidRPr="00000000" w14:paraId="00002D11">
      <w:pPr>
        <w:pageBreakBefore w:val="0"/>
        <w:rPr/>
      </w:pPr>
      <w:r w:rsidDel="00000000" w:rsidR="00000000" w:rsidRPr="00000000">
        <w:rPr>
          <w:rtl w:val="0"/>
        </w:rPr>
        <w:t xml:space="preserve">    "Guess I'll just have to confront my fears…"</w:t>
      </w:r>
    </w:p>
    <w:p w:rsidR="00000000" w:rsidDel="00000000" w:rsidP="00000000" w:rsidRDefault="00000000" w:rsidRPr="00000000" w14:paraId="00002D12">
      <w:pPr>
        <w:pageBreakBefore w:val="0"/>
        <w:rPr/>
      </w:pPr>
      <w:r w:rsidDel="00000000" w:rsidR="00000000" w:rsidRPr="00000000">
        <w:rPr>
          <w:rtl w:val="0"/>
        </w:rPr>
        <w:t xml:space="preserve">    "We wait a couple of extra minutes before we can actually enter the ride."</w:t>
      </w:r>
    </w:p>
    <w:p w:rsidR="00000000" w:rsidDel="00000000" w:rsidP="00000000" w:rsidRDefault="00000000" w:rsidRPr="00000000" w14:paraId="00002D13">
      <w:pPr>
        <w:pageBreakBefore w:val="0"/>
        <w:rPr/>
      </w:pPr>
      <w:r w:rsidDel="00000000" w:rsidR="00000000" w:rsidRPr="00000000">
        <w:rPr>
          <w:rtl w:val="0"/>
        </w:rPr>
        <w:t xml:space="preserve">    "I begin to sweat as we seat right in the front part of the roller coaster"</w:t>
      </w:r>
    </w:p>
    <w:p w:rsidR="00000000" w:rsidDel="00000000" w:rsidP="00000000" w:rsidRDefault="00000000" w:rsidRPr="00000000" w14:paraId="00002D14">
      <w:pPr>
        <w:pageBreakBefore w:val="0"/>
        <w:rPr/>
      </w:pPr>
      <w:r w:rsidDel="00000000" w:rsidR="00000000" w:rsidRPr="00000000">
        <w:rPr>
          <w:rtl w:val="0"/>
        </w:rPr>
        <w:t xml:space="preserve">    "It's crazy high, one little problem and we are all done for"</w:t>
      </w:r>
    </w:p>
    <w:p w:rsidR="00000000" w:rsidDel="00000000" w:rsidP="00000000" w:rsidRDefault="00000000" w:rsidRPr="00000000" w14:paraId="00002D15">
      <w:pPr>
        <w:pageBreakBefore w:val="0"/>
        <w:rPr/>
      </w:pPr>
      <w:r w:rsidDel="00000000" w:rsidR="00000000" w:rsidRPr="00000000">
        <w:rPr>
          <w:rtl w:val="0"/>
        </w:rPr>
        <w:t xml:space="preserve">    "Even worse, as the lap bar locks us into place, I feel my hands shaking a bit."</w:t>
      </w:r>
    </w:p>
    <w:p w:rsidR="00000000" w:rsidDel="00000000" w:rsidP="00000000" w:rsidRDefault="00000000" w:rsidRPr="00000000" w14:paraId="00002D16">
      <w:pPr>
        <w:pageBreakBefore w:val="0"/>
        <w:rPr/>
      </w:pPr>
      <w:r w:rsidDel="00000000" w:rsidR="00000000" w:rsidRPr="00000000">
        <w:rPr>
          <w:rtl w:val="0"/>
        </w:rPr>
        <w:t xml:space="preserve">    "I'm starting to think that watching Final Destination 3 a couple days wasn't one of my brightest ideas…"</w:t>
      </w:r>
    </w:p>
    <w:p w:rsidR="00000000" w:rsidDel="00000000" w:rsidP="00000000" w:rsidRDefault="00000000" w:rsidRPr="00000000" w14:paraId="00002D17">
      <w:pPr>
        <w:pageBreakBefore w:val="0"/>
        <w:rPr/>
      </w:pPr>
      <w:r w:rsidDel="00000000" w:rsidR="00000000" w:rsidRPr="00000000">
        <w:rPr>
          <w:rtl w:val="0"/>
        </w:rPr>
        <w:t xml:space="preserve">    m "Hey [player], are you alright? You're shaking a bit."</w:t>
      </w:r>
    </w:p>
    <w:p w:rsidR="00000000" w:rsidDel="00000000" w:rsidP="00000000" w:rsidRDefault="00000000" w:rsidRPr="00000000" w14:paraId="00002D18">
      <w:pPr>
        <w:pageBreakBefore w:val="0"/>
        <w:rPr/>
      </w:pPr>
      <w:r w:rsidDel="00000000" w:rsidR="00000000" w:rsidRPr="00000000">
        <w:rPr>
          <w:rtl w:val="0"/>
        </w:rPr>
        <w:t xml:space="preserve">    mc "I'm fine! Really! No need to worry about me!"</w:t>
      </w:r>
    </w:p>
    <w:p w:rsidR="00000000" w:rsidDel="00000000" w:rsidP="00000000" w:rsidRDefault="00000000" w:rsidRPr="00000000" w14:paraId="00002D19">
      <w:pPr>
        <w:pageBreakBefore w:val="0"/>
        <w:rPr/>
      </w:pPr>
      <w:r w:rsidDel="00000000" w:rsidR="00000000" w:rsidRPr="00000000">
        <w:rPr>
          <w:rtl w:val="0"/>
        </w:rPr>
        <w:t xml:space="preserve">    "I know she has some talent for knowing when I'm lying, but this is one of the worst lies I ever came up with, even a slug could tell I'm scared." </w:t>
      </w:r>
    </w:p>
    <w:p w:rsidR="00000000" w:rsidDel="00000000" w:rsidP="00000000" w:rsidRDefault="00000000" w:rsidRPr="00000000" w14:paraId="00002D1A">
      <w:pPr>
        <w:pageBreakBefore w:val="0"/>
        <w:rPr/>
      </w:pPr>
      <w:r w:rsidDel="00000000" w:rsidR="00000000" w:rsidRPr="00000000">
        <w:rPr>
          <w:rtl w:val="0"/>
        </w:rPr>
        <w:t xml:space="preserve">    m "Hey, it's going to be fine! You can hold my hand if that makes you feel more comfortable."</w:t>
      </w:r>
    </w:p>
    <w:p w:rsidR="00000000" w:rsidDel="00000000" w:rsidP="00000000" w:rsidRDefault="00000000" w:rsidRPr="00000000" w14:paraId="00002D1B">
      <w:pPr>
        <w:pageBreakBefore w:val="0"/>
        <w:rPr/>
      </w:pPr>
      <w:r w:rsidDel="00000000" w:rsidR="00000000" w:rsidRPr="00000000">
        <w:rPr>
          <w:rtl w:val="0"/>
        </w:rPr>
        <w:t xml:space="preserve">    mc "Thanks Monika, but I'm not so sure that will be enough for me."</w:t>
      </w:r>
    </w:p>
    <w:p w:rsidR="00000000" w:rsidDel="00000000" w:rsidP="00000000" w:rsidRDefault="00000000" w:rsidRPr="00000000" w14:paraId="00002D1C">
      <w:pPr>
        <w:pageBreakBefore w:val="0"/>
        <w:rPr/>
      </w:pPr>
      <w:r w:rsidDel="00000000" w:rsidR="00000000" w:rsidRPr="00000000">
        <w:rPr>
          <w:rtl w:val="0"/>
        </w:rPr>
        <w:t xml:space="preserve">    m "Hey, relax, we are safe here, what do you think would happen? That the ride would just simply malfunction and we were all going to die?"</w:t>
      </w:r>
    </w:p>
    <w:p w:rsidR="00000000" w:rsidDel="00000000" w:rsidP="00000000" w:rsidRDefault="00000000" w:rsidRPr="00000000" w14:paraId="00002D1D">
      <w:pPr>
        <w:pageBreakBefore w:val="0"/>
        <w:rPr/>
      </w:pPr>
      <w:r w:rsidDel="00000000" w:rsidR="00000000" w:rsidRPr="00000000">
        <w:rPr>
          <w:rtl w:val="0"/>
        </w:rPr>
        <w:t xml:space="preserve">    "Yes, that's exactly what I'm afraid of."</w:t>
      </w:r>
    </w:p>
    <w:p w:rsidR="00000000" w:rsidDel="00000000" w:rsidP="00000000" w:rsidRDefault="00000000" w:rsidRPr="00000000" w14:paraId="00002D1E">
      <w:pPr>
        <w:pageBreakBefore w:val="0"/>
        <w:rPr/>
      </w:pPr>
      <w:r w:rsidDel="00000000" w:rsidR="00000000" w:rsidRPr="00000000">
        <w:rPr>
          <w:rtl w:val="0"/>
        </w:rPr>
        <w:t xml:space="preserve">    m "I know you can do this, you're my boyfriend after all, and as far as I know, I'm not dating a coward, am I?"</w:t>
      </w:r>
    </w:p>
    <w:p w:rsidR="00000000" w:rsidDel="00000000" w:rsidP="00000000" w:rsidRDefault="00000000" w:rsidRPr="00000000" w14:paraId="00002D1F">
      <w:pPr>
        <w:pageBreakBefore w:val="0"/>
        <w:rPr/>
      </w:pPr>
      <w:r w:rsidDel="00000000" w:rsidR="00000000" w:rsidRPr="00000000">
        <w:rPr>
          <w:rtl w:val="0"/>
        </w:rPr>
        <w:t xml:space="preserve">    mc "No, no you're not…"</w:t>
      </w:r>
    </w:p>
    <w:p w:rsidR="00000000" w:rsidDel="00000000" w:rsidP="00000000" w:rsidRDefault="00000000" w:rsidRPr="00000000" w14:paraId="00002D20">
      <w:pPr>
        <w:pageBreakBefore w:val="0"/>
        <w:rPr/>
      </w:pPr>
      <w:r w:rsidDel="00000000" w:rsidR="00000000" w:rsidRPr="00000000">
        <w:rPr>
          <w:rtl w:val="0"/>
        </w:rPr>
        <w:t xml:space="preserve">    mc "Okay, I think that helped, I'm feeling less anxious alr-{nw}"</w:t>
      </w:r>
    </w:p>
    <w:p w:rsidR="00000000" w:rsidDel="00000000" w:rsidP="00000000" w:rsidRDefault="00000000" w:rsidRPr="00000000" w14:paraId="00002D21">
      <w:pPr>
        <w:pageBreakBefore w:val="0"/>
        <w:rPr/>
      </w:pPr>
      <w:r w:rsidDel="00000000" w:rsidR="00000000" w:rsidRPr="00000000">
        <w:rPr>
          <w:rtl w:val="0"/>
        </w:rPr>
        <w:t xml:space="preserve">    $ n_name = "Employee"</w:t>
      </w:r>
    </w:p>
    <w:p w:rsidR="00000000" w:rsidDel="00000000" w:rsidP="00000000" w:rsidRDefault="00000000" w:rsidRPr="00000000" w14:paraId="00002D22">
      <w:pPr>
        <w:pageBreakBefore w:val="0"/>
        <w:rPr/>
      </w:pPr>
      <w:r w:rsidDel="00000000" w:rsidR="00000000" w:rsidRPr="00000000">
        <w:rPr>
          <w:rtl w:val="0"/>
        </w:rPr>
        <w:t xml:space="preserve">    n "All clear, that means you’re outta here!"</w:t>
      </w:r>
    </w:p>
    <w:p w:rsidR="00000000" w:rsidDel="00000000" w:rsidP="00000000" w:rsidRDefault="00000000" w:rsidRPr="00000000" w14:paraId="00002D23">
      <w:pPr>
        <w:pageBreakBefore w:val="0"/>
        <w:rPr/>
      </w:pPr>
      <w:r w:rsidDel="00000000" w:rsidR="00000000" w:rsidRPr="00000000">
        <w:rPr>
          <w:rtl w:val="0"/>
        </w:rPr>
        <w:t xml:space="preserve">    $ n_name = "Natsuki"</w:t>
      </w:r>
    </w:p>
    <w:p w:rsidR="00000000" w:rsidDel="00000000" w:rsidP="00000000" w:rsidRDefault="00000000" w:rsidRPr="00000000" w14:paraId="00002D24">
      <w:pPr>
        <w:pageBreakBefore w:val="0"/>
        <w:rPr/>
      </w:pPr>
      <w:r w:rsidDel="00000000" w:rsidR="00000000" w:rsidRPr="00000000">
        <w:rPr>
          <w:rtl w:val="0"/>
        </w:rPr>
        <w:t xml:space="preserve">    {i}*CLANG*{i/}</w:t>
      </w:r>
    </w:p>
    <w:p w:rsidR="00000000" w:rsidDel="00000000" w:rsidP="00000000" w:rsidRDefault="00000000" w:rsidRPr="00000000" w14:paraId="00002D25">
      <w:pPr>
        <w:pageBreakBefore w:val="0"/>
        <w:rPr/>
      </w:pPr>
      <w:r w:rsidDel="00000000" w:rsidR="00000000" w:rsidRPr="00000000">
        <w:rPr>
          <w:rtl w:val="0"/>
        </w:rPr>
        <w:t xml:space="preserve">    mc "Gaah!"</w:t>
      </w:r>
    </w:p>
    <w:p w:rsidR="00000000" w:rsidDel="00000000" w:rsidP="00000000" w:rsidRDefault="00000000" w:rsidRPr="00000000" w14:paraId="00002D26">
      <w:pPr>
        <w:pageBreakBefore w:val="0"/>
        <w:rPr/>
      </w:pPr>
      <w:r w:rsidDel="00000000" w:rsidR="00000000" w:rsidRPr="00000000">
        <w:rPr>
          <w:rtl w:val="0"/>
        </w:rPr>
        <w:t xml:space="preserve">    "As the employee of the ride presses the \"start\" button, the breaks of the ride release and the cart starts moving forward."</w:t>
      </w:r>
    </w:p>
    <w:p w:rsidR="00000000" w:rsidDel="00000000" w:rsidP="00000000" w:rsidRDefault="00000000" w:rsidRPr="00000000" w14:paraId="00002D27">
      <w:pPr>
        <w:pageBreakBefore w:val="0"/>
        <w:rPr/>
      </w:pPr>
      <w:r w:rsidDel="00000000" w:rsidR="00000000" w:rsidRPr="00000000">
        <w:rPr>
          <w:rtl w:val="0"/>
        </w:rPr>
        <w:t xml:space="preserve">    mc "Not prepared...NOT PREPARED!"</w:t>
      </w:r>
    </w:p>
    <w:p w:rsidR="00000000" w:rsidDel="00000000" w:rsidP="00000000" w:rsidRDefault="00000000" w:rsidRPr="00000000" w14:paraId="00002D28">
      <w:pPr>
        <w:pageBreakBefore w:val="0"/>
        <w:rPr/>
      </w:pPr>
      <w:r w:rsidDel="00000000" w:rsidR="00000000" w:rsidRPr="00000000">
        <w:rPr>
          <w:rtl w:val="0"/>
        </w:rPr>
        <w:t xml:space="preserve">    m "Hey hey [player]! Calm down, you're being too loud!"</w:t>
      </w:r>
    </w:p>
    <w:p w:rsidR="00000000" w:rsidDel="00000000" w:rsidP="00000000" w:rsidRDefault="00000000" w:rsidRPr="00000000" w14:paraId="00002D29">
      <w:pPr>
        <w:pageBreakBefore w:val="0"/>
        <w:rPr/>
      </w:pPr>
      <w:r w:rsidDel="00000000" w:rsidR="00000000" w:rsidRPr="00000000">
        <w:rPr>
          <w:rtl w:val="0"/>
        </w:rPr>
        <w:t xml:space="preserve">    m "Remember, you can hold my hand if you feel scared."</w:t>
      </w:r>
    </w:p>
    <w:p w:rsidR="00000000" w:rsidDel="00000000" w:rsidP="00000000" w:rsidRDefault="00000000" w:rsidRPr="00000000" w14:paraId="00002D2A">
      <w:pPr>
        <w:pageBreakBefore w:val="0"/>
        <w:rPr/>
      </w:pPr>
      <w:r w:rsidDel="00000000" w:rsidR="00000000" w:rsidRPr="00000000">
        <w:rPr>
          <w:rtl w:val="0"/>
        </w:rPr>
        <w:t xml:space="preserve">    m "Nothing will happen to us okay? It will all be fine."</w:t>
      </w:r>
    </w:p>
    <w:p w:rsidR="00000000" w:rsidDel="00000000" w:rsidP="00000000" w:rsidRDefault="00000000" w:rsidRPr="00000000" w14:paraId="00002D2B">
      <w:pPr>
        <w:pageBreakBefore w:val="0"/>
        <w:rPr/>
      </w:pPr>
      <w:r w:rsidDel="00000000" w:rsidR="00000000" w:rsidRPr="00000000">
        <w:rPr>
          <w:rtl w:val="0"/>
        </w:rPr>
        <w:t xml:space="preserve">    "I don't like the way she's talking to me, makes me look like a child"</w:t>
      </w:r>
    </w:p>
    <w:p w:rsidR="00000000" w:rsidDel="00000000" w:rsidP="00000000" w:rsidRDefault="00000000" w:rsidRPr="00000000" w14:paraId="00002D2C">
      <w:pPr>
        <w:pageBreakBefore w:val="0"/>
        <w:rPr/>
      </w:pPr>
      <w:r w:rsidDel="00000000" w:rsidR="00000000" w:rsidRPr="00000000">
        <w:rPr>
          <w:rtl w:val="0"/>
        </w:rPr>
        <w:t xml:space="preserve">    "Although, to be fair, I'm probably looking like one right now."</w:t>
      </w:r>
    </w:p>
    <w:p w:rsidR="00000000" w:rsidDel="00000000" w:rsidP="00000000" w:rsidRDefault="00000000" w:rsidRPr="00000000" w14:paraId="00002D2D">
      <w:pPr>
        <w:pageBreakBefore w:val="0"/>
        <w:rPr/>
      </w:pPr>
      <w:r w:rsidDel="00000000" w:rsidR="00000000" w:rsidRPr="00000000">
        <w:rPr>
          <w:rtl w:val="0"/>
        </w:rPr>
        <w:t xml:space="preserve">    mc "Okay Monika, I trust you."</w:t>
      </w:r>
    </w:p>
    <w:p w:rsidR="00000000" w:rsidDel="00000000" w:rsidP="00000000" w:rsidRDefault="00000000" w:rsidRPr="00000000" w14:paraId="00002D2E">
      <w:pPr>
        <w:pageBreakBefore w:val="0"/>
        <w:rPr/>
      </w:pPr>
      <w:r w:rsidDel="00000000" w:rsidR="00000000" w:rsidRPr="00000000">
        <w:rPr>
          <w:rtl w:val="0"/>
        </w:rPr>
        <w:t xml:space="preserve">    m "Why wouldn't you? {i}~giggle~{i/}"</w:t>
      </w:r>
    </w:p>
    <w:p w:rsidR="00000000" w:rsidDel="00000000" w:rsidP="00000000" w:rsidRDefault="00000000" w:rsidRPr="00000000" w14:paraId="00002D2F">
      <w:pPr>
        <w:pageBreakBefore w:val="0"/>
        <w:rPr/>
      </w:pPr>
      <w:r w:rsidDel="00000000" w:rsidR="00000000" w:rsidRPr="00000000">
        <w:rPr>
          <w:rtl w:val="0"/>
        </w:rPr>
        <w:t xml:space="preserve">    "As the cart approaches the top, I begin to get a little bit more nervous."</w:t>
      </w:r>
    </w:p>
    <w:p w:rsidR="00000000" w:rsidDel="00000000" w:rsidP="00000000" w:rsidRDefault="00000000" w:rsidRPr="00000000" w14:paraId="00002D30">
      <w:pPr>
        <w:pageBreakBefore w:val="0"/>
        <w:rPr/>
      </w:pPr>
      <w:r w:rsidDel="00000000" w:rsidR="00000000" w:rsidRPr="00000000">
        <w:rPr>
          <w:rtl w:val="0"/>
        </w:rPr>
        <w:t xml:space="preserve">    "But I mustn't act like a coward right now, not in front of Monika!"</w:t>
      </w:r>
    </w:p>
    <w:p w:rsidR="00000000" w:rsidDel="00000000" w:rsidP="00000000" w:rsidRDefault="00000000" w:rsidRPr="00000000" w14:paraId="00002D31">
      <w:pPr>
        <w:pageBreakBefore w:val="0"/>
        <w:rPr/>
      </w:pPr>
      <w:r w:rsidDel="00000000" w:rsidR="00000000" w:rsidRPr="00000000">
        <w:rPr>
          <w:rtl w:val="0"/>
        </w:rPr>
        <w:t xml:space="preserve">    "And finally, the cart stops going up, ready to go down at any given time."</w:t>
      </w:r>
    </w:p>
    <w:p w:rsidR="00000000" w:rsidDel="00000000" w:rsidP="00000000" w:rsidRDefault="00000000" w:rsidRPr="00000000" w14:paraId="00002D32">
      <w:pPr>
        <w:pageBreakBefore w:val="0"/>
        <w:rPr/>
      </w:pPr>
      <w:r w:rsidDel="00000000" w:rsidR="00000000" w:rsidRPr="00000000">
        <w:rPr>
          <w:rtl w:val="0"/>
        </w:rPr>
        <w:t xml:space="preserve">    "I must say though, the sight up here is truly beau-{nw}"</w:t>
      </w:r>
    </w:p>
    <w:p w:rsidR="00000000" w:rsidDel="00000000" w:rsidP="00000000" w:rsidRDefault="00000000" w:rsidRPr="00000000" w14:paraId="00002D33">
      <w:pPr>
        <w:pageBreakBefore w:val="0"/>
        <w:rPr/>
      </w:pPr>
      <w:r w:rsidDel="00000000" w:rsidR="00000000" w:rsidRPr="00000000">
        <w:rPr>
          <w:rtl w:val="0"/>
        </w:rPr>
        <w:t xml:space="preserve">    "{i}*click*{i/}"</w:t>
      </w:r>
    </w:p>
    <w:p w:rsidR="00000000" w:rsidDel="00000000" w:rsidP="00000000" w:rsidRDefault="00000000" w:rsidRPr="00000000" w14:paraId="00002D34">
      <w:pPr>
        <w:pageBreakBefore w:val="0"/>
        <w:rPr/>
      </w:pPr>
      <w:r w:rsidDel="00000000" w:rsidR="00000000" w:rsidRPr="00000000">
        <w:rPr>
          <w:rtl w:val="0"/>
        </w:rPr>
        <w:t xml:space="preserve">    "Oh no…"</w:t>
      </w:r>
    </w:p>
    <w:p w:rsidR="00000000" w:rsidDel="00000000" w:rsidP="00000000" w:rsidRDefault="00000000" w:rsidRPr="00000000" w14:paraId="00002D35">
      <w:pPr>
        <w:pageBreakBefore w:val="0"/>
        <w:rPr/>
      </w:pPr>
      <w:r w:rsidDel="00000000" w:rsidR="00000000" w:rsidRPr="00000000">
        <w:rPr>
          <w:rtl w:val="0"/>
        </w:rPr>
        <w:t xml:space="preserve">    mc "AAAAAAAAAAAAAAAAAAAAAAAAAAAAAAAAH!"</w:t>
      </w:r>
    </w:p>
    <w:p w:rsidR="00000000" w:rsidDel="00000000" w:rsidP="00000000" w:rsidRDefault="00000000" w:rsidRPr="00000000" w14:paraId="00002D36">
      <w:pPr>
        <w:pageBreakBefore w:val="0"/>
        <w:rPr/>
      </w:pPr>
      <w:r w:rsidDel="00000000" w:rsidR="00000000" w:rsidRPr="00000000">
        <w:rPr>
          <w:rtl w:val="0"/>
        </w:rPr>
        <w:t xml:space="preserve">    m "WOOOHOOOOOOOOOOOOOOOOOOOOOOO!"</w:t>
      </w:r>
    </w:p>
    <w:p w:rsidR="00000000" w:rsidDel="00000000" w:rsidP="00000000" w:rsidRDefault="00000000" w:rsidRPr="00000000" w14:paraId="00002D37">
      <w:pPr>
        <w:pageBreakBefore w:val="0"/>
        <w:rPr/>
      </w:pPr>
      <w:r w:rsidDel="00000000" w:rsidR="00000000" w:rsidRPr="00000000">
        <w:rPr>
          <w:rtl w:val="0"/>
        </w:rPr>
        <w:t xml:space="preserve">    m "ARE YOU FEELING IT NOW, [player_upper]?!"                                                                                                                                               </w:t>
      </w:r>
    </w:p>
    <w:p w:rsidR="00000000" w:rsidDel="00000000" w:rsidP="00000000" w:rsidRDefault="00000000" w:rsidRPr="00000000" w14:paraId="00002D38">
      <w:pPr>
        <w:pageBreakBefore w:val="0"/>
        <w:rPr/>
      </w:pPr>
      <w:r w:rsidDel="00000000" w:rsidR="00000000" w:rsidRPr="00000000">
        <w:rPr>
          <w:rtl w:val="0"/>
        </w:rPr>
        <w:t xml:space="preserve">    mc "NO! NO I AM NOT FEELING IT NOW!!!"</w:t>
      </w:r>
    </w:p>
    <w:p w:rsidR="00000000" w:rsidDel="00000000" w:rsidP="00000000" w:rsidRDefault="00000000" w:rsidRPr="00000000" w14:paraId="00002D39">
      <w:pPr>
        <w:pageBreakBefore w:val="0"/>
        <w:rPr/>
      </w:pPr>
      <w:r w:rsidDel="00000000" w:rsidR="00000000" w:rsidRPr="00000000">
        <w:rPr>
          <w:rtl w:val="0"/>
        </w:rPr>
        <w:t xml:space="preserve">    "We continue to scream through all the ride until the end, Monika's being of joy while mine's are most of terror."</w:t>
      </w:r>
    </w:p>
    <w:p w:rsidR="00000000" w:rsidDel="00000000" w:rsidP="00000000" w:rsidRDefault="00000000" w:rsidRPr="00000000" w14:paraId="00002D3A">
      <w:pPr>
        <w:pageBreakBefore w:val="0"/>
        <w:rPr/>
      </w:pPr>
      <w:r w:rsidDel="00000000" w:rsidR="00000000" w:rsidRPr="00000000">
        <w:rPr>
          <w:rtl w:val="0"/>
        </w:rPr>
        <w:t xml:space="preserve">    "I can safely say though, that when I was not screaming for my life, it actually wasn't all that bad, in fact, it was a bit awesome."</w:t>
      </w:r>
    </w:p>
    <w:p w:rsidR="00000000" w:rsidDel="00000000" w:rsidP="00000000" w:rsidRDefault="00000000" w:rsidRPr="00000000" w14:paraId="00002D3B">
      <w:pPr>
        <w:pageBreakBefore w:val="0"/>
        <w:rPr/>
      </w:pPr>
      <w:r w:rsidDel="00000000" w:rsidR="00000000" w:rsidRPr="00000000">
        <w:rPr>
          <w:rtl w:val="0"/>
        </w:rPr>
        <w:t xml:space="preserve">    # more transition here</w:t>
      </w:r>
    </w:p>
    <w:p w:rsidR="00000000" w:rsidDel="00000000" w:rsidP="00000000" w:rsidRDefault="00000000" w:rsidRPr="00000000" w14:paraId="00002D3C">
      <w:pPr>
        <w:pageBreakBefore w:val="0"/>
        <w:rPr/>
      </w:pPr>
      <w:r w:rsidDel="00000000" w:rsidR="00000000" w:rsidRPr="00000000">
        <w:rPr>
          <w:rtl w:val="0"/>
        </w:rPr>
        <w:t xml:space="preserve">    "After the ride ends, we both find ourselves the way out of the ride."</w:t>
      </w:r>
    </w:p>
    <w:p w:rsidR="00000000" w:rsidDel="00000000" w:rsidP="00000000" w:rsidRDefault="00000000" w:rsidRPr="00000000" w14:paraId="00002D3D">
      <w:pPr>
        <w:pageBreakBefore w:val="0"/>
        <w:rPr/>
      </w:pPr>
      <w:r w:rsidDel="00000000" w:rsidR="00000000" w:rsidRPr="00000000">
        <w:rPr>
          <w:rtl w:val="0"/>
        </w:rPr>
        <w:t xml:space="preserve">    show monika 4bk at t11 zorder 2</w:t>
      </w:r>
    </w:p>
    <w:p w:rsidR="00000000" w:rsidDel="00000000" w:rsidP="00000000" w:rsidRDefault="00000000" w:rsidRPr="00000000" w14:paraId="00002D3E">
      <w:pPr>
        <w:pageBreakBefore w:val="0"/>
        <w:rPr/>
      </w:pPr>
      <w:r w:rsidDel="00000000" w:rsidR="00000000" w:rsidRPr="00000000">
        <w:rPr>
          <w:rtl w:val="0"/>
        </w:rPr>
        <w:t xml:space="preserve">    m "Wow, that was fun, wasn't it [player]?"</w:t>
      </w:r>
    </w:p>
    <w:p w:rsidR="00000000" w:rsidDel="00000000" w:rsidP="00000000" w:rsidRDefault="00000000" w:rsidRPr="00000000" w14:paraId="00002D3F">
      <w:pPr>
        <w:pageBreakBefore w:val="0"/>
        <w:rPr/>
      </w:pPr>
      <w:r w:rsidDel="00000000" w:rsidR="00000000" w:rsidRPr="00000000">
        <w:rPr>
          <w:rtl w:val="0"/>
        </w:rPr>
        <w:t xml:space="preserve">    mc "Yeah, I guess it was a little bit, apart from the time I thought I would die…"</w:t>
      </w:r>
    </w:p>
    <w:p w:rsidR="00000000" w:rsidDel="00000000" w:rsidP="00000000" w:rsidRDefault="00000000" w:rsidRPr="00000000" w14:paraId="00002D40">
      <w:pPr>
        <w:pageBreakBefore w:val="0"/>
        <w:rPr/>
      </w:pPr>
      <w:r w:rsidDel="00000000" w:rsidR="00000000" w:rsidRPr="00000000">
        <w:rPr>
          <w:rtl w:val="0"/>
        </w:rPr>
        <w:t xml:space="preserve">    m 2bi "Oh come on, it wasn't even that bad, you're exaggerating."</w:t>
      </w:r>
    </w:p>
    <w:p w:rsidR="00000000" w:rsidDel="00000000" w:rsidP="00000000" w:rsidRDefault="00000000" w:rsidRPr="00000000" w14:paraId="00002D41">
      <w:pPr>
        <w:pageBreakBefore w:val="0"/>
        <w:rPr/>
      </w:pPr>
      <w:r w:rsidDel="00000000" w:rsidR="00000000" w:rsidRPr="00000000">
        <w:rPr>
          <w:rtl w:val="0"/>
        </w:rPr>
        <w:t xml:space="preserve">    mc "Yeah, maybe I am a bit."</w:t>
      </w:r>
    </w:p>
    <w:p w:rsidR="00000000" w:rsidDel="00000000" w:rsidP="00000000" w:rsidRDefault="00000000" w:rsidRPr="00000000" w14:paraId="00002D42">
      <w:pPr>
        <w:pageBreakBefore w:val="0"/>
        <w:rPr/>
      </w:pPr>
      <w:r w:rsidDel="00000000" w:rsidR="00000000" w:rsidRPr="00000000">
        <w:rPr>
          <w:rtl w:val="0"/>
        </w:rPr>
        <w:t xml:space="preserve">    mc "Still, I'd like to give it some time before I try another roller coaster again</w:t>
      </w:r>
    </w:p>
    <w:p w:rsidR="00000000" w:rsidDel="00000000" w:rsidP="00000000" w:rsidRDefault="00000000" w:rsidRPr="00000000" w14:paraId="00002D43">
      <w:pPr>
        <w:pageBreakBefore w:val="0"/>
        <w:rPr/>
      </w:pPr>
      <w:r w:rsidDel="00000000" w:rsidR="00000000" w:rsidRPr="00000000">
        <w:rPr>
          <w:rtl w:val="0"/>
        </w:rPr>
        <w:t xml:space="preserve">    m 1bd "Alright, fair enough."</w:t>
      </w:r>
    </w:p>
    <w:p w:rsidR="00000000" w:rsidDel="00000000" w:rsidP="00000000" w:rsidRDefault="00000000" w:rsidRPr="00000000" w14:paraId="00002D44">
      <w:pPr>
        <w:pageBreakBefore w:val="0"/>
        <w:rPr/>
      </w:pPr>
      <w:r w:rsidDel="00000000" w:rsidR="00000000" w:rsidRPr="00000000">
        <w:rPr>
          <w:rtl w:val="0"/>
        </w:rPr>
        <w:t xml:space="preserve">    mc "So, what should we do right now?"</w:t>
      </w:r>
    </w:p>
    <w:p w:rsidR="00000000" w:rsidDel="00000000" w:rsidP="00000000" w:rsidRDefault="00000000" w:rsidRPr="00000000" w14:paraId="00002D45">
      <w:pPr>
        <w:pStyle w:val="Heading1"/>
        <w:pageBreakBefore w:val="0"/>
        <w:spacing w:after="0" w:before="0" w:lineRule="auto"/>
        <w:rPr>
          <w:b w:val="1"/>
          <w:sz w:val="36"/>
          <w:szCs w:val="36"/>
          <w:u w:val="single"/>
        </w:rPr>
      </w:pPr>
      <w:bookmarkStart w:colFirst="0" w:colLast="0" w:name="_huwtq42n6mi6" w:id="17"/>
      <w:bookmarkEnd w:id="17"/>
      <w:r w:rsidDel="00000000" w:rsidR="00000000" w:rsidRPr="00000000">
        <w:rPr>
          <w:b w:val="1"/>
          <w:sz w:val="36"/>
          <w:szCs w:val="36"/>
          <w:u w:val="single"/>
          <w:rtl w:val="0"/>
        </w:rPr>
        <w:t xml:space="preserve"># Back row</w:t>
      </w:r>
    </w:p>
    <w:p w:rsidR="00000000" w:rsidDel="00000000" w:rsidP="00000000" w:rsidRDefault="00000000" w:rsidRPr="00000000" w14:paraId="00002D46">
      <w:pPr>
        <w:pageBreakBefore w:val="0"/>
        <w:rPr/>
      </w:pPr>
      <w:r w:rsidDel="00000000" w:rsidR="00000000" w:rsidRPr="00000000">
        <w:rPr>
          <w:rtl w:val="0"/>
        </w:rPr>
        <w:t xml:space="preserve">label back_row:</w:t>
      </w:r>
    </w:p>
    <w:p w:rsidR="00000000" w:rsidDel="00000000" w:rsidP="00000000" w:rsidRDefault="00000000" w:rsidRPr="00000000" w14:paraId="00002D47">
      <w:pPr>
        <w:pageBreakBefore w:val="0"/>
        <w:rPr/>
      </w:pPr>
      <w:r w:rsidDel="00000000" w:rsidR="00000000" w:rsidRPr="00000000">
        <w:rPr>
          <w:rtl w:val="0"/>
        </w:rPr>
        <w:t xml:space="preserve">    $ park --</w:t>
      </w:r>
    </w:p>
    <w:p w:rsidR="00000000" w:rsidDel="00000000" w:rsidP="00000000" w:rsidRDefault="00000000" w:rsidRPr="00000000" w14:paraId="00002D48">
      <w:pPr>
        <w:pageBreakBefore w:val="0"/>
        <w:rPr/>
      </w:pPr>
      <w:r w:rsidDel="00000000" w:rsidR="00000000" w:rsidRPr="00000000">
        <w:rPr>
          <w:rtl w:val="0"/>
        </w:rPr>
        <w:t xml:space="preserve">    $ roller = false</w:t>
      </w:r>
    </w:p>
    <w:p w:rsidR="00000000" w:rsidDel="00000000" w:rsidP="00000000" w:rsidRDefault="00000000" w:rsidRPr="00000000" w14:paraId="00002D49">
      <w:pPr>
        <w:pageBreakBefore w:val="0"/>
        <w:rPr/>
      </w:pPr>
      <w:r w:rsidDel="00000000" w:rsidR="00000000" w:rsidRPr="00000000">
        <w:rPr>
          <w:rtl w:val="0"/>
        </w:rPr>
        <w:t xml:space="preserve">    "I think the best choice would be the back row."</w:t>
      </w:r>
    </w:p>
    <w:p w:rsidR="00000000" w:rsidDel="00000000" w:rsidP="00000000" w:rsidRDefault="00000000" w:rsidRPr="00000000" w14:paraId="00002D4A">
      <w:pPr>
        <w:pageBreakBefore w:val="0"/>
        <w:rPr/>
      </w:pPr>
      <w:r w:rsidDel="00000000" w:rsidR="00000000" w:rsidRPr="00000000">
        <w:rPr>
          <w:rtl w:val="0"/>
        </w:rPr>
        <w:t xml:space="preserve">    mc "Hey Monika, don't you wanna go in the back row? I will take us less time to get there."</w:t>
      </w:r>
    </w:p>
    <w:p w:rsidR="00000000" w:rsidDel="00000000" w:rsidP="00000000" w:rsidRDefault="00000000" w:rsidRPr="00000000" w14:paraId="00002D4B">
      <w:pPr>
        <w:pageBreakBefore w:val="0"/>
        <w:rPr/>
      </w:pPr>
      <w:r w:rsidDel="00000000" w:rsidR="00000000" w:rsidRPr="00000000">
        <w:rPr>
          <w:rtl w:val="0"/>
        </w:rPr>
        <w:t xml:space="preserve">    m 1bd "Oh uh, I don't really know [player], I think the experience is at its best in the front row where you can see everything."</w:t>
      </w:r>
    </w:p>
    <w:p w:rsidR="00000000" w:rsidDel="00000000" w:rsidP="00000000" w:rsidRDefault="00000000" w:rsidRPr="00000000" w14:paraId="00002D4C">
      <w:pPr>
        <w:pageBreakBefore w:val="0"/>
        <w:rPr/>
      </w:pPr>
      <w:r w:rsidDel="00000000" w:rsidR="00000000" w:rsidRPr="00000000">
        <w:rPr>
          <w:rtl w:val="0"/>
        </w:rPr>
        <w:t xml:space="preserve">    mc "Oh come on, I bet the experience won't be much different in the back, just trust me on this one okay?"</w:t>
      </w:r>
    </w:p>
    <w:p w:rsidR="00000000" w:rsidDel="00000000" w:rsidP="00000000" w:rsidRDefault="00000000" w:rsidRPr="00000000" w14:paraId="00002D4D">
      <w:pPr>
        <w:pageBreakBefore w:val="0"/>
        <w:rPr/>
      </w:pPr>
      <w:r w:rsidDel="00000000" w:rsidR="00000000" w:rsidRPr="00000000">
        <w:rPr>
          <w:rtl w:val="0"/>
        </w:rPr>
        <w:t xml:space="preserve">    show monika 3bb at t11 zorder 2</w:t>
      </w:r>
    </w:p>
    <w:p w:rsidR="00000000" w:rsidDel="00000000" w:rsidP="00000000" w:rsidRDefault="00000000" w:rsidRPr="00000000" w14:paraId="00002D4E">
      <w:pPr>
        <w:pageBreakBefore w:val="0"/>
        <w:rPr/>
      </w:pPr>
      <w:r w:rsidDel="00000000" w:rsidR="00000000" w:rsidRPr="00000000">
        <w:rPr>
          <w:rtl w:val="0"/>
        </w:rPr>
        <w:t xml:space="preserve">    m "Well, it will take less time so…{w=.075}okay! I trust you [player]."</w:t>
      </w:r>
    </w:p>
    <w:p w:rsidR="00000000" w:rsidDel="00000000" w:rsidP="00000000" w:rsidRDefault="00000000" w:rsidRPr="00000000" w14:paraId="00002D4F">
      <w:pPr>
        <w:pageBreakBefore w:val="0"/>
        <w:rPr/>
      </w:pPr>
      <w:r w:rsidDel="00000000" w:rsidR="00000000" w:rsidRPr="00000000">
        <w:rPr>
          <w:rtl w:val="0"/>
        </w:rPr>
        <w:t xml:space="preserve">    show monika 3ba at t11 zorder 2</w:t>
      </w:r>
    </w:p>
    <w:p w:rsidR="00000000" w:rsidDel="00000000" w:rsidP="00000000" w:rsidRDefault="00000000" w:rsidRPr="00000000" w14:paraId="00002D50">
      <w:pPr>
        <w:pageBreakBefore w:val="0"/>
        <w:rPr/>
      </w:pPr>
      <w:r w:rsidDel="00000000" w:rsidR="00000000" w:rsidRPr="00000000">
        <w:rPr>
          <w:rtl w:val="0"/>
        </w:rPr>
        <w:t xml:space="preserve">    mc "Let's get going to it then."</w:t>
      </w:r>
    </w:p>
    <w:p w:rsidR="00000000" w:rsidDel="00000000" w:rsidP="00000000" w:rsidRDefault="00000000" w:rsidRPr="00000000" w14:paraId="00002D51">
      <w:pPr>
        <w:pageBreakBefore w:val="0"/>
        <w:rPr/>
      </w:pPr>
      <w:r w:rsidDel="00000000" w:rsidR="00000000" w:rsidRPr="00000000">
        <w:rPr>
          <w:rtl w:val="0"/>
        </w:rPr>
        <w:t xml:space="preserve">    "My mind is instantly relieved with the thought that I won't need to go to the front."</w:t>
      </w:r>
    </w:p>
    <w:p w:rsidR="00000000" w:rsidDel="00000000" w:rsidP="00000000" w:rsidRDefault="00000000" w:rsidRPr="00000000" w14:paraId="00002D52">
      <w:pPr>
        <w:pageBreakBefore w:val="0"/>
        <w:rPr/>
      </w:pPr>
      <w:r w:rsidDel="00000000" w:rsidR="00000000" w:rsidRPr="00000000">
        <w:rPr>
          <w:rtl w:val="0"/>
        </w:rPr>
        <w:t xml:space="preserve">    "Still, it was what Monika wanted so I'm not so sure she's gonna like it as much."</w:t>
      </w:r>
    </w:p>
    <w:p w:rsidR="00000000" w:rsidDel="00000000" w:rsidP="00000000" w:rsidRDefault="00000000" w:rsidRPr="00000000" w14:paraId="00002D53">
      <w:pPr>
        <w:pageBreakBefore w:val="0"/>
        <w:rPr/>
      </w:pPr>
      <w:r w:rsidDel="00000000" w:rsidR="00000000" w:rsidRPr="00000000">
        <w:rPr>
          <w:rtl w:val="0"/>
        </w:rPr>
        <w:t xml:space="preserve">    "We sit on the back row of the cart."</w:t>
      </w:r>
    </w:p>
    <w:p w:rsidR="00000000" w:rsidDel="00000000" w:rsidP="00000000" w:rsidRDefault="00000000" w:rsidRPr="00000000" w14:paraId="00002D54">
      <w:pPr>
        <w:pageBreakBefore w:val="0"/>
        <w:rPr/>
      </w:pPr>
      <w:r w:rsidDel="00000000" w:rsidR="00000000" w:rsidRPr="00000000">
        <w:rPr>
          <w:rtl w:val="0"/>
        </w:rPr>
        <w:t xml:space="preserve">    "It's surprising how long this cart actually is, there is a good 20 seats until it reaches the front."</w:t>
      </w:r>
    </w:p>
    <w:p w:rsidR="00000000" w:rsidDel="00000000" w:rsidP="00000000" w:rsidRDefault="00000000" w:rsidRPr="00000000" w14:paraId="00002D55">
      <w:pPr>
        <w:pageBreakBefore w:val="0"/>
        <w:rPr/>
      </w:pPr>
      <w:r w:rsidDel="00000000" w:rsidR="00000000" w:rsidRPr="00000000">
        <w:rPr>
          <w:rtl w:val="0"/>
        </w:rPr>
        <w:t xml:space="preserve">    m "Wow,there's this much people ahead of us, it's kinda lame we can't see the entire view from here."</w:t>
      </w:r>
    </w:p>
    <w:p w:rsidR="00000000" w:rsidDel="00000000" w:rsidP="00000000" w:rsidRDefault="00000000" w:rsidRPr="00000000" w14:paraId="00002D56">
      <w:pPr>
        <w:pageBreakBefore w:val="0"/>
        <w:rPr/>
      </w:pPr>
      <w:r w:rsidDel="00000000" w:rsidR="00000000" w:rsidRPr="00000000">
        <w:rPr>
          <w:rtl w:val="0"/>
        </w:rPr>
        <w:t xml:space="preserve">    mc "Oh come on, I'm sure it'll be worth it, plus, what really matters is the adrenaline you get at the high speeds right?"</w:t>
      </w:r>
    </w:p>
    <w:p w:rsidR="00000000" w:rsidDel="00000000" w:rsidP="00000000" w:rsidRDefault="00000000" w:rsidRPr="00000000" w14:paraId="00002D57">
      <w:pPr>
        <w:pageBreakBefore w:val="0"/>
        <w:rPr/>
      </w:pPr>
      <w:r w:rsidDel="00000000" w:rsidR="00000000" w:rsidRPr="00000000">
        <w:rPr>
          <w:rtl w:val="0"/>
        </w:rPr>
        <w:t xml:space="preserve">    m "Well, I guess you're right in that regard."</w:t>
      </w:r>
    </w:p>
    <w:p w:rsidR="00000000" w:rsidDel="00000000" w:rsidP="00000000" w:rsidRDefault="00000000" w:rsidRPr="00000000" w14:paraId="00002D58">
      <w:pPr>
        <w:pageBreakBefore w:val="0"/>
        <w:rPr/>
      </w:pPr>
      <w:r w:rsidDel="00000000" w:rsidR="00000000" w:rsidRPr="00000000">
        <w:rPr>
          <w:rtl w:val="0"/>
        </w:rPr>
        <w:t xml:space="preserve">    "We wait a couple more minutes until everyone is sat at the seats when…"</w:t>
      </w:r>
    </w:p>
    <w:p w:rsidR="00000000" w:rsidDel="00000000" w:rsidP="00000000" w:rsidRDefault="00000000" w:rsidRPr="00000000" w14:paraId="00002D59">
      <w:pPr>
        <w:pageBreakBefore w:val="0"/>
        <w:rPr/>
      </w:pPr>
      <w:r w:rsidDel="00000000" w:rsidR="00000000" w:rsidRPr="00000000">
        <w:rPr>
          <w:rtl w:val="0"/>
        </w:rPr>
        <w:t xml:space="preserve">    $ n_name = "Employee"</w:t>
      </w:r>
    </w:p>
    <w:p w:rsidR="00000000" w:rsidDel="00000000" w:rsidP="00000000" w:rsidRDefault="00000000" w:rsidRPr="00000000" w14:paraId="00002D5A">
      <w:pPr>
        <w:pageBreakBefore w:val="0"/>
        <w:rPr/>
      </w:pPr>
      <w:r w:rsidDel="00000000" w:rsidR="00000000" w:rsidRPr="00000000">
        <w:rPr>
          <w:rtl w:val="0"/>
        </w:rPr>
        <w:t xml:space="preserve">    n "All clear, that means you’re outta here!"</w:t>
      </w:r>
    </w:p>
    <w:p w:rsidR="00000000" w:rsidDel="00000000" w:rsidP="00000000" w:rsidRDefault="00000000" w:rsidRPr="00000000" w14:paraId="00002D5B">
      <w:pPr>
        <w:pageBreakBefore w:val="0"/>
        <w:rPr/>
      </w:pPr>
      <w:r w:rsidDel="00000000" w:rsidR="00000000" w:rsidRPr="00000000">
        <w:rPr>
          <w:rtl w:val="0"/>
        </w:rPr>
        <w:t xml:space="preserve">    $ n_name = "Natsuki"</w:t>
      </w:r>
    </w:p>
    <w:p w:rsidR="00000000" w:rsidDel="00000000" w:rsidP="00000000" w:rsidRDefault="00000000" w:rsidRPr="00000000" w14:paraId="00002D5C">
      <w:pPr>
        <w:pageBreakBefore w:val="0"/>
        <w:rPr/>
      </w:pPr>
      <w:r w:rsidDel="00000000" w:rsidR="00000000" w:rsidRPr="00000000">
        <w:rPr>
          <w:rtl w:val="0"/>
        </w:rPr>
        <w:t xml:space="preserve">    {i}*CLANG*{i/}</w:t>
      </w:r>
    </w:p>
    <w:p w:rsidR="00000000" w:rsidDel="00000000" w:rsidP="00000000" w:rsidRDefault="00000000" w:rsidRPr="00000000" w14:paraId="00002D5D">
      <w:pPr>
        <w:pageBreakBefore w:val="0"/>
        <w:rPr/>
      </w:pPr>
      <w:r w:rsidDel="00000000" w:rsidR="00000000" w:rsidRPr="00000000">
        <w:rPr>
          <w:rtl w:val="0"/>
        </w:rPr>
        <w:t xml:space="preserve">    "As the employee shouts and presses the button, the cart starts moving slowly to the top while also making a annoying clicking sound."</w:t>
      </w:r>
    </w:p>
    <w:p w:rsidR="00000000" w:rsidDel="00000000" w:rsidP="00000000" w:rsidRDefault="00000000" w:rsidRPr="00000000" w14:paraId="00002D5E">
      <w:pPr>
        <w:pageBreakBefore w:val="0"/>
        <w:rPr/>
      </w:pPr>
      <w:r w:rsidDel="00000000" w:rsidR="00000000" w:rsidRPr="00000000">
        <w:rPr>
          <w:rtl w:val="0"/>
        </w:rPr>
        <w:t xml:space="preserve">    mc "Well, I sure hope we have fun on this ride, I still would prefer other rides though."</w:t>
      </w:r>
    </w:p>
    <w:p w:rsidR="00000000" w:rsidDel="00000000" w:rsidP="00000000" w:rsidRDefault="00000000" w:rsidRPr="00000000" w14:paraId="00002D5F">
      <w:pPr>
        <w:pageBreakBefore w:val="0"/>
        <w:rPr/>
      </w:pPr>
      <w:r w:rsidDel="00000000" w:rsidR="00000000" w:rsidRPr="00000000">
        <w:rPr>
          <w:rtl w:val="0"/>
        </w:rPr>
        <w:t xml:space="preserve">    m "Oh come on [player], be a little positive would you? This is our time together in a theme park and I would appreciate it if you wouldn't be so negative."</w:t>
      </w:r>
    </w:p>
    <w:p w:rsidR="00000000" w:rsidDel="00000000" w:rsidP="00000000" w:rsidRDefault="00000000" w:rsidRPr="00000000" w14:paraId="00002D60">
      <w:pPr>
        <w:pageBreakBefore w:val="0"/>
        <w:rPr/>
      </w:pPr>
      <w:r w:rsidDel="00000000" w:rsidR="00000000" w:rsidRPr="00000000">
        <w:rPr>
          <w:rtl w:val="0"/>
        </w:rPr>
        <w:t xml:space="preserve">    mc "Okay, I'm sorry, it's just I'm not {i}that{i/} of a fan of roller coasters okay?"</w:t>
      </w:r>
    </w:p>
    <w:p w:rsidR="00000000" w:rsidDel="00000000" w:rsidP="00000000" w:rsidRDefault="00000000" w:rsidRPr="00000000" w14:paraId="00002D61">
      <w:pPr>
        <w:pageBreakBefore w:val="0"/>
        <w:rPr/>
      </w:pPr>
      <w:r w:rsidDel="00000000" w:rsidR="00000000" w:rsidRPr="00000000">
        <w:rPr>
          <w:rtl w:val="0"/>
        </w:rPr>
        <w:t xml:space="preserve">    "After saying that, we realize the cart has stopped moving and the front has already reached the top, it should start going down any second now."</w:t>
      </w:r>
    </w:p>
    <w:p w:rsidR="00000000" w:rsidDel="00000000" w:rsidP="00000000" w:rsidRDefault="00000000" w:rsidRPr="00000000" w14:paraId="00002D62">
      <w:pPr>
        <w:pageBreakBefore w:val="0"/>
        <w:rPr/>
      </w:pPr>
      <w:r w:rsidDel="00000000" w:rsidR="00000000" w:rsidRPr="00000000">
        <w:rPr>
          <w:rtl w:val="0"/>
        </w:rPr>
        <w:t xml:space="preserve">    m "Let's just try to enjoy every second of it okay?"</w:t>
      </w:r>
    </w:p>
    <w:p w:rsidR="00000000" w:rsidDel="00000000" w:rsidP="00000000" w:rsidRDefault="00000000" w:rsidRPr="00000000" w14:paraId="00002D63">
      <w:pPr>
        <w:pageBreakBefore w:val="0"/>
        <w:rPr/>
      </w:pPr>
      <w:r w:rsidDel="00000000" w:rsidR="00000000" w:rsidRPr="00000000">
        <w:rPr>
          <w:rtl w:val="0"/>
        </w:rPr>
        <w:t xml:space="preserve">    mc "Yeah, I guess we shou-{nw}"</w:t>
      </w:r>
    </w:p>
    <w:p w:rsidR="00000000" w:rsidDel="00000000" w:rsidP="00000000" w:rsidRDefault="00000000" w:rsidRPr="00000000" w14:paraId="00002D64">
      <w:pPr>
        <w:pageBreakBefore w:val="0"/>
        <w:rPr/>
      </w:pPr>
      <w:r w:rsidDel="00000000" w:rsidR="00000000" w:rsidRPr="00000000">
        <w:rPr>
          <w:rtl w:val="0"/>
        </w:rPr>
        <w:t xml:space="preserve">    "{i}*click*{i/}"</w:t>
      </w:r>
    </w:p>
    <w:p w:rsidR="00000000" w:rsidDel="00000000" w:rsidP="00000000" w:rsidRDefault="00000000" w:rsidRPr="00000000" w14:paraId="00002D65">
      <w:pPr>
        <w:pageBreakBefore w:val="0"/>
        <w:rPr/>
      </w:pPr>
      <w:r w:rsidDel="00000000" w:rsidR="00000000" w:rsidRPr="00000000">
        <w:rPr>
          <w:rtl w:val="0"/>
        </w:rPr>
        <w:t xml:space="preserve">    "And suddenly, the cart quickly catches speed as the front row descends the rails."</w:t>
      </w:r>
    </w:p>
    <w:p w:rsidR="00000000" w:rsidDel="00000000" w:rsidP="00000000" w:rsidRDefault="00000000" w:rsidRPr="00000000" w14:paraId="00002D66">
      <w:pPr>
        <w:pageBreakBefore w:val="0"/>
        <w:rPr/>
      </w:pPr>
      <w:r w:rsidDel="00000000" w:rsidR="00000000" w:rsidRPr="00000000">
        <w:rPr>
          <w:rtl w:val="0"/>
        </w:rPr>
        <w:t xml:space="preserve">    m "WOOHOOOOOOOOOOOOOO!"</w:t>
      </w:r>
    </w:p>
    <w:p w:rsidR="00000000" w:rsidDel="00000000" w:rsidP="00000000" w:rsidRDefault="00000000" w:rsidRPr="00000000" w14:paraId="00002D67">
      <w:pPr>
        <w:pageBreakBefore w:val="0"/>
        <w:rPr/>
      </w:pPr>
      <w:r w:rsidDel="00000000" w:rsidR="00000000" w:rsidRPr="00000000">
        <w:rPr>
          <w:rtl w:val="0"/>
        </w:rPr>
        <w:t xml:space="preserve">    mc "YEEEEEEEEEEEEEEEEEEA!"</w:t>
      </w:r>
    </w:p>
    <w:p w:rsidR="00000000" w:rsidDel="00000000" w:rsidP="00000000" w:rsidRDefault="00000000" w:rsidRPr="00000000" w14:paraId="00002D68">
      <w:pPr>
        <w:pageBreakBefore w:val="0"/>
        <w:rPr/>
      </w:pPr>
      <w:r w:rsidDel="00000000" w:rsidR="00000000" w:rsidRPr="00000000">
        <w:rPr>
          <w:rtl w:val="0"/>
        </w:rPr>
        <w:t xml:space="preserve">    "But, for some reason, the back row seems way more bumpy and shaky than it should be."</w:t>
      </w:r>
    </w:p>
    <w:p w:rsidR="00000000" w:rsidDel="00000000" w:rsidP="00000000" w:rsidRDefault="00000000" w:rsidRPr="00000000" w14:paraId="00002D69">
      <w:pPr>
        <w:pageBreakBefore w:val="0"/>
        <w:rPr/>
      </w:pPr>
      <w:r w:rsidDel="00000000" w:rsidR="00000000" w:rsidRPr="00000000">
        <w:rPr>
          <w:rtl w:val="0"/>
        </w:rPr>
        <w:t xml:space="preserve">    "And it's not long until I start getting dizzy from all the shaking."</w:t>
      </w:r>
    </w:p>
    <w:p w:rsidR="00000000" w:rsidDel="00000000" w:rsidP="00000000" w:rsidRDefault="00000000" w:rsidRPr="00000000" w14:paraId="00002D6A">
      <w:pPr>
        <w:pageBreakBefore w:val="0"/>
        <w:rPr/>
      </w:pPr>
      <w:r w:rsidDel="00000000" w:rsidR="00000000" w:rsidRPr="00000000">
        <w:rPr>
          <w:rtl w:val="0"/>
        </w:rPr>
        <w:t xml:space="preserve">    "Monika doesn't seem to be feeling perfectly healthy too."</w:t>
      </w:r>
    </w:p>
    <w:p w:rsidR="00000000" w:rsidDel="00000000" w:rsidP="00000000" w:rsidRDefault="00000000" w:rsidRPr="00000000" w14:paraId="00002D6B">
      <w:pPr>
        <w:pageBreakBefore w:val="0"/>
        <w:rPr/>
      </w:pPr>
      <w:r w:rsidDel="00000000" w:rsidR="00000000" w:rsidRPr="00000000">
        <w:rPr>
          <w:rtl w:val="0"/>
        </w:rPr>
        <w:t xml:space="preserve">    mc "UH, MONIKA, I THINK I'M FEELING A BIT SICK RIGHT NOW!"</w:t>
      </w:r>
    </w:p>
    <w:p w:rsidR="00000000" w:rsidDel="00000000" w:rsidP="00000000" w:rsidRDefault="00000000" w:rsidRPr="00000000" w14:paraId="00002D6C">
      <w:pPr>
        <w:pageBreakBefore w:val="0"/>
        <w:rPr/>
      </w:pPr>
      <w:r w:rsidDel="00000000" w:rsidR="00000000" w:rsidRPr="00000000">
        <w:rPr>
          <w:rtl w:val="0"/>
        </w:rPr>
        <w:t xml:space="preserve">    m "I'M NOT FEELING GREAT EITHER, IT FEELS LIKE MY HEAD IS SPINNING!"</w:t>
      </w:r>
    </w:p>
    <w:p w:rsidR="00000000" w:rsidDel="00000000" w:rsidP="00000000" w:rsidRDefault="00000000" w:rsidRPr="00000000" w14:paraId="00002D6D">
      <w:pPr>
        <w:pageBreakBefore w:val="0"/>
        <w:rPr/>
      </w:pPr>
      <w:r w:rsidDel="00000000" w:rsidR="00000000" w:rsidRPr="00000000">
        <w:rPr>
          <w:rtl w:val="0"/>
        </w:rPr>
        <w:t xml:space="preserve">    "We both feel these uneasy feelings for the entirety of the ride, and when it ended I could barely stand up correctly on my own."</w:t>
      </w:r>
    </w:p>
    <w:p w:rsidR="00000000" w:rsidDel="00000000" w:rsidP="00000000" w:rsidRDefault="00000000" w:rsidRPr="00000000" w14:paraId="00002D6E">
      <w:pPr>
        <w:pageBreakBefore w:val="0"/>
        <w:rPr/>
      </w:pPr>
      <w:r w:rsidDel="00000000" w:rsidR="00000000" w:rsidRPr="00000000">
        <w:rPr>
          <w:rtl w:val="0"/>
        </w:rPr>
        <w:t xml:space="preserve">    mc "Uh, I think I'm going to puke...."</w:t>
      </w:r>
    </w:p>
    <w:p w:rsidR="00000000" w:rsidDel="00000000" w:rsidP="00000000" w:rsidRDefault="00000000" w:rsidRPr="00000000" w14:paraId="00002D6F">
      <w:pPr>
        <w:pageBreakBefore w:val="0"/>
        <w:rPr/>
      </w:pPr>
      <w:r w:rsidDel="00000000" w:rsidR="00000000" w:rsidRPr="00000000">
        <w:rPr>
          <w:rtl w:val="0"/>
        </w:rPr>
        <w:t xml:space="preserve">    show monika 1bp at t11 zorder 2</w:t>
      </w:r>
    </w:p>
    <w:p w:rsidR="00000000" w:rsidDel="00000000" w:rsidP="00000000" w:rsidRDefault="00000000" w:rsidRPr="00000000" w14:paraId="00002D70">
      <w:pPr>
        <w:pageBreakBefore w:val="0"/>
        <w:rPr/>
      </w:pPr>
      <w:r w:rsidDel="00000000" w:rsidR="00000000" w:rsidRPr="00000000">
        <w:rPr>
          <w:rtl w:val="0"/>
        </w:rPr>
        <w:t xml:space="preserve">    m "Argh! My head won't stop hurting now, I'll sit down a bit."</w:t>
      </w:r>
    </w:p>
    <w:p w:rsidR="00000000" w:rsidDel="00000000" w:rsidP="00000000" w:rsidRDefault="00000000" w:rsidRPr="00000000" w14:paraId="00002D71">
      <w:pPr>
        <w:pageBreakBefore w:val="0"/>
        <w:rPr/>
      </w:pPr>
      <w:r w:rsidDel="00000000" w:rsidR="00000000" w:rsidRPr="00000000">
        <w:rPr>
          <w:rtl w:val="0"/>
        </w:rPr>
        <w:t xml:space="preserve">    "We both sit down at a nearby bench to recollect ourselves after that nauseating experience."</w:t>
      </w:r>
    </w:p>
    <w:p w:rsidR="00000000" w:rsidDel="00000000" w:rsidP="00000000" w:rsidRDefault="00000000" w:rsidRPr="00000000" w14:paraId="00002D72">
      <w:pPr>
        <w:pageBreakBefore w:val="0"/>
        <w:rPr/>
      </w:pPr>
      <w:r w:rsidDel="00000000" w:rsidR="00000000" w:rsidRPr="00000000">
        <w:rPr>
          <w:rtl w:val="0"/>
        </w:rPr>
        <w:t xml:space="preserve">    m 3bg "See? I told you we were better off going to the front row instead!"</w:t>
      </w:r>
    </w:p>
    <w:p w:rsidR="00000000" w:rsidDel="00000000" w:rsidP="00000000" w:rsidRDefault="00000000" w:rsidRPr="00000000" w14:paraId="00002D73">
      <w:pPr>
        <w:pageBreakBefore w:val="0"/>
        <w:rPr/>
      </w:pPr>
      <w:r w:rsidDel="00000000" w:rsidR="00000000" w:rsidRPr="00000000">
        <w:rPr>
          <w:rtl w:val="0"/>
        </w:rPr>
        <w:t xml:space="preserve">    mc "Look I'm sorry okay? I didn't know the back row would be so damn bumpy."</w:t>
      </w:r>
    </w:p>
    <w:p w:rsidR="00000000" w:rsidDel="00000000" w:rsidP="00000000" w:rsidRDefault="00000000" w:rsidRPr="00000000" w14:paraId="00002D74">
      <w:pPr>
        <w:pageBreakBefore w:val="0"/>
        <w:rPr/>
      </w:pPr>
      <w:r w:rsidDel="00000000" w:rsidR="00000000" w:rsidRPr="00000000">
        <w:rPr>
          <w:rtl w:val="0"/>
        </w:rPr>
        <w:t xml:space="preserve">    "Even worse, I mostly went to the back because of my fear of the front row, but looking back now, I'm pretty sure I would rather be a little scared than almost puking my guts out."</w:t>
      </w:r>
    </w:p>
    <w:p w:rsidR="00000000" w:rsidDel="00000000" w:rsidP="00000000" w:rsidRDefault="00000000" w:rsidRPr="00000000" w14:paraId="00002D75">
      <w:pPr>
        <w:pageBreakBefore w:val="0"/>
        <w:rPr/>
      </w:pPr>
      <w:r w:rsidDel="00000000" w:rsidR="00000000" w:rsidRPr="00000000">
        <w:rPr>
          <w:rtl w:val="0"/>
        </w:rPr>
        <w:t xml:space="preserve">    "After some minutes of resting, we both get up from the bench and start walking away from the ride's lobby."</w:t>
      </w:r>
    </w:p>
    <w:p w:rsidR="00000000" w:rsidDel="00000000" w:rsidP="00000000" w:rsidRDefault="00000000" w:rsidRPr="00000000" w14:paraId="00002D76">
      <w:pPr>
        <w:pageBreakBefore w:val="0"/>
        <w:rPr/>
      </w:pPr>
      <w:r w:rsidDel="00000000" w:rsidR="00000000" w:rsidRPr="00000000">
        <w:rPr>
          <w:rtl w:val="0"/>
        </w:rPr>
        <w:t xml:space="preserve">    m 1br "{i}*sigh*{i/} Let's just leave this behind and move on alright? We still have plenty of time before we need to exit the park."</w:t>
      </w:r>
    </w:p>
    <w:p w:rsidR="00000000" w:rsidDel="00000000" w:rsidP="00000000" w:rsidRDefault="00000000" w:rsidRPr="00000000" w14:paraId="00002D77">
      <w:pPr>
        <w:pageBreakBefore w:val="0"/>
        <w:rPr/>
      </w:pPr>
      <w:r w:rsidDel="00000000" w:rsidR="00000000" w:rsidRPr="00000000">
        <w:rPr>
          <w:rtl w:val="0"/>
        </w:rPr>
        <w:t xml:space="preserve">    mc "Yeah, but what should we do next?"</w:t>
      </w:r>
    </w:p>
    <w:p w:rsidR="00000000" w:rsidDel="00000000" w:rsidP="00000000" w:rsidRDefault="00000000" w:rsidRPr="00000000" w14:paraId="00002D78">
      <w:pPr>
        <w:pageBreakBefore w:val="0"/>
        <w:rPr/>
      </w:pPr>
      <w:r w:rsidDel="00000000" w:rsidR="00000000" w:rsidRPr="00000000">
        <w:rPr>
          <w:rtl w:val="0"/>
        </w:rPr>
        <w:t xml:space="preserve">       </w:t>
      </w:r>
    </w:p>
    <w:p w:rsidR="00000000" w:rsidDel="00000000" w:rsidP="00000000" w:rsidRDefault="00000000" w:rsidRPr="00000000" w14:paraId="00002D79">
      <w:pPr>
        <w:pStyle w:val="Heading1"/>
        <w:pageBreakBefore w:val="0"/>
        <w:spacing w:after="0" w:before="0" w:lineRule="auto"/>
        <w:rPr>
          <w:b w:val="1"/>
          <w:sz w:val="36"/>
          <w:szCs w:val="36"/>
          <w:u w:val="single"/>
        </w:rPr>
      </w:pPr>
      <w:bookmarkStart w:colFirst="0" w:colLast="0" w:name="_oxgs82uxidim" w:id="18"/>
      <w:bookmarkEnd w:id="18"/>
      <w:r w:rsidDel="00000000" w:rsidR="00000000" w:rsidRPr="00000000">
        <w:rPr>
          <w:b w:val="1"/>
          <w:sz w:val="36"/>
          <w:szCs w:val="36"/>
          <w:u w:val="single"/>
          <w:rtl w:val="0"/>
        </w:rPr>
        <w:t xml:space="preserve">#Prize earning</w:t>
      </w:r>
    </w:p>
    <w:p w:rsidR="00000000" w:rsidDel="00000000" w:rsidP="00000000" w:rsidRDefault="00000000" w:rsidRPr="00000000" w14:paraId="00002D7A">
      <w:pPr>
        <w:pageBreakBefore w:val="0"/>
        <w:rPr/>
      </w:pPr>
      <w:r w:rsidDel="00000000" w:rsidR="00000000" w:rsidRPr="00000000">
        <w:rPr>
          <w:rtl w:val="0"/>
        </w:rPr>
        <w:t xml:space="preserve">mc "Hey, there's a strongman game right there, maybe we could try it out?"</w:t>
      </w:r>
    </w:p>
    <w:p w:rsidR="00000000" w:rsidDel="00000000" w:rsidP="00000000" w:rsidRDefault="00000000" w:rsidRPr="00000000" w14:paraId="00002D7B">
      <w:pPr>
        <w:pageBreakBefore w:val="0"/>
        <w:rPr/>
      </w:pPr>
      <w:r w:rsidDel="00000000" w:rsidR="00000000" w:rsidRPr="00000000">
        <w:rPr>
          <w:rtl w:val="0"/>
        </w:rPr>
        <w:t xml:space="preserve">m 5ba "What's that big boy, want to show your strength to your girlfriend hmm?{i}~giggle~{i/}"</w:t>
      </w:r>
    </w:p>
    <w:p w:rsidR="00000000" w:rsidDel="00000000" w:rsidP="00000000" w:rsidRDefault="00000000" w:rsidRPr="00000000" w14:paraId="00002D7C">
      <w:pPr>
        <w:pageBreakBefore w:val="0"/>
        <w:rPr/>
      </w:pPr>
      <w:r w:rsidDel="00000000" w:rsidR="00000000" w:rsidRPr="00000000">
        <w:rPr>
          <w:rtl w:val="0"/>
        </w:rPr>
        <w:t xml:space="preserve">mc "Hmm, you'll see what I can do."</w:t>
      </w:r>
    </w:p>
    <w:p w:rsidR="00000000" w:rsidDel="00000000" w:rsidP="00000000" w:rsidRDefault="00000000" w:rsidRPr="00000000" w14:paraId="00002D7D">
      <w:pPr>
        <w:pageBreakBefore w:val="0"/>
        <w:rPr/>
      </w:pPr>
      <w:r w:rsidDel="00000000" w:rsidR="00000000" w:rsidRPr="00000000">
        <w:rPr>
          <w:rtl w:val="0"/>
        </w:rPr>
        <w:t xml:space="preserve">"We approach the employee in charge of the game"</w:t>
      </w:r>
    </w:p>
    <w:p w:rsidR="00000000" w:rsidDel="00000000" w:rsidP="00000000" w:rsidRDefault="00000000" w:rsidRPr="00000000" w14:paraId="00002D7E">
      <w:pPr>
        <w:pageBreakBefore w:val="0"/>
        <w:rPr/>
      </w:pPr>
      <w:r w:rsidDel="00000000" w:rsidR="00000000" w:rsidRPr="00000000">
        <w:rPr>
          <w:rtl w:val="0"/>
        </w:rPr>
        <w:t xml:space="preserve">$ n_name = "Employee"</w:t>
      </w:r>
    </w:p>
    <w:p w:rsidR="00000000" w:rsidDel="00000000" w:rsidP="00000000" w:rsidRDefault="00000000" w:rsidRPr="00000000" w14:paraId="00002D7F">
      <w:pPr>
        <w:pageBreakBefore w:val="0"/>
        <w:rPr/>
      </w:pPr>
      <w:r w:rsidDel="00000000" w:rsidR="00000000" w:rsidRPr="00000000">
        <w:rPr>
          <w:rtl w:val="0"/>
        </w:rPr>
        <w:t xml:space="preserve">show monika at thide zorder 1</w:t>
      </w:r>
    </w:p>
    <w:p w:rsidR="00000000" w:rsidDel="00000000" w:rsidP="00000000" w:rsidRDefault="00000000" w:rsidRPr="00000000" w14:paraId="00002D80">
      <w:pPr>
        <w:pageBreakBefore w:val="0"/>
        <w:rPr/>
      </w:pPr>
      <w:r w:rsidDel="00000000" w:rsidR="00000000" w:rsidRPr="00000000">
        <w:rPr>
          <w:rtl w:val="0"/>
        </w:rPr>
        <w:t xml:space="preserve">hide monika</w:t>
      </w:r>
    </w:p>
    <w:p w:rsidR="00000000" w:rsidDel="00000000" w:rsidP="00000000" w:rsidRDefault="00000000" w:rsidRPr="00000000" w14:paraId="00002D81">
      <w:pPr>
        <w:pageBreakBefore w:val="0"/>
        <w:rPr/>
      </w:pPr>
      <w:r w:rsidDel="00000000" w:rsidR="00000000" w:rsidRPr="00000000">
        <w:rPr>
          <w:rtl w:val="0"/>
        </w:rPr>
        <w:t xml:space="preserve">n "Oh hello fellas, want to test your might in this? Only one chance per person though!"</w:t>
      </w:r>
    </w:p>
    <w:p w:rsidR="00000000" w:rsidDel="00000000" w:rsidP="00000000" w:rsidRDefault="00000000" w:rsidRPr="00000000" w14:paraId="00002D82">
      <w:pPr>
        <w:pageBreakBefore w:val="0"/>
        <w:rPr/>
      </w:pPr>
      <w:r w:rsidDel="00000000" w:rsidR="00000000" w:rsidRPr="00000000">
        <w:rPr>
          <w:rtl w:val="0"/>
        </w:rPr>
        <w:t xml:space="preserve">mc "Yes, I would like to, is there a prize for hitting the top?"</w:t>
      </w:r>
    </w:p>
    <w:p w:rsidR="00000000" w:rsidDel="00000000" w:rsidP="00000000" w:rsidRDefault="00000000" w:rsidRPr="00000000" w14:paraId="00002D83">
      <w:pPr>
        <w:pageBreakBefore w:val="0"/>
        <w:rPr/>
      </w:pPr>
      <w:r w:rsidDel="00000000" w:rsidR="00000000" w:rsidRPr="00000000">
        <w:rPr>
          <w:rtl w:val="0"/>
        </w:rPr>
        <w:t xml:space="preserve">n "Yes there is, see all of these goodies?"</w:t>
      </w:r>
    </w:p>
    <w:p w:rsidR="00000000" w:rsidDel="00000000" w:rsidP="00000000" w:rsidRDefault="00000000" w:rsidRPr="00000000" w14:paraId="00002D84">
      <w:pPr>
        <w:pageBreakBefore w:val="0"/>
        <w:rPr/>
      </w:pPr>
      <w:r w:rsidDel="00000000" w:rsidR="00000000" w:rsidRPr="00000000">
        <w:rPr>
          <w:rtl w:val="0"/>
        </w:rPr>
        <w:t xml:space="preserve">"The man points at a cabin full of theme park toys and trinkets."</w:t>
      </w:r>
    </w:p>
    <w:p w:rsidR="00000000" w:rsidDel="00000000" w:rsidP="00000000" w:rsidRDefault="00000000" w:rsidRPr="00000000" w14:paraId="00002D85">
      <w:pPr>
        <w:pageBreakBefore w:val="0"/>
        <w:rPr/>
      </w:pPr>
      <w:r w:rsidDel="00000000" w:rsidR="00000000" w:rsidRPr="00000000">
        <w:rPr>
          <w:rtl w:val="0"/>
        </w:rPr>
        <w:t xml:space="preserve">"Monika would love some of these things."</w:t>
      </w:r>
    </w:p>
    <w:p w:rsidR="00000000" w:rsidDel="00000000" w:rsidP="00000000" w:rsidRDefault="00000000" w:rsidRPr="00000000" w14:paraId="00002D86">
      <w:pPr>
        <w:pageBreakBefore w:val="0"/>
        <w:rPr/>
      </w:pPr>
      <w:r w:rsidDel="00000000" w:rsidR="00000000" w:rsidRPr="00000000">
        <w:rPr>
          <w:rtl w:val="0"/>
        </w:rPr>
        <w:t xml:space="preserve">n "If you hit the bell, you can choose one of any of these bad boys here."</w:t>
      </w:r>
    </w:p>
    <w:p w:rsidR="00000000" w:rsidDel="00000000" w:rsidP="00000000" w:rsidRDefault="00000000" w:rsidRPr="00000000" w14:paraId="00002D87">
      <w:pPr>
        <w:pageBreakBefore w:val="0"/>
        <w:rPr/>
      </w:pPr>
      <w:r w:rsidDel="00000000" w:rsidR="00000000" w:rsidRPr="00000000">
        <w:rPr>
          <w:rtl w:val="0"/>
        </w:rPr>
        <w:t xml:space="preserve">n "Want to try and get one?"</w:t>
      </w:r>
    </w:p>
    <w:p w:rsidR="00000000" w:rsidDel="00000000" w:rsidP="00000000" w:rsidRDefault="00000000" w:rsidRPr="00000000" w14:paraId="00002D88">
      <w:pPr>
        <w:pageBreakBefore w:val="0"/>
        <w:rPr/>
      </w:pPr>
      <w:r w:rsidDel="00000000" w:rsidR="00000000" w:rsidRPr="00000000">
        <w:rPr>
          <w:rtl w:val="0"/>
        </w:rPr>
        <w:t xml:space="preserve">mc "I absolutely will!"</w:t>
      </w:r>
    </w:p>
    <w:p w:rsidR="00000000" w:rsidDel="00000000" w:rsidP="00000000" w:rsidRDefault="00000000" w:rsidRPr="00000000" w14:paraId="00002D89">
      <w:pPr>
        <w:pageBreakBefore w:val="0"/>
        <w:rPr/>
      </w:pPr>
      <w:r w:rsidDel="00000000" w:rsidR="00000000" w:rsidRPr="00000000">
        <w:rPr>
          <w:rtl w:val="0"/>
        </w:rPr>
        <w:t xml:space="preserve">n "Right, all you need to do is grab that hammer over there and swing it at the base of the machine with all your strength, if it hits the bell you win, if it doesn't you get nothing, got it?"</w:t>
      </w:r>
    </w:p>
    <w:p w:rsidR="00000000" w:rsidDel="00000000" w:rsidP="00000000" w:rsidRDefault="00000000" w:rsidRPr="00000000" w14:paraId="00002D8A">
      <w:pPr>
        <w:pageBreakBefore w:val="0"/>
        <w:rPr/>
      </w:pPr>
      <w:r w:rsidDel="00000000" w:rsidR="00000000" w:rsidRPr="00000000">
        <w:rPr>
          <w:rtl w:val="0"/>
        </w:rPr>
        <w:t xml:space="preserve">mc "Sounds easy enough."</w:t>
      </w:r>
    </w:p>
    <w:p w:rsidR="00000000" w:rsidDel="00000000" w:rsidP="00000000" w:rsidRDefault="00000000" w:rsidRPr="00000000" w14:paraId="00002D8B">
      <w:pPr>
        <w:pageBreakBefore w:val="0"/>
        <w:rPr/>
      </w:pPr>
      <w:r w:rsidDel="00000000" w:rsidR="00000000" w:rsidRPr="00000000">
        <w:rPr>
          <w:rtl w:val="0"/>
        </w:rPr>
        <w:t xml:space="preserve">n "Hoho, how many times I heard that…"</w:t>
      </w:r>
    </w:p>
    <w:p w:rsidR="00000000" w:rsidDel="00000000" w:rsidP="00000000" w:rsidRDefault="00000000" w:rsidRPr="00000000" w14:paraId="00002D8C">
      <w:pPr>
        <w:pageBreakBefore w:val="0"/>
        <w:rPr/>
      </w:pPr>
      <w:r w:rsidDel="00000000" w:rsidR="00000000" w:rsidRPr="00000000">
        <w:rPr>
          <w:rtl w:val="0"/>
        </w:rPr>
        <w:t xml:space="preserve">n "By the way, the price for trying is 3 bucks."</w:t>
      </w:r>
    </w:p>
    <w:p w:rsidR="00000000" w:rsidDel="00000000" w:rsidP="00000000" w:rsidRDefault="00000000" w:rsidRPr="00000000" w14:paraId="00002D8D">
      <w:pPr>
        <w:pageBreakBefore w:val="0"/>
        <w:rPr/>
      </w:pPr>
      <w:r w:rsidDel="00000000" w:rsidR="00000000" w:rsidRPr="00000000">
        <w:rPr>
          <w:rtl w:val="0"/>
        </w:rPr>
        <w:t xml:space="preserve">"A little more expensive than I would like but it's not like I can't afford it."</w:t>
      </w:r>
    </w:p>
    <w:p w:rsidR="00000000" w:rsidDel="00000000" w:rsidP="00000000" w:rsidRDefault="00000000" w:rsidRPr="00000000" w14:paraId="00002D8E">
      <w:pPr>
        <w:pageBreakBefore w:val="0"/>
        <w:rPr/>
      </w:pPr>
      <w:r w:rsidDel="00000000" w:rsidR="00000000" w:rsidRPr="00000000">
        <w:rPr>
          <w:rtl w:val="0"/>
        </w:rPr>
        <w:t xml:space="preserve">mc "Sure, let me try it."</w:t>
      </w:r>
    </w:p>
    <w:p w:rsidR="00000000" w:rsidDel="00000000" w:rsidP="00000000" w:rsidRDefault="00000000" w:rsidRPr="00000000" w14:paraId="00002D8F">
      <w:pPr>
        <w:pageBreakBefore w:val="0"/>
        <w:rPr/>
      </w:pPr>
      <w:r w:rsidDel="00000000" w:rsidR="00000000" w:rsidRPr="00000000">
        <w:rPr>
          <w:rtl w:val="0"/>
        </w:rPr>
        <w:t xml:space="preserve">n "Remember, you only got one shot!"</w:t>
      </w:r>
    </w:p>
    <w:p w:rsidR="00000000" w:rsidDel="00000000" w:rsidP="00000000" w:rsidRDefault="00000000" w:rsidRPr="00000000" w14:paraId="00002D90">
      <w:pPr>
        <w:pageBreakBefore w:val="0"/>
        <w:rPr/>
      </w:pPr>
      <w:r w:rsidDel="00000000" w:rsidR="00000000" w:rsidRPr="00000000">
        <w:rPr>
          <w:rtl w:val="0"/>
        </w:rPr>
        <w:t xml:space="preserve">mc "Yeah yeah I know."</w:t>
      </w:r>
    </w:p>
    <w:p w:rsidR="00000000" w:rsidDel="00000000" w:rsidP="00000000" w:rsidRDefault="00000000" w:rsidRPr="00000000" w14:paraId="00002D91">
      <w:pPr>
        <w:pageBreakBefore w:val="0"/>
        <w:rPr/>
      </w:pPr>
      <w:r w:rsidDel="00000000" w:rsidR="00000000" w:rsidRPr="00000000">
        <w:rPr>
          <w:rtl w:val="0"/>
        </w:rPr>
        <w:t xml:space="preserve">"I glance at Monika while grabbing the hammer with some slight difficulty."</w:t>
      </w:r>
    </w:p>
    <w:p w:rsidR="00000000" w:rsidDel="00000000" w:rsidP="00000000" w:rsidRDefault="00000000" w:rsidRPr="00000000" w14:paraId="00002D92">
      <w:pPr>
        <w:pageBreakBefore w:val="0"/>
        <w:rPr/>
      </w:pPr>
      <w:r w:rsidDel="00000000" w:rsidR="00000000" w:rsidRPr="00000000">
        <w:rPr>
          <w:rtl w:val="0"/>
        </w:rPr>
        <w:t xml:space="preserve">show monika 3bb at t11 zorder 2</w:t>
      </w:r>
    </w:p>
    <w:p w:rsidR="00000000" w:rsidDel="00000000" w:rsidP="00000000" w:rsidRDefault="00000000" w:rsidRPr="00000000" w14:paraId="00002D93">
      <w:pPr>
        <w:pageBreakBefore w:val="0"/>
        <w:rPr/>
      </w:pPr>
      <w:r w:rsidDel="00000000" w:rsidR="00000000" w:rsidRPr="00000000">
        <w:rPr>
          <w:rtl w:val="0"/>
        </w:rPr>
        <w:t xml:space="preserve">m "Go there strong man, prove to me that you can defend your girlfriend with all that brawn you got."</w:t>
      </w:r>
    </w:p>
    <w:p w:rsidR="00000000" w:rsidDel="00000000" w:rsidP="00000000" w:rsidRDefault="00000000" w:rsidRPr="00000000" w14:paraId="00002D94">
      <w:pPr>
        <w:pageBreakBefore w:val="0"/>
        <w:rPr/>
      </w:pPr>
      <w:r w:rsidDel="00000000" w:rsidR="00000000" w:rsidRPr="00000000">
        <w:rPr>
          <w:rtl w:val="0"/>
        </w:rPr>
        <w:t xml:space="preserve">mc "Oh I'll show you how many muscles I have."</w:t>
      </w:r>
    </w:p>
    <w:p w:rsidR="00000000" w:rsidDel="00000000" w:rsidP="00000000" w:rsidRDefault="00000000" w:rsidRPr="00000000" w14:paraId="00002D95">
      <w:pPr>
        <w:pageBreakBefore w:val="0"/>
        <w:rPr/>
      </w:pPr>
      <w:r w:rsidDel="00000000" w:rsidR="00000000" w:rsidRPr="00000000">
        <w:rPr>
          <w:rtl w:val="0"/>
        </w:rPr>
        <w:t xml:space="preserve">show monika at thide zorder 1</w:t>
      </w:r>
    </w:p>
    <w:p w:rsidR="00000000" w:rsidDel="00000000" w:rsidP="00000000" w:rsidRDefault="00000000" w:rsidRPr="00000000" w14:paraId="00002D96">
      <w:pPr>
        <w:pageBreakBefore w:val="0"/>
        <w:rPr/>
      </w:pPr>
      <w:r w:rsidDel="00000000" w:rsidR="00000000" w:rsidRPr="00000000">
        <w:rPr>
          <w:rtl w:val="0"/>
        </w:rPr>
        <w:t xml:space="preserve">hide monika</w:t>
      </w:r>
    </w:p>
    <w:p w:rsidR="00000000" w:rsidDel="00000000" w:rsidP="00000000" w:rsidRDefault="00000000" w:rsidRPr="00000000" w14:paraId="00002D97">
      <w:pPr>
        <w:pageBreakBefore w:val="0"/>
        <w:rPr/>
      </w:pPr>
      <w:r w:rsidDel="00000000" w:rsidR="00000000" w:rsidRPr="00000000">
        <w:rPr>
          <w:rtl w:val="0"/>
        </w:rPr>
        <w:t xml:space="preserve">"I hold the hammer firmly like my life depended on it."</w:t>
      </w:r>
    </w:p>
    <w:p w:rsidR="00000000" w:rsidDel="00000000" w:rsidP="00000000" w:rsidRDefault="00000000" w:rsidRPr="00000000" w14:paraId="00002D98">
      <w:pPr>
        <w:pageBreakBefore w:val="0"/>
        <w:rPr/>
      </w:pPr>
      <w:r w:rsidDel="00000000" w:rsidR="00000000" w:rsidRPr="00000000">
        <w:rPr>
          <w:rtl w:val="0"/>
        </w:rPr>
        <w:t xml:space="preserve">mc "Okay, breathe in and breath out, you can do this."</w:t>
      </w:r>
    </w:p>
    <w:p w:rsidR="00000000" w:rsidDel="00000000" w:rsidP="00000000" w:rsidRDefault="00000000" w:rsidRPr="00000000" w14:paraId="00002D99">
      <w:pPr>
        <w:pageBreakBefore w:val="0"/>
        <w:rPr/>
      </w:pPr>
      <w:r w:rsidDel="00000000" w:rsidR="00000000" w:rsidRPr="00000000">
        <w:rPr>
          <w:rtl w:val="0"/>
        </w:rPr>
        <w:t xml:space="preserve">"I spend a couple of seconds preparing myself."</w:t>
      </w:r>
    </w:p>
    <w:p w:rsidR="00000000" w:rsidDel="00000000" w:rsidP="00000000" w:rsidRDefault="00000000" w:rsidRPr="00000000" w14:paraId="00002D9A">
      <w:pPr>
        <w:pageBreakBefore w:val="0"/>
        <w:rPr/>
      </w:pPr>
      <w:r w:rsidDel="00000000" w:rsidR="00000000" w:rsidRPr="00000000">
        <w:rPr>
          <w:rtl w:val="0"/>
        </w:rPr>
        <w:t xml:space="preserve">mc "Okay, 1…"</w:t>
      </w:r>
    </w:p>
    <w:p w:rsidR="00000000" w:rsidDel="00000000" w:rsidP="00000000" w:rsidRDefault="00000000" w:rsidRPr="00000000" w14:paraId="00002D9B">
      <w:pPr>
        <w:pageBreakBefore w:val="0"/>
        <w:rPr/>
      </w:pPr>
      <w:r w:rsidDel="00000000" w:rsidR="00000000" w:rsidRPr="00000000">
        <w:rPr>
          <w:rtl w:val="0"/>
        </w:rPr>
        <w:t xml:space="preserve">"I put the hammer in a position that would make its own weight give force when swung."</w:t>
      </w:r>
    </w:p>
    <w:p w:rsidR="00000000" w:rsidDel="00000000" w:rsidP="00000000" w:rsidRDefault="00000000" w:rsidRPr="00000000" w14:paraId="00002D9C">
      <w:pPr>
        <w:pageBreakBefore w:val="0"/>
        <w:rPr/>
      </w:pPr>
      <w:r w:rsidDel="00000000" w:rsidR="00000000" w:rsidRPr="00000000">
        <w:rPr>
          <w:rtl w:val="0"/>
        </w:rPr>
        <w:t xml:space="preserve">mc "2…"</w:t>
      </w:r>
    </w:p>
    <w:p w:rsidR="00000000" w:rsidDel="00000000" w:rsidP="00000000" w:rsidRDefault="00000000" w:rsidRPr="00000000" w14:paraId="00002D9D">
      <w:pPr>
        <w:pageBreakBefore w:val="0"/>
        <w:rPr/>
      </w:pPr>
      <w:r w:rsidDel="00000000" w:rsidR="00000000" w:rsidRPr="00000000">
        <w:rPr>
          <w:rtl w:val="0"/>
        </w:rPr>
        <w:t xml:space="preserve">"I take a deep breath and start lifting the hammer"</w:t>
      </w:r>
    </w:p>
    <w:p w:rsidR="00000000" w:rsidDel="00000000" w:rsidP="00000000" w:rsidRDefault="00000000" w:rsidRPr="00000000" w14:paraId="00002D9E">
      <w:pPr>
        <w:pageBreakBefore w:val="0"/>
        <w:rPr/>
      </w:pPr>
      <w:r w:rsidDel="00000000" w:rsidR="00000000" w:rsidRPr="00000000">
        <w:rPr>
          <w:rtl w:val="0"/>
        </w:rPr>
        <w:t xml:space="preserve">mc "3!!!"</w:t>
      </w:r>
    </w:p>
    <w:p w:rsidR="00000000" w:rsidDel="00000000" w:rsidP="00000000" w:rsidRDefault="00000000" w:rsidRPr="00000000" w14:paraId="00002D9F">
      <w:pPr>
        <w:pageBreakBefore w:val="0"/>
        <w:rPr/>
      </w:pPr>
      <w:r w:rsidDel="00000000" w:rsidR="00000000" w:rsidRPr="00000000">
        <w:rPr>
          <w:rtl w:val="0"/>
        </w:rPr>
        <w:t xml:space="preserve">"I put all of my possible strength into it"</w:t>
      </w:r>
    </w:p>
    <w:p w:rsidR="00000000" w:rsidDel="00000000" w:rsidP="00000000" w:rsidRDefault="00000000" w:rsidRPr="00000000" w14:paraId="00002DA0">
      <w:pPr>
        <w:pageBreakBefore w:val="0"/>
        <w:rPr/>
      </w:pPr>
      <w:r w:rsidDel="00000000" w:rsidR="00000000" w:rsidRPr="00000000">
        <w:rPr>
          <w:rtl w:val="0"/>
        </w:rPr>
        <w:t xml:space="preserve">mc "RAAAAAH!"</w:t>
      </w:r>
    </w:p>
    <w:p w:rsidR="00000000" w:rsidDel="00000000" w:rsidP="00000000" w:rsidRDefault="00000000" w:rsidRPr="00000000" w14:paraId="00002DA1">
      <w:pPr>
        <w:pageBreakBefore w:val="0"/>
        <w:rPr/>
      </w:pPr>
      <w:r w:rsidDel="00000000" w:rsidR="00000000" w:rsidRPr="00000000">
        <w:rPr>
          <w:rtl w:val="0"/>
        </w:rPr>
        <w:t xml:space="preserve">"Aaaaaaaaaand…"</w:t>
      </w:r>
    </w:p>
    <w:p w:rsidR="00000000" w:rsidDel="00000000" w:rsidP="00000000" w:rsidRDefault="00000000" w:rsidRPr="00000000" w14:paraId="00002DA2">
      <w:pPr>
        <w:pageBreakBefore w:val="0"/>
        <w:rPr/>
      </w:pPr>
      <w:r w:rsidDel="00000000" w:rsidR="00000000" w:rsidRPr="00000000">
        <w:rPr>
          <w:rtl w:val="0"/>
        </w:rPr>
        <w:t xml:space="preserve">"..."</w:t>
      </w:r>
    </w:p>
    <w:p w:rsidR="00000000" w:rsidDel="00000000" w:rsidP="00000000" w:rsidRDefault="00000000" w:rsidRPr="00000000" w14:paraId="00002DA3">
      <w:pPr>
        <w:pageBreakBefore w:val="0"/>
        <w:rPr/>
      </w:pPr>
      <w:r w:rsidDel="00000000" w:rsidR="00000000" w:rsidRPr="00000000">
        <w:rPr>
          <w:rtl w:val="0"/>
        </w:rPr>
        <w:t xml:space="preserve">"Nothing…"</w:t>
      </w:r>
    </w:p>
    <w:p w:rsidR="00000000" w:rsidDel="00000000" w:rsidP="00000000" w:rsidRDefault="00000000" w:rsidRPr="00000000" w14:paraId="00002DA4">
      <w:pPr>
        <w:pageBreakBefore w:val="0"/>
        <w:rPr/>
      </w:pPr>
      <w:r w:rsidDel="00000000" w:rsidR="00000000" w:rsidRPr="00000000">
        <w:rPr>
          <w:rtl w:val="0"/>
        </w:rPr>
        <w:t xml:space="preserve">"It didn't hit the bell."</w:t>
      </w:r>
    </w:p>
    <w:p w:rsidR="00000000" w:rsidDel="00000000" w:rsidP="00000000" w:rsidRDefault="00000000" w:rsidRPr="00000000" w14:paraId="00002DA5">
      <w:pPr>
        <w:pageBreakBefore w:val="0"/>
        <w:rPr/>
      </w:pPr>
      <w:r w:rsidDel="00000000" w:rsidR="00000000" w:rsidRPr="00000000">
        <w:rPr>
          <w:rtl w:val="0"/>
        </w:rPr>
        <w:t xml:space="preserve">"It didn't even get close either."</w:t>
      </w:r>
    </w:p>
    <w:p w:rsidR="00000000" w:rsidDel="00000000" w:rsidP="00000000" w:rsidRDefault="00000000" w:rsidRPr="00000000" w14:paraId="00002DA6">
      <w:pPr>
        <w:pageBreakBefore w:val="0"/>
        <w:rPr/>
      </w:pPr>
      <w:r w:rsidDel="00000000" w:rsidR="00000000" w:rsidRPr="00000000">
        <w:rPr>
          <w:rtl w:val="0"/>
        </w:rPr>
        <w:t xml:space="preserve">n "Hahaha! Better luck next time, young fellow."</w:t>
      </w:r>
    </w:p>
    <w:p w:rsidR="00000000" w:rsidDel="00000000" w:rsidP="00000000" w:rsidRDefault="00000000" w:rsidRPr="00000000" w14:paraId="00002DA7">
      <w:pPr>
        <w:pageBreakBefore w:val="0"/>
        <w:rPr/>
      </w:pPr>
      <w:r w:rsidDel="00000000" w:rsidR="00000000" w:rsidRPr="00000000">
        <w:rPr>
          <w:rtl w:val="0"/>
        </w:rPr>
        <w:t xml:space="preserve">"Right before I got anything to respond, I hear laughing from my behind."</w:t>
      </w:r>
    </w:p>
    <w:p w:rsidR="00000000" w:rsidDel="00000000" w:rsidP="00000000" w:rsidRDefault="00000000" w:rsidRPr="00000000" w14:paraId="00002DA8">
      <w:pPr>
        <w:pageBreakBefore w:val="0"/>
        <w:rPr/>
      </w:pPr>
      <w:r w:rsidDel="00000000" w:rsidR="00000000" w:rsidRPr="00000000">
        <w:rPr>
          <w:rtl w:val="0"/>
        </w:rPr>
        <w:t xml:space="preserve">show monika 2bk at t11 zorder 2</w:t>
      </w:r>
    </w:p>
    <w:p w:rsidR="00000000" w:rsidDel="00000000" w:rsidP="00000000" w:rsidRDefault="00000000" w:rsidRPr="00000000" w14:paraId="00002DA9">
      <w:pPr>
        <w:pageBreakBefore w:val="0"/>
        <w:rPr/>
      </w:pPr>
      <w:r w:rsidDel="00000000" w:rsidR="00000000" w:rsidRPr="00000000">
        <w:rPr>
          <w:rtl w:val="0"/>
        </w:rPr>
        <w:t xml:space="preserve">m "BWAHAHAHAHAHA!"</w:t>
      </w:r>
    </w:p>
    <w:p w:rsidR="00000000" w:rsidDel="00000000" w:rsidP="00000000" w:rsidRDefault="00000000" w:rsidRPr="00000000" w14:paraId="00002DAA">
      <w:pPr>
        <w:pageBreakBefore w:val="0"/>
        <w:rPr/>
      </w:pPr>
      <w:r w:rsidDel="00000000" w:rsidR="00000000" w:rsidRPr="00000000">
        <w:rPr>
          <w:rtl w:val="0"/>
        </w:rPr>
        <w:t xml:space="preserve">m "Well done strong boy! What would I be without all of that might protecting me from evil!"</w:t>
      </w:r>
    </w:p>
    <w:p w:rsidR="00000000" w:rsidDel="00000000" w:rsidP="00000000" w:rsidRDefault="00000000" w:rsidRPr="00000000" w14:paraId="00002DAB">
      <w:pPr>
        <w:pageBreakBefore w:val="0"/>
        <w:rPr/>
      </w:pPr>
      <w:r w:rsidDel="00000000" w:rsidR="00000000" w:rsidRPr="00000000">
        <w:rPr>
          <w:rtl w:val="0"/>
        </w:rPr>
        <w:t xml:space="preserve">mc "Shut up."</w:t>
      </w:r>
    </w:p>
    <w:p w:rsidR="00000000" w:rsidDel="00000000" w:rsidP="00000000" w:rsidRDefault="00000000" w:rsidRPr="00000000" w14:paraId="00002DAC">
      <w:pPr>
        <w:pageBreakBefore w:val="0"/>
        <w:rPr/>
      </w:pPr>
      <w:r w:rsidDel="00000000" w:rsidR="00000000" w:rsidRPr="00000000">
        <w:rPr>
          <w:rtl w:val="0"/>
        </w:rPr>
        <w:t xml:space="preserve">m 2bl "No… but seriously, I genuinely thought you would be a little bit better at this."</w:t>
      </w:r>
    </w:p>
    <w:p w:rsidR="00000000" w:rsidDel="00000000" w:rsidP="00000000" w:rsidRDefault="00000000" w:rsidRPr="00000000" w14:paraId="00002DAD">
      <w:pPr>
        <w:pageBreakBefore w:val="0"/>
        <w:rPr/>
      </w:pPr>
      <w:r w:rsidDel="00000000" w:rsidR="00000000" w:rsidRPr="00000000">
        <w:rPr>
          <w:rtl w:val="0"/>
        </w:rPr>
        <w:t xml:space="preserve">mc "Well misses critic, why don't you try it yourself for that matter? I'm sure you got {i} so much muscles{i/} to backup that mockery you did of me!"</w:t>
      </w:r>
    </w:p>
    <w:p w:rsidR="00000000" w:rsidDel="00000000" w:rsidP="00000000" w:rsidRDefault="00000000" w:rsidRPr="00000000" w14:paraId="00002DAE">
      <w:pPr>
        <w:pageBreakBefore w:val="0"/>
        <w:rPr/>
      </w:pPr>
      <w:r w:rsidDel="00000000" w:rsidR="00000000" w:rsidRPr="00000000">
        <w:rPr>
          <w:rtl w:val="0"/>
        </w:rPr>
        <w:t xml:space="preserve">m 5ba "Fine, but you'll pay for it alright?"</w:t>
      </w:r>
    </w:p>
    <w:p w:rsidR="00000000" w:rsidDel="00000000" w:rsidP="00000000" w:rsidRDefault="00000000" w:rsidRPr="00000000" w14:paraId="00002DAF">
      <w:pPr>
        <w:pageBreakBefore w:val="0"/>
        <w:rPr/>
      </w:pPr>
      <w:r w:rsidDel="00000000" w:rsidR="00000000" w:rsidRPr="00000000">
        <w:rPr>
          <w:rtl w:val="0"/>
        </w:rPr>
        <w:t xml:space="preserve">mc "Yeah sure, I'm ready to waste any money for my beloved and beautiful girlfriend."</w:t>
      </w:r>
    </w:p>
    <w:p w:rsidR="00000000" w:rsidDel="00000000" w:rsidP="00000000" w:rsidRDefault="00000000" w:rsidRPr="00000000" w14:paraId="00002DB0">
      <w:pPr>
        <w:pageBreakBefore w:val="0"/>
        <w:rPr/>
      </w:pPr>
      <w:r w:rsidDel="00000000" w:rsidR="00000000" w:rsidRPr="00000000">
        <w:rPr>
          <w:rtl w:val="0"/>
        </w:rPr>
        <w:t xml:space="preserve">n "Well, you can try it if you want, I'm not gonna stop you."</w:t>
      </w:r>
    </w:p>
    <w:p w:rsidR="00000000" w:rsidDel="00000000" w:rsidP="00000000" w:rsidRDefault="00000000" w:rsidRPr="00000000" w14:paraId="00002DB1">
      <w:pPr>
        <w:pageBreakBefore w:val="0"/>
        <w:rPr/>
      </w:pPr>
      <w:r w:rsidDel="00000000" w:rsidR="00000000" w:rsidRPr="00000000">
        <w:rPr>
          <w:rtl w:val="0"/>
        </w:rPr>
        <w:t xml:space="preserve">m "Let's see what I'm really capable of eh [player]?"</w:t>
      </w:r>
    </w:p>
    <w:p w:rsidR="00000000" w:rsidDel="00000000" w:rsidP="00000000" w:rsidRDefault="00000000" w:rsidRPr="00000000" w14:paraId="00002DB2">
      <w:pPr>
        <w:pageBreakBefore w:val="0"/>
        <w:rPr/>
      </w:pPr>
      <w:r w:rsidDel="00000000" w:rsidR="00000000" w:rsidRPr="00000000">
        <w:rPr>
          <w:rtl w:val="0"/>
        </w:rPr>
        <w:t xml:space="preserve">show monika at thide zorder 1</w:t>
      </w:r>
    </w:p>
    <w:p w:rsidR="00000000" w:rsidDel="00000000" w:rsidP="00000000" w:rsidRDefault="00000000" w:rsidRPr="00000000" w14:paraId="00002DB3">
      <w:pPr>
        <w:pageBreakBefore w:val="0"/>
        <w:rPr/>
      </w:pPr>
      <w:r w:rsidDel="00000000" w:rsidR="00000000" w:rsidRPr="00000000">
        <w:rPr>
          <w:rtl w:val="0"/>
        </w:rPr>
        <w:t xml:space="preserve">hide monika</w:t>
      </w:r>
    </w:p>
    <w:p w:rsidR="00000000" w:rsidDel="00000000" w:rsidP="00000000" w:rsidRDefault="00000000" w:rsidRPr="00000000" w14:paraId="00002DB4">
      <w:pPr>
        <w:pageBreakBefore w:val="0"/>
        <w:rPr/>
      </w:pPr>
      <w:r w:rsidDel="00000000" w:rsidR="00000000" w:rsidRPr="00000000">
        <w:rPr>
          <w:rtl w:val="0"/>
        </w:rPr>
        <w:t xml:space="preserve">"She grabs the hammer with surprising ease."</w:t>
      </w:r>
    </w:p>
    <w:p w:rsidR="00000000" w:rsidDel="00000000" w:rsidP="00000000" w:rsidRDefault="00000000" w:rsidRPr="00000000" w14:paraId="00002DB5">
      <w:pPr>
        <w:pageBreakBefore w:val="0"/>
        <w:rPr/>
      </w:pPr>
      <w:r w:rsidDel="00000000" w:rsidR="00000000" w:rsidRPr="00000000">
        <w:rPr>
          <w:rtl w:val="0"/>
        </w:rPr>
        <w:t xml:space="preserve">"And starts preparing herself to hit it."</w:t>
      </w:r>
    </w:p>
    <w:p w:rsidR="00000000" w:rsidDel="00000000" w:rsidP="00000000" w:rsidRDefault="00000000" w:rsidRPr="00000000" w14:paraId="00002DB6">
      <w:pPr>
        <w:pageBreakBefore w:val="0"/>
        <w:rPr/>
      </w:pPr>
      <w:r w:rsidDel="00000000" w:rsidR="00000000" w:rsidRPr="00000000">
        <w:rPr>
          <w:rtl w:val="0"/>
        </w:rPr>
        <w:t xml:space="preserve">mc "Heh, I doubt she will do it better tha-{nw}"</w:t>
      </w:r>
    </w:p>
    <w:p w:rsidR="00000000" w:rsidDel="00000000" w:rsidP="00000000" w:rsidRDefault="00000000" w:rsidRPr="00000000" w14:paraId="00002DB7">
      <w:pPr>
        <w:pageBreakBefore w:val="0"/>
        <w:rPr/>
      </w:pPr>
      <w:r w:rsidDel="00000000" w:rsidR="00000000" w:rsidRPr="00000000">
        <w:rPr>
          <w:rtl w:val="0"/>
        </w:rPr>
        <w:t xml:space="preserve">m "RIAAAAA!"</w:t>
      </w:r>
    </w:p>
    <w:p w:rsidR="00000000" w:rsidDel="00000000" w:rsidP="00000000" w:rsidRDefault="00000000" w:rsidRPr="00000000" w14:paraId="00002DB8">
      <w:pPr>
        <w:pageBreakBefore w:val="0"/>
        <w:rPr/>
      </w:pPr>
      <w:r w:rsidDel="00000000" w:rsidR="00000000" w:rsidRPr="00000000">
        <w:rPr>
          <w:rtl w:val="0"/>
        </w:rPr>
        <w:t xml:space="preserve">"{i}*DING!*{i/}"</w:t>
      </w:r>
    </w:p>
    <w:p w:rsidR="00000000" w:rsidDel="00000000" w:rsidP="00000000" w:rsidRDefault="00000000" w:rsidRPr="00000000" w14:paraId="00002DB9">
      <w:pPr>
        <w:pageBreakBefore w:val="0"/>
        <w:rPr/>
      </w:pPr>
      <w:r w:rsidDel="00000000" w:rsidR="00000000" w:rsidRPr="00000000">
        <w:rPr>
          <w:rtl w:val="0"/>
        </w:rPr>
        <w:t xml:space="preserve">"..."</w:t>
      </w:r>
    </w:p>
    <w:p w:rsidR="00000000" w:rsidDel="00000000" w:rsidP="00000000" w:rsidRDefault="00000000" w:rsidRPr="00000000" w14:paraId="00002DBA">
      <w:pPr>
        <w:pageBreakBefore w:val="0"/>
        <w:rPr/>
      </w:pPr>
      <w:r w:rsidDel="00000000" w:rsidR="00000000" w:rsidRPr="00000000">
        <w:rPr>
          <w:rtl w:val="0"/>
        </w:rPr>
        <w:t xml:space="preserve">"ARE YOU FREAKING KIDDING ME?!"</w:t>
      </w:r>
    </w:p>
    <w:p w:rsidR="00000000" w:rsidDel="00000000" w:rsidP="00000000" w:rsidRDefault="00000000" w:rsidRPr="00000000" w14:paraId="00002DBB">
      <w:pPr>
        <w:pageBreakBefore w:val="0"/>
        <w:rPr/>
      </w:pPr>
      <w:r w:rsidDel="00000000" w:rsidR="00000000" w:rsidRPr="00000000">
        <w:rPr>
          <w:rtl w:val="0"/>
        </w:rPr>
        <w:t xml:space="preserve">show monika 3bn at t11 zorder 2</w:t>
      </w:r>
    </w:p>
    <w:p w:rsidR="00000000" w:rsidDel="00000000" w:rsidP="00000000" w:rsidRDefault="00000000" w:rsidRPr="00000000" w14:paraId="00002DBC">
      <w:pPr>
        <w:pageBreakBefore w:val="0"/>
        <w:rPr/>
      </w:pPr>
      <w:r w:rsidDel="00000000" w:rsidR="00000000" w:rsidRPr="00000000">
        <w:rPr>
          <w:rtl w:val="0"/>
        </w:rPr>
        <w:t xml:space="preserve">m "{i}huff{i/} Well [player]? What do you {i}puff{i/} think of me now?" </w:t>
      </w:r>
    </w:p>
    <w:p w:rsidR="00000000" w:rsidDel="00000000" w:rsidP="00000000" w:rsidRDefault="00000000" w:rsidRPr="00000000" w14:paraId="00002DBD">
      <w:pPr>
        <w:pageBreakBefore w:val="0"/>
        <w:rPr/>
      </w:pPr>
      <w:r w:rsidDel="00000000" w:rsidR="00000000" w:rsidRPr="00000000">
        <w:rPr>
          <w:rtl w:val="0"/>
        </w:rPr>
        <w:t xml:space="preserve">m 3bl "You think I have the strength to defend my fragile boyfriend {i}~giggle~{i/}? "</w:t>
      </w:r>
    </w:p>
    <w:p w:rsidR="00000000" w:rsidDel="00000000" w:rsidP="00000000" w:rsidRDefault="00000000" w:rsidRPr="00000000" w14:paraId="00002DBE">
      <w:pPr>
        <w:pageBreakBefore w:val="0"/>
        <w:rPr/>
      </w:pPr>
      <w:r w:rsidDel="00000000" w:rsidR="00000000" w:rsidRPr="00000000">
        <w:rPr>
          <w:rtl w:val="0"/>
        </w:rPr>
        <w:t xml:space="preserve">mc "THAT IS NOT FAIR, THAT MACHINE MUST BE RIGGED!"</w:t>
      </w:r>
    </w:p>
    <w:p w:rsidR="00000000" w:rsidDel="00000000" w:rsidP="00000000" w:rsidRDefault="00000000" w:rsidRPr="00000000" w14:paraId="00002DBF">
      <w:pPr>
        <w:pageBreakBefore w:val="0"/>
        <w:rPr/>
      </w:pPr>
      <w:r w:rsidDel="00000000" w:rsidR="00000000" w:rsidRPr="00000000">
        <w:rPr>
          <w:rtl w:val="0"/>
        </w:rPr>
        <w:t xml:space="preserve">n "Nope, sorry boy, that is the cold truth, your girlfriend just beat you at a strength based game."</w:t>
      </w:r>
    </w:p>
    <w:p w:rsidR="00000000" w:rsidDel="00000000" w:rsidP="00000000" w:rsidRDefault="00000000" w:rsidRPr="00000000" w14:paraId="00002DC0">
      <w:pPr>
        <w:pageBreakBefore w:val="0"/>
        <w:rPr/>
      </w:pPr>
      <w:r w:rsidDel="00000000" w:rsidR="00000000" w:rsidRPr="00000000">
        <w:rPr>
          <w:rtl w:val="0"/>
        </w:rPr>
        <w:t xml:space="preserve">show monika 1bd at t11 zorder 2</w:t>
      </w:r>
    </w:p>
    <w:p w:rsidR="00000000" w:rsidDel="00000000" w:rsidP="00000000" w:rsidRDefault="00000000" w:rsidRPr="00000000" w14:paraId="00002DC1">
      <w:pPr>
        <w:pageBreakBefore w:val="0"/>
        <w:rPr/>
      </w:pPr>
      <w:r w:rsidDel="00000000" w:rsidR="00000000" w:rsidRPr="00000000">
        <w:rPr>
          <w:rtl w:val="0"/>
        </w:rPr>
        <w:t xml:space="preserve">n "And as such, she deserves the prize, you can choose any of these young lady."</w:t>
      </w:r>
    </w:p>
    <w:p w:rsidR="00000000" w:rsidDel="00000000" w:rsidP="00000000" w:rsidRDefault="00000000" w:rsidRPr="00000000" w14:paraId="00002DC2">
      <w:pPr>
        <w:pageBreakBefore w:val="0"/>
        <w:rPr/>
      </w:pPr>
      <w:r w:rsidDel="00000000" w:rsidR="00000000" w:rsidRPr="00000000">
        <w:rPr>
          <w:rtl w:val="0"/>
        </w:rPr>
        <w:t xml:space="preserve">m 1bb "Oh boy! Some many to choose from!" </w:t>
      </w:r>
    </w:p>
    <w:p w:rsidR="00000000" w:rsidDel="00000000" w:rsidP="00000000" w:rsidRDefault="00000000" w:rsidRPr="00000000" w14:paraId="00002DC3">
      <w:pPr>
        <w:pageBreakBefore w:val="0"/>
        <w:rPr/>
      </w:pPr>
      <w:r w:rsidDel="00000000" w:rsidR="00000000" w:rsidRPr="00000000">
        <w:rPr>
          <w:rtl w:val="0"/>
        </w:rPr>
        <w:t xml:space="preserve">m 1bn "But I only get to keep one…"</w:t>
      </w:r>
    </w:p>
    <w:p w:rsidR="00000000" w:rsidDel="00000000" w:rsidP="00000000" w:rsidRDefault="00000000" w:rsidRPr="00000000" w14:paraId="00002DC4">
      <w:pPr>
        <w:pageBreakBefore w:val="0"/>
        <w:rPr/>
      </w:pPr>
      <w:r w:rsidDel="00000000" w:rsidR="00000000" w:rsidRPr="00000000">
        <w:rPr>
          <w:rtl w:val="0"/>
        </w:rPr>
        <w:t xml:space="preserve">show monika 1bm at t11 zorder 2</w:t>
      </w:r>
    </w:p>
    <w:p w:rsidR="00000000" w:rsidDel="00000000" w:rsidP="00000000" w:rsidRDefault="00000000" w:rsidRPr="00000000" w14:paraId="00002DC5">
      <w:pPr>
        <w:pageBreakBefore w:val="0"/>
        <w:rPr/>
      </w:pPr>
      <w:r w:rsidDel="00000000" w:rsidR="00000000" w:rsidRPr="00000000">
        <w:rPr>
          <w:rtl w:val="0"/>
        </w:rPr>
        <w:t xml:space="preserve">"She spends some good 2 minutes before finally deciding."</w:t>
      </w:r>
    </w:p>
    <w:p w:rsidR="00000000" w:rsidDel="00000000" w:rsidP="00000000" w:rsidRDefault="00000000" w:rsidRPr="00000000" w14:paraId="00002DC6">
      <w:pPr>
        <w:pageBreakBefore w:val="0"/>
        <w:rPr/>
      </w:pPr>
      <w:r w:rsidDel="00000000" w:rsidR="00000000" w:rsidRPr="00000000">
        <w:rPr>
          <w:rtl w:val="0"/>
        </w:rPr>
        <w:t xml:space="preserve">m 3bb "I'll have this one please!"</w:t>
      </w:r>
    </w:p>
    <w:p w:rsidR="00000000" w:rsidDel="00000000" w:rsidP="00000000" w:rsidRDefault="00000000" w:rsidRPr="00000000" w14:paraId="00002DC7">
      <w:pPr>
        <w:pageBreakBefore w:val="0"/>
        <w:rPr/>
      </w:pPr>
      <w:r w:rsidDel="00000000" w:rsidR="00000000" w:rsidRPr="00000000">
        <w:rPr>
          <w:rtl w:val="0"/>
        </w:rPr>
        <w:t xml:space="preserve">n "Here you go, enjoy it all you want! And also…"</w:t>
      </w:r>
    </w:p>
    <w:p w:rsidR="00000000" w:rsidDel="00000000" w:rsidP="00000000" w:rsidRDefault="00000000" w:rsidRPr="00000000" w14:paraId="00002DC8">
      <w:pPr>
        <w:pageBreakBefore w:val="0"/>
        <w:rPr/>
      </w:pPr>
      <w:r w:rsidDel="00000000" w:rsidR="00000000" w:rsidRPr="00000000">
        <w:rPr>
          <w:rtl w:val="0"/>
        </w:rPr>
        <w:t xml:space="preserve">show monika 1bd at t11 zorder 2</w:t>
      </w:r>
    </w:p>
    <w:p w:rsidR="00000000" w:rsidDel="00000000" w:rsidP="00000000" w:rsidRDefault="00000000" w:rsidRPr="00000000" w14:paraId="00002DC9">
      <w:pPr>
        <w:pageBreakBefore w:val="0"/>
        <w:rPr/>
      </w:pPr>
      <w:r w:rsidDel="00000000" w:rsidR="00000000" w:rsidRPr="00000000">
        <w:rPr>
          <w:rtl w:val="0"/>
        </w:rPr>
        <w:t xml:space="preserve">"He starts to whisper in her ear, and it's probably about me."</w:t>
      </w:r>
    </w:p>
    <w:p w:rsidR="00000000" w:rsidDel="00000000" w:rsidP="00000000" w:rsidRDefault="00000000" w:rsidRPr="00000000" w14:paraId="00002DCA">
      <w:pPr>
        <w:pageBreakBefore w:val="0"/>
        <w:rPr/>
      </w:pPr>
      <w:r w:rsidDel="00000000" w:rsidR="00000000" w:rsidRPr="00000000">
        <w:rPr>
          <w:rtl w:val="0"/>
        </w:rPr>
        <w:t xml:space="preserve">mc "HEY! I can hear that!"</w:t>
      </w:r>
    </w:p>
    <w:p w:rsidR="00000000" w:rsidDel="00000000" w:rsidP="00000000" w:rsidRDefault="00000000" w:rsidRPr="00000000" w14:paraId="00002DCB">
      <w:pPr>
        <w:pageBreakBefore w:val="0"/>
        <w:rPr/>
      </w:pPr>
      <w:r w:rsidDel="00000000" w:rsidR="00000000" w:rsidRPr="00000000">
        <w:rPr>
          <w:rtl w:val="0"/>
        </w:rPr>
        <w:t xml:space="preserve">"Even though I really can't."</w:t>
        <w:br w:type="textWrapping"/>
        <w:t xml:space="preserve">m 3bk "Hehehe, I'll be sure to keep an eye on him."</w:t>
      </w:r>
    </w:p>
    <w:p w:rsidR="00000000" w:rsidDel="00000000" w:rsidP="00000000" w:rsidRDefault="00000000" w:rsidRPr="00000000" w14:paraId="00002DCC">
      <w:pPr>
        <w:pageBreakBefore w:val="0"/>
        <w:rPr/>
      </w:pPr>
      <w:r w:rsidDel="00000000" w:rsidR="00000000" w:rsidRPr="00000000">
        <w:rPr>
          <w:rtl w:val="0"/>
        </w:rPr>
        <w:t xml:space="preserve">n "Well, hope you two have fun at the park, come back any time!"</w:t>
      </w:r>
    </w:p>
    <w:p w:rsidR="00000000" w:rsidDel="00000000" w:rsidP="00000000" w:rsidRDefault="00000000" w:rsidRPr="00000000" w14:paraId="00002DCD">
      <w:pPr>
        <w:pageBreakBefore w:val="0"/>
        <w:rPr/>
      </w:pPr>
      <w:r w:rsidDel="00000000" w:rsidR="00000000" w:rsidRPr="00000000">
        <w:rPr>
          <w:rtl w:val="0"/>
        </w:rPr>
        <w:t xml:space="preserve">$ n_name = "Natsuki"</w:t>
      </w:r>
    </w:p>
    <w:p w:rsidR="00000000" w:rsidDel="00000000" w:rsidP="00000000" w:rsidRDefault="00000000" w:rsidRPr="00000000" w14:paraId="00002DCE">
      <w:pPr>
        <w:pageBreakBefore w:val="0"/>
        <w:rPr/>
      </w:pPr>
      <w:r w:rsidDel="00000000" w:rsidR="00000000" w:rsidRPr="00000000">
        <w:rPr>
          <w:rtl w:val="0"/>
        </w:rPr>
        <w:t xml:space="preserve">show monika 1ba at t11 zorder 2</w:t>
      </w:r>
    </w:p>
    <w:p w:rsidR="00000000" w:rsidDel="00000000" w:rsidP="00000000" w:rsidRDefault="00000000" w:rsidRPr="00000000" w14:paraId="00002DCF">
      <w:pPr>
        <w:pageBreakBefore w:val="0"/>
        <w:rPr/>
      </w:pPr>
      <w:r w:rsidDel="00000000" w:rsidR="00000000" w:rsidRPr="00000000">
        <w:rPr>
          <w:rtl w:val="0"/>
        </w:rPr>
        <w:t xml:space="preserve">"Monika then starts to catch up to me"</w:t>
      </w:r>
    </w:p>
    <w:p w:rsidR="00000000" w:rsidDel="00000000" w:rsidP="00000000" w:rsidRDefault="00000000" w:rsidRPr="00000000" w14:paraId="00002DD0">
      <w:pPr>
        <w:pageBreakBefore w:val="0"/>
        <w:rPr/>
      </w:pPr>
      <w:r w:rsidDel="00000000" w:rsidR="00000000" w:rsidRPr="00000000">
        <w:rPr>
          <w:rtl w:val="0"/>
        </w:rPr>
        <w:t xml:space="preserve">mc "I still can't believe you won at that game, this isn't how it's supposed to happen, normally the boyfriend is always stronger than his girlfriend."</w:t>
      </w:r>
    </w:p>
    <w:p w:rsidR="00000000" w:rsidDel="00000000" w:rsidP="00000000" w:rsidRDefault="00000000" w:rsidRPr="00000000" w14:paraId="00002DD1">
      <w:pPr>
        <w:pageBreakBefore w:val="0"/>
        <w:rPr/>
      </w:pPr>
      <w:r w:rsidDel="00000000" w:rsidR="00000000" w:rsidRPr="00000000">
        <w:rPr>
          <w:rtl w:val="0"/>
        </w:rPr>
        <w:t xml:space="preserve">m 1bb "Well, I guess this is just one of the exceptions."</w:t>
      </w:r>
    </w:p>
    <w:p w:rsidR="00000000" w:rsidDel="00000000" w:rsidP="00000000" w:rsidRDefault="00000000" w:rsidRPr="00000000" w14:paraId="00002DD2">
      <w:pPr>
        <w:pageBreakBefore w:val="0"/>
        <w:rPr/>
      </w:pPr>
      <w:r w:rsidDel="00000000" w:rsidR="00000000" w:rsidRPr="00000000">
        <w:rPr>
          <w:rtl w:val="0"/>
        </w:rPr>
        <w:t xml:space="preserve">show monika 1ba at t11 zorder 2</w:t>
      </w:r>
    </w:p>
    <w:p w:rsidR="00000000" w:rsidDel="00000000" w:rsidP="00000000" w:rsidRDefault="00000000" w:rsidRPr="00000000" w14:paraId="00002DD3">
      <w:pPr>
        <w:pageBreakBefore w:val="0"/>
        <w:rPr/>
      </w:pPr>
      <w:r w:rsidDel="00000000" w:rsidR="00000000" w:rsidRPr="00000000">
        <w:rPr>
          <w:rtl w:val="0"/>
        </w:rPr>
        <w:t xml:space="preserve">mc "What did you even get as a prize anyway?"</w:t>
      </w:r>
    </w:p>
    <w:p w:rsidR="00000000" w:rsidDel="00000000" w:rsidP="00000000" w:rsidRDefault="00000000" w:rsidRPr="00000000" w14:paraId="00002DD4">
      <w:pPr>
        <w:pageBreakBefore w:val="0"/>
        <w:rPr/>
      </w:pPr>
      <w:r w:rsidDel="00000000" w:rsidR="00000000" w:rsidRPr="00000000">
        <w:rPr>
          <w:rtl w:val="0"/>
        </w:rPr>
        <w:t xml:space="preserve">m 3bb "Oh, I got this cute green duck plushie! It's so fluffy and adorable."</w:t>
      </w:r>
    </w:p>
    <w:p w:rsidR="00000000" w:rsidDel="00000000" w:rsidP="00000000" w:rsidRDefault="00000000" w:rsidRPr="00000000" w14:paraId="00002DD5">
      <w:pPr>
        <w:pageBreakBefore w:val="0"/>
        <w:rPr/>
      </w:pPr>
      <w:r w:rsidDel="00000000" w:rsidR="00000000" w:rsidRPr="00000000">
        <w:rPr>
          <w:rtl w:val="0"/>
        </w:rPr>
        <w:t xml:space="preserve">"That shade of green, I've seen it before all the time."</w:t>
      </w:r>
    </w:p>
    <w:p w:rsidR="00000000" w:rsidDel="00000000" w:rsidP="00000000" w:rsidRDefault="00000000" w:rsidRPr="00000000" w14:paraId="00002DD6">
      <w:pPr>
        <w:pageBreakBefore w:val="0"/>
        <w:rPr/>
      </w:pPr>
      <w:r w:rsidDel="00000000" w:rsidR="00000000" w:rsidRPr="00000000">
        <w:rPr>
          <w:rtl w:val="0"/>
        </w:rPr>
        <w:t xml:space="preserve">show monika 3ba at t11 zorder 2</w:t>
      </w:r>
    </w:p>
    <w:p w:rsidR="00000000" w:rsidDel="00000000" w:rsidP="00000000" w:rsidRDefault="00000000" w:rsidRPr="00000000" w14:paraId="00002DD7">
      <w:pPr>
        <w:pageBreakBefore w:val="0"/>
        <w:rPr/>
      </w:pPr>
      <w:r w:rsidDel="00000000" w:rsidR="00000000" w:rsidRPr="00000000">
        <w:rPr>
          <w:rtl w:val="0"/>
        </w:rPr>
        <w:t xml:space="preserve">mc "You know, his green color looks very much like the color of your eyes."</w:t>
      </w:r>
    </w:p>
    <w:p w:rsidR="00000000" w:rsidDel="00000000" w:rsidP="00000000" w:rsidRDefault="00000000" w:rsidRPr="00000000" w14:paraId="00002DD8">
      <w:pPr>
        <w:pageBreakBefore w:val="0"/>
        <w:rPr/>
      </w:pPr>
      <w:r w:rsidDel="00000000" w:rsidR="00000000" w:rsidRPr="00000000">
        <w:rPr>
          <w:rtl w:val="0"/>
        </w:rPr>
        <w:t xml:space="preserve">m 2bd  "Wait, really? I didn't noticed it, I just kind of picked the one I liked the most, I didn't even paid attention to the color."</w:t>
      </w:r>
    </w:p>
    <w:p w:rsidR="00000000" w:rsidDel="00000000" w:rsidP="00000000" w:rsidRDefault="00000000" w:rsidRPr="00000000" w14:paraId="00002DD9">
      <w:pPr>
        <w:pageBreakBefore w:val="0"/>
        <w:rPr/>
      </w:pPr>
      <w:r w:rsidDel="00000000" w:rsidR="00000000" w:rsidRPr="00000000">
        <w:rPr>
          <w:rtl w:val="0"/>
        </w:rPr>
        <w:t xml:space="preserve">m 3bk "This must be a match made in heaven!"</w:t>
      </w:r>
    </w:p>
    <w:p w:rsidR="00000000" w:rsidDel="00000000" w:rsidP="00000000" w:rsidRDefault="00000000" w:rsidRPr="00000000" w14:paraId="00002DDA">
      <w:pPr>
        <w:pageBreakBefore w:val="0"/>
        <w:rPr/>
      </w:pPr>
      <w:r w:rsidDel="00000000" w:rsidR="00000000" w:rsidRPr="00000000">
        <w:rPr>
          <w:rtl w:val="0"/>
        </w:rPr>
        <w:t xml:space="preserve">show monika 3bj at t11 zorder 2</w:t>
      </w:r>
    </w:p>
    <w:p w:rsidR="00000000" w:rsidDel="00000000" w:rsidP="00000000" w:rsidRDefault="00000000" w:rsidRPr="00000000" w14:paraId="00002DDB">
      <w:pPr>
        <w:pageBreakBefore w:val="0"/>
        <w:rPr/>
      </w:pPr>
      <w:r w:rsidDel="00000000" w:rsidR="00000000" w:rsidRPr="00000000">
        <w:rPr>
          <w:rtl w:val="0"/>
        </w:rPr>
        <w:t xml:space="preserve">mc "Oh, so you're not only overpowering your boyfriend but you're also trading him for a plushie?"</w:t>
      </w:r>
    </w:p>
    <w:p w:rsidR="00000000" w:rsidDel="00000000" w:rsidP="00000000" w:rsidRDefault="00000000" w:rsidRPr="00000000" w14:paraId="00002DDC">
      <w:pPr>
        <w:pageBreakBefore w:val="0"/>
        <w:rPr/>
      </w:pPr>
      <w:r w:rsidDel="00000000" w:rsidR="00000000" w:rsidRPr="00000000">
        <w:rPr>
          <w:rtl w:val="0"/>
        </w:rPr>
        <w:t xml:space="preserve">m 5ba "Hehe, {i}maybe{i/}."</w:t>
      </w:r>
    </w:p>
    <w:p w:rsidR="00000000" w:rsidDel="00000000" w:rsidP="00000000" w:rsidRDefault="00000000" w:rsidRPr="00000000" w14:paraId="00002DDD">
      <w:pPr>
        <w:pageBreakBefore w:val="0"/>
        <w:rPr/>
      </w:pPr>
      <w:r w:rsidDel="00000000" w:rsidR="00000000" w:rsidRPr="00000000">
        <w:rPr>
          <w:rtl w:val="0"/>
        </w:rPr>
        <w:t xml:space="preserve">mc "..."</w:t>
      </w:r>
    </w:p>
    <w:p w:rsidR="00000000" w:rsidDel="00000000" w:rsidP="00000000" w:rsidRDefault="00000000" w:rsidRPr="00000000" w14:paraId="00002DDE">
      <w:pPr>
        <w:pageBreakBefore w:val="0"/>
        <w:rPr/>
      </w:pPr>
      <w:r w:rsidDel="00000000" w:rsidR="00000000" w:rsidRPr="00000000">
        <w:rPr>
          <w:rtl w:val="0"/>
        </w:rPr>
        <w:t xml:space="preserve">m 1bk  "Haha, relax, I'm just teasing, I would never trade you with anyone or anything."</w:t>
      </w:r>
    </w:p>
    <w:p w:rsidR="00000000" w:rsidDel="00000000" w:rsidP="00000000" w:rsidRDefault="00000000" w:rsidRPr="00000000" w14:paraId="00002DDF">
      <w:pPr>
        <w:pageBreakBefore w:val="0"/>
        <w:rPr/>
      </w:pPr>
      <w:r w:rsidDel="00000000" w:rsidR="00000000" w:rsidRPr="00000000">
        <w:rPr>
          <w:rtl w:val="0"/>
        </w:rPr>
        <w:t xml:space="preserve">m 3bb "But I have to admit, this little guy is pretty cute."</w:t>
      </w:r>
    </w:p>
    <w:p w:rsidR="00000000" w:rsidDel="00000000" w:rsidP="00000000" w:rsidRDefault="00000000" w:rsidRPr="00000000" w14:paraId="00002DE0">
      <w:pPr>
        <w:pageBreakBefore w:val="0"/>
        <w:rPr/>
      </w:pPr>
      <w:r w:rsidDel="00000000" w:rsidR="00000000" w:rsidRPr="00000000">
        <w:rPr>
          <w:rtl w:val="0"/>
        </w:rPr>
        <w:t xml:space="preserve">show monika 3ba at t11 zorder 2</w:t>
      </w:r>
    </w:p>
    <w:p w:rsidR="00000000" w:rsidDel="00000000" w:rsidP="00000000" w:rsidRDefault="00000000" w:rsidRPr="00000000" w14:paraId="00002DE1">
      <w:pPr>
        <w:pageBreakBefore w:val="0"/>
        <w:rPr/>
      </w:pPr>
      <w:r w:rsidDel="00000000" w:rsidR="00000000" w:rsidRPr="00000000">
        <w:rPr>
          <w:rtl w:val="0"/>
        </w:rPr>
        <w:t xml:space="preserve">mc "Well, I guess he got the traits straight out of the mother then."</w:t>
      </w:r>
    </w:p>
    <w:p w:rsidR="00000000" w:rsidDel="00000000" w:rsidP="00000000" w:rsidRDefault="00000000" w:rsidRPr="00000000" w14:paraId="00002DE2">
      <w:pPr>
        <w:pageBreakBefore w:val="0"/>
        <w:rPr/>
      </w:pPr>
      <w:r w:rsidDel="00000000" w:rsidR="00000000" w:rsidRPr="00000000">
        <w:rPr>
          <w:rtl w:val="0"/>
        </w:rPr>
        <w:t xml:space="preserve">show monika 1bm at t11 zorder 2</w:t>
      </w:r>
    </w:p>
    <w:p w:rsidR="00000000" w:rsidDel="00000000" w:rsidP="00000000" w:rsidRDefault="00000000" w:rsidRPr="00000000" w14:paraId="00002DE3">
      <w:pPr>
        <w:pageBreakBefore w:val="0"/>
        <w:rPr/>
      </w:pPr>
      <w:r w:rsidDel="00000000" w:rsidR="00000000" w:rsidRPr="00000000">
        <w:rPr>
          <w:rtl w:val="0"/>
        </w:rPr>
        <w:t xml:space="preserve">"She looks at me with her face red like a tomato."</w:t>
      </w:r>
    </w:p>
    <w:p w:rsidR="00000000" w:rsidDel="00000000" w:rsidP="00000000" w:rsidRDefault="00000000" w:rsidRPr="00000000" w14:paraId="00002DE4">
      <w:pPr>
        <w:pageBreakBefore w:val="0"/>
        <w:rPr/>
      </w:pPr>
      <w:r w:rsidDel="00000000" w:rsidR="00000000" w:rsidRPr="00000000">
        <w:rPr>
          <w:rtl w:val="0"/>
        </w:rPr>
        <w:t xml:space="preserve">m 1bn "Stop it [player]! You're gonna make me blush…"</w:t>
      </w:r>
    </w:p>
    <w:p w:rsidR="00000000" w:rsidDel="00000000" w:rsidP="00000000" w:rsidRDefault="00000000" w:rsidRPr="00000000" w14:paraId="00002DE5">
      <w:pPr>
        <w:pageBreakBefore w:val="0"/>
        <w:rPr/>
      </w:pPr>
      <w:r w:rsidDel="00000000" w:rsidR="00000000" w:rsidRPr="00000000">
        <w:rPr>
          <w:rtl w:val="0"/>
        </w:rPr>
        <w:t xml:space="preserve">show monika 1bm at t11 zorder 2</w:t>
      </w:r>
    </w:p>
    <w:p w:rsidR="00000000" w:rsidDel="00000000" w:rsidP="00000000" w:rsidRDefault="00000000" w:rsidRPr="00000000" w14:paraId="00002DE6">
      <w:pPr>
        <w:pageBreakBefore w:val="0"/>
        <w:rPr/>
      </w:pPr>
      <w:r w:rsidDel="00000000" w:rsidR="00000000" w:rsidRPr="00000000">
        <w:rPr>
          <w:rtl w:val="0"/>
        </w:rPr>
        <w:t xml:space="preserve">#####</w:t>
      </w:r>
    </w:p>
    <w:p w:rsidR="00000000" w:rsidDel="00000000" w:rsidP="00000000" w:rsidRDefault="00000000" w:rsidRPr="00000000" w14:paraId="00002DE7">
      <w:pPr>
        <w:pageBreakBefore w:val="0"/>
        <w:rPr/>
      </w:pPr>
      <w:r w:rsidDel="00000000" w:rsidR="00000000" w:rsidRPr="00000000">
        <w:rPr>
          <w:rtl w:val="0"/>
        </w:rPr>
        <w:t xml:space="preserve">mc "Implying you're not already doing so."</w:t>
      </w:r>
    </w:p>
    <w:p w:rsidR="00000000" w:rsidDel="00000000" w:rsidP="00000000" w:rsidRDefault="00000000" w:rsidRPr="00000000" w14:paraId="00002DE8">
      <w:pPr>
        <w:pageBreakBefore w:val="0"/>
        <w:rPr/>
      </w:pPr>
      <w:r w:rsidDel="00000000" w:rsidR="00000000" w:rsidRPr="00000000">
        <w:rPr>
          <w:rtl w:val="0"/>
        </w:rPr>
        <w:t xml:space="preserve">m "{i}~giggle~{i/} Fine, you got me."</w:t>
      </w:r>
    </w:p>
    <w:p w:rsidR="00000000" w:rsidDel="00000000" w:rsidP="00000000" w:rsidRDefault="00000000" w:rsidRPr="00000000" w14:paraId="00002DE9">
      <w:pPr>
        <w:pageBreakBefore w:val="0"/>
        <w:rPr/>
      </w:pPr>
      <w:r w:rsidDel="00000000" w:rsidR="00000000" w:rsidRPr="00000000">
        <w:rPr>
          <w:rtl w:val="0"/>
        </w:rPr>
        <w:t xml:space="preserve">mc "Also, do you plan to just hold him all the time we are here?"</w:t>
      </w:r>
    </w:p>
    <w:p w:rsidR="00000000" w:rsidDel="00000000" w:rsidP="00000000" w:rsidRDefault="00000000" w:rsidRPr="00000000" w14:paraId="00002DEA">
      <w:pPr>
        <w:pageBreakBefore w:val="0"/>
        <w:rPr/>
      </w:pPr>
      <w:r w:rsidDel="00000000" w:rsidR="00000000" w:rsidRPr="00000000">
        <w:rPr>
          <w:rtl w:val="0"/>
        </w:rPr>
        <w:t xml:space="preserve">m "No? Why would I do that? I'm just gonna put him in my bag for now.""</w:t>
      </w:r>
    </w:p>
    <w:p w:rsidR="00000000" w:rsidDel="00000000" w:rsidP="00000000" w:rsidRDefault="00000000" w:rsidRPr="00000000" w14:paraId="00002DEB">
      <w:pPr>
        <w:pageBreakBefore w:val="0"/>
        <w:rPr/>
      </w:pPr>
      <w:r w:rsidDel="00000000" w:rsidR="00000000" w:rsidRPr="00000000">
        <w:rPr>
          <w:rtl w:val="0"/>
        </w:rPr>
        <w:t xml:space="preserve">mc "But what if you can't bring your bag to a ride? I doubt all attractions here allow to bring any type of bags into them."</w:t>
      </w:r>
    </w:p>
    <w:p w:rsidR="00000000" w:rsidDel="00000000" w:rsidP="00000000" w:rsidRDefault="00000000" w:rsidRPr="00000000" w14:paraId="00002DEC">
      <w:pPr>
        <w:pageBreakBefore w:val="0"/>
        <w:rPr/>
      </w:pPr>
      <w:r w:rsidDel="00000000" w:rsidR="00000000" w:rsidRPr="00000000">
        <w:rPr>
          <w:rtl w:val="0"/>
        </w:rPr>
        <w:t xml:space="preserve">m "Simple, most rides have some spaces you can put personal objects on, I'll just put it in there."</w:t>
      </w:r>
    </w:p>
    <w:p w:rsidR="00000000" w:rsidDel="00000000" w:rsidP="00000000" w:rsidRDefault="00000000" w:rsidRPr="00000000" w14:paraId="00002DED">
      <w:pPr>
        <w:pageBreakBefore w:val="0"/>
        <w:rPr/>
      </w:pPr>
      <w:r w:rsidDel="00000000" w:rsidR="00000000" w:rsidRPr="00000000">
        <w:rPr>
          <w:rtl w:val="0"/>
        </w:rPr>
        <w:t xml:space="preserve">mc "You're putting a lot of faith in these workers you know?"</w:t>
      </w:r>
    </w:p>
    <w:p w:rsidR="00000000" w:rsidDel="00000000" w:rsidP="00000000" w:rsidRDefault="00000000" w:rsidRPr="00000000" w14:paraId="00002DEE">
      <w:pPr>
        <w:pageBreakBefore w:val="0"/>
        <w:rPr/>
      </w:pPr>
      <w:r w:rsidDel="00000000" w:rsidR="00000000" w:rsidRPr="00000000">
        <w:rPr>
          <w:rtl w:val="0"/>
        </w:rPr>
        <w:t xml:space="preserve">m "Oh come on, why would they want to steal it or something anyways? It's just a plushie, I doubt it's worth the effort anyway."</w:t>
      </w:r>
    </w:p>
    <w:p w:rsidR="00000000" w:rsidDel="00000000" w:rsidP="00000000" w:rsidRDefault="00000000" w:rsidRPr="00000000" w14:paraId="00002DEF">
      <w:pPr>
        <w:pageBreakBefore w:val="0"/>
        <w:rPr/>
      </w:pPr>
      <w:r w:rsidDel="00000000" w:rsidR="00000000" w:rsidRPr="00000000">
        <w:rPr>
          <w:rtl w:val="0"/>
        </w:rPr>
        <w:t xml:space="preserve">mc "I guess you do have a point."</w:t>
      </w:r>
    </w:p>
    <w:p w:rsidR="00000000" w:rsidDel="00000000" w:rsidP="00000000" w:rsidRDefault="00000000" w:rsidRPr="00000000" w14:paraId="00002DF0">
      <w:pPr>
        <w:pageBreakBefore w:val="0"/>
        <w:rPr/>
      </w:pPr>
      <w:r w:rsidDel="00000000" w:rsidR="00000000" w:rsidRPr="00000000">
        <w:rPr>
          <w:rtl w:val="0"/>
        </w:rPr>
        <w:t xml:space="preserve">mc "Well, what do you wanna do now anyways?"</w:t>
      </w:r>
    </w:p>
    <w:p w:rsidR="00000000" w:rsidDel="00000000" w:rsidP="00000000" w:rsidRDefault="00000000" w:rsidRPr="00000000" w14:paraId="00002DF1">
      <w:pPr>
        <w:pageBreakBefore w:val="0"/>
        <w:rPr/>
      </w:pPr>
      <w:r w:rsidDel="00000000" w:rsidR="00000000" w:rsidRPr="00000000">
        <w:rPr>
          <w:rtl w:val="0"/>
        </w:rPr>
        <w:t xml:space="preserve">m "Hmm…{w=0.75}Hey look over there! A drop tower! I always wanted to go on one when I was a kid!"</w:t>
      </w:r>
    </w:p>
    <w:p w:rsidR="00000000" w:rsidDel="00000000" w:rsidP="00000000" w:rsidRDefault="00000000" w:rsidRPr="00000000" w14:paraId="00002DF2">
      <w:pPr>
        <w:pageBreakBefore w:val="0"/>
        <w:rPr/>
      </w:pPr>
      <w:r w:rsidDel="00000000" w:rsidR="00000000" w:rsidRPr="00000000">
        <w:rPr>
          <w:rtl w:val="0"/>
        </w:rPr>
        <w:t xml:space="preserve">m "But I wasn't old enough to go on one…{w=0.50} Let's go there [player]!"</w:t>
      </w:r>
    </w:p>
    <w:p w:rsidR="00000000" w:rsidDel="00000000" w:rsidP="00000000" w:rsidRDefault="00000000" w:rsidRPr="00000000" w14:paraId="00002DF3">
      <w:pPr>
        <w:pageBreakBefore w:val="0"/>
        <w:rPr/>
      </w:pPr>
      <w:r w:rsidDel="00000000" w:rsidR="00000000" w:rsidRPr="00000000">
        <w:rPr>
          <w:rtl w:val="0"/>
        </w:rPr>
        <w:t xml:space="preserve">if roller &gt; 0:</w:t>
      </w:r>
    </w:p>
    <w:p w:rsidR="00000000" w:rsidDel="00000000" w:rsidP="00000000" w:rsidRDefault="00000000" w:rsidRPr="00000000" w14:paraId="00002DF4">
      <w:pPr>
        <w:pageBreakBefore w:val="0"/>
        <w:rPr/>
      </w:pPr>
      <w:r w:rsidDel="00000000" w:rsidR="00000000" w:rsidRPr="00000000">
        <w:rPr>
          <w:rtl w:val="0"/>
        </w:rPr>
        <w:t xml:space="preserve">    "Oh no, I am NOT going there."</w:t>
      </w:r>
    </w:p>
    <w:p w:rsidR="00000000" w:rsidDel="00000000" w:rsidP="00000000" w:rsidRDefault="00000000" w:rsidRPr="00000000" w14:paraId="00002DF5">
      <w:pPr>
        <w:pageBreakBefore w:val="0"/>
        <w:rPr/>
      </w:pPr>
      <w:r w:rsidDel="00000000" w:rsidR="00000000" w:rsidRPr="00000000">
        <w:rPr>
          <w:rtl w:val="0"/>
        </w:rPr>
        <w:t xml:space="preserve">    "I could've accepted the roller coaster but this is just WAY too extreme for me."</w:t>
      </w:r>
    </w:p>
    <w:p w:rsidR="00000000" w:rsidDel="00000000" w:rsidP="00000000" w:rsidRDefault="00000000" w:rsidRPr="00000000" w14:paraId="00002DF6">
      <w:pPr>
        <w:pageBreakBefore w:val="0"/>
        <w:rPr/>
      </w:pPr>
      <w:r w:rsidDel="00000000" w:rsidR="00000000" w:rsidRPr="00000000">
        <w:rPr>
          <w:rtl w:val="0"/>
        </w:rPr>
        <w:t xml:space="preserve">    "If Monika keeps trying to get me to like extreme things, my life spam is gonna be much shorter than it probably already is."</w:t>
      </w:r>
    </w:p>
    <w:p w:rsidR="00000000" w:rsidDel="00000000" w:rsidP="00000000" w:rsidRDefault="00000000" w:rsidRPr="00000000" w14:paraId="00002DF7">
      <w:pPr>
        <w:pageBreakBefore w:val="0"/>
        <w:rPr/>
      </w:pPr>
      <w:r w:rsidDel="00000000" w:rsidR="00000000" w:rsidRPr="00000000">
        <w:rPr>
          <w:rtl w:val="0"/>
        </w:rPr>
        <w:t xml:space="preserve">else:</w:t>
      </w:r>
    </w:p>
    <w:p w:rsidR="00000000" w:rsidDel="00000000" w:rsidP="00000000" w:rsidRDefault="00000000" w:rsidRPr="00000000" w14:paraId="00002DF8">
      <w:pPr>
        <w:pageBreakBefore w:val="0"/>
        <w:rPr/>
      </w:pPr>
      <w:r w:rsidDel="00000000" w:rsidR="00000000" w:rsidRPr="00000000">
        <w:rPr>
          <w:rtl w:val="0"/>
        </w:rPr>
        <w:t xml:space="preserve">    "What?! Is she crazy?! There is no way I'm going on that thing, it is way too extreme for me,"</w:t>
      </w:r>
    </w:p>
    <w:p w:rsidR="00000000" w:rsidDel="00000000" w:rsidP="00000000" w:rsidRDefault="00000000" w:rsidRPr="00000000" w14:paraId="00002DF9">
      <w:pPr>
        <w:pageBreakBefore w:val="0"/>
        <w:rPr/>
      </w:pPr>
      <w:r w:rsidDel="00000000" w:rsidR="00000000" w:rsidRPr="00000000">
        <w:rPr>
          <w:rtl w:val="0"/>
        </w:rPr>
        <w:t xml:space="preserve">    "And here I thought we would only go on simpler rides with more casual feeling."</w:t>
      </w:r>
    </w:p>
    <w:p w:rsidR="00000000" w:rsidDel="00000000" w:rsidP="00000000" w:rsidRDefault="00000000" w:rsidRPr="00000000" w14:paraId="00002DFA">
      <w:pPr>
        <w:pageBreakBefore w:val="0"/>
        <w:rPr/>
      </w:pPr>
      <w:r w:rsidDel="00000000" w:rsidR="00000000" w:rsidRPr="00000000">
        <w:rPr>
          <w:rtl w:val="0"/>
        </w:rPr>
        <w:t xml:space="preserve">    "Then again, it is Monika I'm taking here so…{w=0.25} I guess I should've seen that coming."</w:t>
      </w:r>
    </w:p>
    <w:p w:rsidR="00000000" w:rsidDel="00000000" w:rsidP="00000000" w:rsidRDefault="00000000" w:rsidRPr="00000000" w14:paraId="00002DFB">
      <w:pPr>
        <w:pageBreakBefore w:val="0"/>
        <w:rPr/>
      </w:pPr>
      <w:r w:rsidDel="00000000" w:rsidR="00000000" w:rsidRPr="00000000">
        <w:rPr>
          <w:rtl w:val="0"/>
        </w:rPr>
        <w:t xml:space="preserve">mc "Uh Monika, are you sure you want to go to this one? It is {i}very{/i} tall."</w:t>
      </w:r>
    </w:p>
    <w:p w:rsidR="00000000" w:rsidDel="00000000" w:rsidP="00000000" w:rsidRDefault="00000000" w:rsidRPr="00000000" w14:paraId="00002DFC">
      <w:pPr>
        <w:pageBreakBefore w:val="0"/>
        <w:rPr/>
      </w:pPr>
      <w:r w:rsidDel="00000000" w:rsidR="00000000" w:rsidRPr="00000000">
        <w:rPr>
          <w:rtl w:val="0"/>
        </w:rPr>
        <w:t xml:space="preserve">m "The height shouldn't be that bad, the worst that can happen is you will get a little dizzy."</w:t>
      </w:r>
    </w:p>
    <w:p w:rsidR="00000000" w:rsidDel="00000000" w:rsidP="00000000" w:rsidRDefault="00000000" w:rsidRPr="00000000" w14:paraId="00002DFD">
      <w:pPr>
        <w:pageBreakBefore w:val="0"/>
        <w:rPr/>
      </w:pPr>
      <w:r w:rsidDel="00000000" w:rsidR="00000000" w:rsidRPr="00000000">
        <w:rPr>
          <w:rtl w:val="0"/>
        </w:rPr>
        <w:t xml:space="preserve">mc "Uhh, hmm...yeah, so…"</w:t>
      </w:r>
    </w:p>
    <w:p w:rsidR="00000000" w:rsidDel="00000000" w:rsidP="00000000" w:rsidRDefault="00000000" w:rsidRPr="00000000" w14:paraId="00002DFE">
      <w:pPr>
        <w:pageBreakBefore w:val="0"/>
        <w:rPr/>
      </w:pPr>
      <w:r w:rsidDel="00000000" w:rsidR="00000000" w:rsidRPr="00000000">
        <w:rPr>
          <w:rtl w:val="0"/>
        </w:rPr>
        <w:t xml:space="preserve">"God, what do I say to her? I {i}really{i/} don't want to get on that thing..."</w:t>
      </w:r>
    </w:p>
    <w:p w:rsidR="00000000" w:rsidDel="00000000" w:rsidP="00000000" w:rsidRDefault="00000000" w:rsidRPr="00000000" w14:paraId="00002DFF">
      <w:pPr>
        <w:pageBreakBefore w:val="0"/>
        <w:rPr/>
      </w:pPr>
      <w:r w:rsidDel="00000000" w:rsidR="00000000" w:rsidRPr="00000000">
        <w:rPr>
          <w:rtl w:val="0"/>
        </w:rPr>
        <w:t xml:space="preserve">if roller &gt; 0:</w:t>
      </w:r>
    </w:p>
    <w:p w:rsidR="00000000" w:rsidDel="00000000" w:rsidP="00000000" w:rsidRDefault="00000000" w:rsidRPr="00000000" w14:paraId="00002E00">
      <w:pPr>
        <w:pageBreakBefore w:val="0"/>
        <w:rPr/>
      </w:pPr>
      <w:r w:rsidDel="00000000" w:rsidR="00000000" w:rsidRPr="00000000">
        <w:rPr>
          <w:rtl w:val="0"/>
        </w:rPr>
        <w:t xml:space="preserve">    "Then again, the roller coaster wasn't as scary as I thought it would be but this…"</w:t>
      </w:r>
    </w:p>
    <w:p w:rsidR="00000000" w:rsidDel="00000000" w:rsidP="00000000" w:rsidRDefault="00000000" w:rsidRPr="00000000" w14:paraId="00002E01">
      <w:pPr>
        <w:pageBreakBefore w:val="0"/>
        <w:rPr/>
      </w:pPr>
      <w:r w:rsidDel="00000000" w:rsidR="00000000" w:rsidRPr="00000000">
        <w:rPr>
          <w:rtl w:val="0"/>
        </w:rPr>
        <w:t xml:space="preserve">elif roller &lt; 0:</w:t>
      </w:r>
    </w:p>
    <w:p w:rsidR="00000000" w:rsidDel="00000000" w:rsidP="00000000" w:rsidRDefault="00000000" w:rsidRPr="00000000" w14:paraId="00002E02">
      <w:pPr>
        <w:pageBreakBefore w:val="0"/>
        <w:rPr/>
      </w:pPr>
      <w:r w:rsidDel="00000000" w:rsidR="00000000" w:rsidRPr="00000000">
        <w:rPr>
          <w:rtl w:val="0"/>
        </w:rPr>
        <w:t xml:space="preserve">    "If I refuse, then maybe she won't get to enjoy the experience, like in the roller coaster we just got out of."</w:t>
      </w:r>
    </w:p>
    <w:p w:rsidR="00000000" w:rsidDel="00000000" w:rsidP="00000000" w:rsidRDefault="00000000" w:rsidRPr="00000000" w14:paraId="00002E03">
      <w:pPr>
        <w:pStyle w:val="Heading1"/>
        <w:pageBreakBefore w:val="0"/>
        <w:spacing w:after="0" w:before="0" w:lineRule="auto"/>
        <w:rPr>
          <w:b w:val="1"/>
          <w:sz w:val="36"/>
          <w:szCs w:val="36"/>
          <w:u w:val="single"/>
        </w:rPr>
      </w:pPr>
      <w:bookmarkStart w:colFirst="0" w:colLast="0" w:name="_xjfa9mdl0z7i" w:id="19"/>
      <w:bookmarkEnd w:id="19"/>
      <w:r w:rsidDel="00000000" w:rsidR="00000000" w:rsidRPr="00000000">
        <w:rPr>
          <w:b w:val="1"/>
          <w:sz w:val="36"/>
          <w:szCs w:val="36"/>
          <w:u w:val="single"/>
          <w:rtl w:val="0"/>
        </w:rPr>
        <w:t xml:space="preserve">#Second choice</w:t>
      </w:r>
    </w:p>
    <w:p w:rsidR="00000000" w:rsidDel="00000000" w:rsidP="00000000" w:rsidRDefault="00000000" w:rsidRPr="00000000" w14:paraId="00002E04">
      <w:pPr>
        <w:pageBreakBefore w:val="0"/>
        <w:rPr/>
      </w:pPr>
      <w:r w:rsidDel="00000000" w:rsidR="00000000" w:rsidRPr="00000000">
        <w:rPr>
          <w:rtl w:val="0"/>
        </w:rPr>
        <w:t xml:space="preserve">menu:</w:t>
      </w:r>
    </w:p>
    <w:p w:rsidR="00000000" w:rsidDel="00000000" w:rsidP="00000000" w:rsidRDefault="00000000" w:rsidRPr="00000000" w14:paraId="00002E05">
      <w:pPr>
        <w:pageBreakBefore w:val="0"/>
        <w:rPr/>
      </w:pPr>
      <w:r w:rsidDel="00000000" w:rsidR="00000000" w:rsidRPr="00000000">
        <w:rPr>
          <w:rtl w:val="0"/>
        </w:rPr>
        <w:t xml:space="preserve">    "Aaaaaaah, what should I do?"</w:t>
      </w:r>
    </w:p>
    <w:p w:rsidR="00000000" w:rsidDel="00000000" w:rsidP="00000000" w:rsidRDefault="00000000" w:rsidRPr="00000000" w14:paraId="00002E06">
      <w:pPr>
        <w:pageBreakBefore w:val="0"/>
        <w:rPr/>
      </w:pPr>
      <w:r w:rsidDel="00000000" w:rsidR="00000000" w:rsidRPr="00000000">
        <w:rPr>
          <w:rtl w:val="0"/>
        </w:rPr>
        <w:t xml:space="preserve">    "Go on the drop tower with her":</w:t>
      </w:r>
    </w:p>
    <w:p w:rsidR="00000000" w:rsidDel="00000000" w:rsidP="00000000" w:rsidRDefault="00000000" w:rsidRPr="00000000" w14:paraId="00002E07">
      <w:pPr>
        <w:pageBreakBefore w:val="0"/>
        <w:rPr/>
      </w:pPr>
      <w:r w:rsidDel="00000000" w:rsidR="00000000" w:rsidRPr="00000000">
        <w:rPr>
          <w:rtl w:val="0"/>
        </w:rPr>
        <w:t xml:space="preserve">        call drop_tower</w:t>
      </w:r>
    </w:p>
    <w:p w:rsidR="00000000" w:rsidDel="00000000" w:rsidP="00000000" w:rsidRDefault="00000000" w:rsidRPr="00000000" w14:paraId="00002E08">
      <w:pPr>
        <w:pageBreakBefore w:val="0"/>
        <w:rPr/>
      </w:pPr>
      <w:r w:rsidDel="00000000" w:rsidR="00000000" w:rsidRPr="00000000">
        <w:rPr>
          <w:rtl w:val="0"/>
        </w:rPr>
        <w:t xml:space="preserve">     "Make an excuse to avoid the ride":</w:t>
      </w:r>
    </w:p>
    <w:p w:rsidR="00000000" w:rsidDel="00000000" w:rsidP="00000000" w:rsidRDefault="00000000" w:rsidRPr="00000000" w14:paraId="00002E09">
      <w:pPr>
        <w:pageBreakBefore w:val="0"/>
        <w:rPr/>
      </w:pPr>
      <w:r w:rsidDel="00000000" w:rsidR="00000000" w:rsidRPr="00000000">
        <w:rPr>
          <w:rtl w:val="0"/>
        </w:rPr>
        <w:t xml:space="preserve">        call hungry</w:t>
      </w:r>
    </w:p>
    <w:p w:rsidR="00000000" w:rsidDel="00000000" w:rsidP="00000000" w:rsidRDefault="00000000" w:rsidRPr="00000000" w14:paraId="00002E0A">
      <w:pPr>
        <w:pStyle w:val="Heading1"/>
        <w:pageBreakBefore w:val="0"/>
        <w:spacing w:after="0" w:before="0" w:lineRule="auto"/>
        <w:rPr>
          <w:b w:val="1"/>
          <w:sz w:val="36"/>
          <w:szCs w:val="36"/>
          <w:u w:val="single"/>
        </w:rPr>
      </w:pPr>
      <w:bookmarkStart w:colFirst="0" w:colLast="0" w:name="_38f2ysdqhuwh" w:id="20"/>
      <w:bookmarkEnd w:id="20"/>
      <w:r w:rsidDel="00000000" w:rsidR="00000000" w:rsidRPr="00000000">
        <w:rPr>
          <w:b w:val="1"/>
          <w:sz w:val="36"/>
          <w:szCs w:val="36"/>
          <w:u w:val="single"/>
          <w:rtl w:val="0"/>
        </w:rPr>
        <w:t xml:space="preserve">#Drop tower</w:t>
      </w:r>
    </w:p>
    <w:p w:rsidR="00000000" w:rsidDel="00000000" w:rsidP="00000000" w:rsidRDefault="00000000" w:rsidRPr="00000000" w14:paraId="00002E0B">
      <w:pPr>
        <w:pageBreakBefore w:val="0"/>
        <w:rPr/>
      </w:pPr>
      <w:r w:rsidDel="00000000" w:rsidR="00000000" w:rsidRPr="00000000">
        <w:rPr>
          <w:rtl w:val="0"/>
        </w:rPr>
        <w:t xml:space="preserve">label drop_tower:</w:t>
      </w:r>
    </w:p>
    <w:p w:rsidR="00000000" w:rsidDel="00000000" w:rsidP="00000000" w:rsidRDefault="00000000" w:rsidRPr="00000000" w14:paraId="00002E0C">
      <w:pPr>
        <w:pageBreakBefore w:val="0"/>
        <w:rPr/>
      </w:pPr>
      <w:r w:rsidDel="00000000" w:rsidR="00000000" w:rsidRPr="00000000">
        <w:rPr>
          <w:rtl w:val="0"/>
        </w:rPr>
        <w:t xml:space="preserve">$ park ++</w:t>
      </w:r>
    </w:p>
    <w:p w:rsidR="00000000" w:rsidDel="00000000" w:rsidP="00000000" w:rsidRDefault="00000000" w:rsidRPr="00000000" w14:paraId="00002E0D">
      <w:pPr>
        <w:pageBreakBefore w:val="0"/>
        <w:rPr/>
      </w:pPr>
      <w:r w:rsidDel="00000000" w:rsidR="00000000" w:rsidRPr="00000000">
        <w:rPr>
          <w:rtl w:val="0"/>
        </w:rPr>
        <w:t xml:space="preserve">    "Ah screw it, if I choose to always retreat, then I'm never conquering my fears."</w:t>
      </w:r>
    </w:p>
    <w:p w:rsidR="00000000" w:rsidDel="00000000" w:rsidP="00000000" w:rsidRDefault="00000000" w:rsidRPr="00000000" w14:paraId="00002E0E">
      <w:pPr>
        <w:pageBreakBefore w:val="0"/>
        <w:rPr/>
      </w:pPr>
      <w:r w:rsidDel="00000000" w:rsidR="00000000" w:rsidRPr="00000000">
        <w:rPr>
          <w:rtl w:val="0"/>
        </w:rPr>
        <w:t xml:space="preserve">    "Fine, let's do this [player], I know you can do this, even if it gets harsh."</w:t>
      </w:r>
    </w:p>
    <w:p w:rsidR="00000000" w:rsidDel="00000000" w:rsidP="00000000" w:rsidRDefault="00000000" w:rsidRPr="00000000" w14:paraId="00002E0F">
      <w:pPr>
        <w:pageBreakBefore w:val="0"/>
        <w:rPr/>
      </w:pPr>
      <w:r w:rsidDel="00000000" w:rsidR="00000000" w:rsidRPr="00000000">
        <w:rPr>
          <w:rtl w:val="0"/>
        </w:rPr>
        <w:t xml:space="preserve">    mc "Well...fine Monika, let's go on that ride."</w:t>
      </w:r>
    </w:p>
    <w:p w:rsidR="00000000" w:rsidDel="00000000" w:rsidP="00000000" w:rsidRDefault="00000000" w:rsidRPr="00000000" w14:paraId="00002E10">
      <w:pPr>
        <w:pageBreakBefore w:val="0"/>
        <w:rPr/>
      </w:pPr>
      <w:r w:rsidDel="00000000" w:rsidR="00000000" w:rsidRPr="00000000">
        <w:rPr>
          <w:rtl w:val="0"/>
        </w:rPr>
        <w:t xml:space="preserve">    m "Really?! Yeeey! For a moment, I thought you would be scared to go to it with me."</w:t>
      </w:r>
    </w:p>
    <w:p w:rsidR="00000000" w:rsidDel="00000000" w:rsidP="00000000" w:rsidRDefault="00000000" w:rsidRPr="00000000" w14:paraId="00002E11">
      <w:pPr>
        <w:pageBreakBefore w:val="0"/>
        <w:rPr/>
      </w:pPr>
      <w:r w:rsidDel="00000000" w:rsidR="00000000" w:rsidRPr="00000000">
        <w:rPr>
          <w:rtl w:val="0"/>
        </w:rPr>
        <w:t xml:space="preserve">    mc "Pfff, why would I be scared of some budget Eiffel Tower?"</w:t>
      </w:r>
    </w:p>
    <w:p w:rsidR="00000000" w:rsidDel="00000000" w:rsidP="00000000" w:rsidRDefault="00000000" w:rsidRPr="00000000" w14:paraId="00002E12">
      <w:pPr>
        <w:pageBreakBefore w:val="0"/>
        <w:rPr/>
      </w:pPr>
      <w:r w:rsidDel="00000000" w:rsidR="00000000" w:rsidRPr="00000000">
        <w:rPr>
          <w:rtl w:val="0"/>
        </w:rPr>
        <w:t xml:space="preserve">    "Many, and I can't stress this enough, MANY reasons."</w:t>
        <w:br w:type="textWrapping"/>
        <w:t xml:space="preserve">    m "Well then, what are you waiting for? Let's go!"</w:t>
      </w:r>
    </w:p>
    <w:p w:rsidR="00000000" w:rsidDel="00000000" w:rsidP="00000000" w:rsidRDefault="00000000" w:rsidRPr="00000000" w14:paraId="00002E13">
      <w:pPr>
        <w:pageBreakBefore w:val="0"/>
        <w:rPr/>
      </w:pPr>
      <w:r w:rsidDel="00000000" w:rsidR="00000000" w:rsidRPr="00000000">
        <w:rPr>
          <w:rtl w:val="0"/>
        </w:rPr>
        <w:t xml:space="preserve">    "She grabs me by the arm and jolts to the ride, practically dragging me."</w:t>
      </w:r>
    </w:p>
    <w:p w:rsidR="00000000" w:rsidDel="00000000" w:rsidP="00000000" w:rsidRDefault="00000000" w:rsidRPr="00000000" w14:paraId="00002E14">
      <w:pPr>
        <w:pageBreakBefore w:val="0"/>
        <w:rPr/>
      </w:pPr>
      <w:r w:rsidDel="00000000" w:rsidR="00000000" w:rsidRPr="00000000">
        <w:rPr>
          <w:rtl w:val="0"/>
        </w:rPr>
        <w:t xml:space="preserve">    "After we arrive, there is some significant sized line ahead of us."</w:t>
      </w:r>
    </w:p>
    <w:p w:rsidR="00000000" w:rsidDel="00000000" w:rsidP="00000000" w:rsidRDefault="00000000" w:rsidRPr="00000000" w14:paraId="00002E15">
      <w:pPr>
        <w:pageBreakBefore w:val="0"/>
        <w:rPr/>
      </w:pPr>
      <w:r w:rsidDel="00000000" w:rsidR="00000000" w:rsidRPr="00000000">
        <w:rPr>
          <w:rtl w:val="0"/>
        </w:rPr>
        <w:t xml:space="preserve">    mc "{i}You can do this, you are a strong and fearless man and no little tower shall scare      yo-{nw}"</w:t>
      </w:r>
    </w:p>
    <w:p w:rsidR="00000000" w:rsidDel="00000000" w:rsidP="00000000" w:rsidRDefault="00000000" w:rsidRPr="00000000" w14:paraId="00002E16">
      <w:pPr>
        <w:pageBreakBefore w:val="0"/>
        <w:rPr/>
      </w:pPr>
      <w:r w:rsidDel="00000000" w:rsidR="00000000" w:rsidRPr="00000000">
        <w:rPr>
          <w:rtl w:val="0"/>
        </w:rPr>
        <w:t xml:space="preserve">    m "Hmm? Did you say something [player]?"</w:t>
      </w:r>
    </w:p>
    <w:p w:rsidR="00000000" w:rsidDel="00000000" w:rsidP="00000000" w:rsidRDefault="00000000" w:rsidRPr="00000000" w14:paraId="00002E17">
      <w:pPr>
        <w:pageBreakBefore w:val="0"/>
        <w:rPr/>
      </w:pPr>
      <w:r w:rsidDel="00000000" w:rsidR="00000000" w:rsidRPr="00000000">
        <w:rPr>
          <w:rtl w:val="0"/>
        </w:rPr>
        <w:t xml:space="preserve">    mc "Uh, nothing nothing, nothing at all."</w:t>
      </w:r>
    </w:p>
    <w:p w:rsidR="00000000" w:rsidDel="00000000" w:rsidP="00000000" w:rsidRDefault="00000000" w:rsidRPr="00000000" w14:paraId="00002E18">
      <w:pPr>
        <w:pageBreakBefore w:val="0"/>
        <w:rPr/>
      </w:pPr>
      <w:r w:rsidDel="00000000" w:rsidR="00000000" w:rsidRPr="00000000">
        <w:rPr>
          <w:rtl w:val="0"/>
        </w:rPr>
        <w:t xml:space="preserve">    m "Well, okay, you do seem a little nervous though… are you alright?"</w:t>
      </w:r>
    </w:p>
    <w:p w:rsidR="00000000" w:rsidDel="00000000" w:rsidP="00000000" w:rsidRDefault="00000000" w:rsidRPr="00000000" w14:paraId="00002E19">
      <w:pPr>
        <w:pageBreakBefore w:val="0"/>
        <w:rPr/>
      </w:pPr>
      <w:r w:rsidDel="00000000" w:rsidR="00000000" w:rsidRPr="00000000">
        <w:rPr>
          <w:rtl w:val="0"/>
        </w:rPr>
        <w:t xml:space="preserve">    mc "I'm fine Monika, it's just coming here with you is messing with my emotions a bit."</w:t>
      </w:r>
    </w:p>
    <w:p w:rsidR="00000000" w:rsidDel="00000000" w:rsidP="00000000" w:rsidRDefault="00000000" w:rsidRPr="00000000" w14:paraId="00002E1A">
      <w:pPr>
        <w:pageBreakBefore w:val="0"/>
        <w:rPr/>
      </w:pPr>
      <w:r w:rsidDel="00000000" w:rsidR="00000000" w:rsidRPr="00000000">
        <w:rPr>
          <w:rtl w:val="0"/>
        </w:rPr>
        <w:t xml:space="preserve">    m "What's that supposed to mean?"</w:t>
      </w:r>
    </w:p>
    <w:p w:rsidR="00000000" w:rsidDel="00000000" w:rsidP="00000000" w:rsidRDefault="00000000" w:rsidRPr="00000000" w14:paraId="00002E1B">
      <w:pPr>
        <w:pageBreakBefore w:val="0"/>
        <w:rPr/>
      </w:pPr>
      <w:r w:rsidDel="00000000" w:rsidR="00000000" w:rsidRPr="00000000">
        <w:rPr>
          <w:rtl w:val="0"/>
        </w:rPr>
        <w:t xml:space="preserve">    "Uh oh, quick! Think of something to say!"</w:t>
      </w:r>
    </w:p>
    <w:p w:rsidR="00000000" w:rsidDel="00000000" w:rsidP="00000000" w:rsidRDefault="00000000" w:rsidRPr="00000000" w14:paraId="00002E1C">
      <w:pPr>
        <w:pageBreakBefore w:val="0"/>
        <w:rPr/>
      </w:pPr>
      <w:r w:rsidDel="00000000" w:rsidR="00000000" w:rsidRPr="00000000">
        <w:rPr>
          <w:rtl w:val="0"/>
        </w:rPr>
        <w:t xml:space="preserve">    mc "That I come here to love with you!"</w:t>
      </w:r>
    </w:p>
    <w:p w:rsidR="00000000" w:rsidDel="00000000" w:rsidP="00000000" w:rsidRDefault="00000000" w:rsidRPr="00000000" w14:paraId="00002E1D">
      <w:pPr>
        <w:pageBreakBefore w:val="0"/>
        <w:rPr/>
      </w:pPr>
      <w:r w:rsidDel="00000000" w:rsidR="00000000" w:rsidRPr="00000000">
        <w:rPr>
          <w:rtl w:val="0"/>
        </w:rPr>
        <w:t xml:space="preserve">    m "Uh, what?"</w:t>
      </w:r>
    </w:p>
    <w:p w:rsidR="00000000" w:rsidDel="00000000" w:rsidP="00000000" w:rsidRDefault="00000000" w:rsidRPr="00000000" w14:paraId="00002E1E">
      <w:pPr>
        <w:pageBreakBefore w:val="0"/>
        <w:rPr/>
      </w:pPr>
      <w:r w:rsidDel="00000000" w:rsidR="00000000" w:rsidRPr="00000000">
        <w:rPr>
          <w:rtl w:val="0"/>
        </w:rPr>
        <w:t xml:space="preserve">    "No! That was just a scramble of words! Think of other stuff to say!"</w:t>
      </w:r>
    </w:p>
    <w:p w:rsidR="00000000" w:rsidDel="00000000" w:rsidP="00000000" w:rsidRDefault="00000000" w:rsidRPr="00000000" w14:paraId="00002E1F">
      <w:pPr>
        <w:pageBreakBefore w:val="0"/>
        <w:rPr/>
      </w:pPr>
      <w:r w:rsidDel="00000000" w:rsidR="00000000" w:rsidRPr="00000000">
        <w:rPr>
          <w:rtl w:val="0"/>
        </w:rPr>
        <w:t xml:space="preserve">    mc "What I like is, I mean to be Monika with here you!"</w:t>
      </w:r>
    </w:p>
    <w:p w:rsidR="00000000" w:rsidDel="00000000" w:rsidP="00000000" w:rsidRDefault="00000000" w:rsidRPr="00000000" w14:paraId="00002E20">
      <w:pPr>
        <w:pageBreakBefore w:val="0"/>
        <w:rPr/>
      </w:pPr>
      <w:r w:rsidDel="00000000" w:rsidR="00000000" w:rsidRPr="00000000">
        <w:rPr>
          <w:rtl w:val="0"/>
        </w:rPr>
        <w:t xml:space="preserve">    "I give up."</w:t>
      </w:r>
    </w:p>
    <w:p w:rsidR="00000000" w:rsidDel="00000000" w:rsidP="00000000" w:rsidRDefault="00000000" w:rsidRPr="00000000" w14:paraId="00002E21">
      <w:pPr>
        <w:pageBreakBefore w:val="0"/>
        <w:rPr/>
      </w:pPr>
      <w:r w:rsidDel="00000000" w:rsidR="00000000" w:rsidRPr="00000000">
        <w:rPr>
          <w:rtl w:val="0"/>
        </w:rPr>
        <w:t xml:space="preserve">    m "{i}~giggle~{/i} Having problems speaking are we? Don't worry, I understood what you meant."</w:t>
      </w:r>
    </w:p>
    <w:p w:rsidR="00000000" w:rsidDel="00000000" w:rsidP="00000000" w:rsidRDefault="00000000" w:rsidRPr="00000000" w14:paraId="00002E22">
      <w:pPr>
        <w:pageBreakBefore w:val="0"/>
        <w:rPr/>
      </w:pPr>
      <w:r w:rsidDel="00000000" w:rsidR="00000000" w:rsidRPr="00000000">
        <w:rPr>
          <w:rtl w:val="0"/>
        </w:rPr>
        <w:t xml:space="preserve">    mc "Well uh, t-thanks for understanding…"</w:t>
      </w:r>
    </w:p>
    <w:p w:rsidR="00000000" w:rsidDel="00000000" w:rsidP="00000000" w:rsidRDefault="00000000" w:rsidRPr="00000000" w14:paraId="00002E23">
      <w:pPr>
        <w:pageBreakBefore w:val="0"/>
        <w:rPr/>
      </w:pPr>
      <w:r w:rsidDel="00000000" w:rsidR="00000000" w:rsidRPr="00000000">
        <w:rPr>
          <w:rtl w:val="0"/>
        </w:rPr>
        <w:t xml:space="preserve">    "How this girl is still my girlfriend is something not even science can explain."</w:t>
      </w:r>
    </w:p>
    <w:p w:rsidR="00000000" w:rsidDel="00000000" w:rsidP="00000000" w:rsidRDefault="00000000" w:rsidRPr="00000000" w14:paraId="00002E24">
      <w:pPr>
        <w:pageBreakBefore w:val="0"/>
        <w:rPr/>
      </w:pPr>
      <w:r w:rsidDel="00000000" w:rsidR="00000000" w:rsidRPr="00000000">
        <w:rPr>
          <w:rtl w:val="0"/>
        </w:rPr>
        <w:t xml:space="preserve">    "By the time our little \"chat\" is over, the line moved a lot and it's our time to get on the seats."</w:t>
      </w:r>
    </w:p>
    <w:p w:rsidR="00000000" w:rsidDel="00000000" w:rsidP="00000000" w:rsidRDefault="00000000" w:rsidRPr="00000000" w14:paraId="00002E25">
      <w:pPr>
        <w:pageBreakBefore w:val="0"/>
        <w:rPr/>
      </w:pPr>
      <w:r w:rsidDel="00000000" w:rsidR="00000000" w:rsidRPr="00000000">
        <w:rPr>
          <w:rtl w:val="0"/>
        </w:rPr>
        <w:t xml:space="preserve">    "Without much choice now, I sit right next to Monika, along with the other people."</w:t>
      </w:r>
    </w:p>
    <w:p w:rsidR="00000000" w:rsidDel="00000000" w:rsidP="00000000" w:rsidRDefault="00000000" w:rsidRPr="00000000" w14:paraId="00002E26">
      <w:pPr>
        <w:pageBreakBefore w:val="0"/>
        <w:rPr/>
      </w:pPr>
      <w:r w:rsidDel="00000000" w:rsidR="00000000" w:rsidRPr="00000000">
        <w:rPr>
          <w:rtl w:val="0"/>
        </w:rPr>
        <w:t xml:space="preserve">    m "Are you excited [player]? It's my first time going on one of these!"</w:t>
      </w:r>
    </w:p>
    <w:p w:rsidR="00000000" w:rsidDel="00000000" w:rsidP="00000000" w:rsidRDefault="00000000" w:rsidRPr="00000000" w14:paraId="00002E27">
      <w:pPr>
        <w:pageBreakBefore w:val="0"/>
        <w:rPr/>
      </w:pPr>
      <w:r w:rsidDel="00000000" w:rsidR="00000000" w:rsidRPr="00000000">
        <w:rPr>
          <w:rtl w:val="0"/>
        </w:rPr>
        <w:t xml:space="preserve">    mc "Uh, yeah great! It's uh…{w = 1.00} my first time to actually…"</w:t>
      </w:r>
    </w:p>
    <w:p w:rsidR="00000000" w:rsidDel="00000000" w:rsidP="00000000" w:rsidRDefault="00000000" w:rsidRPr="00000000" w14:paraId="00002E28">
      <w:pPr>
        <w:pageBreakBefore w:val="0"/>
        <w:rPr/>
      </w:pPr>
      <w:r w:rsidDel="00000000" w:rsidR="00000000" w:rsidRPr="00000000">
        <w:rPr>
          <w:rtl w:val="0"/>
        </w:rPr>
        <w:t xml:space="preserve">    m "Is that so? Don't worry, if you get scared during the ride, you can hold my hand."</w:t>
      </w:r>
    </w:p>
    <w:p w:rsidR="00000000" w:rsidDel="00000000" w:rsidP="00000000" w:rsidRDefault="00000000" w:rsidRPr="00000000" w14:paraId="00002E29">
      <w:pPr>
        <w:pageBreakBefore w:val="0"/>
        <w:rPr/>
      </w:pPr>
      <w:r w:rsidDel="00000000" w:rsidR="00000000" w:rsidRPr="00000000">
        <w:rPr>
          <w:rtl w:val="0"/>
        </w:rPr>
        <w:t xml:space="preserve">    mc "T-thanks Monika, I appreciate it."</w:t>
      </w:r>
    </w:p>
    <w:p w:rsidR="00000000" w:rsidDel="00000000" w:rsidP="00000000" w:rsidRDefault="00000000" w:rsidRPr="00000000" w14:paraId="00002E2A">
      <w:pPr>
        <w:pageBreakBefore w:val="0"/>
        <w:rPr/>
      </w:pPr>
      <w:r w:rsidDel="00000000" w:rsidR="00000000" w:rsidRPr="00000000">
        <w:rPr>
          <w:rtl w:val="0"/>
        </w:rPr>
        <w:t xml:space="preserve">    $ n_name = "Employee"</w:t>
      </w:r>
    </w:p>
    <w:p w:rsidR="00000000" w:rsidDel="00000000" w:rsidP="00000000" w:rsidRDefault="00000000" w:rsidRPr="00000000" w14:paraId="00002E2B">
      <w:pPr>
        <w:pageBreakBefore w:val="0"/>
        <w:rPr/>
      </w:pPr>
      <w:r w:rsidDel="00000000" w:rsidR="00000000" w:rsidRPr="00000000">
        <w:rPr>
          <w:rtl w:val="0"/>
        </w:rPr>
        <w:t xml:space="preserve">    n "Alright everyone! Are you ready? Because this sucker is going up and then down real fast! Prepare your stomachs!"</w:t>
      </w:r>
    </w:p>
    <w:p w:rsidR="00000000" w:rsidDel="00000000" w:rsidP="00000000" w:rsidRDefault="00000000" w:rsidRPr="00000000" w14:paraId="00002E2C">
      <w:pPr>
        <w:pageBreakBefore w:val="0"/>
        <w:rPr/>
      </w:pPr>
      <w:r w:rsidDel="00000000" w:rsidR="00000000" w:rsidRPr="00000000">
        <w:rPr>
          <w:rtl w:val="0"/>
        </w:rPr>
        <w:t xml:space="preserve">    $ n_name = "Natsuki"</w:t>
      </w:r>
    </w:p>
    <w:p w:rsidR="00000000" w:rsidDel="00000000" w:rsidP="00000000" w:rsidRDefault="00000000" w:rsidRPr="00000000" w14:paraId="00002E2D">
      <w:pPr>
        <w:pageBreakBefore w:val="0"/>
        <w:rPr/>
      </w:pPr>
      <w:r w:rsidDel="00000000" w:rsidR="00000000" w:rsidRPr="00000000">
        <w:rPr>
          <w:rtl w:val="0"/>
        </w:rPr>
        <w:t xml:space="preserve">    "The employee then presses the start button."</w:t>
      </w:r>
    </w:p>
    <w:p w:rsidR="00000000" w:rsidDel="00000000" w:rsidP="00000000" w:rsidRDefault="00000000" w:rsidRPr="00000000" w14:paraId="00002E2E">
      <w:pPr>
        <w:pageBreakBefore w:val="0"/>
        <w:rPr/>
      </w:pPr>
      <w:r w:rsidDel="00000000" w:rsidR="00000000" w:rsidRPr="00000000">
        <w:rPr>
          <w:rtl w:val="0"/>
        </w:rPr>
        <w:t xml:space="preserve">    "And with almost no delay, the chairs start to go up."</w:t>
      </w:r>
    </w:p>
    <w:p w:rsidR="00000000" w:rsidDel="00000000" w:rsidP="00000000" w:rsidRDefault="00000000" w:rsidRPr="00000000" w14:paraId="00002E2F">
      <w:pPr>
        <w:pageBreakBefore w:val="0"/>
        <w:rPr/>
      </w:pPr>
      <w:r w:rsidDel="00000000" w:rsidR="00000000" w:rsidRPr="00000000">
        <w:rPr>
          <w:rtl w:val="0"/>
        </w:rPr>
        <w:t xml:space="preserve">    "As we surpass the 33 ft mark, I quickly grab Monika's hand to try and give me comfort."</w:t>
      </w:r>
    </w:p>
    <w:p w:rsidR="00000000" w:rsidDel="00000000" w:rsidP="00000000" w:rsidRDefault="00000000" w:rsidRPr="00000000" w14:paraId="00002E30">
      <w:pPr>
        <w:pageBreakBefore w:val="0"/>
        <w:rPr/>
      </w:pPr>
      <w:r w:rsidDel="00000000" w:rsidR="00000000" w:rsidRPr="00000000">
        <w:rPr>
          <w:rtl w:val="0"/>
        </w:rPr>
        <w:t xml:space="preserve">    "And as we go more and more feet up in height, I grasp Monika's hand with more and more force."</w:t>
      </w:r>
    </w:p>
    <w:p w:rsidR="00000000" w:rsidDel="00000000" w:rsidP="00000000" w:rsidRDefault="00000000" w:rsidRPr="00000000" w14:paraId="00002E31">
      <w:pPr>
        <w:pageBreakBefore w:val="0"/>
        <w:rPr/>
      </w:pPr>
      <w:r w:rsidDel="00000000" w:rsidR="00000000" w:rsidRPr="00000000">
        <w:rPr>
          <w:rtl w:val="0"/>
        </w:rPr>
        <w:t xml:space="preserve">    m "Ow [player]! You don't need to hold that hard! You're hurting my hand."</w:t>
      </w:r>
    </w:p>
    <w:p w:rsidR="00000000" w:rsidDel="00000000" w:rsidP="00000000" w:rsidRDefault="00000000" w:rsidRPr="00000000" w14:paraId="00002E32">
      <w:pPr>
        <w:pageBreakBefore w:val="0"/>
        <w:rPr/>
      </w:pPr>
      <w:r w:rsidDel="00000000" w:rsidR="00000000" w:rsidRPr="00000000">
        <w:rPr>
          <w:rtl w:val="0"/>
        </w:rPr>
        <w:t xml:space="preserve">    mc "S-sorry sorry, it's j-just I'm {i}really{/i} nervous r-right now."</w:t>
      </w:r>
    </w:p>
    <w:p w:rsidR="00000000" w:rsidDel="00000000" w:rsidP="00000000" w:rsidRDefault="00000000" w:rsidRPr="00000000" w14:paraId="00002E33">
      <w:pPr>
        <w:pageBreakBefore w:val="0"/>
        <w:rPr/>
      </w:pPr>
      <w:r w:rsidDel="00000000" w:rsidR="00000000" w:rsidRPr="00000000">
        <w:rPr>
          <w:rtl w:val="0"/>
        </w:rPr>
        <w:t xml:space="preserve">    "Not only that, but the sheer height is making me really sick right now."</w:t>
      </w:r>
    </w:p>
    <w:p w:rsidR="00000000" w:rsidDel="00000000" w:rsidP="00000000" w:rsidRDefault="00000000" w:rsidRPr="00000000" w14:paraId="00002E34">
      <w:pPr>
        <w:pageBreakBefore w:val="0"/>
        <w:rPr/>
      </w:pPr>
      <w:r w:rsidDel="00000000" w:rsidR="00000000" w:rsidRPr="00000000">
        <w:rPr>
          <w:rtl w:val="0"/>
        </w:rPr>
        <w:t xml:space="preserve">    m "Hey look at me, it will be fine alright? We are all safe and sound here."</w:t>
        <w:br w:type="textWrapping"/>
        <w:t xml:space="preserve">    mc "That d-doesn't look like it…"</w:t>
      </w:r>
    </w:p>
    <w:p w:rsidR="00000000" w:rsidDel="00000000" w:rsidP="00000000" w:rsidRDefault="00000000" w:rsidRPr="00000000" w14:paraId="00002E35">
      <w:pPr>
        <w:pageBreakBefore w:val="0"/>
        <w:rPr/>
      </w:pPr>
      <w:r w:rsidDel="00000000" w:rsidR="00000000" w:rsidRPr="00000000">
        <w:rPr>
          <w:rtl w:val="0"/>
        </w:rPr>
        <w:t xml:space="preserve">    m "But hey, in the very improbable event that we die, at least we will leave the world  together, right?"</w:t>
      </w:r>
    </w:p>
    <w:p w:rsidR="00000000" w:rsidDel="00000000" w:rsidP="00000000" w:rsidRDefault="00000000" w:rsidRPr="00000000" w14:paraId="00002E36">
      <w:pPr>
        <w:pageBreakBefore w:val="0"/>
        <w:rPr/>
      </w:pPr>
      <w:r w:rsidDel="00000000" w:rsidR="00000000" w:rsidRPr="00000000">
        <w:rPr>
          <w:rtl w:val="0"/>
        </w:rPr>
        <w:t xml:space="preserve">    mc "DON'T SAY THAT RIGHT NOW!"</w:t>
      </w:r>
    </w:p>
    <w:p w:rsidR="00000000" w:rsidDel="00000000" w:rsidP="00000000" w:rsidRDefault="00000000" w:rsidRPr="00000000" w14:paraId="00002E37">
      <w:pPr>
        <w:pageBreakBefore w:val="0"/>
        <w:rPr/>
      </w:pPr>
      <w:r w:rsidDel="00000000" w:rsidR="00000000" w:rsidRPr="00000000">
        <w:rPr>
          <w:rtl w:val="0"/>
        </w:rPr>
        <w:t xml:space="preserve">    m "Relax relax! I was just joking."</w:t>
      </w:r>
    </w:p>
    <w:p w:rsidR="00000000" w:rsidDel="00000000" w:rsidP="00000000" w:rsidRDefault="00000000" w:rsidRPr="00000000" w14:paraId="00002E38">
      <w:pPr>
        <w:pageBreakBefore w:val="0"/>
        <w:rPr/>
      </w:pPr>
      <w:r w:rsidDel="00000000" w:rsidR="00000000" w:rsidRPr="00000000">
        <w:rPr>
          <w:rtl w:val="0"/>
        </w:rPr>
        <w:t xml:space="preserve">    mc "Monika, I appreciate it, but this is NOT the right time to talk about death right now!"</w:t>
      </w:r>
    </w:p>
    <w:p w:rsidR="00000000" w:rsidDel="00000000" w:rsidP="00000000" w:rsidRDefault="00000000" w:rsidRPr="00000000" w14:paraId="00002E39">
      <w:pPr>
        <w:pageBreakBefore w:val="0"/>
        <w:rPr/>
      </w:pPr>
      <w:r w:rsidDel="00000000" w:rsidR="00000000" w:rsidRPr="00000000">
        <w:rPr>
          <w:rtl w:val="0"/>
        </w:rPr>
        <w:t xml:space="preserve">    m "Okay okay I'm sorry, don't need to get so stressed about it."</w:t>
      </w:r>
    </w:p>
    <w:p w:rsidR="00000000" w:rsidDel="00000000" w:rsidP="00000000" w:rsidRDefault="00000000" w:rsidRPr="00000000" w14:paraId="00002E3A">
      <w:pPr>
        <w:pageBreakBefore w:val="0"/>
        <w:rPr/>
      </w:pPr>
      <w:r w:rsidDel="00000000" w:rsidR="00000000" w:rsidRPr="00000000">
        <w:rPr>
          <w:rtl w:val="0"/>
        </w:rPr>
        <w:t xml:space="preserve">    "And then…{w = 0.75} we stop ascending."</w:t>
        <w:br w:type="textWrapping"/>
        <w:t xml:space="preserve">    "Don'tlookdowndon'tlookdowndon'tlookdown."</w:t>
      </w:r>
    </w:p>
    <w:p w:rsidR="00000000" w:rsidDel="00000000" w:rsidP="00000000" w:rsidRDefault="00000000" w:rsidRPr="00000000" w14:paraId="00002E3B">
      <w:pPr>
        <w:pageBreakBefore w:val="0"/>
        <w:rPr/>
      </w:pPr>
      <w:r w:rsidDel="00000000" w:rsidR="00000000" w:rsidRPr="00000000">
        <w:rPr>
          <w:rtl w:val="0"/>
        </w:rPr>
        <w:t xml:space="preserve">    m "Hey [player]."</w:t>
      </w:r>
    </w:p>
    <w:p w:rsidR="00000000" w:rsidDel="00000000" w:rsidP="00000000" w:rsidRDefault="00000000" w:rsidRPr="00000000" w14:paraId="00002E3C">
      <w:pPr>
        <w:pageBreakBefore w:val="0"/>
        <w:rPr/>
      </w:pPr>
      <w:r w:rsidDel="00000000" w:rsidR="00000000" w:rsidRPr="00000000">
        <w:rPr>
          <w:rtl w:val="0"/>
        </w:rPr>
        <w:t xml:space="preserve">    mc "Huh? What is it?"</w:t>
      </w:r>
    </w:p>
    <w:p w:rsidR="00000000" w:rsidDel="00000000" w:rsidP="00000000" w:rsidRDefault="00000000" w:rsidRPr="00000000" w14:paraId="00002E3D">
      <w:pPr>
        <w:pageBreakBefore w:val="0"/>
        <w:rPr/>
      </w:pPr>
      <w:r w:rsidDel="00000000" w:rsidR="00000000" w:rsidRPr="00000000">
        <w:rPr>
          <w:rtl w:val="0"/>
        </w:rPr>
        <w:t xml:space="preserve">    m "I love yo-{nw}"</w:t>
      </w:r>
    </w:p>
    <w:p w:rsidR="00000000" w:rsidDel="00000000" w:rsidP="00000000" w:rsidRDefault="00000000" w:rsidRPr="00000000" w14:paraId="00002E3E">
      <w:pPr>
        <w:pageBreakBefore w:val="0"/>
        <w:rPr/>
      </w:pPr>
      <w:r w:rsidDel="00000000" w:rsidR="00000000" w:rsidRPr="00000000">
        <w:rPr>
          <w:rtl w:val="0"/>
        </w:rPr>
        <w:t xml:space="preserve">    "{i}*CLANG*{/i}"</w:t>
      </w:r>
    </w:p>
    <w:p w:rsidR="00000000" w:rsidDel="00000000" w:rsidP="00000000" w:rsidRDefault="00000000" w:rsidRPr="00000000" w14:paraId="00002E3F">
      <w:pPr>
        <w:pageBreakBefore w:val="0"/>
        <w:rPr/>
      </w:pPr>
      <w:r w:rsidDel="00000000" w:rsidR="00000000" w:rsidRPr="00000000">
        <w:rPr>
          <w:rtl w:val="0"/>
        </w:rPr>
        <w:t xml:space="preserve">    "Goodbye world."</w:t>
      </w:r>
    </w:p>
    <w:p w:rsidR="00000000" w:rsidDel="00000000" w:rsidP="00000000" w:rsidRDefault="00000000" w:rsidRPr="00000000" w14:paraId="00002E40">
      <w:pPr>
        <w:pageBreakBefore w:val="0"/>
        <w:rPr/>
      </w:pPr>
      <w:r w:rsidDel="00000000" w:rsidR="00000000" w:rsidRPr="00000000">
        <w:rPr>
          <w:rtl w:val="0"/>
        </w:rPr>
        <w:t xml:space="preserve">    mc "AAAAAAAAAAAAAAAAAAAAAAH!"</w:t>
      </w:r>
    </w:p>
    <w:p w:rsidR="00000000" w:rsidDel="00000000" w:rsidP="00000000" w:rsidRDefault="00000000" w:rsidRPr="00000000" w14:paraId="00002E41">
      <w:pPr>
        <w:pageBreakBefore w:val="0"/>
        <w:rPr/>
      </w:pPr>
      <w:r w:rsidDel="00000000" w:rsidR="00000000" w:rsidRPr="00000000">
        <w:rPr>
          <w:rtl w:val="0"/>
        </w:rPr>
        <w:t xml:space="preserve">    m "WAAAAAAHOOOOOOOOO!"</w:t>
      </w:r>
    </w:p>
    <w:p w:rsidR="00000000" w:rsidDel="00000000" w:rsidP="00000000" w:rsidRDefault="00000000" w:rsidRPr="00000000" w14:paraId="00002E42">
      <w:pPr>
        <w:pageBreakBefore w:val="0"/>
        <w:rPr/>
      </w:pPr>
      <w:r w:rsidDel="00000000" w:rsidR="00000000" w:rsidRPr="00000000">
        <w:rPr>
          <w:rtl w:val="0"/>
        </w:rPr>
        <w:t xml:space="preserve">    mc "I'M DEAD, I'M DEAD  I'M-"</w:t>
      </w:r>
    </w:p>
    <w:p w:rsidR="00000000" w:rsidDel="00000000" w:rsidP="00000000" w:rsidRDefault="00000000" w:rsidRPr="00000000" w14:paraId="00002E43">
      <w:pPr>
        <w:pageBreakBefore w:val="0"/>
        <w:rPr/>
      </w:pPr>
      <w:r w:rsidDel="00000000" w:rsidR="00000000" w:rsidRPr="00000000">
        <w:rPr>
          <w:rtl w:val="0"/>
        </w:rPr>
        <w:t xml:space="preserve">    mc "Uh?"</w:t>
      </w:r>
    </w:p>
    <w:p w:rsidR="00000000" w:rsidDel="00000000" w:rsidP="00000000" w:rsidRDefault="00000000" w:rsidRPr="00000000" w14:paraId="00002E44">
      <w:pPr>
        <w:pageBreakBefore w:val="0"/>
        <w:rPr/>
      </w:pPr>
      <w:r w:rsidDel="00000000" w:rsidR="00000000" w:rsidRPr="00000000">
        <w:rPr>
          <w:rtl w:val="0"/>
        </w:rPr>
        <w:t xml:space="preserve">    mc  "Wha-...{w = 0.25} What happened? We're alive?"</w:t>
      </w:r>
    </w:p>
    <w:p w:rsidR="00000000" w:rsidDel="00000000" w:rsidP="00000000" w:rsidRDefault="00000000" w:rsidRPr="00000000" w14:paraId="00002E45">
      <w:pPr>
        <w:pageBreakBefore w:val="0"/>
        <w:rPr/>
      </w:pPr>
      <w:r w:rsidDel="00000000" w:rsidR="00000000" w:rsidRPr="00000000">
        <w:rPr>
          <w:rtl w:val="0"/>
        </w:rPr>
        <w:t xml:space="preserve">    m "It's over [player], the ride ended."</w:t>
      </w:r>
    </w:p>
    <w:p w:rsidR="00000000" w:rsidDel="00000000" w:rsidP="00000000" w:rsidRDefault="00000000" w:rsidRPr="00000000" w14:paraId="00002E46">
      <w:pPr>
        <w:pageBreakBefore w:val="0"/>
        <w:rPr/>
      </w:pPr>
      <w:r w:rsidDel="00000000" w:rsidR="00000000" w:rsidRPr="00000000">
        <w:rPr>
          <w:rtl w:val="0"/>
        </w:rPr>
        <w:t xml:space="preserve">    m "See? I told you we would be safe and sound."</w:t>
      </w:r>
    </w:p>
    <w:p w:rsidR="00000000" w:rsidDel="00000000" w:rsidP="00000000" w:rsidRDefault="00000000" w:rsidRPr="00000000" w14:paraId="00002E47">
      <w:pPr>
        <w:pageBreakBefore w:val="0"/>
        <w:rPr/>
      </w:pPr>
      <w:r w:rsidDel="00000000" w:rsidR="00000000" w:rsidRPr="00000000">
        <w:rPr>
          <w:rtl w:val="0"/>
        </w:rPr>
        <w:t xml:space="preserve">    mc "I-I guess you're rig-{nw}"</w:t>
      </w:r>
    </w:p>
    <w:p w:rsidR="00000000" w:rsidDel="00000000" w:rsidP="00000000" w:rsidRDefault="00000000" w:rsidRPr="00000000" w14:paraId="00002E48">
      <w:pPr>
        <w:pageBreakBefore w:val="0"/>
        <w:rPr/>
      </w:pPr>
      <w:r w:rsidDel="00000000" w:rsidR="00000000" w:rsidRPr="00000000">
        <w:rPr>
          <w:rtl w:val="0"/>
        </w:rPr>
        <w:t xml:space="preserve">    "Suddenly, an awful feeling starts at my torso and it quickly goes up to my throat."</w:t>
      </w:r>
    </w:p>
    <w:p w:rsidR="00000000" w:rsidDel="00000000" w:rsidP="00000000" w:rsidRDefault="00000000" w:rsidRPr="00000000" w14:paraId="00002E49">
      <w:pPr>
        <w:pageBreakBefore w:val="0"/>
        <w:rPr/>
      </w:pPr>
      <w:r w:rsidDel="00000000" w:rsidR="00000000" w:rsidRPr="00000000">
        <w:rPr>
          <w:rtl w:val="0"/>
        </w:rPr>
        <w:t xml:space="preserve">    mc "{i}*urgh!*{/i}"</w:t>
      </w:r>
    </w:p>
    <w:p w:rsidR="00000000" w:rsidDel="00000000" w:rsidP="00000000" w:rsidRDefault="00000000" w:rsidRPr="00000000" w14:paraId="00002E4A">
      <w:pPr>
        <w:pageBreakBefore w:val="0"/>
        <w:rPr/>
      </w:pPr>
      <w:r w:rsidDel="00000000" w:rsidR="00000000" w:rsidRPr="00000000">
        <w:rPr>
          <w:rtl w:val="0"/>
        </w:rPr>
        <w:t xml:space="preserve">    "I immediately get off my seat and start running to the nearest trash can."</w:t>
      </w:r>
    </w:p>
    <w:p w:rsidR="00000000" w:rsidDel="00000000" w:rsidP="00000000" w:rsidRDefault="00000000" w:rsidRPr="00000000" w14:paraId="00002E4B">
      <w:pPr>
        <w:pageBreakBefore w:val="0"/>
        <w:rPr/>
      </w:pPr>
      <w:r w:rsidDel="00000000" w:rsidR="00000000" w:rsidRPr="00000000">
        <w:rPr>
          <w:rtl w:val="0"/>
        </w:rPr>
        <w:t xml:space="preserve">    m "[player], what's wrong?!"</w:t>
      </w:r>
    </w:p>
    <w:p w:rsidR="00000000" w:rsidDel="00000000" w:rsidP="00000000" w:rsidRDefault="00000000" w:rsidRPr="00000000" w14:paraId="00002E4C">
      <w:pPr>
        <w:pageBreakBefore w:val="0"/>
        <w:rPr/>
      </w:pPr>
      <w:r w:rsidDel="00000000" w:rsidR="00000000" w:rsidRPr="00000000">
        <w:rPr>
          <w:rtl w:val="0"/>
        </w:rPr>
        <w:t xml:space="preserve">    "As I almost vomit on the street, I finnaly find a garbage bin to spill my breakfast out."</w:t>
      </w:r>
    </w:p>
    <w:p w:rsidR="00000000" w:rsidDel="00000000" w:rsidP="00000000" w:rsidRDefault="00000000" w:rsidRPr="00000000" w14:paraId="00002E4D">
      <w:pPr>
        <w:pageBreakBefore w:val="0"/>
        <w:rPr/>
      </w:pPr>
      <w:r w:rsidDel="00000000" w:rsidR="00000000" w:rsidRPr="00000000">
        <w:rPr>
          <w:rtl w:val="0"/>
        </w:rPr>
        <w:t xml:space="preserve">    mc "{i}*BLEEEEEEEEERHG*{/i}"</w:t>
      </w:r>
    </w:p>
    <w:p w:rsidR="00000000" w:rsidDel="00000000" w:rsidP="00000000" w:rsidRDefault="00000000" w:rsidRPr="00000000" w14:paraId="00002E4E">
      <w:pPr>
        <w:pageBreakBefore w:val="0"/>
        <w:rPr/>
      </w:pPr>
      <w:r w:rsidDel="00000000" w:rsidR="00000000" w:rsidRPr="00000000">
        <w:rPr>
          <w:rtl w:val="0"/>
        </w:rPr>
        <w:t xml:space="preserve">    "After I puke my guts outs, Monika catches up to me."</w:t>
      </w:r>
    </w:p>
    <w:p w:rsidR="00000000" w:rsidDel="00000000" w:rsidP="00000000" w:rsidRDefault="00000000" w:rsidRPr="00000000" w14:paraId="00002E4F">
      <w:pPr>
        <w:pageBreakBefore w:val="0"/>
        <w:rPr/>
      </w:pPr>
      <w:r w:rsidDel="00000000" w:rsidR="00000000" w:rsidRPr="00000000">
        <w:rPr>
          <w:rtl w:val="0"/>
        </w:rPr>
        <w:t xml:space="preserve">    m "Oh jeez [player], are you okay?! You started running from me right after we hit the ground."</w:t>
      </w:r>
    </w:p>
    <w:p w:rsidR="00000000" w:rsidDel="00000000" w:rsidP="00000000" w:rsidRDefault="00000000" w:rsidRPr="00000000" w14:paraId="00002E50">
      <w:pPr>
        <w:pageBreakBefore w:val="0"/>
        <w:rPr/>
      </w:pPr>
      <w:r w:rsidDel="00000000" w:rsidR="00000000" w:rsidRPr="00000000">
        <w:rPr>
          <w:rtl w:val="0"/>
        </w:rPr>
        <w:t xml:space="preserve">    mc "I just had to…{w == 0.75} release some pressure I had built up."</w:t>
      </w:r>
    </w:p>
    <w:p w:rsidR="00000000" w:rsidDel="00000000" w:rsidP="00000000" w:rsidRDefault="00000000" w:rsidRPr="00000000" w14:paraId="00002E51">
      <w:pPr>
        <w:pageBreakBefore w:val="0"/>
        <w:rPr/>
      </w:pPr>
      <w:r w:rsidDel="00000000" w:rsidR="00000000" w:rsidRPr="00000000">
        <w:rPr>
          <w:rtl w:val="0"/>
        </w:rPr>
        <w:t xml:space="preserve">    m "O-Oh, well, are you feeling better now?"</w:t>
      </w:r>
    </w:p>
    <w:p w:rsidR="00000000" w:rsidDel="00000000" w:rsidP="00000000" w:rsidRDefault="00000000" w:rsidRPr="00000000" w14:paraId="00002E52">
      <w:pPr>
        <w:pageBreakBefore w:val="0"/>
        <w:rPr/>
      </w:pPr>
      <w:r w:rsidDel="00000000" w:rsidR="00000000" w:rsidRPr="00000000">
        <w:rPr>
          <w:rtl w:val="0"/>
        </w:rPr>
        <w:t xml:space="preserve">    mc "A bit, do you have any water on you?"</w:t>
      </w:r>
    </w:p>
    <w:p w:rsidR="00000000" w:rsidDel="00000000" w:rsidP="00000000" w:rsidRDefault="00000000" w:rsidRPr="00000000" w14:paraId="00002E53">
      <w:pPr>
        <w:pageBreakBefore w:val="0"/>
        <w:rPr/>
      </w:pPr>
      <w:r w:rsidDel="00000000" w:rsidR="00000000" w:rsidRPr="00000000">
        <w:rPr>
          <w:rtl w:val="0"/>
        </w:rPr>
        <w:t xml:space="preserve">    m "I did bring a water bottle on my purse-"</w:t>
      </w:r>
    </w:p>
    <w:p w:rsidR="00000000" w:rsidDel="00000000" w:rsidP="00000000" w:rsidRDefault="00000000" w:rsidRPr="00000000" w14:paraId="00002E54">
      <w:pPr>
        <w:pageBreakBefore w:val="0"/>
        <w:rPr/>
      </w:pPr>
      <w:r w:rsidDel="00000000" w:rsidR="00000000" w:rsidRPr="00000000">
        <w:rPr>
          <w:rtl w:val="0"/>
        </w:rPr>
        <w:t xml:space="preserve">    "I instantaneously snatch the bottle from her grasp and start drinking it like a man lost for 3 days in the desert."</w:t>
      </w:r>
    </w:p>
    <w:p w:rsidR="00000000" w:rsidDel="00000000" w:rsidP="00000000" w:rsidRDefault="00000000" w:rsidRPr="00000000" w14:paraId="00002E55">
      <w:pPr>
        <w:pageBreakBefore w:val="0"/>
        <w:rPr/>
      </w:pPr>
      <w:r w:rsidDel="00000000" w:rsidR="00000000" w:rsidRPr="00000000">
        <w:rPr>
          <w:rtl w:val="0"/>
        </w:rPr>
        <w:t xml:space="preserve">    m "Hey! Don't drink everything, that's the only one I got!"</w:t>
      </w:r>
    </w:p>
    <w:p w:rsidR="00000000" w:rsidDel="00000000" w:rsidP="00000000" w:rsidRDefault="00000000" w:rsidRPr="00000000" w14:paraId="00002E56">
      <w:pPr>
        <w:pageBreakBefore w:val="0"/>
        <w:rPr/>
      </w:pPr>
      <w:r w:rsidDel="00000000" w:rsidR="00000000" w:rsidRPr="00000000">
        <w:rPr>
          <w:rtl w:val="0"/>
        </w:rPr>
        <w:t xml:space="preserve">    mc "{i}Argh.{/i}{w=0.50} Sorry, I really needed that."</w:t>
      </w:r>
    </w:p>
    <w:p w:rsidR="00000000" w:rsidDel="00000000" w:rsidP="00000000" w:rsidRDefault="00000000" w:rsidRPr="00000000" w14:paraId="00002E57">
      <w:pPr>
        <w:pageBreakBefore w:val="0"/>
        <w:rPr/>
      </w:pPr>
      <w:r w:rsidDel="00000000" w:rsidR="00000000" w:rsidRPr="00000000">
        <w:rPr>
          <w:rtl w:val="0"/>
        </w:rPr>
        <w:t xml:space="preserve">    m "So...better now?"</w:t>
      </w:r>
    </w:p>
    <w:p w:rsidR="00000000" w:rsidDel="00000000" w:rsidP="00000000" w:rsidRDefault="00000000" w:rsidRPr="00000000" w14:paraId="00002E58">
      <w:pPr>
        <w:pageBreakBefore w:val="0"/>
        <w:rPr/>
      </w:pPr>
      <w:r w:rsidDel="00000000" w:rsidR="00000000" w:rsidRPr="00000000">
        <w:rPr>
          <w:rtl w:val="0"/>
        </w:rPr>
        <w:t xml:space="preserve">    mc "Yeah, better."</w:t>
      </w:r>
    </w:p>
    <w:p w:rsidR="00000000" w:rsidDel="00000000" w:rsidP="00000000" w:rsidRDefault="00000000" w:rsidRPr="00000000" w14:paraId="00002E59">
      <w:pPr>
        <w:pageBreakBefore w:val="0"/>
        <w:rPr/>
      </w:pPr>
      <w:r w:rsidDel="00000000" w:rsidR="00000000" w:rsidRPr="00000000">
        <w:rPr>
          <w:rtl w:val="0"/>
        </w:rPr>
        <w:t xml:space="preserve">    "Physically maybe, but mentally? Hell no."</w:t>
      </w:r>
    </w:p>
    <w:p w:rsidR="00000000" w:rsidDel="00000000" w:rsidP="00000000" w:rsidRDefault="00000000" w:rsidRPr="00000000" w14:paraId="00002E5A">
      <w:pPr>
        <w:pageBreakBefore w:val="0"/>
        <w:rPr/>
      </w:pPr>
      <w:r w:rsidDel="00000000" w:rsidR="00000000" w:rsidRPr="00000000">
        <w:rPr>
          <w:rtl w:val="0"/>
        </w:rPr>
        <w:t xml:space="preserve">    m "So uh, what do you want to do now?"</w:t>
      </w:r>
    </w:p>
    <w:p w:rsidR="00000000" w:rsidDel="00000000" w:rsidP="00000000" w:rsidRDefault="00000000" w:rsidRPr="00000000" w14:paraId="00002E5B">
      <w:pPr>
        <w:pageBreakBefore w:val="0"/>
        <w:rPr/>
      </w:pPr>
      <w:r w:rsidDel="00000000" w:rsidR="00000000" w:rsidRPr="00000000">
        <w:rPr>
          <w:rtl w:val="0"/>
        </w:rPr>
        <w:t xml:space="preserve">    mc "Rest, for a couple of minutes, before continuing."</w:t>
      </w:r>
    </w:p>
    <w:p w:rsidR="00000000" w:rsidDel="00000000" w:rsidP="00000000" w:rsidRDefault="00000000" w:rsidRPr="00000000" w14:paraId="00002E5C">
      <w:pPr>
        <w:pageBreakBefore w:val="0"/>
        <w:rPr/>
      </w:pPr>
      <w:r w:rsidDel="00000000" w:rsidR="00000000" w:rsidRPr="00000000">
        <w:rPr>
          <w:rtl w:val="0"/>
        </w:rPr>
        <w:t xml:space="preserve">    m "Okay okay, let's take as much time as needed."</w:t>
      </w:r>
    </w:p>
    <w:p w:rsidR="00000000" w:rsidDel="00000000" w:rsidP="00000000" w:rsidRDefault="00000000" w:rsidRPr="00000000" w14:paraId="00002E5D">
      <w:pPr>
        <w:pageBreakBefore w:val="0"/>
        <w:rPr/>
      </w:pPr>
      <w:r w:rsidDel="00000000" w:rsidR="00000000" w:rsidRPr="00000000">
        <w:rPr>
          <w:rtl w:val="0"/>
        </w:rPr>
        <w:t xml:space="preserve">    "We then seat next to a nearby bench and rest for at least 15 minutes or so."</w:t>
      </w:r>
    </w:p>
    <w:p w:rsidR="00000000" w:rsidDel="00000000" w:rsidP="00000000" w:rsidRDefault="00000000" w:rsidRPr="00000000" w14:paraId="00002E5E">
      <w:pPr>
        <w:pageBreakBefore w:val="0"/>
        <w:rPr/>
      </w:pPr>
      <w:r w:rsidDel="00000000" w:rsidR="00000000" w:rsidRPr="00000000">
        <w:rPr>
          <w:rtl w:val="0"/>
        </w:rPr>
        <w:t xml:space="preserve">    m "Should we get up now?"</w:t>
      </w:r>
    </w:p>
    <w:p w:rsidR="00000000" w:rsidDel="00000000" w:rsidP="00000000" w:rsidRDefault="00000000" w:rsidRPr="00000000" w14:paraId="00002E5F">
      <w:pPr>
        <w:pageBreakBefore w:val="0"/>
        <w:rPr/>
      </w:pPr>
      <w:r w:rsidDel="00000000" w:rsidR="00000000" w:rsidRPr="00000000">
        <w:rPr>
          <w:rtl w:val="0"/>
        </w:rPr>
        <w:t xml:space="preserve">    mc "Yeah, yeah let's move."</w:t>
      </w:r>
    </w:p>
    <w:p w:rsidR="00000000" w:rsidDel="00000000" w:rsidP="00000000" w:rsidRDefault="00000000" w:rsidRPr="00000000" w14:paraId="00002E60">
      <w:pPr>
        <w:pageBreakBefore w:val="0"/>
        <w:rPr/>
      </w:pPr>
      <w:r w:rsidDel="00000000" w:rsidR="00000000" w:rsidRPr="00000000">
        <w:rPr>
          <w:rtl w:val="0"/>
        </w:rPr>
        <w:t xml:space="preserve">    m "Alrighty then."</w:t>
      </w:r>
    </w:p>
    <w:p w:rsidR="00000000" w:rsidDel="00000000" w:rsidP="00000000" w:rsidRDefault="00000000" w:rsidRPr="00000000" w14:paraId="00002E61">
      <w:pPr>
        <w:pageBreakBefore w:val="0"/>
        <w:rPr/>
      </w:pPr>
      <w:r w:rsidDel="00000000" w:rsidR="00000000" w:rsidRPr="00000000">
        <w:rPr>
          <w:rtl w:val="0"/>
        </w:rPr>
        <w:t xml:space="preserve">    mc "Let's just, never do that again okay?"</w:t>
      </w:r>
    </w:p>
    <w:p w:rsidR="00000000" w:rsidDel="00000000" w:rsidP="00000000" w:rsidRDefault="00000000" w:rsidRPr="00000000" w14:paraId="00002E62">
      <w:pPr>
        <w:pageBreakBefore w:val="0"/>
        <w:rPr/>
      </w:pPr>
      <w:r w:rsidDel="00000000" w:rsidR="00000000" w:rsidRPr="00000000">
        <w:rPr>
          <w:rtl w:val="0"/>
        </w:rPr>
        <w:t xml:space="preserve">    m "Well…"</w:t>
        <w:br w:type="textWrapping"/>
        <w:t xml:space="preserve">    mc "Please…"</w:t>
      </w:r>
    </w:p>
    <w:p w:rsidR="00000000" w:rsidDel="00000000" w:rsidP="00000000" w:rsidRDefault="00000000" w:rsidRPr="00000000" w14:paraId="00002E63">
      <w:pPr>
        <w:pageBreakBefore w:val="0"/>
        <w:rPr/>
      </w:pPr>
      <w:r w:rsidDel="00000000" w:rsidR="00000000" w:rsidRPr="00000000">
        <w:rPr>
          <w:rtl w:val="0"/>
        </w:rPr>
        <w:t xml:space="preserve">    m "Fine, let's not go on one of these for a long time now."</w:t>
      </w:r>
    </w:p>
    <w:p w:rsidR="00000000" w:rsidDel="00000000" w:rsidP="00000000" w:rsidRDefault="00000000" w:rsidRPr="00000000" w14:paraId="00002E64">
      <w:pPr>
        <w:pageBreakBefore w:val="0"/>
        <w:rPr/>
      </w:pPr>
      <w:r w:rsidDel="00000000" w:rsidR="00000000" w:rsidRPr="00000000">
        <w:rPr>
          <w:rtl w:val="0"/>
        </w:rPr>
        <w:t xml:space="preserve">    m "So, where do you want to go now?"</w:t>
      </w:r>
    </w:p>
    <w:p w:rsidR="00000000" w:rsidDel="00000000" w:rsidP="00000000" w:rsidRDefault="00000000" w:rsidRPr="00000000" w14:paraId="00002E65">
      <w:pPr>
        <w:pageBreakBefore w:val="0"/>
        <w:rPr/>
      </w:pPr>
      <w:r w:rsidDel="00000000" w:rsidR="00000000" w:rsidRPr="00000000">
        <w:rPr>
          <w:rtl w:val="0"/>
        </w:rPr>
      </w:r>
    </w:p>
    <w:p w:rsidR="00000000" w:rsidDel="00000000" w:rsidP="00000000" w:rsidRDefault="00000000" w:rsidRPr="00000000" w14:paraId="00002E66">
      <w:pPr>
        <w:pStyle w:val="Heading1"/>
        <w:pageBreakBefore w:val="0"/>
        <w:spacing w:after="0" w:before="0" w:lineRule="auto"/>
        <w:rPr>
          <w:b w:val="1"/>
          <w:sz w:val="36"/>
          <w:szCs w:val="36"/>
          <w:u w:val="single"/>
        </w:rPr>
      </w:pPr>
      <w:bookmarkStart w:colFirst="0" w:colLast="0" w:name="_uq75enuess5h" w:id="21"/>
      <w:bookmarkEnd w:id="21"/>
      <w:r w:rsidDel="00000000" w:rsidR="00000000" w:rsidRPr="00000000">
        <w:rPr>
          <w:b w:val="1"/>
          <w:sz w:val="36"/>
          <w:szCs w:val="36"/>
          <w:u w:val="single"/>
          <w:rtl w:val="0"/>
        </w:rPr>
        <w:t xml:space="preserve">#Excuse</w:t>
      </w:r>
    </w:p>
    <w:p w:rsidR="00000000" w:rsidDel="00000000" w:rsidP="00000000" w:rsidRDefault="00000000" w:rsidRPr="00000000" w14:paraId="00002E67">
      <w:pPr>
        <w:pageBreakBefore w:val="0"/>
        <w:rPr/>
      </w:pPr>
      <w:r w:rsidDel="00000000" w:rsidR="00000000" w:rsidRPr="00000000">
        <w:rPr>
          <w:rtl w:val="0"/>
        </w:rPr>
        <w:t xml:space="preserve">label excuse:</w:t>
      </w:r>
    </w:p>
    <w:p w:rsidR="00000000" w:rsidDel="00000000" w:rsidP="00000000" w:rsidRDefault="00000000" w:rsidRPr="00000000" w14:paraId="00002E68">
      <w:pPr>
        <w:pageBreakBefore w:val="0"/>
        <w:rPr/>
      </w:pPr>
      <w:r w:rsidDel="00000000" w:rsidR="00000000" w:rsidRPr="00000000">
        <w:rPr>
          <w:rtl w:val="0"/>
        </w:rPr>
        <w:t xml:space="preserve">$ park --</w:t>
      </w:r>
    </w:p>
    <w:p w:rsidR="00000000" w:rsidDel="00000000" w:rsidP="00000000" w:rsidRDefault="00000000" w:rsidRPr="00000000" w14:paraId="00002E69">
      <w:pPr>
        <w:pageBreakBefore w:val="0"/>
        <w:rPr/>
      </w:pPr>
      <w:r w:rsidDel="00000000" w:rsidR="00000000" w:rsidRPr="00000000">
        <w:rPr>
          <w:rtl w:val="0"/>
        </w:rPr>
        <w:t xml:space="preserve">    "I just can't go on a ride like that, it's just too scary."</w:t>
      </w:r>
    </w:p>
    <w:p w:rsidR="00000000" w:rsidDel="00000000" w:rsidP="00000000" w:rsidRDefault="00000000" w:rsidRPr="00000000" w14:paraId="00002E6A">
      <w:pPr>
        <w:pageBreakBefore w:val="0"/>
        <w:rPr/>
      </w:pPr>
      <w:r w:rsidDel="00000000" w:rsidR="00000000" w:rsidRPr="00000000">
        <w:rPr>
          <w:rtl w:val="0"/>
        </w:rPr>
        <w:t xml:space="preserve">    "Sorry Monika, but I will have to turn you down on that one."</w:t>
      </w:r>
    </w:p>
    <w:p w:rsidR="00000000" w:rsidDel="00000000" w:rsidP="00000000" w:rsidRDefault="00000000" w:rsidRPr="00000000" w14:paraId="00002E6B">
      <w:pPr>
        <w:pageBreakBefore w:val="0"/>
        <w:rPr/>
      </w:pPr>
      <w:r w:rsidDel="00000000" w:rsidR="00000000" w:rsidRPr="00000000">
        <w:rPr>
          <w:rtl w:val="0"/>
        </w:rPr>
        <w:t xml:space="preserve">    mc "Umm, oh golly gee would you look at the time! We still haven't eaten lunch. I vote that we go eat something for now."</w:t>
      </w:r>
    </w:p>
    <w:p w:rsidR="00000000" w:rsidDel="00000000" w:rsidP="00000000" w:rsidRDefault="00000000" w:rsidRPr="00000000" w14:paraId="00002E6C">
      <w:pPr>
        <w:pageBreakBefore w:val="0"/>
        <w:rPr/>
      </w:pPr>
      <w:r w:rsidDel="00000000" w:rsidR="00000000" w:rsidRPr="00000000">
        <w:rPr>
          <w:rtl w:val="0"/>
        </w:rPr>
        <w:t xml:space="preserve">    m "Oh, okay…"</w:t>
      </w:r>
    </w:p>
    <w:p w:rsidR="00000000" w:rsidDel="00000000" w:rsidP="00000000" w:rsidRDefault="00000000" w:rsidRPr="00000000" w14:paraId="00002E6D">
      <w:pPr>
        <w:pageBreakBefore w:val="0"/>
        <w:rPr/>
      </w:pPr>
      <w:r w:rsidDel="00000000" w:rsidR="00000000" w:rsidRPr="00000000">
        <w:rPr>
          <w:rtl w:val="0"/>
        </w:rPr>
        <w:t xml:space="preserve">    m "Now that you said it, I'm starting to get hungry too. You know where the food court is?"</w:t>
      </w:r>
    </w:p>
    <w:p w:rsidR="00000000" w:rsidDel="00000000" w:rsidP="00000000" w:rsidRDefault="00000000" w:rsidRPr="00000000" w14:paraId="00002E6E">
      <w:pPr>
        <w:pageBreakBefore w:val="0"/>
        <w:rPr/>
      </w:pPr>
      <w:r w:rsidDel="00000000" w:rsidR="00000000" w:rsidRPr="00000000">
        <w:rPr>
          <w:rtl w:val="0"/>
        </w:rPr>
        <w:t xml:space="preserve">    "Uh, haven't thought about that."</w:t>
      </w:r>
    </w:p>
    <w:p w:rsidR="00000000" w:rsidDel="00000000" w:rsidP="00000000" w:rsidRDefault="00000000" w:rsidRPr="00000000" w14:paraId="00002E6F">
      <w:pPr>
        <w:pageBreakBefore w:val="0"/>
        <w:rPr/>
      </w:pPr>
      <w:r w:rsidDel="00000000" w:rsidR="00000000" w:rsidRPr="00000000">
        <w:rPr>
          <w:rtl w:val="0"/>
        </w:rPr>
        <w:t xml:space="preserve">    mc "Well, no… but we can find it right? Shouldn't be that hard."</w:t>
      </w:r>
    </w:p>
    <w:p w:rsidR="00000000" w:rsidDel="00000000" w:rsidP="00000000" w:rsidRDefault="00000000" w:rsidRPr="00000000" w14:paraId="00002E70">
      <w:pPr>
        <w:pageBreakBefore w:val="0"/>
        <w:rPr/>
      </w:pPr>
      <w:r w:rsidDel="00000000" w:rsidR="00000000" w:rsidRPr="00000000">
        <w:rPr>
          <w:rtl w:val="0"/>
        </w:rPr>
        <w:t xml:space="preserve">    "We spent the last 10 minutes looking for it and still couldn't find it."</w:t>
      </w:r>
    </w:p>
    <w:p w:rsidR="00000000" w:rsidDel="00000000" w:rsidP="00000000" w:rsidRDefault="00000000" w:rsidRPr="00000000" w14:paraId="00002E71">
      <w:pPr>
        <w:pageBreakBefore w:val="0"/>
        <w:rPr/>
      </w:pPr>
      <w:r w:rsidDel="00000000" w:rsidR="00000000" w:rsidRPr="00000000">
        <w:rPr>
          <w:rtl w:val="0"/>
        </w:rPr>
        <w:t xml:space="preserve">    m "Okay [player], I think we're lost, can't we just eat later?"</w:t>
      </w:r>
    </w:p>
    <w:p w:rsidR="00000000" w:rsidDel="00000000" w:rsidP="00000000" w:rsidRDefault="00000000" w:rsidRPr="00000000" w14:paraId="00002E72">
      <w:pPr>
        <w:pageBreakBefore w:val="0"/>
        <w:rPr/>
      </w:pPr>
      <w:r w:rsidDel="00000000" w:rsidR="00000000" w:rsidRPr="00000000">
        <w:rPr>
          <w:rtl w:val="0"/>
        </w:rPr>
        <w:t xml:space="preserve">    "If it's for you to force me into a ride that will scar me mentally, then no we can't eat later."</w:t>
      </w:r>
    </w:p>
    <w:p w:rsidR="00000000" w:rsidDel="00000000" w:rsidP="00000000" w:rsidRDefault="00000000" w:rsidRPr="00000000" w14:paraId="00002E73">
      <w:pPr>
        <w:pageBreakBefore w:val="0"/>
        <w:rPr/>
      </w:pPr>
      <w:r w:rsidDel="00000000" w:rsidR="00000000" w:rsidRPr="00000000">
        <w:rPr>
          <w:rtl w:val="0"/>
        </w:rPr>
        <w:t xml:space="preserve">    mc "Absolutely not, lunch is the most important meal of the day!"</w:t>
      </w:r>
    </w:p>
    <w:p w:rsidR="00000000" w:rsidDel="00000000" w:rsidP="00000000" w:rsidRDefault="00000000" w:rsidRPr="00000000" w14:paraId="00002E74">
      <w:pPr>
        <w:pageBreakBefore w:val="0"/>
        <w:rPr/>
      </w:pPr>
      <w:r w:rsidDel="00000000" w:rsidR="00000000" w:rsidRPr="00000000">
        <w:rPr>
          <w:rtl w:val="0"/>
        </w:rPr>
        <w:t xml:space="preserve">    m "I thought breakfast was the important one?"</w:t>
      </w:r>
    </w:p>
    <w:p w:rsidR="00000000" w:rsidDel="00000000" w:rsidP="00000000" w:rsidRDefault="00000000" w:rsidRPr="00000000" w14:paraId="00002E75">
      <w:pPr>
        <w:pageBreakBefore w:val="0"/>
        <w:rPr/>
      </w:pPr>
      <w:r w:rsidDel="00000000" w:rsidR="00000000" w:rsidRPr="00000000">
        <w:rPr>
          <w:rtl w:val="0"/>
        </w:rPr>
        <w:t xml:space="preserve">    mc "A common misconception my dear, now let's keep looking."</w:t>
      </w:r>
    </w:p>
    <w:p w:rsidR="00000000" w:rsidDel="00000000" w:rsidP="00000000" w:rsidRDefault="00000000" w:rsidRPr="00000000" w14:paraId="00002E76">
      <w:pPr>
        <w:pageBreakBefore w:val="0"/>
        <w:rPr/>
      </w:pPr>
      <w:r w:rsidDel="00000000" w:rsidR="00000000" w:rsidRPr="00000000">
        <w:rPr>
          <w:rtl w:val="0"/>
        </w:rPr>
        <w:t xml:space="preserve">    "We walk around for 2 or so more minutes before we finally find the damned place."</w:t>
      </w:r>
    </w:p>
    <w:p w:rsidR="00000000" w:rsidDel="00000000" w:rsidP="00000000" w:rsidRDefault="00000000" w:rsidRPr="00000000" w14:paraId="00002E77">
      <w:pPr>
        <w:pageBreakBefore w:val="0"/>
        <w:rPr/>
      </w:pPr>
      <w:r w:rsidDel="00000000" w:rsidR="00000000" w:rsidRPr="00000000">
        <w:rPr>
          <w:rtl w:val="0"/>
        </w:rPr>
        <w:t xml:space="preserve">    mc "Finally! Was starting to lose hope back there. Now let's see what there is to eat!"</w:t>
      </w:r>
    </w:p>
    <w:p w:rsidR="00000000" w:rsidDel="00000000" w:rsidP="00000000" w:rsidRDefault="00000000" w:rsidRPr="00000000" w14:paraId="00002E78">
      <w:pPr>
        <w:pageBreakBefore w:val="0"/>
        <w:rPr/>
      </w:pPr>
      <w:r w:rsidDel="00000000" w:rsidR="00000000" w:rsidRPr="00000000">
        <w:rPr>
          <w:rtl w:val="0"/>
        </w:rPr>
        <w:t xml:space="preserve">    m "But there's so many options to choose from, what are we gonna eat exactly?"</w:t>
      </w:r>
    </w:p>
    <w:p w:rsidR="00000000" w:rsidDel="00000000" w:rsidP="00000000" w:rsidRDefault="00000000" w:rsidRPr="00000000" w14:paraId="00002E79">
      <w:pPr>
        <w:pageBreakBefore w:val="0"/>
        <w:rPr/>
      </w:pPr>
      <w:r w:rsidDel="00000000" w:rsidR="00000000" w:rsidRPr="00000000">
        <w:rPr>
          <w:rtl w:val="0"/>
        </w:rPr>
        <w:t xml:space="preserve">    mc "Hmm, I don't think we need anything too fancy but… it's kinda hard to choose."</w:t>
      </w:r>
    </w:p>
    <w:p w:rsidR="00000000" w:rsidDel="00000000" w:rsidP="00000000" w:rsidRDefault="00000000" w:rsidRPr="00000000" w14:paraId="00002E7A">
      <w:pPr>
        <w:pageBreakBefore w:val="0"/>
        <w:rPr/>
      </w:pPr>
      <w:r w:rsidDel="00000000" w:rsidR="00000000" w:rsidRPr="00000000">
        <w:rPr>
          <w:rtl w:val="0"/>
        </w:rPr>
        <w:t xml:space="preserve">    "As we look to the vast quantity of mostly fast food balconies, I spot a Hamburger Queen not much further from where we are."</w:t>
      </w:r>
    </w:p>
    <w:p w:rsidR="00000000" w:rsidDel="00000000" w:rsidP="00000000" w:rsidRDefault="00000000" w:rsidRPr="00000000" w14:paraId="00002E7B">
      <w:pPr>
        <w:pageBreakBefore w:val="0"/>
        <w:rPr/>
      </w:pPr>
      <w:r w:rsidDel="00000000" w:rsidR="00000000" w:rsidRPr="00000000">
        <w:rPr>
          <w:rtl w:val="0"/>
        </w:rPr>
        <w:t xml:space="preserve">    mc "You want to get some burgers maybe?"</w:t>
      </w:r>
    </w:p>
    <w:p w:rsidR="00000000" w:rsidDel="00000000" w:rsidP="00000000" w:rsidRDefault="00000000" w:rsidRPr="00000000" w14:paraId="00002E7C">
      <w:pPr>
        <w:pageBreakBefore w:val="0"/>
        <w:rPr/>
      </w:pPr>
      <w:r w:rsidDel="00000000" w:rsidR="00000000" w:rsidRPr="00000000">
        <w:rPr>
          <w:rtl w:val="0"/>
        </w:rPr>
        <w:t xml:space="preserve">    m "Well, it's been some time since I ate one, so I don't see a reason why."</w:t>
      </w:r>
    </w:p>
    <w:p w:rsidR="00000000" w:rsidDel="00000000" w:rsidP="00000000" w:rsidRDefault="00000000" w:rsidRPr="00000000" w14:paraId="00002E7D">
      <w:pPr>
        <w:pageBreakBefore w:val="0"/>
        <w:rPr/>
      </w:pPr>
      <w:r w:rsidDel="00000000" w:rsidR="00000000" w:rsidRPr="00000000">
        <w:rPr>
          <w:rtl w:val="0"/>
        </w:rPr>
        <w:t xml:space="preserve">    mc "It's settled then."</w:t>
      </w:r>
    </w:p>
    <w:p w:rsidR="00000000" w:rsidDel="00000000" w:rsidP="00000000" w:rsidRDefault="00000000" w:rsidRPr="00000000" w14:paraId="00002E7E">
      <w:pPr>
        <w:pageBreakBefore w:val="0"/>
        <w:rPr/>
      </w:pPr>
      <w:r w:rsidDel="00000000" w:rsidR="00000000" w:rsidRPr="00000000">
        <w:rPr>
          <w:rtl w:val="0"/>
        </w:rPr>
        <w:t xml:space="preserve">    "We approach the fast food balcony and wait a couple minutes in line."</w:t>
      </w:r>
    </w:p>
    <w:p w:rsidR="00000000" w:rsidDel="00000000" w:rsidP="00000000" w:rsidRDefault="00000000" w:rsidRPr="00000000" w14:paraId="00002E7F">
      <w:pPr>
        <w:pageBreakBefore w:val="0"/>
        <w:rPr/>
      </w:pPr>
      <w:r w:rsidDel="00000000" w:rsidR="00000000" w:rsidRPr="00000000">
        <w:rPr>
          <w:rtl w:val="0"/>
        </w:rPr>
        <w:t xml:space="preserve">    "When it's our time to order, I ask for a simple, but beefy triple hamburger with onions and some ketchup."</w:t>
      </w:r>
    </w:p>
    <w:p w:rsidR="00000000" w:rsidDel="00000000" w:rsidP="00000000" w:rsidRDefault="00000000" w:rsidRPr="00000000" w14:paraId="00002E80">
      <w:pPr>
        <w:pageBreakBefore w:val="0"/>
        <w:rPr/>
      </w:pPr>
      <w:r w:rsidDel="00000000" w:rsidR="00000000" w:rsidRPr="00000000">
        <w:rPr>
          <w:rtl w:val="0"/>
        </w:rPr>
        <w:t xml:space="preserve">    " Just imagining it while waiting makes my mouth water."</w:t>
      </w:r>
    </w:p>
    <w:p w:rsidR="00000000" w:rsidDel="00000000" w:rsidP="00000000" w:rsidRDefault="00000000" w:rsidRPr="00000000" w14:paraId="00002E81">
      <w:pPr>
        <w:pageBreakBefore w:val="0"/>
        <w:rPr/>
      </w:pPr>
      <w:r w:rsidDel="00000000" w:rsidR="00000000" w:rsidRPr="00000000">
        <w:rPr>
          <w:rtl w:val="0"/>
        </w:rPr>
        <w:t xml:space="preserve">    "After I made my order, Monika makes her's and we wait for it to come."</w:t>
      </w:r>
    </w:p>
    <w:p w:rsidR="00000000" w:rsidDel="00000000" w:rsidP="00000000" w:rsidRDefault="00000000" w:rsidRPr="00000000" w14:paraId="00002E82">
      <w:pPr>
        <w:pageBreakBefore w:val="0"/>
        <w:rPr/>
      </w:pPr>
      <w:r w:rsidDel="00000000" w:rsidR="00000000" w:rsidRPr="00000000">
        <w:rPr>
          <w:rtl w:val="0"/>
        </w:rPr>
        <w:t xml:space="preserve">    "We wait some more minutes when our lunch finally arrives. We then look for a table to sit."</w:t>
      </w:r>
    </w:p>
    <w:p w:rsidR="00000000" w:rsidDel="00000000" w:rsidP="00000000" w:rsidRDefault="00000000" w:rsidRPr="00000000" w14:paraId="00002E83">
      <w:pPr>
        <w:pageBreakBefore w:val="0"/>
        <w:rPr/>
      </w:pPr>
      <w:r w:rsidDel="00000000" w:rsidR="00000000" w:rsidRPr="00000000">
        <w:rPr>
          <w:rtl w:val="0"/>
        </w:rPr>
        <w:t xml:space="preserve">    "We quickly find an empty one and settle for it."</w:t>
      </w:r>
    </w:p>
    <w:p w:rsidR="00000000" w:rsidDel="00000000" w:rsidP="00000000" w:rsidRDefault="00000000" w:rsidRPr="00000000" w14:paraId="00002E84">
      <w:pPr>
        <w:pageBreakBefore w:val="0"/>
        <w:rPr/>
      </w:pPr>
      <w:r w:rsidDel="00000000" w:rsidR="00000000" w:rsidRPr="00000000">
        <w:rPr>
          <w:rtl w:val="0"/>
        </w:rPr>
        <w:t xml:space="preserve">    "In reality, I wasn't even that hungry but nonetheless, a classic burger is never underappreciated."</w:t>
      </w:r>
    </w:p>
    <w:p w:rsidR="00000000" w:rsidDel="00000000" w:rsidP="00000000" w:rsidRDefault="00000000" w:rsidRPr="00000000" w14:paraId="00002E85">
      <w:pPr>
        <w:pageBreakBefore w:val="0"/>
        <w:rPr/>
      </w:pPr>
      <w:r w:rsidDel="00000000" w:rsidR="00000000" w:rsidRPr="00000000">
        <w:rPr>
          <w:rtl w:val="0"/>
        </w:rPr>
        <w:t xml:space="preserve">    mc "Hey Monika, want a bite? This one is really good."</w:t>
      </w:r>
    </w:p>
    <w:p w:rsidR="00000000" w:rsidDel="00000000" w:rsidP="00000000" w:rsidRDefault="00000000" w:rsidRPr="00000000" w14:paraId="00002E86">
      <w:pPr>
        <w:pageBreakBefore w:val="0"/>
        <w:rPr/>
      </w:pPr>
      <w:r w:rsidDel="00000000" w:rsidR="00000000" w:rsidRPr="00000000">
        <w:rPr>
          <w:rtl w:val="0"/>
        </w:rPr>
        <w:t xml:space="preserve">    m "Uh, sorry [player] but I'm vegetarian, don't you remember?"</w:t>
      </w:r>
    </w:p>
    <w:p w:rsidR="00000000" w:rsidDel="00000000" w:rsidP="00000000" w:rsidRDefault="00000000" w:rsidRPr="00000000" w14:paraId="00002E87">
      <w:pPr>
        <w:pageBreakBefore w:val="0"/>
        <w:rPr/>
      </w:pPr>
      <w:r w:rsidDel="00000000" w:rsidR="00000000" w:rsidRPr="00000000">
        <w:rPr>
          <w:rtl w:val="0"/>
        </w:rPr>
        <w:t xml:space="preserve">    mc "Oh right, sorry for asking."</w:t>
      </w:r>
    </w:p>
    <w:p w:rsidR="00000000" w:rsidDel="00000000" w:rsidP="00000000" w:rsidRDefault="00000000" w:rsidRPr="00000000" w14:paraId="00002E88">
      <w:pPr>
        <w:pageBreakBefore w:val="0"/>
        <w:rPr/>
      </w:pPr>
      <w:r w:rsidDel="00000000" w:rsidR="00000000" w:rsidRPr="00000000">
        <w:rPr>
          <w:rtl w:val="0"/>
        </w:rPr>
        <w:t xml:space="preserve">    mc "Why did you become a vegetarian anyways?"</w:t>
      </w:r>
    </w:p>
    <w:p w:rsidR="00000000" w:rsidDel="00000000" w:rsidP="00000000" w:rsidRDefault="00000000" w:rsidRPr="00000000" w14:paraId="00002E89">
      <w:pPr>
        <w:pageBreakBefore w:val="0"/>
        <w:rPr/>
      </w:pPr>
      <w:r w:rsidDel="00000000" w:rsidR="00000000" w:rsidRPr="00000000">
        <w:rPr>
          <w:rtl w:val="0"/>
        </w:rPr>
        <w:t xml:space="preserve">    m "Oh, it isn't that funny or dramatic if that's what you're thinking."</w:t>
      </w:r>
    </w:p>
    <w:p w:rsidR="00000000" w:rsidDel="00000000" w:rsidP="00000000" w:rsidRDefault="00000000" w:rsidRPr="00000000" w14:paraId="00002E8A">
      <w:pPr>
        <w:pageBreakBefore w:val="0"/>
        <w:rPr/>
      </w:pPr>
      <w:r w:rsidDel="00000000" w:rsidR="00000000" w:rsidRPr="00000000">
        <w:rPr>
          <w:rtl w:val="0"/>
        </w:rPr>
        <w:t xml:space="preserve">    mc "No really, I'm genuinely curious as to why you became vegetarian."</w:t>
      </w:r>
    </w:p>
    <w:p w:rsidR="00000000" w:rsidDel="00000000" w:rsidP="00000000" w:rsidRDefault="00000000" w:rsidRPr="00000000" w14:paraId="00002E8B">
      <w:pPr>
        <w:pageBreakBefore w:val="0"/>
        <w:rPr/>
      </w:pPr>
      <w:r w:rsidDel="00000000" w:rsidR="00000000" w:rsidRPr="00000000">
        <w:rPr>
          <w:rtl w:val="0"/>
        </w:rPr>
        <w:t xml:space="preserve">    m "Well, about some years or so I went to search about Earth's climate for a school project and learned about how much carbon cultivated livestocks produce, it is a really high number."</w:t>
      </w:r>
    </w:p>
    <w:p w:rsidR="00000000" w:rsidDel="00000000" w:rsidP="00000000" w:rsidRDefault="00000000" w:rsidRPr="00000000" w14:paraId="00002E8C">
      <w:pPr>
        <w:pageBreakBefore w:val="0"/>
        <w:rPr/>
      </w:pPr>
      <w:r w:rsidDel="00000000" w:rsidR="00000000" w:rsidRPr="00000000">
        <w:rPr>
          <w:rtl w:val="0"/>
        </w:rPr>
        <w:t xml:space="preserve">    m "So, to try and help a bit, I just stopped eating meat entirely since then."</w:t>
      </w:r>
    </w:p>
    <w:p w:rsidR="00000000" w:rsidDel="00000000" w:rsidP="00000000" w:rsidRDefault="00000000" w:rsidRPr="00000000" w14:paraId="00002E8D">
      <w:pPr>
        <w:pageBreakBefore w:val="0"/>
        <w:rPr/>
      </w:pPr>
      <w:r w:rsidDel="00000000" w:rsidR="00000000" w:rsidRPr="00000000">
        <w:rPr>
          <w:rtl w:val="0"/>
        </w:rPr>
        <w:t xml:space="preserve">    "That's… a bit boring actually."</w:t>
      </w:r>
    </w:p>
    <w:p w:rsidR="00000000" w:rsidDel="00000000" w:rsidP="00000000" w:rsidRDefault="00000000" w:rsidRPr="00000000" w14:paraId="00002E8E">
      <w:pPr>
        <w:pageBreakBefore w:val="0"/>
        <w:rPr/>
      </w:pPr>
      <w:r w:rsidDel="00000000" w:rsidR="00000000" w:rsidRPr="00000000">
        <w:rPr>
          <w:rtl w:val="0"/>
        </w:rPr>
        <w:t xml:space="preserve">    m "Hey! Don't give me that look, I told you it wasn't anything interesting."</w:t>
      </w:r>
    </w:p>
    <w:p w:rsidR="00000000" w:rsidDel="00000000" w:rsidP="00000000" w:rsidRDefault="00000000" w:rsidRPr="00000000" w14:paraId="00002E8F">
      <w:pPr>
        <w:pageBreakBefore w:val="0"/>
        <w:rPr/>
      </w:pPr>
      <w:r w:rsidDel="00000000" w:rsidR="00000000" w:rsidRPr="00000000">
        <w:rPr>
          <w:rtl w:val="0"/>
        </w:rPr>
        <w:t xml:space="preserve">    mc "I was just wondering, you don't care for the animals themselves? Normally that's the go to reason to stop eating meat."</w:t>
      </w:r>
    </w:p>
    <w:p w:rsidR="00000000" w:rsidDel="00000000" w:rsidP="00000000" w:rsidRDefault="00000000" w:rsidRPr="00000000" w14:paraId="00002E90">
      <w:pPr>
        <w:pageBreakBefore w:val="0"/>
        <w:rPr/>
      </w:pPr>
      <w:r w:rsidDel="00000000" w:rsidR="00000000" w:rsidRPr="00000000">
        <w:rPr>
          <w:rtl w:val="0"/>
        </w:rPr>
        <w:t xml:space="preserve">    m "Well, let me ask you this, if there was a cockroach in your room, would you kill it?"</w:t>
      </w:r>
    </w:p>
    <w:p w:rsidR="00000000" w:rsidDel="00000000" w:rsidP="00000000" w:rsidRDefault="00000000" w:rsidRPr="00000000" w14:paraId="00002E91">
      <w:pPr>
        <w:pageBreakBefore w:val="0"/>
        <w:rPr/>
      </w:pPr>
      <w:r w:rsidDel="00000000" w:rsidR="00000000" w:rsidRPr="00000000">
        <w:rPr>
          <w:rtl w:val="0"/>
        </w:rPr>
        <w:t xml:space="preserve">    mc "What? Of course I would, cockroaches are disgusting and have no reason to live."</w:t>
      </w:r>
    </w:p>
    <w:p w:rsidR="00000000" w:rsidDel="00000000" w:rsidP="00000000" w:rsidRDefault="00000000" w:rsidRPr="00000000" w14:paraId="00002E92">
      <w:pPr>
        <w:pageBreakBefore w:val="0"/>
        <w:rPr/>
      </w:pPr>
      <w:r w:rsidDel="00000000" w:rsidR="00000000" w:rsidRPr="00000000">
        <w:rPr>
          <w:rtl w:val="0"/>
        </w:rPr>
        <w:t xml:space="preserve">    m "Okay a bit harsh but, you are okay with killing it?"</w:t>
      </w:r>
    </w:p>
    <w:p w:rsidR="00000000" w:rsidDel="00000000" w:rsidP="00000000" w:rsidRDefault="00000000" w:rsidRPr="00000000" w14:paraId="00002E93">
      <w:pPr>
        <w:pageBreakBefore w:val="0"/>
        <w:rPr/>
      </w:pPr>
      <w:r w:rsidDel="00000000" w:rsidR="00000000" w:rsidRPr="00000000">
        <w:rPr>
          <w:rtl w:val="0"/>
        </w:rPr>
        <w:t xml:space="preserve">    mc "Absolutely."</w:t>
      </w:r>
    </w:p>
    <w:p w:rsidR="00000000" w:rsidDel="00000000" w:rsidP="00000000" w:rsidRDefault="00000000" w:rsidRPr="00000000" w14:paraId="00002E94">
      <w:pPr>
        <w:pageBreakBefore w:val="0"/>
        <w:rPr/>
      </w:pPr>
      <w:r w:rsidDel="00000000" w:rsidR="00000000" w:rsidRPr="00000000">
        <w:rPr>
          <w:rtl w:val="0"/>
        </w:rPr>
        <w:t xml:space="preserve">    m "So tell me, why is it so different with animals?"</w:t>
      </w:r>
    </w:p>
    <w:p w:rsidR="00000000" w:rsidDel="00000000" w:rsidP="00000000" w:rsidRDefault="00000000" w:rsidRPr="00000000" w14:paraId="00002E95">
      <w:pPr>
        <w:pageBreakBefore w:val="0"/>
        <w:rPr/>
      </w:pPr>
      <w:r w:rsidDel="00000000" w:rsidR="00000000" w:rsidRPr="00000000">
        <w:rPr>
          <w:rtl w:val="0"/>
        </w:rPr>
        <w:t xml:space="preserve">    mc "What kind of question is that? Because animals aren't nearly as disgusting as those pesky insects?"</w:t>
      </w:r>
    </w:p>
    <w:p w:rsidR="00000000" w:rsidDel="00000000" w:rsidP="00000000" w:rsidRDefault="00000000" w:rsidRPr="00000000" w14:paraId="00002E96">
      <w:pPr>
        <w:pageBreakBefore w:val="0"/>
        <w:rPr/>
      </w:pPr>
      <w:r w:rsidDel="00000000" w:rsidR="00000000" w:rsidRPr="00000000">
        <w:rPr>
          <w:rtl w:val="0"/>
        </w:rPr>
        <w:t xml:space="preserve">    m "But they still are living beings just like us, the only difference is their bodies."</w:t>
      </w:r>
    </w:p>
    <w:p w:rsidR="00000000" w:rsidDel="00000000" w:rsidP="00000000" w:rsidRDefault="00000000" w:rsidRPr="00000000" w14:paraId="00002E97">
      <w:pPr>
        <w:pageBreakBefore w:val="0"/>
        <w:rPr/>
      </w:pPr>
      <w:r w:rsidDel="00000000" w:rsidR="00000000" w:rsidRPr="00000000">
        <w:rPr>
          <w:rtl w:val="0"/>
        </w:rPr>
        <w:t xml:space="preserve">    m "I think humans are just biased when it comes to some specific types of animals, while being completely okay with killing other ones."</w:t>
      </w:r>
    </w:p>
    <w:p w:rsidR="00000000" w:rsidDel="00000000" w:rsidP="00000000" w:rsidRDefault="00000000" w:rsidRPr="00000000" w14:paraId="00002E98">
      <w:pPr>
        <w:pageBreakBefore w:val="0"/>
        <w:rPr/>
      </w:pPr>
      <w:r w:rsidDel="00000000" w:rsidR="00000000" w:rsidRPr="00000000">
        <w:rPr>
          <w:rtl w:val="0"/>
        </w:rPr>
        <w:t xml:space="preserve">    m "Think about it, we kill thousands of living organisms a day but no one cares, same with plants, if they felt pain it would be horrible to just take out a single leaf, try to picture your fingers being torn apart one by one, not a great experience right?"</w:t>
      </w:r>
    </w:p>
    <w:p w:rsidR="00000000" w:rsidDel="00000000" w:rsidP="00000000" w:rsidRDefault="00000000" w:rsidRPr="00000000" w14:paraId="00002E99">
      <w:pPr>
        <w:pageBreakBefore w:val="0"/>
        <w:rPr/>
      </w:pPr>
      <w:r w:rsidDel="00000000" w:rsidR="00000000" w:rsidRPr="00000000">
        <w:rPr>
          <w:rtl w:val="0"/>
        </w:rPr>
        <w:t xml:space="preserve">    m "So in short, the "animal killing" has nothing to do with my motive to become a vegetarian, that's why I still eat animal produced products like milk or eggs."</w:t>
      </w:r>
    </w:p>
    <w:p w:rsidR="00000000" w:rsidDel="00000000" w:rsidP="00000000" w:rsidRDefault="00000000" w:rsidRPr="00000000" w14:paraId="00002E9A">
      <w:pPr>
        <w:pageBreakBefore w:val="0"/>
        <w:rPr/>
      </w:pPr>
      <w:r w:rsidDel="00000000" w:rsidR="00000000" w:rsidRPr="00000000">
        <w:rPr>
          <w:rtl w:val="0"/>
        </w:rPr>
        <w:t xml:space="preserve">    mc "That… was enlightening."</w:t>
      </w:r>
    </w:p>
    <w:p w:rsidR="00000000" w:rsidDel="00000000" w:rsidP="00000000" w:rsidRDefault="00000000" w:rsidRPr="00000000" w14:paraId="00002E9B">
      <w:pPr>
        <w:pageBreakBefore w:val="0"/>
        <w:rPr/>
      </w:pPr>
      <w:r w:rsidDel="00000000" w:rsidR="00000000" w:rsidRPr="00000000">
        <w:rPr>
          <w:rtl w:val="0"/>
        </w:rPr>
        <w:t xml:space="preserve">    mc "Still wouldn't give up the sweet taste of meat though."</w:t>
      </w:r>
    </w:p>
    <w:p w:rsidR="00000000" w:rsidDel="00000000" w:rsidP="00000000" w:rsidRDefault="00000000" w:rsidRPr="00000000" w14:paraId="00002E9C">
      <w:pPr>
        <w:pageBreakBefore w:val="0"/>
        <w:rPr/>
      </w:pPr>
      <w:r w:rsidDel="00000000" w:rsidR="00000000" w:rsidRPr="00000000">
        <w:rPr>
          <w:rtl w:val="0"/>
        </w:rPr>
        <w:t xml:space="preserve">    m "I mean, that doesn't mean you shouldn't eat food that isn't meat you know."</w:t>
      </w:r>
    </w:p>
    <w:p w:rsidR="00000000" w:rsidDel="00000000" w:rsidP="00000000" w:rsidRDefault="00000000" w:rsidRPr="00000000" w14:paraId="00002E9D">
      <w:pPr>
        <w:pageBreakBefore w:val="0"/>
        <w:rPr/>
      </w:pPr>
      <w:r w:rsidDel="00000000" w:rsidR="00000000" w:rsidRPr="00000000">
        <w:rPr>
          <w:rtl w:val="0"/>
        </w:rPr>
        <w:t xml:space="preserve">    mc "I know I know, but when I'm hungry, I would prefer a nice tenderized and cooked steak rather than a salad or something."</w:t>
      </w:r>
    </w:p>
    <w:p w:rsidR="00000000" w:rsidDel="00000000" w:rsidP="00000000" w:rsidRDefault="00000000" w:rsidRPr="00000000" w14:paraId="00002E9E">
      <w:pPr>
        <w:pageBreakBefore w:val="0"/>
        <w:rPr/>
      </w:pPr>
      <w:r w:rsidDel="00000000" w:rsidR="00000000" w:rsidRPr="00000000">
        <w:rPr>
          <w:rtl w:val="0"/>
        </w:rPr>
        <w:t xml:space="preserve">    m "You do you I guess, but just don't forget to eat more vegetables once a while."</w:t>
      </w:r>
    </w:p>
    <w:p w:rsidR="00000000" w:rsidDel="00000000" w:rsidP="00000000" w:rsidRDefault="00000000" w:rsidRPr="00000000" w14:paraId="00002E9F">
      <w:pPr>
        <w:pageBreakBefore w:val="0"/>
        <w:rPr/>
      </w:pPr>
      <w:r w:rsidDel="00000000" w:rsidR="00000000" w:rsidRPr="00000000">
        <w:rPr>
          <w:rtl w:val="0"/>
        </w:rPr>
        <w:t xml:space="preserve">    m "If you did, you would've probably bested me at the strongman game and wouldn't make yourself look like a wimp {i}~giggle~{/i}."</w:t>
      </w:r>
    </w:p>
    <w:p w:rsidR="00000000" w:rsidDel="00000000" w:rsidP="00000000" w:rsidRDefault="00000000" w:rsidRPr="00000000" w14:paraId="00002EA0">
      <w:pPr>
        <w:pageBreakBefore w:val="0"/>
        <w:rPr/>
      </w:pPr>
      <w:r w:rsidDel="00000000" w:rsidR="00000000" w:rsidRPr="00000000">
        <w:rPr>
          <w:rtl w:val="0"/>
        </w:rPr>
        <w:t xml:space="preserve">    mc "HEY! I already told you, that game was totally rigged!" </w:t>
      </w:r>
    </w:p>
    <w:p w:rsidR="00000000" w:rsidDel="00000000" w:rsidP="00000000" w:rsidRDefault="00000000" w:rsidRPr="00000000" w14:paraId="00002EA1">
      <w:pPr>
        <w:pageBreakBefore w:val="0"/>
        <w:rPr/>
      </w:pPr>
      <w:r w:rsidDel="00000000" w:rsidR="00000000" w:rsidRPr="00000000">
        <w:rPr>
          <w:rtl w:val="0"/>
        </w:rPr>
        <w:t xml:space="preserve">    mc "You know how slot machines look like they're all about luck but in reality they count how much money they got stored and until that quantity doesn't reach a quota, a lucky seven would never appear." </w:t>
      </w:r>
    </w:p>
    <w:p w:rsidR="00000000" w:rsidDel="00000000" w:rsidP="00000000" w:rsidRDefault="00000000" w:rsidRPr="00000000" w14:paraId="00002EA2">
      <w:pPr>
        <w:pageBreakBefore w:val="0"/>
        <w:rPr/>
      </w:pPr>
      <w:r w:rsidDel="00000000" w:rsidR="00000000" w:rsidRPr="00000000">
        <w:rPr>
          <w:rtl w:val="0"/>
        </w:rPr>
        <w:t xml:space="preserve">    mc "I'm very positive that game had a similar system of sorts! You just happened to try it when it already had enough money to actually work."</w:t>
      </w:r>
    </w:p>
    <w:p w:rsidR="00000000" w:rsidDel="00000000" w:rsidP="00000000" w:rsidRDefault="00000000" w:rsidRPr="00000000" w14:paraId="00002EA3">
      <w:pPr>
        <w:pageBreakBefore w:val="0"/>
        <w:rPr/>
      </w:pPr>
      <w:r w:rsidDel="00000000" w:rsidR="00000000" w:rsidRPr="00000000">
        <w:rPr>
          <w:rtl w:val="0"/>
        </w:rPr>
        <w:t xml:space="preserve">    m "Yes yes, I'm sure your conspiracy theory about a silly theme park game is 100% right and has no holes in it whatsoever."</w:t>
      </w:r>
    </w:p>
    <w:p w:rsidR="00000000" w:rsidDel="00000000" w:rsidP="00000000" w:rsidRDefault="00000000" w:rsidRPr="00000000" w14:paraId="00002EA4">
      <w:pPr>
        <w:pageBreakBefore w:val="0"/>
        <w:rPr/>
      </w:pPr>
      <w:r w:rsidDel="00000000" w:rsidR="00000000" w:rsidRPr="00000000">
        <w:rPr>
          <w:rtl w:val="0"/>
        </w:rPr>
        <w:t xml:space="preserve">    m "Besides, I saw the worker just put your money in the cash register, I doubt it had some wiring connection to the machine so it would calculate the amount of money it had."</w:t>
      </w:r>
    </w:p>
    <w:p w:rsidR="00000000" w:rsidDel="00000000" w:rsidP="00000000" w:rsidRDefault="00000000" w:rsidRPr="00000000" w14:paraId="00002EA5">
      <w:pPr>
        <w:pageBreakBefore w:val="0"/>
        <w:rPr/>
      </w:pPr>
      <w:r w:rsidDel="00000000" w:rsidR="00000000" w:rsidRPr="00000000">
        <w:rPr>
          <w:rtl w:val="0"/>
        </w:rPr>
        <w:t xml:space="preserve">    mc "Well, you never know for sure, who know what the government is hiding from us-{nw}"</w:t>
      </w:r>
    </w:p>
    <w:p w:rsidR="00000000" w:rsidDel="00000000" w:rsidP="00000000" w:rsidRDefault="00000000" w:rsidRPr="00000000" w14:paraId="00002EA6">
      <w:pPr>
        <w:pageBreakBefore w:val="0"/>
        <w:rPr/>
      </w:pPr>
      <w:r w:rsidDel="00000000" w:rsidR="00000000" w:rsidRPr="00000000">
        <w:rPr>
          <w:rtl w:val="0"/>
        </w:rPr>
        <w:t xml:space="preserve">    m "Let's just stop right there before you dive into hours long speeches about the illuminati and how the moon landing was faked okay?"</w:t>
      </w:r>
    </w:p>
    <w:p w:rsidR="00000000" w:rsidDel="00000000" w:rsidP="00000000" w:rsidRDefault="00000000" w:rsidRPr="00000000" w14:paraId="00002EA7">
      <w:pPr>
        <w:pageBreakBefore w:val="0"/>
        <w:rPr/>
      </w:pPr>
      <w:r w:rsidDel="00000000" w:rsidR="00000000" w:rsidRPr="00000000">
        <w:rPr>
          <w:rtl w:val="0"/>
        </w:rPr>
        <w:t xml:space="preserve">    mc "Okay fine, but I still think the game has some shady business in it."</w:t>
      </w:r>
    </w:p>
    <w:p w:rsidR="00000000" w:rsidDel="00000000" w:rsidP="00000000" w:rsidRDefault="00000000" w:rsidRPr="00000000" w14:paraId="00002EA8">
      <w:pPr>
        <w:pageBreakBefore w:val="0"/>
        <w:rPr/>
      </w:pPr>
      <w:r w:rsidDel="00000000" w:rsidR="00000000" w:rsidRPr="00000000">
        <w:rPr>
          <w:rtl w:val="0"/>
        </w:rPr>
        <w:t xml:space="preserve">    "After our long talk, we barely noticed how we practically finished our food already without noticing."</w:t>
      </w:r>
    </w:p>
    <w:p w:rsidR="00000000" w:rsidDel="00000000" w:rsidP="00000000" w:rsidRDefault="00000000" w:rsidRPr="00000000" w14:paraId="00002EA9">
      <w:pPr>
        <w:pageBreakBefore w:val="0"/>
        <w:rPr/>
      </w:pPr>
      <w:r w:rsidDel="00000000" w:rsidR="00000000" w:rsidRPr="00000000">
        <w:rPr>
          <w:rtl w:val="0"/>
        </w:rPr>
        <w:t xml:space="preserve">    "We then wipe our mouths with some napkins, throw the trash into the, well, trash can and walk away from the food court."</w:t>
      </w:r>
    </w:p>
    <w:p w:rsidR="00000000" w:rsidDel="00000000" w:rsidP="00000000" w:rsidRDefault="00000000" w:rsidRPr="00000000" w14:paraId="00002EAA">
      <w:pPr>
        <w:pageBreakBefore w:val="0"/>
        <w:rPr/>
      </w:pPr>
      <w:r w:rsidDel="00000000" w:rsidR="00000000" w:rsidRPr="00000000">
        <w:rPr>
          <w:rtl w:val="0"/>
        </w:rPr>
        <w:t xml:space="preserve">    m "That was some good lunch we had, we should do this more often!"</w:t>
      </w:r>
    </w:p>
    <w:p w:rsidR="00000000" w:rsidDel="00000000" w:rsidP="00000000" w:rsidRDefault="00000000" w:rsidRPr="00000000" w14:paraId="00002EAB">
      <w:pPr>
        <w:pageBreakBefore w:val="0"/>
        <w:rPr/>
      </w:pPr>
      <w:r w:rsidDel="00000000" w:rsidR="00000000" w:rsidRPr="00000000">
        <w:rPr>
          <w:rtl w:val="0"/>
        </w:rPr>
        <w:t xml:space="preserve">    mc "Oh so now \"Ms.Healthy Eating\" wants to eat more burgers than usual eh?"</w:t>
      </w:r>
    </w:p>
    <w:p w:rsidR="00000000" w:rsidDel="00000000" w:rsidP="00000000" w:rsidRDefault="00000000" w:rsidRPr="00000000" w14:paraId="00002EAC">
      <w:pPr>
        <w:pageBreakBefore w:val="0"/>
        <w:rPr/>
      </w:pPr>
      <w:r w:rsidDel="00000000" w:rsidR="00000000" w:rsidRPr="00000000">
        <w:rPr>
          <w:rtl w:val="0"/>
        </w:rPr>
        <w:t xml:space="preserve">    m "I didn't say eating junk food every day, just a little more often than normal."</w:t>
      </w:r>
    </w:p>
    <w:p w:rsidR="00000000" w:rsidDel="00000000" w:rsidP="00000000" w:rsidRDefault="00000000" w:rsidRPr="00000000" w14:paraId="00002EAD">
      <w:pPr>
        <w:pageBreakBefore w:val="0"/>
        <w:rPr/>
      </w:pPr>
      <w:r w:rsidDel="00000000" w:rsidR="00000000" w:rsidRPr="00000000">
        <w:rPr>
          <w:rtl w:val="0"/>
        </w:rPr>
        <w:t xml:space="preserve">    m "Besides, I don't want you to become even more unathletic than you already are!"</w:t>
      </w:r>
    </w:p>
    <w:p w:rsidR="00000000" w:rsidDel="00000000" w:rsidP="00000000" w:rsidRDefault="00000000" w:rsidRPr="00000000" w14:paraId="00002EAE">
      <w:pPr>
        <w:pageBreakBefore w:val="0"/>
        <w:rPr/>
      </w:pPr>
      <w:r w:rsidDel="00000000" w:rsidR="00000000" w:rsidRPr="00000000">
        <w:rPr>
          <w:rtl w:val="0"/>
        </w:rPr>
        <w:t xml:space="preserve">    mc "I'm very healthy myself thank you very much."</w:t>
      </w:r>
    </w:p>
    <w:p w:rsidR="00000000" w:rsidDel="00000000" w:rsidP="00000000" w:rsidRDefault="00000000" w:rsidRPr="00000000" w14:paraId="00002EAF">
      <w:pPr>
        <w:pageBreakBefore w:val="0"/>
        <w:rPr/>
      </w:pPr>
      <w:r w:rsidDel="00000000" w:rsidR="00000000" w:rsidRPr="00000000">
        <w:rPr>
          <w:rtl w:val="0"/>
        </w:rPr>
        <w:t xml:space="preserve">    "Even thought what I just said was more or less a blatant lie."</w:t>
      </w:r>
    </w:p>
    <w:p w:rsidR="00000000" w:rsidDel="00000000" w:rsidP="00000000" w:rsidRDefault="00000000" w:rsidRPr="00000000" w14:paraId="00002EB0">
      <w:pPr>
        <w:pageBreakBefore w:val="0"/>
        <w:rPr/>
      </w:pPr>
      <w:r w:rsidDel="00000000" w:rsidR="00000000" w:rsidRPr="00000000">
        <w:rPr>
          <w:rtl w:val="0"/>
        </w:rPr>
        <w:t xml:space="preserve">    m "So, where do you want to go now?"</w:t>
      </w:r>
    </w:p>
    <w:p w:rsidR="00000000" w:rsidDel="00000000" w:rsidP="00000000" w:rsidRDefault="00000000" w:rsidRPr="00000000" w14:paraId="00002EB1">
      <w:pPr>
        <w:pageBreakBefore w:val="0"/>
        <w:rPr/>
      </w:pPr>
      <w:r w:rsidDel="00000000" w:rsidR="00000000" w:rsidRPr="00000000">
        <w:rPr>
          <w:rtl w:val="0"/>
        </w:rPr>
      </w:r>
    </w:p>
    <w:p w:rsidR="00000000" w:rsidDel="00000000" w:rsidP="00000000" w:rsidRDefault="00000000" w:rsidRPr="00000000" w14:paraId="00002EB2">
      <w:pPr>
        <w:pStyle w:val="Heading1"/>
        <w:pageBreakBefore w:val="0"/>
        <w:spacing w:after="0" w:before="0" w:lineRule="auto"/>
        <w:rPr>
          <w:b w:val="1"/>
          <w:sz w:val="36"/>
          <w:szCs w:val="36"/>
          <w:u w:val="single"/>
        </w:rPr>
      </w:pPr>
      <w:bookmarkStart w:colFirst="0" w:colLast="0" w:name="_mdhjh84m4xp2" w:id="22"/>
      <w:bookmarkEnd w:id="22"/>
      <w:r w:rsidDel="00000000" w:rsidR="00000000" w:rsidRPr="00000000">
        <w:rPr>
          <w:b w:val="1"/>
          <w:sz w:val="36"/>
          <w:szCs w:val="36"/>
          <w:u w:val="single"/>
          <w:rtl w:val="0"/>
        </w:rPr>
        <w:t xml:space="preserve">#Sayori and Natsuki</w:t>
      </w:r>
    </w:p>
    <w:p w:rsidR="00000000" w:rsidDel="00000000" w:rsidP="00000000" w:rsidRDefault="00000000" w:rsidRPr="00000000" w14:paraId="00002EB3">
      <w:pPr>
        <w:pageBreakBefore w:val="0"/>
        <w:rPr/>
      </w:pPr>
      <w:r w:rsidDel="00000000" w:rsidR="00000000" w:rsidRPr="00000000">
        <w:rPr>
          <w:rtl w:val="0"/>
        </w:rPr>
        <w:t xml:space="preserve">mc "I'm not really sure, there's still a lot of time to check out though."</w:t>
      </w:r>
    </w:p>
    <w:p w:rsidR="00000000" w:rsidDel="00000000" w:rsidP="00000000" w:rsidRDefault="00000000" w:rsidRPr="00000000" w14:paraId="00002EB4">
      <w:pPr>
        <w:pageBreakBefore w:val="0"/>
        <w:rPr/>
      </w:pPr>
      <w:r w:rsidDel="00000000" w:rsidR="00000000" w:rsidRPr="00000000">
        <w:rPr>
          <w:rtl w:val="0"/>
        </w:rPr>
        <w:t xml:space="preserve">"As we walk around the park looking for something to go on, I notice a discrepancy in the crowd."</w:t>
      </w:r>
    </w:p>
    <w:p w:rsidR="00000000" w:rsidDel="00000000" w:rsidP="00000000" w:rsidRDefault="00000000" w:rsidRPr="00000000" w14:paraId="00002EB5">
      <w:pPr>
        <w:pageBreakBefore w:val="0"/>
        <w:rPr/>
      </w:pPr>
      <w:r w:rsidDel="00000000" w:rsidR="00000000" w:rsidRPr="00000000">
        <w:rPr>
          <w:rtl w:val="0"/>
        </w:rPr>
        <w:t xml:space="preserve">"Amidst the black, brown and yellow hairs, I notice a distinguishable pink spot among them."</w:t>
      </w:r>
    </w:p>
    <w:p w:rsidR="00000000" w:rsidDel="00000000" w:rsidP="00000000" w:rsidRDefault="00000000" w:rsidRPr="00000000" w14:paraId="00002EB6">
      <w:pPr>
        <w:pageBreakBefore w:val="0"/>
        <w:rPr/>
      </w:pPr>
      <w:r w:rsidDel="00000000" w:rsidR="00000000" w:rsidRPr="00000000">
        <w:rPr>
          <w:rtl w:val="0"/>
        </w:rPr>
        <w:t xml:space="preserve">"It doesn't take a genius to know who that is."</w:t>
      </w:r>
    </w:p>
    <w:p w:rsidR="00000000" w:rsidDel="00000000" w:rsidP="00000000" w:rsidRDefault="00000000" w:rsidRPr="00000000" w14:paraId="00002EB7">
      <w:pPr>
        <w:pageBreakBefore w:val="0"/>
        <w:rPr/>
      </w:pPr>
      <w:r w:rsidDel="00000000" w:rsidR="00000000" w:rsidRPr="00000000">
        <w:rPr>
          <w:rtl w:val="0"/>
        </w:rPr>
        <w:t xml:space="preserve">m "Hey [player], do you see that?"</w:t>
      </w:r>
    </w:p>
    <w:p w:rsidR="00000000" w:rsidDel="00000000" w:rsidP="00000000" w:rsidRDefault="00000000" w:rsidRPr="00000000" w14:paraId="00002EB8">
      <w:pPr>
        <w:pageBreakBefore w:val="0"/>
        <w:rPr/>
      </w:pPr>
      <w:r w:rsidDel="00000000" w:rsidR="00000000" w:rsidRPr="00000000">
        <w:rPr>
          <w:rtl w:val="0"/>
        </w:rPr>
        <w:t xml:space="preserve">mc "Yes I do, and I think we both know what that means."</w:t>
      </w:r>
    </w:p>
    <w:p w:rsidR="00000000" w:rsidDel="00000000" w:rsidP="00000000" w:rsidRDefault="00000000" w:rsidRPr="00000000" w14:paraId="00002EB9">
      <w:pPr>
        <w:pageBreakBefore w:val="0"/>
        <w:rPr/>
      </w:pPr>
      <w:r w:rsidDel="00000000" w:rsidR="00000000" w:rsidRPr="00000000">
        <w:rPr>
          <w:rtl w:val="0"/>
        </w:rPr>
        <w:t xml:space="preserve">m "What are you waiting for? Let's go greet her!"</w:t>
      </w:r>
    </w:p>
    <w:p w:rsidR="00000000" w:rsidDel="00000000" w:rsidP="00000000" w:rsidRDefault="00000000" w:rsidRPr="00000000" w14:paraId="00002EBA">
      <w:pPr>
        <w:pageBreakBefore w:val="0"/>
        <w:rPr/>
      </w:pPr>
      <w:r w:rsidDel="00000000" w:rsidR="00000000" w:rsidRPr="00000000">
        <w:rPr>
          <w:rtl w:val="0"/>
        </w:rPr>
        <w:t xml:space="preserve">"So, without hesitation, we both approach the pink anomaly."</w:t>
      </w:r>
    </w:p>
    <w:p w:rsidR="00000000" w:rsidDel="00000000" w:rsidP="00000000" w:rsidRDefault="00000000" w:rsidRPr="00000000" w14:paraId="00002EBB">
      <w:pPr>
        <w:pageBreakBefore w:val="0"/>
        <w:rPr/>
      </w:pPr>
      <w:r w:rsidDel="00000000" w:rsidR="00000000" w:rsidRPr="00000000">
        <w:rPr>
          <w:rtl w:val="0"/>
        </w:rPr>
        <w:t xml:space="preserve">"As we get closer to it, we also notice a less distinguishable but still hard to miss beige round form with a huge red bow on it."</w:t>
      </w:r>
    </w:p>
    <w:p w:rsidR="00000000" w:rsidDel="00000000" w:rsidP="00000000" w:rsidRDefault="00000000" w:rsidRPr="00000000" w14:paraId="00002EBC">
      <w:pPr>
        <w:pageBreakBefore w:val="0"/>
        <w:rPr/>
      </w:pPr>
      <w:r w:rsidDel="00000000" w:rsidR="00000000" w:rsidRPr="00000000">
        <w:rPr>
          <w:rtl w:val="0"/>
        </w:rPr>
        <w:t xml:space="preserve">"And when we finally get close enough, the conversation that they're having is clearly audible."</w:t>
      </w:r>
    </w:p>
    <w:p w:rsidR="00000000" w:rsidDel="00000000" w:rsidP="00000000" w:rsidRDefault="00000000" w:rsidRPr="00000000" w14:paraId="00002EBD">
      <w:pPr>
        <w:pageBreakBefore w:val="0"/>
        <w:rPr/>
      </w:pPr>
      <w:r w:rsidDel="00000000" w:rsidR="00000000" w:rsidRPr="00000000">
        <w:rPr>
          <w:rtl w:val="0"/>
        </w:rPr>
        <w:t xml:space="preserve">s "Oh come on Natsuki, just one bite pleaaaaase!"</w:t>
      </w:r>
    </w:p>
    <w:p w:rsidR="00000000" w:rsidDel="00000000" w:rsidP="00000000" w:rsidRDefault="00000000" w:rsidRPr="00000000" w14:paraId="00002EBE">
      <w:pPr>
        <w:pageBreakBefore w:val="0"/>
        <w:rPr/>
      </w:pPr>
      <w:r w:rsidDel="00000000" w:rsidR="00000000" w:rsidRPr="00000000">
        <w:rPr>
          <w:rtl w:val="0"/>
        </w:rPr>
        <w:t xml:space="preserve">n "No Sayori! You already ate your corn dog so let me eat mine!"</w:t>
      </w:r>
    </w:p>
    <w:p w:rsidR="00000000" w:rsidDel="00000000" w:rsidP="00000000" w:rsidRDefault="00000000" w:rsidRPr="00000000" w14:paraId="00002EBF">
      <w:pPr>
        <w:pageBreakBefore w:val="0"/>
        <w:rPr/>
      </w:pPr>
      <w:r w:rsidDel="00000000" w:rsidR="00000000" w:rsidRPr="00000000">
        <w:rPr>
          <w:rtl w:val="0"/>
        </w:rPr>
        <w:t xml:space="preserve">s "But yours looks {i}sooooooo{/i} much better than mine! Just let me have a little bite please?"</w:t>
      </w:r>
    </w:p>
    <w:p w:rsidR="00000000" w:rsidDel="00000000" w:rsidP="00000000" w:rsidRDefault="00000000" w:rsidRPr="00000000" w14:paraId="00002EC0">
      <w:pPr>
        <w:pageBreakBefore w:val="0"/>
        <w:rPr/>
      </w:pPr>
      <w:r w:rsidDel="00000000" w:rsidR="00000000" w:rsidRPr="00000000">
        <w:rPr>
          <w:rtl w:val="0"/>
        </w:rPr>
        <w:t xml:space="preserve">n "Nothing in this world is gonna make me give you a single bite of my corn dog."</w:t>
      </w:r>
    </w:p>
    <w:p w:rsidR="00000000" w:rsidDel="00000000" w:rsidP="00000000" w:rsidRDefault="00000000" w:rsidRPr="00000000" w14:paraId="00002EC1">
      <w:pPr>
        <w:pageBreakBefore w:val="0"/>
        <w:rPr/>
      </w:pPr>
      <w:r w:rsidDel="00000000" w:rsidR="00000000" w:rsidRPr="00000000">
        <w:rPr>
          <w:rtl w:val="0"/>
        </w:rPr>
        <w:t xml:space="preserve">n "If you want another one, why don't you just buy it?"</w:t>
      </w:r>
    </w:p>
    <w:p w:rsidR="00000000" w:rsidDel="00000000" w:rsidP="00000000" w:rsidRDefault="00000000" w:rsidRPr="00000000" w14:paraId="00002EC2">
      <w:pPr>
        <w:pageBreakBefore w:val="0"/>
        <w:rPr/>
      </w:pPr>
      <w:r w:rsidDel="00000000" w:rsidR="00000000" w:rsidRPr="00000000">
        <w:rPr>
          <w:rtl w:val="0"/>
        </w:rPr>
        <w:t xml:space="preserve">s "I don't want to spend all of my money on food you know…"</w:t>
      </w:r>
    </w:p>
    <w:p w:rsidR="00000000" w:rsidDel="00000000" w:rsidP="00000000" w:rsidRDefault="00000000" w:rsidRPr="00000000" w14:paraId="00002EC3">
      <w:pPr>
        <w:pageBreakBefore w:val="0"/>
        <w:rPr/>
      </w:pPr>
      <w:r w:rsidDel="00000000" w:rsidR="00000000" w:rsidRPr="00000000">
        <w:rPr>
          <w:rtl w:val="0"/>
        </w:rPr>
        <w:t xml:space="preserve">n "I beg to differ, given how much of a black hole your stomach is."</w:t>
      </w:r>
    </w:p>
    <w:p w:rsidR="00000000" w:rsidDel="00000000" w:rsidP="00000000" w:rsidRDefault="00000000" w:rsidRPr="00000000" w14:paraId="00002EC4">
      <w:pPr>
        <w:pageBreakBefore w:val="0"/>
        <w:rPr/>
      </w:pPr>
      <w:r w:rsidDel="00000000" w:rsidR="00000000" w:rsidRPr="00000000">
        <w:rPr>
          <w:rtl w:val="0"/>
        </w:rPr>
        <w:t xml:space="preserve">s "Hey that's mean! My belly is normal like any other!"</w:t>
      </w:r>
    </w:p>
    <w:p w:rsidR="00000000" w:rsidDel="00000000" w:rsidP="00000000" w:rsidRDefault="00000000" w:rsidRPr="00000000" w14:paraId="00002EC5">
      <w:pPr>
        <w:pageBreakBefore w:val="0"/>
        <w:rPr/>
      </w:pPr>
      <w:r w:rsidDel="00000000" w:rsidR="00000000" w:rsidRPr="00000000">
        <w:rPr>
          <w:rtl w:val="0"/>
        </w:rPr>
        <w:t xml:space="preserve">"I think it's time we join in already."</w:t>
      </w:r>
    </w:p>
    <w:p w:rsidR="00000000" w:rsidDel="00000000" w:rsidP="00000000" w:rsidRDefault="00000000" w:rsidRPr="00000000" w14:paraId="00002EC6">
      <w:pPr>
        <w:pageBreakBefore w:val="0"/>
        <w:rPr/>
      </w:pPr>
      <w:r w:rsidDel="00000000" w:rsidR="00000000" w:rsidRPr="00000000">
        <w:rPr>
          <w:rtl w:val="0"/>
        </w:rPr>
        <w:t xml:space="preserve">mc "Hey girls, how are you two doing?"</w:t>
      </w:r>
    </w:p>
    <w:p w:rsidR="00000000" w:rsidDel="00000000" w:rsidP="00000000" w:rsidRDefault="00000000" w:rsidRPr="00000000" w14:paraId="00002EC7">
      <w:pPr>
        <w:pageBreakBefore w:val="0"/>
        <w:rPr/>
      </w:pPr>
      <w:r w:rsidDel="00000000" w:rsidR="00000000" w:rsidRPr="00000000">
        <w:rPr>
          <w:rtl w:val="0"/>
        </w:rPr>
        <w:t xml:space="preserve">"Both Natsuki and Sayori look at me with a surprised look."</w:t>
      </w:r>
    </w:p>
    <w:p w:rsidR="00000000" w:rsidDel="00000000" w:rsidP="00000000" w:rsidRDefault="00000000" w:rsidRPr="00000000" w14:paraId="00002EC8">
      <w:pPr>
        <w:pageBreakBefore w:val="0"/>
        <w:rPr/>
      </w:pPr>
      <w:r w:rsidDel="00000000" w:rsidR="00000000" w:rsidRPr="00000000">
        <w:rPr>
          <w:rtl w:val="0"/>
        </w:rPr>
        <w:t xml:space="preserve">n "Oh come on! Why did you have to come here and ruin our fun huh?!"</w:t>
      </w:r>
    </w:p>
    <w:p w:rsidR="00000000" w:rsidDel="00000000" w:rsidP="00000000" w:rsidRDefault="00000000" w:rsidRPr="00000000" w14:paraId="00002EC9">
      <w:pPr>
        <w:pageBreakBefore w:val="0"/>
        <w:rPr/>
      </w:pPr>
      <w:r w:rsidDel="00000000" w:rsidR="00000000" w:rsidRPr="00000000">
        <w:rPr>
          <w:rtl w:val="0"/>
        </w:rPr>
        <w:t xml:space="preserve">mc "But I didn't do anything."</w:t>
      </w:r>
    </w:p>
    <w:p w:rsidR="00000000" w:rsidDel="00000000" w:rsidP="00000000" w:rsidRDefault="00000000" w:rsidRPr="00000000" w14:paraId="00002ECA">
      <w:pPr>
        <w:pageBreakBefore w:val="0"/>
        <w:rPr/>
      </w:pPr>
      <w:r w:rsidDel="00000000" w:rsidR="00000000" w:rsidRPr="00000000">
        <w:rPr>
          <w:rtl w:val="0"/>
        </w:rPr>
        <w:t xml:space="preserve">"Natsuki doesn't notice but, while she was talking to me, she let her guard down."</w:t>
      </w:r>
    </w:p>
    <w:p w:rsidR="00000000" w:rsidDel="00000000" w:rsidP="00000000" w:rsidRDefault="00000000" w:rsidRPr="00000000" w14:paraId="00002ECB">
      <w:pPr>
        <w:pageBreakBefore w:val="0"/>
        <w:rPr/>
      </w:pPr>
      <w:r w:rsidDel="00000000" w:rsidR="00000000" w:rsidRPr="00000000">
        <w:rPr>
          <w:rtl w:val="0"/>
        </w:rPr>
        <w:t xml:space="preserve">"I think we all know where this is going."</w:t>
        <w:br w:type="textWrapping"/>
        <w:t xml:space="preserve">s "{i}*Chomp!*{/i}"</w:t>
      </w:r>
    </w:p>
    <w:p w:rsidR="00000000" w:rsidDel="00000000" w:rsidP="00000000" w:rsidRDefault="00000000" w:rsidRPr="00000000" w14:paraId="00002ECC">
      <w:pPr>
        <w:pageBreakBefore w:val="0"/>
        <w:rPr/>
      </w:pPr>
      <w:r w:rsidDel="00000000" w:rsidR="00000000" w:rsidRPr="00000000">
        <w:rPr>
          <w:rtl w:val="0"/>
        </w:rPr>
        <w:t xml:space="preserve">n "AAAAH! SAYORI COME ON, I TOLD YOU COULDN'T TAKE A BITE!!!"</w:t>
      </w:r>
    </w:p>
    <w:p w:rsidR="00000000" w:rsidDel="00000000" w:rsidP="00000000" w:rsidRDefault="00000000" w:rsidRPr="00000000" w14:paraId="00002ECD">
      <w:pPr>
        <w:pageBreakBefore w:val="0"/>
        <w:rPr/>
      </w:pPr>
      <w:r w:rsidDel="00000000" w:rsidR="00000000" w:rsidRPr="00000000">
        <w:rPr>
          <w:rtl w:val="0"/>
        </w:rPr>
        <w:t xml:space="preserve">s "Hehehe, but I took one anyways!"</w:t>
      </w:r>
    </w:p>
    <w:p w:rsidR="00000000" w:rsidDel="00000000" w:rsidP="00000000" w:rsidRDefault="00000000" w:rsidRPr="00000000" w14:paraId="00002ECE">
      <w:pPr>
        <w:pageBreakBefore w:val="0"/>
        <w:rPr/>
      </w:pPr>
      <w:r w:rsidDel="00000000" w:rsidR="00000000" w:rsidRPr="00000000">
        <w:rPr>
          <w:rtl w:val="0"/>
        </w:rPr>
        <w:t xml:space="preserve">n "WAS THIS A SCHEME MADE BY YOU TWO?!"</w:t>
      </w:r>
    </w:p>
    <w:p w:rsidR="00000000" w:rsidDel="00000000" w:rsidP="00000000" w:rsidRDefault="00000000" w:rsidRPr="00000000" w14:paraId="00002ECF">
      <w:pPr>
        <w:pageBreakBefore w:val="0"/>
        <w:rPr/>
      </w:pPr>
      <w:r w:rsidDel="00000000" w:rsidR="00000000" w:rsidRPr="00000000">
        <w:rPr>
          <w:rtl w:val="0"/>
        </w:rPr>
        <w:t xml:space="preserve">mc "What are you talking about, I just got here."</w:t>
      </w:r>
    </w:p>
    <w:p w:rsidR="00000000" w:rsidDel="00000000" w:rsidP="00000000" w:rsidRDefault="00000000" w:rsidRPr="00000000" w14:paraId="00002ED0">
      <w:pPr>
        <w:pageBreakBefore w:val="0"/>
        <w:rPr/>
      </w:pPr>
      <w:r w:rsidDel="00000000" w:rsidR="00000000" w:rsidRPr="00000000">
        <w:rPr>
          <w:rtl w:val="0"/>
        </w:rPr>
        <w:t xml:space="preserve">n "Yeah sure! Right when Sayori wanted to eat me corn dog, you came here with your stupid face just to distract me!"</w:t>
      </w:r>
    </w:p>
    <w:p w:rsidR="00000000" w:rsidDel="00000000" w:rsidP="00000000" w:rsidRDefault="00000000" w:rsidRPr="00000000" w14:paraId="00002ED1">
      <w:pPr>
        <w:pageBreakBefore w:val="0"/>
        <w:rPr/>
      </w:pPr>
      <w:r w:rsidDel="00000000" w:rsidR="00000000" w:rsidRPr="00000000">
        <w:rPr>
          <w:rtl w:val="0"/>
        </w:rPr>
        <w:t xml:space="preserve">n "That can't be a coincidence!"</w:t>
      </w:r>
    </w:p>
    <w:p w:rsidR="00000000" w:rsidDel="00000000" w:rsidP="00000000" w:rsidRDefault="00000000" w:rsidRPr="00000000" w14:paraId="00002ED2">
      <w:pPr>
        <w:pageBreakBefore w:val="0"/>
        <w:rPr/>
      </w:pPr>
      <w:r w:rsidDel="00000000" w:rsidR="00000000" w:rsidRPr="00000000">
        <w:rPr>
          <w:rtl w:val="0"/>
        </w:rPr>
        <w:t xml:space="preserve">"Does that girl put every problem in the world as my fault?"</w:t>
      </w:r>
    </w:p>
    <w:p w:rsidR="00000000" w:rsidDel="00000000" w:rsidP="00000000" w:rsidRDefault="00000000" w:rsidRPr="00000000" w14:paraId="00002ED3">
      <w:pPr>
        <w:pageBreakBefore w:val="0"/>
        <w:rPr/>
      </w:pPr>
      <w:r w:rsidDel="00000000" w:rsidR="00000000" w:rsidRPr="00000000">
        <w:rPr>
          <w:rtl w:val="0"/>
        </w:rPr>
        <w:t xml:space="preserve">s "What are you even doing here [player]?"</w:t>
      </w:r>
    </w:p>
    <w:p w:rsidR="00000000" w:rsidDel="00000000" w:rsidP="00000000" w:rsidRDefault="00000000" w:rsidRPr="00000000" w14:paraId="00002ED4">
      <w:pPr>
        <w:pageBreakBefore w:val="0"/>
        <w:rPr/>
      </w:pPr>
      <w:r w:rsidDel="00000000" w:rsidR="00000000" w:rsidRPr="00000000">
        <w:rPr>
          <w:rtl w:val="0"/>
        </w:rPr>
        <w:t xml:space="preserve">m "Uh, hello? Did you just forget I was here all this time?"</w:t>
      </w:r>
    </w:p>
    <w:p w:rsidR="00000000" w:rsidDel="00000000" w:rsidP="00000000" w:rsidRDefault="00000000" w:rsidRPr="00000000" w14:paraId="00002ED5">
      <w:pPr>
        <w:pageBreakBefore w:val="0"/>
        <w:rPr/>
      </w:pPr>
      <w:r w:rsidDel="00000000" w:rsidR="00000000" w:rsidRPr="00000000">
        <w:rPr>
          <w:rtl w:val="0"/>
        </w:rPr>
        <w:t xml:space="preserve">"Shoot, all that crazy talk of Natsuki made me forget Monika was by my side just now."</w:t>
      </w:r>
    </w:p>
    <w:p w:rsidR="00000000" w:rsidDel="00000000" w:rsidP="00000000" w:rsidRDefault="00000000" w:rsidRPr="00000000" w14:paraId="00002ED6">
      <w:pPr>
        <w:pageBreakBefore w:val="0"/>
        <w:rPr/>
      </w:pPr>
      <w:r w:rsidDel="00000000" w:rsidR="00000000" w:rsidRPr="00000000">
        <w:rPr>
          <w:rtl w:val="0"/>
        </w:rPr>
        <w:t xml:space="preserve">n "Oh, Monika came too, so I take you two are having a date here?"</w:t>
      </w:r>
    </w:p>
    <w:p w:rsidR="00000000" w:rsidDel="00000000" w:rsidP="00000000" w:rsidRDefault="00000000" w:rsidRPr="00000000" w14:paraId="00002ED7">
      <w:pPr>
        <w:pageBreakBefore w:val="0"/>
        <w:rPr/>
      </w:pPr>
      <w:r w:rsidDel="00000000" w:rsidR="00000000" w:rsidRPr="00000000">
        <w:rPr>
          <w:rtl w:val="0"/>
        </w:rPr>
        <w:t xml:space="preserve">if park &gt; 0:</w:t>
      </w:r>
    </w:p>
    <w:p w:rsidR="00000000" w:rsidDel="00000000" w:rsidP="00000000" w:rsidRDefault="00000000" w:rsidRPr="00000000" w14:paraId="00002ED8">
      <w:pPr>
        <w:pageBreakBefore w:val="0"/>
        <w:rPr/>
      </w:pPr>
      <w:r w:rsidDel="00000000" w:rsidR="00000000" w:rsidRPr="00000000">
        <w:rPr>
          <w:rtl w:val="0"/>
        </w:rPr>
        <w:t xml:space="preserve">    m "That's right! And it's been very amusing until now!"</w:t>
      </w:r>
    </w:p>
    <w:p w:rsidR="00000000" w:rsidDel="00000000" w:rsidP="00000000" w:rsidRDefault="00000000" w:rsidRPr="00000000" w14:paraId="00002ED9">
      <w:pPr>
        <w:pageBreakBefore w:val="0"/>
        <w:rPr/>
      </w:pPr>
      <w:r w:rsidDel="00000000" w:rsidR="00000000" w:rsidRPr="00000000">
        <w:rPr>
          <w:rtl w:val="0"/>
        </w:rPr>
        <w:t xml:space="preserve">    m "Even though [player] is a bit of a scaredy cat."</w:t>
      </w:r>
    </w:p>
    <w:p w:rsidR="00000000" w:rsidDel="00000000" w:rsidP="00000000" w:rsidRDefault="00000000" w:rsidRPr="00000000" w14:paraId="00002EDA">
      <w:pPr>
        <w:pageBreakBefore w:val="0"/>
        <w:rPr/>
      </w:pPr>
      <w:r w:rsidDel="00000000" w:rsidR="00000000" w:rsidRPr="00000000">
        <w:rPr>
          <w:rtl w:val="0"/>
        </w:rPr>
        <w:t xml:space="preserve">    mc "HEY! In my defense, anybody could be scared of that damn tower alright?"</w:t>
      </w:r>
    </w:p>
    <w:p w:rsidR="00000000" w:rsidDel="00000000" w:rsidP="00000000" w:rsidRDefault="00000000" w:rsidRPr="00000000" w14:paraId="00002EDB">
      <w:pPr>
        <w:pageBreakBefore w:val="0"/>
        <w:rPr/>
      </w:pPr>
      <w:r w:rsidDel="00000000" w:rsidR="00000000" w:rsidRPr="00000000">
        <w:rPr>
          <w:rtl w:val="0"/>
        </w:rPr>
        <w:t xml:space="preserve">    s "You two went to that drop tower? You must be outta your mind! That ride is soooo scary!"</w:t>
      </w:r>
    </w:p>
    <w:p w:rsidR="00000000" w:rsidDel="00000000" w:rsidP="00000000" w:rsidRDefault="00000000" w:rsidRPr="00000000" w14:paraId="00002EDC">
      <w:pPr>
        <w:pageBreakBefore w:val="0"/>
        <w:rPr/>
      </w:pPr>
      <w:r w:rsidDel="00000000" w:rsidR="00000000" w:rsidRPr="00000000">
        <w:rPr>
          <w:rtl w:val="0"/>
        </w:rPr>
        <w:t xml:space="preserve">    n "Oh come on Sayori, both you and [player] are just too afraid to live an exciting life, I bet you two would suffer a very boring death such as choking on a piece of bread or something."</w:t>
      </w:r>
    </w:p>
    <w:p w:rsidR="00000000" w:rsidDel="00000000" w:rsidP="00000000" w:rsidRDefault="00000000" w:rsidRPr="00000000" w14:paraId="00002EDD">
      <w:pPr>
        <w:pageBreakBefore w:val="0"/>
        <w:rPr/>
      </w:pPr>
      <w:r w:rsidDel="00000000" w:rsidR="00000000" w:rsidRPr="00000000">
        <w:rPr>
          <w:rtl w:val="0"/>
        </w:rPr>
        <w:t xml:space="preserve">    s "That's really mean Natsuki! We shouldn't talk about stuff like that, we're here to have fun!"</w:t>
      </w:r>
    </w:p>
    <w:p w:rsidR="00000000" w:rsidDel="00000000" w:rsidP="00000000" w:rsidRDefault="00000000" w:rsidRPr="00000000" w14:paraId="00002EDE">
      <w:pPr>
        <w:pageBreakBefore w:val="0"/>
        <w:rPr/>
      </w:pPr>
      <w:r w:rsidDel="00000000" w:rsidR="00000000" w:rsidRPr="00000000">
        <w:rPr>
          <w:rtl w:val="0"/>
        </w:rPr>
        <w:t xml:space="preserve">    n "Well, I've yet to find the {i}fun{/i} you're talking about, unless you somehow count having my corn dog being eaten in front of me as {i}fun{/i}."</w:t>
      </w:r>
    </w:p>
    <w:p w:rsidR="00000000" w:rsidDel="00000000" w:rsidP="00000000" w:rsidRDefault="00000000" w:rsidRPr="00000000" w14:paraId="00002EDF">
      <w:pPr>
        <w:pageBreakBefore w:val="0"/>
        <w:rPr/>
      </w:pPr>
      <w:r w:rsidDel="00000000" w:rsidR="00000000" w:rsidRPr="00000000">
        <w:rPr>
          <w:rtl w:val="0"/>
        </w:rPr>
        <w:t xml:space="preserve">elif park == 0:</w:t>
      </w:r>
    </w:p>
    <w:p w:rsidR="00000000" w:rsidDel="00000000" w:rsidP="00000000" w:rsidRDefault="00000000" w:rsidRPr="00000000" w14:paraId="00002EE0">
      <w:pPr>
        <w:pageBreakBefore w:val="0"/>
        <w:rPr/>
      </w:pPr>
      <w:r w:rsidDel="00000000" w:rsidR="00000000" w:rsidRPr="00000000">
        <w:rPr>
          <w:rtl w:val="0"/>
        </w:rPr>
        <w:t xml:space="preserve">    m "Yes as a matter of fact, and I'd say it's been a nice experience until now."</w:t>
      </w:r>
    </w:p>
    <w:p w:rsidR="00000000" w:rsidDel="00000000" w:rsidP="00000000" w:rsidRDefault="00000000" w:rsidRPr="00000000" w14:paraId="00002EE1">
      <w:pPr>
        <w:pageBreakBefore w:val="0"/>
        <w:rPr/>
      </w:pPr>
      <w:r w:rsidDel="00000000" w:rsidR="00000000" w:rsidRPr="00000000">
        <w:rPr>
          <w:rtl w:val="0"/>
        </w:rPr>
        <w:t xml:space="preserve">    n "Are you sure [player] is not just messing up everything? That seems like something he would do all the time."</w:t>
      </w:r>
    </w:p>
    <w:p w:rsidR="00000000" w:rsidDel="00000000" w:rsidP="00000000" w:rsidRDefault="00000000" w:rsidRPr="00000000" w14:paraId="00002EE2">
      <w:pPr>
        <w:pageBreakBefore w:val="0"/>
        <w:rPr/>
      </w:pPr>
      <w:r w:rsidDel="00000000" w:rsidR="00000000" w:rsidRPr="00000000">
        <w:rPr>
          <w:rtl w:val="0"/>
        </w:rPr>
        <w:t xml:space="preserve">    mc "What's that for? Do I just receive free complaints from you every time we meet for more than 5 seconds?"</w:t>
      </w:r>
    </w:p>
    <w:p w:rsidR="00000000" w:rsidDel="00000000" w:rsidP="00000000" w:rsidRDefault="00000000" w:rsidRPr="00000000" w14:paraId="00002EE3">
      <w:pPr>
        <w:pageBreakBefore w:val="0"/>
        <w:rPr/>
      </w:pPr>
      <w:r w:rsidDel="00000000" w:rsidR="00000000" w:rsidRPr="00000000">
        <w:rPr>
          <w:rtl w:val="0"/>
        </w:rPr>
        <w:t xml:space="preserve">    n "You make it look like I trash talk you for no reason."</w:t>
      </w:r>
    </w:p>
    <w:p w:rsidR="00000000" w:rsidDel="00000000" w:rsidP="00000000" w:rsidRDefault="00000000" w:rsidRPr="00000000" w14:paraId="00002EE4">
      <w:pPr>
        <w:pageBreakBefore w:val="0"/>
        <w:rPr/>
      </w:pPr>
      <w:r w:rsidDel="00000000" w:rsidR="00000000" w:rsidRPr="00000000">
        <w:rPr>
          <w:rtl w:val="0"/>
        </w:rPr>
        <w:t xml:space="preserve">    mc "You do!"</w:t>
      </w:r>
    </w:p>
    <w:p w:rsidR="00000000" w:rsidDel="00000000" w:rsidP="00000000" w:rsidRDefault="00000000" w:rsidRPr="00000000" w14:paraId="00002EE5">
      <w:pPr>
        <w:pageBreakBefore w:val="0"/>
        <w:rPr/>
      </w:pPr>
      <w:r w:rsidDel="00000000" w:rsidR="00000000" w:rsidRPr="00000000">
        <w:rPr>
          <w:rtl w:val="0"/>
        </w:rPr>
        <w:t xml:space="preserve">    n "Be honest with yourself, you're not a perfect person, and if you can't see it then I'm here to make you hear it from me."</w:t>
      </w:r>
    </w:p>
    <w:p w:rsidR="00000000" w:rsidDel="00000000" w:rsidP="00000000" w:rsidRDefault="00000000" w:rsidRPr="00000000" w14:paraId="00002EE6">
      <w:pPr>
        <w:pageBreakBefore w:val="0"/>
        <w:rPr/>
      </w:pPr>
      <w:r w:rsidDel="00000000" w:rsidR="00000000" w:rsidRPr="00000000">
        <w:rPr>
          <w:rtl w:val="0"/>
        </w:rPr>
        <w:t xml:space="preserve">    mc "Oh sorry my dear queen Natsuki, how could a low life like me try to argue with you, the most tsundere girl in the entire country."</w:t>
      </w:r>
    </w:p>
    <w:p w:rsidR="00000000" w:rsidDel="00000000" w:rsidP="00000000" w:rsidRDefault="00000000" w:rsidRPr="00000000" w14:paraId="00002EE7">
      <w:pPr>
        <w:pageBreakBefore w:val="0"/>
        <w:rPr/>
      </w:pPr>
      <w:r w:rsidDel="00000000" w:rsidR="00000000" w:rsidRPr="00000000">
        <w:rPr>
          <w:rtl w:val="0"/>
        </w:rPr>
        <w:t xml:space="preserve">    "I may or may not regret what I just said."</w:t>
        <w:br w:type="textWrapping"/>
        <w:t xml:space="preserve">    n "I'LL SHOW YOU WHO'S THE TSUNDERE HERE!"</w:t>
      </w:r>
    </w:p>
    <w:p w:rsidR="00000000" w:rsidDel="00000000" w:rsidP="00000000" w:rsidRDefault="00000000" w:rsidRPr="00000000" w14:paraId="00002EE8">
      <w:pPr>
        <w:pageBreakBefore w:val="0"/>
        <w:rPr/>
      </w:pPr>
      <w:r w:rsidDel="00000000" w:rsidR="00000000" w:rsidRPr="00000000">
        <w:rPr>
          <w:rtl w:val="0"/>
        </w:rPr>
        <w:t xml:space="preserve">    m "Hey hey hey! Let's not fight right now okay? We're here to have fun after all."</w:t>
      </w:r>
    </w:p>
    <w:p w:rsidR="00000000" w:rsidDel="00000000" w:rsidP="00000000" w:rsidRDefault="00000000" w:rsidRPr="00000000" w14:paraId="00002EE9">
      <w:pPr>
        <w:pageBreakBefore w:val="0"/>
        <w:rPr/>
      </w:pPr>
      <w:r w:rsidDel="00000000" w:rsidR="00000000" w:rsidRPr="00000000">
        <w:rPr>
          <w:rtl w:val="0"/>
        </w:rPr>
        <w:t xml:space="preserve">    n "Hmm, fine then, but control your boyfriend better okay Monika?"</w:t>
      </w:r>
    </w:p>
    <w:p w:rsidR="00000000" w:rsidDel="00000000" w:rsidP="00000000" w:rsidRDefault="00000000" w:rsidRPr="00000000" w14:paraId="00002EEA">
      <w:pPr>
        <w:pageBreakBefore w:val="0"/>
        <w:rPr/>
      </w:pPr>
      <w:r w:rsidDel="00000000" w:rsidR="00000000" w:rsidRPr="00000000">
        <w:rPr>
          <w:rtl w:val="0"/>
        </w:rPr>
        <w:t xml:space="preserve">elif park &lt; 0</w:t>
      </w:r>
    </w:p>
    <w:p w:rsidR="00000000" w:rsidDel="00000000" w:rsidP="00000000" w:rsidRDefault="00000000" w:rsidRPr="00000000" w14:paraId="00002EEB">
      <w:pPr>
        <w:pageBreakBefore w:val="0"/>
        <w:rPr/>
      </w:pPr>
      <w:r w:rsidDel="00000000" w:rsidR="00000000" w:rsidRPr="00000000">
        <w:rPr>
          <w:rtl w:val="0"/>
        </w:rPr>
        <w:t xml:space="preserve">    m "Well, I'll be honest, it had some problems but it's nothing to ruin my day!"</w:t>
      </w:r>
    </w:p>
    <w:p w:rsidR="00000000" w:rsidDel="00000000" w:rsidP="00000000" w:rsidRDefault="00000000" w:rsidRPr="00000000" w14:paraId="00002EEC">
      <w:pPr>
        <w:pageBreakBefore w:val="0"/>
        <w:rPr/>
      </w:pPr>
      <w:r w:rsidDel="00000000" w:rsidR="00000000" w:rsidRPr="00000000">
        <w:rPr>
          <w:rtl w:val="0"/>
        </w:rPr>
        <w:t xml:space="preserve">    n "So it was a crap day, got it, and I bet it was all [player]'s fault."</w:t>
      </w:r>
    </w:p>
    <w:p w:rsidR="00000000" w:rsidDel="00000000" w:rsidP="00000000" w:rsidRDefault="00000000" w:rsidRPr="00000000" w14:paraId="00002EED">
      <w:pPr>
        <w:pageBreakBefore w:val="0"/>
        <w:rPr/>
      </w:pPr>
      <w:r w:rsidDel="00000000" w:rsidR="00000000" w:rsidRPr="00000000">
        <w:rPr>
          <w:rtl w:val="0"/>
        </w:rPr>
        <w:t xml:space="preserve">    mc "Why are you always putting the blame on me?"</w:t>
      </w:r>
    </w:p>
    <w:p w:rsidR="00000000" w:rsidDel="00000000" w:rsidP="00000000" w:rsidRDefault="00000000" w:rsidRPr="00000000" w14:paraId="00002EEE">
      <w:pPr>
        <w:pageBreakBefore w:val="0"/>
        <w:rPr/>
      </w:pPr>
      <w:r w:rsidDel="00000000" w:rsidR="00000000" w:rsidRPr="00000000">
        <w:rPr>
          <w:rtl w:val="0"/>
        </w:rPr>
        <w:t xml:space="preserve">    n "Because it always is."</w:t>
      </w:r>
    </w:p>
    <w:p w:rsidR="00000000" w:rsidDel="00000000" w:rsidP="00000000" w:rsidRDefault="00000000" w:rsidRPr="00000000" w14:paraId="00002EEF">
      <w:pPr>
        <w:pageBreakBefore w:val="0"/>
        <w:rPr/>
      </w:pPr>
      <w:r w:rsidDel="00000000" w:rsidR="00000000" w:rsidRPr="00000000">
        <w:rPr>
          <w:rtl w:val="0"/>
        </w:rPr>
        <w:t xml:space="preserve">    mc "Okay, I'll admit, {i}maybe{/i} I screwed up at some point, but I'm 100% sure it's nothing that can break the mood."</w:t>
      </w:r>
    </w:p>
    <w:p w:rsidR="00000000" w:rsidDel="00000000" w:rsidP="00000000" w:rsidRDefault="00000000" w:rsidRPr="00000000" w14:paraId="00002EF0">
      <w:pPr>
        <w:pageBreakBefore w:val="0"/>
        <w:rPr/>
      </w:pPr>
      <w:r w:rsidDel="00000000" w:rsidR="00000000" w:rsidRPr="00000000">
        <w:rPr>
          <w:rtl w:val="0"/>
        </w:rPr>
        <w:t xml:space="preserve">    n "Your mere existence already destroys our mood."</w:t>
      </w:r>
    </w:p>
    <w:p w:rsidR="00000000" w:rsidDel="00000000" w:rsidP="00000000" w:rsidRDefault="00000000" w:rsidRPr="00000000" w14:paraId="00002EF1">
      <w:pPr>
        <w:pageBreakBefore w:val="0"/>
        <w:rPr/>
      </w:pPr>
      <w:r w:rsidDel="00000000" w:rsidR="00000000" w:rsidRPr="00000000">
        <w:rPr>
          <w:rtl w:val="0"/>
        </w:rPr>
        <w:t xml:space="preserve">    s "Not at all! I like when [player] is with us, he always helps me when I need him!"</w:t>
      </w:r>
    </w:p>
    <w:p w:rsidR="00000000" w:rsidDel="00000000" w:rsidP="00000000" w:rsidRDefault="00000000" w:rsidRPr="00000000" w14:paraId="00002EF2">
      <w:pPr>
        <w:pageBreakBefore w:val="0"/>
        <w:rPr/>
      </w:pPr>
      <w:r w:rsidDel="00000000" w:rsidR="00000000" w:rsidRPr="00000000">
        <w:rPr>
          <w:rtl w:val="0"/>
        </w:rPr>
        <w:t xml:space="preserve">    n "Sayori, your statement is based purely on interest, and I don't think that's saying you like him being here."</w:t>
      </w:r>
    </w:p>
    <w:p w:rsidR="00000000" w:rsidDel="00000000" w:rsidP="00000000" w:rsidRDefault="00000000" w:rsidRPr="00000000" w14:paraId="00002EF3">
      <w:pPr>
        <w:pageBreakBefore w:val="0"/>
        <w:rPr/>
      </w:pPr>
      <w:r w:rsidDel="00000000" w:rsidR="00000000" w:rsidRPr="00000000">
        <w:rPr>
          <w:rtl w:val="0"/>
        </w:rPr>
        <w:t xml:space="preserve">    s "{i} I didn't mean it like that!{i/}"</w:t>
      </w:r>
    </w:p>
    <w:p w:rsidR="00000000" w:rsidDel="00000000" w:rsidP="00000000" w:rsidRDefault="00000000" w:rsidRPr="00000000" w14:paraId="00002EF4">
      <w:pPr>
        <w:pageBreakBefore w:val="0"/>
        <w:rPr/>
      </w:pPr>
      <w:r w:rsidDel="00000000" w:rsidR="00000000" w:rsidRPr="00000000">
        <w:rPr>
          <w:rtl w:val="0"/>
        </w:rPr>
      </w:r>
    </w:p>
    <w:p w:rsidR="00000000" w:rsidDel="00000000" w:rsidP="00000000" w:rsidRDefault="00000000" w:rsidRPr="00000000" w14:paraId="00002EF5">
      <w:pPr>
        <w:pageBreakBefore w:val="0"/>
        <w:rPr/>
      </w:pPr>
      <w:r w:rsidDel="00000000" w:rsidR="00000000" w:rsidRPr="00000000">
        <w:rPr>
          <w:rtl w:val="0"/>
        </w:rPr>
        <w:t xml:space="preserve">mc "Anyways, why did you two came here? I thought Natsuki would prefer staying home and reading manga all day."</w:t>
      </w:r>
    </w:p>
    <w:p w:rsidR="00000000" w:rsidDel="00000000" w:rsidP="00000000" w:rsidRDefault="00000000" w:rsidRPr="00000000" w14:paraId="00002EF6">
      <w:pPr>
        <w:pageBreakBefore w:val="0"/>
        <w:rPr/>
      </w:pPr>
      <w:r w:rsidDel="00000000" w:rsidR="00000000" w:rsidRPr="00000000">
        <w:rPr>
          <w:rtl w:val="0"/>
        </w:rPr>
        <w:t xml:space="preserve">n "HEY! I'm not a shut in neet like you!"</w:t>
      </w:r>
    </w:p>
    <w:p w:rsidR="00000000" w:rsidDel="00000000" w:rsidP="00000000" w:rsidRDefault="00000000" w:rsidRPr="00000000" w14:paraId="00002EF7">
      <w:pPr>
        <w:pageBreakBefore w:val="0"/>
        <w:rPr/>
      </w:pPr>
      <w:r w:rsidDel="00000000" w:rsidR="00000000" w:rsidRPr="00000000">
        <w:rPr>
          <w:rtl w:val="0"/>
        </w:rPr>
        <w:t xml:space="preserve">n "But I would be lying if I said Sayori didn't basically drag me here."</w:t>
      </w:r>
    </w:p>
    <w:p w:rsidR="00000000" w:rsidDel="00000000" w:rsidP="00000000" w:rsidRDefault="00000000" w:rsidRPr="00000000" w14:paraId="00002EF8">
      <w:pPr>
        <w:pageBreakBefore w:val="0"/>
        <w:rPr/>
      </w:pPr>
      <w:r w:rsidDel="00000000" w:rsidR="00000000" w:rsidRPr="00000000">
        <w:rPr>
          <w:rtl w:val="0"/>
        </w:rPr>
        <w:t xml:space="preserve">s "Oh come on Natsuki, you're loving this place as much as I am!"    </w:t>
      </w:r>
    </w:p>
    <w:p w:rsidR="00000000" w:rsidDel="00000000" w:rsidP="00000000" w:rsidRDefault="00000000" w:rsidRPr="00000000" w14:paraId="00002EF9">
      <w:pPr>
        <w:pageBreakBefore w:val="0"/>
        <w:rPr/>
      </w:pPr>
      <w:r w:rsidDel="00000000" w:rsidR="00000000" w:rsidRPr="00000000">
        <w:rPr>
          <w:rtl w:val="0"/>
        </w:rPr>
        <w:t xml:space="preserve">n "I would if the first ride we went wasn't blocked for me because apparently I {i}wasn't tall enough to get on the damn thing.{/i}"</w:t>
      </w:r>
    </w:p>
    <w:p w:rsidR="00000000" w:rsidDel="00000000" w:rsidP="00000000" w:rsidRDefault="00000000" w:rsidRPr="00000000" w14:paraId="00002EFA">
      <w:pPr>
        <w:pageBreakBefore w:val="0"/>
        <w:rPr/>
      </w:pPr>
      <w:r w:rsidDel="00000000" w:rsidR="00000000" w:rsidRPr="00000000">
        <w:rPr>
          <w:rtl w:val="0"/>
        </w:rPr>
        <w:t xml:space="preserve">s "Well, we only checked one ride, maybe other ones will let you-"</w:t>
      </w:r>
    </w:p>
    <w:p w:rsidR="00000000" w:rsidDel="00000000" w:rsidP="00000000" w:rsidRDefault="00000000" w:rsidRPr="00000000" w14:paraId="00002EFB">
      <w:pPr>
        <w:pageBreakBefore w:val="0"/>
        <w:rPr/>
      </w:pPr>
      <w:r w:rsidDel="00000000" w:rsidR="00000000" w:rsidRPr="00000000">
        <w:rPr>
          <w:rtl w:val="0"/>
        </w:rPr>
        <w:t xml:space="preserve">"Sayori suddenly stops talking and starts to glare at Monika's semi open bag where a small green head is visible."</w:t>
      </w:r>
    </w:p>
    <w:p w:rsidR="00000000" w:rsidDel="00000000" w:rsidP="00000000" w:rsidRDefault="00000000" w:rsidRPr="00000000" w14:paraId="00002EFC">
      <w:pPr>
        <w:pageBreakBefore w:val="0"/>
        <w:rPr/>
      </w:pPr>
      <w:r w:rsidDel="00000000" w:rsidR="00000000" w:rsidRPr="00000000">
        <w:rPr>
          <w:rtl w:val="0"/>
        </w:rPr>
        <w:t xml:space="preserve">s "Oh{w=0.75} my{w=0.75} god...{w=1}THAT IS THE CUTEST THING I HAVE EVER SEEN!"</w:t>
      </w:r>
    </w:p>
    <w:p w:rsidR="00000000" w:rsidDel="00000000" w:rsidP="00000000" w:rsidRDefault="00000000" w:rsidRPr="00000000" w14:paraId="00002EFD">
      <w:pPr>
        <w:pageBreakBefore w:val="0"/>
        <w:rPr/>
      </w:pPr>
      <w:r w:rsidDel="00000000" w:rsidR="00000000" w:rsidRPr="00000000">
        <w:rPr>
          <w:rtl w:val="0"/>
        </w:rPr>
        <w:t xml:space="preserve">"Monika is caught off guard by this reaction and is visually confused."</w:t>
      </w:r>
    </w:p>
    <w:p w:rsidR="00000000" w:rsidDel="00000000" w:rsidP="00000000" w:rsidRDefault="00000000" w:rsidRPr="00000000" w14:paraId="00002EFE">
      <w:pPr>
        <w:pageBreakBefore w:val="0"/>
        <w:rPr/>
      </w:pPr>
      <w:r w:rsidDel="00000000" w:rsidR="00000000" w:rsidRPr="00000000">
        <w:rPr>
          <w:rtl w:val="0"/>
        </w:rPr>
        <w:t xml:space="preserve">m "Uh, Sayori… what are you talking about?"</w:t>
      </w:r>
    </w:p>
    <w:p w:rsidR="00000000" w:rsidDel="00000000" w:rsidP="00000000" w:rsidRDefault="00000000" w:rsidRPr="00000000" w14:paraId="00002EFF">
      <w:pPr>
        <w:pageBreakBefore w:val="0"/>
        <w:rPr/>
      </w:pPr>
      <w:r w:rsidDel="00000000" w:rsidR="00000000" w:rsidRPr="00000000">
        <w:rPr>
          <w:rtl w:val="0"/>
        </w:rPr>
        <w:t xml:space="preserve">s "YOUR LITTLE GREEN PENGUIN, IT'S SO ADORABLE! I WANNA HUG IT!"</w:t>
      </w:r>
    </w:p>
    <w:p w:rsidR="00000000" w:rsidDel="00000000" w:rsidP="00000000" w:rsidRDefault="00000000" w:rsidRPr="00000000" w14:paraId="00002F00">
      <w:pPr>
        <w:pageBreakBefore w:val="0"/>
        <w:rPr/>
      </w:pPr>
      <w:r w:rsidDel="00000000" w:rsidR="00000000" w:rsidRPr="00000000">
        <w:rPr>
          <w:rtl w:val="0"/>
        </w:rPr>
        <w:t xml:space="preserve">s "PLEASE, LET ME HUG A BIT, IF I DON'T, I WILL DIE OF EMOTIONAL DISTRESS!"</w:t>
      </w:r>
    </w:p>
    <w:p w:rsidR="00000000" w:rsidDel="00000000" w:rsidP="00000000" w:rsidRDefault="00000000" w:rsidRPr="00000000" w14:paraId="00002F01">
      <w:pPr>
        <w:pageBreakBefore w:val="0"/>
        <w:rPr/>
      </w:pPr>
      <w:r w:rsidDel="00000000" w:rsidR="00000000" w:rsidRPr="00000000">
        <w:rPr>
          <w:rtl w:val="0"/>
        </w:rPr>
        <w:t xml:space="preserve">n "Sayori you idiot, that's a duck, not a penguin."</w:t>
      </w:r>
    </w:p>
    <w:p w:rsidR="00000000" w:rsidDel="00000000" w:rsidP="00000000" w:rsidRDefault="00000000" w:rsidRPr="00000000" w14:paraId="00002F02">
      <w:pPr>
        <w:pageBreakBefore w:val="0"/>
        <w:rPr/>
      </w:pPr>
      <w:r w:rsidDel="00000000" w:rsidR="00000000" w:rsidRPr="00000000">
        <w:rPr>
          <w:rtl w:val="0"/>
        </w:rPr>
        <w:t xml:space="preserve">s "Ehh?No it's not! You can clearly see it right here-"</w:t>
      </w:r>
    </w:p>
    <w:p w:rsidR="00000000" w:rsidDel="00000000" w:rsidP="00000000" w:rsidRDefault="00000000" w:rsidRPr="00000000" w14:paraId="00002F03">
      <w:pPr>
        <w:pageBreakBefore w:val="0"/>
        <w:rPr/>
      </w:pPr>
      <w:r w:rsidDel="00000000" w:rsidR="00000000" w:rsidRPr="00000000">
        <w:rPr>
          <w:rtl w:val="0"/>
        </w:rPr>
        <w:t xml:space="preserve">"Sayori stops for a second to take a closer look to the plush."</w:t>
      </w:r>
    </w:p>
    <w:p w:rsidR="00000000" w:rsidDel="00000000" w:rsidP="00000000" w:rsidRDefault="00000000" w:rsidRPr="00000000" w14:paraId="00002F04">
      <w:pPr>
        <w:pageBreakBefore w:val="0"/>
        <w:rPr/>
      </w:pPr>
      <w:r w:rsidDel="00000000" w:rsidR="00000000" w:rsidRPr="00000000">
        <w:rPr>
          <w:rtl w:val="0"/>
        </w:rPr>
        <w:t xml:space="preserve">s "Aw, I really thought it was a penguin…"</w:t>
      </w:r>
    </w:p>
    <w:p w:rsidR="00000000" w:rsidDel="00000000" w:rsidP="00000000" w:rsidRDefault="00000000" w:rsidRPr="00000000" w14:paraId="00002F05">
      <w:pPr>
        <w:pageBreakBefore w:val="0"/>
        <w:rPr/>
      </w:pPr>
      <w:r w:rsidDel="00000000" w:rsidR="00000000" w:rsidRPr="00000000">
        <w:rPr>
          <w:rtl w:val="0"/>
        </w:rPr>
        <w:t xml:space="preserve">n "They don't even look similar, what made you think it was a penguin?"</w:t>
      </w:r>
    </w:p>
    <w:p w:rsidR="00000000" w:rsidDel="00000000" w:rsidP="00000000" w:rsidRDefault="00000000" w:rsidRPr="00000000" w14:paraId="00002F06">
      <w:pPr>
        <w:pageBreakBefore w:val="0"/>
        <w:rPr/>
      </w:pPr>
      <w:r w:rsidDel="00000000" w:rsidR="00000000" w:rsidRPr="00000000">
        <w:rPr>
          <w:rtl w:val="0"/>
        </w:rPr>
        <w:t xml:space="preserve">s "Hmm, maybe because one night I had a dream where I was the queen of the penguins!"</w:t>
      </w:r>
    </w:p>
    <w:p w:rsidR="00000000" w:rsidDel="00000000" w:rsidP="00000000" w:rsidRDefault="00000000" w:rsidRPr="00000000" w14:paraId="00002F07">
      <w:pPr>
        <w:pageBreakBefore w:val="0"/>
        <w:rPr/>
      </w:pPr>
      <w:r w:rsidDel="00000000" w:rsidR="00000000" w:rsidRPr="00000000">
        <w:rPr>
          <w:rtl w:val="0"/>
        </w:rPr>
        <w:t xml:space="preserve">s "It was very weird, I was married to a penguin king, we were in the south pole surrounded by other penguins, one of them was even dressed in a cowboy costume!"</w:t>
      </w:r>
    </w:p>
    <w:p w:rsidR="00000000" w:rsidDel="00000000" w:rsidP="00000000" w:rsidRDefault="00000000" w:rsidRPr="00000000" w14:paraId="00002F08">
      <w:pPr>
        <w:pageBreakBefore w:val="0"/>
        <w:rPr/>
      </w:pPr>
      <w:r w:rsidDel="00000000" w:rsidR="00000000" w:rsidRPr="00000000">
        <w:rPr>
          <w:rtl w:val="0"/>
        </w:rPr>
        <w:t xml:space="preserve">n "Sayori… are you sure you weren't on drugs that night?"</w:t>
      </w:r>
    </w:p>
    <w:p w:rsidR="00000000" w:rsidDel="00000000" w:rsidP="00000000" w:rsidRDefault="00000000" w:rsidRPr="00000000" w14:paraId="00002F09">
      <w:pPr>
        <w:pageBreakBefore w:val="0"/>
        <w:rPr/>
      </w:pPr>
      <w:r w:rsidDel="00000000" w:rsidR="00000000" w:rsidRPr="00000000">
        <w:rPr>
          <w:rtl w:val="0"/>
        </w:rPr>
        <w:t xml:space="preserve">s "Natsuki! How could you think that of me! I would never do anything like that!"</w:t>
      </w:r>
    </w:p>
    <w:p w:rsidR="00000000" w:rsidDel="00000000" w:rsidP="00000000" w:rsidRDefault="00000000" w:rsidRPr="00000000" w14:paraId="00002F0A">
      <w:pPr>
        <w:pageBreakBefore w:val="0"/>
        <w:rPr/>
      </w:pPr>
      <w:r w:rsidDel="00000000" w:rsidR="00000000" w:rsidRPr="00000000">
        <w:rPr>
          <w:rtl w:val="0"/>
        </w:rPr>
        <w:t xml:space="preserve">mc "Trust me on this one, Sayori would never do drugs in her entire life."</w:t>
      </w:r>
    </w:p>
    <w:p w:rsidR="00000000" w:rsidDel="00000000" w:rsidP="00000000" w:rsidRDefault="00000000" w:rsidRPr="00000000" w14:paraId="00002F0B">
      <w:pPr>
        <w:pageBreakBefore w:val="0"/>
        <w:rPr/>
      </w:pPr>
      <w:r w:rsidDel="00000000" w:rsidR="00000000" w:rsidRPr="00000000">
        <w:rPr>
          <w:rtl w:val="0"/>
        </w:rPr>
        <w:t xml:space="preserve">n "Oh yeah? How would you know that?"</w:t>
      </w:r>
    </w:p>
    <w:p w:rsidR="00000000" w:rsidDel="00000000" w:rsidP="00000000" w:rsidRDefault="00000000" w:rsidRPr="00000000" w14:paraId="00002F0C">
      <w:pPr>
        <w:pageBreakBefore w:val="0"/>
        <w:rPr/>
      </w:pPr>
      <w:r w:rsidDel="00000000" w:rsidR="00000000" w:rsidRPr="00000000">
        <w:rPr>
          <w:rtl w:val="0"/>
        </w:rPr>
        <w:t xml:space="preserve">mc "Oh geez, I don't know, maybe the fact {i}I've known her since I was a freaking kid?{/i}"</w:t>
      </w:r>
    </w:p>
    <w:p w:rsidR="00000000" w:rsidDel="00000000" w:rsidP="00000000" w:rsidRDefault="00000000" w:rsidRPr="00000000" w14:paraId="00002F0D">
      <w:pPr>
        <w:pageBreakBefore w:val="0"/>
        <w:rPr/>
      </w:pPr>
      <w:r w:rsidDel="00000000" w:rsidR="00000000" w:rsidRPr="00000000">
        <w:rPr>
          <w:rtl w:val="0"/>
        </w:rPr>
        <w:t xml:space="preserve">m "Hey hey! Let's not try to start a fight here at a time like this okay? We're here to have fun aren't we?"</w:t>
      </w:r>
    </w:p>
    <w:p w:rsidR="00000000" w:rsidDel="00000000" w:rsidP="00000000" w:rsidRDefault="00000000" w:rsidRPr="00000000" w14:paraId="00002F0E">
      <w:pPr>
        <w:pageBreakBefore w:val="0"/>
        <w:rPr/>
      </w:pPr>
      <w:r w:rsidDel="00000000" w:rsidR="00000000" w:rsidRPr="00000000">
        <w:rPr>
          <w:rtl w:val="0"/>
        </w:rPr>
        <w:t xml:space="preserve">s "We sure are!"</w:t>
      </w:r>
    </w:p>
    <w:p w:rsidR="00000000" w:rsidDel="00000000" w:rsidP="00000000" w:rsidRDefault="00000000" w:rsidRPr="00000000" w14:paraId="00002F0F">
      <w:pPr>
        <w:pageBreakBefore w:val="0"/>
        <w:rPr/>
      </w:pPr>
      <w:r w:rsidDel="00000000" w:rsidR="00000000" w:rsidRPr="00000000">
        <w:rPr>
          <w:rtl w:val="0"/>
        </w:rPr>
        <w:t xml:space="preserve">mc "Yeah."</w:t>
      </w:r>
    </w:p>
    <w:p w:rsidR="00000000" w:rsidDel="00000000" w:rsidP="00000000" w:rsidRDefault="00000000" w:rsidRPr="00000000" w14:paraId="00002F10">
      <w:pPr>
        <w:pageBreakBefore w:val="0"/>
        <w:rPr/>
      </w:pPr>
      <w:r w:rsidDel="00000000" w:rsidR="00000000" w:rsidRPr="00000000">
        <w:rPr>
          <w:rtl w:val="0"/>
        </w:rPr>
        <w:t xml:space="preserve">n "I would guess so."</w:t>
      </w:r>
    </w:p>
    <w:p w:rsidR="00000000" w:rsidDel="00000000" w:rsidP="00000000" w:rsidRDefault="00000000" w:rsidRPr="00000000" w14:paraId="00002F11">
      <w:pPr>
        <w:pageBreakBefore w:val="0"/>
        <w:rPr/>
      </w:pPr>
      <w:r w:rsidDel="00000000" w:rsidR="00000000" w:rsidRPr="00000000">
        <w:rPr>
          <w:rtl w:val="0"/>
        </w:rPr>
        <w:t xml:space="preserve">m "Now that you guys are done fighting, where should we go next?"</w:t>
      </w:r>
    </w:p>
    <w:p w:rsidR="00000000" w:rsidDel="00000000" w:rsidP="00000000" w:rsidRDefault="00000000" w:rsidRPr="00000000" w14:paraId="00002F12">
      <w:pPr>
        <w:pageBreakBefore w:val="0"/>
        <w:rPr/>
      </w:pPr>
      <w:r w:rsidDel="00000000" w:rsidR="00000000" w:rsidRPr="00000000">
        <w:rPr>
          <w:rtl w:val="0"/>
        </w:rPr>
        <w:t xml:space="preserve">s "Hmm, OH! There's that small train ride! We can go in it can't we?"</w:t>
      </w:r>
    </w:p>
    <w:p w:rsidR="00000000" w:rsidDel="00000000" w:rsidP="00000000" w:rsidRDefault="00000000" w:rsidRPr="00000000" w14:paraId="00002F13">
      <w:pPr>
        <w:pageBreakBefore w:val="0"/>
        <w:rPr/>
      </w:pPr>
      <w:r w:rsidDel="00000000" w:rsidR="00000000" w:rsidRPr="00000000">
        <w:rPr>
          <w:rtl w:val="0"/>
        </w:rPr>
        <w:t xml:space="preserve">mc "Sayori that's for kids, if you haven't realized yet, we're young adults."</w:t>
      </w:r>
    </w:p>
    <w:p w:rsidR="00000000" w:rsidDel="00000000" w:rsidP="00000000" w:rsidRDefault="00000000" w:rsidRPr="00000000" w14:paraId="00002F14">
      <w:pPr>
        <w:pageBreakBefore w:val="0"/>
        <w:rPr/>
      </w:pPr>
      <w:r w:rsidDel="00000000" w:rsidR="00000000" w:rsidRPr="00000000">
        <w:rPr>
          <w:rtl w:val="0"/>
        </w:rPr>
        <w:t xml:space="preserve">s "Are we really though?"</w:t>
      </w:r>
    </w:p>
    <w:p w:rsidR="00000000" w:rsidDel="00000000" w:rsidP="00000000" w:rsidRDefault="00000000" w:rsidRPr="00000000" w14:paraId="00002F15">
      <w:pPr>
        <w:pageBreakBefore w:val="0"/>
        <w:rPr/>
      </w:pPr>
      <w:r w:rsidDel="00000000" w:rsidR="00000000" w:rsidRPr="00000000">
        <w:rPr>
          <w:rtl w:val="0"/>
        </w:rPr>
        <w:t xml:space="preserve">mc "Well, maybe not Natsuki but-{nw}"</w:t>
      </w:r>
    </w:p>
    <w:p w:rsidR="00000000" w:rsidDel="00000000" w:rsidP="00000000" w:rsidRDefault="00000000" w:rsidRPr="00000000" w14:paraId="00002F16">
      <w:pPr>
        <w:pageBreakBefore w:val="0"/>
        <w:rPr/>
      </w:pPr>
      <w:r w:rsidDel="00000000" w:rsidR="00000000" w:rsidRPr="00000000">
        <w:rPr>
          <w:rtl w:val="0"/>
        </w:rPr>
        <w:t xml:space="preserve">n "HEY! MIND YOUR WORDS IF YOU DON'T WANT TO HAVE A CUT TONGUE!"</w:t>
      </w:r>
    </w:p>
    <w:p w:rsidR="00000000" w:rsidDel="00000000" w:rsidP="00000000" w:rsidRDefault="00000000" w:rsidRPr="00000000" w14:paraId="00002F17">
      <w:pPr>
        <w:pageBreakBefore w:val="0"/>
        <w:rPr/>
      </w:pPr>
      <w:r w:rsidDel="00000000" w:rsidR="00000000" w:rsidRPr="00000000">
        <w:rPr>
          <w:rtl w:val="0"/>
        </w:rPr>
        <w:t xml:space="preserve">m "Natsuki calm down! Need I to remind you we are in a public place?"</w:t>
      </w:r>
    </w:p>
    <w:p w:rsidR="00000000" w:rsidDel="00000000" w:rsidP="00000000" w:rsidRDefault="00000000" w:rsidRPr="00000000" w14:paraId="00002F18">
      <w:pPr>
        <w:pageBreakBefore w:val="0"/>
        <w:rPr/>
      </w:pPr>
      <w:r w:rsidDel="00000000" w:rsidR="00000000" w:rsidRPr="00000000">
        <w:rPr>
          <w:rtl w:val="0"/>
        </w:rPr>
        <w:t xml:space="preserve">n "But he started it!"</w:t>
      </w:r>
    </w:p>
    <w:p w:rsidR="00000000" w:rsidDel="00000000" w:rsidP="00000000" w:rsidRDefault="00000000" w:rsidRPr="00000000" w14:paraId="00002F19">
      <w:pPr>
        <w:pageBreakBefore w:val="0"/>
        <w:rPr/>
      </w:pPr>
      <w:r w:rsidDel="00000000" w:rsidR="00000000" w:rsidRPr="00000000">
        <w:rPr>
          <w:rtl w:val="0"/>
        </w:rPr>
        <w:t xml:space="preserve">"Maybe Sayori was right, maybe we are still kids."</w:t>
      </w:r>
    </w:p>
    <w:p w:rsidR="00000000" w:rsidDel="00000000" w:rsidP="00000000" w:rsidRDefault="00000000" w:rsidRPr="00000000" w14:paraId="00002F1A">
      <w:pPr>
        <w:pageBreakBefore w:val="0"/>
        <w:rPr/>
      </w:pPr>
      <w:r w:rsidDel="00000000" w:rsidR="00000000" w:rsidRPr="00000000">
        <w:rPr>
          <w:rtl w:val="0"/>
        </w:rPr>
        <w:t xml:space="preserve">m "Just… forget it for now okay?"</w:t>
      </w:r>
    </w:p>
    <w:p w:rsidR="00000000" w:rsidDel="00000000" w:rsidP="00000000" w:rsidRDefault="00000000" w:rsidRPr="00000000" w14:paraId="00002F1B">
      <w:pPr>
        <w:pageBreakBefore w:val="0"/>
        <w:rPr/>
      </w:pPr>
      <w:r w:rsidDel="00000000" w:rsidR="00000000" w:rsidRPr="00000000">
        <w:rPr>
          <w:rtl w:val="0"/>
        </w:rPr>
        <w:t xml:space="preserve">n "Hmph."</w:t>
      </w:r>
    </w:p>
    <w:p w:rsidR="00000000" w:rsidDel="00000000" w:rsidP="00000000" w:rsidRDefault="00000000" w:rsidRPr="00000000" w14:paraId="00002F1C">
      <w:pPr>
        <w:pageBreakBefore w:val="0"/>
        <w:rPr/>
      </w:pPr>
      <w:r w:rsidDel="00000000" w:rsidR="00000000" w:rsidRPr="00000000">
        <w:rPr>
          <w:rtl w:val="0"/>
        </w:rPr>
        <w:t xml:space="preserve">"We look around a bit in order to find something interesting to go."</w:t>
      </w:r>
    </w:p>
    <w:p w:rsidR="00000000" w:rsidDel="00000000" w:rsidP="00000000" w:rsidRDefault="00000000" w:rsidRPr="00000000" w14:paraId="00002F1D">
      <w:pPr>
        <w:pageBreakBefore w:val="0"/>
        <w:rPr/>
      </w:pPr>
      <w:r w:rsidDel="00000000" w:rsidR="00000000" w:rsidRPr="00000000">
        <w:rPr>
          <w:rtl w:val="0"/>
        </w:rPr>
        <w:t xml:space="preserve">mc "What about that viking boat over there? I heard it's quite fun."</w:t>
      </w:r>
    </w:p>
    <w:p w:rsidR="00000000" w:rsidDel="00000000" w:rsidP="00000000" w:rsidRDefault="00000000" w:rsidRPr="00000000" w14:paraId="00002F1E">
      <w:pPr>
        <w:pageBreakBefore w:val="0"/>
        <w:rPr/>
      </w:pPr>
      <w:r w:rsidDel="00000000" w:rsidR="00000000" w:rsidRPr="00000000">
        <w:rPr>
          <w:rtl w:val="0"/>
        </w:rPr>
        <w:t xml:space="preserve">m "Sounds good to me, what about you two?"</w:t>
        <w:br w:type="textWrapping"/>
        <w:t xml:space="preserve">s "That should be fun!"</w:t>
      </w:r>
    </w:p>
    <w:p w:rsidR="00000000" w:rsidDel="00000000" w:rsidP="00000000" w:rsidRDefault="00000000" w:rsidRPr="00000000" w14:paraId="00002F1F">
      <w:pPr>
        <w:pageBreakBefore w:val="0"/>
        <w:rPr/>
      </w:pPr>
      <w:r w:rsidDel="00000000" w:rsidR="00000000" w:rsidRPr="00000000">
        <w:rPr>
          <w:rtl w:val="0"/>
        </w:rPr>
        <w:t xml:space="preserve">n "Maybe it won't be so bad as I think."</w:t>
      </w:r>
    </w:p>
    <w:p w:rsidR="00000000" w:rsidDel="00000000" w:rsidP="00000000" w:rsidRDefault="00000000" w:rsidRPr="00000000" w14:paraId="00002F20">
      <w:pPr>
        <w:pageBreakBefore w:val="0"/>
        <w:rPr/>
      </w:pPr>
      <w:r w:rsidDel="00000000" w:rsidR="00000000" w:rsidRPr="00000000">
        <w:rPr>
          <w:rtl w:val="0"/>
        </w:rPr>
        <w:t xml:space="preserve">m "Well, what are you waiting for then? Let's go!"</w:t>
      </w:r>
    </w:p>
    <w:p w:rsidR="00000000" w:rsidDel="00000000" w:rsidP="00000000" w:rsidRDefault="00000000" w:rsidRPr="00000000" w14:paraId="00002F21">
      <w:pPr>
        <w:pageBreakBefore w:val="0"/>
        <w:rPr/>
      </w:pPr>
      <w:r w:rsidDel="00000000" w:rsidR="00000000" w:rsidRPr="00000000">
        <w:rPr>
          <w:rtl w:val="0"/>
        </w:rPr>
        <w:t xml:space="preserve">"We all proceed to walk towards the viking boat ride and wait a couple of minutes waiting on the line."</w:t>
      </w:r>
    </w:p>
    <w:p w:rsidR="00000000" w:rsidDel="00000000" w:rsidP="00000000" w:rsidRDefault="00000000" w:rsidRPr="00000000" w14:paraId="00002F22">
      <w:pPr>
        <w:pStyle w:val="Heading1"/>
        <w:pageBreakBefore w:val="0"/>
        <w:spacing w:after="0" w:before="0" w:lineRule="auto"/>
        <w:rPr>
          <w:b w:val="1"/>
          <w:sz w:val="36"/>
          <w:szCs w:val="36"/>
          <w:u w:val="single"/>
        </w:rPr>
      </w:pPr>
      <w:bookmarkStart w:colFirst="0" w:colLast="0" w:name="_yo8meafxhvr9" w:id="23"/>
      <w:bookmarkEnd w:id="23"/>
      <w:r w:rsidDel="00000000" w:rsidR="00000000" w:rsidRPr="00000000">
        <w:rPr>
          <w:b w:val="1"/>
          <w:sz w:val="36"/>
          <w:szCs w:val="36"/>
          <w:u w:val="single"/>
          <w:rtl w:val="0"/>
        </w:rPr>
        <w:t xml:space="preserve">#Nat is too short lmao</w:t>
      </w:r>
    </w:p>
    <w:p w:rsidR="00000000" w:rsidDel="00000000" w:rsidP="00000000" w:rsidRDefault="00000000" w:rsidRPr="00000000" w14:paraId="00002F23">
      <w:pPr>
        <w:pageBreakBefore w:val="0"/>
        <w:rPr/>
      </w:pPr>
      <w:r w:rsidDel="00000000" w:rsidR="00000000" w:rsidRPr="00000000">
        <w:rPr>
          <w:rtl w:val="0"/>
        </w:rPr>
        <w:t xml:space="preserve">"We were basically already in it when the worker there stopped us."</w:t>
      </w:r>
    </w:p>
    <w:p w:rsidR="00000000" w:rsidDel="00000000" w:rsidP="00000000" w:rsidRDefault="00000000" w:rsidRPr="00000000" w14:paraId="00002F24">
      <w:pPr>
        <w:pageBreakBefore w:val="0"/>
        <w:rPr/>
      </w:pPr>
      <w:r w:rsidDel="00000000" w:rsidR="00000000" w:rsidRPr="00000000">
        <w:rPr>
          <w:rtl w:val="0"/>
        </w:rPr>
        <w:t xml:space="preserve">$ y_name = "Employee"</w:t>
      </w:r>
    </w:p>
    <w:p w:rsidR="00000000" w:rsidDel="00000000" w:rsidP="00000000" w:rsidRDefault="00000000" w:rsidRPr="00000000" w14:paraId="00002F25">
      <w:pPr>
        <w:pageBreakBefore w:val="0"/>
        <w:rPr/>
      </w:pPr>
      <w:r w:rsidDel="00000000" w:rsidR="00000000" w:rsidRPr="00000000">
        <w:rPr>
          <w:rtl w:val="0"/>
        </w:rPr>
        <w:t xml:space="preserve">y "Hey little girl you can't be here, this one's for older people "</w:t>
      </w:r>
    </w:p>
    <w:p w:rsidR="00000000" w:rsidDel="00000000" w:rsidP="00000000" w:rsidRDefault="00000000" w:rsidRPr="00000000" w14:paraId="00002F26">
      <w:pPr>
        <w:pageBreakBefore w:val="0"/>
        <w:rPr/>
      </w:pPr>
      <w:r w:rsidDel="00000000" w:rsidR="00000000" w:rsidRPr="00000000">
        <w:rPr>
          <w:rtl w:val="0"/>
        </w:rPr>
        <w:t xml:space="preserve">"I didn't even need to look behind me to see who he is pointing at, but I do it anyway and see him pointing at Natsuki."</w:t>
      </w:r>
    </w:p>
    <w:p w:rsidR="00000000" w:rsidDel="00000000" w:rsidP="00000000" w:rsidRDefault="00000000" w:rsidRPr="00000000" w14:paraId="00002F27">
      <w:pPr>
        <w:pageBreakBefore w:val="0"/>
        <w:rPr/>
      </w:pPr>
      <w:r w:rsidDel="00000000" w:rsidR="00000000" w:rsidRPr="00000000">
        <w:rPr>
          <w:rtl w:val="0"/>
        </w:rPr>
        <w:t xml:space="preserve">"Oh my dear worker, you don't even know the extent of the pandora's box you just opened."</w:t>
      </w:r>
    </w:p>
    <w:p w:rsidR="00000000" w:rsidDel="00000000" w:rsidP="00000000" w:rsidRDefault="00000000" w:rsidRPr="00000000" w14:paraId="00002F28">
      <w:pPr>
        <w:pageBreakBefore w:val="0"/>
        <w:rPr/>
      </w:pPr>
      <w:r w:rsidDel="00000000" w:rsidR="00000000" w:rsidRPr="00000000">
        <w:rPr>
          <w:rtl w:val="0"/>
        </w:rPr>
        <w:t xml:space="preserve">n "Excuse me, are you talking to me?!"</w:t>
      </w:r>
    </w:p>
    <w:p w:rsidR="00000000" w:rsidDel="00000000" w:rsidP="00000000" w:rsidRDefault="00000000" w:rsidRPr="00000000" w14:paraId="00002F29">
      <w:pPr>
        <w:pageBreakBefore w:val="0"/>
        <w:rPr/>
      </w:pPr>
      <w:r w:rsidDel="00000000" w:rsidR="00000000" w:rsidRPr="00000000">
        <w:rPr>
          <w:rtl w:val="0"/>
        </w:rPr>
        <w:t xml:space="preserve">y "Yes I am, now please leave the ride, other people want to get in."</w:t>
      </w:r>
    </w:p>
    <w:p w:rsidR="00000000" w:rsidDel="00000000" w:rsidP="00000000" w:rsidRDefault="00000000" w:rsidRPr="00000000" w14:paraId="00002F2A">
      <w:pPr>
        <w:pageBreakBefore w:val="0"/>
        <w:rPr/>
      </w:pPr>
      <w:r w:rsidDel="00000000" w:rsidR="00000000" w:rsidRPr="00000000">
        <w:rPr>
          <w:rtl w:val="0"/>
        </w:rPr>
        <w:t xml:space="preserve">n "Who do you think you are to call me a {i}little girl{/i}?! I'll have you know I'm a perfectly legal and mature adult and I have the right to enter this stupid ride."</w:t>
      </w:r>
    </w:p>
    <w:p w:rsidR="00000000" w:rsidDel="00000000" w:rsidP="00000000" w:rsidRDefault="00000000" w:rsidRPr="00000000" w14:paraId="00002F2B">
      <w:pPr>
        <w:pageBreakBefore w:val="0"/>
        <w:rPr/>
      </w:pPr>
      <w:r w:rsidDel="00000000" w:rsidR="00000000" w:rsidRPr="00000000">
        <w:rPr>
          <w:rtl w:val="0"/>
        </w:rPr>
        <w:t xml:space="preserve">m "Natsuki! Please tone your voice down, you shouldn't be screaming at him."</w:t>
      </w:r>
    </w:p>
    <w:p w:rsidR="00000000" w:rsidDel="00000000" w:rsidP="00000000" w:rsidRDefault="00000000" w:rsidRPr="00000000" w14:paraId="00002F2C">
      <w:pPr>
        <w:pageBreakBefore w:val="0"/>
        <w:rPr/>
      </w:pPr>
      <w:r w:rsidDel="00000000" w:rsidR="00000000" w:rsidRPr="00000000">
        <w:rPr>
          <w:rtl w:val="0"/>
        </w:rPr>
        <w:t xml:space="preserve">y "Yeah yeah sure, look, you're not tall enough to enter the ride okay? Now scramble before I have to call the guards to remove you."</w:t>
      </w:r>
    </w:p>
    <w:p w:rsidR="00000000" w:rsidDel="00000000" w:rsidP="00000000" w:rsidRDefault="00000000" w:rsidRPr="00000000" w14:paraId="00002F2D">
      <w:pPr>
        <w:pageBreakBefore w:val="0"/>
        <w:rPr/>
      </w:pPr>
      <w:r w:rsidDel="00000000" w:rsidR="00000000" w:rsidRPr="00000000">
        <w:rPr>
          <w:rtl w:val="0"/>
        </w:rPr>
        <w:t xml:space="preserve">n "What?! I'm tall enough to…"</w:t>
      </w:r>
    </w:p>
    <w:p w:rsidR="00000000" w:rsidDel="00000000" w:rsidP="00000000" w:rsidRDefault="00000000" w:rsidRPr="00000000" w14:paraId="00002F2E">
      <w:pPr>
        <w:pageBreakBefore w:val="0"/>
        <w:rPr/>
      </w:pPr>
      <w:r w:rsidDel="00000000" w:rsidR="00000000" w:rsidRPr="00000000">
        <w:rPr>
          <w:rtl w:val="0"/>
        </w:rPr>
        <w:t xml:space="preserve">"Natsuki quickly takes a look to the height board and notices she is just some inches below the minimum height."</w:t>
      </w:r>
    </w:p>
    <w:p w:rsidR="00000000" w:rsidDel="00000000" w:rsidP="00000000" w:rsidRDefault="00000000" w:rsidRPr="00000000" w14:paraId="00002F2F">
      <w:pPr>
        <w:pageBreakBefore w:val="0"/>
        <w:rPr/>
      </w:pPr>
      <w:r w:rsidDel="00000000" w:rsidR="00000000" w:rsidRPr="00000000">
        <w:rPr>
          <w:rtl w:val="0"/>
        </w:rPr>
        <w:t xml:space="preserve">n "This is unfair! I'm just a couple inches lower! I still have the right to go in there!"</w:t>
      </w:r>
    </w:p>
    <w:p w:rsidR="00000000" w:rsidDel="00000000" w:rsidP="00000000" w:rsidRDefault="00000000" w:rsidRPr="00000000" w14:paraId="00002F30">
      <w:pPr>
        <w:pageBreakBefore w:val="0"/>
        <w:rPr/>
      </w:pPr>
      <w:r w:rsidDel="00000000" w:rsidR="00000000" w:rsidRPr="00000000">
        <w:rPr>
          <w:rtl w:val="0"/>
        </w:rPr>
        <w:t xml:space="preserve">y "Even if you are an adult you're still not tall enough, now I'm gonna say it one more time, get out or I'll call the guards."</w:t>
      </w:r>
    </w:p>
    <w:p w:rsidR="00000000" w:rsidDel="00000000" w:rsidP="00000000" w:rsidRDefault="00000000" w:rsidRPr="00000000" w14:paraId="00002F31">
      <w:pPr>
        <w:pageBreakBefore w:val="0"/>
        <w:rPr/>
      </w:pPr>
      <w:r w:rsidDel="00000000" w:rsidR="00000000" w:rsidRPr="00000000">
        <w:rPr>
          <w:rtl w:val="0"/>
        </w:rPr>
        <w:t xml:space="preserve">$ y_name = "Yuri"</w:t>
      </w:r>
    </w:p>
    <w:p w:rsidR="00000000" w:rsidDel="00000000" w:rsidP="00000000" w:rsidRDefault="00000000" w:rsidRPr="00000000" w14:paraId="00002F32">
      <w:pPr>
        <w:pageBreakBefore w:val="0"/>
        <w:rPr/>
      </w:pPr>
      <w:r w:rsidDel="00000000" w:rsidR="00000000" w:rsidRPr="00000000">
        <w:rPr>
          <w:rtl w:val="0"/>
        </w:rPr>
        <w:t xml:space="preserve">n "Grrrrr!"</w:t>
      </w:r>
    </w:p>
    <w:p w:rsidR="00000000" w:rsidDel="00000000" w:rsidP="00000000" w:rsidRDefault="00000000" w:rsidRPr="00000000" w14:paraId="00002F33">
      <w:pPr>
        <w:pageBreakBefore w:val="0"/>
        <w:rPr/>
      </w:pPr>
      <w:r w:rsidDel="00000000" w:rsidR="00000000" w:rsidRPr="00000000">
        <w:rPr>
          <w:rtl w:val="0"/>
        </w:rPr>
        <w:t xml:space="preserve">"After that, Natsuki angrily storms out of the ride's entrance."</w:t>
      </w:r>
    </w:p>
    <w:p w:rsidR="00000000" w:rsidDel="00000000" w:rsidP="00000000" w:rsidRDefault="00000000" w:rsidRPr="00000000" w14:paraId="00002F34">
      <w:pPr>
        <w:pageBreakBefore w:val="0"/>
        <w:rPr/>
      </w:pPr>
      <w:r w:rsidDel="00000000" w:rsidR="00000000" w:rsidRPr="00000000">
        <w:rPr>
          <w:rtl w:val="0"/>
        </w:rPr>
        <w:t xml:space="preserve">"She has so much rage on her face, she might as well be the Damned Man's daughter."</w:t>
      </w:r>
    </w:p>
    <w:p w:rsidR="00000000" w:rsidDel="00000000" w:rsidP="00000000" w:rsidRDefault="00000000" w:rsidRPr="00000000" w14:paraId="00002F35">
      <w:pPr>
        <w:pageBreakBefore w:val="0"/>
        <w:rPr/>
      </w:pPr>
      <w:r w:rsidDel="00000000" w:rsidR="00000000" w:rsidRPr="00000000">
        <w:rPr>
          <w:rtl w:val="0"/>
        </w:rPr>
        <w:t xml:space="preserve">s "Geez, Natsuki is really angry for not being able to enter the ride."</w:t>
      </w:r>
    </w:p>
    <w:p w:rsidR="00000000" w:rsidDel="00000000" w:rsidP="00000000" w:rsidRDefault="00000000" w:rsidRPr="00000000" w14:paraId="00002F36">
      <w:pPr>
        <w:pageBreakBefore w:val="0"/>
        <w:rPr/>
      </w:pPr>
      <w:r w:rsidDel="00000000" w:rsidR="00000000" w:rsidRPr="00000000">
        <w:rPr>
          <w:rtl w:val="0"/>
        </w:rPr>
        <w:t xml:space="preserve">m "Should we go after her or just stay to enjoy it?"</w:t>
      </w:r>
    </w:p>
    <w:p w:rsidR="00000000" w:rsidDel="00000000" w:rsidP="00000000" w:rsidRDefault="00000000" w:rsidRPr="00000000" w14:paraId="00002F37">
      <w:pPr>
        <w:pageBreakBefore w:val="0"/>
        <w:rPr/>
      </w:pPr>
      <w:r w:rsidDel="00000000" w:rsidR="00000000" w:rsidRPr="00000000">
        <w:rPr>
          <w:rtl w:val="0"/>
        </w:rPr>
        <w:t xml:space="preserve">"Well, we DID wait a handful of minutes to get here, but then again, leaving an angry Natsuki in the wild is asking for trouble."</w:t>
      </w:r>
    </w:p>
    <w:p w:rsidR="00000000" w:rsidDel="00000000" w:rsidP="00000000" w:rsidRDefault="00000000" w:rsidRPr="00000000" w14:paraId="00002F38">
      <w:pPr>
        <w:pStyle w:val="Heading1"/>
        <w:pageBreakBefore w:val="0"/>
        <w:spacing w:after="0" w:before="0" w:lineRule="auto"/>
        <w:rPr>
          <w:b w:val="1"/>
          <w:sz w:val="36"/>
          <w:szCs w:val="36"/>
          <w:u w:val="single"/>
        </w:rPr>
      </w:pPr>
      <w:bookmarkStart w:colFirst="0" w:colLast="0" w:name="_sk724qw92zfx" w:id="24"/>
      <w:bookmarkEnd w:id="24"/>
      <w:r w:rsidDel="00000000" w:rsidR="00000000" w:rsidRPr="00000000">
        <w:rPr>
          <w:b w:val="1"/>
          <w:sz w:val="36"/>
          <w:szCs w:val="36"/>
          <w:u w:val="single"/>
          <w:rtl w:val="0"/>
        </w:rPr>
        <w:t xml:space="preserve">#Third choice (no effect)</w:t>
      </w:r>
    </w:p>
    <w:p w:rsidR="00000000" w:rsidDel="00000000" w:rsidP="00000000" w:rsidRDefault="00000000" w:rsidRPr="00000000" w14:paraId="00002F39">
      <w:pPr>
        <w:pageBreakBefore w:val="0"/>
        <w:rPr/>
      </w:pPr>
      <w:r w:rsidDel="00000000" w:rsidR="00000000" w:rsidRPr="00000000">
        <w:rPr>
          <w:rtl w:val="0"/>
        </w:rPr>
        <w:t xml:space="preserve">menu:</w:t>
      </w:r>
    </w:p>
    <w:p w:rsidR="00000000" w:rsidDel="00000000" w:rsidP="00000000" w:rsidRDefault="00000000" w:rsidRPr="00000000" w14:paraId="00002F3A">
      <w:pPr>
        <w:pageBreakBefore w:val="0"/>
        <w:rPr/>
      </w:pPr>
      <w:r w:rsidDel="00000000" w:rsidR="00000000" w:rsidRPr="00000000">
        <w:rPr>
          <w:rtl w:val="0"/>
        </w:rPr>
        <w:t xml:space="preserve">    "What should we do?"</w:t>
      </w:r>
    </w:p>
    <w:p w:rsidR="00000000" w:rsidDel="00000000" w:rsidP="00000000" w:rsidRDefault="00000000" w:rsidRPr="00000000" w14:paraId="00002F3B">
      <w:pPr>
        <w:pageBreakBefore w:val="0"/>
        <w:rPr/>
      </w:pPr>
      <w:r w:rsidDel="00000000" w:rsidR="00000000" w:rsidRPr="00000000">
        <w:rPr>
          <w:rtl w:val="0"/>
        </w:rPr>
        <w:t xml:space="preserve">    "Go after Natsuki":</w:t>
      </w:r>
    </w:p>
    <w:p w:rsidR="00000000" w:rsidDel="00000000" w:rsidP="00000000" w:rsidRDefault="00000000" w:rsidRPr="00000000" w14:paraId="00002F3C">
      <w:pPr>
        <w:pageBreakBefore w:val="0"/>
        <w:rPr/>
      </w:pPr>
      <w:r w:rsidDel="00000000" w:rsidR="00000000" w:rsidRPr="00000000">
        <w:rPr>
          <w:rtl w:val="0"/>
        </w:rPr>
        <w:t xml:space="preserve">        call gotonat</w:t>
      </w:r>
    </w:p>
    <w:p w:rsidR="00000000" w:rsidDel="00000000" w:rsidP="00000000" w:rsidRDefault="00000000" w:rsidRPr="00000000" w14:paraId="00002F3D">
      <w:pPr>
        <w:pageBreakBefore w:val="0"/>
        <w:rPr/>
      </w:pPr>
      <w:r w:rsidDel="00000000" w:rsidR="00000000" w:rsidRPr="00000000">
        <w:rPr>
          <w:rtl w:val="0"/>
        </w:rPr>
        <w:t xml:space="preserve">    "Stay on the ride":</w:t>
      </w:r>
    </w:p>
    <w:p w:rsidR="00000000" w:rsidDel="00000000" w:rsidP="00000000" w:rsidRDefault="00000000" w:rsidRPr="00000000" w14:paraId="00002F3E">
      <w:pPr>
        <w:pageBreakBefore w:val="0"/>
        <w:rPr/>
      </w:pPr>
      <w:r w:rsidDel="00000000" w:rsidR="00000000" w:rsidRPr="00000000">
        <w:rPr>
          <w:rtl w:val="0"/>
        </w:rPr>
        <w:t xml:space="preserve">        call notnat</w:t>
      </w:r>
    </w:p>
    <w:p w:rsidR="00000000" w:rsidDel="00000000" w:rsidP="00000000" w:rsidRDefault="00000000" w:rsidRPr="00000000" w14:paraId="00002F3F">
      <w:pPr>
        <w:pageBreakBefore w:val="0"/>
        <w:rPr/>
      </w:pPr>
      <w:r w:rsidDel="00000000" w:rsidR="00000000" w:rsidRPr="00000000">
        <w:rPr>
          <w:rtl w:val="0"/>
        </w:rPr>
      </w:r>
    </w:p>
    <w:p w:rsidR="00000000" w:rsidDel="00000000" w:rsidP="00000000" w:rsidRDefault="00000000" w:rsidRPr="00000000" w14:paraId="00002F40">
      <w:pPr>
        <w:pStyle w:val="Heading1"/>
        <w:pageBreakBefore w:val="0"/>
        <w:spacing w:after="0" w:before="0" w:lineRule="auto"/>
        <w:rPr>
          <w:b w:val="1"/>
          <w:sz w:val="36"/>
          <w:szCs w:val="36"/>
          <w:u w:val="single"/>
        </w:rPr>
      </w:pPr>
      <w:bookmarkStart w:colFirst="0" w:colLast="0" w:name="_lhkwbnzhgrj" w:id="25"/>
      <w:bookmarkEnd w:id="25"/>
      <w:r w:rsidDel="00000000" w:rsidR="00000000" w:rsidRPr="00000000">
        <w:rPr>
          <w:b w:val="1"/>
          <w:sz w:val="36"/>
          <w:szCs w:val="36"/>
          <w:u w:val="single"/>
          <w:rtl w:val="0"/>
        </w:rPr>
        <w:t xml:space="preserve">#Go after Nat</w:t>
      </w:r>
    </w:p>
    <w:p w:rsidR="00000000" w:rsidDel="00000000" w:rsidP="00000000" w:rsidRDefault="00000000" w:rsidRPr="00000000" w14:paraId="00002F41">
      <w:pPr>
        <w:pageBreakBefore w:val="0"/>
        <w:rPr/>
      </w:pPr>
      <w:r w:rsidDel="00000000" w:rsidR="00000000" w:rsidRPr="00000000">
        <w:rPr>
          <w:rtl w:val="0"/>
        </w:rPr>
        <w:t xml:space="preserve">label gotonat:</w:t>
      </w:r>
    </w:p>
    <w:p w:rsidR="00000000" w:rsidDel="00000000" w:rsidP="00000000" w:rsidRDefault="00000000" w:rsidRPr="00000000" w14:paraId="00002F42">
      <w:pPr>
        <w:pageBreakBefore w:val="0"/>
        <w:rPr/>
      </w:pPr>
      <w:r w:rsidDel="00000000" w:rsidR="00000000" w:rsidRPr="00000000">
        <w:rPr>
          <w:rtl w:val="0"/>
        </w:rPr>
        <w:t xml:space="preserve">    "I think we would do society a favor by not leaving her angry and alone."</w:t>
      </w:r>
    </w:p>
    <w:p w:rsidR="00000000" w:rsidDel="00000000" w:rsidP="00000000" w:rsidRDefault="00000000" w:rsidRPr="00000000" w14:paraId="00002F43">
      <w:pPr>
        <w:pageBreakBefore w:val="0"/>
        <w:rPr/>
      </w:pPr>
      <w:r w:rsidDel="00000000" w:rsidR="00000000" w:rsidRPr="00000000">
        <w:rPr>
          <w:rtl w:val="0"/>
        </w:rPr>
        <w:t xml:space="preserve">    mc "I think it would be better if we went after her, can't just leave her like that."</w:t>
      </w:r>
    </w:p>
    <w:p w:rsidR="00000000" w:rsidDel="00000000" w:rsidP="00000000" w:rsidRDefault="00000000" w:rsidRPr="00000000" w14:paraId="00002F44">
      <w:pPr>
        <w:pageBreakBefore w:val="0"/>
        <w:rPr/>
      </w:pPr>
      <w:r w:rsidDel="00000000" w:rsidR="00000000" w:rsidRPr="00000000">
        <w:rPr>
          <w:rtl w:val="0"/>
        </w:rPr>
        <w:t xml:space="preserve">    s "I agree! Come on guys, let's go after her."</w:t>
      </w:r>
    </w:p>
    <w:p w:rsidR="00000000" w:rsidDel="00000000" w:rsidP="00000000" w:rsidRDefault="00000000" w:rsidRPr="00000000" w14:paraId="00002F45">
      <w:pPr>
        <w:pageBreakBefore w:val="0"/>
        <w:rPr/>
      </w:pPr>
      <w:r w:rsidDel="00000000" w:rsidR="00000000" w:rsidRPr="00000000">
        <w:rPr>
          <w:rtl w:val="0"/>
        </w:rPr>
        <w:t xml:space="preserve">    m "{i}*Sigh*{/i} Guess we do need to catch her."</w:t>
      </w:r>
    </w:p>
    <w:p w:rsidR="00000000" w:rsidDel="00000000" w:rsidP="00000000" w:rsidRDefault="00000000" w:rsidRPr="00000000" w14:paraId="00002F46">
      <w:pPr>
        <w:pageBreakBefore w:val="0"/>
        <w:rPr/>
      </w:pPr>
      <w:r w:rsidDel="00000000" w:rsidR="00000000" w:rsidRPr="00000000">
        <w:rPr>
          <w:rtl w:val="0"/>
        </w:rPr>
        <w:t xml:space="preserve">    "We all abandon our positions in the ride's line to go after Natsuki."</w:t>
      </w:r>
    </w:p>
    <w:p w:rsidR="00000000" w:rsidDel="00000000" w:rsidP="00000000" w:rsidRDefault="00000000" w:rsidRPr="00000000" w14:paraId="00002F47">
      <w:pPr>
        <w:pageBreakBefore w:val="0"/>
        <w:rPr/>
      </w:pPr>
      <w:r w:rsidDel="00000000" w:rsidR="00000000" w:rsidRPr="00000000">
        <w:rPr>
          <w:rtl w:val="0"/>
        </w:rPr>
        <w:t xml:space="preserve">    "I'll admit, she is harder to find when not in the middle of a sea of people."</w:t>
      </w:r>
    </w:p>
    <w:p w:rsidR="00000000" w:rsidDel="00000000" w:rsidP="00000000" w:rsidRDefault="00000000" w:rsidRPr="00000000" w14:paraId="00002F48">
      <w:pPr>
        <w:pageBreakBefore w:val="0"/>
        <w:rPr/>
      </w:pPr>
      <w:r w:rsidDel="00000000" w:rsidR="00000000" w:rsidRPr="00000000">
        <w:rPr>
          <w:rtl w:val="0"/>
        </w:rPr>
        <w:t xml:space="preserve">    "But after some short time of searching, we find her sitting at a bench on the sidewalk."</w:t>
      </w:r>
    </w:p>
    <w:p w:rsidR="00000000" w:rsidDel="00000000" w:rsidP="00000000" w:rsidRDefault="00000000" w:rsidRPr="00000000" w14:paraId="00002F49">
      <w:pPr>
        <w:pageBreakBefore w:val="0"/>
        <w:rPr/>
      </w:pPr>
      <w:r w:rsidDel="00000000" w:rsidR="00000000" w:rsidRPr="00000000">
        <w:rPr>
          <w:rtl w:val="0"/>
        </w:rPr>
        <w:t xml:space="preserve">    n "{i}Stupid worker, I was just a tiny bit shorter, by all means I should've been allowed to go there.{/i}"</w:t>
      </w:r>
    </w:p>
    <w:p w:rsidR="00000000" w:rsidDel="00000000" w:rsidP="00000000" w:rsidRDefault="00000000" w:rsidRPr="00000000" w14:paraId="00002F4A">
      <w:pPr>
        <w:pageBreakBefore w:val="0"/>
        <w:rPr/>
      </w:pPr>
      <w:r w:rsidDel="00000000" w:rsidR="00000000" w:rsidRPr="00000000">
        <w:rPr>
          <w:rtl w:val="0"/>
        </w:rPr>
        <w:t xml:space="preserve">    s "Hey Natsuki, are you alright? You just went stomping your way out of there!"</w:t>
      </w:r>
    </w:p>
    <w:p w:rsidR="00000000" w:rsidDel="00000000" w:rsidP="00000000" w:rsidRDefault="00000000" w:rsidRPr="00000000" w14:paraId="00002F4B">
      <w:pPr>
        <w:pageBreakBefore w:val="0"/>
        <w:rPr/>
      </w:pPr>
      <w:r w:rsidDel="00000000" w:rsidR="00000000" w:rsidRPr="00000000">
        <w:rPr>
          <w:rtl w:val="0"/>
        </w:rPr>
        <w:t xml:space="preserve">    n "I'm fine! Just angry at that idiot worker there."</w:t>
      </w:r>
    </w:p>
    <w:p w:rsidR="00000000" w:rsidDel="00000000" w:rsidP="00000000" w:rsidRDefault="00000000" w:rsidRPr="00000000" w14:paraId="00002F4C">
      <w:pPr>
        <w:pageBreakBefore w:val="0"/>
        <w:rPr/>
      </w:pPr>
      <w:r w:rsidDel="00000000" w:rsidR="00000000" w:rsidRPr="00000000">
        <w:rPr>
          <w:rtl w:val="0"/>
        </w:rPr>
        <w:t xml:space="preserve">    mc "But you've got to respect the rules of the park, you know you didn't have enough height to go."</w:t>
      </w:r>
    </w:p>
    <w:p w:rsidR="00000000" w:rsidDel="00000000" w:rsidP="00000000" w:rsidRDefault="00000000" w:rsidRPr="00000000" w14:paraId="00002F4D">
      <w:pPr>
        <w:pageBreakBefore w:val="0"/>
        <w:rPr/>
      </w:pPr>
      <w:r w:rsidDel="00000000" w:rsidR="00000000" w:rsidRPr="00000000">
        <w:rPr>
          <w:rtl w:val="0"/>
        </w:rPr>
        <w:t xml:space="preserve">    n "Oh just shut up will you?! I'm really not in the mood to deal with your bullshit right now."</w:t>
      </w:r>
    </w:p>
    <w:p w:rsidR="00000000" w:rsidDel="00000000" w:rsidP="00000000" w:rsidRDefault="00000000" w:rsidRPr="00000000" w14:paraId="00002F4E">
      <w:pPr>
        <w:pageBreakBefore w:val="0"/>
        <w:rPr/>
      </w:pPr>
      <w:r w:rsidDel="00000000" w:rsidR="00000000" w:rsidRPr="00000000">
        <w:rPr>
          <w:rtl w:val="0"/>
        </w:rPr>
        <w:t xml:space="preserve">    "I was just trying to help though?"</w:t>
      </w:r>
    </w:p>
    <w:p w:rsidR="00000000" w:rsidDel="00000000" w:rsidP="00000000" w:rsidRDefault="00000000" w:rsidRPr="00000000" w14:paraId="00002F4F">
      <w:pPr>
        <w:pageBreakBefore w:val="0"/>
        <w:rPr/>
      </w:pPr>
      <w:r w:rsidDel="00000000" w:rsidR="00000000" w:rsidRPr="00000000">
        <w:rPr>
          <w:rtl w:val="0"/>
        </w:rPr>
        <w:t xml:space="preserve">    s "Natsuki! Don't be mean to [player], he has nothing to do with this!"</w:t>
      </w:r>
    </w:p>
    <w:p w:rsidR="00000000" w:rsidDel="00000000" w:rsidP="00000000" w:rsidRDefault="00000000" w:rsidRPr="00000000" w14:paraId="00002F50">
      <w:pPr>
        <w:pageBreakBefore w:val="0"/>
        <w:rPr/>
      </w:pPr>
      <w:r w:rsidDel="00000000" w:rsidR="00000000" w:rsidRPr="00000000">
        <w:rPr>
          <w:rtl w:val="0"/>
        </w:rPr>
        <w:t xml:space="preserve">    n "EXACTLY! He just stood there and did nothing!"</w:t>
      </w:r>
    </w:p>
    <w:p w:rsidR="00000000" w:rsidDel="00000000" w:rsidP="00000000" w:rsidRDefault="00000000" w:rsidRPr="00000000" w14:paraId="00002F51">
      <w:pPr>
        <w:pageBreakBefore w:val="0"/>
        <w:rPr/>
      </w:pPr>
      <w:r w:rsidDel="00000000" w:rsidR="00000000" w:rsidRPr="00000000">
        <w:rPr>
          <w:rtl w:val="0"/>
        </w:rPr>
        <w:t xml:space="preserve">    mc "What the hell was I supposed to do there, punch him?"</w:t>
      </w:r>
    </w:p>
    <w:p w:rsidR="00000000" w:rsidDel="00000000" w:rsidP="00000000" w:rsidRDefault="00000000" w:rsidRPr="00000000" w14:paraId="00002F52">
      <w:pPr>
        <w:pageBreakBefore w:val="0"/>
        <w:rPr/>
      </w:pPr>
      <w:r w:rsidDel="00000000" w:rsidR="00000000" w:rsidRPr="00000000">
        <w:rPr>
          <w:rtl w:val="0"/>
        </w:rPr>
        <w:t xml:space="preserve">    n "Something like that, yeah!"</w:t>
      </w:r>
    </w:p>
    <w:p w:rsidR="00000000" w:rsidDel="00000000" w:rsidP="00000000" w:rsidRDefault="00000000" w:rsidRPr="00000000" w14:paraId="00002F53">
      <w:pPr>
        <w:pageBreakBefore w:val="0"/>
        <w:rPr/>
      </w:pPr>
      <w:r w:rsidDel="00000000" w:rsidR="00000000" w:rsidRPr="00000000">
        <w:rPr>
          <w:rtl w:val="0"/>
        </w:rPr>
        <w:t xml:space="preserve">    "I'm not sure if she is being serious or not."</w:t>
      </w:r>
    </w:p>
    <w:p w:rsidR="00000000" w:rsidDel="00000000" w:rsidP="00000000" w:rsidRDefault="00000000" w:rsidRPr="00000000" w14:paraId="00002F54">
      <w:pPr>
        <w:pageBreakBefore w:val="0"/>
        <w:rPr/>
      </w:pPr>
      <w:r w:rsidDel="00000000" w:rsidR="00000000" w:rsidRPr="00000000">
        <w:rPr>
          <w:rtl w:val="0"/>
        </w:rPr>
        <w:t xml:space="preserve">   s "Come on Natsuki, you know you shouldn't have screamed at the worker like that, that was very mean of you."</w:t>
      </w:r>
    </w:p>
    <w:p w:rsidR="00000000" w:rsidDel="00000000" w:rsidP="00000000" w:rsidRDefault="00000000" w:rsidRPr="00000000" w14:paraId="00002F55">
      <w:pPr>
        <w:pageBreakBefore w:val="0"/>
        <w:rPr/>
      </w:pPr>
      <w:r w:rsidDel="00000000" w:rsidR="00000000" w:rsidRPr="00000000">
        <w:rPr>
          <w:rtl w:val="0"/>
        </w:rPr>
        <w:t xml:space="preserve">    mc "To be fair, he was being a jerk, but I guess working at a minimum wage job does that to people."</w:t>
      </w:r>
    </w:p>
    <w:p w:rsidR="00000000" w:rsidDel="00000000" w:rsidP="00000000" w:rsidRDefault="00000000" w:rsidRPr="00000000" w14:paraId="00002F56">
      <w:pPr>
        <w:pageBreakBefore w:val="0"/>
        <w:rPr/>
      </w:pPr>
      <w:r w:rsidDel="00000000" w:rsidR="00000000" w:rsidRPr="00000000">
        <w:rPr>
          <w:rtl w:val="0"/>
        </w:rPr>
        <w:t xml:space="preserve">    n "And the fact that he called me a little girl is what infuriates me! I don't even look like one! I have the appearance of a grown independent woman!"</w:t>
      </w:r>
    </w:p>
    <w:p w:rsidR="00000000" w:rsidDel="00000000" w:rsidP="00000000" w:rsidRDefault="00000000" w:rsidRPr="00000000" w14:paraId="00002F57">
      <w:pPr>
        <w:pageBreakBefore w:val="0"/>
        <w:rPr/>
      </w:pPr>
      <w:r w:rsidDel="00000000" w:rsidR="00000000" w:rsidRPr="00000000">
        <w:rPr>
          <w:rtl w:val="0"/>
        </w:rPr>
        <w:t xml:space="preserve">    "Does she though?"</w:t>
      </w:r>
    </w:p>
    <w:p w:rsidR="00000000" w:rsidDel="00000000" w:rsidP="00000000" w:rsidRDefault="00000000" w:rsidRPr="00000000" w14:paraId="00002F58">
      <w:pPr>
        <w:pageBreakBefore w:val="0"/>
        <w:rPr/>
      </w:pPr>
      <w:r w:rsidDel="00000000" w:rsidR="00000000" w:rsidRPr="00000000">
        <w:rPr>
          <w:rtl w:val="0"/>
        </w:rPr>
        <w:t xml:space="preserve">    s "Oh come on Natsuki, don't try to reject your own cutesy nature."</w:t>
      </w:r>
    </w:p>
    <w:p w:rsidR="00000000" w:rsidDel="00000000" w:rsidP="00000000" w:rsidRDefault="00000000" w:rsidRPr="00000000" w14:paraId="00002F59">
      <w:pPr>
        <w:pageBreakBefore w:val="0"/>
        <w:rPr/>
      </w:pPr>
      <w:r w:rsidDel="00000000" w:rsidR="00000000" w:rsidRPr="00000000">
        <w:rPr>
          <w:rtl w:val="0"/>
        </w:rPr>
        <w:t xml:space="preserve">    n "I{w=0.75} AM {w=0.75} NOT {w=0.75} CUTE!!!"</w:t>
      </w:r>
    </w:p>
    <w:p w:rsidR="00000000" w:rsidDel="00000000" w:rsidP="00000000" w:rsidRDefault="00000000" w:rsidRPr="00000000" w14:paraId="00002F5A">
      <w:pPr>
        <w:pageBreakBefore w:val="0"/>
        <w:rPr/>
      </w:pPr>
      <w:r w:rsidDel="00000000" w:rsidR="00000000" w:rsidRPr="00000000">
        <w:rPr>
          <w:rtl w:val="0"/>
        </w:rPr>
        <w:t xml:space="preserve">    "She then proceeds to punch Sayori in the stomach."</w:t>
      </w:r>
    </w:p>
    <w:p w:rsidR="00000000" w:rsidDel="00000000" w:rsidP="00000000" w:rsidRDefault="00000000" w:rsidRPr="00000000" w14:paraId="00002F5B">
      <w:pPr>
        <w:pageBreakBefore w:val="0"/>
        <w:rPr/>
      </w:pPr>
      <w:r w:rsidDel="00000000" w:rsidR="00000000" w:rsidRPr="00000000">
        <w:rPr>
          <w:rtl w:val="0"/>
        </w:rPr>
        <w:t xml:space="preserve">    s "Ow! You hurt my tummy!"</w:t>
      </w:r>
    </w:p>
    <w:p w:rsidR="00000000" w:rsidDel="00000000" w:rsidP="00000000" w:rsidRDefault="00000000" w:rsidRPr="00000000" w14:paraId="00002F5C">
      <w:pPr>
        <w:pageBreakBefore w:val="0"/>
        <w:rPr/>
      </w:pPr>
      <w:r w:rsidDel="00000000" w:rsidR="00000000" w:rsidRPr="00000000">
        <w:rPr>
          <w:rtl w:val="0"/>
        </w:rPr>
        <w:t xml:space="preserve">    n "That's what you get for calling me cute {i}again{/i}."</w:t>
      </w:r>
    </w:p>
    <w:p w:rsidR="00000000" w:rsidDel="00000000" w:rsidP="00000000" w:rsidRDefault="00000000" w:rsidRPr="00000000" w14:paraId="00002F5D">
      <w:pPr>
        <w:pageBreakBefore w:val="0"/>
        <w:rPr/>
      </w:pPr>
      <w:r w:rsidDel="00000000" w:rsidR="00000000" w:rsidRPr="00000000">
        <w:rPr>
          <w:rtl w:val="0"/>
        </w:rPr>
        <w:t xml:space="preserve">    s "{i}Meanie.{/i}"</w:t>
      </w:r>
    </w:p>
    <w:p w:rsidR="00000000" w:rsidDel="00000000" w:rsidP="00000000" w:rsidRDefault="00000000" w:rsidRPr="00000000" w14:paraId="00002F5E">
      <w:pPr>
        <w:pageBreakBefore w:val="0"/>
        <w:rPr/>
      </w:pPr>
      <w:r w:rsidDel="00000000" w:rsidR="00000000" w:rsidRPr="00000000">
        <w:rPr>
          <w:rtl w:val="0"/>
        </w:rPr>
        <w:t xml:space="preserve">    m "Come on Natsuki, is there a moment in your life you're NOT angry?"</w:t>
      </w:r>
    </w:p>
    <w:p w:rsidR="00000000" w:rsidDel="00000000" w:rsidP="00000000" w:rsidRDefault="00000000" w:rsidRPr="00000000" w14:paraId="00002F5F">
      <w:pPr>
        <w:pageBreakBefore w:val="0"/>
        <w:rPr/>
      </w:pPr>
      <w:r w:rsidDel="00000000" w:rsidR="00000000" w:rsidRPr="00000000">
        <w:rPr>
          <w:rtl w:val="0"/>
        </w:rPr>
        <w:t xml:space="preserve">    n "It would help if you people stopped making me angry in the first place."</w:t>
      </w:r>
    </w:p>
    <w:p w:rsidR="00000000" w:rsidDel="00000000" w:rsidP="00000000" w:rsidRDefault="00000000" w:rsidRPr="00000000" w14:paraId="00002F60">
      <w:pPr>
        <w:pageBreakBefore w:val="0"/>
        <w:rPr/>
      </w:pPr>
      <w:r w:rsidDel="00000000" w:rsidR="00000000" w:rsidRPr="00000000">
        <w:rPr>
          <w:rtl w:val="0"/>
        </w:rPr>
        <w:t xml:space="preserve">    mc "But in some cases, literally anything someone does can set you off, I'm a prime example of that."</w:t>
      </w:r>
    </w:p>
    <w:p w:rsidR="00000000" w:rsidDel="00000000" w:rsidP="00000000" w:rsidRDefault="00000000" w:rsidRPr="00000000" w14:paraId="00002F61">
      <w:pPr>
        <w:pageBreakBefore w:val="0"/>
        <w:rPr/>
      </w:pPr>
      <w:r w:rsidDel="00000000" w:rsidR="00000000" w:rsidRPr="00000000">
        <w:rPr>
          <w:rtl w:val="0"/>
        </w:rPr>
        <w:t xml:space="preserve">    mc "I'm convinced my mere existence is just free fuel for your endless rage."</w:t>
      </w:r>
    </w:p>
    <w:p w:rsidR="00000000" w:rsidDel="00000000" w:rsidP="00000000" w:rsidRDefault="00000000" w:rsidRPr="00000000" w14:paraId="00002F62">
      <w:pPr>
        <w:pageBreakBefore w:val="0"/>
        <w:rPr/>
      </w:pPr>
      <w:r w:rsidDel="00000000" w:rsidR="00000000" w:rsidRPr="00000000">
        <w:rPr>
          <w:rtl w:val="0"/>
        </w:rPr>
        <w:t xml:space="preserve">    n "Your statements are not really supporting your claim, you know that?!"</w:t>
      </w:r>
    </w:p>
    <w:p w:rsidR="00000000" w:rsidDel="00000000" w:rsidP="00000000" w:rsidRDefault="00000000" w:rsidRPr="00000000" w14:paraId="00002F63">
      <w:pPr>
        <w:pageBreakBefore w:val="0"/>
        <w:rPr/>
      </w:pPr>
      <w:r w:rsidDel="00000000" w:rsidR="00000000" w:rsidRPr="00000000">
        <w:rPr>
          <w:rtl w:val="0"/>
        </w:rPr>
        <w:t xml:space="preserve">    m "Let's just forget this okay? There are plenty more rides to go and there's still lots of time to waste!"</w:t>
      </w:r>
    </w:p>
    <w:p w:rsidR="00000000" w:rsidDel="00000000" w:rsidP="00000000" w:rsidRDefault="00000000" w:rsidRPr="00000000" w14:paraId="00002F64">
      <w:pPr>
        <w:pageBreakBefore w:val="0"/>
        <w:rPr/>
      </w:pPr>
      <w:r w:rsidDel="00000000" w:rsidR="00000000" w:rsidRPr="00000000">
        <w:rPr>
          <w:rtl w:val="0"/>
        </w:rPr>
        <w:t xml:space="preserve">    n "Fine, but where should we go next?"</w:t>
      </w:r>
    </w:p>
    <w:p w:rsidR="00000000" w:rsidDel="00000000" w:rsidP="00000000" w:rsidRDefault="00000000" w:rsidRPr="00000000" w14:paraId="00002F65">
      <w:pPr>
        <w:pageBreakBefore w:val="0"/>
        <w:rPr/>
      </w:pPr>
      <w:r w:rsidDel="00000000" w:rsidR="00000000" w:rsidRPr="00000000">
        <w:rPr>
          <w:rtl w:val="0"/>
        </w:rPr>
      </w:r>
    </w:p>
    <w:p w:rsidR="00000000" w:rsidDel="00000000" w:rsidP="00000000" w:rsidRDefault="00000000" w:rsidRPr="00000000" w14:paraId="00002F66">
      <w:pPr>
        <w:pStyle w:val="Heading1"/>
        <w:pageBreakBefore w:val="0"/>
        <w:spacing w:after="0" w:before="0" w:lineRule="auto"/>
        <w:rPr>
          <w:b w:val="1"/>
          <w:sz w:val="36"/>
          <w:szCs w:val="36"/>
          <w:u w:val="single"/>
        </w:rPr>
      </w:pPr>
      <w:bookmarkStart w:colFirst="0" w:colLast="0" w:name="_wcvfy374bx6" w:id="26"/>
      <w:bookmarkEnd w:id="26"/>
      <w:r w:rsidDel="00000000" w:rsidR="00000000" w:rsidRPr="00000000">
        <w:rPr>
          <w:b w:val="1"/>
          <w:sz w:val="36"/>
          <w:szCs w:val="36"/>
          <w:u w:val="single"/>
          <w:rtl w:val="0"/>
        </w:rPr>
        <w:t xml:space="preserve">#Forget Nat</w:t>
      </w:r>
    </w:p>
    <w:p w:rsidR="00000000" w:rsidDel="00000000" w:rsidP="00000000" w:rsidRDefault="00000000" w:rsidRPr="00000000" w14:paraId="00002F67">
      <w:pPr>
        <w:pageBreakBefore w:val="0"/>
        <w:rPr/>
      </w:pPr>
      <w:r w:rsidDel="00000000" w:rsidR="00000000" w:rsidRPr="00000000">
        <w:rPr>
          <w:rtl w:val="0"/>
        </w:rPr>
        <w:t xml:space="preserve">label notnat:</w:t>
      </w:r>
    </w:p>
    <w:p w:rsidR="00000000" w:rsidDel="00000000" w:rsidP="00000000" w:rsidRDefault="00000000" w:rsidRPr="00000000" w14:paraId="00002F68">
      <w:pPr>
        <w:pageBreakBefore w:val="0"/>
        <w:rPr/>
      </w:pPr>
      <w:r w:rsidDel="00000000" w:rsidR="00000000" w:rsidRPr="00000000">
        <w:rPr>
          <w:rtl w:val="0"/>
        </w:rPr>
        <w:t xml:space="preserve">    "We waited precious time to get in here and I'm not wasting it because Natsuki threw one more of her tsundere tantrums."</w:t>
      </w:r>
    </w:p>
    <w:p w:rsidR="00000000" w:rsidDel="00000000" w:rsidP="00000000" w:rsidRDefault="00000000" w:rsidRPr="00000000" w14:paraId="00002F69">
      <w:pPr>
        <w:pageBreakBefore w:val="0"/>
        <w:rPr/>
      </w:pPr>
      <w:r w:rsidDel="00000000" w:rsidR="00000000" w:rsidRPr="00000000">
        <w:rPr>
          <w:rtl w:val="0"/>
        </w:rPr>
        <w:t xml:space="preserve">    mc "I think it's best we just enjoy the ride, I'm pretty sure Natsuki can handle herself while we are here."</w:t>
      </w:r>
    </w:p>
    <w:p w:rsidR="00000000" w:rsidDel="00000000" w:rsidP="00000000" w:rsidRDefault="00000000" w:rsidRPr="00000000" w14:paraId="00002F6A">
      <w:pPr>
        <w:pageBreakBefore w:val="0"/>
        <w:rPr/>
      </w:pPr>
      <w:r w:rsidDel="00000000" w:rsidR="00000000" w:rsidRPr="00000000">
        <w:rPr>
          <w:rtl w:val="0"/>
        </w:rPr>
        <w:t xml:space="preserve">    s "That's not very nice of you [player]. What if I was the one that needed to get out?"</w:t>
      </w:r>
    </w:p>
    <w:p w:rsidR="00000000" w:rsidDel="00000000" w:rsidP="00000000" w:rsidRDefault="00000000" w:rsidRPr="00000000" w14:paraId="00002F6B">
      <w:pPr>
        <w:pageBreakBefore w:val="0"/>
        <w:rPr/>
      </w:pPr>
      <w:r w:rsidDel="00000000" w:rsidR="00000000" w:rsidRPr="00000000">
        <w:rPr>
          <w:rtl w:val="0"/>
        </w:rPr>
        <w:t xml:space="preserve">    mc "First - You most certainly wouldn't start screaming to the employee here."</w:t>
      </w:r>
    </w:p>
    <w:p w:rsidR="00000000" w:rsidDel="00000000" w:rsidP="00000000" w:rsidRDefault="00000000" w:rsidRPr="00000000" w14:paraId="00002F6C">
      <w:pPr>
        <w:pageBreakBefore w:val="0"/>
        <w:rPr/>
      </w:pPr>
      <w:r w:rsidDel="00000000" w:rsidR="00000000" w:rsidRPr="00000000">
        <w:rPr>
          <w:rtl w:val="0"/>
        </w:rPr>
        <w:t xml:space="preserve">    mc "Second - If it was something unfair, I would go after you but in Natsuki's case it was fair and square, she wasn't tall enough even if only by some inches."</w:t>
      </w:r>
    </w:p>
    <w:p w:rsidR="00000000" w:rsidDel="00000000" w:rsidP="00000000" w:rsidRDefault="00000000" w:rsidRPr="00000000" w14:paraId="00002F6D">
      <w:pPr>
        <w:pageBreakBefore w:val="0"/>
        <w:rPr/>
      </w:pPr>
      <w:r w:rsidDel="00000000" w:rsidR="00000000" w:rsidRPr="00000000">
        <w:rPr>
          <w:rtl w:val="0"/>
        </w:rPr>
        <w:t xml:space="preserve">    mc "Third and final reason - You are much more likely to get yourself in trouble than Natsuki if left by your own devices."</w:t>
      </w:r>
    </w:p>
    <w:p w:rsidR="00000000" w:rsidDel="00000000" w:rsidP="00000000" w:rsidRDefault="00000000" w:rsidRPr="00000000" w14:paraId="00002F6E">
      <w:pPr>
        <w:pageBreakBefore w:val="0"/>
        <w:rPr/>
      </w:pPr>
      <w:r w:rsidDel="00000000" w:rsidR="00000000" w:rsidRPr="00000000">
        <w:rPr>
          <w:rtl w:val="0"/>
        </w:rPr>
        <w:t xml:space="preserve">    s "I'm not a child anymore you know!"</w:t>
      </w:r>
    </w:p>
    <w:p w:rsidR="00000000" w:rsidDel="00000000" w:rsidP="00000000" w:rsidRDefault="00000000" w:rsidRPr="00000000" w14:paraId="00002F6F">
      <w:pPr>
        <w:pageBreakBefore w:val="0"/>
        <w:rPr/>
      </w:pPr>
      <w:r w:rsidDel="00000000" w:rsidR="00000000" w:rsidRPr="00000000">
        <w:rPr>
          <w:rtl w:val="0"/>
        </w:rPr>
        <w:t xml:space="preserve">    s "I'm perfectly capable of taking care of myself!"</w:t>
      </w:r>
    </w:p>
    <w:p w:rsidR="00000000" w:rsidDel="00000000" w:rsidP="00000000" w:rsidRDefault="00000000" w:rsidRPr="00000000" w14:paraId="00002F70">
      <w:pPr>
        <w:pageBreakBefore w:val="0"/>
        <w:rPr/>
      </w:pPr>
      <w:r w:rsidDel="00000000" w:rsidR="00000000" w:rsidRPr="00000000">
        <w:rPr>
          <w:rtl w:val="0"/>
        </w:rPr>
        <w:t xml:space="preserve">    mc "Last week you locked yourself out of your home because for some goddamn reason you threw your keys at the window."</w:t>
      </w:r>
    </w:p>
    <w:p w:rsidR="00000000" w:rsidDel="00000000" w:rsidP="00000000" w:rsidRDefault="00000000" w:rsidRPr="00000000" w14:paraId="00002F71">
      <w:pPr>
        <w:pageBreakBefore w:val="0"/>
        <w:rPr/>
      </w:pPr>
      <w:r w:rsidDel="00000000" w:rsidR="00000000" w:rsidRPr="00000000">
        <w:rPr>
          <w:rtl w:val="0"/>
        </w:rPr>
        <w:t xml:space="preserve">    s "That was one time only!"</w:t>
      </w:r>
    </w:p>
    <w:p w:rsidR="00000000" w:rsidDel="00000000" w:rsidP="00000000" w:rsidRDefault="00000000" w:rsidRPr="00000000" w14:paraId="00002F72">
      <w:pPr>
        <w:pageBreakBefore w:val="0"/>
        <w:rPr/>
      </w:pPr>
      <w:r w:rsidDel="00000000" w:rsidR="00000000" w:rsidRPr="00000000">
        <w:rPr>
          <w:rtl w:val="0"/>
        </w:rPr>
        <w:t xml:space="preserve">    mc "Anyway, my point is, Natsuki is perfectly fine by herself for now and can wait for us to enjoy the ride."</w:t>
      </w:r>
    </w:p>
    <w:p w:rsidR="00000000" w:rsidDel="00000000" w:rsidP="00000000" w:rsidRDefault="00000000" w:rsidRPr="00000000" w14:paraId="00002F73">
      <w:pPr>
        <w:pageBreakBefore w:val="0"/>
        <w:rPr/>
      </w:pPr>
      <w:r w:rsidDel="00000000" w:rsidR="00000000" w:rsidRPr="00000000">
        <w:rPr>
          <w:rtl w:val="0"/>
        </w:rPr>
        <w:t xml:space="preserve">    m "Yeah, I have to agree with [player] on this one, she is most certainly fine waiting for us."</w:t>
      </w:r>
    </w:p>
    <w:p w:rsidR="00000000" w:rsidDel="00000000" w:rsidP="00000000" w:rsidRDefault="00000000" w:rsidRPr="00000000" w14:paraId="00002F74">
      <w:pPr>
        <w:pageBreakBefore w:val="0"/>
        <w:rPr/>
      </w:pPr>
      <w:r w:rsidDel="00000000" w:rsidR="00000000" w:rsidRPr="00000000">
        <w:rPr>
          <w:rtl w:val="0"/>
        </w:rPr>
        <w:t xml:space="preserve">    s "Aw, but I wanted to have fun with her."</w:t>
      </w:r>
    </w:p>
    <w:p w:rsidR="00000000" w:rsidDel="00000000" w:rsidP="00000000" w:rsidRDefault="00000000" w:rsidRPr="00000000" w14:paraId="00002F75">
      <w:pPr>
        <w:pageBreakBefore w:val="0"/>
        <w:rPr/>
      </w:pPr>
      <w:r w:rsidDel="00000000" w:rsidR="00000000" w:rsidRPr="00000000">
        <w:rPr>
          <w:rtl w:val="0"/>
        </w:rPr>
        <w:t xml:space="preserve">    m "Come on Sayori, we all can have fun on other rides after this one."</w:t>
      </w:r>
    </w:p>
    <w:p w:rsidR="00000000" w:rsidDel="00000000" w:rsidP="00000000" w:rsidRDefault="00000000" w:rsidRPr="00000000" w14:paraId="00002F76">
      <w:pPr>
        <w:pageBreakBefore w:val="0"/>
        <w:rPr/>
      </w:pPr>
      <w:r w:rsidDel="00000000" w:rsidR="00000000" w:rsidRPr="00000000">
        <w:rPr>
          <w:rtl w:val="0"/>
        </w:rPr>
        <w:t xml:space="preserve">    s "Well, if you say so."</w:t>
      </w:r>
    </w:p>
    <w:p w:rsidR="00000000" w:rsidDel="00000000" w:rsidP="00000000" w:rsidRDefault="00000000" w:rsidRPr="00000000" w14:paraId="00002F77">
      <w:pPr>
        <w:pageBreakBefore w:val="0"/>
        <w:rPr/>
      </w:pPr>
      <w:r w:rsidDel="00000000" w:rsidR="00000000" w:rsidRPr="00000000">
        <w:rPr>
          <w:rtl w:val="0"/>
        </w:rPr>
        <w:t xml:space="preserve">    m "So, shall we finally enter it?"</w:t>
      </w:r>
    </w:p>
    <w:p w:rsidR="00000000" w:rsidDel="00000000" w:rsidP="00000000" w:rsidRDefault="00000000" w:rsidRPr="00000000" w14:paraId="00002F78">
      <w:pPr>
        <w:pageBreakBefore w:val="0"/>
        <w:rPr/>
      </w:pPr>
      <w:r w:rsidDel="00000000" w:rsidR="00000000" w:rsidRPr="00000000">
        <w:rPr>
          <w:rtl w:val="0"/>
        </w:rPr>
        <w:t xml:space="preserve">    s "Yeah, let's go!"</w:t>
        <w:br w:type="textWrapping"/>
        <w:t xml:space="preserve">    "We then enter the viking boat right before it starts."</w:t>
      </w:r>
    </w:p>
    <w:p w:rsidR="00000000" w:rsidDel="00000000" w:rsidP="00000000" w:rsidRDefault="00000000" w:rsidRPr="00000000" w14:paraId="00002F79">
      <w:pPr>
        <w:pageBreakBefore w:val="0"/>
        <w:rPr/>
      </w:pPr>
      <w:r w:rsidDel="00000000" w:rsidR="00000000" w:rsidRPr="00000000">
        <w:rPr>
          <w:rtl w:val="0"/>
        </w:rPr>
        <w:t xml:space="preserve">    mc "Hope you girls are ready, it's gonna get very shaky."</w:t>
      </w:r>
    </w:p>
    <w:p w:rsidR="00000000" w:rsidDel="00000000" w:rsidP="00000000" w:rsidRDefault="00000000" w:rsidRPr="00000000" w14:paraId="00002F7A">
      <w:pPr>
        <w:pageBreakBefore w:val="0"/>
        <w:rPr/>
      </w:pPr>
      <w:r w:rsidDel="00000000" w:rsidR="00000000" w:rsidRPr="00000000">
        <w:rPr>
          <w:rtl w:val="0"/>
        </w:rPr>
        <w:t xml:space="preserve">    s "I really hope I don't throw up now, I just ate 2 corn dogs!"</w:t>
      </w:r>
    </w:p>
    <w:p w:rsidR="00000000" w:rsidDel="00000000" w:rsidP="00000000" w:rsidRDefault="00000000" w:rsidRPr="00000000" w14:paraId="00002F7B">
      <w:pPr>
        <w:pageBreakBefore w:val="0"/>
        <w:rPr/>
      </w:pPr>
      <w:r w:rsidDel="00000000" w:rsidR="00000000" w:rsidRPr="00000000">
        <w:rPr>
          <w:rtl w:val="0"/>
        </w:rPr>
        <w:t xml:space="preserve">    m "Sayori, please try to contain yourself, that would be a very displeasing thing to happen."</w:t>
      </w:r>
    </w:p>
    <w:p w:rsidR="00000000" w:rsidDel="00000000" w:rsidP="00000000" w:rsidRDefault="00000000" w:rsidRPr="00000000" w14:paraId="00002F7C">
      <w:pPr>
        <w:pageBreakBefore w:val="0"/>
        <w:rPr/>
      </w:pPr>
      <w:r w:rsidDel="00000000" w:rsidR="00000000" w:rsidRPr="00000000">
        <w:rPr>
          <w:rtl w:val="0"/>
        </w:rPr>
        <w:t xml:space="preserve">    s "Don't worry Monika, I've got everything under control!"</w:t>
      </w:r>
    </w:p>
    <w:p w:rsidR="00000000" w:rsidDel="00000000" w:rsidP="00000000" w:rsidRDefault="00000000" w:rsidRPr="00000000" w14:paraId="00002F7D">
      <w:pPr>
        <w:pageBreakBefore w:val="0"/>
        <w:rPr/>
      </w:pPr>
      <w:r w:rsidDel="00000000" w:rsidR="00000000" w:rsidRPr="00000000">
        <w:rPr>
          <w:rtl w:val="0"/>
        </w:rPr>
        <w:t xml:space="preserve">    "Right after she finishes that sentence, the boat starts moving."</w:t>
      </w:r>
    </w:p>
    <w:p w:rsidR="00000000" w:rsidDel="00000000" w:rsidP="00000000" w:rsidRDefault="00000000" w:rsidRPr="00000000" w14:paraId="00002F7E">
      <w:pPr>
        <w:pageBreakBefore w:val="0"/>
        <w:rPr/>
      </w:pPr>
      <w:r w:rsidDel="00000000" w:rsidR="00000000" w:rsidRPr="00000000">
        <w:rPr>
          <w:rtl w:val="0"/>
        </w:rPr>
        <w:t xml:space="preserve">    s "This is not as amusing as I thought…"</w:t>
      </w:r>
    </w:p>
    <w:p w:rsidR="00000000" w:rsidDel="00000000" w:rsidP="00000000" w:rsidRDefault="00000000" w:rsidRPr="00000000" w14:paraId="00002F7F">
      <w:pPr>
        <w:pageBreakBefore w:val="0"/>
        <w:rPr/>
      </w:pPr>
      <w:r w:rsidDel="00000000" w:rsidR="00000000" w:rsidRPr="00000000">
        <w:rPr>
          <w:rtl w:val="0"/>
        </w:rPr>
        <w:t xml:space="preserve">    mc "You gotta wait Sayori, some seconds from now on and this is going to get really fast!"</w:t>
      </w:r>
    </w:p>
    <w:p w:rsidR="00000000" w:rsidDel="00000000" w:rsidP="00000000" w:rsidRDefault="00000000" w:rsidRPr="00000000" w14:paraId="00002F80">
      <w:pPr>
        <w:pageBreakBefore w:val="0"/>
        <w:rPr/>
      </w:pPr>
      <w:r w:rsidDel="00000000" w:rsidR="00000000" w:rsidRPr="00000000">
        <w:rPr>
          <w:rtl w:val="0"/>
        </w:rPr>
        <w:t xml:space="preserve">    "As a couple of seconds passes, the boat indeed starts to build speed."</w:t>
      </w:r>
    </w:p>
    <w:p w:rsidR="00000000" w:rsidDel="00000000" w:rsidP="00000000" w:rsidRDefault="00000000" w:rsidRPr="00000000" w14:paraId="00002F81">
      <w:pPr>
        <w:pageBreakBefore w:val="0"/>
        <w:rPr/>
      </w:pPr>
      <w:r w:rsidDel="00000000" w:rsidR="00000000" w:rsidRPr="00000000">
        <w:rPr>
          <w:rtl w:val="0"/>
        </w:rPr>
        <w:t xml:space="preserve">    s "Weeeeeeeeeee! This is fun!"</w:t>
      </w:r>
    </w:p>
    <w:p w:rsidR="00000000" w:rsidDel="00000000" w:rsidP="00000000" w:rsidRDefault="00000000" w:rsidRPr="00000000" w14:paraId="00002F82">
      <w:pPr>
        <w:pageBreakBefore w:val="0"/>
        <w:rPr/>
      </w:pPr>
      <w:r w:rsidDel="00000000" w:rsidR="00000000" w:rsidRPr="00000000">
        <w:rPr>
          <w:rtl w:val="0"/>
        </w:rPr>
        <w:t xml:space="preserve">    mc "That is not even the best part!"</w:t>
      </w:r>
    </w:p>
    <w:p w:rsidR="00000000" w:rsidDel="00000000" w:rsidP="00000000" w:rsidRDefault="00000000" w:rsidRPr="00000000" w14:paraId="00002F83">
      <w:pPr>
        <w:pageBreakBefore w:val="0"/>
        <w:rPr/>
      </w:pPr>
      <w:r w:rsidDel="00000000" w:rsidR="00000000" w:rsidRPr="00000000">
        <w:rPr>
          <w:rtl w:val="0"/>
        </w:rPr>
        <w:t xml:space="preserve">    "And finally after some more seconds, the boat is about to make its first loop."</w:t>
      </w:r>
    </w:p>
    <w:p w:rsidR="00000000" w:rsidDel="00000000" w:rsidP="00000000" w:rsidRDefault="00000000" w:rsidRPr="00000000" w14:paraId="00002F84">
      <w:pPr>
        <w:pageBreakBefore w:val="0"/>
        <w:rPr/>
      </w:pPr>
      <w:r w:rsidDel="00000000" w:rsidR="00000000" w:rsidRPr="00000000">
        <w:rPr>
          <w:rtl w:val="0"/>
        </w:rPr>
        <w:t xml:space="preserve">    $y_name = "Everyone"</w:t>
      </w:r>
    </w:p>
    <w:p w:rsidR="00000000" w:rsidDel="00000000" w:rsidP="00000000" w:rsidRDefault="00000000" w:rsidRPr="00000000" w14:paraId="00002F85">
      <w:pPr>
        <w:pageBreakBefore w:val="0"/>
        <w:rPr/>
      </w:pPr>
      <w:r w:rsidDel="00000000" w:rsidR="00000000" w:rsidRPr="00000000">
        <w:rPr>
          <w:rtl w:val="0"/>
        </w:rPr>
        <w:t xml:space="preserve">    y "WEEEEEEEEEEEEEEE!"</w:t>
      </w:r>
    </w:p>
    <w:p w:rsidR="00000000" w:rsidDel="00000000" w:rsidP="00000000" w:rsidRDefault="00000000" w:rsidRPr="00000000" w14:paraId="00002F86">
      <w:pPr>
        <w:pageBreakBefore w:val="0"/>
        <w:rPr/>
      </w:pPr>
      <w:r w:rsidDel="00000000" w:rsidR="00000000" w:rsidRPr="00000000">
        <w:rPr>
          <w:rtl w:val="0"/>
        </w:rPr>
        <w:t xml:space="preserve">    m "I gotta admit, this is way better than I anticipated!"</w:t>
      </w:r>
    </w:p>
    <w:p w:rsidR="00000000" w:rsidDel="00000000" w:rsidP="00000000" w:rsidRDefault="00000000" w:rsidRPr="00000000" w14:paraId="00002F87">
      <w:pPr>
        <w:pageBreakBefore w:val="0"/>
        <w:rPr/>
      </w:pPr>
      <w:r w:rsidDel="00000000" w:rsidR="00000000" w:rsidRPr="00000000">
        <w:rPr>
          <w:rtl w:val="0"/>
        </w:rPr>
        <w:t xml:space="preserve">    mc "See? I told you it would be fun!"</w:t>
      </w:r>
    </w:p>
    <w:p w:rsidR="00000000" w:rsidDel="00000000" w:rsidP="00000000" w:rsidRDefault="00000000" w:rsidRPr="00000000" w14:paraId="00002F88">
      <w:pPr>
        <w:pageBreakBefore w:val="0"/>
        <w:rPr/>
      </w:pPr>
      <w:r w:rsidDel="00000000" w:rsidR="00000000" w:rsidRPr="00000000">
        <w:rPr>
          <w:rtl w:val="0"/>
        </w:rPr>
        <w:t xml:space="preserve">    s "I'm not feeling very good right now!"</w:t>
      </w:r>
    </w:p>
    <w:p w:rsidR="00000000" w:rsidDel="00000000" w:rsidP="00000000" w:rsidRDefault="00000000" w:rsidRPr="00000000" w14:paraId="00002F89">
      <w:pPr>
        <w:pageBreakBefore w:val="0"/>
        <w:rPr/>
      </w:pPr>
      <w:r w:rsidDel="00000000" w:rsidR="00000000" w:rsidRPr="00000000">
        <w:rPr>
          <w:rtl w:val="0"/>
        </w:rPr>
        <w:t xml:space="preserve">    mc "SAYORI, DON'T EVEN THINK ABOUT IT!"</w:t>
      </w:r>
    </w:p>
    <w:p w:rsidR="00000000" w:rsidDel="00000000" w:rsidP="00000000" w:rsidRDefault="00000000" w:rsidRPr="00000000" w14:paraId="00002F8A">
      <w:pPr>
        <w:pageBreakBefore w:val="0"/>
        <w:rPr/>
      </w:pPr>
      <w:r w:rsidDel="00000000" w:rsidR="00000000" w:rsidRPr="00000000">
        <w:rPr>
          <w:rtl w:val="0"/>
        </w:rPr>
        <w:t xml:space="preserve">    s "Heheheh, I'm just kidding!"</w:t>
      </w:r>
    </w:p>
    <w:p w:rsidR="00000000" w:rsidDel="00000000" w:rsidP="00000000" w:rsidRDefault="00000000" w:rsidRPr="00000000" w14:paraId="00002F8B">
      <w:pPr>
        <w:pageBreakBefore w:val="0"/>
        <w:rPr/>
      </w:pPr>
      <w:r w:rsidDel="00000000" w:rsidR="00000000" w:rsidRPr="00000000">
        <w:rPr>
          <w:rtl w:val="0"/>
        </w:rPr>
        <w:t xml:space="preserve">    mc "Don't scare me like that!"</w:t>
      </w:r>
    </w:p>
    <w:p w:rsidR="00000000" w:rsidDel="00000000" w:rsidP="00000000" w:rsidRDefault="00000000" w:rsidRPr="00000000" w14:paraId="00002F8C">
      <w:pPr>
        <w:pageBreakBefore w:val="0"/>
        <w:rPr/>
      </w:pPr>
      <w:r w:rsidDel="00000000" w:rsidR="00000000" w:rsidRPr="00000000">
        <w:rPr>
          <w:rtl w:val="0"/>
        </w:rPr>
        <w:t xml:space="preserve">    "And after some more loops, the boat starts to slow down, until it finally stops and we are able to get out of it."</w:t>
      </w:r>
    </w:p>
    <w:p w:rsidR="00000000" w:rsidDel="00000000" w:rsidP="00000000" w:rsidRDefault="00000000" w:rsidRPr="00000000" w14:paraId="00002F8D">
      <w:pPr>
        <w:pageBreakBefore w:val="0"/>
        <w:rPr/>
      </w:pPr>
      <w:r w:rsidDel="00000000" w:rsidR="00000000" w:rsidRPr="00000000">
        <w:rPr>
          <w:rtl w:val="0"/>
        </w:rPr>
        <w:t xml:space="preserve">    mc "See? I told you it would be better if we enjoyed the ride."</w:t>
        <w:br w:type="textWrapping"/>
        <w:t xml:space="preserve">    s "Yeah, but it would be better if Natsuki were with us."</w:t>
      </w:r>
    </w:p>
    <w:p w:rsidR="00000000" w:rsidDel="00000000" w:rsidP="00000000" w:rsidRDefault="00000000" w:rsidRPr="00000000" w14:paraId="00002F8E">
      <w:pPr>
        <w:pageBreakBefore w:val="0"/>
        <w:rPr/>
      </w:pPr>
      <w:r w:rsidDel="00000000" w:rsidR="00000000" w:rsidRPr="00000000">
        <w:rPr>
          <w:rtl w:val="0"/>
        </w:rPr>
        <w:t xml:space="preserve">    m "Come on Sayori, I'm sure she is doing completely fine by herself."</w:t>
      </w:r>
    </w:p>
    <w:p w:rsidR="00000000" w:rsidDel="00000000" w:rsidP="00000000" w:rsidRDefault="00000000" w:rsidRPr="00000000" w14:paraId="00002F8F">
      <w:pPr>
        <w:pageBreakBefore w:val="0"/>
        <w:rPr/>
      </w:pPr>
      <w:r w:rsidDel="00000000" w:rsidR="00000000" w:rsidRPr="00000000">
        <w:rPr>
          <w:rtl w:val="0"/>
        </w:rPr>
        <w:t xml:space="preserve">    m "Let's go find her, I bet it isn't going to be that hard."</w:t>
      </w:r>
    </w:p>
    <w:p w:rsidR="00000000" w:rsidDel="00000000" w:rsidP="00000000" w:rsidRDefault="00000000" w:rsidRPr="00000000" w14:paraId="00002F90">
      <w:pPr>
        <w:pageBreakBefore w:val="0"/>
        <w:rPr/>
      </w:pPr>
      <w:r w:rsidDel="00000000" w:rsidR="00000000" w:rsidRPr="00000000">
        <w:rPr>
          <w:rtl w:val="0"/>
        </w:rPr>
        <w:t xml:space="preserve">    "We then start looking around for any pink dot in the ocean of hairs."</w:t>
      </w:r>
    </w:p>
    <w:p w:rsidR="00000000" w:rsidDel="00000000" w:rsidP="00000000" w:rsidRDefault="00000000" w:rsidRPr="00000000" w14:paraId="00002F91">
      <w:pPr>
        <w:pageBreakBefore w:val="0"/>
        <w:rPr/>
      </w:pPr>
      <w:r w:rsidDel="00000000" w:rsidR="00000000" w:rsidRPr="00000000">
        <w:rPr>
          <w:rtl w:val="0"/>
        </w:rPr>
        <w:t xml:space="preserve">    "About 10 minutes pass by and we still have yet to find her."</w:t>
      </w:r>
    </w:p>
    <w:p w:rsidR="00000000" w:rsidDel="00000000" w:rsidP="00000000" w:rsidRDefault="00000000" w:rsidRPr="00000000" w14:paraId="00002F92">
      <w:pPr>
        <w:pageBreakBefore w:val="0"/>
        <w:rPr/>
      </w:pPr>
      <w:r w:rsidDel="00000000" w:rsidR="00000000" w:rsidRPr="00000000">
        <w:rPr>
          <w:rtl w:val="0"/>
        </w:rPr>
        <w:t xml:space="preserve">    "\"Let's go find her\" she said, \"It won't be that hard\" she said."</w:t>
      </w:r>
    </w:p>
    <w:p w:rsidR="00000000" w:rsidDel="00000000" w:rsidP="00000000" w:rsidRDefault="00000000" w:rsidRPr="00000000" w14:paraId="00002F93">
      <w:pPr>
        <w:pageBreakBefore w:val="0"/>
        <w:rPr/>
      </w:pPr>
      <w:r w:rsidDel="00000000" w:rsidR="00000000" w:rsidRPr="00000000">
        <w:rPr>
          <w:rtl w:val="0"/>
        </w:rPr>
        <w:t xml:space="preserve">    mc "This is taking longer than it should be. Are we sure we didn't miss her at any point?"</w:t>
      </w:r>
    </w:p>
    <w:p w:rsidR="00000000" w:rsidDel="00000000" w:rsidP="00000000" w:rsidRDefault="00000000" w:rsidRPr="00000000" w14:paraId="00002F94">
      <w:pPr>
        <w:pageBreakBefore w:val="0"/>
        <w:rPr/>
      </w:pPr>
      <w:r w:rsidDel="00000000" w:rsidR="00000000" w:rsidRPr="00000000">
        <w:rPr>
          <w:rtl w:val="0"/>
        </w:rPr>
        <w:t xml:space="preserve">    s "Absolutely! I would recognize Natsuki's hair style from a mile away!"</w:t>
      </w:r>
    </w:p>
    <w:p w:rsidR="00000000" w:rsidDel="00000000" w:rsidP="00000000" w:rsidRDefault="00000000" w:rsidRPr="00000000" w14:paraId="00002F95">
      <w:pPr>
        <w:pageBreakBefore w:val="0"/>
        <w:rPr/>
      </w:pPr>
      <w:r w:rsidDel="00000000" w:rsidR="00000000" w:rsidRPr="00000000">
        <w:rPr>
          <w:rtl w:val="0"/>
        </w:rPr>
        <w:t xml:space="preserve">    "Yet sometimes you look to have the vision of a mole."</w:t>
      </w:r>
    </w:p>
    <w:p w:rsidR="00000000" w:rsidDel="00000000" w:rsidP="00000000" w:rsidRDefault="00000000" w:rsidRPr="00000000" w14:paraId="00002F96">
      <w:pPr>
        <w:pageBreakBefore w:val="0"/>
        <w:rPr/>
      </w:pPr>
      <w:r w:rsidDel="00000000" w:rsidR="00000000" w:rsidRPr="00000000">
        <w:rPr>
          <w:rtl w:val="0"/>
        </w:rPr>
        <w:t xml:space="preserve">    m "Okay, let's think for a bit, if we were Natsuki, where would I be when left alone?"</w:t>
      </w:r>
    </w:p>
    <w:p w:rsidR="00000000" w:rsidDel="00000000" w:rsidP="00000000" w:rsidRDefault="00000000" w:rsidRPr="00000000" w14:paraId="00002F97">
      <w:pPr>
        <w:pageBreakBefore w:val="0"/>
        <w:rPr/>
      </w:pPr>
      <w:r w:rsidDel="00000000" w:rsidR="00000000" w:rsidRPr="00000000">
        <w:rPr>
          <w:rtl w:val="0"/>
        </w:rPr>
        <w:t xml:space="preserve">    "We then all stop to think for a few seconds."</w:t>
      </w:r>
    </w:p>
    <w:p w:rsidR="00000000" w:rsidDel="00000000" w:rsidP="00000000" w:rsidRDefault="00000000" w:rsidRPr="00000000" w14:paraId="00002F98">
      <w:pPr>
        <w:pageBreakBefore w:val="0"/>
        <w:rPr/>
      </w:pPr>
      <w:r w:rsidDel="00000000" w:rsidR="00000000" w:rsidRPr="00000000">
        <w:rPr>
          <w:rtl w:val="0"/>
        </w:rPr>
        <w:t xml:space="preserve">    "Until it finally clicks."</w:t>
      </w:r>
    </w:p>
    <w:p w:rsidR="00000000" w:rsidDel="00000000" w:rsidP="00000000" w:rsidRDefault="00000000" w:rsidRPr="00000000" w14:paraId="00002F99">
      <w:pPr>
        <w:pageBreakBefore w:val="0"/>
        <w:rPr/>
      </w:pPr>
      <w:r w:rsidDel="00000000" w:rsidR="00000000" w:rsidRPr="00000000">
        <w:rPr>
          <w:rtl w:val="0"/>
        </w:rPr>
        <w:t xml:space="preserve">    $ y_name = "Everyone"</w:t>
      </w:r>
    </w:p>
    <w:p w:rsidR="00000000" w:rsidDel="00000000" w:rsidP="00000000" w:rsidRDefault="00000000" w:rsidRPr="00000000" w14:paraId="00002F9A">
      <w:pPr>
        <w:pageBreakBefore w:val="0"/>
        <w:rPr/>
      </w:pPr>
      <w:r w:rsidDel="00000000" w:rsidR="00000000" w:rsidRPr="00000000">
        <w:rPr>
          <w:rtl w:val="0"/>
        </w:rPr>
        <w:t xml:space="preserve">    y "The food court!"</w:t>
      </w:r>
    </w:p>
    <w:p w:rsidR="00000000" w:rsidDel="00000000" w:rsidP="00000000" w:rsidRDefault="00000000" w:rsidRPr="00000000" w14:paraId="00002F9B">
      <w:pPr>
        <w:pageBreakBefore w:val="0"/>
        <w:rPr/>
      </w:pPr>
      <w:r w:rsidDel="00000000" w:rsidR="00000000" w:rsidRPr="00000000">
        <w:rPr>
          <w:rtl w:val="0"/>
        </w:rPr>
        <w:t xml:space="preserve">    $ y_name = "Yuri"</w:t>
      </w:r>
    </w:p>
    <w:p w:rsidR="00000000" w:rsidDel="00000000" w:rsidP="00000000" w:rsidRDefault="00000000" w:rsidRPr="00000000" w14:paraId="00002F9C">
      <w:pPr>
        <w:pageBreakBefore w:val="0"/>
        <w:rPr/>
      </w:pPr>
      <w:r w:rsidDel="00000000" w:rsidR="00000000" w:rsidRPr="00000000">
        <w:rPr>
          <w:rtl w:val="0"/>
        </w:rPr>
        <w:t xml:space="preserve">    mc "I'm actually surprised we haven't thought about going there yet."</w:t>
      </w:r>
    </w:p>
    <w:p w:rsidR="00000000" w:rsidDel="00000000" w:rsidP="00000000" w:rsidRDefault="00000000" w:rsidRPr="00000000" w14:paraId="00002F9D">
      <w:pPr>
        <w:pageBreakBefore w:val="0"/>
        <w:rPr/>
      </w:pPr>
      <w:r w:rsidDel="00000000" w:rsidR="00000000" w:rsidRPr="00000000">
        <w:rPr>
          <w:rtl w:val="0"/>
        </w:rPr>
        <w:t xml:space="preserve">    m "Let's go and see if our assumption is correct then."</w:t>
      </w:r>
    </w:p>
    <w:p w:rsidR="00000000" w:rsidDel="00000000" w:rsidP="00000000" w:rsidRDefault="00000000" w:rsidRPr="00000000" w14:paraId="00002F9E">
      <w:pPr>
        <w:pageBreakBefore w:val="0"/>
        <w:rPr/>
      </w:pPr>
      <w:r w:rsidDel="00000000" w:rsidR="00000000" w:rsidRPr="00000000">
        <w:rPr>
          <w:rtl w:val="0"/>
        </w:rPr>
        <w:t xml:space="preserve">    "We then proceed to go to the park's food court."</w:t>
      </w:r>
    </w:p>
    <w:p w:rsidR="00000000" w:rsidDel="00000000" w:rsidP="00000000" w:rsidRDefault="00000000" w:rsidRPr="00000000" w14:paraId="00002F9F">
      <w:pPr>
        <w:pageBreakBefore w:val="0"/>
        <w:rPr/>
      </w:pPr>
      <w:r w:rsidDel="00000000" w:rsidR="00000000" w:rsidRPr="00000000">
        <w:rPr>
          <w:rtl w:val="0"/>
        </w:rPr>
        <w:t xml:space="preserve">    "It doesn't take long for us to find that pink spot that was mentioned before."</w:t>
      </w:r>
    </w:p>
    <w:p w:rsidR="00000000" w:rsidDel="00000000" w:rsidP="00000000" w:rsidRDefault="00000000" w:rsidRPr="00000000" w14:paraId="00002FA0">
      <w:pPr>
        <w:pageBreakBefore w:val="0"/>
        <w:rPr/>
      </w:pPr>
      <w:r w:rsidDel="00000000" w:rsidR="00000000" w:rsidRPr="00000000">
        <w:rPr>
          <w:rtl w:val="0"/>
        </w:rPr>
        <w:t xml:space="preserve">    "We then quickly approach Natsuki, who is eating a moderately sized sandwich on one of the many sets of tables."</w:t>
      </w:r>
    </w:p>
    <w:p w:rsidR="00000000" w:rsidDel="00000000" w:rsidP="00000000" w:rsidRDefault="00000000" w:rsidRPr="00000000" w14:paraId="00002FA1">
      <w:pPr>
        <w:pageBreakBefore w:val="0"/>
        <w:rPr/>
      </w:pPr>
      <w:r w:rsidDel="00000000" w:rsidR="00000000" w:rsidRPr="00000000">
        <w:rPr>
          <w:rtl w:val="0"/>
        </w:rPr>
        <w:t xml:space="preserve">    s "NATSUKI!"</w:t>
      </w:r>
    </w:p>
    <w:p w:rsidR="00000000" w:rsidDel="00000000" w:rsidP="00000000" w:rsidRDefault="00000000" w:rsidRPr="00000000" w14:paraId="00002FA2">
      <w:pPr>
        <w:pageBreakBefore w:val="0"/>
        <w:rPr/>
      </w:pPr>
      <w:r w:rsidDel="00000000" w:rsidR="00000000" w:rsidRPr="00000000">
        <w:rPr>
          <w:rtl w:val="0"/>
        </w:rPr>
        <w:t xml:space="preserve">    n "GAAAAH!"</w:t>
      </w:r>
    </w:p>
    <w:p w:rsidR="00000000" w:rsidDel="00000000" w:rsidP="00000000" w:rsidRDefault="00000000" w:rsidRPr="00000000" w14:paraId="00002FA3">
      <w:pPr>
        <w:pageBreakBefore w:val="0"/>
        <w:rPr/>
      </w:pPr>
      <w:r w:rsidDel="00000000" w:rsidR="00000000" w:rsidRPr="00000000">
        <w:rPr>
          <w:rtl w:val="0"/>
        </w:rPr>
        <w:t xml:space="preserve">    "Without hesitation, Sayori quickly jumps on her with no warnings whatsoever."</w:t>
      </w:r>
    </w:p>
    <w:p w:rsidR="00000000" w:rsidDel="00000000" w:rsidP="00000000" w:rsidRDefault="00000000" w:rsidRPr="00000000" w14:paraId="00002FA4">
      <w:pPr>
        <w:pageBreakBefore w:val="0"/>
        <w:rPr/>
      </w:pPr>
      <w:r w:rsidDel="00000000" w:rsidR="00000000" w:rsidRPr="00000000">
        <w:rPr>
          <w:rtl w:val="0"/>
        </w:rPr>
        <w:t xml:space="preserve">    n "Get off of me Sayori! I'm trying to eat my sandwich!"</w:t>
      </w:r>
    </w:p>
    <w:p w:rsidR="00000000" w:rsidDel="00000000" w:rsidP="00000000" w:rsidRDefault="00000000" w:rsidRPr="00000000" w14:paraId="00002FA5">
      <w:pPr>
        <w:pageBreakBefore w:val="0"/>
        <w:rPr/>
      </w:pPr>
      <w:r w:rsidDel="00000000" w:rsidR="00000000" w:rsidRPr="00000000">
        <w:rPr>
          <w:rtl w:val="0"/>
        </w:rPr>
        <w:t xml:space="preserve">    s "You shouldn't just leave like that! You had us worried, right guys?"</w:t>
      </w:r>
    </w:p>
    <w:p w:rsidR="00000000" w:rsidDel="00000000" w:rsidP="00000000" w:rsidRDefault="00000000" w:rsidRPr="00000000" w14:paraId="00002FA6">
      <w:pPr>
        <w:pageBreakBefore w:val="0"/>
        <w:rPr/>
      </w:pPr>
      <w:r w:rsidDel="00000000" w:rsidR="00000000" w:rsidRPr="00000000">
        <w:rPr>
          <w:rtl w:val="0"/>
        </w:rPr>
        <w:t xml:space="preserve">    m "Uh… Yes of course we were worried, what could've happened to you while we were gone?"</w:t>
      </w:r>
    </w:p>
    <w:p w:rsidR="00000000" w:rsidDel="00000000" w:rsidP="00000000" w:rsidRDefault="00000000" w:rsidRPr="00000000" w14:paraId="00002FA7">
      <w:pPr>
        <w:pageBreakBefore w:val="0"/>
        <w:rPr/>
      </w:pPr>
      <w:r w:rsidDel="00000000" w:rsidR="00000000" w:rsidRPr="00000000">
        <w:rPr>
          <w:rtl w:val="0"/>
        </w:rPr>
        <w:t xml:space="preserve">    mc "I was honestly more worried for the people {i}around{/i} you, given how much you freak ou-{nw}"</w:t>
      </w:r>
    </w:p>
    <w:p w:rsidR="00000000" w:rsidDel="00000000" w:rsidP="00000000" w:rsidRDefault="00000000" w:rsidRPr="00000000" w14:paraId="00002FA8">
      <w:pPr>
        <w:pageBreakBefore w:val="0"/>
        <w:rPr/>
      </w:pPr>
      <w:r w:rsidDel="00000000" w:rsidR="00000000" w:rsidRPr="00000000">
        <w:rPr>
          <w:rtl w:val="0"/>
        </w:rPr>
        <w:t xml:space="preserve">    mc "OW!"</w:t>
      </w:r>
    </w:p>
    <w:p w:rsidR="00000000" w:rsidDel="00000000" w:rsidP="00000000" w:rsidRDefault="00000000" w:rsidRPr="00000000" w14:paraId="00002FA9">
      <w:pPr>
        <w:pageBreakBefore w:val="0"/>
        <w:rPr/>
      </w:pPr>
      <w:r w:rsidDel="00000000" w:rsidR="00000000" w:rsidRPr="00000000">
        <w:rPr>
          <w:rtl w:val="0"/>
        </w:rPr>
        <w:t xml:space="preserve">    "Did…{w=0.75} did she just throw a pickle at me?!"</w:t>
      </w:r>
    </w:p>
    <w:p w:rsidR="00000000" w:rsidDel="00000000" w:rsidP="00000000" w:rsidRDefault="00000000" w:rsidRPr="00000000" w14:paraId="00002FAA">
      <w:pPr>
        <w:pageBreakBefore w:val="0"/>
        <w:rPr/>
      </w:pPr>
      <w:r w:rsidDel="00000000" w:rsidR="00000000" w:rsidRPr="00000000">
        <w:rPr>
          <w:rtl w:val="0"/>
        </w:rPr>
        <w:t xml:space="preserve">    n "You can have it, I don't like pickles anyway."</w:t>
      </w:r>
    </w:p>
    <w:p w:rsidR="00000000" w:rsidDel="00000000" w:rsidP="00000000" w:rsidRDefault="00000000" w:rsidRPr="00000000" w14:paraId="00002FAB">
      <w:pPr>
        <w:pageBreakBefore w:val="0"/>
        <w:rPr/>
      </w:pPr>
      <w:r w:rsidDel="00000000" w:rsidR="00000000" w:rsidRPr="00000000">
        <w:rPr>
          <w:rtl w:val="0"/>
        </w:rPr>
        <w:t xml:space="preserve">    mc "Why the hell would you throw a pickle at me?!"</w:t>
      </w:r>
    </w:p>
    <w:p w:rsidR="00000000" w:rsidDel="00000000" w:rsidP="00000000" w:rsidRDefault="00000000" w:rsidRPr="00000000" w14:paraId="00002FAC">
      <w:pPr>
        <w:pageBreakBefore w:val="0"/>
        <w:rPr/>
      </w:pPr>
      <w:r w:rsidDel="00000000" w:rsidR="00000000" w:rsidRPr="00000000">
        <w:rPr>
          <w:rtl w:val="0"/>
        </w:rPr>
        <w:t xml:space="preserve">    n "You know very well the answer to that question."</w:t>
      </w:r>
    </w:p>
    <w:p w:rsidR="00000000" w:rsidDel="00000000" w:rsidP="00000000" w:rsidRDefault="00000000" w:rsidRPr="00000000" w14:paraId="00002FAD">
      <w:pPr>
        <w:pageBreakBefore w:val="0"/>
        <w:rPr/>
      </w:pPr>
      <w:r w:rsidDel="00000000" w:rsidR="00000000" w:rsidRPr="00000000">
        <w:rPr>
          <w:rtl w:val="0"/>
        </w:rPr>
        <w:t xml:space="preserve">    n "That is also for leaving me behind back there."</w:t>
      </w:r>
    </w:p>
    <w:p w:rsidR="00000000" w:rsidDel="00000000" w:rsidP="00000000" w:rsidRDefault="00000000" w:rsidRPr="00000000" w14:paraId="00002FAE">
      <w:pPr>
        <w:pageBreakBefore w:val="0"/>
        <w:rPr/>
      </w:pPr>
      <w:r w:rsidDel="00000000" w:rsidR="00000000" w:rsidRPr="00000000">
        <w:rPr>
          <w:rtl w:val="0"/>
        </w:rPr>
        <w:t xml:space="preserve">    mc "What do you mean? Did you expect us to waste the time we spent in the line and not enjoy the ride to follow you?"</w:t>
      </w:r>
    </w:p>
    <w:p w:rsidR="00000000" w:rsidDel="00000000" w:rsidP="00000000" w:rsidRDefault="00000000" w:rsidRPr="00000000" w14:paraId="00002FAF">
      <w:pPr>
        <w:pageBreakBefore w:val="0"/>
        <w:rPr/>
      </w:pPr>
      <w:r w:rsidDel="00000000" w:rsidR="00000000" w:rsidRPr="00000000">
        <w:rPr>
          <w:rtl w:val="0"/>
        </w:rPr>
        <w:t xml:space="preserve">    "Actually, if you put it like that, it does sound a bit douchey on my part to say that."</w:t>
      </w:r>
    </w:p>
    <w:p w:rsidR="00000000" w:rsidDel="00000000" w:rsidP="00000000" w:rsidRDefault="00000000" w:rsidRPr="00000000" w14:paraId="00002FB0">
      <w:pPr>
        <w:pageBreakBefore w:val="0"/>
        <w:rPr/>
      </w:pPr>
      <w:r w:rsidDel="00000000" w:rsidR="00000000" w:rsidRPr="00000000">
        <w:rPr>
          <w:rtl w:val="0"/>
        </w:rPr>
        <w:t xml:space="preserve">    n "Yes actually, that WAS what I was expecting from you guys."</w:t>
      </w:r>
    </w:p>
    <w:p w:rsidR="00000000" w:rsidDel="00000000" w:rsidP="00000000" w:rsidRDefault="00000000" w:rsidRPr="00000000" w14:paraId="00002FB1">
      <w:pPr>
        <w:pageBreakBefore w:val="0"/>
        <w:rPr/>
      </w:pPr>
      <w:r w:rsidDel="00000000" w:rsidR="00000000" w:rsidRPr="00000000">
        <w:rPr>
          <w:rtl w:val="0"/>
        </w:rPr>
        <w:t xml:space="preserve">    n "But since you didn't, I went here to get some snacks."</w:t>
      </w:r>
    </w:p>
    <w:p w:rsidR="00000000" w:rsidDel="00000000" w:rsidP="00000000" w:rsidRDefault="00000000" w:rsidRPr="00000000" w14:paraId="00002FB2">
      <w:pPr>
        <w:pageBreakBefore w:val="0"/>
        <w:rPr/>
      </w:pPr>
      <w:r w:rsidDel="00000000" w:rsidR="00000000" w:rsidRPr="00000000">
        <w:rPr>
          <w:rtl w:val="0"/>
        </w:rPr>
        <w:t xml:space="preserve">    s "Speaking of snacks, would you mind sha-{nw}"</w:t>
      </w:r>
    </w:p>
    <w:p w:rsidR="00000000" w:rsidDel="00000000" w:rsidP="00000000" w:rsidRDefault="00000000" w:rsidRPr="00000000" w14:paraId="00002FB3">
      <w:pPr>
        <w:pageBreakBefore w:val="0"/>
        <w:rPr/>
      </w:pPr>
      <w:r w:rsidDel="00000000" w:rsidR="00000000" w:rsidRPr="00000000">
        <w:rPr>
          <w:rtl w:val="0"/>
        </w:rPr>
        <w:t xml:space="preserve">    n "YES! I actually mind Sayori! Isn't it enough that you ate half of my corn god that I paid with MY money?!"</w:t>
      </w:r>
    </w:p>
    <w:p w:rsidR="00000000" w:rsidDel="00000000" w:rsidP="00000000" w:rsidRDefault="00000000" w:rsidRPr="00000000" w14:paraId="00002FB4">
      <w:pPr>
        <w:pageBreakBefore w:val="0"/>
        <w:rPr/>
      </w:pPr>
      <w:r w:rsidDel="00000000" w:rsidR="00000000" w:rsidRPr="00000000">
        <w:rPr>
          <w:rtl w:val="0"/>
        </w:rPr>
        <w:t xml:space="preserve">    m "Geez, can't you guys stop fighting for 5 minutes? I hope the rest of the day isn't gonna be like that."</w:t>
      </w:r>
    </w:p>
    <w:p w:rsidR="00000000" w:rsidDel="00000000" w:rsidP="00000000" w:rsidRDefault="00000000" w:rsidRPr="00000000" w14:paraId="00002FB5">
      <w:pPr>
        <w:pageBreakBefore w:val="0"/>
        <w:rPr/>
      </w:pPr>
      <w:r w:rsidDel="00000000" w:rsidR="00000000" w:rsidRPr="00000000">
        <w:rPr>
          <w:rtl w:val="0"/>
        </w:rPr>
        <w:t xml:space="preserve">    n "{i}*Humpf*{/i} Fine, but I expect the other two here to not try to annoy me again."</w:t>
      </w:r>
    </w:p>
    <w:p w:rsidR="00000000" w:rsidDel="00000000" w:rsidP="00000000" w:rsidRDefault="00000000" w:rsidRPr="00000000" w14:paraId="00002FB6">
      <w:pPr>
        <w:pageBreakBefore w:val="0"/>
        <w:rPr/>
      </w:pPr>
      <w:r w:rsidDel="00000000" w:rsidR="00000000" w:rsidRPr="00000000">
        <w:rPr>
          <w:rtl w:val="0"/>
        </w:rPr>
        <w:t xml:space="preserve">    mc "You do get annoyed quite easily though."</w:t>
      </w:r>
    </w:p>
    <w:p w:rsidR="00000000" w:rsidDel="00000000" w:rsidP="00000000" w:rsidRDefault="00000000" w:rsidRPr="00000000" w14:paraId="00002FB7">
      <w:pPr>
        <w:pageBreakBefore w:val="0"/>
        <w:rPr/>
      </w:pPr>
      <w:r w:rsidDel="00000000" w:rsidR="00000000" w:rsidRPr="00000000">
        <w:rPr>
          <w:rtl w:val="0"/>
        </w:rPr>
        <w:t xml:space="preserve">    n "You're not helping."</w:t>
      </w:r>
    </w:p>
    <w:p w:rsidR="00000000" w:rsidDel="00000000" w:rsidP="00000000" w:rsidRDefault="00000000" w:rsidRPr="00000000" w14:paraId="00002FB8">
      <w:pPr>
        <w:pageBreakBefore w:val="0"/>
        <w:rPr/>
      </w:pPr>
      <w:r w:rsidDel="00000000" w:rsidR="00000000" w:rsidRPr="00000000">
        <w:rPr>
          <w:rtl w:val="0"/>
        </w:rPr>
        <w:t xml:space="preserve">    m "Let's just try to have fun together okay?"</w:t>
      </w:r>
    </w:p>
    <w:p w:rsidR="00000000" w:rsidDel="00000000" w:rsidP="00000000" w:rsidRDefault="00000000" w:rsidRPr="00000000" w14:paraId="00002FB9">
      <w:pPr>
        <w:pageBreakBefore w:val="0"/>
        <w:rPr/>
      </w:pPr>
      <w:r w:rsidDel="00000000" w:rsidR="00000000" w:rsidRPr="00000000">
        <w:rPr>
          <w:rtl w:val="0"/>
        </w:rPr>
        <w:t xml:space="preserve">    m "Now, where do you think we should go next?"</w:t>
      </w:r>
    </w:p>
    <w:p w:rsidR="00000000" w:rsidDel="00000000" w:rsidP="00000000" w:rsidRDefault="00000000" w:rsidRPr="00000000" w14:paraId="00002FBA">
      <w:pPr>
        <w:pStyle w:val="Heading1"/>
        <w:pageBreakBefore w:val="0"/>
        <w:spacing w:after="0" w:before="0" w:lineRule="auto"/>
        <w:rPr>
          <w:b w:val="1"/>
          <w:sz w:val="36"/>
          <w:szCs w:val="36"/>
          <w:u w:val="single"/>
        </w:rPr>
      </w:pPr>
      <w:bookmarkStart w:colFirst="0" w:colLast="0" w:name="_y8zv1ytxoryp" w:id="27"/>
      <w:bookmarkEnd w:id="27"/>
      <w:r w:rsidDel="00000000" w:rsidR="00000000" w:rsidRPr="00000000">
        <w:rPr>
          <w:b w:val="1"/>
          <w:sz w:val="36"/>
          <w:szCs w:val="36"/>
          <w:u w:val="single"/>
          <w:rtl w:val="0"/>
        </w:rPr>
        <w:t xml:space="preserve">#Haunted house</w:t>
      </w:r>
    </w:p>
    <w:p w:rsidR="00000000" w:rsidDel="00000000" w:rsidP="00000000" w:rsidRDefault="00000000" w:rsidRPr="00000000" w14:paraId="00002FBB">
      <w:pPr>
        <w:pageBreakBefore w:val="0"/>
        <w:rPr/>
      </w:pPr>
      <w:r w:rsidDel="00000000" w:rsidR="00000000" w:rsidRPr="00000000">
        <w:rPr>
          <w:rtl w:val="0"/>
        </w:rPr>
        <w:t xml:space="preserve">"I quickly scan the area to see if there are any more good attractions to go."</w:t>
      </w:r>
    </w:p>
    <w:p w:rsidR="00000000" w:rsidDel="00000000" w:rsidP="00000000" w:rsidRDefault="00000000" w:rsidRPr="00000000" w14:paraId="00002FBC">
      <w:pPr>
        <w:pageBreakBefore w:val="0"/>
        <w:rPr/>
      </w:pPr>
      <w:r w:rsidDel="00000000" w:rsidR="00000000" w:rsidRPr="00000000">
        <w:rPr>
          <w:rtl w:val="0"/>
        </w:rPr>
        <w:t xml:space="preserve">"Until I spot one of those haunted houses they have."</w:t>
      </w:r>
    </w:p>
    <w:p w:rsidR="00000000" w:rsidDel="00000000" w:rsidP="00000000" w:rsidRDefault="00000000" w:rsidRPr="00000000" w14:paraId="00002FBD">
      <w:pPr>
        <w:pageBreakBefore w:val="0"/>
        <w:rPr/>
      </w:pPr>
      <w:r w:rsidDel="00000000" w:rsidR="00000000" w:rsidRPr="00000000">
        <w:rPr>
          <w:rtl w:val="0"/>
        </w:rPr>
        <w:t xml:space="preserve">"Which, ironically, is probably the least scarring ride of the entire park."</w:t>
      </w:r>
    </w:p>
    <w:p w:rsidR="00000000" w:rsidDel="00000000" w:rsidP="00000000" w:rsidRDefault="00000000" w:rsidRPr="00000000" w14:paraId="00002FBE">
      <w:pPr>
        <w:pageBreakBefore w:val="0"/>
        <w:rPr/>
      </w:pPr>
      <w:r w:rsidDel="00000000" w:rsidR="00000000" w:rsidRPr="00000000">
        <w:rPr>
          <w:rtl w:val="0"/>
        </w:rPr>
        <w:t xml:space="preserve">mc "How about we go to that haunted house over there? It's not too far away either."</w:t>
      </w:r>
    </w:p>
    <w:p w:rsidR="00000000" w:rsidDel="00000000" w:rsidP="00000000" w:rsidRDefault="00000000" w:rsidRPr="00000000" w14:paraId="00002FBF">
      <w:pPr>
        <w:pageBreakBefore w:val="0"/>
        <w:rPr/>
      </w:pPr>
      <w:r w:rsidDel="00000000" w:rsidR="00000000" w:rsidRPr="00000000">
        <w:rPr>
          <w:rtl w:val="0"/>
        </w:rPr>
        <w:t xml:space="preserve">s "Uh [player], I think that is not a good option to go, I'm sure there are better rides around here!"</w:t>
      </w:r>
    </w:p>
    <w:p w:rsidR="00000000" w:rsidDel="00000000" w:rsidP="00000000" w:rsidRDefault="00000000" w:rsidRPr="00000000" w14:paraId="00002FC0">
      <w:pPr>
        <w:pageBreakBefore w:val="0"/>
        <w:rPr/>
      </w:pPr>
      <w:r w:rsidDel="00000000" w:rsidR="00000000" w:rsidRPr="00000000">
        <w:rPr>
          <w:rtl w:val="0"/>
        </w:rPr>
        <w:t xml:space="preserve">mc "Why Sayori, are you scared of some cheap theme park haunted house?"</w:t>
      </w:r>
    </w:p>
    <w:p w:rsidR="00000000" w:rsidDel="00000000" w:rsidP="00000000" w:rsidRDefault="00000000" w:rsidRPr="00000000" w14:paraId="00002FC1">
      <w:pPr>
        <w:pageBreakBefore w:val="0"/>
        <w:rPr/>
      </w:pPr>
      <w:r w:rsidDel="00000000" w:rsidR="00000000" w:rsidRPr="00000000">
        <w:rPr>
          <w:rtl w:val="0"/>
        </w:rPr>
        <w:t xml:space="preserve">s "No! That's absolutely not it, it's just…{w=1.0}I'm sure there are better rides for us to go together, right?"</w:t>
      </w:r>
    </w:p>
    <w:p w:rsidR="00000000" w:rsidDel="00000000" w:rsidP="00000000" w:rsidRDefault="00000000" w:rsidRPr="00000000" w14:paraId="00002FC2">
      <w:pPr>
        <w:pageBreakBefore w:val="0"/>
        <w:rPr/>
      </w:pPr>
      <w:r w:rsidDel="00000000" w:rsidR="00000000" w:rsidRPr="00000000">
        <w:rPr>
          <w:rtl w:val="0"/>
        </w:rPr>
        <w:t xml:space="preserve">n "Come on Sayori, stop being a baby, just for that, I say we DO go there right now."</w:t>
      </w:r>
    </w:p>
    <w:p w:rsidR="00000000" w:rsidDel="00000000" w:rsidP="00000000" w:rsidRDefault="00000000" w:rsidRPr="00000000" w14:paraId="00002FC3">
      <w:pPr>
        <w:pageBreakBefore w:val="0"/>
        <w:rPr/>
      </w:pPr>
      <w:r w:rsidDel="00000000" w:rsidR="00000000" w:rsidRPr="00000000">
        <w:rPr>
          <w:rtl w:val="0"/>
        </w:rPr>
        <w:t xml:space="preserve">m "Come on guys, are you really gonna go there just to scare Sayori? That's both mean and a waste of money."</w:t>
      </w:r>
    </w:p>
    <w:p w:rsidR="00000000" w:rsidDel="00000000" w:rsidP="00000000" w:rsidRDefault="00000000" w:rsidRPr="00000000" w14:paraId="00002FC4">
      <w:pPr>
        <w:pageBreakBefore w:val="0"/>
        <w:rPr/>
      </w:pPr>
      <w:r w:rsidDel="00000000" w:rsidR="00000000" w:rsidRPr="00000000">
        <w:rPr>
          <w:rtl w:val="0"/>
        </w:rPr>
        <w:t xml:space="preserve">s "I'M NOT SCARED!"</w:t>
      </w:r>
    </w:p>
    <w:p w:rsidR="00000000" w:rsidDel="00000000" w:rsidP="00000000" w:rsidRDefault="00000000" w:rsidRPr="00000000" w14:paraId="00002FC5">
      <w:pPr>
        <w:pageBreakBefore w:val="0"/>
        <w:rPr/>
      </w:pPr>
      <w:r w:rsidDel="00000000" w:rsidR="00000000" w:rsidRPr="00000000">
        <w:rPr>
          <w:rtl w:val="0"/>
        </w:rPr>
        <w:t xml:space="preserve">s "In fact, just to prove you guys, we {i}are{/i} gonna go there."</w:t>
      </w:r>
    </w:p>
    <w:p w:rsidR="00000000" w:rsidDel="00000000" w:rsidP="00000000" w:rsidRDefault="00000000" w:rsidRPr="00000000" w14:paraId="00002FC6">
      <w:pPr>
        <w:pageBreakBefore w:val="0"/>
        <w:rPr/>
      </w:pPr>
      <w:r w:rsidDel="00000000" w:rsidR="00000000" w:rsidRPr="00000000">
        <w:rPr>
          <w:rtl w:val="0"/>
        </w:rPr>
        <w:t xml:space="preserve">s "It s-should still be fun either way!"</w:t>
      </w:r>
    </w:p>
    <w:p w:rsidR="00000000" w:rsidDel="00000000" w:rsidP="00000000" w:rsidRDefault="00000000" w:rsidRPr="00000000" w14:paraId="00002FC7">
      <w:pPr>
        <w:pageBreakBefore w:val="0"/>
        <w:rPr/>
      </w:pPr>
      <w:r w:rsidDel="00000000" w:rsidR="00000000" w:rsidRPr="00000000">
        <w:rPr>
          <w:rtl w:val="0"/>
        </w:rPr>
        <w:t xml:space="preserve">"It doesn't take a genius to see that Sayori IS in fact afraid of it and is just trying to look tough."</w:t>
      </w:r>
    </w:p>
    <w:p w:rsidR="00000000" w:rsidDel="00000000" w:rsidP="00000000" w:rsidRDefault="00000000" w:rsidRPr="00000000" w14:paraId="00002FC8">
      <w:pPr>
        <w:pageBreakBefore w:val="0"/>
        <w:rPr/>
      </w:pPr>
      <w:r w:rsidDel="00000000" w:rsidR="00000000" w:rsidRPr="00000000">
        <w:rPr>
          <w:rtl w:val="0"/>
        </w:rPr>
        <w:t xml:space="preserve">"Still, I'd say it's worth a shot."</w:t>
      </w:r>
    </w:p>
    <w:p w:rsidR="00000000" w:rsidDel="00000000" w:rsidP="00000000" w:rsidRDefault="00000000" w:rsidRPr="00000000" w14:paraId="00002FC9">
      <w:pPr>
        <w:pageBreakBefore w:val="0"/>
        <w:rPr/>
      </w:pPr>
      <w:r w:rsidDel="00000000" w:rsidR="00000000" w:rsidRPr="00000000">
        <w:rPr>
          <w:rtl w:val="0"/>
        </w:rPr>
        <w:t xml:space="preserve">mc "Fair enough, plus, I am curious to see what cheap tricks they're gonna pull off to try scare us."</w:t>
      </w:r>
    </w:p>
    <w:p w:rsidR="00000000" w:rsidDel="00000000" w:rsidP="00000000" w:rsidRDefault="00000000" w:rsidRPr="00000000" w14:paraId="00002FCA">
      <w:pPr>
        <w:pageBreakBefore w:val="0"/>
        <w:rPr/>
      </w:pPr>
      <w:r w:rsidDel="00000000" w:rsidR="00000000" w:rsidRPr="00000000">
        <w:rPr>
          <w:rtl w:val="0"/>
        </w:rPr>
        <w:t xml:space="preserve">n "I'm very positive that the only ones that are gonna get scared are you and Sayori, given how you both were scared of a bloody fuzzy worm. "</w:t>
      </w:r>
    </w:p>
    <w:p w:rsidR="00000000" w:rsidDel="00000000" w:rsidP="00000000" w:rsidRDefault="00000000" w:rsidRPr="00000000" w14:paraId="00002FCB">
      <w:pPr>
        <w:pageBreakBefore w:val="0"/>
        <w:rPr/>
      </w:pPr>
      <w:r w:rsidDel="00000000" w:rsidR="00000000" w:rsidRPr="00000000">
        <w:rPr>
          <w:rtl w:val="0"/>
        </w:rPr>
        <w:t xml:space="preserve">mc "Hey, to be fair, you put it on my head without me noticing and Sayori {i}thought{/i} it was a real snake and started screaming at me to take it off, her constant yelling was what scared me."</w:t>
      </w:r>
    </w:p>
    <w:p w:rsidR="00000000" w:rsidDel="00000000" w:rsidP="00000000" w:rsidRDefault="00000000" w:rsidRPr="00000000" w14:paraId="00002FCC">
      <w:pPr>
        <w:pageBreakBefore w:val="0"/>
        <w:rPr/>
      </w:pPr>
      <w:r w:rsidDel="00000000" w:rsidR="00000000" w:rsidRPr="00000000">
        <w:rPr>
          <w:rtl w:val="0"/>
        </w:rPr>
        <w:t xml:space="preserve">s "But it really looked like a real snake!"</w:t>
      </w:r>
    </w:p>
    <w:p w:rsidR="00000000" w:rsidDel="00000000" w:rsidP="00000000" w:rsidRDefault="00000000" w:rsidRPr="00000000" w14:paraId="00002FCD">
      <w:pPr>
        <w:pageBreakBefore w:val="0"/>
        <w:rPr/>
      </w:pPr>
      <w:r w:rsidDel="00000000" w:rsidR="00000000" w:rsidRPr="00000000">
        <w:rPr>
          <w:rtl w:val="0"/>
        </w:rPr>
        <w:t xml:space="preserve">m "Haha, I do remember that day, you looked way more scared than you suggest [player]."</w:t>
      </w:r>
    </w:p>
    <w:p w:rsidR="00000000" w:rsidDel="00000000" w:rsidP="00000000" w:rsidRDefault="00000000" w:rsidRPr="00000000" w14:paraId="00002FCE">
      <w:pPr>
        <w:pageBreakBefore w:val="0"/>
        <w:rPr/>
      </w:pPr>
      <w:r w:rsidDel="00000000" w:rsidR="00000000" w:rsidRPr="00000000">
        <w:rPr>
          <w:rtl w:val="0"/>
        </w:rPr>
        <w:t xml:space="preserve">mc "Pretty sure that's just your imagination talking."</w:t>
      </w:r>
    </w:p>
    <w:p w:rsidR="00000000" w:rsidDel="00000000" w:rsidP="00000000" w:rsidRDefault="00000000" w:rsidRPr="00000000" w14:paraId="00002FCF">
      <w:pPr>
        <w:pageBreakBefore w:val="0"/>
        <w:rPr/>
      </w:pPr>
      <w:r w:rsidDel="00000000" w:rsidR="00000000" w:rsidRPr="00000000">
        <w:rPr>
          <w:rtl w:val="0"/>
        </w:rPr>
        <w:t xml:space="preserve">m "Is it really?{nw}"</w:t>
      </w:r>
    </w:p>
    <w:p w:rsidR="00000000" w:rsidDel="00000000" w:rsidP="00000000" w:rsidRDefault="00000000" w:rsidRPr="00000000" w14:paraId="00002FD0">
      <w:pPr>
        <w:pageBreakBefore w:val="0"/>
        <w:rPr/>
      </w:pPr>
      <w:r w:rsidDel="00000000" w:rsidR="00000000" w:rsidRPr="00000000">
        <w:rPr>
          <w:rtl w:val="0"/>
        </w:rPr>
        <w:t xml:space="preserve">mc "YES!"</w:t>
      </w:r>
    </w:p>
    <w:p w:rsidR="00000000" w:rsidDel="00000000" w:rsidP="00000000" w:rsidRDefault="00000000" w:rsidRPr="00000000" w14:paraId="00002FD1">
      <w:pPr>
        <w:pageBreakBefore w:val="0"/>
        <w:rPr/>
      </w:pPr>
      <w:r w:rsidDel="00000000" w:rsidR="00000000" w:rsidRPr="00000000">
        <w:rPr>
          <w:rtl w:val="0"/>
        </w:rPr>
        <w:t xml:space="preserve">mc "Can we go to that house now?"</w:t>
      </w:r>
    </w:p>
    <w:p w:rsidR="00000000" w:rsidDel="00000000" w:rsidP="00000000" w:rsidRDefault="00000000" w:rsidRPr="00000000" w14:paraId="00002FD2">
      <w:pPr>
        <w:pageBreakBefore w:val="0"/>
        <w:rPr/>
      </w:pPr>
      <w:r w:rsidDel="00000000" w:rsidR="00000000" w:rsidRPr="00000000">
        <w:rPr>
          <w:rtl w:val="0"/>
        </w:rPr>
        <w:t xml:space="preserve">s "Yeah, l-let's go! It will be totally f-fun!"</w:t>
      </w:r>
    </w:p>
    <w:p w:rsidR="00000000" w:rsidDel="00000000" w:rsidP="00000000" w:rsidRDefault="00000000" w:rsidRPr="00000000" w14:paraId="00002FD3">
      <w:pPr>
        <w:pageBreakBefore w:val="0"/>
        <w:rPr/>
      </w:pPr>
      <w:r w:rsidDel="00000000" w:rsidR="00000000" w:rsidRPr="00000000">
        <w:rPr>
          <w:rtl w:val="0"/>
        </w:rPr>
        <w:t xml:space="preserve">"Something tells me she is definitely not eager to go to it as we are."</w:t>
      </w:r>
    </w:p>
    <w:p w:rsidR="00000000" w:rsidDel="00000000" w:rsidP="00000000" w:rsidRDefault="00000000" w:rsidRPr="00000000" w14:paraId="00002FD4">
      <w:pPr>
        <w:pageBreakBefore w:val="0"/>
        <w:rPr/>
      </w:pPr>
      <w:r w:rsidDel="00000000" w:rsidR="00000000" w:rsidRPr="00000000">
        <w:rPr>
          <w:rtl w:val="0"/>
        </w:rPr>
        <w:t xml:space="preserve">"Nonetheless, we approach the attraction shortly after."</w:t>
      </w:r>
    </w:p>
    <w:p w:rsidR="00000000" w:rsidDel="00000000" w:rsidP="00000000" w:rsidRDefault="00000000" w:rsidRPr="00000000" w14:paraId="00002FD5">
      <w:pPr>
        <w:pageBreakBefore w:val="0"/>
        <w:rPr/>
      </w:pPr>
      <w:r w:rsidDel="00000000" w:rsidR="00000000" w:rsidRPr="00000000">
        <w:rPr>
          <w:rtl w:val="0"/>
        </w:rPr>
        <w:t xml:space="preserve">"The line is not that big too, which honestly, I'm not even that surprised."</w:t>
      </w:r>
    </w:p>
    <w:p w:rsidR="00000000" w:rsidDel="00000000" w:rsidP="00000000" w:rsidRDefault="00000000" w:rsidRPr="00000000" w14:paraId="00002FD6">
      <w:pPr>
        <w:pageBreakBefore w:val="0"/>
        <w:rPr/>
      </w:pPr>
      <w:r w:rsidDel="00000000" w:rsidR="00000000" w:rsidRPr="00000000">
        <w:rPr>
          <w:rtl w:val="0"/>
        </w:rPr>
        <w:t xml:space="preserve">"What surprises me however is that we are actually allowed to enter with our personal belongings."</w:t>
      </w:r>
    </w:p>
    <w:p w:rsidR="00000000" w:rsidDel="00000000" w:rsidP="00000000" w:rsidRDefault="00000000" w:rsidRPr="00000000" w14:paraId="00002FD7">
      <w:pPr>
        <w:pageBreakBefore w:val="0"/>
        <w:rPr/>
      </w:pPr>
      <w:r w:rsidDel="00000000" w:rsidR="00000000" w:rsidRPr="00000000">
        <w:rPr>
          <w:rtl w:val="0"/>
        </w:rPr>
        <w:t xml:space="preserve">"Then again, it's not anything extreme per say, but it's still a tiny bit odd."</w:t>
      </w:r>
    </w:p>
    <w:p w:rsidR="00000000" w:rsidDel="00000000" w:rsidP="00000000" w:rsidRDefault="00000000" w:rsidRPr="00000000" w14:paraId="00002FD8">
      <w:pPr>
        <w:pageBreakBefore w:val="0"/>
        <w:rPr/>
      </w:pPr>
      <w:r w:rsidDel="00000000" w:rsidR="00000000" w:rsidRPr="00000000">
        <w:rPr>
          <w:rtl w:val="0"/>
        </w:rPr>
        <w:t xml:space="preserve">"Still, we decide to get in line for it."</w:t>
      </w:r>
    </w:p>
    <w:p w:rsidR="00000000" w:rsidDel="00000000" w:rsidP="00000000" w:rsidRDefault="00000000" w:rsidRPr="00000000" w14:paraId="00002FD9">
      <w:pPr>
        <w:pageBreakBefore w:val="0"/>
        <w:rPr/>
      </w:pPr>
      <w:r w:rsidDel="00000000" w:rsidR="00000000" w:rsidRPr="00000000">
        <w:rPr>
          <w:rtl w:val="0"/>
        </w:rPr>
        <w:t xml:space="preserve">$y_name = "Guide"</w:t>
      </w:r>
    </w:p>
    <w:p w:rsidR="00000000" w:rsidDel="00000000" w:rsidP="00000000" w:rsidRDefault="00000000" w:rsidRPr="00000000" w14:paraId="00002FDA">
      <w:pPr>
        <w:pageBreakBefore w:val="0"/>
        <w:rPr/>
      </w:pPr>
      <w:r w:rsidDel="00000000" w:rsidR="00000000" w:rsidRPr="00000000">
        <w:rPr>
          <w:rtl w:val="0"/>
        </w:rPr>
        <w:t xml:space="preserve">"After some time, we (along with other random people) are finally able to enter the "haunted" house."</w:t>
      </w:r>
    </w:p>
    <w:p w:rsidR="00000000" w:rsidDel="00000000" w:rsidP="00000000" w:rsidRDefault="00000000" w:rsidRPr="00000000" w14:paraId="00002FDB">
      <w:pPr>
        <w:pageBreakBefore w:val="0"/>
        <w:rPr/>
      </w:pPr>
      <w:r w:rsidDel="00000000" w:rsidR="00000000" w:rsidRPr="00000000">
        <w:rPr>
          <w:rtl w:val="0"/>
        </w:rPr>
        <w:t xml:space="preserve">"And as usual, a creepy hunched back person with a lampion which obviously has a led lamp inside greets us."</w:t>
      </w:r>
    </w:p>
    <w:p w:rsidR="00000000" w:rsidDel="00000000" w:rsidP="00000000" w:rsidRDefault="00000000" w:rsidRPr="00000000" w14:paraId="00002FDC">
      <w:pPr>
        <w:pageBreakBefore w:val="0"/>
        <w:rPr/>
      </w:pPr>
      <w:r w:rsidDel="00000000" w:rsidR="00000000" w:rsidRPr="00000000">
        <w:rPr>
          <w:rtl w:val="0"/>
        </w:rPr>
        <w:t xml:space="preserve">y "Come, come now travellers, I'm sure all that time walking has made you very tired."</w:t>
      </w:r>
    </w:p>
    <w:p w:rsidR="00000000" w:rsidDel="00000000" w:rsidP="00000000" w:rsidRDefault="00000000" w:rsidRPr="00000000" w14:paraId="00002FDD">
      <w:pPr>
        <w:pageBreakBefore w:val="0"/>
        <w:rPr/>
      </w:pPr>
      <w:r w:rsidDel="00000000" w:rsidR="00000000" w:rsidRPr="00000000">
        <w:rPr>
          <w:rtl w:val="0"/>
        </w:rPr>
        <w:t xml:space="preserve">s" Yes! Yes it did, this place is so big!"</w:t>
      </w:r>
    </w:p>
    <w:p w:rsidR="00000000" w:rsidDel="00000000" w:rsidP="00000000" w:rsidRDefault="00000000" w:rsidRPr="00000000" w14:paraId="00002FDE">
      <w:pPr>
        <w:pageBreakBefore w:val="0"/>
        <w:rPr/>
      </w:pPr>
      <w:r w:rsidDel="00000000" w:rsidR="00000000" w:rsidRPr="00000000">
        <w:rPr>
          <w:rtl w:val="0"/>
        </w:rPr>
        <w:t xml:space="preserve">"Sayori unexpectedly responds to him with a rather loud tone."</w:t>
      </w:r>
    </w:p>
    <w:p w:rsidR="00000000" w:rsidDel="00000000" w:rsidP="00000000" w:rsidRDefault="00000000" w:rsidRPr="00000000" w14:paraId="00002FDF">
      <w:pPr>
        <w:pageBreakBefore w:val="0"/>
        <w:rPr/>
      </w:pPr>
      <w:r w:rsidDel="00000000" w:rsidR="00000000" w:rsidRPr="00000000">
        <w:rPr>
          <w:rtl w:val="0"/>
        </w:rPr>
        <w:t xml:space="preserve">m "{i}Sayori! Shhhhh! Don't answer him like that, you're gonna ruin the experience.{/i}"</w:t>
      </w:r>
    </w:p>
    <w:p w:rsidR="00000000" w:rsidDel="00000000" w:rsidP="00000000" w:rsidRDefault="00000000" w:rsidRPr="00000000" w14:paraId="00002FE0">
      <w:pPr>
        <w:pageBreakBefore w:val="0"/>
        <w:rPr/>
      </w:pPr>
      <w:r w:rsidDel="00000000" w:rsidR="00000000" w:rsidRPr="00000000">
        <w:rPr>
          <w:rtl w:val="0"/>
        </w:rPr>
        <w:t xml:space="preserve">s "{i}Woops, sorry, hehehe~{/i}"</w:t>
      </w:r>
    </w:p>
    <w:p w:rsidR="00000000" w:rsidDel="00000000" w:rsidP="00000000" w:rsidRDefault="00000000" w:rsidRPr="00000000" w14:paraId="00002FE1">
      <w:pPr>
        <w:pageBreakBefore w:val="0"/>
        <w:rPr/>
      </w:pPr>
      <w:r w:rsidDel="00000000" w:rsidR="00000000" w:rsidRPr="00000000">
        <w:rPr>
          <w:rtl w:val="0"/>
        </w:rPr>
        <w:t xml:space="preserve">y "Ahem… as I was saying, I hope you enjoy your stay at the manor, but beware, any type of things that happen in the manor, stays in the manor."</w:t>
      </w:r>
    </w:p>
    <w:p w:rsidR="00000000" w:rsidDel="00000000" w:rsidP="00000000" w:rsidRDefault="00000000" w:rsidRPr="00000000" w14:paraId="00002FE2">
      <w:pPr>
        <w:pageBreakBefore w:val="0"/>
        <w:rPr/>
      </w:pPr>
      <w:r w:rsidDel="00000000" w:rsidR="00000000" w:rsidRPr="00000000">
        <w:rPr>
          <w:rtl w:val="0"/>
        </w:rPr>
        <w:t xml:space="preserve">y "Hehahahah!"</w:t>
      </w:r>
    </w:p>
    <w:p w:rsidR="00000000" w:rsidDel="00000000" w:rsidP="00000000" w:rsidRDefault="00000000" w:rsidRPr="00000000" w14:paraId="00002FE3">
      <w:pPr>
        <w:pageBreakBefore w:val="0"/>
        <w:rPr/>
      </w:pPr>
      <w:r w:rsidDel="00000000" w:rsidR="00000000" w:rsidRPr="00000000">
        <w:rPr>
          <w:rtl w:val="0"/>
        </w:rPr>
        <w:t xml:space="preserve">"We all then go pass a door and the guide quickly closes it behind us."</w:t>
      </w:r>
    </w:p>
    <w:p w:rsidR="00000000" w:rsidDel="00000000" w:rsidP="00000000" w:rsidRDefault="00000000" w:rsidRPr="00000000" w14:paraId="00002FE4">
      <w:pPr>
        <w:pageBreakBefore w:val="0"/>
        <w:rPr/>
      </w:pPr>
      <w:r w:rsidDel="00000000" w:rsidR="00000000" w:rsidRPr="00000000">
        <w:rPr>
          <w:rtl w:val="0"/>
        </w:rPr>
        <w:t xml:space="preserve">$y_name = "Yuri"</w:t>
      </w:r>
    </w:p>
    <w:p w:rsidR="00000000" w:rsidDel="00000000" w:rsidP="00000000" w:rsidRDefault="00000000" w:rsidRPr="00000000" w14:paraId="00002FE5">
      <w:pPr>
        <w:pageBreakBefore w:val="0"/>
        <w:rPr/>
      </w:pPr>
      <w:r w:rsidDel="00000000" w:rsidR="00000000" w:rsidRPr="00000000">
        <w:rPr>
          <w:rtl w:val="0"/>
        </w:rPr>
        <w:t xml:space="preserve">n "That guy needs to sharpen his performance, even I could do it better."</w:t>
      </w:r>
    </w:p>
    <w:p w:rsidR="00000000" w:rsidDel="00000000" w:rsidP="00000000" w:rsidRDefault="00000000" w:rsidRPr="00000000" w14:paraId="00002FE6">
      <w:pPr>
        <w:pageBreakBefore w:val="0"/>
        <w:rPr/>
      </w:pPr>
      <w:r w:rsidDel="00000000" w:rsidR="00000000" w:rsidRPr="00000000">
        <w:rPr>
          <w:rtl w:val="0"/>
        </w:rPr>
        <w:t xml:space="preserve">mc "I think he was just thrown off by Sayori's response."</w:t>
      </w:r>
    </w:p>
    <w:p w:rsidR="00000000" w:rsidDel="00000000" w:rsidP="00000000" w:rsidRDefault="00000000" w:rsidRPr="00000000" w14:paraId="00002FE7">
      <w:pPr>
        <w:pageBreakBefore w:val="0"/>
        <w:rPr/>
      </w:pPr>
      <w:r w:rsidDel="00000000" w:rsidR="00000000" w:rsidRPr="00000000">
        <w:rPr>
          <w:rtl w:val="0"/>
        </w:rPr>
        <w:t xml:space="preserve">mc "Anyhow, let's see how scary this place is really gonna be."</w:t>
      </w:r>
    </w:p>
    <w:p w:rsidR="00000000" w:rsidDel="00000000" w:rsidP="00000000" w:rsidRDefault="00000000" w:rsidRPr="00000000" w14:paraId="00002FE8">
      <w:pPr>
        <w:pageBreakBefore w:val="0"/>
        <w:rPr/>
      </w:pPr>
      <w:r w:rsidDel="00000000" w:rsidR="00000000" w:rsidRPr="00000000">
        <w:rPr>
          <w:rtl w:val="0"/>
        </w:rPr>
        <w:t xml:space="preserve">"Everyone starts walking slowly through the dark halls of the attraction, some more scared than others."</w:t>
      </w:r>
    </w:p>
    <w:p w:rsidR="00000000" w:rsidDel="00000000" w:rsidP="00000000" w:rsidRDefault="00000000" w:rsidRPr="00000000" w14:paraId="00002FE9">
      <w:pPr>
        <w:pageBreakBefore w:val="0"/>
        <w:rPr/>
      </w:pPr>
      <w:r w:rsidDel="00000000" w:rsidR="00000000" w:rsidRPr="00000000">
        <w:rPr>
          <w:rtl w:val="0"/>
        </w:rPr>
        <w:t xml:space="preserve">"I would say Sayori is one of them but…"</w:t>
      </w:r>
    </w:p>
    <w:p w:rsidR="00000000" w:rsidDel="00000000" w:rsidP="00000000" w:rsidRDefault="00000000" w:rsidRPr="00000000" w14:paraId="00002FEA">
      <w:pPr>
        <w:pageBreakBefore w:val="0"/>
        <w:rPr/>
      </w:pPr>
      <w:r w:rsidDel="00000000" w:rsidR="00000000" w:rsidRPr="00000000">
        <w:rPr>
          <w:rtl w:val="0"/>
        </w:rPr>
        <w:t xml:space="preserve">mc "Hey Sayori, you're scared yet?"</w:t>
      </w:r>
    </w:p>
    <w:p w:rsidR="00000000" w:rsidDel="00000000" w:rsidP="00000000" w:rsidRDefault="00000000" w:rsidRPr="00000000" w14:paraId="00002FEB">
      <w:pPr>
        <w:pageBreakBefore w:val="0"/>
        <w:rPr/>
      </w:pPr>
      <w:r w:rsidDel="00000000" w:rsidR="00000000" w:rsidRPr="00000000">
        <w:rPr>
          <w:rtl w:val="0"/>
        </w:rPr>
        <w:t xml:space="preserve">s "Nope! N-not a inch!"</w:t>
      </w:r>
    </w:p>
    <w:p w:rsidR="00000000" w:rsidDel="00000000" w:rsidP="00000000" w:rsidRDefault="00000000" w:rsidRPr="00000000" w14:paraId="00002FEC">
      <w:pPr>
        <w:pageBreakBefore w:val="0"/>
        <w:rPr/>
      </w:pPr>
      <w:r w:rsidDel="00000000" w:rsidR="00000000" w:rsidRPr="00000000">
        <w:rPr>
          <w:rtl w:val="0"/>
        </w:rPr>
        <w:t xml:space="preserve">mc "Heh, sure, if you say- OH MY GOD WHAT IS THAT BEHIND YOU?!"</w:t>
      </w:r>
    </w:p>
    <w:p w:rsidR="00000000" w:rsidDel="00000000" w:rsidP="00000000" w:rsidRDefault="00000000" w:rsidRPr="00000000" w14:paraId="00002FED">
      <w:pPr>
        <w:pageBreakBefore w:val="0"/>
        <w:rPr/>
      </w:pPr>
      <w:r w:rsidDel="00000000" w:rsidR="00000000" w:rsidRPr="00000000">
        <w:rPr>
          <w:rtl w:val="0"/>
        </w:rPr>
        <w:t xml:space="preserve">s "AHHHHHHHHHHHH! WHAT IS IT, WHAT IS IT?!"</w:t>
      </w:r>
    </w:p>
    <w:p w:rsidR="00000000" w:rsidDel="00000000" w:rsidP="00000000" w:rsidRDefault="00000000" w:rsidRPr="00000000" w14:paraId="00002FEE">
      <w:pPr>
        <w:pageBreakBefore w:val="0"/>
        <w:rPr/>
      </w:pPr>
      <w:r w:rsidDel="00000000" w:rsidR="00000000" w:rsidRPr="00000000">
        <w:rPr>
          <w:rtl w:val="0"/>
        </w:rPr>
        <w:t xml:space="preserve">"Not scared huh? You can't fool me Sayori, I can see in your eyes that you're almost wetting yourself."</w:t>
      </w:r>
    </w:p>
    <w:p w:rsidR="00000000" w:rsidDel="00000000" w:rsidP="00000000" w:rsidRDefault="00000000" w:rsidRPr="00000000" w14:paraId="00002FEF">
      <w:pPr>
        <w:pageBreakBefore w:val="0"/>
        <w:rPr/>
      </w:pPr>
      <w:r w:rsidDel="00000000" w:rsidR="00000000" w:rsidRPr="00000000">
        <w:rPr>
          <w:rtl w:val="0"/>
        </w:rPr>
        <w:t xml:space="preserve">n "Hahahahaha! Come on Sayori, don't tell me you {i}actually{/i} fell for it?"</w:t>
      </w:r>
    </w:p>
    <w:p w:rsidR="00000000" w:rsidDel="00000000" w:rsidP="00000000" w:rsidRDefault="00000000" w:rsidRPr="00000000" w14:paraId="00002FF0">
      <w:pPr>
        <w:pageBreakBefore w:val="0"/>
        <w:rPr/>
      </w:pPr>
      <w:r w:rsidDel="00000000" w:rsidR="00000000" w:rsidRPr="00000000">
        <w:rPr>
          <w:rtl w:val="0"/>
        </w:rPr>
        <w:t xml:space="preserve">s "O-of course not! I was just…{w=0.50} pretending to be scared!"</w:t>
      </w:r>
    </w:p>
    <w:p w:rsidR="00000000" w:rsidDel="00000000" w:rsidP="00000000" w:rsidRDefault="00000000" w:rsidRPr="00000000" w14:paraId="00002FF1">
      <w:pPr>
        <w:pageBreakBefore w:val="0"/>
        <w:rPr/>
      </w:pPr>
      <w:r w:rsidDel="00000000" w:rsidR="00000000" w:rsidRPr="00000000">
        <w:rPr>
          <w:rtl w:val="0"/>
        </w:rPr>
        <w:t xml:space="preserve">m "Come on guys, that was unnecessary."</w:t>
      </w:r>
    </w:p>
    <w:p w:rsidR="00000000" w:rsidDel="00000000" w:rsidP="00000000" w:rsidRDefault="00000000" w:rsidRPr="00000000" w14:paraId="00002FF2">
      <w:pPr>
        <w:pageBreakBefore w:val="0"/>
        <w:rPr/>
      </w:pPr>
      <w:r w:rsidDel="00000000" w:rsidR="00000000" w:rsidRPr="00000000">
        <w:rPr>
          <w:rtl w:val="0"/>
        </w:rPr>
        <w:t xml:space="preserve">m "We've barely even started walking in this place and you're already scaring her."</w:t>
      </w:r>
    </w:p>
    <w:p w:rsidR="00000000" w:rsidDel="00000000" w:rsidP="00000000" w:rsidRDefault="00000000" w:rsidRPr="00000000" w14:paraId="00002FF3">
      <w:pPr>
        <w:pageBreakBefore w:val="0"/>
        <w:rPr/>
      </w:pPr>
      <w:r w:rsidDel="00000000" w:rsidR="00000000" w:rsidRPr="00000000">
        <w:rPr>
          <w:rtl w:val="0"/>
        </w:rPr>
        <w:t xml:space="preserve">s "I was not scared!"</w:t>
      </w:r>
    </w:p>
    <w:p w:rsidR="00000000" w:rsidDel="00000000" w:rsidP="00000000" w:rsidRDefault="00000000" w:rsidRPr="00000000" w14:paraId="00002FF4">
      <w:pPr>
        <w:pageBreakBefore w:val="0"/>
        <w:rPr/>
      </w:pPr>
      <w:r w:rsidDel="00000000" w:rsidR="00000000" w:rsidRPr="00000000">
        <w:rPr>
          <w:rtl w:val="0"/>
        </w:rPr>
        <w:t xml:space="preserve">mc "Alright alright, let's just go okay?"</w:t>
      </w:r>
    </w:p>
    <w:p w:rsidR="00000000" w:rsidDel="00000000" w:rsidP="00000000" w:rsidRDefault="00000000" w:rsidRPr="00000000" w14:paraId="00002FF5">
      <w:pPr>
        <w:pageBreakBefore w:val="0"/>
        <w:rPr/>
      </w:pPr>
      <w:r w:rsidDel="00000000" w:rsidR="00000000" w:rsidRPr="00000000">
        <w:rPr>
          <w:rtl w:val="0"/>
        </w:rPr>
        <w:t xml:space="preserve">"We continue to walk with the small crowd though the hallways, expecting spooky stuff to happen."</w:t>
      </w:r>
    </w:p>
    <w:p w:rsidR="00000000" w:rsidDel="00000000" w:rsidP="00000000" w:rsidRDefault="00000000" w:rsidRPr="00000000" w14:paraId="00002FF6">
      <w:pPr>
        <w:pageBreakBefore w:val="0"/>
        <w:rPr/>
      </w:pPr>
      <w:r w:rsidDel="00000000" w:rsidR="00000000" w:rsidRPr="00000000">
        <w:rPr>
          <w:rtl w:val="0"/>
        </w:rPr>
        <w:t xml:space="preserve">"We turn around a small corner to be greeted by a huge (fake) spider eating a (fake) human body, followed by the spider turning around and screeching at us." </w:t>
      </w:r>
    </w:p>
    <w:p w:rsidR="00000000" w:rsidDel="00000000" w:rsidP="00000000" w:rsidRDefault="00000000" w:rsidRPr="00000000" w14:paraId="00002FF7">
      <w:pPr>
        <w:pageBreakBefore w:val="0"/>
        <w:rPr/>
      </w:pPr>
      <w:r w:rsidDel="00000000" w:rsidR="00000000" w:rsidRPr="00000000">
        <w:rPr>
          <w:rtl w:val="0"/>
        </w:rPr>
        <w:t xml:space="preserve">"Most of the people in the hall scream a little."</w:t>
      </w:r>
    </w:p>
    <w:p w:rsidR="00000000" w:rsidDel="00000000" w:rsidP="00000000" w:rsidRDefault="00000000" w:rsidRPr="00000000" w14:paraId="00002FF8">
      <w:pPr>
        <w:pageBreakBefore w:val="0"/>
        <w:rPr/>
      </w:pPr>
      <w:r w:rsidDel="00000000" w:rsidR="00000000" w:rsidRPr="00000000">
        <w:rPr>
          <w:rtl w:val="0"/>
        </w:rPr>
        <w:t xml:space="preserve">n "GAAAAAAAAAAAAAAAAAH!"</w:t>
      </w:r>
    </w:p>
    <w:p w:rsidR="00000000" w:rsidDel="00000000" w:rsidP="00000000" w:rsidRDefault="00000000" w:rsidRPr="00000000" w14:paraId="00002FF9">
      <w:pPr>
        <w:pageBreakBefore w:val="0"/>
        <w:rPr/>
      </w:pPr>
      <w:r w:rsidDel="00000000" w:rsidR="00000000" w:rsidRPr="00000000">
        <w:rPr>
          <w:rtl w:val="0"/>
        </w:rPr>
        <w:t xml:space="preserve">"Except for Natsuki, which screams so loud it's a wonder we didn't go deaf."</w:t>
      </w:r>
    </w:p>
    <w:p w:rsidR="00000000" w:rsidDel="00000000" w:rsidP="00000000" w:rsidRDefault="00000000" w:rsidRPr="00000000" w14:paraId="00002FFA">
      <w:pPr>
        <w:pageBreakBefore w:val="0"/>
        <w:rPr/>
      </w:pPr>
      <w:r w:rsidDel="00000000" w:rsidR="00000000" w:rsidRPr="00000000">
        <w:rPr>
          <w:rtl w:val="0"/>
        </w:rPr>
        <w:t xml:space="preserve">"She quickly follows the scream by hiding behind me."</w:t>
      </w:r>
    </w:p>
    <w:p w:rsidR="00000000" w:rsidDel="00000000" w:rsidP="00000000" w:rsidRDefault="00000000" w:rsidRPr="00000000" w14:paraId="00002FFB">
      <w:pPr>
        <w:pageBreakBefore w:val="0"/>
        <w:rPr/>
      </w:pPr>
      <w:r w:rsidDel="00000000" w:rsidR="00000000" w:rsidRPr="00000000">
        <w:rPr>
          <w:rtl w:val="0"/>
        </w:rPr>
        <w:t xml:space="preserve">m "Oh? I thought you would be so brave Natsuki?"</w:t>
      </w:r>
    </w:p>
    <w:p w:rsidR="00000000" w:rsidDel="00000000" w:rsidP="00000000" w:rsidRDefault="00000000" w:rsidRPr="00000000" w14:paraId="00002FFC">
      <w:pPr>
        <w:pageBreakBefore w:val="0"/>
        <w:rPr/>
      </w:pPr>
      <w:r w:rsidDel="00000000" w:rsidR="00000000" w:rsidRPr="00000000">
        <w:rPr>
          <w:rtl w:val="0"/>
        </w:rPr>
        <w:t xml:space="preserve">n "Shut up! That spider really looked real okay?"</w:t>
      </w:r>
    </w:p>
    <w:p w:rsidR="00000000" w:rsidDel="00000000" w:rsidP="00000000" w:rsidRDefault="00000000" w:rsidRPr="00000000" w14:paraId="00002FFD">
      <w:pPr>
        <w:pageBreakBefore w:val="0"/>
        <w:rPr/>
      </w:pPr>
      <w:r w:rsidDel="00000000" w:rsidR="00000000" w:rsidRPr="00000000">
        <w:rPr>
          <w:rtl w:val="0"/>
        </w:rPr>
        <w:t xml:space="preserve">m "I mean, you can clearly see the string in her legs."</w:t>
      </w:r>
    </w:p>
    <w:p w:rsidR="00000000" w:rsidDel="00000000" w:rsidP="00000000" w:rsidRDefault="00000000" w:rsidRPr="00000000" w14:paraId="00002FFE">
      <w:pPr>
        <w:pageBreakBefore w:val="0"/>
        <w:rPr/>
      </w:pPr>
      <w:r w:rsidDel="00000000" w:rsidR="00000000" w:rsidRPr="00000000">
        <w:rPr>
          <w:rtl w:val="0"/>
        </w:rPr>
        <w:t xml:space="preserve">n "Why would I look at a spider's legs?""</w:t>
      </w:r>
    </w:p>
    <w:p w:rsidR="00000000" w:rsidDel="00000000" w:rsidP="00000000" w:rsidRDefault="00000000" w:rsidRPr="00000000" w14:paraId="00002FFF">
      <w:pPr>
        <w:pageBreakBefore w:val="0"/>
        <w:rPr/>
      </w:pPr>
      <w:r w:rsidDel="00000000" w:rsidR="00000000" w:rsidRPr="00000000">
        <w:rPr>
          <w:rtl w:val="0"/>
        </w:rPr>
        <w:t xml:space="preserve">n "Let's...just continue okay?!"</w:t>
      </w:r>
    </w:p>
    <w:p w:rsidR="00000000" w:rsidDel="00000000" w:rsidP="00000000" w:rsidRDefault="00000000" w:rsidRPr="00000000" w14:paraId="00003000">
      <w:pPr>
        <w:pageBreakBefore w:val="0"/>
        <w:rPr/>
      </w:pPr>
      <w:r w:rsidDel="00000000" w:rsidR="00000000" w:rsidRPr="00000000">
        <w:rPr>
          <w:rtl w:val="0"/>
        </w:rPr>
        <w:t xml:space="preserve">"We continue to walk forward until we spot a big animatronic snake which is apparently swallowing one of the many actors in the house which then proceeds to loudly hiss at us."</w:t>
      </w:r>
    </w:p>
    <w:p w:rsidR="00000000" w:rsidDel="00000000" w:rsidP="00000000" w:rsidRDefault="00000000" w:rsidRPr="00000000" w14:paraId="00003001">
      <w:pPr>
        <w:pageBreakBefore w:val="0"/>
        <w:rPr/>
      </w:pPr>
      <w:r w:rsidDel="00000000" w:rsidR="00000000" w:rsidRPr="00000000">
        <w:rPr>
          <w:rtl w:val="0"/>
        </w:rPr>
        <w:t xml:space="preserve">"Again, most people let out a somewhat loud gasp, some others scream a bit."</w:t>
      </w:r>
    </w:p>
    <w:p w:rsidR="00000000" w:rsidDel="00000000" w:rsidP="00000000" w:rsidRDefault="00000000" w:rsidRPr="00000000" w14:paraId="00003002">
      <w:pPr>
        <w:pageBreakBefore w:val="0"/>
        <w:rPr/>
      </w:pPr>
      <w:r w:rsidDel="00000000" w:rsidR="00000000" w:rsidRPr="00000000">
        <w:rPr>
          <w:rtl w:val="0"/>
        </w:rPr>
        <w:t xml:space="preserve">"And that includes Monika."</w:t>
      </w:r>
    </w:p>
    <w:p w:rsidR="00000000" w:rsidDel="00000000" w:rsidP="00000000" w:rsidRDefault="00000000" w:rsidRPr="00000000" w14:paraId="00003003">
      <w:pPr>
        <w:pageBreakBefore w:val="0"/>
        <w:rPr/>
      </w:pPr>
      <w:r w:rsidDel="00000000" w:rsidR="00000000" w:rsidRPr="00000000">
        <w:rPr>
          <w:rtl w:val="0"/>
        </w:rPr>
        <w:t xml:space="preserve">m "GAH!"</w:t>
      </w:r>
    </w:p>
    <w:p w:rsidR="00000000" w:rsidDel="00000000" w:rsidP="00000000" w:rsidRDefault="00000000" w:rsidRPr="00000000" w14:paraId="00003004">
      <w:pPr>
        <w:pageBreakBefore w:val="0"/>
        <w:rPr/>
      </w:pPr>
      <w:r w:rsidDel="00000000" w:rsidR="00000000" w:rsidRPr="00000000">
        <w:rPr>
          <w:rtl w:val="0"/>
        </w:rPr>
        <w:t xml:space="preserve">"{i}PLOFF{/i}"</w:t>
      </w:r>
    </w:p>
    <w:p w:rsidR="00000000" w:rsidDel="00000000" w:rsidP="00000000" w:rsidRDefault="00000000" w:rsidRPr="00000000" w14:paraId="00003005">
      <w:pPr>
        <w:pageBreakBefore w:val="0"/>
        <w:rPr/>
      </w:pPr>
      <w:r w:rsidDel="00000000" w:rsidR="00000000" w:rsidRPr="00000000">
        <w:rPr>
          <w:rtl w:val="0"/>
        </w:rPr>
        <w:t xml:space="preserve">"In the middle of her spook, Monika backpedaled into me and tripped on my foot. "</w:t>
      </w:r>
    </w:p>
    <w:p w:rsidR="00000000" w:rsidDel="00000000" w:rsidP="00000000" w:rsidRDefault="00000000" w:rsidRPr="00000000" w14:paraId="00003006">
      <w:pPr>
        <w:pageBreakBefore w:val="0"/>
        <w:rPr/>
      </w:pPr>
      <w:r w:rsidDel="00000000" w:rsidR="00000000" w:rsidRPr="00000000">
        <w:rPr>
          <w:rtl w:val="0"/>
        </w:rPr>
        <w:t xml:space="preserve">"Her bag fell to the floor, opening the lid as it rolled over."</w:t>
      </w:r>
    </w:p>
    <w:p w:rsidR="00000000" w:rsidDel="00000000" w:rsidP="00000000" w:rsidRDefault="00000000" w:rsidRPr="00000000" w14:paraId="00003007">
      <w:pPr>
        <w:pageBreakBefore w:val="0"/>
        <w:rPr/>
      </w:pPr>
      <w:r w:rsidDel="00000000" w:rsidR="00000000" w:rsidRPr="00000000">
        <w:rPr>
          <w:rtl w:val="0"/>
        </w:rPr>
        <w:t xml:space="preserve">mc "Monika, are you alright?"</w:t>
      </w:r>
    </w:p>
    <w:p w:rsidR="00000000" w:rsidDel="00000000" w:rsidP="00000000" w:rsidRDefault="00000000" w:rsidRPr="00000000" w14:paraId="00003008">
      <w:pPr>
        <w:pageBreakBefore w:val="0"/>
        <w:rPr/>
      </w:pPr>
      <w:r w:rsidDel="00000000" w:rsidR="00000000" w:rsidRPr="00000000">
        <w:rPr>
          <w:rtl w:val="0"/>
        </w:rPr>
        <w:t xml:space="preserve">m "Yes, I'm fine, just tripped, nothing serious."</w:t>
      </w:r>
    </w:p>
    <w:p w:rsidR="00000000" w:rsidDel="00000000" w:rsidP="00000000" w:rsidRDefault="00000000" w:rsidRPr="00000000" w14:paraId="00003009">
      <w:pPr>
        <w:pageBreakBefore w:val="0"/>
        <w:rPr/>
      </w:pPr>
      <w:r w:rsidDel="00000000" w:rsidR="00000000" w:rsidRPr="00000000">
        <w:rPr>
          <w:rtl w:val="0"/>
        </w:rPr>
        <w:t xml:space="preserve">"Luckily, nothing appeared to fall out of her bag."</w:t>
      </w:r>
    </w:p>
    <w:p w:rsidR="00000000" w:rsidDel="00000000" w:rsidP="00000000" w:rsidRDefault="00000000" w:rsidRPr="00000000" w14:paraId="0000300A">
      <w:pPr>
        <w:pageBreakBefore w:val="0"/>
        <w:rPr/>
      </w:pPr>
      <w:r w:rsidDel="00000000" w:rsidR="00000000" w:rsidRPr="00000000">
        <w:rPr>
          <w:rtl w:val="0"/>
        </w:rPr>
        <w:t xml:space="preserve">n "I didn't know you had a snake phobia, that particular snake wasn't even that scary."</w:t>
      </w:r>
    </w:p>
    <w:p w:rsidR="00000000" w:rsidDel="00000000" w:rsidP="00000000" w:rsidRDefault="00000000" w:rsidRPr="00000000" w14:paraId="0000300B">
      <w:pPr>
        <w:pageBreakBefore w:val="0"/>
        <w:rPr/>
      </w:pPr>
      <w:r w:rsidDel="00000000" w:rsidR="00000000" w:rsidRPr="00000000">
        <w:rPr>
          <w:rtl w:val="0"/>
        </w:rPr>
        <w:t xml:space="preserve">m "Hehe, it's a long story, but let's just say I'm not a big fan of these reptiles."</w:t>
      </w:r>
    </w:p>
    <w:p w:rsidR="00000000" w:rsidDel="00000000" w:rsidP="00000000" w:rsidRDefault="00000000" w:rsidRPr="00000000" w14:paraId="0000300C">
      <w:pPr>
        <w:pageBreakBefore w:val="0"/>
        <w:rPr/>
      </w:pPr>
      <w:r w:rsidDel="00000000" w:rsidR="00000000" w:rsidRPr="00000000">
        <w:rPr>
          <w:rtl w:val="0"/>
        </w:rPr>
        <w:t xml:space="preserve">s "Snakes are actually kinda cute! They always stick their little tongue out like this!"</w:t>
      </w:r>
    </w:p>
    <w:p w:rsidR="00000000" w:rsidDel="00000000" w:rsidP="00000000" w:rsidRDefault="00000000" w:rsidRPr="00000000" w14:paraId="0000300D">
      <w:pPr>
        <w:pageBreakBefore w:val="0"/>
        <w:rPr/>
      </w:pPr>
      <w:r w:rsidDel="00000000" w:rsidR="00000000" w:rsidRPr="00000000">
        <w:rPr>
          <w:rtl w:val="0"/>
        </w:rPr>
        <w:t xml:space="preserve">s "{i}Hissssss!{/i}"</w:t>
      </w:r>
    </w:p>
    <w:p w:rsidR="00000000" w:rsidDel="00000000" w:rsidP="00000000" w:rsidRDefault="00000000" w:rsidRPr="00000000" w14:paraId="0000300E">
      <w:pPr>
        <w:pageBreakBefore w:val="0"/>
        <w:rPr/>
      </w:pPr>
      <w:r w:rsidDel="00000000" w:rsidR="00000000" w:rsidRPr="00000000">
        <w:rPr>
          <w:rtl w:val="0"/>
        </w:rPr>
        <w:t xml:space="preserve">m "Yes Sayori, we all know how a snake works."</w:t>
      </w:r>
    </w:p>
    <w:p w:rsidR="00000000" w:rsidDel="00000000" w:rsidP="00000000" w:rsidRDefault="00000000" w:rsidRPr="00000000" w14:paraId="0000300F">
      <w:pPr>
        <w:pageBreakBefore w:val="0"/>
        <w:rPr/>
      </w:pPr>
      <w:r w:rsidDel="00000000" w:rsidR="00000000" w:rsidRPr="00000000">
        <w:rPr>
          <w:rtl w:val="0"/>
        </w:rPr>
        <w:t xml:space="preserve">m "It's just…{w=0.50} something about them makes me scared, I can't actually explain it that well."</w:t>
      </w:r>
    </w:p>
    <w:p w:rsidR="00000000" w:rsidDel="00000000" w:rsidP="00000000" w:rsidRDefault="00000000" w:rsidRPr="00000000" w14:paraId="00003010">
      <w:pPr>
        <w:pageBreakBefore w:val="0"/>
        <w:rPr/>
      </w:pPr>
      <w:r w:rsidDel="00000000" w:rsidR="00000000" w:rsidRPr="00000000">
        <w:rPr>
          <w:rtl w:val="0"/>
        </w:rPr>
        <w:t xml:space="preserve">mc "Snakes are a bit scary though."</w:t>
      </w:r>
    </w:p>
    <w:p w:rsidR="00000000" w:rsidDel="00000000" w:rsidP="00000000" w:rsidRDefault="00000000" w:rsidRPr="00000000" w14:paraId="00003011">
      <w:pPr>
        <w:pageBreakBefore w:val="0"/>
        <w:rPr/>
      </w:pPr>
      <w:r w:rsidDel="00000000" w:rsidR="00000000" w:rsidRPr="00000000">
        <w:rPr>
          <w:rtl w:val="0"/>
        </w:rPr>
        <w:t xml:space="preserve">n "Oh come on, now you're just saying that to comfort her, I bet you are scared of more stupid stuff than mere snakes."</w:t>
      </w:r>
    </w:p>
    <w:p w:rsidR="00000000" w:rsidDel="00000000" w:rsidP="00000000" w:rsidRDefault="00000000" w:rsidRPr="00000000" w14:paraId="00003012">
      <w:pPr>
        <w:pageBreakBefore w:val="0"/>
        <w:rPr/>
      </w:pPr>
      <w:r w:rsidDel="00000000" w:rsidR="00000000" w:rsidRPr="00000000">
        <w:rPr>
          <w:rtl w:val="0"/>
        </w:rPr>
        <w:t xml:space="preserve">"Why does she always have to put blame on me even when there is no blame to put on in the first place?"</w:t>
      </w:r>
    </w:p>
    <w:p w:rsidR="00000000" w:rsidDel="00000000" w:rsidP="00000000" w:rsidRDefault="00000000" w:rsidRPr="00000000" w14:paraId="00003013">
      <w:pPr>
        <w:pageBreakBefore w:val="0"/>
        <w:rPr/>
      </w:pPr>
      <w:r w:rsidDel="00000000" w:rsidR="00000000" w:rsidRPr="00000000">
        <w:rPr>
          <w:rtl w:val="0"/>
        </w:rPr>
        <w:t xml:space="preserve">"Nonetheless, we continue to walk through the house until we find-"</w:t>
      </w:r>
    </w:p>
    <w:p w:rsidR="00000000" w:rsidDel="00000000" w:rsidP="00000000" w:rsidRDefault="00000000" w:rsidRPr="00000000" w14:paraId="00003014">
      <w:pPr>
        <w:pageBreakBefore w:val="0"/>
        <w:rPr/>
      </w:pPr>
      <w:r w:rsidDel="00000000" w:rsidR="00000000" w:rsidRPr="00000000">
        <w:rPr>
          <w:rtl w:val="0"/>
        </w:rPr>
        <w:t xml:space="preserve">mc "AAAAAAAAAAAAAAAH!"</w:t>
      </w:r>
    </w:p>
    <w:p w:rsidR="00000000" w:rsidDel="00000000" w:rsidP="00000000" w:rsidRDefault="00000000" w:rsidRPr="00000000" w14:paraId="00003015">
      <w:pPr>
        <w:pageBreakBefore w:val="0"/>
        <w:rPr/>
      </w:pPr>
      <w:r w:rsidDel="00000000" w:rsidR="00000000" w:rsidRPr="00000000">
        <w:rPr>
          <w:rtl w:val="0"/>
        </w:rPr>
        <w:t xml:space="preserve">"I scream louder than I need and the girls start to look at me in a weird way."</w:t>
      </w:r>
    </w:p>
    <w:p w:rsidR="00000000" w:rsidDel="00000000" w:rsidP="00000000" w:rsidRDefault="00000000" w:rsidRPr="00000000" w14:paraId="00003016">
      <w:pPr>
        <w:pageBreakBefore w:val="0"/>
        <w:rPr/>
      </w:pPr>
      <w:r w:rsidDel="00000000" w:rsidR="00000000" w:rsidRPr="00000000">
        <w:rPr>
          <w:rtl w:val="0"/>
        </w:rPr>
        <w:t xml:space="preserve">"Turns out what scared me was…"</w:t>
      </w:r>
    </w:p>
    <w:p w:rsidR="00000000" w:rsidDel="00000000" w:rsidP="00000000" w:rsidRDefault="00000000" w:rsidRPr="00000000" w14:paraId="00003017">
      <w:pPr>
        <w:pageBreakBefore w:val="0"/>
        <w:rPr/>
      </w:pPr>
      <w:r w:rsidDel="00000000" w:rsidR="00000000" w:rsidRPr="00000000">
        <w:rPr>
          <w:rtl w:val="0"/>
        </w:rPr>
        <w:t xml:space="preserve">"A distorted mirror...."</w:t>
      </w:r>
    </w:p>
    <w:p w:rsidR="00000000" w:rsidDel="00000000" w:rsidP="00000000" w:rsidRDefault="00000000" w:rsidRPr="00000000" w14:paraId="00003018">
      <w:pPr>
        <w:pageBreakBefore w:val="0"/>
        <w:rPr/>
      </w:pPr>
      <w:r w:rsidDel="00000000" w:rsidR="00000000" w:rsidRPr="00000000">
        <w:rPr>
          <w:rtl w:val="0"/>
        </w:rPr>
        <w:t xml:space="preserve">"REALLY?!"</w:t>
      </w:r>
    </w:p>
    <w:p w:rsidR="00000000" w:rsidDel="00000000" w:rsidP="00000000" w:rsidRDefault="00000000" w:rsidRPr="00000000" w14:paraId="00003019">
      <w:pPr>
        <w:pageBreakBefore w:val="0"/>
        <w:rPr/>
      </w:pPr>
      <w:r w:rsidDel="00000000" w:rsidR="00000000" w:rsidRPr="00000000">
        <w:rPr>
          <w:rtl w:val="0"/>
        </w:rPr>
        <w:t xml:space="preserve">n "Buhahahaha! I can't believe you got scared by your own reflection [player], you're such a wuss!"</w:t>
      </w:r>
    </w:p>
    <w:p w:rsidR="00000000" w:rsidDel="00000000" w:rsidP="00000000" w:rsidRDefault="00000000" w:rsidRPr="00000000" w14:paraId="0000301A">
      <w:pPr>
        <w:pageBreakBefore w:val="0"/>
        <w:rPr/>
      </w:pPr>
      <w:r w:rsidDel="00000000" w:rsidR="00000000" w:rsidRPr="00000000">
        <w:rPr>
          <w:rtl w:val="0"/>
        </w:rPr>
        <w:t xml:space="preserve">mc "Shut up! The mirror was distorted enough to scare me!"</w:t>
      </w:r>
    </w:p>
    <w:p w:rsidR="00000000" w:rsidDel="00000000" w:rsidP="00000000" w:rsidRDefault="00000000" w:rsidRPr="00000000" w14:paraId="0000301B">
      <w:pPr>
        <w:pageBreakBefore w:val="0"/>
        <w:rPr/>
      </w:pPr>
      <w:r w:rsidDel="00000000" w:rsidR="00000000" w:rsidRPr="00000000">
        <w:rPr>
          <w:rtl w:val="0"/>
        </w:rPr>
        <w:t xml:space="preserve">m "Still, that's just a mirror, who would be scared of themselves?"</w:t>
      </w:r>
    </w:p>
    <w:p w:rsidR="00000000" w:rsidDel="00000000" w:rsidP="00000000" w:rsidRDefault="00000000" w:rsidRPr="00000000" w14:paraId="0000301C">
      <w:pPr>
        <w:pageBreakBefore w:val="0"/>
        <w:rPr/>
      </w:pPr>
      <w:r w:rsidDel="00000000" w:rsidR="00000000" w:rsidRPr="00000000">
        <w:rPr>
          <w:rtl w:val="0"/>
        </w:rPr>
        <w:t xml:space="preserve">s "I would! I'm naturally a spooky person, so much that even I could scare myself!"</w:t>
      </w:r>
    </w:p>
    <w:p w:rsidR="00000000" w:rsidDel="00000000" w:rsidP="00000000" w:rsidRDefault="00000000" w:rsidRPr="00000000" w14:paraId="0000301D">
      <w:pPr>
        <w:pageBreakBefore w:val="0"/>
        <w:rPr/>
      </w:pPr>
      <w:r w:rsidDel="00000000" w:rsidR="00000000" w:rsidRPr="00000000">
        <w:rPr>
          <w:rtl w:val="0"/>
        </w:rPr>
        <w:t xml:space="preserve">n "Sayori, you're not spooky at all, you're too silly and clumsy to scare someone."</w:t>
      </w:r>
    </w:p>
    <w:p w:rsidR="00000000" w:rsidDel="00000000" w:rsidP="00000000" w:rsidRDefault="00000000" w:rsidRPr="00000000" w14:paraId="0000301E">
      <w:pPr>
        <w:pageBreakBefore w:val="0"/>
        <w:rPr/>
      </w:pPr>
      <w:r w:rsidDel="00000000" w:rsidR="00000000" w:rsidRPr="00000000">
        <w:rPr>
          <w:rtl w:val="0"/>
        </w:rPr>
        <w:t xml:space="preserve">s "Yes I can!"</w:t>
      </w:r>
    </w:p>
    <w:p w:rsidR="00000000" w:rsidDel="00000000" w:rsidP="00000000" w:rsidRDefault="00000000" w:rsidRPr="00000000" w14:paraId="0000301F">
      <w:pPr>
        <w:pageBreakBefore w:val="0"/>
        <w:rPr/>
      </w:pPr>
      <w:r w:rsidDel="00000000" w:rsidR="00000000" w:rsidRPr="00000000">
        <w:rPr>
          <w:rtl w:val="0"/>
        </w:rPr>
        <w:t xml:space="preserve">"They both argue with each other for a while, which thankfully made my embarrassment lose their interest."</w:t>
      </w:r>
    </w:p>
    <w:p w:rsidR="00000000" w:rsidDel="00000000" w:rsidP="00000000" w:rsidRDefault="00000000" w:rsidRPr="00000000" w14:paraId="00003020">
      <w:pPr>
        <w:pageBreakBefore w:val="0"/>
        <w:rPr/>
      </w:pPr>
      <w:r w:rsidDel="00000000" w:rsidR="00000000" w:rsidRPr="00000000">
        <w:rPr>
          <w:rtl w:val="0"/>
        </w:rPr>
        <w:t xml:space="preserve">"After we walk through the distorted mirror hall, we almost reach the end and the sun's light is clearly visible."</w:t>
      </w:r>
    </w:p>
    <w:p w:rsidR="00000000" w:rsidDel="00000000" w:rsidP="00000000" w:rsidRDefault="00000000" w:rsidRPr="00000000" w14:paraId="00003021">
      <w:pPr>
        <w:pageBreakBefore w:val="0"/>
        <w:rPr/>
      </w:pPr>
      <w:r w:rsidDel="00000000" w:rsidR="00000000" w:rsidRPr="00000000">
        <w:rPr>
          <w:rtl w:val="0"/>
        </w:rPr>
        <w:t xml:space="preserve">"But, of course, one thing that could not be left out was the cliche of a dude with a chainsaw chasing you to the exit door at the end."</w:t>
      </w:r>
    </w:p>
    <w:p w:rsidR="00000000" w:rsidDel="00000000" w:rsidP="00000000" w:rsidRDefault="00000000" w:rsidRPr="00000000" w14:paraId="00003022">
      <w:pPr>
        <w:pageBreakBefore w:val="0"/>
        <w:rPr/>
      </w:pPr>
      <w:r w:rsidDel="00000000" w:rsidR="00000000" w:rsidRPr="00000000">
        <w:rPr>
          <w:rtl w:val="0"/>
        </w:rPr>
        <w:t xml:space="preserve">$ y_name = "Everyone"</w:t>
      </w:r>
    </w:p>
    <w:p w:rsidR="00000000" w:rsidDel="00000000" w:rsidP="00000000" w:rsidRDefault="00000000" w:rsidRPr="00000000" w14:paraId="00003023">
      <w:pPr>
        <w:pageBreakBefore w:val="0"/>
        <w:rPr/>
      </w:pPr>
      <w:r w:rsidDel="00000000" w:rsidR="00000000" w:rsidRPr="00000000">
        <w:rPr>
          <w:rtl w:val="0"/>
        </w:rPr>
        <w:t xml:space="preserve">y "Aaaaaaaaaaaahhh!"</w:t>
      </w:r>
    </w:p>
    <w:p w:rsidR="00000000" w:rsidDel="00000000" w:rsidP="00000000" w:rsidRDefault="00000000" w:rsidRPr="00000000" w14:paraId="00003024">
      <w:pPr>
        <w:pageBreakBefore w:val="0"/>
        <w:rPr/>
      </w:pPr>
      <w:r w:rsidDel="00000000" w:rsidR="00000000" w:rsidRPr="00000000">
        <w:rPr>
          <w:rtl w:val="0"/>
        </w:rPr>
        <w:t xml:space="preserve">$ y_name = "Yuri"</w:t>
      </w:r>
    </w:p>
    <w:p w:rsidR="00000000" w:rsidDel="00000000" w:rsidP="00000000" w:rsidRDefault="00000000" w:rsidRPr="00000000" w14:paraId="00003025">
      <w:pPr>
        <w:pageBreakBefore w:val="0"/>
        <w:rPr/>
      </w:pPr>
      <w:r w:rsidDel="00000000" w:rsidR="00000000" w:rsidRPr="00000000">
        <w:rPr>
          <w:rtl w:val="0"/>
        </w:rPr>
        <w:t xml:space="preserve">"To be fair, I'm 99% sure we all screamed just to not make the situation weird."</w:t>
      </w:r>
    </w:p>
    <w:p w:rsidR="00000000" w:rsidDel="00000000" w:rsidP="00000000" w:rsidRDefault="00000000" w:rsidRPr="00000000" w14:paraId="00003026">
      <w:pPr>
        <w:pageBreakBefore w:val="0"/>
        <w:rPr/>
      </w:pPr>
      <w:r w:rsidDel="00000000" w:rsidR="00000000" w:rsidRPr="00000000">
        <w:rPr>
          <w:rtl w:val="0"/>
        </w:rPr>
        <w:t xml:space="preserve">"And we {i}finally{/i} get out of the haunted house attraction."</w:t>
      </w:r>
    </w:p>
    <w:p w:rsidR="00000000" w:rsidDel="00000000" w:rsidP="00000000" w:rsidRDefault="00000000" w:rsidRPr="00000000" w14:paraId="00003027">
      <w:pPr>
        <w:pageBreakBefore w:val="0"/>
        <w:rPr/>
      </w:pPr>
      <w:r w:rsidDel="00000000" w:rsidR="00000000" w:rsidRPr="00000000">
        <w:rPr>
          <w:rtl w:val="0"/>
        </w:rPr>
        <w:t xml:space="preserve">"It was rather underwhelming actually, but I guess that's just how they are."</w:t>
      </w:r>
    </w:p>
    <w:p w:rsidR="00000000" w:rsidDel="00000000" w:rsidP="00000000" w:rsidRDefault="00000000" w:rsidRPr="00000000" w14:paraId="00003028">
      <w:pPr>
        <w:pageBreakBefore w:val="0"/>
        <w:rPr/>
      </w:pPr>
      <w:r w:rsidDel="00000000" w:rsidR="00000000" w:rsidRPr="00000000">
        <w:rPr>
          <w:rtl w:val="0"/>
        </w:rPr>
        <w:t xml:space="preserve">n "Well, that wasn't a great experience, I expected more of that so called \"haunted house\""</w:t>
      </w:r>
    </w:p>
    <w:p w:rsidR="00000000" w:rsidDel="00000000" w:rsidP="00000000" w:rsidRDefault="00000000" w:rsidRPr="00000000" w14:paraId="00003029">
      <w:pPr>
        <w:pageBreakBefore w:val="0"/>
        <w:rPr/>
      </w:pPr>
      <w:r w:rsidDel="00000000" w:rsidR="00000000" w:rsidRPr="00000000">
        <w:rPr>
          <w:rtl w:val="0"/>
        </w:rPr>
        <w:t xml:space="preserve">m "Yeah, these ones aren't really that scare once you're old enough, you only get scared by stuff like that when you're 10 or something."</w:t>
      </w:r>
    </w:p>
    <w:p w:rsidR="00000000" w:rsidDel="00000000" w:rsidP="00000000" w:rsidRDefault="00000000" w:rsidRPr="00000000" w14:paraId="0000302A">
      <w:pPr>
        <w:pageBreakBefore w:val="0"/>
        <w:rPr/>
      </w:pPr>
      <w:r w:rsidDel="00000000" w:rsidR="00000000" w:rsidRPr="00000000">
        <w:rPr>
          <w:rtl w:val="0"/>
        </w:rPr>
        <w:t xml:space="preserve">mc "Still, I think it wasn't all that bad, it could've been way worse actually."</w:t>
      </w:r>
    </w:p>
    <w:p w:rsidR="00000000" w:rsidDel="00000000" w:rsidP="00000000" w:rsidRDefault="00000000" w:rsidRPr="00000000" w14:paraId="0000302B">
      <w:pPr>
        <w:pageBreakBefore w:val="0"/>
        <w:rPr/>
      </w:pPr>
      <w:r w:rsidDel="00000000" w:rsidR="00000000" w:rsidRPr="00000000">
        <w:rPr>
          <w:rtl w:val="0"/>
        </w:rPr>
        <w:t xml:space="preserve">n "How? For me that was just a waste of my time."</w:t>
      </w:r>
    </w:p>
    <w:p w:rsidR="00000000" w:rsidDel="00000000" w:rsidP="00000000" w:rsidRDefault="00000000" w:rsidRPr="00000000" w14:paraId="0000302C">
      <w:pPr>
        <w:pageBreakBefore w:val="0"/>
        <w:rPr/>
      </w:pPr>
      <w:r w:rsidDel="00000000" w:rsidR="00000000" w:rsidRPr="00000000">
        <w:rPr>
          <w:rtl w:val="0"/>
        </w:rPr>
        <w:t xml:space="preserve">s "I actually didn't found it very scary myself, was expecting more to be honest."</w:t>
      </w:r>
    </w:p>
    <w:p w:rsidR="00000000" w:rsidDel="00000000" w:rsidP="00000000" w:rsidRDefault="00000000" w:rsidRPr="00000000" w14:paraId="0000302D">
      <w:pPr>
        <w:pageBreakBefore w:val="0"/>
        <w:rPr/>
      </w:pPr>
      <w:r w:rsidDel="00000000" w:rsidR="00000000" w:rsidRPr="00000000">
        <w:rPr>
          <w:rtl w:val="0"/>
        </w:rPr>
        <w:t xml:space="preserve">mc "Oh? So you {i}were{/i} scared of it after all?"</w:t>
      </w:r>
    </w:p>
    <w:p w:rsidR="00000000" w:rsidDel="00000000" w:rsidP="00000000" w:rsidRDefault="00000000" w:rsidRPr="00000000" w14:paraId="0000302E">
      <w:pPr>
        <w:pageBreakBefore w:val="0"/>
        <w:rPr/>
      </w:pPr>
      <w:r w:rsidDel="00000000" w:rsidR="00000000" w:rsidRPr="00000000">
        <w:rPr>
          <w:rtl w:val="0"/>
        </w:rPr>
        <w:t xml:space="preserve">s "Well… you see-"</w:t>
      </w:r>
    </w:p>
    <w:p w:rsidR="00000000" w:rsidDel="00000000" w:rsidP="00000000" w:rsidRDefault="00000000" w:rsidRPr="00000000" w14:paraId="0000302F">
      <w:pPr>
        <w:pageBreakBefore w:val="0"/>
        <w:rPr/>
      </w:pPr>
      <w:r w:rsidDel="00000000" w:rsidR="00000000" w:rsidRPr="00000000">
        <w:rPr>
          <w:rtl w:val="0"/>
        </w:rPr>
        <w:t xml:space="preserve">"Right before Sayori can say anything meaningful, the park's speakers start to broadcast a message."</w:t>
      </w:r>
    </w:p>
    <w:p w:rsidR="00000000" w:rsidDel="00000000" w:rsidP="00000000" w:rsidRDefault="00000000" w:rsidRPr="00000000" w14:paraId="00003030">
      <w:pPr>
        <w:pageBreakBefore w:val="0"/>
        <w:rPr/>
      </w:pPr>
      <w:r w:rsidDel="00000000" w:rsidR="00000000" w:rsidRPr="00000000">
        <w:rPr>
          <w:rtl w:val="0"/>
        </w:rPr>
        <w:t xml:space="preserve">$ y_name = "Speakers"</w:t>
      </w:r>
    </w:p>
    <w:p w:rsidR="00000000" w:rsidDel="00000000" w:rsidP="00000000" w:rsidRDefault="00000000" w:rsidRPr="00000000" w14:paraId="00003031">
      <w:pPr>
        <w:pageBreakBefore w:val="0"/>
        <w:rPr/>
      </w:pPr>
      <w:r w:rsidDel="00000000" w:rsidR="00000000" w:rsidRPr="00000000">
        <w:rPr>
          <w:rtl w:val="0"/>
        </w:rPr>
        <w:t xml:space="preserve">y "Attention everyone, the park will close down in about 1 and a half hour, if you're done for the today please proceed to the nearest exit and leave the park, thank you and we hope you come back for another day."</w:t>
      </w:r>
    </w:p>
    <w:p w:rsidR="00000000" w:rsidDel="00000000" w:rsidP="00000000" w:rsidRDefault="00000000" w:rsidRPr="00000000" w14:paraId="00003032">
      <w:pPr>
        <w:pageBreakBefore w:val="0"/>
        <w:rPr/>
      </w:pPr>
      <w:r w:rsidDel="00000000" w:rsidR="00000000" w:rsidRPr="00000000">
        <w:rPr>
          <w:rtl w:val="0"/>
        </w:rPr>
        <w:t xml:space="preserve">$ y_name = "Yuri"</w:t>
      </w:r>
    </w:p>
    <w:p w:rsidR="00000000" w:rsidDel="00000000" w:rsidP="00000000" w:rsidRDefault="00000000" w:rsidRPr="00000000" w14:paraId="00003033">
      <w:pPr>
        <w:pageBreakBefore w:val="0"/>
        <w:rPr/>
      </w:pPr>
      <w:r w:rsidDel="00000000" w:rsidR="00000000" w:rsidRPr="00000000">
        <w:rPr>
          <w:rtl w:val="0"/>
        </w:rPr>
        <w:t xml:space="preserve">s "Aw, but we were having {i}sooooooo{/i} much fun!"</w:t>
      </w:r>
    </w:p>
    <w:p w:rsidR="00000000" w:rsidDel="00000000" w:rsidP="00000000" w:rsidRDefault="00000000" w:rsidRPr="00000000" w14:paraId="00003034">
      <w:pPr>
        <w:pageBreakBefore w:val="0"/>
        <w:rPr/>
      </w:pPr>
      <w:r w:rsidDel="00000000" w:rsidR="00000000" w:rsidRPr="00000000">
        <w:rPr>
          <w:rtl w:val="0"/>
        </w:rPr>
        <w:t xml:space="preserve">n "Say it for yourself, I would've stayed home if I knew it would be like this."</w:t>
      </w:r>
    </w:p>
    <w:p w:rsidR="00000000" w:rsidDel="00000000" w:rsidP="00000000" w:rsidRDefault="00000000" w:rsidRPr="00000000" w14:paraId="00003035">
      <w:pPr>
        <w:pageBreakBefore w:val="0"/>
        <w:rPr/>
      </w:pPr>
      <w:r w:rsidDel="00000000" w:rsidR="00000000" w:rsidRPr="00000000">
        <w:rPr>
          <w:rtl w:val="0"/>
        </w:rPr>
        <w:t xml:space="preserve">m "Actually guys, I'm pretty sure there's still time for one last ride, giving that the majority of people already left, the lines should be much smaller now."</w:t>
      </w:r>
    </w:p>
    <w:p w:rsidR="00000000" w:rsidDel="00000000" w:rsidP="00000000" w:rsidRDefault="00000000" w:rsidRPr="00000000" w14:paraId="00003036">
      <w:pPr>
        <w:pageBreakBefore w:val="0"/>
        <w:rPr/>
      </w:pPr>
      <w:r w:rsidDel="00000000" w:rsidR="00000000" w:rsidRPr="00000000">
        <w:rPr>
          <w:rtl w:val="0"/>
        </w:rPr>
        <w:t xml:space="preserve">mc "The park does indeed seem emptier than before, maybe we can give it a go, but we can only go on ONE ride now, so we should choose carefully."</w:t>
      </w:r>
    </w:p>
    <w:p w:rsidR="00000000" w:rsidDel="00000000" w:rsidP="00000000" w:rsidRDefault="00000000" w:rsidRPr="00000000" w14:paraId="00003037">
      <w:pPr>
        <w:pageBreakBefore w:val="0"/>
        <w:rPr/>
      </w:pPr>
      <w:r w:rsidDel="00000000" w:rsidR="00000000" w:rsidRPr="00000000">
        <w:rPr>
          <w:rtl w:val="0"/>
        </w:rPr>
        <w:t xml:space="preserve">s "Hmmmm…"</w:t>
      </w:r>
    </w:p>
    <w:p w:rsidR="00000000" w:rsidDel="00000000" w:rsidP="00000000" w:rsidRDefault="00000000" w:rsidRPr="00000000" w14:paraId="00003038">
      <w:pPr>
        <w:pageBreakBefore w:val="0"/>
        <w:rPr/>
      </w:pPr>
      <w:r w:rsidDel="00000000" w:rsidR="00000000" w:rsidRPr="00000000">
        <w:rPr>
          <w:rtl w:val="0"/>
        </w:rPr>
        <w:t xml:space="preserve">s "OH, I know where we should go! What about to the teacups that spin? Those seem rather thrilling!"</w:t>
      </w:r>
    </w:p>
    <w:p w:rsidR="00000000" w:rsidDel="00000000" w:rsidP="00000000" w:rsidRDefault="00000000" w:rsidRPr="00000000" w14:paraId="00003039">
      <w:pPr>
        <w:pageBreakBefore w:val="0"/>
        <w:rPr/>
      </w:pPr>
      <w:r w:rsidDel="00000000" w:rsidR="00000000" w:rsidRPr="00000000">
        <w:rPr>
          <w:rtl w:val="0"/>
        </w:rPr>
        <w:t xml:space="preserve">n "Seriously Sayori, the damn teacups, what do you think we are? Seven?."</w:t>
      </w:r>
    </w:p>
    <w:p w:rsidR="00000000" w:rsidDel="00000000" w:rsidP="00000000" w:rsidRDefault="00000000" w:rsidRPr="00000000" w14:paraId="0000303A">
      <w:pPr>
        <w:pageBreakBefore w:val="0"/>
        <w:rPr/>
      </w:pPr>
      <w:r w:rsidDel="00000000" w:rsidR="00000000" w:rsidRPr="00000000">
        <w:rPr>
          <w:rtl w:val="0"/>
        </w:rPr>
        <w:t xml:space="preserve">n "I say we go on that boomerang coaster over there. It's not too long and seems WAY more thrilling than some child's play."</w:t>
      </w:r>
    </w:p>
    <w:p w:rsidR="00000000" w:rsidDel="00000000" w:rsidP="00000000" w:rsidRDefault="00000000" w:rsidRPr="00000000" w14:paraId="0000303B">
      <w:pPr>
        <w:pageBreakBefore w:val="0"/>
        <w:rPr/>
      </w:pPr>
      <w:r w:rsidDel="00000000" w:rsidR="00000000" w:rsidRPr="00000000">
        <w:rPr>
          <w:rtl w:val="0"/>
        </w:rPr>
        <w:t xml:space="preserve">s "Hey! The teacups are not only for kids! They can spin very fast and make you guts turn upside down, I doubt a kid would like to go to it if they knew about it."</w:t>
      </w:r>
    </w:p>
    <w:p w:rsidR="00000000" w:rsidDel="00000000" w:rsidP="00000000" w:rsidRDefault="00000000" w:rsidRPr="00000000" w14:paraId="0000303C">
      <w:pPr>
        <w:pageBreakBefore w:val="0"/>
        <w:rPr/>
      </w:pPr>
      <w:r w:rsidDel="00000000" w:rsidR="00000000" w:rsidRPr="00000000">
        <w:rPr>
          <w:rtl w:val="0"/>
        </w:rPr>
        <w:t xml:space="preserve">n "How do you even manage to get \"your guts upside down\" on a simple ride like that? You must have weak as crap control if that alone is enough to make you puke."</w:t>
      </w:r>
    </w:p>
    <w:p w:rsidR="00000000" w:rsidDel="00000000" w:rsidP="00000000" w:rsidRDefault="00000000" w:rsidRPr="00000000" w14:paraId="0000303D">
      <w:pPr>
        <w:pageBreakBefore w:val="0"/>
        <w:rPr/>
      </w:pPr>
      <w:r w:rsidDel="00000000" w:rsidR="00000000" w:rsidRPr="00000000">
        <w:rPr>
          <w:rtl w:val="0"/>
        </w:rPr>
        <w:t xml:space="preserve">s "It's way more intense than you're making it sound like!"</w:t>
      </w:r>
    </w:p>
    <w:p w:rsidR="00000000" w:rsidDel="00000000" w:rsidP="00000000" w:rsidRDefault="00000000" w:rsidRPr="00000000" w14:paraId="0000303E">
      <w:pPr>
        <w:pageBreakBefore w:val="0"/>
        <w:rPr/>
      </w:pPr>
      <w:r w:rsidDel="00000000" w:rsidR="00000000" w:rsidRPr="00000000">
        <w:rPr>
          <w:rtl w:val="0"/>
        </w:rPr>
        <w:t xml:space="preserve">m "Girls, girls, please! Let's stop fighting over such simple thing, if we keep arguing the whole time, we won't even have enough to actually go for one of the rides."</w:t>
      </w:r>
    </w:p>
    <w:p w:rsidR="00000000" w:rsidDel="00000000" w:rsidP="00000000" w:rsidRDefault="00000000" w:rsidRPr="00000000" w14:paraId="0000303F">
      <w:pPr>
        <w:pageBreakBefore w:val="0"/>
        <w:rPr/>
      </w:pPr>
      <w:r w:rsidDel="00000000" w:rsidR="00000000" w:rsidRPr="00000000">
        <w:rPr>
          <w:rtl w:val="0"/>
        </w:rPr>
        <w:t xml:space="preserve">n "{i}Hmpf{/i}, fine, but how are we gonna choose? With a simple flip of a coin?"</w:t>
      </w:r>
    </w:p>
    <w:p w:rsidR="00000000" w:rsidDel="00000000" w:rsidP="00000000" w:rsidRDefault="00000000" w:rsidRPr="00000000" w14:paraId="00003040">
      <w:pPr>
        <w:pageBreakBefore w:val="0"/>
        <w:rPr/>
      </w:pPr>
      <w:r w:rsidDel="00000000" w:rsidR="00000000" w:rsidRPr="00000000">
        <w:rPr>
          <w:rtl w:val="0"/>
        </w:rPr>
        <w:t xml:space="preserve">m "I say we let [player] decide that, what do you think?"</w:t>
      </w:r>
    </w:p>
    <w:p w:rsidR="00000000" w:rsidDel="00000000" w:rsidP="00000000" w:rsidRDefault="00000000" w:rsidRPr="00000000" w14:paraId="00003041">
      <w:pPr>
        <w:pageBreakBefore w:val="0"/>
        <w:rPr/>
      </w:pPr>
      <w:r w:rsidDel="00000000" w:rsidR="00000000" w:rsidRPr="00000000">
        <w:rPr>
          <w:rtl w:val="0"/>
        </w:rPr>
        <w:t xml:space="preserve">mc "Well…"</w:t>
      </w:r>
    </w:p>
    <w:p w:rsidR="00000000" w:rsidDel="00000000" w:rsidP="00000000" w:rsidRDefault="00000000" w:rsidRPr="00000000" w14:paraId="00003042">
      <w:pPr>
        <w:pageBreakBefore w:val="0"/>
        <w:rPr/>
      </w:pPr>
      <w:r w:rsidDel="00000000" w:rsidR="00000000" w:rsidRPr="00000000">
        <w:rPr>
          <w:rtl w:val="0"/>
        </w:rPr>
        <w:t xml:space="preserve">n "Pffff, you'd probably choose the teacups just because Sayori is your best friend, that is no fair choice."</w:t>
      </w:r>
    </w:p>
    <w:p w:rsidR="00000000" w:rsidDel="00000000" w:rsidP="00000000" w:rsidRDefault="00000000" w:rsidRPr="00000000" w14:paraId="00003043">
      <w:pPr>
        <w:pageBreakBefore w:val="0"/>
        <w:rPr/>
      </w:pPr>
      <w:r w:rsidDel="00000000" w:rsidR="00000000" w:rsidRPr="00000000">
        <w:rPr>
          <w:rtl w:val="0"/>
        </w:rPr>
        <w:t xml:space="preserve">mc "I didn't even had time to think about it, give me a break."</w:t>
      </w:r>
    </w:p>
    <w:p w:rsidR="00000000" w:rsidDel="00000000" w:rsidP="00000000" w:rsidRDefault="00000000" w:rsidRPr="00000000" w14:paraId="00003044">
      <w:pPr>
        <w:pageBreakBefore w:val="0"/>
        <w:rPr/>
      </w:pPr>
      <w:r w:rsidDel="00000000" w:rsidR="00000000" w:rsidRPr="00000000">
        <w:rPr>
          <w:rtl w:val="0"/>
        </w:rPr>
        <w:t xml:space="preserve">m "Don't worry [player], I'm sure that whatever you choose is the better option."</w:t>
      </w:r>
    </w:p>
    <w:p w:rsidR="00000000" w:rsidDel="00000000" w:rsidP="00000000" w:rsidRDefault="00000000" w:rsidRPr="00000000" w14:paraId="00003045">
      <w:pPr>
        <w:pageBreakBefore w:val="0"/>
        <w:rPr/>
      </w:pPr>
      <w:r w:rsidDel="00000000" w:rsidR="00000000" w:rsidRPr="00000000">
        <w:rPr>
          <w:rtl w:val="0"/>
        </w:rPr>
        <w:t xml:space="preserve">"As she says that, she gives me a intense look that is impossible to avoid."</w:t>
      </w:r>
    </w:p>
    <w:p w:rsidR="00000000" w:rsidDel="00000000" w:rsidP="00000000" w:rsidRDefault="00000000" w:rsidRPr="00000000" w14:paraId="00003046">
      <w:pPr>
        <w:pageBreakBefore w:val="0"/>
        <w:rPr/>
      </w:pPr>
      <w:r w:rsidDel="00000000" w:rsidR="00000000" w:rsidRPr="00000000">
        <w:rPr>
          <w:rtl w:val="0"/>
        </w:rPr>
        <w:t xml:space="preserve">"What did she meant by that anyways?"</w:t>
      </w:r>
    </w:p>
    <w:p w:rsidR="00000000" w:rsidDel="00000000" w:rsidP="00000000" w:rsidRDefault="00000000" w:rsidRPr="00000000" w14:paraId="00003047">
      <w:pPr>
        <w:pageBreakBefore w:val="0"/>
        <w:rPr/>
      </w:pPr>
      <w:r w:rsidDel="00000000" w:rsidR="00000000" w:rsidRPr="00000000">
        <w:rPr>
          <w:rtl w:val="0"/>
        </w:rPr>
        <w:t xml:space="preserve">//////////////////////////</w:t>
      </w:r>
    </w:p>
    <w:p w:rsidR="00000000" w:rsidDel="00000000" w:rsidP="00000000" w:rsidRDefault="00000000" w:rsidRPr="00000000" w14:paraId="00003048">
      <w:pPr>
        <w:pStyle w:val="Heading1"/>
        <w:pageBreakBefore w:val="0"/>
        <w:spacing w:after="0" w:before="0" w:lineRule="auto"/>
        <w:rPr>
          <w:b w:val="1"/>
          <w:sz w:val="36"/>
          <w:szCs w:val="36"/>
          <w:u w:val="single"/>
        </w:rPr>
      </w:pPr>
      <w:bookmarkStart w:colFirst="0" w:colLast="0" w:name="_on976en59tuk" w:id="28"/>
      <w:bookmarkEnd w:id="28"/>
      <w:r w:rsidDel="00000000" w:rsidR="00000000" w:rsidRPr="00000000">
        <w:rPr>
          <w:b w:val="1"/>
          <w:sz w:val="36"/>
          <w:szCs w:val="36"/>
          <w:u w:val="single"/>
          <w:rtl w:val="0"/>
        </w:rPr>
        <w:t xml:space="preserve">#Fourth choice</w:t>
      </w:r>
    </w:p>
    <w:p w:rsidR="00000000" w:rsidDel="00000000" w:rsidP="00000000" w:rsidRDefault="00000000" w:rsidRPr="00000000" w14:paraId="00003049">
      <w:pPr>
        <w:pageBreakBefore w:val="0"/>
        <w:rPr/>
      </w:pPr>
      <w:r w:rsidDel="00000000" w:rsidR="00000000" w:rsidRPr="00000000">
        <w:rPr>
          <w:rtl w:val="0"/>
        </w:rPr>
        <w:t xml:space="preserve">menu:</w:t>
      </w:r>
    </w:p>
    <w:p w:rsidR="00000000" w:rsidDel="00000000" w:rsidP="00000000" w:rsidRDefault="00000000" w:rsidRPr="00000000" w14:paraId="0000304A">
      <w:pPr>
        <w:pageBreakBefore w:val="0"/>
        <w:rPr/>
      </w:pPr>
      <w:r w:rsidDel="00000000" w:rsidR="00000000" w:rsidRPr="00000000">
        <w:rPr>
          <w:rtl w:val="0"/>
        </w:rPr>
        <w:t xml:space="preserve">    "So, which one should we go for last?"</w:t>
      </w:r>
    </w:p>
    <w:p w:rsidR="00000000" w:rsidDel="00000000" w:rsidP="00000000" w:rsidRDefault="00000000" w:rsidRPr="00000000" w14:paraId="0000304B">
      <w:pPr>
        <w:pageBreakBefore w:val="0"/>
        <w:rPr/>
      </w:pPr>
      <w:r w:rsidDel="00000000" w:rsidR="00000000" w:rsidRPr="00000000">
        <w:rPr>
          <w:rtl w:val="0"/>
        </w:rPr>
        <w:t xml:space="preserve">    "Go for the teacups.":</w:t>
      </w:r>
    </w:p>
    <w:p w:rsidR="00000000" w:rsidDel="00000000" w:rsidP="00000000" w:rsidRDefault="00000000" w:rsidRPr="00000000" w14:paraId="0000304C">
      <w:pPr>
        <w:pageBreakBefore w:val="0"/>
        <w:rPr/>
      </w:pPr>
      <w:r w:rsidDel="00000000" w:rsidR="00000000" w:rsidRPr="00000000">
        <w:rPr>
          <w:rtl w:val="0"/>
        </w:rPr>
        <w:t xml:space="preserve">        call tea</w:t>
      </w:r>
    </w:p>
    <w:p w:rsidR="00000000" w:rsidDel="00000000" w:rsidP="00000000" w:rsidRDefault="00000000" w:rsidRPr="00000000" w14:paraId="0000304D">
      <w:pPr>
        <w:pageBreakBefore w:val="0"/>
        <w:rPr/>
      </w:pPr>
      <w:r w:rsidDel="00000000" w:rsidR="00000000" w:rsidRPr="00000000">
        <w:rPr>
          <w:rtl w:val="0"/>
        </w:rPr>
        <w:t xml:space="preserve">    "Go for the boomerang coaster.":</w:t>
      </w:r>
    </w:p>
    <w:p w:rsidR="00000000" w:rsidDel="00000000" w:rsidP="00000000" w:rsidRDefault="00000000" w:rsidRPr="00000000" w14:paraId="0000304E">
      <w:pPr>
        <w:pageBreakBefore w:val="0"/>
        <w:rPr/>
      </w:pPr>
      <w:r w:rsidDel="00000000" w:rsidR="00000000" w:rsidRPr="00000000">
        <w:rPr>
          <w:rtl w:val="0"/>
        </w:rPr>
        <w:t xml:space="preserve">        call boomer</w:t>
      </w:r>
    </w:p>
    <w:p w:rsidR="00000000" w:rsidDel="00000000" w:rsidP="00000000" w:rsidRDefault="00000000" w:rsidRPr="00000000" w14:paraId="0000304F">
      <w:pPr>
        <w:pageBreakBefore w:val="0"/>
        <w:rPr/>
      </w:pPr>
      <w:r w:rsidDel="00000000" w:rsidR="00000000" w:rsidRPr="00000000">
        <w:rPr>
          <w:rtl w:val="0"/>
        </w:rPr>
      </w:r>
    </w:p>
    <w:p w:rsidR="00000000" w:rsidDel="00000000" w:rsidP="00000000" w:rsidRDefault="00000000" w:rsidRPr="00000000" w14:paraId="00003050">
      <w:pPr>
        <w:pStyle w:val="Heading1"/>
        <w:pageBreakBefore w:val="0"/>
        <w:spacing w:after="0" w:before="0" w:lineRule="auto"/>
        <w:rPr>
          <w:b w:val="1"/>
          <w:sz w:val="36"/>
          <w:szCs w:val="36"/>
          <w:u w:val="single"/>
        </w:rPr>
      </w:pPr>
      <w:bookmarkStart w:colFirst="0" w:colLast="0" w:name="_23y2pvit3l0m" w:id="29"/>
      <w:bookmarkEnd w:id="29"/>
      <w:r w:rsidDel="00000000" w:rsidR="00000000" w:rsidRPr="00000000">
        <w:rPr>
          <w:b w:val="1"/>
          <w:sz w:val="36"/>
          <w:szCs w:val="36"/>
          <w:u w:val="single"/>
          <w:rtl w:val="0"/>
        </w:rPr>
        <w:t xml:space="preserve">#Go for teacups</w:t>
      </w:r>
    </w:p>
    <w:p w:rsidR="00000000" w:rsidDel="00000000" w:rsidP="00000000" w:rsidRDefault="00000000" w:rsidRPr="00000000" w14:paraId="00003051">
      <w:pPr>
        <w:pageBreakBefore w:val="0"/>
        <w:rPr/>
      </w:pPr>
      <w:r w:rsidDel="00000000" w:rsidR="00000000" w:rsidRPr="00000000">
        <w:rPr>
          <w:rtl w:val="0"/>
        </w:rPr>
        <w:t xml:space="preserve">label tea:</w:t>
      </w:r>
    </w:p>
    <w:p w:rsidR="00000000" w:rsidDel="00000000" w:rsidP="00000000" w:rsidRDefault="00000000" w:rsidRPr="00000000" w14:paraId="00003052">
      <w:pPr>
        <w:pageBreakBefore w:val="0"/>
        <w:rPr/>
      </w:pPr>
      <w:r w:rsidDel="00000000" w:rsidR="00000000" w:rsidRPr="00000000">
        <w:rPr>
          <w:rtl w:val="0"/>
        </w:rPr>
        <w:t xml:space="preserve">    $ park--</w:t>
      </w:r>
    </w:p>
    <w:p w:rsidR="00000000" w:rsidDel="00000000" w:rsidP="00000000" w:rsidRDefault="00000000" w:rsidRPr="00000000" w14:paraId="00003053">
      <w:pPr>
        <w:pageBreakBefore w:val="0"/>
        <w:rPr/>
      </w:pPr>
      <w:r w:rsidDel="00000000" w:rsidR="00000000" w:rsidRPr="00000000">
        <w:rPr>
          <w:rtl w:val="0"/>
        </w:rPr>
        <w:t xml:space="preserve">    "Well, the teacups don't seem that bad, maybe we should give it a shot."</w:t>
      </w:r>
    </w:p>
    <w:p w:rsidR="00000000" w:rsidDel="00000000" w:rsidP="00000000" w:rsidRDefault="00000000" w:rsidRPr="00000000" w14:paraId="00003054">
      <w:pPr>
        <w:pageBreakBefore w:val="0"/>
        <w:rPr/>
      </w:pPr>
      <w:r w:rsidDel="00000000" w:rsidR="00000000" w:rsidRPr="00000000">
        <w:rPr>
          <w:rtl w:val="0"/>
        </w:rPr>
        <w:t xml:space="preserve">    "Besides, some good nostalgia from going in it as a kid doesn't hurt anybody, right?"</w:t>
      </w:r>
    </w:p>
    <w:p w:rsidR="00000000" w:rsidDel="00000000" w:rsidP="00000000" w:rsidRDefault="00000000" w:rsidRPr="00000000" w14:paraId="00003055">
      <w:pPr>
        <w:pageBreakBefore w:val="0"/>
        <w:rPr/>
      </w:pPr>
      <w:r w:rsidDel="00000000" w:rsidR="00000000" w:rsidRPr="00000000">
        <w:rPr>
          <w:rtl w:val="0"/>
        </w:rPr>
        <w:t xml:space="preserve">    mc " I think we could give the teacups a try."</w:t>
      </w:r>
    </w:p>
    <w:p w:rsidR="00000000" w:rsidDel="00000000" w:rsidP="00000000" w:rsidRDefault="00000000" w:rsidRPr="00000000" w14:paraId="00003056">
      <w:pPr>
        <w:pageBreakBefore w:val="0"/>
        <w:rPr/>
      </w:pPr>
      <w:r w:rsidDel="00000000" w:rsidR="00000000" w:rsidRPr="00000000">
        <w:rPr>
          <w:rtl w:val="0"/>
        </w:rPr>
        <w:t xml:space="preserve">    s "Yeeey!"</w:t>
      </w:r>
    </w:p>
    <w:p w:rsidR="00000000" w:rsidDel="00000000" w:rsidP="00000000" w:rsidRDefault="00000000" w:rsidRPr="00000000" w14:paraId="00003057">
      <w:pPr>
        <w:pageBreakBefore w:val="0"/>
        <w:rPr/>
      </w:pPr>
      <w:r w:rsidDel="00000000" w:rsidR="00000000" w:rsidRPr="00000000">
        <w:rPr>
          <w:rtl w:val="0"/>
        </w:rPr>
        <w:t xml:space="preserve">    n "Really? I knew you were going to pick that just because of Sayori."</w:t>
      </w:r>
    </w:p>
    <w:p w:rsidR="00000000" w:rsidDel="00000000" w:rsidP="00000000" w:rsidRDefault="00000000" w:rsidRPr="00000000" w14:paraId="00003058">
      <w:pPr>
        <w:pageBreakBefore w:val="0"/>
        <w:rPr/>
      </w:pPr>
      <w:r w:rsidDel="00000000" w:rsidR="00000000" w:rsidRPr="00000000">
        <w:rPr>
          <w:rtl w:val="0"/>
        </w:rPr>
        <w:t xml:space="preserve">    mc "Hey! It isn't like that, I just thought the teacups sounded a good try, you know, to remember the times we were kids."</w:t>
      </w:r>
    </w:p>
    <w:p w:rsidR="00000000" w:rsidDel="00000000" w:rsidP="00000000" w:rsidRDefault="00000000" w:rsidRPr="00000000" w14:paraId="00003059">
      <w:pPr>
        <w:pageBreakBefore w:val="0"/>
        <w:rPr/>
      </w:pPr>
      <w:r w:rsidDel="00000000" w:rsidR="00000000" w:rsidRPr="00000000">
        <w:rPr>
          <w:rtl w:val="0"/>
        </w:rPr>
        <w:t xml:space="preserve">    m "Well… I was hoping for a more energetic experience, but we could still try it."</w:t>
      </w:r>
    </w:p>
    <w:p w:rsidR="00000000" w:rsidDel="00000000" w:rsidP="00000000" w:rsidRDefault="00000000" w:rsidRPr="00000000" w14:paraId="0000305A">
      <w:pPr>
        <w:pageBreakBefore w:val="0"/>
        <w:rPr/>
      </w:pPr>
      <w:r w:rsidDel="00000000" w:rsidR="00000000" w:rsidRPr="00000000">
        <w:rPr>
          <w:rtl w:val="0"/>
        </w:rPr>
        <w:t xml:space="preserve">    n "Uh, fine…. this day was a waste of my time anyways, why not waste just a bit more?"</w:t>
      </w:r>
    </w:p>
    <w:p w:rsidR="00000000" w:rsidDel="00000000" w:rsidP="00000000" w:rsidRDefault="00000000" w:rsidRPr="00000000" w14:paraId="0000305B">
      <w:pPr>
        <w:pageBreakBefore w:val="0"/>
        <w:rPr/>
      </w:pPr>
      <w:r w:rsidDel="00000000" w:rsidR="00000000" w:rsidRPr="00000000">
        <w:rPr>
          <w:rtl w:val="0"/>
        </w:rPr>
        <w:t xml:space="preserve">    s "Don't say it like that Natsuki, I'm sure we will have lots of fun!"</w:t>
      </w:r>
    </w:p>
    <w:p w:rsidR="00000000" w:rsidDel="00000000" w:rsidP="00000000" w:rsidRDefault="00000000" w:rsidRPr="00000000" w14:paraId="0000305C">
      <w:pPr>
        <w:pageBreakBefore w:val="0"/>
        <w:rPr/>
      </w:pPr>
      <w:r w:rsidDel="00000000" w:rsidR="00000000" w:rsidRPr="00000000">
        <w:rPr>
          <w:rtl w:val="0"/>
        </w:rPr>
        <w:t xml:space="preserve">    mc "Well, let's go then?"</w:t>
      </w:r>
    </w:p>
    <w:p w:rsidR="00000000" w:rsidDel="00000000" w:rsidP="00000000" w:rsidRDefault="00000000" w:rsidRPr="00000000" w14:paraId="0000305D">
      <w:pPr>
        <w:pageBreakBefore w:val="0"/>
        <w:rPr/>
      </w:pPr>
      <w:r w:rsidDel="00000000" w:rsidR="00000000" w:rsidRPr="00000000">
        <w:rPr>
          <w:rtl w:val="0"/>
        </w:rPr>
        <w:t xml:space="preserve">    m "Yeah...sure."</w:t>
      </w:r>
    </w:p>
    <w:p w:rsidR="00000000" w:rsidDel="00000000" w:rsidP="00000000" w:rsidRDefault="00000000" w:rsidRPr="00000000" w14:paraId="0000305E">
      <w:pPr>
        <w:pageBreakBefore w:val="0"/>
        <w:rPr/>
      </w:pPr>
      <w:r w:rsidDel="00000000" w:rsidR="00000000" w:rsidRPr="00000000">
        <w:rPr>
          <w:rtl w:val="0"/>
        </w:rPr>
        <w:t xml:space="preserve">    "I feel like Monika didn't quite like my choice."</w:t>
      </w:r>
    </w:p>
    <w:p w:rsidR="00000000" w:rsidDel="00000000" w:rsidP="00000000" w:rsidRDefault="00000000" w:rsidRPr="00000000" w14:paraId="0000305F">
      <w:pPr>
        <w:pageBreakBefore w:val="0"/>
        <w:rPr/>
      </w:pPr>
      <w:r w:rsidDel="00000000" w:rsidR="00000000" w:rsidRPr="00000000">
        <w:rPr>
          <w:rtl w:val="0"/>
        </w:rPr>
        <w:t xml:space="preserve">    "But we go to the teacups ride nonetheless, and as expected, it's rather empty, only with a few people left."</w:t>
      </w:r>
    </w:p>
    <w:p w:rsidR="00000000" w:rsidDel="00000000" w:rsidP="00000000" w:rsidRDefault="00000000" w:rsidRPr="00000000" w14:paraId="00003060">
      <w:pPr>
        <w:pageBreakBefore w:val="0"/>
        <w:rPr/>
      </w:pPr>
      <w:r w:rsidDel="00000000" w:rsidR="00000000" w:rsidRPr="00000000">
        <w:rPr>
          <w:rtl w:val="0"/>
        </w:rPr>
        <w:t xml:space="preserve">    "I'm starting to think that this wasn't the best of my ideas."</w:t>
      </w:r>
    </w:p>
    <w:p w:rsidR="00000000" w:rsidDel="00000000" w:rsidP="00000000" w:rsidRDefault="00000000" w:rsidRPr="00000000" w14:paraId="00003061">
      <w:pPr>
        <w:pageBreakBefore w:val="0"/>
        <w:rPr/>
      </w:pPr>
      <w:r w:rsidDel="00000000" w:rsidR="00000000" w:rsidRPr="00000000">
        <w:rPr>
          <w:rtl w:val="0"/>
        </w:rPr>
        <w:t xml:space="preserve">    s "Hey guys, let's go to the green teacup, it looks nice and cute!"</w:t>
      </w:r>
    </w:p>
    <w:p w:rsidR="00000000" w:rsidDel="00000000" w:rsidP="00000000" w:rsidRDefault="00000000" w:rsidRPr="00000000" w14:paraId="00003062">
      <w:pPr>
        <w:pageBreakBefore w:val="0"/>
        <w:rPr/>
      </w:pPr>
      <w:r w:rsidDel="00000000" w:rsidR="00000000" w:rsidRPr="00000000">
        <w:rPr>
          <w:rtl w:val="0"/>
        </w:rPr>
        <w:t xml:space="preserve">    n "It's just a oversized teacup Sayori, don't get too attracted to it."</w:t>
      </w:r>
    </w:p>
    <w:p w:rsidR="00000000" w:rsidDel="00000000" w:rsidP="00000000" w:rsidRDefault="00000000" w:rsidRPr="00000000" w14:paraId="00003063">
      <w:pPr>
        <w:pageBreakBefore w:val="0"/>
        <w:rPr/>
      </w:pPr>
      <w:r w:rsidDel="00000000" w:rsidR="00000000" w:rsidRPr="00000000">
        <w:rPr>
          <w:rtl w:val="0"/>
        </w:rPr>
        <w:t xml:space="preserve">    s "But it is rather cute!"</w:t>
      </w:r>
    </w:p>
    <w:p w:rsidR="00000000" w:rsidDel="00000000" w:rsidP="00000000" w:rsidRDefault="00000000" w:rsidRPr="00000000" w14:paraId="00003064">
      <w:pPr>
        <w:pageBreakBefore w:val="0"/>
        <w:rPr/>
      </w:pPr>
      <w:r w:rsidDel="00000000" w:rsidR="00000000" w:rsidRPr="00000000">
        <w:rPr>
          <w:rtl w:val="0"/>
        </w:rPr>
        <w:t xml:space="preserve">    n "Let's just get this over with okay?"</w:t>
      </w:r>
    </w:p>
    <w:p w:rsidR="00000000" w:rsidDel="00000000" w:rsidP="00000000" w:rsidRDefault="00000000" w:rsidRPr="00000000" w14:paraId="00003065">
      <w:pPr>
        <w:pageBreakBefore w:val="0"/>
        <w:rPr/>
      </w:pPr>
      <w:r w:rsidDel="00000000" w:rsidR="00000000" w:rsidRPr="00000000">
        <w:rPr>
          <w:rtl w:val="0"/>
        </w:rPr>
        <w:t xml:space="preserve">    "We all sit side by side in the one cup Sayori suggested for us."</w:t>
      </w:r>
    </w:p>
    <w:p w:rsidR="00000000" w:rsidDel="00000000" w:rsidP="00000000" w:rsidRDefault="00000000" w:rsidRPr="00000000" w14:paraId="00003066">
      <w:pPr>
        <w:pageBreakBefore w:val="0"/>
        <w:rPr/>
      </w:pPr>
      <w:r w:rsidDel="00000000" w:rsidR="00000000" w:rsidRPr="00000000">
        <w:rPr>
          <w:rtl w:val="0"/>
        </w:rPr>
        <w:t xml:space="preserve">    s "Come on guys, this is gonna be fun!"</w:t>
      </w:r>
    </w:p>
    <w:p w:rsidR="00000000" w:rsidDel="00000000" w:rsidP="00000000" w:rsidRDefault="00000000" w:rsidRPr="00000000" w14:paraId="00003067">
      <w:pPr>
        <w:pageBreakBefore w:val="0"/>
        <w:rPr/>
      </w:pPr>
      <w:r w:rsidDel="00000000" w:rsidR="00000000" w:rsidRPr="00000000">
        <w:rPr>
          <w:rtl w:val="0"/>
        </w:rPr>
        <w:t xml:space="preserve">    m "Yeah, I guess so…"</w:t>
      </w:r>
    </w:p>
    <w:p w:rsidR="00000000" w:rsidDel="00000000" w:rsidP="00000000" w:rsidRDefault="00000000" w:rsidRPr="00000000" w14:paraId="00003068">
      <w:pPr>
        <w:pageBreakBefore w:val="0"/>
        <w:rPr/>
      </w:pPr>
      <w:r w:rsidDel="00000000" w:rsidR="00000000" w:rsidRPr="00000000">
        <w:rPr>
          <w:rtl w:val="0"/>
        </w:rPr>
        <w:t xml:space="preserve">    "It doesn't take much longer for the employee to finally turn on the cups."</w:t>
      </w:r>
    </w:p>
    <w:p w:rsidR="00000000" w:rsidDel="00000000" w:rsidP="00000000" w:rsidRDefault="00000000" w:rsidRPr="00000000" w14:paraId="00003069">
      <w:pPr>
        <w:pageBreakBefore w:val="0"/>
        <w:rPr/>
      </w:pPr>
      <w:r w:rsidDel="00000000" w:rsidR="00000000" w:rsidRPr="00000000">
        <w:rPr>
          <w:rtl w:val="0"/>
        </w:rPr>
        <w:t xml:space="preserve">    "And they slowly start to pick up speed, although I must admit they're not quite as fast as I remember."</w:t>
      </w:r>
    </w:p>
    <w:p w:rsidR="00000000" w:rsidDel="00000000" w:rsidP="00000000" w:rsidRDefault="00000000" w:rsidRPr="00000000" w14:paraId="0000306A">
      <w:pPr>
        <w:pageBreakBefore w:val="0"/>
        <w:rPr/>
      </w:pPr>
      <w:r w:rsidDel="00000000" w:rsidR="00000000" w:rsidRPr="00000000">
        <w:rPr>
          <w:rtl w:val="0"/>
        </w:rPr>
        <w:t xml:space="preserve">    s "{i}Weeeeeeeeeeee!{/i}"</w:t>
      </w:r>
    </w:p>
    <w:p w:rsidR="00000000" w:rsidDel="00000000" w:rsidP="00000000" w:rsidRDefault="00000000" w:rsidRPr="00000000" w14:paraId="0000306B">
      <w:pPr>
        <w:pageBreakBefore w:val="0"/>
        <w:rPr/>
      </w:pPr>
      <w:r w:rsidDel="00000000" w:rsidR="00000000" w:rsidRPr="00000000">
        <w:rPr>
          <w:rtl w:val="0"/>
        </w:rPr>
        <w:t xml:space="preserve">    mc "Uh… {i}yeeeeeeeeey…{/i}"</w:t>
      </w:r>
    </w:p>
    <w:p w:rsidR="00000000" w:rsidDel="00000000" w:rsidP="00000000" w:rsidRDefault="00000000" w:rsidRPr="00000000" w14:paraId="0000306C">
      <w:pPr>
        <w:pageBreakBefore w:val="0"/>
        <w:rPr/>
      </w:pPr>
      <w:r w:rsidDel="00000000" w:rsidR="00000000" w:rsidRPr="00000000">
        <w:rPr>
          <w:rtl w:val="0"/>
        </w:rPr>
        <w:t xml:space="preserve">    "Neither Monika or Natsuki are showing any signs of having fun, and to be honest, I can't really blame them, this is much more boring than I remember."</w:t>
        <w:br w:type="textWrapping"/>
        <w:t xml:space="preserve">    "Even at their top speed, the cups just don't really have enough to be as fun as some other rides."</w:t>
      </w:r>
    </w:p>
    <w:p w:rsidR="00000000" w:rsidDel="00000000" w:rsidP="00000000" w:rsidRDefault="00000000" w:rsidRPr="00000000" w14:paraId="0000306D">
      <w:pPr>
        <w:pageBreakBefore w:val="0"/>
        <w:rPr/>
      </w:pPr>
      <w:r w:rsidDel="00000000" w:rsidR="00000000" w:rsidRPr="00000000">
        <w:rPr>
          <w:rtl w:val="0"/>
        </w:rPr>
        <w:t xml:space="preserve">    "But Sayori seems to be enjoying it alot"</w:t>
      </w:r>
    </w:p>
    <w:p w:rsidR="00000000" w:rsidDel="00000000" w:rsidP="00000000" w:rsidRDefault="00000000" w:rsidRPr="00000000" w14:paraId="0000306E">
      <w:pPr>
        <w:pageBreakBefore w:val="0"/>
        <w:rPr/>
      </w:pPr>
      <w:r w:rsidDel="00000000" w:rsidR="00000000" w:rsidRPr="00000000">
        <w:rPr>
          <w:rtl w:val="0"/>
        </w:rPr>
        <w:t xml:space="preserve">    n "{i}What a waste of energy.{/i}"</w:t>
      </w:r>
    </w:p>
    <w:p w:rsidR="00000000" w:rsidDel="00000000" w:rsidP="00000000" w:rsidRDefault="00000000" w:rsidRPr="00000000" w14:paraId="0000306F">
      <w:pPr>
        <w:pageBreakBefore w:val="0"/>
        <w:rPr/>
      </w:pPr>
      <w:r w:rsidDel="00000000" w:rsidR="00000000" w:rsidRPr="00000000">
        <w:rPr>
          <w:rtl w:val="0"/>
        </w:rPr>
        <w:t xml:space="preserve">    "Some minutes pass since the cups started to spin and they finally start to slow down."</w:t>
      </w:r>
    </w:p>
    <w:p w:rsidR="00000000" w:rsidDel="00000000" w:rsidP="00000000" w:rsidRDefault="00000000" w:rsidRPr="00000000" w14:paraId="00003070">
      <w:pPr>
        <w:pageBreakBefore w:val="0"/>
        <w:rPr/>
      </w:pPr>
      <w:r w:rsidDel="00000000" w:rsidR="00000000" w:rsidRPr="00000000">
        <w:rPr>
          <w:rtl w:val="0"/>
        </w:rPr>
        <w:t xml:space="preserve">    "This was, significantly underwhelming."</w:t>
      </w:r>
    </w:p>
    <w:p w:rsidR="00000000" w:rsidDel="00000000" w:rsidP="00000000" w:rsidRDefault="00000000" w:rsidRPr="00000000" w14:paraId="00003071">
      <w:pPr>
        <w:pageBreakBefore w:val="0"/>
        <w:rPr/>
      </w:pPr>
      <w:r w:rsidDel="00000000" w:rsidR="00000000" w:rsidRPr="00000000">
        <w:rPr>
          <w:rtl w:val="0"/>
        </w:rPr>
        <w:t xml:space="preserve">    s "Wow! That was so much fun!"</w:t>
      </w:r>
    </w:p>
    <w:p w:rsidR="00000000" w:rsidDel="00000000" w:rsidP="00000000" w:rsidRDefault="00000000" w:rsidRPr="00000000" w14:paraId="00003072">
      <w:pPr>
        <w:pageBreakBefore w:val="0"/>
        <w:rPr/>
      </w:pPr>
      <w:r w:rsidDel="00000000" w:rsidR="00000000" w:rsidRPr="00000000">
        <w:rPr>
          <w:rtl w:val="0"/>
        </w:rPr>
        <w:t xml:space="preserve">    mc "Yeah, I guess it really was Sayori."</w:t>
      </w:r>
    </w:p>
    <w:p w:rsidR="00000000" w:rsidDel="00000000" w:rsidP="00000000" w:rsidRDefault="00000000" w:rsidRPr="00000000" w14:paraId="00003073">
      <w:pPr>
        <w:pageBreakBefore w:val="0"/>
        <w:rPr/>
      </w:pPr>
      <w:r w:rsidDel="00000000" w:rsidR="00000000" w:rsidRPr="00000000">
        <w:rPr>
          <w:rtl w:val="0"/>
        </w:rPr>
        <w:t xml:space="preserve">    "Sayori is too happy to notice my blatant lie, but Monika picks it up quickly."</w:t>
      </w:r>
    </w:p>
    <w:p w:rsidR="00000000" w:rsidDel="00000000" w:rsidP="00000000" w:rsidRDefault="00000000" w:rsidRPr="00000000" w14:paraId="00003074">
      <w:pPr>
        <w:pageBreakBefore w:val="0"/>
        <w:rPr/>
      </w:pPr>
      <w:r w:rsidDel="00000000" w:rsidR="00000000" w:rsidRPr="00000000">
        <w:rPr>
          <w:rtl w:val="0"/>
        </w:rPr>
        <w:t xml:space="preserve">    m "Tell to me [player], did you actually had fun with this?"</w:t>
      </w:r>
    </w:p>
    <w:p w:rsidR="00000000" w:rsidDel="00000000" w:rsidP="00000000" w:rsidRDefault="00000000" w:rsidRPr="00000000" w14:paraId="00003075">
      <w:pPr>
        <w:pageBreakBefore w:val="0"/>
        <w:rPr/>
      </w:pPr>
      <w:r w:rsidDel="00000000" w:rsidR="00000000" w:rsidRPr="00000000">
        <w:rPr>
          <w:rtl w:val="0"/>
        </w:rPr>
        <w:t xml:space="preserve">    mc "Well, not really, I was expecting more of it to be honest."</w:t>
      </w:r>
    </w:p>
    <w:p w:rsidR="00000000" w:rsidDel="00000000" w:rsidP="00000000" w:rsidRDefault="00000000" w:rsidRPr="00000000" w14:paraId="00003076">
      <w:pPr>
        <w:pageBreakBefore w:val="0"/>
        <w:rPr/>
      </w:pPr>
      <w:r w:rsidDel="00000000" w:rsidR="00000000" w:rsidRPr="00000000">
        <w:rPr>
          <w:rtl w:val="0"/>
        </w:rPr>
        <w:t xml:space="preserve">    n "And that's what we get for listening to him like this."</w:t>
      </w:r>
    </w:p>
    <w:p w:rsidR="00000000" w:rsidDel="00000000" w:rsidP="00000000" w:rsidRDefault="00000000" w:rsidRPr="00000000" w14:paraId="00003077">
      <w:pPr>
        <w:pageBreakBefore w:val="0"/>
        <w:rPr/>
      </w:pPr>
      <w:r w:rsidDel="00000000" w:rsidR="00000000" w:rsidRPr="00000000">
        <w:rPr>
          <w:rtl w:val="0"/>
        </w:rPr>
        <w:t xml:space="preserve">    mc "Yeah, sorry girls, this last ride was a bummer, but hey, at least someone had fun right?"</w:t>
      </w:r>
    </w:p>
    <w:p w:rsidR="00000000" w:rsidDel="00000000" w:rsidP="00000000" w:rsidRDefault="00000000" w:rsidRPr="00000000" w14:paraId="00003078">
      <w:pPr>
        <w:pageBreakBefore w:val="0"/>
        <w:rPr/>
      </w:pPr>
      <w:r w:rsidDel="00000000" w:rsidR="00000000" w:rsidRPr="00000000">
        <w:rPr>
          <w:rtl w:val="0"/>
        </w:rPr>
        <w:t xml:space="preserve">    "Natsuki looks at me with anger while Monika looks at me with…{w=0.50} some kind of deception."</w:t>
      </w:r>
    </w:p>
    <w:p w:rsidR="00000000" w:rsidDel="00000000" w:rsidP="00000000" w:rsidRDefault="00000000" w:rsidRPr="00000000" w14:paraId="00003079">
      <w:pPr>
        <w:pageBreakBefore w:val="0"/>
        <w:rPr/>
      </w:pPr>
      <w:r w:rsidDel="00000000" w:rsidR="00000000" w:rsidRPr="00000000">
        <w:rPr>
          <w:rtl w:val="0"/>
        </w:rPr>
        <w:t xml:space="preserve">    s "Hey guys, why are you all back there? you're leaving me alone if the front!"</w:t>
      </w:r>
    </w:p>
    <w:p w:rsidR="00000000" w:rsidDel="00000000" w:rsidP="00000000" w:rsidRDefault="00000000" w:rsidRPr="00000000" w14:paraId="0000307A">
      <w:pPr>
        <w:pageBreakBefore w:val="0"/>
        <w:rPr/>
      </w:pPr>
      <w:r w:rsidDel="00000000" w:rsidR="00000000" w:rsidRPr="00000000">
        <w:rPr>
          <w:rtl w:val="0"/>
        </w:rPr>
        <w:t xml:space="preserve">    mc "She's right, let's not stay that back okay? I mean, not all of our moments in the park were supposed to be perfect right?"</w:t>
      </w:r>
    </w:p>
    <w:p w:rsidR="00000000" w:rsidDel="00000000" w:rsidP="00000000" w:rsidRDefault="00000000" w:rsidRPr="00000000" w14:paraId="0000307B">
      <w:pPr>
        <w:pageBreakBefore w:val="0"/>
        <w:rPr/>
      </w:pPr>
      <w:r w:rsidDel="00000000" w:rsidR="00000000" w:rsidRPr="00000000">
        <w:rPr>
          <w:rtl w:val="0"/>
        </w:rPr>
        <w:t xml:space="preserve">    n "Yeah, but I had no moments where it was actually worth coming here."</w:t>
      </w:r>
    </w:p>
    <w:p w:rsidR="00000000" w:rsidDel="00000000" w:rsidP="00000000" w:rsidRDefault="00000000" w:rsidRPr="00000000" w14:paraId="0000307C">
      <w:pPr>
        <w:pageBreakBefore w:val="0"/>
        <w:rPr/>
      </w:pPr>
      <w:r w:rsidDel="00000000" w:rsidR="00000000" w:rsidRPr="00000000">
        <w:rPr>
          <w:rtl w:val="0"/>
        </w:rPr>
        <w:t xml:space="preserve">    if park &gt; -1:</w:t>
      </w:r>
    </w:p>
    <w:p w:rsidR="00000000" w:rsidDel="00000000" w:rsidP="00000000" w:rsidRDefault="00000000" w:rsidRPr="00000000" w14:paraId="0000307D">
      <w:pPr>
        <w:pageBreakBefore w:val="0"/>
        <w:rPr/>
      </w:pPr>
      <w:r w:rsidDel="00000000" w:rsidR="00000000" w:rsidRPr="00000000">
        <w:rPr>
          <w:rtl w:val="0"/>
        </w:rPr>
        <w:t xml:space="preserve">        m "At least we two had fun earlier today, so I say this wasn't that big of a loss!"</w:t>
      </w:r>
    </w:p>
    <w:p w:rsidR="00000000" w:rsidDel="00000000" w:rsidP="00000000" w:rsidRDefault="00000000" w:rsidRPr="00000000" w14:paraId="0000307E">
      <w:pPr>
        <w:pageBreakBefore w:val="0"/>
        <w:rPr/>
      </w:pPr>
      <w:r w:rsidDel="00000000" w:rsidR="00000000" w:rsidRPr="00000000">
        <w:rPr>
          <w:rtl w:val="0"/>
        </w:rPr>
        <w:t xml:space="preserve">        "We did have a good time before, so I guess she's right."</w:t>
      </w:r>
    </w:p>
    <w:p w:rsidR="00000000" w:rsidDel="00000000" w:rsidP="00000000" w:rsidRDefault="00000000" w:rsidRPr="00000000" w14:paraId="0000307F">
      <w:pPr>
        <w:pageBreakBefore w:val="0"/>
        <w:rPr/>
      </w:pPr>
      <w:r w:rsidDel="00000000" w:rsidR="00000000" w:rsidRPr="00000000">
        <w:rPr>
          <w:rtl w:val="0"/>
        </w:rPr>
        <w:t xml:space="preserve">    eliif park == -1: </w:t>
      </w:r>
    </w:p>
    <w:p w:rsidR="00000000" w:rsidDel="00000000" w:rsidP="00000000" w:rsidRDefault="00000000" w:rsidRPr="00000000" w14:paraId="00003080">
      <w:pPr>
        <w:pageBreakBefore w:val="0"/>
        <w:rPr/>
      </w:pPr>
      <w:r w:rsidDel="00000000" w:rsidR="00000000" w:rsidRPr="00000000">
        <w:rPr>
          <w:rtl w:val="0"/>
        </w:rPr>
        <w:t xml:space="preserve">        m "Well, it wasn't that bad, we two still enjoyed a good ride today so we didn't waste much time."</w:t>
      </w:r>
    </w:p>
    <w:p w:rsidR="00000000" w:rsidDel="00000000" w:rsidP="00000000" w:rsidRDefault="00000000" w:rsidRPr="00000000" w14:paraId="00003081">
      <w:pPr>
        <w:pageBreakBefore w:val="0"/>
        <w:rPr/>
      </w:pPr>
      <w:r w:rsidDel="00000000" w:rsidR="00000000" w:rsidRPr="00000000">
        <w:rPr>
          <w:rtl w:val="0"/>
        </w:rPr>
        <w:t xml:space="preserve">        "True, that could've been worse, but we could've done something more interesting before."</w:t>
      </w:r>
    </w:p>
    <w:p w:rsidR="00000000" w:rsidDel="00000000" w:rsidP="00000000" w:rsidRDefault="00000000" w:rsidRPr="00000000" w14:paraId="00003082">
      <w:pPr>
        <w:pageBreakBefore w:val="0"/>
        <w:rPr/>
      </w:pPr>
      <w:r w:rsidDel="00000000" w:rsidR="00000000" w:rsidRPr="00000000">
        <w:rPr>
          <w:rtl w:val="0"/>
        </w:rPr>
        <w:t xml:space="preserve">    eliif park &lt; -1:</w:t>
      </w:r>
    </w:p>
    <w:p w:rsidR="00000000" w:rsidDel="00000000" w:rsidP="00000000" w:rsidRDefault="00000000" w:rsidRPr="00000000" w14:paraId="00003083">
      <w:pPr>
        <w:pageBreakBefore w:val="0"/>
        <w:rPr/>
      </w:pPr>
      <w:r w:rsidDel="00000000" w:rsidR="00000000" w:rsidRPr="00000000">
        <w:rPr>
          <w:rtl w:val="0"/>
        </w:rPr>
        <w:t xml:space="preserve">        m "Unfortunately, I have to agree with Natsuki, today was a rather disappointing date for me." </w:t>
      </w:r>
    </w:p>
    <w:p w:rsidR="00000000" w:rsidDel="00000000" w:rsidP="00000000" w:rsidRDefault="00000000" w:rsidRPr="00000000" w14:paraId="00003084">
      <w:pPr>
        <w:pageBreakBefore w:val="0"/>
        <w:rPr/>
      </w:pPr>
      <w:r w:rsidDel="00000000" w:rsidR="00000000" w:rsidRPr="00000000">
        <w:rPr>
          <w:rtl w:val="0"/>
        </w:rPr>
        <w:t xml:space="preserve">        "Damn, guess I really screwed up now, hope she doesn't start to hate theme parks from now on"</w:t>
      </w:r>
    </w:p>
    <w:p w:rsidR="00000000" w:rsidDel="00000000" w:rsidP="00000000" w:rsidRDefault="00000000" w:rsidRPr="00000000" w14:paraId="00003085">
      <w:pPr>
        <w:pageBreakBefore w:val="0"/>
        <w:rPr/>
      </w:pPr>
      <w:r w:rsidDel="00000000" w:rsidR="00000000" w:rsidRPr="00000000">
        <w:rPr>
          <w:rtl w:val="0"/>
        </w:rPr>
        <w:t xml:space="preserve">//////////////////////</w:t>
      </w:r>
    </w:p>
    <w:p w:rsidR="00000000" w:rsidDel="00000000" w:rsidP="00000000" w:rsidRDefault="00000000" w:rsidRPr="00000000" w14:paraId="00003086">
      <w:pPr>
        <w:pStyle w:val="Heading1"/>
        <w:pageBreakBefore w:val="0"/>
        <w:spacing w:after="0" w:before="0" w:lineRule="auto"/>
        <w:rPr>
          <w:b w:val="1"/>
          <w:sz w:val="36"/>
          <w:szCs w:val="36"/>
          <w:u w:val="single"/>
        </w:rPr>
      </w:pPr>
      <w:bookmarkStart w:colFirst="0" w:colLast="0" w:name="_wrawnq16hzyr" w:id="30"/>
      <w:bookmarkEnd w:id="30"/>
      <w:r w:rsidDel="00000000" w:rsidR="00000000" w:rsidRPr="00000000">
        <w:rPr>
          <w:b w:val="1"/>
          <w:sz w:val="36"/>
          <w:szCs w:val="36"/>
          <w:u w:val="single"/>
          <w:rtl w:val="0"/>
        </w:rPr>
        <w:t xml:space="preserve">#Go for the boomerang</w:t>
      </w:r>
    </w:p>
    <w:p w:rsidR="00000000" w:rsidDel="00000000" w:rsidP="00000000" w:rsidRDefault="00000000" w:rsidRPr="00000000" w14:paraId="00003087">
      <w:pPr>
        <w:pageBreakBefore w:val="0"/>
        <w:rPr/>
      </w:pPr>
      <w:r w:rsidDel="00000000" w:rsidR="00000000" w:rsidRPr="00000000">
        <w:rPr>
          <w:rtl w:val="0"/>
        </w:rPr>
        <w:t xml:space="preserve">label boomer:</w:t>
      </w:r>
    </w:p>
    <w:p w:rsidR="00000000" w:rsidDel="00000000" w:rsidP="00000000" w:rsidRDefault="00000000" w:rsidRPr="00000000" w14:paraId="00003088">
      <w:pPr>
        <w:pageBreakBefore w:val="0"/>
        <w:rPr/>
      </w:pPr>
      <w:r w:rsidDel="00000000" w:rsidR="00000000" w:rsidRPr="00000000">
        <w:rPr>
          <w:rtl w:val="0"/>
        </w:rPr>
        <w:t xml:space="preserve">    "Sorry Sayori, but your choice is indeed rather childish and we could go over a better ride."</w:t>
      </w:r>
    </w:p>
    <w:p w:rsidR="00000000" w:rsidDel="00000000" w:rsidP="00000000" w:rsidRDefault="00000000" w:rsidRPr="00000000" w14:paraId="00003089">
      <w:pPr>
        <w:pageBreakBefore w:val="0"/>
        <w:rPr/>
      </w:pPr>
      <w:r w:rsidDel="00000000" w:rsidR="00000000" w:rsidRPr="00000000">
        <w:rPr>
          <w:rtl w:val="0"/>
        </w:rPr>
        <w:t xml:space="preserve">    mc "I think the boomerang coaster is the better option of the two in my opinion."</w:t>
      </w:r>
    </w:p>
    <w:p w:rsidR="00000000" w:rsidDel="00000000" w:rsidP="00000000" w:rsidRDefault="00000000" w:rsidRPr="00000000" w14:paraId="0000308A">
      <w:pPr>
        <w:pageBreakBefore w:val="0"/>
        <w:rPr/>
      </w:pPr>
      <w:r w:rsidDel="00000000" w:rsidR="00000000" w:rsidRPr="00000000">
        <w:rPr>
          <w:rtl w:val="0"/>
        </w:rPr>
        <w:t xml:space="preserve">    n "See? Even [player] agress the coaster is much better than the child cups."</w:t>
      </w:r>
    </w:p>
    <w:p w:rsidR="00000000" w:rsidDel="00000000" w:rsidP="00000000" w:rsidRDefault="00000000" w:rsidRPr="00000000" w14:paraId="0000308B">
      <w:pPr>
        <w:pageBreakBefore w:val="0"/>
        <w:rPr/>
      </w:pPr>
      <w:r w:rsidDel="00000000" w:rsidR="00000000" w:rsidRPr="00000000">
        <w:rPr>
          <w:rtl w:val="0"/>
        </w:rPr>
        <w:t xml:space="preserve">    s "Aw, but they are not childish at all!"</w:t>
      </w:r>
    </w:p>
    <w:p w:rsidR="00000000" w:rsidDel="00000000" w:rsidP="00000000" w:rsidRDefault="00000000" w:rsidRPr="00000000" w14:paraId="0000308C">
      <w:pPr>
        <w:pageBreakBefore w:val="0"/>
        <w:rPr/>
      </w:pPr>
      <w:r w:rsidDel="00000000" w:rsidR="00000000" w:rsidRPr="00000000">
        <w:rPr>
          <w:rtl w:val="0"/>
        </w:rPr>
        <w:t xml:space="preserve">    s "Okay, maybe a bit childish, but not so much we can't go for it and not have a good time!"</w:t>
      </w:r>
    </w:p>
    <w:p w:rsidR="00000000" w:rsidDel="00000000" w:rsidP="00000000" w:rsidRDefault="00000000" w:rsidRPr="00000000" w14:paraId="0000308D">
      <w:pPr>
        <w:pageBreakBefore w:val="0"/>
        <w:rPr/>
      </w:pPr>
      <w:r w:rsidDel="00000000" w:rsidR="00000000" w:rsidRPr="00000000">
        <w:rPr>
          <w:rtl w:val="0"/>
        </w:rPr>
        <w:t xml:space="preserve">    m "Sayori, let's just drop it okay? Most of us agree the coaster is more thrilling, but if you don't want to go, that's okay."</w:t>
      </w:r>
    </w:p>
    <w:p w:rsidR="00000000" w:rsidDel="00000000" w:rsidP="00000000" w:rsidRDefault="00000000" w:rsidRPr="00000000" w14:paraId="0000308E">
      <w:pPr>
        <w:pageBreakBefore w:val="0"/>
        <w:rPr/>
      </w:pPr>
      <w:r w:rsidDel="00000000" w:rsidR="00000000" w:rsidRPr="00000000">
        <w:rPr>
          <w:rtl w:val="0"/>
        </w:rPr>
        <w:t xml:space="preserve">    s "No, I do wanna go with you guys! It's no fun to go to a ride without friends."</w:t>
      </w:r>
    </w:p>
    <w:p w:rsidR="00000000" w:rsidDel="00000000" w:rsidP="00000000" w:rsidRDefault="00000000" w:rsidRPr="00000000" w14:paraId="0000308F">
      <w:pPr>
        <w:pageBreakBefore w:val="0"/>
        <w:rPr/>
      </w:pPr>
      <w:r w:rsidDel="00000000" w:rsidR="00000000" w:rsidRPr="00000000">
        <w:rPr>
          <w:rtl w:val="0"/>
        </w:rPr>
        <w:t xml:space="preserve">    s "Besides, it's not like boomer ang is that bad of an option too!"</w:t>
      </w:r>
    </w:p>
    <w:p w:rsidR="00000000" w:rsidDel="00000000" w:rsidP="00000000" w:rsidRDefault="00000000" w:rsidRPr="00000000" w14:paraId="00003090">
      <w:pPr>
        <w:pageBreakBefore w:val="0"/>
        <w:rPr/>
      </w:pPr>
      <w:r w:rsidDel="00000000" w:rsidR="00000000" w:rsidRPr="00000000">
        <w:rPr>
          <w:rtl w:val="0"/>
        </w:rPr>
        <w:t xml:space="preserve">    mc "It's {i}boomerang{/i} Sayori, not {i}boomer ang{/i}."</w:t>
      </w:r>
    </w:p>
    <w:p w:rsidR="00000000" w:rsidDel="00000000" w:rsidP="00000000" w:rsidRDefault="00000000" w:rsidRPr="00000000" w14:paraId="00003091">
      <w:pPr>
        <w:pageBreakBefore w:val="0"/>
        <w:rPr/>
      </w:pPr>
      <w:r w:rsidDel="00000000" w:rsidR="00000000" w:rsidRPr="00000000">
        <w:rPr>
          <w:rtl w:val="0"/>
        </w:rPr>
        <w:t xml:space="preserve">    s "Hehe, it's the same thing."</w:t>
      </w:r>
    </w:p>
    <w:p w:rsidR="00000000" w:rsidDel="00000000" w:rsidP="00000000" w:rsidRDefault="00000000" w:rsidRPr="00000000" w14:paraId="00003092">
      <w:pPr>
        <w:pageBreakBefore w:val="0"/>
        <w:rPr/>
      </w:pPr>
      <w:r w:rsidDel="00000000" w:rsidR="00000000" w:rsidRPr="00000000">
        <w:rPr>
          <w:rtl w:val="0"/>
        </w:rPr>
        <w:t xml:space="preserve">    m "Let's not waste much time then, after all, we have a limited amount of it."</w:t>
      </w:r>
    </w:p>
    <w:p w:rsidR="00000000" w:rsidDel="00000000" w:rsidP="00000000" w:rsidRDefault="00000000" w:rsidRPr="00000000" w14:paraId="00003093">
      <w:pPr>
        <w:pageBreakBefore w:val="0"/>
        <w:rPr/>
      </w:pPr>
      <w:r w:rsidDel="00000000" w:rsidR="00000000" w:rsidRPr="00000000">
        <w:rPr>
          <w:rtl w:val="0"/>
        </w:rPr>
        <w:t xml:space="preserve">    n "Yeah, let's go already."</w:t>
      </w:r>
    </w:p>
    <w:p w:rsidR="00000000" w:rsidDel="00000000" w:rsidP="00000000" w:rsidRDefault="00000000" w:rsidRPr="00000000" w14:paraId="00003094">
      <w:pPr>
        <w:pageBreakBefore w:val="0"/>
        <w:rPr/>
      </w:pPr>
      <w:r w:rsidDel="00000000" w:rsidR="00000000" w:rsidRPr="00000000">
        <w:rPr>
          <w:rtl w:val="0"/>
        </w:rPr>
        <w:t xml:space="preserve">    "We then all proceed to go to the boomerang roller coaster that is relatively close to us."</w:t>
      </w:r>
    </w:p>
    <w:p w:rsidR="00000000" w:rsidDel="00000000" w:rsidP="00000000" w:rsidRDefault="00000000" w:rsidRPr="00000000" w14:paraId="00003095">
      <w:pPr>
        <w:pageBreakBefore w:val="0"/>
        <w:rPr/>
      </w:pPr>
      <w:r w:rsidDel="00000000" w:rsidR="00000000" w:rsidRPr="00000000">
        <w:rPr>
          <w:rtl w:val="0"/>
        </w:rPr>
        <w:t xml:space="preserve">    "And the line is surprisingly bigger than we thought, even thought a lot of people left already."</w:t>
      </w:r>
    </w:p>
    <w:p w:rsidR="00000000" w:rsidDel="00000000" w:rsidP="00000000" w:rsidRDefault="00000000" w:rsidRPr="00000000" w14:paraId="00003096">
      <w:pPr>
        <w:pageBreakBefore w:val="0"/>
        <w:rPr/>
      </w:pPr>
      <w:r w:rsidDel="00000000" w:rsidR="00000000" w:rsidRPr="00000000">
        <w:rPr>
          <w:rtl w:val="0"/>
        </w:rPr>
        <w:t xml:space="preserve">    "But after waiting some time, we finally get to the ride itself."</w:t>
      </w:r>
    </w:p>
    <w:p w:rsidR="00000000" w:rsidDel="00000000" w:rsidP="00000000" w:rsidRDefault="00000000" w:rsidRPr="00000000" w14:paraId="00003097">
      <w:pPr>
        <w:pageBreakBefore w:val="0"/>
        <w:rPr/>
      </w:pPr>
      <w:r w:rsidDel="00000000" w:rsidR="00000000" w:rsidRPr="00000000">
        <w:rPr>
          <w:rtl w:val="0"/>
        </w:rPr>
        <w:t xml:space="preserve">    n "Front seat is mine!"</w:t>
      </w:r>
    </w:p>
    <w:p w:rsidR="00000000" w:rsidDel="00000000" w:rsidP="00000000" w:rsidRDefault="00000000" w:rsidRPr="00000000" w14:paraId="00003098">
      <w:pPr>
        <w:pageBreakBefore w:val="0"/>
        <w:rPr/>
      </w:pPr>
      <w:r w:rsidDel="00000000" w:rsidR="00000000" w:rsidRPr="00000000">
        <w:rPr>
          <w:rtl w:val="0"/>
        </w:rPr>
        <w:t xml:space="preserve">    if roller == true:</w:t>
      </w:r>
    </w:p>
    <w:p w:rsidR="00000000" w:rsidDel="00000000" w:rsidP="00000000" w:rsidRDefault="00000000" w:rsidRPr="00000000" w14:paraId="00003099">
      <w:pPr>
        <w:pageBreakBefore w:val="0"/>
        <w:rPr/>
      </w:pPr>
      <w:r w:rsidDel="00000000" w:rsidR="00000000" w:rsidRPr="00000000">
        <w:rPr>
          <w:rtl w:val="0"/>
        </w:rPr>
        <w:t xml:space="preserve">        mc "Hey! But I wanted to go in the front!"</w:t>
      </w:r>
    </w:p>
    <w:p w:rsidR="00000000" w:rsidDel="00000000" w:rsidP="00000000" w:rsidRDefault="00000000" w:rsidRPr="00000000" w14:paraId="0000309A">
      <w:pPr>
        <w:pageBreakBefore w:val="0"/>
        <w:rPr/>
      </w:pPr>
      <w:r w:rsidDel="00000000" w:rsidR="00000000" w:rsidRPr="00000000">
        <w:rPr>
          <w:rtl w:val="0"/>
        </w:rPr>
        <w:t xml:space="preserve">        n "Well too bad cause no one is getting me out of my seat."</w:t>
      </w:r>
    </w:p>
    <w:p w:rsidR="00000000" w:rsidDel="00000000" w:rsidP="00000000" w:rsidRDefault="00000000" w:rsidRPr="00000000" w14:paraId="0000309B">
      <w:pPr>
        <w:pageBreakBefore w:val="0"/>
        <w:rPr/>
      </w:pPr>
      <w:r w:rsidDel="00000000" w:rsidR="00000000" w:rsidRPr="00000000">
        <w:rPr>
          <w:rtl w:val="0"/>
        </w:rPr>
        <w:t xml:space="preserve">    elif roller == false:</w:t>
      </w:r>
    </w:p>
    <w:p w:rsidR="00000000" w:rsidDel="00000000" w:rsidP="00000000" w:rsidRDefault="00000000" w:rsidRPr="00000000" w14:paraId="0000309C">
      <w:pPr>
        <w:pageBreakBefore w:val="0"/>
        <w:rPr/>
      </w:pPr>
      <w:r w:rsidDel="00000000" w:rsidR="00000000" w:rsidRPr="00000000">
        <w:rPr>
          <w:rtl w:val="0"/>
        </w:rPr>
        <w:t xml:space="preserve">        "Eh, not like I wanted to go in it anyways."</w:t>
      </w:r>
    </w:p>
    <w:p w:rsidR="00000000" w:rsidDel="00000000" w:rsidP="00000000" w:rsidRDefault="00000000" w:rsidRPr="00000000" w14:paraId="0000309D">
      <w:pPr>
        <w:pageBreakBefore w:val="0"/>
        <w:rPr/>
      </w:pPr>
      <w:r w:rsidDel="00000000" w:rsidR="00000000" w:rsidRPr="00000000">
        <w:rPr>
          <w:rtl w:val="0"/>
        </w:rPr>
        <w:t xml:space="preserve">        "Although last time I didn't went on it was a bit of a let down."</w:t>
      </w:r>
    </w:p>
    <w:p w:rsidR="00000000" w:rsidDel="00000000" w:rsidP="00000000" w:rsidRDefault="00000000" w:rsidRPr="00000000" w14:paraId="0000309E">
      <w:pPr>
        <w:pageBreakBefore w:val="0"/>
        <w:rPr/>
      </w:pPr>
      <w:r w:rsidDel="00000000" w:rsidR="00000000" w:rsidRPr="00000000">
        <w:rPr>
          <w:rtl w:val="0"/>
        </w:rPr>
        <w:t xml:space="preserve">    m "At least we still have the second row, but what about the seat by your side Natsuki?"</w:t>
      </w:r>
    </w:p>
    <w:p w:rsidR="00000000" w:rsidDel="00000000" w:rsidP="00000000" w:rsidRDefault="00000000" w:rsidRPr="00000000" w14:paraId="0000309F">
      <w:pPr>
        <w:pageBreakBefore w:val="0"/>
        <w:rPr/>
      </w:pPr>
      <w:r w:rsidDel="00000000" w:rsidR="00000000" w:rsidRPr="00000000">
        <w:rPr>
          <w:rtl w:val="0"/>
        </w:rPr>
        <w:t xml:space="preserve">    s "I'll go!"</w:t>
      </w:r>
    </w:p>
    <w:p w:rsidR="00000000" w:rsidDel="00000000" w:rsidP="00000000" w:rsidRDefault="00000000" w:rsidRPr="00000000" w14:paraId="000030A0">
      <w:pPr>
        <w:pageBreakBefore w:val="0"/>
        <w:rPr/>
      </w:pPr>
      <w:r w:rsidDel="00000000" w:rsidR="00000000" w:rsidRPr="00000000">
        <w:rPr>
          <w:rtl w:val="0"/>
        </w:rPr>
        <w:t xml:space="preserve">    n "You better not try any funny stuff okay Sayori?"</w:t>
      </w:r>
    </w:p>
    <w:p w:rsidR="00000000" w:rsidDel="00000000" w:rsidP="00000000" w:rsidRDefault="00000000" w:rsidRPr="00000000" w14:paraId="000030A1">
      <w:pPr>
        <w:pageBreakBefore w:val="0"/>
        <w:rPr/>
      </w:pPr>
      <w:r w:rsidDel="00000000" w:rsidR="00000000" w:rsidRPr="00000000">
        <w:rPr>
          <w:rtl w:val="0"/>
        </w:rPr>
        <w:t xml:space="preserve">    s "Why do you think I would do any \"funny stuff\"? There's not much to do in a roller coaster besides sitting still."</w:t>
      </w:r>
    </w:p>
    <w:p w:rsidR="00000000" w:rsidDel="00000000" w:rsidP="00000000" w:rsidRDefault="00000000" w:rsidRPr="00000000" w14:paraId="000030A2">
      <w:pPr>
        <w:pageBreakBefore w:val="0"/>
        <w:rPr/>
      </w:pPr>
      <w:r w:rsidDel="00000000" w:rsidR="00000000" w:rsidRPr="00000000">
        <w:rPr>
          <w:rtl w:val="0"/>
        </w:rPr>
        <w:t xml:space="preserve">    n "Yeah I know, but I get the feel you'll somehow do it."</w:t>
      </w:r>
    </w:p>
    <w:p w:rsidR="00000000" w:rsidDel="00000000" w:rsidP="00000000" w:rsidRDefault="00000000" w:rsidRPr="00000000" w14:paraId="000030A3">
      <w:pPr>
        <w:pageBreakBefore w:val="0"/>
        <w:rPr/>
      </w:pPr>
      <w:r w:rsidDel="00000000" w:rsidR="00000000" w:rsidRPr="00000000">
        <w:rPr>
          <w:rtl w:val="0"/>
        </w:rPr>
        <w:t xml:space="preserve">    s "Trust me Natsuki, scout's promise!"</w:t>
      </w:r>
    </w:p>
    <w:p w:rsidR="00000000" w:rsidDel="00000000" w:rsidP="00000000" w:rsidRDefault="00000000" w:rsidRPr="00000000" w14:paraId="000030A4">
      <w:pPr>
        <w:pageBreakBefore w:val="0"/>
        <w:rPr/>
      </w:pPr>
      <w:r w:rsidDel="00000000" w:rsidR="00000000" w:rsidRPr="00000000">
        <w:rPr>
          <w:rtl w:val="0"/>
        </w:rPr>
        <w:t xml:space="preserve">    n "Well, fine by me then."</w:t>
      </w:r>
    </w:p>
    <w:p w:rsidR="00000000" w:rsidDel="00000000" w:rsidP="00000000" w:rsidRDefault="00000000" w:rsidRPr="00000000" w14:paraId="000030A5">
      <w:pPr>
        <w:pageBreakBefore w:val="0"/>
        <w:rPr/>
      </w:pPr>
      <w:r w:rsidDel="00000000" w:rsidR="00000000" w:rsidRPr="00000000">
        <w:rPr>
          <w:rtl w:val="0"/>
        </w:rPr>
        <w:t xml:space="preserve">    "I whisper into Sayori's ear."</w:t>
      </w:r>
    </w:p>
    <w:p w:rsidR="00000000" w:rsidDel="00000000" w:rsidP="00000000" w:rsidRDefault="00000000" w:rsidRPr="00000000" w14:paraId="000030A6">
      <w:pPr>
        <w:pageBreakBefore w:val="0"/>
        <w:rPr/>
      </w:pPr>
      <w:r w:rsidDel="00000000" w:rsidR="00000000" w:rsidRPr="00000000">
        <w:rPr>
          <w:rtl w:val="0"/>
        </w:rPr>
        <w:t xml:space="preserve">    mc "I didn't know you were a scout before Sayori."</w:t>
      </w:r>
    </w:p>
    <w:p w:rsidR="00000000" w:rsidDel="00000000" w:rsidP="00000000" w:rsidRDefault="00000000" w:rsidRPr="00000000" w14:paraId="000030A7">
      <w:pPr>
        <w:pageBreakBefore w:val="0"/>
        <w:rPr/>
      </w:pPr>
      <w:r w:rsidDel="00000000" w:rsidR="00000000" w:rsidRPr="00000000">
        <w:rPr>
          <w:rtl w:val="0"/>
        </w:rPr>
        <w:t xml:space="preserve">    s "Hehe, I wasn't!"</w:t>
      </w:r>
    </w:p>
    <w:p w:rsidR="00000000" w:rsidDel="00000000" w:rsidP="00000000" w:rsidRDefault="00000000" w:rsidRPr="00000000" w14:paraId="000030A8">
      <w:pPr>
        <w:pageBreakBefore w:val="0"/>
        <w:rPr/>
      </w:pPr>
      <w:r w:rsidDel="00000000" w:rsidR="00000000" w:rsidRPr="00000000">
        <w:rPr>
          <w:rtl w:val="0"/>
        </w:rPr>
        <w:t xml:space="preserve">    mc "You can't just lie like that! Something bad is bound to happen if you do."</w:t>
      </w:r>
    </w:p>
    <w:p w:rsidR="00000000" w:rsidDel="00000000" w:rsidP="00000000" w:rsidRDefault="00000000" w:rsidRPr="00000000" w14:paraId="000030A9">
      <w:pPr>
        <w:pageBreakBefore w:val="0"/>
        <w:rPr/>
      </w:pPr>
      <w:r w:rsidDel="00000000" w:rsidR="00000000" w:rsidRPr="00000000">
        <w:rPr>
          <w:rtl w:val="0"/>
        </w:rPr>
        <w:t xml:space="preserve">    s "You're no fun [player], besides, it's just a silly little lie with no harm intended, so no problem there! "</w:t>
      </w:r>
    </w:p>
    <w:p w:rsidR="00000000" w:rsidDel="00000000" w:rsidP="00000000" w:rsidRDefault="00000000" w:rsidRPr="00000000" w14:paraId="000030AA">
      <w:pPr>
        <w:pageBreakBefore w:val="0"/>
        <w:rPr/>
      </w:pPr>
      <w:r w:rsidDel="00000000" w:rsidR="00000000" w:rsidRPr="00000000">
        <w:rPr>
          <w:rtl w:val="0"/>
        </w:rPr>
        <w:t xml:space="preserve">    mc "Let's just seat already and wait for it to start okay?"</w:t>
      </w:r>
    </w:p>
    <w:p w:rsidR="00000000" w:rsidDel="00000000" w:rsidP="00000000" w:rsidRDefault="00000000" w:rsidRPr="00000000" w14:paraId="000030AB">
      <w:pPr>
        <w:pageBreakBefore w:val="0"/>
        <w:rPr/>
      </w:pPr>
      <w:r w:rsidDel="00000000" w:rsidR="00000000" w:rsidRPr="00000000">
        <w:rPr>
          <w:rtl w:val="0"/>
        </w:rPr>
        <w:t xml:space="preserve">    "We then wait some short minutes before the ride actually starts."</w:t>
      </w:r>
    </w:p>
    <w:p w:rsidR="00000000" w:rsidDel="00000000" w:rsidP="00000000" w:rsidRDefault="00000000" w:rsidRPr="00000000" w14:paraId="000030AC">
      <w:pPr>
        <w:pageBreakBefore w:val="0"/>
        <w:rPr/>
      </w:pPr>
      <w:r w:rsidDel="00000000" w:rsidR="00000000" w:rsidRPr="00000000">
        <w:rPr>
          <w:rtl w:val="0"/>
        </w:rPr>
        <w:t xml:space="preserve">    $ y_name = "Employee"</w:t>
      </w:r>
    </w:p>
    <w:p w:rsidR="00000000" w:rsidDel="00000000" w:rsidP="00000000" w:rsidRDefault="00000000" w:rsidRPr="00000000" w14:paraId="000030AD">
      <w:pPr>
        <w:pageBreakBefore w:val="0"/>
        <w:rPr/>
      </w:pPr>
      <w:r w:rsidDel="00000000" w:rsidR="00000000" w:rsidRPr="00000000">
        <w:rPr>
          <w:rtl w:val="0"/>
        </w:rPr>
        <w:t xml:space="preserve">    y "All clear, that means you’re outta here!"</w:t>
      </w:r>
    </w:p>
    <w:p w:rsidR="00000000" w:rsidDel="00000000" w:rsidP="00000000" w:rsidRDefault="00000000" w:rsidRPr="00000000" w14:paraId="000030AE">
      <w:pPr>
        <w:pageBreakBefore w:val="0"/>
        <w:rPr/>
      </w:pPr>
      <w:r w:rsidDel="00000000" w:rsidR="00000000" w:rsidRPr="00000000">
        <w:rPr>
          <w:rtl w:val="0"/>
        </w:rPr>
        <w:t xml:space="preserve">    $ y_name = "Yuri"</w:t>
      </w:r>
    </w:p>
    <w:p w:rsidR="00000000" w:rsidDel="00000000" w:rsidP="00000000" w:rsidRDefault="00000000" w:rsidRPr="00000000" w14:paraId="000030AF">
      <w:pPr>
        <w:pageBreakBefore w:val="0"/>
        <w:rPr/>
      </w:pPr>
      <w:r w:rsidDel="00000000" w:rsidR="00000000" w:rsidRPr="00000000">
        <w:rPr>
          <w:rtl w:val="0"/>
        </w:rPr>
        <w:t xml:space="preserve">    {i}*CLANG*{i/}</w:t>
      </w:r>
    </w:p>
    <w:p w:rsidR="00000000" w:rsidDel="00000000" w:rsidP="00000000" w:rsidRDefault="00000000" w:rsidRPr="00000000" w14:paraId="000030B0">
      <w:pPr>
        <w:pageBreakBefore w:val="0"/>
        <w:rPr/>
      </w:pPr>
      <w:r w:rsidDel="00000000" w:rsidR="00000000" w:rsidRPr="00000000">
        <w:rPr>
          <w:rtl w:val="0"/>
        </w:rPr>
        <w:t xml:space="preserve">    "Do they say anything besides that when starting a roller coaster?"</w:t>
      </w:r>
    </w:p>
    <w:p w:rsidR="00000000" w:rsidDel="00000000" w:rsidP="00000000" w:rsidRDefault="00000000" w:rsidRPr="00000000" w14:paraId="000030B1">
      <w:pPr>
        <w:pageBreakBefore w:val="0"/>
        <w:rPr/>
      </w:pPr>
      <w:r w:rsidDel="00000000" w:rsidR="00000000" w:rsidRPr="00000000">
        <w:rPr>
          <w:rtl w:val="0"/>
        </w:rPr>
        <w:t xml:space="preserve">    s "Gah! Natsuki, protect me please!"</w:t>
      </w:r>
    </w:p>
    <w:p w:rsidR="00000000" w:rsidDel="00000000" w:rsidP="00000000" w:rsidRDefault="00000000" w:rsidRPr="00000000" w14:paraId="000030B2">
      <w:pPr>
        <w:pageBreakBefore w:val="0"/>
        <w:rPr/>
      </w:pPr>
      <w:r w:rsidDel="00000000" w:rsidR="00000000" w:rsidRPr="00000000">
        <w:rPr>
          <w:rtl w:val="0"/>
        </w:rPr>
        <w:t xml:space="preserve">    n "Stop it Sayori, you said you wouldn't do anything funny!"</w:t>
      </w:r>
    </w:p>
    <w:p w:rsidR="00000000" w:rsidDel="00000000" w:rsidP="00000000" w:rsidRDefault="00000000" w:rsidRPr="00000000" w14:paraId="000030B3">
      <w:pPr>
        <w:pageBreakBefore w:val="0"/>
        <w:rPr/>
      </w:pPr>
      <w:r w:rsidDel="00000000" w:rsidR="00000000" w:rsidRPr="00000000">
        <w:rPr>
          <w:rtl w:val="0"/>
        </w:rPr>
        <w:t xml:space="preserve">    s "Oh yeah, sorry, hehe."</w:t>
      </w:r>
    </w:p>
    <w:p w:rsidR="00000000" w:rsidDel="00000000" w:rsidP="00000000" w:rsidRDefault="00000000" w:rsidRPr="00000000" w14:paraId="000030B4">
      <w:pPr>
        <w:pageBreakBefore w:val="0"/>
        <w:rPr/>
      </w:pPr>
      <w:r w:rsidDel="00000000" w:rsidR="00000000" w:rsidRPr="00000000">
        <w:rPr>
          <w:rtl w:val="0"/>
        </w:rPr>
        <w:t xml:space="preserve">    if roller == true:</w:t>
      </w:r>
    </w:p>
    <w:p w:rsidR="00000000" w:rsidDel="00000000" w:rsidP="00000000" w:rsidRDefault="00000000" w:rsidRPr="00000000" w14:paraId="000030B5">
      <w:pPr>
        <w:pageBreakBefore w:val="0"/>
        <w:rPr/>
      </w:pPr>
      <w:r w:rsidDel="00000000" w:rsidR="00000000" w:rsidRPr="00000000">
        <w:rPr>
          <w:rtl w:val="0"/>
        </w:rPr>
        <w:t xml:space="preserve">        m "Second time on a coaster then, hopefully it will be as good as last time!"</w:t>
      </w:r>
    </w:p>
    <w:p w:rsidR="00000000" w:rsidDel="00000000" w:rsidP="00000000" w:rsidRDefault="00000000" w:rsidRPr="00000000" w14:paraId="000030B6">
      <w:pPr>
        <w:pageBreakBefore w:val="0"/>
        <w:rPr/>
      </w:pPr>
      <w:r w:rsidDel="00000000" w:rsidR="00000000" w:rsidRPr="00000000">
        <w:rPr>
          <w:rtl w:val="0"/>
        </w:rPr>
        <w:t xml:space="preserve">        mc "It will most probably will."</w:t>
      </w:r>
    </w:p>
    <w:p w:rsidR="00000000" w:rsidDel="00000000" w:rsidP="00000000" w:rsidRDefault="00000000" w:rsidRPr="00000000" w14:paraId="000030B7">
      <w:pPr>
        <w:pageBreakBefore w:val="0"/>
        <w:rPr/>
      </w:pPr>
      <w:r w:rsidDel="00000000" w:rsidR="00000000" w:rsidRPr="00000000">
        <w:rPr>
          <w:rtl w:val="0"/>
        </w:rPr>
        <w:t xml:space="preserve">    elif roller == false:</w:t>
      </w:r>
    </w:p>
    <w:p w:rsidR="00000000" w:rsidDel="00000000" w:rsidP="00000000" w:rsidRDefault="00000000" w:rsidRPr="00000000" w14:paraId="000030B8">
      <w:pPr>
        <w:pageBreakBefore w:val="0"/>
        <w:rPr/>
      </w:pPr>
      <w:r w:rsidDel="00000000" w:rsidR="00000000" w:rsidRPr="00000000">
        <w:rPr>
          <w:rtl w:val="0"/>
        </w:rPr>
        <w:t xml:space="preserve">        m "Second time on a coaster then, hopefully it will better than last time right?"</w:t>
      </w:r>
    </w:p>
    <w:p w:rsidR="00000000" w:rsidDel="00000000" w:rsidP="00000000" w:rsidRDefault="00000000" w:rsidRPr="00000000" w14:paraId="000030B9">
      <w:pPr>
        <w:pageBreakBefore w:val="0"/>
        <w:rPr/>
      </w:pPr>
      <w:r w:rsidDel="00000000" w:rsidR="00000000" w:rsidRPr="00000000">
        <w:rPr>
          <w:rtl w:val="0"/>
        </w:rPr>
        <w:t xml:space="preserve">        mc "I'm confident it will."</w:t>
      </w:r>
    </w:p>
    <w:p w:rsidR="00000000" w:rsidDel="00000000" w:rsidP="00000000" w:rsidRDefault="00000000" w:rsidRPr="00000000" w14:paraId="000030BA">
      <w:pPr>
        <w:pageBreakBefore w:val="0"/>
        <w:rPr/>
      </w:pPr>
      <w:r w:rsidDel="00000000" w:rsidR="00000000" w:rsidRPr="00000000">
        <w:rPr>
          <w:rtl w:val="0"/>
        </w:rPr>
        <w:t xml:space="preserve">    "Just after we finished talking, the ride stop at its peak."</w:t>
      </w:r>
    </w:p>
    <w:p w:rsidR="00000000" w:rsidDel="00000000" w:rsidP="00000000" w:rsidRDefault="00000000" w:rsidRPr="00000000" w14:paraId="000030BB">
      <w:pPr>
        <w:pageBreakBefore w:val="0"/>
        <w:rPr/>
      </w:pPr>
      <w:r w:rsidDel="00000000" w:rsidR="00000000" w:rsidRPr="00000000">
        <w:rPr>
          <w:rtl w:val="0"/>
        </w:rPr>
        <w:t xml:space="preserve">    "This is looking prome-{nw}"</w:t>
      </w:r>
    </w:p>
    <w:p w:rsidR="00000000" w:rsidDel="00000000" w:rsidP="00000000" w:rsidRDefault="00000000" w:rsidRPr="00000000" w14:paraId="000030BC">
      <w:pPr>
        <w:pageBreakBefore w:val="0"/>
        <w:rPr/>
      </w:pPr>
      <w:r w:rsidDel="00000000" w:rsidR="00000000" w:rsidRPr="00000000">
        <w:rPr>
          <w:rtl w:val="0"/>
        </w:rPr>
        <w:t xml:space="preserve">    "{i}*click*{i/}"</w:t>
      </w:r>
    </w:p>
    <w:p w:rsidR="00000000" w:rsidDel="00000000" w:rsidP="00000000" w:rsidRDefault="00000000" w:rsidRPr="00000000" w14:paraId="000030BD">
      <w:pPr>
        <w:pageBreakBefore w:val="0"/>
        <w:rPr/>
      </w:pPr>
      <w:r w:rsidDel="00000000" w:rsidR="00000000" w:rsidRPr="00000000">
        <w:rPr>
          <w:rtl w:val="0"/>
        </w:rPr>
        <w:t xml:space="preserve">    "-ssing."</w:t>
      </w:r>
    </w:p>
    <w:p w:rsidR="00000000" w:rsidDel="00000000" w:rsidP="00000000" w:rsidRDefault="00000000" w:rsidRPr="00000000" w14:paraId="000030BE">
      <w:pPr>
        <w:pageBreakBefore w:val="0"/>
        <w:rPr/>
      </w:pPr>
      <w:r w:rsidDel="00000000" w:rsidR="00000000" w:rsidRPr="00000000">
        <w:rPr>
          <w:rtl w:val="0"/>
        </w:rPr>
        <w:t xml:space="preserve">    n "WOOOOOOOOOOOOH YEAH!"</w:t>
      </w:r>
    </w:p>
    <w:p w:rsidR="00000000" w:rsidDel="00000000" w:rsidP="00000000" w:rsidRDefault="00000000" w:rsidRPr="00000000" w14:paraId="000030BF">
      <w:pPr>
        <w:pageBreakBefore w:val="0"/>
        <w:rPr/>
      </w:pPr>
      <w:r w:rsidDel="00000000" w:rsidR="00000000" w:rsidRPr="00000000">
        <w:rPr>
          <w:rtl w:val="0"/>
        </w:rPr>
        <w:t xml:space="preserve">    s "AAAAAAAAH THIS IS TOO FAST!"</w:t>
      </w:r>
    </w:p>
    <w:p w:rsidR="00000000" w:rsidDel="00000000" w:rsidP="00000000" w:rsidRDefault="00000000" w:rsidRPr="00000000" w14:paraId="000030C0">
      <w:pPr>
        <w:pageBreakBefore w:val="0"/>
        <w:rPr/>
      </w:pPr>
      <w:r w:rsidDel="00000000" w:rsidR="00000000" w:rsidRPr="00000000">
        <w:rPr>
          <w:rtl w:val="0"/>
        </w:rPr>
        <w:t xml:space="preserve">    m "WAHOOOOOOOOOO""</w:t>
      </w:r>
    </w:p>
    <w:p w:rsidR="00000000" w:rsidDel="00000000" w:rsidP="00000000" w:rsidRDefault="00000000" w:rsidRPr="00000000" w14:paraId="000030C1">
      <w:pPr>
        <w:pageBreakBefore w:val="0"/>
        <w:rPr/>
      </w:pPr>
      <w:r w:rsidDel="00000000" w:rsidR="00000000" w:rsidRPr="00000000">
        <w:rPr>
          <w:rtl w:val="0"/>
        </w:rPr>
        <w:t xml:space="preserve">    mc "WOOOOOOOOOOOOOOH!"</w:t>
      </w:r>
    </w:p>
    <w:p w:rsidR="00000000" w:rsidDel="00000000" w:rsidP="00000000" w:rsidRDefault="00000000" w:rsidRPr="00000000" w14:paraId="000030C2">
      <w:pPr>
        <w:pageBreakBefore w:val="0"/>
        <w:rPr/>
      </w:pPr>
      <w:r w:rsidDel="00000000" w:rsidR="00000000" w:rsidRPr="00000000">
        <w:rPr>
          <w:rtl w:val="0"/>
        </w:rPr>
        <w:t xml:space="preserve">    "We all keep screaming for the entirety of the ride until it reaches the end."</w:t>
      </w:r>
    </w:p>
    <w:p w:rsidR="00000000" w:rsidDel="00000000" w:rsidP="00000000" w:rsidRDefault="00000000" w:rsidRPr="00000000" w14:paraId="000030C3">
      <w:pPr>
        <w:pageBreakBefore w:val="0"/>
        <w:rPr/>
      </w:pPr>
      <w:r w:rsidDel="00000000" w:rsidR="00000000" w:rsidRPr="00000000">
        <w:rPr>
          <w:rtl w:val="0"/>
        </w:rPr>
        <w:t xml:space="preserve">    "After that, we're pretty energetic from all the speed and wind on our faces."</w:t>
      </w:r>
    </w:p>
    <w:p w:rsidR="00000000" w:rsidDel="00000000" w:rsidP="00000000" w:rsidRDefault="00000000" w:rsidRPr="00000000" w14:paraId="000030C4">
      <w:pPr>
        <w:pageBreakBefore w:val="0"/>
        <w:rPr/>
      </w:pPr>
      <w:r w:rsidDel="00000000" w:rsidR="00000000" w:rsidRPr="00000000">
        <w:rPr>
          <w:rtl w:val="0"/>
        </w:rPr>
        <w:t xml:space="preserve">    n "That was awesome! I'm sure the teacups would be much more boring than this."</w:t>
      </w:r>
    </w:p>
    <w:p w:rsidR="00000000" w:rsidDel="00000000" w:rsidP="00000000" w:rsidRDefault="00000000" w:rsidRPr="00000000" w14:paraId="000030C5">
      <w:pPr>
        <w:pageBreakBefore w:val="0"/>
        <w:rPr/>
      </w:pPr>
      <w:r w:rsidDel="00000000" w:rsidR="00000000" w:rsidRPr="00000000">
        <w:rPr>
          <w:rtl w:val="0"/>
        </w:rPr>
        <w:t xml:space="preserve">    s "Okay that was pretty cool, but that doesn't mean you need to say that to them, the teacups are still a good pick!"</w:t>
      </w:r>
    </w:p>
    <w:p w:rsidR="00000000" w:rsidDel="00000000" w:rsidP="00000000" w:rsidRDefault="00000000" w:rsidRPr="00000000" w14:paraId="000030C6">
      <w:pPr>
        <w:pageBreakBefore w:val="0"/>
        <w:rPr/>
      </w:pPr>
      <w:r w:rsidDel="00000000" w:rsidR="00000000" w:rsidRPr="00000000">
        <w:rPr>
          <w:rtl w:val="0"/>
        </w:rPr>
        <w:t xml:space="preserve">    n "Yeah okay Sayori, and I have a million dollars stored in my purse right now."</w:t>
      </w:r>
    </w:p>
    <w:p w:rsidR="00000000" w:rsidDel="00000000" w:rsidP="00000000" w:rsidRDefault="00000000" w:rsidRPr="00000000" w14:paraId="000030C7">
      <w:pPr>
        <w:pageBreakBefore w:val="0"/>
        <w:rPr/>
      </w:pPr>
      <w:r w:rsidDel="00000000" w:rsidR="00000000" w:rsidRPr="00000000">
        <w:rPr>
          <w:rtl w:val="0"/>
        </w:rPr>
        <w:t xml:space="preserve">    m "That was very fun! We should've headed straight to this instead of choosing."</w:t>
      </w:r>
    </w:p>
    <w:p w:rsidR="00000000" w:rsidDel="00000000" w:rsidP="00000000" w:rsidRDefault="00000000" w:rsidRPr="00000000" w14:paraId="000030C8">
      <w:pPr>
        <w:pageBreakBefore w:val="0"/>
        <w:rPr/>
      </w:pPr>
      <w:r w:rsidDel="00000000" w:rsidR="00000000" w:rsidRPr="00000000">
        <w:rPr>
          <w:rtl w:val="0"/>
        </w:rPr>
        <w:t xml:space="preserve">    m "Shame we can't go on any more rides now though, it's already late."</w:t>
      </w:r>
    </w:p>
    <w:p w:rsidR="00000000" w:rsidDel="00000000" w:rsidP="00000000" w:rsidRDefault="00000000" w:rsidRPr="00000000" w14:paraId="000030C9">
      <w:pPr>
        <w:pageBreakBefore w:val="0"/>
        <w:rPr/>
      </w:pPr>
      <w:r w:rsidDel="00000000" w:rsidR="00000000" w:rsidRPr="00000000">
        <w:rPr>
          <w:rtl w:val="0"/>
        </w:rPr>
      </w:r>
    </w:p>
    <w:p w:rsidR="00000000" w:rsidDel="00000000" w:rsidP="00000000" w:rsidRDefault="00000000" w:rsidRPr="00000000" w14:paraId="000030CA">
      <w:pPr>
        <w:pageBreakBefore w:val="0"/>
        <w:rPr/>
      </w:pPr>
      <w:r w:rsidDel="00000000" w:rsidR="00000000" w:rsidRPr="00000000">
        <w:rPr>
          <w:rtl w:val="0"/>
        </w:rPr>
        <w:t xml:space="preserve">mc "Anyhow, we need to go home, otherwise they might lock us here in the park."</w:t>
      </w:r>
    </w:p>
    <w:p w:rsidR="00000000" w:rsidDel="00000000" w:rsidP="00000000" w:rsidRDefault="00000000" w:rsidRPr="00000000" w14:paraId="000030CB">
      <w:pPr>
        <w:pageBreakBefore w:val="0"/>
        <w:rPr/>
      </w:pPr>
      <w:r w:rsidDel="00000000" w:rsidR="00000000" w:rsidRPr="00000000">
        <w:rPr>
          <w:rtl w:val="0"/>
        </w:rPr>
        <w:t xml:space="preserve">s "But then we would have all the time to spend here going for all rides!"</w:t>
      </w:r>
    </w:p>
    <w:p w:rsidR="00000000" w:rsidDel="00000000" w:rsidP="00000000" w:rsidRDefault="00000000" w:rsidRPr="00000000" w14:paraId="000030CC">
      <w:pPr>
        <w:pageBreakBefore w:val="0"/>
        <w:rPr/>
      </w:pPr>
      <w:r w:rsidDel="00000000" w:rsidR="00000000" w:rsidRPr="00000000">
        <w:rPr>
          <w:rtl w:val="0"/>
        </w:rPr>
        <w:t xml:space="preserve">mc "You know this isn't how it works Sayori."</w:t>
      </w:r>
    </w:p>
    <w:p w:rsidR="00000000" w:rsidDel="00000000" w:rsidP="00000000" w:rsidRDefault="00000000" w:rsidRPr="00000000" w14:paraId="000030CD">
      <w:pPr>
        <w:pageBreakBefore w:val="0"/>
        <w:rPr/>
      </w:pPr>
      <w:r w:rsidDel="00000000" w:rsidR="00000000" w:rsidRPr="00000000">
        <w:rPr>
          <w:rtl w:val="0"/>
        </w:rPr>
        <w:t xml:space="preserve">s "Hehehe, just trying to cheer you up."</w:t>
      </w:r>
    </w:p>
    <w:p w:rsidR="00000000" w:rsidDel="00000000" w:rsidP="00000000" w:rsidRDefault="00000000" w:rsidRPr="00000000" w14:paraId="000030CE">
      <w:pPr>
        <w:pageBreakBefore w:val="0"/>
        <w:rPr/>
      </w:pPr>
      <w:r w:rsidDel="00000000" w:rsidR="00000000" w:rsidRPr="00000000">
        <w:rPr>
          <w:rtl w:val="0"/>
        </w:rPr>
        <w:t xml:space="preserve">m "Oh actually [player], I need to go to the bathroom quickly, could you hold my bag for me?"</w:t>
      </w:r>
    </w:p>
    <w:p w:rsidR="00000000" w:rsidDel="00000000" w:rsidP="00000000" w:rsidRDefault="00000000" w:rsidRPr="00000000" w14:paraId="000030CF">
      <w:pPr>
        <w:pageBreakBefore w:val="0"/>
        <w:rPr/>
      </w:pPr>
      <w:r w:rsidDel="00000000" w:rsidR="00000000" w:rsidRPr="00000000">
        <w:rPr>
          <w:rtl w:val="0"/>
        </w:rPr>
        <w:t xml:space="preserve">mc "Yeah sure."</w:t>
      </w:r>
    </w:p>
    <w:p w:rsidR="00000000" w:rsidDel="00000000" w:rsidP="00000000" w:rsidRDefault="00000000" w:rsidRPr="00000000" w14:paraId="000030D0">
      <w:pPr>
        <w:pageBreakBefore w:val="0"/>
        <w:rPr/>
      </w:pPr>
      <w:r w:rsidDel="00000000" w:rsidR="00000000" w:rsidRPr="00000000">
        <w:rPr>
          <w:rtl w:val="0"/>
        </w:rPr>
        <w:t xml:space="preserve">m "Alright, I shouldn't take more than 5 minutes, you guys better not abandon me!" </w:t>
      </w:r>
    </w:p>
    <w:p w:rsidR="00000000" w:rsidDel="00000000" w:rsidP="00000000" w:rsidRDefault="00000000" w:rsidRPr="00000000" w14:paraId="000030D1">
      <w:pPr>
        <w:pageBreakBefore w:val="0"/>
        <w:rPr/>
      </w:pPr>
      <w:r w:rsidDel="00000000" w:rsidR="00000000" w:rsidRPr="00000000">
        <w:rPr>
          <w:rtl w:val="0"/>
        </w:rPr>
        <w:t xml:space="preserve">"Monika then handles me her bag and runs to the nearest bathroom."</w:t>
      </w:r>
    </w:p>
    <w:p w:rsidR="00000000" w:rsidDel="00000000" w:rsidP="00000000" w:rsidRDefault="00000000" w:rsidRPr="00000000" w14:paraId="000030D2">
      <w:pPr>
        <w:pageBreakBefore w:val="0"/>
        <w:rPr/>
      </w:pPr>
      <w:r w:rsidDel="00000000" w:rsidR="00000000" w:rsidRPr="00000000">
        <w:rPr>
          <w:rtl w:val="0"/>
        </w:rPr>
        <w:t xml:space="preserve">"Geez, how much has she holding off all this time?"</w:t>
      </w:r>
    </w:p>
    <w:p w:rsidR="00000000" w:rsidDel="00000000" w:rsidP="00000000" w:rsidRDefault="00000000" w:rsidRPr="00000000" w14:paraId="000030D3">
      <w:pPr>
        <w:pageBreakBefore w:val="0"/>
        <w:rPr/>
      </w:pPr>
      <w:r w:rsidDel="00000000" w:rsidR="00000000" w:rsidRPr="00000000">
        <w:rPr>
          <w:rtl w:val="0"/>
        </w:rPr>
        <w:t xml:space="preserve">mc "Huh? That's weird."</w:t>
      </w:r>
    </w:p>
    <w:p w:rsidR="00000000" w:rsidDel="00000000" w:rsidP="00000000" w:rsidRDefault="00000000" w:rsidRPr="00000000" w14:paraId="000030D4">
      <w:pPr>
        <w:pageBreakBefore w:val="0"/>
        <w:rPr/>
      </w:pPr>
      <w:r w:rsidDel="00000000" w:rsidR="00000000" w:rsidRPr="00000000">
        <w:rPr>
          <w:rtl w:val="0"/>
        </w:rPr>
        <w:t xml:space="preserve">"I might be crazy, but her bag seems lighter than before." </w:t>
      </w:r>
    </w:p>
    <w:p w:rsidR="00000000" w:rsidDel="00000000" w:rsidP="00000000" w:rsidRDefault="00000000" w:rsidRPr="00000000" w14:paraId="000030D5">
      <w:pPr>
        <w:pageBreakBefore w:val="0"/>
        <w:rPr/>
      </w:pPr>
      <w:r w:rsidDel="00000000" w:rsidR="00000000" w:rsidRPr="00000000">
        <w:rPr>
          <w:rtl w:val="0"/>
        </w:rPr>
        <w:t xml:space="preserve">"Maybe she brought some food and ate it along the way?"</w:t>
      </w:r>
    </w:p>
    <w:p w:rsidR="00000000" w:rsidDel="00000000" w:rsidP="00000000" w:rsidRDefault="00000000" w:rsidRPr="00000000" w14:paraId="000030D6">
      <w:pPr>
        <w:pageBreakBefore w:val="0"/>
        <w:rPr/>
      </w:pPr>
      <w:r w:rsidDel="00000000" w:rsidR="00000000" w:rsidRPr="00000000">
        <w:rPr>
          <w:rtl w:val="0"/>
        </w:rPr>
        <w:t xml:space="preserve">"I do remember seeing her eat a small cereal bar when I was talking to Natsuki."</w:t>
      </w:r>
    </w:p>
    <w:p w:rsidR="00000000" w:rsidDel="00000000" w:rsidP="00000000" w:rsidRDefault="00000000" w:rsidRPr="00000000" w14:paraId="000030D7">
      <w:pPr>
        <w:pageBreakBefore w:val="0"/>
        <w:rPr/>
      </w:pPr>
      <w:r w:rsidDel="00000000" w:rsidR="00000000" w:rsidRPr="00000000">
        <w:rPr>
          <w:rtl w:val="0"/>
        </w:rPr>
        <w:t xml:space="preserve">"My curiosity is practically begging me to open it and see it for myself, but to look into her bag without permission?"</w:t>
      </w:r>
    </w:p>
    <w:p w:rsidR="00000000" w:rsidDel="00000000" w:rsidP="00000000" w:rsidRDefault="00000000" w:rsidRPr="00000000" w14:paraId="000030D8">
      <w:pPr>
        <w:pageBreakBefore w:val="0"/>
        <w:rPr/>
      </w:pPr>
      <w:r w:rsidDel="00000000" w:rsidR="00000000" w:rsidRPr="00000000">
        <w:rPr>
          <w:rtl w:val="0"/>
        </w:rPr>
        <w:t xml:space="preserve">"That sounds like a douchebag move, like I can't let her have her stuff without me knowing, as I was very strict on what she can or not have."</w:t>
      </w:r>
    </w:p>
    <w:p w:rsidR="00000000" w:rsidDel="00000000" w:rsidP="00000000" w:rsidRDefault="00000000" w:rsidRPr="00000000" w14:paraId="000030D9">
      <w:pPr>
        <w:pStyle w:val="Heading1"/>
        <w:pageBreakBefore w:val="0"/>
        <w:spacing w:after="0" w:before="0" w:lineRule="auto"/>
        <w:rPr>
          <w:b w:val="1"/>
          <w:sz w:val="36"/>
          <w:szCs w:val="36"/>
          <w:u w:val="single"/>
        </w:rPr>
      </w:pPr>
      <w:bookmarkStart w:colFirst="0" w:colLast="0" w:name="_f563wcddf44k" w:id="31"/>
      <w:bookmarkEnd w:id="31"/>
      <w:r w:rsidDel="00000000" w:rsidR="00000000" w:rsidRPr="00000000">
        <w:rPr>
          <w:b w:val="1"/>
          <w:sz w:val="36"/>
          <w:szCs w:val="36"/>
          <w:u w:val="single"/>
          <w:rtl w:val="0"/>
        </w:rPr>
        <w:t xml:space="preserve">#Fifth choice</w:t>
      </w:r>
    </w:p>
    <w:p w:rsidR="00000000" w:rsidDel="00000000" w:rsidP="00000000" w:rsidRDefault="00000000" w:rsidRPr="00000000" w14:paraId="000030DA">
      <w:pPr>
        <w:pageBreakBefore w:val="0"/>
        <w:rPr/>
      </w:pPr>
      <w:r w:rsidDel="00000000" w:rsidR="00000000" w:rsidRPr="00000000">
        <w:rPr>
          <w:rtl w:val="0"/>
        </w:rPr>
        <w:t xml:space="preserve">menu:</w:t>
      </w:r>
    </w:p>
    <w:p w:rsidR="00000000" w:rsidDel="00000000" w:rsidP="00000000" w:rsidRDefault="00000000" w:rsidRPr="00000000" w14:paraId="000030DB">
      <w:pPr>
        <w:pageBreakBefore w:val="0"/>
        <w:rPr/>
      </w:pPr>
      <w:r w:rsidDel="00000000" w:rsidR="00000000" w:rsidRPr="00000000">
        <w:rPr>
          <w:rtl w:val="0"/>
        </w:rPr>
        <w:t xml:space="preserve">    "Should I open her bag and check it?"</w:t>
      </w:r>
    </w:p>
    <w:p w:rsidR="00000000" w:rsidDel="00000000" w:rsidP="00000000" w:rsidRDefault="00000000" w:rsidRPr="00000000" w14:paraId="000030DC">
      <w:pPr>
        <w:pageBreakBefore w:val="0"/>
        <w:rPr/>
      </w:pPr>
      <w:r w:rsidDel="00000000" w:rsidR="00000000" w:rsidRPr="00000000">
        <w:rPr>
          <w:rtl w:val="0"/>
        </w:rPr>
        <w:t xml:space="preserve">    "Open it":</w:t>
      </w:r>
    </w:p>
    <w:p w:rsidR="00000000" w:rsidDel="00000000" w:rsidP="00000000" w:rsidRDefault="00000000" w:rsidRPr="00000000" w14:paraId="000030DD">
      <w:pPr>
        <w:pageBreakBefore w:val="0"/>
        <w:rPr/>
      </w:pPr>
      <w:r w:rsidDel="00000000" w:rsidR="00000000" w:rsidRPr="00000000">
        <w:rPr>
          <w:rtl w:val="0"/>
        </w:rPr>
        <w:t xml:space="preserve">        call openbag</w:t>
      </w:r>
    </w:p>
    <w:p w:rsidR="00000000" w:rsidDel="00000000" w:rsidP="00000000" w:rsidRDefault="00000000" w:rsidRPr="00000000" w14:paraId="000030DE">
      <w:pPr>
        <w:pageBreakBefore w:val="0"/>
        <w:rPr/>
      </w:pPr>
      <w:r w:rsidDel="00000000" w:rsidR="00000000" w:rsidRPr="00000000">
        <w:rPr>
          <w:rtl w:val="0"/>
        </w:rPr>
        <w:t xml:space="preserve">    "Leave it alone":</w:t>
      </w:r>
    </w:p>
    <w:p w:rsidR="00000000" w:rsidDel="00000000" w:rsidP="00000000" w:rsidRDefault="00000000" w:rsidRPr="00000000" w14:paraId="000030DF">
      <w:pPr>
        <w:pageBreakBefore w:val="0"/>
        <w:rPr/>
      </w:pPr>
      <w:r w:rsidDel="00000000" w:rsidR="00000000" w:rsidRPr="00000000">
        <w:rPr>
          <w:rtl w:val="0"/>
        </w:rPr>
        <w:t xml:space="preserve">        call leavebag</w:t>
      </w:r>
    </w:p>
    <w:p w:rsidR="00000000" w:rsidDel="00000000" w:rsidP="00000000" w:rsidRDefault="00000000" w:rsidRPr="00000000" w14:paraId="000030E0">
      <w:pPr>
        <w:pageBreakBefore w:val="0"/>
        <w:rPr/>
      </w:pPr>
      <w:r w:rsidDel="00000000" w:rsidR="00000000" w:rsidRPr="00000000">
        <w:rPr>
          <w:rtl w:val="0"/>
        </w:rPr>
      </w:r>
    </w:p>
    <w:p w:rsidR="00000000" w:rsidDel="00000000" w:rsidP="00000000" w:rsidRDefault="00000000" w:rsidRPr="00000000" w14:paraId="000030E1">
      <w:pPr>
        <w:pStyle w:val="Heading1"/>
        <w:pageBreakBefore w:val="0"/>
        <w:spacing w:after="0" w:before="0" w:lineRule="auto"/>
        <w:rPr>
          <w:b w:val="1"/>
          <w:sz w:val="36"/>
          <w:szCs w:val="36"/>
          <w:u w:val="single"/>
        </w:rPr>
      </w:pPr>
      <w:bookmarkStart w:colFirst="0" w:colLast="0" w:name="_4dpozgy36o" w:id="32"/>
      <w:bookmarkEnd w:id="32"/>
      <w:r w:rsidDel="00000000" w:rsidR="00000000" w:rsidRPr="00000000">
        <w:rPr>
          <w:b w:val="1"/>
          <w:sz w:val="36"/>
          <w:szCs w:val="36"/>
          <w:u w:val="single"/>
          <w:rtl w:val="0"/>
        </w:rPr>
        <w:t xml:space="preserve">#Open the bag</w:t>
      </w:r>
    </w:p>
    <w:p w:rsidR="00000000" w:rsidDel="00000000" w:rsidP="00000000" w:rsidRDefault="00000000" w:rsidRPr="00000000" w14:paraId="000030E2">
      <w:pPr>
        <w:pageBreakBefore w:val="0"/>
        <w:rPr/>
      </w:pPr>
      <w:r w:rsidDel="00000000" w:rsidR="00000000" w:rsidRPr="00000000">
        <w:rPr>
          <w:rtl w:val="0"/>
        </w:rPr>
        <w:t xml:space="preserve">label openbag:</w:t>
      </w:r>
    </w:p>
    <w:p w:rsidR="00000000" w:rsidDel="00000000" w:rsidP="00000000" w:rsidRDefault="00000000" w:rsidRPr="00000000" w14:paraId="000030E3">
      <w:pPr>
        <w:pageBreakBefore w:val="0"/>
        <w:rPr/>
      </w:pPr>
      <w:r w:rsidDel="00000000" w:rsidR="00000000" w:rsidRPr="00000000">
        <w:rPr>
          <w:rtl w:val="0"/>
        </w:rPr>
        <w:t xml:space="preserve">    $ hasPlushie = true</w:t>
      </w:r>
    </w:p>
    <w:p w:rsidR="00000000" w:rsidDel="00000000" w:rsidP="00000000" w:rsidRDefault="00000000" w:rsidRPr="00000000" w14:paraId="000030E4">
      <w:pPr>
        <w:pageBreakBefore w:val="0"/>
        <w:rPr/>
      </w:pPr>
      <w:r w:rsidDel="00000000" w:rsidR="00000000" w:rsidRPr="00000000">
        <w:rPr>
          <w:rtl w:val="0"/>
        </w:rPr>
        <w:t xml:space="preserve">    "I just can't stand this curiosity in mind anymore."</w:t>
      </w:r>
    </w:p>
    <w:p w:rsidR="00000000" w:rsidDel="00000000" w:rsidP="00000000" w:rsidRDefault="00000000" w:rsidRPr="00000000" w14:paraId="000030E5">
      <w:pPr>
        <w:pageBreakBefore w:val="0"/>
        <w:rPr/>
      </w:pPr>
      <w:r w:rsidDel="00000000" w:rsidR="00000000" w:rsidRPr="00000000">
        <w:rPr>
          <w:rtl w:val="0"/>
        </w:rPr>
        <w:t xml:space="preserve">    "Besides, a little peak doesn't hurt anybody, now does it?"</w:t>
      </w:r>
    </w:p>
    <w:p w:rsidR="00000000" w:rsidDel="00000000" w:rsidP="00000000" w:rsidRDefault="00000000" w:rsidRPr="00000000" w14:paraId="000030E6">
      <w:pPr>
        <w:pageBreakBefore w:val="0"/>
        <w:rPr/>
      </w:pPr>
      <w:r w:rsidDel="00000000" w:rsidR="00000000" w:rsidRPr="00000000">
        <w:rPr>
          <w:rtl w:val="0"/>
        </w:rPr>
        <w:t xml:space="preserve">    "I open her bag and put my hand inside it."</w:t>
      </w:r>
    </w:p>
    <w:p w:rsidR="00000000" w:rsidDel="00000000" w:rsidP="00000000" w:rsidRDefault="00000000" w:rsidRPr="00000000" w14:paraId="000030E7">
      <w:pPr>
        <w:pageBreakBefore w:val="0"/>
        <w:rPr/>
      </w:pPr>
      <w:r w:rsidDel="00000000" w:rsidR="00000000" w:rsidRPr="00000000">
        <w:rPr>
          <w:rtl w:val="0"/>
        </w:rPr>
        <w:t xml:space="preserve">    n "Hey! What do you think you're doing?!"</w:t>
      </w:r>
    </w:p>
    <w:p w:rsidR="00000000" w:rsidDel="00000000" w:rsidP="00000000" w:rsidRDefault="00000000" w:rsidRPr="00000000" w14:paraId="000030E8">
      <w:pPr>
        <w:pageBreakBefore w:val="0"/>
        <w:rPr/>
      </w:pPr>
      <w:r w:rsidDel="00000000" w:rsidR="00000000" w:rsidRPr="00000000">
        <w:rPr>
          <w:rtl w:val="0"/>
        </w:rPr>
        <w:t xml:space="preserve">    mc "Oh uh, I was just check-{nw}"</w:t>
      </w:r>
    </w:p>
    <w:p w:rsidR="00000000" w:rsidDel="00000000" w:rsidP="00000000" w:rsidRDefault="00000000" w:rsidRPr="00000000" w14:paraId="000030E9">
      <w:pPr>
        <w:pageBreakBefore w:val="0"/>
        <w:rPr/>
      </w:pPr>
      <w:r w:rsidDel="00000000" w:rsidR="00000000" w:rsidRPr="00000000">
        <w:rPr>
          <w:rtl w:val="0"/>
        </w:rPr>
        <w:t xml:space="preserve">    n "Do you have no decency?! You don't just look into other girl's bags like that you imbecile!"</w:t>
      </w:r>
    </w:p>
    <w:p w:rsidR="00000000" w:rsidDel="00000000" w:rsidP="00000000" w:rsidRDefault="00000000" w:rsidRPr="00000000" w14:paraId="000030EA">
      <w:pPr>
        <w:pageBreakBefore w:val="0"/>
        <w:rPr/>
      </w:pPr>
      <w:r w:rsidDel="00000000" w:rsidR="00000000" w:rsidRPr="00000000">
        <w:rPr>
          <w:rtl w:val="0"/>
        </w:rPr>
        <w:t xml:space="preserve">    mc "But I was just-{nw}"</w:t>
      </w:r>
    </w:p>
    <w:p w:rsidR="00000000" w:rsidDel="00000000" w:rsidP="00000000" w:rsidRDefault="00000000" w:rsidRPr="00000000" w14:paraId="000030EB">
      <w:pPr>
        <w:pageBreakBefore w:val="0"/>
        <w:rPr/>
      </w:pPr>
      <w:r w:rsidDel="00000000" w:rsidR="00000000" w:rsidRPr="00000000">
        <w:rPr>
          <w:rtl w:val="0"/>
        </w:rPr>
        <w:t xml:space="preserve">    s "I kinda have to agree with Natsuki here, you shouldn't just mess with her bag like that without permission first."</w:t>
      </w:r>
    </w:p>
    <w:p w:rsidR="00000000" w:rsidDel="00000000" w:rsidP="00000000" w:rsidRDefault="00000000" w:rsidRPr="00000000" w14:paraId="000030EC">
      <w:pPr>
        <w:pageBreakBefore w:val="0"/>
        <w:rPr/>
      </w:pPr>
      <w:r w:rsidDel="00000000" w:rsidR="00000000" w:rsidRPr="00000000">
        <w:rPr>
          <w:rtl w:val="0"/>
        </w:rPr>
        <w:t xml:space="preserve">    mc "For the love of god, I was just checking if…"</w:t>
      </w:r>
    </w:p>
    <w:p w:rsidR="00000000" w:rsidDel="00000000" w:rsidP="00000000" w:rsidRDefault="00000000" w:rsidRPr="00000000" w14:paraId="000030ED">
      <w:pPr>
        <w:pageBreakBefore w:val="0"/>
        <w:rPr/>
      </w:pPr>
      <w:r w:rsidDel="00000000" w:rsidR="00000000" w:rsidRPr="00000000">
        <w:rPr>
          <w:rtl w:val="0"/>
        </w:rPr>
        <w:t xml:space="preserve">    mc "Huh?"</w:t>
      </w:r>
    </w:p>
    <w:p w:rsidR="00000000" w:rsidDel="00000000" w:rsidP="00000000" w:rsidRDefault="00000000" w:rsidRPr="00000000" w14:paraId="000030EE">
      <w:pPr>
        <w:pageBreakBefore w:val="0"/>
        <w:rPr/>
      </w:pPr>
      <w:r w:rsidDel="00000000" w:rsidR="00000000" w:rsidRPr="00000000">
        <w:rPr>
          <w:rtl w:val="0"/>
        </w:rPr>
        <w:t xml:space="preserve">    "Monika's bag is surprisingly normal like always, without anything different from usual."</w:t>
      </w:r>
    </w:p>
    <w:p w:rsidR="00000000" w:rsidDel="00000000" w:rsidP="00000000" w:rsidRDefault="00000000" w:rsidRPr="00000000" w14:paraId="000030EF">
      <w:pPr>
        <w:pageBreakBefore w:val="0"/>
        <w:rPr/>
      </w:pPr>
      <w:r w:rsidDel="00000000" w:rsidR="00000000" w:rsidRPr="00000000">
        <w:rPr>
          <w:rtl w:val="0"/>
        </w:rPr>
        <w:t xml:space="preserve">    "And that's where the problem lies."</w:t>
      </w:r>
    </w:p>
    <w:p w:rsidR="00000000" w:rsidDel="00000000" w:rsidP="00000000" w:rsidRDefault="00000000" w:rsidRPr="00000000" w14:paraId="000030F0">
      <w:pPr>
        <w:pageBreakBefore w:val="0"/>
        <w:rPr/>
      </w:pPr>
      <w:r w:rsidDel="00000000" w:rsidR="00000000" w:rsidRPr="00000000">
        <w:rPr>
          <w:rtl w:val="0"/>
        </w:rPr>
        <w:t xml:space="preserve">    mc "Wait a minute, where's the plushie she got before?"</w:t>
      </w:r>
    </w:p>
    <w:p w:rsidR="00000000" w:rsidDel="00000000" w:rsidP="00000000" w:rsidRDefault="00000000" w:rsidRPr="00000000" w14:paraId="000030F1">
      <w:pPr>
        <w:pageBreakBefore w:val="0"/>
        <w:rPr/>
      </w:pPr>
      <w:r w:rsidDel="00000000" w:rsidR="00000000" w:rsidRPr="00000000">
        <w:rPr>
          <w:rtl w:val="0"/>
        </w:rPr>
        <w:t xml:space="preserve">    s "Oh you mean that cute duck plushie? She put it in there didn't she?"</w:t>
      </w:r>
    </w:p>
    <w:p w:rsidR="00000000" w:rsidDel="00000000" w:rsidP="00000000" w:rsidRDefault="00000000" w:rsidRPr="00000000" w14:paraId="000030F2">
      <w:pPr>
        <w:pageBreakBefore w:val="0"/>
        <w:rPr/>
      </w:pPr>
      <w:r w:rsidDel="00000000" w:rsidR="00000000" w:rsidRPr="00000000">
        <w:rPr>
          <w:rtl w:val="0"/>
        </w:rPr>
        <w:t xml:space="preserve">    mc "Well it's not here!"</w:t>
      </w:r>
    </w:p>
    <w:p w:rsidR="00000000" w:rsidDel="00000000" w:rsidP="00000000" w:rsidRDefault="00000000" w:rsidRPr="00000000" w14:paraId="000030F3">
      <w:pPr>
        <w:pageBreakBefore w:val="0"/>
        <w:rPr/>
      </w:pPr>
      <w:r w:rsidDel="00000000" w:rsidR="00000000" w:rsidRPr="00000000">
        <w:rPr>
          <w:rtl w:val="0"/>
        </w:rPr>
        <w:t xml:space="preserve">    n "Have you looked it correctly? Maybe you're just not seeing it with those dense eyes of yours"</w:t>
      </w:r>
    </w:p>
    <w:p w:rsidR="00000000" w:rsidDel="00000000" w:rsidP="00000000" w:rsidRDefault="00000000" w:rsidRPr="00000000" w14:paraId="000030F4">
      <w:pPr>
        <w:pageBreakBefore w:val="0"/>
        <w:rPr/>
      </w:pPr>
      <w:r w:rsidDel="00000000" w:rsidR="00000000" w:rsidRPr="00000000">
        <w:rPr>
          <w:rtl w:val="0"/>
        </w:rPr>
        <w:t xml:space="preserve">    mc "Well I would notice a moderate sized plushie on her bag without much difficulty!"</w:t>
      </w:r>
    </w:p>
    <w:p w:rsidR="00000000" w:rsidDel="00000000" w:rsidP="00000000" w:rsidRDefault="00000000" w:rsidRPr="00000000" w14:paraId="000030F5">
      <w:pPr>
        <w:pageBreakBefore w:val="0"/>
        <w:rPr/>
      </w:pPr>
      <w:r w:rsidDel="00000000" w:rsidR="00000000" w:rsidRPr="00000000">
        <w:rPr>
          <w:rtl w:val="0"/>
        </w:rPr>
        <w:t xml:space="preserve">    "Just for safety, I do one more quick look."</w:t>
      </w:r>
    </w:p>
    <w:p w:rsidR="00000000" w:rsidDel="00000000" w:rsidP="00000000" w:rsidRDefault="00000000" w:rsidRPr="00000000" w14:paraId="000030F6">
      <w:pPr>
        <w:pageBreakBefore w:val="0"/>
        <w:rPr/>
      </w:pPr>
      <w:r w:rsidDel="00000000" w:rsidR="00000000" w:rsidRPr="00000000">
        <w:rPr>
          <w:rtl w:val="0"/>
        </w:rPr>
        <w:t xml:space="preserve">    "Nope, it's definitely not here, but then, where the heck could it be?"</w:t>
      </w:r>
    </w:p>
    <w:p w:rsidR="00000000" w:rsidDel="00000000" w:rsidP="00000000" w:rsidRDefault="00000000" w:rsidRPr="00000000" w14:paraId="000030F7">
      <w:pPr>
        <w:pageBreakBefore w:val="0"/>
        <w:rPr/>
      </w:pPr>
      <w:r w:rsidDel="00000000" w:rsidR="00000000" w:rsidRPr="00000000">
        <w:rPr>
          <w:rtl w:val="0"/>
        </w:rPr>
        <w:t xml:space="preserve">    s "Did she drop it somewhere?! I don't want that cute duck to be alone and cold in this park's dirty ground!"</w:t>
      </w:r>
    </w:p>
    <w:p w:rsidR="00000000" w:rsidDel="00000000" w:rsidP="00000000" w:rsidRDefault="00000000" w:rsidRPr="00000000" w14:paraId="000030F8">
      <w:pPr>
        <w:pageBreakBefore w:val="0"/>
        <w:rPr/>
      </w:pPr>
      <w:r w:rsidDel="00000000" w:rsidR="00000000" w:rsidRPr="00000000">
        <w:rPr>
          <w:rtl w:val="0"/>
        </w:rPr>
        <w:t xml:space="preserve">    mc "I don't know! Her bag was shut tight all the time, it didn't opened even…"</w:t>
      </w:r>
    </w:p>
    <w:p w:rsidR="00000000" w:rsidDel="00000000" w:rsidP="00000000" w:rsidRDefault="00000000" w:rsidRPr="00000000" w14:paraId="000030F9">
      <w:pPr>
        <w:pageBreakBefore w:val="0"/>
        <w:rPr/>
      </w:pPr>
      <w:r w:rsidDel="00000000" w:rsidR="00000000" w:rsidRPr="00000000">
        <w:rPr>
          <w:rtl w:val="0"/>
        </w:rPr>
        <w:t xml:space="preserve">    mc "Once…"</w:t>
      </w:r>
    </w:p>
    <w:p w:rsidR="00000000" w:rsidDel="00000000" w:rsidP="00000000" w:rsidRDefault="00000000" w:rsidRPr="00000000" w14:paraId="000030FA">
      <w:pPr>
        <w:pageBreakBefore w:val="0"/>
        <w:rPr/>
      </w:pPr>
      <w:r w:rsidDel="00000000" w:rsidR="00000000" w:rsidRPr="00000000">
        <w:rPr>
          <w:rtl w:val="0"/>
        </w:rPr>
        <w:t xml:space="preserve">    #Put some flashback filter here to make it better, and maybe a sound effect too?</w:t>
      </w:r>
    </w:p>
    <w:p w:rsidR="00000000" w:rsidDel="00000000" w:rsidP="00000000" w:rsidRDefault="00000000" w:rsidRPr="00000000" w14:paraId="000030FB">
      <w:pPr>
        <w:pageBreakBefore w:val="0"/>
        <w:rPr/>
      </w:pPr>
      <w:r w:rsidDel="00000000" w:rsidR="00000000" w:rsidRPr="00000000">
        <w:rPr>
          <w:rtl w:val="0"/>
        </w:rPr>
        <w:t xml:space="preserve">    "Again, most people let out a somewhat loud gasp, some others scream a bit."</w:t>
      </w:r>
    </w:p>
    <w:p w:rsidR="00000000" w:rsidDel="00000000" w:rsidP="00000000" w:rsidRDefault="00000000" w:rsidRPr="00000000" w14:paraId="000030FC">
      <w:pPr>
        <w:pageBreakBefore w:val="0"/>
        <w:rPr/>
      </w:pPr>
      <w:r w:rsidDel="00000000" w:rsidR="00000000" w:rsidRPr="00000000">
        <w:rPr>
          <w:rtl w:val="0"/>
        </w:rPr>
        <w:t xml:space="preserve">    "And that includes Monika."</w:t>
      </w:r>
    </w:p>
    <w:p w:rsidR="00000000" w:rsidDel="00000000" w:rsidP="00000000" w:rsidRDefault="00000000" w:rsidRPr="00000000" w14:paraId="000030FD">
      <w:pPr>
        <w:pageBreakBefore w:val="0"/>
        <w:rPr/>
      </w:pPr>
      <w:r w:rsidDel="00000000" w:rsidR="00000000" w:rsidRPr="00000000">
        <w:rPr>
          <w:rtl w:val="0"/>
        </w:rPr>
        <w:t xml:space="preserve">    m "GAH!"</w:t>
      </w:r>
    </w:p>
    <w:p w:rsidR="00000000" w:rsidDel="00000000" w:rsidP="00000000" w:rsidRDefault="00000000" w:rsidRPr="00000000" w14:paraId="000030FE">
      <w:pPr>
        <w:pageBreakBefore w:val="0"/>
        <w:rPr/>
      </w:pPr>
      <w:r w:rsidDel="00000000" w:rsidR="00000000" w:rsidRPr="00000000">
        <w:rPr>
          <w:rtl w:val="0"/>
        </w:rPr>
        <w:t xml:space="preserve">    "{i}PLOFF{/i}"</w:t>
      </w:r>
    </w:p>
    <w:p w:rsidR="00000000" w:rsidDel="00000000" w:rsidP="00000000" w:rsidRDefault="00000000" w:rsidRPr="00000000" w14:paraId="000030FF">
      <w:pPr>
        <w:pageBreakBefore w:val="0"/>
        <w:rPr/>
      </w:pPr>
      <w:r w:rsidDel="00000000" w:rsidR="00000000" w:rsidRPr="00000000">
        <w:rPr>
          <w:rtl w:val="0"/>
        </w:rPr>
        <w:t xml:space="preserve">    "In the middle of her spook, Monika backpedaled into me and tripped on my foot. "</w:t>
      </w:r>
    </w:p>
    <w:p w:rsidR="00000000" w:rsidDel="00000000" w:rsidP="00000000" w:rsidRDefault="00000000" w:rsidRPr="00000000" w14:paraId="00003100">
      <w:pPr>
        <w:pageBreakBefore w:val="0"/>
        <w:rPr/>
      </w:pPr>
      <w:r w:rsidDel="00000000" w:rsidR="00000000" w:rsidRPr="00000000">
        <w:rPr>
          <w:rtl w:val="0"/>
        </w:rPr>
        <w:t xml:space="preserve">    "Her bag fell to the floor, opening the lid as it rolled over."</w:t>
      </w:r>
    </w:p>
    <w:p w:rsidR="00000000" w:rsidDel="00000000" w:rsidP="00000000" w:rsidRDefault="00000000" w:rsidRPr="00000000" w14:paraId="00003101">
      <w:pPr>
        <w:pageBreakBefore w:val="0"/>
        <w:rPr/>
      </w:pPr>
      <w:r w:rsidDel="00000000" w:rsidR="00000000" w:rsidRPr="00000000">
        <w:rPr>
          <w:rtl w:val="0"/>
        </w:rPr>
        <w:t xml:space="preserve">    mc "Monika, are you alright?"</w:t>
      </w:r>
    </w:p>
    <w:p w:rsidR="00000000" w:rsidDel="00000000" w:rsidP="00000000" w:rsidRDefault="00000000" w:rsidRPr="00000000" w14:paraId="00003102">
      <w:pPr>
        <w:pageBreakBefore w:val="0"/>
        <w:rPr/>
      </w:pPr>
      <w:r w:rsidDel="00000000" w:rsidR="00000000" w:rsidRPr="00000000">
        <w:rPr>
          <w:rtl w:val="0"/>
        </w:rPr>
        <w:t xml:space="preserve">    m "Yes, I'm fine, just tripped, nothing serious."</w:t>
      </w:r>
    </w:p>
    <w:p w:rsidR="00000000" w:rsidDel="00000000" w:rsidP="00000000" w:rsidRDefault="00000000" w:rsidRPr="00000000" w14:paraId="00003103">
      <w:pPr>
        <w:pageBreakBefore w:val="0"/>
        <w:rPr/>
      </w:pPr>
      <w:r w:rsidDel="00000000" w:rsidR="00000000" w:rsidRPr="00000000">
        <w:rPr>
          <w:rtl w:val="0"/>
        </w:rPr>
        <w:t xml:space="preserve">    "Luckily, nothing appeared to fall out of her bag."</w:t>
      </w:r>
    </w:p>
    <w:p w:rsidR="00000000" w:rsidDel="00000000" w:rsidP="00000000" w:rsidRDefault="00000000" w:rsidRPr="00000000" w14:paraId="00003104">
      <w:pPr>
        <w:pageBreakBefore w:val="0"/>
        <w:rPr/>
      </w:pPr>
      <w:r w:rsidDel="00000000" w:rsidR="00000000" w:rsidRPr="00000000">
        <w:rPr>
          <w:rtl w:val="0"/>
        </w:rPr>
        <w:t xml:space="preserve"># flashback ends here</w:t>
      </w:r>
    </w:p>
    <w:p w:rsidR="00000000" w:rsidDel="00000000" w:rsidP="00000000" w:rsidRDefault="00000000" w:rsidRPr="00000000" w14:paraId="00003105">
      <w:pPr>
        <w:pageBreakBefore w:val="0"/>
        <w:rPr/>
      </w:pPr>
      <w:r w:rsidDel="00000000" w:rsidR="00000000" w:rsidRPr="00000000">
        <w:rPr>
          <w:rtl w:val="0"/>
        </w:rPr>
        <w:t xml:space="preserve">    "That must've been when she dropped it, how could I be so stupid to not see it falling onto the ground?"</w:t>
      </w:r>
    </w:p>
    <w:p w:rsidR="00000000" w:rsidDel="00000000" w:rsidP="00000000" w:rsidRDefault="00000000" w:rsidRPr="00000000" w14:paraId="00003106">
      <w:pPr>
        <w:pageBreakBefore w:val="0"/>
        <w:rPr/>
      </w:pPr>
      <w:r w:rsidDel="00000000" w:rsidR="00000000" w:rsidRPr="00000000">
        <w:rPr>
          <w:rtl w:val="0"/>
        </w:rPr>
        <w:t xml:space="preserve">    "I better hope the employees let me get it back."</w:t>
      </w:r>
    </w:p>
    <w:p w:rsidR="00000000" w:rsidDel="00000000" w:rsidP="00000000" w:rsidRDefault="00000000" w:rsidRPr="00000000" w14:paraId="00003107">
      <w:pPr>
        <w:pageBreakBefore w:val="0"/>
        <w:rPr/>
      </w:pPr>
      <w:r w:rsidDel="00000000" w:rsidR="00000000" w:rsidRPr="00000000">
        <w:rPr>
          <w:rtl w:val="0"/>
        </w:rPr>
        <w:t xml:space="preserve">    mc "Sayori, here hold the bag for me!"</w:t>
      </w:r>
    </w:p>
    <w:p w:rsidR="00000000" w:rsidDel="00000000" w:rsidP="00000000" w:rsidRDefault="00000000" w:rsidRPr="00000000" w14:paraId="00003108">
      <w:pPr>
        <w:pageBreakBefore w:val="0"/>
        <w:rPr/>
      </w:pPr>
      <w:r w:rsidDel="00000000" w:rsidR="00000000" w:rsidRPr="00000000">
        <w:rPr>
          <w:rtl w:val="0"/>
        </w:rPr>
        <w:t xml:space="preserve">    s "Okay but, where are you going running like that?! Do you know where it is?!"</w:t>
      </w:r>
    </w:p>
    <w:p w:rsidR="00000000" w:rsidDel="00000000" w:rsidP="00000000" w:rsidRDefault="00000000" w:rsidRPr="00000000" w14:paraId="00003109">
      <w:pPr>
        <w:pageBreakBefore w:val="0"/>
        <w:rPr/>
      </w:pPr>
      <w:r w:rsidDel="00000000" w:rsidR="00000000" w:rsidRPr="00000000">
        <w:rPr>
          <w:rtl w:val="0"/>
        </w:rPr>
        <w:t xml:space="preserve">    mc "I have a hunch, but  not much time left!"</w:t>
      </w:r>
    </w:p>
    <w:p w:rsidR="00000000" w:rsidDel="00000000" w:rsidP="00000000" w:rsidRDefault="00000000" w:rsidRPr="00000000" w14:paraId="0000310A">
      <w:pPr>
        <w:pageBreakBefore w:val="0"/>
        <w:rPr/>
      </w:pPr>
      <w:r w:rsidDel="00000000" w:rsidR="00000000" w:rsidRPr="00000000">
        <w:rPr>
          <w:rtl w:val="0"/>
        </w:rPr>
        <w:t xml:space="preserve">    "I go as fast as I can to the haunted house attraction."</w:t>
      </w:r>
    </w:p>
    <w:p w:rsidR="00000000" w:rsidDel="00000000" w:rsidP="00000000" w:rsidRDefault="00000000" w:rsidRPr="00000000" w14:paraId="0000310B">
      <w:pPr>
        <w:pageBreakBefore w:val="0"/>
        <w:rPr/>
      </w:pPr>
      <w:r w:rsidDel="00000000" w:rsidR="00000000" w:rsidRPr="00000000">
        <w:rPr>
          <w:rtl w:val="0"/>
        </w:rPr>
        <w:t xml:space="preserve">    "At least the exercises Monika made me do weren't in vain."</w:t>
        <w:br w:type="textWrapping"/>
        <w:t xml:space="preserve">    "After running for a bit and feeling my lungs burn inside, I spot the house with the workers cleaning it."</w:t>
      </w:r>
    </w:p>
    <w:p w:rsidR="00000000" w:rsidDel="00000000" w:rsidP="00000000" w:rsidRDefault="00000000" w:rsidRPr="00000000" w14:paraId="0000310C">
      <w:pPr>
        <w:pageBreakBefore w:val="0"/>
        <w:rPr/>
      </w:pPr>
      <w:r w:rsidDel="00000000" w:rsidR="00000000" w:rsidRPr="00000000">
        <w:rPr>
          <w:rtl w:val="0"/>
        </w:rPr>
        <w:t xml:space="preserve">    "I somehow manage to force myself to go slightly faster to reach it more quickly."</w:t>
      </w:r>
    </w:p>
    <w:p w:rsidR="00000000" w:rsidDel="00000000" w:rsidP="00000000" w:rsidRDefault="00000000" w:rsidRPr="00000000" w14:paraId="0000310D">
      <w:pPr>
        <w:pageBreakBefore w:val="0"/>
        <w:rPr/>
      </w:pPr>
      <w:r w:rsidDel="00000000" w:rsidR="00000000" w:rsidRPr="00000000">
        <w:rPr>
          <w:rtl w:val="0"/>
        </w:rPr>
        <w:t xml:space="preserve">    "With barely any breath left and very tired, I finally reach it."</w:t>
        <w:br w:type="textWrapping"/>
        <w:t xml:space="preserve">    mc "{i}arf{/i}-WAIT! {i}gasp{/i}-DON'T CLOSE IT YET!"</w:t>
      </w:r>
    </w:p>
    <w:p w:rsidR="00000000" w:rsidDel="00000000" w:rsidP="00000000" w:rsidRDefault="00000000" w:rsidRPr="00000000" w14:paraId="0000310E">
      <w:pPr>
        <w:pageBreakBefore w:val="0"/>
        <w:rPr/>
      </w:pPr>
      <w:r w:rsidDel="00000000" w:rsidR="00000000" w:rsidRPr="00000000">
        <w:rPr>
          <w:rtl w:val="0"/>
        </w:rPr>
        <w:t xml:space="preserve">    "The few employees there are surprised and very confused with my unexpected presense."</w:t>
      </w:r>
    </w:p>
    <w:p w:rsidR="00000000" w:rsidDel="00000000" w:rsidP="00000000" w:rsidRDefault="00000000" w:rsidRPr="00000000" w14:paraId="0000310F">
      <w:pPr>
        <w:pageBreakBefore w:val="0"/>
        <w:rPr/>
      </w:pPr>
      <w:r w:rsidDel="00000000" w:rsidR="00000000" w:rsidRPr="00000000">
        <w:rPr>
          <w:rtl w:val="0"/>
        </w:rPr>
        <w:t xml:space="preserve">    $ y_name = "Employee 1"</w:t>
      </w:r>
    </w:p>
    <w:p w:rsidR="00000000" w:rsidDel="00000000" w:rsidP="00000000" w:rsidRDefault="00000000" w:rsidRPr="00000000" w14:paraId="00003110">
      <w:pPr>
        <w:pageBreakBefore w:val="0"/>
        <w:rPr/>
      </w:pPr>
      <w:r w:rsidDel="00000000" w:rsidR="00000000" w:rsidRPr="00000000">
        <w:rPr>
          <w:rtl w:val="0"/>
        </w:rPr>
        <w:t xml:space="preserve">    $ n_name = "Employee 2"</w:t>
      </w:r>
    </w:p>
    <w:p w:rsidR="00000000" w:rsidDel="00000000" w:rsidP="00000000" w:rsidRDefault="00000000" w:rsidRPr="00000000" w14:paraId="00003111">
      <w:pPr>
        <w:pageBreakBefore w:val="0"/>
        <w:rPr/>
      </w:pPr>
      <w:r w:rsidDel="00000000" w:rsidR="00000000" w:rsidRPr="00000000">
        <w:rPr>
          <w:rtl w:val="0"/>
        </w:rPr>
        <w:t xml:space="preserve">    y "Woah dude, chill out! No need to scream like that, we heard you."</w:t>
      </w:r>
    </w:p>
    <w:p w:rsidR="00000000" w:rsidDel="00000000" w:rsidP="00000000" w:rsidRDefault="00000000" w:rsidRPr="00000000" w14:paraId="00003112">
      <w:pPr>
        <w:pageBreakBefore w:val="0"/>
        <w:rPr/>
      </w:pPr>
      <w:r w:rsidDel="00000000" w:rsidR="00000000" w:rsidRPr="00000000">
        <w:rPr>
          <w:rtl w:val="0"/>
        </w:rPr>
        <w:t xml:space="preserve">    n "Yeah, sorry but we're closing it right now, didn't you hear the announcement?"</w:t>
      </w:r>
    </w:p>
    <w:p w:rsidR="00000000" w:rsidDel="00000000" w:rsidP="00000000" w:rsidRDefault="00000000" w:rsidRPr="00000000" w14:paraId="00003113">
      <w:pPr>
        <w:pageBreakBefore w:val="0"/>
        <w:rPr/>
      </w:pPr>
      <w:r w:rsidDel="00000000" w:rsidR="00000000" w:rsidRPr="00000000">
        <w:rPr>
          <w:rtl w:val="0"/>
        </w:rPr>
        <w:t xml:space="preserve">    mc "No you don't understand! My girlfriend dropped her plushie in there and I need to get it back?"</w:t>
      </w:r>
    </w:p>
    <w:p w:rsidR="00000000" w:rsidDel="00000000" w:rsidP="00000000" w:rsidRDefault="00000000" w:rsidRPr="00000000" w14:paraId="00003114">
      <w:pPr>
        <w:pageBreakBefore w:val="0"/>
        <w:rPr/>
      </w:pPr>
      <w:r w:rsidDel="00000000" w:rsidR="00000000" w:rsidRPr="00000000">
        <w:rPr>
          <w:rtl w:val="0"/>
        </w:rPr>
        <w:t xml:space="preserve">    y "Your girlfriend dropped her plushie? Is that the lie you came up with?"</w:t>
      </w:r>
    </w:p>
    <w:p w:rsidR="00000000" w:rsidDel="00000000" w:rsidP="00000000" w:rsidRDefault="00000000" w:rsidRPr="00000000" w14:paraId="00003115">
      <w:pPr>
        <w:pageBreakBefore w:val="0"/>
        <w:rPr/>
      </w:pPr>
      <w:r w:rsidDel="00000000" w:rsidR="00000000" w:rsidRPr="00000000">
        <w:rPr>
          <w:rtl w:val="0"/>
        </w:rPr>
        <w:t xml:space="preserve">    mc "Wait what?!"</w:t>
      </w:r>
    </w:p>
    <w:p w:rsidR="00000000" w:rsidDel="00000000" w:rsidP="00000000" w:rsidRDefault="00000000" w:rsidRPr="00000000" w14:paraId="00003116">
      <w:pPr>
        <w:pageBreakBefore w:val="0"/>
        <w:rPr/>
      </w:pPr>
      <w:r w:rsidDel="00000000" w:rsidR="00000000" w:rsidRPr="00000000">
        <w:rPr>
          <w:rtl w:val="0"/>
        </w:rPr>
        <w:t xml:space="preserve">    y "You really expect us to believe that your girlfriend brought a plushie to the park?"</w:t>
      </w:r>
    </w:p>
    <w:p w:rsidR="00000000" w:rsidDel="00000000" w:rsidP="00000000" w:rsidRDefault="00000000" w:rsidRPr="00000000" w14:paraId="00003117">
      <w:pPr>
        <w:pageBreakBefore w:val="0"/>
        <w:rPr/>
      </w:pPr>
      <w:r w:rsidDel="00000000" w:rsidR="00000000" w:rsidRPr="00000000">
        <w:rPr>
          <w:rtl w:val="0"/>
        </w:rPr>
        <w:t xml:space="preserve">    y "Unless you're dating a child, I find that hard to believe. Now go away please, we have a job to do"</w:t>
      </w:r>
    </w:p>
    <w:p w:rsidR="00000000" w:rsidDel="00000000" w:rsidP="00000000" w:rsidRDefault="00000000" w:rsidRPr="00000000" w14:paraId="00003118">
      <w:pPr>
        <w:pageBreakBefore w:val="0"/>
        <w:rPr/>
      </w:pPr>
      <w:r w:rsidDel="00000000" w:rsidR="00000000" w:rsidRPr="00000000">
        <w:rPr>
          <w:rtl w:val="0"/>
        </w:rPr>
        <w:t xml:space="preserve">    "Argh! Why won't he believe me?!"</w:t>
      </w:r>
    </w:p>
    <w:p w:rsidR="00000000" w:rsidDel="00000000" w:rsidP="00000000" w:rsidRDefault="00000000" w:rsidRPr="00000000" w14:paraId="00003119">
      <w:pPr>
        <w:pageBreakBefore w:val="0"/>
        <w:rPr/>
      </w:pPr>
      <w:r w:rsidDel="00000000" w:rsidR="00000000" w:rsidRPr="00000000">
        <w:rPr>
          <w:rtl w:val="0"/>
        </w:rPr>
        <w:t xml:space="preserve">    n "Hey dude, my girlfriend like plushies too, have any problems with that?"</w:t>
      </w:r>
    </w:p>
    <w:p w:rsidR="00000000" w:rsidDel="00000000" w:rsidP="00000000" w:rsidRDefault="00000000" w:rsidRPr="00000000" w14:paraId="0000311A">
      <w:pPr>
        <w:pageBreakBefore w:val="0"/>
        <w:rPr/>
      </w:pPr>
      <w:r w:rsidDel="00000000" w:rsidR="00000000" w:rsidRPr="00000000">
        <w:rPr>
          <w:rtl w:val="0"/>
        </w:rPr>
        <w:t xml:space="preserve">    y "Well, a bit actually, don't people usually grow up out of that plushie phase?"</w:t>
      </w:r>
    </w:p>
    <w:p w:rsidR="00000000" w:rsidDel="00000000" w:rsidP="00000000" w:rsidRDefault="00000000" w:rsidRPr="00000000" w14:paraId="0000311B">
      <w:pPr>
        <w:pageBreakBefore w:val="0"/>
        <w:rPr/>
      </w:pPr>
      <w:r w:rsidDel="00000000" w:rsidR="00000000" w:rsidRPr="00000000">
        <w:rPr>
          <w:rtl w:val="0"/>
        </w:rPr>
        <w:t xml:space="preserve">    n "Sure, you say that while you have Hatsune Miku plushie in your room."</w:t>
      </w:r>
    </w:p>
    <w:p w:rsidR="00000000" w:rsidDel="00000000" w:rsidP="00000000" w:rsidRDefault="00000000" w:rsidRPr="00000000" w14:paraId="0000311C">
      <w:pPr>
        <w:pageBreakBefore w:val="0"/>
        <w:rPr/>
      </w:pPr>
      <w:r w:rsidDel="00000000" w:rsidR="00000000" w:rsidRPr="00000000">
        <w:rPr>
          <w:rtl w:val="0"/>
        </w:rPr>
        <w:t xml:space="preserve">    y I told you already! She is for collection not some silly toy!"</w:t>
      </w:r>
    </w:p>
    <w:p w:rsidR="00000000" w:rsidDel="00000000" w:rsidP="00000000" w:rsidRDefault="00000000" w:rsidRPr="00000000" w14:paraId="0000311D">
      <w:pPr>
        <w:pageBreakBefore w:val="0"/>
        <w:rPr/>
      </w:pPr>
      <w:r w:rsidDel="00000000" w:rsidR="00000000" w:rsidRPr="00000000">
        <w:rPr>
          <w:rtl w:val="0"/>
        </w:rPr>
        <w:t xml:space="preserve">    "Can you two just stop arguing and just help me please?!"</w:t>
      </w:r>
    </w:p>
    <w:p w:rsidR="00000000" w:rsidDel="00000000" w:rsidP="00000000" w:rsidRDefault="00000000" w:rsidRPr="00000000" w14:paraId="0000311E">
      <w:pPr>
        <w:pageBreakBefore w:val="0"/>
        <w:rPr/>
      </w:pPr>
      <w:r w:rsidDel="00000000" w:rsidR="00000000" w:rsidRPr="00000000">
        <w:rPr>
          <w:rtl w:val="0"/>
        </w:rPr>
        <w:t xml:space="preserve">    mc "Hey sorry to bother but please, could you try and find it for me?! It's really important!"</w:t>
      </w:r>
    </w:p>
    <w:p w:rsidR="00000000" w:rsidDel="00000000" w:rsidP="00000000" w:rsidRDefault="00000000" w:rsidRPr="00000000" w14:paraId="0000311F">
      <w:pPr>
        <w:pageBreakBefore w:val="0"/>
        <w:rPr/>
      </w:pPr>
      <w:r w:rsidDel="00000000" w:rsidR="00000000" w:rsidRPr="00000000">
        <w:rPr>
          <w:rtl w:val="0"/>
        </w:rPr>
        <w:t xml:space="preserve">    n "Yeah man, no problem, I'm gonna go check it out, you remember which part she dropped it?"</w:t>
      </w:r>
    </w:p>
    <w:p w:rsidR="00000000" w:rsidDel="00000000" w:rsidP="00000000" w:rsidRDefault="00000000" w:rsidRPr="00000000" w14:paraId="00003120">
      <w:pPr>
        <w:pageBreakBefore w:val="0"/>
        <w:rPr/>
      </w:pPr>
      <w:r w:rsidDel="00000000" w:rsidR="00000000" w:rsidRPr="00000000">
        <w:rPr>
          <w:rtl w:val="0"/>
        </w:rPr>
        <w:t xml:space="preserve">    mc "Oh, I'm pretty sure it was at the part with the huge snake."</w:t>
      </w:r>
    </w:p>
    <w:p w:rsidR="00000000" w:rsidDel="00000000" w:rsidP="00000000" w:rsidRDefault="00000000" w:rsidRPr="00000000" w14:paraId="00003121">
      <w:pPr>
        <w:pageBreakBefore w:val="0"/>
        <w:rPr/>
      </w:pPr>
      <w:r w:rsidDel="00000000" w:rsidR="00000000" w:rsidRPr="00000000">
        <w:rPr>
          <w:rtl w:val="0"/>
        </w:rPr>
        <w:t xml:space="preserve">    n "Okay I know where that is, wait here while I go get it."</w:t>
      </w:r>
    </w:p>
    <w:p w:rsidR="00000000" w:rsidDel="00000000" w:rsidP="00000000" w:rsidRDefault="00000000" w:rsidRPr="00000000" w14:paraId="00003122">
      <w:pPr>
        <w:pageBreakBefore w:val="0"/>
        <w:rPr/>
      </w:pPr>
      <w:r w:rsidDel="00000000" w:rsidR="00000000" w:rsidRPr="00000000">
        <w:rPr>
          <w:rtl w:val="0"/>
        </w:rPr>
        <w:t xml:space="preserve">    "The worker enters the attraction and returns after a couple minutes."</w:t>
      </w:r>
    </w:p>
    <w:p w:rsidR="00000000" w:rsidDel="00000000" w:rsidP="00000000" w:rsidRDefault="00000000" w:rsidRPr="00000000" w14:paraId="00003123">
      <w:pPr>
        <w:pageBreakBefore w:val="0"/>
        <w:rPr/>
      </w:pPr>
      <w:r w:rsidDel="00000000" w:rsidR="00000000" w:rsidRPr="00000000">
        <w:rPr>
          <w:rtl w:val="0"/>
        </w:rPr>
        <w:t xml:space="preserve">    "As I see him approaching me with that problematic green duck in his hands, I feel like the weight of the world has been lifted from my shoulders."</w:t>
      </w:r>
    </w:p>
    <w:p w:rsidR="00000000" w:rsidDel="00000000" w:rsidP="00000000" w:rsidRDefault="00000000" w:rsidRPr="00000000" w14:paraId="00003124">
      <w:pPr>
        <w:pageBreakBefore w:val="0"/>
        <w:rPr/>
      </w:pPr>
      <w:r w:rsidDel="00000000" w:rsidR="00000000" w:rsidRPr="00000000">
        <w:rPr>
          <w:rtl w:val="0"/>
        </w:rPr>
        <w:t xml:space="preserve">    n "Here ya go, this little guy was under a chair we use as a prop, you probably didn't see it because it was too dark."</w:t>
      </w:r>
    </w:p>
    <w:p w:rsidR="00000000" w:rsidDel="00000000" w:rsidP="00000000" w:rsidRDefault="00000000" w:rsidRPr="00000000" w14:paraId="00003125">
      <w:pPr>
        <w:pageBreakBefore w:val="0"/>
        <w:rPr/>
      </w:pPr>
      <w:r w:rsidDel="00000000" w:rsidR="00000000" w:rsidRPr="00000000">
        <w:rPr>
          <w:rtl w:val="0"/>
        </w:rPr>
        <w:t xml:space="preserve">    mc "Thank you! Thank you! Thank you! You do not know how much relief you have gifted me." </w:t>
      </w:r>
    </w:p>
    <w:p w:rsidR="00000000" w:rsidDel="00000000" w:rsidP="00000000" w:rsidRDefault="00000000" w:rsidRPr="00000000" w14:paraId="00003126">
      <w:pPr>
        <w:pageBreakBefore w:val="0"/>
        <w:rPr/>
      </w:pPr>
      <w:r w:rsidDel="00000000" w:rsidR="00000000" w:rsidRPr="00000000">
        <w:rPr>
          <w:rtl w:val="0"/>
        </w:rPr>
        <w:t xml:space="preserve">    n "Also I gotta say, your girlfriend has taste in plushies, this is a pretty cute one"</w:t>
      </w:r>
    </w:p>
    <w:p w:rsidR="00000000" w:rsidDel="00000000" w:rsidP="00000000" w:rsidRDefault="00000000" w:rsidRPr="00000000" w14:paraId="00003127">
      <w:pPr>
        <w:pageBreakBefore w:val="0"/>
        <w:rPr/>
      </w:pPr>
      <w:r w:rsidDel="00000000" w:rsidR="00000000" w:rsidRPr="00000000">
        <w:rPr>
          <w:rtl w:val="0"/>
        </w:rPr>
        <w:t xml:space="preserve">    n "Anyhow, the park is officially closed right now, so you guys should get going."</w:t>
      </w:r>
    </w:p>
    <w:p w:rsidR="00000000" w:rsidDel="00000000" w:rsidP="00000000" w:rsidRDefault="00000000" w:rsidRPr="00000000" w14:paraId="00003128">
      <w:pPr>
        <w:pageBreakBefore w:val="0"/>
        <w:rPr/>
      </w:pPr>
      <w:r w:rsidDel="00000000" w:rsidR="00000000" w:rsidRPr="00000000">
        <w:rPr>
          <w:rtl w:val="0"/>
        </w:rPr>
        <w:t xml:space="preserve">    mc "Yeah sure, thanks!"</w:t>
      </w:r>
    </w:p>
    <w:p w:rsidR="00000000" w:rsidDel="00000000" w:rsidP="00000000" w:rsidRDefault="00000000" w:rsidRPr="00000000" w14:paraId="00003129">
      <w:pPr>
        <w:pageBreakBefore w:val="0"/>
        <w:rPr/>
      </w:pPr>
      <w:r w:rsidDel="00000000" w:rsidR="00000000" w:rsidRPr="00000000">
        <w:rPr>
          <w:rtl w:val="0"/>
        </w:rPr>
        <w:t xml:space="preserve">    $ n_name = "Natsuki"</w:t>
      </w:r>
    </w:p>
    <w:p w:rsidR="00000000" w:rsidDel="00000000" w:rsidP="00000000" w:rsidRDefault="00000000" w:rsidRPr="00000000" w14:paraId="0000312A">
      <w:pPr>
        <w:pageBreakBefore w:val="0"/>
        <w:rPr/>
      </w:pPr>
      <w:r w:rsidDel="00000000" w:rsidR="00000000" w:rsidRPr="00000000">
        <w:rPr>
          <w:rtl w:val="0"/>
        </w:rPr>
        <w:t xml:space="preserve">    $ y_name = "Yuri"</w:t>
      </w:r>
    </w:p>
    <w:p w:rsidR="00000000" w:rsidDel="00000000" w:rsidP="00000000" w:rsidRDefault="00000000" w:rsidRPr="00000000" w14:paraId="0000312B">
      <w:pPr>
        <w:pageBreakBefore w:val="0"/>
        <w:rPr/>
      </w:pPr>
      <w:r w:rsidDel="00000000" w:rsidR="00000000" w:rsidRPr="00000000">
        <w:rPr>
          <w:rtl w:val="0"/>
        </w:rPr>
        <w:t xml:space="preserve">    "I start making my way back to the girls like a lightning with the plushie in my hands."</w:t>
      </w:r>
    </w:p>
    <w:p w:rsidR="00000000" w:rsidDel="00000000" w:rsidP="00000000" w:rsidRDefault="00000000" w:rsidRPr="00000000" w14:paraId="0000312C">
      <w:pPr>
        <w:pageBreakBefore w:val="0"/>
        <w:rPr/>
      </w:pPr>
      <w:r w:rsidDel="00000000" w:rsidR="00000000" w:rsidRPr="00000000">
        <w:rPr>
          <w:rtl w:val="0"/>
        </w:rPr>
        <w:t xml:space="preserve">    "For some reason, I feel like the same path is much longer on the return."</w:t>
      </w:r>
    </w:p>
    <w:p w:rsidR="00000000" w:rsidDel="00000000" w:rsidP="00000000" w:rsidRDefault="00000000" w:rsidRPr="00000000" w14:paraId="0000312D">
      <w:pPr>
        <w:pageBreakBefore w:val="0"/>
        <w:rPr/>
      </w:pPr>
      <w:r w:rsidDel="00000000" w:rsidR="00000000" w:rsidRPr="00000000">
        <w:rPr>
          <w:rtl w:val="0"/>
        </w:rPr>
        <w:t xml:space="preserve">    "Maybe that's because I'm not stressed over a small duck anymore."</w:t>
      </w:r>
    </w:p>
    <w:p w:rsidR="00000000" w:rsidDel="00000000" w:rsidP="00000000" w:rsidRDefault="00000000" w:rsidRPr="00000000" w14:paraId="0000312E">
      <w:pPr>
        <w:pageBreakBefore w:val="0"/>
        <w:rPr/>
      </w:pPr>
      <w:r w:rsidDel="00000000" w:rsidR="00000000" w:rsidRPr="00000000">
        <w:rPr>
          <w:rtl w:val="0"/>
        </w:rPr>
        <w:t xml:space="preserve">    "Nevertheless, I arrive at the park's exit where the group is waiting."</w:t>
      </w:r>
    </w:p>
    <w:p w:rsidR="00000000" w:rsidDel="00000000" w:rsidP="00000000" w:rsidRDefault="00000000" w:rsidRPr="00000000" w14:paraId="0000312F">
      <w:pPr>
        <w:pageBreakBefore w:val="0"/>
        <w:rPr/>
      </w:pPr>
      <w:r w:rsidDel="00000000" w:rsidR="00000000" w:rsidRPr="00000000">
        <w:rPr>
          <w:rtl w:val="0"/>
        </w:rPr>
        <w:t xml:space="preserve">    s "Hey, [player] is back! And he has the plushie!"</w:t>
      </w:r>
    </w:p>
    <w:p w:rsidR="00000000" w:rsidDel="00000000" w:rsidP="00000000" w:rsidRDefault="00000000" w:rsidRPr="00000000" w14:paraId="00003130">
      <w:pPr>
        <w:pageBreakBefore w:val="0"/>
        <w:rPr/>
      </w:pPr>
      <w:r w:rsidDel="00000000" w:rsidR="00000000" w:rsidRPr="00000000">
        <w:rPr>
          <w:rtl w:val="0"/>
        </w:rPr>
        <w:t xml:space="preserve">    n "Wait, he actually found it?"</w:t>
      </w:r>
    </w:p>
    <w:p w:rsidR="00000000" w:rsidDel="00000000" w:rsidP="00000000" w:rsidRDefault="00000000" w:rsidRPr="00000000" w14:paraId="00003131">
      <w:pPr>
        <w:pageBreakBefore w:val="0"/>
        <w:rPr/>
      </w:pPr>
      <w:r w:rsidDel="00000000" w:rsidR="00000000" w:rsidRPr="00000000">
        <w:rPr>
          <w:rtl w:val="0"/>
        </w:rPr>
        <w:t xml:space="preserve">    mc "I {i}huff{/i} have returned {i}puff{/i} with the {i}arf{/i} plushie."</w:t>
      </w:r>
    </w:p>
    <w:p w:rsidR="00000000" w:rsidDel="00000000" w:rsidP="00000000" w:rsidRDefault="00000000" w:rsidRPr="00000000" w14:paraId="00003132">
      <w:pPr>
        <w:pageBreakBefore w:val="0"/>
        <w:rPr/>
      </w:pPr>
      <w:r w:rsidDel="00000000" w:rsidR="00000000" w:rsidRPr="00000000">
        <w:rPr>
          <w:rtl w:val="0"/>
        </w:rPr>
        <w:t xml:space="preserve">    "The way I spoke made me sound like I just ran a marathon, even though, in reality, it was less than a mile."</w:t>
      </w:r>
    </w:p>
    <w:p w:rsidR="00000000" w:rsidDel="00000000" w:rsidP="00000000" w:rsidRDefault="00000000" w:rsidRPr="00000000" w14:paraId="00003133">
      <w:pPr>
        <w:pageBreakBefore w:val="0"/>
        <w:rPr/>
      </w:pPr>
      <w:r w:rsidDel="00000000" w:rsidR="00000000" w:rsidRPr="00000000">
        <w:rPr>
          <w:rtl w:val="0"/>
        </w:rPr>
        <w:t xml:space="preserve">    m "Oh [player] you're back, and you found my plushie too!"</w:t>
      </w:r>
    </w:p>
    <w:p w:rsidR="00000000" w:rsidDel="00000000" w:rsidP="00000000" w:rsidRDefault="00000000" w:rsidRPr="00000000" w14:paraId="00003134">
      <w:pPr>
        <w:pageBreakBefore w:val="0"/>
        <w:rPr/>
      </w:pPr>
      <w:r w:rsidDel="00000000" w:rsidR="00000000" w:rsidRPr="00000000">
        <w:rPr>
          <w:rtl w:val="0"/>
        </w:rPr>
        <w:t xml:space="preserve">    m "Where did I even lost it? I don't remember any situation where I could've done so."</w:t>
      </w:r>
    </w:p>
    <w:p w:rsidR="00000000" w:rsidDel="00000000" w:rsidP="00000000" w:rsidRDefault="00000000" w:rsidRPr="00000000" w14:paraId="00003135">
      <w:pPr>
        <w:pageBreakBefore w:val="0"/>
        <w:rPr/>
      </w:pPr>
      <w:r w:rsidDel="00000000" w:rsidR="00000000" w:rsidRPr="00000000">
        <w:rPr>
          <w:rtl w:val="0"/>
        </w:rPr>
        <w:t xml:space="preserve">    mc "In the haunted house, your bag opened up when you fell and the duck went under a chair so we didn't see him."</w:t>
        <w:br w:type="textWrapping"/>
        <w:t xml:space="preserve">    m "Well uh, I don't even know what to say at this point other than, thank you!"</w:t>
      </w:r>
    </w:p>
    <w:p w:rsidR="00000000" w:rsidDel="00000000" w:rsidP="00000000" w:rsidRDefault="00000000" w:rsidRPr="00000000" w14:paraId="00003136">
      <w:pPr>
        <w:pageBreakBefore w:val="0"/>
        <w:rPr/>
      </w:pPr>
      <w:r w:rsidDel="00000000" w:rsidR="00000000" w:rsidRPr="00000000">
        <w:rPr>
          <w:rtl w:val="0"/>
        </w:rPr>
        <w:t xml:space="preserve">    mc "It's no problem really, it wasn't that much of a hassle."</w:t>
      </w:r>
    </w:p>
    <w:p w:rsidR="00000000" w:rsidDel="00000000" w:rsidP="00000000" w:rsidRDefault="00000000" w:rsidRPr="00000000" w14:paraId="00003137">
      <w:pPr>
        <w:pageBreakBefore w:val="0"/>
        <w:rPr/>
      </w:pPr>
      <w:r w:rsidDel="00000000" w:rsidR="00000000" w:rsidRPr="00000000">
        <w:rPr>
          <w:rtl w:val="0"/>
        </w:rPr>
        <w:t xml:space="preserve">    "Oh but it was, {i}a lot{/i} of a hassle."</w:t>
      </w:r>
    </w:p>
    <w:p w:rsidR="00000000" w:rsidDel="00000000" w:rsidP="00000000" w:rsidRDefault="00000000" w:rsidRPr="00000000" w14:paraId="00003138">
      <w:pPr>
        <w:pageBreakBefore w:val="0"/>
        <w:rPr/>
      </w:pPr>
      <w:r w:rsidDel="00000000" w:rsidR="00000000" w:rsidRPr="00000000">
        <w:rPr>
          <w:rtl w:val="0"/>
        </w:rPr>
        <w:t xml:space="preserve">    m "I know you're lying [player] I can see it in you, that's why I think you deserve a reward for your dedication."</w:t>
      </w:r>
    </w:p>
    <w:p w:rsidR="00000000" w:rsidDel="00000000" w:rsidP="00000000" w:rsidRDefault="00000000" w:rsidRPr="00000000" w14:paraId="00003139">
      <w:pPr>
        <w:pageBreakBefore w:val="0"/>
        <w:rPr/>
      </w:pPr>
      <w:r w:rsidDel="00000000" w:rsidR="00000000" w:rsidRPr="00000000">
        <w:rPr>
          <w:rtl w:val="0"/>
        </w:rPr>
        <w:t xml:space="preserve">    mc "A reward huh? And what would that be?"</w:t>
      </w:r>
    </w:p>
    <w:p w:rsidR="00000000" w:rsidDel="00000000" w:rsidP="00000000" w:rsidRDefault="00000000" w:rsidRPr="00000000" w14:paraId="0000313A">
      <w:pPr>
        <w:pageBreakBefore w:val="0"/>
        <w:rPr/>
      </w:pPr>
      <w:r w:rsidDel="00000000" w:rsidR="00000000" w:rsidRPr="00000000">
        <w:rPr>
          <w:rtl w:val="0"/>
        </w:rPr>
        <w:t xml:space="preserve">    m "Oh, that will be a neat little {i}surprise{/i}."</w:t>
      </w:r>
    </w:p>
    <w:p w:rsidR="00000000" w:rsidDel="00000000" w:rsidP="00000000" w:rsidRDefault="00000000" w:rsidRPr="00000000" w14:paraId="0000313B">
      <w:pPr>
        <w:pageBreakBefore w:val="0"/>
        <w:rPr/>
      </w:pPr>
      <w:r w:rsidDel="00000000" w:rsidR="00000000" w:rsidRPr="00000000">
        <w:rPr>
          <w:rtl w:val="0"/>
        </w:rPr>
        <w:t xml:space="preserve">    mc "Oh uh… thanks?"</w:t>
      </w:r>
    </w:p>
    <w:p w:rsidR="00000000" w:rsidDel="00000000" w:rsidP="00000000" w:rsidRDefault="00000000" w:rsidRPr="00000000" w14:paraId="0000313C">
      <w:pPr>
        <w:pageBreakBefore w:val="0"/>
        <w:rPr/>
      </w:pPr>
      <w:r w:rsidDel="00000000" w:rsidR="00000000" w:rsidRPr="00000000">
        <w:rPr>
          <w:rtl w:val="0"/>
        </w:rPr>
        <w:t xml:space="preserve">    n "Wait a minute, why does he get a reward like that for doing little as running around for a bit?"</w:t>
      </w:r>
    </w:p>
    <w:p w:rsidR="00000000" w:rsidDel="00000000" w:rsidP="00000000" w:rsidRDefault="00000000" w:rsidRPr="00000000" w14:paraId="0000313D">
      <w:pPr>
        <w:pageBreakBefore w:val="0"/>
        <w:rPr/>
      </w:pPr>
      <w:r w:rsidDel="00000000" w:rsidR="00000000" w:rsidRPr="00000000">
        <w:rPr>
          <w:rtl w:val="0"/>
        </w:rPr>
        <w:t xml:space="preserve">    n "Honestly Monika, I thought you weren't that type of girl, but these circumstances led me to believe otherwise."</w:t>
      </w:r>
    </w:p>
    <w:p w:rsidR="00000000" w:rsidDel="00000000" w:rsidP="00000000" w:rsidRDefault="00000000" w:rsidRPr="00000000" w14:paraId="0000313E">
      <w:pPr>
        <w:pageBreakBefore w:val="0"/>
        <w:rPr/>
      </w:pPr>
      <w:r w:rsidDel="00000000" w:rsidR="00000000" w:rsidRPr="00000000">
        <w:rPr>
          <w:rtl w:val="0"/>
        </w:rPr>
        <w:t xml:space="preserve">    m "Uh, what are you talking about Natsuki? And what do you mean by \"that type of girl\"?</w:t>
      </w:r>
    </w:p>
    <w:p w:rsidR="00000000" w:rsidDel="00000000" w:rsidP="00000000" w:rsidRDefault="00000000" w:rsidRPr="00000000" w14:paraId="0000313F">
      <w:pPr>
        <w:pageBreakBefore w:val="0"/>
        <w:rPr/>
      </w:pPr>
      <w:r w:rsidDel="00000000" w:rsidR="00000000" w:rsidRPr="00000000">
        <w:rPr>
          <w:rtl w:val="0"/>
        </w:rPr>
        <w:t xml:space="preserve">    n "You know very well, the type that give their bodies as rewards for nothing really that impressive."</w:t>
      </w:r>
    </w:p>
    <w:p w:rsidR="00000000" w:rsidDel="00000000" w:rsidP="00000000" w:rsidRDefault="00000000" w:rsidRPr="00000000" w14:paraId="00003140">
      <w:pPr>
        <w:pageBreakBefore w:val="0"/>
        <w:rPr/>
      </w:pPr>
      <w:r w:rsidDel="00000000" w:rsidR="00000000" w:rsidRPr="00000000">
        <w:rPr>
          <w:rtl w:val="0"/>
        </w:rPr>
        <w:t xml:space="preserve">    s "Natsuki! Don't say that to Monika, she's our friend!"</w:t>
      </w:r>
    </w:p>
    <w:p w:rsidR="00000000" w:rsidDel="00000000" w:rsidP="00000000" w:rsidRDefault="00000000" w:rsidRPr="00000000" w14:paraId="00003141">
      <w:pPr>
        <w:pageBreakBefore w:val="0"/>
        <w:rPr/>
      </w:pPr>
      <w:r w:rsidDel="00000000" w:rsidR="00000000" w:rsidRPr="00000000">
        <w:rPr>
          <w:rtl w:val="0"/>
        </w:rPr>
        <w:t xml:space="preserve">    "Well now I'm curious, what kind of reward is that?"</w:t>
      </w:r>
    </w:p>
    <w:p w:rsidR="00000000" w:rsidDel="00000000" w:rsidP="00000000" w:rsidRDefault="00000000" w:rsidRPr="00000000" w14:paraId="00003142">
      <w:pPr>
        <w:pageBreakBefore w:val="0"/>
        <w:rPr/>
      </w:pPr>
      <w:r w:rsidDel="00000000" w:rsidR="00000000" w:rsidRPr="00000000">
        <w:rPr>
          <w:rtl w:val="0"/>
        </w:rPr>
        <w:t xml:space="preserve">    m "What?! Why did you thought about that?! That's not the type of reward I was talking about!"</w:t>
      </w:r>
    </w:p>
    <w:p w:rsidR="00000000" w:rsidDel="00000000" w:rsidP="00000000" w:rsidRDefault="00000000" w:rsidRPr="00000000" w14:paraId="00003143">
      <w:pPr>
        <w:pageBreakBefore w:val="0"/>
        <w:rPr/>
      </w:pPr>
      <w:r w:rsidDel="00000000" w:rsidR="00000000" w:rsidRPr="00000000">
        <w:rPr>
          <w:rtl w:val="0"/>
        </w:rPr>
        <w:t xml:space="preserve">    n "Oh, you weren't? Because that's what it sounded like to me."</w:t>
      </w:r>
    </w:p>
    <w:p w:rsidR="00000000" w:rsidDel="00000000" w:rsidP="00000000" w:rsidRDefault="00000000" w:rsidRPr="00000000" w14:paraId="00003144">
      <w:pPr>
        <w:pageBreakBefore w:val="0"/>
        <w:rPr/>
      </w:pPr>
      <w:r w:rsidDel="00000000" w:rsidR="00000000" w:rsidRPr="00000000">
        <w:rPr>
          <w:rtl w:val="0"/>
        </w:rPr>
        <w:t xml:space="preserve">    m "Natsuki please, that is 100% NOT what I meant!"</w:t>
      </w:r>
    </w:p>
    <w:p w:rsidR="00000000" w:rsidDel="00000000" w:rsidP="00000000" w:rsidRDefault="00000000" w:rsidRPr="00000000" w14:paraId="00003145">
      <w:pPr>
        <w:pageBreakBefore w:val="0"/>
        <w:rPr/>
      </w:pPr>
      <w:r w:rsidDel="00000000" w:rsidR="00000000" w:rsidRPr="00000000">
        <w:rPr>
          <w:rtl w:val="0"/>
        </w:rPr>
        <w:t xml:space="preserve">    n "Uh…"</w:t>
      </w:r>
    </w:p>
    <w:p w:rsidR="00000000" w:rsidDel="00000000" w:rsidP="00000000" w:rsidRDefault="00000000" w:rsidRPr="00000000" w14:paraId="00003146">
      <w:pPr>
        <w:pageBreakBefore w:val="0"/>
        <w:rPr/>
      </w:pPr>
      <w:r w:rsidDel="00000000" w:rsidR="00000000" w:rsidRPr="00000000">
        <w:rPr>
          <w:rtl w:val="0"/>
        </w:rPr>
        <w:t xml:space="preserve">    "Well now that's just awkward for her."</w:t>
      </w:r>
    </w:p>
    <w:p w:rsidR="00000000" w:rsidDel="00000000" w:rsidP="00000000" w:rsidRDefault="00000000" w:rsidRPr="00000000" w14:paraId="00003147">
      <w:pPr>
        <w:pageBreakBefore w:val="0"/>
        <w:rPr/>
      </w:pPr>
      <w:r w:rsidDel="00000000" w:rsidR="00000000" w:rsidRPr="00000000">
        <w:rPr>
          <w:rtl w:val="0"/>
        </w:rPr>
        <w:t xml:space="preserve">    n "W-well, sorry Monika, I didn't know what you really meant by that."</w:t>
      </w:r>
    </w:p>
    <w:p w:rsidR="00000000" w:rsidDel="00000000" w:rsidP="00000000" w:rsidRDefault="00000000" w:rsidRPr="00000000" w14:paraId="00003148">
      <w:pPr>
        <w:pageBreakBefore w:val="0"/>
        <w:rPr/>
      </w:pPr>
      <w:r w:rsidDel="00000000" w:rsidR="00000000" w:rsidRPr="00000000">
        <w:rPr>
          <w:rtl w:val="0"/>
        </w:rPr>
        <w:t xml:space="preserve">    m "It's fine, just… don't jump to conclusions like that in the future okay?"</w:t>
      </w:r>
    </w:p>
    <w:p w:rsidR="00000000" w:rsidDel="00000000" w:rsidP="00000000" w:rsidRDefault="00000000" w:rsidRPr="00000000" w14:paraId="00003149">
      <w:pPr>
        <w:pageBreakBefore w:val="0"/>
        <w:rPr/>
      </w:pPr>
      <w:r w:rsidDel="00000000" w:rsidR="00000000" w:rsidRPr="00000000">
        <w:rPr>
          <w:rtl w:val="0"/>
        </w:rPr>
        <w:t xml:space="preserve">    n "Yeah, sorry Monika."</w:t>
      </w:r>
    </w:p>
    <w:p w:rsidR="00000000" w:rsidDel="00000000" w:rsidP="00000000" w:rsidRDefault="00000000" w:rsidRPr="00000000" w14:paraId="0000314A">
      <w:pPr>
        <w:pageBreakBefore w:val="0"/>
        <w:rPr/>
      </w:pPr>
      <w:r w:rsidDel="00000000" w:rsidR="00000000" w:rsidRPr="00000000">
        <w:rPr>
          <w:rtl w:val="0"/>
        </w:rPr>
      </w:r>
    </w:p>
    <w:p w:rsidR="00000000" w:rsidDel="00000000" w:rsidP="00000000" w:rsidRDefault="00000000" w:rsidRPr="00000000" w14:paraId="0000314B">
      <w:pPr>
        <w:pStyle w:val="Heading1"/>
        <w:pageBreakBefore w:val="0"/>
        <w:spacing w:after="0" w:before="0" w:lineRule="auto"/>
        <w:rPr>
          <w:b w:val="1"/>
          <w:sz w:val="36"/>
          <w:szCs w:val="36"/>
          <w:u w:val="single"/>
        </w:rPr>
      </w:pPr>
      <w:bookmarkStart w:colFirst="0" w:colLast="0" w:name="_2zb4jxlsfp1l" w:id="33"/>
      <w:bookmarkEnd w:id="33"/>
      <w:r w:rsidDel="00000000" w:rsidR="00000000" w:rsidRPr="00000000">
        <w:rPr>
          <w:b w:val="1"/>
          <w:sz w:val="36"/>
          <w:szCs w:val="36"/>
          <w:u w:val="single"/>
          <w:rtl w:val="0"/>
        </w:rPr>
        <w:t xml:space="preserve">#Don't the bag open</w:t>
      </w:r>
    </w:p>
    <w:p w:rsidR="00000000" w:rsidDel="00000000" w:rsidP="00000000" w:rsidRDefault="00000000" w:rsidRPr="00000000" w14:paraId="0000314C">
      <w:pPr>
        <w:pageBreakBefore w:val="0"/>
        <w:rPr/>
      </w:pPr>
      <w:r w:rsidDel="00000000" w:rsidR="00000000" w:rsidRPr="00000000">
        <w:rPr>
          <w:rtl w:val="0"/>
        </w:rPr>
        <w:t xml:space="preserve">label leavebag:</w:t>
      </w:r>
    </w:p>
    <w:p w:rsidR="00000000" w:rsidDel="00000000" w:rsidP="00000000" w:rsidRDefault="00000000" w:rsidRPr="00000000" w14:paraId="0000314D">
      <w:pPr>
        <w:pageBreakBefore w:val="0"/>
        <w:rPr/>
      </w:pPr>
      <w:r w:rsidDel="00000000" w:rsidR="00000000" w:rsidRPr="00000000">
        <w:rPr>
          <w:rtl w:val="0"/>
        </w:rPr>
        <w:t xml:space="preserve">    $ hasPlushie = false</w:t>
      </w:r>
    </w:p>
    <w:p w:rsidR="00000000" w:rsidDel="00000000" w:rsidP="00000000" w:rsidRDefault="00000000" w:rsidRPr="00000000" w14:paraId="0000314E">
      <w:pPr>
        <w:pageBreakBefore w:val="0"/>
        <w:rPr/>
      </w:pPr>
      <w:r w:rsidDel="00000000" w:rsidR="00000000" w:rsidRPr="00000000">
        <w:rPr>
          <w:rtl w:val="0"/>
        </w:rPr>
        <w:t xml:space="preserve">    "No, what am I thinking, I can't just invade my girlfriend's privacy like that! It would be a intrusive boyfriend move!"</w:t>
      </w:r>
    </w:p>
    <w:p w:rsidR="00000000" w:rsidDel="00000000" w:rsidP="00000000" w:rsidRDefault="00000000" w:rsidRPr="00000000" w14:paraId="0000314F">
      <w:pPr>
        <w:pageBreakBefore w:val="0"/>
        <w:rPr/>
      </w:pPr>
      <w:r w:rsidDel="00000000" w:rsidR="00000000" w:rsidRPr="00000000">
        <w:rPr>
          <w:rtl w:val="0"/>
        </w:rPr>
        <w:t xml:space="preserve">    "Besides, I'm pretty sure I would get yelled at if Natsuki or Sayori spotted me digging through Monika's stuff."</w:t>
      </w:r>
    </w:p>
    <w:p w:rsidR="00000000" w:rsidDel="00000000" w:rsidP="00000000" w:rsidRDefault="00000000" w:rsidRPr="00000000" w14:paraId="00003150">
      <w:pPr>
        <w:pageBreakBefore w:val="0"/>
        <w:rPr/>
      </w:pPr>
      <w:r w:rsidDel="00000000" w:rsidR="00000000" w:rsidRPr="00000000">
        <w:rPr>
          <w:rtl w:val="0"/>
        </w:rPr>
        <w:t xml:space="preserve">    "I'll just wait here, holding it like a normal person."</w:t>
      </w:r>
    </w:p>
    <w:p w:rsidR="00000000" w:rsidDel="00000000" w:rsidP="00000000" w:rsidRDefault="00000000" w:rsidRPr="00000000" w14:paraId="00003151">
      <w:pPr>
        <w:pageBreakBefore w:val="0"/>
        <w:rPr/>
      </w:pPr>
      <w:r w:rsidDel="00000000" w:rsidR="00000000" w:rsidRPr="00000000">
        <w:rPr>
          <w:rtl w:val="0"/>
        </w:rPr>
        <w:t xml:space="preserve">    "Not much time after, Monika comes out of the bathroom and heads towards me."</w:t>
      </w:r>
    </w:p>
    <w:p w:rsidR="00000000" w:rsidDel="00000000" w:rsidP="00000000" w:rsidRDefault="00000000" w:rsidRPr="00000000" w14:paraId="00003152">
      <w:pPr>
        <w:pageBreakBefore w:val="0"/>
        <w:rPr/>
      </w:pPr>
      <w:r w:rsidDel="00000000" w:rsidR="00000000" w:rsidRPr="00000000">
        <w:rPr>
          <w:rtl w:val="0"/>
        </w:rPr>
        <w:t xml:space="preserve">    m "Thanks for taking care of my bag [player]. Who knows what might've happened to it huh?"</w:t>
      </w:r>
    </w:p>
    <w:p w:rsidR="00000000" w:rsidDel="00000000" w:rsidP="00000000" w:rsidRDefault="00000000" w:rsidRPr="00000000" w14:paraId="00003153">
      <w:pPr>
        <w:pageBreakBefore w:val="0"/>
        <w:rPr/>
      </w:pPr>
      <w:r w:rsidDel="00000000" w:rsidR="00000000" w:rsidRPr="00000000">
        <w:rPr>
          <w:rtl w:val="0"/>
        </w:rPr>
        <w:t xml:space="preserve">    mc "Yeah, pretty sure the park's wolves would've destroyed it at this point."</w:t>
      </w:r>
    </w:p>
    <w:p w:rsidR="00000000" w:rsidDel="00000000" w:rsidP="00000000" w:rsidRDefault="00000000" w:rsidRPr="00000000" w14:paraId="00003154">
      <w:pPr>
        <w:pageBreakBefore w:val="0"/>
        <w:rPr/>
      </w:pPr>
      <w:r w:rsidDel="00000000" w:rsidR="00000000" w:rsidRPr="00000000">
        <w:rPr>
          <w:rtl w:val="0"/>
        </w:rPr>
        <w:t xml:space="preserve">    s "What?! There's wild wolves in this park?! Why didn't you tell me sooner Natsuki?!"</w:t>
      </w:r>
    </w:p>
    <w:p w:rsidR="00000000" w:rsidDel="00000000" w:rsidP="00000000" w:rsidRDefault="00000000" w:rsidRPr="00000000" w14:paraId="00003155">
      <w:pPr>
        <w:pageBreakBefore w:val="0"/>
        <w:rPr/>
      </w:pPr>
      <w:r w:rsidDel="00000000" w:rsidR="00000000" w:rsidRPr="00000000">
        <w:rPr>
          <w:rtl w:val="0"/>
        </w:rPr>
        <w:t xml:space="preserve">    n "There's no wild wolves in the city, much less in the middle of the theme park Sayori."</w:t>
      </w:r>
    </w:p>
    <w:p w:rsidR="00000000" w:rsidDel="00000000" w:rsidP="00000000" w:rsidRDefault="00000000" w:rsidRPr="00000000" w14:paraId="00003156">
      <w:pPr>
        <w:pageBreakBefore w:val="0"/>
        <w:rPr/>
      </w:pPr>
      <w:r w:rsidDel="00000000" w:rsidR="00000000" w:rsidRPr="00000000">
        <w:rPr>
          <w:rtl w:val="0"/>
        </w:rPr>
        <w:t xml:space="preserve">    n "Don't just listen to everything he says or you might become brainwashed."</w:t>
      </w:r>
    </w:p>
    <w:p w:rsidR="00000000" w:rsidDel="00000000" w:rsidP="00000000" w:rsidRDefault="00000000" w:rsidRPr="00000000" w14:paraId="00003157">
      <w:pPr>
        <w:pageBreakBefore w:val="0"/>
        <w:rPr/>
      </w:pPr>
      <w:r w:rsidDel="00000000" w:rsidR="00000000" w:rsidRPr="00000000">
        <w:rPr>
          <w:rtl w:val="0"/>
        </w:rPr>
        <w:t xml:space="preserve">    "Okay, noted, can't make a joke like that with both Sayori and Natsuki around."</w:t>
      </w:r>
    </w:p>
    <w:p w:rsidR="00000000" w:rsidDel="00000000" w:rsidP="00000000" w:rsidRDefault="00000000" w:rsidRPr="00000000" w14:paraId="00003158">
      <w:pPr>
        <w:pageBreakBefore w:val="0"/>
        <w:rPr/>
      </w:pPr>
      <w:r w:rsidDel="00000000" w:rsidR="00000000" w:rsidRPr="00000000">
        <w:rPr>
          <w:rtl w:val="0"/>
        </w:rPr>
      </w:r>
    </w:p>
    <w:p w:rsidR="00000000" w:rsidDel="00000000" w:rsidP="00000000" w:rsidRDefault="00000000" w:rsidRPr="00000000" w14:paraId="00003159">
      <w:pPr>
        <w:pStyle w:val="Heading1"/>
        <w:pageBreakBefore w:val="0"/>
        <w:spacing w:after="0" w:before="0" w:lineRule="auto"/>
        <w:rPr>
          <w:b w:val="1"/>
          <w:sz w:val="36"/>
          <w:szCs w:val="36"/>
          <w:u w:val="single"/>
        </w:rPr>
      </w:pPr>
      <w:bookmarkStart w:colFirst="0" w:colLast="0" w:name="_8ovuakvtah" w:id="34"/>
      <w:bookmarkEnd w:id="34"/>
      <w:r w:rsidDel="00000000" w:rsidR="00000000" w:rsidRPr="00000000">
        <w:rPr>
          <w:b w:val="1"/>
          <w:sz w:val="36"/>
          <w:szCs w:val="36"/>
          <w:u w:val="single"/>
          <w:rtl w:val="0"/>
        </w:rPr>
        <w:t xml:space="preserve">#Conclusion</w:t>
      </w:r>
    </w:p>
    <w:p w:rsidR="00000000" w:rsidDel="00000000" w:rsidP="00000000" w:rsidRDefault="00000000" w:rsidRPr="00000000" w14:paraId="0000315A">
      <w:pPr>
        <w:pageBreakBefore w:val="0"/>
        <w:rPr/>
      </w:pPr>
      <w:r w:rsidDel="00000000" w:rsidR="00000000" w:rsidRPr="00000000">
        <w:rPr>
          <w:rtl w:val="0"/>
        </w:rPr>
      </w:r>
    </w:p>
    <w:p w:rsidR="00000000" w:rsidDel="00000000" w:rsidP="00000000" w:rsidRDefault="00000000" w:rsidRPr="00000000" w14:paraId="0000315B">
      <w:pPr>
        <w:pageBreakBefore w:val="0"/>
        <w:rPr/>
      </w:pPr>
      <w:r w:rsidDel="00000000" w:rsidR="00000000" w:rsidRPr="00000000">
        <w:rPr>
          <w:rtl w:val="0"/>
        </w:rPr>
        <w:t xml:space="preserve">mc "So, shall we all go home? There's no more reason to stay here."</w:t>
      </w:r>
    </w:p>
    <w:p w:rsidR="00000000" w:rsidDel="00000000" w:rsidP="00000000" w:rsidRDefault="00000000" w:rsidRPr="00000000" w14:paraId="0000315C">
      <w:pPr>
        <w:pageBreakBefore w:val="0"/>
        <w:rPr/>
      </w:pPr>
      <w:r w:rsidDel="00000000" w:rsidR="00000000" w:rsidRPr="00000000">
        <w:rPr>
          <w:rtl w:val="0"/>
        </w:rPr>
        <w:t xml:space="preserve">s "What if you wanted to enjoy the view here? It's quite nice."</w:t>
      </w:r>
    </w:p>
    <w:p w:rsidR="00000000" w:rsidDel="00000000" w:rsidP="00000000" w:rsidRDefault="00000000" w:rsidRPr="00000000" w14:paraId="0000315D">
      <w:pPr>
        <w:pageBreakBefore w:val="0"/>
        <w:rPr/>
      </w:pPr>
      <w:r w:rsidDel="00000000" w:rsidR="00000000" w:rsidRPr="00000000">
        <w:rPr>
          <w:rtl w:val="0"/>
        </w:rPr>
        <w:t xml:space="preserve">mc "Then we could do that another day, it's getting moderately late and I would like to be home right now."</w:t>
      </w:r>
    </w:p>
    <w:p w:rsidR="00000000" w:rsidDel="00000000" w:rsidP="00000000" w:rsidRDefault="00000000" w:rsidRPr="00000000" w14:paraId="0000315E">
      <w:pPr>
        <w:pageBreakBefore w:val="0"/>
        <w:rPr/>
      </w:pPr>
      <w:r w:rsidDel="00000000" w:rsidR="00000000" w:rsidRPr="00000000">
        <w:rPr>
          <w:rtl w:val="0"/>
        </w:rPr>
        <w:t xml:space="preserve">mc "But if you want to stay here, by all means do it Sayori."</w:t>
      </w:r>
    </w:p>
    <w:p w:rsidR="00000000" w:rsidDel="00000000" w:rsidP="00000000" w:rsidRDefault="00000000" w:rsidRPr="00000000" w14:paraId="0000315F">
      <w:pPr>
        <w:pageBreakBefore w:val="0"/>
        <w:rPr/>
      </w:pPr>
      <w:r w:rsidDel="00000000" w:rsidR="00000000" w:rsidRPr="00000000">
        <w:rPr>
          <w:rtl w:val="0"/>
        </w:rPr>
        <w:t xml:space="preserve">s "Uhm, no, I would like to be home right now too."</w:t>
      </w:r>
    </w:p>
    <w:p w:rsidR="00000000" w:rsidDel="00000000" w:rsidP="00000000" w:rsidRDefault="00000000" w:rsidRPr="00000000" w14:paraId="00003160">
      <w:pPr>
        <w:pageBreakBefore w:val="0"/>
        <w:rPr/>
      </w:pPr>
      <w:r w:rsidDel="00000000" w:rsidR="00000000" w:rsidRPr="00000000">
        <w:rPr>
          <w:rtl w:val="0"/>
        </w:rPr>
        <w:t xml:space="preserve">n "Then let's just go already, if you two don't stop talking we will be here forever."</w:t>
      </w:r>
    </w:p>
    <w:p w:rsidR="00000000" w:rsidDel="00000000" w:rsidP="00000000" w:rsidRDefault="00000000" w:rsidRPr="00000000" w14:paraId="00003161">
      <w:pPr>
        <w:pageBreakBefore w:val="0"/>
        <w:rPr/>
      </w:pPr>
      <w:r w:rsidDel="00000000" w:rsidR="00000000" w:rsidRPr="00000000">
        <w:rPr>
          <w:rtl w:val="0"/>
        </w:rPr>
        <w:t xml:space="preserve">mc "Right, let's head to each other's home then."</w:t>
      </w:r>
    </w:p>
    <w:p w:rsidR="00000000" w:rsidDel="00000000" w:rsidP="00000000" w:rsidRDefault="00000000" w:rsidRPr="00000000" w14:paraId="00003162">
      <w:pPr>
        <w:pageBreakBefore w:val="0"/>
        <w:rPr/>
      </w:pPr>
      <w:r w:rsidDel="00000000" w:rsidR="00000000" w:rsidRPr="00000000">
        <w:rPr>
          <w:rtl w:val="0"/>
        </w:rPr>
        <w:t xml:space="preserve">m "Actually [player], I was hoping I could stay for the night in your home this time, you're okay with that right?"</w:t>
      </w:r>
    </w:p>
    <w:p w:rsidR="00000000" w:rsidDel="00000000" w:rsidP="00000000" w:rsidRDefault="00000000" w:rsidRPr="00000000" w14:paraId="00003163">
      <w:pPr>
        <w:pageBreakBefore w:val="0"/>
        <w:rPr/>
      </w:pPr>
      <w:r w:rsidDel="00000000" w:rsidR="00000000" w:rsidRPr="00000000">
        <w:rPr>
          <w:rtl w:val="0"/>
        </w:rPr>
        <w:t xml:space="preserve">mc "Well, you didn't needed to ask but yeah, sure, I don't have anything important to do alone anyways."</w:t>
      </w:r>
    </w:p>
    <w:p w:rsidR="00000000" w:rsidDel="00000000" w:rsidP="00000000" w:rsidRDefault="00000000" w:rsidRPr="00000000" w14:paraId="00003164">
      <w:pPr>
        <w:pageBreakBefore w:val="0"/>
        <w:rPr/>
      </w:pPr>
      <w:r w:rsidDel="00000000" w:rsidR="00000000" w:rsidRPr="00000000">
        <w:rPr>
          <w:rtl w:val="0"/>
        </w:rPr>
        <w:t xml:space="preserve">"And there it goes that curious \"manga\" I've been wanting to give a look."</w:t>
      </w:r>
    </w:p>
    <w:p w:rsidR="00000000" w:rsidDel="00000000" w:rsidP="00000000" w:rsidRDefault="00000000" w:rsidRPr="00000000" w14:paraId="00003165">
      <w:pPr>
        <w:pageBreakBefore w:val="0"/>
        <w:rPr/>
      </w:pPr>
      <w:r w:rsidDel="00000000" w:rsidR="00000000" w:rsidRPr="00000000">
        <w:rPr>
          <w:rtl w:val="0"/>
        </w:rPr>
        <w:t xml:space="preserve">mc "So let's go then."</w:t>
      </w:r>
    </w:p>
    <w:p w:rsidR="00000000" w:rsidDel="00000000" w:rsidP="00000000" w:rsidRDefault="00000000" w:rsidRPr="00000000" w14:paraId="00003166">
      <w:pPr>
        <w:pageBreakBefore w:val="0"/>
        <w:rPr/>
      </w:pPr>
      <w:r w:rsidDel="00000000" w:rsidR="00000000" w:rsidRPr="00000000">
        <w:rPr>
          <w:rtl w:val="0"/>
        </w:rPr>
        <w:t xml:space="preserve">"We all proceed to walk towards our respectives house, at which point me and Monika</w:t>
      </w:r>
    </w:p>
    <w:p w:rsidR="00000000" w:rsidDel="00000000" w:rsidP="00000000" w:rsidRDefault="00000000" w:rsidRPr="00000000" w14:paraId="00003167">
      <w:pPr>
        <w:pageBreakBefore w:val="0"/>
        <w:rPr/>
      </w:pPr>
      <w:r w:rsidDel="00000000" w:rsidR="00000000" w:rsidRPr="00000000">
        <w:rPr>
          <w:rtl w:val="0"/>
        </w:rPr>
        <w:t xml:space="preserve">separate paths with Natsuki and Sayori."</w:t>
      </w:r>
    </w:p>
    <w:p w:rsidR="00000000" w:rsidDel="00000000" w:rsidP="00000000" w:rsidRDefault="00000000" w:rsidRPr="00000000" w14:paraId="00003168">
      <w:pPr>
        <w:pageBreakBefore w:val="0"/>
        <w:rPr/>
      </w:pPr>
      <w:r w:rsidDel="00000000" w:rsidR="00000000" w:rsidRPr="00000000">
        <w:rPr>
          <w:rtl w:val="0"/>
        </w:rPr>
        <w:t xml:space="preserve">"A couple of minutes after, we both arrive at my front door and I reach for my pocket to grab my keys."</w:t>
      </w:r>
    </w:p>
    <w:p w:rsidR="00000000" w:rsidDel="00000000" w:rsidP="00000000" w:rsidRDefault="00000000" w:rsidRPr="00000000" w14:paraId="00003169">
      <w:pPr>
        <w:pageBreakBefore w:val="0"/>
        <w:rPr/>
      </w:pPr>
      <w:r w:rsidDel="00000000" w:rsidR="00000000" w:rsidRPr="00000000">
        <w:rPr>
          <w:rtl w:val="0"/>
        </w:rPr>
        <w:t xml:space="preserve">if park &gt; 2:</w:t>
      </w:r>
    </w:p>
    <w:p w:rsidR="00000000" w:rsidDel="00000000" w:rsidP="00000000" w:rsidRDefault="00000000" w:rsidRPr="00000000" w14:paraId="0000316A">
      <w:pPr>
        <w:pageBreakBefore w:val="0"/>
        <w:rPr/>
      </w:pPr>
      <w:r w:rsidDel="00000000" w:rsidR="00000000" w:rsidRPr="00000000">
        <w:rPr>
          <w:rtl w:val="0"/>
        </w:rPr>
        <w:t xml:space="preserve">    call good</w:t>
      </w:r>
    </w:p>
    <w:p w:rsidR="00000000" w:rsidDel="00000000" w:rsidP="00000000" w:rsidRDefault="00000000" w:rsidRPr="00000000" w14:paraId="0000316B">
      <w:pPr>
        <w:pageBreakBefore w:val="0"/>
        <w:rPr/>
      </w:pPr>
      <w:r w:rsidDel="00000000" w:rsidR="00000000" w:rsidRPr="00000000">
        <w:rPr>
          <w:rtl w:val="0"/>
        </w:rPr>
        <w:t xml:space="preserve">elif park == -2 or park == 0 or park == 2:</w:t>
      </w:r>
    </w:p>
    <w:p w:rsidR="00000000" w:rsidDel="00000000" w:rsidP="00000000" w:rsidRDefault="00000000" w:rsidRPr="00000000" w14:paraId="0000316C">
      <w:pPr>
        <w:pageBreakBefore w:val="0"/>
        <w:rPr/>
      </w:pPr>
      <w:r w:rsidDel="00000000" w:rsidR="00000000" w:rsidRPr="00000000">
        <w:rPr>
          <w:rtl w:val="0"/>
        </w:rPr>
        <w:t xml:space="preserve">    call medium </w:t>
      </w:r>
    </w:p>
    <w:p w:rsidR="00000000" w:rsidDel="00000000" w:rsidP="00000000" w:rsidRDefault="00000000" w:rsidRPr="00000000" w14:paraId="0000316D">
      <w:pPr>
        <w:pageBreakBefore w:val="0"/>
        <w:rPr/>
      </w:pPr>
      <w:r w:rsidDel="00000000" w:rsidR="00000000" w:rsidRPr="00000000">
        <w:rPr>
          <w:rtl w:val="0"/>
        </w:rPr>
        <w:t xml:space="preserve">elif park &lt; -2:</w:t>
      </w:r>
    </w:p>
    <w:p w:rsidR="00000000" w:rsidDel="00000000" w:rsidP="00000000" w:rsidRDefault="00000000" w:rsidRPr="00000000" w14:paraId="0000316E">
      <w:pPr>
        <w:pageBreakBefore w:val="0"/>
        <w:rPr/>
      </w:pPr>
      <w:r w:rsidDel="00000000" w:rsidR="00000000" w:rsidRPr="00000000">
        <w:rPr>
          <w:rtl w:val="0"/>
        </w:rPr>
        <w:t xml:space="preserve">    call bad</w:t>
      </w:r>
    </w:p>
    <w:p w:rsidR="00000000" w:rsidDel="00000000" w:rsidP="00000000" w:rsidRDefault="00000000" w:rsidRPr="00000000" w14:paraId="0000316F">
      <w:pPr>
        <w:pageBreakBefore w:val="0"/>
        <w:rPr/>
      </w:pPr>
      <w:r w:rsidDel="00000000" w:rsidR="00000000" w:rsidRPr="00000000">
        <w:rPr>
          <w:rtl w:val="0"/>
        </w:rPr>
      </w:r>
    </w:p>
    <w:p w:rsidR="00000000" w:rsidDel="00000000" w:rsidP="00000000" w:rsidRDefault="00000000" w:rsidRPr="00000000" w14:paraId="00003170">
      <w:pPr>
        <w:pageBreakBefore w:val="0"/>
        <w:rPr/>
      </w:pPr>
      <w:r w:rsidDel="00000000" w:rsidR="00000000" w:rsidRPr="00000000">
        <w:rPr>
          <w:rtl w:val="0"/>
        </w:rPr>
      </w:r>
    </w:p>
    <w:p w:rsidR="00000000" w:rsidDel="00000000" w:rsidP="00000000" w:rsidRDefault="00000000" w:rsidRPr="00000000" w14:paraId="00003171">
      <w:pPr>
        <w:pageBreakBefore w:val="0"/>
        <w:rPr/>
      </w:pPr>
      <w:r w:rsidDel="00000000" w:rsidR="00000000" w:rsidRPr="00000000">
        <w:rPr>
          <w:rtl w:val="0"/>
        </w:rPr>
      </w:r>
    </w:p>
    <w:p w:rsidR="00000000" w:rsidDel="00000000" w:rsidP="00000000" w:rsidRDefault="00000000" w:rsidRPr="00000000" w14:paraId="00003172">
      <w:pPr>
        <w:pageBreakBefore w:val="0"/>
        <w:rPr/>
      </w:pPr>
      <w:r w:rsidDel="00000000" w:rsidR="00000000" w:rsidRPr="00000000">
        <w:rPr>
          <w:rtl w:val="0"/>
        </w:rPr>
        <w:t xml:space="preserve">label good:</w:t>
      </w:r>
    </w:p>
    <w:p w:rsidR="00000000" w:rsidDel="00000000" w:rsidP="00000000" w:rsidRDefault="00000000" w:rsidRPr="00000000" w14:paraId="00003173">
      <w:pPr>
        <w:pageBreakBefore w:val="0"/>
        <w:rPr/>
      </w:pPr>
      <w:r w:rsidDel="00000000" w:rsidR="00000000" w:rsidRPr="00000000">
        <w:rPr>
          <w:rtl w:val="0"/>
        </w:rPr>
        <w:t xml:space="preserve">    m "Hey [player], thanks for inviting me to go to the theme park, I hadn't visited one since I was a kid and I was very skeptical about it."</w:t>
      </w:r>
    </w:p>
    <w:p w:rsidR="00000000" w:rsidDel="00000000" w:rsidP="00000000" w:rsidRDefault="00000000" w:rsidRPr="00000000" w14:paraId="00003174">
      <w:pPr>
        <w:pageBreakBefore w:val="0"/>
        <w:rPr/>
      </w:pPr>
      <w:r w:rsidDel="00000000" w:rsidR="00000000" w:rsidRPr="00000000">
        <w:rPr>
          <w:rtl w:val="0"/>
        </w:rPr>
        <w:t xml:space="preserve">    m "But you showed me that, despite the years, they can still be really fun, especially with someone I love."</w:t>
      </w:r>
    </w:p>
    <w:p w:rsidR="00000000" w:rsidDel="00000000" w:rsidP="00000000" w:rsidRDefault="00000000" w:rsidRPr="00000000" w14:paraId="00003175">
      <w:pPr>
        <w:pageBreakBefore w:val="0"/>
        <w:rPr/>
      </w:pPr>
      <w:r w:rsidDel="00000000" w:rsidR="00000000" w:rsidRPr="00000000">
        <w:rPr>
          <w:rtl w:val="0"/>
        </w:rPr>
        <w:t xml:space="preserve">    m "So, yeah, thank you."</w:t>
        <w:br w:type="textWrapping"/>
        <w:t xml:space="preserve">    "Wow, I think she went a little bit too emotional on that one."</w:t>
      </w:r>
    </w:p>
    <w:p w:rsidR="00000000" w:rsidDel="00000000" w:rsidP="00000000" w:rsidRDefault="00000000" w:rsidRPr="00000000" w14:paraId="00003176">
      <w:pPr>
        <w:pageBreakBefore w:val="0"/>
        <w:rPr/>
      </w:pPr>
      <w:r w:rsidDel="00000000" w:rsidR="00000000" w:rsidRPr="00000000">
        <w:rPr>
          <w:rtl w:val="0"/>
        </w:rPr>
        <w:t xml:space="preserve">    "But if this makes Monika happy, than I'm happy."</w:t>
      </w:r>
    </w:p>
    <w:p w:rsidR="00000000" w:rsidDel="00000000" w:rsidP="00000000" w:rsidRDefault="00000000" w:rsidRPr="00000000" w14:paraId="00003177">
      <w:pPr>
        <w:pageBreakBefore w:val="0"/>
        <w:rPr/>
      </w:pPr>
      <w:r w:rsidDel="00000000" w:rsidR="00000000" w:rsidRPr="00000000">
        <w:rPr>
          <w:rtl w:val="0"/>
        </w:rPr>
        <w:t xml:space="preserve">    mc "Well, of course you would enjoy it, every place that you go with me is bound to be fun right?"</w:t>
      </w:r>
    </w:p>
    <w:p w:rsidR="00000000" w:rsidDel="00000000" w:rsidP="00000000" w:rsidRDefault="00000000" w:rsidRPr="00000000" w14:paraId="00003178">
      <w:pPr>
        <w:pageBreakBefore w:val="0"/>
        <w:rPr/>
      </w:pPr>
      <w:r w:rsidDel="00000000" w:rsidR="00000000" w:rsidRPr="00000000">
        <w:rPr>
          <w:rtl w:val="0"/>
        </w:rPr>
        <w:t xml:space="preserve">    m "Hahaha, I'm not sure that is true all the times."</w:t>
      </w:r>
    </w:p>
    <w:p w:rsidR="00000000" w:rsidDel="00000000" w:rsidP="00000000" w:rsidRDefault="00000000" w:rsidRPr="00000000" w14:paraId="00003179">
      <w:pPr>
        <w:pageBreakBefore w:val="0"/>
        <w:rPr/>
      </w:pPr>
      <w:r w:rsidDel="00000000" w:rsidR="00000000" w:rsidRPr="00000000">
        <w:rPr>
          <w:rtl w:val="0"/>
        </w:rPr>
        <w:t xml:space="preserve">    "I'm not sure if I should take this seriously or not."</w:t>
      </w:r>
    </w:p>
    <w:p w:rsidR="00000000" w:rsidDel="00000000" w:rsidP="00000000" w:rsidRDefault="00000000" w:rsidRPr="00000000" w14:paraId="0000317A">
      <w:pPr>
        <w:pageBreakBefore w:val="0"/>
        <w:rPr/>
      </w:pPr>
      <w:r w:rsidDel="00000000" w:rsidR="00000000" w:rsidRPr="00000000">
        <w:rPr>
          <w:rtl w:val="0"/>
        </w:rPr>
        <w:t xml:space="preserve">     mc "Besides, I wouldn't recommend a boring and lame place to go on one of our dates right?"</w:t>
      </w:r>
    </w:p>
    <w:p w:rsidR="00000000" w:rsidDel="00000000" w:rsidP="00000000" w:rsidRDefault="00000000" w:rsidRPr="00000000" w14:paraId="0000317B">
      <w:pPr>
        <w:pageBreakBefore w:val="0"/>
        <w:rPr/>
      </w:pPr>
      <w:r w:rsidDel="00000000" w:rsidR="00000000" w:rsidRPr="00000000">
        <w:rPr>
          <w:rtl w:val="0"/>
        </w:rPr>
        <w:t xml:space="preserve">     m "I mean, you did only choose it because of a TV channel you happened to see at the right time."</w:t>
        <w:br w:type="textWrapping"/>
        <w:t xml:space="preserve">    "Oh right, I totally forgot about that."</w:t>
      </w:r>
    </w:p>
    <w:p w:rsidR="00000000" w:rsidDel="00000000" w:rsidP="00000000" w:rsidRDefault="00000000" w:rsidRPr="00000000" w14:paraId="0000317C">
      <w:pPr>
        <w:pageBreakBefore w:val="0"/>
        <w:rPr/>
      </w:pPr>
      <w:r w:rsidDel="00000000" w:rsidR="00000000" w:rsidRPr="00000000">
        <w:rPr>
          <w:rtl w:val="0"/>
        </w:rPr>
        <w:t xml:space="preserve">    mc "In that case, I guess you can say that destiny was on my side with that one."</w:t>
      </w:r>
    </w:p>
    <w:p w:rsidR="00000000" w:rsidDel="00000000" w:rsidP="00000000" w:rsidRDefault="00000000" w:rsidRPr="00000000" w14:paraId="0000317D">
      <w:pPr>
        <w:pageBreakBefore w:val="0"/>
        <w:rPr/>
      </w:pPr>
      <w:r w:rsidDel="00000000" w:rsidR="00000000" w:rsidRPr="00000000">
        <w:rPr>
          <w:rtl w:val="0"/>
        </w:rPr>
        <w:t xml:space="preserve">    m "You shouldn't always rely on coincidences though, something bad is bound to happen."</w:t>
      </w:r>
    </w:p>
    <w:p w:rsidR="00000000" w:rsidDel="00000000" w:rsidP="00000000" w:rsidRDefault="00000000" w:rsidRPr="00000000" w14:paraId="0000317E">
      <w:pPr>
        <w:pageBreakBefore w:val="0"/>
        <w:rPr/>
      </w:pPr>
      <w:r w:rsidDel="00000000" w:rsidR="00000000" w:rsidRPr="00000000">
        <w:rPr>
          <w:rtl w:val="0"/>
        </w:rPr>
        <w:t xml:space="preserve">    mc "Nah, the universe has a like for me, it would {i}never{/i} do something that bad  to me."</w:t>
      </w:r>
    </w:p>
    <w:p w:rsidR="00000000" w:rsidDel="00000000" w:rsidP="00000000" w:rsidRDefault="00000000" w:rsidRPr="00000000" w14:paraId="0000317F">
      <w:pPr>
        <w:pageBreakBefore w:val="0"/>
        <w:rPr/>
      </w:pPr>
      <w:r w:rsidDel="00000000" w:rsidR="00000000" w:rsidRPr="00000000">
        <w:rPr>
          <w:rtl w:val="0"/>
        </w:rPr>
        <w:t xml:space="preserve">    "Although sometimes I wonder when the universe is just messing around or really screwing me up."</w:t>
      </w:r>
    </w:p>
    <w:p w:rsidR="00000000" w:rsidDel="00000000" w:rsidP="00000000" w:rsidRDefault="00000000" w:rsidRPr="00000000" w14:paraId="00003180">
      <w:pPr>
        <w:pageBreakBefore w:val="0"/>
        <w:rPr/>
      </w:pPr>
      <w:r w:rsidDel="00000000" w:rsidR="00000000" w:rsidRPr="00000000">
        <w:rPr>
          <w:rtl w:val="0"/>
        </w:rPr>
        <w:t xml:space="preserve">    mc "Let's talk more inside okay? It's rather chilly here and it's not the most pleasant feeling.</w:t>
      </w:r>
    </w:p>
    <w:p w:rsidR="00000000" w:rsidDel="00000000" w:rsidP="00000000" w:rsidRDefault="00000000" w:rsidRPr="00000000" w14:paraId="00003181">
      <w:pPr>
        <w:pageBreakBefore w:val="0"/>
        <w:rPr/>
      </w:pPr>
      <w:r w:rsidDel="00000000" w:rsidR="00000000" w:rsidRPr="00000000">
        <w:rPr>
          <w:rtl w:val="0"/>
        </w:rPr>
        <w:t xml:space="preserve">    m "I've been waiting for you to open the door this entire time!"</w:t>
      </w:r>
    </w:p>
    <w:p w:rsidR="00000000" w:rsidDel="00000000" w:rsidP="00000000" w:rsidRDefault="00000000" w:rsidRPr="00000000" w14:paraId="00003182">
      <w:pPr>
        <w:pageBreakBefore w:val="0"/>
        <w:rPr/>
      </w:pPr>
      <w:r w:rsidDel="00000000" w:rsidR="00000000" w:rsidRPr="00000000">
        <w:rPr>
          <w:rtl w:val="0"/>
        </w:rPr>
        <w:t xml:space="preserve">    mc "Oh uh, sorry about that."</w:t>
      </w:r>
    </w:p>
    <w:p w:rsidR="00000000" w:rsidDel="00000000" w:rsidP="00000000" w:rsidRDefault="00000000" w:rsidRPr="00000000" w14:paraId="00003183">
      <w:pPr>
        <w:pageBreakBefore w:val="0"/>
        <w:rPr/>
      </w:pPr>
      <w:r w:rsidDel="00000000" w:rsidR="00000000" w:rsidRPr="00000000">
        <w:rPr>
          <w:rtl w:val="0"/>
        </w:rPr>
      </w:r>
    </w:p>
    <w:p w:rsidR="00000000" w:rsidDel="00000000" w:rsidP="00000000" w:rsidRDefault="00000000" w:rsidRPr="00000000" w14:paraId="00003184">
      <w:pPr>
        <w:pageBreakBefore w:val="0"/>
        <w:rPr/>
      </w:pPr>
      <w:r w:rsidDel="00000000" w:rsidR="00000000" w:rsidRPr="00000000">
        <w:rPr>
          <w:rtl w:val="0"/>
        </w:rPr>
      </w:r>
    </w:p>
    <w:p w:rsidR="00000000" w:rsidDel="00000000" w:rsidP="00000000" w:rsidRDefault="00000000" w:rsidRPr="00000000" w14:paraId="00003185">
      <w:pPr>
        <w:pageBreakBefore w:val="0"/>
        <w:rPr/>
      </w:pPr>
      <w:r w:rsidDel="00000000" w:rsidR="00000000" w:rsidRPr="00000000">
        <w:rPr>
          <w:rtl w:val="0"/>
        </w:rPr>
        <w:t xml:space="preserve">label medium:</w:t>
      </w:r>
    </w:p>
    <w:p w:rsidR="00000000" w:rsidDel="00000000" w:rsidP="00000000" w:rsidRDefault="00000000" w:rsidRPr="00000000" w14:paraId="00003186">
      <w:pPr>
        <w:pageBreakBefore w:val="0"/>
        <w:rPr/>
      </w:pPr>
      <w:r w:rsidDel="00000000" w:rsidR="00000000" w:rsidRPr="00000000">
        <w:rPr>
          <w:rtl w:val="0"/>
        </w:rPr>
        <w:t xml:space="preserve">    mc "So, did you liked our little trip to the theme park?"</w:t>
      </w:r>
    </w:p>
    <w:p w:rsidR="00000000" w:rsidDel="00000000" w:rsidP="00000000" w:rsidRDefault="00000000" w:rsidRPr="00000000" w14:paraId="00003187">
      <w:pPr>
        <w:pageBreakBefore w:val="0"/>
        <w:rPr/>
      </w:pPr>
      <w:r w:rsidDel="00000000" w:rsidR="00000000" w:rsidRPr="00000000">
        <w:rPr>
          <w:rtl w:val="0"/>
        </w:rPr>
        <w:t xml:space="preserve">    m "To be honest, there were some letdowns that could've been avoided."</w:t>
      </w:r>
    </w:p>
    <w:p w:rsidR="00000000" w:rsidDel="00000000" w:rsidP="00000000" w:rsidRDefault="00000000" w:rsidRPr="00000000" w14:paraId="00003188">
      <w:pPr>
        <w:pageBreakBefore w:val="0"/>
        <w:rPr/>
      </w:pPr>
      <w:r w:rsidDel="00000000" w:rsidR="00000000" w:rsidRPr="00000000">
        <w:rPr>
          <w:rtl w:val="0"/>
        </w:rPr>
        <w:t xml:space="preserve">    m "But overall, it was a nice experience, better than staying home without doing anything."</w:t>
      </w:r>
    </w:p>
    <w:p w:rsidR="00000000" w:rsidDel="00000000" w:rsidP="00000000" w:rsidRDefault="00000000" w:rsidRPr="00000000" w14:paraId="00003189">
      <w:pPr>
        <w:pageBreakBefore w:val="0"/>
        <w:rPr/>
      </w:pPr>
      <w:r w:rsidDel="00000000" w:rsidR="00000000" w:rsidRPr="00000000">
        <w:rPr>
          <w:rtl w:val="0"/>
        </w:rPr>
        <w:t xml:space="preserve">    "So a 6 or 7 out of 10 then? Heh, it's good enough for me, I'm used to these numbers at this point."</w:t>
      </w:r>
    </w:p>
    <w:p w:rsidR="00000000" w:rsidDel="00000000" w:rsidP="00000000" w:rsidRDefault="00000000" w:rsidRPr="00000000" w14:paraId="0000318A">
      <w:pPr>
        <w:pageBreakBefore w:val="0"/>
        <w:rPr/>
      </w:pPr>
      <w:r w:rsidDel="00000000" w:rsidR="00000000" w:rsidRPr="00000000">
        <w:rPr>
          <w:rtl w:val="0"/>
        </w:rPr>
        <w:t xml:space="preserve">    mc "You know, sometimes staying home is better than going out."</w:t>
      </w:r>
    </w:p>
    <w:p w:rsidR="00000000" w:rsidDel="00000000" w:rsidP="00000000" w:rsidRDefault="00000000" w:rsidRPr="00000000" w14:paraId="0000318B">
      <w:pPr>
        <w:pageBreakBefore w:val="0"/>
        <w:rPr/>
      </w:pPr>
      <w:r w:rsidDel="00000000" w:rsidR="00000000" w:rsidRPr="00000000">
        <w:rPr>
          <w:rtl w:val="0"/>
        </w:rPr>
        <w:t xml:space="preserve">    m "True, but before we started going out, you practically never left your house unless it was something important."</w:t>
      </w:r>
    </w:p>
    <w:p w:rsidR="00000000" w:rsidDel="00000000" w:rsidP="00000000" w:rsidRDefault="00000000" w:rsidRPr="00000000" w14:paraId="0000318C">
      <w:pPr>
        <w:pageBreakBefore w:val="0"/>
        <w:rPr/>
      </w:pPr>
      <w:r w:rsidDel="00000000" w:rsidR="00000000" w:rsidRPr="00000000">
        <w:rPr>
          <w:rtl w:val="0"/>
        </w:rPr>
        <w:t xml:space="preserve">    mc "Don't underestimate a shut in's abilities okay?"</w:t>
      </w:r>
    </w:p>
    <w:p w:rsidR="00000000" w:rsidDel="00000000" w:rsidP="00000000" w:rsidRDefault="00000000" w:rsidRPr="00000000" w14:paraId="0000318D">
      <w:pPr>
        <w:pageBreakBefore w:val="0"/>
        <w:rPr/>
      </w:pPr>
      <w:r w:rsidDel="00000000" w:rsidR="00000000" w:rsidRPr="00000000">
        <w:rPr>
          <w:rtl w:val="0"/>
        </w:rPr>
        <w:t xml:space="preserve">    mc "But anyhow, care to come inside?"</w:t>
      </w:r>
    </w:p>
    <w:p w:rsidR="00000000" w:rsidDel="00000000" w:rsidP="00000000" w:rsidRDefault="00000000" w:rsidRPr="00000000" w14:paraId="0000318E">
      <w:pPr>
        <w:pageBreakBefore w:val="0"/>
        <w:rPr/>
      </w:pPr>
      <w:r w:rsidDel="00000000" w:rsidR="00000000" w:rsidRPr="00000000">
        <w:rPr>
          <w:rtl w:val="0"/>
        </w:rPr>
        <w:t xml:space="preserve">    m "I was wondering why you haven't opened yet."</w:t>
      </w:r>
    </w:p>
    <w:p w:rsidR="00000000" w:rsidDel="00000000" w:rsidP="00000000" w:rsidRDefault="00000000" w:rsidRPr="00000000" w14:paraId="0000318F">
      <w:pPr>
        <w:pageBreakBefore w:val="0"/>
        <w:rPr/>
      </w:pPr>
      <w:r w:rsidDel="00000000" w:rsidR="00000000" w:rsidRPr="00000000">
        <w:rPr>
          <w:rtl w:val="0"/>
        </w:rPr>
        <w:t xml:space="preserve">    mc "Well, ladies first right?"</w:t>
      </w:r>
    </w:p>
    <w:p w:rsidR="00000000" w:rsidDel="00000000" w:rsidP="00000000" w:rsidRDefault="00000000" w:rsidRPr="00000000" w14:paraId="00003190">
      <w:pPr>
        <w:pageBreakBefore w:val="0"/>
        <w:rPr/>
      </w:pPr>
      <w:r w:rsidDel="00000000" w:rsidR="00000000" w:rsidRPr="00000000">
        <w:rPr>
          <w:rtl w:val="0"/>
        </w:rPr>
        <w:t xml:space="preserve">    m "That doesn't really mean I have to open it you know?"</w:t>
      </w:r>
    </w:p>
    <w:p w:rsidR="00000000" w:rsidDel="00000000" w:rsidP="00000000" w:rsidRDefault="00000000" w:rsidRPr="00000000" w14:paraId="00003191">
      <w:pPr>
        <w:pageBreakBefore w:val="0"/>
        <w:rPr/>
      </w:pPr>
      <w:r w:rsidDel="00000000" w:rsidR="00000000" w:rsidRPr="00000000">
        <w:rPr>
          <w:rtl w:val="0"/>
        </w:rPr>
        <w:t xml:space="preserve">    mc "Nonsense, a girl must have her right to open a front door first."</w:t>
      </w:r>
    </w:p>
    <w:p w:rsidR="00000000" w:rsidDel="00000000" w:rsidP="00000000" w:rsidRDefault="00000000" w:rsidRPr="00000000" w14:paraId="00003192">
      <w:pPr>
        <w:pageBreakBefore w:val="0"/>
        <w:rPr/>
      </w:pPr>
      <w:r w:rsidDel="00000000" w:rsidR="00000000" w:rsidRPr="00000000">
        <w:rPr>
          <w:rtl w:val="0"/>
        </w:rPr>
        <w:t xml:space="preserve">    m "Oh wow, you're {i}such{/i} a gentleman." </w:t>
      </w:r>
    </w:p>
    <w:p w:rsidR="00000000" w:rsidDel="00000000" w:rsidP="00000000" w:rsidRDefault="00000000" w:rsidRPr="00000000" w14:paraId="00003193">
      <w:pPr>
        <w:pageBreakBefore w:val="0"/>
        <w:rPr/>
      </w:pPr>
      <w:r w:rsidDel="00000000" w:rsidR="00000000" w:rsidRPr="00000000">
        <w:rPr>
          <w:rtl w:val="0"/>
        </w:rPr>
        <w:t xml:space="preserve">    </w:t>
      </w:r>
    </w:p>
    <w:p w:rsidR="00000000" w:rsidDel="00000000" w:rsidP="00000000" w:rsidRDefault="00000000" w:rsidRPr="00000000" w14:paraId="00003194">
      <w:pPr>
        <w:pageBreakBefore w:val="0"/>
        <w:rPr/>
      </w:pPr>
      <w:r w:rsidDel="00000000" w:rsidR="00000000" w:rsidRPr="00000000">
        <w:rPr>
          <w:rtl w:val="0"/>
        </w:rPr>
        <w:t xml:space="preserve">label: bad</w:t>
      </w:r>
    </w:p>
    <w:p w:rsidR="00000000" w:rsidDel="00000000" w:rsidP="00000000" w:rsidRDefault="00000000" w:rsidRPr="00000000" w14:paraId="00003195">
      <w:pPr>
        <w:pageBreakBefore w:val="0"/>
        <w:rPr/>
      </w:pPr>
      <w:r w:rsidDel="00000000" w:rsidR="00000000" w:rsidRPr="00000000">
        <w:rPr>
          <w:rtl w:val="0"/>
        </w:rPr>
        <w:t xml:space="preserve">    "I want to talk about the day, but I'm not so sure she would appreciate that."</w:t>
      </w:r>
    </w:p>
    <w:p w:rsidR="00000000" w:rsidDel="00000000" w:rsidP="00000000" w:rsidRDefault="00000000" w:rsidRPr="00000000" w14:paraId="00003196">
      <w:pPr>
        <w:pageBreakBefore w:val="0"/>
        <w:rPr/>
      </w:pPr>
      <w:r w:rsidDel="00000000" w:rsidR="00000000" w:rsidRPr="00000000">
        <w:rPr>
          <w:rtl w:val="0"/>
        </w:rPr>
        <w:t xml:space="preserve">    "But I think it's better than doing anything."</w:t>
        <w:br w:type="textWrapping"/>
        <w:t xml:space="preserve">     mc "So uh..{w = 0.75} did you have fun today?"</w:t>
      </w:r>
    </w:p>
    <w:p w:rsidR="00000000" w:rsidDel="00000000" w:rsidP="00000000" w:rsidRDefault="00000000" w:rsidRPr="00000000" w14:paraId="00003197">
      <w:pPr>
        <w:pageBreakBefore w:val="0"/>
        <w:rPr/>
      </w:pPr>
      <w:r w:rsidDel="00000000" w:rsidR="00000000" w:rsidRPr="00000000">
        <w:rPr>
          <w:rtl w:val="0"/>
        </w:rPr>
        <w:t xml:space="preserve">     "She looks at me with a angry yet disappointing look."</w:t>
      </w:r>
    </w:p>
    <w:p w:rsidR="00000000" w:rsidDel="00000000" w:rsidP="00000000" w:rsidRDefault="00000000" w:rsidRPr="00000000" w14:paraId="00003198">
      <w:pPr>
        <w:pageBreakBefore w:val="0"/>
        <w:rPr/>
      </w:pPr>
      <w:r w:rsidDel="00000000" w:rsidR="00000000" w:rsidRPr="00000000">
        <w:rPr>
          <w:rtl w:val="0"/>
        </w:rPr>
        <w:t xml:space="preserve">     m "[player], I gotta be honest, this day was underwhelming to say the least and terrible to say the most."</w:t>
      </w:r>
    </w:p>
    <w:p w:rsidR="00000000" w:rsidDel="00000000" w:rsidP="00000000" w:rsidRDefault="00000000" w:rsidRPr="00000000" w14:paraId="00003199">
      <w:pPr>
        <w:pageBreakBefore w:val="0"/>
        <w:rPr/>
      </w:pPr>
      <w:r w:rsidDel="00000000" w:rsidR="00000000" w:rsidRPr="00000000">
        <w:rPr>
          <w:rtl w:val="0"/>
        </w:rPr>
        <w:t xml:space="preserve">     m "I mean, I don't want to say it was a bad idea, but the way things unfolded just didn't really gave a good impression."</w:t>
        <w:br w:type="textWrapping"/>
        <w:t xml:space="preserve">     mc "Oh…"</w:t>
      </w:r>
    </w:p>
    <w:p w:rsidR="00000000" w:rsidDel="00000000" w:rsidP="00000000" w:rsidRDefault="00000000" w:rsidRPr="00000000" w14:paraId="0000319A">
      <w:pPr>
        <w:pageBreakBefore w:val="0"/>
        <w:rPr/>
      </w:pPr>
      <w:r w:rsidDel="00000000" w:rsidR="00000000" w:rsidRPr="00000000">
        <w:rPr>
          <w:rtl w:val="0"/>
        </w:rPr>
        <w:t xml:space="preserve">    "Damn, did I screwed up that badly?"</w:t>
      </w:r>
    </w:p>
    <w:p w:rsidR="00000000" w:rsidDel="00000000" w:rsidP="00000000" w:rsidRDefault="00000000" w:rsidRPr="00000000" w14:paraId="0000319B">
      <w:pPr>
        <w:pageBreakBefore w:val="0"/>
        <w:rPr/>
      </w:pPr>
      <w:r w:rsidDel="00000000" w:rsidR="00000000" w:rsidRPr="00000000">
        <w:rPr>
          <w:rtl w:val="0"/>
        </w:rPr>
        <w:t xml:space="preserve">     mc "So, I take you don't really like theme parks?"</w:t>
      </w:r>
    </w:p>
    <w:p w:rsidR="00000000" w:rsidDel="00000000" w:rsidP="00000000" w:rsidRDefault="00000000" w:rsidRPr="00000000" w14:paraId="0000319C">
      <w:pPr>
        <w:pageBreakBefore w:val="0"/>
        <w:rPr/>
      </w:pPr>
      <w:r w:rsidDel="00000000" w:rsidR="00000000" w:rsidRPr="00000000">
        <w:rPr>
          <w:rtl w:val="0"/>
        </w:rPr>
        <w:t xml:space="preserve">     m "After today, I'm afraid to say that, no, I don't look forward to it again."</w:t>
        <w:br w:type="textWrapping"/>
        <w:t xml:space="preserve">     mc "Well I…{w=0.5} I just thought it would be a good idea."</w:t>
        <w:br w:type="textWrapping"/>
        <w:t xml:space="preserve">     m "I'm not saying it's your fault for coming up with it, it's just that…{w = 0.25} this set of events left a sour taste in mouth."</w:t>
      </w:r>
    </w:p>
    <w:p w:rsidR="00000000" w:rsidDel="00000000" w:rsidP="00000000" w:rsidRDefault="00000000" w:rsidRPr="00000000" w14:paraId="0000319D">
      <w:pPr>
        <w:pageBreakBefore w:val="0"/>
        <w:rPr/>
      </w:pPr>
      <w:r w:rsidDel="00000000" w:rsidR="00000000" w:rsidRPr="00000000">
        <w:rPr>
          <w:rtl w:val="0"/>
        </w:rPr>
        <w:t xml:space="preserve">     m "But hey, we can try again in the future and maybe it isn't going to be as bad."</w:t>
      </w:r>
    </w:p>
    <w:p w:rsidR="00000000" w:rsidDel="00000000" w:rsidP="00000000" w:rsidRDefault="00000000" w:rsidRPr="00000000" w14:paraId="0000319E">
      <w:pPr>
        <w:pageBreakBefore w:val="0"/>
        <w:rPr/>
      </w:pPr>
      <w:r w:rsidDel="00000000" w:rsidR="00000000" w:rsidRPr="00000000">
        <w:rPr>
          <w:rtl w:val="0"/>
        </w:rPr>
        <w:t xml:space="preserve">     m "As it stands now though, I wouldn't say this future is very near."</w:t>
      </w:r>
    </w:p>
    <w:p w:rsidR="00000000" w:rsidDel="00000000" w:rsidP="00000000" w:rsidRDefault="00000000" w:rsidRPr="00000000" w14:paraId="0000319F">
      <w:pPr>
        <w:pageBreakBefore w:val="0"/>
        <w:rPr/>
      </w:pPr>
      <w:r w:rsidDel="00000000" w:rsidR="00000000" w:rsidRPr="00000000">
        <w:rPr>
          <w:rtl w:val="0"/>
        </w:rPr>
        <w:t xml:space="preserve">     mc "I…{w = 0.50} I'm sorry Monika…"</w:t>
      </w:r>
    </w:p>
    <w:p w:rsidR="00000000" w:rsidDel="00000000" w:rsidP="00000000" w:rsidRDefault="00000000" w:rsidRPr="00000000" w14:paraId="000031A0">
      <w:pPr>
        <w:pageBreakBefore w:val="0"/>
        <w:rPr/>
      </w:pPr>
      <w:r w:rsidDel="00000000" w:rsidR="00000000" w:rsidRPr="00000000">
        <w:rPr>
          <w:rtl w:val="0"/>
        </w:rPr>
        <w:t xml:space="preserve">     m "It's okay, really, let's just get inside okay? It's getting cold out here."</w:t>
      </w:r>
    </w:p>
    <w:p w:rsidR="00000000" w:rsidDel="00000000" w:rsidP="00000000" w:rsidRDefault="00000000" w:rsidRPr="00000000" w14:paraId="000031A1">
      <w:pPr>
        <w:pageBreakBefore w:val="0"/>
        <w:rPr/>
      </w:pPr>
      <w:r w:rsidDel="00000000" w:rsidR="00000000" w:rsidRPr="00000000">
        <w:rPr>
          <w:rtl w:val="0"/>
        </w:rPr>
        <w:t xml:space="preserve">     mc "Alright, let's get in."</w:t>
      </w:r>
    </w:p>
    <w:p w:rsidR="00000000" w:rsidDel="00000000" w:rsidP="00000000" w:rsidRDefault="00000000" w:rsidRPr="00000000" w14:paraId="000031A2">
      <w:pPr>
        <w:pageBreakBefore w:val="0"/>
        <w:rPr/>
      </w:pPr>
      <w:r w:rsidDel="00000000" w:rsidR="00000000" w:rsidRPr="00000000">
        <w:rPr>
          <w:rtl w:val="0"/>
        </w:rPr>
      </w:r>
    </w:p>
    <w:p w:rsidR="00000000" w:rsidDel="00000000" w:rsidP="00000000" w:rsidRDefault="00000000" w:rsidRPr="00000000" w14:paraId="000031A3">
      <w:pPr>
        <w:pageBreakBefore w:val="0"/>
        <w:rPr/>
      </w:pPr>
      <w:r w:rsidDel="00000000" w:rsidR="00000000" w:rsidRPr="00000000">
        <w:rPr>
          <w:rtl w:val="0"/>
        </w:rPr>
        <w:t xml:space="preserve">"We both pass through my front door and enter the house."</w:t>
      </w:r>
    </w:p>
    <w:p w:rsidR="00000000" w:rsidDel="00000000" w:rsidP="00000000" w:rsidRDefault="00000000" w:rsidRPr="00000000" w14:paraId="000031A4">
      <w:pPr>
        <w:pageBreakBefore w:val="0"/>
        <w:rPr/>
      </w:pPr>
      <w:r w:rsidDel="00000000" w:rsidR="00000000" w:rsidRPr="00000000">
        <w:rPr>
          <w:rtl w:val="0"/>
        </w:rPr>
        <w:t xml:space="preserve">"Without hesitation, I take off my shoes and land face first into the couch."</w:t>
      </w:r>
    </w:p>
    <w:p w:rsidR="00000000" w:rsidDel="00000000" w:rsidP="00000000" w:rsidRDefault="00000000" w:rsidRPr="00000000" w14:paraId="000031A5">
      <w:pPr>
        <w:pageBreakBefore w:val="0"/>
        <w:rPr/>
      </w:pPr>
      <w:r w:rsidDel="00000000" w:rsidR="00000000" w:rsidRPr="00000000">
        <w:rPr>
          <w:rtl w:val="0"/>
        </w:rPr>
        <w:t xml:space="preserve">m "Why are you looking that tired? It's not even 8 pm?</w:t>
      </w:r>
    </w:p>
    <w:p w:rsidR="00000000" w:rsidDel="00000000" w:rsidP="00000000" w:rsidRDefault="00000000" w:rsidRPr="00000000" w14:paraId="000031A6">
      <w:pPr>
        <w:pageBreakBefore w:val="0"/>
        <w:rPr/>
      </w:pPr>
      <w:r w:rsidDel="00000000" w:rsidR="00000000" w:rsidRPr="00000000">
        <w:rPr>
          <w:rtl w:val="0"/>
        </w:rPr>
        <w:t xml:space="preserve">mc "All that walking made my tired okay? Let a man get his deserved rest."</w:t>
      </w:r>
    </w:p>
    <w:p w:rsidR="00000000" w:rsidDel="00000000" w:rsidP="00000000" w:rsidRDefault="00000000" w:rsidRPr="00000000" w14:paraId="000031A7">
      <w:pPr>
        <w:pageBreakBefore w:val="0"/>
        <w:rPr/>
      </w:pPr>
      <w:r w:rsidDel="00000000" w:rsidR="00000000" w:rsidRPr="00000000">
        <w:rPr>
          <w:rtl w:val="0"/>
        </w:rPr>
        <w:t xml:space="preserve">m "I beg to differ on the \"deserved\" part but, I guess it was kinda of tiring."</w:t>
      </w:r>
    </w:p>
    <w:p w:rsidR="00000000" w:rsidDel="00000000" w:rsidP="00000000" w:rsidRDefault="00000000" w:rsidRPr="00000000" w14:paraId="000031A8">
      <w:pPr>
        <w:pageBreakBefore w:val="0"/>
        <w:rPr/>
      </w:pPr>
      <w:r w:rsidDel="00000000" w:rsidR="00000000" w:rsidRPr="00000000">
        <w:rPr>
          <w:rtl w:val="0"/>
        </w:rPr>
        <w:t xml:space="preserve">mc "Come on Monika, just lay down a bit here on the couch, it's really comfy."</w:t>
      </w:r>
    </w:p>
    <w:p w:rsidR="00000000" w:rsidDel="00000000" w:rsidP="00000000" w:rsidRDefault="00000000" w:rsidRPr="00000000" w14:paraId="000031A9">
      <w:pPr>
        <w:pageBreakBefore w:val="0"/>
        <w:rPr/>
      </w:pPr>
      <w:r w:rsidDel="00000000" w:rsidR="00000000" w:rsidRPr="00000000">
        <w:rPr>
          <w:rtl w:val="0"/>
        </w:rPr>
        <w:t xml:space="preserve">m "Aha, fine fine."</w:t>
      </w:r>
    </w:p>
    <w:p w:rsidR="00000000" w:rsidDel="00000000" w:rsidP="00000000" w:rsidRDefault="00000000" w:rsidRPr="00000000" w14:paraId="000031AA">
      <w:pPr>
        <w:pageBreakBefore w:val="0"/>
        <w:rPr/>
      </w:pPr>
      <w:r w:rsidDel="00000000" w:rsidR="00000000" w:rsidRPr="00000000">
        <w:rPr>
          <w:rtl w:val="0"/>
        </w:rPr>
        <w:t xml:space="preserve">m "Oh! That actually got me remembering, I want to rest with my newly acquired friend!"</w:t>
      </w:r>
    </w:p>
    <w:p w:rsidR="00000000" w:rsidDel="00000000" w:rsidP="00000000" w:rsidRDefault="00000000" w:rsidRPr="00000000" w14:paraId="000031AB">
      <w:pPr>
        <w:pageBreakBefore w:val="0"/>
        <w:rPr/>
      </w:pPr>
      <w:r w:rsidDel="00000000" w:rsidR="00000000" w:rsidRPr="00000000">
        <w:rPr>
          <w:rtl w:val="0"/>
        </w:rPr>
      </w:r>
    </w:p>
    <w:p w:rsidR="00000000" w:rsidDel="00000000" w:rsidP="00000000" w:rsidRDefault="00000000" w:rsidRPr="00000000" w14:paraId="000031AC">
      <w:pPr>
        <w:pageBreakBefore w:val="0"/>
        <w:rPr/>
      </w:pPr>
      <w:r w:rsidDel="00000000" w:rsidR="00000000" w:rsidRPr="00000000">
        <w:rPr>
          <w:rtl w:val="0"/>
        </w:rPr>
        <w:t xml:space="preserve">if hasPlushie == false:</w:t>
      </w:r>
    </w:p>
    <w:p w:rsidR="00000000" w:rsidDel="00000000" w:rsidP="00000000" w:rsidRDefault="00000000" w:rsidRPr="00000000" w14:paraId="000031AD">
      <w:pPr>
        <w:pageBreakBefore w:val="0"/>
        <w:rPr/>
      </w:pPr>
      <w:r w:rsidDel="00000000" w:rsidR="00000000" w:rsidRPr="00000000">
        <w:rPr>
          <w:rtl w:val="0"/>
        </w:rPr>
        <w:t xml:space="preserve">    call noPlushie</w:t>
      </w:r>
    </w:p>
    <w:p w:rsidR="00000000" w:rsidDel="00000000" w:rsidP="00000000" w:rsidRDefault="00000000" w:rsidRPr="00000000" w14:paraId="000031AE">
      <w:pPr>
        <w:pageBreakBefore w:val="0"/>
        <w:rPr/>
      </w:pPr>
      <w:r w:rsidDel="00000000" w:rsidR="00000000" w:rsidRPr="00000000">
        <w:rPr>
          <w:rtl w:val="0"/>
        </w:rPr>
        <w:t xml:space="preserve">elif hasPlushie == true:</w:t>
      </w:r>
    </w:p>
    <w:p w:rsidR="00000000" w:rsidDel="00000000" w:rsidP="00000000" w:rsidRDefault="00000000" w:rsidRPr="00000000" w14:paraId="000031AF">
      <w:pPr>
        <w:pageBreakBefore w:val="0"/>
        <w:rPr/>
      </w:pPr>
      <w:r w:rsidDel="00000000" w:rsidR="00000000" w:rsidRPr="00000000">
        <w:rPr>
          <w:rtl w:val="0"/>
        </w:rPr>
        <w:t xml:space="preserve">    call yesPlushie</w:t>
      </w:r>
    </w:p>
    <w:p w:rsidR="00000000" w:rsidDel="00000000" w:rsidP="00000000" w:rsidRDefault="00000000" w:rsidRPr="00000000" w14:paraId="000031B0">
      <w:pPr>
        <w:pageBreakBefore w:val="0"/>
        <w:rPr/>
      </w:pPr>
      <w:r w:rsidDel="00000000" w:rsidR="00000000" w:rsidRPr="00000000">
        <w:rPr>
          <w:rtl w:val="0"/>
        </w:rPr>
      </w:r>
    </w:p>
    <w:p w:rsidR="00000000" w:rsidDel="00000000" w:rsidP="00000000" w:rsidRDefault="00000000" w:rsidRPr="00000000" w14:paraId="000031B1">
      <w:pPr>
        <w:pageBreakBefore w:val="0"/>
        <w:rPr/>
      </w:pPr>
      <w:r w:rsidDel="00000000" w:rsidR="00000000" w:rsidRPr="00000000">
        <w:rPr>
          <w:rtl w:val="0"/>
        </w:rPr>
      </w:r>
    </w:p>
    <w:p w:rsidR="00000000" w:rsidDel="00000000" w:rsidP="00000000" w:rsidRDefault="00000000" w:rsidRPr="00000000" w14:paraId="000031B2">
      <w:pPr>
        <w:pageBreakBefore w:val="0"/>
        <w:rPr/>
      </w:pPr>
      <w:r w:rsidDel="00000000" w:rsidR="00000000" w:rsidRPr="00000000">
        <w:rPr>
          <w:rtl w:val="0"/>
        </w:rPr>
      </w:r>
    </w:p>
    <w:p w:rsidR="00000000" w:rsidDel="00000000" w:rsidP="00000000" w:rsidRDefault="00000000" w:rsidRPr="00000000" w14:paraId="000031B3">
      <w:pPr>
        <w:pageBreakBefore w:val="0"/>
        <w:rPr/>
      </w:pPr>
      <w:r w:rsidDel="00000000" w:rsidR="00000000" w:rsidRPr="00000000">
        <w:rPr>
          <w:rtl w:val="0"/>
        </w:rPr>
      </w:r>
    </w:p>
    <w:p w:rsidR="00000000" w:rsidDel="00000000" w:rsidP="00000000" w:rsidRDefault="00000000" w:rsidRPr="00000000" w14:paraId="000031B4">
      <w:pPr>
        <w:pageBreakBefore w:val="0"/>
        <w:rPr/>
      </w:pPr>
      <w:r w:rsidDel="00000000" w:rsidR="00000000" w:rsidRPr="00000000">
        <w:rPr>
          <w:rtl w:val="0"/>
        </w:rPr>
        <w:t xml:space="preserve">label noPlushie:</w:t>
      </w:r>
    </w:p>
    <w:p w:rsidR="00000000" w:rsidDel="00000000" w:rsidP="00000000" w:rsidRDefault="00000000" w:rsidRPr="00000000" w14:paraId="000031B5">
      <w:pPr>
        <w:pageBreakBefore w:val="0"/>
        <w:rPr/>
      </w:pPr>
      <w:r w:rsidDel="00000000" w:rsidR="00000000" w:rsidRPr="00000000">
        <w:rPr>
          <w:rtl w:val="0"/>
        </w:rPr>
        <w:t xml:space="preserve">    m "Huh?!"</w:t>
      </w:r>
    </w:p>
    <w:p w:rsidR="00000000" w:rsidDel="00000000" w:rsidP="00000000" w:rsidRDefault="00000000" w:rsidRPr="00000000" w14:paraId="000031B6">
      <w:pPr>
        <w:pageBreakBefore w:val="0"/>
        <w:rPr/>
      </w:pPr>
      <w:r w:rsidDel="00000000" w:rsidR="00000000" w:rsidRPr="00000000">
        <w:rPr>
          <w:rtl w:val="0"/>
        </w:rPr>
        <w:t xml:space="preserve">    "Monika suddenly starts furiously searching through her bag, throwing things left and right."</w:t>
      </w:r>
    </w:p>
    <w:p w:rsidR="00000000" w:rsidDel="00000000" w:rsidP="00000000" w:rsidRDefault="00000000" w:rsidRPr="00000000" w14:paraId="000031B7">
      <w:pPr>
        <w:pageBreakBefore w:val="0"/>
        <w:rPr/>
      </w:pPr>
      <w:r w:rsidDel="00000000" w:rsidR="00000000" w:rsidRPr="00000000">
        <w:rPr>
          <w:rtl w:val="0"/>
        </w:rPr>
        <w:t xml:space="preserve">    m "Where is it? Where is it?!</w:t>
      </w:r>
    </w:p>
    <w:p w:rsidR="00000000" w:rsidDel="00000000" w:rsidP="00000000" w:rsidRDefault="00000000" w:rsidRPr="00000000" w14:paraId="000031B8">
      <w:pPr>
        <w:pageBreakBefore w:val="0"/>
        <w:rPr/>
      </w:pPr>
      <w:r w:rsidDel="00000000" w:rsidR="00000000" w:rsidRPr="00000000">
        <w:rPr>
          <w:rtl w:val="0"/>
        </w:rPr>
        <w:t xml:space="preserve">    mc "Monika calm down, what are you looking for?"</w:t>
      </w:r>
    </w:p>
    <w:p w:rsidR="00000000" w:rsidDel="00000000" w:rsidP="00000000" w:rsidRDefault="00000000" w:rsidRPr="00000000" w14:paraId="000031B9">
      <w:pPr>
        <w:pageBreakBefore w:val="0"/>
        <w:rPr/>
      </w:pPr>
      <w:r w:rsidDel="00000000" w:rsidR="00000000" w:rsidRPr="00000000">
        <w:rPr>
          <w:rtl w:val="0"/>
        </w:rPr>
        <w:t xml:space="preserve">    m "The plushie I got as a prize in the park! I was sure I put it in my bag!"</w:t>
      </w:r>
    </w:p>
    <w:p w:rsidR="00000000" w:rsidDel="00000000" w:rsidP="00000000" w:rsidRDefault="00000000" w:rsidRPr="00000000" w14:paraId="000031BA">
      <w:pPr>
        <w:pageBreakBefore w:val="0"/>
        <w:rPr/>
      </w:pPr>
      <w:r w:rsidDel="00000000" w:rsidR="00000000" w:rsidRPr="00000000">
        <w:rPr>
          <w:rtl w:val="0"/>
        </w:rPr>
        <w:t xml:space="preserve">    mc "Are you sure you didn't put it somewhere else?"</w:t>
      </w:r>
    </w:p>
    <w:p w:rsidR="00000000" w:rsidDel="00000000" w:rsidP="00000000" w:rsidRDefault="00000000" w:rsidRPr="00000000" w14:paraId="000031BB">
      <w:pPr>
        <w:pageBreakBefore w:val="0"/>
        <w:rPr/>
      </w:pPr>
      <w:r w:rsidDel="00000000" w:rsidR="00000000" w:rsidRPr="00000000">
        <w:rPr>
          <w:rtl w:val="0"/>
        </w:rPr>
        <w:t xml:space="preserve">    m "Where would I be able to store it? In my back pocket?!"</w:t>
      </w:r>
    </w:p>
    <w:p w:rsidR="00000000" w:rsidDel="00000000" w:rsidP="00000000" w:rsidRDefault="00000000" w:rsidRPr="00000000" w14:paraId="000031BC">
      <w:pPr>
        <w:pageBreakBefore w:val="0"/>
        <w:rPr/>
      </w:pPr>
      <w:r w:rsidDel="00000000" w:rsidR="00000000" w:rsidRPr="00000000">
        <w:rPr>
          <w:rtl w:val="0"/>
        </w:rPr>
        <w:t xml:space="preserve">    mc "Hey no need to get so worked up about it, it's just a plushie."</w:t>
      </w:r>
    </w:p>
    <w:p w:rsidR="00000000" w:rsidDel="00000000" w:rsidP="00000000" w:rsidRDefault="00000000" w:rsidRPr="00000000" w14:paraId="000031BD">
      <w:pPr>
        <w:pageBreakBefore w:val="0"/>
        <w:rPr/>
      </w:pPr>
      <w:r w:rsidDel="00000000" w:rsidR="00000000" w:rsidRPr="00000000">
        <w:rPr>
          <w:rtl w:val="0"/>
        </w:rPr>
        <w:t xml:space="preserve">    m "It's not just a plushie, it mean something to me okay? It was proof that I'm stronger than you!"</w:t>
      </w:r>
    </w:p>
    <w:p w:rsidR="00000000" w:rsidDel="00000000" w:rsidP="00000000" w:rsidRDefault="00000000" w:rsidRPr="00000000" w14:paraId="000031BE">
      <w:pPr>
        <w:pageBreakBefore w:val="0"/>
        <w:rPr/>
      </w:pPr>
      <w:r w:rsidDel="00000000" w:rsidR="00000000" w:rsidRPr="00000000">
        <w:rPr>
          <w:rtl w:val="0"/>
        </w:rPr>
        <w:t xml:space="preserve">    "Oh, so that's the reason she really liked it."</w:t>
      </w:r>
    </w:p>
    <w:p w:rsidR="00000000" w:rsidDel="00000000" w:rsidP="00000000" w:rsidRDefault="00000000" w:rsidRPr="00000000" w14:paraId="000031BF">
      <w:pPr>
        <w:pageBreakBefore w:val="0"/>
        <w:rPr/>
      </w:pPr>
      <w:r w:rsidDel="00000000" w:rsidR="00000000" w:rsidRPr="00000000">
        <w:rPr>
          <w:rtl w:val="0"/>
        </w:rPr>
        <w:t xml:space="preserve">    m "Maybe I dropped it outside? Should I go check it?"</w:t>
      </w:r>
    </w:p>
    <w:p w:rsidR="00000000" w:rsidDel="00000000" w:rsidP="00000000" w:rsidRDefault="00000000" w:rsidRPr="00000000" w14:paraId="000031C0">
      <w:pPr>
        <w:pageBreakBefore w:val="0"/>
        <w:rPr/>
      </w:pPr>
      <w:r w:rsidDel="00000000" w:rsidR="00000000" w:rsidRPr="00000000">
        <w:rPr>
          <w:rtl w:val="0"/>
        </w:rPr>
        <w:t xml:space="preserve">    mc "Come on Monika, I doubt it would be just outside the door."</w:t>
      </w:r>
    </w:p>
    <w:p w:rsidR="00000000" w:rsidDel="00000000" w:rsidP="00000000" w:rsidRDefault="00000000" w:rsidRPr="00000000" w14:paraId="000031C1">
      <w:pPr>
        <w:pageBreakBefore w:val="0"/>
        <w:rPr/>
      </w:pPr>
      <w:r w:rsidDel="00000000" w:rsidR="00000000" w:rsidRPr="00000000">
        <w:rPr>
          <w:rtl w:val="0"/>
        </w:rPr>
        <w:t xml:space="preserve">    m "Where could it be then?"</w:t>
      </w:r>
    </w:p>
    <w:p w:rsidR="00000000" w:rsidDel="00000000" w:rsidP="00000000" w:rsidRDefault="00000000" w:rsidRPr="00000000" w14:paraId="000031C2">
      <w:pPr>
        <w:pageBreakBefore w:val="0"/>
        <w:rPr/>
      </w:pPr>
      <w:r w:rsidDel="00000000" w:rsidR="00000000" w:rsidRPr="00000000">
        <w:rPr>
          <w:rtl w:val="0"/>
        </w:rPr>
        <w:t xml:space="preserve">    mc "Hmm."</w:t>
      </w:r>
    </w:p>
    <w:p w:rsidR="00000000" w:rsidDel="00000000" w:rsidP="00000000" w:rsidRDefault="00000000" w:rsidRPr="00000000" w14:paraId="000031C3">
      <w:pPr>
        <w:pageBreakBefore w:val="0"/>
        <w:rPr/>
      </w:pPr>
      <w:r w:rsidDel="00000000" w:rsidR="00000000" w:rsidRPr="00000000">
        <w:rPr>
          <w:rtl w:val="0"/>
        </w:rPr>
        <w:t xml:space="preserve">    "Come to think of it, her bag {i}was{/i} lighter than normally right before we left the park."</w:t>
      </w:r>
    </w:p>
    <w:p w:rsidR="00000000" w:rsidDel="00000000" w:rsidP="00000000" w:rsidRDefault="00000000" w:rsidRPr="00000000" w14:paraId="000031C4">
      <w:pPr>
        <w:pageBreakBefore w:val="0"/>
        <w:rPr/>
      </w:pPr>
      <w:r w:rsidDel="00000000" w:rsidR="00000000" w:rsidRPr="00000000">
        <w:rPr>
          <w:rtl w:val="0"/>
        </w:rPr>
        <w:t xml:space="preserve">    "Maybe i should've told it to her sooner?"</w:t>
      </w:r>
    </w:p>
    <w:p w:rsidR="00000000" w:rsidDel="00000000" w:rsidP="00000000" w:rsidRDefault="00000000" w:rsidRPr="00000000" w14:paraId="000031C5">
      <w:pPr>
        <w:pageBreakBefore w:val="0"/>
        <w:rPr/>
      </w:pPr>
      <w:r w:rsidDel="00000000" w:rsidR="00000000" w:rsidRPr="00000000">
        <w:rPr>
          <w:rtl w:val="0"/>
        </w:rPr>
        <w:t xml:space="preserve">    mc "Well, when I was holding your bag while you were in the public bathroom, the bag did felt a bit lighter than before."</w:t>
      </w:r>
    </w:p>
    <w:p w:rsidR="00000000" w:rsidDel="00000000" w:rsidP="00000000" w:rsidRDefault="00000000" w:rsidRPr="00000000" w14:paraId="000031C6">
      <w:pPr>
        <w:pageBreakBefore w:val="0"/>
        <w:rPr/>
      </w:pPr>
      <w:r w:rsidDel="00000000" w:rsidR="00000000" w:rsidRPr="00000000">
        <w:rPr>
          <w:rtl w:val="0"/>
        </w:rPr>
        <w:t xml:space="preserve">    m "So that means it got lost in the park?"</w:t>
      </w:r>
    </w:p>
    <w:p w:rsidR="00000000" w:rsidDel="00000000" w:rsidP="00000000" w:rsidRDefault="00000000" w:rsidRPr="00000000" w14:paraId="000031C7">
      <w:pPr>
        <w:pageBreakBefore w:val="0"/>
        <w:rPr/>
      </w:pPr>
      <w:r w:rsidDel="00000000" w:rsidR="00000000" w:rsidRPr="00000000">
        <w:rPr>
          <w:rtl w:val="0"/>
        </w:rPr>
        <w:t xml:space="preserve">    m "Aw, I'll never get it back now, some kid probably found it on the ground or maybe a worker there put it in one of the many gift shops there."</w:t>
      </w:r>
    </w:p>
    <w:p w:rsidR="00000000" w:rsidDel="00000000" w:rsidP="00000000" w:rsidRDefault="00000000" w:rsidRPr="00000000" w14:paraId="000031C8">
      <w:pPr>
        <w:pageBreakBefore w:val="0"/>
        <w:rPr/>
      </w:pPr>
      <w:r w:rsidDel="00000000" w:rsidR="00000000" w:rsidRPr="00000000">
        <w:rPr>
          <w:rtl w:val="0"/>
        </w:rPr>
        <w:t xml:space="preserve">    m "And I was looking forward to hug it a lot too…"</w:t>
      </w:r>
    </w:p>
    <w:p w:rsidR="00000000" w:rsidDel="00000000" w:rsidP="00000000" w:rsidRDefault="00000000" w:rsidRPr="00000000" w14:paraId="000031C9">
      <w:pPr>
        <w:pageBreakBefore w:val="0"/>
        <w:rPr/>
      </w:pPr>
      <w:r w:rsidDel="00000000" w:rsidR="00000000" w:rsidRPr="00000000">
        <w:rPr>
          <w:rtl w:val="0"/>
        </w:rPr>
        <w:t xml:space="preserve">    "Wow, she really is sad for losing the plushie, maybe I should try to comfort her."</w:t>
      </w:r>
    </w:p>
    <w:p w:rsidR="00000000" w:rsidDel="00000000" w:rsidP="00000000" w:rsidRDefault="00000000" w:rsidRPr="00000000" w14:paraId="000031CA">
      <w:pPr>
        <w:pageBreakBefore w:val="0"/>
        <w:rPr/>
      </w:pPr>
      <w:r w:rsidDel="00000000" w:rsidR="00000000" w:rsidRPr="00000000">
        <w:rPr>
          <w:rtl w:val="0"/>
        </w:rPr>
        <w:t xml:space="preserve">    mc "Hey Monika, it's not all that bad, you can most certainly find it for sale in a toy shop around the block."</w:t>
      </w:r>
    </w:p>
    <w:p w:rsidR="00000000" w:rsidDel="00000000" w:rsidP="00000000" w:rsidRDefault="00000000" w:rsidRPr="00000000" w14:paraId="000031CB">
      <w:pPr>
        <w:pageBreakBefore w:val="0"/>
        <w:rPr/>
      </w:pPr>
      <w:r w:rsidDel="00000000" w:rsidR="00000000" w:rsidRPr="00000000">
        <w:rPr>
          <w:rtl w:val="0"/>
        </w:rPr>
        <w:t xml:space="preserve">    m "But it's not the plushie itself, it was what it meant [player]."</w:t>
      </w:r>
    </w:p>
    <w:p w:rsidR="00000000" w:rsidDel="00000000" w:rsidP="00000000" w:rsidRDefault="00000000" w:rsidRPr="00000000" w14:paraId="000031CC">
      <w:pPr>
        <w:pageBreakBefore w:val="0"/>
        <w:rPr/>
      </w:pPr>
      <w:r w:rsidDel="00000000" w:rsidR="00000000" w:rsidRPr="00000000">
        <w:rPr>
          <w:rtl w:val="0"/>
        </w:rPr>
        <w:t xml:space="preserve">    m "You even said it's color was the same as my eyes, I doubt I will be able to find one just like it."</w:t>
      </w:r>
    </w:p>
    <w:p w:rsidR="00000000" w:rsidDel="00000000" w:rsidP="00000000" w:rsidRDefault="00000000" w:rsidRPr="00000000" w14:paraId="000031CD">
      <w:pPr>
        <w:pageBreakBefore w:val="0"/>
        <w:rPr/>
      </w:pPr>
      <w:r w:rsidDel="00000000" w:rsidR="00000000" w:rsidRPr="00000000">
        <w:rPr>
          <w:rtl w:val="0"/>
        </w:rPr>
        <w:t xml:space="preserve">    mc "Well, there's no use crying over the spoiled milk, tell you what, we can watch a movie together this night, you can choose whatever movie you want!"</w:t>
      </w:r>
    </w:p>
    <w:p w:rsidR="00000000" w:rsidDel="00000000" w:rsidP="00000000" w:rsidRDefault="00000000" w:rsidRPr="00000000" w14:paraId="000031CE">
      <w:pPr>
        <w:pageBreakBefore w:val="0"/>
        <w:rPr/>
      </w:pPr>
      <w:r w:rsidDel="00000000" w:rsidR="00000000" w:rsidRPr="00000000">
        <w:rPr>
          <w:rtl w:val="0"/>
        </w:rPr>
        <w:t xml:space="preserve">    "Although I would like a lot if you picked one I really liked."</w:t>
      </w:r>
    </w:p>
    <w:p w:rsidR="00000000" w:rsidDel="00000000" w:rsidP="00000000" w:rsidRDefault="00000000" w:rsidRPr="00000000" w14:paraId="000031CF">
      <w:pPr>
        <w:pageBreakBefore w:val="0"/>
        <w:rPr/>
      </w:pPr>
      <w:r w:rsidDel="00000000" w:rsidR="00000000" w:rsidRPr="00000000">
        <w:rPr>
          <w:rtl w:val="0"/>
        </w:rPr>
        <w:t xml:space="preserve">    m "Heh,thanks [player], at least you know how to cheer me up."</w:t>
      </w:r>
    </w:p>
    <w:p w:rsidR="00000000" w:rsidDel="00000000" w:rsidP="00000000" w:rsidRDefault="00000000" w:rsidRPr="00000000" w14:paraId="000031D0">
      <w:pPr>
        <w:pageBreakBefore w:val="0"/>
        <w:rPr/>
      </w:pPr>
      <w:r w:rsidDel="00000000" w:rsidR="00000000" w:rsidRPr="00000000">
        <w:rPr>
          <w:rtl w:val="0"/>
        </w:rPr>
        <w:t xml:space="preserve">    m "But I hope you don't fall asleep or anything, you said I could choose a movie and I'm gonna make sure you watch it with me!"</w:t>
      </w:r>
    </w:p>
    <w:p w:rsidR="00000000" w:rsidDel="00000000" w:rsidP="00000000" w:rsidRDefault="00000000" w:rsidRPr="00000000" w14:paraId="000031D1">
      <w:pPr>
        <w:pageBreakBefore w:val="0"/>
        <w:rPr/>
      </w:pPr>
      <w:r w:rsidDel="00000000" w:rsidR="00000000" w:rsidRPr="00000000">
        <w:rPr>
          <w:rtl w:val="0"/>
        </w:rPr>
        <w:t xml:space="preserve">    mc "Fine fine, just don't choose an boring movie please?"</w:t>
      </w:r>
    </w:p>
    <w:p w:rsidR="00000000" w:rsidDel="00000000" w:rsidP="00000000" w:rsidRDefault="00000000" w:rsidRPr="00000000" w14:paraId="000031D2">
      <w:pPr>
        <w:pageBreakBefore w:val="0"/>
        <w:rPr/>
      </w:pPr>
      <w:r w:rsidDel="00000000" w:rsidR="00000000" w:rsidRPr="00000000">
        <w:rPr>
          <w:rtl w:val="0"/>
        </w:rPr>
        <w:t xml:space="preserve">    m "I'll think about it, now let's just look for one okay?"</w:t>
      </w:r>
    </w:p>
    <w:p w:rsidR="00000000" w:rsidDel="00000000" w:rsidP="00000000" w:rsidRDefault="00000000" w:rsidRPr="00000000" w14:paraId="000031D3">
      <w:pPr>
        <w:pageBreakBefore w:val="0"/>
        <w:rPr/>
      </w:pPr>
      <w:r w:rsidDel="00000000" w:rsidR="00000000" w:rsidRPr="00000000">
        <w:rPr>
          <w:rtl w:val="0"/>
        </w:rPr>
        <w:t xml:space="preserve">    "Monika takes her time choosing a movie that she likes, until she finds a movie adaption of Romeo &amp; Juliet."</w:t>
      </w:r>
    </w:p>
    <w:p w:rsidR="00000000" w:rsidDel="00000000" w:rsidP="00000000" w:rsidRDefault="00000000" w:rsidRPr="00000000" w14:paraId="000031D4">
      <w:pPr>
        <w:pageBreakBefore w:val="0"/>
        <w:rPr/>
      </w:pPr>
      <w:r w:rsidDel="00000000" w:rsidR="00000000" w:rsidRPr="00000000">
        <w:rPr>
          <w:rtl w:val="0"/>
        </w:rPr>
        <w:t xml:space="preserve">    m "Oh I love a dramatic story like that, we are watching it then!"</w:t>
      </w:r>
    </w:p>
    <w:p w:rsidR="00000000" w:rsidDel="00000000" w:rsidP="00000000" w:rsidRDefault="00000000" w:rsidRPr="00000000" w14:paraId="000031D5">
      <w:pPr>
        <w:pageBreakBefore w:val="0"/>
        <w:rPr/>
      </w:pPr>
      <w:r w:rsidDel="00000000" w:rsidR="00000000" w:rsidRPr="00000000">
        <w:rPr>
          <w:rtl w:val="0"/>
        </w:rPr>
        <w:t xml:space="preserve">    mc "I don't really have an opinion on this do I?"</w:t>
      </w:r>
    </w:p>
    <w:p w:rsidR="00000000" w:rsidDel="00000000" w:rsidP="00000000" w:rsidRDefault="00000000" w:rsidRPr="00000000" w14:paraId="000031D6">
      <w:pPr>
        <w:pageBreakBefore w:val="0"/>
        <w:rPr/>
      </w:pPr>
      <w:r w:rsidDel="00000000" w:rsidR="00000000" w:rsidRPr="00000000">
        <w:rPr>
          <w:rtl w:val="0"/>
        </w:rPr>
        <w:t xml:space="preserve">    m "Nope, now get comfy and don't sleep!"</w:t>
      </w:r>
    </w:p>
    <w:p w:rsidR="00000000" w:rsidDel="00000000" w:rsidP="00000000" w:rsidRDefault="00000000" w:rsidRPr="00000000" w14:paraId="000031D7">
      <w:pPr>
        <w:pageBreakBefore w:val="0"/>
        <w:rPr/>
      </w:pPr>
      <w:r w:rsidDel="00000000" w:rsidR="00000000" w:rsidRPr="00000000">
        <w:rPr>
          <w:rtl w:val="0"/>
        </w:rPr>
        <w:t xml:space="preserve">    "I mean, it probably won't be that boring, I'm pretty sure I can sit through it."</w:t>
      </w:r>
    </w:p>
    <w:p w:rsidR="00000000" w:rsidDel="00000000" w:rsidP="00000000" w:rsidRDefault="00000000" w:rsidRPr="00000000" w14:paraId="000031D8">
      <w:pPr>
        <w:pageBreakBefore w:val="0"/>
        <w:rPr/>
      </w:pPr>
      <w:r w:rsidDel="00000000" w:rsidR="00000000" w:rsidRPr="00000000">
        <w:rPr>
          <w:rtl w:val="0"/>
        </w:rPr>
        <w:t xml:space="preserve">    "..."</w:t>
        <w:br w:type="textWrapping"/>
        <w:t xml:space="preserve">    "Half the movie goes by and I'm struggling to pay attention to it."</w:t>
        <w:br w:type="textWrapping"/>
        <w:t xml:space="preserve">    "Maybe if I just close my eyes for some short minutes…"</w:t>
      </w:r>
    </w:p>
    <w:p w:rsidR="00000000" w:rsidDel="00000000" w:rsidP="00000000" w:rsidRDefault="00000000" w:rsidRPr="00000000" w14:paraId="000031D9">
      <w:pPr>
        <w:pageBreakBefore w:val="0"/>
        <w:rPr/>
      </w:pPr>
      <w:r w:rsidDel="00000000" w:rsidR="00000000" w:rsidRPr="00000000">
        <w:rPr>
          <w:rtl w:val="0"/>
        </w:rPr>
        <w:t xml:space="preserve">    m "Hey!"</w:t>
      </w:r>
    </w:p>
    <w:p w:rsidR="00000000" w:rsidDel="00000000" w:rsidP="00000000" w:rsidRDefault="00000000" w:rsidRPr="00000000" w14:paraId="000031DA">
      <w:pPr>
        <w:pageBreakBefore w:val="0"/>
        <w:rPr/>
      </w:pPr>
      <w:r w:rsidDel="00000000" w:rsidR="00000000" w:rsidRPr="00000000">
        <w:rPr>
          <w:rtl w:val="0"/>
        </w:rPr>
        <w:t xml:space="preserve">    {i}WHAP!{/i}"</w:t>
      </w:r>
    </w:p>
    <w:p w:rsidR="00000000" w:rsidDel="00000000" w:rsidP="00000000" w:rsidRDefault="00000000" w:rsidRPr="00000000" w14:paraId="000031DB">
      <w:pPr>
        <w:pageBreakBefore w:val="0"/>
        <w:rPr/>
      </w:pPr>
      <w:r w:rsidDel="00000000" w:rsidR="00000000" w:rsidRPr="00000000">
        <w:rPr>
          <w:rtl w:val="0"/>
        </w:rPr>
        <w:t xml:space="preserve">    mc "Ow! What's that for?!"</w:t>
      </w:r>
    </w:p>
    <w:p w:rsidR="00000000" w:rsidDel="00000000" w:rsidP="00000000" w:rsidRDefault="00000000" w:rsidRPr="00000000" w14:paraId="000031DC">
      <w:pPr>
        <w:pageBreakBefore w:val="0"/>
        <w:rPr/>
      </w:pPr>
      <w:r w:rsidDel="00000000" w:rsidR="00000000" w:rsidRPr="00000000">
        <w:rPr>
          <w:rtl w:val="0"/>
        </w:rPr>
        <w:t xml:space="preserve">    m "I told you I wouldn't let you sleep during the movie."</w:t>
      </w:r>
    </w:p>
    <w:p w:rsidR="00000000" w:rsidDel="00000000" w:rsidP="00000000" w:rsidRDefault="00000000" w:rsidRPr="00000000" w14:paraId="000031DD">
      <w:pPr>
        <w:pageBreakBefore w:val="0"/>
        <w:rPr/>
      </w:pPr>
      <w:r w:rsidDel="00000000" w:rsidR="00000000" w:rsidRPr="00000000">
        <w:rPr>
          <w:rtl w:val="0"/>
        </w:rPr>
        <w:t xml:space="preserve">    mc "But did you really needed to slap me on my neck?"</w:t>
      </w:r>
    </w:p>
    <w:p w:rsidR="00000000" w:rsidDel="00000000" w:rsidP="00000000" w:rsidRDefault="00000000" w:rsidRPr="00000000" w14:paraId="000031DE">
      <w:pPr>
        <w:pageBreakBefore w:val="0"/>
        <w:rPr/>
      </w:pPr>
      <w:r w:rsidDel="00000000" w:rsidR="00000000" w:rsidRPr="00000000">
        <w:rPr>
          <w:rtl w:val="0"/>
        </w:rPr>
        <w:t xml:space="preserve">    m "It's the best method for waking you up you know."</w:t>
      </w:r>
    </w:p>
    <w:p w:rsidR="00000000" w:rsidDel="00000000" w:rsidP="00000000" w:rsidRDefault="00000000" w:rsidRPr="00000000" w14:paraId="000031DF">
      <w:pPr>
        <w:pageBreakBefore w:val="0"/>
        <w:rPr/>
      </w:pPr>
      <w:r w:rsidDel="00000000" w:rsidR="00000000" w:rsidRPr="00000000">
        <w:rPr>
          <w:rtl w:val="0"/>
        </w:rPr>
        <w:t xml:space="preserve">    mc "And you're right, I'm awake now, so no slapping."</w:t>
      </w:r>
    </w:p>
    <w:p w:rsidR="00000000" w:rsidDel="00000000" w:rsidP="00000000" w:rsidRDefault="00000000" w:rsidRPr="00000000" w14:paraId="000031E0">
      <w:pPr>
        <w:pageBreakBefore w:val="0"/>
        <w:rPr/>
      </w:pPr>
      <w:r w:rsidDel="00000000" w:rsidR="00000000" w:rsidRPr="00000000">
        <w:rPr>
          <w:rtl w:val="0"/>
        </w:rPr>
        <w:t xml:space="preserve">    m "I hope you don't try to sleep by my side again."</w:t>
        <w:br w:type="textWrapping"/>
        <w:t xml:space="preserve">    mc "Trust me, after that, I doubt it will happen."</w:t>
      </w:r>
    </w:p>
    <w:p w:rsidR="00000000" w:rsidDel="00000000" w:rsidP="00000000" w:rsidRDefault="00000000" w:rsidRPr="00000000" w14:paraId="000031E1">
      <w:pPr>
        <w:pageBreakBefore w:val="0"/>
        <w:rPr/>
      </w:pPr>
      <w:r w:rsidDel="00000000" w:rsidR="00000000" w:rsidRPr="00000000">
        <w:rPr>
          <w:rtl w:val="0"/>
        </w:rPr>
        <w:t xml:space="preserve">    "Some more time passes by and the movie feels like it's almost ending."</w:t>
        <w:br w:type="textWrapping"/>
        <w:t xml:space="preserve">    "And how the turntables, guess who just started sleeping on my arm."</w:t>
      </w:r>
    </w:p>
    <w:p w:rsidR="00000000" w:rsidDel="00000000" w:rsidP="00000000" w:rsidRDefault="00000000" w:rsidRPr="00000000" w14:paraId="000031E2">
      <w:pPr>
        <w:pageBreakBefore w:val="0"/>
        <w:rPr/>
      </w:pPr>
      <w:r w:rsidDel="00000000" w:rsidR="00000000" w:rsidRPr="00000000">
        <w:rPr>
          <w:rtl w:val="0"/>
        </w:rPr>
        <w:t xml:space="preserve">    mc "Hey what gives? Why can you sleep but I can't?"</w:t>
      </w:r>
    </w:p>
    <w:p w:rsidR="00000000" w:rsidDel="00000000" w:rsidP="00000000" w:rsidRDefault="00000000" w:rsidRPr="00000000" w14:paraId="000031E3">
      <w:pPr>
        <w:pageBreakBefore w:val="0"/>
        <w:rPr/>
      </w:pPr>
      <w:r w:rsidDel="00000000" w:rsidR="00000000" w:rsidRPr="00000000">
        <w:rPr>
          <w:rtl w:val="0"/>
        </w:rPr>
        <w:t xml:space="preserve">    m "...Oh come on [player], it's getting late, it's not abnormal to feel sleepy..."</w:t>
      </w:r>
    </w:p>
    <w:p w:rsidR="00000000" w:rsidDel="00000000" w:rsidP="00000000" w:rsidRDefault="00000000" w:rsidRPr="00000000" w14:paraId="000031E4">
      <w:pPr>
        <w:pageBreakBefore w:val="0"/>
        <w:rPr/>
      </w:pPr>
      <w:r w:rsidDel="00000000" w:rsidR="00000000" w:rsidRPr="00000000">
        <w:rPr>
          <w:rtl w:val="0"/>
        </w:rPr>
        <w:t xml:space="preserve">    mc "Funny how you're saying that 40 minutes after slapping me awake."</w:t>
      </w:r>
    </w:p>
    <w:p w:rsidR="00000000" w:rsidDel="00000000" w:rsidP="00000000" w:rsidRDefault="00000000" w:rsidRPr="00000000" w14:paraId="000031E5">
      <w:pPr>
        <w:pageBreakBefore w:val="0"/>
        <w:rPr/>
      </w:pPr>
      <w:r w:rsidDel="00000000" w:rsidR="00000000" w:rsidRPr="00000000">
        <w:rPr>
          <w:rtl w:val="0"/>
        </w:rPr>
        <w:t xml:space="preserve">    m "Fine, I'm sorry, but let me just rest a bit okay?"</w:t>
      </w:r>
    </w:p>
    <w:p w:rsidR="00000000" w:rsidDel="00000000" w:rsidP="00000000" w:rsidRDefault="00000000" w:rsidRPr="00000000" w14:paraId="000031E6">
      <w:pPr>
        <w:pageBreakBefore w:val="0"/>
        <w:rPr/>
      </w:pPr>
      <w:r w:rsidDel="00000000" w:rsidR="00000000" w:rsidRPr="00000000">
        <w:rPr>
          <w:rtl w:val="0"/>
        </w:rPr>
        <w:t xml:space="preserve">    mc "Do I have a choice?"</w:t>
      </w:r>
    </w:p>
    <w:p w:rsidR="00000000" w:rsidDel="00000000" w:rsidP="00000000" w:rsidRDefault="00000000" w:rsidRPr="00000000" w14:paraId="000031E7">
      <w:pPr>
        <w:pageBreakBefore w:val="0"/>
        <w:rPr/>
      </w:pPr>
      <w:r w:rsidDel="00000000" w:rsidR="00000000" w:rsidRPr="00000000">
        <w:rPr>
          <w:rtl w:val="0"/>
        </w:rPr>
        <w:t xml:space="preserve">    m "Not really, hehe."</w:t>
      </w:r>
    </w:p>
    <w:p w:rsidR="00000000" w:rsidDel="00000000" w:rsidP="00000000" w:rsidRDefault="00000000" w:rsidRPr="00000000" w14:paraId="000031E8">
      <w:pPr>
        <w:pageBreakBefore w:val="0"/>
        <w:rPr/>
      </w:pPr>
      <w:r w:rsidDel="00000000" w:rsidR="00000000" w:rsidRPr="00000000">
        <w:rPr>
          <w:rtl w:val="0"/>
        </w:rPr>
        <w:t xml:space="preserve">    "15 minutes go by and the movie reach its credits."</w:t>
      </w:r>
    </w:p>
    <w:p w:rsidR="00000000" w:rsidDel="00000000" w:rsidP="00000000" w:rsidRDefault="00000000" w:rsidRPr="00000000" w14:paraId="000031E9">
      <w:pPr>
        <w:pageBreakBefore w:val="0"/>
        <w:rPr/>
      </w:pPr>
      <w:r w:rsidDel="00000000" w:rsidR="00000000" w:rsidRPr="00000000">
        <w:rPr>
          <w:rtl w:val="0"/>
        </w:rPr>
        <w:t xml:space="preserve">    "It was surprisingly better than I thought, but I can't deny that it did feel boring through the middle part."</w:t>
      </w:r>
    </w:p>
    <w:p w:rsidR="00000000" w:rsidDel="00000000" w:rsidP="00000000" w:rsidRDefault="00000000" w:rsidRPr="00000000" w14:paraId="000031EA">
      <w:pPr>
        <w:pageBreakBefore w:val="0"/>
        <w:rPr/>
      </w:pPr>
      <w:r w:rsidDel="00000000" w:rsidR="00000000" w:rsidRPr="00000000">
        <w:rPr>
          <w:rtl w:val="0"/>
        </w:rPr>
        <w:t xml:space="preserve">    mc "Hey, let's go to bed and sleep okay?"</w:t>
      </w:r>
    </w:p>
    <w:p w:rsidR="00000000" w:rsidDel="00000000" w:rsidP="00000000" w:rsidRDefault="00000000" w:rsidRPr="00000000" w14:paraId="000031EB">
      <w:pPr>
        <w:pageBreakBefore w:val="0"/>
        <w:rPr/>
      </w:pPr>
      <w:r w:rsidDel="00000000" w:rsidR="00000000" w:rsidRPr="00000000">
        <w:rPr>
          <w:rtl w:val="0"/>
        </w:rPr>
        <w:t xml:space="preserve">    m "Uh… fine, but I hope you can recover the warmth I just lost by getting up right now."</w:t>
      </w:r>
    </w:p>
    <w:p w:rsidR="00000000" w:rsidDel="00000000" w:rsidP="00000000" w:rsidRDefault="00000000" w:rsidRPr="00000000" w14:paraId="000031EC">
      <w:pPr>
        <w:pageBreakBefore w:val="0"/>
        <w:rPr/>
      </w:pPr>
      <w:r w:rsidDel="00000000" w:rsidR="00000000" w:rsidRPr="00000000">
        <w:rPr>
          <w:rtl w:val="0"/>
        </w:rPr>
        <w:t xml:space="preserve">    mc "I'll try my best."</w:t>
        <w:br w:type="textWrapping"/>
        <w:t xml:space="preserve">    "After that, we head off to my room and put on our pajamas, and immediately fall on my bed."</w:t>
      </w:r>
    </w:p>
    <w:p w:rsidR="00000000" w:rsidDel="00000000" w:rsidP="00000000" w:rsidRDefault="00000000" w:rsidRPr="00000000" w14:paraId="000031ED">
      <w:pPr>
        <w:pageBreakBefore w:val="0"/>
        <w:rPr/>
      </w:pPr>
      <w:r w:rsidDel="00000000" w:rsidR="00000000" w:rsidRPr="00000000">
        <w:rPr>
          <w:rtl w:val="0"/>
        </w:rPr>
      </w:r>
    </w:p>
    <w:p w:rsidR="00000000" w:rsidDel="00000000" w:rsidP="00000000" w:rsidRDefault="00000000" w:rsidRPr="00000000" w14:paraId="000031EE">
      <w:pPr>
        <w:pageBreakBefore w:val="0"/>
        <w:rPr/>
      </w:pPr>
      <w:r w:rsidDel="00000000" w:rsidR="00000000" w:rsidRPr="00000000">
        <w:rPr>
          <w:rtl w:val="0"/>
        </w:rPr>
        <w:t xml:space="preserve">label yesPlushie:</w:t>
      </w:r>
    </w:p>
    <w:p w:rsidR="00000000" w:rsidDel="00000000" w:rsidP="00000000" w:rsidRDefault="00000000" w:rsidRPr="00000000" w14:paraId="000031EF">
      <w:pPr>
        <w:pageBreakBefore w:val="0"/>
        <w:rPr/>
      </w:pPr>
      <w:r w:rsidDel="00000000" w:rsidR="00000000" w:rsidRPr="00000000">
        <w:rPr>
          <w:rtl w:val="0"/>
        </w:rPr>
        <w:t xml:space="preserve">    "Monika then quickly pulls out the plushie she got from her bag."</w:t>
      </w:r>
    </w:p>
    <w:p w:rsidR="00000000" w:rsidDel="00000000" w:rsidP="00000000" w:rsidRDefault="00000000" w:rsidRPr="00000000" w14:paraId="000031F0">
      <w:pPr>
        <w:pageBreakBefore w:val="0"/>
        <w:rPr/>
      </w:pPr>
      <w:r w:rsidDel="00000000" w:rsidR="00000000" w:rsidRPr="00000000">
        <w:rPr>
          <w:rtl w:val="0"/>
        </w:rPr>
        <w:t xml:space="preserve">    mc "Oh, you mean this little bastard? You're gonna sleep with it?"</w:t>
      </w:r>
    </w:p>
    <w:p w:rsidR="00000000" w:rsidDel="00000000" w:rsidP="00000000" w:rsidRDefault="00000000" w:rsidRPr="00000000" w14:paraId="000031F1">
      <w:pPr>
        <w:pageBreakBefore w:val="0"/>
        <w:rPr/>
      </w:pPr>
      <w:r w:rsidDel="00000000" w:rsidR="00000000" w:rsidRPr="00000000">
        <w:rPr>
          <w:rtl w:val="0"/>
        </w:rPr>
        <w:t xml:space="preserve">    m "First: Yes I most likely would. Second: Why are you calling him a bastard? What did he ever do to you?"</w:t>
      </w:r>
    </w:p>
    <w:p w:rsidR="00000000" w:rsidDel="00000000" w:rsidP="00000000" w:rsidRDefault="00000000" w:rsidRPr="00000000" w14:paraId="000031F2">
      <w:pPr>
        <w:pageBreakBefore w:val="0"/>
        <w:rPr/>
      </w:pPr>
      <w:r w:rsidDel="00000000" w:rsidR="00000000" w:rsidRPr="00000000">
        <w:rPr>
          <w:rtl w:val="0"/>
        </w:rPr>
        <w:t xml:space="preserve">    mc "Well I don't know, maybe almost shutting my lungs down from running to get him back."</w:t>
      </w:r>
    </w:p>
    <w:p w:rsidR="00000000" w:rsidDel="00000000" w:rsidP="00000000" w:rsidRDefault="00000000" w:rsidRPr="00000000" w14:paraId="000031F3">
      <w:pPr>
        <w:pageBreakBefore w:val="0"/>
        <w:rPr/>
      </w:pPr>
      <w:r w:rsidDel="00000000" w:rsidR="00000000" w:rsidRPr="00000000">
        <w:rPr>
          <w:rtl w:val="0"/>
        </w:rPr>
        <w:t xml:space="preserve">    m "It's not his fault you're not athletic you know? Besides, you could've just told me after I came back from the public bathroom and I would go get him."</w:t>
      </w:r>
    </w:p>
    <w:p w:rsidR="00000000" w:rsidDel="00000000" w:rsidP="00000000" w:rsidRDefault="00000000" w:rsidRPr="00000000" w14:paraId="000031F4">
      <w:pPr>
        <w:pageBreakBefore w:val="0"/>
        <w:rPr/>
      </w:pPr>
      <w:r w:rsidDel="00000000" w:rsidR="00000000" w:rsidRPr="00000000">
        <w:rPr>
          <w:rtl w:val="0"/>
        </w:rPr>
        <w:t xml:space="preserve">    mc "It's not like we had much time left so I couldn't waste any by waiting for you to come back."</w:t>
      </w:r>
    </w:p>
    <w:p w:rsidR="00000000" w:rsidDel="00000000" w:rsidP="00000000" w:rsidRDefault="00000000" w:rsidRPr="00000000" w14:paraId="000031F5">
      <w:pPr>
        <w:pageBreakBefore w:val="0"/>
        <w:rPr/>
      </w:pPr>
      <w:r w:rsidDel="00000000" w:rsidR="00000000" w:rsidRPr="00000000">
        <w:rPr>
          <w:rtl w:val="0"/>
        </w:rPr>
        <w:t xml:space="preserve">    mc "Also I would be a douche for not going myself."</w:t>
      </w:r>
    </w:p>
    <w:p w:rsidR="00000000" w:rsidDel="00000000" w:rsidP="00000000" w:rsidRDefault="00000000" w:rsidRPr="00000000" w14:paraId="000031F6">
      <w:pPr>
        <w:pageBreakBefore w:val="0"/>
        <w:rPr/>
      </w:pPr>
      <w:r w:rsidDel="00000000" w:rsidR="00000000" w:rsidRPr="00000000">
        <w:rPr>
          <w:rtl w:val="0"/>
        </w:rPr>
        <w:t xml:space="preserve">    m "I'm not really sure where douchery would be applied to that but whatever, those are past tides."</w:t>
      </w:r>
    </w:p>
    <w:p w:rsidR="00000000" w:rsidDel="00000000" w:rsidP="00000000" w:rsidRDefault="00000000" w:rsidRPr="00000000" w14:paraId="000031F7">
      <w:pPr>
        <w:pageBreakBefore w:val="0"/>
        <w:rPr/>
      </w:pPr>
      <w:r w:rsidDel="00000000" w:rsidR="00000000" w:rsidRPr="00000000">
        <w:rPr>
          <w:rtl w:val="0"/>
        </w:rPr>
        <w:t xml:space="preserve">    m "Still, thank you for actually going after him, you didn't really had to."</w:t>
      </w:r>
    </w:p>
    <w:p w:rsidR="00000000" w:rsidDel="00000000" w:rsidP="00000000" w:rsidRDefault="00000000" w:rsidRPr="00000000" w14:paraId="000031F8">
      <w:pPr>
        <w:pageBreakBefore w:val="0"/>
        <w:rPr/>
      </w:pPr>
      <w:r w:rsidDel="00000000" w:rsidR="00000000" w:rsidRPr="00000000">
        <w:rPr>
          <w:rtl w:val="0"/>
        </w:rPr>
        <w:t xml:space="preserve">    mc "Nonsense, I had all my reasons to go after him."</w:t>
      </w:r>
    </w:p>
    <w:p w:rsidR="00000000" w:rsidDel="00000000" w:rsidP="00000000" w:rsidRDefault="00000000" w:rsidRPr="00000000" w14:paraId="000031F9">
      <w:pPr>
        <w:pageBreakBefore w:val="0"/>
        <w:rPr/>
      </w:pPr>
      <w:r w:rsidDel="00000000" w:rsidR="00000000" w:rsidRPr="00000000">
        <w:rPr>
          <w:rtl w:val="0"/>
        </w:rPr>
        <w:t xml:space="preserve">    mc "Although I also had reasons for {i}not{/i} going after him."</w:t>
      </w:r>
    </w:p>
    <w:p w:rsidR="00000000" w:rsidDel="00000000" w:rsidP="00000000" w:rsidRDefault="00000000" w:rsidRPr="00000000" w14:paraId="000031FA">
      <w:pPr>
        <w:pageBreakBefore w:val="0"/>
        <w:rPr/>
      </w:pPr>
      <w:r w:rsidDel="00000000" w:rsidR="00000000" w:rsidRPr="00000000">
        <w:rPr>
          <w:rtl w:val="0"/>
        </w:rPr>
        <w:t xml:space="preserve">    m "What would make you choose to not search for him?"</w:t>
      </w:r>
    </w:p>
    <w:p w:rsidR="00000000" w:rsidDel="00000000" w:rsidP="00000000" w:rsidRDefault="00000000" w:rsidRPr="00000000" w14:paraId="000031FB">
      <w:pPr>
        <w:pageBreakBefore w:val="0"/>
        <w:rPr/>
      </w:pPr>
      <w:r w:rsidDel="00000000" w:rsidR="00000000" w:rsidRPr="00000000">
        <w:rPr>
          <w:rtl w:val="0"/>
        </w:rPr>
        <w:t xml:space="preserve">    mc "Well, mainly that his mere existence is proof that I'm weaker than my girlfriend."</w:t>
      </w:r>
    </w:p>
    <w:p w:rsidR="00000000" w:rsidDel="00000000" w:rsidP="00000000" w:rsidRDefault="00000000" w:rsidRPr="00000000" w14:paraId="000031FC">
      <w:pPr>
        <w:pageBreakBefore w:val="0"/>
        <w:rPr/>
      </w:pPr>
      <w:r w:rsidDel="00000000" w:rsidR="00000000" w:rsidRPr="00000000">
        <w:rPr>
          <w:rtl w:val="0"/>
        </w:rPr>
        <w:t xml:space="preserve">    m "Haha, I guess that is true."</w:t>
      </w:r>
    </w:p>
    <w:p w:rsidR="00000000" w:rsidDel="00000000" w:rsidP="00000000" w:rsidRDefault="00000000" w:rsidRPr="00000000" w14:paraId="000031FD">
      <w:pPr>
        <w:pageBreakBefore w:val="0"/>
        <w:rPr/>
      </w:pPr>
      <w:r w:rsidDel="00000000" w:rsidR="00000000" w:rsidRPr="00000000">
        <w:rPr>
          <w:rtl w:val="0"/>
        </w:rPr>
        <w:t xml:space="preserve">    m "But anyways, now that I got him, what you say we should do?"</w:t>
      </w:r>
    </w:p>
    <w:p w:rsidR="00000000" w:rsidDel="00000000" w:rsidP="00000000" w:rsidRDefault="00000000" w:rsidRPr="00000000" w14:paraId="000031FE">
      <w:pPr>
        <w:pageBreakBefore w:val="0"/>
        <w:rPr/>
      </w:pPr>
      <w:r w:rsidDel="00000000" w:rsidR="00000000" w:rsidRPr="00000000">
        <w:rPr>
          <w:rtl w:val="0"/>
        </w:rPr>
        <w:t xml:space="preserve">    mc "I don't know, watch a movie I guess?"</w:t>
      </w:r>
    </w:p>
    <w:p w:rsidR="00000000" w:rsidDel="00000000" w:rsidP="00000000" w:rsidRDefault="00000000" w:rsidRPr="00000000" w14:paraId="000031FF">
      <w:pPr>
        <w:pageBreakBefore w:val="0"/>
        <w:rPr/>
      </w:pPr>
      <w:r w:rsidDel="00000000" w:rsidR="00000000" w:rsidRPr="00000000">
        <w:rPr>
          <w:rtl w:val="0"/>
        </w:rPr>
        <w:t xml:space="preserve">    m "Well, any suggestions?"</w:t>
      </w:r>
    </w:p>
    <w:p w:rsidR="00000000" w:rsidDel="00000000" w:rsidP="00000000" w:rsidRDefault="00000000" w:rsidRPr="00000000" w14:paraId="00003200">
      <w:pPr>
        <w:pageBreakBefore w:val="0"/>
        <w:rPr/>
      </w:pPr>
      <w:r w:rsidDel="00000000" w:rsidR="00000000" w:rsidRPr="00000000">
        <w:rPr>
          <w:rtl w:val="0"/>
        </w:rPr>
        <w:t xml:space="preserve">    mc "Hmm, there was a movie about king arthur that I was interested to watch it."</w:t>
        <w:br w:type="textWrapping"/>
        <w:t xml:space="preserve">    mc "Apparently it's loved by the internet, so it must be good."</w:t>
      </w:r>
    </w:p>
    <w:p w:rsidR="00000000" w:rsidDel="00000000" w:rsidP="00000000" w:rsidRDefault="00000000" w:rsidRPr="00000000" w14:paraId="00003201">
      <w:pPr>
        <w:pageBreakBefore w:val="0"/>
        <w:rPr/>
      </w:pPr>
      <w:r w:rsidDel="00000000" w:rsidR="00000000" w:rsidRPr="00000000">
        <w:rPr>
          <w:rtl w:val="0"/>
        </w:rPr>
        <w:t xml:space="preserve">    m "You at least know the name?"</w:t>
      </w:r>
    </w:p>
    <w:p w:rsidR="00000000" w:rsidDel="00000000" w:rsidP="00000000" w:rsidRDefault="00000000" w:rsidRPr="00000000" w14:paraId="00003202">
      <w:pPr>
        <w:pageBreakBefore w:val="0"/>
        <w:rPr/>
      </w:pPr>
      <w:r w:rsidDel="00000000" w:rsidR="00000000" w:rsidRPr="00000000">
        <w:rPr>
          <w:rtl w:val="0"/>
        </w:rPr>
        <w:t xml:space="preserve">    mc "I kinda forgot, but I know the people who made it are a group called \"Hilly Serpent\"."</w:t>
      </w:r>
    </w:p>
    <w:p w:rsidR="00000000" w:rsidDel="00000000" w:rsidP="00000000" w:rsidRDefault="00000000" w:rsidRPr="00000000" w14:paraId="00003203">
      <w:pPr>
        <w:pageBreakBefore w:val="0"/>
        <w:rPr/>
      </w:pPr>
      <w:r w:rsidDel="00000000" w:rsidR="00000000" w:rsidRPr="00000000">
        <w:rPr>
          <w:rtl w:val="0"/>
        </w:rPr>
        <w:t xml:space="preserve">    m "What are we waiting for then? Get it started, you've got me curious now."</w:t>
      </w:r>
    </w:p>
    <w:p w:rsidR="00000000" w:rsidDel="00000000" w:rsidP="00000000" w:rsidRDefault="00000000" w:rsidRPr="00000000" w14:paraId="00003204">
      <w:pPr>
        <w:pageBreakBefore w:val="0"/>
        <w:rPr/>
      </w:pPr>
      <w:r w:rsidDel="00000000" w:rsidR="00000000" w:rsidRPr="00000000">
        <w:rPr>
          <w:rtl w:val="0"/>
        </w:rPr>
        <w:t xml:space="preserve">    mc "Fine fine, but you better not sleep while watching it."</w:t>
      </w:r>
    </w:p>
    <w:p w:rsidR="00000000" w:rsidDel="00000000" w:rsidP="00000000" w:rsidRDefault="00000000" w:rsidRPr="00000000" w14:paraId="00003205">
      <w:pPr>
        <w:pageBreakBefore w:val="0"/>
        <w:rPr/>
      </w:pPr>
      <w:r w:rsidDel="00000000" w:rsidR="00000000" w:rsidRPr="00000000">
        <w:rPr>
          <w:rtl w:val="0"/>
        </w:rPr>
        <w:t xml:space="preserve">    m "You're telling {i}me{/i} this? You've got way more chance to fall asleep than me."</w:t>
      </w:r>
    </w:p>
    <w:p w:rsidR="00000000" w:rsidDel="00000000" w:rsidP="00000000" w:rsidRDefault="00000000" w:rsidRPr="00000000" w14:paraId="00003206">
      <w:pPr>
        <w:pageBreakBefore w:val="0"/>
        <w:rPr/>
      </w:pPr>
      <w:r w:rsidDel="00000000" w:rsidR="00000000" w:rsidRPr="00000000">
        <w:rPr>
          <w:rtl w:val="0"/>
        </w:rPr>
        <w:t xml:space="preserve">    mc "We'll see about that."</w:t>
      </w:r>
    </w:p>
    <w:p w:rsidR="00000000" w:rsidDel="00000000" w:rsidP="00000000" w:rsidRDefault="00000000" w:rsidRPr="00000000" w14:paraId="00003207">
      <w:pPr>
        <w:pageBreakBefore w:val="0"/>
        <w:rPr/>
      </w:pPr>
      <w:r w:rsidDel="00000000" w:rsidR="00000000" w:rsidRPr="00000000">
        <w:rPr>
          <w:rtl w:val="0"/>
        </w:rPr>
        <w:t xml:space="preserve">    "Turns out, the movie was actually really amusing. Although some jokes didn't hit Monika's funny bone as much as I would like."</w:t>
        <w:br w:type="textWrapping"/>
        <w:t xml:space="preserve">    "Still, we had a good time watching it, and heck, we might actually watch the sequel in the near future."</w:t>
      </w:r>
    </w:p>
    <w:p w:rsidR="00000000" w:rsidDel="00000000" w:rsidP="00000000" w:rsidRDefault="00000000" w:rsidRPr="00000000" w14:paraId="00003208">
      <w:pPr>
        <w:pageBreakBefore w:val="0"/>
        <w:rPr/>
      </w:pPr>
      <w:r w:rsidDel="00000000" w:rsidR="00000000" w:rsidRPr="00000000">
        <w:rPr>
          <w:rtl w:val="0"/>
        </w:rPr>
        <w:t xml:space="preserve">    "For now though, I think it's best we two go to sleep, it's 1 AM already and I don't think Monika would like for me to wake up after 8 in the morning."</w:t>
      </w:r>
    </w:p>
    <w:p w:rsidR="00000000" w:rsidDel="00000000" w:rsidP="00000000" w:rsidRDefault="00000000" w:rsidRPr="00000000" w14:paraId="00003209">
      <w:pPr>
        <w:pageBreakBefore w:val="0"/>
        <w:rPr/>
      </w:pPr>
      <w:r w:rsidDel="00000000" w:rsidR="00000000" w:rsidRPr="00000000">
        <w:rPr>
          <w:rtl w:val="0"/>
        </w:rPr>
      </w:r>
    </w:p>
    <w:p w:rsidR="00000000" w:rsidDel="00000000" w:rsidP="00000000" w:rsidRDefault="00000000" w:rsidRPr="00000000" w14:paraId="0000320A">
      <w:pPr>
        <w:pStyle w:val="Heading2"/>
        <w:pageBreakBefore w:val="0"/>
        <w:rPr/>
      </w:pPr>
      <w:bookmarkStart w:colFirst="0" w:colLast="0" w:name="_o84j27f3gya8" w:id="35"/>
      <w:bookmarkEnd w:id="35"/>
      <w:r w:rsidDel="00000000" w:rsidR="00000000" w:rsidRPr="00000000">
        <w:rPr>
          <w:rtl w:val="0"/>
        </w:rPr>
        <w:t xml:space="preserve">Scene 9: The Art of War (Scoped)</w:t>
      </w:r>
    </w:p>
    <w:p w:rsidR="00000000" w:rsidDel="00000000" w:rsidP="00000000" w:rsidRDefault="00000000" w:rsidRPr="00000000" w14:paraId="0000320B">
      <w:pPr>
        <w:pageBreakBefore w:val="0"/>
        <w:rPr/>
      </w:pPr>
      <w:r w:rsidDel="00000000" w:rsidR="00000000" w:rsidRPr="00000000">
        <w:rPr>
          <w:rtl w:val="0"/>
        </w:rPr>
        <w:t xml:space="preserve">label m_event9:</w:t>
      </w:r>
    </w:p>
    <w:p w:rsidR="00000000" w:rsidDel="00000000" w:rsidP="00000000" w:rsidRDefault="00000000" w:rsidRPr="00000000" w14:paraId="0000320C">
      <w:pPr>
        <w:pageBreakBefore w:val="0"/>
        <w:rPr/>
      </w:pPr>
      <w:r w:rsidDel="00000000" w:rsidR="00000000" w:rsidRPr="00000000">
        <w:rPr>
          <w:rtl w:val="0"/>
        </w:rPr>
        <w:t xml:space="preserve">    stop music fadeout 2.0</w:t>
      </w:r>
    </w:p>
    <w:p w:rsidR="00000000" w:rsidDel="00000000" w:rsidP="00000000" w:rsidRDefault="00000000" w:rsidRPr="00000000" w14:paraId="0000320D">
      <w:pPr>
        <w:pageBreakBefore w:val="0"/>
        <w:rPr/>
      </w:pPr>
      <w:r w:rsidDel="00000000" w:rsidR="00000000" w:rsidRPr="00000000">
        <w:rPr>
          <w:rtl w:val="0"/>
        </w:rPr>
        <w:t xml:space="preserve">    play music t6</w:t>
      </w:r>
    </w:p>
    <w:p w:rsidR="00000000" w:rsidDel="00000000" w:rsidP="00000000" w:rsidRDefault="00000000" w:rsidRPr="00000000" w14:paraId="0000320E">
      <w:pPr>
        <w:pageBreakBefore w:val="0"/>
        <w:rPr/>
      </w:pPr>
      <w:r w:rsidDel="00000000" w:rsidR="00000000" w:rsidRPr="00000000">
        <w:rPr>
          <w:rtl w:val="0"/>
        </w:rPr>
        <w:t xml:space="preserve">    scene bg residential_day with dissolve_scene_full</w:t>
      </w:r>
    </w:p>
    <w:p w:rsidR="00000000" w:rsidDel="00000000" w:rsidP="00000000" w:rsidRDefault="00000000" w:rsidRPr="00000000" w14:paraId="0000320F">
      <w:pPr>
        <w:pageBreakBefore w:val="0"/>
        <w:rPr/>
      </w:pPr>
      <w:r w:rsidDel="00000000" w:rsidR="00000000" w:rsidRPr="00000000">
        <w:rPr>
          <w:rtl w:val="0"/>
        </w:rPr>
        <w:t xml:space="preserve">    "Another warm summer day had me walking the streets and enjoying the sunshine."</w:t>
      </w:r>
    </w:p>
    <w:p w:rsidR="00000000" w:rsidDel="00000000" w:rsidP="00000000" w:rsidRDefault="00000000" w:rsidRPr="00000000" w14:paraId="00003210">
      <w:pPr>
        <w:pageBreakBefore w:val="0"/>
        <w:rPr/>
      </w:pPr>
      <w:r w:rsidDel="00000000" w:rsidR="00000000" w:rsidRPr="00000000">
        <w:rPr>
          <w:rtl w:val="0"/>
        </w:rPr>
        <w:t xml:space="preserve">    "Normally on days like this I would rather stay in and enjoy the days off from school with games and anime but..."</w:t>
      </w:r>
    </w:p>
    <w:p w:rsidR="00000000" w:rsidDel="00000000" w:rsidP="00000000" w:rsidRDefault="00000000" w:rsidRPr="00000000" w14:paraId="00003211">
      <w:pPr>
        <w:pageBreakBefore w:val="0"/>
        <w:rPr/>
      </w:pPr>
      <w:r w:rsidDel="00000000" w:rsidR="00000000" w:rsidRPr="00000000">
        <w:rPr>
          <w:rtl w:val="0"/>
        </w:rPr>
        <w:t xml:space="preserve">    show monika 2bj at t11</w:t>
      </w:r>
    </w:p>
    <w:p w:rsidR="00000000" w:rsidDel="00000000" w:rsidP="00000000" w:rsidRDefault="00000000" w:rsidRPr="00000000" w14:paraId="00003212">
      <w:pPr>
        <w:pageBreakBefore w:val="0"/>
        <w:rPr/>
      </w:pPr>
      <w:r w:rsidDel="00000000" w:rsidR="00000000" w:rsidRPr="00000000">
        <w:rPr>
          <w:rtl w:val="0"/>
        </w:rPr>
        <w:t xml:space="preserve">    "Monika likes to drag me out on walks whenever its nice outside."</w:t>
      </w:r>
    </w:p>
    <w:p w:rsidR="00000000" w:rsidDel="00000000" w:rsidP="00000000" w:rsidRDefault="00000000" w:rsidRPr="00000000" w14:paraId="00003213">
      <w:pPr>
        <w:pageBreakBefore w:val="0"/>
        <w:rPr/>
      </w:pPr>
      <w:r w:rsidDel="00000000" w:rsidR="00000000" w:rsidRPr="00000000">
        <w:rPr>
          <w:rtl w:val="0"/>
        </w:rPr>
        <w:t xml:space="preserve">    m 2bb "Isn't it such a nice day out, [player]?"</w:t>
      </w:r>
    </w:p>
    <w:p w:rsidR="00000000" w:rsidDel="00000000" w:rsidP="00000000" w:rsidRDefault="00000000" w:rsidRPr="00000000" w14:paraId="00003214">
      <w:pPr>
        <w:pageBreakBefore w:val="0"/>
        <w:rPr/>
      </w:pPr>
      <w:r w:rsidDel="00000000" w:rsidR="00000000" w:rsidRPr="00000000">
        <w:rPr>
          <w:rtl w:val="0"/>
        </w:rPr>
        <w:t xml:space="preserve">    m 4bb "The birds are chirping, not a rain cloud in sight."</w:t>
      </w:r>
    </w:p>
    <w:p w:rsidR="00000000" w:rsidDel="00000000" w:rsidP="00000000" w:rsidRDefault="00000000" w:rsidRPr="00000000" w14:paraId="00003215">
      <w:pPr>
        <w:pageBreakBefore w:val="0"/>
        <w:rPr/>
      </w:pPr>
      <w:r w:rsidDel="00000000" w:rsidR="00000000" w:rsidRPr="00000000">
        <w:rPr>
          <w:rtl w:val="0"/>
        </w:rPr>
        <w:t xml:space="preserve">    m 2bk "What more could you ask for, ahaha~"</w:t>
      </w:r>
    </w:p>
    <w:p w:rsidR="00000000" w:rsidDel="00000000" w:rsidP="00000000" w:rsidRDefault="00000000" w:rsidRPr="00000000" w14:paraId="00003216">
      <w:pPr>
        <w:pageBreakBefore w:val="0"/>
        <w:rPr/>
      </w:pPr>
      <w:r w:rsidDel="00000000" w:rsidR="00000000" w:rsidRPr="00000000">
        <w:rPr>
          <w:rtl w:val="0"/>
        </w:rPr>
        <w:t xml:space="preserve">    show monika 2ba</w:t>
      </w:r>
    </w:p>
    <w:p w:rsidR="00000000" w:rsidDel="00000000" w:rsidP="00000000" w:rsidRDefault="00000000" w:rsidRPr="00000000" w14:paraId="00003217">
      <w:pPr>
        <w:pageBreakBefore w:val="0"/>
        <w:rPr/>
      </w:pPr>
      <w:r w:rsidDel="00000000" w:rsidR="00000000" w:rsidRPr="00000000">
        <w:rPr>
          <w:rtl w:val="0"/>
        </w:rPr>
        <w:t xml:space="preserve">    mc "Not much more that I can think of Monika."</w:t>
      </w:r>
    </w:p>
    <w:p w:rsidR="00000000" w:rsidDel="00000000" w:rsidP="00000000" w:rsidRDefault="00000000" w:rsidRPr="00000000" w14:paraId="00003218">
      <w:pPr>
        <w:pageBreakBefore w:val="0"/>
        <w:rPr/>
      </w:pPr>
      <w:r w:rsidDel="00000000" w:rsidR="00000000" w:rsidRPr="00000000">
        <w:rPr>
          <w:rtl w:val="0"/>
        </w:rPr>
        <w:t xml:space="preserve">    m 2bn "Well, I can think of one more thing to add to that list."</w:t>
      </w:r>
    </w:p>
    <w:p w:rsidR="00000000" w:rsidDel="00000000" w:rsidP="00000000" w:rsidRDefault="00000000" w:rsidRPr="00000000" w14:paraId="00003219">
      <w:pPr>
        <w:pageBreakBefore w:val="0"/>
        <w:rPr/>
      </w:pPr>
      <w:r w:rsidDel="00000000" w:rsidR="00000000" w:rsidRPr="00000000">
        <w:rPr>
          <w:rtl w:val="0"/>
        </w:rPr>
        <w:t xml:space="preserve">    show monika 2bm</w:t>
      </w:r>
    </w:p>
    <w:p w:rsidR="00000000" w:rsidDel="00000000" w:rsidP="00000000" w:rsidRDefault="00000000" w:rsidRPr="00000000" w14:paraId="0000321A">
      <w:pPr>
        <w:pageBreakBefore w:val="0"/>
        <w:rPr/>
      </w:pPr>
      <w:r w:rsidDel="00000000" w:rsidR="00000000" w:rsidRPr="00000000">
        <w:rPr>
          <w:rtl w:val="0"/>
        </w:rPr>
        <w:t xml:space="preserve">    mc "Huh, what's that?"</w:t>
      </w:r>
    </w:p>
    <w:p w:rsidR="00000000" w:rsidDel="00000000" w:rsidP="00000000" w:rsidRDefault="00000000" w:rsidRPr="00000000" w14:paraId="0000321B">
      <w:pPr>
        <w:pageBreakBefore w:val="0"/>
        <w:rPr/>
      </w:pPr>
      <w:r w:rsidDel="00000000" w:rsidR="00000000" w:rsidRPr="00000000">
        <w:rPr>
          <w:rtl w:val="0"/>
        </w:rPr>
        <w:t xml:space="preserve">    m 4bl "You, [player]! Ahaha!"</w:t>
      </w:r>
    </w:p>
    <w:p w:rsidR="00000000" w:rsidDel="00000000" w:rsidP="00000000" w:rsidRDefault="00000000" w:rsidRPr="00000000" w14:paraId="0000321C">
      <w:pPr>
        <w:pageBreakBefore w:val="0"/>
        <w:rPr/>
      </w:pPr>
      <w:r w:rsidDel="00000000" w:rsidR="00000000" w:rsidRPr="00000000">
        <w:rPr>
          <w:rtl w:val="0"/>
        </w:rPr>
        <w:t xml:space="preserve">    m 5a1b "It just wouldn't be a perfect day without you~"</w:t>
      </w:r>
    </w:p>
    <w:p w:rsidR="00000000" w:rsidDel="00000000" w:rsidP="00000000" w:rsidRDefault="00000000" w:rsidRPr="00000000" w14:paraId="0000321D">
      <w:pPr>
        <w:pageBreakBefore w:val="0"/>
        <w:rPr/>
      </w:pPr>
      <w:r w:rsidDel="00000000" w:rsidR="00000000" w:rsidRPr="00000000">
        <w:rPr>
          <w:rtl w:val="0"/>
        </w:rPr>
        <w:t xml:space="preserve">    show monika 2bj</w:t>
      </w:r>
    </w:p>
    <w:p w:rsidR="00000000" w:rsidDel="00000000" w:rsidP="00000000" w:rsidRDefault="00000000" w:rsidRPr="00000000" w14:paraId="0000321E">
      <w:pPr>
        <w:pageBreakBefore w:val="0"/>
        <w:rPr/>
      </w:pPr>
      <w:r w:rsidDel="00000000" w:rsidR="00000000" w:rsidRPr="00000000">
        <w:rPr>
          <w:rtl w:val="0"/>
        </w:rPr>
        <w:t xml:space="preserve">    "Monika squeezes my arm a bit tighter as we walk along."</w:t>
      </w:r>
    </w:p>
    <w:p w:rsidR="00000000" w:rsidDel="00000000" w:rsidP="00000000" w:rsidRDefault="00000000" w:rsidRPr="00000000" w14:paraId="0000321F">
      <w:pPr>
        <w:pageBreakBefore w:val="0"/>
        <w:rPr/>
      </w:pPr>
      <w:r w:rsidDel="00000000" w:rsidR="00000000" w:rsidRPr="00000000">
        <w:rPr>
          <w:rtl w:val="0"/>
        </w:rPr>
        <w:t xml:space="preserve">    "I've gotten so used to her being a part of my everyday life that it's hard to imagine going back to the life I used to lead."</w:t>
      </w:r>
    </w:p>
    <w:p w:rsidR="00000000" w:rsidDel="00000000" w:rsidP="00000000" w:rsidRDefault="00000000" w:rsidRPr="00000000" w14:paraId="00003220">
      <w:pPr>
        <w:pageBreakBefore w:val="0"/>
        <w:rPr/>
      </w:pPr>
      <w:r w:rsidDel="00000000" w:rsidR="00000000" w:rsidRPr="00000000">
        <w:rPr>
          <w:rtl w:val="0"/>
        </w:rPr>
        <w:t xml:space="preserve">    m 2bb "Hey, we aren't far from downtown. Can we stop by a shop real quick, [player]?"</w:t>
      </w:r>
    </w:p>
    <w:p w:rsidR="00000000" w:rsidDel="00000000" w:rsidP="00000000" w:rsidRDefault="00000000" w:rsidRPr="00000000" w14:paraId="00003221">
      <w:pPr>
        <w:pageBreakBefore w:val="0"/>
        <w:rPr/>
      </w:pPr>
      <w:r w:rsidDel="00000000" w:rsidR="00000000" w:rsidRPr="00000000">
        <w:rPr>
          <w:rtl w:val="0"/>
        </w:rPr>
        <w:t xml:space="preserve">    m 2bl "I swear it's just one quick thing, we won't be there long."</w:t>
      </w:r>
    </w:p>
    <w:p w:rsidR="00000000" w:rsidDel="00000000" w:rsidP="00000000" w:rsidRDefault="00000000" w:rsidRPr="00000000" w14:paraId="00003222">
      <w:pPr>
        <w:pageBreakBefore w:val="0"/>
        <w:rPr/>
      </w:pPr>
      <w:r w:rsidDel="00000000" w:rsidR="00000000" w:rsidRPr="00000000">
        <w:rPr>
          <w:rtl w:val="0"/>
        </w:rPr>
        <w:t xml:space="preserve">    show monika 2be</w:t>
      </w:r>
    </w:p>
    <w:p w:rsidR="00000000" w:rsidDel="00000000" w:rsidP="00000000" w:rsidRDefault="00000000" w:rsidRPr="00000000" w14:paraId="00003223">
      <w:pPr>
        <w:pageBreakBefore w:val="0"/>
        <w:rPr/>
      </w:pPr>
      <w:r w:rsidDel="00000000" w:rsidR="00000000" w:rsidRPr="00000000">
        <w:rPr>
          <w:rtl w:val="0"/>
        </w:rPr>
        <w:t xml:space="preserve">    mc "Ugh, sure. Should have brought a book with me or something if I had known."</w:t>
      </w:r>
    </w:p>
    <w:p w:rsidR="00000000" w:rsidDel="00000000" w:rsidP="00000000" w:rsidRDefault="00000000" w:rsidRPr="00000000" w14:paraId="00003224">
      <w:pPr>
        <w:pageBreakBefore w:val="0"/>
        <w:rPr/>
      </w:pPr>
      <w:r w:rsidDel="00000000" w:rsidR="00000000" w:rsidRPr="00000000">
        <w:rPr>
          <w:rtl w:val="0"/>
        </w:rPr>
        <w:t xml:space="preserve">    m 2bn "Oh come on, I don't take {i}that{/i} long of shopping trips."</w:t>
      </w:r>
    </w:p>
    <w:p w:rsidR="00000000" w:rsidDel="00000000" w:rsidP="00000000" w:rsidRDefault="00000000" w:rsidRPr="00000000" w14:paraId="00003225">
      <w:pPr>
        <w:pageBreakBefore w:val="0"/>
        <w:rPr/>
      </w:pPr>
      <w:r w:rsidDel="00000000" w:rsidR="00000000" w:rsidRPr="00000000">
        <w:rPr>
          <w:rtl w:val="0"/>
        </w:rPr>
        <w:t xml:space="preserve">    show monika 2bm</w:t>
      </w:r>
    </w:p>
    <w:p w:rsidR="00000000" w:rsidDel="00000000" w:rsidP="00000000" w:rsidRDefault="00000000" w:rsidRPr="00000000" w14:paraId="00003226">
      <w:pPr>
        <w:pageBreakBefore w:val="0"/>
        <w:rPr/>
      </w:pPr>
      <w:r w:rsidDel="00000000" w:rsidR="00000000" w:rsidRPr="00000000">
        <w:rPr>
          <w:rtl w:val="0"/>
        </w:rPr>
        <w:t xml:space="preserve">    mc "You just never notice how long it takes"</w:t>
      </w:r>
    </w:p>
    <w:p w:rsidR="00000000" w:rsidDel="00000000" w:rsidP="00000000" w:rsidRDefault="00000000" w:rsidRPr="00000000" w14:paraId="00003227">
      <w:pPr>
        <w:pageBreakBefore w:val="0"/>
        <w:rPr/>
      </w:pPr>
      <w:r w:rsidDel="00000000" w:rsidR="00000000" w:rsidRPr="00000000">
        <w:rPr>
          <w:rtl w:val="0"/>
        </w:rPr>
        <w:t xml:space="preserve">    show monika 1bj at face with dissolve</w:t>
      </w:r>
    </w:p>
    <w:p w:rsidR="00000000" w:rsidDel="00000000" w:rsidP="00000000" w:rsidRDefault="00000000" w:rsidRPr="00000000" w14:paraId="00003228">
      <w:pPr>
        <w:pageBreakBefore w:val="0"/>
        <w:rPr/>
      </w:pPr>
      <w:r w:rsidDel="00000000" w:rsidR="00000000" w:rsidRPr="00000000">
        <w:rPr>
          <w:rtl w:val="0"/>
        </w:rPr>
        <w:t xml:space="preserve">    show monika 2bj at t11</w:t>
      </w:r>
    </w:p>
    <w:p w:rsidR="00000000" w:rsidDel="00000000" w:rsidP="00000000" w:rsidRDefault="00000000" w:rsidRPr="00000000" w14:paraId="00003229">
      <w:pPr>
        <w:pageBreakBefore w:val="0"/>
        <w:rPr/>
      </w:pPr>
      <w:r w:rsidDel="00000000" w:rsidR="00000000" w:rsidRPr="00000000">
        <w:rPr>
          <w:rtl w:val="0"/>
        </w:rPr>
        <w:t xml:space="preserve">    "I can't help but smile and give her a kiss."</w:t>
      </w:r>
    </w:p>
    <w:p w:rsidR="00000000" w:rsidDel="00000000" w:rsidP="00000000" w:rsidRDefault="00000000" w:rsidRPr="00000000" w14:paraId="0000322A">
      <w:pPr>
        <w:pageBreakBefore w:val="0"/>
        <w:rPr/>
      </w:pPr>
      <w:r w:rsidDel="00000000" w:rsidR="00000000" w:rsidRPr="00000000">
        <w:rPr>
          <w:rtl w:val="0"/>
        </w:rPr>
        <w:t xml:space="preserve">    "I know deep down that this is going to be at least a half day adventure, but I'll keep that to myself."</w:t>
      </w:r>
    </w:p>
    <w:p w:rsidR="00000000" w:rsidDel="00000000" w:rsidP="00000000" w:rsidRDefault="00000000" w:rsidRPr="00000000" w14:paraId="0000322B">
      <w:pPr>
        <w:pageBreakBefore w:val="0"/>
        <w:rPr/>
      </w:pPr>
      <w:r w:rsidDel="00000000" w:rsidR="00000000" w:rsidRPr="00000000">
        <w:rPr>
          <w:rtl w:val="0"/>
        </w:rPr>
        <w:t xml:space="preserve">    scene bg shopping_dis with wipescene_left</w:t>
      </w:r>
    </w:p>
    <w:p w:rsidR="00000000" w:rsidDel="00000000" w:rsidP="00000000" w:rsidRDefault="00000000" w:rsidRPr="00000000" w14:paraId="0000322C">
      <w:pPr>
        <w:pageBreakBefore w:val="0"/>
        <w:rPr/>
      </w:pPr>
      <w:r w:rsidDel="00000000" w:rsidR="00000000" w:rsidRPr="00000000">
        <w:rPr>
          <w:rtl w:val="0"/>
        </w:rPr>
        <w:t xml:space="preserve">    show monika 2ba at t11</w:t>
      </w:r>
    </w:p>
    <w:p w:rsidR="00000000" w:rsidDel="00000000" w:rsidP="00000000" w:rsidRDefault="00000000" w:rsidRPr="00000000" w14:paraId="0000322D">
      <w:pPr>
        <w:pageBreakBefore w:val="0"/>
        <w:rPr/>
      </w:pPr>
      <w:r w:rsidDel="00000000" w:rsidR="00000000" w:rsidRPr="00000000">
        <w:rPr>
          <w:rtl w:val="0"/>
        </w:rPr>
        <w:t xml:space="preserve">    "Downtown was bustling with people going in and out of shops."</w:t>
      </w:r>
    </w:p>
    <w:p w:rsidR="00000000" w:rsidDel="00000000" w:rsidP="00000000" w:rsidRDefault="00000000" w:rsidRPr="00000000" w14:paraId="0000322E">
      <w:pPr>
        <w:pageBreakBefore w:val="0"/>
        <w:rPr/>
      </w:pPr>
      <w:r w:rsidDel="00000000" w:rsidR="00000000" w:rsidRPr="00000000">
        <w:rPr>
          <w:rtl w:val="0"/>
        </w:rPr>
        <w:t xml:space="preserve">    "Summer always drew out the people in this city with the heat and everyone seems to come shop when they have the time."</w:t>
      </w:r>
    </w:p>
    <w:p w:rsidR="00000000" w:rsidDel="00000000" w:rsidP="00000000" w:rsidRDefault="00000000" w:rsidRPr="00000000" w14:paraId="0000322F">
      <w:pPr>
        <w:pageBreakBefore w:val="0"/>
        <w:rPr/>
      </w:pPr>
      <w:r w:rsidDel="00000000" w:rsidR="00000000" w:rsidRPr="00000000">
        <w:rPr>
          <w:rtl w:val="0"/>
        </w:rPr>
        <w:t xml:space="preserve">    m 4bb "Ok [player], the shop is right here."</w:t>
      </w:r>
    </w:p>
    <w:p w:rsidR="00000000" w:rsidDel="00000000" w:rsidP="00000000" w:rsidRDefault="00000000" w:rsidRPr="00000000" w14:paraId="00003230">
      <w:pPr>
        <w:pageBreakBefore w:val="0"/>
        <w:rPr/>
      </w:pPr>
      <w:r w:rsidDel="00000000" w:rsidR="00000000" w:rsidRPr="00000000">
        <w:rPr>
          <w:rtl w:val="0"/>
        </w:rPr>
        <w:t xml:space="preserve">    m 4be1 "It'll only take a minute I swear."</w:t>
      </w:r>
    </w:p>
    <w:p w:rsidR="00000000" w:rsidDel="00000000" w:rsidP="00000000" w:rsidRDefault="00000000" w:rsidRPr="00000000" w14:paraId="00003231">
      <w:pPr>
        <w:pageBreakBefore w:val="0"/>
        <w:rPr/>
      </w:pPr>
      <w:r w:rsidDel="00000000" w:rsidR="00000000" w:rsidRPr="00000000">
        <w:rPr>
          <w:rtl w:val="0"/>
        </w:rPr>
        <w:t xml:space="preserve">    show monika 2be</w:t>
      </w:r>
    </w:p>
    <w:p w:rsidR="00000000" w:rsidDel="00000000" w:rsidP="00000000" w:rsidRDefault="00000000" w:rsidRPr="00000000" w14:paraId="00003232">
      <w:pPr>
        <w:pageBreakBefore w:val="0"/>
        <w:rPr/>
      </w:pPr>
      <w:r w:rsidDel="00000000" w:rsidR="00000000" w:rsidRPr="00000000">
        <w:rPr>
          <w:rtl w:val="0"/>
        </w:rPr>
        <w:t xml:space="preserve">    mc "Don't rush yourself for me Monika, take as long as you need."</w:t>
      </w:r>
    </w:p>
    <w:p w:rsidR="00000000" w:rsidDel="00000000" w:rsidP="00000000" w:rsidRDefault="00000000" w:rsidRPr="00000000" w14:paraId="00003233">
      <w:pPr>
        <w:pageBreakBefore w:val="0"/>
        <w:rPr/>
      </w:pPr>
      <w:r w:rsidDel="00000000" w:rsidR="00000000" w:rsidRPr="00000000">
        <w:rPr>
          <w:rtl w:val="0"/>
        </w:rPr>
        <w:t xml:space="preserve">    mc "I'm gonna wait out here ok?"</w:t>
      </w:r>
    </w:p>
    <w:p w:rsidR="00000000" w:rsidDel="00000000" w:rsidP="00000000" w:rsidRDefault="00000000" w:rsidRPr="00000000" w14:paraId="00003234">
      <w:pPr>
        <w:pageBreakBefore w:val="0"/>
        <w:rPr/>
      </w:pPr>
      <w:r w:rsidDel="00000000" w:rsidR="00000000" w:rsidRPr="00000000">
        <w:rPr>
          <w:rtl w:val="0"/>
        </w:rPr>
        <w:t xml:space="preserve">    m 2bg "You don't want to come in with me?"</w:t>
      </w:r>
    </w:p>
    <w:p w:rsidR="00000000" w:rsidDel="00000000" w:rsidP="00000000" w:rsidRDefault="00000000" w:rsidRPr="00000000" w14:paraId="00003235">
      <w:pPr>
        <w:pageBreakBefore w:val="0"/>
        <w:rPr/>
      </w:pPr>
      <w:r w:rsidDel="00000000" w:rsidR="00000000" w:rsidRPr="00000000">
        <w:rPr>
          <w:rtl w:val="0"/>
        </w:rPr>
        <w:t xml:space="preserve">    show monika 2bm</w:t>
      </w:r>
    </w:p>
    <w:p w:rsidR="00000000" w:rsidDel="00000000" w:rsidP="00000000" w:rsidRDefault="00000000" w:rsidRPr="00000000" w14:paraId="00003236">
      <w:pPr>
        <w:pageBreakBefore w:val="0"/>
        <w:rPr/>
      </w:pPr>
      <w:r w:rsidDel="00000000" w:rsidR="00000000" w:rsidRPr="00000000">
        <w:rPr>
          <w:rtl w:val="0"/>
        </w:rPr>
        <w:t xml:space="preserve">    mc "Hopefully you will go faster knowing I'm waiting outside rather than with you the whole time."</w:t>
      </w:r>
    </w:p>
    <w:p w:rsidR="00000000" w:rsidDel="00000000" w:rsidP="00000000" w:rsidRDefault="00000000" w:rsidRPr="00000000" w14:paraId="00003237">
      <w:pPr>
        <w:pageBreakBefore w:val="0"/>
        <w:rPr/>
      </w:pPr>
      <w:r w:rsidDel="00000000" w:rsidR="00000000" w:rsidRPr="00000000">
        <w:rPr>
          <w:rtl w:val="0"/>
        </w:rPr>
        <w:t xml:space="preserve">    m 2bn "Alright, I'll be right back."</w:t>
      </w:r>
    </w:p>
    <w:p w:rsidR="00000000" w:rsidDel="00000000" w:rsidP="00000000" w:rsidRDefault="00000000" w:rsidRPr="00000000" w14:paraId="00003238">
      <w:pPr>
        <w:pageBreakBefore w:val="0"/>
        <w:rPr/>
      </w:pPr>
      <w:r w:rsidDel="00000000" w:rsidR="00000000" w:rsidRPr="00000000">
        <w:rPr>
          <w:rtl w:val="0"/>
        </w:rPr>
        <w:t xml:space="preserve">    m 4bl "It'll be quick."</w:t>
      </w:r>
    </w:p>
    <w:p w:rsidR="00000000" w:rsidDel="00000000" w:rsidP="00000000" w:rsidRDefault="00000000" w:rsidRPr="00000000" w14:paraId="00003239">
      <w:pPr>
        <w:pageBreakBefore w:val="0"/>
        <w:rPr/>
      </w:pPr>
      <w:r w:rsidDel="00000000" w:rsidR="00000000" w:rsidRPr="00000000">
        <w:rPr>
          <w:rtl w:val="0"/>
        </w:rPr>
        <w:t xml:space="preserve">    show monika 1bj at lhide</w:t>
      </w:r>
    </w:p>
    <w:p w:rsidR="00000000" w:rsidDel="00000000" w:rsidP="00000000" w:rsidRDefault="00000000" w:rsidRPr="00000000" w14:paraId="0000323A">
      <w:pPr>
        <w:pageBreakBefore w:val="0"/>
        <w:rPr/>
      </w:pPr>
      <w:r w:rsidDel="00000000" w:rsidR="00000000" w:rsidRPr="00000000">
        <w:rPr>
          <w:rtl w:val="0"/>
        </w:rPr>
        <w:t xml:space="preserve">    hide monika</w:t>
      </w:r>
    </w:p>
    <w:p w:rsidR="00000000" w:rsidDel="00000000" w:rsidP="00000000" w:rsidRDefault="00000000" w:rsidRPr="00000000" w14:paraId="0000323B">
      <w:pPr>
        <w:pageBreakBefore w:val="0"/>
        <w:rPr/>
      </w:pPr>
      <w:r w:rsidDel="00000000" w:rsidR="00000000" w:rsidRPr="00000000">
        <w:rPr>
          <w:rtl w:val="0"/>
        </w:rPr>
        <w:t xml:space="preserve">    "Monika gives me a quick kiss before heading into the store."</w:t>
      </w:r>
    </w:p>
    <w:p w:rsidR="00000000" w:rsidDel="00000000" w:rsidP="00000000" w:rsidRDefault="00000000" w:rsidRPr="00000000" w14:paraId="0000323C">
      <w:pPr>
        <w:pageBreakBefore w:val="0"/>
        <w:rPr/>
      </w:pPr>
      <w:r w:rsidDel="00000000" w:rsidR="00000000" w:rsidRPr="00000000">
        <w:rPr>
          <w:rtl w:val="0"/>
        </w:rPr>
        <w:t xml:space="preserve">    "Sinking into an empty bench, I pull out my phone to start the long wait."</w:t>
      </w:r>
    </w:p>
    <w:p w:rsidR="00000000" w:rsidDel="00000000" w:rsidP="00000000" w:rsidRDefault="00000000" w:rsidRPr="00000000" w14:paraId="0000323D">
      <w:pPr>
        <w:pageBreakBefore w:val="0"/>
        <w:rPr/>
      </w:pPr>
      <w:r w:rsidDel="00000000" w:rsidR="00000000" w:rsidRPr="00000000">
        <w:rPr>
          <w:rtl w:val="0"/>
        </w:rPr>
        <w:t xml:space="preserve">    "Hopefully this plan will actually get her out of there quick, I'd hate to sit out here alone for too long."</w:t>
      </w:r>
    </w:p>
    <w:p w:rsidR="00000000" w:rsidDel="00000000" w:rsidP="00000000" w:rsidRDefault="00000000" w:rsidRPr="00000000" w14:paraId="0000323E">
      <w:pPr>
        <w:pageBreakBefore w:val="0"/>
        <w:rPr/>
      </w:pPr>
      <w:r w:rsidDel="00000000" w:rsidR="00000000" w:rsidRPr="00000000">
        <w:rPr>
          <w:rtl w:val="0"/>
        </w:rPr>
        <w:t xml:space="preserve">    $ s_name = "Kid 1"</w:t>
      </w:r>
    </w:p>
    <w:p w:rsidR="00000000" w:rsidDel="00000000" w:rsidP="00000000" w:rsidRDefault="00000000" w:rsidRPr="00000000" w14:paraId="0000323F">
      <w:pPr>
        <w:pageBreakBefore w:val="0"/>
        <w:rPr/>
      </w:pPr>
      <w:r w:rsidDel="00000000" w:rsidR="00000000" w:rsidRPr="00000000">
        <w:rPr>
          <w:rtl w:val="0"/>
        </w:rPr>
        <w:t xml:space="preserve">    $ n_name = "Kid 2"</w:t>
      </w:r>
    </w:p>
    <w:p w:rsidR="00000000" w:rsidDel="00000000" w:rsidP="00000000" w:rsidRDefault="00000000" w:rsidRPr="00000000" w14:paraId="00003240">
      <w:pPr>
        <w:pageBreakBefore w:val="0"/>
        <w:rPr/>
      </w:pPr>
      <w:r w:rsidDel="00000000" w:rsidR="00000000" w:rsidRPr="00000000">
        <w:rPr>
          <w:rtl w:val="0"/>
        </w:rPr>
        <w:t xml:space="preserve">    s "You think this place is any good?"</w:t>
      </w:r>
    </w:p>
    <w:p w:rsidR="00000000" w:rsidDel="00000000" w:rsidP="00000000" w:rsidRDefault="00000000" w:rsidRPr="00000000" w14:paraId="00003241">
      <w:pPr>
        <w:pageBreakBefore w:val="0"/>
        <w:rPr/>
      </w:pPr>
      <w:r w:rsidDel="00000000" w:rsidR="00000000" w:rsidRPr="00000000">
        <w:rPr>
          <w:rtl w:val="0"/>
        </w:rPr>
        <w:t xml:space="preserve">    "A pair of kids my age took up seats on the bench next to me."</w:t>
      </w:r>
    </w:p>
    <w:p w:rsidR="00000000" w:rsidDel="00000000" w:rsidP="00000000" w:rsidRDefault="00000000" w:rsidRPr="00000000" w14:paraId="00003242">
      <w:pPr>
        <w:pageBreakBefore w:val="0"/>
        <w:rPr/>
      </w:pPr>
      <w:r w:rsidDel="00000000" w:rsidR="00000000" w:rsidRPr="00000000">
        <w:rPr>
          <w:rtl w:val="0"/>
        </w:rPr>
        <w:t xml:space="preserve">    "I keep my eyes on my phone to avoid any attention."</w:t>
      </w:r>
    </w:p>
    <w:p w:rsidR="00000000" w:rsidDel="00000000" w:rsidP="00000000" w:rsidRDefault="00000000" w:rsidRPr="00000000" w14:paraId="00003243">
      <w:pPr>
        <w:pageBreakBefore w:val="0"/>
        <w:rPr/>
      </w:pPr>
      <w:r w:rsidDel="00000000" w:rsidR="00000000" w:rsidRPr="00000000">
        <w:rPr>
          <w:rtl w:val="0"/>
        </w:rPr>
        <w:t xml:space="preserve">    "I can't help but find myself listening in to their conversation though."</w:t>
      </w:r>
    </w:p>
    <w:p w:rsidR="00000000" w:rsidDel="00000000" w:rsidP="00000000" w:rsidRDefault="00000000" w:rsidRPr="00000000" w14:paraId="00003244">
      <w:pPr>
        <w:pageBreakBefore w:val="0"/>
        <w:rPr/>
      </w:pPr>
      <w:r w:rsidDel="00000000" w:rsidR="00000000" w:rsidRPr="00000000">
        <w:rPr>
          <w:rtl w:val="0"/>
        </w:rPr>
        <w:t xml:space="preserve">    n "Yeah man, it was a huge hit when we were back in school. Everyone was talkin 'bout it."</w:t>
      </w:r>
    </w:p>
    <w:p w:rsidR="00000000" w:rsidDel="00000000" w:rsidP="00000000" w:rsidRDefault="00000000" w:rsidRPr="00000000" w14:paraId="00003245">
      <w:pPr>
        <w:pageBreakBefore w:val="0"/>
        <w:rPr/>
      </w:pPr>
      <w:r w:rsidDel="00000000" w:rsidR="00000000" w:rsidRPr="00000000">
        <w:rPr>
          <w:rtl w:val="0"/>
        </w:rPr>
        <w:t xml:space="preserve">    s "Yeah I remember, they got these damn flyers {i}everywhere.{/i} Can't go two feet without seeing this place."</w:t>
      </w:r>
    </w:p>
    <w:p w:rsidR="00000000" w:rsidDel="00000000" w:rsidP="00000000" w:rsidRDefault="00000000" w:rsidRPr="00000000" w14:paraId="00003246">
      <w:pPr>
        <w:pageBreakBefore w:val="0"/>
        <w:rPr/>
      </w:pPr>
      <w:r w:rsidDel="00000000" w:rsidR="00000000" w:rsidRPr="00000000">
        <w:rPr>
          <w:rtl w:val="0"/>
        </w:rPr>
        <w:t xml:space="preserve">    s "{i}10 acres of battle space,{/i} sounds like quite the battlefield."</w:t>
      </w:r>
    </w:p>
    <w:p w:rsidR="00000000" w:rsidDel="00000000" w:rsidP="00000000" w:rsidRDefault="00000000" w:rsidRPr="00000000" w14:paraId="00003247">
      <w:pPr>
        <w:pageBreakBefore w:val="0"/>
        <w:rPr/>
      </w:pPr>
      <w:r w:rsidDel="00000000" w:rsidR="00000000" w:rsidRPr="00000000">
        <w:rPr>
          <w:rtl w:val="0"/>
        </w:rPr>
        <w:t xml:space="preserve">    n "Totally, though you'd probably pass out tryna run that. Hahaha!"</w:t>
      </w:r>
    </w:p>
    <w:p w:rsidR="00000000" w:rsidDel="00000000" w:rsidP="00000000" w:rsidRDefault="00000000" w:rsidRPr="00000000" w14:paraId="00003248">
      <w:pPr>
        <w:pageBreakBefore w:val="0"/>
        <w:rPr/>
      </w:pPr>
      <w:r w:rsidDel="00000000" w:rsidR="00000000" w:rsidRPr="00000000">
        <w:rPr>
          <w:rtl w:val="0"/>
        </w:rPr>
        <w:t xml:space="preserve">    s "Yeah fuck you too, we gotta get goin else we gonna miss our bus."</w:t>
      </w:r>
    </w:p>
    <w:p w:rsidR="00000000" w:rsidDel="00000000" w:rsidP="00000000" w:rsidRDefault="00000000" w:rsidRPr="00000000" w14:paraId="00003249">
      <w:pPr>
        <w:pageBreakBefore w:val="0"/>
        <w:rPr/>
      </w:pPr>
      <w:r w:rsidDel="00000000" w:rsidR="00000000" w:rsidRPr="00000000">
        <w:rPr>
          <w:rtl w:val="0"/>
        </w:rPr>
        <w:t xml:space="preserve">    n "Yeah yeah, hold up."</w:t>
      </w:r>
    </w:p>
    <w:p w:rsidR="00000000" w:rsidDel="00000000" w:rsidP="00000000" w:rsidRDefault="00000000" w:rsidRPr="00000000" w14:paraId="0000324A">
      <w:pPr>
        <w:pageBreakBefore w:val="0"/>
        <w:rPr/>
      </w:pPr>
      <w:r w:rsidDel="00000000" w:rsidR="00000000" w:rsidRPr="00000000">
        <w:rPr>
          <w:rtl w:val="0"/>
        </w:rPr>
        <w:t xml:space="preserve">    "The two kids get up from the bench and start back down the walkway."</w:t>
      </w:r>
    </w:p>
    <w:p w:rsidR="00000000" w:rsidDel="00000000" w:rsidP="00000000" w:rsidRDefault="00000000" w:rsidRPr="00000000" w14:paraId="0000324B">
      <w:pPr>
        <w:pageBreakBefore w:val="0"/>
        <w:rPr/>
      </w:pPr>
      <w:r w:rsidDel="00000000" w:rsidR="00000000" w:rsidRPr="00000000">
        <w:rPr>
          <w:rtl w:val="0"/>
        </w:rPr>
        <w:t xml:space="preserve">    $ s_name = "Sayori"</w:t>
      </w:r>
    </w:p>
    <w:p w:rsidR="00000000" w:rsidDel="00000000" w:rsidP="00000000" w:rsidRDefault="00000000" w:rsidRPr="00000000" w14:paraId="0000324C">
      <w:pPr>
        <w:pageBreakBefore w:val="0"/>
        <w:rPr/>
      </w:pPr>
      <w:r w:rsidDel="00000000" w:rsidR="00000000" w:rsidRPr="00000000">
        <w:rPr>
          <w:rtl w:val="0"/>
        </w:rPr>
        <w:t xml:space="preserve">    $ n_name = "Natsuki"</w:t>
      </w:r>
    </w:p>
    <w:p w:rsidR="00000000" w:rsidDel="00000000" w:rsidP="00000000" w:rsidRDefault="00000000" w:rsidRPr="00000000" w14:paraId="0000324D">
      <w:pPr>
        <w:pageBreakBefore w:val="0"/>
        <w:rPr/>
      </w:pPr>
      <w:r w:rsidDel="00000000" w:rsidR="00000000" w:rsidRPr="00000000">
        <w:rPr>
          <w:rtl w:val="0"/>
        </w:rPr>
        <w:t xml:space="preserve">    "As I watch them go, I can't help but notice that one of them had left a piece of paper in their place."</w:t>
      </w:r>
    </w:p>
    <w:p w:rsidR="00000000" w:rsidDel="00000000" w:rsidP="00000000" w:rsidRDefault="00000000" w:rsidRPr="00000000" w14:paraId="0000324E">
      <w:pPr>
        <w:pageBreakBefore w:val="0"/>
        <w:rPr/>
      </w:pPr>
      <w:r w:rsidDel="00000000" w:rsidR="00000000" w:rsidRPr="00000000">
        <w:rPr>
          <w:rtl w:val="0"/>
        </w:rPr>
        <w:t xml:space="preserve">    "Looking it over, it seems to be the flyer they were discussing."</w:t>
      </w:r>
    </w:p>
    <w:p w:rsidR="00000000" w:rsidDel="00000000" w:rsidP="00000000" w:rsidRDefault="00000000" w:rsidRPr="00000000" w14:paraId="0000324F">
      <w:pPr>
        <w:pageBreakBefore w:val="0"/>
        <w:rPr/>
      </w:pPr>
      <w:r w:rsidDel="00000000" w:rsidR="00000000" w:rsidRPr="00000000">
        <w:rPr>
          <w:rtl w:val="0"/>
        </w:rPr>
        <w:t xml:space="preserve">    "{i}Light Point Arena{/i} huh, {i}The best laser tag arena in the country.{/i}"</w:t>
      </w:r>
    </w:p>
    <w:p w:rsidR="00000000" w:rsidDel="00000000" w:rsidP="00000000" w:rsidRDefault="00000000" w:rsidRPr="00000000" w14:paraId="00003250">
      <w:pPr>
        <w:pageBreakBefore w:val="0"/>
        <w:rPr/>
      </w:pPr>
      <w:r w:rsidDel="00000000" w:rsidR="00000000" w:rsidRPr="00000000">
        <w:rPr>
          <w:rtl w:val="0"/>
        </w:rPr>
        <w:t xml:space="preserve">    "Seems it might be a cool place, and I can't remember the last time I did anything like this."</w:t>
      </w:r>
    </w:p>
    <w:p w:rsidR="00000000" w:rsidDel="00000000" w:rsidP="00000000" w:rsidRDefault="00000000" w:rsidRPr="00000000" w14:paraId="00003251">
      <w:pPr>
        <w:pageBreakBefore w:val="0"/>
        <w:rPr/>
      </w:pPr>
      <w:r w:rsidDel="00000000" w:rsidR="00000000" w:rsidRPr="00000000">
        <w:rPr>
          <w:rtl w:val="0"/>
        </w:rPr>
        <w:t xml:space="preserve">    "Was way back when I was a kid at some birthday party, ah the good old days."</w:t>
      </w:r>
    </w:p>
    <w:p w:rsidR="00000000" w:rsidDel="00000000" w:rsidP="00000000" w:rsidRDefault="00000000" w:rsidRPr="00000000" w14:paraId="00003252">
      <w:pPr>
        <w:pageBreakBefore w:val="0"/>
        <w:rPr/>
      </w:pPr>
      <w:r w:rsidDel="00000000" w:rsidR="00000000" w:rsidRPr="00000000">
        <w:rPr>
          <w:rtl w:val="0"/>
        </w:rPr>
        <w:t xml:space="preserve">    "Nothing to worry about except video games and your friends."</w:t>
      </w:r>
    </w:p>
    <w:p w:rsidR="00000000" w:rsidDel="00000000" w:rsidP="00000000" w:rsidRDefault="00000000" w:rsidRPr="00000000" w14:paraId="00003253">
      <w:pPr>
        <w:pageBreakBefore w:val="0"/>
        <w:rPr/>
      </w:pPr>
      <w:r w:rsidDel="00000000" w:rsidR="00000000" w:rsidRPr="00000000">
        <w:rPr>
          <w:rtl w:val="0"/>
        </w:rPr>
        <w:t xml:space="preserve">    "Suddenly, a pair of arms wrap around me from behind."</w:t>
      </w:r>
    </w:p>
    <w:p w:rsidR="00000000" w:rsidDel="00000000" w:rsidP="00000000" w:rsidRDefault="00000000" w:rsidRPr="00000000" w14:paraId="00003254">
      <w:pPr>
        <w:pageBreakBefore w:val="0"/>
        <w:rPr/>
      </w:pPr>
      <w:r w:rsidDel="00000000" w:rsidR="00000000" w:rsidRPr="00000000">
        <w:rPr>
          <w:rtl w:val="0"/>
        </w:rPr>
        <w:t xml:space="preserve">    m "Ahaha~ Did I scare you, [player]?"</w:t>
      </w:r>
    </w:p>
    <w:p w:rsidR="00000000" w:rsidDel="00000000" w:rsidP="00000000" w:rsidRDefault="00000000" w:rsidRPr="00000000" w14:paraId="00003255">
      <w:pPr>
        <w:pageBreakBefore w:val="0"/>
        <w:rPr/>
      </w:pPr>
      <w:r w:rsidDel="00000000" w:rsidR="00000000" w:rsidRPr="00000000">
        <w:rPr>
          <w:rtl w:val="0"/>
        </w:rPr>
        <w:t xml:space="preserve">    "Well, the present ain't so bad right now either."</w:t>
      </w:r>
    </w:p>
    <w:p w:rsidR="00000000" w:rsidDel="00000000" w:rsidP="00000000" w:rsidRDefault="00000000" w:rsidRPr="00000000" w14:paraId="00003256">
      <w:pPr>
        <w:pageBreakBefore w:val="0"/>
        <w:rPr/>
      </w:pPr>
      <w:r w:rsidDel="00000000" w:rsidR="00000000" w:rsidRPr="00000000">
        <w:rPr>
          <w:rtl w:val="0"/>
        </w:rPr>
        <w:t xml:space="preserve">    show monika 1bj at l11 zorder 4</w:t>
      </w:r>
    </w:p>
    <w:p w:rsidR="00000000" w:rsidDel="00000000" w:rsidP="00000000" w:rsidRDefault="00000000" w:rsidRPr="00000000" w14:paraId="00003257">
      <w:pPr>
        <w:pageBreakBefore w:val="0"/>
        <w:rPr/>
      </w:pPr>
      <w:r w:rsidDel="00000000" w:rsidR="00000000" w:rsidRPr="00000000">
        <w:rPr>
          <w:rtl w:val="0"/>
        </w:rPr>
        <w:t xml:space="preserve">    show monika at sbll</w:t>
      </w:r>
    </w:p>
    <w:p w:rsidR="00000000" w:rsidDel="00000000" w:rsidP="00000000" w:rsidRDefault="00000000" w:rsidRPr="00000000" w14:paraId="00003258">
      <w:pPr>
        <w:pageBreakBefore w:val="0"/>
        <w:rPr/>
      </w:pPr>
      <w:r w:rsidDel="00000000" w:rsidR="00000000" w:rsidRPr="00000000">
        <w:rPr>
          <w:rtl w:val="0"/>
        </w:rPr>
        <w:t xml:space="preserve">    "Monika takes a seat next to me, holding a fresh shopping bag in her hands."</w:t>
      </w:r>
    </w:p>
    <w:p w:rsidR="00000000" w:rsidDel="00000000" w:rsidP="00000000" w:rsidRDefault="00000000" w:rsidRPr="00000000" w14:paraId="00003259">
      <w:pPr>
        <w:pageBreakBefore w:val="0"/>
        <w:rPr/>
      </w:pPr>
      <w:r w:rsidDel="00000000" w:rsidR="00000000" w:rsidRPr="00000000">
        <w:rPr>
          <w:rtl w:val="0"/>
        </w:rPr>
        <w:t xml:space="preserve">    mc "So what did you get this time dear?"</w:t>
      </w:r>
    </w:p>
    <w:p w:rsidR="00000000" w:rsidDel="00000000" w:rsidP="00000000" w:rsidRDefault="00000000" w:rsidRPr="00000000" w14:paraId="0000325A">
      <w:pPr>
        <w:pageBreakBefore w:val="0"/>
        <w:rPr/>
      </w:pPr>
      <w:r w:rsidDel="00000000" w:rsidR="00000000" w:rsidRPr="00000000">
        <w:rPr>
          <w:rtl w:val="0"/>
        </w:rPr>
        <w:t xml:space="preserve">    m 3bb "You wanna see? Here!"</w:t>
      </w:r>
    </w:p>
    <w:p w:rsidR="00000000" w:rsidDel="00000000" w:rsidP="00000000" w:rsidRDefault="00000000" w:rsidRPr="00000000" w14:paraId="0000325B">
      <w:pPr>
        <w:pageBreakBefore w:val="0"/>
        <w:rPr/>
      </w:pPr>
      <w:r w:rsidDel="00000000" w:rsidR="00000000" w:rsidRPr="00000000">
        <w:rPr>
          <w:rtl w:val="0"/>
        </w:rPr>
        <w:t xml:space="preserve">    show monika 2bj</w:t>
      </w:r>
    </w:p>
    <w:p w:rsidR="00000000" w:rsidDel="00000000" w:rsidP="00000000" w:rsidRDefault="00000000" w:rsidRPr="00000000" w14:paraId="0000325C">
      <w:pPr>
        <w:pageBreakBefore w:val="0"/>
        <w:rPr/>
      </w:pPr>
      <w:r w:rsidDel="00000000" w:rsidR="00000000" w:rsidRPr="00000000">
        <w:rPr>
          <w:rtl w:val="0"/>
        </w:rPr>
        <w:t xml:space="preserve">    "She pulls out a couple pairs of track pants and hands them to me."</w:t>
      </w:r>
    </w:p>
    <w:p w:rsidR="00000000" w:rsidDel="00000000" w:rsidP="00000000" w:rsidRDefault="00000000" w:rsidRPr="00000000" w14:paraId="0000325D">
      <w:pPr>
        <w:pageBreakBefore w:val="0"/>
        <w:rPr/>
      </w:pPr>
      <w:r w:rsidDel="00000000" w:rsidR="00000000" w:rsidRPr="00000000">
        <w:rPr>
          <w:rtl w:val="0"/>
        </w:rPr>
        <w:t xml:space="preserve">    m 2bk "I saw they had a really good deal going and had to pick some up."</w:t>
      </w:r>
    </w:p>
    <w:p w:rsidR="00000000" w:rsidDel="00000000" w:rsidP="00000000" w:rsidRDefault="00000000" w:rsidRPr="00000000" w14:paraId="0000325E">
      <w:pPr>
        <w:pageBreakBefore w:val="0"/>
        <w:rPr/>
      </w:pPr>
      <w:r w:rsidDel="00000000" w:rsidR="00000000" w:rsidRPr="00000000">
        <w:rPr>
          <w:rtl w:val="0"/>
        </w:rPr>
        <w:t xml:space="preserve">    m 2bd "Some of my old ones are getting too small and need to be replaced before I need them again."</w:t>
      </w:r>
    </w:p>
    <w:p w:rsidR="00000000" w:rsidDel="00000000" w:rsidP="00000000" w:rsidRDefault="00000000" w:rsidRPr="00000000" w14:paraId="0000325F">
      <w:pPr>
        <w:pageBreakBefore w:val="0"/>
        <w:rPr/>
      </w:pPr>
      <w:r w:rsidDel="00000000" w:rsidR="00000000" w:rsidRPr="00000000">
        <w:rPr>
          <w:rtl w:val="0"/>
        </w:rPr>
        <w:t xml:space="preserve">    m 2bn "But I mean..."</w:t>
      </w:r>
    </w:p>
    <w:p w:rsidR="00000000" w:rsidDel="00000000" w:rsidP="00000000" w:rsidRDefault="00000000" w:rsidRPr="00000000" w14:paraId="00003260">
      <w:pPr>
        <w:pageBreakBefore w:val="0"/>
        <w:rPr/>
      </w:pPr>
      <w:r w:rsidDel="00000000" w:rsidR="00000000" w:rsidRPr="00000000">
        <w:rPr>
          <w:rtl w:val="0"/>
        </w:rPr>
        <w:t xml:space="preserve">    show monika 1be1 at face with dissolve #&lt;- A bit more sly would work better here, more devilish eyes.</w:t>
      </w:r>
    </w:p>
    <w:p w:rsidR="00000000" w:rsidDel="00000000" w:rsidP="00000000" w:rsidRDefault="00000000" w:rsidRPr="00000000" w14:paraId="00003261">
      <w:pPr>
        <w:pageBreakBefore w:val="0"/>
        <w:rPr/>
      </w:pPr>
      <w:r w:rsidDel="00000000" w:rsidR="00000000" w:rsidRPr="00000000">
        <w:rPr>
          <w:rtl w:val="0"/>
        </w:rPr>
        <w:t xml:space="preserve">    m "Unless {i}you{/i} want to see me in some {i}tight pants{/i} when I work out, [player]~"</w:t>
      </w:r>
    </w:p>
    <w:p w:rsidR="00000000" w:rsidDel="00000000" w:rsidP="00000000" w:rsidRDefault="00000000" w:rsidRPr="00000000" w14:paraId="00003262">
      <w:pPr>
        <w:pageBreakBefore w:val="0"/>
        <w:rPr/>
      </w:pPr>
      <w:r w:rsidDel="00000000" w:rsidR="00000000" w:rsidRPr="00000000">
        <w:rPr>
          <w:rtl w:val="0"/>
        </w:rPr>
        <w:t xml:space="preserve">    mc "M-monika what do you..."</w:t>
      </w:r>
    </w:p>
    <w:p w:rsidR="00000000" w:rsidDel="00000000" w:rsidP="00000000" w:rsidRDefault="00000000" w:rsidRPr="00000000" w14:paraId="00003263">
      <w:pPr>
        <w:pageBreakBefore w:val="0"/>
        <w:rPr/>
      </w:pPr>
      <w:r w:rsidDel="00000000" w:rsidR="00000000" w:rsidRPr="00000000">
        <w:rPr>
          <w:rtl w:val="0"/>
        </w:rPr>
        <w:t xml:space="preserve">    m 3bl "Aww, your so cute when you flustered [player], ahaha~"</w:t>
      </w:r>
    </w:p>
    <w:p w:rsidR="00000000" w:rsidDel="00000000" w:rsidP="00000000" w:rsidRDefault="00000000" w:rsidRPr="00000000" w14:paraId="00003264">
      <w:pPr>
        <w:pageBreakBefore w:val="0"/>
        <w:rPr/>
      </w:pPr>
      <w:r w:rsidDel="00000000" w:rsidR="00000000" w:rsidRPr="00000000">
        <w:rPr>
          <w:rtl w:val="0"/>
        </w:rPr>
        <w:t xml:space="preserve">    show monika 2bk at t11</w:t>
      </w:r>
    </w:p>
    <w:p w:rsidR="00000000" w:rsidDel="00000000" w:rsidP="00000000" w:rsidRDefault="00000000" w:rsidRPr="00000000" w14:paraId="00003265">
      <w:pPr>
        <w:pageBreakBefore w:val="0"/>
        <w:rPr/>
      </w:pPr>
      <w:r w:rsidDel="00000000" w:rsidR="00000000" w:rsidRPr="00000000">
        <w:rPr>
          <w:rtl w:val="0"/>
        </w:rPr>
        <w:t xml:space="preserve">    show monika at s11</w:t>
      </w:r>
    </w:p>
    <w:p w:rsidR="00000000" w:rsidDel="00000000" w:rsidP="00000000" w:rsidRDefault="00000000" w:rsidRPr="00000000" w14:paraId="00003266">
      <w:pPr>
        <w:pageBreakBefore w:val="0"/>
        <w:rPr/>
      </w:pPr>
      <w:r w:rsidDel="00000000" w:rsidR="00000000" w:rsidRPr="00000000">
        <w:rPr>
          <w:rtl w:val="0"/>
        </w:rPr>
        <w:t xml:space="preserve">    m "Sooo, how do they look!"</w:t>
      </w:r>
    </w:p>
    <w:p w:rsidR="00000000" w:rsidDel="00000000" w:rsidP="00000000" w:rsidRDefault="00000000" w:rsidRPr="00000000" w14:paraId="00003267">
      <w:pPr>
        <w:pageBreakBefore w:val="0"/>
        <w:rPr/>
      </w:pPr>
      <w:r w:rsidDel="00000000" w:rsidR="00000000" w:rsidRPr="00000000">
        <w:rPr>
          <w:rtl w:val="0"/>
        </w:rPr>
        <w:t xml:space="preserve">    show monika 2bj</w:t>
      </w:r>
    </w:p>
    <w:p w:rsidR="00000000" w:rsidDel="00000000" w:rsidP="00000000" w:rsidRDefault="00000000" w:rsidRPr="00000000" w14:paraId="00003268">
      <w:pPr>
        <w:pageBreakBefore w:val="0"/>
        <w:rPr/>
      </w:pPr>
      <w:r w:rsidDel="00000000" w:rsidR="00000000" w:rsidRPr="00000000">
        <w:rPr>
          <w:rtl w:val="0"/>
        </w:rPr>
        <w:t xml:space="preserve">    mc "T-they look good Monika, the colors will.. definitely match you."</w:t>
      </w:r>
    </w:p>
    <w:p w:rsidR="00000000" w:rsidDel="00000000" w:rsidP="00000000" w:rsidRDefault="00000000" w:rsidRPr="00000000" w14:paraId="00003269">
      <w:pPr>
        <w:pageBreakBefore w:val="0"/>
        <w:rPr/>
      </w:pPr>
      <w:r w:rsidDel="00000000" w:rsidR="00000000" w:rsidRPr="00000000">
        <w:rPr>
          <w:rtl w:val="0"/>
        </w:rPr>
        <w:t xml:space="preserve">    "God she's too good at catching me off my guard sometimes."</w:t>
      </w:r>
    </w:p>
    <w:p w:rsidR="00000000" w:rsidDel="00000000" w:rsidP="00000000" w:rsidRDefault="00000000" w:rsidRPr="00000000" w14:paraId="0000326A">
      <w:pPr>
        <w:pageBreakBefore w:val="0"/>
        <w:rPr/>
      </w:pPr>
      <w:r w:rsidDel="00000000" w:rsidR="00000000" w:rsidRPr="00000000">
        <w:rPr>
          <w:rtl w:val="0"/>
        </w:rPr>
        <w:t xml:space="preserve">    "She really shouldn't do that in a public pla-{nw}"</w:t>
      </w:r>
    </w:p>
    <w:p w:rsidR="00000000" w:rsidDel="00000000" w:rsidP="00000000" w:rsidRDefault="00000000" w:rsidRPr="00000000" w14:paraId="0000326B">
      <w:pPr>
        <w:pageBreakBefore w:val="0"/>
        <w:rPr/>
      </w:pPr>
      <w:r w:rsidDel="00000000" w:rsidR="00000000" w:rsidRPr="00000000">
        <w:rPr>
          <w:rtl w:val="0"/>
        </w:rPr>
        <w:t xml:space="preserve">    m 3bd "Hey, what's that you got there."</w:t>
      </w:r>
    </w:p>
    <w:p w:rsidR="00000000" w:rsidDel="00000000" w:rsidP="00000000" w:rsidRDefault="00000000" w:rsidRPr="00000000" w14:paraId="0000326C">
      <w:pPr>
        <w:pageBreakBefore w:val="0"/>
        <w:rPr/>
      </w:pPr>
      <w:r w:rsidDel="00000000" w:rsidR="00000000" w:rsidRPr="00000000">
        <w:rPr>
          <w:rtl w:val="0"/>
        </w:rPr>
        <w:t xml:space="preserve">    show monika 2bc</w:t>
      </w:r>
    </w:p>
    <w:p w:rsidR="00000000" w:rsidDel="00000000" w:rsidP="00000000" w:rsidRDefault="00000000" w:rsidRPr="00000000" w14:paraId="0000326D">
      <w:pPr>
        <w:pageBreakBefore w:val="0"/>
        <w:rPr/>
      </w:pPr>
      <w:r w:rsidDel="00000000" w:rsidR="00000000" w:rsidRPr="00000000">
        <w:rPr>
          <w:rtl w:val="0"/>
        </w:rPr>
        <w:t xml:space="preserve">    mc "Oh this, it's a flyer for some place I guess. Couple kids left it on this bench a little while ago."</w:t>
      </w:r>
    </w:p>
    <w:p w:rsidR="00000000" w:rsidDel="00000000" w:rsidP="00000000" w:rsidRDefault="00000000" w:rsidRPr="00000000" w14:paraId="0000326E">
      <w:pPr>
        <w:pageBreakBefore w:val="0"/>
        <w:rPr/>
      </w:pPr>
      <w:r w:rsidDel="00000000" w:rsidR="00000000" w:rsidRPr="00000000">
        <w:rPr>
          <w:rtl w:val="0"/>
        </w:rPr>
        <w:t xml:space="preserve">    m 3bd "Can I see?"</w:t>
      </w:r>
    </w:p>
    <w:p w:rsidR="00000000" w:rsidDel="00000000" w:rsidP="00000000" w:rsidRDefault="00000000" w:rsidRPr="00000000" w14:paraId="0000326F">
      <w:pPr>
        <w:pageBreakBefore w:val="0"/>
        <w:rPr/>
      </w:pPr>
      <w:r w:rsidDel="00000000" w:rsidR="00000000" w:rsidRPr="00000000">
        <w:rPr>
          <w:rtl w:val="0"/>
        </w:rPr>
        <w:t xml:space="preserve">    show monika 1bc</w:t>
      </w:r>
    </w:p>
    <w:p w:rsidR="00000000" w:rsidDel="00000000" w:rsidP="00000000" w:rsidRDefault="00000000" w:rsidRPr="00000000" w14:paraId="00003270">
      <w:pPr>
        <w:pageBreakBefore w:val="0"/>
        <w:rPr/>
      </w:pPr>
      <w:r w:rsidDel="00000000" w:rsidR="00000000" w:rsidRPr="00000000">
        <w:rPr>
          <w:rtl w:val="0"/>
        </w:rPr>
        <w:t xml:space="preserve">    mc "Yeah sure, sounded like a pretty popular place from what they were saying."</w:t>
      </w:r>
    </w:p>
    <w:p w:rsidR="00000000" w:rsidDel="00000000" w:rsidP="00000000" w:rsidRDefault="00000000" w:rsidRPr="00000000" w14:paraId="00003271">
      <w:pPr>
        <w:pageBreakBefore w:val="0"/>
        <w:rPr/>
      </w:pPr>
      <w:r w:rsidDel="00000000" w:rsidR="00000000" w:rsidRPr="00000000">
        <w:rPr>
          <w:rtl w:val="0"/>
        </w:rPr>
        <w:t xml:space="preserve">    "I hand her the paper and she gives it a once over."</w:t>
      </w:r>
    </w:p>
    <w:p w:rsidR="00000000" w:rsidDel="00000000" w:rsidP="00000000" w:rsidRDefault="00000000" w:rsidRPr="00000000" w14:paraId="00003272">
      <w:pPr>
        <w:pageBreakBefore w:val="0"/>
        <w:rPr/>
      </w:pPr>
      <w:r w:rsidDel="00000000" w:rsidR="00000000" w:rsidRPr="00000000">
        <w:rPr>
          <w:rtl w:val="0"/>
        </w:rPr>
        <w:t xml:space="preserve">    m 4bb "Oohh, I remember this place! I heard a lot of my friends talk about it back in school."</w:t>
      </w:r>
    </w:p>
    <w:p w:rsidR="00000000" w:rsidDel="00000000" w:rsidP="00000000" w:rsidRDefault="00000000" w:rsidRPr="00000000" w14:paraId="00003273">
      <w:pPr>
        <w:pageBreakBefore w:val="0"/>
        <w:rPr/>
      </w:pPr>
      <w:r w:rsidDel="00000000" w:rsidR="00000000" w:rsidRPr="00000000">
        <w:rPr>
          <w:rtl w:val="0"/>
        </w:rPr>
        <w:t xml:space="preserve">    m "I guess it opened up just before the summer started and it's been a hit ever since."</w:t>
      </w:r>
    </w:p>
    <w:p w:rsidR="00000000" w:rsidDel="00000000" w:rsidP="00000000" w:rsidRDefault="00000000" w:rsidRPr="00000000" w14:paraId="00003274">
      <w:pPr>
        <w:pageBreakBefore w:val="0"/>
        <w:rPr/>
      </w:pPr>
      <w:r w:rsidDel="00000000" w:rsidR="00000000" w:rsidRPr="00000000">
        <w:rPr>
          <w:rtl w:val="0"/>
        </w:rPr>
        <w:t xml:space="preserve">    m 2bn "But with finals and everything at the time, I never really thought about it till now."</w:t>
      </w:r>
    </w:p>
    <w:p w:rsidR="00000000" w:rsidDel="00000000" w:rsidP="00000000" w:rsidRDefault="00000000" w:rsidRPr="00000000" w14:paraId="00003275">
      <w:pPr>
        <w:pageBreakBefore w:val="0"/>
        <w:rPr/>
      </w:pPr>
      <w:r w:rsidDel="00000000" w:rsidR="00000000" w:rsidRPr="00000000">
        <w:rPr>
          <w:rtl w:val="0"/>
        </w:rPr>
        <w:t xml:space="preserve">    show monika 1bc</w:t>
      </w:r>
    </w:p>
    <w:p w:rsidR="00000000" w:rsidDel="00000000" w:rsidP="00000000" w:rsidRDefault="00000000" w:rsidRPr="00000000" w14:paraId="00003276">
      <w:pPr>
        <w:pageBreakBefore w:val="0"/>
        <w:rPr/>
      </w:pPr>
      <w:r w:rsidDel="00000000" w:rsidR="00000000" w:rsidRPr="00000000">
        <w:rPr>
          <w:rtl w:val="0"/>
        </w:rPr>
        <w:t xml:space="preserve">    mc "Well we don't have anything too pressing on our hands anymore, why don't we check it out."</w:t>
      </w:r>
    </w:p>
    <w:p w:rsidR="00000000" w:rsidDel="00000000" w:rsidP="00000000" w:rsidRDefault="00000000" w:rsidRPr="00000000" w14:paraId="00003277">
      <w:pPr>
        <w:pageBreakBefore w:val="0"/>
        <w:rPr/>
      </w:pPr>
      <w:r w:rsidDel="00000000" w:rsidR="00000000" w:rsidRPr="00000000">
        <w:rPr>
          <w:rtl w:val="0"/>
        </w:rPr>
        <w:t xml:space="preserve">    m 4bk "We should, it sounds like a whole bunch of fun!"</w:t>
      </w:r>
    </w:p>
    <w:p w:rsidR="00000000" w:rsidDel="00000000" w:rsidP="00000000" w:rsidRDefault="00000000" w:rsidRPr="00000000" w14:paraId="00003278">
      <w:pPr>
        <w:pageBreakBefore w:val="0"/>
        <w:rPr/>
      </w:pPr>
      <w:r w:rsidDel="00000000" w:rsidR="00000000" w:rsidRPr="00000000">
        <w:rPr>
          <w:rtl w:val="0"/>
        </w:rPr>
        <w:t xml:space="preserve">    m 4bl "Just...{w-.75} not today, it's already getting kinda late to do anything like that, ahaha~"</w:t>
      </w:r>
    </w:p>
    <w:p w:rsidR="00000000" w:rsidDel="00000000" w:rsidP="00000000" w:rsidRDefault="00000000" w:rsidRPr="00000000" w14:paraId="00003279">
      <w:pPr>
        <w:pageBreakBefore w:val="0"/>
        <w:rPr/>
      </w:pPr>
      <w:r w:rsidDel="00000000" w:rsidR="00000000" w:rsidRPr="00000000">
        <w:rPr>
          <w:rtl w:val="0"/>
        </w:rPr>
        <w:t xml:space="preserve">    mc "Oh...{w=.75} I suppose it kinda is getting late yeah."</w:t>
      </w:r>
    </w:p>
    <w:p w:rsidR="00000000" w:rsidDel="00000000" w:rsidP="00000000" w:rsidRDefault="00000000" w:rsidRPr="00000000" w14:paraId="0000327A">
      <w:pPr>
        <w:pageBreakBefore w:val="0"/>
        <w:rPr/>
      </w:pPr>
      <w:r w:rsidDel="00000000" w:rsidR="00000000" w:rsidRPr="00000000">
        <w:rPr>
          <w:rtl w:val="0"/>
        </w:rPr>
        <w:t xml:space="preserve">    m 4bn "And this dress isn't really something I should be running in either."</w:t>
      </w:r>
    </w:p>
    <w:p w:rsidR="00000000" w:rsidDel="00000000" w:rsidP="00000000" w:rsidRDefault="00000000" w:rsidRPr="00000000" w14:paraId="0000327B">
      <w:pPr>
        <w:pageBreakBefore w:val="0"/>
        <w:rPr/>
      </w:pPr>
      <w:r w:rsidDel="00000000" w:rsidR="00000000" w:rsidRPr="00000000">
        <w:rPr>
          <w:rtl w:val="0"/>
        </w:rPr>
        <w:t xml:space="preserve">    m 2bb "What about tomorrow? We can just replace the TV marathon plans with this!"</w:t>
      </w:r>
    </w:p>
    <w:p w:rsidR="00000000" w:rsidDel="00000000" w:rsidP="00000000" w:rsidRDefault="00000000" w:rsidRPr="00000000" w14:paraId="0000327C">
      <w:pPr>
        <w:pageBreakBefore w:val="0"/>
        <w:rPr/>
      </w:pPr>
      <w:r w:rsidDel="00000000" w:rsidR="00000000" w:rsidRPr="00000000">
        <w:rPr>
          <w:rtl w:val="0"/>
        </w:rPr>
        <w:t xml:space="preserve">    show monika 2ba</w:t>
      </w:r>
    </w:p>
    <w:p w:rsidR="00000000" w:rsidDel="00000000" w:rsidP="00000000" w:rsidRDefault="00000000" w:rsidRPr="00000000" w14:paraId="0000327D">
      <w:pPr>
        <w:pageBreakBefore w:val="0"/>
        <w:rPr/>
      </w:pPr>
      <w:r w:rsidDel="00000000" w:rsidR="00000000" w:rsidRPr="00000000">
        <w:rPr>
          <w:rtl w:val="0"/>
        </w:rPr>
        <w:t xml:space="preserve">    mc "Yeah, I guess I don't see anything wrong with that."</w:t>
      </w:r>
    </w:p>
    <w:p w:rsidR="00000000" w:rsidDel="00000000" w:rsidP="00000000" w:rsidRDefault="00000000" w:rsidRPr="00000000" w14:paraId="0000327E">
      <w:pPr>
        <w:pageBreakBefore w:val="0"/>
        <w:rPr/>
      </w:pPr>
      <w:r w:rsidDel="00000000" w:rsidR="00000000" w:rsidRPr="00000000">
        <w:rPr>
          <w:rtl w:val="0"/>
        </w:rPr>
        <w:t xml:space="preserve">    "Though I had really just wanted to spend a lazy day on the couch with you..."</w:t>
      </w:r>
    </w:p>
    <w:p w:rsidR="00000000" w:rsidDel="00000000" w:rsidP="00000000" w:rsidRDefault="00000000" w:rsidRPr="00000000" w14:paraId="0000327F">
      <w:pPr>
        <w:pageBreakBefore w:val="0"/>
        <w:rPr/>
      </w:pPr>
      <w:r w:rsidDel="00000000" w:rsidR="00000000" w:rsidRPr="00000000">
        <w:rPr>
          <w:rtl w:val="0"/>
        </w:rPr>
        <w:t xml:space="preserve">    m 4bk "Great, I can't wait!"</w:t>
      </w:r>
    </w:p>
    <w:p w:rsidR="00000000" w:rsidDel="00000000" w:rsidP="00000000" w:rsidRDefault="00000000" w:rsidRPr="00000000" w14:paraId="00003280">
      <w:pPr>
        <w:pageBreakBefore w:val="0"/>
        <w:rPr/>
      </w:pPr>
      <w:r w:rsidDel="00000000" w:rsidR="00000000" w:rsidRPr="00000000">
        <w:rPr>
          <w:rtl w:val="0"/>
        </w:rPr>
        <w:t xml:space="preserve">    show monika 2bn at t11</w:t>
      </w:r>
    </w:p>
    <w:p w:rsidR="00000000" w:rsidDel="00000000" w:rsidP="00000000" w:rsidRDefault="00000000" w:rsidRPr="00000000" w14:paraId="00003281">
      <w:pPr>
        <w:pageBreakBefore w:val="0"/>
        <w:rPr/>
      </w:pPr>
      <w:r w:rsidDel="00000000" w:rsidR="00000000" w:rsidRPr="00000000">
        <w:rPr>
          <w:rtl w:val="0"/>
        </w:rPr>
        <w:t xml:space="preserve">    m "Hey, so I heard some girls talking in the store earlier about some skirts in a shop just down the street. Maybe we could..."</w:t>
      </w:r>
    </w:p>
    <w:p w:rsidR="00000000" w:rsidDel="00000000" w:rsidP="00000000" w:rsidRDefault="00000000" w:rsidRPr="00000000" w14:paraId="00003282">
      <w:pPr>
        <w:pageBreakBefore w:val="0"/>
        <w:rPr/>
      </w:pPr>
      <w:r w:rsidDel="00000000" w:rsidR="00000000" w:rsidRPr="00000000">
        <w:rPr>
          <w:rtl w:val="0"/>
        </w:rPr>
        <w:t xml:space="preserve">    show monika 2bm</w:t>
      </w:r>
    </w:p>
    <w:p w:rsidR="00000000" w:rsidDel="00000000" w:rsidP="00000000" w:rsidRDefault="00000000" w:rsidRPr="00000000" w14:paraId="00003283">
      <w:pPr>
        <w:pageBreakBefore w:val="0"/>
        <w:rPr/>
      </w:pPr>
      <w:r w:rsidDel="00000000" w:rsidR="00000000" w:rsidRPr="00000000">
        <w:rPr>
          <w:rtl w:val="0"/>
        </w:rPr>
        <w:t xml:space="preserve">    mc "You go, I'll just stay here and wait for you."</w:t>
      </w:r>
    </w:p>
    <w:p w:rsidR="00000000" w:rsidDel="00000000" w:rsidP="00000000" w:rsidRDefault="00000000" w:rsidRPr="00000000" w14:paraId="00003284">
      <w:pPr>
        <w:pageBreakBefore w:val="0"/>
        <w:rPr/>
      </w:pPr>
      <w:r w:rsidDel="00000000" w:rsidR="00000000" w:rsidRPr="00000000">
        <w:rPr>
          <w:rtl w:val="0"/>
        </w:rPr>
        <w:t xml:space="preserve">    m 2bg "But I don't want my boyfriend to melt like a popsicle out here, pleeaassee~"</w:t>
      </w:r>
    </w:p>
    <w:p w:rsidR="00000000" w:rsidDel="00000000" w:rsidP="00000000" w:rsidRDefault="00000000" w:rsidRPr="00000000" w14:paraId="00003285">
      <w:pPr>
        <w:pageBreakBefore w:val="0"/>
        <w:rPr/>
      </w:pPr>
      <w:r w:rsidDel="00000000" w:rsidR="00000000" w:rsidRPr="00000000">
        <w:rPr>
          <w:rtl w:val="0"/>
        </w:rPr>
        <w:t xml:space="preserve">    m 2be1 "I'll make it worth your time, I promise."</w:t>
      </w:r>
    </w:p>
    <w:p w:rsidR="00000000" w:rsidDel="00000000" w:rsidP="00000000" w:rsidRDefault="00000000" w:rsidRPr="00000000" w14:paraId="00003286">
      <w:pPr>
        <w:pageBreakBefore w:val="0"/>
        <w:rPr/>
      </w:pPr>
      <w:r w:rsidDel="00000000" w:rsidR="00000000" w:rsidRPr="00000000">
        <w:rPr>
          <w:rtl w:val="0"/>
        </w:rPr>
        <w:t xml:space="preserve">    show monika 2bm</w:t>
      </w:r>
    </w:p>
    <w:p w:rsidR="00000000" w:rsidDel="00000000" w:rsidP="00000000" w:rsidRDefault="00000000" w:rsidRPr="00000000" w14:paraId="00003287">
      <w:pPr>
        <w:pageBreakBefore w:val="0"/>
        <w:rPr/>
      </w:pPr>
      <w:r w:rsidDel="00000000" w:rsidR="00000000" w:rsidRPr="00000000">
        <w:rPr>
          <w:rtl w:val="0"/>
        </w:rPr>
        <w:t xml:space="preserve">    mc "I'll hold you to this one Monika"</w:t>
      </w:r>
    </w:p>
    <w:p w:rsidR="00000000" w:rsidDel="00000000" w:rsidP="00000000" w:rsidRDefault="00000000" w:rsidRPr="00000000" w14:paraId="00003288">
      <w:pPr>
        <w:pageBreakBefore w:val="0"/>
        <w:rPr/>
      </w:pPr>
      <w:r w:rsidDel="00000000" w:rsidR="00000000" w:rsidRPr="00000000">
        <w:rPr>
          <w:rtl w:val="0"/>
        </w:rPr>
        <w:t xml:space="preserve">    show monika 1bj</w:t>
      </w:r>
    </w:p>
    <w:p w:rsidR="00000000" w:rsidDel="00000000" w:rsidP="00000000" w:rsidRDefault="00000000" w:rsidRPr="00000000" w14:paraId="00003289">
      <w:pPr>
        <w:pageBreakBefore w:val="0"/>
        <w:rPr/>
      </w:pPr>
      <w:r w:rsidDel="00000000" w:rsidR="00000000" w:rsidRPr="00000000">
        <w:rPr>
          <w:rtl w:val="0"/>
        </w:rPr>
        <w:t xml:space="preserve">    "I stand up and take her hand in mine, letting her lead the way."</w:t>
      </w:r>
    </w:p>
    <w:p w:rsidR="00000000" w:rsidDel="00000000" w:rsidP="00000000" w:rsidRDefault="00000000" w:rsidRPr="00000000" w14:paraId="0000328A">
      <w:pPr>
        <w:pageBreakBefore w:val="0"/>
        <w:rPr/>
      </w:pPr>
      <w:r w:rsidDel="00000000" w:rsidR="00000000" w:rsidRPr="00000000">
        <w:rPr>
          <w:rtl w:val="0"/>
        </w:rPr>
        <w:t xml:space="preserve">    "So much for a short shopping trip"</w:t>
      </w:r>
    </w:p>
    <w:p w:rsidR="00000000" w:rsidDel="00000000" w:rsidP="00000000" w:rsidRDefault="00000000" w:rsidRPr="00000000" w14:paraId="0000328B">
      <w:pPr>
        <w:pageBreakBefore w:val="0"/>
        <w:rPr/>
      </w:pPr>
      <w:r w:rsidDel="00000000" w:rsidR="00000000" w:rsidRPr="00000000">
        <w:rPr>
          <w:rtl w:val="0"/>
        </w:rPr>
        <w:t xml:space="preserve">    scene black with dissolve_scene_full</w:t>
      </w:r>
    </w:p>
    <w:p w:rsidR="00000000" w:rsidDel="00000000" w:rsidP="00000000" w:rsidRDefault="00000000" w:rsidRPr="00000000" w14:paraId="0000328C">
      <w:pPr>
        <w:pageBreakBefore w:val="0"/>
        <w:rPr/>
      </w:pPr>
      <w:r w:rsidDel="00000000" w:rsidR="00000000" w:rsidRPr="00000000">
        <w:rPr>
          <w:rtl w:val="0"/>
        </w:rPr>
        <w:t xml:space="preserve">    “The wave of warm air from above the door washes over me as we enter the shop”</w:t>
      </w:r>
    </w:p>
    <w:p w:rsidR="00000000" w:rsidDel="00000000" w:rsidP="00000000" w:rsidRDefault="00000000" w:rsidRPr="00000000" w14:paraId="0000328D">
      <w:pPr>
        <w:pageBreakBefore w:val="0"/>
        <w:rPr/>
      </w:pPr>
      <w:r w:rsidDel="00000000" w:rsidR="00000000" w:rsidRPr="00000000">
        <w:rPr>
          <w:rtl w:val="0"/>
        </w:rPr>
        <w:t xml:space="preserve">    “Tops, bottoms, shorts, cardigans and dresses line racks of various shapes and sizes, and the light scraping of metal from customers perusing the products.”</w:t>
      </w:r>
    </w:p>
    <w:p w:rsidR="00000000" w:rsidDel="00000000" w:rsidP="00000000" w:rsidRDefault="00000000" w:rsidRPr="00000000" w14:paraId="0000328E">
      <w:pPr>
        <w:pageBreakBefore w:val="0"/>
        <w:rPr/>
      </w:pPr>
      <w:r w:rsidDel="00000000" w:rsidR="00000000" w:rsidRPr="00000000">
        <w:rPr>
          <w:rtl w:val="0"/>
        </w:rPr>
        <w:t xml:space="preserve">    “Monika turns towards me with a cheery smile”</w:t>
      </w:r>
    </w:p>
    <w:p w:rsidR="00000000" w:rsidDel="00000000" w:rsidP="00000000" w:rsidRDefault="00000000" w:rsidRPr="00000000" w14:paraId="0000328F">
      <w:pPr>
        <w:pageBreakBefore w:val="0"/>
        <w:rPr/>
      </w:pPr>
      <w:r w:rsidDel="00000000" w:rsidR="00000000" w:rsidRPr="00000000">
        <w:rPr>
          <w:rtl w:val="0"/>
        </w:rPr>
        <w:t xml:space="preserve">    m “Like I said, I won’t be long!”</w:t>
      </w:r>
    </w:p>
    <w:p w:rsidR="00000000" w:rsidDel="00000000" w:rsidP="00000000" w:rsidRDefault="00000000" w:rsidRPr="00000000" w14:paraId="00003290">
      <w:pPr>
        <w:pageBreakBefore w:val="0"/>
        <w:rPr/>
      </w:pPr>
      <w:r w:rsidDel="00000000" w:rsidR="00000000" w:rsidRPr="00000000">
        <w:rPr>
          <w:rtl w:val="0"/>
        </w:rPr>
        <w:t xml:space="preserve">    “I nod in acknowledgement and dawdle towards the men’s section, hoping to look less noticeable to the store clerks.”</w:t>
      </w:r>
    </w:p>
    <w:p w:rsidR="00000000" w:rsidDel="00000000" w:rsidP="00000000" w:rsidRDefault="00000000" w:rsidRPr="00000000" w14:paraId="00003291">
      <w:pPr>
        <w:pageBreakBefore w:val="0"/>
        <w:rPr/>
      </w:pPr>
      <w:r w:rsidDel="00000000" w:rsidR="00000000" w:rsidRPr="00000000">
        <w:rPr>
          <w:rtl w:val="0"/>
        </w:rPr>
        <w:t xml:space="preserve">    “What feels like several lifetimes pass as I idly sift through seemingly infinite stashes of mundane clothing.”</w:t>
      </w:r>
    </w:p>
    <w:p w:rsidR="00000000" w:rsidDel="00000000" w:rsidP="00000000" w:rsidRDefault="00000000" w:rsidRPr="00000000" w14:paraId="00003292">
      <w:pPr>
        <w:pageBreakBefore w:val="0"/>
        <w:rPr/>
      </w:pPr>
      <w:r w:rsidDel="00000000" w:rsidR="00000000" w:rsidRPr="00000000">
        <w:rPr>
          <w:rtl w:val="0"/>
        </w:rPr>
        <w:t xml:space="preserve">    “Eventually, I spot Monika skipping towards me, a small grin on her face and a less small bundle of clothes in her arms.”</w:t>
      </w:r>
    </w:p>
    <w:p w:rsidR="00000000" w:rsidDel="00000000" w:rsidP="00000000" w:rsidRDefault="00000000" w:rsidRPr="00000000" w14:paraId="00003293">
      <w:pPr>
        <w:pageBreakBefore w:val="0"/>
        <w:rPr/>
      </w:pPr>
      <w:r w:rsidDel="00000000" w:rsidR="00000000" w:rsidRPr="00000000">
        <w:rPr>
          <w:rtl w:val="0"/>
        </w:rPr>
        <w:t xml:space="preserve">    m “Hey [player]! I promised I’d make it worth your while, so here I am!”</w:t>
      </w:r>
    </w:p>
    <w:p w:rsidR="00000000" w:rsidDel="00000000" w:rsidP="00000000" w:rsidRDefault="00000000" w:rsidRPr="00000000" w14:paraId="00003294">
      <w:pPr>
        <w:pageBreakBefore w:val="0"/>
        <w:rPr/>
      </w:pPr>
      <w:r w:rsidDel="00000000" w:rsidR="00000000" w:rsidRPr="00000000">
        <w:rPr>
          <w:rtl w:val="0"/>
        </w:rPr>
        <w:t xml:space="preserve">    “I decide not to tell her how long she’s taken.”</w:t>
      </w:r>
    </w:p>
    <w:p w:rsidR="00000000" w:rsidDel="00000000" w:rsidP="00000000" w:rsidRDefault="00000000" w:rsidRPr="00000000" w14:paraId="00003295">
      <w:pPr>
        <w:pageBreakBefore w:val="0"/>
        <w:rPr/>
      </w:pPr>
      <w:r w:rsidDel="00000000" w:rsidR="00000000" w:rsidRPr="00000000">
        <w:rPr>
          <w:rtl w:val="0"/>
        </w:rPr>
        <w:t xml:space="preserve">    mc “Hey, what’s this about?”</w:t>
      </w:r>
    </w:p>
    <w:p w:rsidR="00000000" w:rsidDel="00000000" w:rsidP="00000000" w:rsidRDefault="00000000" w:rsidRPr="00000000" w14:paraId="00003296">
      <w:pPr>
        <w:pageBreakBefore w:val="0"/>
        <w:rPr/>
      </w:pPr>
      <w:r w:rsidDel="00000000" w:rsidR="00000000" w:rsidRPr="00000000">
        <w:rPr>
          <w:rtl w:val="0"/>
        </w:rPr>
        <w:t xml:space="preserve">    “I quickly notice that she’s changed into a khaki tank top and matching shorts, as well as a pair of white trainers.”</w:t>
      </w:r>
    </w:p>
    <w:p w:rsidR="00000000" w:rsidDel="00000000" w:rsidP="00000000" w:rsidRDefault="00000000" w:rsidRPr="00000000" w14:paraId="00003297">
      <w:pPr>
        <w:pageBreakBefore w:val="0"/>
        <w:rPr>
          <w:i w:val="1"/>
        </w:rPr>
      </w:pPr>
      <w:r w:rsidDel="00000000" w:rsidR="00000000" w:rsidRPr="00000000">
        <w:rPr>
          <w:rtl w:val="0"/>
        </w:rPr>
        <w:t xml:space="preserve">    </w:t>
      </w:r>
      <w:r w:rsidDel="00000000" w:rsidR="00000000" w:rsidRPr="00000000">
        <w:rPr>
          <w:i w:val="1"/>
          <w:rtl w:val="0"/>
        </w:rPr>
        <w:t xml:space="preserve">Note: Feel free to ask me to change this outfit as sprites require.</w:t>
      </w:r>
    </w:p>
    <w:p w:rsidR="00000000" w:rsidDel="00000000" w:rsidP="00000000" w:rsidRDefault="00000000" w:rsidRPr="00000000" w14:paraId="00003298">
      <w:pPr>
        <w:pageBreakBefore w:val="0"/>
        <w:rPr/>
      </w:pPr>
      <w:r w:rsidDel="00000000" w:rsidR="00000000" w:rsidRPr="00000000">
        <w:rPr>
          <w:rtl w:val="0"/>
        </w:rPr>
        <w:t xml:space="preserve">    m “So? What do you think~?”</w:t>
      </w:r>
    </w:p>
    <w:p w:rsidR="00000000" w:rsidDel="00000000" w:rsidP="00000000" w:rsidRDefault="00000000" w:rsidRPr="00000000" w14:paraId="00003299">
      <w:pPr>
        <w:pageBreakBefore w:val="0"/>
        <w:rPr/>
      </w:pPr>
      <w:r w:rsidDel="00000000" w:rsidR="00000000" w:rsidRPr="00000000">
        <w:rPr>
          <w:rtl w:val="0"/>
        </w:rPr>
        <w:t xml:space="preserve">    “She lightly giggles as I struggle to respond”</w:t>
      </w:r>
    </w:p>
    <w:p w:rsidR="00000000" w:rsidDel="00000000" w:rsidP="00000000" w:rsidRDefault="00000000" w:rsidRPr="00000000" w14:paraId="0000329A">
      <w:pPr>
        <w:pageBreakBefore w:val="0"/>
        <w:rPr/>
      </w:pPr>
      <w:r w:rsidDel="00000000" w:rsidR="00000000" w:rsidRPr="00000000">
        <w:rPr>
          <w:rtl w:val="0"/>
        </w:rPr>
        <w:t xml:space="preserve">    mc “I-it suits you really good..”</w:t>
      </w:r>
    </w:p>
    <w:p w:rsidR="00000000" w:rsidDel="00000000" w:rsidP="00000000" w:rsidRDefault="00000000" w:rsidRPr="00000000" w14:paraId="0000329B">
      <w:pPr>
        <w:pageBreakBefore w:val="0"/>
        <w:rPr/>
      </w:pPr>
      <w:r w:rsidDel="00000000" w:rsidR="00000000" w:rsidRPr="00000000">
        <w:rPr>
          <w:rtl w:val="0"/>
        </w:rPr>
        <w:t xml:space="preserve">    “I realise my grammatical failure seconds later, and I can feel my face redden slightly.”</w:t>
      </w:r>
    </w:p>
    <w:p w:rsidR="00000000" w:rsidDel="00000000" w:rsidP="00000000" w:rsidRDefault="00000000" w:rsidRPr="00000000" w14:paraId="0000329C">
      <w:pPr>
        <w:pageBreakBefore w:val="0"/>
        <w:rPr/>
      </w:pPr>
      <w:r w:rsidDel="00000000" w:rsidR="00000000" w:rsidRPr="00000000">
        <w:rPr>
          <w:rtl w:val="0"/>
        </w:rPr>
        <w:t xml:space="preserve">    “To nobody’s surprise, she finds this hilarious”</w:t>
      </w:r>
    </w:p>
    <w:p w:rsidR="00000000" w:rsidDel="00000000" w:rsidP="00000000" w:rsidRDefault="00000000" w:rsidRPr="00000000" w14:paraId="0000329D">
      <w:pPr>
        <w:pageBreakBefore w:val="0"/>
        <w:rPr/>
      </w:pPr>
      <w:r w:rsidDel="00000000" w:rsidR="00000000" w:rsidRPr="00000000">
        <w:rPr>
          <w:rtl w:val="0"/>
        </w:rPr>
        <w:t xml:space="preserve">    m “Ahaha! You’re so easy to tease, [player]~”</w:t>
      </w:r>
    </w:p>
    <w:p w:rsidR="00000000" w:rsidDel="00000000" w:rsidP="00000000" w:rsidRDefault="00000000" w:rsidRPr="00000000" w14:paraId="0000329E">
      <w:pPr>
        <w:pageBreakBefore w:val="0"/>
        <w:rPr/>
      </w:pPr>
      <w:r w:rsidDel="00000000" w:rsidR="00000000" w:rsidRPr="00000000">
        <w:rPr>
          <w:rtl w:val="0"/>
        </w:rPr>
        <w:t xml:space="preserve">    “People are starting to stare, and my face is feeling itchy, so I decide to hurry things up.”</w:t>
      </w:r>
    </w:p>
    <w:p w:rsidR="00000000" w:rsidDel="00000000" w:rsidP="00000000" w:rsidRDefault="00000000" w:rsidRPr="00000000" w14:paraId="0000329F">
      <w:pPr>
        <w:pageBreakBefore w:val="0"/>
        <w:rPr/>
      </w:pPr>
      <w:r w:rsidDel="00000000" w:rsidR="00000000" w:rsidRPr="00000000">
        <w:rPr>
          <w:rtl w:val="0"/>
        </w:rPr>
        <w:t xml:space="preserve">    mc “S-so...  what are these for?”</w:t>
      </w:r>
    </w:p>
    <w:p w:rsidR="00000000" w:rsidDel="00000000" w:rsidP="00000000" w:rsidRDefault="00000000" w:rsidRPr="00000000" w14:paraId="000032A0">
      <w:pPr>
        <w:pageBreakBefore w:val="0"/>
        <w:rPr/>
      </w:pPr>
      <w:r w:rsidDel="00000000" w:rsidR="00000000" w:rsidRPr="00000000">
        <w:rPr>
          <w:rtl w:val="0"/>
        </w:rPr>
        <w:t xml:space="preserve">    “I gesture towards both the clothes in her arms and on her body.”</w:t>
      </w:r>
    </w:p>
    <w:p w:rsidR="00000000" w:rsidDel="00000000" w:rsidP="00000000" w:rsidRDefault="00000000" w:rsidRPr="00000000" w14:paraId="000032A1">
      <w:pPr>
        <w:pageBreakBefore w:val="0"/>
        <w:rPr/>
      </w:pPr>
      <w:r w:rsidDel="00000000" w:rsidR="00000000" w:rsidRPr="00000000">
        <w:rPr>
          <w:rtl w:val="0"/>
        </w:rPr>
        <w:t xml:space="preserve">    m “Well all the clothes I have here are just things I thought were cute…”</w:t>
      </w:r>
    </w:p>
    <w:p w:rsidR="00000000" w:rsidDel="00000000" w:rsidP="00000000" w:rsidRDefault="00000000" w:rsidRPr="00000000" w14:paraId="000032A2">
      <w:pPr>
        <w:pageBreakBefore w:val="0"/>
        <w:rPr/>
      </w:pPr>
      <w:r w:rsidDel="00000000" w:rsidR="00000000" w:rsidRPr="00000000">
        <w:rPr>
          <w:rtl w:val="0"/>
        </w:rPr>
        <w:t xml:space="preserve">    “She leans in closer.”</w:t>
      </w:r>
    </w:p>
    <w:p w:rsidR="00000000" w:rsidDel="00000000" w:rsidP="00000000" w:rsidRDefault="00000000" w:rsidRPr="00000000" w14:paraId="000032A3">
      <w:pPr>
        <w:pageBreakBefore w:val="0"/>
        <w:rPr/>
      </w:pPr>
      <w:r w:rsidDel="00000000" w:rsidR="00000000" w:rsidRPr="00000000">
        <w:rPr>
          <w:rtl w:val="0"/>
        </w:rPr>
        <w:t xml:space="preserve">    m “...Or that I thought you would find cute~.”</w:t>
      </w:r>
    </w:p>
    <w:p w:rsidR="00000000" w:rsidDel="00000000" w:rsidP="00000000" w:rsidRDefault="00000000" w:rsidRPr="00000000" w14:paraId="000032A4">
      <w:pPr>
        <w:pageBreakBefore w:val="0"/>
        <w:rPr/>
      </w:pPr>
      <w:r w:rsidDel="00000000" w:rsidR="00000000" w:rsidRPr="00000000">
        <w:rPr>
          <w:rtl w:val="0"/>
        </w:rPr>
        <w:t xml:space="preserve">    “I decide to halt her teasing there, I’m starting to get uncomfortable”</w:t>
      </w:r>
    </w:p>
    <w:p w:rsidR="00000000" w:rsidDel="00000000" w:rsidP="00000000" w:rsidRDefault="00000000" w:rsidRPr="00000000" w14:paraId="000032A5">
      <w:pPr>
        <w:pageBreakBefore w:val="0"/>
        <w:rPr/>
      </w:pPr>
      <w:r w:rsidDel="00000000" w:rsidR="00000000" w:rsidRPr="00000000">
        <w:rPr>
          <w:rtl w:val="0"/>
        </w:rPr>
        <w:t xml:space="preserve">    “Giving myself a few moments to regain my composure, I am to speak fluently again.”</w:t>
      </w:r>
    </w:p>
    <w:p w:rsidR="00000000" w:rsidDel="00000000" w:rsidP="00000000" w:rsidRDefault="00000000" w:rsidRPr="00000000" w14:paraId="000032A6">
      <w:pPr>
        <w:pageBreakBefore w:val="0"/>
        <w:rPr/>
      </w:pPr>
      <w:r w:rsidDel="00000000" w:rsidR="00000000" w:rsidRPr="00000000">
        <w:rPr>
          <w:rtl w:val="0"/>
        </w:rPr>
        <w:t xml:space="preserve">    “I turn my head towards the door and see a faint orange glow shine through from the sky.”</w:t>
      </w:r>
    </w:p>
    <w:p w:rsidR="00000000" w:rsidDel="00000000" w:rsidP="00000000" w:rsidRDefault="00000000" w:rsidRPr="00000000" w14:paraId="000032A7">
      <w:pPr>
        <w:pageBreakBefore w:val="0"/>
        <w:rPr/>
      </w:pPr>
      <w:r w:rsidDel="00000000" w:rsidR="00000000" w:rsidRPr="00000000">
        <w:rPr>
          <w:rtl w:val="0"/>
        </w:rPr>
        <w:t xml:space="preserve">    mc “It’s getting late, we should definitely get going.”</w:t>
      </w:r>
    </w:p>
    <w:p w:rsidR="00000000" w:rsidDel="00000000" w:rsidP="00000000" w:rsidRDefault="00000000" w:rsidRPr="00000000" w14:paraId="000032A8">
      <w:pPr>
        <w:pageBreakBefore w:val="0"/>
        <w:rPr/>
      </w:pPr>
      <w:r w:rsidDel="00000000" w:rsidR="00000000" w:rsidRPr="00000000">
        <w:rPr>
          <w:rtl w:val="0"/>
        </w:rPr>
        <w:t xml:space="preserve">    “Monika seems a little disappointed at the abrupt end to her teasing, but nods regardless.”</w:t>
      </w:r>
    </w:p>
    <w:p w:rsidR="00000000" w:rsidDel="00000000" w:rsidP="00000000" w:rsidRDefault="00000000" w:rsidRPr="00000000" w14:paraId="000032A9">
      <w:pPr>
        <w:pageBreakBefore w:val="0"/>
        <w:rPr/>
      </w:pPr>
      <w:r w:rsidDel="00000000" w:rsidR="00000000" w:rsidRPr="00000000">
        <w:rPr>
          <w:rtl w:val="0"/>
        </w:rPr>
        <w:t xml:space="preserve">    m “Yes, of course. I’m sorry, I did promise a short shopping trip. I must’ve got a little carried away, ahaha!”</w:t>
      </w:r>
    </w:p>
    <w:p w:rsidR="00000000" w:rsidDel="00000000" w:rsidP="00000000" w:rsidRDefault="00000000" w:rsidRPr="00000000" w14:paraId="000032AA">
      <w:pPr>
        <w:pageBreakBefore w:val="0"/>
        <w:rPr/>
      </w:pPr>
      <w:r w:rsidDel="00000000" w:rsidR="00000000" w:rsidRPr="00000000">
        <w:rPr>
          <w:rtl w:val="0"/>
        </w:rPr>
        <w:t xml:space="preserve">   mc “Well, you did end out taking three to five working days, but I’m willing to forgive the poor delivery service.”</w:t>
      </w:r>
    </w:p>
    <w:p w:rsidR="00000000" w:rsidDel="00000000" w:rsidP="00000000" w:rsidRDefault="00000000" w:rsidRPr="00000000" w14:paraId="000032AB">
      <w:pPr>
        <w:pageBreakBefore w:val="0"/>
        <w:rPr/>
      </w:pPr>
      <w:r w:rsidDel="00000000" w:rsidR="00000000" w:rsidRPr="00000000">
        <w:rPr>
          <w:rtl w:val="0"/>
        </w:rPr>
        <w:t xml:space="preserve">   “A light giggle puts my anxiety from that risky joke to rest.”</w:t>
      </w:r>
    </w:p>
    <w:p w:rsidR="00000000" w:rsidDel="00000000" w:rsidP="00000000" w:rsidRDefault="00000000" w:rsidRPr="00000000" w14:paraId="000032AC">
      <w:pPr>
        <w:pageBreakBefore w:val="0"/>
        <w:rPr/>
      </w:pPr>
      <w:r w:rsidDel="00000000" w:rsidR="00000000" w:rsidRPr="00000000">
        <w:rPr>
          <w:rtl w:val="0"/>
        </w:rPr>
        <w:t xml:space="preserve">   mc “Hey, I’ll take those for you.”</w:t>
      </w:r>
    </w:p>
    <w:p w:rsidR="00000000" w:rsidDel="00000000" w:rsidP="00000000" w:rsidRDefault="00000000" w:rsidRPr="00000000" w14:paraId="000032AD">
      <w:pPr>
        <w:pageBreakBefore w:val="0"/>
        <w:rPr/>
      </w:pPr>
      <w:r w:rsidDel="00000000" w:rsidR="00000000" w:rsidRPr="00000000">
        <w:rPr>
          <w:rtl w:val="0"/>
        </w:rPr>
        <w:t xml:space="preserve">   “I gesture to her two paper bags.”</w:t>
      </w:r>
    </w:p>
    <w:p w:rsidR="00000000" w:rsidDel="00000000" w:rsidP="00000000" w:rsidRDefault="00000000" w:rsidRPr="00000000" w14:paraId="000032AE">
      <w:pPr>
        <w:pageBreakBefore w:val="0"/>
        <w:rPr/>
      </w:pPr>
      <w:r w:rsidDel="00000000" w:rsidR="00000000" w:rsidRPr="00000000">
        <w:rPr>
          <w:rtl w:val="0"/>
        </w:rPr>
        <w:t xml:space="preserve">   m “Ahaha! What a gentleman! Thank you, that’s very sweet of you.”</w:t>
      </w:r>
    </w:p>
    <w:p w:rsidR="00000000" w:rsidDel="00000000" w:rsidP="00000000" w:rsidRDefault="00000000" w:rsidRPr="00000000" w14:paraId="000032AF">
      <w:pPr>
        <w:pageBreakBefore w:val="0"/>
        <w:rPr/>
      </w:pPr>
      <w:r w:rsidDel="00000000" w:rsidR="00000000" w:rsidRPr="00000000">
        <w:rPr>
          <w:rtl w:val="0"/>
        </w:rPr>
        <w:t xml:space="preserve">   “She hands them over to me, putting one in each hand with a thankful smile on her face.”</w:t>
      </w:r>
    </w:p>
    <w:p w:rsidR="00000000" w:rsidDel="00000000" w:rsidP="00000000" w:rsidRDefault="00000000" w:rsidRPr="00000000" w14:paraId="000032B0">
      <w:pPr>
        <w:pageBreakBefore w:val="0"/>
        <w:rPr/>
      </w:pPr>
      <w:r w:rsidDel="00000000" w:rsidR="00000000" w:rsidRPr="00000000">
        <w:rPr>
          <w:rtl w:val="0"/>
        </w:rPr>
        <w:t xml:space="preserve">   “They’re a little heavier than I expected.”</w:t>
      </w:r>
    </w:p>
    <w:p w:rsidR="00000000" w:rsidDel="00000000" w:rsidP="00000000" w:rsidRDefault="00000000" w:rsidRPr="00000000" w14:paraId="000032B1">
      <w:pPr>
        <w:pageBreakBefore w:val="0"/>
        <w:rPr/>
      </w:pPr>
      <w:r w:rsidDel="00000000" w:rsidR="00000000" w:rsidRPr="00000000">
        <w:rPr>
          <w:rtl w:val="0"/>
        </w:rPr>
        <w:t xml:space="preserve">   “I do my best to hide the mild strain on my noodle arms, apparently with some success.”</w:t>
      </w:r>
    </w:p>
    <w:p w:rsidR="00000000" w:rsidDel="00000000" w:rsidP="00000000" w:rsidRDefault="00000000" w:rsidRPr="00000000" w14:paraId="000032B2">
      <w:pPr>
        <w:pageBreakBefore w:val="0"/>
        <w:rPr/>
      </w:pPr>
      <w:r w:rsidDel="00000000" w:rsidR="00000000" w:rsidRPr="00000000">
        <w:rPr>
          <w:rtl w:val="0"/>
        </w:rPr>
        <w:t xml:space="preserve">   mc “Well, let’s be off then.”</w:t>
      </w:r>
    </w:p>
    <w:p w:rsidR="00000000" w:rsidDel="00000000" w:rsidP="00000000" w:rsidRDefault="00000000" w:rsidRPr="00000000" w14:paraId="000032B3">
      <w:pPr>
        <w:pageBreakBefore w:val="0"/>
        <w:rPr/>
      </w:pPr>
      <w:r w:rsidDel="00000000" w:rsidR="00000000" w:rsidRPr="00000000">
        <w:rPr>
          <w:rtl w:val="0"/>
        </w:rPr>
        <w:t xml:space="preserve">   m “Yes, let’s!”</w:t>
      </w:r>
    </w:p>
    <w:p w:rsidR="00000000" w:rsidDel="00000000" w:rsidP="00000000" w:rsidRDefault="00000000" w:rsidRPr="00000000" w14:paraId="000032B4">
      <w:pPr>
        <w:pageBreakBefore w:val="0"/>
        <w:rPr/>
      </w:pPr>
      <w:r w:rsidDel="00000000" w:rsidR="00000000" w:rsidRPr="00000000">
        <w:rPr>
          <w:rtl w:val="0"/>
        </w:rPr>
        <w:t xml:space="preserve">   </w:t>
      </w:r>
    </w:p>
    <w:p w:rsidR="00000000" w:rsidDel="00000000" w:rsidP="00000000" w:rsidRDefault="00000000" w:rsidRPr="00000000" w14:paraId="000032B5">
      <w:pPr>
        <w:pageBreakBefore w:val="0"/>
        <w:rPr/>
      </w:pPr>
      <w:r w:rsidDel="00000000" w:rsidR="00000000" w:rsidRPr="00000000">
        <w:rPr>
          <w:rtl w:val="0"/>
        </w:rPr>
        <w:t xml:space="preserve">   (General street backdrop)</w:t>
      </w:r>
    </w:p>
    <w:p w:rsidR="00000000" w:rsidDel="00000000" w:rsidP="00000000" w:rsidRDefault="00000000" w:rsidRPr="00000000" w14:paraId="000032B6">
      <w:pPr>
        <w:pageBreakBefore w:val="0"/>
        <w:rPr/>
      </w:pPr>
      <w:r w:rsidDel="00000000" w:rsidR="00000000" w:rsidRPr="00000000">
        <w:rPr>
          <w:rtl w:val="0"/>
        </w:rPr>
        <w:t xml:space="preserve">   “As we dawdle along the narrow sidewalk, the sky’s hue slowly turns from a dim orange to a deep navy blue.”</w:t>
      </w:r>
    </w:p>
    <w:p w:rsidR="00000000" w:rsidDel="00000000" w:rsidP="00000000" w:rsidRDefault="00000000" w:rsidRPr="00000000" w14:paraId="000032B7">
      <w:pPr>
        <w:pageBreakBefore w:val="0"/>
        <w:rPr/>
      </w:pPr>
      <w:r w:rsidDel="00000000" w:rsidR="00000000" w:rsidRPr="00000000">
        <w:rPr>
          <w:rtl w:val="0"/>
        </w:rPr>
        <w:t xml:space="preserve">   “I can feel the cool air turn sharp as the sun droops below the horizon.”</w:t>
      </w:r>
    </w:p>
    <w:p w:rsidR="00000000" w:rsidDel="00000000" w:rsidP="00000000" w:rsidRDefault="00000000" w:rsidRPr="00000000" w14:paraId="000032B8">
      <w:pPr>
        <w:pageBreakBefore w:val="0"/>
        <w:rPr/>
      </w:pPr>
      <w:r w:rsidDel="00000000" w:rsidR="00000000" w:rsidRPr="00000000">
        <w:rPr>
          <w:rtl w:val="0"/>
        </w:rPr>
        <w:t xml:space="preserve">   “Remembering Monika’s choice of clothing, I stop for a moment.”</w:t>
      </w:r>
    </w:p>
    <w:p w:rsidR="00000000" w:rsidDel="00000000" w:rsidP="00000000" w:rsidRDefault="00000000" w:rsidRPr="00000000" w14:paraId="000032B9">
      <w:pPr>
        <w:pageBreakBefore w:val="0"/>
        <w:rPr/>
      </w:pPr>
      <w:r w:rsidDel="00000000" w:rsidR="00000000" w:rsidRPr="00000000">
        <w:rPr>
          <w:rtl w:val="0"/>
        </w:rPr>
        <w:t xml:space="preserve">   mc “Hey, are you cold? I’m wearing more than you and I’m a little chilly.”</w:t>
      </w:r>
    </w:p>
    <w:p w:rsidR="00000000" w:rsidDel="00000000" w:rsidP="00000000" w:rsidRDefault="00000000" w:rsidRPr="00000000" w14:paraId="000032BA">
      <w:pPr>
        <w:pageBreakBefore w:val="0"/>
        <w:rPr/>
      </w:pPr>
      <w:r w:rsidDel="00000000" w:rsidR="00000000" w:rsidRPr="00000000">
        <w:rPr>
          <w:rtl w:val="0"/>
        </w:rPr>
        <w:t xml:space="preserve">   m “Yeah, I am a little.”</w:t>
      </w:r>
    </w:p>
    <w:p w:rsidR="00000000" w:rsidDel="00000000" w:rsidP="00000000" w:rsidRDefault="00000000" w:rsidRPr="00000000" w14:paraId="000032BB">
      <w:pPr>
        <w:pageBreakBefore w:val="0"/>
        <w:rPr/>
      </w:pPr>
      <w:r w:rsidDel="00000000" w:rsidR="00000000" w:rsidRPr="00000000">
        <w:rPr>
          <w:rtl w:val="0"/>
        </w:rPr>
        <w:t xml:space="preserve">   “Her slightly dejected face and tensed arms tells me that she’s more than a little cold.”</w:t>
      </w:r>
    </w:p>
    <w:p w:rsidR="00000000" w:rsidDel="00000000" w:rsidP="00000000" w:rsidRDefault="00000000" w:rsidRPr="00000000" w14:paraId="000032BC">
      <w:pPr>
        <w:pageBreakBefore w:val="0"/>
        <w:rPr/>
      </w:pPr>
      <w:r w:rsidDel="00000000" w:rsidR="00000000" w:rsidRPr="00000000">
        <w:rPr>
          <w:rtl w:val="0"/>
        </w:rPr>
        <w:t xml:space="preserve">   mc “Alright, hold on a second.”</w:t>
      </w:r>
    </w:p>
    <w:p w:rsidR="00000000" w:rsidDel="00000000" w:rsidP="00000000" w:rsidRDefault="00000000" w:rsidRPr="00000000" w14:paraId="000032BD">
      <w:pPr>
        <w:pageBreakBefore w:val="0"/>
        <w:rPr/>
      </w:pPr>
      <w:r w:rsidDel="00000000" w:rsidR="00000000" w:rsidRPr="00000000">
        <w:rPr>
          <w:rtl w:val="0"/>
        </w:rPr>
        <w:t xml:space="preserve">   “I put the bags down and begin to rummage through their contents.”</w:t>
        <w:br w:type="textWrapping"/>
        <w:t xml:space="preserve">   “After a few seconds, I pull out a white hoodie and hand it to her.”</w:t>
      </w:r>
    </w:p>
    <w:p w:rsidR="00000000" w:rsidDel="00000000" w:rsidP="00000000" w:rsidRDefault="00000000" w:rsidRPr="00000000" w14:paraId="000032BE">
      <w:pPr>
        <w:pageBreakBefore w:val="0"/>
        <w:rPr/>
      </w:pPr>
      <w:r w:rsidDel="00000000" w:rsidR="00000000" w:rsidRPr="00000000">
        <w:rPr>
          <w:rtl w:val="0"/>
        </w:rPr>
        <w:t xml:space="preserve">   mc “Here, put this on.”</w:t>
      </w:r>
    </w:p>
    <w:p w:rsidR="00000000" w:rsidDel="00000000" w:rsidP="00000000" w:rsidRDefault="00000000" w:rsidRPr="00000000" w14:paraId="000032BF">
      <w:pPr>
        <w:pageBreakBefore w:val="0"/>
        <w:rPr/>
      </w:pPr>
      <w:r w:rsidDel="00000000" w:rsidR="00000000" w:rsidRPr="00000000">
        <w:rPr>
          <w:rtl w:val="0"/>
        </w:rPr>
        <w:t xml:space="preserve">   “She lets out a soft giggle and takes the hoodie from my hand.”</w:t>
      </w:r>
    </w:p>
    <w:p w:rsidR="00000000" w:rsidDel="00000000" w:rsidP="00000000" w:rsidRDefault="00000000" w:rsidRPr="00000000" w14:paraId="000032C0">
      <w:pPr>
        <w:pageBreakBefore w:val="0"/>
        <w:rPr/>
      </w:pPr>
      <w:r w:rsidDel="00000000" w:rsidR="00000000" w:rsidRPr="00000000">
        <w:rPr>
          <w:rtl w:val="0"/>
        </w:rPr>
        <w:t xml:space="preserve">   m “You really are a gentleman, [player]. I mean that.”</w:t>
      </w:r>
    </w:p>
    <w:p w:rsidR="00000000" w:rsidDel="00000000" w:rsidP="00000000" w:rsidRDefault="00000000" w:rsidRPr="00000000" w14:paraId="000032C1">
      <w:pPr>
        <w:pageBreakBefore w:val="0"/>
        <w:rPr/>
      </w:pPr>
      <w:r w:rsidDel="00000000" w:rsidR="00000000" w:rsidRPr="00000000">
        <w:rPr>
          <w:rtl w:val="0"/>
        </w:rPr>
        <w:t xml:space="preserve">   “I lean down to pick up the bags when I feel a soft kiss on my cheek.”</w:t>
      </w:r>
    </w:p>
    <w:p w:rsidR="00000000" w:rsidDel="00000000" w:rsidP="00000000" w:rsidRDefault="00000000" w:rsidRPr="00000000" w14:paraId="000032C2">
      <w:pPr>
        <w:pageBreakBefore w:val="0"/>
        <w:rPr/>
      </w:pPr>
      <w:r w:rsidDel="00000000" w:rsidR="00000000" w:rsidRPr="00000000">
        <w:rPr>
          <w:rtl w:val="0"/>
        </w:rPr>
        <w:t xml:space="preserve">   “Setting the bags down once more, I return the favour, placing a small kiss onto her soft cheek.”</w:t>
        <w:br w:type="textWrapping"/>
        <w:t xml:space="preserve">   “I’m met with silence, a small smile and a light blush.”</w:t>
      </w:r>
    </w:p>
    <w:p w:rsidR="00000000" w:rsidDel="00000000" w:rsidP="00000000" w:rsidRDefault="00000000" w:rsidRPr="00000000" w14:paraId="000032C3">
      <w:pPr>
        <w:pageBreakBefore w:val="0"/>
        <w:rPr/>
      </w:pPr>
      <w:r w:rsidDel="00000000" w:rsidR="00000000" w:rsidRPr="00000000">
        <w:rPr>
          <w:rtl w:val="0"/>
        </w:rPr>
        <w:t xml:space="preserve">   “Already the air feels a little warmer.”</w:t>
      </w:r>
    </w:p>
    <w:p w:rsidR="00000000" w:rsidDel="00000000" w:rsidP="00000000" w:rsidRDefault="00000000" w:rsidRPr="00000000" w14:paraId="000032C4">
      <w:pPr>
        <w:pageBreakBefore w:val="0"/>
        <w:rPr/>
      </w:pPr>
      <w:r w:rsidDel="00000000" w:rsidR="00000000" w:rsidRPr="00000000">
        <w:rPr>
          <w:rtl w:val="0"/>
        </w:rPr>
        <w:t xml:space="preserve">   “She lets out a relaxed sigh as I pick up the bags”</w:t>
      </w:r>
    </w:p>
    <w:p w:rsidR="00000000" w:rsidDel="00000000" w:rsidP="00000000" w:rsidRDefault="00000000" w:rsidRPr="00000000" w14:paraId="000032C5">
      <w:pPr>
        <w:pageBreakBefore w:val="0"/>
        <w:rPr/>
      </w:pPr>
      <w:r w:rsidDel="00000000" w:rsidR="00000000" w:rsidRPr="00000000">
        <w:rPr>
          <w:rtl w:val="0"/>
        </w:rPr>
        <w:t xml:space="preserve">   mc “Let’s keep going then.”</w:t>
      </w:r>
    </w:p>
    <w:p w:rsidR="00000000" w:rsidDel="00000000" w:rsidP="00000000" w:rsidRDefault="00000000" w:rsidRPr="00000000" w14:paraId="000032C6">
      <w:pPr>
        <w:pageBreakBefore w:val="0"/>
        <w:rPr/>
      </w:pPr>
      <w:r w:rsidDel="00000000" w:rsidR="00000000" w:rsidRPr="00000000">
        <w:rPr>
          <w:rtl w:val="0"/>
        </w:rPr>
        <w:t xml:space="preserve">   m “I love you.”</w:t>
      </w:r>
    </w:p>
    <w:p w:rsidR="00000000" w:rsidDel="00000000" w:rsidP="00000000" w:rsidRDefault="00000000" w:rsidRPr="00000000" w14:paraId="000032C7">
      <w:pPr>
        <w:pageBreakBefore w:val="0"/>
        <w:rPr/>
      </w:pPr>
      <w:r w:rsidDel="00000000" w:rsidR="00000000" w:rsidRPr="00000000">
        <w:rPr>
          <w:rtl w:val="0"/>
        </w:rPr>
        <w:t xml:space="preserve">   “That was...very sudden.”</w:t>
        <w:br w:type="textWrapping"/>
        <w:t xml:space="preserve">   “Although that doesn’t stop me from having an immediate response.”</w:t>
      </w:r>
    </w:p>
    <w:p w:rsidR="00000000" w:rsidDel="00000000" w:rsidP="00000000" w:rsidRDefault="00000000" w:rsidRPr="00000000" w14:paraId="000032C8">
      <w:pPr>
        <w:pageBreakBefore w:val="0"/>
        <w:rPr/>
      </w:pPr>
      <w:r w:rsidDel="00000000" w:rsidR="00000000" w:rsidRPr="00000000">
        <w:rPr>
          <w:rtl w:val="0"/>
        </w:rPr>
        <w:t xml:space="preserve">   mc “I love you too.”</w:t>
      </w:r>
    </w:p>
    <w:p w:rsidR="00000000" w:rsidDel="00000000" w:rsidP="00000000" w:rsidRDefault="00000000" w:rsidRPr="00000000" w14:paraId="000032C9">
      <w:pPr>
        <w:pageBreakBefore w:val="0"/>
        <w:rPr/>
      </w:pPr>
      <w:r w:rsidDel="00000000" w:rsidR="00000000" w:rsidRPr="00000000">
        <w:rPr>
          <w:rtl w:val="0"/>
        </w:rPr>
        <w:t xml:space="preserve">   “She links arms with me and we spend the rest of the walk in a blissful silence.”</w:t>
      </w:r>
    </w:p>
    <w:p w:rsidR="00000000" w:rsidDel="00000000" w:rsidP="00000000" w:rsidRDefault="00000000" w:rsidRPr="00000000" w14:paraId="000032CA">
      <w:pPr>
        <w:pageBreakBefore w:val="0"/>
        <w:rPr/>
      </w:pPr>
      <w:r w:rsidDel="00000000" w:rsidR="00000000" w:rsidRPr="00000000">
        <w:rPr>
          <w:rtl w:val="0"/>
        </w:rPr>
      </w:r>
    </w:p>
    <w:p w:rsidR="00000000" w:rsidDel="00000000" w:rsidP="00000000" w:rsidRDefault="00000000" w:rsidRPr="00000000" w14:paraId="000032CB">
      <w:pPr>
        <w:pageBreakBefore w:val="0"/>
        <w:rPr/>
      </w:pPr>
      <w:r w:rsidDel="00000000" w:rsidR="00000000" w:rsidRPr="00000000">
        <w:rPr>
          <w:rtl w:val="0"/>
        </w:rPr>
        <w:t xml:space="preserve">   “As dreaded, we reach the junction where we must part ways.”</w:t>
      </w:r>
    </w:p>
    <w:p w:rsidR="00000000" w:rsidDel="00000000" w:rsidP="00000000" w:rsidRDefault="00000000" w:rsidRPr="00000000" w14:paraId="000032CC">
      <w:pPr>
        <w:pageBreakBefore w:val="0"/>
        <w:rPr/>
      </w:pPr>
      <w:r w:rsidDel="00000000" w:rsidR="00000000" w:rsidRPr="00000000">
        <w:rPr>
          <w:rtl w:val="0"/>
        </w:rPr>
        <w:t xml:space="preserve">   mc “Well, here we are.”</w:t>
      </w:r>
    </w:p>
    <w:p w:rsidR="00000000" w:rsidDel="00000000" w:rsidP="00000000" w:rsidRDefault="00000000" w:rsidRPr="00000000" w14:paraId="000032CD">
      <w:pPr>
        <w:pageBreakBefore w:val="0"/>
        <w:rPr/>
      </w:pPr>
      <w:r w:rsidDel="00000000" w:rsidR="00000000" w:rsidRPr="00000000">
        <w:rPr>
          <w:rtl w:val="0"/>
        </w:rPr>
        <w:t xml:space="preserve">   “Monika seems somewhat dejected, looking down and clutching her hands together.”</w:t>
      </w:r>
    </w:p>
    <w:p w:rsidR="00000000" w:rsidDel="00000000" w:rsidP="00000000" w:rsidRDefault="00000000" w:rsidRPr="00000000" w14:paraId="000032CE">
      <w:pPr>
        <w:pageBreakBefore w:val="0"/>
        <w:rPr/>
      </w:pPr>
      <w:r w:rsidDel="00000000" w:rsidR="00000000" w:rsidRPr="00000000">
        <w:rPr>
          <w:rtl w:val="0"/>
        </w:rPr>
        <w:t xml:space="preserve">   mc “Hey, are you alright?”</w:t>
      </w:r>
    </w:p>
    <w:p w:rsidR="00000000" w:rsidDel="00000000" w:rsidP="00000000" w:rsidRDefault="00000000" w:rsidRPr="00000000" w14:paraId="000032CF">
      <w:pPr>
        <w:pageBreakBefore w:val="0"/>
        <w:rPr/>
      </w:pPr>
      <w:r w:rsidDel="00000000" w:rsidR="00000000" w:rsidRPr="00000000">
        <w:rPr>
          <w:rtl w:val="0"/>
        </w:rPr>
        <w:t xml:space="preserve">   “She looks up, her eyes meeting mine.”</w:t>
      </w:r>
    </w:p>
    <w:p w:rsidR="00000000" w:rsidDel="00000000" w:rsidP="00000000" w:rsidRDefault="00000000" w:rsidRPr="00000000" w14:paraId="000032D0">
      <w:pPr>
        <w:pageBreakBefore w:val="0"/>
        <w:rPr/>
      </w:pPr>
      <w:r w:rsidDel="00000000" w:rsidR="00000000" w:rsidRPr="00000000">
        <w:rPr>
          <w:rtl w:val="0"/>
        </w:rPr>
        <w:t xml:space="preserve">   m “[player], would it be okay if I stayed over at yours tonight?”</w:t>
      </w:r>
    </w:p>
    <w:p w:rsidR="00000000" w:rsidDel="00000000" w:rsidP="00000000" w:rsidRDefault="00000000" w:rsidRPr="00000000" w14:paraId="000032D1">
      <w:pPr>
        <w:pageBreakBefore w:val="0"/>
        <w:rPr/>
      </w:pPr>
      <w:r w:rsidDel="00000000" w:rsidR="00000000" w:rsidRPr="00000000">
        <w:rPr>
          <w:rtl w:val="0"/>
        </w:rPr>
        <w:t xml:space="preserve">   m “This walk home, it…”</w:t>
      </w:r>
    </w:p>
    <w:p w:rsidR="00000000" w:rsidDel="00000000" w:rsidP="00000000" w:rsidRDefault="00000000" w:rsidRPr="00000000" w14:paraId="000032D2">
      <w:pPr>
        <w:pageBreakBefore w:val="0"/>
        <w:rPr/>
      </w:pPr>
      <w:r w:rsidDel="00000000" w:rsidR="00000000" w:rsidRPr="00000000">
        <w:rPr>
          <w:rtl w:val="0"/>
        </w:rPr>
        <w:t xml:space="preserve">   m “You’re a wonderful person. I hope you know that.”</w:t>
      </w:r>
    </w:p>
    <w:p w:rsidR="00000000" w:rsidDel="00000000" w:rsidP="00000000" w:rsidRDefault="00000000" w:rsidRPr="00000000" w14:paraId="000032D3">
      <w:pPr>
        <w:pageBreakBefore w:val="0"/>
        <w:rPr/>
      </w:pPr>
      <w:r w:rsidDel="00000000" w:rsidR="00000000" w:rsidRPr="00000000">
        <w:rPr>
          <w:rtl w:val="0"/>
        </w:rPr>
        <w:t xml:space="preserve">   “I remain silent, but not out of shock. I understand entirely.”</w:t>
      </w:r>
    </w:p>
    <w:p w:rsidR="00000000" w:rsidDel="00000000" w:rsidP="00000000" w:rsidRDefault="00000000" w:rsidRPr="00000000" w14:paraId="000032D4">
      <w:pPr>
        <w:pageBreakBefore w:val="0"/>
        <w:rPr/>
      </w:pPr>
      <w:r w:rsidDel="00000000" w:rsidR="00000000" w:rsidRPr="00000000">
        <w:rPr>
          <w:rtl w:val="0"/>
        </w:rPr>
        <w:t xml:space="preserve">   “Without a word, I link arms with her once more and begin to walk over to my place.”</w:t>
      </w:r>
    </w:p>
    <w:p w:rsidR="00000000" w:rsidDel="00000000" w:rsidP="00000000" w:rsidRDefault="00000000" w:rsidRPr="00000000" w14:paraId="000032D5">
      <w:pPr>
        <w:pageBreakBefore w:val="0"/>
        <w:rPr/>
      </w:pPr>
      <w:r w:rsidDel="00000000" w:rsidR="00000000" w:rsidRPr="00000000">
        <w:rPr>
          <w:rtl w:val="0"/>
        </w:rPr>
        <w:t xml:space="preserve">   m “Thank you.”</w:t>
      </w:r>
    </w:p>
    <w:p w:rsidR="00000000" w:rsidDel="00000000" w:rsidP="00000000" w:rsidRDefault="00000000" w:rsidRPr="00000000" w14:paraId="000032D6">
      <w:pPr>
        <w:pageBreakBefore w:val="0"/>
        <w:rPr/>
      </w:pPr>
      <w:r w:rsidDel="00000000" w:rsidR="00000000" w:rsidRPr="00000000">
        <w:rPr>
          <w:rtl w:val="0"/>
        </w:rPr>
        <w:t xml:space="preserve">   “I remain silent, turning my head towards her, and smiling as I stare into her flawless emeralds.”</w:t>
      </w:r>
    </w:p>
    <w:p w:rsidR="00000000" w:rsidDel="00000000" w:rsidP="00000000" w:rsidRDefault="00000000" w:rsidRPr="00000000" w14:paraId="000032D7">
      <w:pPr>
        <w:pageBreakBefore w:val="0"/>
        <w:rPr/>
      </w:pPr>
      <w:r w:rsidDel="00000000" w:rsidR="00000000" w:rsidRPr="00000000">
        <w:rPr>
          <w:rtl w:val="0"/>
        </w:rPr>
        <w:t xml:space="preserve">   </w:t>
      </w:r>
    </w:p>
    <w:p w:rsidR="00000000" w:rsidDel="00000000" w:rsidP="00000000" w:rsidRDefault="00000000" w:rsidRPr="00000000" w14:paraId="000032D8">
      <w:pPr>
        <w:pageBreakBefore w:val="0"/>
        <w:rPr/>
      </w:pPr>
      <w:r w:rsidDel="00000000" w:rsidR="00000000" w:rsidRPr="00000000">
        <w:rPr>
          <w:rtl w:val="0"/>
        </w:rPr>
        <w:t xml:space="preserve">   (MC’s house exterior backdrop)</w:t>
      </w:r>
    </w:p>
    <w:p w:rsidR="00000000" w:rsidDel="00000000" w:rsidP="00000000" w:rsidRDefault="00000000" w:rsidRPr="00000000" w14:paraId="000032D9">
      <w:pPr>
        <w:pageBreakBefore w:val="0"/>
        <w:rPr/>
      </w:pPr>
      <w:r w:rsidDel="00000000" w:rsidR="00000000" w:rsidRPr="00000000">
        <w:rPr>
          <w:rtl w:val="0"/>
        </w:rPr>
        <w:t xml:space="preserve">   “Within twenty minutes, my front door is in view.”</w:t>
      </w:r>
    </w:p>
    <w:p w:rsidR="00000000" w:rsidDel="00000000" w:rsidP="00000000" w:rsidRDefault="00000000" w:rsidRPr="00000000" w14:paraId="000032DA">
      <w:pPr>
        <w:pageBreakBefore w:val="0"/>
        <w:rPr/>
      </w:pPr>
      <w:r w:rsidDel="00000000" w:rsidR="00000000" w:rsidRPr="00000000">
        <w:rPr>
          <w:rtl w:val="0"/>
        </w:rPr>
        <w:t xml:space="preserve">   mc “Welcome back”</w:t>
      </w:r>
    </w:p>
    <w:p w:rsidR="00000000" w:rsidDel="00000000" w:rsidP="00000000" w:rsidRDefault="00000000" w:rsidRPr="00000000" w14:paraId="000032DB">
      <w:pPr>
        <w:pageBreakBefore w:val="0"/>
        <w:rPr/>
      </w:pPr>
      <w:r w:rsidDel="00000000" w:rsidR="00000000" w:rsidRPr="00000000">
        <w:rPr>
          <w:rtl w:val="0"/>
        </w:rPr>
        <w:t xml:space="preserve">   “As I say this, I fumble with my keys in the cold night air.”</w:t>
      </w:r>
    </w:p>
    <w:p w:rsidR="00000000" w:rsidDel="00000000" w:rsidP="00000000" w:rsidRDefault="00000000" w:rsidRPr="00000000" w14:paraId="000032DC">
      <w:pPr>
        <w:pageBreakBefore w:val="0"/>
        <w:rPr/>
      </w:pPr>
      <w:r w:rsidDel="00000000" w:rsidR="00000000" w:rsidRPr="00000000">
        <w:rPr>
          <w:rtl w:val="0"/>
        </w:rPr>
        <w:t xml:space="preserve">   “Several attempts are made, but I finally manage to get the door unlocked and open.”</w:t>
      </w:r>
    </w:p>
    <w:p w:rsidR="00000000" w:rsidDel="00000000" w:rsidP="00000000" w:rsidRDefault="00000000" w:rsidRPr="00000000" w14:paraId="000032DD">
      <w:pPr>
        <w:pageBreakBefore w:val="0"/>
        <w:rPr/>
      </w:pPr>
      <w:r w:rsidDel="00000000" w:rsidR="00000000" w:rsidRPr="00000000">
        <w:rPr>
          <w:rtl w:val="0"/>
        </w:rPr>
        <w:t xml:space="preserve">   (MC’s kitchen backdrop)</w:t>
      </w:r>
    </w:p>
    <w:p w:rsidR="00000000" w:rsidDel="00000000" w:rsidP="00000000" w:rsidRDefault="00000000" w:rsidRPr="00000000" w14:paraId="000032DE">
      <w:pPr>
        <w:pageBreakBefore w:val="0"/>
        <w:rPr/>
      </w:pPr>
      <w:r w:rsidDel="00000000" w:rsidR="00000000" w:rsidRPr="00000000">
        <w:rPr>
          <w:rtl w:val="0"/>
        </w:rPr>
        <w:t xml:space="preserve">   “The warm air of my front room is a welcome change from the bitter winds outdoors.”</w:t>
      </w:r>
    </w:p>
    <w:p w:rsidR="00000000" w:rsidDel="00000000" w:rsidP="00000000" w:rsidRDefault="00000000" w:rsidRPr="00000000" w14:paraId="000032DF">
      <w:pPr>
        <w:pageBreakBefore w:val="0"/>
        <w:rPr/>
      </w:pPr>
      <w:r w:rsidDel="00000000" w:rsidR="00000000" w:rsidRPr="00000000">
        <w:rPr>
          <w:rtl w:val="0"/>
        </w:rPr>
        <w:t xml:space="preserve">   “Monika follows behind me, setting her bags down by the door.”</w:t>
      </w:r>
    </w:p>
    <w:p w:rsidR="00000000" w:rsidDel="00000000" w:rsidP="00000000" w:rsidRDefault="00000000" w:rsidRPr="00000000" w14:paraId="000032E0">
      <w:pPr>
        <w:pageBreakBefore w:val="0"/>
        <w:rPr/>
      </w:pPr>
      <w:r w:rsidDel="00000000" w:rsidR="00000000" w:rsidRPr="00000000">
        <w:rPr>
          <w:rtl w:val="0"/>
        </w:rPr>
        <w:t xml:space="preserve">   m “Thank you.”</w:t>
      </w:r>
    </w:p>
    <w:p w:rsidR="00000000" w:rsidDel="00000000" w:rsidP="00000000" w:rsidRDefault="00000000" w:rsidRPr="00000000" w14:paraId="000032E1">
      <w:pPr>
        <w:pageBreakBefore w:val="0"/>
        <w:rPr/>
      </w:pPr>
      <w:r w:rsidDel="00000000" w:rsidR="00000000" w:rsidRPr="00000000">
        <w:rPr>
          <w:rtl w:val="0"/>
        </w:rPr>
        <w:t xml:space="preserve">   “I’m slightly taken aback.</w:t>
      </w:r>
    </w:p>
    <w:p w:rsidR="00000000" w:rsidDel="00000000" w:rsidP="00000000" w:rsidRDefault="00000000" w:rsidRPr="00000000" w14:paraId="000032E2">
      <w:pPr>
        <w:pageBreakBefore w:val="0"/>
        <w:rPr/>
      </w:pPr>
      <w:r w:rsidDel="00000000" w:rsidR="00000000" w:rsidRPr="00000000">
        <w:rPr>
          <w:rtl w:val="0"/>
        </w:rPr>
        <w:t xml:space="preserve">   mc “Whatever for?”</w:t>
      </w:r>
    </w:p>
    <w:p w:rsidR="00000000" w:rsidDel="00000000" w:rsidP="00000000" w:rsidRDefault="00000000" w:rsidRPr="00000000" w14:paraId="000032E3">
      <w:pPr>
        <w:pageBreakBefore w:val="0"/>
        <w:rPr/>
      </w:pPr>
      <w:r w:rsidDel="00000000" w:rsidR="00000000" w:rsidRPr="00000000">
        <w:rPr>
          <w:rtl w:val="0"/>
        </w:rPr>
        <w:t xml:space="preserve">   m “For letting me stay with you.”</w:t>
      </w:r>
    </w:p>
    <w:p w:rsidR="00000000" w:rsidDel="00000000" w:rsidP="00000000" w:rsidRDefault="00000000" w:rsidRPr="00000000" w14:paraId="000032E4">
      <w:pPr>
        <w:pageBreakBefore w:val="0"/>
        <w:rPr/>
      </w:pPr>
      <w:r w:rsidDel="00000000" w:rsidR="00000000" w:rsidRPr="00000000">
        <w:rPr>
          <w:rtl w:val="0"/>
        </w:rPr>
        <w:t xml:space="preserve">   mc “It’s my pleasure.”</w:t>
      </w:r>
    </w:p>
    <w:p w:rsidR="00000000" w:rsidDel="00000000" w:rsidP="00000000" w:rsidRDefault="00000000" w:rsidRPr="00000000" w14:paraId="000032E5">
      <w:pPr>
        <w:pageBreakBefore w:val="0"/>
        <w:rPr/>
      </w:pPr>
      <w:r w:rsidDel="00000000" w:rsidR="00000000" w:rsidRPr="00000000">
        <w:rPr>
          <w:rtl w:val="0"/>
        </w:rPr>
        <w:t xml:space="preserve">   “She flashes me a small smile.”</w:t>
      </w:r>
    </w:p>
    <w:p w:rsidR="00000000" w:rsidDel="00000000" w:rsidP="00000000" w:rsidRDefault="00000000" w:rsidRPr="00000000" w14:paraId="000032E6">
      <w:pPr>
        <w:pageBreakBefore w:val="0"/>
        <w:rPr/>
      </w:pPr>
      <w:r w:rsidDel="00000000" w:rsidR="00000000" w:rsidRPr="00000000">
        <w:rPr>
          <w:rtl w:val="0"/>
        </w:rPr>
        <w:t xml:space="preserve">   mc “I’ll take your bags, you head upstairs and get yourself ready and cleaned up. As always, the shower and my T-shirts are free for you to use.”</w:t>
      </w:r>
    </w:p>
    <w:p w:rsidR="00000000" w:rsidDel="00000000" w:rsidP="00000000" w:rsidRDefault="00000000" w:rsidRPr="00000000" w14:paraId="000032E7">
      <w:pPr>
        <w:pageBreakBefore w:val="0"/>
        <w:rPr/>
      </w:pPr>
      <w:r w:rsidDel="00000000" w:rsidR="00000000" w:rsidRPr="00000000">
        <w:rPr>
          <w:rtl w:val="0"/>
        </w:rPr>
        <w:t xml:space="preserve">   m “Alright, I’ll be back soon!”</w:t>
      </w:r>
    </w:p>
    <w:p w:rsidR="00000000" w:rsidDel="00000000" w:rsidP="00000000" w:rsidRDefault="00000000" w:rsidRPr="00000000" w14:paraId="000032E8">
      <w:pPr>
        <w:pageBreakBefore w:val="0"/>
        <w:rPr/>
      </w:pPr>
      <w:r w:rsidDel="00000000" w:rsidR="00000000" w:rsidRPr="00000000">
        <w:rPr>
          <w:rtl w:val="0"/>
        </w:rPr>
        <w:t xml:space="preserve">   (MC’s room backdrop, night)</w:t>
      </w:r>
    </w:p>
    <w:p w:rsidR="00000000" w:rsidDel="00000000" w:rsidP="00000000" w:rsidRDefault="00000000" w:rsidRPr="00000000" w14:paraId="000032E9">
      <w:pPr>
        <w:pageBreakBefore w:val="0"/>
        <w:rPr/>
      </w:pPr>
      <w:r w:rsidDel="00000000" w:rsidR="00000000" w:rsidRPr="00000000">
        <w:rPr>
          <w:rtl w:val="0"/>
        </w:rPr>
        <w:t xml:space="preserve">   “She heads up the stairs and I follow, bags in hand, and drop them off in my room.”</w:t>
      </w:r>
    </w:p>
    <w:p w:rsidR="00000000" w:rsidDel="00000000" w:rsidP="00000000" w:rsidRDefault="00000000" w:rsidRPr="00000000" w14:paraId="000032EA">
      <w:pPr>
        <w:pageBreakBefore w:val="0"/>
        <w:rPr/>
      </w:pPr>
      <w:r w:rsidDel="00000000" w:rsidR="00000000" w:rsidRPr="00000000">
        <w:rPr>
          <w:rtl w:val="0"/>
        </w:rPr>
        <w:t xml:space="preserve">   “The sound of a door closing tells me she’s gone into the bathroom.”</w:t>
      </w:r>
    </w:p>
    <w:p w:rsidR="00000000" w:rsidDel="00000000" w:rsidP="00000000" w:rsidRDefault="00000000" w:rsidRPr="00000000" w14:paraId="000032EB">
      <w:pPr>
        <w:pageBreakBefore w:val="0"/>
        <w:rPr/>
      </w:pPr>
      <w:r w:rsidDel="00000000" w:rsidR="00000000" w:rsidRPr="00000000">
        <w:rPr>
          <w:rtl w:val="0"/>
        </w:rPr>
        <w:t xml:space="preserve">   “I suddenly realise how hungry I am.”</w:t>
      </w:r>
    </w:p>
    <w:p w:rsidR="00000000" w:rsidDel="00000000" w:rsidP="00000000" w:rsidRDefault="00000000" w:rsidRPr="00000000" w14:paraId="000032EC">
      <w:pPr>
        <w:pageBreakBefore w:val="0"/>
        <w:rPr/>
      </w:pPr>
      <w:r w:rsidDel="00000000" w:rsidR="00000000" w:rsidRPr="00000000">
        <w:rPr>
          <w:rtl w:val="0"/>
        </w:rPr>
        <w:t xml:space="preserve">   “No doubt she’s hungry too.”</w:t>
      </w:r>
    </w:p>
    <w:p w:rsidR="00000000" w:rsidDel="00000000" w:rsidP="00000000" w:rsidRDefault="00000000" w:rsidRPr="00000000" w14:paraId="000032ED">
      <w:pPr>
        <w:pageBreakBefore w:val="0"/>
        <w:rPr/>
      </w:pPr>
      <w:r w:rsidDel="00000000" w:rsidR="00000000" w:rsidRPr="00000000">
        <w:rPr>
          <w:rtl w:val="0"/>
        </w:rPr>
        <w:t xml:space="preserve">   (MC’s kitchen backdrop)</w:t>
      </w:r>
    </w:p>
    <w:p w:rsidR="00000000" w:rsidDel="00000000" w:rsidP="00000000" w:rsidRDefault="00000000" w:rsidRPr="00000000" w14:paraId="000032EE">
      <w:pPr>
        <w:pageBreakBefore w:val="0"/>
        <w:rPr/>
      </w:pPr>
      <w:r w:rsidDel="00000000" w:rsidR="00000000" w:rsidRPr="00000000">
        <w:rPr>
          <w:rtl w:val="0"/>
        </w:rPr>
        <w:t xml:space="preserve">   “I head back down the stairs and into the kitchen.”</w:t>
      </w:r>
    </w:p>
    <w:p w:rsidR="00000000" w:rsidDel="00000000" w:rsidP="00000000" w:rsidRDefault="00000000" w:rsidRPr="00000000" w14:paraId="000032EF">
      <w:pPr>
        <w:pageBreakBefore w:val="0"/>
        <w:rPr/>
      </w:pPr>
      <w:r w:rsidDel="00000000" w:rsidR="00000000" w:rsidRPr="00000000">
        <w:rPr>
          <w:rtl w:val="0"/>
        </w:rPr>
        <w:t xml:space="preserve">   “Thankfully since I started dating Monika I’ve been more on top of the contents of my fridge, knowing her dietary requirements.”</w:t>
      </w:r>
    </w:p>
    <w:p w:rsidR="00000000" w:rsidDel="00000000" w:rsidP="00000000" w:rsidRDefault="00000000" w:rsidRPr="00000000" w14:paraId="000032F0">
      <w:pPr>
        <w:pageBreakBefore w:val="0"/>
        <w:rPr/>
      </w:pPr>
      <w:r w:rsidDel="00000000" w:rsidR="00000000" w:rsidRPr="00000000">
        <w:rPr>
          <w:rtl w:val="0"/>
        </w:rPr>
        <w:t xml:space="preserve">   “After a brief rummage I find all the ingredients for a good stir fry.”</w:t>
      </w:r>
    </w:p>
    <w:p w:rsidR="00000000" w:rsidDel="00000000" w:rsidP="00000000" w:rsidRDefault="00000000" w:rsidRPr="00000000" w14:paraId="000032F1">
      <w:pPr>
        <w:pageBreakBefore w:val="0"/>
        <w:rPr/>
      </w:pPr>
      <w:r w:rsidDel="00000000" w:rsidR="00000000" w:rsidRPr="00000000">
        <w:rPr>
          <w:rtl w:val="0"/>
        </w:rPr>
        <w:t xml:space="preserve">   “I set up all the apparatus needed, that being the hob, a pan and a wooden spoon.”</w:t>
      </w:r>
    </w:p>
    <w:p w:rsidR="00000000" w:rsidDel="00000000" w:rsidP="00000000" w:rsidRDefault="00000000" w:rsidRPr="00000000" w14:paraId="000032F2">
      <w:pPr>
        <w:pageBreakBefore w:val="0"/>
        <w:rPr/>
      </w:pPr>
      <w:r w:rsidDel="00000000" w:rsidR="00000000" w:rsidRPr="00000000">
        <w:rPr>
          <w:rtl w:val="0"/>
        </w:rPr>
        <w:t xml:space="preserve">   (screen wipe to black)</w:t>
      </w:r>
    </w:p>
    <w:p w:rsidR="00000000" w:rsidDel="00000000" w:rsidP="00000000" w:rsidRDefault="00000000" w:rsidRPr="00000000" w14:paraId="000032F3">
      <w:pPr>
        <w:pageBreakBefore w:val="0"/>
        <w:rPr/>
      </w:pPr>
      <w:r w:rsidDel="00000000" w:rsidR="00000000" w:rsidRPr="00000000">
        <w:rPr>
          <w:rtl w:val="0"/>
        </w:rPr>
        <w:t xml:space="preserve">   (wipe back to MC kitchen)</w:t>
      </w:r>
    </w:p>
    <w:p w:rsidR="00000000" w:rsidDel="00000000" w:rsidP="00000000" w:rsidRDefault="00000000" w:rsidRPr="00000000" w14:paraId="000032F4">
      <w:pPr>
        <w:pageBreakBefore w:val="0"/>
        <w:rPr/>
      </w:pPr>
      <w:r w:rsidDel="00000000" w:rsidR="00000000" w:rsidRPr="00000000">
        <w:rPr>
          <w:rtl w:val="0"/>
        </w:rPr>
        <w:t xml:space="preserve">   “Twenty minutes or so pass.”</w:t>
      </w:r>
    </w:p>
    <w:p w:rsidR="00000000" w:rsidDel="00000000" w:rsidP="00000000" w:rsidRDefault="00000000" w:rsidRPr="00000000" w14:paraId="000032F5">
      <w:pPr>
        <w:pageBreakBefore w:val="0"/>
        <w:rPr/>
      </w:pPr>
      <w:r w:rsidDel="00000000" w:rsidR="00000000" w:rsidRPr="00000000">
        <w:rPr>
          <w:rtl w:val="0"/>
        </w:rPr>
        <w:t xml:space="preserve">   “I hear light footsteps coming from the stairs behind me”</w:t>
      </w:r>
    </w:p>
    <w:p w:rsidR="00000000" w:rsidDel="00000000" w:rsidP="00000000" w:rsidRDefault="00000000" w:rsidRPr="00000000" w14:paraId="000032F6">
      <w:pPr>
        <w:pageBreakBefore w:val="0"/>
        <w:rPr/>
      </w:pPr>
      <w:r w:rsidDel="00000000" w:rsidR="00000000" w:rsidRPr="00000000">
        <w:rPr>
          <w:rtl w:val="0"/>
        </w:rPr>
        <w:t xml:space="preserve">   “A light touch on the shoulder tells me exactly who it is.”</w:t>
      </w:r>
    </w:p>
    <w:p w:rsidR="00000000" w:rsidDel="00000000" w:rsidP="00000000" w:rsidRDefault="00000000" w:rsidRPr="00000000" w14:paraId="000032F7">
      <w:pPr>
        <w:pageBreakBefore w:val="0"/>
        <w:rPr/>
      </w:pPr>
      <w:r w:rsidDel="00000000" w:rsidR="00000000" w:rsidRPr="00000000">
        <w:rPr>
          <w:rtl w:val="0"/>
        </w:rPr>
        <w:t xml:space="preserve">   “I turn to see Monika standing behind me, with damp hair and one of my shirts on, which was oversized as normal.”</w:t>
      </w:r>
    </w:p>
    <w:p w:rsidR="00000000" w:rsidDel="00000000" w:rsidP="00000000" w:rsidRDefault="00000000" w:rsidRPr="00000000" w14:paraId="000032F8">
      <w:pPr>
        <w:pageBreakBefore w:val="0"/>
        <w:rPr/>
      </w:pPr>
      <w:r w:rsidDel="00000000" w:rsidR="00000000" w:rsidRPr="00000000">
        <w:rPr>
          <w:rtl w:val="0"/>
        </w:rPr>
        <w:t xml:space="preserve">   “As always, she looks adorable.”</w:t>
      </w:r>
    </w:p>
    <w:p w:rsidR="00000000" w:rsidDel="00000000" w:rsidP="00000000" w:rsidRDefault="00000000" w:rsidRPr="00000000" w14:paraId="000032F9">
      <w:pPr>
        <w:pageBreakBefore w:val="0"/>
        <w:rPr/>
      </w:pPr>
      <w:r w:rsidDel="00000000" w:rsidR="00000000" w:rsidRPr="00000000">
        <w:rPr>
          <w:rtl w:val="0"/>
        </w:rPr>
        <w:t xml:space="preserve">   m “Ooh, something smells really good. What are you making?”</w:t>
      </w:r>
    </w:p>
    <w:p w:rsidR="00000000" w:rsidDel="00000000" w:rsidP="00000000" w:rsidRDefault="00000000" w:rsidRPr="00000000" w14:paraId="000032FA">
      <w:pPr>
        <w:pageBreakBefore w:val="0"/>
        <w:rPr/>
      </w:pPr>
      <w:r w:rsidDel="00000000" w:rsidR="00000000" w:rsidRPr="00000000">
        <w:rPr>
          <w:rtl w:val="0"/>
        </w:rPr>
        <w:t xml:space="preserve">   mc “Just a stir fry, nothing that special. Have a seat, it’s almost done.”</w:t>
      </w:r>
    </w:p>
    <w:p w:rsidR="00000000" w:rsidDel="00000000" w:rsidP="00000000" w:rsidRDefault="00000000" w:rsidRPr="00000000" w14:paraId="000032FB">
      <w:pPr>
        <w:pageBreakBefore w:val="0"/>
        <w:rPr/>
      </w:pPr>
      <w:r w:rsidDel="00000000" w:rsidR="00000000" w:rsidRPr="00000000">
        <w:rPr>
          <w:rtl w:val="0"/>
        </w:rPr>
        <w:t xml:space="preserve">   m “Sounds pretty special to me, a dinner cooked by my perfect boyfriend.”</w:t>
      </w:r>
    </w:p>
    <w:p w:rsidR="00000000" w:rsidDel="00000000" w:rsidP="00000000" w:rsidRDefault="00000000" w:rsidRPr="00000000" w14:paraId="000032FC">
      <w:pPr>
        <w:pageBreakBefore w:val="0"/>
        <w:rPr/>
      </w:pPr>
      <w:r w:rsidDel="00000000" w:rsidR="00000000" w:rsidRPr="00000000">
        <w:rPr>
          <w:rtl w:val="0"/>
        </w:rPr>
        <w:t xml:space="preserve">   “She lets out a light giggle and takes a seat at the table.”</w:t>
      </w:r>
    </w:p>
    <w:p w:rsidR="00000000" w:rsidDel="00000000" w:rsidP="00000000" w:rsidRDefault="00000000" w:rsidRPr="00000000" w14:paraId="000032FD">
      <w:pPr>
        <w:pageBreakBefore w:val="0"/>
        <w:rPr/>
      </w:pPr>
      <w:r w:rsidDel="00000000" w:rsidR="00000000" w:rsidRPr="00000000">
        <w:rPr>
          <w:rtl w:val="0"/>
        </w:rPr>
        <w:t xml:space="preserve">   “Just as she’s finished settling, I begin to dish up onto two plates.”</w:t>
      </w:r>
    </w:p>
    <w:p w:rsidR="00000000" w:rsidDel="00000000" w:rsidP="00000000" w:rsidRDefault="00000000" w:rsidRPr="00000000" w14:paraId="000032FE">
      <w:pPr>
        <w:pageBreakBefore w:val="0"/>
        <w:rPr/>
      </w:pPr>
      <w:r w:rsidDel="00000000" w:rsidR="00000000" w:rsidRPr="00000000">
        <w:rPr>
          <w:rtl w:val="0"/>
        </w:rPr>
        <w:t xml:space="preserve">   “Two servings of a lightly steaming vegetarian meal, and one I’m actually rather proud of.”</w:t>
      </w:r>
    </w:p>
    <w:p w:rsidR="00000000" w:rsidDel="00000000" w:rsidP="00000000" w:rsidRDefault="00000000" w:rsidRPr="00000000" w14:paraId="000032FF">
      <w:pPr>
        <w:pageBreakBefore w:val="0"/>
        <w:rPr/>
      </w:pPr>
      <w:r w:rsidDel="00000000" w:rsidR="00000000" w:rsidRPr="00000000">
        <w:rPr>
          <w:rtl w:val="0"/>
        </w:rPr>
        <w:t xml:space="preserve">   “I pick up both plates and carry them to the table.”</w:t>
      </w:r>
    </w:p>
    <w:p w:rsidR="00000000" w:rsidDel="00000000" w:rsidP="00000000" w:rsidRDefault="00000000" w:rsidRPr="00000000" w14:paraId="00003300">
      <w:pPr>
        <w:pageBreakBefore w:val="0"/>
        <w:rPr/>
      </w:pPr>
      <w:r w:rsidDel="00000000" w:rsidR="00000000" w:rsidRPr="00000000">
        <w:rPr>
          <w:rtl w:val="0"/>
        </w:rPr>
        <w:t xml:space="preserve">   mc “Careful, they’re hot.”</w:t>
      </w:r>
    </w:p>
    <w:p w:rsidR="00000000" w:rsidDel="00000000" w:rsidP="00000000" w:rsidRDefault="00000000" w:rsidRPr="00000000" w14:paraId="00003301">
      <w:pPr>
        <w:pageBreakBefore w:val="0"/>
        <w:rPr/>
      </w:pPr>
      <w:r w:rsidDel="00000000" w:rsidR="00000000" w:rsidRPr="00000000">
        <w:rPr>
          <w:rtl w:val="0"/>
        </w:rPr>
        <w:t xml:space="preserve">   m “You’re a gentleman and a chef, ahaha!”</w:t>
      </w:r>
    </w:p>
    <w:p w:rsidR="00000000" w:rsidDel="00000000" w:rsidP="00000000" w:rsidRDefault="00000000" w:rsidRPr="00000000" w14:paraId="00003302">
      <w:pPr>
        <w:pageBreakBefore w:val="0"/>
        <w:rPr/>
      </w:pPr>
      <w:r w:rsidDel="00000000" w:rsidR="00000000" w:rsidRPr="00000000">
        <w:rPr>
          <w:rtl w:val="0"/>
        </w:rPr>
        <w:t xml:space="preserve">   “She takes a small mouthful of the stir fry, lightly blowing on it beforehand.”</w:t>
      </w:r>
    </w:p>
    <w:p w:rsidR="00000000" w:rsidDel="00000000" w:rsidP="00000000" w:rsidRDefault="00000000" w:rsidRPr="00000000" w14:paraId="00003303">
      <w:pPr>
        <w:pageBreakBefore w:val="0"/>
        <w:rPr/>
      </w:pPr>
      <w:r w:rsidDel="00000000" w:rsidR="00000000" w:rsidRPr="00000000">
        <w:rPr>
          <w:rtl w:val="0"/>
        </w:rPr>
        <w:t xml:space="preserve">   “There’s a light glint in Monika’s emerald eyes, making me all the more proud of my work.”</w:t>
      </w:r>
    </w:p>
    <w:p w:rsidR="00000000" w:rsidDel="00000000" w:rsidP="00000000" w:rsidRDefault="00000000" w:rsidRPr="00000000" w14:paraId="00003304">
      <w:pPr>
        <w:pageBreakBefore w:val="0"/>
        <w:rPr/>
      </w:pPr>
      <w:r w:rsidDel="00000000" w:rsidR="00000000" w:rsidRPr="00000000">
        <w:rPr>
          <w:rtl w:val="0"/>
        </w:rPr>
        <w:t xml:space="preserve">   mc “&lt;i&gt; Bon appetit. &lt;/i&gt;”</w:t>
      </w:r>
    </w:p>
    <w:p w:rsidR="00000000" w:rsidDel="00000000" w:rsidP="00000000" w:rsidRDefault="00000000" w:rsidRPr="00000000" w14:paraId="00003305">
      <w:pPr>
        <w:pageBreakBefore w:val="0"/>
        <w:rPr/>
      </w:pPr>
      <w:r w:rsidDel="00000000" w:rsidR="00000000" w:rsidRPr="00000000">
        <w:rPr>
          <w:rtl w:val="0"/>
        </w:rPr>
        <w:t xml:space="preserve">   m “Bon appetit!”</w:t>
      </w:r>
    </w:p>
    <w:p w:rsidR="00000000" w:rsidDel="00000000" w:rsidP="00000000" w:rsidRDefault="00000000" w:rsidRPr="00000000" w14:paraId="00003306">
      <w:pPr>
        <w:pageBreakBefore w:val="0"/>
        <w:rPr/>
      </w:pPr>
      <w:r w:rsidDel="00000000" w:rsidR="00000000" w:rsidRPr="00000000">
        <w:rPr>
          <w:rtl w:val="0"/>
        </w:rPr>
        <w:t xml:space="preserve">   (screen wipe to black)</w:t>
      </w:r>
    </w:p>
    <w:p w:rsidR="00000000" w:rsidDel="00000000" w:rsidP="00000000" w:rsidRDefault="00000000" w:rsidRPr="00000000" w14:paraId="00003307">
      <w:pPr>
        <w:pageBreakBefore w:val="0"/>
        <w:rPr/>
      </w:pPr>
      <w:r w:rsidDel="00000000" w:rsidR="00000000" w:rsidRPr="00000000">
        <w:rPr>
          <w:rtl w:val="0"/>
        </w:rPr>
        <w:t xml:space="preserve">   (wipe back to MC kitchen)</w:t>
      </w:r>
    </w:p>
    <w:p w:rsidR="00000000" w:rsidDel="00000000" w:rsidP="00000000" w:rsidRDefault="00000000" w:rsidRPr="00000000" w14:paraId="00003308">
      <w:pPr>
        <w:pageBreakBefore w:val="0"/>
        <w:rPr/>
      </w:pPr>
      <w:r w:rsidDel="00000000" w:rsidR="00000000" w:rsidRPr="00000000">
        <w:rPr>
          <w:rtl w:val="0"/>
        </w:rPr>
        <w:t xml:space="preserve">   “Our meals weren’t large, so we finished our food within ten minutes or so.”</w:t>
      </w:r>
    </w:p>
    <w:p w:rsidR="00000000" w:rsidDel="00000000" w:rsidP="00000000" w:rsidRDefault="00000000" w:rsidRPr="00000000" w14:paraId="00003309">
      <w:pPr>
        <w:pageBreakBefore w:val="0"/>
        <w:rPr/>
      </w:pPr>
      <w:r w:rsidDel="00000000" w:rsidR="00000000" w:rsidRPr="00000000">
        <w:rPr>
          <w:rtl w:val="0"/>
        </w:rPr>
        <w:t xml:space="preserve">   m “That was delicious! Thank you, [player].”</w:t>
      </w:r>
    </w:p>
    <w:p w:rsidR="00000000" w:rsidDel="00000000" w:rsidP="00000000" w:rsidRDefault="00000000" w:rsidRPr="00000000" w14:paraId="0000330A">
      <w:pPr>
        <w:pageBreakBefore w:val="0"/>
        <w:rPr/>
      </w:pPr>
      <w:r w:rsidDel="00000000" w:rsidR="00000000" w:rsidRPr="00000000">
        <w:rPr>
          <w:rtl w:val="0"/>
        </w:rPr>
        <w:t xml:space="preserve">   mc “It’s no trouble, I’d be happy to do it again.”</w:t>
      </w:r>
    </w:p>
    <w:p w:rsidR="00000000" w:rsidDel="00000000" w:rsidP="00000000" w:rsidRDefault="00000000" w:rsidRPr="00000000" w14:paraId="0000330B">
      <w:pPr>
        <w:pageBreakBefore w:val="0"/>
        <w:rPr/>
      </w:pPr>
      <w:r w:rsidDel="00000000" w:rsidR="00000000" w:rsidRPr="00000000">
        <w:rPr>
          <w:rtl w:val="0"/>
        </w:rPr>
        <w:t xml:space="preserve">   “Monika gets up from her seat and approaches mine, standing right behind my seat.”</w:t>
      </w:r>
    </w:p>
    <w:p w:rsidR="00000000" w:rsidDel="00000000" w:rsidP="00000000" w:rsidRDefault="00000000" w:rsidRPr="00000000" w14:paraId="0000330C">
      <w:pPr>
        <w:pageBreakBefore w:val="0"/>
        <w:rPr/>
      </w:pPr>
      <w:r w:rsidDel="00000000" w:rsidR="00000000" w:rsidRPr="00000000">
        <w:rPr>
          <w:rtl w:val="0"/>
        </w:rPr>
        <w:t xml:space="preserve">   “She crouches down and wraps her arms around me, pressing her cheek against my side.”</w:t>
      </w:r>
    </w:p>
    <w:p w:rsidR="00000000" w:rsidDel="00000000" w:rsidP="00000000" w:rsidRDefault="00000000" w:rsidRPr="00000000" w14:paraId="0000330D">
      <w:pPr>
        <w:pageBreakBefore w:val="0"/>
        <w:rPr/>
      </w:pPr>
      <w:r w:rsidDel="00000000" w:rsidR="00000000" w:rsidRPr="00000000">
        <w:rPr>
          <w:rtl w:val="0"/>
        </w:rPr>
        <w:t xml:space="preserve">   m “I mean it, thank you [player]. Today has been amazing, in the most unexpected way.”</w:t>
      </w:r>
    </w:p>
    <w:p w:rsidR="00000000" w:rsidDel="00000000" w:rsidP="00000000" w:rsidRDefault="00000000" w:rsidRPr="00000000" w14:paraId="0000330E">
      <w:pPr>
        <w:pageBreakBefore w:val="0"/>
        <w:rPr/>
      </w:pPr>
      <w:r w:rsidDel="00000000" w:rsidR="00000000" w:rsidRPr="00000000">
        <w:rPr>
          <w:rtl w:val="0"/>
        </w:rPr>
        <w:t xml:space="preserve">   “I clasp one of her hands in mine, holding it tight.”</w:t>
      </w:r>
    </w:p>
    <w:p w:rsidR="00000000" w:rsidDel="00000000" w:rsidP="00000000" w:rsidRDefault="00000000" w:rsidRPr="00000000" w14:paraId="0000330F">
      <w:pPr>
        <w:pageBreakBefore w:val="0"/>
        <w:rPr/>
      </w:pPr>
      <w:r w:rsidDel="00000000" w:rsidR="00000000" w:rsidRPr="00000000">
        <w:rPr>
          <w:rtl w:val="0"/>
        </w:rPr>
        <w:t xml:space="preserve">   “We remain here for what is likely a minute, but what feels like an hour.”</w:t>
      </w:r>
    </w:p>
    <w:p w:rsidR="00000000" w:rsidDel="00000000" w:rsidP="00000000" w:rsidRDefault="00000000" w:rsidRPr="00000000" w14:paraId="00003310">
      <w:pPr>
        <w:pageBreakBefore w:val="0"/>
        <w:rPr/>
      </w:pPr>
      <w:r w:rsidDel="00000000" w:rsidR="00000000" w:rsidRPr="00000000">
        <w:rPr>
          <w:rtl w:val="0"/>
        </w:rPr>
        <w:t xml:space="preserve">   “Noticing the two dirty plates on the table, I realise they’re going to become more difficult to wash the longer they’re left out.”</w:t>
      </w:r>
    </w:p>
    <w:p w:rsidR="00000000" w:rsidDel="00000000" w:rsidP="00000000" w:rsidRDefault="00000000" w:rsidRPr="00000000" w14:paraId="00003311">
      <w:pPr>
        <w:pageBreakBefore w:val="0"/>
        <w:rPr/>
      </w:pPr>
      <w:r w:rsidDel="00000000" w:rsidR="00000000" w:rsidRPr="00000000">
        <w:rPr>
          <w:rtl w:val="0"/>
        </w:rPr>
        <w:t xml:space="preserve">   “I give Monika two light taps on the hand, stand up, pick up the two plates and take them to the sink.”</w:t>
      </w:r>
    </w:p>
    <w:p w:rsidR="00000000" w:rsidDel="00000000" w:rsidP="00000000" w:rsidRDefault="00000000" w:rsidRPr="00000000" w14:paraId="00003312">
      <w:pPr>
        <w:pageBreakBefore w:val="0"/>
        <w:rPr/>
      </w:pPr>
      <w:r w:rsidDel="00000000" w:rsidR="00000000" w:rsidRPr="00000000">
        <w:rPr>
          <w:rtl w:val="0"/>
        </w:rPr>
        <w:t xml:space="preserve">   “Thankfully they both wash easily.”</w:t>
      </w:r>
    </w:p>
    <w:p w:rsidR="00000000" w:rsidDel="00000000" w:rsidP="00000000" w:rsidRDefault="00000000" w:rsidRPr="00000000" w14:paraId="00003313">
      <w:pPr>
        <w:pageBreakBefore w:val="0"/>
        <w:rPr/>
      </w:pPr>
      <w:r w:rsidDel="00000000" w:rsidR="00000000" w:rsidRPr="00000000">
        <w:rPr>
          <w:rtl w:val="0"/>
        </w:rPr>
        <w:t xml:space="preserve">   “With everything complete, we head upstairs and get ready for bed.”</w:t>
      </w:r>
    </w:p>
    <w:p w:rsidR="00000000" w:rsidDel="00000000" w:rsidP="00000000" w:rsidRDefault="00000000" w:rsidRPr="00000000" w14:paraId="00003314">
      <w:pPr>
        <w:pageBreakBefore w:val="0"/>
        <w:rPr/>
      </w:pPr>
      <w:r w:rsidDel="00000000" w:rsidR="00000000" w:rsidRPr="00000000">
        <w:rPr>
          <w:rtl w:val="0"/>
        </w:rPr>
        <w:t xml:space="preserve">   (MC’s room backdrop, night)</w:t>
        <w:br w:type="textWrapping"/>
        <w:t xml:space="preserve">   “The two of us are washed and brushed within five minutes.”</w:t>
      </w:r>
    </w:p>
    <w:p w:rsidR="00000000" w:rsidDel="00000000" w:rsidP="00000000" w:rsidRDefault="00000000" w:rsidRPr="00000000" w14:paraId="00003315">
      <w:pPr>
        <w:pageBreakBefore w:val="0"/>
        <w:rPr/>
      </w:pPr>
      <w:r w:rsidDel="00000000" w:rsidR="00000000" w:rsidRPr="00000000">
        <w:rPr>
          <w:rtl w:val="0"/>
        </w:rPr>
        <w:t xml:space="preserve">   mc “Alright, come on in.”</w:t>
      </w:r>
    </w:p>
    <w:p w:rsidR="00000000" w:rsidDel="00000000" w:rsidP="00000000" w:rsidRDefault="00000000" w:rsidRPr="00000000" w14:paraId="00003316">
      <w:pPr>
        <w:pageBreakBefore w:val="0"/>
        <w:rPr/>
      </w:pPr>
      <w:r w:rsidDel="00000000" w:rsidR="00000000" w:rsidRPr="00000000">
        <w:rPr>
          <w:rtl w:val="0"/>
        </w:rPr>
        <w:t xml:space="preserve">   “I climb into bed, resting on the side closest to the wall.”</w:t>
      </w:r>
    </w:p>
    <w:p w:rsidR="00000000" w:rsidDel="00000000" w:rsidP="00000000" w:rsidRDefault="00000000" w:rsidRPr="00000000" w14:paraId="00003317">
      <w:pPr>
        <w:pageBreakBefore w:val="0"/>
        <w:rPr/>
      </w:pPr>
      <w:r w:rsidDel="00000000" w:rsidR="00000000" w:rsidRPr="00000000">
        <w:rPr>
          <w:rtl w:val="0"/>
        </w:rPr>
        <w:t xml:space="preserve">   “She climbs in beside me, curling up with her back to me in the ‘little spoon’ position.”</w:t>
      </w:r>
    </w:p>
    <w:p w:rsidR="00000000" w:rsidDel="00000000" w:rsidP="00000000" w:rsidRDefault="00000000" w:rsidRPr="00000000" w14:paraId="00003318">
      <w:pPr>
        <w:pageBreakBefore w:val="0"/>
        <w:rPr/>
      </w:pPr>
      <w:r w:rsidDel="00000000" w:rsidR="00000000" w:rsidRPr="00000000">
        <w:rPr>
          <w:rtl w:val="0"/>
        </w:rPr>
        <w:t xml:space="preserve">   “I respond in kind by wrapping my arms around her.”</w:t>
      </w:r>
    </w:p>
    <w:p w:rsidR="00000000" w:rsidDel="00000000" w:rsidP="00000000" w:rsidRDefault="00000000" w:rsidRPr="00000000" w14:paraId="00003319">
      <w:pPr>
        <w:pageBreakBefore w:val="0"/>
        <w:rPr/>
      </w:pPr>
      <w:r w:rsidDel="00000000" w:rsidR="00000000" w:rsidRPr="00000000">
        <w:rPr>
          <w:rtl w:val="0"/>
        </w:rPr>
        <w:t xml:space="preserve">   mc “Goodnight my emerald empress. I love you.”</w:t>
      </w:r>
    </w:p>
    <w:p w:rsidR="00000000" w:rsidDel="00000000" w:rsidP="00000000" w:rsidRDefault="00000000" w:rsidRPr="00000000" w14:paraId="0000331A">
      <w:pPr>
        <w:pageBreakBefore w:val="0"/>
        <w:rPr/>
      </w:pPr>
      <w:r w:rsidDel="00000000" w:rsidR="00000000" w:rsidRPr="00000000">
        <w:rPr>
          <w:rtl w:val="0"/>
        </w:rPr>
        <w:t xml:space="preserve">   “I get a small giggle in response.”</w:t>
      </w:r>
    </w:p>
    <w:p w:rsidR="00000000" w:rsidDel="00000000" w:rsidP="00000000" w:rsidRDefault="00000000" w:rsidRPr="00000000" w14:paraId="0000331B">
      <w:pPr>
        <w:pageBreakBefore w:val="0"/>
        <w:rPr/>
      </w:pPr>
      <w:r w:rsidDel="00000000" w:rsidR="00000000" w:rsidRPr="00000000">
        <w:rPr>
          <w:rtl w:val="0"/>
        </w:rPr>
        <w:t xml:space="preserve">   m “Goodnight, I love you too.”</w:t>
      </w:r>
    </w:p>
    <w:p w:rsidR="00000000" w:rsidDel="00000000" w:rsidP="00000000" w:rsidRDefault="00000000" w:rsidRPr="00000000" w14:paraId="0000331C">
      <w:pPr>
        <w:pageBreakBefore w:val="0"/>
        <w:rPr/>
      </w:pPr>
      <w:r w:rsidDel="00000000" w:rsidR="00000000" w:rsidRPr="00000000">
        <w:rPr>
          <w:rtl w:val="0"/>
        </w:rPr>
        <w:t xml:space="preserve">   “I reach across her and switch off the bedside lamp.”</w:t>
      </w:r>
    </w:p>
    <w:p w:rsidR="00000000" w:rsidDel="00000000" w:rsidP="00000000" w:rsidRDefault="00000000" w:rsidRPr="00000000" w14:paraId="0000331D">
      <w:pPr>
        <w:pageBreakBefore w:val="0"/>
        <w:rPr/>
      </w:pPr>
      <w:r w:rsidDel="00000000" w:rsidR="00000000" w:rsidRPr="00000000">
        <w:rPr>
          <w:rtl w:val="0"/>
        </w:rPr>
        <w:t xml:space="preserve">   (Fade to black)</w:t>
      </w:r>
    </w:p>
    <w:p w:rsidR="00000000" w:rsidDel="00000000" w:rsidP="00000000" w:rsidRDefault="00000000" w:rsidRPr="00000000" w14:paraId="0000331E">
      <w:pPr>
        <w:pageBreakBefore w:val="0"/>
        <w:rPr/>
      </w:pPr>
      <w:r w:rsidDel="00000000" w:rsidR="00000000" w:rsidRPr="00000000">
        <w:rPr>
          <w:rtl w:val="0"/>
        </w:rPr>
        <w:t xml:space="preserve">   (Black screen)</w:t>
      </w:r>
    </w:p>
    <w:p w:rsidR="00000000" w:rsidDel="00000000" w:rsidP="00000000" w:rsidRDefault="00000000" w:rsidRPr="00000000" w14:paraId="0000331F">
      <w:pPr>
        <w:pageBreakBefore w:val="0"/>
        <w:rPr/>
      </w:pPr>
      <w:r w:rsidDel="00000000" w:rsidR="00000000" w:rsidRPr="00000000">
        <w:rPr>
          <w:rtl w:val="0"/>
        </w:rPr>
      </w:r>
    </w:p>
    <w:p w:rsidR="00000000" w:rsidDel="00000000" w:rsidP="00000000" w:rsidRDefault="00000000" w:rsidRPr="00000000" w14:paraId="00003320">
      <w:pPr>
        <w:pageBreakBefore w:val="0"/>
        <w:rPr/>
      </w:pPr>
      <w:r w:rsidDel="00000000" w:rsidR="00000000" w:rsidRPr="00000000">
        <w:rPr>
          <w:rtl w:val="0"/>
        </w:rPr>
      </w:r>
    </w:p>
    <w:p w:rsidR="00000000" w:rsidDel="00000000" w:rsidP="00000000" w:rsidRDefault="00000000" w:rsidRPr="00000000" w14:paraId="00003321">
      <w:pPr>
        <w:pageBreakBefore w:val="0"/>
        <w:rPr/>
      </w:pPr>
      <w:r w:rsidDel="00000000" w:rsidR="00000000" w:rsidRPr="00000000">
        <w:rPr>
          <w:rtl w:val="0"/>
        </w:rPr>
        <w:t xml:space="preserve">   “A light orange tint shines through my eyelids.”</w:t>
      </w:r>
    </w:p>
    <w:p w:rsidR="00000000" w:rsidDel="00000000" w:rsidP="00000000" w:rsidRDefault="00000000" w:rsidRPr="00000000" w14:paraId="00003322">
      <w:pPr>
        <w:pageBreakBefore w:val="0"/>
        <w:rPr/>
      </w:pPr>
      <w:r w:rsidDel="00000000" w:rsidR="00000000" w:rsidRPr="00000000">
        <w:rPr>
          <w:rtl w:val="0"/>
        </w:rPr>
        <w:t xml:space="preserve">   (MC’s room backdrop, day)</w:t>
      </w:r>
    </w:p>
    <w:p w:rsidR="00000000" w:rsidDel="00000000" w:rsidP="00000000" w:rsidRDefault="00000000" w:rsidRPr="00000000" w14:paraId="00003323">
      <w:pPr>
        <w:pageBreakBefore w:val="0"/>
        <w:rPr/>
      </w:pPr>
      <w:r w:rsidDel="00000000" w:rsidR="00000000" w:rsidRPr="00000000">
        <w:rPr>
          <w:rtl w:val="0"/>
        </w:rPr>
        <w:t xml:space="preserve">   “I open my eyes to a golden glow filling the room.”</w:t>
      </w:r>
    </w:p>
    <w:p w:rsidR="00000000" w:rsidDel="00000000" w:rsidP="00000000" w:rsidRDefault="00000000" w:rsidRPr="00000000" w14:paraId="00003324">
      <w:pPr>
        <w:pageBreakBefore w:val="0"/>
        <w:rPr/>
      </w:pPr>
      <w:r w:rsidDel="00000000" w:rsidR="00000000" w:rsidRPr="00000000">
        <w:rPr>
          <w:rtl w:val="0"/>
        </w:rPr>
        <w:t xml:space="preserve">   “Feeling a tight strain in my shoulders, I sit up and stretch my arms out, hearing my joints quietly click as I do so.”</w:t>
      </w:r>
    </w:p>
    <w:p w:rsidR="00000000" w:rsidDel="00000000" w:rsidP="00000000" w:rsidRDefault="00000000" w:rsidRPr="00000000" w14:paraId="00003325">
      <w:pPr>
        <w:pageBreakBefore w:val="0"/>
        <w:rPr/>
      </w:pPr>
      <w:r w:rsidDel="00000000" w:rsidR="00000000" w:rsidRPr="00000000">
        <w:rPr>
          <w:rtl w:val="0"/>
        </w:rPr>
        <w:t xml:space="preserve">   “The faint red glow of my clock tells me it’s seven o’clock in the morning.”</w:t>
      </w:r>
    </w:p>
    <w:p w:rsidR="00000000" w:rsidDel="00000000" w:rsidP="00000000" w:rsidRDefault="00000000" w:rsidRPr="00000000" w14:paraId="00003326">
      <w:pPr>
        <w:pageBreakBefore w:val="0"/>
        <w:rPr/>
      </w:pPr>
      <w:r w:rsidDel="00000000" w:rsidR="00000000" w:rsidRPr="00000000">
        <w:rPr>
          <w:rtl w:val="0"/>
        </w:rPr>
        <w:t xml:space="preserve">   “Under normal circumstances I’d groan and slump back into my bed.”</w:t>
      </w:r>
    </w:p>
    <w:p w:rsidR="00000000" w:rsidDel="00000000" w:rsidP="00000000" w:rsidRDefault="00000000" w:rsidRPr="00000000" w14:paraId="00003327">
      <w:pPr>
        <w:pageBreakBefore w:val="0"/>
        <w:rPr/>
      </w:pPr>
      <w:r w:rsidDel="00000000" w:rsidR="00000000" w:rsidRPr="00000000">
        <w:rPr>
          <w:rtl w:val="0"/>
        </w:rPr>
        <w:t xml:space="preserve">   “Recently, however, I’ve been getting up earlier. I suppose Monika’s way of life is rubbing off on me.”</w:t>
      </w:r>
    </w:p>
    <w:p w:rsidR="00000000" w:rsidDel="00000000" w:rsidP="00000000" w:rsidRDefault="00000000" w:rsidRPr="00000000" w14:paraId="00003328">
      <w:pPr>
        <w:pageBreakBefore w:val="0"/>
        <w:rPr/>
      </w:pPr>
      <w:r w:rsidDel="00000000" w:rsidR="00000000" w:rsidRPr="00000000">
        <w:rPr>
          <w:rtl w:val="0"/>
        </w:rPr>
        <w:t xml:space="preserve">   “I carefully climb over her and land upright on my feet, then turn back to face her.”</w:t>
      </w:r>
    </w:p>
    <w:p w:rsidR="00000000" w:rsidDel="00000000" w:rsidP="00000000" w:rsidRDefault="00000000" w:rsidRPr="00000000" w14:paraId="00003329">
      <w:pPr>
        <w:pageBreakBefore w:val="0"/>
        <w:rPr/>
      </w:pPr>
      <w:r w:rsidDel="00000000" w:rsidR="00000000" w:rsidRPr="00000000">
        <w:rPr>
          <w:rtl w:val="0"/>
        </w:rPr>
        <w:t xml:space="preserve">   “She looks so peaceful, her fair skin and auburn hair catching the golden touch of sunlight.”</w:t>
      </w:r>
    </w:p>
    <w:p w:rsidR="00000000" w:rsidDel="00000000" w:rsidP="00000000" w:rsidRDefault="00000000" w:rsidRPr="00000000" w14:paraId="0000332A">
      <w:pPr>
        <w:pageBreakBefore w:val="0"/>
        <w:rPr/>
      </w:pPr>
      <w:r w:rsidDel="00000000" w:rsidR="00000000" w:rsidRPr="00000000">
        <w:rPr>
          <w:rtl w:val="0"/>
        </w:rPr>
        <w:t xml:space="preserve">   “A certain Disney princess comes to mind as I watch her calm slumber.”</w:t>
      </w:r>
    </w:p>
    <w:p w:rsidR="00000000" w:rsidDel="00000000" w:rsidP="00000000" w:rsidRDefault="00000000" w:rsidRPr="00000000" w14:paraId="0000332B">
      <w:pPr>
        <w:pageBreakBefore w:val="0"/>
        <w:rPr/>
      </w:pPr>
      <w:r w:rsidDel="00000000" w:rsidR="00000000" w:rsidRPr="00000000">
        <w:rPr>
          <w:rtl w:val="0"/>
        </w:rPr>
        <w:t xml:space="preserve">   “Before I lose myself in a trance, I put on a pair of slippers, brush my teeth and head downstairs.”</w:t>
      </w:r>
    </w:p>
    <w:p w:rsidR="00000000" w:rsidDel="00000000" w:rsidP="00000000" w:rsidRDefault="00000000" w:rsidRPr="00000000" w14:paraId="0000332C">
      <w:pPr>
        <w:pageBreakBefore w:val="0"/>
        <w:rPr/>
      </w:pPr>
      <w:r w:rsidDel="00000000" w:rsidR="00000000" w:rsidRPr="00000000">
        <w:rPr>
          <w:rtl w:val="0"/>
        </w:rPr>
        <w:t xml:space="preserve">   “Now, what to make for breakfast.”</w:t>
      </w:r>
    </w:p>
    <w:p w:rsidR="00000000" w:rsidDel="00000000" w:rsidP="00000000" w:rsidRDefault="00000000" w:rsidRPr="00000000" w14:paraId="0000332D">
      <w:pPr>
        <w:pageBreakBefore w:val="0"/>
        <w:rPr/>
      </w:pPr>
      <w:r w:rsidDel="00000000" w:rsidR="00000000" w:rsidRPr="00000000">
        <w:rPr>
          <w:rtl w:val="0"/>
        </w:rPr>
        <w:t xml:space="preserve">   “I conduct another rummage through the fridge, which seems much more sparse due to last night’s dinner.”</w:t>
      </w:r>
    </w:p>
    <w:p w:rsidR="00000000" w:rsidDel="00000000" w:rsidP="00000000" w:rsidRDefault="00000000" w:rsidRPr="00000000" w14:paraId="0000332E">
      <w:pPr>
        <w:pageBreakBefore w:val="0"/>
        <w:rPr/>
      </w:pPr>
      <w:r w:rsidDel="00000000" w:rsidR="00000000" w:rsidRPr="00000000">
        <w:rPr>
          <w:rtl w:val="0"/>
        </w:rPr>
        <w:t xml:space="preserve">   “A small survey tells me there isn’t much left to eat. I’ll have to grab some more groceries today.”</w:t>
      </w:r>
    </w:p>
    <w:p w:rsidR="00000000" w:rsidDel="00000000" w:rsidP="00000000" w:rsidRDefault="00000000" w:rsidRPr="00000000" w14:paraId="0000332F">
      <w:pPr>
        <w:pageBreakBefore w:val="0"/>
        <w:rPr/>
      </w:pPr>
      <w:r w:rsidDel="00000000" w:rsidR="00000000" w:rsidRPr="00000000">
        <w:rPr>
          <w:rtl w:val="0"/>
        </w:rPr>
        <w:t xml:space="preserve">   “What I do notice, however, is that I have the means to make a slightly bootleg vegetarian English breakfast.”</w:t>
      </w:r>
    </w:p>
    <w:p w:rsidR="00000000" w:rsidDel="00000000" w:rsidP="00000000" w:rsidRDefault="00000000" w:rsidRPr="00000000" w14:paraId="00003330">
      <w:pPr>
        <w:pageBreakBefore w:val="0"/>
        <w:rPr/>
      </w:pPr>
      <w:r w:rsidDel="00000000" w:rsidR="00000000" w:rsidRPr="00000000">
        <w:rPr>
          <w:rtl w:val="0"/>
        </w:rPr>
        <w:t xml:space="preserve">   “I take out a pack of chopped mushrooms, a can of beans, four large tomatoes, and two eggs, as well as two slices of bread from the pantry.”</w:t>
      </w:r>
    </w:p>
    <w:p w:rsidR="00000000" w:rsidDel="00000000" w:rsidP="00000000" w:rsidRDefault="00000000" w:rsidRPr="00000000" w14:paraId="00003331">
      <w:pPr>
        <w:pageBreakBefore w:val="0"/>
        <w:rPr/>
      </w:pPr>
      <w:r w:rsidDel="00000000" w:rsidR="00000000" w:rsidRPr="00000000">
        <w:rPr>
          <w:rtl w:val="0"/>
        </w:rPr>
        <w:t xml:space="preserve">   “Now is probably a safe time to start cooking, Monika is an early bird, and will likely be up soon.”</w:t>
      </w:r>
    </w:p>
    <w:p w:rsidR="00000000" w:rsidDel="00000000" w:rsidP="00000000" w:rsidRDefault="00000000" w:rsidRPr="00000000" w14:paraId="00003332">
      <w:pPr>
        <w:pageBreakBefore w:val="0"/>
        <w:rPr/>
      </w:pPr>
      <w:r w:rsidDel="00000000" w:rsidR="00000000" w:rsidRPr="00000000">
        <w:rPr>
          <w:rtl w:val="0"/>
        </w:rPr>
        <w:t xml:space="preserve">   “A light sizzle is heard as I place pans onto the hob and apply small dashes of oil.”</w:t>
      </w:r>
    </w:p>
    <w:p w:rsidR="00000000" w:rsidDel="00000000" w:rsidP="00000000" w:rsidRDefault="00000000" w:rsidRPr="00000000" w14:paraId="00003333">
      <w:pPr>
        <w:pageBreakBefore w:val="0"/>
        <w:rPr/>
      </w:pPr>
      <w:r w:rsidDel="00000000" w:rsidR="00000000" w:rsidRPr="00000000">
        <w:rPr>
          <w:rtl w:val="0"/>
        </w:rPr>
        <w:t xml:space="preserve">   “I cook each component separately, frying the eggs, boiling the beans, frying the mushrooms, grilling the tomatoes and toasting the bread.”</w:t>
      </w:r>
    </w:p>
    <w:p w:rsidR="00000000" w:rsidDel="00000000" w:rsidP="00000000" w:rsidRDefault="00000000" w:rsidRPr="00000000" w14:paraId="00003334">
      <w:pPr>
        <w:pageBreakBefore w:val="0"/>
        <w:rPr/>
      </w:pPr>
      <w:r w:rsidDel="00000000" w:rsidR="00000000" w:rsidRPr="00000000">
        <w:rPr>
          <w:rtl w:val="0"/>
        </w:rPr>
        <w:t xml:space="preserve">   “At some point in this process I hear a quiet voice with a light groan behind me.”</w:t>
      </w:r>
    </w:p>
    <w:p w:rsidR="00000000" w:rsidDel="00000000" w:rsidP="00000000" w:rsidRDefault="00000000" w:rsidRPr="00000000" w14:paraId="00003335">
      <w:pPr>
        <w:pageBreakBefore w:val="0"/>
        <w:rPr/>
      </w:pPr>
      <w:r w:rsidDel="00000000" w:rsidR="00000000" w:rsidRPr="00000000">
        <w:rPr>
          <w:rtl w:val="0"/>
        </w:rPr>
        <w:t xml:space="preserve">   m “&lt;i&gt;Groan&lt;/i&gt; You’re up early.”</w:t>
      </w:r>
    </w:p>
    <w:p w:rsidR="00000000" w:rsidDel="00000000" w:rsidP="00000000" w:rsidRDefault="00000000" w:rsidRPr="00000000" w14:paraId="00003336">
      <w:pPr>
        <w:pageBreakBefore w:val="0"/>
        <w:rPr/>
      </w:pPr>
      <w:r w:rsidDel="00000000" w:rsidR="00000000" w:rsidRPr="00000000">
        <w:rPr>
          <w:rtl w:val="0"/>
        </w:rPr>
        <w:t xml:space="preserve">   mc “Good morning sunshine! I’m afraid room service is running late, we’ll provide a discount for the inconvenience.”</w:t>
      </w:r>
    </w:p>
    <w:p w:rsidR="00000000" w:rsidDel="00000000" w:rsidP="00000000" w:rsidRDefault="00000000" w:rsidRPr="00000000" w14:paraId="00003337">
      <w:pPr>
        <w:pageBreakBefore w:val="0"/>
        <w:rPr/>
      </w:pPr>
      <w:r w:rsidDel="00000000" w:rsidR="00000000" w:rsidRPr="00000000">
        <w:rPr>
          <w:rtl w:val="0"/>
        </w:rPr>
        <w:t xml:space="preserve">   “Monika chuckles at my tired attempt at comedy, although I’m fairly certain she’s just humouring me.”</w:t>
      </w:r>
    </w:p>
    <w:p w:rsidR="00000000" w:rsidDel="00000000" w:rsidP="00000000" w:rsidRDefault="00000000" w:rsidRPr="00000000" w14:paraId="00003338">
      <w:pPr>
        <w:pageBreakBefore w:val="0"/>
        <w:rPr/>
      </w:pPr>
      <w:r w:rsidDel="00000000" w:rsidR="00000000" w:rsidRPr="00000000">
        <w:rPr>
          <w:rtl w:val="0"/>
        </w:rPr>
        <w:t xml:space="preserve">   “She looks over my shoulder and sees the various pots and pans I’m juggling.”</w:t>
      </w:r>
    </w:p>
    <w:p w:rsidR="00000000" w:rsidDel="00000000" w:rsidP="00000000" w:rsidRDefault="00000000" w:rsidRPr="00000000" w14:paraId="00003339">
      <w:pPr>
        <w:pageBreakBefore w:val="0"/>
        <w:rPr/>
      </w:pPr>
      <w:r w:rsidDel="00000000" w:rsidR="00000000" w:rsidRPr="00000000">
        <w:rPr>
          <w:rtl w:val="0"/>
        </w:rPr>
        <w:t xml:space="preserve">   m “You really are improving as a chef, almost alarmingly fast.”</w:t>
      </w:r>
    </w:p>
    <w:p w:rsidR="00000000" w:rsidDel="00000000" w:rsidP="00000000" w:rsidRDefault="00000000" w:rsidRPr="00000000" w14:paraId="0000333A">
      <w:pPr>
        <w:pageBreakBefore w:val="0"/>
        <w:rPr/>
      </w:pPr>
      <w:r w:rsidDel="00000000" w:rsidR="00000000" w:rsidRPr="00000000">
        <w:rPr>
          <w:rtl w:val="0"/>
        </w:rPr>
        <w:t xml:space="preserve">   mc “I gotta try and match you somehow, haven’t I?”</w:t>
      </w:r>
    </w:p>
    <w:p w:rsidR="00000000" w:rsidDel="00000000" w:rsidP="00000000" w:rsidRDefault="00000000" w:rsidRPr="00000000" w14:paraId="0000333B">
      <w:pPr>
        <w:pageBreakBefore w:val="0"/>
        <w:rPr/>
      </w:pPr>
      <w:r w:rsidDel="00000000" w:rsidR="00000000" w:rsidRPr="00000000">
        <w:rPr>
          <w:rtl w:val="0"/>
        </w:rPr>
        <w:t xml:space="preserve">   m “Ahaha, we’ll see if you can!”</w:t>
      </w:r>
    </w:p>
    <w:p w:rsidR="00000000" w:rsidDel="00000000" w:rsidP="00000000" w:rsidRDefault="00000000" w:rsidRPr="00000000" w14:paraId="0000333C">
      <w:pPr>
        <w:pageBreakBefore w:val="0"/>
        <w:rPr/>
      </w:pPr>
      <w:r w:rsidDel="00000000" w:rsidR="00000000" w:rsidRPr="00000000">
        <w:rPr>
          <w:rtl w:val="0"/>
        </w:rPr>
        <w:t xml:space="preserve">   “I finish preparing the meal, dish up and bring the plates to the table.”</w:t>
      </w:r>
    </w:p>
    <w:p w:rsidR="00000000" w:rsidDel="00000000" w:rsidP="00000000" w:rsidRDefault="00000000" w:rsidRPr="00000000" w14:paraId="0000333D">
      <w:pPr>
        <w:pageBreakBefore w:val="0"/>
        <w:rPr/>
      </w:pPr>
      <w:r w:rsidDel="00000000" w:rsidR="00000000" w:rsidRPr="00000000">
        <w:rPr>
          <w:rtl w:val="0"/>
        </w:rPr>
        <w:t xml:space="preserve">   “It’s a short meal, and considerably lighter than last night’s dinner, but the two of us are satisfied once it’s over.”</w:t>
      </w:r>
    </w:p>
    <w:p w:rsidR="00000000" w:rsidDel="00000000" w:rsidP="00000000" w:rsidRDefault="00000000" w:rsidRPr="00000000" w14:paraId="0000333E">
      <w:pPr>
        <w:pageBreakBefore w:val="0"/>
        <w:rPr/>
      </w:pPr>
      <w:r w:rsidDel="00000000" w:rsidR="00000000" w:rsidRPr="00000000">
        <w:rPr>
          <w:rtl w:val="0"/>
        </w:rPr>
        <w:t xml:space="preserve">   “I wash and pack up the dishes, and the two of us return to my room.”</w:t>
      </w:r>
    </w:p>
    <w:p w:rsidR="00000000" w:rsidDel="00000000" w:rsidP="00000000" w:rsidRDefault="00000000" w:rsidRPr="00000000" w14:paraId="0000333F">
      <w:pPr>
        <w:pageBreakBefore w:val="0"/>
        <w:rPr/>
      </w:pPr>
      <w:r w:rsidDel="00000000" w:rsidR="00000000" w:rsidRPr="00000000">
        <w:rPr>
          <w:rtl w:val="0"/>
        </w:rPr>
        <w:t xml:space="preserve">   mc “So, I had an idea as to what we could do today.”</w:t>
      </w:r>
    </w:p>
    <w:p w:rsidR="00000000" w:rsidDel="00000000" w:rsidP="00000000" w:rsidRDefault="00000000" w:rsidRPr="00000000" w14:paraId="00003340">
      <w:pPr>
        <w:pageBreakBefore w:val="0"/>
        <w:rPr/>
      </w:pPr>
      <w:r w:rsidDel="00000000" w:rsidR="00000000" w:rsidRPr="00000000">
        <w:rPr>
          <w:rtl w:val="0"/>
        </w:rPr>
        <w:t xml:space="preserve">   m “Oh?”</w:t>
      </w:r>
    </w:p>
    <w:p w:rsidR="00000000" w:rsidDel="00000000" w:rsidP="00000000" w:rsidRDefault="00000000" w:rsidRPr="00000000" w14:paraId="00003341">
      <w:pPr>
        <w:pageBreakBefore w:val="0"/>
        <w:rPr/>
      </w:pPr>
      <w:r w:rsidDel="00000000" w:rsidR="00000000" w:rsidRPr="00000000">
        <w:rPr>
          <w:rtl w:val="0"/>
        </w:rPr>
        <w:t xml:space="preserve">   mc “Remember that flyer the kids left behind? For the laser tag?”</w:t>
      </w:r>
    </w:p>
    <w:p w:rsidR="00000000" w:rsidDel="00000000" w:rsidP="00000000" w:rsidRDefault="00000000" w:rsidRPr="00000000" w14:paraId="00003342">
      <w:pPr>
        <w:pageBreakBefore w:val="0"/>
        <w:rPr/>
      </w:pPr>
      <w:r w:rsidDel="00000000" w:rsidR="00000000" w:rsidRPr="00000000">
        <w:rPr>
          <w:rtl w:val="0"/>
        </w:rPr>
        <w:t xml:space="preserve">   “I can sense she’s already skeptical.”</w:t>
      </w:r>
    </w:p>
    <w:p w:rsidR="00000000" w:rsidDel="00000000" w:rsidP="00000000" w:rsidRDefault="00000000" w:rsidRPr="00000000" w14:paraId="00003343">
      <w:pPr>
        <w:pageBreakBefore w:val="0"/>
        <w:rPr/>
      </w:pPr>
      <w:r w:rsidDel="00000000" w:rsidR="00000000" w:rsidRPr="00000000">
        <w:rPr>
          <w:rtl w:val="0"/>
        </w:rPr>
        <w:t xml:space="preserve">   mc “I thought we could give that a shot. What do you think?”</w:t>
      </w:r>
    </w:p>
    <w:p w:rsidR="00000000" w:rsidDel="00000000" w:rsidP="00000000" w:rsidRDefault="00000000" w:rsidRPr="00000000" w14:paraId="00003344">
      <w:pPr>
        <w:pageBreakBefore w:val="0"/>
        <w:rPr/>
      </w:pPr>
      <w:r w:rsidDel="00000000" w:rsidR="00000000" w:rsidRPr="00000000">
        <w:rPr>
          <w:rtl w:val="0"/>
        </w:rPr>
        <w:t xml:space="preserve">   m “...”</w:t>
      </w:r>
    </w:p>
    <w:p w:rsidR="00000000" w:rsidDel="00000000" w:rsidP="00000000" w:rsidRDefault="00000000" w:rsidRPr="00000000" w14:paraId="00003345">
      <w:pPr>
        <w:pageBreakBefore w:val="0"/>
        <w:rPr/>
      </w:pPr>
      <w:r w:rsidDel="00000000" w:rsidR="00000000" w:rsidRPr="00000000">
        <w:rPr>
          <w:rtl w:val="0"/>
        </w:rPr>
        <w:t xml:space="preserve">   “She stand silent for a few moments, likely trying to think of a way to politely reject the idea.”</w:t>
      </w:r>
    </w:p>
    <w:p w:rsidR="00000000" w:rsidDel="00000000" w:rsidP="00000000" w:rsidRDefault="00000000" w:rsidRPr="00000000" w14:paraId="00003346">
      <w:pPr>
        <w:pageBreakBefore w:val="0"/>
        <w:rPr/>
      </w:pPr>
      <w:r w:rsidDel="00000000" w:rsidR="00000000" w:rsidRPr="00000000">
        <w:rPr>
          <w:rtl w:val="0"/>
        </w:rPr>
        <w:t xml:space="preserve">   mc “Hey, don’t worry about it, I can tell you’d rather n-.”</w:t>
      </w:r>
    </w:p>
    <w:p w:rsidR="00000000" w:rsidDel="00000000" w:rsidP="00000000" w:rsidRDefault="00000000" w:rsidRPr="00000000" w14:paraId="00003347">
      <w:pPr>
        <w:pageBreakBefore w:val="0"/>
        <w:rPr/>
      </w:pPr>
      <w:r w:rsidDel="00000000" w:rsidR="00000000" w:rsidRPr="00000000">
        <w:rPr>
          <w:rtl w:val="0"/>
        </w:rPr>
        <w:t xml:space="preserve">   m “I’d like to go.”</w:t>
      </w:r>
    </w:p>
    <w:p w:rsidR="00000000" w:rsidDel="00000000" w:rsidP="00000000" w:rsidRDefault="00000000" w:rsidRPr="00000000" w14:paraId="00003348">
      <w:pPr>
        <w:pageBreakBefore w:val="0"/>
        <w:rPr/>
      </w:pPr>
      <w:r w:rsidDel="00000000" w:rsidR="00000000" w:rsidRPr="00000000">
        <w:rPr>
          <w:rtl w:val="0"/>
        </w:rPr>
        <w:t xml:space="preserve">   “Now I’m the silent one.”</w:t>
      </w:r>
    </w:p>
    <w:p w:rsidR="00000000" w:rsidDel="00000000" w:rsidP="00000000" w:rsidRDefault="00000000" w:rsidRPr="00000000" w14:paraId="00003349">
      <w:pPr>
        <w:pageBreakBefore w:val="0"/>
        <w:rPr/>
      </w:pPr>
      <w:r w:rsidDel="00000000" w:rsidR="00000000" w:rsidRPr="00000000">
        <w:rPr>
          <w:rtl w:val="0"/>
        </w:rPr>
        <w:t xml:space="preserve"> m “We’ve done all these things that I wanted to do, you’ve been so patient with me.”</w:t>
      </w:r>
    </w:p>
    <w:p w:rsidR="00000000" w:rsidDel="00000000" w:rsidP="00000000" w:rsidRDefault="00000000" w:rsidRPr="00000000" w14:paraId="0000334A">
      <w:pPr>
        <w:pageBreakBefore w:val="0"/>
        <w:rPr/>
      </w:pPr>
      <w:r w:rsidDel="00000000" w:rsidR="00000000" w:rsidRPr="00000000">
        <w:rPr>
          <w:rtl w:val="0"/>
        </w:rPr>
        <w:t xml:space="preserve"> m “It’s only fair I do the same for you. I’d like to go.”</w:t>
      </w:r>
    </w:p>
    <w:p w:rsidR="00000000" w:rsidDel="00000000" w:rsidP="00000000" w:rsidRDefault="00000000" w:rsidRPr="00000000" w14:paraId="0000334B">
      <w:pPr>
        <w:pageBreakBefore w:val="0"/>
        <w:rPr/>
      </w:pPr>
      <w:r w:rsidDel="00000000" w:rsidR="00000000" w:rsidRPr="00000000">
        <w:rPr>
          <w:rtl w:val="0"/>
        </w:rPr>
        <w:t xml:space="preserve"> m “Besides, it might be fun!”</w:t>
      </w:r>
    </w:p>
    <w:p w:rsidR="00000000" w:rsidDel="00000000" w:rsidP="00000000" w:rsidRDefault="00000000" w:rsidRPr="00000000" w14:paraId="0000334C">
      <w:pPr>
        <w:pageBreakBefore w:val="0"/>
        <w:rPr/>
      </w:pPr>
      <w:r w:rsidDel="00000000" w:rsidR="00000000" w:rsidRPr="00000000">
        <w:rPr>
          <w:rtl w:val="0"/>
        </w:rPr>
        <w:t xml:space="preserve"> “I have to admit I’m impressed, although I keep that to myself for fear of sounding patronising.”</w:t>
      </w:r>
    </w:p>
    <w:p w:rsidR="00000000" w:rsidDel="00000000" w:rsidP="00000000" w:rsidRDefault="00000000" w:rsidRPr="00000000" w14:paraId="0000334D">
      <w:pPr>
        <w:pageBreakBefore w:val="0"/>
        <w:rPr/>
      </w:pPr>
      <w:r w:rsidDel="00000000" w:rsidR="00000000" w:rsidRPr="00000000">
        <w:rPr>
          <w:rtl w:val="0"/>
        </w:rPr>
        <w:t xml:space="preserve"> mc “Alright then, let’s get ready and head out.”</w:t>
      </w:r>
    </w:p>
    <w:p w:rsidR="00000000" w:rsidDel="00000000" w:rsidP="00000000" w:rsidRDefault="00000000" w:rsidRPr="00000000" w14:paraId="0000334E">
      <w:pPr>
        <w:pageBreakBefore w:val="0"/>
        <w:rPr/>
      </w:pPr>
      <w:r w:rsidDel="00000000" w:rsidR="00000000" w:rsidRPr="00000000">
        <w:rPr>
          <w:rtl w:val="0"/>
        </w:rPr>
        <w:t xml:space="preserve"> “Monika smiles, nods and heads over to the bathroom to shower.”</w:t>
      </w:r>
    </w:p>
    <w:p w:rsidR="00000000" w:rsidDel="00000000" w:rsidP="00000000" w:rsidRDefault="00000000" w:rsidRPr="00000000" w14:paraId="0000334F">
      <w:pPr>
        <w:pageBreakBefore w:val="0"/>
        <w:rPr/>
      </w:pPr>
      <w:r w:rsidDel="00000000" w:rsidR="00000000" w:rsidRPr="00000000">
        <w:rPr>
          <w:rtl w:val="0"/>
        </w:rPr>
        <w:t xml:space="preserve"> (Screen wipe to black)</w:t>
      </w:r>
    </w:p>
    <w:p w:rsidR="00000000" w:rsidDel="00000000" w:rsidP="00000000" w:rsidRDefault="00000000" w:rsidRPr="00000000" w14:paraId="00003350">
      <w:pPr>
        <w:pageBreakBefore w:val="0"/>
        <w:rPr/>
      </w:pPr>
      <w:r w:rsidDel="00000000" w:rsidR="00000000" w:rsidRPr="00000000">
        <w:rPr>
          <w:rtl w:val="0"/>
        </w:rPr>
        <w:t xml:space="preserve"> (Screen wipe to MC’s bedroom, day)</w:t>
      </w:r>
    </w:p>
    <w:p w:rsidR="00000000" w:rsidDel="00000000" w:rsidP="00000000" w:rsidRDefault="00000000" w:rsidRPr="00000000" w14:paraId="00003351">
      <w:pPr>
        <w:pageBreakBefore w:val="0"/>
        <w:rPr/>
      </w:pPr>
      <w:r w:rsidDel="00000000" w:rsidR="00000000" w:rsidRPr="00000000">
        <w:rPr>
          <w:rtl w:val="0"/>
        </w:rPr>
        <w:t xml:space="preserve"> “I’m all dressed, showered and ready to go.”</w:t>
      </w:r>
    </w:p>
    <w:p w:rsidR="00000000" w:rsidDel="00000000" w:rsidP="00000000" w:rsidRDefault="00000000" w:rsidRPr="00000000" w14:paraId="00003352">
      <w:pPr>
        <w:pageBreakBefore w:val="0"/>
        <w:rPr/>
      </w:pPr>
      <w:r w:rsidDel="00000000" w:rsidR="00000000" w:rsidRPr="00000000">
        <w:rPr>
          <w:rtl w:val="0"/>
        </w:rPr>
        <w:t xml:space="preserve"> “Monika walks out of my bedroom, with her hair in its signature neat ponytail and in a loose, baggy outfit.”</w:t>
      </w:r>
    </w:p>
    <w:p w:rsidR="00000000" w:rsidDel="00000000" w:rsidP="00000000" w:rsidRDefault="00000000" w:rsidRPr="00000000" w14:paraId="00003353">
      <w:pPr>
        <w:pageBreakBefore w:val="0"/>
        <w:rPr/>
      </w:pPr>
      <w:r w:rsidDel="00000000" w:rsidR="00000000" w:rsidRPr="00000000">
        <w:rPr>
          <w:rtl w:val="0"/>
        </w:rPr>
        <w:t xml:space="preserve"> mc “This is a change in style for you. That’s not to say I don’t like it, you look great!”</w:t>
      </w:r>
    </w:p>
    <w:p w:rsidR="00000000" w:rsidDel="00000000" w:rsidP="00000000" w:rsidRDefault="00000000" w:rsidRPr="00000000" w14:paraId="00003354">
      <w:pPr>
        <w:pageBreakBefore w:val="0"/>
        <w:rPr/>
      </w:pPr>
      <w:r w:rsidDel="00000000" w:rsidR="00000000" w:rsidRPr="00000000">
        <w:rPr>
          <w:rtl w:val="0"/>
        </w:rPr>
        <w:t xml:space="preserve"> m “Ahaha, thank you! I knew we’d be running around and maybe falling over today, so I thought I’d dress for the occasion.”</w:t>
      </w:r>
    </w:p>
    <w:p w:rsidR="00000000" w:rsidDel="00000000" w:rsidP="00000000" w:rsidRDefault="00000000" w:rsidRPr="00000000" w14:paraId="00003355">
      <w:pPr>
        <w:pageBreakBefore w:val="0"/>
        <w:rPr/>
      </w:pPr>
      <w:r w:rsidDel="00000000" w:rsidR="00000000" w:rsidRPr="00000000">
        <w:rPr>
          <w:rtl w:val="0"/>
        </w:rPr>
        <w:t xml:space="preserve"> “I look down at my jeans, t-shirt and open check shirt.”</w:t>
      </w:r>
    </w:p>
    <w:p w:rsidR="00000000" w:rsidDel="00000000" w:rsidP="00000000" w:rsidRDefault="00000000" w:rsidRPr="00000000" w14:paraId="00003356">
      <w:pPr>
        <w:pageBreakBefore w:val="0"/>
        <w:rPr/>
      </w:pPr>
      <w:r w:rsidDel="00000000" w:rsidR="00000000" w:rsidRPr="00000000">
        <w:rPr>
          <w:rtl w:val="0"/>
        </w:rPr>
        <w:t xml:space="preserve"> “Perhaps I should have done the same.”</w:t>
      </w:r>
    </w:p>
    <w:p w:rsidR="00000000" w:rsidDel="00000000" w:rsidP="00000000" w:rsidRDefault="00000000" w:rsidRPr="00000000" w14:paraId="00003357">
      <w:pPr>
        <w:pageBreakBefore w:val="0"/>
        <w:rPr/>
      </w:pPr>
      <w:r w:rsidDel="00000000" w:rsidR="00000000" w:rsidRPr="00000000">
        <w:rPr>
          <w:rtl w:val="0"/>
        </w:rPr>
        <w:t xml:space="preserve"> “Too late now I suppose.”</w:t>
      </w:r>
    </w:p>
    <w:p w:rsidR="00000000" w:rsidDel="00000000" w:rsidP="00000000" w:rsidRDefault="00000000" w:rsidRPr="00000000" w14:paraId="00003358">
      <w:pPr>
        <w:pageBreakBefore w:val="0"/>
        <w:rPr/>
      </w:pPr>
      <w:r w:rsidDel="00000000" w:rsidR="00000000" w:rsidRPr="00000000">
        <w:rPr>
          <w:rtl w:val="0"/>
        </w:rPr>
        <w:t xml:space="preserve"> “I unlock and open the front door.”</w:t>
      </w:r>
    </w:p>
    <w:p w:rsidR="00000000" w:rsidDel="00000000" w:rsidP="00000000" w:rsidRDefault="00000000" w:rsidRPr="00000000" w14:paraId="00003359">
      <w:pPr>
        <w:pageBreakBefore w:val="0"/>
        <w:rPr/>
      </w:pPr>
      <w:r w:rsidDel="00000000" w:rsidR="00000000" w:rsidRPr="00000000">
        <w:rPr>
          <w:rtl w:val="0"/>
        </w:rPr>
        <w:t xml:space="preserve"> mc “Shall we be off then?”</w:t>
        <w:br w:type="textWrapping"/>
        <w:t xml:space="preserve"> “I say this in a mock posh British accent.”</w:t>
      </w:r>
    </w:p>
    <w:p w:rsidR="00000000" w:rsidDel="00000000" w:rsidP="00000000" w:rsidRDefault="00000000" w:rsidRPr="00000000" w14:paraId="0000335A">
      <w:pPr>
        <w:pageBreakBefore w:val="0"/>
        <w:rPr/>
      </w:pPr>
      <w:r w:rsidDel="00000000" w:rsidR="00000000" w:rsidRPr="00000000">
        <w:rPr>
          <w:rtl w:val="0"/>
        </w:rPr>
        <w:t xml:space="preserve"> m “We shall indeed, sir.”</w:t>
      </w:r>
    </w:p>
    <w:p w:rsidR="00000000" w:rsidDel="00000000" w:rsidP="00000000" w:rsidRDefault="00000000" w:rsidRPr="00000000" w14:paraId="0000335B">
      <w:pPr>
        <w:pageBreakBefore w:val="0"/>
        <w:rPr/>
      </w:pPr>
      <w:r w:rsidDel="00000000" w:rsidR="00000000" w:rsidRPr="00000000">
        <w:rPr>
          <w:rtl w:val="0"/>
        </w:rPr>
        <w:t xml:space="preserve"> “Monika responds in the same accent, although pulls it off much better than I did.”</w:t>
      </w:r>
    </w:p>
    <w:p w:rsidR="00000000" w:rsidDel="00000000" w:rsidP="00000000" w:rsidRDefault="00000000" w:rsidRPr="00000000" w14:paraId="0000335C">
      <w:pPr>
        <w:pageBreakBefore w:val="0"/>
        <w:rPr/>
      </w:pPr>
      <w:r w:rsidDel="00000000" w:rsidR="00000000" w:rsidRPr="00000000">
        <w:rPr>
          <w:rtl w:val="0"/>
        </w:rPr>
        <w:t xml:space="preserve"> “She takes my hand with a noble grasp and begins to strut through the open door.”</w:t>
      </w:r>
    </w:p>
    <w:p w:rsidR="00000000" w:rsidDel="00000000" w:rsidP="00000000" w:rsidRDefault="00000000" w:rsidRPr="00000000" w14:paraId="0000335D">
      <w:pPr>
        <w:pageBreakBefore w:val="0"/>
        <w:rPr/>
      </w:pPr>
      <w:r w:rsidDel="00000000" w:rsidR="00000000" w:rsidRPr="00000000">
        <w:rPr>
          <w:rtl w:val="0"/>
        </w:rPr>
        <w:t xml:space="preserve"> (MC’s road backdrop, day)</w:t>
      </w:r>
    </w:p>
    <w:p w:rsidR="00000000" w:rsidDel="00000000" w:rsidP="00000000" w:rsidRDefault="00000000" w:rsidRPr="00000000" w14:paraId="0000335E">
      <w:pPr>
        <w:pageBreakBefore w:val="0"/>
        <w:rPr/>
      </w:pPr>
      <w:r w:rsidDel="00000000" w:rsidR="00000000" w:rsidRPr="00000000">
        <w:rPr>
          <w:rtl w:val="0"/>
        </w:rPr>
        <w:t xml:space="preserve"> “We only make it about ten feet before we both crack and end out doubled over laughing.”</w:t>
      </w:r>
    </w:p>
    <w:p w:rsidR="00000000" w:rsidDel="00000000" w:rsidP="00000000" w:rsidRDefault="00000000" w:rsidRPr="00000000" w14:paraId="0000335F">
      <w:pPr>
        <w:pageBreakBefore w:val="0"/>
        <w:rPr/>
      </w:pPr>
      <w:r w:rsidDel="00000000" w:rsidR="00000000" w:rsidRPr="00000000">
        <w:rPr>
          <w:rtl w:val="0"/>
        </w:rPr>
        <w:t xml:space="preserve"> “I close the door behind us, lock it and link arms with my girlfriend.”</w:t>
      </w:r>
    </w:p>
    <w:p w:rsidR="00000000" w:rsidDel="00000000" w:rsidP="00000000" w:rsidRDefault="00000000" w:rsidRPr="00000000" w14:paraId="00003360">
      <w:pPr>
        <w:pageBreakBefore w:val="0"/>
        <w:rPr/>
      </w:pPr>
      <w:r w:rsidDel="00000000" w:rsidR="00000000" w:rsidRPr="00000000">
        <w:rPr>
          <w:rtl w:val="0"/>
        </w:rPr>
        <w:t xml:space="preserve"> “It’s a sunny day out, it’s almost a shame to be spending it indoors, but this is something I’ve wanted to do for a while.”</w:t>
      </w:r>
    </w:p>
    <w:p w:rsidR="00000000" w:rsidDel="00000000" w:rsidP="00000000" w:rsidRDefault="00000000" w:rsidRPr="00000000" w14:paraId="00003361">
      <w:pPr>
        <w:pageBreakBefore w:val="0"/>
        <w:rPr/>
      </w:pPr>
      <w:r w:rsidDel="00000000" w:rsidR="00000000" w:rsidRPr="00000000">
        <w:rPr>
          <w:rtl w:val="0"/>
        </w:rPr>
        <w:t xml:space="preserve"> “The flyer is still in my pocket, so I take it out and read the information.”</w:t>
      </w:r>
    </w:p>
    <w:p w:rsidR="00000000" w:rsidDel="00000000" w:rsidP="00000000" w:rsidRDefault="00000000" w:rsidRPr="00000000" w14:paraId="00003362">
      <w:pPr>
        <w:pageBreakBefore w:val="0"/>
        <w:rPr/>
      </w:pPr>
      <w:r w:rsidDel="00000000" w:rsidR="00000000" w:rsidRPr="00000000">
        <w:rPr>
          <w:rtl w:val="0"/>
        </w:rPr>
        <w:t xml:space="preserve"> “Light Point Arena, 52 Oberstone Street.”</w:t>
      </w:r>
    </w:p>
    <w:p w:rsidR="00000000" w:rsidDel="00000000" w:rsidP="00000000" w:rsidRDefault="00000000" w:rsidRPr="00000000" w14:paraId="00003363">
      <w:pPr>
        <w:pageBreakBefore w:val="0"/>
        <w:rPr/>
      </w:pPr>
      <w:r w:rsidDel="00000000" w:rsidR="00000000" w:rsidRPr="00000000">
        <w:rPr>
          <w:rtl w:val="0"/>
        </w:rPr>
        <w:t xml:space="preserve"> “I put the address into my phone’s map, and a dotted blue line draws itself across my screen, indicating the route to take.”</w:t>
      </w:r>
    </w:p>
    <w:p w:rsidR="00000000" w:rsidDel="00000000" w:rsidP="00000000" w:rsidRDefault="00000000" w:rsidRPr="00000000" w14:paraId="00003364">
      <w:pPr>
        <w:pageBreakBefore w:val="0"/>
        <w:rPr/>
      </w:pPr>
      <w:r w:rsidDel="00000000" w:rsidR="00000000" w:rsidRPr="00000000">
        <w:rPr>
          <w:rtl w:val="0"/>
        </w:rPr>
        <w:t xml:space="preserve"> “According to this, we should arrive there within seventeen minutes.”</w:t>
      </w:r>
    </w:p>
    <w:p w:rsidR="00000000" w:rsidDel="00000000" w:rsidP="00000000" w:rsidRDefault="00000000" w:rsidRPr="00000000" w14:paraId="00003365">
      <w:pPr>
        <w:pageBreakBefore w:val="0"/>
        <w:rPr/>
      </w:pPr>
      <w:r w:rsidDel="00000000" w:rsidR="00000000" w:rsidRPr="00000000">
        <w:rPr>
          <w:rtl w:val="0"/>
        </w:rPr>
        <w:t xml:space="preserve"> mc “The next open slot is in half an hour, we have plenty of time.”</w:t>
      </w:r>
    </w:p>
    <w:p w:rsidR="00000000" w:rsidDel="00000000" w:rsidP="00000000" w:rsidRDefault="00000000" w:rsidRPr="00000000" w14:paraId="00003366">
      <w:pPr>
        <w:pageBreakBefore w:val="0"/>
        <w:rPr/>
      </w:pPr>
      <w:r w:rsidDel="00000000" w:rsidR="00000000" w:rsidRPr="00000000">
        <w:rPr>
          <w:rtl w:val="0"/>
        </w:rPr>
        <w:t xml:space="preserve"> “We set off on our short trip to the arena when I hear a high-pitched yell from behind.”</w:t>
      </w:r>
    </w:p>
    <w:p w:rsidR="00000000" w:rsidDel="00000000" w:rsidP="00000000" w:rsidRDefault="00000000" w:rsidRPr="00000000" w14:paraId="00003367">
      <w:pPr>
        <w:pageBreakBefore w:val="0"/>
        <w:rPr/>
      </w:pPr>
      <w:r w:rsidDel="00000000" w:rsidR="00000000" w:rsidRPr="00000000">
        <w:rPr>
          <w:rtl w:val="0"/>
        </w:rPr>
        <w:t xml:space="preserve"> s “HEEEEEEEEEEY!”</w:t>
      </w:r>
    </w:p>
    <w:p w:rsidR="00000000" w:rsidDel="00000000" w:rsidP="00000000" w:rsidRDefault="00000000" w:rsidRPr="00000000" w14:paraId="00003368">
      <w:pPr>
        <w:pageBreakBefore w:val="0"/>
        <w:rPr/>
      </w:pPr>
      <w:r w:rsidDel="00000000" w:rsidR="00000000" w:rsidRPr="00000000">
        <w:rPr>
          <w:rtl w:val="0"/>
        </w:rPr>
        <w:t xml:space="preserve"> “A short, messy-haired girl runs after us from the other end of the road.”</w:t>
      </w:r>
    </w:p>
    <w:p w:rsidR="00000000" w:rsidDel="00000000" w:rsidP="00000000" w:rsidRDefault="00000000" w:rsidRPr="00000000" w14:paraId="00003369">
      <w:pPr>
        <w:pageBreakBefore w:val="0"/>
        <w:rPr/>
      </w:pPr>
      <w:r w:rsidDel="00000000" w:rsidR="00000000" w:rsidRPr="00000000">
        <w:rPr>
          <w:rtl w:val="0"/>
        </w:rPr>
        <w:t xml:space="preserve"> “Sayori grinds to a halt once she reaches us, bending down to catch her breath.”</w:t>
      </w:r>
    </w:p>
    <w:p w:rsidR="00000000" w:rsidDel="00000000" w:rsidP="00000000" w:rsidRDefault="00000000" w:rsidRPr="00000000" w14:paraId="0000336A">
      <w:pPr>
        <w:pageBreakBefore w:val="0"/>
        <w:rPr/>
      </w:pPr>
      <w:r w:rsidDel="00000000" w:rsidR="00000000" w:rsidRPr="00000000">
        <w:rPr>
          <w:rtl w:val="0"/>
        </w:rPr>
        <w:t xml:space="preserve"> “She immediately shoots back up with a big cheery grin.”</w:t>
      </w:r>
    </w:p>
    <w:p w:rsidR="00000000" w:rsidDel="00000000" w:rsidP="00000000" w:rsidRDefault="00000000" w:rsidRPr="00000000" w14:paraId="0000336B">
      <w:pPr>
        <w:pageBreakBefore w:val="0"/>
        <w:rPr/>
      </w:pPr>
      <w:r w:rsidDel="00000000" w:rsidR="00000000" w:rsidRPr="00000000">
        <w:rPr>
          <w:rtl w:val="0"/>
        </w:rPr>
        <w:t xml:space="preserve"> s “So what are you two lovebirds up to today?”</w:t>
      </w:r>
    </w:p>
    <w:p w:rsidR="00000000" w:rsidDel="00000000" w:rsidP="00000000" w:rsidRDefault="00000000" w:rsidRPr="00000000" w14:paraId="0000336C">
      <w:pPr>
        <w:pageBreakBefore w:val="0"/>
        <w:rPr/>
      </w:pPr>
      <w:r w:rsidDel="00000000" w:rsidR="00000000" w:rsidRPr="00000000">
        <w:rPr>
          <w:rtl w:val="0"/>
        </w:rPr>
        <w:t xml:space="preserve"> “Shoot.”</w:t>
      </w:r>
    </w:p>
    <w:p w:rsidR="00000000" w:rsidDel="00000000" w:rsidP="00000000" w:rsidRDefault="00000000" w:rsidRPr="00000000" w14:paraId="0000336D">
      <w:pPr>
        <w:pageBreakBefore w:val="0"/>
        <w:rPr/>
      </w:pPr>
      <w:r w:rsidDel="00000000" w:rsidR="00000000" w:rsidRPr="00000000">
        <w:rPr>
          <w:rtl w:val="0"/>
        </w:rPr>
        <w:t xml:space="preserve"> “I need to tread carefully here.”</w:t>
      </w:r>
    </w:p>
    <w:p w:rsidR="00000000" w:rsidDel="00000000" w:rsidP="00000000" w:rsidRDefault="00000000" w:rsidRPr="00000000" w14:paraId="0000336E">
      <w:pPr>
        <w:pageBreakBefore w:val="0"/>
        <w:rPr/>
      </w:pPr>
      <w:r w:rsidDel="00000000" w:rsidR="00000000" w:rsidRPr="00000000">
        <w:rPr>
          <w:rtl w:val="0"/>
        </w:rPr>
        <w:t xml:space="preserve"> “I can’t risk upsetting either Sayori or Monika.”</w:t>
      </w:r>
    </w:p>
    <w:p w:rsidR="00000000" w:rsidDel="00000000" w:rsidP="00000000" w:rsidRDefault="00000000" w:rsidRPr="00000000" w14:paraId="0000336F">
      <w:pPr>
        <w:pageBreakBefore w:val="0"/>
        <w:rPr/>
      </w:pPr>
      <w:r w:rsidDel="00000000" w:rsidR="00000000" w:rsidRPr="00000000">
        <w:rPr>
          <w:rtl w:val="0"/>
        </w:rPr>
        <w:t xml:space="preserve"> mc “We were heading over to Light Point Arena, do you know the place?”</w:t>
      </w:r>
    </w:p>
    <w:p w:rsidR="00000000" w:rsidDel="00000000" w:rsidP="00000000" w:rsidRDefault="00000000" w:rsidRPr="00000000" w14:paraId="00003370">
      <w:pPr>
        <w:pageBreakBefore w:val="0"/>
        <w:rPr/>
      </w:pPr>
      <w:r w:rsidDel="00000000" w:rsidR="00000000" w:rsidRPr="00000000">
        <w:rPr>
          <w:rtl w:val="0"/>
        </w:rPr>
        <w:t xml:space="preserve"> “Sayori scratches her head and ponders for a moment.”</w:t>
      </w:r>
    </w:p>
    <w:p w:rsidR="00000000" w:rsidDel="00000000" w:rsidP="00000000" w:rsidRDefault="00000000" w:rsidRPr="00000000" w14:paraId="00003371">
      <w:pPr>
        <w:pageBreakBefore w:val="0"/>
        <w:rPr/>
      </w:pPr>
      <w:r w:rsidDel="00000000" w:rsidR="00000000" w:rsidRPr="00000000">
        <w:rPr>
          <w:rtl w:val="0"/>
        </w:rPr>
        <w:t xml:space="preserve"> s “No, I don’t think so. What is it.”</w:t>
      </w:r>
    </w:p>
    <w:p w:rsidR="00000000" w:rsidDel="00000000" w:rsidP="00000000" w:rsidRDefault="00000000" w:rsidRPr="00000000" w14:paraId="00003372">
      <w:pPr>
        <w:pageBreakBefore w:val="0"/>
        <w:rPr/>
      </w:pPr>
      <w:r w:rsidDel="00000000" w:rsidR="00000000" w:rsidRPr="00000000">
        <w:rPr>
          <w:rtl w:val="0"/>
        </w:rPr>
        <w:t xml:space="preserve"> mc “It’s a laser tag arena. I wanted to find a way to merge our interests into one.”</w:t>
      </w:r>
    </w:p>
    <w:p w:rsidR="00000000" w:rsidDel="00000000" w:rsidP="00000000" w:rsidRDefault="00000000" w:rsidRPr="00000000" w14:paraId="00003373">
      <w:pPr>
        <w:pageBreakBefore w:val="0"/>
        <w:rPr/>
      </w:pPr>
      <w:r w:rsidDel="00000000" w:rsidR="00000000" w:rsidRPr="00000000">
        <w:rPr>
          <w:rtl w:val="0"/>
        </w:rPr>
        <w:t xml:space="preserve"> s “Oooh, sounds fun!”</w:t>
      </w:r>
    </w:p>
    <w:p w:rsidR="00000000" w:rsidDel="00000000" w:rsidP="00000000" w:rsidRDefault="00000000" w:rsidRPr="00000000" w14:paraId="00003374">
      <w:pPr>
        <w:pageBreakBefore w:val="0"/>
        <w:rPr/>
      </w:pPr>
      <w:r w:rsidDel="00000000" w:rsidR="00000000" w:rsidRPr="00000000">
        <w:rPr>
          <w:rtl w:val="0"/>
        </w:rPr>
        <w:t xml:space="preserve"> “Her eyes glisten a little, but they dim slightly when she looks over to Monika.”</w:t>
      </w:r>
    </w:p>
    <w:p w:rsidR="00000000" w:rsidDel="00000000" w:rsidP="00000000" w:rsidRDefault="00000000" w:rsidRPr="00000000" w14:paraId="00003375">
      <w:pPr>
        <w:pageBreakBefore w:val="0"/>
        <w:rPr/>
      </w:pPr>
      <w:r w:rsidDel="00000000" w:rsidR="00000000" w:rsidRPr="00000000">
        <w:rPr>
          <w:rtl w:val="0"/>
        </w:rPr>
        <w:t xml:space="preserve"> “I can tell Monika is trying to restrain herself, but I also know that she really wants this to just be us.”</w:t>
      </w:r>
    </w:p>
    <w:p w:rsidR="00000000" w:rsidDel="00000000" w:rsidP="00000000" w:rsidRDefault="00000000" w:rsidRPr="00000000" w14:paraId="00003376">
      <w:pPr>
        <w:pageBreakBefore w:val="0"/>
        <w:rPr/>
      </w:pPr>
      <w:r w:rsidDel="00000000" w:rsidR="00000000" w:rsidRPr="00000000">
        <w:rPr>
          <w:rtl w:val="0"/>
        </w:rPr>
        <w:t xml:space="preserve"> “She says nothing, but squeezes my hand lightly while still staring at Sayori.”</w:t>
      </w:r>
    </w:p>
    <w:p w:rsidR="00000000" w:rsidDel="00000000" w:rsidP="00000000" w:rsidRDefault="00000000" w:rsidRPr="00000000" w14:paraId="00003377">
      <w:pPr>
        <w:pageBreakBefore w:val="0"/>
        <w:rPr/>
      </w:pPr>
      <w:r w:rsidDel="00000000" w:rsidR="00000000" w:rsidRPr="00000000">
        <w:rPr>
          <w:rtl w:val="0"/>
        </w:rPr>
        <w:t xml:space="preserve"> s “Ah, I see! No worries here, you two go have fun, ehehe!</w:t>
      </w:r>
    </w:p>
    <w:p w:rsidR="00000000" w:rsidDel="00000000" w:rsidP="00000000" w:rsidRDefault="00000000" w:rsidRPr="00000000" w14:paraId="00003378">
      <w:pPr>
        <w:pageBreakBefore w:val="0"/>
        <w:rPr/>
      </w:pPr>
      <w:r w:rsidDel="00000000" w:rsidR="00000000" w:rsidRPr="00000000">
        <w:rPr>
          <w:rtl w:val="0"/>
        </w:rPr>
        <w:t xml:space="preserve"> “Monika breathes a sigh of relief and puts on a faint smile.”</w:t>
      </w:r>
    </w:p>
    <w:p w:rsidR="00000000" w:rsidDel="00000000" w:rsidP="00000000" w:rsidRDefault="00000000" w:rsidRPr="00000000" w14:paraId="00003379">
      <w:pPr>
        <w:pageBreakBefore w:val="0"/>
        <w:rPr/>
      </w:pPr>
      <w:r w:rsidDel="00000000" w:rsidR="00000000" w:rsidRPr="00000000">
        <w:rPr>
          <w:rtl w:val="0"/>
        </w:rPr>
        <w:t xml:space="preserve"> m “Thank you, Sayori. This means a lot.”</w:t>
      </w:r>
    </w:p>
    <w:p w:rsidR="00000000" w:rsidDel="00000000" w:rsidP="00000000" w:rsidRDefault="00000000" w:rsidRPr="00000000" w14:paraId="0000337A">
      <w:pPr>
        <w:pageBreakBefore w:val="0"/>
        <w:rPr/>
      </w:pPr>
      <w:r w:rsidDel="00000000" w:rsidR="00000000" w:rsidRPr="00000000">
        <w:rPr>
          <w:rtl w:val="0"/>
        </w:rPr>
        <w:t xml:space="preserve"> s “Hey, it’s no problem, just make sure you stop &lt;player&gt; from getting hurt!”</w:t>
      </w:r>
    </w:p>
    <w:p w:rsidR="00000000" w:rsidDel="00000000" w:rsidP="00000000" w:rsidRDefault="00000000" w:rsidRPr="00000000" w14:paraId="0000337B">
      <w:pPr>
        <w:pageBreakBefore w:val="0"/>
        <w:rPr/>
      </w:pPr>
      <w:r w:rsidDel="00000000" w:rsidR="00000000" w:rsidRPr="00000000">
        <w:rPr>
          <w:rtl w:val="0"/>
        </w:rPr>
        <w:t xml:space="preserve"> s “I know what you’re like, I may be clumsy but you really can be hopeless sometimes.”</w:t>
      </w:r>
    </w:p>
    <w:p w:rsidR="00000000" w:rsidDel="00000000" w:rsidP="00000000" w:rsidRDefault="00000000" w:rsidRPr="00000000" w14:paraId="0000337C">
      <w:pPr>
        <w:pageBreakBefore w:val="0"/>
        <w:rPr/>
      </w:pPr>
      <w:r w:rsidDel="00000000" w:rsidR="00000000" w:rsidRPr="00000000">
        <w:rPr>
          <w:rtl w:val="0"/>
        </w:rPr>
        <w:t xml:space="preserve"> m “Ahaha! I’ll make sure he stays safe!</w:t>
      </w:r>
    </w:p>
    <w:p w:rsidR="00000000" w:rsidDel="00000000" w:rsidP="00000000" w:rsidRDefault="00000000" w:rsidRPr="00000000" w14:paraId="0000337D">
      <w:pPr>
        <w:pageBreakBefore w:val="0"/>
        <w:rPr/>
      </w:pPr>
      <w:r w:rsidDel="00000000" w:rsidR="00000000" w:rsidRPr="00000000">
        <w:rPr>
          <w:rtl w:val="0"/>
        </w:rPr>
        <w:t xml:space="preserve"> “As she says this she pulls my head towards her and ruffles my hair.”</w:t>
      </w:r>
    </w:p>
    <w:p w:rsidR="00000000" w:rsidDel="00000000" w:rsidP="00000000" w:rsidRDefault="00000000" w:rsidRPr="00000000" w14:paraId="0000337E">
      <w:pPr>
        <w:pageBreakBefore w:val="0"/>
        <w:rPr/>
      </w:pPr>
      <w:r w:rsidDel="00000000" w:rsidR="00000000" w:rsidRPr="00000000">
        <w:rPr>
          <w:rtl w:val="0"/>
        </w:rPr>
        <w:t xml:space="preserve"> “What’s worse is that I can’t do anything to pull away, her grip is like a vice.”</w:t>
      </w:r>
    </w:p>
    <w:p w:rsidR="00000000" w:rsidDel="00000000" w:rsidP="00000000" w:rsidRDefault="00000000" w:rsidRPr="00000000" w14:paraId="0000337F">
      <w:pPr>
        <w:pageBreakBefore w:val="0"/>
        <w:rPr/>
      </w:pPr>
      <w:r w:rsidDel="00000000" w:rsidR="00000000" w:rsidRPr="00000000">
        <w:rPr>
          <w:rtl w:val="0"/>
        </w:rPr>
        <w:t xml:space="preserve"> m “He’s too easy to tease!”</w:t>
      </w:r>
    </w:p>
    <w:p w:rsidR="00000000" w:rsidDel="00000000" w:rsidP="00000000" w:rsidRDefault="00000000" w:rsidRPr="00000000" w14:paraId="00003380">
      <w:pPr>
        <w:pageBreakBefore w:val="0"/>
        <w:rPr/>
      </w:pPr>
      <w:r w:rsidDel="00000000" w:rsidR="00000000" w:rsidRPr="00000000">
        <w:rPr>
          <w:rtl w:val="0"/>
        </w:rPr>
        <w:t xml:space="preserve"> “I can hear sayori giggling, but all I can see is Monika’s baggy top, which is pressed right against my face.”</w:t>
      </w:r>
    </w:p>
    <w:p w:rsidR="00000000" w:rsidDel="00000000" w:rsidP="00000000" w:rsidRDefault="00000000" w:rsidRPr="00000000" w14:paraId="00003381">
      <w:pPr>
        <w:pageBreakBefore w:val="0"/>
        <w:rPr/>
      </w:pPr>
      <w:r w:rsidDel="00000000" w:rsidR="00000000" w:rsidRPr="00000000">
        <w:rPr>
          <w:rtl w:val="0"/>
        </w:rPr>
        <w:t xml:space="preserve"> “She releases her grip, and I do what I can to reclaim my composure and dignity, but I know most is long gone by now.”</w:t>
      </w:r>
    </w:p>
    <w:p w:rsidR="00000000" w:rsidDel="00000000" w:rsidP="00000000" w:rsidRDefault="00000000" w:rsidRPr="00000000" w14:paraId="00003382">
      <w:pPr>
        <w:pageBreakBefore w:val="0"/>
        <w:rPr/>
      </w:pPr>
      <w:r w:rsidDel="00000000" w:rsidR="00000000" w:rsidRPr="00000000">
        <w:rPr>
          <w:rtl w:val="0"/>
        </w:rPr>
        <w:t xml:space="preserve"> m “Well, we should get going.”</w:t>
      </w:r>
    </w:p>
    <w:p w:rsidR="00000000" w:rsidDel="00000000" w:rsidP="00000000" w:rsidRDefault="00000000" w:rsidRPr="00000000" w14:paraId="00003383">
      <w:pPr>
        <w:pageBreakBefore w:val="0"/>
        <w:rPr/>
      </w:pPr>
      <w:r w:rsidDel="00000000" w:rsidR="00000000" w:rsidRPr="00000000">
        <w:rPr>
          <w:rtl w:val="0"/>
        </w:rPr>
        <w:t xml:space="preserve"> s “Alright, goodbye then! And have fun!”</w:t>
      </w:r>
    </w:p>
    <w:p w:rsidR="00000000" w:rsidDel="00000000" w:rsidP="00000000" w:rsidRDefault="00000000" w:rsidRPr="00000000" w14:paraId="00003384">
      <w:pPr>
        <w:pageBreakBefore w:val="0"/>
        <w:rPr/>
      </w:pPr>
      <w:r w:rsidDel="00000000" w:rsidR="00000000" w:rsidRPr="00000000">
        <w:rPr>
          <w:rtl w:val="0"/>
        </w:rPr>
        <w:t xml:space="preserve"> “The three of us wave, and Monika and I head onwards to the arena, whereas Sayori returns home.”</w:t>
      </w:r>
    </w:p>
    <w:p w:rsidR="00000000" w:rsidDel="00000000" w:rsidP="00000000" w:rsidRDefault="00000000" w:rsidRPr="00000000" w14:paraId="00003385">
      <w:pPr>
        <w:pageBreakBefore w:val="0"/>
        <w:rPr/>
      </w:pPr>
      <w:r w:rsidDel="00000000" w:rsidR="00000000" w:rsidRPr="00000000">
        <w:rPr>
          <w:rtl w:val="0"/>
        </w:rPr>
        <w:t xml:space="preserve"> (Screen wipe to black)</w:t>
      </w:r>
    </w:p>
    <w:p w:rsidR="00000000" w:rsidDel="00000000" w:rsidP="00000000" w:rsidRDefault="00000000" w:rsidRPr="00000000" w14:paraId="00003386">
      <w:pPr>
        <w:pageBreakBefore w:val="0"/>
        <w:rPr/>
      </w:pPr>
      <w:r w:rsidDel="00000000" w:rsidR="00000000" w:rsidRPr="00000000">
        <w:rPr>
          <w:rtl w:val="0"/>
        </w:rPr>
        <w:t xml:space="preserve"> (Screen wipe to laser tag lobby (use whatever you want for this I’m just a writer man))</w:t>
      </w:r>
    </w:p>
    <w:p w:rsidR="00000000" w:rsidDel="00000000" w:rsidP="00000000" w:rsidRDefault="00000000" w:rsidRPr="00000000" w14:paraId="00003387">
      <w:pPr>
        <w:pageBreakBefore w:val="0"/>
        <w:rPr/>
      </w:pPr>
      <w:r w:rsidDel="00000000" w:rsidR="00000000" w:rsidRPr="00000000">
        <w:rPr>
          <w:rtl w:val="0"/>
        </w:rPr>
        <w:t xml:space="preserve"> “As expected, the walk took us around fifteen minutes to complete, and we arrived with ten minutes to spare.”</w:t>
      </w:r>
    </w:p>
    <w:p w:rsidR="00000000" w:rsidDel="00000000" w:rsidP="00000000" w:rsidRDefault="00000000" w:rsidRPr="00000000" w14:paraId="00003388">
      <w:pPr>
        <w:pageBreakBefore w:val="0"/>
        <w:rPr/>
      </w:pPr>
      <w:r w:rsidDel="00000000" w:rsidR="00000000" w:rsidRPr="00000000">
        <w:rPr>
          <w:rtl w:val="0"/>
        </w:rPr>
        <w:t xml:space="preserve"> “Since I chose this outing, I’ll be paying for it.”</w:t>
      </w:r>
    </w:p>
    <w:p w:rsidR="00000000" w:rsidDel="00000000" w:rsidP="00000000" w:rsidRDefault="00000000" w:rsidRPr="00000000" w14:paraId="00003389">
      <w:pPr>
        <w:pageBreakBefore w:val="0"/>
        <w:rPr/>
      </w:pPr>
      <w:r w:rsidDel="00000000" w:rsidR="00000000" w:rsidRPr="00000000">
        <w:rPr>
          <w:rtl w:val="0"/>
        </w:rPr>
        <w:t xml:space="preserve"> “I approach the front desk, and a tall, rather skinny man stands behind it.”</w:t>
      </w:r>
    </w:p>
    <w:p w:rsidR="00000000" w:rsidDel="00000000" w:rsidP="00000000" w:rsidRDefault="00000000" w:rsidRPr="00000000" w14:paraId="0000338A">
      <w:pPr>
        <w:pageBreakBefore w:val="0"/>
        <w:rPr/>
      </w:pPr>
      <w:r w:rsidDel="00000000" w:rsidR="00000000" w:rsidRPr="00000000">
        <w:rPr>
          <w:rtl w:val="0"/>
        </w:rPr>
        <w:t xml:space="preserve"> c “Good morning sir, good morning madame, welcome to Light Point Arena. Are you here for the 10:30AM slot?”</w:t>
      </w:r>
    </w:p>
    <w:p w:rsidR="00000000" w:rsidDel="00000000" w:rsidP="00000000" w:rsidRDefault="00000000" w:rsidRPr="00000000" w14:paraId="0000338B">
      <w:pPr>
        <w:pageBreakBefore w:val="0"/>
        <w:rPr/>
      </w:pPr>
      <w:r w:rsidDel="00000000" w:rsidR="00000000" w:rsidRPr="00000000">
        <w:rPr>
          <w:rtl w:val="0"/>
        </w:rPr>
        <w:t xml:space="preserve"> mc “Yes, we are, thank you.”</w:t>
      </w:r>
    </w:p>
    <w:p w:rsidR="00000000" w:rsidDel="00000000" w:rsidP="00000000" w:rsidRDefault="00000000" w:rsidRPr="00000000" w14:paraId="0000338C">
      <w:pPr>
        <w:pageBreakBefore w:val="0"/>
        <w:rPr/>
      </w:pPr>
      <w:r w:rsidDel="00000000" w:rsidR="00000000" w:rsidRPr="00000000">
        <w:rPr>
          <w:rtl w:val="0"/>
        </w:rPr>
        <w:t xml:space="preserve"> c “Alright, no problem. Let me sort you two out for some wristbands. Ages?”</w:t>
      </w:r>
    </w:p>
    <w:p w:rsidR="00000000" w:rsidDel="00000000" w:rsidP="00000000" w:rsidRDefault="00000000" w:rsidRPr="00000000" w14:paraId="0000338D">
      <w:pPr>
        <w:pageBreakBefore w:val="0"/>
        <w:rPr/>
      </w:pPr>
      <w:r w:rsidDel="00000000" w:rsidR="00000000" w:rsidRPr="00000000">
        <w:rPr>
          <w:rtl w:val="0"/>
        </w:rPr>
        <w:t xml:space="preserve"> “Monika pipes up to speak, perhaps not wanting to seem shy.”</w:t>
      </w:r>
    </w:p>
    <w:p w:rsidR="00000000" w:rsidDel="00000000" w:rsidP="00000000" w:rsidRDefault="00000000" w:rsidRPr="00000000" w14:paraId="0000338E">
      <w:pPr>
        <w:pageBreakBefore w:val="0"/>
        <w:rPr/>
      </w:pPr>
      <w:r w:rsidDel="00000000" w:rsidR="00000000" w:rsidRPr="00000000">
        <w:rPr>
          <w:rtl w:val="0"/>
        </w:rPr>
        <w:t xml:space="preserve"> m “We’re both eighteen.”</w:t>
      </w:r>
    </w:p>
    <w:p w:rsidR="00000000" w:rsidDel="00000000" w:rsidP="00000000" w:rsidRDefault="00000000" w:rsidRPr="00000000" w14:paraId="0000338F">
      <w:pPr>
        <w:pageBreakBefore w:val="0"/>
        <w:rPr/>
      </w:pPr>
      <w:r w:rsidDel="00000000" w:rsidR="00000000" w:rsidRPr="00000000">
        <w:rPr>
          <w:rtl w:val="0"/>
        </w:rPr>
        <w:t xml:space="preserve"> c “Gotcha. Alright, here’s the price, and here’s the wristbands.”</w:t>
      </w:r>
    </w:p>
    <w:p w:rsidR="00000000" w:rsidDel="00000000" w:rsidP="00000000" w:rsidRDefault="00000000" w:rsidRPr="00000000" w14:paraId="00003390">
      <w:pPr>
        <w:pageBreakBefore w:val="0"/>
        <w:rPr/>
      </w:pPr>
      <w:r w:rsidDel="00000000" w:rsidR="00000000" w:rsidRPr="00000000">
        <w:rPr>
          <w:rtl w:val="0"/>
        </w:rPr>
        <w:t xml:space="preserve"> “Somehow that didn’t require an ID check.”</w:t>
      </w:r>
    </w:p>
    <w:p w:rsidR="00000000" w:rsidDel="00000000" w:rsidP="00000000" w:rsidRDefault="00000000" w:rsidRPr="00000000" w14:paraId="00003391">
      <w:pPr>
        <w:pageBreakBefore w:val="0"/>
        <w:rPr/>
      </w:pPr>
      <w:r w:rsidDel="00000000" w:rsidR="00000000" w:rsidRPr="00000000">
        <w:rPr>
          <w:rtl w:val="0"/>
        </w:rPr>
        <w:t xml:space="preserve"> “I pull out my card, tap the reader and hear the dreaded dull beep, the beep that tells me I’ve just lost more money.”</w:t>
      </w:r>
    </w:p>
    <w:p w:rsidR="00000000" w:rsidDel="00000000" w:rsidP="00000000" w:rsidRDefault="00000000" w:rsidRPr="00000000" w14:paraId="00003392">
      <w:pPr>
        <w:pageBreakBefore w:val="0"/>
        <w:rPr/>
      </w:pPr>
      <w:r w:rsidDel="00000000" w:rsidR="00000000" w:rsidRPr="00000000">
        <w:rPr>
          <w:rtl w:val="0"/>
        </w:rPr>
        <w:t xml:space="preserve"> “This is a date, though, and I’m willing to spend money, especially to see Monika’s smile.”</w:t>
      </w:r>
    </w:p>
    <w:p w:rsidR="00000000" w:rsidDel="00000000" w:rsidP="00000000" w:rsidRDefault="00000000" w:rsidRPr="00000000" w14:paraId="00003393">
      <w:pPr>
        <w:pageBreakBefore w:val="0"/>
        <w:rPr/>
      </w:pPr>
      <w:r w:rsidDel="00000000" w:rsidR="00000000" w:rsidRPr="00000000">
        <w:rPr>
          <w:rtl w:val="0"/>
        </w:rPr>
        <w:t xml:space="preserve"> c “Awesome, take these wristbands please. Each slot is forty five minutes. Have a seat by the door on the right, and one of my colleagues will take you in when the game begins.”</w:t>
      </w:r>
    </w:p>
    <w:p w:rsidR="00000000" w:rsidDel="00000000" w:rsidP="00000000" w:rsidRDefault="00000000" w:rsidRPr="00000000" w14:paraId="00003394">
      <w:pPr>
        <w:pageBreakBefore w:val="0"/>
        <w:rPr/>
      </w:pPr>
      <w:r w:rsidDel="00000000" w:rsidR="00000000" w:rsidRPr="00000000">
        <w:rPr>
          <w:rtl w:val="0"/>
        </w:rPr>
        <w:t xml:space="preserve"> mc “Thank you very much. Have a good day.”</w:t>
      </w:r>
    </w:p>
    <w:p w:rsidR="00000000" w:rsidDel="00000000" w:rsidP="00000000" w:rsidRDefault="00000000" w:rsidRPr="00000000" w14:paraId="00003395">
      <w:pPr>
        <w:pageBreakBefore w:val="0"/>
        <w:rPr/>
      </w:pPr>
      <w:r w:rsidDel="00000000" w:rsidR="00000000" w:rsidRPr="00000000">
        <w:rPr>
          <w:rtl w:val="0"/>
        </w:rPr>
        <w:t xml:space="preserve"> c “You too mate, enjoy!”</w:t>
      </w:r>
    </w:p>
    <w:p w:rsidR="00000000" w:rsidDel="00000000" w:rsidP="00000000" w:rsidRDefault="00000000" w:rsidRPr="00000000" w14:paraId="00003396">
      <w:pPr>
        <w:pageBreakBefore w:val="0"/>
        <w:rPr/>
      </w:pPr>
      <w:r w:rsidDel="00000000" w:rsidR="00000000" w:rsidRPr="00000000">
        <w:rPr>
          <w:rtl w:val="0"/>
        </w:rPr>
        <w:t xml:space="preserve"> “We walk over to the door by the right, as directed, and a set of cushioned benches sit by each wall.”</w:t>
      </w:r>
    </w:p>
    <w:p w:rsidR="00000000" w:rsidDel="00000000" w:rsidP="00000000" w:rsidRDefault="00000000" w:rsidRPr="00000000" w14:paraId="00003397">
      <w:pPr>
        <w:pageBreakBefore w:val="0"/>
        <w:rPr/>
      </w:pPr>
      <w:r w:rsidDel="00000000" w:rsidR="00000000" w:rsidRPr="00000000">
        <w:rPr>
          <w:rtl w:val="0"/>
        </w:rPr>
        <w:t xml:space="preserve"> “Two others are here, a pair of boys who seemed to be younger than us. They’re lost in their own conversation, and barely pay us any notice.”</w:t>
      </w:r>
    </w:p>
    <w:p w:rsidR="00000000" w:rsidDel="00000000" w:rsidP="00000000" w:rsidRDefault="00000000" w:rsidRPr="00000000" w14:paraId="00003398">
      <w:pPr>
        <w:pageBreakBefore w:val="0"/>
        <w:rPr/>
      </w:pPr>
      <w:r w:rsidDel="00000000" w:rsidR="00000000" w:rsidRPr="00000000">
        <w:rPr>
          <w:rtl w:val="0"/>
        </w:rPr>
        <w:t xml:space="preserve"> “I take a seat near one of them, and Monika takes a seat beside me.”</w:t>
      </w:r>
    </w:p>
    <w:p w:rsidR="00000000" w:rsidDel="00000000" w:rsidP="00000000" w:rsidRDefault="00000000" w:rsidRPr="00000000" w14:paraId="00003399">
      <w:pPr>
        <w:pageBreakBefore w:val="0"/>
        <w:rPr/>
      </w:pPr>
      <w:r w:rsidDel="00000000" w:rsidR="00000000" w:rsidRPr="00000000">
        <w:rPr>
          <w:rtl w:val="0"/>
        </w:rPr>
        <w:t xml:space="preserve"> mc “So how are you doing? Ready?”</w:t>
      </w:r>
    </w:p>
    <w:p w:rsidR="00000000" w:rsidDel="00000000" w:rsidP="00000000" w:rsidRDefault="00000000" w:rsidRPr="00000000" w14:paraId="0000339A">
      <w:pPr>
        <w:pageBreakBefore w:val="0"/>
        <w:rPr/>
      </w:pPr>
      <w:r w:rsidDel="00000000" w:rsidR="00000000" w:rsidRPr="00000000">
        <w:rPr>
          <w:rtl w:val="0"/>
        </w:rPr>
        <w:t xml:space="preserve"> “She seems a little put off.”</w:t>
      </w:r>
    </w:p>
    <w:p w:rsidR="00000000" w:rsidDel="00000000" w:rsidP="00000000" w:rsidRDefault="00000000" w:rsidRPr="00000000" w14:paraId="0000339B">
      <w:pPr>
        <w:pageBreakBefore w:val="0"/>
        <w:rPr/>
      </w:pPr>
      <w:r w:rsidDel="00000000" w:rsidR="00000000" w:rsidRPr="00000000">
        <w:rPr>
          <w:rtl w:val="0"/>
        </w:rPr>
        <w:t xml:space="preserve"> m “I’m not sure, I feel like we’re going to be the oldest in the match.”</w:t>
      </w:r>
    </w:p>
    <w:p w:rsidR="00000000" w:rsidDel="00000000" w:rsidP="00000000" w:rsidRDefault="00000000" w:rsidRPr="00000000" w14:paraId="0000339C">
      <w:pPr>
        <w:pageBreakBefore w:val="0"/>
        <w:rPr/>
      </w:pPr>
      <w:r w:rsidDel="00000000" w:rsidR="00000000" w:rsidRPr="00000000">
        <w:rPr>
          <w:rtl w:val="0"/>
        </w:rPr>
        <w:t xml:space="preserve"> mc “Nah, don’t worry, I’m sure some others our age will show up.”</w:t>
      </w:r>
    </w:p>
    <w:p w:rsidR="00000000" w:rsidDel="00000000" w:rsidP="00000000" w:rsidRDefault="00000000" w:rsidRPr="00000000" w14:paraId="0000339D">
      <w:pPr>
        <w:pageBreakBefore w:val="0"/>
        <w:rPr/>
      </w:pPr>
      <w:r w:rsidDel="00000000" w:rsidR="00000000" w:rsidRPr="00000000">
        <w:rPr>
          <w:rtl w:val="0"/>
        </w:rPr>
        <w:t xml:space="preserve"> m “If you say so…”</w:t>
      </w:r>
    </w:p>
    <w:p w:rsidR="00000000" w:rsidDel="00000000" w:rsidP="00000000" w:rsidRDefault="00000000" w:rsidRPr="00000000" w14:paraId="0000339E">
      <w:pPr>
        <w:pageBreakBefore w:val="0"/>
        <w:rPr/>
      </w:pPr>
      <w:r w:rsidDel="00000000" w:rsidR="00000000" w:rsidRPr="00000000">
        <w:rPr>
          <w:rtl w:val="0"/>
        </w:rPr>
        <w:t xml:space="preserve"> “I hope for both of our sakes I’m right, she looks actively uncomfortable.”</w:t>
      </w:r>
    </w:p>
    <w:p w:rsidR="00000000" w:rsidDel="00000000" w:rsidP="00000000" w:rsidRDefault="00000000" w:rsidRPr="00000000" w14:paraId="0000339F">
      <w:pPr>
        <w:pageBreakBefore w:val="0"/>
        <w:rPr/>
      </w:pPr>
      <w:r w:rsidDel="00000000" w:rsidR="00000000" w:rsidRPr="00000000">
        <w:rPr>
          <w:rtl w:val="0"/>
        </w:rPr>
        <w:t xml:space="preserve"> “Her worries are put to rest almost instantly when four rather loud men, each in their early twenties, walked in and sat down next to us.”</w:t>
      </w:r>
    </w:p>
    <w:p w:rsidR="00000000" w:rsidDel="00000000" w:rsidP="00000000" w:rsidRDefault="00000000" w:rsidRPr="00000000" w14:paraId="000033A0">
      <w:pPr>
        <w:pageBreakBefore w:val="0"/>
        <w:rPr/>
      </w:pPr>
      <w:r w:rsidDel="00000000" w:rsidR="00000000" w:rsidRPr="00000000">
        <w:rPr>
          <w:rtl w:val="0"/>
        </w:rPr>
        <w:t xml:space="preserve"> “They were deep in conversation, until one of them turned to Monika.”</w:t>
      </w:r>
    </w:p>
    <w:p w:rsidR="00000000" w:rsidDel="00000000" w:rsidP="00000000" w:rsidRDefault="00000000" w:rsidRPr="00000000" w14:paraId="000033A1">
      <w:pPr>
        <w:pageBreakBefore w:val="0"/>
        <w:rPr/>
      </w:pPr>
      <w:r w:rsidDel="00000000" w:rsidR="00000000" w:rsidRPr="00000000">
        <w:rPr>
          <w:rtl w:val="0"/>
        </w:rPr>
        <w:t xml:space="preserve"> 1 “Hey love, what’s up, crack a smile for me, eh?”</w:t>
      </w:r>
    </w:p>
    <w:p w:rsidR="00000000" w:rsidDel="00000000" w:rsidP="00000000" w:rsidRDefault="00000000" w:rsidRPr="00000000" w14:paraId="000033A2">
      <w:pPr>
        <w:pageBreakBefore w:val="0"/>
        <w:rPr/>
      </w:pPr>
      <w:r w:rsidDel="00000000" w:rsidR="00000000" w:rsidRPr="00000000">
        <w:rPr>
          <w:rtl w:val="0"/>
        </w:rPr>
        <w:t xml:space="preserve"> “My stomach turns slightly. I’m not furious but I’m certainly angry.”</w:t>
      </w:r>
    </w:p>
    <w:p w:rsidR="00000000" w:rsidDel="00000000" w:rsidP="00000000" w:rsidRDefault="00000000" w:rsidRPr="00000000" w14:paraId="000033A3">
      <w:pPr>
        <w:pageBreakBefore w:val="0"/>
        <w:rPr/>
      </w:pPr>
      <w:r w:rsidDel="00000000" w:rsidR="00000000" w:rsidRPr="00000000">
        <w:rPr>
          <w:rtl w:val="0"/>
        </w:rPr>
        <w:t xml:space="preserve"> “It would be best not start anything, though. This guy is much taller than me with a lot more muscle.”</w:t>
      </w:r>
    </w:p>
    <w:p w:rsidR="00000000" w:rsidDel="00000000" w:rsidP="00000000" w:rsidRDefault="00000000" w:rsidRPr="00000000" w14:paraId="000033A4">
      <w:pPr>
        <w:pageBreakBefore w:val="0"/>
        <w:rPr/>
      </w:pPr>
      <w:r w:rsidDel="00000000" w:rsidR="00000000" w:rsidRPr="00000000">
        <w:rPr>
          <w:rtl w:val="0"/>
        </w:rPr>
        <w:t xml:space="preserve"> mc “Hey, leave off. Don’t talk to her like that.”</w:t>
      </w:r>
    </w:p>
    <w:p w:rsidR="00000000" w:rsidDel="00000000" w:rsidP="00000000" w:rsidRDefault="00000000" w:rsidRPr="00000000" w14:paraId="000033A5">
      <w:pPr>
        <w:pageBreakBefore w:val="0"/>
        <w:rPr/>
      </w:pPr>
      <w:r w:rsidDel="00000000" w:rsidR="00000000" w:rsidRPr="00000000">
        <w:rPr>
          <w:rtl w:val="0"/>
        </w:rPr>
        <w:t xml:space="preserve"> “He leans forward to see me, and raises his eyebrow, as if he were questioning whether or not I was serious.”</w:t>
      </w:r>
    </w:p>
    <w:p w:rsidR="00000000" w:rsidDel="00000000" w:rsidP="00000000" w:rsidRDefault="00000000" w:rsidRPr="00000000" w14:paraId="000033A6">
      <w:pPr>
        <w:pageBreakBefore w:val="0"/>
        <w:rPr/>
      </w:pPr>
      <w:r w:rsidDel="00000000" w:rsidR="00000000" w:rsidRPr="00000000">
        <w:rPr>
          <w:rtl w:val="0"/>
        </w:rPr>
        <w:t xml:space="preserve"> “Monika smiles at me and rolls her eyes.”</w:t>
      </w:r>
    </w:p>
    <w:p w:rsidR="00000000" w:rsidDel="00000000" w:rsidP="00000000" w:rsidRDefault="00000000" w:rsidRPr="00000000" w14:paraId="000033A7">
      <w:pPr>
        <w:pageBreakBefore w:val="0"/>
        <w:rPr/>
      </w:pPr>
      <w:r w:rsidDel="00000000" w:rsidR="00000000" w:rsidRPr="00000000">
        <w:rPr>
          <w:rtl w:val="0"/>
        </w:rPr>
        <w:t xml:space="preserve"> “He opens his mouth to speak, but another of his friends interrupts him.”</w:t>
      </w:r>
    </w:p>
    <w:p w:rsidR="00000000" w:rsidDel="00000000" w:rsidP="00000000" w:rsidRDefault="00000000" w:rsidRPr="00000000" w14:paraId="000033A8">
      <w:pPr>
        <w:pageBreakBefore w:val="0"/>
        <w:rPr/>
      </w:pPr>
      <w:r w:rsidDel="00000000" w:rsidR="00000000" w:rsidRPr="00000000">
        <w:rPr>
          <w:rtl w:val="0"/>
        </w:rPr>
        <w:t xml:space="preserve"> 2 “Ben, don’t be a prick.”</w:t>
      </w:r>
    </w:p>
    <w:p w:rsidR="00000000" w:rsidDel="00000000" w:rsidP="00000000" w:rsidRDefault="00000000" w:rsidRPr="00000000" w14:paraId="000033A9">
      <w:pPr>
        <w:pageBreakBefore w:val="0"/>
        <w:rPr/>
      </w:pPr>
      <w:r w:rsidDel="00000000" w:rsidR="00000000" w:rsidRPr="00000000">
        <w:rPr>
          <w:rtl w:val="0"/>
        </w:rPr>
        <w:t xml:space="preserve"> b “Calm yourself, Saeed.”</w:t>
      </w:r>
    </w:p>
    <w:p w:rsidR="00000000" w:rsidDel="00000000" w:rsidP="00000000" w:rsidRDefault="00000000" w:rsidRPr="00000000" w14:paraId="000033AA">
      <w:pPr>
        <w:pageBreakBefore w:val="0"/>
        <w:rPr/>
      </w:pPr>
      <w:r w:rsidDel="00000000" w:rsidR="00000000" w:rsidRPr="00000000">
        <w:rPr>
          <w:rtl w:val="0"/>
        </w:rPr>
        <w:t xml:space="preserve"> “He turns back to Monika.”</w:t>
      </w:r>
    </w:p>
    <w:p w:rsidR="00000000" w:rsidDel="00000000" w:rsidP="00000000" w:rsidRDefault="00000000" w:rsidRPr="00000000" w14:paraId="000033AB">
      <w:pPr>
        <w:pageBreakBefore w:val="0"/>
        <w:rPr/>
      </w:pPr>
      <w:r w:rsidDel="00000000" w:rsidR="00000000" w:rsidRPr="00000000">
        <w:rPr>
          <w:rtl w:val="0"/>
        </w:rPr>
        <w:t xml:space="preserve"> b “Just a joke love. Enjoy the game, eh?”</w:t>
      </w:r>
    </w:p>
    <w:p w:rsidR="00000000" w:rsidDel="00000000" w:rsidP="00000000" w:rsidRDefault="00000000" w:rsidRPr="00000000" w14:paraId="000033AC">
      <w:pPr>
        <w:pageBreakBefore w:val="0"/>
        <w:rPr/>
      </w:pPr>
      <w:r w:rsidDel="00000000" w:rsidR="00000000" w:rsidRPr="00000000">
        <w:rPr>
          <w:rtl w:val="0"/>
        </w:rPr>
        <w:t xml:space="preserve"> “He turns back to conversation with his friends.”</w:t>
      </w:r>
    </w:p>
    <w:p w:rsidR="00000000" w:rsidDel="00000000" w:rsidP="00000000" w:rsidRDefault="00000000" w:rsidRPr="00000000" w14:paraId="000033AD">
      <w:pPr>
        <w:pageBreakBefore w:val="0"/>
        <w:rPr/>
      </w:pPr>
      <w:r w:rsidDel="00000000" w:rsidR="00000000" w:rsidRPr="00000000">
        <w:rPr>
          <w:rtl w:val="0"/>
        </w:rPr>
        <w:t xml:space="preserve"> “Monika looks over to me and grabs my hand.”</w:t>
      </w:r>
    </w:p>
    <w:p w:rsidR="00000000" w:rsidDel="00000000" w:rsidP="00000000" w:rsidRDefault="00000000" w:rsidRPr="00000000" w14:paraId="000033AE">
      <w:pPr>
        <w:pageBreakBefore w:val="0"/>
        <w:rPr/>
      </w:pPr>
      <w:r w:rsidDel="00000000" w:rsidR="00000000" w:rsidRPr="00000000">
        <w:rPr>
          <w:rtl w:val="0"/>
        </w:rPr>
        <w:t xml:space="preserve"> m “Don’t worry about me, I know how to deal with things like this.”</w:t>
      </w:r>
    </w:p>
    <w:p w:rsidR="00000000" w:rsidDel="00000000" w:rsidP="00000000" w:rsidRDefault="00000000" w:rsidRPr="00000000" w14:paraId="000033AF">
      <w:pPr>
        <w:pageBreakBefore w:val="0"/>
        <w:rPr/>
      </w:pPr>
      <w:r w:rsidDel="00000000" w:rsidR="00000000" w:rsidRPr="00000000">
        <w:rPr>
          <w:rtl w:val="0"/>
        </w:rPr>
        <w:t xml:space="preserve"> “I hesitate for a moment, then nod.”</w:t>
      </w:r>
    </w:p>
    <w:p w:rsidR="00000000" w:rsidDel="00000000" w:rsidP="00000000" w:rsidRDefault="00000000" w:rsidRPr="00000000" w14:paraId="000033B0">
      <w:pPr>
        <w:pageBreakBefore w:val="0"/>
        <w:rPr/>
      </w:pPr>
      <w:r w:rsidDel="00000000" w:rsidR="00000000" w:rsidRPr="00000000">
        <w:rPr>
          <w:rtl w:val="0"/>
        </w:rPr>
        <w:t xml:space="preserve"> “Just as I do this, a short, darker skinned woman approaches the eight of us, wearing the Arena uniform.”</w:t>
      </w:r>
    </w:p>
    <w:p w:rsidR="00000000" w:rsidDel="00000000" w:rsidP="00000000" w:rsidRDefault="00000000" w:rsidRPr="00000000" w14:paraId="000033B1">
      <w:pPr>
        <w:pageBreakBefore w:val="0"/>
        <w:rPr/>
      </w:pPr>
      <w:r w:rsidDel="00000000" w:rsidR="00000000" w:rsidRPr="00000000">
        <w:rPr>
          <w:rtl w:val="0"/>
        </w:rPr>
        <w:t xml:space="preserve"> “She stands by the door and makes a few notes on a clipboard she’s carrying.”</w:t>
      </w:r>
    </w:p>
    <w:p w:rsidR="00000000" w:rsidDel="00000000" w:rsidP="00000000" w:rsidRDefault="00000000" w:rsidRPr="00000000" w14:paraId="000033B2">
      <w:pPr>
        <w:pageBreakBefore w:val="0"/>
        <w:rPr/>
      </w:pPr>
      <w:r w:rsidDel="00000000" w:rsidR="00000000" w:rsidRPr="00000000">
        <w:rPr>
          <w:rtl w:val="0"/>
        </w:rPr>
        <w:t xml:space="preserve"> i “Alright everyone, my name is Rajinda I will be your instructor for this session.”</w:t>
      </w:r>
    </w:p>
    <w:p w:rsidR="00000000" w:rsidDel="00000000" w:rsidP="00000000" w:rsidRDefault="00000000" w:rsidRPr="00000000" w14:paraId="000033B3">
      <w:pPr>
        <w:pageBreakBefore w:val="0"/>
        <w:rPr/>
      </w:pPr>
      <w:r w:rsidDel="00000000" w:rsidR="00000000" w:rsidRPr="00000000">
        <w:rPr>
          <w:rtl w:val="0"/>
        </w:rPr>
        <w:t xml:space="preserve"> r “If you’d like to follow me I’ll take you to the briefing room.”</w:t>
      </w:r>
    </w:p>
    <w:p w:rsidR="00000000" w:rsidDel="00000000" w:rsidP="00000000" w:rsidRDefault="00000000" w:rsidRPr="00000000" w14:paraId="000033B4">
      <w:pPr>
        <w:pageBreakBefore w:val="0"/>
        <w:rPr/>
      </w:pPr>
      <w:r w:rsidDel="00000000" w:rsidR="00000000" w:rsidRPr="00000000">
        <w:rPr>
          <w:rtl w:val="0"/>
        </w:rPr>
        <w:t xml:space="preserve"> “We all follow her through the door, and we’re taken into a dark room with an array of screens mounted onto the wall.”</w:t>
      </w:r>
    </w:p>
    <w:p w:rsidR="00000000" w:rsidDel="00000000" w:rsidP="00000000" w:rsidRDefault="00000000" w:rsidRPr="00000000" w14:paraId="000033B5">
      <w:pPr>
        <w:pageBreakBefore w:val="0"/>
        <w:rPr/>
      </w:pPr>
      <w:r w:rsidDel="00000000" w:rsidR="00000000" w:rsidRPr="00000000">
        <w:rPr>
          <w:rtl w:val="0"/>
        </w:rPr>
        <w:t xml:space="preserve"> “She closes the door behind us and moves to the front of the room”</w:t>
      </w:r>
    </w:p>
    <w:p w:rsidR="00000000" w:rsidDel="00000000" w:rsidP="00000000" w:rsidRDefault="00000000" w:rsidRPr="00000000" w14:paraId="000033B6">
      <w:pPr>
        <w:pageBreakBefore w:val="0"/>
        <w:rPr/>
      </w:pPr>
      <w:r w:rsidDel="00000000" w:rsidR="00000000" w:rsidRPr="00000000">
        <w:rPr>
          <w:rtl w:val="0"/>
        </w:rPr>
        <w:t xml:space="preserve"> “Various schematics and diagrams flash up onto the screen, likely detailing the arena we’ll be a part of.”</w:t>
      </w:r>
    </w:p>
    <w:p w:rsidR="00000000" w:rsidDel="00000000" w:rsidP="00000000" w:rsidRDefault="00000000" w:rsidRPr="00000000" w14:paraId="000033B7">
      <w:pPr>
        <w:pageBreakBefore w:val="0"/>
        <w:rPr/>
      </w:pPr>
      <w:r w:rsidDel="00000000" w:rsidR="00000000" w:rsidRPr="00000000">
        <w:rPr>
          <w:rtl w:val="0"/>
        </w:rPr>
        <w:t xml:space="preserve"> r “Alright, the door is closed and the room is soundproofed, I will insult your intelligence no longer. You all know why you are here.”</w:t>
      </w:r>
    </w:p>
    <w:p w:rsidR="00000000" w:rsidDel="00000000" w:rsidP="00000000" w:rsidRDefault="00000000" w:rsidRPr="00000000" w14:paraId="000033B8">
      <w:pPr>
        <w:pageBreakBefore w:val="0"/>
        <w:rPr/>
      </w:pPr>
      <w:r w:rsidDel="00000000" w:rsidR="00000000" w:rsidRPr="00000000">
        <w:rPr>
          <w:rtl w:val="0"/>
        </w:rPr>
        <w:t xml:space="preserve"> r “You have all been selected to participate in an ability test for the commando force against the unspeakable threat from the Lyra system.”</w:t>
      </w:r>
    </w:p>
    <w:p w:rsidR="00000000" w:rsidDel="00000000" w:rsidP="00000000" w:rsidRDefault="00000000" w:rsidRPr="00000000" w14:paraId="000033B9">
      <w:pPr>
        <w:pageBreakBefore w:val="0"/>
        <w:rPr/>
      </w:pPr>
      <w:r w:rsidDel="00000000" w:rsidR="00000000" w:rsidRPr="00000000">
        <w:rPr>
          <w:rtl w:val="0"/>
        </w:rPr>
        <w:t xml:space="preserve"> r “We have lost countless lives against these machines, but now may be our chance to strike back and reclaim Mars from their malevolent claws.”</w:t>
      </w:r>
    </w:p>
    <w:p w:rsidR="00000000" w:rsidDel="00000000" w:rsidP="00000000" w:rsidRDefault="00000000" w:rsidRPr="00000000" w14:paraId="000033BA">
      <w:pPr>
        <w:pageBreakBefore w:val="0"/>
        <w:rPr/>
      </w:pPr>
      <w:r w:rsidDel="00000000" w:rsidR="00000000" w:rsidRPr="00000000">
        <w:rPr>
          <w:rtl w:val="0"/>
        </w:rPr>
        <w:t xml:space="preserve"> r “Before we begin, you may leave any belongings of yours that you do not wish to bring into the arena in this box. We assure you that it will be secure throughout the entire test.”</w:t>
      </w:r>
    </w:p>
    <w:p w:rsidR="00000000" w:rsidDel="00000000" w:rsidP="00000000" w:rsidRDefault="00000000" w:rsidRPr="00000000" w14:paraId="000033BB">
      <w:pPr>
        <w:pageBreakBefore w:val="0"/>
        <w:rPr/>
      </w:pPr>
      <w:r w:rsidDel="00000000" w:rsidR="00000000" w:rsidRPr="00000000">
        <w:rPr>
          <w:rtl w:val="0"/>
        </w:rPr>
        <w:t xml:space="preserve"> “I take my phone and keys from my pockets and put them into Monika’s bag, which she places into the box.”</w:t>
      </w:r>
    </w:p>
    <w:p w:rsidR="00000000" w:rsidDel="00000000" w:rsidP="00000000" w:rsidRDefault="00000000" w:rsidRPr="00000000" w14:paraId="000033BC">
      <w:pPr>
        <w:pageBreakBefore w:val="0"/>
        <w:rPr/>
      </w:pPr>
      <w:r w:rsidDel="00000000" w:rsidR="00000000" w:rsidRPr="00000000">
        <w:rPr>
          <w:rtl w:val="0"/>
        </w:rPr>
        <w:t xml:space="preserve"> “The other boys place various bags, coats and hoodies into other boxes, and step back to face the instructor.”</w:t>
      </w:r>
    </w:p>
    <w:p w:rsidR="00000000" w:rsidDel="00000000" w:rsidP="00000000" w:rsidRDefault="00000000" w:rsidRPr="00000000" w14:paraId="000033BD">
      <w:pPr>
        <w:pageBreakBefore w:val="0"/>
        <w:rPr/>
      </w:pPr>
      <w:r w:rsidDel="00000000" w:rsidR="00000000" w:rsidRPr="00000000">
        <w:rPr>
          <w:rtl w:val="0"/>
        </w:rPr>
        <w:t xml:space="preserve"> r “Alright, now I will explain the details of this test.”</w:t>
      </w:r>
    </w:p>
    <w:p w:rsidR="00000000" w:rsidDel="00000000" w:rsidP="00000000" w:rsidRDefault="00000000" w:rsidRPr="00000000" w14:paraId="000033BE">
      <w:pPr>
        <w:pageBreakBefore w:val="0"/>
        <w:rPr/>
      </w:pPr>
      <w:r w:rsidDel="00000000" w:rsidR="00000000" w:rsidRPr="00000000">
        <w:rPr>
          <w:rtl w:val="0"/>
        </w:rPr>
        <w:t xml:space="preserve"> “Images of a small pistol-like weapon and a vest appear on the screens behind her.”</w:t>
      </w:r>
    </w:p>
    <w:p w:rsidR="00000000" w:rsidDel="00000000" w:rsidP="00000000" w:rsidRDefault="00000000" w:rsidRPr="00000000" w14:paraId="000033BF">
      <w:pPr>
        <w:pageBreakBefore w:val="0"/>
        <w:rPr/>
      </w:pPr>
      <w:r w:rsidDel="00000000" w:rsidR="00000000" w:rsidRPr="00000000">
        <w:rPr>
          <w:rtl w:val="0"/>
        </w:rPr>
        <w:t xml:space="preserve"> r “Each of you will be issued with a laser gun and a target vest, and your points will begin at zero.”</w:t>
      </w:r>
    </w:p>
    <w:p w:rsidR="00000000" w:rsidDel="00000000" w:rsidP="00000000" w:rsidRDefault="00000000" w:rsidRPr="00000000" w14:paraId="000033C0">
      <w:pPr>
        <w:pageBreakBefore w:val="0"/>
        <w:rPr/>
      </w:pPr>
      <w:r w:rsidDel="00000000" w:rsidR="00000000" w:rsidRPr="00000000">
        <w:rPr>
          <w:rtl w:val="0"/>
        </w:rPr>
        <w:t xml:space="preserve"> r “You will be split into teams of two, and your final score will be the sum of each team member’s scores.”</w:t>
      </w:r>
    </w:p>
    <w:p w:rsidR="00000000" w:rsidDel="00000000" w:rsidP="00000000" w:rsidRDefault="00000000" w:rsidRPr="00000000" w14:paraId="000033C1">
      <w:pPr>
        <w:pageBreakBefore w:val="0"/>
        <w:rPr/>
      </w:pPr>
      <w:r w:rsidDel="00000000" w:rsidR="00000000" w:rsidRPr="00000000">
        <w:rPr>
          <w:rtl w:val="0"/>
        </w:rPr>
        <w:t xml:space="preserve"> r “Hitting the target on the front or back of the vest will score you one point.”</w:t>
      </w:r>
    </w:p>
    <w:p w:rsidR="00000000" w:rsidDel="00000000" w:rsidP="00000000" w:rsidRDefault="00000000" w:rsidRPr="00000000" w14:paraId="000033C2">
      <w:pPr>
        <w:pageBreakBefore w:val="0"/>
        <w:rPr/>
      </w:pPr>
      <w:r w:rsidDel="00000000" w:rsidR="00000000" w:rsidRPr="00000000">
        <w:rPr>
          <w:rtl w:val="0"/>
        </w:rPr>
        <w:t xml:space="preserve"> r “If a target on your vest is struck, your weapon will be deactivated for ten seconds. No points for hitting deactivated enemies.”</w:t>
      </w:r>
    </w:p>
    <w:p w:rsidR="00000000" w:rsidDel="00000000" w:rsidP="00000000" w:rsidRDefault="00000000" w:rsidRPr="00000000" w14:paraId="000033C3">
      <w:pPr>
        <w:pageBreakBefore w:val="0"/>
        <w:rPr/>
      </w:pPr>
      <w:r w:rsidDel="00000000" w:rsidR="00000000" w:rsidRPr="00000000">
        <w:rPr>
          <w:rtl w:val="0"/>
        </w:rPr>
        <w:t xml:space="preserve"> r “Successful hits on teammates will have no effect.”</w:t>
      </w:r>
    </w:p>
    <w:p w:rsidR="00000000" w:rsidDel="00000000" w:rsidP="00000000" w:rsidRDefault="00000000" w:rsidRPr="00000000" w14:paraId="000033C4">
      <w:pPr>
        <w:pageBreakBefore w:val="0"/>
        <w:rPr/>
      </w:pPr>
      <w:r w:rsidDel="00000000" w:rsidR="00000000" w:rsidRPr="00000000">
        <w:rPr>
          <w:rtl w:val="0"/>
        </w:rPr>
        <w:t xml:space="preserve"> r “You will be disqualified from the test if you physically strike or hit another, if you are intoxicated, or if you tamper with any equipment in the arena.”</w:t>
      </w:r>
    </w:p>
    <w:p w:rsidR="00000000" w:rsidDel="00000000" w:rsidP="00000000" w:rsidRDefault="00000000" w:rsidRPr="00000000" w14:paraId="000033C5">
      <w:pPr>
        <w:pageBreakBefore w:val="0"/>
        <w:rPr/>
      </w:pPr>
      <w:r w:rsidDel="00000000" w:rsidR="00000000" w:rsidRPr="00000000">
        <w:rPr>
          <w:rtl w:val="0"/>
        </w:rPr>
        <w:t xml:space="preserve"> r “Fire exits are highlighted in green.”</w:t>
      </w:r>
    </w:p>
    <w:p w:rsidR="00000000" w:rsidDel="00000000" w:rsidP="00000000" w:rsidRDefault="00000000" w:rsidRPr="00000000" w14:paraId="000033C6">
      <w:pPr>
        <w:pageBreakBefore w:val="0"/>
        <w:rPr/>
      </w:pPr>
      <w:r w:rsidDel="00000000" w:rsidR="00000000" w:rsidRPr="00000000">
        <w:rPr>
          <w:rtl w:val="0"/>
        </w:rPr>
        <w:t xml:space="preserve"> r “I think we’re ready. Everyone follow me please.”</w:t>
      </w:r>
    </w:p>
    <w:p w:rsidR="00000000" w:rsidDel="00000000" w:rsidP="00000000" w:rsidRDefault="00000000" w:rsidRPr="00000000" w14:paraId="000033C7">
      <w:pPr>
        <w:pageBreakBefore w:val="0"/>
        <w:rPr/>
      </w:pPr>
      <w:r w:rsidDel="00000000" w:rsidR="00000000" w:rsidRPr="00000000">
        <w:rPr>
          <w:rtl w:val="0"/>
        </w:rPr>
        <w:t xml:space="preserve"> (Arena backdrop (dim blue/grey, hanging lights, looks like a John Wick setting))</w:t>
      </w:r>
    </w:p>
    <w:p w:rsidR="00000000" w:rsidDel="00000000" w:rsidP="00000000" w:rsidRDefault="00000000" w:rsidRPr="00000000" w14:paraId="000033C8">
      <w:pPr>
        <w:pageBreakBefore w:val="0"/>
        <w:rPr/>
      </w:pPr>
      <w:r w:rsidDel="00000000" w:rsidR="00000000" w:rsidRPr="00000000">
        <w:rPr>
          <w:rtl w:val="0"/>
        </w:rPr>
        <w:t xml:space="preserve"> “We all follow her through a pair of double doors into a massive indoor space, complete with cover to hide behind, model tank traps and corridors sprouting from this main room.”</w:t>
      </w:r>
    </w:p>
    <w:p w:rsidR="00000000" w:rsidDel="00000000" w:rsidP="00000000" w:rsidRDefault="00000000" w:rsidRPr="00000000" w14:paraId="000033C9">
      <w:pPr>
        <w:pageBreakBefore w:val="0"/>
        <w:rPr/>
      </w:pPr>
      <w:r w:rsidDel="00000000" w:rsidR="00000000" w:rsidRPr="00000000">
        <w:rPr>
          <w:rtl w:val="0"/>
        </w:rPr>
        <w:t xml:space="preserve"> r “The test will begin in 2 minutes. Shoot the person you would like to team up with. To accept, shoot them back.”</w:t>
      </w:r>
    </w:p>
    <w:p w:rsidR="00000000" w:rsidDel="00000000" w:rsidP="00000000" w:rsidRDefault="00000000" w:rsidRPr="00000000" w14:paraId="000033CA">
      <w:pPr>
        <w:pageBreakBefore w:val="0"/>
        <w:rPr/>
      </w:pPr>
      <w:r w:rsidDel="00000000" w:rsidR="00000000" w:rsidRPr="00000000">
        <w:rPr>
          <w:rtl w:val="0"/>
        </w:rPr>
        <w:t xml:space="preserve"> “Monika and I immediately shoot each other, and the lights on our guns turn green.”</w:t>
      </w:r>
    </w:p>
    <w:p w:rsidR="00000000" w:rsidDel="00000000" w:rsidP="00000000" w:rsidRDefault="00000000" w:rsidRPr="00000000" w14:paraId="000033CB">
      <w:pPr>
        <w:pageBreakBefore w:val="0"/>
        <w:rPr/>
      </w:pPr>
      <w:r w:rsidDel="00000000" w:rsidR="00000000" w:rsidRPr="00000000">
        <w:rPr>
          <w:rtl w:val="0"/>
        </w:rPr>
        <w:t xml:space="preserve"> “The two young boys have teamed up, and the older men have split into two teams.”</w:t>
      </w:r>
    </w:p>
    <w:p w:rsidR="00000000" w:rsidDel="00000000" w:rsidP="00000000" w:rsidRDefault="00000000" w:rsidRPr="00000000" w14:paraId="000033CC">
      <w:pPr>
        <w:pageBreakBefore w:val="0"/>
        <w:rPr/>
      </w:pPr>
      <w:r w:rsidDel="00000000" w:rsidR="00000000" w:rsidRPr="00000000">
        <w:rPr>
          <w:rtl w:val="0"/>
        </w:rPr>
        <w:t xml:space="preserve"> “Everyone runs in different directions, I grab Monika’s hand and run into one of the smaller corridors, with a speed even I was impressed by.”</w:t>
      </w:r>
    </w:p>
    <w:p w:rsidR="00000000" w:rsidDel="00000000" w:rsidP="00000000" w:rsidRDefault="00000000" w:rsidRPr="00000000" w14:paraId="000033CD">
      <w:pPr>
        <w:pageBreakBefore w:val="0"/>
        <w:rPr/>
      </w:pPr>
      <w:r w:rsidDel="00000000" w:rsidR="00000000" w:rsidRPr="00000000">
        <w:rPr>
          <w:rtl w:val="0"/>
        </w:rPr>
        <w:t xml:space="preserve"> m “I wasn’t aware you could run like that!”</w:t>
      </w:r>
    </w:p>
    <w:p w:rsidR="00000000" w:rsidDel="00000000" w:rsidP="00000000" w:rsidRDefault="00000000" w:rsidRPr="00000000" w14:paraId="000033CE">
      <w:pPr>
        <w:pageBreakBefore w:val="0"/>
        <w:rPr/>
      </w:pPr>
      <w:r w:rsidDel="00000000" w:rsidR="00000000" w:rsidRPr="00000000">
        <w:rPr>
          <w:rtl w:val="0"/>
        </w:rPr>
        <w:t xml:space="preserve"> mc “Wow, me neither. Let’s find a spot to start the match.”</w:t>
      </w:r>
    </w:p>
    <w:p w:rsidR="00000000" w:rsidDel="00000000" w:rsidP="00000000" w:rsidRDefault="00000000" w:rsidRPr="00000000" w14:paraId="000033CF">
      <w:pPr>
        <w:pageBreakBefore w:val="0"/>
        <w:rPr/>
      </w:pPr>
      <w:r w:rsidDel="00000000" w:rsidR="00000000" w:rsidRPr="00000000">
        <w:rPr>
          <w:rtl w:val="0"/>
        </w:rPr>
        <w:t xml:space="preserve"> (Arena corridor backdrop, non essential so dw if you cba to draw this one.)</w:t>
      </w:r>
    </w:p>
    <w:p w:rsidR="00000000" w:rsidDel="00000000" w:rsidP="00000000" w:rsidRDefault="00000000" w:rsidRPr="00000000" w14:paraId="000033D0">
      <w:pPr>
        <w:pageBreakBefore w:val="0"/>
        <w:rPr/>
      </w:pPr>
      <w:r w:rsidDel="00000000" w:rsidR="00000000" w:rsidRPr="00000000">
        <w:rPr>
          <w:rtl w:val="0"/>
        </w:rPr>
        <w:t xml:space="preserve"> “The arena is bigger than we thought, with the corridors leading into a maze-like complex of wider and narrower passages.”</w:t>
      </w:r>
    </w:p>
    <w:p w:rsidR="00000000" w:rsidDel="00000000" w:rsidP="00000000" w:rsidRDefault="00000000" w:rsidRPr="00000000" w14:paraId="000033D1">
      <w:pPr>
        <w:pageBreakBefore w:val="0"/>
        <w:rPr/>
      </w:pPr>
      <w:r w:rsidDel="00000000" w:rsidR="00000000" w:rsidRPr="00000000">
        <w:rPr>
          <w:rtl w:val="0"/>
        </w:rPr>
        <w:t xml:space="preserve"> “We eventually find a junction between two wider passageways, from which we can see in four directions, and can easily run to cover.”</w:t>
      </w:r>
    </w:p>
    <w:p w:rsidR="00000000" w:rsidDel="00000000" w:rsidP="00000000" w:rsidRDefault="00000000" w:rsidRPr="00000000" w14:paraId="000033D2">
      <w:pPr>
        <w:pageBreakBefore w:val="0"/>
        <w:rPr/>
      </w:pPr>
      <w:r w:rsidDel="00000000" w:rsidR="00000000" w:rsidRPr="00000000">
        <w:rPr>
          <w:rtl w:val="0"/>
        </w:rPr>
        <w:t xml:space="preserve"> &lt;i&gt;BZZZZZZZZZZZZZZT&lt;/i&gt;</w:t>
      </w:r>
    </w:p>
    <w:p w:rsidR="00000000" w:rsidDel="00000000" w:rsidP="00000000" w:rsidRDefault="00000000" w:rsidRPr="00000000" w14:paraId="000033D3">
      <w:pPr>
        <w:pageBreakBefore w:val="0"/>
        <w:rPr/>
      </w:pPr>
      <w:r w:rsidDel="00000000" w:rsidR="00000000" w:rsidRPr="00000000">
        <w:rPr>
          <w:rtl w:val="0"/>
        </w:rPr>
        <w:t xml:space="preserve"> mc “The game is afoot.”</w:t>
      </w:r>
    </w:p>
    <w:p w:rsidR="00000000" w:rsidDel="00000000" w:rsidP="00000000" w:rsidRDefault="00000000" w:rsidRPr="00000000" w14:paraId="000033D4">
      <w:pPr>
        <w:pageBreakBefore w:val="0"/>
        <w:rPr/>
      </w:pPr>
      <w:r w:rsidDel="00000000" w:rsidR="00000000" w:rsidRPr="00000000">
        <w:rPr>
          <w:rtl w:val="0"/>
        </w:rPr>
        <w:t xml:space="preserve"> “Monika laughs at my cheesy line, and draws her gun into a ready stance.”</w:t>
      </w:r>
    </w:p>
    <w:p w:rsidR="00000000" w:rsidDel="00000000" w:rsidP="00000000" w:rsidRDefault="00000000" w:rsidRPr="00000000" w14:paraId="000033D5">
      <w:pPr>
        <w:pageBreakBefore w:val="0"/>
        <w:rPr/>
      </w:pPr>
      <w:r w:rsidDel="00000000" w:rsidR="00000000" w:rsidRPr="00000000">
        <w:rPr>
          <w:rtl w:val="0"/>
        </w:rPr>
        <w:t xml:space="preserve"> “This area appears to be inactive, so we begin to move throughout the arena.”</w:t>
      </w:r>
    </w:p>
    <w:p w:rsidR="00000000" w:rsidDel="00000000" w:rsidP="00000000" w:rsidRDefault="00000000" w:rsidRPr="00000000" w14:paraId="000033D6">
      <w:pPr>
        <w:pageBreakBefore w:val="0"/>
        <w:rPr/>
      </w:pPr>
      <w:r w:rsidDel="00000000" w:rsidR="00000000" w:rsidRPr="00000000">
        <w:rPr>
          <w:rtl w:val="0"/>
        </w:rPr>
        <w:t xml:space="preserve"> “We scour the maze for a good minute or two until I hear footsteps echoing nearby, much louder than the distant shouting of Ben and Saeed.”</w:t>
      </w:r>
    </w:p>
    <w:p w:rsidR="00000000" w:rsidDel="00000000" w:rsidP="00000000" w:rsidRDefault="00000000" w:rsidRPr="00000000" w14:paraId="000033D7">
      <w:pPr>
        <w:pageBreakBefore w:val="0"/>
        <w:rPr/>
      </w:pPr>
      <w:r w:rsidDel="00000000" w:rsidR="00000000" w:rsidRPr="00000000">
        <w:rPr>
          <w:rtl w:val="0"/>
        </w:rPr>
        <w:t xml:space="preserve"> “I raise my hand to signal for us to stop.”</w:t>
        <w:br w:type="textWrapping"/>
        <w:t xml:space="preserve"> m “What is it?”</w:t>
      </w:r>
    </w:p>
    <w:p w:rsidR="00000000" w:rsidDel="00000000" w:rsidP="00000000" w:rsidRDefault="00000000" w:rsidRPr="00000000" w14:paraId="000033D8">
      <w:pPr>
        <w:pageBreakBefore w:val="0"/>
        <w:rPr/>
      </w:pPr>
      <w:r w:rsidDel="00000000" w:rsidR="00000000" w:rsidRPr="00000000">
        <w:rPr>
          <w:rtl w:val="0"/>
        </w:rPr>
        <w:t xml:space="preserve"> mc “Another team is nearby.”</w:t>
      </w:r>
    </w:p>
    <w:p w:rsidR="00000000" w:rsidDel="00000000" w:rsidP="00000000" w:rsidRDefault="00000000" w:rsidRPr="00000000" w14:paraId="000033D9">
      <w:pPr>
        <w:pageBreakBefore w:val="0"/>
        <w:rPr/>
      </w:pPr>
      <w:r w:rsidDel="00000000" w:rsidR="00000000" w:rsidRPr="00000000">
        <w:rPr>
          <w:rtl w:val="0"/>
        </w:rPr>
        <w:t xml:space="preserve"> “From an outsider’s point of view, we must look ridiculous, crouching back to back holding toy plastic guns, but Monika and I are completely immersed.”</w:t>
      </w:r>
    </w:p>
    <w:p w:rsidR="00000000" w:rsidDel="00000000" w:rsidP="00000000" w:rsidRDefault="00000000" w:rsidRPr="00000000" w14:paraId="000033DA">
      <w:pPr>
        <w:pageBreakBefore w:val="0"/>
        <w:rPr/>
      </w:pPr>
      <w:r w:rsidDel="00000000" w:rsidR="00000000" w:rsidRPr="00000000">
        <w:rPr>
          <w:rtl w:val="0"/>
        </w:rPr>
        <w:t xml:space="preserve"> “The footsteps are growing closer, and I’m able to pinpoint their source.”</w:t>
      </w:r>
    </w:p>
    <w:p w:rsidR="00000000" w:rsidDel="00000000" w:rsidP="00000000" w:rsidRDefault="00000000" w:rsidRPr="00000000" w14:paraId="000033DB">
      <w:pPr>
        <w:pageBreakBefore w:val="0"/>
        <w:rPr/>
      </w:pPr>
      <w:r w:rsidDel="00000000" w:rsidR="00000000" w:rsidRPr="00000000">
        <w:rPr>
          <w:rtl w:val="0"/>
        </w:rPr>
        <w:t xml:space="preserve"> “I look over to Monika, who clearly can also tell where they’re coming from.”</w:t>
      </w:r>
    </w:p>
    <w:p w:rsidR="00000000" w:rsidDel="00000000" w:rsidP="00000000" w:rsidRDefault="00000000" w:rsidRPr="00000000" w14:paraId="000033DC">
      <w:pPr>
        <w:pageBreakBefore w:val="0"/>
        <w:rPr/>
      </w:pPr>
      <w:r w:rsidDel="00000000" w:rsidR="00000000" w:rsidRPr="00000000">
        <w:rPr>
          <w:rtl w:val="0"/>
        </w:rPr>
        <w:t xml:space="preserve"> “We begin to move towards the source, a T-junction between two passages.”</w:t>
      </w:r>
    </w:p>
    <w:p w:rsidR="00000000" w:rsidDel="00000000" w:rsidP="00000000" w:rsidRDefault="00000000" w:rsidRPr="00000000" w14:paraId="000033DD">
      <w:pPr>
        <w:pageBreakBefore w:val="0"/>
        <w:rPr/>
      </w:pPr>
      <w:r w:rsidDel="00000000" w:rsidR="00000000" w:rsidRPr="00000000">
        <w:rPr>
          <w:rtl w:val="0"/>
        </w:rPr>
        <w:t xml:space="preserve"> “They grow louder until we knew they were within firing range.”</w:t>
      </w:r>
    </w:p>
    <w:p w:rsidR="00000000" w:rsidDel="00000000" w:rsidP="00000000" w:rsidRDefault="00000000" w:rsidRPr="00000000" w14:paraId="000033DE">
      <w:pPr>
        <w:pageBreakBefore w:val="0"/>
        <w:rPr/>
      </w:pPr>
      <w:r w:rsidDel="00000000" w:rsidR="00000000" w:rsidRPr="00000000">
        <w:rPr>
          <w:rtl w:val="0"/>
        </w:rPr>
        <w:t xml:space="preserve"> “Monika signalled a countdown from three, and on one, the two of us jumped from behind out corner and immediately opened fire.”</w:t>
      </w:r>
    </w:p>
    <w:p w:rsidR="00000000" w:rsidDel="00000000" w:rsidP="00000000" w:rsidRDefault="00000000" w:rsidRPr="00000000" w14:paraId="000033DF">
      <w:pPr>
        <w:pageBreakBefore w:val="0"/>
        <w:rPr/>
      </w:pPr>
      <w:r w:rsidDel="00000000" w:rsidR="00000000" w:rsidRPr="00000000">
        <w:rPr>
          <w:rtl w:val="0"/>
        </w:rPr>
        <w:t xml:space="preserve"> “Our targets were the two older men who were neither Ben nor Saeed, caught completely off guard by our surprise attack.”</w:t>
      </w:r>
    </w:p>
    <w:p w:rsidR="00000000" w:rsidDel="00000000" w:rsidP="00000000" w:rsidRDefault="00000000" w:rsidRPr="00000000" w14:paraId="000033E0">
      <w:pPr>
        <w:pageBreakBefore w:val="0"/>
        <w:rPr/>
      </w:pPr>
      <w:r w:rsidDel="00000000" w:rsidR="00000000" w:rsidRPr="00000000">
        <w:rPr>
          <w:rtl w:val="0"/>
        </w:rPr>
        <w:t xml:space="preserve"> “Thin beams of white light shoot out from the barrels of our plastic pistols.”</w:t>
      </w:r>
    </w:p>
    <w:p w:rsidR="00000000" w:rsidDel="00000000" w:rsidP="00000000" w:rsidRDefault="00000000" w:rsidRPr="00000000" w14:paraId="000033E1">
      <w:pPr>
        <w:pageBreakBefore w:val="0"/>
        <w:rPr/>
      </w:pPr>
      <w:r w:rsidDel="00000000" w:rsidR="00000000" w:rsidRPr="00000000">
        <w:rPr>
          <w:rtl w:val="0"/>
        </w:rPr>
        <w:t xml:space="preserve"> “Monika, with her quick aim, is the first to land a hit, eliciting a shrill beep from his gun to signify its deactivation.”</w:t>
      </w:r>
    </w:p>
    <w:p w:rsidR="00000000" w:rsidDel="00000000" w:rsidP="00000000" w:rsidRDefault="00000000" w:rsidRPr="00000000" w14:paraId="000033E2">
      <w:pPr>
        <w:pageBreakBefore w:val="0"/>
        <w:rPr/>
      </w:pPr>
      <w:r w:rsidDel="00000000" w:rsidR="00000000" w:rsidRPr="00000000">
        <w:rPr>
          <w:rtl w:val="0"/>
        </w:rPr>
        <w:t xml:space="preserve"> “In my panic, I’m slower to land a hit, but still manage to score before I myself am deactivated.”</w:t>
      </w:r>
    </w:p>
    <w:p w:rsidR="00000000" w:rsidDel="00000000" w:rsidP="00000000" w:rsidRDefault="00000000" w:rsidRPr="00000000" w14:paraId="000033E3">
      <w:pPr>
        <w:pageBreakBefore w:val="0"/>
        <w:rPr/>
      </w:pPr>
      <w:r w:rsidDel="00000000" w:rsidR="00000000" w:rsidRPr="00000000">
        <w:rPr>
          <w:rtl w:val="0"/>
        </w:rPr>
        <w:t xml:space="preserve"> “Once both are neutralised, we sprint away, knowing they’ll likely be in pursuit.”</w:t>
        <w:br w:type="textWrapping"/>
        <w:t xml:space="preserve"> “We need to find another position to fire from else we’ll be hit ourselves.”</w:t>
        <w:br w:type="textWrapping"/>
        <w:t xml:space="preserve"> mc “Monika, over here!”</w:t>
      </w:r>
    </w:p>
    <w:p w:rsidR="00000000" w:rsidDel="00000000" w:rsidP="00000000" w:rsidRDefault="00000000" w:rsidRPr="00000000" w14:paraId="000033E4">
      <w:pPr>
        <w:pageBreakBefore w:val="0"/>
        <w:rPr/>
      </w:pPr>
      <w:r w:rsidDel="00000000" w:rsidR="00000000" w:rsidRPr="00000000">
        <w:rPr>
          <w:rtl w:val="0"/>
        </w:rPr>
        <w:t xml:space="preserve"> “She follows me lead into another X junction, and we hide round the corners, out of sight.”</w:t>
      </w:r>
    </w:p>
    <w:p w:rsidR="00000000" w:rsidDel="00000000" w:rsidP="00000000" w:rsidRDefault="00000000" w:rsidRPr="00000000" w14:paraId="000033E5">
      <w:pPr>
        <w:pageBreakBefore w:val="0"/>
        <w:rPr/>
      </w:pPr>
      <w:r w:rsidDel="00000000" w:rsidR="00000000" w:rsidRPr="00000000">
        <w:rPr>
          <w:rtl w:val="0"/>
        </w:rPr>
        <w:t xml:space="preserve"> “Seconds later, we see them run past us, too engaged in their sprint to notice us beside them.”</w:t>
      </w:r>
    </w:p>
    <w:p w:rsidR="00000000" w:rsidDel="00000000" w:rsidP="00000000" w:rsidRDefault="00000000" w:rsidRPr="00000000" w14:paraId="000033E6">
      <w:pPr>
        <w:pageBreakBefore w:val="0"/>
        <w:rPr/>
      </w:pPr>
      <w:r w:rsidDel="00000000" w:rsidR="00000000" w:rsidRPr="00000000">
        <w:rPr>
          <w:rtl w:val="0"/>
        </w:rPr>
        <w:t xml:space="preserve"> “I emerge from behind the wall and raise my gun to fire, but realise far too late that doing so was premature.”</w:t>
      </w:r>
    </w:p>
    <w:p w:rsidR="00000000" w:rsidDel="00000000" w:rsidP="00000000" w:rsidRDefault="00000000" w:rsidRPr="00000000" w14:paraId="000033E7">
      <w:pPr>
        <w:pageBreakBefore w:val="0"/>
        <w:rPr/>
      </w:pPr>
      <w:r w:rsidDel="00000000" w:rsidR="00000000" w:rsidRPr="00000000">
        <w:rPr>
          <w:rtl w:val="0"/>
        </w:rPr>
        <w:t xml:space="preserve"> “One of the two whips round and fires a shot at me, hitting me in my chest target.”</w:t>
      </w:r>
    </w:p>
    <w:p w:rsidR="00000000" w:rsidDel="00000000" w:rsidP="00000000" w:rsidRDefault="00000000" w:rsidRPr="00000000" w14:paraId="000033E8">
      <w:pPr>
        <w:pageBreakBefore w:val="0"/>
        <w:rPr/>
      </w:pPr>
      <w:r w:rsidDel="00000000" w:rsidR="00000000" w:rsidRPr="00000000">
        <w:rPr>
          <w:rtl w:val="0"/>
        </w:rPr>
        <w:t xml:space="preserve"> &lt;i&gt;BEEP&lt;/i&gt;</w:t>
      </w:r>
    </w:p>
    <w:p w:rsidR="00000000" w:rsidDel="00000000" w:rsidP="00000000" w:rsidRDefault="00000000" w:rsidRPr="00000000" w14:paraId="000033E9">
      <w:pPr>
        <w:pageBreakBefore w:val="0"/>
        <w:rPr/>
      </w:pPr>
      <w:r w:rsidDel="00000000" w:rsidR="00000000" w:rsidRPr="00000000">
        <w:rPr>
          <w:rtl w:val="0"/>
        </w:rPr>
        <w:t xml:space="preserve"> “My gun’s light switches off and I’m unable to fire.”</w:t>
      </w:r>
    </w:p>
    <w:p w:rsidR="00000000" w:rsidDel="00000000" w:rsidP="00000000" w:rsidRDefault="00000000" w:rsidRPr="00000000" w14:paraId="000033EA">
      <w:pPr>
        <w:pageBreakBefore w:val="0"/>
        <w:rPr/>
      </w:pPr>
      <w:r w:rsidDel="00000000" w:rsidR="00000000" w:rsidRPr="00000000">
        <w:rPr>
          <w:rtl w:val="0"/>
        </w:rPr>
        <w:t xml:space="preserve"> “Monika emerges when they’re focussed on me, and fires two shots that each strike true.”</w:t>
      </w:r>
    </w:p>
    <w:p w:rsidR="00000000" w:rsidDel="00000000" w:rsidP="00000000" w:rsidRDefault="00000000" w:rsidRPr="00000000" w14:paraId="000033EB">
      <w:pPr>
        <w:pageBreakBefore w:val="0"/>
        <w:rPr/>
      </w:pPr>
      <w:r w:rsidDel="00000000" w:rsidR="00000000" w:rsidRPr="00000000">
        <w:rPr>
          <w:rtl w:val="0"/>
        </w:rPr>
        <w:t xml:space="preserve"> “Two shrill beeps, and we’re on the run again.”</w:t>
      </w:r>
    </w:p>
    <w:p w:rsidR="00000000" w:rsidDel="00000000" w:rsidP="00000000" w:rsidRDefault="00000000" w:rsidRPr="00000000" w14:paraId="000033EC">
      <w:pPr>
        <w:pageBreakBefore w:val="0"/>
        <w:rPr/>
      </w:pPr>
      <w:r w:rsidDel="00000000" w:rsidR="00000000" w:rsidRPr="00000000">
        <w:rPr>
          <w:rtl w:val="0"/>
        </w:rPr>
        <w:t xml:space="preserve"> “This time, they don’t appear to be in pursuit.”</w:t>
      </w:r>
    </w:p>
    <w:p w:rsidR="00000000" w:rsidDel="00000000" w:rsidP="00000000" w:rsidRDefault="00000000" w:rsidRPr="00000000" w14:paraId="000033ED">
      <w:pPr>
        <w:pageBreakBefore w:val="0"/>
        <w:rPr/>
      </w:pPr>
      <w:r w:rsidDel="00000000" w:rsidR="00000000" w:rsidRPr="00000000">
        <w:rPr>
          <w:rtl w:val="0"/>
        </w:rPr>
        <w:t xml:space="preserve"> mc “I think we’ve lost them.”</w:t>
      </w:r>
    </w:p>
    <w:p w:rsidR="00000000" w:rsidDel="00000000" w:rsidP="00000000" w:rsidRDefault="00000000" w:rsidRPr="00000000" w14:paraId="000033EE">
      <w:pPr>
        <w:pageBreakBefore w:val="0"/>
        <w:rPr/>
      </w:pPr>
      <w:r w:rsidDel="00000000" w:rsidR="00000000" w:rsidRPr="00000000">
        <w:rPr>
          <w:rtl w:val="0"/>
        </w:rPr>
        <w:t xml:space="preserve"> m “Agreed. And we’re four points up. You’re welcome, by the way.”</w:t>
      </w:r>
    </w:p>
    <w:p w:rsidR="00000000" w:rsidDel="00000000" w:rsidP="00000000" w:rsidRDefault="00000000" w:rsidRPr="00000000" w14:paraId="000033EF">
      <w:pPr>
        <w:pageBreakBefore w:val="0"/>
        <w:rPr/>
      </w:pPr>
      <w:r w:rsidDel="00000000" w:rsidR="00000000" w:rsidRPr="00000000">
        <w:rPr>
          <w:rtl w:val="0"/>
        </w:rPr>
        <w:t xml:space="preserve"> mc “Yeah, thanks.”</w:t>
      </w:r>
    </w:p>
    <w:p w:rsidR="00000000" w:rsidDel="00000000" w:rsidP="00000000" w:rsidRDefault="00000000" w:rsidRPr="00000000" w14:paraId="000033F0">
      <w:pPr>
        <w:pageBreakBefore w:val="0"/>
        <w:rPr/>
      </w:pPr>
      <w:r w:rsidDel="00000000" w:rsidR="00000000" w:rsidRPr="00000000">
        <w:rPr>
          <w:rtl w:val="0"/>
        </w:rPr>
        <w:t xml:space="preserve"> “Monika giggles, gives me a peck on the cheek, then beckons me to follow her.”</w:t>
      </w:r>
    </w:p>
    <w:p w:rsidR="00000000" w:rsidDel="00000000" w:rsidP="00000000" w:rsidRDefault="00000000" w:rsidRPr="00000000" w14:paraId="000033F1">
      <w:pPr>
        <w:pageBreakBefore w:val="0"/>
        <w:rPr/>
      </w:pPr>
      <w:r w:rsidDel="00000000" w:rsidR="00000000" w:rsidRPr="00000000">
        <w:rPr>
          <w:rtl w:val="0"/>
        </w:rPr>
        <w:t xml:space="preserve"> “My gun beeps again, and the green light reactivates. I’m back in the game.”</w:t>
      </w:r>
    </w:p>
    <w:p w:rsidR="00000000" w:rsidDel="00000000" w:rsidP="00000000" w:rsidRDefault="00000000" w:rsidRPr="00000000" w14:paraId="000033F2">
      <w:pPr>
        <w:pageBreakBefore w:val="0"/>
        <w:rPr/>
      </w:pPr>
      <w:r w:rsidDel="00000000" w:rsidR="00000000" w:rsidRPr="00000000">
        <w:rPr>
          <w:rtl w:val="0"/>
        </w:rPr>
        <w:t xml:space="preserve"> “We follow the passageways and shortly realise that the arena is not as colossal as we previously thought.”</w:t>
      </w:r>
    </w:p>
    <w:p w:rsidR="00000000" w:rsidDel="00000000" w:rsidP="00000000" w:rsidRDefault="00000000" w:rsidRPr="00000000" w14:paraId="000033F3">
      <w:pPr>
        <w:pageBreakBefore w:val="0"/>
        <w:rPr/>
      </w:pPr>
      <w:r w:rsidDel="00000000" w:rsidR="00000000" w:rsidRPr="00000000">
        <w:rPr>
          <w:rtl w:val="0"/>
        </w:rPr>
        <w:t xml:space="preserve"> “Somehow we had avoided the main chamber and stuck to the passageways and smaller rooms.”</w:t>
      </w:r>
    </w:p>
    <w:p w:rsidR="00000000" w:rsidDel="00000000" w:rsidP="00000000" w:rsidRDefault="00000000" w:rsidRPr="00000000" w14:paraId="000033F4">
      <w:pPr>
        <w:pageBreakBefore w:val="0"/>
        <w:rPr/>
      </w:pPr>
      <w:r w:rsidDel="00000000" w:rsidR="00000000" w:rsidRPr="00000000">
        <w:rPr>
          <w:rtl w:val="0"/>
        </w:rPr>
        <w:t xml:space="preserve"> “That ended when we turned a corner and were faced with a warzone.”</w:t>
      </w:r>
    </w:p>
    <w:p w:rsidR="00000000" w:rsidDel="00000000" w:rsidP="00000000" w:rsidRDefault="00000000" w:rsidRPr="00000000" w14:paraId="000033F5">
      <w:pPr>
        <w:pageBreakBefore w:val="0"/>
        <w:rPr/>
      </w:pPr>
      <w:r w:rsidDel="00000000" w:rsidR="00000000" w:rsidRPr="00000000">
        <w:rPr>
          <w:rtl w:val="0"/>
        </w:rPr>
        <w:t xml:space="preserve"> “The two smaller boys were behind one barricade, and Ben and Saeed were behind another on the opposite end of the room.”</w:t>
      </w:r>
    </w:p>
    <w:p w:rsidR="00000000" w:rsidDel="00000000" w:rsidP="00000000" w:rsidRDefault="00000000" w:rsidRPr="00000000" w14:paraId="000033F6">
      <w:pPr>
        <w:pageBreakBefore w:val="0"/>
        <w:rPr/>
      </w:pPr>
      <w:r w:rsidDel="00000000" w:rsidR="00000000" w:rsidRPr="00000000">
        <w:rPr>
          <w:rtl w:val="0"/>
        </w:rPr>
        <w:t xml:space="preserve"> “Neither appeared to have spotted us.”</w:t>
      </w:r>
    </w:p>
    <w:p w:rsidR="00000000" w:rsidDel="00000000" w:rsidP="00000000" w:rsidRDefault="00000000" w:rsidRPr="00000000" w14:paraId="000033F7">
      <w:pPr>
        <w:pageBreakBefore w:val="0"/>
        <w:rPr/>
      </w:pPr>
      <w:r w:rsidDel="00000000" w:rsidR="00000000" w:rsidRPr="00000000">
        <w:rPr>
          <w:rtl w:val="0"/>
        </w:rPr>
        <w:t xml:space="preserve"> m “It looks like the older boys have the younger ones suppressed.”</w:t>
      </w:r>
    </w:p>
    <w:p w:rsidR="00000000" w:rsidDel="00000000" w:rsidP="00000000" w:rsidRDefault="00000000" w:rsidRPr="00000000" w14:paraId="000033F8">
      <w:pPr>
        <w:pageBreakBefore w:val="0"/>
        <w:rPr/>
      </w:pPr>
      <w:r w:rsidDel="00000000" w:rsidR="00000000" w:rsidRPr="00000000">
        <w:rPr>
          <w:rtl w:val="0"/>
        </w:rPr>
        <w:t xml:space="preserve"> m “No doubt they have taken multiple hits already, else they would have run and taken the shots a long time ago.”</w:t>
      </w:r>
    </w:p>
    <w:p w:rsidR="00000000" w:rsidDel="00000000" w:rsidP="00000000" w:rsidRDefault="00000000" w:rsidRPr="00000000" w14:paraId="000033F9">
      <w:pPr>
        <w:pageBreakBefore w:val="0"/>
        <w:rPr/>
      </w:pPr>
      <w:r w:rsidDel="00000000" w:rsidR="00000000" w:rsidRPr="00000000">
        <w:rPr>
          <w:rtl w:val="0"/>
        </w:rPr>
        <w:t xml:space="preserve"> mc “Agreed. Let’s give them a hand.”</w:t>
      </w:r>
    </w:p>
    <w:p w:rsidR="00000000" w:rsidDel="00000000" w:rsidP="00000000" w:rsidRDefault="00000000" w:rsidRPr="00000000" w14:paraId="000033FA">
      <w:pPr>
        <w:pageBreakBefore w:val="0"/>
        <w:rPr/>
      </w:pPr>
      <w:r w:rsidDel="00000000" w:rsidR="00000000" w:rsidRPr="00000000">
        <w:rPr>
          <w:rtl w:val="0"/>
        </w:rPr>
        <w:t xml:space="preserve"> m “What? Why? They’re our enemies.”</w:t>
        <w:br w:type="textWrapping"/>
        <w:t xml:space="preserve"> mc “Yes they are, but this is a game.”</w:t>
      </w:r>
    </w:p>
    <w:p w:rsidR="00000000" w:rsidDel="00000000" w:rsidP="00000000" w:rsidRDefault="00000000" w:rsidRPr="00000000" w14:paraId="000033FB">
      <w:pPr>
        <w:pageBreakBefore w:val="0"/>
        <w:rPr/>
      </w:pPr>
      <w:r w:rsidDel="00000000" w:rsidR="00000000" w:rsidRPr="00000000">
        <w:rPr>
          <w:rtl w:val="0"/>
        </w:rPr>
        <w:t xml:space="preserve"> mc “Those two don’t look like they’re having any fun hiding behind that board.”</w:t>
      </w:r>
    </w:p>
    <w:p w:rsidR="00000000" w:rsidDel="00000000" w:rsidP="00000000" w:rsidRDefault="00000000" w:rsidRPr="00000000" w14:paraId="000033FC">
      <w:pPr>
        <w:pageBreakBefore w:val="0"/>
        <w:rPr/>
      </w:pPr>
      <w:r w:rsidDel="00000000" w:rsidR="00000000" w:rsidRPr="00000000">
        <w:rPr>
          <w:rtl w:val="0"/>
        </w:rPr>
        <w:t xml:space="preserve"> “Monika smiles at me.”</w:t>
      </w:r>
    </w:p>
    <w:p w:rsidR="00000000" w:rsidDel="00000000" w:rsidP="00000000" w:rsidRDefault="00000000" w:rsidRPr="00000000" w14:paraId="000033FD">
      <w:pPr>
        <w:pageBreakBefore w:val="0"/>
        <w:rPr/>
      </w:pPr>
      <w:r w:rsidDel="00000000" w:rsidR="00000000" w:rsidRPr="00000000">
        <w:rPr>
          <w:rtl w:val="0"/>
        </w:rPr>
        <w:t xml:space="preserve"> m “Always a gentleman. Alright, let’s give them a way out.”</w:t>
      </w:r>
    </w:p>
    <w:p w:rsidR="00000000" w:rsidDel="00000000" w:rsidP="00000000" w:rsidRDefault="00000000" w:rsidRPr="00000000" w14:paraId="000033FE">
      <w:pPr>
        <w:pageBreakBefore w:val="0"/>
        <w:rPr/>
      </w:pPr>
      <w:r w:rsidDel="00000000" w:rsidR="00000000" w:rsidRPr="00000000">
        <w:rPr>
          <w:rtl w:val="0"/>
        </w:rPr>
        <w:t xml:space="preserve"> “The two of us run into the chamber and begin firing suppressive shots in the direction of the older boys.”</w:t>
      </w:r>
    </w:p>
    <w:p w:rsidR="00000000" w:rsidDel="00000000" w:rsidP="00000000" w:rsidRDefault="00000000" w:rsidRPr="00000000" w14:paraId="000033FF">
      <w:pPr>
        <w:pageBreakBefore w:val="0"/>
        <w:rPr/>
      </w:pPr>
      <w:r w:rsidDel="00000000" w:rsidR="00000000" w:rsidRPr="00000000">
        <w:rPr>
          <w:rtl w:val="0"/>
        </w:rPr>
        <w:t xml:space="preserve"> “I hear one beep from their end, but the other is still firing.”</w:t>
      </w:r>
    </w:p>
    <w:p w:rsidR="00000000" w:rsidDel="00000000" w:rsidP="00000000" w:rsidRDefault="00000000" w:rsidRPr="00000000" w14:paraId="00003400">
      <w:pPr>
        <w:pageBreakBefore w:val="0"/>
        <w:rPr/>
      </w:pPr>
      <w:r w:rsidDel="00000000" w:rsidR="00000000" w:rsidRPr="00000000">
        <w:rPr>
          <w:rtl w:val="0"/>
        </w:rPr>
        <w:t xml:space="preserve"> “In some kind of adrenaline rush, I perform a feat I’ll tell my grandkids of someday.”</w:t>
      </w:r>
    </w:p>
    <w:p w:rsidR="00000000" w:rsidDel="00000000" w:rsidP="00000000" w:rsidRDefault="00000000" w:rsidRPr="00000000" w14:paraId="00003401">
      <w:pPr>
        <w:pageBreakBefore w:val="0"/>
        <w:rPr/>
      </w:pPr>
      <w:r w:rsidDel="00000000" w:rsidR="00000000" w:rsidRPr="00000000">
        <w:rPr>
          <w:rtl w:val="0"/>
        </w:rPr>
        <w:t xml:space="preserve"> “I break into a faster sprint and approach the tank traps in the centre of the room.”</w:t>
      </w:r>
    </w:p>
    <w:p w:rsidR="00000000" w:rsidDel="00000000" w:rsidP="00000000" w:rsidRDefault="00000000" w:rsidRPr="00000000" w14:paraId="00003402">
      <w:pPr>
        <w:pageBreakBefore w:val="0"/>
        <w:rPr/>
      </w:pPr>
      <w:r w:rsidDel="00000000" w:rsidR="00000000" w:rsidRPr="00000000">
        <w:rPr>
          <w:rtl w:val="0"/>
        </w:rPr>
        <w:t xml:space="preserve"> “My legs are throbbing but I continue nonetheless.”</w:t>
      </w:r>
    </w:p>
    <w:p w:rsidR="00000000" w:rsidDel="00000000" w:rsidP="00000000" w:rsidRDefault="00000000" w:rsidRPr="00000000" w14:paraId="00003403">
      <w:pPr>
        <w:pageBreakBefore w:val="0"/>
        <w:rPr/>
      </w:pPr>
      <w:r w:rsidDel="00000000" w:rsidR="00000000" w:rsidRPr="00000000">
        <w:rPr>
          <w:rtl w:val="0"/>
        </w:rPr>
        <w:t xml:space="preserve"> “A beep echoes out behind me, Monika has been hit. Somehow I’ve been missed thus far.”</w:t>
        <w:br w:type="textWrapping"/>
        <w:t xml:space="preserve"> “I grab onto the tops of one of the tank traps, which has thankfully been blunted for safety, and haul my body over the entire structure in one fluid motion.”</w:t>
      </w:r>
    </w:p>
    <w:p w:rsidR="00000000" w:rsidDel="00000000" w:rsidP="00000000" w:rsidRDefault="00000000" w:rsidRPr="00000000" w14:paraId="00003404">
      <w:pPr>
        <w:pageBreakBefore w:val="0"/>
        <w:rPr/>
      </w:pPr>
      <w:r w:rsidDel="00000000" w:rsidR="00000000" w:rsidRPr="00000000">
        <w:rPr>
          <w:rtl w:val="0"/>
        </w:rPr>
        <w:t xml:space="preserve"> “My noodle arms burn as I do so, but I reach the other side, gun in hand, and fire a true shot, striking with the signature beep, and his gun deactivates.”</w:t>
        <w:br w:type="textWrapping"/>
        <w:t xml:space="preserve"> “The legendary tale ends here, as I entirely fail the landing, slipping on touchdown and falling flat on my rear.”</w:t>
      </w:r>
    </w:p>
    <w:p w:rsidR="00000000" w:rsidDel="00000000" w:rsidP="00000000" w:rsidRDefault="00000000" w:rsidRPr="00000000" w14:paraId="00003405">
      <w:pPr>
        <w:pageBreakBefore w:val="0"/>
        <w:rPr/>
      </w:pPr>
      <w:r w:rsidDel="00000000" w:rsidR="00000000" w:rsidRPr="00000000">
        <w:rPr>
          <w:rtl w:val="0"/>
        </w:rPr>
        <w:t xml:space="preserve"> “Knowing he’ll be ready to fire again shortly, I raise myself up and break into another sprint towards Monika and the passageway behind her.”</w:t>
      </w:r>
    </w:p>
    <w:p w:rsidR="00000000" w:rsidDel="00000000" w:rsidP="00000000" w:rsidRDefault="00000000" w:rsidRPr="00000000" w14:paraId="00003406">
      <w:pPr>
        <w:pageBreakBefore w:val="0"/>
        <w:rPr/>
      </w:pPr>
      <w:r w:rsidDel="00000000" w:rsidR="00000000" w:rsidRPr="00000000">
        <w:rPr>
          <w:rtl w:val="0"/>
        </w:rPr>
        <w:t xml:space="preserve"> “A short moment later we’re back to safety.”</w:t>
      </w:r>
    </w:p>
    <w:p w:rsidR="00000000" w:rsidDel="00000000" w:rsidP="00000000" w:rsidRDefault="00000000" w:rsidRPr="00000000" w14:paraId="00003407">
      <w:pPr>
        <w:pageBreakBefore w:val="0"/>
        <w:rPr/>
      </w:pPr>
      <w:r w:rsidDel="00000000" w:rsidR="00000000" w:rsidRPr="00000000">
        <w:rPr>
          <w:rtl w:val="0"/>
        </w:rPr>
        <w:t xml:space="preserve"> m “[player], I’m impressed!”</w:t>
      </w:r>
    </w:p>
    <w:p w:rsidR="00000000" w:rsidDel="00000000" w:rsidP="00000000" w:rsidRDefault="00000000" w:rsidRPr="00000000" w14:paraId="00003408">
      <w:pPr>
        <w:pageBreakBefore w:val="0"/>
        <w:rPr/>
      </w:pPr>
      <w:r w:rsidDel="00000000" w:rsidR="00000000" w:rsidRPr="00000000">
        <w:rPr>
          <w:rtl w:val="0"/>
        </w:rPr>
        <w:t xml:space="preserve"> mc “Yeah, me too. I did not expect myself to pull off something like that.”</w:t>
      </w:r>
    </w:p>
    <w:p w:rsidR="00000000" w:rsidDel="00000000" w:rsidP="00000000" w:rsidRDefault="00000000" w:rsidRPr="00000000" w14:paraId="00003409">
      <w:pPr>
        <w:pageBreakBefore w:val="0"/>
        <w:rPr/>
      </w:pPr>
      <w:r w:rsidDel="00000000" w:rsidR="00000000" w:rsidRPr="00000000">
        <w:rPr>
          <w:rtl w:val="0"/>
        </w:rPr>
        <w:t xml:space="preserve"> “I quickly learn why one should never get cocky too quickly, as muscles I didn’t know I have begin to burn.”</w:t>
      </w:r>
    </w:p>
    <w:p w:rsidR="00000000" w:rsidDel="00000000" w:rsidP="00000000" w:rsidRDefault="00000000" w:rsidRPr="00000000" w14:paraId="0000340A">
      <w:pPr>
        <w:pageBreakBefore w:val="0"/>
        <w:rPr/>
      </w:pPr>
      <w:r w:rsidDel="00000000" w:rsidR="00000000" w:rsidRPr="00000000">
        <w:rPr>
          <w:rtl w:val="0"/>
        </w:rPr>
        <w:t xml:space="preserve"> mc “Ah, I should probably have done that in a way that wasn’t so reckless.”</w:t>
      </w:r>
    </w:p>
    <w:p w:rsidR="00000000" w:rsidDel="00000000" w:rsidP="00000000" w:rsidRDefault="00000000" w:rsidRPr="00000000" w14:paraId="0000340B">
      <w:pPr>
        <w:pageBreakBefore w:val="0"/>
        <w:rPr/>
      </w:pPr>
      <w:r w:rsidDel="00000000" w:rsidR="00000000" w:rsidRPr="00000000">
        <w:rPr>
          <w:rtl w:val="0"/>
        </w:rPr>
        <w:t xml:space="preserve"> m “You probably should’ve, but hey, you looked like a badass doing it!”</w:t>
      </w:r>
    </w:p>
    <w:p w:rsidR="00000000" w:rsidDel="00000000" w:rsidP="00000000" w:rsidRDefault="00000000" w:rsidRPr="00000000" w14:paraId="0000340C">
      <w:pPr>
        <w:pageBreakBefore w:val="0"/>
        <w:rPr/>
      </w:pPr>
      <w:r w:rsidDel="00000000" w:rsidR="00000000" w:rsidRPr="00000000">
        <w:rPr>
          <w:rtl w:val="0"/>
        </w:rPr>
        <w:t xml:space="preserve"> “I can’t tell if she’s praising me or patronising me.”</w:t>
      </w:r>
    </w:p>
    <w:p w:rsidR="00000000" w:rsidDel="00000000" w:rsidP="00000000" w:rsidRDefault="00000000" w:rsidRPr="00000000" w14:paraId="0000340D">
      <w:pPr>
        <w:pageBreakBefore w:val="0"/>
        <w:rPr/>
      </w:pPr>
      <w:r w:rsidDel="00000000" w:rsidR="00000000" w:rsidRPr="00000000">
        <w:rPr>
          <w:rtl w:val="0"/>
        </w:rPr>
        <w:t xml:space="preserve"> “Either way, we’re now on six points, and we still have a long way to go.”</w:t>
      </w:r>
    </w:p>
    <w:p w:rsidR="00000000" w:rsidDel="00000000" w:rsidP="00000000" w:rsidRDefault="00000000" w:rsidRPr="00000000" w14:paraId="0000340E">
      <w:pPr>
        <w:pageBreakBefore w:val="0"/>
        <w:rPr/>
      </w:pPr>
      <w:r w:rsidDel="00000000" w:rsidR="00000000" w:rsidRPr="00000000">
        <w:rPr>
          <w:rtl w:val="0"/>
        </w:rPr>
        <w:t xml:space="preserve"> (Wipe to black)</w:t>
      </w:r>
    </w:p>
    <w:p w:rsidR="00000000" w:rsidDel="00000000" w:rsidP="00000000" w:rsidRDefault="00000000" w:rsidRPr="00000000" w14:paraId="0000340F">
      <w:pPr>
        <w:pageBreakBefore w:val="0"/>
        <w:rPr/>
      </w:pPr>
      <w:r w:rsidDel="00000000" w:rsidR="00000000" w:rsidRPr="00000000">
        <w:rPr>
          <w:rtl w:val="0"/>
        </w:rPr>
        <w:t xml:space="preserve"> (Wipe to Arena backdrop)</w:t>
      </w:r>
    </w:p>
    <w:p w:rsidR="00000000" w:rsidDel="00000000" w:rsidP="00000000" w:rsidRDefault="00000000" w:rsidRPr="00000000" w14:paraId="00003410">
      <w:pPr>
        <w:pageBreakBefore w:val="0"/>
        <w:rPr/>
      </w:pPr>
      <w:r w:rsidDel="00000000" w:rsidR="00000000" w:rsidRPr="00000000">
        <w:rPr>
          <w:rtl w:val="0"/>
        </w:rPr>
        <w:t xml:space="preserve"> “We’re about twenty minutes in and everyone seems to have a good sense of the layout of the arena.”</w:t>
      </w:r>
    </w:p>
    <w:p w:rsidR="00000000" w:rsidDel="00000000" w:rsidP="00000000" w:rsidRDefault="00000000" w:rsidRPr="00000000" w14:paraId="00003411">
      <w:pPr>
        <w:pageBreakBefore w:val="0"/>
        <w:rPr/>
      </w:pPr>
      <w:r w:rsidDel="00000000" w:rsidR="00000000" w:rsidRPr="00000000">
        <w:rPr>
          <w:rtl w:val="0"/>
        </w:rPr>
        <w:t xml:space="preserve"> “Monika and I have racked up seventeen points so far.”</w:t>
      </w:r>
    </w:p>
    <w:p w:rsidR="00000000" w:rsidDel="00000000" w:rsidP="00000000" w:rsidRDefault="00000000" w:rsidRPr="00000000" w14:paraId="00003412">
      <w:pPr>
        <w:pageBreakBefore w:val="0"/>
        <w:rPr/>
      </w:pPr>
      <w:r w:rsidDel="00000000" w:rsidR="00000000" w:rsidRPr="00000000">
        <w:rPr>
          <w:rtl w:val="0"/>
        </w:rPr>
        <w:t xml:space="preserve"> “Admittedly, she’s been carrying the team, my aim is far from as true as my computer mouse would have me believe.”</w:t>
      </w:r>
    </w:p>
    <w:p w:rsidR="00000000" w:rsidDel="00000000" w:rsidP="00000000" w:rsidRDefault="00000000" w:rsidRPr="00000000" w14:paraId="00003413">
      <w:pPr>
        <w:pageBreakBefore w:val="0"/>
        <w:rPr/>
      </w:pPr>
      <w:r w:rsidDel="00000000" w:rsidR="00000000" w:rsidRPr="00000000">
        <w:rPr>
          <w:rtl w:val="0"/>
        </w:rPr>
        <w:t xml:space="preserve"> “I suppose this is what happens when Aim Assist is turned off.”</w:t>
      </w:r>
    </w:p>
    <w:p w:rsidR="00000000" w:rsidDel="00000000" w:rsidP="00000000" w:rsidRDefault="00000000" w:rsidRPr="00000000" w14:paraId="00003414">
      <w:pPr>
        <w:pageBreakBefore w:val="0"/>
        <w:rPr/>
      </w:pPr>
      <w:r w:rsidDel="00000000" w:rsidR="00000000" w:rsidRPr="00000000">
        <w:rPr>
          <w:rtl w:val="0"/>
        </w:rPr>
        <w:t xml:space="preserve"> “Right now, we appear to be safe.”</w:t>
      </w:r>
    </w:p>
    <w:p w:rsidR="00000000" w:rsidDel="00000000" w:rsidP="00000000" w:rsidRDefault="00000000" w:rsidRPr="00000000" w14:paraId="00003415">
      <w:pPr>
        <w:pageBreakBefore w:val="0"/>
        <w:rPr/>
      </w:pPr>
      <w:r w:rsidDel="00000000" w:rsidR="00000000" w:rsidRPr="00000000">
        <w:rPr>
          <w:rtl w:val="0"/>
        </w:rPr>
        <w:t xml:space="preserve"> mc “Hey Monika, we want to win this thing, right?”</w:t>
      </w:r>
    </w:p>
    <w:p w:rsidR="00000000" w:rsidDel="00000000" w:rsidP="00000000" w:rsidRDefault="00000000" w:rsidRPr="00000000" w14:paraId="00003416">
      <w:pPr>
        <w:pageBreakBefore w:val="0"/>
        <w:rPr/>
      </w:pPr>
      <w:r w:rsidDel="00000000" w:rsidR="00000000" w:rsidRPr="00000000">
        <w:rPr>
          <w:rtl w:val="0"/>
        </w:rPr>
        <w:t xml:space="preserve"> m “Absolutely!”</w:t>
      </w:r>
    </w:p>
    <w:p w:rsidR="00000000" w:rsidDel="00000000" w:rsidP="00000000" w:rsidRDefault="00000000" w:rsidRPr="00000000" w14:paraId="00003417">
      <w:pPr>
        <w:pageBreakBefore w:val="0"/>
        <w:rPr/>
      </w:pPr>
      <w:r w:rsidDel="00000000" w:rsidR="00000000" w:rsidRPr="00000000">
        <w:rPr>
          <w:rtl w:val="0"/>
        </w:rPr>
        <w:t xml:space="preserve"> “She says this with a stern competitive look on her face.”</w:t>
      </w:r>
    </w:p>
    <w:p w:rsidR="00000000" w:rsidDel="00000000" w:rsidP="00000000" w:rsidRDefault="00000000" w:rsidRPr="00000000" w14:paraId="00003418">
      <w:pPr>
        <w:pageBreakBefore w:val="0"/>
        <w:rPr/>
      </w:pPr>
      <w:r w:rsidDel="00000000" w:rsidR="00000000" w:rsidRPr="00000000">
        <w:rPr>
          <w:rtl w:val="0"/>
        </w:rPr>
        <w:t xml:space="preserve"> mc “Then we need to actively seek out points, go on the offensive.”</w:t>
      </w:r>
    </w:p>
    <w:p w:rsidR="00000000" w:rsidDel="00000000" w:rsidP="00000000" w:rsidRDefault="00000000" w:rsidRPr="00000000" w14:paraId="00003419">
      <w:pPr>
        <w:pageBreakBefore w:val="0"/>
        <w:rPr/>
      </w:pPr>
      <w:r w:rsidDel="00000000" w:rsidR="00000000" w:rsidRPr="00000000">
        <w:rPr>
          <w:rtl w:val="0"/>
        </w:rPr>
        <w:t xml:space="preserve"> mc “We need to go after other teams instead of just winning random encounters.”</w:t>
      </w:r>
    </w:p>
    <w:p w:rsidR="00000000" w:rsidDel="00000000" w:rsidP="00000000" w:rsidRDefault="00000000" w:rsidRPr="00000000" w14:paraId="0000341A">
      <w:pPr>
        <w:pageBreakBefore w:val="0"/>
        <w:rPr/>
      </w:pPr>
      <w:r w:rsidDel="00000000" w:rsidR="00000000" w:rsidRPr="00000000">
        <w:rPr>
          <w:rtl w:val="0"/>
        </w:rPr>
        <w:t xml:space="preserve"> “Monika takes a few seconds to parse the language I’d normally use when talking to RPG teammates.”</w:t>
      </w:r>
    </w:p>
    <w:p w:rsidR="00000000" w:rsidDel="00000000" w:rsidP="00000000" w:rsidRDefault="00000000" w:rsidRPr="00000000" w14:paraId="0000341B">
      <w:pPr>
        <w:pageBreakBefore w:val="0"/>
        <w:rPr/>
      </w:pPr>
      <w:r w:rsidDel="00000000" w:rsidR="00000000" w:rsidRPr="00000000">
        <w:rPr>
          <w:rtl w:val="0"/>
        </w:rPr>
        <w:t xml:space="preserve"> “Finally she nods.”</w:t>
      </w:r>
    </w:p>
    <w:p w:rsidR="00000000" w:rsidDel="00000000" w:rsidP="00000000" w:rsidRDefault="00000000" w:rsidRPr="00000000" w14:paraId="0000341C">
      <w:pPr>
        <w:pageBreakBefore w:val="0"/>
        <w:rPr/>
      </w:pPr>
      <w:r w:rsidDel="00000000" w:rsidR="00000000" w:rsidRPr="00000000">
        <w:rPr>
          <w:rtl w:val="0"/>
        </w:rPr>
        <w:t xml:space="preserve"> m “Agreed. Let’s go after them.”</w:t>
      </w:r>
    </w:p>
    <w:p w:rsidR="00000000" w:rsidDel="00000000" w:rsidP="00000000" w:rsidRDefault="00000000" w:rsidRPr="00000000" w14:paraId="0000341D">
      <w:pPr>
        <w:pageBreakBefore w:val="0"/>
        <w:rPr/>
      </w:pPr>
      <w:r w:rsidDel="00000000" w:rsidR="00000000" w:rsidRPr="00000000">
        <w:rPr>
          <w:rtl w:val="0"/>
        </w:rPr>
        <w:t xml:space="preserve"> “We return to travelling the arena, at which point we hear loud footsteps approaching us.”</w:t>
      </w:r>
    </w:p>
    <w:p w:rsidR="00000000" w:rsidDel="00000000" w:rsidP="00000000" w:rsidRDefault="00000000" w:rsidRPr="00000000" w14:paraId="0000341E">
      <w:pPr>
        <w:pageBreakBefore w:val="0"/>
        <w:rPr/>
      </w:pPr>
      <w:r w:rsidDel="00000000" w:rsidR="00000000" w:rsidRPr="00000000">
        <w:rPr>
          <w:rtl w:val="0"/>
        </w:rPr>
        <w:t xml:space="preserve"> m “Stop, wait here.”</w:t>
      </w:r>
    </w:p>
    <w:p w:rsidR="00000000" w:rsidDel="00000000" w:rsidP="00000000" w:rsidRDefault="00000000" w:rsidRPr="00000000" w14:paraId="0000341F">
      <w:pPr>
        <w:pageBreakBefore w:val="0"/>
        <w:rPr/>
      </w:pPr>
      <w:r w:rsidDel="00000000" w:rsidR="00000000" w:rsidRPr="00000000">
        <w:rPr>
          <w:rtl w:val="0"/>
        </w:rPr>
        <w:t xml:space="preserve"> mc “I hear them too.”</w:t>
      </w:r>
    </w:p>
    <w:p w:rsidR="00000000" w:rsidDel="00000000" w:rsidP="00000000" w:rsidRDefault="00000000" w:rsidRPr="00000000" w14:paraId="00003420">
      <w:pPr>
        <w:pageBreakBefore w:val="0"/>
        <w:rPr/>
      </w:pPr>
      <w:r w:rsidDel="00000000" w:rsidR="00000000" w:rsidRPr="00000000">
        <w:rPr>
          <w:rtl w:val="0"/>
        </w:rPr>
        <w:t xml:space="preserve"> “Enacting the strategy we’ve been using religiously for situations such as this, we take our positions around the corner from the direction of the incoming opposition.”</w:t>
      </w:r>
    </w:p>
    <w:p w:rsidR="00000000" w:rsidDel="00000000" w:rsidP="00000000" w:rsidRDefault="00000000" w:rsidRPr="00000000" w14:paraId="00003421">
      <w:pPr>
        <w:pageBreakBefore w:val="0"/>
        <w:rPr/>
      </w:pPr>
      <w:r w:rsidDel="00000000" w:rsidR="00000000" w:rsidRPr="00000000">
        <w:rPr>
          <w:rtl w:val="0"/>
        </w:rPr>
        <w:t xml:space="preserve"> “Monika, in yet another impressive feat of athletics, spins round from behind the corner, and raises her gun to fire.”</w:t>
      </w:r>
    </w:p>
    <w:p w:rsidR="00000000" w:rsidDel="00000000" w:rsidP="00000000" w:rsidRDefault="00000000" w:rsidRPr="00000000" w14:paraId="00003422">
      <w:pPr>
        <w:pageBreakBefore w:val="0"/>
        <w:rPr/>
      </w:pPr>
      <w:r w:rsidDel="00000000" w:rsidR="00000000" w:rsidRPr="00000000">
        <w:rPr>
          <w:rtl w:val="0"/>
        </w:rPr>
        <w:t xml:space="preserve"> m “Eek!”</w:t>
      </w:r>
    </w:p>
    <w:p w:rsidR="00000000" w:rsidDel="00000000" w:rsidP="00000000" w:rsidRDefault="00000000" w:rsidRPr="00000000" w14:paraId="00003423">
      <w:pPr>
        <w:pageBreakBefore w:val="0"/>
        <w:rPr/>
      </w:pPr>
      <w:r w:rsidDel="00000000" w:rsidR="00000000" w:rsidRPr="00000000">
        <w:rPr>
          <w:rtl w:val="0"/>
        </w:rPr>
        <w:t xml:space="preserve"> “She lets out a yelp as a young man collides with her at full force, knocking them both into the wall.”</w:t>
      </w:r>
    </w:p>
    <w:p w:rsidR="00000000" w:rsidDel="00000000" w:rsidP="00000000" w:rsidRDefault="00000000" w:rsidRPr="00000000" w14:paraId="00003424">
      <w:pPr>
        <w:pageBreakBefore w:val="0"/>
        <w:rPr/>
      </w:pPr>
      <w:r w:rsidDel="00000000" w:rsidR="00000000" w:rsidRPr="00000000">
        <w:rPr>
          <w:rtl w:val="0"/>
        </w:rPr>
        <w:t xml:space="preserve"> “I immediately recognise him, the tall pale one with a friend that called him Ben.”</w:t>
      </w:r>
    </w:p>
    <w:p w:rsidR="00000000" w:rsidDel="00000000" w:rsidP="00000000" w:rsidRDefault="00000000" w:rsidRPr="00000000" w14:paraId="00003425">
      <w:pPr>
        <w:pageBreakBefore w:val="0"/>
        <w:rPr/>
      </w:pPr>
      <w:r w:rsidDel="00000000" w:rsidR="00000000" w:rsidRPr="00000000">
        <w:rPr>
          <w:rtl w:val="0"/>
        </w:rPr>
        <w:t xml:space="preserve"> “He has her against the wall, their bodies inches away from each other.”</w:t>
      </w:r>
    </w:p>
    <w:p w:rsidR="00000000" w:rsidDel="00000000" w:rsidP="00000000" w:rsidRDefault="00000000" w:rsidRPr="00000000" w14:paraId="00003426">
      <w:pPr>
        <w:pageBreakBefore w:val="0"/>
        <w:rPr/>
      </w:pPr>
      <w:r w:rsidDel="00000000" w:rsidR="00000000" w:rsidRPr="00000000">
        <w:rPr>
          <w:rtl w:val="0"/>
        </w:rPr>
        <w:t xml:space="preserve"> “What’s worse is that one hand is pressed on her shoulder, and the other is firmly grasping her chest.”</w:t>
      </w:r>
    </w:p>
    <w:p w:rsidR="00000000" w:rsidDel="00000000" w:rsidP="00000000" w:rsidRDefault="00000000" w:rsidRPr="00000000" w14:paraId="00003427">
      <w:pPr>
        <w:pageBreakBefore w:val="0"/>
        <w:rPr/>
      </w:pPr>
      <w:r w:rsidDel="00000000" w:rsidR="00000000" w:rsidRPr="00000000">
        <w:rPr>
          <w:rtl w:val="0"/>
        </w:rPr>
        <w:t xml:space="preserve"> mc “What the HELL are you doing?”</w:t>
      </w:r>
    </w:p>
    <w:p w:rsidR="00000000" w:rsidDel="00000000" w:rsidP="00000000" w:rsidRDefault="00000000" w:rsidRPr="00000000" w14:paraId="00003428">
      <w:pPr>
        <w:pageBreakBefore w:val="0"/>
        <w:rPr/>
      </w:pPr>
      <w:r w:rsidDel="00000000" w:rsidR="00000000" w:rsidRPr="00000000">
        <w:rPr>
          <w:rtl w:val="0"/>
        </w:rPr>
        <w:t xml:space="preserve"> mc “Let go NOW!”</w:t>
      </w:r>
    </w:p>
    <w:p w:rsidR="00000000" w:rsidDel="00000000" w:rsidP="00000000" w:rsidRDefault="00000000" w:rsidRPr="00000000" w14:paraId="00003429">
      <w:pPr>
        <w:pageBreakBefore w:val="0"/>
        <w:rPr/>
      </w:pPr>
      <w:r w:rsidDel="00000000" w:rsidR="00000000" w:rsidRPr="00000000">
        <w:rPr>
          <w:rtl w:val="0"/>
        </w:rPr>
        <w:t xml:space="preserve"> “He only chuckles at this, and smirks at me.”</w:t>
      </w:r>
    </w:p>
    <w:p w:rsidR="00000000" w:rsidDel="00000000" w:rsidP="00000000" w:rsidRDefault="00000000" w:rsidRPr="00000000" w14:paraId="0000342A">
      <w:pPr>
        <w:pageBreakBefore w:val="0"/>
        <w:rPr/>
      </w:pPr>
      <w:r w:rsidDel="00000000" w:rsidR="00000000" w:rsidRPr="00000000">
        <w:rPr>
          <w:rtl w:val="0"/>
        </w:rPr>
        <w:t xml:space="preserve"> b “Oh, sorry love!”</w:t>
      </w:r>
    </w:p>
    <w:p w:rsidR="00000000" w:rsidDel="00000000" w:rsidP="00000000" w:rsidRDefault="00000000" w:rsidRPr="00000000" w14:paraId="0000342B">
      <w:pPr>
        <w:pageBreakBefore w:val="0"/>
        <w:rPr/>
      </w:pPr>
      <w:r w:rsidDel="00000000" w:rsidR="00000000" w:rsidRPr="00000000">
        <w:rPr>
          <w:rtl w:val="0"/>
        </w:rPr>
        <w:t xml:space="preserve"> “As he says this, he doesn’t let go”</w:t>
      </w:r>
    </w:p>
    <w:p w:rsidR="00000000" w:rsidDel="00000000" w:rsidP="00000000" w:rsidRDefault="00000000" w:rsidRPr="00000000" w14:paraId="0000342C">
      <w:pPr>
        <w:pageBreakBefore w:val="0"/>
        <w:rPr/>
      </w:pPr>
      <w:r w:rsidDel="00000000" w:rsidR="00000000" w:rsidRPr="00000000">
        <w:rPr>
          <w:rtl w:val="0"/>
        </w:rPr>
        <w:t xml:space="preserve"> “In a snap response, I raise my weapon and shoot his target, eliciting the signature beep, and then rush towards him.”</w:t>
      </w:r>
    </w:p>
    <w:p w:rsidR="00000000" w:rsidDel="00000000" w:rsidP="00000000" w:rsidRDefault="00000000" w:rsidRPr="00000000" w14:paraId="0000342D">
      <w:pPr>
        <w:pageBreakBefore w:val="0"/>
        <w:rPr/>
      </w:pPr>
      <w:r w:rsidDel="00000000" w:rsidR="00000000" w:rsidRPr="00000000">
        <w:rPr>
          <w:rtl w:val="0"/>
        </w:rPr>
        <w:t xml:space="preserve"> “Extending my arms forward, I press my entire body weight into him, which is apparently more than I realised.”</w:t>
      </w:r>
    </w:p>
    <w:p w:rsidR="00000000" w:rsidDel="00000000" w:rsidP="00000000" w:rsidRDefault="00000000" w:rsidRPr="00000000" w14:paraId="0000342E">
      <w:pPr>
        <w:pageBreakBefore w:val="0"/>
        <w:rPr/>
      </w:pPr>
      <w:r w:rsidDel="00000000" w:rsidR="00000000" w:rsidRPr="00000000">
        <w:rPr>
          <w:rtl w:val="0"/>
        </w:rPr>
        <w:t xml:space="preserve"> “I pry him off of her with ease, and send him into another wall, before immediately releasing him and turning to run the other way.”</w:t>
      </w:r>
    </w:p>
    <w:p w:rsidR="00000000" w:rsidDel="00000000" w:rsidP="00000000" w:rsidRDefault="00000000" w:rsidRPr="00000000" w14:paraId="0000342F">
      <w:pPr>
        <w:pageBreakBefore w:val="0"/>
        <w:rPr/>
      </w:pPr>
      <w:r w:rsidDel="00000000" w:rsidR="00000000" w:rsidRPr="00000000">
        <w:rPr>
          <w:rtl w:val="0"/>
        </w:rPr>
        <w:t xml:space="preserve"> “His weapon has been disabled, and there’s no sign of his partner in crime, so it’s a prime opportunity to pin him down.”</w:t>
      </w:r>
    </w:p>
    <w:p w:rsidR="00000000" w:rsidDel="00000000" w:rsidP="00000000" w:rsidRDefault="00000000" w:rsidRPr="00000000" w14:paraId="00003430">
      <w:pPr>
        <w:pageBreakBefore w:val="0"/>
        <w:rPr/>
      </w:pPr>
      <w:r w:rsidDel="00000000" w:rsidR="00000000" w:rsidRPr="00000000">
        <w:rPr>
          <w:rtl w:val="0"/>
        </w:rPr>
        <w:t xml:space="preserve"> “Monika and I run away from him, ensuring he’s in pursuit.”</w:t>
      </w:r>
    </w:p>
    <w:p w:rsidR="00000000" w:rsidDel="00000000" w:rsidP="00000000" w:rsidRDefault="00000000" w:rsidRPr="00000000" w14:paraId="00003431">
      <w:pPr>
        <w:pageBreakBefore w:val="0"/>
        <w:rPr/>
      </w:pPr>
      <w:r w:rsidDel="00000000" w:rsidR="00000000" w:rsidRPr="00000000">
        <w:rPr>
          <w:rtl w:val="0"/>
        </w:rPr>
        <w:t xml:space="preserve"> “We know this portion of the arena well, there’s a small dead end chamber a few turns from here.”</w:t>
      </w:r>
    </w:p>
    <w:p w:rsidR="00000000" w:rsidDel="00000000" w:rsidP="00000000" w:rsidRDefault="00000000" w:rsidRPr="00000000" w14:paraId="00003432">
      <w:pPr>
        <w:pageBreakBefore w:val="0"/>
        <w:rPr/>
      </w:pPr>
      <w:r w:rsidDel="00000000" w:rsidR="00000000" w:rsidRPr="00000000">
        <w:rPr>
          <w:rtl w:val="0"/>
        </w:rPr>
        <w:t xml:space="preserve"> “Upon arriving at the chamber, his weapon has reactivated, and he begins to fire at us.”</w:t>
      </w:r>
    </w:p>
    <w:p w:rsidR="00000000" w:rsidDel="00000000" w:rsidP="00000000" w:rsidRDefault="00000000" w:rsidRPr="00000000" w14:paraId="00003433">
      <w:pPr>
        <w:pageBreakBefore w:val="0"/>
        <w:rPr/>
      </w:pPr>
      <w:r w:rsidDel="00000000" w:rsidR="00000000" w:rsidRPr="00000000">
        <w:rPr>
          <w:rtl w:val="0"/>
        </w:rPr>
        <w:t xml:space="preserve"> “My limbs are all on fire at this point, this is more physical activity than I’ve had in a long time.”</w:t>
      </w:r>
    </w:p>
    <w:p w:rsidR="00000000" w:rsidDel="00000000" w:rsidP="00000000" w:rsidRDefault="00000000" w:rsidRPr="00000000" w14:paraId="00003434">
      <w:pPr>
        <w:pageBreakBefore w:val="0"/>
        <w:rPr/>
      </w:pPr>
      <w:r w:rsidDel="00000000" w:rsidR="00000000" w:rsidRPr="00000000">
        <w:rPr>
          <w:rtl w:val="0"/>
        </w:rPr>
        <w:t xml:space="preserve"> “Even Monika appears to be sweating and panting.”</w:t>
      </w:r>
    </w:p>
    <w:p w:rsidR="00000000" w:rsidDel="00000000" w:rsidP="00000000" w:rsidRDefault="00000000" w:rsidRPr="00000000" w14:paraId="00003435">
      <w:pPr>
        <w:pageBreakBefore w:val="0"/>
        <w:rPr/>
      </w:pPr>
      <w:r w:rsidDel="00000000" w:rsidR="00000000" w:rsidRPr="00000000">
        <w:rPr>
          <w:rtl w:val="0"/>
        </w:rPr>
        <w:t xml:space="preserve"> “Ben is easily goaded into the chamber, and we make a dart for the exit.”</w:t>
      </w:r>
    </w:p>
    <w:p w:rsidR="00000000" w:rsidDel="00000000" w:rsidP="00000000" w:rsidRDefault="00000000" w:rsidRPr="00000000" w14:paraId="00003436">
      <w:pPr>
        <w:pageBreakBefore w:val="0"/>
        <w:rPr/>
      </w:pPr>
      <w:r w:rsidDel="00000000" w:rsidR="00000000" w:rsidRPr="00000000">
        <w:rPr>
          <w:rtl w:val="0"/>
        </w:rPr>
        <w:t xml:space="preserve"> “I’m hit, and my weapon’s light once again falls dark.”</w:t>
      </w:r>
    </w:p>
    <w:p w:rsidR="00000000" w:rsidDel="00000000" w:rsidP="00000000" w:rsidRDefault="00000000" w:rsidRPr="00000000" w14:paraId="00003437">
      <w:pPr>
        <w:pageBreakBefore w:val="0"/>
        <w:rPr/>
      </w:pPr>
      <w:r w:rsidDel="00000000" w:rsidR="00000000" w:rsidRPr="00000000">
        <w:rPr>
          <w:rtl w:val="0"/>
        </w:rPr>
        <w:t xml:space="preserve"> “We reach the exit, and Monika begins firing into the room to suppress.”</w:t>
      </w:r>
    </w:p>
    <w:p w:rsidR="00000000" w:rsidDel="00000000" w:rsidP="00000000" w:rsidRDefault="00000000" w:rsidRPr="00000000" w14:paraId="00003438">
      <w:pPr>
        <w:pageBreakBefore w:val="0"/>
        <w:rPr/>
      </w:pPr>
      <w:r w:rsidDel="00000000" w:rsidR="00000000" w:rsidRPr="00000000">
        <w:rPr>
          <w:rtl w:val="0"/>
        </w:rPr>
        <w:t xml:space="preserve"> “She strikes true once more, and then blocks the exit with her body.”</w:t>
      </w:r>
    </w:p>
    <w:p w:rsidR="00000000" w:rsidDel="00000000" w:rsidP="00000000" w:rsidRDefault="00000000" w:rsidRPr="00000000" w14:paraId="00003439">
      <w:pPr>
        <w:pageBreakBefore w:val="0"/>
        <w:rPr/>
      </w:pPr>
      <w:r w:rsidDel="00000000" w:rsidR="00000000" w:rsidRPr="00000000">
        <w:rPr>
          <w:rtl w:val="0"/>
        </w:rPr>
        <w:t xml:space="preserve"> “Once his weapon reactivates, she ducks behind the corner and once again begins suppressing fire into the chamber.”</w:t>
      </w:r>
    </w:p>
    <w:p w:rsidR="00000000" w:rsidDel="00000000" w:rsidP="00000000" w:rsidRDefault="00000000" w:rsidRPr="00000000" w14:paraId="0000343A">
      <w:pPr>
        <w:pageBreakBefore w:val="0"/>
        <w:rPr/>
      </w:pPr>
      <w:r w:rsidDel="00000000" w:rsidR="00000000" w:rsidRPr="00000000">
        <w:rPr>
          <w:rtl w:val="0"/>
        </w:rPr>
        <w:t xml:space="preserve"> “I understand her strategy now.”</w:t>
      </w:r>
    </w:p>
    <w:p w:rsidR="00000000" w:rsidDel="00000000" w:rsidP="00000000" w:rsidRDefault="00000000" w:rsidRPr="00000000" w14:paraId="0000343B">
      <w:pPr>
        <w:pageBreakBefore w:val="0"/>
        <w:rPr/>
      </w:pPr>
      <w:r w:rsidDel="00000000" w:rsidR="00000000" w:rsidRPr="00000000">
        <w:rPr>
          <w:rtl w:val="0"/>
        </w:rPr>
        <w:t xml:space="preserve"> “She intends to farm him for points.”</w:t>
      </w:r>
    </w:p>
    <w:p w:rsidR="00000000" w:rsidDel="00000000" w:rsidP="00000000" w:rsidRDefault="00000000" w:rsidRPr="00000000" w14:paraId="0000343C">
      <w:pPr>
        <w:pageBreakBefore w:val="0"/>
        <w:rPr/>
      </w:pPr>
      <w:r w:rsidDel="00000000" w:rsidR="00000000" w:rsidRPr="00000000">
        <w:rPr>
          <w:rtl w:val="0"/>
        </w:rPr>
        <w:t xml:space="preserve"> mc “Is this allowed? Could we be disqualified for this?”</w:t>
      </w:r>
    </w:p>
    <w:p w:rsidR="00000000" w:rsidDel="00000000" w:rsidP="00000000" w:rsidRDefault="00000000" w:rsidRPr="00000000" w14:paraId="0000343D">
      <w:pPr>
        <w:pageBreakBefore w:val="0"/>
        <w:rPr/>
      </w:pPr>
      <w:r w:rsidDel="00000000" w:rsidR="00000000" w:rsidRPr="00000000">
        <w:rPr>
          <w:rtl w:val="0"/>
        </w:rPr>
        <w:t xml:space="preserve"> m “I’m not sure, and I don’t really care. You saw what he did.”</w:t>
        <w:br w:type="textWrapping"/>
        <w:t xml:space="preserve"> m “Besides, I’m a good sport. I’ll let him go shortly.”</w:t>
      </w:r>
    </w:p>
    <w:p w:rsidR="00000000" w:rsidDel="00000000" w:rsidP="00000000" w:rsidRDefault="00000000" w:rsidRPr="00000000" w14:paraId="0000343E">
      <w:pPr>
        <w:pageBreakBefore w:val="0"/>
        <w:rPr/>
      </w:pPr>
      <w:r w:rsidDel="00000000" w:rsidR="00000000" w:rsidRPr="00000000">
        <w:rPr>
          <w:rtl w:val="0"/>
        </w:rPr>
        <w:t xml:space="preserve"> </w:t>
      </w:r>
    </w:p>
    <w:p w:rsidR="00000000" w:rsidDel="00000000" w:rsidP="00000000" w:rsidRDefault="00000000" w:rsidRPr="00000000" w14:paraId="0000343F">
      <w:pPr>
        <w:pageBreakBefore w:val="0"/>
        <w:rPr/>
      </w:pPr>
      <w:r w:rsidDel="00000000" w:rsidR="00000000" w:rsidRPr="00000000">
        <w:rPr>
          <w:rtl w:val="0"/>
        </w:rPr>
        <w:t xml:space="preserve"> (wipe to black)</w:t>
      </w:r>
    </w:p>
    <w:p w:rsidR="00000000" w:rsidDel="00000000" w:rsidP="00000000" w:rsidRDefault="00000000" w:rsidRPr="00000000" w14:paraId="00003440">
      <w:pPr>
        <w:pageBreakBefore w:val="0"/>
        <w:rPr/>
      </w:pPr>
      <w:r w:rsidDel="00000000" w:rsidR="00000000" w:rsidRPr="00000000">
        <w:rPr>
          <w:rtl w:val="0"/>
        </w:rPr>
        <w:t xml:space="preserve"> (Wipe to arena corridor backdrop)    (Note, remove this if you want)</w:t>
      </w:r>
    </w:p>
    <w:p w:rsidR="00000000" w:rsidDel="00000000" w:rsidP="00000000" w:rsidRDefault="00000000" w:rsidRPr="00000000" w14:paraId="00003441">
      <w:pPr>
        <w:pageBreakBefore w:val="0"/>
        <w:rPr/>
      </w:pPr>
      <w:r w:rsidDel="00000000" w:rsidR="00000000" w:rsidRPr="00000000">
        <w:rPr>
          <w:rtl w:val="0"/>
        </w:rPr>
        <w:t xml:space="preserve"> </w:t>
      </w:r>
    </w:p>
    <w:p w:rsidR="00000000" w:rsidDel="00000000" w:rsidP="00000000" w:rsidRDefault="00000000" w:rsidRPr="00000000" w14:paraId="00003442">
      <w:pPr>
        <w:pageBreakBefore w:val="0"/>
        <w:rPr/>
      </w:pPr>
      <w:r w:rsidDel="00000000" w:rsidR="00000000" w:rsidRPr="00000000">
        <w:rPr>
          <w:rtl w:val="0"/>
        </w:rPr>
        <w:t xml:space="preserve"> “We end out holding him there for over a minute, racking up an extra eight points.”</w:t>
      </w:r>
    </w:p>
    <w:p w:rsidR="00000000" w:rsidDel="00000000" w:rsidP="00000000" w:rsidRDefault="00000000" w:rsidRPr="00000000" w14:paraId="00003443">
      <w:pPr>
        <w:pageBreakBefore w:val="0"/>
        <w:rPr/>
      </w:pPr>
      <w:r w:rsidDel="00000000" w:rsidR="00000000" w:rsidRPr="00000000">
        <w:rPr>
          <w:rtl w:val="0"/>
        </w:rPr>
        <w:t xml:space="preserve"> “After scoring the eighth, Monika grabs my wrist and breaks into a run.”</w:t>
      </w:r>
    </w:p>
    <w:p w:rsidR="00000000" w:rsidDel="00000000" w:rsidP="00000000" w:rsidRDefault="00000000" w:rsidRPr="00000000" w14:paraId="00003444">
      <w:pPr>
        <w:pageBreakBefore w:val="0"/>
        <w:rPr/>
      </w:pPr>
      <w:r w:rsidDel="00000000" w:rsidR="00000000" w:rsidRPr="00000000">
        <w:rPr>
          <w:rtl w:val="0"/>
        </w:rPr>
        <w:t xml:space="preserve"> “The arena isn’t huge, but it is dense with passageways, thus it doesn’t take much effort to lose him.”</w:t>
      </w:r>
    </w:p>
    <w:p w:rsidR="00000000" w:rsidDel="00000000" w:rsidP="00000000" w:rsidRDefault="00000000" w:rsidRPr="00000000" w14:paraId="00003445">
      <w:pPr>
        <w:pageBreakBefore w:val="0"/>
        <w:rPr/>
      </w:pPr>
      <w:r w:rsidDel="00000000" w:rsidR="00000000" w:rsidRPr="00000000">
        <w:rPr>
          <w:rtl w:val="0"/>
        </w:rPr>
        <w:t xml:space="preserve"> “Once we were sure we were safe, Monika brought us to a stop.”</w:t>
      </w:r>
    </w:p>
    <w:p w:rsidR="00000000" w:rsidDel="00000000" w:rsidP="00000000" w:rsidRDefault="00000000" w:rsidRPr="00000000" w14:paraId="00003446">
      <w:pPr>
        <w:pageBreakBefore w:val="0"/>
        <w:rPr/>
      </w:pPr>
      <w:r w:rsidDel="00000000" w:rsidR="00000000" w:rsidRPr="00000000">
        <w:rPr>
          <w:rtl w:val="0"/>
        </w:rPr>
        <w:t xml:space="preserve"> mc “Hoooh, sorry abou-”</w:t>
      </w:r>
    </w:p>
    <w:p w:rsidR="00000000" w:rsidDel="00000000" w:rsidP="00000000" w:rsidRDefault="00000000" w:rsidRPr="00000000" w14:paraId="00003447">
      <w:pPr>
        <w:pageBreakBefore w:val="0"/>
        <w:rPr/>
      </w:pPr>
      <w:r w:rsidDel="00000000" w:rsidR="00000000" w:rsidRPr="00000000">
        <w:rPr>
          <w:rtl w:val="0"/>
        </w:rPr>
        <w:t xml:space="preserve"> “She grabs my collar and kisses me.”</w:t>
      </w:r>
    </w:p>
    <w:p w:rsidR="00000000" w:rsidDel="00000000" w:rsidP="00000000" w:rsidRDefault="00000000" w:rsidRPr="00000000" w14:paraId="00003448">
      <w:pPr>
        <w:pageBreakBefore w:val="0"/>
        <w:rPr/>
      </w:pPr>
      <w:r w:rsidDel="00000000" w:rsidR="00000000" w:rsidRPr="00000000">
        <w:rPr>
          <w:rtl w:val="0"/>
        </w:rPr>
        <w:t xml:space="preserve"> “We remain as one for at least ten seconds.”</w:t>
      </w:r>
    </w:p>
    <w:p w:rsidR="00000000" w:rsidDel="00000000" w:rsidP="00000000" w:rsidRDefault="00000000" w:rsidRPr="00000000" w14:paraId="00003449">
      <w:pPr>
        <w:pageBreakBefore w:val="0"/>
        <w:rPr/>
      </w:pPr>
      <w:r w:rsidDel="00000000" w:rsidR="00000000" w:rsidRPr="00000000">
        <w:rPr>
          <w:rtl w:val="0"/>
        </w:rPr>
        <w:t xml:space="preserve"> “Finally, she breaks the kiss, and looks into my eyes.”</w:t>
        <w:br w:type="textWrapping"/>
        <w:t xml:space="preserve"> m “Thank you.”</w:t>
      </w:r>
    </w:p>
    <w:p w:rsidR="00000000" w:rsidDel="00000000" w:rsidP="00000000" w:rsidRDefault="00000000" w:rsidRPr="00000000" w14:paraId="0000344A">
      <w:pPr>
        <w:pageBreakBefore w:val="0"/>
        <w:rPr/>
      </w:pPr>
      <w:r w:rsidDel="00000000" w:rsidR="00000000" w:rsidRPr="00000000">
        <w:rPr>
          <w:rtl w:val="0"/>
        </w:rPr>
        <w:t xml:space="preserve"> mc “What for?”</w:t>
      </w:r>
    </w:p>
    <w:p w:rsidR="00000000" w:rsidDel="00000000" w:rsidP="00000000" w:rsidRDefault="00000000" w:rsidRPr="00000000" w14:paraId="0000344B">
      <w:pPr>
        <w:pageBreakBefore w:val="0"/>
        <w:rPr/>
      </w:pPr>
      <w:r w:rsidDel="00000000" w:rsidR="00000000" w:rsidRPr="00000000">
        <w:rPr>
          <w:rtl w:val="0"/>
        </w:rPr>
        <w:t xml:space="preserve"> m “Standing up for me, proving to me that you care.”</w:t>
      </w:r>
    </w:p>
    <w:p w:rsidR="00000000" w:rsidDel="00000000" w:rsidP="00000000" w:rsidRDefault="00000000" w:rsidRPr="00000000" w14:paraId="0000344C">
      <w:pPr>
        <w:pageBreakBefore w:val="0"/>
        <w:rPr/>
      </w:pPr>
      <w:r w:rsidDel="00000000" w:rsidR="00000000" w:rsidRPr="00000000">
        <w:rPr>
          <w:rtl w:val="0"/>
        </w:rPr>
        <w:t xml:space="preserve"> mc “I’ve always cared. That’s never going to change.”</w:t>
      </w:r>
    </w:p>
    <w:p w:rsidR="00000000" w:rsidDel="00000000" w:rsidP="00000000" w:rsidRDefault="00000000" w:rsidRPr="00000000" w14:paraId="0000344D">
      <w:pPr>
        <w:pageBreakBefore w:val="0"/>
        <w:rPr/>
      </w:pPr>
      <w:r w:rsidDel="00000000" w:rsidR="00000000" w:rsidRPr="00000000">
        <w:rPr>
          <w:rtl w:val="0"/>
        </w:rPr>
        <w:t xml:space="preserve"> “Monika looks at me as if I had just given her the greatest compliment possible.”</w:t>
      </w:r>
    </w:p>
    <w:p w:rsidR="00000000" w:rsidDel="00000000" w:rsidP="00000000" w:rsidRDefault="00000000" w:rsidRPr="00000000" w14:paraId="0000344E">
      <w:pPr>
        <w:pageBreakBefore w:val="0"/>
        <w:rPr/>
      </w:pPr>
      <w:r w:rsidDel="00000000" w:rsidR="00000000" w:rsidRPr="00000000">
        <w:rPr>
          <w:rtl w:val="0"/>
        </w:rPr>
        <w:t xml:space="preserve"> m “I love you, [player].”</w:t>
      </w:r>
    </w:p>
    <w:p w:rsidR="00000000" w:rsidDel="00000000" w:rsidP="00000000" w:rsidRDefault="00000000" w:rsidRPr="00000000" w14:paraId="0000344F">
      <w:pPr>
        <w:pageBreakBefore w:val="0"/>
        <w:rPr/>
      </w:pPr>
      <w:r w:rsidDel="00000000" w:rsidR="00000000" w:rsidRPr="00000000">
        <w:rPr>
          <w:rtl w:val="0"/>
        </w:rPr>
        <w:t xml:space="preserve"> mc “I love you too.”</w:t>
      </w:r>
    </w:p>
    <w:p w:rsidR="00000000" w:rsidDel="00000000" w:rsidP="00000000" w:rsidRDefault="00000000" w:rsidRPr="00000000" w14:paraId="00003450">
      <w:pPr>
        <w:pageBreakBefore w:val="0"/>
        <w:rPr/>
      </w:pPr>
      <w:r w:rsidDel="00000000" w:rsidR="00000000" w:rsidRPr="00000000">
        <w:rPr>
          <w:rtl w:val="0"/>
        </w:rPr>
        <w:t xml:space="preserve"> mc “I also think we should get moving.”</w:t>
      </w:r>
    </w:p>
    <w:p w:rsidR="00000000" w:rsidDel="00000000" w:rsidP="00000000" w:rsidRDefault="00000000" w:rsidRPr="00000000" w14:paraId="00003451">
      <w:pPr>
        <w:pageBreakBefore w:val="0"/>
        <w:rPr/>
      </w:pPr>
      <w:r w:rsidDel="00000000" w:rsidR="00000000" w:rsidRPr="00000000">
        <w:rPr>
          <w:rtl w:val="0"/>
        </w:rPr>
        <w:t xml:space="preserve"> mc “We’re sitting ducks right now. Let’s get back onto the offensive.”</w:t>
      </w:r>
    </w:p>
    <w:p w:rsidR="00000000" w:rsidDel="00000000" w:rsidP="00000000" w:rsidRDefault="00000000" w:rsidRPr="00000000" w14:paraId="00003452">
      <w:pPr>
        <w:pageBreakBefore w:val="0"/>
        <w:rPr/>
      </w:pPr>
      <w:r w:rsidDel="00000000" w:rsidR="00000000" w:rsidRPr="00000000">
        <w:rPr>
          <w:rtl w:val="0"/>
        </w:rPr>
        <w:t xml:space="preserve"> “Monika wipes her face with her sleeve and nods.”</w:t>
      </w:r>
    </w:p>
    <w:p w:rsidR="00000000" w:rsidDel="00000000" w:rsidP="00000000" w:rsidRDefault="00000000" w:rsidRPr="00000000" w14:paraId="00003453">
      <w:pPr>
        <w:pageBreakBefore w:val="0"/>
        <w:rPr/>
      </w:pPr>
      <w:r w:rsidDel="00000000" w:rsidR="00000000" w:rsidRPr="00000000">
        <w:rPr>
          <w:rtl w:val="0"/>
        </w:rPr>
        <w:t xml:space="preserve"> “We begin prowling the arena once more, picking up points where we can.”</w:t>
      </w:r>
    </w:p>
    <w:p w:rsidR="00000000" w:rsidDel="00000000" w:rsidP="00000000" w:rsidRDefault="00000000" w:rsidRPr="00000000" w14:paraId="00003454">
      <w:pPr>
        <w:pageBreakBefore w:val="0"/>
        <w:rPr/>
      </w:pPr>
      <w:r w:rsidDel="00000000" w:rsidR="00000000" w:rsidRPr="00000000">
        <w:rPr>
          <w:rtl w:val="0"/>
        </w:rPr>
        <w:t xml:space="preserve"> “Ever since the time we freed the younger boys from their predicament, there seems to have been an unspoken non-aggression pact between our teams.”</w:t>
      </w:r>
    </w:p>
    <w:p w:rsidR="00000000" w:rsidDel="00000000" w:rsidP="00000000" w:rsidRDefault="00000000" w:rsidRPr="00000000" w14:paraId="00003455">
      <w:pPr>
        <w:pageBreakBefore w:val="0"/>
        <w:rPr/>
      </w:pPr>
      <w:r w:rsidDel="00000000" w:rsidR="00000000" w:rsidRPr="00000000">
        <w:rPr>
          <w:rtl w:val="0"/>
        </w:rPr>
        <w:t xml:space="preserve"> “As a result, we haven’t been engaging with them, and they’ve been doing the same.”</w:t>
      </w:r>
    </w:p>
    <w:p w:rsidR="00000000" w:rsidDel="00000000" w:rsidP="00000000" w:rsidRDefault="00000000" w:rsidRPr="00000000" w14:paraId="00003456">
      <w:pPr>
        <w:pageBreakBefore w:val="0"/>
        <w:rPr/>
      </w:pPr>
      <w:r w:rsidDel="00000000" w:rsidR="00000000" w:rsidRPr="00000000">
        <w:rPr>
          <w:rtl w:val="0"/>
        </w:rPr>
        <w:t xml:space="preserve"> “After another minute of traversing the arena, we once again find ourselves in the main chamber.”</w:t>
      </w:r>
    </w:p>
    <w:p w:rsidR="00000000" w:rsidDel="00000000" w:rsidP="00000000" w:rsidRDefault="00000000" w:rsidRPr="00000000" w14:paraId="00003457">
      <w:pPr>
        <w:pageBreakBefore w:val="0"/>
        <w:rPr/>
      </w:pPr>
      <w:r w:rsidDel="00000000" w:rsidR="00000000" w:rsidRPr="00000000">
        <w:rPr>
          <w:rtl w:val="0"/>
        </w:rPr>
        <w:t xml:space="preserve"> “I notice a screen above the door from which we entered displaying a clock.”</w:t>
      </w:r>
    </w:p>
    <w:p w:rsidR="00000000" w:rsidDel="00000000" w:rsidP="00000000" w:rsidRDefault="00000000" w:rsidRPr="00000000" w14:paraId="00003458">
      <w:pPr>
        <w:pageBreakBefore w:val="0"/>
        <w:rPr/>
      </w:pPr>
      <w:r w:rsidDel="00000000" w:rsidR="00000000" w:rsidRPr="00000000">
        <w:rPr>
          <w:rtl w:val="0"/>
        </w:rPr>
        <w:t xml:space="preserve"> “Six minutes left.”</w:t>
      </w:r>
    </w:p>
    <w:p w:rsidR="00000000" w:rsidDel="00000000" w:rsidP="00000000" w:rsidRDefault="00000000" w:rsidRPr="00000000" w14:paraId="00003459">
      <w:pPr>
        <w:pageBreakBefore w:val="0"/>
        <w:rPr/>
      </w:pPr>
      <w:r w:rsidDel="00000000" w:rsidR="00000000" w:rsidRPr="00000000">
        <w:rPr>
          <w:rtl w:val="0"/>
        </w:rPr>
        <w:t xml:space="preserve"> “I turn to Monika.”</w:t>
      </w:r>
    </w:p>
    <w:p w:rsidR="00000000" w:rsidDel="00000000" w:rsidP="00000000" w:rsidRDefault="00000000" w:rsidRPr="00000000" w14:paraId="0000345A">
      <w:pPr>
        <w:pageBreakBefore w:val="0"/>
        <w:rPr/>
      </w:pPr>
      <w:r w:rsidDel="00000000" w:rsidR="00000000" w:rsidRPr="00000000">
        <w:rPr>
          <w:rtl w:val="0"/>
        </w:rPr>
        <w:t xml:space="preserve"> M “What should we do?”</w:t>
      </w:r>
    </w:p>
    <w:p w:rsidR="00000000" w:rsidDel="00000000" w:rsidP="00000000" w:rsidRDefault="00000000" w:rsidRPr="00000000" w14:paraId="0000345B">
      <w:pPr>
        <w:pageBreakBefore w:val="0"/>
        <w:rPr/>
      </w:pPr>
      <w:r w:rsidDel="00000000" w:rsidR="00000000" w:rsidRPr="00000000">
        <w:rPr>
          <w:rtl w:val="0"/>
        </w:rPr>
        <w:t xml:space="preserve"> </w:t>
      </w:r>
    </w:p>
    <w:p w:rsidR="00000000" w:rsidDel="00000000" w:rsidP="00000000" w:rsidRDefault="00000000" w:rsidRPr="00000000" w14:paraId="0000345C">
      <w:pPr>
        <w:pageBreakBefore w:val="0"/>
        <w:rPr/>
      </w:pPr>
      <w:r w:rsidDel="00000000" w:rsidR="00000000" w:rsidRPr="00000000">
        <w:rPr>
          <w:rtl w:val="0"/>
        </w:rPr>
        <w:t xml:space="preserve"> [OPTIONS]</w:t>
      </w:r>
    </w:p>
    <w:p w:rsidR="00000000" w:rsidDel="00000000" w:rsidP="00000000" w:rsidRDefault="00000000" w:rsidRPr="00000000" w14:paraId="0000345D">
      <w:pPr>
        <w:pageBreakBefore w:val="0"/>
        <w:rPr/>
      </w:pPr>
      <w:r w:rsidDel="00000000" w:rsidR="00000000" w:rsidRPr="00000000">
        <w:rPr>
          <w:rtl w:val="0"/>
        </w:rPr>
        <w:t xml:space="preserve"> [1: We should wait here]</w:t>
      </w:r>
    </w:p>
    <w:p w:rsidR="00000000" w:rsidDel="00000000" w:rsidP="00000000" w:rsidRDefault="00000000" w:rsidRPr="00000000" w14:paraId="0000345E">
      <w:pPr>
        <w:pageBreakBefore w:val="0"/>
        <w:rPr/>
      </w:pPr>
      <w:r w:rsidDel="00000000" w:rsidR="00000000" w:rsidRPr="00000000">
        <w:rPr>
          <w:rtl w:val="0"/>
        </w:rPr>
        <w:t xml:space="preserve"> [2: We should go back into the maze]</w:t>
      </w:r>
    </w:p>
    <w:p w:rsidR="00000000" w:rsidDel="00000000" w:rsidP="00000000" w:rsidRDefault="00000000" w:rsidRPr="00000000" w14:paraId="0000345F">
      <w:pPr>
        <w:pageBreakBefore w:val="0"/>
        <w:rPr/>
      </w:pPr>
      <w:r w:rsidDel="00000000" w:rsidR="00000000" w:rsidRPr="00000000">
        <w:rPr>
          <w:rtl w:val="0"/>
        </w:rPr>
      </w:r>
    </w:p>
    <w:p w:rsidR="00000000" w:rsidDel="00000000" w:rsidP="00000000" w:rsidRDefault="00000000" w:rsidRPr="00000000" w14:paraId="00003460">
      <w:pPr>
        <w:pageBreakBefore w:val="0"/>
        <w:rPr/>
      </w:pPr>
      <w:r w:rsidDel="00000000" w:rsidR="00000000" w:rsidRPr="00000000">
        <w:rPr>
          <w:rtl w:val="0"/>
        </w:rPr>
        <w:t xml:space="preserve"> 1:</w:t>
      </w:r>
    </w:p>
    <w:p w:rsidR="00000000" w:rsidDel="00000000" w:rsidP="00000000" w:rsidRDefault="00000000" w:rsidRPr="00000000" w14:paraId="00003461">
      <w:pPr>
        <w:pageBreakBefore w:val="0"/>
        <w:rPr/>
      </w:pPr>
      <w:r w:rsidDel="00000000" w:rsidR="00000000" w:rsidRPr="00000000">
        <w:rPr>
          <w:rtl w:val="0"/>
        </w:rPr>
      </w:r>
    </w:p>
    <w:p w:rsidR="00000000" w:rsidDel="00000000" w:rsidP="00000000" w:rsidRDefault="00000000" w:rsidRPr="00000000" w14:paraId="00003462">
      <w:pPr>
        <w:pageBreakBefore w:val="0"/>
        <w:rPr/>
      </w:pPr>
      <w:r w:rsidDel="00000000" w:rsidR="00000000" w:rsidRPr="00000000">
        <w:rPr>
          <w:rtl w:val="0"/>
        </w:rPr>
        <w:t xml:space="preserve"> mc “We should wait here. The other teams are bound to come here soon.”</w:t>
      </w:r>
    </w:p>
    <w:p w:rsidR="00000000" w:rsidDel="00000000" w:rsidP="00000000" w:rsidRDefault="00000000" w:rsidRPr="00000000" w14:paraId="00003463">
      <w:pPr>
        <w:pageBreakBefore w:val="0"/>
        <w:rPr/>
      </w:pPr>
      <w:r w:rsidDel="00000000" w:rsidR="00000000" w:rsidRPr="00000000">
        <w:rPr>
          <w:rtl w:val="0"/>
        </w:rPr>
        <w:t xml:space="preserve"> m “Alright. Let’s take cover here.”</w:t>
      </w:r>
    </w:p>
    <w:p w:rsidR="00000000" w:rsidDel="00000000" w:rsidP="00000000" w:rsidRDefault="00000000" w:rsidRPr="00000000" w14:paraId="00003464">
      <w:pPr>
        <w:pageBreakBefore w:val="0"/>
        <w:rPr/>
      </w:pPr>
      <w:r w:rsidDel="00000000" w:rsidR="00000000" w:rsidRPr="00000000">
        <w:rPr>
          <w:rtl w:val="0"/>
        </w:rPr>
        <w:t xml:space="preserve"> “We jog over to one of the wooden walls and take our position behind it.”</w:t>
      </w:r>
    </w:p>
    <w:p w:rsidR="00000000" w:rsidDel="00000000" w:rsidP="00000000" w:rsidRDefault="00000000" w:rsidRPr="00000000" w14:paraId="00003465">
      <w:pPr>
        <w:pageBreakBefore w:val="0"/>
        <w:rPr/>
      </w:pPr>
      <w:r w:rsidDel="00000000" w:rsidR="00000000" w:rsidRPr="00000000">
        <w:rPr>
          <w:rtl w:val="0"/>
        </w:rPr>
        <w:t xml:space="preserve"> “Sure enough, within the minute, another team arrives.”</w:t>
      </w:r>
    </w:p>
    <w:p w:rsidR="00000000" w:rsidDel="00000000" w:rsidP="00000000" w:rsidRDefault="00000000" w:rsidRPr="00000000" w14:paraId="00003466">
      <w:pPr>
        <w:pageBreakBefore w:val="0"/>
        <w:rPr/>
      </w:pPr>
      <w:r w:rsidDel="00000000" w:rsidR="00000000" w:rsidRPr="00000000">
        <w:rPr>
          <w:rtl w:val="0"/>
        </w:rPr>
        <w:t xml:space="preserve"> “It’s the older boys, neither of which are the one that harassed Monika.”</w:t>
      </w:r>
    </w:p>
    <w:p w:rsidR="00000000" w:rsidDel="00000000" w:rsidP="00000000" w:rsidRDefault="00000000" w:rsidRPr="00000000" w14:paraId="00003467">
      <w:pPr>
        <w:pageBreakBefore w:val="0"/>
        <w:rPr/>
      </w:pPr>
      <w:r w:rsidDel="00000000" w:rsidR="00000000" w:rsidRPr="00000000">
        <w:rPr>
          <w:rtl w:val="0"/>
        </w:rPr>
        <w:t xml:space="preserve">  “I turn to my girlfriend and give the thumbs up.”</w:t>
      </w:r>
    </w:p>
    <w:p w:rsidR="00000000" w:rsidDel="00000000" w:rsidP="00000000" w:rsidRDefault="00000000" w:rsidRPr="00000000" w14:paraId="00003468">
      <w:pPr>
        <w:pageBreakBefore w:val="0"/>
        <w:rPr/>
      </w:pPr>
      <w:r w:rsidDel="00000000" w:rsidR="00000000" w:rsidRPr="00000000">
        <w:rPr>
          <w:rtl w:val="0"/>
        </w:rPr>
        <w:t xml:space="preserve"> “She nods, and we both emerge from the cover, guns blazing.”</w:t>
      </w:r>
    </w:p>
    <w:p w:rsidR="00000000" w:rsidDel="00000000" w:rsidP="00000000" w:rsidRDefault="00000000" w:rsidRPr="00000000" w14:paraId="00003469">
      <w:pPr>
        <w:pageBreakBefore w:val="0"/>
        <w:rPr/>
      </w:pPr>
      <w:r w:rsidDel="00000000" w:rsidR="00000000" w:rsidRPr="00000000">
        <w:rPr>
          <w:rtl w:val="0"/>
        </w:rPr>
        <w:t xml:space="preserve"> “Both are hit almost immediately, and they run for cover as their guns recharge.”</w:t>
      </w:r>
    </w:p>
    <w:p w:rsidR="00000000" w:rsidDel="00000000" w:rsidP="00000000" w:rsidRDefault="00000000" w:rsidRPr="00000000" w14:paraId="0000346A">
      <w:pPr>
        <w:pageBreakBefore w:val="0"/>
        <w:rPr/>
      </w:pPr>
      <w:r w:rsidDel="00000000" w:rsidR="00000000" w:rsidRPr="00000000">
        <w:rPr>
          <w:rtl w:val="0"/>
        </w:rPr>
        <w:t xml:space="preserve"> “My aim appears to be improving.”</w:t>
      </w:r>
    </w:p>
    <w:p w:rsidR="00000000" w:rsidDel="00000000" w:rsidP="00000000" w:rsidRDefault="00000000" w:rsidRPr="00000000" w14:paraId="0000346B">
      <w:pPr>
        <w:pageBreakBefore w:val="0"/>
        <w:rPr/>
      </w:pPr>
      <w:r w:rsidDel="00000000" w:rsidR="00000000" w:rsidRPr="00000000">
        <w:rPr>
          <w:rtl w:val="0"/>
        </w:rPr>
        <w:t xml:space="preserve"> “They reach another barricade and begin to fire at us from behind.”</w:t>
      </w:r>
    </w:p>
    <w:p w:rsidR="00000000" w:rsidDel="00000000" w:rsidP="00000000" w:rsidRDefault="00000000" w:rsidRPr="00000000" w14:paraId="0000346C">
      <w:pPr>
        <w:pageBreakBefore w:val="0"/>
        <w:rPr/>
      </w:pPr>
      <w:r w:rsidDel="00000000" w:rsidR="00000000" w:rsidRPr="00000000">
        <w:rPr>
          <w:rtl w:val="0"/>
        </w:rPr>
        <w:t xml:space="preserve"> “I begin to stand up and move to a closer barricade, but Monika grabs my wrist.”</w:t>
      </w:r>
    </w:p>
    <w:p w:rsidR="00000000" w:rsidDel="00000000" w:rsidP="00000000" w:rsidRDefault="00000000" w:rsidRPr="00000000" w14:paraId="0000346D">
      <w:pPr>
        <w:pageBreakBefore w:val="0"/>
        <w:rPr/>
      </w:pPr>
      <w:r w:rsidDel="00000000" w:rsidR="00000000" w:rsidRPr="00000000">
        <w:rPr>
          <w:rtl w:val="0"/>
        </w:rPr>
        <w:t xml:space="preserve"> m “Hold your ground.”</w:t>
      </w:r>
    </w:p>
    <w:p w:rsidR="00000000" w:rsidDel="00000000" w:rsidP="00000000" w:rsidRDefault="00000000" w:rsidRPr="00000000" w14:paraId="0000346E">
      <w:pPr>
        <w:pageBreakBefore w:val="0"/>
        <w:rPr/>
      </w:pPr>
      <w:r w:rsidDel="00000000" w:rsidR="00000000" w:rsidRPr="00000000">
        <w:rPr>
          <w:rtl w:val="0"/>
        </w:rPr>
        <w:t xml:space="preserve"> m “They’re cocky, they’ll come to us.”</w:t>
      </w:r>
    </w:p>
    <w:p w:rsidR="00000000" w:rsidDel="00000000" w:rsidP="00000000" w:rsidRDefault="00000000" w:rsidRPr="00000000" w14:paraId="0000346F">
      <w:pPr>
        <w:pageBreakBefore w:val="0"/>
        <w:rPr/>
      </w:pPr>
      <w:r w:rsidDel="00000000" w:rsidR="00000000" w:rsidRPr="00000000">
        <w:rPr>
          <w:rtl w:val="0"/>
        </w:rPr>
        <w:t xml:space="preserve"> mc “I hope you’re right.”</w:t>
      </w:r>
    </w:p>
    <w:p w:rsidR="00000000" w:rsidDel="00000000" w:rsidP="00000000" w:rsidRDefault="00000000" w:rsidRPr="00000000" w14:paraId="00003470">
      <w:pPr>
        <w:pageBreakBefore w:val="0"/>
        <w:rPr/>
      </w:pPr>
      <w:r w:rsidDel="00000000" w:rsidR="00000000" w:rsidRPr="00000000">
        <w:rPr>
          <w:rtl w:val="0"/>
        </w:rPr>
        <w:t xml:space="preserve"> “As always, she’s right.”</w:t>
      </w:r>
    </w:p>
    <w:p w:rsidR="00000000" w:rsidDel="00000000" w:rsidP="00000000" w:rsidRDefault="00000000" w:rsidRPr="00000000" w14:paraId="00003471">
      <w:pPr>
        <w:pageBreakBefore w:val="0"/>
        <w:rPr/>
      </w:pPr>
      <w:r w:rsidDel="00000000" w:rsidR="00000000" w:rsidRPr="00000000">
        <w:rPr>
          <w:rtl w:val="0"/>
        </w:rPr>
        <w:t xml:space="preserve"> “While their weapons are deactivated, they run to a closer barricade and wait for the signature beep of reactivation.”</w:t>
      </w:r>
    </w:p>
    <w:p w:rsidR="00000000" w:rsidDel="00000000" w:rsidP="00000000" w:rsidRDefault="00000000" w:rsidRPr="00000000" w14:paraId="00003472">
      <w:pPr>
        <w:pageBreakBefore w:val="0"/>
        <w:rPr/>
      </w:pPr>
      <w:r w:rsidDel="00000000" w:rsidR="00000000" w:rsidRPr="00000000">
        <w:rPr>
          <w:rtl w:val="0"/>
        </w:rPr>
        <w:t xml:space="preserve"> “As soon as it rings out throughout the chamber, they immediately begin firing again.”</w:t>
      </w:r>
    </w:p>
    <w:p w:rsidR="00000000" w:rsidDel="00000000" w:rsidP="00000000" w:rsidRDefault="00000000" w:rsidRPr="00000000" w14:paraId="00003473">
      <w:pPr>
        <w:pageBreakBefore w:val="0"/>
        <w:rPr/>
      </w:pPr>
      <w:r w:rsidDel="00000000" w:rsidR="00000000" w:rsidRPr="00000000">
        <w:rPr>
          <w:rtl w:val="0"/>
        </w:rPr>
        <w:t xml:space="preserve"> “I start to get the feeling that we’ve been pinned down, until I hear another pair of beeps.”</w:t>
      </w:r>
    </w:p>
    <w:p w:rsidR="00000000" w:rsidDel="00000000" w:rsidP="00000000" w:rsidRDefault="00000000" w:rsidRPr="00000000" w14:paraId="00003474">
      <w:pPr>
        <w:pageBreakBefore w:val="0"/>
        <w:rPr/>
      </w:pPr>
      <w:r w:rsidDel="00000000" w:rsidR="00000000" w:rsidRPr="00000000">
        <w:rPr>
          <w:rtl w:val="0"/>
        </w:rPr>
        <w:t xml:space="preserve"> “The younger boys have emerged from a narrow passageway, and have shot both of our assailants.”</w:t>
      </w:r>
    </w:p>
    <w:p w:rsidR="00000000" w:rsidDel="00000000" w:rsidP="00000000" w:rsidRDefault="00000000" w:rsidRPr="00000000" w14:paraId="00003475">
      <w:pPr>
        <w:pageBreakBefore w:val="0"/>
        <w:rPr/>
      </w:pPr>
      <w:r w:rsidDel="00000000" w:rsidR="00000000" w:rsidRPr="00000000">
        <w:rPr>
          <w:rtl w:val="0"/>
        </w:rPr>
        <w:t xml:space="preserve"> “I send them a nod of appreciation, and they run to a nearby point of cover.”</w:t>
      </w:r>
    </w:p>
    <w:p w:rsidR="00000000" w:rsidDel="00000000" w:rsidP="00000000" w:rsidRDefault="00000000" w:rsidRPr="00000000" w14:paraId="00003476">
      <w:pPr>
        <w:pageBreakBefore w:val="0"/>
        <w:rPr/>
      </w:pPr>
      <w:r w:rsidDel="00000000" w:rsidR="00000000" w:rsidRPr="00000000">
        <w:rPr>
          <w:rtl w:val="0"/>
        </w:rPr>
        <w:t xml:space="preserve"> “The clock now reads two minutes.”</w:t>
      </w:r>
    </w:p>
    <w:p w:rsidR="00000000" w:rsidDel="00000000" w:rsidP="00000000" w:rsidRDefault="00000000" w:rsidRPr="00000000" w14:paraId="00003477">
      <w:pPr>
        <w:pageBreakBefore w:val="0"/>
        <w:rPr/>
      </w:pPr>
      <w:r w:rsidDel="00000000" w:rsidR="00000000" w:rsidRPr="00000000">
        <w:rPr>
          <w:rtl w:val="0"/>
        </w:rPr>
        <w:t xml:space="preserve"> “Monika and I have gained another six points in the last four minutes.”</w:t>
      </w:r>
    </w:p>
    <w:p w:rsidR="00000000" w:rsidDel="00000000" w:rsidP="00000000" w:rsidRDefault="00000000" w:rsidRPr="00000000" w14:paraId="00003478">
      <w:pPr>
        <w:pageBreakBefore w:val="0"/>
        <w:rPr/>
      </w:pPr>
      <w:r w:rsidDel="00000000" w:rsidR="00000000" w:rsidRPr="00000000">
        <w:rPr>
          <w:rtl w:val="0"/>
        </w:rPr>
        <w:t xml:space="preserve"> “This is good progress.”</w:t>
      </w:r>
    </w:p>
    <w:p w:rsidR="00000000" w:rsidDel="00000000" w:rsidP="00000000" w:rsidRDefault="00000000" w:rsidRPr="00000000" w14:paraId="00003479">
      <w:pPr>
        <w:pageBreakBefore w:val="0"/>
        <w:rPr/>
      </w:pPr>
      <w:r w:rsidDel="00000000" w:rsidR="00000000" w:rsidRPr="00000000">
        <w:rPr>
          <w:rtl w:val="0"/>
        </w:rPr>
        <w:t xml:space="preserve"> b “Saeed! They’re over here!”</w:t>
      </w:r>
    </w:p>
    <w:p w:rsidR="00000000" w:rsidDel="00000000" w:rsidP="00000000" w:rsidRDefault="00000000" w:rsidRPr="00000000" w14:paraId="0000347A">
      <w:pPr>
        <w:pageBreakBefore w:val="0"/>
        <w:rPr/>
      </w:pPr>
      <w:r w:rsidDel="00000000" w:rsidR="00000000" w:rsidRPr="00000000">
        <w:rPr>
          <w:rtl w:val="0"/>
        </w:rPr>
        <w:t xml:space="preserve"> “Two tall figures emerge from one of the wider entrances and are immediately shot from all angles.”</w:t>
      </w:r>
    </w:p>
    <w:p w:rsidR="00000000" w:rsidDel="00000000" w:rsidP="00000000" w:rsidRDefault="00000000" w:rsidRPr="00000000" w14:paraId="0000347B">
      <w:pPr>
        <w:pageBreakBefore w:val="0"/>
        <w:rPr/>
      </w:pPr>
      <w:r w:rsidDel="00000000" w:rsidR="00000000" w:rsidRPr="00000000">
        <w:rPr>
          <w:rtl w:val="0"/>
        </w:rPr>
        <w:t xml:space="preserve"> “Ben and Saeed slow to a halt and groan, before finding a cover point for themselves.”</w:t>
        <w:br w:type="textWrapping"/>
        <w:t xml:space="preserve"> “The next minute and a half was utter chaos, with beams of hot white light shooting all across the room.”</w:t>
      </w:r>
    </w:p>
    <w:p w:rsidR="00000000" w:rsidDel="00000000" w:rsidP="00000000" w:rsidRDefault="00000000" w:rsidRPr="00000000" w14:paraId="0000347C">
      <w:pPr>
        <w:pageBreakBefore w:val="0"/>
        <w:rPr/>
      </w:pPr>
      <w:r w:rsidDel="00000000" w:rsidR="00000000" w:rsidRPr="00000000">
        <w:rPr>
          <w:rtl w:val="0"/>
        </w:rPr>
        <w:t xml:space="preserve"> “It reminded me of a laser grid from a cartoon or a bad spy movie.”</w:t>
      </w:r>
    </w:p>
    <w:p w:rsidR="00000000" w:rsidDel="00000000" w:rsidP="00000000" w:rsidRDefault="00000000" w:rsidRPr="00000000" w14:paraId="0000347D">
      <w:pPr>
        <w:pageBreakBefore w:val="0"/>
        <w:rPr/>
      </w:pPr>
      <w:r w:rsidDel="00000000" w:rsidR="00000000" w:rsidRPr="00000000">
        <w:rPr>
          <w:rtl w:val="0"/>
        </w:rPr>
        <w:t xml:space="preserve"> “Monika and I are hit several times, but I feel like the points we each score more than make up for it.”</w:t>
      </w:r>
    </w:p>
    <w:p w:rsidR="00000000" w:rsidDel="00000000" w:rsidP="00000000" w:rsidRDefault="00000000" w:rsidRPr="00000000" w14:paraId="0000347E">
      <w:pPr>
        <w:pageBreakBefore w:val="0"/>
        <w:rPr/>
      </w:pPr>
      <w:r w:rsidDel="00000000" w:rsidR="00000000" w:rsidRPr="00000000">
        <w:rPr>
          <w:rtl w:val="0"/>
        </w:rPr>
        <w:t xml:space="preserve"> “She has excellent aim and reflexes. It’s to be expected from someone as athletic as her, I suppose.”</w:t>
      </w:r>
    </w:p>
    <w:p w:rsidR="00000000" w:rsidDel="00000000" w:rsidP="00000000" w:rsidRDefault="00000000" w:rsidRPr="00000000" w14:paraId="0000347F">
      <w:pPr>
        <w:pageBreakBefore w:val="0"/>
        <w:rPr/>
      </w:pPr>
      <w:r w:rsidDel="00000000" w:rsidR="00000000" w:rsidRPr="00000000">
        <w:rPr>
          <w:rtl w:val="0"/>
        </w:rPr>
        <w:t xml:space="preserve"> “Suddenly an automated voice rings throughout the chamber.”</w:t>
      </w:r>
    </w:p>
    <w:p w:rsidR="00000000" w:rsidDel="00000000" w:rsidP="00000000" w:rsidRDefault="00000000" w:rsidRPr="00000000" w14:paraId="00003480">
      <w:pPr>
        <w:pageBreakBefore w:val="0"/>
        <w:rPr/>
      </w:pPr>
      <w:r w:rsidDel="00000000" w:rsidR="00000000" w:rsidRPr="00000000">
        <w:rPr>
          <w:rtl w:val="0"/>
        </w:rPr>
        <w:t xml:space="preserve"> v “5...4...3…”</w:t>
      </w:r>
    </w:p>
    <w:p w:rsidR="00000000" w:rsidDel="00000000" w:rsidP="00000000" w:rsidRDefault="00000000" w:rsidRPr="00000000" w14:paraId="00003481">
      <w:pPr>
        <w:pageBreakBefore w:val="0"/>
        <w:rPr/>
      </w:pPr>
      <w:r w:rsidDel="00000000" w:rsidR="00000000" w:rsidRPr="00000000">
        <w:rPr>
          <w:rtl w:val="0"/>
        </w:rPr>
        <w:t xml:space="preserve"> “I struggle to fire as many shots as I physically can, landing another point.”</w:t>
      </w:r>
    </w:p>
    <w:p w:rsidR="00000000" w:rsidDel="00000000" w:rsidP="00000000" w:rsidRDefault="00000000" w:rsidRPr="00000000" w14:paraId="00003482">
      <w:pPr>
        <w:pageBreakBefore w:val="0"/>
        <w:rPr/>
      </w:pPr>
      <w:r w:rsidDel="00000000" w:rsidR="00000000" w:rsidRPr="00000000">
        <w:rPr>
          <w:rtl w:val="0"/>
        </w:rPr>
        <w:t xml:space="preserve"> v “2…”</w:t>
      </w:r>
    </w:p>
    <w:p w:rsidR="00000000" w:rsidDel="00000000" w:rsidP="00000000" w:rsidRDefault="00000000" w:rsidRPr="00000000" w14:paraId="00003483">
      <w:pPr>
        <w:pageBreakBefore w:val="0"/>
        <w:rPr/>
      </w:pPr>
      <w:r w:rsidDel="00000000" w:rsidR="00000000" w:rsidRPr="00000000">
        <w:rPr>
          <w:rtl w:val="0"/>
        </w:rPr>
        <w:t xml:space="preserve"> “The room is like an underground rave with white beams firing in all directions.”</w:t>
      </w:r>
    </w:p>
    <w:p w:rsidR="00000000" w:rsidDel="00000000" w:rsidP="00000000" w:rsidRDefault="00000000" w:rsidRPr="00000000" w14:paraId="00003484">
      <w:pPr>
        <w:pageBreakBefore w:val="0"/>
        <w:rPr/>
      </w:pPr>
      <w:r w:rsidDel="00000000" w:rsidR="00000000" w:rsidRPr="00000000">
        <w:rPr>
          <w:rtl w:val="0"/>
        </w:rPr>
        <w:t xml:space="preserve"> v “1… Time.”</w:t>
      </w:r>
    </w:p>
    <w:p w:rsidR="00000000" w:rsidDel="00000000" w:rsidP="00000000" w:rsidRDefault="00000000" w:rsidRPr="00000000" w14:paraId="00003485">
      <w:pPr>
        <w:pageBreakBefore w:val="0"/>
        <w:rPr/>
      </w:pPr>
      <w:r w:rsidDel="00000000" w:rsidR="00000000" w:rsidRPr="00000000">
        <w:rPr>
          <w:rtl w:val="0"/>
        </w:rPr>
        <w:t xml:space="preserve"> &lt;i&gt; BZZZZZZZZZZZZZT &lt;/i&gt;</w:t>
      </w:r>
    </w:p>
    <w:p w:rsidR="00000000" w:rsidDel="00000000" w:rsidP="00000000" w:rsidRDefault="00000000" w:rsidRPr="00000000" w14:paraId="00003486">
      <w:pPr>
        <w:pageBreakBefore w:val="0"/>
        <w:rPr/>
      </w:pPr>
      <w:r w:rsidDel="00000000" w:rsidR="00000000" w:rsidRPr="00000000">
        <w:rPr>
          <w:rtl w:val="0"/>
        </w:rPr>
        <w:t xml:space="preserve"> “My gun’s light switches off with a beep.”</w:t>
      </w:r>
    </w:p>
    <w:p w:rsidR="00000000" w:rsidDel="00000000" w:rsidP="00000000" w:rsidRDefault="00000000" w:rsidRPr="00000000" w14:paraId="00003487">
      <w:pPr>
        <w:pageBreakBefore w:val="0"/>
        <w:rPr/>
      </w:pPr>
      <w:r w:rsidDel="00000000" w:rsidR="00000000" w:rsidRPr="00000000">
        <w:rPr>
          <w:rtl w:val="0"/>
        </w:rPr>
        <w:t xml:space="preserve"> “I can see Monika’s has done the same.”</w:t>
      </w:r>
    </w:p>
    <w:p w:rsidR="00000000" w:rsidDel="00000000" w:rsidP="00000000" w:rsidRDefault="00000000" w:rsidRPr="00000000" w14:paraId="00003488">
      <w:pPr>
        <w:pageBreakBefore w:val="0"/>
        <w:rPr/>
      </w:pPr>
      <w:r w:rsidDel="00000000" w:rsidR="00000000" w:rsidRPr="00000000">
        <w:rPr>
          <w:rtl w:val="0"/>
        </w:rPr>
        <w:t xml:space="preserve"> “All the players stand up from behind their cover, each sweating and panting to a different degree.”</w:t>
      </w:r>
    </w:p>
    <w:p w:rsidR="00000000" w:rsidDel="00000000" w:rsidP="00000000" w:rsidRDefault="00000000" w:rsidRPr="00000000" w14:paraId="00003489">
      <w:pPr>
        <w:pageBreakBefore w:val="0"/>
        <w:rPr/>
      </w:pPr>
      <w:r w:rsidDel="00000000" w:rsidR="00000000" w:rsidRPr="00000000">
        <w:rPr>
          <w:rtl w:val="0"/>
        </w:rPr>
        <w:t xml:space="preserve"> “My muscles begin to burn as the adrenaline begins to wear off.”</w:t>
      </w:r>
    </w:p>
    <w:p w:rsidR="00000000" w:rsidDel="00000000" w:rsidP="00000000" w:rsidRDefault="00000000" w:rsidRPr="00000000" w14:paraId="0000348A">
      <w:pPr>
        <w:pageBreakBefore w:val="0"/>
        <w:rPr/>
      </w:pPr>
      <w:r w:rsidDel="00000000" w:rsidR="00000000" w:rsidRPr="00000000">
        <w:rPr>
          <w:rtl w:val="0"/>
        </w:rPr>
        <w:t xml:space="preserve"> “Monika clearly hears my groans as I stand.”</w:t>
      </w:r>
    </w:p>
    <w:p w:rsidR="00000000" w:rsidDel="00000000" w:rsidP="00000000" w:rsidRDefault="00000000" w:rsidRPr="00000000" w14:paraId="0000348B">
      <w:pPr>
        <w:pageBreakBefore w:val="0"/>
        <w:rPr/>
      </w:pPr>
      <w:r w:rsidDel="00000000" w:rsidR="00000000" w:rsidRPr="00000000">
        <w:rPr>
          <w:rtl w:val="0"/>
        </w:rPr>
        <w:t xml:space="preserve"> m “Ahaha! Don’t strain yourself!”</w:t>
      </w:r>
    </w:p>
    <w:p w:rsidR="00000000" w:rsidDel="00000000" w:rsidP="00000000" w:rsidRDefault="00000000" w:rsidRPr="00000000" w14:paraId="0000348C">
      <w:pPr>
        <w:pageBreakBefore w:val="0"/>
        <w:rPr/>
      </w:pPr>
      <w:r w:rsidDel="00000000" w:rsidR="00000000" w:rsidRPr="00000000">
        <w:rPr>
          <w:rtl w:val="0"/>
        </w:rPr>
        <w:t xml:space="preserve"> “Her faux-patronising is not lost on me.”</w:t>
      </w:r>
    </w:p>
    <w:p w:rsidR="00000000" w:rsidDel="00000000" w:rsidP="00000000" w:rsidRDefault="00000000" w:rsidRPr="00000000" w14:paraId="0000348D">
      <w:pPr>
        <w:pageBreakBefore w:val="0"/>
        <w:rPr/>
      </w:pPr>
      <w:r w:rsidDel="00000000" w:rsidR="00000000" w:rsidRPr="00000000">
        <w:rPr>
          <w:rtl w:val="0"/>
        </w:rPr>
        <w:t xml:space="preserve"> mc “Yeah, yeah, I’m alright.”</w:t>
      </w:r>
    </w:p>
    <w:p w:rsidR="00000000" w:rsidDel="00000000" w:rsidP="00000000" w:rsidRDefault="00000000" w:rsidRPr="00000000" w14:paraId="0000348E">
      <w:pPr>
        <w:pageBreakBefore w:val="0"/>
        <w:rPr/>
      </w:pPr>
      <w:r w:rsidDel="00000000" w:rsidR="00000000" w:rsidRPr="00000000">
        <w:rPr>
          <w:rtl w:val="0"/>
        </w:rPr>
        <w:t xml:space="preserve"> mc “You feeling okay?”</w:t>
      </w:r>
    </w:p>
    <w:p w:rsidR="00000000" w:rsidDel="00000000" w:rsidP="00000000" w:rsidRDefault="00000000" w:rsidRPr="00000000" w14:paraId="0000348F">
      <w:pPr>
        <w:pageBreakBefore w:val="0"/>
        <w:rPr/>
      </w:pPr>
      <w:r w:rsidDel="00000000" w:rsidR="00000000" w:rsidRPr="00000000">
        <w:rPr>
          <w:rtl w:val="0"/>
        </w:rPr>
        <w:t xml:space="preserve"> m “Yep! A little breathless, but I’ve been more so before, and that was pretty fun.”</w:t>
      </w:r>
    </w:p>
    <w:p w:rsidR="00000000" w:rsidDel="00000000" w:rsidP="00000000" w:rsidRDefault="00000000" w:rsidRPr="00000000" w14:paraId="00003490">
      <w:pPr>
        <w:pageBreakBefore w:val="0"/>
        <w:rPr/>
      </w:pPr>
      <w:r w:rsidDel="00000000" w:rsidR="00000000" w:rsidRPr="00000000">
        <w:rPr>
          <w:rtl w:val="0"/>
        </w:rPr>
        <w:t xml:space="preserve"> “She says this with a wink, nudge and smile.”</w:t>
      </w:r>
    </w:p>
    <w:p w:rsidR="00000000" w:rsidDel="00000000" w:rsidP="00000000" w:rsidRDefault="00000000" w:rsidRPr="00000000" w14:paraId="00003491">
      <w:pPr>
        <w:pageBreakBefore w:val="0"/>
        <w:rPr/>
      </w:pPr>
      <w:r w:rsidDel="00000000" w:rsidR="00000000" w:rsidRPr="00000000">
        <w:rPr>
          <w:rtl w:val="0"/>
        </w:rPr>
        <w:t xml:space="preserve"> “Despite my efforts, I can’t help but blush.”</w:t>
      </w:r>
    </w:p>
    <w:p w:rsidR="00000000" w:rsidDel="00000000" w:rsidP="00000000" w:rsidRDefault="00000000" w:rsidRPr="00000000" w14:paraId="00003492">
      <w:pPr>
        <w:pageBreakBefore w:val="0"/>
        <w:rPr/>
      </w:pPr>
      <w:r w:rsidDel="00000000" w:rsidR="00000000" w:rsidRPr="00000000">
        <w:rPr>
          <w:rtl w:val="0"/>
        </w:rPr>
        <w:t xml:space="preserve"> “As expected, she begins laughing again.”</w:t>
      </w:r>
    </w:p>
    <w:p w:rsidR="00000000" w:rsidDel="00000000" w:rsidP="00000000" w:rsidRDefault="00000000" w:rsidRPr="00000000" w14:paraId="00003493">
      <w:pPr>
        <w:pageBreakBefore w:val="0"/>
        <w:rPr/>
      </w:pPr>
      <w:r w:rsidDel="00000000" w:rsidR="00000000" w:rsidRPr="00000000">
        <w:rPr>
          <w:rtl w:val="0"/>
        </w:rPr>
        <w:t xml:space="preserve"> m “Ahaha! You really are too easy to tease, [player]!”</w:t>
      </w:r>
    </w:p>
    <w:p w:rsidR="00000000" w:rsidDel="00000000" w:rsidP="00000000" w:rsidRDefault="00000000" w:rsidRPr="00000000" w14:paraId="00003494">
      <w:pPr>
        <w:pageBreakBefore w:val="0"/>
        <w:rPr/>
      </w:pPr>
      <w:r w:rsidDel="00000000" w:rsidR="00000000" w:rsidRPr="00000000">
        <w:rPr>
          <w:rtl w:val="0"/>
        </w:rPr>
        <w:t xml:space="preserve"> “Our chatter is interrupted when our instructor enters the arena.”</w:t>
      </w:r>
    </w:p>
    <w:p w:rsidR="00000000" w:rsidDel="00000000" w:rsidP="00000000" w:rsidRDefault="00000000" w:rsidRPr="00000000" w14:paraId="00003495">
      <w:pPr>
        <w:pageBreakBefore w:val="0"/>
        <w:rPr/>
      </w:pPr>
      <w:r w:rsidDel="00000000" w:rsidR="00000000" w:rsidRPr="00000000">
        <w:rPr>
          <w:rtl w:val="0"/>
        </w:rPr>
        <w:t xml:space="preserve"> “I think she said her name was Rajinda.”</w:t>
      </w:r>
    </w:p>
    <w:p w:rsidR="00000000" w:rsidDel="00000000" w:rsidP="00000000" w:rsidRDefault="00000000" w:rsidRPr="00000000" w14:paraId="00003496">
      <w:pPr>
        <w:pageBreakBefore w:val="0"/>
        <w:rPr/>
      </w:pPr>
      <w:r w:rsidDel="00000000" w:rsidR="00000000" w:rsidRPr="00000000">
        <w:rPr>
          <w:rtl w:val="0"/>
        </w:rPr>
        <w:t xml:space="preserve"> “God, I really am bad with names.”</w:t>
      </w:r>
    </w:p>
    <w:p w:rsidR="00000000" w:rsidDel="00000000" w:rsidP="00000000" w:rsidRDefault="00000000" w:rsidRPr="00000000" w14:paraId="00003497">
      <w:pPr>
        <w:pageBreakBefore w:val="0"/>
        <w:rPr/>
      </w:pPr>
      <w:r w:rsidDel="00000000" w:rsidR="00000000" w:rsidRPr="00000000">
        <w:rPr>
          <w:rtl w:val="0"/>
        </w:rPr>
        <w:t xml:space="preserve"> r “Congratulations, trainees. You have completed the test.”</w:t>
      </w:r>
    </w:p>
    <w:p w:rsidR="00000000" w:rsidDel="00000000" w:rsidP="00000000" w:rsidRDefault="00000000" w:rsidRPr="00000000" w14:paraId="00003498">
      <w:pPr>
        <w:pageBreakBefore w:val="0"/>
        <w:rPr/>
      </w:pPr>
      <w:r w:rsidDel="00000000" w:rsidR="00000000" w:rsidRPr="00000000">
        <w:rPr>
          <w:rtl w:val="0"/>
        </w:rPr>
        <w:t xml:space="preserve"> r “If you’d all like to follow me and I’ll give the results.”</w:t>
      </w:r>
    </w:p>
    <w:p w:rsidR="00000000" w:rsidDel="00000000" w:rsidP="00000000" w:rsidRDefault="00000000" w:rsidRPr="00000000" w14:paraId="00003499">
      <w:pPr>
        <w:pageBreakBefore w:val="0"/>
        <w:rPr/>
      </w:pPr>
      <w:r w:rsidDel="00000000" w:rsidR="00000000" w:rsidRPr="00000000">
        <w:rPr>
          <w:rtl w:val="0"/>
        </w:rPr>
        <w:t xml:space="preserve"> “She turns and walks through the open doors behind her.”</w:t>
      </w:r>
    </w:p>
    <w:p w:rsidR="00000000" w:rsidDel="00000000" w:rsidP="00000000" w:rsidRDefault="00000000" w:rsidRPr="00000000" w14:paraId="0000349A">
      <w:pPr>
        <w:pageBreakBefore w:val="0"/>
        <w:rPr/>
      </w:pPr>
      <w:r w:rsidDel="00000000" w:rsidR="00000000" w:rsidRPr="00000000">
        <w:rPr>
          <w:rtl w:val="0"/>
        </w:rPr>
        <w:t xml:space="preserve"> “All the players follow suit.”</w:t>
      </w:r>
    </w:p>
    <w:p w:rsidR="00000000" w:rsidDel="00000000" w:rsidP="00000000" w:rsidRDefault="00000000" w:rsidRPr="00000000" w14:paraId="0000349B">
      <w:pPr>
        <w:pageBreakBefore w:val="0"/>
        <w:rPr/>
      </w:pPr>
      <w:r w:rsidDel="00000000" w:rsidR="00000000" w:rsidRPr="00000000">
        <w:rPr>
          <w:rtl w:val="0"/>
        </w:rPr>
        <w:t xml:space="preserve"> “Once again we are in the briefing room, poorly lit and filled with flat monitors.”</w:t>
      </w:r>
    </w:p>
    <w:p w:rsidR="00000000" w:rsidDel="00000000" w:rsidP="00000000" w:rsidRDefault="00000000" w:rsidRPr="00000000" w14:paraId="0000349C">
      <w:pPr>
        <w:pageBreakBefore w:val="0"/>
        <w:rPr/>
      </w:pPr>
      <w:r w:rsidDel="00000000" w:rsidR="00000000" w:rsidRPr="00000000">
        <w:rPr>
          <w:rtl w:val="0"/>
        </w:rPr>
        <w:t xml:space="preserve"> r “First of all, I would like to say that all of you have passed. You will receive information regarding your deployment within the next few days.”</w:t>
      </w:r>
    </w:p>
    <w:p w:rsidR="00000000" w:rsidDel="00000000" w:rsidP="00000000" w:rsidRDefault="00000000" w:rsidRPr="00000000" w14:paraId="0000349D">
      <w:pPr>
        <w:pageBreakBefore w:val="0"/>
        <w:rPr/>
      </w:pPr>
      <w:r w:rsidDel="00000000" w:rsidR="00000000" w:rsidRPr="00000000">
        <w:rPr>
          <w:rtl w:val="0"/>
        </w:rPr>
        <w:t xml:space="preserve"> r “However, only one team will be selected to join the elite force against the Lyran menace.”</w:t>
      </w:r>
    </w:p>
    <w:p w:rsidR="00000000" w:rsidDel="00000000" w:rsidP="00000000" w:rsidRDefault="00000000" w:rsidRPr="00000000" w14:paraId="0000349E">
      <w:pPr>
        <w:pageBreakBefore w:val="0"/>
        <w:rPr/>
      </w:pPr>
      <w:r w:rsidDel="00000000" w:rsidR="00000000" w:rsidRPr="00000000">
        <w:rPr>
          <w:rtl w:val="0"/>
        </w:rPr>
        <w:t xml:space="preserve"> r “And so without further ado, here are the results.”</w:t>
      </w:r>
    </w:p>
    <w:p w:rsidR="00000000" w:rsidDel="00000000" w:rsidP="00000000" w:rsidRDefault="00000000" w:rsidRPr="00000000" w14:paraId="0000349F">
      <w:pPr>
        <w:pageBreakBefore w:val="0"/>
        <w:rPr/>
      </w:pPr>
      <w:r w:rsidDel="00000000" w:rsidR="00000000" w:rsidRPr="00000000">
        <w:rPr>
          <w:rtl w:val="0"/>
        </w:rPr>
        <w:t xml:space="preserve"> r “In fourth place, the yellow team!”</w:t>
      </w:r>
    </w:p>
    <w:p w:rsidR="00000000" w:rsidDel="00000000" w:rsidP="00000000" w:rsidRDefault="00000000" w:rsidRPr="00000000" w14:paraId="000034A0">
      <w:pPr>
        <w:pageBreakBefore w:val="0"/>
        <w:rPr/>
      </w:pPr>
      <w:r w:rsidDel="00000000" w:rsidR="00000000" w:rsidRPr="00000000">
        <w:rPr>
          <w:rtl w:val="0"/>
        </w:rPr>
        <w:t xml:space="preserve"> “Ben and Saeed laugh and sigh at each other.”</w:t>
      </w:r>
    </w:p>
    <w:p w:rsidR="00000000" w:rsidDel="00000000" w:rsidP="00000000" w:rsidRDefault="00000000" w:rsidRPr="00000000" w14:paraId="000034A1">
      <w:pPr>
        <w:pageBreakBefore w:val="0"/>
        <w:rPr/>
      </w:pPr>
      <w:r w:rsidDel="00000000" w:rsidR="00000000" w:rsidRPr="00000000">
        <w:rPr>
          <w:rtl w:val="0"/>
        </w:rPr>
        <w:t xml:space="preserve"> b “We probably shouldn’t have split up.”</w:t>
      </w:r>
    </w:p>
    <w:p w:rsidR="00000000" w:rsidDel="00000000" w:rsidP="00000000" w:rsidRDefault="00000000" w:rsidRPr="00000000" w14:paraId="000034A2">
      <w:pPr>
        <w:pageBreakBefore w:val="0"/>
        <w:rPr/>
      </w:pPr>
      <w:r w:rsidDel="00000000" w:rsidR="00000000" w:rsidRPr="00000000">
        <w:rPr>
          <w:rtl w:val="0"/>
        </w:rPr>
        <w:t xml:space="preserve"> “The other simply nods and laughs.”</w:t>
      </w:r>
    </w:p>
    <w:p w:rsidR="00000000" w:rsidDel="00000000" w:rsidP="00000000" w:rsidRDefault="00000000" w:rsidRPr="00000000" w14:paraId="000034A3">
      <w:pPr>
        <w:pageBreakBefore w:val="0"/>
        <w:rPr/>
      </w:pPr>
      <w:r w:rsidDel="00000000" w:rsidR="00000000" w:rsidRPr="00000000">
        <w:rPr>
          <w:rtl w:val="0"/>
        </w:rPr>
        <w:t xml:space="preserve"> r “In third place, the blue team!”</w:t>
      </w:r>
    </w:p>
    <w:p w:rsidR="00000000" w:rsidDel="00000000" w:rsidP="00000000" w:rsidRDefault="00000000" w:rsidRPr="00000000" w14:paraId="000034A4">
      <w:pPr>
        <w:pageBreakBefore w:val="0"/>
        <w:rPr/>
      </w:pPr>
      <w:r w:rsidDel="00000000" w:rsidR="00000000" w:rsidRPr="00000000">
        <w:rPr>
          <w:rtl w:val="0"/>
        </w:rPr>
        <w:t xml:space="preserve"> “The second pair of older boys laugh and jeer at the team below them.”</w:t>
      </w:r>
    </w:p>
    <w:p w:rsidR="00000000" w:rsidDel="00000000" w:rsidP="00000000" w:rsidRDefault="00000000" w:rsidRPr="00000000" w14:paraId="000034A5">
      <w:pPr>
        <w:pageBreakBefore w:val="0"/>
        <w:rPr/>
      </w:pPr>
      <w:r w:rsidDel="00000000" w:rsidR="00000000" w:rsidRPr="00000000">
        <w:rPr>
          <w:rtl w:val="0"/>
        </w:rPr>
        <w:t xml:space="preserve"> r “In second place, the red team!”</w:t>
      </w:r>
    </w:p>
    <w:p w:rsidR="00000000" w:rsidDel="00000000" w:rsidP="00000000" w:rsidRDefault="00000000" w:rsidRPr="00000000" w14:paraId="000034A6">
      <w:pPr>
        <w:pageBreakBefore w:val="0"/>
        <w:rPr/>
      </w:pPr>
      <w:r w:rsidDel="00000000" w:rsidR="00000000" w:rsidRPr="00000000">
        <w:rPr>
          <w:rtl w:val="0"/>
        </w:rPr>
        <w:t xml:space="preserve"> “I look over to see the younger boys give each other a high five.”</w:t>
      </w:r>
    </w:p>
    <w:p w:rsidR="00000000" w:rsidDel="00000000" w:rsidP="00000000" w:rsidRDefault="00000000" w:rsidRPr="00000000" w14:paraId="000034A7">
      <w:pPr>
        <w:pageBreakBefore w:val="0"/>
        <w:rPr/>
      </w:pPr>
      <w:r w:rsidDel="00000000" w:rsidR="00000000" w:rsidRPr="00000000">
        <w:rPr>
          <w:rtl w:val="0"/>
        </w:rPr>
        <w:t xml:space="preserve"> r “And the team that will be joining our elite force will be...the green team!”</w:t>
      </w:r>
    </w:p>
    <w:p w:rsidR="00000000" w:rsidDel="00000000" w:rsidP="00000000" w:rsidRDefault="00000000" w:rsidRPr="00000000" w14:paraId="000034A8">
      <w:pPr>
        <w:pageBreakBefore w:val="0"/>
        <w:rPr/>
      </w:pPr>
      <w:r w:rsidDel="00000000" w:rsidR="00000000" w:rsidRPr="00000000">
        <w:rPr>
          <w:rtl w:val="0"/>
        </w:rPr>
        <w:t xml:space="preserve"> “She gives a little round of applause, to which the other teams follow suit.”</w:t>
      </w:r>
    </w:p>
    <w:p w:rsidR="00000000" w:rsidDel="00000000" w:rsidP="00000000" w:rsidRDefault="00000000" w:rsidRPr="00000000" w14:paraId="000034A9">
      <w:pPr>
        <w:pageBreakBefore w:val="0"/>
        <w:rPr/>
      </w:pPr>
      <w:r w:rsidDel="00000000" w:rsidR="00000000" w:rsidRPr="00000000">
        <w:rPr>
          <w:rtl w:val="0"/>
        </w:rPr>
        <w:t xml:space="preserve"> “Monika lets out a small cheer and gives me a brief hug, before signing finger guns at the other three pairs.”</w:t>
      </w:r>
    </w:p>
    <w:p w:rsidR="00000000" w:rsidDel="00000000" w:rsidP="00000000" w:rsidRDefault="00000000" w:rsidRPr="00000000" w14:paraId="000034AA">
      <w:pPr>
        <w:pageBreakBefore w:val="0"/>
        <w:rPr/>
      </w:pPr>
      <w:r w:rsidDel="00000000" w:rsidR="00000000" w:rsidRPr="00000000">
        <w:rPr>
          <w:rtl w:val="0"/>
        </w:rPr>
        <w:t xml:space="preserve"> “I wasn’t aware she was this into it, but I’m very glad she is.”</w:t>
      </w:r>
    </w:p>
    <w:p w:rsidR="00000000" w:rsidDel="00000000" w:rsidP="00000000" w:rsidRDefault="00000000" w:rsidRPr="00000000" w14:paraId="000034AB">
      <w:pPr>
        <w:pageBreakBefore w:val="0"/>
        <w:rPr/>
      </w:pPr>
      <w:r w:rsidDel="00000000" w:rsidR="00000000" w:rsidRPr="00000000">
        <w:rPr>
          <w:rtl w:val="0"/>
        </w:rPr>
      </w:r>
    </w:p>
    <w:p w:rsidR="00000000" w:rsidDel="00000000" w:rsidP="00000000" w:rsidRDefault="00000000" w:rsidRPr="00000000" w14:paraId="000034AC">
      <w:pPr>
        <w:pageBreakBefore w:val="0"/>
        <w:rPr/>
      </w:pPr>
      <w:r w:rsidDel="00000000" w:rsidR="00000000" w:rsidRPr="00000000">
        <w:rPr>
          <w:rtl w:val="0"/>
        </w:rPr>
        <w:t xml:space="preserve"> r “Please take off your target vests and guns, and place them into this box.”</w:t>
      </w:r>
    </w:p>
    <w:p w:rsidR="00000000" w:rsidDel="00000000" w:rsidP="00000000" w:rsidRDefault="00000000" w:rsidRPr="00000000" w14:paraId="000034AD">
      <w:pPr>
        <w:pageBreakBefore w:val="0"/>
        <w:rPr/>
      </w:pPr>
      <w:r w:rsidDel="00000000" w:rsidR="00000000" w:rsidRPr="00000000">
        <w:rPr>
          <w:rtl w:val="0"/>
        </w:rPr>
        <w:t xml:space="preserve"> “She points to a large metal box on wheels beside her.”</w:t>
      </w:r>
    </w:p>
    <w:p w:rsidR="00000000" w:rsidDel="00000000" w:rsidP="00000000" w:rsidRDefault="00000000" w:rsidRPr="00000000" w14:paraId="000034AE">
      <w:pPr>
        <w:pageBreakBefore w:val="0"/>
        <w:rPr/>
      </w:pPr>
      <w:r w:rsidDel="00000000" w:rsidR="00000000" w:rsidRPr="00000000">
        <w:rPr>
          <w:rtl w:val="0"/>
        </w:rPr>
        <w:t xml:space="preserve"> “Everyone takes off their gear, giving off small sighs of relief as they lighten the load they’ve been carrying for almost an hour.”</w:t>
      </w:r>
    </w:p>
    <w:p w:rsidR="00000000" w:rsidDel="00000000" w:rsidP="00000000" w:rsidRDefault="00000000" w:rsidRPr="00000000" w14:paraId="000034AF">
      <w:pPr>
        <w:pageBreakBefore w:val="0"/>
        <w:rPr/>
      </w:pPr>
      <w:r w:rsidDel="00000000" w:rsidR="00000000" w:rsidRPr="00000000">
        <w:rPr>
          <w:rtl w:val="0"/>
        </w:rPr>
        <w:t xml:space="preserve"> r “You may collect your belongings from your storage lockers, and the exit is right by the green sign.”</w:t>
      </w:r>
    </w:p>
    <w:p w:rsidR="00000000" w:rsidDel="00000000" w:rsidP="00000000" w:rsidRDefault="00000000" w:rsidRPr="00000000" w14:paraId="000034B0">
      <w:pPr>
        <w:pageBreakBefore w:val="0"/>
        <w:rPr/>
      </w:pPr>
      <w:r w:rsidDel="00000000" w:rsidR="00000000" w:rsidRPr="00000000">
        <w:rPr>
          <w:rtl w:val="0"/>
        </w:rPr>
        <w:t xml:space="preserve"> “Monika walks over to the green wheeled locker and opens it up, pulling out her bag.”</w:t>
      </w:r>
    </w:p>
    <w:p w:rsidR="00000000" w:rsidDel="00000000" w:rsidP="00000000" w:rsidRDefault="00000000" w:rsidRPr="00000000" w14:paraId="000034B1">
      <w:pPr>
        <w:pageBreakBefore w:val="0"/>
        <w:rPr/>
      </w:pPr>
      <w:r w:rsidDel="00000000" w:rsidR="00000000" w:rsidRPr="00000000">
        <w:rPr>
          <w:rtl w:val="0"/>
        </w:rPr>
        <w:t xml:space="preserve"> “She takes out my phone, wallet and keys and hands them to me.”</w:t>
      </w:r>
    </w:p>
    <w:p w:rsidR="00000000" w:rsidDel="00000000" w:rsidP="00000000" w:rsidRDefault="00000000" w:rsidRPr="00000000" w14:paraId="000034B2">
      <w:pPr>
        <w:pageBreakBefore w:val="0"/>
        <w:rPr/>
      </w:pPr>
      <w:r w:rsidDel="00000000" w:rsidR="00000000" w:rsidRPr="00000000">
        <w:rPr>
          <w:rtl w:val="0"/>
        </w:rPr>
        <w:t xml:space="preserve"> mc “Cheers.”</w:t>
      </w:r>
    </w:p>
    <w:p w:rsidR="00000000" w:rsidDel="00000000" w:rsidP="00000000" w:rsidRDefault="00000000" w:rsidRPr="00000000" w14:paraId="000034B3">
      <w:pPr>
        <w:pageBreakBefore w:val="0"/>
        <w:rPr/>
      </w:pPr>
      <w:r w:rsidDel="00000000" w:rsidR="00000000" w:rsidRPr="00000000">
        <w:rPr>
          <w:rtl w:val="0"/>
        </w:rPr>
        <w:t xml:space="preserve"> “I shove them all into my pockets.”</w:t>
      </w:r>
    </w:p>
    <w:p w:rsidR="00000000" w:rsidDel="00000000" w:rsidP="00000000" w:rsidRDefault="00000000" w:rsidRPr="00000000" w14:paraId="000034B4">
      <w:pPr>
        <w:pageBreakBefore w:val="0"/>
        <w:rPr/>
      </w:pPr>
      <w:r w:rsidDel="00000000" w:rsidR="00000000" w:rsidRPr="00000000">
        <w:rPr>
          <w:rtl w:val="0"/>
        </w:rPr>
        <w:t xml:space="preserve"> “We all make our way to the exit door.”</w:t>
      </w:r>
    </w:p>
    <w:p w:rsidR="00000000" w:rsidDel="00000000" w:rsidP="00000000" w:rsidRDefault="00000000" w:rsidRPr="00000000" w14:paraId="000034B5">
      <w:pPr>
        <w:pageBreakBefore w:val="0"/>
        <w:rPr/>
      </w:pPr>
      <w:r w:rsidDel="00000000" w:rsidR="00000000" w:rsidRPr="00000000">
        <w:rPr>
          <w:rtl w:val="0"/>
        </w:rPr>
        <w:t xml:space="preserve"> “One of the younger lads kindly holds the door for the rest of us.”</w:t>
        <w:br w:type="textWrapping"/>
        <w:t xml:space="preserve"> mc “Thanks man, I got this.”</w:t>
      </w:r>
    </w:p>
    <w:p w:rsidR="00000000" w:rsidDel="00000000" w:rsidP="00000000" w:rsidRDefault="00000000" w:rsidRPr="00000000" w14:paraId="000034B6">
      <w:pPr>
        <w:pageBreakBefore w:val="0"/>
        <w:rPr/>
      </w:pPr>
      <w:r w:rsidDel="00000000" w:rsidR="00000000" w:rsidRPr="00000000">
        <w:rPr>
          <w:rtl w:val="0"/>
        </w:rPr>
        <w:t xml:space="preserve"> “As I say this I hold the door, allowing him release from the curse of the door holder.”</w:t>
      </w:r>
    </w:p>
    <w:p w:rsidR="00000000" w:rsidDel="00000000" w:rsidP="00000000" w:rsidRDefault="00000000" w:rsidRPr="00000000" w14:paraId="000034B7">
      <w:pPr>
        <w:pageBreakBefore w:val="0"/>
        <w:rPr/>
      </w:pPr>
      <w:r w:rsidDel="00000000" w:rsidR="00000000" w:rsidRPr="00000000">
        <w:rPr>
          <w:rtl w:val="0"/>
        </w:rPr>
        <w:t xml:space="preserve"> “Monika smiles at me as she walks past.” </w:t>
      </w:r>
    </w:p>
    <w:p w:rsidR="00000000" w:rsidDel="00000000" w:rsidP="00000000" w:rsidRDefault="00000000" w:rsidRPr="00000000" w14:paraId="000034B8">
      <w:pPr>
        <w:pageBreakBefore w:val="0"/>
        <w:rPr/>
      </w:pPr>
      <w:r w:rsidDel="00000000" w:rsidR="00000000" w:rsidRPr="00000000">
        <w:rPr>
          <w:rtl w:val="0"/>
        </w:rPr>
        <w:t xml:space="preserve"> m “A gentleman as always.”</w:t>
      </w:r>
    </w:p>
    <w:p w:rsidR="00000000" w:rsidDel="00000000" w:rsidP="00000000" w:rsidRDefault="00000000" w:rsidRPr="00000000" w14:paraId="000034B9">
      <w:pPr>
        <w:pageBreakBefore w:val="0"/>
        <w:rPr/>
      </w:pPr>
      <w:r w:rsidDel="00000000" w:rsidR="00000000" w:rsidRPr="00000000">
        <w:rPr>
          <w:rtl w:val="0"/>
        </w:rPr>
        <w:t xml:space="preserve"> “The older guys follow next, giving me small grunts or nods of gratitude as they do so.”</w:t>
      </w:r>
    </w:p>
    <w:p w:rsidR="00000000" w:rsidDel="00000000" w:rsidP="00000000" w:rsidRDefault="00000000" w:rsidRPr="00000000" w14:paraId="000034BA">
      <w:pPr>
        <w:pageBreakBefore w:val="0"/>
        <w:rPr/>
      </w:pPr>
      <w:r w:rsidDel="00000000" w:rsidR="00000000" w:rsidRPr="00000000">
        <w:rPr>
          <w:rtl w:val="0"/>
        </w:rPr>
        <w:t xml:space="preserve"> “I feel like a Brit doing this.”</w:t>
        <w:br w:type="textWrapping"/>
        <w:t xml:space="preserve"> “Once all are through, I let go of the door and walk towards Monika.”</w:t>
      </w:r>
    </w:p>
    <w:p w:rsidR="00000000" w:rsidDel="00000000" w:rsidP="00000000" w:rsidRDefault="00000000" w:rsidRPr="00000000" w14:paraId="000034BB">
      <w:pPr>
        <w:pageBreakBefore w:val="0"/>
        <w:rPr/>
      </w:pPr>
      <w:r w:rsidDel="00000000" w:rsidR="00000000" w:rsidRPr="00000000">
        <w:rPr>
          <w:rtl w:val="0"/>
        </w:rPr>
        <w:t xml:space="preserve"> mc “Shall we be off, then?”</w:t>
      </w:r>
    </w:p>
    <w:p w:rsidR="00000000" w:rsidDel="00000000" w:rsidP="00000000" w:rsidRDefault="00000000" w:rsidRPr="00000000" w14:paraId="000034BC">
      <w:pPr>
        <w:pageBreakBefore w:val="0"/>
        <w:rPr/>
      </w:pPr>
      <w:r w:rsidDel="00000000" w:rsidR="00000000" w:rsidRPr="00000000">
        <w:rPr>
          <w:rtl w:val="0"/>
        </w:rPr>
        <w:t xml:space="preserve"> m “We shall indeed.”</w:t>
      </w:r>
    </w:p>
    <w:p w:rsidR="00000000" w:rsidDel="00000000" w:rsidP="00000000" w:rsidRDefault="00000000" w:rsidRPr="00000000" w14:paraId="000034BD">
      <w:pPr>
        <w:pageBreakBefore w:val="0"/>
        <w:rPr/>
      </w:pPr>
      <w:r w:rsidDel="00000000" w:rsidR="00000000" w:rsidRPr="00000000">
        <w:rPr>
          <w:rtl w:val="0"/>
        </w:rPr>
        <w:t xml:space="preserve"> “We link arms and make for the door.”</w:t>
      </w:r>
    </w:p>
    <w:p w:rsidR="00000000" w:rsidDel="00000000" w:rsidP="00000000" w:rsidRDefault="00000000" w:rsidRPr="00000000" w14:paraId="000034BE">
      <w:pPr>
        <w:pageBreakBefore w:val="0"/>
        <w:rPr/>
      </w:pPr>
      <w:r w:rsidDel="00000000" w:rsidR="00000000" w:rsidRPr="00000000">
        <w:rPr>
          <w:rtl w:val="0"/>
        </w:rPr>
        <w:t xml:space="preserve"> “I hear a voice shout at us from behind.”</w:t>
        <w:br w:type="textWrapping"/>
        <w:t xml:space="preserve"> b “Hey, fair play to you two!”</w:t>
      </w:r>
    </w:p>
    <w:p w:rsidR="00000000" w:rsidDel="00000000" w:rsidP="00000000" w:rsidRDefault="00000000" w:rsidRPr="00000000" w14:paraId="000034BF">
      <w:pPr>
        <w:pageBreakBefore w:val="0"/>
        <w:rPr/>
      </w:pPr>
      <w:r w:rsidDel="00000000" w:rsidR="00000000" w:rsidRPr="00000000">
        <w:rPr>
          <w:rtl w:val="0"/>
        </w:rPr>
        <w:t xml:space="preserve"> b “And love, I genuinely am sorry for ramming into you!”</w:t>
      </w:r>
    </w:p>
    <w:p w:rsidR="00000000" w:rsidDel="00000000" w:rsidP="00000000" w:rsidRDefault="00000000" w:rsidRPr="00000000" w14:paraId="000034C0">
      <w:pPr>
        <w:pageBreakBefore w:val="0"/>
        <w:rPr/>
      </w:pPr>
      <w:r w:rsidDel="00000000" w:rsidR="00000000" w:rsidRPr="00000000">
        <w:rPr>
          <w:rtl w:val="0"/>
        </w:rPr>
        <w:t xml:space="preserve"> “Monika raises a thumbs up into the air and smiles at me.”</w:t>
      </w:r>
    </w:p>
    <w:p w:rsidR="00000000" w:rsidDel="00000000" w:rsidP="00000000" w:rsidRDefault="00000000" w:rsidRPr="00000000" w14:paraId="000034C1">
      <w:pPr>
        <w:pageBreakBefore w:val="0"/>
        <w:rPr/>
      </w:pPr>
      <w:r w:rsidDel="00000000" w:rsidR="00000000" w:rsidRPr="00000000">
        <w:rPr>
          <w:rtl w:val="0"/>
        </w:rPr>
        <w:t xml:space="preserve"> “I chuckle in response as we approach the exit.”</w:t>
      </w:r>
    </w:p>
    <w:p w:rsidR="00000000" w:rsidDel="00000000" w:rsidP="00000000" w:rsidRDefault="00000000" w:rsidRPr="00000000" w14:paraId="000034C2">
      <w:pPr>
        <w:pageBreakBefore w:val="0"/>
        <w:rPr/>
      </w:pPr>
      <w:r w:rsidDel="00000000" w:rsidR="00000000" w:rsidRPr="00000000">
        <w:rPr>
          <w:rtl w:val="0"/>
        </w:rPr>
        <w:t xml:space="preserve"> “The man at the front desk waves at us.”</w:t>
      </w:r>
    </w:p>
    <w:p w:rsidR="00000000" w:rsidDel="00000000" w:rsidP="00000000" w:rsidRDefault="00000000" w:rsidRPr="00000000" w14:paraId="000034C3">
      <w:pPr>
        <w:pageBreakBefore w:val="0"/>
        <w:rPr/>
      </w:pPr>
      <w:r w:rsidDel="00000000" w:rsidR="00000000" w:rsidRPr="00000000">
        <w:rPr>
          <w:rtl w:val="0"/>
        </w:rPr>
        <w:t xml:space="preserve"> c “Good time, then?”</w:t>
        <w:br w:type="textWrapping"/>
        <w:t xml:space="preserve"> mc “Yeah, we had a great time!”</w:t>
      </w:r>
    </w:p>
    <w:p w:rsidR="00000000" w:rsidDel="00000000" w:rsidP="00000000" w:rsidRDefault="00000000" w:rsidRPr="00000000" w14:paraId="000034C4">
      <w:pPr>
        <w:pageBreakBefore w:val="0"/>
        <w:rPr/>
      </w:pPr>
      <w:r w:rsidDel="00000000" w:rsidR="00000000" w:rsidRPr="00000000">
        <w:rPr>
          <w:rtl w:val="0"/>
        </w:rPr>
        <w:t xml:space="preserve"> m “Mhm! Lots of fun!”</w:t>
      </w:r>
    </w:p>
    <w:p w:rsidR="00000000" w:rsidDel="00000000" w:rsidP="00000000" w:rsidRDefault="00000000" w:rsidRPr="00000000" w14:paraId="000034C5">
      <w:pPr>
        <w:pageBreakBefore w:val="0"/>
        <w:rPr/>
      </w:pPr>
      <w:r w:rsidDel="00000000" w:rsidR="00000000" w:rsidRPr="00000000">
        <w:rPr>
          <w:rtl w:val="0"/>
        </w:rPr>
        <w:t xml:space="preserve"> c “Ha! Glad to hear it! Have a good one, you two!”</w:t>
      </w:r>
    </w:p>
    <w:p w:rsidR="00000000" w:rsidDel="00000000" w:rsidP="00000000" w:rsidRDefault="00000000" w:rsidRPr="00000000" w14:paraId="000034C6">
      <w:pPr>
        <w:pageBreakBefore w:val="0"/>
        <w:rPr/>
      </w:pPr>
      <w:r w:rsidDel="00000000" w:rsidR="00000000" w:rsidRPr="00000000">
        <w:rPr>
          <w:rtl w:val="0"/>
        </w:rPr>
        <w:t xml:space="preserve"> mc “You too, man!”</w:t>
      </w:r>
    </w:p>
    <w:p w:rsidR="00000000" w:rsidDel="00000000" w:rsidP="00000000" w:rsidRDefault="00000000" w:rsidRPr="00000000" w14:paraId="000034C7">
      <w:pPr>
        <w:pageBreakBefore w:val="0"/>
        <w:rPr/>
      </w:pPr>
      <w:r w:rsidDel="00000000" w:rsidR="00000000" w:rsidRPr="00000000">
        <w:rPr>
          <w:rtl w:val="0"/>
        </w:rPr>
        <w:t xml:space="preserve"> m “You too!”</w:t>
      </w:r>
    </w:p>
    <w:p w:rsidR="00000000" w:rsidDel="00000000" w:rsidP="00000000" w:rsidRDefault="00000000" w:rsidRPr="00000000" w14:paraId="000034C8">
      <w:pPr>
        <w:pageBreakBefore w:val="0"/>
        <w:rPr/>
      </w:pPr>
      <w:r w:rsidDel="00000000" w:rsidR="00000000" w:rsidRPr="00000000">
        <w:rPr>
          <w:rtl w:val="0"/>
        </w:rPr>
        <w:t xml:space="preserve"> (Road BG)</w:t>
      </w:r>
    </w:p>
    <w:p w:rsidR="00000000" w:rsidDel="00000000" w:rsidP="00000000" w:rsidRDefault="00000000" w:rsidRPr="00000000" w14:paraId="000034C9">
      <w:pPr>
        <w:pageBreakBefore w:val="0"/>
        <w:rPr/>
      </w:pPr>
      <w:r w:rsidDel="00000000" w:rsidR="00000000" w:rsidRPr="00000000">
        <w:rPr>
          <w:rtl w:val="0"/>
        </w:rPr>
        <w:t xml:space="preserve"> “We leave the building and are greeted with a brisk summer breeze.”</w:t>
      </w:r>
    </w:p>
    <w:p w:rsidR="00000000" w:rsidDel="00000000" w:rsidP="00000000" w:rsidRDefault="00000000" w:rsidRPr="00000000" w14:paraId="000034CA">
      <w:pPr>
        <w:pageBreakBefore w:val="0"/>
        <w:rPr/>
      </w:pPr>
      <w:r w:rsidDel="00000000" w:rsidR="00000000" w:rsidRPr="00000000">
        <w:rPr>
          <w:rtl w:val="0"/>
        </w:rPr>
        <w:t xml:space="preserve"> “Monika appears to be shivering in her loose clothing.”</w:t>
      </w:r>
    </w:p>
    <w:p w:rsidR="00000000" w:rsidDel="00000000" w:rsidP="00000000" w:rsidRDefault="00000000" w:rsidRPr="00000000" w14:paraId="000034CB">
      <w:pPr>
        <w:pageBreakBefore w:val="0"/>
        <w:rPr/>
      </w:pPr>
      <w:r w:rsidDel="00000000" w:rsidR="00000000" w:rsidRPr="00000000">
        <w:rPr>
          <w:rtl w:val="0"/>
        </w:rPr>
        <w:t xml:space="preserve"> “In yet another romantic cliche act, I take off my check shirt and hand it over to her.”</w:t>
      </w:r>
    </w:p>
    <w:p w:rsidR="00000000" w:rsidDel="00000000" w:rsidP="00000000" w:rsidRDefault="00000000" w:rsidRPr="00000000" w14:paraId="000034CC">
      <w:pPr>
        <w:pageBreakBefore w:val="0"/>
        <w:rPr/>
      </w:pPr>
      <w:r w:rsidDel="00000000" w:rsidR="00000000" w:rsidRPr="00000000">
        <w:rPr>
          <w:rtl w:val="0"/>
        </w:rPr>
        <w:t xml:space="preserve"> mc “It’s not the warmest thing in the world but it’s better than nothing.”</w:t>
      </w:r>
    </w:p>
    <w:p w:rsidR="00000000" w:rsidDel="00000000" w:rsidP="00000000" w:rsidRDefault="00000000" w:rsidRPr="00000000" w14:paraId="000034CD">
      <w:pPr>
        <w:pageBreakBefore w:val="0"/>
        <w:rPr/>
      </w:pPr>
      <w:r w:rsidDel="00000000" w:rsidR="00000000" w:rsidRPr="00000000">
        <w:rPr>
          <w:rtl w:val="0"/>
        </w:rPr>
        <w:t xml:space="preserve"> m “Aren’t you cold?”</w:t>
      </w:r>
    </w:p>
    <w:p w:rsidR="00000000" w:rsidDel="00000000" w:rsidP="00000000" w:rsidRDefault="00000000" w:rsidRPr="00000000" w14:paraId="000034CE">
      <w:pPr>
        <w:pageBreakBefore w:val="0"/>
        <w:rPr/>
      </w:pPr>
      <w:r w:rsidDel="00000000" w:rsidR="00000000" w:rsidRPr="00000000">
        <w:rPr>
          <w:rtl w:val="0"/>
        </w:rPr>
        <w:t xml:space="preserve"> mc “Nah, I don’t really mind the cold.”</w:t>
      </w:r>
    </w:p>
    <w:p w:rsidR="00000000" w:rsidDel="00000000" w:rsidP="00000000" w:rsidRDefault="00000000" w:rsidRPr="00000000" w14:paraId="000034CF">
      <w:pPr>
        <w:pageBreakBefore w:val="0"/>
        <w:rPr/>
      </w:pPr>
      <w:r w:rsidDel="00000000" w:rsidR="00000000" w:rsidRPr="00000000">
        <w:rPr>
          <w:rtl w:val="0"/>
        </w:rPr>
        <w:t xml:space="preserve"> “I am a bit chilly, but it’s not nearly bad enough to bother me.”</w:t>
      </w:r>
    </w:p>
    <w:p w:rsidR="00000000" w:rsidDel="00000000" w:rsidP="00000000" w:rsidRDefault="00000000" w:rsidRPr="00000000" w14:paraId="000034D0">
      <w:pPr>
        <w:pageBreakBefore w:val="0"/>
        <w:rPr/>
      </w:pPr>
      <w:r w:rsidDel="00000000" w:rsidR="00000000" w:rsidRPr="00000000">
        <w:rPr>
          <w:rtl w:val="0"/>
        </w:rPr>
        <w:t xml:space="preserve"> mc “So, my fellow victor, how was it?”</w:t>
      </w:r>
    </w:p>
    <w:p w:rsidR="00000000" w:rsidDel="00000000" w:rsidP="00000000" w:rsidRDefault="00000000" w:rsidRPr="00000000" w14:paraId="000034D1">
      <w:pPr>
        <w:pageBreakBefore w:val="0"/>
        <w:rPr/>
      </w:pPr>
      <w:r w:rsidDel="00000000" w:rsidR="00000000" w:rsidRPr="00000000">
        <w:rPr>
          <w:rtl w:val="0"/>
        </w:rPr>
        <w:t xml:space="preserve"> m “You know, I was really surprised by it.”</w:t>
        <w:br w:type="textWrapping"/>
        <w:t xml:space="preserve"> m “I never doubted that I’d enjoy it, but I &lt;i&gt;really&lt;/i&gt; enjoyed that.”</w:t>
      </w:r>
    </w:p>
    <w:p w:rsidR="00000000" w:rsidDel="00000000" w:rsidP="00000000" w:rsidRDefault="00000000" w:rsidRPr="00000000" w14:paraId="000034D2">
      <w:pPr>
        <w:pageBreakBefore w:val="0"/>
        <w:rPr/>
      </w:pPr>
      <w:r w:rsidDel="00000000" w:rsidR="00000000" w:rsidRPr="00000000">
        <w:rPr>
          <w:rtl w:val="0"/>
        </w:rPr>
        <w:t xml:space="preserve"> m “It was competitive, athletic, strategic, and most of all, really good fun!”</w:t>
      </w:r>
    </w:p>
    <w:p w:rsidR="00000000" w:rsidDel="00000000" w:rsidP="00000000" w:rsidRDefault="00000000" w:rsidRPr="00000000" w14:paraId="000034D3">
      <w:pPr>
        <w:pageBreakBefore w:val="0"/>
        <w:rPr/>
      </w:pPr>
      <w:r w:rsidDel="00000000" w:rsidR="00000000" w:rsidRPr="00000000">
        <w:rPr>
          <w:rtl w:val="0"/>
        </w:rPr>
        <w:t xml:space="preserve"> m “Thank you for introducing me to that.” </w:t>
      </w:r>
    </w:p>
    <w:p w:rsidR="00000000" w:rsidDel="00000000" w:rsidP="00000000" w:rsidRDefault="00000000" w:rsidRPr="00000000" w14:paraId="000034D4">
      <w:pPr>
        <w:pageBreakBefore w:val="0"/>
        <w:rPr/>
      </w:pPr>
      <w:r w:rsidDel="00000000" w:rsidR="00000000" w:rsidRPr="00000000">
        <w:rPr>
          <w:rtl w:val="0"/>
        </w:rPr>
        <w:t xml:space="preserve"> m “Plus, winning feels great, I must admit!”</w:t>
      </w:r>
    </w:p>
    <w:p w:rsidR="00000000" w:rsidDel="00000000" w:rsidP="00000000" w:rsidRDefault="00000000" w:rsidRPr="00000000" w14:paraId="000034D5">
      <w:pPr>
        <w:pageBreakBefore w:val="0"/>
        <w:rPr/>
      </w:pPr>
      <w:r w:rsidDel="00000000" w:rsidR="00000000" w:rsidRPr="00000000">
        <w:rPr>
          <w:rtl w:val="0"/>
        </w:rPr>
      </w:r>
    </w:p>
    <w:p w:rsidR="00000000" w:rsidDel="00000000" w:rsidP="00000000" w:rsidRDefault="00000000" w:rsidRPr="00000000" w14:paraId="000034D6">
      <w:pPr>
        <w:pageBreakBefore w:val="0"/>
        <w:rPr/>
      </w:pPr>
      <w:r w:rsidDel="00000000" w:rsidR="00000000" w:rsidRPr="00000000">
        <w:rPr>
          <w:rtl w:val="0"/>
        </w:rPr>
        <w:t xml:space="preserve">2:</w:t>
      </w:r>
    </w:p>
    <w:p w:rsidR="00000000" w:rsidDel="00000000" w:rsidP="00000000" w:rsidRDefault="00000000" w:rsidRPr="00000000" w14:paraId="000034D7">
      <w:pPr>
        <w:pageBreakBefore w:val="0"/>
        <w:rPr/>
      </w:pPr>
      <w:r w:rsidDel="00000000" w:rsidR="00000000" w:rsidRPr="00000000">
        <w:rPr>
          <w:rtl w:val="0"/>
        </w:rPr>
      </w:r>
    </w:p>
    <w:p w:rsidR="00000000" w:rsidDel="00000000" w:rsidP="00000000" w:rsidRDefault="00000000" w:rsidRPr="00000000" w14:paraId="000034D8">
      <w:pPr>
        <w:pageBreakBefore w:val="0"/>
        <w:rPr/>
      </w:pPr>
      <w:r w:rsidDel="00000000" w:rsidR="00000000" w:rsidRPr="00000000">
        <w:rPr>
          <w:rtl w:val="0"/>
        </w:rPr>
        <w:t xml:space="preserve"> mc “Let’s go back into the maze, everyone is probably still there.”</w:t>
      </w:r>
    </w:p>
    <w:p w:rsidR="00000000" w:rsidDel="00000000" w:rsidP="00000000" w:rsidRDefault="00000000" w:rsidRPr="00000000" w14:paraId="000034D9">
      <w:pPr>
        <w:pageBreakBefore w:val="0"/>
        <w:rPr/>
      </w:pPr>
      <w:r w:rsidDel="00000000" w:rsidR="00000000" w:rsidRPr="00000000">
        <w:rPr>
          <w:rtl w:val="0"/>
        </w:rPr>
        <w:t xml:space="preserve"> m “Got it, let’s go.”</w:t>
      </w:r>
    </w:p>
    <w:p w:rsidR="00000000" w:rsidDel="00000000" w:rsidP="00000000" w:rsidRDefault="00000000" w:rsidRPr="00000000" w14:paraId="000034DA">
      <w:pPr>
        <w:pageBreakBefore w:val="0"/>
        <w:rPr/>
      </w:pPr>
      <w:r w:rsidDel="00000000" w:rsidR="00000000" w:rsidRPr="00000000">
        <w:rPr>
          <w:rtl w:val="0"/>
        </w:rPr>
        <w:t xml:space="preserve"> “We break into another sprint down the various passageways, and immediately run into another group.”</w:t>
      </w:r>
    </w:p>
    <w:p w:rsidR="00000000" w:rsidDel="00000000" w:rsidP="00000000" w:rsidRDefault="00000000" w:rsidRPr="00000000" w14:paraId="000034DB">
      <w:pPr>
        <w:pageBreakBefore w:val="0"/>
        <w:rPr/>
      </w:pPr>
      <w:r w:rsidDel="00000000" w:rsidR="00000000" w:rsidRPr="00000000">
        <w:rPr>
          <w:rtl w:val="0"/>
        </w:rPr>
        <w:t xml:space="preserve"> “It’s the older men we don’t know.”</w:t>
      </w:r>
    </w:p>
    <w:p w:rsidR="00000000" w:rsidDel="00000000" w:rsidP="00000000" w:rsidRDefault="00000000" w:rsidRPr="00000000" w14:paraId="000034DC">
      <w:pPr>
        <w:pageBreakBefore w:val="0"/>
        <w:rPr/>
      </w:pPr>
      <w:r w:rsidDel="00000000" w:rsidR="00000000" w:rsidRPr="00000000">
        <w:rPr>
          <w:rtl w:val="0"/>
        </w:rPr>
        <w:t xml:space="preserve"> “They open fire on us on sight, but thankfully miss every shot.”</w:t>
      </w:r>
    </w:p>
    <w:p w:rsidR="00000000" w:rsidDel="00000000" w:rsidP="00000000" w:rsidRDefault="00000000" w:rsidRPr="00000000" w14:paraId="000034DD">
      <w:pPr>
        <w:pageBreakBefore w:val="0"/>
        <w:rPr/>
      </w:pPr>
      <w:r w:rsidDel="00000000" w:rsidR="00000000" w:rsidRPr="00000000">
        <w:rPr>
          <w:rtl w:val="0"/>
        </w:rPr>
        <w:t xml:space="preserve"> “I attempt to return fire, but they are behind cover or have fled.”</w:t>
      </w:r>
    </w:p>
    <w:p w:rsidR="00000000" w:rsidDel="00000000" w:rsidP="00000000" w:rsidRDefault="00000000" w:rsidRPr="00000000" w14:paraId="000034DE">
      <w:pPr>
        <w:pageBreakBefore w:val="0"/>
        <w:rPr/>
      </w:pPr>
      <w:r w:rsidDel="00000000" w:rsidR="00000000" w:rsidRPr="00000000">
        <w:rPr>
          <w:rtl w:val="0"/>
        </w:rPr>
        <w:t xml:space="preserve"> “Without thinking, we dash after them, weapons at the ready.”</w:t>
      </w:r>
    </w:p>
    <w:p w:rsidR="00000000" w:rsidDel="00000000" w:rsidP="00000000" w:rsidRDefault="00000000" w:rsidRPr="00000000" w14:paraId="000034DF">
      <w:pPr>
        <w:pageBreakBefore w:val="0"/>
        <w:rPr/>
      </w:pPr>
      <w:r w:rsidDel="00000000" w:rsidR="00000000" w:rsidRPr="00000000">
        <w:rPr>
          <w:rtl w:val="0"/>
        </w:rPr>
        <w:t xml:space="preserve"> “A few turns and we find them cornered.”</w:t>
        <w:br w:type="textWrapping"/>
        <w:t xml:space="preserve"> “They fire upon us once more, but with no cover, they are both quickly hit.”</w:t>
      </w:r>
    </w:p>
    <w:p w:rsidR="00000000" w:rsidDel="00000000" w:rsidP="00000000" w:rsidRDefault="00000000" w:rsidRPr="00000000" w14:paraId="000034E0">
      <w:pPr>
        <w:pageBreakBefore w:val="0"/>
        <w:rPr/>
      </w:pPr>
      <w:r w:rsidDel="00000000" w:rsidR="00000000" w:rsidRPr="00000000">
        <w:rPr>
          <w:rtl w:val="0"/>
        </w:rPr>
        <w:t xml:space="preserve"> mc “We need to keep moving.”</w:t>
      </w:r>
    </w:p>
    <w:p w:rsidR="00000000" w:rsidDel="00000000" w:rsidP="00000000" w:rsidRDefault="00000000" w:rsidRPr="00000000" w14:paraId="000034E1">
      <w:pPr>
        <w:pageBreakBefore w:val="0"/>
        <w:rPr/>
      </w:pPr>
      <w:r w:rsidDel="00000000" w:rsidR="00000000" w:rsidRPr="00000000">
        <w:rPr>
          <w:rtl w:val="0"/>
        </w:rPr>
        <w:t xml:space="preserve"> m “Agreed.”</w:t>
      </w:r>
    </w:p>
    <w:p w:rsidR="00000000" w:rsidDel="00000000" w:rsidP="00000000" w:rsidRDefault="00000000" w:rsidRPr="00000000" w14:paraId="000034E2">
      <w:pPr>
        <w:pageBreakBefore w:val="0"/>
        <w:rPr/>
      </w:pPr>
      <w:r w:rsidDel="00000000" w:rsidR="00000000" w:rsidRPr="00000000">
        <w:rPr>
          <w:rtl w:val="0"/>
        </w:rPr>
        <w:t xml:space="preserve"> “We continue to run throughout the maze, scouring the stony halls for prey to slaughter.”</w:t>
      </w:r>
    </w:p>
    <w:p w:rsidR="00000000" w:rsidDel="00000000" w:rsidP="00000000" w:rsidRDefault="00000000" w:rsidRPr="00000000" w14:paraId="000034E3">
      <w:pPr>
        <w:pageBreakBefore w:val="0"/>
        <w:rPr/>
      </w:pPr>
      <w:r w:rsidDel="00000000" w:rsidR="00000000" w:rsidRPr="00000000">
        <w:rPr>
          <w:rtl w:val="0"/>
        </w:rPr>
        <w:t xml:space="preserve"> “Of course our non-aggression pact with the young boys remains present.”</w:t>
      </w:r>
    </w:p>
    <w:p w:rsidR="00000000" w:rsidDel="00000000" w:rsidP="00000000" w:rsidRDefault="00000000" w:rsidRPr="00000000" w14:paraId="000034E4">
      <w:pPr>
        <w:pageBreakBefore w:val="0"/>
        <w:rPr/>
      </w:pPr>
      <w:r w:rsidDel="00000000" w:rsidR="00000000" w:rsidRPr="00000000">
        <w:rPr>
          <w:rtl w:val="0"/>
        </w:rPr>
        <w:t xml:space="preserve"> “Honour before victory.”</w:t>
      </w:r>
    </w:p>
    <w:p w:rsidR="00000000" w:rsidDel="00000000" w:rsidP="00000000" w:rsidRDefault="00000000" w:rsidRPr="00000000" w14:paraId="000034E5">
      <w:pPr>
        <w:pageBreakBefore w:val="0"/>
        <w:rPr/>
      </w:pPr>
      <w:r w:rsidDel="00000000" w:rsidR="00000000" w:rsidRPr="00000000">
        <w:rPr>
          <w:rtl w:val="0"/>
        </w:rPr>
        <w:t xml:space="preserve"> “As time slips away, I begin to realise that the maze may be empty.”</w:t>
      </w:r>
    </w:p>
    <w:p w:rsidR="00000000" w:rsidDel="00000000" w:rsidP="00000000" w:rsidRDefault="00000000" w:rsidRPr="00000000" w14:paraId="000034E6">
      <w:pPr>
        <w:pageBreakBefore w:val="0"/>
        <w:rPr/>
      </w:pPr>
      <w:r w:rsidDel="00000000" w:rsidR="00000000" w:rsidRPr="00000000">
        <w:rPr>
          <w:rtl w:val="0"/>
        </w:rPr>
        <w:t xml:space="preserve"> mc “I think we need to go back to the main room.”</w:t>
      </w:r>
    </w:p>
    <w:p w:rsidR="00000000" w:rsidDel="00000000" w:rsidP="00000000" w:rsidRDefault="00000000" w:rsidRPr="00000000" w14:paraId="000034E7">
      <w:pPr>
        <w:pageBreakBefore w:val="0"/>
        <w:rPr/>
      </w:pPr>
      <w:r w:rsidDel="00000000" w:rsidR="00000000" w:rsidRPr="00000000">
        <w:rPr>
          <w:rtl w:val="0"/>
        </w:rPr>
        <w:t xml:space="preserve"> mc “Everyone is probably there.”</w:t>
      </w:r>
    </w:p>
    <w:p w:rsidR="00000000" w:rsidDel="00000000" w:rsidP="00000000" w:rsidRDefault="00000000" w:rsidRPr="00000000" w14:paraId="000034E8">
      <w:pPr>
        <w:pageBreakBefore w:val="0"/>
        <w:rPr/>
      </w:pPr>
      <w:r w:rsidDel="00000000" w:rsidR="00000000" w:rsidRPr="00000000">
        <w:rPr>
          <w:rtl w:val="0"/>
        </w:rPr>
        <w:t xml:space="preserve"> m “It’s worth a shot. Let’s go.”</w:t>
      </w:r>
    </w:p>
    <w:p w:rsidR="00000000" w:rsidDel="00000000" w:rsidP="00000000" w:rsidRDefault="00000000" w:rsidRPr="00000000" w14:paraId="000034E9">
      <w:pPr>
        <w:pageBreakBefore w:val="0"/>
        <w:rPr/>
      </w:pPr>
      <w:r w:rsidDel="00000000" w:rsidR="00000000" w:rsidRPr="00000000">
        <w:rPr>
          <w:rtl w:val="0"/>
        </w:rPr>
        <w:t xml:space="preserve"> “Monika and I sprint towards the central chamber, eventually reaching the open room.”</w:t>
      </w:r>
    </w:p>
    <w:p w:rsidR="00000000" w:rsidDel="00000000" w:rsidP="00000000" w:rsidRDefault="00000000" w:rsidRPr="00000000" w14:paraId="000034EA">
      <w:pPr>
        <w:pageBreakBefore w:val="0"/>
        <w:rPr/>
      </w:pPr>
      <w:r w:rsidDel="00000000" w:rsidR="00000000" w:rsidRPr="00000000">
        <w:rPr>
          <w:rtl w:val="0"/>
        </w:rPr>
        <w:t xml:space="preserve"> “Lo and behold, everyone is here, trading fire like it’s nobody’s business.”</w:t>
      </w:r>
    </w:p>
    <w:p w:rsidR="00000000" w:rsidDel="00000000" w:rsidP="00000000" w:rsidRDefault="00000000" w:rsidRPr="00000000" w14:paraId="000034EB">
      <w:pPr>
        <w:pageBreakBefore w:val="0"/>
        <w:rPr/>
      </w:pPr>
      <w:r w:rsidDel="00000000" w:rsidR="00000000" w:rsidRPr="00000000">
        <w:rPr>
          <w:rtl w:val="0"/>
        </w:rPr>
        <w:t xml:space="preserve"> “We run to cover immediately upon entering.”</w:t>
      </w:r>
    </w:p>
    <w:p w:rsidR="00000000" w:rsidDel="00000000" w:rsidP="00000000" w:rsidRDefault="00000000" w:rsidRPr="00000000" w14:paraId="000034EC">
      <w:pPr>
        <w:pageBreakBefore w:val="0"/>
        <w:rPr/>
      </w:pPr>
      <w:r w:rsidDel="00000000" w:rsidR="00000000" w:rsidRPr="00000000">
        <w:rPr>
          <w:rtl w:val="0"/>
        </w:rPr>
        <w:t xml:space="preserve"> “While firing, I look at the screen.”</w:t>
      </w:r>
    </w:p>
    <w:p w:rsidR="00000000" w:rsidDel="00000000" w:rsidP="00000000" w:rsidRDefault="00000000" w:rsidRPr="00000000" w14:paraId="000034ED">
      <w:pPr>
        <w:pageBreakBefore w:val="0"/>
        <w:rPr/>
      </w:pPr>
      <w:r w:rsidDel="00000000" w:rsidR="00000000" w:rsidRPr="00000000">
        <w:rPr>
          <w:rtl w:val="0"/>
        </w:rPr>
        <w:t xml:space="preserve"> “Twenty seconds.”</w:t>
      </w:r>
    </w:p>
    <w:p w:rsidR="00000000" w:rsidDel="00000000" w:rsidP="00000000" w:rsidRDefault="00000000" w:rsidRPr="00000000" w14:paraId="000034EE">
      <w:pPr>
        <w:pageBreakBefore w:val="0"/>
        <w:rPr/>
      </w:pPr>
      <w:r w:rsidDel="00000000" w:rsidR="00000000" w:rsidRPr="00000000">
        <w:rPr>
          <w:rtl w:val="0"/>
        </w:rPr>
        <w:t xml:space="preserve"> mc “Give em hell.”</w:t>
      </w:r>
    </w:p>
    <w:p w:rsidR="00000000" w:rsidDel="00000000" w:rsidP="00000000" w:rsidRDefault="00000000" w:rsidRPr="00000000" w14:paraId="000034EF">
      <w:pPr>
        <w:pageBreakBefore w:val="0"/>
        <w:rPr/>
      </w:pPr>
      <w:r w:rsidDel="00000000" w:rsidR="00000000" w:rsidRPr="00000000">
        <w:rPr>
          <w:rtl w:val="0"/>
        </w:rPr>
        <w:t xml:space="preserve"> m “Got it, soldier.”</w:t>
      </w:r>
    </w:p>
    <w:p w:rsidR="00000000" w:rsidDel="00000000" w:rsidP="00000000" w:rsidRDefault="00000000" w:rsidRPr="00000000" w14:paraId="000034F0">
      <w:pPr>
        <w:pageBreakBefore w:val="0"/>
        <w:rPr/>
      </w:pPr>
      <w:r w:rsidDel="00000000" w:rsidR="00000000" w:rsidRPr="00000000">
        <w:rPr>
          <w:rtl w:val="0"/>
        </w:rPr>
        <w:t xml:space="preserve"> “Streaks of white light are sent in all directions throughout the room.”</w:t>
      </w:r>
    </w:p>
    <w:p w:rsidR="00000000" w:rsidDel="00000000" w:rsidP="00000000" w:rsidRDefault="00000000" w:rsidRPr="00000000" w14:paraId="000034F1">
      <w:pPr>
        <w:pageBreakBefore w:val="0"/>
        <w:rPr/>
      </w:pPr>
      <w:r w:rsidDel="00000000" w:rsidR="00000000" w:rsidRPr="00000000">
        <w:rPr>
          <w:rtl w:val="0"/>
        </w:rPr>
        <w:t xml:space="preserve"> “If I’m hit now, then I won’t be able to fire for the rest of the game.”</w:t>
      </w:r>
    </w:p>
    <w:p w:rsidR="00000000" w:rsidDel="00000000" w:rsidP="00000000" w:rsidRDefault="00000000" w:rsidRPr="00000000" w14:paraId="000034F2">
      <w:pPr>
        <w:pageBreakBefore w:val="0"/>
        <w:rPr/>
      </w:pPr>
      <w:r w:rsidDel="00000000" w:rsidR="00000000" w:rsidRPr="00000000">
        <w:rPr>
          <w:rtl w:val="0"/>
        </w:rPr>
        <w:t xml:space="preserve"> “Shrill beeps echo throughout the chamber, signifying the fall of enemies, and also the reduction of the number of point sources.”</w:t>
        <w:br w:type="textWrapping"/>
        <w:t xml:space="preserve"> “I continue firing rapidly at all but the young boys.”</w:t>
      </w:r>
    </w:p>
    <w:p w:rsidR="00000000" w:rsidDel="00000000" w:rsidP="00000000" w:rsidRDefault="00000000" w:rsidRPr="00000000" w14:paraId="000034F3">
      <w:pPr>
        <w:pageBreakBefore w:val="0"/>
        <w:rPr/>
      </w:pPr>
      <w:r w:rsidDel="00000000" w:rsidR="00000000" w:rsidRPr="00000000">
        <w:rPr>
          <w:rtl w:val="0"/>
        </w:rPr>
        <w:t xml:space="preserve"> “5…”</w:t>
      </w:r>
    </w:p>
    <w:p w:rsidR="00000000" w:rsidDel="00000000" w:rsidP="00000000" w:rsidRDefault="00000000" w:rsidRPr="00000000" w14:paraId="000034F4">
      <w:pPr>
        <w:pageBreakBefore w:val="0"/>
        <w:rPr/>
      </w:pPr>
      <w:r w:rsidDel="00000000" w:rsidR="00000000" w:rsidRPr="00000000">
        <w:rPr>
          <w:rtl w:val="0"/>
        </w:rPr>
        <w:t xml:space="preserve"> “4…”</w:t>
      </w:r>
    </w:p>
    <w:p w:rsidR="00000000" w:rsidDel="00000000" w:rsidP="00000000" w:rsidRDefault="00000000" w:rsidRPr="00000000" w14:paraId="000034F5">
      <w:pPr>
        <w:pageBreakBefore w:val="0"/>
        <w:rPr/>
      </w:pPr>
      <w:r w:rsidDel="00000000" w:rsidR="00000000" w:rsidRPr="00000000">
        <w:rPr>
          <w:rtl w:val="0"/>
        </w:rPr>
        <w:t xml:space="preserve"> “3…”</w:t>
      </w:r>
    </w:p>
    <w:p w:rsidR="00000000" w:rsidDel="00000000" w:rsidP="00000000" w:rsidRDefault="00000000" w:rsidRPr="00000000" w14:paraId="000034F6">
      <w:pPr>
        <w:pageBreakBefore w:val="0"/>
        <w:rPr/>
      </w:pPr>
      <w:r w:rsidDel="00000000" w:rsidR="00000000" w:rsidRPr="00000000">
        <w:rPr>
          <w:rtl w:val="0"/>
        </w:rPr>
        <w:t xml:space="preserve"> “The frequency of shots increases dramatically.”</w:t>
        <w:br w:type="textWrapping"/>
        <w:t xml:space="preserve"> “2…”</w:t>
      </w:r>
    </w:p>
    <w:p w:rsidR="00000000" w:rsidDel="00000000" w:rsidP="00000000" w:rsidRDefault="00000000" w:rsidRPr="00000000" w14:paraId="000034F7">
      <w:pPr>
        <w:pageBreakBefore w:val="0"/>
        <w:rPr/>
      </w:pPr>
      <w:r w:rsidDel="00000000" w:rsidR="00000000" w:rsidRPr="00000000">
        <w:rPr>
          <w:rtl w:val="0"/>
        </w:rPr>
        <w:t xml:space="preserve"> “1…”</w:t>
      </w:r>
    </w:p>
    <w:p w:rsidR="00000000" w:rsidDel="00000000" w:rsidP="00000000" w:rsidRDefault="00000000" w:rsidRPr="00000000" w14:paraId="000034F8">
      <w:pPr>
        <w:pageBreakBefore w:val="0"/>
        <w:rPr/>
      </w:pPr>
      <w:r w:rsidDel="00000000" w:rsidR="00000000" w:rsidRPr="00000000">
        <w:rPr>
          <w:rtl w:val="0"/>
        </w:rPr>
        <w:t xml:space="preserve"> &lt;i&gt;BZZZZZZZZZT&lt;/i&gt;</w:t>
      </w:r>
    </w:p>
    <w:p w:rsidR="00000000" w:rsidDel="00000000" w:rsidP="00000000" w:rsidRDefault="00000000" w:rsidRPr="00000000" w14:paraId="000034F9">
      <w:pPr>
        <w:pageBreakBefore w:val="0"/>
        <w:rPr/>
      </w:pPr>
      <w:r w:rsidDel="00000000" w:rsidR="00000000" w:rsidRPr="00000000">
        <w:rPr>
          <w:rtl w:val="0"/>
        </w:rPr>
        <w:t xml:space="preserve"> “My gun’s light deactivates with a beep.”</w:t>
      </w:r>
    </w:p>
    <w:p w:rsidR="00000000" w:rsidDel="00000000" w:rsidP="00000000" w:rsidRDefault="00000000" w:rsidRPr="00000000" w14:paraId="000034FA">
      <w:pPr>
        <w:pageBreakBefore w:val="0"/>
        <w:rPr/>
      </w:pPr>
      <w:r w:rsidDel="00000000" w:rsidR="00000000" w:rsidRPr="00000000">
        <w:rPr>
          <w:rtl w:val="0"/>
        </w:rPr>
        <w:t xml:space="preserve"> “Looking around the room, all others have done the same.”</w:t>
      </w:r>
    </w:p>
    <w:p w:rsidR="00000000" w:rsidDel="00000000" w:rsidP="00000000" w:rsidRDefault="00000000" w:rsidRPr="00000000" w14:paraId="000034FB">
      <w:pPr>
        <w:pageBreakBefore w:val="0"/>
        <w:rPr/>
      </w:pPr>
      <w:r w:rsidDel="00000000" w:rsidR="00000000" w:rsidRPr="00000000">
        <w:rPr>
          <w:rtl w:val="0"/>
        </w:rPr>
        <w:t xml:space="preserve"> “All the players stand up from behind their cover, each sweating and panting to a different degree.”</w:t>
      </w:r>
    </w:p>
    <w:p w:rsidR="00000000" w:rsidDel="00000000" w:rsidP="00000000" w:rsidRDefault="00000000" w:rsidRPr="00000000" w14:paraId="000034FC">
      <w:pPr>
        <w:pageBreakBefore w:val="0"/>
        <w:rPr/>
      </w:pPr>
      <w:r w:rsidDel="00000000" w:rsidR="00000000" w:rsidRPr="00000000">
        <w:rPr>
          <w:rtl w:val="0"/>
        </w:rPr>
        <w:t xml:space="preserve"> “My muscles begin to burn as the adrenaline begins to wear off.”</w:t>
      </w:r>
    </w:p>
    <w:p w:rsidR="00000000" w:rsidDel="00000000" w:rsidP="00000000" w:rsidRDefault="00000000" w:rsidRPr="00000000" w14:paraId="000034FD">
      <w:pPr>
        <w:pageBreakBefore w:val="0"/>
        <w:rPr/>
      </w:pPr>
      <w:r w:rsidDel="00000000" w:rsidR="00000000" w:rsidRPr="00000000">
        <w:rPr>
          <w:rtl w:val="0"/>
        </w:rPr>
        <w:t xml:space="preserve"> “Monika clearly hears my groans as I stand.”</w:t>
      </w:r>
    </w:p>
    <w:p w:rsidR="00000000" w:rsidDel="00000000" w:rsidP="00000000" w:rsidRDefault="00000000" w:rsidRPr="00000000" w14:paraId="000034FE">
      <w:pPr>
        <w:pageBreakBefore w:val="0"/>
        <w:rPr/>
      </w:pPr>
      <w:r w:rsidDel="00000000" w:rsidR="00000000" w:rsidRPr="00000000">
        <w:rPr>
          <w:rtl w:val="0"/>
        </w:rPr>
        <w:t xml:space="preserve"> m “Ahaha! Don’t strain yourself!”</w:t>
      </w:r>
    </w:p>
    <w:p w:rsidR="00000000" w:rsidDel="00000000" w:rsidP="00000000" w:rsidRDefault="00000000" w:rsidRPr="00000000" w14:paraId="000034FF">
      <w:pPr>
        <w:pageBreakBefore w:val="0"/>
        <w:rPr/>
      </w:pPr>
      <w:r w:rsidDel="00000000" w:rsidR="00000000" w:rsidRPr="00000000">
        <w:rPr>
          <w:rtl w:val="0"/>
        </w:rPr>
        <w:t xml:space="preserve"> “Her faux-patronising is not lost on me.”</w:t>
      </w:r>
    </w:p>
    <w:p w:rsidR="00000000" w:rsidDel="00000000" w:rsidP="00000000" w:rsidRDefault="00000000" w:rsidRPr="00000000" w14:paraId="00003500">
      <w:pPr>
        <w:pageBreakBefore w:val="0"/>
        <w:rPr/>
      </w:pPr>
      <w:r w:rsidDel="00000000" w:rsidR="00000000" w:rsidRPr="00000000">
        <w:rPr>
          <w:rtl w:val="0"/>
        </w:rPr>
        <w:t xml:space="preserve"> mc “Yeah, yeah, I’m alright.”</w:t>
      </w:r>
    </w:p>
    <w:p w:rsidR="00000000" w:rsidDel="00000000" w:rsidP="00000000" w:rsidRDefault="00000000" w:rsidRPr="00000000" w14:paraId="00003501">
      <w:pPr>
        <w:pageBreakBefore w:val="0"/>
        <w:rPr/>
      </w:pPr>
      <w:r w:rsidDel="00000000" w:rsidR="00000000" w:rsidRPr="00000000">
        <w:rPr>
          <w:rtl w:val="0"/>
        </w:rPr>
        <w:t xml:space="preserve"> mc “You feeling okay?”</w:t>
      </w:r>
    </w:p>
    <w:p w:rsidR="00000000" w:rsidDel="00000000" w:rsidP="00000000" w:rsidRDefault="00000000" w:rsidRPr="00000000" w14:paraId="00003502">
      <w:pPr>
        <w:pageBreakBefore w:val="0"/>
        <w:rPr/>
      </w:pPr>
      <w:r w:rsidDel="00000000" w:rsidR="00000000" w:rsidRPr="00000000">
        <w:rPr>
          <w:rtl w:val="0"/>
        </w:rPr>
        <w:t xml:space="preserve"> m “Yep! A little breathless, but I’ve been more so before, and that was pretty fun.”</w:t>
      </w:r>
    </w:p>
    <w:p w:rsidR="00000000" w:rsidDel="00000000" w:rsidP="00000000" w:rsidRDefault="00000000" w:rsidRPr="00000000" w14:paraId="00003503">
      <w:pPr>
        <w:pageBreakBefore w:val="0"/>
        <w:rPr/>
      </w:pPr>
      <w:r w:rsidDel="00000000" w:rsidR="00000000" w:rsidRPr="00000000">
        <w:rPr>
          <w:rtl w:val="0"/>
        </w:rPr>
        <w:t xml:space="preserve"> “She says this with a wink, nudge and smile.”</w:t>
      </w:r>
    </w:p>
    <w:p w:rsidR="00000000" w:rsidDel="00000000" w:rsidP="00000000" w:rsidRDefault="00000000" w:rsidRPr="00000000" w14:paraId="00003504">
      <w:pPr>
        <w:pageBreakBefore w:val="0"/>
        <w:rPr/>
      </w:pPr>
      <w:r w:rsidDel="00000000" w:rsidR="00000000" w:rsidRPr="00000000">
        <w:rPr>
          <w:rtl w:val="0"/>
        </w:rPr>
        <w:t xml:space="preserve"> “Despite my efforts, I can’t help but blush.”</w:t>
      </w:r>
    </w:p>
    <w:p w:rsidR="00000000" w:rsidDel="00000000" w:rsidP="00000000" w:rsidRDefault="00000000" w:rsidRPr="00000000" w14:paraId="00003505">
      <w:pPr>
        <w:pageBreakBefore w:val="0"/>
        <w:rPr/>
      </w:pPr>
      <w:r w:rsidDel="00000000" w:rsidR="00000000" w:rsidRPr="00000000">
        <w:rPr>
          <w:rtl w:val="0"/>
        </w:rPr>
        <w:t xml:space="preserve"> “As expected, she begins laughing again.”</w:t>
      </w:r>
    </w:p>
    <w:p w:rsidR="00000000" w:rsidDel="00000000" w:rsidP="00000000" w:rsidRDefault="00000000" w:rsidRPr="00000000" w14:paraId="00003506">
      <w:pPr>
        <w:pageBreakBefore w:val="0"/>
        <w:rPr/>
      </w:pPr>
      <w:r w:rsidDel="00000000" w:rsidR="00000000" w:rsidRPr="00000000">
        <w:rPr>
          <w:rtl w:val="0"/>
        </w:rPr>
        <w:t xml:space="preserve"> m “Ahaha! You really are too easy to tease, [player]!”</w:t>
      </w:r>
    </w:p>
    <w:p w:rsidR="00000000" w:rsidDel="00000000" w:rsidP="00000000" w:rsidRDefault="00000000" w:rsidRPr="00000000" w14:paraId="00003507">
      <w:pPr>
        <w:pageBreakBefore w:val="0"/>
        <w:rPr/>
      </w:pPr>
      <w:r w:rsidDel="00000000" w:rsidR="00000000" w:rsidRPr="00000000">
        <w:rPr>
          <w:rtl w:val="0"/>
        </w:rPr>
        <w:t xml:space="preserve"> “Our chatter is interrupted when our instructor enters the arena.”</w:t>
      </w:r>
    </w:p>
    <w:p w:rsidR="00000000" w:rsidDel="00000000" w:rsidP="00000000" w:rsidRDefault="00000000" w:rsidRPr="00000000" w14:paraId="00003508">
      <w:pPr>
        <w:pageBreakBefore w:val="0"/>
        <w:rPr/>
      </w:pPr>
      <w:r w:rsidDel="00000000" w:rsidR="00000000" w:rsidRPr="00000000">
        <w:rPr>
          <w:rtl w:val="0"/>
        </w:rPr>
        <w:t xml:space="preserve"> “I think she said her name was Rajinda.”</w:t>
      </w:r>
    </w:p>
    <w:p w:rsidR="00000000" w:rsidDel="00000000" w:rsidP="00000000" w:rsidRDefault="00000000" w:rsidRPr="00000000" w14:paraId="00003509">
      <w:pPr>
        <w:pageBreakBefore w:val="0"/>
        <w:rPr/>
      </w:pPr>
      <w:r w:rsidDel="00000000" w:rsidR="00000000" w:rsidRPr="00000000">
        <w:rPr>
          <w:rtl w:val="0"/>
        </w:rPr>
        <w:t xml:space="preserve"> “God, I really am bad with names.”</w:t>
      </w:r>
    </w:p>
    <w:p w:rsidR="00000000" w:rsidDel="00000000" w:rsidP="00000000" w:rsidRDefault="00000000" w:rsidRPr="00000000" w14:paraId="0000350A">
      <w:pPr>
        <w:pageBreakBefore w:val="0"/>
        <w:rPr/>
      </w:pPr>
      <w:r w:rsidDel="00000000" w:rsidR="00000000" w:rsidRPr="00000000">
        <w:rPr>
          <w:rtl w:val="0"/>
        </w:rPr>
        <w:t xml:space="preserve"> r “Congratulations, trainees. You have completed the test.”</w:t>
      </w:r>
    </w:p>
    <w:p w:rsidR="00000000" w:rsidDel="00000000" w:rsidP="00000000" w:rsidRDefault="00000000" w:rsidRPr="00000000" w14:paraId="0000350B">
      <w:pPr>
        <w:pageBreakBefore w:val="0"/>
        <w:rPr/>
      </w:pPr>
      <w:r w:rsidDel="00000000" w:rsidR="00000000" w:rsidRPr="00000000">
        <w:rPr>
          <w:rtl w:val="0"/>
        </w:rPr>
        <w:t xml:space="preserve"> r “If you’d all like to follow me and I’ll give the results.”</w:t>
      </w:r>
    </w:p>
    <w:p w:rsidR="00000000" w:rsidDel="00000000" w:rsidP="00000000" w:rsidRDefault="00000000" w:rsidRPr="00000000" w14:paraId="0000350C">
      <w:pPr>
        <w:pageBreakBefore w:val="0"/>
        <w:rPr/>
      </w:pPr>
      <w:r w:rsidDel="00000000" w:rsidR="00000000" w:rsidRPr="00000000">
        <w:rPr>
          <w:rtl w:val="0"/>
        </w:rPr>
        <w:t xml:space="preserve"> “She turns and walks through the open doors behind her.”</w:t>
      </w:r>
    </w:p>
    <w:p w:rsidR="00000000" w:rsidDel="00000000" w:rsidP="00000000" w:rsidRDefault="00000000" w:rsidRPr="00000000" w14:paraId="0000350D">
      <w:pPr>
        <w:pageBreakBefore w:val="0"/>
        <w:rPr/>
      </w:pPr>
      <w:r w:rsidDel="00000000" w:rsidR="00000000" w:rsidRPr="00000000">
        <w:rPr>
          <w:rtl w:val="0"/>
        </w:rPr>
        <w:t xml:space="preserve"> “All the players follow suit.”</w:t>
      </w:r>
    </w:p>
    <w:p w:rsidR="00000000" w:rsidDel="00000000" w:rsidP="00000000" w:rsidRDefault="00000000" w:rsidRPr="00000000" w14:paraId="0000350E">
      <w:pPr>
        <w:pageBreakBefore w:val="0"/>
        <w:rPr/>
      </w:pPr>
      <w:r w:rsidDel="00000000" w:rsidR="00000000" w:rsidRPr="00000000">
        <w:rPr>
          <w:rtl w:val="0"/>
        </w:rPr>
        <w:t xml:space="preserve"> “Once again we are in the briefing room, poorly lit and filled with flat monitors.”</w:t>
      </w:r>
    </w:p>
    <w:p w:rsidR="00000000" w:rsidDel="00000000" w:rsidP="00000000" w:rsidRDefault="00000000" w:rsidRPr="00000000" w14:paraId="0000350F">
      <w:pPr>
        <w:pageBreakBefore w:val="0"/>
        <w:rPr/>
      </w:pPr>
      <w:r w:rsidDel="00000000" w:rsidR="00000000" w:rsidRPr="00000000">
        <w:rPr>
          <w:rtl w:val="0"/>
        </w:rPr>
        <w:t xml:space="preserve"> r “First of all, I would like to say that all of you have passed. You will receive information regarding your deployment within the next few days.”</w:t>
      </w:r>
    </w:p>
    <w:p w:rsidR="00000000" w:rsidDel="00000000" w:rsidP="00000000" w:rsidRDefault="00000000" w:rsidRPr="00000000" w14:paraId="00003510">
      <w:pPr>
        <w:pageBreakBefore w:val="0"/>
        <w:rPr/>
      </w:pPr>
      <w:r w:rsidDel="00000000" w:rsidR="00000000" w:rsidRPr="00000000">
        <w:rPr>
          <w:rtl w:val="0"/>
        </w:rPr>
        <w:t xml:space="preserve"> r “However, only one team will be selected to join the elite force against the Lyran menace.”</w:t>
      </w:r>
    </w:p>
    <w:p w:rsidR="00000000" w:rsidDel="00000000" w:rsidP="00000000" w:rsidRDefault="00000000" w:rsidRPr="00000000" w14:paraId="00003511">
      <w:pPr>
        <w:pageBreakBefore w:val="0"/>
        <w:rPr/>
      </w:pPr>
      <w:r w:rsidDel="00000000" w:rsidR="00000000" w:rsidRPr="00000000">
        <w:rPr>
          <w:rtl w:val="0"/>
        </w:rPr>
        <w:t xml:space="preserve"> r “And so without further ado, here are the results.”</w:t>
      </w:r>
    </w:p>
    <w:p w:rsidR="00000000" w:rsidDel="00000000" w:rsidP="00000000" w:rsidRDefault="00000000" w:rsidRPr="00000000" w14:paraId="00003512">
      <w:pPr>
        <w:pageBreakBefore w:val="0"/>
        <w:rPr/>
      </w:pPr>
      <w:r w:rsidDel="00000000" w:rsidR="00000000" w:rsidRPr="00000000">
        <w:rPr>
          <w:rtl w:val="0"/>
        </w:rPr>
        <w:t xml:space="preserve"> r “In fourth place, the yellow team!”</w:t>
      </w:r>
    </w:p>
    <w:p w:rsidR="00000000" w:rsidDel="00000000" w:rsidP="00000000" w:rsidRDefault="00000000" w:rsidRPr="00000000" w14:paraId="00003513">
      <w:pPr>
        <w:pageBreakBefore w:val="0"/>
        <w:rPr/>
      </w:pPr>
      <w:r w:rsidDel="00000000" w:rsidR="00000000" w:rsidRPr="00000000">
        <w:rPr>
          <w:rtl w:val="0"/>
        </w:rPr>
        <w:t xml:space="preserve"> “Ben and Saeed laugh and sigh at each other.”</w:t>
      </w:r>
    </w:p>
    <w:p w:rsidR="00000000" w:rsidDel="00000000" w:rsidP="00000000" w:rsidRDefault="00000000" w:rsidRPr="00000000" w14:paraId="00003514">
      <w:pPr>
        <w:pageBreakBefore w:val="0"/>
        <w:rPr/>
      </w:pPr>
      <w:r w:rsidDel="00000000" w:rsidR="00000000" w:rsidRPr="00000000">
        <w:rPr>
          <w:rtl w:val="0"/>
        </w:rPr>
        <w:t xml:space="preserve"> b “We probably shouldn’t have split up.”</w:t>
      </w:r>
    </w:p>
    <w:p w:rsidR="00000000" w:rsidDel="00000000" w:rsidP="00000000" w:rsidRDefault="00000000" w:rsidRPr="00000000" w14:paraId="00003515">
      <w:pPr>
        <w:pageBreakBefore w:val="0"/>
        <w:rPr/>
      </w:pPr>
      <w:r w:rsidDel="00000000" w:rsidR="00000000" w:rsidRPr="00000000">
        <w:rPr>
          <w:rtl w:val="0"/>
        </w:rPr>
        <w:t xml:space="preserve"> “The other simply nods and laughs.”</w:t>
      </w:r>
    </w:p>
    <w:p w:rsidR="00000000" w:rsidDel="00000000" w:rsidP="00000000" w:rsidRDefault="00000000" w:rsidRPr="00000000" w14:paraId="00003516">
      <w:pPr>
        <w:pageBreakBefore w:val="0"/>
        <w:rPr/>
      </w:pPr>
      <w:r w:rsidDel="00000000" w:rsidR="00000000" w:rsidRPr="00000000">
        <w:rPr>
          <w:rtl w:val="0"/>
        </w:rPr>
        <w:t xml:space="preserve"> r “In third place, the green team!”</w:t>
      </w:r>
    </w:p>
    <w:p w:rsidR="00000000" w:rsidDel="00000000" w:rsidP="00000000" w:rsidRDefault="00000000" w:rsidRPr="00000000" w14:paraId="00003517">
      <w:pPr>
        <w:pageBreakBefore w:val="0"/>
        <w:rPr/>
      </w:pPr>
      <w:r w:rsidDel="00000000" w:rsidR="00000000" w:rsidRPr="00000000">
        <w:rPr>
          <w:rtl w:val="0"/>
        </w:rPr>
        <w:t xml:space="preserve"> “Monika lets out a small cheer, and I give a few brief claps.”</w:t>
      </w:r>
    </w:p>
    <w:p w:rsidR="00000000" w:rsidDel="00000000" w:rsidP="00000000" w:rsidRDefault="00000000" w:rsidRPr="00000000" w14:paraId="00003518">
      <w:pPr>
        <w:pageBreakBefore w:val="0"/>
        <w:rPr/>
      </w:pPr>
      <w:r w:rsidDel="00000000" w:rsidR="00000000" w:rsidRPr="00000000">
        <w:rPr>
          <w:rtl w:val="0"/>
        </w:rPr>
        <w:t xml:space="preserve"> r “In second place, the blue team!”</w:t>
      </w:r>
    </w:p>
    <w:p w:rsidR="00000000" w:rsidDel="00000000" w:rsidP="00000000" w:rsidRDefault="00000000" w:rsidRPr="00000000" w14:paraId="00003519">
      <w:pPr>
        <w:pageBreakBefore w:val="0"/>
        <w:rPr/>
      </w:pPr>
      <w:r w:rsidDel="00000000" w:rsidR="00000000" w:rsidRPr="00000000">
        <w:rPr>
          <w:rtl w:val="0"/>
        </w:rPr>
        <w:t xml:space="preserve"> “The other group of boys jeers and taunts the last place holders.”</w:t>
      </w:r>
    </w:p>
    <w:p w:rsidR="00000000" w:rsidDel="00000000" w:rsidP="00000000" w:rsidRDefault="00000000" w:rsidRPr="00000000" w14:paraId="0000351A">
      <w:pPr>
        <w:pageBreakBefore w:val="0"/>
        <w:rPr/>
      </w:pPr>
      <w:r w:rsidDel="00000000" w:rsidR="00000000" w:rsidRPr="00000000">
        <w:rPr>
          <w:rtl w:val="0"/>
        </w:rPr>
        <w:t xml:space="preserve"> r “And the team that will be joining our elite force is, of course, the red team!”</w:t>
      </w:r>
    </w:p>
    <w:p w:rsidR="00000000" w:rsidDel="00000000" w:rsidP="00000000" w:rsidRDefault="00000000" w:rsidRPr="00000000" w14:paraId="0000351B">
      <w:pPr>
        <w:pageBreakBefore w:val="0"/>
        <w:rPr/>
      </w:pPr>
      <w:r w:rsidDel="00000000" w:rsidR="00000000" w:rsidRPr="00000000">
        <w:rPr>
          <w:rtl w:val="0"/>
        </w:rPr>
        <w:t xml:space="preserve"> “I look over to see the younger boys give each other a high five.”</w:t>
      </w:r>
    </w:p>
    <w:p w:rsidR="00000000" w:rsidDel="00000000" w:rsidP="00000000" w:rsidRDefault="00000000" w:rsidRPr="00000000" w14:paraId="0000351C">
      <w:pPr>
        <w:pageBreakBefore w:val="0"/>
        <w:rPr/>
      </w:pPr>
      <w:r w:rsidDel="00000000" w:rsidR="00000000" w:rsidRPr="00000000">
        <w:rPr>
          <w:rtl w:val="0"/>
        </w:rPr>
        <w:t xml:space="preserve"> “In a rather heartwarming display of sportsmanship, everyone else gives a light round of applause.”</w:t>
      </w:r>
    </w:p>
    <w:p w:rsidR="00000000" w:rsidDel="00000000" w:rsidP="00000000" w:rsidRDefault="00000000" w:rsidRPr="00000000" w14:paraId="0000351D">
      <w:pPr>
        <w:pageBreakBefore w:val="0"/>
        <w:rPr/>
      </w:pPr>
      <w:r w:rsidDel="00000000" w:rsidR="00000000" w:rsidRPr="00000000">
        <w:rPr>
          <w:rtl w:val="0"/>
        </w:rPr>
        <w:t xml:space="preserve"> m “You did great, guys!”</w:t>
      </w:r>
    </w:p>
    <w:p w:rsidR="00000000" w:rsidDel="00000000" w:rsidP="00000000" w:rsidRDefault="00000000" w:rsidRPr="00000000" w14:paraId="0000351E">
      <w:pPr>
        <w:pageBreakBefore w:val="0"/>
        <w:rPr/>
      </w:pPr>
      <w:r w:rsidDel="00000000" w:rsidR="00000000" w:rsidRPr="00000000">
        <w:rPr>
          <w:rtl w:val="0"/>
        </w:rPr>
        <w:t xml:space="preserve"> m “Proud of you!”</w:t>
      </w:r>
    </w:p>
    <w:p w:rsidR="00000000" w:rsidDel="00000000" w:rsidP="00000000" w:rsidRDefault="00000000" w:rsidRPr="00000000" w14:paraId="0000351F">
      <w:pPr>
        <w:pageBreakBefore w:val="0"/>
        <w:rPr/>
      </w:pPr>
      <w:r w:rsidDel="00000000" w:rsidR="00000000" w:rsidRPr="00000000">
        <w:rPr>
          <w:rtl w:val="0"/>
        </w:rPr>
        <w:t xml:space="preserve"> “I wasn’t aware she was this into it, but I’m very glad she is.”</w:t>
      </w:r>
    </w:p>
    <w:p w:rsidR="00000000" w:rsidDel="00000000" w:rsidP="00000000" w:rsidRDefault="00000000" w:rsidRPr="00000000" w14:paraId="00003520">
      <w:pPr>
        <w:pageBreakBefore w:val="0"/>
        <w:rPr/>
      </w:pPr>
      <w:r w:rsidDel="00000000" w:rsidR="00000000" w:rsidRPr="00000000">
        <w:rPr>
          <w:rtl w:val="0"/>
        </w:rPr>
        <w:t xml:space="preserve"> r “Please take off your target vests and guns, and place them into this box.”</w:t>
      </w:r>
    </w:p>
    <w:p w:rsidR="00000000" w:rsidDel="00000000" w:rsidP="00000000" w:rsidRDefault="00000000" w:rsidRPr="00000000" w14:paraId="00003521">
      <w:pPr>
        <w:pageBreakBefore w:val="0"/>
        <w:rPr/>
      </w:pPr>
      <w:r w:rsidDel="00000000" w:rsidR="00000000" w:rsidRPr="00000000">
        <w:rPr>
          <w:rtl w:val="0"/>
        </w:rPr>
        <w:t xml:space="preserve"> “She points to a large metal box on wheels beside her.”</w:t>
      </w:r>
    </w:p>
    <w:p w:rsidR="00000000" w:rsidDel="00000000" w:rsidP="00000000" w:rsidRDefault="00000000" w:rsidRPr="00000000" w14:paraId="00003522">
      <w:pPr>
        <w:pageBreakBefore w:val="0"/>
        <w:rPr/>
      </w:pPr>
      <w:r w:rsidDel="00000000" w:rsidR="00000000" w:rsidRPr="00000000">
        <w:rPr>
          <w:rtl w:val="0"/>
        </w:rPr>
        <w:t xml:space="preserve"> “Everyone takes off their gear, giving off small sighs of relief as they lighten the load they’ve been carrying for almost an hour.”</w:t>
      </w:r>
    </w:p>
    <w:p w:rsidR="00000000" w:rsidDel="00000000" w:rsidP="00000000" w:rsidRDefault="00000000" w:rsidRPr="00000000" w14:paraId="00003523">
      <w:pPr>
        <w:pageBreakBefore w:val="0"/>
        <w:rPr/>
      </w:pPr>
      <w:r w:rsidDel="00000000" w:rsidR="00000000" w:rsidRPr="00000000">
        <w:rPr>
          <w:rtl w:val="0"/>
        </w:rPr>
        <w:t xml:space="preserve"> r “You may collect your belongings from your storage lockers, and the exit is right by the green sign.”</w:t>
      </w:r>
    </w:p>
    <w:p w:rsidR="00000000" w:rsidDel="00000000" w:rsidP="00000000" w:rsidRDefault="00000000" w:rsidRPr="00000000" w14:paraId="00003524">
      <w:pPr>
        <w:pageBreakBefore w:val="0"/>
        <w:rPr/>
      </w:pPr>
      <w:r w:rsidDel="00000000" w:rsidR="00000000" w:rsidRPr="00000000">
        <w:rPr>
          <w:rtl w:val="0"/>
        </w:rPr>
        <w:t xml:space="preserve"> “Monika walks over to the green wheeled locker and opens it up, pulling out her bag.”</w:t>
      </w:r>
    </w:p>
    <w:p w:rsidR="00000000" w:rsidDel="00000000" w:rsidP="00000000" w:rsidRDefault="00000000" w:rsidRPr="00000000" w14:paraId="00003525">
      <w:pPr>
        <w:pageBreakBefore w:val="0"/>
        <w:rPr/>
      </w:pPr>
      <w:r w:rsidDel="00000000" w:rsidR="00000000" w:rsidRPr="00000000">
        <w:rPr>
          <w:rtl w:val="0"/>
        </w:rPr>
        <w:t xml:space="preserve"> “She takes out my phone, wallet and keys and hands them to me.”</w:t>
      </w:r>
    </w:p>
    <w:p w:rsidR="00000000" w:rsidDel="00000000" w:rsidP="00000000" w:rsidRDefault="00000000" w:rsidRPr="00000000" w14:paraId="00003526">
      <w:pPr>
        <w:pageBreakBefore w:val="0"/>
        <w:rPr/>
      </w:pPr>
      <w:r w:rsidDel="00000000" w:rsidR="00000000" w:rsidRPr="00000000">
        <w:rPr>
          <w:rtl w:val="0"/>
        </w:rPr>
        <w:t xml:space="preserve"> mc “Cheers.”</w:t>
      </w:r>
    </w:p>
    <w:p w:rsidR="00000000" w:rsidDel="00000000" w:rsidP="00000000" w:rsidRDefault="00000000" w:rsidRPr="00000000" w14:paraId="00003527">
      <w:pPr>
        <w:pageBreakBefore w:val="0"/>
        <w:rPr/>
      </w:pPr>
      <w:r w:rsidDel="00000000" w:rsidR="00000000" w:rsidRPr="00000000">
        <w:rPr>
          <w:rtl w:val="0"/>
        </w:rPr>
        <w:t xml:space="preserve"> “I shove them all into my pockets.”</w:t>
      </w:r>
    </w:p>
    <w:p w:rsidR="00000000" w:rsidDel="00000000" w:rsidP="00000000" w:rsidRDefault="00000000" w:rsidRPr="00000000" w14:paraId="00003528">
      <w:pPr>
        <w:pageBreakBefore w:val="0"/>
        <w:rPr/>
      </w:pPr>
      <w:r w:rsidDel="00000000" w:rsidR="00000000" w:rsidRPr="00000000">
        <w:rPr>
          <w:rtl w:val="0"/>
        </w:rPr>
        <w:t xml:space="preserve"> “We all make our way to the exit door.”</w:t>
      </w:r>
    </w:p>
    <w:p w:rsidR="00000000" w:rsidDel="00000000" w:rsidP="00000000" w:rsidRDefault="00000000" w:rsidRPr="00000000" w14:paraId="00003529">
      <w:pPr>
        <w:pageBreakBefore w:val="0"/>
        <w:rPr/>
      </w:pPr>
      <w:r w:rsidDel="00000000" w:rsidR="00000000" w:rsidRPr="00000000">
        <w:rPr>
          <w:rtl w:val="0"/>
        </w:rPr>
        <w:t xml:space="preserve"> “One of the younger lads kindly holds the door for the rest of us.”</w:t>
        <w:br w:type="textWrapping"/>
        <w:t xml:space="preserve"> mc “Thanks man, I got this.”</w:t>
      </w:r>
    </w:p>
    <w:p w:rsidR="00000000" w:rsidDel="00000000" w:rsidP="00000000" w:rsidRDefault="00000000" w:rsidRPr="00000000" w14:paraId="0000352A">
      <w:pPr>
        <w:pageBreakBefore w:val="0"/>
        <w:rPr/>
      </w:pPr>
      <w:r w:rsidDel="00000000" w:rsidR="00000000" w:rsidRPr="00000000">
        <w:rPr>
          <w:rtl w:val="0"/>
        </w:rPr>
        <w:t xml:space="preserve"> “As I say this I hold the door, allowing him release from the curse of the door holder.”</w:t>
      </w:r>
    </w:p>
    <w:p w:rsidR="00000000" w:rsidDel="00000000" w:rsidP="00000000" w:rsidRDefault="00000000" w:rsidRPr="00000000" w14:paraId="0000352B">
      <w:pPr>
        <w:pageBreakBefore w:val="0"/>
        <w:rPr/>
      </w:pPr>
      <w:r w:rsidDel="00000000" w:rsidR="00000000" w:rsidRPr="00000000">
        <w:rPr>
          <w:rtl w:val="0"/>
        </w:rPr>
        <w:t xml:space="preserve"> “Monika smiles at me as she walks past.” </w:t>
      </w:r>
    </w:p>
    <w:p w:rsidR="00000000" w:rsidDel="00000000" w:rsidP="00000000" w:rsidRDefault="00000000" w:rsidRPr="00000000" w14:paraId="0000352C">
      <w:pPr>
        <w:pageBreakBefore w:val="0"/>
        <w:rPr/>
      </w:pPr>
      <w:r w:rsidDel="00000000" w:rsidR="00000000" w:rsidRPr="00000000">
        <w:rPr>
          <w:rtl w:val="0"/>
        </w:rPr>
        <w:t xml:space="preserve"> m “A gentleman as always.”</w:t>
      </w:r>
    </w:p>
    <w:p w:rsidR="00000000" w:rsidDel="00000000" w:rsidP="00000000" w:rsidRDefault="00000000" w:rsidRPr="00000000" w14:paraId="0000352D">
      <w:pPr>
        <w:pageBreakBefore w:val="0"/>
        <w:rPr/>
      </w:pPr>
      <w:r w:rsidDel="00000000" w:rsidR="00000000" w:rsidRPr="00000000">
        <w:rPr>
          <w:rtl w:val="0"/>
        </w:rPr>
        <w:t xml:space="preserve"> “The older guys follow next, giving me small grunts or nods of gratitude as they do so.”</w:t>
      </w:r>
    </w:p>
    <w:p w:rsidR="00000000" w:rsidDel="00000000" w:rsidP="00000000" w:rsidRDefault="00000000" w:rsidRPr="00000000" w14:paraId="0000352E">
      <w:pPr>
        <w:pageBreakBefore w:val="0"/>
        <w:rPr/>
      </w:pPr>
      <w:r w:rsidDel="00000000" w:rsidR="00000000" w:rsidRPr="00000000">
        <w:rPr>
          <w:rtl w:val="0"/>
        </w:rPr>
        <w:t xml:space="preserve"> “I feel like a Brit doing this.”</w:t>
        <w:br w:type="textWrapping"/>
        <w:t xml:space="preserve"> “Once all are through, I let go of the door and walk towards Monika.”</w:t>
      </w:r>
    </w:p>
    <w:p w:rsidR="00000000" w:rsidDel="00000000" w:rsidP="00000000" w:rsidRDefault="00000000" w:rsidRPr="00000000" w14:paraId="0000352F">
      <w:pPr>
        <w:pageBreakBefore w:val="0"/>
        <w:rPr/>
      </w:pPr>
      <w:r w:rsidDel="00000000" w:rsidR="00000000" w:rsidRPr="00000000">
        <w:rPr>
          <w:rtl w:val="0"/>
        </w:rPr>
        <w:t xml:space="preserve"> mc “Shall we be off, then?”</w:t>
      </w:r>
    </w:p>
    <w:p w:rsidR="00000000" w:rsidDel="00000000" w:rsidP="00000000" w:rsidRDefault="00000000" w:rsidRPr="00000000" w14:paraId="00003530">
      <w:pPr>
        <w:pageBreakBefore w:val="0"/>
        <w:rPr/>
      </w:pPr>
      <w:r w:rsidDel="00000000" w:rsidR="00000000" w:rsidRPr="00000000">
        <w:rPr>
          <w:rtl w:val="0"/>
        </w:rPr>
        <w:t xml:space="preserve"> m “We shall indeed.”</w:t>
      </w:r>
    </w:p>
    <w:p w:rsidR="00000000" w:rsidDel="00000000" w:rsidP="00000000" w:rsidRDefault="00000000" w:rsidRPr="00000000" w14:paraId="00003531">
      <w:pPr>
        <w:pageBreakBefore w:val="0"/>
        <w:rPr/>
      </w:pPr>
      <w:r w:rsidDel="00000000" w:rsidR="00000000" w:rsidRPr="00000000">
        <w:rPr>
          <w:rtl w:val="0"/>
        </w:rPr>
        <w:t xml:space="preserve"> “We link arms and make for the door.”</w:t>
      </w:r>
    </w:p>
    <w:p w:rsidR="00000000" w:rsidDel="00000000" w:rsidP="00000000" w:rsidRDefault="00000000" w:rsidRPr="00000000" w14:paraId="00003532">
      <w:pPr>
        <w:pageBreakBefore w:val="0"/>
        <w:rPr/>
      </w:pPr>
      <w:r w:rsidDel="00000000" w:rsidR="00000000" w:rsidRPr="00000000">
        <w:rPr>
          <w:rtl w:val="0"/>
        </w:rPr>
        <w:t xml:space="preserve"> “I hear a voice shout at us from behind.”</w:t>
        <w:br w:type="textWrapping"/>
        <w:t xml:space="preserve"> b “Hey, fair play to you two!”</w:t>
      </w:r>
    </w:p>
    <w:p w:rsidR="00000000" w:rsidDel="00000000" w:rsidP="00000000" w:rsidRDefault="00000000" w:rsidRPr="00000000" w14:paraId="00003533">
      <w:pPr>
        <w:pageBreakBefore w:val="0"/>
        <w:rPr/>
      </w:pPr>
      <w:r w:rsidDel="00000000" w:rsidR="00000000" w:rsidRPr="00000000">
        <w:rPr>
          <w:rtl w:val="0"/>
        </w:rPr>
        <w:t xml:space="preserve"> b “And love, I genuinely am sorry for ramming into you!”</w:t>
      </w:r>
    </w:p>
    <w:p w:rsidR="00000000" w:rsidDel="00000000" w:rsidP="00000000" w:rsidRDefault="00000000" w:rsidRPr="00000000" w14:paraId="00003534">
      <w:pPr>
        <w:pageBreakBefore w:val="0"/>
        <w:rPr/>
      </w:pPr>
      <w:r w:rsidDel="00000000" w:rsidR="00000000" w:rsidRPr="00000000">
        <w:rPr>
          <w:rtl w:val="0"/>
        </w:rPr>
        <w:t xml:space="preserve"> “Monika raises a thumbs up into the air and smiles at me.”</w:t>
      </w:r>
    </w:p>
    <w:p w:rsidR="00000000" w:rsidDel="00000000" w:rsidP="00000000" w:rsidRDefault="00000000" w:rsidRPr="00000000" w14:paraId="00003535">
      <w:pPr>
        <w:pageBreakBefore w:val="0"/>
        <w:rPr/>
      </w:pPr>
      <w:r w:rsidDel="00000000" w:rsidR="00000000" w:rsidRPr="00000000">
        <w:rPr>
          <w:rtl w:val="0"/>
        </w:rPr>
        <w:t xml:space="preserve"> “I chuckle in response as we approach the exit.”</w:t>
      </w:r>
    </w:p>
    <w:p w:rsidR="00000000" w:rsidDel="00000000" w:rsidP="00000000" w:rsidRDefault="00000000" w:rsidRPr="00000000" w14:paraId="00003536">
      <w:pPr>
        <w:pageBreakBefore w:val="0"/>
        <w:rPr/>
      </w:pPr>
      <w:r w:rsidDel="00000000" w:rsidR="00000000" w:rsidRPr="00000000">
        <w:rPr>
          <w:rtl w:val="0"/>
        </w:rPr>
        <w:t xml:space="preserve"> “The man at the front desk waves at us.”</w:t>
      </w:r>
    </w:p>
    <w:p w:rsidR="00000000" w:rsidDel="00000000" w:rsidP="00000000" w:rsidRDefault="00000000" w:rsidRPr="00000000" w14:paraId="00003537">
      <w:pPr>
        <w:pageBreakBefore w:val="0"/>
        <w:rPr/>
      </w:pPr>
      <w:r w:rsidDel="00000000" w:rsidR="00000000" w:rsidRPr="00000000">
        <w:rPr>
          <w:rtl w:val="0"/>
        </w:rPr>
        <w:t xml:space="preserve"> c “Good time, then?”</w:t>
        <w:br w:type="textWrapping"/>
        <w:t xml:space="preserve"> mc “Yeah, we had a great time!”</w:t>
      </w:r>
    </w:p>
    <w:p w:rsidR="00000000" w:rsidDel="00000000" w:rsidP="00000000" w:rsidRDefault="00000000" w:rsidRPr="00000000" w14:paraId="00003538">
      <w:pPr>
        <w:pageBreakBefore w:val="0"/>
        <w:rPr/>
      </w:pPr>
      <w:r w:rsidDel="00000000" w:rsidR="00000000" w:rsidRPr="00000000">
        <w:rPr>
          <w:rtl w:val="0"/>
        </w:rPr>
        <w:t xml:space="preserve"> m “Mhm! Lots of fun!”</w:t>
      </w:r>
    </w:p>
    <w:p w:rsidR="00000000" w:rsidDel="00000000" w:rsidP="00000000" w:rsidRDefault="00000000" w:rsidRPr="00000000" w14:paraId="00003539">
      <w:pPr>
        <w:pageBreakBefore w:val="0"/>
        <w:rPr/>
      </w:pPr>
      <w:r w:rsidDel="00000000" w:rsidR="00000000" w:rsidRPr="00000000">
        <w:rPr>
          <w:rtl w:val="0"/>
        </w:rPr>
        <w:t xml:space="preserve"> c “Ha! Glad to hear it! Have a good one, you two!”</w:t>
      </w:r>
    </w:p>
    <w:p w:rsidR="00000000" w:rsidDel="00000000" w:rsidP="00000000" w:rsidRDefault="00000000" w:rsidRPr="00000000" w14:paraId="0000353A">
      <w:pPr>
        <w:pageBreakBefore w:val="0"/>
        <w:rPr/>
      </w:pPr>
      <w:r w:rsidDel="00000000" w:rsidR="00000000" w:rsidRPr="00000000">
        <w:rPr>
          <w:rtl w:val="0"/>
        </w:rPr>
        <w:t xml:space="preserve"> mc “You too, man!”</w:t>
      </w:r>
    </w:p>
    <w:p w:rsidR="00000000" w:rsidDel="00000000" w:rsidP="00000000" w:rsidRDefault="00000000" w:rsidRPr="00000000" w14:paraId="0000353B">
      <w:pPr>
        <w:pageBreakBefore w:val="0"/>
        <w:rPr/>
      </w:pPr>
      <w:r w:rsidDel="00000000" w:rsidR="00000000" w:rsidRPr="00000000">
        <w:rPr>
          <w:rtl w:val="0"/>
        </w:rPr>
        <w:t xml:space="preserve"> m “You too!”</w:t>
      </w:r>
    </w:p>
    <w:p w:rsidR="00000000" w:rsidDel="00000000" w:rsidP="00000000" w:rsidRDefault="00000000" w:rsidRPr="00000000" w14:paraId="0000353C">
      <w:pPr>
        <w:pageBreakBefore w:val="0"/>
        <w:rPr/>
      </w:pPr>
      <w:r w:rsidDel="00000000" w:rsidR="00000000" w:rsidRPr="00000000">
        <w:rPr>
          <w:rtl w:val="0"/>
        </w:rPr>
        <w:t xml:space="preserve"> (Road BG)</w:t>
      </w:r>
    </w:p>
    <w:p w:rsidR="00000000" w:rsidDel="00000000" w:rsidP="00000000" w:rsidRDefault="00000000" w:rsidRPr="00000000" w14:paraId="0000353D">
      <w:pPr>
        <w:pageBreakBefore w:val="0"/>
        <w:rPr/>
      </w:pPr>
      <w:r w:rsidDel="00000000" w:rsidR="00000000" w:rsidRPr="00000000">
        <w:rPr>
          <w:rtl w:val="0"/>
        </w:rPr>
        <w:t xml:space="preserve"> “We leave the building and are greeted with a brisk summer breeze.”</w:t>
      </w:r>
    </w:p>
    <w:p w:rsidR="00000000" w:rsidDel="00000000" w:rsidP="00000000" w:rsidRDefault="00000000" w:rsidRPr="00000000" w14:paraId="0000353E">
      <w:pPr>
        <w:pageBreakBefore w:val="0"/>
        <w:rPr/>
      </w:pPr>
      <w:r w:rsidDel="00000000" w:rsidR="00000000" w:rsidRPr="00000000">
        <w:rPr>
          <w:rtl w:val="0"/>
        </w:rPr>
        <w:t xml:space="preserve"> “Monika appears to be shivering in her loose clothing.”</w:t>
      </w:r>
    </w:p>
    <w:p w:rsidR="00000000" w:rsidDel="00000000" w:rsidP="00000000" w:rsidRDefault="00000000" w:rsidRPr="00000000" w14:paraId="0000353F">
      <w:pPr>
        <w:pageBreakBefore w:val="0"/>
        <w:rPr/>
      </w:pPr>
      <w:r w:rsidDel="00000000" w:rsidR="00000000" w:rsidRPr="00000000">
        <w:rPr>
          <w:rtl w:val="0"/>
        </w:rPr>
        <w:t xml:space="preserve"> “In yet another romantic cliche act, I take off my check shirt and hand it over to her.”</w:t>
      </w:r>
    </w:p>
    <w:p w:rsidR="00000000" w:rsidDel="00000000" w:rsidP="00000000" w:rsidRDefault="00000000" w:rsidRPr="00000000" w14:paraId="00003540">
      <w:pPr>
        <w:pageBreakBefore w:val="0"/>
        <w:rPr/>
      </w:pPr>
      <w:r w:rsidDel="00000000" w:rsidR="00000000" w:rsidRPr="00000000">
        <w:rPr>
          <w:rtl w:val="0"/>
        </w:rPr>
        <w:t xml:space="preserve"> mc “It’s not the warmest thing in the world but it’s better than nothing.”</w:t>
      </w:r>
    </w:p>
    <w:p w:rsidR="00000000" w:rsidDel="00000000" w:rsidP="00000000" w:rsidRDefault="00000000" w:rsidRPr="00000000" w14:paraId="00003541">
      <w:pPr>
        <w:pageBreakBefore w:val="0"/>
        <w:rPr/>
      </w:pPr>
      <w:r w:rsidDel="00000000" w:rsidR="00000000" w:rsidRPr="00000000">
        <w:rPr>
          <w:rtl w:val="0"/>
        </w:rPr>
        <w:t xml:space="preserve"> m “Aren’t you cold?”</w:t>
      </w:r>
    </w:p>
    <w:p w:rsidR="00000000" w:rsidDel="00000000" w:rsidP="00000000" w:rsidRDefault="00000000" w:rsidRPr="00000000" w14:paraId="00003542">
      <w:pPr>
        <w:pageBreakBefore w:val="0"/>
        <w:rPr/>
      </w:pPr>
      <w:r w:rsidDel="00000000" w:rsidR="00000000" w:rsidRPr="00000000">
        <w:rPr>
          <w:rtl w:val="0"/>
        </w:rPr>
        <w:t xml:space="preserve"> mc “Nah, I don’t really mind the cold.”</w:t>
      </w:r>
    </w:p>
    <w:p w:rsidR="00000000" w:rsidDel="00000000" w:rsidP="00000000" w:rsidRDefault="00000000" w:rsidRPr="00000000" w14:paraId="00003543">
      <w:pPr>
        <w:pageBreakBefore w:val="0"/>
        <w:rPr/>
      </w:pPr>
      <w:r w:rsidDel="00000000" w:rsidR="00000000" w:rsidRPr="00000000">
        <w:rPr>
          <w:rtl w:val="0"/>
        </w:rPr>
        <w:t xml:space="preserve"> “I am a bit chilly, but it’s not nearly bad enough to bother me.”</w:t>
      </w:r>
    </w:p>
    <w:p w:rsidR="00000000" w:rsidDel="00000000" w:rsidP="00000000" w:rsidRDefault="00000000" w:rsidRPr="00000000" w14:paraId="00003544">
      <w:pPr>
        <w:pageBreakBefore w:val="0"/>
        <w:rPr/>
      </w:pPr>
      <w:r w:rsidDel="00000000" w:rsidR="00000000" w:rsidRPr="00000000">
        <w:rPr>
          <w:rtl w:val="0"/>
        </w:rPr>
        <w:t xml:space="preserve"> m “So, third place, huh?”</w:t>
      </w:r>
    </w:p>
    <w:p w:rsidR="00000000" w:rsidDel="00000000" w:rsidP="00000000" w:rsidRDefault="00000000" w:rsidRPr="00000000" w14:paraId="00003545">
      <w:pPr>
        <w:pageBreakBefore w:val="0"/>
        <w:rPr/>
      </w:pPr>
      <w:r w:rsidDel="00000000" w:rsidR="00000000" w:rsidRPr="00000000">
        <w:rPr>
          <w:rtl w:val="0"/>
        </w:rPr>
        <w:t xml:space="preserve"> “She says this with a solemn look on her face.”</w:t>
      </w:r>
    </w:p>
    <w:p w:rsidR="00000000" w:rsidDel="00000000" w:rsidP="00000000" w:rsidRDefault="00000000" w:rsidRPr="00000000" w14:paraId="00003546">
      <w:pPr>
        <w:pageBreakBefore w:val="0"/>
        <w:rPr/>
      </w:pPr>
      <w:r w:rsidDel="00000000" w:rsidR="00000000" w:rsidRPr="00000000">
        <w:rPr>
          <w:rtl w:val="0"/>
        </w:rPr>
        <w:t xml:space="preserve"> mc “Yeah, probably a poor tactical decision on my part.”</w:t>
      </w:r>
    </w:p>
    <w:p w:rsidR="00000000" w:rsidDel="00000000" w:rsidP="00000000" w:rsidRDefault="00000000" w:rsidRPr="00000000" w14:paraId="00003547">
      <w:pPr>
        <w:pageBreakBefore w:val="0"/>
        <w:rPr/>
      </w:pPr>
      <w:r w:rsidDel="00000000" w:rsidR="00000000" w:rsidRPr="00000000">
        <w:rPr>
          <w:rtl w:val="0"/>
        </w:rPr>
        <w:t xml:space="preserve"> mc “Everyone was converging on the big room in the middle, if we’d stayed there, then-”</w:t>
      </w:r>
    </w:p>
    <w:p w:rsidR="00000000" w:rsidDel="00000000" w:rsidP="00000000" w:rsidRDefault="00000000" w:rsidRPr="00000000" w14:paraId="00003548">
      <w:pPr>
        <w:pageBreakBefore w:val="0"/>
        <w:rPr/>
      </w:pPr>
      <w:r w:rsidDel="00000000" w:rsidR="00000000" w:rsidRPr="00000000">
        <w:rPr>
          <w:rtl w:val="0"/>
        </w:rPr>
        <w:t xml:space="preserve"> “Monika nudges me in the arm with her elbow.”</w:t>
      </w:r>
    </w:p>
    <w:p w:rsidR="00000000" w:rsidDel="00000000" w:rsidP="00000000" w:rsidRDefault="00000000" w:rsidRPr="00000000" w14:paraId="00003549">
      <w:pPr>
        <w:pageBreakBefore w:val="0"/>
        <w:rPr/>
      </w:pPr>
      <w:r w:rsidDel="00000000" w:rsidR="00000000" w:rsidRPr="00000000">
        <w:rPr>
          <w:rtl w:val="0"/>
        </w:rPr>
        <w:t xml:space="preserve"> m “Relax, sergeant, I was just teasing!”</w:t>
      </w:r>
    </w:p>
    <w:p w:rsidR="00000000" w:rsidDel="00000000" w:rsidP="00000000" w:rsidRDefault="00000000" w:rsidRPr="00000000" w14:paraId="0000354A">
      <w:pPr>
        <w:pageBreakBefore w:val="0"/>
        <w:rPr/>
      </w:pPr>
      <w:r w:rsidDel="00000000" w:rsidR="00000000" w:rsidRPr="00000000">
        <w:rPr>
          <w:rtl w:val="0"/>
        </w:rPr>
        <w:t xml:space="preserve"> “I breathe a sigh of relief.”</w:t>
        <w:br w:type="textWrapping"/>
        <w:t xml:space="preserve"> mc “So, how did you find it.”</w:t>
      </w:r>
    </w:p>
    <w:p w:rsidR="00000000" w:rsidDel="00000000" w:rsidP="00000000" w:rsidRDefault="00000000" w:rsidRPr="00000000" w14:paraId="0000354B">
      <w:pPr>
        <w:pageBreakBefore w:val="0"/>
        <w:rPr/>
      </w:pPr>
      <w:r w:rsidDel="00000000" w:rsidR="00000000" w:rsidRPr="00000000">
        <w:rPr>
          <w:rtl w:val="0"/>
        </w:rPr>
        <w:t xml:space="preserve"> “She begins without hesitation.”</w:t>
      </w:r>
    </w:p>
    <w:p w:rsidR="00000000" w:rsidDel="00000000" w:rsidP="00000000" w:rsidRDefault="00000000" w:rsidRPr="00000000" w14:paraId="0000354C">
      <w:pPr>
        <w:pageBreakBefore w:val="0"/>
        <w:rPr/>
      </w:pPr>
      <w:r w:rsidDel="00000000" w:rsidR="00000000" w:rsidRPr="00000000">
        <w:rPr>
          <w:rtl w:val="0"/>
        </w:rPr>
        <w:t xml:space="preserve"> m “First of all, I have no problem with not coming first.”</w:t>
      </w:r>
    </w:p>
    <w:p w:rsidR="00000000" w:rsidDel="00000000" w:rsidP="00000000" w:rsidRDefault="00000000" w:rsidRPr="00000000" w14:paraId="0000354D">
      <w:pPr>
        <w:pageBreakBefore w:val="0"/>
        <w:rPr/>
      </w:pPr>
      <w:r w:rsidDel="00000000" w:rsidR="00000000" w:rsidRPr="00000000">
        <w:rPr>
          <w:rtl w:val="0"/>
        </w:rPr>
        <w:t xml:space="preserve"> “That is not what I expected to hear.”</w:t>
      </w:r>
    </w:p>
    <w:p w:rsidR="00000000" w:rsidDel="00000000" w:rsidP="00000000" w:rsidRDefault="00000000" w:rsidRPr="00000000" w14:paraId="0000354E">
      <w:pPr>
        <w:pageBreakBefore w:val="0"/>
        <w:rPr/>
      </w:pPr>
      <w:r w:rsidDel="00000000" w:rsidR="00000000" w:rsidRPr="00000000">
        <w:rPr>
          <w:rtl w:val="0"/>
        </w:rPr>
        <w:t xml:space="preserve"> m “Winning is fun, but the fact is, I had a great time, and it looks like you did too.”</w:t>
      </w:r>
    </w:p>
    <w:p w:rsidR="00000000" w:rsidDel="00000000" w:rsidP="00000000" w:rsidRDefault="00000000" w:rsidRPr="00000000" w14:paraId="0000354F">
      <w:pPr>
        <w:pageBreakBefore w:val="0"/>
        <w:rPr/>
      </w:pPr>
      <w:r w:rsidDel="00000000" w:rsidR="00000000" w:rsidRPr="00000000">
        <w:rPr>
          <w:rtl w:val="0"/>
        </w:rPr>
        <w:t xml:space="preserve"> m “You know, in all honesty, I was really surprised by it.”</w:t>
        <w:br w:type="textWrapping"/>
        <w:t xml:space="preserve"> m “I never doubted that I’d enjoy it, but I &lt;i&gt;really&lt;/i&gt; enjoyed that.”</w:t>
      </w:r>
    </w:p>
    <w:p w:rsidR="00000000" w:rsidDel="00000000" w:rsidP="00000000" w:rsidRDefault="00000000" w:rsidRPr="00000000" w14:paraId="00003550">
      <w:pPr>
        <w:pageBreakBefore w:val="0"/>
        <w:rPr/>
      </w:pPr>
      <w:r w:rsidDel="00000000" w:rsidR="00000000" w:rsidRPr="00000000">
        <w:rPr>
          <w:rtl w:val="0"/>
        </w:rPr>
        <w:t xml:space="preserve"> m “It was competitive, athletic, strategic, and most of all, really good fun!”</w:t>
      </w:r>
    </w:p>
    <w:p w:rsidR="00000000" w:rsidDel="00000000" w:rsidP="00000000" w:rsidRDefault="00000000" w:rsidRPr="00000000" w14:paraId="00003551">
      <w:pPr>
        <w:pageBreakBefore w:val="0"/>
        <w:rPr/>
      </w:pPr>
      <w:r w:rsidDel="00000000" w:rsidR="00000000" w:rsidRPr="00000000">
        <w:rPr>
          <w:rtl w:val="0"/>
        </w:rPr>
        <w:t xml:space="preserve"> m “Thank you for introducing me to that.”</w:t>
      </w:r>
    </w:p>
    <w:p w:rsidR="00000000" w:rsidDel="00000000" w:rsidP="00000000" w:rsidRDefault="00000000" w:rsidRPr="00000000" w14:paraId="00003552">
      <w:pPr>
        <w:pageBreakBefore w:val="0"/>
        <w:rPr/>
      </w:pPr>
      <w:r w:rsidDel="00000000" w:rsidR="00000000" w:rsidRPr="00000000">
        <w:rPr>
          <w:rtl w:val="0"/>
        </w:rPr>
        <w:t xml:space="preserve"> </w:t>
      </w:r>
    </w:p>
    <w:p w:rsidR="00000000" w:rsidDel="00000000" w:rsidP="00000000" w:rsidRDefault="00000000" w:rsidRPr="00000000" w14:paraId="00003553">
      <w:pPr>
        <w:pageBreakBefore w:val="0"/>
        <w:rPr/>
      </w:pPr>
      <w:r w:rsidDel="00000000" w:rsidR="00000000" w:rsidRPr="00000000">
        <w:rPr>
          <w:rtl w:val="0"/>
        </w:rPr>
        <w:t xml:space="preserve"> </w:t>
      </w:r>
    </w:p>
    <w:p w:rsidR="00000000" w:rsidDel="00000000" w:rsidP="00000000" w:rsidRDefault="00000000" w:rsidRPr="00000000" w14:paraId="00003554">
      <w:pPr>
        <w:pageBreakBefore w:val="0"/>
        <w:rPr/>
      </w:pPr>
      <w:r w:rsidDel="00000000" w:rsidR="00000000" w:rsidRPr="00000000">
        <w:rPr>
          <w:rtl w:val="0"/>
        </w:rPr>
      </w:r>
    </w:p>
    <w:p w:rsidR="00000000" w:rsidDel="00000000" w:rsidP="00000000" w:rsidRDefault="00000000" w:rsidRPr="00000000" w14:paraId="00003555">
      <w:pPr>
        <w:pageBreakBefore w:val="0"/>
        <w:rPr/>
      </w:pPr>
      <w:r w:rsidDel="00000000" w:rsidR="00000000" w:rsidRPr="00000000">
        <w:rPr>
          <w:rtl w:val="0"/>
        </w:rPr>
      </w:r>
    </w:p>
    <w:p w:rsidR="00000000" w:rsidDel="00000000" w:rsidP="00000000" w:rsidRDefault="00000000" w:rsidRPr="00000000" w14:paraId="00003556">
      <w:pPr>
        <w:pageBreakBefore w:val="0"/>
        <w:rPr/>
      </w:pPr>
      <w:r w:rsidDel="00000000" w:rsidR="00000000" w:rsidRPr="00000000">
        <w:rPr>
          <w:rtl w:val="0"/>
        </w:rPr>
        <w:t xml:space="preserve"> </w:t>
      </w:r>
    </w:p>
    <w:p w:rsidR="00000000" w:rsidDel="00000000" w:rsidP="00000000" w:rsidRDefault="00000000" w:rsidRPr="00000000" w14:paraId="00003557">
      <w:pPr>
        <w:pageBreakBefore w:val="0"/>
        <w:rPr/>
      </w:pPr>
      <w:r w:rsidDel="00000000" w:rsidR="00000000" w:rsidRPr="00000000">
        <w:rPr>
          <w:rtl w:val="0"/>
        </w:rPr>
        <w:t xml:space="preserve"> </w:t>
      </w:r>
    </w:p>
    <w:p w:rsidR="00000000" w:rsidDel="00000000" w:rsidP="00000000" w:rsidRDefault="00000000" w:rsidRPr="00000000" w14:paraId="00003558">
      <w:pPr>
        <w:pageBreakBefore w:val="0"/>
        <w:rPr/>
      </w:pPr>
      <w:r w:rsidDel="00000000" w:rsidR="00000000" w:rsidRPr="00000000">
        <w:rPr>
          <w:rtl w:val="0"/>
        </w:rPr>
      </w:r>
    </w:p>
    <w:p w:rsidR="00000000" w:rsidDel="00000000" w:rsidP="00000000" w:rsidRDefault="00000000" w:rsidRPr="00000000" w14:paraId="00003559">
      <w:pPr>
        <w:pageBreakBefore w:val="0"/>
        <w:rPr/>
      </w:pPr>
      <w:r w:rsidDel="00000000" w:rsidR="00000000" w:rsidRPr="00000000">
        <w:rPr>
          <w:rtl w:val="0"/>
        </w:rPr>
        <w:t xml:space="preserve"> “Something tells me this response is truly heartfelt.”</w:t>
      </w:r>
    </w:p>
    <w:p w:rsidR="00000000" w:rsidDel="00000000" w:rsidP="00000000" w:rsidRDefault="00000000" w:rsidRPr="00000000" w14:paraId="0000355A">
      <w:pPr>
        <w:pageBreakBefore w:val="0"/>
        <w:rPr/>
      </w:pPr>
      <w:r w:rsidDel="00000000" w:rsidR="00000000" w:rsidRPr="00000000">
        <w:rPr>
          <w:rtl w:val="0"/>
        </w:rPr>
        <w:t xml:space="preserve"> mc “That’s great to hear, it really is.”</w:t>
      </w:r>
    </w:p>
    <w:p w:rsidR="00000000" w:rsidDel="00000000" w:rsidP="00000000" w:rsidRDefault="00000000" w:rsidRPr="00000000" w14:paraId="0000355B">
      <w:pPr>
        <w:pageBreakBefore w:val="0"/>
        <w:rPr/>
      </w:pPr>
      <w:r w:rsidDel="00000000" w:rsidR="00000000" w:rsidRPr="00000000">
        <w:rPr>
          <w:rtl w:val="0"/>
        </w:rPr>
        <w:t xml:space="preserve"> mc “I’m glad you enjoyed it, and I’d happily do it again.”</w:t>
      </w:r>
    </w:p>
    <w:p w:rsidR="00000000" w:rsidDel="00000000" w:rsidP="00000000" w:rsidRDefault="00000000" w:rsidRPr="00000000" w14:paraId="0000355C">
      <w:pPr>
        <w:pageBreakBefore w:val="0"/>
        <w:rPr/>
      </w:pPr>
      <w:r w:rsidDel="00000000" w:rsidR="00000000" w:rsidRPr="00000000">
        <w:rPr>
          <w:rtl w:val="0"/>
        </w:rPr>
        <w:t xml:space="preserve"> m “So would I!”</w:t>
      </w:r>
    </w:p>
    <w:p w:rsidR="00000000" w:rsidDel="00000000" w:rsidP="00000000" w:rsidRDefault="00000000" w:rsidRPr="00000000" w14:paraId="0000355D">
      <w:pPr>
        <w:pageBreakBefore w:val="0"/>
        <w:rPr/>
      </w:pPr>
      <w:r w:rsidDel="00000000" w:rsidR="00000000" w:rsidRPr="00000000">
        <w:rPr>
          <w:rtl w:val="0"/>
        </w:rPr>
        <w:t xml:space="preserve"> “I put my hands into my pockets and exhale.”</w:t>
      </w:r>
    </w:p>
    <w:p w:rsidR="00000000" w:rsidDel="00000000" w:rsidP="00000000" w:rsidRDefault="00000000" w:rsidRPr="00000000" w14:paraId="0000355E">
      <w:pPr>
        <w:pageBreakBefore w:val="0"/>
        <w:rPr/>
      </w:pPr>
      <w:r w:rsidDel="00000000" w:rsidR="00000000" w:rsidRPr="00000000">
        <w:rPr>
          <w:rtl w:val="0"/>
        </w:rPr>
        <w:t xml:space="preserve"> “Such is life, the day continues.”</w:t>
      </w:r>
    </w:p>
    <w:p w:rsidR="00000000" w:rsidDel="00000000" w:rsidP="00000000" w:rsidRDefault="00000000" w:rsidRPr="00000000" w14:paraId="0000355F">
      <w:pPr>
        <w:pageBreakBefore w:val="0"/>
        <w:rPr/>
      </w:pPr>
      <w:r w:rsidDel="00000000" w:rsidR="00000000" w:rsidRPr="00000000">
        <w:rPr>
          <w:rtl w:val="0"/>
        </w:rPr>
        <w:t xml:space="preserve"> mc “So, where to now?”</w:t>
      </w:r>
    </w:p>
    <w:p w:rsidR="00000000" w:rsidDel="00000000" w:rsidP="00000000" w:rsidRDefault="00000000" w:rsidRPr="00000000" w14:paraId="00003560">
      <w:pPr>
        <w:pageBreakBefore w:val="0"/>
        <w:rPr/>
      </w:pPr>
      <w:r w:rsidDel="00000000" w:rsidR="00000000" w:rsidRPr="00000000">
        <w:rPr>
          <w:rtl w:val="0"/>
        </w:rPr>
        <w:t xml:space="preserve"> m “I thought we could grab some lunch. It’s almost noon.”</w:t>
      </w:r>
    </w:p>
    <w:p w:rsidR="00000000" w:rsidDel="00000000" w:rsidP="00000000" w:rsidRDefault="00000000" w:rsidRPr="00000000" w14:paraId="00003561">
      <w:pPr>
        <w:pageBreakBefore w:val="0"/>
        <w:rPr/>
      </w:pPr>
      <w:r w:rsidDel="00000000" w:rsidR="00000000" w:rsidRPr="00000000">
        <w:rPr>
          <w:rtl w:val="0"/>
        </w:rPr>
        <w:t xml:space="preserve"> “Holy crap.”</w:t>
      </w:r>
    </w:p>
    <w:p w:rsidR="00000000" w:rsidDel="00000000" w:rsidP="00000000" w:rsidRDefault="00000000" w:rsidRPr="00000000" w14:paraId="00003562">
      <w:pPr>
        <w:pageBreakBefore w:val="0"/>
        <w:rPr/>
      </w:pPr>
      <w:r w:rsidDel="00000000" w:rsidR="00000000" w:rsidRPr="00000000">
        <w:rPr>
          <w:rtl w:val="0"/>
        </w:rPr>
        <w:t xml:space="preserve"> “I’ve done so much today and it’s not even noon.”</w:t>
      </w:r>
    </w:p>
    <w:p w:rsidR="00000000" w:rsidDel="00000000" w:rsidP="00000000" w:rsidRDefault="00000000" w:rsidRPr="00000000" w14:paraId="00003563">
      <w:pPr>
        <w:pageBreakBefore w:val="0"/>
        <w:rPr/>
      </w:pPr>
      <w:r w:rsidDel="00000000" w:rsidR="00000000" w:rsidRPr="00000000">
        <w:rPr>
          <w:rtl w:val="0"/>
        </w:rPr>
        <w:t xml:space="preserve"> “What has this girl done to me..?”</w:t>
      </w:r>
    </w:p>
    <w:p w:rsidR="00000000" w:rsidDel="00000000" w:rsidP="00000000" w:rsidRDefault="00000000" w:rsidRPr="00000000" w14:paraId="00003564">
      <w:pPr>
        <w:pageBreakBefore w:val="0"/>
        <w:rPr/>
      </w:pPr>
      <w:r w:rsidDel="00000000" w:rsidR="00000000" w:rsidRPr="00000000">
        <w:rPr>
          <w:rtl w:val="0"/>
        </w:rPr>
        <w:t xml:space="preserve"> mc “Sure! We can head home and make something together or we can eat out.”</w:t>
      </w:r>
    </w:p>
    <w:p w:rsidR="00000000" w:rsidDel="00000000" w:rsidP="00000000" w:rsidRDefault="00000000" w:rsidRPr="00000000" w14:paraId="00003565">
      <w:pPr>
        <w:pageBreakBefore w:val="0"/>
        <w:rPr/>
      </w:pPr>
      <w:r w:rsidDel="00000000" w:rsidR="00000000" w:rsidRPr="00000000">
        <w:rPr>
          <w:rtl w:val="0"/>
        </w:rPr>
        <w:t xml:space="preserve"> mc “What would you like?”</w:t>
      </w:r>
    </w:p>
    <w:p w:rsidR="00000000" w:rsidDel="00000000" w:rsidP="00000000" w:rsidRDefault="00000000" w:rsidRPr="00000000" w14:paraId="00003566">
      <w:pPr>
        <w:pageBreakBefore w:val="0"/>
        <w:rPr/>
      </w:pPr>
      <w:r w:rsidDel="00000000" w:rsidR="00000000" w:rsidRPr="00000000">
        <w:rPr>
          <w:rtl w:val="0"/>
        </w:rPr>
        <w:t xml:space="preserve"> m “I’d quite like to eat out, if that’s alright with you.”</w:t>
      </w:r>
    </w:p>
    <w:p w:rsidR="00000000" w:rsidDel="00000000" w:rsidP="00000000" w:rsidRDefault="00000000" w:rsidRPr="00000000" w14:paraId="00003567">
      <w:pPr>
        <w:pageBreakBefore w:val="0"/>
        <w:rPr/>
      </w:pPr>
      <w:r w:rsidDel="00000000" w:rsidR="00000000" w:rsidRPr="00000000">
        <w:rPr>
          <w:rtl w:val="0"/>
        </w:rPr>
        <w:t xml:space="preserve"> m “We can split the bill.”</w:t>
      </w:r>
    </w:p>
    <w:p w:rsidR="00000000" w:rsidDel="00000000" w:rsidP="00000000" w:rsidRDefault="00000000" w:rsidRPr="00000000" w14:paraId="00003568">
      <w:pPr>
        <w:pageBreakBefore w:val="0"/>
        <w:rPr/>
      </w:pPr>
      <w:r w:rsidDel="00000000" w:rsidR="00000000" w:rsidRPr="00000000">
        <w:rPr>
          <w:rtl w:val="0"/>
        </w:rPr>
        <w:t xml:space="preserve"> “I take hold of her hand.”</w:t>
        <w:br w:type="textWrapping"/>
        <w:t xml:space="preserve"> mc “Then we’ll do just that.”</w:t>
      </w:r>
    </w:p>
    <w:p w:rsidR="00000000" w:rsidDel="00000000" w:rsidP="00000000" w:rsidRDefault="00000000" w:rsidRPr="00000000" w14:paraId="00003569">
      <w:pPr>
        <w:pageBreakBefore w:val="0"/>
        <w:rPr/>
      </w:pPr>
      <w:r w:rsidDel="00000000" w:rsidR="00000000" w:rsidRPr="00000000">
        <w:rPr>
          <w:rtl w:val="0"/>
        </w:rPr>
        <w:t xml:space="preserve"> mc “Anywhere in particular you’d like to eat?”</w:t>
      </w:r>
    </w:p>
    <w:p w:rsidR="00000000" w:rsidDel="00000000" w:rsidP="00000000" w:rsidRDefault="00000000" w:rsidRPr="00000000" w14:paraId="0000356A">
      <w:pPr>
        <w:pageBreakBefore w:val="0"/>
        <w:rPr/>
      </w:pPr>
      <w:r w:rsidDel="00000000" w:rsidR="00000000" w:rsidRPr="00000000">
        <w:rPr>
          <w:rtl w:val="0"/>
        </w:rPr>
        <w:t xml:space="preserve"> “She folds her arms and furrows her brow.”</w:t>
      </w:r>
    </w:p>
    <w:p w:rsidR="00000000" w:rsidDel="00000000" w:rsidP="00000000" w:rsidRDefault="00000000" w:rsidRPr="00000000" w14:paraId="0000356B">
      <w:pPr>
        <w:pageBreakBefore w:val="0"/>
        <w:rPr/>
      </w:pPr>
      <w:r w:rsidDel="00000000" w:rsidR="00000000" w:rsidRPr="00000000">
        <w:rPr>
          <w:rtl w:val="0"/>
        </w:rPr>
        <w:t xml:space="preserve"> m “I think something to fill us up from the Arena would be nice.”</w:t>
      </w:r>
    </w:p>
    <w:p w:rsidR="00000000" w:rsidDel="00000000" w:rsidP="00000000" w:rsidRDefault="00000000" w:rsidRPr="00000000" w14:paraId="0000356C">
      <w:pPr>
        <w:pageBreakBefore w:val="0"/>
        <w:rPr/>
      </w:pPr>
      <w:r w:rsidDel="00000000" w:rsidR="00000000" w:rsidRPr="00000000">
        <w:rPr>
          <w:rtl w:val="0"/>
        </w:rPr>
        <w:t xml:space="preserve"> m “Something...heavier.”</w:t>
      </w:r>
    </w:p>
    <w:p w:rsidR="00000000" w:rsidDel="00000000" w:rsidP="00000000" w:rsidRDefault="00000000" w:rsidRPr="00000000" w14:paraId="0000356D">
      <w:pPr>
        <w:pageBreakBefore w:val="0"/>
        <w:rPr/>
      </w:pPr>
      <w:r w:rsidDel="00000000" w:rsidR="00000000" w:rsidRPr="00000000">
        <w:rPr>
          <w:rtl w:val="0"/>
        </w:rPr>
        <w:t xml:space="preserve"> m “I know our breakfast was pretty heavy, but I feel like I’ve burned the whole thing!”</w:t>
      </w:r>
    </w:p>
    <w:p w:rsidR="00000000" w:rsidDel="00000000" w:rsidP="00000000" w:rsidRDefault="00000000" w:rsidRPr="00000000" w14:paraId="0000356E">
      <w:pPr>
        <w:pageBreakBefore w:val="0"/>
        <w:rPr/>
      </w:pPr>
      <w:r w:rsidDel="00000000" w:rsidR="00000000" w:rsidRPr="00000000">
        <w:rPr>
          <w:rtl w:val="0"/>
        </w:rPr>
        <w:t xml:space="preserve"> “I’m almost shocked.”</w:t>
      </w:r>
    </w:p>
    <w:p w:rsidR="00000000" w:rsidDel="00000000" w:rsidP="00000000" w:rsidRDefault="00000000" w:rsidRPr="00000000" w14:paraId="0000356F">
      <w:pPr>
        <w:pageBreakBefore w:val="0"/>
        <w:rPr/>
      </w:pPr>
      <w:r w:rsidDel="00000000" w:rsidR="00000000" w:rsidRPr="00000000">
        <w:rPr>
          <w:rtl w:val="0"/>
        </w:rPr>
        <w:t xml:space="preserve"> “This is the girl that, less than a year ago, would eat salads and light meals exclusively.” </w:t>
      </w:r>
    </w:p>
    <w:p w:rsidR="00000000" w:rsidDel="00000000" w:rsidP="00000000" w:rsidRDefault="00000000" w:rsidRPr="00000000" w14:paraId="00003570">
      <w:pPr>
        <w:pageBreakBefore w:val="0"/>
        <w:rPr/>
      </w:pPr>
      <w:r w:rsidDel="00000000" w:rsidR="00000000" w:rsidRPr="00000000">
        <w:rPr>
          <w:rtl w:val="0"/>
        </w:rPr>
        <w:t xml:space="preserve"> “I do what I can to mask my surprise.”</w:t>
      </w:r>
    </w:p>
    <w:p w:rsidR="00000000" w:rsidDel="00000000" w:rsidP="00000000" w:rsidRDefault="00000000" w:rsidRPr="00000000" w14:paraId="00003571">
      <w:pPr>
        <w:pageBreakBefore w:val="0"/>
        <w:rPr/>
      </w:pPr>
      <w:r w:rsidDel="00000000" w:rsidR="00000000" w:rsidRPr="00000000">
        <w:rPr>
          <w:rtl w:val="0"/>
        </w:rPr>
        <w:t xml:space="preserve"> mc “Alright. Let’s have a walk down the road and see if anywhere takes our fancy.”</w:t>
      </w:r>
    </w:p>
    <w:p w:rsidR="00000000" w:rsidDel="00000000" w:rsidP="00000000" w:rsidRDefault="00000000" w:rsidRPr="00000000" w14:paraId="00003572">
      <w:pPr>
        <w:pageBreakBefore w:val="0"/>
        <w:rPr/>
      </w:pPr>
      <w:r w:rsidDel="00000000" w:rsidR="00000000" w:rsidRPr="00000000">
        <w:rPr>
          <w:rtl w:val="0"/>
        </w:rPr>
        <w:t xml:space="preserve"> m “Sounds good to me!”</w:t>
      </w:r>
    </w:p>
    <w:p w:rsidR="00000000" w:rsidDel="00000000" w:rsidP="00000000" w:rsidRDefault="00000000" w:rsidRPr="00000000" w14:paraId="00003573">
      <w:pPr>
        <w:pageBreakBefore w:val="0"/>
        <w:rPr/>
      </w:pPr>
      <w:r w:rsidDel="00000000" w:rsidR="00000000" w:rsidRPr="00000000">
        <w:rPr>
          <w:rtl w:val="0"/>
        </w:rPr>
        <w:t xml:space="preserve"> “We set off down the main road, a light breeze rushing in from behind us.”</w:t>
      </w:r>
    </w:p>
    <w:p w:rsidR="00000000" w:rsidDel="00000000" w:rsidP="00000000" w:rsidRDefault="00000000" w:rsidRPr="00000000" w14:paraId="00003574">
      <w:pPr>
        <w:pageBreakBefore w:val="0"/>
        <w:rPr/>
      </w:pPr>
      <w:r w:rsidDel="00000000" w:rsidR="00000000" w:rsidRPr="00000000">
        <w:rPr>
          <w:rtl w:val="0"/>
        </w:rPr>
        <w:t xml:space="preserve"> “The traffic is calmer today, a few months ago the street would be filled with a cacophony of rumbling, honking and shouting.”</w:t>
      </w:r>
    </w:p>
    <w:p w:rsidR="00000000" w:rsidDel="00000000" w:rsidP="00000000" w:rsidRDefault="00000000" w:rsidRPr="00000000" w14:paraId="00003575">
      <w:pPr>
        <w:pageBreakBefore w:val="0"/>
        <w:rPr/>
      </w:pPr>
      <w:r w:rsidDel="00000000" w:rsidR="00000000" w:rsidRPr="00000000">
        <w:rPr>
          <w:rtl w:val="0"/>
        </w:rPr>
        <w:t xml:space="preserve"> “While the street is empty, many restaurants are packed full of customers.”</w:t>
      </w:r>
    </w:p>
    <w:p w:rsidR="00000000" w:rsidDel="00000000" w:rsidP="00000000" w:rsidRDefault="00000000" w:rsidRPr="00000000" w14:paraId="00003576">
      <w:pPr>
        <w:pageBreakBefore w:val="0"/>
        <w:rPr/>
      </w:pPr>
      <w:r w:rsidDel="00000000" w:rsidR="00000000" w:rsidRPr="00000000">
        <w:rPr>
          <w:rtl w:val="0"/>
        </w:rPr>
        <w:t xml:space="preserve"> “Salad bars and ice cream parlours are especially full.”</w:t>
      </w:r>
    </w:p>
    <w:p w:rsidR="00000000" w:rsidDel="00000000" w:rsidP="00000000" w:rsidRDefault="00000000" w:rsidRPr="00000000" w14:paraId="00003577">
      <w:pPr>
        <w:pageBreakBefore w:val="0"/>
        <w:rPr/>
      </w:pPr>
      <w:r w:rsidDel="00000000" w:rsidR="00000000" w:rsidRPr="00000000">
        <w:rPr>
          <w:rtl w:val="0"/>
        </w:rPr>
        <w:t xml:space="preserve"> “Thankfully, that’s not what we’re here for.”</w:t>
      </w:r>
    </w:p>
    <w:p w:rsidR="00000000" w:rsidDel="00000000" w:rsidP="00000000" w:rsidRDefault="00000000" w:rsidRPr="00000000" w14:paraId="00003578">
      <w:pPr>
        <w:pageBreakBefore w:val="0"/>
        <w:rPr/>
      </w:pPr>
      <w:r w:rsidDel="00000000" w:rsidR="00000000" w:rsidRPr="00000000">
        <w:rPr>
          <w:rtl w:val="0"/>
        </w:rPr>
        <w:t xml:space="preserve"> “A mild breeze strengthens behind us, and Monika pulls me closer so that our shoulders touch.”</w:t>
      </w:r>
    </w:p>
    <w:p w:rsidR="00000000" w:rsidDel="00000000" w:rsidP="00000000" w:rsidRDefault="00000000" w:rsidRPr="00000000" w14:paraId="00003579">
      <w:pPr>
        <w:pageBreakBefore w:val="0"/>
        <w:rPr/>
      </w:pPr>
      <w:r w:rsidDel="00000000" w:rsidR="00000000" w:rsidRPr="00000000">
        <w:rPr>
          <w:rtl w:val="0"/>
        </w:rPr>
        <w:t xml:space="preserve"> “She then releases my hand and links her arm around mine.”</w:t>
      </w:r>
    </w:p>
    <w:p w:rsidR="00000000" w:rsidDel="00000000" w:rsidP="00000000" w:rsidRDefault="00000000" w:rsidRPr="00000000" w14:paraId="0000357A">
      <w:pPr>
        <w:pageBreakBefore w:val="0"/>
        <w:rPr/>
      </w:pPr>
      <w:r w:rsidDel="00000000" w:rsidR="00000000" w:rsidRPr="00000000">
        <w:rPr>
          <w:rtl w:val="0"/>
        </w:rPr>
        <w:t xml:space="preserve"> “I chuckle at this display of affection.”</w:t>
      </w:r>
    </w:p>
    <w:p w:rsidR="00000000" w:rsidDel="00000000" w:rsidP="00000000" w:rsidRDefault="00000000" w:rsidRPr="00000000" w14:paraId="0000357B">
      <w:pPr>
        <w:pageBreakBefore w:val="0"/>
        <w:rPr/>
      </w:pPr>
      <w:r w:rsidDel="00000000" w:rsidR="00000000" w:rsidRPr="00000000">
        <w:rPr>
          <w:rtl w:val="0"/>
        </w:rPr>
        <w:t xml:space="preserve"> “It’s relieving to see her less conscious of external pressure.”</w:t>
      </w:r>
    </w:p>
    <w:p w:rsidR="00000000" w:rsidDel="00000000" w:rsidP="00000000" w:rsidRDefault="00000000" w:rsidRPr="00000000" w14:paraId="0000357C">
      <w:pPr>
        <w:pageBreakBefore w:val="0"/>
        <w:rPr/>
      </w:pPr>
      <w:r w:rsidDel="00000000" w:rsidR="00000000" w:rsidRPr="00000000">
        <w:rPr>
          <w:rtl w:val="0"/>
        </w:rPr>
        <w:t xml:space="preserve"> “I feel like I’m seeing a lot more of who Monika really is, and I like that a lot.”</w:t>
      </w:r>
    </w:p>
    <w:p w:rsidR="00000000" w:rsidDel="00000000" w:rsidP="00000000" w:rsidRDefault="00000000" w:rsidRPr="00000000" w14:paraId="0000357D">
      <w:pPr>
        <w:pageBreakBefore w:val="0"/>
        <w:rPr/>
      </w:pPr>
      <w:r w:rsidDel="00000000" w:rsidR="00000000" w:rsidRPr="00000000">
        <w:rPr>
          <w:rtl w:val="0"/>
        </w:rPr>
        <w:t xml:space="preserve"> “Presumably now that school is over, there aren’t many people to gossip about the popular girl dating the loner boy.”</w:t>
      </w:r>
    </w:p>
    <w:p w:rsidR="00000000" w:rsidDel="00000000" w:rsidP="00000000" w:rsidRDefault="00000000" w:rsidRPr="00000000" w14:paraId="0000357E">
      <w:pPr>
        <w:pageBreakBefore w:val="0"/>
        <w:rPr/>
      </w:pPr>
      <w:r w:rsidDel="00000000" w:rsidR="00000000" w:rsidRPr="00000000">
        <w:rPr>
          <w:rtl w:val="0"/>
        </w:rPr>
        <w:t xml:space="preserve"> “Damn, I’m zoning out in my thoughts.”</w:t>
      </w:r>
    </w:p>
    <w:p w:rsidR="00000000" w:rsidDel="00000000" w:rsidP="00000000" w:rsidRDefault="00000000" w:rsidRPr="00000000" w14:paraId="0000357F">
      <w:pPr>
        <w:pageBreakBefore w:val="0"/>
        <w:rPr/>
      </w:pPr>
      <w:r w:rsidDel="00000000" w:rsidR="00000000" w:rsidRPr="00000000">
        <w:rPr>
          <w:rtl w:val="0"/>
        </w:rPr>
        <w:t xml:space="preserve"> mc “Spot anywhere that takes your fancy?”</w:t>
      </w:r>
    </w:p>
    <w:p w:rsidR="00000000" w:rsidDel="00000000" w:rsidP="00000000" w:rsidRDefault="00000000" w:rsidRPr="00000000" w14:paraId="00003580">
      <w:pPr>
        <w:pageBreakBefore w:val="0"/>
        <w:rPr/>
      </w:pPr>
      <w:r w:rsidDel="00000000" w:rsidR="00000000" w:rsidRPr="00000000">
        <w:rPr>
          <w:rtl w:val="0"/>
        </w:rPr>
        <w:t xml:space="preserve"> m “How about that place there?”</w:t>
      </w:r>
    </w:p>
    <w:p w:rsidR="00000000" w:rsidDel="00000000" w:rsidP="00000000" w:rsidRDefault="00000000" w:rsidRPr="00000000" w14:paraId="00003581">
      <w:pPr>
        <w:pageBreakBefore w:val="0"/>
        <w:rPr/>
      </w:pPr>
      <w:r w:rsidDel="00000000" w:rsidR="00000000" w:rsidRPr="00000000">
        <w:rPr>
          <w:rtl w:val="0"/>
        </w:rPr>
        <w:t xml:space="preserve"> “She points at an older looking restaurant across the road.”</w:t>
      </w:r>
    </w:p>
    <w:p w:rsidR="00000000" w:rsidDel="00000000" w:rsidP="00000000" w:rsidRDefault="00000000" w:rsidRPr="00000000" w14:paraId="00003582">
      <w:pPr>
        <w:pageBreakBefore w:val="0"/>
        <w:rPr/>
      </w:pPr>
      <w:r w:rsidDel="00000000" w:rsidR="00000000" w:rsidRPr="00000000">
        <w:rPr>
          <w:rtl w:val="0"/>
        </w:rPr>
        <w:t xml:space="preserve"> “It has a dark wooden sign with the name “Old Donkey’s” written upon it in silver leaf, and a 20th century-style lamp dangling above it.”</w:t>
      </w:r>
    </w:p>
    <w:p w:rsidR="00000000" w:rsidDel="00000000" w:rsidP="00000000" w:rsidRDefault="00000000" w:rsidRPr="00000000" w14:paraId="00003583">
      <w:pPr>
        <w:pageBreakBefore w:val="0"/>
        <w:rPr/>
      </w:pPr>
      <w:r w:rsidDel="00000000" w:rsidR="00000000" w:rsidRPr="00000000">
        <w:rPr>
          <w:rtl w:val="0"/>
        </w:rPr>
        <w:t xml:space="preserve"> “Another smaller slate sign sits by the entrance, detailing the daily specials in chalk.”</w:t>
      </w:r>
    </w:p>
    <w:p w:rsidR="00000000" w:rsidDel="00000000" w:rsidP="00000000" w:rsidRDefault="00000000" w:rsidRPr="00000000" w14:paraId="00003584">
      <w:pPr>
        <w:pageBreakBefore w:val="0"/>
        <w:rPr/>
      </w:pPr>
      <w:r w:rsidDel="00000000" w:rsidR="00000000" w:rsidRPr="00000000">
        <w:rPr>
          <w:rtl w:val="0"/>
        </w:rPr>
        <w:t xml:space="preserve"> “I’ll be completely honest.”</w:t>
      </w:r>
    </w:p>
    <w:p w:rsidR="00000000" w:rsidDel="00000000" w:rsidP="00000000" w:rsidRDefault="00000000" w:rsidRPr="00000000" w14:paraId="00003585">
      <w:pPr>
        <w:pageBreakBefore w:val="0"/>
        <w:rPr/>
      </w:pPr>
      <w:r w:rsidDel="00000000" w:rsidR="00000000" w:rsidRPr="00000000">
        <w:rPr>
          <w:rtl w:val="0"/>
        </w:rPr>
        <w:t xml:space="preserve"> “This place looks more homely than most homes.”</w:t>
      </w:r>
    </w:p>
    <w:p w:rsidR="00000000" w:rsidDel="00000000" w:rsidP="00000000" w:rsidRDefault="00000000" w:rsidRPr="00000000" w14:paraId="00003586">
      <w:pPr>
        <w:pageBreakBefore w:val="0"/>
        <w:rPr/>
      </w:pPr>
      <w:r w:rsidDel="00000000" w:rsidR="00000000" w:rsidRPr="00000000">
        <w:rPr>
          <w:rtl w:val="0"/>
        </w:rPr>
        <w:t xml:space="preserve"> “I look over to Monika.”</w:t>
      </w:r>
    </w:p>
    <w:p w:rsidR="00000000" w:rsidDel="00000000" w:rsidP="00000000" w:rsidRDefault="00000000" w:rsidRPr="00000000" w14:paraId="00003587">
      <w:pPr>
        <w:pageBreakBefore w:val="0"/>
        <w:rPr/>
      </w:pPr>
      <w:r w:rsidDel="00000000" w:rsidR="00000000" w:rsidRPr="00000000">
        <w:rPr>
          <w:rtl w:val="0"/>
        </w:rPr>
        <w:t xml:space="preserve"> mc “I haven’t seen this place before, but it looks like an old British pub.”</w:t>
      </w:r>
    </w:p>
    <w:p w:rsidR="00000000" w:rsidDel="00000000" w:rsidP="00000000" w:rsidRDefault="00000000" w:rsidRPr="00000000" w14:paraId="00003588">
      <w:pPr>
        <w:pageBreakBefore w:val="0"/>
        <w:rPr/>
      </w:pPr>
      <w:r w:rsidDel="00000000" w:rsidR="00000000" w:rsidRPr="00000000">
        <w:rPr>
          <w:rtl w:val="0"/>
        </w:rPr>
        <w:t xml:space="preserve"> m “How do you know it’s British?”</w:t>
      </w:r>
    </w:p>
    <w:p w:rsidR="00000000" w:rsidDel="00000000" w:rsidP="00000000" w:rsidRDefault="00000000" w:rsidRPr="00000000" w14:paraId="00003589">
      <w:pPr>
        <w:pageBreakBefore w:val="0"/>
        <w:rPr/>
      </w:pPr>
      <w:r w:rsidDel="00000000" w:rsidR="00000000" w:rsidRPr="00000000">
        <w:rPr>
          <w:rtl w:val="0"/>
        </w:rPr>
        <w:t xml:space="preserve"> mc “Can you think of another country that would have a person name their primary source of income “Old Donkey’s”?”</w:t>
      </w:r>
    </w:p>
    <w:p w:rsidR="00000000" w:rsidDel="00000000" w:rsidP="00000000" w:rsidRDefault="00000000" w:rsidRPr="00000000" w14:paraId="0000358A">
      <w:pPr>
        <w:pageBreakBefore w:val="0"/>
        <w:rPr/>
      </w:pPr>
      <w:r w:rsidDel="00000000" w:rsidR="00000000" w:rsidRPr="00000000">
        <w:rPr>
          <w:rtl w:val="0"/>
        </w:rPr>
        <w:t xml:space="preserve"> m “Ahaha! Fair point. Shall we?”</w:t>
      </w:r>
    </w:p>
    <w:p w:rsidR="00000000" w:rsidDel="00000000" w:rsidP="00000000" w:rsidRDefault="00000000" w:rsidRPr="00000000" w14:paraId="0000358B">
      <w:pPr>
        <w:pageBreakBefore w:val="0"/>
        <w:rPr/>
      </w:pPr>
      <w:r w:rsidDel="00000000" w:rsidR="00000000" w:rsidRPr="00000000">
        <w:rPr>
          <w:rtl w:val="0"/>
        </w:rPr>
        <w:t xml:space="preserve"> mc “We shall.”</w:t>
      </w:r>
    </w:p>
    <w:p w:rsidR="00000000" w:rsidDel="00000000" w:rsidP="00000000" w:rsidRDefault="00000000" w:rsidRPr="00000000" w14:paraId="0000358C">
      <w:pPr>
        <w:pageBreakBefore w:val="0"/>
        <w:rPr/>
      </w:pPr>
      <w:r w:rsidDel="00000000" w:rsidR="00000000" w:rsidRPr="00000000">
        <w:rPr>
          <w:rtl w:val="0"/>
        </w:rPr>
        <w:t xml:space="preserve"> “A crossing is nearby, but the street is empty, so we cross from where we stand, arriving right by the entrance.”</w:t>
      </w:r>
    </w:p>
    <w:p w:rsidR="00000000" w:rsidDel="00000000" w:rsidP="00000000" w:rsidRDefault="00000000" w:rsidRPr="00000000" w14:paraId="0000358D">
      <w:pPr>
        <w:pageBreakBefore w:val="0"/>
        <w:rPr/>
      </w:pPr>
      <w:r w:rsidDel="00000000" w:rsidR="00000000" w:rsidRPr="00000000">
        <w:rPr>
          <w:rtl w:val="0"/>
        </w:rPr>
        <w:t xml:space="preserve"> “The sign by the door reads:”</w:t>
      </w:r>
    </w:p>
    <w:p w:rsidR="00000000" w:rsidDel="00000000" w:rsidP="00000000" w:rsidRDefault="00000000" w:rsidRPr="00000000" w14:paraId="0000358E">
      <w:pPr>
        <w:pageBreakBefore w:val="0"/>
        <w:rPr/>
      </w:pPr>
      <w:r w:rsidDel="00000000" w:rsidR="00000000" w:rsidRPr="00000000">
        <w:rPr>
          <w:rtl w:val="0"/>
        </w:rPr>
        <w:t xml:space="preserve"> “‘Today’s specials:’”</w:t>
      </w:r>
    </w:p>
    <w:p w:rsidR="00000000" w:rsidDel="00000000" w:rsidP="00000000" w:rsidRDefault="00000000" w:rsidRPr="00000000" w14:paraId="0000358F">
      <w:pPr>
        <w:pageBreakBefore w:val="0"/>
        <w:rPr/>
      </w:pPr>
      <w:r w:rsidDel="00000000" w:rsidR="00000000" w:rsidRPr="00000000">
        <w:rPr>
          <w:rtl w:val="0"/>
        </w:rPr>
        <w:t xml:space="preserve"> “‘Soup of the day (ask the staff).’”</w:t>
      </w:r>
    </w:p>
    <w:p w:rsidR="00000000" w:rsidDel="00000000" w:rsidP="00000000" w:rsidRDefault="00000000" w:rsidRPr="00000000" w14:paraId="00003590">
      <w:pPr>
        <w:pageBreakBefore w:val="0"/>
        <w:rPr/>
      </w:pPr>
      <w:r w:rsidDel="00000000" w:rsidR="00000000" w:rsidRPr="00000000">
        <w:rPr>
          <w:rtl w:val="0"/>
        </w:rPr>
        <w:t xml:space="preserve"> “‘Steak and Ale pie.’”</w:t>
      </w:r>
    </w:p>
    <w:p w:rsidR="00000000" w:rsidDel="00000000" w:rsidP="00000000" w:rsidRDefault="00000000" w:rsidRPr="00000000" w14:paraId="00003591">
      <w:pPr>
        <w:pageBreakBefore w:val="0"/>
        <w:rPr/>
      </w:pPr>
      <w:r w:rsidDel="00000000" w:rsidR="00000000" w:rsidRPr="00000000">
        <w:rPr>
          <w:rtl w:val="0"/>
        </w:rPr>
        <w:t xml:space="preserve"> “‘Nut roast with mash and gravy.’”</w:t>
      </w:r>
    </w:p>
    <w:p w:rsidR="00000000" w:rsidDel="00000000" w:rsidP="00000000" w:rsidRDefault="00000000" w:rsidRPr="00000000" w14:paraId="00003592">
      <w:pPr>
        <w:pageBreakBefore w:val="0"/>
        <w:rPr/>
      </w:pPr>
      <w:r w:rsidDel="00000000" w:rsidR="00000000" w:rsidRPr="00000000">
        <w:rPr>
          <w:rtl w:val="0"/>
        </w:rPr>
        <w:t xml:space="preserve"> “‘Apple turnover with ice cream.’”</w:t>
      </w:r>
    </w:p>
    <w:p w:rsidR="00000000" w:rsidDel="00000000" w:rsidP="00000000" w:rsidRDefault="00000000" w:rsidRPr="00000000" w14:paraId="00003593">
      <w:pPr>
        <w:pageBreakBefore w:val="0"/>
        <w:rPr/>
      </w:pPr>
      <w:r w:rsidDel="00000000" w:rsidR="00000000" w:rsidRPr="00000000">
        <w:rPr>
          <w:rtl w:val="0"/>
        </w:rPr>
        <w:t xml:space="preserve"> “Monika looks over to me with her bright green puppy eyes upon reading the final entry.”</w:t>
      </w:r>
    </w:p>
    <w:p w:rsidR="00000000" w:rsidDel="00000000" w:rsidP="00000000" w:rsidRDefault="00000000" w:rsidRPr="00000000" w14:paraId="00003594">
      <w:pPr>
        <w:pageBreakBefore w:val="0"/>
        <w:rPr/>
      </w:pPr>
      <w:r w:rsidDel="00000000" w:rsidR="00000000" w:rsidRPr="00000000">
        <w:rPr>
          <w:rtl w:val="0"/>
        </w:rPr>
        <w:t xml:space="preserve"> “I smile, and approach the entrance.”</w:t>
      </w:r>
    </w:p>
    <w:p w:rsidR="00000000" w:rsidDel="00000000" w:rsidP="00000000" w:rsidRDefault="00000000" w:rsidRPr="00000000" w14:paraId="00003595">
      <w:pPr>
        <w:pageBreakBefore w:val="0"/>
        <w:rPr/>
      </w:pPr>
      <w:r w:rsidDel="00000000" w:rsidR="00000000" w:rsidRPr="00000000">
        <w:rPr>
          <w:rtl w:val="0"/>
        </w:rPr>
        <w:t xml:space="preserve"> (Pub interior BG)</w:t>
      </w:r>
    </w:p>
    <w:p w:rsidR="00000000" w:rsidDel="00000000" w:rsidP="00000000" w:rsidRDefault="00000000" w:rsidRPr="00000000" w14:paraId="00003596">
      <w:pPr>
        <w:pageBreakBefore w:val="0"/>
        <w:rPr/>
      </w:pPr>
      <w:r w:rsidDel="00000000" w:rsidR="00000000" w:rsidRPr="00000000">
        <w:rPr>
          <w:rtl w:val="0"/>
        </w:rPr>
        <w:t xml:space="preserve"> “As I open the door, a small set of chimes rings throughout the large room.”</w:t>
      </w:r>
    </w:p>
    <w:p w:rsidR="00000000" w:rsidDel="00000000" w:rsidP="00000000" w:rsidRDefault="00000000" w:rsidRPr="00000000" w14:paraId="00003597">
      <w:pPr>
        <w:pageBreakBefore w:val="0"/>
        <w:rPr/>
      </w:pPr>
      <w:r w:rsidDel="00000000" w:rsidR="00000000" w:rsidRPr="00000000">
        <w:rPr>
          <w:rtl w:val="0"/>
        </w:rPr>
        <w:t xml:space="preserve"> “Yet another sign is placed before us, showing two arrows.”</w:t>
      </w:r>
    </w:p>
    <w:p w:rsidR="00000000" w:rsidDel="00000000" w:rsidP="00000000" w:rsidRDefault="00000000" w:rsidRPr="00000000" w14:paraId="00003598">
      <w:pPr>
        <w:pageBreakBefore w:val="0"/>
        <w:rPr/>
      </w:pPr>
      <w:r w:rsidDel="00000000" w:rsidR="00000000" w:rsidRPr="00000000">
        <w:rPr>
          <w:rtl w:val="0"/>
        </w:rPr>
        <w:t xml:space="preserve"> “One arrow points to the left, with ‘Bar’ written beside it.”</w:t>
      </w:r>
    </w:p>
    <w:p w:rsidR="00000000" w:rsidDel="00000000" w:rsidP="00000000" w:rsidRDefault="00000000" w:rsidRPr="00000000" w14:paraId="00003599">
      <w:pPr>
        <w:pageBreakBefore w:val="0"/>
        <w:rPr/>
      </w:pPr>
      <w:r w:rsidDel="00000000" w:rsidR="00000000" w:rsidRPr="00000000">
        <w:rPr>
          <w:rtl w:val="0"/>
        </w:rPr>
        <w:t xml:space="preserve"> “The other points to the right, reading the word ‘Restaurant’.”</w:t>
      </w:r>
    </w:p>
    <w:p w:rsidR="00000000" w:rsidDel="00000000" w:rsidP="00000000" w:rsidRDefault="00000000" w:rsidRPr="00000000" w14:paraId="0000359A">
      <w:pPr>
        <w:pageBreakBefore w:val="0"/>
        <w:rPr/>
      </w:pPr>
      <w:r w:rsidDel="00000000" w:rsidR="00000000" w:rsidRPr="00000000">
        <w:rPr>
          <w:rtl w:val="0"/>
        </w:rPr>
        <w:t xml:space="preserve"> “We turn to the right, and a young man shows us to an empty table for two.”</w:t>
      </w:r>
    </w:p>
    <w:p w:rsidR="00000000" w:rsidDel="00000000" w:rsidP="00000000" w:rsidRDefault="00000000" w:rsidRPr="00000000" w14:paraId="0000359B">
      <w:pPr>
        <w:pageBreakBefore w:val="0"/>
        <w:rPr/>
      </w:pPr>
      <w:r w:rsidDel="00000000" w:rsidR="00000000" w:rsidRPr="00000000">
        <w:rPr>
          <w:rtl w:val="0"/>
        </w:rPr>
        <w:t xml:space="preserve"> “Contrary to the other restaurants I saw nearby, this one seems fairly sparse, although almost all the tables are occupied.”</w:t>
      </w:r>
    </w:p>
    <w:p w:rsidR="00000000" w:rsidDel="00000000" w:rsidP="00000000" w:rsidRDefault="00000000" w:rsidRPr="00000000" w14:paraId="0000359C">
      <w:pPr>
        <w:pageBreakBefore w:val="0"/>
        <w:rPr/>
      </w:pPr>
      <w:r w:rsidDel="00000000" w:rsidR="00000000" w:rsidRPr="00000000">
        <w:rPr>
          <w:rtl w:val="0"/>
        </w:rPr>
        <w:t xml:space="preserve"> “The faint smell of alcohol is present in the room, likely stuck to the carpet.”</w:t>
      </w:r>
    </w:p>
    <w:p w:rsidR="00000000" w:rsidDel="00000000" w:rsidP="00000000" w:rsidRDefault="00000000" w:rsidRPr="00000000" w14:paraId="0000359D">
      <w:pPr>
        <w:pageBreakBefore w:val="0"/>
        <w:rPr/>
      </w:pPr>
      <w:r w:rsidDel="00000000" w:rsidR="00000000" w:rsidRPr="00000000">
        <w:rPr>
          <w:rtl w:val="0"/>
        </w:rPr>
        <w:t xml:space="preserve"> m “I’m sorry if I sound like Yuri, but I love the atmosphere in here.”</w:t>
        <w:br w:type="textWrapping"/>
        <w:t xml:space="preserve"> mc “Why apologise for sounding like Yuri?”</w:t>
      </w:r>
    </w:p>
    <w:p w:rsidR="00000000" w:rsidDel="00000000" w:rsidP="00000000" w:rsidRDefault="00000000" w:rsidRPr="00000000" w14:paraId="0000359E">
      <w:pPr>
        <w:pageBreakBefore w:val="0"/>
        <w:rPr/>
      </w:pPr>
      <w:r w:rsidDel="00000000" w:rsidR="00000000" w:rsidRPr="00000000">
        <w:rPr>
          <w:rtl w:val="0"/>
        </w:rPr>
        <w:t xml:space="preserve"> mc “All it means is that you’re picking things up from your friends.”</w:t>
      </w:r>
    </w:p>
    <w:p w:rsidR="00000000" w:rsidDel="00000000" w:rsidP="00000000" w:rsidRDefault="00000000" w:rsidRPr="00000000" w14:paraId="0000359F">
      <w:pPr>
        <w:pageBreakBefore w:val="0"/>
        <w:rPr/>
      </w:pPr>
      <w:r w:rsidDel="00000000" w:rsidR="00000000" w:rsidRPr="00000000">
        <w:rPr>
          <w:rtl w:val="0"/>
        </w:rPr>
        <w:t xml:space="preserve"> mc “And that means you and she are close, right?”</w:t>
      </w:r>
    </w:p>
    <w:p w:rsidR="00000000" w:rsidDel="00000000" w:rsidP="00000000" w:rsidRDefault="00000000" w:rsidRPr="00000000" w14:paraId="000035A0">
      <w:pPr>
        <w:pageBreakBefore w:val="0"/>
        <w:rPr/>
      </w:pPr>
      <w:r w:rsidDel="00000000" w:rsidR="00000000" w:rsidRPr="00000000">
        <w:rPr>
          <w:rtl w:val="0"/>
        </w:rPr>
        <w:t xml:space="preserve"> “Monika smiles and nods.”</w:t>
      </w:r>
    </w:p>
    <w:p w:rsidR="00000000" w:rsidDel="00000000" w:rsidP="00000000" w:rsidRDefault="00000000" w:rsidRPr="00000000" w14:paraId="000035A1">
      <w:pPr>
        <w:pageBreakBefore w:val="0"/>
        <w:rPr/>
      </w:pPr>
      <w:r w:rsidDel="00000000" w:rsidR="00000000" w:rsidRPr="00000000">
        <w:rPr>
          <w:rtl w:val="0"/>
        </w:rPr>
        <w:t xml:space="preserve"> m “That’s a sweet way of thinking about it.”</w:t>
      </w:r>
    </w:p>
    <w:p w:rsidR="00000000" w:rsidDel="00000000" w:rsidP="00000000" w:rsidRDefault="00000000" w:rsidRPr="00000000" w14:paraId="000035A2">
      <w:pPr>
        <w:pageBreakBefore w:val="0"/>
        <w:rPr/>
      </w:pPr>
      <w:r w:rsidDel="00000000" w:rsidR="00000000" w:rsidRPr="00000000">
        <w:rPr>
          <w:rtl w:val="0"/>
        </w:rPr>
        <w:t xml:space="preserve"> “Another waiter approaches us.”</w:t>
      </w:r>
    </w:p>
    <w:p w:rsidR="00000000" w:rsidDel="00000000" w:rsidP="00000000" w:rsidRDefault="00000000" w:rsidRPr="00000000" w14:paraId="000035A3">
      <w:pPr>
        <w:pageBreakBefore w:val="0"/>
        <w:rPr/>
      </w:pPr>
      <w:r w:rsidDel="00000000" w:rsidR="00000000" w:rsidRPr="00000000">
        <w:rPr>
          <w:rtl w:val="0"/>
        </w:rPr>
        <w:t xml:space="preserve"> w “Here are the menus, we’ll pay you a visit in a few minutes to see if you’re ready to order.”</w:t>
        <w:br w:type="textWrapping"/>
        <w:t xml:space="preserve"> mc “Thank you very much.”</w:t>
      </w:r>
    </w:p>
    <w:p w:rsidR="00000000" w:rsidDel="00000000" w:rsidP="00000000" w:rsidRDefault="00000000" w:rsidRPr="00000000" w14:paraId="000035A4">
      <w:pPr>
        <w:pageBreakBefore w:val="0"/>
        <w:rPr/>
      </w:pPr>
      <w:r w:rsidDel="00000000" w:rsidR="00000000" w:rsidRPr="00000000">
        <w:rPr>
          <w:rtl w:val="0"/>
        </w:rPr>
        <w:t xml:space="preserve"> m “Will do, thank you!”</w:t>
      </w:r>
    </w:p>
    <w:p w:rsidR="00000000" w:rsidDel="00000000" w:rsidP="00000000" w:rsidRDefault="00000000" w:rsidRPr="00000000" w14:paraId="000035A5">
      <w:pPr>
        <w:pageBreakBefore w:val="0"/>
        <w:rPr/>
      </w:pPr>
      <w:r w:rsidDel="00000000" w:rsidR="00000000" w:rsidRPr="00000000">
        <w:rPr>
          <w:rtl w:val="0"/>
        </w:rPr>
        <w:t xml:space="preserve"> “The menus are large and laminated, with all the options printed in a cursive font.”</w:t>
      </w:r>
    </w:p>
    <w:p w:rsidR="00000000" w:rsidDel="00000000" w:rsidP="00000000" w:rsidRDefault="00000000" w:rsidRPr="00000000" w14:paraId="000035A6">
      <w:pPr>
        <w:pageBreakBefore w:val="0"/>
        <w:rPr/>
      </w:pPr>
      <w:r w:rsidDel="00000000" w:rsidR="00000000" w:rsidRPr="00000000">
        <w:rPr>
          <w:rtl w:val="0"/>
        </w:rPr>
        <w:t xml:space="preserve"> mc “What will you have?”</w:t>
      </w:r>
    </w:p>
    <w:p w:rsidR="00000000" w:rsidDel="00000000" w:rsidP="00000000" w:rsidRDefault="00000000" w:rsidRPr="00000000" w14:paraId="000035A7">
      <w:pPr>
        <w:pageBreakBefore w:val="0"/>
        <w:rPr/>
      </w:pPr>
      <w:r w:rsidDel="00000000" w:rsidR="00000000" w:rsidRPr="00000000">
        <w:rPr>
          <w:rtl w:val="0"/>
        </w:rPr>
        <w:t xml:space="preserve"> m “I’m not sure, I’m reading now.”</w:t>
      </w:r>
    </w:p>
    <w:p w:rsidR="00000000" w:rsidDel="00000000" w:rsidP="00000000" w:rsidRDefault="00000000" w:rsidRPr="00000000" w14:paraId="000035A8">
      <w:pPr>
        <w:pageBreakBefore w:val="0"/>
        <w:rPr/>
      </w:pPr>
      <w:r w:rsidDel="00000000" w:rsidR="00000000" w:rsidRPr="00000000">
        <w:rPr>
          <w:rtl w:val="0"/>
        </w:rPr>
        <w:t xml:space="preserve"> “Admittedly I’m doing the same, the question is almost ritual at this point.”</w:t>
      </w:r>
    </w:p>
    <w:p w:rsidR="00000000" w:rsidDel="00000000" w:rsidP="00000000" w:rsidRDefault="00000000" w:rsidRPr="00000000" w14:paraId="000035A9">
      <w:pPr>
        <w:pageBreakBefore w:val="0"/>
        <w:rPr/>
      </w:pPr>
      <w:r w:rsidDel="00000000" w:rsidR="00000000" w:rsidRPr="00000000">
        <w:rPr>
          <w:rtl w:val="0"/>
        </w:rPr>
        <w:t xml:space="preserve"> “I don’t dither for long once I spot something I haven’t seen the name of in years.”</w:t>
        <w:br w:type="textWrapping"/>
        <w:t xml:space="preserve"> “Gnocci.”</w:t>
      </w:r>
    </w:p>
    <w:p w:rsidR="00000000" w:rsidDel="00000000" w:rsidP="00000000" w:rsidRDefault="00000000" w:rsidRPr="00000000" w14:paraId="000035AA">
      <w:pPr>
        <w:pageBreakBefore w:val="0"/>
        <w:rPr/>
      </w:pPr>
      <w:r w:rsidDel="00000000" w:rsidR="00000000" w:rsidRPr="00000000">
        <w:rPr>
          <w:rtl w:val="0"/>
        </w:rPr>
        <w:t xml:space="preserve"> “Looking up at Monika, I can tell she’s also decided.”</w:t>
      </w:r>
    </w:p>
    <w:p w:rsidR="00000000" w:rsidDel="00000000" w:rsidP="00000000" w:rsidRDefault="00000000" w:rsidRPr="00000000" w14:paraId="000035AB">
      <w:pPr>
        <w:pageBreakBefore w:val="0"/>
        <w:rPr/>
      </w:pPr>
      <w:r w:rsidDel="00000000" w:rsidR="00000000" w:rsidRPr="00000000">
        <w:rPr>
          <w:rtl w:val="0"/>
        </w:rPr>
        <w:t xml:space="preserve"> “She raises her hand and a short, older waitress hastily approaches us, notepad in hand.”</w:t>
      </w:r>
    </w:p>
    <w:p w:rsidR="00000000" w:rsidDel="00000000" w:rsidP="00000000" w:rsidRDefault="00000000" w:rsidRPr="00000000" w14:paraId="000035AC">
      <w:pPr>
        <w:pageBreakBefore w:val="0"/>
        <w:rPr/>
      </w:pPr>
      <w:r w:rsidDel="00000000" w:rsidR="00000000" w:rsidRPr="00000000">
        <w:rPr>
          <w:rtl w:val="0"/>
        </w:rPr>
        <w:t xml:space="preserve"> w “What’ll it be, then?”</w:t>
      </w:r>
    </w:p>
    <w:p w:rsidR="00000000" w:rsidDel="00000000" w:rsidP="00000000" w:rsidRDefault="00000000" w:rsidRPr="00000000" w14:paraId="000035AD">
      <w:pPr>
        <w:pageBreakBefore w:val="0"/>
        <w:rPr/>
      </w:pPr>
      <w:r w:rsidDel="00000000" w:rsidR="00000000" w:rsidRPr="00000000">
        <w:rPr>
          <w:rtl w:val="0"/>
        </w:rPr>
        <w:t xml:space="preserve"> “I gesture for Monika to go first.”</w:t>
        <w:br w:type="textWrapping"/>
        <w:t xml:space="preserve"> m “Could I have the lentil burger, please?”</w:t>
      </w:r>
    </w:p>
    <w:p w:rsidR="00000000" w:rsidDel="00000000" w:rsidP="00000000" w:rsidRDefault="00000000" w:rsidRPr="00000000" w14:paraId="000035AE">
      <w:pPr>
        <w:pageBreakBefore w:val="0"/>
        <w:rPr/>
      </w:pPr>
      <w:r w:rsidDel="00000000" w:rsidR="00000000" w:rsidRPr="00000000">
        <w:rPr>
          <w:rtl w:val="0"/>
        </w:rPr>
        <w:t xml:space="preserve"> w “‘Course, madam.”</w:t>
        <w:br w:type="textWrapping"/>
        <w:t xml:space="preserve"> “She scribbles a note on the pad in her hand.”</w:t>
      </w:r>
    </w:p>
    <w:p w:rsidR="00000000" w:rsidDel="00000000" w:rsidP="00000000" w:rsidRDefault="00000000" w:rsidRPr="00000000" w14:paraId="000035AF">
      <w:pPr>
        <w:pageBreakBefore w:val="0"/>
        <w:rPr/>
      </w:pPr>
      <w:r w:rsidDel="00000000" w:rsidR="00000000" w:rsidRPr="00000000">
        <w:rPr>
          <w:rtl w:val="0"/>
        </w:rPr>
        <w:t xml:space="preserve"> w “And for you, sir?”</w:t>
      </w:r>
    </w:p>
    <w:p w:rsidR="00000000" w:rsidDel="00000000" w:rsidP="00000000" w:rsidRDefault="00000000" w:rsidRPr="00000000" w14:paraId="000035B0">
      <w:pPr>
        <w:pageBreakBefore w:val="0"/>
        <w:rPr/>
      </w:pPr>
      <w:r w:rsidDel="00000000" w:rsidR="00000000" w:rsidRPr="00000000">
        <w:rPr>
          <w:rtl w:val="0"/>
        </w:rPr>
        <w:t xml:space="preserve"> mc “The gnocchi, for me please.”</w:t>
      </w:r>
    </w:p>
    <w:p w:rsidR="00000000" w:rsidDel="00000000" w:rsidP="00000000" w:rsidRDefault="00000000" w:rsidRPr="00000000" w14:paraId="000035B1">
      <w:pPr>
        <w:pageBreakBefore w:val="0"/>
        <w:rPr/>
      </w:pPr>
      <w:r w:rsidDel="00000000" w:rsidR="00000000" w:rsidRPr="00000000">
        <w:rPr>
          <w:rtl w:val="0"/>
        </w:rPr>
        <w:t xml:space="preserve"> w “Got it, loves. Food shouldn’t take too long, give us a shout if you’ve got a problem.”</w:t>
        <w:br w:type="textWrapping"/>
        <w:t xml:space="preserve"> mc “Will do, thank you.”</w:t>
      </w:r>
    </w:p>
    <w:p w:rsidR="00000000" w:rsidDel="00000000" w:rsidP="00000000" w:rsidRDefault="00000000" w:rsidRPr="00000000" w14:paraId="000035B2">
      <w:pPr>
        <w:pageBreakBefore w:val="0"/>
        <w:rPr/>
      </w:pPr>
      <w:r w:rsidDel="00000000" w:rsidR="00000000" w:rsidRPr="00000000">
        <w:rPr>
          <w:rtl w:val="0"/>
        </w:rPr>
        <w:t xml:space="preserve"> m “Thank you very much, will do!”</w:t>
      </w:r>
    </w:p>
    <w:p w:rsidR="00000000" w:rsidDel="00000000" w:rsidP="00000000" w:rsidRDefault="00000000" w:rsidRPr="00000000" w14:paraId="000035B3">
      <w:pPr>
        <w:pageBreakBefore w:val="0"/>
        <w:rPr/>
      </w:pPr>
      <w:r w:rsidDel="00000000" w:rsidR="00000000" w:rsidRPr="00000000">
        <w:rPr>
          <w:rtl w:val="0"/>
        </w:rPr>
        <w:t xml:space="preserve"> “Monika then turns to me.”</w:t>
      </w:r>
    </w:p>
    <w:p w:rsidR="00000000" w:rsidDel="00000000" w:rsidP="00000000" w:rsidRDefault="00000000" w:rsidRPr="00000000" w14:paraId="000035B4">
      <w:pPr>
        <w:pageBreakBefore w:val="0"/>
        <w:rPr/>
      </w:pPr>
      <w:r w:rsidDel="00000000" w:rsidR="00000000" w:rsidRPr="00000000">
        <w:rPr>
          <w:rtl w:val="0"/>
        </w:rPr>
        <w:t xml:space="preserve"> m “You continue to surprise me, [player].”</w:t>
      </w:r>
    </w:p>
    <w:p w:rsidR="00000000" w:rsidDel="00000000" w:rsidP="00000000" w:rsidRDefault="00000000" w:rsidRPr="00000000" w14:paraId="000035B5">
      <w:pPr>
        <w:pageBreakBefore w:val="0"/>
        <w:rPr/>
      </w:pPr>
      <w:r w:rsidDel="00000000" w:rsidR="00000000" w:rsidRPr="00000000">
        <w:rPr>
          <w:rtl w:val="0"/>
        </w:rPr>
        <w:t xml:space="preserve"> mc “How’s that?”</w:t>
      </w:r>
    </w:p>
    <w:p w:rsidR="00000000" w:rsidDel="00000000" w:rsidP="00000000" w:rsidRDefault="00000000" w:rsidRPr="00000000" w14:paraId="000035B6">
      <w:pPr>
        <w:pageBreakBefore w:val="0"/>
        <w:rPr/>
      </w:pPr>
      <w:r w:rsidDel="00000000" w:rsidR="00000000" w:rsidRPr="00000000">
        <w:rPr>
          <w:rtl w:val="0"/>
        </w:rPr>
        <w:t xml:space="preserve"> m “Well, for starters, you’re eating an Italian dish in a British restaurant, and we’re in neither of those countries.”</w:t>
      </w:r>
    </w:p>
    <w:p w:rsidR="00000000" w:rsidDel="00000000" w:rsidP="00000000" w:rsidRDefault="00000000" w:rsidRPr="00000000" w14:paraId="000035B7">
      <w:pPr>
        <w:pageBreakBefore w:val="0"/>
        <w:rPr/>
      </w:pPr>
      <w:r w:rsidDel="00000000" w:rsidR="00000000" w:rsidRPr="00000000">
        <w:rPr>
          <w:rtl w:val="0"/>
        </w:rPr>
        <w:t xml:space="preserve"> m “And I can tell you really like the aesthetic of this place.”</w:t>
        <w:br w:type="textWrapping"/>
        <w:t xml:space="preserve"> m “I can see you look around at the ceiling, the floor, the walls, even the tables.”</w:t>
      </w:r>
    </w:p>
    <w:p w:rsidR="00000000" w:rsidDel="00000000" w:rsidP="00000000" w:rsidRDefault="00000000" w:rsidRPr="00000000" w14:paraId="000035B8">
      <w:pPr>
        <w:pageBreakBefore w:val="0"/>
        <w:rPr/>
      </w:pPr>
      <w:r w:rsidDel="00000000" w:rsidR="00000000" w:rsidRPr="00000000">
        <w:rPr>
          <w:rtl w:val="0"/>
        </w:rPr>
        <w:t xml:space="preserve"> mc “Well, yeah, I do have some interests, and I’ve already proven to you I eat more than ramen.”</w:t>
      </w:r>
    </w:p>
    <w:p w:rsidR="00000000" w:rsidDel="00000000" w:rsidP="00000000" w:rsidRDefault="00000000" w:rsidRPr="00000000" w14:paraId="000035B9">
      <w:pPr>
        <w:pageBreakBefore w:val="0"/>
        <w:rPr/>
      </w:pPr>
      <w:r w:rsidDel="00000000" w:rsidR="00000000" w:rsidRPr="00000000">
        <w:rPr>
          <w:rtl w:val="0"/>
        </w:rPr>
        <w:t xml:space="preserve"> m “Ahaha! Very true.”</w:t>
        <w:br w:type="textWrapping"/>
        <w:t xml:space="preserve"> m “All I mean is that I’m impressed at how much attention you’re willing to pay.”</w:t>
        <w:br w:type="textWrapping"/>
        <w:t xml:space="preserve"> m “Not only to the people you care about but also to your surroundings.”</w:t>
      </w:r>
    </w:p>
    <w:p w:rsidR="00000000" w:rsidDel="00000000" w:rsidP="00000000" w:rsidRDefault="00000000" w:rsidRPr="00000000" w14:paraId="000035BA">
      <w:pPr>
        <w:pageBreakBefore w:val="0"/>
        <w:rPr/>
      </w:pPr>
      <w:r w:rsidDel="00000000" w:rsidR="00000000" w:rsidRPr="00000000">
        <w:rPr>
          <w:rtl w:val="0"/>
        </w:rPr>
        <w:t xml:space="preserve"> “Her words of praise never fail to make me smile.”</w:t>
      </w:r>
    </w:p>
    <w:p w:rsidR="00000000" w:rsidDel="00000000" w:rsidP="00000000" w:rsidRDefault="00000000" w:rsidRPr="00000000" w14:paraId="000035BB">
      <w:pPr>
        <w:pageBreakBefore w:val="0"/>
        <w:rPr/>
      </w:pPr>
      <w:r w:rsidDel="00000000" w:rsidR="00000000" w:rsidRPr="00000000">
        <w:rPr>
          <w:rtl w:val="0"/>
        </w:rPr>
        <w:t xml:space="preserve"> mc “Thank you, Monika, that’s very sweet of you to say.”</w:t>
      </w:r>
    </w:p>
    <w:p w:rsidR="00000000" w:rsidDel="00000000" w:rsidP="00000000" w:rsidRDefault="00000000" w:rsidRPr="00000000" w14:paraId="000035BC">
      <w:pPr>
        <w:pageBreakBefore w:val="0"/>
        <w:rPr/>
      </w:pPr>
      <w:r w:rsidDel="00000000" w:rsidR="00000000" w:rsidRPr="00000000">
        <w:rPr>
          <w:rtl w:val="0"/>
        </w:rPr>
        <w:t xml:space="preserve"> </w:t>
      </w:r>
    </w:p>
    <w:p w:rsidR="00000000" w:rsidDel="00000000" w:rsidP="00000000" w:rsidRDefault="00000000" w:rsidRPr="00000000" w14:paraId="000035BD">
      <w:pPr>
        <w:pageBreakBefore w:val="0"/>
        <w:rPr/>
      </w:pPr>
      <w:r w:rsidDel="00000000" w:rsidR="00000000" w:rsidRPr="00000000">
        <w:rPr>
          <w:rtl w:val="0"/>
        </w:rPr>
        <w:t xml:space="preserve"> “Fifteen minutes or so later, the same waitress arrives with two plates in hand.”</w:t>
      </w:r>
    </w:p>
    <w:p w:rsidR="00000000" w:rsidDel="00000000" w:rsidP="00000000" w:rsidRDefault="00000000" w:rsidRPr="00000000" w14:paraId="000035BE">
      <w:pPr>
        <w:pageBreakBefore w:val="0"/>
        <w:rPr/>
      </w:pPr>
      <w:r w:rsidDel="00000000" w:rsidR="00000000" w:rsidRPr="00000000">
        <w:rPr>
          <w:rtl w:val="0"/>
        </w:rPr>
        <w:t xml:space="preserve"> w “Lentil burger for you my dear.”</w:t>
      </w:r>
    </w:p>
    <w:p w:rsidR="00000000" w:rsidDel="00000000" w:rsidP="00000000" w:rsidRDefault="00000000" w:rsidRPr="00000000" w14:paraId="000035BF">
      <w:pPr>
        <w:pageBreakBefore w:val="0"/>
        <w:rPr/>
      </w:pPr>
      <w:r w:rsidDel="00000000" w:rsidR="00000000" w:rsidRPr="00000000">
        <w:rPr>
          <w:rtl w:val="0"/>
        </w:rPr>
        <w:t xml:space="preserve"> “She places a well-stacked bun filled with a breaded lentil patty, lettuce, tomato and pickles before her.”</w:t>
        <w:br w:type="textWrapping"/>
        <w:t xml:space="preserve"> w “And a plate of gnocchi for you good sir.”</w:t>
      </w:r>
    </w:p>
    <w:p w:rsidR="00000000" w:rsidDel="00000000" w:rsidP="00000000" w:rsidRDefault="00000000" w:rsidRPr="00000000" w14:paraId="000035C0">
      <w:pPr>
        <w:pageBreakBefore w:val="0"/>
        <w:rPr/>
      </w:pPr>
      <w:r w:rsidDel="00000000" w:rsidR="00000000" w:rsidRPr="00000000">
        <w:rPr>
          <w:rtl w:val="0"/>
        </w:rPr>
        <w:t xml:space="preserve"> “I had almost forgotten what it looked like.”</w:t>
      </w:r>
    </w:p>
    <w:p w:rsidR="00000000" w:rsidDel="00000000" w:rsidP="00000000" w:rsidRDefault="00000000" w:rsidRPr="00000000" w14:paraId="000035C1">
      <w:pPr>
        <w:pageBreakBefore w:val="0"/>
        <w:rPr/>
      </w:pPr>
      <w:r w:rsidDel="00000000" w:rsidR="00000000" w:rsidRPr="00000000">
        <w:rPr>
          <w:rtl w:val="0"/>
        </w:rPr>
        <w:t xml:space="preserve"> “Small doughy spheres, covered in tomato and coriander.”</w:t>
        <w:br w:type="textWrapping"/>
        <w:t xml:space="preserve"> “A meal fit for the Gods.”</w:t>
      </w:r>
    </w:p>
    <w:p w:rsidR="00000000" w:rsidDel="00000000" w:rsidP="00000000" w:rsidRDefault="00000000" w:rsidRPr="00000000" w14:paraId="000035C2">
      <w:pPr>
        <w:pageBreakBefore w:val="0"/>
        <w:rPr/>
      </w:pPr>
      <w:r w:rsidDel="00000000" w:rsidR="00000000" w:rsidRPr="00000000">
        <w:rPr>
          <w:rtl w:val="0"/>
        </w:rPr>
        <w:t xml:space="preserve"> w “Here’s some water, on the house.”</w:t>
      </w:r>
    </w:p>
    <w:p w:rsidR="00000000" w:rsidDel="00000000" w:rsidP="00000000" w:rsidRDefault="00000000" w:rsidRPr="00000000" w14:paraId="000035C3">
      <w:pPr>
        <w:pageBreakBefore w:val="0"/>
        <w:rPr/>
      </w:pPr>
      <w:r w:rsidDel="00000000" w:rsidR="00000000" w:rsidRPr="00000000">
        <w:rPr>
          <w:rtl w:val="0"/>
        </w:rPr>
        <w:t xml:space="preserve"> w “Anything else you need, give us a shout, yeah?”</w:t>
      </w:r>
    </w:p>
    <w:p w:rsidR="00000000" w:rsidDel="00000000" w:rsidP="00000000" w:rsidRDefault="00000000" w:rsidRPr="00000000" w14:paraId="000035C4">
      <w:pPr>
        <w:pageBreakBefore w:val="0"/>
        <w:rPr/>
      </w:pPr>
      <w:r w:rsidDel="00000000" w:rsidR="00000000" w:rsidRPr="00000000">
        <w:rPr>
          <w:rtl w:val="0"/>
        </w:rPr>
        <w:t xml:space="preserve"> “She places a large glass bottle of water on the table, gives us a nod and leaves.”</w:t>
      </w:r>
    </w:p>
    <w:p w:rsidR="00000000" w:rsidDel="00000000" w:rsidP="00000000" w:rsidRDefault="00000000" w:rsidRPr="00000000" w14:paraId="000035C5">
      <w:pPr>
        <w:pageBreakBefore w:val="0"/>
        <w:rPr/>
      </w:pPr>
      <w:r w:rsidDel="00000000" w:rsidR="00000000" w:rsidRPr="00000000">
        <w:rPr>
          <w:rtl w:val="0"/>
        </w:rPr>
        <w:t xml:space="preserve"> mc “Bon appetit!”</w:t>
      </w:r>
    </w:p>
    <w:p w:rsidR="00000000" w:rsidDel="00000000" w:rsidP="00000000" w:rsidRDefault="00000000" w:rsidRPr="00000000" w14:paraId="000035C6">
      <w:pPr>
        <w:pageBreakBefore w:val="0"/>
        <w:rPr/>
      </w:pPr>
      <w:r w:rsidDel="00000000" w:rsidR="00000000" w:rsidRPr="00000000">
        <w:rPr>
          <w:rtl w:val="0"/>
        </w:rPr>
        <w:t xml:space="preserve"> m “Bon appetit!”</w:t>
      </w:r>
    </w:p>
    <w:p w:rsidR="00000000" w:rsidDel="00000000" w:rsidP="00000000" w:rsidRDefault="00000000" w:rsidRPr="00000000" w14:paraId="000035C7">
      <w:pPr>
        <w:pageBreakBefore w:val="0"/>
        <w:rPr/>
      </w:pPr>
      <w:r w:rsidDel="00000000" w:rsidR="00000000" w:rsidRPr="00000000">
        <w:rPr>
          <w:rtl w:val="0"/>
        </w:rPr>
        <w:t xml:space="preserve"> “I place my napkin on my lap, and tuck into my food.”</w:t>
      </w:r>
    </w:p>
    <w:p w:rsidR="00000000" w:rsidDel="00000000" w:rsidP="00000000" w:rsidRDefault="00000000" w:rsidRPr="00000000" w14:paraId="000035C8">
      <w:pPr>
        <w:pageBreakBefore w:val="0"/>
        <w:rPr/>
      </w:pPr>
      <w:r w:rsidDel="00000000" w:rsidR="00000000" w:rsidRPr="00000000">
        <w:rPr>
          <w:rtl w:val="0"/>
        </w:rPr>
        <w:t xml:space="preserve"> “&lt;i&gt;You’re as beautiful as the day I lost you.&lt;/i&gt;”</w:t>
      </w:r>
    </w:p>
    <w:p w:rsidR="00000000" w:rsidDel="00000000" w:rsidP="00000000" w:rsidRDefault="00000000" w:rsidRPr="00000000" w14:paraId="000035C9">
      <w:pPr>
        <w:pageBreakBefore w:val="0"/>
        <w:rPr/>
      </w:pPr>
      <w:r w:rsidDel="00000000" w:rsidR="00000000" w:rsidRPr="00000000">
        <w:rPr>
          <w:rtl w:val="0"/>
        </w:rPr>
        <w:t xml:space="preserve"> “Monika appears to be enjoying her meal just as much as me.”</w:t>
      </w:r>
    </w:p>
    <w:p w:rsidR="00000000" w:rsidDel="00000000" w:rsidP="00000000" w:rsidRDefault="00000000" w:rsidRPr="00000000" w14:paraId="000035CA">
      <w:pPr>
        <w:pageBreakBefore w:val="0"/>
        <w:rPr/>
      </w:pPr>
      <w:r w:rsidDel="00000000" w:rsidR="00000000" w:rsidRPr="00000000">
        <w:rPr>
          <w:rtl w:val="0"/>
        </w:rPr>
        <w:t xml:space="preserve"> “The two of us are almost completely silent as we eat.”</w:t>
        <w:br w:type="textWrapping"/>
        <w:t xml:space="preserve"> “An onlooker would think this is some kind of ritual.”  </w:t>
      </w:r>
    </w:p>
    <w:p w:rsidR="00000000" w:rsidDel="00000000" w:rsidP="00000000" w:rsidRDefault="00000000" w:rsidRPr="00000000" w14:paraId="000035CB">
      <w:pPr>
        <w:pageBreakBefore w:val="0"/>
        <w:rPr/>
      </w:pPr>
      <w:r w:rsidDel="00000000" w:rsidR="00000000" w:rsidRPr="00000000">
        <w:rPr>
          <w:rtl w:val="0"/>
        </w:rPr>
        <w:t xml:space="preserve"> “After what was likely a good workout for her, and what was definitely an intense physical session for me, we definitely need this food.”</w:t>
      </w:r>
    </w:p>
    <w:p w:rsidR="00000000" w:rsidDel="00000000" w:rsidP="00000000" w:rsidRDefault="00000000" w:rsidRPr="00000000" w14:paraId="000035CC">
      <w:pPr>
        <w:pageBreakBefore w:val="0"/>
        <w:rPr/>
      </w:pPr>
      <w:r w:rsidDel="00000000" w:rsidR="00000000" w:rsidRPr="00000000">
        <w:rPr>
          <w:rtl w:val="0"/>
        </w:rPr>
        <w:t xml:space="preserve"> “We remain silent for the entire meal, ignoring everything but the dishes in front of us, except for when the waitress came to check on us.”</w:t>
      </w:r>
    </w:p>
    <w:p w:rsidR="00000000" w:rsidDel="00000000" w:rsidP="00000000" w:rsidRDefault="00000000" w:rsidRPr="00000000" w14:paraId="000035CD">
      <w:pPr>
        <w:pageBreakBefore w:val="0"/>
        <w:rPr/>
      </w:pPr>
      <w:r w:rsidDel="00000000" w:rsidR="00000000" w:rsidRPr="00000000">
        <w:rPr>
          <w:rtl w:val="0"/>
        </w:rPr>
        <w:t xml:space="preserve"> “Our plates are clean within fifteen minutes, and are then collected from us.”</w:t>
      </w:r>
    </w:p>
    <w:p w:rsidR="00000000" w:rsidDel="00000000" w:rsidP="00000000" w:rsidRDefault="00000000" w:rsidRPr="00000000" w14:paraId="000035CE">
      <w:pPr>
        <w:pageBreakBefore w:val="0"/>
        <w:rPr/>
      </w:pPr>
      <w:r w:rsidDel="00000000" w:rsidR="00000000" w:rsidRPr="00000000">
        <w:rPr>
          <w:rtl w:val="0"/>
        </w:rPr>
        <w:t xml:space="preserve"> mc “Enjoy your meal?”</w:t>
      </w:r>
    </w:p>
    <w:p w:rsidR="00000000" w:rsidDel="00000000" w:rsidP="00000000" w:rsidRDefault="00000000" w:rsidRPr="00000000" w14:paraId="000035CF">
      <w:pPr>
        <w:pageBreakBefore w:val="0"/>
        <w:rPr/>
      </w:pPr>
      <w:r w:rsidDel="00000000" w:rsidR="00000000" w:rsidRPr="00000000">
        <w:rPr>
          <w:rtl w:val="0"/>
        </w:rPr>
        <w:t xml:space="preserve"> m “I really did! I haven’t eaten like that in ages.”</w:t>
      </w:r>
    </w:p>
    <w:p w:rsidR="00000000" w:rsidDel="00000000" w:rsidP="00000000" w:rsidRDefault="00000000" w:rsidRPr="00000000" w14:paraId="000035D0">
      <w:pPr>
        <w:pageBreakBefore w:val="0"/>
        <w:rPr/>
      </w:pPr>
      <w:r w:rsidDel="00000000" w:rsidR="00000000" w:rsidRPr="00000000">
        <w:rPr>
          <w:rtl w:val="0"/>
        </w:rPr>
        <w:t xml:space="preserve"> mc “Wow, must’ve been one hell of a workout, huh.”</w:t>
      </w:r>
    </w:p>
    <w:p w:rsidR="00000000" w:rsidDel="00000000" w:rsidP="00000000" w:rsidRDefault="00000000" w:rsidRPr="00000000" w14:paraId="000035D1">
      <w:pPr>
        <w:pageBreakBefore w:val="0"/>
        <w:rPr/>
      </w:pPr>
      <w:r w:rsidDel="00000000" w:rsidR="00000000" w:rsidRPr="00000000">
        <w:rPr>
          <w:rtl w:val="0"/>
        </w:rPr>
        <w:t xml:space="preserve"> m “It’s not even that, the laser tag wasn’t a super strenuous workout.”</w:t>
      </w:r>
    </w:p>
    <w:p w:rsidR="00000000" w:rsidDel="00000000" w:rsidP="00000000" w:rsidRDefault="00000000" w:rsidRPr="00000000" w14:paraId="000035D2">
      <w:pPr>
        <w:pageBreakBefore w:val="0"/>
        <w:rPr/>
      </w:pPr>
      <w:r w:rsidDel="00000000" w:rsidR="00000000" w:rsidRPr="00000000">
        <w:rPr>
          <w:rtl w:val="0"/>
        </w:rPr>
        <w:t xml:space="preserve"> “Well, now I feel like a weed again.”</w:t>
      </w:r>
    </w:p>
    <w:p w:rsidR="00000000" w:rsidDel="00000000" w:rsidP="00000000" w:rsidRDefault="00000000" w:rsidRPr="00000000" w14:paraId="000035D3">
      <w:pPr>
        <w:pageBreakBefore w:val="0"/>
        <w:rPr/>
      </w:pPr>
      <w:r w:rsidDel="00000000" w:rsidR="00000000" w:rsidRPr="00000000">
        <w:rPr>
          <w:rtl w:val="0"/>
        </w:rPr>
        <w:t xml:space="preserve"> “I’m beyond exhausted even almost an hour later.”</w:t>
      </w:r>
    </w:p>
    <w:p w:rsidR="00000000" w:rsidDel="00000000" w:rsidP="00000000" w:rsidRDefault="00000000" w:rsidRPr="00000000" w14:paraId="000035D4">
      <w:pPr>
        <w:pageBreakBefore w:val="0"/>
        <w:rPr/>
      </w:pPr>
      <w:r w:rsidDel="00000000" w:rsidR="00000000" w:rsidRPr="00000000">
        <w:rPr>
          <w:rtl w:val="0"/>
        </w:rPr>
        <w:t xml:space="preserve"> m “It’s more like a victory meal, a celebration, a reward for our performance in the arena.”</w:t>
      </w:r>
    </w:p>
    <w:p w:rsidR="00000000" w:rsidDel="00000000" w:rsidP="00000000" w:rsidRDefault="00000000" w:rsidRPr="00000000" w14:paraId="000035D5">
      <w:pPr>
        <w:pageBreakBefore w:val="0"/>
        <w:rPr/>
      </w:pPr>
      <w:r w:rsidDel="00000000" w:rsidR="00000000" w:rsidRPr="00000000">
        <w:rPr>
          <w:rtl w:val="0"/>
        </w:rPr>
        <w:t xml:space="preserve"> “I understand what she means, and nod accordingly.”</w:t>
      </w:r>
    </w:p>
    <w:p w:rsidR="00000000" w:rsidDel="00000000" w:rsidP="00000000" w:rsidRDefault="00000000" w:rsidRPr="00000000" w14:paraId="000035D6">
      <w:pPr>
        <w:pageBreakBefore w:val="0"/>
        <w:rPr/>
      </w:pPr>
      <w:r w:rsidDel="00000000" w:rsidR="00000000" w:rsidRPr="00000000">
        <w:rPr>
          <w:rtl w:val="0"/>
        </w:rPr>
        <w:t xml:space="preserve"> m “I feel like we deserve food this good.”</w:t>
      </w:r>
    </w:p>
    <w:p w:rsidR="00000000" w:rsidDel="00000000" w:rsidP="00000000" w:rsidRDefault="00000000" w:rsidRPr="00000000" w14:paraId="000035D7">
      <w:pPr>
        <w:pageBreakBefore w:val="0"/>
        <w:rPr/>
      </w:pPr>
      <w:r w:rsidDel="00000000" w:rsidR="00000000" w:rsidRPr="00000000">
        <w:rPr>
          <w:rtl w:val="0"/>
        </w:rPr>
        <w:t xml:space="preserve"> mc “That we do. Cheers!”</w:t>
      </w:r>
    </w:p>
    <w:p w:rsidR="00000000" w:rsidDel="00000000" w:rsidP="00000000" w:rsidRDefault="00000000" w:rsidRPr="00000000" w14:paraId="000035D8">
      <w:pPr>
        <w:pageBreakBefore w:val="0"/>
        <w:rPr/>
      </w:pPr>
      <w:r w:rsidDel="00000000" w:rsidR="00000000" w:rsidRPr="00000000">
        <w:rPr>
          <w:rtl w:val="0"/>
        </w:rPr>
        <w:t xml:space="preserve"> m “Cheers!”</w:t>
        <w:br w:type="textWrapping"/>
        <w:t xml:space="preserve"> “We clink our water glasses together in what is the most unimpressive toast in human history.”</w:t>
      </w:r>
    </w:p>
    <w:p w:rsidR="00000000" w:rsidDel="00000000" w:rsidP="00000000" w:rsidRDefault="00000000" w:rsidRPr="00000000" w14:paraId="000035D9">
      <w:pPr>
        <w:pageBreakBefore w:val="0"/>
        <w:rPr/>
      </w:pPr>
      <w:r w:rsidDel="00000000" w:rsidR="00000000" w:rsidRPr="00000000">
        <w:rPr>
          <w:rtl w:val="0"/>
        </w:rPr>
        <w:t xml:space="preserve"> “But it’s our toast, and I’ll be damned if I won’t drink to it.”</w:t>
      </w:r>
    </w:p>
    <w:p w:rsidR="00000000" w:rsidDel="00000000" w:rsidP="00000000" w:rsidRDefault="00000000" w:rsidRPr="00000000" w14:paraId="000035DA">
      <w:pPr>
        <w:pageBreakBefore w:val="0"/>
        <w:rPr/>
      </w:pPr>
      <w:r w:rsidDel="00000000" w:rsidR="00000000" w:rsidRPr="00000000">
        <w:rPr>
          <w:rtl w:val="0"/>
        </w:rPr>
        <w:t xml:space="preserve"> “Even after sitting in the open, the water is still ice cold.”</w:t>
      </w:r>
    </w:p>
    <w:p w:rsidR="00000000" w:rsidDel="00000000" w:rsidP="00000000" w:rsidRDefault="00000000" w:rsidRPr="00000000" w14:paraId="000035DB">
      <w:pPr>
        <w:pageBreakBefore w:val="0"/>
        <w:rPr/>
      </w:pPr>
      <w:r w:rsidDel="00000000" w:rsidR="00000000" w:rsidRPr="00000000">
        <w:rPr>
          <w:rtl w:val="0"/>
        </w:rPr>
        <w:t xml:space="preserve"> “Looking at the time, we should probably get going.”</w:t>
        <w:br w:type="textWrapping"/>
        <w:t xml:space="preserve"> “I raise my hand to call for staff.”</w:t>
      </w:r>
    </w:p>
    <w:p w:rsidR="00000000" w:rsidDel="00000000" w:rsidP="00000000" w:rsidRDefault="00000000" w:rsidRPr="00000000" w14:paraId="000035DC">
      <w:pPr>
        <w:pageBreakBefore w:val="0"/>
        <w:rPr/>
      </w:pPr>
      <w:r w:rsidDel="00000000" w:rsidR="00000000" w:rsidRPr="00000000">
        <w:rPr>
          <w:rtl w:val="0"/>
        </w:rPr>
        <w:t xml:space="preserve"> w “Yes, dear?”</w:t>
      </w:r>
    </w:p>
    <w:p w:rsidR="00000000" w:rsidDel="00000000" w:rsidP="00000000" w:rsidRDefault="00000000" w:rsidRPr="00000000" w14:paraId="000035DD">
      <w:pPr>
        <w:pageBreakBefore w:val="0"/>
        <w:rPr/>
      </w:pPr>
      <w:r w:rsidDel="00000000" w:rsidR="00000000" w:rsidRPr="00000000">
        <w:rPr>
          <w:rtl w:val="0"/>
        </w:rPr>
        <w:t xml:space="preserve"> mc “Could we have the bill please?”</w:t>
      </w:r>
    </w:p>
    <w:p w:rsidR="00000000" w:rsidDel="00000000" w:rsidP="00000000" w:rsidRDefault="00000000" w:rsidRPr="00000000" w14:paraId="000035DE">
      <w:pPr>
        <w:pageBreakBefore w:val="0"/>
        <w:rPr/>
      </w:pPr>
      <w:r w:rsidDel="00000000" w:rsidR="00000000" w:rsidRPr="00000000">
        <w:rPr>
          <w:rtl w:val="0"/>
        </w:rPr>
        <w:t xml:space="preserve"> w “Course, love. Be right with you, alright?”</w:t>
      </w:r>
    </w:p>
    <w:p w:rsidR="00000000" w:rsidDel="00000000" w:rsidP="00000000" w:rsidRDefault="00000000" w:rsidRPr="00000000" w14:paraId="000035DF">
      <w:pPr>
        <w:pageBreakBefore w:val="0"/>
        <w:rPr/>
      </w:pPr>
      <w:r w:rsidDel="00000000" w:rsidR="00000000" w:rsidRPr="00000000">
        <w:rPr>
          <w:rtl w:val="0"/>
        </w:rPr>
        <w:t xml:space="preserve"> “I was half expecting her to pinch my cheek or ruffle my hair.”</w:t>
        <w:br w:type="textWrapping"/>
        <w:t xml:space="preserve"> “She gives us a smile and walks over to the counter.”</w:t>
        <w:br w:type="textWrapping"/>
        <w:t xml:space="preserve"> mc “Where to next?”</w:t>
      </w:r>
    </w:p>
    <w:p w:rsidR="00000000" w:rsidDel="00000000" w:rsidP="00000000" w:rsidRDefault="00000000" w:rsidRPr="00000000" w14:paraId="000035E0">
      <w:pPr>
        <w:pageBreakBefore w:val="0"/>
        <w:rPr/>
      </w:pPr>
      <w:r w:rsidDel="00000000" w:rsidR="00000000" w:rsidRPr="00000000">
        <w:rPr>
          <w:rtl w:val="0"/>
        </w:rPr>
        <w:t xml:space="preserve"> m “How about your place?”</w:t>
      </w:r>
    </w:p>
    <w:p w:rsidR="00000000" w:rsidDel="00000000" w:rsidP="00000000" w:rsidRDefault="00000000" w:rsidRPr="00000000" w14:paraId="000035E1">
      <w:pPr>
        <w:pageBreakBefore w:val="0"/>
        <w:rPr/>
      </w:pPr>
      <w:r w:rsidDel="00000000" w:rsidR="00000000" w:rsidRPr="00000000">
        <w:rPr>
          <w:rtl w:val="0"/>
        </w:rPr>
        <w:t xml:space="preserve"> m “I think I’m mostly done in for the day.”</w:t>
      </w:r>
    </w:p>
    <w:p w:rsidR="00000000" w:rsidDel="00000000" w:rsidP="00000000" w:rsidRDefault="00000000" w:rsidRPr="00000000" w14:paraId="000035E2">
      <w:pPr>
        <w:pageBreakBefore w:val="0"/>
        <w:rPr/>
      </w:pPr>
      <w:r w:rsidDel="00000000" w:rsidR="00000000" w:rsidRPr="00000000">
        <w:rPr>
          <w:rtl w:val="0"/>
        </w:rPr>
        <w:t xml:space="preserve"> m “Honestly I don’t think I could even manage a shopping trip!”</w:t>
      </w:r>
    </w:p>
    <w:p w:rsidR="00000000" w:rsidDel="00000000" w:rsidP="00000000" w:rsidRDefault="00000000" w:rsidRPr="00000000" w14:paraId="000035E3">
      <w:pPr>
        <w:pageBreakBefore w:val="0"/>
        <w:rPr/>
      </w:pPr>
      <w:r w:rsidDel="00000000" w:rsidR="00000000" w:rsidRPr="00000000">
        <w:rPr>
          <w:rtl w:val="0"/>
        </w:rPr>
        <w:t xml:space="preserve"> “That is not something I ever expected to hear.”</w:t>
      </w:r>
    </w:p>
    <w:p w:rsidR="00000000" w:rsidDel="00000000" w:rsidP="00000000" w:rsidRDefault="00000000" w:rsidRPr="00000000" w14:paraId="000035E4">
      <w:pPr>
        <w:pageBreakBefore w:val="0"/>
        <w:rPr/>
      </w:pPr>
      <w:r w:rsidDel="00000000" w:rsidR="00000000" w:rsidRPr="00000000">
        <w:rPr>
          <w:rtl w:val="0"/>
        </w:rPr>
        <w:t xml:space="preserve"> “I have no complaints, however.”</w:t>
      </w:r>
    </w:p>
    <w:p w:rsidR="00000000" w:rsidDel="00000000" w:rsidP="00000000" w:rsidRDefault="00000000" w:rsidRPr="00000000" w14:paraId="000035E5">
      <w:pPr>
        <w:pageBreakBefore w:val="0"/>
        <w:rPr/>
      </w:pPr>
      <w:r w:rsidDel="00000000" w:rsidR="00000000" w:rsidRPr="00000000">
        <w:rPr>
          <w:rtl w:val="0"/>
        </w:rPr>
        <w:t xml:space="preserve"> mc “Alright then, we’ll pay and then head back to mine.”</w:t>
      </w:r>
    </w:p>
    <w:p w:rsidR="00000000" w:rsidDel="00000000" w:rsidP="00000000" w:rsidRDefault="00000000" w:rsidRPr="00000000" w14:paraId="000035E6">
      <w:pPr>
        <w:pageBreakBefore w:val="0"/>
        <w:rPr/>
      </w:pPr>
      <w:r w:rsidDel="00000000" w:rsidR="00000000" w:rsidRPr="00000000">
        <w:rPr>
          <w:rtl w:val="0"/>
        </w:rPr>
        <w:t xml:space="preserve"> “She nods and gives my hand a light squeeze from across the table.”</w:t>
      </w:r>
    </w:p>
    <w:p w:rsidR="00000000" w:rsidDel="00000000" w:rsidP="00000000" w:rsidRDefault="00000000" w:rsidRPr="00000000" w14:paraId="000035E7">
      <w:pPr>
        <w:pageBreakBefore w:val="0"/>
        <w:rPr/>
      </w:pPr>
      <w:r w:rsidDel="00000000" w:rsidR="00000000" w:rsidRPr="00000000">
        <w:rPr>
          <w:rtl w:val="0"/>
        </w:rPr>
        <w:t xml:space="preserve"> “I don’t know how I’ve done this.”</w:t>
      </w:r>
    </w:p>
    <w:p w:rsidR="00000000" w:rsidDel="00000000" w:rsidP="00000000" w:rsidRDefault="00000000" w:rsidRPr="00000000" w14:paraId="000035E8">
      <w:pPr>
        <w:pageBreakBefore w:val="0"/>
        <w:rPr/>
      </w:pPr>
      <w:r w:rsidDel="00000000" w:rsidR="00000000" w:rsidRPr="00000000">
        <w:rPr>
          <w:rtl w:val="0"/>
        </w:rPr>
        <w:t xml:space="preserve"> “Here I am, a lanky nobody, dating an angel from above.”</w:t>
      </w:r>
    </w:p>
    <w:p w:rsidR="00000000" w:rsidDel="00000000" w:rsidP="00000000" w:rsidRDefault="00000000" w:rsidRPr="00000000" w14:paraId="000035E9">
      <w:pPr>
        <w:pageBreakBefore w:val="0"/>
        <w:rPr/>
      </w:pPr>
      <w:r w:rsidDel="00000000" w:rsidR="00000000" w:rsidRPr="00000000">
        <w:rPr>
          <w:rtl w:val="0"/>
        </w:rPr>
        <w:t xml:space="preserve"> “The popular girl who’s always been way out of my league.”</w:t>
      </w:r>
    </w:p>
    <w:p w:rsidR="00000000" w:rsidDel="00000000" w:rsidP="00000000" w:rsidRDefault="00000000" w:rsidRPr="00000000" w14:paraId="000035EA">
      <w:pPr>
        <w:pageBreakBefore w:val="0"/>
        <w:rPr/>
      </w:pPr>
      <w:r w:rsidDel="00000000" w:rsidR="00000000" w:rsidRPr="00000000">
        <w:rPr>
          <w:rtl w:val="0"/>
        </w:rPr>
        <w:t xml:space="preserve"> “A girl far too good for the likes of me, and yet here we are.”</w:t>
      </w:r>
    </w:p>
    <w:p w:rsidR="00000000" w:rsidDel="00000000" w:rsidP="00000000" w:rsidRDefault="00000000" w:rsidRPr="00000000" w14:paraId="000035EB">
      <w:pPr>
        <w:pageBreakBefore w:val="0"/>
        <w:rPr/>
      </w:pPr>
      <w:r w:rsidDel="00000000" w:rsidR="00000000" w:rsidRPr="00000000">
        <w:rPr>
          <w:rtl w:val="0"/>
        </w:rPr>
        <w:t xml:space="preserve"> “She’s smart, beautiful, athletic, and above all, she’s kind.”</w:t>
      </w:r>
    </w:p>
    <w:p w:rsidR="00000000" w:rsidDel="00000000" w:rsidP="00000000" w:rsidRDefault="00000000" w:rsidRPr="00000000" w14:paraId="000035EC">
      <w:pPr>
        <w:pageBreakBefore w:val="0"/>
        <w:rPr/>
      </w:pPr>
      <w:r w:rsidDel="00000000" w:rsidR="00000000" w:rsidRPr="00000000">
        <w:rPr>
          <w:rtl w:val="0"/>
        </w:rPr>
        <w:t xml:space="preserve"> “If blessings are real, I’ve definitely received one.”</w:t>
        <w:br w:type="textWrapping"/>
        <w:t xml:space="preserve"> mc “Hey, Monika?”</w:t>
      </w:r>
    </w:p>
    <w:p w:rsidR="00000000" w:rsidDel="00000000" w:rsidP="00000000" w:rsidRDefault="00000000" w:rsidRPr="00000000" w14:paraId="000035ED">
      <w:pPr>
        <w:pageBreakBefore w:val="0"/>
        <w:rPr/>
      </w:pPr>
      <w:r w:rsidDel="00000000" w:rsidR="00000000" w:rsidRPr="00000000">
        <w:rPr>
          <w:rtl w:val="0"/>
        </w:rPr>
        <w:t xml:space="preserve"> m “Yes, [player]?”</w:t>
      </w:r>
    </w:p>
    <w:p w:rsidR="00000000" w:rsidDel="00000000" w:rsidP="00000000" w:rsidRDefault="00000000" w:rsidRPr="00000000" w14:paraId="000035EE">
      <w:pPr>
        <w:pageBreakBefore w:val="0"/>
        <w:rPr/>
      </w:pPr>
      <w:r w:rsidDel="00000000" w:rsidR="00000000" w:rsidRPr="00000000">
        <w:rPr>
          <w:rtl w:val="0"/>
        </w:rPr>
        <w:t xml:space="preserve"> mc “I just wanted to say I love you.”</w:t>
      </w:r>
    </w:p>
    <w:p w:rsidR="00000000" w:rsidDel="00000000" w:rsidP="00000000" w:rsidRDefault="00000000" w:rsidRPr="00000000" w14:paraId="000035EF">
      <w:pPr>
        <w:pageBreakBefore w:val="0"/>
        <w:rPr/>
      </w:pPr>
      <w:r w:rsidDel="00000000" w:rsidR="00000000" w:rsidRPr="00000000">
        <w:rPr>
          <w:rtl w:val="0"/>
        </w:rPr>
        <w:t xml:space="preserve"> m “Aww, I love you too!”</w:t>
      </w:r>
    </w:p>
    <w:p w:rsidR="00000000" w:rsidDel="00000000" w:rsidP="00000000" w:rsidRDefault="00000000" w:rsidRPr="00000000" w14:paraId="000035F0">
      <w:pPr>
        <w:pageBreakBefore w:val="0"/>
        <w:rPr/>
      </w:pPr>
      <w:r w:rsidDel="00000000" w:rsidR="00000000" w:rsidRPr="00000000">
        <w:rPr>
          <w:rtl w:val="0"/>
        </w:rPr>
        <w:t xml:space="preserve"> “We hold hands across the table briefly until the waitress returns.”</w:t>
      </w:r>
    </w:p>
    <w:p w:rsidR="00000000" w:rsidDel="00000000" w:rsidP="00000000" w:rsidRDefault="00000000" w:rsidRPr="00000000" w14:paraId="000035F1">
      <w:pPr>
        <w:pageBreakBefore w:val="0"/>
        <w:rPr/>
      </w:pPr>
      <w:r w:rsidDel="00000000" w:rsidR="00000000" w:rsidRPr="00000000">
        <w:rPr>
          <w:rtl w:val="0"/>
        </w:rPr>
        <w:t xml:space="preserve"> w “Alright lovelies, here’s the bill.”</w:t>
      </w:r>
    </w:p>
    <w:p w:rsidR="00000000" w:rsidDel="00000000" w:rsidP="00000000" w:rsidRDefault="00000000" w:rsidRPr="00000000" w14:paraId="000035F2">
      <w:pPr>
        <w:pageBreakBefore w:val="0"/>
        <w:rPr/>
      </w:pPr>
      <w:r w:rsidDel="00000000" w:rsidR="00000000" w:rsidRPr="00000000">
        <w:rPr>
          <w:rtl w:val="0"/>
        </w:rPr>
        <w:t xml:space="preserve"> “She places a small saucer on the table with a receipt.”</w:t>
      </w:r>
    </w:p>
    <w:p w:rsidR="00000000" w:rsidDel="00000000" w:rsidP="00000000" w:rsidRDefault="00000000" w:rsidRPr="00000000" w14:paraId="000035F3">
      <w:pPr>
        <w:pageBreakBefore w:val="0"/>
        <w:rPr/>
      </w:pPr>
      <w:r w:rsidDel="00000000" w:rsidR="00000000" w:rsidRPr="00000000">
        <w:rPr>
          <w:rtl w:val="0"/>
        </w:rPr>
        <w:t xml:space="preserve"> w “Are you paying by cash or card, dear?”</w:t>
      </w:r>
    </w:p>
    <w:p w:rsidR="00000000" w:rsidDel="00000000" w:rsidP="00000000" w:rsidRDefault="00000000" w:rsidRPr="00000000" w14:paraId="000035F4">
      <w:pPr>
        <w:pageBreakBefore w:val="0"/>
        <w:rPr/>
      </w:pPr>
      <w:r w:rsidDel="00000000" w:rsidR="00000000" w:rsidRPr="00000000">
        <w:rPr>
          <w:rtl w:val="0"/>
        </w:rPr>
        <w:t xml:space="preserve"> mc “Cash, please.”</w:t>
      </w:r>
    </w:p>
    <w:p w:rsidR="00000000" w:rsidDel="00000000" w:rsidP="00000000" w:rsidRDefault="00000000" w:rsidRPr="00000000" w14:paraId="000035F5">
      <w:pPr>
        <w:pageBreakBefore w:val="0"/>
        <w:rPr/>
      </w:pPr>
      <w:r w:rsidDel="00000000" w:rsidR="00000000" w:rsidRPr="00000000">
        <w:rPr>
          <w:rtl w:val="0"/>
        </w:rPr>
        <w:t xml:space="preserve"> “Monika and I agreed to split the bill, and I’m not about to go back on that.”</w:t>
      </w:r>
    </w:p>
    <w:p w:rsidR="00000000" w:rsidDel="00000000" w:rsidP="00000000" w:rsidRDefault="00000000" w:rsidRPr="00000000" w14:paraId="000035F6">
      <w:pPr>
        <w:pageBreakBefore w:val="0"/>
        <w:rPr/>
      </w:pPr>
      <w:r w:rsidDel="00000000" w:rsidR="00000000" w:rsidRPr="00000000">
        <w:rPr>
          <w:rtl w:val="0"/>
        </w:rPr>
        <w:t xml:space="preserve"> “She gives me a nod and waits as we both pull out our wallets.”</w:t>
        <w:br w:type="textWrapping"/>
        <w:t xml:space="preserve"> “The price is on the steeper end, but I’m okay with that.”</w:t>
      </w:r>
    </w:p>
    <w:p w:rsidR="00000000" w:rsidDel="00000000" w:rsidP="00000000" w:rsidRDefault="00000000" w:rsidRPr="00000000" w14:paraId="000035F7">
      <w:pPr>
        <w:pageBreakBefore w:val="0"/>
        <w:rPr/>
      </w:pPr>
      <w:r w:rsidDel="00000000" w:rsidR="00000000" w:rsidRPr="00000000">
        <w:rPr>
          <w:rtl w:val="0"/>
        </w:rPr>
        <w:t xml:space="preserve"> “It was worth it.”</w:t>
        <w:br w:type="textWrapping"/>
        <w:t xml:space="preserve"> “We each place a few notes on the saucer, and I add a few coins as a tip.”</w:t>
        <w:br w:type="textWrapping"/>
        <w:t xml:space="preserve"> “The waitress smiles at the two of us and picks up the small dish.”</w:t>
        <w:br w:type="textWrapping"/>
        <w:t xml:space="preserve"> w “Thank you very much, darlings.”</w:t>
      </w:r>
    </w:p>
    <w:p w:rsidR="00000000" w:rsidDel="00000000" w:rsidP="00000000" w:rsidRDefault="00000000" w:rsidRPr="00000000" w14:paraId="000035F8">
      <w:pPr>
        <w:pageBreakBefore w:val="0"/>
        <w:rPr/>
      </w:pPr>
      <w:r w:rsidDel="00000000" w:rsidR="00000000" w:rsidRPr="00000000">
        <w:rPr>
          <w:rtl w:val="0"/>
        </w:rPr>
        <w:t xml:space="preserve"> w “Hope to see you again sometime soon!”</w:t>
      </w:r>
    </w:p>
    <w:p w:rsidR="00000000" w:rsidDel="00000000" w:rsidP="00000000" w:rsidRDefault="00000000" w:rsidRPr="00000000" w14:paraId="000035F9">
      <w:pPr>
        <w:pageBreakBefore w:val="0"/>
        <w:rPr/>
      </w:pPr>
      <w:r w:rsidDel="00000000" w:rsidR="00000000" w:rsidRPr="00000000">
        <w:rPr>
          <w:rtl w:val="0"/>
        </w:rPr>
        <w:t xml:space="preserve"> m “You definitely will!”</w:t>
      </w:r>
    </w:p>
    <w:p w:rsidR="00000000" w:rsidDel="00000000" w:rsidP="00000000" w:rsidRDefault="00000000" w:rsidRPr="00000000" w14:paraId="000035FA">
      <w:pPr>
        <w:pageBreakBefore w:val="0"/>
        <w:rPr/>
      </w:pPr>
      <w:r w:rsidDel="00000000" w:rsidR="00000000" w:rsidRPr="00000000">
        <w:rPr>
          <w:rtl w:val="0"/>
        </w:rPr>
        <w:t xml:space="preserve"> “I give a smile and a wave before following Monika towards the door.”</w:t>
        <w:br w:type="textWrapping"/>
        <w:t xml:space="preserve"> “A light ring echoes throughout the room once more as the door strikes a set of chimes.”</w:t>
      </w:r>
    </w:p>
    <w:p w:rsidR="00000000" w:rsidDel="00000000" w:rsidP="00000000" w:rsidRDefault="00000000" w:rsidRPr="00000000" w14:paraId="000035FB">
      <w:pPr>
        <w:pageBreakBefore w:val="0"/>
        <w:rPr/>
      </w:pPr>
      <w:r w:rsidDel="00000000" w:rsidR="00000000" w:rsidRPr="00000000">
        <w:rPr>
          <w:rtl w:val="0"/>
        </w:rPr>
        <w:t xml:space="preserve"> (Road BG)</w:t>
      </w:r>
    </w:p>
    <w:p w:rsidR="00000000" w:rsidDel="00000000" w:rsidP="00000000" w:rsidRDefault="00000000" w:rsidRPr="00000000" w14:paraId="000035FC">
      <w:pPr>
        <w:pageBreakBefore w:val="0"/>
        <w:rPr/>
      </w:pPr>
      <w:r w:rsidDel="00000000" w:rsidR="00000000" w:rsidRPr="00000000">
        <w:rPr>
          <w:rtl w:val="0"/>
        </w:rPr>
        <w:t xml:space="preserve"> “The road is even emptier than it was when we arrived.”</w:t>
      </w:r>
    </w:p>
    <w:p w:rsidR="00000000" w:rsidDel="00000000" w:rsidP="00000000" w:rsidRDefault="00000000" w:rsidRPr="00000000" w14:paraId="000035FD">
      <w:pPr>
        <w:pageBreakBefore w:val="0"/>
        <w:rPr/>
      </w:pPr>
      <w:r w:rsidDel="00000000" w:rsidR="00000000" w:rsidRPr="00000000">
        <w:rPr>
          <w:rtl w:val="0"/>
        </w:rPr>
        <w:t xml:space="preserve"> “Presumably everyone has stopped for lunch, since it is around noon.”</w:t>
      </w:r>
    </w:p>
    <w:p w:rsidR="00000000" w:rsidDel="00000000" w:rsidP="00000000" w:rsidRDefault="00000000" w:rsidRPr="00000000" w14:paraId="000035FE">
      <w:pPr>
        <w:pageBreakBefore w:val="0"/>
        <w:rPr/>
      </w:pPr>
      <w:r w:rsidDel="00000000" w:rsidR="00000000" w:rsidRPr="00000000">
        <w:rPr>
          <w:rtl w:val="0"/>
        </w:rPr>
        <w:t xml:space="preserve"> “It’s only noon and so much has happened…”</w:t>
      </w:r>
    </w:p>
    <w:p w:rsidR="00000000" w:rsidDel="00000000" w:rsidP="00000000" w:rsidRDefault="00000000" w:rsidRPr="00000000" w14:paraId="000035FF">
      <w:pPr>
        <w:pageBreakBefore w:val="0"/>
        <w:rPr/>
      </w:pPr>
      <w:r w:rsidDel="00000000" w:rsidR="00000000" w:rsidRPr="00000000">
        <w:rPr>
          <w:rtl w:val="0"/>
        </w:rPr>
        <w:t xml:space="preserve"> m “Hey, [player], your place is this way.”</w:t>
      </w:r>
    </w:p>
    <w:p w:rsidR="00000000" w:rsidDel="00000000" w:rsidP="00000000" w:rsidRDefault="00000000" w:rsidRPr="00000000" w14:paraId="00003600">
      <w:pPr>
        <w:pageBreakBefore w:val="0"/>
        <w:rPr/>
      </w:pPr>
      <w:r w:rsidDel="00000000" w:rsidR="00000000" w:rsidRPr="00000000">
        <w:rPr>
          <w:rtl w:val="0"/>
        </w:rPr>
        <w:t xml:space="preserve"> “In my mental absence, I had begun to walk in the opposite direction to where I should be going.”</w:t>
        <w:br w:type="textWrapping"/>
        <w:t xml:space="preserve"> “Damn, I need to work on that.”</w:t>
      </w:r>
    </w:p>
    <w:p w:rsidR="00000000" w:rsidDel="00000000" w:rsidP="00000000" w:rsidRDefault="00000000" w:rsidRPr="00000000" w14:paraId="00003601">
      <w:pPr>
        <w:pageBreakBefore w:val="0"/>
        <w:rPr/>
      </w:pPr>
      <w:r w:rsidDel="00000000" w:rsidR="00000000" w:rsidRPr="00000000">
        <w:rPr>
          <w:rtl w:val="0"/>
        </w:rPr>
        <w:t xml:space="preserve"> mc “Yeah, you’re right, sorry.”</w:t>
      </w:r>
    </w:p>
    <w:p w:rsidR="00000000" w:rsidDel="00000000" w:rsidP="00000000" w:rsidRDefault="00000000" w:rsidRPr="00000000" w14:paraId="00003602">
      <w:pPr>
        <w:pageBreakBefore w:val="0"/>
        <w:rPr/>
      </w:pPr>
      <w:r w:rsidDel="00000000" w:rsidR="00000000" w:rsidRPr="00000000">
        <w:rPr>
          <w:rtl w:val="0"/>
        </w:rPr>
        <w:t xml:space="preserve"> m “Is everything alright?”</w:t>
      </w:r>
    </w:p>
    <w:p w:rsidR="00000000" w:rsidDel="00000000" w:rsidP="00000000" w:rsidRDefault="00000000" w:rsidRPr="00000000" w14:paraId="00003603">
      <w:pPr>
        <w:pageBreakBefore w:val="0"/>
        <w:rPr/>
      </w:pPr>
      <w:r w:rsidDel="00000000" w:rsidR="00000000" w:rsidRPr="00000000">
        <w:rPr>
          <w:rtl w:val="0"/>
        </w:rPr>
        <w:t xml:space="preserve"> mc “I’m just a little astonished, that’s all.”</w:t>
      </w:r>
    </w:p>
    <w:p w:rsidR="00000000" w:rsidDel="00000000" w:rsidP="00000000" w:rsidRDefault="00000000" w:rsidRPr="00000000" w14:paraId="00003604">
      <w:pPr>
        <w:pageBreakBefore w:val="0"/>
        <w:rPr/>
      </w:pPr>
      <w:r w:rsidDel="00000000" w:rsidR="00000000" w:rsidRPr="00000000">
        <w:rPr>
          <w:rtl w:val="0"/>
        </w:rPr>
        <w:t xml:space="preserve"> mc “I suppose I zoned out trying to get my head around it.”</w:t>
      </w:r>
    </w:p>
    <w:p w:rsidR="00000000" w:rsidDel="00000000" w:rsidP="00000000" w:rsidRDefault="00000000" w:rsidRPr="00000000" w14:paraId="00003605">
      <w:pPr>
        <w:pageBreakBefore w:val="0"/>
        <w:rPr/>
      </w:pPr>
      <w:r w:rsidDel="00000000" w:rsidR="00000000" w:rsidRPr="00000000">
        <w:rPr>
          <w:rtl w:val="0"/>
        </w:rPr>
        <w:t xml:space="preserve"> m “Astonished?”</w:t>
      </w:r>
    </w:p>
    <w:p w:rsidR="00000000" w:rsidDel="00000000" w:rsidP="00000000" w:rsidRDefault="00000000" w:rsidRPr="00000000" w14:paraId="00003606">
      <w:pPr>
        <w:pageBreakBefore w:val="0"/>
        <w:rPr/>
      </w:pPr>
      <w:r w:rsidDel="00000000" w:rsidR="00000000" w:rsidRPr="00000000">
        <w:rPr>
          <w:rtl w:val="0"/>
        </w:rPr>
        <w:t xml:space="preserve"> mc “Yeah, I’m surprised that I’ve done all this today, and it’s just passed the time I would normally wake up not so long ago.”</w:t>
      </w:r>
    </w:p>
    <w:p w:rsidR="00000000" w:rsidDel="00000000" w:rsidP="00000000" w:rsidRDefault="00000000" w:rsidRPr="00000000" w14:paraId="00003607">
      <w:pPr>
        <w:pageBreakBefore w:val="0"/>
        <w:rPr/>
      </w:pPr>
      <w:r w:rsidDel="00000000" w:rsidR="00000000" w:rsidRPr="00000000">
        <w:rPr>
          <w:rtl w:val="0"/>
        </w:rPr>
        <w:t xml:space="preserve"> mc “Dating an angel will do that I guess.”</w:t>
        <w:br w:type="textWrapping"/>
        <w:t xml:space="preserve"> “Monika nudges me in the ribs with a smirk.”</w:t>
      </w:r>
    </w:p>
    <w:p w:rsidR="00000000" w:rsidDel="00000000" w:rsidP="00000000" w:rsidRDefault="00000000" w:rsidRPr="00000000" w14:paraId="00003608">
      <w:pPr>
        <w:pageBreakBefore w:val="0"/>
        <w:rPr/>
      </w:pPr>
      <w:r w:rsidDel="00000000" w:rsidR="00000000" w:rsidRPr="00000000">
        <w:rPr>
          <w:rtl w:val="0"/>
        </w:rPr>
        <w:t xml:space="preserve"> m “Glad I could get your lazy bones up and about, then, are you?”</w:t>
      </w:r>
    </w:p>
    <w:p w:rsidR="00000000" w:rsidDel="00000000" w:rsidP="00000000" w:rsidRDefault="00000000" w:rsidRPr="00000000" w14:paraId="00003609">
      <w:pPr>
        <w:pageBreakBefore w:val="0"/>
        <w:rPr/>
      </w:pPr>
      <w:r w:rsidDel="00000000" w:rsidR="00000000" w:rsidRPr="00000000">
        <w:rPr>
          <w:rtl w:val="0"/>
        </w:rPr>
        <w:t xml:space="preserve"> mc “That I am.”</w:t>
      </w:r>
    </w:p>
    <w:p w:rsidR="00000000" w:rsidDel="00000000" w:rsidP="00000000" w:rsidRDefault="00000000" w:rsidRPr="00000000" w14:paraId="0000360A">
      <w:pPr>
        <w:pageBreakBefore w:val="0"/>
        <w:rPr/>
      </w:pPr>
      <w:r w:rsidDel="00000000" w:rsidR="00000000" w:rsidRPr="00000000">
        <w:rPr>
          <w:rtl w:val="0"/>
        </w:rPr>
        <w:t xml:space="preserve"> “She continues to nudge and poke at my side.”</w:t>
        <w:br w:type="textWrapping"/>
        <w:t xml:space="preserve"> m “I expect a little more enthusiasm, you’re talking to an angel, remember?”</w:t>
      </w:r>
    </w:p>
    <w:p w:rsidR="00000000" w:rsidDel="00000000" w:rsidP="00000000" w:rsidRDefault="00000000" w:rsidRPr="00000000" w14:paraId="0000360B">
      <w:pPr>
        <w:pageBreakBefore w:val="0"/>
        <w:rPr/>
      </w:pPr>
      <w:r w:rsidDel="00000000" w:rsidR="00000000" w:rsidRPr="00000000">
        <w:rPr>
          <w:rtl w:val="0"/>
        </w:rPr>
        <w:t xml:space="preserve"> “I’m quick to submit, afraid that the poking will cause me to crack a smile or squirm and send any dignity I have left down the drain.”</w:t>
      </w:r>
    </w:p>
    <w:p w:rsidR="00000000" w:rsidDel="00000000" w:rsidP="00000000" w:rsidRDefault="00000000" w:rsidRPr="00000000" w14:paraId="0000360C">
      <w:pPr>
        <w:pageBreakBefore w:val="0"/>
        <w:rPr/>
      </w:pPr>
      <w:r w:rsidDel="00000000" w:rsidR="00000000" w:rsidRPr="00000000">
        <w:rPr>
          <w:rtl w:val="0"/>
        </w:rPr>
        <w:t xml:space="preserve"> “All the while she’s still displaying the small grin that single-handedly transforms her into a devil.”</w:t>
      </w:r>
    </w:p>
    <w:p w:rsidR="00000000" w:rsidDel="00000000" w:rsidP="00000000" w:rsidRDefault="00000000" w:rsidRPr="00000000" w14:paraId="0000360D">
      <w:pPr>
        <w:pageBreakBefore w:val="0"/>
        <w:rPr/>
      </w:pPr>
      <w:r w:rsidDel="00000000" w:rsidR="00000000" w:rsidRPr="00000000">
        <w:rPr>
          <w:rtl w:val="0"/>
        </w:rPr>
        <w:t xml:space="preserve"> mc “O divine from above, I humbly thank thee for inspiring me with the will to do physical exercise.”</w:t>
      </w:r>
    </w:p>
    <w:p w:rsidR="00000000" w:rsidDel="00000000" w:rsidP="00000000" w:rsidRDefault="00000000" w:rsidRPr="00000000" w14:paraId="0000360E">
      <w:pPr>
        <w:pageBreakBefore w:val="0"/>
        <w:rPr/>
      </w:pPr>
      <w:r w:rsidDel="00000000" w:rsidR="00000000" w:rsidRPr="00000000">
        <w:rPr>
          <w:rtl w:val="0"/>
        </w:rPr>
        <w:t xml:space="preserve"> “I hope she’s satisfied, because I’m at my breaking point.”</w:t>
        <w:br w:type="textWrapping"/>
        <w:t xml:space="preserve"> m “I detect sarcasm. The divine is not amused.”</w:t>
      </w:r>
    </w:p>
    <w:p w:rsidR="00000000" w:rsidDel="00000000" w:rsidP="00000000" w:rsidRDefault="00000000" w:rsidRPr="00000000" w14:paraId="0000360F">
      <w:pPr>
        <w:pageBreakBefore w:val="0"/>
        <w:rPr/>
      </w:pPr>
      <w:r w:rsidDel="00000000" w:rsidR="00000000" w:rsidRPr="00000000">
        <w:rPr>
          <w:rtl w:val="0"/>
        </w:rPr>
        <w:t xml:space="preserve"> “&lt;i&gt;Damn.&lt;/i&gt;”</w:t>
        <w:br w:type="textWrapping"/>
        <w:t xml:space="preserve"> “She ups her assault, using both hands on either side.”</w:t>
      </w:r>
    </w:p>
    <w:p w:rsidR="00000000" w:rsidDel="00000000" w:rsidP="00000000" w:rsidRDefault="00000000" w:rsidRPr="00000000" w14:paraId="00003610">
      <w:pPr>
        <w:pageBreakBefore w:val="0"/>
        <w:rPr/>
      </w:pPr>
      <w:r w:rsidDel="00000000" w:rsidR="00000000" w:rsidRPr="00000000">
        <w:rPr>
          <w:rtl w:val="0"/>
        </w:rPr>
        <w:t xml:space="preserve"> “I can’t keep my composure anymore, although I grasp at straws as not to collapse entirely.”</w:t>
      </w:r>
    </w:p>
    <w:p w:rsidR="00000000" w:rsidDel="00000000" w:rsidP="00000000" w:rsidRDefault="00000000" w:rsidRPr="00000000" w14:paraId="00003611">
      <w:pPr>
        <w:pageBreakBefore w:val="0"/>
        <w:rPr/>
      </w:pPr>
      <w:r w:rsidDel="00000000" w:rsidR="00000000" w:rsidRPr="00000000">
        <w:rPr>
          <w:rtl w:val="0"/>
        </w:rPr>
        <w:t xml:space="preserve"> mc “Aah! I-I’m sorry!”</w:t>
      </w:r>
    </w:p>
    <w:p w:rsidR="00000000" w:rsidDel="00000000" w:rsidP="00000000" w:rsidRDefault="00000000" w:rsidRPr="00000000" w14:paraId="00003612">
      <w:pPr>
        <w:pageBreakBefore w:val="0"/>
        <w:rPr/>
      </w:pPr>
      <w:r w:rsidDel="00000000" w:rsidR="00000000" w:rsidRPr="00000000">
        <w:rPr>
          <w:rtl w:val="0"/>
        </w:rPr>
        <w:t xml:space="preserve"> m “Proof of remorse is required.”</w:t>
      </w:r>
    </w:p>
    <w:p w:rsidR="00000000" w:rsidDel="00000000" w:rsidP="00000000" w:rsidRDefault="00000000" w:rsidRPr="00000000" w14:paraId="00003613">
      <w:pPr>
        <w:pageBreakBefore w:val="0"/>
        <w:rPr/>
      </w:pPr>
      <w:r w:rsidDel="00000000" w:rsidR="00000000" w:rsidRPr="00000000">
        <w:rPr>
          <w:rtl w:val="0"/>
        </w:rPr>
        <w:t xml:space="preserve"> “She’s saying this all in a posh British accent, all the while obliterating my dignity with her hands.”</w:t>
      </w:r>
    </w:p>
    <w:p w:rsidR="00000000" w:rsidDel="00000000" w:rsidP="00000000" w:rsidRDefault="00000000" w:rsidRPr="00000000" w14:paraId="00003614">
      <w:pPr>
        <w:pageBreakBefore w:val="0"/>
        <w:rPr/>
      </w:pPr>
      <w:r w:rsidDel="00000000" w:rsidR="00000000" w:rsidRPr="00000000">
        <w:rPr>
          <w:rtl w:val="0"/>
        </w:rPr>
        <w:t xml:space="preserve"> mc “T-thank you for helping me g-get...out of the house...gah...more.”</w:t>
      </w:r>
    </w:p>
    <w:p w:rsidR="00000000" w:rsidDel="00000000" w:rsidP="00000000" w:rsidRDefault="00000000" w:rsidRPr="00000000" w14:paraId="00003615">
      <w:pPr>
        <w:pageBreakBefore w:val="0"/>
        <w:rPr/>
      </w:pPr>
      <w:r w:rsidDel="00000000" w:rsidR="00000000" w:rsidRPr="00000000">
        <w:rPr>
          <w:rtl w:val="0"/>
        </w:rPr>
        <w:t xml:space="preserve"> m “Hmm, accepted.”</w:t>
      </w:r>
    </w:p>
    <w:p w:rsidR="00000000" w:rsidDel="00000000" w:rsidP="00000000" w:rsidRDefault="00000000" w:rsidRPr="00000000" w14:paraId="00003616">
      <w:pPr>
        <w:pageBreakBefore w:val="0"/>
        <w:rPr/>
      </w:pPr>
      <w:r w:rsidDel="00000000" w:rsidR="00000000" w:rsidRPr="00000000">
        <w:rPr>
          <w:rtl w:val="0"/>
        </w:rPr>
        <w:t xml:space="preserve"> “She releases me from her infernal grasp and I reclaim my composure as quickly as I can.”</w:t>
        <w:br w:type="textWrapping"/>
        <w:t xml:space="preserve"> “Thankfully nobody else is around, the only person who was embarrassed by that is me.”</w:t>
      </w:r>
    </w:p>
    <w:p w:rsidR="00000000" w:rsidDel="00000000" w:rsidP="00000000" w:rsidRDefault="00000000" w:rsidRPr="00000000" w14:paraId="00003617">
      <w:pPr>
        <w:pageBreakBefore w:val="0"/>
        <w:rPr/>
      </w:pPr>
      <w:r w:rsidDel="00000000" w:rsidR="00000000" w:rsidRPr="00000000">
        <w:rPr>
          <w:rtl w:val="0"/>
        </w:rPr>
        <w:t xml:space="preserve"> “I feel my face begin to cool off.”</w:t>
      </w:r>
    </w:p>
    <w:p w:rsidR="00000000" w:rsidDel="00000000" w:rsidP="00000000" w:rsidRDefault="00000000" w:rsidRPr="00000000" w14:paraId="00003618">
      <w:pPr>
        <w:pageBreakBefore w:val="0"/>
        <w:rPr/>
      </w:pPr>
      <w:r w:rsidDel="00000000" w:rsidR="00000000" w:rsidRPr="00000000">
        <w:rPr>
          <w:rtl w:val="0"/>
        </w:rPr>
        <w:t xml:space="preserve"> m “By the way, you’re an angel too.”</w:t>
      </w:r>
    </w:p>
    <w:p w:rsidR="00000000" w:rsidDel="00000000" w:rsidP="00000000" w:rsidRDefault="00000000" w:rsidRPr="00000000" w14:paraId="00003619">
      <w:pPr>
        <w:pageBreakBefore w:val="0"/>
        <w:rPr/>
      </w:pPr>
      <w:r w:rsidDel="00000000" w:rsidR="00000000" w:rsidRPr="00000000">
        <w:rPr>
          <w:rtl w:val="0"/>
        </w:rPr>
        <w:t xml:space="preserve"> “We link arms and make our way home.”</w:t>
      </w:r>
    </w:p>
    <w:p w:rsidR="00000000" w:rsidDel="00000000" w:rsidP="00000000" w:rsidRDefault="00000000" w:rsidRPr="00000000" w14:paraId="0000361A">
      <w:pPr>
        <w:pageBreakBefore w:val="0"/>
        <w:rPr/>
      </w:pPr>
      <w:r w:rsidDel="00000000" w:rsidR="00000000" w:rsidRPr="00000000">
        <w:rPr>
          <w:rtl w:val="0"/>
        </w:rPr>
        <w:t xml:space="preserve"> (Wipe to black)</w:t>
      </w:r>
    </w:p>
    <w:p w:rsidR="00000000" w:rsidDel="00000000" w:rsidP="00000000" w:rsidRDefault="00000000" w:rsidRPr="00000000" w14:paraId="0000361B">
      <w:pPr>
        <w:pageBreakBefore w:val="0"/>
        <w:rPr/>
      </w:pPr>
      <w:r w:rsidDel="00000000" w:rsidR="00000000" w:rsidRPr="00000000">
        <w:rPr>
          <w:rtl w:val="0"/>
        </w:rPr>
        <w:t xml:space="preserve"> (MC’s street BG, day)</w:t>
      </w:r>
    </w:p>
    <w:p w:rsidR="00000000" w:rsidDel="00000000" w:rsidP="00000000" w:rsidRDefault="00000000" w:rsidRPr="00000000" w14:paraId="0000361C">
      <w:pPr>
        <w:pageBreakBefore w:val="0"/>
        <w:rPr/>
      </w:pPr>
      <w:r w:rsidDel="00000000" w:rsidR="00000000" w:rsidRPr="00000000">
        <w:rPr>
          <w:rtl w:val="0"/>
        </w:rPr>
      </w:r>
    </w:p>
    <w:p w:rsidR="00000000" w:rsidDel="00000000" w:rsidP="00000000" w:rsidRDefault="00000000" w:rsidRPr="00000000" w14:paraId="0000361D">
      <w:pPr>
        <w:pageBreakBefore w:val="0"/>
        <w:rPr/>
      </w:pPr>
      <w:r w:rsidDel="00000000" w:rsidR="00000000" w:rsidRPr="00000000">
        <w:rPr>
          <w:rtl w:val="0"/>
        </w:rPr>
        <w:t xml:space="preserve"> “Upon arriving at our street, we hear a familiar voice.”</w:t>
      </w:r>
    </w:p>
    <w:p w:rsidR="00000000" w:rsidDel="00000000" w:rsidP="00000000" w:rsidRDefault="00000000" w:rsidRPr="00000000" w14:paraId="0000361E">
      <w:pPr>
        <w:pageBreakBefore w:val="0"/>
        <w:rPr/>
      </w:pPr>
      <w:r w:rsidDel="00000000" w:rsidR="00000000" w:rsidRPr="00000000">
        <w:rPr>
          <w:rtl w:val="0"/>
        </w:rPr>
        <w:t xml:space="preserve"> s “Heeeey!”</w:t>
      </w:r>
    </w:p>
    <w:p w:rsidR="00000000" w:rsidDel="00000000" w:rsidP="00000000" w:rsidRDefault="00000000" w:rsidRPr="00000000" w14:paraId="0000361F">
      <w:pPr>
        <w:pageBreakBefore w:val="0"/>
        <w:rPr/>
      </w:pPr>
      <w:r w:rsidDel="00000000" w:rsidR="00000000" w:rsidRPr="00000000">
        <w:rPr>
          <w:rtl w:val="0"/>
        </w:rPr>
        <w:t xml:space="preserve"> “Sayori runs up to greet us for the second time today.”</w:t>
      </w:r>
    </w:p>
    <w:p w:rsidR="00000000" w:rsidDel="00000000" w:rsidP="00000000" w:rsidRDefault="00000000" w:rsidRPr="00000000" w14:paraId="00003620">
      <w:pPr>
        <w:pageBreakBefore w:val="0"/>
        <w:rPr/>
      </w:pPr>
      <w:r w:rsidDel="00000000" w:rsidR="00000000" w:rsidRPr="00000000">
        <w:rPr>
          <w:rtl w:val="0"/>
        </w:rPr>
        <w:t xml:space="preserve"> mc “How did you know we were here so quickly?”</w:t>
      </w:r>
    </w:p>
    <w:p w:rsidR="00000000" w:rsidDel="00000000" w:rsidP="00000000" w:rsidRDefault="00000000" w:rsidRPr="00000000" w14:paraId="00003621">
      <w:pPr>
        <w:pageBreakBefore w:val="0"/>
        <w:rPr/>
      </w:pPr>
      <w:r w:rsidDel="00000000" w:rsidR="00000000" w:rsidRPr="00000000">
        <w:rPr>
          <w:rtl w:val="0"/>
        </w:rPr>
        <w:t xml:space="preserve"> s “I saw you out my window!”</w:t>
      </w:r>
    </w:p>
    <w:p w:rsidR="00000000" w:rsidDel="00000000" w:rsidP="00000000" w:rsidRDefault="00000000" w:rsidRPr="00000000" w14:paraId="00003622">
      <w:pPr>
        <w:pageBreakBefore w:val="0"/>
        <w:rPr/>
      </w:pPr>
      <w:r w:rsidDel="00000000" w:rsidR="00000000" w:rsidRPr="00000000">
        <w:rPr>
          <w:rtl w:val="0"/>
        </w:rPr>
        <w:t xml:space="preserve"> “Was she waiting for us?”</w:t>
      </w:r>
    </w:p>
    <w:p w:rsidR="00000000" w:rsidDel="00000000" w:rsidP="00000000" w:rsidRDefault="00000000" w:rsidRPr="00000000" w14:paraId="00003623">
      <w:pPr>
        <w:pageBreakBefore w:val="0"/>
        <w:rPr/>
      </w:pPr>
      <w:r w:rsidDel="00000000" w:rsidR="00000000" w:rsidRPr="00000000">
        <w:rPr>
          <w:rtl w:val="0"/>
        </w:rPr>
        <w:t xml:space="preserve"> s “Sooooo…”</w:t>
      </w:r>
    </w:p>
    <w:p w:rsidR="00000000" w:rsidDel="00000000" w:rsidP="00000000" w:rsidRDefault="00000000" w:rsidRPr="00000000" w14:paraId="00003624">
      <w:pPr>
        <w:pageBreakBefore w:val="0"/>
        <w:rPr/>
      </w:pPr>
      <w:r w:rsidDel="00000000" w:rsidR="00000000" w:rsidRPr="00000000">
        <w:rPr>
          <w:rtl w:val="0"/>
        </w:rPr>
        <w:t xml:space="preserve"> s “How was it?”</w:t>
      </w:r>
    </w:p>
    <w:p w:rsidR="00000000" w:rsidDel="00000000" w:rsidP="00000000" w:rsidRDefault="00000000" w:rsidRPr="00000000" w14:paraId="00003625">
      <w:pPr>
        <w:pageBreakBefore w:val="0"/>
        <w:rPr/>
      </w:pPr>
      <w:r w:rsidDel="00000000" w:rsidR="00000000" w:rsidRPr="00000000">
        <w:rPr>
          <w:rtl w:val="0"/>
        </w:rPr>
        <w:t xml:space="preserve"> “As usual, her tone is cheery, as if she didn’t have a care in the world.”</w:t>
        <w:br w:type="textWrapping"/>
        <w:t xml:space="preserve"> m “We had a great time! Thank you for asking.”</w:t>
        <w:br w:type="textWrapping"/>
        <w:t xml:space="preserve"> m “We’d love it if you came along next time.”</w:t>
        <w:br w:type="textWrapping"/>
        <w:t xml:space="preserve"> “I’m taken aback, and also impressed by Monika’s sudden openness.”</w:t>
      </w:r>
    </w:p>
    <w:p w:rsidR="00000000" w:rsidDel="00000000" w:rsidP="00000000" w:rsidRDefault="00000000" w:rsidRPr="00000000" w14:paraId="00003626">
      <w:pPr>
        <w:pageBreakBefore w:val="0"/>
        <w:rPr/>
      </w:pPr>
      <w:r w:rsidDel="00000000" w:rsidR="00000000" w:rsidRPr="00000000">
        <w:rPr>
          <w:rtl w:val="0"/>
        </w:rPr>
        <w:t xml:space="preserve"> mc “Agreed. There are games that use teams of three. If we go again, we’ll be sure to invite you.”</w:t>
      </w:r>
    </w:p>
    <w:p w:rsidR="00000000" w:rsidDel="00000000" w:rsidP="00000000" w:rsidRDefault="00000000" w:rsidRPr="00000000" w14:paraId="00003627">
      <w:pPr>
        <w:pageBreakBefore w:val="0"/>
        <w:rPr/>
      </w:pPr>
      <w:r w:rsidDel="00000000" w:rsidR="00000000" w:rsidRPr="00000000">
        <w:rPr>
          <w:rtl w:val="0"/>
        </w:rPr>
        <w:t xml:space="preserve"> s “Aww, thank you!”</w:t>
      </w:r>
    </w:p>
    <w:p w:rsidR="00000000" w:rsidDel="00000000" w:rsidP="00000000" w:rsidRDefault="00000000" w:rsidRPr="00000000" w14:paraId="00003628">
      <w:pPr>
        <w:pageBreakBefore w:val="0"/>
        <w:rPr/>
      </w:pPr>
      <w:r w:rsidDel="00000000" w:rsidR="00000000" w:rsidRPr="00000000">
        <w:rPr>
          <w:rtl w:val="0"/>
        </w:rPr>
        <w:t xml:space="preserve"> s “Wait a minute, why are you all red in the face, [player]?”</w:t>
      </w:r>
    </w:p>
    <w:p w:rsidR="00000000" w:rsidDel="00000000" w:rsidP="00000000" w:rsidRDefault="00000000" w:rsidRPr="00000000" w14:paraId="00003629">
      <w:pPr>
        <w:pageBreakBefore w:val="0"/>
        <w:rPr/>
      </w:pPr>
      <w:r w:rsidDel="00000000" w:rsidR="00000000" w:rsidRPr="00000000">
        <w:rPr>
          <w:rtl w:val="0"/>
        </w:rPr>
        <w:t xml:space="preserve"> “Ah, damnit.”</w:t>
      </w:r>
    </w:p>
    <w:p w:rsidR="00000000" w:rsidDel="00000000" w:rsidP="00000000" w:rsidRDefault="00000000" w:rsidRPr="00000000" w14:paraId="0000362A">
      <w:pPr>
        <w:pageBreakBefore w:val="0"/>
        <w:rPr/>
      </w:pPr>
      <w:r w:rsidDel="00000000" w:rsidR="00000000" w:rsidRPr="00000000">
        <w:rPr>
          <w:rtl w:val="0"/>
        </w:rPr>
        <w:t xml:space="preserve"> “Evidently I hadn’t cooled off as quick as I had expected.”</w:t>
      </w:r>
    </w:p>
    <w:p w:rsidR="00000000" w:rsidDel="00000000" w:rsidP="00000000" w:rsidRDefault="00000000" w:rsidRPr="00000000" w14:paraId="0000362B">
      <w:pPr>
        <w:pageBreakBefore w:val="0"/>
        <w:rPr/>
      </w:pPr>
      <w:r w:rsidDel="00000000" w:rsidR="00000000" w:rsidRPr="00000000">
        <w:rPr>
          <w:rtl w:val="0"/>
        </w:rPr>
        <w:t xml:space="preserve"> mc “What do you me-”</w:t>
      </w:r>
    </w:p>
    <w:p w:rsidR="00000000" w:rsidDel="00000000" w:rsidP="00000000" w:rsidRDefault="00000000" w:rsidRPr="00000000" w14:paraId="0000362C">
      <w:pPr>
        <w:pageBreakBefore w:val="0"/>
        <w:rPr/>
      </w:pPr>
      <w:r w:rsidDel="00000000" w:rsidR="00000000" w:rsidRPr="00000000">
        <w:rPr>
          <w:rtl w:val="0"/>
        </w:rPr>
        <w:t xml:space="preserve"> m “I tickled him.”</w:t>
      </w:r>
    </w:p>
    <w:p w:rsidR="00000000" w:rsidDel="00000000" w:rsidP="00000000" w:rsidRDefault="00000000" w:rsidRPr="00000000" w14:paraId="0000362D">
      <w:pPr>
        <w:pageBreakBefore w:val="0"/>
        <w:rPr/>
      </w:pPr>
      <w:r w:rsidDel="00000000" w:rsidR="00000000" w:rsidRPr="00000000">
        <w:rPr>
          <w:rtl w:val="0"/>
        </w:rPr>
        <w:t xml:space="preserve"> “Her brevity and matter-of-fact tone makes everything much worse.”</w:t>
      </w:r>
    </w:p>
    <w:p w:rsidR="00000000" w:rsidDel="00000000" w:rsidP="00000000" w:rsidRDefault="00000000" w:rsidRPr="00000000" w14:paraId="0000362E">
      <w:pPr>
        <w:pageBreakBefore w:val="0"/>
        <w:rPr/>
      </w:pPr>
      <w:r w:rsidDel="00000000" w:rsidR="00000000" w:rsidRPr="00000000">
        <w:rPr>
          <w:rtl w:val="0"/>
        </w:rPr>
        <w:t xml:space="preserve"> s “Hee hee! That’ll do it!”</w:t>
        <w:br w:type="textWrapping"/>
        <w:t xml:space="preserve"> s “Don’t go too hard on him, though, I almost made him pass out once!”</w:t>
      </w:r>
    </w:p>
    <w:p w:rsidR="00000000" w:rsidDel="00000000" w:rsidP="00000000" w:rsidRDefault="00000000" w:rsidRPr="00000000" w14:paraId="0000362F">
      <w:pPr>
        <w:pageBreakBefore w:val="0"/>
        <w:rPr/>
      </w:pPr>
      <w:r w:rsidDel="00000000" w:rsidR="00000000" w:rsidRPr="00000000">
        <w:rPr>
          <w:rtl w:val="0"/>
        </w:rPr>
        <w:t xml:space="preserve"> mc “Sayori-”</w:t>
      </w:r>
    </w:p>
    <w:p w:rsidR="00000000" w:rsidDel="00000000" w:rsidP="00000000" w:rsidRDefault="00000000" w:rsidRPr="00000000" w14:paraId="00003630">
      <w:pPr>
        <w:pageBreakBefore w:val="0"/>
        <w:rPr/>
      </w:pPr>
      <w:r w:rsidDel="00000000" w:rsidR="00000000" w:rsidRPr="00000000">
        <w:rPr>
          <w:rtl w:val="0"/>
        </w:rPr>
        <w:t xml:space="preserve"> m “Ahaha, I’ll keep that in mind.”</w:t>
      </w:r>
    </w:p>
    <w:p w:rsidR="00000000" w:rsidDel="00000000" w:rsidP="00000000" w:rsidRDefault="00000000" w:rsidRPr="00000000" w14:paraId="00003631">
      <w:pPr>
        <w:pageBreakBefore w:val="0"/>
        <w:rPr/>
      </w:pPr>
      <w:r w:rsidDel="00000000" w:rsidR="00000000" w:rsidRPr="00000000">
        <w:rPr>
          <w:rtl w:val="0"/>
        </w:rPr>
        <w:t xml:space="preserve"> s “Alright then, well, you two have fun!”</w:t>
        <w:br w:type="textWrapping"/>
        <w:t xml:space="preserve"> mc “We will, and I hope you have a good afternoon.”</w:t>
      </w:r>
    </w:p>
    <w:p w:rsidR="00000000" w:rsidDel="00000000" w:rsidP="00000000" w:rsidRDefault="00000000" w:rsidRPr="00000000" w14:paraId="00003632">
      <w:pPr>
        <w:pageBreakBefore w:val="0"/>
        <w:rPr/>
      </w:pPr>
      <w:r w:rsidDel="00000000" w:rsidR="00000000" w:rsidRPr="00000000">
        <w:rPr>
          <w:rtl w:val="0"/>
        </w:rPr>
        <w:t xml:space="preserve"> m “Yeah, it’s great to be seeing more of you, Sayori!”</w:t>
      </w:r>
    </w:p>
    <w:p w:rsidR="00000000" w:rsidDel="00000000" w:rsidP="00000000" w:rsidRDefault="00000000" w:rsidRPr="00000000" w14:paraId="00003633">
      <w:pPr>
        <w:pageBreakBefore w:val="0"/>
        <w:rPr/>
      </w:pPr>
      <w:r w:rsidDel="00000000" w:rsidR="00000000" w:rsidRPr="00000000">
        <w:rPr>
          <w:rtl w:val="0"/>
        </w:rPr>
        <w:t xml:space="preserve"> s “Ehehe, it’s no worry!”</w:t>
      </w:r>
    </w:p>
    <w:p w:rsidR="00000000" w:rsidDel="00000000" w:rsidP="00000000" w:rsidRDefault="00000000" w:rsidRPr="00000000" w14:paraId="00003634">
      <w:pPr>
        <w:pageBreakBefore w:val="0"/>
        <w:rPr/>
      </w:pPr>
      <w:r w:rsidDel="00000000" w:rsidR="00000000" w:rsidRPr="00000000">
        <w:rPr>
          <w:rtl w:val="0"/>
        </w:rPr>
        <w:t xml:space="preserve"> s “I’m glad to be seeing more of the two of you as well!”</w:t>
      </w:r>
    </w:p>
    <w:p w:rsidR="00000000" w:rsidDel="00000000" w:rsidP="00000000" w:rsidRDefault="00000000" w:rsidRPr="00000000" w14:paraId="00003635">
      <w:pPr>
        <w:pageBreakBefore w:val="0"/>
        <w:rPr/>
      </w:pPr>
      <w:r w:rsidDel="00000000" w:rsidR="00000000" w:rsidRPr="00000000">
        <w:rPr>
          <w:rtl w:val="0"/>
        </w:rPr>
        <w:t xml:space="preserve"> “Monika and I turn towards my front door, and I take out my keys.”</w:t>
      </w:r>
    </w:p>
    <w:p w:rsidR="00000000" w:rsidDel="00000000" w:rsidP="00000000" w:rsidRDefault="00000000" w:rsidRPr="00000000" w14:paraId="00003636">
      <w:pPr>
        <w:pageBreakBefore w:val="0"/>
        <w:rPr/>
      </w:pPr>
      <w:r w:rsidDel="00000000" w:rsidR="00000000" w:rsidRPr="00000000">
        <w:rPr>
          <w:rtl w:val="0"/>
        </w:rPr>
        <w:t xml:space="preserve"> mc “Hey Sayori, Monika, we should all hang out sometime, when we’re not all exhausted.”</w:t>
      </w:r>
    </w:p>
    <w:p w:rsidR="00000000" w:rsidDel="00000000" w:rsidP="00000000" w:rsidRDefault="00000000" w:rsidRPr="00000000" w14:paraId="00003637">
      <w:pPr>
        <w:pageBreakBefore w:val="0"/>
        <w:rPr/>
      </w:pPr>
      <w:r w:rsidDel="00000000" w:rsidR="00000000" w:rsidRPr="00000000">
        <w:rPr>
          <w:rtl w:val="0"/>
        </w:rPr>
        <w:t xml:space="preserve"> m “Yes, I’d like that a lot.”</w:t>
      </w:r>
    </w:p>
    <w:p w:rsidR="00000000" w:rsidDel="00000000" w:rsidP="00000000" w:rsidRDefault="00000000" w:rsidRPr="00000000" w14:paraId="00003638">
      <w:pPr>
        <w:pageBreakBefore w:val="0"/>
        <w:rPr/>
      </w:pPr>
      <w:r w:rsidDel="00000000" w:rsidR="00000000" w:rsidRPr="00000000">
        <w:rPr>
          <w:rtl w:val="0"/>
        </w:rPr>
        <w:t xml:space="preserve"> s “I like that idea!”</w:t>
      </w:r>
    </w:p>
    <w:p w:rsidR="00000000" w:rsidDel="00000000" w:rsidP="00000000" w:rsidRDefault="00000000" w:rsidRPr="00000000" w14:paraId="00003639">
      <w:pPr>
        <w:pageBreakBefore w:val="0"/>
        <w:rPr/>
      </w:pPr>
      <w:r w:rsidDel="00000000" w:rsidR="00000000" w:rsidRPr="00000000">
        <w:rPr>
          <w:rtl w:val="0"/>
        </w:rPr>
        <w:t xml:space="preserve"> “I unlock my door and wave to the peach-haired girl behind me.”</w:t>
      </w:r>
    </w:p>
    <w:p w:rsidR="00000000" w:rsidDel="00000000" w:rsidP="00000000" w:rsidRDefault="00000000" w:rsidRPr="00000000" w14:paraId="0000363A">
      <w:pPr>
        <w:pageBreakBefore w:val="0"/>
        <w:rPr/>
      </w:pPr>
      <w:r w:rsidDel="00000000" w:rsidR="00000000" w:rsidRPr="00000000">
        <w:rPr>
          <w:rtl w:val="0"/>
        </w:rPr>
        <w:t xml:space="preserve"> s “Oh, and Monika?”</w:t>
      </w:r>
    </w:p>
    <w:p w:rsidR="00000000" w:rsidDel="00000000" w:rsidP="00000000" w:rsidRDefault="00000000" w:rsidRPr="00000000" w14:paraId="0000363B">
      <w:pPr>
        <w:pageBreakBefore w:val="0"/>
        <w:rPr/>
      </w:pPr>
      <w:r w:rsidDel="00000000" w:rsidR="00000000" w:rsidRPr="00000000">
        <w:rPr>
          <w:rtl w:val="0"/>
        </w:rPr>
        <w:t xml:space="preserve"> m “Yes?”</w:t>
      </w:r>
    </w:p>
    <w:p w:rsidR="00000000" w:rsidDel="00000000" w:rsidP="00000000" w:rsidRDefault="00000000" w:rsidRPr="00000000" w14:paraId="0000363C">
      <w:pPr>
        <w:pageBreakBefore w:val="0"/>
        <w:rPr/>
      </w:pPr>
      <w:r w:rsidDel="00000000" w:rsidR="00000000" w:rsidRPr="00000000">
        <w:rPr>
          <w:rtl w:val="0"/>
        </w:rPr>
        <w:t xml:space="preserve"> s “He’s super ticklish on his hips!”</w:t>
      </w:r>
    </w:p>
    <w:p w:rsidR="00000000" w:rsidDel="00000000" w:rsidP="00000000" w:rsidRDefault="00000000" w:rsidRPr="00000000" w14:paraId="0000363D">
      <w:pPr>
        <w:pageBreakBefore w:val="0"/>
        <w:rPr/>
      </w:pPr>
      <w:r w:rsidDel="00000000" w:rsidR="00000000" w:rsidRPr="00000000">
        <w:rPr>
          <w:rtl w:val="0"/>
        </w:rPr>
        <w:t xml:space="preserve"> mc “Sayori!”</w:t>
      </w:r>
    </w:p>
    <w:p w:rsidR="00000000" w:rsidDel="00000000" w:rsidP="00000000" w:rsidRDefault="00000000" w:rsidRPr="00000000" w14:paraId="0000363E">
      <w:pPr>
        <w:pageBreakBefore w:val="0"/>
        <w:rPr/>
      </w:pPr>
      <w:r w:rsidDel="00000000" w:rsidR="00000000" w:rsidRPr="00000000">
        <w:rPr>
          <w:rtl w:val="0"/>
        </w:rPr>
        <w:t xml:space="preserve"> m Ahaha, I’ll keep that in mind.”</w:t>
      </w:r>
    </w:p>
    <w:p w:rsidR="00000000" w:rsidDel="00000000" w:rsidP="00000000" w:rsidRDefault="00000000" w:rsidRPr="00000000" w14:paraId="0000363F">
      <w:pPr>
        <w:pageBreakBefore w:val="0"/>
        <w:rPr/>
      </w:pPr>
      <w:r w:rsidDel="00000000" w:rsidR="00000000" w:rsidRPr="00000000">
        <w:rPr>
          <w:rtl w:val="0"/>
        </w:rPr>
        <w:t xml:space="preserve"> m “Thank you very much.”</w:t>
      </w:r>
    </w:p>
    <w:p w:rsidR="00000000" w:rsidDel="00000000" w:rsidP="00000000" w:rsidRDefault="00000000" w:rsidRPr="00000000" w14:paraId="00003640">
      <w:pPr>
        <w:pageBreakBefore w:val="0"/>
        <w:rPr/>
      </w:pPr>
      <w:r w:rsidDel="00000000" w:rsidR="00000000" w:rsidRPr="00000000">
        <w:rPr>
          <w:rtl w:val="0"/>
        </w:rPr>
        <w:t xml:space="preserve"> “She turns to me with a similar look, and walks into my front room.”</w:t>
      </w:r>
    </w:p>
    <w:p w:rsidR="00000000" w:rsidDel="00000000" w:rsidP="00000000" w:rsidRDefault="00000000" w:rsidRPr="00000000" w14:paraId="00003641">
      <w:pPr>
        <w:pageBreakBefore w:val="0"/>
        <w:rPr/>
      </w:pPr>
      <w:r w:rsidDel="00000000" w:rsidR="00000000" w:rsidRPr="00000000">
        <w:rPr>
          <w:rtl w:val="0"/>
        </w:rPr>
        <w:t xml:space="preserve"> mc “See you around, Sayori.”</w:t>
      </w:r>
    </w:p>
    <w:p w:rsidR="00000000" w:rsidDel="00000000" w:rsidP="00000000" w:rsidRDefault="00000000" w:rsidRPr="00000000" w14:paraId="00003642">
      <w:pPr>
        <w:pageBreakBefore w:val="0"/>
        <w:rPr/>
      </w:pPr>
      <w:r w:rsidDel="00000000" w:rsidR="00000000" w:rsidRPr="00000000">
        <w:rPr>
          <w:rtl w:val="0"/>
        </w:rPr>
        <w:t xml:space="preserve"> s “Yeah, seeya!”</w:t>
      </w:r>
    </w:p>
    <w:p w:rsidR="00000000" w:rsidDel="00000000" w:rsidP="00000000" w:rsidRDefault="00000000" w:rsidRPr="00000000" w14:paraId="00003643">
      <w:pPr>
        <w:pageBreakBefore w:val="0"/>
        <w:rPr/>
      </w:pPr>
      <w:r w:rsidDel="00000000" w:rsidR="00000000" w:rsidRPr="00000000">
        <w:rPr>
          <w:rtl w:val="0"/>
        </w:rPr>
        <w:t xml:space="preserve"> (MC’s kitchen, day)</w:t>
      </w:r>
    </w:p>
    <w:p w:rsidR="00000000" w:rsidDel="00000000" w:rsidP="00000000" w:rsidRDefault="00000000" w:rsidRPr="00000000" w14:paraId="00003644">
      <w:pPr>
        <w:pageBreakBefore w:val="0"/>
        <w:rPr/>
      </w:pPr>
      <w:r w:rsidDel="00000000" w:rsidR="00000000" w:rsidRPr="00000000">
        <w:rPr>
          <w:rtl w:val="0"/>
        </w:rPr>
        <w:t xml:space="preserve"> “As I close the door behind me, I see her trot off back to her home opposite.”</w:t>
      </w:r>
    </w:p>
    <w:p w:rsidR="00000000" w:rsidDel="00000000" w:rsidP="00000000" w:rsidRDefault="00000000" w:rsidRPr="00000000" w14:paraId="00003645">
      <w:pPr>
        <w:pageBreakBefore w:val="0"/>
        <w:rPr/>
      </w:pPr>
      <w:r w:rsidDel="00000000" w:rsidR="00000000" w:rsidRPr="00000000">
        <w:rPr>
          <w:rtl w:val="0"/>
        </w:rPr>
        <w:t xml:space="preserve"> mc “So, what now?”</w:t>
      </w:r>
    </w:p>
    <w:p w:rsidR="00000000" w:rsidDel="00000000" w:rsidP="00000000" w:rsidRDefault="00000000" w:rsidRPr="00000000" w14:paraId="00003646">
      <w:pPr>
        <w:pageBreakBefore w:val="0"/>
        <w:rPr/>
      </w:pPr>
      <w:r w:rsidDel="00000000" w:rsidR="00000000" w:rsidRPr="00000000">
        <w:rPr>
          <w:rtl w:val="0"/>
        </w:rPr>
        <w:t xml:space="preserve"> m “I think we should just hang around for a little.”</w:t>
      </w:r>
    </w:p>
    <w:p w:rsidR="00000000" w:rsidDel="00000000" w:rsidP="00000000" w:rsidRDefault="00000000" w:rsidRPr="00000000" w14:paraId="00003647">
      <w:pPr>
        <w:pageBreakBefore w:val="0"/>
        <w:rPr/>
      </w:pPr>
      <w:r w:rsidDel="00000000" w:rsidR="00000000" w:rsidRPr="00000000">
        <w:rPr>
          <w:rtl w:val="0"/>
        </w:rPr>
        <w:t xml:space="preserve"> m “Maybe watch a movie, play some games together, something like that.”</w:t>
      </w:r>
    </w:p>
    <w:p w:rsidR="00000000" w:rsidDel="00000000" w:rsidP="00000000" w:rsidRDefault="00000000" w:rsidRPr="00000000" w14:paraId="00003648">
      <w:pPr>
        <w:pageBreakBefore w:val="0"/>
        <w:rPr/>
      </w:pPr>
      <w:r w:rsidDel="00000000" w:rsidR="00000000" w:rsidRPr="00000000">
        <w:rPr>
          <w:rtl w:val="0"/>
        </w:rPr>
        <w:t xml:space="preserve"> “Is she serious?”</w:t>
      </w:r>
    </w:p>
    <w:p w:rsidR="00000000" w:rsidDel="00000000" w:rsidP="00000000" w:rsidRDefault="00000000" w:rsidRPr="00000000" w14:paraId="00003649">
      <w:pPr>
        <w:pageBreakBefore w:val="0"/>
        <w:rPr/>
      </w:pPr>
      <w:r w:rsidDel="00000000" w:rsidR="00000000" w:rsidRPr="00000000">
        <w:rPr>
          <w:rtl w:val="0"/>
        </w:rPr>
        <w:t xml:space="preserve"> mc “You’d like that?”</w:t>
      </w:r>
    </w:p>
    <w:p w:rsidR="00000000" w:rsidDel="00000000" w:rsidP="00000000" w:rsidRDefault="00000000" w:rsidRPr="00000000" w14:paraId="0000364A">
      <w:pPr>
        <w:pageBreakBefore w:val="0"/>
        <w:rPr/>
      </w:pPr>
      <w:r w:rsidDel="00000000" w:rsidR="00000000" w:rsidRPr="00000000">
        <w:rPr>
          <w:rtl w:val="0"/>
        </w:rPr>
        <w:t xml:space="preserve"> m “Yeah, why not.”</w:t>
      </w:r>
    </w:p>
    <w:p w:rsidR="00000000" w:rsidDel="00000000" w:rsidP="00000000" w:rsidRDefault="00000000" w:rsidRPr="00000000" w14:paraId="0000364B">
      <w:pPr>
        <w:pageBreakBefore w:val="0"/>
        <w:rPr/>
      </w:pPr>
      <w:r w:rsidDel="00000000" w:rsidR="00000000" w:rsidRPr="00000000">
        <w:rPr>
          <w:rtl w:val="0"/>
        </w:rPr>
        <w:t xml:space="preserve"> m “I think we’ve earned it.”</w:t>
      </w:r>
    </w:p>
    <w:p w:rsidR="00000000" w:rsidDel="00000000" w:rsidP="00000000" w:rsidRDefault="00000000" w:rsidRPr="00000000" w14:paraId="0000364C">
      <w:pPr>
        <w:pageBreakBefore w:val="0"/>
        <w:rPr/>
      </w:pPr>
      <w:r w:rsidDel="00000000" w:rsidR="00000000" w:rsidRPr="00000000">
        <w:rPr>
          <w:rtl w:val="0"/>
        </w:rPr>
        <w:t xml:space="preserve"> mc “You know what, I think we have?”</w:t>
      </w:r>
    </w:p>
    <w:p w:rsidR="00000000" w:rsidDel="00000000" w:rsidP="00000000" w:rsidRDefault="00000000" w:rsidRPr="00000000" w14:paraId="0000364D">
      <w:pPr>
        <w:pageBreakBefore w:val="0"/>
        <w:rPr/>
      </w:pPr>
      <w:r w:rsidDel="00000000" w:rsidR="00000000" w:rsidRPr="00000000">
        <w:rPr>
          <w:rtl w:val="0"/>
        </w:rPr>
        <w:t xml:space="preserve"> “She gives me a cheery grin and vaults over the back of the sofa, landing on the cushion and taking up the remote.”</w:t>
      </w:r>
    </w:p>
    <w:p w:rsidR="00000000" w:rsidDel="00000000" w:rsidP="00000000" w:rsidRDefault="00000000" w:rsidRPr="00000000" w14:paraId="0000364E">
      <w:pPr>
        <w:pageBreakBefore w:val="0"/>
        <w:rPr/>
      </w:pPr>
      <w:r w:rsidDel="00000000" w:rsidR="00000000" w:rsidRPr="00000000">
        <w:rPr>
          <w:rtl w:val="0"/>
        </w:rPr>
        <w:t xml:space="preserve"> mc “Popcorn?”</w:t>
      </w:r>
    </w:p>
    <w:p w:rsidR="00000000" w:rsidDel="00000000" w:rsidP="00000000" w:rsidRDefault="00000000" w:rsidRPr="00000000" w14:paraId="0000364F">
      <w:pPr>
        <w:pageBreakBefore w:val="0"/>
        <w:rPr/>
      </w:pPr>
      <w:r w:rsidDel="00000000" w:rsidR="00000000" w:rsidRPr="00000000">
        <w:rPr>
          <w:rtl w:val="0"/>
        </w:rPr>
        <w:t xml:space="preserve"> m “Why not?”</w:t>
      </w:r>
    </w:p>
    <w:p w:rsidR="00000000" w:rsidDel="00000000" w:rsidP="00000000" w:rsidRDefault="00000000" w:rsidRPr="00000000" w14:paraId="00003650">
      <w:pPr>
        <w:pageBreakBefore w:val="0"/>
        <w:rPr/>
      </w:pPr>
      <w:r w:rsidDel="00000000" w:rsidR="00000000" w:rsidRPr="00000000">
        <w:rPr>
          <w:rtl w:val="0"/>
        </w:rPr>
        <w:t xml:space="preserve"> mc “Good answer.”</w:t>
      </w:r>
    </w:p>
    <w:p w:rsidR="00000000" w:rsidDel="00000000" w:rsidP="00000000" w:rsidRDefault="00000000" w:rsidRPr="00000000" w14:paraId="00003651">
      <w:pPr>
        <w:pageBreakBefore w:val="0"/>
        <w:rPr/>
      </w:pPr>
      <w:r w:rsidDel="00000000" w:rsidR="00000000" w:rsidRPr="00000000">
        <w:rPr>
          <w:rtl w:val="0"/>
        </w:rPr>
        <w:t xml:space="preserve"> “I head over to the kitchen and open the cupboard.”</w:t>
      </w:r>
    </w:p>
    <w:p w:rsidR="00000000" w:rsidDel="00000000" w:rsidP="00000000" w:rsidRDefault="00000000" w:rsidRPr="00000000" w14:paraId="00003652">
      <w:pPr>
        <w:pageBreakBefore w:val="0"/>
        <w:rPr/>
      </w:pPr>
      <w:r w:rsidDel="00000000" w:rsidR="00000000" w:rsidRPr="00000000">
        <w:rPr>
          <w:rtl w:val="0"/>
        </w:rPr>
        <w:t xml:space="preserve"> “Here we are”</w:t>
      </w:r>
    </w:p>
    <w:p w:rsidR="00000000" w:rsidDel="00000000" w:rsidP="00000000" w:rsidRDefault="00000000" w:rsidRPr="00000000" w14:paraId="00003653">
      <w:pPr>
        <w:pageBreakBefore w:val="0"/>
        <w:rPr/>
      </w:pPr>
      <w:r w:rsidDel="00000000" w:rsidR="00000000" w:rsidRPr="00000000">
        <w:rPr>
          <w:rtl w:val="0"/>
        </w:rPr>
        <w:t xml:space="preserve"> “I take out a pack of unpopped corn, and place it on the desk.”</w:t>
      </w:r>
    </w:p>
    <w:p w:rsidR="00000000" w:rsidDel="00000000" w:rsidP="00000000" w:rsidRDefault="00000000" w:rsidRPr="00000000" w14:paraId="00003654">
      <w:pPr>
        <w:pageBreakBefore w:val="0"/>
        <w:rPr/>
      </w:pPr>
      <w:r w:rsidDel="00000000" w:rsidR="00000000" w:rsidRPr="00000000">
        <w:rPr>
          <w:rtl w:val="0"/>
        </w:rPr>
        <w:t xml:space="preserve"> “Splashing some oil onto a pan, I turn towards the living room and ask the all-important question.”</w:t>
      </w:r>
    </w:p>
    <w:p w:rsidR="00000000" w:rsidDel="00000000" w:rsidP="00000000" w:rsidRDefault="00000000" w:rsidRPr="00000000" w14:paraId="00003655">
      <w:pPr>
        <w:pageBreakBefore w:val="0"/>
        <w:rPr/>
      </w:pPr>
      <w:r w:rsidDel="00000000" w:rsidR="00000000" w:rsidRPr="00000000">
        <w:rPr>
          <w:rtl w:val="0"/>
        </w:rPr>
        <w:t xml:space="preserve"> mc “Sweet or salted?”</w:t>
      </w:r>
    </w:p>
    <w:p w:rsidR="00000000" w:rsidDel="00000000" w:rsidP="00000000" w:rsidRDefault="00000000" w:rsidRPr="00000000" w14:paraId="00003656">
      <w:pPr>
        <w:pageBreakBefore w:val="0"/>
        <w:rPr/>
      </w:pPr>
      <w:r w:rsidDel="00000000" w:rsidR="00000000" w:rsidRPr="00000000">
        <w:rPr>
          <w:rtl w:val="0"/>
        </w:rPr>
        <w:t xml:space="preserve"> “And here comes the answer.”</w:t>
      </w:r>
    </w:p>
    <w:p w:rsidR="00000000" w:rsidDel="00000000" w:rsidP="00000000" w:rsidRDefault="00000000" w:rsidRPr="00000000" w14:paraId="00003657">
      <w:pPr>
        <w:pageBreakBefore w:val="0"/>
        <w:rPr/>
      </w:pPr>
      <w:r w:rsidDel="00000000" w:rsidR="00000000" w:rsidRPr="00000000">
        <w:rPr>
          <w:rtl w:val="0"/>
        </w:rPr>
        <w:t xml:space="preserve"> m “Is that a question? Salted, of course!”</w:t>
      </w:r>
    </w:p>
    <w:p w:rsidR="00000000" w:rsidDel="00000000" w:rsidP="00000000" w:rsidRDefault="00000000" w:rsidRPr="00000000" w14:paraId="00003658">
      <w:pPr>
        <w:pageBreakBefore w:val="0"/>
        <w:rPr/>
      </w:pPr>
      <w:r w:rsidDel="00000000" w:rsidR="00000000" w:rsidRPr="00000000">
        <w:rPr>
          <w:rtl w:val="0"/>
        </w:rPr>
        <w:t xml:space="preserve"> “Thank goodness for that.”</w:t>
      </w:r>
    </w:p>
    <w:p w:rsidR="00000000" w:rsidDel="00000000" w:rsidP="00000000" w:rsidRDefault="00000000" w:rsidRPr="00000000" w14:paraId="00003659">
      <w:pPr>
        <w:pageBreakBefore w:val="0"/>
        <w:rPr/>
      </w:pPr>
      <w:r w:rsidDel="00000000" w:rsidR="00000000" w:rsidRPr="00000000">
        <w:rPr>
          <w:rtl w:val="0"/>
        </w:rPr>
        <w:t xml:space="preserve"> mc “That is the correct answer.”</w:t>
      </w:r>
    </w:p>
    <w:p w:rsidR="00000000" w:rsidDel="00000000" w:rsidP="00000000" w:rsidRDefault="00000000" w:rsidRPr="00000000" w14:paraId="0000365A">
      <w:pPr>
        <w:pageBreakBefore w:val="0"/>
        <w:rPr/>
      </w:pPr>
      <w:r w:rsidDel="00000000" w:rsidR="00000000" w:rsidRPr="00000000">
        <w:rPr>
          <w:rtl w:val="0"/>
        </w:rPr>
        <w:t xml:space="preserve"> “I place the kernels into the pan, and put the lid on top.”</w:t>
      </w:r>
    </w:p>
    <w:p w:rsidR="00000000" w:rsidDel="00000000" w:rsidP="00000000" w:rsidRDefault="00000000" w:rsidRPr="00000000" w14:paraId="0000365B">
      <w:pPr>
        <w:pageBreakBefore w:val="0"/>
        <w:rPr/>
      </w:pPr>
      <w:r w:rsidDel="00000000" w:rsidR="00000000" w:rsidRPr="00000000">
        <w:rPr>
          <w:rtl w:val="0"/>
        </w:rPr>
        <w:t xml:space="preserve"> “Monika sets up the cushions beside me as I approach.”</w:t>
      </w:r>
    </w:p>
    <w:p w:rsidR="00000000" w:rsidDel="00000000" w:rsidP="00000000" w:rsidRDefault="00000000" w:rsidRPr="00000000" w14:paraId="0000365C">
      <w:pPr>
        <w:pageBreakBefore w:val="0"/>
        <w:rPr/>
      </w:pPr>
      <w:r w:rsidDel="00000000" w:rsidR="00000000" w:rsidRPr="00000000">
        <w:rPr>
          <w:rtl w:val="0"/>
        </w:rPr>
        <w:t xml:space="preserve"> mc “Cheers.”</w:t>
      </w:r>
    </w:p>
    <w:p w:rsidR="00000000" w:rsidDel="00000000" w:rsidP="00000000" w:rsidRDefault="00000000" w:rsidRPr="00000000" w14:paraId="0000365D">
      <w:pPr>
        <w:pageBreakBefore w:val="0"/>
        <w:rPr/>
      </w:pPr>
      <w:r w:rsidDel="00000000" w:rsidR="00000000" w:rsidRPr="00000000">
        <w:rPr>
          <w:rtl w:val="0"/>
        </w:rPr>
        <w:t xml:space="preserve"> “After a peck on the cheek, I turn towards the screen.”</w:t>
      </w:r>
    </w:p>
    <w:p w:rsidR="00000000" w:rsidDel="00000000" w:rsidP="00000000" w:rsidRDefault="00000000" w:rsidRPr="00000000" w14:paraId="0000365E">
      <w:pPr>
        <w:pageBreakBefore w:val="0"/>
        <w:rPr/>
      </w:pPr>
      <w:r w:rsidDel="00000000" w:rsidR="00000000" w:rsidRPr="00000000">
        <w:rPr>
          <w:rtl w:val="0"/>
        </w:rPr>
        <w:t xml:space="preserve"> mc “So, anything you want to watch?”</w:t>
      </w:r>
    </w:p>
    <w:p w:rsidR="00000000" w:rsidDel="00000000" w:rsidP="00000000" w:rsidRDefault="00000000" w:rsidRPr="00000000" w14:paraId="0000365F">
      <w:pPr>
        <w:pageBreakBefore w:val="0"/>
        <w:rPr/>
      </w:pPr>
      <w:r w:rsidDel="00000000" w:rsidR="00000000" w:rsidRPr="00000000">
        <w:rPr>
          <w:rtl w:val="0"/>
        </w:rPr>
        <w:t xml:space="preserve"> m “Yeah, I was checking this one out.”</w:t>
      </w:r>
    </w:p>
    <w:p w:rsidR="00000000" w:rsidDel="00000000" w:rsidP="00000000" w:rsidRDefault="00000000" w:rsidRPr="00000000" w14:paraId="00003660">
      <w:pPr>
        <w:pageBreakBefore w:val="0"/>
        <w:rPr/>
      </w:pPr>
      <w:r w:rsidDel="00000000" w:rsidR="00000000" w:rsidRPr="00000000">
        <w:rPr>
          <w:rtl w:val="0"/>
        </w:rPr>
        <w:t xml:space="preserve"> “It’s titled &lt;i&gt;R for Revenge.&lt;/i&gt;”</w:t>
      </w:r>
    </w:p>
    <w:p w:rsidR="00000000" w:rsidDel="00000000" w:rsidP="00000000" w:rsidRDefault="00000000" w:rsidRPr="00000000" w14:paraId="00003661">
      <w:pPr>
        <w:pageBreakBefore w:val="0"/>
        <w:rPr/>
      </w:pPr>
      <w:r w:rsidDel="00000000" w:rsidR="00000000" w:rsidRPr="00000000">
        <w:rPr>
          <w:rtl w:val="0"/>
        </w:rPr>
        <w:t xml:space="preserve"> mc “Huh, seems interesting, and pretty old, when was this made and what’s it about?”</w:t>
      </w:r>
    </w:p>
    <w:p w:rsidR="00000000" w:rsidDel="00000000" w:rsidP="00000000" w:rsidRDefault="00000000" w:rsidRPr="00000000" w14:paraId="00003662">
      <w:pPr>
        <w:pageBreakBefore w:val="0"/>
        <w:rPr/>
      </w:pPr>
      <w:r w:rsidDel="00000000" w:rsidR="00000000" w:rsidRPr="00000000">
        <w:rPr>
          <w:rtl w:val="0"/>
        </w:rPr>
        <w:t xml:space="preserve"> m “2005 and I have no idea. Wanna watch it?”</w:t>
      </w:r>
    </w:p>
    <w:p w:rsidR="00000000" w:rsidDel="00000000" w:rsidP="00000000" w:rsidRDefault="00000000" w:rsidRPr="00000000" w14:paraId="00003663">
      <w:pPr>
        <w:pageBreakBefore w:val="0"/>
        <w:rPr/>
      </w:pPr>
      <w:r w:rsidDel="00000000" w:rsidR="00000000" w:rsidRPr="00000000">
        <w:rPr>
          <w:rtl w:val="0"/>
        </w:rPr>
        <w:t xml:space="preserve"> mc “Sure!”</w:t>
      </w:r>
    </w:p>
    <w:p w:rsidR="00000000" w:rsidDel="00000000" w:rsidP="00000000" w:rsidRDefault="00000000" w:rsidRPr="00000000" w14:paraId="00003664">
      <w:pPr>
        <w:pageBreakBefore w:val="0"/>
        <w:rPr/>
      </w:pPr>
      <w:r w:rsidDel="00000000" w:rsidR="00000000" w:rsidRPr="00000000">
        <w:rPr>
          <w:rtl w:val="0"/>
        </w:rPr>
        <w:t xml:space="preserve"> mc “Let me just grab the popcorn.”</w:t>
      </w:r>
    </w:p>
    <w:p w:rsidR="00000000" w:rsidDel="00000000" w:rsidP="00000000" w:rsidRDefault="00000000" w:rsidRPr="00000000" w14:paraId="00003665">
      <w:pPr>
        <w:pageBreakBefore w:val="0"/>
        <w:rPr/>
      </w:pPr>
      <w:r w:rsidDel="00000000" w:rsidR="00000000" w:rsidRPr="00000000">
        <w:rPr>
          <w:rtl w:val="0"/>
        </w:rPr>
        <w:t xml:space="preserve"> m “Alright, ready when you are.”</w:t>
      </w:r>
    </w:p>
    <w:p w:rsidR="00000000" w:rsidDel="00000000" w:rsidP="00000000" w:rsidRDefault="00000000" w:rsidRPr="00000000" w14:paraId="00003666">
      <w:pPr>
        <w:pageBreakBefore w:val="0"/>
        <w:rPr/>
      </w:pPr>
      <w:r w:rsidDel="00000000" w:rsidR="00000000" w:rsidRPr="00000000">
        <w:rPr>
          <w:rtl w:val="0"/>
        </w:rPr>
        <w:t xml:space="preserve"> “I climb over the back of the sofa, struggling halfway through, no doubt to Monika’s amusement.”</w:t>
      </w:r>
    </w:p>
    <w:p w:rsidR="00000000" w:rsidDel="00000000" w:rsidP="00000000" w:rsidRDefault="00000000" w:rsidRPr="00000000" w14:paraId="00003667">
      <w:pPr>
        <w:pageBreakBefore w:val="0"/>
        <w:rPr/>
      </w:pPr>
      <w:r w:rsidDel="00000000" w:rsidR="00000000" w:rsidRPr="00000000">
        <w:rPr>
          <w:rtl w:val="0"/>
        </w:rPr>
        <w:t xml:space="preserve"> “The popcorn seems ready, the pan is filled with pale fluff instead of hard seeds.”</w:t>
      </w:r>
    </w:p>
    <w:p w:rsidR="00000000" w:rsidDel="00000000" w:rsidP="00000000" w:rsidRDefault="00000000" w:rsidRPr="00000000" w14:paraId="00003668">
      <w:pPr>
        <w:pageBreakBefore w:val="0"/>
        <w:rPr/>
      </w:pPr>
      <w:r w:rsidDel="00000000" w:rsidR="00000000" w:rsidRPr="00000000">
        <w:rPr>
          <w:rtl w:val="0"/>
        </w:rPr>
        <w:t xml:space="preserve"> “One bowl is filled with the stuff, and I add several pinches of salt to each.”</w:t>
      </w:r>
    </w:p>
    <w:p w:rsidR="00000000" w:rsidDel="00000000" w:rsidP="00000000" w:rsidRDefault="00000000" w:rsidRPr="00000000" w14:paraId="00003669">
      <w:pPr>
        <w:pageBreakBefore w:val="0"/>
        <w:rPr/>
      </w:pPr>
      <w:r w:rsidDel="00000000" w:rsidR="00000000" w:rsidRPr="00000000">
        <w:rPr>
          <w:rtl w:val="0"/>
        </w:rPr>
        <w:t xml:space="preserve"> mc “Here’s enough salt to dry the Pacific.”</w:t>
      </w:r>
    </w:p>
    <w:p w:rsidR="00000000" w:rsidDel="00000000" w:rsidP="00000000" w:rsidRDefault="00000000" w:rsidRPr="00000000" w14:paraId="0000366A">
      <w:pPr>
        <w:pageBreakBefore w:val="0"/>
        <w:rPr/>
      </w:pPr>
      <w:r w:rsidDel="00000000" w:rsidR="00000000" w:rsidRPr="00000000">
        <w:rPr>
          <w:rtl w:val="0"/>
        </w:rPr>
        <w:t xml:space="preserve"> “Monika’s eyes glisten at the sight and smell of the popcorn before her, and she tucks in before even pressing play.”</w:t>
      </w:r>
    </w:p>
    <w:p w:rsidR="00000000" w:rsidDel="00000000" w:rsidP="00000000" w:rsidRDefault="00000000" w:rsidRPr="00000000" w14:paraId="0000366B">
      <w:pPr>
        <w:pageBreakBefore w:val="0"/>
        <w:rPr/>
      </w:pPr>
      <w:r w:rsidDel="00000000" w:rsidR="00000000" w:rsidRPr="00000000">
        <w:rPr>
          <w:rtl w:val="0"/>
        </w:rPr>
        <w:t xml:space="preserve"> mc “Hit it.”</w:t>
      </w:r>
    </w:p>
    <w:p w:rsidR="00000000" w:rsidDel="00000000" w:rsidP="00000000" w:rsidRDefault="00000000" w:rsidRPr="00000000" w14:paraId="0000366C">
      <w:pPr>
        <w:pageBreakBefore w:val="0"/>
        <w:rPr/>
      </w:pPr>
      <w:r w:rsidDel="00000000" w:rsidR="00000000" w:rsidRPr="00000000">
        <w:rPr>
          <w:rtl w:val="0"/>
        </w:rPr>
        <w:t xml:space="preserve"> “She picks up the remote, hits &lt;i&gt;play&lt;/i&gt; and the movie begins.”</w:t>
      </w:r>
    </w:p>
    <w:p w:rsidR="00000000" w:rsidDel="00000000" w:rsidP="00000000" w:rsidRDefault="00000000" w:rsidRPr="00000000" w14:paraId="0000366D">
      <w:pPr>
        <w:pageBreakBefore w:val="0"/>
        <w:rPr/>
      </w:pPr>
      <w:r w:rsidDel="00000000" w:rsidR="00000000" w:rsidRPr="00000000">
        <w:rPr>
          <w:rtl w:val="0"/>
        </w:rPr>
        <w:t xml:space="preserve"> “Today has been amazing.”</w:t>
      </w:r>
    </w:p>
    <w:p w:rsidR="00000000" w:rsidDel="00000000" w:rsidP="00000000" w:rsidRDefault="00000000" w:rsidRPr="00000000" w14:paraId="0000366E">
      <w:pPr>
        <w:pageBreakBefore w:val="0"/>
        <w:rPr/>
      </w:pPr>
      <w:r w:rsidDel="00000000" w:rsidR="00000000" w:rsidRPr="00000000">
        <w:rPr>
          <w:rtl w:val="0"/>
        </w:rPr>
        <w:t xml:space="preserve"> “All the more so with my Emerald Empress to share it with.”</w:t>
      </w:r>
    </w:p>
    <w:p w:rsidR="00000000" w:rsidDel="00000000" w:rsidP="00000000" w:rsidRDefault="00000000" w:rsidRPr="00000000" w14:paraId="0000366F">
      <w:pPr>
        <w:pageBreakBefore w:val="0"/>
        <w:rPr/>
      </w:pPr>
      <w:r w:rsidDel="00000000" w:rsidR="00000000" w:rsidRPr="00000000">
        <w:rPr>
          <w:rtl w:val="0"/>
        </w:rPr>
        <w:t xml:space="preserve"> “No, especially because of that.”</w:t>
      </w:r>
    </w:p>
    <w:p w:rsidR="00000000" w:rsidDel="00000000" w:rsidP="00000000" w:rsidRDefault="00000000" w:rsidRPr="00000000" w14:paraId="00003670">
      <w:pPr>
        <w:pageBreakBefore w:val="0"/>
        <w:rPr/>
      </w:pPr>
      <w:r w:rsidDel="00000000" w:rsidR="00000000" w:rsidRPr="00000000">
        <w:rPr>
          <w:rtl w:val="0"/>
        </w:rPr>
        <w:t xml:space="preserve"> “She is the light in my life, and nothing can ever change that.”</w:t>
      </w:r>
    </w:p>
    <w:p w:rsidR="00000000" w:rsidDel="00000000" w:rsidP="00000000" w:rsidRDefault="00000000" w:rsidRPr="00000000" w14:paraId="00003671">
      <w:pPr>
        <w:pageBreakBefore w:val="0"/>
        <w:rPr/>
      </w:pPr>
      <w:r w:rsidDel="00000000" w:rsidR="00000000" w:rsidRPr="00000000">
        <w:rPr>
          <w:rtl w:val="0"/>
        </w:rPr>
        <w:t xml:space="preserve"> [END SCENE]</w:t>
      </w:r>
    </w:p>
    <w:p w:rsidR="00000000" w:rsidDel="00000000" w:rsidP="00000000" w:rsidRDefault="00000000" w:rsidRPr="00000000" w14:paraId="00003672">
      <w:pPr>
        <w:pageBreakBefore w:val="0"/>
        <w:rPr/>
      </w:pPr>
      <w:r w:rsidDel="00000000" w:rsidR="00000000" w:rsidRPr="00000000">
        <w:rPr>
          <w:rtl w:val="0"/>
        </w:rPr>
        <w:t xml:space="preserve"> </w:t>
      </w:r>
    </w:p>
    <w:p w:rsidR="00000000" w:rsidDel="00000000" w:rsidP="00000000" w:rsidRDefault="00000000" w:rsidRPr="00000000" w14:paraId="00003673">
      <w:pPr>
        <w:pageBreakBefore w:val="0"/>
        <w:rPr/>
      </w:pPr>
      <w:r w:rsidDel="00000000" w:rsidR="00000000" w:rsidRPr="00000000">
        <w:rPr>
          <w:rtl w:val="0"/>
        </w:rPr>
        <w:t xml:space="preserve"> </w:t>
      </w:r>
    </w:p>
    <w:p w:rsidR="00000000" w:rsidDel="00000000" w:rsidP="00000000" w:rsidRDefault="00000000" w:rsidRPr="00000000" w14:paraId="00003674">
      <w:pPr>
        <w:pageBreakBefore w:val="0"/>
        <w:rPr/>
      </w:pPr>
      <w:r w:rsidDel="00000000" w:rsidR="00000000" w:rsidRPr="00000000">
        <w:rPr>
          <w:rtl w:val="0"/>
        </w:rPr>
        <w:t xml:space="preserve"> </w:t>
      </w:r>
    </w:p>
    <w:p w:rsidR="00000000" w:rsidDel="00000000" w:rsidP="00000000" w:rsidRDefault="00000000" w:rsidRPr="00000000" w14:paraId="00003675">
      <w:pPr>
        <w:pageBreakBefore w:val="0"/>
        <w:rPr/>
      </w:pPr>
      <w:r w:rsidDel="00000000" w:rsidR="00000000" w:rsidRPr="00000000">
        <w:rPr>
          <w:rtl w:val="0"/>
        </w:rPr>
        <w:t xml:space="preserve"> </w:t>
      </w:r>
    </w:p>
    <w:p w:rsidR="00000000" w:rsidDel="00000000" w:rsidP="00000000" w:rsidRDefault="00000000" w:rsidRPr="00000000" w14:paraId="00003676">
      <w:pPr>
        <w:pageBreakBefore w:val="0"/>
        <w:rPr/>
      </w:pPr>
      <w:r w:rsidDel="00000000" w:rsidR="00000000" w:rsidRPr="00000000">
        <w:rPr>
          <w:rtl w:val="0"/>
        </w:rPr>
        <w:t xml:space="preserve"> </w:t>
      </w:r>
    </w:p>
    <w:p w:rsidR="00000000" w:rsidDel="00000000" w:rsidP="00000000" w:rsidRDefault="00000000" w:rsidRPr="00000000" w14:paraId="00003677">
      <w:pPr>
        <w:pageBreakBefore w:val="0"/>
        <w:rPr/>
      </w:pPr>
      <w:r w:rsidDel="00000000" w:rsidR="00000000" w:rsidRPr="00000000">
        <w:rPr>
          <w:rtl w:val="0"/>
        </w:rPr>
        <w:t xml:space="preserve"> </w:t>
      </w:r>
    </w:p>
    <w:p w:rsidR="00000000" w:rsidDel="00000000" w:rsidP="00000000" w:rsidRDefault="00000000" w:rsidRPr="00000000" w14:paraId="00003678">
      <w:pPr>
        <w:pageBreakBefore w:val="0"/>
        <w:rPr/>
      </w:pPr>
      <w:r w:rsidDel="00000000" w:rsidR="00000000" w:rsidRPr="00000000">
        <w:rPr>
          <w:rtl w:val="0"/>
        </w:rPr>
        <w:t xml:space="preserve"> </w:t>
      </w:r>
    </w:p>
    <w:p w:rsidR="00000000" w:rsidDel="00000000" w:rsidP="00000000" w:rsidRDefault="00000000" w:rsidRPr="00000000" w14:paraId="00003679">
      <w:pPr>
        <w:pageBreakBefore w:val="0"/>
        <w:rPr/>
      </w:pPr>
      <w:r w:rsidDel="00000000" w:rsidR="00000000" w:rsidRPr="00000000">
        <w:rPr>
          <w:rtl w:val="0"/>
        </w:rPr>
        <w:t xml:space="preserve"> </w:t>
      </w:r>
    </w:p>
    <w:p w:rsidR="00000000" w:rsidDel="00000000" w:rsidP="00000000" w:rsidRDefault="00000000" w:rsidRPr="00000000" w14:paraId="0000367A">
      <w:pPr>
        <w:pageBreakBefore w:val="0"/>
        <w:rPr/>
      </w:pPr>
      <w:r w:rsidDel="00000000" w:rsidR="00000000" w:rsidRPr="00000000">
        <w:rPr>
          <w:rtl w:val="0"/>
        </w:rPr>
        <w:t xml:space="preserve"> </w:t>
      </w:r>
    </w:p>
    <w:p w:rsidR="00000000" w:rsidDel="00000000" w:rsidP="00000000" w:rsidRDefault="00000000" w:rsidRPr="00000000" w14:paraId="0000367B">
      <w:pPr>
        <w:pageBreakBefore w:val="0"/>
        <w:rPr/>
      </w:pPr>
      <w:r w:rsidDel="00000000" w:rsidR="00000000" w:rsidRPr="00000000">
        <w:rPr>
          <w:rtl w:val="0"/>
        </w:rPr>
        <w:t xml:space="preserve"> </w:t>
      </w:r>
    </w:p>
    <w:p w:rsidR="00000000" w:rsidDel="00000000" w:rsidP="00000000" w:rsidRDefault="00000000" w:rsidRPr="00000000" w14:paraId="0000367C">
      <w:pPr>
        <w:pageBreakBefore w:val="0"/>
        <w:rPr/>
      </w:pPr>
      <w:r w:rsidDel="00000000" w:rsidR="00000000" w:rsidRPr="00000000">
        <w:rPr>
          <w:rtl w:val="0"/>
        </w:rPr>
        <w:t xml:space="preserve"> </w:t>
      </w:r>
    </w:p>
    <w:p w:rsidR="00000000" w:rsidDel="00000000" w:rsidP="00000000" w:rsidRDefault="00000000" w:rsidRPr="00000000" w14:paraId="0000367D">
      <w:pPr>
        <w:pageBreakBefore w:val="0"/>
        <w:rPr/>
      </w:pPr>
      <w:r w:rsidDel="00000000" w:rsidR="00000000" w:rsidRPr="00000000">
        <w:rPr>
          <w:rtl w:val="0"/>
        </w:rPr>
        <w:t xml:space="preserve"> </w:t>
      </w:r>
    </w:p>
    <w:p w:rsidR="00000000" w:rsidDel="00000000" w:rsidP="00000000" w:rsidRDefault="00000000" w:rsidRPr="00000000" w14:paraId="0000367E">
      <w:pPr>
        <w:pageBreakBefore w:val="0"/>
        <w:rPr/>
      </w:pPr>
      <w:r w:rsidDel="00000000" w:rsidR="00000000" w:rsidRPr="00000000">
        <w:rPr>
          <w:rtl w:val="0"/>
        </w:rPr>
        <w:t xml:space="preserve"> </w:t>
      </w:r>
    </w:p>
    <w:p w:rsidR="00000000" w:rsidDel="00000000" w:rsidP="00000000" w:rsidRDefault="00000000" w:rsidRPr="00000000" w14:paraId="0000367F">
      <w:pPr>
        <w:pageBreakBefore w:val="0"/>
        <w:rPr/>
      </w:pPr>
      <w:r w:rsidDel="00000000" w:rsidR="00000000" w:rsidRPr="00000000">
        <w:rPr>
          <w:rtl w:val="0"/>
        </w:rPr>
        <w:t xml:space="preserve"> </w:t>
      </w:r>
    </w:p>
    <w:p w:rsidR="00000000" w:rsidDel="00000000" w:rsidP="00000000" w:rsidRDefault="00000000" w:rsidRPr="00000000" w14:paraId="00003680">
      <w:pPr>
        <w:pageBreakBefore w:val="0"/>
        <w:rPr/>
      </w:pPr>
      <w:r w:rsidDel="00000000" w:rsidR="00000000" w:rsidRPr="00000000">
        <w:rPr>
          <w:rtl w:val="0"/>
        </w:rPr>
      </w:r>
    </w:p>
    <w:p w:rsidR="00000000" w:rsidDel="00000000" w:rsidP="00000000" w:rsidRDefault="00000000" w:rsidRPr="00000000" w14:paraId="00003681">
      <w:pPr>
        <w:pageBreakBefore w:val="0"/>
        <w:rPr/>
      </w:pPr>
      <w:r w:rsidDel="00000000" w:rsidR="00000000" w:rsidRPr="00000000">
        <w:rPr>
          <w:rtl w:val="0"/>
        </w:rPr>
        <w:t xml:space="preserve">  </w:t>
      </w:r>
    </w:p>
    <w:p w:rsidR="00000000" w:rsidDel="00000000" w:rsidP="00000000" w:rsidRDefault="00000000" w:rsidRPr="00000000" w14:paraId="00003682">
      <w:pPr>
        <w:pageBreakBefore w:val="0"/>
        <w:rPr/>
      </w:pPr>
      <w:r w:rsidDel="00000000" w:rsidR="00000000" w:rsidRPr="00000000">
        <w:rPr>
          <w:rtl w:val="0"/>
        </w:rPr>
        <w:t xml:space="preserve"> </w:t>
      </w:r>
    </w:p>
    <w:p w:rsidR="00000000" w:rsidDel="00000000" w:rsidP="00000000" w:rsidRDefault="00000000" w:rsidRPr="00000000" w14:paraId="00003683">
      <w:pPr>
        <w:pageBreakBefore w:val="0"/>
        <w:rPr/>
      </w:pPr>
      <w:r w:rsidDel="00000000" w:rsidR="00000000" w:rsidRPr="00000000">
        <w:rPr>
          <w:rtl w:val="0"/>
        </w:rPr>
        <w:t xml:space="preserve"> </w:t>
      </w:r>
    </w:p>
    <w:p w:rsidR="00000000" w:rsidDel="00000000" w:rsidP="00000000" w:rsidRDefault="00000000" w:rsidRPr="00000000" w14:paraId="00003684">
      <w:pPr>
        <w:pageBreakBefore w:val="0"/>
        <w:rPr/>
      </w:pPr>
      <w:r w:rsidDel="00000000" w:rsidR="00000000" w:rsidRPr="00000000">
        <w:rPr>
          <w:rtl w:val="0"/>
        </w:rPr>
      </w:r>
    </w:p>
    <w:p w:rsidR="00000000" w:rsidDel="00000000" w:rsidP="00000000" w:rsidRDefault="00000000" w:rsidRPr="00000000" w14:paraId="00003685">
      <w:pPr>
        <w:pageBreakBefore w:val="0"/>
        <w:rPr/>
      </w:pPr>
      <w:r w:rsidDel="00000000" w:rsidR="00000000" w:rsidRPr="00000000">
        <w:rPr>
          <w:rtl w:val="0"/>
        </w:rPr>
      </w:r>
    </w:p>
    <w:p w:rsidR="00000000" w:rsidDel="00000000" w:rsidP="00000000" w:rsidRDefault="00000000" w:rsidRPr="00000000" w14:paraId="00003686">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3687">
      <w:pPr>
        <w:pStyle w:val="Heading2"/>
        <w:pageBreakBefore w:val="0"/>
        <w:rPr/>
      </w:pPr>
      <w:bookmarkStart w:colFirst="0" w:colLast="0" w:name="_5wy9pj51tud7" w:id="36"/>
      <w:bookmarkEnd w:id="36"/>
      <w:r w:rsidDel="00000000" w:rsidR="00000000" w:rsidRPr="00000000">
        <w:br w:type="page"/>
      </w:r>
      <w:r w:rsidDel="00000000" w:rsidR="00000000" w:rsidRPr="00000000">
        <w:rPr>
          <w:rtl w:val="0"/>
        </w:rPr>
      </w:r>
    </w:p>
    <w:p w:rsidR="00000000" w:rsidDel="00000000" w:rsidP="00000000" w:rsidRDefault="00000000" w:rsidRPr="00000000" w14:paraId="00003688">
      <w:pPr>
        <w:pStyle w:val="Heading2"/>
        <w:pageBreakBefore w:val="0"/>
        <w:rPr/>
      </w:pPr>
      <w:bookmarkStart w:colFirst="0" w:colLast="0" w:name="_txuvi7cf6o5j" w:id="37"/>
      <w:bookmarkEnd w:id="37"/>
      <w:r w:rsidDel="00000000" w:rsidR="00000000" w:rsidRPr="00000000">
        <w:rPr>
          <w:rtl w:val="0"/>
        </w:rPr>
        <w:t xml:space="preserve">Scene 10: The Convention (Scoped &amp; Rapto)</w:t>
      </w:r>
    </w:p>
    <w:p w:rsidR="00000000" w:rsidDel="00000000" w:rsidP="00000000" w:rsidRDefault="00000000" w:rsidRPr="00000000" w14:paraId="00003689">
      <w:pPr>
        <w:pageBreakBefore w:val="0"/>
        <w:rPr/>
      </w:pPr>
      <w:r w:rsidDel="00000000" w:rsidR="00000000" w:rsidRPr="00000000">
        <w:rPr>
          <w:rtl w:val="0"/>
        </w:rPr>
      </w:r>
    </w:p>
    <w:p w:rsidR="00000000" w:rsidDel="00000000" w:rsidP="00000000" w:rsidRDefault="00000000" w:rsidRPr="00000000" w14:paraId="0000368A">
      <w:pPr>
        <w:pageBreakBefore w:val="0"/>
        <w:rPr/>
      </w:pPr>
      <w:r w:rsidDel="00000000" w:rsidR="00000000" w:rsidRPr="00000000">
        <w:rPr>
          <w:rtl w:val="0"/>
        </w:rPr>
        <w:t xml:space="preserve">[Black screen]</w:t>
      </w:r>
    </w:p>
    <w:p w:rsidR="00000000" w:rsidDel="00000000" w:rsidP="00000000" w:rsidRDefault="00000000" w:rsidRPr="00000000" w14:paraId="0000368B">
      <w:pPr>
        <w:pageBreakBefore w:val="0"/>
        <w:rPr/>
      </w:pPr>
      <w:r w:rsidDel="00000000" w:rsidR="00000000" w:rsidRPr="00000000">
        <w:rPr>
          <w:rtl w:val="0"/>
        </w:rPr>
        <w:t xml:space="preserve">“&lt;i&gt;BEEP BEEP BEEP&lt;/i&gt;”</w:t>
      </w:r>
    </w:p>
    <w:p w:rsidR="00000000" w:rsidDel="00000000" w:rsidP="00000000" w:rsidRDefault="00000000" w:rsidRPr="00000000" w14:paraId="0000368C">
      <w:pPr>
        <w:pageBreakBefore w:val="0"/>
        <w:rPr/>
      </w:pPr>
      <w:r w:rsidDel="00000000" w:rsidR="00000000" w:rsidRPr="00000000">
        <w:rPr>
          <w:rtl w:val="0"/>
        </w:rPr>
        <w:t xml:space="preserve">“Ah, that’s right.”</w:t>
      </w:r>
    </w:p>
    <w:p w:rsidR="00000000" w:rsidDel="00000000" w:rsidP="00000000" w:rsidRDefault="00000000" w:rsidRPr="00000000" w14:paraId="0000368D">
      <w:pPr>
        <w:pageBreakBefore w:val="0"/>
        <w:rPr/>
      </w:pPr>
      <w:r w:rsidDel="00000000" w:rsidR="00000000" w:rsidRPr="00000000">
        <w:rPr>
          <w:rtl w:val="0"/>
        </w:rPr>
        <w:t xml:space="preserve">“Today is the first time I’ve set my alarm for, well, anything, in a long time.”</w:t>
      </w:r>
    </w:p>
    <w:p w:rsidR="00000000" w:rsidDel="00000000" w:rsidP="00000000" w:rsidRDefault="00000000" w:rsidRPr="00000000" w14:paraId="0000368E">
      <w:pPr>
        <w:pageBreakBefore w:val="0"/>
        <w:rPr/>
      </w:pPr>
      <w:r w:rsidDel="00000000" w:rsidR="00000000" w:rsidRPr="00000000">
        <w:rPr>
          <w:rtl w:val="0"/>
        </w:rPr>
        <w:t xml:space="preserve">“I’m trying to get my sleep cycle under full control.”</w:t>
      </w:r>
    </w:p>
    <w:p w:rsidR="00000000" w:rsidDel="00000000" w:rsidP="00000000" w:rsidRDefault="00000000" w:rsidRPr="00000000" w14:paraId="0000368F">
      <w:pPr>
        <w:pageBreakBefore w:val="0"/>
        <w:rPr/>
      </w:pPr>
      <w:r w:rsidDel="00000000" w:rsidR="00000000" w:rsidRPr="00000000">
        <w:rPr>
          <w:rtl w:val="0"/>
        </w:rPr>
        <w:t xml:space="preserve">“Monika has been a huge help, especially with our occasional morning dates.”</w:t>
        <w:br w:type="textWrapping"/>
        <w:t xml:space="preserve">“Often we’d have breakfast together at a restaurant, just to make sure I’m awake.”</w:t>
      </w:r>
    </w:p>
    <w:p w:rsidR="00000000" w:rsidDel="00000000" w:rsidP="00000000" w:rsidRDefault="00000000" w:rsidRPr="00000000" w14:paraId="00003690">
      <w:pPr>
        <w:pageBreakBefore w:val="0"/>
        <w:rPr/>
      </w:pPr>
      <w:r w:rsidDel="00000000" w:rsidR="00000000" w:rsidRPr="00000000">
        <w:rPr>
          <w:rtl w:val="0"/>
        </w:rPr>
        <w:t xml:space="preserve">“The process, however, was slow, and I needed to up my game.”</w:t>
      </w:r>
    </w:p>
    <w:p w:rsidR="00000000" w:rsidDel="00000000" w:rsidP="00000000" w:rsidRDefault="00000000" w:rsidRPr="00000000" w14:paraId="00003691">
      <w:pPr>
        <w:pageBreakBefore w:val="0"/>
        <w:rPr/>
      </w:pPr>
      <w:r w:rsidDel="00000000" w:rsidR="00000000" w:rsidRPr="00000000">
        <w:rPr>
          <w:rtl w:val="0"/>
        </w:rPr>
        <w:t xml:space="preserve">“So here I am, setting alarms that tell me when to go to sleep and when to wake up.”</w:t>
      </w:r>
    </w:p>
    <w:p w:rsidR="00000000" w:rsidDel="00000000" w:rsidP="00000000" w:rsidRDefault="00000000" w:rsidRPr="00000000" w14:paraId="00003692">
      <w:pPr>
        <w:pageBreakBefore w:val="0"/>
        <w:rPr/>
      </w:pPr>
      <w:r w:rsidDel="00000000" w:rsidR="00000000" w:rsidRPr="00000000">
        <w:rPr>
          <w:rtl w:val="0"/>
        </w:rPr>
        <w:t xml:space="preserve">“Hopefully my resolve is strong and this lasts.”</w:t>
      </w:r>
    </w:p>
    <w:p w:rsidR="00000000" w:rsidDel="00000000" w:rsidP="00000000" w:rsidRDefault="00000000" w:rsidRPr="00000000" w14:paraId="00003693">
      <w:pPr>
        <w:pageBreakBefore w:val="0"/>
        <w:rPr/>
      </w:pPr>
      <w:r w:rsidDel="00000000" w:rsidR="00000000" w:rsidRPr="00000000">
        <w:rPr>
          <w:rtl w:val="0"/>
        </w:rPr>
        <w:t xml:space="preserve">“Getting up at 2pm after staying up until 5am sucks, don’t let anyone tell you otherwise.”</w:t>
      </w:r>
    </w:p>
    <w:p w:rsidR="00000000" w:rsidDel="00000000" w:rsidP="00000000" w:rsidRDefault="00000000" w:rsidRPr="00000000" w14:paraId="00003694">
      <w:pPr>
        <w:pageBreakBefore w:val="0"/>
        <w:rPr/>
      </w:pPr>
      <w:r w:rsidDel="00000000" w:rsidR="00000000" w:rsidRPr="00000000">
        <w:rPr>
          <w:rtl w:val="0"/>
        </w:rPr>
        <w:t xml:space="preserve">“Speaking of, I should get up.”</w:t>
      </w:r>
    </w:p>
    <w:p w:rsidR="00000000" w:rsidDel="00000000" w:rsidP="00000000" w:rsidRDefault="00000000" w:rsidRPr="00000000" w14:paraId="00003695">
      <w:pPr>
        <w:pageBreakBefore w:val="0"/>
        <w:rPr/>
      </w:pPr>
      <w:r w:rsidDel="00000000" w:rsidR="00000000" w:rsidRPr="00000000">
        <w:rPr>
          <w:rtl w:val="0"/>
        </w:rPr>
        <w:t xml:space="preserve">[MC’s bedroom, day]</w:t>
      </w:r>
    </w:p>
    <w:p w:rsidR="00000000" w:rsidDel="00000000" w:rsidP="00000000" w:rsidRDefault="00000000" w:rsidRPr="00000000" w14:paraId="00003696">
      <w:pPr>
        <w:pageBreakBefore w:val="0"/>
        <w:rPr/>
      </w:pPr>
      <w:r w:rsidDel="00000000" w:rsidR="00000000" w:rsidRPr="00000000">
        <w:rPr>
          <w:rtl w:val="0"/>
        </w:rPr>
        <w:t xml:space="preserve">“As expected, my clock reads 8:30 in the morning.”</w:t>
      </w:r>
    </w:p>
    <w:p w:rsidR="00000000" w:rsidDel="00000000" w:rsidP="00000000" w:rsidRDefault="00000000" w:rsidRPr="00000000" w14:paraId="00003697">
      <w:pPr>
        <w:pageBreakBefore w:val="0"/>
        <w:rPr/>
      </w:pPr>
      <w:r w:rsidDel="00000000" w:rsidR="00000000" w:rsidRPr="00000000">
        <w:rPr>
          <w:rtl w:val="0"/>
        </w:rPr>
        <w:t xml:space="preserve">“It’s the middle of summer, so the sun is already high in the sky.”</w:t>
      </w:r>
    </w:p>
    <w:p w:rsidR="00000000" w:rsidDel="00000000" w:rsidP="00000000" w:rsidRDefault="00000000" w:rsidRPr="00000000" w14:paraId="00003698">
      <w:pPr>
        <w:pageBreakBefore w:val="0"/>
        <w:rPr/>
      </w:pPr>
      <w:r w:rsidDel="00000000" w:rsidR="00000000" w:rsidRPr="00000000">
        <w:rPr>
          <w:rtl w:val="0"/>
        </w:rPr>
        <w:t xml:space="preserve">“I climb out of bed and head downstairs.”</w:t>
      </w:r>
    </w:p>
    <w:p w:rsidR="00000000" w:rsidDel="00000000" w:rsidP="00000000" w:rsidRDefault="00000000" w:rsidRPr="00000000" w14:paraId="00003699">
      <w:pPr>
        <w:pageBreakBefore w:val="0"/>
        <w:rPr/>
      </w:pPr>
      <w:r w:rsidDel="00000000" w:rsidR="00000000" w:rsidRPr="00000000">
        <w:rPr>
          <w:rtl w:val="0"/>
        </w:rPr>
        <w:t xml:space="preserve">[MC’s kitchen, day]</w:t>
        <w:br w:type="textWrapping"/>
        <w:t xml:space="preserve">“Just as I’m getting breakfast ready, my phone begins to buzz.”</w:t>
      </w:r>
    </w:p>
    <w:p w:rsidR="00000000" w:rsidDel="00000000" w:rsidP="00000000" w:rsidRDefault="00000000" w:rsidRPr="00000000" w14:paraId="0000369A">
      <w:pPr>
        <w:pageBreakBefore w:val="0"/>
        <w:rPr/>
      </w:pPr>
      <w:r w:rsidDel="00000000" w:rsidR="00000000" w:rsidRPr="00000000">
        <w:rPr>
          <w:rtl w:val="0"/>
        </w:rPr>
        <w:t xml:space="preserve">“Is someone ringing me?”</w:t>
      </w:r>
    </w:p>
    <w:p w:rsidR="00000000" w:rsidDel="00000000" w:rsidP="00000000" w:rsidRDefault="00000000" w:rsidRPr="00000000" w14:paraId="0000369B">
      <w:pPr>
        <w:pageBreakBefore w:val="0"/>
        <w:rPr/>
      </w:pPr>
      <w:r w:rsidDel="00000000" w:rsidR="00000000" w:rsidRPr="00000000">
        <w:rPr>
          <w:rtl w:val="0"/>
        </w:rPr>
        <w:t xml:space="preserve">“No, it’s a reminder.”</w:t>
      </w:r>
    </w:p>
    <w:p w:rsidR="00000000" w:rsidDel="00000000" w:rsidP="00000000" w:rsidRDefault="00000000" w:rsidRPr="00000000" w14:paraId="0000369C">
      <w:pPr>
        <w:pageBreakBefore w:val="0"/>
        <w:rPr/>
      </w:pPr>
      <w:r w:rsidDel="00000000" w:rsidR="00000000" w:rsidRPr="00000000">
        <w:rPr>
          <w:rtl w:val="0"/>
        </w:rPr>
        <w:t xml:space="preserve">“Clearly it’s one I made a long time ago, because I have absolutely no recollection of this.”</w:t>
        <w:br w:type="textWrapping"/>
        <w:t xml:space="preserve">“&lt;i&gt;Pox Anime Expo Tickets launch&lt;/i&gt;”</w:t>
      </w:r>
    </w:p>
    <w:p w:rsidR="00000000" w:rsidDel="00000000" w:rsidP="00000000" w:rsidRDefault="00000000" w:rsidRPr="00000000" w14:paraId="0000369D">
      <w:pPr>
        <w:pageBreakBefore w:val="0"/>
        <w:rPr/>
      </w:pPr>
      <w:r w:rsidDel="00000000" w:rsidR="00000000" w:rsidRPr="00000000">
        <w:rPr>
          <w:rtl w:val="0"/>
        </w:rPr>
        <w:t xml:space="preserve">“Oh, damn, that’s today?”</w:t>
      </w:r>
    </w:p>
    <w:p w:rsidR="00000000" w:rsidDel="00000000" w:rsidP="00000000" w:rsidRDefault="00000000" w:rsidRPr="00000000" w14:paraId="0000369E">
      <w:pPr>
        <w:pageBreakBefore w:val="0"/>
        <w:rPr/>
      </w:pPr>
      <w:r w:rsidDel="00000000" w:rsidR="00000000" w:rsidRPr="00000000">
        <w:rPr>
          <w:rtl w:val="0"/>
        </w:rPr>
        <w:t xml:space="preserve">“That means the convention is in less than a week!”</w:t>
      </w:r>
    </w:p>
    <w:p w:rsidR="00000000" w:rsidDel="00000000" w:rsidP="00000000" w:rsidRDefault="00000000" w:rsidRPr="00000000" w14:paraId="0000369F">
      <w:pPr>
        <w:pageBreakBefore w:val="0"/>
        <w:rPr/>
      </w:pPr>
      <w:r w:rsidDel="00000000" w:rsidR="00000000" w:rsidRPr="00000000">
        <w:rPr>
          <w:rtl w:val="0"/>
        </w:rPr>
        <w:t xml:space="preserve">“Well, I know where I’m spending most of my money.”</w:t>
      </w:r>
    </w:p>
    <w:p w:rsidR="00000000" w:rsidDel="00000000" w:rsidP="00000000" w:rsidRDefault="00000000" w:rsidRPr="00000000" w14:paraId="000036A0">
      <w:pPr>
        <w:pageBreakBefore w:val="0"/>
        <w:rPr/>
      </w:pPr>
      <w:r w:rsidDel="00000000" w:rsidR="00000000" w:rsidRPr="00000000">
        <w:rPr>
          <w:rtl w:val="0"/>
        </w:rPr>
        <w:t xml:space="preserve">“Although…”</w:t>
      </w:r>
    </w:p>
    <w:p w:rsidR="00000000" w:rsidDel="00000000" w:rsidP="00000000" w:rsidRDefault="00000000" w:rsidRPr="00000000" w14:paraId="000036A1">
      <w:pPr>
        <w:pageBreakBefore w:val="0"/>
        <w:rPr/>
      </w:pPr>
      <w:r w:rsidDel="00000000" w:rsidR="00000000" w:rsidRPr="00000000">
        <w:rPr>
          <w:rtl w:val="0"/>
        </w:rPr>
        <w:t xml:space="preserve">“I wonder if Monika would be interested.”</w:t>
      </w:r>
    </w:p>
    <w:p w:rsidR="00000000" w:rsidDel="00000000" w:rsidP="00000000" w:rsidRDefault="00000000" w:rsidRPr="00000000" w14:paraId="000036A2">
      <w:pPr>
        <w:pageBreakBefore w:val="0"/>
        <w:rPr/>
      </w:pPr>
      <w:r w:rsidDel="00000000" w:rsidR="00000000" w:rsidRPr="00000000">
        <w:rPr>
          <w:rtl w:val="0"/>
        </w:rPr>
        <w:t xml:space="preserve">“Had I asked her a few months ago, she would have probably outright declined.”</w:t>
      </w:r>
    </w:p>
    <w:p w:rsidR="00000000" w:rsidDel="00000000" w:rsidP="00000000" w:rsidRDefault="00000000" w:rsidRPr="00000000" w14:paraId="000036A3">
      <w:pPr>
        <w:pageBreakBefore w:val="0"/>
        <w:rPr/>
      </w:pPr>
      <w:r w:rsidDel="00000000" w:rsidR="00000000" w:rsidRPr="00000000">
        <w:rPr>
          <w:rtl w:val="0"/>
        </w:rPr>
        <w:t xml:space="preserve">“But over time she’s grown to care more for the otaku culture.”</w:t>
      </w:r>
    </w:p>
    <w:p w:rsidR="00000000" w:rsidDel="00000000" w:rsidP="00000000" w:rsidRDefault="00000000" w:rsidRPr="00000000" w14:paraId="000036A4">
      <w:pPr>
        <w:pageBreakBefore w:val="0"/>
        <w:rPr/>
      </w:pPr>
      <w:r w:rsidDel="00000000" w:rsidR="00000000" w:rsidRPr="00000000">
        <w:rPr>
          <w:rtl w:val="0"/>
        </w:rPr>
        <w:t xml:space="preserve">“It’s worth a shot.”</w:t>
      </w:r>
    </w:p>
    <w:p w:rsidR="00000000" w:rsidDel="00000000" w:rsidP="00000000" w:rsidRDefault="00000000" w:rsidRPr="00000000" w14:paraId="000036A5">
      <w:pPr>
        <w:pageBreakBefore w:val="0"/>
        <w:rPr/>
      </w:pPr>
      <w:r w:rsidDel="00000000" w:rsidR="00000000" w:rsidRPr="00000000">
        <w:rPr>
          <w:rtl w:val="0"/>
        </w:rPr>
        <w:t xml:space="preserve">“I begin texting Monika.”</w:t>
        <w:br w:type="textWrapping"/>
        <w:t xml:space="preserve">mc “&lt;i&gt;Hey Monika, you awake?&lt;/i&gt;”</w:t>
      </w:r>
    </w:p>
    <w:p w:rsidR="00000000" w:rsidDel="00000000" w:rsidP="00000000" w:rsidRDefault="00000000" w:rsidRPr="00000000" w14:paraId="000036A6">
      <w:pPr>
        <w:pageBreakBefore w:val="0"/>
        <w:rPr/>
      </w:pPr>
      <w:r w:rsidDel="00000000" w:rsidR="00000000" w:rsidRPr="00000000">
        <w:rPr>
          <w:rtl w:val="0"/>
        </w:rPr>
        <w:t xml:space="preserve">“Less than ten seconds after putting my phone down, she texts back.”</w:t>
        <w:br w:type="textWrapping"/>
        <w:t xml:space="preserve">m “&lt;i&gt;I very much am, what’s up?&lt;/i&gt;”</w:t>
      </w:r>
    </w:p>
    <w:p w:rsidR="00000000" w:rsidDel="00000000" w:rsidP="00000000" w:rsidRDefault="00000000" w:rsidRPr="00000000" w14:paraId="000036A7">
      <w:pPr>
        <w:pageBreakBefore w:val="0"/>
        <w:rPr/>
      </w:pPr>
      <w:r w:rsidDel="00000000" w:rsidR="00000000" w:rsidRPr="00000000">
        <w:rPr>
          <w:rtl w:val="0"/>
        </w:rPr>
        <w:t xml:space="preserve">“Let’s not beat around the bush here.”</w:t>
      </w:r>
    </w:p>
    <w:p w:rsidR="00000000" w:rsidDel="00000000" w:rsidP="00000000" w:rsidRDefault="00000000" w:rsidRPr="00000000" w14:paraId="000036A8">
      <w:pPr>
        <w:pageBreakBefore w:val="0"/>
        <w:rPr/>
      </w:pPr>
      <w:r w:rsidDel="00000000" w:rsidR="00000000" w:rsidRPr="00000000">
        <w:rPr>
          <w:rtl w:val="0"/>
        </w:rPr>
        <w:t xml:space="preserve">mc “&lt;i&gt;So the tickets for an anime convention have just launched, and I was wondering if you wanted to come.&lt;/i&gt;”</w:t>
      </w:r>
    </w:p>
    <w:p w:rsidR="00000000" w:rsidDel="00000000" w:rsidP="00000000" w:rsidRDefault="00000000" w:rsidRPr="00000000" w14:paraId="000036A9">
      <w:pPr>
        <w:pageBreakBefore w:val="0"/>
        <w:rPr/>
      </w:pPr>
      <w:r w:rsidDel="00000000" w:rsidR="00000000" w:rsidRPr="00000000">
        <w:rPr>
          <w:rtl w:val="0"/>
        </w:rPr>
        <w:t xml:space="preserve">m “&lt;i&gt;Oh yeah? Which one?&lt;/i&gt;”</w:t>
      </w:r>
    </w:p>
    <w:p w:rsidR="00000000" w:rsidDel="00000000" w:rsidP="00000000" w:rsidRDefault="00000000" w:rsidRPr="00000000" w14:paraId="000036AA">
      <w:pPr>
        <w:pageBreakBefore w:val="0"/>
        <w:rPr/>
      </w:pPr>
      <w:r w:rsidDel="00000000" w:rsidR="00000000" w:rsidRPr="00000000">
        <w:rPr>
          <w:rtl w:val="0"/>
        </w:rPr>
        <w:t xml:space="preserve">mc “&lt;i&gt;Pox Anime Expo, it’s a pretty big one.&lt;/i&gt;”</w:t>
      </w:r>
    </w:p>
    <w:p w:rsidR="00000000" w:rsidDel="00000000" w:rsidP="00000000" w:rsidRDefault="00000000" w:rsidRPr="00000000" w14:paraId="000036AB">
      <w:pPr>
        <w:pageBreakBefore w:val="0"/>
        <w:rPr/>
      </w:pPr>
      <w:r w:rsidDel="00000000" w:rsidR="00000000" w:rsidRPr="00000000">
        <w:rPr>
          <w:rtl w:val="0"/>
        </w:rPr>
        <w:t xml:space="preserve">m “&lt;i&gt;Yeah, I know of it, and sure!&lt;/i&gt;”</w:t>
      </w:r>
    </w:p>
    <w:p w:rsidR="00000000" w:rsidDel="00000000" w:rsidP="00000000" w:rsidRDefault="00000000" w:rsidRPr="00000000" w14:paraId="000036AC">
      <w:pPr>
        <w:pageBreakBefore w:val="0"/>
        <w:rPr/>
      </w:pPr>
      <w:r w:rsidDel="00000000" w:rsidR="00000000" w:rsidRPr="00000000">
        <w:rPr>
          <w:rtl w:val="0"/>
        </w:rPr>
        <w:t xml:space="preserve">mc “&lt;i&gt;Alright, I’ll get two tickets.&lt;/i&gt;”</w:t>
      </w:r>
    </w:p>
    <w:p w:rsidR="00000000" w:rsidDel="00000000" w:rsidP="00000000" w:rsidRDefault="00000000" w:rsidRPr="00000000" w14:paraId="000036AD">
      <w:pPr>
        <w:pageBreakBefore w:val="0"/>
        <w:rPr/>
      </w:pPr>
      <w:r w:rsidDel="00000000" w:rsidR="00000000" w:rsidRPr="00000000">
        <w:rPr>
          <w:rtl w:val="0"/>
        </w:rPr>
        <w:t xml:space="preserve">m “&lt;i&gt;You’re paying for my ticket?&lt;/i&gt;”</w:t>
      </w:r>
    </w:p>
    <w:p w:rsidR="00000000" w:rsidDel="00000000" w:rsidP="00000000" w:rsidRDefault="00000000" w:rsidRPr="00000000" w14:paraId="000036AE">
      <w:pPr>
        <w:pageBreakBefore w:val="0"/>
        <w:rPr/>
      </w:pPr>
      <w:r w:rsidDel="00000000" w:rsidR="00000000" w:rsidRPr="00000000">
        <w:rPr>
          <w:rtl w:val="0"/>
        </w:rPr>
        <w:t xml:space="preserve">mc “Yeah, since I’m dragging you to this thing, I might as well pay you to do it.&lt;/i&gt;”</w:t>
      </w:r>
    </w:p>
    <w:p w:rsidR="00000000" w:rsidDel="00000000" w:rsidP="00000000" w:rsidRDefault="00000000" w:rsidRPr="00000000" w14:paraId="000036AF">
      <w:pPr>
        <w:pageBreakBefore w:val="0"/>
        <w:rPr/>
      </w:pPr>
      <w:r w:rsidDel="00000000" w:rsidR="00000000" w:rsidRPr="00000000">
        <w:rPr>
          <w:rtl w:val="0"/>
        </w:rPr>
        <w:t xml:space="preserve">m “&lt;i&gt;You’re adorable. See you soon?&lt;/i&gt;”</w:t>
      </w:r>
    </w:p>
    <w:p w:rsidR="00000000" w:rsidDel="00000000" w:rsidP="00000000" w:rsidRDefault="00000000" w:rsidRPr="00000000" w14:paraId="000036B0">
      <w:pPr>
        <w:pageBreakBefore w:val="0"/>
        <w:rPr/>
      </w:pPr>
      <w:r w:rsidDel="00000000" w:rsidR="00000000" w:rsidRPr="00000000">
        <w:rPr>
          <w:rtl w:val="0"/>
        </w:rPr>
        <w:t xml:space="preserve">mc “&lt;i&gt;Agreed. Speak to you soon.&lt;/i&gt;”</w:t>
        <w:br w:type="textWrapping"/>
        <w:t xml:space="preserve">m “&lt;i&gt;Seeya!&lt;/i&gt;”</w:t>
      </w:r>
    </w:p>
    <w:p w:rsidR="00000000" w:rsidDel="00000000" w:rsidP="00000000" w:rsidRDefault="00000000" w:rsidRPr="00000000" w14:paraId="000036B1">
      <w:pPr>
        <w:pageBreakBefore w:val="0"/>
        <w:rPr/>
      </w:pPr>
      <w:r w:rsidDel="00000000" w:rsidR="00000000" w:rsidRPr="00000000">
        <w:rPr>
          <w:rtl w:val="0"/>
        </w:rPr>
        <w:t xml:space="preserve">“My phone lets out a subtle click as I switch it off.”</w:t>
      </w:r>
    </w:p>
    <w:p w:rsidR="00000000" w:rsidDel="00000000" w:rsidP="00000000" w:rsidRDefault="00000000" w:rsidRPr="00000000" w14:paraId="000036B2">
      <w:pPr>
        <w:pageBreakBefore w:val="0"/>
        <w:rPr/>
      </w:pPr>
      <w:r w:rsidDel="00000000" w:rsidR="00000000" w:rsidRPr="00000000">
        <w:rPr>
          <w:rtl w:val="0"/>
        </w:rPr>
        <w:t xml:space="preserve">“Now, onto those tickets.”</w:t>
        <w:br w:type="textWrapping"/>
        <w:t xml:space="preserve">“Thirty five dollars each, now that’s steep.”</w:t>
        <w:br w:type="textWrapping"/>
        <w:t xml:space="preserve">“To be fair, I haven’t been particularly frivolous with money this whole year, so I can cut myself a break.”</w:t>
        <w:br w:type="textWrapping"/>
        <w:t xml:space="preserve">“I enter my card details, and flinch as I click “Purchase”.”</w:t>
      </w:r>
    </w:p>
    <w:p w:rsidR="00000000" w:rsidDel="00000000" w:rsidP="00000000" w:rsidRDefault="00000000" w:rsidRPr="00000000" w14:paraId="000036B3">
      <w:pPr>
        <w:pageBreakBefore w:val="0"/>
        <w:rPr/>
      </w:pPr>
      <w:r w:rsidDel="00000000" w:rsidR="00000000" w:rsidRPr="00000000">
        <w:rPr>
          <w:rtl w:val="0"/>
        </w:rPr>
        <w:t xml:space="preserve">“It is done.”</w:t>
      </w:r>
    </w:p>
    <w:p w:rsidR="00000000" w:rsidDel="00000000" w:rsidP="00000000" w:rsidRDefault="00000000" w:rsidRPr="00000000" w14:paraId="000036B4">
      <w:pPr>
        <w:pageBreakBefore w:val="0"/>
        <w:rPr/>
      </w:pPr>
      <w:r w:rsidDel="00000000" w:rsidR="00000000" w:rsidRPr="00000000">
        <w:rPr>
          <w:rtl w:val="0"/>
        </w:rPr>
        <w:t xml:space="preserve">“The only thing left to do is actually go to the convention.”</w:t>
      </w:r>
    </w:p>
    <w:p w:rsidR="00000000" w:rsidDel="00000000" w:rsidP="00000000" w:rsidRDefault="00000000" w:rsidRPr="00000000" w14:paraId="000036B5">
      <w:pPr>
        <w:pageBreakBefore w:val="0"/>
        <w:rPr/>
      </w:pPr>
      <w:r w:rsidDel="00000000" w:rsidR="00000000" w:rsidRPr="00000000">
        <w:rPr>
          <w:rtl w:val="0"/>
        </w:rPr>
        <w:t xml:space="preserve">“That’s a few days away, though.”</w:t>
      </w:r>
    </w:p>
    <w:p w:rsidR="00000000" w:rsidDel="00000000" w:rsidP="00000000" w:rsidRDefault="00000000" w:rsidRPr="00000000" w14:paraId="000036B6">
      <w:pPr>
        <w:pageBreakBefore w:val="0"/>
        <w:rPr/>
      </w:pPr>
      <w:r w:rsidDel="00000000" w:rsidR="00000000" w:rsidRPr="00000000">
        <w:rPr>
          <w:rtl w:val="0"/>
        </w:rPr>
        <w:t xml:space="preserve">“Now, I’m hungry.”</w:t>
      </w:r>
    </w:p>
    <w:p w:rsidR="00000000" w:rsidDel="00000000" w:rsidP="00000000" w:rsidRDefault="00000000" w:rsidRPr="00000000" w14:paraId="000036B7">
      <w:pPr>
        <w:pageBreakBefore w:val="0"/>
        <w:rPr/>
      </w:pPr>
      <w:r w:rsidDel="00000000" w:rsidR="00000000" w:rsidRPr="00000000">
        <w:rPr>
          <w:rtl w:val="0"/>
        </w:rPr>
      </w:r>
    </w:p>
    <w:p w:rsidR="00000000" w:rsidDel="00000000" w:rsidP="00000000" w:rsidRDefault="00000000" w:rsidRPr="00000000" w14:paraId="000036B8">
      <w:pPr>
        <w:pageBreakBefore w:val="0"/>
        <w:rPr/>
      </w:pPr>
      <w:r w:rsidDel="00000000" w:rsidR="00000000" w:rsidRPr="00000000">
        <w:rPr>
          <w:rtl w:val="0"/>
        </w:rPr>
        <w:t xml:space="preserve">[Wipe to black]</w:t>
      </w:r>
    </w:p>
    <w:p w:rsidR="00000000" w:rsidDel="00000000" w:rsidP="00000000" w:rsidRDefault="00000000" w:rsidRPr="00000000" w14:paraId="000036B9">
      <w:pPr>
        <w:pageBreakBefore w:val="0"/>
        <w:rPr/>
      </w:pPr>
      <w:r w:rsidDel="00000000" w:rsidR="00000000" w:rsidRPr="00000000">
        <w:rPr>
          <w:rtl w:val="0"/>
        </w:rPr>
      </w:r>
    </w:p>
    <w:p w:rsidR="00000000" w:rsidDel="00000000" w:rsidP="00000000" w:rsidRDefault="00000000" w:rsidRPr="00000000" w14:paraId="000036BA">
      <w:pPr>
        <w:pageBreakBefore w:val="0"/>
        <w:rPr/>
      </w:pPr>
      <w:r w:rsidDel="00000000" w:rsidR="00000000" w:rsidRPr="00000000">
        <w:rPr>
          <w:rtl w:val="0"/>
        </w:rPr>
        <w:t xml:space="preserve">[MC’s kitchen, day]</w:t>
      </w:r>
    </w:p>
    <w:p w:rsidR="00000000" w:rsidDel="00000000" w:rsidP="00000000" w:rsidRDefault="00000000" w:rsidRPr="00000000" w14:paraId="000036BB">
      <w:pPr>
        <w:pageBreakBefore w:val="0"/>
        <w:rPr/>
      </w:pPr>
      <w:r w:rsidDel="00000000" w:rsidR="00000000" w:rsidRPr="00000000">
        <w:rPr>
          <w:rtl w:val="0"/>
        </w:rPr>
      </w:r>
    </w:p>
    <w:p w:rsidR="00000000" w:rsidDel="00000000" w:rsidP="00000000" w:rsidRDefault="00000000" w:rsidRPr="00000000" w14:paraId="000036BC">
      <w:pPr>
        <w:pageBreakBefore w:val="0"/>
        <w:rPr/>
      </w:pPr>
      <w:r w:rsidDel="00000000" w:rsidR="00000000" w:rsidRPr="00000000">
        <w:rPr>
          <w:rtl w:val="0"/>
        </w:rPr>
        <w:t xml:space="preserve">“Five uneventful days pass, and it’s the day of the convention.”</w:t>
      </w:r>
    </w:p>
    <w:p w:rsidR="00000000" w:rsidDel="00000000" w:rsidP="00000000" w:rsidRDefault="00000000" w:rsidRPr="00000000" w14:paraId="000036BD">
      <w:pPr>
        <w:pageBreakBefore w:val="0"/>
        <w:rPr/>
      </w:pPr>
      <w:r w:rsidDel="00000000" w:rsidR="00000000" w:rsidRPr="00000000">
        <w:rPr>
          <w:rtl w:val="0"/>
        </w:rPr>
        <w:t xml:space="preserve">“My sleep cycle is near perfect now, having woken up before my alarm even went off.”</w:t>
        <w:br w:type="textWrapping"/>
        <w:t xml:space="preserve">“The expo starts at eleven in the morning, and it’s half past nine now.”</w:t>
      </w:r>
    </w:p>
    <w:p w:rsidR="00000000" w:rsidDel="00000000" w:rsidP="00000000" w:rsidRDefault="00000000" w:rsidRPr="00000000" w14:paraId="000036BE">
      <w:pPr>
        <w:pageBreakBefore w:val="0"/>
        <w:rPr/>
      </w:pPr>
      <w:r w:rsidDel="00000000" w:rsidR="00000000" w:rsidRPr="00000000">
        <w:rPr>
          <w:rtl w:val="0"/>
        </w:rPr>
        <w:t xml:space="preserve">“Monika is likely awake, so I’ll give her a call.”</w:t>
      </w:r>
    </w:p>
    <w:p w:rsidR="00000000" w:rsidDel="00000000" w:rsidP="00000000" w:rsidRDefault="00000000" w:rsidRPr="00000000" w14:paraId="000036BF">
      <w:pPr>
        <w:pageBreakBefore w:val="0"/>
        <w:rPr/>
      </w:pPr>
      <w:r w:rsidDel="00000000" w:rsidR="00000000" w:rsidRPr="00000000">
        <w:rPr>
          <w:rtl w:val="0"/>
        </w:rPr>
        <w:t xml:space="preserve">“After two rings, she picks up.”</w:t>
        <w:br w:type="textWrapping"/>
        <w:t xml:space="preserve">m “Heya, what’s up?”</w:t>
      </w:r>
    </w:p>
    <w:p w:rsidR="00000000" w:rsidDel="00000000" w:rsidP="00000000" w:rsidRDefault="00000000" w:rsidRPr="00000000" w14:paraId="000036C0">
      <w:pPr>
        <w:pageBreakBefore w:val="0"/>
        <w:rPr/>
      </w:pPr>
      <w:r w:rsidDel="00000000" w:rsidR="00000000" w:rsidRPr="00000000">
        <w:rPr>
          <w:rtl w:val="0"/>
        </w:rPr>
        <w:t xml:space="preserve">mc “Today’s the day, are you ready?”</w:t>
      </w:r>
    </w:p>
    <w:p w:rsidR="00000000" w:rsidDel="00000000" w:rsidP="00000000" w:rsidRDefault="00000000" w:rsidRPr="00000000" w14:paraId="000036C1">
      <w:pPr>
        <w:pageBreakBefore w:val="0"/>
        <w:rPr/>
      </w:pPr>
      <w:r w:rsidDel="00000000" w:rsidR="00000000" w:rsidRPr="00000000">
        <w:rPr>
          <w:rtl w:val="0"/>
        </w:rPr>
        <w:t xml:space="preserve">m “That I am, where shall we meet?”</w:t>
      </w:r>
    </w:p>
    <w:p w:rsidR="00000000" w:rsidDel="00000000" w:rsidP="00000000" w:rsidRDefault="00000000" w:rsidRPr="00000000" w14:paraId="000036C2">
      <w:pPr>
        <w:pageBreakBefore w:val="0"/>
        <w:rPr/>
      </w:pPr>
      <w:r w:rsidDel="00000000" w:rsidR="00000000" w:rsidRPr="00000000">
        <w:rPr>
          <w:rtl w:val="0"/>
        </w:rPr>
        <w:t xml:space="preserve">mc “My place?”</w:t>
      </w:r>
    </w:p>
    <w:p w:rsidR="00000000" w:rsidDel="00000000" w:rsidP="00000000" w:rsidRDefault="00000000" w:rsidRPr="00000000" w14:paraId="000036C3">
      <w:pPr>
        <w:pageBreakBefore w:val="0"/>
        <w:rPr/>
      </w:pPr>
      <w:r w:rsidDel="00000000" w:rsidR="00000000" w:rsidRPr="00000000">
        <w:rPr>
          <w:rtl w:val="0"/>
        </w:rPr>
        <w:t xml:space="preserve">mc “I’m closer to the venue than you are, so we might as well.”</w:t>
      </w:r>
    </w:p>
    <w:p w:rsidR="00000000" w:rsidDel="00000000" w:rsidP="00000000" w:rsidRDefault="00000000" w:rsidRPr="00000000" w14:paraId="000036C4">
      <w:pPr>
        <w:pageBreakBefore w:val="0"/>
        <w:rPr/>
      </w:pPr>
      <w:r w:rsidDel="00000000" w:rsidR="00000000" w:rsidRPr="00000000">
        <w:rPr>
          <w:rtl w:val="0"/>
        </w:rPr>
        <w:t xml:space="preserve">m “Sounds good, I’ll see you in twenty.”</w:t>
      </w:r>
    </w:p>
    <w:p w:rsidR="00000000" w:rsidDel="00000000" w:rsidP="00000000" w:rsidRDefault="00000000" w:rsidRPr="00000000" w14:paraId="000036C5">
      <w:pPr>
        <w:pageBreakBefore w:val="0"/>
        <w:rPr/>
      </w:pPr>
      <w:r w:rsidDel="00000000" w:rsidR="00000000" w:rsidRPr="00000000">
        <w:rPr>
          <w:rtl w:val="0"/>
        </w:rPr>
        <w:t xml:space="preserve">mc “See you in a bit.”</w:t>
      </w:r>
    </w:p>
    <w:p w:rsidR="00000000" w:rsidDel="00000000" w:rsidP="00000000" w:rsidRDefault="00000000" w:rsidRPr="00000000" w14:paraId="000036C6">
      <w:pPr>
        <w:pageBreakBefore w:val="0"/>
        <w:rPr/>
      </w:pPr>
      <w:r w:rsidDel="00000000" w:rsidR="00000000" w:rsidRPr="00000000">
        <w:rPr>
          <w:rtl w:val="0"/>
        </w:rPr>
        <w:t xml:space="preserve">&lt;i&gt;Click&lt;/i&gt;</w:t>
      </w:r>
    </w:p>
    <w:p w:rsidR="00000000" w:rsidDel="00000000" w:rsidP="00000000" w:rsidRDefault="00000000" w:rsidRPr="00000000" w14:paraId="000036C7">
      <w:pPr>
        <w:pageBreakBefore w:val="0"/>
        <w:rPr/>
      </w:pPr>
      <w:r w:rsidDel="00000000" w:rsidR="00000000" w:rsidRPr="00000000">
        <w:rPr>
          <w:rtl w:val="0"/>
        </w:rPr>
        <w:t xml:space="preserve">“It shouldn’t take long to get all my stuff together, I withdrew a ton of cash yesterday.”</w:t>
      </w:r>
    </w:p>
    <w:p w:rsidR="00000000" w:rsidDel="00000000" w:rsidP="00000000" w:rsidRDefault="00000000" w:rsidRPr="00000000" w14:paraId="000036C8">
      <w:pPr>
        <w:pageBreakBefore w:val="0"/>
        <w:rPr/>
      </w:pPr>
      <w:r w:rsidDel="00000000" w:rsidR="00000000" w:rsidRPr="00000000">
        <w:rPr>
          <w:rtl w:val="0"/>
        </w:rPr>
        <w:t xml:space="preserve">“Wait-”</w:t>
      </w:r>
    </w:p>
    <w:p w:rsidR="00000000" w:rsidDel="00000000" w:rsidP="00000000" w:rsidRDefault="00000000" w:rsidRPr="00000000" w14:paraId="000036C9">
      <w:pPr>
        <w:pageBreakBefore w:val="0"/>
        <w:rPr/>
      </w:pPr>
      <w:r w:rsidDel="00000000" w:rsidR="00000000" w:rsidRPr="00000000">
        <w:rPr>
          <w:rtl w:val="0"/>
        </w:rPr>
        <w:t xml:space="preserve">“I now realise that I have neither dressed myself, washed my face or brushed my hair.”</w:t>
        <w:br w:type="textWrapping"/>
        <w:t xml:space="preserve">“Best be quick, else Monika will pull her faux-disappointment.”</w:t>
      </w:r>
    </w:p>
    <w:p w:rsidR="00000000" w:rsidDel="00000000" w:rsidP="00000000" w:rsidRDefault="00000000" w:rsidRPr="00000000" w14:paraId="000036CA">
      <w:pPr>
        <w:pageBreakBefore w:val="0"/>
        <w:rPr/>
      </w:pPr>
      <w:r w:rsidDel="00000000" w:rsidR="00000000" w:rsidRPr="00000000">
        <w:rPr>
          <w:rtl w:val="0"/>
        </w:rPr>
      </w:r>
    </w:p>
    <w:p w:rsidR="00000000" w:rsidDel="00000000" w:rsidP="00000000" w:rsidRDefault="00000000" w:rsidRPr="00000000" w14:paraId="000036CB">
      <w:pPr>
        <w:pageBreakBefore w:val="0"/>
        <w:rPr/>
      </w:pPr>
      <w:r w:rsidDel="00000000" w:rsidR="00000000" w:rsidRPr="00000000">
        <w:rPr>
          <w:rtl w:val="0"/>
        </w:rPr>
        <w:t xml:space="preserve">[wipe to black]</w:t>
      </w:r>
    </w:p>
    <w:p w:rsidR="00000000" w:rsidDel="00000000" w:rsidP="00000000" w:rsidRDefault="00000000" w:rsidRPr="00000000" w14:paraId="000036CC">
      <w:pPr>
        <w:pageBreakBefore w:val="0"/>
        <w:rPr/>
      </w:pPr>
      <w:r w:rsidDel="00000000" w:rsidR="00000000" w:rsidRPr="00000000">
        <w:rPr>
          <w:rtl w:val="0"/>
        </w:rPr>
        <w:t xml:space="preserve">[MC’s kitchen day]</w:t>
      </w:r>
    </w:p>
    <w:p w:rsidR="00000000" w:rsidDel="00000000" w:rsidP="00000000" w:rsidRDefault="00000000" w:rsidRPr="00000000" w14:paraId="000036CD">
      <w:pPr>
        <w:pageBreakBefore w:val="0"/>
        <w:rPr/>
      </w:pPr>
      <w:r w:rsidDel="00000000" w:rsidR="00000000" w:rsidRPr="00000000">
        <w:rPr>
          <w:rtl w:val="0"/>
        </w:rPr>
      </w:r>
    </w:p>
    <w:p w:rsidR="00000000" w:rsidDel="00000000" w:rsidP="00000000" w:rsidRDefault="00000000" w:rsidRPr="00000000" w14:paraId="000036CE">
      <w:pPr>
        <w:pageBreakBefore w:val="0"/>
        <w:rPr/>
      </w:pPr>
      <w:r w:rsidDel="00000000" w:rsidR="00000000" w:rsidRPr="00000000">
        <w:rPr>
          <w:rtl w:val="0"/>
        </w:rPr>
        <w:t xml:space="preserve">“Okay, I’m ready to go.”</w:t>
      </w:r>
    </w:p>
    <w:p w:rsidR="00000000" w:rsidDel="00000000" w:rsidP="00000000" w:rsidRDefault="00000000" w:rsidRPr="00000000" w14:paraId="000036CF">
      <w:pPr>
        <w:pageBreakBefore w:val="0"/>
        <w:rPr/>
      </w:pPr>
      <w:r w:rsidDel="00000000" w:rsidR="00000000" w:rsidRPr="00000000">
        <w:rPr>
          <w:rtl w:val="0"/>
        </w:rPr>
        <w:t xml:space="preserve">“&lt;i&gt;Ding dong!&lt;/i&gt;”</w:t>
      </w:r>
    </w:p>
    <w:p w:rsidR="00000000" w:rsidDel="00000000" w:rsidP="00000000" w:rsidRDefault="00000000" w:rsidRPr="00000000" w14:paraId="000036D0">
      <w:pPr>
        <w:pageBreakBefore w:val="0"/>
        <w:rPr/>
      </w:pPr>
      <w:r w:rsidDel="00000000" w:rsidR="00000000" w:rsidRPr="00000000">
        <w:rPr>
          <w:rtl w:val="0"/>
        </w:rPr>
        <w:t xml:space="preserve">“Just in time.”</w:t>
        <w:br w:type="textWrapping"/>
        <w:t xml:space="preserve">“I open the door.”</w:t>
      </w:r>
    </w:p>
    <w:p w:rsidR="00000000" w:rsidDel="00000000" w:rsidP="00000000" w:rsidRDefault="00000000" w:rsidRPr="00000000" w14:paraId="000036D1">
      <w:pPr>
        <w:pageBreakBefore w:val="0"/>
        <w:rPr/>
      </w:pPr>
      <w:r w:rsidDel="00000000" w:rsidR="00000000" w:rsidRPr="00000000">
        <w:rPr>
          <w:rtl w:val="0"/>
        </w:rPr>
        <w:t xml:space="preserve">m “Heya!”</w:t>
        <w:br w:type="textWrapping"/>
        <w:t xml:space="preserve">mc “Hey, what’s up?”</w:t>
      </w:r>
    </w:p>
    <w:p w:rsidR="00000000" w:rsidDel="00000000" w:rsidP="00000000" w:rsidRDefault="00000000" w:rsidRPr="00000000" w14:paraId="000036D2">
      <w:pPr>
        <w:pageBreakBefore w:val="0"/>
        <w:rPr/>
      </w:pPr>
      <w:r w:rsidDel="00000000" w:rsidR="00000000" w:rsidRPr="00000000">
        <w:rPr>
          <w:rtl w:val="0"/>
        </w:rPr>
        <w:t xml:space="preserve">m “Not much, ready to go?”</w:t>
      </w:r>
    </w:p>
    <w:p w:rsidR="00000000" w:rsidDel="00000000" w:rsidP="00000000" w:rsidRDefault="00000000" w:rsidRPr="00000000" w14:paraId="000036D3">
      <w:pPr>
        <w:pageBreakBefore w:val="0"/>
        <w:rPr/>
      </w:pPr>
      <w:r w:rsidDel="00000000" w:rsidR="00000000" w:rsidRPr="00000000">
        <w:rPr>
          <w:rtl w:val="0"/>
        </w:rPr>
        <w:t xml:space="preserve">mc “Yep, got all my things here.”</w:t>
      </w:r>
    </w:p>
    <w:p w:rsidR="00000000" w:rsidDel="00000000" w:rsidP="00000000" w:rsidRDefault="00000000" w:rsidRPr="00000000" w14:paraId="000036D4">
      <w:pPr>
        <w:pageBreakBefore w:val="0"/>
        <w:rPr/>
      </w:pPr>
      <w:r w:rsidDel="00000000" w:rsidR="00000000" w:rsidRPr="00000000">
        <w:rPr>
          <w:rtl w:val="0"/>
        </w:rPr>
        <w:t xml:space="preserve">mc “Do you have everything?”</w:t>
      </w:r>
    </w:p>
    <w:p w:rsidR="00000000" w:rsidDel="00000000" w:rsidP="00000000" w:rsidRDefault="00000000" w:rsidRPr="00000000" w14:paraId="000036D5">
      <w:pPr>
        <w:pageBreakBefore w:val="0"/>
        <w:rPr/>
      </w:pPr>
      <w:r w:rsidDel="00000000" w:rsidR="00000000" w:rsidRPr="00000000">
        <w:rPr>
          <w:rtl w:val="0"/>
        </w:rPr>
        <w:t xml:space="preserve">m “Right here.”</w:t>
      </w:r>
    </w:p>
    <w:p w:rsidR="00000000" w:rsidDel="00000000" w:rsidP="00000000" w:rsidRDefault="00000000" w:rsidRPr="00000000" w14:paraId="000036D6">
      <w:pPr>
        <w:pageBreakBefore w:val="0"/>
        <w:rPr/>
      </w:pPr>
      <w:r w:rsidDel="00000000" w:rsidR="00000000" w:rsidRPr="00000000">
        <w:rPr>
          <w:rtl w:val="0"/>
        </w:rPr>
        <w:t xml:space="preserve">“She taps a sizeable rucksack on her back.”</w:t>
      </w:r>
    </w:p>
    <w:p w:rsidR="00000000" w:rsidDel="00000000" w:rsidP="00000000" w:rsidRDefault="00000000" w:rsidRPr="00000000" w14:paraId="000036D7">
      <w:pPr>
        <w:pageBreakBefore w:val="0"/>
        <w:rPr/>
      </w:pPr>
      <w:r w:rsidDel="00000000" w:rsidR="00000000" w:rsidRPr="00000000">
        <w:rPr>
          <w:rtl w:val="0"/>
        </w:rPr>
        <w:t xml:space="preserve">mc “Christ, what are you carrying, a truck?”</w:t>
      </w:r>
    </w:p>
    <w:p w:rsidR="00000000" w:rsidDel="00000000" w:rsidP="00000000" w:rsidRDefault="00000000" w:rsidRPr="00000000" w14:paraId="000036D8">
      <w:pPr>
        <w:pageBreakBefore w:val="0"/>
        <w:rPr/>
      </w:pPr>
      <w:r w:rsidDel="00000000" w:rsidR="00000000" w:rsidRPr="00000000">
        <w:rPr>
          <w:rtl w:val="0"/>
        </w:rPr>
        <w:t xml:space="preserve">m “Ahaha, among other things.”</w:t>
      </w:r>
    </w:p>
    <w:p w:rsidR="00000000" w:rsidDel="00000000" w:rsidP="00000000" w:rsidRDefault="00000000" w:rsidRPr="00000000" w14:paraId="000036D9">
      <w:pPr>
        <w:pageBreakBefore w:val="0"/>
        <w:rPr/>
      </w:pPr>
      <w:r w:rsidDel="00000000" w:rsidR="00000000" w:rsidRPr="00000000">
        <w:rPr>
          <w:rtl w:val="0"/>
        </w:rPr>
        <w:t xml:space="preserve">“My bag is heavier than I’d hoped, but I manage to sling it over my shoulder just fine.”</w:t>
      </w:r>
    </w:p>
    <w:p w:rsidR="00000000" w:rsidDel="00000000" w:rsidP="00000000" w:rsidRDefault="00000000" w:rsidRPr="00000000" w14:paraId="000036DA">
      <w:pPr>
        <w:pageBreakBefore w:val="0"/>
        <w:rPr/>
      </w:pPr>
      <w:r w:rsidDel="00000000" w:rsidR="00000000" w:rsidRPr="00000000">
        <w:rPr>
          <w:rtl w:val="0"/>
        </w:rPr>
        <w:t xml:space="preserve">mc “Shall we be of?.”</w:t>
      </w:r>
    </w:p>
    <w:p w:rsidR="00000000" w:rsidDel="00000000" w:rsidP="00000000" w:rsidRDefault="00000000" w:rsidRPr="00000000" w14:paraId="000036DB">
      <w:pPr>
        <w:pageBreakBefore w:val="0"/>
        <w:rPr/>
      </w:pPr>
      <w:r w:rsidDel="00000000" w:rsidR="00000000" w:rsidRPr="00000000">
        <w:rPr>
          <w:rtl w:val="0"/>
        </w:rPr>
        <w:t xml:space="preserve">m “Yes we shall.”</w:t>
      </w:r>
    </w:p>
    <w:p w:rsidR="00000000" w:rsidDel="00000000" w:rsidP="00000000" w:rsidRDefault="00000000" w:rsidRPr="00000000" w14:paraId="000036DC">
      <w:pPr>
        <w:pageBreakBefore w:val="0"/>
        <w:rPr/>
      </w:pPr>
      <w:r w:rsidDel="00000000" w:rsidR="00000000" w:rsidRPr="00000000">
        <w:rPr>
          <w:rtl w:val="0"/>
        </w:rPr>
        <w:t xml:space="preserve">“We walk into my front yard and I lock the door behind me.”</w:t>
      </w:r>
    </w:p>
    <w:p w:rsidR="00000000" w:rsidDel="00000000" w:rsidP="00000000" w:rsidRDefault="00000000" w:rsidRPr="00000000" w14:paraId="000036DD">
      <w:pPr>
        <w:pageBreakBefore w:val="0"/>
        <w:rPr/>
      </w:pPr>
      <w:r w:rsidDel="00000000" w:rsidR="00000000" w:rsidRPr="00000000">
        <w:rPr>
          <w:rtl w:val="0"/>
        </w:rPr>
        <w:t xml:space="preserve">[MC’s front yard bg]</w:t>
      </w:r>
    </w:p>
    <w:p w:rsidR="00000000" w:rsidDel="00000000" w:rsidP="00000000" w:rsidRDefault="00000000" w:rsidRPr="00000000" w14:paraId="000036DE">
      <w:pPr>
        <w:pageBreakBefore w:val="0"/>
        <w:rPr/>
      </w:pPr>
      <w:r w:rsidDel="00000000" w:rsidR="00000000" w:rsidRPr="00000000">
        <w:rPr>
          <w:rtl w:val="0"/>
        </w:rPr>
        <w:t xml:space="preserve">“Monika seems puzzled.”</w:t>
      </w:r>
    </w:p>
    <w:p w:rsidR="00000000" w:rsidDel="00000000" w:rsidP="00000000" w:rsidRDefault="00000000" w:rsidRPr="00000000" w14:paraId="000036DF">
      <w:pPr>
        <w:pageBreakBefore w:val="0"/>
        <w:rPr/>
      </w:pPr>
      <w:r w:rsidDel="00000000" w:rsidR="00000000" w:rsidRPr="00000000">
        <w:rPr>
          <w:rtl w:val="0"/>
        </w:rPr>
        <w:t xml:space="preserve">mc “You alright there?”</w:t>
      </w:r>
    </w:p>
    <w:p w:rsidR="00000000" w:rsidDel="00000000" w:rsidP="00000000" w:rsidRDefault="00000000" w:rsidRPr="00000000" w14:paraId="000036E0">
      <w:pPr>
        <w:pageBreakBefore w:val="0"/>
        <w:rPr/>
      </w:pPr>
      <w:r w:rsidDel="00000000" w:rsidR="00000000" w:rsidRPr="00000000">
        <w:rPr>
          <w:rtl w:val="0"/>
        </w:rPr>
        <w:t xml:space="preserve">m “Yeah, I’m just wondering, what exactly am I getting myself into?”</w:t>
      </w:r>
    </w:p>
    <w:p w:rsidR="00000000" w:rsidDel="00000000" w:rsidP="00000000" w:rsidRDefault="00000000" w:rsidRPr="00000000" w14:paraId="000036E1">
      <w:pPr>
        <w:pageBreakBefore w:val="0"/>
        <w:rPr/>
      </w:pPr>
      <w:r w:rsidDel="00000000" w:rsidR="00000000" w:rsidRPr="00000000">
        <w:rPr>
          <w:rtl w:val="0"/>
        </w:rPr>
        <w:t xml:space="preserve">mc “What do you mean?”</w:t>
      </w:r>
    </w:p>
    <w:p w:rsidR="00000000" w:rsidDel="00000000" w:rsidP="00000000" w:rsidRDefault="00000000" w:rsidRPr="00000000" w14:paraId="000036E2">
      <w:pPr>
        <w:pageBreakBefore w:val="0"/>
        <w:rPr/>
      </w:pPr>
      <w:r w:rsidDel="00000000" w:rsidR="00000000" w:rsidRPr="00000000">
        <w:rPr>
          <w:rtl w:val="0"/>
        </w:rPr>
        <w:t xml:space="preserve">m “I have a basic understanding of how anime conventions work, with aisles and stalls, but what actually &lt;i&gt;are&lt;/i&gt; they?”</w:t>
      </w:r>
    </w:p>
    <w:p w:rsidR="00000000" w:rsidDel="00000000" w:rsidP="00000000" w:rsidRDefault="00000000" w:rsidRPr="00000000" w14:paraId="000036E3">
      <w:pPr>
        <w:pageBreakBefore w:val="0"/>
        <w:rPr/>
      </w:pPr>
      <w:r w:rsidDel="00000000" w:rsidR="00000000" w:rsidRPr="00000000">
        <w:rPr>
          <w:rtl w:val="0"/>
        </w:rPr>
        <w:t xml:space="preserve">“That’s...a good question.”</w:t>
      </w:r>
    </w:p>
    <w:p w:rsidR="00000000" w:rsidDel="00000000" w:rsidP="00000000" w:rsidRDefault="00000000" w:rsidRPr="00000000" w14:paraId="000036E4">
      <w:pPr>
        <w:pageBreakBefore w:val="0"/>
        <w:rPr/>
      </w:pPr>
      <w:r w:rsidDel="00000000" w:rsidR="00000000" w:rsidRPr="00000000">
        <w:rPr>
          <w:rtl w:val="0"/>
        </w:rPr>
        <w:t xml:space="preserve">“And one I don’t really have an answer to.”</w:t>
        <w:br w:type="textWrapping"/>
        <w:t xml:space="preserve">mc “There’s so many things happening at once that there’s no real definition.”</w:t>
      </w:r>
    </w:p>
    <w:p w:rsidR="00000000" w:rsidDel="00000000" w:rsidP="00000000" w:rsidRDefault="00000000" w:rsidRPr="00000000" w14:paraId="000036E5">
      <w:pPr>
        <w:pageBreakBefore w:val="0"/>
        <w:rPr/>
      </w:pPr>
      <w:r w:rsidDel="00000000" w:rsidR="00000000" w:rsidRPr="00000000">
        <w:rPr>
          <w:rtl w:val="0"/>
        </w:rPr>
        <w:t xml:space="preserve">mc “The general idea is that anime fans get together and sell things, dress as characters, attend talks from directors and voice actors, put on performances, and the like.”</w:t>
      </w:r>
    </w:p>
    <w:p w:rsidR="00000000" w:rsidDel="00000000" w:rsidP="00000000" w:rsidRDefault="00000000" w:rsidRPr="00000000" w14:paraId="000036E6">
      <w:pPr>
        <w:pageBreakBefore w:val="0"/>
        <w:rPr/>
      </w:pPr>
      <w:r w:rsidDel="00000000" w:rsidR="00000000" w:rsidRPr="00000000">
        <w:rPr>
          <w:rtl w:val="0"/>
        </w:rPr>
        <w:t xml:space="preserve">mc “People spend ridiculous amounts of money on oversized figurines, and digital artists can sell a ton of their work.”</w:t>
      </w:r>
    </w:p>
    <w:p w:rsidR="00000000" w:rsidDel="00000000" w:rsidP="00000000" w:rsidRDefault="00000000" w:rsidRPr="00000000" w14:paraId="000036E7">
      <w:pPr>
        <w:pageBreakBefore w:val="0"/>
        <w:rPr/>
      </w:pPr>
      <w:r w:rsidDel="00000000" w:rsidR="00000000" w:rsidRPr="00000000">
        <w:rPr>
          <w:rtl w:val="0"/>
        </w:rPr>
        <w:t xml:space="preserve">“She blankly stares at me for a few seconds.”</w:t>
      </w:r>
    </w:p>
    <w:p w:rsidR="00000000" w:rsidDel="00000000" w:rsidP="00000000" w:rsidRDefault="00000000" w:rsidRPr="00000000" w14:paraId="000036E8">
      <w:pPr>
        <w:pageBreakBefore w:val="0"/>
        <w:rPr/>
      </w:pPr>
      <w:r w:rsidDel="00000000" w:rsidR="00000000" w:rsidRPr="00000000">
        <w:rPr>
          <w:rtl w:val="0"/>
        </w:rPr>
        <w:t xml:space="preserve">m “Wow that’s…”</w:t>
      </w:r>
    </w:p>
    <w:p w:rsidR="00000000" w:rsidDel="00000000" w:rsidP="00000000" w:rsidRDefault="00000000" w:rsidRPr="00000000" w14:paraId="000036E9">
      <w:pPr>
        <w:pageBreakBefore w:val="0"/>
        <w:rPr/>
      </w:pPr>
      <w:r w:rsidDel="00000000" w:rsidR="00000000" w:rsidRPr="00000000">
        <w:rPr>
          <w:rtl w:val="0"/>
        </w:rPr>
        <w:t xml:space="preserve">m “A lot.”</w:t>
      </w:r>
    </w:p>
    <w:p w:rsidR="00000000" w:rsidDel="00000000" w:rsidP="00000000" w:rsidRDefault="00000000" w:rsidRPr="00000000" w14:paraId="000036EA">
      <w:pPr>
        <w:pageBreakBefore w:val="0"/>
        <w:rPr/>
      </w:pPr>
      <w:r w:rsidDel="00000000" w:rsidR="00000000" w:rsidRPr="00000000">
        <w:rPr>
          <w:rtl w:val="0"/>
        </w:rPr>
        <w:t xml:space="preserve">mc “Yeah, they’re usually pretty intense.”</w:t>
      </w:r>
    </w:p>
    <w:p w:rsidR="00000000" w:rsidDel="00000000" w:rsidP="00000000" w:rsidRDefault="00000000" w:rsidRPr="00000000" w14:paraId="000036EB">
      <w:pPr>
        <w:pageBreakBefore w:val="0"/>
        <w:rPr/>
      </w:pPr>
      <w:r w:rsidDel="00000000" w:rsidR="00000000" w:rsidRPr="00000000">
        <w:rPr>
          <w:rtl w:val="0"/>
        </w:rPr>
        <w:t xml:space="preserve">mc “I’ve only been to this one once, though, so I don’t know much about it.”</w:t>
        <w:br w:type="textWrapping"/>
        <w:t xml:space="preserve">m “Well, I suppose we’ll both be surprised, then.”</w:t>
      </w:r>
    </w:p>
    <w:p w:rsidR="00000000" w:rsidDel="00000000" w:rsidP="00000000" w:rsidRDefault="00000000" w:rsidRPr="00000000" w14:paraId="000036EC">
      <w:pPr>
        <w:pageBreakBefore w:val="0"/>
        <w:rPr/>
      </w:pPr>
      <w:r w:rsidDel="00000000" w:rsidR="00000000" w:rsidRPr="00000000">
        <w:rPr>
          <w:rtl w:val="0"/>
        </w:rPr>
        <w:t xml:space="preserve">mc “I suppose we will.”</w:t>
      </w:r>
    </w:p>
    <w:p w:rsidR="00000000" w:rsidDel="00000000" w:rsidP="00000000" w:rsidRDefault="00000000" w:rsidRPr="00000000" w14:paraId="000036ED">
      <w:pPr>
        <w:pageBreakBefore w:val="0"/>
        <w:rPr/>
      </w:pPr>
      <w:r w:rsidDel="00000000" w:rsidR="00000000" w:rsidRPr="00000000">
        <w:rPr>
          <w:rtl w:val="0"/>
        </w:rPr>
        <w:t xml:space="preserve">“We set off towards the venue.”</w:t>
        <w:br w:type="textWrapping"/>
        <w:t xml:space="preserve">“There’s no rush, we have an hour until doors open.”</w:t>
        <w:br w:type="textWrapping"/>
      </w:r>
    </w:p>
    <w:p w:rsidR="00000000" w:rsidDel="00000000" w:rsidP="00000000" w:rsidRDefault="00000000" w:rsidRPr="00000000" w14:paraId="000036EE">
      <w:pPr>
        <w:pageBreakBefore w:val="0"/>
        <w:rPr/>
      </w:pPr>
      <w:r w:rsidDel="00000000" w:rsidR="00000000" w:rsidRPr="00000000">
        <w:rPr>
          <w:rtl w:val="0"/>
        </w:rPr>
        <w:t xml:space="preserve">[Wipe to black]</w:t>
      </w:r>
    </w:p>
    <w:p w:rsidR="00000000" w:rsidDel="00000000" w:rsidP="00000000" w:rsidRDefault="00000000" w:rsidRPr="00000000" w14:paraId="000036EF">
      <w:pPr>
        <w:pageBreakBefore w:val="0"/>
        <w:rPr/>
      </w:pPr>
      <w:r w:rsidDel="00000000" w:rsidR="00000000" w:rsidRPr="00000000">
        <w:rPr>
          <w:rtl w:val="0"/>
        </w:rPr>
      </w:r>
    </w:p>
    <w:p w:rsidR="00000000" w:rsidDel="00000000" w:rsidP="00000000" w:rsidRDefault="00000000" w:rsidRPr="00000000" w14:paraId="000036F0">
      <w:pPr>
        <w:pageBreakBefore w:val="0"/>
        <w:rPr/>
      </w:pPr>
      <w:r w:rsidDel="00000000" w:rsidR="00000000" w:rsidRPr="00000000">
        <w:rPr>
          <w:rtl w:val="0"/>
        </w:rPr>
        <w:t xml:space="preserve">[Wipe to convention exterior]</w:t>
      </w:r>
    </w:p>
    <w:p w:rsidR="00000000" w:rsidDel="00000000" w:rsidP="00000000" w:rsidRDefault="00000000" w:rsidRPr="00000000" w14:paraId="000036F1">
      <w:pPr>
        <w:pageBreakBefore w:val="0"/>
        <w:rPr/>
      </w:pPr>
      <w:r w:rsidDel="00000000" w:rsidR="00000000" w:rsidRPr="00000000">
        <w:rPr>
          <w:rtl w:val="0"/>
        </w:rPr>
      </w:r>
    </w:p>
    <w:p w:rsidR="00000000" w:rsidDel="00000000" w:rsidP="00000000" w:rsidRDefault="00000000" w:rsidRPr="00000000" w14:paraId="000036F2">
      <w:pPr>
        <w:pageBreakBefore w:val="0"/>
        <w:rPr/>
      </w:pPr>
      <w:r w:rsidDel="00000000" w:rsidR="00000000" w:rsidRPr="00000000">
        <w:rPr>
          <w:rtl w:val="0"/>
        </w:rPr>
        <w:t xml:space="preserve">“With half an hour to spare, we arrive.”</w:t>
      </w:r>
    </w:p>
    <w:p w:rsidR="00000000" w:rsidDel="00000000" w:rsidP="00000000" w:rsidRDefault="00000000" w:rsidRPr="00000000" w14:paraId="000036F3">
      <w:pPr>
        <w:pageBreakBefore w:val="0"/>
        <w:rPr/>
      </w:pPr>
      <w:r w:rsidDel="00000000" w:rsidR="00000000" w:rsidRPr="00000000">
        <w:rPr>
          <w:rtl w:val="0"/>
        </w:rPr>
        <w:t xml:space="preserve">“It looks like others arrived here long before we did.”</w:t>
      </w:r>
    </w:p>
    <w:p w:rsidR="00000000" w:rsidDel="00000000" w:rsidP="00000000" w:rsidRDefault="00000000" w:rsidRPr="00000000" w14:paraId="000036F4">
      <w:pPr>
        <w:pageBreakBefore w:val="0"/>
        <w:rPr/>
      </w:pPr>
      <w:r w:rsidDel="00000000" w:rsidR="00000000" w:rsidRPr="00000000">
        <w:rPr>
          <w:rtl w:val="0"/>
        </w:rPr>
        <w:t xml:space="preserve">“The doors aren’t even open and the line is already a mile long.”</w:t>
      </w:r>
    </w:p>
    <w:p w:rsidR="00000000" w:rsidDel="00000000" w:rsidP="00000000" w:rsidRDefault="00000000" w:rsidRPr="00000000" w14:paraId="000036F5">
      <w:pPr>
        <w:pageBreakBefore w:val="0"/>
        <w:rPr/>
      </w:pPr>
      <w:r w:rsidDel="00000000" w:rsidR="00000000" w:rsidRPr="00000000">
        <w:rPr>
          <w:rtl w:val="0"/>
        </w:rPr>
        <w:t xml:space="preserve">“Most people are sat on the floor with their breakfast or lunch.”</w:t>
      </w:r>
    </w:p>
    <w:p w:rsidR="00000000" w:rsidDel="00000000" w:rsidP="00000000" w:rsidRDefault="00000000" w:rsidRPr="00000000" w14:paraId="000036F6">
      <w:pPr>
        <w:pageBreakBefore w:val="0"/>
        <w:rPr/>
      </w:pPr>
      <w:r w:rsidDel="00000000" w:rsidR="00000000" w:rsidRPr="00000000">
        <w:rPr>
          <w:rtl w:val="0"/>
        </w:rPr>
        <w:t xml:space="preserve">“Brunch?”</w:t>
        <w:br w:type="textWrapping"/>
        <w:t xml:space="preserve">mc “Well, here we are.”</w:t>
      </w:r>
    </w:p>
    <w:p w:rsidR="00000000" w:rsidDel="00000000" w:rsidP="00000000" w:rsidRDefault="00000000" w:rsidRPr="00000000" w14:paraId="000036F7">
      <w:pPr>
        <w:pageBreakBefore w:val="0"/>
        <w:rPr/>
      </w:pPr>
      <w:r w:rsidDel="00000000" w:rsidR="00000000" w:rsidRPr="00000000">
        <w:rPr>
          <w:rtl w:val="0"/>
        </w:rPr>
        <w:t xml:space="preserve">m “I hope this line moves quickly.”</w:t>
      </w:r>
    </w:p>
    <w:p w:rsidR="00000000" w:rsidDel="00000000" w:rsidP="00000000" w:rsidRDefault="00000000" w:rsidRPr="00000000" w14:paraId="000036F8">
      <w:pPr>
        <w:pageBreakBefore w:val="0"/>
        <w:rPr/>
      </w:pPr>
      <w:r w:rsidDel="00000000" w:rsidR="00000000" w:rsidRPr="00000000">
        <w:rPr>
          <w:rtl w:val="0"/>
        </w:rPr>
        <w:t xml:space="preserve">m “I really don’t want to be stood out in this heat for long.”</w:t>
      </w:r>
    </w:p>
    <w:p w:rsidR="00000000" w:rsidDel="00000000" w:rsidP="00000000" w:rsidRDefault="00000000" w:rsidRPr="00000000" w14:paraId="000036F9">
      <w:pPr>
        <w:pageBreakBefore w:val="0"/>
        <w:rPr/>
      </w:pPr>
      <w:r w:rsidDel="00000000" w:rsidR="00000000" w:rsidRPr="00000000">
        <w:rPr>
          <w:rtl w:val="0"/>
        </w:rPr>
        <w:t xml:space="preserve">“The heat?”</w:t>
      </w:r>
    </w:p>
    <w:p w:rsidR="00000000" w:rsidDel="00000000" w:rsidP="00000000" w:rsidRDefault="00000000" w:rsidRPr="00000000" w14:paraId="000036FA">
      <w:pPr>
        <w:pageBreakBefore w:val="0"/>
        <w:rPr/>
      </w:pPr>
      <w:r w:rsidDel="00000000" w:rsidR="00000000" w:rsidRPr="00000000">
        <w:rPr>
          <w:rtl w:val="0"/>
        </w:rPr>
        <w:t xml:space="preserve">mc “I don’t feel that hot.”</w:t>
      </w:r>
    </w:p>
    <w:p w:rsidR="00000000" w:rsidDel="00000000" w:rsidP="00000000" w:rsidRDefault="00000000" w:rsidRPr="00000000" w14:paraId="000036FB">
      <w:pPr>
        <w:pageBreakBefore w:val="0"/>
        <w:rPr/>
      </w:pPr>
      <w:r w:rsidDel="00000000" w:rsidR="00000000" w:rsidRPr="00000000">
        <w:rPr>
          <w:rtl w:val="0"/>
        </w:rPr>
        <w:t xml:space="preserve">m “Are you kidding?”</w:t>
      </w:r>
    </w:p>
    <w:p w:rsidR="00000000" w:rsidDel="00000000" w:rsidP="00000000" w:rsidRDefault="00000000" w:rsidRPr="00000000" w14:paraId="000036FC">
      <w:pPr>
        <w:pageBreakBefore w:val="0"/>
        <w:rPr/>
      </w:pPr>
      <w:r w:rsidDel="00000000" w:rsidR="00000000" w:rsidRPr="00000000">
        <w:rPr>
          <w:rtl w:val="0"/>
        </w:rPr>
        <w:t xml:space="preserve">m “It’s boiling out here!”</w:t>
      </w:r>
    </w:p>
    <w:p w:rsidR="00000000" w:rsidDel="00000000" w:rsidP="00000000" w:rsidRDefault="00000000" w:rsidRPr="00000000" w14:paraId="000036FD">
      <w:pPr>
        <w:pageBreakBefore w:val="0"/>
        <w:rPr/>
      </w:pPr>
      <w:r w:rsidDel="00000000" w:rsidR="00000000" w:rsidRPr="00000000">
        <w:rPr>
          <w:rtl w:val="0"/>
        </w:rPr>
        <w:t xml:space="preserve">“Huh?”</w:t>
      </w:r>
    </w:p>
    <w:p w:rsidR="00000000" w:rsidDel="00000000" w:rsidP="00000000" w:rsidRDefault="00000000" w:rsidRPr="00000000" w14:paraId="000036FE">
      <w:pPr>
        <w:pageBreakBefore w:val="0"/>
        <w:rPr/>
      </w:pPr>
      <w:r w:rsidDel="00000000" w:rsidR="00000000" w:rsidRPr="00000000">
        <w:rPr>
          <w:rtl w:val="0"/>
        </w:rPr>
        <w:t xml:space="preserve">mc “It’s really not that-”</w:t>
        <w:br w:type="textWrapping"/>
        <w:t xml:space="preserve">mc “Wait a minute.”</w:t>
      </w:r>
    </w:p>
    <w:p w:rsidR="00000000" w:rsidDel="00000000" w:rsidP="00000000" w:rsidRDefault="00000000" w:rsidRPr="00000000" w14:paraId="000036FF">
      <w:pPr>
        <w:pageBreakBefore w:val="0"/>
        <w:rPr/>
      </w:pPr>
      <w:r w:rsidDel="00000000" w:rsidR="00000000" w:rsidRPr="00000000">
        <w:rPr>
          <w:rtl w:val="0"/>
        </w:rPr>
        <w:t xml:space="preserve">mc “Give me your bag.”</w:t>
        <w:br w:type="textWrapping"/>
        <w:t xml:space="preserve">m “Sure, why?”</w:t>
      </w:r>
    </w:p>
    <w:p w:rsidR="00000000" w:rsidDel="00000000" w:rsidP="00000000" w:rsidRDefault="00000000" w:rsidRPr="00000000" w14:paraId="00003700">
      <w:pPr>
        <w:pageBreakBefore w:val="0"/>
        <w:rPr/>
      </w:pPr>
      <w:r w:rsidDel="00000000" w:rsidR="00000000" w:rsidRPr="00000000">
        <w:rPr>
          <w:rtl w:val="0"/>
        </w:rPr>
        <w:t xml:space="preserve">“She takes off her massive backpack and hands it to me.”</w:t>
      </w:r>
    </w:p>
    <w:p w:rsidR="00000000" w:rsidDel="00000000" w:rsidP="00000000" w:rsidRDefault="00000000" w:rsidRPr="00000000" w14:paraId="00003701">
      <w:pPr>
        <w:pageBreakBefore w:val="0"/>
        <w:rPr/>
      </w:pPr>
      <w:r w:rsidDel="00000000" w:rsidR="00000000" w:rsidRPr="00000000">
        <w:rPr>
          <w:rtl w:val="0"/>
        </w:rPr>
        <w:t xml:space="preserve">“I struggle not to drop it to the ground due to its weight.”</w:t>
        <w:br w:type="textWrapping"/>
        <w:t xml:space="preserve">mc “Feel any better?”</w:t>
      </w:r>
    </w:p>
    <w:p w:rsidR="00000000" w:rsidDel="00000000" w:rsidP="00000000" w:rsidRDefault="00000000" w:rsidRPr="00000000" w14:paraId="00003702">
      <w:pPr>
        <w:pageBreakBefore w:val="0"/>
        <w:rPr/>
      </w:pPr>
      <w:r w:rsidDel="00000000" w:rsidR="00000000" w:rsidRPr="00000000">
        <w:rPr>
          <w:rtl w:val="0"/>
        </w:rPr>
        <w:t xml:space="preserve">m “I do, actually.”</w:t>
      </w:r>
    </w:p>
    <w:p w:rsidR="00000000" w:rsidDel="00000000" w:rsidP="00000000" w:rsidRDefault="00000000" w:rsidRPr="00000000" w14:paraId="00003703">
      <w:pPr>
        <w:pageBreakBefore w:val="0"/>
        <w:rPr/>
      </w:pPr>
      <w:r w:rsidDel="00000000" w:rsidR="00000000" w:rsidRPr="00000000">
        <w:rPr>
          <w:rtl w:val="0"/>
        </w:rPr>
        <w:t xml:space="preserve">“The breeze picks up and she flaps her shirt in the wind, sighing as the heat is swept from her skin.”</w:t>
      </w:r>
    </w:p>
    <w:p w:rsidR="00000000" w:rsidDel="00000000" w:rsidP="00000000" w:rsidRDefault="00000000" w:rsidRPr="00000000" w14:paraId="00003704">
      <w:pPr>
        <w:pageBreakBefore w:val="0"/>
        <w:rPr/>
      </w:pPr>
      <w:r w:rsidDel="00000000" w:rsidR="00000000" w:rsidRPr="00000000">
        <w:rPr>
          <w:rtl w:val="0"/>
        </w:rPr>
        <w:t xml:space="preserve">m “Much better.”</w:t>
      </w:r>
    </w:p>
    <w:p w:rsidR="00000000" w:rsidDel="00000000" w:rsidP="00000000" w:rsidRDefault="00000000" w:rsidRPr="00000000" w14:paraId="00003705">
      <w:pPr>
        <w:pageBreakBefore w:val="0"/>
        <w:rPr/>
      </w:pPr>
      <w:r w:rsidDel="00000000" w:rsidR="00000000" w:rsidRPr="00000000">
        <w:rPr>
          <w:rtl w:val="0"/>
        </w:rPr>
        <w:t xml:space="preserve">“I show her the bag she was wearing.”</w:t>
      </w:r>
    </w:p>
    <w:p w:rsidR="00000000" w:rsidDel="00000000" w:rsidP="00000000" w:rsidRDefault="00000000" w:rsidRPr="00000000" w14:paraId="00003706">
      <w:pPr>
        <w:pageBreakBefore w:val="0"/>
        <w:rPr/>
      </w:pPr>
      <w:r w:rsidDel="00000000" w:rsidR="00000000" w:rsidRPr="00000000">
        <w:rPr>
          <w:rtl w:val="0"/>
        </w:rPr>
        <w:t xml:space="preserve">mc “This thing was roasting you alive.”</w:t>
      </w:r>
    </w:p>
    <w:p w:rsidR="00000000" w:rsidDel="00000000" w:rsidP="00000000" w:rsidRDefault="00000000" w:rsidRPr="00000000" w14:paraId="00003707">
      <w:pPr>
        <w:pageBreakBefore w:val="0"/>
        <w:rPr/>
      </w:pPr>
      <w:r w:rsidDel="00000000" w:rsidR="00000000" w:rsidRPr="00000000">
        <w:rPr>
          <w:rtl w:val="0"/>
        </w:rPr>
        <w:t xml:space="preserve">mc “I’ll carry it for the time being.”</w:t>
      </w:r>
    </w:p>
    <w:p w:rsidR="00000000" w:rsidDel="00000000" w:rsidP="00000000" w:rsidRDefault="00000000" w:rsidRPr="00000000" w14:paraId="00003708">
      <w:pPr>
        <w:pageBreakBefore w:val="0"/>
        <w:rPr/>
      </w:pPr>
      <w:r w:rsidDel="00000000" w:rsidR="00000000" w:rsidRPr="00000000">
        <w:rPr>
          <w:rtl w:val="0"/>
        </w:rPr>
        <w:t xml:space="preserve">m “The gentleman as always, thank you.”</w:t>
      </w:r>
    </w:p>
    <w:p w:rsidR="00000000" w:rsidDel="00000000" w:rsidP="00000000" w:rsidRDefault="00000000" w:rsidRPr="00000000" w14:paraId="00003709">
      <w:pPr>
        <w:pageBreakBefore w:val="0"/>
        <w:rPr/>
      </w:pPr>
      <w:r w:rsidDel="00000000" w:rsidR="00000000" w:rsidRPr="00000000">
        <w:rPr>
          <w:rtl w:val="0"/>
        </w:rPr>
        <w:t xml:space="preserve">“She gives me a peck on the cheek.”</w:t>
        <w:br w:type="textWrapping"/>
        <w:t xml:space="preserve">mc “Now, we wait.”</w:t>
      </w:r>
    </w:p>
    <w:p w:rsidR="00000000" w:rsidDel="00000000" w:rsidP="00000000" w:rsidRDefault="00000000" w:rsidRPr="00000000" w14:paraId="0000370A">
      <w:pPr>
        <w:pageBreakBefore w:val="0"/>
        <w:rPr/>
      </w:pPr>
      <w:r w:rsidDel="00000000" w:rsidR="00000000" w:rsidRPr="00000000">
        <w:rPr>
          <w:rtl w:val="0"/>
        </w:rPr>
      </w:r>
    </w:p>
    <w:p w:rsidR="00000000" w:rsidDel="00000000" w:rsidP="00000000" w:rsidRDefault="00000000" w:rsidRPr="00000000" w14:paraId="0000370B">
      <w:pPr>
        <w:pageBreakBefore w:val="0"/>
        <w:rPr/>
      </w:pPr>
      <w:r w:rsidDel="00000000" w:rsidR="00000000" w:rsidRPr="00000000">
        <w:rPr>
          <w:rtl w:val="0"/>
        </w:rPr>
        <w:t xml:space="preserve">[Wipe to black]</w:t>
      </w:r>
    </w:p>
    <w:p w:rsidR="00000000" w:rsidDel="00000000" w:rsidP="00000000" w:rsidRDefault="00000000" w:rsidRPr="00000000" w14:paraId="0000370C">
      <w:pPr>
        <w:pageBreakBefore w:val="0"/>
        <w:rPr/>
      </w:pPr>
      <w:r w:rsidDel="00000000" w:rsidR="00000000" w:rsidRPr="00000000">
        <w:rPr>
          <w:rtl w:val="0"/>
        </w:rPr>
        <w:t xml:space="preserve">[Convention exterior]</w:t>
      </w:r>
    </w:p>
    <w:p w:rsidR="00000000" w:rsidDel="00000000" w:rsidP="00000000" w:rsidRDefault="00000000" w:rsidRPr="00000000" w14:paraId="0000370D">
      <w:pPr>
        <w:pageBreakBefore w:val="0"/>
        <w:rPr/>
      </w:pPr>
      <w:r w:rsidDel="00000000" w:rsidR="00000000" w:rsidRPr="00000000">
        <w:rPr>
          <w:rtl w:val="0"/>
        </w:rPr>
      </w:r>
    </w:p>
    <w:p w:rsidR="00000000" w:rsidDel="00000000" w:rsidP="00000000" w:rsidRDefault="00000000" w:rsidRPr="00000000" w14:paraId="0000370E">
      <w:pPr>
        <w:pageBreakBefore w:val="0"/>
        <w:rPr/>
      </w:pPr>
      <w:r w:rsidDel="00000000" w:rsidR="00000000" w:rsidRPr="00000000">
        <w:rPr>
          <w:rtl w:val="0"/>
        </w:rPr>
        <w:t xml:space="preserve">“The line is finally beginning to move.”</w:t>
      </w:r>
    </w:p>
    <w:p w:rsidR="00000000" w:rsidDel="00000000" w:rsidP="00000000" w:rsidRDefault="00000000" w:rsidRPr="00000000" w14:paraId="0000370F">
      <w:pPr>
        <w:pageBreakBefore w:val="0"/>
        <w:rPr/>
      </w:pPr>
      <w:r w:rsidDel="00000000" w:rsidR="00000000" w:rsidRPr="00000000">
        <w:rPr>
          <w:rtl w:val="0"/>
        </w:rPr>
        <w:t xml:space="preserve">“Quite quickly it looks like.”</w:t>
      </w:r>
    </w:p>
    <w:p w:rsidR="00000000" w:rsidDel="00000000" w:rsidP="00000000" w:rsidRDefault="00000000" w:rsidRPr="00000000" w14:paraId="00003710">
      <w:pPr>
        <w:pageBreakBefore w:val="0"/>
        <w:rPr/>
      </w:pPr>
      <w:r w:rsidDel="00000000" w:rsidR="00000000" w:rsidRPr="00000000">
        <w:rPr>
          <w:rtl w:val="0"/>
        </w:rPr>
        <w:t xml:space="preserve">“Within five minutes, we’re at the checkpoint.”</w:t>
      </w:r>
    </w:p>
    <w:p w:rsidR="00000000" w:rsidDel="00000000" w:rsidP="00000000" w:rsidRDefault="00000000" w:rsidRPr="00000000" w14:paraId="00003711">
      <w:pPr>
        <w:pageBreakBefore w:val="0"/>
        <w:rPr/>
      </w:pPr>
      <w:r w:rsidDel="00000000" w:rsidR="00000000" w:rsidRPr="00000000">
        <w:rPr>
          <w:rtl w:val="0"/>
        </w:rPr>
        <w:t xml:space="preserve">“A short young man stood by a desk beckons us over.”</w:t>
      </w:r>
    </w:p>
    <w:p w:rsidR="00000000" w:rsidDel="00000000" w:rsidP="00000000" w:rsidRDefault="00000000" w:rsidRPr="00000000" w14:paraId="00003712">
      <w:pPr>
        <w:pageBreakBefore w:val="0"/>
        <w:rPr/>
      </w:pPr>
      <w:r w:rsidDel="00000000" w:rsidR="00000000" w:rsidRPr="00000000">
        <w:rPr>
          <w:rtl w:val="0"/>
        </w:rPr>
        <w:t xml:space="preserve">[v = volunteer]</w:t>
      </w:r>
    </w:p>
    <w:p w:rsidR="00000000" w:rsidDel="00000000" w:rsidP="00000000" w:rsidRDefault="00000000" w:rsidRPr="00000000" w14:paraId="00003713">
      <w:pPr>
        <w:pageBreakBefore w:val="0"/>
        <w:rPr/>
      </w:pPr>
      <w:r w:rsidDel="00000000" w:rsidR="00000000" w:rsidRPr="00000000">
        <w:rPr>
          <w:rtl w:val="0"/>
        </w:rPr>
        <w:t xml:space="preserve">v “Good morning, may I check your bags please?”</w:t>
      </w:r>
    </w:p>
    <w:p w:rsidR="00000000" w:rsidDel="00000000" w:rsidP="00000000" w:rsidRDefault="00000000" w:rsidRPr="00000000" w14:paraId="00003714">
      <w:pPr>
        <w:pageBreakBefore w:val="0"/>
        <w:rPr/>
      </w:pPr>
      <w:r w:rsidDel="00000000" w:rsidR="00000000" w:rsidRPr="00000000">
        <w:rPr>
          <w:rtl w:val="0"/>
        </w:rPr>
        <w:t xml:space="preserve">mc “Sure.”</w:t>
      </w:r>
    </w:p>
    <w:p w:rsidR="00000000" w:rsidDel="00000000" w:rsidP="00000000" w:rsidRDefault="00000000" w:rsidRPr="00000000" w14:paraId="00003715">
      <w:pPr>
        <w:pageBreakBefore w:val="0"/>
        <w:rPr/>
      </w:pPr>
      <w:r w:rsidDel="00000000" w:rsidR="00000000" w:rsidRPr="00000000">
        <w:rPr>
          <w:rtl w:val="0"/>
        </w:rPr>
        <w:t xml:space="preserve">“I hand over my bag first, and he rummages through it in a breeze.”</w:t>
      </w:r>
    </w:p>
    <w:p w:rsidR="00000000" w:rsidDel="00000000" w:rsidP="00000000" w:rsidRDefault="00000000" w:rsidRPr="00000000" w14:paraId="00003716">
      <w:pPr>
        <w:pageBreakBefore w:val="0"/>
        <w:rPr/>
      </w:pPr>
      <w:r w:rsidDel="00000000" w:rsidR="00000000" w:rsidRPr="00000000">
        <w:rPr>
          <w:rtl w:val="0"/>
        </w:rPr>
        <w:t xml:space="preserve">v “Thank you, sir.”</w:t>
      </w:r>
    </w:p>
    <w:p w:rsidR="00000000" w:rsidDel="00000000" w:rsidP="00000000" w:rsidRDefault="00000000" w:rsidRPr="00000000" w14:paraId="00003717">
      <w:pPr>
        <w:pageBreakBefore w:val="0"/>
        <w:rPr/>
      </w:pPr>
      <w:r w:rsidDel="00000000" w:rsidR="00000000" w:rsidRPr="00000000">
        <w:rPr>
          <w:rtl w:val="0"/>
        </w:rPr>
        <w:t xml:space="preserve">“With a grunt of exertion, I haul Monika’s bag up to the desk.”</w:t>
      </w:r>
    </w:p>
    <w:p w:rsidR="00000000" w:rsidDel="00000000" w:rsidP="00000000" w:rsidRDefault="00000000" w:rsidRPr="00000000" w14:paraId="00003718">
      <w:pPr>
        <w:pageBreakBefore w:val="0"/>
        <w:rPr/>
      </w:pPr>
      <w:r w:rsidDel="00000000" w:rsidR="00000000" w:rsidRPr="00000000">
        <w:rPr>
          <w:rtl w:val="0"/>
        </w:rPr>
        <w:t xml:space="preserve">mc “This one is her’s.”</w:t>
      </w:r>
    </w:p>
    <w:p w:rsidR="00000000" w:rsidDel="00000000" w:rsidP="00000000" w:rsidRDefault="00000000" w:rsidRPr="00000000" w14:paraId="00003719">
      <w:pPr>
        <w:pageBreakBefore w:val="0"/>
        <w:rPr/>
      </w:pPr>
      <w:r w:rsidDel="00000000" w:rsidR="00000000" w:rsidRPr="00000000">
        <w:rPr>
          <w:rtl w:val="0"/>
        </w:rPr>
        <w:t xml:space="preserve">v “Alright, one moment please.”</w:t>
      </w:r>
    </w:p>
    <w:p w:rsidR="00000000" w:rsidDel="00000000" w:rsidP="00000000" w:rsidRDefault="00000000" w:rsidRPr="00000000" w14:paraId="0000371A">
      <w:pPr>
        <w:pageBreakBefore w:val="0"/>
        <w:rPr/>
      </w:pPr>
      <w:r w:rsidDel="00000000" w:rsidR="00000000" w:rsidRPr="00000000">
        <w:rPr>
          <w:rtl w:val="0"/>
        </w:rPr>
        <w:t xml:space="preserve">“He takes more time with Monika’s tightly packed rucksack.”</w:t>
      </w:r>
    </w:p>
    <w:p w:rsidR="00000000" w:rsidDel="00000000" w:rsidP="00000000" w:rsidRDefault="00000000" w:rsidRPr="00000000" w14:paraId="0000371B">
      <w:pPr>
        <w:pageBreakBefore w:val="0"/>
        <w:rPr/>
      </w:pPr>
      <w:r w:rsidDel="00000000" w:rsidR="00000000" w:rsidRPr="00000000">
        <w:rPr>
          <w:rtl w:val="0"/>
        </w:rPr>
        <w:t xml:space="preserve">“How much stuff did she bring?”</w:t>
      </w:r>
    </w:p>
    <w:p w:rsidR="00000000" w:rsidDel="00000000" w:rsidP="00000000" w:rsidRDefault="00000000" w:rsidRPr="00000000" w14:paraId="0000371C">
      <w:pPr>
        <w:pageBreakBefore w:val="0"/>
        <w:rPr/>
      </w:pPr>
      <w:r w:rsidDel="00000000" w:rsidR="00000000" w:rsidRPr="00000000">
        <w:rPr>
          <w:rtl w:val="0"/>
        </w:rPr>
        <w:t xml:space="preserve">“After some time, he finally looks up at us.”</w:t>
      </w:r>
    </w:p>
    <w:p w:rsidR="00000000" w:rsidDel="00000000" w:rsidP="00000000" w:rsidRDefault="00000000" w:rsidRPr="00000000" w14:paraId="0000371D">
      <w:pPr>
        <w:pageBreakBefore w:val="0"/>
        <w:rPr/>
      </w:pPr>
      <w:r w:rsidDel="00000000" w:rsidR="00000000" w:rsidRPr="00000000">
        <w:rPr>
          <w:rtl w:val="0"/>
        </w:rPr>
        <w:t xml:space="preserve">v “Thank you for your patience! Please, enjoy yourselves!”</w:t>
      </w:r>
    </w:p>
    <w:p w:rsidR="00000000" w:rsidDel="00000000" w:rsidP="00000000" w:rsidRDefault="00000000" w:rsidRPr="00000000" w14:paraId="0000371E">
      <w:pPr>
        <w:pageBreakBefore w:val="0"/>
        <w:rPr/>
      </w:pPr>
      <w:r w:rsidDel="00000000" w:rsidR="00000000" w:rsidRPr="00000000">
        <w:rPr>
          <w:rtl w:val="0"/>
        </w:rPr>
        <w:t xml:space="preserve">m “Thank you~!”</w:t>
      </w:r>
    </w:p>
    <w:p w:rsidR="00000000" w:rsidDel="00000000" w:rsidP="00000000" w:rsidRDefault="00000000" w:rsidRPr="00000000" w14:paraId="0000371F">
      <w:pPr>
        <w:pageBreakBefore w:val="0"/>
        <w:rPr/>
      </w:pPr>
      <w:r w:rsidDel="00000000" w:rsidR="00000000" w:rsidRPr="00000000">
        <w:rPr>
          <w:rtl w:val="0"/>
        </w:rPr>
      </w:r>
    </w:p>
    <w:p w:rsidR="00000000" w:rsidDel="00000000" w:rsidP="00000000" w:rsidRDefault="00000000" w:rsidRPr="00000000" w14:paraId="00003720">
      <w:pPr>
        <w:pageBreakBefore w:val="0"/>
        <w:rPr/>
      </w:pPr>
      <w:r w:rsidDel="00000000" w:rsidR="00000000" w:rsidRPr="00000000">
        <w:rPr>
          <w:rtl w:val="0"/>
        </w:rPr>
        <w:t xml:space="preserve">[Convention Interior]</w:t>
      </w:r>
    </w:p>
    <w:p w:rsidR="00000000" w:rsidDel="00000000" w:rsidP="00000000" w:rsidRDefault="00000000" w:rsidRPr="00000000" w14:paraId="00003721">
      <w:pPr>
        <w:pageBreakBefore w:val="0"/>
        <w:rPr/>
      </w:pPr>
      <w:r w:rsidDel="00000000" w:rsidR="00000000" w:rsidRPr="00000000">
        <w:rPr>
          <w:rtl w:val="0"/>
        </w:rPr>
      </w:r>
    </w:p>
    <w:p w:rsidR="00000000" w:rsidDel="00000000" w:rsidP="00000000" w:rsidRDefault="00000000" w:rsidRPr="00000000" w14:paraId="00003722">
      <w:pPr>
        <w:pageBreakBefore w:val="0"/>
        <w:rPr/>
      </w:pPr>
      <w:r w:rsidDel="00000000" w:rsidR="00000000" w:rsidRPr="00000000">
        <w:rPr>
          <w:rtl w:val="0"/>
        </w:rPr>
        <w:t xml:space="preserve">“I lugged Monika and my bags into the convention hall. The air conditioner’s breeze felt nice after hauling her bag around.”</w:t>
      </w:r>
    </w:p>
    <w:p w:rsidR="00000000" w:rsidDel="00000000" w:rsidP="00000000" w:rsidRDefault="00000000" w:rsidRPr="00000000" w14:paraId="00003723">
      <w:pPr>
        <w:pageBreakBefore w:val="0"/>
        <w:rPr/>
      </w:pPr>
      <w:r w:rsidDel="00000000" w:rsidR="00000000" w:rsidRPr="00000000">
        <w:rPr>
          <w:rtl w:val="0"/>
        </w:rPr>
        <w:t xml:space="preserve">m “This place is massive!”</w:t>
      </w:r>
    </w:p>
    <w:p w:rsidR="00000000" w:rsidDel="00000000" w:rsidP="00000000" w:rsidRDefault="00000000" w:rsidRPr="00000000" w14:paraId="00003724">
      <w:pPr>
        <w:pageBreakBefore w:val="0"/>
        <w:rPr/>
      </w:pPr>
      <w:r w:rsidDel="00000000" w:rsidR="00000000" w:rsidRPr="00000000">
        <w:rPr>
          <w:rtl w:val="0"/>
        </w:rPr>
        <w:t xml:space="preserve">“Monika looked around the hall in amazement. Her eyes darting from stall to stall, and booth to booth.”</w:t>
        <w:br w:type="textWrapping"/>
        <w:t xml:space="preserve">mc “I’m happy you like it! Where did you want to go first?”</w:t>
      </w:r>
    </w:p>
    <w:p w:rsidR="00000000" w:rsidDel="00000000" w:rsidP="00000000" w:rsidRDefault="00000000" w:rsidRPr="00000000" w14:paraId="00003725">
      <w:pPr>
        <w:pageBreakBefore w:val="0"/>
        <w:rPr/>
      </w:pPr>
      <w:r w:rsidDel="00000000" w:rsidR="00000000" w:rsidRPr="00000000">
        <w:rPr>
          <w:rtl w:val="0"/>
        </w:rPr>
        <w:t xml:space="preserve">m “Hmmm…”</w:t>
      </w:r>
    </w:p>
    <w:p w:rsidR="00000000" w:rsidDel="00000000" w:rsidP="00000000" w:rsidRDefault="00000000" w:rsidRPr="00000000" w14:paraId="00003726">
      <w:pPr>
        <w:pageBreakBefore w:val="0"/>
        <w:rPr/>
      </w:pPr>
      <w:r w:rsidDel="00000000" w:rsidR="00000000" w:rsidRPr="00000000">
        <w:rPr>
          <w:rtl w:val="0"/>
        </w:rPr>
        <w:t xml:space="preserve">“Monika was looking around the showroom floor, contemplating her plan of attack.”</w:t>
      </w:r>
    </w:p>
    <w:p w:rsidR="00000000" w:rsidDel="00000000" w:rsidP="00000000" w:rsidRDefault="00000000" w:rsidRPr="00000000" w14:paraId="00003727">
      <w:pPr>
        <w:pageBreakBefore w:val="0"/>
        <w:rPr/>
      </w:pPr>
      <w:r w:rsidDel="00000000" w:rsidR="00000000" w:rsidRPr="00000000">
        <w:rPr>
          <w:rtl w:val="0"/>
        </w:rPr>
        <w:t xml:space="preserve">m “This place is filled with so much stuff… It’d be fun to grab something from the shops!”</w:t>
      </w:r>
    </w:p>
    <w:p w:rsidR="00000000" w:rsidDel="00000000" w:rsidP="00000000" w:rsidRDefault="00000000" w:rsidRPr="00000000" w14:paraId="00003728">
      <w:pPr>
        <w:pageBreakBefore w:val="0"/>
        <w:rPr/>
      </w:pPr>
      <w:r w:rsidDel="00000000" w:rsidR="00000000" w:rsidRPr="00000000">
        <w:rPr>
          <w:rtl w:val="0"/>
        </w:rPr>
        <w:t xml:space="preserve">mc “My thoughts exactly!”</w:t>
      </w:r>
    </w:p>
    <w:p w:rsidR="00000000" w:rsidDel="00000000" w:rsidP="00000000" w:rsidRDefault="00000000" w:rsidRPr="00000000" w14:paraId="00003729">
      <w:pPr>
        <w:pageBreakBefore w:val="0"/>
        <w:rPr/>
      </w:pPr>
      <w:r w:rsidDel="00000000" w:rsidR="00000000" w:rsidRPr="00000000">
        <w:rPr>
          <w:rtl w:val="0"/>
        </w:rPr>
        <w:t xml:space="preserve">“And so, we walked around the stalls.”</w:t>
      </w:r>
    </w:p>
    <w:p w:rsidR="00000000" w:rsidDel="00000000" w:rsidP="00000000" w:rsidRDefault="00000000" w:rsidRPr="00000000" w14:paraId="0000372A">
      <w:pPr>
        <w:pageBreakBefore w:val="0"/>
        <w:rPr/>
      </w:pPr>
      <w:r w:rsidDel="00000000" w:rsidR="00000000" w:rsidRPr="00000000">
        <w:rPr>
          <w:rtl w:val="0"/>
        </w:rPr>
        <w:t xml:space="preserve">“The shops were run by other convention goers. All of them were very kind to us. Monika was checking out a small collection of figurines. Each one small enough to be a keychain.”</w:t>
      </w:r>
    </w:p>
    <w:p w:rsidR="00000000" w:rsidDel="00000000" w:rsidP="00000000" w:rsidRDefault="00000000" w:rsidRPr="00000000" w14:paraId="0000372B">
      <w:pPr>
        <w:pageBreakBefore w:val="0"/>
        <w:rPr/>
      </w:pPr>
      <w:r w:rsidDel="00000000" w:rsidR="00000000" w:rsidRPr="00000000">
        <w:rPr>
          <w:rtl w:val="0"/>
        </w:rPr>
        <w:t xml:space="preserve">m “Hey, [player]! Look at this one!”</w:t>
      </w:r>
    </w:p>
    <w:p w:rsidR="00000000" w:rsidDel="00000000" w:rsidP="00000000" w:rsidRDefault="00000000" w:rsidRPr="00000000" w14:paraId="0000372C">
      <w:pPr>
        <w:pageBreakBefore w:val="0"/>
        <w:rPr/>
      </w:pPr>
      <w:r w:rsidDel="00000000" w:rsidR="00000000" w:rsidRPr="00000000">
        <w:rPr>
          <w:rtl w:val="0"/>
        </w:rPr>
        <w:t xml:space="preserve">“Monika excitedly held up a small keychain, showing a familiar female character in chibi form.”</w:t>
      </w:r>
    </w:p>
    <w:p w:rsidR="00000000" w:rsidDel="00000000" w:rsidP="00000000" w:rsidRDefault="00000000" w:rsidRPr="00000000" w14:paraId="0000372D">
      <w:pPr>
        <w:pageBreakBefore w:val="0"/>
        <w:rPr/>
      </w:pPr>
      <w:r w:rsidDel="00000000" w:rsidR="00000000" w:rsidRPr="00000000">
        <w:rPr>
          <w:rtl w:val="0"/>
        </w:rPr>
        <w:t xml:space="preserve">mc “Hey! That from Detective Special!”</w:t>
      </w:r>
    </w:p>
    <w:p w:rsidR="00000000" w:rsidDel="00000000" w:rsidP="00000000" w:rsidRDefault="00000000" w:rsidRPr="00000000" w14:paraId="0000372E">
      <w:pPr>
        <w:pageBreakBefore w:val="0"/>
        <w:rPr/>
      </w:pPr>
      <w:r w:rsidDel="00000000" w:rsidR="00000000" w:rsidRPr="00000000">
        <w:rPr>
          <w:rtl w:val="0"/>
        </w:rPr>
        <w:t xml:space="preserve">m “Ehehe~ It’s the character I played as! I thought it’d be a nice memento!”</w:t>
      </w:r>
    </w:p>
    <w:p w:rsidR="00000000" w:rsidDel="00000000" w:rsidP="00000000" w:rsidRDefault="00000000" w:rsidRPr="00000000" w14:paraId="0000372F">
      <w:pPr>
        <w:pageBreakBefore w:val="0"/>
        <w:rPr/>
      </w:pPr>
      <w:r w:rsidDel="00000000" w:rsidR="00000000" w:rsidRPr="00000000">
        <w:rPr>
          <w:rtl w:val="0"/>
        </w:rPr>
        <w:t xml:space="preserve">mc “I agree!”</w:t>
      </w:r>
    </w:p>
    <w:p w:rsidR="00000000" w:rsidDel="00000000" w:rsidP="00000000" w:rsidRDefault="00000000" w:rsidRPr="00000000" w14:paraId="00003730">
      <w:pPr>
        <w:pageBreakBefore w:val="0"/>
        <w:rPr/>
      </w:pPr>
      <w:r w:rsidDel="00000000" w:rsidR="00000000" w:rsidRPr="00000000">
        <w:rPr>
          <w:rtl w:val="0"/>
        </w:rPr>
        <w:t xml:space="preserve">“Monika quickly clipped the small figure to her bag, letting it hang from the strap on her left side.”</w:t>
      </w:r>
    </w:p>
    <w:p w:rsidR="00000000" w:rsidDel="00000000" w:rsidP="00000000" w:rsidRDefault="00000000" w:rsidRPr="00000000" w14:paraId="00003731">
      <w:pPr>
        <w:pageBreakBefore w:val="0"/>
        <w:rPr/>
      </w:pPr>
      <w:r w:rsidDel="00000000" w:rsidR="00000000" w:rsidRPr="00000000">
        <w:rPr>
          <w:rtl w:val="0"/>
        </w:rPr>
        <w:t xml:space="preserve">mc “It’s almost as cute as you!”</w:t>
      </w:r>
    </w:p>
    <w:p w:rsidR="00000000" w:rsidDel="00000000" w:rsidP="00000000" w:rsidRDefault="00000000" w:rsidRPr="00000000" w14:paraId="00003732">
      <w:pPr>
        <w:pageBreakBefore w:val="0"/>
        <w:rPr/>
      </w:pPr>
      <w:r w:rsidDel="00000000" w:rsidR="00000000" w:rsidRPr="00000000">
        <w:rPr>
          <w:rtl w:val="0"/>
        </w:rPr>
        <w:t xml:space="preserve">m “Aha~! Alright, I’ll give you that one. Not bad.”</w:t>
      </w:r>
    </w:p>
    <w:p w:rsidR="00000000" w:rsidDel="00000000" w:rsidP="00000000" w:rsidRDefault="00000000" w:rsidRPr="00000000" w14:paraId="00003733">
      <w:pPr>
        <w:pageBreakBefore w:val="0"/>
        <w:rPr/>
      </w:pPr>
      <w:r w:rsidDel="00000000" w:rsidR="00000000" w:rsidRPr="00000000">
        <w:rPr>
          <w:rtl w:val="0"/>
        </w:rPr>
        <w:t xml:space="preserve">“Monika smiled at me with blushed cheeks. I grabbed her hand as we continued down the hall.”</w:t>
      </w:r>
    </w:p>
    <w:p w:rsidR="00000000" w:rsidDel="00000000" w:rsidP="00000000" w:rsidRDefault="00000000" w:rsidRPr="00000000" w14:paraId="00003734">
      <w:pPr>
        <w:pageBreakBefore w:val="0"/>
        <w:rPr/>
      </w:pPr>
      <w:r w:rsidDel="00000000" w:rsidR="00000000" w:rsidRPr="00000000">
        <w:rPr>
          <w:rtl w:val="0"/>
        </w:rPr>
        <w:t xml:space="preserve">“As we looked around, I saw something from a shop that caught my eye.”</w:t>
      </w:r>
    </w:p>
    <w:p w:rsidR="00000000" w:rsidDel="00000000" w:rsidP="00000000" w:rsidRDefault="00000000" w:rsidRPr="00000000" w14:paraId="00003735">
      <w:pPr>
        <w:pageBreakBefore w:val="0"/>
        <w:rPr/>
      </w:pPr>
      <w:r w:rsidDel="00000000" w:rsidR="00000000" w:rsidRPr="00000000">
        <w:rPr>
          <w:rtl w:val="0"/>
        </w:rPr>
        <w:t xml:space="preserve">mc “N-No way! Is that-!”</w:t>
      </w:r>
    </w:p>
    <w:p w:rsidR="00000000" w:rsidDel="00000000" w:rsidP="00000000" w:rsidRDefault="00000000" w:rsidRPr="00000000" w14:paraId="00003736">
      <w:pPr>
        <w:pageBreakBefore w:val="0"/>
        <w:rPr/>
      </w:pPr>
      <w:r w:rsidDel="00000000" w:rsidR="00000000" w:rsidRPr="00000000">
        <w:rPr>
          <w:rtl w:val="0"/>
        </w:rPr>
        <w:t xml:space="preserve">m “Huh?”</w:t>
      </w:r>
    </w:p>
    <w:p w:rsidR="00000000" w:rsidDel="00000000" w:rsidP="00000000" w:rsidRDefault="00000000" w:rsidRPr="00000000" w14:paraId="00003737">
      <w:pPr>
        <w:pageBreakBefore w:val="0"/>
        <w:rPr/>
      </w:pPr>
      <w:r w:rsidDel="00000000" w:rsidR="00000000" w:rsidRPr="00000000">
        <w:rPr>
          <w:rtl w:val="0"/>
        </w:rPr>
        <w:t xml:space="preserve">“I rushed over to the stall, seeing the figure with my own eyes.”</w:t>
      </w:r>
    </w:p>
    <w:p w:rsidR="00000000" w:rsidDel="00000000" w:rsidP="00000000" w:rsidRDefault="00000000" w:rsidRPr="00000000" w14:paraId="00003738">
      <w:pPr>
        <w:pageBreakBefore w:val="0"/>
        <w:rPr/>
      </w:pPr>
      <w:r w:rsidDel="00000000" w:rsidR="00000000" w:rsidRPr="00000000">
        <w:rPr>
          <w:rtl w:val="0"/>
        </w:rPr>
        <w:t xml:space="preserve">mc “It’s really here! I love this character!”</w:t>
      </w:r>
    </w:p>
    <w:p w:rsidR="00000000" w:rsidDel="00000000" w:rsidP="00000000" w:rsidRDefault="00000000" w:rsidRPr="00000000" w14:paraId="00003739">
      <w:pPr>
        <w:pageBreakBefore w:val="0"/>
        <w:rPr/>
      </w:pPr>
      <w:r w:rsidDel="00000000" w:rsidR="00000000" w:rsidRPr="00000000">
        <w:rPr>
          <w:rtl w:val="0"/>
        </w:rPr>
        <w:t xml:space="preserve">“The figurine was of a japanese school-girl. She had long black hair, and cat-like features. She had a notebook in her hands, saying ‘Please be my friend’ on the front.”</w:t>
      </w:r>
    </w:p>
    <w:p w:rsidR="00000000" w:rsidDel="00000000" w:rsidP="00000000" w:rsidRDefault="00000000" w:rsidRPr="00000000" w14:paraId="0000373A">
      <w:pPr>
        <w:pageBreakBefore w:val="0"/>
        <w:rPr/>
      </w:pPr>
      <w:r w:rsidDel="00000000" w:rsidR="00000000" w:rsidRPr="00000000">
        <w:rPr>
          <w:rtl w:val="0"/>
        </w:rPr>
        <w:t xml:space="preserve">m “Look. [player]. I’m not one to judge. I mean, I’ve been super open to giving your interests a chance.”</w:t>
      </w:r>
    </w:p>
    <w:p w:rsidR="00000000" w:rsidDel="00000000" w:rsidP="00000000" w:rsidRDefault="00000000" w:rsidRPr="00000000" w14:paraId="0000373B">
      <w:pPr>
        <w:pageBreakBefore w:val="0"/>
        <w:rPr/>
      </w:pPr>
      <w:r w:rsidDel="00000000" w:rsidR="00000000" w:rsidRPr="00000000">
        <w:rPr>
          <w:rtl w:val="0"/>
        </w:rPr>
        <w:t xml:space="preserve">mc “And for that, I am eternally grateful.”</w:t>
      </w:r>
    </w:p>
    <w:p w:rsidR="00000000" w:rsidDel="00000000" w:rsidP="00000000" w:rsidRDefault="00000000" w:rsidRPr="00000000" w14:paraId="0000373C">
      <w:pPr>
        <w:pageBreakBefore w:val="0"/>
        <w:rPr/>
      </w:pPr>
      <w:r w:rsidDel="00000000" w:rsidR="00000000" w:rsidRPr="00000000">
        <w:rPr>
          <w:rtl w:val="0"/>
        </w:rPr>
        <w:t xml:space="preserve">m “But it’s just a figure! And it costs so much!”</w:t>
      </w:r>
    </w:p>
    <w:p w:rsidR="00000000" w:rsidDel="00000000" w:rsidP="00000000" w:rsidRDefault="00000000" w:rsidRPr="00000000" w14:paraId="0000373D">
      <w:pPr>
        <w:pageBreakBefore w:val="0"/>
        <w:rPr/>
      </w:pPr>
      <w:r w:rsidDel="00000000" w:rsidR="00000000" w:rsidRPr="00000000">
        <w:rPr>
          <w:rtl w:val="0"/>
        </w:rPr>
        <w:t xml:space="preserve">“She wasn’t wrong. With how popular the character was, the figurine commanded a matching price tag.”</w:t>
      </w:r>
    </w:p>
    <w:p w:rsidR="00000000" w:rsidDel="00000000" w:rsidP="00000000" w:rsidRDefault="00000000" w:rsidRPr="00000000" w14:paraId="0000373E">
      <w:pPr>
        <w:pageBreakBefore w:val="0"/>
        <w:rPr/>
      </w:pPr>
      <w:r w:rsidDel="00000000" w:rsidR="00000000" w:rsidRPr="00000000">
        <w:rPr>
          <w:rtl w:val="0"/>
        </w:rPr>
        <w:t xml:space="preserve">mc “But it’s so cool! How could I say no!?”</w:t>
      </w:r>
    </w:p>
    <w:p w:rsidR="00000000" w:rsidDel="00000000" w:rsidP="00000000" w:rsidRDefault="00000000" w:rsidRPr="00000000" w14:paraId="0000373F">
      <w:pPr>
        <w:pageBreakBefore w:val="0"/>
        <w:rPr/>
      </w:pPr>
      <w:r w:rsidDel="00000000" w:rsidR="00000000" w:rsidRPr="00000000">
        <w:rPr>
          <w:rtl w:val="0"/>
        </w:rPr>
        <w:t xml:space="preserve">m “Buying something like that, for that much, is irresponsible. At best.”</w:t>
      </w:r>
    </w:p>
    <w:p w:rsidR="00000000" w:rsidDel="00000000" w:rsidP="00000000" w:rsidRDefault="00000000" w:rsidRPr="00000000" w14:paraId="00003740">
      <w:pPr>
        <w:pageBreakBefore w:val="0"/>
        <w:rPr/>
      </w:pPr>
      <w:r w:rsidDel="00000000" w:rsidR="00000000" w:rsidRPr="00000000">
        <w:rPr>
          <w:rtl w:val="0"/>
        </w:rPr>
        <w:t xml:space="preserve">“I knew she was right. I knew I shouldnt…”</w:t>
      </w:r>
    </w:p>
    <w:p w:rsidR="00000000" w:rsidDel="00000000" w:rsidP="00000000" w:rsidRDefault="00000000" w:rsidRPr="00000000" w14:paraId="00003741">
      <w:pPr>
        <w:pageBreakBefore w:val="0"/>
        <w:rPr/>
      </w:pPr>
      <w:r w:rsidDel="00000000" w:rsidR="00000000" w:rsidRPr="00000000">
        <w:rPr>
          <w:rtl w:val="0"/>
        </w:rPr>
      </w:r>
    </w:p>
    <w:p w:rsidR="00000000" w:rsidDel="00000000" w:rsidP="00000000" w:rsidRDefault="00000000" w:rsidRPr="00000000" w14:paraId="00003742">
      <w:pPr>
        <w:pageBreakBefore w:val="0"/>
        <w:rPr/>
      </w:pPr>
      <w:r w:rsidDel="00000000" w:rsidR="00000000" w:rsidRPr="00000000">
        <w:rPr>
          <w:rtl w:val="0"/>
        </w:rPr>
        <w:t xml:space="preserve">[But I did anyway.]</w:t>
      </w:r>
    </w:p>
    <w:p w:rsidR="00000000" w:rsidDel="00000000" w:rsidP="00000000" w:rsidRDefault="00000000" w:rsidRPr="00000000" w14:paraId="00003743">
      <w:pPr>
        <w:pageBreakBefore w:val="0"/>
        <w:rPr/>
      </w:pPr>
      <w:r w:rsidDel="00000000" w:rsidR="00000000" w:rsidRPr="00000000">
        <w:rPr>
          <w:rtl w:val="0"/>
        </w:rPr>
      </w:r>
    </w:p>
    <w:p w:rsidR="00000000" w:rsidDel="00000000" w:rsidP="00000000" w:rsidRDefault="00000000" w:rsidRPr="00000000" w14:paraId="00003744">
      <w:pPr>
        <w:pageBreakBefore w:val="0"/>
        <w:rPr/>
      </w:pPr>
      <w:r w:rsidDel="00000000" w:rsidR="00000000" w:rsidRPr="00000000">
        <w:rPr>
          <w:rtl w:val="0"/>
        </w:rPr>
        <w:t xml:space="preserve">“I just couldn’t help myself. I ponied up the small fortune necessary for the figurine.”</w:t>
      </w:r>
    </w:p>
    <w:p w:rsidR="00000000" w:rsidDel="00000000" w:rsidP="00000000" w:rsidRDefault="00000000" w:rsidRPr="00000000" w14:paraId="00003745">
      <w:pPr>
        <w:pageBreakBefore w:val="0"/>
        <w:rPr/>
      </w:pPr>
      <w:r w:rsidDel="00000000" w:rsidR="00000000" w:rsidRPr="00000000">
        <w:rPr>
          <w:rtl w:val="0"/>
        </w:rPr>
        <w:t xml:space="preserve">m “You didn’t need it.”</w:t>
      </w:r>
    </w:p>
    <w:p w:rsidR="00000000" w:rsidDel="00000000" w:rsidP="00000000" w:rsidRDefault="00000000" w:rsidRPr="00000000" w14:paraId="00003746">
      <w:pPr>
        <w:pageBreakBefore w:val="0"/>
        <w:rPr/>
      </w:pPr>
      <w:r w:rsidDel="00000000" w:rsidR="00000000" w:rsidRPr="00000000">
        <w:rPr>
          <w:rtl w:val="0"/>
        </w:rPr>
        <w:t xml:space="preserve">mc “You know you say that, but you did buy that keychain.”</w:t>
      </w:r>
    </w:p>
    <w:p w:rsidR="00000000" w:rsidDel="00000000" w:rsidP="00000000" w:rsidRDefault="00000000" w:rsidRPr="00000000" w14:paraId="00003747">
      <w:pPr>
        <w:pageBreakBefore w:val="0"/>
        <w:rPr/>
      </w:pPr>
      <w:r w:rsidDel="00000000" w:rsidR="00000000" w:rsidRPr="00000000">
        <w:rPr>
          <w:rtl w:val="0"/>
        </w:rPr>
        <w:t xml:space="preserve">m “For five dollars!”</w:t>
      </w:r>
    </w:p>
    <w:p w:rsidR="00000000" w:rsidDel="00000000" w:rsidP="00000000" w:rsidRDefault="00000000" w:rsidRPr="00000000" w14:paraId="00003748">
      <w:pPr>
        <w:pageBreakBefore w:val="0"/>
        <w:rPr/>
      </w:pPr>
      <w:r w:rsidDel="00000000" w:rsidR="00000000" w:rsidRPr="00000000">
        <w:rPr>
          <w:rtl w:val="0"/>
        </w:rPr>
        <w:t xml:space="preserve">“I couldn’t even look her in the eye. I simply put the perfectly boxed figure in my bag.</w:t>
      </w:r>
    </w:p>
    <w:p w:rsidR="00000000" w:rsidDel="00000000" w:rsidP="00000000" w:rsidRDefault="00000000" w:rsidRPr="00000000" w14:paraId="00003749">
      <w:pPr>
        <w:pageBreakBefore w:val="0"/>
        <w:rPr/>
      </w:pPr>
      <w:r w:rsidDel="00000000" w:rsidR="00000000" w:rsidRPr="00000000">
        <w:rPr>
          <w:rtl w:val="0"/>
        </w:rPr>
        <w:t xml:space="preserve">“I could feel the angry stare. I could hear the exasperated sigh. I knew she’d forget about it later, so I just let her be.”</w:t>
      </w:r>
    </w:p>
    <w:p w:rsidR="00000000" w:rsidDel="00000000" w:rsidP="00000000" w:rsidRDefault="00000000" w:rsidRPr="00000000" w14:paraId="0000374A">
      <w:pPr>
        <w:pageBreakBefore w:val="0"/>
        <w:rPr/>
      </w:pPr>
      <w:r w:rsidDel="00000000" w:rsidR="00000000" w:rsidRPr="00000000">
        <w:rPr>
          <w:rtl w:val="0"/>
        </w:rPr>
      </w:r>
    </w:p>
    <w:p w:rsidR="00000000" w:rsidDel="00000000" w:rsidP="00000000" w:rsidRDefault="00000000" w:rsidRPr="00000000" w14:paraId="0000374B">
      <w:pPr>
        <w:pageBreakBefore w:val="0"/>
        <w:rPr/>
      </w:pPr>
      <w:r w:rsidDel="00000000" w:rsidR="00000000" w:rsidRPr="00000000">
        <w:rPr>
          <w:rtl w:val="0"/>
        </w:rPr>
        <w:t xml:space="preserve">[So I didn’t.]</w:t>
      </w:r>
    </w:p>
    <w:p w:rsidR="00000000" w:rsidDel="00000000" w:rsidP="00000000" w:rsidRDefault="00000000" w:rsidRPr="00000000" w14:paraId="0000374C">
      <w:pPr>
        <w:pageBreakBefore w:val="0"/>
        <w:rPr/>
      </w:pPr>
      <w:r w:rsidDel="00000000" w:rsidR="00000000" w:rsidRPr="00000000">
        <w:rPr>
          <w:rtl w:val="0"/>
        </w:rPr>
      </w:r>
    </w:p>
    <w:p w:rsidR="00000000" w:rsidDel="00000000" w:rsidP="00000000" w:rsidRDefault="00000000" w:rsidRPr="00000000" w14:paraId="0000374D">
      <w:pPr>
        <w:pageBreakBefore w:val="0"/>
        <w:rPr/>
      </w:pPr>
      <w:r w:rsidDel="00000000" w:rsidR="00000000" w:rsidRPr="00000000">
        <w:rPr>
          <w:rtl w:val="0"/>
        </w:rPr>
        <w:t xml:space="preserve">“She was right… I didn’t need it.”</w:t>
      </w:r>
    </w:p>
    <w:p w:rsidR="00000000" w:rsidDel="00000000" w:rsidP="00000000" w:rsidRDefault="00000000" w:rsidRPr="00000000" w14:paraId="0000374E">
      <w:pPr>
        <w:pageBreakBefore w:val="0"/>
        <w:rPr/>
      </w:pPr>
      <w:r w:rsidDel="00000000" w:rsidR="00000000" w:rsidRPr="00000000">
        <w:rPr>
          <w:rtl w:val="0"/>
        </w:rPr>
        <w:t xml:space="preserve">mc “Let’s go quickly. Before I cry.”</w:t>
        <w:br w:type="textWrapping"/>
        <w:t xml:space="preserve">m “Awe. Poor [player]~”</w:t>
      </w:r>
    </w:p>
    <w:p w:rsidR="00000000" w:rsidDel="00000000" w:rsidP="00000000" w:rsidRDefault="00000000" w:rsidRPr="00000000" w14:paraId="0000374F">
      <w:pPr>
        <w:pageBreakBefore w:val="0"/>
        <w:rPr/>
      </w:pPr>
      <w:r w:rsidDel="00000000" w:rsidR="00000000" w:rsidRPr="00000000">
        <w:rPr>
          <w:rtl w:val="0"/>
        </w:rPr>
        <w:t xml:space="preserve">mc “You mock me, but that was seriously difficult to do.”</w:t>
      </w:r>
    </w:p>
    <w:p w:rsidR="00000000" w:rsidDel="00000000" w:rsidP="00000000" w:rsidRDefault="00000000" w:rsidRPr="00000000" w14:paraId="00003750">
      <w:pPr>
        <w:pageBreakBefore w:val="0"/>
        <w:rPr/>
      </w:pPr>
      <w:r w:rsidDel="00000000" w:rsidR="00000000" w:rsidRPr="00000000">
        <w:rPr>
          <w:rtl w:val="0"/>
        </w:rPr>
        <w:t xml:space="preserve">“Monika wrapped her arms around mine, hugging my forearm.”</w:t>
      </w:r>
    </w:p>
    <w:p w:rsidR="00000000" w:rsidDel="00000000" w:rsidP="00000000" w:rsidRDefault="00000000" w:rsidRPr="00000000" w14:paraId="00003751">
      <w:pPr>
        <w:pageBreakBefore w:val="0"/>
        <w:rPr/>
      </w:pPr>
      <w:r w:rsidDel="00000000" w:rsidR="00000000" w:rsidRPr="00000000">
        <w:rPr>
          <w:rtl w:val="0"/>
        </w:rPr>
        <w:t xml:space="preserve">m “I know. And I’m very proud of you.”</w:t>
      </w:r>
    </w:p>
    <w:p w:rsidR="00000000" w:rsidDel="00000000" w:rsidP="00000000" w:rsidRDefault="00000000" w:rsidRPr="00000000" w14:paraId="00003752">
      <w:pPr>
        <w:pageBreakBefore w:val="0"/>
        <w:rPr/>
      </w:pPr>
      <w:r w:rsidDel="00000000" w:rsidR="00000000" w:rsidRPr="00000000">
        <w:rPr>
          <w:rtl w:val="0"/>
        </w:rPr>
        <w:t xml:space="preserve">“PVC figure… Or my girlfriend…”</w:t>
      </w:r>
    </w:p>
    <w:p w:rsidR="00000000" w:rsidDel="00000000" w:rsidP="00000000" w:rsidRDefault="00000000" w:rsidRPr="00000000" w14:paraId="00003753">
      <w:pPr>
        <w:pageBreakBefore w:val="0"/>
        <w:rPr/>
      </w:pPr>
      <w:r w:rsidDel="00000000" w:rsidR="00000000" w:rsidRPr="00000000">
        <w:rPr>
          <w:rtl w:val="0"/>
        </w:rPr>
        <w:t xml:space="preserve">“Yeah. I made the right choice.”</w:t>
      </w:r>
    </w:p>
    <w:p w:rsidR="00000000" w:rsidDel="00000000" w:rsidP="00000000" w:rsidRDefault="00000000" w:rsidRPr="00000000" w14:paraId="00003754">
      <w:pPr>
        <w:pageBreakBefore w:val="0"/>
        <w:rPr/>
      </w:pPr>
      <w:r w:rsidDel="00000000" w:rsidR="00000000" w:rsidRPr="00000000">
        <w:rPr>
          <w:rtl w:val="0"/>
        </w:rPr>
      </w:r>
    </w:p>
    <w:p w:rsidR="00000000" w:rsidDel="00000000" w:rsidP="00000000" w:rsidRDefault="00000000" w:rsidRPr="00000000" w14:paraId="00003755">
      <w:pPr>
        <w:pageBreakBefore w:val="0"/>
        <w:rPr/>
      </w:pPr>
      <w:r w:rsidDel="00000000" w:rsidR="00000000" w:rsidRPr="00000000">
        <w:rPr>
          <w:rtl w:val="0"/>
        </w:rPr>
        <w:t xml:space="preserve">[Convention hallway.]</w:t>
      </w:r>
    </w:p>
    <w:p w:rsidR="00000000" w:rsidDel="00000000" w:rsidP="00000000" w:rsidRDefault="00000000" w:rsidRPr="00000000" w14:paraId="00003756">
      <w:pPr>
        <w:pageBreakBefore w:val="0"/>
        <w:rPr/>
      </w:pPr>
      <w:r w:rsidDel="00000000" w:rsidR="00000000" w:rsidRPr="00000000">
        <w:rPr>
          <w:rtl w:val="0"/>
        </w:rPr>
      </w:r>
    </w:p>
    <w:p w:rsidR="00000000" w:rsidDel="00000000" w:rsidP="00000000" w:rsidRDefault="00000000" w:rsidRPr="00000000" w14:paraId="00003757">
      <w:pPr>
        <w:pageBreakBefore w:val="0"/>
        <w:rPr/>
      </w:pPr>
      <w:r w:rsidDel="00000000" w:rsidR="00000000" w:rsidRPr="00000000">
        <w:rPr>
          <w:rtl w:val="0"/>
        </w:rPr>
        <w:t xml:space="preserve">“Monika and I continued down the halls of the convention. Seeing cosplayers wandering the aisles.”</w:t>
      </w:r>
    </w:p>
    <w:p w:rsidR="00000000" w:rsidDel="00000000" w:rsidP="00000000" w:rsidRDefault="00000000" w:rsidRPr="00000000" w14:paraId="00003758">
      <w:pPr>
        <w:pageBreakBefore w:val="0"/>
        <w:rPr/>
      </w:pPr>
      <w:r w:rsidDel="00000000" w:rsidR="00000000" w:rsidRPr="00000000">
        <w:rPr>
          <w:rtl w:val="0"/>
        </w:rPr>
        <w:t xml:space="preserve">“In fact, we spent a fair few hours wandering the aisles, picking up posters and trinkets, but more importantly, taking photographs with cosplayers that stood out to us.”</w:t>
      </w:r>
    </w:p>
    <w:p w:rsidR="00000000" w:rsidDel="00000000" w:rsidP="00000000" w:rsidRDefault="00000000" w:rsidRPr="00000000" w14:paraId="00003759">
      <w:pPr>
        <w:pageBreakBefore w:val="0"/>
        <w:rPr/>
      </w:pPr>
      <w:r w:rsidDel="00000000" w:rsidR="00000000" w:rsidRPr="00000000">
        <w:rPr>
          <w:rtl w:val="0"/>
        </w:rPr>
        <w:t xml:space="preserve">“Some of these people have an exceptional talent.”</w:t>
      </w:r>
    </w:p>
    <w:p w:rsidR="00000000" w:rsidDel="00000000" w:rsidP="00000000" w:rsidRDefault="00000000" w:rsidRPr="00000000" w14:paraId="0000375A">
      <w:pPr>
        <w:pageBreakBefore w:val="0"/>
        <w:rPr/>
      </w:pPr>
      <w:r w:rsidDel="00000000" w:rsidR="00000000" w:rsidRPr="00000000">
        <w:rPr>
          <w:rtl w:val="0"/>
        </w:rPr>
        <w:t xml:space="preserve">m “These guys are so creative with their outfits! What did you say it’s called?”</w:t>
      </w:r>
    </w:p>
    <w:p w:rsidR="00000000" w:rsidDel="00000000" w:rsidP="00000000" w:rsidRDefault="00000000" w:rsidRPr="00000000" w14:paraId="0000375B">
      <w:pPr>
        <w:pageBreakBefore w:val="0"/>
        <w:rPr/>
      </w:pPr>
      <w:r w:rsidDel="00000000" w:rsidR="00000000" w:rsidRPr="00000000">
        <w:rPr>
          <w:rtl w:val="0"/>
        </w:rPr>
        <w:t xml:space="preserve">mc “Cosplay. And I agree!”</w:t>
      </w:r>
    </w:p>
    <w:p w:rsidR="00000000" w:rsidDel="00000000" w:rsidP="00000000" w:rsidRDefault="00000000" w:rsidRPr="00000000" w14:paraId="0000375C">
      <w:pPr>
        <w:pageBreakBefore w:val="0"/>
        <w:rPr/>
      </w:pPr>
      <w:r w:rsidDel="00000000" w:rsidR="00000000" w:rsidRPr="00000000">
        <w:rPr>
          <w:rtl w:val="0"/>
        </w:rPr>
        <w:t xml:space="preserve">“Monika pondered the thought. Looking up at me excitedly.”</w:t>
      </w:r>
    </w:p>
    <w:p w:rsidR="00000000" w:rsidDel="00000000" w:rsidP="00000000" w:rsidRDefault="00000000" w:rsidRPr="00000000" w14:paraId="0000375D">
      <w:pPr>
        <w:pageBreakBefore w:val="0"/>
        <w:rPr/>
      </w:pPr>
      <w:r w:rsidDel="00000000" w:rsidR="00000000" w:rsidRPr="00000000">
        <w:rPr>
          <w:rtl w:val="0"/>
        </w:rPr>
        <w:t xml:space="preserve">m “We should try it next time!”</w:t>
      </w:r>
    </w:p>
    <w:p w:rsidR="00000000" w:rsidDel="00000000" w:rsidP="00000000" w:rsidRDefault="00000000" w:rsidRPr="00000000" w14:paraId="0000375E">
      <w:pPr>
        <w:pageBreakBefore w:val="0"/>
        <w:rPr/>
      </w:pPr>
      <w:r w:rsidDel="00000000" w:rsidR="00000000" w:rsidRPr="00000000">
        <w:rPr>
          <w:rtl w:val="0"/>
        </w:rPr>
        <w:t xml:space="preserve">mc “Really?”</w:t>
      </w:r>
    </w:p>
    <w:p w:rsidR="00000000" w:rsidDel="00000000" w:rsidP="00000000" w:rsidRDefault="00000000" w:rsidRPr="00000000" w14:paraId="0000375F">
      <w:pPr>
        <w:pageBreakBefore w:val="0"/>
        <w:rPr/>
      </w:pPr>
      <w:r w:rsidDel="00000000" w:rsidR="00000000" w:rsidRPr="00000000">
        <w:rPr>
          <w:rtl w:val="0"/>
        </w:rPr>
        <w:t xml:space="preserve">mc “I never really took you as the cosplay type.”</w:t>
      </w:r>
    </w:p>
    <w:p w:rsidR="00000000" w:rsidDel="00000000" w:rsidP="00000000" w:rsidRDefault="00000000" w:rsidRPr="00000000" w14:paraId="00003760">
      <w:pPr>
        <w:pageBreakBefore w:val="0"/>
        <w:rPr/>
      </w:pPr>
      <w:r w:rsidDel="00000000" w:rsidR="00000000" w:rsidRPr="00000000">
        <w:rPr>
          <w:rtl w:val="0"/>
        </w:rPr>
        <w:t xml:space="preserve">m “Ahaha! Well, normally I’m not.”</w:t>
      </w:r>
    </w:p>
    <w:p w:rsidR="00000000" w:rsidDel="00000000" w:rsidP="00000000" w:rsidRDefault="00000000" w:rsidRPr="00000000" w14:paraId="00003761">
      <w:pPr>
        <w:pageBreakBefore w:val="0"/>
        <w:rPr/>
      </w:pPr>
      <w:r w:rsidDel="00000000" w:rsidR="00000000" w:rsidRPr="00000000">
        <w:rPr>
          <w:rtl w:val="0"/>
        </w:rPr>
        <w:t xml:space="preserve">m “And I’ll admit, I was initially turned off by it all.”</w:t>
      </w:r>
    </w:p>
    <w:p w:rsidR="00000000" w:rsidDel="00000000" w:rsidP="00000000" w:rsidRDefault="00000000" w:rsidRPr="00000000" w14:paraId="00003762">
      <w:pPr>
        <w:pageBreakBefore w:val="0"/>
        <w:rPr/>
      </w:pPr>
      <w:r w:rsidDel="00000000" w:rsidR="00000000" w:rsidRPr="00000000">
        <w:rPr>
          <w:rtl w:val="0"/>
        </w:rPr>
        <w:t xml:space="preserve">m “But honestly, seeing how much fun these people are having makes me want to try it out for myself.”</w:t>
      </w:r>
    </w:p>
    <w:p w:rsidR="00000000" w:rsidDel="00000000" w:rsidP="00000000" w:rsidRDefault="00000000" w:rsidRPr="00000000" w14:paraId="00003763">
      <w:pPr>
        <w:pageBreakBefore w:val="0"/>
        <w:rPr/>
      </w:pPr>
      <w:r w:rsidDel="00000000" w:rsidR="00000000" w:rsidRPr="00000000">
        <w:rPr>
          <w:rtl w:val="0"/>
        </w:rPr>
        <w:t xml:space="preserve">m “We could even be the characters from Detective Special! Wouldn’t that be fun?”</w:t>
      </w:r>
    </w:p>
    <w:p w:rsidR="00000000" w:rsidDel="00000000" w:rsidP="00000000" w:rsidRDefault="00000000" w:rsidRPr="00000000" w14:paraId="00003764">
      <w:pPr>
        <w:pageBreakBefore w:val="0"/>
        <w:rPr/>
      </w:pPr>
      <w:r w:rsidDel="00000000" w:rsidR="00000000" w:rsidRPr="00000000">
        <w:rPr>
          <w:rtl w:val="0"/>
        </w:rPr>
        <w:t xml:space="preserve">mc “Anything with you is fun. I’d love to!”</w:t>
      </w:r>
    </w:p>
    <w:p w:rsidR="00000000" w:rsidDel="00000000" w:rsidP="00000000" w:rsidRDefault="00000000" w:rsidRPr="00000000" w14:paraId="00003765">
      <w:pPr>
        <w:pageBreakBefore w:val="0"/>
        <w:rPr/>
      </w:pPr>
      <w:r w:rsidDel="00000000" w:rsidR="00000000" w:rsidRPr="00000000">
        <w:rPr>
          <w:rtl w:val="0"/>
        </w:rPr>
        <w:t xml:space="preserve">m “Ehehe~! Again with the charm!”</w:t>
        <w:br w:type="textWrapping"/>
        <w:t xml:space="preserve">mc “What can I say? If it works…”</w:t>
      </w:r>
    </w:p>
    <w:p w:rsidR="00000000" w:rsidDel="00000000" w:rsidP="00000000" w:rsidRDefault="00000000" w:rsidRPr="00000000" w14:paraId="00003766">
      <w:pPr>
        <w:pageBreakBefore w:val="0"/>
        <w:rPr/>
      </w:pPr>
      <w:r w:rsidDel="00000000" w:rsidR="00000000" w:rsidRPr="00000000">
        <w:rPr>
          <w:rtl w:val="0"/>
        </w:rPr>
        <w:t xml:space="preserve">m “Alright, alright. But just you wait! I’ll find the thing that flusters you!”</w:t>
      </w:r>
    </w:p>
    <w:p w:rsidR="00000000" w:rsidDel="00000000" w:rsidP="00000000" w:rsidRDefault="00000000" w:rsidRPr="00000000" w14:paraId="00003767">
      <w:pPr>
        <w:pageBreakBefore w:val="0"/>
        <w:rPr/>
      </w:pPr>
      <w:r w:rsidDel="00000000" w:rsidR="00000000" w:rsidRPr="00000000">
        <w:rPr>
          <w:rtl w:val="0"/>
        </w:rPr>
        <w:t xml:space="preserve">“We both chuckle to ourselves and take each other’s hands in our own.”</w:t>
      </w:r>
    </w:p>
    <w:p w:rsidR="00000000" w:rsidDel="00000000" w:rsidP="00000000" w:rsidRDefault="00000000" w:rsidRPr="00000000" w14:paraId="00003768">
      <w:pPr>
        <w:pageBreakBefore w:val="0"/>
        <w:rPr/>
      </w:pPr>
      <w:r w:rsidDel="00000000" w:rsidR="00000000" w:rsidRPr="00000000">
        <w:rPr>
          <w:rtl w:val="0"/>
        </w:rPr>
        <w:t xml:space="preserve">“Countless cosplayers catch our eyes, but one thing stands out.”</w:t>
      </w:r>
    </w:p>
    <w:p w:rsidR="00000000" w:rsidDel="00000000" w:rsidP="00000000" w:rsidRDefault="00000000" w:rsidRPr="00000000" w14:paraId="00003769">
      <w:pPr>
        <w:pageBreakBefore w:val="0"/>
        <w:rPr/>
      </w:pPr>
      <w:r w:rsidDel="00000000" w:rsidR="00000000" w:rsidRPr="00000000">
        <w:rPr>
          <w:rtl w:val="0"/>
        </w:rPr>
        <w:t xml:space="preserve">“Something I physically cannot take my eyes from.”</w:t>
      </w:r>
    </w:p>
    <w:p w:rsidR="00000000" w:rsidDel="00000000" w:rsidP="00000000" w:rsidRDefault="00000000" w:rsidRPr="00000000" w14:paraId="0000376A">
      <w:pPr>
        <w:pageBreakBefore w:val="0"/>
        <w:rPr/>
      </w:pPr>
      <w:r w:rsidDel="00000000" w:rsidR="00000000" w:rsidRPr="00000000">
        <w:rPr>
          <w:rtl w:val="0"/>
        </w:rPr>
        <w:t xml:space="preserve">m “Hey, &lt;playername&gt; what do you see?”</w:t>
      </w:r>
    </w:p>
    <w:p w:rsidR="00000000" w:rsidDel="00000000" w:rsidP="00000000" w:rsidRDefault="00000000" w:rsidRPr="00000000" w14:paraId="0000376B">
      <w:pPr>
        <w:pageBreakBefore w:val="0"/>
        <w:rPr/>
      </w:pPr>
      <w:r w:rsidDel="00000000" w:rsidR="00000000" w:rsidRPr="00000000">
        <w:rPr>
          <w:rtl w:val="0"/>
        </w:rPr>
        <w:t xml:space="preserve">“It takes a few seconds to speak.”</w:t>
      </w:r>
    </w:p>
    <w:p w:rsidR="00000000" w:rsidDel="00000000" w:rsidP="00000000" w:rsidRDefault="00000000" w:rsidRPr="00000000" w14:paraId="0000376C">
      <w:pPr>
        <w:pageBreakBefore w:val="0"/>
        <w:rPr/>
      </w:pPr>
      <w:r w:rsidDel="00000000" w:rsidR="00000000" w:rsidRPr="00000000">
        <w:rPr>
          <w:rtl w:val="0"/>
        </w:rPr>
        <w:t xml:space="preserve">mc “Food.”</w:t>
      </w:r>
    </w:p>
    <w:p w:rsidR="00000000" w:rsidDel="00000000" w:rsidP="00000000" w:rsidRDefault="00000000" w:rsidRPr="00000000" w14:paraId="0000376D">
      <w:pPr>
        <w:pageBreakBefore w:val="0"/>
        <w:rPr/>
      </w:pPr>
      <w:r w:rsidDel="00000000" w:rsidR="00000000" w:rsidRPr="00000000">
        <w:rPr>
          <w:rtl w:val="0"/>
        </w:rPr>
        <w:t xml:space="preserve">“She follows my gaze and spots a collection of food stalls.”</w:t>
      </w:r>
    </w:p>
    <w:p w:rsidR="00000000" w:rsidDel="00000000" w:rsidP="00000000" w:rsidRDefault="00000000" w:rsidRPr="00000000" w14:paraId="0000376E">
      <w:pPr>
        <w:pageBreakBefore w:val="0"/>
        <w:rPr/>
      </w:pPr>
      <w:r w:rsidDel="00000000" w:rsidR="00000000" w:rsidRPr="00000000">
        <w:rPr>
          <w:rtl w:val="0"/>
        </w:rPr>
        <w:t xml:space="preserve">m “Food indeed.”</w:t>
      </w:r>
    </w:p>
    <w:p w:rsidR="00000000" w:rsidDel="00000000" w:rsidP="00000000" w:rsidRDefault="00000000" w:rsidRPr="00000000" w14:paraId="0000376F">
      <w:pPr>
        <w:pageBreakBefore w:val="0"/>
        <w:rPr/>
      </w:pPr>
      <w:r w:rsidDel="00000000" w:rsidR="00000000" w:rsidRPr="00000000">
        <w:rPr>
          <w:rtl w:val="0"/>
        </w:rPr>
        <w:t xml:space="preserve">m “Are you hungry?”</w:t>
      </w:r>
    </w:p>
    <w:p w:rsidR="00000000" w:rsidDel="00000000" w:rsidP="00000000" w:rsidRDefault="00000000" w:rsidRPr="00000000" w14:paraId="00003770">
      <w:pPr>
        <w:pageBreakBefore w:val="0"/>
        <w:rPr/>
      </w:pPr>
      <w:r w:rsidDel="00000000" w:rsidR="00000000" w:rsidRPr="00000000">
        <w:rPr>
          <w:rtl w:val="0"/>
        </w:rPr>
        <w:t xml:space="preserve">mc “Are you?”</w:t>
      </w:r>
    </w:p>
    <w:p w:rsidR="00000000" w:rsidDel="00000000" w:rsidP="00000000" w:rsidRDefault="00000000" w:rsidRPr="00000000" w14:paraId="00003771">
      <w:pPr>
        <w:pageBreakBefore w:val="0"/>
        <w:rPr/>
      </w:pPr>
      <w:r w:rsidDel="00000000" w:rsidR="00000000" w:rsidRPr="00000000">
        <w:rPr>
          <w:rtl w:val="0"/>
        </w:rPr>
        <w:t xml:space="preserve">m “That’s a yes from both of us then.”</w:t>
      </w:r>
    </w:p>
    <w:p w:rsidR="00000000" w:rsidDel="00000000" w:rsidP="00000000" w:rsidRDefault="00000000" w:rsidRPr="00000000" w14:paraId="00003772">
      <w:pPr>
        <w:pageBreakBefore w:val="0"/>
        <w:rPr/>
      </w:pPr>
      <w:r w:rsidDel="00000000" w:rsidR="00000000" w:rsidRPr="00000000">
        <w:rPr>
          <w:rtl w:val="0"/>
        </w:rPr>
        <w:t xml:space="preserve">“We walk over to the rudimentary food court and begin browsing.”</w:t>
      </w:r>
    </w:p>
    <w:p w:rsidR="00000000" w:rsidDel="00000000" w:rsidP="00000000" w:rsidRDefault="00000000" w:rsidRPr="00000000" w14:paraId="00003773">
      <w:pPr>
        <w:pageBreakBefore w:val="0"/>
        <w:rPr/>
      </w:pPr>
      <w:r w:rsidDel="00000000" w:rsidR="00000000" w:rsidRPr="00000000">
        <w:rPr>
          <w:rtl w:val="0"/>
        </w:rPr>
        <w:t xml:space="preserve">“Immediately half of the stalls are ruled out due to the distinct lack of vegetarian options.”</w:t>
        <w:br w:type="textWrapping"/>
        <w:t xml:space="preserve">“Given a few minutes, we have decided.”</w:t>
      </w:r>
    </w:p>
    <w:p w:rsidR="00000000" w:rsidDel="00000000" w:rsidP="00000000" w:rsidRDefault="00000000" w:rsidRPr="00000000" w14:paraId="00003774">
      <w:pPr>
        <w:pageBreakBefore w:val="0"/>
        <w:rPr/>
      </w:pPr>
      <w:r w:rsidDel="00000000" w:rsidR="00000000" w:rsidRPr="00000000">
        <w:rPr>
          <w:rtl w:val="0"/>
        </w:rPr>
        <w:t xml:space="preserve">m “Tofu katsu?”</w:t>
      </w:r>
    </w:p>
    <w:p w:rsidR="00000000" w:rsidDel="00000000" w:rsidP="00000000" w:rsidRDefault="00000000" w:rsidRPr="00000000" w14:paraId="00003775">
      <w:pPr>
        <w:pageBreakBefore w:val="0"/>
        <w:rPr/>
      </w:pPr>
      <w:r w:rsidDel="00000000" w:rsidR="00000000" w:rsidRPr="00000000">
        <w:rPr>
          <w:rtl w:val="0"/>
        </w:rPr>
        <w:t xml:space="preserve">mc “Tofu katsu.”</w:t>
      </w:r>
    </w:p>
    <w:p w:rsidR="00000000" w:rsidDel="00000000" w:rsidP="00000000" w:rsidRDefault="00000000" w:rsidRPr="00000000" w14:paraId="00003776">
      <w:pPr>
        <w:pageBreakBefore w:val="0"/>
        <w:rPr/>
      </w:pPr>
      <w:r w:rsidDel="00000000" w:rsidR="00000000" w:rsidRPr="00000000">
        <w:rPr>
          <w:rtl w:val="0"/>
        </w:rPr>
        <w:t xml:space="preserve">“The line consists of only three people, so it shouldn’t take too long.”</w:t>
      </w:r>
    </w:p>
    <w:p w:rsidR="00000000" w:rsidDel="00000000" w:rsidP="00000000" w:rsidRDefault="00000000" w:rsidRPr="00000000" w14:paraId="00003777">
      <w:pPr>
        <w:pageBreakBefore w:val="0"/>
        <w:rPr/>
      </w:pPr>
      <w:r w:rsidDel="00000000" w:rsidR="00000000" w:rsidRPr="00000000">
        <w:rPr>
          <w:rtl w:val="0"/>
        </w:rPr>
        <w:t xml:space="preserve">“...”</w:t>
      </w:r>
    </w:p>
    <w:p w:rsidR="00000000" w:rsidDel="00000000" w:rsidP="00000000" w:rsidRDefault="00000000" w:rsidRPr="00000000" w14:paraId="00003778">
      <w:pPr>
        <w:pageBreakBefore w:val="0"/>
        <w:rPr/>
      </w:pPr>
      <w:r w:rsidDel="00000000" w:rsidR="00000000" w:rsidRPr="00000000">
        <w:rPr>
          <w:rtl w:val="0"/>
        </w:rPr>
        <w:t xml:space="preserve">“Nevermind.”</w:t>
      </w:r>
    </w:p>
    <w:p w:rsidR="00000000" w:rsidDel="00000000" w:rsidP="00000000" w:rsidRDefault="00000000" w:rsidRPr="00000000" w14:paraId="00003779">
      <w:pPr>
        <w:pageBreakBefore w:val="0"/>
        <w:rPr/>
      </w:pPr>
      <w:r w:rsidDel="00000000" w:rsidR="00000000" w:rsidRPr="00000000">
        <w:rPr>
          <w:rtl w:val="0"/>
        </w:rPr>
        <w:t xml:space="preserve">m “Hey, why is the line so slow?”</w:t>
      </w:r>
    </w:p>
    <w:p w:rsidR="00000000" w:rsidDel="00000000" w:rsidP="00000000" w:rsidRDefault="00000000" w:rsidRPr="00000000" w14:paraId="0000377A">
      <w:pPr>
        <w:pageBreakBefore w:val="0"/>
        <w:rPr/>
      </w:pPr>
      <w:r w:rsidDel="00000000" w:rsidR="00000000" w:rsidRPr="00000000">
        <w:rPr>
          <w:rtl w:val="0"/>
        </w:rPr>
        <w:t xml:space="preserve">mc “Look behind the counter, they’re making it here and now.”</w:t>
        <w:br w:type="textWrapping"/>
        <w:t xml:space="preserve">mc “I’m getting hungrier by the minute.”</w:t>
      </w:r>
    </w:p>
    <w:p w:rsidR="00000000" w:rsidDel="00000000" w:rsidP="00000000" w:rsidRDefault="00000000" w:rsidRPr="00000000" w14:paraId="0000377B">
      <w:pPr>
        <w:pageBreakBefore w:val="0"/>
        <w:rPr/>
      </w:pPr>
      <w:r w:rsidDel="00000000" w:rsidR="00000000" w:rsidRPr="00000000">
        <w:rPr>
          <w:rtl w:val="0"/>
        </w:rPr>
        <w:t xml:space="preserve">m “It smells great, though.”</w:t>
      </w:r>
    </w:p>
    <w:p w:rsidR="00000000" w:rsidDel="00000000" w:rsidP="00000000" w:rsidRDefault="00000000" w:rsidRPr="00000000" w14:paraId="0000377C">
      <w:pPr>
        <w:pageBreakBefore w:val="0"/>
        <w:rPr/>
      </w:pPr>
      <w:r w:rsidDel="00000000" w:rsidR="00000000" w:rsidRPr="00000000">
        <w:rPr>
          <w:rtl w:val="0"/>
        </w:rPr>
        <w:t xml:space="preserve">m “...Which is probably what’s making us happier.”</w:t>
      </w:r>
    </w:p>
    <w:p w:rsidR="00000000" w:rsidDel="00000000" w:rsidP="00000000" w:rsidRDefault="00000000" w:rsidRPr="00000000" w14:paraId="0000377D">
      <w:pPr>
        <w:pageBreakBefore w:val="0"/>
        <w:rPr/>
      </w:pPr>
      <w:r w:rsidDel="00000000" w:rsidR="00000000" w:rsidRPr="00000000">
        <w:rPr>
          <w:rtl w:val="0"/>
        </w:rPr>
        <w:t xml:space="preserve">m “Damn, these guys are smart.”</w:t>
        <w:br w:type="textWrapping"/>
        <w:t xml:space="preserve">m “Whatever, they can have my money if they can make something that smells that good.”</w:t>
      </w:r>
    </w:p>
    <w:p w:rsidR="00000000" w:rsidDel="00000000" w:rsidP="00000000" w:rsidRDefault="00000000" w:rsidRPr="00000000" w14:paraId="0000377E">
      <w:pPr>
        <w:pageBreakBefore w:val="0"/>
        <w:rPr/>
      </w:pPr>
      <w:r w:rsidDel="00000000" w:rsidR="00000000" w:rsidRPr="00000000">
        <w:rPr>
          <w:rtl w:val="0"/>
        </w:rPr>
        <w:t xml:space="preserve">mc “Hopefully it tastes as good as it smells.”</w:t>
      </w:r>
    </w:p>
    <w:p w:rsidR="00000000" w:rsidDel="00000000" w:rsidP="00000000" w:rsidRDefault="00000000" w:rsidRPr="00000000" w14:paraId="0000377F">
      <w:pPr>
        <w:pageBreakBefore w:val="0"/>
        <w:rPr/>
      </w:pPr>
      <w:r w:rsidDel="00000000" w:rsidR="00000000" w:rsidRPr="00000000">
        <w:rPr>
          <w:rtl w:val="0"/>
        </w:rPr>
        <w:t xml:space="preserve">“Ten minutes later, I’m taking two trays of curried breaded tofu from the counter, and handing over ten dollars.”</w:t>
        <w:br w:type="textWrapping"/>
        <w:t xml:space="preserve">“The cashier hands me two dollars back, and bids us farewell with a nod.”</w:t>
      </w:r>
    </w:p>
    <w:p w:rsidR="00000000" w:rsidDel="00000000" w:rsidP="00000000" w:rsidRDefault="00000000" w:rsidRPr="00000000" w14:paraId="00003780">
      <w:pPr>
        <w:pageBreakBefore w:val="0"/>
        <w:rPr/>
      </w:pPr>
      <w:r w:rsidDel="00000000" w:rsidR="00000000" w:rsidRPr="00000000">
        <w:rPr>
          <w:rtl w:val="0"/>
        </w:rPr>
        <w:t xml:space="preserve">mc “Thank you very much, have a good day!”</w:t>
      </w:r>
    </w:p>
    <w:p w:rsidR="00000000" w:rsidDel="00000000" w:rsidP="00000000" w:rsidRDefault="00000000" w:rsidRPr="00000000" w14:paraId="00003781">
      <w:pPr>
        <w:pageBreakBefore w:val="0"/>
        <w:rPr/>
      </w:pPr>
      <w:r w:rsidDel="00000000" w:rsidR="00000000" w:rsidRPr="00000000">
        <w:rPr>
          <w:rtl w:val="0"/>
        </w:rPr>
        <w:t xml:space="preserve">m “Yeah, enjoy the con!”</w:t>
      </w:r>
    </w:p>
    <w:p w:rsidR="00000000" w:rsidDel="00000000" w:rsidP="00000000" w:rsidRDefault="00000000" w:rsidRPr="00000000" w14:paraId="00003782">
      <w:pPr>
        <w:pageBreakBefore w:val="0"/>
        <w:rPr/>
      </w:pPr>
      <w:r w:rsidDel="00000000" w:rsidR="00000000" w:rsidRPr="00000000">
        <w:rPr>
          <w:rtl w:val="0"/>
        </w:rPr>
        <w:t xml:space="preserve">“We receive a polite wave in response, and the next customer is being served instantly afterwards.”</w:t>
      </w:r>
    </w:p>
    <w:p w:rsidR="00000000" w:rsidDel="00000000" w:rsidP="00000000" w:rsidRDefault="00000000" w:rsidRPr="00000000" w14:paraId="00003783">
      <w:pPr>
        <w:pageBreakBefore w:val="0"/>
        <w:rPr/>
      </w:pPr>
      <w:r w:rsidDel="00000000" w:rsidR="00000000" w:rsidRPr="00000000">
        <w:rPr>
          <w:rtl w:val="0"/>
        </w:rPr>
        <w:t xml:space="preserve">“I point to a spot by the wall.”</w:t>
        <w:br w:type="textWrapping"/>
        <w:t xml:space="preserve">mc “Hey, shall we take a seat there?”</w:t>
      </w:r>
    </w:p>
    <w:p w:rsidR="00000000" w:rsidDel="00000000" w:rsidP="00000000" w:rsidRDefault="00000000" w:rsidRPr="00000000" w14:paraId="00003784">
      <w:pPr>
        <w:pageBreakBefore w:val="0"/>
        <w:rPr/>
      </w:pPr>
      <w:r w:rsidDel="00000000" w:rsidR="00000000" w:rsidRPr="00000000">
        <w:rPr>
          <w:rtl w:val="0"/>
        </w:rPr>
        <w:t xml:space="preserve">mc “Just while we eat.”</w:t>
      </w:r>
    </w:p>
    <w:p w:rsidR="00000000" w:rsidDel="00000000" w:rsidP="00000000" w:rsidRDefault="00000000" w:rsidRPr="00000000" w14:paraId="00003785">
      <w:pPr>
        <w:pageBreakBefore w:val="0"/>
        <w:rPr/>
      </w:pPr>
      <w:r w:rsidDel="00000000" w:rsidR="00000000" w:rsidRPr="00000000">
        <w:rPr>
          <w:rtl w:val="0"/>
        </w:rPr>
        <w:t xml:space="preserve">m “Works for me.”</w:t>
      </w:r>
    </w:p>
    <w:p w:rsidR="00000000" w:rsidDel="00000000" w:rsidP="00000000" w:rsidRDefault="00000000" w:rsidRPr="00000000" w14:paraId="00003786">
      <w:pPr>
        <w:pageBreakBefore w:val="0"/>
        <w:rPr/>
      </w:pPr>
      <w:r w:rsidDel="00000000" w:rsidR="00000000" w:rsidRPr="00000000">
        <w:rPr>
          <w:rtl w:val="0"/>
        </w:rPr>
        <w:t xml:space="preserve">“She sits down with her back to the wall, and I sit beside her.”</w:t>
      </w:r>
    </w:p>
    <w:p w:rsidR="00000000" w:rsidDel="00000000" w:rsidP="00000000" w:rsidRDefault="00000000" w:rsidRPr="00000000" w14:paraId="00003787">
      <w:pPr>
        <w:pageBreakBefore w:val="0"/>
        <w:rPr/>
      </w:pPr>
      <w:r w:rsidDel="00000000" w:rsidR="00000000" w:rsidRPr="00000000">
        <w:rPr>
          <w:rtl w:val="0"/>
        </w:rPr>
        <w:t xml:space="preserve">“In near unison, we tuck into our meals.”</w:t>
      </w:r>
    </w:p>
    <w:p w:rsidR="00000000" w:rsidDel="00000000" w:rsidP="00000000" w:rsidRDefault="00000000" w:rsidRPr="00000000" w14:paraId="00003788">
      <w:pPr>
        <w:pageBreakBefore w:val="0"/>
        <w:rPr/>
      </w:pPr>
      <w:r w:rsidDel="00000000" w:rsidR="00000000" w:rsidRPr="00000000">
        <w:rPr>
          <w:rtl w:val="0"/>
        </w:rPr>
        <w:t xml:space="preserve">“As expected, it’s amazing.”</w:t>
      </w:r>
    </w:p>
    <w:p w:rsidR="00000000" w:rsidDel="00000000" w:rsidP="00000000" w:rsidRDefault="00000000" w:rsidRPr="00000000" w14:paraId="00003789">
      <w:pPr>
        <w:pageBreakBefore w:val="0"/>
        <w:rPr/>
      </w:pPr>
      <w:r w:rsidDel="00000000" w:rsidR="00000000" w:rsidRPr="00000000">
        <w:rPr>
          <w:rtl w:val="0"/>
        </w:rPr>
        <w:t xml:space="preserve">“Everything from the aroma to the texture, the sweetness, the salt, the bitterness.”</w:t>
      </w:r>
    </w:p>
    <w:p w:rsidR="00000000" w:rsidDel="00000000" w:rsidP="00000000" w:rsidRDefault="00000000" w:rsidRPr="00000000" w14:paraId="0000378A">
      <w:pPr>
        <w:pageBreakBefore w:val="0"/>
        <w:rPr/>
      </w:pPr>
      <w:r w:rsidDel="00000000" w:rsidR="00000000" w:rsidRPr="00000000">
        <w:rPr>
          <w:rtl w:val="0"/>
        </w:rPr>
        <w:t xml:space="preserve">“Whoever made it, presumably those at the stall, are geniuses.”</w:t>
      </w:r>
    </w:p>
    <w:p w:rsidR="00000000" w:rsidDel="00000000" w:rsidP="00000000" w:rsidRDefault="00000000" w:rsidRPr="00000000" w14:paraId="0000378B">
      <w:pPr>
        <w:pageBreakBefore w:val="0"/>
        <w:rPr/>
      </w:pPr>
      <w:r w:rsidDel="00000000" w:rsidR="00000000" w:rsidRPr="00000000">
        <w:rPr>
          <w:rtl w:val="0"/>
        </w:rPr>
        <w:t xml:space="preserve">mc “So, what do you think?”</w:t>
      </w:r>
    </w:p>
    <w:p w:rsidR="00000000" w:rsidDel="00000000" w:rsidP="00000000" w:rsidRDefault="00000000" w:rsidRPr="00000000" w14:paraId="0000378C">
      <w:pPr>
        <w:pageBreakBefore w:val="0"/>
        <w:rPr/>
      </w:pPr>
      <w:r w:rsidDel="00000000" w:rsidR="00000000" w:rsidRPr="00000000">
        <w:rPr>
          <w:rtl w:val="0"/>
        </w:rPr>
        <w:t xml:space="preserve">m “This is some of the best food I’ve had in a long time.”</w:t>
      </w:r>
    </w:p>
    <w:p w:rsidR="00000000" w:rsidDel="00000000" w:rsidP="00000000" w:rsidRDefault="00000000" w:rsidRPr="00000000" w14:paraId="0000378D">
      <w:pPr>
        <w:pageBreakBefore w:val="0"/>
        <w:rPr/>
      </w:pPr>
      <w:r w:rsidDel="00000000" w:rsidR="00000000" w:rsidRPr="00000000">
        <w:rPr>
          <w:rtl w:val="0"/>
        </w:rPr>
        <w:t xml:space="preserve">m “It’s pricey, but I love it.”</w:t>
      </w:r>
    </w:p>
    <w:p w:rsidR="00000000" w:rsidDel="00000000" w:rsidP="00000000" w:rsidRDefault="00000000" w:rsidRPr="00000000" w14:paraId="0000378E">
      <w:pPr>
        <w:pageBreakBefore w:val="0"/>
        <w:rPr/>
      </w:pPr>
      <w:r w:rsidDel="00000000" w:rsidR="00000000" w:rsidRPr="00000000">
        <w:rPr>
          <w:rtl w:val="0"/>
        </w:rPr>
        <w:t xml:space="preserve">mc “We don’t exactly come here every day, so I think we can indulge ourselves a little.”</w:t>
      </w:r>
    </w:p>
    <w:p w:rsidR="00000000" w:rsidDel="00000000" w:rsidP="00000000" w:rsidRDefault="00000000" w:rsidRPr="00000000" w14:paraId="0000378F">
      <w:pPr>
        <w:pageBreakBefore w:val="0"/>
        <w:rPr/>
      </w:pPr>
      <w:r w:rsidDel="00000000" w:rsidR="00000000" w:rsidRPr="00000000">
        <w:rPr>
          <w:rtl w:val="0"/>
        </w:rPr>
        <w:t xml:space="preserve">m “Fair enough, plus I doubt I’ll be eating anything else here.”</w:t>
      </w:r>
    </w:p>
    <w:p w:rsidR="00000000" w:rsidDel="00000000" w:rsidP="00000000" w:rsidRDefault="00000000" w:rsidRPr="00000000" w14:paraId="00003790">
      <w:pPr>
        <w:pageBreakBefore w:val="0"/>
        <w:rPr/>
      </w:pPr>
      <w:r w:rsidDel="00000000" w:rsidR="00000000" w:rsidRPr="00000000">
        <w:rPr>
          <w:rtl w:val="0"/>
        </w:rPr>
        <w:t xml:space="preserve">“We each conclude our meals, and I take both of our paper trays to the trash.”</w:t>
      </w:r>
    </w:p>
    <w:p w:rsidR="00000000" w:rsidDel="00000000" w:rsidP="00000000" w:rsidRDefault="00000000" w:rsidRPr="00000000" w14:paraId="00003791">
      <w:pPr>
        <w:pageBreakBefore w:val="0"/>
        <w:rPr/>
      </w:pPr>
      <w:r w:rsidDel="00000000" w:rsidR="00000000" w:rsidRPr="00000000">
        <w:rPr>
          <w:rtl w:val="0"/>
        </w:rPr>
        <w:t xml:space="preserve">“I sit back down next to Monika, and she rests her head on my shoulder, visibly somewhat tired.”</w:t>
      </w:r>
    </w:p>
    <w:p w:rsidR="00000000" w:rsidDel="00000000" w:rsidP="00000000" w:rsidRDefault="00000000" w:rsidRPr="00000000" w14:paraId="00003792">
      <w:pPr>
        <w:pageBreakBefore w:val="0"/>
        <w:rPr/>
      </w:pPr>
      <w:r w:rsidDel="00000000" w:rsidR="00000000" w:rsidRPr="00000000">
        <w:rPr>
          <w:rtl w:val="0"/>
        </w:rPr>
        <w:t xml:space="preserve">??? “[player]? Monika?”</w:t>
      </w:r>
    </w:p>
    <w:p w:rsidR="00000000" w:rsidDel="00000000" w:rsidP="00000000" w:rsidRDefault="00000000" w:rsidRPr="00000000" w14:paraId="00003793">
      <w:pPr>
        <w:pageBreakBefore w:val="0"/>
        <w:rPr/>
      </w:pPr>
      <w:r w:rsidDel="00000000" w:rsidR="00000000" w:rsidRPr="00000000">
        <w:rPr>
          <w:rtl w:val="0"/>
        </w:rPr>
        <w:t xml:space="preserve">“A familiar voice calls from beside me”</w:t>
      </w:r>
    </w:p>
    <w:p w:rsidR="00000000" w:rsidDel="00000000" w:rsidP="00000000" w:rsidRDefault="00000000" w:rsidRPr="00000000" w14:paraId="00003794">
      <w:pPr>
        <w:pageBreakBefore w:val="0"/>
        <w:rPr/>
      </w:pPr>
      <w:r w:rsidDel="00000000" w:rsidR="00000000" w:rsidRPr="00000000">
        <w:rPr>
          <w:rtl w:val="0"/>
        </w:rPr>
        <w:t xml:space="preserve">mc “Natsuki! And Yuri!”</w:t>
      </w:r>
    </w:p>
    <w:p w:rsidR="00000000" w:rsidDel="00000000" w:rsidP="00000000" w:rsidRDefault="00000000" w:rsidRPr="00000000" w14:paraId="00003795">
      <w:pPr>
        <w:pageBreakBefore w:val="0"/>
        <w:rPr/>
      </w:pPr>
      <w:r w:rsidDel="00000000" w:rsidR="00000000" w:rsidRPr="00000000">
        <w:rPr>
          <w:rtl w:val="0"/>
        </w:rPr>
        <w:t xml:space="preserve">n “What’s up, guys! I didn’t expect you to show up here!”</w:t>
      </w:r>
    </w:p>
    <w:p w:rsidR="00000000" w:rsidDel="00000000" w:rsidP="00000000" w:rsidRDefault="00000000" w:rsidRPr="00000000" w14:paraId="00003796">
      <w:pPr>
        <w:pageBreakBefore w:val="0"/>
        <w:rPr/>
      </w:pPr>
      <w:r w:rsidDel="00000000" w:rsidR="00000000" w:rsidRPr="00000000">
        <w:rPr>
          <w:rtl w:val="0"/>
        </w:rPr>
        <w:t xml:space="preserve">m “I would’ve expected Natsuki, but Yuri too?”</w:t>
      </w:r>
    </w:p>
    <w:p w:rsidR="00000000" w:rsidDel="00000000" w:rsidP="00000000" w:rsidRDefault="00000000" w:rsidRPr="00000000" w14:paraId="00003797">
      <w:pPr>
        <w:pageBreakBefore w:val="0"/>
        <w:rPr/>
      </w:pPr>
      <w:r w:rsidDel="00000000" w:rsidR="00000000" w:rsidRPr="00000000">
        <w:rPr>
          <w:rtl w:val="0"/>
        </w:rPr>
        <w:t xml:space="preserve">y “N-Natsuki was telling me that this place is really good for writers. So, I decided to accompany her.”</w:t>
      </w:r>
    </w:p>
    <w:p w:rsidR="00000000" w:rsidDel="00000000" w:rsidP="00000000" w:rsidRDefault="00000000" w:rsidRPr="00000000" w14:paraId="00003798">
      <w:pPr>
        <w:pageBreakBefore w:val="0"/>
        <w:rPr/>
      </w:pPr>
      <w:r w:rsidDel="00000000" w:rsidR="00000000" w:rsidRPr="00000000">
        <w:rPr>
          <w:rtl w:val="0"/>
        </w:rPr>
        <w:t xml:space="preserve">“I can see where Natsuki is coming from. The directors and voice actors can offer great insight for world-building.”</w:t>
      </w:r>
    </w:p>
    <w:p w:rsidR="00000000" w:rsidDel="00000000" w:rsidP="00000000" w:rsidRDefault="00000000" w:rsidRPr="00000000" w14:paraId="00003799">
      <w:pPr>
        <w:pageBreakBefore w:val="0"/>
        <w:rPr/>
      </w:pPr>
      <w:r w:rsidDel="00000000" w:rsidR="00000000" w:rsidRPr="00000000">
        <w:rPr>
          <w:rtl w:val="0"/>
        </w:rPr>
        <w:t xml:space="preserve">mc “Well it’s really great to see you guys here!”</w:t>
      </w:r>
    </w:p>
    <w:p w:rsidR="00000000" w:rsidDel="00000000" w:rsidP="00000000" w:rsidRDefault="00000000" w:rsidRPr="00000000" w14:paraId="0000379A">
      <w:pPr>
        <w:pageBreakBefore w:val="0"/>
        <w:rPr/>
      </w:pPr>
      <w:r w:rsidDel="00000000" w:rsidR="00000000" w:rsidRPr="00000000">
        <w:rPr>
          <w:rtl w:val="0"/>
        </w:rPr>
        <w:t xml:space="preserve">n “So, [player]. Find anything sweet?”</w:t>
      </w:r>
    </w:p>
    <w:p w:rsidR="00000000" w:rsidDel="00000000" w:rsidP="00000000" w:rsidRDefault="00000000" w:rsidRPr="00000000" w14:paraId="0000379B">
      <w:pPr>
        <w:pageBreakBefore w:val="0"/>
        <w:rPr/>
      </w:pPr>
      <w:r w:rsidDel="00000000" w:rsidR="00000000" w:rsidRPr="00000000">
        <w:rPr>
          <w:rtl w:val="0"/>
        </w:rPr>
        <w:t xml:space="preserve">mc “Did I!? The selling hall is full of awesome stuff!”</w:t>
      </w:r>
    </w:p>
    <w:p w:rsidR="00000000" w:rsidDel="00000000" w:rsidP="00000000" w:rsidRDefault="00000000" w:rsidRPr="00000000" w14:paraId="0000379C">
      <w:pPr>
        <w:pageBreakBefore w:val="0"/>
        <w:rPr/>
      </w:pPr>
      <w:r w:rsidDel="00000000" w:rsidR="00000000" w:rsidRPr="00000000">
        <w:rPr>
          <w:rtl w:val="0"/>
        </w:rPr>
        <w:t xml:space="preserve">“Natsuki and I started talking about anything, and everything we found so far. All the while Yuri and Monika exchanged small words.”</w:t>
      </w:r>
    </w:p>
    <w:p w:rsidR="00000000" w:rsidDel="00000000" w:rsidP="00000000" w:rsidRDefault="00000000" w:rsidRPr="00000000" w14:paraId="0000379D">
      <w:pPr>
        <w:pageBreakBefore w:val="0"/>
        <w:rPr/>
      </w:pPr>
      <w:r w:rsidDel="00000000" w:rsidR="00000000" w:rsidRPr="00000000">
        <w:rPr>
          <w:rtl w:val="0"/>
        </w:rPr>
        <w:t xml:space="preserve">m “It’s exhausting trying to keep up with them, huh?”</w:t>
      </w:r>
    </w:p>
    <w:p w:rsidR="00000000" w:rsidDel="00000000" w:rsidP="00000000" w:rsidRDefault="00000000" w:rsidRPr="00000000" w14:paraId="0000379E">
      <w:pPr>
        <w:pageBreakBefore w:val="0"/>
        <w:rPr/>
      </w:pPr>
      <w:r w:rsidDel="00000000" w:rsidR="00000000" w:rsidRPr="00000000">
        <w:rPr>
          <w:rtl w:val="0"/>
        </w:rPr>
        <w:t xml:space="preserve">y “Tell me about it…”</w:t>
      </w:r>
    </w:p>
    <w:p w:rsidR="00000000" w:rsidDel="00000000" w:rsidP="00000000" w:rsidRDefault="00000000" w:rsidRPr="00000000" w14:paraId="0000379F">
      <w:pPr>
        <w:pageBreakBefore w:val="0"/>
        <w:rPr/>
      </w:pPr>
      <w:r w:rsidDel="00000000" w:rsidR="00000000" w:rsidRPr="00000000">
        <w:rPr>
          <w:rtl w:val="0"/>
        </w:rPr>
        <w:t xml:space="preserve">m “I should probably pull him away before they talk for eternity…”</w:t>
      </w:r>
    </w:p>
    <w:p w:rsidR="00000000" w:rsidDel="00000000" w:rsidP="00000000" w:rsidRDefault="00000000" w:rsidRPr="00000000" w14:paraId="000037A0">
      <w:pPr>
        <w:pageBreakBefore w:val="0"/>
        <w:rPr/>
      </w:pPr>
      <w:r w:rsidDel="00000000" w:rsidR="00000000" w:rsidRPr="00000000">
        <w:rPr>
          <w:rtl w:val="0"/>
        </w:rPr>
        <w:t xml:space="preserve">y “I-I’d appreciate that. The next conference Natsuki is looking forward to is starting soon…”</w:t>
      </w:r>
    </w:p>
    <w:p w:rsidR="00000000" w:rsidDel="00000000" w:rsidP="00000000" w:rsidRDefault="00000000" w:rsidRPr="00000000" w14:paraId="000037A1">
      <w:pPr>
        <w:pageBreakBefore w:val="0"/>
        <w:rPr/>
      </w:pPr>
      <w:r w:rsidDel="00000000" w:rsidR="00000000" w:rsidRPr="00000000">
        <w:rPr>
          <w:rtl w:val="0"/>
        </w:rPr>
        <w:t xml:space="preserve">“Natsuki stops her talking immediately. She turns to Yuri looking slightly pissed.”</w:t>
      </w:r>
    </w:p>
    <w:p w:rsidR="00000000" w:rsidDel="00000000" w:rsidP="00000000" w:rsidRDefault="00000000" w:rsidRPr="00000000" w14:paraId="000037A2">
      <w:pPr>
        <w:pageBreakBefore w:val="0"/>
        <w:rPr/>
      </w:pPr>
      <w:r w:rsidDel="00000000" w:rsidR="00000000" w:rsidRPr="00000000">
        <w:rPr>
          <w:rtl w:val="0"/>
        </w:rPr>
        <w:t xml:space="preserve">n “Crap! Is it already about to start!?”</w:t>
      </w:r>
    </w:p>
    <w:p w:rsidR="00000000" w:rsidDel="00000000" w:rsidP="00000000" w:rsidRDefault="00000000" w:rsidRPr="00000000" w14:paraId="000037A3">
      <w:pPr>
        <w:pageBreakBefore w:val="0"/>
        <w:rPr/>
      </w:pPr>
      <w:r w:rsidDel="00000000" w:rsidR="00000000" w:rsidRPr="00000000">
        <w:rPr>
          <w:rtl w:val="0"/>
        </w:rPr>
        <w:t xml:space="preserve">y “In about ten minutes…”</w:t>
      </w:r>
    </w:p>
    <w:p w:rsidR="00000000" w:rsidDel="00000000" w:rsidP="00000000" w:rsidRDefault="00000000" w:rsidRPr="00000000" w14:paraId="000037A4">
      <w:pPr>
        <w:pageBreakBefore w:val="0"/>
        <w:rPr/>
      </w:pPr>
      <w:r w:rsidDel="00000000" w:rsidR="00000000" w:rsidRPr="00000000">
        <w:rPr>
          <w:rtl w:val="0"/>
        </w:rPr>
        <w:t xml:space="preserve">n “Hey, did you and Monika wanna join us, [player]?”</w:t>
        <w:br w:type="textWrapping"/>
        <w:t xml:space="preserve">m “Actually, we-”</w:t>
      </w:r>
    </w:p>
    <w:p w:rsidR="00000000" w:rsidDel="00000000" w:rsidP="00000000" w:rsidRDefault="00000000" w:rsidRPr="00000000" w14:paraId="000037A5">
      <w:pPr>
        <w:pageBreakBefore w:val="0"/>
        <w:rPr/>
      </w:pPr>
      <w:r w:rsidDel="00000000" w:rsidR="00000000" w:rsidRPr="00000000">
        <w:rPr>
          <w:rtl w:val="0"/>
        </w:rPr>
        <w:t xml:space="preserve">mc “Sounds awesome! Let’s go!”</w:t>
      </w:r>
    </w:p>
    <w:p w:rsidR="00000000" w:rsidDel="00000000" w:rsidP="00000000" w:rsidRDefault="00000000" w:rsidRPr="00000000" w14:paraId="000037A6">
      <w:pPr>
        <w:pageBreakBefore w:val="0"/>
        <w:rPr/>
      </w:pPr>
      <w:r w:rsidDel="00000000" w:rsidR="00000000" w:rsidRPr="00000000">
        <w:rPr>
          <w:rtl w:val="0"/>
        </w:rPr>
        <w:t xml:space="preserve">n “Great!!!”</w:t>
      </w:r>
    </w:p>
    <w:p w:rsidR="00000000" w:rsidDel="00000000" w:rsidP="00000000" w:rsidRDefault="00000000" w:rsidRPr="00000000" w14:paraId="000037A7">
      <w:pPr>
        <w:pageBreakBefore w:val="0"/>
        <w:rPr/>
      </w:pPr>
      <w:r w:rsidDel="00000000" w:rsidR="00000000" w:rsidRPr="00000000">
        <w:rPr>
          <w:rtl w:val="0"/>
        </w:rPr>
      </w:r>
    </w:p>
    <w:p w:rsidR="00000000" w:rsidDel="00000000" w:rsidP="00000000" w:rsidRDefault="00000000" w:rsidRPr="00000000" w14:paraId="000037A8">
      <w:pPr>
        <w:pageBreakBefore w:val="0"/>
        <w:rPr/>
      </w:pPr>
      <w:r w:rsidDel="00000000" w:rsidR="00000000" w:rsidRPr="00000000">
        <w:rPr>
          <w:rtl w:val="0"/>
        </w:rPr>
        <w:t xml:space="preserve">[Conference Room]</w:t>
      </w:r>
    </w:p>
    <w:p w:rsidR="00000000" w:rsidDel="00000000" w:rsidP="00000000" w:rsidRDefault="00000000" w:rsidRPr="00000000" w14:paraId="000037A9">
      <w:pPr>
        <w:pageBreakBefore w:val="0"/>
        <w:rPr/>
      </w:pPr>
      <w:r w:rsidDel="00000000" w:rsidR="00000000" w:rsidRPr="00000000">
        <w:rPr>
          <w:rtl w:val="0"/>
        </w:rPr>
      </w:r>
    </w:p>
    <w:p w:rsidR="00000000" w:rsidDel="00000000" w:rsidP="00000000" w:rsidRDefault="00000000" w:rsidRPr="00000000" w14:paraId="000037AA">
      <w:pPr>
        <w:pageBreakBefore w:val="0"/>
        <w:rPr/>
      </w:pPr>
      <w:r w:rsidDel="00000000" w:rsidR="00000000" w:rsidRPr="00000000">
        <w:rPr>
          <w:rtl w:val="0"/>
        </w:rPr>
        <w:t xml:space="preserve">“I grabbed Monika by her hand, guiding her to the conference room. She was walking behind, so I didn’t even see the look of annoyance on her face.”</w:t>
      </w:r>
    </w:p>
    <w:p w:rsidR="00000000" w:rsidDel="00000000" w:rsidP="00000000" w:rsidRDefault="00000000" w:rsidRPr="00000000" w14:paraId="000037AB">
      <w:pPr>
        <w:pageBreakBefore w:val="0"/>
        <w:rPr/>
      </w:pPr>
      <w:r w:rsidDel="00000000" w:rsidR="00000000" w:rsidRPr="00000000">
        <w:rPr>
          <w:rtl w:val="0"/>
        </w:rPr>
        <w:t xml:space="preserve">“Caught up in the moment, I followed Natsuki and Yuri to some open seats.”</w:t>
      </w:r>
    </w:p>
    <w:p w:rsidR="00000000" w:rsidDel="00000000" w:rsidP="00000000" w:rsidRDefault="00000000" w:rsidRPr="00000000" w14:paraId="000037AC">
      <w:pPr>
        <w:pageBreakBefore w:val="0"/>
        <w:rPr/>
      </w:pPr>
      <w:r w:rsidDel="00000000" w:rsidR="00000000" w:rsidRPr="00000000">
        <w:rPr>
          <w:rtl w:val="0"/>
        </w:rPr>
        <w:t xml:space="preserve">??? “Hello everyone, and welcome to my voice actor panel...”</w:t>
      </w:r>
    </w:p>
    <w:p w:rsidR="00000000" w:rsidDel="00000000" w:rsidP="00000000" w:rsidRDefault="00000000" w:rsidRPr="00000000" w14:paraId="000037AD">
      <w:pPr>
        <w:pageBreakBefore w:val="0"/>
        <w:rPr/>
      </w:pPr>
      <w:r w:rsidDel="00000000" w:rsidR="00000000" w:rsidRPr="00000000">
        <w:rPr>
          <w:rtl w:val="0"/>
        </w:rPr>
        <w:t xml:space="preserve">“Natsuki and I knew the actor very well. He was very popular for his voicing of older anime villains. We listened to him talk about how to get into the business, and his time in the industry.”</w:t>
      </w:r>
    </w:p>
    <w:p w:rsidR="00000000" w:rsidDel="00000000" w:rsidP="00000000" w:rsidRDefault="00000000" w:rsidRPr="00000000" w14:paraId="000037AE">
      <w:pPr>
        <w:pageBreakBefore w:val="0"/>
        <w:rPr/>
      </w:pPr>
      <w:r w:rsidDel="00000000" w:rsidR="00000000" w:rsidRPr="00000000">
        <w:rPr>
          <w:rtl w:val="0"/>
        </w:rPr>
        <w:t xml:space="preserve">“Monika and Yuri were far less enthused about the panel. Yuri was reading her book to stay busy, while Monika sat with her legs crossed, and arms folded.”</w:t>
      </w:r>
    </w:p>
    <w:p w:rsidR="00000000" w:rsidDel="00000000" w:rsidP="00000000" w:rsidRDefault="00000000" w:rsidRPr="00000000" w14:paraId="000037AF">
      <w:pPr>
        <w:pageBreakBefore w:val="0"/>
        <w:rPr/>
      </w:pPr>
      <w:r w:rsidDel="00000000" w:rsidR="00000000" w:rsidRPr="00000000">
        <w:rPr>
          <w:rtl w:val="0"/>
        </w:rPr>
        <w:t xml:space="preserve">mc [whispering] “This is awesome!”</w:t>
      </w:r>
    </w:p>
    <w:p w:rsidR="00000000" w:rsidDel="00000000" w:rsidP="00000000" w:rsidRDefault="00000000" w:rsidRPr="00000000" w14:paraId="000037B0">
      <w:pPr>
        <w:pageBreakBefore w:val="0"/>
        <w:rPr/>
      </w:pPr>
      <w:r w:rsidDel="00000000" w:rsidR="00000000" w:rsidRPr="00000000">
        <w:rPr>
          <w:rtl w:val="0"/>
        </w:rPr>
        <w:t xml:space="preserve">n [whispering] “I know, right!?”</w:t>
      </w:r>
    </w:p>
    <w:p w:rsidR="00000000" w:rsidDel="00000000" w:rsidP="00000000" w:rsidRDefault="00000000" w:rsidRPr="00000000" w14:paraId="000037B1">
      <w:pPr>
        <w:pageBreakBefore w:val="0"/>
        <w:rPr/>
      </w:pPr>
      <w:r w:rsidDel="00000000" w:rsidR="00000000" w:rsidRPr="00000000">
        <w:rPr>
          <w:rtl w:val="0"/>
        </w:rPr>
        <w:t xml:space="preserve">“The whole thing was going great, until all of a sudden it was over.”</w:t>
      </w:r>
    </w:p>
    <w:p w:rsidR="00000000" w:rsidDel="00000000" w:rsidP="00000000" w:rsidRDefault="00000000" w:rsidRPr="00000000" w14:paraId="000037B2">
      <w:pPr>
        <w:pageBreakBefore w:val="0"/>
        <w:rPr/>
      </w:pPr>
      <w:r w:rsidDel="00000000" w:rsidR="00000000" w:rsidRPr="00000000">
        <w:rPr>
          <w:rtl w:val="0"/>
        </w:rPr>
        <w:t xml:space="preserve">“He hadn’t even talked about his voice acting in video games!”</w:t>
      </w:r>
    </w:p>
    <w:p w:rsidR="00000000" w:rsidDel="00000000" w:rsidP="00000000" w:rsidRDefault="00000000" w:rsidRPr="00000000" w14:paraId="000037B3">
      <w:pPr>
        <w:pageBreakBefore w:val="0"/>
        <w:rPr/>
      </w:pPr>
      <w:r w:rsidDel="00000000" w:rsidR="00000000" w:rsidRPr="00000000">
        <w:rPr>
          <w:rtl w:val="0"/>
        </w:rPr>
        <w:t xml:space="preserve">“I suppose there are only so many minutes in an hour, and there are others coming on stage later.”</w:t>
      </w:r>
    </w:p>
    <w:p w:rsidR="00000000" w:rsidDel="00000000" w:rsidP="00000000" w:rsidRDefault="00000000" w:rsidRPr="00000000" w14:paraId="000037B4">
      <w:pPr>
        <w:pageBreakBefore w:val="0"/>
        <w:rPr/>
      </w:pPr>
      <w:r w:rsidDel="00000000" w:rsidR="00000000" w:rsidRPr="00000000">
        <w:rPr>
          <w:rtl w:val="0"/>
        </w:rPr>
        <w:t xml:space="preserve">“After giving his thanks, bowing and leaving the stage, a young woman in the convention staff uniform takes the microphone.”</w:t>
      </w:r>
    </w:p>
    <w:p w:rsidR="00000000" w:rsidDel="00000000" w:rsidP="00000000" w:rsidRDefault="00000000" w:rsidRPr="00000000" w14:paraId="000037B5">
      <w:pPr>
        <w:pageBreakBefore w:val="0"/>
        <w:rPr/>
      </w:pPr>
      <w:r w:rsidDel="00000000" w:rsidR="00000000" w:rsidRPr="00000000">
        <w:rPr>
          <w:rtl w:val="0"/>
        </w:rPr>
        <w:t xml:space="preserve">[p = presenter]</w:t>
      </w:r>
    </w:p>
    <w:p w:rsidR="00000000" w:rsidDel="00000000" w:rsidP="00000000" w:rsidRDefault="00000000" w:rsidRPr="00000000" w14:paraId="000037B6">
      <w:pPr>
        <w:pageBreakBefore w:val="0"/>
        <w:rPr/>
      </w:pPr>
      <w:r w:rsidDel="00000000" w:rsidR="00000000" w:rsidRPr="00000000">
        <w:rPr>
          <w:rtl w:val="0"/>
        </w:rPr>
        <w:t xml:space="preserve">p “Alright, everyone give a big hand for Mr Yamagashi!”</w:t>
      </w:r>
    </w:p>
    <w:p w:rsidR="00000000" w:rsidDel="00000000" w:rsidP="00000000" w:rsidRDefault="00000000" w:rsidRPr="00000000" w14:paraId="000037B7">
      <w:pPr>
        <w:pageBreakBefore w:val="0"/>
        <w:rPr/>
      </w:pPr>
      <w:r w:rsidDel="00000000" w:rsidR="00000000" w:rsidRPr="00000000">
        <w:rPr>
          <w:rtl w:val="0"/>
        </w:rPr>
        <w:t xml:space="preserve">“The conference hall gradually ascends into applause, as the multitude of introverts finally succumb to peer pressure and begin to clap.”</w:t>
      </w:r>
    </w:p>
    <w:p w:rsidR="00000000" w:rsidDel="00000000" w:rsidP="00000000" w:rsidRDefault="00000000" w:rsidRPr="00000000" w14:paraId="000037B8">
      <w:pPr>
        <w:pageBreakBefore w:val="0"/>
        <w:rPr/>
      </w:pPr>
      <w:r w:rsidDel="00000000" w:rsidR="00000000" w:rsidRPr="00000000">
        <w:rPr>
          <w:rtl w:val="0"/>
        </w:rPr>
        <w:t xml:space="preserve">p “Once again, we would like to thank you for your continued courtesy throughout this event.”</w:t>
      </w:r>
    </w:p>
    <w:p w:rsidR="00000000" w:rsidDel="00000000" w:rsidP="00000000" w:rsidRDefault="00000000" w:rsidRPr="00000000" w14:paraId="000037B9">
      <w:pPr>
        <w:pageBreakBefore w:val="0"/>
        <w:rPr/>
      </w:pPr>
      <w:r w:rsidDel="00000000" w:rsidR="00000000" w:rsidRPr="00000000">
        <w:rPr>
          <w:rtl w:val="0"/>
        </w:rPr>
        <w:t xml:space="preserve">p “We all put a ton of work into this, so it’s heartwarming to see you all enjoy yourselves!”</w:t>
      </w:r>
    </w:p>
    <w:p w:rsidR="00000000" w:rsidDel="00000000" w:rsidP="00000000" w:rsidRDefault="00000000" w:rsidRPr="00000000" w14:paraId="000037BA">
      <w:pPr>
        <w:pageBreakBefore w:val="0"/>
        <w:rPr/>
      </w:pPr>
      <w:r w:rsidDel="00000000" w:rsidR="00000000" w:rsidRPr="00000000">
        <w:rPr>
          <w:rtl w:val="0"/>
        </w:rPr>
        <w:t xml:space="preserve">p “But I’m getting sidetracked.”</w:t>
      </w:r>
    </w:p>
    <w:p w:rsidR="00000000" w:rsidDel="00000000" w:rsidP="00000000" w:rsidRDefault="00000000" w:rsidRPr="00000000" w14:paraId="000037BB">
      <w:pPr>
        <w:pageBreakBefore w:val="0"/>
        <w:rPr/>
      </w:pPr>
      <w:r w:rsidDel="00000000" w:rsidR="00000000" w:rsidRPr="00000000">
        <w:rPr>
          <w:rtl w:val="0"/>
        </w:rPr>
        <w:t xml:space="preserve">p “Next up is not a talk or a panel, but a performance.”</w:t>
      </w:r>
    </w:p>
    <w:p w:rsidR="00000000" w:rsidDel="00000000" w:rsidP="00000000" w:rsidRDefault="00000000" w:rsidRPr="00000000" w14:paraId="000037BC">
      <w:pPr>
        <w:pageBreakBefore w:val="0"/>
        <w:rPr/>
      </w:pPr>
      <w:r w:rsidDel="00000000" w:rsidR="00000000" w:rsidRPr="00000000">
        <w:rPr>
          <w:rtl w:val="0"/>
        </w:rPr>
        <w:t xml:space="preserve">p “So, everyone, a big hand for a dance routine from the Kitty Crew!”</w:t>
        <w:br w:type="textWrapping"/>
        <w:t xml:space="preserve">“They were dressed in sensual cat cosplay, with fuzzy feline paws and revealing clothing.”</w:t>
      </w:r>
    </w:p>
    <w:p w:rsidR="00000000" w:rsidDel="00000000" w:rsidP="00000000" w:rsidRDefault="00000000" w:rsidRPr="00000000" w14:paraId="000037BD">
      <w:pPr>
        <w:pageBreakBefore w:val="0"/>
        <w:rPr/>
      </w:pPr>
      <w:r w:rsidDel="00000000" w:rsidR="00000000" w:rsidRPr="00000000">
        <w:rPr>
          <w:rtl w:val="0"/>
        </w:rPr>
        <w:t xml:space="preserve">“Unsurprisingly, they drew the attention of everyone in the room.”</w:t>
        <w:br w:type="textWrapping"/>
        <w:t xml:space="preserve">“This was likely out of confusion, shock or arousal.”</w:t>
      </w:r>
    </w:p>
    <w:p w:rsidR="00000000" w:rsidDel="00000000" w:rsidP="00000000" w:rsidRDefault="00000000" w:rsidRPr="00000000" w14:paraId="000037BE">
      <w:pPr>
        <w:pageBreakBefore w:val="0"/>
        <w:rPr/>
      </w:pPr>
      <w:r w:rsidDel="00000000" w:rsidR="00000000" w:rsidRPr="00000000">
        <w:rPr>
          <w:rtl w:val="0"/>
        </w:rPr>
        <w:t xml:space="preserve">mc “W-Wow… Those are really… Good. Costumes…”</w:t>
      </w:r>
    </w:p>
    <w:p w:rsidR="00000000" w:rsidDel="00000000" w:rsidP="00000000" w:rsidRDefault="00000000" w:rsidRPr="00000000" w14:paraId="000037BF">
      <w:pPr>
        <w:pageBreakBefore w:val="0"/>
        <w:rPr/>
      </w:pPr>
      <w:r w:rsidDel="00000000" w:rsidR="00000000" w:rsidRPr="00000000">
        <w:rPr>
          <w:rtl w:val="0"/>
        </w:rPr>
        <w:t xml:space="preserve">n “Huh. I think I know what manga that’s from.”</w:t>
      </w:r>
    </w:p>
    <w:p w:rsidR="00000000" w:rsidDel="00000000" w:rsidP="00000000" w:rsidRDefault="00000000" w:rsidRPr="00000000" w14:paraId="000037C0">
      <w:pPr>
        <w:pageBreakBefore w:val="0"/>
        <w:rPr/>
      </w:pPr>
      <w:r w:rsidDel="00000000" w:rsidR="00000000" w:rsidRPr="00000000">
        <w:rPr>
          <w:rtl w:val="0"/>
        </w:rPr>
        <w:t xml:space="preserve">y “... Why?”</w:t>
      </w:r>
    </w:p>
    <w:p w:rsidR="00000000" w:rsidDel="00000000" w:rsidP="00000000" w:rsidRDefault="00000000" w:rsidRPr="00000000" w14:paraId="000037C1">
      <w:pPr>
        <w:pageBreakBefore w:val="0"/>
        <w:rPr/>
      </w:pPr>
      <w:r w:rsidDel="00000000" w:rsidR="00000000" w:rsidRPr="00000000">
        <w:rPr>
          <w:rtl w:val="0"/>
        </w:rPr>
        <w:t xml:space="preserve">n “N-No reason!”</w:t>
      </w:r>
    </w:p>
    <w:p w:rsidR="00000000" w:rsidDel="00000000" w:rsidP="00000000" w:rsidRDefault="00000000" w:rsidRPr="00000000" w14:paraId="000037C2">
      <w:pPr>
        <w:pageBreakBefore w:val="0"/>
        <w:rPr/>
      </w:pPr>
      <w:r w:rsidDel="00000000" w:rsidR="00000000" w:rsidRPr="00000000">
        <w:rPr>
          <w:rtl w:val="0"/>
        </w:rPr>
        <w:t xml:space="preserve">“Before I got the chance to contribute to the conversation anymore, I saw Monika get up and leave.”</w:t>
      </w:r>
    </w:p>
    <w:p w:rsidR="00000000" w:rsidDel="00000000" w:rsidP="00000000" w:rsidRDefault="00000000" w:rsidRPr="00000000" w14:paraId="000037C3">
      <w:pPr>
        <w:pageBreakBefore w:val="0"/>
        <w:rPr/>
      </w:pPr>
      <w:r w:rsidDel="00000000" w:rsidR="00000000" w:rsidRPr="00000000">
        <w:rPr>
          <w:rtl w:val="0"/>
        </w:rPr>
        <w:t xml:space="preserve">mc “M-Monika?”</w:t>
      </w:r>
    </w:p>
    <w:p w:rsidR="00000000" w:rsidDel="00000000" w:rsidP="00000000" w:rsidRDefault="00000000" w:rsidRPr="00000000" w14:paraId="000037C4">
      <w:pPr>
        <w:pageBreakBefore w:val="0"/>
        <w:rPr/>
      </w:pPr>
      <w:r w:rsidDel="00000000" w:rsidR="00000000" w:rsidRPr="00000000">
        <w:rPr>
          <w:rtl w:val="0"/>
        </w:rPr>
        <w:t xml:space="preserve">“She ignored me, as she left the room. I quickly left my chair and followed her out.”</w:t>
      </w:r>
    </w:p>
    <w:p w:rsidR="00000000" w:rsidDel="00000000" w:rsidP="00000000" w:rsidRDefault="00000000" w:rsidRPr="00000000" w14:paraId="000037C5">
      <w:pPr>
        <w:pageBreakBefore w:val="0"/>
        <w:rPr/>
      </w:pPr>
      <w:r w:rsidDel="00000000" w:rsidR="00000000" w:rsidRPr="00000000">
        <w:rPr>
          <w:rtl w:val="0"/>
        </w:rPr>
      </w:r>
    </w:p>
    <w:p w:rsidR="00000000" w:rsidDel="00000000" w:rsidP="00000000" w:rsidRDefault="00000000" w:rsidRPr="00000000" w14:paraId="000037C6">
      <w:pPr>
        <w:pageBreakBefore w:val="0"/>
        <w:rPr/>
      </w:pPr>
      <w:r w:rsidDel="00000000" w:rsidR="00000000" w:rsidRPr="00000000">
        <w:rPr>
          <w:rtl w:val="0"/>
        </w:rPr>
        <w:t xml:space="preserve">[Convention Hall]</w:t>
      </w:r>
    </w:p>
    <w:p w:rsidR="00000000" w:rsidDel="00000000" w:rsidP="00000000" w:rsidRDefault="00000000" w:rsidRPr="00000000" w14:paraId="000037C7">
      <w:pPr>
        <w:pageBreakBefore w:val="0"/>
        <w:rPr/>
      </w:pPr>
      <w:r w:rsidDel="00000000" w:rsidR="00000000" w:rsidRPr="00000000">
        <w:rPr>
          <w:rtl w:val="0"/>
        </w:rPr>
      </w:r>
    </w:p>
    <w:p w:rsidR="00000000" w:rsidDel="00000000" w:rsidP="00000000" w:rsidRDefault="00000000" w:rsidRPr="00000000" w14:paraId="000037C8">
      <w:pPr>
        <w:pageBreakBefore w:val="0"/>
        <w:rPr/>
      </w:pPr>
      <w:r w:rsidDel="00000000" w:rsidR="00000000" w:rsidRPr="00000000">
        <w:rPr>
          <w:rtl w:val="0"/>
        </w:rPr>
        <w:t xml:space="preserve">mc “Monika! What’s wrong!?”</w:t>
      </w:r>
    </w:p>
    <w:p w:rsidR="00000000" w:rsidDel="00000000" w:rsidP="00000000" w:rsidRDefault="00000000" w:rsidRPr="00000000" w14:paraId="000037C9">
      <w:pPr>
        <w:pageBreakBefore w:val="0"/>
        <w:rPr/>
      </w:pPr>
      <w:r w:rsidDel="00000000" w:rsidR="00000000" w:rsidRPr="00000000">
        <w:rPr>
          <w:rtl w:val="0"/>
        </w:rPr>
        <w:t xml:space="preserve">“Monika turned to me with a look of fury. I felt myself recoil at just her stare.”</w:t>
      </w:r>
    </w:p>
    <w:p w:rsidR="00000000" w:rsidDel="00000000" w:rsidP="00000000" w:rsidRDefault="00000000" w:rsidRPr="00000000" w14:paraId="000037CA">
      <w:pPr>
        <w:pageBreakBefore w:val="0"/>
        <w:rPr/>
      </w:pPr>
      <w:r w:rsidDel="00000000" w:rsidR="00000000" w:rsidRPr="00000000">
        <w:rPr>
          <w:rtl w:val="0"/>
        </w:rPr>
        <w:t xml:space="preserve">m “First, you drag me into a panel I had zero interest in without even asking if it was okay!”</w:t>
      </w:r>
    </w:p>
    <w:p w:rsidR="00000000" w:rsidDel="00000000" w:rsidP="00000000" w:rsidRDefault="00000000" w:rsidRPr="00000000" w14:paraId="000037CB">
      <w:pPr>
        <w:pageBreakBefore w:val="0"/>
        <w:rPr/>
      </w:pPr>
      <w:r w:rsidDel="00000000" w:rsidR="00000000" w:rsidRPr="00000000">
        <w:rPr>
          <w:rtl w:val="0"/>
        </w:rPr>
        <w:t xml:space="preserve">mc “I-I mean, yeah… Sorry about-”</w:t>
      </w:r>
    </w:p>
    <w:p w:rsidR="00000000" w:rsidDel="00000000" w:rsidP="00000000" w:rsidRDefault="00000000" w:rsidRPr="00000000" w14:paraId="000037CC">
      <w:pPr>
        <w:pageBreakBefore w:val="0"/>
        <w:rPr/>
      </w:pPr>
      <w:r w:rsidDel="00000000" w:rsidR="00000000" w:rsidRPr="00000000">
        <w:rPr>
          <w:rtl w:val="0"/>
        </w:rPr>
        <w:t xml:space="preserve">m “Second! You spend more time geeking out with Natsuki, rather than listening to the panel YOU wanted to see!”</w:t>
      </w:r>
    </w:p>
    <w:p w:rsidR="00000000" w:rsidDel="00000000" w:rsidP="00000000" w:rsidRDefault="00000000" w:rsidRPr="00000000" w14:paraId="000037CD">
      <w:pPr>
        <w:pageBreakBefore w:val="0"/>
        <w:rPr/>
      </w:pPr>
      <w:r w:rsidDel="00000000" w:rsidR="00000000" w:rsidRPr="00000000">
        <w:rPr>
          <w:rtl w:val="0"/>
        </w:rPr>
        <w:t xml:space="preserve">mc “W-Well when you put it like-”</w:t>
      </w:r>
    </w:p>
    <w:p w:rsidR="00000000" w:rsidDel="00000000" w:rsidP="00000000" w:rsidRDefault="00000000" w:rsidRPr="00000000" w14:paraId="000037CE">
      <w:pPr>
        <w:pageBreakBefore w:val="0"/>
        <w:rPr/>
      </w:pPr>
      <w:r w:rsidDel="00000000" w:rsidR="00000000" w:rsidRPr="00000000">
        <w:rPr>
          <w:rtl w:val="0"/>
        </w:rPr>
        <w:t xml:space="preserve">m “THIRD! A group practically dressed like strippers walks in, and suddenly you go ga-ga for them!”</w:t>
      </w:r>
    </w:p>
    <w:p w:rsidR="00000000" w:rsidDel="00000000" w:rsidP="00000000" w:rsidRDefault="00000000" w:rsidRPr="00000000" w14:paraId="000037CF">
      <w:pPr>
        <w:pageBreakBefore w:val="0"/>
        <w:rPr/>
      </w:pPr>
      <w:r w:rsidDel="00000000" w:rsidR="00000000" w:rsidRPr="00000000">
        <w:rPr>
          <w:rtl w:val="0"/>
        </w:rPr>
        <w:t xml:space="preserve">mc “I was just complimenting the… Design!”</w:t>
      </w:r>
    </w:p>
    <w:p w:rsidR="00000000" w:rsidDel="00000000" w:rsidP="00000000" w:rsidRDefault="00000000" w:rsidRPr="00000000" w14:paraId="000037D0">
      <w:pPr>
        <w:pageBreakBefore w:val="0"/>
        <w:rPr/>
      </w:pPr>
      <w:r w:rsidDel="00000000" w:rsidR="00000000" w:rsidRPr="00000000">
        <w:rPr>
          <w:rtl w:val="0"/>
        </w:rPr>
        <w:t xml:space="preserve">m “You hesitated.”</w:t>
        <w:br w:type="textWrapping"/>
        <w:t xml:space="preserve">mc “... Yeah, I did.”</w:t>
      </w:r>
    </w:p>
    <w:p w:rsidR="00000000" w:rsidDel="00000000" w:rsidP="00000000" w:rsidRDefault="00000000" w:rsidRPr="00000000" w14:paraId="000037D1">
      <w:pPr>
        <w:pageBreakBefore w:val="0"/>
        <w:rPr/>
      </w:pPr>
      <w:r w:rsidDel="00000000" w:rsidR="00000000" w:rsidRPr="00000000">
        <w:rPr>
          <w:rtl w:val="0"/>
        </w:rPr>
        <w:t xml:space="preserve">“Monika scoffs and turns away.”</w:t>
      </w:r>
    </w:p>
    <w:p w:rsidR="00000000" w:rsidDel="00000000" w:rsidP="00000000" w:rsidRDefault="00000000" w:rsidRPr="00000000" w14:paraId="000037D2">
      <w:pPr>
        <w:pageBreakBefore w:val="0"/>
        <w:rPr/>
      </w:pPr>
      <w:r w:rsidDel="00000000" w:rsidR="00000000" w:rsidRPr="00000000">
        <w:rPr>
          <w:rtl w:val="0"/>
        </w:rPr>
        <w:t xml:space="preserve">m “You are unbelievable. I’m going home.”</w:t>
      </w:r>
    </w:p>
    <w:p w:rsidR="00000000" w:rsidDel="00000000" w:rsidP="00000000" w:rsidRDefault="00000000" w:rsidRPr="00000000" w14:paraId="000037D3">
      <w:pPr>
        <w:pageBreakBefore w:val="0"/>
        <w:rPr/>
      </w:pPr>
      <w:r w:rsidDel="00000000" w:rsidR="00000000" w:rsidRPr="00000000">
        <w:rPr>
          <w:rtl w:val="0"/>
        </w:rPr>
        <w:t xml:space="preserve">mc “W-Wait!”</w:t>
      </w:r>
    </w:p>
    <w:p w:rsidR="00000000" w:rsidDel="00000000" w:rsidP="00000000" w:rsidRDefault="00000000" w:rsidRPr="00000000" w14:paraId="000037D4">
      <w:pPr>
        <w:pageBreakBefore w:val="0"/>
        <w:rPr/>
      </w:pPr>
      <w:r w:rsidDel="00000000" w:rsidR="00000000" w:rsidRPr="00000000">
        <w:rPr>
          <w:rtl w:val="0"/>
        </w:rPr>
        <w:t xml:space="preserve">“I grabbed Monika by her arm instinctually. She turned back to me, still looking upset.”</w:t>
      </w:r>
    </w:p>
    <w:p w:rsidR="00000000" w:rsidDel="00000000" w:rsidP="00000000" w:rsidRDefault="00000000" w:rsidRPr="00000000" w14:paraId="000037D5">
      <w:pPr>
        <w:pageBreakBefore w:val="0"/>
        <w:rPr/>
      </w:pPr>
      <w:r w:rsidDel="00000000" w:rsidR="00000000" w:rsidRPr="00000000">
        <w:rPr>
          <w:rtl w:val="0"/>
        </w:rPr>
        <w:t xml:space="preserve">mc “Monika. I’m sorry… I should have asked you if it was okay to join Natsuki and Yuri.”</w:t>
      </w:r>
    </w:p>
    <w:p w:rsidR="00000000" w:rsidDel="00000000" w:rsidP="00000000" w:rsidRDefault="00000000" w:rsidRPr="00000000" w14:paraId="000037D6">
      <w:pPr>
        <w:pageBreakBefore w:val="0"/>
        <w:rPr/>
      </w:pPr>
      <w:r w:rsidDel="00000000" w:rsidR="00000000" w:rsidRPr="00000000">
        <w:rPr>
          <w:rtl w:val="0"/>
        </w:rPr>
        <w:t xml:space="preserve">m “... And?”</w:t>
      </w:r>
    </w:p>
    <w:p w:rsidR="00000000" w:rsidDel="00000000" w:rsidP="00000000" w:rsidRDefault="00000000" w:rsidRPr="00000000" w14:paraId="000037D7">
      <w:pPr>
        <w:pageBreakBefore w:val="0"/>
        <w:rPr/>
      </w:pPr>
      <w:r w:rsidDel="00000000" w:rsidR="00000000" w:rsidRPr="00000000">
        <w:rPr>
          <w:rtl w:val="0"/>
        </w:rPr>
        <w:t xml:space="preserve">mc “And, I should have listened to what you had to say.”</w:t>
      </w:r>
    </w:p>
    <w:p w:rsidR="00000000" w:rsidDel="00000000" w:rsidP="00000000" w:rsidRDefault="00000000" w:rsidRPr="00000000" w14:paraId="000037D8">
      <w:pPr>
        <w:pageBreakBefore w:val="0"/>
        <w:rPr/>
      </w:pPr>
      <w:r w:rsidDel="00000000" w:rsidR="00000000" w:rsidRPr="00000000">
        <w:rPr>
          <w:rtl w:val="0"/>
        </w:rPr>
        <w:t xml:space="preserve">m “And?”</w:t>
      </w:r>
    </w:p>
    <w:p w:rsidR="00000000" w:rsidDel="00000000" w:rsidP="00000000" w:rsidRDefault="00000000" w:rsidRPr="00000000" w14:paraId="000037D9">
      <w:pPr>
        <w:pageBreakBefore w:val="0"/>
        <w:rPr/>
      </w:pPr>
      <w:r w:rsidDel="00000000" w:rsidR="00000000" w:rsidRPr="00000000">
        <w:rPr>
          <w:rtl w:val="0"/>
        </w:rPr>
        <w:t xml:space="preserve">mc “And, I shouldn’t have stared at those other cosplayers.”</w:t>
      </w:r>
    </w:p>
    <w:p w:rsidR="00000000" w:rsidDel="00000000" w:rsidP="00000000" w:rsidRDefault="00000000" w:rsidRPr="00000000" w14:paraId="000037DA">
      <w:pPr>
        <w:pageBreakBefore w:val="0"/>
        <w:rPr/>
      </w:pPr>
      <w:r w:rsidDel="00000000" w:rsidR="00000000" w:rsidRPr="00000000">
        <w:rPr>
          <w:rtl w:val="0"/>
        </w:rPr>
        <w:t xml:space="preserve">m “...”</w:t>
      </w:r>
    </w:p>
    <w:p w:rsidR="00000000" w:rsidDel="00000000" w:rsidP="00000000" w:rsidRDefault="00000000" w:rsidRPr="00000000" w14:paraId="000037DB">
      <w:pPr>
        <w:pageBreakBefore w:val="0"/>
        <w:rPr/>
      </w:pPr>
      <w:r w:rsidDel="00000000" w:rsidR="00000000" w:rsidRPr="00000000">
        <w:rPr>
          <w:rtl w:val="0"/>
        </w:rPr>
        <w:t xml:space="preserve">m “Thank you for apologizing. But, if it’s all the same with you, I’m actually really exhausted from today.”</w:t>
      </w:r>
    </w:p>
    <w:p w:rsidR="00000000" w:rsidDel="00000000" w:rsidP="00000000" w:rsidRDefault="00000000" w:rsidRPr="00000000" w14:paraId="000037DC">
      <w:pPr>
        <w:pageBreakBefore w:val="0"/>
        <w:rPr/>
      </w:pPr>
      <w:r w:rsidDel="00000000" w:rsidR="00000000" w:rsidRPr="00000000">
        <w:rPr>
          <w:rtl w:val="0"/>
        </w:rPr>
        <w:t xml:space="preserve">m “This whole convention thing is a lot to take in all at once. So I’d like to go home and relax.”</w:t>
      </w:r>
    </w:p>
    <w:p w:rsidR="00000000" w:rsidDel="00000000" w:rsidP="00000000" w:rsidRDefault="00000000" w:rsidRPr="00000000" w14:paraId="000037DD">
      <w:pPr>
        <w:pageBreakBefore w:val="0"/>
        <w:rPr/>
      </w:pPr>
      <w:r w:rsidDel="00000000" w:rsidR="00000000" w:rsidRPr="00000000">
        <w:rPr>
          <w:rtl w:val="0"/>
        </w:rPr>
        <w:t xml:space="preserve">m “You don’t mind, do you [player]?”</w:t>
        <w:br w:type="textWrapping"/>
        <w:t xml:space="preserve">mc “Of course not. Let’s go.”</w:t>
      </w:r>
    </w:p>
    <w:p w:rsidR="00000000" w:rsidDel="00000000" w:rsidP="00000000" w:rsidRDefault="00000000" w:rsidRPr="00000000" w14:paraId="000037DE">
      <w:pPr>
        <w:pageBreakBefore w:val="0"/>
        <w:rPr/>
      </w:pPr>
      <w:r w:rsidDel="00000000" w:rsidR="00000000" w:rsidRPr="00000000">
        <w:rPr>
          <w:rtl w:val="0"/>
        </w:rPr>
        <w:t xml:space="preserve">“Truth be told, I’d much rather stay for a while longer. Hanging out with Natsuki and Yuri sounds like tons of fun!”</w:t>
      </w:r>
    </w:p>
    <w:p w:rsidR="00000000" w:rsidDel="00000000" w:rsidP="00000000" w:rsidRDefault="00000000" w:rsidRPr="00000000" w14:paraId="000037DF">
      <w:pPr>
        <w:pageBreakBefore w:val="0"/>
        <w:rPr/>
      </w:pPr>
      <w:r w:rsidDel="00000000" w:rsidR="00000000" w:rsidRPr="00000000">
        <w:rPr>
          <w:rtl w:val="0"/>
        </w:rPr>
        <w:t xml:space="preserve">“But. If I want Monika to get a good impression of this kind of place, it’s important to be patient with her.”</w:t>
      </w:r>
    </w:p>
    <w:p w:rsidR="00000000" w:rsidDel="00000000" w:rsidP="00000000" w:rsidRDefault="00000000" w:rsidRPr="00000000" w14:paraId="000037E0">
      <w:pPr>
        <w:pageBreakBefore w:val="0"/>
        <w:rPr/>
      </w:pPr>
      <w:r w:rsidDel="00000000" w:rsidR="00000000" w:rsidRPr="00000000">
        <w:rPr>
          <w:rtl w:val="0"/>
        </w:rPr>
        <w:t xml:space="preserve">n “Did I hear that right? You two are going home early?”</w:t>
      </w:r>
    </w:p>
    <w:p w:rsidR="00000000" w:rsidDel="00000000" w:rsidP="00000000" w:rsidRDefault="00000000" w:rsidRPr="00000000" w14:paraId="000037E1">
      <w:pPr>
        <w:pageBreakBefore w:val="0"/>
        <w:rPr/>
      </w:pPr>
      <w:r w:rsidDel="00000000" w:rsidR="00000000" w:rsidRPr="00000000">
        <w:rPr>
          <w:rtl w:val="0"/>
        </w:rPr>
        <w:t xml:space="preserve">“Natsuki and Yuri were now standing behind me. Natsuki looked confused, while Yuri looked exhausted.”</w:t>
      </w:r>
    </w:p>
    <w:p w:rsidR="00000000" w:rsidDel="00000000" w:rsidP="00000000" w:rsidRDefault="00000000" w:rsidRPr="00000000" w14:paraId="000037E2">
      <w:pPr>
        <w:pageBreakBefore w:val="0"/>
        <w:rPr/>
      </w:pPr>
      <w:r w:rsidDel="00000000" w:rsidR="00000000" w:rsidRPr="00000000">
        <w:rPr>
          <w:rtl w:val="0"/>
        </w:rPr>
        <w:t xml:space="preserve">m “Yeah, Natsuki. This is all so much at once, so I’d like to call it quits for the day.”</w:t>
      </w:r>
    </w:p>
    <w:p w:rsidR="00000000" w:rsidDel="00000000" w:rsidP="00000000" w:rsidRDefault="00000000" w:rsidRPr="00000000" w14:paraId="000037E3">
      <w:pPr>
        <w:pageBreakBefore w:val="0"/>
        <w:rPr/>
      </w:pPr>
      <w:r w:rsidDel="00000000" w:rsidR="00000000" w:rsidRPr="00000000">
        <w:rPr>
          <w:rtl w:val="0"/>
        </w:rPr>
        <w:t xml:space="preserve">y “That is understandable…”</w:t>
      </w:r>
    </w:p>
    <w:p w:rsidR="00000000" w:rsidDel="00000000" w:rsidP="00000000" w:rsidRDefault="00000000" w:rsidRPr="00000000" w14:paraId="000037E4">
      <w:pPr>
        <w:pageBreakBefore w:val="0"/>
        <w:rPr/>
      </w:pPr>
      <w:r w:rsidDel="00000000" w:rsidR="00000000" w:rsidRPr="00000000">
        <w:rPr>
          <w:rtl w:val="0"/>
        </w:rPr>
        <w:t xml:space="preserve">n “Yeah, it is. Well I’m just glad you gave it a chance, Monika!”</w:t>
      </w:r>
    </w:p>
    <w:p w:rsidR="00000000" w:rsidDel="00000000" w:rsidP="00000000" w:rsidRDefault="00000000" w:rsidRPr="00000000" w14:paraId="000037E5">
      <w:pPr>
        <w:pageBreakBefore w:val="0"/>
        <w:rPr/>
      </w:pPr>
      <w:r w:rsidDel="00000000" w:rsidR="00000000" w:rsidRPr="00000000">
        <w:rPr>
          <w:rtl w:val="0"/>
        </w:rPr>
        <w:t xml:space="preserve">n “Hopefully you’ll be coming back on the regular!”</w:t>
      </w:r>
    </w:p>
    <w:p w:rsidR="00000000" w:rsidDel="00000000" w:rsidP="00000000" w:rsidRDefault="00000000" w:rsidRPr="00000000" w14:paraId="000037E6">
      <w:pPr>
        <w:pageBreakBefore w:val="0"/>
        <w:rPr/>
      </w:pPr>
      <w:r w:rsidDel="00000000" w:rsidR="00000000" w:rsidRPr="00000000">
        <w:rPr>
          <w:rtl w:val="0"/>
        </w:rPr>
        <w:t xml:space="preserve">m “Yeah. I think I can do that…”</w:t>
      </w:r>
    </w:p>
    <w:p w:rsidR="00000000" w:rsidDel="00000000" w:rsidP="00000000" w:rsidRDefault="00000000" w:rsidRPr="00000000" w14:paraId="000037E7">
      <w:pPr>
        <w:pageBreakBefore w:val="0"/>
        <w:rPr/>
      </w:pPr>
      <w:r w:rsidDel="00000000" w:rsidR="00000000" w:rsidRPr="00000000">
        <w:rPr>
          <w:rtl w:val="0"/>
        </w:rPr>
        <w:t xml:space="preserve">mc “Well, we’re out of here. See you guys later!”</w:t>
      </w:r>
    </w:p>
    <w:p w:rsidR="00000000" w:rsidDel="00000000" w:rsidP="00000000" w:rsidRDefault="00000000" w:rsidRPr="00000000" w14:paraId="000037E8">
      <w:pPr>
        <w:pageBreakBefore w:val="0"/>
        <w:rPr/>
      </w:pPr>
      <w:r w:rsidDel="00000000" w:rsidR="00000000" w:rsidRPr="00000000">
        <w:rPr>
          <w:rtl w:val="0"/>
        </w:rPr>
        <w:t xml:space="preserve">n “Take care!”</w:t>
      </w:r>
    </w:p>
    <w:p w:rsidR="00000000" w:rsidDel="00000000" w:rsidP="00000000" w:rsidRDefault="00000000" w:rsidRPr="00000000" w14:paraId="000037E9">
      <w:pPr>
        <w:pageBreakBefore w:val="0"/>
        <w:rPr/>
      </w:pPr>
      <w:r w:rsidDel="00000000" w:rsidR="00000000" w:rsidRPr="00000000">
        <w:rPr>
          <w:rtl w:val="0"/>
        </w:rPr>
        <w:t xml:space="preserve">y “Goodbye...!”</w:t>
      </w:r>
    </w:p>
    <w:p w:rsidR="00000000" w:rsidDel="00000000" w:rsidP="00000000" w:rsidRDefault="00000000" w:rsidRPr="00000000" w14:paraId="000037EA">
      <w:pPr>
        <w:pageBreakBefore w:val="0"/>
        <w:rPr/>
      </w:pPr>
      <w:r w:rsidDel="00000000" w:rsidR="00000000" w:rsidRPr="00000000">
        <w:rPr>
          <w:rtl w:val="0"/>
        </w:rPr>
      </w:r>
    </w:p>
    <w:p w:rsidR="00000000" w:rsidDel="00000000" w:rsidP="00000000" w:rsidRDefault="00000000" w:rsidRPr="00000000" w14:paraId="000037EB">
      <w:pPr>
        <w:pageBreakBefore w:val="0"/>
        <w:rPr/>
      </w:pPr>
      <w:r w:rsidDel="00000000" w:rsidR="00000000" w:rsidRPr="00000000">
        <w:rPr>
          <w:rtl w:val="0"/>
        </w:rPr>
        <w:t xml:space="preserve">[Fade out]</w:t>
      </w:r>
    </w:p>
    <w:p w:rsidR="00000000" w:rsidDel="00000000" w:rsidP="00000000" w:rsidRDefault="00000000" w:rsidRPr="00000000" w14:paraId="000037EC">
      <w:pPr>
        <w:pageBreakBefore w:val="0"/>
        <w:rPr/>
      </w:pPr>
      <w:r w:rsidDel="00000000" w:rsidR="00000000" w:rsidRPr="00000000">
        <w:rPr>
          <w:rtl w:val="0"/>
        </w:rPr>
      </w:r>
    </w:p>
    <w:p w:rsidR="00000000" w:rsidDel="00000000" w:rsidP="00000000" w:rsidRDefault="00000000" w:rsidRPr="00000000" w14:paraId="000037ED">
      <w:pPr>
        <w:pageBreakBefore w:val="0"/>
        <w:rPr/>
      </w:pPr>
      <w:r w:rsidDel="00000000" w:rsidR="00000000" w:rsidRPr="00000000">
        <w:rPr>
          <w:rtl w:val="0"/>
        </w:rPr>
        <w:t xml:space="preserve">“With that, Monika and I made our way to my house.”</w:t>
      </w:r>
    </w:p>
    <w:p w:rsidR="00000000" w:rsidDel="00000000" w:rsidP="00000000" w:rsidRDefault="00000000" w:rsidRPr="00000000" w14:paraId="000037EE">
      <w:pPr>
        <w:pageBreakBefore w:val="0"/>
        <w:rPr/>
      </w:pPr>
      <w:r w:rsidDel="00000000" w:rsidR="00000000" w:rsidRPr="00000000">
        <w:rPr>
          <w:rtl w:val="0"/>
        </w:rPr>
        <w:t xml:space="preserve">“The sun is high in the sky, dusk is still a few hours away.”</w:t>
      </w:r>
    </w:p>
    <w:p w:rsidR="00000000" w:rsidDel="00000000" w:rsidP="00000000" w:rsidRDefault="00000000" w:rsidRPr="00000000" w14:paraId="000037EF">
      <w:pPr>
        <w:pageBreakBefore w:val="0"/>
        <w:rPr/>
      </w:pPr>
      <w:r w:rsidDel="00000000" w:rsidR="00000000" w:rsidRPr="00000000">
        <w:rPr>
          <w:rtl w:val="0"/>
        </w:rPr>
        <w:t xml:space="preserve">“Little conversation happens between the two of us, besides the occasional comment regarding the heat.”</w:t>
      </w:r>
    </w:p>
    <w:p w:rsidR="00000000" w:rsidDel="00000000" w:rsidP="00000000" w:rsidRDefault="00000000" w:rsidRPr="00000000" w14:paraId="000037F0">
      <w:pPr>
        <w:pageBreakBefore w:val="0"/>
        <w:rPr/>
      </w:pPr>
      <w:r w:rsidDel="00000000" w:rsidR="00000000" w:rsidRPr="00000000">
        <w:rPr>
          <w:rtl w:val="0"/>
        </w:rPr>
      </w:r>
    </w:p>
    <w:p w:rsidR="00000000" w:rsidDel="00000000" w:rsidP="00000000" w:rsidRDefault="00000000" w:rsidRPr="00000000" w14:paraId="000037F1">
      <w:pPr>
        <w:pageBreakBefore w:val="0"/>
        <w:rPr/>
      </w:pPr>
      <w:r w:rsidDel="00000000" w:rsidR="00000000" w:rsidRPr="00000000">
        <w:rPr>
          <w:rtl w:val="0"/>
        </w:rPr>
      </w:r>
    </w:p>
    <w:p w:rsidR="00000000" w:rsidDel="00000000" w:rsidP="00000000" w:rsidRDefault="00000000" w:rsidRPr="00000000" w14:paraId="000037F2">
      <w:pPr>
        <w:pageBreakBefore w:val="0"/>
        <w:rPr/>
      </w:pPr>
      <w:r w:rsidDel="00000000" w:rsidR="00000000" w:rsidRPr="00000000">
        <w:rPr>
          <w:rtl w:val="0"/>
        </w:rPr>
        <w:t xml:space="preserve">[Player Home]</w:t>
      </w:r>
    </w:p>
    <w:p w:rsidR="00000000" w:rsidDel="00000000" w:rsidP="00000000" w:rsidRDefault="00000000" w:rsidRPr="00000000" w14:paraId="000037F3">
      <w:pPr>
        <w:pageBreakBefore w:val="0"/>
        <w:rPr/>
      </w:pPr>
      <w:r w:rsidDel="00000000" w:rsidR="00000000" w:rsidRPr="00000000">
        <w:rPr>
          <w:rtl w:val="0"/>
        </w:rPr>
      </w:r>
    </w:p>
    <w:p w:rsidR="00000000" w:rsidDel="00000000" w:rsidP="00000000" w:rsidRDefault="00000000" w:rsidRPr="00000000" w14:paraId="000037F4">
      <w:pPr>
        <w:pageBreakBefore w:val="0"/>
        <w:rPr/>
      </w:pPr>
      <w:r w:rsidDel="00000000" w:rsidR="00000000" w:rsidRPr="00000000">
        <w:rPr>
          <w:rtl w:val="0"/>
        </w:rPr>
        <w:t xml:space="preserve">mc “Seriously, I could walk with you on your way home.”</w:t>
      </w:r>
    </w:p>
    <w:p w:rsidR="00000000" w:rsidDel="00000000" w:rsidP="00000000" w:rsidRDefault="00000000" w:rsidRPr="00000000" w14:paraId="000037F5">
      <w:pPr>
        <w:pageBreakBefore w:val="0"/>
        <w:rPr/>
      </w:pPr>
      <w:r w:rsidDel="00000000" w:rsidR="00000000" w:rsidRPr="00000000">
        <w:rPr>
          <w:rtl w:val="0"/>
        </w:rPr>
        <w:t xml:space="preserve">m “I know you could. And I do appreciate it.”</w:t>
      </w:r>
    </w:p>
    <w:p w:rsidR="00000000" w:rsidDel="00000000" w:rsidP="00000000" w:rsidRDefault="00000000" w:rsidRPr="00000000" w14:paraId="000037F6">
      <w:pPr>
        <w:pageBreakBefore w:val="0"/>
        <w:rPr/>
      </w:pPr>
      <w:r w:rsidDel="00000000" w:rsidR="00000000" w:rsidRPr="00000000">
        <w:rPr>
          <w:rtl w:val="0"/>
        </w:rPr>
        <w:t xml:space="preserve">m “But I’ll be okay. Besides, your house is closer anyway!”</w:t>
      </w:r>
    </w:p>
    <w:p w:rsidR="00000000" w:rsidDel="00000000" w:rsidP="00000000" w:rsidRDefault="00000000" w:rsidRPr="00000000" w14:paraId="000037F7">
      <w:pPr>
        <w:pageBreakBefore w:val="0"/>
        <w:rPr/>
      </w:pPr>
      <w:r w:rsidDel="00000000" w:rsidR="00000000" w:rsidRPr="00000000">
        <w:rPr>
          <w:rtl w:val="0"/>
        </w:rPr>
        <w:t xml:space="preserve">mc “You’re right… I’m just worried you’re still mad at me…”</w:t>
      </w:r>
    </w:p>
    <w:p w:rsidR="00000000" w:rsidDel="00000000" w:rsidP="00000000" w:rsidRDefault="00000000" w:rsidRPr="00000000" w14:paraId="000037F8">
      <w:pPr>
        <w:pageBreakBefore w:val="0"/>
        <w:rPr/>
      </w:pPr>
      <w:r w:rsidDel="00000000" w:rsidR="00000000" w:rsidRPr="00000000">
        <w:rPr>
          <w:rtl w:val="0"/>
        </w:rPr>
        <w:t xml:space="preserve">m “I was… But now I’m better. I think it was just the sheer amount of people that was getting to me.”</w:t>
      </w:r>
    </w:p>
    <w:p w:rsidR="00000000" w:rsidDel="00000000" w:rsidP="00000000" w:rsidRDefault="00000000" w:rsidRPr="00000000" w14:paraId="000037F9">
      <w:pPr>
        <w:pageBreakBefore w:val="0"/>
        <w:rPr/>
      </w:pPr>
      <w:r w:rsidDel="00000000" w:rsidR="00000000" w:rsidRPr="00000000">
        <w:rPr>
          <w:rtl w:val="0"/>
        </w:rPr>
        <w:t xml:space="preserve">m “Now that I’m not stuffed in there with everyone else, I’m much better.”</w:t>
      </w:r>
    </w:p>
    <w:p w:rsidR="00000000" w:rsidDel="00000000" w:rsidP="00000000" w:rsidRDefault="00000000" w:rsidRPr="00000000" w14:paraId="000037FA">
      <w:pPr>
        <w:pageBreakBefore w:val="0"/>
        <w:rPr/>
      </w:pPr>
      <w:r w:rsidDel="00000000" w:rsidR="00000000" w:rsidRPr="00000000">
        <w:rPr>
          <w:rtl w:val="0"/>
        </w:rPr>
        <w:t xml:space="preserve">mc “Good to know…”</w:t>
      </w:r>
    </w:p>
    <w:p w:rsidR="00000000" w:rsidDel="00000000" w:rsidP="00000000" w:rsidRDefault="00000000" w:rsidRPr="00000000" w14:paraId="000037FB">
      <w:pPr>
        <w:pageBreakBefore w:val="0"/>
        <w:rPr/>
      </w:pPr>
      <w:r w:rsidDel="00000000" w:rsidR="00000000" w:rsidRPr="00000000">
        <w:rPr>
          <w:rtl w:val="0"/>
        </w:rPr>
        <w:t xml:space="preserve">“I smiled to myself. Glad I was off the hook.”</w:t>
      </w:r>
    </w:p>
    <w:p w:rsidR="00000000" w:rsidDel="00000000" w:rsidP="00000000" w:rsidRDefault="00000000" w:rsidRPr="00000000" w14:paraId="000037FC">
      <w:pPr>
        <w:pageBreakBefore w:val="0"/>
        <w:rPr/>
      </w:pPr>
      <w:r w:rsidDel="00000000" w:rsidR="00000000" w:rsidRPr="00000000">
        <w:rPr>
          <w:rtl w:val="0"/>
        </w:rPr>
        <w:t xml:space="preserve">m “That being said…”</w:t>
      </w:r>
    </w:p>
    <w:p w:rsidR="00000000" w:rsidDel="00000000" w:rsidP="00000000" w:rsidRDefault="00000000" w:rsidRPr="00000000" w14:paraId="000037FD">
      <w:pPr>
        <w:pageBreakBefore w:val="0"/>
        <w:rPr/>
      </w:pPr>
      <w:r w:rsidDel="00000000" w:rsidR="00000000" w:rsidRPr="00000000">
        <w:rPr>
          <w:rtl w:val="0"/>
        </w:rPr>
        <w:t xml:space="preserve">“Nevermind.”</w:t>
      </w:r>
    </w:p>
    <w:p w:rsidR="00000000" w:rsidDel="00000000" w:rsidP="00000000" w:rsidRDefault="00000000" w:rsidRPr="00000000" w14:paraId="000037FE">
      <w:pPr>
        <w:pageBreakBefore w:val="0"/>
        <w:rPr/>
      </w:pPr>
      <w:r w:rsidDel="00000000" w:rsidR="00000000" w:rsidRPr="00000000">
        <w:rPr>
          <w:rtl w:val="0"/>
        </w:rPr>
        <w:t xml:space="preserve">m “Maybe you could make it up to me… In another way~”</w:t>
      </w:r>
    </w:p>
    <w:p w:rsidR="00000000" w:rsidDel="00000000" w:rsidP="00000000" w:rsidRDefault="00000000" w:rsidRPr="00000000" w14:paraId="000037FF">
      <w:pPr>
        <w:pageBreakBefore w:val="0"/>
        <w:rPr/>
      </w:pPr>
      <w:r w:rsidDel="00000000" w:rsidR="00000000" w:rsidRPr="00000000">
        <w:rPr>
          <w:rtl w:val="0"/>
        </w:rPr>
        <w:t xml:space="preserve">“Monika leaned in close as she spoke, making my face flush with crimson.”</w:t>
      </w:r>
    </w:p>
    <w:p w:rsidR="00000000" w:rsidDel="00000000" w:rsidP="00000000" w:rsidRDefault="00000000" w:rsidRPr="00000000" w14:paraId="00003800">
      <w:pPr>
        <w:pageBreakBefore w:val="0"/>
        <w:rPr/>
      </w:pPr>
      <w:r w:rsidDel="00000000" w:rsidR="00000000" w:rsidRPr="00000000">
        <w:rPr>
          <w:rtl w:val="0"/>
        </w:rPr>
        <w:t xml:space="preserve">mc “I-I mean, I c-could- Well, I-I-”</w:t>
      </w:r>
    </w:p>
    <w:p w:rsidR="00000000" w:rsidDel="00000000" w:rsidP="00000000" w:rsidRDefault="00000000" w:rsidRPr="00000000" w14:paraId="00003801">
      <w:pPr>
        <w:pageBreakBefore w:val="0"/>
        <w:rPr/>
      </w:pPr>
      <w:r w:rsidDel="00000000" w:rsidR="00000000" w:rsidRPr="00000000">
        <w:rPr>
          <w:rtl w:val="0"/>
        </w:rPr>
        <w:t xml:space="preserve">m “Ahaha! I got you~”</w:t>
      </w:r>
    </w:p>
    <w:p w:rsidR="00000000" w:rsidDel="00000000" w:rsidP="00000000" w:rsidRDefault="00000000" w:rsidRPr="00000000" w14:paraId="00003802">
      <w:pPr>
        <w:pageBreakBefore w:val="0"/>
        <w:rPr/>
      </w:pPr>
      <w:r w:rsidDel="00000000" w:rsidR="00000000" w:rsidRPr="00000000">
        <w:rPr>
          <w:rtl w:val="0"/>
        </w:rPr>
        <w:t xml:space="preserve">mc “Got… Me…?</w:t>
      </w:r>
    </w:p>
    <w:p w:rsidR="00000000" w:rsidDel="00000000" w:rsidP="00000000" w:rsidRDefault="00000000" w:rsidRPr="00000000" w14:paraId="00003803">
      <w:pPr>
        <w:pageBreakBefore w:val="0"/>
        <w:rPr/>
      </w:pPr>
      <w:r w:rsidDel="00000000" w:rsidR="00000000" w:rsidRPr="00000000">
        <w:rPr>
          <w:rtl w:val="0"/>
        </w:rPr>
        <w:t xml:space="preserve">m “I told you, didn’t I? I’d find the thing to fluster you like you do to me!”</w:t>
      </w:r>
    </w:p>
    <w:p w:rsidR="00000000" w:rsidDel="00000000" w:rsidP="00000000" w:rsidRDefault="00000000" w:rsidRPr="00000000" w14:paraId="00003804">
      <w:pPr>
        <w:pageBreakBefore w:val="0"/>
        <w:rPr/>
      </w:pPr>
      <w:r w:rsidDel="00000000" w:rsidR="00000000" w:rsidRPr="00000000">
        <w:rPr>
          <w:rtl w:val="0"/>
        </w:rPr>
        <w:t xml:space="preserve">“... At the same time. I love, and hate, and REALLY love her.”</w:t>
      </w:r>
    </w:p>
    <w:p w:rsidR="00000000" w:rsidDel="00000000" w:rsidP="00000000" w:rsidRDefault="00000000" w:rsidRPr="00000000" w14:paraId="00003805">
      <w:pPr>
        <w:pageBreakBefore w:val="0"/>
        <w:rPr/>
      </w:pPr>
      <w:r w:rsidDel="00000000" w:rsidR="00000000" w:rsidRPr="00000000">
        <w:rPr>
          <w:rtl w:val="0"/>
        </w:rPr>
      </w:r>
    </w:p>
    <w:p w:rsidR="00000000" w:rsidDel="00000000" w:rsidP="00000000" w:rsidRDefault="00000000" w:rsidRPr="00000000" w14:paraId="00003806">
      <w:pPr>
        <w:pageBreakBefore w:val="0"/>
        <w:rPr/>
      </w:pPr>
      <w:r w:rsidDel="00000000" w:rsidR="00000000" w:rsidRPr="00000000">
        <w:rPr>
          <w:rtl w:val="0"/>
        </w:rPr>
        <w:t xml:space="preserve">[Monika Good]</w:t>
      </w:r>
    </w:p>
    <w:p w:rsidR="00000000" w:rsidDel="00000000" w:rsidP="00000000" w:rsidRDefault="00000000" w:rsidRPr="00000000" w14:paraId="00003807">
      <w:pPr>
        <w:pageBreakBefore w:val="0"/>
        <w:rPr/>
      </w:pPr>
      <w:r w:rsidDel="00000000" w:rsidR="00000000" w:rsidRPr="00000000">
        <w:rPr>
          <w:rtl w:val="0"/>
        </w:rPr>
      </w:r>
    </w:p>
    <w:p w:rsidR="00000000" w:rsidDel="00000000" w:rsidP="00000000" w:rsidRDefault="00000000" w:rsidRPr="00000000" w14:paraId="00003808">
      <w:pPr>
        <w:pageBreakBefore w:val="0"/>
        <w:rPr/>
      </w:pPr>
      <w:r w:rsidDel="00000000" w:rsidR="00000000" w:rsidRPr="00000000">
        <w:rPr>
          <w:rtl w:val="0"/>
        </w:rPr>
        <w:t xml:space="preserve">“A couple of days have passed since the convention.”</w:t>
      </w:r>
    </w:p>
    <w:p w:rsidR="00000000" w:rsidDel="00000000" w:rsidP="00000000" w:rsidRDefault="00000000" w:rsidRPr="00000000" w14:paraId="00003809">
      <w:pPr>
        <w:pageBreakBefore w:val="0"/>
        <w:rPr/>
      </w:pPr>
      <w:r w:rsidDel="00000000" w:rsidR="00000000" w:rsidRPr="00000000">
        <w:rPr>
          <w:rtl w:val="0"/>
        </w:rPr>
        <w:t xml:space="preserve">“Monika has been staying at mine the whole time.”</w:t>
      </w:r>
    </w:p>
    <w:p w:rsidR="00000000" w:rsidDel="00000000" w:rsidP="00000000" w:rsidRDefault="00000000" w:rsidRPr="00000000" w14:paraId="0000380A">
      <w:pPr>
        <w:pageBreakBefore w:val="0"/>
        <w:rPr/>
      </w:pPr>
      <w:r w:rsidDel="00000000" w:rsidR="00000000" w:rsidRPr="00000000">
        <w:rPr>
          <w:rtl w:val="0"/>
        </w:rPr>
        <w:t xml:space="preserve">“We figured it would be easier and more enjoyable for the both of us.”</w:t>
      </w:r>
    </w:p>
    <w:p w:rsidR="00000000" w:rsidDel="00000000" w:rsidP="00000000" w:rsidRDefault="00000000" w:rsidRPr="00000000" w14:paraId="0000380B">
      <w:pPr>
        <w:pageBreakBefore w:val="0"/>
        <w:rPr/>
      </w:pPr>
      <w:r w:rsidDel="00000000" w:rsidR="00000000" w:rsidRPr="00000000">
        <w:rPr>
          <w:rtl w:val="0"/>
        </w:rPr>
        <w:t xml:space="preserve">“Plus, her mother has somewhat given in regarding our relationship.”</w:t>
      </w:r>
    </w:p>
    <w:p w:rsidR="00000000" w:rsidDel="00000000" w:rsidP="00000000" w:rsidRDefault="00000000" w:rsidRPr="00000000" w14:paraId="0000380C">
      <w:pPr>
        <w:pageBreakBefore w:val="0"/>
        <w:rPr/>
      </w:pPr>
      <w:r w:rsidDel="00000000" w:rsidR="00000000" w:rsidRPr="00000000">
        <w:rPr>
          <w:rtl w:val="0"/>
        </w:rPr>
        <w:t xml:space="preserve">“She’s far from thrilled, but has nonetheless agreed to let Monika stay over at mine for extended, yet reasonable, periods of time.”</w:t>
      </w:r>
    </w:p>
    <w:p w:rsidR="00000000" w:rsidDel="00000000" w:rsidP="00000000" w:rsidRDefault="00000000" w:rsidRPr="00000000" w14:paraId="0000380D">
      <w:pPr>
        <w:pageBreakBefore w:val="0"/>
        <w:rPr/>
      </w:pPr>
      <w:r w:rsidDel="00000000" w:rsidR="00000000" w:rsidRPr="00000000">
        <w:rPr>
          <w:rtl w:val="0"/>
        </w:rPr>
        <w:t xml:space="preserve">“‘Use your own judgement’ was what she specifically said.”</w:t>
      </w:r>
    </w:p>
    <w:p w:rsidR="00000000" w:rsidDel="00000000" w:rsidP="00000000" w:rsidRDefault="00000000" w:rsidRPr="00000000" w14:paraId="0000380E">
      <w:pPr>
        <w:pageBreakBefore w:val="0"/>
        <w:rPr/>
      </w:pPr>
      <w:r w:rsidDel="00000000" w:rsidR="00000000" w:rsidRPr="00000000">
        <w:rPr>
          <w:rtl w:val="0"/>
        </w:rPr>
        <w:t xml:space="preserve">“Life has been good.”</w:t>
      </w:r>
    </w:p>
    <w:p w:rsidR="00000000" w:rsidDel="00000000" w:rsidP="00000000" w:rsidRDefault="00000000" w:rsidRPr="00000000" w14:paraId="0000380F">
      <w:pPr>
        <w:pageBreakBefore w:val="0"/>
        <w:rPr/>
      </w:pPr>
      <w:r w:rsidDel="00000000" w:rsidR="00000000" w:rsidRPr="00000000">
        <w:rPr>
          <w:rtl w:val="0"/>
        </w:rPr>
        <w:t xml:space="preserve">“We’ve cooked together, gone on a date, stayed in and watched movies, generally enjoying each other’s company.”</w:t>
      </w:r>
    </w:p>
    <w:p w:rsidR="00000000" w:rsidDel="00000000" w:rsidP="00000000" w:rsidRDefault="00000000" w:rsidRPr="00000000" w14:paraId="00003810">
      <w:pPr>
        <w:pageBreakBefore w:val="0"/>
        <w:rPr/>
      </w:pPr>
      <w:r w:rsidDel="00000000" w:rsidR="00000000" w:rsidRPr="00000000">
        <w:rPr>
          <w:rtl w:val="0"/>
        </w:rPr>
        <w:t xml:space="preserve">“I’m checking the mail in the front yard when I feel a small twinge in my mind.”</w:t>
      </w:r>
    </w:p>
    <w:p w:rsidR="00000000" w:rsidDel="00000000" w:rsidP="00000000" w:rsidRDefault="00000000" w:rsidRPr="00000000" w14:paraId="00003811">
      <w:pPr>
        <w:pageBreakBefore w:val="0"/>
        <w:rPr/>
      </w:pPr>
      <w:r w:rsidDel="00000000" w:rsidR="00000000" w:rsidRPr="00000000">
        <w:rPr>
          <w:rtl w:val="0"/>
        </w:rPr>
        <w:t xml:space="preserve">“I haven’t spoken to, or even seen, Sayori in weeks.”</w:t>
      </w:r>
    </w:p>
    <w:p w:rsidR="00000000" w:rsidDel="00000000" w:rsidP="00000000" w:rsidRDefault="00000000" w:rsidRPr="00000000" w14:paraId="00003812">
      <w:pPr>
        <w:pageBreakBefore w:val="0"/>
        <w:rPr/>
      </w:pPr>
      <w:r w:rsidDel="00000000" w:rsidR="00000000" w:rsidRPr="00000000">
        <w:rPr>
          <w:rtl w:val="0"/>
        </w:rPr>
        <w:t xml:space="preserve">“Somewhat concerned, I call to Monika.”</w:t>
      </w:r>
    </w:p>
    <w:p w:rsidR="00000000" w:rsidDel="00000000" w:rsidP="00000000" w:rsidRDefault="00000000" w:rsidRPr="00000000" w14:paraId="00003813">
      <w:pPr>
        <w:pageBreakBefore w:val="0"/>
        <w:rPr/>
      </w:pPr>
      <w:r w:rsidDel="00000000" w:rsidR="00000000" w:rsidRPr="00000000">
        <w:rPr>
          <w:rtl w:val="0"/>
        </w:rPr>
        <w:t xml:space="preserve">mc “Hey, Monika, have you spoken to Sayori recently?”</w:t>
      </w:r>
    </w:p>
    <w:p w:rsidR="00000000" w:rsidDel="00000000" w:rsidP="00000000" w:rsidRDefault="00000000" w:rsidRPr="00000000" w14:paraId="00003814">
      <w:pPr>
        <w:pageBreakBefore w:val="0"/>
        <w:rPr/>
      </w:pPr>
      <w:r w:rsidDel="00000000" w:rsidR="00000000" w:rsidRPr="00000000">
        <w:rPr>
          <w:rtl w:val="0"/>
        </w:rPr>
        <w:t xml:space="preserve">m “No, not really, why?”</w:t>
      </w:r>
    </w:p>
    <w:p w:rsidR="00000000" w:rsidDel="00000000" w:rsidP="00000000" w:rsidRDefault="00000000" w:rsidRPr="00000000" w14:paraId="00003815">
      <w:pPr>
        <w:pageBreakBefore w:val="0"/>
        <w:rPr/>
      </w:pPr>
      <w:r w:rsidDel="00000000" w:rsidR="00000000" w:rsidRPr="00000000">
        <w:rPr>
          <w:rtl w:val="0"/>
        </w:rPr>
        <w:t xml:space="preserve">mc “When did you last see her?”</w:t>
      </w:r>
    </w:p>
    <w:p w:rsidR="00000000" w:rsidDel="00000000" w:rsidP="00000000" w:rsidRDefault="00000000" w:rsidRPr="00000000" w14:paraId="00003816">
      <w:pPr>
        <w:pageBreakBefore w:val="0"/>
        <w:rPr/>
      </w:pPr>
      <w:r w:rsidDel="00000000" w:rsidR="00000000" w:rsidRPr="00000000">
        <w:rPr>
          <w:rtl w:val="0"/>
        </w:rPr>
        <w:t xml:space="preserve">m “About two weeks ago.”</w:t>
      </w:r>
    </w:p>
    <w:p w:rsidR="00000000" w:rsidDel="00000000" w:rsidP="00000000" w:rsidRDefault="00000000" w:rsidRPr="00000000" w14:paraId="00003817">
      <w:pPr>
        <w:pageBreakBefore w:val="0"/>
        <w:rPr/>
      </w:pPr>
      <w:r w:rsidDel="00000000" w:rsidR="00000000" w:rsidRPr="00000000">
        <w:rPr>
          <w:rtl w:val="0"/>
        </w:rPr>
        <w:t xml:space="preserve">m “What’s up?”</w:t>
      </w:r>
    </w:p>
    <w:p w:rsidR="00000000" w:rsidDel="00000000" w:rsidP="00000000" w:rsidRDefault="00000000" w:rsidRPr="00000000" w14:paraId="00003818">
      <w:pPr>
        <w:pageBreakBefore w:val="0"/>
        <w:rPr/>
      </w:pPr>
      <w:r w:rsidDel="00000000" w:rsidR="00000000" w:rsidRPr="00000000">
        <w:rPr>
          <w:rtl w:val="0"/>
        </w:rPr>
        <w:t xml:space="preserve">mc “I haven’t seen her in about two weeks either.”</w:t>
      </w:r>
    </w:p>
    <w:p w:rsidR="00000000" w:rsidDel="00000000" w:rsidP="00000000" w:rsidRDefault="00000000" w:rsidRPr="00000000" w14:paraId="00003819">
      <w:pPr>
        <w:pageBreakBefore w:val="0"/>
        <w:rPr/>
      </w:pPr>
      <w:r w:rsidDel="00000000" w:rsidR="00000000" w:rsidRPr="00000000">
        <w:rPr>
          <w:rtl w:val="0"/>
        </w:rPr>
        <w:t xml:space="preserve">mc “For Sayori, that’s strange behaviour.”</w:t>
      </w:r>
    </w:p>
    <w:p w:rsidR="00000000" w:rsidDel="00000000" w:rsidP="00000000" w:rsidRDefault="00000000" w:rsidRPr="00000000" w14:paraId="0000381A">
      <w:pPr>
        <w:pageBreakBefore w:val="0"/>
        <w:rPr/>
      </w:pPr>
      <w:r w:rsidDel="00000000" w:rsidR="00000000" w:rsidRPr="00000000">
        <w:rPr>
          <w:rtl w:val="0"/>
        </w:rPr>
        <w:t xml:space="preserve">mc “I’m gonna go over and check up on her, is that okay with you?”</w:t>
      </w:r>
    </w:p>
    <w:p w:rsidR="00000000" w:rsidDel="00000000" w:rsidP="00000000" w:rsidRDefault="00000000" w:rsidRPr="00000000" w14:paraId="0000381B">
      <w:pPr>
        <w:pageBreakBefore w:val="0"/>
        <w:rPr/>
      </w:pPr>
      <w:r w:rsidDel="00000000" w:rsidR="00000000" w:rsidRPr="00000000">
        <w:rPr>
          <w:rtl w:val="0"/>
        </w:rPr>
        <w:t xml:space="preserve">“She hesitates for a moment.”</w:t>
      </w:r>
    </w:p>
    <w:p w:rsidR="00000000" w:rsidDel="00000000" w:rsidP="00000000" w:rsidRDefault="00000000" w:rsidRPr="00000000" w14:paraId="0000381C">
      <w:pPr>
        <w:pageBreakBefore w:val="0"/>
        <w:rPr/>
      </w:pPr>
      <w:r w:rsidDel="00000000" w:rsidR="00000000" w:rsidRPr="00000000">
        <w:rPr>
          <w:rtl w:val="0"/>
        </w:rPr>
        <w:t xml:space="preserve">m “Alright, go ahead.”</w:t>
      </w:r>
    </w:p>
    <w:p w:rsidR="00000000" w:rsidDel="00000000" w:rsidP="00000000" w:rsidRDefault="00000000" w:rsidRPr="00000000" w14:paraId="0000381D">
      <w:pPr>
        <w:pageBreakBefore w:val="0"/>
        <w:rPr/>
      </w:pPr>
      <w:r w:rsidDel="00000000" w:rsidR="00000000" w:rsidRPr="00000000">
        <w:rPr>
          <w:rtl w:val="0"/>
        </w:rPr>
        <w:t xml:space="preserve">mc “Cheers.”</w:t>
      </w:r>
    </w:p>
    <w:p w:rsidR="00000000" w:rsidDel="00000000" w:rsidP="00000000" w:rsidRDefault="00000000" w:rsidRPr="00000000" w14:paraId="0000381E">
      <w:pPr>
        <w:pageBreakBefore w:val="0"/>
        <w:rPr/>
      </w:pPr>
      <w:r w:rsidDel="00000000" w:rsidR="00000000" w:rsidRPr="00000000">
        <w:rPr>
          <w:rtl w:val="0"/>
        </w:rPr>
        <w:t xml:space="preserve">“I open the front gate and make my way across the road.”</w:t>
      </w:r>
    </w:p>
    <w:p w:rsidR="00000000" w:rsidDel="00000000" w:rsidP="00000000" w:rsidRDefault="00000000" w:rsidRPr="00000000" w14:paraId="0000381F">
      <w:pPr>
        <w:pageBreakBefore w:val="0"/>
        <w:rPr/>
      </w:pPr>
      <w:r w:rsidDel="00000000" w:rsidR="00000000" w:rsidRPr="00000000">
        <w:rPr>
          <w:rtl w:val="0"/>
        </w:rPr>
        <w:t xml:space="preserve">“Hopefully she’s okay.”</w:t>
      </w:r>
    </w:p>
    <w:p w:rsidR="00000000" w:rsidDel="00000000" w:rsidP="00000000" w:rsidRDefault="00000000" w:rsidRPr="00000000" w14:paraId="00003820">
      <w:pPr>
        <w:pageBreakBefore w:val="0"/>
        <w:rPr/>
      </w:pPr>
      <w:r w:rsidDel="00000000" w:rsidR="00000000" w:rsidRPr="00000000">
        <w:rPr>
          <w:rtl w:val="0"/>
        </w:rPr>
        <w:t xml:space="preserve">“Upon reaching the front door, I use the brass knocker to let her know I’m outside.”</w:t>
      </w:r>
    </w:p>
    <w:p w:rsidR="00000000" w:rsidDel="00000000" w:rsidP="00000000" w:rsidRDefault="00000000" w:rsidRPr="00000000" w14:paraId="00003821">
      <w:pPr>
        <w:pageBreakBefore w:val="0"/>
        <w:rPr/>
      </w:pPr>
      <w:r w:rsidDel="00000000" w:rsidR="00000000" w:rsidRPr="00000000">
        <w:rPr>
          <w:rtl w:val="0"/>
        </w:rPr>
        <w:t xml:space="preserve">“No answer.”</w:t>
      </w:r>
    </w:p>
    <w:p w:rsidR="00000000" w:rsidDel="00000000" w:rsidP="00000000" w:rsidRDefault="00000000" w:rsidRPr="00000000" w14:paraId="00003822">
      <w:pPr>
        <w:pageBreakBefore w:val="0"/>
        <w:rPr/>
      </w:pPr>
      <w:r w:rsidDel="00000000" w:rsidR="00000000" w:rsidRPr="00000000">
        <w:rPr>
          <w:rtl w:val="0"/>
        </w:rPr>
        <w:t xml:space="preserve">“Is she out?”</w:t>
      </w:r>
    </w:p>
    <w:p w:rsidR="00000000" w:rsidDel="00000000" w:rsidP="00000000" w:rsidRDefault="00000000" w:rsidRPr="00000000" w14:paraId="00003823">
      <w:pPr>
        <w:pageBreakBefore w:val="0"/>
        <w:rPr/>
      </w:pPr>
      <w:r w:rsidDel="00000000" w:rsidR="00000000" w:rsidRPr="00000000">
        <w:rPr>
          <w:rtl w:val="0"/>
        </w:rPr>
        <w:t xml:space="preserve">“Or maybe she just doesn’t want to-”</w:t>
      </w:r>
    </w:p>
    <w:p w:rsidR="00000000" w:rsidDel="00000000" w:rsidP="00000000" w:rsidRDefault="00000000" w:rsidRPr="00000000" w14:paraId="00003824">
      <w:pPr>
        <w:pageBreakBefore w:val="0"/>
        <w:rPr/>
      </w:pPr>
      <w:r w:rsidDel="00000000" w:rsidR="00000000" w:rsidRPr="00000000">
        <w:rPr>
          <w:rtl w:val="0"/>
        </w:rPr>
        <w:t xml:space="preserve">s “Hi, &lt;playername&gt;.”</w:t>
      </w:r>
    </w:p>
    <w:p w:rsidR="00000000" w:rsidDel="00000000" w:rsidP="00000000" w:rsidRDefault="00000000" w:rsidRPr="00000000" w14:paraId="00003825">
      <w:pPr>
        <w:pageBreakBefore w:val="0"/>
        <w:rPr/>
      </w:pPr>
      <w:r w:rsidDel="00000000" w:rsidR="00000000" w:rsidRPr="00000000">
        <w:rPr>
          <w:rtl w:val="0"/>
        </w:rPr>
        <w:t xml:space="preserve">“The door is open and Sayori is stood before me.”</w:t>
      </w:r>
    </w:p>
    <w:p w:rsidR="00000000" w:rsidDel="00000000" w:rsidP="00000000" w:rsidRDefault="00000000" w:rsidRPr="00000000" w14:paraId="00003826">
      <w:pPr>
        <w:pageBreakBefore w:val="0"/>
        <w:rPr/>
      </w:pPr>
      <w:r w:rsidDel="00000000" w:rsidR="00000000" w:rsidRPr="00000000">
        <w:rPr>
          <w:rtl w:val="0"/>
        </w:rPr>
        <w:t xml:space="preserve">mc “Hi, Sayori.”</w:t>
      </w:r>
    </w:p>
    <w:p w:rsidR="00000000" w:rsidDel="00000000" w:rsidP="00000000" w:rsidRDefault="00000000" w:rsidRPr="00000000" w14:paraId="00003827">
      <w:pPr>
        <w:pageBreakBefore w:val="0"/>
        <w:rPr/>
      </w:pPr>
      <w:r w:rsidDel="00000000" w:rsidR="00000000" w:rsidRPr="00000000">
        <w:rPr>
          <w:rtl w:val="0"/>
        </w:rPr>
        <w:t xml:space="preserve">“She stares at me.”</w:t>
      </w:r>
    </w:p>
    <w:p w:rsidR="00000000" w:rsidDel="00000000" w:rsidP="00000000" w:rsidRDefault="00000000" w:rsidRPr="00000000" w14:paraId="00003828">
      <w:pPr>
        <w:pageBreakBefore w:val="0"/>
        <w:rPr/>
      </w:pPr>
      <w:r w:rsidDel="00000000" w:rsidR="00000000" w:rsidRPr="00000000">
        <w:rPr>
          <w:rtl w:val="0"/>
        </w:rPr>
        <w:t xml:space="preserve">mc “It’s been a while, huh?”</w:t>
      </w:r>
    </w:p>
    <w:p w:rsidR="00000000" w:rsidDel="00000000" w:rsidP="00000000" w:rsidRDefault="00000000" w:rsidRPr="00000000" w14:paraId="00003829">
      <w:pPr>
        <w:pageBreakBefore w:val="0"/>
        <w:rPr/>
      </w:pPr>
      <w:r w:rsidDel="00000000" w:rsidR="00000000" w:rsidRPr="00000000">
        <w:rPr>
          <w:rtl w:val="0"/>
        </w:rPr>
        <w:t xml:space="preserve">s “Yeah, I suppose it has.”</w:t>
      </w:r>
    </w:p>
    <w:p w:rsidR="00000000" w:rsidDel="00000000" w:rsidP="00000000" w:rsidRDefault="00000000" w:rsidRPr="00000000" w14:paraId="0000382A">
      <w:pPr>
        <w:pageBreakBefore w:val="0"/>
        <w:rPr/>
      </w:pPr>
      <w:r w:rsidDel="00000000" w:rsidR="00000000" w:rsidRPr="00000000">
        <w:rPr>
          <w:rtl w:val="0"/>
        </w:rPr>
        <w:t xml:space="preserve">mc “Mind if I come in?”</w:t>
      </w:r>
    </w:p>
    <w:p w:rsidR="00000000" w:rsidDel="00000000" w:rsidP="00000000" w:rsidRDefault="00000000" w:rsidRPr="00000000" w14:paraId="0000382B">
      <w:pPr>
        <w:pageBreakBefore w:val="0"/>
        <w:rPr/>
      </w:pPr>
      <w:r w:rsidDel="00000000" w:rsidR="00000000" w:rsidRPr="00000000">
        <w:rPr>
          <w:rtl w:val="0"/>
        </w:rPr>
        <w:t xml:space="preserve">s “Sure.”</w:t>
      </w:r>
    </w:p>
    <w:p w:rsidR="00000000" w:rsidDel="00000000" w:rsidP="00000000" w:rsidRDefault="00000000" w:rsidRPr="00000000" w14:paraId="0000382C">
      <w:pPr>
        <w:pageBreakBefore w:val="0"/>
        <w:rPr/>
      </w:pPr>
      <w:r w:rsidDel="00000000" w:rsidR="00000000" w:rsidRPr="00000000">
        <w:rPr>
          <w:rtl w:val="0"/>
        </w:rPr>
        <w:t xml:space="preserve">“Something’s wrong.”</w:t>
      </w:r>
    </w:p>
    <w:p w:rsidR="00000000" w:rsidDel="00000000" w:rsidP="00000000" w:rsidRDefault="00000000" w:rsidRPr="00000000" w14:paraId="0000382D">
      <w:pPr>
        <w:pageBreakBefore w:val="0"/>
        <w:rPr/>
      </w:pPr>
      <w:r w:rsidDel="00000000" w:rsidR="00000000" w:rsidRPr="00000000">
        <w:rPr>
          <w:rtl w:val="0"/>
        </w:rPr>
        <w:t xml:space="preserve">“She gestures for me to enter.”</w:t>
      </w:r>
    </w:p>
    <w:p w:rsidR="00000000" w:rsidDel="00000000" w:rsidP="00000000" w:rsidRDefault="00000000" w:rsidRPr="00000000" w14:paraId="0000382E">
      <w:pPr>
        <w:pageBreakBefore w:val="0"/>
        <w:rPr/>
      </w:pPr>
      <w:r w:rsidDel="00000000" w:rsidR="00000000" w:rsidRPr="00000000">
        <w:rPr>
          <w:rtl w:val="0"/>
        </w:rPr>
        <w:t xml:space="preserve">“I head up to her room.”</w:t>
      </w:r>
    </w:p>
    <w:p w:rsidR="00000000" w:rsidDel="00000000" w:rsidP="00000000" w:rsidRDefault="00000000" w:rsidRPr="00000000" w14:paraId="0000382F">
      <w:pPr>
        <w:pageBreakBefore w:val="0"/>
        <w:rPr/>
      </w:pPr>
      <w:r w:rsidDel="00000000" w:rsidR="00000000" w:rsidRPr="00000000">
        <w:rPr>
          <w:rtl w:val="0"/>
        </w:rPr>
        <w:t xml:space="preserve">[Sayori’s room bg]</w:t>
      </w:r>
    </w:p>
    <w:p w:rsidR="00000000" w:rsidDel="00000000" w:rsidP="00000000" w:rsidRDefault="00000000" w:rsidRPr="00000000" w14:paraId="00003830">
      <w:pPr>
        <w:pageBreakBefore w:val="0"/>
        <w:rPr/>
      </w:pPr>
      <w:r w:rsidDel="00000000" w:rsidR="00000000" w:rsidRPr="00000000">
        <w:rPr>
          <w:rtl w:val="0"/>
        </w:rPr>
        <w:t xml:space="preserve">s “So, what’s up?”</w:t>
      </w:r>
    </w:p>
    <w:p w:rsidR="00000000" w:rsidDel="00000000" w:rsidP="00000000" w:rsidRDefault="00000000" w:rsidRPr="00000000" w14:paraId="00003831">
      <w:pPr>
        <w:pageBreakBefore w:val="0"/>
        <w:rPr/>
      </w:pPr>
      <w:r w:rsidDel="00000000" w:rsidR="00000000" w:rsidRPr="00000000">
        <w:rPr>
          <w:rtl w:val="0"/>
        </w:rPr>
        <w:t xml:space="preserve">mc “Well, I just wanted to check up on you, I suppose.”</w:t>
      </w:r>
    </w:p>
    <w:p w:rsidR="00000000" w:rsidDel="00000000" w:rsidP="00000000" w:rsidRDefault="00000000" w:rsidRPr="00000000" w14:paraId="00003832">
      <w:pPr>
        <w:pageBreakBefore w:val="0"/>
        <w:rPr/>
      </w:pPr>
      <w:r w:rsidDel="00000000" w:rsidR="00000000" w:rsidRPr="00000000">
        <w:rPr>
          <w:rtl w:val="0"/>
        </w:rPr>
        <w:t xml:space="preserve">mc “I’ve been a little concerned, it’s been nothing but radio silence from you for weeks.”</w:t>
      </w:r>
    </w:p>
    <w:p w:rsidR="00000000" w:rsidDel="00000000" w:rsidP="00000000" w:rsidRDefault="00000000" w:rsidRPr="00000000" w14:paraId="00003833">
      <w:pPr>
        <w:pageBreakBefore w:val="0"/>
        <w:rPr/>
      </w:pPr>
      <w:r w:rsidDel="00000000" w:rsidR="00000000" w:rsidRPr="00000000">
        <w:rPr>
          <w:rtl w:val="0"/>
        </w:rPr>
        <w:t xml:space="preserve">mc “Is everything okay?”</w:t>
      </w:r>
    </w:p>
    <w:p w:rsidR="00000000" w:rsidDel="00000000" w:rsidP="00000000" w:rsidRDefault="00000000" w:rsidRPr="00000000" w14:paraId="00003834">
      <w:pPr>
        <w:pageBreakBefore w:val="0"/>
        <w:rPr/>
      </w:pPr>
      <w:r w:rsidDel="00000000" w:rsidR="00000000" w:rsidRPr="00000000">
        <w:rPr>
          <w:rtl w:val="0"/>
        </w:rPr>
        <w:t xml:space="preserve">“A few seconds pass.”</w:t>
      </w:r>
    </w:p>
    <w:p w:rsidR="00000000" w:rsidDel="00000000" w:rsidP="00000000" w:rsidRDefault="00000000" w:rsidRPr="00000000" w14:paraId="00003835">
      <w:pPr>
        <w:pageBreakBefore w:val="0"/>
        <w:rPr/>
      </w:pPr>
      <w:r w:rsidDel="00000000" w:rsidR="00000000" w:rsidRPr="00000000">
        <w:rPr>
          <w:rtl w:val="0"/>
        </w:rPr>
        <w:t xml:space="preserve">s “Yeah, I’m okay.”</w:t>
      </w:r>
    </w:p>
    <w:p w:rsidR="00000000" w:rsidDel="00000000" w:rsidP="00000000" w:rsidRDefault="00000000" w:rsidRPr="00000000" w14:paraId="00003836">
      <w:pPr>
        <w:pageBreakBefore w:val="0"/>
        <w:rPr/>
      </w:pPr>
      <w:r w:rsidDel="00000000" w:rsidR="00000000" w:rsidRPr="00000000">
        <w:rPr>
          <w:rtl w:val="0"/>
        </w:rPr>
        <w:t xml:space="preserve">“I say nothing and cock my head.”</w:t>
      </w:r>
    </w:p>
    <w:p w:rsidR="00000000" w:rsidDel="00000000" w:rsidP="00000000" w:rsidRDefault="00000000" w:rsidRPr="00000000" w14:paraId="00003837">
      <w:pPr>
        <w:pageBreakBefore w:val="0"/>
        <w:rPr/>
      </w:pPr>
      <w:r w:rsidDel="00000000" w:rsidR="00000000" w:rsidRPr="00000000">
        <w:rPr>
          <w:rtl w:val="0"/>
        </w:rPr>
        <w:t xml:space="preserve">s “I’m serious, everything is okay.”</w:t>
      </w:r>
    </w:p>
    <w:p w:rsidR="00000000" w:rsidDel="00000000" w:rsidP="00000000" w:rsidRDefault="00000000" w:rsidRPr="00000000" w14:paraId="00003838">
      <w:pPr>
        <w:pageBreakBefore w:val="0"/>
        <w:rPr/>
      </w:pPr>
      <w:r w:rsidDel="00000000" w:rsidR="00000000" w:rsidRPr="00000000">
        <w:rPr>
          <w:rtl w:val="0"/>
        </w:rPr>
        <w:t xml:space="preserve">mc “I’m not buying it.”</w:t>
      </w:r>
    </w:p>
    <w:p w:rsidR="00000000" w:rsidDel="00000000" w:rsidP="00000000" w:rsidRDefault="00000000" w:rsidRPr="00000000" w14:paraId="00003839">
      <w:pPr>
        <w:pageBreakBefore w:val="0"/>
        <w:rPr/>
      </w:pPr>
      <w:r w:rsidDel="00000000" w:rsidR="00000000" w:rsidRPr="00000000">
        <w:rPr>
          <w:rtl w:val="0"/>
        </w:rPr>
        <w:t xml:space="preserve">mc “Something is up.”</w:t>
      </w:r>
    </w:p>
    <w:p w:rsidR="00000000" w:rsidDel="00000000" w:rsidP="00000000" w:rsidRDefault="00000000" w:rsidRPr="00000000" w14:paraId="0000383A">
      <w:pPr>
        <w:pageBreakBefore w:val="0"/>
        <w:rPr/>
      </w:pPr>
      <w:r w:rsidDel="00000000" w:rsidR="00000000" w:rsidRPr="00000000">
        <w:rPr>
          <w:rtl w:val="0"/>
        </w:rPr>
        <w:t xml:space="preserve">mc “You’re always around us, really bubbly and cheery, then suddenly poof, you’re gone.”</w:t>
      </w:r>
    </w:p>
    <w:p w:rsidR="00000000" w:rsidDel="00000000" w:rsidP="00000000" w:rsidRDefault="00000000" w:rsidRPr="00000000" w14:paraId="0000383B">
      <w:pPr>
        <w:pageBreakBefore w:val="0"/>
        <w:rPr/>
      </w:pPr>
      <w:r w:rsidDel="00000000" w:rsidR="00000000" w:rsidRPr="00000000">
        <w:rPr>
          <w:rtl w:val="0"/>
        </w:rPr>
        <w:t xml:space="preserve">mc “You didn’t think we wouldn’t notice, did you?”</w:t>
      </w:r>
    </w:p>
    <w:p w:rsidR="00000000" w:rsidDel="00000000" w:rsidP="00000000" w:rsidRDefault="00000000" w:rsidRPr="00000000" w14:paraId="0000383C">
      <w:pPr>
        <w:pageBreakBefore w:val="0"/>
        <w:rPr/>
      </w:pPr>
      <w:r w:rsidDel="00000000" w:rsidR="00000000" w:rsidRPr="00000000">
        <w:rPr>
          <w:rtl w:val="0"/>
        </w:rPr>
        <w:t xml:space="preserve">mc “So, spill, what’s up.”</w:t>
      </w:r>
    </w:p>
    <w:p w:rsidR="00000000" w:rsidDel="00000000" w:rsidP="00000000" w:rsidRDefault="00000000" w:rsidRPr="00000000" w14:paraId="0000383D">
      <w:pPr>
        <w:pageBreakBefore w:val="0"/>
        <w:rPr/>
      </w:pPr>
      <w:r w:rsidDel="00000000" w:rsidR="00000000" w:rsidRPr="00000000">
        <w:rPr>
          <w:rtl w:val="0"/>
        </w:rPr>
        <w:t xml:space="preserve">s “...”</w:t>
      </w:r>
    </w:p>
    <w:p w:rsidR="00000000" w:rsidDel="00000000" w:rsidP="00000000" w:rsidRDefault="00000000" w:rsidRPr="00000000" w14:paraId="0000383E">
      <w:pPr>
        <w:pageBreakBefore w:val="0"/>
        <w:rPr/>
      </w:pPr>
      <w:r w:rsidDel="00000000" w:rsidR="00000000" w:rsidRPr="00000000">
        <w:rPr>
          <w:rtl w:val="0"/>
        </w:rPr>
        <w:t xml:space="preserve">“She sits down on her bed and sighs.”</w:t>
      </w:r>
    </w:p>
    <w:p w:rsidR="00000000" w:rsidDel="00000000" w:rsidP="00000000" w:rsidRDefault="00000000" w:rsidRPr="00000000" w14:paraId="0000383F">
      <w:pPr>
        <w:pageBreakBefore w:val="0"/>
        <w:rPr/>
      </w:pPr>
      <w:r w:rsidDel="00000000" w:rsidR="00000000" w:rsidRPr="00000000">
        <w:rPr>
          <w:rtl w:val="0"/>
        </w:rPr>
        <w:t xml:space="preserve">s “I suppose I’ve been trying to get over myself.”</w:t>
      </w:r>
    </w:p>
    <w:p w:rsidR="00000000" w:rsidDel="00000000" w:rsidP="00000000" w:rsidRDefault="00000000" w:rsidRPr="00000000" w14:paraId="00003840">
      <w:pPr>
        <w:pageBreakBefore w:val="0"/>
        <w:rPr/>
      </w:pPr>
      <w:r w:rsidDel="00000000" w:rsidR="00000000" w:rsidRPr="00000000">
        <w:rPr>
          <w:rtl w:val="0"/>
        </w:rPr>
        <w:t xml:space="preserve">s “To try and make things a little bit better.”</w:t>
      </w:r>
    </w:p>
    <w:p w:rsidR="00000000" w:rsidDel="00000000" w:rsidP="00000000" w:rsidRDefault="00000000" w:rsidRPr="00000000" w14:paraId="00003841">
      <w:pPr>
        <w:pageBreakBefore w:val="0"/>
        <w:rPr/>
      </w:pPr>
      <w:r w:rsidDel="00000000" w:rsidR="00000000" w:rsidRPr="00000000">
        <w:rPr>
          <w:rtl w:val="0"/>
        </w:rPr>
        <w:t xml:space="preserve">s “It was working.”</w:t>
      </w:r>
    </w:p>
    <w:p w:rsidR="00000000" w:rsidDel="00000000" w:rsidP="00000000" w:rsidRDefault="00000000" w:rsidRPr="00000000" w14:paraId="00003842">
      <w:pPr>
        <w:pageBreakBefore w:val="0"/>
        <w:rPr/>
      </w:pPr>
      <w:r w:rsidDel="00000000" w:rsidR="00000000" w:rsidRPr="00000000">
        <w:rPr>
          <w:rtl w:val="0"/>
        </w:rPr>
        <w:t xml:space="preserve">s “Kind of…”</w:t>
      </w:r>
    </w:p>
    <w:p w:rsidR="00000000" w:rsidDel="00000000" w:rsidP="00000000" w:rsidRDefault="00000000" w:rsidRPr="00000000" w14:paraId="00003843">
      <w:pPr>
        <w:pageBreakBefore w:val="0"/>
        <w:rPr/>
      </w:pPr>
      <w:r w:rsidDel="00000000" w:rsidR="00000000" w:rsidRPr="00000000">
        <w:rPr>
          <w:rtl w:val="0"/>
        </w:rPr>
        <w:t xml:space="preserve">“Huh?”</w:t>
      </w:r>
    </w:p>
    <w:p w:rsidR="00000000" w:rsidDel="00000000" w:rsidP="00000000" w:rsidRDefault="00000000" w:rsidRPr="00000000" w14:paraId="00003844">
      <w:pPr>
        <w:pageBreakBefore w:val="0"/>
        <w:rPr/>
      </w:pPr>
      <w:r w:rsidDel="00000000" w:rsidR="00000000" w:rsidRPr="00000000">
        <w:rPr>
          <w:rtl w:val="0"/>
        </w:rPr>
        <w:t xml:space="preserve">mc “Sayori, what are you talking about?”</w:t>
      </w:r>
    </w:p>
    <w:p w:rsidR="00000000" w:rsidDel="00000000" w:rsidP="00000000" w:rsidRDefault="00000000" w:rsidRPr="00000000" w14:paraId="00003845">
      <w:pPr>
        <w:pageBreakBefore w:val="0"/>
        <w:rPr/>
      </w:pPr>
      <w:r w:rsidDel="00000000" w:rsidR="00000000" w:rsidRPr="00000000">
        <w:rPr>
          <w:rtl w:val="0"/>
        </w:rPr>
        <w:t xml:space="preserve">s “Ehehe~”</w:t>
      </w:r>
    </w:p>
    <w:p w:rsidR="00000000" w:rsidDel="00000000" w:rsidP="00000000" w:rsidRDefault="00000000" w:rsidRPr="00000000" w14:paraId="00003846">
      <w:pPr>
        <w:pageBreakBefore w:val="0"/>
        <w:rPr/>
      </w:pPr>
      <w:r w:rsidDel="00000000" w:rsidR="00000000" w:rsidRPr="00000000">
        <w:rPr>
          <w:rtl w:val="0"/>
        </w:rPr>
        <w:t xml:space="preserve">s “You’re really going to make me say it, aren’t you?”</w:t>
      </w:r>
    </w:p>
    <w:p w:rsidR="00000000" w:rsidDel="00000000" w:rsidP="00000000" w:rsidRDefault="00000000" w:rsidRPr="00000000" w14:paraId="00003847">
      <w:pPr>
        <w:pageBreakBefore w:val="0"/>
        <w:rPr/>
      </w:pPr>
      <w:r w:rsidDel="00000000" w:rsidR="00000000" w:rsidRPr="00000000">
        <w:rPr>
          <w:rtl w:val="0"/>
        </w:rPr>
        <w:t xml:space="preserve">mc “Say what?”</w:t>
      </w:r>
    </w:p>
    <w:p w:rsidR="00000000" w:rsidDel="00000000" w:rsidP="00000000" w:rsidRDefault="00000000" w:rsidRPr="00000000" w14:paraId="00003848">
      <w:pPr>
        <w:pageBreakBefore w:val="0"/>
        <w:rPr/>
      </w:pPr>
      <w:r w:rsidDel="00000000" w:rsidR="00000000" w:rsidRPr="00000000">
        <w:rPr>
          <w:rtl w:val="0"/>
        </w:rPr>
        <w:t xml:space="preserve">mc “Come on, be honest with me, what’s going on?”</w:t>
      </w:r>
    </w:p>
    <w:p w:rsidR="00000000" w:rsidDel="00000000" w:rsidP="00000000" w:rsidRDefault="00000000" w:rsidRPr="00000000" w14:paraId="00003849">
      <w:pPr>
        <w:pageBreakBefore w:val="0"/>
        <w:rPr/>
      </w:pPr>
      <w:r w:rsidDel="00000000" w:rsidR="00000000" w:rsidRPr="00000000">
        <w:rPr>
          <w:rtl w:val="0"/>
        </w:rPr>
        <w:t xml:space="preserve">“She pauses for a moment.”</w:t>
      </w:r>
    </w:p>
    <w:p w:rsidR="00000000" w:rsidDel="00000000" w:rsidP="00000000" w:rsidRDefault="00000000" w:rsidRPr="00000000" w14:paraId="0000384A">
      <w:pPr>
        <w:pageBreakBefore w:val="0"/>
        <w:rPr/>
      </w:pPr>
      <w:r w:rsidDel="00000000" w:rsidR="00000000" w:rsidRPr="00000000">
        <w:rPr>
          <w:rtl w:val="0"/>
        </w:rPr>
        <w:t xml:space="preserve">s “&lt;playername&gt;, the truth is, I’ve suffered from really bad depression my whole life.”</w:t>
      </w:r>
    </w:p>
    <w:p w:rsidR="00000000" w:rsidDel="00000000" w:rsidP="00000000" w:rsidRDefault="00000000" w:rsidRPr="00000000" w14:paraId="0000384B">
      <w:pPr>
        <w:pageBreakBefore w:val="0"/>
        <w:rPr/>
      </w:pPr>
      <w:r w:rsidDel="00000000" w:rsidR="00000000" w:rsidRPr="00000000">
        <w:rPr>
          <w:rtl w:val="0"/>
        </w:rPr>
        <w:t xml:space="preserve">s “Why do you think I was late to school all the time?”</w:t>
      </w:r>
    </w:p>
    <w:p w:rsidR="00000000" w:rsidDel="00000000" w:rsidP="00000000" w:rsidRDefault="00000000" w:rsidRPr="00000000" w14:paraId="0000384C">
      <w:pPr>
        <w:pageBreakBefore w:val="0"/>
        <w:rPr/>
      </w:pPr>
      <w:r w:rsidDel="00000000" w:rsidR="00000000" w:rsidRPr="00000000">
        <w:rPr>
          <w:rtl w:val="0"/>
        </w:rPr>
        <w:t xml:space="preserve">s “Why do you think I put so little effort into my appearance?”</w:t>
      </w:r>
    </w:p>
    <w:p w:rsidR="00000000" w:rsidDel="00000000" w:rsidP="00000000" w:rsidRDefault="00000000" w:rsidRPr="00000000" w14:paraId="0000384D">
      <w:pPr>
        <w:pageBreakBefore w:val="0"/>
        <w:rPr/>
      </w:pPr>
      <w:r w:rsidDel="00000000" w:rsidR="00000000" w:rsidRPr="00000000">
        <w:rPr>
          <w:rtl w:val="0"/>
        </w:rPr>
        <w:t xml:space="preserve">s “It’s because I know there’s no reason to try when everyone is fully aware of how worthless I am.”</w:t>
      </w:r>
    </w:p>
    <w:p w:rsidR="00000000" w:rsidDel="00000000" w:rsidP="00000000" w:rsidRDefault="00000000" w:rsidRPr="00000000" w14:paraId="0000384E">
      <w:pPr>
        <w:pageBreakBefore w:val="0"/>
        <w:rPr/>
      </w:pPr>
      <w:r w:rsidDel="00000000" w:rsidR="00000000" w:rsidRPr="00000000">
        <w:rPr>
          <w:rtl w:val="0"/>
        </w:rPr>
        <w:t xml:space="preserve">s “Nobody gives me the time of day, and that’s how it should be.”</w:t>
      </w:r>
    </w:p>
    <w:p w:rsidR="00000000" w:rsidDel="00000000" w:rsidP="00000000" w:rsidRDefault="00000000" w:rsidRPr="00000000" w14:paraId="0000384F">
      <w:pPr>
        <w:pageBreakBefore w:val="0"/>
        <w:rPr/>
      </w:pPr>
      <w:r w:rsidDel="00000000" w:rsidR="00000000" w:rsidRPr="00000000">
        <w:rPr>
          <w:rtl w:val="0"/>
        </w:rPr>
        <w:t xml:space="preserve">“I don’t know what to say.”</w:t>
      </w:r>
    </w:p>
    <w:p w:rsidR="00000000" w:rsidDel="00000000" w:rsidP="00000000" w:rsidRDefault="00000000" w:rsidRPr="00000000" w14:paraId="00003850">
      <w:pPr>
        <w:pageBreakBefore w:val="0"/>
        <w:rPr/>
      </w:pPr>
      <w:r w:rsidDel="00000000" w:rsidR="00000000" w:rsidRPr="00000000">
        <w:rPr>
          <w:rtl w:val="0"/>
        </w:rPr>
        <w:t xml:space="preserve">mc “Sayori, I-”</w:t>
      </w:r>
    </w:p>
    <w:p w:rsidR="00000000" w:rsidDel="00000000" w:rsidP="00000000" w:rsidRDefault="00000000" w:rsidRPr="00000000" w14:paraId="00003851">
      <w:pPr>
        <w:pageBreakBefore w:val="0"/>
        <w:rPr/>
      </w:pPr>
      <w:r w:rsidDel="00000000" w:rsidR="00000000" w:rsidRPr="00000000">
        <w:rPr>
          <w:rtl w:val="0"/>
        </w:rPr>
        <w:t xml:space="preserve">mc “Why didn’t you tell me sooner?”</w:t>
      </w:r>
    </w:p>
    <w:p w:rsidR="00000000" w:rsidDel="00000000" w:rsidP="00000000" w:rsidRDefault="00000000" w:rsidRPr="00000000" w14:paraId="00003852">
      <w:pPr>
        <w:pageBreakBefore w:val="0"/>
        <w:rPr/>
      </w:pPr>
      <w:r w:rsidDel="00000000" w:rsidR="00000000" w:rsidRPr="00000000">
        <w:rPr>
          <w:rtl w:val="0"/>
        </w:rPr>
        <w:t xml:space="preserve">“She chuckles lightly, although it feels pained.”</w:t>
      </w:r>
    </w:p>
    <w:p w:rsidR="00000000" w:rsidDel="00000000" w:rsidP="00000000" w:rsidRDefault="00000000" w:rsidRPr="00000000" w14:paraId="00003853">
      <w:pPr>
        <w:pageBreakBefore w:val="0"/>
        <w:rPr/>
      </w:pPr>
      <w:r w:rsidDel="00000000" w:rsidR="00000000" w:rsidRPr="00000000">
        <w:rPr>
          <w:rtl w:val="0"/>
        </w:rPr>
        <w:t xml:space="preserve">s “Because you’re too good.”</w:t>
      </w:r>
    </w:p>
    <w:p w:rsidR="00000000" w:rsidDel="00000000" w:rsidP="00000000" w:rsidRDefault="00000000" w:rsidRPr="00000000" w14:paraId="00003854">
      <w:pPr>
        <w:pageBreakBefore w:val="0"/>
        <w:rPr/>
      </w:pPr>
      <w:r w:rsidDel="00000000" w:rsidR="00000000" w:rsidRPr="00000000">
        <w:rPr>
          <w:rtl w:val="0"/>
        </w:rPr>
        <w:t xml:space="preserve">s “You don’t deserve to have someone else’s emotional baggage dumped on you.”</w:t>
      </w:r>
    </w:p>
    <w:p w:rsidR="00000000" w:rsidDel="00000000" w:rsidP="00000000" w:rsidRDefault="00000000" w:rsidRPr="00000000" w14:paraId="00003855">
      <w:pPr>
        <w:pageBreakBefore w:val="0"/>
        <w:rPr/>
      </w:pPr>
      <w:r w:rsidDel="00000000" w:rsidR="00000000" w:rsidRPr="00000000">
        <w:rPr>
          <w:rtl w:val="0"/>
        </w:rPr>
        <w:t xml:space="preserve">s “You have way better things to do.”</w:t>
      </w:r>
    </w:p>
    <w:p w:rsidR="00000000" w:rsidDel="00000000" w:rsidP="00000000" w:rsidRDefault="00000000" w:rsidRPr="00000000" w14:paraId="00003856">
      <w:pPr>
        <w:pageBreakBefore w:val="0"/>
        <w:rPr/>
      </w:pPr>
      <w:r w:rsidDel="00000000" w:rsidR="00000000" w:rsidRPr="00000000">
        <w:rPr>
          <w:rtl w:val="0"/>
        </w:rPr>
        <w:t xml:space="preserve">mc “That’s absurd and you know it.”</w:t>
      </w:r>
    </w:p>
    <w:p w:rsidR="00000000" w:rsidDel="00000000" w:rsidP="00000000" w:rsidRDefault="00000000" w:rsidRPr="00000000" w14:paraId="00003857">
      <w:pPr>
        <w:pageBreakBefore w:val="0"/>
        <w:rPr/>
      </w:pPr>
      <w:r w:rsidDel="00000000" w:rsidR="00000000" w:rsidRPr="00000000">
        <w:rPr>
          <w:rtl w:val="0"/>
        </w:rPr>
        <w:t xml:space="preserve">mc “You’re telling me I have better things to do than care for the wellbeing of my &lt;i&gt;best friend?&lt;/i&gt;”</w:t>
      </w:r>
    </w:p>
    <w:p w:rsidR="00000000" w:rsidDel="00000000" w:rsidP="00000000" w:rsidRDefault="00000000" w:rsidRPr="00000000" w14:paraId="00003858">
      <w:pPr>
        <w:pageBreakBefore w:val="0"/>
        <w:rPr/>
      </w:pPr>
      <w:r w:rsidDel="00000000" w:rsidR="00000000" w:rsidRPr="00000000">
        <w:rPr>
          <w:rtl w:val="0"/>
        </w:rPr>
        <w:t xml:space="preserve">mc “There is nothing I could do that would bring me more pleasure.”</w:t>
      </w:r>
    </w:p>
    <w:p w:rsidR="00000000" w:rsidDel="00000000" w:rsidP="00000000" w:rsidRDefault="00000000" w:rsidRPr="00000000" w14:paraId="00003859">
      <w:pPr>
        <w:pageBreakBefore w:val="0"/>
        <w:rPr/>
      </w:pPr>
      <w:r w:rsidDel="00000000" w:rsidR="00000000" w:rsidRPr="00000000">
        <w:rPr>
          <w:rtl w:val="0"/>
        </w:rPr>
        <w:t xml:space="preserve">mc “I just wish you’d told me earlier.”</w:t>
      </w:r>
    </w:p>
    <w:p w:rsidR="00000000" w:rsidDel="00000000" w:rsidP="00000000" w:rsidRDefault="00000000" w:rsidRPr="00000000" w14:paraId="0000385A">
      <w:pPr>
        <w:pageBreakBefore w:val="0"/>
        <w:rPr/>
      </w:pPr>
      <w:r w:rsidDel="00000000" w:rsidR="00000000" w:rsidRPr="00000000">
        <w:rPr>
          <w:rtl w:val="0"/>
        </w:rPr>
        <w:t xml:space="preserve">s “More pleasure that Monika?”</w:t>
      </w:r>
    </w:p>
    <w:p w:rsidR="00000000" w:rsidDel="00000000" w:rsidP="00000000" w:rsidRDefault="00000000" w:rsidRPr="00000000" w14:paraId="0000385B">
      <w:pPr>
        <w:pageBreakBefore w:val="0"/>
        <w:rPr/>
      </w:pPr>
      <w:r w:rsidDel="00000000" w:rsidR="00000000" w:rsidRPr="00000000">
        <w:rPr>
          <w:rtl w:val="0"/>
        </w:rPr>
        <w:t xml:space="preserve">“Huh?”</w:t>
      </w:r>
    </w:p>
    <w:p w:rsidR="00000000" w:rsidDel="00000000" w:rsidP="00000000" w:rsidRDefault="00000000" w:rsidRPr="00000000" w14:paraId="0000385C">
      <w:pPr>
        <w:pageBreakBefore w:val="0"/>
        <w:rPr/>
      </w:pPr>
      <w:r w:rsidDel="00000000" w:rsidR="00000000" w:rsidRPr="00000000">
        <w:rPr>
          <w:rtl w:val="0"/>
        </w:rPr>
        <w:t xml:space="preserve">mc “What does she have to do with this?”</w:t>
      </w:r>
    </w:p>
    <w:p w:rsidR="00000000" w:rsidDel="00000000" w:rsidP="00000000" w:rsidRDefault="00000000" w:rsidRPr="00000000" w14:paraId="0000385D">
      <w:pPr>
        <w:pageBreakBefore w:val="0"/>
        <w:rPr/>
      </w:pPr>
      <w:r w:rsidDel="00000000" w:rsidR="00000000" w:rsidRPr="00000000">
        <w:rPr>
          <w:rtl w:val="0"/>
        </w:rPr>
        <w:t xml:space="preserve">s “When I brought you to the club, I thought I would get closer to you.”</w:t>
      </w:r>
    </w:p>
    <w:p w:rsidR="00000000" w:rsidDel="00000000" w:rsidP="00000000" w:rsidRDefault="00000000" w:rsidRPr="00000000" w14:paraId="0000385E">
      <w:pPr>
        <w:pageBreakBefore w:val="0"/>
        <w:rPr/>
      </w:pPr>
      <w:r w:rsidDel="00000000" w:rsidR="00000000" w:rsidRPr="00000000">
        <w:rPr>
          <w:rtl w:val="0"/>
        </w:rPr>
        <w:t xml:space="preserve">mc “And you did.”</w:t>
      </w:r>
    </w:p>
    <w:p w:rsidR="00000000" w:rsidDel="00000000" w:rsidP="00000000" w:rsidRDefault="00000000" w:rsidRPr="00000000" w14:paraId="0000385F">
      <w:pPr>
        <w:pageBreakBefore w:val="0"/>
        <w:rPr/>
      </w:pPr>
      <w:r w:rsidDel="00000000" w:rsidR="00000000" w:rsidRPr="00000000">
        <w:rPr>
          <w:rtl w:val="0"/>
        </w:rPr>
        <w:t xml:space="preserve">s “Not as close as I wanted to be...”</w:t>
      </w:r>
    </w:p>
    <w:p w:rsidR="00000000" w:rsidDel="00000000" w:rsidP="00000000" w:rsidRDefault="00000000" w:rsidRPr="00000000" w14:paraId="00003860">
      <w:pPr>
        <w:pageBreakBefore w:val="0"/>
        <w:rPr/>
      </w:pPr>
      <w:r w:rsidDel="00000000" w:rsidR="00000000" w:rsidRPr="00000000">
        <w:rPr>
          <w:rtl w:val="0"/>
        </w:rPr>
        <w:t xml:space="preserve">“Did she-?”</w:t>
      </w:r>
    </w:p>
    <w:p w:rsidR="00000000" w:rsidDel="00000000" w:rsidP="00000000" w:rsidRDefault="00000000" w:rsidRPr="00000000" w14:paraId="00003861">
      <w:pPr>
        <w:pageBreakBefore w:val="0"/>
        <w:rPr/>
      </w:pPr>
      <w:r w:rsidDel="00000000" w:rsidR="00000000" w:rsidRPr="00000000">
        <w:rPr>
          <w:rtl w:val="0"/>
        </w:rPr>
        <w:t xml:space="preserve">“Oh-”</w:t>
      </w:r>
    </w:p>
    <w:p w:rsidR="00000000" w:rsidDel="00000000" w:rsidP="00000000" w:rsidRDefault="00000000" w:rsidRPr="00000000" w14:paraId="00003862">
      <w:pPr>
        <w:pageBreakBefore w:val="0"/>
        <w:rPr/>
      </w:pPr>
      <w:r w:rsidDel="00000000" w:rsidR="00000000" w:rsidRPr="00000000">
        <w:rPr>
          <w:rtl w:val="0"/>
        </w:rPr>
        <w:t xml:space="preserve">mc “Sayori…”</w:t>
      </w:r>
    </w:p>
    <w:p w:rsidR="00000000" w:rsidDel="00000000" w:rsidP="00000000" w:rsidRDefault="00000000" w:rsidRPr="00000000" w14:paraId="00003863">
      <w:pPr>
        <w:pageBreakBefore w:val="0"/>
        <w:rPr/>
      </w:pPr>
      <w:r w:rsidDel="00000000" w:rsidR="00000000" w:rsidRPr="00000000">
        <w:rPr>
          <w:rtl w:val="0"/>
        </w:rPr>
        <w:t xml:space="preserve">s “It’s okay, really, it is.”</w:t>
      </w:r>
    </w:p>
    <w:p w:rsidR="00000000" w:rsidDel="00000000" w:rsidP="00000000" w:rsidRDefault="00000000" w:rsidRPr="00000000" w14:paraId="00003864">
      <w:pPr>
        <w:pageBreakBefore w:val="0"/>
        <w:rPr/>
      </w:pPr>
      <w:r w:rsidDel="00000000" w:rsidR="00000000" w:rsidRPr="00000000">
        <w:rPr>
          <w:rtl w:val="0"/>
        </w:rPr>
        <w:t xml:space="preserve">s “For months, every day felt like a knife was in my chest.”</w:t>
      </w:r>
    </w:p>
    <w:p w:rsidR="00000000" w:rsidDel="00000000" w:rsidP="00000000" w:rsidRDefault="00000000" w:rsidRPr="00000000" w14:paraId="00003865">
      <w:pPr>
        <w:pageBreakBefore w:val="0"/>
        <w:rPr/>
      </w:pPr>
      <w:r w:rsidDel="00000000" w:rsidR="00000000" w:rsidRPr="00000000">
        <w:rPr>
          <w:rtl w:val="0"/>
        </w:rPr>
        <w:t xml:space="preserve">s “Every time I saw you and her together, that knife was twisted.”</w:t>
      </w:r>
    </w:p>
    <w:p w:rsidR="00000000" w:rsidDel="00000000" w:rsidP="00000000" w:rsidRDefault="00000000" w:rsidRPr="00000000" w14:paraId="00003866">
      <w:pPr>
        <w:pageBreakBefore w:val="0"/>
        <w:rPr/>
      </w:pPr>
      <w:r w:rsidDel="00000000" w:rsidR="00000000" w:rsidRPr="00000000">
        <w:rPr>
          <w:rtl w:val="0"/>
        </w:rPr>
        <w:t xml:space="preserve">s “I felt like leaving…”</w:t>
      </w:r>
    </w:p>
    <w:p w:rsidR="00000000" w:rsidDel="00000000" w:rsidP="00000000" w:rsidRDefault="00000000" w:rsidRPr="00000000" w14:paraId="00003867">
      <w:pPr>
        <w:pageBreakBefore w:val="0"/>
        <w:rPr/>
      </w:pPr>
      <w:r w:rsidDel="00000000" w:rsidR="00000000" w:rsidRPr="00000000">
        <w:rPr>
          <w:rtl w:val="0"/>
        </w:rPr>
        <w:t xml:space="preserve">s “...And never coming back.”</w:t>
      </w:r>
    </w:p>
    <w:p w:rsidR="00000000" w:rsidDel="00000000" w:rsidP="00000000" w:rsidRDefault="00000000" w:rsidRPr="00000000" w14:paraId="00003868">
      <w:pPr>
        <w:pageBreakBefore w:val="0"/>
        <w:rPr/>
      </w:pPr>
      <w:r w:rsidDel="00000000" w:rsidR="00000000" w:rsidRPr="00000000">
        <w:rPr>
          <w:rtl w:val="0"/>
        </w:rPr>
        <w:t xml:space="preserve">“How did I not pick up on any of this?”</w:t>
      </w:r>
    </w:p>
    <w:p w:rsidR="00000000" w:rsidDel="00000000" w:rsidP="00000000" w:rsidRDefault="00000000" w:rsidRPr="00000000" w14:paraId="00003869">
      <w:pPr>
        <w:pageBreakBefore w:val="0"/>
        <w:rPr/>
      </w:pPr>
      <w:r w:rsidDel="00000000" w:rsidR="00000000" w:rsidRPr="00000000">
        <w:rPr>
          <w:rtl w:val="0"/>
        </w:rPr>
        <w:t xml:space="preserve">“My god, I was so stupid.”</w:t>
      </w:r>
    </w:p>
    <w:p w:rsidR="00000000" w:rsidDel="00000000" w:rsidP="00000000" w:rsidRDefault="00000000" w:rsidRPr="00000000" w14:paraId="0000386A">
      <w:pPr>
        <w:pageBreakBefore w:val="0"/>
        <w:rPr/>
      </w:pPr>
      <w:r w:rsidDel="00000000" w:rsidR="00000000" w:rsidRPr="00000000">
        <w:rPr>
          <w:rtl w:val="0"/>
        </w:rPr>
        <w:t xml:space="preserve">“Here I was getting all mushy-eyed with Monika while my best friend screamed in silence.”</w:t>
      </w:r>
    </w:p>
    <w:p w:rsidR="00000000" w:rsidDel="00000000" w:rsidP="00000000" w:rsidRDefault="00000000" w:rsidRPr="00000000" w14:paraId="0000386B">
      <w:pPr>
        <w:pageBreakBefore w:val="0"/>
        <w:rPr/>
      </w:pPr>
      <w:r w:rsidDel="00000000" w:rsidR="00000000" w:rsidRPr="00000000">
        <w:rPr>
          <w:rtl w:val="0"/>
        </w:rPr>
        <w:t xml:space="preserve">mc “Sayori, I’m so sorry.”</w:t>
      </w:r>
    </w:p>
    <w:p w:rsidR="00000000" w:rsidDel="00000000" w:rsidP="00000000" w:rsidRDefault="00000000" w:rsidRPr="00000000" w14:paraId="0000386C">
      <w:pPr>
        <w:pageBreakBefore w:val="0"/>
        <w:rPr/>
      </w:pPr>
      <w:r w:rsidDel="00000000" w:rsidR="00000000" w:rsidRPr="00000000">
        <w:rPr>
          <w:rtl w:val="0"/>
        </w:rPr>
        <w:t xml:space="preserve">s “Don’t apologise for being happy!”</w:t>
      </w:r>
    </w:p>
    <w:p w:rsidR="00000000" w:rsidDel="00000000" w:rsidP="00000000" w:rsidRDefault="00000000" w:rsidRPr="00000000" w14:paraId="0000386D">
      <w:pPr>
        <w:pageBreakBefore w:val="0"/>
        <w:rPr/>
      </w:pPr>
      <w:r w:rsidDel="00000000" w:rsidR="00000000" w:rsidRPr="00000000">
        <w:rPr>
          <w:rtl w:val="0"/>
        </w:rPr>
        <w:t xml:space="preserve">s “When I saw you being so friendly with everyone at the club…”</w:t>
      </w:r>
    </w:p>
    <w:p w:rsidR="00000000" w:rsidDel="00000000" w:rsidP="00000000" w:rsidRDefault="00000000" w:rsidRPr="00000000" w14:paraId="0000386E">
      <w:pPr>
        <w:pageBreakBefore w:val="0"/>
        <w:rPr/>
      </w:pPr>
      <w:r w:rsidDel="00000000" w:rsidR="00000000" w:rsidRPr="00000000">
        <w:rPr>
          <w:rtl w:val="0"/>
        </w:rPr>
        <w:t xml:space="preserve">s “It made me feel so happy, you hadn’t connected with people easily before that.”</w:t>
      </w:r>
    </w:p>
    <w:p w:rsidR="00000000" w:rsidDel="00000000" w:rsidP="00000000" w:rsidRDefault="00000000" w:rsidRPr="00000000" w14:paraId="0000386F">
      <w:pPr>
        <w:pageBreakBefore w:val="0"/>
        <w:rPr/>
      </w:pPr>
      <w:r w:rsidDel="00000000" w:rsidR="00000000" w:rsidRPr="00000000">
        <w:rPr>
          <w:rtl w:val="0"/>
        </w:rPr>
        <w:t xml:space="preserve">s “But it also felt like my heart was being torn out.”</w:t>
      </w:r>
    </w:p>
    <w:p w:rsidR="00000000" w:rsidDel="00000000" w:rsidP="00000000" w:rsidRDefault="00000000" w:rsidRPr="00000000" w14:paraId="00003870">
      <w:pPr>
        <w:pageBreakBefore w:val="0"/>
        <w:rPr/>
      </w:pPr>
      <w:r w:rsidDel="00000000" w:rsidR="00000000" w:rsidRPr="00000000">
        <w:rPr>
          <w:rtl w:val="0"/>
        </w:rPr>
        <w:t xml:space="preserve">“With this, small tears begin to form in her eyes.”</w:t>
      </w:r>
    </w:p>
    <w:p w:rsidR="00000000" w:rsidDel="00000000" w:rsidP="00000000" w:rsidRDefault="00000000" w:rsidRPr="00000000" w14:paraId="00003871">
      <w:pPr>
        <w:pageBreakBefore w:val="0"/>
        <w:rPr/>
      </w:pPr>
      <w:r w:rsidDel="00000000" w:rsidR="00000000" w:rsidRPr="00000000">
        <w:rPr>
          <w:rtl w:val="0"/>
        </w:rPr>
        <w:t xml:space="preserve">s “I’m sorry, I’m only hurting you by saying this.”</w:t>
      </w:r>
    </w:p>
    <w:p w:rsidR="00000000" w:rsidDel="00000000" w:rsidP="00000000" w:rsidRDefault="00000000" w:rsidRPr="00000000" w14:paraId="00003872">
      <w:pPr>
        <w:pageBreakBefore w:val="0"/>
        <w:rPr/>
      </w:pPr>
      <w:r w:rsidDel="00000000" w:rsidR="00000000" w:rsidRPr="00000000">
        <w:rPr>
          <w:rtl w:val="0"/>
        </w:rPr>
        <w:t xml:space="preserve">mc “No, please, keep going.”</w:t>
      </w:r>
    </w:p>
    <w:p w:rsidR="00000000" w:rsidDel="00000000" w:rsidP="00000000" w:rsidRDefault="00000000" w:rsidRPr="00000000" w14:paraId="00003873">
      <w:pPr>
        <w:pageBreakBefore w:val="0"/>
        <w:rPr/>
      </w:pPr>
      <w:r w:rsidDel="00000000" w:rsidR="00000000" w:rsidRPr="00000000">
        <w:rPr>
          <w:rtl w:val="0"/>
        </w:rPr>
        <w:t xml:space="preserve">“She remains silent before taking a deep breath.”</w:t>
      </w:r>
    </w:p>
    <w:p w:rsidR="00000000" w:rsidDel="00000000" w:rsidP="00000000" w:rsidRDefault="00000000" w:rsidRPr="00000000" w14:paraId="00003874">
      <w:pPr>
        <w:pageBreakBefore w:val="0"/>
        <w:rPr/>
      </w:pPr>
      <w:r w:rsidDel="00000000" w:rsidR="00000000" w:rsidRPr="00000000">
        <w:rPr>
          <w:rtl w:val="0"/>
        </w:rPr>
        <w:t xml:space="preserve">s “When you and Monika got together…”</w:t>
      </w:r>
    </w:p>
    <w:p w:rsidR="00000000" w:rsidDel="00000000" w:rsidP="00000000" w:rsidRDefault="00000000" w:rsidRPr="00000000" w14:paraId="00003875">
      <w:pPr>
        <w:pageBreakBefore w:val="0"/>
        <w:rPr/>
      </w:pPr>
      <w:r w:rsidDel="00000000" w:rsidR="00000000" w:rsidRPr="00000000">
        <w:rPr>
          <w:rtl w:val="0"/>
        </w:rPr>
        <w:t xml:space="preserve">s “I started to turn things in on myself even more.”</w:t>
      </w:r>
    </w:p>
    <w:p w:rsidR="00000000" w:rsidDel="00000000" w:rsidP="00000000" w:rsidRDefault="00000000" w:rsidRPr="00000000" w14:paraId="00003876">
      <w:pPr>
        <w:pageBreakBefore w:val="0"/>
        <w:rPr/>
      </w:pPr>
      <w:r w:rsidDel="00000000" w:rsidR="00000000" w:rsidRPr="00000000">
        <w:rPr>
          <w:rtl w:val="0"/>
        </w:rPr>
        <w:t xml:space="preserve">s “That’s probably when you started noticing me be around less, I suppose.”</w:t>
      </w:r>
    </w:p>
    <w:p w:rsidR="00000000" w:rsidDel="00000000" w:rsidP="00000000" w:rsidRDefault="00000000" w:rsidRPr="00000000" w14:paraId="00003877">
      <w:pPr>
        <w:pageBreakBefore w:val="0"/>
        <w:rPr/>
      </w:pPr>
      <w:r w:rsidDel="00000000" w:rsidR="00000000" w:rsidRPr="00000000">
        <w:rPr>
          <w:rtl w:val="0"/>
        </w:rPr>
        <w:t xml:space="preserve">“I sit down next to her, and wrap an arm around her shoulder.”</w:t>
      </w:r>
    </w:p>
    <w:p w:rsidR="00000000" w:rsidDel="00000000" w:rsidP="00000000" w:rsidRDefault="00000000" w:rsidRPr="00000000" w14:paraId="00003878">
      <w:pPr>
        <w:pageBreakBefore w:val="0"/>
        <w:rPr/>
      </w:pPr>
      <w:r w:rsidDel="00000000" w:rsidR="00000000" w:rsidRPr="00000000">
        <w:rPr>
          <w:rtl w:val="0"/>
        </w:rPr>
        <w:t xml:space="preserve">s “Eventually things got so bad that even I knew I had to do something.”</w:t>
      </w:r>
    </w:p>
    <w:p w:rsidR="00000000" w:rsidDel="00000000" w:rsidP="00000000" w:rsidRDefault="00000000" w:rsidRPr="00000000" w14:paraId="00003879">
      <w:pPr>
        <w:pageBreakBefore w:val="0"/>
        <w:rPr/>
      </w:pPr>
      <w:r w:rsidDel="00000000" w:rsidR="00000000" w:rsidRPr="00000000">
        <w:rPr>
          <w:rtl w:val="0"/>
        </w:rPr>
        <w:t xml:space="preserve">s “I don’t want to die, but sometimes the rainclouds tell me I do.”</w:t>
        <w:br w:type="textWrapping"/>
        <w:t xml:space="preserve">s “So I started treating you and Monika like a drug I was addicted to.”</w:t>
      </w:r>
    </w:p>
    <w:p w:rsidR="00000000" w:rsidDel="00000000" w:rsidP="00000000" w:rsidRDefault="00000000" w:rsidRPr="00000000" w14:paraId="0000387A">
      <w:pPr>
        <w:pageBreakBefore w:val="0"/>
        <w:rPr/>
      </w:pPr>
      <w:r w:rsidDel="00000000" w:rsidR="00000000" w:rsidRPr="00000000">
        <w:rPr>
          <w:rtl w:val="0"/>
        </w:rPr>
        <w:t xml:space="preserve">s “The more I saw you, the more I hurt.”</w:t>
      </w:r>
    </w:p>
    <w:p w:rsidR="00000000" w:rsidDel="00000000" w:rsidP="00000000" w:rsidRDefault="00000000" w:rsidRPr="00000000" w14:paraId="0000387B">
      <w:pPr>
        <w:pageBreakBefore w:val="0"/>
        <w:rPr/>
      </w:pPr>
      <w:r w:rsidDel="00000000" w:rsidR="00000000" w:rsidRPr="00000000">
        <w:rPr>
          <w:rtl w:val="0"/>
        </w:rPr>
        <w:t xml:space="preserve">s “So I stopped seeing you…”</w:t>
        <w:br w:type="textWrapping"/>
        <w:t xml:space="preserve">s “I’m so sorry!”</w:t>
      </w:r>
    </w:p>
    <w:p w:rsidR="00000000" w:rsidDel="00000000" w:rsidP="00000000" w:rsidRDefault="00000000" w:rsidRPr="00000000" w14:paraId="0000387C">
      <w:pPr>
        <w:pageBreakBefore w:val="0"/>
        <w:rPr/>
      </w:pPr>
      <w:r w:rsidDel="00000000" w:rsidR="00000000" w:rsidRPr="00000000">
        <w:rPr>
          <w:rtl w:val="0"/>
        </w:rPr>
        <w:t xml:space="preserve">“The droplets in her eyes have grown into streams.”</w:t>
      </w:r>
    </w:p>
    <w:p w:rsidR="00000000" w:rsidDel="00000000" w:rsidP="00000000" w:rsidRDefault="00000000" w:rsidRPr="00000000" w14:paraId="0000387D">
      <w:pPr>
        <w:pageBreakBefore w:val="0"/>
        <w:rPr/>
      </w:pPr>
      <w:r w:rsidDel="00000000" w:rsidR="00000000" w:rsidRPr="00000000">
        <w:rPr>
          <w:rtl w:val="0"/>
        </w:rPr>
        <w:t xml:space="preserve">mc “It’s okay, please keep going.”</w:t>
      </w:r>
    </w:p>
    <w:p w:rsidR="00000000" w:rsidDel="00000000" w:rsidP="00000000" w:rsidRDefault="00000000" w:rsidRPr="00000000" w14:paraId="0000387E">
      <w:pPr>
        <w:pageBreakBefore w:val="0"/>
        <w:rPr/>
      </w:pPr>
      <w:r w:rsidDel="00000000" w:rsidR="00000000" w:rsidRPr="00000000">
        <w:rPr>
          <w:rtl w:val="0"/>
        </w:rPr>
        <w:t xml:space="preserve">“She nods.”</w:t>
      </w:r>
    </w:p>
    <w:p w:rsidR="00000000" w:rsidDel="00000000" w:rsidP="00000000" w:rsidRDefault="00000000" w:rsidRPr="00000000" w14:paraId="0000387F">
      <w:pPr>
        <w:pageBreakBefore w:val="0"/>
        <w:rPr/>
      </w:pPr>
      <w:r w:rsidDel="00000000" w:rsidR="00000000" w:rsidRPr="00000000">
        <w:rPr>
          <w:rtl w:val="0"/>
        </w:rPr>
        <w:t xml:space="preserve">s “After a while, things started to improve, only a little.”</w:t>
        <w:br w:type="textWrapping"/>
        <w:t xml:space="preserve">s “I realised I was never going to be with you the way I wanted to.”</w:t>
      </w:r>
    </w:p>
    <w:p w:rsidR="00000000" w:rsidDel="00000000" w:rsidP="00000000" w:rsidRDefault="00000000" w:rsidRPr="00000000" w14:paraId="00003880">
      <w:pPr>
        <w:pageBreakBefore w:val="0"/>
        <w:rPr/>
      </w:pPr>
      <w:r w:rsidDel="00000000" w:rsidR="00000000" w:rsidRPr="00000000">
        <w:rPr>
          <w:rtl w:val="0"/>
        </w:rPr>
        <w:t xml:space="preserve">s “Somehow, telling myself that was kind of relieving.”</w:t>
      </w:r>
    </w:p>
    <w:p w:rsidR="00000000" w:rsidDel="00000000" w:rsidP="00000000" w:rsidRDefault="00000000" w:rsidRPr="00000000" w14:paraId="00003881">
      <w:pPr>
        <w:pageBreakBefore w:val="0"/>
        <w:rPr/>
      </w:pPr>
      <w:r w:rsidDel="00000000" w:rsidR="00000000" w:rsidRPr="00000000">
        <w:rPr>
          <w:rtl w:val="0"/>
        </w:rPr>
        <w:t xml:space="preserve">s “I made a promise to myself, and I’m making it to you too.”</w:t>
      </w:r>
    </w:p>
    <w:p w:rsidR="00000000" w:rsidDel="00000000" w:rsidP="00000000" w:rsidRDefault="00000000" w:rsidRPr="00000000" w14:paraId="00003882">
      <w:pPr>
        <w:pageBreakBefore w:val="0"/>
        <w:rPr/>
      </w:pPr>
      <w:r w:rsidDel="00000000" w:rsidR="00000000" w:rsidRPr="00000000">
        <w:rPr>
          <w:rtl w:val="0"/>
        </w:rPr>
        <w:t xml:space="preserve">mc “And what’s that?”</w:t>
      </w:r>
    </w:p>
    <w:p w:rsidR="00000000" w:rsidDel="00000000" w:rsidP="00000000" w:rsidRDefault="00000000" w:rsidRPr="00000000" w14:paraId="00003883">
      <w:pPr>
        <w:pageBreakBefore w:val="0"/>
        <w:rPr/>
      </w:pPr>
      <w:r w:rsidDel="00000000" w:rsidR="00000000" w:rsidRPr="00000000">
        <w:rPr>
          <w:rtl w:val="0"/>
        </w:rPr>
        <w:t xml:space="preserve">s “I promise to stay here, no matter how bad things get, because someday I might be happy.”</w:t>
      </w:r>
    </w:p>
    <w:p w:rsidR="00000000" w:rsidDel="00000000" w:rsidP="00000000" w:rsidRDefault="00000000" w:rsidRPr="00000000" w14:paraId="00003884">
      <w:pPr>
        <w:pageBreakBefore w:val="0"/>
        <w:rPr/>
      </w:pPr>
      <w:r w:rsidDel="00000000" w:rsidR="00000000" w:rsidRPr="00000000">
        <w:rPr>
          <w:rtl w:val="0"/>
        </w:rPr>
        <w:t xml:space="preserve">s “And I want to be here to know what that feels like.”</w:t>
      </w:r>
    </w:p>
    <w:p w:rsidR="00000000" w:rsidDel="00000000" w:rsidP="00000000" w:rsidRDefault="00000000" w:rsidRPr="00000000" w14:paraId="00003885">
      <w:pPr>
        <w:pageBreakBefore w:val="0"/>
        <w:rPr/>
      </w:pPr>
      <w:r w:rsidDel="00000000" w:rsidR="00000000" w:rsidRPr="00000000">
        <w:rPr>
          <w:rtl w:val="0"/>
        </w:rPr>
        <w:t xml:space="preserve">s “I saw you, before you joined the literature club.”</w:t>
      </w:r>
    </w:p>
    <w:p w:rsidR="00000000" w:rsidDel="00000000" w:rsidP="00000000" w:rsidRDefault="00000000" w:rsidRPr="00000000" w14:paraId="00003886">
      <w:pPr>
        <w:pageBreakBefore w:val="0"/>
        <w:rPr/>
      </w:pPr>
      <w:r w:rsidDel="00000000" w:rsidR="00000000" w:rsidRPr="00000000">
        <w:rPr>
          <w:rtl w:val="0"/>
        </w:rPr>
        <w:t xml:space="preserve">s “You were always alone, it can’t have been happy.”</w:t>
      </w:r>
    </w:p>
    <w:p w:rsidR="00000000" w:rsidDel="00000000" w:rsidP="00000000" w:rsidRDefault="00000000" w:rsidRPr="00000000" w14:paraId="00003887">
      <w:pPr>
        <w:pageBreakBefore w:val="0"/>
        <w:rPr/>
      </w:pPr>
      <w:r w:rsidDel="00000000" w:rsidR="00000000" w:rsidRPr="00000000">
        <w:rPr>
          <w:rtl w:val="0"/>
        </w:rPr>
        <w:t xml:space="preserve">“I think for a moment.”</w:t>
      </w:r>
    </w:p>
    <w:p w:rsidR="00000000" w:rsidDel="00000000" w:rsidP="00000000" w:rsidRDefault="00000000" w:rsidRPr="00000000" w14:paraId="00003888">
      <w:pPr>
        <w:pageBreakBefore w:val="0"/>
        <w:rPr/>
      </w:pPr>
      <w:r w:rsidDel="00000000" w:rsidR="00000000" w:rsidRPr="00000000">
        <w:rPr>
          <w:rtl w:val="0"/>
        </w:rPr>
        <w:t xml:space="preserve">mc “It wasn’t great, no.”</w:t>
      </w:r>
    </w:p>
    <w:p w:rsidR="00000000" w:rsidDel="00000000" w:rsidP="00000000" w:rsidRDefault="00000000" w:rsidRPr="00000000" w14:paraId="00003889">
      <w:pPr>
        <w:pageBreakBefore w:val="0"/>
        <w:rPr/>
      </w:pPr>
      <w:r w:rsidDel="00000000" w:rsidR="00000000" w:rsidRPr="00000000">
        <w:rPr>
          <w:rtl w:val="0"/>
        </w:rPr>
        <w:t xml:space="preserve">mc “But I suppose I didn’t think about that at the time.”</w:t>
      </w:r>
    </w:p>
    <w:p w:rsidR="00000000" w:rsidDel="00000000" w:rsidP="00000000" w:rsidRDefault="00000000" w:rsidRPr="00000000" w14:paraId="0000388A">
      <w:pPr>
        <w:pageBreakBefore w:val="0"/>
        <w:rPr/>
      </w:pPr>
      <w:r w:rsidDel="00000000" w:rsidR="00000000" w:rsidRPr="00000000">
        <w:rPr>
          <w:rtl w:val="0"/>
        </w:rPr>
        <w:t xml:space="preserve">s “I thought so.”</w:t>
      </w:r>
    </w:p>
    <w:p w:rsidR="00000000" w:rsidDel="00000000" w:rsidP="00000000" w:rsidRDefault="00000000" w:rsidRPr="00000000" w14:paraId="0000388B">
      <w:pPr>
        <w:pageBreakBefore w:val="0"/>
        <w:rPr/>
      </w:pPr>
      <w:r w:rsidDel="00000000" w:rsidR="00000000" w:rsidRPr="00000000">
        <w:rPr>
          <w:rtl w:val="0"/>
        </w:rPr>
        <w:t xml:space="preserve">s “Seeing you change so much, you became way happier and more talkative.”</w:t>
      </w:r>
    </w:p>
    <w:p w:rsidR="00000000" w:rsidDel="00000000" w:rsidP="00000000" w:rsidRDefault="00000000" w:rsidRPr="00000000" w14:paraId="0000388C">
      <w:pPr>
        <w:pageBreakBefore w:val="0"/>
        <w:rPr/>
      </w:pPr>
      <w:r w:rsidDel="00000000" w:rsidR="00000000" w:rsidRPr="00000000">
        <w:rPr>
          <w:rtl w:val="0"/>
        </w:rPr>
        <w:t xml:space="preserve">s “It was like you were a new person, and you were all the better for it.”</w:t>
      </w:r>
    </w:p>
    <w:p w:rsidR="00000000" w:rsidDel="00000000" w:rsidP="00000000" w:rsidRDefault="00000000" w:rsidRPr="00000000" w14:paraId="0000388D">
      <w:pPr>
        <w:pageBreakBefore w:val="0"/>
        <w:rPr/>
      </w:pPr>
      <w:r w:rsidDel="00000000" w:rsidR="00000000" w:rsidRPr="00000000">
        <w:rPr>
          <w:rtl w:val="0"/>
        </w:rPr>
        <w:t xml:space="preserve">“Looking back, I didn’t treat Sayori as well as I should have.”</w:t>
      </w:r>
    </w:p>
    <w:p w:rsidR="00000000" w:rsidDel="00000000" w:rsidP="00000000" w:rsidRDefault="00000000" w:rsidRPr="00000000" w14:paraId="0000388E">
      <w:pPr>
        <w:pageBreakBefore w:val="0"/>
        <w:rPr/>
      </w:pPr>
      <w:r w:rsidDel="00000000" w:rsidR="00000000" w:rsidRPr="00000000">
        <w:rPr>
          <w:rtl w:val="0"/>
        </w:rPr>
        <w:t xml:space="preserve">“Always scorning and scolding her, and never really checking up on her.”</w:t>
      </w:r>
    </w:p>
    <w:p w:rsidR="00000000" w:rsidDel="00000000" w:rsidP="00000000" w:rsidRDefault="00000000" w:rsidRPr="00000000" w14:paraId="0000388F">
      <w:pPr>
        <w:pageBreakBefore w:val="0"/>
        <w:rPr/>
      </w:pPr>
      <w:r w:rsidDel="00000000" w:rsidR="00000000" w:rsidRPr="00000000">
        <w:rPr>
          <w:rtl w:val="0"/>
        </w:rPr>
        <w:t xml:space="preserve">“Christ, what was I thinking?”</w:t>
      </w:r>
    </w:p>
    <w:p w:rsidR="00000000" w:rsidDel="00000000" w:rsidP="00000000" w:rsidRDefault="00000000" w:rsidRPr="00000000" w14:paraId="00003890">
      <w:pPr>
        <w:pageBreakBefore w:val="0"/>
        <w:rPr/>
      </w:pPr>
      <w:r w:rsidDel="00000000" w:rsidR="00000000" w:rsidRPr="00000000">
        <w:rPr>
          <w:rtl w:val="0"/>
        </w:rPr>
        <w:t xml:space="preserve">s “I’ve decided that I can change like that too.”</w:t>
      </w:r>
    </w:p>
    <w:p w:rsidR="00000000" w:rsidDel="00000000" w:rsidP="00000000" w:rsidRDefault="00000000" w:rsidRPr="00000000" w14:paraId="00003891">
      <w:pPr>
        <w:pageBreakBefore w:val="0"/>
        <w:rPr/>
      </w:pPr>
      <w:r w:rsidDel="00000000" w:rsidR="00000000" w:rsidRPr="00000000">
        <w:rPr>
          <w:rtl w:val="0"/>
        </w:rPr>
        <w:t xml:space="preserve">s “Things are still hard, really hard.”</w:t>
      </w:r>
    </w:p>
    <w:p w:rsidR="00000000" w:rsidDel="00000000" w:rsidP="00000000" w:rsidRDefault="00000000" w:rsidRPr="00000000" w14:paraId="00003892">
      <w:pPr>
        <w:pageBreakBefore w:val="0"/>
        <w:rPr/>
      </w:pPr>
      <w:r w:rsidDel="00000000" w:rsidR="00000000" w:rsidRPr="00000000">
        <w:rPr>
          <w:rtl w:val="0"/>
        </w:rPr>
        <w:t xml:space="preserve">s “I still feel worthless almost all the time.”</w:t>
      </w:r>
    </w:p>
    <w:p w:rsidR="00000000" w:rsidDel="00000000" w:rsidP="00000000" w:rsidRDefault="00000000" w:rsidRPr="00000000" w14:paraId="00003893">
      <w:pPr>
        <w:pageBreakBefore w:val="0"/>
        <w:rPr/>
      </w:pPr>
      <w:r w:rsidDel="00000000" w:rsidR="00000000" w:rsidRPr="00000000">
        <w:rPr>
          <w:rtl w:val="0"/>
        </w:rPr>
        <w:t xml:space="preserve">s “But I don’t want my seat to be empty at your wedding.”</w:t>
        <w:br w:type="textWrapping"/>
        <w:t xml:space="preserve">s “And I want to have my own, someday, too.”</w:t>
      </w:r>
    </w:p>
    <w:p w:rsidR="00000000" w:rsidDel="00000000" w:rsidP="00000000" w:rsidRDefault="00000000" w:rsidRPr="00000000" w14:paraId="00003894">
      <w:pPr>
        <w:pageBreakBefore w:val="0"/>
        <w:rPr/>
      </w:pPr>
      <w:r w:rsidDel="00000000" w:rsidR="00000000" w:rsidRPr="00000000">
        <w:rPr>
          <w:rtl w:val="0"/>
        </w:rPr>
        <w:t xml:space="preserve">mc “You will, I can promise you that.”</w:t>
      </w:r>
    </w:p>
    <w:p w:rsidR="00000000" w:rsidDel="00000000" w:rsidP="00000000" w:rsidRDefault="00000000" w:rsidRPr="00000000" w14:paraId="00003895">
      <w:pPr>
        <w:pageBreakBefore w:val="0"/>
        <w:rPr/>
      </w:pPr>
      <w:r w:rsidDel="00000000" w:rsidR="00000000" w:rsidRPr="00000000">
        <w:rPr>
          <w:rtl w:val="0"/>
        </w:rPr>
        <w:t xml:space="preserve">mc “If an otaku loser like me can have that opportunity, someone as amazing as you is certain to meet that special someone.”</w:t>
      </w:r>
    </w:p>
    <w:p w:rsidR="00000000" w:rsidDel="00000000" w:rsidP="00000000" w:rsidRDefault="00000000" w:rsidRPr="00000000" w14:paraId="00003896">
      <w:pPr>
        <w:pageBreakBefore w:val="0"/>
        <w:rPr/>
      </w:pPr>
      <w:r w:rsidDel="00000000" w:rsidR="00000000" w:rsidRPr="00000000">
        <w:rPr>
          <w:rtl w:val="0"/>
        </w:rPr>
        <w:t xml:space="preserve">mc “You don’t give yourself nearly enough credit.”</w:t>
      </w:r>
    </w:p>
    <w:p w:rsidR="00000000" w:rsidDel="00000000" w:rsidP="00000000" w:rsidRDefault="00000000" w:rsidRPr="00000000" w14:paraId="00003897">
      <w:pPr>
        <w:pageBreakBefore w:val="0"/>
        <w:rPr/>
      </w:pPr>
      <w:r w:rsidDel="00000000" w:rsidR="00000000" w:rsidRPr="00000000">
        <w:rPr>
          <w:rtl w:val="0"/>
        </w:rPr>
        <w:t xml:space="preserve">mc “Also, wanna hear a secret?”</w:t>
      </w:r>
    </w:p>
    <w:p w:rsidR="00000000" w:rsidDel="00000000" w:rsidP="00000000" w:rsidRDefault="00000000" w:rsidRPr="00000000" w14:paraId="00003898">
      <w:pPr>
        <w:pageBreakBefore w:val="0"/>
        <w:rPr/>
      </w:pPr>
      <w:r w:rsidDel="00000000" w:rsidR="00000000" w:rsidRPr="00000000">
        <w:rPr>
          <w:rtl w:val="0"/>
        </w:rPr>
        <w:t xml:space="preserve">“She smiles and nods.”</w:t>
      </w:r>
    </w:p>
    <w:p w:rsidR="00000000" w:rsidDel="00000000" w:rsidP="00000000" w:rsidRDefault="00000000" w:rsidRPr="00000000" w14:paraId="00003899">
      <w:pPr>
        <w:pageBreakBefore w:val="0"/>
        <w:rPr/>
      </w:pPr>
      <w:r w:rsidDel="00000000" w:rsidR="00000000" w:rsidRPr="00000000">
        <w:rPr>
          <w:rtl w:val="0"/>
        </w:rPr>
        <w:t xml:space="preserve">mc “Remember the guy who sat next to you in psychology, back when we were at school?”</w:t>
      </w:r>
    </w:p>
    <w:p w:rsidR="00000000" w:rsidDel="00000000" w:rsidP="00000000" w:rsidRDefault="00000000" w:rsidRPr="00000000" w14:paraId="0000389A">
      <w:pPr>
        <w:pageBreakBefore w:val="0"/>
        <w:rPr/>
      </w:pPr>
      <w:r w:rsidDel="00000000" w:rsidR="00000000" w:rsidRPr="00000000">
        <w:rPr>
          <w:rtl w:val="0"/>
        </w:rPr>
        <w:t xml:space="preserve">s “Yeah...?”</w:t>
      </w:r>
    </w:p>
    <w:p w:rsidR="00000000" w:rsidDel="00000000" w:rsidP="00000000" w:rsidRDefault="00000000" w:rsidRPr="00000000" w14:paraId="0000389B">
      <w:pPr>
        <w:pageBreakBefore w:val="0"/>
        <w:rPr/>
      </w:pPr>
      <w:r w:rsidDel="00000000" w:rsidR="00000000" w:rsidRPr="00000000">
        <w:rPr>
          <w:rtl w:val="0"/>
        </w:rPr>
        <w:t xml:space="preserve">mc “Yeah, he had a massive crush on you.”</w:t>
      </w:r>
    </w:p>
    <w:p w:rsidR="00000000" w:rsidDel="00000000" w:rsidP="00000000" w:rsidRDefault="00000000" w:rsidRPr="00000000" w14:paraId="0000389C">
      <w:pPr>
        <w:pageBreakBefore w:val="0"/>
        <w:rPr/>
      </w:pPr>
      <w:r w:rsidDel="00000000" w:rsidR="00000000" w:rsidRPr="00000000">
        <w:rPr>
          <w:rtl w:val="0"/>
        </w:rPr>
        <w:t xml:space="preserve">mc “And he wasn’t the only one.”</w:t>
      </w:r>
    </w:p>
    <w:p w:rsidR="00000000" w:rsidDel="00000000" w:rsidP="00000000" w:rsidRDefault="00000000" w:rsidRPr="00000000" w14:paraId="0000389D">
      <w:pPr>
        <w:pageBreakBefore w:val="0"/>
        <w:rPr/>
      </w:pPr>
      <w:r w:rsidDel="00000000" w:rsidR="00000000" w:rsidRPr="00000000">
        <w:rPr>
          <w:rtl w:val="0"/>
        </w:rPr>
        <w:t xml:space="preserve">mc “You’re one hell of a catch, Sayori, and people are noticing.”</w:t>
      </w:r>
    </w:p>
    <w:p w:rsidR="00000000" w:rsidDel="00000000" w:rsidP="00000000" w:rsidRDefault="00000000" w:rsidRPr="00000000" w14:paraId="0000389E">
      <w:pPr>
        <w:pageBreakBefore w:val="0"/>
        <w:rPr/>
      </w:pPr>
      <w:r w:rsidDel="00000000" w:rsidR="00000000" w:rsidRPr="00000000">
        <w:rPr>
          <w:rtl w:val="0"/>
        </w:rPr>
        <w:t xml:space="preserve">mc “I’m not telling you to put yourself out there immediately.”</w:t>
      </w:r>
    </w:p>
    <w:p w:rsidR="00000000" w:rsidDel="00000000" w:rsidP="00000000" w:rsidRDefault="00000000" w:rsidRPr="00000000" w14:paraId="0000389F">
      <w:pPr>
        <w:pageBreakBefore w:val="0"/>
        <w:rPr/>
      </w:pPr>
      <w:r w:rsidDel="00000000" w:rsidR="00000000" w:rsidRPr="00000000">
        <w:rPr>
          <w:rtl w:val="0"/>
        </w:rPr>
        <w:t xml:space="preserve">mc “Just remember that there are people out there that like what they know of you, and want to get closer.”</w:t>
      </w:r>
    </w:p>
    <w:p w:rsidR="00000000" w:rsidDel="00000000" w:rsidP="00000000" w:rsidRDefault="00000000" w:rsidRPr="00000000" w14:paraId="000038A0">
      <w:pPr>
        <w:pageBreakBefore w:val="0"/>
        <w:rPr/>
      </w:pPr>
      <w:r w:rsidDel="00000000" w:rsidR="00000000" w:rsidRPr="00000000">
        <w:rPr>
          <w:rtl w:val="0"/>
        </w:rPr>
        <w:t xml:space="preserve">“We share a long pause, before she turns to me once more.”</w:t>
      </w:r>
    </w:p>
    <w:p w:rsidR="00000000" w:rsidDel="00000000" w:rsidP="00000000" w:rsidRDefault="00000000" w:rsidRPr="00000000" w14:paraId="000038A1">
      <w:pPr>
        <w:pageBreakBefore w:val="0"/>
        <w:rPr/>
      </w:pPr>
      <w:r w:rsidDel="00000000" w:rsidR="00000000" w:rsidRPr="00000000">
        <w:rPr>
          <w:rtl w:val="0"/>
        </w:rPr>
        <w:t xml:space="preserve">s “Thank you…”</w:t>
      </w:r>
    </w:p>
    <w:p w:rsidR="00000000" w:rsidDel="00000000" w:rsidP="00000000" w:rsidRDefault="00000000" w:rsidRPr="00000000" w14:paraId="000038A2">
      <w:pPr>
        <w:pageBreakBefore w:val="0"/>
        <w:rPr/>
      </w:pPr>
      <w:r w:rsidDel="00000000" w:rsidR="00000000" w:rsidRPr="00000000">
        <w:rPr>
          <w:rtl w:val="0"/>
        </w:rPr>
        <w:t xml:space="preserve">mc “Whatever for?”</w:t>
      </w:r>
    </w:p>
    <w:p w:rsidR="00000000" w:rsidDel="00000000" w:rsidP="00000000" w:rsidRDefault="00000000" w:rsidRPr="00000000" w14:paraId="000038A3">
      <w:pPr>
        <w:pageBreakBefore w:val="0"/>
        <w:rPr/>
      </w:pPr>
      <w:r w:rsidDel="00000000" w:rsidR="00000000" w:rsidRPr="00000000">
        <w:rPr>
          <w:rtl w:val="0"/>
        </w:rPr>
        <w:t xml:space="preserve">s “Checking up on me, reminding me you care.”</w:t>
      </w:r>
    </w:p>
    <w:p w:rsidR="00000000" w:rsidDel="00000000" w:rsidP="00000000" w:rsidRDefault="00000000" w:rsidRPr="00000000" w14:paraId="000038A4">
      <w:pPr>
        <w:pageBreakBefore w:val="0"/>
        <w:rPr/>
      </w:pPr>
      <w:r w:rsidDel="00000000" w:rsidR="00000000" w:rsidRPr="00000000">
        <w:rPr>
          <w:rtl w:val="0"/>
        </w:rPr>
        <w:t xml:space="preserve">mc “Sayori, I never stopped caring.”</w:t>
      </w:r>
    </w:p>
    <w:p w:rsidR="00000000" w:rsidDel="00000000" w:rsidP="00000000" w:rsidRDefault="00000000" w:rsidRPr="00000000" w14:paraId="000038A5">
      <w:pPr>
        <w:pageBreakBefore w:val="0"/>
        <w:rPr/>
      </w:pPr>
      <w:r w:rsidDel="00000000" w:rsidR="00000000" w:rsidRPr="00000000">
        <w:rPr>
          <w:rtl w:val="0"/>
        </w:rPr>
        <w:t xml:space="preserve">mc “Myself, Monika, Natsuki, Yuri, we all care about you.”</w:t>
      </w:r>
    </w:p>
    <w:p w:rsidR="00000000" w:rsidDel="00000000" w:rsidP="00000000" w:rsidRDefault="00000000" w:rsidRPr="00000000" w14:paraId="000038A6">
      <w:pPr>
        <w:pageBreakBefore w:val="0"/>
        <w:rPr/>
      </w:pPr>
      <w:r w:rsidDel="00000000" w:rsidR="00000000" w:rsidRPr="00000000">
        <w:rPr>
          <w:rtl w:val="0"/>
        </w:rPr>
        <w:t xml:space="preserve">mc “And they’re all wondering how you’re doing.”</w:t>
      </w:r>
    </w:p>
    <w:p w:rsidR="00000000" w:rsidDel="00000000" w:rsidP="00000000" w:rsidRDefault="00000000" w:rsidRPr="00000000" w14:paraId="000038A7">
      <w:pPr>
        <w:pageBreakBefore w:val="0"/>
        <w:rPr/>
      </w:pPr>
      <w:r w:rsidDel="00000000" w:rsidR="00000000" w:rsidRPr="00000000">
        <w:rPr>
          <w:rtl w:val="0"/>
        </w:rPr>
        <w:t xml:space="preserve">s “I should speak to them.”</w:t>
      </w:r>
    </w:p>
    <w:p w:rsidR="00000000" w:rsidDel="00000000" w:rsidP="00000000" w:rsidRDefault="00000000" w:rsidRPr="00000000" w14:paraId="000038A8">
      <w:pPr>
        <w:pageBreakBefore w:val="0"/>
        <w:rPr/>
      </w:pPr>
      <w:r w:rsidDel="00000000" w:rsidR="00000000" w:rsidRPr="00000000">
        <w:rPr>
          <w:rtl w:val="0"/>
        </w:rPr>
        <w:t xml:space="preserve">mc “Yes you should.”</w:t>
      </w:r>
    </w:p>
    <w:p w:rsidR="00000000" w:rsidDel="00000000" w:rsidP="00000000" w:rsidRDefault="00000000" w:rsidRPr="00000000" w14:paraId="000038A9">
      <w:pPr>
        <w:pageBreakBefore w:val="0"/>
        <w:rPr/>
      </w:pPr>
      <w:r w:rsidDel="00000000" w:rsidR="00000000" w:rsidRPr="00000000">
        <w:rPr>
          <w:rtl w:val="0"/>
        </w:rPr>
        <w:t xml:space="preserve">s “Hey, &lt;playername&gt;?”</w:t>
      </w:r>
    </w:p>
    <w:p w:rsidR="00000000" w:rsidDel="00000000" w:rsidP="00000000" w:rsidRDefault="00000000" w:rsidRPr="00000000" w14:paraId="000038AA">
      <w:pPr>
        <w:pageBreakBefore w:val="0"/>
        <w:rPr/>
      </w:pPr>
      <w:r w:rsidDel="00000000" w:rsidR="00000000" w:rsidRPr="00000000">
        <w:rPr>
          <w:rtl w:val="0"/>
        </w:rPr>
        <w:t xml:space="preserve">mc “Hm?”</w:t>
      </w:r>
    </w:p>
    <w:p w:rsidR="00000000" w:rsidDel="00000000" w:rsidP="00000000" w:rsidRDefault="00000000" w:rsidRPr="00000000" w14:paraId="000038AB">
      <w:pPr>
        <w:pageBreakBefore w:val="0"/>
        <w:rPr/>
      </w:pPr>
      <w:r w:rsidDel="00000000" w:rsidR="00000000" w:rsidRPr="00000000">
        <w:rPr>
          <w:rtl w:val="0"/>
        </w:rPr>
        <w:t xml:space="preserve">s “Would you mind keeping this between us?”</w:t>
      </w:r>
    </w:p>
    <w:p w:rsidR="00000000" w:rsidDel="00000000" w:rsidP="00000000" w:rsidRDefault="00000000" w:rsidRPr="00000000" w14:paraId="000038AC">
      <w:pPr>
        <w:pageBreakBefore w:val="0"/>
        <w:rPr/>
      </w:pPr>
      <w:r w:rsidDel="00000000" w:rsidR="00000000" w:rsidRPr="00000000">
        <w:rPr>
          <w:rtl w:val="0"/>
        </w:rPr>
        <w:t xml:space="preserve">s “I don’t want them to know just yet.”</w:t>
      </w:r>
    </w:p>
    <w:p w:rsidR="00000000" w:rsidDel="00000000" w:rsidP="00000000" w:rsidRDefault="00000000" w:rsidRPr="00000000" w14:paraId="000038AD">
      <w:pPr>
        <w:pageBreakBefore w:val="0"/>
        <w:rPr/>
      </w:pPr>
      <w:r w:rsidDel="00000000" w:rsidR="00000000" w:rsidRPr="00000000">
        <w:rPr>
          <w:rtl w:val="0"/>
        </w:rPr>
        <w:t xml:space="preserve">“I nod.”</w:t>
        <w:br w:type="textWrapping"/>
        <w:t xml:space="preserve">mc “Of course.”</w:t>
      </w:r>
    </w:p>
    <w:p w:rsidR="00000000" w:rsidDel="00000000" w:rsidP="00000000" w:rsidRDefault="00000000" w:rsidRPr="00000000" w14:paraId="000038AE">
      <w:pPr>
        <w:pageBreakBefore w:val="0"/>
        <w:rPr/>
      </w:pPr>
      <w:r w:rsidDel="00000000" w:rsidR="00000000" w:rsidRPr="00000000">
        <w:rPr>
          <w:rtl w:val="0"/>
        </w:rPr>
        <w:t xml:space="preserve">mc “Shall I come by again tomorrow?”</w:t>
      </w:r>
    </w:p>
    <w:p w:rsidR="00000000" w:rsidDel="00000000" w:rsidP="00000000" w:rsidRDefault="00000000" w:rsidRPr="00000000" w14:paraId="000038AF">
      <w:pPr>
        <w:pageBreakBefore w:val="0"/>
        <w:rPr/>
      </w:pPr>
      <w:r w:rsidDel="00000000" w:rsidR="00000000" w:rsidRPr="00000000">
        <w:rPr>
          <w:rtl w:val="0"/>
        </w:rPr>
        <w:t xml:space="preserve">s “Sure, and bring Monika!”</w:t>
      </w:r>
    </w:p>
    <w:p w:rsidR="00000000" w:rsidDel="00000000" w:rsidP="00000000" w:rsidRDefault="00000000" w:rsidRPr="00000000" w14:paraId="000038B0">
      <w:pPr>
        <w:pageBreakBefore w:val="0"/>
        <w:rPr/>
      </w:pPr>
      <w:r w:rsidDel="00000000" w:rsidR="00000000" w:rsidRPr="00000000">
        <w:rPr>
          <w:rtl w:val="0"/>
        </w:rPr>
        <w:t xml:space="preserve">mc “Are you sure?”</w:t>
      </w:r>
    </w:p>
    <w:p w:rsidR="00000000" w:rsidDel="00000000" w:rsidP="00000000" w:rsidRDefault="00000000" w:rsidRPr="00000000" w14:paraId="000038B1">
      <w:pPr>
        <w:pageBreakBefore w:val="0"/>
        <w:rPr/>
      </w:pPr>
      <w:r w:rsidDel="00000000" w:rsidR="00000000" w:rsidRPr="00000000">
        <w:rPr>
          <w:rtl w:val="0"/>
        </w:rPr>
        <w:t xml:space="preserve">mc “Didn’t you say tha-”</w:t>
      </w:r>
    </w:p>
    <w:p w:rsidR="00000000" w:rsidDel="00000000" w:rsidP="00000000" w:rsidRDefault="00000000" w:rsidRPr="00000000" w14:paraId="000038B2">
      <w:pPr>
        <w:pageBreakBefore w:val="0"/>
        <w:rPr/>
      </w:pPr>
      <w:r w:rsidDel="00000000" w:rsidR="00000000" w:rsidRPr="00000000">
        <w:rPr>
          <w:rtl w:val="0"/>
        </w:rPr>
        <w:t xml:space="preserve">s “I’ll be fine, I promise.”</w:t>
      </w:r>
    </w:p>
    <w:p w:rsidR="00000000" w:rsidDel="00000000" w:rsidP="00000000" w:rsidRDefault="00000000" w:rsidRPr="00000000" w14:paraId="000038B3">
      <w:pPr>
        <w:pageBreakBefore w:val="0"/>
        <w:rPr/>
      </w:pPr>
      <w:r w:rsidDel="00000000" w:rsidR="00000000" w:rsidRPr="00000000">
        <w:rPr>
          <w:rtl w:val="0"/>
        </w:rPr>
        <w:t xml:space="preserve">s “Besides, I need to get used to the sight of you two together.”</w:t>
      </w:r>
    </w:p>
    <w:p w:rsidR="00000000" w:rsidDel="00000000" w:rsidP="00000000" w:rsidRDefault="00000000" w:rsidRPr="00000000" w14:paraId="000038B4">
      <w:pPr>
        <w:pageBreakBefore w:val="0"/>
        <w:rPr/>
      </w:pPr>
      <w:r w:rsidDel="00000000" w:rsidR="00000000" w:rsidRPr="00000000">
        <w:rPr>
          <w:rtl w:val="0"/>
        </w:rPr>
        <w:t xml:space="preserve">mc “Alright, but tell me if things get too much, got it?”</w:t>
      </w:r>
    </w:p>
    <w:p w:rsidR="00000000" w:rsidDel="00000000" w:rsidP="00000000" w:rsidRDefault="00000000" w:rsidRPr="00000000" w14:paraId="000038B5">
      <w:pPr>
        <w:pageBreakBefore w:val="0"/>
        <w:rPr/>
      </w:pPr>
      <w:r w:rsidDel="00000000" w:rsidR="00000000" w:rsidRPr="00000000">
        <w:rPr>
          <w:rtl w:val="0"/>
        </w:rPr>
        <w:t xml:space="preserve">s “Got it.”</w:t>
        <w:br w:type="textWrapping"/>
        <w:t xml:space="preserve">mc “Good, thank you.”</w:t>
      </w:r>
    </w:p>
    <w:p w:rsidR="00000000" w:rsidDel="00000000" w:rsidP="00000000" w:rsidRDefault="00000000" w:rsidRPr="00000000" w14:paraId="000038B6">
      <w:pPr>
        <w:pageBreakBefore w:val="0"/>
        <w:rPr/>
      </w:pPr>
      <w:r w:rsidDel="00000000" w:rsidR="00000000" w:rsidRPr="00000000">
        <w:rPr>
          <w:rtl w:val="0"/>
        </w:rPr>
        <w:t xml:space="preserve">mc “I should get going, breakfast will burn.”</w:t>
      </w:r>
    </w:p>
    <w:p w:rsidR="00000000" w:rsidDel="00000000" w:rsidP="00000000" w:rsidRDefault="00000000" w:rsidRPr="00000000" w14:paraId="000038B7">
      <w:pPr>
        <w:pageBreakBefore w:val="0"/>
        <w:rPr/>
      </w:pPr>
      <w:r w:rsidDel="00000000" w:rsidR="00000000" w:rsidRPr="00000000">
        <w:rPr>
          <w:rtl w:val="0"/>
        </w:rPr>
        <w:t xml:space="preserve">s “Don’t let me keep you from eating!”</w:t>
      </w:r>
    </w:p>
    <w:p w:rsidR="00000000" w:rsidDel="00000000" w:rsidP="00000000" w:rsidRDefault="00000000" w:rsidRPr="00000000" w14:paraId="000038B8">
      <w:pPr>
        <w:pageBreakBefore w:val="0"/>
        <w:rPr/>
      </w:pPr>
      <w:r w:rsidDel="00000000" w:rsidR="00000000" w:rsidRPr="00000000">
        <w:rPr>
          <w:rtl w:val="0"/>
        </w:rPr>
        <w:t xml:space="preserve">mc “Keeping me from food is something I won’t tolerate from anyone.”</w:t>
      </w:r>
    </w:p>
    <w:p w:rsidR="00000000" w:rsidDel="00000000" w:rsidP="00000000" w:rsidRDefault="00000000" w:rsidRPr="00000000" w14:paraId="000038B9">
      <w:pPr>
        <w:pageBreakBefore w:val="0"/>
        <w:rPr/>
      </w:pPr>
      <w:r w:rsidDel="00000000" w:rsidR="00000000" w:rsidRPr="00000000">
        <w:rPr>
          <w:rtl w:val="0"/>
        </w:rPr>
        <w:t xml:space="preserve">mc “See you tomorrow!”</w:t>
      </w:r>
    </w:p>
    <w:p w:rsidR="00000000" w:rsidDel="00000000" w:rsidP="00000000" w:rsidRDefault="00000000" w:rsidRPr="00000000" w14:paraId="000038BA">
      <w:pPr>
        <w:pageBreakBefore w:val="0"/>
        <w:rPr/>
      </w:pPr>
      <w:r w:rsidDel="00000000" w:rsidR="00000000" w:rsidRPr="00000000">
        <w:rPr>
          <w:rtl w:val="0"/>
        </w:rPr>
        <w:t xml:space="preserve">s “Seeya!”</w:t>
      </w:r>
    </w:p>
    <w:p w:rsidR="00000000" w:rsidDel="00000000" w:rsidP="00000000" w:rsidRDefault="00000000" w:rsidRPr="00000000" w14:paraId="000038BB">
      <w:pPr>
        <w:pageBreakBefore w:val="0"/>
        <w:rPr/>
      </w:pPr>
      <w:r w:rsidDel="00000000" w:rsidR="00000000" w:rsidRPr="00000000">
        <w:rPr>
          <w:rtl w:val="0"/>
        </w:rPr>
        <w:t xml:space="preserve">“I leave her room, and head downstairs.”</w:t>
      </w:r>
    </w:p>
    <w:p w:rsidR="00000000" w:rsidDel="00000000" w:rsidP="00000000" w:rsidRDefault="00000000" w:rsidRPr="00000000" w14:paraId="000038BC">
      <w:pPr>
        <w:pageBreakBefore w:val="0"/>
        <w:rPr/>
      </w:pPr>
      <w:r w:rsidDel="00000000" w:rsidR="00000000" w:rsidRPr="00000000">
        <w:rPr>
          <w:rtl w:val="0"/>
        </w:rPr>
        <w:t xml:space="preserve">“The front door is unlocked, so I head back out into the street.”</w:t>
      </w:r>
    </w:p>
    <w:p w:rsidR="00000000" w:rsidDel="00000000" w:rsidP="00000000" w:rsidRDefault="00000000" w:rsidRPr="00000000" w14:paraId="000038BD">
      <w:pPr>
        <w:pageBreakBefore w:val="0"/>
        <w:rPr/>
      </w:pPr>
      <w:r w:rsidDel="00000000" w:rsidR="00000000" w:rsidRPr="00000000">
        <w:rPr>
          <w:rtl w:val="0"/>
        </w:rPr>
        <w:t xml:space="preserve">[MC’s street, day]</w:t>
      </w:r>
    </w:p>
    <w:p w:rsidR="00000000" w:rsidDel="00000000" w:rsidP="00000000" w:rsidRDefault="00000000" w:rsidRPr="00000000" w14:paraId="000038BE">
      <w:pPr>
        <w:pageBreakBefore w:val="0"/>
        <w:rPr/>
      </w:pPr>
      <w:r w:rsidDel="00000000" w:rsidR="00000000" w:rsidRPr="00000000">
        <w:rPr>
          <w:rtl w:val="0"/>
        </w:rPr>
        <w:t xml:space="preserve">“It’s difficult to describe how I feel.”</w:t>
      </w:r>
    </w:p>
    <w:p w:rsidR="00000000" w:rsidDel="00000000" w:rsidP="00000000" w:rsidRDefault="00000000" w:rsidRPr="00000000" w14:paraId="000038BF">
      <w:pPr>
        <w:pageBreakBefore w:val="0"/>
        <w:rPr/>
      </w:pPr>
      <w:r w:rsidDel="00000000" w:rsidR="00000000" w:rsidRPr="00000000">
        <w:rPr>
          <w:rtl w:val="0"/>
        </w:rPr>
        <w:t xml:space="preserve">“I’m so proud of her for pulling herself together like that all by herself.”</w:t>
      </w:r>
    </w:p>
    <w:p w:rsidR="00000000" w:rsidDel="00000000" w:rsidP="00000000" w:rsidRDefault="00000000" w:rsidRPr="00000000" w14:paraId="000038C0">
      <w:pPr>
        <w:pageBreakBefore w:val="0"/>
        <w:rPr/>
      </w:pPr>
      <w:r w:rsidDel="00000000" w:rsidR="00000000" w:rsidRPr="00000000">
        <w:rPr>
          <w:rtl w:val="0"/>
        </w:rPr>
        <w:t xml:space="preserve">“But I feel horrible that she had to do it all by herself.”</w:t>
      </w:r>
    </w:p>
    <w:p w:rsidR="00000000" w:rsidDel="00000000" w:rsidP="00000000" w:rsidRDefault="00000000" w:rsidRPr="00000000" w14:paraId="000038C1">
      <w:pPr>
        <w:pageBreakBefore w:val="0"/>
        <w:rPr/>
      </w:pPr>
      <w:r w:rsidDel="00000000" w:rsidR="00000000" w:rsidRPr="00000000">
        <w:rPr>
          <w:rtl w:val="0"/>
        </w:rPr>
        <w:t xml:space="preserve">“If I could have spotted this sooner, I may have been able to help.”</w:t>
      </w:r>
    </w:p>
    <w:p w:rsidR="00000000" w:rsidDel="00000000" w:rsidP="00000000" w:rsidRDefault="00000000" w:rsidRPr="00000000" w14:paraId="000038C2">
      <w:pPr>
        <w:pageBreakBefore w:val="0"/>
        <w:rPr/>
      </w:pPr>
      <w:r w:rsidDel="00000000" w:rsidR="00000000" w:rsidRPr="00000000">
        <w:rPr>
          <w:rtl w:val="0"/>
        </w:rPr>
        <w:t xml:space="preserve">“It’s no use thinking about the past, however.”</w:t>
      </w:r>
    </w:p>
    <w:p w:rsidR="00000000" w:rsidDel="00000000" w:rsidP="00000000" w:rsidRDefault="00000000" w:rsidRPr="00000000" w14:paraId="000038C3">
      <w:pPr>
        <w:pageBreakBefore w:val="0"/>
        <w:rPr/>
      </w:pPr>
      <w:r w:rsidDel="00000000" w:rsidR="00000000" w:rsidRPr="00000000">
        <w:rPr>
          <w:rtl w:val="0"/>
        </w:rPr>
        <w:t xml:space="preserve">“I need to look forward, and I’m starting now.”</w:t>
        <w:br w:type="textWrapping"/>
        <w:t xml:space="preserve">“My front door opens with a click, and Monika looks at me from the kitchen.”</w:t>
      </w:r>
    </w:p>
    <w:p w:rsidR="00000000" w:rsidDel="00000000" w:rsidP="00000000" w:rsidRDefault="00000000" w:rsidRPr="00000000" w14:paraId="000038C4">
      <w:pPr>
        <w:pageBreakBefore w:val="0"/>
        <w:rPr/>
      </w:pPr>
      <w:r w:rsidDel="00000000" w:rsidR="00000000" w:rsidRPr="00000000">
        <w:rPr>
          <w:rtl w:val="0"/>
        </w:rPr>
        <w:t xml:space="preserve">[MC’s kitchen day]</w:t>
      </w:r>
    </w:p>
    <w:p w:rsidR="00000000" w:rsidDel="00000000" w:rsidP="00000000" w:rsidRDefault="00000000" w:rsidRPr="00000000" w14:paraId="000038C5">
      <w:pPr>
        <w:pageBreakBefore w:val="0"/>
        <w:rPr/>
      </w:pPr>
      <w:r w:rsidDel="00000000" w:rsidR="00000000" w:rsidRPr="00000000">
        <w:rPr>
          <w:rtl w:val="0"/>
        </w:rPr>
        <w:t xml:space="preserve">m “So, how is she?”</w:t>
      </w:r>
    </w:p>
    <w:p w:rsidR="00000000" w:rsidDel="00000000" w:rsidP="00000000" w:rsidRDefault="00000000" w:rsidRPr="00000000" w14:paraId="000038C6">
      <w:pPr>
        <w:pageBreakBefore w:val="0"/>
        <w:rPr/>
      </w:pPr>
      <w:r w:rsidDel="00000000" w:rsidR="00000000" w:rsidRPr="00000000">
        <w:rPr>
          <w:rtl w:val="0"/>
        </w:rPr>
        <w:t xml:space="preserve">mc “She’s doing okay.”</w:t>
      </w:r>
    </w:p>
    <w:p w:rsidR="00000000" w:rsidDel="00000000" w:rsidP="00000000" w:rsidRDefault="00000000" w:rsidRPr="00000000" w14:paraId="000038C7">
      <w:pPr>
        <w:pageBreakBefore w:val="0"/>
        <w:rPr/>
      </w:pPr>
      <w:r w:rsidDel="00000000" w:rsidR="00000000" w:rsidRPr="00000000">
        <w:rPr>
          <w:rtl w:val="0"/>
        </w:rPr>
        <w:t xml:space="preserve">mc “Just a couple of personal problems that she’d rather keep between us.”</w:t>
      </w:r>
    </w:p>
    <w:p w:rsidR="00000000" w:rsidDel="00000000" w:rsidP="00000000" w:rsidRDefault="00000000" w:rsidRPr="00000000" w14:paraId="000038C8">
      <w:pPr>
        <w:pageBreakBefore w:val="0"/>
        <w:rPr/>
      </w:pPr>
      <w:r w:rsidDel="00000000" w:rsidR="00000000" w:rsidRPr="00000000">
        <w:rPr>
          <w:rtl w:val="0"/>
        </w:rPr>
        <w:t xml:space="preserve">mc “But she’s doing better than she was a few days ago.”</w:t>
      </w:r>
    </w:p>
    <w:p w:rsidR="00000000" w:rsidDel="00000000" w:rsidP="00000000" w:rsidRDefault="00000000" w:rsidRPr="00000000" w14:paraId="000038C9">
      <w:pPr>
        <w:pageBreakBefore w:val="0"/>
        <w:rPr/>
      </w:pPr>
      <w:r w:rsidDel="00000000" w:rsidR="00000000" w:rsidRPr="00000000">
        <w:rPr>
          <w:rtl w:val="0"/>
        </w:rPr>
        <w:t xml:space="preserve">mc “I’m proud of her, and you should be too.”</w:t>
      </w:r>
    </w:p>
    <w:p w:rsidR="00000000" w:rsidDel="00000000" w:rsidP="00000000" w:rsidRDefault="00000000" w:rsidRPr="00000000" w14:paraId="000038CA">
      <w:pPr>
        <w:pageBreakBefore w:val="0"/>
        <w:rPr/>
      </w:pPr>
      <w:r w:rsidDel="00000000" w:rsidR="00000000" w:rsidRPr="00000000">
        <w:rPr>
          <w:rtl w:val="0"/>
        </w:rPr>
        <w:t xml:space="preserve">m “I am, and I wish her well.”</w:t>
      </w:r>
    </w:p>
    <w:p w:rsidR="00000000" w:rsidDel="00000000" w:rsidP="00000000" w:rsidRDefault="00000000" w:rsidRPr="00000000" w14:paraId="000038CB">
      <w:pPr>
        <w:pageBreakBefore w:val="0"/>
        <w:rPr/>
      </w:pPr>
      <w:r w:rsidDel="00000000" w:rsidR="00000000" w:rsidRPr="00000000">
        <w:rPr>
          <w:rtl w:val="0"/>
        </w:rPr>
        <w:t xml:space="preserve">mc “How would you feel about you and I spending the day over at her place tomorrow?”</w:t>
      </w:r>
    </w:p>
    <w:p w:rsidR="00000000" w:rsidDel="00000000" w:rsidP="00000000" w:rsidRDefault="00000000" w:rsidRPr="00000000" w14:paraId="000038CC">
      <w:pPr>
        <w:pageBreakBefore w:val="0"/>
        <w:rPr/>
      </w:pPr>
      <w:r w:rsidDel="00000000" w:rsidR="00000000" w:rsidRPr="00000000">
        <w:rPr>
          <w:rtl w:val="0"/>
        </w:rPr>
        <w:t xml:space="preserve">m “I’d love that!”</w:t>
      </w:r>
    </w:p>
    <w:p w:rsidR="00000000" w:rsidDel="00000000" w:rsidP="00000000" w:rsidRDefault="00000000" w:rsidRPr="00000000" w14:paraId="000038CD">
      <w:pPr>
        <w:pageBreakBefore w:val="0"/>
        <w:rPr/>
      </w:pPr>
      <w:r w:rsidDel="00000000" w:rsidR="00000000" w:rsidRPr="00000000">
        <w:rPr>
          <w:rtl w:val="0"/>
        </w:rPr>
        <w:t xml:space="preserve">m “I bet she knows all your embarrassing childhood stories!”</w:t>
      </w:r>
    </w:p>
    <w:p w:rsidR="00000000" w:rsidDel="00000000" w:rsidP="00000000" w:rsidRDefault="00000000" w:rsidRPr="00000000" w14:paraId="000038CE">
      <w:pPr>
        <w:pageBreakBefore w:val="0"/>
        <w:rPr/>
      </w:pPr>
      <w:r w:rsidDel="00000000" w:rsidR="00000000" w:rsidRPr="00000000">
        <w:rPr>
          <w:rtl w:val="0"/>
        </w:rPr>
        <w:t xml:space="preserve">mc “Ah, that she does.”</w:t>
      </w:r>
    </w:p>
    <w:p w:rsidR="00000000" w:rsidDel="00000000" w:rsidP="00000000" w:rsidRDefault="00000000" w:rsidRPr="00000000" w14:paraId="000038CF">
      <w:pPr>
        <w:pageBreakBefore w:val="0"/>
        <w:rPr/>
      </w:pPr>
      <w:r w:rsidDel="00000000" w:rsidR="00000000" w:rsidRPr="00000000">
        <w:rPr>
          <w:rtl w:val="0"/>
        </w:rPr>
        <w:t xml:space="preserve">mc “You’ll have to forgive me if my hands spend more time on my face than anywhere else during those conversations.”</w:t>
        <w:br w:type="textWrapping"/>
        <w:t xml:space="preserve">m “Ahaha~”</w:t>
      </w:r>
    </w:p>
    <w:p w:rsidR="00000000" w:rsidDel="00000000" w:rsidP="00000000" w:rsidRDefault="00000000" w:rsidRPr="00000000" w14:paraId="000038D0">
      <w:pPr>
        <w:pageBreakBefore w:val="0"/>
        <w:rPr/>
      </w:pPr>
      <w:r w:rsidDel="00000000" w:rsidR="00000000" w:rsidRPr="00000000">
        <w:rPr>
          <w:rtl w:val="0"/>
        </w:rPr>
        <w:t xml:space="preserve">m “You’re too easy to tease!”</w:t>
        <w:br w:type="textWrapping"/>
        <w:t xml:space="preserve">“Now feels like a good time.”</w:t>
      </w:r>
    </w:p>
    <w:p w:rsidR="00000000" w:rsidDel="00000000" w:rsidP="00000000" w:rsidRDefault="00000000" w:rsidRPr="00000000" w14:paraId="000038D1">
      <w:pPr>
        <w:pageBreakBefore w:val="0"/>
        <w:rPr/>
      </w:pPr>
      <w:r w:rsidDel="00000000" w:rsidR="00000000" w:rsidRPr="00000000">
        <w:rPr>
          <w:rtl w:val="0"/>
        </w:rPr>
        <w:t xml:space="preserve">“All those months ago, when I bought that ring, I was waiting for the perfect moment to use it.”</w:t>
      </w:r>
    </w:p>
    <w:p w:rsidR="00000000" w:rsidDel="00000000" w:rsidP="00000000" w:rsidRDefault="00000000" w:rsidRPr="00000000" w14:paraId="000038D2">
      <w:pPr>
        <w:pageBreakBefore w:val="0"/>
        <w:rPr/>
      </w:pPr>
      <w:r w:rsidDel="00000000" w:rsidR="00000000" w:rsidRPr="00000000">
        <w:rPr>
          <w:rtl w:val="0"/>
        </w:rPr>
        <w:t xml:space="preserve">“Now, knowing that everyone I care about is okay, is that moment.”</w:t>
      </w:r>
    </w:p>
    <w:p w:rsidR="00000000" w:rsidDel="00000000" w:rsidP="00000000" w:rsidRDefault="00000000" w:rsidRPr="00000000" w14:paraId="000038D3">
      <w:pPr>
        <w:pageBreakBefore w:val="0"/>
        <w:rPr/>
      </w:pPr>
      <w:r w:rsidDel="00000000" w:rsidR="00000000" w:rsidRPr="00000000">
        <w:rPr>
          <w:rtl w:val="0"/>
        </w:rPr>
        <w:t xml:space="preserve">mc “Hey, Monika?”</w:t>
      </w:r>
    </w:p>
    <w:p w:rsidR="00000000" w:rsidDel="00000000" w:rsidP="00000000" w:rsidRDefault="00000000" w:rsidRPr="00000000" w14:paraId="000038D4">
      <w:pPr>
        <w:pageBreakBefore w:val="0"/>
        <w:rPr/>
      </w:pPr>
      <w:r w:rsidDel="00000000" w:rsidR="00000000" w:rsidRPr="00000000">
        <w:rPr>
          <w:rtl w:val="0"/>
        </w:rPr>
        <w:t xml:space="preserve">m “What’s up?”</w:t>
      </w:r>
    </w:p>
    <w:p w:rsidR="00000000" w:rsidDel="00000000" w:rsidP="00000000" w:rsidRDefault="00000000" w:rsidRPr="00000000" w14:paraId="000038D5">
      <w:pPr>
        <w:pageBreakBefore w:val="0"/>
        <w:rPr/>
      </w:pPr>
      <w:r w:rsidDel="00000000" w:rsidR="00000000" w:rsidRPr="00000000">
        <w:rPr>
          <w:rtl w:val="0"/>
        </w:rPr>
        <w:t xml:space="preserve">mc “There’s something I want to do, hold on a minute.”</w:t>
      </w:r>
    </w:p>
    <w:p w:rsidR="00000000" w:rsidDel="00000000" w:rsidP="00000000" w:rsidRDefault="00000000" w:rsidRPr="00000000" w14:paraId="000038D6">
      <w:pPr>
        <w:pageBreakBefore w:val="0"/>
        <w:rPr/>
      </w:pPr>
      <w:r w:rsidDel="00000000" w:rsidR="00000000" w:rsidRPr="00000000">
        <w:rPr>
          <w:rtl w:val="0"/>
        </w:rPr>
        <w:t xml:space="preserve">“I rush upstairs and into my room.”</w:t>
      </w:r>
    </w:p>
    <w:p w:rsidR="00000000" w:rsidDel="00000000" w:rsidP="00000000" w:rsidRDefault="00000000" w:rsidRPr="00000000" w14:paraId="000038D7">
      <w:pPr>
        <w:pageBreakBefore w:val="0"/>
        <w:rPr/>
      </w:pPr>
      <w:r w:rsidDel="00000000" w:rsidR="00000000" w:rsidRPr="00000000">
        <w:rPr>
          <w:rtl w:val="0"/>
        </w:rPr>
        <w:t xml:space="preserve">[MC bedroom, day]</w:t>
      </w:r>
    </w:p>
    <w:p w:rsidR="00000000" w:rsidDel="00000000" w:rsidP="00000000" w:rsidRDefault="00000000" w:rsidRPr="00000000" w14:paraId="000038D8">
      <w:pPr>
        <w:pageBreakBefore w:val="0"/>
        <w:rPr/>
      </w:pPr>
      <w:r w:rsidDel="00000000" w:rsidR="00000000" w:rsidRPr="00000000">
        <w:rPr>
          <w:rtl w:val="0"/>
        </w:rPr>
        <w:t xml:space="preserve">“Right where I left it, hidden beneath my wardrobe, contained within a tiny wooden box.”</w:t>
        <w:br w:type="textWrapping"/>
        <w:t xml:space="preserve">“I’m certain now is the best possible time.”</w:t>
      </w:r>
    </w:p>
    <w:p w:rsidR="00000000" w:rsidDel="00000000" w:rsidP="00000000" w:rsidRDefault="00000000" w:rsidRPr="00000000" w14:paraId="000038D9">
      <w:pPr>
        <w:pageBreakBefore w:val="0"/>
        <w:rPr/>
      </w:pPr>
      <w:r w:rsidDel="00000000" w:rsidR="00000000" w:rsidRPr="00000000">
        <w:rPr>
          <w:rtl w:val="0"/>
        </w:rPr>
        <w:t xml:space="preserve">“Monika looks puzzled as I head back downstairs.”</w:t>
      </w:r>
    </w:p>
    <w:p w:rsidR="00000000" w:rsidDel="00000000" w:rsidP="00000000" w:rsidRDefault="00000000" w:rsidRPr="00000000" w14:paraId="000038DA">
      <w:pPr>
        <w:pageBreakBefore w:val="0"/>
        <w:rPr/>
      </w:pPr>
      <w:r w:rsidDel="00000000" w:rsidR="00000000" w:rsidRPr="00000000">
        <w:rPr>
          <w:rtl w:val="0"/>
        </w:rPr>
        <w:t xml:space="preserve">[MC’s kitchen day]</w:t>
      </w:r>
    </w:p>
    <w:p w:rsidR="00000000" w:rsidDel="00000000" w:rsidP="00000000" w:rsidRDefault="00000000" w:rsidRPr="00000000" w14:paraId="000038DB">
      <w:pPr>
        <w:pageBreakBefore w:val="0"/>
        <w:rPr/>
      </w:pPr>
      <w:r w:rsidDel="00000000" w:rsidR="00000000" w:rsidRPr="00000000">
        <w:rPr>
          <w:rtl w:val="0"/>
        </w:rPr>
        <w:t xml:space="preserve">mc “Hey, Monika.”</w:t>
      </w:r>
    </w:p>
    <w:p w:rsidR="00000000" w:rsidDel="00000000" w:rsidP="00000000" w:rsidRDefault="00000000" w:rsidRPr="00000000" w14:paraId="000038DC">
      <w:pPr>
        <w:pageBreakBefore w:val="0"/>
        <w:rPr/>
      </w:pPr>
      <w:r w:rsidDel="00000000" w:rsidR="00000000" w:rsidRPr="00000000">
        <w:rPr>
          <w:rtl w:val="0"/>
        </w:rPr>
        <w:t xml:space="preserve">m “What’s going on?”</w:t>
      </w:r>
    </w:p>
    <w:p w:rsidR="00000000" w:rsidDel="00000000" w:rsidP="00000000" w:rsidRDefault="00000000" w:rsidRPr="00000000" w14:paraId="000038DD">
      <w:pPr>
        <w:pageBreakBefore w:val="0"/>
        <w:rPr/>
      </w:pPr>
      <w:r w:rsidDel="00000000" w:rsidR="00000000" w:rsidRPr="00000000">
        <w:rPr>
          <w:rtl w:val="0"/>
        </w:rPr>
        <w:t xml:space="preserve">mc “I bought this a long time ago, but I wanted to wait for the perfect time.”</w:t>
      </w:r>
    </w:p>
    <w:p w:rsidR="00000000" w:rsidDel="00000000" w:rsidP="00000000" w:rsidRDefault="00000000" w:rsidRPr="00000000" w14:paraId="000038DE">
      <w:pPr>
        <w:pageBreakBefore w:val="0"/>
        <w:rPr/>
      </w:pPr>
      <w:r w:rsidDel="00000000" w:rsidR="00000000" w:rsidRPr="00000000">
        <w:rPr>
          <w:rtl w:val="0"/>
        </w:rPr>
        <w:t xml:space="preserve">“I crack open the box, and show it to her.”</w:t>
      </w:r>
    </w:p>
    <w:p w:rsidR="00000000" w:rsidDel="00000000" w:rsidP="00000000" w:rsidRDefault="00000000" w:rsidRPr="00000000" w14:paraId="000038DF">
      <w:pPr>
        <w:pageBreakBefore w:val="0"/>
        <w:rPr/>
      </w:pPr>
      <w:r w:rsidDel="00000000" w:rsidR="00000000" w:rsidRPr="00000000">
        <w:rPr>
          <w:rtl w:val="0"/>
        </w:rPr>
        <w:t xml:space="preserve">“Her eyes widen and she raises a hand to her face.”</w:t>
        <w:br w:type="textWrapping"/>
        <w:t xml:space="preserve">mc “With this ring, I promise to keep you by my side, until one day I may marry you.”</w:t>
      </w:r>
    </w:p>
    <w:p w:rsidR="00000000" w:rsidDel="00000000" w:rsidP="00000000" w:rsidRDefault="00000000" w:rsidRPr="00000000" w14:paraId="000038E0">
      <w:pPr>
        <w:pageBreakBefore w:val="0"/>
        <w:rPr/>
      </w:pPr>
      <w:r w:rsidDel="00000000" w:rsidR="00000000" w:rsidRPr="00000000">
        <w:rPr>
          <w:rtl w:val="0"/>
        </w:rPr>
        <w:t xml:space="preserve">mc “Monika, would you like to be my future fiance?”</w:t>
      </w:r>
    </w:p>
    <w:p w:rsidR="00000000" w:rsidDel="00000000" w:rsidP="00000000" w:rsidRDefault="00000000" w:rsidRPr="00000000" w14:paraId="000038E1">
      <w:pPr>
        <w:pageBreakBefore w:val="0"/>
        <w:rPr/>
      </w:pPr>
      <w:r w:rsidDel="00000000" w:rsidR="00000000" w:rsidRPr="00000000">
        <w:rPr>
          <w:rtl w:val="0"/>
        </w:rPr>
        <w:t xml:space="preserve">“She nods her head.”</w:t>
      </w:r>
    </w:p>
    <w:p w:rsidR="00000000" w:rsidDel="00000000" w:rsidP="00000000" w:rsidRDefault="00000000" w:rsidRPr="00000000" w14:paraId="000038E2">
      <w:pPr>
        <w:pageBreakBefore w:val="0"/>
        <w:rPr/>
      </w:pPr>
      <w:r w:rsidDel="00000000" w:rsidR="00000000" w:rsidRPr="00000000">
        <w:rPr>
          <w:rtl w:val="0"/>
        </w:rPr>
        <w:t xml:space="preserve">m “Of course I would.”</w:t>
      </w:r>
    </w:p>
    <w:p w:rsidR="00000000" w:rsidDel="00000000" w:rsidP="00000000" w:rsidRDefault="00000000" w:rsidRPr="00000000" w14:paraId="000038E3">
      <w:pPr>
        <w:pageBreakBefore w:val="0"/>
        <w:rPr/>
      </w:pPr>
      <w:r w:rsidDel="00000000" w:rsidR="00000000" w:rsidRPr="00000000">
        <w:rPr>
          <w:rtl w:val="0"/>
        </w:rPr>
        <w:t xml:space="preserve">“Within less than a second, I’ve been pulled into her arms and her lips are on mine.”</w:t>
      </w:r>
    </w:p>
    <w:p w:rsidR="00000000" w:rsidDel="00000000" w:rsidP="00000000" w:rsidRDefault="00000000" w:rsidRPr="00000000" w14:paraId="000038E4">
      <w:pPr>
        <w:pageBreakBefore w:val="0"/>
        <w:rPr/>
      </w:pPr>
      <w:r w:rsidDel="00000000" w:rsidR="00000000" w:rsidRPr="00000000">
        <w:rPr>
          <w:rtl w:val="0"/>
        </w:rPr>
        <w:t xml:space="preserve">“Not that I’m complaining, of course.”</w:t>
      </w:r>
    </w:p>
    <w:p w:rsidR="00000000" w:rsidDel="00000000" w:rsidP="00000000" w:rsidRDefault="00000000" w:rsidRPr="00000000" w14:paraId="000038E5">
      <w:pPr>
        <w:pageBreakBefore w:val="0"/>
        <w:rPr/>
      </w:pPr>
      <w:r w:rsidDel="00000000" w:rsidR="00000000" w:rsidRPr="00000000">
        <w:rPr>
          <w:rtl w:val="0"/>
        </w:rPr>
        <w:t xml:space="preserve">“While we kiss, I slip the ring onto her middle finger.”</w:t>
      </w:r>
    </w:p>
    <w:p w:rsidR="00000000" w:rsidDel="00000000" w:rsidP="00000000" w:rsidRDefault="00000000" w:rsidRPr="00000000" w14:paraId="000038E6">
      <w:pPr>
        <w:pageBreakBefore w:val="0"/>
        <w:rPr/>
      </w:pPr>
      <w:r w:rsidDel="00000000" w:rsidR="00000000" w:rsidRPr="00000000">
        <w:rPr>
          <w:rtl w:val="0"/>
        </w:rPr>
        <w:t xml:space="preserve">“She lets go of me.”</w:t>
      </w:r>
    </w:p>
    <w:p w:rsidR="00000000" w:rsidDel="00000000" w:rsidP="00000000" w:rsidRDefault="00000000" w:rsidRPr="00000000" w14:paraId="000038E7">
      <w:pPr>
        <w:pageBreakBefore w:val="0"/>
        <w:rPr/>
      </w:pPr>
      <w:r w:rsidDel="00000000" w:rsidR="00000000" w:rsidRPr="00000000">
        <w:rPr>
          <w:rtl w:val="0"/>
        </w:rPr>
        <w:t xml:space="preserve">m “Shouldn’t it go on the fourth finger?”</w:t>
      </w:r>
    </w:p>
    <w:p w:rsidR="00000000" w:rsidDel="00000000" w:rsidP="00000000" w:rsidRDefault="00000000" w:rsidRPr="00000000" w14:paraId="000038E8">
      <w:pPr>
        <w:pageBreakBefore w:val="0"/>
        <w:rPr/>
      </w:pPr>
      <w:r w:rsidDel="00000000" w:rsidR="00000000" w:rsidRPr="00000000">
        <w:rPr>
          <w:rtl w:val="0"/>
        </w:rPr>
        <w:t xml:space="preserve">mc “That space is reserved.”</w:t>
      </w:r>
    </w:p>
    <w:p w:rsidR="00000000" w:rsidDel="00000000" w:rsidP="00000000" w:rsidRDefault="00000000" w:rsidRPr="00000000" w14:paraId="000038E9">
      <w:pPr>
        <w:pageBreakBefore w:val="0"/>
        <w:rPr/>
      </w:pPr>
      <w:r w:rsidDel="00000000" w:rsidR="00000000" w:rsidRPr="00000000">
        <w:rPr>
          <w:rtl w:val="0"/>
        </w:rPr>
        <w:t xml:space="preserve">m “I love you so much.”</w:t>
      </w:r>
    </w:p>
    <w:p w:rsidR="00000000" w:rsidDel="00000000" w:rsidP="00000000" w:rsidRDefault="00000000" w:rsidRPr="00000000" w14:paraId="000038EA">
      <w:pPr>
        <w:pageBreakBefore w:val="0"/>
        <w:rPr/>
      </w:pPr>
      <w:r w:rsidDel="00000000" w:rsidR="00000000" w:rsidRPr="00000000">
        <w:rPr>
          <w:rtl w:val="0"/>
        </w:rPr>
        <w:t xml:space="preserve">mc “Haha, I love you so much too.”</w:t>
      </w:r>
    </w:p>
    <w:p w:rsidR="00000000" w:rsidDel="00000000" w:rsidP="00000000" w:rsidRDefault="00000000" w:rsidRPr="00000000" w14:paraId="000038EB">
      <w:pPr>
        <w:pageBreakBefore w:val="0"/>
        <w:rPr/>
      </w:pPr>
      <w:r w:rsidDel="00000000" w:rsidR="00000000" w:rsidRPr="00000000">
        <w:rPr>
          <w:rtl w:val="0"/>
        </w:rPr>
        <w:t xml:space="preserve">“And I mean it, with every fibre of my body.”</w:t>
        <w:br w:type="textWrapping"/>
        <w:t xml:space="preserve">“We sit at the table, our breakfast ready, and look into each other’s eyes.”</w:t>
      </w:r>
    </w:p>
    <w:p w:rsidR="00000000" w:rsidDel="00000000" w:rsidP="00000000" w:rsidRDefault="00000000" w:rsidRPr="00000000" w14:paraId="000038EC">
      <w:pPr>
        <w:pageBreakBefore w:val="0"/>
        <w:rPr/>
      </w:pPr>
      <w:r w:rsidDel="00000000" w:rsidR="00000000" w:rsidRPr="00000000">
        <w:rPr>
          <w:rtl w:val="0"/>
        </w:rPr>
        <w:t xml:space="preserve">“I can tell Monika sees the same thing I do.”</w:t>
      </w:r>
    </w:p>
    <w:p w:rsidR="00000000" w:rsidDel="00000000" w:rsidP="00000000" w:rsidRDefault="00000000" w:rsidRPr="00000000" w14:paraId="000038ED">
      <w:pPr>
        <w:pageBreakBefore w:val="0"/>
        <w:rPr/>
      </w:pPr>
      <w:r w:rsidDel="00000000" w:rsidR="00000000" w:rsidRPr="00000000">
        <w:rPr>
          <w:rtl w:val="0"/>
        </w:rPr>
        <w:t xml:space="preserve">“I don’t see her soul, or even my own reflection.”</w:t>
      </w:r>
    </w:p>
    <w:p w:rsidR="00000000" w:rsidDel="00000000" w:rsidP="00000000" w:rsidRDefault="00000000" w:rsidRPr="00000000" w14:paraId="000038EE">
      <w:pPr>
        <w:pageBreakBefore w:val="0"/>
        <w:rPr/>
      </w:pPr>
      <w:r w:rsidDel="00000000" w:rsidR="00000000" w:rsidRPr="00000000">
        <w:rPr>
          <w:rtl w:val="0"/>
        </w:rPr>
        <w:t xml:space="preserve">“Within my emerald empress’ eyes, I see a future together.”</w:t>
      </w:r>
    </w:p>
    <w:p w:rsidR="00000000" w:rsidDel="00000000" w:rsidP="00000000" w:rsidRDefault="00000000" w:rsidRPr="00000000" w14:paraId="000038EF">
      <w:pPr>
        <w:pageBreakBefore w:val="0"/>
        <w:rPr/>
      </w:pPr>
      <w:r w:rsidDel="00000000" w:rsidR="00000000" w:rsidRPr="00000000">
        <w:rPr>
          <w:rtl w:val="0"/>
        </w:rPr>
      </w:r>
    </w:p>
    <w:p w:rsidR="00000000" w:rsidDel="00000000" w:rsidP="00000000" w:rsidRDefault="00000000" w:rsidRPr="00000000" w14:paraId="000038F0">
      <w:pPr>
        <w:pageBreakBefore w:val="0"/>
        <w:rPr/>
      </w:pPr>
      <w:r w:rsidDel="00000000" w:rsidR="00000000" w:rsidRPr="00000000">
        <w:rPr>
          <w:rtl w:val="0"/>
        </w:rPr>
        <w:t xml:space="preserve">[End]</w:t>
      </w:r>
    </w:p>
    <w:p w:rsidR="00000000" w:rsidDel="00000000" w:rsidP="00000000" w:rsidRDefault="00000000" w:rsidRPr="00000000" w14:paraId="000038F1">
      <w:pPr>
        <w:pageBreakBefore w:val="0"/>
        <w:rPr/>
      </w:pPr>
      <w:r w:rsidDel="00000000" w:rsidR="00000000" w:rsidRPr="00000000">
        <w:rPr>
          <w:rtl w:val="0"/>
        </w:rPr>
      </w:r>
    </w:p>
    <w:p w:rsidR="00000000" w:rsidDel="00000000" w:rsidP="00000000" w:rsidRDefault="00000000" w:rsidRPr="00000000" w14:paraId="000038F2">
      <w:pPr>
        <w:pageBreakBefore w:val="0"/>
        <w:rPr/>
      </w:pPr>
      <w:r w:rsidDel="00000000" w:rsidR="00000000" w:rsidRPr="00000000">
        <w:rPr>
          <w:rtl w:val="0"/>
        </w:rPr>
      </w:r>
    </w:p>
    <w:p w:rsidR="00000000" w:rsidDel="00000000" w:rsidP="00000000" w:rsidRDefault="00000000" w:rsidRPr="00000000" w14:paraId="000038F3">
      <w:pPr>
        <w:pageBreakBefore w:val="0"/>
        <w:rPr/>
      </w:pPr>
      <w:r w:rsidDel="00000000" w:rsidR="00000000" w:rsidRPr="00000000">
        <w:rPr>
          <w:rtl w:val="0"/>
        </w:rPr>
        <w:t xml:space="preserve">Monika Neutral:</w:t>
      </w:r>
    </w:p>
    <w:p w:rsidR="00000000" w:rsidDel="00000000" w:rsidP="00000000" w:rsidRDefault="00000000" w:rsidRPr="00000000" w14:paraId="000038F4">
      <w:pPr>
        <w:pageBreakBefore w:val="0"/>
        <w:rPr/>
      </w:pPr>
      <w:r w:rsidDel="00000000" w:rsidR="00000000" w:rsidRPr="00000000">
        <w:rPr>
          <w:rtl w:val="0"/>
        </w:rPr>
      </w:r>
    </w:p>
    <w:p w:rsidR="00000000" w:rsidDel="00000000" w:rsidP="00000000" w:rsidRDefault="00000000" w:rsidRPr="00000000" w14:paraId="000038F5">
      <w:pPr>
        <w:pageBreakBefore w:val="0"/>
        <w:rPr/>
      </w:pPr>
      <w:r w:rsidDel="00000000" w:rsidR="00000000" w:rsidRPr="00000000">
        <w:rPr>
          <w:rtl w:val="0"/>
        </w:rPr>
        <w:t xml:space="preserve">[MC’s street, day]</w:t>
      </w:r>
    </w:p>
    <w:p w:rsidR="00000000" w:rsidDel="00000000" w:rsidP="00000000" w:rsidRDefault="00000000" w:rsidRPr="00000000" w14:paraId="000038F6">
      <w:pPr>
        <w:pageBreakBefore w:val="0"/>
        <w:rPr/>
      </w:pPr>
      <w:r w:rsidDel="00000000" w:rsidR="00000000" w:rsidRPr="00000000">
        <w:rPr>
          <w:rtl w:val="0"/>
        </w:rPr>
        <w:t xml:space="preserve">“A couple of days have passed since the convention.”</w:t>
      </w:r>
    </w:p>
    <w:p w:rsidR="00000000" w:rsidDel="00000000" w:rsidP="00000000" w:rsidRDefault="00000000" w:rsidRPr="00000000" w14:paraId="000038F7">
      <w:pPr>
        <w:pageBreakBefore w:val="0"/>
        <w:rPr/>
      </w:pPr>
      <w:r w:rsidDel="00000000" w:rsidR="00000000" w:rsidRPr="00000000">
        <w:rPr>
          <w:rtl w:val="0"/>
        </w:rPr>
        <w:t xml:space="preserve">“Monika has been staying at mine the whole time.”</w:t>
      </w:r>
    </w:p>
    <w:p w:rsidR="00000000" w:rsidDel="00000000" w:rsidP="00000000" w:rsidRDefault="00000000" w:rsidRPr="00000000" w14:paraId="000038F8">
      <w:pPr>
        <w:pageBreakBefore w:val="0"/>
        <w:rPr/>
      </w:pPr>
      <w:r w:rsidDel="00000000" w:rsidR="00000000" w:rsidRPr="00000000">
        <w:rPr>
          <w:rtl w:val="0"/>
        </w:rPr>
        <w:t xml:space="preserve">“We figured it would be easier and more enjoyable for the both of us.”</w:t>
      </w:r>
    </w:p>
    <w:p w:rsidR="00000000" w:rsidDel="00000000" w:rsidP="00000000" w:rsidRDefault="00000000" w:rsidRPr="00000000" w14:paraId="000038F9">
      <w:pPr>
        <w:pageBreakBefore w:val="0"/>
        <w:rPr/>
      </w:pPr>
      <w:r w:rsidDel="00000000" w:rsidR="00000000" w:rsidRPr="00000000">
        <w:rPr>
          <w:rtl w:val="0"/>
        </w:rPr>
        <w:t xml:space="preserve">“Plus, her mother has somewhat given in regarding our relationship.”</w:t>
      </w:r>
    </w:p>
    <w:p w:rsidR="00000000" w:rsidDel="00000000" w:rsidP="00000000" w:rsidRDefault="00000000" w:rsidRPr="00000000" w14:paraId="000038FA">
      <w:pPr>
        <w:pageBreakBefore w:val="0"/>
        <w:rPr/>
      </w:pPr>
      <w:r w:rsidDel="00000000" w:rsidR="00000000" w:rsidRPr="00000000">
        <w:rPr>
          <w:rtl w:val="0"/>
        </w:rPr>
        <w:t xml:space="preserve">“She’s far from thrilled, but has nonetheless agreed to let Monika stay over at mine for extended, yet reasonable, periods of time.”</w:t>
      </w:r>
    </w:p>
    <w:p w:rsidR="00000000" w:rsidDel="00000000" w:rsidP="00000000" w:rsidRDefault="00000000" w:rsidRPr="00000000" w14:paraId="000038FB">
      <w:pPr>
        <w:pageBreakBefore w:val="0"/>
        <w:rPr/>
      </w:pPr>
      <w:r w:rsidDel="00000000" w:rsidR="00000000" w:rsidRPr="00000000">
        <w:rPr>
          <w:rtl w:val="0"/>
        </w:rPr>
        <w:t xml:space="preserve">“‘Use your own judgement’ was what she specifically said.”</w:t>
      </w:r>
    </w:p>
    <w:p w:rsidR="00000000" w:rsidDel="00000000" w:rsidP="00000000" w:rsidRDefault="00000000" w:rsidRPr="00000000" w14:paraId="000038FC">
      <w:pPr>
        <w:pageBreakBefore w:val="0"/>
        <w:rPr/>
      </w:pPr>
      <w:r w:rsidDel="00000000" w:rsidR="00000000" w:rsidRPr="00000000">
        <w:rPr>
          <w:rtl w:val="0"/>
        </w:rPr>
        <w:t xml:space="preserve">“Life has been good.”</w:t>
      </w:r>
    </w:p>
    <w:p w:rsidR="00000000" w:rsidDel="00000000" w:rsidP="00000000" w:rsidRDefault="00000000" w:rsidRPr="00000000" w14:paraId="000038FD">
      <w:pPr>
        <w:pageBreakBefore w:val="0"/>
        <w:rPr/>
      </w:pPr>
      <w:r w:rsidDel="00000000" w:rsidR="00000000" w:rsidRPr="00000000">
        <w:rPr>
          <w:rtl w:val="0"/>
        </w:rPr>
        <w:t xml:space="preserve">“We’ve cooked together, gone on a date, stayed in and watched movies, generally enjoying each other’s company.”</w:t>
      </w:r>
    </w:p>
    <w:p w:rsidR="00000000" w:rsidDel="00000000" w:rsidP="00000000" w:rsidRDefault="00000000" w:rsidRPr="00000000" w14:paraId="000038FE">
      <w:pPr>
        <w:pageBreakBefore w:val="0"/>
        <w:rPr/>
      </w:pPr>
      <w:r w:rsidDel="00000000" w:rsidR="00000000" w:rsidRPr="00000000">
        <w:rPr>
          <w:rtl w:val="0"/>
        </w:rPr>
        <w:t xml:space="preserve">“I’m checking the mail in the front yard when I feel a small twinge in my mind.”</w:t>
      </w:r>
    </w:p>
    <w:p w:rsidR="00000000" w:rsidDel="00000000" w:rsidP="00000000" w:rsidRDefault="00000000" w:rsidRPr="00000000" w14:paraId="000038FF">
      <w:pPr>
        <w:pageBreakBefore w:val="0"/>
        <w:rPr/>
      </w:pPr>
      <w:r w:rsidDel="00000000" w:rsidR="00000000" w:rsidRPr="00000000">
        <w:rPr>
          <w:rtl w:val="0"/>
        </w:rPr>
        <w:t xml:space="preserve">“I haven’t spoken to, or even seen, Sayori in weeks.”</w:t>
      </w:r>
    </w:p>
    <w:p w:rsidR="00000000" w:rsidDel="00000000" w:rsidP="00000000" w:rsidRDefault="00000000" w:rsidRPr="00000000" w14:paraId="00003900">
      <w:pPr>
        <w:pageBreakBefore w:val="0"/>
        <w:rPr/>
      </w:pPr>
      <w:r w:rsidDel="00000000" w:rsidR="00000000" w:rsidRPr="00000000">
        <w:rPr>
          <w:rtl w:val="0"/>
        </w:rPr>
        <w:t xml:space="preserve">“Somewhat concerned, I call to Monika.”</w:t>
      </w:r>
    </w:p>
    <w:p w:rsidR="00000000" w:rsidDel="00000000" w:rsidP="00000000" w:rsidRDefault="00000000" w:rsidRPr="00000000" w14:paraId="00003901">
      <w:pPr>
        <w:pageBreakBefore w:val="0"/>
        <w:rPr/>
      </w:pPr>
      <w:r w:rsidDel="00000000" w:rsidR="00000000" w:rsidRPr="00000000">
        <w:rPr>
          <w:rtl w:val="0"/>
        </w:rPr>
        <w:t xml:space="preserve">mc “Hey, Monika, have you spoken to Sayori recently?”</w:t>
      </w:r>
    </w:p>
    <w:p w:rsidR="00000000" w:rsidDel="00000000" w:rsidP="00000000" w:rsidRDefault="00000000" w:rsidRPr="00000000" w14:paraId="00003902">
      <w:pPr>
        <w:pageBreakBefore w:val="0"/>
        <w:rPr/>
      </w:pPr>
      <w:r w:rsidDel="00000000" w:rsidR="00000000" w:rsidRPr="00000000">
        <w:rPr>
          <w:rtl w:val="0"/>
        </w:rPr>
        <w:t xml:space="preserve">m “No, not really, why?”</w:t>
      </w:r>
    </w:p>
    <w:p w:rsidR="00000000" w:rsidDel="00000000" w:rsidP="00000000" w:rsidRDefault="00000000" w:rsidRPr="00000000" w14:paraId="00003903">
      <w:pPr>
        <w:pageBreakBefore w:val="0"/>
        <w:rPr/>
      </w:pPr>
      <w:r w:rsidDel="00000000" w:rsidR="00000000" w:rsidRPr="00000000">
        <w:rPr>
          <w:rtl w:val="0"/>
        </w:rPr>
        <w:t xml:space="preserve">mc “When did you last see her?”</w:t>
      </w:r>
    </w:p>
    <w:p w:rsidR="00000000" w:rsidDel="00000000" w:rsidP="00000000" w:rsidRDefault="00000000" w:rsidRPr="00000000" w14:paraId="00003904">
      <w:pPr>
        <w:pageBreakBefore w:val="0"/>
        <w:rPr/>
      </w:pPr>
      <w:r w:rsidDel="00000000" w:rsidR="00000000" w:rsidRPr="00000000">
        <w:rPr>
          <w:rtl w:val="0"/>
        </w:rPr>
        <w:t xml:space="preserve">m “About two weeks ago.”</w:t>
      </w:r>
    </w:p>
    <w:p w:rsidR="00000000" w:rsidDel="00000000" w:rsidP="00000000" w:rsidRDefault="00000000" w:rsidRPr="00000000" w14:paraId="00003905">
      <w:pPr>
        <w:pageBreakBefore w:val="0"/>
        <w:rPr/>
      </w:pPr>
      <w:r w:rsidDel="00000000" w:rsidR="00000000" w:rsidRPr="00000000">
        <w:rPr>
          <w:rtl w:val="0"/>
        </w:rPr>
        <w:t xml:space="preserve">m “What’s up?”</w:t>
      </w:r>
    </w:p>
    <w:p w:rsidR="00000000" w:rsidDel="00000000" w:rsidP="00000000" w:rsidRDefault="00000000" w:rsidRPr="00000000" w14:paraId="00003906">
      <w:pPr>
        <w:pageBreakBefore w:val="0"/>
        <w:rPr/>
      </w:pPr>
      <w:r w:rsidDel="00000000" w:rsidR="00000000" w:rsidRPr="00000000">
        <w:rPr>
          <w:rtl w:val="0"/>
        </w:rPr>
        <w:t xml:space="preserve">mc “I haven’t seen her in about two weeks either.”</w:t>
      </w:r>
    </w:p>
    <w:p w:rsidR="00000000" w:rsidDel="00000000" w:rsidP="00000000" w:rsidRDefault="00000000" w:rsidRPr="00000000" w14:paraId="00003907">
      <w:pPr>
        <w:pageBreakBefore w:val="0"/>
        <w:rPr/>
      </w:pPr>
      <w:r w:rsidDel="00000000" w:rsidR="00000000" w:rsidRPr="00000000">
        <w:rPr>
          <w:rtl w:val="0"/>
        </w:rPr>
        <w:t xml:space="preserve">mc “For Sayori, that’s strange behaviour.”</w:t>
      </w:r>
    </w:p>
    <w:p w:rsidR="00000000" w:rsidDel="00000000" w:rsidP="00000000" w:rsidRDefault="00000000" w:rsidRPr="00000000" w14:paraId="00003908">
      <w:pPr>
        <w:pageBreakBefore w:val="0"/>
        <w:rPr/>
      </w:pPr>
      <w:r w:rsidDel="00000000" w:rsidR="00000000" w:rsidRPr="00000000">
        <w:rPr>
          <w:rtl w:val="0"/>
        </w:rPr>
        <w:t xml:space="preserve">mc “I’m gonna go over and check up on her, is that okay with you?”</w:t>
      </w:r>
    </w:p>
    <w:p w:rsidR="00000000" w:rsidDel="00000000" w:rsidP="00000000" w:rsidRDefault="00000000" w:rsidRPr="00000000" w14:paraId="00003909">
      <w:pPr>
        <w:pageBreakBefore w:val="0"/>
        <w:rPr/>
      </w:pPr>
      <w:r w:rsidDel="00000000" w:rsidR="00000000" w:rsidRPr="00000000">
        <w:rPr>
          <w:rtl w:val="0"/>
        </w:rPr>
        <w:t xml:space="preserve">“She hesitates for a moment.”</w:t>
      </w:r>
    </w:p>
    <w:p w:rsidR="00000000" w:rsidDel="00000000" w:rsidP="00000000" w:rsidRDefault="00000000" w:rsidRPr="00000000" w14:paraId="0000390A">
      <w:pPr>
        <w:pageBreakBefore w:val="0"/>
        <w:rPr/>
      </w:pPr>
      <w:r w:rsidDel="00000000" w:rsidR="00000000" w:rsidRPr="00000000">
        <w:rPr>
          <w:rtl w:val="0"/>
        </w:rPr>
        <w:t xml:space="preserve">m “Alright, go ahead.”</w:t>
      </w:r>
    </w:p>
    <w:p w:rsidR="00000000" w:rsidDel="00000000" w:rsidP="00000000" w:rsidRDefault="00000000" w:rsidRPr="00000000" w14:paraId="0000390B">
      <w:pPr>
        <w:pageBreakBefore w:val="0"/>
        <w:rPr/>
      </w:pPr>
      <w:r w:rsidDel="00000000" w:rsidR="00000000" w:rsidRPr="00000000">
        <w:rPr>
          <w:rtl w:val="0"/>
        </w:rPr>
        <w:t xml:space="preserve">mc “Cheers.”</w:t>
      </w:r>
    </w:p>
    <w:p w:rsidR="00000000" w:rsidDel="00000000" w:rsidP="00000000" w:rsidRDefault="00000000" w:rsidRPr="00000000" w14:paraId="0000390C">
      <w:pPr>
        <w:pageBreakBefore w:val="0"/>
        <w:rPr/>
      </w:pPr>
      <w:r w:rsidDel="00000000" w:rsidR="00000000" w:rsidRPr="00000000">
        <w:rPr>
          <w:rtl w:val="0"/>
        </w:rPr>
        <w:t xml:space="preserve">“I open the front gate and make my way across the road.”</w:t>
      </w:r>
    </w:p>
    <w:p w:rsidR="00000000" w:rsidDel="00000000" w:rsidP="00000000" w:rsidRDefault="00000000" w:rsidRPr="00000000" w14:paraId="0000390D">
      <w:pPr>
        <w:pageBreakBefore w:val="0"/>
        <w:rPr/>
      </w:pPr>
      <w:r w:rsidDel="00000000" w:rsidR="00000000" w:rsidRPr="00000000">
        <w:rPr>
          <w:rtl w:val="0"/>
        </w:rPr>
        <w:t xml:space="preserve">“Hopefully she’s okay.”</w:t>
      </w:r>
    </w:p>
    <w:p w:rsidR="00000000" w:rsidDel="00000000" w:rsidP="00000000" w:rsidRDefault="00000000" w:rsidRPr="00000000" w14:paraId="0000390E">
      <w:pPr>
        <w:pageBreakBefore w:val="0"/>
        <w:rPr/>
      </w:pPr>
      <w:r w:rsidDel="00000000" w:rsidR="00000000" w:rsidRPr="00000000">
        <w:rPr>
          <w:rtl w:val="0"/>
        </w:rPr>
        <w:t xml:space="preserve">“Upon reaching the front door, I use the brass knocker to let her know I’m outside.”</w:t>
      </w:r>
    </w:p>
    <w:p w:rsidR="00000000" w:rsidDel="00000000" w:rsidP="00000000" w:rsidRDefault="00000000" w:rsidRPr="00000000" w14:paraId="0000390F">
      <w:pPr>
        <w:pageBreakBefore w:val="0"/>
        <w:rPr/>
      </w:pPr>
      <w:r w:rsidDel="00000000" w:rsidR="00000000" w:rsidRPr="00000000">
        <w:rPr>
          <w:rtl w:val="0"/>
        </w:rPr>
        <w:t xml:space="preserve">“No answer.”</w:t>
      </w:r>
    </w:p>
    <w:p w:rsidR="00000000" w:rsidDel="00000000" w:rsidP="00000000" w:rsidRDefault="00000000" w:rsidRPr="00000000" w14:paraId="00003910">
      <w:pPr>
        <w:pageBreakBefore w:val="0"/>
        <w:rPr/>
      </w:pPr>
      <w:r w:rsidDel="00000000" w:rsidR="00000000" w:rsidRPr="00000000">
        <w:rPr>
          <w:rtl w:val="0"/>
        </w:rPr>
        <w:t xml:space="preserve">“Is she out?”</w:t>
      </w:r>
    </w:p>
    <w:p w:rsidR="00000000" w:rsidDel="00000000" w:rsidP="00000000" w:rsidRDefault="00000000" w:rsidRPr="00000000" w14:paraId="00003911">
      <w:pPr>
        <w:pageBreakBefore w:val="0"/>
        <w:rPr/>
      </w:pPr>
      <w:r w:rsidDel="00000000" w:rsidR="00000000" w:rsidRPr="00000000">
        <w:rPr>
          <w:rtl w:val="0"/>
        </w:rPr>
        <w:t xml:space="preserve">“No, her bedroom window is open.”</w:t>
      </w:r>
    </w:p>
    <w:p w:rsidR="00000000" w:rsidDel="00000000" w:rsidP="00000000" w:rsidRDefault="00000000" w:rsidRPr="00000000" w14:paraId="00003912">
      <w:pPr>
        <w:pageBreakBefore w:val="0"/>
        <w:rPr/>
      </w:pPr>
      <w:r w:rsidDel="00000000" w:rsidR="00000000" w:rsidRPr="00000000">
        <w:rPr>
          <w:rtl w:val="0"/>
        </w:rPr>
        <w:t xml:space="preserve">“I shout towards the window.”</w:t>
      </w:r>
    </w:p>
    <w:p w:rsidR="00000000" w:rsidDel="00000000" w:rsidP="00000000" w:rsidRDefault="00000000" w:rsidRPr="00000000" w14:paraId="00003913">
      <w:pPr>
        <w:pageBreakBefore w:val="0"/>
        <w:rPr/>
      </w:pPr>
      <w:r w:rsidDel="00000000" w:rsidR="00000000" w:rsidRPr="00000000">
        <w:rPr>
          <w:rtl w:val="0"/>
        </w:rPr>
        <w:t xml:space="preserve">mc “Hey, Sayori?”</w:t>
      </w:r>
    </w:p>
    <w:p w:rsidR="00000000" w:rsidDel="00000000" w:rsidP="00000000" w:rsidRDefault="00000000" w:rsidRPr="00000000" w14:paraId="00003914">
      <w:pPr>
        <w:pageBreakBefore w:val="0"/>
        <w:rPr/>
      </w:pPr>
      <w:r w:rsidDel="00000000" w:rsidR="00000000" w:rsidRPr="00000000">
        <w:rPr>
          <w:rtl w:val="0"/>
        </w:rPr>
        <w:t xml:space="preserve">“No answer.”</w:t>
      </w:r>
    </w:p>
    <w:p w:rsidR="00000000" w:rsidDel="00000000" w:rsidP="00000000" w:rsidRDefault="00000000" w:rsidRPr="00000000" w14:paraId="00003915">
      <w:pPr>
        <w:pageBreakBefore w:val="0"/>
        <w:rPr/>
      </w:pPr>
      <w:r w:rsidDel="00000000" w:rsidR="00000000" w:rsidRPr="00000000">
        <w:rPr>
          <w:rtl w:val="0"/>
        </w:rPr>
        <w:t xml:space="preserve">“Something doesn’t seem right.”</w:t>
      </w:r>
    </w:p>
    <w:p w:rsidR="00000000" w:rsidDel="00000000" w:rsidP="00000000" w:rsidRDefault="00000000" w:rsidRPr="00000000" w14:paraId="00003916">
      <w:pPr>
        <w:pageBreakBefore w:val="0"/>
        <w:rPr/>
      </w:pPr>
      <w:r w:rsidDel="00000000" w:rsidR="00000000" w:rsidRPr="00000000">
        <w:rPr>
          <w:rtl w:val="0"/>
        </w:rPr>
        <w:t xml:space="preserve">“I open the unlocked door and head indoors.”</w:t>
      </w:r>
    </w:p>
    <w:p w:rsidR="00000000" w:rsidDel="00000000" w:rsidP="00000000" w:rsidRDefault="00000000" w:rsidRPr="00000000" w14:paraId="00003917">
      <w:pPr>
        <w:pageBreakBefore w:val="0"/>
        <w:rPr/>
      </w:pPr>
      <w:r w:rsidDel="00000000" w:rsidR="00000000" w:rsidRPr="00000000">
        <w:rPr>
          <w:rtl w:val="0"/>
        </w:rPr>
        <w:t xml:space="preserve">[blank screen]</w:t>
      </w:r>
    </w:p>
    <w:p w:rsidR="00000000" w:rsidDel="00000000" w:rsidP="00000000" w:rsidRDefault="00000000" w:rsidRPr="00000000" w14:paraId="00003918">
      <w:pPr>
        <w:pageBreakBefore w:val="0"/>
        <w:rPr/>
      </w:pPr>
      <w:r w:rsidDel="00000000" w:rsidR="00000000" w:rsidRPr="00000000">
        <w:rPr>
          <w:rtl w:val="0"/>
        </w:rPr>
        <w:t xml:space="preserve">“She’s not in the living room or kitchen, so she’s probably in her room.”</w:t>
        <w:br w:type="textWrapping"/>
        <w:t xml:space="preserve">“Her bedroom door is closed.”</w:t>
      </w:r>
    </w:p>
    <w:p w:rsidR="00000000" w:rsidDel="00000000" w:rsidP="00000000" w:rsidRDefault="00000000" w:rsidRPr="00000000" w14:paraId="00003919">
      <w:pPr>
        <w:pageBreakBefore w:val="0"/>
        <w:rPr/>
      </w:pPr>
      <w:r w:rsidDel="00000000" w:rsidR="00000000" w:rsidRPr="00000000">
        <w:rPr>
          <w:rtl w:val="0"/>
        </w:rPr>
        <w:t xml:space="preserve">&lt;i&gt;Knock knock&lt;/i&gt;</w:t>
      </w:r>
    </w:p>
    <w:p w:rsidR="00000000" w:rsidDel="00000000" w:rsidP="00000000" w:rsidRDefault="00000000" w:rsidRPr="00000000" w14:paraId="0000391A">
      <w:pPr>
        <w:pageBreakBefore w:val="0"/>
        <w:rPr/>
      </w:pPr>
      <w:r w:rsidDel="00000000" w:rsidR="00000000" w:rsidRPr="00000000">
        <w:rPr>
          <w:rtl w:val="0"/>
        </w:rPr>
        <w:t xml:space="preserve">mc “Sayori, are you in there?”</w:t>
      </w:r>
    </w:p>
    <w:p w:rsidR="00000000" w:rsidDel="00000000" w:rsidP="00000000" w:rsidRDefault="00000000" w:rsidRPr="00000000" w14:paraId="0000391B">
      <w:pPr>
        <w:pageBreakBefore w:val="0"/>
        <w:rPr/>
      </w:pPr>
      <w:r w:rsidDel="00000000" w:rsidR="00000000" w:rsidRPr="00000000">
        <w:rPr>
          <w:rtl w:val="0"/>
        </w:rPr>
        <w:t xml:space="preserve">“A moment of silence.”</w:t>
      </w:r>
    </w:p>
    <w:p w:rsidR="00000000" w:rsidDel="00000000" w:rsidP="00000000" w:rsidRDefault="00000000" w:rsidRPr="00000000" w14:paraId="0000391C">
      <w:pPr>
        <w:pageBreakBefore w:val="0"/>
        <w:rPr/>
      </w:pPr>
      <w:r w:rsidDel="00000000" w:rsidR="00000000" w:rsidRPr="00000000">
        <w:rPr>
          <w:rtl w:val="0"/>
        </w:rPr>
        <w:t xml:space="preserve">s “Go away.”</w:t>
      </w:r>
    </w:p>
    <w:p w:rsidR="00000000" w:rsidDel="00000000" w:rsidP="00000000" w:rsidRDefault="00000000" w:rsidRPr="00000000" w14:paraId="0000391D">
      <w:pPr>
        <w:pageBreakBefore w:val="0"/>
        <w:rPr/>
      </w:pPr>
      <w:r w:rsidDel="00000000" w:rsidR="00000000" w:rsidRPr="00000000">
        <w:rPr>
          <w:rtl w:val="0"/>
        </w:rPr>
        <w:t xml:space="preserve">mc “Alright, that settles it, I’m coming in.”</w:t>
      </w:r>
    </w:p>
    <w:p w:rsidR="00000000" w:rsidDel="00000000" w:rsidP="00000000" w:rsidRDefault="00000000" w:rsidRPr="00000000" w14:paraId="0000391E">
      <w:pPr>
        <w:pageBreakBefore w:val="0"/>
        <w:rPr/>
      </w:pPr>
      <w:r w:rsidDel="00000000" w:rsidR="00000000" w:rsidRPr="00000000">
        <w:rPr>
          <w:rtl w:val="0"/>
        </w:rPr>
        <w:t xml:space="preserve">“I open the door.”</w:t>
      </w:r>
    </w:p>
    <w:p w:rsidR="00000000" w:rsidDel="00000000" w:rsidP="00000000" w:rsidRDefault="00000000" w:rsidRPr="00000000" w14:paraId="0000391F">
      <w:pPr>
        <w:pageBreakBefore w:val="0"/>
        <w:rPr/>
      </w:pPr>
      <w:r w:rsidDel="00000000" w:rsidR="00000000" w:rsidRPr="00000000">
        <w:rPr>
          <w:rtl w:val="0"/>
        </w:rPr>
        <w:t xml:space="preserve">s “NO!”</w:t>
      </w:r>
    </w:p>
    <w:p w:rsidR="00000000" w:rsidDel="00000000" w:rsidP="00000000" w:rsidRDefault="00000000" w:rsidRPr="00000000" w14:paraId="00003920">
      <w:pPr>
        <w:pageBreakBefore w:val="0"/>
        <w:rPr/>
      </w:pPr>
      <w:r w:rsidDel="00000000" w:rsidR="00000000" w:rsidRPr="00000000">
        <w:rPr>
          <w:rtl w:val="0"/>
        </w:rPr>
        <w:t xml:space="preserve">[Sayori’s room, day]</w:t>
      </w:r>
    </w:p>
    <w:p w:rsidR="00000000" w:rsidDel="00000000" w:rsidP="00000000" w:rsidRDefault="00000000" w:rsidRPr="00000000" w14:paraId="00003921">
      <w:pPr>
        <w:pageBreakBefore w:val="0"/>
        <w:rPr/>
      </w:pPr>
      <w:r w:rsidDel="00000000" w:rsidR="00000000" w:rsidRPr="00000000">
        <w:rPr>
          <w:rtl w:val="0"/>
        </w:rPr>
        <w:t xml:space="preserve">[Show Sayori holding noose]</w:t>
      </w:r>
    </w:p>
    <w:p w:rsidR="00000000" w:rsidDel="00000000" w:rsidP="00000000" w:rsidRDefault="00000000" w:rsidRPr="00000000" w14:paraId="00003922">
      <w:pPr>
        <w:pageBreakBefore w:val="0"/>
        <w:rPr/>
      </w:pPr>
      <w:r w:rsidDel="00000000" w:rsidR="00000000" w:rsidRPr="00000000">
        <w:rPr>
          <w:rtl w:val="0"/>
        </w:rPr>
        <w:t xml:space="preserve">“What the hell?”</w:t>
      </w:r>
    </w:p>
    <w:p w:rsidR="00000000" w:rsidDel="00000000" w:rsidP="00000000" w:rsidRDefault="00000000" w:rsidRPr="00000000" w14:paraId="00003923">
      <w:pPr>
        <w:pageBreakBefore w:val="0"/>
        <w:rPr/>
      </w:pPr>
      <w:r w:rsidDel="00000000" w:rsidR="00000000" w:rsidRPr="00000000">
        <w:rPr>
          <w:rtl w:val="0"/>
        </w:rPr>
        <w:t xml:space="preserve">“She’s stood by a chair, holding a rope tied into a loop.”</w:t>
      </w:r>
    </w:p>
    <w:p w:rsidR="00000000" w:rsidDel="00000000" w:rsidP="00000000" w:rsidRDefault="00000000" w:rsidRPr="00000000" w14:paraId="00003924">
      <w:pPr>
        <w:pageBreakBefore w:val="0"/>
        <w:rPr/>
      </w:pPr>
      <w:r w:rsidDel="00000000" w:rsidR="00000000" w:rsidRPr="00000000">
        <w:rPr>
          <w:rtl w:val="0"/>
        </w:rPr>
        <w:t xml:space="preserve">mc “Sayori, what are you doing?”</w:t>
      </w:r>
    </w:p>
    <w:p w:rsidR="00000000" w:rsidDel="00000000" w:rsidP="00000000" w:rsidRDefault="00000000" w:rsidRPr="00000000" w14:paraId="00003925">
      <w:pPr>
        <w:pageBreakBefore w:val="0"/>
        <w:rPr/>
      </w:pPr>
      <w:r w:rsidDel="00000000" w:rsidR="00000000" w:rsidRPr="00000000">
        <w:rPr>
          <w:rtl w:val="0"/>
        </w:rPr>
        <w:t xml:space="preserve">“Immediately she bursts into tears and collapses to the floor.”</w:t>
      </w:r>
    </w:p>
    <w:p w:rsidR="00000000" w:rsidDel="00000000" w:rsidP="00000000" w:rsidRDefault="00000000" w:rsidRPr="00000000" w14:paraId="00003926">
      <w:pPr>
        <w:pageBreakBefore w:val="0"/>
        <w:rPr/>
      </w:pPr>
      <w:r w:rsidDel="00000000" w:rsidR="00000000" w:rsidRPr="00000000">
        <w:rPr>
          <w:rtl w:val="0"/>
        </w:rPr>
        <w:t xml:space="preserve">mc “Sayori, talk to me.”</w:t>
      </w:r>
    </w:p>
    <w:p w:rsidR="00000000" w:rsidDel="00000000" w:rsidP="00000000" w:rsidRDefault="00000000" w:rsidRPr="00000000" w14:paraId="00003927">
      <w:pPr>
        <w:pageBreakBefore w:val="0"/>
        <w:rPr/>
      </w:pPr>
      <w:r w:rsidDel="00000000" w:rsidR="00000000" w:rsidRPr="00000000">
        <w:rPr>
          <w:rtl w:val="0"/>
        </w:rPr>
        <w:t xml:space="preserve">mc “What were you just doing?”</w:t>
      </w:r>
    </w:p>
    <w:p w:rsidR="00000000" w:rsidDel="00000000" w:rsidP="00000000" w:rsidRDefault="00000000" w:rsidRPr="00000000" w14:paraId="00003928">
      <w:pPr>
        <w:pageBreakBefore w:val="0"/>
        <w:rPr/>
      </w:pPr>
      <w:r w:rsidDel="00000000" w:rsidR="00000000" w:rsidRPr="00000000">
        <w:rPr>
          <w:rtl w:val="0"/>
        </w:rPr>
        <w:t xml:space="preserve">s “I can’t do this anymore!”</w:t>
      </w:r>
    </w:p>
    <w:p w:rsidR="00000000" w:rsidDel="00000000" w:rsidP="00000000" w:rsidRDefault="00000000" w:rsidRPr="00000000" w14:paraId="00003929">
      <w:pPr>
        <w:pageBreakBefore w:val="0"/>
        <w:rPr/>
      </w:pPr>
      <w:r w:rsidDel="00000000" w:rsidR="00000000" w:rsidRPr="00000000">
        <w:rPr>
          <w:rtl w:val="0"/>
        </w:rPr>
        <w:t xml:space="preserve">s “When I lost you, I lost everything.”</w:t>
      </w:r>
    </w:p>
    <w:p w:rsidR="00000000" w:rsidDel="00000000" w:rsidP="00000000" w:rsidRDefault="00000000" w:rsidRPr="00000000" w14:paraId="0000392A">
      <w:pPr>
        <w:pageBreakBefore w:val="0"/>
        <w:rPr/>
      </w:pPr>
      <w:r w:rsidDel="00000000" w:rsidR="00000000" w:rsidRPr="00000000">
        <w:rPr>
          <w:rtl w:val="0"/>
        </w:rPr>
        <w:t xml:space="preserve">s “I have nobody, I am nobody!”</w:t>
      </w:r>
    </w:p>
    <w:p w:rsidR="00000000" w:rsidDel="00000000" w:rsidP="00000000" w:rsidRDefault="00000000" w:rsidRPr="00000000" w14:paraId="0000392B">
      <w:pPr>
        <w:pageBreakBefore w:val="0"/>
        <w:rPr/>
      </w:pPr>
      <w:r w:rsidDel="00000000" w:rsidR="00000000" w:rsidRPr="00000000">
        <w:rPr>
          <w:rtl w:val="0"/>
        </w:rPr>
        <w:t xml:space="preserve">s “When I’m gone, everyone can be happy.”</w:t>
      </w:r>
    </w:p>
    <w:p w:rsidR="00000000" w:rsidDel="00000000" w:rsidP="00000000" w:rsidRDefault="00000000" w:rsidRPr="00000000" w14:paraId="0000392C">
      <w:pPr>
        <w:pageBreakBefore w:val="0"/>
        <w:rPr/>
      </w:pPr>
      <w:r w:rsidDel="00000000" w:rsidR="00000000" w:rsidRPr="00000000">
        <w:rPr>
          <w:rtl w:val="0"/>
        </w:rPr>
        <w:t xml:space="preserve">“Oh my god…”</w:t>
      </w:r>
    </w:p>
    <w:p w:rsidR="00000000" w:rsidDel="00000000" w:rsidP="00000000" w:rsidRDefault="00000000" w:rsidRPr="00000000" w14:paraId="0000392D">
      <w:pPr>
        <w:pageBreakBefore w:val="0"/>
        <w:rPr/>
      </w:pPr>
      <w:r w:rsidDel="00000000" w:rsidR="00000000" w:rsidRPr="00000000">
        <w:rPr>
          <w:rtl w:val="0"/>
        </w:rPr>
        <w:t xml:space="preserve">“I-”</w:t>
      </w:r>
    </w:p>
    <w:p w:rsidR="00000000" w:rsidDel="00000000" w:rsidP="00000000" w:rsidRDefault="00000000" w:rsidRPr="00000000" w14:paraId="0000392E">
      <w:pPr>
        <w:pageBreakBefore w:val="0"/>
        <w:rPr/>
      </w:pPr>
      <w:r w:rsidDel="00000000" w:rsidR="00000000" w:rsidRPr="00000000">
        <w:rPr>
          <w:rtl w:val="0"/>
        </w:rPr>
        <w:t xml:space="preserve">“What?”</w:t>
      </w:r>
    </w:p>
    <w:p w:rsidR="00000000" w:rsidDel="00000000" w:rsidP="00000000" w:rsidRDefault="00000000" w:rsidRPr="00000000" w14:paraId="0000392F">
      <w:pPr>
        <w:pageBreakBefore w:val="0"/>
        <w:rPr/>
      </w:pPr>
      <w:r w:rsidDel="00000000" w:rsidR="00000000" w:rsidRPr="00000000">
        <w:rPr>
          <w:rtl w:val="0"/>
        </w:rPr>
        <w:t xml:space="preserve">“Is she saying what I think she’s saying?”</w:t>
      </w:r>
    </w:p>
    <w:p w:rsidR="00000000" w:rsidDel="00000000" w:rsidP="00000000" w:rsidRDefault="00000000" w:rsidRPr="00000000" w14:paraId="00003930">
      <w:pPr>
        <w:pageBreakBefore w:val="0"/>
        <w:rPr/>
      </w:pPr>
      <w:r w:rsidDel="00000000" w:rsidR="00000000" w:rsidRPr="00000000">
        <w:rPr>
          <w:rtl w:val="0"/>
        </w:rPr>
        <w:t xml:space="preserve">mc “Sayori, get up, and have a seat next to me.”</w:t>
      </w:r>
    </w:p>
    <w:p w:rsidR="00000000" w:rsidDel="00000000" w:rsidP="00000000" w:rsidRDefault="00000000" w:rsidRPr="00000000" w14:paraId="00003931">
      <w:pPr>
        <w:pageBreakBefore w:val="0"/>
        <w:rPr/>
      </w:pPr>
      <w:r w:rsidDel="00000000" w:rsidR="00000000" w:rsidRPr="00000000">
        <w:rPr>
          <w:rtl w:val="0"/>
        </w:rPr>
        <w:t xml:space="preserve">“I sit down on the bed, and she reluctantly follows.”</w:t>
      </w:r>
    </w:p>
    <w:p w:rsidR="00000000" w:rsidDel="00000000" w:rsidP="00000000" w:rsidRDefault="00000000" w:rsidRPr="00000000" w14:paraId="00003932">
      <w:pPr>
        <w:pageBreakBefore w:val="0"/>
        <w:rPr/>
      </w:pPr>
      <w:r w:rsidDel="00000000" w:rsidR="00000000" w:rsidRPr="00000000">
        <w:rPr>
          <w:rtl w:val="0"/>
        </w:rPr>
        <w:t xml:space="preserve">“Her tears have calmed down slightly.”</w:t>
      </w:r>
    </w:p>
    <w:p w:rsidR="00000000" w:rsidDel="00000000" w:rsidP="00000000" w:rsidRDefault="00000000" w:rsidRPr="00000000" w14:paraId="00003933">
      <w:pPr>
        <w:pageBreakBefore w:val="0"/>
        <w:rPr/>
      </w:pPr>
      <w:r w:rsidDel="00000000" w:rsidR="00000000" w:rsidRPr="00000000">
        <w:rPr>
          <w:rtl w:val="0"/>
        </w:rPr>
        <w:t xml:space="preserve">mc “Ok, now tell me what’s going on.”</w:t>
      </w:r>
    </w:p>
    <w:p w:rsidR="00000000" w:rsidDel="00000000" w:rsidP="00000000" w:rsidRDefault="00000000" w:rsidRPr="00000000" w14:paraId="00003934">
      <w:pPr>
        <w:pageBreakBefore w:val="0"/>
        <w:rPr/>
      </w:pPr>
      <w:r w:rsidDel="00000000" w:rsidR="00000000" w:rsidRPr="00000000">
        <w:rPr>
          <w:rtl w:val="0"/>
        </w:rPr>
        <w:t xml:space="preserve">s “Alright…”</w:t>
      </w:r>
    </w:p>
    <w:p w:rsidR="00000000" w:rsidDel="00000000" w:rsidP="00000000" w:rsidRDefault="00000000" w:rsidRPr="00000000" w14:paraId="00003935">
      <w:pPr>
        <w:pageBreakBefore w:val="0"/>
        <w:rPr/>
      </w:pPr>
      <w:r w:rsidDel="00000000" w:rsidR="00000000" w:rsidRPr="00000000">
        <w:rPr>
          <w:rtl w:val="0"/>
        </w:rPr>
        <w:t xml:space="preserve">s “I suppose there’s no hiding it anymore, anyway.”</w:t>
      </w:r>
    </w:p>
    <w:p w:rsidR="00000000" w:rsidDel="00000000" w:rsidP="00000000" w:rsidRDefault="00000000" w:rsidRPr="00000000" w14:paraId="00003936">
      <w:pPr>
        <w:pageBreakBefore w:val="0"/>
        <w:rPr/>
      </w:pPr>
      <w:r w:rsidDel="00000000" w:rsidR="00000000" w:rsidRPr="00000000">
        <w:rPr>
          <w:rtl w:val="0"/>
        </w:rPr>
        <w:t xml:space="preserve">s “&lt;playername&gt;, the truth is, I’ve suffered from really bad depression my whole life.”</w:t>
      </w:r>
    </w:p>
    <w:p w:rsidR="00000000" w:rsidDel="00000000" w:rsidP="00000000" w:rsidRDefault="00000000" w:rsidRPr="00000000" w14:paraId="00003937">
      <w:pPr>
        <w:pageBreakBefore w:val="0"/>
        <w:rPr/>
      </w:pPr>
      <w:r w:rsidDel="00000000" w:rsidR="00000000" w:rsidRPr="00000000">
        <w:rPr>
          <w:rtl w:val="0"/>
        </w:rPr>
        <w:t xml:space="preserve">s “Why do you think I was late to school all the time?”</w:t>
      </w:r>
    </w:p>
    <w:p w:rsidR="00000000" w:rsidDel="00000000" w:rsidP="00000000" w:rsidRDefault="00000000" w:rsidRPr="00000000" w14:paraId="00003938">
      <w:pPr>
        <w:pageBreakBefore w:val="0"/>
        <w:rPr/>
      </w:pPr>
      <w:r w:rsidDel="00000000" w:rsidR="00000000" w:rsidRPr="00000000">
        <w:rPr>
          <w:rtl w:val="0"/>
        </w:rPr>
        <w:t xml:space="preserve">s “Why do you think I put so little effort into my appearance?”</w:t>
      </w:r>
    </w:p>
    <w:p w:rsidR="00000000" w:rsidDel="00000000" w:rsidP="00000000" w:rsidRDefault="00000000" w:rsidRPr="00000000" w14:paraId="00003939">
      <w:pPr>
        <w:pageBreakBefore w:val="0"/>
        <w:rPr/>
      </w:pPr>
      <w:r w:rsidDel="00000000" w:rsidR="00000000" w:rsidRPr="00000000">
        <w:rPr>
          <w:rtl w:val="0"/>
        </w:rPr>
        <w:t xml:space="preserve">s “It’s because I know there’s no reason to try when everyone is fully aware of how worthless I am.”</w:t>
      </w:r>
    </w:p>
    <w:p w:rsidR="00000000" w:rsidDel="00000000" w:rsidP="00000000" w:rsidRDefault="00000000" w:rsidRPr="00000000" w14:paraId="0000393A">
      <w:pPr>
        <w:pageBreakBefore w:val="0"/>
        <w:rPr/>
      </w:pPr>
      <w:r w:rsidDel="00000000" w:rsidR="00000000" w:rsidRPr="00000000">
        <w:rPr>
          <w:rtl w:val="0"/>
        </w:rPr>
        <w:t xml:space="preserve">s “Nobody gives me the time of day, and that’s how it should be.”</w:t>
      </w:r>
    </w:p>
    <w:p w:rsidR="00000000" w:rsidDel="00000000" w:rsidP="00000000" w:rsidRDefault="00000000" w:rsidRPr="00000000" w14:paraId="0000393B">
      <w:pPr>
        <w:pageBreakBefore w:val="0"/>
        <w:rPr/>
      </w:pPr>
      <w:r w:rsidDel="00000000" w:rsidR="00000000" w:rsidRPr="00000000">
        <w:rPr>
          <w:rtl w:val="0"/>
        </w:rPr>
        <w:t xml:space="preserve">“I don’t know what to say.”</w:t>
      </w:r>
    </w:p>
    <w:p w:rsidR="00000000" w:rsidDel="00000000" w:rsidP="00000000" w:rsidRDefault="00000000" w:rsidRPr="00000000" w14:paraId="0000393C">
      <w:pPr>
        <w:pageBreakBefore w:val="0"/>
        <w:rPr/>
      </w:pPr>
      <w:r w:rsidDel="00000000" w:rsidR="00000000" w:rsidRPr="00000000">
        <w:rPr>
          <w:rtl w:val="0"/>
        </w:rPr>
        <w:t xml:space="preserve">mc “Sayori, I-”</w:t>
      </w:r>
    </w:p>
    <w:p w:rsidR="00000000" w:rsidDel="00000000" w:rsidP="00000000" w:rsidRDefault="00000000" w:rsidRPr="00000000" w14:paraId="0000393D">
      <w:pPr>
        <w:pageBreakBefore w:val="0"/>
        <w:rPr/>
      </w:pPr>
      <w:r w:rsidDel="00000000" w:rsidR="00000000" w:rsidRPr="00000000">
        <w:rPr>
          <w:rtl w:val="0"/>
        </w:rPr>
        <w:t xml:space="preserve">mc “Why didn’t you tell me sooner?”</w:t>
      </w:r>
    </w:p>
    <w:p w:rsidR="00000000" w:rsidDel="00000000" w:rsidP="00000000" w:rsidRDefault="00000000" w:rsidRPr="00000000" w14:paraId="0000393E">
      <w:pPr>
        <w:pageBreakBefore w:val="0"/>
        <w:rPr/>
      </w:pPr>
      <w:r w:rsidDel="00000000" w:rsidR="00000000" w:rsidRPr="00000000">
        <w:rPr>
          <w:rtl w:val="0"/>
        </w:rPr>
        <w:t xml:space="preserve">“She chuckles lightly, although it feels pained.”</w:t>
      </w:r>
    </w:p>
    <w:p w:rsidR="00000000" w:rsidDel="00000000" w:rsidP="00000000" w:rsidRDefault="00000000" w:rsidRPr="00000000" w14:paraId="0000393F">
      <w:pPr>
        <w:pageBreakBefore w:val="0"/>
        <w:rPr/>
      </w:pPr>
      <w:r w:rsidDel="00000000" w:rsidR="00000000" w:rsidRPr="00000000">
        <w:rPr>
          <w:rtl w:val="0"/>
        </w:rPr>
        <w:t xml:space="preserve">s “Because you’re too good.”</w:t>
      </w:r>
    </w:p>
    <w:p w:rsidR="00000000" w:rsidDel="00000000" w:rsidP="00000000" w:rsidRDefault="00000000" w:rsidRPr="00000000" w14:paraId="00003940">
      <w:pPr>
        <w:pageBreakBefore w:val="0"/>
        <w:rPr/>
      </w:pPr>
      <w:r w:rsidDel="00000000" w:rsidR="00000000" w:rsidRPr="00000000">
        <w:rPr>
          <w:rtl w:val="0"/>
        </w:rPr>
        <w:t xml:space="preserve">s “You don’t deserve to have someone else’s emotional baggage dumped on you.”</w:t>
      </w:r>
    </w:p>
    <w:p w:rsidR="00000000" w:rsidDel="00000000" w:rsidP="00000000" w:rsidRDefault="00000000" w:rsidRPr="00000000" w14:paraId="00003941">
      <w:pPr>
        <w:pageBreakBefore w:val="0"/>
        <w:rPr/>
      </w:pPr>
      <w:r w:rsidDel="00000000" w:rsidR="00000000" w:rsidRPr="00000000">
        <w:rPr>
          <w:rtl w:val="0"/>
        </w:rPr>
        <w:t xml:space="preserve">s “You have way better things to do.”</w:t>
      </w:r>
    </w:p>
    <w:p w:rsidR="00000000" w:rsidDel="00000000" w:rsidP="00000000" w:rsidRDefault="00000000" w:rsidRPr="00000000" w14:paraId="00003942">
      <w:pPr>
        <w:pageBreakBefore w:val="0"/>
        <w:rPr/>
      </w:pPr>
      <w:r w:rsidDel="00000000" w:rsidR="00000000" w:rsidRPr="00000000">
        <w:rPr>
          <w:rtl w:val="0"/>
        </w:rPr>
        <w:t xml:space="preserve">mc “That’s absurd and you know it.”</w:t>
      </w:r>
    </w:p>
    <w:p w:rsidR="00000000" w:rsidDel="00000000" w:rsidP="00000000" w:rsidRDefault="00000000" w:rsidRPr="00000000" w14:paraId="00003943">
      <w:pPr>
        <w:pageBreakBefore w:val="0"/>
        <w:rPr/>
      </w:pPr>
      <w:r w:rsidDel="00000000" w:rsidR="00000000" w:rsidRPr="00000000">
        <w:rPr>
          <w:rtl w:val="0"/>
        </w:rPr>
        <w:t xml:space="preserve">mc “You’re telling me I have better things to do than care for the wellbeing of my &lt;i&gt;best friend?&lt;/i&gt;”</w:t>
      </w:r>
    </w:p>
    <w:p w:rsidR="00000000" w:rsidDel="00000000" w:rsidP="00000000" w:rsidRDefault="00000000" w:rsidRPr="00000000" w14:paraId="00003944">
      <w:pPr>
        <w:pageBreakBefore w:val="0"/>
        <w:rPr/>
      </w:pPr>
      <w:r w:rsidDel="00000000" w:rsidR="00000000" w:rsidRPr="00000000">
        <w:rPr>
          <w:rtl w:val="0"/>
        </w:rPr>
        <w:t xml:space="preserve">mc “There is nothing I could do that would bring me more pleasure.”</w:t>
      </w:r>
    </w:p>
    <w:p w:rsidR="00000000" w:rsidDel="00000000" w:rsidP="00000000" w:rsidRDefault="00000000" w:rsidRPr="00000000" w14:paraId="00003945">
      <w:pPr>
        <w:pageBreakBefore w:val="0"/>
        <w:rPr/>
      </w:pPr>
      <w:r w:rsidDel="00000000" w:rsidR="00000000" w:rsidRPr="00000000">
        <w:rPr>
          <w:rtl w:val="0"/>
        </w:rPr>
        <w:t xml:space="preserve">mc “I just wish you’d told me earlier.”</w:t>
      </w:r>
    </w:p>
    <w:p w:rsidR="00000000" w:rsidDel="00000000" w:rsidP="00000000" w:rsidRDefault="00000000" w:rsidRPr="00000000" w14:paraId="00003946">
      <w:pPr>
        <w:pageBreakBefore w:val="0"/>
        <w:rPr/>
      </w:pPr>
      <w:r w:rsidDel="00000000" w:rsidR="00000000" w:rsidRPr="00000000">
        <w:rPr>
          <w:rtl w:val="0"/>
        </w:rPr>
        <w:t xml:space="preserve">s “More pleasure that Monika?”</w:t>
      </w:r>
    </w:p>
    <w:p w:rsidR="00000000" w:rsidDel="00000000" w:rsidP="00000000" w:rsidRDefault="00000000" w:rsidRPr="00000000" w14:paraId="00003947">
      <w:pPr>
        <w:pageBreakBefore w:val="0"/>
        <w:rPr/>
      </w:pPr>
      <w:r w:rsidDel="00000000" w:rsidR="00000000" w:rsidRPr="00000000">
        <w:rPr>
          <w:rtl w:val="0"/>
        </w:rPr>
        <w:t xml:space="preserve">“Huh?”</w:t>
      </w:r>
    </w:p>
    <w:p w:rsidR="00000000" w:rsidDel="00000000" w:rsidP="00000000" w:rsidRDefault="00000000" w:rsidRPr="00000000" w14:paraId="00003948">
      <w:pPr>
        <w:pageBreakBefore w:val="0"/>
        <w:rPr/>
      </w:pPr>
      <w:r w:rsidDel="00000000" w:rsidR="00000000" w:rsidRPr="00000000">
        <w:rPr>
          <w:rtl w:val="0"/>
        </w:rPr>
        <w:t xml:space="preserve">mc “What does she have to do with this?”</w:t>
      </w:r>
    </w:p>
    <w:p w:rsidR="00000000" w:rsidDel="00000000" w:rsidP="00000000" w:rsidRDefault="00000000" w:rsidRPr="00000000" w14:paraId="00003949">
      <w:pPr>
        <w:pageBreakBefore w:val="0"/>
        <w:rPr/>
      </w:pPr>
      <w:r w:rsidDel="00000000" w:rsidR="00000000" w:rsidRPr="00000000">
        <w:rPr>
          <w:rtl w:val="0"/>
        </w:rPr>
        <w:t xml:space="preserve">s “When I brought you to the club, I thought I would get closer to you.”</w:t>
      </w:r>
    </w:p>
    <w:p w:rsidR="00000000" w:rsidDel="00000000" w:rsidP="00000000" w:rsidRDefault="00000000" w:rsidRPr="00000000" w14:paraId="0000394A">
      <w:pPr>
        <w:pageBreakBefore w:val="0"/>
        <w:rPr/>
      </w:pPr>
      <w:r w:rsidDel="00000000" w:rsidR="00000000" w:rsidRPr="00000000">
        <w:rPr>
          <w:rtl w:val="0"/>
        </w:rPr>
        <w:t xml:space="preserve">mc “And you did.”</w:t>
      </w:r>
    </w:p>
    <w:p w:rsidR="00000000" w:rsidDel="00000000" w:rsidP="00000000" w:rsidRDefault="00000000" w:rsidRPr="00000000" w14:paraId="0000394B">
      <w:pPr>
        <w:pageBreakBefore w:val="0"/>
        <w:rPr/>
      </w:pPr>
      <w:r w:rsidDel="00000000" w:rsidR="00000000" w:rsidRPr="00000000">
        <w:rPr>
          <w:rtl w:val="0"/>
        </w:rPr>
        <w:t xml:space="preserve">s “Not as close as I wanted to be...”</w:t>
      </w:r>
    </w:p>
    <w:p w:rsidR="00000000" w:rsidDel="00000000" w:rsidP="00000000" w:rsidRDefault="00000000" w:rsidRPr="00000000" w14:paraId="0000394C">
      <w:pPr>
        <w:pageBreakBefore w:val="0"/>
        <w:rPr/>
      </w:pPr>
      <w:r w:rsidDel="00000000" w:rsidR="00000000" w:rsidRPr="00000000">
        <w:rPr>
          <w:rtl w:val="0"/>
        </w:rPr>
        <w:t xml:space="preserve">“Did she-?”</w:t>
      </w:r>
    </w:p>
    <w:p w:rsidR="00000000" w:rsidDel="00000000" w:rsidP="00000000" w:rsidRDefault="00000000" w:rsidRPr="00000000" w14:paraId="0000394D">
      <w:pPr>
        <w:pageBreakBefore w:val="0"/>
        <w:rPr/>
      </w:pPr>
      <w:r w:rsidDel="00000000" w:rsidR="00000000" w:rsidRPr="00000000">
        <w:rPr>
          <w:rtl w:val="0"/>
        </w:rPr>
        <w:t xml:space="preserve">“Oh-”</w:t>
      </w:r>
    </w:p>
    <w:p w:rsidR="00000000" w:rsidDel="00000000" w:rsidP="00000000" w:rsidRDefault="00000000" w:rsidRPr="00000000" w14:paraId="0000394E">
      <w:pPr>
        <w:pageBreakBefore w:val="0"/>
        <w:rPr/>
      </w:pPr>
      <w:r w:rsidDel="00000000" w:rsidR="00000000" w:rsidRPr="00000000">
        <w:rPr>
          <w:rtl w:val="0"/>
        </w:rPr>
        <w:t xml:space="preserve">mc “Sayori…”</w:t>
      </w:r>
    </w:p>
    <w:p w:rsidR="00000000" w:rsidDel="00000000" w:rsidP="00000000" w:rsidRDefault="00000000" w:rsidRPr="00000000" w14:paraId="0000394F">
      <w:pPr>
        <w:pageBreakBefore w:val="0"/>
        <w:rPr/>
      </w:pPr>
      <w:r w:rsidDel="00000000" w:rsidR="00000000" w:rsidRPr="00000000">
        <w:rPr>
          <w:rtl w:val="0"/>
        </w:rPr>
        <w:t xml:space="preserve">s “It’s okay, really, it is.”</w:t>
      </w:r>
    </w:p>
    <w:p w:rsidR="00000000" w:rsidDel="00000000" w:rsidP="00000000" w:rsidRDefault="00000000" w:rsidRPr="00000000" w14:paraId="00003950">
      <w:pPr>
        <w:pageBreakBefore w:val="0"/>
        <w:rPr/>
      </w:pPr>
      <w:r w:rsidDel="00000000" w:rsidR="00000000" w:rsidRPr="00000000">
        <w:rPr>
          <w:rtl w:val="0"/>
        </w:rPr>
        <w:t xml:space="preserve">s “For months, every day felt like a knife was in my chest.”</w:t>
      </w:r>
    </w:p>
    <w:p w:rsidR="00000000" w:rsidDel="00000000" w:rsidP="00000000" w:rsidRDefault="00000000" w:rsidRPr="00000000" w14:paraId="00003951">
      <w:pPr>
        <w:pageBreakBefore w:val="0"/>
        <w:rPr/>
      </w:pPr>
      <w:r w:rsidDel="00000000" w:rsidR="00000000" w:rsidRPr="00000000">
        <w:rPr>
          <w:rtl w:val="0"/>
        </w:rPr>
        <w:t xml:space="preserve">s “Every time I saw you and her together, that knife was twisted.”</w:t>
      </w:r>
    </w:p>
    <w:p w:rsidR="00000000" w:rsidDel="00000000" w:rsidP="00000000" w:rsidRDefault="00000000" w:rsidRPr="00000000" w14:paraId="00003952">
      <w:pPr>
        <w:pageBreakBefore w:val="0"/>
        <w:rPr/>
      </w:pPr>
      <w:r w:rsidDel="00000000" w:rsidR="00000000" w:rsidRPr="00000000">
        <w:rPr>
          <w:rtl w:val="0"/>
        </w:rPr>
        <w:t xml:space="preserve">s “I felt like leaving…”</w:t>
      </w:r>
    </w:p>
    <w:p w:rsidR="00000000" w:rsidDel="00000000" w:rsidP="00000000" w:rsidRDefault="00000000" w:rsidRPr="00000000" w14:paraId="00003953">
      <w:pPr>
        <w:pageBreakBefore w:val="0"/>
        <w:rPr/>
      </w:pPr>
      <w:r w:rsidDel="00000000" w:rsidR="00000000" w:rsidRPr="00000000">
        <w:rPr>
          <w:rtl w:val="0"/>
        </w:rPr>
        <w:t xml:space="preserve">s “...And never coming back.”</w:t>
      </w:r>
    </w:p>
    <w:p w:rsidR="00000000" w:rsidDel="00000000" w:rsidP="00000000" w:rsidRDefault="00000000" w:rsidRPr="00000000" w14:paraId="00003954">
      <w:pPr>
        <w:pageBreakBefore w:val="0"/>
        <w:rPr/>
      </w:pPr>
      <w:r w:rsidDel="00000000" w:rsidR="00000000" w:rsidRPr="00000000">
        <w:rPr>
          <w:rtl w:val="0"/>
        </w:rPr>
        <w:t xml:space="preserve">s “This isn’t the first time I’ve tried, too.”</w:t>
      </w:r>
    </w:p>
    <w:p w:rsidR="00000000" w:rsidDel="00000000" w:rsidP="00000000" w:rsidRDefault="00000000" w:rsidRPr="00000000" w14:paraId="00003955">
      <w:pPr>
        <w:pageBreakBefore w:val="0"/>
        <w:rPr/>
      </w:pPr>
      <w:r w:rsidDel="00000000" w:rsidR="00000000" w:rsidRPr="00000000">
        <w:rPr>
          <w:rtl w:val="0"/>
        </w:rPr>
        <w:t xml:space="preserve">s “I was always too scared…”</w:t>
      </w:r>
    </w:p>
    <w:p w:rsidR="00000000" w:rsidDel="00000000" w:rsidP="00000000" w:rsidRDefault="00000000" w:rsidRPr="00000000" w14:paraId="00003956">
      <w:pPr>
        <w:pageBreakBefore w:val="0"/>
        <w:rPr/>
      </w:pPr>
      <w:r w:rsidDel="00000000" w:rsidR="00000000" w:rsidRPr="00000000">
        <w:rPr>
          <w:rtl w:val="0"/>
        </w:rPr>
        <w:t xml:space="preserve">“How could I have stood by with my apathetic worldview while my best friend was hurting this badly?”</w:t>
      </w:r>
    </w:p>
    <w:p w:rsidR="00000000" w:rsidDel="00000000" w:rsidP="00000000" w:rsidRDefault="00000000" w:rsidRPr="00000000" w14:paraId="00003957">
      <w:pPr>
        <w:pageBreakBefore w:val="0"/>
        <w:rPr/>
      </w:pPr>
      <w:r w:rsidDel="00000000" w:rsidR="00000000" w:rsidRPr="00000000">
        <w:rPr>
          <w:rtl w:val="0"/>
        </w:rPr>
        <w:t xml:space="preserve">“I wrap an arm around Sayori.”</w:t>
        <w:br w:type="textWrapping"/>
        <w:t xml:space="preserve">“She doesn’t respond in any way.”</w:t>
      </w:r>
    </w:p>
    <w:p w:rsidR="00000000" w:rsidDel="00000000" w:rsidP="00000000" w:rsidRDefault="00000000" w:rsidRPr="00000000" w14:paraId="00003958">
      <w:pPr>
        <w:pageBreakBefore w:val="0"/>
        <w:rPr/>
      </w:pPr>
      <w:r w:rsidDel="00000000" w:rsidR="00000000" w:rsidRPr="00000000">
        <w:rPr>
          <w:rtl w:val="0"/>
        </w:rPr>
        <w:t xml:space="preserve">mc “Fear is wisdom in the face of danger.”</w:t>
      </w:r>
    </w:p>
    <w:p w:rsidR="00000000" w:rsidDel="00000000" w:rsidP="00000000" w:rsidRDefault="00000000" w:rsidRPr="00000000" w14:paraId="00003959">
      <w:pPr>
        <w:pageBreakBefore w:val="0"/>
        <w:rPr/>
      </w:pPr>
      <w:r w:rsidDel="00000000" w:rsidR="00000000" w:rsidRPr="00000000">
        <w:rPr>
          <w:rtl w:val="0"/>
        </w:rPr>
        <w:t xml:space="preserve">mc “It’s nothing to be ashamed of.”</w:t>
      </w:r>
    </w:p>
    <w:p w:rsidR="00000000" w:rsidDel="00000000" w:rsidP="00000000" w:rsidRDefault="00000000" w:rsidRPr="00000000" w14:paraId="0000395A">
      <w:pPr>
        <w:pageBreakBefore w:val="0"/>
        <w:rPr/>
      </w:pPr>
      <w:r w:rsidDel="00000000" w:rsidR="00000000" w:rsidRPr="00000000">
        <w:rPr>
          <w:rtl w:val="0"/>
        </w:rPr>
        <w:t xml:space="preserve">mc “And neither are you.”</w:t>
      </w:r>
    </w:p>
    <w:p w:rsidR="00000000" w:rsidDel="00000000" w:rsidP="00000000" w:rsidRDefault="00000000" w:rsidRPr="00000000" w14:paraId="0000395B">
      <w:pPr>
        <w:pageBreakBefore w:val="0"/>
        <w:rPr/>
      </w:pPr>
      <w:r w:rsidDel="00000000" w:rsidR="00000000" w:rsidRPr="00000000">
        <w:rPr>
          <w:rtl w:val="0"/>
        </w:rPr>
        <w:t xml:space="preserve">mc “You’re actually the person I’m proud of most, out of everyone I know.”</w:t>
      </w:r>
    </w:p>
    <w:p w:rsidR="00000000" w:rsidDel="00000000" w:rsidP="00000000" w:rsidRDefault="00000000" w:rsidRPr="00000000" w14:paraId="0000395C">
      <w:pPr>
        <w:pageBreakBefore w:val="0"/>
        <w:rPr/>
      </w:pPr>
      <w:r w:rsidDel="00000000" w:rsidR="00000000" w:rsidRPr="00000000">
        <w:rPr>
          <w:rtl w:val="0"/>
        </w:rPr>
        <w:t xml:space="preserve">s “I am…?”</w:t>
      </w:r>
    </w:p>
    <w:p w:rsidR="00000000" w:rsidDel="00000000" w:rsidP="00000000" w:rsidRDefault="00000000" w:rsidRPr="00000000" w14:paraId="0000395D">
      <w:pPr>
        <w:pageBreakBefore w:val="0"/>
        <w:rPr/>
      </w:pPr>
      <w:r w:rsidDel="00000000" w:rsidR="00000000" w:rsidRPr="00000000">
        <w:rPr>
          <w:rtl w:val="0"/>
        </w:rPr>
        <w:t xml:space="preserve">mc “Sure you are.”</w:t>
      </w:r>
    </w:p>
    <w:p w:rsidR="00000000" w:rsidDel="00000000" w:rsidP="00000000" w:rsidRDefault="00000000" w:rsidRPr="00000000" w14:paraId="0000395E">
      <w:pPr>
        <w:pageBreakBefore w:val="0"/>
        <w:rPr/>
      </w:pPr>
      <w:r w:rsidDel="00000000" w:rsidR="00000000" w:rsidRPr="00000000">
        <w:rPr>
          <w:rtl w:val="0"/>
        </w:rPr>
        <w:t xml:space="preserve">mc “You went from being alone most of the time to surrounding yourself with some of the kindest people in school.”</w:t>
      </w:r>
    </w:p>
    <w:p w:rsidR="00000000" w:rsidDel="00000000" w:rsidP="00000000" w:rsidRDefault="00000000" w:rsidRPr="00000000" w14:paraId="0000395F">
      <w:pPr>
        <w:pageBreakBefore w:val="0"/>
        <w:rPr/>
      </w:pPr>
      <w:r w:rsidDel="00000000" w:rsidR="00000000" w:rsidRPr="00000000">
        <w:rPr>
          <w:rtl w:val="0"/>
        </w:rPr>
        <w:t xml:space="preserve">mc “That means two things.”</w:t>
      </w:r>
    </w:p>
    <w:p w:rsidR="00000000" w:rsidDel="00000000" w:rsidP="00000000" w:rsidRDefault="00000000" w:rsidRPr="00000000" w14:paraId="00003960">
      <w:pPr>
        <w:pageBreakBefore w:val="0"/>
        <w:rPr/>
      </w:pPr>
      <w:r w:rsidDel="00000000" w:rsidR="00000000" w:rsidRPr="00000000">
        <w:rPr>
          <w:rtl w:val="0"/>
        </w:rPr>
        <w:t xml:space="preserve">“She looks up at me.”</w:t>
      </w:r>
    </w:p>
    <w:p w:rsidR="00000000" w:rsidDel="00000000" w:rsidP="00000000" w:rsidRDefault="00000000" w:rsidRPr="00000000" w14:paraId="00003961">
      <w:pPr>
        <w:pageBreakBefore w:val="0"/>
        <w:rPr/>
      </w:pPr>
      <w:r w:rsidDel="00000000" w:rsidR="00000000" w:rsidRPr="00000000">
        <w:rPr>
          <w:rtl w:val="0"/>
        </w:rPr>
        <w:t xml:space="preserve">s “What are those two things?”</w:t>
      </w:r>
    </w:p>
    <w:p w:rsidR="00000000" w:rsidDel="00000000" w:rsidP="00000000" w:rsidRDefault="00000000" w:rsidRPr="00000000" w14:paraId="00003962">
      <w:pPr>
        <w:pageBreakBefore w:val="0"/>
        <w:rPr/>
      </w:pPr>
      <w:r w:rsidDel="00000000" w:rsidR="00000000" w:rsidRPr="00000000">
        <w:rPr>
          <w:rtl w:val="0"/>
        </w:rPr>
        <w:t xml:space="preserve">mc “One, is that you put in a ton of work to get there.”</w:t>
      </w:r>
    </w:p>
    <w:p w:rsidR="00000000" w:rsidDel="00000000" w:rsidP="00000000" w:rsidRDefault="00000000" w:rsidRPr="00000000" w14:paraId="00003963">
      <w:pPr>
        <w:pageBreakBefore w:val="0"/>
        <w:rPr/>
      </w:pPr>
      <w:r w:rsidDel="00000000" w:rsidR="00000000" w:rsidRPr="00000000">
        <w:rPr>
          <w:rtl w:val="0"/>
        </w:rPr>
        <w:t xml:space="preserve">mc “The other is that you’re gold-hearted enough for them to enjoy spending time with you.”</w:t>
      </w:r>
    </w:p>
    <w:p w:rsidR="00000000" w:rsidDel="00000000" w:rsidP="00000000" w:rsidRDefault="00000000" w:rsidRPr="00000000" w14:paraId="00003964">
      <w:pPr>
        <w:pageBreakBefore w:val="0"/>
        <w:rPr/>
      </w:pPr>
      <w:r w:rsidDel="00000000" w:rsidR="00000000" w:rsidRPr="00000000">
        <w:rPr>
          <w:rtl w:val="0"/>
        </w:rPr>
        <w:t xml:space="preserve">mc “Just look how Natsuki and Yuri have come out of their shells.”</w:t>
      </w:r>
    </w:p>
    <w:p w:rsidR="00000000" w:rsidDel="00000000" w:rsidP="00000000" w:rsidRDefault="00000000" w:rsidRPr="00000000" w14:paraId="00003965">
      <w:pPr>
        <w:pageBreakBefore w:val="0"/>
        <w:rPr/>
      </w:pPr>
      <w:r w:rsidDel="00000000" w:rsidR="00000000" w:rsidRPr="00000000">
        <w:rPr>
          <w:rtl w:val="0"/>
        </w:rPr>
        <w:t xml:space="preserve">mc “That was you who did that.”</w:t>
      </w:r>
    </w:p>
    <w:p w:rsidR="00000000" w:rsidDel="00000000" w:rsidP="00000000" w:rsidRDefault="00000000" w:rsidRPr="00000000" w14:paraId="00003966">
      <w:pPr>
        <w:pageBreakBefore w:val="0"/>
        <w:rPr/>
      </w:pPr>
      <w:r w:rsidDel="00000000" w:rsidR="00000000" w:rsidRPr="00000000">
        <w:rPr>
          <w:rtl w:val="0"/>
        </w:rPr>
        <w:t xml:space="preserve">mc “I am absolutely certain that you will find happiness for yourself, and even more so in another person.”</w:t>
      </w:r>
    </w:p>
    <w:p w:rsidR="00000000" w:rsidDel="00000000" w:rsidP="00000000" w:rsidRDefault="00000000" w:rsidRPr="00000000" w14:paraId="00003967">
      <w:pPr>
        <w:pageBreakBefore w:val="0"/>
        <w:rPr/>
      </w:pPr>
      <w:r w:rsidDel="00000000" w:rsidR="00000000" w:rsidRPr="00000000">
        <w:rPr>
          <w:rtl w:val="0"/>
        </w:rPr>
        <w:t xml:space="preserve">mc “If an otaku loser like me can have that opportunity, someone as amazing as you is certain to meet that special someone.”</w:t>
      </w:r>
    </w:p>
    <w:p w:rsidR="00000000" w:rsidDel="00000000" w:rsidP="00000000" w:rsidRDefault="00000000" w:rsidRPr="00000000" w14:paraId="00003968">
      <w:pPr>
        <w:pageBreakBefore w:val="0"/>
        <w:rPr/>
      </w:pPr>
      <w:r w:rsidDel="00000000" w:rsidR="00000000" w:rsidRPr="00000000">
        <w:rPr>
          <w:rtl w:val="0"/>
        </w:rPr>
        <w:t xml:space="preserve">mc “You don’t give yourself nearly enough credit.”</w:t>
      </w:r>
    </w:p>
    <w:p w:rsidR="00000000" w:rsidDel="00000000" w:rsidP="00000000" w:rsidRDefault="00000000" w:rsidRPr="00000000" w14:paraId="00003969">
      <w:pPr>
        <w:pageBreakBefore w:val="0"/>
        <w:rPr/>
      </w:pPr>
      <w:r w:rsidDel="00000000" w:rsidR="00000000" w:rsidRPr="00000000">
        <w:rPr>
          <w:rtl w:val="0"/>
        </w:rPr>
        <w:t xml:space="preserve">mc “Also, wanna hear a secret?”</w:t>
      </w:r>
    </w:p>
    <w:p w:rsidR="00000000" w:rsidDel="00000000" w:rsidP="00000000" w:rsidRDefault="00000000" w:rsidRPr="00000000" w14:paraId="0000396A">
      <w:pPr>
        <w:pageBreakBefore w:val="0"/>
        <w:rPr/>
      </w:pPr>
      <w:r w:rsidDel="00000000" w:rsidR="00000000" w:rsidRPr="00000000">
        <w:rPr>
          <w:rtl w:val="0"/>
        </w:rPr>
        <w:t xml:space="preserve">“She smiles and nods.”</w:t>
      </w:r>
    </w:p>
    <w:p w:rsidR="00000000" w:rsidDel="00000000" w:rsidP="00000000" w:rsidRDefault="00000000" w:rsidRPr="00000000" w14:paraId="0000396B">
      <w:pPr>
        <w:pageBreakBefore w:val="0"/>
        <w:rPr/>
      </w:pPr>
      <w:r w:rsidDel="00000000" w:rsidR="00000000" w:rsidRPr="00000000">
        <w:rPr>
          <w:rtl w:val="0"/>
        </w:rPr>
        <w:t xml:space="preserve">mc “Remember the guy who sat next to you in psychology, back when we were at school?”</w:t>
      </w:r>
    </w:p>
    <w:p w:rsidR="00000000" w:rsidDel="00000000" w:rsidP="00000000" w:rsidRDefault="00000000" w:rsidRPr="00000000" w14:paraId="0000396C">
      <w:pPr>
        <w:pageBreakBefore w:val="0"/>
        <w:rPr/>
      </w:pPr>
      <w:r w:rsidDel="00000000" w:rsidR="00000000" w:rsidRPr="00000000">
        <w:rPr>
          <w:rtl w:val="0"/>
        </w:rPr>
        <w:t xml:space="preserve">s “Yeah...?”</w:t>
      </w:r>
    </w:p>
    <w:p w:rsidR="00000000" w:rsidDel="00000000" w:rsidP="00000000" w:rsidRDefault="00000000" w:rsidRPr="00000000" w14:paraId="0000396D">
      <w:pPr>
        <w:pageBreakBefore w:val="0"/>
        <w:rPr/>
      </w:pPr>
      <w:r w:rsidDel="00000000" w:rsidR="00000000" w:rsidRPr="00000000">
        <w:rPr>
          <w:rtl w:val="0"/>
        </w:rPr>
        <w:t xml:space="preserve">mc “Yeah, he had a massive crush on you.”</w:t>
      </w:r>
    </w:p>
    <w:p w:rsidR="00000000" w:rsidDel="00000000" w:rsidP="00000000" w:rsidRDefault="00000000" w:rsidRPr="00000000" w14:paraId="0000396E">
      <w:pPr>
        <w:pageBreakBefore w:val="0"/>
        <w:rPr/>
      </w:pPr>
      <w:r w:rsidDel="00000000" w:rsidR="00000000" w:rsidRPr="00000000">
        <w:rPr>
          <w:rtl w:val="0"/>
        </w:rPr>
        <w:t xml:space="preserve">mc “And he wasn’t the only one.”</w:t>
      </w:r>
    </w:p>
    <w:p w:rsidR="00000000" w:rsidDel="00000000" w:rsidP="00000000" w:rsidRDefault="00000000" w:rsidRPr="00000000" w14:paraId="0000396F">
      <w:pPr>
        <w:pageBreakBefore w:val="0"/>
        <w:rPr/>
      </w:pPr>
      <w:r w:rsidDel="00000000" w:rsidR="00000000" w:rsidRPr="00000000">
        <w:rPr>
          <w:rtl w:val="0"/>
        </w:rPr>
        <w:t xml:space="preserve">mc “You’re one hell of a catch, Sayori, and people are noticing.”</w:t>
      </w:r>
    </w:p>
    <w:p w:rsidR="00000000" w:rsidDel="00000000" w:rsidP="00000000" w:rsidRDefault="00000000" w:rsidRPr="00000000" w14:paraId="00003970">
      <w:pPr>
        <w:pageBreakBefore w:val="0"/>
        <w:rPr/>
      </w:pPr>
      <w:r w:rsidDel="00000000" w:rsidR="00000000" w:rsidRPr="00000000">
        <w:rPr>
          <w:rtl w:val="0"/>
        </w:rPr>
        <w:t xml:space="preserve">mc “I’m not telling you to put yourself out there immediately.”</w:t>
      </w:r>
    </w:p>
    <w:p w:rsidR="00000000" w:rsidDel="00000000" w:rsidP="00000000" w:rsidRDefault="00000000" w:rsidRPr="00000000" w14:paraId="00003971">
      <w:pPr>
        <w:pageBreakBefore w:val="0"/>
        <w:rPr/>
      </w:pPr>
      <w:r w:rsidDel="00000000" w:rsidR="00000000" w:rsidRPr="00000000">
        <w:rPr>
          <w:rtl w:val="0"/>
        </w:rPr>
        <w:t xml:space="preserve">mc “Just remember that there are people out there that like what they know of you, and want to get closer.”</w:t>
      </w:r>
    </w:p>
    <w:p w:rsidR="00000000" w:rsidDel="00000000" w:rsidP="00000000" w:rsidRDefault="00000000" w:rsidRPr="00000000" w14:paraId="00003972">
      <w:pPr>
        <w:pageBreakBefore w:val="0"/>
        <w:rPr/>
      </w:pPr>
      <w:r w:rsidDel="00000000" w:rsidR="00000000" w:rsidRPr="00000000">
        <w:rPr>
          <w:rtl w:val="0"/>
        </w:rPr>
        <w:t xml:space="preserve">“We share a long pause, before she turns to me once more.”</w:t>
      </w:r>
    </w:p>
    <w:p w:rsidR="00000000" w:rsidDel="00000000" w:rsidP="00000000" w:rsidRDefault="00000000" w:rsidRPr="00000000" w14:paraId="00003973">
      <w:pPr>
        <w:pageBreakBefore w:val="0"/>
        <w:rPr/>
      </w:pPr>
      <w:r w:rsidDel="00000000" w:rsidR="00000000" w:rsidRPr="00000000">
        <w:rPr>
          <w:rtl w:val="0"/>
        </w:rPr>
        <w:t xml:space="preserve">s “Thank you…”</w:t>
      </w:r>
    </w:p>
    <w:p w:rsidR="00000000" w:rsidDel="00000000" w:rsidP="00000000" w:rsidRDefault="00000000" w:rsidRPr="00000000" w14:paraId="00003974">
      <w:pPr>
        <w:pageBreakBefore w:val="0"/>
        <w:rPr/>
      </w:pPr>
      <w:r w:rsidDel="00000000" w:rsidR="00000000" w:rsidRPr="00000000">
        <w:rPr>
          <w:rtl w:val="0"/>
        </w:rPr>
        <w:t xml:space="preserve">mc “Whatever for?”</w:t>
      </w:r>
    </w:p>
    <w:p w:rsidR="00000000" w:rsidDel="00000000" w:rsidP="00000000" w:rsidRDefault="00000000" w:rsidRPr="00000000" w14:paraId="00003975">
      <w:pPr>
        <w:pageBreakBefore w:val="0"/>
        <w:rPr/>
      </w:pPr>
      <w:r w:rsidDel="00000000" w:rsidR="00000000" w:rsidRPr="00000000">
        <w:rPr>
          <w:rtl w:val="0"/>
        </w:rPr>
        <w:t xml:space="preserve">s “Checking up on me, reminding me you care.”</w:t>
      </w:r>
    </w:p>
    <w:p w:rsidR="00000000" w:rsidDel="00000000" w:rsidP="00000000" w:rsidRDefault="00000000" w:rsidRPr="00000000" w14:paraId="00003976">
      <w:pPr>
        <w:pageBreakBefore w:val="0"/>
        <w:rPr/>
      </w:pPr>
      <w:r w:rsidDel="00000000" w:rsidR="00000000" w:rsidRPr="00000000">
        <w:rPr>
          <w:rtl w:val="0"/>
        </w:rPr>
        <w:t xml:space="preserve">mc “Sayori, I never stopped caring.”</w:t>
      </w:r>
    </w:p>
    <w:p w:rsidR="00000000" w:rsidDel="00000000" w:rsidP="00000000" w:rsidRDefault="00000000" w:rsidRPr="00000000" w14:paraId="00003977">
      <w:pPr>
        <w:pageBreakBefore w:val="0"/>
        <w:rPr/>
      </w:pPr>
      <w:r w:rsidDel="00000000" w:rsidR="00000000" w:rsidRPr="00000000">
        <w:rPr>
          <w:rtl w:val="0"/>
        </w:rPr>
        <w:t xml:space="preserve">mc “Myself, Monika, Natsuki, Yuri, we all care about you.”</w:t>
      </w:r>
    </w:p>
    <w:p w:rsidR="00000000" w:rsidDel="00000000" w:rsidP="00000000" w:rsidRDefault="00000000" w:rsidRPr="00000000" w14:paraId="00003978">
      <w:pPr>
        <w:pageBreakBefore w:val="0"/>
        <w:rPr/>
      </w:pPr>
      <w:r w:rsidDel="00000000" w:rsidR="00000000" w:rsidRPr="00000000">
        <w:rPr>
          <w:rtl w:val="0"/>
        </w:rPr>
        <w:t xml:space="preserve">mc “And they’re all wondering how you’re doing.”</w:t>
      </w:r>
    </w:p>
    <w:p w:rsidR="00000000" w:rsidDel="00000000" w:rsidP="00000000" w:rsidRDefault="00000000" w:rsidRPr="00000000" w14:paraId="00003979">
      <w:pPr>
        <w:pageBreakBefore w:val="0"/>
        <w:rPr/>
      </w:pPr>
      <w:r w:rsidDel="00000000" w:rsidR="00000000" w:rsidRPr="00000000">
        <w:rPr>
          <w:rtl w:val="0"/>
        </w:rPr>
        <w:t xml:space="preserve">s “I should speak to them.”</w:t>
      </w:r>
    </w:p>
    <w:p w:rsidR="00000000" w:rsidDel="00000000" w:rsidP="00000000" w:rsidRDefault="00000000" w:rsidRPr="00000000" w14:paraId="0000397A">
      <w:pPr>
        <w:pageBreakBefore w:val="0"/>
        <w:rPr/>
      </w:pPr>
      <w:r w:rsidDel="00000000" w:rsidR="00000000" w:rsidRPr="00000000">
        <w:rPr>
          <w:rtl w:val="0"/>
        </w:rPr>
        <w:t xml:space="preserve">mc “Yes you should.”</w:t>
      </w:r>
    </w:p>
    <w:p w:rsidR="00000000" w:rsidDel="00000000" w:rsidP="00000000" w:rsidRDefault="00000000" w:rsidRPr="00000000" w14:paraId="0000397B">
      <w:pPr>
        <w:pageBreakBefore w:val="0"/>
        <w:rPr/>
      </w:pPr>
      <w:r w:rsidDel="00000000" w:rsidR="00000000" w:rsidRPr="00000000">
        <w:rPr>
          <w:rtl w:val="0"/>
        </w:rPr>
        <w:t xml:space="preserve">s “Hey, &lt;playername&gt;?”</w:t>
      </w:r>
    </w:p>
    <w:p w:rsidR="00000000" w:rsidDel="00000000" w:rsidP="00000000" w:rsidRDefault="00000000" w:rsidRPr="00000000" w14:paraId="0000397C">
      <w:pPr>
        <w:pageBreakBefore w:val="0"/>
        <w:rPr/>
      </w:pPr>
      <w:r w:rsidDel="00000000" w:rsidR="00000000" w:rsidRPr="00000000">
        <w:rPr>
          <w:rtl w:val="0"/>
        </w:rPr>
        <w:t xml:space="preserve">mc “Hm?”</w:t>
      </w:r>
    </w:p>
    <w:p w:rsidR="00000000" w:rsidDel="00000000" w:rsidP="00000000" w:rsidRDefault="00000000" w:rsidRPr="00000000" w14:paraId="0000397D">
      <w:pPr>
        <w:pageBreakBefore w:val="0"/>
        <w:rPr/>
      </w:pPr>
      <w:r w:rsidDel="00000000" w:rsidR="00000000" w:rsidRPr="00000000">
        <w:rPr>
          <w:rtl w:val="0"/>
        </w:rPr>
        <w:t xml:space="preserve">s “Would you mind keeping this between us?”</w:t>
      </w:r>
    </w:p>
    <w:p w:rsidR="00000000" w:rsidDel="00000000" w:rsidP="00000000" w:rsidRDefault="00000000" w:rsidRPr="00000000" w14:paraId="0000397E">
      <w:pPr>
        <w:pageBreakBefore w:val="0"/>
        <w:rPr/>
      </w:pPr>
      <w:r w:rsidDel="00000000" w:rsidR="00000000" w:rsidRPr="00000000">
        <w:rPr>
          <w:rtl w:val="0"/>
        </w:rPr>
        <w:t xml:space="preserve">s “I don’t want them to know just yet.”</w:t>
      </w:r>
    </w:p>
    <w:p w:rsidR="00000000" w:rsidDel="00000000" w:rsidP="00000000" w:rsidRDefault="00000000" w:rsidRPr="00000000" w14:paraId="0000397F">
      <w:pPr>
        <w:pageBreakBefore w:val="0"/>
        <w:rPr/>
      </w:pPr>
      <w:r w:rsidDel="00000000" w:rsidR="00000000" w:rsidRPr="00000000">
        <w:rPr>
          <w:rtl w:val="0"/>
        </w:rPr>
        <w:t xml:space="preserve">“That’s difficult.”</w:t>
      </w:r>
    </w:p>
    <w:p w:rsidR="00000000" w:rsidDel="00000000" w:rsidP="00000000" w:rsidRDefault="00000000" w:rsidRPr="00000000" w14:paraId="00003980">
      <w:pPr>
        <w:pageBreakBefore w:val="0"/>
        <w:rPr/>
      </w:pPr>
      <w:r w:rsidDel="00000000" w:rsidR="00000000" w:rsidRPr="00000000">
        <w:rPr>
          <w:rtl w:val="0"/>
        </w:rPr>
        <w:t xml:space="preserve">“On the one hand, this is very sensitive and confidential talk.”</w:t>
      </w:r>
    </w:p>
    <w:p w:rsidR="00000000" w:rsidDel="00000000" w:rsidP="00000000" w:rsidRDefault="00000000" w:rsidRPr="00000000" w14:paraId="00003981">
      <w:pPr>
        <w:pageBreakBefore w:val="0"/>
        <w:rPr/>
      </w:pPr>
      <w:r w:rsidDel="00000000" w:rsidR="00000000" w:rsidRPr="00000000">
        <w:rPr>
          <w:rtl w:val="0"/>
        </w:rPr>
        <w:t xml:space="preserve">“On the other, I feel they have a right to know that Sayori’s life has been at risk.”</w:t>
      </w:r>
    </w:p>
    <w:p w:rsidR="00000000" w:rsidDel="00000000" w:rsidP="00000000" w:rsidRDefault="00000000" w:rsidRPr="00000000" w14:paraId="00003982">
      <w:pPr>
        <w:pageBreakBefore w:val="0"/>
        <w:rPr/>
      </w:pPr>
      <w:r w:rsidDel="00000000" w:rsidR="00000000" w:rsidRPr="00000000">
        <w:rPr>
          <w:rtl w:val="0"/>
        </w:rPr>
        <w:t xml:space="preserve">mc “I won’t go into detail, but they need to know about your mental state.”</w:t>
      </w:r>
    </w:p>
    <w:p w:rsidR="00000000" w:rsidDel="00000000" w:rsidP="00000000" w:rsidRDefault="00000000" w:rsidRPr="00000000" w14:paraId="00003983">
      <w:pPr>
        <w:pageBreakBefore w:val="0"/>
        <w:rPr/>
      </w:pPr>
      <w:r w:rsidDel="00000000" w:rsidR="00000000" w:rsidRPr="00000000">
        <w:rPr>
          <w:rtl w:val="0"/>
        </w:rPr>
        <w:t xml:space="preserve">mc “If you’d rather tell them yourself, that’s okay.”</w:t>
      </w:r>
    </w:p>
    <w:p w:rsidR="00000000" w:rsidDel="00000000" w:rsidP="00000000" w:rsidRDefault="00000000" w:rsidRPr="00000000" w14:paraId="00003984">
      <w:pPr>
        <w:pageBreakBefore w:val="0"/>
        <w:rPr/>
      </w:pPr>
      <w:r w:rsidDel="00000000" w:rsidR="00000000" w:rsidRPr="00000000">
        <w:rPr>
          <w:rtl w:val="0"/>
        </w:rPr>
        <w:t xml:space="preserve">s “No, if anyone tells them I’d prefer it be you.”</w:t>
      </w:r>
    </w:p>
    <w:p w:rsidR="00000000" w:rsidDel="00000000" w:rsidP="00000000" w:rsidRDefault="00000000" w:rsidRPr="00000000" w14:paraId="00003985">
      <w:pPr>
        <w:pageBreakBefore w:val="0"/>
        <w:rPr/>
      </w:pPr>
      <w:r w:rsidDel="00000000" w:rsidR="00000000" w:rsidRPr="00000000">
        <w:rPr>
          <w:rtl w:val="0"/>
        </w:rPr>
        <w:t xml:space="preserve">mc “Alright, I’ll do that.”</w:t>
      </w:r>
    </w:p>
    <w:p w:rsidR="00000000" w:rsidDel="00000000" w:rsidP="00000000" w:rsidRDefault="00000000" w:rsidRPr="00000000" w14:paraId="00003986">
      <w:pPr>
        <w:pageBreakBefore w:val="0"/>
        <w:rPr/>
      </w:pPr>
      <w:r w:rsidDel="00000000" w:rsidR="00000000" w:rsidRPr="00000000">
        <w:rPr>
          <w:rtl w:val="0"/>
        </w:rPr>
        <w:t xml:space="preserve">mc “But feel free to contact me and tell me not to.”</w:t>
      </w:r>
    </w:p>
    <w:p w:rsidR="00000000" w:rsidDel="00000000" w:rsidP="00000000" w:rsidRDefault="00000000" w:rsidRPr="00000000" w14:paraId="00003987">
      <w:pPr>
        <w:pageBreakBefore w:val="0"/>
        <w:rPr/>
      </w:pPr>
      <w:r w:rsidDel="00000000" w:rsidR="00000000" w:rsidRPr="00000000">
        <w:rPr>
          <w:rtl w:val="0"/>
        </w:rPr>
        <w:t xml:space="preserve">s “Alright, I’ll keep that in mind.”</w:t>
        <w:br w:type="textWrapping"/>
        <w:t xml:space="preserve">“I stand up from the bed.”</w:t>
      </w:r>
    </w:p>
    <w:p w:rsidR="00000000" w:rsidDel="00000000" w:rsidP="00000000" w:rsidRDefault="00000000" w:rsidRPr="00000000" w14:paraId="00003988">
      <w:pPr>
        <w:pageBreakBefore w:val="0"/>
        <w:rPr/>
      </w:pPr>
      <w:r w:rsidDel="00000000" w:rsidR="00000000" w:rsidRPr="00000000">
        <w:rPr>
          <w:rtl w:val="0"/>
        </w:rPr>
        <w:t xml:space="preserve">mc “I need to go, but I’m taking this with me.”</w:t>
      </w:r>
    </w:p>
    <w:p w:rsidR="00000000" w:rsidDel="00000000" w:rsidP="00000000" w:rsidRDefault="00000000" w:rsidRPr="00000000" w14:paraId="00003989">
      <w:pPr>
        <w:pageBreakBefore w:val="0"/>
        <w:rPr/>
      </w:pPr>
      <w:r w:rsidDel="00000000" w:rsidR="00000000" w:rsidRPr="00000000">
        <w:rPr>
          <w:rtl w:val="0"/>
        </w:rPr>
        <w:t xml:space="preserve">“As I say this, I lean down and pick the looped rope up from the floor.”</w:t>
      </w:r>
    </w:p>
    <w:p w:rsidR="00000000" w:rsidDel="00000000" w:rsidP="00000000" w:rsidRDefault="00000000" w:rsidRPr="00000000" w14:paraId="0000398A">
      <w:pPr>
        <w:pageBreakBefore w:val="0"/>
        <w:rPr/>
      </w:pPr>
      <w:r w:rsidDel="00000000" w:rsidR="00000000" w:rsidRPr="00000000">
        <w:rPr>
          <w:rtl w:val="0"/>
        </w:rPr>
        <w:t xml:space="preserve">mc “And I’ll be back later on today, alright?”</w:t>
      </w:r>
    </w:p>
    <w:p w:rsidR="00000000" w:rsidDel="00000000" w:rsidP="00000000" w:rsidRDefault="00000000" w:rsidRPr="00000000" w14:paraId="0000398B">
      <w:pPr>
        <w:pageBreakBefore w:val="0"/>
        <w:rPr/>
      </w:pPr>
      <w:r w:rsidDel="00000000" w:rsidR="00000000" w:rsidRPr="00000000">
        <w:rPr>
          <w:rtl w:val="0"/>
        </w:rPr>
        <w:t xml:space="preserve">s “Okay, see you soon.”</w:t>
      </w:r>
    </w:p>
    <w:p w:rsidR="00000000" w:rsidDel="00000000" w:rsidP="00000000" w:rsidRDefault="00000000" w:rsidRPr="00000000" w14:paraId="0000398C">
      <w:pPr>
        <w:pageBreakBefore w:val="0"/>
        <w:rPr/>
      </w:pPr>
      <w:r w:rsidDel="00000000" w:rsidR="00000000" w:rsidRPr="00000000">
        <w:rPr>
          <w:rtl w:val="0"/>
        </w:rPr>
        <w:t xml:space="preserve">“I leave her room, and head downstairs.”</w:t>
      </w:r>
    </w:p>
    <w:p w:rsidR="00000000" w:rsidDel="00000000" w:rsidP="00000000" w:rsidRDefault="00000000" w:rsidRPr="00000000" w14:paraId="0000398D">
      <w:pPr>
        <w:pageBreakBefore w:val="0"/>
        <w:rPr/>
      </w:pPr>
      <w:r w:rsidDel="00000000" w:rsidR="00000000" w:rsidRPr="00000000">
        <w:rPr>
          <w:rtl w:val="0"/>
        </w:rPr>
        <w:t xml:space="preserve">“The front door is unlocked, so I head back out into the street.”</w:t>
      </w:r>
    </w:p>
    <w:p w:rsidR="00000000" w:rsidDel="00000000" w:rsidP="00000000" w:rsidRDefault="00000000" w:rsidRPr="00000000" w14:paraId="0000398E">
      <w:pPr>
        <w:pageBreakBefore w:val="0"/>
        <w:rPr/>
      </w:pPr>
      <w:r w:rsidDel="00000000" w:rsidR="00000000" w:rsidRPr="00000000">
        <w:rPr>
          <w:rtl w:val="0"/>
        </w:rPr>
        <w:t xml:space="preserve">[MC’s street, day]</w:t>
      </w:r>
    </w:p>
    <w:p w:rsidR="00000000" w:rsidDel="00000000" w:rsidP="00000000" w:rsidRDefault="00000000" w:rsidRPr="00000000" w14:paraId="0000398F">
      <w:pPr>
        <w:pageBreakBefore w:val="0"/>
        <w:rPr/>
      </w:pPr>
      <w:r w:rsidDel="00000000" w:rsidR="00000000" w:rsidRPr="00000000">
        <w:rPr>
          <w:rtl w:val="0"/>
        </w:rPr>
        <w:t xml:space="preserve">“I can’t believe this.”</w:t>
      </w:r>
    </w:p>
    <w:p w:rsidR="00000000" w:rsidDel="00000000" w:rsidP="00000000" w:rsidRDefault="00000000" w:rsidRPr="00000000" w14:paraId="00003990">
      <w:pPr>
        <w:pageBreakBefore w:val="0"/>
        <w:rPr/>
      </w:pPr>
      <w:r w:rsidDel="00000000" w:rsidR="00000000" w:rsidRPr="00000000">
        <w:rPr>
          <w:rtl w:val="0"/>
        </w:rPr>
        <w:t xml:space="preserve">“It’s taking all my effort not to cry, or vomit, or both.”</w:t>
        <w:br w:type="textWrapping"/>
        <w:t xml:space="preserve">“I’ve been doing everything I can to keep Monika happy, so much so that I’ve pushed my best friend to arm’s length in doing so.”</w:t>
      </w:r>
    </w:p>
    <w:p w:rsidR="00000000" w:rsidDel="00000000" w:rsidP="00000000" w:rsidRDefault="00000000" w:rsidRPr="00000000" w14:paraId="00003991">
      <w:pPr>
        <w:pageBreakBefore w:val="0"/>
        <w:rPr/>
      </w:pPr>
      <w:r w:rsidDel="00000000" w:rsidR="00000000" w:rsidRPr="00000000">
        <w:rPr>
          <w:rtl w:val="0"/>
        </w:rPr>
        <w:t xml:space="preserve">“And that made her fall apart.”</w:t>
      </w:r>
    </w:p>
    <w:p w:rsidR="00000000" w:rsidDel="00000000" w:rsidP="00000000" w:rsidRDefault="00000000" w:rsidRPr="00000000" w14:paraId="00003992">
      <w:pPr>
        <w:pageBreakBefore w:val="0"/>
        <w:rPr/>
      </w:pPr>
      <w:r w:rsidDel="00000000" w:rsidR="00000000" w:rsidRPr="00000000">
        <w:rPr>
          <w:rtl w:val="0"/>
        </w:rPr>
        <w:t xml:space="preserve">“I left her behind, and she felt it.”</w:t>
        <w:br w:type="textWrapping"/>
        <w:t xml:space="preserve">“My only hope is that somehow we can bring this back together.”</w:t>
        <w:br w:type="textWrapping"/>
        <w:t xml:space="preserve">“My door opens with a click, and Monika looks at me from inside the kitchen.”</w:t>
      </w:r>
    </w:p>
    <w:p w:rsidR="00000000" w:rsidDel="00000000" w:rsidP="00000000" w:rsidRDefault="00000000" w:rsidRPr="00000000" w14:paraId="00003993">
      <w:pPr>
        <w:pageBreakBefore w:val="0"/>
        <w:rPr/>
      </w:pPr>
      <w:r w:rsidDel="00000000" w:rsidR="00000000" w:rsidRPr="00000000">
        <w:rPr>
          <w:rtl w:val="0"/>
        </w:rPr>
        <w:t xml:space="preserve">[MC’s kitchen, day]</w:t>
      </w:r>
    </w:p>
    <w:p w:rsidR="00000000" w:rsidDel="00000000" w:rsidP="00000000" w:rsidRDefault="00000000" w:rsidRPr="00000000" w14:paraId="00003994">
      <w:pPr>
        <w:pageBreakBefore w:val="0"/>
        <w:rPr/>
      </w:pPr>
      <w:r w:rsidDel="00000000" w:rsidR="00000000" w:rsidRPr="00000000">
        <w:rPr>
          <w:rtl w:val="0"/>
        </w:rPr>
        <w:t xml:space="preserve">m “Is she okay?”</w:t>
      </w:r>
    </w:p>
    <w:p w:rsidR="00000000" w:rsidDel="00000000" w:rsidP="00000000" w:rsidRDefault="00000000" w:rsidRPr="00000000" w14:paraId="00003995">
      <w:pPr>
        <w:pageBreakBefore w:val="0"/>
        <w:rPr/>
      </w:pPr>
      <w:r w:rsidDel="00000000" w:rsidR="00000000" w:rsidRPr="00000000">
        <w:rPr>
          <w:rtl w:val="0"/>
        </w:rPr>
        <w:t xml:space="preserve">mc “&lt;i&gt;*Sigh*&lt;/i&gt;, not exactly.”</w:t>
      </w:r>
    </w:p>
    <w:p w:rsidR="00000000" w:rsidDel="00000000" w:rsidP="00000000" w:rsidRDefault="00000000" w:rsidRPr="00000000" w14:paraId="00003996">
      <w:pPr>
        <w:pageBreakBefore w:val="0"/>
        <w:rPr/>
      </w:pPr>
      <w:r w:rsidDel="00000000" w:rsidR="00000000" w:rsidRPr="00000000">
        <w:rPr>
          <w:rtl w:val="0"/>
        </w:rPr>
        <w:t xml:space="preserve">m “Why, what’s up?”</w:t>
      </w:r>
    </w:p>
    <w:p w:rsidR="00000000" w:rsidDel="00000000" w:rsidP="00000000" w:rsidRDefault="00000000" w:rsidRPr="00000000" w14:paraId="00003997">
      <w:pPr>
        <w:pageBreakBefore w:val="0"/>
        <w:rPr/>
      </w:pPr>
      <w:r w:rsidDel="00000000" w:rsidR="00000000" w:rsidRPr="00000000">
        <w:rPr>
          <w:rtl w:val="0"/>
        </w:rPr>
        <w:t xml:space="preserve">mc “I promised her I would give specific details.”</w:t>
      </w:r>
    </w:p>
    <w:p w:rsidR="00000000" w:rsidDel="00000000" w:rsidP="00000000" w:rsidRDefault="00000000" w:rsidRPr="00000000" w14:paraId="00003998">
      <w:pPr>
        <w:pageBreakBefore w:val="0"/>
        <w:rPr/>
      </w:pPr>
      <w:r w:rsidDel="00000000" w:rsidR="00000000" w:rsidRPr="00000000">
        <w:rPr>
          <w:rtl w:val="0"/>
        </w:rPr>
        <w:t xml:space="preserve">mc “But Sayori has been having really bad depression lately.”</w:t>
      </w:r>
    </w:p>
    <w:p w:rsidR="00000000" w:rsidDel="00000000" w:rsidP="00000000" w:rsidRDefault="00000000" w:rsidRPr="00000000" w14:paraId="00003999">
      <w:pPr>
        <w:pageBreakBefore w:val="0"/>
        <w:rPr/>
      </w:pPr>
      <w:r w:rsidDel="00000000" w:rsidR="00000000" w:rsidRPr="00000000">
        <w:rPr>
          <w:rtl w:val="0"/>
        </w:rPr>
        <w:t xml:space="preserve">mc “I mean seriously bad.”</w:t>
      </w:r>
    </w:p>
    <w:p w:rsidR="00000000" w:rsidDel="00000000" w:rsidP="00000000" w:rsidRDefault="00000000" w:rsidRPr="00000000" w14:paraId="0000399A">
      <w:pPr>
        <w:pageBreakBefore w:val="0"/>
        <w:rPr/>
      </w:pPr>
      <w:r w:rsidDel="00000000" w:rsidR="00000000" w:rsidRPr="00000000">
        <w:rPr>
          <w:rtl w:val="0"/>
        </w:rPr>
        <w:t xml:space="preserve">mc “I’m going back over later on today.”</w:t>
        <w:br w:type="textWrapping"/>
        <w:t xml:space="preserve">“Monika stands up from the table and walks over to me.”</w:t>
      </w:r>
    </w:p>
    <w:p w:rsidR="00000000" w:rsidDel="00000000" w:rsidP="00000000" w:rsidRDefault="00000000" w:rsidRPr="00000000" w14:paraId="0000399B">
      <w:pPr>
        <w:pageBreakBefore w:val="0"/>
        <w:rPr/>
      </w:pPr>
      <w:r w:rsidDel="00000000" w:rsidR="00000000" w:rsidRPr="00000000">
        <w:rPr>
          <w:rtl w:val="0"/>
        </w:rPr>
        <w:t xml:space="preserve">m “What?”</w:t>
      </w:r>
    </w:p>
    <w:p w:rsidR="00000000" w:rsidDel="00000000" w:rsidP="00000000" w:rsidRDefault="00000000" w:rsidRPr="00000000" w14:paraId="0000399C">
      <w:pPr>
        <w:pageBreakBefore w:val="0"/>
        <w:rPr/>
      </w:pPr>
      <w:r w:rsidDel="00000000" w:rsidR="00000000" w:rsidRPr="00000000">
        <w:rPr>
          <w:rtl w:val="0"/>
        </w:rPr>
        <w:t xml:space="preserve">m “What’s happened?”</w:t>
      </w:r>
    </w:p>
    <w:p w:rsidR="00000000" w:rsidDel="00000000" w:rsidP="00000000" w:rsidRDefault="00000000" w:rsidRPr="00000000" w14:paraId="0000399D">
      <w:pPr>
        <w:pageBreakBefore w:val="0"/>
        <w:rPr/>
      </w:pPr>
      <w:r w:rsidDel="00000000" w:rsidR="00000000" w:rsidRPr="00000000">
        <w:rPr>
          <w:rtl w:val="0"/>
        </w:rPr>
        <w:t xml:space="preserve">mc “Well, the truth is, nothing has happened.”</w:t>
        <w:br w:type="textWrapping"/>
        <w:t xml:space="preserve">mc “She’s been like this almost her entire life, it’s just gotten worse.”</w:t>
      </w:r>
    </w:p>
    <w:p w:rsidR="00000000" w:rsidDel="00000000" w:rsidP="00000000" w:rsidRDefault="00000000" w:rsidRPr="00000000" w14:paraId="0000399E">
      <w:pPr>
        <w:pageBreakBefore w:val="0"/>
        <w:rPr/>
      </w:pPr>
      <w:r w:rsidDel="00000000" w:rsidR="00000000" w:rsidRPr="00000000">
        <w:rPr>
          <w:rtl w:val="0"/>
        </w:rPr>
        <w:t xml:space="preserve">mc “I think I pushed her too far away in my efforts to get closer to you.”</w:t>
      </w:r>
    </w:p>
    <w:p w:rsidR="00000000" w:rsidDel="00000000" w:rsidP="00000000" w:rsidRDefault="00000000" w:rsidRPr="00000000" w14:paraId="0000399F">
      <w:pPr>
        <w:pageBreakBefore w:val="0"/>
        <w:rPr/>
      </w:pPr>
      <w:r w:rsidDel="00000000" w:rsidR="00000000" w:rsidRPr="00000000">
        <w:rPr>
          <w:rtl w:val="0"/>
        </w:rPr>
        <w:t xml:space="preserve">mc “She probably felt isolated, after Natsuki and Yuri became as close as they are, she was the odd number.”</w:t>
      </w:r>
    </w:p>
    <w:p w:rsidR="00000000" w:rsidDel="00000000" w:rsidP="00000000" w:rsidRDefault="00000000" w:rsidRPr="00000000" w14:paraId="000039A0">
      <w:pPr>
        <w:pageBreakBefore w:val="0"/>
        <w:rPr/>
      </w:pPr>
      <w:r w:rsidDel="00000000" w:rsidR="00000000" w:rsidRPr="00000000">
        <w:rPr>
          <w:rtl w:val="0"/>
        </w:rPr>
        <w:t xml:space="preserve">m “My god, poor girl.”</w:t>
      </w:r>
    </w:p>
    <w:p w:rsidR="00000000" w:rsidDel="00000000" w:rsidP="00000000" w:rsidRDefault="00000000" w:rsidRPr="00000000" w14:paraId="000039A1">
      <w:pPr>
        <w:pageBreakBefore w:val="0"/>
        <w:rPr/>
      </w:pPr>
      <w:r w:rsidDel="00000000" w:rsidR="00000000" w:rsidRPr="00000000">
        <w:rPr>
          <w:rtl w:val="0"/>
        </w:rPr>
        <w:t xml:space="preserve">mc “No, not poor girl.”</w:t>
      </w:r>
    </w:p>
    <w:p w:rsidR="00000000" w:rsidDel="00000000" w:rsidP="00000000" w:rsidRDefault="00000000" w:rsidRPr="00000000" w14:paraId="000039A2">
      <w:pPr>
        <w:pageBreakBefore w:val="0"/>
        <w:rPr/>
      </w:pPr>
      <w:r w:rsidDel="00000000" w:rsidR="00000000" w:rsidRPr="00000000">
        <w:rPr>
          <w:rtl w:val="0"/>
        </w:rPr>
        <w:t xml:space="preserve">mc “Lost woman.”</w:t>
      </w:r>
    </w:p>
    <w:p w:rsidR="00000000" w:rsidDel="00000000" w:rsidP="00000000" w:rsidRDefault="00000000" w:rsidRPr="00000000" w14:paraId="000039A3">
      <w:pPr>
        <w:pageBreakBefore w:val="0"/>
        <w:rPr/>
      </w:pPr>
      <w:r w:rsidDel="00000000" w:rsidR="00000000" w:rsidRPr="00000000">
        <w:rPr>
          <w:rtl w:val="0"/>
        </w:rPr>
        <w:t xml:space="preserve">mc “I’m going to help her find her way back, and I have a favour to ask of you.”</w:t>
      </w:r>
    </w:p>
    <w:p w:rsidR="00000000" w:rsidDel="00000000" w:rsidP="00000000" w:rsidRDefault="00000000" w:rsidRPr="00000000" w14:paraId="000039A4">
      <w:pPr>
        <w:pageBreakBefore w:val="0"/>
        <w:rPr/>
      </w:pPr>
      <w:r w:rsidDel="00000000" w:rsidR="00000000" w:rsidRPr="00000000">
        <w:rPr>
          <w:rtl w:val="0"/>
        </w:rPr>
        <w:t xml:space="preserve">m “Of course.”</w:t>
      </w:r>
    </w:p>
    <w:p w:rsidR="00000000" w:rsidDel="00000000" w:rsidP="00000000" w:rsidRDefault="00000000" w:rsidRPr="00000000" w14:paraId="000039A5">
      <w:pPr>
        <w:pageBreakBefore w:val="0"/>
        <w:rPr/>
      </w:pPr>
      <w:r w:rsidDel="00000000" w:rsidR="00000000" w:rsidRPr="00000000">
        <w:rPr>
          <w:rtl w:val="0"/>
        </w:rPr>
        <w:t xml:space="preserve">mc “Will you help her too?”</w:t>
      </w:r>
    </w:p>
    <w:p w:rsidR="00000000" w:rsidDel="00000000" w:rsidP="00000000" w:rsidRDefault="00000000" w:rsidRPr="00000000" w14:paraId="000039A6">
      <w:pPr>
        <w:pageBreakBefore w:val="0"/>
        <w:rPr/>
      </w:pPr>
      <w:r w:rsidDel="00000000" w:rsidR="00000000" w:rsidRPr="00000000">
        <w:rPr>
          <w:rtl w:val="0"/>
        </w:rPr>
        <w:t xml:space="preserve">m “I will.”</w:t>
      </w:r>
    </w:p>
    <w:p w:rsidR="00000000" w:rsidDel="00000000" w:rsidP="00000000" w:rsidRDefault="00000000" w:rsidRPr="00000000" w14:paraId="000039A7">
      <w:pPr>
        <w:pageBreakBefore w:val="0"/>
        <w:rPr/>
      </w:pPr>
      <w:r w:rsidDel="00000000" w:rsidR="00000000" w:rsidRPr="00000000">
        <w:rPr>
          <w:rtl w:val="0"/>
        </w:rPr>
      </w:r>
    </w:p>
    <w:p w:rsidR="00000000" w:rsidDel="00000000" w:rsidP="00000000" w:rsidRDefault="00000000" w:rsidRPr="00000000" w14:paraId="000039A8">
      <w:pPr>
        <w:pageBreakBefore w:val="0"/>
        <w:rPr/>
      </w:pPr>
      <w:r w:rsidDel="00000000" w:rsidR="00000000" w:rsidRPr="00000000">
        <w:rPr>
          <w:rtl w:val="0"/>
        </w:rPr>
      </w:r>
    </w:p>
    <w:p w:rsidR="00000000" w:rsidDel="00000000" w:rsidP="00000000" w:rsidRDefault="00000000" w:rsidRPr="00000000" w14:paraId="000039A9">
      <w:pPr>
        <w:pageBreakBefore w:val="0"/>
        <w:rPr/>
      </w:pPr>
      <w:r w:rsidDel="00000000" w:rsidR="00000000" w:rsidRPr="00000000">
        <w:rPr>
          <w:rtl w:val="0"/>
        </w:rPr>
        <w:t xml:space="preserve">[End]</w:t>
      </w:r>
    </w:p>
    <w:p w:rsidR="00000000" w:rsidDel="00000000" w:rsidP="00000000" w:rsidRDefault="00000000" w:rsidRPr="00000000" w14:paraId="000039AA">
      <w:pPr>
        <w:pageBreakBefore w:val="0"/>
        <w:rPr/>
      </w:pPr>
      <w:r w:rsidDel="00000000" w:rsidR="00000000" w:rsidRPr="00000000">
        <w:rPr>
          <w:rtl w:val="0"/>
        </w:rPr>
      </w:r>
    </w:p>
    <w:p w:rsidR="00000000" w:rsidDel="00000000" w:rsidP="00000000" w:rsidRDefault="00000000" w:rsidRPr="00000000" w14:paraId="000039AB">
      <w:pPr>
        <w:pageBreakBefore w:val="0"/>
        <w:rPr/>
      </w:pPr>
      <w:r w:rsidDel="00000000" w:rsidR="00000000" w:rsidRPr="00000000">
        <w:rPr>
          <w:rtl w:val="0"/>
        </w:rPr>
      </w:r>
    </w:p>
    <w:p w:rsidR="00000000" w:rsidDel="00000000" w:rsidP="00000000" w:rsidRDefault="00000000" w:rsidRPr="00000000" w14:paraId="000039AC">
      <w:pPr>
        <w:pageBreakBefore w:val="0"/>
        <w:rPr/>
      </w:pPr>
      <w:r w:rsidDel="00000000" w:rsidR="00000000" w:rsidRPr="00000000">
        <w:rPr>
          <w:rtl w:val="0"/>
        </w:rPr>
        <w:t xml:space="preserve">[Monika Bad]</w:t>
      </w:r>
    </w:p>
    <w:p w:rsidR="00000000" w:rsidDel="00000000" w:rsidP="00000000" w:rsidRDefault="00000000" w:rsidRPr="00000000" w14:paraId="000039AD">
      <w:pPr>
        <w:pageBreakBefore w:val="0"/>
        <w:rPr/>
      </w:pPr>
      <w:r w:rsidDel="00000000" w:rsidR="00000000" w:rsidRPr="00000000">
        <w:rPr>
          <w:rtl w:val="0"/>
        </w:rPr>
      </w:r>
    </w:p>
    <w:p w:rsidR="00000000" w:rsidDel="00000000" w:rsidP="00000000" w:rsidRDefault="00000000" w:rsidRPr="00000000" w14:paraId="000039AE">
      <w:pPr>
        <w:pageBreakBefore w:val="0"/>
        <w:rPr/>
      </w:pPr>
      <w:r w:rsidDel="00000000" w:rsidR="00000000" w:rsidRPr="00000000">
        <w:rPr>
          <w:rtl w:val="0"/>
        </w:rPr>
      </w:r>
    </w:p>
    <w:p w:rsidR="00000000" w:rsidDel="00000000" w:rsidP="00000000" w:rsidRDefault="00000000" w:rsidRPr="00000000" w14:paraId="000039AF">
      <w:pPr>
        <w:pageBreakBefore w:val="0"/>
        <w:rPr/>
      </w:pPr>
      <w:r w:rsidDel="00000000" w:rsidR="00000000" w:rsidRPr="00000000">
        <w:rPr>
          <w:rtl w:val="0"/>
        </w:rPr>
        <w:t xml:space="preserve">[MC’s street, day]</w:t>
      </w:r>
    </w:p>
    <w:p w:rsidR="00000000" w:rsidDel="00000000" w:rsidP="00000000" w:rsidRDefault="00000000" w:rsidRPr="00000000" w14:paraId="000039B0">
      <w:pPr>
        <w:pageBreakBefore w:val="0"/>
        <w:rPr/>
      </w:pPr>
      <w:r w:rsidDel="00000000" w:rsidR="00000000" w:rsidRPr="00000000">
        <w:rPr>
          <w:rtl w:val="0"/>
        </w:rPr>
        <w:t xml:space="preserve">“A couple of days have passed since the convention.”</w:t>
      </w:r>
    </w:p>
    <w:p w:rsidR="00000000" w:rsidDel="00000000" w:rsidP="00000000" w:rsidRDefault="00000000" w:rsidRPr="00000000" w14:paraId="000039B1">
      <w:pPr>
        <w:pageBreakBefore w:val="0"/>
        <w:rPr/>
      </w:pPr>
      <w:r w:rsidDel="00000000" w:rsidR="00000000" w:rsidRPr="00000000">
        <w:rPr>
          <w:rtl w:val="0"/>
        </w:rPr>
        <w:t xml:space="preserve">“Monika has been staying at mine the whole time.”</w:t>
      </w:r>
    </w:p>
    <w:p w:rsidR="00000000" w:rsidDel="00000000" w:rsidP="00000000" w:rsidRDefault="00000000" w:rsidRPr="00000000" w14:paraId="000039B2">
      <w:pPr>
        <w:pageBreakBefore w:val="0"/>
        <w:rPr/>
      </w:pPr>
      <w:r w:rsidDel="00000000" w:rsidR="00000000" w:rsidRPr="00000000">
        <w:rPr>
          <w:rtl w:val="0"/>
        </w:rPr>
        <w:t xml:space="preserve">“We figured it would be easier and more enjoyable for the both of us.”</w:t>
      </w:r>
    </w:p>
    <w:p w:rsidR="00000000" w:rsidDel="00000000" w:rsidP="00000000" w:rsidRDefault="00000000" w:rsidRPr="00000000" w14:paraId="000039B3">
      <w:pPr>
        <w:pageBreakBefore w:val="0"/>
        <w:rPr/>
      </w:pPr>
      <w:r w:rsidDel="00000000" w:rsidR="00000000" w:rsidRPr="00000000">
        <w:rPr>
          <w:rtl w:val="0"/>
        </w:rPr>
        <w:t xml:space="preserve">“Plus, her mother has somewhat given in regarding our relationship.”</w:t>
      </w:r>
    </w:p>
    <w:p w:rsidR="00000000" w:rsidDel="00000000" w:rsidP="00000000" w:rsidRDefault="00000000" w:rsidRPr="00000000" w14:paraId="000039B4">
      <w:pPr>
        <w:pageBreakBefore w:val="0"/>
        <w:rPr/>
      </w:pPr>
      <w:r w:rsidDel="00000000" w:rsidR="00000000" w:rsidRPr="00000000">
        <w:rPr>
          <w:rtl w:val="0"/>
        </w:rPr>
        <w:t xml:space="preserve">“She’s far from thrilled, but has nonetheless agreed to let Monika stay over at mine for extended, yet reasonable, periods of time.”</w:t>
      </w:r>
    </w:p>
    <w:p w:rsidR="00000000" w:rsidDel="00000000" w:rsidP="00000000" w:rsidRDefault="00000000" w:rsidRPr="00000000" w14:paraId="000039B5">
      <w:pPr>
        <w:pageBreakBefore w:val="0"/>
        <w:rPr/>
      </w:pPr>
      <w:r w:rsidDel="00000000" w:rsidR="00000000" w:rsidRPr="00000000">
        <w:rPr>
          <w:rtl w:val="0"/>
        </w:rPr>
        <w:t xml:space="preserve">“‘Use your own judgement’ was what she specifically said.”</w:t>
      </w:r>
    </w:p>
    <w:p w:rsidR="00000000" w:rsidDel="00000000" w:rsidP="00000000" w:rsidRDefault="00000000" w:rsidRPr="00000000" w14:paraId="000039B6">
      <w:pPr>
        <w:pageBreakBefore w:val="0"/>
        <w:rPr/>
      </w:pPr>
      <w:r w:rsidDel="00000000" w:rsidR="00000000" w:rsidRPr="00000000">
        <w:rPr>
          <w:rtl w:val="0"/>
        </w:rPr>
        <w:t xml:space="preserve">“Life has been good.”</w:t>
      </w:r>
    </w:p>
    <w:p w:rsidR="00000000" w:rsidDel="00000000" w:rsidP="00000000" w:rsidRDefault="00000000" w:rsidRPr="00000000" w14:paraId="000039B7">
      <w:pPr>
        <w:pageBreakBefore w:val="0"/>
        <w:rPr/>
      </w:pPr>
      <w:r w:rsidDel="00000000" w:rsidR="00000000" w:rsidRPr="00000000">
        <w:rPr>
          <w:rtl w:val="0"/>
        </w:rPr>
        <w:t xml:space="preserve">“We’ve cooked together, gone on a date, stayed in and watched movies, generally enjoying each other’s company.”</w:t>
      </w:r>
    </w:p>
    <w:p w:rsidR="00000000" w:rsidDel="00000000" w:rsidP="00000000" w:rsidRDefault="00000000" w:rsidRPr="00000000" w14:paraId="000039B8">
      <w:pPr>
        <w:pageBreakBefore w:val="0"/>
        <w:rPr/>
      </w:pPr>
      <w:r w:rsidDel="00000000" w:rsidR="00000000" w:rsidRPr="00000000">
        <w:rPr>
          <w:rtl w:val="0"/>
        </w:rPr>
        <w:t xml:space="preserve">“I’m checking the mail in the front yard when I feel a small twinge in my mind.”</w:t>
      </w:r>
    </w:p>
    <w:p w:rsidR="00000000" w:rsidDel="00000000" w:rsidP="00000000" w:rsidRDefault="00000000" w:rsidRPr="00000000" w14:paraId="000039B9">
      <w:pPr>
        <w:pageBreakBefore w:val="0"/>
        <w:rPr/>
      </w:pPr>
      <w:r w:rsidDel="00000000" w:rsidR="00000000" w:rsidRPr="00000000">
        <w:rPr>
          <w:rtl w:val="0"/>
        </w:rPr>
        <w:t xml:space="preserve">“I haven’t spoken to, or even seen, Sayori in weeks.”</w:t>
      </w:r>
    </w:p>
    <w:p w:rsidR="00000000" w:rsidDel="00000000" w:rsidP="00000000" w:rsidRDefault="00000000" w:rsidRPr="00000000" w14:paraId="000039BA">
      <w:pPr>
        <w:pageBreakBefore w:val="0"/>
        <w:rPr/>
      </w:pPr>
      <w:r w:rsidDel="00000000" w:rsidR="00000000" w:rsidRPr="00000000">
        <w:rPr>
          <w:rtl w:val="0"/>
        </w:rPr>
        <w:t xml:space="preserve">“Which is strange, she’s outward, bubbly, cheery and-”</w:t>
      </w:r>
    </w:p>
    <w:p w:rsidR="00000000" w:rsidDel="00000000" w:rsidP="00000000" w:rsidRDefault="00000000" w:rsidRPr="00000000" w14:paraId="000039BB">
      <w:pPr>
        <w:pageBreakBefore w:val="0"/>
        <w:rPr/>
      </w:pPr>
      <w:r w:rsidDel="00000000" w:rsidR="00000000" w:rsidRPr="00000000">
        <w:rPr>
          <w:rtl w:val="0"/>
        </w:rPr>
        <w:t xml:space="preserve">“Right there.”</w:t>
      </w:r>
    </w:p>
    <w:p w:rsidR="00000000" w:rsidDel="00000000" w:rsidP="00000000" w:rsidRDefault="00000000" w:rsidRPr="00000000" w14:paraId="000039BC">
      <w:pPr>
        <w:pageBreakBefore w:val="0"/>
        <w:rPr/>
      </w:pPr>
      <w:r w:rsidDel="00000000" w:rsidR="00000000" w:rsidRPr="00000000">
        <w:rPr>
          <w:rtl w:val="0"/>
        </w:rPr>
        <w:t xml:space="preserve">s “Hey, &lt;playername&gt;.”</w:t>
      </w:r>
    </w:p>
    <w:p w:rsidR="00000000" w:rsidDel="00000000" w:rsidP="00000000" w:rsidRDefault="00000000" w:rsidRPr="00000000" w14:paraId="000039BD">
      <w:pPr>
        <w:pageBreakBefore w:val="0"/>
        <w:rPr/>
      </w:pPr>
      <w:r w:rsidDel="00000000" w:rsidR="00000000" w:rsidRPr="00000000">
        <w:rPr>
          <w:rtl w:val="0"/>
        </w:rPr>
        <w:t xml:space="preserve">mc “Oh, hey Sayori, I was just thinking about how I haven’t seen you in a while.”</w:t>
      </w:r>
    </w:p>
    <w:p w:rsidR="00000000" w:rsidDel="00000000" w:rsidP="00000000" w:rsidRDefault="00000000" w:rsidRPr="00000000" w14:paraId="000039BE">
      <w:pPr>
        <w:pageBreakBefore w:val="0"/>
        <w:rPr/>
      </w:pPr>
      <w:r w:rsidDel="00000000" w:rsidR="00000000" w:rsidRPr="00000000">
        <w:rPr>
          <w:rtl w:val="0"/>
        </w:rPr>
        <w:t xml:space="preserve">mc “What’s up?”</w:t>
      </w:r>
    </w:p>
    <w:p w:rsidR="00000000" w:rsidDel="00000000" w:rsidP="00000000" w:rsidRDefault="00000000" w:rsidRPr="00000000" w14:paraId="000039BF">
      <w:pPr>
        <w:pageBreakBefore w:val="0"/>
        <w:rPr/>
      </w:pPr>
      <w:r w:rsidDel="00000000" w:rsidR="00000000" w:rsidRPr="00000000">
        <w:rPr>
          <w:rtl w:val="0"/>
        </w:rPr>
        <w:t xml:space="preserve">s “I wanted to talk to you for a moment.”</w:t>
      </w:r>
    </w:p>
    <w:p w:rsidR="00000000" w:rsidDel="00000000" w:rsidP="00000000" w:rsidRDefault="00000000" w:rsidRPr="00000000" w14:paraId="000039C0">
      <w:pPr>
        <w:pageBreakBefore w:val="0"/>
        <w:rPr/>
      </w:pPr>
      <w:r w:rsidDel="00000000" w:rsidR="00000000" w:rsidRPr="00000000">
        <w:rPr>
          <w:rtl w:val="0"/>
        </w:rPr>
        <w:t xml:space="preserve">s “Are we alone?”</w:t>
      </w:r>
    </w:p>
    <w:p w:rsidR="00000000" w:rsidDel="00000000" w:rsidP="00000000" w:rsidRDefault="00000000" w:rsidRPr="00000000" w14:paraId="000039C1">
      <w:pPr>
        <w:pageBreakBefore w:val="0"/>
        <w:rPr/>
      </w:pPr>
      <w:r w:rsidDel="00000000" w:rsidR="00000000" w:rsidRPr="00000000">
        <w:rPr>
          <w:rtl w:val="0"/>
        </w:rPr>
        <w:t xml:space="preserve">mc “Yeah, pretty much, why?”</w:t>
      </w:r>
    </w:p>
    <w:p w:rsidR="00000000" w:rsidDel="00000000" w:rsidP="00000000" w:rsidRDefault="00000000" w:rsidRPr="00000000" w14:paraId="000039C2">
      <w:pPr>
        <w:pageBreakBefore w:val="0"/>
        <w:rPr/>
      </w:pPr>
      <w:r w:rsidDel="00000000" w:rsidR="00000000" w:rsidRPr="00000000">
        <w:rPr>
          <w:rtl w:val="0"/>
        </w:rPr>
        <w:t xml:space="preserve">s “Alright, good.”</w:t>
      </w:r>
    </w:p>
    <w:p w:rsidR="00000000" w:rsidDel="00000000" w:rsidP="00000000" w:rsidRDefault="00000000" w:rsidRPr="00000000" w14:paraId="000039C3">
      <w:pPr>
        <w:pageBreakBefore w:val="0"/>
        <w:rPr/>
      </w:pPr>
      <w:r w:rsidDel="00000000" w:rsidR="00000000" w:rsidRPr="00000000">
        <w:rPr>
          <w:rtl w:val="0"/>
        </w:rPr>
        <w:t xml:space="preserve">s “I wanted to say that I noticed.”</w:t>
      </w:r>
    </w:p>
    <w:p w:rsidR="00000000" w:rsidDel="00000000" w:rsidP="00000000" w:rsidRDefault="00000000" w:rsidRPr="00000000" w14:paraId="000039C4">
      <w:pPr>
        <w:pageBreakBefore w:val="0"/>
        <w:rPr/>
      </w:pPr>
      <w:r w:rsidDel="00000000" w:rsidR="00000000" w:rsidRPr="00000000">
        <w:rPr>
          <w:rtl w:val="0"/>
        </w:rPr>
        <w:t xml:space="preserve">s “All those times you did something with me instead of Monika.”</w:t>
        <w:br w:type="textWrapping"/>
        <w:t xml:space="preserve">s “I noticed you doing all those things for me.”</w:t>
      </w:r>
    </w:p>
    <w:p w:rsidR="00000000" w:rsidDel="00000000" w:rsidP="00000000" w:rsidRDefault="00000000" w:rsidRPr="00000000" w14:paraId="000039C5">
      <w:pPr>
        <w:pageBreakBefore w:val="0"/>
        <w:rPr/>
      </w:pPr>
      <w:r w:rsidDel="00000000" w:rsidR="00000000" w:rsidRPr="00000000">
        <w:rPr>
          <w:rtl w:val="0"/>
        </w:rPr>
        <w:t xml:space="preserve">s “And I wanted to say…”</w:t>
      </w:r>
    </w:p>
    <w:p w:rsidR="00000000" w:rsidDel="00000000" w:rsidP="00000000" w:rsidRDefault="00000000" w:rsidRPr="00000000" w14:paraId="000039C6">
      <w:pPr>
        <w:pageBreakBefore w:val="0"/>
        <w:rPr/>
      </w:pPr>
      <w:r w:rsidDel="00000000" w:rsidR="00000000" w:rsidRPr="00000000">
        <w:rPr>
          <w:rtl w:val="0"/>
        </w:rPr>
        <w:t xml:space="preserve">s “I love you too.”</w:t>
        <w:br w:type="textWrapping"/>
        <w:t xml:space="preserve">“What’s she talking about?”</w:t>
      </w:r>
    </w:p>
    <w:p w:rsidR="00000000" w:rsidDel="00000000" w:rsidP="00000000" w:rsidRDefault="00000000" w:rsidRPr="00000000" w14:paraId="000039C7">
      <w:pPr>
        <w:pageBreakBefore w:val="0"/>
        <w:rPr/>
      </w:pPr>
      <w:r w:rsidDel="00000000" w:rsidR="00000000" w:rsidRPr="00000000">
        <w:rPr>
          <w:rtl w:val="0"/>
        </w:rPr>
        <w:t xml:space="preserve">“Surely she doesn’t think-”</w:t>
      </w:r>
    </w:p>
    <w:p w:rsidR="00000000" w:rsidDel="00000000" w:rsidP="00000000" w:rsidRDefault="00000000" w:rsidRPr="00000000" w14:paraId="000039C8">
      <w:pPr>
        <w:pageBreakBefore w:val="0"/>
        <w:rPr/>
      </w:pPr>
      <w:r w:rsidDel="00000000" w:rsidR="00000000" w:rsidRPr="00000000">
        <w:rPr>
          <w:rtl w:val="0"/>
        </w:rPr>
        <w:t xml:space="preserve">“Oh, no.”</w:t>
      </w:r>
    </w:p>
    <w:p w:rsidR="00000000" w:rsidDel="00000000" w:rsidP="00000000" w:rsidRDefault="00000000" w:rsidRPr="00000000" w14:paraId="000039C9">
      <w:pPr>
        <w:pageBreakBefore w:val="0"/>
        <w:rPr/>
      </w:pPr>
      <w:r w:rsidDel="00000000" w:rsidR="00000000" w:rsidRPr="00000000">
        <w:rPr>
          <w:rtl w:val="0"/>
        </w:rPr>
        <w:t xml:space="preserve">“This isn’t good.”</w:t>
      </w:r>
    </w:p>
    <w:p w:rsidR="00000000" w:rsidDel="00000000" w:rsidP="00000000" w:rsidRDefault="00000000" w:rsidRPr="00000000" w14:paraId="000039CA">
      <w:pPr>
        <w:pageBreakBefore w:val="0"/>
        <w:rPr/>
      </w:pPr>
      <w:r w:rsidDel="00000000" w:rsidR="00000000" w:rsidRPr="00000000">
        <w:rPr>
          <w:rtl w:val="0"/>
        </w:rPr>
        <w:t xml:space="preserve">mc “Sayori, I’m so sorry.”</w:t>
        <w:br w:type="textWrapping"/>
        <w:t xml:space="preserve">mc “You’re my best friend, but you know I’m with Monika, and I wouldn’t leave her for anyone.”</w:t>
        <w:br w:type="textWrapping"/>
        <w:t xml:space="preserve">mc “I’m so sorry if I led you on.”</w:t>
      </w:r>
    </w:p>
    <w:p w:rsidR="00000000" w:rsidDel="00000000" w:rsidP="00000000" w:rsidRDefault="00000000" w:rsidRPr="00000000" w14:paraId="000039CB">
      <w:pPr>
        <w:pageBreakBefore w:val="0"/>
        <w:rPr/>
      </w:pPr>
      <w:r w:rsidDel="00000000" w:rsidR="00000000" w:rsidRPr="00000000">
        <w:rPr>
          <w:rtl w:val="0"/>
        </w:rPr>
        <w:t xml:space="preserve">s “You did…”</w:t>
      </w:r>
    </w:p>
    <w:p w:rsidR="00000000" w:rsidDel="00000000" w:rsidP="00000000" w:rsidRDefault="00000000" w:rsidRPr="00000000" w14:paraId="000039CC">
      <w:pPr>
        <w:pageBreakBefore w:val="0"/>
        <w:rPr/>
      </w:pPr>
      <w:r w:rsidDel="00000000" w:rsidR="00000000" w:rsidRPr="00000000">
        <w:rPr>
          <w:rtl w:val="0"/>
        </w:rPr>
        <w:t xml:space="preserve">s “I thought you were my last hope at finding any happiness anywhere.”</w:t>
      </w:r>
    </w:p>
    <w:p w:rsidR="00000000" w:rsidDel="00000000" w:rsidP="00000000" w:rsidRDefault="00000000" w:rsidRPr="00000000" w14:paraId="000039CD">
      <w:pPr>
        <w:pageBreakBefore w:val="0"/>
        <w:rPr/>
      </w:pPr>
      <w:r w:rsidDel="00000000" w:rsidR="00000000" w:rsidRPr="00000000">
        <w:rPr>
          <w:rtl w:val="0"/>
        </w:rPr>
        <w:t xml:space="preserve">s “I thought we were supposed to be together.”</w:t>
        <w:br w:type="textWrapping"/>
        <w:t xml:space="preserve">s “I thought you would make the rainclouds go away.”</w:t>
      </w:r>
    </w:p>
    <w:p w:rsidR="00000000" w:rsidDel="00000000" w:rsidP="00000000" w:rsidRDefault="00000000" w:rsidRPr="00000000" w14:paraId="000039CE">
      <w:pPr>
        <w:pageBreakBefore w:val="0"/>
        <w:rPr/>
      </w:pPr>
      <w:r w:rsidDel="00000000" w:rsidR="00000000" w:rsidRPr="00000000">
        <w:rPr>
          <w:rtl w:val="0"/>
        </w:rPr>
        <w:t xml:space="preserve">s “Seeing you with her, it feels like a knife in my chest.”</w:t>
      </w:r>
    </w:p>
    <w:p w:rsidR="00000000" w:rsidDel="00000000" w:rsidP="00000000" w:rsidRDefault="00000000" w:rsidRPr="00000000" w14:paraId="000039CF">
      <w:pPr>
        <w:pageBreakBefore w:val="0"/>
        <w:rPr/>
      </w:pPr>
      <w:r w:rsidDel="00000000" w:rsidR="00000000" w:rsidRPr="00000000">
        <w:rPr>
          <w:rtl w:val="0"/>
        </w:rPr>
        <w:t xml:space="preserve">s “Every time you hug, that knife is twisted.”</w:t>
      </w:r>
    </w:p>
    <w:p w:rsidR="00000000" w:rsidDel="00000000" w:rsidP="00000000" w:rsidRDefault="00000000" w:rsidRPr="00000000" w14:paraId="000039D0">
      <w:pPr>
        <w:pageBreakBefore w:val="0"/>
        <w:rPr/>
      </w:pPr>
      <w:r w:rsidDel="00000000" w:rsidR="00000000" w:rsidRPr="00000000">
        <w:rPr>
          <w:rtl w:val="0"/>
        </w:rPr>
        <w:t xml:space="preserve">s “Were you trying to torture me?”</w:t>
      </w:r>
    </w:p>
    <w:p w:rsidR="00000000" w:rsidDel="00000000" w:rsidP="00000000" w:rsidRDefault="00000000" w:rsidRPr="00000000" w14:paraId="000039D1">
      <w:pPr>
        <w:pageBreakBefore w:val="0"/>
        <w:rPr/>
      </w:pPr>
      <w:r w:rsidDel="00000000" w:rsidR="00000000" w:rsidRPr="00000000">
        <w:rPr>
          <w:rtl w:val="0"/>
        </w:rPr>
        <w:t xml:space="preserve">s “I should have never introduced you to the club.”</w:t>
      </w:r>
    </w:p>
    <w:p w:rsidR="00000000" w:rsidDel="00000000" w:rsidP="00000000" w:rsidRDefault="00000000" w:rsidRPr="00000000" w14:paraId="000039D2">
      <w:pPr>
        <w:pageBreakBefore w:val="0"/>
        <w:rPr/>
      </w:pPr>
      <w:r w:rsidDel="00000000" w:rsidR="00000000" w:rsidRPr="00000000">
        <w:rPr>
          <w:rtl w:val="0"/>
        </w:rPr>
        <w:t xml:space="preserve">s “No, I don’t mean that!”</w:t>
      </w:r>
    </w:p>
    <w:p w:rsidR="00000000" w:rsidDel="00000000" w:rsidP="00000000" w:rsidRDefault="00000000" w:rsidRPr="00000000" w14:paraId="000039D3">
      <w:pPr>
        <w:pageBreakBefore w:val="0"/>
        <w:rPr/>
      </w:pPr>
      <w:r w:rsidDel="00000000" w:rsidR="00000000" w:rsidRPr="00000000">
        <w:rPr>
          <w:rtl w:val="0"/>
        </w:rPr>
        <w:t xml:space="preserve">s “I’m a horrible person.”</w:t>
      </w:r>
    </w:p>
    <w:p w:rsidR="00000000" w:rsidDel="00000000" w:rsidP="00000000" w:rsidRDefault="00000000" w:rsidRPr="00000000" w14:paraId="000039D4">
      <w:pPr>
        <w:pageBreakBefore w:val="0"/>
        <w:rPr/>
      </w:pPr>
      <w:r w:rsidDel="00000000" w:rsidR="00000000" w:rsidRPr="00000000">
        <w:rPr>
          <w:rtl w:val="0"/>
        </w:rPr>
        <w:t xml:space="preserve">s “A horrible horrible person!</w:t>
      </w:r>
    </w:p>
    <w:p w:rsidR="00000000" w:rsidDel="00000000" w:rsidP="00000000" w:rsidRDefault="00000000" w:rsidRPr="00000000" w14:paraId="000039D5">
      <w:pPr>
        <w:pageBreakBefore w:val="0"/>
        <w:rPr/>
      </w:pPr>
      <w:r w:rsidDel="00000000" w:rsidR="00000000" w:rsidRPr="00000000">
        <w:rPr>
          <w:rtl w:val="0"/>
        </w:rPr>
        <w:t xml:space="preserve">s “You should be with Monika!”</w:t>
        <w:br w:type="textWrapping"/>
        <w:t xml:space="preserve">s “I don’t deserve you, or anyone!”</w:t>
      </w:r>
    </w:p>
    <w:p w:rsidR="00000000" w:rsidDel="00000000" w:rsidP="00000000" w:rsidRDefault="00000000" w:rsidRPr="00000000" w14:paraId="000039D6">
      <w:pPr>
        <w:pageBreakBefore w:val="0"/>
        <w:rPr/>
      </w:pPr>
      <w:r w:rsidDel="00000000" w:rsidR="00000000" w:rsidRPr="00000000">
        <w:rPr>
          <w:rtl w:val="0"/>
        </w:rPr>
        <w:t xml:space="preserve">mc “Sayori-”</w:t>
        <w:br w:type="textWrapping"/>
        <w:t xml:space="preserve">“She ignores my words, tears streaming down her face, and breaks into a run towards her home.”</w:t>
      </w:r>
    </w:p>
    <w:p w:rsidR="00000000" w:rsidDel="00000000" w:rsidP="00000000" w:rsidRDefault="00000000" w:rsidRPr="00000000" w14:paraId="000039D7">
      <w:pPr>
        <w:pageBreakBefore w:val="0"/>
        <w:rPr/>
      </w:pPr>
      <w:r w:rsidDel="00000000" w:rsidR="00000000" w:rsidRPr="00000000">
        <w:rPr>
          <w:rtl w:val="0"/>
        </w:rPr>
        <w:t xml:space="preserve">mc “Sayori!”</w:t>
      </w:r>
    </w:p>
    <w:p w:rsidR="00000000" w:rsidDel="00000000" w:rsidP="00000000" w:rsidRDefault="00000000" w:rsidRPr="00000000" w14:paraId="000039D8">
      <w:pPr>
        <w:pageBreakBefore w:val="0"/>
        <w:rPr/>
      </w:pPr>
      <w:r w:rsidDel="00000000" w:rsidR="00000000" w:rsidRPr="00000000">
        <w:rPr>
          <w:rtl w:val="0"/>
        </w:rPr>
        <w:t xml:space="preserve">“No response.”</w:t>
      </w:r>
    </w:p>
    <w:p w:rsidR="00000000" w:rsidDel="00000000" w:rsidP="00000000" w:rsidRDefault="00000000" w:rsidRPr="00000000" w14:paraId="000039D9">
      <w:pPr>
        <w:pageBreakBefore w:val="0"/>
        <w:rPr/>
      </w:pPr>
      <w:r w:rsidDel="00000000" w:rsidR="00000000" w:rsidRPr="00000000">
        <w:rPr>
          <w:rtl w:val="0"/>
        </w:rPr>
        <w:t xml:space="preserve">“Her front door slams behind her.”</w:t>
      </w:r>
    </w:p>
    <w:p w:rsidR="00000000" w:rsidDel="00000000" w:rsidP="00000000" w:rsidRDefault="00000000" w:rsidRPr="00000000" w14:paraId="000039DA">
      <w:pPr>
        <w:pageBreakBefore w:val="0"/>
        <w:rPr/>
      </w:pPr>
      <w:r w:rsidDel="00000000" w:rsidR="00000000" w:rsidRPr="00000000">
        <w:rPr>
          <w:rtl w:val="0"/>
        </w:rPr>
        <w:t xml:space="preserve">“I head back inside, and Monika is staring at me.”</w:t>
      </w:r>
    </w:p>
    <w:p w:rsidR="00000000" w:rsidDel="00000000" w:rsidP="00000000" w:rsidRDefault="00000000" w:rsidRPr="00000000" w14:paraId="000039DB">
      <w:pPr>
        <w:pageBreakBefore w:val="0"/>
        <w:rPr/>
      </w:pPr>
      <w:r w:rsidDel="00000000" w:rsidR="00000000" w:rsidRPr="00000000">
        <w:rPr>
          <w:rtl w:val="0"/>
        </w:rPr>
        <w:t xml:space="preserve">m “I heard it all.”</w:t>
      </w:r>
    </w:p>
    <w:p w:rsidR="00000000" w:rsidDel="00000000" w:rsidP="00000000" w:rsidRDefault="00000000" w:rsidRPr="00000000" w14:paraId="000039DC">
      <w:pPr>
        <w:pageBreakBefore w:val="0"/>
        <w:rPr/>
      </w:pPr>
      <w:r w:rsidDel="00000000" w:rsidR="00000000" w:rsidRPr="00000000">
        <w:rPr>
          <w:rtl w:val="0"/>
        </w:rPr>
        <w:t xml:space="preserve">mc “You did?”</w:t>
      </w:r>
    </w:p>
    <w:p w:rsidR="00000000" w:rsidDel="00000000" w:rsidP="00000000" w:rsidRDefault="00000000" w:rsidRPr="00000000" w14:paraId="000039DD">
      <w:pPr>
        <w:pageBreakBefore w:val="0"/>
        <w:rPr/>
      </w:pPr>
      <w:r w:rsidDel="00000000" w:rsidR="00000000" w:rsidRPr="00000000">
        <w:rPr>
          <w:rtl w:val="0"/>
        </w:rPr>
        <w:t xml:space="preserve">m “Yes, I did.”</w:t>
      </w:r>
    </w:p>
    <w:p w:rsidR="00000000" w:rsidDel="00000000" w:rsidP="00000000" w:rsidRDefault="00000000" w:rsidRPr="00000000" w14:paraId="000039DE">
      <w:pPr>
        <w:pageBreakBefore w:val="0"/>
        <w:rPr/>
      </w:pPr>
      <w:r w:rsidDel="00000000" w:rsidR="00000000" w:rsidRPr="00000000">
        <w:rPr>
          <w:rtl w:val="0"/>
        </w:rPr>
        <w:t xml:space="preserve">m “I feel sorry for her and I’m disappointed in you.”</w:t>
        <w:br w:type="textWrapping"/>
        <w:t xml:space="preserve">m “You’ve known her for way longer than I have, and even I could tell she liked you from the start.”</w:t>
      </w:r>
    </w:p>
    <w:p w:rsidR="00000000" w:rsidDel="00000000" w:rsidP="00000000" w:rsidRDefault="00000000" w:rsidRPr="00000000" w14:paraId="000039DF">
      <w:pPr>
        <w:pageBreakBefore w:val="0"/>
        <w:rPr/>
      </w:pPr>
      <w:r w:rsidDel="00000000" w:rsidR="00000000" w:rsidRPr="00000000">
        <w:rPr>
          <w:rtl w:val="0"/>
        </w:rPr>
        <w:t xml:space="preserve">mc “Wait, she did?”</w:t>
      </w:r>
    </w:p>
    <w:p w:rsidR="00000000" w:rsidDel="00000000" w:rsidP="00000000" w:rsidRDefault="00000000" w:rsidRPr="00000000" w14:paraId="000039E0">
      <w:pPr>
        <w:pageBreakBefore w:val="0"/>
        <w:rPr/>
      </w:pPr>
      <w:r w:rsidDel="00000000" w:rsidR="00000000" w:rsidRPr="00000000">
        <w:rPr>
          <w:rtl w:val="0"/>
        </w:rPr>
        <w:t xml:space="preserve">m “Yes, and you also know that she takes everything at face value.”</w:t>
      </w:r>
    </w:p>
    <w:p w:rsidR="00000000" w:rsidDel="00000000" w:rsidP="00000000" w:rsidRDefault="00000000" w:rsidRPr="00000000" w14:paraId="000039E1">
      <w:pPr>
        <w:pageBreakBefore w:val="0"/>
        <w:rPr/>
      </w:pPr>
      <w:r w:rsidDel="00000000" w:rsidR="00000000" w:rsidRPr="00000000">
        <w:rPr>
          <w:rtl w:val="0"/>
        </w:rPr>
        <w:t xml:space="preserve">m “There was no way that she wouldn’t see that as you flirting with her or sending hints.”</w:t>
      </w:r>
    </w:p>
    <w:p w:rsidR="00000000" w:rsidDel="00000000" w:rsidP="00000000" w:rsidRDefault="00000000" w:rsidRPr="00000000" w14:paraId="000039E2">
      <w:pPr>
        <w:pageBreakBefore w:val="0"/>
        <w:rPr/>
      </w:pPr>
      <w:r w:rsidDel="00000000" w:rsidR="00000000" w:rsidRPr="00000000">
        <w:rPr>
          <w:rtl w:val="0"/>
        </w:rPr>
        <w:t xml:space="preserve">m “Your density is often cute, but it can really screw things up.”</w:t>
      </w:r>
    </w:p>
    <w:p w:rsidR="00000000" w:rsidDel="00000000" w:rsidP="00000000" w:rsidRDefault="00000000" w:rsidRPr="00000000" w14:paraId="000039E3">
      <w:pPr>
        <w:pageBreakBefore w:val="0"/>
        <w:rPr/>
      </w:pPr>
      <w:r w:rsidDel="00000000" w:rsidR="00000000" w:rsidRPr="00000000">
        <w:rPr>
          <w:rtl w:val="0"/>
        </w:rPr>
        <w:t xml:space="preserve">m “You need to pay more attention.”</w:t>
      </w:r>
    </w:p>
    <w:p w:rsidR="00000000" w:rsidDel="00000000" w:rsidP="00000000" w:rsidRDefault="00000000" w:rsidRPr="00000000" w14:paraId="000039E4">
      <w:pPr>
        <w:pageBreakBefore w:val="0"/>
        <w:rPr/>
      </w:pPr>
      <w:r w:rsidDel="00000000" w:rsidR="00000000" w:rsidRPr="00000000">
        <w:rPr>
          <w:rtl w:val="0"/>
        </w:rPr>
        <w:t xml:space="preserve">m “And you need to have way more consideration for the people you claim to love.”</w:t>
        <w:br w:type="textWrapping"/>
        <w:t xml:space="preserve">m “Your apathy and distance from people hurts them, you know.”</w:t>
      </w:r>
    </w:p>
    <w:p w:rsidR="00000000" w:rsidDel="00000000" w:rsidP="00000000" w:rsidRDefault="00000000" w:rsidRPr="00000000" w14:paraId="000039E5">
      <w:pPr>
        <w:pageBreakBefore w:val="0"/>
        <w:rPr/>
      </w:pPr>
      <w:r w:rsidDel="00000000" w:rsidR="00000000" w:rsidRPr="00000000">
        <w:rPr>
          <w:rtl w:val="0"/>
        </w:rPr>
        <w:t xml:space="preserve">m “They feel like they have a connection, that they can lean on you, and then as soon as they try to they fall, because you were so far away the whole time.”</w:t>
      </w:r>
    </w:p>
    <w:p w:rsidR="00000000" w:rsidDel="00000000" w:rsidP="00000000" w:rsidRDefault="00000000" w:rsidRPr="00000000" w14:paraId="000039E6">
      <w:pPr>
        <w:pageBreakBefore w:val="0"/>
        <w:rPr/>
      </w:pPr>
      <w:r w:rsidDel="00000000" w:rsidR="00000000" w:rsidRPr="00000000">
        <w:rPr>
          <w:rtl w:val="0"/>
        </w:rPr>
        <w:t xml:space="preserve">m “And you don’t even notice.”</w:t>
      </w:r>
    </w:p>
    <w:p w:rsidR="00000000" w:rsidDel="00000000" w:rsidP="00000000" w:rsidRDefault="00000000" w:rsidRPr="00000000" w14:paraId="000039E7">
      <w:pPr>
        <w:pageBreakBefore w:val="0"/>
        <w:rPr/>
      </w:pPr>
      <w:r w:rsidDel="00000000" w:rsidR="00000000" w:rsidRPr="00000000">
        <w:rPr>
          <w:rtl w:val="0"/>
        </w:rPr>
        <w:t xml:space="preserve">m “I’d be surprised if there was someone other than me that you were genuinely close to.”</w:t>
      </w:r>
    </w:p>
    <w:p w:rsidR="00000000" w:rsidDel="00000000" w:rsidP="00000000" w:rsidRDefault="00000000" w:rsidRPr="00000000" w14:paraId="000039E8">
      <w:pPr>
        <w:pageBreakBefore w:val="0"/>
        <w:rPr/>
      </w:pPr>
      <w:r w:rsidDel="00000000" w:rsidR="00000000" w:rsidRPr="00000000">
        <w:rPr>
          <w:rtl w:val="0"/>
        </w:rPr>
        <w:t xml:space="preserve">“The worst part about all of this is that she’s exactly right.”</w:t>
      </w:r>
    </w:p>
    <w:p w:rsidR="00000000" w:rsidDel="00000000" w:rsidP="00000000" w:rsidRDefault="00000000" w:rsidRPr="00000000" w14:paraId="000039E9">
      <w:pPr>
        <w:pageBreakBefore w:val="0"/>
        <w:rPr/>
      </w:pPr>
      <w:r w:rsidDel="00000000" w:rsidR="00000000" w:rsidRPr="00000000">
        <w:rPr>
          <w:rtl w:val="0"/>
        </w:rPr>
        <w:t xml:space="preserve">mc “She’s my best friend, and even I had no idea what she was talking about just now.”</w:t>
      </w:r>
    </w:p>
    <w:p w:rsidR="00000000" w:rsidDel="00000000" w:rsidP="00000000" w:rsidRDefault="00000000" w:rsidRPr="00000000" w14:paraId="000039EA">
      <w:pPr>
        <w:pageBreakBefore w:val="0"/>
        <w:rPr/>
      </w:pPr>
      <w:r w:rsidDel="00000000" w:rsidR="00000000" w:rsidRPr="00000000">
        <w:rPr>
          <w:rtl w:val="0"/>
        </w:rPr>
        <w:t xml:space="preserve">mc “Rainclouds, a knife in her chest, her last chance at happiness.”</w:t>
      </w:r>
    </w:p>
    <w:p w:rsidR="00000000" w:rsidDel="00000000" w:rsidP="00000000" w:rsidRDefault="00000000" w:rsidRPr="00000000" w14:paraId="000039EB">
      <w:pPr>
        <w:pageBreakBefore w:val="0"/>
        <w:rPr/>
      </w:pPr>
      <w:r w:rsidDel="00000000" w:rsidR="00000000" w:rsidRPr="00000000">
        <w:rPr>
          <w:rtl w:val="0"/>
        </w:rPr>
        <w:t xml:space="preserve">mc “What did that mean?”</w:t>
      </w:r>
    </w:p>
    <w:p w:rsidR="00000000" w:rsidDel="00000000" w:rsidP="00000000" w:rsidRDefault="00000000" w:rsidRPr="00000000" w14:paraId="000039EC">
      <w:pPr>
        <w:pageBreakBefore w:val="0"/>
        <w:rPr/>
      </w:pPr>
      <w:r w:rsidDel="00000000" w:rsidR="00000000" w:rsidRPr="00000000">
        <w:rPr>
          <w:rtl w:val="0"/>
        </w:rPr>
        <w:t xml:space="preserve">m “Wait, she’s never mentioned that before?”</w:t>
      </w:r>
    </w:p>
    <w:p w:rsidR="00000000" w:rsidDel="00000000" w:rsidP="00000000" w:rsidRDefault="00000000" w:rsidRPr="00000000" w14:paraId="000039ED">
      <w:pPr>
        <w:pageBreakBefore w:val="0"/>
        <w:rPr/>
      </w:pPr>
      <w:r w:rsidDel="00000000" w:rsidR="00000000" w:rsidRPr="00000000">
        <w:rPr>
          <w:rtl w:val="0"/>
        </w:rPr>
        <w:t xml:space="preserve">mc “No!”</w:t>
      </w:r>
    </w:p>
    <w:p w:rsidR="00000000" w:rsidDel="00000000" w:rsidP="00000000" w:rsidRDefault="00000000" w:rsidRPr="00000000" w14:paraId="000039EE">
      <w:pPr>
        <w:pageBreakBefore w:val="0"/>
        <w:rPr/>
      </w:pPr>
      <w:r w:rsidDel="00000000" w:rsidR="00000000" w:rsidRPr="00000000">
        <w:rPr>
          <w:rtl w:val="0"/>
        </w:rPr>
        <w:t xml:space="preserve">mc “I’d be checking up on her three times a day if she had.”</w:t>
      </w:r>
    </w:p>
    <w:p w:rsidR="00000000" w:rsidDel="00000000" w:rsidP="00000000" w:rsidRDefault="00000000" w:rsidRPr="00000000" w14:paraId="000039EF">
      <w:pPr>
        <w:pageBreakBefore w:val="0"/>
        <w:rPr/>
      </w:pPr>
      <w:r w:rsidDel="00000000" w:rsidR="00000000" w:rsidRPr="00000000">
        <w:rPr>
          <w:rtl w:val="0"/>
        </w:rPr>
        <w:t xml:space="preserve">“Monika furrows her eyebrows.”</w:t>
        <w:br w:type="textWrapping"/>
        <w:t xml:space="preserve">m “Then maybe this really was her expertly covering up how she truly feels.”</w:t>
        <w:br w:type="textWrapping"/>
        <w:t xml:space="preserve">mc “It must have been.”</w:t>
      </w:r>
    </w:p>
    <w:p w:rsidR="00000000" w:rsidDel="00000000" w:rsidP="00000000" w:rsidRDefault="00000000" w:rsidRPr="00000000" w14:paraId="000039F0">
      <w:pPr>
        <w:pageBreakBefore w:val="0"/>
        <w:rPr/>
      </w:pPr>
      <w:r w:rsidDel="00000000" w:rsidR="00000000" w:rsidRPr="00000000">
        <w:rPr>
          <w:rtl w:val="0"/>
        </w:rPr>
        <w:t xml:space="preserve">mc “She’s never done anything to even imply she felt like that.”</w:t>
      </w:r>
    </w:p>
    <w:p w:rsidR="00000000" w:rsidDel="00000000" w:rsidP="00000000" w:rsidRDefault="00000000" w:rsidRPr="00000000" w14:paraId="000039F1">
      <w:pPr>
        <w:pageBreakBefore w:val="0"/>
        <w:rPr/>
      </w:pPr>
      <w:r w:rsidDel="00000000" w:rsidR="00000000" w:rsidRPr="00000000">
        <w:rPr>
          <w:rtl w:val="0"/>
        </w:rPr>
        <w:t xml:space="preserve">m “You and I, this is on both of us.”</w:t>
      </w:r>
    </w:p>
    <w:p w:rsidR="00000000" w:rsidDel="00000000" w:rsidP="00000000" w:rsidRDefault="00000000" w:rsidRPr="00000000" w14:paraId="000039F2">
      <w:pPr>
        <w:pageBreakBefore w:val="0"/>
        <w:rPr/>
      </w:pPr>
      <w:r w:rsidDel="00000000" w:rsidR="00000000" w:rsidRPr="00000000">
        <w:rPr>
          <w:rtl w:val="0"/>
        </w:rPr>
        <w:t xml:space="preserve">m “It’s our responsibility to keep an eye on her, make sure she stays safe.”</w:t>
      </w:r>
    </w:p>
    <w:p w:rsidR="00000000" w:rsidDel="00000000" w:rsidP="00000000" w:rsidRDefault="00000000" w:rsidRPr="00000000" w14:paraId="000039F3">
      <w:pPr>
        <w:pageBreakBefore w:val="0"/>
        <w:rPr/>
      </w:pPr>
      <w:r w:rsidDel="00000000" w:rsidR="00000000" w:rsidRPr="00000000">
        <w:rPr>
          <w:rtl w:val="0"/>
        </w:rPr>
        <w:t xml:space="preserve">mc “Agreed.”</w:t>
        <w:br w:type="textWrapping"/>
        <w:t xml:space="preserve">m “Shall we go over there?”</w:t>
      </w:r>
    </w:p>
    <w:p w:rsidR="00000000" w:rsidDel="00000000" w:rsidP="00000000" w:rsidRDefault="00000000" w:rsidRPr="00000000" w14:paraId="000039F4">
      <w:pPr>
        <w:pageBreakBefore w:val="0"/>
        <w:rPr/>
      </w:pPr>
      <w:r w:rsidDel="00000000" w:rsidR="00000000" w:rsidRPr="00000000">
        <w:rPr>
          <w:rtl w:val="0"/>
        </w:rPr>
        <w:t xml:space="preserve">mc “I think we should give her some time.”</w:t>
      </w:r>
    </w:p>
    <w:p w:rsidR="00000000" w:rsidDel="00000000" w:rsidP="00000000" w:rsidRDefault="00000000" w:rsidRPr="00000000" w14:paraId="000039F5">
      <w:pPr>
        <w:pageBreakBefore w:val="0"/>
        <w:rPr/>
      </w:pPr>
      <w:r w:rsidDel="00000000" w:rsidR="00000000" w:rsidRPr="00000000">
        <w:rPr>
          <w:rtl w:val="0"/>
        </w:rPr>
        <w:t xml:space="preserve">mc “But we do need to keep her safe, from herself it seems like.”</w:t>
      </w:r>
    </w:p>
    <w:p w:rsidR="00000000" w:rsidDel="00000000" w:rsidP="00000000" w:rsidRDefault="00000000" w:rsidRPr="00000000" w14:paraId="000039F6">
      <w:pPr>
        <w:pageBreakBefore w:val="0"/>
        <w:rPr/>
      </w:pPr>
      <w:r w:rsidDel="00000000" w:rsidR="00000000" w:rsidRPr="00000000">
        <w:rPr>
          <w:rtl w:val="0"/>
        </w:rPr>
        <w:t xml:space="preserve">mc “I love you, Monika.”</w:t>
      </w:r>
    </w:p>
    <w:p w:rsidR="00000000" w:rsidDel="00000000" w:rsidP="00000000" w:rsidRDefault="00000000" w:rsidRPr="00000000" w14:paraId="000039F7">
      <w:pPr>
        <w:pageBreakBefore w:val="0"/>
        <w:rPr/>
      </w:pPr>
      <w:r w:rsidDel="00000000" w:rsidR="00000000" w:rsidRPr="00000000">
        <w:rPr>
          <w:rtl w:val="0"/>
        </w:rPr>
        <w:t xml:space="preserve">mc “Thank you for caring about her as much as I do.”</w:t>
      </w:r>
    </w:p>
    <w:p w:rsidR="00000000" w:rsidDel="00000000" w:rsidP="00000000" w:rsidRDefault="00000000" w:rsidRPr="00000000" w14:paraId="000039F8">
      <w:pPr>
        <w:pageBreakBefore w:val="0"/>
        <w:rPr/>
      </w:pPr>
      <w:r w:rsidDel="00000000" w:rsidR="00000000" w:rsidRPr="00000000">
        <w:rPr>
          <w:rtl w:val="0"/>
        </w:rPr>
        <w:t xml:space="preserve">m “I love you too, and she’s my best friend too.”</w:t>
        <w:br w:type="textWrapping"/>
        <w:t xml:space="preserve">“We take each other’s hand.”</w:t>
      </w:r>
    </w:p>
    <w:p w:rsidR="00000000" w:rsidDel="00000000" w:rsidP="00000000" w:rsidRDefault="00000000" w:rsidRPr="00000000" w14:paraId="000039F9">
      <w:pPr>
        <w:pageBreakBefore w:val="0"/>
        <w:rPr/>
      </w:pPr>
      <w:r w:rsidDel="00000000" w:rsidR="00000000" w:rsidRPr="00000000">
        <w:rPr>
          <w:rtl w:val="0"/>
        </w:rPr>
        <w:t xml:space="preserve">m “We’ll get through this.”</w:t>
      </w:r>
    </w:p>
    <w:p w:rsidR="00000000" w:rsidDel="00000000" w:rsidP="00000000" w:rsidRDefault="00000000" w:rsidRPr="00000000" w14:paraId="000039FA">
      <w:pPr>
        <w:pageBreakBefore w:val="0"/>
        <w:rPr/>
      </w:pPr>
      <w:r w:rsidDel="00000000" w:rsidR="00000000" w:rsidRPr="00000000">
        <w:rPr>
          <w:rtl w:val="0"/>
        </w:rPr>
        <w:t xml:space="preserve">mc “We will.”</w:t>
      </w:r>
    </w:p>
    <w:p w:rsidR="00000000" w:rsidDel="00000000" w:rsidP="00000000" w:rsidRDefault="00000000" w:rsidRPr="00000000" w14:paraId="000039FB">
      <w:pPr>
        <w:pageBreakBefore w:val="0"/>
        <w:rPr/>
      </w:pPr>
      <w:r w:rsidDel="00000000" w:rsidR="00000000" w:rsidRPr="00000000">
        <w:rPr>
          <w:rtl w:val="0"/>
        </w:rPr>
      </w:r>
    </w:p>
    <w:p w:rsidR="00000000" w:rsidDel="00000000" w:rsidP="00000000" w:rsidRDefault="00000000" w:rsidRPr="00000000" w14:paraId="000039FC">
      <w:pPr>
        <w:pageBreakBefore w:val="0"/>
        <w:rPr/>
      </w:pPr>
      <w:r w:rsidDel="00000000" w:rsidR="00000000" w:rsidRPr="00000000">
        <w:rPr>
          <w:rtl w:val="0"/>
        </w:rPr>
        <w:t xml:space="preserve">[End]</w:t>
      </w:r>
    </w:p>
    <w:p w:rsidR="00000000" w:rsidDel="00000000" w:rsidP="00000000" w:rsidRDefault="00000000" w:rsidRPr="00000000" w14:paraId="000039FD">
      <w:pPr>
        <w:pageBreakBefore w:val="0"/>
        <w:rPr/>
      </w:pPr>
      <w:r w:rsidDel="00000000" w:rsidR="00000000" w:rsidRPr="00000000">
        <w:rPr>
          <w:rtl w:val="0"/>
        </w:rPr>
      </w:r>
    </w:p>
    <w:p w:rsidR="00000000" w:rsidDel="00000000" w:rsidP="00000000" w:rsidRDefault="00000000" w:rsidRPr="00000000" w14:paraId="000039FE">
      <w:pPr>
        <w:pageBreakBefore w:val="0"/>
        <w:rPr/>
      </w:pPr>
      <w:r w:rsidDel="00000000" w:rsidR="00000000" w:rsidRPr="00000000">
        <w:rPr>
          <w:rtl w:val="0"/>
        </w:rPr>
      </w:r>
    </w:p>
    <w:p w:rsidR="00000000" w:rsidDel="00000000" w:rsidP="00000000" w:rsidRDefault="00000000" w:rsidRPr="00000000" w14:paraId="000039FF">
      <w:pPr>
        <w:pageBreakBefore w:val="0"/>
        <w:rPr/>
      </w:pPr>
      <w:r w:rsidDel="00000000" w:rsidR="00000000" w:rsidRPr="00000000">
        <w:rPr>
          <w:rtl w:val="0"/>
        </w:rPr>
      </w:r>
    </w:p>
    <w:p w:rsidR="00000000" w:rsidDel="00000000" w:rsidP="00000000" w:rsidRDefault="00000000" w:rsidRPr="00000000" w14:paraId="00003A00">
      <w:pPr>
        <w:pageBreakBefore w:val="0"/>
        <w:rPr/>
      </w:pPr>
      <w:r w:rsidDel="00000000" w:rsidR="00000000" w:rsidRPr="00000000">
        <w:rPr>
          <w:rtl w:val="0"/>
        </w:rPr>
      </w:r>
    </w:p>
    <w:p w:rsidR="00000000" w:rsidDel="00000000" w:rsidP="00000000" w:rsidRDefault="00000000" w:rsidRPr="00000000" w14:paraId="00003A01">
      <w:pPr>
        <w:pageBreakBefore w:val="0"/>
        <w:rPr/>
      </w:pPr>
      <w:r w:rsidDel="00000000" w:rsidR="00000000" w:rsidRPr="00000000">
        <w:rPr>
          <w:rtl w:val="0"/>
        </w:rPr>
      </w:r>
    </w:p>
    <w:p w:rsidR="00000000" w:rsidDel="00000000" w:rsidP="00000000" w:rsidRDefault="00000000" w:rsidRPr="00000000" w14:paraId="00003A02">
      <w:pPr>
        <w:pageBreakBefore w:val="0"/>
        <w:rPr/>
      </w:pPr>
      <w:r w:rsidDel="00000000" w:rsidR="00000000" w:rsidRPr="00000000">
        <w:rPr>
          <w:rtl w:val="0"/>
        </w:rPr>
      </w:r>
    </w:p>
    <w:p w:rsidR="00000000" w:rsidDel="00000000" w:rsidP="00000000" w:rsidRDefault="00000000" w:rsidRPr="00000000" w14:paraId="00003A03">
      <w:pPr>
        <w:pageBreakBefore w:val="0"/>
        <w:rPr/>
      </w:pPr>
      <w:r w:rsidDel="00000000" w:rsidR="00000000" w:rsidRPr="00000000">
        <w:rPr>
          <w:rtl w:val="0"/>
        </w:rPr>
      </w:r>
    </w:p>
    <w:p w:rsidR="00000000" w:rsidDel="00000000" w:rsidP="00000000" w:rsidRDefault="00000000" w:rsidRPr="00000000" w14:paraId="00003A04">
      <w:pPr>
        <w:pageBreakBefore w:val="0"/>
        <w:rPr/>
      </w:pPr>
      <w:r w:rsidDel="00000000" w:rsidR="00000000" w:rsidRPr="00000000">
        <w:rPr>
          <w:rtl w:val="0"/>
        </w:rPr>
      </w:r>
    </w:p>
    <w:p w:rsidR="00000000" w:rsidDel="00000000" w:rsidP="00000000" w:rsidRDefault="00000000" w:rsidRPr="00000000" w14:paraId="00003A05">
      <w:pPr>
        <w:pageBreakBefore w:val="0"/>
        <w:rPr/>
      </w:pPr>
      <w:r w:rsidDel="00000000" w:rsidR="00000000" w:rsidRPr="00000000">
        <w:rPr>
          <w:rtl w:val="0"/>
        </w:rPr>
      </w:r>
    </w:p>
    <w:p w:rsidR="00000000" w:rsidDel="00000000" w:rsidP="00000000" w:rsidRDefault="00000000" w:rsidRPr="00000000" w14:paraId="00003A06">
      <w:pPr>
        <w:pageBreakBefore w:val="0"/>
        <w:rPr/>
      </w:pPr>
      <w:r w:rsidDel="00000000" w:rsidR="00000000" w:rsidRPr="00000000">
        <w:rPr>
          <w:rtl w:val="0"/>
        </w:rPr>
      </w:r>
    </w:p>
    <w:p w:rsidR="00000000" w:rsidDel="00000000" w:rsidP="00000000" w:rsidRDefault="00000000" w:rsidRPr="00000000" w14:paraId="00003A07">
      <w:pPr>
        <w:pageBreakBefore w:val="0"/>
        <w:rPr/>
      </w:pPr>
      <w:r w:rsidDel="00000000" w:rsidR="00000000" w:rsidRPr="00000000">
        <w:rPr/>
        <w:drawing>
          <wp:inline distB="114300" distT="114300" distL="114300" distR="114300">
            <wp:extent cx="1071563" cy="10715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1563" cy="1071563"/>
                    </a:xfrm>
                    <a:prstGeom prst="rect"/>
                    <a:ln/>
                  </pic:spPr>
                </pic:pic>
              </a:graphicData>
            </a:graphic>
          </wp:inline>
        </w:drawing>
      </w:r>
      <w:r w:rsidDel="00000000" w:rsidR="00000000" w:rsidRPr="00000000">
        <w:rPr>
          <w:rtl w:val="0"/>
        </w:rPr>
      </w:r>
    </w:p>
    <w:p w:rsidR="00000000" w:rsidDel="00000000" w:rsidP="00000000" w:rsidRDefault="00000000" w:rsidRPr="00000000" w14:paraId="00003A08">
      <w:pPr>
        <w:pStyle w:val="Heading2"/>
        <w:pageBreakBefore w:val="0"/>
        <w:rPr/>
      </w:pPr>
      <w:bookmarkStart w:colFirst="0" w:colLast="0" w:name="_66acbpqihkzf" w:id="38"/>
      <w:bookmarkEnd w:id="38"/>
      <w:r w:rsidDel="00000000" w:rsidR="00000000" w:rsidRPr="00000000">
        <w:rPr>
          <w:rtl w:val="0"/>
        </w:rPr>
      </w:r>
    </w:p>
    <w:p w:rsidR="00000000" w:rsidDel="00000000" w:rsidP="00000000" w:rsidRDefault="00000000" w:rsidRPr="00000000" w14:paraId="00003A09">
      <w:pPr>
        <w:pStyle w:val="Heading2"/>
        <w:pageBreakBefore w:val="0"/>
        <w:rPr/>
      </w:pPr>
      <w:bookmarkStart w:colFirst="0" w:colLast="0" w:name="_rxtfyz1efusy" w:id="39"/>
      <w:bookmarkEnd w:id="39"/>
      <w:r w:rsidDel="00000000" w:rsidR="00000000" w:rsidRPr="00000000">
        <w:rPr>
          <w:rtl w:val="0"/>
        </w:rPr>
      </w:r>
    </w:p>
    <w:p w:rsidR="00000000" w:rsidDel="00000000" w:rsidP="00000000" w:rsidRDefault="00000000" w:rsidRPr="00000000" w14:paraId="00003A0A">
      <w:pPr>
        <w:pStyle w:val="Heading2"/>
        <w:pageBreakBefore w:val="0"/>
        <w:rPr/>
      </w:pPr>
      <w:bookmarkStart w:colFirst="0" w:colLast="0" w:name="_shrc56n91j0m" w:id="40"/>
      <w:bookmarkEnd w:id="40"/>
      <w:r w:rsidDel="00000000" w:rsidR="00000000" w:rsidRPr="00000000">
        <w:rPr>
          <w:rtl w:val="0"/>
        </w:rPr>
      </w:r>
    </w:p>
    <w:p w:rsidR="00000000" w:rsidDel="00000000" w:rsidP="00000000" w:rsidRDefault="00000000" w:rsidRPr="00000000" w14:paraId="00003A0B">
      <w:pPr>
        <w:pStyle w:val="Heading2"/>
        <w:pageBreakBefore w:val="0"/>
        <w:rPr/>
      </w:pPr>
      <w:bookmarkStart w:colFirst="0" w:colLast="0" w:name="_n4a8zrha1tea" w:id="41"/>
      <w:bookmarkEnd w:id="41"/>
      <w:r w:rsidDel="00000000" w:rsidR="00000000" w:rsidRPr="00000000">
        <w:rPr>
          <w:rtl w:val="0"/>
        </w:rPr>
        <w:t xml:space="preserve">The Club Scenes (By Jesterology)</w:t>
      </w:r>
    </w:p>
    <w:p w:rsidR="00000000" w:rsidDel="00000000" w:rsidP="00000000" w:rsidRDefault="00000000" w:rsidRPr="00000000" w14:paraId="00003A0C">
      <w:pPr>
        <w:pageBreakBefore w:val="0"/>
        <w:rPr/>
      </w:pPr>
      <w:r w:rsidDel="00000000" w:rsidR="00000000" w:rsidRPr="00000000">
        <w:rPr>
          <w:rtl w:val="0"/>
        </w:rPr>
        <w:t xml:space="preserve">    scene black</w:t>
      </w:r>
    </w:p>
    <w:p w:rsidR="00000000" w:rsidDel="00000000" w:rsidP="00000000" w:rsidRDefault="00000000" w:rsidRPr="00000000" w14:paraId="00003A0D">
      <w:pPr>
        <w:pageBreakBefore w:val="0"/>
        <w:rPr/>
      </w:pPr>
      <w:r w:rsidDel="00000000" w:rsidR="00000000" w:rsidRPr="00000000">
        <w:rPr>
          <w:rtl w:val="0"/>
        </w:rPr>
        <w:t xml:space="preserve">    "{i}BZZZ BZZZ BZZZ...BZZZ BZZZ BZZZ{i}"</w:t>
      </w:r>
    </w:p>
    <w:p w:rsidR="00000000" w:rsidDel="00000000" w:rsidP="00000000" w:rsidRDefault="00000000" w:rsidRPr="00000000" w14:paraId="00003A0E">
      <w:pPr>
        <w:pageBreakBefore w:val="0"/>
        <w:rPr/>
      </w:pPr>
      <w:r w:rsidDel="00000000" w:rsidR="00000000" w:rsidRPr="00000000">
        <w:rPr>
          <w:rtl w:val="0"/>
        </w:rPr>
        <w:t xml:space="preserve">    mc "Ahh~" </w:t>
      </w:r>
    </w:p>
    <w:p w:rsidR="00000000" w:rsidDel="00000000" w:rsidP="00000000" w:rsidRDefault="00000000" w:rsidRPr="00000000" w14:paraId="00003A0F">
      <w:pPr>
        <w:pageBreakBefore w:val="0"/>
        <w:rPr/>
      </w:pPr>
      <w:r w:rsidDel="00000000" w:rsidR="00000000" w:rsidRPr="00000000">
        <w:rPr>
          <w:rtl w:val="0"/>
        </w:rPr>
        <w:t xml:space="preserve">    scene bg bedroom with open_eyes</w:t>
      </w:r>
    </w:p>
    <w:p w:rsidR="00000000" w:rsidDel="00000000" w:rsidP="00000000" w:rsidRDefault="00000000" w:rsidRPr="00000000" w14:paraId="00003A10">
      <w:pPr>
        <w:pageBreakBefore w:val="0"/>
        <w:rPr/>
      </w:pPr>
      <w:r w:rsidDel="00000000" w:rsidR="00000000" w:rsidRPr="00000000">
        <w:rPr>
          <w:rtl w:val="0"/>
        </w:rPr>
        <w:t xml:space="preserve">    "I flop around in bed and pant a bit before focusing."</w:t>
      </w:r>
    </w:p>
    <w:p w:rsidR="00000000" w:rsidDel="00000000" w:rsidP="00000000" w:rsidRDefault="00000000" w:rsidRPr="00000000" w14:paraId="00003A11">
      <w:pPr>
        <w:pageBreakBefore w:val="0"/>
        <w:rPr/>
      </w:pPr>
      <w:r w:rsidDel="00000000" w:rsidR="00000000" w:rsidRPr="00000000">
        <w:rPr>
          <w:rtl w:val="0"/>
        </w:rPr>
        <w:t xml:space="preserve">    "I reach over to my nightstand and turn off the alarm on my phone."</w:t>
      </w:r>
    </w:p>
    <w:p w:rsidR="00000000" w:rsidDel="00000000" w:rsidP="00000000" w:rsidRDefault="00000000" w:rsidRPr="00000000" w14:paraId="00003A12">
      <w:pPr>
        <w:pageBreakBefore w:val="0"/>
        <w:rPr/>
      </w:pPr>
      <w:r w:rsidDel="00000000" w:rsidR="00000000" w:rsidRPr="00000000">
        <w:rPr>
          <w:rtl w:val="0"/>
        </w:rPr>
        <w:t xml:space="preserve">    "Jeez, must’ve accidentally set the alarm to be louder than I’m used to."</w:t>
      </w:r>
    </w:p>
    <w:p w:rsidR="00000000" w:rsidDel="00000000" w:rsidP="00000000" w:rsidRDefault="00000000" w:rsidRPr="00000000" w14:paraId="00003A13">
      <w:pPr>
        <w:pageBreakBefore w:val="0"/>
        <w:rPr/>
      </w:pPr>
      <w:r w:rsidDel="00000000" w:rsidR="00000000" w:rsidRPr="00000000">
        <w:rPr>
          <w:rtl w:val="0"/>
        </w:rPr>
        <w:t xml:space="preserve">    "That was one hell of a wake up call."</w:t>
      </w:r>
    </w:p>
    <w:p w:rsidR="00000000" w:rsidDel="00000000" w:rsidP="00000000" w:rsidRDefault="00000000" w:rsidRPr="00000000" w14:paraId="00003A14">
      <w:pPr>
        <w:pageBreakBefore w:val="0"/>
        <w:rPr/>
      </w:pPr>
      <w:r w:rsidDel="00000000" w:rsidR="00000000" w:rsidRPr="00000000">
        <w:rPr>
          <w:rtl w:val="0"/>
        </w:rPr>
        <w:t xml:space="preserve">    "I sit up on the edge of my bed and rub my eyes a bit"</w:t>
      </w:r>
    </w:p>
    <w:p w:rsidR="00000000" w:rsidDel="00000000" w:rsidP="00000000" w:rsidRDefault="00000000" w:rsidRPr="00000000" w14:paraId="00003A15">
      <w:pPr>
        <w:pageBreakBefore w:val="0"/>
        <w:rPr/>
      </w:pPr>
      <w:r w:rsidDel="00000000" w:rsidR="00000000" w:rsidRPr="00000000">
        <w:rPr>
          <w:rtl w:val="0"/>
        </w:rPr>
        <w:t xml:space="preserve">    "And so another day begins."</w:t>
      </w:r>
    </w:p>
    <w:p w:rsidR="00000000" w:rsidDel="00000000" w:rsidP="00000000" w:rsidRDefault="00000000" w:rsidRPr="00000000" w14:paraId="00003A16">
      <w:pPr>
        <w:pageBreakBefore w:val="0"/>
        <w:rPr/>
      </w:pPr>
      <w:r w:rsidDel="00000000" w:rsidR="00000000" w:rsidRPr="00000000">
        <w:rPr>
          <w:rtl w:val="0"/>
        </w:rPr>
        <w:t xml:space="preserve">    m "[player]? Hello? Are you awake yet? Am I going to have to break this door down?!"</w:t>
      </w:r>
    </w:p>
    <w:p w:rsidR="00000000" w:rsidDel="00000000" w:rsidP="00000000" w:rsidRDefault="00000000" w:rsidRPr="00000000" w14:paraId="00003A17">
      <w:pPr>
        <w:pageBreakBefore w:val="0"/>
        <w:rPr/>
      </w:pPr>
      <w:r w:rsidDel="00000000" w:rsidR="00000000" w:rsidRPr="00000000">
        <w:rPr>
          <w:rtl w:val="0"/>
        </w:rPr>
        <w:t xml:space="preserve">    "What?! Monika is here already?! But it’s so early, she always shows up around-"</w:t>
      </w:r>
    </w:p>
    <w:p w:rsidR="00000000" w:rsidDel="00000000" w:rsidP="00000000" w:rsidRDefault="00000000" w:rsidRPr="00000000" w14:paraId="00003A18">
      <w:pPr>
        <w:pageBreakBefore w:val="0"/>
        <w:rPr/>
      </w:pPr>
      <w:r w:rsidDel="00000000" w:rsidR="00000000" w:rsidRPr="00000000">
        <w:rPr>
          <w:rtl w:val="0"/>
        </w:rPr>
        <w:t xml:space="preserve">    "I completely facepalm as I suddenly notice the time, as well as several missed calls and texts from Monika."</w:t>
      </w:r>
    </w:p>
    <w:p w:rsidR="00000000" w:rsidDel="00000000" w:rsidP="00000000" w:rsidRDefault="00000000" w:rsidRPr="00000000" w14:paraId="00003A19">
      <w:pPr>
        <w:pageBreakBefore w:val="0"/>
        <w:rPr/>
      </w:pPr>
      <w:r w:rsidDel="00000000" w:rsidR="00000000" w:rsidRPr="00000000">
        <w:rPr>
          <w:rtl w:val="0"/>
        </w:rPr>
        <w:t xml:space="preserve">    "Crap, I guess I set the wrong time for the alarm too."</w:t>
      </w:r>
    </w:p>
    <w:p w:rsidR="00000000" w:rsidDel="00000000" w:rsidP="00000000" w:rsidRDefault="00000000" w:rsidRPr="00000000" w14:paraId="00003A1A">
      <w:pPr>
        <w:pageBreakBefore w:val="0"/>
        <w:rPr/>
      </w:pPr>
      <w:r w:rsidDel="00000000" w:rsidR="00000000" w:rsidRPr="00000000">
        <w:rPr>
          <w:rtl w:val="0"/>
        </w:rPr>
        <w:t xml:space="preserve">    "How could I have messed up like that?"</w:t>
      </w:r>
    </w:p>
    <w:p w:rsidR="00000000" w:rsidDel="00000000" w:rsidP="00000000" w:rsidRDefault="00000000" w:rsidRPr="00000000" w14:paraId="00003A1B">
      <w:pPr>
        <w:pageBreakBefore w:val="0"/>
        <w:rPr/>
      </w:pPr>
      <w:r w:rsidDel="00000000" w:rsidR="00000000" w:rsidRPr="00000000">
        <w:rPr>
          <w:rtl w:val="0"/>
        </w:rPr>
        <w:t xml:space="preserve">    "I quickly get out of bed and fumble through a pile of clothes in my closet, looking for my uniform that I lazily tossed in here last night."</w:t>
      </w:r>
    </w:p>
    <w:p w:rsidR="00000000" w:rsidDel="00000000" w:rsidP="00000000" w:rsidRDefault="00000000" w:rsidRPr="00000000" w14:paraId="00003A1C">
      <w:pPr>
        <w:pageBreakBefore w:val="0"/>
        <w:rPr/>
      </w:pPr>
      <w:r w:rsidDel="00000000" w:rsidR="00000000" w:rsidRPr="00000000">
        <w:rPr>
          <w:rtl w:val="0"/>
        </w:rPr>
        <w:t xml:space="preserve">    scene black</w:t>
      </w:r>
    </w:p>
    <w:p w:rsidR="00000000" w:rsidDel="00000000" w:rsidP="00000000" w:rsidRDefault="00000000" w:rsidRPr="00000000" w14:paraId="00003A1D">
      <w:pPr>
        <w:pageBreakBefore w:val="0"/>
        <w:rPr/>
      </w:pPr>
      <w:r w:rsidDel="00000000" w:rsidR="00000000" w:rsidRPr="00000000">
        <w:rPr>
          <w:rtl w:val="0"/>
        </w:rPr>
        <w:t xml:space="preserve">    "Besides that I just quickly run off to the bathroom to get washed up and dressed, then I'm downstairs in a matter of minutes..."</w:t>
      </w:r>
    </w:p>
    <w:p w:rsidR="00000000" w:rsidDel="00000000" w:rsidP="00000000" w:rsidRDefault="00000000" w:rsidRPr="00000000" w14:paraId="00003A1E">
      <w:pPr>
        <w:pageBreakBefore w:val="0"/>
        <w:rPr/>
      </w:pPr>
      <w:r w:rsidDel="00000000" w:rsidR="00000000" w:rsidRPr="00000000">
        <w:rPr>
          <w:rtl w:val="0"/>
        </w:rPr>
        <w:t xml:space="preserve">    "...to hear a somewhat irritated Monika still calling for me, and whose knocking is starting to get a little louder."</w:t>
      </w:r>
    </w:p>
    <w:p w:rsidR="00000000" w:rsidDel="00000000" w:rsidP="00000000" w:rsidRDefault="00000000" w:rsidRPr="00000000" w14:paraId="00003A1F">
      <w:pPr>
        <w:pageBreakBefore w:val="0"/>
        <w:rPr/>
      </w:pPr>
      <w:r w:rsidDel="00000000" w:rsidR="00000000" w:rsidRPr="00000000">
        <w:rPr>
          <w:rtl w:val="0"/>
        </w:rPr>
        <w:t xml:space="preserve">    "I quickly unlock the door and step outside."</w:t>
      </w:r>
    </w:p>
    <w:p w:rsidR="00000000" w:rsidDel="00000000" w:rsidP="00000000" w:rsidRDefault="00000000" w:rsidRPr="00000000" w14:paraId="00003A20">
      <w:pPr>
        <w:pageBreakBefore w:val="0"/>
        <w:rPr/>
      </w:pPr>
      <w:r w:rsidDel="00000000" w:rsidR="00000000" w:rsidRPr="00000000">
        <w:rPr>
          <w:rtl w:val="0"/>
        </w:rPr>
        <w:t xml:space="preserve">    scene bg house</w:t>
      </w:r>
    </w:p>
    <w:p w:rsidR="00000000" w:rsidDel="00000000" w:rsidP="00000000" w:rsidRDefault="00000000" w:rsidRPr="00000000" w14:paraId="00003A21">
      <w:pPr>
        <w:pageBreakBefore w:val="0"/>
        <w:rPr/>
      </w:pPr>
      <w:r w:rsidDel="00000000" w:rsidR="00000000" w:rsidRPr="00000000">
        <w:rPr>
          <w:rtl w:val="0"/>
        </w:rPr>
        <w:t xml:space="preserve">    with wipeleft_scene</w:t>
      </w:r>
    </w:p>
    <w:p w:rsidR="00000000" w:rsidDel="00000000" w:rsidP="00000000" w:rsidRDefault="00000000" w:rsidRPr="00000000" w14:paraId="00003A22">
      <w:pPr>
        <w:pageBreakBefore w:val="0"/>
        <w:rPr/>
      </w:pPr>
      <w:r w:rsidDel="00000000" w:rsidR="00000000" w:rsidRPr="00000000">
        <w:rPr>
          <w:rtl w:val="0"/>
        </w:rPr>
        <w:t xml:space="preserve">    show monika 5b at t11 zorder 2</w:t>
      </w:r>
    </w:p>
    <w:p w:rsidR="00000000" w:rsidDel="00000000" w:rsidP="00000000" w:rsidRDefault="00000000" w:rsidRPr="00000000" w14:paraId="00003A23">
      <w:pPr>
        <w:pageBreakBefore w:val="0"/>
        <w:rPr/>
      </w:pPr>
      <w:r w:rsidDel="00000000" w:rsidR="00000000" w:rsidRPr="00000000">
        <w:rPr>
          <w:rtl w:val="0"/>
        </w:rPr>
        <w:t xml:space="preserve">    mc "Oh heeey Monika...how's it going?"</w:t>
      </w:r>
    </w:p>
    <w:p w:rsidR="00000000" w:rsidDel="00000000" w:rsidP="00000000" w:rsidRDefault="00000000" w:rsidRPr="00000000" w14:paraId="00003A24">
      <w:pPr>
        <w:pageBreakBefore w:val="0"/>
        <w:rPr/>
      </w:pPr>
      <w:r w:rsidDel="00000000" w:rsidR="00000000" w:rsidRPr="00000000">
        <w:rPr>
          <w:rtl w:val="0"/>
        </w:rPr>
        <w:t xml:space="preserve">    "I give her a big smile and try not to shake a bit, we're almost late for school and I really hope she isn't upset with me."</w:t>
      </w:r>
    </w:p>
    <w:p w:rsidR="00000000" w:rsidDel="00000000" w:rsidP="00000000" w:rsidRDefault="00000000" w:rsidRPr="00000000" w14:paraId="00003A25">
      <w:pPr>
        <w:pageBreakBefore w:val="0"/>
        <w:rPr/>
      </w:pPr>
      <w:r w:rsidDel="00000000" w:rsidR="00000000" w:rsidRPr="00000000">
        <w:rPr>
          <w:rtl w:val="0"/>
        </w:rPr>
        <w:t xml:space="preserve">    m "Not nearly as well as I'd like it to be going [player], you sure took your sweet time getting out here."</w:t>
      </w:r>
    </w:p>
    <w:p w:rsidR="00000000" w:rsidDel="00000000" w:rsidP="00000000" w:rsidRDefault="00000000" w:rsidRPr="00000000" w14:paraId="00003A26">
      <w:pPr>
        <w:pageBreakBefore w:val="0"/>
        <w:rPr/>
      </w:pPr>
      <w:r w:rsidDel="00000000" w:rsidR="00000000" w:rsidRPr="00000000">
        <w:rPr>
          <w:rtl w:val="0"/>
        </w:rPr>
        <w:t xml:space="preserve">    m 2f "It isn't very polite to keep a girl waiting and worried you know."</w:t>
      </w:r>
    </w:p>
    <w:p w:rsidR="00000000" w:rsidDel="00000000" w:rsidP="00000000" w:rsidRDefault="00000000" w:rsidRPr="00000000" w14:paraId="00003A27">
      <w:pPr>
        <w:pageBreakBefore w:val="0"/>
        <w:rPr/>
      </w:pPr>
      <w:r w:rsidDel="00000000" w:rsidR="00000000" w:rsidRPr="00000000">
        <w:rPr>
          <w:rtl w:val="0"/>
        </w:rPr>
        <w:t xml:space="preserve">    mc "Right, I'm really sorry, I messed up last night and somehow managed to set my alarm for the wrong time."</w:t>
      </w:r>
    </w:p>
    <w:p w:rsidR="00000000" w:rsidDel="00000000" w:rsidP="00000000" w:rsidRDefault="00000000" w:rsidRPr="00000000" w14:paraId="00003A28">
      <w:pPr>
        <w:pageBreakBefore w:val="0"/>
        <w:rPr/>
      </w:pPr>
      <w:r w:rsidDel="00000000" w:rsidR="00000000" w:rsidRPr="00000000">
        <w:rPr>
          <w:rtl w:val="0"/>
        </w:rPr>
        <w:t xml:space="preserve">    "I switch to a cuter smile and give her my best puppy dog eyes before leaning in to give her a hug."</w:t>
      </w:r>
    </w:p>
    <w:p w:rsidR="00000000" w:rsidDel="00000000" w:rsidP="00000000" w:rsidRDefault="00000000" w:rsidRPr="00000000" w14:paraId="00003A29">
      <w:pPr>
        <w:pageBreakBefore w:val="0"/>
        <w:rPr/>
      </w:pPr>
      <w:r w:rsidDel="00000000" w:rsidR="00000000" w:rsidRPr="00000000">
        <w:rPr>
          <w:rtl w:val="0"/>
        </w:rPr>
        <w:t xml:space="preserve">    mc "Think you can forgive me?"</w:t>
      </w:r>
    </w:p>
    <w:p w:rsidR="00000000" w:rsidDel="00000000" w:rsidP="00000000" w:rsidRDefault="00000000" w:rsidRPr="00000000" w14:paraId="00003A2A">
      <w:pPr>
        <w:pageBreakBefore w:val="0"/>
        <w:rPr/>
      </w:pPr>
      <w:r w:rsidDel="00000000" w:rsidR="00000000" w:rsidRPr="00000000">
        <w:rPr>
          <w:rtl w:val="0"/>
        </w:rPr>
        <w:t xml:space="preserve">    "She hesitates at first, as if trying not to give in, but she slowly raises her arms and returns my embrace."</w:t>
      </w:r>
    </w:p>
    <w:p w:rsidR="00000000" w:rsidDel="00000000" w:rsidP="00000000" w:rsidRDefault="00000000" w:rsidRPr="00000000" w14:paraId="00003A2B">
      <w:pPr>
        <w:pageBreakBefore w:val="0"/>
        <w:rPr/>
      </w:pPr>
      <w:r w:rsidDel="00000000" w:rsidR="00000000" w:rsidRPr="00000000">
        <w:rPr>
          <w:rtl w:val="0"/>
        </w:rPr>
        <w:t xml:space="preserve">    "After a moment she lowers her arms and we each take a step back."</w:t>
      </w:r>
    </w:p>
    <w:p w:rsidR="00000000" w:rsidDel="00000000" w:rsidP="00000000" w:rsidRDefault="00000000" w:rsidRPr="00000000" w14:paraId="00003A2C">
      <w:pPr>
        <w:pageBreakBefore w:val="0"/>
        <w:rPr/>
      </w:pPr>
      <w:r w:rsidDel="00000000" w:rsidR="00000000" w:rsidRPr="00000000">
        <w:rPr>
          <w:rtl w:val="0"/>
        </w:rPr>
        <w:t xml:space="preserve">    m 1m "Well, perhaps you can make it up to me." </w:t>
      </w:r>
    </w:p>
    <w:p w:rsidR="00000000" w:rsidDel="00000000" w:rsidP="00000000" w:rsidRDefault="00000000" w:rsidRPr="00000000" w14:paraId="00003A2D">
      <w:pPr>
        <w:pageBreakBefore w:val="0"/>
        <w:rPr/>
      </w:pPr>
      <w:r w:rsidDel="00000000" w:rsidR="00000000" w:rsidRPr="00000000">
        <w:rPr>
          <w:rtl w:val="0"/>
        </w:rPr>
        <w:t xml:space="preserve">    "She attempts to keep sounding stern but her act falters a bit, I can tell she's much more relieved than upset."</w:t>
      </w:r>
    </w:p>
    <w:p w:rsidR="00000000" w:rsidDel="00000000" w:rsidP="00000000" w:rsidRDefault="00000000" w:rsidRPr="00000000" w14:paraId="00003A2E">
      <w:pPr>
        <w:pageBreakBefore w:val="0"/>
        <w:rPr/>
      </w:pPr>
      <w:r w:rsidDel="00000000" w:rsidR="00000000" w:rsidRPr="00000000">
        <w:rPr>
          <w:rtl w:val="0"/>
        </w:rPr>
        <w:t xml:space="preserve">    mc "Anything you'd like."</w:t>
      </w:r>
    </w:p>
    <w:p w:rsidR="00000000" w:rsidDel="00000000" w:rsidP="00000000" w:rsidRDefault="00000000" w:rsidRPr="00000000" w14:paraId="00003A2F">
      <w:pPr>
        <w:pageBreakBefore w:val="0"/>
        <w:rPr/>
      </w:pPr>
      <w:r w:rsidDel="00000000" w:rsidR="00000000" w:rsidRPr="00000000">
        <w:rPr>
          <w:rtl w:val="0"/>
        </w:rPr>
        <w:t xml:space="preserve">    "she now smiles back."</w:t>
      </w:r>
    </w:p>
    <w:p w:rsidR="00000000" w:rsidDel="00000000" w:rsidP="00000000" w:rsidRDefault="00000000" w:rsidRPr="00000000" w14:paraId="00003A30">
      <w:pPr>
        <w:pageBreakBefore w:val="0"/>
        <w:rPr/>
      </w:pPr>
      <w:r w:rsidDel="00000000" w:rsidR="00000000" w:rsidRPr="00000000">
        <w:rPr>
          <w:rtl w:val="0"/>
        </w:rPr>
        <w:t xml:space="preserve">    </w:t>
      </w:r>
      <w:r w:rsidDel="00000000" w:rsidR="00000000" w:rsidRPr="00000000">
        <w:rPr>
          <w:rtl w:val="0"/>
        </w:rPr>
        <w:t xml:space="preserve">m 1a</w:t>
      </w:r>
      <w:r w:rsidDel="00000000" w:rsidR="00000000" w:rsidRPr="00000000">
        <w:rPr>
          <w:rtl w:val="0"/>
        </w:rPr>
        <w:t xml:space="preserve"> "At least it was just alarm trouble, I was getting worried you know."</w:t>
      </w:r>
    </w:p>
    <w:p w:rsidR="00000000" w:rsidDel="00000000" w:rsidP="00000000" w:rsidRDefault="00000000" w:rsidRPr="00000000" w14:paraId="00003A31">
      <w:pPr>
        <w:pageBreakBefore w:val="0"/>
        <w:rPr/>
      </w:pPr>
      <w:r w:rsidDel="00000000" w:rsidR="00000000" w:rsidRPr="00000000">
        <w:rPr>
          <w:rtl w:val="0"/>
        </w:rPr>
        <w:t xml:space="preserve">    mc "Haha, yeah just the alarm nothing to worry about, that's very sweet of you-"</w:t>
      </w:r>
    </w:p>
    <w:p w:rsidR="00000000" w:rsidDel="00000000" w:rsidP="00000000" w:rsidRDefault="00000000" w:rsidRPr="00000000" w14:paraId="00003A32">
      <w:pPr>
        <w:pageBreakBefore w:val="0"/>
        <w:rPr/>
      </w:pPr>
      <w:r w:rsidDel="00000000" w:rsidR="00000000" w:rsidRPr="00000000">
        <w:rPr>
          <w:rtl w:val="0"/>
        </w:rPr>
        <w:t xml:space="preserve">    "She suddenly cuts me off."</w:t>
      </w:r>
    </w:p>
    <w:p w:rsidR="00000000" w:rsidDel="00000000" w:rsidP="00000000" w:rsidRDefault="00000000" w:rsidRPr="00000000" w14:paraId="00003A33">
      <w:pPr>
        <w:pageBreakBefore w:val="0"/>
        <w:rPr/>
      </w:pPr>
      <w:r w:rsidDel="00000000" w:rsidR="00000000" w:rsidRPr="00000000">
        <w:rPr>
          <w:rtl w:val="0"/>
        </w:rPr>
        <w:t xml:space="preserve">    m 5b "Hey wait a second! Where you with someone last night?!"</w:t>
      </w:r>
    </w:p>
    <w:p w:rsidR="00000000" w:rsidDel="00000000" w:rsidP="00000000" w:rsidRDefault="00000000" w:rsidRPr="00000000" w14:paraId="00003A34">
      <w:pPr>
        <w:pageBreakBefore w:val="0"/>
        <w:rPr/>
      </w:pPr>
      <w:r w:rsidDel="00000000" w:rsidR="00000000" w:rsidRPr="00000000">
        <w:rPr>
          <w:rtl w:val="0"/>
        </w:rPr>
        <w:t xml:space="preserve">    mc "Whaaa...no no no of course not you know that!"</w:t>
      </w:r>
    </w:p>
    <w:p w:rsidR="00000000" w:rsidDel="00000000" w:rsidP="00000000" w:rsidRDefault="00000000" w:rsidRPr="00000000" w14:paraId="00003A35">
      <w:pPr>
        <w:pageBreakBefore w:val="0"/>
        <w:rPr/>
      </w:pPr>
      <w:r w:rsidDel="00000000" w:rsidR="00000000" w:rsidRPr="00000000">
        <w:rPr>
          <w:rtl w:val="0"/>
        </w:rPr>
        <w:t xml:space="preserve">    "I hold my hands up defensively."</w:t>
      </w:r>
    </w:p>
    <w:p w:rsidR="00000000" w:rsidDel="00000000" w:rsidP="00000000" w:rsidRDefault="00000000" w:rsidRPr="00000000" w14:paraId="00003A36">
      <w:pPr>
        <w:pageBreakBefore w:val="0"/>
        <w:rPr/>
      </w:pPr>
      <w:r w:rsidDel="00000000" w:rsidR="00000000" w:rsidRPr="00000000">
        <w:rPr>
          <w:rtl w:val="0"/>
        </w:rPr>
        <w:t xml:space="preserve">    "She begins to giggle."</w:t>
      </w:r>
    </w:p>
    <w:p w:rsidR="00000000" w:rsidDel="00000000" w:rsidP="00000000" w:rsidRDefault="00000000" w:rsidRPr="00000000" w14:paraId="00003A37">
      <w:pPr>
        <w:pageBreakBefore w:val="0"/>
        <w:rPr/>
      </w:pPr>
      <w:r w:rsidDel="00000000" w:rsidR="00000000" w:rsidRPr="00000000">
        <w:rPr>
          <w:rtl w:val="0"/>
        </w:rPr>
        <w:t xml:space="preserve">    m 5a "Ehehehe, oh [player] if only you could see your face right now."</w:t>
      </w:r>
    </w:p>
    <w:p w:rsidR="00000000" w:rsidDel="00000000" w:rsidP="00000000" w:rsidRDefault="00000000" w:rsidRPr="00000000" w14:paraId="00003A38">
      <w:pPr>
        <w:pageBreakBefore w:val="0"/>
        <w:rPr/>
      </w:pPr>
      <w:r w:rsidDel="00000000" w:rsidR="00000000" w:rsidRPr="00000000">
        <w:rPr>
          <w:rtl w:val="0"/>
        </w:rPr>
        <w:t xml:space="preserve">    "I let out a small sigh of relief, though I can't help but wonder what percentage of a joke that actually was."</w:t>
      </w:r>
    </w:p>
    <w:p w:rsidR="00000000" w:rsidDel="00000000" w:rsidP="00000000" w:rsidRDefault="00000000" w:rsidRPr="00000000" w14:paraId="00003A39">
      <w:pPr>
        <w:pageBreakBefore w:val="0"/>
        <w:rPr/>
      </w:pPr>
      <w:r w:rsidDel="00000000" w:rsidR="00000000" w:rsidRPr="00000000">
        <w:rPr>
          <w:rtl w:val="0"/>
        </w:rPr>
        <w:t xml:space="preserve">    mc "Sheesh, not cool Monika."</w:t>
      </w:r>
    </w:p>
    <w:p w:rsidR="00000000" w:rsidDel="00000000" w:rsidP="00000000" w:rsidRDefault="00000000" w:rsidRPr="00000000" w14:paraId="00003A3A">
      <w:pPr>
        <w:pageBreakBefore w:val="0"/>
        <w:rPr/>
      </w:pPr>
      <w:r w:rsidDel="00000000" w:rsidR="00000000" w:rsidRPr="00000000">
        <w:rPr>
          <w:rtl w:val="0"/>
        </w:rPr>
        <w:t xml:space="preserve">    m "Consider that the beginning of my payback."</w:t>
      </w:r>
    </w:p>
    <w:p w:rsidR="00000000" w:rsidDel="00000000" w:rsidP="00000000" w:rsidRDefault="00000000" w:rsidRPr="00000000" w14:paraId="00003A3B">
      <w:pPr>
        <w:pageBreakBefore w:val="0"/>
        <w:rPr/>
      </w:pPr>
      <w:r w:rsidDel="00000000" w:rsidR="00000000" w:rsidRPr="00000000">
        <w:rPr>
          <w:rtl w:val="0"/>
        </w:rPr>
        <w:t xml:space="preserve">    "She winks at me...beginning?…{i}gulp{/i}"</w:t>
      </w:r>
    </w:p>
    <w:p w:rsidR="00000000" w:rsidDel="00000000" w:rsidP="00000000" w:rsidRDefault="00000000" w:rsidRPr="00000000" w14:paraId="00003A3C">
      <w:pPr>
        <w:pageBreakBefore w:val="0"/>
        <w:rPr/>
      </w:pPr>
      <w:r w:rsidDel="00000000" w:rsidR="00000000" w:rsidRPr="00000000">
        <w:rPr>
          <w:rtl w:val="0"/>
        </w:rPr>
        <w:t xml:space="preserve">    "We stand there for another moment before Monika suddenly gasps and jumps a bit."</w:t>
      </w:r>
    </w:p>
    <w:p w:rsidR="00000000" w:rsidDel="00000000" w:rsidP="00000000" w:rsidRDefault="00000000" w:rsidRPr="00000000" w14:paraId="00003A3D">
      <w:pPr>
        <w:pageBreakBefore w:val="0"/>
        <w:rPr/>
      </w:pPr>
      <w:r w:rsidDel="00000000" w:rsidR="00000000" w:rsidRPr="00000000">
        <w:rPr>
          <w:rtl w:val="0"/>
        </w:rPr>
        <w:t xml:space="preserve">    show monika </w:t>
      </w:r>
      <w:r w:rsidDel="00000000" w:rsidR="00000000" w:rsidRPr="00000000">
        <w:rPr>
          <w:b w:val="1"/>
          <w:rtl w:val="0"/>
        </w:rPr>
        <w:t xml:space="preserve">(hopefully can get a custom expression here)</w:t>
      </w:r>
      <w:r w:rsidDel="00000000" w:rsidR="00000000" w:rsidRPr="00000000">
        <w:rPr>
          <w:rtl w:val="0"/>
        </w:rPr>
        <w:t xml:space="preserve"> at h11 zorder 2</w:t>
      </w:r>
    </w:p>
    <w:p w:rsidR="00000000" w:rsidDel="00000000" w:rsidP="00000000" w:rsidRDefault="00000000" w:rsidRPr="00000000" w14:paraId="00003A3E">
      <w:pPr>
        <w:pageBreakBefore w:val="0"/>
        <w:rPr/>
      </w:pPr>
      <w:r w:rsidDel="00000000" w:rsidR="00000000" w:rsidRPr="00000000">
        <w:rPr>
          <w:rtl w:val="0"/>
        </w:rPr>
        <w:t xml:space="preserve">    m "Oh my god! What time is it?! How long have we been standing here?!"</w:t>
      </w:r>
    </w:p>
    <w:p w:rsidR="00000000" w:rsidDel="00000000" w:rsidP="00000000" w:rsidRDefault="00000000" w:rsidRPr="00000000" w14:paraId="00003A3F">
      <w:pPr>
        <w:pageBreakBefore w:val="0"/>
        <w:rPr/>
      </w:pPr>
      <w:r w:rsidDel="00000000" w:rsidR="00000000" w:rsidRPr="00000000">
        <w:rPr>
          <w:rtl w:val="0"/>
        </w:rPr>
        <w:t xml:space="preserve">    "I finally realize just how distracted we got and remember that we're running late."</w:t>
      </w:r>
    </w:p>
    <w:p w:rsidR="00000000" w:rsidDel="00000000" w:rsidP="00000000" w:rsidRDefault="00000000" w:rsidRPr="00000000" w14:paraId="00003A40">
      <w:pPr>
        <w:pageBreakBefore w:val="0"/>
        <w:rPr/>
      </w:pPr>
      <w:r w:rsidDel="00000000" w:rsidR="00000000" w:rsidRPr="00000000">
        <w:rPr>
          <w:rtl w:val="0"/>
        </w:rPr>
        <w:t xml:space="preserve">    "I check my phone. There's still enough time left, if we book it."</w:t>
      </w:r>
    </w:p>
    <w:p w:rsidR="00000000" w:rsidDel="00000000" w:rsidP="00000000" w:rsidRDefault="00000000" w:rsidRPr="00000000" w14:paraId="00003A41">
      <w:pPr>
        <w:pageBreakBefore w:val="0"/>
        <w:rPr/>
      </w:pPr>
      <w:r w:rsidDel="00000000" w:rsidR="00000000" w:rsidRPr="00000000">
        <w:rPr>
          <w:rtl w:val="0"/>
        </w:rPr>
        <w:t xml:space="preserve">    "Monika reaches forward to grab my hand and then starts running off towards school, yanking me after her."</w:t>
      </w:r>
    </w:p>
    <w:p w:rsidR="00000000" w:rsidDel="00000000" w:rsidP="00000000" w:rsidRDefault="00000000" w:rsidRPr="00000000" w14:paraId="00003A42">
      <w:pPr>
        <w:pageBreakBefore w:val="0"/>
        <w:rPr/>
      </w:pPr>
      <w:r w:rsidDel="00000000" w:rsidR="00000000" w:rsidRPr="00000000">
        <w:rPr>
          <w:rtl w:val="0"/>
        </w:rPr>
        <w:t xml:space="preserve">    m "Hurry up [player]! If this costs me my attendance record then you're going to be in a lot more trouble!"</w:t>
      </w:r>
    </w:p>
    <w:p w:rsidR="00000000" w:rsidDel="00000000" w:rsidP="00000000" w:rsidRDefault="00000000" w:rsidRPr="00000000" w14:paraId="00003A43">
      <w:pPr>
        <w:pageBreakBefore w:val="0"/>
        <w:rPr/>
      </w:pPr>
      <w:r w:rsidDel="00000000" w:rsidR="00000000" w:rsidRPr="00000000">
        <w:rPr>
          <w:rtl w:val="0"/>
        </w:rPr>
        <w:t xml:space="preserve">    scene black</w:t>
      </w:r>
    </w:p>
    <w:p w:rsidR="00000000" w:rsidDel="00000000" w:rsidP="00000000" w:rsidRDefault="00000000" w:rsidRPr="00000000" w14:paraId="00003A44">
      <w:pPr>
        <w:pageBreakBefore w:val="0"/>
        <w:rPr/>
      </w:pPr>
      <w:r w:rsidDel="00000000" w:rsidR="00000000" w:rsidRPr="00000000">
        <w:rPr>
          <w:rtl w:val="0"/>
        </w:rPr>
        <w:t xml:space="preserve">    "We run virtually nonstop to school and…"</w:t>
      </w:r>
    </w:p>
    <w:p w:rsidR="00000000" w:rsidDel="00000000" w:rsidP="00000000" w:rsidRDefault="00000000" w:rsidRPr="00000000" w14:paraId="00003A45">
      <w:pPr>
        <w:pageBreakBefore w:val="0"/>
        <w:rPr/>
      </w:pPr>
      <w:r w:rsidDel="00000000" w:rsidR="00000000" w:rsidRPr="00000000">
        <w:rPr>
          <w:rtl w:val="0"/>
        </w:rPr>
        <w:t xml:space="preserve">    scene bg corridor </w:t>
      </w:r>
    </w:p>
    <w:p w:rsidR="00000000" w:rsidDel="00000000" w:rsidP="00000000" w:rsidRDefault="00000000" w:rsidRPr="00000000" w14:paraId="00003A46">
      <w:pPr>
        <w:pageBreakBefore w:val="0"/>
        <w:rPr/>
      </w:pPr>
      <w:r w:rsidDel="00000000" w:rsidR="00000000" w:rsidRPr="00000000">
        <w:rPr>
          <w:rtl w:val="0"/>
        </w:rPr>
        <w:t xml:space="preserve">    with wipeleft_scene</w:t>
      </w:r>
    </w:p>
    <w:p w:rsidR="00000000" w:rsidDel="00000000" w:rsidP="00000000" w:rsidRDefault="00000000" w:rsidRPr="00000000" w14:paraId="00003A47">
      <w:pPr>
        <w:pageBreakBefore w:val="0"/>
        <w:rPr/>
      </w:pPr>
      <w:r w:rsidDel="00000000" w:rsidR="00000000" w:rsidRPr="00000000">
        <w:rPr>
          <w:rtl w:val="0"/>
        </w:rPr>
        <w:t xml:space="preserve">    "...just barely manage to get past the front desk before the first bell of the day goes off."</w:t>
      </w:r>
    </w:p>
    <w:p w:rsidR="00000000" w:rsidDel="00000000" w:rsidP="00000000" w:rsidRDefault="00000000" w:rsidRPr="00000000" w14:paraId="00003A48">
      <w:pPr>
        <w:pageBreakBefore w:val="0"/>
        <w:rPr/>
      </w:pPr>
      <w:r w:rsidDel="00000000" w:rsidR="00000000" w:rsidRPr="00000000">
        <w:rPr>
          <w:rtl w:val="0"/>
        </w:rPr>
        <w:t xml:space="preserve">    "My luck seems to be off the charts right now, hope it doesn't run out anytime soon."</w:t>
      </w:r>
    </w:p>
    <w:p w:rsidR="00000000" w:rsidDel="00000000" w:rsidP="00000000" w:rsidRDefault="00000000" w:rsidRPr="00000000" w14:paraId="00003A49">
      <w:pPr>
        <w:pageBreakBefore w:val="0"/>
        <w:rPr/>
      </w:pPr>
      <w:r w:rsidDel="00000000" w:rsidR="00000000" w:rsidRPr="00000000">
        <w:rPr>
          <w:rtl w:val="0"/>
        </w:rPr>
        <w:t xml:space="preserve">    show monika 2b at t11 zorder 2</w:t>
      </w:r>
    </w:p>
    <w:p w:rsidR="00000000" w:rsidDel="00000000" w:rsidP="00000000" w:rsidRDefault="00000000" w:rsidRPr="00000000" w14:paraId="00003A4A">
      <w:pPr>
        <w:pageBreakBefore w:val="0"/>
        <w:rPr/>
      </w:pPr>
      <w:r w:rsidDel="00000000" w:rsidR="00000000" w:rsidRPr="00000000">
        <w:rPr>
          <w:rtl w:val="0"/>
        </w:rPr>
        <w:t xml:space="preserve">    "At this point I can't seem to stop myself from panting, but Monika hasn't even broken a sweat."</w:t>
      </w:r>
    </w:p>
    <w:p w:rsidR="00000000" w:rsidDel="00000000" w:rsidP="00000000" w:rsidRDefault="00000000" w:rsidRPr="00000000" w14:paraId="00003A4B">
      <w:pPr>
        <w:pageBreakBefore w:val="0"/>
        <w:rPr/>
      </w:pPr>
      <w:r w:rsidDel="00000000" w:rsidR="00000000" w:rsidRPr="00000000">
        <w:rPr>
          <w:rtl w:val="0"/>
        </w:rPr>
        <w:t xml:space="preserve">    "Monika breathes a sigh of relief and finally releases my hand before turning to me."</w:t>
      </w:r>
    </w:p>
    <w:p w:rsidR="00000000" w:rsidDel="00000000" w:rsidP="00000000" w:rsidRDefault="00000000" w:rsidRPr="00000000" w14:paraId="00003A4C">
      <w:pPr>
        <w:pageBreakBefore w:val="0"/>
        <w:rPr/>
      </w:pPr>
      <w:r w:rsidDel="00000000" w:rsidR="00000000" w:rsidRPr="00000000">
        <w:rPr>
          <w:rtl w:val="0"/>
        </w:rPr>
        <w:t xml:space="preserve">    m "Haha! I guess I need to take you jogging with me more often."</w:t>
      </w:r>
    </w:p>
    <w:p w:rsidR="00000000" w:rsidDel="00000000" w:rsidP="00000000" w:rsidRDefault="00000000" w:rsidRPr="00000000" w14:paraId="00003A4D">
      <w:pPr>
        <w:pageBreakBefore w:val="0"/>
        <w:rPr/>
      </w:pPr>
      <w:r w:rsidDel="00000000" w:rsidR="00000000" w:rsidRPr="00000000">
        <w:rPr>
          <w:rtl w:val="0"/>
        </w:rPr>
        <w:t xml:space="preserve">    "I try my best to compose myself but get the feeling it isn't working."</w:t>
      </w:r>
    </w:p>
    <w:p w:rsidR="00000000" w:rsidDel="00000000" w:rsidP="00000000" w:rsidRDefault="00000000" w:rsidRPr="00000000" w14:paraId="00003A4E">
      <w:pPr>
        <w:pageBreakBefore w:val="0"/>
        <w:rPr/>
      </w:pPr>
      <w:r w:rsidDel="00000000" w:rsidR="00000000" w:rsidRPr="00000000">
        <w:rPr>
          <w:rtl w:val="0"/>
        </w:rPr>
        <w:t xml:space="preserve">    mc "Oh…{i}pants{i} I'm not so sure...{i}pants{i} about that...{i}pants{i}."</w:t>
      </w:r>
    </w:p>
    <w:p w:rsidR="00000000" w:rsidDel="00000000" w:rsidP="00000000" w:rsidRDefault="00000000" w:rsidRPr="00000000" w14:paraId="00003A4F">
      <w:pPr>
        <w:pageBreakBefore w:val="0"/>
        <w:rPr/>
      </w:pPr>
      <w:r w:rsidDel="00000000" w:rsidR="00000000" w:rsidRPr="00000000">
        <w:rPr>
          <w:rtl w:val="0"/>
        </w:rPr>
        <w:t xml:space="preserve">    "The guy monitoring the front desk nods his head in the direction of the classrooms, letting us know we still better hurry." </w:t>
      </w:r>
    </w:p>
    <w:p w:rsidR="00000000" w:rsidDel="00000000" w:rsidP="00000000" w:rsidRDefault="00000000" w:rsidRPr="00000000" w14:paraId="00003A50">
      <w:pPr>
        <w:pageBreakBefore w:val="0"/>
        <w:rPr/>
      </w:pPr>
      <w:r w:rsidDel="00000000" w:rsidR="00000000" w:rsidRPr="00000000">
        <w:rPr>
          <w:rtl w:val="0"/>
        </w:rPr>
        <w:t xml:space="preserve">    m 4k "Monika leans in to give me a quick hug, which I return."</w:t>
      </w:r>
    </w:p>
    <w:p w:rsidR="00000000" w:rsidDel="00000000" w:rsidP="00000000" w:rsidRDefault="00000000" w:rsidRPr="00000000" w14:paraId="00003A51">
      <w:pPr>
        <w:pageBreakBefore w:val="0"/>
        <w:rPr/>
      </w:pPr>
      <w:r w:rsidDel="00000000" w:rsidR="00000000" w:rsidRPr="00000000">
        <w:rPr>
          <w:rtl w:val="0"/>
        </w:rPr>
        <w:t xml:space="preserve">    m "Oh you know you don't have a choice."</w:t>
      </w:r>
    </w:p>
    <w:p w:rsidR="00000000" w:rsidDel="00000000" w:rsidP="00000000" w:rsidRDefault="00000000" w:rsidRPr="00000000" w14:paraId="00003A52">
      <w:pPr>
        <w:pageBreakBefore w:val="0"/>
        <w:rPr/>
      </w:pPr>
      <w:r w:rsidDel="00000000" w:rsidR="00000000" w:rsidRPr="00000000">
        <w:rPr>
          <w:rtl w:val="0"/>
        </w:rPr>
        <w:t xml:space="preserve">    "She pulls back and gives me a quick taunting wink before she starts heading off to her first class."</w:t>
      </w:r>
    </w:p>
    <w:p w:rsidR="00000000" w:rsidDel="00000000" w:rsidP="00000000" w:rsidRDefault="00000000" w:rsidRPr="00000000" w14:paraId="00003A53">
      <w:pPr>
        <w:pageBreakBefore w:val="0"/>
        <w:rPr/>
      </w:pPr>
      <w:r w:rsidDel="00000000" w:rsidR="00000000" w:rsidRPr="00000000">
        <w:rPr>
          <w:rtl w:val="0"/>
        </w:rPr>
        <w:t xml:space="preserve">    m "Bye [player]! See you in class later."</w:t>
      </w:r>
    </w:p>
    <w:p w:rsidR="00000000" w:rsidDel="00000000" w:rsidP="00000000" w:rsidRDefault="00000000" w:rsidRPr="00000000" w14:paraId="00003A54">
      <w:pPr>
        <w:pageBreakBefore w:val="0"/>
        <w:rPr/>
      </w:pPr>
      <w:r w:rsidDel="00000000" w:rsidR="00000000" w:rsidRPr="00000000">
        <w:rPr>
          <w:rtl w:val="0"/>
        </w:rPr>
        <w:t xml:space="preserve">    mc "Yeah see you then."</w:t>
      </w:r>
    </w:p>
    <w:p w:rsidR="00000000" w:rsidDel="00000000" w:rsidP="00000000" w:rsidRDefault="00000000" w:rsidRPr="00000000" w14:paraId="00003A55">
      <w:pPr>
        <w:pageBreakBefore w:val="0"/>
        <w:rPr/>
      </w:pPr>
      <w:r w:rsidDel="00000000" w:rsidR="00000000" w:rsidRPr="00000000">
        <w:rPr>
          <w:rtl w:val="0"/>
        </w:rPr>
        <w:t xml:space="preserve">    scene bg class_day</w:t>
      </w:r>
    </w:p>
    <w:p w:rsidR="00000000" w:rsidDel="00000000" w:rsidP="00000000" w:rsidRDefault="00000000" w:rsidRPr="00000000" w14:paraId="00003A56">
      <w:pPr>
        <w:pageBreakBefore w:val="0"/>
        <w:rPr/>
      </w:pPr>
      <w:r w:rsidDel="00000000" w:rsidR="00000000" w:rsidRPr="00000000">
        <w:rPr>
          <w:rtl w:val="0"/>
        </w:rPr>
        <w:t xml:space="preserve">    with dissolve_scene_full</w:t>
      </w:r>
    </w:p>
    <w:p w:rsidR="00000000" w:rsidDel="00000000" w:rsidP="00000000" w:rsidRDefault="00000000" w:rsidRPr="00000000" w14:paraId="00003A57">
      <w:pPr>
        <w:pageBreakBefore w:val="0"/>
        <w:rPr/>
      </w:pPr>
      <w:r w:rsidDel="00000000" w:rsidR="00000000" w:rsidRPr="00000000">
        <w:rPr>
          <w:rtl w:val="0"/>
        </w:rPr>
        <w:t xml:space="preserve">    "The first few classes once again go by about as productively as any second semester senior class can go."</w:t>
      </w:r>
    </w:p>
    <w:p w:rsidR="00000000" w:rsidDel="00000000" w:rsidP="00000000" w:rsidRDefault="00000000" w:rsidRPr="00000000" w14:paraId="00003A58">
      <w:pPr>
        <w:pageBreakBefore w:val="0"/>
        <w:rPr/>
      </w:pPr>
      <w:r w:rsidDel="00000000" w:rsidR="00000000" w:rsidRPr="00000000">
        <w:rPr>
          <w:rtl w:val="0"/>
        </w:rPr>
        <w:t xml:space="preserve">    "It has only been a few hours but my memory of them is already hazy."</w:t>
      </w:r>
    </w:p>
    <w:p w:rsidR="00000000" w:rsidDel="00000000" w:rsidP="00000000" w:rsidRDefault="00000000" w:rsidRPr="00000000" w14:paraId="00003A59">
      <w:pPr>
        <w:pageBreakBefore w:val="0"/>
        <w:rPr/>
      </w:pPr>
      <w:r w:rsidDel="00000000" w:rsidR="00000000" w:rsidRPr="00000000">
        <w:rPr>
          <w:rtl w:val="0"/>
        </w:rPr>
        <w:t xml:space="preserve">    "But now it's time for computer science class, my favorite."</w:t>
      </w:r>
    </w:p>
    <w:p w:rsidR="00000000" w:rsidDel="00000000" w:rsidP="00000000" w:rsidRDefault="00000000" w:rsidRPr="00000000" w14:paraId="00003A5A">
      <w:pPr>
        <w:pageBreakBefore w:val="0"/>
        <w:rPr/>
      </w:pPr>
      <w:r w:rsidDel="00000000" w:rsidR="00000000" w:rsidRPr="00000000">
        <w:rPr>
          <w:rtl w:val="0"/>
        </w:rPr>
        <w:t xml:space="preserve">    "Not necessarily because I'm hugely invested in the subject…but..." </w:t>
      </w:r>
    </w:p>
    <w:p w:rsidR="00000000" w:rsidDel="00000000" w:rsidP="00000000" w:rsidRDefault="00000000" w:rsidRPr="00000000" w14:paraId="00003A5B">
      <w:pPr>
        <w:pageBreakBefore w:val="0"/>
        <w:rPr/>
      </w:pPr>
      <w:r w:rsidDel="00000000" w:rsidR="00000000" w:rsidRPr="00000000">
        <w:rPr>
          <w:rtl w:val="0"/>
        </w:rPr>
        <w:t xml:space="preserve">    show monika 1a at t11 zorder 2</w:t>
      </w:r>
    </w:p>
    <w:p w:rsidR="00000000" w:rsidDel="00000000" w:rsidP="00000000" w:rsidRDefault="00000000" w:rsidRPr="00000000" w14:paraId="00003A5C">
      <w:pPr>
        <w:pageBreakBefore w:val="0"/>
        <w:rPr/>
      </w:pPr>
      <w:r w:rsidDel="00000000" w:rsidR="00000000" w:rsidRPr="00000000">
        <w:rPr>
          <w:rtl w:val="0"/>
        </w:rPr>
        <w:t xml:space="preserve">    "As if on cue Monika suddenly pulls back her chair and takes a seat next to me, knocking me out of thought."</w:t>
      </w:r>
    </w:p>
    <w:p w:rsidR="00000000" w:rsidDel="00000000" w:rsidP="00000000" w:rsidRDefault="00000000" w:rsidRPr="00000000" w14:paraId="00003A5D">
      <w:pPr>
        <w:pageBreakBefore w:val="0"/>
        <w:rPr/>
      </w:pPr>
      <w:r w:rsidDel="00000000" w:rsidR="00000000" w:rsidRPr="00000000">
        <w:rPr>
          <w:rtl w:val="0"/>
        </w:rPr>
        <w:t xml:space="preserve">    m 3k "Hi [player]! How were your classes?"</w:t>
      </w:r>
    </w:p>
    <w:p w:rsidR="00000000" w:rsidDel="00000000" w:rsidP="00000000" w:rsidRDefault="00000000" w:rsidRPr="00000000" w14:paraId="00003A5E">
      <w:pPr>
        <w:pageBreakBefore w:val="0"/>
        <w:rPr/>
      </w:pPr>
      <w:r w:rsidDel="00000000" w:rsidR="00000000" w:rsidRPr="00000000">
        <w:rPr>
          <w:rtl w:val="0"/>
        </w:rPr>
        <w:t xml:space="preserve">    mc "Oh hey Monika." </w:t>
      </w:r>
    </w:p>
    <w:p w:rsidR="00000000" w:rsidDel="00000000" w:rsidP="00000000" w:rsidRDefault="00000000" w:rsidRPr="00000000" w14:paraId="00003A5F">
      <w:pPr>
        <w:pageBreakBefore w:val="0"/>
        <w:rPr/>
      </w:pPr>
      <w:r w:rsidDel="00000000" w:rsidR="00000000" w:rsidRPr="00000000">
        <w:rPr>
          <w:rtl w:val="0"/>
        </w:rPr>
        <w:t xml:space="preserve">    mc "Uh...they sure were classes alright."</w:t>
      </w:r>
    </w:p>
    <w:p w:rsidR="00000000" w:rsidDel="00000000" w:rsidP="00000000" w:rsidRDefault="00000000" w:rsidRPr="00000000" w14:paraId="00003A60">
      <w:pPr>
        <w:pageBreakBefore w:val="0"/>
        <w:rPr/>
      </w:pPr>
      <w:r w:rsidDel="00000000" w:rsidR="00000000" w:rsidRPr="00000000">
        <w:rPr>
          <w:rtl w:val="0"/>
        </w:rPr>
        <w:t xml:space="preserve">    m 2n "Uh huh, I bet they were."</w:t>
      </w:r>
    </w:p>
    <w:p w:rsidR="00000000" w:rsidDel="00000000" w:rsidP="00000000" w:rsidRDefault="00000000" w:rsidRPr="00000000" w14:paraId="00003A61">
      <w:pPr>
        <w:pageBreakBefore w:val="0"/>
        <w:rPr/>
      </w:pPr>
      <w:r w:rsidDel="00000000" w:rsidR="00000000" w:rsidRPr="00000000">
        <w:rPr>
          <w:rtl w:val="0"/>
        </w:rPr>
        <w:t xml:space="preserve">    "She smirks slightly and shakes her head."</w:t>
      </w:r>
    </w:p>
    <w:p w:rsidR="00000000" w:rsidDel="00000000" w:rsidP="00000000" w:rsidRDefault="00000000" w:rsidRPr="00000000" w14:paraId="00003A62">
      <w:pPr>
        <w:pageBreakBefore w:val="0"/>
        <w:rPr/>
      </w:pPr>
      <w:r w:rsidDel="00000000" w:rsidR="00000000" w:rsidRPr="00000000">
        <w:rPr>
          <w:rtl w:val="0"/>
        </w:rPr>
        <w:t xml:space="preserve">    m "Just make sure you at least pass, it would be a little awkward if you got stuck here for another year."</w:t>
      </w:r>
    </w:p>
    <w:p w:rsidR="00000000" w:rsidDel="00000000" w:rsidP="00000000" w:rsidRDefault="00000000" w:rsidRPr="00000000" w14:paraId="00003A63">
      <w:pPr>
        <w:pageBreakBefore w:val="0"/>
        <w:rPr/>
      </w:pPr>
      <w:r w:rsidDel="00000000" w:rsidR="00000000" w:rsidRPr="00000000">
        <w:rPr>
          <w:rtl w:val="0"/>
        </w:rPr>
        <w:t xml:space="preserve">    mc "Don't you worry, I'll get the most respectable D- possible in all of them."</w:t>
      </w:r>
    </w:p>
    <w:p w:rsidR="00000000" w:rsidDel="00000000" w:rsidP="00000000" w:rsidRDefault="00000000" w:rsidRPr="00000000" w14:paraId="00003A64">
      <w:pPr>
        <w:pageBreakBefore w:val="0"/>
        <w:rPr/>
      </w:pPr>
      <w:r w:rsidDel="00000000" w:rsidR="00000000" w:rsidRPr="00000000">
        <w:rPr>
          <w:rtl w:val="0"/>
        </w:rPr>
        <w:t xml:space="preserve">    "I chuckle a bit, but still a part of wonders if I should take school a little more seriously."</w:t>
      </w:r>
    </w:p>
    <w:p w:rsidR="00000000" w:rsidDel="00000000" w:rsidP="00000000" w:rsidRDefault="00000000" w:rsidRPr="00000000" w14:paraId="00003A65">
      <w:pPr>
        <w:pageBreakBefore w:val="0"/>
        <w:rPr/>
      </w:pPr>
      <w:r w:rsidDel="00000000" w:rsidR="00000000" w:rsidRPr="00000000">
        <w:rPr>
          <w:rtl w:val="0"/>
        </w:rPr>
        <w:t xml:space="preserve">    "After all, what would it say about me if I can't do at least decent while she is still all A's?"</w:t>
      </w:r>
    </w:p>
    <w:p w:rsidR="00000000" w:rsidDel="00000000" w:rsidP="00000000" w:rsidRDefault="00000000" w:rsidRPr="00000000" w14:paraId="00003A66">
      <w:pPr>
        <w:pageBreakBefore w:val="0"/>
        <w:rPr/>
      </w:pPr>
      <w:r w:rsidDel="00000000" w:rsidR="00000000" w:rsidRPr="00000000">
        <w:rPr>
          <w:rtl w:val="0"/>
        </w:rPr>
        <w:t xml:space="preserve">    m 2k "Hahaha, well not in this class you won't, I better not catch you slacking!"</w:t>
      </w:r>
    </w:p>
    <w:p w:rsidR="00000000" w:rsidDel="00000000" w:rsidP="00000000" w:rsidRDefault="00000000" w:rsidRPr="00000000" w14:paraId="00003A67">
      <w:pPr>
        <w:pageBreakBefore w:val="0"/>
        <w:rPr/>
      </w:pPr>
      <w:r w:rsidDel="00000000" w:rsidR="00000000" w:rsidRPr="00000000">
        <w:rPr>
          <w:rtl w:val="0"/>
        </w:rPr>
        <w:t xml:space="preserve">    mc "Oh really? A little ironic of you to say considering I tanked my grade on the last project in this class to save your butt."</w:t>
      </w:r>
    </w:p>
    <w:p w:rsidR="00000000" w:rsidDel="00000000" w:rsidP="00000000" w:rsidRDefault="00000000" w:rsidRPr="00000000" w14:paraId="00003A68">
      <w:pPr>
        <w:pageBreakBefore w:val="0"/>
        <w:rPr/>
      </w:pPr>
      <w:r w:rsidDel="00000000" w:rsidR="00000000" w:rsidRPr="00000000">
        <w:rPr>
          <w:rtl w:val="0"/>
        </w:rPr>
        <w:t xml:space="preserve">    m 1n "Oh right haha...you're still the best boyfriend ever for that by the way." </w:t>
      </w:r>
    </w:p>
    <w:p w:rsidR="00000000" w:rsidDel="00000000" w:rsidP="00000000" w:rsidRDefault="00000000" w:rsidRPr="00000000" w14:paraId="00003A69">
      <w:pPr>
        <w:pageBreakBefore w:val="0"/>
        <w:rPr/>
      </w:pPr>
      <w:r w:rsidDel="00000000" w:rsidR="00000000" w:rsidRPr="00000000">
        <w:rPr>
          <w:rtl w:val="0"/>
        </w:rPr>
        <w:t xml:space="preserve">    m "I'll make it up to you I promise, and I'll start by telling you to quit that game you're tabbed out of."</w:t>
      </w:r>
    </w:p>
    <w:p w:rsidR="00000000" w:rsidDel="00000000" w:rsidP="00000000" w:rsidRDefault="00000000" w:rsidRPr="00000000" w14:paraId="00003A6A">
      <w:pPr>
        <w:pageBreakBefore w:val="0"/>
        <w:rPr/>
      </w:pPr>
      <w:r w:rsidDel="00000000" w:rsidR="00000000" w:rsidRPr="00000000">
        <w:rPr>
          <w:rtl w:val="0"/>
        </w:rPr>
        <w:t xml:space="preserve">    "Damn, she knows me too well."</w:t>
      </w:r>
    </w:p>
    <w:p w:rsidR="00000000" w:rsidDel="00000000" w:rsidP="00000000" w:rsidRDefault="00000000" w:rsidRPr="00000000" w14:paraId="00003A6B">
      <w:pPr>
        <w:pageBreakBefore w:val="0"/>
        <w:rPr/>
      </w:pPr>
      <w:r w:rsidDel="00000000" w:rsidR="00000000" w:rsidRPr="00000000">
        <w:rPr>
          <w:rtl w:val="0"/>
        </w:rPr>
        <w:t xml:space="preserve">    mc "Ahh...fine."</w:t>
      </w:r>
    </w:p>
    <w:p w:rsidR="00000000" w:rsidDel="00000000" w:rsidP="00000000" w:rsidRDefault="00000000" w:rsidRPr="00000000" w14:paraId="00003A6C">
      <w:pPr>
        <w:pageBreakBefore w:val="0"/>
        <w:rPr/>
      </w:pPr>
      <w:r w:rsidDel="00000000" w:rsidR="00000000" w:rsidRPr="00000000">
        <w:rPr>
          <w:rtl w:val="0"/>
        </w:rPr>
        <w:t xml:space="preserve">    "I close the game and bring up my work for the next project I'm supposed to be working on."</w:t>
      </w:r>
    </w:p>
    <w:p w:rsidR="00000000" w:rsidDel="00000000" w:rsidP="00000000" w:rsidRDefault="00000000" w:rsidRPr="00000000" w14:paraId="00003A6D">
      <w:pPr>
        <w:pageBreakBefore w:val="0"/>
        <w:rPr>
          <w:b w:val="1"/>
        </w:rPr>
      </w:pPr>
      <w:r w:rsidDel="00000000" w:rsidR="00000000" w:rsidRPr="00000000">
        <w:rPr>
          <w:rtl w:val="0"/>
        </w:rPr>
        <w:t xml:space="preserve">  </w:t>
      </w:r>
      <w:r w:rsidDel="00000000" w:rsidR="00000000" w:rsidRPr="00000000">
        <w:rPr>
          <w:b w:val="1"/>
          <w:rtl w:val="0"/>
        </w:rPr>
        <w:t xml:space="preserve">  (will come up with some idea for a comp sci project for them to work on together + add mild details about it to this part of the scene)</w:t>
      </w:r>
    </w:p>
    <w:p w:rsidR="00000000" w:rsidDel="00000000" w:rsidP="00000000" w:rsidRDefault="00000000" w:rsidRPr="00000000" w14:paraId="00003A6E">
      <w:pPr>
        <w:pageBreakBefore w:val="0"/>
        <w:rPr/>
      </w:pPr>
      <w:r w:rsidDel="00000000" w:rsidR="00000000" w:rsidRPr="00000000">
        <w:rPr>
          <w:rtl w:val="0"/>
        </w:rPr>
        <w:t xml:space="preserve">    "Only to be reminded that my current progress consists of my name and the class number in the top right corner of a doc."</w:t>
      </w:r>
    </w:p>
    <w:p w:rsidR="00000000" w:rsidDel="00000000" w:rsidP="00000000" w:rsidRDefault="00000000" w:rsidRPr="00000000" w14:paraId="00003A6F">
      <w:pPr>
        <w:pageBreakBefore w:val="0"/>
        <w:rPr/>
      </w:pPr>
      <w:r w:rsidDel="00000000" w:rsidR="00000000" w:rsidRPr="00000000">
        <w:rPr>
          <w:rtl w:val="0"/>
        </w:rPr>
        <w:t xml:space="preserve">    "Monika glances over at my screen and sighs a bit."</w:t>
      </w:r>
    </w:p>
    <w:p w:rsidR="00000000" w:rsidDel="00000000" w:rsidP="00000000" w:rsidRDefault="00000000" w:rsidRPr="00000000" w14:paraId="00003A70">
      <w:pPr>
        <w:pageBreakBefore w:val="0"/>
        <w:rPr/>
      </w:pPr>
      <w:r w:rsidDel="00000000" w:rsidR="00000000" w:rsidRPr="00000000">
        <w:rPr>
          <w:rtl w:val="0"/>
        </w:rPr>
        <w:t xml:space="preserve">    m 1m "You know [player] I'd be happy to help you out if you'd like."</w:t>
      </w:r>
    </w:p>
    <w:p w:rsidR="00000000" w:rsidDel="00000000" w:rsidP="00000000" w:rsidRDefault="00000000" w:rsidRPr="00000000" w14:paraId="00003A71">
      <w:pPr>
        <w:pageBreakBefore w:val="0"/>
        <w:rPr/>
      </w:pPr>
      <w:r w:rsidDel="00000000" w:rsidR="00000000" w:rsidRPr="00000000">
        <w:rPr>
          <w:rtl w:val="0"/>
        </w:rPr>
        <w:t xml:space="preserve">    "That would probably be for the best...but could I really concentrate on work with Monika around?"</w:t>
      </w:r>
    </w:p>
    <w:p w:rsidR="00000000" w:rsidDel="00000000" w:rsidP="00000000" w:rsidRDefault="00000000" w:rsidRPr="00000000" w14:paraId="00003A72">
      <w:pPr>
        <w:pageBreakBefore w:val="0"/>
        <w:rPr/>
      </w:pPr>
      <w:r w:rsidDel="00000000" w:rsidR="00000000" w:rsidRPr="00000000">
        <w:rPr>
          <w:rtl w:val="0"/>
        </w:rPr>
        <w:t xml:space="preserve">    "Eh, not like I can ever focus on it anyways."</w:t>
      </w:r>
    </w:p>
    <w:p w:rsidR="00000000" w:rsidDel="00000000" w:rsidP="00000000" w:rsidRDefault="00000000" w:rsidRPr="00000000" w14:paraId="00003A73">
      <w:pPr>
        <w:pageBreakBefore w:val="0"/>
        <w:rPr/>
      </w:pPr>
      <w:r w:rsidDel="00000000" w:rsidR="00000000" w:rsidRPr="00000000">
        <w:rPr>
          <w:rtl w:val="0"/>
        </w:rPr>
        <w:t xml:space="preserve">    mc "Um, I'll think about it Monika, for now I'll just get started with my prompt though."</w:t>
      </w:r>
    </w:p>
    <w:p w:rsidR="00000000" w:rsidDel="00000000" w:rsidP="00000000" w:rsidRDefault="00000000" w:rsidRPr="00000000" w14:paraId="00003A74">
      <w:pPr>
        <w:pageBreakBefore w:val="0"/>
        <w:rPr/>
      </w:pPr>
      <w:r w:rsidDel="00000000" w:rsidR="00000000" w:rsidRPr="00000000">
        <w:rPr>
          <w:rtl w:val="0"/>
        </w:rPr>
        <w:t xml:space="preserve">    m 1n "Okay sounds good, and remember, no video games."</w:t>
      </w:r>
    </w:p>
    <w:p w:rsidR="00000000" w:rsidDel="00000000" w:rsidP="00000000" w:rsidRDefault="00000000" w:rsidRPr="00000000" w14:paraId="00003A75">
      <w:pPr>
        <w:pageBreakBefore w:val="0"/>
        <w:rPr/>
      </w:pPr>
      <w:r w:rsidDel="00000000" w:rsidR="00000000" w:rsidRPr="00000000">
        <w:rPr>
          <w:rtl w:val="0"/>
        </w:rPr>
        <w:t xml:space="preserve">    m 5a "I'll be watching you." </w:t>
      </w:r>
    </w:p>
    <w:p w:rsidR="00000000" w:rsidDel="00000000" w:rsidP="00000000" w:rsidRDefault="00000000" w:rsidRPr="00000000" w14:paraId="00003A76">
      <w:pPr>
        <w:pageBreakBefore w:val="0"/>
        <w:rPr/>
      </w:pPr>
      <w:r w:rsidDel="00000000" w:rsidR="00000000" w:rsidRPr="00000000">
        <w:rPr>
          <w:rtl w:val="0"/>
        </w:rPr>
        <w:t xml:space="preserve">    mc "Yeah yeah."</w:t>
      </w:r>
    </w:p>
    <w:p w:rsidR="00000000" w:rsidDel="00000000" w:rsidP="00000000" w:rsidRDefault="00000000" w:rsidRPr="00000000" w14:paraId="00003A77">
      <w:pPr>
        <w:pageBreakBefore w:val="0"/>
        <w:rPr/>
      </w:pPr>
      <w:r w:rsidDel="00000000" w:rsidR="00000000" w:rsidRPr="00000000">
        <w:rPr>
          <w:rtl w:val="0"/>
        </w:rPr>
        <w:t xml:space="preserve">    show monika at thide zorder 1</w:t>
      </w:r>
    </w:p>
    <w:p w:rsidR="00000000" w:rsidDel="00000000" w:rsidP="00000000" w:rsidRDefault="00000000" w:rsidRPr="00000000" w14:paraId="00003A78">
      <w:pPr>
        <w:pageBreakBefore w:val="0"/>
        <w:rPr/>
      </w:pPr>
      <w:r w:rsidDel="00000000" w:rsidR="00000000" w:rsidRPr="00000000">
        <w:rPr>
          <w:rtl w:val="0"/>
        </w:rPr>
        <w:t xml:space="preserve">    hide monika</w:t>
      </w:r>
    </w:p>
    <w:p w:rsidR="00000000" w:rsidDel="00000000" w:rsidP="00000000" w:rsidRDefault="00000000" w:rsidRPr="00000000" w14:paraId="00003A79">
      <w:pPr>
        <w:pageBreakBefore w:val="0"/>
        <w:rPr/>
      </w:pPr>
      <w:r w:rsidDel="00000000" w:rsidR="00000000" w:rsidRPr="00000000">
        <w:rPr>
          <w:rtl w:val="0"/>
        </w:rPr>
        <w:t xml:space="preserve">    "We both turn back to our monitors and get to work."</w:t>
      </w:r>
    </w:p>
    <w:p w:rsidR="00000000" w:rsidDel="00000000" w:rsidP="00000000" w:rsidRDefault="00000000" w:rsidRPr="00000000" w14:paraId="00003A7A">
      <w:pPr>
        <w:pageBreakBefore w:val="0"/>
        <w:rPr/>
      </w:pPr>
      <w:r w:rsidDel="00000000" w:rsidR="00000000" w:rsidRPr="00000000">
        <w:rPr>
          <w:rtl w:val="0"/>
        </w:rPr>
        <w:t xml:space="preserve">    "After a little while I actually manage to make some progress with my prompt." </w:t>
      </w:r>
    </w:p>
    <w:p w:rsidR="00000000" w:rsidDel="00000000" w:rsidP="00000000" w:rsidRDefault="00000000" w:rsidRPr="00000000" w14:paraId="00003A7B">
      <w:pPr>
        <w:pageBreakBefore w:val="0"/>
        <w:rPr/>
      </w:pPr>
      <w:r w:rsidDel="00000000" w:rsidR="00000000" w:rsidRPr="00000000">
        <w:rPr>
          <w:rtl w:val="0"/>
        </w:rPr>
        <w:t xml:space="preserve">    "But as I'm working I can't help but sneak a few glances at Monika." </w:t>
      </w:r>
    </w:p>
    <w:p w:rsidR="00000000" w:rsidDel="00000000" w:rsidP="00000000" w:rsidRDefault="00000000" w:rsidRPr="00000000" w14:paraId="00003A7C">
      <w:pPr>
        <w:pageBreakBefore w:val="0"/>
        <w:rPr>
          <w:b w:val="1"/>
        </w:rPr>
      </w:pPr>
      <w:r w:rsidDel="00000000" w:rsidR="00000000" w:rsidRPr="00000000">
        <w:rPr>
          <w:b w:val="1"/>
          <w:rtl w:val="0"/>
        </w:rPr>
        <w:t xml:space="preserve">(might ask for a cg here)</w:t>
      </w:r>
    </w:p>
    <w:p w:rsidR="00000000" w:rsidDel="00000000" w:rsidP="00000000" w:rsidRDefault="00000000" w:rsidRPr="00000000" w14:paraId="00003A7D">
      <w:pPr>
        <w:pageBreakBefore w:val="0"/>
        <w:rPr/>
      </w:pPr>
      <w:r w:rsidDel="00000000" w:rsidR="00000000" w:rsidRPr="00000000">
        <w:rPr>
          <w:rtl w:val="0"/>
        </w:rPr>
        <w:t xml:space="preserve">    "She's facing slightly away from me with her own work open on her computer."</w:t>
      </w:r>
    </w:p>
    <w:p w:rsidR="00000000" w:rsidDel="00000000" w:rsidP="00000000" w:rsidRDefault="00000000" w:rsidRPr="00000000" w14:paraId="00003A7E">
      <w:pPr>
        <w:pageBreakBefore w:val="0"/>
        <w:rPr/>
      </w:pPr>
      <w:r w:rsidDel="00000000" w:rsidR="00000000" w:rsidRPr="00000000">
        <w:rPr>
          <w:rtl w:val="0"/>
        </w:rPr>
        <w:t xml:space="preserve">    "Her project so far seems to be coming along quite well, with impeccable organization and effort that anyone would expect from her"</w:t>
      </w:r>
    </w:p>
    <w:p w:rsidR="00000000" w:rsidDel="00000000" w:rsidP="00000000" w:rsidRDefault="00000000" w:rsidRPr="00000000" w14:paraId="00003A7F">
      <w:pPr>
        <w:pageBreakBefore w:val="0"/>
        <w:rPr/>
      </w:pPr>
      <w:r w:rsidDel="00000000" w:rsidR="00000000" w:rsidRPr="00000000">
        <w:rPr>
          <w:rtl w:val="0"/>
        </w:rPr>
        <w:t xml:space="preserve">    "Except…"</w:t>
      </w:r>
    </w:p>
    <w:p w:rsidR="00000000" w:rsidDel="00000000" w:rsidP="00000000" w:rsidRDefault="00000000" w:rsidRPr="00000000" w14:paraId="00003A80">
      <w:pPr>
        <w:pageBreakBefore w:val="0"/>
        <w:rPr/>
      </w:pPr>
      <w:r w:rsidDel="00000000" w:rsidR="00000000" w:rsidRPr="00000000">
        <w:rPr>
          <w:rtl w:val="0"/>
        </w:rPr>
        <w:t xml:space="preserve">    "It seems to be coming along a little slower than usual at the moment."</w:t>
      </w:r>
    </w:p>
    <w:p w:rsidR="00000000" w:rsidDel="00000000" w:rsidP="00000000" w:rsidRDefault="00000000" w:rsidRPr="00000000" w14:paraId="00003A81">
      <w:pPr>
        <w:pageBreakBefore w:val="0"/>
        <w:rPr/>
      </w:pPr>
      <w:r w:rsidDel="00000000" w:rsidR="00000000" w:rsidRPr="00000000">
        <w:rPr>
          <w:rtl w:val="0"/>
        </w:rPr>
        <w:t xml:space="preserve">    "In fact as I continue to watch, I notice she hardly ever types anything or changes tabs."</w:t>
      </w:r>
    </w:p>
    <w:p w:rsidR="00000000" w:rsidDel="00000000" w:rsidP="00000000" w:rsidRDefault="00000000" w:rsidRPr="00000000" w14:paraId="00003A82">
      <w:pPr>
        <w:pageBreakBefore w:val="0"/>
        <w:rPr/>
      </w:pPr>
      <w:r w:rsidDel="00000000" w:rsidR="00000000" w:rsidRPr="00000000">
        <w:rPr>
          <w:rtl w:val="0"/>
        </w:rPr>
        <w:t xml:space="preserve">    "Instead she mostly just seems to be fidgeting with her binder."</w:t>
      </w:r>
    </w:p>
    <w:p w:rsidR="00000000" w:rsidDel="00000000" w:rsidP="00000000" w:rsidRDefault="00000000" w:rsidRPr="00000000" w14:paraId="00003A83">
      <w:pPr>
        <w:pageBreakBefore w:val="0"/>
        <w:rPr/>
      </w:pPr>
      <w:r w:rsidDel="00000000" w:rsidR="00000000" w:rsidRPr="00000000">
        <w:rPr>
          <w:rtl w:val="0"/>
        </w:rPr>
        <w:t xml:space="preserve">    "Which is a little bizarre considering we almost never get any paper handouts in this class."</w:t>
      </w:r>
    </w:p>
    <w:p w:rsidR="00000000" w:rsidDel="00000000" w:rsidP="00000000" w:rsidRDefault="00000000" w:rsidRPr="00000000" w14:paraId="00003A84">
      <w:pPr>
        <w:pageBreakBefore w:val="0"/>
        <w:rPr/>
      </w:pPr>
      <w:r w:rsidDel="00000000" w:rsidR="00000000" w:rsidRPr="00000000">
        <w:rPr>
          <w:rtl w:val="0"/>
        </w:rPr>
        <w:t xml:space="preserve">    "What the heck is she up to?"</w:t>
      </w:r>
    </w:p>
    <w:p w:rsidR="00000000" w:rsidDel="00000000" w:rsidP="00000000" w:rsidRDefault="00000000" w:rsidRPr="00000000" w14:paraId="00003A85">
      <w:pPr>
        <w:pageBreakBefore w:val="0"/>
        <w:rPr/>
      </w:pPr>
      <w:r w:rsidDel="00000000" w:rsidR="00000000" w:rsidRPr="00000000">
        <w:rPr>
          <w:rtl w:val="0"/>
        </w:rPr>
        <w:t xml:space="preserve">    "Unable to resist my curiosity, I slowly lean over to my side towards her."</w:t>
      </w:r>
    </w:p>
    <w:p w:rsidR="00000000" w:rsidDel="00000000" w:rsidP="00000000" w:rsidRDefault="00000000" w:rsidRPr="00000000" w14:paraId="00003A86">
      <w:pPr>
        <w:pageBreakBefore w:val="0"/>
        <w:rPr/>
      </w:pPr>
      <w:r w:rsidDel="00000000" w:rsidR="00000000" w:rsidRPr="00000000">
        <w:rPr>
          <w:rtl w:val="0"/>
        </w:rPr>
        <w:t xml:space="preserve">    "I still can't really see what she's doing so I decide to lean a bit closer, making sure to keep quiet so she doesn't notice me"</w:t>
      </w:r>
    </w:p>
    <w:p w:rsidR="00000000" w:rsidDel="00000000" w:rsidP="00000000" w:rsidRDefault="00000000" w:rsidRPr="00000000" w14:paraId="00003A87">
      <w:pPr>
        <w:pageBreakBefore w:val="0"/>
        <w:rPr/>
      </w:pPr>
      <w:r w:rsidDel="00000000" w:rsidR="00000000" w:rsidRPr="00000000">
        <w:rPr>
          <w:rtl w:val="0"/>
        </w:rPr>
        <w:t xml:space="preserve">    "At this point my head is only mere centimeters away from hers."</w:t>
      </w:r>
    </w:p>
    <w:p w:rsidR="00000000" w:rsidDel="00000000" w:rsidP="00000000" w:rsidRDefault="00000000" w:rsidRPr="00000000" w14:paraId="00003A88">
      <w:pPr>
        <w:pageBreakBefore w:val="0"/>
        <w:rPr/>
      </w:pPr>
      <w:r w:rsidDel="00000000" w:rsidR="00000000" w:rsidRPr="00000000">
        <w:rPr>
          <w:rtl w:val="0"/>
        </w:rPr>
        <w:t xml:space="preserve">    "My god, her hair always smells so lovely." </w:t>
      </w:r>
    </w:p>
    <w:p w:rsidR="00000000" w:rsidDel="00000000" w:rsidP="00000000" w:rsidRDefault="00000000" w:rsidRPr="00000000" w14:paraId="00003A89">
      <w:pPr>
        <w:pageBreakBefore w:val="0"/>
        <w:rPr/>
      </w:pPr>
      <w:r w:rsidDel="00000000" w:rsidR="00000000" w:rsidRPr="00000000">
        <w:rPr>
          <w:rtl w:val="0"/>
        </w:rPr>
        <w:t xml:space="preserve">    "I take another good look at her binder and realize…"</w:t>
      </w:r>
    </w:p>
    <w:p w:rsidR="00000000" w:rsidDel="00000000" w:rsidP="00000000" w:rsidRDefault="00000000" w:rsidRPr="00000000" w14:paraId="00003A8A">
      <w:pPr>
        <w:pageBreakBefore w:val="0"/>
        <w:rPr/>
      </w:pPr>
      <w:r w:rsidDel="00000000" w:rsidR="00000000" w:rsidRPr="00000000">
        <w:rPr>
          <w:rtl w:val="0"/>
        </w:rPr>
        <w:t xml:space="preserve">    "She's on her phone."</w:t>
      </w:r>
    </w:p>
    <w:p w:rsidR="00000000" w:rsidDel="00000000" w:rsidP="00000000" w:rsidRDefault="00000000" w:rsidRPr="00000000" w14:paraId="00003A8B">
      <w:pPr>
        <w:pageBreakBefore w:val="0"/>
        <w:rPr/>
      </w:pPr>
      <w:r w:rsidDel="00000000" w:rsidR="00000000" w:rsidRPr="00000000">
        <w:rPr>
          <w:rtl w:val="0"/>
        </w:rPr>
        <w:t xml:space="preserve">    "The perfect class star is texting in class, and trying to hide it from the teacher."</w:t>
      </w:r>
    </w:p>
    <w:p w:rsidR="00000000" w:rsidDel="00000000" w:rsidP="00000000" w:rsidRDefault="00000000" w:rsidRPr="00000000" w14:paraId="00003A8C">
      <w:pPr>
        <w:pageBreakBefore w:val="0"/>
        <w:rPr/>
      </w:pPr>
      <w:r w:rsidDel="00000000" w:rsidR="00000000" w:rsidRPr="00000000">
        <w:rPr>
          <w:rtl w:val="0"/>
        </w:rPr>
        <w:t xml:space="preserve">    "I smirk to myself."</w:t>
      </w:r>
    </w:p>
    <w:p w:rsidR="00000000" w:rsidDel="00000000" w:rsidP="00000000" w:rsidRDefault="00000000" w:rsidRPr="00000000" w14:paraId="00003A8D">
      <w:pPr>
        <w:pageBreakBefore w:val="0"/>
        <w:rPr/>
      </w:pPr>
      <w:r w:rsidDel="00000000" w:rsidR="00000000" w:rsidRPr="00000000">
        <w:rPr>
          <w:rtl w:val="0"/>
        </w:rPr>
        <w:t xml:space="preserve">    show m 5a at t11 zorder 2</w:t>
      </w:r>
    </w:p>
    <w:p w:rsidR="00000000" w:rsidDel="00000000" w:rsidP="00000000" w:rsidRDefault="00000000" w:rsidRPr="00000000" w14:paraId="00003A8E">
      <w:pPr>
        <w:pageBreakBefore w:val="0"/>
        <w:rPr/>
      </w:pPr>
      <w:r w:rsidDel="00000000" w:rsidR="00000000" w:rsidRPr="00000000">
        <w:rPr>
          <w:rtl w:val="0"/>
        </w:rPr>
        <w:t xml:space="preserve">    "And apparently I wasn't very discreet in doing so."</w:t>
      </w:r>
    </w:p>
    <w:p w:rsidR="00000000" w:rsidDel="00000000" w:rsidP="00000000" w:rsidRDefault="00000000" w:rsidRPr="00000000" w14:paraId="00003A8F">
      <w:pPr>
        <w:pageBreakBefore w:val="0"/>
        <w:rPr/>
      </w:pPr>
      <w:r w:rsidDel="00000000" w:rsidR="00000000" w:rsidRPr="00000000">
        <w:rPr>
          <w:rtl w:val="0"/>
        </w:rPr>
        <w:t xml:space="preserve">    "Monika tilts her head to the side pinning my head between hers and her shoulder."</w:t>
      </w:r>
    </w:p>
    <w:p w:rsidR="00000000" w:rsidDel="00000000" w:rsidP="00000000" w:rsidRDefault="00000000" w:rsidRPr="00000000" w14:paraId="00003A90">
      <w:pPr>
        <w:pageBreakBefore w:val="0"/>
        <w:rPr/>
      </w:pPr>
      <w:r w:rsidDel="00000000" w:rsidR="00000000" w:rsidRPr="00000000">
        <w:rPr>
          <w:rtl w:val="0"/>
        </w:rPr>
        <w:t xml:space="preserve">    "She giggles softly."</w:t>
      </w:r>
    </w:p>
    <w:p w:rsidR="00000000" w:rsidDel="00000000" w:rsidP="00000000" w:rsidRDefault="00000000" w:rsidRPr="00000000" w14:paraId="00003A91">
      <w:pPr>
        <w:pageBreakBefore w:val="0"/>
        <w:rPr/>
      </w:pPr>
      <w:r w:rsidDel="00000000" w:rsidR="00000000" w:rsidRPr="00000000">
        <w:rPr>
          <w:rtl w:val="0"/>
        </w:rPr>
        <w:t xml:space="preserve">    m 4k "Hehehe, you know you're not very stealthy [player]."</w:t>
      </w:r>
    </w:p>
    <w:p w:rsidR="00000000" w:rsidDel="00000000" w:rsidP="00000000" w:rsidRDefault="00000000" w:rsidRPr="00000000" w14:paraId="00003A92">
      <w:pPr>
        <w:pageBreakBefore w:val="0"/>
        <w:rPr/>
      </w:pPr>
      <w:r w:rsidDel="00000000" w:rsidR="00000000" w:rsidRPr="00000000">
        <w:rPr>
          <w:rtl w:val="0"/>
        </w:rPr>
        <w:t xml:space="preserve">    "I instinctively try to pull back but she just wraps her arms around my arm and pulls me even closer."</w:t>
      </w:r>
    </w:p>
    <w:p w:rsidR="00000000" w:rsidDel="00000000" w:rsidP="00000000" w:rsidRDefault="00000000" w:rsidRPr="00000000" w14:paraId="00003A93">
      <w:pPr>
        <w:pageBreakBefore w:val="0"/>
        <w:rPr/>
      </w:pPr>
      <w:r w:rsidDel="00000000" w:rsidR="00000000" w:rsidRPr="00000000">
        <w:rPr>
          <w:rtl w:val="0"/>
        </w:rPr>
        <w:t xml:space="preserve">    m "Nope, you're not going anywhere just yet."</w:t>
      </w:r>
    </w:p>
    <w:p w:rsidR="00000000" w:rsidDel="00000000" w:rsidP="00000000" w:rsidRDefault="00000000" w:rsidRPr="00000000" w14:paraId="00003A94">
      <w:pPr>
        <w:pageBreakBefore w:val="0"/>
        <w:rPr/>
      </w:pPr>
      <w:r w:rsidDel="00000000" w:rsidR="00000000" w:rsidRPr="00000000">
        <w:rPr>
          <w:rtl w:val="0"/>
        </w:rPr>
        <w:t xml:space="preserve">    "I immediately feel all flustered, I can't believe she'd do this right in the middle of class."</w:t>
      </w:r>
    </w:p>
    <w:p w:rsidR="00000000" w:rsidDel="00000000" w:rsidP="00000000" w:rsidRDefault="00000000" w:rsidRPr="00000000" w14:paraId="00003A95">
      <w:pPr>
        <w:pageBreakBefore w:val="0"/>
        <w:rPr/>
      </w:pPr>
      <w:r w:rsidDel="00000000" w:rsidR="00000000" w:rsidRPr="00000000">
        <w:rPr>
          <w:rtl w:val="0"/>
        </w:rPr>
        <w:t xml:space="preserve">    "I want to try and think of something snarky to say but my mind draws a blank."</w:t>
      </w:r>
    </w:p>
    <w:p w:rsidR="00000000" w:rsidDel="00000000" w:rsidP="00000000" w:rsidRDefault="00000000" w:rsidRPr="00000000" w14:paraId="00003A96">
      <w:pPr>
        <w:pageBreakBefore w:val="0"/>
        <w:rPr/>
      </w:pPr>
      <w:r w:rsidDel="00000000" w:rsidR="00000000" w:rsidRPr="00000000">
        <w:rPr>
          <w:rtl w:val="0"/>
        </w:rPr>
        <w:t xml:space="preserve">    "I quickly stop trying to resist and just decide to enjoy the moment."</w:t>
      </w:r>
    </w:p>
    <w:p w:rsidR="00000000" w:rsidDel="00000000" w:rsidP="00000000" w:rsidRDefault="00000000" w:rsidRPr="00000000" w14:paraId="00003A97">
      <w:pPr>
        <w:pageBreakBefore w:val="0"/>
        <w:rPr/>
      </w:pPr>
      <w:r w:rsidDel="00000000" w:rsidR="00000000" w:rsidRPr="00000000">
        <w:rPr>
          <w:rtl w:val="0"/>
        </w:rPr>
        <w:t xml:space="preserve">    "Sitting here, resting against Monika and listening to her breathe."</w:t>
      </w:r>
    </w:p>
    <w:p w:rsidR="00000000" w:rsidDel="00000000" w:rsidP="00000000" w:rsidRDefault="00000000" w:rsidRPr="00000000" w14:paraId="00003A98">
      <w:pPr>
        <w:pageBreakBefore w:val="0"/>
        <w:rPr/>
      </w:pPr>
      <w:r w:rsidDel="00000000" w:rsidR="00000000" w:rsidRPr="00000000">
        <w:rPr>
          <w:rtl w:val="0"/>
        </w:rPr>
        <w:t xml:space="preserve">    "It really seems to take my mind off of everything else."</w:t>
      </w:r>
    </w:p>
    <w:p w:rsidR="00000000" w:rsidDel="00000000" w:rsidP="00000000" w:rsidRDefault="00000000" w:rsidRPr="00000000" w14:paraId="00003A99">
      <w:pPr>
        <w:pageBreakBefore w:val="0"/>
        <w:rPr/>
      </w:pPr>
      <w:r w:rsidDel="00000000" w:rsidR="00000000" w:rsidRPr="00000000">
        <w:rPr>
          <w:rtl w:val="0"/>
        </w:rPr>
        <w:t xml:space="preserve">    "It really is bliss."</w:t>
      </w:r>
    </w:p>
    <w:p w:rsidR="00000000" w:rsidDel="00000000" w:rsidP="00000000" w:rsidRDefault="00000000" w:rsidRPr="00000000" w14:paraId="00003A9A">
      <w:pPr>
        <w:pageBreakBefore w:val="0"/>
        <w:rPr/>
      </w:pPr>
      <w:r w:rsidDel="00000000" w:rsidR="00000000" w:rsidRPr="00000000">
        <w:rPr>
          <w:rtl w:val="0"/>
        </w:rPr>
        <w:t xml:space="preserve">    "I relax my arm that she's holding, and it slowly begins to slide down until my hand is resting on her smooth thigh."</w:t>
      </w:r>
    </w:p>
    <w:p w:rsidR="00000000" w:rsidDel="00000000" w:rsidP="00000000" w:rsidRDefault="00000000" w:rsidRPr="00000000" w14:paraId="00003A9B">
      <w:pPr>
        <w:pageBreakBefore w:val="0"/>
        <w:rPr/>
      </w:pPr>
      <w:r w:rsidDel="00000000" w:rsidR="00000000" w:rsidRPr="00000000">
        <w:rPr>
          <w:rtl w:val="0"/>
        </w:rPr>
        <w:t xml:space="preserve">    "She then moves one of her hands down and rests it on top of mine, gently massaging it while nuzzling against me some more and purring happily."</w:t>
      </w:r>
    </w:p>
    <w:p w:rsidR="00000000" w:rsidDel="00000000" w:rsidP="00000000" w:rsidRDefault="00000000" w:rsidRPr="00000000" w14:paraId="00003A9C">
      <w:pPr>
        <w:pageBreakBefore w:val="0"/>
        <w:rPr/>
      </w:pPr>
      <w:r w:rsidDel="00000000" w:rsidR="00000000" w:rsidRPr="00000000">
        <w:rPr>
          <w:rtl w:val="0"/>
        </w:rPr>
        <w:t xml:space="preserve">    "Times like this make me wish it was just Monika in my life."</w:t>
      </w:r>
    </w:p>
    <w:p w:rsidR="00000000" w:rsidDel="00000000" w:rsidP="00000000" w:rsidRDefault="00000000" w:rsidRPr="00000000" w14:paraId="00003A9D">
      <w:pPr>
        <w:pageBreakBefore w:val="0"/>
        <w:rPr/>
      </w:pPr>
      <w:r w:rsidDel="00000000" w:rsidR="00000000" w:rsidRPr="00000000">
        <w:rPr>
          <w:rtl w:val="0"/>
        </w:rPr>
        <w:t xml:space="preserve">    "We remain like this for a few more moments before I hear some other kids snickering at us."</w:t>
      </w:r>
    </w:p>
    <w:p w:rsidR="00000000" w:rsidDel="00000000" w:rsidP="00000000" w:rsidRDefault="00000000" w:rsidRPr="00000000" w14:paraId="00003A9E">
      <w:pPr>
        <w:pageBreakBefore w:val="0"/>
        <w:rPr/>
      </w:pPr>
      <w:r w:rsidDel="00000000" w:rsidR="00000000" w:rsidRPr="00000000">
        <w:rPr>
          <w:rtl w:val="0"/>
        </w:rPr>
        <w:t xml:space="preserve">    "The fact that we're in class finally finishes sinking in, a small class albeit but a class with other people around nonetheless." </w:t>
      </w:r>
    </w:p>
    <w:p w:rsidR="00000000" w:rsidDel="00000000" w:rsidP="00000000" w:rsidRDefault="00000000" w:rsidRPr="00000000" w14:paraId="00003A9F">
      <w:pPr>
        <w:pageBreakBefore w:val="0"/>
        <w:rPr/>
      </w:pPr>
      <w:r w:rsidDel="00000000" w:rsidR="00000000" w:rsidRPr="00000000">
        <w:rPr>
          <w:rtl w:val="0"/>
        </w:rPr>
        <w:t xml:space="preserve">    "I finally pull back and sit up in my chair, blushing softly."</w:t>
      </w:r>
    </w:p>
    <w:p w:rsidR="00000000" w:rsidDel="00000000" w:rsidP="00000000" w:rsidRDefault="00000000" w:rsidRPr="00000000" w14:paraId="00003AA0">
      <w:pPr>
        <w:pageBreakBefore w:val="0"/>
        <w:rPr/>
      </w:pPr>
      <w:r w:rsidDel="00000000" w:rsidR="00000000" w:rsidRPr="00000000">
        <w:rPr>
          <w:rtl w:val="0"/>
        </w:rPr>
        <w:t xml:space="preserve">    "Monika must have heard them too."</w:t>
      </w:r>
    </w:p>
    <w:p w:rsidR="00000000" w:rsidDel="00000000" w:rsidP="00000000" w:rsidRDefault="00000000" w:rsidRPr="00000000" w14:paraId="00003AA1">
      <w:pPr>
        <w:pageBreakBefore w:val="0"/>
        <w:rPr/>
      </w:pPr>
      <w:r w:rsidDel="00000000" w:rsidR="00000000" w:rsidRPr="00000000">
        <w:rPr>
          <w:rtl w:val="0"/>
        </w:rPr>
        <w:t xml:space="preserve">    m 5a "Aww, but I was having so much fun. I guess we'll have to pick up from there later then."</w:t>
      </w:r>
    </w:p>
    <w:p w:rsidR="00000000" w:rsidDel="00000000" w:rsidP="00000000" w:rsidRDefault="00000000" w:rsidRPr="00000000" w14:paraId="00003AA2">
      <w:pPr>
        <w:pageBreakBefore w:val="0"/>
        <w:rPr/>
      </w:pPr>
      <w:r w:rsidDel="00000000" w:rsidR="00000000" w:rsidRPr="00000000">
        <w:rPr>
          <w:rtl w:val="0"/>
        </w:rPr>
        <w:t xml:space="preserve">    m "And since you \"so rudely,\" interrupted us, I think it's only fair that you owe me a little extra next time."</w:t>
      </w:r>
    </w:p>
    <w:p w:rsidR="00000000" w:rsidDel="00000000" w:rsidP="00000000" w:rsidRDefault="00000000" w:rsidRPr="00000000" w14:paraId="00003AA3">
      <w:pPr>
        <w:pageBreakBefore w:val="0"/>
        <w:rPr/>
      </w:pPr>
      <w:r w:rsidDel="00000000" w:rsidR="00000000" w:rsidRPr="00000000">
        <w:rPr>
          <w:rtl w:val="0"/>
        </w:rPr>
        <w:t xml:space="preserve">    "She winks at me and giggles more."</w:t>
      </w:r>
    </w:p>
    <w:p w:rsidR="00000000" w:rsidDel="00000000" w:rsidP="00000000" w:rsidRDefault="00000000" w:rsidRPr="00000000" w14:paraId="00003AA4">
      <w:pPr>
        <w:pageBreakBefore w:val="0"/>
        <w:rPr/>
      </w:pPr>
      <w:r w:rsidDel="00000000" w:rsidR="00000000" w:rsidRPr="00000000">
        <w:rPr>
          <w:rtl w:val="0"/>
        </w:rPr>
        <w:t xml:space="preserve">    "And though I can't see it for myself, she gives me the distinct impression that my blush has intensified."</w:t>
      </w:r>
    </w:p>
    <w:p w:rsidR="00000000" w:rsidDel="00000000" w:rsidP="00000000" w:rsidRDefault="00000000" w:rsidRPr="00000000" w14:paraId="00003AA5">
      <w:pPr>
        <w:pageBreakBefore w:val="0"/>
        <w:rPr/>
      </w:pPr>
      <w:r w:rsidDel="00000000" w:rsidR="00000000" w:rsidRPr="00000000">
        <w:rPr>
          <w:rtl w:val="0"/>
        </w:rPr>
        <w:t xml:space="preserve">    mc "Ah… do you really have to say that out loud?"</w:t>
      </w:r>
    </w:p>
    <w:p w:rsidR="00000000" w:rsidDel="00000000" w:rsidP="00000000" w:rsidRDefault="00000000" w:rsidRPr="00000000" w14:paraId="00003AA6">
      <w:pPr>
        <w:pageBreakBefore w:val="0"/>
        <w:rPr/>
      </w:pPr>
      <w:r w:rsidDel="00000000" w:rsidR="00000000" w:rsidRPr="00000000">
        <w:rPr>
          <w:rtl w:val="0"/>
        </w:rPr>
        <w:t xml:space="preserve">    "In retrospect I think she actually whispered it but my embarrassment is making me think otherwise."</w:t>
      </w:r>
    </w:p>
    <w:p w:rsidR="00000000" w:rsidDel="00000000" w:rsidP="00000000" w:rsidRDefault="00000000" w:rsidRPr="00000000" w14:paraId="00003AA7">
      <w:pPr>
        <w:pageBreakBefore w:val="0"/>
        <w:rPr/>
      </w:pPr>
      <w:r w:rsidDel="00000000" w:rsidR="00000000" w:rsidRPr="00000000">
        <w:rPr>
          <w:rtl w:val="0"/>
        </w:rPr>
        <w:t xml:space="preserve">    m 3k "I suppose not, but it is just way too fun to look at your face right now." </w:t>
      </w:r>
    </w:p>
    <w:p w:rsidR="00000000" w:rsidDel="00000000" w:rsidP="00000000" w:rsidRDefault="00000000" w:rsidRPr="00000000" w14:paraId="00003AA8">
      <w:pPr>
        <w:pageBreakBefore w:val="0"/>
        <w:rPr/>
      </w:pPr>
      <w:r w:rsidDel="00000000" w:rsidR="00000000" w:rsidRPr="00000000">
        <w:rPr>
          <w:rtl w:val="0"/>
        </w:rPr>
        <w:t xml:space="preserve">    "I rest my head in my arms on my desk and face away from her."</w:t>
      </w:r>
    </w:p>
    <w:p w:rsidR="00000000" w:rsidDel="00000000" w:rsidP="00000000" w:rsidRDefault="00000000" w:rsidRPr="00000000" w14:paraId="00003AA9">
      <w:pPr>
        <w:pageBreakBefore w:val="0"/>
        <w:rPr/>
      </w:pPr>
      <w:r w:rsidDel="00000000" w:rsidR="00000000" w:rsidRPr="00000000">
        <w:rPr>
          <w:rtl w:val="0"/>
        </w:rPr>
        <w:t xml:space="preserve">    "Only then does my slow head remember why any of this even happened in the first place."</w:t>
      </w:r>
    </w:p>
    <w:p w:rsidR="00000000" w:rsidDel="00000000" w:rsidP="00000000" w:rsidRDefault="00000000" w:rsidRPr="00000000" w14:paraId="00003AAA">
      <w:pPr>
        <w:pageBreakBefore w:val="0"/>
        <w:rPr/>
      </w:pPr>
      <w:r w:rsidDel="00000000" w:rsidR="00000000" w:rsidRPr="00000000">
        <w:rPr>
          <w:rtl w:val="0"/>
        </w:rPr>
        <w:t xml:space="preserve">    "I sit back and look at her."</w:t>
      </w:r>
    </w:p>
    <w:p w:rsidR="00000000" w:rsidDel="00000000" w:rsidP="00000000" w:rsidRDefault="00000000" w:rsidRPr="00000000" w14:paraId="00003AAB">
      <w:pPr>
        <w:pageBreakBefore w:val="0"/>
        <w:rPr/>
      </w:pPr>
      <w:r w:rsidDel="00000000" w:rsidR="00000000" w:rsidRPr="00000000">
        <w:rPr>
          <w:rtl w:val="0"/>
        </w:rPr>
        <w:t xml:space="preserve">    mc "Hey you might have distracted me for a bit but not anymore."</w:t>
      </w:r>
    </w:p>
    <w:p w:rsidR="00000000" w:rsidDel="00000000" w:rsidP="00000000" w:rsidRDefault="00000000" w:rsidRPr="00000000" w14:paraId="00003AAC">
      <w:pPr>
        <w:pageBreakBefore w:val="0"/>
        <w:rPr/>
      </w:pPr>
      <w:r w:rsidDel="00000000" w:rsidR="00000000" w:rsidRPr="00000000">
        <w:rPr>
          <w:rtl w:val="0"/>
        </w:rPr>
        <w:t xml:space="preserve">    mc "What the heck was the all wonderful class star herself doing texting on her phone?"</w:t>
      </w:r>
    </w:p>
    <w:p w:rsidR="00000000" w:rsidDel="00000000" w:rsidP="00000000" w:rsidRDefault="00000000" w:rsidRPr="00000000" w14:paraId="00003AAD">
      <w:pPr>
        <w:pageBreakBefore w:val="0"/>
        <w:rPr/>
      </w:pPr>
      <w:r w:rsidDel="00000000" w:rsidR="00000000" w:rsidRPr="00000000">
        <w:rPr>
          <w:rtl w:val="0"/>
        </w:rPr>
        <w:t xml:space="preserve">    mc "I thought it was time to take work seriously."</w:t>
      </w:r>
    </w:p>
    <w:p w:rsidR="00000000" w:rsidDel="00000000" w:rsidP="00000000" w:rsidRDefault="00000000" w:rsidRPr="00000000" w14:paraId="00003AAE">
      <w:pPr>
        <w:pageBreakBefore w:val="0"/>
        <w:rPr/>
      </w:pPr>
      <w:r w:rsidDel="00000000" w:rsidR="00000000" w:rsidRPr="00000000">
        <w:rPr>
          <w:rtl w:val="0"/>
        </w:rPr>
        <w:t xml:space="preserve">    "I smile deviously and cross my arms, thinking that this could be something fun to bug her about for awhile."</w:t>
      </w:r>
    </w:p>
    <w:p w:rsidR="00000000" w:rsidDel="00000000" w:rsidP="00000000" w:rsidRDefault="00000000" w:rsidRPr="00000000" w14:paraId="00003AAF">
      <w:pPr>
        <w:pageBreakBefore w:val="0"/>
        <w:rPr/>
      </w:pPr>
      <w:r w:rsidDel="00000000" w:rsidR="00000000" w:rsidRPr="00000000">
        <w:rPr>
          <w:rtl w:val="0"/>
        </w:rPr>
        <w:t xml:space="preserve">    m 1l "Uuuhhh… what do you mean? I wasn't texting anybody or anything like that."</w:t>
      </w:r>
    </w:p>
    <w:p w:rsidR="00000000" w:rsidDel="00000000" w:rsidP="00000000" w:rsidRDefault="00000000" w:rsidRPr="00000000" w14:paraId="00003AB0">
      <w:pPr>
        <w:pageBreakBefore w:val="0"/>
        <w:rPr/>
      </w:pPr>
      <w:r w:rsidDel="00000000" w:rsidR="00000000" w:rsidRPr="00000000">
        <w:rPr>
          <w:rtl w:val="0"/>
        </w:rPr>
        <w:t xml:space="preserve">    m 1m</w:t>
      </w:r>
    </w:p>
    <w:p w:rsidR="00000000" w:rsidDel="00000000" w:rsidP="00000000" w:rsidRDefault="00000000" w:rsidRPr="00000000" w14:paraId="00003AB1">
      <w:pPr>
        <w:pageBreakBefore w:val="0"/>
        <w:rPr/>
      </w:pPr>
      <w:r w:rsidDel="00000000" w:rsidR="00000000" w:rsidRPr="00000000">
        <w:rPr>
          <w:rtl w:val="0"/>
        </w:rPr>
        <w:t xml:space="preserve">    "She tries to discreetly move her arm to further block my view of where I know her phone is."</w:t>
      </w:r>
    </w:p>
    <w:p w:rsidR="00000000" w:rsidDel="00000000" w:rsidP="00000000" w:rsidRDefault="00000000" w:rsidRPr="00000000" w14:paraId="00003AB2">
      <w:pPr>
        <w:pageBreakBefore w:val="0"/>
        <w:rPr/>
      </w:pPr>
      <w:r w:rsidDel="00000000" w:rsidR="00000000" w:rsidRPr="00000000">
        <w:rPr>
          <w:rtl w:val="0"/>
        </w:rPr>
        <w:t xml:space="preserve">    mc "Uh huh nice try, I saw it already."</w:t>
      </w:r>
    </w:p>
    <w:p w:rsidR="00000000" w:rsidDel="00000000" w:rsidP="00000000" w:rsidRDefault="00000000" w:rsidRPr="00000000" w14:paraId="00003AB3">
      <w:pPr>
        <w:pageBreakBefore w:val="0"/>
        <w:rPr/>
      </w:pPr>
      <w:r w:rsidDel="00000000" w:rsidR="00000000" w:rsidRPr="00000000">
        <w:rPr>
          <w:rtl w:val="0"/>
        </w:rPr>
        <w:t xml:space="preserve">    mc "I'm an expert on sneaking peeks at my phone during class, you can't fool me."</w:t>
      </w:r>
    </w:p>
    <w:p w:rsidR="00000000" w:rsidDel="00000000" w:rsidP="00000000" w:rsidRDefault="00000000" w:rsidRPr="00000000" w14:paraId="00003AB4">
      <w:pPr>
        <w:pageBreakBefore w:val="0"/>
        <w:rPr/>
      </w:pPr>
      <w:r w:rsidDel="00000000" w:rsidR="00000000" w:rsidRPr="00000000">
        <w:rPr>
          <w:rtl w:val="0"/>
        </w:rPr>
        <w:t xml:space="preserve">    "Monika sighs and shakes her head."</w:t>
      </w:r>
    </w:p>
    <w:p w:rsidR="00000000" w:rsidDel="00000000" w:rsidP="00000000" w:rsidRDefault="00000000" w:rsidRPr="00000000" w14:paraId="00003AB5">
      <w:pPr>
        <w:pageBreakBefore w:val="0"/>
        <w:rPr/>
      </w:pPr>
      <w:r w:rsidDel="00000000" w:rsidR="00000000" w:rsidRPr="00000000">
        <w:rPr>
          <w:rtl w:val="0"/>
        </w:rPr>
        <w:t xml:space="preserve">    m 2a "Fine you caught me, and for the record that isn't exactly a skill I'd go bragging about."</w:t>
      </w:r>
    </w:p>
    <w:p w:rsidR="00000000" w:rsidDel="00000000" w:rsidP="00000000" w:rsidRDefault="00000000" w:rsidRPr="00000000" w14:paraId="00003AB6">
      <w:pPr>
        <w:pageBreakBefore w:val="0"/>
        <w:rPr/>
      </w:pPr>
      <w:r w:rsidDel="00000000" w:rsidR="00000000" w:rsidRPr="00000000">
        <w:rPr>
          <w:rtl w:val="0"/>
        </w:rPr>
        <w:t xml:space="preserve">    mc "Well it sure is a useful one."</w:t>
      </w:r>
    </w:p>
    <w:p w:rsidR="00000000" w:rsidDel="00000000" w:rsidP="00000000" w:rsidRDefault="00000000" w:rsidRPr="00000000" w14:paraId="00003AB7">
      <w:pPr>
        <w:pageBreakBefore w:val="0"/>
        <w:rPr/>
      </w:pPr>
      <w:r w:rsidDel="00000000" w:rsidR="00000000" w:rsidRPr="00000000">
        <w:rPr>
          <w:rtl w:val="0"/>
        </w:rPr>
        <w:t xml:space="preserve">    mc "Anyways come on spill it, I'm {i}dying{/i} to know just what could be so important as to make the great Monika break an official classroom rule for it."</w:t>
      </w:r>
    </w:p>
    <w:p w:rsidR="00000000" w:rsidDel="00000000" w:rsidP="00000000" w:rsidRDefault="00000000" w:rsidRPr="00000000" w14:paraId="00003AB8">
      <w:pPr>
        <w:pageBreakBefore w:val="0"/>
        <w:rPr/>
      </w:pPr>
      <w:r w:rsidDel="00000000" w:rsidR="00000000" w:rsidRPr="00000000">
        <w:rPr>
          <w:rtl w:val="0"/>
        </w:rPr>
        <w:t xml:space="preserve">    "I put a little extra emphasis on that last part."</w:t>
      </w:r>
    </w:p>
    <w:p w:rsidR="00000000" w:rsidDel="00000000" w:rsidP="00000000" w:rsidRDefault="00000000" w:rsidRPr="00000000" w14:paraId="00003AB9">
      <w:pPr>
        <w:pageBreakBefore w:val="0"/>
        <w:rPr/>
      </w:pPr>
      <w:r w:rsidDel="00000000" w:rsidR="00000000" w:rsidRPr="00000000">
        <w:rPr>
          <w:rtl w:val="0"/>
        </w:rPr>
        <w:t xml:space="preserve">    m 2n "Well I'm only human after all, I got a little excited okay."</w:t>
      </w:r>
    </w:p>
    <w:p w:rsidR="00000000" w:rsidDel="00000000" w:rsidP="00000000" w:rsidRDefault="00000000" w:rsidRPr="00000000" w14:paraId="00003ABA">
      <w:pPr>
        <w:pageBreakBefore w:val="0"/>
        <w:rPr/>
      </w:pPr>
      <w:r w:rsidDel="00000000" w:rsidR="00000000" w:rsidRPr="00000000">
        <w:rPr>
          <w:rtl w:val="0"/>
        </w:rPr>
        <w:t xml:space="preserve">    m "I was going over some plans a friend of mine proposed."</w:t>
      </w:r>
    </w:p>
    <w:p w:rsidR="00000000" w:rsidDel="00000000" w:rsidP="00000000" w:rsidRDefault="00000000" w:rsidRPr="00000000" w14:paraId="00003ABB">
      <w:pPr>
        <w:pageBreakBefore w:val="0"/>
        <w:rPr/>
      </w:pPr>
      <w:r w:rsidDel="00000000" w:rsidR="00000000" w:rsidRPr="00000000">
        <w:rPr>
          <w:rtl w:val="0"/>
        </w:rPr>
        <w:t xml:space="preserve">    m 1b "I think I've got an interesting idea for the club coming up."</w:t>
      </w:r>
    </w:p>
    <w:p w:rsidR="00000000" w:rsidDel="00000000" w:rsidP="00000000" w:rsidRDefault="00000000" w:rsidRPr="00000000" w14:paraId="00003ABC">
      <w:pPr>
        <w:pageBreakBefore w:val="0"/>
        <w:rPr/>
      </w:pPr>
      <w:r w:rsidDel="00000000" w:rsidR="00000000" w:rsidRPr="00000000">
        <w:rPr>
          <w:rtl w:val="0"/>
        </w:rPr>
        <w:t xml:space="preserve">    "A development in the club? Come to think of it we haven't really done anything significant since the festival disaster."</w:t>
      </w:r>
    </w:p>
    <w:p w:rsidR="00000000" w:rsidDel="00000000" w:rsidP="00000000" w:rsidRDefault="00000000" w:rsidRPr="00000000" w14:paraId="00003ABD">
      <w:pPr>
        <w:pageBreakBefore w:val="0"/>
        <w:rPr/>
      </w:pPr>
      <w:r w:rsidDel="00000000" w:rsidR="00000000" w:rsidRPr="00000000">
        <w:rPr>
          <w:rtl w:val="0"/>
        </w:rPr>
        <w:t xml:space="preserve">    mc "Well you've certainly got my attention now."</w:t>
      </w:r>
    </w:p>
    <w:p w:rsidR="00000000" w:rsidDel="00000000" w:rsidP="00000000" w:rsidRDefault="00000000" w:rsidRPr="00000000" w14:paraId="00003ABE">
      <w:pPr>
        <w:pageBreakBefore w:val="0"/>
        <w:rPr/>
      </w:pPr>
      <w:r w:rsidDel="00000000" w:rsidR="00000000" w:rsidRPr="00000000">
        <w:rPr>
          <w:rtl w:val="0"/>
        </w:rPr>
        <w:t xml:space="preserve">    mc "What are going to do?"</w:t>
      </w:r>
    </w:p>
    <w:p w:rsidR="00000000" w:rsidDel="00000000" w:rsidP="00000000" w:rsidRDefault="00000000" w:rsidRPr="00000000" w14:paraId="00003ABF">
      <w:pPr>
        <w:pageBreakBefore w:val="0"/>
        <w:rPr/>
      </w:pPr>
      <w:r w:rsidDel="00000000" w:rsidR="00000000" w:rsidRPr="00000000">
        <w:rPr>
          <w:rtl w:val="0"/>
        </w:rPr>
        <w:t xml:space="preserve">    m 5a "Hmm, well you'll just have to wait and see."</w:t>
      </w:r>
    </w:p>
    <w:p w:rsidR="00000000" w:rsidDel="00000000" w:rsidP="00000000" w:rsidRDefault="00000000" w:rsidRPr="00000000" w14:paraId="00003AC0">
      <w:pPr>
        <w:pageBreakBefore w:val="0"/>
        <w:rPr/>
      </w:pPr>
      <w:r w:rsidDel="00000000" w:rsidR="00000000" w:rsidRPr="00000000">
        <w:rPr>
          <w:rtl w:val="0"/>
        </w:rPr>
        <w:t xml:space="preserve">    m "It's been awhile since I set anything up for us."</w:t>
      </w:r>
    </w:p>
    <w:p w:rsidR="00000000" w:rsidDel="00000000" w:rsidP="00000000" w:rsidRDefault="00000000" w:rsidRPr="00000000" w14:paraId="00003AC1">
      <w:pPr>
        <w:pageBreakBefore w:val="0"/>
        <w:rPr/>
      </w:pPr>
      <w:r w:rsidDel="00000000" w:rsidR="00000000" w:rsidRPr="00000000">
        <w:rPr>
          <w:rtl w:val="0"/>
        </w:rPr>
        <w:t xml:space="preserve">    m "I want to surprise everyone."</w:t>
      </w:r>
    </w:p>
    <w:p w:rsidR="00000000" w:rsidDel="00000000" w:rsidP="00000000" w:rsidRDefault="00000000" w:rsidRPr="00000000" w14:paraId="00003AC2">
      <w:pPr>
        <w:pageBreakBefore w:val="0"/>
        <w:rPr/>
      </w:pPr>
      <w:r w:rsidDel="00000000" w:rsidR="00000000" w:rsidRPr="00000000">
        <w:rPr>
          <w:rtl w:val="0"/>
        </w:rPr>
        <w:t xml:space="preserve">    mc "Oh come on you can't even tell me?"</w:t>
      </w:r>
    </w:p>
    <w:p w:rsidR="00000000" w:rsidDel="00000000" w:rsidP="00000000" w:rsidRDefault="00000000" w:rsidRPr="00000000" w14:paraId="00003AC3">
      <w:pPr>
        <w:pageBreakBefore w:val="0"/>
        <w:rPr/>
      </w:pPr>
      <w:r w:rsidDel="00000000" w:rsidR="00000000" w:rsidRPr="00000000">
        <w:rPr>
          <w:rtl w:val="0"/>
        </w:rPr>
        <w:t xml:space="preserve">    mc "After Sayori I'm basically the vice vice president."</w:t>
      </w:r>
    </w:p>
    <w:p w:rsidR="00000000" w:rsidDel="00000000" w:rsidP="00000000" w:rsidRDefault="00000000" w:rsidRPr="00000000" w14:paraId="00003AC4">
      <w:pPr>
        <w:pageBreakBefore w:val="0"/>
        <w:rPr/>
      </w:pPr>
      <w:r w:rsidDel="00000000" w:rsidR="00000000" w:rsidRPr="00000000">
        <w:rPr>
          <w:rtl w:val="0"/>
        </w:rPr>
        <w:t xml:space="preserve">    "Monika raises an eyebrow when I say this then laughs."</w:t>
      </w:r>
    </w:p>
    <w:p w:rsidR="00000000" w:rsidDel="00000000" w:rsidP="00000000" w:rsidRDefault="00000000" w:rsidRPr="00000000" w14:paraId="00003AC5">
      <w:pPr>
        <w:pageBreakBefore w:val="0"/>
        <w:rPr/>
      </w:pPr>
      <w:r w:rsidDel="00000000" w:rsidR="00000000" w:rsidRPr="00000000">
        <w:rPr>
          <w:rtl w:val="0"/>
        </w:rPr>
        <w:t xml:space="preserve">    m 3k "Hahaha, sure sure whatever you say [player]."</w:t>
      </w:r>
    </w:p>
    <w:p w:rsidR="00000000" w:rsidDel="00000000" w:rsidP="00000000" w:rsidRDefault="00000000" w:rsidRPr="00000000" w14:paraId="00003AC6">
      <w:pPr>
        <w:pageBreakBefore w:val="0"/>
        <w:rPr/>
      </w:pPr>
      <w:r w:rsidDel="00000000" w:rsidR="00000000" w:rsidRPr="00000000">
        <w:rPr>
          <w:rtl w:val="0"/>
        </w:rPr>
        <w:t xml:space="preserve">    "I raise my eyebrow back."</w:t>
      </w:r>
    </w:p>
    <w:p w:rsidR="00000000" w:rsidDel="00000000" w:rsidP="00000000" w:rsidRDefault="00000000" w:rsidRPr="00000000" w14:paraId="00003AC7">
      <w:pPr>
        <w:pageBreakBefore w:val="0"/>
        <w:rPr/>
      </w:pPr>
      <w:r w:rsidDel="00000000" w:rsidR="00000000" w:rsidRPr="00000000">
        <w:rPr>
          <w:rtl w:val="0"/>
        </w:rPr>
        <w:t xml:space="preserve">    mc "Hey what's that supposed to mean?"</w:t>
      </w:r>
    </w:p>
    <w:p w:rsidR="00000000" w:rsidDel="00000000" w:rsidP="00000000" w:rsidRDefault="00000000" w:rsidRPr="00000000" w14:paraId="00003AC8">
      <w:pPr>
        <w:pageBreakBefore w:val="0"/>
        <w:rPr/>
      </w:pPr>
      <w:r w:rsidDel="00000000" w:rsidR="00000000" w:rsidRPr="00000000">
        <w:rPr>
          <w:rtl w:val="0"/>
        </w:rPr>
        <w:t xml:space="preserve">    m 5a "Well I mean, Sayori is still vice president."</w:t>
      </w:r>
    </w:p>
    <w:p w:rsidR="00000000" w:rsidDel="00000000" w:rsidP="00000000" w:rsidRDefault="00000000" w:rsidRPr="00000000" w14:paraId="00003AC9">
      <w:pPr>
        <w:pageBreakBefore w:val="0"/>
        <w:rPr/>
      </w:pPr>
      <w:r w:rsidDel="00000000" w:rsidR="00000000" w:rsidRPr="00000000">
        <w:rPr>
          <w:rtl w:val="0"/>
        </w:rPr>
        <w:t xml:space="preserve">    m "Natsuki is great at getting down to business."</w:t>
      </w:r>
    </w:p>
    <w:p w:rsidR="00000000" w:rsidDel="00000000" w:rsidP="00000000" w:rsidRDefault="00000000" w:rsidRPr="00000000" w14:paraId="00003ACA">
      <w:pPr>
        <w:pageBreakBefore w:val="0"/>
        <w:rPr/>
      </w:pPr>
      <w:r w:rsidDel="00000000" w:rsidR="00000000" w:rsidRPr="00000000">
        <w:rPr>
          <w:rtl w:val="0"/>
        </w:rPr>
        <w:t xml:space="preserve">    m "And Yuri sure knows more about literature than any of us."</w:t>
      </w:r>
    </w:p>
    <w:p w:rsidR="00000000" w:rsidDel="00000000" w:rsidP="00000000" w:rsidRDefault="00000000" w:rsidRPr="00000000" w14:paraId="00003ACB">
      <w:pPr>
        <w:pageBreakBefore w:val="0"/>
        <w:rPr/>
      </w:pPr>
      <w:r w:rsidDel="00000000" w:rsidR="00000000" w:rsidRPr="00000000">
        <w:rPr>
          <w:rtl w:val="0"/>
        </w:rPr>
        <w:t xml:space="preserve">    m "And I mean, you're in the club too."</w:t>
      </w:r>
    </w:p>
    <w:p w:rsidR="00000000" w:rsidDel="00000000" w:rsidP="00000000" w:rsidRDefault="00000000" w:rsidRPr="00000000" w14:paraId="00003ACC">
      <w:pPr>
        <w:pageBreakBefore w:val="0"/>
        <w:rPr/>
      </w:pPr>
      <w:r w:rsidDel="00000000" w:rsidR="00000000" w:rsidRPr="00000000">
        <w:rPr>
          <w:rtl w:val="0"/>
        </w:rPr>
        <w:t xml:space="preserve">    "She gives me another one of those taunting winks that she knows presses all of my buttons."</w:t>
      </w:r>
    </w:p>
    <w:p w:rsidR="00000000" w:rsidDel="00000000" w:rsidP="00000000" w:rsidRDefault="00000000" w:rsidRPr="00000000" w14:paraId="00003ACD">
      <w:pPr>
        <w:pageBreakBefore w:val="0"/>
        <w:rPr/>
      </w:pPr>
      <w:r w:rsidDel="00000000" w:rsidR="00000000" w:rsidRPr="00000000">
        <w:rPr>
          <w:rtl w:val="0"/>
        </w:rPr>
        <w:t xml:space="preserve">    mc "Oh come on, Yuri would never want any power at all except the power to say no to any form of literature presentations."</w:t>
      </w:r>
    </w:p>
    <w:p w:rsidR="00000000" w:rsidDel="00000000" w:rsidP="00000000" w:rsidRDefault="00000000" w:rsidRPr="00000000" w14:paraId="00003ACE">
      <w:pPr>
        <w:pageBreakBefore w:val="0"/>
        <w:rPr/>
      </w:pPr>
      <w:r w:rsidDel="00000000" w:rsidR="00000000" w:rsidRPr="00000000">
        <w:rPr>
          <w:rtl w:val="0"/>
        </w:rPr>
        <w:t xml:space="preserve">    mc "And if Natsuki was in charge our headaches after a week would be too severe for us to get any reading or writing done at all."</w:t>
      </w:r>
    </w:p>
    <w:p w:rsidR="00000000" w:rsidDel="00000000" w:rsidP="00000000" w:rsidRDefault="00000000" w:rsidRPr="00000000" w14:paraId="00003ACF">
      <w:pPr>
        <w:pageBreakBefore w:val="0"/>
        <w:rPr/>
      </w:pPr>
      <w:r w:rsidDel="00000000" w:rsidR="00000000" w:rsidRPr="00000000">
        <w:rPr>
          <w:rtl w:val="0"/>
        </w:rPr>
        <w:t xml:space="preserve">    mc "I can't possibly be that far down the chain of command."</w:t>
      </w:r>
    </w:p>
    <w:p w:rsidR="00000000" w:rsidDel="00000000" w:rsidP="00000000" w:rsidRDefault="00000000" w:rsidRPr="00000000" w14:paraId="00003AD0">
      <w:pPr>
        <w:pageBreakBefore w:val="0"/>
        <w:rPr/>
      </w:pPr>
      <w:r w:rsidDel="00000000" w:rsidR="00000000" w:rsidRPr="00000000">
        <w:rPr>
          <w:rtl w:val="0"/>
        </w:rPr>
        <w:t xml:space="preserve">    m 1j "Well, as a word of advice from one current leader to an aspiring one."</w:t>
      </w:r>
    </w:p>
    <w:p w:rsidR="00000000" w:rsidDel="00000000" w:rsidP="00000000" w:rsidRDefault="00000000" w:rsidRPr="00000000" w14:paraId="00003AD1">
      <w:pPr>
        <w:pageBreakBefore w:val="0"/>
        <w:rPr/>
      </w:pPr>
      <w:r w:rsidDel="00000000" w:rsidR="00000000" w:rsidRPr="00000000">
        <w:rPr>
          <w:rtl w:val="0"/>
        </w:rPr>
        <w:t xml:space="preserve">    m "Back talk doesn't usually put you in line for a promotion."</w:t>
      </w:r>
    </w:p>
    <w:p w:rsidR="00000000" w:rsidDel="00000000" w:rsidP="00000000" w:rsidRDefault="00000000" w:rsidRPr="00000000" w14:paraId="00003AD2">
      <w:pPr>
        <w:pageBreakBefore w:val="0"/>
        <w:rPr/>
      </w:pPr>
      <w:r w:rsidDel="00000000" w:rsidR="00000000" w:rsidRPr="00000000">
        <w:rPr>
          <w:rtl w:val="0"/>
        </w:rPr>
        <w:t xml:space="preserve">    m "Hehehe."</w:t>
      </w:r>
    </w:p>
    <w:p w:rsidR="00000000" w:rsidDel="00000000" w:rsidP="00000000" w:rsidRDefault="00000000" w:rsidRPr="00000000" w14:paraId="00003AD3">
      <w:pPr>
        <w:pageBreakBefore w:val="0"/>
        <w:rPr/>
      </w:pPr>
      <w:r w:rsidDel="00000000" w:rsidR="00000000" w:rsidRPr="00000000">
        <w:rPr>
          <w:rtl w:val="0"/>
        </w:rPr>
        <w:t xml:space="preserve">    mc "Oh of course how silly of me."</w:t>
      </w:r>
    </w:p>
    <w:p w:rsidR="00000000" w:rsidDel="00000000" w:rsidP="00000000" w:rsidRDefault="00000000" w:rsidRPr="00000000" w14:paraId="00003AD4">
      <w:pPr>
        <w:pageBreakBefore w:val="0"/>
        <w:rPr/>
      </w:pPr>
      <w:r w:rsidDel="00000000" w:rsidR="00000000" w:rsidRPr="00000000">
        <w:rPr>
          <w:rtl w:val="0"/>
        </w:rPr>
        <w:t xml:space="preserve">    mc "Please accept my most humble apologies ma'am."</w:t>
      </w:r>
    </w:p>
    <w:p w:rsidR="00000000" w:rsidDel="00000000" w:rsidP="00000000" w:rsidRDefault="00000000" w:rsidRPr="00000000" w14:paraId="00003AD5">
      <w:pPr>
        <w:pageBreakBefore w:val="0"/>
        <w:rPr/>
      </w:pPr>
      <w:r w:rsidDel="00000000" w:rsidR="00000000" w:rsidRPr="00000000">
        <w:rPr>
          <w:rtl w:val="0"/>
        </w:rPr>
        <w:t xml:space="preserve">    "There toooootally was not a speck of sarcasm in my voice there."</w:t>
      </w:r>
    </w:p>
    <w:p w:rsidR="00000000" w:rsidDel="00000000" w:rsidP="00000000" w:rsidRDefault="00000000" w:rsidRPr="00000000" w14:paraId="00003AD6">
      <w:pPr>
        <w:pageBreakBefore w:val="0"/>
        <w:rPr/>
      </w:pPr>
      <w:r w:rsidDel="00000000" w:rsidR="00000000" w:rsidRPr="00000000">
        <w:rPr>
          <w:rtl w:val="0"/>
        </w:rPr>
        <w:t xml:space="preserve">    </w:t>
      </w:r>
      <w:r w:rsidDel="00000000" w:rsidR="00000000" w:rsidRPr="00000000">
        <w:rPr>
          <w:rtl w:val="0"/>
        </w:rPr>
        <w:t xml:space="preserve">m 1a</w:t>
      </w:r>
      <w:r w:rsidDel="00000000" w:rsidR="00000000" w:rsidRPr="00000000">
        <w:rPr>
          <w:rtl w:val="0"/>
        </w:rPr>
        <w:t xml:space="preserve"> "Apology accepted for now."</w:t>
      </w:r>
    </w:p>
    <w:p w:rsidR="00000000" w:rsidDel="00000000" w:rsidP="00000000" w:rsidRDefault="00000000" w:rsidRPr="00000000" w14:paraId="00003AD7">
      <w:pPr>
        <w:pageBreakBefore w:val="0"/>
        <w:rPr/>
      </w:pPr>
      <w:r w:rsidDel="00000000" w:rsidR="00000000" w:rsidRPr="00000000">
        <w:rPr>
          <w:rtl w:val="0"/>
        </w:rPr>
        <w:t xml:space="preserve">    m "But anyways, there's only a couple hours left of classes."</w:t>
      </w:r>
    </w:p>
    <w:p w:rsidR="00000000" w:rsidDel="00000000" w:rsidP="00000000" w:rsidRDefault="00000000" w:rsidRPr="00000000" w14:paraId="00003AD8">
      <w:pPr>
        <w:pageBreakBefore w:val="0"/>
        <w:rPr/>
      </w:pPr>
      <w:r w:rsidDel="00000000" w:rsidR="00000000" w:rsidRPr="00000000">
        <w:rPr>
          <w:rtl w:val="0"/>
        </w:rPr>
        <w:t xml:space="preserve">    m "I guess you'll just have to wait and see."</w:t>
      </w:r>
    </w:p>
    <w:p w:rsidR="00000000" w:rsidDel="00000000" w:rsidP="00000000" w:rsidRDefault="00000000" w:rsidRPr="00000000" w14:paraId="00003AD9">
      <w:pPr>
        <w:pageBreakBefore w:val="0"/>
        <w:rPr/>
      </w:pPr>
      <w:r w:rsidDel="00000000" w:rsidR="00000000" w:rsidRPr="00000000">
        <w:rPr>
          <w:rtl w:val="0"/>
        </w:rPr>
        <w:t xml:space="preserve">    mc "Fine fine, I'll be patient."</w:t>
      </w:r>
    </w:p>
    <w:p w:rsidR="00000000" w:rsidDel="00000000" w:rsidP="00000000" w:rsidRDefault="00000000" w:rsidRPr="00000000" w14:paraId="00003ADA">
      <w:pPr>
        <w:pageBreakBefore w:val="0"/>
        <w:rPr/>
      </w:pPr>
      <w:r w:rsidDel="00000000" w:rsidR="00000000" w:rsidRPr="00000000">
        <w:rPr>
          <w:rtl w:val="0"/>
        </w:rPr>
        <w:t xml:space="preserve">    show monika at thide zorder 1</w:t>
      </w:r>
    </w:p>
    <w:p w:rsidR="00000000" w:rsidDel="00000000" w:rsidP="00000000" w:rsidRDefault="00000000" w:rsidRPr="00000000" w14:paraId="00003ADB">
      <w:pPr>
        <w:pageBreakBefore w:val="0"/>
        <w:rPr/>
      </w:pPr>
      <w:r w:rsidDel="00000000" w:rsidR="00000000" w:rsidRPr="00000000">
        <w:rPr>
          <w:rtl w:val="0"/>
        </w:rPr>
        <w:t xml:space="preserve">    hide monika</w:t>
      </w:r>
    </w:p>
    <w:p w:rsidR="00000000" w:rsidDel="00000000" w:rsidP="00000000" w:rsidRDefault="00000000" w:rsidRPr="00000000" w14:paraId="00003ADC">
      <w:pPr>
        <w:pageBreakBefore w:val="0"/>
        <w:rPr/>
      </w:pPr>
      <w:r w:rsidDel="00000000" w:rsidR="00000000" w:rsidRPr="00000000">
        <w:rPr>
          <w:rtl w:val="0"/>
        </w:rPr>
        <w:t xml:space="preserve">    "We both return to our work and the bell rings shortly after." </w:t>
      </w:r>
    </w:p>
    <w:p w:rsidR="00000000" w:rsidDel="00000000" w:rsidP="00000000" w:rsidRDefault="00000000" w:rsidRPr="00000000" w14:paraId="00003ADD">
      <w:pPr>
        <w:pageBreakBefore w:val="0"/>
        <w:rPr>
          <w:b w:val="1"/>
        </w:rPr>
      </w:pPr>
      <w:r w:rsidDel="00000000" w:rsidR="00000000" w:rsidRPr="00000000">
        <w:rPr>
          <w:rtl w:val="0"/>
        </w:rPr>
        <w:t xml:space="preserve">   </w:t>
      </w:r>
      <w:r w:rsidDel="00000000" w:rsidR="00000000" w:rsidRPr="00000000">
        <w:rPr>
          <w:b w:val="1"/>
          <w:rtl w:val="0"/>
        </w:rPr>
        <w:t xml:space="preserve"> (might include a brief lunch scene here later)</w:t>
      </w:r>
    </w:p>
    <w:p w:rsidR="00000000" w:rsidDel="00000000" w:rsidP="00000000" w:rsidRDefault="00000000" w:rsidRPr="00000000" w14:paraId="00003ADE">
      <w:pPr>
        <w:pageBreakBefore w:val="0"/>
        <w:rPr/>
      </w:pPr>
      <w:r w:rsidDel="00000000" w:rsidR="00000000" w:rsidRPr="00000000">
        <w:rPr>
          <w:b w:val="1"/>
          <w:rtl w:val="0"/>
        </w:rPr>
        <w:t xml:space="preserve">    </w:t>
      </w:r>
      <w:r w:rsidDel="00000000" w:rsidR="00000000" w:rsidRPr="00000000">
        <w:rPr>
          <w:rtl w:val="0"/>
        </w:rPr>
        <w:t xml:space="preserve">show monika at thide zorder one</w:t>
      </w:r>
    </w:p>
    <w:p w:rsidR="00000000" w:rsidDel="00000000" w:rsidP="00000000" w:rsidRDefault="00000000" w:rsidRPr="00000000" w14:paraId="00003ADF">
      <w:pPr>
        <w:pageBreakBefore w:val="0"/>
        <w:rPr/>
      </w:pPr>
      <w:r w:rsidDel="00000000" w:rsidR="00000000" w:rsidRPr="00000000">
        <w:rPr>
          <w:rtl w:val="0"/>
        </w:rPr>
        <w:t xml:space="preserve">    hide monika</w:t>
      </w:r>
    </w:p>
    <w:p w:rsidR="00000000" w:rsidDel="00000000" w:rsidP="00000000" w:rsidRDefault="00000000" w:rsidRPr="00000000" w14:paraId="00003AE0">
      <w:pPr>
        <w:pageBreakBefore w:val="0"/>
        <w:rPr/>
      </w:pPr>
      <w:r w:rsidDel="00000000" w:rsidR="00000000" w:rsidRPr="00000000">
        <w:rPr>
          <w:rtl w:val="0"/>
        </w:rPr>
        <w:t xml:space="preserve">    scene bg corridor</w:t>
      </w:r>
    </w:p>
    <w:p w:rsidR="00000000" w:rsidDel="00000000" w:rsidP="00000000" w:rsidRDefault="00000000" w:rsidRPr="00000000" w14:paraId="00003AE1">
      <w:pPr>
        <w:pageBreakBefore w:val="0"/>
        <w:rPr/>
      </w:pPr>
      <w:r w:rsidDel="00000000" w:rsidR="00000000" w:rsidRPr="00000000">
        <w:rPr>
          <w:rtl w:val="0"/>
        </w:rPr>
        <w:t xml:space="preserve">    with dissolve_scene_full</w:t>
      </w:r>
    </w:p>
    <w:p w:rsidR="00000000" w:rsidDel="00000000" w:rsidP="00000000" w:rsidRDefault="00000000" w:rsidRPr="00000000" w14:paraId="00003AE2">
      <w:pPr>
        <w:pageBreakBefore w:val="0"/>
        <w:rPr/>
      </w:pPr>
      <w:r w:rsidDel="00000000" w:rsidR="00000000" w:rsidRPr="00000000">
        <w:rPr>
          <w:rtl w:val="0"/>
        </w:rPr>
        <w:t xml:space="preserve">    "After another few classes the final bell rings and with it comes another glorious day at the literature club."</w:t>
      </w:r>
    </w:p>
    <w:p w:rsidR="00000000" w:rsidDel="00000000" w:rsidP="00000000" w:rsidRDefault="00000000" w:rsidRPr="00000000" w14:paraId="00003AE3">
      <w:pPr>
        <w:pageBreakBefore w:val="0"/>
        <w:rPr/>
      </w:pPr>
      <w:r w:rsidDel="00000000" w:rsidR="00000000" w:rsidRPr="00000000">
        <w:rPr>
          <w:rtl w:val="0"/>
        </w:rPr>
        <w:t xml:space="preserve">    "Unfortunately I am a little late."</w:t>
      </w:r>
    </w:p>
    <w:p w:rsidR="00000000" w:rsidDel="00000000" w:rsidP="00000000" w:rsidRDefault="00000000" w:rsidRPr="00000000" w14:paraId="00003AE4">
      <w:pPr>
        <w:pageBreakBefore w:val="0"/>
        <w:rPr/>
      </w:pPr>
      <w:r w:rsidDel="00000000" w:rsidR="00000000" w:rsidRPr="00000000">
        <w:rPr>
          <w:rtl w:val="0"/>
        </w:rPr>
        <w:t xml:space="preserve">    "The teacher for my last class had me stay and talk to her for a bit."</w:t>
      </w:r>
    </w:p>
    <w:p w:rsidR="00000000" w:rsidDel="00000000" w:rsidP="00000000" w:rsidRDefault="00000000" w:rsidRPr="00000000" w14:paraId="00003AE5">
      <w:pPr>
        <w:pageBreakBefore w:val="0"/>
        <w:rPr/>
      </w:pPr>
      <w:r w:rsidDel="00000000" w:rsidR="00000000" w:rsidRPr="00000000">
        <w:rPr>
          <w:rtl w:val="0"/>
        </w:rPr>
        <w:t xml:space="preserve">    "Something about...not doing my homework or something?"</w:t>
      </w:r>
    </w:p>
    <w:p w:rsidR="00000000" w:rsidDel="00000000" w:rsidP="00000000" w:rsidRDefault="00000000" w:rsidRPr="00000000" w14:paraId="00003AE6">
      <w:pPr>
        <w:pageBreakBefore w:val="0"/>
        <w:rPr/>
      </w:pPr>
      <w:r w:rsidDel="00000000" w:rsidR="00000000" w:rsidRPr="00000000">
        <w:rPr>
          <w:rtl w:val="0"/>
        </w:rPr>
        <w:t xml:space="preserve">    "I don't know, I sort of just nodded and said yes whenever she expected me to reply."</w:t>
      </w:r>
    </w:p>
    <w:p w:rsidR="00000000" w:rsidDel="00000000" w:rsidP="00000000" w:rsidRDefault="00000000" w:rsidRPr="00000000" w14:paraId="00003AE7">
      <w:pPr>
        <w:pageBreakBefore w:val="0"/>
        <w:rPr/>
      </w:pPr>
      <w:r w:rsidDel="00000000" w:rsidR="00000000" w:rsidRPr="00000000">
        <w:rPr>
          <w:rtl w:val="0"/>
        </w:rPr>
        <w:t xml:space="preserve">    show bg club_day</w:t>
      </w:r>
    </w:p>
    <w:p w:rsidR="00000000" w:rsidDel="00000000" w:rsidP="00000000" w:rsidRDefault="00000000" w:rsidRPr="00000000" w14:paraId="00003AE8">
      <w:pPr>
        <w:pageBreakBefore w:val="0"/>
        <w:rPr/>
      </w:pPr>
      <w:r w:rsidDel="00000000" w:rsidR="00000000" w:rsidRPr="00000000">
        <w:rPr>
          <w:rtl w:val="0"/>
        </w:rPr>
        <w:t xml:space="preserve">    with wipeleft_scene</w:t>
      </w:r>
    </w:p>
    <w:p w:rsidR="00000000" w:rsidDel="00000000" w:rsidP="00000000" w:rsidRDefault="00000000" w:rsidRPr="00000000" w14:paraId="00003AE9">
      <w:pPr>
        <w:pageBreakBefore w:val="0"/>
        <w:rPr/>
      </w:pPr>
      <w:r w:rsidDel="00000000" w:rsidR="00000000" w:rsidRPr="00000000">
        <w:rPr>
          <w:rtl w:val="0"/>
        </w:rPr>
        <w:t xml:space="preserve">    "I quickly move through the door into the club room, excited to hear the announcement from Monika."</w:t>
      </w:r>
    </w:p>
    <w:p w:rsidR="00000000" w:rsidDel="00000000" w:rsidP="00000000" w:rsidRDefault="00000000" w:rsidRPr="00000000" w14:paraId="00003AEA">
      <w:pPr>
        <w:pageBreakBefore w:val="0"/>
        <w:rPr/>
      </w:pPr>
      <w:r w:rsidDel="00000000" w:rsidR="00000000" w:rsidRPr="00000000">
        <w:rPr>
          <w:rtl w:val="0"/>
        </w:rPr>
        <w:t xml:space="preserve">    "But instead I walk straight into Natsuki..."</w:t>
      </w:r>
    </w:p>
    <w:p w:rsidR="00000000" w:rsidDel="00000000" w:rsidP="00000000" w:rsidRDefault="00000000" w:rsidRPr="00000000" w14:paraId="00003AEB">
      <w:pPr>
        <w:pageBreakBefore w:val="0"/>
        <w:rPr/>
      </w:pPr>
      <w:r w:rsidDel="00000000" w:rsidR="00000000" w:rsidRPr="00000000">
        <w:rPr>
          <w:rtl w:val="0"/>
        </w:rPr>
        <w:t xml:space="preserve">    show natsuki 1v at t11 zorder 2</w:t>
      </w:r>
    </w:p>
    <w:p w:rsidR="00000000" w:rsidDel="00000000" w:rsidP="00000000" w:rsidRDefault="00000000" w:rsidRPr="00000000" w14:paraId="00003AEC">
      <w:pPr>
        <w:pageBreakBefore w:val="0"/>
        <w:rPr/>
      </w:pPr>
      <w:r w:rsidDel="00000000" w:rsidR="00000000" w:rsidRPr="00000000">
        <w:rPr>
          <w:rtl w:val="0"/>
        </w:rPr>
        <w:t xml:space="preserve">    n "AAAHHH HEY!"</w:t>
      </w:r>
    </w:p>
    <w:p w:rsidR="00000000" w:rsidDel="00000000" w:rsidP="00000000" w:rsidRDefault="00000000" w:rsidRPr="00000000" w14:paraId="00003AED">
      <w:pPr>
        <w:pageBreakBefore w:val="0"/>
        <w:rPr/>
      </w:pPr>
      <w:r w:rsidDel="00000000" w:rsidR="00000000" w:rsidRPr="00000000">
        <w:rPr>
          <w:rtl w:val="0"/>
        </w:rPr>
        <w:t xml:space="preserve">    "Having nearly fallen over from my bumping into her, Natsuki struggles to regain her balance for a second."</w:t>
      </w:r>
    </w:p>
    <w:p w:rsidR="00000000" w:rsidDel="00000000" w:rsidP="00000000" w:rsidRDefault="00000000" w:rsidRPr="00000000" w14:paraId="00003AEE">
      <w:pPr>
        <w:pageBreakBefore w:val="0"/>
        <w:rPr/>
      </w:pPr>
      <w:r w:rsidDel="00000000" w:rsidR="00000000" w:rsidRPr="00000000">
        <w:rPr>
          <w:rtl w:val="0"/>
        </w:rPr>
        <w:t xml:space="preserve">    n 2w "Ggrrr, what the heck [player] can't you watch where you're going?!"</w:t>
      </w:r>
    </w:p>
    <w:p w:rsidR="00000000" w:rsidDel="00000000" w:rsidP="00000000" w:rsidRDefault="00000000" w:rsidRPr="00000000" w14:paraId="00003AEF">
      <w:pPr>
        <w:pageBreakBefore w:val="0"/>
        <w:rPr/>
      </w:pPr>
      <w:r w:rsidDel="00000000" w:rsidR="00000000" w:rsidRPr="00000000">
        <w:rPr>
          <w:rtl w:val="0"/>
        </w:rPr>
        <w:t xml:space="preserve">    n 2t "What's with the rush anyways?!"</w:t>
      </w:r>
    </w:p>
    <w:p w:rsidR="00000000" w:rsidDel="00000000" w:rsidP="00000000" w:rsidRDefault="00000000" w:rsidRPr="00000000" w14:paraId="00003AF0">
      <w:pPr>
        <w:pageBreakBefore w:val="0"/>
        <w:rPr/>
      </w:pPr>
      <w:r w:rsidDel="00000000" w:rsidR="00000000" w:rsidRPr="00000000">
        <w:rPr>
          <w:rtl w:val="0"/>
        </w:rPr>
        <w:t xml:space="preserve">    mc "S-so-sorry Natsuki I didn't realize you were there."</w:t>
      </w:r>
    </w:p>
    <w:p w:rsidR="00000000" w:rsidDel="00000000" w:rsidP="00000000" w:rsidRDefault="00000000" w:rsidRPr="00000000" w14:paraId="00003AF1">
      <w:pPr>
        <w:pageBreakBefore w:val="0"/>
        <w:rPr/>
      </w:pPr>
      <w:r w:rsidDel="00000000" w:rsidR="00000000" w:rsidRPr="00000000">
        <w:rPr>
          <w:rtl w:val="0"/>
        </w:rPr>
        <w:t xml:space="preserve">    mc "I was just really excited to hear what Monika had to say and-"</w:t>
      </w:r>
    </w:p>
    <w:p w:rsidR="00000000" w:rsidDel="00000000" w:rsidP="00000000" w:rsidRDefault="00000000" w:rsidRPr="00000000" w14:paraId="00003AF2">
      <w:pPr>
        <w:pageBreakBefore w:val="0"/>
        <w:rPr/>
      </w:pPr>
      <w:r w:rsidDel="00000000" w:rsidR="00000000" w:rsidRPr="00000000">
        <w:rPr>
          <w:rtl w:val="0"/>
        </w:rPr>
        <w:t xml:space="preserve">    show natsuki at t21 zorder 2</w:t>
      </w:r>
    </w:p>
    <w:p w:rsidR="00000000" w:rsidDel="00000000" w:rsidP="00000000" w:rsidRDefault="00000000" w:rsidRPr="00000000" w14:paraId="00003AF3">
      <w:pPr>
        <w:pageBreakBefore w:val="0"/>
        <w:rPr/>
      </w:pPr>
      <w:r w:rsidDel="00000000" w:rsidR="00000000" w:rsidRPr="00000000">
        <w:rPr>
          <w:rtl w:val="0"/>
        </w:rPr>
        <w:t xml:space="preserve">    show sayori 3m at f22 zorder 3</w:t>
      </w:r>
    </w:p>
    <w:p w:rsidR="00000000" w:rsidDel="00000000" w:rsidP="00000000" w:rsidRDefault="00000000" w:rsidRPr="00000000" w14:paraId="00003AF4">
      <w:pPr>
        <w:pageBreakBefore w:val="0"/>
        <w:rPr/>
      </w:pPr>
      <w:r w:rsidDel="00000000" w:rsidR="00000000" w:rsidRPr="00000000">
        <w:rPr>
          <w:rtl w:val="0"/>
        </w:rPr>
        <w:t xml:space="preserve">    s "SSSHHH SHUSH SHUSH SHUSH."</w:t>
      </w:r>
    </w:p>
    <w:p w:rsidR="00000000" w:rsidDel="00000000" w:rsidP="00000000" w:rsidRDefault="00000000" w:rsidRPr="00000000" w14:paraId="00003AF5">
      <w:pPr>
        <w:pageBreakBefore w:val="0"/>
        <w:rPr/>
      </w:pPr>
      <w:r w:rsidDel="00000000" w:rsidR="00000000" w:rsidRPr="00000000">
        <w:rPr>
          <w:rtl w:val="0"/>
        </w:rPr>
        <w:t xml:space="preserve">    s 3n "I've almost got it...hmm…"</w:t>
      </w:r>
    </w:p>
    <w:p w:rsidR="00000000" w:rsidDel="00000000" w:rsidP="00000000" w:rsidRDefault="00000000" w:rsidRPr="00000000" w14:paraId="00003AF6">
      <w:pPr>
        <w:pageBreakBefore w:val="0"/>
        <w:rPr/>
      </w:pPr>
      <w:r w:rsidDel="00000000" w:rsidR="00000000" w:rsidRPr="00000000">
        <w:rPr>
          <w:rtl w:val="0"/>
        </w:rPr>
        <w:t xml:space="preserve">    "I look past Natsuki and notice that Sayori is staring at the white board at the front of the room."    "Natsuki clasps her hand over her mouth to stifle a laugh."</w:t>
      </w:r>
    </w:p>
    <w:p w:rsidR="00000000" w:rsidDel="00000000" w:rsidP="00000000" w:rsidRDefault="00000000" w:rsidRPr="00000000" w14:paraId="00003AF7">
      <w:pPr>
        <w:pageBreakBefore w:val="0"/>
        <w:rPr/>
      </w:pPr>
      <w:r w:rsidDel="00000000" w:rsidR="00000000" w:rsidRPr="00000000">
        <w:rPr>
          <w:rtl w:val="0"/>
        </w:rPr>
        <w:t xml:space="preserve">    "I just stand there with my hands behind my back trying not to chuckle. Poor Sayori."</w:t>
      </w:r>
    </w:p>
    <w:p w:rsidR="00000000" w:rsidDel="00000000" w:rsidP="00000000" w:rsidRDefault="00000000" w:rsidRPr="00000000" w14:paraId="00003AF8">
      <w:pPr>
        <w:pageBreakBefore w:val="0"/>
        <w:rPr>
          <w:b w:val="1"/>
        </w:rPr>
      </w:pPr>
      <w:r w:rsidDel="00000000" w:rsidR="00000000" w:rsidRPr="00000000">
        <w:rPr>
          <w:b w:val="1"/>
          <w:rtl w:val="0"/>
        </w:rPr>
        <w:t xml:space="preserve">    (put in pictionary game scene)</w:t>
      </w:r>
    </w:p>
    <w:p w:rsidR="00000000" w:rsidDel="00000000" w:rsidP="00000000" w:rsidRDefault="00000000" w:rsidRPr="00000000" w14:paraId="00003AF9">
      <w:pPr>
        <w:pageBreakBefore w:val="0"/>
        <w:rPr/>
      </w:pPr>
      <w:r w:rsidDel="00000000" w:rsidR="00000000" w:rsidRPr="00000000">
        <w:rPr>
          <w:rtl w:val="0"/>
        </w:rPr>
        <w:t xml:space="preserve">    show sayori at t22 zorder 2</w:t>
      </w:r>
    </w:p>
    <w:p w:rsidR="00000000" w:rsidDel="00000000" w:rsidP="00000000" w:rsidRDefault="00000000" w:rsidRPr="00000000" w14:paraId="00003AFA">
      <w:pPr>
        <w:pageBreakBefore w:val="0"/>
        <w:rPr/>
      </w:pPr>
      <w:r w:rsidDel="00000000" w:rsidR="00000000" w:rsidRPr="00000000">
        <w:rPr>
          <w:rtl w:val="0"/>
        </w:rPr>
        <w:t xml:space="preserve">    show natsuki at f21 zorder 3</w:t>
      </w:r>
    </w:p>
    <w:p w:rsidR="00000000" w:rsidDel="00000000" w:rsidP="00000000" w:rsidRDefault="00000000" w:rsidRPr="00000000" w14:paraId="00003AFB">
      <w:pPr>
        <w:pageBreakBefore w:val="0"/>
        <w:rPr/>
      </w:pPr>
      <w:r w:rsidDel="00000000" w:rsidR="00000000" w:rsidRPr="00000000">
        <w:rPr>
          <w:rtl w:val="0"/>
        </w:rPr>
        <w:t xml:space="preserve">    n "Ehehe...yup...congratulations Sayori {i}you win{/i}."</w:t>
      </w:r>
    </w:p>
    <w:p w:rsidR="00000000" w:rsidDel="00000000" w:rsidP="00000000" w:rsidRDefault="00000000" w:rsidRPr="00000000" w14:paraId="00003AFC">
      <w:pPr>
        <w:pageBreakBefore w:val="0"/>
        <w:rPr/>
      </w:pPr>
      <w:r w:rsidDel="00000000" w:rsidR="00000000" w:rsidRPr="00000000">
        <w:rPr>
          <w:rtl w:val="0"/>
        </w:rPr>
        <w:t xml:space="preserve">    show natsuki at t21 zorder 2</w:t>
      </w:r>
    </w:p>
    <w:p w:rsidR="00000000" w:rsidDel="00000000" w:rsidP="00000000" w:rsidRDefault="00000000" w:rsidRPr="00000000" w14:paraId="00003AFD">
      <w:pPr>
        <w:pageBreakBefore w:val="0"/>
        <w:rPr/>
      </w:pPr>
      <w:r w:rsidDel="00000000" w:rsidR="00000000" w:rsidRPr="00000000">
        <w:rPr>
          <w:rtl w:val="0"/>
        </w:rPr>
        <w:t xml:space="preserve">    show sayori 4r at f22 zorder 3 </w:t>
      </w:r>
    </w:p>
    <w:p w:rsidR="00000000" w:rsidDel="00000000" w:rsidP="00000000" w:rsidRDefault="00000000" w:rsidRPr="00000000" w14:paraId="00003AFE">
      <w:pPr>
        <w:pageBreakBefore w:val="0"/>
        <w:rPr/>
      </w:pPr>
      <w:r w:rsidDel="00000000" w:rsidR="00000000" w:rsidRPr="00000000">
        <w:rPr>
          <w:rtl w:val="0"/>
        </w:rPr>
        <w:t xml:space="preserve">    s "HA! Told you I'd win hehehe."</w:t>
      </w:r>
    </w:p>
    <w:p w:rsidR="00000000" w:rsidDel="00000000" w:rsidP="00000000" w:rsidRDefault="00000000" w:rsidRPr="00000000" w14:paraId="00003AFF">
      <w:pPr>
        <w:pageBreakBefore w:val="0"/>
        <w:rPr/>
      </w:pPr>
      <w:r w:rsidDel="00000000" w:rsidR="00000000" w:rsidRPr="00000000">
        <w:rPr>
          <w:rtl w:val="0"/>
        </w:rPr>
        <w:t xml:space="preserve">    "Sayori stands there with a triumphant grin on her face."</w:t>
      </w:r>
    </w:p>
    <w:p w:rsidR="00000000" w:rsidDel="00000000" w:rsidP="00000000" w:rsidRDefault="00000000" w:rsidRPr="00000000" w14:paraId="00003B00">
      <w:pPr>
        <w:pageBreakBefore w:val="0"/>
        <w:rPr/>
      </w:pPr>
      <w:r w:rsidDel="00000000" w:rsidR="00000000" w:rsidRPr="00000000">
        <w:rPr>
          <w:rtl w:val="0"/>
        </w:rPr>
        <w:t xml:space="preserve">    "I'll never understand how one girl can be so clueless and innocent…"</w:t>
      </w:r>
    </w:p>
    <w:p w:rsidR="00000000" w:rsidDel="00000000" w:rsidP="00000000" w:rsidRDefault="00000000" w:rsidRPr="00000000" w14:paraId="00003B01">
      <w:pPr>
        <w:pageBreakBefore w:val="0"/>
        <w:rPr/>
      </w:pPr>
      <w:r w:rsidDel="00000000" w:rsidR="00000000" w:rsidRPr="00000000">
        <w:rPr>
          <w:rtl w:val="0"/>
        </w:rPr>
        <w:t xml:space="preserve">    "But then it seems to hit her…"</w:t>
      </w:r>
    </w:p>
    <w:p w:rsidR="00000000" w:rsidDel="00000000" w:rsidP="00000000" w:rsidRDefault="00000000" w:rsidRPr="00000000" w14:paraId="00003B02">
      <w:pPr>
        <w:pageBreakBefore w:val="0"/>
        <w:rPr/>
      </w:pPr>
      <w:r w:rsidDel="00000000" w:rsidR="00000000" w:rsidRPr="00000000">
        <w:rPr>
          <w:rtl w:val="0"/>
        </w:rPr>
        <w:t xml:space="preserve">    s 3m "Huh...hey wait a second!"</w:t>
      </w:r>
    </w:p>
    <w:p w:rsidR="00000000" w:rsidDel="00000000" w:rsidP="00000000" w:rsidRDefault="00000000" w:rsidRPr="00000000" w14:paraId="00003B03">
      <w:pPr>
        <w:pageBreakBefore w:val="0"/>
        <w:rPr/>
      </w:pPr>
      <w:r w:rsidDel="00000000" w:rsidR="00000000" w:rsidRPr="00000000">
        <w:rPr>
          <w:rtl w:val="0"/>
        </w:rPr>
        <w:t xml:space="preserve">    s (5)c "Aahh! That's really mean Natsuki."</w:t>
      </w:r>
    </w:p>
    <w:p w:rsidR="00000000" w:rsidDel="00000000" w:rsidP="00000000" w:rsidRDefault="00000000" w:rsidRPr="00000000" w14:paraId="00003B04">
      <w:pPr>
        <w:pageBreakBefore w:val="0"/>
        <w:rPr/>
      </w:pPr>
      <w:r w:rsidDel="00000000" w:rsidR="00000000" w:rsidRPr="00000000">
        <w:rPr>
          <w:rtl w:val="0"/>
        </w:rPr>
        <w:t xml:space="preserve">    show sayori at t22 zorder 2</w:t>
      </w:r>
    </w:p>
    <w:p w:rsidR="00000000" w:rsidDel="00000000" w:rsidP="00000000" w:rsidRDefault="00000000" w:rsidRPr="00000000" w14:paraId="00003B05">
      <w:pPr>
        <w:pageBreakBefore w:val="0"/>
        <w:rPr/>
      </w:pPr>
      <w:r w:rsidDel="00000000" w:rsidR="00000000" w:rsidRPr="00000000">
        <w:rPr>
          <w:rtl w:val="0"/>
        </w:rPr>
        <w:t xml:space="preserve">    show natsuki at f21 zorder 3</w:t>
      </w:r>
    </w:p>
    <w:p w:rsidR="00000000" w:rsidDel="00000000" w:rsidP="00000000" w:rsidRDefault="00000000" w:rsidRPr="00000000" w14:paraId="00003B06">
      <w:pPr>
        <w:pageBreakBefore w:val="0"/>
        <w:rPr/>
      </w:pPr>
      <w:r w:rsidDel="00000000" w:rsidR="00000000" w:rsidRPr="00000000">
        <w:rPr>
          <w:rtl w:val="0"/>
        </w:rPr>
        <w:t xml:space="preserve">    n 4z "Haha, oh come on Sayori learn to take a joke."</w:t>
      </w:r>
    </w:p>
    <w:p w:rsidR="00000000" w:rsidDel="00000000" w:rsidP="00000000" w:rsidRDefault="00000000" w:rsidRPr="00000000" w14:paraId="00003B07">
      <w:pPr>
        <w:pageBreakBefore w:val="0"/>
        <w:rPr/>
      </w:pPr>
      <w:r w:rsidDel="00000000" w:rsidR="00000000" w:rsidRPr="00000000">
        <w:rPr>
          <w:rtl w:val="0"/>
        </w:rPr>
        <w:t xml:space="preserve">    n 4d "Besides, you're still the winner remember."</w:t>
      </w:r>
    </w:p>
    <w:p w:rsidR="00000000" w:rsidDel="00000000" w:rsidP="00000000" w:rsidRDefault="00000000" w:rsidRPr="00000000" w14:paraId="00003B08">
      <w:pPr>
        <w:pageBreakBefore w:val="0"/>
        <w:rPr/>
      </w:pPr>
      <w:r w:rsidDel="00000000" w:rsidR="00000000" w:rsidRPr="00000000">
        <w:rPr>
          <w:rtl w:val="0"/>
        </w:rPr>
        <w:t xml:space="preserve">    show natsuki at t21 zorder 2</w:t>
      </w:r>
    </w:p>
    <w:p w:rsidR="00000000" w:rsidDel="00000000" w:rsidP="00000000" w:rsidRDefault="00000000" w:rsidRPr="00000000" w14:paraId="00003B09">
      <w:pPr>
        <w:pageBreakBefore w:val="0"/>
        <w:rPr/>
      </w:pPr>
      <w:r w:rsidDel="00000000" w:rsidR="00000000" w:rsidRPr="00000000">
        <w:rPr>
          <w:rtl w:val="0"/>
        </w:rPr>
        <w:t xml:space="preserve">    show sayori at f22 zorder 3 </w:t>
      </w:r>
    </w:p>
    <w:p w:rsidR="00000000" w:rsidDel="00000000" w:rsidP="00000000" w:rsidRDefault="00000000" w:rsidRPr="00000000" w14:paraId="00003B0A">
      <w:pPr>
        <w:pageBreakBefore w:val="0"/>
        <w:rPr/>
      </w:pPr>
      <w:r w:rsidDel="00000000" w:rsidR="00000000" w:rsidRPr="00000000">
        <w:rPr>
          <w:rtl w:val="0"/>
        </w:rPr>
        <w:t xml:space="preserve">    s "[player] don't just stand there like a robot say something!"</w:t>
      </w:r>
    </w:p>
    <w:p w:rsidR="00000000" w:rsidDel="00000000" w:rsidP="00000000" w:rsidRDefault="00000000" w:rsidRPr="00000000" w14:paraId="00003B0B">
      <w:pPr>
        <w:pageBreakBefore w:val="0"/>
        <w:rPr/>
      </w:pPr>
      <w:r w:rsidDel="00000000" w:rsidR="00000000" w:rsidRPr="00000000">
        <w:rPr>
          <w:rtl w:val="0"/>
        </w:rPr>
        <w:t xml:space="preserve">    mc "Uh I mean...It was kinda funny...just a little bit."</w:t>
      </w:r>
    </w:p>
    <w:p w:rsidR="00000000" w:rsidDel="00000000" w:rsidP="00000000" w:rsidRDefault="00000000" w:rsidRPr="00000000" w14:paraId="00003B0C">
      <w:pPr>
        <w:pageBreakBefore w:val="0"/>
        <w:rPr/>
      </w:pPr>
      <w:r w:rsidDel="00000000" w:rsidR="00000000" w:rsidRPr="00000000">
        <w:rPr>
          <w:rtl w:val="0"/>
        </w:rPr>
        <w:t xml:space="preserve">    "Sayori seems as if she's trying to pout some more but eventually lets out a few giggles herself." </w:t>
      </w:r>
    </w:p>
    <w:p w:rsidR="00000000" w:rsidDel="00000000" w:rsidP="00000000" w:rsidRDefault="00000000" w:rsidRPr="00000000" w14:paraId="00003B0D">
      <w:pPr>
        <w:pageBreakBefore w:val="0"/>
        <w:rPr/>
      </w:pPr>
      <w:r w:rsidDel="00000000" w:rsidR="00000000" w:rsidRPr="00000000">
        <w:rPr>
          <w:rtl w:val="0"/>
        </w:rPr>
        <w:t xml:space="preserve">    s 4s "Hehe, that's true, and it's totally worth it!"</w:t>
      </w:r>
    </w:p>
    <w:p w:rsidR="00000000" w:rsidDel="00000000" w:rsidP="00000000" w:rsidRDefault="00000000" w:rsidRPr="00000000" w14:paraId="00003B0E">
      <w:pPr>
        <w:pageBreakBefore w:val="0"/>
        <w:rPr/>
      </w:pPr>
      <w:r w:rsidDel="00000000" w:rsidR="00000000" w:rsidRPr="00000000">
        <w:rPr>
          <w:rtl w:val="0"/>
        </w:rPr>
        <w:t xml:space="preserve">    "I wonder if it's even possible for Sayori to stay upset with anyone for more than 5 seconds."</w:t>
      </w:r>
    </w:p>
    <w:p w:rsidR="00000000" w:rsidDel="00000000" w:rsidP="00000000" w:rsidRDefault="00000000" w:rsidRPr="00000000" w14:paraId="00003B0F">
      <w:pPr>
        <w:pageBreakBefore w:val="0"/>
        <w:rPr>
          <w:b w:val="1"/>
        </w:rPr>
      </w:pPr>
      <w:r w:rsidDel="00000000" w:rsidR="00000000" w:rsidRPr="00000000">
        <w:rPr>
          <w:rtl w:val="0"/>
        </w:rPr>
        <w:t xml:space="preserve">   </w:t>
      </w:r>
      <w:r w:rsidDel="00000000" w:rsidR="00000000" w:rsidRPr="00000000">
        <w:rPr>
          <w:b w:val="1"/>
          <w:rtl w:val="0"/>
        </w:rPr>
        <w:t xml:space="preserve"> (put animation of sayori moving behind natsuki)</w:t>
      </w:r>
    </w:p>
    <w:p w:rsidR="00000000" w:rsidDel="00000000" w:rsidP="00000000" w:rsidRDefault="00000000" w:rsidRPr="00000000" w14:paraId="00003B10">
      <w:pPr>
        <w:pageBreakBefore w:val="0"/>
        <w:rPr/>
      </w:pPr>
      <w:r w:rsidDel="00000000" w:rsidR="00000000" w:rsidRPr="00000000">
        <w:rPr>
          <w:b w:val="1"/>
          <w:rtl w:val="0"/>
        </w:rPr>
        <w:t xml:space="preserve">    </w:t>
      </w:r>
      <w:r w:rsidDel="00000000" w:rsidR="00000000" w:rsidRPr="00000000">
        <w:rPr>
          <w:rtl w:val="0"/>
        </w:rPr>
        <w:t xml:space="preserve">"Sayori quickly hops over to Natsuki and yanks her into a big hug from behind."</w:t>
      </w:r>
    </w:p>
    <w:p w:rsidR="00000000" w:rsidDel="00000000" w:rsidP="00000000" w:rsidRDefault="00000000" w:rsidRPr="00000000" w14:paraId="00003B11">
      <w:pPr>
        <w:pageBreakBefore w:val="0"/>
        <w:rPr/>
      </w:pPr>
      <w:r w:rsidDel="00000000" w:rsidR="00000000" w:rsidRPr="00000000">
        <w:rPr>
          <w:rtl w:val="0"/>
        </w:rPr>
        <w:t xml:space="preserve">    "Natsuki visibly blushes and growls."</w:t>
      </w:r>
    </w:p>
    <w:p w:rsidR="00000000" w:rsidDel="00000000" w:rsidP="00000000" w:rsidRDefault="00000000" w:rsidRPr="00000000" w14:paraId="00003B12">
      <w:pPr>
        <w:pageBreakBefore w:val="0"/>
        <w:rPr/>
      </w:pPr>
      <w:r w:rsidDel="00000000" w:rsidR="00000000" w:rsidRPr="00000000">
        <w:rPr>
          <w:rtl w:val="0"/>
        </w:rPr>
        <w:t xml:space="preserve">    show sayori at t22 zorder 2</w:t>
      </w:r>
    </w:p>
    <w:p w:rsidR="00000000" w:rsidDel="00000000" w:rsidP="00000000" w:rsidRDefault="00000000" w:rsidRPr="00000000" w14:paraId="00003B13">
      <w:pPr>
        <w:pageBreakBefore w:val="0"/>
        <w:rPr/>
      </w:pPr>
      <w:r w:rsidDel="00000000" w:rsidR="00000000" w:rsidRPr="00000000">
        <w:rPr>
          <w:rtl w:val="0"/>
        </w:rPr>
        <w:t xml:space="preserve">    show natsuki at f21 zorder 3</w:t>
      </w:r>
    </w:p>
    <w:p w:rsidR="00000000" w:rsidDel="00000000" w:rsidP="00000000" w:rsidRDefault="00000000" w:rsidRPr="00000000" w14:paraId="00003B14">
      <w:pPr>
        <w:pageBreakBefore w:val="0"/>
        <w:rPr/>
      </w:pPr>
      <w:r w:rsidDel="00000000" w:rsidR="00000000" w:rsidRPr="00000000">
        <w:rPr>
          <w:rtl w:val="0"/>
        </w:rPr>
        <w:t xml:space="preserve">    n 5r "Grrr okay okay we've hugged now that's enough sheesh." </w:t>
      </w:r>
    </w:p>
    <w:p w:rsidR="00000000" w:rsidDel="00000000" w:rsidP="00000000" w:rsidRDefault="00000000" w:rsidRPr="00000000" w14:paraId="00003B15">
      <w:pPr>
        <w:pageBreakBefore w:val="0"/>
        <w:rPr/>
      </w:pPr>
      <w:r w:rsidDel="00000000" w:rsidR="00000000" w:rsidRPr="00000000">
        <w:rPr>
          <w:rtl w:val="0"/>
        </w:rPr>
        <w:t xml:space="preserve">    "Natsuki tries to push Sayori off of her but Sayori is much stronger than she is and refuses to let go."</w:t>
      </w:r>
    </w:p>
    <w:p w:rsidR="00000000" w:rsidDel="00000000" w:rsidP="00000000" w:rsidRDefault="00000000" w:rsidRPr="00000000" w14:paraId="00003B16">
      <w:pPr>
        <w:pageBreakBefore w:val="0"/>
        <w:rPr/>
      </w:pPr>
      <w:r w:rsidDel="00000000" w:rsidR="00000000" w:rsidRPr="00000000">
        <w:rPr>
          <w:rtl w:val="0"/>
        </w:rPr>
        <w:t xml:space="preserve">    show natsuki at t21 zorder 2</w:t>
      </w:r>
    </w:p>
    <w:p w:rsidR="00000000" w:rsidDel="00000000" w:rsidP="00000000" w:rsidRDefault="00000000" w:rsidRPr="00000000" w14:paraId="00003B17">
      <w:pPr>
        <w:pageBreakBefore w:val="0"/>
        <w:rPr/>
      </w:pPr>
      <w:r w:rsidDel="00000000" w:rsidR="00000000" w:rsidRPr="00000000">
        <w:rPr>
          <w:rtl w:val="0"/>
        </w:rPr>
        <w:t xml:space="preserve">    show sayori at hf22 zorder 3 </w:t>
      </w:r>
    </w:p>
    <w:p w:rsidR="00000000" w:rsidDel="00000000" w:rsidP="00000000" w:rsidRDefault="00000000" w:rsidRPr="00000000" w14:paraId="00003B18">
      <w:pPr>
        <w:pageBreakBefore w:val="0"/>
        <w:rPr/>
      </w:pPr>
      <w:r w:rsidDel="00000000" w:rsidR="00000000" w:rsidRPr="00000000">
        <w:rPr>
          <w:rtl w:val="0"/>
        </w:rPr>
        <w:t xml:space="preserve">    s "Ehehehe, you're the cutest little thing ever Natsuki."</w:t>
      </w:r>
    </w:p>
    <w:p w:rsidR="00000000" w:rsidDel="00000000" w:rsidP="00000000" w:rsidRDefault="00000000" w:rsidRPr="00000000" w14:paraId="00003B19">
      <w:pPr>
        <w:pageBreakBefore w:val="0"/>
        <w:rPr/>
      </w:pPr>
      <w:r w:rsidDel="00000000" w:rsidR="00000000" w:rsidRPr="00000000">
        <w:rPr>
          <w:rtl w:val="0"/>
        </w:rPr>
        <w:t xml:space="preserve">    show sayori at t22 zorder 2</w:t>
      </w:r>
    </w:p>
    <w:p w:rsidR="00000000" w:rsidDel="00000000" w:rsidP="00000000" w:rsidRDefault="00000000" w:rsidRPr="00000000" w14:paraId="00003B1A">
      <w:pPr>
        <w:pageBreakBefore w:val="0"/>
        <w:rPr/>
      </w:pPr>
      <w:r w:rsidDel="00000000" w:rsidR="00000000" w:rsidRPr="00000000">
        <w:rPr>
          <w:rtl w:val="0"/>
        </w:rPr>
        <w:t xml:space="preserve">    show natsuki at f21 zorder 3</w:t>
      </w:r>
    </w:p>
    <w:p w:rsidR="00000000" w:rsidDel="00000000" w:rsidP="00000000" w:rsidRDefault="00000000" w:rsidRPr="00000000" w14:paraId="00003B1B">
      <w:pPr>
        <w:pageBreakBefore w:val="0"/>
        <w:rPr/>
      </w:pPr>
      <w:r w:rsidDel="00000000" w:rsidR="00000000" w:rsidRPr="00000000">
        <w:rPr>
          <w:rtl w:val="0"/>
        </w:rPr>
        <w:t xml:space="preserve">    n 5f "Come on [player], you owe me for bumping into me earlier so get her off!"</w:t>
      </w:r>
    </w:p>
    <w:p w:rsidR="00000000" w:rsidDel="00000000" w:rsidP="00000000" w:rsidRDefault="00000000" w:rsidRPr="00000000" w14:paraId="00003B1C">
      <w:pPr>
        <w:pageBreakBefore w:val="0"/>
        <w:rPr/>
      </w:pPr>
      <w:r w:rsidDel="00000000" w:rsidR="00000000" w:rsidRPr="00000000">
        <w:rPr>
          <w:rtl w:val="0"/>
        </w:rPr>
        <w:t xml:space="preserve">    "Though Natsuki can't see </w:t>
      </w:r>
      <w:r w:rsidDel="00000000" w:rsidR="00000000" w:rsidRPr="00000000">
        <w:rPr>
          <w:rtl w:val="0"/>
        </w:rPr>
        <w:t xml:space="preserve">Sayori's</w:t>
      </w:r>
      <w:r w:rsidDel="00000000" w:rsidR="00000000" w:rsidRPr="00000000">
        <w:rPr>
          <w:rtl w:val="0"/>
        </w:rPr>
        <w:t xml:space="preserve"> face from the position they're in, I can."</w:t>
      </w:r>
    </w:p>
    <w:p w:rsidR="00000000" w:rsidDel="00000000" w:rsidP="00000000" w:rsidRDefault="00000000" w:rsidRPr="00000000" w14:paraId="00003B1D">
      <w:pPr>
        <w:pageBreakBefore w:val="0"/>
        <w:rPr/>
      </w:pPr>
      <w:r w:rsidDel="00000000" w:rsidR="00000000" w:rsidRPr="00000000">
        <w:rPr>
          <w:rtl w:val="0"/>
        </w:rPr>
        <w:t xml:space="preserve">    "And </w:t>
      </w:r>
      <w:r w:rsidDel="00000000" w:rsidR="00000000" w:rsidRPr="00000000">
        <w:rPr>
          <w:rtl w:val="0"/>
        </w:rPr>
        <w:t xml:space="preserve">Sayori's</w:t>
      </w:r>
      <w:r w:rsidDel="00000000" w:rsidR="00000000" w:rsidRPr="00000000">
        <w:rPr>
          <w:rtl w:val="0"/>
        </w:rPr>
        <w:t xml:space="preserve"> typical giddy smile definitely looks much more devious than I'm used too."</w:t>
      </w:r>
    </w:p>
    <w:p w:rsidR="00000000" w:rsidDel="00000000" w:rsidP="00000000" w:rsidRDefault="00000000" w:rsidRPr="00000000" w14:paraId="00003B1E">
      <w:pPr>
        <w:pageBreakBefore w:val="0"/>
        <w:rPr/>
      </w:pPr>
      <w:r w:rsidDel="00000000" w:rsidR="00000000" w:rsidRPr="00000000">
        <w:rPr>
          <w:rtl w:val="0"/>
        </w:rPr>
        <w:t xml:space="preserve">    "The look she is giving me is also giving off a huge "stay out of this," vibe."</w:t>
      </w:r>
    </w:p>
    <w:p w:rsidR="00000000" w:rsidDel="00000000" w:rsidP="00000000" w:rsidRDefault="00000000" w:rsidRPr="00000000" w14:paraId="00003B1F">
      <w:pPr>
        <w:pageBreakBefore w:val="0"/>
        <w:rPr/>
      </w:pPr>
      <w:r w:rsidDel="00000000" w:rsidR="00000000" w:rsidRPr="00000000">
        <w:rPr>
          <w:rtl w:val="0"/>
        </w:rPr>
        <w:t xml:space="preserve">    "But is it worse than the "you better do something right now," kind of look I'm getting from Natsuki?"</w:t>
      </w:r>
    </w:p>
    <w:p w:rsidR="00000000" w:rsidDel="00000000" w:rsidP="00000000" w:rsidRDefault="00000000" w:rsidRPr="00000000" w14:paraId="00003B20">
      <w:pPr>
        <w:pageBreakBefore w:val="0"/>
        <w:rPr>
          <w:b w:val="1"/>
        </w:rPr>
      </w:pPr>
      <w:r w:rsidDel="00000000" w:rsidR="00000000" w:rsidRPr="00000000">
        <w:rPr>
          <w:b w:val="1"/>
          <w:rtl w:val="0"/>
        </w:rPr>
        <w:t xml:space="preserve">    choice here: </w:t>
      </w:r>
    </w:p>
    <w:p w:rsidR="00000000" w:rsidDel="00000000" w:rsidP="00000000" w:rsidRDefault="00000000" w:rsidRPr="00000000" w14:paraId="00003B21">
      <w:pPr>
        <w:pageBreakBefore w:val="0"/>
        <w:rPr>
          <w:b w:val="1"/>
        </w:rPr>
      </w:pPr>
      <w:r w:rsidDel="00000000" w:rsidR="00000000" w:rsidRPr="00000000">
        <w:rPr>
          <w:b w:val="1"/>
          <w:rtl w:val="0"/>
        </w:rPr>
        <w:t xml:space="preserve">    If player chooses to help Natsuki… </w:t>
      </w:r>
    </w:p>
    <w:p w:rsidR="00000000" w:rsidDel="00000000" w:rsidP="00000000" w:rsidRDefault="00000000" w:rsidRPr="00000000" w14:paraId="00003B22">
      <w:pPr>
        <w:pageBreakBefore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3B23">
      <w:pPr>
        <w:pageBreakBefore w:val="0"/>
        <w:rPr/>
      </w:pPr>
      <w:r w:rsidDel="00000000" w:rsidR="00000000" w:rsidRPr="00000000">
        <w:rPr>
          <w:rtl w:val="0"/>
        </w:rPr>
        <w:t xml:space="preserve">    "Realistically if I don't help Natsuki now I'll end up in worse trouble sometime down the road."</w:t>
      </w:r>
    </w:p>
    <w:p w:rsidR="00000000" w:rsidDel="00000000" w:rsidP="00000000" w:rsidRDefault="00000000" w:rsidRPr="00000000" w14:paraId="00003B24">
      <w:pPr>
        <w:pageBreakBefore w:val="0"/>
        <w:rPr/>
      </w:pPr>
      <w:r w:rsidDel="00000000" w:rsidR="00000000" w:rsidRPr="00000000">
        <w:rPr>
          <w:rtl w:val="0"/>
        </w:rPr>
        <w:t xml:space="preserve">    mc "Haha, okay Sayori I think she's learned her lesson, better let her go before you suffocate her."</w:t>
      </w:r>
    </w:p>
    <w:p w:rsidR="00000000" w:rsidDel="00000000" w:rsidP="00000000" w:rsidRDefault="00000000" w:rsidRPr="00000000" w14:paraId="00003B25">
      <w:pPr>
        <w:pageBreakBefore w:val="0"/>
        <w:rPr/>
      </w:pPr>
      <w:r w:rsidDel="00000000" w:rsidR="00000000" w:rsidRPr="00000000">
        <w:rPr>
          <w:rtl w:val="0"/>
        </w:rPr>
        <w:t xml:space="preserve">    "show natsuki at t21 zorder 2</w:t>
      </w:r>
    </w:p>
    <w:p w:rsidR="00000000" w:rsidDel="00000000" w:rsidP="00000000" w:rsidRDefault="00000000" w:rsidRPr="00000000" w14:paraId="00003B26">
      <w:pPr>
        <w:pageBreakBefore w:val="0"/>
        <w:rPr/>
      </w:pPr>
      <w:r w:rsidDel="00000000" w:rsidR="00000000" w:rsidRPr="00000000">
        <w:rPr>
          <w:rtl w:val="0"/>
        </w:rPr>
        <w:t xml:space="preserve">    show sayori at f22 zorder 3</w:t>
      </w:r>
    </w:p>
    <w:p w:rsidR="00000000" w:rsidDel="00000000" w:rsidP="00000000" w:rsidRDefault="00000000" w:rsidRPr="00000000" w14:paraId="00003B27">
      <w:pPr>
        <w:pageBreakBefore w:val="0"/>
        <w:rPr/>
      </w:pPr>
      <w:r w:rsidDel="00000000" w:rsidR="00000000" w:rsidRPr="00000000">
        <w:rPr>
          <w:rtl w:val="0"/>
        </w:rPr>
        <w:t xml:space="preserve">    s 5d "Hmph."</w:t>
      </w:r>
    </w:p>
    <w:p w:rsidR="00000000" w:rsidDel="00000000" w:rsidP="00000000" w:rsidRDefault="00000000" w:rsidRPr="00000000" w14:paraId="00003B28">
      <w:pPr>
        <w:pageBreakBefore w:val="0"/>
        <w:rPr/>
      </w:pPr>
      <w:r w:rsidDel="00000000" w:rsidR="00000000" w:rsidRPr="00000000">
        <w:rPr>
          <w:rtl w:val="0"/>
        </w:rPr>
        <w:t xml:space="preserve">    "Stubborn as always."</w:t>
      </w:r>
    </w:p>
    <w:p w:rsidR="00000000" w:rsidDel="00000000" w:rsidP="00000000" w:rsidRDefault="00000000" w:rsidRPr="00000000" w14:paraId="00003B29">
      <w:pPr>
        <w:pageBreakBefore w:val="0"/>
        <w:rPr/>
      </w:pPr>
      <w:r w:rsidDel="00000000" w:rsidR="00000000" w:rsidRPr="00000000">
        <w:rPr>
          <w:rtl w:val="0"/>
        </w:rPr>
        <w:t xml:space="preserve">    show sayori at t22 zorder 2</w:t>
      </w:r>
    </w:p>
    <w:p w:rsidR="00000000" w:rsidDel="00000000" w:rsidP="00000000" w:rsidRDefault="00000000" w:rsidRPr="00000000" w14:paraId="00003B2A">
      <w:pPr>
        <w:pageBreakBefore w:val="0"/>
        <w:rPr/>
      </w:pPr>
      <w:r w:rsidDel="00000000" w:rsidR="00000000" w:rsidRPr="00000000">
        <w:rPr>
          <w:rtl w:val="0"/>
        </w:rPr>
        <w:t xml:space="preserve">    show natsuki at f21 zorder 3</w:t>
      </w:r>
    </w:p>
    <w:p w:rsidR="00000000" w:rsidDel="00000000" w:rsidP="00000000" w:rsidRDefault="00000000" w:rsidRPr="00000000" w14:paraId="00003B2B">
      <w:pPr>
        <w:pageBreakBefore w:val="0"/>
        <w:rPr/>
      </w:pPr>
      <w:r w:rsidDel="00000000" w:rsidR="00000000" w:rsidRPr="00000000">
        <w:rPr>
          <w:rtl w:val="0"/>
        </w:rPr>
        <w:t xml:space="preserve">    n 5v "I swear Sayori if you don't listen to him I will hurt you, I don't care how goofy or innocent you think you are."</w:t>
      </w:r>
    </w:p>
    <w:p w:rsidR="00000000" w:rsidDel="00000000" w:rsidP="00000000" w:rsidRDefault="00000000" w:rsidRPr="00000000" w14:paraId="00003B2C">
      <w:pPr>
        <w:pageBreakBefore w:val="0"/>
        <w:rPr/>
      </w:pPr>
      <w:r w:rsidDel="00000000" w:rsidR="00000000" w:rsidRPr="00000000">
        <w:rPr>
          <w:rtl w:val="0"/>
        </w:rPr>
        <w:t xml:space="preserve">    mc "Okay let's just take it easy."</w:t>
      </w:r>
    </w:p>
    <w:p w:rsidR="00000000" w:rsidDel="00000000" w:rsidP="00000000" w:rsidRDefault="00000000" w:rsidRPr="00000000" w14:paraId="00003B2D">
      <w:pPr>
        <w:pageBreakBefore w:val="0"/>
        <w:rPr/>
      </w:pPr>
      <w:r w:rsidDel="00000000" w:rsidR="00000000" w:rsidRPr="00000000">
        <w:rPr>
          <w:rtl w:val="0"/>
        </w:rPr>
        <w:t xml:space="preserve">    "I move over to them and start trying to pry Sayori's arms off of Natsuki, which is sort of like trying to defuse a bomb at the moment."</w:t>
      </w:r>
    </w:p>
    <w:p w:rsidR="00000000" w:rsidDel="00000000" w:rsidP="00000000" w:rsidRDefault="00000000" w:rsidRPr="00000000" w14:paraId="00003B2E">
      <w:pPr>
        <w:pageBreakBefore w:val="0"/>
        <w:rPr/>
      </w:pPr>
      <w:r w:rsidDel="00000000" w:rsidR="00000000" w:rsidRPr="00000000">
        <w:rPr>
          <w:rtl w:val="0"/>
        </w:rPr>
        <w:t xml:space="preserve">    "This girl is actually a lot stronger than she looks…"</w:t>
      </w:r>
    </w:p>
    <w:p w:rsidR="00000000" w:rsidDel="00000000" w:rsidP="00000000" w:rsidRDefault="00000000" w:rsidRPr="00000000" w14:paraId="00003B2F">
      <w:pPr>
        <w:pageBreakBefore w:val="0"/>
        <w:rPr/>
      </w:pPr>
      <w:r w:rsidDel="00000000" w:rsidR="00000000" w:rsidRPr="00000000">
        <w:rPr>
          <w:rtl w:val="0"/>
        </w:rPr>
        <w:t xml:space="preserve">    "I start trying to use a little more force while the two of them keep whining."</w:t>
      </w:r>
    </w:p>
    <w:p w:rsidR="00000000" w:rsidDel="00000000" w:rsidP="00000000" w:rsidRDefault="00000000" w:rsidRPr="00000000" w14:paraId="00003B30">
      <w:pPr>
        <w:pageBreakBefore w:val="0"/>
        <w:rPr/>
      </w:pPr>
      <w:r w:rsidDel="00000000" w:rsidR="00000000" w:rsidRPr="00000000">
        <w:rPr>
          <w:rtl w:val="0"/>
        </w:rPr>
        <w:t xml:space="preserve">    "Sayori starts to back up to get me away and we follow her…"</w:t>
      </w:r>
    </w:p>
    <w:p w:rsidR="00000000" w:rsidDel="00000000" w:rsidP="00000000" w:rsidRDefault="00000000" w:rsidRPr="00000000" w14:paraId="00003B31">
      <w:pPr>
        <w:pageBreakBefore w:val="0"/>
        <w:rPr/>
      </w:pPr>
      <w:r w:rsidDel="00000000" w:rsidR="00000000" w:rsidRPr="00000000">
        <w:rPr>
          <w:rtl w:val="0"/>
        </w:rPr>
        <w:t xml:space="preserve">    "Until Sayori slips on some loose paper on the floor and we all go tumbling down."</w:t>
      </w:r>
    </w:p>
    <w:p w:rsidR="00000000" w:rsidDel="00000000" w:rsidP="00000000" w:rsidRDefault="00000000" w:rsidRPr="00000000" w14:paraId="00003B32">
      <w:pPr>
        <w:pageBreakBefore w:val="0"/>
        <w:rPr>
          <w:b w:val="1"/>
        </w:rPr>
      </w:pPr>
      <w:r w:rsidDel="00000000" w:rsidR="00000000" w:rsidRPr="00000000">
        <w:rPr>
          <w:rtl w:val="0"/>
        </w:rPr>
        <w:t xml:space="preserve">   </w:t>
      </w:r>
      <w:r w:rsidDel="00000000" w:rsidR="00000000" w:rsidRPr="00000000">
        <w:rPr>
          <w:b w:val="1"/>
          <w:rtl w:val="0"/>
        </w:rPr>
        <w:t xml:space="preserve"> (might get a cg here)</w:t>
      </w:r>
    </w:p>
    <w:p w:rsidR="00000000" w:rsidDel="00000000" w:rsidP="00000000" w:rsidRDefault="00000000" w:rsidRPr="00000000" w14:paraId="00003B33">
      <w:pPr>
        <w:pageBreakBefore w:val="0"/>
        <w:rPr/>
      </w:pPr>
      <w:r w:rsidDel="00000000" w:rsidR="00000000" w:rsidRPr="00000000">
        <w:rPr>
          <w:b w:val="1"/>
          <w:rtl w:val="0"/>
        </w:rPr>
        <w:t xml:space="preserve">    </w:t>
      </w:r>
      <w:r w:rsidDel="00000000" w:rsidR="00000000" w:rsidRPr="00000000">
        <w:rPr>
          <w:rtl w:val="0"/>
        </w:rPr>
        <w:t xml:space="preserve">$ m_name = "Sayori and Natsuki"</w:t>
      </w:r>
    </w:p>
    <w:p w:rsidR="00000000" w:rsidDel="00000000" w:rsidP="00000000" w:rsidRDefault="00000000" w:rsidRPr="00000000" w14:paraId="00003B34">
      <w:pPr>
        <w:pageBreakBefore w:val="0"/>
        <w:rPr/>
      </w:pPr>
      <w:r w:rsidDel="00000000" w:rsidR="00000000" w:rsidRPr="00000000">
        <w:rPr>
          <w:rtl w:val="0"/>
        </w:rPr>
        <w:t xml:space="preserve">    m "AAHH!"</w:t>
      </w:r>
    </w:p>
    <w:p w:rsidR="00000000" w:rsidDel="00000000" w:rsidP="00000000" w:rsidRDefault="00000000" w:rsidRPr="00000000" w14:paraId="00003B35">
      <w:pPr>
        <w:pageBreakBefore w:val="0"/>
        <w:rPr/>
      </w:pPr>
      <w:r w:rsidDel="00000000" w:rsidR="00000000" w:rsidRPr="00000000">
        <w:rPr>
          <w:rtl w:val="0"/>
        </w:rPr>
        <w:t xml:space="preserve">    $ m_name = "Monika"</w:t>
      </w:r>
    </w:p>
    <w:p w:rsidR="00000000" w:rsidDel="00000000" w:rsidP="00000000" w:rsidRDefault="00000000" w:rsidRPr="00000000" w14:paraId="00003B36">
      <w:pPr>
        <w:pageBreakBefore w:val="0"/>
        <w:rPr/>
      </w:pPr>
      <w:r w:rsidDel="00000000" w:rsidR="00000000" w:rsidRPr="00000000">
        <w:rPr>
          <w:rtl w:val="0"/>
        </w:rPr>
        <w:t xml:space="preserve">    "We all fumble around on the ground for a bit before getting up and collecting ourselves."</w:t>
      </w:r>
    </w:p>
    <w:p w:rsidR="00000000" w:rsidDel="00000000" w:rsidP="00000000" w:rsidRDefault="00000000" w:rsidRPr="00000000" w14:paraId="00003B37">
      <w:pPr>
        <w:pageBreakBefore w:val="0"/>
        <w:rPr/>
      </w:pPr>
      <w:r w:rsidDel="00000000" w:rsidR="00000000" w:rsidRPr="00000000">
        <w:rPr>
          <w:rtl w:val="0"/>
        </w:rPr>
        <w:t xml:space="preserve">    show natsuki 5x at t21 zorder 2</w:t>
      </w:r>
    </w:p>
    <w:p w:rsidR="00000000" w:rsidDel="00000000" w:rsidP="00000000" w:rsidRDefault="00000000" w:rsidRPr="00000000" w14:paraId="00003B38">
      <w:pPr>
        <w:pageBreakBefore w:val="0"/>
        <w:rPr/>
      </w:pPr>
      <w:r w:rsidDel="00000000" w:rsidR="00000000" w:rsidRPr="00000000">
        <w:rPr>
          <w:rtl w:val="0"/>
        </w:rPr>
        <w:t xml:space="preserve">    show sayori 4m at f22 zorder 3</w:t>
      </w:r>
    </w:p>
    <w:p w:rsidR="00000000" w:rsidDel="00000000" w:rsidP="00000000" w:rsidRDefault="00000000" w:rsidRPr="00000000" w14:paraId="00003B39">
      <w:pPr>
        <w:pageBreakBefore w:val="0"/>
        <w:rPr/>
      </w:pPr>
      <w:r w:rsidDel="00000000" w:rsidR="00000000" w:rsidRPr="00000000">
        <w:rPr>
          <w:rtl w:val="0"/>
        </w:rPr>
        <w:t xml:space="preserve">    "Natsuki immediately dashes behind a few desks to put something between her and Sayori, taking deep breaths the whole time."</w:t>
      </w:r>
    </w:p>
    <w:p w:rsidR="00000000" w:rsidDel="00000000" w:rsidP="00000000" w:rsidRDefault="00000000" w:rsidRPr="00000000" w14:paraId="00003B3A">
      <w:pPr>
        <w:pageBreakBefore w:val="0"/>
        <w:rPr/>
      </w:pPr>
      <w:r w:rsidDel="00000000" w:rsidR="00000000" w:rsidRPr="00000000">
        <w:rPr>
          <w:rtl w:val="0"/>
        </w:rPr>
        <w:t xml:space="preserve">    s "Whoa! Okay that got a little crazy."</w:t>
      </w:r>
    </w:p>
    <w:p w:rsidR="00000000" w:rsidDel="00000000" w:rsidP="00000000" w:rsidRDefault="00000000" w:rsidRPr="00000000" w14:paraId="00003B3B">
      <w:pPr>
        <w:pageBreakBefore w:val="0"/>
        <w:rPr/>
      </w:pPr>
      <w:r w:rsidDel="00000000" w:rsidR="00000000" w:rsidRPr="00000000">
        <w:rPr>
          <w:rtl w:val="0"/>
        </w:rPr>
        <w:t xml:space="preserve">    mc "Yeah, is everyone okay."</w:t>
      </w:r>
    </w:p>
    <w:p w:rsidR="00000000" w:rsidDel="00000000" w:rsidP="00000000" w:rsidRDefault="00000000" w:rsidRPr="00000000" w14:paraId="00003B3C">
      <w:pPr>
        <w:pageBreakBefore w:val="0"/>
        <w:rPr/>
      </w:pPr>
      <w:r w:rsidDel="00000000" w:rsidR="00000000" w:rsidRPr="00000000">
        <w:rPr>
          <w:rtl w:val="0"/>
        </w:rPr>
        <w:t xml:space="preserve">    show sayori at t33 zorder 2</w:t>
      </w:r>
    </w:p>
    <w:p w:rsidR="00000000" w:rsidDel="00000000" w:rsidP="00000000" w:rsidRDefault="00000000" w:rsidRPr="00000000" w14:paraId="00003B3D">
      <w:pPr>
        <w:pageBreakBefore w:val="0"/>
        <w:rPr/>
      </w:pPr>
      <w:r w:rsidDel="00000000" w:rsidR="00000000" w:rsidRPr="00000000">
        <w:rPr>
          <w:rtl w:val="0"/>
        </w:rPr>
        <w:t xml:space="preserve">    show yuri at f32 zorder 3</w:t>
      </w:r>
    </w:p>
    <w:p w:rsidR="00000000" w:rsidDel="00000000" w:rsidP="00000000" w:rsidRDefault="00000000" w:rsidRPr="00000000" w14:paraId="00003B3E">
      <w:pPr>
        <w:pageBreakBefore w:val="0"/>
        <w:rPr/>
      </w:pPr>
      <w:r w:rsidDel="00000000" w:rsidR="00000000" w:rsidRPr="00000000">
        <w:rPr>
          <w:rtl w:val="0"/>
        </w:rPr>
        <w:t xml:space="preserve">    "Yuri suddenly runs over to see what happened."</w:t>
      </w:r>
    </w:p>
    <w:p w:rsidR="00000000" w:rsidDel="00000000" w:rsidP="00000000" w:rsidRDefault="00000000" w:rsidRPr="00000000" w14:paraId="00003B3F">
      <w:pPr>
        <w:pageBreakBefore w:val="0"/>
        <w:rPr/>
      </w:pPr>
      <w:r w:rsidDel="00000000" w:rsidR="00000000" w:rsidRPr="00000000">
        <w:rPr>
          <w:rtl w:val="0"/>
        </w:rPr>
        <w:t xml:space="preserve">    y 3p "What just happened?! Is anyone hurt?</w:t>
      </w:r>
    </w:p>
    <w:p w:rsidR="00000000" w:rsidDel="00000000" w:rsidP="00000000" w:rsidRDefault="00000000" w:rsidRPr="00000000" w14:paraId="00003B40">
      <w:pPr>
        <w:pageBreakBefore w:val="0"/>
        <w:rPr/>
      </w:pPr>
      <w:r w:rsidDel="00000000" w:rsidR="00000000" w:rsidRPr="00000000">
        <w:rPr>
          <w:rtl w:val="0"/>
        </w:rPr>
        <w:t xml:space="preserve">    mc "We're fine, at least Sayori and I are, what about you Natsuki?</w:t>
      </w:r>
    </w:p>
    <w:p w:rsidR="00000000" w:rsidDel="00000000" w:rsidP="00000000" w:rsidRDefault="00000000" w:rsidRPr="00000000" w14:paraId="00003B41">
      <w:pPr>
        <w:pageBreakBefore w:val="0"/>
        <w:rPr/>
      </w:pPr>
      <w:r w:rsidDel="00000000" w:rsidR="00000000" w:rsidRPr="00000000">
        <w:rPr>
          <w:rtl w:val="0"/>
        </w:rPr>
        <w:t xml:space="preserve">    show yuri at t32 zorder 2</w:t>
      </w:r>
    </w:p>
    <w:p w:rsidR="00000000" w:rsidDel="00000000" w:rsidP="00000000" w:rsidRDefault="00000000" w:rsidRPr="00000000" w14:paraId="00003B42">
      <w:pPr>
        <w:pageBreakBefore w:val="0"/>
        <w:rPr/>
      </w:pPr>
      <w:r w:rsidDel="00000000" w:rsidR="00000000" w:rsidRPr="00000000">
        <w:rPr>
          <w:rtl w:val="0"/>
        </w:rPr>
        <w:t xml:space="preserve">    show natsuki 5m at f31 zorder 3 </w:t>
      </w:r>
    </w:p>
    <w:p w:rsidR="00000000" w:rsidDel="00000000" w:rsidP="00000000" w:rsidRDefault="00000000" w:rsidRPr="00000000" w14:paraId="00003B43">
      <w:pPr>
        <w:pageBreakBefore w:val="0"/>
        <w:rPr/>
      </w:pPr>
      <w:r w:rsidDel="00000000" w:rsidR="00000000" w:rsidRPr="00000000">
        <w:rPr>
          <w:rtl w:val="0"/>
        </w:rPr>
        <w:t xml:space="preserve">    n "I'm…{i}pants{i/}... I'm okay, I just need some personal space for a bit."</w:t>
      </w:r>
    </w:p>
    <w:p w:rsidR="00000000" w:rsidDel="00000000" w:rsidP="00000000" w:rsidRDefault="00000000" w:rsidRPr="00000000" w14:paraId="00003B44">
      <w:pPr>
        <w:pageBreakBefore w:val="0"/>
        <w:rPr/>
      </w:pPr>
      <w:r w:rsidDel="00000000" w:rsidR="00000000" w:rsidRPr="00000000">
        <w:rPr>
          <w:rtl w:val="0"/>
        </w:rPr>
        <w:t xml:space="preserve">    "Natsuki trembles a bit and just focuses on breathing."</w:t>
      </w:r>
    </w:p>
    <w:p w:rsidR="00000000" w:rsidDel="00000000" w:rsidP="00000000" w:rsidRDefault="00000000" w:rsidRPr="00000000" w14:paraId="00003B45">
      <w:pPr>
        <w:pageBreakBefore w:val="0"/>
        <w:rPr/>
      </w:pPr>
      <w:r w:rsidDel="00000000" w:rsidR="00000000" w:rsidRPr="00000000">
        <w:rPr>
          <w:rtl w:val="0"/>
        </w:rPr>
        <w:t xml:space="preserve">    "It's clear that a part of her wants to be upset with Sayori but she is just way too exhausted to care at the moment." </w:t>
      </w:r>
    </w:p>
    <w:p w:rsidR="00000000" w:rsidDel="00000000" w:rsidP="00000000" w:rsidRDefault="00000000" w:rsidRPr="00000000" w14:paraId="00003B46">
      <w:pPr>
        <w:pageBreakBefore w:val="0"/>
        <w:rPr/>
      </w:pPr>
      <w:r w:rsidDel="00000000" w:rsidR="00000000" w:rsidRPr="00000000">
        <w:rPr>
          <w:rtl w:val="0"/>
        </w:rPr>
        <w:t xml:space="preserve">    mc "Well that's great then, we're all alive."</w:t>
      </w:r>
    </w:p>
    <w:p w:rsidR="00000000" w:rsidDel="00000000" w:rsidP="00000000" w:rsidRDefault="00000000" w:rsidRPr="00000000" w14:paraId="00003B47">
      <w:pPr>
        <w:pageBreakBefore w:val="0"/>
        <w:rPr/>
      </w:pPr>
      <w:r w:rsidDel="00000000" w:rsidR="00000000" w:rsidRPr="00000000">
        <w:rPr>
          <w:rtl w:val="0"/>
        </w:rPr>
        <w:t xml:space="preserve">    y "Yes fortunately...but…"</w:t>
      </w:r>
    </w:p>
    <w:p w:rsidR="00000000" w:rsidDel="00000000" w:rsidP="00000000" w:rsidRDefault="00000000" w:rsidRPr="00000000" w14:paraId="00003B48">
      <w:pPr>
        <w:pageBreakBefore w:val="0"/>
        <w:rPr/>
      </w:pPr>
      <w:r w:rsidDel="00000000" w:rsidR="00000000" w:rsidRPr="00000000">
        <w:rPr>
          <w:rtl w:val="0"/>
        </w:rPr>
        <w:t xml:space="preserve">    y 2r "Whatever happened here was quite ridiculous, you all could have been hurt and the nurse's office is closed!"</w:t>
      </w:r>
    </w:p>
    <w:p w:rsidR="00000000" w:rsidDel="00000000" w:rsidP="00000000" w:rsidRDefault="00000000" w:rsidRPr="00000000" w14:paraId="00003B49">
      <w:pPr>
        <w:pageBreakBefore w:val="0"/>
        <w:rPr/>
      </w:pPr>
      <w:r w:rsidDel="00000000" w:rsidR="00000000" w:rsidRPr="00000000">
        <w:rPr>
          <w:rtl w:val="0"/>
        </w:rPr>
        <w:t xml:space="preserve">    y "No more rough housing from now on!"</w:t>
      </w:r>
    </w:p>
    <w:p w:rsidR="00000000" w:rsidDel="00000000" w:rsidP="00000000" w:rsidRDefault="00000000" w:rsidRPr="00000000" w14:paraId="00003B4A">
      <w:pPr>
        <w:pageBreakBefore w:val="0"/>
        <w:rPr/>
      </w:pPr>
      <w:r w:rsidDel="00000000" w:rsidR="00000000" w:rsidRPr="00000000">
        <w:rPr>
          <w:rtl w:val="0"/>
        </w:rPr>
        <w:t xml:space="preserve">    show natsuki 1k at t31 zorder 2</w:t>
      </w:r>
    </w:p>
    <w:p w:rsidR="00000000" w:rsidDel="00000000" w:rsidP="00000000" w:rsidRDefault="00000000" w:rsidRPr="00000000" w14:paraId="00003B4B">
      <w:pPr>
        <w:pageBreakBefore w:val="0"/>
        <w:rPr/>
      </w:pPr>
      <w:r w:rsidDel="00000000" w:rsidR="00000000" w:rsidRPr="00000000">
        <w:rPr>
          <w:rtl w:val="0"/>
        </w:rPr>
        <w:t xml:space="preserve">    show sayori 1c at t33 zorder 2</w:t>
      </w:r>
    </w:p>
    <w:p w:rsidR="00000000" w:rsidDel="00000000" w:rsidP="00000000" w:rsidRDefault="00000000" w:rsidRPr="00000000" w14:paraId="00003B4C">
      <w:pPr>
        <w:pageBreakBefore w:val="0"/>
        <w:rPr/>
      </w:pPr>
      <w:r w:rsidDel="00000000" w:rsidR="00000000" w:rsidRPr="00000000">
        <w:rPr>
          <w:rtl w:val="0"/>
        </w:rPr>
        <w:t xml:space="preserve">    "We all stand there a little stunned."</w:t>
      </w:r>
    </w:p>
    <w:p w:rsidR="00000000" w:rsidDel="00000000" w:rsidP="00000000" w:rsidRDefault="00000000" w:rsidRPr="00000000" w14:paraId="00003B4D">
      <w:pPr>
        <w:pageBreakBefore w:val="0"/>
        <w:rPr/>
      </w:pPr>
      <w:r w:rsidDel="00000000" w:rsidR="00000000" w:rsidRPr="00000000">
        <w:rPr>
          <w:rtl w:val="0"/>
        </w:rPr>
        <w:t xml:space="preserve">    "It's so rare to see Yuri so vocal and stern, it's almost motherly."</w:t>
      </w:r>
    </w:p>
    <w:p w:rsidR="00000000" w:rsidDel="00000000" w:rsidP="00000000" w:rsidRDefault="00000000" w:rsidRPr="00000000" w14:paraId="00003B4E">
      <w:pPr>
        <w:pageBreakBefore w:val="0"/>
        <w:rPr/>
      </w:pPr>
      <w:r w:rsidDel="00000000" w:rsidR="00000000" w:rsidRPr="00000000">
        <w:rPr>
          <w:rtl w:val="0"/>
        </w:rPr>
        <w:t xml:space="preserve">    show yuri at t32 zorder 2</w:t>
      </w:r>
    </w:p>
    <w:p w:rsidR="00000000" w:rsidDel="00000000" w:rsidP="00000000" w:rsidRDefault="00000000" w:rsidRPr="00000000" w14:paraId="00003B4F">
      <w:pPr>
        <w:pageBreakBefore w:val="0"/>
        <w:rPr/>
      </w:pPr>
      <w:r w:rsidDel="00000000" w:rsidR="00000000" w:rsidRPr="00000000">
        <w:rPr>
          <w:rtl w:val="0"/>
        </w:rPr>
        <w:t xml:space="preserve">    show sayori at f33 zorder 3</w:t>
      </w:r>
    </w:p>
    <w:p w:rsidR="00000000" w:rsidDel="00000000" w:rsidP="00000000" w:rsidRDefault="00000000" w:rsidRPr="00000000" w14:paraId="00003B50">
      <w:pPr>
        <w:pageBreakBefore w:val="0"/>
        <w:rPr/>
      </w:pPr>
      <w:r w:rsidDel="00000000" w:rsidR="00000000" w:rsidRPr="00000000">
        <w:rPr>
          <w:rtl w:val="0"/>
        </w:rPr>
        <w:t xml:space="preserve">    s "Right...that's probably for the best."</w:t>
      </w:r>
    </w:p>
    <w:p w:rsidR="00000000" w:rsidDel="00000000" w:rsidP="00000000" w:rsidRDefault="00000000" w:rsidRPr="00000000" w14:paraId="00003B51">
      <w:pPr>
        <w:pageBreakBefore w:val="0"/>
        <w:rPr/>
      </w:pPr>
      <w:r w:rsidDel="00000000" w:rsidR="00000000" w:rsidRPr="00000000">
        <w:rPr>
          <w:rtl w:val="0"/>
        </w:rPr>
        <w:t xml:space="preserve">    s 1g "I'm sorry for letting things get so out of control Natsuki."</w:t>
      </w:r>
    </w:p>
    <w:p w:rsidR="00000000" w:rsidDel="00000000" w:rsidP="00000000" w:rsidRDefault="00000000" w:rsidRPr="00000000" w14:paraId="00003B52">
      <w:pPr>
        <w:pageBreakBefore w:val="0"/>
        <w:rPr/>
      </w:pPr>
      <w:r w:rsidDel="00000000" w:rsidR="00000000" w:rsidRPr="00000000">
        <w:rPr>
          <w:rtl w:val="0"/>
        </w:rPr>
        <w:t xml:space="preserve">    show sayori at t33 zorder 2</w:t>
      </w:r>
    </w:p>
    <w:p w:rsidR="00000000" w:rsidDel="00000000" w:rsidP="00000000" w:rsidRDefault="00000000" w:rsidRPr="00000000" w14:paraId="00003B53">
      <w:pPr>
        <w:pageBreakBefore w:val="0"/>
        <w:rPr/>
      </w:pPr>
      <w:r w:rsidDel="00000000" w:rsidR="00000000" w:rsidRPr="00000000">
        <w:rPr>
          <w:rtl w:val="0"/>
        </w:rPr>
        <w:t xml:space="preserve">    show natsuki 1h at f31 zorder 3</w:t>
      </w:r>
    </w:p>
    <w:p w:rsidR="00000000" w:rsidDel="00000000" w:rsidP="00000000" w:rsidRDefault="00000000" w:rsidRPr="00000000" w14:paraId="00003B54">
      <w:pPr>
        <w:pageBreakBefore w:val="0"/>
        <w:rPr/>
      </w:pPr>
      <w:r w:rsidDel="00000000" w:rsidR="00000000" w:rsidRPr="00000000">
        <w:rPr>
          <w:rtl w:val="0"/>
        </w:rPr>
        <w:t xml:space="preserve">    n "It's...it's okay no worries Sayori. I suppose I sort of deserved it anyways, I'm sorry too."</w:t>
      </w:r>
    </w:p>
    <w:p w:rsidR="00000000" w:rsidDel="00000000" w:rsidP="00000000" w:rsidRDefault="00000000" w:rsidRPr="00000000" w14:paraId="00003B55">
      <w:pPr>
        <w:pageBreakBefore w:val="0"/>
        <w:rPr/>
      </w:pPr>
      <w:r w:rsidDel="00000000" w:rsidR="00000000" w:rsidRPr="00000000">
        <w:rPr>
          <w:rtl w:val="0"/>
        </w:rPr>
        <w:t xml:space="preserve">    show natsuki at t31 zorder 2</w:t>
      </w:r>
    </w:p>
    <w:p w:rsidR="00000000" w:rsidDel="00000000" w:rsidP="00000000" w:rsidRDefault="00000000" w:rsidRPr="00000000" w14:paraId="00003B56">
      <w:pPr>
        <w:pageBreakBefore w:val="0"/>
        <w:rPr/>
      </w:pPr>
      <w:r w:rsidDel="00000000" w:rsidR="00000000" w:rsidRPr="00000000">
        <w:rPr>
          <w:rtl w:val="0"/>
        </w:rPr>
        <w:t xml:space="preserve">    show sayori at f33 zorder 3</w:t>
      </w:r>
    </w:p>
    <w:p w:rsidR="00000000" w:rsidDel="00000000" w:rsidP="00000000" w:rsidRDefault="00000000" w:rsidRPr="00000000" w14:paraId="00003B57">
      <w:pPr>
        <w:pageBreakBefore w:val="0"/>
        <w:rPr/>
      </w:pPr>
      <w:r w:rsidDel="00000000" w:rsidR="00000000" w:rsidRPr="00000000">
        <w:rPr>
          <w:rtl w:val="0"/>
        </w:rPr>
        <w:t xml:space="preserve">    s "No worries to you too."</w:t>
      </w:r>
    </w:p>
    <w:p w:rsidR="00000000" w:rsidDel="00000000" w:rsidP="00000000" w:rsidRDefault="00000000" w:rsidRPr="00000000" w14:paraId="00003B58">
      <w:pPr>
        <w:pageBreakBefore w:val="0"/>
        <w:rPr/>
      </w:pPr>
      <w:r w:rsidDel="00000000" w:rsidR="00000000" w:rsidRPr="00000000">
        <w:rPr>
          <w:rtl w:val="0"/>
        </w:rPr>
        <w:t xml:space="preserve">    s 4r "Time for a make up hug!"</w:t>
      </w:r>
    </w:p>
    <w:p w:rsidR="00000000" w:rsidDel="00000000" w:rsidP="00000000" w:rsidRDefault="00000000" w:rsidRPr="00000000" w14:paraId="00003B59">
      <w:pPr>
        <w:pageBreakBefore w:val="0"/>
        <w:rPr/>
      </w:pPr>
      <w:r w:rsidDel="00000000" w:rsidR="00000000" w:rsidRPr="00000000">
        <w:rPr>
          <w:rtl w:val="0"/>
        </w:rPr>
        <w:t xml:space="preserve">    "Natsuki quickly dashes behind another desk and I grab Sayori by the arm."</w:t>
      </w:r>
    </w:p>
    <w:p w:rsidR="00000000" w:rsidDel="00000000" w:rsidP="00000000" w:rsidRDefault="00000000" w:rsidRPr="00000000" w14:paraId="00003B5A">
      <w:pPr>
        <w:pageBreakBefore w:val="0"/>
        <w:rPr/>
      </w:pPr>
      <w:r w:rsidDel="00000000" w:rsidR="00000000" w:rsidRPr="00000000">
        <w:rPr>
          <w:rtl w:val="0"/>
        </w:rPr>
        <w:t xml:space="preserve">    s "Sheesh I was just kidding you losers."</w:t>
      </w:r>
    </w:p>
    <w:p w:rsidR="00000000" w:rsidDel="00000000" w:rsidP="00000000" w:rsidRDefault="00000000" w:rsidRPr="00000000" w14:paraId="00003B5B">
      <w:pPr>
        <w:pageBreakBefore w:val="0"/>
        <w:rPr/>
      </w:pPr>
      <w:r w:rsidDel="00000000" w:rsidR="00000000" w:rsidRPr="00000000">
        <w:rPr>
          <w:rtl w:val="0"/>
        </w:rPr>
        <w:t xml:space="preserve">    "I can't help but chuckle at Sayori's devious giddiness."</w:t>
      </w:r>
    </w:p>
    <w:p w:rsidR="00000000" w:rsidDel="00000000" w:rsidP="00000000" w:rsidRDefault="00000000" w:rsidRPr="00000000" w14:paraId="00003B5C">
      <w:pPr>
        <w:pageBreakBefore w:val="0"/>
        <w:rPr/>
      </w:pPr>
      <w:r w:rsidDel="00000000" w:rsidR="00000000" w:rsidRPr="00000000">
        <w:rPr>
          <w:rtl w:val="0"/>
        </w:rPr>
        <w:t xml:space="preserve">    mc "Haha, yeah very funny Sayori."</w:t>
      </w:r>
    </w:p>
    <w:p w:rsidR="00000000" w:rsidDel="00000000" w:rsidP="00000000" w:rsidRDefault="00000000" w:rsidRPr="00000000" w14:paraId="00003B5D">
      <w:pPr>
        <w:pageBreakBefore w:val="0"/>
        <w:rPr/>
      </w:pPr>
      <w:r w:rsidDel="00000000" w:rsidR="00000000" w:rsidRPr="00000000">
        <w:rPr>
          <w:rtl w:val="0"/>
        </w:rPr>
        <w:t xml:space="preserve">    "We all share an admittedly somewhat awkward laugh then move towards the center of the club to sit together."</w:t>
      </w:r>
    </w:p>
    <w:p w:rsidR="00000000" w:rsidDel="00000000" w:rsidP="00000000" w:rsidRDefault="00000000" w:rsidRPr="00000000" w14:paraId="00003B5E">
      <w:pPr>
        <w:pageBreakBefore w:val="0"/>
        <w:rPr/>
      </w:pPr>
      <w:r w:rsidDel="00000000" w:rsidR="00000000" w:rsidRPr="00000000">
        <w:rPr>
          <w:rtl w:val="0"/>
        </w:rPr>
        <w:t xml:space="preserve">     </w:t>
      </w:r>
    </w:p>
    <w:p w:rsidR="00000000" w:rsidDel="00000000" w:rsidP="00000000" w:rsidRDefault="00000000" w:rsidRPr="00000000" w14:paraId="00003B5F">
      <w:pPr>
        <w:pageBreakBefore w:val="0"/>
        <w:rPr/>
      </w:pPr>
      <w:r w:rsidDel="00000000" w:rsidR="00000000" w:rsidRPr="00000000">
        <w:rPr>
          <w:rtl w:val="0"/>
        </w:rPr>
        <w:t xml:space="preserve">    </w:t>
      </w:r>
    </w:p>
    <w:p w:rsidR="00000000" w:rsidDel="00000000" w:rsidP="00000000" w:rsidRDefault="00000000" w:rsidRPr="00000000" w14:paraId="00003B60">
      <w:pPr>
        <w:pageBreakBefore w:val="0"/>
        <w:rPr>
          <w:b w:val="1"/>
        </w:rPr>
      </w:pPr>
      <w:r w:rsidDel="00000000" w:rsidR="00000000" w:rsidRPr="00000000">
        <w:rPr>
          <w:b w:val="1"/>
          <w:rtl w:val="0"/>
        </w:rPr>
        <w:t xml:space="preserve">    </w:t>
      </w:r>
    </w:p>
    <w:p w:rsidR="00000000" w:rsidDel="00000000" w:rsidP="00000000" w:rsidRDefault="00000000" w:rsidRPr="00000000" w14:paraId="00003B61">
      <w:pPr>
        <w:pageBreakBefore w:val="0"/>
        <w:rPr>
          <w:b w:val="1"/>
        </w:rPr>
      </w:pPr>
      <w:r w:rsidDel="00000000" w:rsidR="00000000" w:rsidRPr="00000000">
        <w:rPr>
          <w:b w:val="1"/>
          <w:rtl w:val="0"/>
        </w:rPr>
        <w:t xml:space="preserve">    If player choices to stay out of the situation…</w:t>
      </w:r>
    </w:p>
    <w:p w:rsidR="00000000" w:rsidDel="00000000" w:rsidP="00000000" w:rsidRDefault="00000000" w:rsidRPr="00000000" w14:paraId="00003B62">
      <w:pPr>
        <w:pageBreakBefore w:val="0"/>
        <w:rPr/>
      </w:pPr>
      <w:r w:rsidDel="00000000" w:rsidR="00000000" w:rsidRPr="00000000">
        <w:rPr>
          <w:b w:val="1"/>
          <w:rtl w:val="0"/>
        </w:rPr>
        <w:t xml:space="preserve">    </w:t>
      </w:r>
      <w:r w:rsidDel="00000000" w:rsidR="00000000" w:rsidRPr="00000000">
        <w:rPr>
          <w:rtl w:val="0"/>
        </w:rPr>
        <w:t xml:space="preserve">mc "Uh… ya know I just remembered that I have some very important club duties to attend to right now so… talk to you later!"</w:t>
      </w:r>
    </w:p>
    <w:p w:rsidR="00000000" w:rsidDel="00000000" w:rsidP="00000000" w:rsidRDefault="00000000" w:rsidRPr="00000000" w14:paraId="00003B63">
      <w:pPr>
        <w:pageBreakBefore w:val="0"/>
        <w:rPr/>
      </w:pPr>
      <w:r w:rsidDel="00000000" w:rsidR="00000000" w:rsidRPr="00000000">
        <w:rPr>
          <w:rtl w:val="0"/>
        </w:rPr>
        <w:t xml:space="preserve">    show natsuki at thide zorder 1</w:t>
      </w:r>
    </w:p>
    <w:p w:rsidR="00000000" w:rsidDel="00000000" w:rsidP="00000000" w:rsidRDefault="00000000" w:rsidRPr="00000000" w14:paraId="00003B64">
      <w:pPr>
        <w:pageBreakBefore w:val="0"/>
        <w:rPr/>
      </w:pPr>
      <w:r w:rsidDel="00000000" w:rsidR="00000000" w:rsidRPr="00000000">
        <w:rPr>
          <w:rtl w:val="0"/>
        </w:rPr>
        <w:t xml:space="preserve">    hide natsuki</w:t>
      </w:r>
    </w:p>
    <w:p w:rsidR="00000000" w:rsidDel="00000000" w:rsidP="00000000" w:rsidRDefault="00000000" w:rsidRPr="00000000" w14:paraId="00003B65">
      <w:pPr>
        <w:pageBreakBefore w:val="0"/>
        <w:rPr/>
      </w:pPr>
      <w:r w:rsidDel="00000000" w:rsidR="00000000" w:rsidRPr="00000000">
        <w:rPr>
          <w:rtl w:val="0"/>
        </w:rPr>
        <w:t xml:space="preserve">    show sayori at thide zorder 1</w:t>
      </w:r>
    </w:p>
    <w:p w:rsidR="00000000" w:rsidDel="00000000" w:rsidP="00000000" w:rsidRDefault="00000000" w:rsidRPr="00000000" w14:paraId="00003B66">
      <w:pPr>
        <w:pageBreakBefore w:val="0"/>
        <w:rPr/>
      </w:pPr>
      <w:r w:rsidDel="00000000" w:rsidR="00000000" w:rsidRPr="00000000">
        <w:rPr>
          <w:rtl w:val="0"/>
        </w:rPr>
        <w:t xml:space="preserve">    hide sayori</w:t>
      </w:r>
    </w:p>
    <w:p w:rsidR="00000000" w:rsidDel="00000000" w:rsidP="00000000" w:rsidRDefault="00000000" w:rsidRPr="00000000" w14:paraId="00003B67">
      <w:pPr>
        <w:pageBreakBefore w:val="0"/>
        <w:rPr/>
      </w:pPr>
      <w:r w:rsidDel="00000000" w:rsidR="00000000" w:rsidRPr="00000000">
        <w:rPr>
          <w:rtl w:val="0"/>
        </w:rPr>
        <w:t xml:space="preserve">    "I turn away and think about making my way towards a desk further away from the front where I sometimes sit."</w:t>
      </w:r>
    </w:p>
    <w:p w:rsidR="00000000" w:rsidDel="00000000" w:rsidP="00000000" w:rsidRDefault="00000000" w:rsidRPr="00000000" w14:paraId="00003B68">
      <w:pPr>
        <w:pageBreakBefore w:val="0"/>
        <w:rPr/>
      </w:pPr>
      <w:r w:rsidDel="00000000" w:rsidR="00000000" w:rsidRPr="00000000">
        <w:rPr>
          <w:rtl w:val="0"/>
        </w:rPr>
        <w:t xml:space="preserve">    "That would maybe help drown out the threats I'm hearing from Natsuki at the moment."</w:t>
      </w:r>
    </w:p>
    <w:p w:rsidR="00000000" w:rsidDel="00000000" w:rsidP="00000000" w:rsidRDefault="00000000" w:rsidRPr="00000000" w14:paraId="00003B69">
      <w:pPr>
        <w:pageBreakBefore w:val="0"/>
        <w:rPr/>
      </w:pPr>
      <w:r w:rsidDel="00000000" w:rsidR="00000000" w:rsidRPr="00000000">
        <w:rPr>
          <w:rtl w:val="0"/>
        </w:rPr>
        <w:t xml:space="preserve">    "However before I get very far I notice that yet another small table has been made from a bunch of desks pushed together in the center of the room."</w:t>
      </w:r>
    </w:p>
    <w:p w:rsidR="00000000" w:rsidDel="00000000" w:rsidP="00000000" w:rsidRDefault="00000000" w:rsidRPr="00000000" w14:paraId="00003B6A">
      <w:pPr>
        <w:pageBreakBefore w:val="0"/>
        <w:rPr/>
      </w:pPr>
      <w:r w:rsidDel="00000000" w:rsidR="00000000" w:rsidRPr="00000000">
        <w:rPr>
          <w:rtl w:val="0"/>
        </w:rPr>
        <w:t xml:space="preserve">    "Yuri is sitting there in one of the corner seats."</w:t>
      </w:r>
    </w:p>
    <w:p w:rsidR="00000000" w:rsidDel="00000000" w:rsidP="00000000" w:rsidRDefault="00000000" w:rsidRPr="00000000" w14:paraId="00003B6B">
      <w:pPr>
        <w:pageBreakBefore w:val="0"/>
        <w:rPr/>
      </w:pPr>
      <w:r w:rsidDel="00000000" w:rsidR="00000000" w:rsidRPr="00000000">
        <w:rPr>
          <w:rtl w:val="0"/>
        </w:rPr>
        <w:t xml:space="preserve">    "She's reading from some book I don't recognize."</w:t>
      </w:r>
    </w:p>
    <w:p w:rsidR="00000000" w:rsidDel="00000000" w:rsidP="00000000" w:rsidRDefault="00000000" w:rsidRPr="00000000" w14:paraId="00003B6C">
      <w:pPr>
        <w:pageBreakBefore w:val="0"/>
        <w:rPr>
          <w:b w:val="1"/>
        </w:rPr>
      </w:pPr>
      <w:r w:rsidDel="00000000" w:rsidR="00000000" w:rsidRPr="00000000">
        <w:rPr>
          <w:rtl w:val="0"/>
        </w:rPr>
        <w:t xml:space="preserve">    </w:t>
      </w:r>
      <w:r w:rsidDel="00000000" w:rsidR="00000000" w:rsidRPr="00000000">
        <w:rPr>
          <w:b w:val="1"/>
          <w:rtl w:val="0"/>
        </w:rPr>
        <w:t xml:space="preserve">(might make the book instead be one the two of them spoke about earlier)</w:t>
      </w:r>
    </w:p>
    <w:p w:rsidR="00000000" w:rsidDel="00000000" w:rsidP="00000000" w:rsidRDefault="00000000" w:rsidRPr="00000000" w14:paraId="00003B6D">
      <w:pPr>
        <w:pageBreakBefore w:val="0"/>
        <w:rPr/>
      </w:pPr>
      <w:r w:rsidDel="00000000" w:rsidR="00000000" w:rsidRPr="00000000">
        <w:rPr>
          <w:b w:val="1"/>
          <w:rtl w:val="0"/>
        </w:rPr>
        <w:t xml:space="preserve">    </w:t>
      </w:r>
      <w:r w:rsidDel="00000000" w:rsidR="00000000" w:rsidRPr="00000000">
        <w:rPr>
          <w:rtl w:val="0"/>
        </w:rPr>
        <w:t xml:space="preserve">"I decide to see how she's doing."</w:t>
      </w:r>
    </w:p>
    <w:p w:rsidR="00000000" w:rsidDel="00000000" w:rsidP="00000000" w:rsidRDefault="00000000" w:rsidRPr="00000000" w14:paraId="00003B6E">
      <w:pPr>
        <w:pageBreakBefore w:val="0"/>
        <w:rPr/>
      </w:pPr>
      <w:r w:rsidDel="00000000" w:rsidR="00000000" w:rsidRPr="00000000">
        <w:rPr>
          <w:rtl w:val="0"/>
        </w:rPr>
        <w:t xml:space="preserve">    "I wonder if she even noticed any of what was going on with Sayori, Natsuki, and me."</w:t>
      </w:r>
    </w:p>
    <w:p w:rsidR="00000000" w:rsidDel="00000000" w:rsidP="00000000" w:rsidRDefault="00000000" w:rsidRPr="00000000" w14:paraId="00003B6F">
      <w:pPr>
        <w:pageBreakBefore w:val="0"/>
        <w:rPr/>
      </w:pPr>
      <w:r w:rsidDel="00000000" w:rsidR="00000000" w:rsidRPr="00000000">
        <w:rPr>
          <w:rtl w:val="0"/>
        </w:rPr>
        <w:t xml:space="preserve">    "We got pretty loud so I really don't see how anyone so close could have tuned us out entirely."</w:t>
      </w:r>
    </w:p>
    <w:p w:rsidR="00000000" w:rsidDel="00000000" w:rsidP="00000000" w:rsidRDefault="00000000" w:rsidRPr="00000000" w14:paraId="00003B70">
      <w:pPr>
        <w:pageBreakBefore w:val="0"/>
        <w:rPr/>
      </w:pPr>
      <w:r w:rsidDel="00000000" w:rsidR="00000000" w:rsidRPr="00000000">
        <w:rPr>
          <w:rtl w:val="0"/>
        </w:rPr>
        <w:t xml:space="preserve">    "Then again I suppose she is Yuri and she is reading…"</w:t>
      </w:r>
    </w:p>
    <w:p w:rsidR="00000000" w:rsidDel="00000000" w:rsidP="00000000" w:rsidRDefault="00000000" w:rsidRPr="00000000" w14:paraId="00003B71">
      <w:pPr>
        <w:pageBreakBefore w:val="0"/>
        <w:rPr/>
      </w:pPr>
      <w:r w:rsidDel="00000000" w:rsidR="00000000" w:rsidRPr="00000000">
        <w:rPr>
          <w:rtl w:val="0"/>
        </w:rPr>
        <w:t xml:space="preserve">    "That other world in her head must really be one cool and crazy place."</w:t>
      </w:r>
    </w:p>
    <w:p w:rsidR="00000000" w:rsidDel="00000000" w:rsidP="00000000" w:rsidRDefault="00000000" w:rsidRPr="00000000" w14:paraId="00003B72">
      <w:pPr>
        <w:pageBreakBefore w:val="0"/>
        <w:rPr/>
      </w:pPr>
      <w:r w:rsidDel="00000000" w:rsidR="00000000" w:rsidRPr="00000000">
        <w:rPr>
          <w:rtl w:val="0"/>
        </w:rPr>
        <w:t xml:space="preserve">    show yuri 1a at t11 zorder 2</w:t>
      </w:r>
    </w:p>
    <w:p w:rsidR="00000000" w:rsidDel="00000000" w:rsidP="00000000" w:rsidRDefault="00000000" w:rsidRPr="00000000" w14:paraId="00003B73">
      <w:pPr>
        <w:pageBreakBefore w:val="0"/>
        <w:rPr/>
      </w:pPr>
      <w:r w:rsidDel="00000000" w:rsidR="00000000" w:rsidRPr="00000000">
        <w:rPr>
          <w:rtl w:val="0"/>
        </w:rPr>
        <w:t xml:space="preserve">    mc "Hey Yuri. How's it going?"</w:t>
      </w:r>
    </w:p>
    <w:p w:rsidR="00000000" w:rsidDel="00000000" w:rsidP="00000000" w:rsidRDefault="00000000" w:rsidRPr="00000000" w14:paraId="00003B74">
      <w:pPr>
        <w:pageBreakBefore w:val="0"/>
        <w:rPr/>
      </w:pPr>
      <w:r w:rsidDel="00000000" w:rsidR="00000000" w:rsidRPr="00000000">
        <w:rPr>
          <w:rtl w:val="0"/>
        </w:rPr>
        <w:t xml:space="preserve">    "I take a seat next to her."</w:t>
      </w:r>
    </w:p>
    <w:p w:rsidR="00000000" w:rsidDel="00000000" w:rsidP="00000000" w:rsidRDefault="00000000" w:rsidRPr="00000000" w14:paraId="00003B75">
      <w:pPr>
        <w:pageBreakBefore w:val="0"/>
        <w:rPr/>
      </w:pPr>
      <w:r w:rsidDel="00000000" w:rsidR="00000000" w:rsidRPr="00000000">
        <w:rPr>
          <w:rtl w:val="0"/>
        </w:rPr>
        <w:t xml:space="preserve">    y 1n "O-oh… hey [player]. I'm doing alright I suppose. Thank you for asking."</w:t>
      </w:r>
    </w:p>
    <w:p w:rsidR="00000000" w:rsidDel="00000000" w:rsidP="00000000" w:rsidRDefault="00000000" w:rsidRPr="00000000" w14:paraId="00003B76">
      <w:pPr>
        <w:pageBreakBefore w:val="0"/>
        <w:rPr/>
      </w:pPr>
      <w:r w:rsidDel="00000000" w:rsidR="00000000" w:rsidRPr="00000000">
        <w:rPr>
          <w:rtl w:val="0"/>
        </w:rPr>
        <w:t xml:space="preserve">    y 1f "H-how are you?"</w:t>
      </w:r>
    </w:p>
    <w:p w:rsidR="00000000" w:rsidDel="00000000" w:rsidP="00000000" w:rsidRDefault="00000000" w:rsidRPr="00000000" w14:paraId="00003B77">
      <w:pPr>
        <w:pageBreakBefore w:val="0"/>
        <w:rPr/>
      </w:pPr>
      <w:r w:rsidDel="00000000" w:rsidR="00000000" w:rsidRPr="00000000">
        <w:rPr>
          <w:rtl w:val="0"/>
        </w:rPr>
        <w:t xml:space="preserve">    mc "I'm doing alright too I guess. Might not be later if Natsuki ever gets free but I'll just have to keep my fingers crossed haha."</w:t>
      </w:r>
    </w:p>
    <w:p w:rsidR="00000000" w:rsidDel="00000000" w:rsidP="00000000" w:rsidRDefault="00000000" w:rsidRPr="00000000" w14:paraId="00003B78">
      <w:pPr>
        <w:pageBreakBefore w:val="0"/>
        <w:rPr/>
      </w:pPr>
      <w:r w:rsidDel="00000000" w:rsidR="00000000" w:rsidRPr="00000000">
        <w:rPr>
          <w:rtl w:val="0"/>
        </w:rPr>
        <w:t xml:space="preserve">    y 1j "Oh right, hehe, I… I couldn't help but overhear a bit of...whatever that was."</w:t>
      </w:r>
    </w:p>
    <w:p w:rsidR="00000000" w:rsidDel="00000000" w:rsidP="00000000" w:rsidRDefault="00000000" w:rsidRPr="00000000" w14:paraId="00003B79">
      <w:pPr>
        <w:pageBreakBefore w:val="0"/>
        <w:rPr/>
      </w:pPr>
      <w:r w:rsidDel="00000000" w:rsidR="00000000" w:rsidRPr="00000000">
        <w:rPr>
          <w:rtl w:val="0"/>
        </w:rPr>
        <w:t xml:space="preserve">    y "Natsuki sounded quite irritated." </w:t>
      </w:r>
    </w:p>
    <w:p w:rsidR="00000000" w:rsidDel="00000000" w:rsidP="00000000" w:rsidRDefault="00000000" w:rsidRPr="00000000" w14:paraId="00003B7A">
      <w:pPr>
        <w:pageBreakBefore w:val="0"/>
        <w:rPr/>
      </w:pPr>
      <w:r w:rsidDel="00000000" w:rsidR="00000000" w:rsidRPr="00000000">
        <w:rPr>
          <w:rtl w:val="0"/>
        </w:rPr>
        <w:t xml:space="preserve">    "Hmm, I guess even Yuri's concentration is only so powerful then.'</w:t>
      </w:r>
    </w:p>
    <w:p w:rsidR="00000000" w:rsidDel="00000000" w:rsidP="00000000" w:rsidRDefault="00000000" w:rsidRPr="00000000" w14:paraId="00003B7B">
      <w:pPr>
        <w:pageBreakBefore w:val="0"/>
        <w:rPr/>
      </w:pPr>
      <w:r w:rsidDel="00000000" w:rsidR="00000000" w:rsidRPr="00000000">
        <w:rPr>
          <w:rtl w:val="0"/>
        </w:rPr>
        <w:t xml:space="preserve">    mc "Ah she'll live, she always gets over stuff quick-ish."</w:t>
      </w:r>
    </w:p>
    <w:p w:rsidR="00000000" w:rsidDel="00000000" w:rsidP="00000000" w:rsidRDefault="00000000" w:rsidRPr="00000000" w14:paraId="00003B7C">
      <w:pPr>
        <w:pageBreakBefore w:val="0"/>
        <w:rPr/>
      </w:pPr>
      <w:r w:rsidDel="00000000" w:rsidR="00000000" w:rsidRPr="00000000">
        <w:rPr>
          <w:rtl w:val="0"/>
        </w:rPr>
        <w:t xml:space="preserve">    y "I suppose…"</w:t>
      </w:r>
    </w:p>
    <w:p w:rsidR="00000000" w:rsidDel="00000000" w:rsidP="00000000" w:rsidRDefault="00000000" w:rsidRPr="00000000" w14:paraId="00003B7D">
      <w:pPr>
        <w:pageBreakBefore w:val="0"/>
        <w:rPr/>
      </w:pPr>
      <w:r w:rsidDel="00000000" w:rsidR="00000000" w:rsidRPr="00000000">
        <w:rPr>
          <w:rtl w:val="0"/>
        </w:rPr>
        <w:t xml:space="preserve">    "Yuri's voice trails off a bit and she averts her gaze."</w:t>
      </w:r>
    </w:p>
    <w:p w:rsidR="00000000" w:rsidDel="00000000" w:rsidP="00000000" w:rsidRDefault="00000000" w:rsidRPr="00000000" w14:paraId="00003B7E">
      <w:pPr>
        <w:pageBreakBefore w:val="0"/>
        <w:rPr/>
      </w:pPr>
      <w:r w:rsidDel="00000000" w:rsidR="00000000" w:rsidRPr="00000000">
        <w:rPr>
          <w:rtl w:val="0"/>
        </w:rPr>
        <w:t xml:space="preserve">    "She also seems to be stuttering more than usual, and her chest is pounding a bit, she's breathing somewhat heavily."</w:t>
      </w:r>
    </w:p>
    <w:p w:rsidR="00000000" w:rsidDel="00000000" w:rsidP="00000000" w:rsidRDefault="00000000" w:rsidRPr="00000000" w14:paraId="00003B7F">
      <w:pPr>
        <w:pageBreakBefore w:val="0"/>
        <w:rPr/>
      </w:pPr>
      <w:r w:rsidDel="00000000" w:rsidR="00000000" w:rsidRPr="00000000">
        <w:rPr>
          <w:rtl w:val="0"/>
        </w:rPr>
        <w:t xml:space="preserve">    mc "Hey Yuri are you feeling okay? You see a little off."</w:t>
      </w:r>
    </w:p>
    <w:p w:rsidR="00000000" w:rsidDel="00000000" w:rsidP="00000000" w:rsidRDefault="00000000" w:rsidRPr="00000000" w14:paraId="00003B80">
      <w:pPr>
        <w:pageBreakBefore w:val="0"/>
        <w:rPr/>
      </w:pPr>
      <w:r w:rsidDel="00000000" w:rsidR="00000000" w:rsidRPr="00000000">
        <w:rPr>
          <w:b w:val="1"/>
          <w:rtl w:val="0"/>
        </w:rPr>
        <w:t xml:space="preserve">   </w:t>
      </w:r>
      <w:r w:rsidDel="00000000" w:rsidR="00000000" w:rsidRPr="00000000">
        <w:rPr>
          <w:rtl w:val="0"/>
        </w:rPr>
        <w:t xml:space="preserve"> y 2n "O-off?"</w:t>
      </w:r>
    </w:p>
    <w:p w:rsidR="00000000" w:rsidDel="00000000" w:rsidP="00000000" w:rsidRDefault="00000000" w:rsidRPr="00000000" w14:paraId="00003B81">
      <w:pPr>
        <w:pageBreakBefore w:val="0"/>
        <w:rPr/>
      </w:pPr>
      <w:r w:rsidDel="00000000" w:rsidR="00000000" w:rsidRPr="00000000">
        <w:rPr>
          <w:rtl w:val="0"/>
        </w:rPr>
        <w:t xml:space="preserve">    </w:t>
      </w:r>
      <w:r w:rsidDel="00000000" w:rsidR="00000000" w:rsidRPr="00000000">
        <w:rPr>
          <w:b w:val="1"/>
          <w:rtl w:val="0"/>
        </w:rPr>
        <w:t xml:space="preserve">(add code for sped up text here)</w:t>
      </w:r>
      <w:r w:rsidDel="00000000" w:rsidR="00000000" w:rsidRPr="00000000">
        <w:rPr>
          <w:rtl w:val="0"/>
        </w:rPr>
      </w:r>
    </w:p>
    <w:p w:rsidR="00000000" w:rsidDel="00000000" w:rsidP="00000000" w:rsidRDefault="00000000" w:rsidRPr="00000000" w14:paraId="00003B82">
      <w:pPr>
        <w:pageBreakBefore w:val="0"/>
        <w:rPr/>
      </w:pPr>
      <w:r w:rsidDel="00000000" w:rsidR="00000000" w:rsidRPr="00000000">
        <w:rPr>
          <w:rtl w:val="0"/>
        </w:rPr>
        <w:t xml:space="preserve">    y "I'm sorry if I'm acting too weird or making you uncomfortable I don't mean to I just sometimes can't help myself please don't-"</w:t>
      </w:r>
    </w:p>
    <w:p w:rsidR="00000000" w:rsidDel="00000000" w:rsidP="00000000" w:rsidRDefault="00000000" w:rsidRPr="00000000" w14:paraId="00003B83">
      <w:pPr>
        <w:pageBreakBefore w:val="0"/>
        <w:rPr/>
      </w:pPr>
      <w:r w:rsidDel="00000000" w:rsidR="00000000" w:rsidRPr="00000000">
        <w:rPr>
          <w:rtl w:val="0"/>
        </w:rPr>
        <w:t xml:space="preserve">    mc "Yuri Yuri slow down a bit."</w:t>
      </w:r>
    </w:p>
    <w:p w:rsidR="00000000" w:rsidDel="00000000" w:rsidP="00000000" w:rsidRDefault="00000000" w:rsidRPr="00000000" w14:paraId="00003B84">
      <w:pPr>
        <w:pageBreakBefore w:val="0"/>
        <w:rPr/>
      </w:pPr>
      <w:r w:rsidDel="00000000" w:rsidR="00000000" w:rsidRPr="00000000">
        <w:rPr>
          <w:rtl w:val="0"/>
        </w:rPr>
        <w:t xml:space="preserve">    "I put my hand on her shoulder."</w:t>
      </w:r>
    </w:p>
    <w:p w:rsidR="00000000" w:rsidDel="00000000" w:rsidP="00000000" w:rsidRDefault="00000000" w:rsidRPr="00000000" w14:paraId="00003B85">
      <w:pPr>
        <w:pageBreakBefore w:val="0"/>
        <w:rPr/>
      </w:pPr>
      <w:r w:rsidDel="00000000" w:rsidR="00000000" w:rsidRPr="00000000">
        <w:rPr>
          <w:rtl w:val="0"/>
        </w:rPr>
        <w:t xml:space="preserve">    mc "Haha, relax you aren't weird and I feel fine, you just seem a little tense that's all."</w:t>
      </w:r>
    </w:p>
    <w:p w:rsidR="00000000" w:rsidDel="00000000" w:rsidP="00000000" w:rsidRDefault="00000000" w:rsidRPr="00000000" w14:paraId="00003B86">
      <w:pPr>
        <w:pageBreakBefore w:val="0"/>
        <w:rPr/>
      </w:pPr>
      <w:r w:rsidDel="00000000" w:rsidR="00000000" w:rsidRPr="00000000">
        <w:rPr>
          <w:rtl w:val="0"/>
        </w:rPr>
        <w:t xml:space="preserve">    mc "Did something happen?"</w:t>
      </w:r>
    </w:p>
    <w:p w:rsidR="00000000" w:rsidDel="00000000" w:rsidP="00000000" w:rsidRDefault="00000000" w:rsidRPr="00000000" w14:paraId="00003B87">
      <w:pPr>
        <w:pageBreakBefore w:val="0"/>
        <w:rPr/>
      </w:pPr>
      <w:r w:rsidDel="00000000" w:rsidR="00000000" w:rsidRPr="00000000">
        <w:rPr>
          <w:rtl w:val="0"/>
        </w:rPr>
        <w:t xml:space="preserve">    "Yuri takes a few deep breaths and seems to relax a bit."</w:t>
      </w:r>
    </w:p>
    <w:p w:rsidR="00000000" w:rsidDel="00000000" w:rsidP="00000000" w:rsidRDefault="00000000" w:rsidRPr="00000000" w14:paraId="00003B88">
      <w:pPr>
        <w:pageBreakBefore w:val="0"/>
        <w:rPr/>
      </w:pPr>
      <w:r w:rsidDel="00000000" w:rsidR="00000000" w:rsidRPr="00000000">
        <w:rPr>
          <w:rtl w:val="0"/>
        </w:rPr>
        <w:t xml:space="preserve">    y 2j "I see…"</w:t>
      </w:r>
    </w:p>
    <w:p w:rsidR="00000000" w:rsidDel="00000000" w:rsidP="00000000" w:rsidRDefault="00000000" w:rsidRPr="00000000" w14:paraId="00003B89">
      <w:pPr>
        <w:pageBreakBefore w:val="0"/>
        <w:rPr/>
      </w:pPr>
      <w:r w:rsidDel="00000000" w:rsidR="00000000" w:rsidRPr="00000000">
        <w:rPr>
          <w:rtl w:val="0"/>
        </w:rPr>
        <w:t xml:space="preserve">    y 1v "It's nothing really, I just had to give a really long oral report for history which was my last class."</w:t>
      </w:r>
    </w:p>
    <w:p w:rsidR="00000000" w:rsidDel="00000000" w:rsidP="00000000" w:rsidRDefault="00000000" w:rsidRPr="00000000" w14:paraId="00003B8A">
      <w:pPr>
        <w:pageBreakBefore w:val="0"/>
        <w:rPr/>
      </w:pPr>
      <w:r w:rsidDel="00000000" w:rsidR="00000000" w:rsidRPr="00000000">
        <w:rPr>
          <w:rtl w:val="0"/>
        </w:rPr>
        <w:t xml:space="preserve">    y "It was a pretty serious project that my class had been working on for awhile."</w:t>
      </w:r>
    </w:p>
    <w:p w:rsidR="00000000" w:rsidDel="00000000" w:rsidP="00000000" w:rsidRDefault="00000000" w:rsidRPr="00000000" w14:paraId="00003B8B">
      <w:pPr>
        <w:pageBreakBefore w:val="0"/>
        <w:rPr/>
      </w:pPr>
      <w:r w:rsidDel="00000000" w:rsidR="00000000" w:rsidRPr="00000000">
        <w:rPr>
          <w:rtl w:val="0"/>
        </w:rPr>
        <w:t xml:space="preserve">    y "It had me stressing out for week after week after week and I had to present after a few kids from the speech and debate club did."</w:t>
      </w:r>
    </w:p>
    <w:p w:rsidR="00000000" w:rsidDel="00000000" w:rsidP="00000000" w:rsidRDefault="00000000" w:rsidRPr="00000000" w14:paraId="00003B8C">
      <w:pPr>
        <w:pageBreakBefore w:val="0"/>
        <w:rPr/>
      </w:pPr>
      <w:r w:rsidDel="00000000" w:rsidR="00000000" w:rsidRPr="00000000">
        <w:rPr>
          <w:rtl w:val="0"/>
        </w:rPr>
        <w:t xml:space="preserve">    mc "Jeez, that does seem a little uncomfortable."</w:t>
      </w:r>
    </w:p>
    <w:p w:rsidR="00000000" w:rsidDel="00000000" w:rsidP="00000000" w:rsidRDefault="00000000" w:rsidRPr="00000000" w14:paraId="00003B8D">
      <w:pPr>
        <w:pageBreakBefore w:val="0"/>
        <w:rPr/>
      </w:pPr>
      <w:r w:rsidDel="00000000" w:rsidR="00000000" w:rsidRPr="00000000">
        <w:rPr>
          <w:rtl w:val="0"/>
        </w:rPr>
        <w:t xml:space="preserve">    mc "But hey, at least it's all in the past now right?"</w:t>
      </w:r>
    </w:p>
    <w:p w:rsidR="00000000" w:rsidDel="00000000" w:rsidP="00000000" w:rsidRDefault="00000000" w:rsidRPr="00000000" w14:paraId="00003B8E">
      <w:pPr>
        <w:pageBreakBefore w:val="0"/>
        <w:rPr/>
      </w:pPr>
      <w:r w:rsidDel="00000000" w:rsidR="00000000" w:rsidRPr="00000000">
        <w:rPr>
          <w:rtl w:val="0"/>
        </w:rPr>
        <w:t xml:space="preserve">    y 2w "Yes I suppose it is."</w:t>
      </w:r>
    </w:p>
    <w:p w:rsidR="00000000" w:rsidDel="00000000" w:rsidP="00000000" w:rsidRDefault="00000000" w:rsidRPr="00000000" w14:paraId="00003B8F">
      <w:pPr>
        <w:pageBreakBefore w:val="0"/>
        <w:rPr/>
      </w:pPr>
      <w:r w:rsidDel="00000000" w:rsidR="00000000" w:rsidRPr="00000000">
        <w:rPr>
          <w:rtl w:val="0"/>
        </w:rPr>
        <w:t xml:space="preserve">    y 1t "I just hope my grade doesn't suffer from my awful performance though."</w:t>
      </w:r>
    </w:p>
    <w:p w:rsidR="00000000" w:rsidDel="00000000" w:rsidP="00000000" w:rsidRDefault="00000000" w:rsidRPr="00000000" w14:paraId="00003B90">
      <w:pPr>
        <w:pageBreakBefore w:val="0"/>
        <w:rPr/>
      </w:pPr>
      <w:r w:rsidDel="00000000" w:rsidR="00000000" w:rsidRPr="00000000">
        <w:rPr>
          <w:rtl w:val="0"/>
        </w:rPr>
        <w:t xml:space="preserve">    y "The vocal presentation counted for almost half the grade."</w:t>
      </w:r>
    </w:p>
    <w:p w:rsidR="00000000" w:rsidDel="00000000" w:rsidP="00000000" w:rsidRDefault="00000000" w:rsidRPr="00000000" w14:paraId="00003B91">
      <w:pPr>
        <w:pageBreakBefore w:val="0"/>
        <w:rPr/>
      </w:pPr>
      <w:r w:rsidDel="00000000" w:rsidR="00000000" w:rsidRPr="00000000">
        <w:rPr>
          <w:rtl w:val="0"/>
        </w:rPr>
        <w:t xml:space="preserve">    y "And I kept stuttering and looking away from everyone."</w:t>
      </w:r>
    </w:p>
    <w:p w:rsidR="00000000" w:rsidDel="00000000" w:rsidP="00000000" w:rsidRDefault="00000000" w:rsidRPr="00000000" w14:paraId="00003B92">
      <w:pPr>
        <w:pageBreakBefore w:val="0"/>
        <w:rPr/>
      </w:pPr>
      <w:r w:rsidDel="00000000" w:rsidR="00000000" w:rsidRPr="00000000">
        <w:rPr>
          <w:rtl w:val="0"/>
        </w:rPr>
        <w:t xml:space="preserve">    y "Aaahhh it was so embarrassing."</w:t>
      </w:r>
    </w:p>
    <w:p w:rsidR="00000000" w:rsidDel="00000000" w:rsidP="00000000" w:rsidRDefault="00000000" w:rsidRPr="00000000" w14:paraId="00003B93">
      <w:pPr>
        <w:pageBreakBefore w:val="0"/>
        <w:rPr/>
      </w:pPr>
      <w:r w:rsidDel="00000000" w:rsidR="00000000" w:rsidRPr="00000000">
        <w:rPr>
          <w:rtl w:val="0"/>
        </w:rPr>
        <w:t xml:space="preserve">    mc "Haha Yuri I'm sure you did fine, the presentation might have been a little iffy but everyone knows you're a genius."</w:t>
      </w:r>
    </w:p>
    <w:p w:rsidR="00000000" w:rsidDel="00000000" w:rsidP="00000000" w:rsidRDefault="00000000" w:rsidRPr="00000000" w14:paraId="00003B94">
      <w:pPr>
        <w:pageBreakBefore w:val="0"/>
        <w:rPr/>
      </w:pPr>
      <w:r w:rsidDel="00000000" w:rsidR="00000000" w:rsidRPr="00000000">
        <w:rPr>
          <w:rtl w:val="0"/>
        </w:rPr>
        <w:t xml:space="preserve">    mc "From my point of view it's a safe bet that the content of the presentation more than compensated."</w:t>
      </w:r>
    </w:p>
    <w:p w:rsidR="00000000" w:rsidDel="00000000" w:rsidP="00000000" w:rsidRDefault="00000000" w:rsidRPr="00000000" w14:paraId="00003B95">
      <w:pPr>
        <w:pageBreakBefore w:val="0"/>
        <w:rPr/>
      </w:pPr>
      <w:r w:rsidDel="00000000" w:rsidR="00000000" w:rsidRPr="00000000">
        <w:rPr>
          <w:rtl w:val="0"/>
        </w:rPr>
        <w:t xml:space="preserve">    mc "And besides we all get nervous sometimes, but not all of us look as cute when it happens."</w:t>
      </w:r>
    </w:p>
    <w:p w:rsidR="00000000" w:rsidDel="00000000" w:rsidP="00000000" w:rsidRDefault="00000000" w:rsidRPr="00000000" w14:paraId="00003B96">
      <w:pPr>
        <w:pageBreakBefore w:val="0"/>
        <w:rPr/>
      </w:pPr>
      <w:r w:rsidDel="00000000" w:rsidR="00000000" w:rsidRPr="00000000">
        <w:rPr>
          <w:rtl w:val="0"/>
        </w:rPr>
        <w:t xml:space="preserve">    show y 4a at t11 zorder 2</w:t>
      </w:r>
    </w:p>
    <w:p w:rsidR="00000000" w:rsidDel="00000000" w:rsidP="00000000" w:rsidRDefault="00000000" w:rsidRPr="00000000" w14:paraId="00003B97">
      <w:pPr>
        <w:pageBreakBefore w:val="0"/>
        <w:rPr/>
      </w:pPr>
      <w:r w:rsidDel="00000000" w:rsidR="00000000" w:rsidRPr="00000000">
        <w:rPr>
          <w:rtl w:val="0"/>
        </w:rPr>
        <w:t xml:space="preserve">    "Yuri shys away a bit and blushes, though I can still notice a faint smile growing across her lips."</w:t>
      </w:r>
    </w:p>
    <w:p w:rsidR="00000000" w:rsidDel="00000000" w:rsidP="00000000" w:rsidRDefault="00000000" w:rsidRPr="00000000" w14:paraId="00003B98">
      <w:pPr>
        <w:pageBreakBefore w:val="0"/>
        <w:rPr/>
      </w:pPr>
      <w:r w:rsidDel="00000000" w:rsidR="00000000" w:rsidRPr="00000000">
        <w:rPr>
          <w:rtl w:val="0"/>
        </w:rPr>
        <w:t xml:space="preserve">    "I just meant to lighten the mood but somehow I feel that I just brought in a different kind of uncomfortable."</w:t>
      </w:r>
    </w:p>
    <w:p w:rsidR="00000000" w:rsidDel="00000000" w:rsidP="00000000" w:rsidRDefault="00000000" w:rsidRPr="00000000" w14:paraId="00003B99">
      <w:pPr>
        <w:pageBreakBefore w:val="0"/>
        <w:rPr/>
      </w:pPr>
      <w:r w:rsidDel="00000000" w:rsidR="00000000" w:rsidRPr="00000000">
        <w:rPr>
          <w:rtl w:val="0"/>
        </w:rPr>
        <w:t xml:space="preserve">    y 1u "Ehehe, you know [player], you shouldn't say things like that."</w:t>
      </w:r>
    </w:p>
    <w:p w:rsidR="00000000" w:rsidDel="00000000" w:rsidP="00000000" w:rsidRDefault="00000000" w:rsidRPr="00000000" w14:paraId="00003B9A">
      <w:pPr>
        <w:pageBreakBefore w:val="0"/>
        <w:rPr/>
      </w:pPr>
      <w:r w:rsidDel="00000000" w:rsidR="00000000" w:rsidRPr="00000000">
        <w:rPr>
          <w:rtl w:val="0"/>
        </w:rPr>
        <w:t xml:space="preserve">    y 1a "What if Monika just so happened to walk in while you were speaking and you didn't notice."</w:t>
      </w:r>
    </w:p>
    <w:p w:rsidR="00000000" w:rsidDel="00000000" w:rsidP="00000000" w:rsidRDefault="00000000" w:rsidRPr="00000000" w14:paraId="00003B9B">
      <w:pPr>
        <w:pageBreakBefore w:val="0"/>
        <w:rPr/>
      </w:pPr>
      <w:r w:rsidDel="00000000" w:rsidR="00000000" w:rsidRPr="00000000">
        <w:rPr>
          <w:rtl w:val="0"/>
        </w:rPr>
        <w:t xml:space="preserve">    mc "Uhh…"</w:t>
      </w:r>
    </w:p>
    <w:p w:rsidR="00000000" w:rsidDel="00000000" w:rsidP="00000000" w:rsidRDefault="00000000" w:rsidRPr="00000000" w14:paraId="00003B9C">
      <w:pPr>
        <w:pageBreakBefore w:val="0"/>
        <w:rPr/>
      </w:pPr>
      <w:r w:rsidDel="00000000" w:rsidR="00000000" w:rsidRPr="00000000">
        <w:rPr>
          <w:rtl w:val="0"/>
        </w:rPr>
        <w:t xml:space="preserve">    "I hold my breath and very slowly turn around…"</w:t>
      </w:r>
    </w:p>
    <w:p w:rsidR="00000000" w:rsidDel="00000000" w:rsidP="00000000" w:rsidRDefault="00000000" w:rsidRPr="00000000" w14:paraId="00003B9D">
      <w:pPr>
        <w:pageBreakBefore w:val="0"/>
        <w:rPr/>
      </w:pPr>
      <w:r w:rsidDel="00000000" w:rsidR="00000000" w:rsidRPr="00000000">
        <w:rPr>
          <w:rtl w:val="0"/>
        </w:rPr>
        <w:t xml:space="preserve">    "And quite fortunately for me, Monika is nowhere to be seen."</w:t>
      </w:r>
    </w:p>
    <w:p w:rsidR="00000000" w:rsidDel="00000000" w:rsidP="00000000" w:rsidRDefault="00000000" w:rsidRPr="00000000" w14:paraId="00003B9E">
      <w:pPr>
        <w:pageBreakBefore w:val="0"/>
        <w:rPr/>
      </w:pPr>
      <w:r w:rsidDel="00000000" w:rsidR="00000000" w:rsidRPr="00000000">
        <w:rPr>
          <w:rtl w:val="0"/>
        </w:rPr>
        <w:t xml:space="preserve">    "I do however notice that Sayori has finally shown some mercy and freed Natsuki from her death grip."</w:t>
      </w:r>
    </w:p>
    <w:p w:rsidR="00000000" w:rsidDel="00000000" w:rsidP="00000000" w:rsidRDefault="00000000" w:rsidRPr="00000000" w14:paraId="00003B9F">
      <w:pPr>
        <w:pageBreakBefore w:val="0"/>
        <w:rPr/>
      </w:pPr>
      <w:r w:rsidDel="00000000" w:rsidR="00000000" w:rsidRPr="00000000">
        <w:rPr>
          <w:rtl w:val="0"/>
        </w:rPr>
        <w:t xml:space="preserve">    "The two of them seem to be chatting about something but I can't tell what."</w:t>
      </w:r>
    </w:p>
    <w:p w:rsidR="00000000" w:rsidDel="00000000" w:rsidP="00000000" w:rsidRDefault="00000000" w:rsidRPr="00000000" w14:paraId="00003BA0">
      <w:pPr>
        <w:pageBreakBefore w:val="0"/>
        <w:rPr/>
      </w:pPr>
      <w:r w:rsidDel="00000000" w:rsidR="00000000" w:rsidRPr="00000000">
        <w:rPr>
          <w:rtl w:val="0"/>
        </w:rPr>
        <w:t xml:space="preserve">    "My train of thought is suddenly interrupted by more giggling from Yuri."</w:t>
      </w:r>
    </w:p>
    <w:p w:rsidR="00000000" w:rsidDel="00000000" w:rsidP="00000000" w:rsidRDefault="00000000" w:rsidRPr="00000000" w14:paraId="00003BA1">
      <w:pPr>
        <w:pageBreakBefore w:val="0"/>
        <w:rPr/>
      </w:pPr>
      <w:r w:rsidDel="00000000" w:rsidR="00000000" w:rsidRPr="00000000">
        <w:rPr>
          <w:rtl w:val="0"/>
        </w:rPr>
        <w:t xml:space="preserve">    y 2d "Hahaha, I guess you were right then [player], we all do feel anxiety at times."</w:t>
      </w:r>
    </w:p>
    <w:p w:rsidR="00000000" w:rsidDel="00000000" w:rsidP="00000000" w:rsidRDefault="00000000" w:rsidRPr="00000000" w14:paraId="00003BA2">
      <w:pPr>
        <w:pageBreakBefore w:val="0"/>
        <w:rPr/>
      </w:pPr>
      <w:r w:rsidDel="00000000" w:rsidR="00000000" w:rsidRPr="00000000">
        <w:rPr>
          <w:rtl w:val="0"/>
        </w:rPr>
        <w:t xml:space="preserve">    "Only now do I realize how red my face must be."</w:t>
      </w:r>
    </w:p>
    <w:p w:rsidR="00000000" w:rsidDel="00000000" w:rsidP="00000000" w:rsidRDefault="00000000" w:rsidRPr="00000000" w14:paraId="00003BA3">
      <w:pPr>
        <w:pageBreakBefore w:val="0"/>
        <w:rPr/>
      </w:pPr>
      <w:r w:rsidDel="00000000" w:rsidR="00000000" w:rsidRPr="00000000">
        <w:rPr>
          <w:rtl w:val="0"/>
        </w:rPr>
        <w:t xml:space="preserve">    "What the heck is going on today?"</w:t>
      </w:r>
    </w:p>
    <w:p w:rsidR="00000000" w:rsidDel="00000000" w:rsidP="00000000" w:rsidRDefault="00000000" w:rsidRPr="00000000" w14:paraId="00003BA4">
      <w:pPr>
        <w:pageBreakBefore w:val="0"/>
        <w:rPr/>
      </w:pPr>
      <w:r w:rsidDel="00000000" w:rsidR="00000000" w:rsidRPr="00000000">
        <w:rPr>
          <w:rtl w:val="0"/>
        </w:rPr>
        <w:t xml:space="preserve">    "First Monika teasing me like that in class…"</w:t>
      </w:r>
    </w:p>
    <w:p w:rsidR="00000000" w:rsidDel="00000000" w:rsidP="00000000" w:rsidRDefault="00000000" w:rsidRPr="00000000" w14:paraId="00003BA5">
      <w:pPr>
        <w:pageBreakBefore w:val="0"/>
        <w:rPr/>
      </w:pPr>
      <w:r w:rsidDel="00000000" w:rsidR="00000000" w:rsidRPr="00000000">
        <w:rPr>
          <w:rtl w:val="0"/>
        </w:rPr>
        <w:t xml:space="preserve">    "Then Natsuki's pictionary scheme, followed by Sayori's wicked revenge…"</w:t>
      </w:r>
    </w:p>
    <w:p w:rsidR="00000000" w:rsidDel="00000000" w:rsidP="00000000" w:rsidRDefault="00000000" w:rsidRPr="00000000" w14:paraId="00003BA6">
      <w:pPr>
        <w:pageBreakBefore w:val="0"/>
        <w:rPr/>
      </w:pPr>
      <w:r w:rsidDel="00000000" w:rsidR="00000000" w:rsidRPr="00000000">
        <w:rPr>
          <w:rtl w:val="0"/>
        </w:rPr>
        <w:t xml:space="preserve">    "And now Yuri's cunning manipulation."</w:t>
      </w:r>
    </w:p>
    <w:p w:rsidR="00000000" w:rsidDel="00000000" w:rsidP="00000000" w:rsidRDefault="00000000" w:rsidRPr="00000000" w14:paraId="00003BA7">
      <w:pPr>
        <w:pageBreakBefore w:val="0"/>
        <w:rPr/>
      </w:pPr>
      <w:r w:rsidDel="00000000" w:rsidR="00000000" w:rsidRPr="00000000">
        <w:rPr>
          <w:rtl w:val="0"/>
        </w:rPr>
        <w:t xml:space="preserve">    "Everyone really is just embracing their inner evil genius today I guess."    </w:t>
      </w:r>
    </w:p>
    <w:p w:rsidR="00000000" w:rsidDel="00000000" w:rsidP="00000000" w:rsidRDefault="00000000" w:rsidRPr="00000000" w14:paraId="00003BA8">
      <w:pPr>
        <w:pageBreakBefore w:val="0"/>
        <w:rPr/>
      </w:pPr>
      <w:r w:rsidDel="00000000" w:rsidR="00000000" w:rsidRPr="00000000">
        <w:rPr>
          <w:rtl w:val="0"/>
        </w:rPr>
        <w:t xml:space="preserve">    mc "Haha, okay okay I'll give you that one Yuri."</w:t>
      </w:r>
    </w:p>
    <w:p w:rsidR="00000000" w:rsidDel="00000000" w:rsidP="00000000" w:rsidRDefault="00000000" w:rsidRPr="00000000" w14:paraId="00003BA9">
      <w:pPr>
        <w:pageBreakBefore w:val="0"/>
        <w:rPr/>
      </w:pPr>
      <w:r w:rsidDel="00000000" w:rsidR="00000000" w:rsidRPr="00000000">
        <w:rPr>
          <w:rtl w:val="0"/>
        </w:rPr>
        <w:t xml:space="preserve">    "She smiles happily, with a tint of pride."</w:t>
      </w:r>
    </w:p>
    <w:p w:rsidR="00000000" w:rsidDel="00000000" w:rsidP="00000000" w:rsidRDefault="00000000" w:rsidRPr="00000000" w14:paraId="00003BAA">
      <w:pPr>
        <w:pageBreakBefore w:val="0"/>
        <w:rPr/>
      </w:pPr>
      <w:r w:rsidDel="00000000" w:rsidR="00000000" w:rsidRPr="00000000">
        <w:rPr>
          <w:rtl w:val="0"/>
        </w:rPr>
        <w:t xml:space="preserve">    y 1c "Why thank you for allowing me to take pleasure at your expense."</w:t>
      </w:r>
    </w:p>
    <w:p w:rsidR="00000000" w:rsidDel="00000000" w:rsidP="00000000" w:rsidRDefault="00000000" w:rsidRPr="00000000" w14:paraId="00003BAB">
      <w:pPr>
        <w:pageBreakBefore w:val="0"/>
        <w:rPr/>
      </w:pPr>
      <w:r w:rsidDel="00000000" w:rsidR="00000000" w:rsidRPr="00000000">
        <w:rPr>
          <w:rtl w:val="0"/>
        </w:rPr>
        <w:t xml:space="preserve">    y 1a "I hope you hold no grudge for it."</w:t>
      </w:r>
    </w:p>
    <w:p w:rsidR="00000000" w:rsidDel="00000000" w:rsidP="00000000" w:rsidRDefault="00000000" w:rsidRPr="00000000" w14:paraId="00003BAC">
      <w:pPr>
        <w:pageBreakBefore w:val="0"/>
        <w:rPr/>
      </w:pPr>
      <w:r w:rsidDel="00000000" w:rsidR="00000000" w:rsidRPr="00000000">
        <w:rPr>
          <w:rtl w:val="0"/>
        </w:rPr>
        <w:t xml:space="preserve">    mc "Haha don't worry Yuri you're safe...for now."</w:t>
      </w:r>
    </w:p>
    <w:p w:rsidR="00000000" w:rsidDel="00000000" w:rsidP="00000000" w:rsidRDefault="00000000" w:rsidRPr="00000000" w14:paraId="00003BAD">
      <w:pPr>
        <w:pageBreakBefore w:val="0"/>
        <w:rPr/>
      </w:pPr>
      <w:r w:rsidDel="00000000" w:rsidR="00000000" w:rsidRPr="00000000">
        <w:rPr>
          <w:rtl w:val="0"/>
        </w:rPr>
        <w:t xml:space="preserve">    mc "And hey, speaking of Monika, where is she?"</w:t>
      </w:r>
    </w:p>
    <w:p w:rsidR="00000000" w:rsidDel="00000000" w:rsidP="00000000" w:rsidRDefault="00000000" w:rsidRPr="00000000" w14:paraId="00003BAE">
      <w:pPr>
        <w:pageBreakBefore w:val="0"/>
        <w:rPr/>
      </w:pPr>
      <w:r w:rsidDel="00000000" w:rsidR="00000000" w:rsidRPr="00000000">
        <w:rPr>
          <w:rtl w:val="0"/>
        </w:rPr>
        <w:t xml:space="preserve">    "I check my phone and realize almost half of the time for the club has passed since I arrived."</w:t>
      </w:r>
    </w:p>
    <w:p w:rsidR="00000000" w:rsidDel="00000000" w:rsidP="00000000" w:rsidRDefault="00000000" w:rsidRPr="00000000" w14:paraId="00003BAF">
      <w:pPr>
        <w:pageBreakBefore w:val="0"/>
        <w:rPr/>
      </w:pPr>
      <w:r w:rsidDel="00000000" w:rsidR="00000000" w:rsidRPr="00000000">
        <w:rPr>
          <w:rtl w:val="0"/>
        </w:rPr>
        <w:t xml:space="preserve">    "I also haven't received any texts from Monika."</w:t>
      </w:r>
    </w:p>
    <w:p w:rsidR="00000000" w:rsidDel="00000000" w:rsidP="00000000" w:rsidRDefault="00000000" w:rsidRPr="00000000" w14:paraId="00003BB0">
      <w:pPr>
        <w:pageBreakBefore w:val="0"/>
        <w:rPr/>
      </w:pPr>
      <w:r w:rsidDel="00000000" w:rsidR="00000000" w:rsidRPr="00000000">
        <w:rPr>
          <w:rtl w:val="0"/>
        </w:rPr>
        <w:t xml:space="preserve">    mc "It's not unheard of for her to be late but we've all been here for awhile now."</w:t>
      </w:r>
    </w:p>
    <w:p w:rsidR="00000000" w:rsidDel="00000000" w:rsidP="00000000" w:rsidRDefault="00000000" w:rsidRPr="00000000" w14:paraId="00003BB1">
      <w:pPr>
        <w:pageBreakBefore w:val="0"/>
        <w:rPr/>
      </w:pPr>
      <w:r w:rsidDel="00000000" w:rsidR="00000000" w:rsidRPr="00000000">
        <w:rPr>
          <w:rtl w:val="0"/>
        </w:rPr>
        <w:t xml:space="preserve">    y 1f "Hmm, now that you mention it this is rather perplexing."</w:t>
      </w:r>
    </w:p>
    <w:p w:rsidR="00000000" w:rsidDel="00000000" w:rsidP="00000000" w:rsidRDefault="00000000" w:rsidRPr="00000000" w14:paraId="00003BB2">
      <w:pPr>
        <w:pageBreakBefore w:val="0"/>
        <w:rPr/>
      </w:pPr>
      <w:r w:rsidDel="00000000" w:rsidR="00000000" w:rsidRPr="00000000">
        <w:rPr>
          <w:rtl w:val="0"/>
        </w:rPr>
        <w:t xml:space="preserve">    y "Are we sure she didn't have to cancel-"</w:t>
      </w:r>
    </w:p>
    <w:p w:rsidR="00000000" w:rsidDel="00000000" w:rsidP="00000000" w:rsidRDefault="00000000" w:rsidRPr="00000000" w14:paraId="00003BB3">
      <w:pPr>
        <w:pageBreakBefore w:val="0"/>
        <w:rPr/>
      </w:pPr>
      <w:r w:rsidDel="00000000" w:rsidR="00000000" w:rsidRPr="00000000">
        <w:rPr>
          <w:rtl w:val="0"/>
        </w:rPr>
        <w:t xml:space="preserve">    show yuri 1f at t32 zorder 2</w:t>
      </w:r>
    </w:p>
    <w:p w:rsidR="00000000" w:rsidDel="00000000" w:rsidP="00000000" w:rsidRDefault="00000000" w:rsidRPr="00000000" w14:paraId="00003BB4">
      <w:pPr>
        <w:pageBreakBefore w:val="0"/>
        <w:rPr/>
      </w:pPr>
      <w:r w:rsidDel="00000000" w:rsidR="00000000" w:rsidRPr="00000000">
        <w:rPr>
          <w:rtl w:val="0"/>
        </w:rPr>
        <w:t xml:space="preserve">    show natsuki 3b at l31 zorder 2</w:t>
      </w:r>
    </w:p>
    <w:p w:rsidR="00000000" w:rsidDel="00000000" w:rsidP="00000000" w:rsidRDefault="00000000" w:rsidRPr="00000000" w14:paraId="00003BB5">
      <w:pPr>
        <w:pageBreakBefore w:val="0"/>
        <w:rPr/>
      </w:pPr>
      <w:r w:rsidDel="00000000" w:rsidR="00000000" w:rsidRPr="00000000">
        <w:rPr>
          <w:rtl w:val="0"/>
        </w:rPr>
        <w:t xml:space="preserve">    show sayori 3c at r33 zorder 2</w:t>
      </w:r>
    </w:p>
    <w:p w:rsidR="00000000" w:rsidDel="00000000" w:rsidP="00000000" w:rsidRDefault="00000000" w:rsidRPr="00000000" w14:paraId="00003BB6">
      <w:pPr>
        <w:pageBreakBefore w:val="0"/>
        <w:rPr/>
      </w:pPr>
      <w:r w:rsidDel="00000000" w:rsidR="00000000" w:rsidRPr="00000000">
        <w:rPr>
          <w:rtl w:val="0"/>
        </w:rPr>
        <w:t xml:space="preserve">    "Yuri is abruptly cut off by Natsuki and Sayori as they walk over and take seats next to us."</w:t>
      </w:r>
    </w:p>
    <w:p w:rsidR="00000000" w:rsidDel="00000000" w:rsidP="00000000" w:rsidRDefault="00000000" w:rsidRPr="00000000" w14:paraId="00003BB7">
      <w:pPr>
        <w:pageBreakBefore w:val="0"/>
        <w:rPr/>
      </w:pPr>
      <w:r w:rsidDel="00000000" w:rsidR="00000000" w:rsidRPr="00000000">
        <w:rPr>
          <w:rtl w:val="0"/>
        </w:rPr>
        <w:t xml:space="preserve">   show n at f31 zorder 3 </w:t>
      </w:r>
    </w:p>
    <w:p w:rsidR="00000000" w:rsidDel="00000000" w:rsidP="00000000" w:rsidRDefault="00000000" w:rsidRPr="00000000" w14:paraId="00003BB8">
      <w:pPr>
        <w:pageBreakBefore w:val="0"/>
        <w:rPr/>
      </w:pPr>
      <w:r w:rsidDel="00000000" w:rsidR="00000000" w:rsidRPr="00000000">
        <w:rPr>
          <w:rtl w:val="0"/>
        </w:rPr>
      </w:r>
    </w:p>
    <w:p w:rsidR="00000000" w:rsidDel="00000000" w:rsidP="00000000" w:rsidRDefault="00000000" w:rsidRPr="00000000" w14:paraId="00003BB9">
      <w:pPr>
        <w:pageBreakBefore w:val="0"/>
        <w:rPr>
          <w:b w:val="1"/>
        </w:rPr>
      </w:pPr>
      <w:r w:rsidDel="00000000" w:rsidR="00000000" w:rsidRPr="00000000">
        <w:rPr>
          <w:b w:val="1"/>
          <w:rtl w:val="0"/>
        </w:rPr>
        <w:t xml:space="preserve">    Both paths converge here … </w:t>
      </w:r>
    </w:p>
    <w:p w:rsidR="00000000" w:rsidDel="00000000" w:rsidP="00000000" w:rsidRDefault="00000000" w:rsidRPr="00000000" w14:paraId="00003BBA">
      <w:pPr>
        <w:pageBreakBefore w:val="0"/>
        <w:rPr>
          <w:b w:val="1"/>
        </w:rPr>
      </w:pPr>
      <w:r w:rsidDel="00000000" w:rsidR="00000000" w:rsidRPr="00000000">
        <w:rPr>
          <w:rtl w:val="0"/>
        </w:rPr>
      </w:r>
    </w:p>
    <w:p w:rsidR="00000000" w:rsidDel="00000000" w:rsidP="00000000" w:rsidRDefault="00000000" w:rsidRPr="00000000" w14:paraId="00003BBB">
      <w:pPr>
        <w:pageBreakBefore w:val="0"/>
        <w:rPr/>
      </w:pPr>
      <w:r w:rsidDel="00000000" w:rsidR="00000000" w:rsidRPr="00000000">
        <w:rPr>
          <w:rtl w:val="0"/>
        </w:rPr>
        <w:t xml:space="preserve">    n "Hey what gives? We've been here forever where the heck is Monika? I thought something important was supposed to happen here today?"</w:t>
      </w:r>
    </w:p>
    <w:p w:rsidR="00000000" w:rsidDel="00000000" w:rsidP="00000000" w:rsidRDefault="00000000" w:rsidRPr="00000000" w14:paraId="00003BBC">
      <w:pPr>
        <w:pageBreakBefore w:val="0"/>
        <w:rPr/>
      </w:pPr>
      <w:r w:rsidDel="00000000" w:rsidR="00000000" w:rsidRPr="00000000">
        <w:rPr>
          <w:rtl w:val="0"/>
        </w:rPr>
        <w:t xml:space="preserve">    show n at t31 zorder 2</w:t>
      </w:r>
    </w:p>
    <w:p w:rsidR="00000000" w:rsidDel="00000000" w:rsidP="00000000" w:rsidRDefault="00000000" w:rsidRPr="00000000" w14:paraId="00003BBD">
      <w:pPr>
        <w:pageBreakBefore w:val="0"/>
        <w:rPr/>
      </w:pPr>
      <w:r w:rsidDel="00000000" w:rsidR="00000000" w:rsidRPr="00000000">
        <w:rPr>
          <w:rtl w:val="0"/>
        </w:rPr>
        <w:t xml:space="preserve">    show s at f33 zorder 3</w:t>
      </w:r>
    </w:p>
    <w:p w:rsidR="00000000" w:rsidDel="00000000" w:rsidP="00000000" w:rsidRDefault="00000000" w:rsidRPr="00000000" w14:paraId="00003BBE">
      <w:pPr>
        <w:pageBreakBefore w:val="0"/>
        <w:rPr/>
      </w:pPr>
      <w:r w:rsidDel="00000000" w:rsidR="00000000" w:rsidRPr="00000000">
        <w:rPr>
          <w:rtl w:val="0"/>
        </w:rPr>
        <w:t xml:space="preserve">    s "Yeah I was really excited to hear the news, she kept teasing about it in class earlier."</w:t>
      </w:r>
    </w:p>
    <w:p w:rsidR="00000000" w:rsidDel="00000000" w:rsidP="00000000" w:rsidRDefault="00000000" w:rsidRPr="00000000" w14:paraId="00003BBF">
      <w:pPr>
        <w:pageBreakBefore w:val="0"/>
        <w:rPr/>
      </w:pPr>
      <w:r w:rsidDel="00000000" w:rsidR="00000000" w:rsidRPr="00000000">
        <w:rPr>
          <w:rtl w:val="0"/>
        </w:rPr>
        <w:t xml:space="preserve">    s 1a "Did she tell you where she is or what this is about, [player]?"</w:t>
      </w:r>
    </w:p>
    <w:p w:rsidR="00000000" w:rsidDel="00000000" w:rsidP="00000000" w:rsidRDefault="00000000" w:rsidRPr="00000000" w14:paraId="00003BC0">
      <w:pPr>
        <w:pageBreakBefore w:val="0"/>
        <w:rPr/>
      </w:pPr>
      <w:r w:rsidDel="00000000" w:rsidR="00000000" w:rsidRPr="00000000">
        <w:rPr>
          <w:rtl w:val="0"/>
        </w:rPr>
        <w:t xml:space="preserve">    mc "No she didn't mention a thing to me aside from what you said, just subtly hinted at something happening during the club meeting."</w:t>
      </w:r>
    </w:p>
    <w:p w:rsidR="00000000" w:rsidDel="00000000" w:rsidP="00000000" w:rsidRDefault="00000000" w:rsidRPr="00000000" w14:paraId="00003BC1">
      <w:pPr>
        <w:pageBreakBefore w:val="0"/>
        <w:rPr/>
      </w:pPr>
      <w:r w:rsidDel="00000000" w:rsidR="00000000" w:rsidRPr="00000000">
        <w:rPr>
          <w:rtl w:val="0"/>
        </w:rPr>
        <w:t xml:space="preserve">    show s at t33 zorder 2</w:t>
      </w:r>
    </w:p>
    <w:p w:rsidR="00000000" w:rsidDel="00000000" w:rsidP="00000000" w:rsidRDefault="00000000" w:rsidRPr="00000000" w14:paraId="00003BC2">
      <w:pPr>
        <w:pageBreakBefore w:val="0"/>
        <w:rPr/>
      </w:pPr>
      <w:r w:rsidDel="00000000" w:rsidR="00000000" w:rsidRPr="00000000">
        <w:rPr>
          <w:rtl w:val="0"/>
        </w:rPr>
        <w:t xml:space="preserve">    show n at f31 zorder 3</w:t>
      </w:r>
    </w:p>
    <w:p w:rsidR="00000000" w:rsidDel="00000000" w:rsidP="00000000" w:rsidRDefault="00000000" w:rsidRPr="00000000" w14:paraId="00003BC3">
      <w:pPr>
        <w:pageBreakBefore w:val="0"/>
        <w:rPr/>
      </w:pPr>
      <w:r w:rsidDel="00000000" w:rsidR="00000000" w:rsidRPr="00000000">
        <w:rPr>
          <w:rtl w:val="0"/>
        </w:rPr>
        <w:t xml:space="preserve">    n 3r "I swear if I was club president I'd have her writing a dozen extra poems a day just to make up for this."</w:t>
      </w:r>
    </w:p>
    <w:p w:rsidR="00000000" w:rsidDel="00000000" w:rsidP="00000000" w:rsidRDefault="00000000" w:rsidRPr="00000000" w14:paraId="00003BC4">
      <w:pPr>
        <w:pageBreakBefore w:val="0"/>
        <w:rPr/>
      </w:pPr>
      <w:r w:rsidDel="00000000" w:rsidR="00000000" w:rsidRPr="00000000">
        <w:rPr>
          <w:rtl w:val="0"/>
        </w:rPr>
        <w:t xml:space="preserve">    n "Ggrrr, and yeah nice try [player] but I'm not buying that for one second."</w:t>
      </w:r>
    </w:p>
    <w:p w:rsidR="00000000" w:rsidDel="00000000" w:rsidP="00000000" w:rsidRDefault="00000000" w:rsidRPr="00000000" w14:paraId="00003BC5">
      <w:pPr>
        <w:pageBreakBefore w:val="0"/>
        <w:rPr/>
      </w:pPr>
      <w:r w:rsidDel="00000000" w:rsidR="00000000" w:rsidRPr="00000000">
        <w:rPr>
          <w:rtl w:val="0"/>
        </w:rPr>
        <w:t xml:space="preserve">    n "Sayori is right she kept blabbing that she was excited about something today but refused to spill it. It was written all over her face that she wanted to though."</w:t>
      </w:r>
    </w:p>
    <w:p w:rsidR="00000000" w:rsidDel="00000000" w:rsidP="00000000" w:rsidRDefault="00000000" w:rsidRPr="00000000" w14:paraId="00003BC6">
      <w:pPr>
        <w:pageBreakBefore w:val="0"/>
        <w:rPr/>
      </w:pPr>
      <w:r w:rsidDel="00000000" w:rsidR="00000000" w:rsidRPr="00000000">
        <w:rPr>
          <w:rtl w:val="0"/>
        </w:rPr>
        <w:t xml:space="preserve">    n 3i "There is no way she didn't tell you with how obsessed you two have been with each other lately."</w:t>
      </w:r>
    </w:p>
    <w:p w:rsidR="00000000" w:rsidDel="00000000" w:rsidP="00000000" w:rsidRDefault="00000000" w:rsidRPr="00000000" w14:paraId="00003BC7">
      <w:pPr>
        <w:pageBreakBefore w:val="0"/>
        <w:rPr/>
      </w:pPr>
      <w:r w:rsidDel="00000000" w:rsidR="00000000" w:rsidRPr="00000000">
        <w:rPr>
          <w:rtl w:val="0"/>
        </w:rPr>
        <w:t xml:space="preserve">    show n at t31 zorder 2</w:t>
      </w:r>
    </w:p>
    <w:p w:rsidR="00000000" w:rsidDel="00000000" w:rsidP="00000000" w:rsidRDefault="00000000" w:rsidRPr="00000000" w14:paraId="00003BC8">
      <w:pPr>
        <w:pageBreakBefore w:val="0"/>
        <w:rPr/>
      </w:pPr>
      <w:r w:rsidDel="00000000" w:rsidR="00000000" w:rsidRPr="00000000">
        <w:rPr>
          <w:rtl w:val="0"/>
        </w:rPr>
        <w:t xml:space="preserve">    show y 1g at f32 zorder 3 </w:t>
      </w:r>
    </w:p>
    <w:p w:rsidR="00000000" w:rsidDel="00000000" w:rsidP="00000000" w:rsidRDefault="00000000" w:rsidRPr="00000000" w14:paraId="00003BC9">
      <w:pPr>
        <w:pageBreakBefore w:val="0"/>
        <w:rPr/>
      </w:pPr>
      <w:r w:rsidDel="00000000" w:rsidR="00000000" w:rsidRPr="00000000">
        <w:rPr>
          <w:rtl w:val="0"/>
        </w:rPr>
        <w:t xml:space="preserve">    y "Hmm...Natsuki does have a point. Monika also seemed quite giddy about something in our class earlier."</w:t>
      </w:r>
    </w:p>
    <w:p w:rsidR="00000000" w:rsidDel="00000000" w:rsidP="00000000" w:rsidRDefault="00000000" w:rsidRPr="00000000" w14:paraId="00003BCA">
      <w:pPr>
        <w:pageBreakBefore w:val="0"/>
        <w:rPr/>
      </w:pPr>
      <w:r w:rsidDel="00000000" w:rsidR="00000000" w:rsidRPr="00000000">
        <w:rPr>
          <w:rtl w:val="0"/>
        </w:rPr>
        <w:t xml:space="preserve">    y "Though I don't think [player] would lie, Natsuki." </w:t>
      </w:r>
    </w:p>
    <w:p w:rsidR="00000000" w:rsidDel="00000000" w:rsidP="00000000" w:rsidRDefault="00000000" w:rsidRPr="00000000" w14:paraId="00003BCB">
      <w:pPr>
        <w:pageBreakBefore w:val="0"/>
        <w:rPr/>
      </w:pPr>
      <w:r w:rsidDel="00000000" w:rsidR="00000000" w:rsidRPr="00000000">
        <w:rPr>
          <w:rtl w:val="0"/>
        </w:rPr>
        <w:t xml:space="preserve">    show y at t32 zorder 2</w:t>
      </w:r>
    </w:p>
    <w:p w:rsidR="00000000" w:rsidDel="00000000" w:rsidP="00000000" w:rsidRDefault="00000000" w:rsidRPr="00000000" w14:paraId="00003BCC">
      <w:pPr>
        <w:pageBreakBefore w:val="0"/>
        <w:rPr/>
      </w:pPr>
      <w:r w:rsidDel="00000000" w:rsidR="00000000" w:rsidRPr="00000000">
        <w:rPr>
          <w:rtl w:val="0"/>
        </w:rPr>
        <w:t xml:space="preserve">    show n at t31 zorder 3</w:t>
      </w:r>
    </w:p>
    <w:p w:rsidR="00000000" w:rsidDel="00000000" w:rsidP="00000000" w:rsidRDefault="00000000" w:rsidRPr="00000000" w14:paraId="00003BCD">
      <w:pPr>
        <w:pageBreakBefore w:val="0"/>
        <w:rPr/>
      </w:pPr>
      <w:r w:rsidDel="00000000" w:rsidR="00000000" w:rsidRPr="00000000">
        <w:rPr>
          <w:rtl w:val="0"/>
        </w:rPr>
        <w:t xml:space="preserve">    n "Hm, I guess you're right Yuri."</w:t>
      </w:r>
    </w:p>
    <w:p w:rsidR="00000000" w:rsidDel="00000000" w:rsidP="00000000" w:rsidRDefault="00000000" w:rsidRPr="00000000" w14:paraId="00003BCE">
      <w:pPr>
        <w:pageBreakBefore w:val="0"/>
        <w:rPr/>
      </w:pPr>
      <w:r w:rsidDel="00000000" w:rsidR="00000000" w:rsidRPr="00000000">
        <w:rPr>
          <w:rtl w:val="0"/>
        </w:rPr>
        <w:t xml:space="preserve">    n 1d "Besides what am I thinking? It's not like he's persuasive at all, he's practically her pet."</w:t>
      </w:r>
    </w:p>
    <w:p w:rsidR="00000000" w:rsidDel="00000000" w:rsidP="00000000" w:rsidRDefault="00000000" w:rsidRPr="00000000" w14:paraId="00003BCF">
      <w:pPr>
        <w:pageBreakBefore w:val="0"/>
        <w:rPr/>
      </w:pPr>
      <w:r w:rsidDel="00000000" w:rsidR="00000000" w:rsidRPr="00000000">
        <w:rPr>
          <w:rtl w:val="0"/>
        </w:rPr>
        <w:t xml:space="preserve">    mc "Hey! We have a perfectly balanced relationship."</w:t>
      </w:r>
    </w:p>
    <w:p w:rsidR="00000000" w:rsidDel="00000000" w:rsidP="00000000" w:rsidRDefault="00000000" w:rsidRPr="00000000" w14:paraId="00003BD0">
      <w:pPr>
        <w:pageBreakBefore w:val="0"/>
        <w:rPr/>
      </w:pPr>
      <w:r w:rsidDel="00000000" w:rsidR="00000000" w:rsidRPr="00000000">
        <w:rPr>
          <w:rtl w:val="0"/>
        </w:rPr>
        <w:t xml:space="preserve">    "Natsuki gives me a punch on the arm."</w:t>
      </w:r>
    </w:p>
    <w:p w:rsidR="00000000" w:rsidDel="00000000" w:rsidP="00000000" w:rsidRDefault="00000000" w:rsidRPr="00000000" w14:paraId="00003BD1">
      <w:pPr>
        <w:pageBreakBefore w:val="0"/>
        <w:rPr/>
      </w:pPr>
      <w:r w:rsidDel="00000000" w:rsidR="00000000" w:rsidRPr="00000000">
        <w:rPr>
          <w:rtl w:val="0"/>
        </w:rPr>
        <w:t xml:space="preserve">    n "Yeah okay, you keep trying to convince yourself that you didn't throw your personal life and freedom out the window."</w:t>
      </w:r>
    </w:p>
    <w:p w:rsidR="00000000" w:rsidDel="00000000" w:rsidP="00000000" w:rsidRDefault="00000000" w:rsidRPr="00000000" w14:paraId="00003BD2">
      <w:pPr>
        <w:pageBreakBefore w:val="0"/>
        <w:rPr/>
      </w:pPr>
      <w:r w:rsidDel="00000000" w:rsidR="00000000" w:rsidRPr="00000000">
        <w:rPr>
          <w:rtl w:val="0"/>
        </w:rPr>
        <w:t xml:space="preserve">    mc "I mean it's not like she-"</w:t>
      </w:r>
    </w:p>
    <w:p w:rsidR="00000000" w:rsidDel="00000000" w:rsidP="00000000" w:rsidRDefault="00000000" w:rsidRPr="00000000" w14:paraId="00003BD3">
      <w:pPr>
        <w:pageBreakBefore w:val="0"/>
        <w:rPr/>
      </w:pPr>
      <w:r w:rsidDel="00000000" w:rsidR="00000000" w:rsidRPr="00000000">
        <w:rPr>
          <w:rtl w:val="0"/>
        </w:rPr>
        <w:t xml:space="preserve">    {i}door shuts{i/}</w:t>
      </w:r>
    </w:p>
    <w:p w:rsidR="00000000" w:rsidDel="00000000" w:rsidP="00000000" w:rsidRDefault="00000000" w:rsidRPr="00000000" w14:paraId="00003BD4">
      <w:pPr>
        <w:pageBreakBefore w:val="0"/>
        <w:rPr/>
      </w:pPr>
      <w:r w:rsidDel="00000000" w:rsidR="00000000" w:rsidRPr="00000000">
        <w:rPr>
          <w:rtl w:val="0"/>
        </w:rPr>
        <w:t xml:space="preserve">    show s 1n at t44 zorder 2</w:t>
      </w:r>
    </w:p>
    <w:p w:rsidR="00000000" w:rsidDel="00000000" w:rsidP="00000000" w:rsidRDefault="00000000" w:rsidRPr="00000000" w14:paraId="00003BD5">
      <w:pPr>
        <w:pageBreakBefore w:val="0"/>
        <w:rPr/>
      </w:pPr>
      <w:r w:rsidDel="00000000" w:rsidR="00000000" w:rsidRPr="00000000">
        <w:rPr>
          <w:rtl w:val="0"/>
        </w:rPr>
        <w:t xml:space="preserve">    show y 1f at t43 zorder 2</w:t>
      </w:r>
    </w:p>
    <w:p w:rsidR="00000000" w:rsidDel="00000000" w:rsidP="00000000" w:rsidRDefault="00000000" w:rsidRPr="00000000" w14:paraId="00003BD6">
      <w:pPr>
        <w:pageBreakBefore w:val="0"/>
        <w:rPr/>
      </w:pPr>
      <w:r w:rsidDel="00000000" w:rsidR="00000000" w:rsidRPr="00000000">
        <w:rPr>
          <w:rtl w:val="0"/>
        </w:rPr>
        <w:t xml:space="preserve">    show n 1b at t42 zorder 2</w:t>
      </w:r>
    </w:p>
    <w:p w:rsidR="00000000" w:rsidDel="00000000" w:rsidP="00000000" w:rsidRDefault="00000000" w:rsidRPr="00000000" w14:paraId="00003BD7">
      <w:pPr>
        <w:pageBreakBefore w:val="0"/>
        <w:rPr/>
      </w:pPr>
      <w:r w:rsidDel="00000000" w:rsidR="00000000" w:rsidRPr="00000000">
        <w:rPr>
          <w:rtl w:val="0"/>
        </w:rPr>
        <w:t xml:space="preserve">    show m 3l at f41 zorder 3</w:t>
      </w:r>
    </w:p>
    <w:p w:rsidR="00000000" w:rsidDel="00000000" w:rsidP="00000000" w:rsidRDefault="00000000" w:rsidRPr="00000000" w14:paraId="00003BD8">
      <w:pPr>
        <w:pageBreakBefore w:val="0"/>
        <w:rPr/>
      </w:pPr>
      <w:r w:rsidDel="00000000" w:rsidR="00000000" w:rsidRPr="00000000">
        <w:rPr>
          <w:rtl w:val="0"/>
        </w:rPr>
        <w:t xml:space="preserve">    m "Hi everyone so sorry I-!"</w:t>
      </w:r>
    </w:p>
    <w:p w:rsidR="00000000" w:rsidDel="00000000" w:rsidP="00000000" w:rsidRDefault="00000000" w:rsidRPr="00000000" w14:paraId="00003BD9">
      <w:pPr>
        <w:pageBreakBefore w:val="0"/>
        <w:rPr/>
      </w:pPr>
      <w:r w:rsidDel="00000000" w:rsidR="00000000" w:rsidRPr="00000000">
        <w:rPr>
          <w:rtl w:val="0"/>
        </w:rPr>
        <w:t xml:space="preserve">    show m at t41 zorder 2</w:t>
      </w:r>
    </w:p>
    <w:p w:rsidR="00000000" w:rsidDel="00000000" w:rsidP="00000000" w:rsidRDefault="00000000" w:rsidRPr="00000000" w14:paraId="00003BDA">
      <w:pPr>
        <w:pageBreakBefore w:val="0"/>
        <w:rPr/>
      </w:pPr>
      <w:r w:rsidDel="00000000" w:rsidR="00000000" w:rsidRPr="00000000">
        <w:rPr>
          <w:rtl w:val="0"/>
        </w:rPr>
        <w:t xml:space="preserve">    show n at f42 zorder 3</w:t>
      </w:r>
    </w:p>
    <w:p w:rsidR="00000000" w:rsidDel="00000000" w:rsidP="00000000" w:rsidRDefault="00000000" w:rsidRPr="00000000" w14:paraId="00003BDB">
      <w:pPr>
        <w:pageBreakBefore w:val="0"/>
        <w:rPr/>
      </w:pPr>
      <w:r w:rsidDel="00000000" w:rsidR="00000000" w:rsidRPr="00000000">
        <w:rPr>
          <w:rtl w:val="0"/>
        </w:rPr>
        <w:t xml:space="preserve">    n "Well jeez the club president finally shows herself."</w:t>
      </w:r>
    </w:p>
    <w:p w:rsidR="00000000" w:rsidDel="00000000" w:rsidP="00000000" w:rsidRDefault="00000000" w:rsidRPr="00000000" w14:paraId="00003BDC">
      <w:pPr>
        <w:pageBreakBefore w:val="0"/>
        <w:rPr/>
      </w:pPr>
      <w:r w:rsidDel="00000000" w:rsidR="00000000" w:rsidRPr="00000000">
        <w:rPr>
          <w:rtl w:val="0"/>
        </w:rPr>
        <w:t xml:space="preserve">    n "I was starting to wonder if you actually existed."</w:t>
      </w:r>
    </w:p>
    <w:p w:rsidR="00000000" w:rsidDel="00000000" w:rsidP="00000000" w:rsidRDefault="00000000" w:rsidRPr="00000000" w14:paraId="00003BDD">
      <w:pPr>
        <w:pageBreakBefore w:val="0"/>
        <w:rPr/>
      </w:pPr>
      <w:r w:rsidDel="00000000" w:rsidR="00000000" w:rsidRPr="00000000">
        <w:rPr>
          <w:rtl w:val="0"/>
        </w:rPr>
        <w:t xml:space="preserve">    show n at t42 zorder 2</w:t>
      </w:r>
    </w:p>
    <w:p w:rsidR="00000000" w:rsidDel="00000000" w:rsidP="00000000" w:rsidRDefault="00000000" w:rsidRPr="00000000" w14:paraId="00003BDE">
      <w:pPr>
        <w:pageBreakBefore w:val="0"/>
        <w:rPr/>
      </w:pPr>
      <w:r w:rsidDel="00000000" w:rsidR="00000000" w:rsidRPr="00000000">
        <w:rPr>
          <w:rtl w:val="0"/>
        </w:rPr>
        <w:t xml:space="preserve">    show y at f43 zorder 3</w:t>
      </w:r>
    </w:p>
    <w:p w:rsidR="00000000" w:rsidDel="00000000" w:rsidP="00000000" w:rsidRDefault="00000000" w:rsidRPr="00000000" w14:paraId="00003BDF">
      <w:pPr>
        <w:pageBreakBefore w:val="0"/>
        <w:rPr/>
      </w:pPr>
      <w:r w:rsidDel="00000000" w:rsidR="00000000" w:rsidRPr="00000000">
        <w:rPr>
          <w:rtl w:val="0"/>
        </w:rPr>
        <w:t xml:space="preserve">    y "It has been quite some time Monika, we were wondering if you cancelled again."</w:t>
      </w:r>
    </w:p>
    <w:p w:rsidR="00000000" w:rsidDel="00000000" w:rsidP="00000000" w:rsidRDefault="00000000" w:rsidRPr="00000000" w14:paraId="00003BE0">
      <w:pPr>
        <w:pageBreakBefore w:val="0"/>
        <w:rPr/>
      </w:pPr>
      <w:r w:rsidDel="00000000" w:rsidR="00000000" w:rsidRPr="00000000">
        <w:rPr>
          <w:rtl w:val="0"/>
        </w:rPr>
        <w:t xml:space="preserve">    show y at t43 zorder 2</w:t>
      </w:r>
    </w:p>
    <w:p w:rsidR="00000000" w:rsidDel="00000000" w:rsidP="00000000" w:rsidRDefault="00000000" w:rsidRPr="00000000" w14:paraId="00003BE1">
      <w:pPr>
        <w:pageBreakBefore w:val="0"/>
        <w:rPr/>
      </w:pPr>
      <w:r w:rsidDel="00000000" w:rsidR="00000000" w:rsidRPr="00000000">
        <w:rPr>
          <w:rtl w:val="0"/>
        </w:rPr>
        <w:t xml:space="preserve">    show m at f41 zorder 3 </w:t>
      </w:r>
    </w:p>
    <w:p w:rsidR="00000000" w:rsidDel="00000000" w:rsidP="00000000" w:rsidRDefault="00000000" w:rsidRPr="00000000" w14:paraId="00003BE2">
      <w:pPr>
        <w:pageBreakBefore w:val="0"/>
        <w:rPr/>
      </w:pPr>
      <w:r w:rsidDel="00000000" w:rsidR="00000000" w:rsidRPr="00000000">
        <w:rPr>
          <w:rtl w:val="0"/>
        </w:rPr>
        <w:t xml:space="preserve">    m "Cancel? Oh no no no I absolutely would have notified you all ahead of time."</w:t>
      </w:r>
    </w:p>
    <w:p w:rsidR="00000000" w:rsidDel="00000000" w:rsidP="00000000" w:rsidRDefault="00000000" w:rsidRPr="00000000" w14:paraId="00003BE3">
      <w:pPr>
        <w:pageBreakBefore w:val="0"/>
        <w:rPr/>
      </w:pPr>
      <w:r w:rsidDel="00000000" w:rsidR="00000000" w:rsidRPr="00000000">
        <w:rPr>
          <w:rtl w:val="0"/>
        </w:rPr>
        <w:t xml:space="preserve">    show m at t41 zorder 2</w:t>
      </w:r>
    </w:p>
    <w:p w:rsidR="00000000" w:rsidDel="00000000" w:rsidP="00000000" w:rsidRDefault="00000000" w:rsidRPr="00000000" w14:paraId="00003BE4">
      <w:pPr>
        <w:pageBreakBefore w:val="0"/>
        <w:rPr/>
      </w:pPr>
      <w:r w:rsidDel="00000000" w:rsidR="00000000" w:rsidRPr="00000000">
        <w:rPr>
          <w:rtl w:val="0"/>
        </w:rPr>
        <w:t xml:space="preserve">    show s at f44 zorder 3 </w:t>
      </w:r>
    </w:p>
    <w:p w:rsidR="00000000" w:rsidDel="00000000" w:rsidP="00000000" w:rsidRDefault="00000000" w:rsidRPr="00000000" w14:paraId="00003BE5">
      <w:pPr>
        <w:pageBreakBefore w:val="0"/>
        <w:rPr/>
      </w:pPr>
      <w:r w:rsidDel="00000000" w:rsidR="00000000" w:rsidRPr="00000000">
        <w:rPr>
          <w:rtl w:val="0"/>
        </w:rPr>
        <w:t xml:space="preserve">    s "Well then what took you so long we don't have too much time left for the club?"</w:t>
      </w:r>
    </w:p>
    <w:p w:rsidR="00000000" w:rsidDel="00000000" w:rsidP="00000000" w:rsidRDefault="00000000" w:rsidRPr="00000000" w14:paraId="00003BE6">
      <w:pPr>
        <w:pageBreakBefore w:val="0"/>
        <w:rPr/>
      </w:pPr>
      <w:r w:rsidDel="00000000" w:rsidR="00000000" w:rsidRPr="00000000">
        <w:rPr>
          <w:rtl w:val="0"/>
        </w:rPr>
        <w:t xml:space="preserve">    s "And what is this big announcement supposed to be?"</w:t>
      </w:r>
    </w:p>
    <w:p w:rsidR="00000000" w:rsidDel="00000000" w:rsidP="00000000" w:rsidRDefault="00000000" w:rsidRPr="00000000" w14:paraId="00003BE7">
      <w:pPr>
        <w:pageBreakBefore w:val="0"/>
        <w:rPr/>
      </w:pPr>
      <w:r w:rsidDel="00000000" w:rsidR="00000000" w:rsidRPr="00000000">
        <w:rPr>
          <w:rtl w:val="0"/>
        </w:rPr>
        <w:t xml:space="preserve">    show s 1m at hf44 zorder 3</w:t>
      </w:r>
    </w:p>
    <w:p w:rsidR="00000000" w:rsidDel="00000000" w:rsidP="00000000" w:rsidRDefault="00000000" w:rsidRPr="00000000" w14:paraId="00003BE8">
      <w:pPr>
        <w:pageBreakBefore w:val="0"/>
        <w:rPr>
          <w:del w:author="Zack Akerman" w:id="1" w:date="2019-07-09T17:33:50Z"/>
        </w:rPr>
      </w:pPr>
      <w:r w:rsidDel="00000000" w:rsidR="00000000" w:rsidRPr="00000000">
        <w:rPr>
          <w:rtl w:val="0"/>
        </w:rPr>
        <w:t xml:space="preserve">    s "Sayori gasps, seemingly remembering the main reason we're all here."</w:t>
      </w:r>
      <w:del w:author="Zack Akerman" w:id="1" w:date="2019-07-09T17:33:50Z">
        <w:r w:rsidDel="00000000" w:rsidR="00000000" w:rsidRPr="00000000">
          <w:rPr>
            <w:rtl w:val="0"/>
          </w:rPr>
        </w:r>
      </w:del>
    </w:p>
    <w:p w:rsidR="00000000" w:rsidDel="00000000" w:rsidP="00000000" w:rsidRDefault="00000000" w:rsidRPr="00000000" w14:paraId="00003BE9">
      <w:pPr>
        <w:pageBreakBefore w:val="0"/>
        <w:rPr>
          <w:b w:val="1"/>
        </w:rPr>
      </w:pPr>
      <w:del w:author="Zack Akerman" w:id="1" w:date="2019-07-09T17:33:50Z">
        <w:r w:rsidDel="00000000" w:rsidR="00000000" w:rsidRPr="00000000">
          <w:rPr>
            <w:b w:val="1"/>
            <w:rtl w:val="0"/>
          </w:rPr>
          <w:delText xml:space="preserve">    (add command for faster text here)</w:delText>
        </w:r>
      </w:del>
      <w:r w:rsidDel="00000000" w:rsidR="00000000" w:rsidRPr="00000000">
        <w:rPr>
          <w:rtl w:val="0"/>
        </w:rPr>
      </w:r>
    </w:p>
    <w:p w:rsidR="00000000" w:rsidDel="00000000" w:rsidP="00000000" w:rsidRDefault="00000000" w:rsidRPr="00000000" w14:paraId="00003BEA">
      <w:pPr>
        <w:pageBreakBefore w:val="0"/>
        <w:rPr/>
      </w:pPr>
      <w:r w:rsidDel="00000000" w:rsidR="00000000" w:rsidRPr="00000000">
        <w:rPr>
          <w:rtl w:val="0"/>
        </w:rPr>
        <w:t xml:space="preserve">    s "{cps*2}You know what nevermind I don't care what you were doing, just tell me what it was you kept teasing about earlier!{/cps}"</w:t>
      </w:r>
    </w:p>
    <w:p w:rsidR="00000000" w:rsidDel="00000000" w:rsidP="00000000" w:rsidRDefault="00000000" w:rsidRPr="00000000" w14:paraId="00003BEB">
      <w:pPr>
        <w:pageBreakBefore w:val="0"/>
        <w:rPr/>
      </w:pPr>
      <w:r w:rsidDel="00000000" w:rsidR="00000000" w:rsidRPr="00000000">
        <w:rPr>
          <w:rtl w:val="0"/>
        </w:rPr>
        <w:t xml:space="preserve">    s "{cps*2}I've been waiting for so long I feel like I'm going to pop AAAHHH.{/cps}"</w:t>
      </w:r>
    </w:p>
    <w:p w:rsidR="00000000" w:rsidDel="00000000" w:rsidP="00000000" w:rsidRDefault="00000000" w:rsidRPr="00000000" w14:paraId="00003BEC">
      <w:pPr>
        <w:pageBreakBefore w:val="0"/>
        <w:rPr/>
      </w:pPr>
      <w:r w:rsidDel="00000000" w:rsidR="00000000" w:rsidRPr="00000000">
        <w:rPr>
          <w:rtl w:val="0"/>
        </w:rPr>
        <w:t xml:space="preserve">    show s 5c at f44 zorder 3 </w:t>
      </w:r>
    </w:p>
    <w:p w:rsidR="00000000" w:rsidDel="00000000" w:rsidP="00000000" w:rsidRDefault="00000000" w:rsidRPr="00000000" w14:paraId="00003BED">
      <w:pPr>
        <w:pageBreakBefore w:val="0"/>
        <w:rPr/>
      </w:pPr>
      <w:r w:rsidDel="00000000" w:rsidR="00000000" w:rsidRPr="00000000">
        <w:rPr>
          <w:rtl w:val="0"/>
        </w:rPr>
        <w:t xml:space="preserve">    "Sayori seems to realize that we're all looking at her a little funny and calms down a bit."</w:t>
      </w:r>
    </w:p>
    <w:p w:rsidR="00000000" w:rsidDel="00000000" w:rsidP="00000000" w:rsidRDefault="00000000" w:rsidRPr="00000000" w14:paraId="00003BEE">
      <w:pPr>
        <w:pageBreakBefore w:val="0"/>
        <w:rPr/>
      </w:pPr>
      <w:r w:rsidDel="00000000" w:rsidR="00000000" w:rsidRPr="00000000">
        <w:rPr>
          <w:rtl w:val="0"/>
        </w:rPr>
        <w:t xml:space="preserve">    s "And as club president, I demand to know right this instant."</w:t>
      </w:r>
    </w:p>
    <w:p w:rsidR="00000000" w:rsidDel="00000000" w:rsidP="00000000" w:rsidRDefault="00000000" w:rsidRPr="00000000" w14:paraId="00003BEF">
      <w:pPr>
        <w:pageBreakBefore w:val="0"/>
        <w:rPr/>
      </w:pPr>
      <w:r w:rsidDel="00000000" w:rsidR="00000000" w:rsidRPr="00000000">
        <w:rPr>
          <w:rtl w:val="0"/>
        </w:rPr>
        <w:t xml:space="preserve">    mc "Yeah and I also demand to know cuz I'm your boyfriend so you uh… have to tell me about these things."</w:t>
      </w:r>
    </w:p>
    <w:p w:rsidR="00000000" w:rsidDel="00000000" w:rsidP="00000000" w:rsidRDefault="00000000" w:rsidRPr="00000000" w14:paraId="00003BF0">
      <w:pPr>
        <w:pageBreakBefore w:val="0"/>
        <w:rPr/>
      </w:pPr>
      <w:r w:rsidDel="00000000" w:rsidR="00000000" w:rsidRPr="00000000">
        <w:rPr>
          <w:rtl w:val="0"/>
        </w:rPr>
        <w:t xml:space="preserve">    "Natsuki chuckles into her hand and smirks."</w:t>
      </w:r>
    </w:p>
    <w:p w:rsidR="00000000" w:rsidDel="00000000" w:rsidP="00000000" w:rsidRDefault="00000000" w:rsidRPr="00000000" w14:paraId="00003BF1">
      <w:pPr>
        <w:pageBreakBefore w:val="0"/>
        <w:rPr/>
      </w:pPr>
      <w:r w:rsidDel="00000000" w:rsidR="00000000" w:rsidRPr="00000000">
        <w:rPr>
          <w:rtl w:val="0"/>
        </w:rPr>
        <w:t xml:space="preserve">    show s 1a at t44 zorder 2</w:t>
      </w:r>
    </w:p>
    <w:p w:rsidR="00000000" w:rsidDel="00000000" w:rsidP="00000000" w:rsidRDefault="00000000" w:rsidRPr="00000000" w14:paraId="00003BF2">
      <w:pPr>
        <w:pageBreakBefore w:val="0"/>
        <w:rPr/>
      </w:pPr>
      <w:r w:rsidDel="00000000" w:rsidR="00000000" w:rsidRPr="00000000">
        <w:rPr>
          <w:rtl w:val="0"/>
        </w:rPr>
        <w:t xml:space="preserve">    show m 2b at f41 zorder 3 </w:t>
      </w:r>
    </w:p>
    <w:p w:rsidR="00000000" w:rsidDel="00000000" w:rsidP="00000000" w:rsidRDefault="00000000" w:rsidRPr="00000000" w14:paraId="00003BF3">
      <w:pPr>
        <w:pageBreakBefore w:val="0"/>
        <w:rPr/>
      </w:pPr>
      <w:r w:rsidDel="00000000" w:rsidR="00000000" w:rsidRPr="00000000">
        <w:rPr>
          <w:rtl w:val="0"/>
        </w:rPr>
        <w:t xml:space="preserve">    m "Haha okay okay fine but only if you all promise not to hurt me after."</w:t>
      </w:r>
    </w:p>
    <w:p w:rsidR="00000000" w:rsidDel="00000000" w:rsidP="00000000" w:rsidRDefault="00000000" w:rsidRPr="00000000" w14:paraId="00003BF4">
      <w:pPr>
        <w:pageBreakBefore w:val="0"/>
        <w:rPr/>
      </w:pPr>
      <w:r w:rsidDel="00000000" w:rsidR="00000000" w:rsidRPr="00000000">
        <w:rPr>
          <w:rtl w:val="0"/>
        </w:rPr>
        <w:t xml:space="preserve">    m "And better yet I'll explain where I was and what's going on at the same time."</w:t>
      </w:r>
    </w:p>
    <w:p w:rsidR="00000000" w:rsidDel="00000000" w:rsidP="00000000" w:rsidRDefault="00000000" w:rsidRPr="00000000" w14:paraId="00003BF5">
      <w:pPr>
        <w:pageBreakBefore w:val="0"/>
        <w:rPr/>
      </w:pPr>
      <w:r w:rsidDel="00000000" w:rsidR="00000000" w:rsidRPr="00000000">
        <w:rPr>
          <w:rtl w:val="0"/>
        </w:rPr>
        <w:t xml:space="preserve">    m "I have just finished arranging our next club project!"</w:t>
      </w:r>
    </w:p>
    <w:p w:rsidR="00000000" w:rsidDel="00000000" w:rsidP="00000000" w:rsidRDefault="00000000" w:rsidRPr="00000000" w14:paraId="00003BF6">
      <w:pPr>
        <w:pageBreakBefore w:val="0"/>
        <w:rPr/>
      </w:pPr>
      <w:r w:rsidDel="00000000" w:rsidR="00000000" w:rsidRPr="00000000">
        <w:rPr>
          <w:rtl w:val="0"/>
        </w:rPr>
        <w:t xml:space="preserve">    show n 1g at t42 zorder 2</w:t>
      </w:r>
    </w:p>
    <w:p w:rsidR="00000000" w:rsidDel="00000000" w:rsidP="00000000" w:rsidRDefault="00000000" w:rsidRPr="00000000" w14:paraId="00003BF7">
      <w:pPr>
        <w:pageBreakBefore w:val="0"/>
        <w:rPr/>
      </w:pPr>
      <w:r w:rsidDel="00000000" w:rsidR="00000000" w:rsidRPr="00000000">
        <w:rPr>
          <w:rtl w:val="0"/>
        </w:rPr>
        <w:t xml:space="preserve">    show y 1e at t43 zorder 2</w:t>
      </w:r>
    </w:p>
    <w:p w:rsidR="00000000" w:rsidDel="00000000" w:rsidP="00000000" w:rsidRDefault="00000000" w:rsidRPr="00000000" w14:paraId="00003BF8">
      <w:pPr>
        <w:pageBreakBefore w:val="0"/>
        <w:rPr/>
      </w:pPr>
      <w:r w:rsidDel="00000000" w:rsidR="00000000" w:rsidRPr="00000000">
        <w:rPr>
          <w:rtl w:val="0"/>
        </w:rPr>
        <w:t xml:space="preserve">    show s 1n at t44 zorder 2</w:t>
      </w:r>
    </w:p>
    <w:p w:rsidR="00000000" w:rsidDel="00000000" w:rsidP="00000000" w:rsidRDefault="00000000" w:rsidRPr="00000000" w14:paraId="00003BF9">
      <w:pPr>
        <w:pageBreakBefore w:val="0"/>
        <w:rPr/>
      </w:pPr>
      <w:r w:rsidDel="00000000" w:rsidR="00000000" w:rsidRPr="00000000">
        <w:rPr>
          <w:rtl w:val="0"/>
        </w:rPr>
        <w:t xml:space="preserve">    "We all raise a suspicious eyebrow but keep listening attentively."</w:t>
      </w:r>
    </w:p>
    <w:p w:rsidR="00000000" w:rsidDel="00000000" w:rsidP="00000000" w:rsidRDefault="00000000" w:rsidRPr="00000000" w14:paraId="00003BFA">
      <w:pPr>
        <w:pageBreakBefore w:val="0"/>
        <w:rPr/>
      </w:pPr>
      <w:r w:rsidDel="00000000" w:rsidR="00000000" w:rsidRPr="00000000">
        <w:rPr>
          <w:rtl w:val="0"/>
        </w:rPr>
        <w:t xml:space="preserve">    "She's clearly peaked everyone's interests."</w:t>
      </w:r>
    </w:p>
    <w:p w:rsidR="00000000" w:rsidDel="00000000" w:rsidP="00000000" w:rsidRDefault="00000000" w:rsidRPr="00000000" w14:paraId="00003BFB">
      <w:pPr>
        <w:pageBreakBefore w:val="0"/>
        <w:rPr/>
      </w:pPr>
      <w:r w:rsidDel="00000000" w:rsidR="00000000" w:rsidRPr="00000000">
        <w:rPr>
          <w:rtl w:val="0"/>
        </w:rPr>
        <w:t xml:space="preserve">    m "After the uh...less than successful festival event we held...I figured it would be good for us and for the club to do something to put ourselves out there again."</w:t>
      </w:r>
    </w:p>
    <w:p w:rsidR="00000000" w:rsidDel="00000000" w:rsidP="00000000" w:rsidRDefault="00000000" w:rsidRPr="00000000" w14:paraId="00003BFC">
      <w:pPr>
        <w:pageBreakBefore w:val="0"/>
        <w:rPr/>
      </w:pPr>
      <w:r w:rsidDel="00000000" w:rsidR="00000000" w:rsidRPr="00000000">
        <w:rPr>
          <w:rtl w:val="0"/>
        </w:rPr>
        <w:t xml:space="preserve">    m "Not necessarily to recruit new members, I know that we all agreed that we like the ways things are."</w:t>
      </w:r>
    </w:p>
    <w:p w:rsidR="00000000" w:rsidDel="00000000" w:rsidP="00000000" w:rsidRDefault="00000000" w:rsidRPr="00000000" w14:paraId="00003BFD">
      <w:pPr>
        <w:pageBreakBefore w:val="0"/>
        <w:rPr/>
      </w:pPr>
      <w:r w:rsidDel="00000000" w:rsidR="00000000" w:rsidRPr="00000000">
        <w:rPr>
          <w:rtl w:val="0"/>
        </w:rPr>
        <w:t xml:space="preserve">    m "But more so to just grow our reputation, let people know that we're the literature club and not the literal-drama club."</w:t>
      </w:r>
    </w:p>
    <w:p w:rsidR="00000000" w:rsidDel="00000000" w:rsidP="00000000" w:rsidRDefault="00000000" w:rsidRPr="00000000" w14:paraId="00003BFE">
      <w:pPr>
        <w:pageBreakBefore w:val="0"/>
        <w:rPr/>
      </w:pPr>
      <w:r w:rsidDel="00000000" w:rsidR="00000000" w:rsidRPr="00000000">
        <w:rPr>
          <w:rtl w:val="0"/>
        </w:rPr>
        <w:t xml:space="preserve">    </w:t>
      </w:r>
      <w:r w:rsidDel="00000000" w:rsidR="00000000" w:rsidRPr="00000000">
        <w:rPr>
          <w:rtl w:val="0"/>
        </w:rPr>
        <w:t xml:space="preserve">m 1a</w:t>
      </w:r>
      <w:r w:rsidDel="00000000" w:rsidR="00000000" w:rsidRPr="00000000">
        <w:rPr>
          <w:rtl w:val="0"/>
        </w:rPr>
        <w:t xml:space="preserve"> "So I started brainstorming some ideas before a friend of mine texted me earlier today to make a proposition."</w:t>
      </w:r>
    </w:p>
    <w:p w:rsidR="00000000" w:rsidDel="00000000" w:rsidP="00000000" w:rsidRDefault="00000000" w:rsidRPr="00000000" w14:paraId="00003BFF">
      <w:pPr>
        <w:pageBreakBefore w:val="0"/>
        <w:rPr/>
      </w:pPr>
      <w:r w:rsidDel="00000000" w:rsidR="00000000" w:rsidRPr="00000000">
        <w:rPr>
          <w:rtl w:val="0"/>
        </w:rPr>
        <w:t xml:space="preserve">    m "She's the president of the school newspaper club and she asked if we'd be interested in coming up with some sort of literature publication to add to the newspaper!"</w:t>
      </w:r>
    </w:p>
    <w:p w:rsidR="00000000" w:rsidDel="00000000" w:rsidP="00000000" w:rsidRDefault="00000000" w:rsidRPr="00000000" w14:paraId="00003C00">
      <w:pPr>
        <w:pageBreakBefore w:val="0"/>
        <w:rPr/>
      </w:pPr>
      <w:r w:rsidDel="00000000" w:rsidR="00000000" w:rsidRPr="00000000">
        <w:rPr>
          <w:rtl w:val="0"/>
        </w:rPr>
        <w:t xml:space="preserve">    m 3k "It sounded so perfect to me so we texted back and forth for a bit and after class I went to see her to confirm everything, which is why I just showed up."</w:t>
      </w:r>
    </w:p>
    <w:p w:rsidR="00000000" w:rsidDel="00000000" w:rsidP="00000000" w:rsidRDefault="00000000" w:rsidRPr="00000000" w14:paraId="00003C01">
      <w:pPr>
        <w:pageBreakBefore w:val="0"/>
        <w:rPr/>
      </w:pPr>
      <w:r w:rsidDel="00000000" w:rsidR="00000000" w:rsidRPr="00000000">
        <w:rPr>
          <w:rtl w:val="0"/>
        </w:rPr>
        <w:t xml:space="preserve">    m "Admittedly it took a lot longer than I thought, but it was worth it!"</w:t>
      </w:r>
    </w:p>
    <w:p w:rsidR="00000000" w:rsidDel="00000000" w:rsidP="00000000" w:rsidRDefault="00000000" w:rsidRPr="00000000" w14:paraId="00003C02">
      <w:pPr>
        <w:pageBreakBefore w:val="0"/>
        <w:rPr/>
      </w:pPr>
      <w:r w:rsidDel="00000000" w:rsidR="00000000" w:rsidRPr="00000000">
        <w:rPr>
          <w:rtl w:val="0"/>
        </w:rPr>
        <w:t xml:space="preserve">    m "We're going to designing a creative writing portfolio!" </w:t>
      </w:r>
    </w:p>
    <w:p w:rsidR="00000000" w:rsidDel="00000000" w:rsidP="00000000" w:rsidRDefault="00000000" w:rsidRPr="00000000" w14:paraId="00003C03">
      <w:pPr>
        <w:pageBreakBefore w:val="0"/>
        <w:rPr/>
      </w:pPr>
      <w:r w:rsidDel="00000000" w:rsidR="00000000" w:rsidRPr="00000000">
        <w:rPr>
          <w:rtl w:val="0"/>
        </w:rPr>
        <w:t xml:space="preserve">    m "It's going to be a big collection of some of our best poems or short stories or anything else that we write in the next few months."</w:t>
      </w:r>
    </w:p>
    <w:p w:rsidR="00000000" w:rsidDel="00000000" w:rsidP="00000000" w:rsidRDefault="00000000" w:rsidRPr="00000000" w14:paraId="00003C04">
      <w:pPr>
        <w:pageBreakBefore w:val="0"/>
        <w:rPr/>
      </w:pPr>
      <w:r w:rsidDel="00000000" w:rsidR="00000000" w:rsidRPr="00000000">
        <w:rPr>
          <w:rtl w:val="0"/>
        </w:rPr>
        <w:t xml:space="preserve">    "Monika stands there with a big smile on her face but everyone else seems a little hesitant."</w:t>
      </w:r>
    </w:p>
    <w:p w:rsidR="00000000" w:rsidDel="00000000" w:rsidP="00000000" w:rsidRDefault="00000000" w:rsidRPr="00000000" w14:paraId="00003C05">
      <w:pPr>
        <w:pageBreakBefore w:val="0"/>
        <w:rPr/>
      </w:pPr>
      <w:r w:rsidDel="00000000" w:rsidR="00000000" w:rsidRPr="00000000">
        <w:rPr>
          <w:rtl w:val="0"/>
        </w:rPr>
        <w:t xml:space="preserve">    show m 1a at t41 zorder 2</w:t>
      </w:r>
    </w:p>
    <w:p w:rsidR="00000000" w:rsidDel="00000000" w:rsidP="00000000" w:rsidRDefault="00000000" w:rsidRPr="00000000" w14:paraId="00003C06">
      <w:pPr>
        <w:pageBreakBefore w:val="0"/>
        <w:rPr/>
      </w:pPr>
      <w:r w:rsidDel="00000000" w:rsidR="00000000" w:rsidRPr="00000000">
        <w:rPr>
          <w:rtl w:val="0"/>
        </w:rPr>
        <w:t xml:space="preserve">    show n at f42 zorder 3</w:t>
      </w:r>
    </w:p>
    <w:p w:rsidR="00000000" w:rsidDel="00000000" w:rsidP="00000000" w:rsidRDefault="00000000" w:rsidRPr="00000000" w14:paraId="00003C07">
      <w:pPr>
        <w:pageBreakBefore w:val="0"/>
        <w:rPr/>
      </w:pPr>
      <w:r w:rsidDel="00000000" w:rsidR="00000000" w:rsidRPr="00000000">
        <w:rPr>
          <w:rtl w:val="0"/>
        </w:rPr>
        <w:t xml:space="preserve">    n "So let me get this straight...you started another big group project for us, {i}again{i/}...without asking us, {i}again{i/}...and you didn't stop to think that this might be a little uncomfortable for us, {i}again{i/}."</w:t>
      </w:r>
    </w:p>
    <w:p w:rsidR="00000000" w:rsidDel="00000000" w:rsidP="00000000" w:rsidRDefault="00000000" w:rsidRPr="00000000" w14:paraId="00003C08">
      <w:pPr>
        <w:pageBreakBefore w:val="0"/>
        <w:rPr/>
      </w:pPr>
      <w:r w:rsidDel="00000000" w:rsidR="00000000" w:rsidRPr="00000000">
        <w:rPr>
          <w:rtl w:val="0"/>
        </w:rPr>
        <w:t xml:space="preserve">    show n at t42 zorder 2</w:t>
      </w:r>
    </w:p>
    <w:p w:rsidR="00000000" w:rsidDel="00000000" w:rsidP="00000000" w:rsidRDefault="00000000" w:rsidRPr="00000000" w14:paraId="00003C09">
      <w:pPr>
        <w:pageBreakBefore w:val="0"/>
        <w:rPr/>
      </w:pPr>
      <w:r w:rsidDel="00000000" w:rsidR="00000000" w:rsidRPr="00000000">
        <w:rPr>
          <w:rtl w:val="0"/>
        </w:rPr>
        <w:t xml:space="preserve">    show m 1n at f41 zorder 3</w:t>
      </w:r>
    </w:p>
    <w:p w:rsidR="00000000" w:rsidDel="00000000" w:rsidP="00000000" w:rsidRDefault="00000000" w:rsidRPr="00000000" w14:paraId="00003C0A">
      <w:pPr>
        <w:pageBreakBefore w:val="0"/>
        <w:rPr/>
      </w:pPr>
      <w:r w:rsidDel="00000000" w:rsidR="00000000" w:rsidRPr="00000000">
        <w:rPr>
          <w:rtl w:val="0"/>
        </w:rPr>
        <w:t xml:space="preserve">    m "Well I uh…"</w:t>
      </w:r>
    </w:p>
    <w:p w:rsidR="00000000" w:rsidDel="00000000" w:rsidP="00000000" w:rsidRDefault="00000000" w:rsidRPr="00000000" w14:paraId="00003C0B">
      <w:pPr>
        <w:pageBreakBefore w:val="0"/>
        <w:rPr/>
      </w:pPr>
      <w:r w:rsidDel="00000000" w:rsidR="00000000" w:rsidRPr="00000000">
        <w:rPr>
          <w:rtl w:val="0"/>
        </w:rPr>
        <w:t xml:space="preserve">    show m at t41 zorder 2</w:t>
      </w:r>
    </w:p>
    <w:p w:rsidR="00000000" w:rsidDel="00000000" w:rsidP="00000000" w:rsidRDefault="00000000" w:rsidRPr="00000000" w14:paraId="00003C0C">
      <w:pPr>
        <w:pageBreakBefore w:val="0"/>
        <w:rPr/>
      </w:pPr>
      <w:r w:rsidDel="00000000" w:rsidR="00000000" w:rsidRPr="00000000">
        <w:rPr>
          <w:rtl w:val="0"/>
        </w:rPr>
        <w:t xml:space="preserve">    show y 2o at f43 zorder 3</w:t>
      </w:r>
    </w:p>
    <w:p w:rsidR="00000000" w:rsidDel="00000000" w:rsidP="00000000" w:rsidRDefault="00000000" w:rsidRPr="00000000" w14:paraId="00003C0D">
      <w:pPr>
        <w:pageBreakBefore w:val="0"/>
        <w:rPr/>
      </w:pPr>
      <w:r w:rsidDel="00000000" w:rsidR="00000000" w:rsidRPr="00000000">
        <w:rPr>
          <w:rtl w:val="0"/>
        </w:rPr>
        <w:t xml:space="preserve">    y "I also would have preferred some advanced notice…"</w:t>
      </w:r>
    </w:p>
    <w:p w:rsidR="00000000" w:rsidDel="00000000" w:rsidP="00000000" w:rsidRDefault="00000000" w:rsidRPr="00000000" w14:paraId="00003C0E">
      <w:pPr>
        <w:pageBreakBefore w:val="0"/>
        <w:rPr/>
      </w:pPr>
      <w:r w:rsidDel="00000000" w:rsidR="00000000" w:rsidRPr="00000000">
        <w:rPr>
          <w:rtl w:val="0"/>
        </w:rPr>
        <w:t xml:space="preserve">    show y at t43 zorder 2</w:t>
      </w:r>
    </w:p>
    <w:p w:rsidR="00000000" w:rsidDel="00000000" w:rsidP="00000000" w:rsidRDefault="00000000" w:rsidRPr="00000000" w14:paraId="00003C0F">
      <w:pPr>
        <w:pageBreakBefore w:val="0"/>
        <w:rPr/>
      </w:pPr>
      <w:r w:rsidDel="00000000" w:rsidR="00000000" w:rsidRPr="00000000">
        <w:rPr>
          <w:rtl w:val="0"/>
        </w:rPr>
        <w:t xml:space="preserve">    show m 1q at f41 zorder 3</w:t>
      </w:r>
    </w:p>
    <w:p w:rsidR="00000000" w:rsidDel="00000000" w:rsidP="00000000" w:rsidRDefault="00000000" w:rsidRPr="00000000" w14:paraId="00003C10">
      <w:pPr>
        <w:pageBreakBefore w:val="0"/>
        <w:rPr/>
      </w:pPr>
      <w:r w:rsidDel="00000000" w:rsidR="00000000" w:rsidRPr="00000000">
        <w:rPr>
          <w:rtl w:val="0"/>
        </w:rPr>
        <w:t xml:space="preserve">    "Monika sighs a little and seems to realize that she once again acted a little too quick and didn't consider everyone else's feelings."</w:t>
      </w:r>
    </w:p>
    <w:p w:rsidR="00000000" w:rsidDel="00000000" w:rsidP="00000000" w:rsidRDefault="00000000" w:rsidRPr="00000000" w14:paraId="00003C11">
      <w:pPr>
        <w:pageBreakBefore w:val="0"/>
        <w:rPr/>
      </w:pPr>
      <w:r w:rsidDel="00000000" w:rsidR="00000000" w:rsidRPr="00000000">
        <w:rPr>
          <w:rtl w:val="0"/>
        </w:rPr>
        <w:t xml:space="preserve">    m "You're right guys, I was too hasty and I should have talked to you all about this before going through with it."</w:t>
      </w:r>
    </w:p>
    <w:p w:rsidR="00000000" w:rsidDel="00000000" w:rsidP="00000000" w:rsidRDefault="00000000" w:rsidRPr="00000000" w14:paraId="00003C12">
      <w:pPr>
        <w:pageBreakBefore w:val="0"/>
        <w:rPr/>
      </w:pPr>
      <w:r w:rsidDel="00000000" w:rsidR="00000000" w:rsidRPr="00000000">
        <w:rPr>
          <w:rtl w:val="0"/>
        </w:rPr>
        <w:t xml:space="preserve">    m "I'm really sorry, it won't happen again I promise."</w:t>
      </w:r>
    </w:p>
    <w:p w:rsidR="00000000" w:rsidDel="00000000" w:rsidP="00000000" w:rsidRDefault="00000000" w:rsidRPr="00000000" w14:paraId="00003C13">
      <w:pPr>
        <w:pageBreakBefore w:val="0"/>
        <w:rPr/>
      </w:pPr>
      <w:r w:rsidDel="00000000" w:rsidR="00000000" w:rsidRPr="00000000">
        <w:rPr>
          <w:rtl w:val="0"/>
        </w:rPr>
        <w:t xml:space="preserve">    m 1n "And we don't have to do this publication if it's too stressful, like we said the club is fine as is." </w:t>
      </w:r>
    </w:p>
    <w:p w:rsidR="00000000" w:rsidDel="00000000" w:rsidP="00000000" w:rsidRDefault="00000000" w:rsidRPr="00000000" w14:paraId="00003C14">
      <w:pPr>
        <w:pageBreakBefore w:val="0"/>
        <w:rPr/>
      </w:pPr>
      <w:r w:rsidDel="00000000" w:rsidR="00000000" w:rsidRPr="00000000">
        <w:rPr>
          <w:rtl w:val="0"/>
        </w:rPr>
        <w:t xml:space="preserve">    "Monika gives a small smile to try and lighten the mood but the rest of us stay quiet."</w:t>
      </w:r>
    </w:p>
    <w:p w:rsidR="00000000" w:rsidDel="00000000" w:rsidP="00000000" w:rsidRDefault="00000000" w:rsidRPr="00000000" w14:paraId="00003C15">
      <w:pPr>
        <w:pageBreakBefore w:val="0"/>
        <w:rPr/>
      </w:pPr>
      <w:r w:rsidDel="00000000" w:rsidR="00000000" w:rsidRPr="00000000">
        <w:rPr>
          <w:rtl w:val="0"/>
        </w:rPr>
        <w:t xml:space="preserve">    show m at t41 zorder 2</w:t>
      </w:r>
    </w:p>
    <w:p w:rsidR="00000000" w:rsidDel="00000000" w:rsidP="00000000" w:rsidRDefault="00000000" w:rsidRPr="00000000" w14:paraId="00003C16">
      <w:pPr>
        <w:pageBreakBefore w:val="0"/>
        <w:rPr/>
      </w:pPr>
      <w:r w:rsidDel="00000000" w:rsidR="00000000" w:rsidRPr="00000000">
        <w:rPr>
          <w:rtl w:val="0"/>
        </w:rPr>
        <w:t xml:space="preserve">    show n 4m at f42 zorder 3</w:t>
      </w:r>
    </w:p>
    <w:p w:rsidR="00000000" w:rsidDel="00000000" w:rsidP="00000000" w:rsidRDefault="00000000" w:rsidRPr="00000000" w14:paraId="00003C17">
      <w:pPr>
        <w:pageBreakBefore w:val="0"/>
        <w:rPr/>
      </w:pPr>
      <w:r w:rsidDel="00000000" w:rsidR="00000000" w:rsidRPr="00000000">
        <w:rPr>
          <w:rtl w:val="0"/>
        </w:rPr>
        <w:t xml:space="preserve">    n "Well...I was really only upset that you went ahead with this idea without telling us."</w:t>
      </w:r>
    </w:p>
    <w:p w:rsidR="00000000" w:rsidDel="00000000" w:rsidP="00000000" w:rsidRDefault="00000000" w:rsidRPr="00000000" w14:paraId="00003C18">
      <w:pPr>
        <w:pageBreakBefore w:val="0"/>
        <w:rPr/>
      </w:pPr>
      <w:r w:rsidDel="00000000" w:rsidR="00000000" w:rsidRPr="00000000">
        <w:rPr>
          <w:rtl w:val="0"/>
        </w:rPr>
        <w:t xml:space="preserve">    n "But you did say you're sorry… I guess it isn't such a bad idea overall."</w:t>
      </w:r>
    </w:p>
    <w:p w:rsidR="00000000" w:rsidDel="00000000" w:rsidP="00000000" w:rsidRDefault="00000000" w:rsidRPr="00000000" w14:paraId="00003C19">
      <w:pPr>
        <w:pageBreakBefore w:val="0"/>
        <w:rPr/>
      </w:pPr>
      <w:r w:rsidDel="00000000" w:rsidR="00000000" w:rsidRPr="00000000">
        <w:rPr>
          <w:rtl w:val="0"/>
        </w:rPr>
        <w:t xml:space="preserve">    show n at t42 zorder 2</w:t>
      </w:r>
    </w:p>
    <w:p w:rsidR="00000000" w:rsidDel="00000000" w:rsidP="00000000" w:rsidRDefault="00000000" w:rsidRPr="00000000" w14:paraId="00003C1A">
      <w:pPr>
        <w:pageBreakBefore w:val="0"/>
        <w:rPr/>
      </w:pPr>
      <w:r w:rsidDel="00000000" w:rsidR="00000000" w:rsidRPr="00000000">
        <w:rPr>
          <w:rtl w:val="0"/>
        </w:rPr>
        <w:t xml:space="preserve">    show m 1c at f41 zorder 3 </w:t>
      </w:r>
    </w:p>
    <w:p w:rsidR="00000000" w:rsidDel="00000000" w:rsidP="00000000" w:rsidRDefault="00000000" w:rsidRPr="00000000" w14:paraId="00003C1B">
      <w:pPr>
        <w:pageBreakBefore w:val="0"/>
        <w:rPr/>
      </w:pPr>
      <w:r w:rsidDel="00000000" w:rsidR="00000000" w:rsidRPr="00000000">
        <w:rPr>
          <w:rtl w:val="0"/>
        </w:rPr>
        <w:t xml:space="preserve">    m "Huh…"</w:t>
      </w:r>
    </w:p>
    <w:p w:rsidR="00000000" w:rsidDel="00000000" w:rsidP="00000000" w:rsidRDefault="00000000" w:rsidRPr="00000000" w14:paraId="00003C1C">
      <w:pPr>
        <w:pageBreakBefore w:val="0"/>
        <w:rPr/>
      </w:pPr>
      <w:r w:rsidDel="00000000" w:rsidR="00000000" w:rsidRPr="00000000">
        <w:rPr>
          <w:rtl w:val="0"/>
        </w:rPr>
        <w:t xml:space="preserve">    show show at t41 zorder 2</w:t>
      </w:r>
    </w:p>
    <w:p w:rsidR="00000000" w:rsidDel="00000000" w:rsidP="00000000" w:rsidRDefault="00000000" w:rsidRPr="00000000" w14:paraId="00003C1D">
      <w:pPr>
        <w:pageBreakBefore w:val="0"/>
        <w:rPr/>
      </w:pPr>
      <w:r w:rsidDel="00000000" w:rsidR="00000000" w:rsidRPr="00000000">
        <w:rPr>
          <w:rtl w:val="0"/>
        </w:rPr>
        <w:t xml:space="preserve">    show n at f42 zorder 3</w:t>
      </w:r>
    </w:p>
    <w:p w:rsidR="00000000" w:rsidDel="00000000" w:rsidP="00000000" w:rsidRDefault="00000000" w:rsidRPr="00000000" w14:paraId="00003C1E">
      <w:pPr>
        <w:pageBreakBefore w:val="0"/>
        <w:rPr/>
      </w:pPr>
      <w:r w:rsidDel="00000000" w:rsidR="00000000" w:rsidRPr="00000000">
        <w:rPr>
          <w:rtl w:val="0"/>
        </w:rPr>
        <w:t xml:space="preserve">    n 4c "What do you think Yuri?"</w:t>
      </w:r>
    </w:p>
    <w:p w:rsidR="00000000" w:rsidDel="00000000" w:rsidP="00000000" w:rsidRDefault="00000000" w:rsidRPr="00000000" w14:paraId="00003C1F">
      <w:pPr>
        <w:pageBreakBefore w:val="0"/>
        <w:rPr/>
      </w:pPr>
      <w:r w:rsidDel="00000000" w:rsidR="00000000" w:rsidRPr="00000000">
        <w:rPr>
          <w:rtl w:val="0"/>
        </w:rPr>
        <w:t xml:space="preserve">    "Yuri still seems a little on edge about this but not nearly as much as she did Monika told us about the festival plans."</w:t>
      </w:r>
    </w:p>
    <w:p w:rsidR="00000000" w:rsidDel="00000000" w:rsidP="00000000" w:rsidRDefault="00000000" w:rsidRPr="00000000" w14:paraId="00003C20">
      <w:pPr>
        <w:pageBreakBefore w:val="0"/>
        <w:rPr/>
      </w:pPr>
      <w:r w:rsidDel="00000000" w:rsidR="00000000" w:rsidRPr="00000000">
        <w:rPr>
          <w:rtl w:val="0"/>
        </w:rPr>
        <w:t xml:space="preserve">    show n at t42 zorder 2</w:t>
      </w:r>
    </w:p>
    <w:p w:rsidR="00000000" w:rsidDel="00000000" w:rsidP="00000000" w:rsidRDefault="00000000" w:rsidRPr="00000000" w14:paraId="00003C21">
      <w:pPr>
        <w:pageBreakBefore w:val="0"/>
        <w:rPr/>
      </w:pPr>
      <w:r w:rsidDel="00000000" w:rsidR="00000000" w:rsidRPr="00000000">
        <w:rPr>
          <w:rtl w:val="0"/>
        </w:rPr>
        <w:t xml:space="preserve">    show y 3v at f43 zorder 3</w:t>
      </w:r>
    </w:p>
    <w:p w:rsidR="00000000" w:rsidDel="00000000" w:rsidP="00000000" w:rsidRDefault="00000000" w:rsidRPr="00000000" w14:paraId="00003C22">
      <w:pPr>
        <w:pageBreakBefore w:val="0"/>
        <w:rPr/>
      </w:pPr>
      <w:r w:rsidDel="00000000" w:rsidR="00000000" w:rsidRPr="00000000">
        <w:rPr>
          <w:rtl w:val="0"/>
        </w:rPr>
        <w:t xml:space="preserve">    y "Well Monika did give a sincere apology… and I suppose it wouldn't be so bad, but maybe I could leave my poems anonymous?"</w:t>
      </w:r>
    </w:p>
    <w:p w:rsidR="00000000" w:rsidDel="00000000" w:rsidP="00000000" w:rsidRDefault="00000000" w:rsidRPr="00000000" w14:paraId="00003C23">
      <w:pPr>
        <w:pageBreakBefore w:val="0"/>
        <w:rPr/>
      </w:pPr>
      <w:r w:rsidDel="00000000" w:rsidR="00000000" w:rsidRPr="00000000">
        <w:rPr>
          <w:rtl w:val="0"/>
        </w:rPr>
        <w:t xml:space="preserve">    "We all stand there stunned for a second."</w:t>
      </w:r>
    </w:p>
    <w:p w:rsidR="00000000" w:rsidDel="00000000" w:rsidP="00000000" w:rsidRDefault="00000000" w:rsidRPr="00000000" w14:paraId="00003C24">
      <w:pPr>
        <w:pageBreakBefore w:val="0"/>
        <w:rPr/>
      </w:pPr>
      <w:r w:rsidDel="00000000" w:rsidR="00000000" w:rsidRPr="00000000">
        <w:rPr>
          <w:rtl w:val="0"/>
        </w:rPr>
        <w:t xml:space="preserve">    "Yuri really just agreed to something like this entirely on her own, no peer pressure at all."</w:t>
      </w:r>
    </w:p>
    <w:p w:rsidR="00000000" w:rsidDel="00000000" w:rsidP="00000000" w:rsidRDefault="00000000" w:rsidRPr="00000000" w14:paraId="00003C25">
      <w:pPr>
        <w:pageBreakBefore w:val="0"/>
        <w:rPr/>
      </w:pPr>
      <w:r w:rsidDel="00000000" w:rsidR="00000000" w:rsidRPr="00000000">
        <w:rPr>
          <w:rtl w:val="0"/>
        </w:rPr>
        <w:t xml:space="preserve">    mc "Ya know I agree with them, this does sound kind of fun."</w:t>
      </w:r>
    </w:p>
    <w:p w:rsidR="00000000" w:rsidDel="00000000" w:rsidP="00000000" w:rsidRDefault="00000000" w:rsidRPr="00000000" w14:paraId="00003C26">
      <w:pPr>
        <w:pageBreakBefore w:val="0"/>
        <w:rPr/>
      </w:pPr>
      <w:r w:rsidDel="00000000" w:rsidR="00000000" w:rsidRPr="00000000">
        <w:rPr>
          <w:rtl w:val="0"/>
        </w:rPr>
        <w:t xml:space="preserve">    mc "Besides it would be a good excuse for me to get back to improving my poetry skills."</w:t>
      </w:r>
    </w:p>
    <w:p w:rsidR="00000000" w:rsidDel="00000000" w:rsidP="00000000" w:rsidRDefault="00000000" w:rsidRPr="00000000" w14:paraId="00003C27">
      <w:pPr>
        <w:pageBreakBefore w:val="0"/>
        <w:rPr/>
      </w:pPr>
      <w:r w:rsidDel="00000000" w:rsidR="00000000" w:rsidRPr="00000000">
        <w:rPr>
          <w:rtl w:val="0"/>
        </w:rPr>
        <w:t xml:space="preserve">    mc "Because I think we all know they could use it…"</w:t>
      </w:r>
    </w:p>
    <w:p w:rsidR="00000000" w:rsidDel="00000000" w:rsidP="00000000" w:rsidRDefault="00000000" w:rsidRPr="00000000" w14:paraId="00003C28">
      <w:pPr>
        <w:pageBreakBefore w:val="0"/>
        <w:rPr/>
      </w:pPr>
      <w:r w:rsidDel="00000000" w:rsidR="00000000" w:rsidRPr="00000000">
        <w:rPr>
          <w:rtl w:val="0"/>
        </w:rPr>
        <w:t xml:space="preserve">    show n 5a at t42 zorder 2</w:t>
      </w:r>
    </w:p>
    <w:p w:rsidR="00000000" w:rsidDel="00000000" w:rsidP="00000000" w:rsidRDefault="00000000" w:rsidRPr="00000000" w14:paraId="00003C29">
      <w:pPr>
        <w:pageBreakBefore w:val="0"/>
        <w:rPr/>
      </w:pPr>
      <w:r w:rsidDel="00000000" w:rsidR="00000000" w:rsidRPr="00000000">
        <w:rPr>
          <w:rtl w:val="0"/>
        </w:rPr>
        <w:t xml:space="preserve">    show y 2a at t43 zorder 2</w:t>
      </w:r>
    </w:p>
    <w:p w:rsidR="00000000" w:rsidDel="00000000" w:rsidP="00000000" w:rsidRDefault="00000000" w:rsidRPr="00000000" w14:paraId="00003C2A">
      <w:pPr>
        <w:pageBreakBefore w:val="0"/>
        <w:rPr/>
      </w:pPr>
      <w:r w:rsidDel="00000000" w:rsidR="00000000" w:rsidRPr="00000000">
        <w:rPr>
          <w:rtl w:val="0"/>
        </w:rPr>
        <w:t xml:space="preserve">    show m 2a at f41 zorder 3</w:t>
      </w:r>
    </w:p>
    <w:p w:rsidR="00000000" w:rsidDel="00000000" w:rsidP="00000000" w:rsidRDefault="00000000" w:rsidRPr="00000000" w14:paraId="00003C2B">
      <w:pPr>
        <w:pageBreakBefore w:val="0"/>
        <w:rPr/>
      </w:pPr>
      <w:r w:rsidDel="00000000" w:rsidR="00000000" w:rsidRPr="00000000">
        <w:rPr>
          <w:rtl w:val="0"/>
        </w:rPr>
        <w:t xml:space="preserve">    m "Well then...I'm certainly glad that you all feel that way."</w:t>
      </w:r>
    </w:p>
    <w:p w:rsidR="00000000" w:rsidDel="00000000" w:rsidP="00000000" w:rsidRDefault="00000000" w:rsidRPr="00000000" w14:paraId="00003C2C">
      <w:pPr>
        <w:pageBreakBefore w:val="0"/>
        <w:rPr/>
      </w:pPr>
      <w:r w:rsidDel="00000000" w:rsidR="00000000" w:rsidRPr="00000000">
        <w:rPr>
          <w:rtl w:val="0"/>
        </w:rPr>
        <w:t xml:space="preserve">    m "But what about you Sayori-"</w:t>
      </w:r>
    </w:p>
    <w:p w:rsidR="00000000" w:rsidDel="00000000" w:rsidP="00000000" w:rsidRDefault="00000000" w:rsidRPr="00000000" w14:paraId="00003C2D">
      <w:pPr>
        <w:pageBreakBefore w:val="0"/>
        <w:rPr/>
      </w:pPr>
      <w:r w:rsidDel="00000000" w:rsidR="00000000" w:rsidRPr="00000000">
        <w:rPr>
          <w:rtl w:val="0"/>
        </w:rPr>
        <w:t xml:space="preserve">    show m at t41 zorder 2</w:t>
      </w:r>
    </w:p>
    <w:p w:rsidR="00000000" w:rsidDel="00000000" w:rsidP="00000000" w:rsidRDefault="00000000" w:rsidRPr="00000000" w14:paraId="00003C2E">
      <w:pPr>
        <w:pageBreakBefore w:val="0"/>
        <w:rPr/>
      </w:pPr>
      <w:r w:rsidDel="00000000" w:rsidR="00000000" w:rsidRPr="00000000">
        <w:rPr>
          <w:rtl w:val="0"/>
        </w:rPr>
        <w:t xml:space="preserve">    show s 4r at hf44 zorder 3</w:t>
      </w:r>
    </w:p>
    <w:p w:rsidR="00000000" w:rsidDel="00000000" w:rsidP="00000000" w:rsidRDefault="00000000" w:rsidRPr="00000000" w14:paraId="00003C2F">
      <w:pPr>
        <w:pageBreakBefore w:val="0"/>
        <w:rPr/>
      </w:pPr>
      <w:r w:rsidDel="00000000" w:rsidR="00000000" w:rsidRPr="00000000">
        <w:rPr>
          <w:rtl w:val="0"/>
        </w:rPr>
        <w:t xml:space="preserve">    s "YES!!!"</w:t>
      </w:r>
    </w:p>
    <w:p w:rsidR="00000000" w:rsidDel="00000000" w:rsidP="00000000" w:rsidRDefault="00000000" w:rsidRPr="00000000" w14:paraId="00003C30">
      <w:pPr>
        <w:pageBreakBefore w:val="0"/>
        <w:rPr/>
      </w:pPr>
      <w:r w:rsidDel="00000000" w:rsidR="00000000" w:rsidRPr="00000000">
        <w:rPr>
          <w:rtl w:val="0"/>
        </w:rPr>
        <w:t xml:space="preserve">    "Sayori had been pretty quiet for a bit  but can't seem to control her excitement now."</w:t>
      </w:r>
    </w:p>
    <w:p w:rsidR="00000000" w:rsidDel="00000000" w:rsidP="00000000" w:rsidRDefault="00000000" w:rsidRPr="00000000" w14:paraId="00003C31">
      <w:pPr>
        <w:pageBreakBefore w:val="0"/>
        <w:rPr/>
      </w:pPr>
      <w:r w:rsidDel="00000000" w:rsidR="00000000" w:rsidRPr="00000000">
        <w:rPr>
          <w:rtl w:val="0"/>
        </w:rPr>
        <w:t xml:space="preserve">    s "Ahahaha I really want to do this it sounds so so so so fun!"</w:t>
      </w:r>
    </w:p>
    <w:p w:rsidR="00000000" w:rsidDel="00000000" w:rsidP="00000000" w:rsidRDefault="00000000" w:rsidRPr="00000000" w14:paraId="00003C32">
      <w:pPr>
        <w:pageBreakBefore w:val="0"/>
        <w:rPr/>
      </w:pPr>
      <w:r w:rsidDel="00000000" w:rsidR="00000000" w:rsidRPr="00000000">
        <w:rPr>
          <w:rtl w:val="0"/>
        </w:rPr>
        <w:t xml:space="preserve">    s 4a "I was just waiting to see if Yuri and Natsuki would be okay with it, but I am so excited for this project ehehe!"</w:t>
      </w:r>
    </w:p>
    <w:p w:rsidR="00000000" w:rsidDel="00000000" w:rsidP="00000000" w:rsidRDefault="00000000" w:rsidRPr="00000000" w14:paraId="00003C33">
      <w:pPr>
        <w:pageBreakBefore w:val="0"/>
        <w:rPr/>
      </w:pPr>
      <w:r w:rsidDel="00000000" w:rsidR="00000000" w:rsidRPr="00000000">
        <w:rPr>
          <w:rtl w:val="0"/>
        </w:rPr>
        <w:t xml:space="preserve">    s "It's been forever since we got to work on something together, this will be so much fun!"</w:t>
      </w:r>
    </w:p>
    <w:p w:rsidR="00000000" w:rsidDel="00000000" w:rsidP="00000000" w:rsidRDefault="00000000" w:rsidRPr="00000000" w14:paraId="00003C34">
      <w:pPr>
        <w:pageBreakBefore w:val="0"/>
        <w:rPr/>
      </w:pPr>
      <w:r w:rsidDel="00000000" w:rsidR="00000000" w:rsidRPr="00000000">
        <w:rPr>
          <w:rtl w:val="0"/>
        </w:rPr>
        <w:t xml:space="preserve">    show s at t44 zorder 2</w:t>
      </w:r>
    </w:p>
    <w:p w:rsidR="00000000" w:rsidDel="00000000" w:rsidP="00000000" w:rsidRDefault="00000000" w:rsidRPr="00000000" w14:paraId="00003C35">
      <w:pPr>
        <w:pageBreakBefore w:val="0"/>
        <w:rPr/>
      </w:pPr>
      <w:r w:rsidDel="00000000" w:rsidR="00000000" w:rsidRPr="00000000">
        <w:rPr>
          <w:rtl w:val="0"/>
        </w:rPr>
        <w:t xml:space="preserve">    show m 1b at f41 zorder 3 </w:t>
      </w:r>
    </w:p>
    <w:p w:rsidR="00000000" w:rsidDel="00000000" w:rsidP="00000000" w:rsidRDefault="00000000" w:rsidRPr="00000000" w14:paraId="00003C36">
      <w:pPr>
        <w:pageBreakBefore w:val="0"/>
        <w:rPr/>
      </w:pPr>
      <w:r w:rsidDel="00000000" w:rsidR="00000000" w:rsidRPr="00000000">
        <w:rPr>
          <w:rtl w:val="0"/>
        </w:rPr>
        <w:t xml:space="preserve">    m "Well then that settles it, the first official Literature Club writing publication is now in the works!"</w:t>
      </w:r>
    </w:p>
    <w:p w:rsidR="00000000" w:rsidDel="00000000" w:rsidP="00000000" w:rsidRDefault="00000000" w:rsidRPr="00000000" w14:paraId="00003C37">
      <w:pPr>
        <w:pageBreakBefore w:val="0"/>
        <w:rPr/>
      </w:pPr>
      <w:r w:rsidDel="00000000" w:rsidR="00000000" w:rsidRPr="00000000">
        <w:rPr>
          <w:rtl w:val="0"/>
        </w:rPr>
        <w:t xml:space="preserve">    show m at t41 zorder 2</w:t>
      </w:r>
    </w:p>
    <w:p w:rsidR="00000000" w:rsidDel="00000000" w:rsidP="00000000" w:rsidRDefault="00000000" w:rsidRPr="00000000" w14:paraId="00003C38">
      <w:pPr>
        <w:pageBreakBefore w:val="0"/>
        <w:rPr/>
      </w:pPr>
      <w:r w:rsidDel="00000000" w:rsidR="00000000" w:rsidRPr="00000000">
        <w:rPr>
          <w:rtl w:val="0"/>
        </w:rPr>
        <w:t xml:space="preserve">    show s 4s at hf44 zorder 3</w:t>
      </w:r>
    </w:p>
    <w:p w:rsidR="00000000" w:rsidDel="00000000" w:rsidP="00000000" w:rsidRDefault="00000000" w:rsidRPr="00000000" w14:paraId="00003C39">
      <w:pPr>
        <w:pageBreakBefore w:val="0"/>
        <w:rPr/>
      </w:pPr>
      <w:r w:rsidDel="00000000" w:rsidR="00000000" w:rsidRPr="00000000">
        <w:rPr>
          <w:rtl w:val="0"/>
        </w:rPr>
        <w:t xml:space="preserve">    s "YAYY!"</w:t>
      </w:r>
    </w:p>
    <w:p w:rsidR="00000000" w:rsidDel="00000000" w:rsidP="00000000" w:rsidRDefault="00000000" w:rsidRPr="00000000" w14:paraId="00003C3A">
      <w:pPr>
        <w:pageBreakBefore w:val="0"/>
        <w:rPr/>
      </w:pPr>
      <w:r w:rsidDel="00000000" w:rsidR="00000000" w:rsidRPr="00000000">
        <w:rPr>
          <w:rtl w:val="0"/>
        </w:rPr>
        <w:t xml:space="preserve">    mc "Awesome, this is great haha!</w:t>
      </w:r>
    </w:p>
    <w:p w:rsidR="00000000" w:rsidDel="00000000" w:rsidP="00000000" w:rsidRDefault="00000000" w:rsidRPr="00000000" w14:paraId="00003C3B">
      <w:pPr>
        <w:pageBreakBefore w:val="0"/>
        <w:rPr/>
      </w:pPr>
      <w:r w:rsidDel="00000000" w:rsidR="00000000" w:rsidRPr="00000000">
        <w:rPr>
          <w:rtl w:val="0"/>
        </w:rPr>
        <w:t xml:space="preserve">    show s at t44 zorder 2</w:t>
      </w:r>
    </w:p>
    <w:p w:rsidR="00000000" w:rsidDel="00000000" w:rsidP="00000000" w:rsidRDefault="00000000" w:rsidRPr="00000000" w14:paraId="00003C3C">
      <w:pPr>
        <w:pageBreakBefore w:val="0"/>
        <w:rPr/>
      </w:pPr>
      <w:r w:rsidDel="00000000" w:rsidR="00000000" w:rsidRPr="00000000">
        <w:rPr>
          <w:rtl w:val="0"/>
        </w:rPr>
        <w:t xml:space="preserve">    show </w:t>
      </w:r>
      <w:r w:rsidDel="00000000" w:rsidR="00000000" w:rsidRPr="00000000">
        <w:rPr>
          <w:rtl w:val="0"/>
        </w:rPr>
        <w:t xml:space="preserve">y 2j</w:t>
      </w:r>
      <w:r w:rsidDel="00000000" w:rsidR="00000000" w:rsidRPr="00000000">
        <w:rPr>
          <w:rtl w:val="0"/>
        </w:rPr>
        <w:t xml:space="preserve"> at f43 zorder 3 </w:t>
      </w:r>
    </w:p>
    <w:p w:rsidR="00000000" w:rsidDel="00000000" w:rsidP="00000000" w:rsidRDefault="00000000" w:rsidRPr="00000000" w14:paraId="00003C3D">
      <w:pPr>
        <w:pageBreakBefore w:val="0"/>
        <w:rPr/>
      </w:pPr>
      <w:r w:rsidDel="00000000" w:rsidR="00000000" w:rsidRPr="00000000">
        <w:rPr>
          <w:rtl w:val="0"/>
        </w:rPr>
        <w:t xml:space="preserve">    y "I think this will be enjoyable."</w:t>
      </w:r>
    </w:p>
    <w:p w:rsidR="00000000" w:rsidDel="00000000" w:rsidP="00000000" w:rsidRDefault="00000000" w:rsidRPr="00000000" w14:paraId="00003C3E">
      <w:pPr>
        <w:pageBreakBefore w:val="0"/>
        <w:rPr/>
      </w:pPr>
      <w:r w:rsidDel="00000000" w:rsidR="00000000" w:rsidRPr="00000000">
        <w:rPr>
          <w:rtl w:val="0"/>
        </w:rPr>
        <w:t xml:space="preserve">    show y at t43 zorder 2</w:t>
      </w:r>
    </w:p>
    <w:p w:rsidR="00000000" w:rsidDel="00000000" w:rsidP="00000000" w:rsidRDefault="00000000" w:rsidRPr="00000000" w14:paraId="00003C3F">
      <w:pPr>
        <w:pageBreakBefore w:val="0"/>
        <w:rPr/>
      </w:pPr>
      <w:r w:rsidDel="00000000" w:rsidR="00000000" w:rsidRPr="00000000">
        <w:rPr>
          <w:rtl w:val="0"/>
        </w:rPr>
        <w:t xml:space="preserve">    show n 5l at f42 zorder 3</w:t>
      </w:r>
    </w:p>
    <w:p w:rsidR="00000000" w:rsidDel="00000000" w:rsidP="00000000" w:rsidRDefault="00000000" w:rsidRPr="00000000" w14:paraId="00003C40">
      <w:pPr>
        <w:pageBreakBefore w:val="0"/>
        <w:rPr/>
      </w:pPr>
      <w:r w:rsidDel="00000000" w:rsidR="00000000" w:rsidRPr="00000000">
        <w:rPr>
          <w:rtl w:val="0"/>
        </w:rPr>
        <w:t xml:space="preserve">    n "This entire project will probably crash and burn at some point but eh what the heck let's do it!"</w:t>
      </w:r>
    </w:p>
    <w:p w:rsidR="00000000" w:rsidDel="00000000" w:rsidP="00000000" w:rsidRDefault="00000000" w:rsidRPr="00000000" w14:paraId="00003C41">
      <w:pPr>
        <w:pageBreakBefore w:val="0"/>
        <w:rPr/>
      </w:pPr>
      <w:r w:rsidDel="00000000" w:rsidR="00000000" w:rsidRPr="00000000">
        <w:rPr>
          <w:rtl w:val="0"/>
        </w:rPr>
        <w:t xml:space="preserve">    show n at t42 zorder 2</w:t>
      </w:r>
    </w:p>
    <w:p w:rsidR="00000000" w:rsidDel="00000000" w:rsidP="00000000" w:rsidRDefault="00000000" w:rsidRPr="00000000" w14:paraId="00003C42">
      <w:pPr>
        <w:pageBreakBefore w:val="0"/>
        <w:rPr/>
      </w:pPr>
      <w:r w:rsidDel="00000000" w:rsidR="00000000" w:rsidRPr="00000000">
        <w:rPr>
          <w:rtl w:val="0"/>
        </w:rPr>
        <w:t xml:space="preserve">    show s at f44 zorder 3</w:t>
      </w:r>
    </w:p>
    <w:p w:rsidR="00000000" w:rsidDel="00000000" w:rsidP="00000000" w:rsidRDefault="00000000" w:rsidRPr="00000000" w14:paraId="00003C43">
      <w:pPr>
        <w:pageBreakBefore w:val="0"/>
        <w:rPr/>
      </w:pPr>
      <w:r w:rsidDel="00000000" w:rsidR="00000000" w:rsidRPr="00000000">
        <w:rPr>
          <w:rtl w:val="0"/>
        </w:rPr>
        <w:t xml:space="preserve">    s "I'm sooo excited!!!"</w:t>
      </w:r>
    </w:p>
    <w:p w:rsidR="00000000" w:rsidDel="00000000" w:rsidP="00000000" w:rsidRDefault="00000000" w:rsidRPr="00000000" w14:paraId="00003C44">
      <w:pPr>
        <w:pageBreakBefore w:val="0"/>
        <w:rPr>
          <w:b w:val="1"/>
        </w:rPr>
      </w:pPr>
      <w:r w:rsidDel="00000000" w:rsidR="00000000" w:rsidRPr="00000000">
        <w:rPr>
          <w:b w:val="1"/>
          <w:rtl w:val="0"/>
        </w:rPr>
        <w:t xml:space="preserve">    (will put in some sort of code to bunch all the girls together)</w:t>
      </w:r>
    </w:p>
    <w:p w:rsidR="00000000" w:rsidDel="00000000" w:rsidP="00000000" w:rsidRDefault="00000000" w:rsidRPr="00000000" w14:paraId="00003C45">
      <w:pPr>
        <w:pageBreakBefore w:val="0"/>
        <w:rPr/>
      </w:pPr>
      <w:r w:rsidDel="00000000" w:rsidR="00000000" w:rsidRPr="00000000">
        <w:rPr>
          <w:b w:val="1"/>
          <w:rtl w:val="0"/>
        </w:rPr>
        <w:t xml:space="preserve">    </w:t>
      </w:r>
      <w:r w:rsidDel="00000000" w:rsidR="00000000" w:rsidRPr="00000000">
        <w:rPr>
          <w:rtl w:val="0"/>
        </w:rPr>
        <w:t xml:space="preserve">"Sayori runs over and pulls the three of them into a big group hug."</w:t>
      </w:r>
    </w:p>
    <w:p w:rsidR="00000000" w:rsidDel="00000000" w:rsidP="00000000" w:rsidRDefault="00000000" w:rsidRPr="00000000" w14:paraId="00003C46">
      <w:pPr>
        <w:pageBreakBefore w:val="0"/>
        <w:rPr/>
      </w:pPr>
      <w:r w:rsidDel="00000000" w:rsidR="00000000" w:rsidRPr="00000000">
        <w:rPr>
          <w:rtl w:val="0"/>
        </w:rPr>
        <w:t xml:space="preserve">    $ m_name = "Yuri, Nat, and Monika"</w:t>
      </w:r>
    </w:p>
    <w:p w:rsidR="00000000" w:rsidDel="00000000" w:rsidP="00000000" w:rsidRDefault="00000000" w:rsidRPr="00000000" w14:paraId="00003C47">
      <w:pPr>
        <w:pageBreakBefore w:val="0"/>
        <w:rPr/>
      </w:pPr>
      <w:r w:rsidDel="00000000" w:rsidR="00000000" w:rsidRPr="00000000">
        <w:rPr>
          <w:rtl w:val="0"/>
        </w:rPr>
        <w:t xml:space="preserve">    m "Huh?!"</w:t>
      </w:r>
    </w:p>
    <w:p w:rsidR="00000000" w:rsidDel="00000000" w:rsidP="00000000" w:rsidRDefault="00000000" w:rsidRPr="00000000" w14:paraId="00003C48">
      <w:pPr>
        <w:pageBreakBefore w:val="0"/>
        <w:rPr/>
      </w:pPr>
      <w:r w:rsidDel="00000000" w:rsidR="00000000" w:rsidRPr="00000000">
        <w:rPr>
          <w:rtl w:val="0"/>
        </w:rPr>
        <w:t xml:space="preserve">    $ m_name = "Monika"</w:t>
      </w:r>
    </w:p>
    <w:p w:rsidR="00000000" w:rsidDel="00000000" w:rsidP="00000000" w:rsidRDefault="00000000" w:rsidRPr="00000000" w14:paraId="00003C49">
      <w:pPr>
        <w:pageBreakBefore w:val="0"/>
        <w:rPr/>
      </w:pPr>
      <w:r w:rsidDel="00000000" w:rsidR="00000000" w:rsidRPr="00000000">
        <w:rPr>
          <w:rtl w:val="0"/>
        </w:rPr>
        <w:t xml:space="preserve">    "Yuri and Monika seem a little surprised while Natsuki seems a little grump, still a little traumatized from Sayori's hugs, but they all return the hug eventually."</w:t>
      </w:r>
    </w:p>
    <w:p w:rsidR="00000000" w:rsidDel="00000000" w:rsidP="00000000" w:rsidRDefault="00000000" w:rsidRPr="00000000" w14:paraId="00003C4A">
      <w:pPr>
        <w:pageBreakBefore w:val="0"/>
        <w:rPr/>
      </w:pPr>
      <w:r w:rsidDel="00000000" w:rsidR="00000000" w:rsidRPr="00000000">
        <w:rPr>
          <w:rtl w:val="0"/>
        </w:rPr>
        <w:t xml:space="preserve">    show s at t44 zorder 2 </w:t>
      </w:r>
    </w:p>
    <w:p w:rsidR="00000000" w:rsidDel="00000000" w:rsidP="00000000" w:rsidRDefault="00000000" w:rsidRPr="00000000" w14:paraId="00003C4B">
      <w:pPr>
        <w:pageBreakBefore w:val="0"/>
        <w:rPr/>
      </w:pPr>
      <w:r w:rsidDel="00000000" w:rsidR="00000000" w:rsidRPr="00000000">
        <w:rPr>
          <w:rtl w:val="0"/>
        </w:rPr>
        <w:t xml:space="preserve">    show m at f41 zorder 3</w:t>
      </w:r>
    </w:p>
    <w:p w:rsidR="00000000" w:rsidDel="00000000" w:rsidP="00000000" w:rsidRDefault="00000000" w:rsidRPr="00000000" w14:paraId="00003C4C">
      <w:pPr>
        <w:pageBreakBefore w:val="0"/>
        <w:rPr/>
      </w:pPr>
      <w:r w:rsidDel="00000000" w:rsidR="00000000" w:rsidRPr="00000000">
        <w:rPr>
          <w:rtl w:val="0"/>
        </w:rPr>
        <w:t xml:space="preserve">    "They all slowly turn to look at me."</w:t>
      </w:r>
    </w:p>
    <w:p w:rsidR="00000000" w:rsidDel="00000000" w:rsidP="00000000" w:rsidRDefault="00000000" w:rsidRPr="00000000" w14:paraId="00003C4D">
      <w:pPr>
        <w:pageBreakBefore w:val="0"/>
        <w:rPr/>
      </w:pPr>
      <w:r w:rsidDel="00000000" w:rsidR="00000000" w:rsidRPr="00000000">
        <w:rPr>
          <w:rtl w:val="0"/>
        </w:rPr>
        <w:t xml:space="preserve">    m "Well [player], are you just going to keep standing there awkwardly or you going to get over here and join us?"</w:t>
      </w:r>
    </w:p>
    <w:p w:rsidR="00000000" w:rsidDel="00000000" w:rsidP="00000000" w:rsidRDefault="00000000" w:rsidRPr="00000000" w14:paraId="00003C4E">
      <w:pPr>
        <w:pageBreakBefore w:val="0"/>
        <w:rPr/>
      </w:pPr>
      <w:r w:rsidDel="00000000" w:rsidR="00000000" w:rsidRPr="00000000">
        <w:rPr>
          <w:rtl w:val="0"/>
        </w:rPr>
        <w:t xml:space="preserve">    "She gives me a quick wink."</w:t>
      </w:r>
    </w:p>
    <w:p w:rsidR="00000000" w:rsidDel="00000000" w:rsidP="00000000" w:rsidRDefault="00000000" w:rsidRPr="00000000" w14:paraId="00003C4F">
      <w:pPr>
        <w:pageBreakBefore w:val="0"/>
        <w:rPr/>
      </w:pPr>
      <w:r w:rsidDel="00000000" w:rsidR="00000000" w:rsidRPr="00000000">
        <w:rPr>
          <w:rtl w:val="0"/>
        </w:rPr>
        <w:t xml:space="preserve">    mc "Uh...of course!"</w:t>
      </w:r>
    </w:p>
    <w:p w:rsidR="00000000" w:rsidDel="00000000" w:rsidP="00000000" w:rsidRDefault="00000000" w:rsidRPr="00000000" w14:paraId="00003C50">
      <w:pPr>
        <w:pageBreakBefore w:val="0"/>
        <w:rPr/>
      </w:pPr>
      <w:r w:rsidDel="00000000" w:rsidR="00000000" w:rsidRPr="00000000">
        <w:rPr>
          <w:rtl w:val="0"/>
        </w:rPr>
        <w:t xml:space="preserve">    "I walk over and get between Monika and Sayori to join the big hug fiesta."</w:t>
      </w:r>
    </w:p>
    <w:p w:rsidR="00000000" w:rsidDel="00000000" w:rsidP="00000000" w:rsidRDefault="00000000" w:rsidRPr="00000000" w14:paraId="00003C51">
      <w:pPr>
        <w:pageBreakBefore w:val="0"/>
        <w:rPr/>
      </w:pPr>
      <w:r w:rsidDel="00000000" w:rsidR="00000000" w:rsidRPr="00000000">
        <w:rPr>
          <w:rtl w:val="0"/>
        </w:rPr>
        <w:t xml:space="preserve">    "We all start laughing, this sure is going to be fun."</w:t>
      </w:r>
    </w:p>
    <w:p w:rsidR="00000000" w:rsidDel="00000000" w:rsidP="00000000" w:rsidRDefault="00000000" w:rsidRPr="00000000" w14:paraId="00003C52">
      <w:pPr>
        <w:pageBreakBefore w:val="0"/>
        <w:rPr/>
      </w:pPr>
      <w:r w:rsidDel="00000000" w:rsidR="00000000" w:rsidRPr="00000000">
        <w:rPr>
          <w:rtl w:val="0"/>
        </w:rPr>
        <w:t xml:space="preserve">    show monika at thide zorder 1</w:t>
      </w:r>
    </w:p>
    <w:p w:rsidR="00000000" w:rsidDel="00000000" w:rsidP="00000000" w:rsidRDefault="00000000" w:rsidRPr="00000000" w14:paraId="00003C53">
      <w:pPr>
        <w:pageBreakBefore w:val="0"/>
        <w:rPr/>
      </w:pPr>
      <w:r w:rsidDel="00000000" w:rsidR="00000000" w:rsidRPr="00000000">
        <w:rPr>
          <w:rtl w:val="0"/>
        </w:rPr>
        <w:t xml:space="preserve">    hide monika</w:t>
      </w:r>
    </w:p>
    <w:p w:rsidR="00000000" w:rsidDel="00000000" w:rsidP="00000000" w:rsidRDefault="00000000" w:rsidRPr="00000000" w14:paraId="00003C54">
      <w:pPr>
        <w:pageBreakBefore w:val="0"/>
        <w:rPr/>
      </w:pPr>
      <w:r w:rsidDel="00000000" w:rsidR="00000000" w:rsidRPr="00000000">
        <w:rPr>
          <w:rtl w:val="0"/>
        </w:rPr>
        <w:t xml:space="preserve">    show natsuki at thide zorder 1</w:t>
      </w:r>
    </w:p>
    <w:p w:rsidR="00000000" w:rsidDel="00000000" w:rsidP="00000000" w:rsidRDefault="00000000" w:rsidRPr="00000000" w14:paraId="00003C55">
      <w:pPr>
        <w:pageBreakBefore w:val="0"/>
        <w:rPr/>
      </w:pPr>
      <w:r w:rsidDel="00000000" w:rsidR="00000000" w:rsidRPr="00000000">
        <w:rPr>
          <w:rtl w:val="0"/>
        </w:rPr>
        <w:t xml:space="preserve">    hide natsuki</w:t>
      </w:r>
    </w:p>
    <w:p w:rsidR="00000000" w:rsidDel="00000000" w:rsidP="00000000" w:rsidRDefault="00000000" w:rsidRPr="00000000" w14:paraId="00003C56">
      <w:pPr>
        <w:pageBreakBefore w:val="0"/>
        <w:rPr/>
      </w:pPr>
      <w:r w:rsidDel="00000000" w:rsidR="00000000" w:rsidRPr="00000000">
        <w:rPr>
          <w:rtl w:val="0"/>
        </w:rPr>
        <w:t xml:space="preserve">    show yuri at thide zorder 1</w:t>
      </w:r>
    </w:p>
    <w:p w:rsidR="00000000" w:rsidDel="00000000" w:rsidP="00000000" w:rsidRDefault="00000000" w:rsidRPr="00000000" w14:paraId="00003C57">
      <w:pPr>
        <w:pageBreakBefore w:val="0"/>
        <w:rPr/>
      </w:pPr>
      <w:r w:rsidDel="00000000" w:rsidR="00000000" w:rsidRPr="00000000">
        <w:rPr>
          <w:rtl w:val="0"/>
        </w:rPr>
        <w:t xml:space="preserve">    hide yuri</w:t>
      </w:r>
    </w:p>
    <w:p w:rsidR="00000000" w:rsidDel="00000000" w:rsidP="00000000" w:rsidRDefault="00000000" w:rsidRPr="00000000" w14:paraId="00003C58">
      <w:pPr>
        <w:pageBreakBefore w:val="0"/>
        <w:rPr/>
      </w:pPr>
      <w:r w:rsidDel="00000000" w:rsidR="00000000" w:rsidRPr="00000000">
        <w:rPr>
          <w:rtl w:val="0"/>
        </w:rPr>
        <w:t xml:space="preserve">    show sayori at thide zorder 1</w:t>
      </w:r>
    </w:p>
    <w:p w:rsidR="00000000" w:rsidDel="00000000" w:rsidP="00000000" w:rsidRDefault="00000000" w:rsidRPr="00000000" w14:paraId="00003C59">
      <w:pPr>
        <w:pageBreakBefore w:val="0"/>
        <w:rPr/>
      </w:pPr>
      <w:r w:rsidDel="00000000" w:rsidR="00000000" w:rsidRPr="00000000">
        <w:rPr>
          <w:rtl w:val="0"/>
        </w:rPr>
        <w:t xml:space="preserve">    hide sayori</w:t>
      </w:r>
    </w:p>
    <w:p w:rsidR="00000000" w:rsidDel="00000000" w:rsidP="00000000" w:rsidRDefault="00000000" w:rsidRPr="00000000" w14:paraId="00003C5A">
      <w:pPr>
        <w:pageBreakBefore w:val="0"/>
        <w:rPr/>
      </w:pPr>
      <w:r w:rsidDel="00000000" w:rsidR="00000000" w:rsidRPr="00000000">
        <w:rPr>
          <w:rtl w:val="0"/>
        </w:rPr>
        <w:t xml:space="preserve">    scene bg club_day</w:t>
      </w:r>
    </w:p>
    <w:p w:rsidR="00000000" w:rsidDel="00000000" w:rsidP="00000000" w:rsidRDefault="00000000" w:rsidRPr="00000000" w14:paraId="00003C5B">
      <w:pPr>
        <w:pageBreakBefore w:val="0"/>
        <w:rPr/>
      </w:pPr>
      <w:r w:rsidDel="00000000" w:rsidR="00000000" w:rsidRPr="00000000">
        <w:rPr>
          <w:rtl w:val="0"/>
        </w:rPr>
        <w:t xml:space="preserve">    with dissolve_scene_full</w:t>
      </w:r>
    </w:p>
    <w:p w:rsidR="00000000" w:rsidDel="00000000" w:rsidP="00000000" w:rsidRDefault="00000000" w:rsidRPr="00000000" w14:paraId="00003C5C">
      <w:pPr>
        <w:pageBreakBefore w:val="0"/>
        <w:rPr/>
      </w:pPr>
      <w:r w:rsidDel="00000000" w:rsidR="00000000" w:rsidRPr="00000000">
        <w:rPr>
          <w:rtl w:val="0"/>
        </w:rPr>
        <w:t xml:space="preserve">    "We spend a little bit of time brainstorming ideas for the portfolio but it quickly becomes time for everyone to head home."</w:t>
      </w:r>
    </w:p>
    <w:p w:rsidR="00000000" w:rsidDel="00000000" w:rsidP="00000000" w:rsidRDefault="00000000" w:rsidRPr="00000000" w14:paraId="00003C5D">
      <w:pPr>
        <w:pageBreakBefore w:val="0"/>
        <w:rPr/>
      </w:pPr>
      <w:r w:rsidDel="00000000" w:rsidR="00000000" w:rsidRPr="00000000">
        <w:rPr>
          <w:rtl w:val="0"/>
        </w:rPr>
        <w:t xml:space="preserve">    "Yuri, Natsuki, and Sayori say goodbye and head out."</w:t>
      </w:r>
    </w:p>
    <w:p w:rsidR="00000000" w:rsidDel="00000000" w:rsidP="00000000" w:rsidRDefault="00000000" w:rsidRPr="00000000" w14:paraId="00003C5E">
      <w:pPr>
        <w:pageBreakBefore w:val="0"/>
        <w:rPr/>
      </w:pPr>
      <w:r w:rsidDel="00000000" w:rsidR="00000000" w:rsidRPr="00000000">
        <w:rPr>
          <w:rtl w:val="0"/>
        </w:rPr>
        <w:t xml:space="preserve">    show monika 1a at t11 zorder 2</w:t>
      </w:r>
    </w:p>
    <w:p w:rsidR="00000000" w:rsidDel="00000000" w:rsidP="00000000" w:rsidRDefault="00000000" w:rsidRPr="00000000" w14:paraId="00003C5F">
      <w:pPr>
        <w:pageBreakBefore w:val="0"/>
        <w:rPr/>
      </w:pPr>
      <w:r w:rsidDel="00000000" w:rsidR="00000000" w:rsidRPr="00000000">
        <w:rPr>
          <w:rtl w:val="0"/>
        </w:rPr>
        <w:t xml:space="preserve">    m "This was such a good day today [player] I'm so happy everyone is so excited."</w:t>
      </w:r>
    </w:p>
    <w:p w:rsidR="00000000" w:rsidDel="00000000" w:rsidP="00000000" w:rsidRDefault="00000000" w:rsidRPr="00000000" w14:paraId="00003C60">
      <w:pPr>
        <w:pageBreakBefore w:val="0"/>
        <w:rPr/>
      </w:pPr>
      <w:r w:rsidDel="00000000" w:rsidR="00000000" w:rsidRPr="00000000">
        <w:rPr>
          <w:rtl w:val="0"/>
        </w:rPr>
        <w:t xml:space="preserve">    mc "Yeah it was awesome, I can't wait to read some of the poems we come up with."</w:t>
      </w:r>
    </w:p>
    <w:p w:rsidR="00000000" w:rsidDel="00000000" w:rsidP="00000000" w:rsidRDefault="00000000" w:rsidRPr="00000000" w14:paraId="00003C61">
      <w:pPr>
        <w:pageBreakBefore w:val="0"/>
        <w:rPr/>
      </w:pPr>
      <w:r w:rsidDel="00000000" w:rsidR="00000000" w:rsidRPr="00000000">
        <w:rPr>
          <w:rtl w:val="0"/>
        </w:rPr>
        <w:t xml:space="preserve">    "Monika smiles still but sighs a little bit."</w:t>
      </w:r>
    </w:p>
    <w:p w:rsidR="00000000" w:rsidDel="00000000" w:rsidP="00000000" w:rsidRDefault="00000000" w:rsidRPr="00000000" w14:paraId="00003C62">
      <w:pPr>
        <w:pageBreakBefore w:val="0"/>
        <w:rPr/>
      </w:pPr>
      <w:r w:rsidDel="00000000" w:rsidR="00000000" w:rsidRPr="00000000">
        <w:rPr>
          <w:rtl w:val="0"/>
        </w:rPr>
        <w:t xml:space="preserve">    m 1m "Yeah me too, I just feel a little bad though."</w:t>
      </w:r>
    </w:p>
    <w:p w:rsidR="00000000" w:rsidDel="00000000" w:rsidP="00000000" w:rsidRDefault="00000000" w:rsidRPr="00000000" w14:paraId="00003C63">
      <w:pPr>
        <w:pageBreakBefore w:val="0"/>
        <w:rPr/>
      </w:pPr>
      <w:r w:rsidDel="00000000" w:rsidR="00000000" w:rsidRPr="00000000">
        <w:rPr>
          <w:rtl w:val="0"/>
        </w:rPr>
        <w:t xml:space="preserve">    mc "How come?"</w:t>
      </w:r>
    </w:p>
    <w:p w:rsidR="00000000" w:rsidDel="00000000" w:rsidP="00000000" w:rsidRDefault="00000000" w:rsidRPr="00000000" w14:paraId="00003C64">
      <w:pPr>
        <w:pageBreakBefore w:val="0"/>
        <w:rPr/>
      </w:pPr>
      <w:r w:rsidDel="00000000" w:rsidR="00000000" w:rsidRPr="00000000">
        <w:rPr>
          <w:rtl w:val="0"/>
        </w:rPr>
        <w:t xml:space="preserve">    m "Natsuki was right, I didn't think about anyone else again."</w:t>
      </w:r>
    </w:p>
    <w:p w:rsidR="00000000" w:rsidDel="00000000" w:rsidP="00000000" w:rsidRDefault="00000000" w:rsidRPr="00000000" w14:paraId="00003C65">
      <w:pPr>
        <w:pageBreakBefore w:val="0"/>
        <w:rPr/>
      </w:pPr>
      <w:r w:rsidDel="00000000" w:rsidR="00000000" w:rsidRPr="00000000">
        <w:rPr>
          <w:rtl w:val="0"/>
        </w:rPr>
        <w:t xml:space="preserve">    m 1o "I'm the club president, the needs of my members are supposed to come first."</w:t>
      </w:r>
    </w:p>
    <w:p w:rsidR="00000000" w:rsidDel="00000000" w:rsidP="00000000" w:rsidRDefault="00000000" w:rsidRPr="00000000" w14:paraId="00003C66">
      <w:pPr>
        <w:pageBreakBefore w:val="0"/>
        <w:rPr/>
      </w:pPr>
      <w:r w:rsidDel="00000000" w:rsidR="00000000" w:rsidRPr="00000000">
        <w:rPr>
          <w:rtl w:val="0"/>
        </w:rPr>
        <w:t xml:space="preserve">    m "It's my job to keep them comfortable with everything."</w:t>
      </w:r>
    </w:p>
    <w:p w:rsidR="00000000" w:rsidDel="00000000" w:rsidP="00000000" w:rsidRDefault="00000000" w:rsidRPr="00000000" w14:paraId="00003C67">
      <w:pPr>
        <w:pageBreakBefore w:val="0"/>
        <w:rPr/>
      </w:pPr>
      <w:r w:rsidDel="00000000" w:rsidR="00000000" w:rsidRPr="00000000">
        <w:rPr>
          <w:rtl w:val="0"/>
        </w:rPr>
        <w:t xml:space="preserve">    m "Am I just a selfish person [player]?"</w:t>
      </w:r>
    </w:p>
    <w:p w:rsidR="00000000" w:rsidDel="00000000" w:rsidP="00000000" w:rsidRDefault="00000000" w:rsidRPr="00000000" w14:paraId="00003C68">
      <w:pPr>
        <w:pageBreakBefore w:val="0"/>
        <w:rPr/>
      </w:pPr>
      <w:r w:rsidDel="00000000" w:rsidR="00000000" w:rsidRPr="00000000">
        <w:rPr>
          <w:rtl w:val="0"/>
        </w:rPr>
        <w:t xml:space="preserve">    "Jeez, Monika really did take what they said to heart."</w:t>
      </w:r>
    </w:p>
    <w:p w:rsidR="00000000" w:rsidDel="00000000" w:rsidP="00000000" w:rsidRDefault="00000000" w:rsidRPr="00000000" w14:paraId="00003C69">
      <w:pPr>
        <w:pageBreakBefore w:val="0"/>
        <w:rPr/>
      </w:pPr>
      <w:r w:rsidDel="00000000" w:rsidR="00000000" w:rsidRPr="00000000">
        <w:rPr>
          <w:rtl w:val="0"/>
        </w:rPr>
        <w:t xml:space="preserve">    mc "Everyone gets a little selfish sometimes Monika there isn't anything wrong with that."</w:t>
      </w:r>
    </w:p>
    <w:p w:rsidR="00000000" w:rsidDel="00000000" w:rsidP="00000000" w:rsidRDefault="00000000" w:rsidRPr="00000000" w14:paraId="00003C6A">
      <w:pPr>
        <w:pageBreakBefore w:val="0"/>
        <w:rPr/>
      </w:pPr>
      <w:r w:rsidDel="00000000" w:rsidR="00000000" w:rsidRPr="00000000">
        <w:rPr>
          <w:rtl w:val="0"/>
        </w:rPr>
        <w:t xml:space="preserve">    mc "Besides, you gave a very honest apology and were just excited in the first place."</w:t>
      </w:r>
    </w:p>
    <w:p w:rsidR="00000000" w:rsidDel="00000000" w:rsidP="00000000" w:rsidRDefault="00000000" w:rsidRPr="00000000" w14:paraId="00003C6B">
      <w:pPr>
        <w:pageBreakBefore w:val="0"/>
        <w:rPr/>
      </w:pPr>
      <w:r w:rsidDel="00000000" w:rsidR="00000000" w:rsidRPr="00000000">
        <w:rPr>
          <w:rtl w:val="0"/>
        </w:rPr>
        <w:t xml:space="preserve">    mc "No one holds a grudge, you're still the only club president we want."</w:t>
      </w:r>
    </w:p>
    <w:p w:rsidR="00000000" w:rsidDel="00000000" w:rsidP="00000000" w:rsidRDefault="00000000" w:rsidRPr="00000000" w14:paraId="00003C6C">
      <w:pPr>
        <w:pageBreakBefore w:val="0"/>
        <w:rPr/>
      </w:pPr>
      <w:r w:rsidDel="00000000" w:rsidR="00000000" w:rsidRPr="00000000">
        <w:rPr>
          <w:rtl w:val="0"/>
        </w:rPr>
        <w:t xml:space="preserve">    m 1m "Aww, that's so sweet of you to say [player], thank you."</w:t>
      </w:r>
    </w:p>
    <w:p w:rsidR="00000000" w:rsidDel="00000000" w:rsidP="00000000" w:rsidRDefault="00000000" w:rsidRPr="00000000" w14:paraId="00003C6D">
      <w:pPr>
        <w:pageBreakBefore w:val="0"/>
        <w:rPr/>
      </w:pPr>
      <w:r w:rsidDel="00000000" w:rsidR="00000000" w:rsidRPr="00000000">
        <w:rPr>
          <w:rtl w:val="0"/>
        </w:rPr>
        <w:t xml:space="preserve">    m "Still though, I'll try harder to be less of a control freak around here." </w:t>
      </w:r>
    </w:p>
    <w:p w:rsidR="00000000" w:rsidDel="00000000" w:rsidP="00000000" w:rsidRDefault="00000000" w:rsidRPr="00000000" w14:paraId="00003C6E">
      <w:pPr>
        <w:pageBreakBefore w:val="0"/>
        <w:rPr/>
      </w:pPr>
      <w:r w:rsidDel="00000000" w:rsidR="00000000" w:rsidRPr="00000000">
        <w:rPr>
          <w:rtl w:val="0"/>
        </w:rPr>
        <w:t xml:space="preserve">    "Monika leans in and gives me a tight hug, resting her head on my shoulder."</w:t>
      </w:r>
    </w:p>
    <w:p w:rsidR="00000000" w:rsidDel="00000000" w:rsidP="00000000" w:rsidRDefault="00000000" w:rsidRPr="00000000" w14:paraId="00003C6F">
      <w:pPr>
        <w:pageBreakBefore w:val="0"/>
        <w:rPr/>
      </w:pPr>
      <w:r w:rsidDel="00000000" w:rsidR="00000000" w:rsidRPr="00000000">
        <w:rPr>
          <w:rtl w:val="0"/>
        </w:rPr>
        <w:t xml:space="preserve">    m "I'm so happy you're my boyfriend, I don't know what I'd do without you."</w:t>
      </w:r>
    </w:p>
    <w:p w:rsidR="00000000" w:rsidDel="00000000" w:rsidP="00000000" w:rsidRDefault="00000000" w:rsidRPr="00000000" w14:paraId="00003C70">
      <w:pPr>
        <w:pageBreakBefore w:val="0"/>
        <w:rPr/>
      </w:pPr>
      <w:r w:rsidDel="00000000" w:rsidR="00000000" w:rsidRPr="00000000">
        <w:rPr>
          <w:rtl w:val="0"/>
        </w:rPr>
        <w:t xml:space="preserve">    "She then leans in and grabs my uniform tie, yanking me into a deep kiss."</w:t>
      </w:r>
    </w:p>
    <w:p w:rsidR="00000000" w:rsidDel="00000000" w:rsidP="00000000" w:rsidRDefault="00000000" w:rsidRPr="00000000" w14:paraId="00003C71">
      <w:pPr>
        <w:pageBreakBefore w:val="0"/>
        <w:rPr/>
      </w:pPr>
      <w:r w:rsidDel="00000000" w:rsidR="00000000" w:rsidRPr="00000000">
        <w:rPr>
          <w:rtl w:val="0"/>
        </w:rPr>
        <w:t xml:space="preserve">    m 5a "So you better not even think about leaving me then." </w:t>
      </w:r>
    </w:p>
    <w:p w:rsidR="00000000" w:rsidDel="00000000" w:rsidP="00000000" w:rsidRDefault="00000000" w:rsidRPr="00000000" w14:paraId="00003C72">
      <w:pPr>
        <w:pageBreakBefore w:val="0"/>
        <w:rPr/>
      </w:pPr>
      <w:r w:rsidDel="00000000" w:rsidR="00000000" w:rsidRPr="00000000">
        <w:rPr>
          <w:rtl w:val="0"/>
        </w:rPr>
        <w:t xml:space="preserve">    "I stand there dumbstruck and eyes wide for a moment."</w:t>
      </w:r>
    </w:p>
    <w:p w:rsidR="00000000" w:rsidDel="00000000" w:rsidP="00000000" w:rsidRDefault="00000000" w:rsidRPr="00000000" w14:paraId="00003C73">
      <w:pPr>
        <w:pageBreakBefore w:val="0"/>
        <w:rPr/>
      </w:pPr>
      <w:r w:rsidDel="00000000" w:rsidR="00000000" w:rsidRPr="00000000">
        <w:rPr>
          <w:rtl w:val="0"/>
        </w:rPr>
        <w:t xml:space="preserve">    mc "Uh… believe me I wouldn't ever dare Monika."</w:t>
      </w:r>
    </w:p>
    <w:p w:rsidR="00000000" w:rsidDel="00000000" w:rsidP="00000000" w:rsidRDefault="00000000" w:rsidRPr="00000000" w14:paraId="00003C74">
      <w:pPr>
        <w:pageBreakBefore w:val="0"/>
        <w:rPr/>
      </w:pPr>
      <w:r w:rsidDel="00000000" w:rsidR="00000000" w:rsidRPr="00000000">
        <w:rPr>
          <w:rtl w:val="0"/>
        </w:rPr>
        <w:t xml:space="preserve">    m "Ehehe, good."</w:t>
      </w:r>
    </w:p>
    <w:p w:rsidR="00000000" w:rsidDel="00000000" w:rsidP="00000000" w:rsidRDefault="00000000" w:rsidRPr="00000000" w14:paraId="00003C75">
      <w:pPr>
        <w:pageBreakBefore w:val="0"/>
        <w:rPr/>
      </w:pPr>
      <w:r w:rsidDel="00000000" w:rsidR="00000000" w:rsidRPr="00000000">
        <w:rPr>
          <w:rtl w:val="0"/>
        </w:rPr>
        <w:t xml:space="preserve">    "We both then pack up our stuff and start walking home together."</w:t>
      </w:r>
    </w:p>
    <w:p w:rsidR="00000000" w:rsidDel="00000000" w:rsidP="00000000" w:rsidRDefault="00000000" w:rsidRPr="00000000" w14:paraId="00003C76">
      <w:pPr>
        <w:pageBreakBefore w:val="0"/>
        <w:rPr/>
      </w:pPr>
      <w:r w:rsidDel="00000000" w:rsidR="00000000" w:rsidRPr="00000000">
        <w:rPr>
          <w:rtl w:val="0"/>
        </w:rPr>
        <w:t xml:space="preserve">    show monika at thide zorder 1</w:t>
      </w:r>
    </w:p>
    <w:p w:rsidR="00000000" w:rsidDel="00000000" w:rsidP="00000000" w:rsidRDefault="00000000" w:rsidRPr="00000000" w14:paraId="00003C77">
      <w:pPr>
        <w:pageBreakBefore w:val="0"/>
        <w:rPr/>
      </w:pPr>
      <w:r w:rsidDel="00000000" w:rsidR="00000000" w:rsidRPr="00000000">
        <w:rPr>
          <w:rtl w:val="0"/>
        </w:rPr>
        <w:t xml:space="preserve">    hide monika</w:t>
      </w:r>
    </w:p>
    <w:p w:rsidR="00000000" w:rsidDel="00000000" w:rsidP="00000000" w:rsidRDefault="00000000" w:rsidRPr="00000000" w14:paraId="00003C78">
      <w:pPr>
        <w:pageBreakBefore w:val="0"/>
        <w:rPr/>
      </w:pPr>
      <w:r w:rsidDel="00000000" w:rsidR="00000000" w:rsidRPr="00000000">
        <w:rPr>
          <w:rtl w:val="0"/>
        </w:rPr>
        <w:t xml:space="preserve">    scene black</w:t>
      </w:r>
    </w:p>
    <w:p w:rsidR="00000000" w:rsidDel="00000000" w:rsidP="00000000" w:rsidRDefault="00000000" w:rsidRPr="00000000" w14:paraId="00003C79">
      <w:pPr>
        <w:pageBreakBefore w:val="0"/>
        <w:rPr/>
      </w:pPr>
      <w:r w:rsidDel="00000000" w:rsidR="00000000" w:rsidRPr="00000000">
        <w:rPr>
          <w:rtl w:val="0"/>
        </w:rPr>
        <w:t xml:space="preserve">     </w:t>
      </w:r>
    </w:p>
    <w:p w:rsidR="00000000" w:rsidDel="00000000" w:rsidP="00000000" w:rsidRDefault="00000000" w:rsidRPr="00000000" w14:paraId="00003C7A">
      <w:pPr>
        <w:pageBreakBefore w:val="0"/>
        <w:rPr/>
      </w:pPr>
      <w:r w:rsidDel="00000000" w:rsidR="00000000" w:rsidRPr="00000000">
        <w:rPr>
          <w:rtl w:val="0"/>
        </w:rPr>
        <w:t xml:space="preserve">        </w:t>
      </w:r>
    </w:p>
    <w:p w:rsidR="00000000" w:rsidDel="00000000" w:rsidP="00000000" w:rsidRDefault="00000000" w:rsidRPr="00000000" w14:paraId="00003C7B">
      <w:pPr>
        <w:pageBreakBefore w:val="0"/>
        <w:rPr/>
      </w:pPr>
      <w:r w:rsidDel="00000000" w:rsidR="00000000" w:rsidRPr="00000000">
        <w:rPr>
          <w:rtl w:val="0"/>
        </w:rPr>
        <w:t xml:space="preserve">    </w:t>
      </w:r>
    </w:p>
    <w:p w:rsidR="00000000" w:rsidDel="00000000" w:rsidP="00000000" w:rsidRDefault="00000000" w:rsidRPr="00000000" w14:paraId="00003C7C">
      <w:pPr>
        <w:pageBreakBefore w:val="0"/>
        <w:rPr/>
      </w:pPr>
      <w:r w:rsidDel="00000000" w:rsidR="00000000" w:rsidRPr="00000000">
        <w:rPr>
          <w:rtl w:val="0"/>
        </w:rPr>
        <w:t xml:space="preserve">    </w:t>
      </w:r>
    </w:p>
    <w:p w:rsidR="00000000" w:rsidDel="00000000" w:rsidP="00000000" w:rsidRDefault="00000000" w:rsidRPr="00000000" w14:paraId="00003C7D">
      <w:pPr>
        <w:pageBreakBefore w:val="0"/>
        <w:rPr/>
      </w:pPr>
      <w:r w:rsidDel="00000000" w:rsidR="00000000" w:rsidRPr="00000000">
        <w:rPr>
          <w:rtl w:val="0"/>
        </w:rPr>
        <w:t xml:space="preserve">    </w:t>
      </w:r>
    </w:p>
    <w:p w:rsidR="00000000" w:rsidDel="00000000" w:rsidP="00000000" w:rsidRDefault="00000000" w:rsidRPr="00000000" w14:paraId="00003C7E">
      <w:pPr>
        <w:pageBreakBefore w:val="0"/>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3C7F">
      <w:pPr>
        <w:pageBreakBefore w:val="0"/>
        <w:rPr/>
      </w:pPr>
      <w:r w:rsidDel="00000000" w:rsidR="00000000" w:rsidRPr="00000000">
        <w:rPr>
          <w:rtl w:val="0"/>
        </w:rPr>
        <w:t xml:space="preserve">    </w:t>
      </w:r>
    </w:p>
    <w:p w:rsidR="00000000" w:rsidDel="00000000" w:rsidP="00000000" w:rsidRDefault="00000000" w:rsidRPr="00000000" w14:paraId="00003C80">
      <w:pPr>
        <w:pageBreakBefore w:val="0"/>
        <w:rPr/>
      </w:pPr>
      <w:r w:rsidDel="00000000" w:rsidR="00000000" w:rsidRPr="00000000">
        <w:rPr>
          <w:rtl w:val="0"/>
        </w:rPr>
      </w:r>
    </w:p>
    <w:p w:rsidR="00000000" w:rsidDel="00000000" w:rsidP="00000000" w:rsidRDefault="00000000" w:rsidRPr="00000000" w14:paraId="00003C81">
      <w:pPr>
        <w:pageBreakBefore w:val="0"/>
        <w:rPr/>
      </w:pPr>
      <w:r w:rsidDel="00000000" w:rsidR="00000000" w:rsidRPr="00000000">
        <w:rPr>
          <w:rtl w:val="0"/>
        </w:rPr>
        <w:t xml:space="preserve">        </w:t>
      </w:r>
    </w:p>
    <w:p w:rsidR="00000000" w:rsidDel="00000000" w:rsidP="00000000" w:rsidRDefault="00000000" w:rsidRPr="00000000" w14:paraId="00003C82">
      <w:pPr>
        <w:pageBreakBefore w:val="0"/>
        <w:rPr/>
      </w:pPr>
      <w:r w:rsidDel="00000000" w:rsidR="00000000" w:rsidRPr="00000000">
        <w:rPr>
          <w:rtl w:val="0"/>
        </w:rPr>
        <w:t xml:space="preserve">    </w:t>
      </w:r>
    </w:p>
    <w:p w:rsidR="00000000" w:rsidDel="00000000" w:rsidP="00000000" w:rsidRDefault="00000000" w:rsidRPr="00000000" w14:paraId="00003C83">
      <w:pPr>
        <w:pageBreakBefore w:val="0"/>
        <w:rPr/>
      </w:pPr>
      <w:r w:rsidDel="00000000" w:rsidR="00000000" w:rsidRPr="00000000">
        <w:rPr>
          <w:rtl w:val="0"/>
        </w:rPr>
        <w:t xml:space="preserve">    </w:t>
      </w:r>
    </w:p>
    <w:p w:rsidR="00000000" w:rsidDel="00000000" w:rsidP="00000000" w:rsidRDefault="00000000" w:rsidRPr="00000000" w14:paraId="00003C84">
      <w:pPr>
        <w:pageBreakBefore w:val="0"/>
        <w:rPr/>
      </w:pPr>
      <w:r w:rsidDel="00000000" w:rsidR="00000000" w:rsidRPr="00000000">
        <w:rPr>
          <w:rtl w:val="0"/>
        </w:rPr>
        <w:t xml:space="preserve">    </w:t>
      </w:r>
    </w:p>
    <w:p w:rsidR="00000000" w:rsidDel="00000000" w:rsidP="00000000" w:rsidRDefault="00000000" w:rsidRPr="00000000" w14:paraId="00003C85">
      <w:pPr>
        <w:pageBreakBefore w:val="0"/>
        <w:rPr/>
      </w:pPr>
      <w:r w:rsidDel="00000000" w:rsidR="00000000" w:rsidRPr="00000000">
        <w:rPr>
          <w:rtl w:val="0"/>
        </w:rPr>
        <w:t xml:space="preserve">    </w:t>
      </w:r>
    </w:p>
    <w:p w:rsidR="00000000" w:rsidDel="00000000" w:rsidP="00000000" w:rsidRDefault="00000000" w:rsidRPr="00000000" w14:paraId="00003C86">
      <w:pPr>
        <w:pageBreakBefore w:val="0"/>
        <w:rPr/>
      </w:pPr>
      <w:r w:rsidDel="00000000" w:rsidR="00000000" w:rsidRPr="00000000">
        <w:rPr>
          <w:rtl w:val="0"/>
        </w:rPr>
        <w:t xml:space="preserve">    </w:t>
      </w:r>
    </w:p>
    <w:p w:rsidR="00000000" w:rsidDel="00000000" w:rsidP="00000000" w:rsidRDefault="00000000" w:rsidRPr="00000000" w14:paraId="00003C87">
      <w:pPr>
        <w:pageBreakBefore w:val="0"/>
        <w:rPr/>
      </w:pPr>
      <w:r w:rsidDel="00000000" w:rsidR="00000000" w:rsidRPr="00000000">
        <w:rPr>
          <w:rtl w:val="0"/>
        </w:rPr>
        <w:t xml:space="preserve">     </w:t>
      </w:r>
    </w:p>
    <w:p w:rsidR="00000000" w:rsidDel="00000000" w:rsidP="00000000" w:rsidRDefault="00000000" w:rsidRPr="00000000" w14:paraId="00003C88">
      <w:pPr>
        <w:pageBreakBefore w:val="0"/>
        <w:rPr/>
      </w:pPr>
      <w:r w:rsidDel="00000000" w:rsidR="00000000" w:rsidRPr="00000000">
        <w:rPr>
          <w:rtl w:val="0"/>
        </w:rPr>
      </w:r>
    </w:p>
    <w:p w:rsidR="00000000" w:rsidDel="00000000" w:rsidP="00000000" w:rsidRDefault="00000000" w:rsidRPr="00000000" w14:paraId="00003C89">
      <w:pPr>
        <w:pStyle w:val="Heading2"/>
        <w:pageBreakBefore w:val="0"/>
        <w:rPr/>
      </w:pPr>
      <w:bookmarkStart w:colFirst="0" w:colLast="0" w:name="_qpwuxri97h33" w:id="42"/>
      <w:bookmarkEnd w:id="42"/>
      <w:r w:rsidDel="00000000" w:rsidR="00000000" w:rsidRPr="00000000">
        <w:rPr>
          <w:rtl w:val="0"/>
        </w:rPr>
        <w:t xml:space="preserve">Studying/School Scenes (By Jesterology)</w:t>
      </w:r>
    </w:p>
    <w:p w:rsidR="00000000" w:rsidDel="00000000" w:rsidP="00000000" w:rsidRDefault="00000000" w:rsidRPr="00000000" w14:paraId="00003C8A">
      <w:pPr>
        <w:pStyle w:val="Heading2"/>
        <w:pageBreakBefore w:val="0"/>
        <w:rPr/>
      </w:pPr>
      <w:bookmarkStart w:colFirst="0" w:colLast="0" w:name="_g9vs2wn6xyq4" w:id="43"/>
      <w:bookmarkEnd w:id="43"/>
      <w:r w:rsidDel="00000000" w:rsidR="00000000" w:rsidRPr="00000000">
        <w:rPr>
          <w:rtl w:val="0"/>
        </w:rPr>
        <w:t xml:space="preserve">Archive of Unused Script for Reference or use</w:t>
      </w:r>
    </w:p>
    <w:p w:rsidR="00000000" w:rsidDel="00000000" w:rsidP="00000000" w:rsidRDefault="00000000" w:rsidRPr="00000000" w14:paraId="00003C8B">
      <w:pPr>
        <w:pStyle w:val="Heading3"/>
        <w:pageBreakBefore w:val="0"/>
        <w:rPr/>
      </w:pPr>
      <w:bookmarkStart w:colFirst="0" w:colLast="0" w:name="_83lryfinre5i" w:id="44"/>
      <w:bookmarkEnd w:id="44"/>
      <w:r w:rsidDel="00000000" w:rsidR="00000000" w:rsidRPr="00000000">
        <w:rPr>
          <w:rtl w:val="0"/>
        </w:rPr>
        <w:t xml:space="preserve">MC Breakdown:</w:t>
      </w:r>
    </w:p>
    <w:p w:rsidR="00000000" w:rsidDel="00000000" w:rsidP="00000000" w:rsidRDefault="00000000" w:rsidRPr="00000000" w14:paraId="00003C8C">
      <w:pPr>
        <w:pageBreakBefore w:val="0"/>
        <w:rPr/>
      </w:pPr>
      <w:r w:rsidDel="00000000" w:rsidR="00000000" w:rsidRPr="00000000">
        <w:rPr>
          <w:rtl w:val="0"/>
        </w:rPr>
        <w:t xml:space="preserve">scene bg class_day</w:t>
      </w:r>
    </w:p>
    <w:p w:rsidR="00000000" w:rsidDel="00000000" w:rsidP="00000000" w:rsidRDefault="00000000" w:rsidRPr="00000000" w14:paraId="00003C8D">
      <w:pPr>
        <w:pageBreakBefore w:val="0"/>
        <w:rPr/>
      </w:pPr>
      <w:r w:rsidDel="00000000" w:rsidR="00000000" w:rsidRPr="00000000">
        <w:rPr>
          <w:rtl w:val="0"/>
        </w:rPr>
        <w:t xml:space="preserve">    with wipeleft_scene</w:t>
      </w:r>
    </w:p>
    <w:p w:rsidR="00000000" w:rsidDel="00000000" w:rsidP="00000000" w:rsidRDefault="00000000" w:rsidRPr="00000000" w14:paraId="00003C8E">
      <w:pPr>
        <w:pageBreakBefore w:val="0"/>
        <w:rPr/>
      </w:pPr>
      <w:r w:rsidDel="00000000" w:rsidR="00000000" w:rsidRPr="00000000">
        <w:rPr>
          <w:rtl w:val="0"/>
        </w:rPr>
        <w:t xml:space="preserve">    "The next day, it's really the same."</w:t>
      </w:r>
    </w:p>
    <w:p w:rsidR="00000000" w:rsidDel="00000000" w:rsidP="00000000" w:rsidRDefault="00000000" w:rsidRPr="00000000" w14:paraId="00003C8F">
      <w:pPr>
        <w:pageBreakBefore w:val="0"/>
        <w:rPr/>
      </w:pPr>
      <w:r w:rsidDel="00000000" w:rsidR="00000000" w:rsidRPr="00000000">
        <w:rPr>
          <w:rtl w:val="0"/>
        </w:rPr>
        <w:t xml:space="preserve">    "Through most of our classes she's just silent. Today at least she speaks up when the Teacher calls on her and helps me with things when I need it during class, however it feels like a formality."</w:t>
      </w:r>
    </w:p>
    <w:p w:rsidR="00000000" w:rsidDel="00000000" w:rsidP="00000000" w:rsidRDefault="00000000" w:rsidRPr="00000000" w14:paraId="00003C90">
      <w:pPr>
        <w:pageBreakBefore w:val="0"/>
        <w:rPr/>
      </w:pPr>
      <w:r w:rsidDel="00000000" w:rsidR="00000000" w:rsidRPr="00000000">
        <w:rPr>
          <w:rtl w:val="0"/>
        </w:rPr>
        <w:t xml:space="preserve">    "When the final bell rings I decide to confront her."</w:t>
      </w:r>
    </w:p>
    <w:p w:rsidR="00000000" w:rsidDel="00000000" w:rsidP="00000000" w:rsidRDefault="00000000" w:rsidRPr="00000000" w14:paraId="00003C91">
      <w:pPr>
        <w:pageBreakBefore w:val="0"/>
        <w:rPr/>
      </w:pPr>
      <w:r w:rsidDel="00000000" w:rsidR="00000000" w:rsidRPr="00000000">
        <w:rPr>
          <w:rtl w:val="0"/>
        </w:rPr>
        <w:t xml:space="preserve">    show monika 1c at t11 zorder 2</w:t>
      </w:r>
    </w:p>
    <w:p w:rsidR="00000000" w:rsidDel="00000000" w:rsidP="00000000" w:rsidRDefault="00000000" w:rsidRPr="00000000" w14:paraId="00003C92">
      <w:pPr>
        <w:pageBreakBefore w:val="0"/>
        <w:rPr/>
      </w:pPr>
      <w:r w:rsidDel="00000000" w:rsidR="00000000" w:rsidRPr="00000000">
        <w:rPr>
          <w:rtl w:val="0"/>
        </w:rPr>
        <w:t xml:space="preserve">    mc "Monika!"</w:t>
      </w:r>
    </w:p>
    <w:p w:rsidR="00000000" w:rsidDel="00000000" w:rsidP="00000000" w:rsidRDefault="00000000" w:rsidRPr="00000000" w14:paraId="00003C93">
      <w:pPr>
        <w:pageBreakBefore w:val="0"/>
        <w:rPr/>
      </w:pPr>
      <w:r w:rsidDel="00000000" w:rsidR="00000000" w:rsidRPr="00000000">
        <w:rPr>
          <w:rtl w:val="0"/>
        </w:rPr>
        <w:t xml:space="preserve">    m 1f "Oh, [player]."</w:t>
      </w:r>
    </w:p>
    <w:p w:rsidR="00000000" w:rsidDel="00000000" w:rsidP="00000000" w:rsidRDefault="00000000" w:rsidRPr="00000000" w14:paraId="00003C94">
      <w:pPr>
        <w:pageBreakBefore w:val="0"/>
        <w:rPr/>
      </w:pPr>
      <w:r w:rsidDel="00000000" w:rsidR="00000000" w:rsidRPr="00000000">
        <w:rPr>
          <w:rtl w:val="0"/>
        </w:rPr>
        <w:t xml:space="preserve">    mc "This isn't the way to the club. Don't tell me it's cancelled again."</w:t>
      </w:r>
    </w:p>
    <w:p w:rsidR="00000000" w:rsidDel="00000000" w:rsidP="00000000" w:rsidRDefault="00000000" w:rsidRPr="00000000" w14:paraId="00003C95">
      <w:pPr>
        <w:pageBreakBefore w:val="0"/>
        <w:rPr/>
      </w:pPr>
      <w:r w:rsidDel="00000000" w:rsidR="00000000" w:rsidRPr="00000000">
        <w:rPr>
          <w:rtl w:val="0"/>
        </w:rPr>
        <w:t xml:space="preserve">    m "It's not cancelled, I just won't be able to make it."</w:t>
      </w:r>
    </w:p>
    <w:p w:rsidR="00000000" w:rsidDel="00000000" w:rsidP="00000000" w:rsidRDefault="00000000" w:rsidRPr="00000000" w14:paraId="00003C96">
      <w:pPr>
        <w:pageBreakBefore w:val="0"/>
        <w:rPr/>
      </w:pPr>
      <w:r w:rsidDel="00000000" w:rsidR="00000000" w:rsidRPr="00000000">
        <w:rPr>
          <w:rtl w:val="0"/>
        </w:rPr>
        <w:t xml:space="preserve">    mc "What?"</w:t>
      </w:r>
    </w:p>
    <w:p w:rsidR="00000000" w:rsidDel="00000000" w:rsidP="00000000" w:rsidRDefault="00000000" w:rsidRPr="00000000" w14:paraId="00003C97">
      <w:pPr>
        <w:pageBreakBefore w:val="0"/>
        <w:rPr/>
      </w:pPr>
      <w:r w:rsidDel="00000000" w:rsidR="00000000" w:rsidRPr="00000000">
        <w:rPr>
          <w:rtl w:val="0"/>
        </w:rPr>
        <w:t xml:space="preserve">    m "Could you tell the club that? Since I won't be able to run the club, Sayori will have to."</w:t>
      </w:r>
    </w:p>
    <w:p w:rsidR="00000000" w:rsidDel="00000000" w:rsidP="00000000" w:rsidRDefault="00000000" w:rsidRPr="00000000" w14:paraId="00003C98">
      <w:pPr>
        <w:pageBreakBefore w:val="0"/>
        <w:rPr/>
      </w:pPr>
      <w:r w:rsidDel="00000000" w:rsidR="00000000" w:rsidRPr="00000000">
        <w:rPr>
          <w:rtl w:val="0"/>
        </w:rPr>
        <w:t xml:space="preserve">    mc "Monika, what's going on?"</w:t>
      </w:r>
    </w:p>
    <w:p w:rsidR="00000000" w:rsidDel="00000000" w:rsidP="00000000" w:rsidRDefault="00000000" w:rsidRPr="00000000" w14:paraId="00003C99">
      <w:pPr>
        <w:pageBreakBefore w:val="0"/>
        <w:rPr/>
      </w:pPr>
      <w:r w:rsidDel="00000000" w:rsidR="00000000" w:rsidRPr="00000000">
        <w:rPr>
          <w:rtl w:val="0"/>
        </w:rPr>
        <w:t xml:space="preserve">    m "Some family stuff, I guess."</w:t>
      </w:r>
    </w:p>
    <w:p w:rsidR="00000000" w:rsidDel="00000000" w:rsidP="00000000" w:rsidRDefault="00000000" w:rsidRPr="00000000" w14:paraId="00003C9A">
      <w:pPr>
        <w:pageBreakBefore w:val="0"/>
        <w:rPr/>
      </w:pPr>
      <w:r w:rsidDel="00000000" w:rsidR="00000000" w:rsidRPr="00000000">
        <w:rPr>
          <w:rtl w:val="0"/>
        </w:rPr>
        <w:t xml:space="preserve">    mc "You can tell me if you need to let off steam."</w:t>
      </w:r>
    </w:p>
    <w:p w:rsidR="00000000" w:rsidDel="00000000" w:rsidP="00000000" w:rsidRDefault="00000000" w:rsidRPr="00000000" w14:paraId="00003C9B">
      <w:pPr>
        <w:pageBreakBefore w:val="0"/>
        <w:rPr/>
      </w:pPr>
      <w:r w:rsidDel="00000000" w:rsidR="00000000" w:rsidRPr="00000000">
        <w:rPr>
          <w:rtl w:val="0"/>
        </w:rPr>
        <w:t xml:space="preserve">    m "No. It's okay."</w:t>
      </w:r>
    </w:p>
    <w:p w:rsidR="00000000" w:rsidDel="00000000" w:rsidP="00000000" w:rsidRDefault="00000000" w:rsidRPr="00000000" w14:paraId="00003C9C">
      <w:pPr>
        <w:pageBreakBefore w:val="0"/>
        <w:rPr/>
      </w:pPr>
      <w:r w:rsidDel="00000000" w:rsidR="00000000" w:rsidRPr="00000000">
        <w:rPr>
          <w:rtl w:val="0"/>
        </w:rPr>
        <w:t xml:space="preserve">    m 1q "I can't guarantee I'll be able to come in tomorrow, either. So let the club know that as well."</w:t>
      </w:r>
    </w:p>
    <w:p w:rsidR="00000000" w:rsidDel="00000000" w:rsidP="00000000" w:rsidRDefault="00000000" w:rsidRPr="00000000" w14:paraId="00003C9D">
      <w:pPr>
        <w:pageBreakBefore w:val="0"/>
        <w:rPr/>
      </w:pPr>
      <w:r w:rsidDel="00000000" w:rsidR="00000000" w:rsidRPr="00000000">
        <w:rPr>
          <w:rtl w:val="0"/>
        </w:rPr>
        <w:t xml:space="preserve">    mc "Monika.."</w:t>
      </w:r>
    </w:p>
    <w:p w:rsidR="00000000" w:rsidDel="00000000" w:rsidP="00000000" w:rsidRDefault="00000000" w:rsidRPr="00000000" w14:paraId="00003C9E">
      <w:pPr>
        <w:pageBreakBefore w:val="0"/>
        <w:rPr/>
      </w:pPr>
      <w:r w:rsidDel="00000000" w:rsidR="00000000" w:rsidRPr="00000000">
        <w:rPr>
          <w:rtl w:val="0"/>
        </w:rPr>
        <w:t xml:space="preserve">    m 1c "There's something I need to take care of myself, don't worry about it."</w:t>
      </w:r>
    </w:p>
    <w:p w:rsidR="00000000" w:rsidDel="00000000" w:rsidP="00000000" w:rsidRDefault="00000000" w:rsidRPr="00000000" w14:paraId="00003C9F">
      <w:pPr>
        <w:pageBreakBefore w:val="0"/>
        <w:rPr/>
      </w:pPr>
      <w:r w:rsidDel="00000000" w:rsidR="00000000" w:rsidRPr="00000000">
        <w:rPr>
          <w:rtl w:val="0"/>
        </w:rPr>
        <w:t xml:space="preserve">    mc "If there's anything I can do to help just-"</w:t>
      </w:r>
    </w:p>
    <w:p w:rsidR="00000000" w:rsidDel="00000000" w:rsidP="00000000" w:rsidRDefault="00000000" w:rsidRPr="00000000" w14:paraId="00003CA0">
      <w:pPr>
        <w:pageBreakBefore w:val="0"/>
        <w:rPr/>
      </w:pPr>
      <w:r w:rsidDel="00000000" w:rsidR="00000000" w:rsidRPr="00000000">
        <w:rPr>
          <w:rtl w:val="0"/>
        </w:rPr>
        <w:t xml:space="preserve">    m 1q "[player], this is the kind of situation where getting involved will only make it harder to solve. It's difficult to explain."</w:t>
      </w:r>
    </w:p>
    <w:p w:rsidR="00000000" w:rsidDel="00000000" w:rsidP="00000000" w:rsidRDefault="00000000" w:rsidRPr="00000000" w14:paraId="00003CA1">
      <w:pPr>
        <w:pageBreakBefore w:val="0"/>
        <w:rPr/>
      </w:pPr>
      <w:r w:rsidDel="00000000" w:rsidR="00000000" w:rsidRPr="00000000">
        <w:rPr>
          <w:rtl w:val="0"/>
        </w:rPr>
        <w:t xml:space="preserve">    m 1c "Don't worry, it'll be fixed in no time."</w:t>
      </w:r>
    </w:p>
    <w:p w:rsidR="00000000" w:rsidDel="00000000" w:rsidP="00000000" w:rsidRDefault="00000000" w:rsidRPr="00000000" w14:paraId="00003CA2">
      <w:pPr>
        <w:pageBreakBefore w:val="0"/>
        <w:rPr/>
      </w:pPr>
      <w:r w:rsidDel="00000000" w:rsidR="00000000" w:rsidRPr="00000000">
        <w:rPr>
          <w:rtl w:val="0"/>
        </w:rPr>
        <w:t xml:space="preserve">    mc "Well, alright."</w:t>
      </w:r>
    </w:p>
    <w:p w:rsidR="00000000" w:rsidDel="00000000" w:rsidP="00000000" w:rsidRDefault="00000000" w:rsidRPr="00000000" w14:paraId="00003CA3">
      <w:pPr>
        <w:pageBreakBefore w:val="0"/>
        <w:rPr/>
      </w:pPr>
      <w:r w:rsidDel="00000000" w:rsidR="00000000" w:rsidRPr="00000000">
        <w:rPr>
          <w:rtl w:val="0"/>
        </w:rPr>
        <w:t xml:space="preserve">    "There's no point in continuing to pester her about this."</w:t>
      </w:r>
    </w:p>
    <w:p w:rsidR="00000000" w:rsidDel="00000000" w:rsidP="00000000" w:rsidRDefault="00000000" w:rsidRPr="00000000" w14:paraId="00003CA4">
      <w:pPr>
        <w:pageBreakBefore w:val="0"/>
        <w:rPr/>
      </w:pPr>
      <w:r w:rsidDel="00000000" w:rsidR="00000000" w:rsidRPr="00000000">
        <w:rPr>
          <w:rtl w:val="0"/>
        </w:rPr>
        <w:t xml:space="preserve">    m 1e "I'll see you tomorrow. Try not to text me until then, though."</w:t>
      </w:r>
    </w:p>
    <w:p w:rsidR="00000000" w:rsidDel="00000000" w:rsidP="00000000" w:rsidRDefault="00000000" w:rsidRPr="00000000" w14:paraId="00003CA5">
      <w:pPr>
        <w:pageBreakBefore w:val="0"/>
        <w:rPr/>
      </w:pPr>
      <w:r w:rsidDel="00000000" w:rsidR="00000000" w:rsidRPr="00000000">
        <w:rPr>
          <w:rtl w:val="0"/>
        </w:rPr>
        <w:t xml:space="preserve">    mc "Wait, what?"</w:t>
      </w:r>
    </w:p>
    <w:p w:rsidR="00000000" w:rsidDel="00000000" w:rsidP="00000000" w:rsidRDefault="00000000" w:rsidRPr="00000000" w14:paraId="00003CA6">
      <w:pPr>
        <w:pageBreakBefore w:val="0"/>
        <w:rPr/>
      </w:pPr>
      <w:r w:rsidDel="00000000" w:rsidR="00000000" w:rsidRPr="00000000">
        <w:rPr>
          <w:rtl w:val="0"/>
        </w:rPr>
        <w:t xml:space="preserve">    m 1d "It'll make things easier that way. I'll explain everything when it's over."</w:t>
      </w:r>
    </w:p>
    <w:p w:rsidR="00000000" w:rsidDel="00000000" w:rsidP="00000000" w:rsidRDefault="00000000" w:rsidRPr="00000000" w14:paraId="00003CA7">
      <w:pPr>
        <w:pageBreakBefore w:val="0"/>
        <w:rPr/>
      </w:pPr>
      <w:r w:rsidDel="00000000" w:rsidR="00000000" w:rsidRPr="00000000">
        <w:rPr>
          <w:rtl w:val="0"/>
        </w:rPr>
        <w:t xml:space="preserve">    show monika at thide zorder 1</w:t>
      </w:r>
    </w:p>
    <w:p w:rsidR="00000000" w:rsidDel="00000000" w:rsidP="00000000" w:rsidRDefault="00000000" w:rsidRPr="00000000" w14:paraId="00003CA8">
      <w:pPr>
        <w:pageBreakBefore w:val="0"/>
        <w:rPr/>
      </w:pPr>
      <w:r w:rsidDel="00000000" w:rsidR="00000000" w:rsidRPr="00000000">
        <w:rPr>
          <w:rtl w:val="0"/>
        </w:rPr>
        <w:t xml:space="preserve">    hide monika</w:t>
      </w:r>
    </w:p>
    <w:p w:rsidR="00000000" w:rsidDel="00000000" w:rsidP="00000000" w:rsidRDefault="00000000" w:rsidRPr="00000000" w14:paraId="00003CA9">
      <w:pPr>
        <w:pageBreakBefore w:val="0"/>
        <w:rPr/>
      </w:pPr>
      <w:r w:rsidDel="00000000" w:rsidR="00000000" w:rsidRPr="00000000">
        <w:rPr>
          <w:rtl w:val="0"/>
        </w:rPr>
        <w:t xml:space="preserve">    "Monika rushes away before I can say anything else. This wasn't exactly the kind of conversation I hoped to have."</w:t>
      </w:r>
    </w:p>
    <w:p w:rsidR="00000000" w:rsidDel="00000000" w:rsidP="00000000" w:rsidRDefault="00000000" w:rsidRPr="00000000" w14:paraId="00003CAA">
      <w:pPr>
        <w:pageBreakBefore w:val="0"/>
        <w:rPr/>
      </w:pPr>
      <w:r w:rsidDel="00000000" w:rsidR="00000000" w:rsidRPr="00000000">
        <w:rPr>
          <w:rtl w:val="0"/>
        </w:rPr>
        <w:t xml:space="preserve">    "But to respect her and the club members I do what she told me instead of pursuing her."</w:t>
      </w:r>
    </w:p>
    <w:p w:rsidR="00000000" w:rsidDel="00000000" w:rsidP="00000000" w:rsidRDefault="00000000" w:rsidRPr="00000000" w14:paraId="00003CAB">
      <w:pPr>
        <w:pageBreakBefore w:val="0"/>
        <w:rPr/>
      </w:pPr>
      <w:r w:rsidDel="00000000" w:rsidR="00000000" w:rsidRPr="00000000">
        <w:rPr>
          <w:rtl w:val="0"/>
        </w:rPr>
        <w:t xml:space="preserve">    scene bg club_day</w:t>
      </w:r>
    </w:p>
    <w:p w:rsidR="00000000" w:rsidDel="00000000" w:rsidP="00000000" w:rsidRDefault="00000000" w:rsidRPr="00000000" w14:paraId="00003CAC">
      <w:pPr>
        <w:pageBreakBefore w:val="0"/>
        <w:rPr/>
      </w:pPr>
      <w:r w:rsidDel="00000000" w:rsidR="00000000" w:rsidRPr="00000000">
        <w:rPr>
          <w:rtl w:val="0"/>
        </w:rPr>
        <w:t xml:space="preserve">    with wipeleft_scene</w:t>
      </w:r>
    </w:p>
    <w:p w:rsidR="00000000" w:rsidDel="00000000" w:rsidP="00000000" w:rsidRDefault="00000000" w:rsidRPr="00000000" w14:paraId="00003CAD">
      <w:pPr>
        <w:pageBreakBefore w:val="0"/>
        <w:rPr/>
      </w:pPr>
      <w:r w:rsidDel="00000000" w:rsidR="00000000" w:rsidRPr="00000000">
        <w:rPr>
          <w:rtl w:val="0"/>
        </w:rPr>
        <w:t xml:space="preserve">    show sayori 1a at t31 zorder 2</w:t>
      </w:r>
    </w:p>
    <w:p w:rsidR="00000000" w:rsidDel="00000000" w:rsidP="00000000" w:rsidRDefault="00000000" w:rsidRPr="00000000" w14:paraId="00003CAE">
      <w:pPr>
        <w:pageBreakBefore w:val="0"/>
        <w:rPr/>
      </w:pPr>
      <w:r w:rsidDel="00000000" w:rsidR="00000000" w:rsidRPr="00000000">
        <w:rPr>
          <w:rtl w:val="0"/>
        </w:rPr>
        <w:t xml:space="preserve">    show natsuki 1a at t32 zorder 2</w:t>
      </w:r>
    </w:p>
    <w:p w:rsidR="00000000" w:rsidDel="00000000" w:rsidP="00000000" w:rsidRDefault="00000000" w:rsidRPr="00000000" w14:paraId="00003CAF">
      <w:pPr>
        <w:pageBreakBefore w:val="0"/>
        <w:rPr/>
      </w:pPr>
      <w:r w:rsidDel="00000000" w:rsidR="00000000" w:rsidRPr="00000000">
        <w:rPr>
          <w:rtl w:val="0"/>
        </w:rPr>
        <w:t xml:space="preserve">    show yuri 1a at t33 zorder 2</w:t>
      </w:r>
    </w:p>
    <w:p w:rsidR="00000000" w:rsidDel="00000000" w:rsidP="00000000" w:rsidRDefault="00000000" w:rsidRPr="00000000" w14:paraId="00003CB0">
      <w:pPr>
        <w:pageBreakBefore w:val="0"/>
        <w:rPr/>
      </w:pPr>
      <w:r w:rsidDel="00000000" w:rsidR="00000000" w:rsidRPr="00000000">
        <w:rPr>
          <w:rtl w:val="0"/>
        </w:rPr>
        <w:t xml:space="preserve">    "I enter the clubroom to see everyone already partaking in the usual activities."</w:t>
      </w:r>
    </w:p>
    <w:p w:rsidR="00000000" w:rsidDel="00000000" w:rsidP="00000000" w:rsidRDefault="00000000" w:rsidRPr="00000000" w14:paraId="00003CB1">
      <w:pPr>
        <w:pageBreakBefore w:val="0"/>
        <w:rPr/>
      </w:pPr>
      <w:r w:rsidDel="00000000" w:rsidR="00000000" w:rsidRPr="00000000">
        <w:rPr>
          <w:rtl w:val="0"/>
        </w:rPr>
        <w:t xml:space="preserve">    show sayori at f31 zorder 3</w:t>
      </w:r>
    </w:p>
    <w:p w:rsidR="00000000" w:rsidDel="00000000" w:rsidP="00000000" w:rsidRDefault="00000000" w:rsidRPr="00000000" w14:paraId="00003CB2">
      <w:pPr>
        <w:pageBreakBefore w:val="0"/>
        <w:rPr/>
      </w:pPr>
      <w:r w:rsidDel="00000000" w:rsidR="00000000" w:rsidRPr="00000000">
        <w:rPr>
          <w:rtl w:val="0"/>
        </w:rPr>
        <w:t xml:space="preserve">    s "Oh, [player]! There you are!"</w:t>
      </w:r>
    </w:p>
    <w:p w:rsidR="00000000" w:rsidDel="00000000" w:rsidP="00000000" w:rsidRDefault="00000000" w:rsidRPr="00000000" w14:paraId="00003CB3">
      <w:pPr>
        <w:pageBreakBefore w:val="0"/>
        <w:rPr/>
      </w:pPr>
      <w:r w:rsidDel="00000000" w:rsidR="00000000" w:rsidRPr="00000000">
        <w:rPr>
          <w:rtl w:val="0"/>
        </w:rPr>
        <w:t xml:space="preserve">    show sayori at t31 zorder 2</w:t>
      </w:r>
    </w:p>
    <w:p w:rsidR="00000000" w:rsidDel="00000000" w:rsidP="00000000" w:rsidRDefault="00000000" w:rsidRPr="00000000" w14:paraId="00003CB4">
      <w:pPr>
        <w:pageBreakBefore w:val="0"/>
        <w:rPr/>
      </w:pPr>
      <w:r w:rsidDel="00000000" w:rsidR="00000000" w:rsidRPr="00000000">
        <w:rPr>
          <w:rtl w:val="0"/>
        </w:rPr>
        <w:t xml:space="preserve">    show yuri at f33 zorder 3</w:t>
      </w:r>
    </w:p>
    <w:p w:rsidR="00000000" w:rsidDel="00000000" w:rsidP="00000000" w:rsidRDefault="00000000" w:rsidRPr="00000000" w14:paraId="00003CB5">
      <w:pPr>
        <w:pageBreakBefore w:val="0"/>
        <w:rPr/>
      </w:pPr>
      <w:r w:rsidDel="00000000" w:rsidR="00000000" w:rsidRPr="00000000">
        <w:rPr>
          <w:rtl w:val="0"/>
        </w:rPr>
        <w:t xml:space="preserve">    y 1f "Where's Monika?"</w:t>
      </w:r>
    </w:p>
    <w:p w:rsidR="00000000" w:rsidDel="00000000" w:rsidP="00000000" w:rsidRDefault="00000000" w:rsidRPr="00000000" w14:paraId="00003CB6">
      <w:pPr>
        <w:pageBreakBefore w:val="0"/>
        <w:rPr/>
      </w:pPr>
      <w:r w:rsidDel="00000000" w:rsidR="00000000" w:rsidRPr="00000000">
        <w:rPr>
          <w:rtl w:val="0"/>
        </w:rPr>
        <w:t xml:space="preserve">    show yuri at t33 zorder 2</w:t>
      </w:r>
    </w:p>
    <w:p w:rsidR="00000000" w:rsidDel="00000000" w:rsidP="00000000" w:rsidRDefault="00000000" w:rsidRPr="00000000" w14:paraId="00003CB7">
      <w:pPr>
        <w:pageBreakBefore w:val="0"/>
        <w:rPr/>
      </w:pPr>
      <w:r w:rsidDel="00000000" w:rsidR="00000000" w:rsidRPr="00000000">
        <w:rPr>
          <w:rtl w:val="0"/>
        </w:rPr>
        <w:t xml:space="preserve">    show natsuki at f32 zorder 3</w:t>
      </w:r>
    </w:p>
    <w:p w:rsidR="00000000" w:rsidDel="00000000" w:rsidP="00000000" w:rsidRDefault="00000000" w:rsidRPr="00000000" w14:paraId="00003CB8">
      <w:pPr>
        <w:pageBreakBefore w:val="0"/>
        <w:rPr/>
      </w:pPr>
      <w:r w:rsidDel="00000000" w:rsidR="00000000" w:rsidRPr="00000000">
        <w:rPr>
          <w:rtl w:val="0"/>
        </w:rPr>
        <w:t xml:space="preserve">    n 4b "Don't tell me the club's going to be cancelled again."</w:t>
      </w:r>
    </w:p>
    <w:p w:rsidR="00000000" w:rsidDel="00000000" w:rsidP="00000000" w:rsidRDefault="00000000" w:rsidRPr="00000000" w14:paraId="00003CB9">
      <w:pPr>
        <w:pageBreakBefore w:val="0"/>
        <w:rPr/>
      </w:pPr>
      <w:r w:rsidDel="00000000" w:rsidR="00000000" w:rsidRPr="00000000">
        <w:rPr>
          <w:rtl w:val="0"/>
        </w:rPr>
        <w:t xml:space="preserve">    show natsuki at t32 zorder 2</w:t>
      </w:r>
    </w:p>
    <w:p w:rsidR="00000000" w:rsidDel="00000000" w:rsidP="00000000" w:rsidRDefault="00000000" w:rsidRPr="00000000" w14:paraId="00003CBA">
      <w:pPr>
        <w:pageBreakBefore w:val="0"/>
        <w:rPr/>
      </w:pPr>
      <w:r w:rsidDel="00000000" w:rsidR="00000000" w:rsidRPr="00000000">
        <w:rPr>
          <w:rtl w:val="0"/>
        </w:rPr>
        <w:t xml:space="preserve">    mc "Don't worry, the Club isn't cancelled. I ran into Monika and she said she wouldn't be able to make it."</w:t>
      </w:r>
    </w:p>
    <w:p w:rsidR="00000000" w:rsidDel="00000000" w:rsidP="00000000" w:rsidRDefault="00000000" w:rsidRPr="00000000" w14:paraId="00003CBB">
      <w:pPr>
        <w:pageBreakBefore w:val="0"/>
        <w:rPr/>
      </w:pPr>
      <w:r w:rsidDel="00000000" w:rsidR="00000000" w:rsidRPr="00000000">
        <w:rPr>
          <w:rtl w:val="0"/>
        </w:rPr>
        <w:t xml:space="preserve">    show natsuki at f32 zorder 3</w:t>
      </w:r>
    </w:p>
    <w:p w:rsidR="00000000" w:rsidDel="00000000" w:rsidP="00000000" w:rsidRDefault="00000000" w:rsidRPr="00000000" w14:paraId="00003CBC">
      <w:pPr>
        <w:pageBreakBefore w:val="0"/>
        <w:rPr/>
      </w:pPr>
      <w:r w:rsidDel="00000000" w:rsidR="00000000" w:rsidRPr="00000000">
        <w:rPr>
          <w:rtl w:val="0"/>
        </w:rPr>
        <w:t xml:space="preserve">    n 2c "Well, as long as the club isn't cancelled that's fine."</w:t>
      </w:r>
    </w:p>
    <w:p w:rsidR="00000000" w:rsidDel="00000000" w:rsidP="00000000" w:rsidRDefault="00000000" w:rsidRPr="00000000" w14:paraId="00003CBD">
      <w:pPr>
        <w:pageBreakBefore w:val="0"/>
        <w:rPr/>
      </w:pPr>
      <w:r w:rsidDel="00000000" w:rsidR="00000000" w:rsidRPr="00000000">
        <w:rPr>
          <w:rtl w:val="0"/>
        </w:rPr>
        <w:t xml:space="preserve">    show natsuki at t32 zorder 2</w:t>
      </w:r>
    </w:p>
    <w:p w:rsidR="00000000" w:rsidDel="00000000" w:rsidP="00000000" w:rsidRDefault="00000000" w:rsidRPr="00000000" w14:paraId="00003CBE">
      <w:pPr>
        <w:pageBreakBefore w:val="0"/>
        <w:rPr/>
      </w:pPr>
      <w:r w:rsidDel="00000000" w:rsidR="00000000" w:rsidRPr="00000000">
        <w:rPr>
          <w:rtl w:val="0"/>
        </w:rPr>
        <w:t xml:space="preserve">    show yuri at f33 zorder 3</w:t>
      </w:r>
    </w:p>
    <w:p w:rsidR="00000000" w:rsidDel="00000000" w:rsidP="00000000" w:rsidRDefault="00000000" w:rsidRPr="00000000" w14:paraId="00003CBF">
      <w:pPr>
        <w:pageBreakBefore w:val="0"/>
        <w:rPr/>
      </w:pPr>
      <w:r w:rsidDel="00000000" w:rsidR="00000000" w:rsidRPr="00000000">
        <w:rPr>
          <w:rtl w:val="0"/>
        </w:rPr>
        <w:t xml:space="preserve">    y "Did she say why she couldn't make it?"</w:t>
      </w:r>
    </w:p>
    <w:p w:rsidR="00000000" w:rsidDel="00000000" w:rsidP="00000000" w:rsidRDefault="00000000" w:rsidRPr="00000000" w14:paraId="00003CC0">
      <w:pPr>
        <w:pageBreakBefore w:val="0"/>
        <w:rPr/>
      </w:pPr>
      <w:r w:rsidDel="00000000" w:rsidR="00000000" w:rsidRPr="00000000">
        <w:rPr>
          <w:rtl w:val="0"/>
        </w:rPr>
        <w:t xml:space="preserve">    show yuri at t33 zorder 2</w:t>
      </w:r>
    </w:p>
    <w:p w:rsidR="00000000" w:rsidDel="00000000" w:rsidP="00000000" w:rsidRDefault="00000000" w:rsidRPr="00000000" w14:paraId="00003CC1">
      <w:pPr>
        <w:pageBreakBefore w:val="0"/>
        <w:rPr/>
      </w:pPr>
      <w:r w:rsidDel="00000000" w:rsidR="00000000" w:rsidRPr="00000000">
        <w:rPr>
          <w:rtl w:val="0"/>
        </w:rPr>
        <w:t xml:space="preserve">    mc "She refused to explain, it sounds like some personal things are going on. She also said the same would probably happen tomorrow."</w:t>
      </w:r>
    </w:p>
    <w:p w:rsidR="00000000" w:rsidDel="00000000" w:rsidP="00000000" w:rsidRDefault="00000000" w:rsidRPr="00000000" w14:paraId="00003CC2">
      <w:pPr>
        <w:pageBreakBefore w:val="0"/>
        <w:rPr/>
      </w:pPr>
      <w:r w:rsidDel="00000000" w:rsidR="00000000" w:rsidRPr="00000000">
        <w:rPr>
          <w:rtl w:val="0"/>
        </w:rPr>
        <w:t xml:space="preserve">    show sayori at f31 zorder 3</w:t>
      </w:r>
    </w:p>
    <w:p w:rsidR="00000000" w:rsidDel="00000000" w:rsidP="00000000" w:rsidRDefault="00000000" w:rsidRPr="00000000" w14:paraId="00003CC3">
      <w:pPr>
        <w:pageBreakBefore w:val="0"/>
        <w:rPr/>
      </w:pPr>
      <w:r w:rsidDel="00000000" w:rsidR="00000000" w:rsidRPr="00000000">
        <w:rPr>
          <w:rtl w:val="0"/>
        </w:rPr>
        <w:t xml:space="preserve">    s 4r "I guess that means I'm Club President for today!"</w:t>
      </w:r>
    </w:p>
    <w:p w:rsidR="00000000" w:rsidDel="00000000" w:rsidP="00000000" w:rsidRDefault="00000000" w:rsidRPr="00000000" w14:paraId="00003CC4">
      <w:pPr>
        <w:pageBreakBefore w:val="0"/>
        <w:rPr/>
      </w:pPr>
      <w:r w:rsidDel="00000000" w:rsidR="00000000" w:rsidRPr="00000000">
        <w:rPr>
          <w:rtl w:val="0"/>
        </w:rPr>
        <w:t xml:space="preserve">    show sayori at thide zorder 1</w:t>
      </w:r>
    </w:p>
    <w:p w:rsidR="00000000" w:rsidDel="00000000" w:rsidP="00000000" w:rsidRDefault="00000000" w:rsidRPr="00000000" w14:paraId="00003CC5">
      <w:pPr>
        <w:pageBreakBefore w:val="0"/>
        <w:rPr/>
      </w:pPr>
      <w:r w:rsidDel="00000000" w:rsidR="00000000" w:rsidRPr="00000000">
        <w:rPr>
          <w:rtl w:val="0"/>
        </w:rPr>
        <w:t xml:space="preserve">    hide sayori</w:t>
      </w:r>
    </w:p>
    <w:p w:rsidR="00000000" w:rsidDel="00000000" w:rsidP="00000000" w:rsidRDefault="00000000" w:rsidRPr="00000000" w14:paraId="00003CC6">
      <w:pPr>
        <w:pageBreakBefore w:val="0"/>
        <w:rPr/>
      </w:pPr>
      <w:r w:rsidDel="00000000" w:rsidR="00000000" w:rsidRPr="00000000">
        <w:rPr>
          <w:rtl w:val="0"/>
        </w:rPr>
        <w:t xml:space="preserve">    show natsuki at thide zorder 1</w:t>
      </w:r>
    </w:p>
    <w:p w:rsidR="00000000" w:rsidDel="00000000" w:rsidP="00000000" w:rsidRDefault="00000000" w:rsidRPr="00000000" w14:paraId="00003CC7">
      <w:pPr>
        <w:pageBreakBefore w:val="0"/>
        <w:rPr/>
      </w:pPr>
      <w:r w:rsidDel="00000000" w:rsidR="00000000" w:rsidRPr="00000000">
        <w:rPr>
          <w:rtl w:val="0"/>
        </w:rPr>
        <w:t xml:space="preserve">    hide natsuki</w:t>
      </w:r>
    </w:p>
    <w:p w:rsidR="00000000" w:rsidDel="00000000" w:rsidP="00000000" w:rsidRDefault="00000000" w:rsidRPr="00000000" w14:paraId="00003CC8">
      <w:pPr>
        <w:pageBreakBefore w:val="0"/>
        <w:rPr/>
      </w:pPr>
      <w:r w:rsidDel="00000000" w:rsidR="00000000" w:rsidRPr="00000000">
        <w:rPr>
          <w:rtl w:val="0"/>
        </w:rPr>
        <w:t xml:space="preserve">    show yuri at t11 zorder 2</w:t>
      </w:r>
    </w:p>
    <w:p w:rsidR="00000000" w:rsidDel="00000000" w:rsidP="00000000" w:rsidRDefault="00000000" w:rsidRPr="00000000" w14:paraId="00003CC9">
      <w:pPr>
        <w:pageBreakBefore w:val="0"/>
        <w:rPr/>
      </w:pPr>
      <w:r w:rsidDel="00000000" w:rsidR="00000000" w:rsidRPr="00000000">
        <w:rPr>
          <w:rtl w:val="0"/>
        </w:rPr>
        <w:t xml:space="preserve">    y 1h "Well I hope everything gets resolved for her soon."</w:t>
      </w:r>
    </w:p>
    <w:p w:rsidR="00000000" w:rsidDel="00000000" w:rsidP="00000000" w:rsidRDefault="00000000" w:rsidRPr="00000000" w14:paraId="00003CCA">
      <w:pPr>
        <w:pageBreakBefore w:val="0"/>
        <w:rPr/>
      </w:pPr>
      <w:r w:rsidDel="00000000" w:rsidR="00000000" w:rsidRPr="00000000">
        <w:rPr>
          <w:rtl w:val="0"/>
        </w:rPr>
        <w:t xml:space="preserve">    m "I do too."</w:t>
      </w:r>
    </w:p>
    <w:p w:rsidR="00000000" w:rsidDel="00000000" w:rsidP="00000000" w:rsidRDefault="00000000" w:rsidRPr="00000000" w14:paraId="00003CCB">
      <w:pPr>
        <w:pageBreakBefore w:val="0"/>
        <w:rPr/>
      </w:pPr>
      <w:r w:rsidDel="00000000" w:rsidR="00000000" w:rsidRPr="00000000">
        <w:rPr>
          <w:rtl w:val="0"/>
        </w:rPr>
        <w:t xml:space="preserve">    y 1f "If it's any consolation, she's a strong individual. I believe she'll be fine. So try not to worry, okay?"</w:t>
      </w:r>
    </w:p>
    <w:p w:rsidR="00000000" w:rsidDel="00000000" w:rsidP="00000000" w:rsidRDefault="00000000" w:rsidRPr="00000000" w14:paraId="00003CCC">
      <w:pPr>
        <w:pageBreakBefore w:val="0"/>
        <w:rPr/>
      </w:pPr>
      <w:r w:rsidDel="00000000" w:rsidR="00000000" w:rsidRPr="00000000">
        <w:rPr>
          <w:rtl w:val="0"/>
        </w:rPr>
        <w:t xml:space="preserve">    mc "Thanks, Yuri."</w:t>
      </w:r>
    </w:p>
    <w:p w:rsidR="00000000" w:rsidDel="00000000" w:rsidP="00000000" w:rsidRDefault="00000000" w:rsidRPr="00000000" w14:paraId="00003CCD">
      <w:pPr>
        <w:pageBreakBefore w:val="0"/>
        <w:rPr/>
      </w:pPr>
      <w:r w:rsidDel="00000000" w:rsidR="00000000" w:rsidRPr="00000000">
        <w:rPr>
          <w:rtl w:val="0"/>
        </w:rPr>
        <w:t xml:space="preserve">    y 1b "I-If you need to take your mind off of it, I can recommend a good book to you."</w:t>
      </w:r>
    </w:p>
    <w:p w:rsidR="00000000" w:rsidDel="00000000" w:rsidP="00000000" w:rsidRDefault="00000000" w:rsidRPr="00000000" w14:paraId="00003CCE">
      <w:pPr>
        <w:pageBreakBefore w:val="0"/>
        <w:rPr/>
      </w:pPr>
      <w:r w:rsidDel="00000000" w:rsidR="00000000" w:rsidRPr="00000000">
        <w:rPr>
          <w:rtl w:val="0"/>
        </w:rPr>
        <w:t xml:space="preserve">    mc "Thanks, but I'm good."</w:t>
      </w:r>
    </w:p>
    <w:p w:rsidR="00000000" w:rsidDel="00000000" w:rsidP="00000000" w:rsidRDefault="00000000" w:rsidRPr="00000000" w14:paraId="00003CCF">
      <w:pPr>
        <w:pageBreakBefore w:val="0"/>
        <w:rPr/>
      </w:pPr>
      <w:r w:rsidDel="00000000" w:rsidR="00000000" w:rsidRPr="00000000">
        <w:rPr>
          <w:rtl w:val="0"/>
        </w:rPr>
        <w:t xml:space="preserve">    y 1w "I see. I-I'm sorry if I overstepped my boundaries."</w:t>
      </w:r>
    </w:p>
    <w:p w:rsidR="00000000" w:rsidDel="00000000" w:rsidP="00000000" w:rsidRDefault="00000000" w:rsidRPr="00000000" w14:paraId="00003CD0">
      <w:pPr>
        <w:pageBreakBefore w:val="0"/>
        <w:rPr/>
      </w:pPr>
      <w:r w:rsidDel="00000000" w:rsidR="00000000" w:rsidRPr="00000000">
        <w:rPr>
          <w:rtl w:val="0"/>
        </w:rPr>
        <w:t xml:space="preserve">    mc "Don't worry about it, you did nothing wrong. I just need some time to my thoughts."</w:t>
      </w:r>
    </w:p>
    <w:p w:rsidR="00000000" w:rsidDel="00000000" w:rsidP="00000000" w:rsidRDefault="00000000" w:rsidRPr="00000000" w14:paraId="00003CD1">
      <w:pPr>
        <w:pageBreakBefore w:val="0"/>
        <w:rPr/>
      </w:pPr>
      <w:r w:rsidDel="00000000" w:rsidR="00000000" w:rsidRPr="00000000">
        <w:rPr>
          <w:rtl w:val="0"/>
        </w:rPr>
        <w:t xml:space="preserve">    y 1h "I understand."</w:t>
      </w:r>
    </w:p>
    <w:p w:rsidR="00000000" w:rsidDel="00000000" w:rsidP="00000000" w:rsidRDefault="00000000" w:rsidRPr="00000000" w14:paraId="00003CD2">
      <w:pPr>
        <w:pageBreakBefore w:val="0"/>
        <w:rPr/>
      </w:pPr>
      <w:r w:rsidDel="00000000" w:rsidR="00000000" w:rsidRPr="00000000">
        <w:rPr>
          <w:rtl w:val="0"/>
        </w:rPr>
        <w:t xml:space="preserve">    show yuri at thide zorder 1</w:t>
      </w:r>
    </w:p>
    <w:p w:rsidR="00000000" w:rsidDel="00000000" w:rsidP="00000000" w:rsidRDefault="00000000" w:rsidRPr="00000000" w14:paraId="00003CD3">
      <w:pPr>
        <w:pageBreakBefore w:val="0"/>
        <w:rPr/>
      </w:pPr>
      <w:r w:rsidDel="00000000" w:rsidR="00000000" w:rsidRPr="00000000">
        <w:rPr>
          <w:rtl w:val="0"/>
        </w:rPr>
        <w:t xml:space="preserve">    hide yuri</w:t>
      </w:r>
    </w:p>
    <w:p w:rsidR="00000000" w:rsidDel="00000000" w:rsidP="00000000" w:rsidRDefault="00000000" w:rsidRPr="00000000" w14:paraId="00003CD4">
      <w:pPr>
        <w:pageBreakBefore w:val="0"/>
        <w:rPr/>
      </w:pPr>
      <w:r w:rsidDel="00000000" w:rsidR="00000000" w:rsidRPr="00000000">
        <w:rPr>
          <w:rtl w:val="0"/>
        </w:rPr>
        <w:t xml:space="preserve">    "Yuri's right, but I'm still worried."</w:t>
      </w:r>
    </w:p>
    <w:p w:rsidR="00000000" w:rsidDel="00000000" w:rsidP="00000000" w:rsidRDefault="00000000" w:rsidRPr="00000000" w14:paraId="00003CD5">
      <w:pPr>
        <w:pageBreakBefore w:val="0"/>
        <w:rPr/>
      </w:pPr>
      <w:r w:rsidDel="00000000" w:rsidR="00000000" w:rsidRPr="00000000">
        <w:rPr>
          <w:rtl w:val="0"/>
        </w:rPr>
        <w:t xml:space="preserve">    "I take a seat at a desk and think."</w:t>
      </w:r>
    </w:p>
    <w:p w:rsidR="00000000" w:rsidDel="00000000" w:rsidP="00000000" w:rsidRDefault="00000000" w:rsidRPr="00000000" w14:paraId="00003CD6">
      <w:pPr>
        <w:pageBreakBefore w:val="0"/>
        <w:rPr/>
      </w:pPr>
      <w:r w:rsidDel="00000000" w:rsidR="00000000" w:rsidRPr="00000000">
        <w:rPr>
          <w:rtl w:val="0"/>
        </w:rPr>
        <w:t xml:space="preserve">    scene black</w:t>
      </w:r>
    </w:p>
    <w:p w:rsidR="00000000" w:rsidDel="00000000" w:rsidP="00000000" w:rsidRDefault="00000000" w:rsidRPr="00000000" w14:paraId="00003CD7">
      <w:pPr>
        <w:pageBreakBefore w:val="0"/>
        <w:rPr/>
      </w:pPr>
      <w:r w:rsidDel="00000000" w:rsidR="00000000" w:rsidRPr="00000000">
        <w:rPr>
          <w:rtl w:val="0"/>
        </w:rPr>
        <w:t xml:space="preserve">    "There's not a lot of things I can think of as to why Monika's being like this."</w:t>
      </w:r>
    </w:p>
    <w:p w:rsidR="00000000" w:rsidDel="00000000" w:rsidP="00000000" w:rsidRDefault="00000000" w:rsidRPr="00000000" w14:paraId="00003CD8">
      <w:pPr>
        <w:pageBreakBefore w:val="0"/>
        <w:rPr/>
      </w:pPr>
      <w:r w:rsidDel="00000000" w:rsidR="00000000" w:rsidRPr="00000000">
        <w:rPr>
          <w:rtl w:val="0"/>
        </w:rPr>
        <w:t xml:space="preserve">    "Supposedly it has to do with her family, but it somehow feels more personal than that."</w:t>
      </w:r>
    </w:p>
    <w:p w:rsidR="00000000" w:rsidDel="00000000" w:rsidP="00000000" w:rsidRDefault="00000000" w:rsidRPr="00000000" w14:paraId="00003CD9">
      <w:pPr>
        <w:pageBreakBefore w:val="0"/>
        <w:rPr/>
      </w:pPr>
      <w:r w:rsidDel="00000000" w:rsidR="00000000" w:rsidRPr="00000000">
        <w:rPr>
          <w:rtl w:val="0"/>
        </w:rPr>
        <w:t xml:space="preserve">    "Why wouldn't she tell me, her boyfriend, about those issues?"</w:t>
      </w:r>
    </w:p>
    <w:p w:rsidR="00000000" w:rsidDel="00000000" w:rsidP="00000000" w:rsidRDefault="00000000" w:rsidRPr="00000000" w14:paraId="00003CDA">
      <w:pPr>
        <w:pageBreakBefore w:val="0"/>
        <w:rPr/>
      </w:pPr>
      <w:r w:rsidDel="00000000" w:rsidR="00000000" w:rsidRPr="00000000">
        <w:rPr>
          <w:rtl w:val="0"/>
        </w:rPr>
        <w:t xml:space="preserve">    "Maybe someone close to her died and she's not willing to talk about it."</w:t>
      </w:r>
    </w:p>
    <w:p w:rsidR="00000000" w:rsidDel="00000000" w:rsidP="00000000" w:rsidRDefault="00000000" w:rsidRPr="00000000" w14:paraId="00003CDB">
      <w:pPr>
        <w:pageBreakBefore w:val="0"/>
        <w:rPr/>
      </w:pPr>
      <w:r w:rsidDel="00000000" w:rsidR="00000000" w:rsidRPr="00000000">
        <w:rPr>
          <w:rtl w:val="0"/>
        </w:rPr>
        <w:t xml:space="preserve">    "Maybe a pet died. That's really the same thing, actually."</w:t>
      </w:r>
    </w:p>
    <w:p w:rsidR="00000000" w:rsidDel="00000000" w:rsidP="00000000" w:rsidRDefault="00000000" w:rsidRPr="00000000" w14:paraId="00003CDC">
      <w:pPr>
        <w:pageBreakBefore w:val="0"/>
        <w:rPr/>
      </w:pPr>
      <w:r w:rsidDel="00000000" w:rsidR="00000000" w:rsidRPr="00000000">
        <w:rPr>
          <w:rtl w:val="0"/>
        </w:rPr>
        <w:t xml:space="preserve">    "But the way she was talking about it.."</w:t>
      </w:r>
    </w:p>
    <w:p w:rsidR="00000000" w:rsidDel="00000000" w:rsidP="00000000" w:rsidRDefault="00000000" w:rsidRPr="00000000" w14:paraId="00003CDD">
      <w:pPr>
        <w:pageBreakBefore w:val="0"/>
        <w:rPr/>
      </w:pPr>
      <w:r w:rsidDel="00000000" w:rsidR="00000000" w:rsidRPr="00000000">
        <w:rPr>
          <w:rtl w:val="0"/>
        </w:rPr>
        <w:t xml:space="preserve">    "I probably shouldn't go down this path of thinking, I don't want to become paranoid about this."</w:t>
      </w:r>
    </w:p>
    <w:p w:rsidR="00000000" w:rsidDel="00000000" w:rsidP="00000000" w:rsidRDefault="00000000" w:rsidRPr="00000000" w14:paraId="00003CDE">
      <w:pPr>
        <w:pageBreakBefore w:val="0"/>
        <w:rPr/>
      </w:pPr>
      <w:r w:rsidDel="00000000" w:rsidR="00000000" w:rsidRPr="00000000">
        <w:rPr>
          <w:rtl w:val="0"/>
        </w:rPr>
        <w:t xml:space="preserve">    "...the way she was talking about it….."</w:t>
      </w:r>
    </w:p>
    <w:p w:rsidR="00000000" w:rsidDel="00000000" w:rsidP="00000000" w:rsidRDefault="00000000" w:rsidRPr="00000000" w14:paraId="00003CDF">
      <w:pPr>
        <w:pageBreakBefore w:val="0"/>
        <w:rPr/>
      </w:pPr>
      <w:r w:rsidDel="00000000" w:rsidR="00000000" w:rsidRPr="00000000">
        <w:rPr>
          <w:rtl w:val="0"/>
        </w:rPr>
        <w:t xml:space="preserve">    "What would be so bad about me getting involved?"</w:t>
      </w:r>
    </w:p>
    <w:p w:rsidR="00000000" w:rsidDel="00000000" w:rsidP="00000000" w:rsidRDefault="00000000" w:rsidRPr="00000000" w14:paraId="00003CE0">
      <w:pPr>
        <w:pageBreakBefore w:val="0"/>
        <w:rPr/>
      </w:pPr>
      <w:r w:rsidDel="00000000" w:rsidR="00000000" w:rsidRPr="00000000">
        <w:rPr>
          <w:rtl w:val="0"/>
        </w:rPr>
        <w:t xml:space="preserve">    "I'm her boyfriend, right? Why would my involvement make things worse?"</w:t>
      </w:r>
    </w:p>
    <w:p w:rsidR="00000000" w:rsidDel="00000000" w:rsidP="00000000" w:rsidRDefault="00000000" w:rsidRPr="00000000" w14:paraId="00003CE1">
      <w:pPr>
        <w:pageBreakBefore w:val="0"/>
        <w:rPr/>
      </w:pPr>
      <w:r w:rsidDel="00000000" w:rsidR="00000000" w:rsidRPr="00000000">
        <w:rPr>
          <w:rtl w:val="0"/>
        </w:rPr>
        <w:t xml:space="preserve">    "Is she cheating on me with someone?"</w:t>
      </w:r>
    </w:p>
    <w:p w:rsidR="00000000" w:rsidDel="00000000" w:rsidP="00000000" w:rsidRDefault="00000000" w:rsidRPr="00000000" w14:paraId="00003CE2">
      <w:pPr>
        <w:pageBreakBefore w:val="0"/>
        <w:rPr/>
      </w:pPr>
      <w:r w:rsidDel="00000000" w:rsidR="00000000" w:rsidRPr="00000000">
        <w:rPr>
          <w:rtl w:val="0"/>
        </w:rPr>
        <w:t xml:space="preserve">    "Wouldn't that be a little sudden? She only started acting like this after we..."</w:t>
      </w:r>
    </w:p>
    <w:p w:rsidR="00000000" w:rsidDel="00000000" w:rsidP="00000000" w:rsidRDefault="00000000" w:rsidRPr="00000000" w14:paraId="00003CE3">
      <w:pPr>
        <w:pageBreakBefore w:val="0"/>
        <w:rPr/>
      </w:pPr>
      <w:r w:rsidDel="00000000" w:rsidR="00000000" w:rsidRPr="00000000">
        <w:rPr>
          <w:rtl w:val="0"/>
        </w:rPr>
        <w:t xml:space="preserve">    "...after we..."</w:t>
      </w:r>
    </w:p>
    <w:p w:rsidR="00000000" w:rsidDel="00000000" w:rsidP="00000000" w:rsidRDefault="00000000" w:rsidRPr="00000000" w14:paraId="00003CE4">
      <w:pPr>
        <w:pageBreakBefore w:val="0"/>
        <w:rPr/>
      </w:pPr>
      <w:r w:rsidDel="00000000" w:rsidR="00000000" w:rsidRPr="00000000">
        <w:rPr>
          <w:rtl w:val="0"/>
        </w:rPr>
        <w:t xml:space="preserve">    "Does she just hate me now?"</w:t>
      </w:r>
    </w:p>
    <w:p w:rsidR="00000000" w:rsidDel="00000000" w:rsidP="00000000" w:rsidRDefault="00000000" w:rsidRPr="00000000" w14:paraId="00003CE5">
      <w:pPr>
        <w:pageBreakBefore w:val="0"/>
        <w:rPr/>
      </w:pPr>
      <w:r w:rsidDel="00000000" w:rsidR="00000000" w:rsidRPr="00000000">
        <w:rPr>
          <w:rtl w:val="0"/>
        </w:rPr>
        <w:t xml:space="preserve">    "No, the way she was talking doesn't seem to imply that at all."</w:t>
      </w:r>
    </w:p>
    <w:p w:rsidR="00000000" w:rsidDel="00000000" w:rsidP="00000000" w:rsidRDefault="00000000" w:rsidRPr="00000000" w14:paraId="00003CE6">
      <w:pPr>
        <w:pageBreakBefore w:val="0"/>
        <w:rPr/>
      </w:pPr>
      <w:r w:rsidDel="00000000" w:rsidR="00000000" w:rsidRPr="00000000">
        <w:rPr>
          <w:rtl w:val="0"/>
        </w:rPr>
        <w:t xml:space="preserve">    "I'd say it might be to do with her parents, but I can't really think of a scenario where that would make sense."</w:t>
      </w:r>
    </w:p>
    <w:p w:rsidR="00000000" w:rsidDel="00000000" w:rsidP="00000000" w:rsidRDefault="00000000" w:rsidRPr="00000000" w14:paraId="00003CE7">
      <w:pPr>
        <w:pageBreakBefore w:val="0"/>
        <w:rPr/>
      </w:pPr>
      <w:r w:rsidDel="00000000" w:rsidR="00000000" w:rsidRPr="00000000">
        <w:rPr>
          <w:rtl w:val="0"/>
        </w:rPr>
        <w:t xml:space="preserve">    "Surely they'd be used to her spending nights over at a friends house, right?"</w:t>
      </w:r>
    </w:p>
    <w:p w:rsidR="00000000" w:rsidDel="00000000" w:rsidP="00000000" w:rsidRDefault="00000000" w:rsidRPr="00000000" w14:paraId="00003CE8">
      <w:pPr>
        <w:pageBreakBefore w:val="0"/>
        <w:rPr/>
      </w:pPr>
      <w:r w:rsidDel="00000000" w:rsidR="00000000" w:rsidRPr="00000000">
        <w:rPr>
          <w:rtl w:val="0"/>
        </w:rPr>
        <w:t xml:space="preserve">    "I'm certain she texted them before staying over as well, so that idea is out the window."</w:t>
      </w:r>
    </w:p>
    <w:p w:rsidR="00000000" w:rsidDel="00000000" w:rsidP="00000000" w:rsidRDefault="00000000" w:rsidRPr="00000000" w14:paraId="00003CE9">
      <w:pPr>
        <w:pageBreakBefore w:val="0"/>
        <w:rPr/>
      </w:pPr>
      <w:r w:rsidDel="00000000" w:rsidR="00000000" w:rsidRPr="00000000">
        <w:rPr>
          <w:rtl w:val="0"/>
        </w:rPr>
        <w:t xml:space="preserve">    "What if she was cheating on someone else with me?"</w:t>
      </w:r>
    </w:p>
    <w:p w:rsidR="00000000" w:rsidDel="00000000" w:rsidP="00000000" w:rsidRDefault="00000000" w:rsidRPr="00000000" w14:paraId="00003CEA">
      <w:pPr>
        <w:pageBreakBefore w:val="0"/>
        <w:rPr/>
      </w:pPr>
      <w:r w:rsidDel="00000000" w:rsidR="00000000" w:rsidRPr="00000000">
        <w:rPr>
          <w:rtl w:val="0"/>
        </w:rPr>
        <w:t xml:space="preserve">    "That whole month, she had already been dating someone else?"</w:t>
      </w:r>
    </w:p>
    <w:p w:rsidR="00000000" w:rsidDel="00000000" w:rsidP="00000000" w:rsidRDefault="00000000" w:rsidRPr="00000000" w14:paraId="00003CEB">
      <w:pPr>
        <w:pageBreakBefore w:val="0"/>
        <w:rPr/>
      </w:pPr>
      <w:r w:rsidDel="00000000" w:rsidR="00000000" w:rsidRPr="00000000">
        <w:rPr>
          <w:rtl w:val="0"/>
        </w:rPr>
        <w:t xml:space="preserve">    "Maybe when we.. did it.. she had regrets..."</w:t>
      </w:r>
    </w:p>
    <w:p w:rsidR="00000000" w:rsidDel="00000000" w:rsidP="00000000" w:rsidRDefault="00000000" w:rsidRPr="00000000" w14:paraId="00003CEC">
      <w:pPr>
        <w:pageBreakBefore w:val="0"/>
        <w:rPr/>
      </w:pPr>
      <w:r w:rsidDel="00000000" w:rsidR="00000000" w:rsidRPr="00000000">
        <w:rPr>
          <w:rtl w:val="0"/>
        </w:rPr>
        <w:t xml:space="preserve">    "...because of her boyfriend? Who isn't me?"</w:t>
      </w:r>
    </w:p>
    <w:p w:rsidR="00000000" w:rsidDel="00000000" w:rsidP="00000000" w:rsidRDefault="00000000" w:rsidRPr="00000000" w14:paraId="00003CED">
      <w:pPr>
        <w:pageBreakBefore w:val="0"/>
        <w:rPr/>
      </w:pPr>
      <w:r w:rsidDel="00000000" w:rsidR="00000000" w:rsidRPr="00000000">
        <w:rPr>
          <w:rtl w:val="0"/>
        </w:rPr>
        <w:t xml:space="preserve">    "She's not that kind of person, right?"</w:t>
      </w:r>
    </w:p>
    <w:p w:rsidR="00000000" w:rsidDel="00000000" w:rsidP="00000000" w:rsidRDefault="00000000" w:rsidRPr="00000000" w14:paraId="00003CEE">
      <w:pPr>
        <w:pageBreakBefore w:val="0"/>
        <w:rPr/>
      </w:pPr>
      <w:r w:rsidDel="00000000" w:rsidR="00000000" w:rsidRPr="00000000">
        <w:rPr>
          <w:rtl w:val="0"/>
        </w:rPr>
        <w:t xml:space="preserve">    "She wouldn't cheat, right?"</w:t>
      </w:r>
    </w:p>
    <w:p w:rsidR="00000000" w:rsidDel="00000000" w:rsidP="00000000" w:rsidRDefault="00000000" w:rsidRPr="00000000" w14:paraId="00003CEF">
      <w:pPr>
        <w:pageBreakBefore w:val="0"/>
        <w:rPr/>
      </w:pPr>
      <w:r w:rsidDel="00000000" w:rsidR="00000000" w:rsidRPr="00000000">
        <w:rPr>
          <w:rtl w:val="0"/>
        </w:rPr>
        <w:t xml:space="preserve">    "Though her confession did feel sudden, and her behavior uncharacteristic."</w:t>
      </w:r>
    </w:p>
    <w:p w:rsidR="00000000" w:rsidDel="00000000" w:rsidP="00000000" w:rsidRDefault="00000000" w:rsidRPr="00000000" w14:paraId="00003CF0">
      <w:pPr>
        <w:pageBreakBefore w:val="0"/>
        <w:rPr/>
      </w:pPr>
      <w:r w:rsidDel="00000000" w:rsidR="00000000" w:rsidRPr="00000000">
        <w:rPr>
          <w:rtl w:val="0"/>
        </w:rPr>
        <w:t xml:space="preserve">    "It's no use, I can't shake the feeling something's very weird about all of this."</w:t>
      </w:r>
    </w:p>
    <w:p w:rsidR="00000000" w:rsidDel="00000000" w:rsidP="00000000" w:rsidRDefault="00000000" w:rsidRPr="00000000" w14:paraId="00003CF1">
      <w:pPr>
        <w:pageBreakBefore w:val="0"/>
        <w:rPr/>
      </w:pPr>
      <w:r w:rsidDel="00000000" w:rsidR="00000000" w:rsidRPr="00000000">
        <w:rPr>
          <w:rtl w:val="0"/>
        </w:rPr>
        <w:t xml:space="preserve">    "But she said it has to do with family."</w:t>
      </w:r>
    </w:p>
    <w:p w:rsidR="00000000" w:rsidDel="00000000" w:rsidP="00000000" w:rsidRDefault="00000000" w:rsidRPr="00000000" w14:paraId="00003CF2">
      <w:pPr>
        <w:pageBreakBefore w:val="0"/>
        <w:rPr/>
      </w:pPr>
      <w:r w:rsidDel="00000000" w:rsidR="00000000" w:rsidRPr="00000000">
        <w:rPr>
          <w:rtl w:val="0"/>
        </w:rPr>
        <w:t xml:space="preserve">    "Though in a sense, I suppose a boyfriend might count as family."</w:t>
      </w:r>
    </w:p>
    <w:p w:rsidR="00000000" w:rsidDel="00000000" w:rsidP="00000000" w:rsidRDefault="00000000" w:rsidRPr="00000000" w14:paraId="00003CF3">
      <w:pPr>
        <w:pageBreakBefore w:val="0"/>
        <w:rPr/>
      </w:pPr>
      <w:r w:rsidDel="00000000" w:rsidR="00000000" w:rsidRPr="00000000">
        <w:rPr>
          <w:rtl w:val="0"/>
        </w:rPr>
        <w:t xml:space="preserve">    "Though I've always viewed boyfriend status as a trial to become part of the family, where marriage is when you actually are family."</w:t>
      </w:r>
    </w:p>
    <w:p w:rsidR="00000000" w:rsidDel="00000000" w:rsidP="00000000" w:rsidRDefault="00000000" w:rsidRPr="00000000" w14:paraId="00003CF4">
      <w:pPr>
        <w:pageBreakBefore w:val="0"/>
        <w:rPr/>
      </w:pPr>
      <w:r w:rsidDel="00000000" w:rsidR="00000000" w:rsidRPr="00000000">
        <w:rPr>
          <w:rtl w:val="0"/>
        </w:rPr>
        <w:t xml:space="preserve">    "Though friends are also family to a lot of people."</w:t>
      </w:r>
    </w:p>
    <w:p w:rsidR="00000000" w:rsidDel="00000000" w:rsidP="00000000" w:rsidRDefault="00000000" w:rsidRPr="00000000" w14:paraId="00003CF5">
      <w:pPr>
        <w:pageBreakBefore w:val="0"/>
        <w:rPr/>
      </w:pPr>
      <w:r w:rsidDel="00000000" w:rsidR="00000000" w:rsidRPr="00000000">
        <w:rPr>
          <w:rtl w:val="0"/>
        </w:rPr>
        <w:t xml:space="preserve">    "There's a lot of different things a family could be, now that I think of it."</w:t>
      </w:r>
    </w:p>
    <w:p w:rsidR="00000000" w:rsidDel="00000000" w:rsidP="00000000" w:rsidRDefault="00000000" w:rsidRPr="00000000" w14:paraId="00003CF6">
      <w:pPr>
        <w:pageBreakBefore w:val="0"/>
        <w:rPr/>
      </w:pPr>
      <w:r w:rsidDel="00000000" w:rsidR="00000000" w:rsidRPr="00000000">
        <w:rPr>
          <w:rtl w:val="0"/>
        </w:rPr>
        <w:t xml:space="preserve">    "There's no saying a boyfriend wouldn't be either. If she was dating someone before me and never broke up with them, then started dating me..."</w:t>
      </w:r>
    </w:p>
    <w:p w:rsidR="00000000" w:rsidDel="00000000" w:rsidP="00000000" w:rsidRDefault="00000000" w:rsidRPr="00000000" w14:paraId="00003CF7">
      <w:pPr>
        <w:pageBreakBefore w:val="0"/>
        <w:rPr/>
      </w:pPr>
      <w:r w:rsidDel="00000000" w:rsidR="00000000" w:rsidRPr="00000000">
        <w:rPr>
          <w:rtl w:val="0"/>
        </w:rPr>
        <w:t xml:space="preserve">    "...wouldn't that be like betraying your family?"</w:t>
      </w:r>
    </w:p>
    <w:p w:rsidR="00000000" w:rsidDel="00000000" w:rsidP="00000000" w:rsidRDefault="00000000" w:rsidRPr="00000000" w14:paraId="00003CF8">
      <w:pPr>
        <w:pageBreakBefore w:val="0"/>
        <w:rPr/>
      </w:pPr>
      <w:r w:rsidDel="00000000" w:rsidR="00000000" w:rsidRPr="00000000">
        <w:rPr>
          <w:rtl w:val="0"/>
        </w:rPr>
        <w:t xml:space="preserve">    "Though in this situation it goes two ways, he wouldn't be the only person betrayed."</w:t>
      </w:r>
    </w:p>
    <w:p w:rsidR="00000000" w:rsidDel="00000000" w:rsidP="00000000" w:rsidRDefault="00000000" w:rsidRPr="00000000" w14:paraId="00003CF9">
      <w:pPr>
        <w:pageBreakBefore w:val="0"/>
        <w:rPr/>
      </w:pPr>
      <w:r w:rsidDel="00000000" w:rsidR="00000000" w:rsidRPr="00000000">
        <w:rPr>
          <w:rtl w:val="0"/>
        </w:rPr>
        <w:t xml:space="preserve">    "\"He\"?"</w:t>
      </w:r>
    </w:p>
    <w:p w:rsidR="00000000" w:rsidDel="00000000" w:rsidP="00000000" w:rsidRDefault="00000000" w:rsidRPr="00000000" w14:paraId="00003CFA">
      <w:pPr>
        <w:pageBreakBefore w:val="0"/>
        <w:rPr/>
      </w:pPr>
      <w:r w:rsidDel="00000000" w:rsidR="00000000" w:rsidRPr="00000000">
        <w:rPr>
          <w:rtl w:val="0"/>
        </w:rPr>
        <w:t xml:space="preserve">    "This is just a thought, but I don't actually know if Monika exclusively prefers guys."</w:t>
      </w:r>
    </w:p>
    <w:p w:rsidR="00000000" w:rsidDel="00000000" w:rsidP="00000000" w:rsidRDefault="00000000" w:rsidRPr="00000000" w14:paraId="00003CFB">
      <w:pPr>
        <w:pageBreakBefore w:val="0"/>
        <w:rPr/>
      </w:pPr>
      <w:r w:rsidDel="00000000" w:rsidR="00000000" w:rsidRPr="00000000">
        <w:rPr>
          <w:rtl w:val="0"/>
        </w:rPr>
        <w:t xml:space="preserve">    "What if I was just an experiment, one that she regrets?"</w:t>
      </w:r>
    </w:p>
    <w:p w:rsidR="00000000" w:rsidDel="00000000" w:rsidP="00000000" w:rsidRDefault="00000000" w:rsidRPr="00000000" w14:paraId="00003CFC">
      <w:pPr>
        <w:pageBreakBefore w:val="0"/>
        <w:rPr/>
      </w:pPr>
      <w:r w:rsidDel="00000000" w:rsidR="00000000" w:rsidRPr="00000000">
        <w:rPr>
          <w:rtl w:val="0"/>
        </w:rPr>
        <w:t xml:space="preserve">    "Does she actually prefer girls?"</w:t>
      </w:r>
    </w:p>
    <w:p w:rsidR="00000000" w:rsidDel="00000000" w:rsidP="00000000" w:rsidRDefault="00000000" w:rsidRPr="00000000" w14:paraId="00003CFD">
      <w:pPr>
        <w:pageBreakBefore w:val="0"/>
        <w:rPr/>
      </w:pPr>
      <w:r w:rsidDel="00000000" w:rsidR="00000000" w:rsidRPr="00000000">
        <w:rPr>
          <w:rtl w:val="0"/>
        </w:rPr>
        <w:t xml:space="preserve">    "Though a possibility, it doesn't really add up to me. Also that might be one of the last things I'd want to hear, being rejected for someone of the same sex."</w:t>
      </w:r>
    </w:p>
    <w:p w:rsidR="00000000" w:rsidDel="00000000" w:rsidP="00000000" w:rsidRDefault="00000000" w:rsidRPr="00000000" w14:paraId="00003CFE">
      <w:pPr>
        <w:pageBreakBefore w:val="0"/>
        <w:rPr/>
      </w:pPr>
      <w:r w:rsidDel="00000000" w:rsidR="00000000" w:rsidRPr="00000000">
        <w:rPr>
          <w:rtl w:val="0"/>
        </w:rPr>
        <w:t xml:space="preserve">    "I'd probably get a lot of crap if I told someone that, though I'm sure those who prefer the same sex would feel terrible if they were rejected for someone of the opposite sex as well."</w:t>
      </w:r>
    </w:p>
    <w:p w:rsidR="00000000" w:rsidDel="00000000" w:rsidP="00000000" w:rsidRDefault="00000000" w:rsidRPr="00000000" w14:paraId="00003CFF">
      <w:pPr>
        <w:pageBreakBefore w:val="0"/>
        <w:rPr/>
      </w:pPr>
      <w:r w:rsidDel="00000000" w:rsidR="00000000" w:rsidRPr="00000000">
        <w:rPr>
          <w:rtl w:val="0"/>
        </w:rPr>
        <w:t xml:space="preserve">    "The added layer of not just being rejected personally, but knowing you had no chances to begin with because of a barrier you {i}literally{/i} can't overcome or control in the first place."</w:t>
      </w:r>
    </w:p>
    <w:p w:rsidR="00000000" w:rsidDel="00000000" w:rsidP="00000000" w:rsidRDefault="00000000" w:rsidRPr="00000000" w14:paraId="00003D00">
      <w:pPr>
        <w:pageBreakBefore w:val="0"/>
        <w:rPr/>
      </w:pPr>
      <w:r w:rsidDel="00000000" w:rsidR="00000000" w:rsidRPr="00000000">
        <w:rPr>
          <w:rtl w:val="0"/>
        </w:rPr>
        <w:t xml:space="preserve">    "That sort of thing stings just to think about."</w:t>
      </w:r>
    </w:p>
    <w:p w:rsidR="00000000" w:rsidDel="00000000" w:rsidP="00000000" w:rsidRDefault="00000000" w:rsidRPr="00000000" w14:paraId="00003D01">
      <w:pPr>
        <w:pageBreakBefore w:val="0"/>
        <w:rPr/>
      </w:pPr>
      <w:r w:rsidDel="00000000" w:rsidR="00000000" w:rsidRPr="00000000">
        <w:rPr>
          <w:rtl w:val="0"/>
        </w:rPr>
        <w:t xml:space="preserve">    "Some people can control it by going through reassignment surgery and some people accept that, so there are a few instances where my previous statement {i}might{/i} false."</w:t>
      </w:r>
    </w:p>
    <w:p w:rsidR="00000000" w:rsidDel="00000000" w:rsidP="00000000" w:rsidRDefault="00000000" w:rsidRPr="00000000" w14:paraId="00003D02">
      <w:pPr>
        <w:pageBreakBefore w:val="0"/>
        <w:rPr/>
      </w:pPr>
      <w:r w:rsidDel="00000000" w:rsidR="00000000" w:rsidRPr="00000000">
        <w:rPr>
          <w:rtl w:val="0"/>
        </w:rPr>
        <w:t xml:space="preserve">    "However, that's not the case for most people. Myself included, plus I'm simply not willing to do such a thing. I'm comfortable with who I am."</w:t>
      </w:r>
    </w:p>
    <w:p w:rsidR="00000000" w:rsidDel="00000000" w:rsidP="00000000" w:rsidRDefault="00000000" w:rsidRPr="00000000" w14:paraId="00003D03">
      <w:pPr>
        <w:pageBreakBefore w:val="0"/>
        <w:rPr/>
      </w:pPr>
      <w:r w:rsidDel="00000000" w:rsidR="00000000" w:rsidRPr="00000000">
        <w:rPr>
          <w:rtl w:val="0"/>
        </w:rPr>
        <w:t xml:space="preserve">    "Though that idea {i}might{i} add up. She said she's never had a boyfriend before, she never said she never had a girlfriend before, if I recall correctly."</w:t>
      </w:r>
    </w:p>
    <w:p w:rsidR="00000000" w:rsidDel="00000000" w:rsidP="00000000" w:rsidRDefault="00000000" w:rsidRPr="00000000" w14:paraId="00003D04">
      <w:pPr>
        <w:pageBreakBefore w:val="0"/>
        <w:rPr/>
      </w:pPr>
      <w:r w:rsidDel="00000000" w:rsidR="00000000" w:rsidRPr="00000000">
        <w:rPr>
          <w:rtl w:val="0"/>
        </w:rPr>
        <w:t xml:space="preserve">    "In this state can I really recall anything correctly?"</w:t>
      </w:r>
    </w:p>
    <w:p w:rsidR="00000000" w:rsidDel="00000000" w:rsidP="00000000" w:rsidRDefault="00000000" w:rsidRPr="00000000" w14:paraId="00003D05">
      <w:pPr>
        <w:pageBreakBefore w:val="0"/>
        <w:rPr/>
      </w:pPr>
      <w:r w:rsidDel="00000000" w:rsidR="00000000" w:rsidRPr="00000000">
        <w:rPr>
          <w:rtl w:val="0"/>
        </w:rPr>
        <w:t xml:space="preserve">    "I'm not sure any of that matters right now. If she were interested in girls, why would she have stayed with me for a whole month? Why would she go {i}that{/i} far? Why hasn't she officially broke us up yet, then? Is she trying to do it subtly?"</w:t>
      </w:r>
    </w:p>
    <w:p w:rsidR="00000000" w:rsidDel="00000000" w:rsidP="00000000" w:rsidRDefault="00000000" w:rsidRPr="00000000" w14:paraId="00003D06">
      <w:pPr>
        <w:pageBreakBefore w:val="0"/>
        <w:rPr/>
      </w:pPr>
      <w:r w:rsidDel="00000000" w:rsidR="00000000" w:rsidRPr="00000000">
        <w:rPr>
          <w:rtl w:val="0"/>
        </w:rPr>
        <w:t xml:space="preserve">    "Am I just not taking the hint that she's not interested? She's trying to let me off easy? That seems too complicated, there's no way that's the case."</w:t>
      </w:r>
    </w:p>
    <w:p w:rsidR="00000000" w:rsidDel="00000000" w:rsidP="00000000" w:rsidRDefault="00000000" w:rsidRPr="00000000" w14:paraId="00003D07">
      <w:pPr>
        <w:pageBreakBefore w:val="0"/>
        <w:rPr/>
      </w:pPr>
      <w:r w:rsidDel="00000000" w:rsidR="00000000" w:rsidRPr="00000000">
        <w:rPr>
          <w:rtl w:val="0"/>
        </w:rPr>
        <w:t xml:space="preserve">    "I really don't know."</w:t>
      </w:r>
    </w:p>
    <w:p w:rsidR="00000000" w:rsidDel="00000000" w:rsidP="00000000" w:rsidRDefault="00000000" w:rsidRPr="00000000" w14:paraId="00003D08">
      <w:pPr>
        <w:pageBreakBefore w:val="0"/>
        <w:rPr/>
      </w:pPr>
      <w:r w:rsidDel="00000000" w:rsidR="00000000" w:rsidRPr="00000000">
        <w:rPr>
          <w:rtl w:val="0"/>
        </w:rPr>
        <w:t xml:space="preserve">    "The instant she panicked that morning, my first thought was that she regretted what we did."</w:t>
      </w:r>
    </w:p>
    <w:p w:rsidR="00000000" w:rsidDel="00000000" w:rsidP="00000000" w:rsidRDefault="00000000" w:rsidRPr="00000000" w14:paraId="00003D09">
      <w:pPr>
        <w:pageBreakBefore w:val="0"/>
        <w:rPr/>
      </w:pPr>
      <w:r w:rsidDel="00000000" w:rsidR="00000000" w:rsidRPr="00000000">
        <w:rPr>
          <w:rtl w:val="0"/>
        </w:rPr>
        <w:t xml:space="preserve">    "I still think that. I think it could be as simple as that too. Maybe her feelings are just all over the place right now and she doesn't know what to do."</w:t>
      </w:r>
    </w:p>
    <w:p w:rsidR="00000000" w:rsidDel="00000000" w:rsidP="00000000" w:rsidRDefault="00000000" w:rsidRPr="00000000" w14:paraId="00003D0A">
      <w:pPr>
        <w:pageBreakBefore w:val="0"/>
        <w:rPr/>
      </w:pPr>
      <w:r w:rsidDel="00000000" w:rsidR="00000000" w:rsidRPr="00000000">
        <w:rPr>
          <w:rtl w:val="0"/>
        </w:rPr>
        <w:t xml:space="preserve">    "No matter what the case, I shouldn't have to play any games."</w:t>
      </w:r>
    </w:p>
    <w:p w:rsidR="00000000" w:rsidDel="00000000" w:rsidP="00000000" w:rsidRDefault="00000000" w:rsidRPr="00000000" w14:paraId="00003D0B">
      <w:pPr>
        <w:pageBreakBefore w:val="0"/>
        <w:rPr/>
      </w:pPr>
      <w:r w:rsidDel="00000000" w:rsidR="00000000" w:rsidRPr="00000000">
        <w:rPr>
          <w:rtl w:val="0"/>
        </w:rPr>
        <w:t xml:space="preserve">    "I'm not taking action until she's ready to tell me what's going on."</w:t>
      </w:r>
    </w:p>
    <w:p w:rsidR="00000000" w:rsidDel="00000000" w:rsidP="00000000" w:rsidRDefault="00000000" w:rsidRPr="00000000" w14:paraId="00003D0C">
      <w:pPr>
        <w:pageBreakBefore w:val="0"/>
        <w:rPr/>
      </w:pPr>
      <w:r w:rsidDel="00000000" w:rsidR="00000000" w:rsidRPr="00000000">
        <w:rPr>
          <w:rtl w:val="0"/>
        </w:rPr>
        <w:t xml:space="preserve">    "I'm scared that might be a lie though."</w:t>
      </w:r>
    </w:p>
    <w:p w:rsidR="00000000" w:rsidDel="00000000" w:rsidP="00000000" w:rsidRDefault="00000000" w:rsidRPr="00000000" w14:paraId="00003D0D">
      <w:pPr>
        <w:pageBreakBefore w:val="0"/>
        <w:rPr/>
      </w:pPr>
      <w:r w:rsidDel="00000000" w:rsidR="00000000" w:rsidRPr="00000000">
        <w:rPr>
          <w:rtl w:val="0"/>
        </w:rPr>
        <w:t xml:space="preserve">    "If it takes too long, I might break."</w:t>
      </w:r>
    </w:p>
    <w:p w:rsidR="00000000" w:rsidDel="00000000" w:rsidP="00000000" w:rsidRDefault="00000000" w:rsidRPr="00000000" w14:paraId="00003D0E">
      <w:pPr>
        <w:pageBreakBefore w:val="0"/>
        <w:rPr/>
      </w:pPr>
      <w:r w:rsidDel="00000000" w:rsidR="00000000" w:rsidRPr="00000000">
        <w:rPr>
          <w:rtl w:val="0"/>
        </w:rPr>
        <w:t xml:space="preserve">    "I don't want to lose her."</w:t>
      </w:r>
    </w:p>
    <w:p w:rsidR="00000000" w:rsidDel="00000000" w:rsidP="00000000" w:rsidRDefault="00000000" w:rsidRPr="00000000" w14:paraId="00003D0F">
      <w:pPr>
        <w:pageBreakBefore w:val="0"/>
        <w:rPr/>
      </w:pPr>
      <w:r w:rsidDel="00000000" w:rsidR="00000000" w:rsidRPr="00000000">
        <w:rPr>
          <w:rtl w:val="0"/>
        </w:rPr>
        <w:t xml:space="preserve">    "I don't want to lose her."</w:t>
      </w:r>
    </w:p>
    <w:p w:rsidR="00000000" w:rsidDel="00000000" w:rsidP="00000000" w:rsidRDefault="00000000" w:rsidRPr="00000000" w14:paraId="00003D10">
      <w:pPr>
        <w:pageBreakBefore w:val="0"/>
        <w:rPr/>
      </w:pPr>
      <w:r w:rsidDel="00000000" w:rsidR="00000000" w:rsidRPr="00000000">
        <w:rPr>
          <w:rtl w:val="0"/>
        </w:rPr>
        <w:t xml:space="preserve">    "{i}I don't want to lose her.{/i}"</w:t>
      </w:r>
    </w:p>
    <w:p w:rsidR="00000000" w:rsidDel="00000000" w:rsidP="00000000" w:rsidRDefault="00000000" w:rsidRPr="00000000" w14:paraId="00003D11">
      <w:pPr>
        <w:pageBreakBefore w:val="0"/>
        <w:rPr/>
      </w:pPr>
      <w:r w:rsidDel="00000000" w:rsidR="00000000" w:rsidRPr="00000000">
        <w:rPr>
          <w:rtl w:val="0"/>
        </w:rPr>
        <w:t xml:space="preserve">    s "[player]!?"</w:t>
      </w:r>
    </w:p>
    <w:p w:rsidR="00000000" w:rsidDel="00000000" w:rsidP="00000000" w:rsidRDefault="00000000" w:rsidRPr="00000000" w14:paraId="00003D12">
      <w:pPr>
        <w:pageBreakBefore w:val="0"/>
        <w:rPr/>
      </w:pPr>
      <w:r w:rsidDel="00000000" w:rsidR="00000000" w:rsidRPr="00000000">
        <w:rPr>
          <w:rtl w:val="0"/>
        </w:rPr>
        <w:t xml:space="preserve">    scene bg club_day</w:t>
      </w:r>
    </w:p>
    <w:p w:rsidR="00000000" w:rsidDel="00000000" w:rsidP="00000000" w:rsidRDefault="00000000" w:rsidRPr="00000000" w14:paraId="00003D13">
      <w:pPr>
        <w:pageBreakBefore w:val="0"/>
        <w:rPr/>
      </w:pPr>
      <w:r w:rsidDel="00000000" w:rsidR="00000000" w:rsidRPr="00000000">
        <w:rPr>
          <w:rtl w:val="0"/>
        </w:rPr>
        <w:t xml:space="preserve">    show sayori 1u at i31 zorder 2</w:t>
      </w:r>
    </w:p>
    <w:p w:rsidR="00000000" w:rsidDel="00000000" w:rsidP="00000000" w:rsidRDefault="00000000" w:rsidRPr="00000000" w14:paraId="00003D14">
      <w:pPr>
        <w:pageBreakBefore w:val="0"/>
        <w:rPr/>
      </w:pPr>
      <w:r w:rsidDel="00000000" w:rsidR="00000000" w:rsidRPr="00000000">
        <w:rPr>
          <w:rtl w:val="0"/>
        </w:rPr>
        <w:t xml:space="preserve">    show yuri 1n at i32 zorder 2</w:t>
      </w:r>
    </w:p>
    <w:p w:rsidR="00000000" w:rsidDel="00000000" w:rsidP="00000000" w:rsidRDefault="00000000" w:rsidRPr="00000000" w14:paraId="00003D15">
      <w:pPr>
        <w:pageBreakBefore w:val="0"/>
        <w:rPr/>
      </w:pPr>
      <w:r w:rsidDel="00000000" w:rsidR="00000000" w:rsidRPr="00000000">
        <w:rPr>
          <w:rtl w:val="0"/>
        </w:rPr>
        <w:t xml:space="preserve">    show natsuki 1n at i33 zorder 2</w:t>
      </w:r>
    </w:p>
    <w:p w:rsidR="00000000" w:rsidDel="00000000" w:rsidP="00000000" w:rsidRDefault="00000000" w:rsidRPr="00000000" w14:paraId="00003D16">
      <w:pPr>
        <w:pageBreakBefore w:val="0"/>
        <w:rPr/>
      </w:pPr>
      <w:r w:rsidDel="00000000" w:rsidR="00000000" w:rsidRPr="00000000">
        <w:rPr>
          <w:rtl w:val="0"/>
        </w:rPr>
        <w:t xml:space="preserve">    stop music</w:t>
      </w:r>
    </w:p>
    <w:p w:rsidR="00000000" w:rsidDel="00000000" w:rsidP="00000000" w:rsidRDefault="00000000" w:rsidRPr="00000000" w14:paraId="00003D17">
      <w:pPr>
        <w:pageBreakBefore w:val="0"/>
        <w:rPr/>
      </w:pPr>
      <w:r w:rsidDel="00000000" w:rsidR="00000000" w:rsidRPr="00000000">
        <w:rPr>
          <w:rtl w:val="0"/>
        </w:rPr>
        <w:t xml:space="preserve">    ""</w:t>
      </w:r>
    </w:p>
    <w:p w:rsidR="00000000" w:rsidDel="00000000" w:rsidP="00000000" w:rsidRDefault="00000000" w:rsidRPr="00000000" w14:paraId="00003D18">
      <w:pPr>
        <w:pageBreakBefore w:val="0"/>
        <w:rPr/>
      </w:pPr>
      <w:r w:rsidDel="00000000" w:rsidR="00000000" w:rsidRPr="00000000">
        <w:rPr>
          <w:rtl w:val="0"/>
        </w:rPr>
        <w:t xml:space="preserve">    show sayori at f31 zorder 2</w:t>
      </w:r>
    </w:p>
    <w:p w:rsidR="00000000" w:rsidDel="00000000" w:rsidP="00000000" w:rsidRDefault="00000000" w:rsidRPr="00000000" w14:paraId="00003D19">
      <w:pPr>
        <w:pageBreakBefore w:val="0"/>
        <w:rPr/>
      </w:pPr>
      <w:r w:rsidDel="00000000" w:rsidR="00000000" w:rsidRPr="00000000">
        <w:rPr>
          <w:rtl w:val="0"/>
        </w:rPr>
        <w:t xml:space="preserve">    s "What's wrong!?"</w:t>
      </w:r>
    </w:p>
    <w:p w:rsidR="00000000" w:rsidDel="00000000" w:rsidP="00000000" w:rsidRDefault="00000000" w:rsidRPr="00000000" w14:paraId="00003D1A">
      <w:pPr>
        <w:pageBreakBefore w:val="0"/>
        <w:rPr/>
      </w:pPr>
      <w:r w:rsidDel="00000000" w:rsidR="00000000" w:rsidRPr="00000000">
        <w:rPr>
          <w:rtl w:val="0"/>
        </w:rPr>
        <w:t xml:space="preserve">    show sayori at t31 zorder 2</w:t>
      </w:r>
    </w:p>
    <w:p w:rsidR="00000000" w:rsidDel="00000000" w:rsidP="00000000" w:rsidRDefault="00000000" w:rsidRPr="00000000" w14:paraId="00003D1B">
      <w:pPr>
        <w:pageBreakBefore w:val="0"/>
        <w:rPr/>
      </w:pPr>
      <w:r w:rsidDel="00000000" w:rsidR="00000000" w:rsidRPr="00000000">
        <w:rPr>
          <w:rtl w:val="0"/>
        </w:rPr>
        <w:t xml:space="preserve">    mc "What do you mean?"</w:t>
      </w:r>
    </w:p>
    <w:p w:rsidR="00000000" w:rsidDel="00000000" w:rsidP="00000000" w:rsidRDefault="00000000" w:rsidRPr="00000000" w14:paraId="00003D1C">
      <w:pPr>
        <w:pageBreakBefore w:val="0"/>
        <w:rPr/>
      </w:pPr>
      <w:r w:rsidDel="00000000" w:rsidR="00000000" w:rsidRPr="00000000">
        <w:rPr>
          <w:rtl w:val="0"/>
        </w:rPr>
        <w:t xml:space="preserve">    show natsuki at f33 zorder 2</w:t>
      </w:r>
    </w:p>
    <w:p w:rsidR="00000000" w:rsidDel="00000000" w:rsidP="00000000" w:rsidRDefault="00000000" w:rsidRPr="00000000" w14:paraId="00003D1D">
      <w:pPr>
        <w:pageBreakBefore w:val="0"/>
        <w:rPr/>
      </w:pPr>
      <w:r w:rsidDel="00000000" w:rsidR="00000000" w:rsidRPr="00000000">
        <w:rPr>
          <w:rtl w:val="0"/>
        </w:rPr>
        <w:t xml:space="preserve">    n "Dude… you're crying."</w:t>
      </w:r>
    </w:p>
    <w:p w:rsidR="00000000" w:rsidDel="00000000" w:rsidP="00000000" w:rsidRDefault="00000000" w:rsidRPr="00000000" w14:paraId="00003D1E">
      <w:pPr>
        <w:pageBreakBefore w:val="0"/>
        <w:rPr/>
      </w:pPr>
      <w:r w:rsidDel="00000000" w:rsidR="00000000" w:rsidRPr="00000000">
        <w:rPr>
          <w:rtl w:val="0"/>
        </w:rPr>
        <w:t xml:space="preserve">    show natsuki at t33 zorder 2</w:t>
      </w:r>
    </w:p>
    <w:p w:rsidR="00000000" w:rsidDel="00000000" w:rsidP="00000000" w:rsidRDefault="00000000" w:rsidRPr="00000000" w14:paraId="00003D1F">
      <w:pPr>
        <w:pageBreakBefore w:val="0"/>
        <w:rPr/>
      </w:pPr>
      <w:r w:rsidDel="00000000" w:rsidR="00000000" w:rsidRPr="00000000">
        <w:rPr>
          <w:rtl w:val="0"/>
        </w:rPr>
        <w:t xml:space="preserve">    mc "Huh?"</w:t>
      </w:r>
    </w:p>
    <w:p w:rsidR="00000000" w:rsidDel="00000000" w:rsidP="00000000" w:rsidRDefault="00000000" w:rsidRPr="00000000" w14:paraId="00003D20">
      <w:pPr>
        <w:pageBreakBefore w:val="0"/>
        <w:rPr/>
      </w:pPr>
      <w:r w:rsidDel="00000000" w:rsidR="00000000" w:rsidRPr="00000000">
        <w:rPr>
          <w:rtl w:val="0"/>
        </w:rPr>
        <w:t xml:space="preserve">    "I was.. crying?"</w:t>
      </w:r>
    </w:p>
    <w:p w:rsidR="00000000" w:rsidDel="00000000" w:rsidP="00000000" w:rsidRDefault="00000000" w:rsidRPr="00000000" w14:paraId="00003D21">
      <w:pPr>
        <w:pageBreakBefore w:val="0"/>
        <w:rPr/>
      </w:pPr>
      <w:r w:rsidDel="00000000" w:rsidR="00000000" w:rsidRPr="00000000">
        <w:rPr>
          <w:rtl w:val="0"/>
        </w:rPr>
        <w:t xml:space="preserve">    "I immediately get up."</w:t>
      </w:r>
    </w:p>
    <w:p w:rsidR="00000000" w:rsidDel="00000000" w:rsidP="00000000" w:rsidRDefault="00000000" w:rsidRPr="00000000" w14:paraId="00003D22">
      <w:pPr>
        <w:pageBreakBefore w:val="0"/>
        <w:rPr/>
      </w:pPr>
      <w:r w:rsidDel="00000000" w:rsidR="00000000" w:rsidRPr="00000000">
        <w:rPr>
          <w:rtl w:val="0"/>
        </w:rPr>
        <w:t xml:space="preserve">    show sayori 1w at h31 zorder 2</w:t>
      </w:r>
    </w:p>
    <w:p w:rsidR="00000000" w:rsidDel="00000000" w:rsidP="00000000" w:rsidRDefault="00000000" w:rsidRPr="00000000" w14:paraId="00003D23">
      <w:pPr>
        <w:pageBreakBefore w:val="0"/>
        <w:rPr/>
      </w:pPr>
      <w:r w:rsidDel="00000000" w:rsidR="00000000" w:rsidRPr="00000000">
        <w:rPr>
          <w:rtl w:val="0"/>
        </w:rPr>
        <w:t xml:space="preserve">    show yuri 1p at h32 zorder 2</w:t>
      </w:r>
    </w:p>
    <w:p w:rsidR="00000000" w:rsidDel="00000000" w:rsidP="00000000" w:rsidRDefault="00000000" w:rsidRPr="00000000" w14:paraId="00003D24">
      <w:pPr>
        <w:pageBreakBefore w:val="0"/>
        <w:rPr/>
      </w:pPr>
      <w:r w:rsidDel="00000000" w:rsidR="00000000" w:rsidRPr="00000000">
        <w:rPr>
          <w:rtl w:val="0"/>
        </w:rPr>
        <w:t xml:space="preserve">    show natsuki at h33 zorder 2</w:t>
      </w:r>
    </w:p>
    <w:p w:rsidR="00000000" w:rsidDel="00000000" w:rsidP="00000000" w:rsidRDefault="00000000" w:rsidRPr="00000000" w14:paraId="00003D25">
      <w:pPr>
        <w:pageBreakBefore w:val="0"/>
        <w:rPr/>
      </w:pPr>
      <w:r w:rsidDel="00000000" w:rsidR="00000000" w:rsidRPr="00000000">
        <w:rPr>
          <w:rtl w:val="0"/>
        </w:rPr>
        <w:t xml:space="preserve">    ""</w:t>
      </w:r>
    </w:p>
    <w:p w:rsidR="00000000" w:rsidDel="00000000" w:rsidP="00000000" w:rsidRDefault="00000000" w:rsidRPr="00000000" w14:paraId="00003D26">
      <w:pPr>
        <w:pageBreakBefore w:val="0"/>
        <w:rPr/>
      </w:pPr>
      <w:r w:rsidDel="00000000" w:rsidR="00000000" w:rsidRPr="00000000">
        <w:rPr>
          <w:rtl w:val="0"/>
        </w:rPr>
        <w:t xml:space="preserve">    mc "E-excuse me."</w:t>
      </w:r>
    </w:p>
    <w:p w:rsidR="00000000" w:rsidDel="00000000" w:rsidP="00000000" w:rsidRDefault="00000000" w:rsidRPr="00000000" w14:paraId="00003D27">
      <w:pPr>
        <w:pageBreakBefore w:val="0"/>
        <w:rPr/>
      </w:pPr>
      <w:r w:rsidDel="00000000" w:rsidR="00000000" w:rsidRPr="00000000">
        <w:rPr>
          <w:rtl w:val="0"/>
        </w:rPr>
        <w:t xml:space="preserve">    scene bg corridor</w:t>
      </w:r>
    </w:p>
    <w:p w:rsidR="00000000" w:rsidDel="00000000" w:rsidP="00000000" w:rsidRDefault="00000000" w:rsidRPr="00000000" w14:paraId="00003D28">
      <w:pPr>
        <w:pageBreakBefore w:val="0"/>
        <w:rPr/>
      </w:pPr>
      <w:r w:rsidDel="00000000" w:rsidR="00000000" w:rsidRPr="00000000">
        <w:rPr>
          <w:rtl w:val="0"/>
        </w:rPr>
        <w:t xml:space="preserve">    with wipeleft_scene</w:t>
      </w:r>
    </w:p>
    <w:p w:rsidR="00000000" w:rsidDel="00000000" w:rsidP="00000000" w:rsidRDefault="00000000" w:rsidRPr="00000000" w14:paraId="00003D29">
      <w:pPr>
        <w:pageBreakBefore w:val="0"/>
        <w:rPr/>
      </w:pPr>
      <w:r w:rsidDel="00000000" w:rsidR="00000000" w:rsidRPr="00000000">
        <w:rPr>
          <w:rtl w:val="0"/>
        </w:rPr>
        <w:t xml:space="preserve">    play music </w:t>
      </w:r>
    </w:p>
    <w:p w:rsidR="00000000" w:rsidDel="00000000" w:rsidP="00000000" w:rsidRDefault="00000000" w:rsidRPr="00000000" w14:paraId="00003D2A">
      <w:pPr>
        <w:pageBreakBefore w:val="0"/>
        <w:rPr/>
      </w:pPr>
      <w:r w:rsidDel="00000000" w:rsidR="00000000" w:rsidRPr="00000000">
        <w:rPr>
          <w:rtl w:val="0"/>
        </w:rPr>
        <w:t xml:space="preserve">    "I rush out of the clubroom and to the nearest bathroom."</w:t>
      </w:r>
    </w:p>
    <w:p w:rsidR="00000000" w:rsidDel="00000000" w:rsidP="00000000" w:rsidRDefault="00000000" w:rsidRPr="00000000" w14:paraId="00003D2B">
      <w:pPr>
        <w:pageBreakBefore w:val="0"/>
        <w:rPr/>
      </w:pPr>
      <w:r w:rsidDel="00000000" w:rsidR="00000000" w:rsidRPr="00000000">
        <w:rPr>
          <w:rtl w:val="0"/>
        </w:rPr>
        <w:t xml:space="preserve">    scene bg bathroom</w:t>
      </w:r>
    </w:p>
    <w:p w:rsidR="00000000" w:rsidDel="00000000" w:rsidP="00000000" w:rsidRDefault="00000000" w:rsidRPr="00000000" w14:paraId="00003D2C">
      <w:pPr>
        <w:pageBreakBefore w:val="0"/>
        <w:rPr/>
      </w:pPr>
      <w:r w:rsidDel="00000000" w:rsidR="00000000" w:rsidRPr="00000000">
        <w:rPr>
          <w:rtl w:val="0"/>
        </w:rPr>
        <w:t xml:space="preserve">    with wipeleft_scene</w:t>
      </w:r>
    </w:p>
    <w:p w:rsidR="00000000" w:rsidDel="00000000" w:rsidP="00000000" w:rsidRDefault="00000000" w:rsidRPr="00000000" w14:paraId="00003D2D">
      <w:pPr>
        <w:pageBreakBefore w:val="0"/>
        <w:rPr/>
      </w:pPr>
      <w:r w:rsidDel="00000000" w:rsidR="00000000" w:rsidRPr="00000000">
        <w:rPr>
          <w:rtl w:val="0"/>
        </w:rPr>
        <w:t xml:space="preserve">    "Looking in the mirror, it's true. I'm still crying."</w:t>
      </w:r>
    </w:p>
    <w:p w:rsidR="00000000" w:rsidDel="00000000" w:rsidP="00000000" w:rsidRDefault="00000000" w:rsidRPr="00000000" w14:paraId="00003D2E">
      <w:pPr>
        <w:pageBreakBefore w:val="0"/>
        <w:rPr/>
      </w:pPr>
      <w:r w:rsidDel="00000000" w:rsidR="00000000" w:rsidRPr="00000000">
        <w:rPr>
          <w:rtl w:val="0"/>
        </w:rPr>
        <w:t xml:space="preserve">    s "[player]?"</w:t>
      </w:r>
    </w:p>
    <w:p w:rsidR="00000000" w:rsidDel="00000000" w:rsidP="00000000" w:rsidRDefault="00000000" w:rsidRPr="00000000" w14:paraId="00003D2F">
      <w:pPr>
        <w:pageBreakBefore w:val="0"/>
        <w:rPr/>
      </w:pPr>
      <w:r w:rsidDel="00000000" w:rsidR="00000000" w:rsidRPr="00000000">
        <w:rPr>
          <w:rtl w:val="0"/>
        </w:rPr>
        <w:t xml:space="preserve">    "I jump. Is that Sayori? This is the boy's restroom!"</w:t>
      </w:r>
    </w:p>
    <w:p w:rsidR="00000000" w:rsidDel="00000000" w:rsidP="00000000" w:rsidRDefault="00000000" w:rsidRPr="00000000" w14:paraId="00003D30">
      <w:pPr>
        <w:pageBreakBefore w:val="0"/>
        <w:rPr/>
      </w:pPr>
      <w:r w:rsidDel="00000000" w:rsidR="00000000" w:rsidRPr="00000000">
        <w:rPr>
          <w:rtl w:val="0"/>
        </w:rPr>
        <w:t xml:space="preserve">    mc "Sayori? You can't come in here!"</w:t>
      </w:r>
    </w:p>
    <w:p w:rsidR="00000000" w:rsidDel="00000000" w:rsidP="00000000" w:rsidRDefault="00000000" w:rsidRPr="00000000" w14:paraId="00003D31">
      <w:pPr>
        <w:pageBreakBefore w:val="0"/>
        <w:rPr/>
      </w:pPr>
      <w:r w:rsidDel="00000000" w:rsidR="00000000" w:rsidRPr="00000000">
        <w:rPr>
          <w:rtl w:val="0"/>
        </w:rPr>
        <w:t xml:space="preserve">    y "We're not going to come in. We just want to talk."</w:t>
      </w:r>
    </w:p>
    <w:p w:rsidR="00000000" w:rsidDel="00000000" w:rsidP="00000000" w:rsidRDefault="00000000" w:rsidRPr="00000000" w14:paraId="00003D32">
      <w:pPr>
        <w:pageBreakBefore w:val="0"/>
        <w:rPr/>
      </w:pPr>
      <w:r w:rsidDel="00000000" w:rsidR="00000000" w:rsidRPr="00000000">
        <w:rPr>
          <w:rtl w:val="0"/>
        </w:rPr>
        <w:t xml:space="preserve">    s "We're not?"</w:t>
      </w:r>
    </w:p>
    <w:p w:rsidR="00000000" w:rsidDel="00000000" w:rsidP="00000000" w:rsidRDefault="00000000" w:rsidRPr="00000000" w14:paraId="00003D33">
      <w:pPr>
        <w:pageBreakBefore w:val="0"/>
        <w:rPr/>
      </w:pPr>
      <w:r w:rsidDel="00000000" w:rsidR="00000000" w:rsidRPr="00000000">
        <w:rPr>
          <w:rtl w:val="0"/>
        </w:rPr>
        <w:t xml:space="preserve">    mc "Yuri, too?"</w:t>
      </w:r>
    </w:p>
    <w:p w:rsidR="00000000" w:rsidDel="00000000" w:rsidP="00000000" w:rsidRDefault="00000000" w:rsidRPr="00000000" w14:paraId="00003D34">
      <w:pPr>
        <w:pageBreakBefore w:val="0"/>
        <w:rPr/>
      </w:pPr>
      <w:r w:rsidDel="00000000" w:rsidR="00000000" w:rsidRPr="00000000">
        <w:rPr>
          <w:rtl w:val="0"/>
        </w:rPr>
        <w:t xml:space="preserve">    y "And Natsuki, but she doesn't want to admit it."</w:t>
      </w:r>
    </w:p>
    <w:p w:rsidR="00000000" w:rsidDel="00000000" w:rsidP="00000000" w:rsidRDefault="00000000" w:rsidRPr="00000000" w14:paraId="00003D35">
      <w:pPr>
        <w:pageBreakBefore w:val="0"/>
        <w:rPr/>
      </w:pPr>
      <w:r w:rsidDel="00000000" w:rsidR="00000000" w:rsidRPr="00000000">
        <w:rPr>
          <w:rtl w:val="0"/>
        </w:rPr>
        <w:t xml:space="preserve">    n "Shut up, Yuri."</w:t>
      </w:r>
    </w:p>
    <w:p w:rsidR="00000000" w:rsidDel="00000000" w:rsidP="00000000" w:rsidRDefault="00000000" w:rsidRPr="00000000" w14:paraId="00003D36">
      <w:pPr>
        <w:pageBreakBefore w:val="0"/>
        <w:rPr/>
      </w:pPr>
      <w:r w:rsidDel="00000000" w:rsidR="00000000" w:rsidRPr="00000000">
        <w:rPr>
          <w:rtl w:val="0"/>
        </w:rPr>
        <w:t xml:space="preserve">    mc "What are you doing by the men's restroom exactly?"</w:t>
      </w:r>
    </w:p>
    <w:p w:rsidR="00000000" w:rsidDel="00000000" w:rsidP="00000000" w:rsidRDefault="00000000" w:rsidRPr="00000000" w14:paraId="00003D37">
      <w:pPr>
        <w:pageBreakBefore w:val="0"/>
        <w:rPr/>
      </w:pPr>
      <w:r w:rsidDel="00000000" w:rsidR="00000000" w:rsidRPr="00000000">
        <w:rPr>
          <w:rtl w:val="0"/>
        </w:rPr>
        <w:t xml:space="preserve">    s "We're worried about you."</w:t>
      </w:r>
    </w:p>
    <w:p w:rsidR="00000000" w:rsidDel="00000000" w:rsidP="00000000" w:rsidRDefault="00000000" w:rsidRPr="00000000" w14:paraId="00003D38">
      <w:pPr>
        <w:pageBreakBefore w:val="0"/>
        <w:rPr/>
      </w:pPr>
      <w:r w:rsidDel="00000000" w:rsidR="00000000" w:rsidRPr="00000000">
        <w:rPr>
          <w:rtl w:val="0"/>
        </w:rPr>
        <w:t xml:space="preserve">    y "T-This is about Monika, isn't it?"</w:t>
      </w:r>
    </w:p>
    <w:p w:rsidR="00000000" w:rsidDel="00000000" w:rsidP="00000000" w:rsidRDefault="00000000" w:rsidRPr="00000000" w14:paraId="00003D39">
      <w:pPr>
        <w:pageBreakBefore w:val="0"/>
        <w:rPr/>
      </w:pPr>
      <w:r w:rsidDel="00000000" w:rsidR="00000000" w:rsidRPr="00000000">
        <w:rPr>
          <w:rtl w:val="0"/>
        </w:rPr>
        <w:t xml:space="preserve">    s "Monika?"</w:t>
      </w:r>
    </w:p>
    <w:p w:rsidR="00000000" w:rsidDel="00000000" w:rsidP="00000000" w:rsidRDefault="00000000" w:rsidRPr="00000000" w14:paraId="00003D3A">
      <w:pPr>
        <w:pageBreakBefore w:val="0"/>
        <w:rPr/>
      </w:pPr>
      <w:r w:rsidDel="00000000" w:rsidR="00000000" w:rsidRPr="00000000">
        <w:rPr>
          <w:rtl w:val="0"/>
        </w:rPr>
        <w:t xml:space="preserve">    y "Earlier [player] had a really sad look on his face when he told us she wasn't coming, right?"</w:t>
      </w:r>
    </w:p>
    <w:p w:rsidR="00000000" w:rsidDel="00000000" w:rsidP="00000000" w:rsidRDefault="00000000" w:rsidRPr="00000000" w14:paraId="00003D3B">
      <w:pPr>
        <w:pageBreakBefore w:val="0"/>
        <w:rPr/>
      </w:pPr>
      <w:r w:rsidDel="00000000" w:rsidR="00000000" w:rsidRPr="00000000">
        <w:rPr>
          <w:rtl w:val="0"/>
        </w:rPr>
        <w:t xml:space="preserve">    s "Did he?"</w:t>
      </w:r>
    </w:p>
    <w:p w:rsidR="00000000" w:rsidDel="00000000" w:rsidP="00000000" w:rsidRDefault="00000000" w:rsidRPr="00000000" w14:paraId="00003D3C">
      <w:pPr>
        <w:pageBreakBefore w:val="0"/>
        <w:rPr/>
      </w:pPr>
      <w:r w:rsidDel="00000000" w:rsidR="00000000" w:rsidRPr="00000000">
        <w:rPr>
          <w:rtl w:val="0"/>
        </w:rPr>
        <w:t xml:space="preserve">    mc "Did I?"</w:t>
      </w:r>
    </w:p>
    <w:p w:rsidR="00000000" w:rsidDel="00000000" w:rsidP="00000000" w:rsidRDefault="00000000" w:rsidRPr="00000000" w14:paraId="00003D3D">
      <w:pPr>
        <w:pageBreakBefore w:val="0"/>
        <w:rPr/>
      </w:pPr>
      <w:r w:rsidDel="00000000" w:rsidR="00000000" w:rsidRPr="00000000">
        <w:rPr>
          <w:rtl w:val="0"/>
        </w:rPr>
        <w:t xml:space="preserve">    y "What happened, [player]?"</w:t>
      </w:r>
    </w:p>
    <w:p w:rsidR="00000000" w:rsidDel="00000000" w:rsidP="00000000" w:rsidRDefault="00000000" w:rsidRPr="00000000" w14:paraId="00003D3E">
      <w:pPr>
        <w:pageBreakBefore w:val="0"/>
        <w:rPr/>
      </w:pPr>
      <w:r w:rsidDel="00000000" w:rsidR="00000000" w:rsidRPr="00000000">
        <w:rPr>
          <w:rtl w:val="0"/>
        </w:rPr>
        <w:t xml:space="preserve">    "What am I supposed to tell them?"</w:t>
      </w:r>
    </w:p>
    <w:p w:rsidR="00000000" w:rsidDel="00000000" w:rsidP="00000000" w:rsidRDefault="00000000" w:rsidRPr="00000000" w14:paraId="00003D3F">
      <w:pPr>
        <w:pageBreakBefore w:val="0"/>
        <w:rPr/>
      </w:pPr>
      <w:r w:rsidDel="00000000" w:rsidR="00000000" w:rsidRPr="00000000">
        <w:rPr>
          <w:rtl w:val="0"/>
        </w:rPr>
        <w:t xml:space="preserve">    "That my girlfriend and I had sex and now she's avoiding me?"</w:t>
      </w:r>
    </w:p>
    <w:p w:rsidR="00000000" w:rsidDel="00000000" w:rsidP="00000000" w:rsidRDefault="00000000" w:rsidRPr="00000000" w14:paraId="00003D40">
      <w:pPr>
        <w:pageBreakBefore w:val="0"/>
        <w:rPr/>
      </w:pPr>
      <w:r w:rsidDel="00000000" w:rsidR="00000000" w:rsidRPr="00000000">
        <w:rPr>
          <w:rtl w:val="0"/>
        </w:rPr>
        <w:t xml:space="preserve">    "I can't say that."</w:t>
      </w:r>
    </w:p>
    <w:p w:rsidR="00000000" w:rsidDel="00000000" w:rsidP="00000000" w:rsidRDefault="00000000" w:rsidRPr="00000000" w14:paraId="00003D41">
      <w:pPr>
        <w:pageBreakBefore w:val="0"/>
        <w:rPr/>
      </w:pPr>
      <w:r w:rsidDel="00000000" w:rsidR="00000000" w:rsidRPr="00000000">
        <w:rPr>
          <w:rtl w:val="0"/>
        </w:rPr>
        <w:t xml:space="preserve">    "I could maybe tell them she stayed over."</w:t>
      </w:r>
    </w:p>
    <w:p w:rsidR="00000000" w:rsidDel="00000000" w:rsidP="00000000" w:rsidRDefault="00000000" w:rsidRPr="00000000" w14:paraId="00003D42">
      <w:pPr>
        <w:pageBreakBefore w:val="0"/>
        <w:rPr/>
      </w:pPr>
      <w:r w:rsidDel="00000000" w:rsidR="00000000" w:rsidRPr="00000000">
        <w:rPr>
          <w:rtl w:val="0"/>
        </w:rPr>
        <w:t xml:space="preserve">    "No, all of this is too bizarre for me."</w:t>
      </w:r>
    </w:p>
    <w:p w:rsidR="00000000" w:rsidDel="00000000" w:rsidP="00000000" w:rsidRDefault="00000000" w:rsidRPr="00000000" w14:paraId="00003D43">
      <w:pPr>
        <w:pageBreakBefore w:val="0"/>
        <w:rPr/>
      </w:pPr>
      <w:r w:rsidDel="00000000" w:rsidR="00000000" w:rsidRPr="00000000">
        <w:rPr>
          <w:rtl w:val="0"/>
        </w:rPr>
        <w:t xml:space="preserve">    "Maybe none of that's relevant anyway, because the truth is I'm not sure what's actually going on. I just know I don't like it and it scares me."</w:t>
      </w:r>
    </w:p>
    <w:p w:rsidR="00000000" w:rsidDel="00000000" w:rsidP="00000000" w:rsidRDefault="00000000" w:rsidRPr="00000000" w14:paraId="00003D44">
      <w:pPr>
        <w:pageBreakBefore w:val="0"/>
        <w:rPr/>
      </w:pPr>
      <w:r w:rsidDel="00000000" w:rsidR="00000000" w:rsidRPr="00000000">
        <w:rPr>
          <w:rtl w:val="0"/>
        </w:rPr>
        <w:t xml:space="preserve">    mc "I'm not sure."</w:t>
      </w:r>
    </w:p>
    <w:p w:rsidR="00000000" w:rsidDel="00000000" w:rsidP="00000000" w:rsidRDefault="00000000" w:rsidRPr="00000000" w14:paraId="00003D45">
      <w:pPr>
        <w:pageBreakBefore w:val="0"/>
        <w:rPr/>
      </w:pPr>
      <w:r w:rsidDel="00000000" w:rsidR="00000000" w:rsidRPr="00000000">
        <w:rPr>
          <w:rtl w:val="0"/>
        </w:rPr>
        <w:t xml:space="preserve">    mc "I really don't know what's going on."</w:t>
      </w:r>
    </w:p>
    <w:p w:rsidR="00000000" w:rsidDel="00000000" w:rsidP="00000000" w:rsidRDefault="00000000" w:rsidRPr="00000000" w14:paraId="00003D46">
      <w:pPr>
        <w:pageBreakBefore w:val="0"/>
        <w:rPr/>
      </w:pPr>
      <w:r w:rsidDel="00000000" w:rsidR="00000000" w:rsidRPr="00000000">
        <w:rPr>
          <w:rtl w:val="0"/>
        </w:rPr>
        <w:t xml:space="preserve">    mc "I'm scared she might leave me."</w:t>
      </w:r>
    </w:p>
    <w:p w:rsidR="00000000" w:rsidDel="00000000" w:rsidP="00000000" w:rsidRDefault="00000000" w:rsidRPr="00000000" w14:paraId="00003D47">
      <w:pPr>
        <w:pageBreakBefore w:val="0"/>
        <w:rPr/>
      </w:pPr>
      <w:r w:rsidDel="00000000" w:rsidR="00000000" w:rsidRPr="00000000">
        <w:rPr>
          <w:rtl w:val="0"/>
        </w:rPr>
        <w:t xml:space="preserve">    mc "I don't want that to happen."</w:t>
      </w:r>
    </w:p>
    <w:p w:rsidR="00000000" w:rsidDel="00000000" w:rsidP="00000000" w:rsidRDefault="00000000" w:rsidRPr="00000000" w14:paraId="00003D48">
      <w:pPr>
        <w:pageBreakBefore w:val="0"/>
        <w:rPr/>
      </w:pPr>
      <w:r w:rsidDel="00000000" w:rsidR="00000000" w:rsidRPr="00000000">
        <w:rPr>
          <w:rtl w:val="0"/>
        </w:rPr>
        <w:t xml:space="preserve">    mc "I made sure to talk to her before coming here, so I followed her a little before to see if she was coming here."</w:t>
      </w:r>
    </w:p>
    <w:p w:rsidR="00000000" w:rsidDel="00000000" w:rsidP="00000000" w:rsidRDefault="00000000" w:rsidRPr="00000000" w14:paraId="00003D49">
      <w:pPr>
        <w:pageBreakBefore w:val="0"/>
        <w:rPr/>
      </w:pPr>
      <w:r w:rsidDel="00000000" w:rsidR="00000000" w:rsidRPr="00000000">
        <w:rPr>
          <w:rtl w:val="0"/>
        </w:rPr>
        <w:t xml:space="preserve">    mc "Obviously she wasn't, I asked her what was going on."</w:t>
      </w:r>
    </w:p>
    <w:p w:rsidR="00000000" w:rsidDel="00000000" w:rsidP="00000000" w:rsidRDefault="00000000" w:rsidRPr="00000000" w14:paraId="00003D4A">
      <w:pPr>
        <w:pageBreakBefore w:val="0"/>
        <w:rPr/>
      </w:pPr>
      <w:r w:rsidDel="00000000" w:rsidR="00000000" w:rsidRPr="00000000">
        <w:rPr>
          <w:rtl w:val="0"/>
        </w:rPr>
        <w:t xml:space="preserve">    mc "She told me I'd only make it worse."</w:t>
      </w:r>
    </w:p>
    <w:p w:rsidR="00000000" w:rsidDel="00000000" w:rsidP="00000000" w:rsidRDefault="00000000" w:rsidRPr="00000000" w14:paraId="00003D4B">
      <w:pPr>
        <w:pageBreakBefore w:val="0"/>
        <w:rPr/>
      </w:pPr>
      <w:r w:rsidDel="00000000" w:rsidR="00000000" w:rsidRPr="00000000">
        <w:rPr>
          <w:rtl w:val="0"/>
        </w:rPr>
        <w:t xml:space="preserve">    mc "I don't know what that would mean. What it could mean."</w:t>
      </w:r>
    </w:p>
    <w:p w:rsidR="00000000" w:rsidDel="00000000" w:rsidP="00000000" w:rsidRDefault="00000000" w:rsidRPr="00000000" w14:paraId="00003D4C">
      <w:pPr>
        <w:pageBreakBefore w:val="0"/>
        <w:rPr/>
      </w:pPr>
      <w:r w:rsidDel="00000000" w:rsidR="00000000" w:rsidRPr="00000000">
        <w:rPr>
          <w:rtl w:val="0"/>
        </w:rPr>
        <w:t xml:space="preserve">    mc "So I started thinking about it."</w:t>
      </w:r>
    </w:p>
    <w:p w:rsidR="00000000" w:rsidDel="00000000" w:rsidP="00000000" w:rsidRDefault="00000000" w:rsidRPr="00000000" w14:paraId="00003D4D">
      <w:pPr>
        <w:pageBreakBefore w:val="0"/>
        <w:rPr/>
      </w:pPr>
      <w:r w:rsidDel="00000000" w:rsidR="00000000" w:rsidRPr="00000000">
        <w:rPr>
          <w:rtl w:val="0"/>
        </w:rPr>
        <w:t xml:space="preserve">    mc "I came up with a bunch of horrible ideas and I couldn't handle them, I guess."</w:t>
      </w:r>
    </w:p>
    <w:p w:rsidR="00000000" w:rsidDel="00000000" w:rsidP="00000000" w:rsidRDefault="00000000" w:rsidRPr="00000000" w14:paraId="00003D4E">
      <w:pPr>
        <w:pageBreakBefore w:val="0"/>
        <w:rPr/>
      </w:pPr>
      <w:r w:rsidDel="00000000" w:rsidR="00000000" w:rsidRPr="00000000">
        <w:rPr>
          <w:rtl w:val="0"/>
        </w:rPr>
        <w:t xml:space="preserve">    mc "I don't want to lose her."</w:t>
      </w:r>
    </w:p>
    <w:p w:rsidR="00000000" w:rsidDel="00000000" w:rsidP="00000000" w:rsidRDefault="00000000" w:rsidRPr="00000000" w14:paraId="00003D4F">
      <w:pPr>
        <w:pageBreakBefore w:val="0"/>
        <w:rPr/>
      </w:pPr>
      <w:r w:rsidDel="00000000" w:rsidR="00000000" w:rsidRPr="00000000">
        <w:rPr>
          <w:rtl w:val="0"/>
        </w:rPr>
        <w:t xml:space="preserve">    "I must seem so pathetic."</w:t>
      </w:r>
    </w:p>
    <w:p w:rsidR="00000000" w:rsidDel="00000000" w:rsidP="00000000" w:rsidRDefault="00000000" w:rsidRPr="00000000" w14:paraId="00003D50">
      <w:pPr>
        <w:pageBreakBefore w:val="0"/>
        <w:rPr/>
      </w:pPr>
      <w:r w:rsidDel="00000000" w:rsidR="00000000" w:rsidRPr="00000000">
        <w:rPr>
          <w:rtl w:val="0"/>
        </w:rPr>
        <w:t xml:space="preserve">    n "Just get out of there, [player]."</w:t>
      </w:r>
    </w:p>
    <w:p w:rsidR="00000000" w:rsidDel="00000000" w:rsidP="00000000" w:rsidRDefault="00000000" w:rsidRPr="00000000" w14:paraId="00003D51">
      <w:pPr>
        <w:pageBreakBefore w:val="0"/>
        <w:rPr/>
      </w:pPr>
      <w:r w:rsidDel="00000000" w:rsidR="00000000" w:rsidRPr="00000000">
        <w:rPr>
          <w:rtl w:val="0"/>
        </w:rPr>
        <w:t xml:space="preserve">    y "Natsuki!"</w:t>
      </w:r>
    </w:p>
    <w:p w:rsidR="00000000" w:rsidDel="00000000" w:rsidP="00000000" w:rsidRDefault="00000000" w:rsidRPr="00000000" w14:paraId="00003D52">
      <w:pPr>
        <w:pageBreakBefore w:val="0"/>
        <w:rPr/>
      </w:pPr>
      <w:r w:rsidDel="00000000" w:rsidR="00000000" w:rsidRPr="00000000">
        <w:rPr>
          <w:rtl w:val="0"/>
        </w:rPr>
        <w:t xml:space="preserve">    s "Natsuki?"</w:t>
      </w:r>
    </w:p>
    <w:p w:rsidR="00000000" w:rsidDel="00000000" w:rsidP="00000000" w:rsidRDefault="00000000" w:rsidRPr="00000000" w14:paraId="00003D53">
      <w:pPr>
        <w:pageBreakBefore w:val="0"/>
        <w:rPr/>
      </w:pPr>
      <w:r w:rsidDel="00000000" w:rsidR="00000000" w:rsidRPr="00000000">
        <w:rPr>
          <w:rtl w:val="0"/>
        </w:rPr>
        <w:t xml:space="preserve">    n "I understand you're having issues. Monika's not going to leave you, so stop worrying about that. You're being ridiculous."</w:t>
      </w:r>
    </w:p>
    <w:p w:rsidR="00000000" w:rsidDel="00000000" w:rsidP="00000000" w:rsidRDefault="00000000" w:rsidRPr="00000000" w14:paraId="00003D54">
      <w:pPr>
        <w:pageBreakBefore w:val="0"/>
        <w:rPr/>
      </w:pPr>
      <w:r w:rsidDel="00000000" w:rsidR="00000000" w:rsidRPr="00000000">
        <w:rPr>
          <w:rtl w:val="0"/>
        </w:rPr>
        <w:t xml:space="preserve">    mc "How can you say that?"</w:t>
      </w:r>
    </w:p>
    <w:p w:rsidR="00000000" w:rsidDel="00000000" w:rsidP="00000000" w:rsidRDefault="00000000" w:rsidRPr="00000000" w14:paraId="00003D55">
      <w:pPr>
        <w:pageBreakBefore w:val="0"/>
        <w:rPr/>
      </w:pPr>
      <w:r w:rsidDel="00000000" w:rsidR="00000000" w:rsidRPr="00000000">
        <w:rPr>
          <w:rtl w:val="0"/>
        </w:rPr>
        <w:t xml:space="preserve">    n "No, how can {i}you{/i} say you think she's going to leave you? She's head over heels for you! Don't sell her short."</w:t>
      </w:r>
    </w:p>
    <w:p w:rsidR="00000000" w:rsidDel="00000000" w:rsidP="00000000" w:rsidRDefault="00000000" w:rsidRPr="00000000" w14:paraId="00003D56">
      <w:pPr>
        <w:pageBreakBefore w:val="0"/>
        <w:rPr/>
      </w:pPr>
      <w:r w:rsidDel="00000000" w:rsidR="00000000" w:rsidRPr="00000000">
        <w:rPr>
          <w:rtl w:val="0"/>
        </w:rPr>
        <w:t xml:space="preserve">    n "And if by some wild chance she does leave you, there's plenty of other girls out there."</w:t>
      </w:r>
    </w:p>
    <w:p w:rsidR="00000000" w:rsidDel="00000000" w:rsidP="00000000" w:rsidRDefault="00000000" w:rsidRPr="00000000" w14:paraId="00003D57">
      <w:pPr>
        <w:pageBreakBefore w:val="0"/>
        <w:rPr/>
      </w:pPr>
      <w:r w:rsidDel="00000000" w:rsidR="00000000" w:rsidRPr="00000000">
        <w:rPr>
          <w:rtl w:val="0"/>
        </w:rPr>
        <w:t xml:space="preserve">    s "</w:t>
      </w:r>
      <w:commentRangeStart w:id="19"/>
      <w:r w:rsidDel="00000000" w:rsidR="00000000" w:rsidRPr="00000000">
        <w:rPr>
          <w:rtl w:val="0"/>
        </w:rPr>
        <w:t xml:space="preserve">Like one of us!</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3D58">
      <w:pPr>
        <w:pageBreakBefore w:val="0"/>
        <w:rPr/>
      </w:pPr>
      <w:r w:rsidDel="00000000" w:rsidR="00000000" w:rsidRPr="00000000">
        <w:rPr>
          <w:rtl w:val="0"/>
        </w:rPr>
        <w:t xml:space="preserve">    n "Sayori! Don't even suggest that!"</w:t>
      </w:r>
    </w:p>
    <w:p w:rsidR="00000000" w:rsidDel="00000000" w:rsidP="00000000" w:rsidRDefault="00000000" w:rsidRPr="00000000" w14:paraId="00003D59">
      <w:pPr>
        <w:pageBreakBefore w:val="0"/>
        <w:rPr/>
      </w:pPr>
      <w:r w:rsidDel="00000000" w:rsidR="00000000" w:rsidRPr="00000000">
        <w:rPr>
          <w:rtl w:val="0"/>
        </w:rPr>
        <w:t xml:space="preserve">    y "What are you saying, Sayori!?"</w:t>
      </w:r>
    </w:p>
    <w:p w:rsidR="00000000" w:rsidDel="00000000" w:rsidP="00000000" w:rsidRDefault="00000000" w:rsidRPr="00000000" w14:paraId="00003D5A">
      <w:pPr>
        <w:pageBreakBefore w:val="0"/>
        <w:rPr/>
      </w:pPr>
      <w:r w:rsidDel="00000000" w:rsidR="00000000" w:rsidRPr="00000000">
        <w:rPr>
          <w:rtl w:val="0"/>
        </w:rPr>
        <w:t xml:space="preserve">    s "Ehehe~ I was just giving an example~"</w:t>
      </w:r>
    </w:p>
    <w:p w:rsidR="00000000" w:rsidDel="00000000" w:rsidP="00000000" w:rsidRDefault="00000000" w:rsidRPr="00000000" w14:paraId="00003D5B">
      <w:pPr>
        <w:pageBreakBefore w:val="0"/>
        <w:rPr/>
      </w:pPr>
      <w:r w:rsidDel="00000000" w:rsidR="00000000" w:rsidRPr="00000000">
        <w:rPr>
          <w:rtl w:val="0"/>
        </w:rPr>
        <w:t xml:space="preserve">    n "Just get out of there. Okay? Take your mind off of it, and trust Monika. Whatever's going on will probably be over soon and you'll get back to being all... lovey... dovey."</w:t>
      </w:r>
    </w:p>
    <w:p w:rsidR="00000000" w:rsidDel="00000000" w:rsidP="00000000" w:rsidRDefault="00000000" w:rsidRPr="00000000" w14:paraId="00003D5C">
      <w:pPr>
        <w:pageBreakBefore w:val="0"/>
        <w:rPr/>
      </w:pPr>
      <w:r w:rsidDel="00000000" w:rsidR="00000000" w:rsidRPr="00000000">
        <w:rPr>
          <w:rtl w:val="0"/>
        </w:rPr>
        <w:t xml:space="preserve">    mc "Can you give me a few minutes?"</w:t>
      </w:r>
    </w:p>
    <w:p w:rsidR="00000000" w:rsidDel="00000000" w:rsidP="00000000" w:rsidRDefault="00000000" w:rsidRPr="00000000" w14:paraId="00003D5D">
      <w:pPr>
        <w:pageBreakBefore w:val="0"/>
        <w:rPr/>
      </w:pPr>
      <w:r w:rsidDel="00000000" w:rsidR="00000000" w:rsidRPr="00000000">
        <w:rPr>
          <w:rtl w:val="0"/>
        </w:rPr>
        <w:t xml:space="preserve">    y "O-okay…."</w:t>
      </w:r>
    </w:p>
    <w:p w:rsidR="00000000" w:rsidDel="00000000" w:rsidP="00000000" w:rsidRDefault="00000000" w:rsidRPr="00000000" w14:paraId="00003D5E">
      <w:pPr>
        <w:pageBreakBefore w:val="0"/>
        <w:rPr/>
      </w:pPr>
      <w:r w:rsidDel="00000000" w:rsidR="00000000" w:rsidRPr="00000000">
        <w:rPr>
          <w:rtl w:val="0"/>
        </w:rPr>
        <w:t xml:space="preserve">    n "No! Last time you did that, Yuri, he started crying!"</w:t>
      </w:r>
    </w:p>
    <w:p w:rsidR="00000000" w:rsidDel="00000000" w:rsidP="00000000" w:rsidRDefault="00000000" w:rsidRPr="00000000" w14:paraId="00003D5F">
      <w:pPr>
        <w:pageBreakBefore w:val="0"/>
        <w:rPr/>
      </w:pPr>
      <w:r w:rsidDel="00000000" w:rsidR="00000000" w:rsidRPr="00000000">
        <w:rPr>
          <w:rtl w:val="0"/>
        </w:rPr>
        <w:t xml:space="preserve">    s "Yeah~! We're not leaving until you come out!"</w:t>
      </w:r>
    </w:p>
    <w:p w:rsidR="00000000" w:rsidDel="00000000" w:rsidP="00000000" w:rsidRDefault="00000000" w:rsidRPr="00000000" w14:paraId="00003D60">
      <w:pPr>
        <w:pageBreakBefore w:val="0"/>
        <w:rPr/>
      </w:pPr>
      <w:r w:rsidDel="00000000" w:rsidR="00000000" w:rsidRPr="00000000">
        <w:rPr>
          <w:rtl w:val="0"/>
        </w:rPr>
        <w:t xml:space="preserve">    n "Exactly."</w:t>
      </w:r>
    </w:p>
    <w:p w:rsidR="00000000" w:rsidDel="00000000" w:rsidP="00000000" w:rsidRDefault="00000000" w:rsidRPr="00000000" w14:paraId="00003D61">
      <w:pPr>
        <w:pageBreakBefore w:val="0"/>
        <w:rPr/>
      </w:pPr>
      <w:r w:rsidDel="00000000" w:rsidR="00000000" w:rsidRPr="00000000">
        <w:rPr>
          <w:rtl w:val="0"/>
        </w:rPr>
        <w:t xml:space="preserve">    y "Y-yeah!"</w:t>
      </w:r>
    </w:p>
    <w:p w:rsidR="00000000" w:rsidDel="00000000" w:rsidP="00000000" w:rsidRDefault="00000000" w:rsidRPr="00000000" w14:paraId="00003D62">
      <w:pPr>
        <w:pageBreakBefore w:val="0"/>
        <w:rPr/>
      </w:pPr>
      <w:r w:rsidDel="00000000" w:rsidR="00000000" w:rsidRPr="00000000">
        <w:rPr>
          <w:rtl w:val="0"/>
        </w:rPr>
        <w:t xml:space="preserve">    s "We'll even stay the whoooooooole night if we have to!"</w:t>
      </w:r>
    </w:p>
    <w:p w:rsidR="00000000" w:rsidDel="00000000" w:rsidP="00000000" w:rsidRDefault="00000000" w:rsidRPr="00000000" w14:paraId="00003D63">
      <w:pPr>
        <w:pageBreakBefore w:val="0"/>
        <w:rPr/>
      </w:pPr>
      <w:r w:rsidDel="00000000" w:rsidR="00000000" w:rsidRPr="00000000">
        <w:rPr>
          <w:rtl w:val="0"/>
        </w:rPr>
        <w:t xml:space="preserve">    y "Sayori… uh..."</w:t>
      </w:r>
    </w:p>
    <w:p w:rsidR="00000000" w:rsidDel="00000000" w:rsidP="00000000" w:rsidRDefault="00000000" w:rsidRPr="00000000" w14:paraId="00003D64">
      <w:pPr>
        <w:pageBreakBefore w:val="0"/>
        <w:rPr/>
      </w:pPr>
      <w:r w:rsidDel="00000000" w:rsidR="00000000" w:rsidRPr="00000000">
        <w:rPr>
          <w:rtl w:val="0"/>
        </w:rPr>
        <w:t xml:space="preserve">    n "Sayori, if that becomes necessary then he's a lost cause. There's no way I'm doing that."</w:t>
      </w:r>
    </w:p>
    <w:p w:rsidR="00000000" w:rsidDel="00000000" w:rsidP="00000000" w:rsidRDefault="00000000" w:rsidRPr="00000000" w14:paraId="00003D65">
      <w:pPr>
        <w:pageBreakBefore w:val="0"/>
        <w:rPr/>
      </w:pPr>
      <w:r w:rsidDel="00000000" w:rsidR="00000000" w:rsidRPr="00000000">
        <w:rPr>
          <w:rtl w:val="0"/>
        </w:rPr>
        <w:t xml:space="preserve">    "I laugh a little at their banter."</w:t>
      </w:r>
    </w:p>
    <w:p w:rsidR="00000000" w:rsidDel="00000000" w:rsidP="00000000" w:rsidRDefault="00000000" w:rsidRPr="00000000" w14:paraId="00003D66">
      <w:pPr>
        <w:pageBreakBefore w:val="0"/>
        <w:rPr/>
      </w:pPr>
      <w:r w:rsidDel="00000000" w:rsidR="00000000" w:rsidRPr="00000000">
        <w:rPr>
          <w:rtl w:val="0"/>
        </w:rPr>
        <w:t xml:space="preserve">    s "Was that a laugh, [player]!?"</w:t>
      </w:r>
    </w:p>
    <w:p w:rsidR="00000000" w:rsidDel="00000000" w:rsidP="00000000" w:rsidRDefault="00000000" w:rsidRPr="00000000" w14:paraId="00003D67">
      <w:pPr>
        <w:pageBreakBefore w:val="0"/>
        <w:rPr/>
      </w:pPr>
      <w:r w:rsidDel="00000000" w:rsidR="00000000" w:rsidRPr="00000000">
        <w:rPr>
          <w:rtl w:val="0"/>
        </w:rPr>
        <w:t xml:space="preserve">    mc "Thanks guys."</w:t>
      </w:r>
    </w:p>
    <w:p w:rsidR="00000000" w:rsidDel="00000000" w:rsidP="00000000" w:rsidRDefault="00000000" w:rsidRPr="00000000" w14:paraId="00003D68">
      <w:pPr>
        <w:pageBreakBefore w:val="0"/>
        <w:rPr/>
      </w:pPr>
      <w:r w:rsidDel="00000000" w:rsidR="00000000" w:rsidRPr="00000000">
        <w:rPr>
          <w:rtl w:val="0"/>
        </w:rPr>
        <w:t xml:space="preserve">    "I exit the bathroom."</w:t>
      </w:r>
    </w:p>
    <w:p w:rsidR="00000000" w:rsidDel="00000000" w:rsidP="00000000" w:rsidRDefault="00000000" w:rsidRPr="00000000" w14:paraId="00003D69">
      <w:pPr>
        <w:pageBreakBefore w:val="0"/>
        <w:rPr/>
      </w:pPr>
      <w:r w:rsidDel="00000000" w:rsidR="00000000" w:rsidRPr="00000000">
        <w:rPr>
          <w:rtl w:val="0"/>
        </w:rPr>
        <w:t xml:space="preserve">    scene bg corridor</w:t>
      </w:r>
    </w:p>
    <w:p w:rsidR="00000000" w:rsidDel="00000000" w:rsidP="00000000" w:rsidRDefault="00000000" w:rsidRPr="00000000" w14:paraId="00003D6A">
      <w:pPr>
        <w:pageBreakBefore w:val="0"/>
        <w:rPr/>
      </w:pPr>
      <w:r w:rsidDel="00000000" w:rsidR="00000000" w:rsidRPr="00000000">
        <w:rPr>
          <w:rtl w:val="0"/>
        </w:rPr>
        <w:t xml:space="preserve">    show sayori 1t at t31 zorder 2</w:t>
      </w:r>
    </w:p>
    <w:p w:rsidR="00000000" w:rsidDel="00000000" w:rsidP="00000000" w:rsidRDefault="00000000" w:rsidRPr="00000000" w14:paraId="00003D6B">
      <w:pPr>
        <w:pageBreakBefore w:val="0"/>
        <w:rPr/>
      </w:pPr>
      <w:r w:rsidDel="00000000" w:rsidR="00000000" w:rsidRPr="00000000">
        <w:rPr>
          <w:rtl w:val="0"/>
        </w:rPr>
        <w:t xml:space="preserve">    show natsuki 1u at t32 zorder 2</w:t>
      </w:r>
    </w:p>
    <w:p w:rsidR="00000000" w:rsidDel="00000000" w:rsidP="00000000" w:rsidRDefault="00000000" w:rsidRPr="00000000" w14:paraId="00003D6C">
      <w:pPr>
        <w:pageBreakBefore w:val="0"/>
        <w:rPr/>
      </w:pPr>
      <w:r w:rsidDel="00000000" w:rsidR="00000000" w:rsidRPr="00000000">
        <w:rPr>
          <w:rtl w:val="0"/>
        </w:rPr>
        <w:t xml:space="preserve">    show yuri 1s at t33 zorder 2</w:t>
      </w:r>
    </w:p>
    <w:p w:rsidR="00000000" w:rsidDel="00000000" w:rsidP="00000000" w:rsidRDefault="00000000" w:rsidRPr="00000000" w14:paraId="00003D6D">
      <w:pPr>
        <w:pageBreakBefore w:val="0"/>
        <w:rPr/>
      </w:pPr>
      <w:r w:rsidDel="00000000" w:rsidR="00000000" w:rsidRPr="00000000">
        <w:rPr>
          <w:rtl w:val="0"/>
        </w:rPr>
        <w:t xml:space="preserve">    ""</w:t>
      </w:r>
    </w:p>
    <w:p w:rsidR="00000000" w:rsidDel="00000000" w:rsidP="00000000" w:rsidRDefault="00000000" w:rsidRPr="00000000" w14:paraId="00003D6E">
      <w:pPr>
        <w:pageBreakBefore w:val="0"/>
        <w:rPr/>
      </w:pPr>
      <w:r w:rsidDel="00000000" w:rsidR="00000000" w:rsidRPr="00000000">
        <w:rPr>
          <w:rtl w:val="0"/>
        </w:rPr>
        <w:t xml:space="preserve">    show sayori at f31 zorder 3</w:t>
      </w:r>
    </w:p>
    <w:p w:rsidR="00000000" w:rsidDel="00000000" w:rsidP="00000000" w:rsidRDefault="00000000" w:rsidRPr="00000000" w14:paraId="00003D6F">
      <w:pPr>
        <w:pageBreakBefore w:val="0"/>
        <w:rPr/>
      </w:pPr>
      <w:r w:rsidDel="00000000" w:rsidR="00000000" w:rsidRPr="00000000">
        <w:rPr>
          <w:rtl w:val="0"/>
        </w:rPr>
        <w:t xml:space="preserve">    s 4r "Yay! Mission accomplished!"</w:t>
      </w:r>
    </w:p>
    <w:p w:rsidR="00000000" w:rsidDel="00000000" w:rsidP="00000000" w:rsidRDefault="00000000" w:rsidRPr="00000000" w14:paraId="00003D70">
      <w:pPr>
        <w:pageBreakBefore w:val="0"/>
        <w:rPr/>
      </w:pPr>
      <w:r w:rsidDel="00000000" w:rsidR="00000000" w:rsidRPr="00000000">
        <w:rPr>
          <w:rtl w:val="0"/>
        </w:rPr>
        <w:t xml:space="preserve">    show sayori at t31 zorder 2</w:t>
      </w:r>
    </w:p>
    <w:p w:rsidR="00000000" w:rsidDel="00000000" w:rsidP="00000000" w:rsidRDefault="00000000" w:rsidRPr="00000000" w14:paraId="00003D71">
      <w:pPr>
        <w:pageBreakBefore w:val="0"/>
        <w:rPr/>
      </w:pPr>
      <w:r w:rsidDel="00000000" w:rsidR="00000000" w:rsidRPr="00000000">
        <w:rPr>
          <w:rtl w:val="0"/>
        </w:rPr>
        <w:t xml:space="preserve">    show yuri at f33 zorder 3</w:t>
      </w:r>
    </w:p>
    <w:p w:rsidR="00000000" w:rsidDel="00000000" w:rsidP="00000000" w:rsidRDefault="00000000" w:rsidRPr="00000000" w14:paraId="00003D72">
      <w:pPr>
        <w:pageBreakBefore w:val="0"/>
        <w:rPr/>
      </w:pPr>
      <w:r w:rsidDel="00000000" w:rsidR="00000000" w:rsidRPr="00000000">
        <w:rPr>
          <w:rtl w:val="0"/>
        </w:rPr>
        <w:t xml:space="preserve">    y 1m "Good job, Natsuki."</w:t>
      </w:r>
    </w:p>
    <w:p w:rsidR="00000000" w:rsidDel="00000000" w:rsidP="00000000" w:rsidRDefault="00000000" w:rsidRPr="00000000" w14:paraId="00003D73">
      <w:pPr>
        <w:pageBreakBefore w:val="0"/>
        <w:rPr/>
      </w:pPr>
      <w:r w:rsidDel="00000000" w:rsidR="00000000" w:rsidRPr="00000000">
        <w:rPr>
          <w:rtl w:val="0"/>
        </w:rPr>
        <w:t xml:space="preserve">    show yuri at t33 zorder 2</w:t>
      </w:r>
    </w:p>
    <w:p w:rsidR="00000000" w:rsidDel="00000000" w:rsidP="00000000" w:rsidRDefault="00000000" w:rsidRPr="00000000" w14:paraId="00003D74">
      <w:pPr>
        <w:pageBreakBefore w:val="0"/>
        <w:rPr/>
      </w:pPr>
      <w:r w:rsidDel="00000000" w:rsidR="00000000" w:rsidRPr="00000000">
        <w:rPr>
          <w:rtl w:val="0"/>
        </w:rPr>
        <w:t xml:space="preserve">    show natsuki at f32 zorder 3</w:t>
      </w:r>
    </w:p>
    <w:p w:rsidR="00000000" w:rsidDel="00000000" w:rsidP="00000000" w:rsidRDefault="00000000" w:rsidRPr="00000000" w14:paraId="00003D75">
      <w:pPr>
        <w:pageBreakBefore w:val="0"/>
        <w:rPr/>
      </w:pPr>
      <w:r w:rsidDel="00000000" w:rsidR="00000000" w:rsidRPr="00000000">
        <w:rPr>
          <w:rtl w:val="0"/>
        </w:rPr>
        <w:t xml:space="preserve">    n 4z "Thanks!"</w:t>
      </w:r>
    </w:p>
    <w:p w:rsidR="00000000" w:rsidDel="00000000" w:rsidP="00000000" w:rsidRDefault="00000000" w:rsidRPr="00000000" w14:paraId="00003D76">
      <w:pPr>
        <w:pageBreakBefore w:val="0"/>
        <w:rPr/>
      </w:pPr>
      <w:r w:rsidDel="00000000" w:rsidR="00000000" w:rsidRPr="00000000">
        <w:rPr>
          <w:rtl w:val="0"/>
        </w:rPr>
        <w:t xml:space="preserve">    show yuri at thide zorder 1</w:t>
      </w:r>
    </w:p>
    <w:p w:rsidR="00000000" w:rsidDel="00000000" w:rsidP="00000000" w:rsidRDefault="00000000" w:rsidRPr="00000000" w14:paraId="00003D77">
      <w:pPr>
        <w:pageBreakBefore w:val="0"/>
        <w:rPr/>
      </w:pPr>
      <w:r w:rsidDel="00000000" w:rsidR="00000000" w:rsidRPr="00000000">
        <w:rPr>
          <w:rtl w:val="0"/>
        </w:rPr>
        <w:t xml:space="preserve">    hide yuri</w:t>
      </w:r>
    </w:p>
    <w:p w:rsidR="00000000" w:rsidDel="00000000" w:rsidP="00000000" w:rsidRDefault="00000000" w:rsidRPr="00000000" w14:paraId="00003D78">
      <w:pPr>
        <w:pageBreakBefore w:val="0"/>
        <w:rPr/>
      </w:pPr>
      <w:r w:rsidDel="00000000" w:rsidR="00000000" w:rsidRPr="00000000">
        <w:rPr>
          <w:rtl w:val="0"/>
        </w:rPr>
        <w:t xml:space="preserve">    show sayori at thide zorder 1</w:t>
      </w:r>
    </w:p>
    <w:p w:rsidR="00000000" w:rsidDel="00000000" w:rsidP="00000000" w:rsidRDefault="00000000" w:rsidRPr="00000000" w14:paraId="00003D79">
      <w:pPr>
        <w:pageBreakBefore w:val="0"/>
        <w:rPr/>
      </w:pPr>
      <w:r w:rsidDel="00000000" w:rsidR="00000000" w:rsidRPr="00000000">
        <w:rPr>
          <w:rtl w:val="0"/>
        </w:rPr>
        <w:t xml:space="preserve">    hide sayori</w:t>
      </w:r>
    </w:p>
    <w:p w:rsidR="00000000" w:rsidDel="00000000" w:rsidP="00000000" w:rsidRDefault="00000000" w:rsidRPr="00000000" w14:paraId="00003D7A">
      <w:pPr>
        <w:pageBreakBefore w:val="0"/>
        <w:rPr>
          <w:sz w:val="32"/>
          <w:szCs w:val="32"/>
        </w:rPr>
      </w:pPr>
      <w:r w:rsidDel="00000000" w:rsidR="00000000" w:rsidRPr="00000000">
        <w:rPr>
          <w:rtl w:val="0"/>
        </w:rPr>
      </w:r>
    </w:p>
    <w:p w:rsidR="00000000" w:rsidDel="00000000" w:rsidP="00000000" w:rsidRDefault="00000000" w:rsidRPr="00000000" w14:paraId="00003D7B">
      <w:pPr>
        <w:pageBreakBefore w:val="0"/>
        <w:rPr>
          <w:sz w:val="32"/>
          <w:szCs w:val="32"/>
        </w:rPr>
      </w:pPr>
      <w:r w:rsidDel="00000000" w:rsidR="00000000" w:rsidRPr="00000000">
        <w:rPr>
          <w:rtl w:val="0"/>
        </w:rPr>
      </w:r>
    </w:p>
    <w:p w:rsidR="00000000" w:rsidDel="00000000" w:rsidP="00000000" w:rsidRDefault="00000000" w:rsidRPr="00000000" w14:paraId="00003D7C">
      <w:pPr>
        <w:pageBreakBefore w:val="0"/>
        <w:rPr/>
      </w:pPr>
      <w:r w:rsidDel="00000000" w:rsidR="00000000" w:rsidRPr="00000000">
        <w:rPr>
          <w:rtl w:val="0"/>
        </w:rPr>
      </w:r>
    </w:p>
    <w:p w:rsidR="00000000" w:rsidDel="00000000" w:rsidP="00000000" w:rsidRDefault="00000000" w:rsidRPr="00000000" w14:paraId="00003D7D">
      <w:pPr>
        <w:pageBreakBefore w:val="0"/>
        <w:rPr/>
      </w:pPr>
      <w:r w:rsidDel="00000000" w:rsidR="00000000" w:rsidRPr="00000000">
        <w:rPr>
          <w:rtl w:val="0"/>
        </w:rPr>
      </w:r>
    </w:p>
    <w:p w:rsidR="00000000" w:rsidDel="00000000" w:rsidP="00000000" w:rsidRDefault="00000000" w:rsidRPr="00000000" w14:paraId="00003D7E">
      <w:pPr>
        <w:pageBreakBefore w:val="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 Townsend" w:id="0" w:date="2019-02-20T15:06:58Z">
    <w:p w:rsidR="00000000" w:rsidDel="00000000" w:rsidP="00000000" w:rsidRDefault="00000000" w:rsidRPr="00000000" w14:paraId="00003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Monika really have a lot of prejudice in 1.5? I thought she was in a comp sci class with MC and said she sorta liked games, maybe I'm thinking of a different mod I've played so many in the last couple months</w:t>
      </w:r>
    </w:p>
  </w:comment>
  <w:comment w:author="Zack Akerman" w:id="1" w:date="2019-02-20T15:08:12Z">
    <w:p w:rsidR="00000000" w:rsidDel="00000000" w:rsidP="00000000" w:rsidRDefault="00000000" w:rsidRPr="00000000" w14:paraId="00003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showed prejudice when the MC wanted to play inside she was all like "Haha no go outside it's more fun" not exactly like that but quite similar, and she dislikes most of the game choices you offer her.</w:t>
      </w:r>
    </w:p>
  </w:comment>
  <w:comment w:author="Ben Townsend" w:id="3" w:date="2019-02-21T17:32:03Z">
    <w:p w:rsidR="00000000" w:rsidDel="00000000" w:rsidP="00000000" w:rsidRDefault="00000000" w:rsidRPr="00000000" w14:paraId="00003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really be a piano if this is the case?</w:t>
      </w:r>
    </w:p>
  </w:comment>
  <w:comment w:author="Tr011" w:id="4" w:date="2019-02-21T21:10:22Z">
    <w:p w:rsidR="00000000" w:rsidDel="00000000" w:rsidP="00000000" w:rsidRDefault="00000000" w:rsidRPr="00000000" w14:paraId="00003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u two were hard set on it being a piano it could be a smaller electric one (Think like a Casio or a Yamaha). I'm more for MC picking up an Acoustic</w:t>
      </w:r>
    </w:p>
  </w:comment>
  <w:comment w:author="Ben Townsend" w:id="12" w:date="2019-02-22T03:16:57Z">
    <w:p w:rsidR="00000000" w:rsidDel="00000000" w:rsidP="00000000" w:rsidRDefault="00000000" w:rsidRPr="00000000" w14:paraId="00003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any part of the mc to be visible in the image?</w:t>
      </w:r>
    </w:p>
  </w:comment>
  <w:comment w:author="Zack Akerman" w:id="13" w:date="2019-02-22T03:17:54Z">
    <w:p w:rsidR="00000000" w:rsidDel="00000000" w:rsidP="00000000" w:rsidRDefault="00000000" w:rsidRPr="00000000" w14:paraId="00003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blankets should be a bit lower, but not low enough to reveal her breasts so in there we could see his arm pinned underneath her as I describe. Not necessary, though- but if we would see an arm in real life it would be a welcome addition. Remember the perspective.</w:t>
      </w:r>
    </w:p>
  </w:comment>
  <w:comment w:author="Ben Townsend" w:id="14" w:date="2019-02-22T03:18:46Z">
    <w:p w:rsidR="00000000" w:rsidDel="00000000" w:rsidP="00000000" w:rsidRDefault="00000000" w:rsidRPr="00000000" w14:paraId="00003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I'll send this over and get a sketch started</w:t>
      </w:r>
    </w:p>
  </w:comment>
  <w:comment w:author="Zack Akerman" w:id="15" w:date="2019-02-22T03:18:58Z">
    <w:p w:rsidR="00000000" w:rsidDel="00000000" w:rsidP="00000000" w:rsidRDefault="00000000" w:rsidRPr="00000000" w14:paraId="00003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w:t>
      </w:r>
    </w:p>
  </w:comment>
  <w:comment w:author="Ben Townsend" w:id="11" w:date="2019-02-22T03:11:25Z">
    <w:p w:rsidR="00000000" w:rsidDel="00000000" w:rsidP="00000000" w:rsidRDefault="00000000" w:rsidRPr="00000000" w14:paraId="00003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come up with a description of the full image ill send it to an artist. want to give my friend some work before they lose interest lol</w:t>
      </w:r>
    </w:p>
  </w:comment>
  <w:comment w:author="PureShadow1236" w:id="10" w:date="2020-04-27T15:15:41Z">
    <w:p w:rsidR="00000000" w:rsidDel="00000000" w:rsidP="00000000" w:rsidRDefault="00000000" w:rsidRPr="00000000" w14:paraId="00003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CGs would make more sense, on a ferris wheel for instance.</w:t>
      </w:r>
    </w:p>
  </w:comment>
  <w:comment w:author="Zack Akerman" w:id="17" w:date="2019-06-08T19:32:14Z">
    <w:p w:rsidR="00000000" w:rsidDel="00000000" w:rsidP="00000000" w:rsidRDefault="00000000" w:rsidRPr="00000000" w14:paraId="00003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 would be from MC's perspective again. They're sitting on the rooftop on a bench by the fence, Monika's back is facing the left of the screen and they both have Obento on their laps (yes that's how I imagine it, if need be there could be a version with American lunch boxes as well). Monika is in School Uniform, and she's sitting forwards with her chest subtly puffing out and her back slightly arched. Her arms must be to her sides, fully stretched out and holding onto the bench.</w:t>
      </w:r>
    </w:p>
    <w:p w:rsidR="00000000" w:rsidDel="00000000" w:rsidP="00000000" w:rsidRDefault="00000000" w:rsidRPr="00000000" w14:paraId="00003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3 bases are necessary in addition to 2 unique poses: One with her facing the player, another with her facing forwards and upwards, and another with her facing forwards and downwards. Forwards in this instance refers to facing towards the right of the screen, which is forwards from her view. I'll need different expressions for each version as well. In every version the background and pose is the same, the only difference is the angle the head faces and the facial expression. Her neck should be visible, especially in the version where she's looking up.</w:t>
      </w:r>
    </w:p>
    <w:p w:rsidR="00000000" w:rsidDel="00000000" w:rsidP="00000000" w:rsidRDefault="00000000" w:rsidRPr="00000000" w14:paraId="00003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version where she faces the player her head should be cutely tilted slightly clockwise.</w:t>
      </w:r>
    </w:p>
    <w:p w:rsidR="00000000" w:rsidDel="00000000" w:rsidP="00000000" w:rsidRDefault="00000000" w:rsidRPr="00000000" w14:paraId="00003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unique poses:</w:t>
      </w:r>
    </w:p>
    <w:p w:rsidR="00000000" w:rsidDel="00000000" w:rsidP="00000000" w:rsidRDefault="00000000" w:rsidRPr="00000000" w14:paraId="00003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unique version of her looking up where the arms are different, this time she has her left hand in a fist on top of the palm of her right hand in one of those "I just figured it out" anime poses. (Think Zero Two in Darling in the FranXX just before she calls Hiro a pervert)</w:t>
      </w:r>
    </w:p>
    <w:p w:rsidR="00000000" w:rsidDel="00000000" w:rsidP="00000000" w:rsidRDefault="00000000" w:rsidRPr="00000000" w14:paraId="00003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one having the same arms as most of the CGs (outstretched and hands lying on the bench), but this time instead of leaning forward she's leaning back on the fence, still slightly arched back and puffed out chest however, and looking up with a wide smile and closed eyes. Her legs should be in kicking motion (no indicators, but legs should be in positions as though they're in the middle of kicking outward, with one leg closer to her and the other further away)</w:t>
      </w:r>
    </w:p>
  </w:comment>
  <w:comment w:author="Ben Townsend" w:id="16" w:date="2019-02-22T02:24:56Z">
    <w:p w:rsidR="00000000" w:rsidDel="00000000" w:rsidP="00000000" w:rsidRDefault="00000000" w:rsidRPr="00000000" w14:paraId="00003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rocko go!</w:t>
      </w:r>
    </w:p>
  </w:comment>
  <w:comment w:author="PureShadow1236" w:id="2" w:date="2020-04-27T00:50:18Z">
    <w:p w:rsidR="00000000" w:rsidDel="00000000" w:rsidP="00000000" w:rsidRDefault="00000000" w:rsidRPr="00000000" w14:paraId="00003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Natsu?</w:t>
      </w:r>
    </w:p>
  </w:comment>
  <w:comment w:author="Ben Townsend" w:id="5" w:date="2019-03-09T20:40:35Z">
    <w:p w:rsidR="00000000" w:rsidDel="00000000" w:rsidP="00000000" w:rsidRDefault="00000000" w:rsidRPr="00000000" w14:paraId="00003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w:t>
      </w:r>
    </w:p>
  </w:comment>
  <w:comment w:author="Zack Akerman" w:id="9" w:date="2019-02-23T01:37:46Z">
    <w:p w:rsidR="00000000" w:rsidDel="00000000" w:rsidP="00000000" w:rsidRDefault="00000000" w:rsidRPr="00000000" w14:paraId="00003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Cliches like this are fine because it's a deliberate choice, not a cliche of the plot but of the characters own volition</w:t>
      </w:r>
    </w:p>
  </w:comment>
  <w:comment w:author="Zack Akerman" w:id="6" w:date="2019-02-24T02:39:43Z">
    <w:p w:rsidR="00000000" w:rsidDel="00000000" w:rsidP="00000000" w:rsidRDefault="00000000" w:rsidRPr="00000000" w14:paraId="00003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actually be a really good way to employ Sayori's inner conflict and to further explore Monika's jealousy and disdain for her when it comes to the MC</w:t>
      </w:r>
    </w:p>
  </w:comment>
  <w:comment w:author="Zack Akerman" w:id="7" w:date="2019-02-24T02:39:49Z">
    <w:p w:rsidR="00000000" w:rsidDel="00000000" w:rsidP="00000000" w:rsidRDefault="00000000" w:rsidRPr="00000000" w14:paraId="00003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this one?</w:t>
      </w:r>
    </w:p>
  </w:comment>
  <w:comment w:author="Ben Townsend" w:id="8" w:date="2019-02-25T19:53:30Z">
    <w:p w:rsidR="00000000" w:rsidDel="00000000" w:rsidP="00000000" w:rsidRDefault="00000000" w:rsidRPr="00000000" w14:paraId="00003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Th3Tr0ll I think</w:t>
      </w:r>
    </w:p>
  </w:comment>
  <w:comment w:author="G. F. DeMille" w:id="19" w:date="2019-02-26T09:50:48Z">
    <w:p w:rsidR="00000000" w:rsidDel="00000000" w:rsidP="00000000" w:rsidRDefault="00000000" w:rsidRPr="00000000" w14:paraId="00003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w:t>
      </w:r>
    </w:p>
  </w:comment>
  <w:comment w:author="SrPinguim" w:id="18" w:date="2020-04-28T20:46:22Z">
    <w:p w:rsidR="00000000" w:rsidDel="00000000" w:rsidP="00000000" w:rsidRDefault="00000000" w:rsidRPr="00000000" w14:paraId="00003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81">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8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7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8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